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FB3FD" w14:textId="77777777" w:rsidR="001B6E0E" w:rsidRDefault="001B6E0E" w:rsidP="00C95BF4">
      <w:pPr>
        <w:tabs>
          <w:tab w:val="right" w:pos="8498"/>
        </w:tabs>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951"/>
        <w:gridCol w:w="7027"/>
      </w:tblGrid>
      <w:tr w:rsidR="008726AB" w:rsidRPr="008E4475" w14:paraId="0FF63B0E" w14:textId="77777777" w:rsidTr="007309B5">
        <w:tc>
          <w:tcPr>
            <w:tcW w:w="1951" w:type="dxa"/>
            <w:shd w:val="clear" w:color="auto" w:fill="000000" w:themeFill="text1"/>
          </w:tcPr>
          <w:p w14:paraId="09FF9C3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Título del guion</w:t>
            </w:r>
          </w:p>
        </w:tc>
        <w:tc>
          <w:tcPr>
            <w:tcW w:w="7027" w:type="dxa"/>
          </w:tcPr>
          <w:p w14:paraId="2E18FEDD" w14:textId="7EB1F944" w:rsidR="008726AB" w:rsidRPr="00761F87" w:rsidRDefault="008726AB" w:rsidP="00C95BF4">
            <w:pPr>
              <w:tabs>
                <w:tab w:val="right" w:pos="8498"/>
              </w:tabs>
              <w:spacing w:line="276" w:lineRule="auto"/>
              <w:rPr>
                <w:rFonts w:asciiTheme="majorHAnsi" w:hAnsiTheme="majorHAnsi"/>
                <w:sz w:val="18"/>
                <w:szCs w:val="18"/>
                <w:highlight w:val="yellow"/>
              </w:rPr>
            </w:pPr>
            <w:r>
              <w:rPr>
                <w:rFonts w:asciiTheme="majorHAnsi" w:hAnsiTheme="majorHAnsi"/>
                <w:sz w:val="18"/>
                <w:szCs w:val="18"/>
              </w:rPr>
              <w:t>Conflictos globales contemporáneos</w:t>
            </w:r>
          </w:p>
        </w:tc>
      </w:tr>
      <w:tr w:rsidR="008726AB" w:rsidRPr="008E4475" w14:paraId="33AC99EA" w14:textId="77777777" w:rsidTr="007309B5">
        <w:tc>
          <w:tcPr>
            <w:tcW w:w="1951" w:type="dxa"/>
            <w:shd w:val="clear" w:color="auto" w:fill="000000" w:themeFill="text1"/>
          </w:tcPr>
          <w:p w14:paraId="7444489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Código del guion</w:t>
            </w:r>
          </w:p>
        </w:tc>
        <w:tc>
          <w:tcPr>
            <w:tcW w:w="7027" w:type="dxa"/>
          </w:tcPr>
          <w:p w14:paraId="7AA1FE7A" w14:textId="75BE6B8B" w:rsidR="008726AB" w:rsidRPr="00761F87" w:rsidRDefault="008726AB" w:rsidP="00C95BF4">
            <w:pPr>
              <w:tabs>
                <w:tab w:val="right" w:pos="8498"/>
              </w:tabs>
              <w:spacing w:line="276" w:lineRule="auto"/>
              <w:rPr>
                <w:rFonts w:asciiTheme="majorHAnsi" w:hAnsiTheme="majorHAnsi"/>
                <w:sz w:val="18"/>
                <w:szCs w:val="18"/>
                <w:highlight w:val="yellow"/>
              </w:rPr>
            </w:pPr>
            <w:r>
              <w:rPr>
                <w:rFonts w:asciiTheme="majorHAnsi" w:hAnsiTheme="majorHAnsi" w:cs="Calibri"/>
                <w:sz w:val="18"/>
                <w:szCs w:val="18"/>
                <w:lang w:val="es"/>
              </w:rPr>
              <w:t>CS_11</w:t>
            </w:r>
            <w:r w:rsidRPr="00761F87">
              <w:rPr>
                <w:rFonts w:asciiTheme="majorHAnsi" w:hAnsiTheme="majorHAnsi" w:cs="Calibri"/>
                <w:sz w:val="18"/>
                <w:szCs w:val="18"/>
                <w:lang w:val="es"/>
              </w:rPr>
              <w:t>_01_CO</w:t>
            </w:r>
          </w:p>
        </w:tc>
      </w:tr>
      <w:tr w:rsidR="00E80C8A" w:rsidRPr="008E4475" w14:paraId="4BECBD14" w14:textId="77777777" w:rsidTr="007309B5">
        <w:tc>
          <w:tcPr>
            <w:tcW w:w="1951" w:type="dxa"/>
            <w:shd w:val="clear" w:color="auto" w:fill="000000" w:themeFill="text1"/>
          </w:tcPr>
          <w:p w14:paraId="7F9968C4" w14:textId="77777777" w:rsidR="00E80C8A" w:rsidRPr="00761F87" w:rsidRDefault="00E80C8A"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Descripción</w:t>
            </w:r>
          </w:p>
        </w:tc>
        <w:tc>
          <w:tcPr>
            <w:tcW w:w="7027" w:type="dxa"/>
          </w:tcPr>
          <w:p w14:paraId="3B552156" w14:textId="69034798" w:rsidR="00E80C8A" w:rsidRPr="005A3457" w:rsidRDefault="00E80C8A" w:rsidP="00C95BF4">
            <w:pPr>
              <w:tabs>
                <w:tab w:val="right" w:pos="8498"/>
              </w:tabs>
              <w:spacing w:line="276" w:lineRule="auto"/>
              <w:jc w:val="both"/>
              <w:rPr>
                <w:rFonts w:ascii="Times New Roman" w:hAnsi="Times New Roman" w:cs="Times New Roman"/>
                <w:sz w:val="24"/>
                <w:szCs w:val="24"/>
              </w:rPr>
            </w:pPr>
            <w:r>
              <w:rPr>
                <w:rFonts w:ascii="Times New Roman" w:hAnsi="Times New Roman" w:cs="Times New Roman"/>
                <w:sz w:val="24"/>
                <w:szCs w:val="24"/>
              </w:rPr>
              <w:t>U</w:t>
            </w:r>
            <w:r w:rsidRPr="00F004D6">
              <w:rPr>
                <w:rFonts w:ascii="Times New Roman" w:hAnsi="Times New Roman" w:cs="Times New Roman"/>
                <w:sz w:val="24"/>
                <w:szCs w:val="24"/>
              </w:rPr>
              <w:t>na mirada panorámica a los conflictos globales escenificados en Europa y en Asia, identificando sus actores, los elementos y relaciones que implican</w:t>
            </w:r>
            <w:r>
              <w:rPr>
                <w:rFonts w:ascii="Times New Roman" w:hAnsi="Times New Roman" w:cs="Times New Roman"/>
                <w:sz w:val="24"/>
                <w:szCs w:val="24"/>
              </w:rPr>
              <w:t xml:space="preserve"> desde</w:t>
            </w:r>
            <w:r w:rsidRPr="00F004D6">
              <w:rPr>
                <w:rFonts w:ascii="Times New Roman" w:hAnsi="Times New Roman" w:cs="Times New Roman"/>
                <w:sz w:val="24"/>
                <w:szCs w:val="24"/>
              </w:rPr>
              <w:t xml:space="preserve"> la geopolítica</w:t>
            </w:r>
            <w:r>
              <w:rPr>
                <w:rFonts w:ascii="Times New Roman" w:hAnsi="Times New Roman" w:cs="Times New Roman"/>
                <w:sz w:val="24"/>
                <w:szCs w:val="24"/>
              </w:rPr>
              <w:t>.</w:t>
            </w:r>
            <w:bookmarkStart w:id="0" w:name="_GoBack"/>
            <w:bookmarkEnd w:id="0"/>
          </w:p>
        </w:tc>
      </w:tr>
    </w:tbl>
    <w:p w14:paraId="6C761B3B"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0CB4B21F"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16B58F33" w14:textId="6DF14D50" w:rsidR="002973CB" w:rsidRPr="000846F3" w:rsidRDefault="00B22661" w:rsidP="00C95BF4">
      <w:pPr>
        <w:tabs>
          <w:tab w:val="right" w:pos="8498"/>
        </w:tabs>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582ABC" w:rsidRPr="000846F3">
        <w:rPr>
          <w:rFonts w:ascii="Times New Roman" w:hAnsi="Times New Roman" w:cs="Times New Roman"/>
          <w:b/>
        </w:rPr>
        <w:t>El s</w:t>
      </w:r>
      <w:r w:rsidR="002939C5" w:rsidRPr="000846F3">
        <w:rPr>
          <w:rFonts w:ascii="Times New Roman" w:hAnsi="Times New Roman" w:cs="Times New Roman"/>
          <w:b/>
        </w:rPr>
        <w:t>iglo XXI</w:t>
      </w:r>
      <w:r w:rsidR="00B60FB8" w:rsidRPr="000846F3">
        <w:rPr>
          <w:rFonts w:ascii="Times New Roman" w:hAnsi="Times New Roman" w:cs="Times New Roman"/>
          <w:b/>
        </w:rPr>
        <w:t xml:space="preserve"> o</w:t>
      </w:r>
      <w:r w:rsidR="002939C5" w:rsidRPr="000846F3">
        <w:rPr>
          <w:rFonts w:ascii="Times New Roman" w:hAnsi="Times New Roman" w:cs="Times New Roman"/>
          <w:b/>
        </w:rPr>
        <w:t xml:space="preserve"> la pugna por </w:t>
      </w:r>
      <w:r w:rsidR="000D78C3" w:rsidRPr="000846F3">
        <w:rPr>
          <w:rFonts w:ascii="Times New Roman" w:hAnsi="Times New Roman" w:cs="Times New Roman"/>
          <w:b/>
        </w:rPr>
        <w:t xml:space="preserve">encontrar </w:t>
      </w:r>
      <w:r w:rsidR="002939C5" w:rsidRPr="000846F3">
        <w:rPr>
          <w:rFonts w:ascii="Times New Roman" w:hAnsi="Times New Roman" w:cs="Times New Roman"/>
          <w:b/>
        </w:rPr>
        <w:t xml:space="preserve">un </w:t>
      </w:r>
      <w:r w:rsidR="000D78C3" w:rsidRPr="000846F3">
        <w:rPr>
          <w:rFonts w:ascii="Times New Roman" w:hAnsi="Times New Roman" w:cs="Times New Roman"/>
          <w:b/>
        </w:rPr>
        <w:t xml:space="preserve">lugar en el nuevo orden </w:t>
      </w:r>
      <w:r w:rsidR="002939C5" w:rsidRPr="000846F3">
        <w:rPr>
          <w:rFonts w:ascii="Times New Roman" w:hAnsi="Times New Roman" w:cs="Times New Roman"/>
          <w:b/>
        </w:rPr>
        <w:t>mundial</w:t>
      </w:r>
    </w:p>
    <w:p w14:paraId="17DA7638" w14:textId="77777777" w:rsidR="00D408F4" w:rsidRPr="000846F3" w:rsidRDefault="00D408F4" w:rsidP="00C95BF4">
      <w:pPr>
        <w:spacing w:after="0" w:line="276" w:lineRule="auto"/>
        <w:jc w:val="both"/>
        <w:rPr>
          <w:rFonts w:ascii="Times New Roman" w:hAnsi="Times New Roman" w:cs="Times New Roman"/>
        </w:rPr>
      </w:pPr>
    </w:p>
    <w:p w14:paraId="5DA1C0EA" w14:textId="77777777" w:rsidR="00D47837" w:rsidRPr="000846F3"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La mayor parte de las sociedades </w:t>
      </w:r>
      <w:r>
        <w:rPr>
          <w:rFonts w:ascii="Times New Roman" w:hAnsi="Times New Roman" w:cs="Times New Roman"/>
          <w:color w:val="000000"/>
          <w:lang w:val="es-CO"/>
        </w:rPr>
        <w:t xml:space="preserve">humanas </w:t>
      </w:r>
      <w:r w:rsidRPr="000846F3">
        <w:rPr>
          <w:rFonts w:ascii="Times New Roman" w:hAnsi="Times New Roman" w:cs="Times New Roman"/>
          <w:color w:val="000000"/>
          <w:lang w:val="es-CO"/>
        </w:rPr>
        <w:t xml:space="preserve">actuales se encuentran involucradas, de una u otra manera, en una red de relaciones mundiales que </w:t>
      </w:r>
      <w:r>
        <w:rPr>
          <w:rFonts w:ascii="Times New Roman" w:hAnsi="Times New Roman" w:cs="Times New Roman"/>
          <w:color w:val="000000"/>
          <w:lang w:val="es-CO"/>
        </w:rPr>
        <w:t>articula a cada nación,</w:t>
      </w:r>
      <w:r w:rsidRPr="000846F3">
        <w:rPr>
          <w:rFonts w:ascii="Times New Roman" w:hAnsi="Times New Roman" w:cs="Times New Roman"/>
          <w:color w:val="000000"/>
          <w:lang w:val="es-CO"/>
        </w:rPr>
        <w:t xml:space="preserve"> a cada ciudad y a cada región en un </w:t>
      </w:r>
      <w:r>
        <w:rPr>
          <w:rFonts w:ascii="Times New Roman" w:hAnsi="Times New Roman" w:cs="Times New Roman"/>
          <w:color w:val="000000"/>
          <w:lang w:val="es-CO"/>
        </w:rPr>
        <w:t xml:space="preserve">tejido social </w:t>
      </w:r>
      <w:r w:rsidRPr="000846F3">
        <w:rPr>
          <w:rFonts w:ascii="Times New Roman" w:hAnsi="Times New Roman" w:cs="Times New Roman"/>
          <w:color w:val="000000"/>
          <w:lang w:val="es-CO"/>
        </w:rPr>
        <w:t>planeta</w:t>
      </w:r>
      <w:r>
        <w:rPr>
          <w:rFonts w:ascii="Times New Roman" w:hAnsi="Times New Roman" w:cs="Times New Roman"/>
          <w:color w:val="000000"/>
          <w:lang w:val="es-CO"/>
        </w:rPr>
        <w:t>rio [</w:t>
      </w:r>
      <w:hyperlink r:id="rId8" w:history="1">
        <w:r w:rsidRPr="0035377B">
          <w:rPr>
            <w:rStyle w:val="Hipervnculo"/>
            <w:rFonts w:ascii="Times New Roman" w:hAnsi="Times New Roman" w:cs="Times New Roman"/>
            <w:lang w:val="es-CO"/>
          </w:rPr>
          <w:t>VER</w:t>
        </w:r>
      </w:hyperlink>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p>
    <w:p w14:paraId="2172B3EA" w14:textId="77777777" w:rsidR="00D47837" w:rsidRPr="000846F3" w:rsidRDefault="00D47837" w:rsidP="00C95BF4">
      <w:pPr>
        <w:spacing w:after="0" w:line="276" w:lineRule="auto"/>
        <w:jc w:val="both"/>
        <w:rPr>
          <w:rFonts w:ascii="Times New Roman" w:hAnsi="Times New Roman" w:cs="Times New Roman"/>
          <w:color w:val="000000"/>
          <w:lang w:val="es-CO"/>
        </w:rPr>
      </w:pPr>
    </w:p>
    <w:p w14:paraId="486CE8DB" w14:textId="77777777" w:rsidR="00D47837"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Cada día</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las personas están más interconectadas y las naciones del mundo se vuelven más interdependientes. </w:t>
      </w:r>
      <w:r>
        <w:rPr>
          <w:rFonts w:ascii="Times New Roman" w:hAnsi="Times New Roman" w:cs="Times New Roman"/>
          <w:color w:val="000000"/>
          <w:lang w:val="es-CO"/>
        </w:rPr>
        <w:t>En consecuencia, l</w:t>
      </w:r>
      <w:r w:rsidRPr="000846F3">
        <w:rPr>
          <w:rFonts w:ascii="Times New Roman" w:hAnsi="Times New Roman" w:cs="Times New Roman"/>
          <w:color w:val="000000"/>
          <w:lang w:val="es-CO"/>
        </w:rPr>
        <w:t xml:space="preserve">as acciones de las personas que viven en lugares remotos tienen consecuencias directas </w:t>
      </w:r>
      <w:r>
        <w:rPr>
          <w:rFonts w:ascii="Times New Roman" w:hAnsi="Times New Roman" w:cs="Times New Roman"/>
          <w:color w:val="000000"/>
          <w:lang w:val="es-CO"/>
        </w:rPr>
        <w:t>en</w:t>
      </w:r>
      <w:r w:rsidRPr="000846F3">
        <w:rPr>
          <w:rFonts w:ascii="Times New Roman" w:hAnsi="Times New Roman" w:cs="Times New Roman"/>
          <w:color w:val="000000"/>
          <w:lang w:val="es-CO"/>
        </w:rPr>
        <w:t xml:space="preserve"> la vida cotidiana de </w:t>
      </w:r>
      <w:r>
        <w:rPr>
          <w:rFonts w:ascii="Times New Roman" w:hAnsi="Times New Roman" w:cs="Times New Roman"/>
          <w:color w:val="000000"/>
          <w:lang w:val="es-CO"/>
        </w:rPr>
        <w:t>quienes las rodean.</w:t>
      </w:r>
      <w:r w:rsidRPr="000846F3">
        <w:rPr>
          <w:rFonts w:ascii="Times New Roman" w:hAnsi="Times New Roman" w:cs="Times New Roman"/>
          <w:color w:val="000000"/>
          <w:lang w:val="es-CO"/>
        </w:rPr>
        <w:t xml:space="preserve"> De la misma forma, las decisiones que </w:t>
      </w:r>
      <w:r>
        <w:rPr>
          <w:rFonts w:ascii="Times New Roman" w:hAnsi="Times New Roman" w:cs="Times New Roman"/>
          <w:color w:val="000000"/>
          <w:lang w:val="es-CO"/>
        </w:rPr>
        <w:t xml:space="preserve">se </w:t>
      </w:r>
      <w:r w:rsidRPr="000846F3">
        <w:rPr>
          <w:rFonts w:ascii="Times New Roman" w:hAnsi="Times New Roman" w:cs="Times New Roman"/>
          <w:color w:val="000000"/>
          <w:lang w:val="es-CO"/>
        </w:rPr>
        <w:t>toma</w:t>
      </w:r>
      <w:r>
        <w:rPr>
          <w:rFonts w:ascii="Times New Roman" w:hAnsi="Times New Roman" w:cs="Times New Roman"/>
          <w:color w:val="000000"/>
          <w:lang w:val="es-CO"/>
        </w:rPr>
        <w:t>n</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 diario </w:t>
      </w:r>
      <w:r w:rsidRPr="000846F3">
        <w:rPr>
          <w:rFonts w:ascii="Times New Roman" w:hAnsi="Times New Roman" w:cs="Times New Roman"/>
          <w:color w:val="000000"/>
          <w:lang w:val="es-CO"/>
        </w:rPr>
        <w:t xml:space="preserve">repercuten </w:t>
      </w:r>
      <w:r>
        <w:rPr>
          <w:rFonts w:ascii="Times New Roman" w:hAnsi="Times New Roman" w:cs="Times New Roman"/>
          <w:color w:val="000000"/>
          <w:lang w:val="es-CO"/>
        </w:rPr>
        <w:t xml:space="preserve">en </w:t>
      </w:r>
      <w:r w:rsidRPr="000846F3">
        <w:rPr>
          <w:rFonts w:ascii="Times New Roman" w:hAnsi="Times New Roman" w:cs="Times New Roman"/>
          <w:color w:val="000000"/>
          <w:lang w:val="es-CO"/>
        </w:rPr>
        <w:t xml:space="preserve"> comunidades lejanas y desconocidas. </w:t>
      </w:r>
    </w:p>
    <w:p w14:paraId="0D101D04" w14:textId="77777777" w:rsidR="001B6E0E" w:rsidRPr="00D47837" w:rsidRDefault="001B6E0E" w:rsidP="00C95BF4">
      <w:pPr>
        <w:spacing w:after="0" w:line="276" w:lineRule="auto"/>
        <w:jc w:val="both"/>
        <w:rPr>
          <w:rFonts w:ascii="Times New Roman" w:hAnsi="Times New Roman" w:cs="Times New Roman"/>
          <w:color w:val="000000"/>
          <w:lang w:val="es-CO"/>
        </w:rPr>
      </w:pPr>
    </w:p>
    <w:p w14:paraId="5E729A62" w14:textId="77777777" w:rsidR="001B6E0E" w:rsidRPr="000846F3" w:rsidRDefault="001B6E0E" w:rsidP="00C95BF4">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5F219C" w:rsidRPr="000846F3" w14:paraId="45E35FA9" w14:textId="77777777" w:rsidTr="00120F66">
        <w:tc>
          <w:tcPr>
            <w:tcW w:w="9033" w:type="dxa"/>
            <w:gridSpan w:val="2"/>
            <w:shd w:val="clear" w:color="auto" w:fill="0D0D0D" w:themeFill="text1" w:themeFillTint="F2"/>
          </w:tcPr>
          <w:p w14:paraId="0D2B0173" w14:textId="77777777" w:rsidR="005F219C" w:rsidRPr="000846F3" w:rsidRDefault="005F219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F219C" w:rsidRPr="000846F3" w14:paraId="02F8A564" w14:textId="77777777" w:rsidTr="00120F66">
        <w:tc>
          <w:tcPr>
            <w:tcW w:w="2518" w:type="dxa"/>
          </w:tcPr>
          <w:p w14:paraId="3ED9A9CA" w14:textId="77777777" w:rsidR="005F219C" w:rsidRPr="000846F3" w:rsidRDefault="005F219C"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F538A97" w14:textId="4B68CE09" w:rsidR="005F219C"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F219C"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F219C"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5F219C" w:rsidRPr="004661FF" w14:paraId="1CBDC99A" w14:textId="77777777" w:rsidTr="00120F66">
        <w:tc>
          <w:tcPr>
            <w:tcW w:w="2518" w:type="dxa"/>
          </w:tcPr>
          <w:p w14:paraId="17ED9B56"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6CF9F4" w14:textId="4F6CAC7E" w:rsidR="005F219C" w:rsidRPr="004661FF" w:rsidRDefault="0035377B"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Ilustra </w:t>
            </w:r>
            <w:r w:rsidR="004661FF" w:rsidRPr="004661FF">
              <w:rPr>
                <w:rFonts w:ascii="Times New Roman" w:hAnsi="Times New Roman" w:cs="Times New Roman"/>
                <w:color w:val="000000"/>
                <w:sz w:val="24"/>
                <w:szCs w:val="24"/>
                <w:lang w:val="es-CO"/>
              </w:rPr>
              <w:t xml:space="preserve">la </w:t>
            </w:r>
            <w:r>
              <w:rPr>
                <w:rFonts w:ascii="Times New Roman" w:hAnsi="Times New Roman" w:cs="Times New Roman"/>
                <w:color w:val="000000"/>
                <w:sz w:val="24"/>
                <w:szCs w:val="24"/>
                <w:lang w:val="es-CO"/>
              </w:rPr>
              <w:t xml:space="preserve">articulación e </w:t>
            </w:r>
            <w:r w:rsidR="004661FF" w:rsidRPr="004661FF">
              <w:rPr>
                <w:rFonts w:ascii="Times New Roman" w:hAnsi="Times New Roman" w:cs="Times New Roman"/>
                <w:color w:val="000000"/>
                <w:sz w:val="24"/>
                <w:szCs w:val="24"/>
                <w:lang w:val="es-CO"/>
              </w:rPr>
              <w:t xml:space="preserve">interdependencia entre </w:t>
            </w:r>
            <w:r w:rsidR="004661FF">
              <w:rPr>
                <w:rFonts w:ascii="Times New Roman" w:hAnsi="Times New Roman" w:cs="Times New Roman"/>
                <w:color w:val="000000"/>
                <w:sz w:val="24"/>
                <w:szCs w:val="24"/>
                <w:lang w:val="es-CO"/>
              </w:rPr>
              <w:t>países</w:t>
            </w:r>
            <w:r>
              <w:rPr>
                <w:rFonts w:ascii="Times New Roman" w:hAnsi="Times New Roman" w:cs="Times New Roman"/>
                <w:color w:val="000000"/>
                <w:sz w:val="24"/>
                <w:szCs w:val="24"/>
                <w:lang w:val="es-CO"/>
              </w:rPr>
              <w:t>,</w:t>
            </w:r>
            <w:r w:rsidR="004661FF">
              <w:rPr>
                <w:rFonts w:ascii="Times New Roman" w:hAnsi="Times New Roman" w:cs="Times New Roman"/>
                <w:color w:val="000000"/>
                <w:sz w:val="24"/>
                <w:szCs w:val="24"/>
                <w:lang w:val="es-CO"/>
              </w:rPr>
              <w:t xml:space="preserve"> en tiempos de globalización </w:t>
            </w:r>
          </w:p>
        </w:tc>
      </w:tr>
      <w:tr w:rsidR="005F219C" w:rsidRPr="000846F3" w14:paraId="6FD035CB" w14:textId="77777777" w:rsidTr="00120F66">
        <w:tc>
          <w:tcPr>
            <w:tcW w:w="2518" w:type="dxa"/>
          </w:tcPr>
          <w:p w14:paraId="37EBE91F"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08525F2" w14:textId="77777777" w:rsidR="00C32789" w:rsidRDefault="00C32789" w:rsidP="00C95BF4">
            <w:pPr>
              <w:spacing w:line="276" w:lineRule="auto"/>
              <w:jc w:val="both"/>
              <w:rPr>
                <w:rFonts w:ascii="Times New Roman" w:hAnsi="Times New Roman" w:cs="Times New Roman"/>
                <w:color w:val="000000"/>
                <w:sz w:val="24"/>
                <w:szCs w:val="24"/>
                <w:lang w:val="es-CO"/>
              </w:rPr>
            </w:pPr>
          </w:p>
          <w:p w14:paraId="2F1E3D2E" w14:textId="17223D3C" w:rsidR="002E6184" w:rsidRPr="002E6184" w:rsidRDefault="00C32789" w:rsidP="00C95BF4">
            <w:pPr>
              <w:spacing w:line="276" w:lineRule="auto"/>
              <w:jc w:val="both"/>
              <w:rPr>
                <w:rFonts w:ascii="Times New Roman" w:hAnsi="Times New Roman" w:cs="Times New Roman"/>
                <w:color w:val="000000"/>
                <w:sz w:val="24"/>
                <w:szCs w:val="24"/>
              </w:rPr>
            </w:pPr>
            <w:r w:rsidRPr="005343E0">
              <w:rPr>
                <w:rFonts w:ascii="Times New Roman" w:hAnsi="Times New Roman" w:cs="Times New Roman"/>
                <w:color w:val="000000"/>
                <w:sz w:val="24"/>
                <w:szCs w:val="24"/>
                <w:lang w:val="es-CO"/>
              </w:rPr>
              <w:t>Número de la imagen 155433923</w:t>
            </w:r>
          </w:p>
          <w:p w14:paraId="705B0B5F" w14:textId="1793EA03" w:rsidR="005F219C" w:rsidRPr="000846F3" w:rsidRDefault="005F219C" w:rsidP="00C95BF4">
            <w:pPr>
              <w:spacing w:line="276" w:lineRule="auto"/>
              <w:jc w:val="both"/>
              <w:rPr>
                <w:rFonts w:ascii="Times New Roman" w:hAnsi="Times New Roman" w:cs="Times New Roman"/>
                <w:color w:val="000000"/>
                <w:sz w:val="24"/>
                <w:szCs w:val="24"/>
              </w:rPr>
            </w:pPr>
          </w:p>
        </w:tc>
      </w:tr>
      <w:tr w:rsidR="005F219C" w:rsidRPr="000846F3" w14:paraId="7B307E06" w14:textId="77777777" w:rsidTr="00120F66">
        <w:tc>
          <w:tcPr>
            <w:tcW w:w="2518" w:type="dxa"/>
          </w:tcPr>
          <w:p w14:paraId="21AC975F"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537DD44" w14:textId="71901B3A" w:rsidR="005F219C" w:rsidRPr="000846F3" w:rsidRDefault="00D4783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CB40568" w14:textId="77777777" w:rsidR="00600CE9" w:rsidRPr="005F219C" w:rsidRDefault="00600CE9" w:rsidP="00C95BF4">
      <w:pPr>
        <w:spacing w:after="0" w:line="276" w:lineRule="auto"/>
        <w:jc w:val="both"/>
        <w:rPr>
          <w:rFonts w:ascii="Times New Roman" w:hAnsi="Times New Roman" w:cs="Times New Roman"/>
          <w:color w:val="000000"/>
        </w:rPr>
      </w:pPr>
    </w:p>
    <w:p w14:paraId="727BF05E" w14:textId="77777777" w:rsidR="00D47837" w:rsidRDefault="00D4783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Entre las múltiples redes de </w:t>
      </w:r>
      <w:r w:rsidRPr="005F219C">
        <w:rPr>
          <w:rFonts w:ascii="Times New Roman" w:hAnsi="Times New Roman" w:cs="Times New Roman"/>
          <w:b/>
          <w:color w:val="000000"/>
          <w:lang w:val="es-CO"/>
        </w:rPr>
        <w:t>interdependencias</w:t>
      </w:r>
      <w:r>
        <w:rPr>
          <w:rFonts w:ascii="Times New Roman" w:hAnsi="Times New Roman" w:cs="Times New Roman"/>
          <w:color w:val="000000"/>
          <w:lang w:val="es-CO"/>
        </w:rPr>
        <w:t xml:space="preserve"> que se tejen en el ámbito global, se </w:t>
      </w:r>
      <w:r w:rsidRPr="000846F3">
        <w:rPr>
          <w:rFonts w:ascii="Times New Roman" w:hAnsi="Times New Roman" w:cs="Times New Roman"/>
          <w:color w:val="000000"/>
          <w:lang w:val="es-CO"/>
        </w:rPr>
        <w:t>puede</w:t>
      </w:r>
      <w:r>
        <w:rPr>
          <w:rFonts w:ascii="Times New Roman" w:hAnsi="Times New Roman" w:cs="Times New Roman"/>
          <w:color w:val="000000"/>
          <w:lang w:val="es-CO"/>
        </w:rPr>
        <w:t xml:space="preserve"> distinguir </w:t>
      </w:r>
      <w:r w:rsidRPr="000846F3">
        <w:rPr>
          <w:rFonts w:ascii="Times New Roman" w:hAnsi="Times New Roman" w:cs="Times New Roman"/>
          <w:color w:val="000000"/>
          <w:lang w:val="es-CO"/>
        </w:rPr>
        <w:t>un conjunto de fuerzas</w:t>
      </w:r>
      <w:r>
        <w:rPr>
          <w:rFonts w:ascii="Times New Roman" w:hAnsi="Times New Roman" w:cs="Times New Roman"/>
          <w:color w:val="000000"/>
          <w:lang w:val="es-CO"/>
        </w:rPr>
        <w:t xml:space="preserve"> que </w:t>
      </w:r>
      <w:r w:rsidRPr="000846F3">
        <w:rPr>
          <w:rFonts w:ascii="Times New Roman" w:hAnsi="Times New Roman" w:cs="Times New Roman"/>
          <w:color w:val="000000"/>
          <w:lang w:val="es-CO"/>
        </w:rPr>
        <w:t xml:space="preserve">se disputan los lugares de privilegio en el nuevo orden. En la competencia por ganar un lugar en la escena mundial, se ha consolidado una serie de grandes </w:t>
      </w:r>
      <w:r w:rsidRPr="005A2B85">
        <w:rPr>
          <w:rFonts w:ascii="Times New Roman" w:hAnsi="Times New Roman" w:cs="Times New Roman"/>
          <w:b/>
          <w:color w:val="000000"/>
          <w:lang w:val="es-CO"/>
        </w:rPr>
        <w:t>jugadores globales</w:t>
      </w:r>
      <w:r>
        <w:rPr>
          <w:rFonts w:ascii="Times New Roman" w:hAnsi="Times New Roman" w:cs="Times New Roman"/>
          <w:b/>
          <w:color w:val="000000"/>
          <w:lang w:val="es-CO"/>
        </w:rPr>
        <w:t>,</w:t>
      </w:r>
      <w:r w:rsidRPr="000846F3">
        <w:rPr>
          <w:rFonts w:ascii="Times New Roman" w:hAnsi="Times New Roman" w:cs="Times New Roman"/>
          <w:i/>
          <w:color w:val="000000"/>
          <w:lang w:val="es-CO"/>
        </w:rPr>
        <w:t xml:space="preserve"> </w:t>
      </w:r>
      <w:r w:rsidRPr="000846F3">
        <w:rPr>
          <w:rFonts w:ascii="Times New Roman" w:hAnsi="Times New Roman" w:cs="Times New Roman"/>
          <w:color w:val="000000"/>
          <w:lang w:val="es-CO"/>
        </w:rPr>
        <w:t xml:space="preserve">entre los que se destacan las </w:t>
      </w:r>
      <w:r w:rsidRPr="00542B09">
        <w:rPr>
          <w:rFonts w:ascii="Times New Roman" w:hAnsi="Times New Roman" w:cs="Times New Roman"/>
          <w:color w:val="000000"/>
          <w:lang w:val="es-CO"/>
        </w:rPr>
        <w:t>empresas globales</w:t>
      </w:r>
      <w:r w:rsidRPr="000846F3">
        <w:rPr>
          <w:rFonts w:ascii="Times New Roman" w:hAnsi="Times New Roman" w:cs="Times New Roman"/>
          <w:color w:val="000000"/>
          <w:lang w:val="es-CO"/>
        </w:rPr>
        <w:t xml:space="preserve"> y l</w:t>
      </w:r>
      <w:r>
        <w:rPr>
          <w:rFonts w:ascii="Times New Roman" w:hAnsi="Times New Roman" w:cs="Times New Roman"/>
          <w:color w:val="000000"/>
          <w:lang w:val="es-CO"/>
        </w:rPr>
        <w:t xml:space="preserve">as potencias, es decir, los países </w:t>
      </w:r>
      <w:r w:rsidRPr="000846F3">
        <w:rPr>
          <w:rFonts w:ascii="Times New Roman" w:hAnsi="Times New Roman" w:cs="Times New Roman"/>
          <w:color w:val="000000"/>
          <w:lang w:val="es-CO"/>
        </w:rPr>
        <w:t xml:space="preserve">líderes de las grandes regiones del planeta: Estados Unidos, China </w:t>
      </w:r>
      <w:r>
        <w:rPr>
          <w:rFonts w:ascii="Times New Roman" w:hAnsi="Times New Roman" w:cs="Times New Roman"/>
          <w:color w:val="000000"/>
          <w:lang w:val="es-CO"/>
        </w:rPr>
        <w:t xml:space="preserve">y </w:t>
      </w:r>
      <w:r w:rsidRPr="000846F3">
        <w:rPr>
          <w:rFonts w:ascii="Times New Roman" w:hAnsi="Times New Roman" w:cs="Times New Roman"/>
          <w:color w:val="000000"/>
          <w:lang w:val="es-CO"/>
        </w:rPr>
        <w:t xml:space="preserve">Rusia. </w:t>
      </w:r>
    </w:p>
    <w:p w14:paraId="17C12A55" w14:textId="77777777" w:rsidR="00D47837" w:rsidRDefault="00D47837" w:rsidP="00C95BF4">
      <w:pPr>
        <w:spacing w:after="0" w:line="276" w:lineRule="auto"/>
        <w:jc w:val="both"/>
        <w:rPr>
          <w:rFonts w:ascii="Times New Roman" w:hAnsi="Times New Roman" w:cs="Times New Roman"/>
          <w:color w:val="000000"/>
          <w:lang w:val="es-CO"/>
        </w:rPr>
      </w:pPr>
    </w:p>
    <w:p w14:paraId="6881ACCF" w14:textId="6F39FA93" w:rsidR="00D47837" w:rsidRPr="000846F3"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Puede afirmarse que </w:t>
      </w:r>
      <w:r>
        <w:rPr>
          <w:rFonts w:ascii="Times New Roman" w:hAnsi="Times New Roman" w:cs="Times New Roman"/>
          <w:color w:val="000000"/>
          <w:lang w:val="es-CO"/>
        </w:rPr>
        <w:t xml:space="preserve">los seres humanos del siglo XXI asisten a un período de </w:t>
      </w:r>
      <w:r w:rsidRPr="000846F3">
        <w:rPr>
          <w:rFonts w:ascii="Times New Roman" w:hAnsi="Times New Roman" w:cs="Times New Roman"/>
          <w:color w:val="000000"/>
          <w:lang w:val="es-CO"/>
        </w:rPr>
        <w:t>conquistas</w:t>
      </w:r>
      <w:r>
        <w:rPr>
          <w:rFonts w:ascii="Times New Roman" w:hAnsi="Times New Roman" w:cs="Times New Roman"/>
          <w:color w:val="000000"/>
          <w:lang w:val="es-CO"/>
        </w:rPr>
        <w:t>, –</w:t>
      </w:r>
      <w:r w:rsidRPr="000846F3">
        <w:rPr>
          <w:rFonts w:ascii="Times New Roman" w:hAnsi="Times New Roman" w:cs="Times New Roman"/>
          <w:color w:val="000000"/>
          <w:lang w:val="es-CO"/>
        </w:rPr>
        <w:t xml:space="preserve">como ocurrió en la </w:t>
      </w:r>
      <w:r>
        <w:rPr>
          <w:rFonts w:ascii="Times New Roman" w:hAnsi="Times New Roman" w:cs="Times New Roman"/>
          <w:color w:val="000000"/>
          <w:lang w:val="es-CO"/>
        </w:rPr>
        <w:t xml:space="preserve">época de la </w:t>
      </w:r>
      <w:r w:rsidRPr="000846F3">
        <w:rPr>
          <w:rFonts w:ascii="Times New Roman" w:hAnsi="Times New Roman" w:cs="Times New Roman"/>
          <w:color w:val="000000"/>
          <w:lang w:val="es-CO"/>
        </w:rPr>
        <w:t>colonización</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S</w:t>
      </w:r>
      <w:r w:rsidRPr="000846F3">
        <w:rPr>
          <w:rFonts w:ascii="Times New Roman" w:hAnsi="Times New Roman" w:cs="Times New Roman"/>
          <w:color w:val="000000"/>
          <w:lang w:val="es-CO"/>
        </w:rPr>
        <w:t>in embargo</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en lugar de ser los grandes Estados los protagonistas del proceso, ahora son las grandes empresas privadas y los grupos industriales y financieros quienes desempeñan el papel central. </w:t>
      </w:r>
      <w:r>
        <w:rPr>
          <w:rFonts w:ascii="Times New Roman" w:hAnsi="Times New Roman" w:cs="Times New Roman"/>
          <w:color w:val="000000"/>
          <w:lang w:val="es-CO"/>
        </w:rPr>
        <w:t>L</w:t>
      </w:r>
      <w:r w:rsidRPr="000846F3">
        <w:rPr>
          <w:rFonts w:ascii="Times New Roman" w:hAnsi="Times New Roman" w:cs="Times New Roman"/>
          <w:color w:val="000000"/>
          <w:lang w:val="es-CO"/>
        </w:rPr>
        <w:t>a</w:t>
      </w:r>
      <w:r>
        <w:rPr>
          <w:rFonts w:ascii="Times New Roman" w:hAnsi="Times New Roman" w:cs="Times New Roman"/>
          <w:color w:val="000000"/>
          <w:lang w:val="es-CO"/>
        </w:rPr>
        <w:t xml:space="preserve"> conquista de </w:t>
      </w:r>
      <w:r w:rsidRPr="000846F3">
        <w:rPr>
          <w:rFonts w:ascii="Times New Roman" w:hAnsi="Times New Roman" w:cs="Times New Roman"/>
          <w:color w:val="000000"/>
          <w:lang w:val="es-CO"/>
        </w:rPr>
        <w:t xml:space="preserve">las empresas no tiene como objetivo </w:t>
      </w:r>
      <w:r>
        <w:rPr>
          <w:rFonts w:ascii="Times New Roman" w:hAnsi="Times New Roman" w:cs="Times New Roman"/>
          <w:color w:val="000000"/>
          <w:lang w:val="es-CO"/>
        </w:rPr>
        <w:t>la anexión de territorios s</w:t>
      </w:r>
      <w:r w:rsidRPr="000846F3">
        <w:rPr>
          <w:rFonts w:ascii="Times New Roman" w:hAnsi="Times New Roman" w:cs="Times New Roman"/>
          <w:color w:val="000000"/>
          <w:lang w:val="es-CO"/>
        </w:rPr>
        <w:t xml:space="preserve">ino el control de los mercados y </w:t>
      </w:r>
      <w:r>
        <w:rPr>
          <w:rFonts w:ascii="Times New Roman" w:hAnsi="Times New Roman" w:cs="Times New Roman"/>
          <w:color w:val="000000"/>
          <w:lang w:val="es-CO"/>
        </w:rPr>
        <w:t>la influencia sobre los gobiernos.</w:t>
      </w:r>
    </w:p>
    <w:p w14:paraId="51CF684D" w14:textId="77777777" w:rsidR="00D47837" w:rsidRPr="000846F3" w:rsidRDefault="00D47837" w:rsidP="00C95BF4">
      <w:pPr>
        <w:spacing w:after="0" w:line="276" w:lineRule="auto"/>
        <w:jc w:val="both"/>
        <w:rPr>
          <w:rFonts w:ascii="Times New Roman" w:hAnsi="Times New Roman" w:cs="Times New Roman"/>
          <w:color w:val="000000"/>
          <w:lang w:val="es-CO"/>
        </w:rPr>
      </w:pPr>
    </w:p>
    <w:p w14:paraId="1EF6D9E2" w14:textId="77777777" w:rsidR="00AC12A7" w:rsidRDefault="00AC12A7" w:rsidP="00C95BF4">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AC12A7" w:rsidRPr="000846F3" w14:paraId="5AF4DDCA" w14:textId="77777777" w:rsidTr="00AC12A7">
        <w:tc>
          <w:tcPr>
            <w:tcW w:w="8978" w:type="dxa"/>
            <w:gridSpan w:val="2"/>
            <w:shd w:val="clear" w:color="auto" w:fill="000000" w:themeFill="text1"/>
          </w:tcPr>
          <w:p w14:paraId="7F116FA4"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6A9ACF36" w14:textId="77777777" w:rsidTr="00AC12A7">
        <w:tc>
          <w:tcPr>
            <w:tcW w:w="2518" w:type="dxa"/>
          </w:tcPr>
          <w:p w14:paraId="7EED67EB"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4B8A4E5" w14:textId="77777777" w:rsidR="00AC12A7" w:rsidRPr="000846F3" w:rsidRDefault="00AC12A7" w:rsidP="00C95BF4">
            <w:pPr>
              <w:spacing w:line="276" w:lineRule="auto"/>
              <w:jc w:val="both"/>
              <w:rPr>
                <w:rFonts w:ascii="Times New Roman" w:hAnsi="Times New Roman" w:cs="Times New Roman"/>
                <w:b/>
                <w:sz w:val="24"/>
                <w:szCs w:val="24"/>
              </w:rPr>
            </w:pPr>
            <w:r>
              <w:rPr>
                <w:rFonts w:ascii="Times New Roman" w:hAnsi="Times New Roman" w:cs="Times New Roman"/>
                <w:color w:val="000000"/>
                <w:lang w:val="es-CO"/>
              </w:rPr>
              <w:t>Durante el siglo XXI han</w:t>
            </w:r>
            <w:r w:rsidRPr="000846F3">
              <w:rPr>
                <w:rFonts w:ascii="Times New Roman" w:hAnsi="Times New Roman" w:cs="Times New Roman"/>
                <w:color w:val="000000"/>
                <w:lang w:val="es-CO"/>
              </w:rPr>
              <w:t xml:space="preserve"> surgido conflictos que </w:t>
            </w:r>
            <w:r>
              <w:rPr>
                <w:rFonts w:ascii="Times New Roman" w:hAnsi="Times New Roman" w:cs="Times New Roman"/>
                <w:color w:val="000000"/>
                <w:lang w:val="es-CO"/>
              </w:rPr>
              <w:t>muchas veces conllevan agresiones contra la población civil</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así como diversas versiones de nacionalismos y fundamentalismos </w:t>
            </w:r>
            <w:r w:rsidRPr="000846F3">
              <w:rPr>
                <w:rFonts w:ascii="Times New Roman" w:hAnsi="Times New Roman" w:cs="Times New Roman"/>
                <w:color w:val="000000"/>
                <w:lang w:val="es-CO"/>
              </w:rPr>
              <w:t>religiosos o étnicos</w:t>
            </w:r>
            <w:r>
              <w:rPr>
                <w:rFonts w:ascii="Times New Roman" w:hAnsi="Times New Roman" w:cs="Times New Roman"/>
                <w:color w:val="000000"/>
                <w:lang w:val="es-CO"/>
              </w:rPr>
              <w:t xml:space="preserve">. Los conflictos también se relacionan con </w:t>
            </w:r>
            <w:r w:rsidRPr="000846F3">
              <w:rPr>
                <w:rFonts w:ascii="Times New Roman" w:hAnsi="Times New Roman" w:cs="Times New Roman"/>
                <w:color w:val="000000"/>
                <w:lang w:val="es-CO"/>
              </w:rPr>
              <w:t>el crimen organizado, las redes ma</w:t>
            </w:r>
            <w:r>
              <w:rPr>
                <w:rFonts w:ascii="Times New Roman" w:hAnsi="Times New Roman" w:cs="Times New Roman"/>
                <w:color w:val="000000"/>
                <w:lang w:val="es-CO"/>
              </w:rPr>
              <w:t>fiosas</w:t>
            </w:r>
            <w:r w:rsidRPr="000846F3">
              <w:rPr>
                <w:rFonts w:ascii="Times New Roman" w:hAnsi="Times New Roman" w:cs="Times New Roman"/>
                <w:color w:val="000000"/>
                <w:lang w:val="es-CO"/>
              </w:rPr>
              <w:t>, la especulación financiera, la quiebra de m</w:t>
            </w:r>
            <w:r>
              <w:rPr>
                <w:rFonts w:ascii="Times New Roman" w:hAnsi="Times New Roman" w:cs="Times New Roman"/>
                <w:color w:val="000000"/>
                <w:lang w:val="es-CO"/>
              </w:rPr>
              <w:t>i</w:t>
            </w:r>
            <w:r w:rsidRPr="000846F3">
              <w:rPr>
                <w:rFonts w:ascii="Times New Roman" w:hAnsi="Times New Roman" w:cs="Times New Roman"/>
                <w:color w:val="000000"/>
                <w:lang w:val="es-CO"/>
              </w:rPr>
              <w:t>croempresa</w:t>
            </w:r>
            <w:r>
              <w:rPr>
                <w:rFonts w:ascii="Times New Roman" w:hAnsi="Times New Roman" w:cs="Times New Roman"/>
                <w:color w:val="000000"/>
                <w:lang w:val="es-CO"/>
              </w:rPr>
              <w:t>s</w:t>
            </w:r>
            <w:r w:rsidRPr="000846F3">
              <w:rPr>
                <w:rFonts w:ascii="Times New Roman" w:hAnsi="Times New Roman" w:cs="Times New Roman"/>
                <w:color w:val="000000"/>
                <w:lang w:val="es-CO"/>
              </w:rPr>
              <w:t xml:space="preserve"> y la corrupción a gran escala</w:t>
            </w:r>
            <w:r w:rsidRPr="000846F3">
              <w:rPr>
                <w:rFonts w:ascii="Times New Roman" w:hAnsi="Times New Roman" w:cs="Times New Roman"/>
                <w:color w:val="000000"/>
              </w:rPr>
              <w:t>.</w:t>
            </w:r>
          </w:p>
        </w:tc>
      </w:tr>
    </w:tbl>
    <w:p w14:paraId="500C4BB8" w14:textId="77777777" w:rsidR="00AC12A7" w:rsidRPr="000846F3" w:rsidRDefault="00AC12A7" w:rsidP="00C95BF4">
      <w:pPr>
        <w:spacing w:after="0" w:line="276" w:lineRule="auto"/>
        <w:jc w:val="both"/>
        <w:rPr>
          <w:rFonts w:ascii="Times New Roman" w:hAnsi="Times New Roman" w:cs="Times New Roman"/>
          <w:color w:val="000000"/>
        </w:rPr>
      </w:pPr>
    </w:p>
    <w:p w14:paraId="1CE1296B" w14:textId="64B0EF4B" w:rsidR="00D47837" w:rsidRDefault="00AC12A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w:t>
      </w:r>
      <w:r w:rsidR="00D47837">
        <w:rPr>
          <w:rFonts w:ascii="Times New Roman" w:hAnsi="Times New Roman" w:cs="Times New Roman"/>
          <w:color w:val="000000"/>
          <w:lang w:val="es-CO"/>
        </w:rPr>
        <w:t xml:space="preserve"> espíritu de </w:t>
      </w:r>
      <w:r w:rsidR="00D47837" w:rsidRPr="000846F3">
        <w:rPr>
          <w:rFonts w:ascii="Times New Roman" w:hAnsi="Times New Roman" w:cs="Times New Roman"/>
          <w:color w:val="000000"/>
          <w:lang w:val="es-CO"/>
        </w:rPr>
        <w:t xml:space="preserve">competencia global ha promovido </w:t>
      </w:r>
      <w:r w:rsidR="00D47837">
        <w:rPr>
          <w:rFonts w:ascii="Times New Roman" w:hAnsi="Times New Roman" w:cs="Times New Roman"/>
          <w:color w:val="000000"/>
          <w:lang w:val="es-CO"/>
        </w:rPr>
        <w:t>el individualismo.</w:t>
      </w:r>
      <w:r w:rsidR="00D47837" w:rsidRPr="000846F3">
        <w:rPr>
          <w:rFonts w:ascii="Times New Roman" w:hAnsi="Times New Roman" w:cs="Times New Roman"/>
          <w:color w:val="000000"/>
          <w:lang w:val="es-CO"/>
        </w:rPr>
        <w:t xml:space="preserve"> </w:t>
      </w:r>
      <w:r w:rsidR="00D47837">
        <w:rPr>
          <w:rFonts w:ascii="Times New Roman" w:hAnsi="Times New Roman" w:cs="Times New Roman"/>
          <w:color w:val="000000"/>
          <w:lang w:val="es-CO"/>
        </w:rPr>
        <w:t xml:space="preserve">Las personas son impulsadas a enriquecerse de manera rápida; asimismo, las empresas buscan un crecimiento vertiginoso, sin detenerse a medir las consecuencias. Ello </w:t>
      </w:r>
      <w:r w:rsidR="00D47837" w:rsidRPr="000846F3">
        <w:rPr>
          <w:rFonts w:ascii="Times New Roman" w:hAnsi="Times New Roman" w:cs="Times New Roman"/>
          <w:color w:val="000000"/>
          <w:lang w:val="es-CO"/>
        </w:rPr>
        <w:t xml:space="preserve">ha desatado </w:t>
      </w:r>
      <w:r w:rsidR="00D47837">
        <w:rPr>
          <w:rFonts w:ascii="Times New Roman" w:hAnsi="Times New Roman" w:cs="Times New Roman"/>
          <w:color w:val="000000"/>
          <w:lang w:val="es-CO"/>
        </w:rPr>
        <w:t xml:space="preserve">fenómenos como </w:t>
      </w:r>
      <w:r w:rsidR="00D47837" w:rsidRPr="000846F3">
        <w:rPr>
          <w:rFonts w:ascii="Times New Roman" w:hAnsi="Times New Roman" w:cs="Times New Roman"/>
          <w:color w:val="000000"/>
          <w:lang w:val="es-CO"/>
        </w:rPr>
        <w:t>la corrupción, el saqueo de la naturaleza y, en</w:t>
      </w:r>
      <w:r w:rsidR="00D47837">
        <w:rPr>
          <w:rFonts w:ascii="Times New Roman" w:hAnsi="Times New Roman" w:cs="Times New Roman"/>
          <w:color w:val="000000"/>
          <w:lang w:val="es-CO"/>
        </w:rPr>
        <w:t xml:space="preserve"> muchos casos, la criminalidad, factores que, en conjunto, están detrás de muchos de los conflictos del siglo XXI.</w:t>
      </w:r>
    </w:p>
    <w:p w14:paraId="04FEA060" w14:textId="77777777" w:rsidR="00D47837" w:rsidRDefault="00D47837" w:rsidP="00C95BF4">
      <w:pPr>
        <w:spacing w:after="0" w:line="276" w:lineRule="auto"/>
        <w:jc w:val="both"/>
        <w:rPr>
          <w:rFonts w:ascii="Times New Roman" w:hAnsi="Times New Roman" w:cs="Times New Roman"/>
          <w:color w:val="000000"/>
          <w:lang w:val="es-CO"/>
        </w:rPr>
      </w:pPr>
    </w:p>
    <w:p w14:paraId="375B46B0" w14:textId="77777777" w:rsidR="00D47837" w:rsidRDefault="00D4783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Otros actores globales, como las organizaciones armadas y las milicias, también </w:t>
      </w:r>
      <w:r w:rsidRPr="000846F3">
        <w:rPr>
          <w:rFonts w:ascii="Times New Roman" w:hAnsi="Times New Roman" w:cs="Times New Roman"/>
          <w:color w:val="000000"/>
          <w:lang w:val="es-CO"/>
        </w:rPr>
        <w:t xml:space="preserve">disputan </w:t>
      </w:r>
      <w:r>
        <w:rPr>
          <w:rFonts w:ascii="Times New Roman" w:hAnsi="Times New Roman" w:cs="Times New Roman"/>
          <w:color w:val="000000"/>
          <w:lang w:val="es-CO"/>
        </w:rPr>
        <w:t xml:space="preserve">un </w:t>
      </w:r>
      <w:r w:rsidRPr="000846F3">
        <w:rPr>
          <w:rFonts w:ascii="Times New Roman" w:hAnsi="Times New Roman" w:cs="Times New Roman"/>
          <w:color w:val="000000"/>
          <w:lang w:val="es-CO"/>
        </w:rPr>
        <w:t xml:space="preserve">lugar en el nuevo orden. </w:t>
      </w:r>
      <w:r>
        <w:rPr>
          <w:rFonts w:ascii="Times New Roman" w:hAnsi="Times New Roman" w:cs="Times New Roman"/>
          <w:color w:val="000000"/>
          <w:lang w:val="es-CO"/>
        </w:rPr>
        <w:t xml:space="preserve">Muchas veces algunas fuerzas globales despliegan pequeños ejércitos privados que </w:t>
      </w:r>
      <w:r w:rsidRPr="000846F3">
        <w:rPr>
          <w:rFonts w:ascii="Times New Roman" w:hAnsi="Times New Roman" w:cs="Times New Roman"/>
          <w:color w:val="000000"/>
          <w:lang w:val="es-CO"/>
        </w:rPr>
        <w:t xml:space="preserve">apelan a la fuerza y ejercen diferentes formas de violencia para imponer sus intereses. </w:t>
      </w:r>
    </w:p>
    <w:p w14:paraId="02C1AA6A" w14:textId="77777777" w:rsidR="00AC12A7" w:rsidRDefault="00AC12A7" w:rsidP="00C95BF4">
      <w:pPr>
        <w:spacing w:after="0" w:line="276" w:lineRule="auto"/>
        <w:jc w:val="both"/>
        <w:rPr>
          <w:rFonts w:ascii="Times New Roman" w:hAnsi="Times New Roman" w:cs="Times New Roman"/>
          <w:color w:val="000000"/>
          <w:lang w:val="es-CO"/>
        </w:rPr>
      </w:pPr>
    </w:p>
    <w:p w14:paraId="5AB34C71" w14:textId="77777777" w:rsidR="00AC12A7" w:rsidRDefault="00AC12A7" w:rsidP="00C95BF4">
      <w:pPr>
        <w:spacing w:after="0" w:line="276" w:lineRule="auto"/>
        <w:jc w:val="both"/>
        <w:rPr>
          <w:rFonts w:ascii="Times New Roman" w:hAnsi="Times New Roman" w:cs="Times New Roman"/>
          <w:color w:val="000000"/>
          <w:lang w:val="es-CO"/>
        </w:rPr>
      </w:pPr>
    </w:p>
    <w:p w14:paraId="1ECDFC87" w14:textId="1F732248" w:rsidR="005D1738" w:rsidRPr="000846F3" w:rsidRDefault="00AC12A7"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5D1738" w:rsidRPr="000846F3">
        <w:rPr>
          <w:rFonts w:ascii="Times New Roman" w:hAnsi="Times New Roman" w:cs="Times New Roman"/>
          <w:highlight w:val="yellow"/>
        </w:rPr>
        <w:t>[SECCIÓN 2]</w:t>
      </w:r>
      <w:r w:rsidR="005D1738" w:rsidRPr="000846F3">
        <w:rPr>
          <w:rFonts w:ascii="Times New Roman" w:hAnsi="Times New Roman" w:cs="Times New Roman"/>
        </w:rPr>
        <w:t xml:space="preserve"> </w:t>
      </w:r>
      <w:r w:rsidR="005D1738" w:rsidRPr="000846F3">
        <w:rPr>
          <w:rFonts w:ascii="Times New Roman" w:hAnsi="Times New Roman" w:cs="Times New Roman"/>
          <w:b/>
        </w:rPr>
        <w:t xml:space="preserve">1.1 </w:t>
      </w:r>
      <w:r w:rsidR="002939C5" w:rsidRPr="000846F3">
        <w:rPr>
          <w:rFonts w:ascii="Times New Roman" w:hAnsi="Times New Roman" w:cs="Times New Roman"/>
          <w:b/>
        </w:rPr>
        <w:t>Comprender los conflictos globales desde una forma de pensar global</w:t>
      </w:r>
    </w:p>
    <w:p w14:paraId="2298EF2D" w14:textId="77777777" w:rsidR="002939C5" w:rsidRPr="000846F3" w:rsidRDefault="002939C5" w:rsidP="00C95BF4">
      <w:pPr>
        <w:spacing w:after="0" w:line="276" w:lineRule="auto"/>
        <w:jc w:val="both"/>
        <w:rPr>
          <w:rFonts w:ascii="Times New Roman" w:hAnsi="Times New Roman" w:cs="Times New Roman"/>
        </w:rPr>
      </w:pPr>
    </w:p>
    <w:p w14:paraId="486CCB9B" w14:textId="5064EF59" w:rsidR="00D47837" w:rsidRDefault="00D47837"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Las personas del siglo XXI </w:t>
      </w:r>
      <w:r>
        <w:rPr>
          <w:rFonts w:ascii="Times New Roman" w:hAnsi="Times New Roman" w:cs="Times New Roman"/>
        </w:rPr>
        <w:t xml:space="preserve">están llamadas a convertirse en </w:t>
      </w:r>
      <w:r w:rsidRPr="00C36782">
        <w:rPr>
          <w:rFonts w:ascii="Times New Roman" w:hAnsi="Times New Roman" w:cs="Times New Roman"/>
          <w:b/>
        </w:rPr>
        <w:t>ciudadanos del mundo</w:t>
      </w:r>
      <w:r w:rsidRPr="000846F3">
        <w:rPr>
          <w:rFonts w:ascii="Times New Roman" w:hAnsi="Times New Roman" w:cs="Times New Roman"/>
        </w:rPr>
        <w:t xml:space="preserve">. </w:t>
      </w:r>
      <w:r>
        <w:rPr>
          <w:rFonts w:ascii="Times New Roman" w:hAnsi="Times New Roman" w:cs="Times New Roman"/>
        </w:rPr>
        <w:t xml:space="preserve">Para ello es necesario desarrollar una forma de </w:t>
      </w:r>
      <w:r w:rsidRPr="00C36782">
        <w:rPr>
          <w:rFonts w:ascii="Times New Roman" w:hAnsi="Times New Roman" w:cs="Times New Roman"/>
          <w:b/>
        </w:rPr>
        <w:t>pensar global</w:t>
      </w:r>
      <w:r>
        <w:rPr>
          <w:rFonts w:ascii="Times New Roman" w:hAnsi="Times New Roman" w:cs="Times New Roman"/>
        </w:rPr>
        <w:t>. En la actualidad e</w:t>
      </w:r>
      <w:r w:rsidRPr="000846F3">
        <w:rPr>
          <w:rFonts w:ascii="Times New Roman" w:hAnsi="Times New Roman" w:cs="Times New Roman"/>
        </w:rPr>
        <w:t>s imposible comprender l</w:t>
      </w:r>
      <w:r>
        <w:rPr>
          <w:rFonts w:ascii="Times New Roman" w:hAnsi="Times New Roman" w:cs="Times New Roman"/>
        </w:rPr>
        <w:t xml:space="preserve">as realidades </w:t>
      </w:r>
      <w:r w:rsidRPr="000846F3">
        <w:rPr>
          <w:rFonts w:ascii="Times New Roman" w:hAnsi="Times New Roman" w:cs="Times New Roman"/>
        </w:rPr>
        <w:t xml:space="preserve">sociales desde </w:t>
      </w:r>
      <w:r>
        <w:rPr>
          <w:rFonts w:ascii="Times New Roman" w:hAnsi="Times New Roman" w:cs="Times New Roman"/>
        </w:rPr>
        <w:t>una</w:t>
      </w:r>
      <w:r w:rsidRPr="000846F3">
        <w:rPr>
          <w:rFonts w:ascii="Times New Roman" w:hAnsi="Times New Roman" w:cs="Times New Roman"/>
        </w:rPr>
        <w:t xml:space="preserve"> </w:t>
      </w:r>
      <w:r>
        <w:rPr>
          <w:rFonts w:ascii="Times New Roman" w:hAnsi="Times New Roman" w:cs="Times New Roman"/>
        </w:rPr>
        <w:t>óptica unilateral, como ha sido</w:t>
      </w:r>
      <w:r w:rsidRPr="000846F3">
        <w:rPr>
          <w:rFonts w:ascii="Times New Roman" w:hAnsi="Times New Roman" w:cs="Times New Roman"/>
        </w:rPr>
        <w:t xml:space="preserve"> </w:t>
      </w:r>
      <w:r>
        <w:rPr>
          <w:rFonts w:ascii="Times New Roman" w:hAnsi="Times New Roman" w:cs="Times New Roman"/>
        </w:rPr>
        <w:t xml:space="preserve">la manera </w:t>
      </w:r>
      <w:r w:rsidRPr="000846F3">
        <w:rPr>
          <w:rFonts w:ascii="Times New Roman" w:hAnsi="Times New Roman" w:cs="Times New Roman"/>
        </w:rPr>
        <w:t>habitual de aborda</w:t>
      </w:r>
      <w:r>
        <w:rPr>
          <w:rFonts w:ascii="Times New Roman" w:hAnsi="Times New Roman" w:cs="Times New Roman"/>
        </w:rPr>
        <w:t>r</w:t>
      </w:r>
      <w:r w:rsidRPr="000846F3">
        <w:rPr>
          <w:rFonts w:ascii="Times New Roman" w:hAnsi="Times New Roman" w:cs="Times New Roman"/>
        </w:rPr>
        <w:t xml:space="preserve"> los problemas. </w:t>
      </w:r>
    </w:p>
    <w:p w14:paraId="10CBD0FA" w14:textId="77777777" w:rsidR="00D47837" w:rsidRDefault="00D47837" w:rsidP="00C95BF4">
      <w:pPr>
        <w:spacing w:after="0" w:line="276" w:lineRule="auto"/>
        <w:jc w:val="both"/>
        <w:rPr>
          <w:rFonts w:ascii="Times New Roman" w:hAnsi="Times New Roman" w:cs="Times New Roman"/>
        </w:rPr>
      </w:pPr>
    </w:p>
    <w:p w14:paraId="57CAF576"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Desde u</w:t>
      </w:r>
      <w:r w:rsidRPr="000846F3">
        <w:rPr>
          <w:rFonts w:ascii="Times New Roman" w:hAnsi="Times New Roman" w:cs="Times New Roman"/>
        </w:rPr>
        <w:t xml:space="preserve">na sola </w:t>
      </w:r>
      <w:r>
        <w:rPr>
          <w:rFonts w:ascii="Times New Roman" w:hAnsi="Times New Roman" w:cs="Times New Roman"/>
        </w:rPr>
        <w:t xml:space="preserve">perspectiva </w:t>
      </w:r>
      <w:r w:rsidRPr="000846F3">
        <w:rPr>
          <w:rFonts w:ascii="Times New Roman" w:hAnsi="Times New Roman" w:cs="Times New Roman"/>
        </w:rPr>
        <w:t xml:space="preserve">o </w:t>
      </w:r>
      <w:r>
        <w:rPr>
          <w:rFonts w:ascii="Times New Roman" w:hAnsi="Times New Roman" w:cs="Times New Roman"/>
        </w:rPr>
        <w:t xml:space="preserve">desde </w:t>
      </w:r>
      <w:r w:rsidRPr="000846F3">
        <w:rPr>
          <w:rFonts w:ascii="Times New Roman" w:hAnsi="Times New Roman" w:cs="Times New Roman"/>
        </w:rPr>
        <w:t xml:space="preserve">una sola disciplina científica </w:t>
      </w:r>
      <w:r>
        <w:rPr>
          <w:rFonts w:ascii="Times New Roman" w:hAnsi="Times New Roman" w:cs="Times New Roman"/>
        </w:rPr>
        <w:t>es imposible comprender los fenómenos</w:t>
      </w:r>
      <w:r w:rsidRPr="000846F3">
        <w:rPr>
          <w:rFonts w:ascii="Times New Roman" w:hAnsi="Times New Roman" w:cs="Times New Roman"/>
        </w:rPr>
        <w:t xml:space="preserve"> del mundo de hoy. </w:t>
      </w:r>
      <w:r>
        <w:rPr>
          <w:rFonts w:ascii="Times New Roman" w:hAnsi="Times New Roman" w:cs="Times New Roman"/>
        </w:rPr>
        <w:t>E</w:t>
      </w:r>
      <w:r w:rsidRPr="000846F3">
        <w:rPr>
          <w:rFonts w:ascii="Times New Roman" w:hAnsi="Times New Roman" w:cs="Times New Roman"/>
        </w:rPr>
        <w:t>s necesario aprender a pensar de otr</w:t>
      </w:r>
      <w:r>
        <w:rPr>
          <w:rFonts w:ascii="Times New Roman" w:hAnsi="Times New Roman" w:cs="Times New Roman"/>
        </w:rPr>
        <w:t xml:space="preserve">o modo: </w:t>
      </w:r>
      <w:r w:rsidRPr="000846F3">
        <w:rPr>
          <w:rFonts w:ascii="Times New Roman" w:hAnsi="Times New Roman" w:cs="Times New Roman"/>
        </w:rPr>
        <w:t>para comprender las realidades planetarias se necesita una forma de pensar planetaria</w:t>
      </w:r>
      <w:r>
        <w:rPr>
          <w:rFonts w:ascii="Times New Roman" w:hAnsi="Times New Roman" w:cs="Times New Roman"/>
        </w:rPr>
        <w:t>.</w:t>
      </w:r>
    </w:p>
    <w:p w14:paraId="42FE20AB" w14:textId="20379506" w:rsidR="00922320" w:rsidRDefault="00922320" w:rsidP="00C95BF4">
      <w:pPr>
        <w:spacing w:after="0" w:line="276" w:lineRule="auto"/>
        <w:jc w:val="both"/>
        <w:rPr>
          <w:rFonts w:ascii="Times New Roman" w:hAnsi="Times New Roman" w:cs="Times New Roman"/>
        </w:rPr>
      </w:pPr>
      <w:r>
        <w:rPr>
          <w:rFonts w:ascii="Times New Roman" w:hAnsi="Times New Roman" w:cs="Times New Roman"/>
        </w:rPr>
        <w:t xml:space="preserve"> </w:t>
      </w:r>
      <w:r w:rsidR="00290027"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C36782" w:rsidRPr="000846F3" w14:paraId="6586345D" w14:textId="77777777" w:rsidTr="00120F66">
        <w:tc>
          <w:tcPr>
            <w:tcW w:w="8978" w:type="dxa"/>
            <w:gridSpan w:val="2"/>
            <w:shd w:val="clear" w:color="auto" w:fill="000000" w:themeFill="text1"/>
          </w:tcPr>
          <w:p w14:paraId="66159872" w14:textId="77777777" w:rsidR="00C36782" w:rsidRPr="000846F3" w:rsidRDefault="00C3678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C36782" w:rsidRPr="000846F3" w14:paraId="48349B5B" w14:textId="77777777" w:rsidTr="00120F66">
        <w:tc>
          <w:tcPr>
            <w:tcW w:w="2518" w:type="dxa"/>
          </w:tcPr>
          <w:p w14:paraId="6893C3A7" w14:textId="77777777" w:rsidR="00C36782" w:rsidRPr="000846F3" w:rsidRDefault="00C3678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7C5BEC7" w14:textId="0C1101EF" w:rsidR="00C36782" w:rsidRPr="000846F3" w:rsidRDefault="00C36782" w:rsidP="00C95BF4">
            <w:pPr>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El </w:t>
            </w:r>
            <w:r w:rsidRPr="00C36782">
              <w:rPr>
                <w:rFonts w:ascii="Times New Roman" w:hAnsi="Times New Roman" w:cs="Times New Roman"/>
                <w:sz w:val="24"/>
                <w:szCs w:val="24"/>
              </w:rPr>
              <w:t>pensa</w:t>
            </w:r>
            <w:r>
              <w:rPr>
                <w:rFonts w:ascii="Times New Roman" w:hAnsi="Times New Roman" w:cs="Times New Roman"/>
                <w:sz w:val="24"/>
                <w:szCs w:val="24"/>
              </w:rPr>
              <w:t xml:space="preserve">miento </w:t>
            </w:r>
            <w:r w:rsidRPr="00C36782">
              <w:rPr>
                <w:rFonts w:ascii="Times New Roman" w:hAnsi="Times New Roman" w:cs="Times New Roman"/>
                <w:sz w:val="24"/>
                <w:szCs w:val="24"/>
              </w:rPr>
              <w:t>global</w:t>
            </w:r>
          </w:p>
        </w:tc>
      </w:tr>
      <w:tr w:rsidR="00D47837" w:rsidRPr="000846F3" w14:paraId="69C6089F" w14:textId="77777777" w:rsidTr="00120F66">
        <w:tc>
          <w:tcPr>
            <w:tcW w:w="2518" w:type="dxa"/>
          </w:tcPr>
          <w:p w14:paraId="2538BB57" w14:textId="77777777" w:rsidR="00D47837" w:rsidRPr="000846F3" w:rsidRDefault="00D47837"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C77C4D0" w14:textId="06329476" w:rsidR="00D47837" w:rsidRPr="000846F3" w:rsidRDefault="00D47837" w:rsidP="00C95BF4">
            <w:pPr>
              <w:spacing w:line="276" w:lineRule="auto"/>
              <w:jc w:val="both"/>
              <w:rPr>
                <w:rFonts w:ascii="Times New Roman" w:hAnsi="Times New Roman" w:cs="Times New Roman"/>
                <w:sz w:val="24"/>
                <w:szCs w:val="24"/>
              </w:rPr>
            </w:pPr>
            <w:r>
              <w:rPr>
                <w:rFonts w:ascii="Times New Roman" w:hAnsi="Times New Roman" w:cs="Times New Roman"/>
              </w:rPr>
              <w:t>E</w:t>
            </w:r>
            <w:r w:rsidRPr="00C36782">
              <w:rPr>
                <w:rFonts w:ascii="Times New Roman" w:hAnsi="Times New Roman" w:cs="Times New Roman"/>
              </w:rPr>
              <w:t>s aquel</w:t>
            </w:r>
            <w:r>
              <w:rPr>
                <w:rFonts w:ascii="Times New Roman" w:hAnsi="Times New Roman" w:cs="Times New Roman"/>
              </w:rPr>
              <w:t xml:space="preserve"> </w:t>
            </w:r>
            <w:r w:rsidRPr="00C36782">
              <w:rPr>
                <w:rFonts w:ascii="Times New Roman" w:hAnsi="Times New Roman" w:cs="Times New Roman"/>
              </w:rPr>
              <w:t xml:space="preserve">que permite </w:t>
            </w:r>
            <w:r>
              <w:rPr>
                <w:rFonts w:ascii="Times New Roman" w:hAnsi="Times New Roman" w:cs="Times New Roman"/>
              </w:rPr>
              <w:t>establecer</w:t>
            </w:r>
            <w:r w:rsidRPr="00C36782">
              <w:rPr>
                <w:rFonts w:ascii="Times New Roman" w:hAnsi="Times New Roman" w:cs="Times New Roman"/>
              </w:rPr>
              <w:t xml:space="preserve"> interrelaciones entre cada una de las partes, más que cadenas lineales de causas y efectos. Es decir, ocurre cuando </w:t>
            </w:r>
            <w:r>
              <w:rPr>
                <w:rFonts w:ascii="Times New Roman" w:hAnsi="Times New Roman" w:cs="Times New Roman"/>
              </w:rPr>
              <w:t xml:space="preserve">se </w:t>
            </w:r>
            <w:r w:rsidRPr="00C36782">
              <w:rPr>
                <w:rFonts w:ascii="Times New Roman" w:hAnsi="Times New Roman" w:cs="Times New Roman"/>
              </w:rPr>
              <w:t>percibe</w:t>
            </w:r>
            <w:r>
              <w:rPr>
                <w:rFonts w:ascii="Times New Roman" w:hAnsi="Times New Roman" w:cs="Times New Roman"/>
              </w:rPr>
              <w:t>n</w:t>
            </w:r>
            <w:r w:rsidRPr="00C36782">
              <w:rPr>
                <w:rFonts w:ascii="Times New Roman" w:hAnsi="Times New Roman" w:cs="Times New Roman"/>
              </w:rPr>
              <w:t xml:space="preserve"> las cosas en su conjunto y no por separado. </w:t>
            </w:r>
            <w:r>
              <w:rPr>
                <w:rFonts w:ascii="Times New Roman" w:hAnsi="Times New Roman" w:cs="Times New Roman"/>
              </w:rPr>
              <w:t>L</w:t>
            </w:r>
            <w:r w:rsidRPr="00C36782">
              <w:rPr>
                <w:rFonts w:ascii="Times New Roman" w:hAnsi="Times New Roman" w:cs="Times New Roman"/>
              </w:rPr>
              <w:t xml:space="preserve">a </w:t>
            </w:r>
            <w:r>
              <w:rPr>
                <w:rFonts w:ascii="Times New Roman" w:hAnsi="Times New Roman" w:cs="Times New Roman"/>
              </w:rPr>
              <w:t>expresión</w:t>
            </w:r>
            <w:r w:rsidRPr="00C36782">
              <w:rPr>
                <w:rFonts w:ascii="Times New Roman" w:hAnsi="Times New Roman" w:cs="Times New Roman"/>
              </w:rPr>
              <w:t xml:space="preserve"> “ver el bosque, más que los árboles”</w:t>
            </w:r>
            <w:r>
              <w:rPr>
                <w:rFonts w:ascii="Times New Roman" w:hAnsi="Times New Roman" w:cs="Times New Roman"/>
              </w:rPr>
              <w:t xml:space="preserve"> ilustra este tipo de pensamiento</w:t>
            </w:r>
            <w:r w:rsidRPr="00C36782">
              <w:rPr>
                <w:rFonts w:ascii="Times New Roman" w:hAnsi="Times New Roman" w:cs="Times New Roman"/>
              </w:rPr>
              <w:t>. Otro ejemplo es el del director de orquesta</w:t>
            </w:r>
            <w:r>
              <w:rPr>
                <w:rFonts w:ascii="Times New Roman" w:hAnsi="Times New Roman" w:cs="Times New Roman"/>
              </w:rPr>
              <w:t xml:space="preserve"> que</w:t>
            </w:r>
            <w:r w:rsidRPr="00C36782">
              <w:rPr>
                <w:rFonts w:ascii="Times New Roman" w:hAnsi="Times New Roman" w:cs="Times New Roman"/>
              </w:rPr>
              <w:t xml:space="preserve"> percibe lo que ocurre con el todo y</w:t>
            </w:r>
            <w:r>
              <w:rPr>
                <w:rFonts w:ascii="Times New Roman" w:hAnsi="Times New Roman" w:cs="Times New Roman"/>
              </w:rPr>
              <w:t>,</w:t>
            </w:r>
            <w:r w:rsidRPr="00C36782">
              <w:rPr>
                <w:rFonts w:ascii="Times New Roman" w:hAnsi="Times New Roman" w:cs="Times New Roman"/>
              </w:rPr>
              <w:t xml:space="preserve"> al mismo tiempo</w:t>
            </w:r>
            <w:r>
              <w:rPr>
                <w:rFonts w:ascii="Times New Roman" w:hAnsi="Times New Roman" w:cs="Times New Roman"/>
              </w:rPr>
              <w:t>,</w:t>
            </w:r>
            <w:r w:rsidRPr="00C36782">
              <w:rPr>
                <w:rFonts w:ascii="Times New Roman" w:hAnsi="Times New Roman" w:cs="Times New Roman"/>
              </w:rPr>
              <w:t xml:space="preserve"> se percata de que cada uno de sus músicos ejecute la partitura que le corresponde.</w:t>
            </w:r>
          </w:p>
        </w:tc>
      </w:tr>
    </w:tbl>
    <w:p w14:paraId="49856A4D" w14:textId="77777777" w:rsidR="00922320" w:rsidRDefault="00922320" w:rsidP="00C95BF4">
      <w:pPr>
        <w:spacing w:after="0" w:line="276" w:lineRule="auto"/>
        <w:jc w:val="both"/>
        <w:rPr>
          <w:rFonts w:ascii="Times New Roman" w:hAnsi="Times New Roman" w:cs="Times New Roman"/>
        </w:rPr>
      </w:pPr>
    </w:p>
    <w:p w14:paraId="1A471F1B"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 xml:space="preserve">Este enfoque del pensamiento también es posible ilustrarlo mediante el ejemplo del </w:t>
      </w:r>
      <w:r w:rsidRPr="000846F3">
        <w:rPr>
          <w:rFonts w:ascii="Times New Roman" w:hAnsi="Times New Roman" w:cs="Times New Roman"/>
        </w:rPr>
        <w:t xml:space="preserve">técnico de fútbol, a </w:t>
      </w:r>
      <w:r>
        <w:rPr>
          <w:rFonts w:ascii="Times New Roman" w:hAnsi="Times New Roman" w:cs="Times New Roman"/>
        </w:rPr>
        <w:t xml:space="preserve">quien </w:t>
      </w:r>
      <w:r w:rsidRPr="000846F3">
        <w:rPr>
          <w:rFonts w:ascii="Times New Roman" w:hAnsi="Times New Roman" w:cs="Times New Roman"/>
        </w:rPr>
        <w:t>no le sirve estar pendiente sol</w:t>
      </w:r>
      <w:r>
        <w:rPr>
          <w:rFonts w:ascii="Times New Roman" w:hAnsi="Times New Roman" w:cs="Times New Roman"/>
        </w:rPr>
        <w:t>o</w:t>
      </w:r>
      <w:r w:rsidRPr="000846F3">
        <w:rPr>
          <w:rFonts w:ascii="Times New Roman" w:hAnsi="Times New Roman" w:cs="Times New Roman"/>
        </w:rPr>
        <w:t xml:space="preserve"> de un sector del</w:t>
      </w:r>
      <w:r>
        <w:rPr>
          <w:rFonts w:ascii="Times New Roman" w:hAnsi="Times New Roman" w:cs="Times New Roman"/>
        </w:rPr>
        <w:t xml:space="preserve"> campo de juego, pero tampoco solo del lugar hacia donde se dirige el balón.</w:t>
      </w:r>
      <w:r w:rsidRPr="000846F3">
        <w:rPr>
          <w:rFonts w:ascii="Times New Roman" w:hAnsi="Times New Roman" w:cs="Times New Roman"/>
        </w:rPr>
        <w:t xml:space="preserve"> </w:t>
      </w:r>
      <w:r>
        <w:rPr>
          <w:rFonts w:ascii="Times New Roman" w:hAnsi="Times New Roman" w:cs="Times New Roman"/>
        </w:rPr>
        <w:t xml:space="preserve">Menos aún le resulta útil </w:t>
      </w:r>
      <w:r w:rsidRPr="000846F3">
        <w:rPr>
          <w:rFonts w:ascii="Times New Roman" w:hAnsi="Times New Roman" w:cs="Times New Roman"/>
        </w:rPr>
        <w:t xml:space="preserve">planear </w:t>
      </w:r>
      <w:r>
        <w:rPr>
          <w:rFonts w:ascii="Times New Roman" w:hAnsi="Times New Roman" w:cs="Times New Roman"/>
        </w:rPr>
        <w:t xml:space="preserve">su </w:t>
      </w:r>
      <w:r w:rsidRPr="000846F3">
        <w:rPr>
          <w:rFonts w:ascii="Times New Roman" w:hAnsi="Times New Roman" w:cs="Times New Roman"/>
        </w:rPr>
        <w:t xml:space="preserve">estrategia </w:t>
      </w:r>
      <w:r>
        <w:rPr>
          <w:rFonts w:ascii="Times New Roman" w:hAnsi="Times New Roman" w:cs="Times New Roman"/>
        </w:rPr>
        <w:t xml:space="preserve"> únicamente </w:t>
      </w:r>
      <w:r w:rsidRPr="000846F3">
        <w:rPr>
          <w:rFonts w:ascii="Times New Roman" w:hAnsi="Times New Roman" w:cs="Times New Roman"/>
        </w:rPr>
        <w:t xml:space="preserve">con algunos de sus jugadores. </w:t>
      </w:r>
    </w:p>
    <w:p w14:paraId="35810CED" w14:textId="77777777" w:rsidR="00D47837" w:rsidRDefault="00D47837" w:rsidP="00C95BF4">
      <w:pPr>
        <w:spacing w:after="0" w:line="276" w:lineRule="auto"/>
        <w:jc w:val="both"/>
        <w:rPr>
          <w:rFonts w:ascii="Times New Roman" w:hAnsi="Times New Roman" w:cs="Times New Roman"/>
        </w:rPr>
      </w:pPr>
    </w:p>
    <w:p w14:paraId="32D9A9D4"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Al</w:t>
      </w:r>
      <w:r w:rsidRPr="000846F3">
        <w:rPr>
          <w:rFonts w:ascii="Times New Roman" w:hAnsi="Times New Roman" w:cs="Times New Roman"/>
        </w:rPr>
        <w:t xml:space="preserve"> contrario, </w:t>
      </w:r>
      <w:r>
        <w:rPr>
          <w:rFonts w:ascii="Times New Roman" w:hAnsi="Times New Roman" w:cs="Times New Roman"/>
        </w:rPr>
        <w:t xml:space="preserve">el director técnico </w:t>
      </w:r>
      <w:r w:rsidRPr="000846F3">
        <w:rPr>
          <w:rFonts w:ascii="Times New Roman" w:hAnsi="Times New Roman" w:cs="Times New Roman"/>
        </w:rPr>
        <w:t>debe abarcar con la mirada todo el campo de juego</w:t>
      </w:r>
      <w:r>
        <w:rPr>
          <w:rFonts w:ascii="Times New Roman" w:hAnsi="Times New Roman" w:cs="Times New Roman"/>
        </w:rPr>
        <w:t xml:space="preserve"> y </w:t>
      </w:r>
      <w:r w:rsidRPr="000846F3">
        <w:rPr>
          <w:rFonts w:ascii="Times New Roman" w:hAnsi="Times New Roman" w:cs="Times New Roman"/>
        </w:rPr>
        <w:t>presta</w:t>
      </w:r>
      <w:r>
        <w:rPr>
          <w:rFonts w:ascii="Times New Roman" w:hAnsi="Times New Roman" w:cs="Times New Roman"/>
        </w:rPr>
        <w:t>r  atención a todo lo</w:t>
      </w:r>
      <w:r w:rsidRPr="000846F3">
        <w:rPr>
          <w:rFonts w:ascii="Times New Roman" w:hAnsi="Times New Roman" w:cs="Times New Roman"/>
        </w:rPr>
        <w:t xml:space="preserve"> que ocurre con </w:t>
      </w:r>
      <w:r>
        <w:rPr>
          <w:rFonts w:ascii="Times New Roman" w:hAnsi="Times New Roman" w:cs="Times New Roman"/>
        </w:rPr>
        <w:t>sus</w:t>
      </w:r>
      <w:r w:rsidRPr="000846F3">
        <w:rPr>
          <w:rFonts w:ascii="Times New Roman" w:hAnsi="Times New Roman" w:cs="Times New Roman"/>
        </w:rPr>
        <w:t xml:space="preserve"> jugadores y con los </w:t>
      </w:r>
      <w:r>
        <w:rPr>
          <w:rFonts w:ascii="Times New Roman" w:hAnsi="Times New Roman" w:cs="Times New Roman"/>
        </w:rPr>
        <w:t>rivales</w:t>
      </w:r>
      <w:r w:rsidRPr="000846F3">
        <w:rPr>
          <w:rFonts w:ascii="Times New Roman" w:hAnsi="Times New Roman" w:cs="Times New Roman"/>
        </w:rPr>
        <w:t>. Solo así puede comprender cómo se está desarrollando el partido</w:t>
      </w:r>
      <w:r>
        <w:rPr>
          <w:rFonts w:ascii="Times New Roman" w:hAnsi="Times New Roman" w:cs="Times New Roman"/>
        </w:rPr>
        <w:t xml:space="preserve"> e introducir los cambios necesarios</w:t>
      </w:r>
      <w:r w:rsidRPr="000846F3">
        <w:rPr>
          <w:rFonts w:ascii="Times New Roman" w:hAnsi="Times New Roman" w:cs="Times New Roman"/>
        </w:rPr>
        <w:t>.</w:t>
      </w:r>
    </w:p>
    <w:p w14:paraId="107A5B5D" w14:textId="465548E7" w:rsidR="00CE5D3C" w:rsidRDefault="00CE5D3C" w:rsidP="00C95BF4">
      <w:pPr>
        <w:spacing w:after="0" w:line="276" w:lineRule="auto"/>
        <w:jc w:val="both"/>
        <w:rPr>
          <w:rFonts w:ascii="Times New Roman" w:hAnsi="Times New Roman" w:cs="Times New Roman"/>
        </w:rPr>
      </w:pPr>
    </w:p>
    <w:p w14:paraId="6DF349DD" w14:textId="77777777" w:rsidR="00AC12A7" w:rsidRPr="000846F3" w:rsidRDefault="00AC12A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AC12A7" w:rsidRPr="000846F3" w14:paraId="36E55622" w14:textId="77777777" w:rsidTr="00AC12A7">
        <w:tc>
          <w:tcPr>
            <w:tcW w:w="8978" w:type="dxa"/>
            <w:gridSpan w:val="2"/>
            <w:shd w:val="clear" w:color="auto" w:fill="000000" w:themeFill="text1"/>
          </w:tcPr>
          <w:p w14:paraId="2965867E"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3DE2F6EF" w14:textId="77777777" w:rsidTr="00AC12A7">
        <w:tc>
          <w:tcPr>
            <w:tcW w:w="2518" w:type="dxa"/>
          </w:tcPr>
          <w:p w14:paraId="17261F56"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C8CD693" w14:textId="77777777" w:rsidR="00AC12A7" w:rsidRDefault="00AC12A7" w:rsidP="00C95BF4">
            <w:pPr>
              <w:spacing w:line="276" w:lineRule="auto"/>
              <w:jc w:val="both"/>
              <w:rPr>
                <w:rFonts w:ascii="Times New Roman" w:hAnsi="Times New Roman" w:cs="Times New Roman"/>
              </w:rPr>
            </w:pPr>
            <w:r>
              <w:rPr>
                <w:rFonts w:ascii="Times New Roman" w:hAnsi="Times New Roman" w:cs="Times New Roman"/>
              </w:rPr>
              <w:t xml:space="preserve">Una características destacada del </w:t>
            </w:r>
            <w:r w:rsidRPr="000846F3">
              <w:rPr>
                <w:rFonts w:ascii="Times New Roman" w:hAnsi="Times New Roman" w:cs="Times New Roman"/>
              </w:rPr>
              <w:t>modo de pensar necesario</w:t>
            </w:r>
            <w:r>
              <w:rPr>
                <w:rFonts w:ascii="Times New Roman" w:hAnsi="Times New Roman" w:cs="Times New Roman"/>
              </w:rPr>
              <w:t xml:space="preserve"> para habitar el siglo XXI es que para construir una mirada sobre la realidad global es clave hacerlo en equipo, colectivamente. No </w:t>
            </w:r>
            <w:r w:rsidRPr="000846F3">
              <w:rPr>
                <w:rFonts w:ascii="Times New Roman" w:hAnsi="Times New Roman" w:cs="Times New Roman"/>
              </w:rPr>
              <w:t xml:space="preserve">es posible pensar </w:t>
            </w:r>
            <w:r>
              <w:rPr>
                <w:rFonts w:ascii="Times New Roman" w:hAnsi="Times New Roman" w:cs="Times New Roman"/>
              </w:rPr>
              <w:t xml:space="preserve">de forma global, </w:t>
            </w:r>
            <w:r w:rsidRPr="000846F3">
              <w:rPr>
                <w:rFonts w:ascii="Times New Roman" w:hAnsi="Times New Roman" w:cs="Times New Roman"/>
              </w:rPr>
              <w:t>individual</w:t>
            </w:r>
            <w:r>
              <w:rPr>
                <w:rFonts w:ascii="Times New Roman" w:hAnsi="Times New Roman" w:cs="Times New Roman"/>
              </w:rPr>
              <w:t xml:space="preserve">mente. Si la entrenas tu actuar en lo colectivo, desarrollarás </w:t>
            </w:r>
            <w:r w:rsidRPr="000846F3">
              <w:rPr>
                <w:rFonts w:ascii="Times New Roman" w:hAnsi="Times New Roman" w:cs="Times New Roman"/>
              </w:rPr>
              <w:t xml:space="preserve">la creatividad y </w:t>
            </w:r>
            <w:r>
              <w:rPr>
                <w:rFonts w:ascii="Times New Roman" w:hAnsi="Times New Roman" w:cs="Times New Roman"/>
              </w:rPr>
              <w:t xml:space="preserve">obtendrás las habilidades necesarias </w:t>
            </w:r>
            <w:r w:rsidRPr="000846F3">
              <w:rPr>
                <w:rFonts w:ascii="Times New Roman" w:hAnsi="Times New Roman" w:cs="Times New Roman"/>
              </w:rPr>
              <w:t xml:space="preserve">para </w:t>
            </w:r>
            <w:r>
              <w:rPr>
                <w:rFonts w:ascii="Times New Roman" w:hAnsi="Times New Roman" w:cs="Times New Roman"/>
              </w:rPr>
              <w:t>convertirt</w:t>
            </w:r>
            <w:r w:rsidRPr="000846F3">
              <w:rPr>
                <w:rFonts w:ascii="Times New Roman" w:hAnsi="Times New Roman" w:cs="Times New Roman"/>
              </w:rPr>
              <w:t xml:space="preserve">e en </w:t>
            </w:r>
            <w:r>
              <w:rPr>
                <w:rFonts w:ascii="Times New Roman" w:hAnsi="Times New Roman" w:cs="Times New Roman"/>
              </w:rPr>
              <w:t xml:space="preserve">un habitante pleno </w:t>
            </w:r>
            <w:r w:rsidRPr="000846F3">
              <w:rPr>
                <w:rFonts w:ascii="Times New Roman" w:hAnsi="Times New Roman" w:cs="Times New Roman"/>
              </w:rPr>
              <w:t>del siglo XXI</w:t>
            </w:r>
            <w:r>
              <w:rPr>
                <w:rFonts w:ascii="Times New Roman" w:hAnsi="Times New Roman" w:cs="Times New Roman"/>
              </w:rPr>
              <w:t xml:space="preserve">. </w:t>
            </w:r>
          </w:p>
          <w:p w14:paraId="32107EF3" w14:textId="77777777" w:rsidR="00AC12A7" w:rsidRPr="000846F3" w:rsidRDefault="00AC12A7" w:rsidP="00C95BF4">
            <w:pPr>
              <w:spacing w:line="276" w:lineRule="auto"/>
              <w:jc w:val="both"/>
              <w:rPr>
                <w:rFonts w:ascii="Times New Roman" w:hAnsi="Times New Roman" w:cs="Times New Roman"/>
                <w:b/>
                <w:sz w:val="24"/>
                <w:szCs w:val="24"/>
              </w:rPr>
            </w:pPr>
            <w:r w:rsidRPr="00225D8B">
              <w:rPr>
                <w:rFonts w:ascii="Times New Roman" w:hAnsi="Times New Roman" w:cs="Times New Roman"/>
              </w:rPr>
              <w:t xml:space="preserve">El mundo de hoy exige </w:t>
            </w:r>
            <w:r>
              <w:rPr>
                <w:rFonts w:ascii="Times New Roman" w:hAnsi="Times New Roman" w:cs="Times New Roman"/>
              </w:rPr>
              <w:t xml:space="preserve">a </w:t>
            </w:r>
            <w:r w:rsidRPr="00225D8B">
              <w:rPr>
                <w:rFonts w:ascii="Times New Roman" w:hAnsi="Times New Roman" w:cs="Times New Roman"/>
              </w:rPr>
              <w:t>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tc>
      </w:tr>
    </w:tbl>
    <w:p w14:paraId="50DA9E2F" w14:textId="77777777" w:rsidR="00AC12A7" w:rsidRDefault="00AC12A7" w:rsidP="00C95BF4">
      <w:pPr>
        <w:spacing w:after="0" w:line="276" w:lineRule="auto"/>
        <w:jc w:val="both"/>
        <w:rPr>
          <w:rFonts w:ascii="Times New Roman" w:hAnsi="Times New Roman" w:cs="Times New Roman"/>
        </w:rPr>
      </w:pPr>
    </w:p>
    <w:p w14:paraId="32E04C6D" w14:textId="77777777" w:rsidR="00E84E36" w:rsidRPr="000846F3"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5382D" w:rsidRPr="000846F3" w14:paraId="2A780039" w14:textId="77777777" w:rsidTr="005A2B85">
        <w:tc>
          <w:tcPr>
            <w:tcW w:w="9033" w:type="dxa"/>
            <w:gridSpan w:val="2"/>
            <w:shd w:val="clear" w:color="auto" w:fill="0D0D0D" w:themeFill="text1" w:themeFillTint="F2"/>
          </w:tcPr>
          <w:p w14:paraId="2514CFE3"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735D13E4" w14:textId="77777777" w:rsidTr="005A2B85">
        <w:tc>
          <w:tcPr>
            <w:tcW w:w="2518" w:type="dxa"/>
          </w:tcPr>
          <w:p w14:paraId="58AD4C7E"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5C6A0C" w14:textId="63CD7FCE" w:rsidR="0055382D"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2</w:t>
            </w:r>
          </w:p>
        </w:tc>
      </w:tr>
      <w:tr w:rsidR="0055382D" w:rsidRPr="00C32789" w14:paraId="66A9D584" w14:textId="77777777" w:rsidTr="005A2B85">
        <w:tc>
          <w:tcPr>
            <w:tcW w:w="2518" w:type="dxa"/>
          </w:tcPr>
          <w:p w14:paraId="54D1013F"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3BF8157" w14:textId="0BAFCC2C" w:rsidR="00C32789" w:rsidRPr="00C32789" w:rsidRDefault="00C32789" w:rsidP="00C95BF4">
            <w:pPr>
              <w:spacing w:line="276" w:lineRule="auto"/>
              <w:jc w:val="both"/>
              <w:rPr>
                <w:rFonts w:ascii="Times New Roman" w:hAnsi="Times New Roman" w:cs="Times New Roman"/>
                <w:color w:val="000000"/>
                <w:sz w:val="24"/>
                <w:szCs w:val="24"/>
                <w:lang w:val="es-CO"/>
              </w:rPr>
            </w:pPr>
            <w:r w:rsidRPr="00C32789">
              <w:rPr>
                <w:rFonts w:ascii="Times New Roman" w:hAnsi="Times New Roman" w:cs="Times New Roman"/>
                <w:color w:val="000000"/>
                <w:sz w:val="24"/>
                <w:szCs w:val="24"/>
                <w:lang w:val="es-CO"/>
              </w:rPr>
              <w:t xml:space="preserve">Rostro humano formado </w:t>
            </w:r>
            <w:r>
              <w:rPr>
                <w:rFonts w:ascii="Times New Roman" w:hAnsi="Times New Roman" w:cs="Times New Roman"/>
                <w:color w:val="000000"/>
                <w:sz w:val="24"/>
                <w:szCs w:val="24"/>
                <w:lang w:val="es-CO"/>
              </w:rPr>
              <w:t xml:space="preserve">por </w:t>
            </w:r>
            <w:r w:rsidRPr="00C32789">
              <w:rPr>
                <w:rFonts w:ascii="Times New Roman" w:hAnsi="Times New Roman" w:cs="Times New Roman"/>
                <w:color w:val="000000"/>
                <w:sz w:val="24"/>
                <w:szCs w:val="24"/>
                <w:lang w:val="es-CO"/>
              </w:rPr>
              <w:t>m</w:t>
            </w:r>
            <w:r>
              <w:rPr>
                <w:rFonts w:ascii="Times New Roman" w:hAnsi="Times New Roman" w:cs="Times New Roman"/>
                <w:color w:val="000000"/>
                <w:sz w:val="24"/>
                <w:szCs w:val="24"/>
                <w:lang w:val="es-CO"/>
              </w:rPr>
              <w:t>ú</w:t>
            </w:r>
            <w:r w:rsidRPr="00C32789">
              <w:rPr>
                <w:rFonts w:ascii="Times New Roman" w:hAnsi="Times New Roman" w:cs="Times New Roman"/>
                <w:color w:val="000000"/>
                <w:sz w:val="24"/>
                <w:szCs w:val="24"/>
                <w:lang w:val="es-CO"/>
              </w:rPr>
              <w:t>ltiples caras de personas</w:t>
            </w:r>
            <w:r>
              <w:rPr>
                <w:rFonts w:ascii="Times New Roman" w:hAnsi="Times New Roman" w:cs="Times New Roman"/>
                <w:color w:val="000000"/>
                <w:sz w:val="24"/>
                <w:szCs w:val="24"/>
                <w:lang w:val="es-CO"/>
              </w:rPr>
              <w:t>.</w:t>
            </w:r>
            <w:r w:rsidRPr="00C32789">
              <w:rPr>
                <w:rFonts w:ascii="Times New Roman" w:hAnsi="Times New Roman" w:cs="Times New Roman"/>
                <w:color w:val="000000"/>
                <w:sz w:val="24"/>
                <w:szCs w:val="24"/>
                <w:lang w:val="es-CO"/>
              </w:rPr>
              <w:t xml:space="preserve"> </w:t>
            </w:r>
          </w:p>
          <w:p w14:paraId="7129AB9F" w14:textId="1A0EBB23" w:rsidR="0055382D" w:rsidRPr="00C32789" w:rsidRDefault="0055382D" w:rsidP="00C95BF4">
            <w:pPr>
              <w:spacing w:line="276" w:lineRule="auto"/>
              <w:jc w:val="both"/>
              <w:rPr>
                <w:rFonts w:ascii="Times New Roman" w:hAnsi="Times New Roman" w:cs="Times New Roman"/>
                <w:color w:val="000000"/>
                <w:sz w:val="24"/>
                <w:szCs w:val="24"/>
                <w:lang w:val="es-CO"/>
              </w:rPr>
            </w:pPr>
          </w:p>
        </w:tc>
      </w:tr>
      <w:tr w:rsidR="0055382D" w:rsidRPr="000846F3" w14:paraId="3F4AA685" w14:textId="77777777" w:rsidTr="005A2B85">
        <w:tc>
          <w:tcPr>
            <w:tcW w:w="2518" w:type="dxa"/>
          </w:tcPr>
          <w:p w14:paraId="1C711261"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22DF785" w14:textId="787D7FEE" w:rsidR="00C32789" w:rsidRDefault="00C32789" w:rsidP="00C95BF4">
            <w:pPr>
              <w:spacing w:line="276" w:lineRule="auto"/>
              <w:jc w:val="both"/>
              <w:rPr>
                <w:rFonts w:ascii="Times New Roman" w:hAnsi="Times New Roman" w:cs="Times New Roman"/>
              </w:rPr>
            </w:pPr>
            <w:r w:rsidRPr="00C32789">
              <w:rPr>
                <w:rFonts w:ascii="Times New Roman" w:hAnsi="Times New Roman" w:cs="Times New Roman"/>
                <w:color w:val="000000"/>
                <w:sz w:val="24"/>
                <w:szCs w:val="24"/>
                <w:lang w:val="es-CO"/>
              </w:rPr>
              <w:t>Número de la imagen 250655281</w:t>
            </w:r>
          </w:p>
          <w:p w14:paraId="38DADC85" w14:textId="74544CE1" w:rsidR="0055382D" w:rsidRPr="000846F3" w:rsidRDefault="0055382D" w:rsidP="00C95BF4">
            <w:pPr>
              <w:spacing w:line="276" w:lineRule="auto"/>
              <w:jc w:val="both"/>
              <w:rPr>
                <w:rFonts w:ascii="Times New Roman" w:hAnsi="Times New Roman" w:cs="Times New Roman"/>
                <w:color w:val="000000"/>
                <w:sz w:val="24"/>
                <w:szCs w:val="24"/>
              </w:rPr>
            </w:pPr>
          </w:p>
        </w:tc>
      </w:tr>
      <w:tr w:rsidR="0055382D" w:rsidRPr="0095051E" w14:paraId="7418FB7A" w14:textId="77777777" w:rsidTr="005A2B85">
        <w:tc>
          <w:tcPr>
            <w:tcW w:w="2518" w:type="dxa"/>
          </w:tcPr>
          <w:p w14:paraId="2DE30BBE"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A46402D" w14:textId="7D75201A" w:rsidR="0055382D" w:rsidRPr="000846F3" w:rsidRDefault="00D4783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commentRangeStart w:id="1"/>
            <w:r>
              <w:rPr>
                <w:rFonts w:ascii="Times New Roman" w:hAnsi="Times New Roman" w:cs="Times New Roman"/>
                <w:color w:val="000000"/>
              </w:rPr>
              <w:t>resultante</w:t>
            </w:r>
            <w:commentRangeEnd w:id="1"/>
            <w:r>
              <w:rPr>
                <w:rStyle w:val="Refdecomentario"/>
                <w:rFonts w:ascii="Calibri" w:eastAsia="Calibri" w:hAnsi="Calibri" w:cs="Times New Roman"/>
              </w:rPr>
              <w:commentReference w:id="1"/>
            </w:r>
            <w:r>
              <w:rPr>
                <w:rFonts w:ascii="Times New Roman" w:hAnsi="Times New Roman" w:cs="Times New Roman"/>
                <w:color w:val="000000"/>
              </w:rPr>
              <w:t>.</w:t>
            </w:r>
          </w:p>
        </w:tc>
      </w:tr>
    </w:tbl>
    <w:p w14:paraId="4513D666" w14:textId="77777777" w:rsidR="0055382D" w:rsidRDefault="0055382D" w:rsidP="00C95BF4">
      <w:pPr>
        <w:spacing w:after="0" w:line="276" w:lineRule="auto"/>
        <w:jc w:val="both"/>
        <w:rPr>
          <w:rFonts w:ascii="Times New Roman" w:hAnsi="Times New Roman" w:cs="Times New Roman"/>
        </w:rPr>
      </w:pPr>
    </w:p>
    <w:p w14:paraId="6437B131" w14:textId="77777777" w:rsidR="00E54EFD" w:rsidRDefault="000D2D3F" w:rsidP="00C95BF4">
      <w:pPr>
        <w:spacing w:after="0" w:line="276" w:lineRule="auto"/>
        <w:jc w:val="both"/>
        <w:rPr>
          <w:rFonts w:ascii="Times New Roman" w:hAnsi="Times New Roman" w:cs="Times New Roman"/>
        </w:rPr>
      </w:pPr>
      <w:r>
        <w:rPr>
          <w:rFonts w:ascii="Times New Roman" w:hAnsi="Times New Roman" w:cs="Times New Roman"/>
        </w:rPr>
        <w:t xml:space="preserve">Cuando se pretende explicar un conflicto desde </w:t>
      </w:r>
      <w:r w:rsidR="00E54EFD">
        <w:rPr>
          <w:rFonts w:ascii="Times New Roman" w:hAnsi="Times New Roman" w:cs="Times New Roman"/>
        </w:rPr>
        <w:t xml:space="preserve">una </w:t>
      </w:r>
      <w:r>
        <w:rPr>
          <w:rFonts w:ascii="Times New Roman" w:hAnsi="Times New Roman" w:cs="Times New Roman"/>
        </w:rPr>
        <w:t>perspectiva</w:t>
      </w:r>
      <w:r w:rsidR="00E54EFD">
        <w:rPr>
          <w:rFonts w:ascii="Times New Roman" w:hAnsi="Times New Roman" w:cs="Times New Roman"/>
        </w:rPr>
        <w:t xml:space="preserve"> global</w:t>
      </w:r>
      <w:r>
        <w:rPr>
          <w:rFonts w:ascii="Times New Roman" w:hAnsi="Times New Roman" w:cs="Times New Roman"/>
        </w:rPr>
        <w:t xml:space="preserve">, </w:t>
      </w:r>
      <w:r w:rsidR="00E54EFD">
        <w:rPr>
          <w:rFonts w:ascii="Times New Roman" w:hAnsi="Times New Roman" w:cs="Times New Roman"/>
        </w:rPr>
        <w:t xml:space="preserve">es posible encontrar que existen </w:t>
      </w:r>
      <w:r>
        <w:rPr>
          <w:rFonts w:ascii="Times New Roman" w:hAnsi="Times New Roman" w:cs="Times New Roman"/>
        </w:rPr>
        <w:t xml:space="preserve">varias </w:t>
      </w:r>
      <w:r w:rsidR="00A073E4" w:rsidRPr="000846F3">
        <w:rPr>
          <w:rFonts w:ascii="Times New Roman" w:hAnsi="Times New Roman" w:cs="Times New Roman"/>
        </w:rPr>
        <w:t>respuesta</w:t>
      </w:r>
      <w:r>
        <w:rPr>
          <w:rFonts w:ascii="Times New Roman" w:hAnsi="Times New Roman" w:cs="Times New Roman"/>
        </w:rPr>
        <w:t>s</w:t>
      </w:r>
      <w:r w:rsidR="00A073E4" w:rsidRPr="000846F3">
        <w:rPr>
          <w:rFonts w:ascii="Times New Roman" w:hAnsi="Times New Roman" w:cs="Times New Roman"/>
        </w:rPr>
        <w:t xml:space="preserve"> correcta</w:t>
      </w:r>
      <w:r>
        <w:rPr>
          <w:rFonts w:ascii="Times New Roman" w:hAnsi="Times New Roman" w:cs="Times New Roman"/>
        </w:rPr>
        <w:t>s</w:t>
      </w:r>
      <w:r w:rsidR="00A073E4" w:rsidRPr="000846F3">
        <w:rPr>
          <w:rFonts w:ascii="Times New Roman" w:hAnsi="Times New Roman" w:cs="Times New Roman"/>
        </w:rPr>
        <w:t xml:space="preserve"> para </w:t>
      </w:r>
      <w:r>
        <w:rPr>
          <w:rFonts w:ascii="Times New Roman" w:hAnsi="Times New Roman" w:cs="Times New Roman"/>
        </w:rPr>
        <w:t xml:space="preserve">la misma </w:t>
      </w:r>
      <w:r w:rsidR="00A073E4" w:rsidRPr="000846F3">
        <w:rPr>
          <w:rFonts w:ascii="Times New Roman" w:hAnsi="Times New Roman" w:cs="Times New Roman"/>
        </w:rPr>
        <w:t>pregunta</w:t>
      </w:r>
      <w:r w:rsidR="000A1E22">
        <w:rPr>
          <w:rFonts w:ascii="Times New Roman" w:hAnsi="Times New Roman" w:cs="Times New Roman"/>
        </w:rPr>
        <w:t xml:space="preserve">. </w:t>
      </w:r>
      <w:r>
        <w:rPr>
          <w:rFonts w:ascii="Times New Roman" w:hAnsi="Times New Roman" w:cs="Times New Roman"/>
        </w:rPr>
        <w:t>Por ejemplo</w:t>
      </w:r>
      <w:r w:rsidR="005A0943">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 xml:space="preserve">no se puede atribuir un </w:t>
      </w:r>
      <w:r>
        <w:rPr>
          <w:rFonts w:ascii="Times New Roman" w:hAnsi="Times New Roman" w:cs="Times New Roman"/>
        </w:rPr>
        <w:t xml:space="preserve">conflicto a una sola </w:t>
      </w:r>
      <w:r w:rsidRPr="00E54EFD">
        <w:rPr>
          <w:rFonts w:ascii="Times New Roman" w:hAnsi="Times New Roman" w:cs="Times New Roman"/>
          <w:i/>
        </w:rPr>
        <w:t>causa</w:t>
      </w:r>
      <w:r w:rsidR="00E54EFD">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E</w:t>
      </w:r>
      <w:r>
        <w:rPr>
          <w:rFonts w:ascii="Times New Roman" w:hAnsi="Times New Roman" w:cs="Times New Roman"/>
        </w:rPr>
        <w:t xml:space="preserve">s necesario observarlo desde múltiples niveles de análisis. </w:t>
      </w:r>
    </w:p>
    <w:p w14:paraId="4DCC03E1" w14:textId="77777777" w:rsidR="00E54EFD" w:rsidRDefault="00E54EFD" w:rsidP="00C95BF4">
      <w:pPr>
        <w:spacing w:after="0" w:line="276" w:lineRule="auto"/>
        <w:jc w:val="both"/>
        <w:rPr>
          <w:rFonts w:ascii="Times New Roman" w:hAnsi="Times New Roman" w:cs="Times New Roman"/>
        </w:rPr>
      </w:pPr>
    </w:p>
    <w:p w14:paraId="3BD75394" w14:textId="030F41A2" w:rsidR="00D47837" w:rsidRDefault="000D2D3F" w:rsidP="00C95BF4">
      <w:pPr>
        <w:spacing w:after="0" w:line="276" w:lineRule="auto"/>
        <w:jc w:val="both"/>
        <w:rPr>
          <w:rFonts w:ascii="Times New Roman" w:hAnsi="Times New Roman" w:cs="Times New Roman"/>
        </w:rPr>
      </w:pPr>
      <w:r>
        <w:rPr>
          <w:rFonts w:ascii="Times New Roman" w:hAnsi="Times New Roman" w:cs="Times New Roman"/>
        </w:rPr>
        <w:t xml:space="preserve">También </w:t>
      </w:r>
      <w:r w:rsidR="000A1E22">
        <w:rPr>
          <w:rFonts w:ascii="Times New Roman" w:hAnsi="Times New Roman" w:cs="Times New Roman"/>
        </w:rPr>
        <w:t xml:space="preserve">se privilegia la observación de </w:t>
      </w:r>
      <w:r>
        <w:rPr>
          <w:rFonts w:ascii="Times New Roman" w:hAnsi="Times New Roman" w:cs="Times New Roman"/>
        </w:rPr>
        <w:t xml:space="preserve">los </w:t>
      </w:r>
      <w:r w:rsidR="000A1E22" w:rsidRPr="000846F3">
        <w:rPr>
          <w:rFonts w:ascii="Times New Roman" w:hAnsi="Times New Roman" w:cs="Times New Roman"/>
        </w:rPr>
        <w:t>procesos de cambio</w:t>
      </w:r>
      <w:r w:rsidR="000A1E22">
        <w:rPr>
          <w:rFonts w:ascii="Times New Roman" w:hAnsi="Times New Roman" w:cs="Times New Roman"/>
        </w:rPr>
        <w:t>,</w:t>
      </w:r>
      <w:r w:rsidR="000A1E22" w:rsidRPr="000846F3">
        <w:rPr>
          <w:rFonts w:ascii="Times New Roman" w:hAnsi="Times New Roman" w:cs="Times New Roman"/>
        </w:rPr>
        <w:t xml:space="preserve"> </w:t>
      </w:r>
      <w:r w:rsidR="00E54EFD">
        <w:rPr>
          <w:rFonts w:ascii="Times New Roman" w:hAnsi="Times New Roman" w:cs="Times New Roman"/>
        </w:rPr>
        <w:t xml:space="preserve">en lugar de </w:t>
      </w:r>
      <w:r w:rsidR="000A1E22">
        <w:rPr>
          <w:rFonts w:ascii="Times New Roman" w:hAnsi="Times New Roman" w:cs="Times New Roman"/>
        </w:rPr>
        <w:t xml:space="preserve">imágenes </w:t>
      </w:r>
      <w:r w:rsidR="000A1E22" w:rsidRPr="000846F3">
        <w:rPr>
          <w:rFonts w:ascii="Times New Roman" w:hAnsi="Times New Roman" w:cs="Times New Roman"/>
        </w:rPr>
        <w:t>estáticas</w:t>
      </w:r>
      <w:r w:rsidR="000A1E22">
        <w:rPr>
          <w:rFonts w:ascii="Times New Roman" w:hAnsi="Times New Roman" w:cs="Times New Roman"/>
        </w:rPr>
        <w:t xml:space="preserve"> de un solo momento</w:t>
      </w:r>
      <w:r>
        <w:rPr>
          <w:rFonts w:ascii="Times New Roman" w:hAnsi="Times New Roman" w:cs="Times New Roman"/>
        </w:rPr>
        <w:t xml:space="preserve"> del conflicto</w:t>
      </w:r>
      <w:r w:rsidR="000A1E22" w:rsidRPr="000846F3">
        <w:rPr>
          <w:rFonts w:ascii="Times New Roman" w:hAnsi="Times New Roman" w:cs="Times New Roman"/>
        </w:rPr>
        <w:t>.</w:t>
      </w:r>
      <w:r w:rsidR="0067287B">
        <w:rPr>
          <w:rFonts w:ascii="Times New Roman" w:hAnsi="Times New Roman" w:cs="Times New Roman"/>
        </w:rPr>
        <w:t xml:space="preserve"> </w:t>
      </w:r>
      <w:r w:rsidR="005A0943">
        <w:rPr>
          <w:rFonts w:ascii="Times New Roman" w:hAnsi="Times New Roman" w:cs="Times New Roman"/>
        </w:rPr>
        <w:t xml:space="preserve">Asimismo, </w:t>
      </w:r>
      <w:r w:rsidR="000A1E22">
        <w:rPr>
          <w:rFonts w:ascii="Times New Roman" w:hAnsi="Times New Roman" w:cs="Times New Roman"/>
        </w:rPr>
        <w:t xml:space="preserve">se </w:t>
      </w:r>
      <w:r w:rsidR="00A073E4" w:rsidRPr="000846F3">
        <w:rPr>
          <w:rFonts w:ascii="Times New Roman" w:hAnsi="Times New Roman" w:cs="Times New Roman"/>
        </w:rPr>
        <w:t xml:space="preserve">necesita </w:t>
      </w:r>
      <w:r w:rsidR="000A1E22">
        <w:rPr>
          <w:rFonts w:ascii="Times New Roman" w:hAnsi="Times New Roman" w:cs="Times New Roman"/>
        </w:rPr>
        <w:t xml:space="preserve">de </w:t>
      </w:r>
      <w:r w:rsidR="00A073E4" w:rsidRPr="000846F3">
        <w:rPr>
          <w:rFonts w:ascii="Times New Roman" w:hAnsi="Times New Roman" w:cs="Times New Roman"/>
        </w:rPr>
        <w:t xml:space="preserve">la mayor cantidad posible de perspectivas. </w:t>
      </w:r>
    </w:p>
    <w:p w14:paraId="6DA77B2D" w14:textId="7F3374DC" w:rsidR="00742AE7" w:rsidRDefault="0067287B" w:rsidP="00C95BF4">
      <w:pPr>
        <w:spacing w:after="0" w:line="276" w:lineRule="auto"/>
        <w:jc w:val="both"/>
        <w:rPr>
          <w:rFonts w:ascii="Times New Roman" w:hAnsi="Times New Roman" w:cs="Times New Roman"/>
          <w:b/>
        </w:rPr>
      </w:pPr>
      <w:r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AC108E" w:rsidRPr="00F004D6" w14:paraId="656E367F" w14:textId="77777777" w:rsidTr="00776337">
        <w:tc>
          <w:tcPr>
            <w:tcW w:w="9033" w:type="dxa"/>
            <w:gridSpan w:val="2"/>
            <w:shd w:val="clear" w:color="auto" w:fill="000000" w:themeFill="text1"/>
          </w:tcPr>
          <w:p w14:paraId="38B3D138" w14:textId="77777777" w:rsidR="00AC108E" w:rsidRPr="00F004D6" w:rsidRDefault="00AC108E" w:rsidP="00C95BF4">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AC108E" w:rsidRPr="00F004D6" w14:paraId="20D11A23" w14:textId="77777777" w:rsidTr="00776337">
        <w:tc>
          <w:tcPr>
            <w:tcW w:w="2518" w:type="dxa"/>
          </w:tcPr>
          <w:p w14:paraId="502D8838" w14:textId="77777777" w:rsidR="00AC108E" w:rsidRPr="00F004D6" w:rsidRDefault="00AC108E" w:rsidP="00C95BF4">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7DCF9D43" w14:textId="0D371F76" w:rsidR="00AC108E" w:rsidRPr="00F004D6" w:rsidRDefault="00AC108E" w:rsidP="00C95BF4">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CS_11_01_CO_</w:t>
            </w:r>
            <w:commentRangeStart w:id="2"/>
            <w:r>
              <w:rPr>
                <w:rFonts w:ascii="Times New Roman" w:hAnsi="Times New Roman" w:cs="Times New Roman"/>
                <w:color w:val="000000"/>
                <w:sz w:val="24"/>
                <w:szCs w:val="24"/>
              </w:rPr>
              <w:t>REC1</w:t>
            </w:r>
            <w:r w:rsidRPr="00F004D6">
              <w:rPr>
                <w:rFonts w:ascii="Times New Roman" w:hAnsi="Times New Roman" w:cs="Times New Roman"/>
                <w:color w:val="000000"/>
                <w:sz w:val="24"/>
                <w:szCs w:val="24"/>
              </w:rPr>
              <w:t xml:space="preserve">0 </w:t>
            </w:r>
            <w:commentRangeEnd w:id="2"/>
            <w:r w:rsidR="009D3FE7">
              <w:rPr>
                <w:rStyle w:val="Refdecomentario"/>
                <w:rFonts w:ascii="Calibri" w:eastAsia="Calibri" w:hAnsi="Calibri" w:cs="Times New Roman"/>
              </w:rPr>
              <w:commentReference w:id="2"/>
            </w:r>
          </w:p>
        </w:tc>
      </w:tr>
      <w:tr w:rsidR="00AC108E" w:rsidRPr="00F004D6" w14:paraId="135888DB" w14:textId="77777777" w:rsidTr="00776337">
        <w:tc>
          <w:tcPr>
            <w:tcW w:w="2518" w:type="dxa"/>
          </w:tcPr>
          <w:p w14:paraId="10E481DE"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2956CA43"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sz w:val="24"/>
                <w:szCs w:val="24"/>
              </w:rPr>
              <w:t>Observa los múltiples niveles de análisis de un conflicto</w:t>
            </w:r>
          </w:p>
          <w:p w14:paraId="019A310E" w14:textId="77777777" w:rsidR="00AC108E" w:rsidRPr="00F004D6" w:rsidRDefault="00AC108E" w:rsidP="00C95BF4">
            <w:pPr>
              <w:spacing w:line="276" w:lineRule="auto"/>
              <w:rPr>
                <w:rFonts w:ascii="Times New Roman" w:hAnsi="Times New Roman" w:cs="Times New Roman"/>
                <w:color w:val="000000"/>
                <w:sz w:val="24"/>
                <w:szCs w:val="24"/>
              </w:rPr>
            </w:pPr>
          </w:p>
        </w:tc>
      </w:tr>
      <w:tr w:rsidR="00AC108E" w:rsidRPr="00F004D6" w14:paraId="1D71166A" w14:textId="77777777" w:rsidTr="00776337">
        <w:tc>
          <w:tcPr>
            <w:tcW w:w="2518" w:type="dxa"/>
          </w:tcPr>
          <w:p w14:paraId="4686F7D3"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42DE3CD2" w14:textId="77777777" w:rsidR="00AC108E" w:rsidRDefault="00AC108E" w:rsidP="00C95BF4">
            <w:pPr>
              <w:spacing w:line="276" w:lineRule="auto"/>
              <w:jc w:val="both"/>
              <w:rPr>
                <w:rFonts w:ascii="Times New Roman" w:hAnsi="Times New Roman" w:cs="Times New Roman"/>
                <w:sz w:val="24"/>
                <w:szCs w:val="24"/>
              </w:rPr>
            </w:pPr>
            <w:r w:rsidRPr="00983EB7">
              <w:rPr>
                <w:rFonts w:ascii="Times New Roman" w:hAnsi="Times New Roman" w:cs="Times New Roman"/>
                <w:sz w:val="24"/>
                <w:szCs w:val="24"/>
              </w:rPr>
              <w:t xml:space="preserve">Secuencia de imágenes que introduce los diferentes niveles de análisis implicados en el conflicto de Ucrania </w:t>
            </w:r>
          </w:p>
          <w:p w14:paraId="62D01A4E" w14:textId="77777777" w:rsidR="00AC108E" w:rsidRDefault="00AC108E" w:rsidP="00C95BF4">
            <w:pPr>
              <w:spacing w:line="276" w:lineRule="auto"/>
              <w:rPr>
                <w:rFonts w:ascii="Times New Roman" w:hAnsi="Times New Roman" w:cs="Times New Roman"/>
                <w:sz w:val="24"/>
                <w:szCs w:val="24"/>
              </w:rPr>
            </w:pPr>
          </w:p>
          <w:p w14:paraId="648E1041" w14:textId="36B0A920" w:rsidR="00AC108E" w:rsidRPr="00983EB7" w:rsidRDefault="00AC108E" w:rsidP="00C95BF4">
            <w:pPr>
              <w:spacing w:line="276" w:lineRule="auto"/>
              <w:rPr>
                <w:rFonts w:ascii="Times New Roman" w:hAnsi="Times New Roman" w:cs="Times New Roman"/>
                <w:sz w:val="24"/>
                <w:szCs w:val="24"/>
              </w:rPr>
            </w:pPr>
            <w:r w:rsidRPr="00983EB7">
              <w:rPr>
                <w:rFonts w:ascii="Times New Roman" w:hAnsi="Times New Roman" w:cs="Times New Roman"/>
                <w:sz w:val="24"/>
                <w:szCs w:val="24"/>
              </w:rPr>
              <w:t>FICHA DEL PROFESOR</w:t>
            </w:r>
            <w:r w:rsidR="00A65C43">
              <w:rPr>
                <w:rFonts w:ascii="Times New Roman" w:hAnsi="Times New Roman" w:cs="Times New Roman"/>
                <w:sz w:val="24"/>
                <w:szCs w:val="24"/>
              </w:rPr>
              <w:t>: En el archivo Word REC10.</w:t>
            </w:r>
          </w:p>
          <w:p w14:paraId="7219ADB8" w14:textId="77777777" w:rsidR="00AC108E" w:rsidRPr="00983EB7" w:rsidRDefault="00AC108E" w:rsidP="00C95BF4">
            <w:pPr>
              <w:spacing w:line="276" w:lineRule="auto"/>
              <w:jc w:val="both"/>
              <w:rPr>
                <w:rFonts w:ascii="Times New Roman" w:hAnsi="Times New Roman" w:cs="Times New Roman"/>
                <w:sz w:val="24"/>
                <w:szCs w:val="24"/>
              </w:rPr>
            </w:pPr>
          </w:p>
          <w:p w14:paraId="5E2A7350" w14:textId="1BBE4307" w:rsidR="00AC108E" w:rsidRPr="00983EB7" w:rsidRDefault="00AC108E" w:rsidP="00C95BF4">
            <w:pPr>
              <w:spacing w:line="276" w:lineRule="auto"/>
              <w:jc w:val="both"/>
              <w:rPr>
                <w:rFonts w:ascii="Times New Roman" w:hAnsi="Times New Roman" w:cs="Times New Roman"/>
                <w:sz w:val="24"/>
                <w:szCs w:val="24"/>
              </w:rPr>
            </w:pPr>
            <w:r w:rsidRPr="00983EB7">
              <w:rPr>
                <w:rFonts w:ascii="Times New Roman" w:hAnsi="Times New Roman" w:cs="Times New Roman"/>
                <w:sz w:val="24"/>
                <w:szCs w:val="24"/>
              </w:rPr>
              <w:t xml:space="preserve">FICHA DEL </w:t>
            </w:r>
            <w:r>
              <w:rPr>
                <w:rFonts w:ascii="Times New Roman" w:hAnsi="Times New Roman" w:cs="Times New Roman"/>
                <w:sz w:val="24"/>
                <w:szCs w:val="24"/>
              </w:rPr>
              <w:t>ESTUDIANTE</w:t>
            </w:r>
            <w:r w:rsidR="00A65C43">
              <w:rPr>
                <w:rFonts w:ascii="Times New Roman" w:hAnsi="Times New Roman" w:cs="Times New Roman"/>
                <w:sz w:val="24"/>
                <w:szCs w:val="24"/>
              </w:rPr>
              <w:t>: En el archivo Word.</w:t>
            </w:r>
          </w:p>
          <w:p w14:paraId="74E55815" w14:textId="77777777" w:rsidR="00AC108E" w:rsidRPr="00F004D6" w:rsidRDefault="00AC108E" w:rsidP="00C95BF4">
            <w:pPr>
              <w:spacing w:line="276" w:lineRule="auto"/>
              <w:rPr>
                <w:rFonts w:ascii="Times New Roman" w:hAnsi="Times New Roman" w:cs="Times New Roman"/>
                <w:sz w:val="24"/>
                <w:szCs w:val="24"/>
              </w:rPr>
            </w:pPr>
          </w:p>
        </w:tc>
      </w:tr>
    </w:tbl>
    <w:p w14:paraId="1675B2DB" w14:textId="77777777" w:rsidR="00AC108E" w:rsidRPr="00F004D6" w:rsidRDefault="00AC108E" w:rsidP="00C95BF4">
      <w:pPr>
        <w:spacing w:after="0" w:line="276" w:lineRule="auto"/>
        <w:jc w:val="both"/>
        <w:rPr>
          <w:rFonts w:ascii="Times New Roman" w:hAnsi="Times New Roman" w:cs="Times New Roman"/>
        </w:rPr>
      </w:pPr>
    </w:p>
    <w:p w14:paraId="6B4D93FD" w14:textId="77777777" w:rsidR="00AC108E" w:rsidRDefault="00AC108E" w:rsidP="00C95BF4">
      <w:pPr>
        <w:spacing w:after="0" w:line="276" w:lineRule="auto"/>
        <w:jc w:val="both"/>
        <w:rPr>
          <w:rFonts w:ascii="Times New Roman" w:hAnsi="Times New Roman" w:cs="Times New Roman"/>
          <w:b/>
        </w:rPr>
      </w:pPr>
    </w:p>
    <w:p w14:paraId="1A332F8C" w14:textId="77777777" w:rsidR="00AC108E" w:rsidRDefault="00AC108E" w:rsidP="00C95BF4">
      <w:pPr>
        <w:spacing w:after="0" w:line="276" w:lineRule="auto"/>
        <w:jc w:val="both"/>
        <w:rPr>
          <w:rFonts w:ascii="Times New Roman" w:hAnsi="Times New Roman" w:cs="Times New Roman"/>
          <w:b/>
        </w:rPr>
      </w:pPr>
    </w:p>
    <w:p w14:paraId="30C43B6A" w14:textId="7D4C41F4" w:rsidR="00241462" w:rsidRPr="000846F3" w:rsidRDefault="004C6D40" w:rsidP="00C95BF4">
      <w:pPr>
        <w:spacing w:after="0" w:line="276" w:lineRule="auto"/>
        <w:jc w:val="both"/>
        <w:rPr>
          <w:rFonts w:ascii="Times New Roman" w:hAnsi="Times New Roman" w:cs="Times New Roman"/>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2939C5" w:rsidRPr="000846F3">
        <w:rPr>
          <w:rFonts w:ascii="Times New Roman" w:hAnsi="Times New Roman" w:cs="Times New Roman"/>
          <w:b/>
        </w:rPr>
        <w:t>1.2 Geopolítica: el planeta como tablero de juego</w:t>
      </w:r>
      <w:r w:rsidR="00241462" w:rsidRPr="000846F3">
        <w:rPr>
          <w:rFonts w:ascii="Times New Roman" w:hAnsi="Times New Roman" w:cs="Times New Roman"/>
          <w:b/>
        </w:rPr>
        <w:t xml:space="preserve"> </w:t>
      </w:r>
    </w:p>
    <w:p w14:paraId="76D3FD61" w14:textId="531D9404" w:rsidR="002939C5" w:rsidRPr="000846F3" w:rsidRDefault="002939C5" w:rsidP="00C95BF4">
      <w:pPr>
        <w:spacing w:after="0" w:line="276" w:lineRule="auto"/>
        <w:jc w:val="both"/>
        <w:rPr>
          <w:rFonts w:ascii="Times New Roman" w:hAnsi="Times New Roman" w:cs="Times New Roman"/>
          <w:b/>
        </w:rPr>
      </w:pPr>
    </w:p>
    <w:p w14:paraId="6F49AD70" w14:textId="2D218D78" w:rsidR="000D3343" w:rsidRDefault="00282854" w:rsidP="00C95BF4">
      <w:pPr>
        <w:spacing w:after="0" w:line="276" w:lineRule="auto"/>
        <w:jc w:val="both"/>
        <w:rPr>
          <w:rFonts w:ascii="Times New Roman" w:hAnsi="Times New Roman" w:cs="Times New Roman"/>
        </w:rPr>
      </w:pPr>
      <w:r>
        <w:rPr>
          <w:rFonts w:ascii="Times New Roman" w:hAnsi="Times New Roman" w:cs="Times New Roman"/>
        </w:rPr>
        <w:t xml:space="preserve">Las noticias </w:t>
      </w:r>
      <w:r w:rsidR="00145C6C">
        <w:rPr>
          <w:rFonts w:ascii="Times New Roman" w:hAnsi="Times New Roman" w:cs="Times New Roman"/>
        </w:rPr>
        <w:t xml:space="preserve">relacionadas con </w:t>
      </w:r>
      <w:r w:rsidR="0034166B">
        <w:rPr>
          <w:rFonts w:ascii="Times New Roman" w:hAnsi="Times New Roman" w:cs="Times New Roman"/>
        </w:rPr>
        <w:t>l</w:t>
      </w:r>
      <w:r w:rsidR="00145C6C">
        <w:rPr>
          <w:rFonts w:ascii="Times New Roman" w:hAnsi="Times New Roman" w:cs="Times New Roman"/>
        </w:rPr>
        <w:t>os conflictos</w:t>
      </w:r>
      <w:r w:rsidR="0034166B">
        <w:rPr>
          <w:rFonts w:ascii="Times New Roman" w:hAnsi="Times New Roman" w:cs="Times New Roman"/>
        </w:rPr>
        <w:t>,</w:t>
      </w:r>
      <w:r>
        <w:rPr>
          <w:rFonts w:ascii="Times New Roman" w:hAnsi="Times New Roman" w:cs="Times New Roman"/>
        </w:rPr>
        <w:t xml:space="preserve"> </w:t>
      </w:r>
      <w:r w:rsidR="0034166B">
        <w:rPr>
          <w:rFonts w:ascii="Times New Roman" w:hAnsi="Times New Roman" w:cs="Times New Roman"/>
        </w:rPr>
        <w:t>en los últimos años</w:t>
      </w:r>
      <w:r w:rsidR="00145C6C">
        <w:rPr>
          <w:rFonts w:ascii="Times New Roman" w:hAnsi="Times New Roman" w:cs="Times New Roman"/>
        </w:rPr>
        <w:t>,</w:t>
      </w:r>
      <w:r w:rsidR="00145C6C" w:rsidRPr="00145C6C">
        <w:rPr>
          <w:rFonts w:ascii="Times New Roman" w:hAnsi="Times New Roman" w:cs="Times New Roman"/>
        </w:rPr>
        <w:t xml:space="preserve"> </w:t>
      </w:r>
      <w:r w:rsidR="00145C6C">
        <w:rPr>
          <w:rFonts w:ascii="Times New Roman" w:hAnsi="Times New Roman" w:cs="Times New Roman"/>
        </w:rPr>
        <w:t>registran</w:t>
      </w:r>
      <w:r w:rsidR="0034166B">
        <w:rPr>
          <w:rFonts w:ascii="Times New Roman" w:hAnsi="Times New Roman" w:cs="Times New Roman"/>
        </w:rPr>
        <w:t xml:space="preserve"> </w:t>
      </w:r>
      <w:r>
        <w:rPr>
          <w:rFonts w:ascii="Times New Roman" w:hAnsi="Times New Roman" w:cs="Times New Roman"/>
        </w:rPr>
        <w:t xml:space="preserve">un repertorio </w:t>
      </w:r>
      <w:r w:rsidRPr="000846F3">
        <w:rPr>
          <w:rFonts w:ascii="Times New Roman" w:hAnsi="Times New Roman" w:cs="Times New Roman"/>
        </w:rPr>
        <w:t xml:space="preserve">de elementos </w:t>
      </w:r>
      <w:r>
        <w:rPr>
          <w:rFonts w:ascii="Times New Roman" w:hAnsi="Times New Roman" w:cs="Times New Roman"/>
        </w:rPr>
        <w:t>característicos</w:t>
      </w:r>
      <w:r w:rsidR="00145C6C">
        <w:rPr>
          <w:rFonts w:ascii="Times New Roman" w:hAnsi="Times New Roman" w:cs="Times New Roman"/>
        </w:rPr>
        <w:t>.</w:t>
      </w:r>
      <w:r w:rsidR="002E33D3" w:rsidRPr="000846F3">
        <w:rPr>
          <w:rFonts w:ascii="Times New Roman" w:hAnsi="Times New Roman" w:cs="Times New Roman"/>
        </w:rPr>
        <w:t xml:space="preserve"> </w:t>
      </w:r>
      <w:r w:rsidR="00145C6C">
        <w:rPr>
          <w:rFonts w:ascii="Times New Roman" w:hAnsi="Times New Roman" w:cs="Times New Roman"/>
        </w:rPr>
        <w:t xml:space="preserve">Son elementos que una y otra vez están en las noticias: Guerra contra el terrorismo, </w:t>
      </w:r>
      <w:r w:rsidR="00A56AF4" w:rsidRPr="000846F3">
        <w:rPr>
          <w:rFonts w:ascii="Times New Roman" w:hAnsi="Times New Roman" w:cs="Times New Roman"/>
        </w:rPr>
        <w:t>intervenciones militares</w:t>
      </w:r>
      <w:r w:rsidR="002E33D3" w:rsidRPr="000846F3">
        <w:rPr>
          <w:rFonts w:ascii="Times New Roman" w:hAnsi="Times New Roman" w:cs="Times New Roman"/>
        </w:rPr>
        <w:t xml:space="preserve"> en territorios ricos en recursos naturales</w:t>
      </w:r>
      <w:r w:rsidR="00A56AF4" w:rsidRPr="000846F3">
        <w:rPr>
          <w:rFonts w:ascii="Times New Roman" w:hAnsi="Times New Roman" w:cs="Times New Roman"/>
        </w:rPr>
        <w:t xml:space="preserve">, </w:t>
      </w:r>
      <w:r w:rsidR="000D3343">
        <w:rPr>
          <w:rFonts w:ascii="Times New Roman" w:hAnsi="Times New Roman" w:cs="Times New Roman"/>
        </w:rPr>
        <w:t xml:space="preserve">establecimiento </w:t>
      </w:r>
      <w:r w:rsidR="00145C6C">
        <w:rPr>
          <w:rFonts w:ascii="Times New Roman" w:hAnsi="Times New Roman" w:cs="Times New Roman"/>
        </w:rPr>
        <w:t xml:space="preserve">o ruptura </w:t>
      </w:r>
      <w:r w:rsidR="000D3343">
        <w:rPr>
          <w:rFonts w:ascii="Times New Roman" w:hAnsi="Times New Roman" w:cs="Times New Roman"/>
        </w:rPr>
        <w:t xml:space="preserve">de </w:t>
      </w:r>
      <w:r w:rsidR="00A56AF4" w:rsidRPr="000846F3">
        <w:rPr>
          <w:rFonts w:ascii="Times New Roman" w:hAnsi="Times New Roman" w:cs="Times New Roman"/>
        </w:rPr>
        <w:t>acuerdos comerciales</w:t>
      </w:r>
      <w:r w:rsidR="002E33D3" w:rsidRPr="000846F3">
        <w:rPr>
          <w:rFonts w:ascii="Times New Roman" w:hAnsi="Times New Roman" w:cs="Times New Roman"/>
        </w:rPr>
        <w:t xml:space="preserve"> entre naciones</w:t>
      </w:r>
      <w:r w:rsidR="000D3343">
        <w:rPr>
          <w:rFonts w:ascii="Times New Roman" w:hAnsi="Times New Roman" w:cs="Times New Roman"/>
        </w:rPr>
        <w:t>;</w:t>
      </w:r>
      <w:r w:rsidR="00A56AF4" w:rsidRPr="000846F3">
        <w:rPr>
          <w:rFonts w:ascii="Times New Roman" w:hAnsi="Times New Roman" w:cs="Times New Roman"/>
        </w:rPr>
        <w:t xml:space="preserve"> </w:t>
      </w:r>
      <w:r w:rsidR="000D3343">
        <w:rPr>
          <w:rFonts w:ascii="Times New Roman" w:hAnsi="Times New Roman" w:cs="Times New Roman"/>
        </w:rPr>
        <w:t xml:space="preserve">construcción de </w:t>
      </w:r>
      <w:r w:rsidR="00A56AF4" w:rsidRPr="000846F3">
        <w:rPr>
          <w:rFonts w:ascii="Times New Roman" w:hAnsi="Times New Roman" w:cs="Times New Roman"/>
        </w:rPr>
        <w:t>alianzas políticas</w:t>
      </w:r>
      <w:r w:rsidR="002E33D3" w:rsidRPr="000846F3">
        <w:rPr>
          <w:rFonts w:ascii="Times New Roman" w:hAnsi="Times New Roman" w:cs="Times New Roman"/>
        </w:rPr>
        <w:t xml:space="preserve"> entre diversos </w:t>
      </w:r>
      <w:r>
        <w:rPr>
          <w:rFonts w:ascii="Times New Roman" w:hAnsi="Times New Roman" w:cs="Times New Roman"/>
        </w:rPr>
        <w:t>actores globales</w:t>
      </w:r>
      <w:r w:rsidR="000D3343">
        <w:rPr>
          <w:rFonts w:ascii="Times New Roman" w:hAnsi="Times New Roman" w:cs="Times New Roman"/>
        </w:rPr>
        <w:t>;</w:t>
      </w:r>
      <w:r w:rsidR="00A56AF4" w:rsidRPr="000846F3">
        <w:rPr>
          <w:rFonts w:ascii="Times New Roman" w:hAnsi="Times New Roman" w:cs="Times New Roman"/>
        </w:rPr>
        <w:t xml:space="preserve"> </w:t>
      </w:r>
      <w:r w:rsidR="009C2E12">
        <w:rPr>
          <w:rFonts w:ascii="Times New Roman" w:hAnsi="Times New Roman" w:cs="Times New Roman"/>
        </w:rPr>
        <w:t xml:space="preserve">democratización, </w:t>
      </w:r>
      <w:r w:rsidR="002E33D3" w:rsidRPr="000846F3">
        <w:rPr>
          <w:rFonts w:ascii="Times New Roman" w:hAnsi="Times New Roman" w:cs="Times New Roman"/>
        </w:rPr>
        <w:t xml:space="preserve">proliferación de </w:t>
      </w:r>
      <w:r w:rsidR="00145C6C">
        <w:rPr>
          <w:rFonts w:ascii="Times New Roman" w:hAnsi="Times New Roman" w:cs="Times New Roman"/>
        </w:rPr>
        <w:t xml:space="preserve">pequeñas </w:t>
      </w:r>
      <w:r w:rsidR="002E33D3" w:rsidRPr="000846F3">
        <w:rPr>
          <w:rFonts w:ascii="Times New Roman" w:hAnsi="Times New Roman" w:cs="Times New Roman"/>
        </w:rPr>
        <w:t>organizaciones armadas fuera de la ley</w:t>
      </w:r>
      <w:r w:rsidR="00225D8B">
        <w:rPr>
          <w:rFonts w:ascii="Times New Roman" w:hAnsi="Times New Roman" w:cs="Times New Roman"/>
        </w:rPr>
        <w:t xml:space="preserve">, </w:t>
      </w:r>
      <w:r w:rsidR="00145C6C">
        <w:rPr>
          <w:rFonts w:ascii="Times New Roman" w:hAnsi="Times New Roman" w:cs="Times New Roman"/>
        </w:rPr>
        <w:t>mafias</w:t>
      </w:r>
      <w:r w:rsidR="00C8224B">
        <w:rPr>
          <w:rFonts w:ascii="Times New Roman" w:hAnsi="Times New Roman" w:cs="Times New Roman"/>
        </w:rPr>
        <w:t xml:space="preserve"> [</w:t>
      </w:r>
      <w:hyperlink r:id="rId11" w:history="1">
        <w:r w:rsidR="00C8224B" w:rsidRPr="00B120CF">
          <w:rPr>
            <w:rStyle w:val="Hipervnculo"/>
            <w:rFonts w:ascii="Times New Roman" w:hAnsi="Times New Roman" w:cs="Times New Roman"/>
          </w:rPr>
          <w:t>VER</w:t>
        </w:r>
      </w:hyperlink>
      <w:r w:rsidR="00C8224B">
        <w:rPr>
          <w:rFonts w:ascii="Times New Roman" w:hAnsi="Times New Roman" w:cs="Times New Roman"/>
        </w:rPr>
        <w:t>]</w:t>
      </w:r>
      <w:r>
        <w:rPr>
          <w:rFonts w:ascii="Times New Roman" w:hAnsi="Times New Roman" w:cs="Times New Roman"/>
        </w:rPr>
        <w:t xml:space="preserve">, </w:t>
      </w:r>
      <w:r w:rsidR="00145C6C">
        <w:rPr>
          <w:rFonts w:ascii="Times New Roman" w:hAnsi="Times New Roman" w:cs="Times New Roman"/>
        </w:rPr>
        <w:t xml:space="preserve">afectación de </w:t>
      </w:r>
      <w:r w:rsidR="002E33D3" w:rsidRPr="000846F3">
        <w:rPr>
          <w:rFonts w:ascii="Times New Roman" w:hAnsi="Times New Roman" w:cs="Times New Roman"/>
        </w:rPr>
        <w:t>poblaci</w:t>
      </w:r>
      <w:r w:rsidR="001470C6" w:rsidRPr="000846F3">
        <w:rPr>
          <w:rFonts w:ascii="Times New Roman" w:hAnsi="Times New Roman" w:cs="Times New Roman"/>
        </w:rPr>
        <w:t xml:space="preserve">ones </w:t>
      </w:r>
      <w:r w:rsidR="002E33D3" w:rsidRPr="000846F3">
        <w:rPr>
          <w:rFonts w:ascii="Times New Roman" w:hAnsi="Times New Roman" w:cs="Times New Roman"/>
        </w:rPr>
        <w:t>civil</w:t>
      </w:r>
      <w:r w:rsidR="001470C6" w:rsidRPr="000846F3">
        <w:rPr>
          <w:rFonts w:ascii="Times New Roman" w:hAnsi="Times New Roman" w:cs="Times New Roman"/>
        </w:rPr>
        <w:t>es</w:t>
      </w:r>
      <w:r w:rsidR="00145C6C">
        <w:rPr>
          <w:rFonts w:ascii="Times New Roman" w:hAnsi="Times New Roman" w:cs="Times New Roman"/>
        </w:rPr>
        <w:t xml:space="preserve"> por el conflicto</w:t>
      </w:r>
      <w:r w:rsidR="000D3343">
        <w:rPr>
          <w:rFonts w:ascii="Times New Roman" w:hAnsi="Times New Roman" w:cs="Times New Roman"/>
        </w:rPr>
        <w:t xml:space="preserve">, </w:t>
      </w:r>
      <w:r>
        <w:rPr>
          <w:rFonts w:ascii="Times New Roman" w:hAnsi="Times New Roman" w:cs="Times New Roman"/>
        </w:rPr>
        <w:t xml:space="preserve">inicio de </w:t>
      </w:r>
      <w:r w:rsidR="000D3343">
        <w:rPr>
          <w:rFonts w:ascii="Times New Roman" w:hAnsi="Times New Roman" w:cs="Times New Roman"/>
        </w:rPr>
        <w:t xml:space="preserve">guerras civiles </w:t>
      </w:r>
      <w:r w:rsidR="00145C6C">
        <w:rPr>
          <w:rFonts w:ascii="Times New Roman" w:hAnsi="Times New Roman" w:cs="Times New Roman"/>
        </w:rPr>
        <w:t xml:space="preserve">y </w:t>
      </w:r>
      <w:r w:rsidR="0034166B">
        <w:rPr>
          <w:rFonts w:ascii="Times New Roman" w:hAnsi="Times New Roman" w:cs="Times New Roman"/>
        </w:rPr>
        <w:t xml:space="preserve">desbordamiento </w:t>
      </w:r>
      <w:r w:rsidR="00A56AF4" w:rsidRPr="000846F3">
        <w:rPr>
          <w:rFonts w:ascii="Times New Roman" w:hAnsi="Times New Roman" w:cs="Times New Roman"/>
        </w:rPr>
        <w:t xml:space="preserve">de </w:t>
      </w:r>
      <w:r w:rsidR="0034166B">
        <w:rPr>
          <w:rFonts w:ascii="Times New Roman" w:hAnsi="Times New Roman" w:cs="Times New Roman"/>
        </w:rPr>
        <w:t xml:space="preserve">las </w:t>
      </w:r>
      <w:r w:rsidR="000D3343">
        <w:rPr>
          <w:rFonts w:ascii="Times New Roman" w:hAnsi="Times New Roman" w:cs="Times New Roman"/>
        </w:rPr>
        <w:t>identidades étnica</w:t>
      </w:r>
      <w:r w:rsidR="00A56AF4" w:rsidRPr="000846F3">
        <w:rPr>
          <w:rFonts w:ascii="Times New Roman" w:hAnsi="Times New Roman" w:cs="Times New Roman"/>
        </w:rPr>
        <w:t>s</w:t>
      </w:r>
      <w:r w:rsidR="002E33D3" w:rsidRPr="000846F3">
        <w:rPr>
          <w:rFonts w:ascii="Times New Roman" w:hAnsi="Times New Roman" w:cs="Times New Roman"/>
        </w:rPr>
        <w:t xml:space="preserve"> y </w:t>
      </w:r>
      <w:r w:rsidR="00A56AF4" w:rsidRPr="000846F3">
        <w:rPr>
          <w:rFonts w:ascii="Times New Roman" w:hAnsi="Times New Roman" w:cs="Times New Roman"/>
        </w:rPr>
        <w:t>religios</w:t>
      </w:r>
      <w:r w:rsidR="000D3343">
        <w:rPr>
          <w:rFonts w:ascii="Times New Roman" w:hAnsi="Times New Roman" w:cs="Times New Roman"/>
        </w:rPr>
        <w:t>a</w:t>
      </w:r>
      <w:r w:rsidR="00A56AF4" w:rsidRPr="000846F3">
        <w:rPr>
          <w:rFonts w:ascii="Times New Roman" w:hAnsi="Times New Roman" w:cs="Times New Roman"/>
        </w:rPr>
        <w:t>s</w:t>
      </w:r>
      <w:r w:rsidR="000D3343">
        <w:rPr>
          <w:rFonts w:ascii="Times New Roman" w:hAnsi="Times New Roman" w:cs="Times New Roman"/>
        </w:rPr>
        <w:t>.</w:t>
      </w:r>
      <w:r w:rsidR="002E33D3" w:rsidRPr="000846F3">
        <w:rPr>
          <w:rFonts w:ascii="Times New Roman" w:hAnsi="Times New Roman" w:cs="Times New Roman"/>
        </w:rPr>
        <w:t xml:space="preserve"> </w:t>
      </w:r>
    </w:p>
    <w:p w14:paraId="11D11087" w14:textId="77777777" w:rsidR="000D3343" w:rsidRDefault="000D3343" w:rsidP="00C95BF4">
      <w:pPr>
        <w:spacing w:after="0" w:line="276" w:lineRule="auto"/>
        <w:jc w:val="both"/>
        <w:rPr>
          <w:rFonts w:ascii="Times New Roman" w:hAnsi="Times New Roman" w:cs="Times New Roman"/>
        </w:rPr>
      </w:pPr>
    </w:p>
    <w:p w14:paraId="4E456B9D" w14:textId="77777777" w:rsidR="00974365" w:rsidRDefault="000D3343" w:rsidP="00C95BF4">
      <w:pPr>
        <w:spacing w:after="0" w:line="276" w:lineRule="auto"/>
        <w:jc w:val="both"/>
        <w:rPr>
          <w:rFonts w:ascii="Times New Roman" w:hAnsi="Times New Roman" w:cs="Times New Roman"/>
        </w:rPr>
      </w:pPr>
      <w:r>
        <w:rPr>
          <w:rFonts w:ascii="Times New Roman" w:hAnsi="Times New Roman" w:cs="Times New Roman"/>
        </w:rPr>
        <w:t>Los elementos</w:t>
      </w:r>
      <w:r w:rsidR="00D01923" w:rsidRPr="00D01923">
        <w:rPr>
          <w:rFonts w:ascii="Times New Roman" w:hAnsi="Times New Roman" w:cs="Times New Roman"/>
        </w:rPr>
        <w:t xml:space="preserve"> </w:t>
      </w:r>
      <w:r w:rsidR="00D01923">
        <w:rPr>
          <w:rFonts w:ascii="Times New Roman" w:hAnsi="Times New Roman" w:cs="Times New Roman"/>
        </w:rPr>
        <w:t>anteriores</w:t>
      </w:r>
      <w:r w:rsidR="002E33D3" w:rsidRPr="000846F3">
        <w:rPr>
          <w:rFonts w:ascii="Times New Roman" w:hAnsi="Times New Roman" w:cs="Times New Roman"/>
        </w:rPr>
        <w:t xml:space="preserve">, </w:t>
      </w:r>
      <w:r>
        <w:rPr>
          <w:rFonts w:ascii="Times New Roman" w:hAnsi="Times New Roman" w:cs="Times New Roman"/>
        </w:rPr>
        <w:t xml:space="preserve">vistos en conjunto, </w:t>
      </w:r>
      <w:r w:rsidR="00087D8B" w:rsidRPr="000846F3">
        <w:rPr>
          <w:rFonts w:ascii="Times New Roman" w:hAnsi="Times New Roman" w:cs="Times New Roman"/>
        </w:rPr>
        <w:t xml:space="preserve">se pueden considerar como </w:t>
      </w:r>
      <w:r>
        <w:rPr>
          <w:rFonts w:ascii="Times New Roman" w:hAnsi="Times New Roman" w:cs="Times New Roman"/>
        </w:rPr>
        <w:t xml:space="preserve">parte de las </w:t>
      </w:r>
      <w:r w:rsidRPr="00225D8B">
        <w:rPr>
          <w:rFonts w:ascii="Times New Roman" w:hAnsi="Times New Roman" w:cs="Times New Roman"/>
          <w:b/>
        </w:rPr>
        <w:t>tácticas</w:t>
      </w:r>
      <w:r>
        <w:rPr>
          <w:rFonts w:ascii="Times New Roman" w:hAnsi="Times New Roman" w:cs="Times New Roman"/>
        </w:rPr>
        <w:t xml:space="preserve"> y de las </w:t>
      </w:r>
      <w:r w:rsidR="002E33D3" w:rsidRPr="00225D8B">
        <w:rPr>
          <w:rFonts w:ascii="Times New Roman" w:hAnsi="Times New Roman" w:cs="Times New Roman"/>
          <w:b/>
        </w:rPr>
        <w:t>estrategias</w:t>
      </w:r>
      <w:r w:rsidR="002E33D3" w:rsidRPr="000846F3">
        <w:rPr>
          <w:rFonts w:ascii="Times New Roman" w:hAnsi="Times New Roman" w:cs="Times New Roman"/>
        </w:rPr>
        <w:t xml:space="preserve"> </w:t>
      </w:r>
      <w:r>
        <w:rPr>
          <w:rFonts w:ascii="Times New Roman" w:hAnsi="Times New Roman" w:cs="Times New Roman"/>
        </w:rPr>
        <w:t xml:space="preserve">que </w:t>
      </w:r>
      <w:r w:rsidR="00D01923">
        <w:rPr>
          <w:rFonts w:ascii="Times New Roman" w:hAnsi="Times New Roman" w:cs="Times New Roman"/>
        </w:rPr>
        <w:t xml:space="preserve">despliegan </w:t>
      </w:r>
      <w:r w:rsidR="002E33D3" w:rsidRPr="000846F3">
        <w:rPr>
          <w:rFonts w:ascii="Times New Roman" w:hAnsi="Times New Roman" w:cs="Times New Roman"/>
        </w:rPr>
        <w:t>los principales actores</w:t>
      </w:r>
      <w:r w:rsidR="001470C6" w:rsidRPr="000846F3">
        <w:rPr>
          <w:rFonts w:ascii="Times New Roman" w:hAnsi="Times New Roman" w:cs="Times New Roman"/>
        </w:rPr>
        <w:t xml:space="preserve"> globales,</w:t>
      </w:r>
      <w:r w:rsidR="002E33D3" w:rsidRPr="000846F3">
        <w:rPr>
          <w:rFonts w:ascii="Times New Roman" w:hAnsi="Times New Roman" w:cs="Times New Roman"/>
        </w:rPr>
        <w:t xml:space="preserve"> </w:t>
      </w:r>
      <w:r w:rsidR="001470C6" w:rsidRPr="000846F3">
        <w:rPr>
          <w:rFonts w:ascii="Times New Roman" w:hAnsi="Times New Roman" w:cs="Times New Roman"/>
        </w:rPr>
        <w:t xml:space="preserve">en su pugna por posicionar sus </w:t>
      </w:r>
      <w:r w:rsidR="001470C6" w:rsidRPr="00225D8B">
        <w:rPr>
          <w:rFonts w:ascii="Times New Roman" w:hAnsi="Times New Roman" w:cs="Times New Roman"/>
          <w:b/>
        </w:rPr>
        <w:t>intereses</w:t>
      </w:r>
      <w:r w:rsidR="001470C6" w:rsidRPr="000846F3">
        <w:rPr>
          <w:rFonts w:ascii="Times New Roman" w:hAnsi="Times New Roman" w:cs="Times New Roman"/>
        </w:rPr>
        <w:t xml:space="preserve"> en el </w:t>
      </w:r>
      <w:r w:rsidR="002E33D3" w:rsidRPr="000846F3">
        <w:rPr>
          <w:rFonts w:ascii="Times New Roman" w:hAnsi="Times New Roman" w:cs="Times New Roman"/>
        </w:rPr>
        <w:t>mund</w:t>
      </w:r>
      <w:r w:rsidR="001470C6" w:rsidRPr="000846F3">
        <w:rPr>
          <w:rFonts w:ascii="Times New Roman" w:hAnsi="Times New Roman" w:cs="Times New Roman"/>
        </w:rPr>
        <w:t>o</w:t>
      </w:r>
      <w:r w:rsidR="002E33D3" w:rsidRPr="000846F3">
        <w:rPr>
          <w:rFonts w:ascii="Times New Roman" w:hAnsi="Times New Roman" w:cs="Times New Roman"/>
        </w:rPr>
        <w:t xml:space="preserve">. </w:t>
      </w:r>
    </w:p>
    <w:p w14:paraId="0A1DED3F" w14:textId="77777777" w:rsidR="0063503C"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5382D" w:rsidRPr="000846F3" w14:paraId="29BCD81F" w14:textId="77777777" w:rsidTr="005A2B85">
        <w:tc>
          <w:tcPr>
            <w:tcW w:w="9033" w:type="dxa"/>
            <w:gridSpan w:val="2"/>
            <w:shd w:val="clear" w:color="auto" w:fill="0D0D0D" w:themeFill="text1" w:themeFillTint="F2"/>
          </w:tcPr>
          <w:p w14:paraId="30B1A2BC"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5EC6E97" w14:textId="77777777" w:rsidTr="005A2B85">
        <w:tc>
          <w:tcPr>
            <w:tcW w:w="2518" w:type="dxa"/>
          </w:tcPr>
          <w:p w14:paraId="4CBBDE39"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E491D0D" w14:textId="2B82AB3C" w:rsidR="0055382D"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Pr>
                <w:rFonts w:ascii="Times New Roman" w:hAnsi="Times New Roman" w:cs="Times New Roman"/>
                <w:color w:val="000000"/>
                <w:sz w:val="24"/>
                <w:szCs w:val="24"/>
              </w:rPr>
              <w:t>IMG03</w:t>
            </w:r>
          </w:p>
        </w:tc>
      </w:tr>
      <w:tr w:rsidR="0055382D" w:rsidRPr="00C929D5" w14:paraId="19E40B24" w14:textId="77777777" w:rsidTr="005A2B85">
        <w:tc>
          <w:tcPr>
            <w:tcW w:w="2518" w:type="dxa"/>
          </w:tcPr>
          <w:p w14:paraId="4A5B5BCA"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DDD326B" w14:textId="206A0193" w:rsidR="0055382D" w:rsidRPr="00C929D5" w:rsidRDefault="00C929D5" w:rsidP="00C95BF4">
            <w:pPr>
              <w:spacing w:line="276" w:lineRule="auto"/>
              <w:jc w:val="both"/>
              <w:rPr>
                <w:rFonts w:ascii="Times New Roman" w:hAnsi="Times New Roman" w:cs="Times New Roman"/>
                <w:color w:val="000000"/>
                <w:sz w:val="24"/>
                <w:szCs w:val="24"/>
                <w:lang w:val="es-CO"/>
              </w:rPr>
            </w:pPr>
            <w:r w:rsidRPr="00C929D5">
              <w:rPr>
                <w:rFonts w:ascii="Times New Roman" w:hAnsi="Times New Roman" w:cs="Times New Roman"/>
                <w:color w:val="000000"/>
                <w:sz w:val="24"/>
                <w:szCs w:val="24"/>
                <w:lang w:val="es-CO"/>
              </w:rPr>
              <w:t>Las fuerzas globales dan forma  al</w:t>
            </w:r>
            <w:r>
              <w:rPr>
                <w:rFonts w:ascii="Times New Roman" w:hAnsi="Times New Roman" w:cs="Times New Roman"/>
                <w:color w:val="000000"/>
                <w:sz w:val="24"/>
                <w:szCs w:val="24"/>
                <w:lang w:val="es-CO"/>
              </w:rPr>
              <w:t xml:space="preserve"> mundo del siglo XXI. </w:t>
            </w:r>
            <w:r w:rsidRPr="00C929D5">
              <w:rPr>
                <w:rFonts w:ascii="Times New Roman" w:hAnsi="Times New Roman" w:cs="Times New Roman"/>
                <w:color w:val="000000"/>
                <w:sz w:val="24"/>
                <w:szCs w:val="24"/>
                <w:lang w:val="es-CO"/>
              </w:rPr>
              <w:t xml:space="preserve"> </w:t>
            </w:r>
          </w:p>
        </w:tc>
      </w:tr>
      <w:tr w:rsidR="0055382D" w:rsidRPr="000846F3" w14:paraId="3E4F16E6" w14:textId="77777777" w:rsidTr="005A2B85">
        <w:tc>
          <w:tcPr>
            <w:tcW w:w="2518" w:type="dxa"/>
          </w:tcPr>
          <w:p w14:paraId="5C8C1681"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5483612" w14:textId="0298B159" w:rsidR="0055382D" w:rsidRPr="00372209" w:rsidRDefault="005A2B85" w:rsidP="00C95BF4">
            <w:pPr>
              <w:spacing w:line="276" w:lineRule="auto"/>
              <w:jc w:val="both"/>
              <w:rPr>
                <w:rFonts w:ascii="Times New Roman" w:hAnsi="Times New Roman" w:cs="Times New Roman"/>
                <w:color w:val="000000"/>
                <w:sz w:val="24"/>
                <w:szCs w:val="24"/>
              </w:rPr>
            </w:pPr>
            <w:r w:rsidRPr="00372209">
              <w:rPr>
                <w:rFonts w:ascii="Times New Roman" w:hAnsi="Times New Roman" w:cs="Times New Roman"/>
              </w:rPr>
              <w:t>189373958</w:t>
            </w:r>
          </w:p>
        </w:tc>
      </w:tr>
      <w:tr w:rsidR="0055382D" w:rsidRPr="000846F3" w14:paraId="074662DB" w14:textId="77777777" w:rsidTr="005A2B85">
        <w:tc>
          <w:tcPr>
            <w:tcW w:w="2518" w:type="dxa"/>
          </w:tcPr>
          <w:p w14:paraId="7B2E3E88" w14:textId="77777777" w:rsidR="0055382D" w:rsidRPr="00E84E36" w:rsidRDefault="0055382D" w:rsidP="00C95BF4">
            <w:pPr>
              <w:spacing w:line="276" w:lineRule="auto"/>
              <w:jc w:val="both"/>
              <w:rPr>
                <w:rFonts w:ascii="Times New Roman" w:hAnsi="Times New Roman" w:cs="Times New Roman"/>
                <w:color w:val="000000"/>
                <w:sz w:val="24"/>
                <w:szCs w:val="24"/>
              </w:rPr>
            </w:pPr>
            <w:r w:rsidRPr="00E84E36">
              <w:rPr>
                <w:rFonts w:ascii="Times New Roman" w:hAnsi="Times New Roman" w:cs="Times New Roman"/>
                <w:b/>
                <w:color w:val="000000"/>
                <w:sz w:val="24"/>
                <w:szCs w:val="24"/>
              </w:rPr>
              <w:t>Pie de imagen</w:t>
            </w:r>
          </w:p>
        </w:tc>
        <w:tc>
          <w:tcPr>
            <w:tcW w:w="6515" w:type="dxa"/>
          </w:tcPr>
          <w:p w14:paraId="3821E476" w14:textId="4CD2616D" w:rsidR="0055382D" w:rsidRPr="00E84E36" w:rsidRDefault="00C929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países del mundo, en diferentes grados, participan del </w:t>
            </w:r>
            <w:r w:rsidR="0055382D" w:rsidRPr="00E84E36">
              <w:rPr>
                <w:rFonts w:ascii="Times New Roman" w:hAnsi="Times New Roman" w:cs="Times New Roman"/>
                <w:color w:val="000000"/>
                <w:sz w:val="24"/>
                <w:szCs w:val="24"/>
              </w:rPr>
              <w:t>juego geopolítico global</w:t>
            </w:r>
            <w:r w:rsidR="00E84E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 esta forma, cada día el mundo está rehaciéndose y tomando la forma que le imprimen las fuerzas globales. </w:t>
            </w:r>
          </w:p>
        </w:tc>
      </w:tr>
    </w:tbl>
    <w:p w14:paraId="696CCBCB" w14:textId="77777777" w:rsidR="00974365" w:rsidRPr="0055382D" w:rsidRDefault="00974365" w:rsidP="00C95BF4">
      <w:pPr>
        <w:spacing w:after="0" w:line="276" w:lineRule="auto"/>
        <w:jc w:val="both"/>
        <w:rPr>
          <w:rFonts w:ascii="Times New Roman" w:hAnsi="Times New Roman" w:cs="Times New Roman"/>
        </w:rPr>
      </w:pPr>
    </w:p>
    <w:p w14:paraId="31AC45BF" w14:textId="67549402" w:rsidR="00CF78E6" w:rsidRDefault="00087D8B"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efecto, </w:t>
      </w:r>
      <w:r w:rsidR="00D01923">
        <w:rPr>
          <w:rFonts w:ascii="Times New Roman" w:hAnsi="Times New Roman" w:cs="Times New Roman"/>
        </w:rPr>
        <w:t xml:space="preserve">las interacciones entre los principales </w:t>
      </w:r>
      <w:r w:rsidR="000D3343">
        <w:rPr>
          <w:rFonts w:ascii="Times New Roman" w:hAnsi="Times New Roman" w:cs="Times New Roman"/>
        </w:rPr>
        <w:t xml:space="preserve">protagonistas de la globalización </w:t>
      </w:r>
      <w:r w:rsidRPr="000846F3">
        <w:rPr>
          <w:rFonts w:ascii="Times New Roman" w:hAnsi="Times New Roman" w:cs="Times New Roman"/>
        </w:rPr>
        <w:t>sobre el territorio mund</w:t>
      </w:r>
      <w:r w:rsidR="006E4F00" w:rsidRPr="000846F3">
        <w:rPr>
          <w:rFonts w:ascii="Times New Roman" w:hAnsi="Times New Roman" w:cs="Times New Roman"/>
        </w:rPr>
        <w:t>ial</w:t>
      </w:r>
      <w:r w:rsidRPr="000846F3">
        <w:rPr>
          <w:rFonts w:ascii="Times New Roman" w:hAnsi="Times New Roman" w:cs="Times New Roman"/>
        </w:rPr>
        <w:t xml:space="preserve"> dejan ver cómo</w:t>
      </w:r>
      <w:r w:rsidR="00D01923">
        <w:rPr>
          <w:rFonts w:ascii="Times New Roman" w:hAnsi="Times New Roman" w:cs="Times New Roman"/>
        </w:rPr>
        <w:t>,</w:t>
      </w:r>
      <w:r w:rsidRPr="000846F3">
        <w:rPr>
          <w:rFonts w:ascii="Times New Roman" w:hAnsi="Times New Roman" w:cs="Times New Roman"/>
        </w:rPr>
        <w:t xml:space="preserve"> durante el presente siglo, el planeta ha sido el escenario de un juego </w:t>
      </w:r>
      <w:r w:rsidRPr="000D3343">
        <w:rPr>
          <w:rFonts w:ascii="Times New Roman" w:hAnsi="Times New Roman" w:cs="Times New Roman"/>
          <w:b/>
        </w:rPr>
        <w:t>geopolítico</w:t>
      </w:r>
      <w:r w:rsidRPr="000846F3">
        <w:rPr>
          <w:rFonts w:ascii="Times New Roman" w:hAnsi="Times New Roman" w:cs="Times New Roman"/>
        </w:rPr>
        <w:t xml:space="preserve">. </w:t>
      </w:r>
      <w:r w:rsidR="002665C0">
        <w:rPr>
          <w:rFonts w:ascii="Times New Roman" w:hAnsi="Times New Roman" w:cs="Times New Roman"/>
        </w:rPr>
        <w:t>La geopolítica reclama</w:t>
      </w:r>
      <w:r w:rsidR="002665C0" w:rsidRPr="002665C0">
        <w:rPr>
          <w:rFonts w:ascii="Times New Roman" w:hAnsi="Times New Roman" w:cs="Times New Roman"/>
        </w:rPr>
        <w:t xml:space="preserve"> atención como una herramienta para interpretar los conflictos del mundo</w:t>
      </w:r>
      <w:r w:rsidR="002665C0">
        <w:rPr>
          <w:rFonts w:ascii="Times New Roman" w:hAnsi="Times New Roman" w:cs="Times New Roman"/>
        </w:rPr>
        <w:t>.</w:t>
      </w:r>
      <w:r w:rsidR="00D01923">
        <w:rPr>
          <w:rFonts w:ascii="Times New Roman" w:hAnsi="Times New Roman" w:cs="Times New Roman"/>
        </w:rPr>
        <w:t xml:space="preserve"> </w:t>
      </w:r>
      <w:r w:rsidR="000D3343">
        <w:rPr>
          <w:rFonts w:ascii="Times New Roman" w:hAnsi="Times New Roman" w:cs="Times New Roman"/>
        </w:rPr>
        <w:t xml:space="preserve">El concepto de </w:t>
      </w:r>
      <w:r w:rsidRPr="000D3343">
        <w:rPr>
          <w:rFonts w:ascii="Times New Roman" w:hAnsi="Times New Roman" w:cs="Times New Roman"/>
          <w:i/>
        </w:rPr>
        <w:t>geopolítica</w:t>
      </w:r>
      <w:r w:rsidRPr="000846F3">
        <w:rPr>
          <w:rFonts w:ascii="Times New Roman" w:hAnsi="Times New Roman" w:cs="Times New Roman"/>
        </w:rPr>
        <w:t xml:space="preserve"> </w:t>
      </w:r>
      <w:r w:rsidR="006A4E87" w:rsidRPr="000846F3">
        <w:rPr>
          <w:rFonts w:ascii="Times New Roman" w:hAnsi="Times New Roman" w:cs="Times New Roman"/>
        </w:rPr>
        <w:t xml:space="preserve">encuentra varias similitudes con </w:t>
      </w:r>
      <w:r w:rsidRPr="000846F3">
        <w:rPr>
          <w:rFonts w:ascii="Times New Roman" w:hAnsi="Times New Roman" w:cs="Times New Roman"/>
        </w:rPr>
        <w:t xml:space="preserve">el juego del </w:t>
      </w:r>
      <w:r w:rsidR="00BA77B8" w:rsidRPr="000846F3">
        <w:rPr>
          <w:rFonts w:ascii="Times New Roman" w:hAnsi="Times New Roman" w:cs="Times New Roman"/>
        </w:rPr>
        <w:t>ajedrez</w:t>
      </w:r>
      <w:r w:rsidR="00241462" w:rsidRPr="000846F3">
        <w:rPr>
          <w:rFonts w:ascii="Times New Roman" w:hAnsi="Times New Roman" w:cs="Times New Roman"/>
        </w:rPr>
        <w:t>.</w:t>
      </w:r>
      <w:r w:rsidR="00133983" w:rsidRPr="000846F3">
        <w:rPr>
          <w:rFonts w:ascii="Times New Roman" w:hAnsi="Times New Roman" w:cs="Times New Roman"/>
        </w:rPr>
        <w:t xml:space="preserve"> </w:t>
      </w:r>
    </w:p>
    <w:p w14:paraId="4C639854" w14:textId="77777777" w:rsidR="00CF78E6" w:rsidRDefault="00CF78E6" w:rsidP="00C95BF4">
      <w:pPr>
        <w:spacing w:after="0" w:line="276" w:lineRule="auto"/>
        <w:jc w:val="both"/>
        <w:rPr>
          <w:rFonts w:ascii="Times New Roman" w:hAnsi="Times New Roman" w:cs="Times New Roman"/>
        </w:rPr>
      </w:pPr>
    </w:p>
    <w:p w14:paraId="7B25D6B9" w14:textId="36846CDD" w:rsidR="00133983" w:rsidRPr="000846F3" w:rsidRDefault="001A723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Cuando se juega una partida de ajedrez, </w:t>
      </w:r>
      <w:r w:rsidR="00087D8B" w:rsidRPr="000846F3">
        <w:rPr>
          <w:rFonts w:ascii="Times New Roman" w:hAnsi="Times New Roman" w:cs="Times New Roman"/>
        </w:rPr>
        <w:t xml:space="preserve">cada jugador </w:t>
      </w:r>
      <w:r w:rsidRPr="000846F3">
        <w:rPr>
          <w:rFonts w:ascii="Times New Roman" w:hAnsi="Times New Roman" w:cs="Times New Roman"/>
        </w:rPr>
        <w:t xml:space="preserve">coloca </w:t>
      </w:r>
      <w:r w:rsidR="00087D8B" w:rsidRPr="000846F3">
        <w:rPr>
          <w:rFonts w:ascii="Times New Roman" w:hAnsi="Times New Roman" w:cs="Times New Roman"/>
        </w:rPr>
        <w:t xml:space="preserve">sus </w:t>
      </w:r>
      <w:r w:rsidRPr="000846F3">
        <w:rPr>
          <w:rFonts w:ascii="Times New Roman" w:hAnsi="Times New Roman" w:cs="Times New Roman"/>
        </w:rPr>
        <w:t xml:space="preserve">piezas estratégicamente </w:t>
      </w:r>
      <w:r w:rsidR="00133983" w:rsidRPr="000846F3">
        <w:rPr>
          <w:rFonts w:ascii="Times New Roman" w:hAnsi="Times New Roman" w:cs="Times New Roman"/>
        </w:rPr>
        <w:t xml:space="preserve">sobre el tablero de juego </w:t>
      </w:r>
      <w:r w:rsidRPr="000846F3">
        <w:rPr>
          <w:rFonts w:ascii="Times New Roman" w:hAnsi="Times New Roman" w:cs="Times New Roman"/>
        </w:rPr>
        <w:t xml:space="preserve">para conseguir vencer al contrario. De forma semejante, las potencias regionales del mundo </w:t>
      </w:r>
      <w:r w:rsidR="00133983" w:rsidRPr="000846F3">
        <w:rPr>
          <w:rFonts w:ascii="Times New Roman" w:hAnsi="Times New Roman" w:cs="Times New Roman"/>
        </w:rPr>
        <w:t xml:space="preserve">contemporáneo </w:t>
      </w:r>
      <w:r w:rsidR="000D3343">
        <w:rPr>
          <w:rFonts w:ascii="Times New Roman" w:hAnsi="Times New Roman" w:cs="Times New Roman"/>
        </w:rPr>
        <w:t xml:space="preserve">han desplegado </w:t>
      </w:r>
      <w:r w:rsidR="00CF78E6">
        <w:rPr>
          <w:rFonts w:ascii="Times New Roman" w:hAnsi="Times New Roman" w:cs="Times New Roman"/>
        </w:rPr>
        <w:t xml:space="preserve">un conjunto de elementos, tales como </w:t>
      </w:r>
      <w:r w:rsidR="001470C6" w:rsidRPr="000846F3">
        <w:rPr>
          <w:rFonts w:ascii="Times New Roman" w:hAnsi="Times New Roman" w:cs="Times New Roman"/>
        </w:rPr>
        <w:t>recursos económicos</w:t>
      </w:r>
      <w:r w:rsidR="00087D8B" w:rsidRPr="000846F3">
        <w:rPr>
          <w:rFonts w:ascii="Times New Roman" w:hAnsi="Times New Roman" w:cs="Times New Roman"/>
        </w:rPr>
        <w:t xml:space="preserve">, </w:t>
      </w:r>
      <w:r w:rsidR="00133983" w:rsidRPr="000846F3">
        <w:rPr>
          <w:rFonts w:ascii="Times New Roman" w:hAnsi="Times New Roman" w:cs="Times New Roman"/>
        </w:rPr>
        <w:t>ejércitos</w:t>
      </w:r>
      <w:r w:rsidR="00087D8B" w:rsidRPr="000846F3">
        <w:rPr>
          <w:rFonts w:ascii="Times New Roman" w:hAnsi="Times New Roman" w:cs="Times New Roman"/>
        </w:rPr>
        <w:t xml:space="preserve">, </w:t>
      </w:r>
      <w:r w:rsidR="00133983" w:rsidRPr="000846F3">
        <w:rPr>
          <w:rFonts w:ascii="Times New Roman" w:hAnsi="Times New Roman" w:cs="Times New Roman"/>
        </w:rPr>
        <w:t>empresas</w:t>
      </w:r>
      <w:r w:rsidR="00087D8B" w:rsidRPr="000846F3">
        <w:rPr>
          <w:rFonts w:ascii="Times New Roman" w:hAnsi="Times New Roman" w:cs="Times New Roman"/>
        </w:rPr>
        <w:t xml:space="preserve">, </w:t>
      </w:r>
      <w:r w:rsidR="001470C6" w:rsidRPr="000846F3">
        <w:rPr>
          <w:rFonts w:ascii="Times New Roman" w:hAnsi="Times New Roman" w:cs="Times New Roman"/>
        </w:rPr>
        <w:t xml:space="preserve">tratados, </w:t>
      </w:r>
      <w:r w:rsidR="00087D8B" w:rsidRPr="000846F3">
        <w:rPr>
          <w:rFonts w:ascii="Times New Roman" w:hAnsi="Times New Roman" w:cs="Times New Roman"/>
        </w:rPr>
        <w:t>organizaciones no gubernamentales</w:t>
      </w:r>
      <w:r w:rsidR="001470C6" w:rsidRPr="000846F3">
        <w:rPr>
          <w:rFonts w:ascii="Times New Roman" w:hAnsi="Times New Roman" w:cs="Times New Roman"/>
        </w:rPr>
        <w:t xml:space="preserve"> y medios de información, t</w:t>
      </w:r>
      <w:r w:rsidR="00133983" w:rsidRPr="000846F3">
        <w:rPr>
          <w:rFonts w:ascii="Times New Roman" w:hAnsi="Times New Roman" w:cs="Times New Roman"/>
        </w:rPr>
        <w:t xml:space="preserve">al como si fueran </w:t>
      </w:r>
      <w:r w:rsidRPr="000846F3">
        <w:rPr>
          <w:rFonts w:ascii="Times New Roman" w:hAnsi="Times New Roman" w:cs="Times New Roman"/>
        </w:rPr>
        <w:t xml:space="preserve">piezas de ajedrez sobre el </w:t>
      </w:r>
      <w:r w:rsidR="00087D8B" w:rsidRPr="000846F3">
        <w:rPr>
          <w:rFonts w:ascii="Times New Roman" w:hAnsi="Times New Roman" w:cs="Times New Roman"/>
        </w:rPr>
        <w:t xml:space="preserve">campo de juego </w:t>
      </w:r>
      <w:r w:rsidRPr="000846F3">
        <w:rPr>
          <w:rFonts w:ascii="Times New Roman" w:hAnsi="Times New Roman" w:cs="Times New Roman"/>
        </w:rPr>
        <w:t>planeta</w:t>
      </w:r>
      <w:r w:rsidR="00087D8B" w:rsidRPr="000846F3">
        <w:rPr>
          <w:rFonts w:ascii="Times New Roman" w:hAnsi="Times New Roman" w:cs="Times New Roman"/>
        </w:rPr>
        <w:t>rio</w:t>
      </w:r>
      <w:r w:rsidRPr="000846F3">
        <w:rPr>
          <w:rFonts w:ascii="Times New Roman" w:hAnsi="Times New Roman" w:cs="Times New Roman"/>
        </w:rPr>
        <w:t xml:space="preserve">. </w:t>
      </w:r>
    </w:p>
    <w:p w14:paraId="4BEBC184" w14:textId="77777777" w:rsidR="00133983" w:rsidRPr="000846F3" w:rsidRDefault="00133983" w:rsidP="00C95BF4">
      <w:pPr>
        <w:spacing w:after="0" w:line="276" w:lineRule="auto"/>
        <w:jc w:val="both"/>
        <w:rPr>
          <w:rFonts w:ascii="Times New Roman" w:hAnsi="Times New Roman" w:cs="Times New Roman"/>
        </w:rPr>
      </w:pPr>
    </w:p>
    <w:p w14:paraId="428233E8" w14:textId="79076606" w:rsidR="00087D8B" w:rsidRPr="000846F3" w:rsidRDefault="001A723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el ajedrez, cada movimiento es </w:t>
      </w:r>
      <w:r w:rsidR="00C621C7">
        <w:rPr>
          <w:rFonts w:ascii="Times New Roman" w:hAnsi="Times New Roman" w:cs="Times New Roman"/>
        </w:rPr>
        <w:t xml:space="preserve">planeado </w:t>
      </w:r>
      <w:r w:rsidR="0034166B">
        <w:rPr>
          <w:rFonts w:ascii="Times New Roman" w:hAnsi="Times New Roman" w:cs="Times New Roman"/>
        </w:rPr>
        <w:t xml:space="preserve">cuidadosamente </w:t>
      </w:r>
      <w:r w:rsidR="00133983" w:rsidRPr="000846F3">
        <w:rPr>
          <w:rFonts w:ascii="Times New Roman" w:hAnsi="Times New Roman" w:cs="Times New Roman"/>
        </w:rPr>
        <w:t>por cada jugador</w:t>
      </w:r>
      <w:r w:rsidR="0034166B">
        <w:rPr>
          <w:rFonts w:ascii="Times New Roman" w:hAnsi="Times New Roman" w:cs="Times New Roman"/>
        </w:rPr>
        <w:t xml:space="preserve">; </w:t>
      </w:r>
      <w:r w:rsidR="00C621C7">
        <w:rPr>
          <w:rFonts w:ascii="Times New Roman" w:hAnsi="Times New Roman" w:cs="Times New Roman"/>
        </w:rPr>
        <w:t xml:space="preserve">quienes </w:t>
      </w:r>
      <w:r w:rsidRPr="000846F3">
        <w:rPr>
          <w:rFonts w:ascii="Times New Roman" w:hAnsi="Times New Roman" w:cs="Times New Roman"/>
        </w:rPr>
        <w:t>procura</w:t>
      </w:r>
      <w:r w:rsidR="0034166B">
        <w:rPr>
          <w:rFonts w:ascii="Times New Roman" w:hAnsi="Times New Roman" w:cs="Times New Roman"/>
        </w:rPr>
        <w:t>n</w:t>
      </w:r>
      <w:r w:rsidRPr="000846F3">
        <w:rPr>
          <w:rFonts w:ascii="Times New Roman" w:hAnsi="Times New Roman" w:cs="Times New Roman"/>
        </w:rPr>
        <w:t xml:space="preserve"> no </w:t>
      </w:r>
      <w:r w:rsidR="0034166B">
        <w:rPr>
          <w:rFonts w:ascii="Times New Roman" w:hAnsi="Times New Roman" w:cs="Times New Roman"/>
        </w:rPr>
        <w:t>arriesgar</w:t>
      </w:r>
      <w:r w:rsidR="00C621C7">
        <w:rPr>
          <w:rFonts w:ascii="Times New Roman" w:hAnsi="Times New Roman" w:cs="Times New Roman"/>
        </w:rPr>
        <w:t>,</w:t>
      </w:r>
      <w:r w:rsidR="0034166B">
        <w:rPr>
          <w:rFonts w:ascii="Times New Roman" w:hAnsi="Times New Roman" w:cs="Times New Roman"/>
        </w:rPr>
        <w:t xml:space="preserve"> ni </w:t>
      </w:r>
      <w:r w:rsidRPr="000846F3">
        <w:rPr>
          <w:rFonts w:ascii="Times New Roman" w:hAnsi="Times New Roman" w:cs="Times New Roman"/>
        </w:rPr>
        <w:t xml:space="preserve">perder </w:t>
      </w:r>
      <w:r w:rsidR="00C621C7">
        <w:rPr>
          <w:rFonts w:ascii="Times New Roman" w:hAnsi="Times New Roman" w:cs="Times New Roman"/>
        </w:rPr>
        <w:t xml:space="preserve">sus </w:t>
      </w:r>
      <w:r w:rsidRPr="000846F3">
        <w:rPr>
          <w:rFonts w:ascii="Times New Roman" w:hAnsi="Times New Roman" w:cs="Times New Roman"/>
        </w:rPr>
        <w:t>pieza</w:t>
      </w:r>
      <w:r w:rsidR="00CF78E6">
        <w:rPr>
          <w:rFonts w:ascii="Times New Roman" w:hAnsi="Times New Roman" w:cs="Times New Roman"/>
        </w:rPr>
        <w:t xml:space="preserve">s. </w:t>
      </w:r>
      <w:r w:rsidR="00133983" w:rsidRPr="000846F3">
        <w:rPr>
          <w:rFonts w:ascii="Times New Roman" w:hAnsi="Times New Roman" w:cs="Times New Roman"/>
        </w:rPr>
        <w:t>Así t</w:t>
      </w:r>
      <w:r w:rsidRPr="000846F3">
        <w:rPr>
          <w:rFonts w:ascii="Times New Roman" w:hAnsi="Times New Roman" w:cs="Times New Roman"/>
        </w:rPr>
        <w:t xml:space="preserve">ambién, en </w:t>
      </w:r>
      <w:r w:rsidR="00133983" w:rsidRPr="000846F3">
        <w:rPr>
          <w:rFonts w:ascii="Times New Roman" w:hAnsi="Times New Roman" w:cs="Times New Roman"/>
        </w:rPr>
        <w:t xml:space="preserve">el </w:t>
      </w:r>
      <w:r w:rsidRPr="000846F3">
        <w:rPr>
          <w:rFonts w:ascii="Times New Roman" w:hAnsi="Times New Roman" w:cs="Times New Roman"/>
        </w:rPr>
        <w:t>tablero del nuevo orden mundial, los jugadores establecen relaciones de forma planificada, tratando de anticipar las acciones de sus competidores</w:t>
      </w:r>
      <w:r w:rsidR="00CF78E6">
        <w:rPr>
          <w:rFonts w:ascii="Times New Roman" w:hAnsi="Times New Roman" w:cs="Times New Roman"/>
        </w:rPr>
        <w:t xml:space="preserve"> y </w:t>
      </w:r>
      <w:r w:rsidR="003E4626">
        <w:rPr>
          <w:rFonts w:ascii="Times New Roman" w:hAnsi="Times New Roman" w:cs="Times New Roman"/>
        </w:rPr>
        <w:t xml:space="preserve"> </w:t>
      </w:r>
      <w:r w:rsidRPr="000846F3">
        <w:rPr>
          <w:rFonts w:ascii="Times New Roman" w:hAnsi="Times New Roman" w:cs="Times New Roman"/>
        </w:rPr>
        <w:t xml:space="preserve">buscando apoyo </w:t>
      </w:r>
      <w:r w:rsidR="00CF78E6">
        <w:rPr>
          <w:rFonts w:ascii="Times New Roman" w:hAnsi="Times New Roman" w:cs="Times New Roman"/>
        </w:rPr>
        <w:t xml:space="preserve">mutuo </w:t>
      </w:r>
      <w:r w:rsidRPr="000846F3">
        <w:rPr>
          <w:rFonts w:ascii="Times New Roman" w:hAnsi="Times New Roman" w:cs="Times New Roman"/>
        </w:rPr>
        <w:t xml:space="preserve">entre </w:t>
      </w:r>
      <w:r w:rsidR="003E4626">
        <w:rPr>
          <w:rFonts w:ascii="Times New Roman" w:hAnsi="Times New Roman" w:cs="Times New Roman"/>
        </w:rPr>
        <w:t xml:space="preserve">sus </w:t>
      </w:r>
      <w:r w:rsidRPr="000846F3">
        <w:rPr>
          <w:rFonts w:ascii="Times New Roman" w:hAnsi="Times New Roman" w:cs="Times New Roman"/>
        </w:rPr>
        <w:t xml:space="preserve">diferentes </w:t>
      </w:r>
      <w:r w:rsidR="003E4626">
        <w:rPr>
          <w:rFonts w:ascii="Times New Roman" w:hAnsi="Times New Roman" w:cs="Times New Roman"/>
        </w:rPr>
        <w:t>piezas</w:t>
      </w:r>
      <w:r w:rsidR="00C621C7">
        <w:rPr>
          <w:rFonts w:ascii="Times New Roman" w:hAnsi="Times New Roman" w:cs="Times New Roman"/>
        </w:rPr>
        <w:t>.</w:t>
      </w:r>
    </w:p>
    <w:p w14:paraId="08243DEE" w14:textId="180E1936" w:rsidR="002939C5" w:rsidRPr="000846F3" w:rsidRDefault="001A723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 </w:t>
      </w:r>
    </w:p>
    <w:p w14:paraId="65DC8AB6" w14:textId="11513C42" w:rsidR="00C621C7" w:rsidRDefault="00087D8B" w:rsidP="00C95BF4">
      <w:pPr>
        <w:spacing w:after="0" w:line="276" w:lineRule="auto"/>
        <w:jc w:val="both"/>
        <w:rPr>
          <w:rFonts w:ascii="Times New Roman" w:hAnsi="Times New Roman" w:cs="Times New Roman"/>
        </w:rPr>
      </w:pPr>
      <w:r w:rsidRPr="000846F3">
        <w:rPr>
          <w:rFonts w:ascii="Times New Roman" w:hAnsi="Times New Roman" w:cs="Times New Roman"/>
        </w:rPr>
        <w:t>En el ajedrez</w:t>
      </w:r>
      <w:r w:rsidR="00C621C7">
        <w:rPr>
          <w:rFonts w:ascii="Times New Roman" w:hAnsi="Times New Roman" w:cs="Times New Roman"/>
        </w:rPr>
        <w:t>,</w:t>
      </w:r>
      <w:r w:rsidRPr="000846F3">
        <w:rPr>
          <w:rFonts w:ascii="Times New Roman" w:hAnsi="Times New Roman" w:cs="Times New Roman"/>
        </w:rPr>
        <w:t xml:space="preserve"> </w:t>
      </w:r>
      <w:r w:rsidR="0034166B">
        <w:rPr>
          <w:rFonts w:ascii="Times New Roman" w:hAnsi="Times New Roman" w:cs="Times New Roman"/>
        </w:rPr>
        <w:t xml:space="preserve">cada jugador realiza su jugada y </w:t>
      </w:r>
      <w:r w:rsidR="00A952BA" w:rsidRPr="000846F3">
        <w:rPr>
          <w:rFonts w:ascii="Times New Roman" w:hAnsi="Times New Roman" w:cs="Times New Roman"/>
        </w:rPr>
        <w:t>avanza poco a poco</w:t>
      </w:r>
      <w:r w:rsidR="006E4F00" w:rsidRPr="000846F3">
        <w:rPr>
          <w:rFonts w:ascii="Times New Roman" w:hAnsi="Times New Roman" w:cs="Times New Roman"/>
        </w:rPr>
        <w:t>,</w:t>
      </w:r>
      <w:r w:rsidR="00A952BA" w:rsidRPr="000846F3">
        <w:rPr>
          <w:rFonts w:ascii="Times New Roman" w:hAnsi="Times New Roman" w:cs="Times New Roman"/>
        </w:rPr>
        <w:t xml:space="preserve"> </w:t>
      </w:r>
      <w:r w:rsidR="00C621C7">
        <w:rPr>
          <w:rFonts w:ascii="Times New Roman" w:hAnsi="Times New Roman" w:cs="Times New Roman"/>
        </w:rPr>
        <w:t xml:space="preserve">para </w:t>
      </w:r>
      <w:r w:rsidRPr="000846F3">
        <w:rPr>
          <w:rFonts w:ascii="Times New Roman" w:hAnsi="Times New Roman" w:cs="Times New Roman"/>
        </w:rPr>
        <w:t xml:space="preserve">ir </w:t>
      </w:r>
      <w:r w:rsidR="003E4626">
        <w:rPr>
          <w:rFonts w:ascii="Times New Roman" w:hAnsi="Times New Roman" w:cs="Times New Roman"/>
        </w:rPr>
        <w:t xml:space="preserve">en </w:t>
      </w:r>
      <w:r w:rsidR="00C621C7">
        <w:rPr>
          <w:rFonts w:ascii="Times New Roman" w:hAnsi="Times New Roman" w:cs="Times New Roman"/>
        </w:rPr>
        <w:t xml:space="preserve">pos de </w:t>
      </w:r>
      <w:r w:rsidR="003E4626">
        <w:rPr>
          <w:rFonts w:ascii="Times New Roman" w:hAnsi="Times New Roman" w:cs="Times New Roman"/>
        </w:rPr>
        <w:t xml:space="preserve">la </w:t>
      </w:r>
      <w:r w:rsidR="00A952BA" w:rsidRPr="000846F3">
        <w:rPr>
          <w:rFonts w:ascii="Times New Roman" w:hAnsi="Times New Roman" w:cs="Times New Roman"/>
        </w:rPr>
        <w:t>conquista</w:t>
      </w:r>
      <w:r w:rsidRPr="000846F3">
        <w:rPr>
          <w:rFonts w:ascii="Times New Roman" w:hAnsi="Times New Roman" w:cs="Times New Roman"/>
        </w:rPr>
        <w:t xml:space="preserve"> </w:t>
      </w:r>
      <w:r w:rsidR="003E4626">
        <w:rPr>
          <w:rFonts w:ascii="Times New Roman" w:hAnsi="Times New Roman" w:cs="Times New Roman"/>
        </w:rPr>
        <w:t xml:space="preserve">de </w:t>
      </w:r>
      <w:r w:rsidR="00A952BA" w:rsidRPr="000846F3">
        <w:rPr>
          <w:rFonts w:ascii="Times New Roman" w:hAnsi="Times New Roman" w:cs="Times New Roman"/>
        </w:rPr>
        <w:t>todo el tablero</w:t>
      </w:r>
      <w:r w:rsidR="00C621C7">
        <w:rPr>
          <w:rFonts w:ascii="Times New Roman" w:hAnsi="Times New Roman" w:cs="Times New Roman"/>
        </w:rPr>
        <w:t xml:space="preserve">; de </w:t>
      </w:r>
      <w:r w:rsidR="003E4626">
        <w:rPr>
          <w:rFonts w:ascii="Times New Roman" w:hAnsi="Times New Roman" w:cs="Times New Roman"/>
        </w:rPr>
        <w:t>tal forma</w:t>
      </w:r>
      <w:r w:rsidR="00C621C7">
        <w:rPr>
          <w:rFonts w:ascii="Times New Roman" w:hAnsi="Times New Roman" w:cs="Times New Roman"/>
        </w:rPr>
        <w:t xml:space="preserve">, </w:t>
      </w:r>
      <w:r w:rsidR="003E4626">
        <w:rPr>
          <w:rFonts w:ascii="Times New Roman" w:hAnsi="Times New Roman" w:cs="Times New Roman"/>
        </w:rPr>
        <w:t xml:space="preserve">va </w:t>
      </w:r>
      <w:r w:rsidR="001A7234" w:rsidRPr="000846F3">
        <w:rPr>
          <w:rFonts w:ascii="Times New Roman" w:hAnsi="Times New Roman" w:cs="Times New Roman"/>
        </w:rPr>
        <w:t>conduci</w:t>
      </w:r>
      <w:r w:rsidRPr="000846F3">
        <w:rPr>
          <w:rFonts w:ascii="Times New Roman" w:hAnsi="Times New Roman" w:cs="Times New Roman"/>
        </w:rPr>
        <w:t xml:space="preserve">endo </w:t>
      </w:r>
      <w:r w:rsidR="00C621C7">
        <w:rPr>
          <w:rFonts w:ascii="Times New Roman" w:hAnsi="Times New Roman" w:cs="Times New Roman"/>
        </w:rPr>
        <w:t xml:space="preserve">sus </w:t>
      </w:r>
      <w:r w:rsidRPr="000846F3">
        <w:rPr>
          <w:rFonts w:ascii="Times New Roman" w:hAnsi="Times New Roman" w:cs="Times New Roman"/>
        </w:rPr>
        <w:t xml:space="preserve">piezas </w:t>
      </w:r>
      <w:r w:rsidR="00B27E94">
        <w:rPr>
          <w:rFonts w:ascii="Times New Roman" w:hAnsi="Times New Roman" w:cs="Times New Roman"/>
        </w:rPr>
        <w:t xml:space="preserve">hasta </w:t>
      </w:r>
      <w:r w:rsidR="003E4626">
        <w:rPr>
          <w:rFonts w:ascii="Times New Roman" w:hAnsi="Times New Roman" w:cs="Times New Roman"/>
        </w:rPr>
        <w:t>poner en peligro las del adversario y, en lo posible, elimin</w:t>
      </w:r>
      <w:r w:rsidR="00B27E94">
        <w:rPr>
          <w:rFonts w:ascii="Times New Roman" w:hAnsi="Times New Roman" w:cs="Times New Roman"/>
        </w:rPr>
        <w:t xml:space="preserve">arlas </w:t>
      </w:r>
      <w:r w:rsidR="003E4626">
        <w:rPr>
          <w:rFonts w:ascii="Times New Roman" w:hAnsi="Times New Roman" w:cs="Times New Roman"/>
        </w:rPr>
        <w:t>del juego</w:t>
      </w:r>
      <w:r w:rsidR="00A952BA" w:rsidRPr="000846F3">
        <w:rPr>
          <w:rFonts w:ascii="Times New Roman" w:hAnsi="Times New Roman" w:cs="Times New Roman"/>
        </w:rPr>
        <w:t>.</w:t>
      </w:r>
      <w:r w:rsidR="00241462" w:rsidRPr="000846F3">
        <w:rPr>
          <w:rFonts w:ascii="Times New Roman" w:hAnsi="Times New Roman" w:cs="Times New Roman"/>
        </w:rPr>
        <w:t xml:space="preserve"> </w:t>
      </w:r>
      <w:r w:rsidR="001470C6" w:rsidRPr="000846F3">
        <w:rPr>
          <w:rFonts w:ascii="Times New Roman" w:hAnsi="Times New Roman" w:cs="Times New Roman"/>
        </w:rPr>
        <w:t xml:space="preserve">En la </w:t>
      </w:r>
      <w:r w:rsidR="00A952BA" w:rsidRPr="000846F3">
        <w:rPr>
          <w:rFonts w:ascii="Times New Roman" w:hAnsi="Times New Roman" w:cs="Times New Roman"/>
        </w:rPr>
        <w:t>geopolítica</w:t>
      </w:r>
      <w:r w:rsidR="005E5246" w:rsidRPr="000846F3">
        <w:rPr>
          <w:rFonts w:ascii="Times New Roman" w:hAnsi="Times New Roman" w:cs="Times New Roman"/>
        </w:rPr>
        <w:t xml:space="preserve">, </w:t>
      </w:r>
      <w:r w:rsidR="00C621C7">
        <w:rPr>
          <w:rFonts w:ascii="Times New Roman" w:hAnsi="Times New Roman" w:cs="Times New Roman"/>
        </w:rPr>
        <w:t xml:space="preserve">las </w:t>
      </w:r>
      <w:r w:rsidR="00C621C7" w:rsidRPr="000846F3">
        <w:rPr>
          <w:rFonts w:ascii="Times New Roman" w:hAnsi="Times New Roman" w:cs="Times New Roman"/>
        </w:rPr>
        <w:t>po</w:t>
      </w:r>
      <w:r w:rsidR="00C621C7">
        <w:rPr>
          <w:rFonts w:ascii="Times New Roman" w:hAnsi="Times New Roman" w:cs="Times New Roman"/>
        </w:rPr>
        <w:t xml:space="preserve">tencias regionales, </w:t>
      </w:r>
      <w:r w:rsidR="003E4626">
        <w:rPr>
          <w:rFonts w:ascii="Times New Roman" w:hAnsi="Times New Roman" w:cs="Times New Roman"/>
        </w:rPr>
        <w:t xml:space="preserve">las </w:t>
      </w:r>
      <w:r w:rsidR="001470C6" w:rsidRPr="000846F3">
        <w:rPr>
          <w:rFonts w:ascii="Times New Roman" w:hAnsi="Times New Roman" w:cs="Times New Roman"/>
        </w:rPr>
        <w:t>grandes empresas</w:t>
      </w:r>
      <w:r w:rsidR="00C621C7">
        <w:rPr>
          <w:rFonts w:ascii="Times New Roman" w:hAnsi="Times New Roman" w:cs="Times New Roman"/>
        </w:rPr>
        <w:t xml:space="preserve"> e incluso las grandes organizaciones armadas</w:t>
      </w:r>
      <w:r w:rsidR="003E4626">
        <w:rPr>
          <w:rFonts w:ascii="Times New Roman" w:hAnsi="Times New Roman" w:cs="Times New Roman"/>
        </w:rPr>
        <w:t xml:space="preserve"> </w:t>
      </w:r>
      <w:r w:rsidR="00B27E94">
        <w:rPr>
          <w:rFonts w:ascii="Times New Roman" w:hAnsi="Times New Roman" w:cs="Times New Roman"/>
        </w:rPr>
        <w:t xml:space="preserve">también </w:t>
      </w:r>
      <w:r w:rsidR="00635401" w:rsidRPr="000846F3">
        <w:rPr>
          <w:rFonts w:ascii="Times New Roman" w:hAnsi="Times New Roman" w:cs="Times New Roman"/>
        </w:rPr>
        <w:t xml:space="preserve">avanzan de forma gradual, y a medida que mueven sus fichas, desencadenan los </w:t>
      </w:r>
      <w:r w:rsidR="00C621C7">
        <w:rPr>
          <w:rFonts w:ascii="Times New Roman" w:hAnsi="Times New Roman" w:cs="Times New Roman"/>
        </w:rPr>
        <w:t xml:space="preserve">principales </w:t>
      </w:r>
      <w:r w:rsidR="00635401" w:rsidRPr="000846F3">
        <w:rPr>
          <w:rFonts w:ascii="Times New Roman" w:hAnsi="Times New Roman" w:cs="Times New Roman"/>
        </w:rPr>
        <w:t>conflictos de</w:t>
      </w:r>
      <w:r w:rsidR="00C621C7">
        <w:rPr>
          <w:rFonts w:ascii="Times New Roman" w:hAnsi="Times New Roman" w:cs="Times New Roman"/>
        </w:rPr>
        <w:t xml:space="preserve">l presente </w:t>
      </w:r>
      <w:r w:rsidR="00635401" w:rsidRPr="000846F3">
        <w:rPr>
          <w:rFonts w:ascii="Times New Roman" w:hAnsi="Times New Roman" w:cs="Times New Roman"/>
        </w:rPr>
        <w:t xml:space="preserve">siglo. </w:t>
      </w:r>
    </w:p>
    <w:p w14:paraId="30F5D3D4" w14:textId="77777777" w:rsidR="00C621C7" w:rsidRDefault="00C621C7" w:rsidP="00C95BF4">
      <w:pPr>
        <w:spacing w:after="0" w:line="276" w:lineRule="auto"/>
        <w:jc w:val="both"/>
        <w:rPr>
          <w:rFonts w:ascii="Times New Roman" w:hAnsi="Times New Roman" w:cs="Times New Roman"/>
        </w:rPr>
      </w:pPr>
    </w:p>
    <w:p w14:paraId="47006919" w14:textId="413E97D5" w:rsidR="00974365" w:rsidRDefault="00A952BA" w:rsidP="00C95BF4">
      <w:pPr>
        <w:spacing w:after="0" w:line="276" w:lineRule="auto"/>
        <w:jc w:val="both"/>
        <w:rPr>
          <w:rFonts w:ascii="Times New Roman" w:hAnsi="Times New Roman" w:cs="Times New Roman"/>
        </w:rPr>
      </w:pPr>
      <w:r w:rsidRPr="000846F3">
        <w:rPr>
          <w:rFonts w:ascii="Times New Roman" w:hAnsi="Times New Roman" w:cs="Times New Roman"/>
        </w:rPr>
        <w:t>La diferencia es el tamaño del tablero</w:t>
      </w:r>
      <w:r w:rsidR="00B27E94">
        <w:rPr>
          <w:rFonts w:ascii="Times New Roman" w:hAnsi="Times New Roman" w:cs="Times New Roman"/>
        </w:rPr>
        <w:t>; e</w:t>
      </w:r>
      <w:r w:rsidRPr="000846F3">
        <w:rPr>
          <w:rFonts w:ascii="Times New Roman" w:hAnsi="Times New Roman" w:cs="Times New Roman"/>
        </w:rPr>
        <w:t>n e</w:t>
      </w:r>
      <w:r w:rsidR="00FD5591" w:rsidRPr="000846F3">
        <w:rPr>
          <w:rFonts w:ascii="Times New Roman" w:hAnsi="Times New Roman" w:cs="Times New Roman"/>
        </w:rPr>
        <w:t xml:space="preserve">l caso de la geopolítica, </w:t>
      </w:r>
      <w:r w:rsidRPr="000846F3">
        <w:rPr>
          <w:rFonts w:ascii="Times New Roman" w:hAnsi="Times New Roman" w:cs="Times New Roman"/>
        </w:rPr>
        <w:t>la partida se juega en el mundo entero</w:t>
      </w:r>
      <w:r w:rsidR="00FD5591" w:rsidRPr="000846F3">
        <w:rPr>
          <w:rFonts w:ascii="Times New Roman" w:hAnsi="Times New Roman" w:cs="Times New Roman"/>
        </w:rPr>
        <w:t xml:space="preserve"> y </w:t>
      </w:r>
      <w:r w:rsidR="00C621C7">
        <w:rPr>
          <w:rFonts w:ascii="Times New Roman" w:hAnsi="Times New Roman" w:cs="Times New Roman"/>
        </w:rPr>
        <w:t xml:space="preserve">se </w:t>
      </w:r>
      <w:r w:rsidR="00FD5591" w:rsidRPr="000846F3">
        <w:rPr>
          <w:rFonts w:ascii="Times New Roman" w:hAnsi="Times New Roman" w:cs="Times New Roman"/>
        </w:rPr>
        <w:t xml:space="preserve">busca el dominio económico, político y cultural del planeta. </w:t>
      </w:r>
      <w:r w:rsidR="0022326D">
        <w:rPr>
          <w:rFonts w:ascii="Times New Roman" w:hAnsi="Times New Roman" w:cs="Times New Roman"/>
        </w:rPr>
        <w:t>L</w:t>
      </w:r>
      <w:r w:rsidR="0022326D" w:rsidRPr="000846F3">
        <w:rPr>
          <w:rFonts w:ascii="Times New Roman" w:hAnsi="Times New Roman" w:cs="Times New Roman"/>
        </w:rPr>
        <w:t>as piezas más importantes</w:t>
      </w:r>
      <w:r w:rsidR="0022326D">
        <w:rPr>
          <w:rFonts w:ascii="Times New Roman" w:hAnsi="Times New Roman" w:cs="Times New Roman"/>
        </w:rPr>
        <w:t xml:space="preserve"> del tablero geopolítico mundial </w:t>
      </w:r>
      <w:r w:rsidR="00CF78E6">
        <w:rPr>
          <w:rFonts w:ascii="Times New Roman" w:hAnsi="Times New Roman" w:cs="Times New Roman"/>
        </w:rPr>
        <w:t xml:space="preserve">de hoy </w:t>
      </w:r>
      <w:r w:rsidR="0022326D">
        <w:rPr>
          <w:rFonts w:ascii="Times New Roman" w:hAnsi="Times New Roman" w:cs="Times New Roman"/>
        </w:rPr>
        <w:t xml:space="preserve">son </w:t>
      </w:r>
      <w:r w:rsidR="005611AC">
        <w:rPr>
          <w:rFonts w:ascii="Times New Roman" w:hAnsi="Times New Roman" w:cs="Times New Roman"/>
        </w:rPr>
        <w:t>Estados Unidos,</w:t>
      </w:r>
      <w:r w:rsidR="00FD5591" w:rsidRPr="000846F3">
        <w:rPr>
          <w:rFonts w:ascii="Times New Roman" w:hAnsi="Times New Roman" w:cs="Times New Roman"/>
        </w:rPr>
        <w:t xml:space="preserve"> </w:t>
      </w:r>
      <w:r w:rsidRPr="000846F3">
        <w:rPr>
          <w:rFonts w:ascii="Times New Roman" w:hAnsi="Times New Roman" w:cs="Times New Roman"/>
        </w:rPr>
        <w:t>Rusia y China</w:t>
      </w:r>
      <w:r w:rsidR="00CF78E6">
        <w:rPr>
          <w:rFonts w:ascii="Times New Roman" w:hAnsi="Times New Roman" w:cs="Times New Roman"/>
        </w:rPr>
        <w:t>, naciones reconocida</w:t>
      </w:r>
      <w:r w:rsidR="005611AC">
        <w:rPr>
          <w:rFonts w:ascii="Times New Roman" w:hAnsi="Times New Roman" w:cs="Times New Roman"/>
        </w:rPr>
        <w:t xml:space="preserve">s como </w:t>
      </w:r>
      <w:r w:rsidRPr="000846F3">
        <w:rPr>
          <w:rFonts w:ascii="Times New Roman" w:hAnsi="Times New Roman" w:cs="Times New Roman"/>
        </w:rPr>
        <w:t xml:space="preserve">jugadores </w:t>
      </w:r>
      <w:r w:rsidR="00144013" w:rsidRPr="000846F3">
        <w:rPr>
          <w:rFonts w:ascii="Times New Roman" w:hAnsi="Times New Roman" w:cs="Times New Roman"/>
        </w:rPr>
        <w:t>geopolítico</w:t>
      </w:r>
      <w:r w:rsidR="00144013">
        <w:rPr>
          <w:rFonts w:ascii="Times New Roman" w:hAnsi="Times New Roman" w:cs="Times New Roman"/>
        </w:rPr>
        <w:t>s clave</w:t>
      </w:r>
      <w:r w:rsidR="00CF78E6">
        <w:rPr>
          <w:rFonts w:ascii="Times New Roman" w:hAnsi="Times New Roman" w:cs="Times New Roman"/>
        </w:rPr>
        <w:t xml:space="preserve">. </w:t>
      </w:r>
    </w:p>
    <w:p w14:paraId="4AE0F56E" w14:textId="77777777" w:rsidR="00974365" w:rsidRDefault="00974365" w:rsidP="00C95BF4">
      <w:pPr>
        <w:spacing w:after="0" w:line="276" w:lineRule="auto"/>
        <w:jc w:val="both"/>
        <w:rPr>
          <w:rFonts w:ascii="Times New Roman" w:hAnsi="Times New Roman" w:cs="Times New Roman"/>
        </w:rPr>
      </w:pPr>
    </w:p>
    <w:p w14:paraId="4990994B" w14:textId="75CCBFA4" w:rsidR="00241462" w:rsidRPr="000846F3" w:rsidRDefault="00CF78E6" w:rsidP="00C95BF4">
      <w:pPr>
        <w:spacing w:after="0" w:line="276" w:lineRule="auto"/>
        <w:jc w:val="both"/>
        <w:rPr>
          <w:rFonts w:ascii="Times New Roman" w:hAnsi="Times New Roman" w:cs="Times New Roman"/>
        </w:rPr>
      </w:pPr>
      <w:r>
        <w:rPr>
          <w:rFonts w:ascii="Times New Roman" w:hAnsi="Times New Roman" w:cs="Times New Roman"/>
        </w:rPr>
        <w:t>Ello se explica por e</w:t>
      </w:r>
      <w:r w:rsidR="003C6F49">
        <w:rPr>
          <w:rFonts w:ascii="Times New Roman" w:hAnsi="Times New Roman" w:cs="Times New Roman"/>
        </w:rPr>
        <w:t xml:space="preserve">l </w:t>
      </w:r>
      <w:r w:rsidR="00635401" w:rsidRPr="000846F3">
        <w:rPr>
          <w:rFonts w:ascii="Times New Roman" w:hAnsi="Times New Roman" w:cs="Times New Roman"/>
        </w:rPr>
        <w:t>tamaño de su</w:t>
      </w:r>
      <w:r w:rsidR="0022326D">
        <w:rPr>
          <w:rFonts w:ascii="Times New Roman" w:hAnsi="Times New Roman" w:cs="Times New Roman"/>
        </w:rPr>
        <w:t>s</w:t>
      </w:r>
      <w:r w:rsidR="00635401" w:rsidRPr="000846F3">
        <w:rPr>
          <w:rFonts w:ascii="Times New Roman" w:hAnsi="Times New Roman" w:cs="Times New Roman"/>
        </w:rPr>
        <w:t xml:space="preserve"> economía</w:t>
      </w:r>
      <w:r w:rsidR="0022326D">
        <w:rPr>
          <w:rFonts w:ascii="Times New Roman" w:hAnsi="Times New Roman" w:cs="Times New Roman"/>
        </w:rPr>
        <w:t>s</w:t>
      </w:r>
      <w:r w:rsidR="00635401" w:rsidRPr="000846F3">
        <w:rPr>
          <w:rFonts w:ascii="Times New Roman" w:hAnsi="Times New Roman" w:cs="Times New Roman"/>
        </w:rPr>
        <w:t xml:space="preserve">, </w:t>
      </w:r>
      <w:r>
        <w:rPr>
          <w:rFonts w:ascii="Times New Roman" w:hAnsi="Times New Roman" w:cs="Times New Roman"/>
        </w:rPr>
        <w:t xml:space="preserve">el </w:t>
      </w:r>
      <w:r w:rsidR="005E5246" w:rsidRPr="000846F3">
        <w:rPr>
          <w:rFonts w:ascii="Times New Roman" w:hAnsi="Times New Roman" w:cs="Times New Roman"/>
        </w:rPr>
        <w:t xml:space="preserve">poder de sus fuerzas militares, </w:t>
      </w:r>
      <w:r w:rsidR="00635401" w:rsidRPr="000846F3">
        <w:rPr>
          <w:rFonts w:ascii="Times New Roman" w:hAnsi="Times New Roman" w:cs="Times New Roman"/>
        </w:rPr>
        <w:t>su situación geográfica</w:t>
      </w:r>
      <w:r w:rsidR="003C6F49">
        <w:rPr>
          <w:rFonts w:ascii="Times New Roman" w:hAnsi="Times New Roman" w:cs="Times New Roman"/>
        </w:rPr>
        <w:t xml:space="preserve"> y </w:t>
      </w:r>
      <w:r w:rsidR="00635401" w:rsidRPr="000846F3">
        <w:rPr>
          <w:rFonts w:ascii="Times New Roman" w:hAnsi="Times New Roman" w:cs="Times New Roman"/>
        </w:rPr>
        <w:t>su alineación política</w:t>
      </w:r>
      <w:r w:rsidR="0022326D">
        <w:rPr>
          <w:rFonts w:ascii="Times New Roman" w:hAnsi="Times New Roman" w:cs="Times New Roman"/>
        </w:rPr>
        <w:t xml:space="preserve">. </w:t>
      </w:r>
      <w:r w:rsidR="005A25A3" w:rsidRPr="000846F3">
        <w:rPr>
          <w:rFonts w:ascii="Times New Roman" w:hAnsi="Times New Roman" w:cs="Times New Roman"/>
        </w:rPr>
        <w:t xml:space="preserve">Son </w:t>
      </w:r>
      <w:r w:rsidR="00A952BA" w:rsidRPr="000846F3">
        <w:rPr>
          <w:rFonts w:ascii="Times New Roman" w:hAnsi="Times New Roman" w:cs="Times New Roman"/>
        </w:rPr>
        <w:t xml:space="preserve">piezas </w:t>
      </w:r>
      <w:r w:rsidR="005E5246" w:rsidRPr="000846F3">
        <w:rPr>
          <w:rFonts w:ascii="Times New Roman" w:hAnsi="Times New Roman" w:cs="Times New Roman"/>
        </w:rPr>
        <w:t xml:space="preserve">clave </w:t>
      </w:r>
      <w:r w:rsidR="00A952BA" w:rsidRPr="000846F3">
        <w:rPr>
          <w:rFonts w:ascii="Times New Roman" w:hAnsi="Times New Roman" w:cs="Times New Roman"/>
        </w:rPr>
        <w:t xml:space="preserve">en la configuración </w:t>
      </w:r>
      <w:r w:rsidR="00635401" w:rsidRPr="000846F3">
        <w:rPr>
          <w:rFonts w:ascii="Times New Roman" w:hAnsi="Times New Roman" w:cs="Times New Roman"/>
        </w:rPr>
        <w:t xml:space="preserve">del mundo y </w:t>
      </w:r>
      <w:r w:rsidR="005E5246" w:rsidRPr="000846F3">
        <w:rPr>
          <w:rFonts w:ascii="Times New Roman" w:hAnsi="Times New Roman" w:cs="Times New Roman"/>
        </w:rPr>
        <w:t xml:space="preserve">a través de sus interacciones se </w:t>
      </w:r>
      <w:r w:rsidR="00736471" w:rsidRPr="000846F3">
        <w:rPr>
          <w:rFonts w:ascii="Times New Roman" w:hAnsi="Times New Roman" w:cs="Times New Roman"/>
        </w:rPr>
        <w:t xml:space="preserve">decide el rumbo que toma la partida </w:t>
      </w:r>
      <w:r w:rsidR="005A25A3" w:rsidRPr="000846F3">
        <w:rPr>
          <w:rFonts w:ascii="Times New Roman" w:hAnsi="Times New Roman" w:cs="Times New Roman"/>
        </w:rPr>
        <w:t>geopolítica</w:t>
      </w:r>
      <w:r w:rsidR="0022326D">
        <w:rPr>
          <w:rFonts w:ascii="Times New Roman" w:hAnsi="Times New Roman" w:cs="Times New Roman"/>
        </w:rPr>
        <w:t xml:space="preserve"> </w:t>
      </w:r>
      <w:r w:rsidR="003C6F49">
        <w:rPr>
          <w:rFonts w:ascii="Times New Roman" w:hAnsi="Times New Roman" w:cs="Times New Roman"/>
        </w:rPr>
        <w:t>global</w:t>
      </w:r>
      <w:r w:rsidR="00635401" w:rsidRPr="000846F3">
        <w:rPr>
          <w:rFonts w:ascii="Times New Roman" w:hAnsi="Times New Roman" w:cs="Times New Roman"/>
        </w:rPr>
        <w:t>.</w:t>
      </w:r>
      <w:r w:rsidR="00241462" w:rsidRPr="000846F3">
        <w:rPr>
          <w:rFonts w:ascii="Times New Roman" w:hAnsi="Times New Roman" w:cs="Times New Roman"/>
        </w:rPr>
        <w:t xml:space="preserve"> </w:t>
      </w:r>
    </w:p>
    <w:p w14:paraId="4D1FEFA6" w14:textId="77777777" w:rsidR="00A952BA" w:rsidRPr="000846F3" w:rsidRDefault="00A952BA" w:rsidP="00C95BF4">
      <w:pPr>
        <w:spacing w:after="0" w:line="276" w:lineRule="auto"/>
        <w:jc w:val="both"/>
        <w:rPr>
          <w:rFonts w:ascii="Times New Roman" w:hAnsi="Times New Roman" w:cs="Times New Roman"/>
        </w:rPr>
      </w:pPr>
    </w:p>
    <w:p w14:paraId="68FCA723" w14:textId="5DE973FB" w:rsidR="0022326D" w:rsidRDefault="005A25A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Sin embargo, todas las naciones participan en </w:t>
      </w:r>
      <w:r w:rsidR="00A952BA" w:rsidRPr="000846F3">
        <w:rPr>
          <w:rFonts w:ascii="Times New Roman" w:hAnsi="Times New Roman" w:cs="Times New Roman"/>
        </w:rPr>
        <w:t xml:space="preserve">el </w:t>
      </w:r>
      <w:r w:rsidR="0022326D">
        <w:rPr>
          <w:rFonts w:ascii="Times New Roman" w:hAnsi="Times New Roman" w:cs="Times New Roman"/>
        </w:rPr>
        <w:t>juego</w:t>
      </w:r>
      <w:r w:rsidRPr="000846F3">
        <w:rPr>
          <w:rFonts w:ascii="Times New Roman" w:hAnsi="Times New Roman" w:cs="Times New Roman"/>
        </w:rPr>
        <w:t xml:space="preserve">; de una u otra forma </w:t>
      </w:r>
      <w:r w:rsidR="00C621C7">
        <w:rPr>
          <w:rFonts w:ascii="Times New Roman" w:hAnsi="Times New Roman" w:cs="Times New Roman"/>
        </w:rPr>
        <w:t xml:space="preserve">se </w:t>
      </w:r>
      <w:r w:rsidRPr="000846F3">
        <w:rPr>
          <w:rFonts w:ascii="Times New Roman" w:hAnsi="Times New Roman" w:cs="Times New Roman"/>
        </w:rPr>
        <w:t>involucra</w:t>
      </w:r>
      <w:r w:rsidR="00C621C7">
        <w:rPr>
          <w:rFonts w:ascii="Times New Roman" w:hAnsi="Times New Roman" w:cs="Times New Roman"/>
        </w:rPr>
        <w:t xml:space="preserve">n </w:t>
      </w:r>
      <w:r w:rsidRPr="000846F3">
        <w:rPr>
          <w:rFonts w:ascii="Times New Roman" w:hAnsi="Times New Roman" w:cs="Times New Roman"/>
        </w:rPr>
        <w:t xml:space="preserve">y se </w:t>
      </w:r>
      <w:r w:rsidR="00C621C7">
        <w:rPr>
          <w:rFonts w:ascii="Times New Roman" w:hAnsi="Times New Roman" w:cs="Times New Roman"/>
        </w:rPr>
        <w:t xml:space="preserve">convierten en </w:t>
      </w:r>
      <w:r w:rsidR="00635401" w:rsidRPr="000846F3">
        <w:rPr>
          <w:rFonts w:ascii="Times New Roman" w:hAnsi="Times New Roman" w:cs="Times New Roman"/>
        </w:rPr>
        <w:t xml:space="preserve">piezas </w:t>
      </w:r>
      <w:r w:rsidRPr="000846F3">
        <w:rPr>
          <w:rFonts w:ascii="Times New Roman" w:hAnsi="Times New Roman" w:cs="Times New Roman"/>
        </w:rPr>
        <w:t xml:space="preserve">que hacen parte de </w:t>
      </w:r>
      <w:r w:rsidR="00635401" w:rsidRPr="000846F3">
        <w:rPr>
          <w:rFonts w:ascii="Times New Roman" w:hAnsi="Times New Roman" w:cs="Times New Roman"/>
        </w:rPr>
        <w:t>l</w:t>
      </w:r>
      <w:r w:rsidR="00A952BA" w:rsidRPr="000846F3">
        <w:rPr>
          <w:rFonts w:ascii="Times New Roman" w:hAnsi="Times New Roman" w:cs="Times New Roman"/>
        </w:rPr>
        <w:t>os movimientos de fichas</w:t>
      </w:r>
      <w:r w:rsidRPr="000846F3">
        <w:rPr>
          <w:rFonts w:ascii="Times New Roman" w:hAnsi="Times New Roman" w:cs="Times New Roman"/>
        </w:rPr>
        <w:t xml:space="preserve"> en el tablero</w:t>
      </w:r>
      <w:r w:rsidR="0022326D">
        <w:rPr>
          <w:rFonts w:ascii="Times New Roman" w:hAnsi="Times New Roman" w:cs="Times New Roman"/>
        </w:rPr>
        <w:t>.</w:t>
      </w:r>
      <w:r w:rsidR="00686F66" w:rsidRPr="000846F3">
        <w:rPr>
          <w:rFonts w:ascii="Times New Roman" w:hAnsi="Times New Roman" w:cs="Times New Roman"/>
        </w:rPr>
        <w:t xml:space="preserve"> </w:t>
      </w:r>
      <w:r w:rsidR="002D7ACE">
        <w:rPr>
          <w:rFonts w:ascii="Times New Roman" w:hAnsi="Times New Roman" w:cs="Times New Roman"/>
        </w:rPr>
        <w:t>Muchas veces, d</w:t>
      </w:r>
      <w:r w:rsidR="002D7ACE" w:rsidRPr="000846F3">
        <w:rPr>
          <w:rFonts w:ascii="Times New Roman" w:hAnsi="Times New Roman" w:cs="Times New Roman"/>
        </w:rPr>
        <w:t xml:space="preserve">urante la partida de ajedrez los jugadores </w:t>
      </w:r>
      <w:r w:rsidR="003C6F49">
        <w:rPr>
          <w:rFonts w:ascii="Times New Roman" w:hAnsi="Times New Roman" w:cs="Times New Roman"/>
        </w:rPr>
        <w:t xml:space="preserve">principales </w:t>
      </w:r>
      <w:r w:rsidR="002D7ACE" w:rsidRPr="000846F3">
        <w:rPr>
          <w:rFonts w:ascii="Times New Roman" w:hAnsi="Times New Roman" w:cs="Times New Roman"/>
        </w:rPr>
        <w:t xml:space="preserve">disponen de varios peones, </w:t>
      </w:r>
      <w:r w:rsidR="002D7ACE">
        <w:rPr>
          <w:rFonts w:ascii="Times New Roman" w:hAnsi="Times New Roman" w:cs="Times New Roman"/>
        </w:rPr>
        <w:t xml:space="preserve">es decir, </w:t>
      </w:r>
      <w:r w:rsidR="002D7ACE" w:rsidRPr="000846F3">
        <w:rPr>
          <w:rFonts w:ascii="Times New Roman" w:hAnsi="Times New Roman" w:cs="Times New Roman"/>
        </w:rPr>
        <w:t>fichas de menor valor</w:t>
      </w:r>
      <w:r w:rsidR="00C621C7">
        <w:rPr>
          <w:rFonts w:ascii="Times New Roman" w:hAnsi="Times New Roman" w:cs="Times New Roman"/>
        </w:rPr>
        <w:t xml:space="preserve">, las cuales </w:t>
      </w:r>
      <w:r w:rsidR="002D7ACE" w:rsidRPr="000846F3">
        <w:rPr>
          <w:rFonts w:ascii="Times New Roman" w:hAnsi="Times New Roman" w:cs="Times New Roman"/>
        </w:rPr>
        <w:t>pueden ser arriesgadas en la guerra.</w:t>
      </w:r>
      <w:r w:rsidR="002D7ACE">
        <w:rPr>
          <w:rFonts w:ascii="Times New Roman" w:hAnsi="Times New Roman" w:cs="Times New Roman"/>
        </w:rPr>
        <w:t xml:space="preserve"> </w:t>
      </w:r>
    </w:p>
    <w:p w14:paraId="392342C2" w14:textId="77777777" w:rsidR="0063503C"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25D8B" w:rsidRPr="000846F3" w14:paraId="39F149C7" w14:textId="77777777" w:rsidTr="00120F66">
        <w:tc>
          <w:tcPr>
            <w:tcW w:w="8978" w:type="dxa"/>
            <w:gridSpan w:val="2"/>
            <w:shd w:val="clear" w:color="auto" w:fill="000000" w:themeFill="text1"/>
          </w:tcPr>
          <w:p w14:paraId="0591803D" w14:textId="77777777" w:rsidR="00225D8B" w:rsidRPr="000846F3" w:rsidRDefault="00225D8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25D8B" w:rsidRPr="000846F3" w14:paraId="32356F98" w14:textId="77777777" w:rsidTr="00120F66">
        <w:tc>
          <w:tcPr>
            <w:tcW w:w="2518" w:type="dxa"/>
          </w:tcPr>
          <w:p w14:paraId="78A828CD" w14:textId="77777777" w:rsidR="00225D8B" w:rsidRPr="000846F3" w:rsidRDefault="00225D8B"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632495D" w14:textId="31366988" w:rsidR="00225D8B" w:rsidRPr="000846F3" w:rsidRDefault="00225D8B"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Grandes protagonistas globales </w:t>
            </w:r>
          </w:p>
        </w:tc>
      </w:tr>
      <w:tr w:rsidR="00225D8B" w:rsidRPr="000846F3" w14:paraId="6FAE9DF1" w14:textId="77777777" w:rsidTr="00120F66">
        <w:tc>
          <w:tcPr>
            <w:tcW w:w="2518" w:type="dxa"/>
          </w:tcPr>
          <w:p w14:paraId="4706E8E5" w14:textId="77777777" w:rsidR="00225D8B" w:rsidRPr="000846F3" w:rsidRDefault="00225D8B"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F216863" w14:textId="22C88B34" w:rsidR="00225D8B" w:rsidRPr="000846F3" w:rsidRDefault="00225D8B" w:rsidP="00C95BF4">
            <w:pPr>
              <w:spacing w:line="276" w:lineRule="auto"/>
              <w:jc w:val="both"/>
              <w:rPr>
                <w:rFonts w:ascii="Times New Roman" w:hAnsi="Times New Roman" w:cs="Times New Roman"/>
                <w:sz w:val="24"/>
                <w:szCs w:val="24"/>
              </w:rPr>
            </w:pPr>
            <w:r>
              <w:rPr>
                <w:rFonts w:ascii="Times New Roman" w:hAnsi="Times New Roman" w:cs="Times New Roman"/>
              </w:rPr>
              <w:t>Cabe señalar que, e</w:t>
            </w:r>
            <w:r w:rsidRPr="000846F3">
              <w:rPr>
                <w:rFonts w:ascii="Times New Roman" w:hAnsi="Times New Roman" w:cs="Times New Roman"/>
              </w:rPr>
              <w:t>n los últimos años</w:t>
            </w:r>
            <w:r>
              <w:rPr>
                <w:rFonts w:ascii="Times New Roman" w:hAnsi="Times New Roman" w:cs="Times New Roman"/>
              </w:rPr>
              <w:t>,</w:t>
            </w:r>
            <w:r w:rsidRPr="000846F3">
              <w:rPr>
                <w:rFonts w:ascii="Times New Roman" w:hAnsi="Times New Roman" w:cs="Times New Roman"/>
              </w:rPr>
              <w:t xml:space="preserve"> la importancia de las potencias tradicionales ha </w:t>
            </w:r>
            <w:r>
              <w:rPr>
                <w:rFonts w:ascii="Times New Roman" w:hAnsi="Times New Roman" w:cs="Times New Roman"/>
              </w:rPr>
              <w:t xml:space="preserve">disminuido. </w:t>
            </w:r>
            <w:r w:rsidR="00824A11">
              <w:rPr>
                <w:rFonts w:ascii="Times New Roman" w:hAnsi="Times New Roman" w:cs="Times New Roman"/>
              </w:rPr>
              <w:t>E</w:t>
            </w:r>
            <w:r>
              <w:rPr>
                <w:rFonts w:ascii="Times New Roman" w:hAnsi="Times New Roman" w:cs="Times New Roman"/>
              </w:rPr>
              <w:t>stán emergiendo nuevos protagonistas</w:t>
            </w:r>
            <w:r w:rsidRPr="000846F3">
              <w:rPr>
                <w:rFonts w:ascii="Times New Roman" w:hAnsi="Times New Roman" w:cs="Times New Roman"/>
              </w:rPr>
              <w:t xml:space="preserve">, especialmente en </w:t>
            </w:r>
            <w:r>
              <w:rPr>
                <w:rFonts w:ascii="Times New Roman" w:hAnsi="Times New Roman" w:cs="Times New Roman"/>
              </w:rPr>
              <w:t xml:space="preserve">la región de </w:t>
            </w:r>
            <w:r w:rsidRPr="000846F3">
              <w:rPr>
                <w:rFonts w:ascii="Times New Roman" w:hAnsi="Times New Roman" w:cs="Times New Roman"/>
              </w:rPr>
              <w:t>Asia.</w:t>
            </w:r>
            <w:r>
              <w:rPr>
                <w:rFonts w:ascii="Times New Roman" w:hAnsi="Times New Roman" w:cs="Times New Roman"/>
              </w:rPr>
              <w:t xml:space="preserve"> Sin embargo, Estados Unidos, aún mantiene el dominio sobre el tablero y es considerado como el líder del mundo occidental.    </w:t>
            </w:r>
          </w:p>
        </w:tc>
      </w:tr>
    </w:tbl>
    <w:p w14:paraId="4EC83915" w14:textId="77777777" w:rsidR="003C6F49" w:rsidRDefault="003C6F49"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C26C1" w:rsidRPr="000846F3" w14:paraId="73F751C2" w14:textId="77777777" w:rsidTr="00453D56">
        <w:tc>
          <w:tcPr>
            <w:tcW w:w="9033" w:type="dxa"/>
            <w:gridSpan w:val="2"/>
            <w:shd w:val="clear" w:color="auto" w:fill="000000" w:themeFill="text1"/>
          </w:tcPr>
          <w:p w14:paraId="11D0025D" w14:textId="77777777" w:rsidR="008C26C1" w:rsidRPr="000846F3" w:rsidRDefault="008C26C1"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8C26C1" w:rsidRPr="000846F3" w14:paraId="22D99EAB" w14:textId="77777777" w:rsidTr="00453D56">
        <w:tc>
          <w:tcPr>
            <w:tcW w:w="2518" w:type="dxa"/>
          </w:tcPr>
          <w:p w14:paraId="720868DC" w14:textId="77777777" w:rsidR="008C26C1" w:rsidRPr="000846F3" w:rsidRDefault="008C26C1"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ABBF60" w14:textId="6B900188" w:rsidR="008C26C1"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2</w:t>
            </w:r>
            <w:r w:rsidR="00DA4D78">
              <w:rPr>
                <w:rFonts w:ascii="Times New Roman" w:hAnsi="Times New Roman" w:cs="Times New Roman"/>
                <w:color w:val="000000"/>
                <w:sz w:val="24"/>
                <w:szCs w:val="24"/>
              </w:rPr>
              <w:t>0</w:t>
            </w:r>
          </w:p>
        </w:tc>
      </w:tr>
      <w:tr w:rsidR="008C26C1" w:rsidRPr="000846F3" w14:paraId="12DCEF57" w14:textId="77777777" w:rsidTr="00453D56">
        <w:tc>
          <w:tcPr>
            <w:tcW w:w="2518" w:type="dxa"/>
          </w:tcPr>
          <w:p w14:paraId="11A8C2F7" w14:textId="77777777" w:rsidR="008C26C1" w:rsidRPr="000846F3" w:rsidRDefault="008C26C1"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24C4417" w14:textId="7C5EDA87" w:rsidR="008C26C1" w:rsidRPr="000846F3" w:rsidRDefault="008C26C1" w:rsidP="00C95BF4">
            <w:pPr>
              <w:spacing w:line="276" w:lineRule="auto"/>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El juego geopolítico global</w:t>
            </w:r>
          </w:p>
        </w:tc>
      </w:tr>
      <w:tr w:rsidR="008C26C1" w:rsidRPr="000846F3" w14:paraId="77C8CEF4" w14:textId="77777777" w:rsidTr="00453D56">
        <w:tc>
          <w:tcPr>
            <w:tcW w:w="2518" w:type="dxa"/>
          </w:tcPr>
          <w:p w14:paraId="40D68CEF" w14:textId="77777777" w:rsidR="008C26C1" w:rsidRPr="000846F3" w:rsidRDefault="008C26C1"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1E98CBD" w14:textId="0291095C" w:rsidR="008C26C1" w:rsidRPr="000846F3" w:rsidRDefault="008C26C1" w:rsidP="00C95BF4">
            <w:pPr>
              <w:spacing w:line="276" w:lineRule="auto"/>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Ejercicio que permite identificar los elementos característicos del ajedrez geopolítico global</w:t>
            </w:r>
            <w:r w:rsidR="00824A11">
              <w:rPr>
                <w:rFonts w:ascii="Times New Roman" w:hAnsi="Times New Roman" w:cs="Times New Roman"/>
                <w:color w:val="000000"/>
                <w:sz w:val="24"/>
                <w:szCs w:val="24"/>
              </w:rPr>
              <w:t>.</w:t>
            </w:r>
          </w:p>
        </w:tc>
      </w:tr>
    </w:tbl>
    <w:p w14:paraId="530E2472" w14:textId="77777777" w:rsidR="00577CC5" w:rsidRPr="000846F3" w:rsidRDefault="00577CC5" w:rsidP="00C95BF4">
      <w:pPr>
        <w:spacing w:after="0" w:line="276" w:lineRule="auto"/>
        <w:jc w:val="both"/>
        <w:rPr>
          <w:rFonts w:ascii="Times New Roman" w:hAnsi="Times New Roman" w:cs="Times New Roman"/>
        </w:rPr>
      </w:pPr>
    </w:p>
    <w:p w14:paraId="49BE9658" w14:textId="34F59D51" w:rsidR="002939C5" w:rsidRPr="000846F3" w:rsidRDefault="002939C5"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1.3 La hegemonía estadounidense y la guerra contra el terrorismo</w:t>
      </w:r>
    </w:p>
    <w:p w14:paraId="6F4E336A" w14:textId="77777777" w:rsidR="002939C5" w:rsidRPr="000846F3" w:rsidRDefault="002939C5" w:rsidP="00C95BF4">
      <w:pPr>
        <w:spacing w:after="0" w:line="276" w:lineRule="auto"/>
        <w:jc w:val="both"/>
        <w:rPr>
          <w:rFonts w:ascii="Times New Roman" w:hAnsi="Times New Roman" w:cs="Times New Roman"/>
        </w:rPr>
      </w:pPr>
    </w:p>
    <w:p w14:paraId="055A1B2C" w14:textId="32DD78AF" w:rsidR="009D74E3" w:rsidRDefault="003D3BB6" w:rsidP="00C95BF4">
      <w:pPr>
        <w:spacing w:after="0" w:line="276" w:lineRule="auto"/>
        <w:jc w:val="both"/>
        <w:rPr>
          <w:rFonts w:ascii="Times New Roman" w:hAnsi="Times New Roman" w:cs="Times New Roman"/>
        </w:rPr>
      </w:pPr>
      <w:r>
        <w:rPr>
          <w:rFonts w:ascii="Times New Roman" w:hAnsi="Times New Roman" w:cs="Times New Roman"/>
        </w:rPr>
        <w:t>Es posible afirmar que e</w:t>
      </w:r>
      <w:r w:rsidR="00736471" w:rsidRPr="000846F3">
        <w:rPr>
          <w:rFonts w:ascii="Times New Roman" w:hAnsi="Times New Roman" w:cs="Times New Roman"/>
        </w:rPr>
        <w:t xml:space="preserve">l jugador </w:t>
      </w:r>
      <w:r>
        <w:rPr>
          <w:rFonts w:ascii="Times New Roman" w:hAnsi="Times New Roman" w:cs="Times New Roman"/>
        </w:rPr>
        <w:t xml:space="preserve">que actualmente está </w:t>
      </w:r>
      <w:r w:rsidR="00C87C64" w:rsidRPr="000846F3">
        <w:rPr>
          <w:rFonts w:ascii="Times New Roman" w:hAnsi="Times New Roman" w:cs="Times New Roman"/>
        </w:rPr>
        <w:t xml:space="preserve">mejor posicionado en la </w:t>
      </w:r>
      <w:r w:rsidR="00736471" w:rsidRPr="000846F3">
        <w:rPr>
          <w:rFonts w:ascii="Times New Roman" w:hAnsi="Times New Roman" w:cs="Times New Roman"/>
        </w:rPr>
        <w:t xml:space="preserve">partida de ajedrez </w:t>
      </w:r>
      <w:r w:rsidR="00C87C64" w:rsidRPr="000846F3">
        <w:rPr>
          <w:rFonts w:ascii="Times New Roman" w:hAnsi="Times New Roman" w:cs="Times New Roman"/>
        </w:rPr>
        <w:t>geopolítico</w:t>
      </w:r>
      <w:r w:rsidR="00681E8D">
        <w:rPr>
          <w:rFonts w:ascii="Times New Roman" w:hAnsi="Times New Roman" w:cs="Times New Roman"/>
        </w:rPr>
        <w:t xml:space="preserve"> </w:t>
      </w:r>
      <w:r w:rsidR="00C87C64" w:rsidRPr="000846F3">
        <w:rPr>
          <w:rFonts w:ascii="Times New Roman" w:hAnsi="Times New Roman" w:cs="Times New Roman"/>
        </w:rPr>
        <w:t xml:space="preserve">global </w:t>
      </w:r>
      <w:r w:rsidR="00736471" w:rsidRPr="000846F3">
        <w:rPr>
          <w:rFonts w:ascii="Times New Roman" w:hAnsi="Times New Roman" w:cs="Times New Roman"/>
        </w:rPr>
        <w:t xml:space="preserve">es Estados Unidos. </w:t>
      </w:r>
      <w:r w:rsidR="00C87C64" w:rsidRPr="000846F3">
        <w:rPr>
          <w:rFonts w:ascii="Times New Roman" w:hAnsi="Times New Roman" w:cs="Times New Roman"/>
        </w:rPr>
        <w:t xml:space="preserve">Al </w:t>
      </w:r>
      <w:r w:rsidR="00736471" w:rsidRPr="000846F3">
        <w:rPr>
          <w:rFonts w:ascii="Times New Roman" w:hAnsi="Times New Roman" w:cs="Times New Roman"/>
        </w:rPr>
        <w:t>observa</w:t>
      </w:r>
      <w:r w:rsidR="00C87C64" w:rsidRPr="000846F3">
        <w:rPr>
          <w:rFonts w:ascii="Times New Roman" w:hAnsi="Times New Roman" w:cs="Times New Roman"/>
        </w:rPr>
        <w:t>r</w:t>
      </w:r>
      <w:r w:rsidR="00736471" w:rsidRPr="000846F3">
        <w:rPr>
          <w:rFonts w:ascii="Times New Roman" w:hAnsi="Times New Roman" w:cs="Times New Roman"/>
        </w:rPr>
        <w:t xml:space="preserve"> la distribución de sus piezas sobre el tablero</w:t>
      </w:r>
      <w:r>
        <w:rPr>
          <w:rFonts w:ascii="Times New Roman" w:hAnsi="Times New Roman" w:cs="Times New Roman"/>
        </w:rPr>
        <w:t>,</w:t>
      </w:r>
      <w:r w:rsidR="00C87C64" w:rsidRPr="000846F3">
        <w:rPr>
          <w:rFonts w:ascii="Times New Roman" w:hAnsi="Times New Roman" w:cs="Times New Roman"/>
        </w:rPr>
        <w:t xml:space="preserve"> es posible percatarse que </w:t>
      </w:r>
      <w:r w:rsidR="00681E8D">
        <w:rPr>
          <w:rFonts w:ascii="Times New Roman" w:hAnsi="Times New Roman" w:cs="Times New Roman"/>
        </w:rPr>
        <w:t xml:space="preserve">hace </w:t>
      </w:r>
      <w:r w:rsidR="00736471" w:rsidRPr="000846F3">
        <w:rPr>
          <w:rFonts w:ascii="Times New Roman" w:hAnsi="Times New Roman" w:cs="Times New Roman"/>
        </w:rPr>
        <w:t xml:space="preserve">presencia en todos los continentes y </w:t>
      </w:r>
      <w:r w:rsidR="00CD6990">
        <w:rPr>
          <w:rFonts w:ascii="Times New Roman" w:hAnsi="Times New Roman" w:cs="Times New Roman"/>
        </w:rPr>
        <w:t xml:space="preserve">que </w:t>
      </w:r>
      <w:r w:rsidR="00736471" w:rsidRPr="000846F3">
        <w:rPr>
          <w:rFonts w:ascii="Times New Roman" w:hAnsi="Times New Roman" w:cs="Times New Roman"/>
        </w:rPr>
        <w:t>ha conseguido protagoni</w:t>
      </w:r>
      <w:r w:rsidR="00CD6990">
        <w:rPr>
          <w:rFonts w:ascii="Times New Roman" w:hAnsi="Times New Roman" w:cs="Times New Roman"/>
        </w:rPr>
        <w:t xml:space="preserve">zar </w:t>
      </w:r>
      <w:r w:rsidR="003C6F49">
        <w:rPr>
          <w:rFonts w:ascii="Times New Roman" w:hAnsi="Times New Roman" w:cs="Times New Roman"/>
        </w:rPr>
        <w:t xml:space="preserve">la mayor parte de </w:t>
      </w:r>
      <w:r w:rsidR="00736471" w:rsidRPr="000846F3">
        <w:rPr>
          <w:rFonts w:ascii="Times New Roman" w:hAnsi="Times New Roman" w:cs="Times New Roman"/>
        </w:rPr>
        <w:t>conflictos</w:t>
      </w:r>
      <w:r w:rsidR="00C87C64" w:rsidRPr="000846F3">
        <w:rPr>
          <w:rFonts w:ascii="Times New Roman" w:hAnsi="Times New Roman" w:cs="Times New Roman"/>
        </w:rPr>
        <w:t xml:space="preserve"> recientes</w:t>
      </w:r>
      <w:r w:rsidR="00736471" w:rsidRPr="000846F3">
        <w:rPr>
          <w:rFonts w:ascii="Times New Roman" w:hAnsi="Times New Roman" w:cs="Times New Roman"/>
        </w:rPr>
        <w:t xml:space="preserve">. </w:t>
      </w:r>
      <w:r w:rsidR="00CD6990">
        <w:rPr>
          <w:rFonts w:ascii="Times New Roman" w:hAnsi="Times New Roman" w:cs="Times New Roman"/>
        </w:rPr>
        <w:t>Asimismo, s</w:t>
      </w:r>
      <w:r w:rsidR="00736471" w:rsidRPr="000846F3">
        <w:rPr>
          <w:rFonts w:ascii="Times New Roman" w:hAnsi="Times New Roman" w:cs="Times New Roman"/>
        </w:rPr>
        <w:t xml:space="preserve">us movimientos afectan </w:t>
      </w:r>
      <w:r w:rsidR="00CD6990">
        <w:rPr>
          <w:rFonts w:ascii="Times New Roman" w:hAnsi="Times New Roman" w:cs="Times New Roman"/>
        </w:rPr>
        <w:t xml:space="preserve">e interesan </w:t>
      </w:r>
      <w:r w:rsidR="00736471" w:rsidRPr="000846F3">
        <w:rPr>
          <w:rFonts w:ascii="Times New Roman" w:hAnsi="Times New Roman" w:cs="Times New Roman"/>
        </w:rPr>
        <w:t>al resto de jugadores</w:t>
      </w:r>
      <w:r w:rsidR="00CD6990">
        <w:rPr>
          <w:rFonts w:ascii="Times New Roman" w:hAnsi="Times New Roman" w:cs="Times New Roman"/>
        </w:rPr>
        <w:t xml:space="preserve"> mundiales</w:t>
      </w:r>
      <w:r w:rsidR="001E615C">
        <w:rPr>
          <w:rFonts w:ascii="Times New Roman" w:hAnsi="Times New Roman" w:cs="Times New Roman"/>
        </w:rPr>
        <w:t xml:space="preserve">, porque </w:t>
      </w:r>
      <w:r w:rsidR="00736471" w:rsidRPr="000846F3">
        <w:rPr>
          <w:rFonts w:ascii="Times New Roman" w:hAnsi="Times New Roman" w:cs="Times New Roman"/>
        </w:rPr>
        <w:t xml:space="preserve">cada vez que mueve </w:t>
      </w:r>
      <w:r w:rsidR="00C87C64" w:rsidRPr="000846F3">
        <w:rPr>
          <w:rFonts w:ascii="Times New Roman" w:hAnsi="Times New Roman" w:cs="Times New Roman"/>
        </w:rPr>
        <w:t xml:space="preserve">sus </w:t>
      </w:r>
      <w:r w:rsidR="00736471" w:rsidRPr="000846F3">
        <w:rPr>
          <w:rFonts w:ascii="Times New Roman" w:hAnsi="Times New Roman" w:cs="Times New Roman"/>
        </w:rPr>
        <w:t>ficha</w:t>
      </w:r>
      <w:r w:rsidR="00C87C64" w:rsidRPr="000846F3">
        <w:rPr>
          <w:rFonts w:ascii="Times New Roman" w:hAnsi="Times New Roman" w:cs="Times New Roman"/>
        </w:rPr>
        <w:t>s</w:t>
      </w:r>
      <w:r w:rsidR="00736471" w:rsidRPr="000846F3">
        <w:rPr>
          <w:rFonts w:ascii="Times New Roman" w:hAnsi="Times New Roman" w:cs="Times New Roman"/>
        </w:rPr>
        <w:t xml:space="preserve"> </w:t>
      </w:r>
      <w:r w:rsidR="00C87C64" w:rsidRPr="000846F3">
        <w:rPr>
          <w:rFonts w:ascii="Times New Roman" w:hAnsi="Times New Roman" w:cs="Times New Roman"/>
        </w:rPr>
        <w:t xml:space="preserve">se producen noticias de interés </w:t>
      </w:r>
      <w:r w:rsidR="00CD6990">
        <w:rPr>
          <w:rFonts w:ascii="Times New Roman" w:hAnsi="Times New Roman" w:cs="Times New Roman"/>
        </w:rPr>
        <w:t>global</w:t>
      </w:r>
      <w:r w:rsidR="00736471" w:rsidRPr="000846F3">
        <w:rPr>
          <w:rFonts w:ascii="Times New Roman" w:hAnsi="Times New Roman" w:cs="Times New Roman"/>
        </w:rPr>
        <w:t>.</w:t>
      </w:r>
      <w:r w:rsidR="009D74E3">
        <w:rPr>
          <w:rFonts w:ascii="Times New Roman" w:hAnsi="Times New Roman" w:cs="Times New Roman"/>
        </w:rPr>
        <w:t xml:space="preserve"> </w:t>
      </w:r>
    </w:p>
    <w:p w14:paraId="07727390" w14:textId="77777777" w:rsidR="009D74E3" w:rsidRDefault="009D74E3" w:rsidP="00C95BF4">
      <w:pPr>
        <w:spacing w:after="0" w:line="276" w:lineRule="auto"/>
        <w:jc w:val="both"/>
        <w:rPr>
          <w:rFonts w:ascii="Times New Roman" w:hAnsi="Times New Roman" w:cs="Times New Roman"/>
        </w:rPr>
      </w:pPr>
    </w:p>
    <w:p w14:paraId="14369ED4" w14:textId="77777777" w:rsidR="000E21F8" w:rsidRPr="000846F3" w:rsidRDefault="000E21F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E21F8" w:rsidRPr="000846F3" w14:paraId="2AF51309" w14:textId="77777777" w:rsidTr="00B601E1">
        <w:tc>
          <w:tcPr>
            <w:tcW w:w="8978" w:type="dxa"/>
            <w:gridSpan w:val="2"/>
            <w:shd w:val="clear" w:color="auto" w:fill="000000" w:themeFill="text1"/>
          </w:tcPr>
          <w:p w14:paraId="0E77F4C0" w14:textId="77777777" w:rsidR="000E21F8" w:rsidRPr="000846F3" w:rsidRDefault="000E21F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E21F8" w:rsidRPr="000846F3" w14:paraId="3A0F8228" w14:textId="77777777" w:rsidTr="00B601E1">
        <w:tc>
          <w:tcPr>
            <w:tcW w:w="2518" w:type="dxa"/>
          </w:tcPr>
          <w:p w14:paraId="16E81D55" w14:textId="77777777" w:rsidR="000E21F8" w:rsidRPr="000846F3" w:rsidRDefault="000E21F8" w:rsidP="00C95BF4">
            <w:pPr>
              <w:spacing w:line="276" w:lineRule="auto"/>
              <w:jc w:val="both"/>
              <w:rPr>
                <w:rFonts w:ascii="Times New Roman" w:hAnsi="Times New Roman" w:cs="Times New Roman"/>
                <w:b/>
                <w:sz w:val="24"/>
                <w:szCs w:val="24"/>
              </w:rPr>
            </w:pPr>
          </w:p>
        </w:tc>
        <w:tc>
          <w:tcPr>
            <w:tcW w:w="6460" w:type="dxa"/>
          </w:tcPr>
          <w:p w14:paraId="61BA1048" w14:textId="16035B20" w:rsidR="000E21F8" w:rsidRPr="000846F3" w:rsidRDefault="000E21F8" w:rsidP="00C95BF4">
            <w:pPr>
              <w:spacing w:line="276" w:lineRule="auto"/>
              <w:jc w:val="both"/>
              <w:rPr>
                <w:rFonts w:ascii="Times New Roman" w:hAnsi="Times New Roman" w:cs="Times New Roman"/>
                <w:b/>
                <w:sz w:val="24"/>
                <w:szCs w:val="24"/>
              </w:rPr>
            </w:pPr>
            <w:r>
              <w:rPr>
                <w:rFonts w:ascii="Times New Roman" w:hAnsi="Times New Roman" w:cs="Times New Roman"/>
              </w:rPr>
              <w:t>E</w:t>
            </w:r>
            <w:r w:rsidRPr="000846F3">
              <w:rPr>
                <w:rFonts w:ascii="Times New Roman" w:hAnsi="Times New Roman" w:cs="Times New Roman"/>
              </w:rPr>
              <w:t xml:space="preserve">n </w:t>
            </w:r>
            <w:r>
              <w:rPr>
                <w:rFonts w:ascii="Times New Roman" w:hAnsi="Times New Roman" w:cs="Times New Roman"/>
              </w:rPr>
              <w:t xml:space="preserve">su </w:t>
            </w:r>
            <w:r w:rsidRPr="000846F3">
              <w:rPr>
                <w:rFonts w:ascii="Times New Roman" w:hAnsi="Times New Roman" w:cs="Times New Roman"/>
              </w:rPr>
              <w:t xml:space="preserve">ajedrez </w:t>
            </w:r>
            <w:r>
              <w:rPr>
                <w:rFonts w:ascii="Times New Roman" w:hAnsi="Times New Roman" w:cs="Times New Roman"/>
              </w:rPr>
              <w:t>geopolítico, l</w:t>
            </w:r>
            <w:r w:rsidRPr="000846F3">
              <w:rPr>
                <w:rFonts w:ascii="Times New Roman" w:hAnsi="Times New Roman" w:cs="Times New Roman"/>
              </w:rPr>
              <w:t xml:space="preserve">a estrategia </w:t>
            </w:r>
            <w:r>
              <w:rPr>
                <w:rFonts w:ascii="Times New Roman" w:hAnsi="Times New Roman" w:cs="Times New Roman"/>
              </w:rPr>
              <w:t xml:space="preserve">de </w:t>
            </w:r>
            <w:r w:rsidRPr="000846F3">
              <w:rPr>
                <w:rFonts w:ascii="Times New Roman" w:hAnsi="Times New Roman" w:cs="Times New Roman"/>
              </w:rPr>
              <w:t xml:space="preserve">Estados Unidos está dirigida a desactivar </w:t>
            </w:r>
            <w:r>
              <w:rPr>
                <w:rFonts w:ascii="Times New Roman" w:hAnsi="Times New Roman" w:cs="Times New Roman"/>
              </w:rPr>
              <w:t xml:space="preserve">las </w:t>
            </w:r>
            <w:r w:rsidRPr="000846F3">
              <w:rPr>
                <w:rFonts w:ascii="Times New Roman" w:hAnsi="Times New Roman" w:cs="Times New Roman"/>
              </w:rPr>
              <w:t xml:space="preserve">amenazas potenciales </w:t>
            </w:r>
            <w:r>
              <w:rPr>
                <w:rFonts w:ascii="Times New Roman" w:hAnsi="Times New Roman" w:cs="Times New Roman"/>
              </w:rPr>
              <w:t>para su dominio mundial</w:t>
            </w:r>
            <w:r w:rsidRPr="000846F3">
              <w:rPr>
                <w:rFonts w:ascii="Times New Roman" w:hAnsi="Times New Roman" w:cs="Times New Roman"/>
              </w:rPr>
              <w:t xml:space="preserve">. Para conseguirlo, </w:t>
            </w:r>
            <w:r>
              <w:rPr>
                <w:rFonts w:ascii="Times New Roman" w:hAnsi="Times New Roman" w:cs="Times New Roman"/>
              </w:rPr>
              <w:t xml:space="preserve">durante muchos años ha </w:t>
            </w:r>
            <w:r w:rsidRPr="000846F3">
              <w:rPr>
                <w:rFonts w:ascii="Times New Roman" w:hAnsi="Times New Roman" w:cs="Times New Roman"/>
              </w:rPr>
              <w:t>teji</w:t>
            </w:r>
            <w:r>
              <w:rPr>
                <w:rFonts w:ascii="Times New Roman" w:hAnsi="Times New Roman" w:cs="Times New Roman"/>
              </w:rPr>
              <w:t>do</w:t>
            </w:r>
            <w:r w:rsidRPr="000846F3">
              <w:rPr>
                <w:rFonts w:ascii="Times New Roman" w:hAnsi="Times New Roman" w:cs="Times New Roman"/>
              </w:rPr>
              <w:t xml:space="preserve"> una red global de instalaciones militares y </w:t>
            </w:r>
            <w:r>
              <w:rPr>
                <w:rFonts w:ascii="Times New Roman" w:hAnsi="Times New Roman" w:cs="Times New Roman"/>
              </w:rPr>
              <w:t xml:space="preserve">de </w:t>
            </w:r>
            <w:r w:rsidRPr="000846F3">
              <w:rPr>
                <w:rFonts w:ascii="Times New Roman" w:hAnsi="Times New Roman" w:cs="Times New Roman"/>
              </w:rPr>
              <w:t>lazos de cooperación inte</w:t>
            </w:r>
            <w:r>
              <w:rPr>
                <w:rFonts w:ascii="Times New Roman" w:hAnsi="Times New Roman" w:cs="Times New Roman"/>
              </w:rPr>
              <w:t xml:space="preserve">rnacional en materia económica y de defensa. Significa que ha estado </w:t>
            </w:r>
            <w:r w:rsidRPr="000846F3">
              <w:rPr>
                <w:rFonts w:ascii="Times New Roman" w:hAnsi="Times New Roman" w:cs="Times New Roman"/>
              </w:rPr>
              <w:t xml:space="preserve">colocando estratégicamente sus </w:t>
            </w:r>
            <w:r>
              <w:rPr>
                <w:rFonts w:ascii="Times New Roman" w:hAnsi="Times New Roman" w:cs="Times New Roman"/>
              </w:rPr>
              <w:t xml:space="preserve">piezas </w:t>
            </w:r>
            <w:r w:rsidRPr="000846F3">
              <w:rPr>
                <w:rFonts w:ascii="Times New Roman" w:hAnsi="Times New Roman" w:cs="Times New Roman"/>
              </w:rPr>
              <w:t>sobre el tablero.</w:t>
            </w:r>
          </w:p>
        </w:tc>
      </w:tr>
    </w:tbl>
    <w:p w14:paraId="000116DF" w14:textId="77777777" w:rsidR="000E21F8" w:rsidRDefault="000E21F8" w:rsidP="00C95BF4">
      <w:pPr>
        <w:spacing w:after="0" w:line="276" w:lineRule="auto"/>
        <w:jc w:val="both"/>
        <w:rPr>
          <w:rFonts w:ascii="Times New Roman" w:hAnsi="Times New Roman" w:cs="Times New Roman"/>
        </w:rPr>
      </w:pPr>
    </w:p>
    <w:p w14:paraId="734AA97D" w14:textId="54CEA654" w:rsidR="009D74E3" w:rsidRDefault="009D74E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Estados Unidos </w:t>
      </w:r>
      <w:r>
        <w:rPr>
          <w:rFonts w:ascii="Times New Roman" w:hAnsi="Times New Roman" w:cs="Times New Roman"/>
        </w:rPr>
        <w:t xml:space="preserve">posee </w:t>
      </w:r>
      <w:r w:rsidRPr="000846F3">
        <w:rPr>
          <w:rFonts w:ascii="Times New Roman" w:hAnsi="Times New Roman" w:cs="Times New Roman"/>
        </w:rPr>
        <w:t xml:space="preserve">más piezas que sus contrincantes y </w:t>
      </w:r>
      <w:r>
        <w:rPr>
          <w:rFonts w:ascii="Times New Roman" w:hAnsi="Times New Roman" w:cs="Times New Roman"/>
        </w:rPr>
        <w:t xml:space="preserve">también </w:t>
      </w:r>
      <w:r w:rsidRPr="000846F3">
        <w:rPr>
          <w:rFonts w:ascii="Times New Roman" w:hAnsi="Times New Roman" w:cs="Times New Roman"/>
        </w:rPr>
        <w:t xml:space="preserve">realiza más movimientos. </w:t>
      </w:r>
      <w:r>
        <w:rPr>
          <w:rFonts w:ascii="Times New Roman" w:hAnsi="Times New Roman" w:cs="Times New Roman"/>
        </w:rPr>
        <w:t xml:space="preserve">Ello explica la posibilidad para intervenir con sus </w:t>
      </w:r>
      <w:r w:rsidRPr="000846F3">
        <w:rPr>
          <w:rFonts w:ascii="Times New Roman" w:hAnsi="Times New Roman" w:cs="Times New Roman"/>
        </w:rPr>
        <w:t xml:space="preserve">fuerzas </w:t>
      </w:r>
      <w:r>
        <w:rPr>
          <w:rFonts w:ascii="Times New Roman" w:hAnsi="Times New Roman" w:cs="Times New Roman"/>
        </w:rPr>
        <w:t>sobre cualquier región, ya sea para defender o desplegar sus intereses sobre algún territorio del globo.</w:t>
      </w:r>
    </w:p>
    <w:p w14:paraId="63F9B993" w14:textId="77777777" w:rsidR="009D74E3" w:rsidRDefault="009D74E3" w:rsidP="00C95BF4">
      <w:pPr>
        <w:spacing w:after="0" w:line="276" w:lineRule="auto"/>
        <w:jc w:val="both"/>
        <w:rPr>
          <w:rFonts w:ascii="Times New Roman" w:hAnsi="Times New Roman" w:cs="Times New Roman"/>
        </w:rPr>
      </w:pPr>
    </w:p>
    <w:p w14:paraId="684EC8D2" w14:textId="6217EB99" w:rsidR="00736471" w:rsidRPr="000846F3" w:rsidRDefault="009D74E3" w:rsidP="00C95BF4">
      <w:pPr>
        <w:spacing w:after="0" w:line="276" w:lineRule="auto"/>
        <w:jc w:val="both"/>
        <w:rPr>
          <w:rFonts w:ascii="Times New Roman" w:hAnsi="Times New Roman" w:cs="Times New Roman"/>
        </w:rPr>
      </w:pPr>
      <w:r>
        <w:rPr>
          <w:rFonts w:ascii="Times New Roman" w:hAnsi="Times New Roman" w:cs="Times New Roman"/>
        </w:rPr>
        <w:t xml:space="preserve">La </w:t>
      </w:r>
      <w:r w:rsidR="00736471" w:rsidRPr="000846F3">
        <w:rPr>
          <w:rFonts w:ascii="Times New Roman" w:hAnsi="Times New Roman" w:cs="Times New Roman"/>
        </w:rPr>
        <w:t xml:space="preserve">actividad </w:t>
      </w:r>
      <w:r w:rsidR="00C87C64" w:rsidRPr="000846F3">
        <w:rPr>
          <w:rFonts w:ascii="Times New Roman" w:hAnsi="Times New Roman" w:cs="Times New Roman"/>
        </w:rPr>
        <w:t>estratégica</w:t>
      </w:r>
      <w:r>
        <w:rPr>
          <w:rFonts w:ascii="Times New Roman" w:hAnsi="Times New Roman" w:cs="Times New Roman"/>
        </w:rPr>
        <w:t xml:space="preserve"> de Estados Unidos</w:t>
      </w:r>
      <w:r w:rsidR="002F46D2">
        <w:rPr>
          <w:rFonts w:ascii="Times New Roman" w:hAnsi="Times New Roman" w:cs="Times New Roman"/>
        </w:rPr>
        <w:t>,</w:t>
      </w:r>
      <w:r w:rsidR="00736471" w:rsidRPr="000846F3">
        <w:rPr>
          <w:rFonts w:ascii="Times New Roman" w:hAnsi="Times New Roman" w:cs="Times New Roman"/>
        </w:rPr>
        <w:t xml:space="preserve"> </w:t>
      </w:r>
      <w:r w:rsidR="002F46D2">
        <w:rPr>
          <w:rFonts w:ascii="Times New Roman" w:hAnsi="Times New Roman" w:cs="Times New Roman"/>
        </w:rPr>
        <w:t xml:space="preserve">incluye </w:t>
      </w:r>
      <w:r w:rsidR="00736471" w:rsidRPr="000846F3">
        <w:rPr>
          <w:rFonts w:ascii="Times New Roman" w:hAnsi="Times New Roman" w:cs="Times New Roman"/>
        </w:rPr>
        <w:t xml:space="preserve">el papel de </w:t>
      </w:r>
      <w:r w:rsidR="00736471" w:rsidRPr="00F7155E">
        <w:rPr>
          <w:rFonts w:ascii="Times New Roman" w:hAnsi="Times New Roman" w:cs="Times New Roman"/>
          <w:b/>
        </w:rPr>
        <w:t>policía global</w:t>
      </w:r>
      <w:r w:rsidR="00736471" w:rsidRPr="000846F3">
        <w:rPr>
          <w:rFonts w:ascii="Times New Roman" w:hAnsi="Times New Roman" w:cs="Times New Roman"/>
        </w:rPr>
        <w:t xml:space="preserve">, </w:t>
      </w:r>
      <w:r w:rsidR="002F46D2">
        <w:rPr>
          <w:rFonts w:ascii="Times New Roman" w:hAnsi="Times New Roman" w:cs="Times New Roman"/>
        </w:rPr>
        <w:t xml:space="preserve">es decir, que transita </w:t>
      </w:r>
      <w:r w:rsidR="00736471" w:rsidRPr="000846F3">
        <w:rPr>
          <w:rFonts w:ascii="Times New Roman" w:hAnsi="Times New Roman" w:cs="Times New Roman"/>
        </w:rPr>
        <w:t>por los cinco continentes</w:t>
      </w:r>
      <w:r w:rsidR="002F46D2" w:rsidRPr="002F46D2">
        <w:rPr>
          <w:rFonts w:ascii="Times New Roman" w:hAnsi="Times New Roman" w:cs="Times New Roman"/>
        </w:rPr>
        <w:t xml:space="preserve"> </w:t>
      </w:r>
      <w:r w:rsidR="00DB0018">
        <w:rPr>
          <w:rFonts w:ascii="Times New Roman" w:hAnsi="Times New Roman" w:cs="Times New Roman"/>
        </w:rPr>
        <w:t xml:space="preserve">interviniendo en los conflictos, </w:t>
      </w:r>
      <w:r w:rsidR="00DB0018" w:rsidRPr="002F46D2">
        <w:rPr>
          <w:rFonts w:ascii="Times New Roman" w:hAnsi="Times New Roman" w:cs="Times New Roman"/>
        </w:rPr>
        <w:t>prev</w:t>
      </w:r>
      <w:r w:rsidR="00DB0018">
        <w:rPr>
          <w:rFonts w:ascii="Times New Roman" w:hAnsi="Times New Roman" w:cs="Times New Roman"/>
        </w:rPr>
        <w:t>iniéndolos</w:t>
      </w:r>
      <w:r w:rsidR="002F46D2">
        <w:rPr>
          <w:rFonts w:ascii="Times New Roman" w:hAnsi="Times New Roman" w:cs="Times New Roman"/>
        </w:rPr>
        <w:t xml:space="preserve"> y corri</w:t>
      </w:r>
      <w:r w:rsidR="002F46D2" w:rsidRPr="002F46D2">
        <w:rPr>
          <w:rFonts w:ascii="Times New Roman" w:hAnsi="Times New Roman" w:cs="Times New Roman"/>
        </w:rPr>
        <w:t>gi</w:t>
      </w:r>
      <w:r w:rsidR="002F46D2">
        <w:rPr>
          <w:rFonts w:ascii="Times New Roman" w:hAnsi="Times New Roman" w:cs="Times New Roman"/>
        </w:rPr>
        <w:t>endo los posibles movimientos contrarios a su visión del orden mundial</w:t>
      </w:r>
      <w:r w:rsidR="00736471" w:rsidRPr="000846F3">
        <w:rPr>
          <w:rFonts w:ascii="Times New Roman" w:hAnsi="Times New Roman" w:cs="Times New Roman"/>
        </w:rPr>
        <w:t>.</w:t>
      </w:r>
    </w:p>
    <w:p w14:paraId="69744C28" w14:textId="77777777" w:rsidR="00736471" w:rsidRPr="000846F3" w:rsidRDefault="00736471" w:rsidP="00C95BF4">
      <w:pPr>
        <w:spacing w:after="0" w:line="276" w:lineRule="auto"/>
        <w:jc w:val="both"/>
        <w:rPr>
          <w:rFonts w:ascii="Times New Roman" w:hAnsi="Times New Roman" w:cs="Times New Roman"/>
        </w:rPr>
      </w:pPr>
    </w:p>
    <w:p w14:paraId="19A73550" w14:textId="029CC84A" w:rsidR="00617216" w:rsidRPr="000846F3" w:rsidRDefault="002F46D2" w:rsidP="00C95BF4">
      <w:pPr>
        <w:spacing w:after="0" w:line="276" w:lineRule="auto"/>
        <w:jc w:val="both"/>
        <w:rPr>
          <w:rFonts w:ascii="Times New Roman" w:hAnsi="Times New Roman" w:cs="Times New Roman"/>
        </w:rPr>
      </w:pPr>
      <w:r w:rsidRPr="002F46D2">
        <w:rPr>
          <w:rFonts w:ascii="Times New Roman" w:hAnsi="Times New Roman" w:cs="Times New Roman"/>
        </w:rPr>
        <w:t>Según datos del Pentágono</w:t>
      </w:r>
      <w:r w:rsidR="003C6F49">
        <w:rPr>
          <w:rFonts w:ascii="Times New Roman" w:hAnsi="Times New Roman" w:cs="Times New Roman"/>
        </w:rPr>
        <w:t xml:space="preserve">, </w:t>
      </w:r>
      <w:r w:rsidR="003D3BB6">
        <w:rPr>
          <w:rFonts w:ascii="Times New Roman" w:hAnsi="Times New Roman" w:cs="Times New Roman"/>
        </w:rPr>
        <w:t>en 2014</w:t>
      </w:r>
      <w:r w:rsidRPr="002F46D2">
        <w:rPr>
          <w:rFonts w:ascii="Times New Roman" w:hAnsi="Times New Roman" w:cs="Times New Roman"/>
        </w:rPr>
        <w:t xml:space="preserve"> Estados Unidos</w:t>
      </w:r>
      <w:r w:rsidR="003D3BB6">
        <w:rPr>
          <w:rFonts w:ascii="Times New Roman" w:hAnsi="Times New Roman" w:cs="Times New Roman"/>
        </w:rPr>
        <w:t xml:space="preserve"> t</w:t>
      </w:r>
      <w:r w:rsidR="003C6F49">
        <w:rPr>
          <w:rFonts w:ascii="Times New Roman" w:hAnsi="Times New Roman" w:cs="Times New Roman"/>
        </w:rPr>
        <w:t xml:space="preserve">enía </w:t>
      </w:r>
      <w:r w:rsidRPr="00F7155E">
        <w:rPr>
          <w:rFonts w:ascii="Times New Roman" w:hAnsi="Times New Roman" w:cs="Times New Roman"/>
          <w:b/>
        </w:rPr>
        <w:t>598 bases militares</w:t>
      </w:r>
      <w:r w:rsidRPr="002F46D2">
        <w:rPr>
          <w:rFonts w:ascii="Times New Roman" w:hAnsi="Times New Roman" w:cs="Times New Roman"/>
        </w:rPr>
        <w:t xml:space="preserve"> fuera de su propio territorio, repar</w:t>
      </w:r>
      <w:r w:rsidR="00617216">
        <w:rPr>
          <w:rFonts w:ascii="Times New Roman" w:hAnsi="Times New Roman" w:cs="Times New Roman"/>
        </w:rPr>
        <w:t>tidas por todos los continentes.</w:t>
      </w:r>
      <w:r>
        <w:rPr>
          <w:rFonts w:ascii="Times New Roman" w:hAnsi="Times New Roman" w:cs="Times New Roman"/>
        </w:rPr>
        <w:t xml:space="preserve"> </w:t>
      </w:r>
      <w:r w:rsidR="00751EDB" w:rsidRPr="000846F3">
        <w:rPr>
          <w:rFonts w:ascii="Times New Roman" w:hAnsi="Times New Roman" w:cs="Times New Roman"/>
        </w:rPr>
        <w:t xml:space="preserve">Además de </w:t>
      </w:r>
      <w:r>
        <w:rPr>
          <w:rFonts w:ascii="Times New Roman" w:hAnsi="Times New Roman" w:cs="Times New Roman"/>
        </w:rPr>
        <w:t xml:space="preserve">la </w:t>
      </w:r>
      <w:r w:rsidR="00751EDB" w:rsidRPr="000846F3">
        <w:rPr>
          <w:rFonts w:ascii="Times New Roman" w:hAnsi="Times New Roman" w:cs="Times New Roman"/>
        </w:rPr>
        <w:t>red de bases</w:t>
      </w:r>
      <w:r w:rsidR="00617216">
        <w:rPr>
          <w:rFonts w:ascii="Times New Roman" w:hAnsi="Times New Roman" w:cs="Times New Roman"/>
        </w:rPr>
        <w:t>,</w:t>
      </w:r>
      <w:r w:rsidR="00751EDB" w:rsidRPr="000846F3">
        <w:rPr>
          <w:rFonts w:ascii="Times New Roman" w:hAnsi="Times New Roman" w:cs="Times New Roman"/>
        </w:rPr>
        <w:t xml:space="preserve"> </w:t>
      </w:r>
      <w:r w:rsidR="00C87C64" w:rsidRPr="000846F3">
        <w:rPr>
          <w:rFonts w:ascii="Times New Roman" w:hAnsi="Times New Roman" w:cs="Times New Roman"/>
        </w:rPr>
        <w:t xml:space="preserve">Estados Unidos </w:t>
      </w:r>
      <w:r w:rsidR="00751EDB" w:rsidRPr="000846F3">
        <w:rPr>
          <w:rFonts w:ascii="Times New Roman" w:hAnsi="Times New Roman" w:cs="Times New Roman"/>
        </w:rPr>
        <w:t xml:space="preserve">también </w:t>
      </w:r>
      <w:r w:rsidR="00C87C64" w:rsidRPr="000846F3">
        <w:rPr>
          <w:rFonts w:ascii="Times New Roman" w:hAnsi="Times New Roman" w:cs="Times New Roman"/>
        </w:rPr>
        <w:t xml:space="preserve">posee </w:t>
      </w:r>
      <w:r w:rsidR="00751EDB" w:rsidRPr="000846F3">
        <w:rPr>
          <w:rFonts w:ascii="Times New Roman" w:hAnsi="Times New Roman" w:cs="Times New Roman"/>
        </w:rPr>
        <w:t xml:space="preserve">un </w:t>
      </w:r>
      <w:r w:rsidR="00C87C64" w:rsidRPr="000846F3">
        <w:rPr>
          <w:rFonts w:ascii="Times New Roman" w:hAnsi="Times New Roman" w:cs="Times New Roman"/>
        </w:rPr>
        <w:t>ejército global</w:t>
      </w:r>
      <w:r w:rsidR="00751EDB" w:rsidRPr="000846F3">
        <w:rPr>
          <w:rFonts w:ascii="Times New Roman" w:hAnsi="Times New Roman" w:cs="Times New Roman"/>
        </w:rPr>
        <w:t xml:space="preserve">, es decir, </w:t>
      </w:r>
      <w:r>
        <w:rPr>
          <w:rFonts w:ascii="Times New Roman" w:hAnsi="Times New Roman" w:cs="Times New Roman"/>
        </w:rPr>
        <w:t xml:space="preserve">que </w:t>
      </w:r>
      <w:r w:rsidR="00751EDB" w:rsidRPr="000846F3">
        <w:rPr>
          <w:rFonts w:ascii="Times New Roman" w:hAnsi="Times New Roman" w:cs="Times New Roman"/>
        </w:rPr>
        <w:t xml:space="preserve">dispone de soldados y </w:t>
      </w:r>
      <w:r>
        <w:rPr>
          <w:rFonts w:ascii="Times New Roman" w:hAnsi="Times New Roman" w:cs="Times New Roman"/>
        </w:rPr>
        <w:t xml:space="preserve">de </w:t>
      </w:r>
      <w:r w:rsidR="00751EDB" w:rsidRPr="000846F3">
        <w:rPr>
          <w:rFonts w:ascii="Times New Roman" w:hAnsi="Times New Roman" w:cs="Times New Roman"/>
        </w:rPr>
        <w:t>material militar en cualquier región del mundo. No se puede vencer control</w:t>
      </w:r>
      <w:r w:rsidR="00C87C64" w:rsidRPr="000846F3">
        <w:rPr>
          <w:rFonts w:ascii="Times New Roman" w:hAnsi="Times New Roman" w:cs="Times New Roman"/>
        </w:rPr>
        <w:t>ando sólo una parte del tablero,</w:t>
      </w:r>
      <w:r w:rsidR="00751EDB" w:rsidRPr="000846F3">
        <w:rPr>
          <w:rFonts w:ascii="Times New Roman" w:hAnsi="Times New Roman" w:cs="Times New Roman"/>
        </w:rPr>
        <w:t xml:space="preserve"> </w:t>
      </w:r>
      <w:r w:rsidR="00C87C64" w:rsidRPr="000846F3">
        <w:rPr>
          <w:rFonts w:ascii="Times New Roman" w:hAnsi="Times New Roman" w:cs="Times New Roman"/>
        </w:rPr>
        <w:t>p</w:t>
      </w:r>
      <w:r w:rsidR="00751EDB" w:rsidRPr="000846F3">
        <w:rPr>
          <w:rFonts w:ascii="Times New Roman" w:hAnsi="Times New Roman" w:cs="Times New Roman"/>
        </w:rPr>
        <w:t>or ello</w:t>
      </w:r>
      <w:r>
        <w:rPr>
          <w:rFonts w:ascii="Times New Roman" w:hAnsi="Times New Roman" w:cs="Times New Roman"/>
        </w:rPr>
        <w:t xml:space="preserve">, Estados Unidos </w:t>
      </w:r>
      <w:r w:rsidR="00751EDB" w:rsidRPr="000846F3">
        <w:rPr>
          <w:rFonts w:ascii="Times New Roman" w:hAnsi="Times New Roman" w:cs="Times New Roman"/>
        </w:rPr>
        <w:t>está presente en todos los continentes</w:t>
      </w:r>
      <w:r w:rsidR="00617216">
        <w:rPr>
          <w:rFonts w:ascii="Times New Roman" w:hAnsi="Times New Roman" w:cs="Times New Roman"/>
        </w:rPr>
        <w:t>.</w:t>
      </w:r>
      <w:r>
        <w:rPr>
          <w:rFonts w:ascii="Times New Roman" w:hAnsi="Times New Roman" w:cs="Times New Roman"/>
        </w:rPr>
        <w:t xml:space="preserve"> </w:t>
      </w:r>
    </w:p>
    <w:p w14:paraId="0B3F187F" w14:textId="77777777" w:rsidR="00C87C64" w:rsidRDefault="00C87C64" w:rsidP="00C95BF4">
      <w:pPr>
        <w:spacing w:after="0" w:line="276" w:lineRule="auto"/>
        <w:jc w:val="both"/>
        <w:rPr>
          <w:rFonts w:ascii="Times New Roman" w:hAnsi="Times New Roman" w:cs="Times New Roman"/>
        </w:rPr>
      </w:pPr>
    </w:p>
    <w:p w14:paraId="39ACDF12" w14:textId="77777777" w:rsidR="00983708" w:rsidRDefault="00F364B1" w:rsidP="00C95BF4">
      <w:pPr>
        <w:spacing w:after="0" w:line="276" w:lineRule="auto"/>
        <w:jc w:val="both"/>
        <w:rPr>
          <w:rFonts w:ascii="Times New Roman" w:hAnsi="Times New Roman" w:cs="Times New Roman"/>
        </w:rPr>
      </w:pPr>
      <w:r>
        <w:rPr>
          <w:rFonts w:ascii="Times New Roman" w:hAnsi="Times New Roman" w:cs="Times New Roman"/>
        </w:rPr>
        <w:t>Otra de las formas en que E</w:t>
      </w:r>
      <w:r w:rsidR="007A4901">
        <w:rPr>
          <w:rFonts w:ascii="Times New Roman" w:hAnsi="Times New Roman" w:cs="Times New Roman"/>
        </w:rPr>
        <w:t xml:space="preserve">stados Unidos </w:t>
      </w:r>
      <w:r>
        <w:rPr>
          <w:rFonts w:ascii="Times New Roman" w:hAnsi="Times New Roman" w:cs="Times New Roman"/>
        </w:rPr>
        <w:t xml:space="preserve">construye </w:t>
      </w:r>
      <w:r w:rsidR="007A4901">
        <w:rPr>
          <w:rFonts w:ascii="Times New Roman" w:hAnsi="Times New Roman" w:cs="Times New Roman"/>
        </w:rPr>
        <w:t xml:space="preserve">su </w:t>
      </w:r>
      <w:r w:rsidR="009D74E3">
        <w:rPr>
          <w:rFonts w:ascii="Times New Roman" w:hAnsi="Times New Roman" w:cs="Times New Roman"/>
        </w:rPr>
        <w:t xml:space="preserve">dominio </w:t>
      </w:r>
      <w:r w:rsidR="007A4901">
        <w:rPr>
          <w:rFonts w:ascii="Times New Roman" w:hAnsi="Times New Roman" w:cs="Times New Roman"/>
        </w:rPr>
        <w:t xml:space="preserve">es mediante las intervenciones </w:t>
      </w:r>
      <w:r w:rsidR="007A4901" w:rsidRPr="000846F3">
        <w:rPr>
          <w:rFonts w:ascii="Times New Roman" w:hAnsi="Times New Roman" w:cs="Times New Roman"/>
        </w:rPr>
        <w:t>indirecta</w:t>
      </w:r>
      <w:r w:rsidR="007A4901">
        <w:rPr>
          <w:rFonts w:ascii="Times New Roman" w:hAnsi="Times New Roman" w:cs="Times New Roman"/>
        </w:rPr>
        <w:t>s.</w:t>
      </w:r>
      <w:r w:rsidR="007A4901" w:rsidRPr="000846F3">
        <w:rPr>
          <w:rFonts w:ascii="Times New Roman" w:hAnsi="Times New Roman" w:cs="Times New Roman"/>
        </w:rPr>
        <w:t xml:space="preserve"> </w:t>
      </w:r>
      <w:r>
        <w:rPr>
          <w:rFonts w:ascii="Times New Roman" w:hAnsi="Times New Roman" w:cs="Times New Roman"/>
        </w:rPr>
        <w:t>Dichas intervenciones c</w:t>
      </w:r>
      <w:r w:rsidR="007A4901">
        <w:rPr>
          <w:rFonts w:ascii="Times New Roman" w:hAnsi="Times New Roman" w:cs="Times New Roman"/>
        </w:rPr>
        <w:t xml:space="preserve">onsisten en ejercer influencia sobre un territorio </w:t>
      </w:r>
      <w:r w:rsidR="007A4901" w:rsidRPr="000846F3">
        <w:rPr>
          <w:rFonts w:ascii="Times New Roman" w:hAnsi="Times New Roman" w:cs="Times New Roman"/>
        </w:rPr>
        <w:t>a través de agentes secundarios.</w:t>
      </w:r>
      <w:r w:rsidR="007A4901">
        <w:rPr>
          <w:rFonts w:ascii="Times New Roman" w:hAnsi="Times New Roman" w:cs="Times New Roman"/>
        </w:rPr>
        <w:t xml:space="preserve"> </w:t>
      </w:r>
      <w:r w:rsidR="007A4901" w:rsidRPr="000846F3">
        <w:rPr>
          <w:rFonts w:ascii="Times New Roman" w:hAnsi="Times New Roman" w:cs="Times New Roman"/>
        </w:rPr>
        <w:t>No es directamente E</w:t>
      </w:r>
      <w:r>
        <w:rPr>
          <w:rFonts w:ascii="Times New Roman" w:hAnsi="Times New Roman" w:cs="Times New Roman"/>
        </w:rPr>
        <w:t xml:space="preserve">stados Unidos </w:t>
      </w:r>
      <w:r w:rsidR="007A4901" w:rsidRPr="000846F3">
        <w:rPr>
          <w:rFonts w:ascii="Times New Roman" w:hAnsi="Times New Roman" w:cs="Times New Roman"/>
        </w:rPr>
        <w:t>quien combate</w:t>
      </w:r>
      <w:r>
        <w:rPr>
          <w:rFonts w:ascii="Times New Roman" w:hAnsi="Times New Roman" w:cs="Times New Roman"/>
        </w:rPr>
        <w:t>,</w:t>
      </w:r>
      <w:r w:rsidR="007A4901" w:rsidRPr="000846F3">
        <w:rPr>
          <w:rFonts w:ascii="Times New Roman" w:hAnsi="Times New Roman" w:cs="Times New Roman"/>
        </w:rPr>
        <w:t xml:space="preserve"> </w:t>
      </w:r>
      <w:r>
        <w:rPr>
          <w:rFonts w:ascii="Times New Roman" w:hAnsi="Times New Roman" w:cs="Times New Roman"/>
        </w:rPr>
        <w:t xml:space="preserve">sino mediante </w:t>
      </w:r>
      <w:r w:rsidR="007A4901" w:rsidRPr="000846F3">
        <w:rPr>
          <w:rFonts w:ascii="Times New Roman" w:hAnsi="Times New Roman" w:cs="Times New Roman"/>
        </w:rPr>
        <w:t xml:space="preserve">grupos </w:t>
      </w:r>
      <w:r>
        <w:rPr>
          <w:rFonts w:ascii="Times New Roman" w:hAnsi="Times New Roman" w:cs="Times New Roman"/>
        </w:rPr>
        <w:t xml:space="preserve">locales </w:t>
      </w:r>
      <w:r w:rsidR="007A4901" w:rsidRPr="000846F3">
        <w:rPr>
          <w:rFonts w:ascii="Times New Roman" w:hAnsi="Times New Roman" w:cs="Times New Roman"/>
        </w:rPr>
        <w:t>con armas estadounidenses</w:t>
      </w:r>
      <w:r w:rsidR="00587A48">
        <w:rPr>
          <w:rFonts w:ascii="Times New Roman" w:hAnsi="Times New Roman" w:cs="Times New Roman"/>
        </w:rPr>
        <w:t>,</w:t>
      </w:r>
      <w:r>
        <w:rPr>
          <w:rFonts w:ascii="Times New Roman" w:hAnsi="Times New Roman" w:cs="Times New Roman"/>
        </w:rPr>
        <w:t xml:space="preserve"> quienes desestabilizan un territorio determinado</w:t>
      </w:r>
      <w:r w:rsidR="007A4901">
        <w:rPr>
          <w:rFonts w:ascii="Times New Roman" w:hAnsi="Times New Roman" w:cs="Times New Roman"/>
        </w:rPr>
        <w:t>.</w:t>
      </w:r>
    </w:p>
    <w:p w14:paraId="3C254B3B" w14:textId="37F689E9" w:rsidR="00A95F24" w:rsidRDefault="007A4901"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5382D" w:rsidRPr="000846F3" w14:paraId="7EA373F9" w14:textId="77777777" w:rsidTr="005A2B85">
        <w:tc>
          <w:tcPr>
            <w:tcW w:w="9033" w:type="dxa"/>
            <w:gridSpan w:val="2"/>
            <w:shd w:val="clear" w:color="auto" w:fill="0D0D0D" w:themeFill="text1" w:themeFillTint="F2"/>
          </w:tcPr>
          <w:p w14:paraId="091B7D52"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4CDF8FE8" w14:textId="77777777" w:rsidTr="005A2B85">
        <w:tc>
          <w:tcPr>
            <w:tcW w:w="2518" w:type="dxa"/>
          </w:tcPr>
          <w:p w14:paraId="5FA518B5"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BB1BE54" w14:textId="54926D2B" w:rsidR="005A2B85" w:rsidRPr="005A2B85" w:rsidRDefault="00E86943"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CS_</w:t>
            </w:r>
            <w:r w:rsidR="005A2B85">
              <w:rPr>
                <w:rFonts w:ascii="Times New Roman" w:hAnsi="Times New Roman" w:cs="Times New Roman"/>
                <w:color w:val="000000"/>
                <w:sz w:val="24"/>
                <w:szCs w:val="24"/>
              </w:rPr>
              <w:t>11_01_IMG04</w:t>
            </w:r>
          </w:p>
        </w:tc>
      </w:tr>
      <w:tr w:rsidR="0055382D" w:rsidRPr="004661FF" w14:paraId="20A97886" w14:textId="77777777" w:rsidTr="005A2B85">
        <w:tc>
          <w:tcPr>
            <w:tcW w:w="2518" w:type="dxa"/>
          </w:tcPr>
          <w:p w14:paraId="37A086A2"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944D12" w14:textId="59708FFA" w:rsidR="009A1BE4" w:rsidRPr="009A1BE4" w:rsidRDefault="009A1BE4" w:rsidP="00C95BF4">
            <w:pPr>
              <w:spacing w:line="276" w:lineRule="auto"/>
              <w:jc w:val="both"/>
              <w:rPr>
                <w:rFonts w:ascii="Times New Roman" w:hAnsi="Times New Roman" w:cs="Times New Roman"/>
                <w:color w:val="000000"/>
                <w:sz w:val="24"/>
                <w:szCs w:val="24"/>
                <w:lang w:val="es-CO"/>
              </w:rPr>
            </w:pPr>
            <w:r w:rsidRPr="009A1BE4">
              <w:rPr>
                <w:rFonts w:ascii="Times New Roman" w:hAnsi="Times New Roman" w:cs="Times New Roman"/>
                <w:color w:val="000000"/>
                <w:sz w:val="24"/>
                <w:szCs w:val="24"/>
                <w:lang w:val="es-CO"/>
              </w:rPr>
              <w:t>Fuerzas de l</w:t>
            </w:r>
            <w:r w:rsidR="00983708">
              <w:rPr>
                <w:rFonts w:ascii="Times New Roman" w:hAnsi="Times New Roman" w:cs="Times New Roman"/>
                <w:color w:val="000000"/>
                <w:sz w:val="24"/>
                <w:szCs w:val="24"/>
                <w:lang w:val="es-CO"/>
              </w:rPr>
              <w:t xml:space="preserve">a infantería de </w:t>
            </w:r>
            <w:r w:rsidRPr="009A1BE4">
              <w:rPr>
                <w:rFonts w:ascii="Times New Roman" w:hAnsi="Times New Roman" w:cs="Times New Roman"/>
                <w:color w:val="000000"/>
                <w:sz w:val="24"/>
                <w:szCs w:val="24"/>
                <w:lang w:val="es-CO"/>
              </w:rPr>
              <w:t>marin</w:t>
            </w:r>
            <w:r w:rsidR="00983708">
              <w:rPr>
                <w:rFonts w:ascii="Times New Roman" w:hAnsi="Times New Roman" w:cs="Times New Roman"/>
                <w:color w:val="000000"/>
                <w:sz w:val="24"/>
                <w:szCs w:val="24"/>
                <w:lang w:val="es-CO"/>
              </w:rPr>
              <w:t>a</w:t>
            </w:r>
            <w:r w:rsidRPr="009A1BE4">
              <w:rPr>
                <w:rFonts w:ascii="Times New Roman" w:hAnsi="Times New Roman" w:cs="Times New Roman"/>
                <w:color w:val="000000"/>
                <w:sz w:val="24"/>
                <w:szCs w:val="24"/>
                <w:lang w:val="es-CO"/>
              </w:rPr>
              <w:t xml:space="preserve"> de las fuerzas armadas de Estados </w:t>
            </w:r>
            <w:r>
              <w:rPr>
                <w:rFonts w:ascii="Times New Roman" w:hAnsi="Times New Roman" w:cs="Times New Roman"/>
                <w:color w:val="000000"/>
                <w:sz w:val="24"/>
                <w:szCs w:val="24"/>
                <w:lang w:val="es-CO"/>
              </w:rPr>
              <w:t>U</w:t>
            </w:r>
            <w:r w:rsidRPr="009A1BE4">
              <w:rPr>
                <w:rFonts w:ascii="Times New Roman" w:hAnsi="Times New Roman" w:cs="Times New Roman"/>
                <w:color w:val="000000"/>
                <w:sz w:val="24"/>
                <w:szCs w:val="24"/>
                <w:lang w:val="es-CO"/>
              </w:rPr>
              <w:t xml:space="preserve">nidos en  </w:t>
            </w:r>
            <w:r>
              <w:rPr>
                <w:rFonts w:ascii="Times New Roman" w:hAnsi="Times New Roman" w:cs="Times New Roman"/>
                <w:color w:val="000000"/>
                <w:sz w:val="24"/>
                <w:szCs w:val="24"/>
                <w:lang w:val="es-CO"/>
              </w:rPr>
              <w:t xml:space="preserve">las montañas de </w:t>
            </w:r>
            <w:r w:rsidRPr="009A1BE4">
              <w:rPr>
                <w:rFonts w:ascii="Times New Roman" w:hAnsi="Times New Roman" w:cs="Times New Roman"/>
                <w:color w:val="000000"/>
                <w:sz w:val="24"/>
                <w:szCs w:val="24"/>
                <w:lang w:val="es-CO"/>
              </w:rPr>
              <w:t>Afg</w:t>
            </w:r>
            <w:r>
              <w:rPr>
                <w:rFonts w:ascii="Times New Roman" w:hAnsi="Times New Roman" w:cs="Times New Roman"/>
                <w:color w:val="000000"/>
                <w:sz w:val="24"/>
                <w:szCs w:val="24"/>
                <w:lang w:val="es-CO"/>
              </w:rPr>
              <w:t>anistá</w:t>
            </w:r>
            <w:r w:rsidRPr="009A1BE4">
              <w:rPr>
                <w:rFonts w:ascii="Times New Roman" w:hAnsi="Times New Roman" w:cs="Times New Roman"/>
                <w:color w:val="000000"/>
                <w:sz w:val="24"/>
                <w:szCs w:val="24"/>
                <w:lang w:val="es-CO"/>
              </w:rPr>
              <w:t xml:space="preserve">n </w:t>
            </w:r>
          </w:p>
          <w:p w14:paraId="545D5054" w14:textId="77777777" w:rsidR="009A1BE4" w:rsidRPr="009A1BE4" w:rsidRDefault="009A1BE4" w:rsidP="00C95BF4">
            <w:pPr>
              <w:spacing w:line="276" w:lineRule="auto"/>
              <w:jc w:val="both"/>
              <w:rPr>
                <w:rFonts w:ascii="Times New Roman" w:hAnsi="Times New Roman" w:cs="Times New Roman"/>
                <w:color w:val="000000"/>
                <w:sz w:val="24"/>
                <w:szCs w:val="24"/>
                <w:lang w:val="es-CO"/>
              </w:rPr>
            </w:pPr>
          </w:p>
          <w:p w14:paraId="2459B60B" w14:textId="7457A662" w:rsidR="0055382D" w:rsidRPr="0063503C" w:rsidRDefault="0055382D" w:rsidP="00C95BF4">
            <w:pPr>
              <w:spacing w:line="276" w:lineRule="auto"/>
              <w:jc w:val="both"/>
              <w:rPr>
                <w:rFonts w:ascii="Times New Roman" w:hAnsi="Times New Roman" w:cs="Times New Roman"/>
                <w:color w:val="000000"/>
                <w:sz w:val="24"/>
                <w:szCs w:val="24"/>
                <w:lang w:val="es-CO"/>
              </w:rPr>
            </w:pPr>
          </w:p>
        </w:tc>
      </w:tr>
      <w:tr w:rsidR="0055382D" w:rsidRPr="000846F3" w14:paraId="31BA7BCE" w14:textId="77777777" w:rsidTr="005A2B85">
        <w:tc>
          <w:tcPr>
            <w:tcW w:w="2518" w:type="dxa"/>
          </w:tcPr>
          <w:p w14:paraId="20816CD2"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0387A59" w14:textId="57982525" w:rsidR="0055382D" w:rsidRPr="000846F3" w:rsidRDefault="00F9667D" w:rsidP="00C95BF4">
            <w:pPr>
              <w:spacing w:line="276" w:lineRule="auto"/>
              <w:jc w:val="both"/>
              <w:rPr>
                <w:rFonts w:ascii="Times New Roman" w:hAnsi="Times New Roman" w:cs="Times New Roman"/>
                <w:color w:val="000000"/>
                <w:sz w:val="24"/>
                <w:szCs w:val="24"/>
              </w:rPr>
            </w:pPr>
            <w:r w:rsidRPr="009A1BE4">
              <w:rPr>
                <w:rFonts w:ascii="Times New Roman" w:hAnsi="Times New Roman" w:cs="Times New Roman"/>
                <w:color w:val="000000"/>
                <w:sz w:val="24"/>
                <w:szCs w:val="24"/>
                <w:lang w:val="en-US"/>
              </w:rPr>
              <w:t>Número de la imagen 126964421</w:t>
            </w:r>
          </w:p>
        </w:tc>
      </w:tr>
      <w:tr w:rsidR="0055382D" w:rsidRPr="000846F3" w14:paraId="46718539" w14:textId="77777777" w:rsidTr="005A2B85">
        <w:tc>
          <w:tcPr>
            <w:tcW w:w="2518" w:type="dxa"/>
          </w:tcPr>
          <w:p w14:paraId="5A2C4EA6"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0D214B6" w14:textId="16F24E77" w:rsidR="0055382D" w:rsidRPr="000846F3" w:rsidRDefault="0055382D"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el siglo XXI la hegemonía global es estadounidense</w:t>
            </w:r>
            <w:r w:rsidR="00C929D5">
              <w:rPr>
                <w:rFonts w:ascii="Times New Roman" w:hAnsi="Times New Roman" w:cs="Times New Roman"/>
                <w:color w:val="000000"/>
                <w:sz w:val="24"/>
                <w:szCs w:val="24"/>
              </w:rPr>
              <w:t xml:space="preserve">. El hecho de contar con las fuerzas amadas más poderosas del planeta les da una ventaja estratégica. </w:t>
            </w:r>
            <w:r>
              <w:rPr>
                <w:rFonts w:ascii="Times New Roman" w:hAnsi="Times New Roman" w:cs="Times New Roman"/>
                <w:color w:val="000000"/>
                <w:sz w:val="24"/>
                <w:szCs w:val="24"/>
              </w:rPr>
              <w:t xml:space="preserve"> </w:t>
            </w:r>
            <w:r w:rsidR="00F9667D">
              <w:rPr>
                <w:rFonts w:ascii="Times New Roman" w:hAnsi="Times New Roman" w:cs="Times New Roman"/>
                <w:color w:val="000000"/>
                <w:sz w:val="24"/>
                <w:szCs w:val="24"/>
              </w:rPr>
              <w:t xml:space="preserve">En la imagen se ve un </w:t>
            </w:r>
            <w:r w:rsidR="00F9667D" w:rsidRPr="0063503C">
              <w:rPr>
                <w:rFonts w:ascii="Times New Roman" w:hAnsi="Times New Roman" w:cs="Times New Roman"/>
                <w:i/>
                <w:color w:val="000000"/>
                <w:sz w:val="24"/>
                <w:szCs w:val="24"/>
              </w:rPr>
              <w:t>marine</w:t>
            </w:r>
            <w:r w:rsidR="00F9667D">
              <w:rPr>
                <w:rFonts w:ascii="Times New Roman" w:hAnsi="Times New Roman" w:cs="Times New Roman"/>
                <w:color w:val="000000"/>
                <w:sz w:val="24"/>
                <w:szCs w:val="24"/>
              </w:rPr>
              <w:t xml:space="preserve"> estadounidense en </w:t>
            </w:r>
            <w:r w:rsidR="0063503C">
              <w:rPr>
                <w:rFonts w:ascii="Times New Roman" w:hAnsi="Times New Roman" w:cs="Times New Roman"/>
                <w:color w:val="000000"/>
                <w:sz w:val="24"/>
                <w:szCs w:val="24"/>
              </w:rPr>
              <w:t>Afganistán</w:t>
            </w:r>
            <w:r w:rsidR="00F9667D">
              <w:rPr>
                <w:rFonts w:ascii="Times New Roman" w:hAnsi="Times New Roman" w:cs="Times New Roman"/>
                <w:color w:val="000000"/>
                <w:sz w:val="24"/>
                <w:szCs w:val="24"/>
              </w:rPr>
              <w:t>.</w:t>
            </w:r>
          </w:p>
        </w:tc>
      </w:tr>
    </w:tbl>
    <w:p w14:paraId="62698DA4" w14:textId="77777777" w:rsidR="00A95F24" w:rsidRDefault="00A95F24" w:rsidP="00C95BF4">
      <w:pPr>
        <w:spacing w:after="0" w:line="276" w:lineRule="auto"/>
        <w:jc w:val="both"/>
        <w:rPr>
          <w:rFonts w:ascii="Times New Roman" w:hAnsi="Times New Roman" w:cs="Times New Roman"/>
        </w:rPr>
      </w:pPr>
    </w:p>
    <w:p w14:paraId="1B0D7BE2" w14:textId="066BB927" w:rsidR="007A4901" w:rsidRPr="000846F3" w:rsidRDefault="007A4901" w:rsidP="00C95BF4">
      <w:pPr>
        <w:spacing w:after="0" w:line="276" w:lineRule="auto"/>
        <w:jc w:val="both"/>
        <w:rPr>
          <w:rFonts w:ascii="Times New Roman" w:hAnsi="Times New Roman" w:cs="Times New Roman"/>
        </w:rPr>
      </w:pPr>
      <w:r>
        <w:rPr>
          <w:rFonts w:ascii="Times New Roman" w:hAnsi="Times New Roman" w:cs="Times New Roman"/>
        </w:rPr>
        <w:t>Este tipo de conflictos</w:t>
      </w:r>
      <w:r w:rsidR="00587A48">
        <w:rPr>
          <w:rFonts w:ascii="Times New Roman" w:hAnsi="Times New Roman" w:cs="Times New Roman"/>
        </w:rPr>
        <w:t>,</w:t>
      </w:r>
      <w:r>
        <w:rPr>
          <w:rFonts w:ascii="Times New Roman" w:hAnsi="Times New Roman" w:cs="Times New Roman"/>
        </w:rPr>
        <w:t xml:space="preserve"> </w:t>
      </w:r>
      <w:r w:rsidRPr="000846F3">
        <w:rPr>
          <w:rFonts w:ascii="Times New Roman" w:hAnsi="Times New Roman" w:cs="Times New Roman"/>
        </w:rPr>
        <w:t>en principio</w:t>
      </w:r>
      <w:r w:rsidR="00587A48">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son </w:t>
      </w:r>
      <w:r w:rsidRPr="000846F3">
        <w:rPr>
          <w:rFonts w:ascii="Times New Roman" w:hAnsi="Times New Roman" w:cs="Times New Roman"/>
        </w:rPr>
        <w:t>local</w:t>
      </w:r>
      <w:r>
        <w:rPr>
          <w:rFonts w:ascii="Times New Roman" w:hAnsi="Times New Roman" w:cs="Times New Roman"/>
        </w:rPr>
        <w:t xml:space="preserve">es, </w:t>
      </w:r>
      <w:r w:rsidRPr="000846F3">
        <w:rPr>
          <w:rFonts w:ascii="Times New Roman" w:hAnsi="Times New Roman" w:cs="Times New Roman"/>
        </w:rPr>
        <w:t xml:space="preserve">pero </w:t>
      </w:r>
      <w:r>
        <w:rPr>
          <w:rFonts w:ascii="Times New Roman" w:hAnsi="Times New Roman" w:cs="Times New Roman"/>
        </w:rPr>
        <w:t xml:space="preserve">luego se </w:t>
      </w:r>
      <w:r w:rsidRPr="000846F3">
        <w:rPr>
          <w:rFonts w:ascii="Times New Roman" w:hAnsi="Times New Roman" w:cs="Times New Roman"/>
        </w:rPr>
        <w:t>internacionaliza</w:t>
      </w:r>
      <w:r>
        <w:rPr>
          <w:rFonts w:ascii="Times New Roman" w:hAnsi="Times New Roman" w:cs="Times New Roman"/>
        </w:rPr>
        <w:t>n</w:t>
      </w:r>
      <w:r w:rsidR="00F364B1">
        <w:rPr>
          <w:rFonts w:ascii="Times New Roman" w:hAnsi="Times New Roman" w:cs="Times New Roman"/>
        </w:rPr>
        <w:t>,</w:t>
      </w:r>
      <w:r>
        <w:rPr>
          <w:rFonts w:ascii="Times New Roman" w:hAnsi="Times New Roman" w:cs="Times New Roman"/>
        </w:rPr>
        <w:t xml:space="preserve"> </w:t>
      </w:r>
      <w:r w:rsidR="00A95F24">
        <w:rPr>
          <w:rFonts w:ascii="Times New Roman" w:hAnsi="Times New Roman" w:cs="Times New Roman"/>
        </w:rPr>
        <w:t xml:space="preserve">generalmente </w:t>
      </w:r>
      <w:r>
        <w:rPr>
          <w:rFonts w:ascii="Times New Roman" w:hAnsi="Times New Roman" w:cs="Times New Roman"/>
        </w:rPr>
        <w:t xml:space="preserve">con el </w:t>
      </w:r>
      <w:r w:rsidRPr="000846F3">
        <w:rPr>
          <w:rFonts w:ascii="Times New Roman" w:hAnsi="Times New Roman" w:cs="Times New Roman"/>
        </w:rPr>
        <w:t xml:space="preserve">apoyo de </w:t>
      </w:r>
      <w:r>
        <w:rPr>
          <w:rFonts w:ascii="Times New Roman" w:hAnsi="Times New Roman" w:cs="Times New Roman"/>
        </w:rPr>
        <w:t>Estados Unidos</w:t>
      </w:r>
      <w:r w:rsidR="00F364B1">
        <w:rPr>
          <w:rFonts w:ascii="Times New Roman" w:hAnsi="Times New Roman" w:cs="Times New Roman"/>
        </w:rPr>
        <w:t xml:space="preserve"> </w:t>
      </w:r>
      <w:r>
        <w:rPr>
          <w:rFonts w:ascii="Times New Roman" w:hAnsi="Times New Roman" w:cs="Times New Roman"/>
        </w:rPr>
        <w:t xml:space="preserve">a </w:t>
      </w:r>
      <w:r w:rsidR="00F364B1">
        <w:rPr>
          <w:rFonts w:ascii="Times New Roman" w:hAnsi="Times New Roman" w:cs="Times New Roman"/>
        </w:rPr>
        <w:t xml:space="preserve">aquellos </w:t>
      </w:r>
      <w:r w:rsidR="00587A48">
        <w:rPr>
          <w:rFonts w:ascii="Times New Roman" w:hAnsi="Times New Roman" w:cs="Times New Roman"/>
        </w:rPr>
        <w:t xml:space="preserve">que luchan contra </w:t>
      </w:r>
      <w:r>
        <w:rPr>
          <w:rFonts w:ascii="Times New Roman" w:hAnsi="Times New Roman" w:cs="Times New Roman"/>
        </w:rPr>
        <w:t>gobiernos opuestos a sus intereses</w:t>
      </w:r>
      <w:r w:rsidRPr="000846F3">
        <w:rPr>
          <w:rFonts w:ascii="Times New Roman" w:hAnsi="Times New Roman" w:cs="Times New Roman"/>
        </w:rPr>
        <w:t xml:space="preserve">. </w:t>
      </w:r>
    </w:p>
    <w:p w14:paraId="35305A85" w14:textId="77777777" w:rsidR="007A4901" w:rsidRPr="000846F3" w:rsidRDefault="007A4901" w:rsidP="00C95BF4">
      <w:pPr>
        <w:spacing w:after="0" w:line="276" w:lineRule="auto"/>
        <w:jc w:val="both"/>
        <w:rPr>
          <w:rFonts w:ascii="Times New Roman" w:hAnsi="Times New Roman" w:cs="Times New Roman"/>
        </w:rPr>
      </w:pPr>
    </w:p>
    <w:p w14:paraId="37B88473" w14:textId="04F76EE0" w:rsidR="00587A48" w:rsidRDefault="00751EDB"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Una de las zonas más </w:t>
      </w:r>
      <w:r w:rsidR="003D3BB6">
        <w:rPr>
          <w:rFonts w:ascii="Times New Roman" w:hAnsi="Times New Roman" w:cs="Times New Roman"/>
        </w:rPr>
        <w:t xml:space="preserve">conflictivas </w:t>
      </w:r>
      <w:r w:rsidRPr="000846F3">
        <w:rPr>
          <w:rFonts w:ascii="Times New Roman" w:hAnsi="Times New Roman" w:cs="Times New Roman"/>
        </w:rPr>
        <w:t xml:space="preserve">del tablero es </w:t>
      </w:r>
      <w:r w:rsidR="003D3BB6">
        <w:rPr>
          <w:rFonts w:ascii="Times New Roman" w:hAnsi="Times New Roman" w:cs="Times New Roman"/>
        </w:rPr>
        <w:t xml:space="preserve">la región denominada </w:t>
      </w:r>
      <w:r w:rsidRPr="000846F3">
        <w:rPr>
          <w:rFonts w:ascii="Times New Roman" w:hAnsi="Times New Roman" w:cs="Times New Roman"/>
        </w:rPr>
        <w:t>Oriente Medio</w:t>
      </w:r>
      <w:r w:rsidR="003D3BB6">
        <w:rPr>
          <w:rFonts w:ascii="Times New Roman" w:hAnsi="Times New Roman" w:cs="Times New Roman"/>
        </w:rPr>
        <w:t xml:space="preserve">. Es un territorio muy </w:t>
      </w:r>
      <w:r w:rsidRPr="000846F3">
        <w:rPr>
          <w:rFonts w:ascii="Times New Roman" w:hAnsi="Times New Roman" w:cs="Times New Roman"/>
        </w:rPr>
        <w:t>ric</w:t>
      </w:r>
      <w:r w:rsidR="003D3BB6">
        <w:rPr>
          <w:rFonts w:ascii="Times New Roman" w:hAnsi="Times New Roman" w:cs="Times New Roman"/>
        </w:rPr>
        <w:t>o</w:t>
      </w:r>
      <w:r w:rsidRPr="000846F3">
        <w:rPr>
          <w:rFonts w:ascii="Times New Roman" w:hAnsi="Times New Roman" w:cs="Times New Roman"/>
        </w:rPr>
        <w:t xml:space="preserve"> en recursos naturales</w:t>
      </w:r>
      <w:r w:rsidR="003D3BB6">
        <w:rPr>
          <w:rFonts w:ascii="Times New Roman" w:hAnsi="Times New Roman" w:cs="Times New Roman"/>
        </w:rPr>
        <w:t>, e</w:t>
      </w:r>
      <w:r w:rsidR="00587A48">
        <w:rPr>
          <w:rFonts w:ascii="Times New Roman" w:hAnsi="Times New Roman" w:cs="Times New Roman"/>
        </w:rPr>
        <w:t xml:space="preserve">n particular, </w:t>
      </w:r>
      <w:r w:rsidR="00A95F24">
        <w:rPr>
          <w:rFonts w:ascii="Times New Roman" w:hAnsi="Times New Roman" w:cs="Times New Roman"/>
        </w:rPr>
        <w:t xml:space="preserve">allí están ubicadas las más grandes reservas de </w:t>
      </w:r>
      <w:r w:rsidR="003D3BB6">
        <w:rPr>
          <w:rFonts w:ascii="Times New Roman" w:hAnsi="Times New Roman" w:cs="Times New Roman"/>
        </w:rPr>
        <w:t>petróleo</w:t>
      </w:r>
      <w:r w:rsidR="00C8224B">
        <w:rPr>
          <w:rFonts w:ascii="Times New Roman" w:hAnsi="Times New Roman" w:cs="Times New Roman"/>
        </w:rPr>
        <w:t xml:space="preserve"> [</w:t>
      </w:r>
      <w:hyperlink r:id="rId1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95F24">
        <w:rPr>
          <w:rFonts w:ascii="Times New Roman" w:hAnsi="Times New Roman" w:cs="Times New Roman"/>
        </w:rPr>
        <w:t>.</w:t>
      </w:r>
      <w:r w:rsidR="003D3BB6">
        <w:rPr>
          <w:rFonts w:ascii="Times New Roman" w:hAnsi="Times New Roman" w:cs="Times New Roman"/>
        </w:rPr>
        <w:t xml:space="preserve"> </w:t>
      </w:r>
      <w:r w:rsidR="00A95F24">
        <w:rPr>
          <w:rFonts w:ascii="Times New Roman" w:hAnsi="Times New Roman" w:cs="Times New Roman"/>
        </w:rPr>
        <w:t>S</w:t>
      </w:r>
      <w:r w:rsidR="003D3BB6">
        <w:rPr>
          <w:rFonts w:ascii="Times New Roman" w:hAnsi="Times New Roman" w:cs="Times New Roman"/>
        </w:rPr>
        <w:t xml:space="preserve">e caracteriza por </w:t>
      </w:r>
      <w:r w:rsidR="00F364B1">
        <w:rPr>
          <w:rFonts w:ascii="Times New Roman" w:hAnsi="Times New Roman" w:cs="Times New Roman"/>
        </w:rPr>
        <w:t xml:space="preserve">ser una región </w:t>
      </w:r>
      <w:r w:rsidR="00587A48">
        <w:rPr>
          <w:rFonts w:ascii="Times New Roman" w:hAnsi="Times New Roman" w:cs="Times New Roman"/>
        </w:rPr>
        <w:t>inestable, atravesada de múltiples tensiones culturales, políticas y económicas.</w:t>
      </w:r>
      <w:r w:rsidR="00DE09DA">
        <w:rPr>
          <w:rFonts w:ascii="Times New Roman" w:hAnsi="Times New Roman" w:cs="Times New Roman"/>
        </w:rPr>
        <w:t xml:space="preserve"> Ello </w:t>
      </w:r>
      <w:r w:rsidR="00587A48">
        <w:rPr>
          <w:rFonts w:ascii="Times New Roman" w:hAnsi="Times New Roman" w:cs="Times New Roman"/>
        </w:rPr>
        <w:t xml:space="preserve">genera </w:t>
      </w:r>
      <w:r w:rsidR="003D3BB6">
        <w:rPr>
          <w:rFonts w:ascii="Times New Roman" w:hAnsi="Times New Roman" w:cs="Times New Roman"/>
        </w:rPr>
        <w:t xml:space="preserve">conflictos </w:t>
      </w:r>
      <w:r w:rsidR="00587A48">
        <w:rPr>
          <w:rFonts w:ascii="Times New Roman" w:hAnsi="Times New Roman" w:cs="Times New Roman"/>
        </w:rPr>
        <w:t>permanentes</w:t>
      </w:r>
      <w:r w:rsidR="003D3BB6">
        <w:rPr>
          <w:rFonts w:ascii="Times New Roman" w:hAnsi="Times New Roman" w:cs="Times New Roman"/>
        </w:rPr>
        <w:t xml:space="preserve">. </w:t>
      </w:r>
    </w:p>
    <w:p w14:paraId="60600128" w14:textId="77777777" w:rsidR="00587A48" w:rsidRDefault="00587A48" w:rsidP="00C95BF4">
      <w:pPr>
        <w:spacing w:after="0" w:line="276" w:lineRule="auto"/>
        <w:jc w:val="both"/>
        <w:rPr>
          <w:rFonts w:ascii="Times New Roman" w:hAnsi="Times New Roman" w:cs="Times New Roman"/>
        </w:rPr>
      </w:pPr>
    </w:p>
    <w:p w14:paraId="7F9D5DF3" w14:textId="4E504130" w:rsidR="00C87C64" w:rsidRPr="000846F3" w:rsidRDefault="003D3BB6" w:rsidP="00C95BF4">
      <w:pPr>
        <w:spacing w:after="0" w:line="276" w:lineRule="auto"/>
        <w:jc w:val="both"/>
        <w:rPr>
          <w:rFonts w:ascii="Times New Roman" w:hAnsi="Times New Roman" w:cs="Times New Roman"/>
        </w:rPr>
      </w:pPr>
      <w:r>
        <w:rPr>
          <w:rFonts w:ascii="Times New Roman" w:hAnsi="Times New Roman" w:cs="Times New Roman"/>
        </w:rPr>
        <w:t xml:space="preserve">El interés de Estados Unidos </w:t>
      </w:r>
      <w:r w:rsidR="00587A48">
        <w:rPr>
          <w:rFonts w:ascii="Times New Roman" w:hAnsi="Times New Roman" w:cs="Times New Roman"/>
        </w:rPr>
        <w:t xml:space="preserve">por </w:t>
      </w:r>
      <w:r w:rsidR="002F6A7F">
        <w:rPr>
          <w:rFonts w:ascii="Times New Roman" w:hAnsi="Times New Roman" w:cs="Times New Roman"/>
        </w:rPr>
        <w:t xml:space="preserve">controlar </w:t>
      </w:r>
      <w:r>
        <w:rPr>
          <w:rFonts w:ascii="Times New Roman" w:hAnsi="Times New Roman" w:cs="Times New Roman"/>
        </w:rPr>
        <w:t xml:space="preserve">los recursos energéticos </w:t>
      </w:r>
      <w:r w:rsidR="00587A48">
        <w:rPr>
          <w:rFonts w:ascii="Times New Roman" w:hAnsi="Times New Roman" w:cs="Times New Roman"/>
        </w:rPr>
        <w:t xml:space="preserve">necesarios para alimentar </w:t>
      </w:r>
      <w:r>
        <w:rPr>
          <w:rFonts w:ascii="Times New Roman" w:hAnsi="Times New Roman" w:cs="Times New Roman"/>
        </w:rPr>
        <w:t xml:space="preserve">su economía </w:t>
      </w:r>
      <w:r w:rsidR="00F364B1">
        <w:rPr>
          <w:rFonts w:ascii="Times New Roman" w:hAnsi="Times New Roman" w:cs="Times New Roman"/>
        </w:rPr>
        <w:t xml:space="preserve">es la principal razón que </w:t>
      </w:r>
      <w:r>
        <w:rPr>
          <w:rFonts w:ascii="Times New Roman" w:hAnsi="Times New Roman" w:cs="Times New Roman"/>
        </w:rPr>
        <w:t xml:space="preserve">explica </w:t>
      </w:r>
      <w:r w:rsidR="00751EDB" w:rsidRPr="000846F3">
        <w:rPr>
          <w:rFonts w:ascii="Times New Roman" w:hAnsi="Times New Roman" w:cs="Times New Roman"/>
        </w:rPr>
        <w:t xml:space="preserve">la presencia de </w:t>
      </w:r>
      <w:r w:rsidR="00F364B1">
        <w:rPr>
          <w:rFonts w:ascii="Times New Roman" w:hAnsi="Times New Roman" w:cs="Times New Roman"/>
        </w:rPr>
        <w:t xml:space="preserve">sus </w:t>
      </w:r>
      <w:r w:rsidR="00751EDB" w:rsidRPr="000846F3">
        <w:rPr>
          <w:rFonts w:ascii="Times New Roman" w:hAnsi="Times New Roman" w:cs="Times New Roman"/>
        </w:rPr>
        <w:t xml:space="preserve">tropas </w:t>
      </w:r>
      <w:r w:rsidR="00F364B1">
        <w:rPr>
          <w:rFonts w:ascii="Times New Roman" w:hAnsi="Times New Roman" w:cs="Times New Roman"/>
        </w:rPr>
        <w:t>de forma permanente</w:t>
      </w:r>
      <w:r w:rsidR="00587A48">
        <w:rPr>
          <w:rFonts w:ascii="Times New Roman" w:hAnsi="Times New Roman" w:cs="Times New Roman"/>
        </w:rPr>
        <w:t xml:space="preserve"> en </w:t>
      </w:r>
      <w:r w:rsidR="00F364B1">
        <w:rPr>
          <w:rFonts w:ascii="Times New Roman" w:hAnsi="Times New Roman" w:cs="Times New Roman"/>
        </w:rPr>
        <w:t>Oriente Medio</w:t>
      </w:r>
      <w:r w:rsidR="00587A48">
        <w:rPr>
          <w:rFonts w:ascii="Times New Roman" w:hAnsi="Times New Roman" w:cs="Times New Roman"/>
        </w:rPr>
        <w:t xml:space="preserve">, así como que hoy </w:t>
      </w:r>
      <w:r w:rsidR="007A4901">
        <w:rPr>
          <w:rFonts w:ascii="Times New Roman" w:hAnsi="Times New Roman" w:cs="Times New Roman"/>
        </w:rPr>
        <w:t>sea uno de los principales escenarios de la “</w:t>
      </w:r>
      <w:r w:rsidR="007A4901" w:rsidRPr="00B37012">
        <w:rPr>
          <w:rFonts w:ascii="Times New Roman" w:hAnsi="Times New Roman" w:cs="Times New Roman"/>
          <w:b/>
        </w:rPr>
        <w:t>guerra contra el terrorismo</w:t>
      </w:r>
      <w:r w:rsidR="007A4901">
        <w:rPr>
          <w:rFonts w:ascii="Times New Roman" w:hAnsi="Times New Roman" w:cs="Times New Roman"/>
        </w:rPr>
        <w:t>”</w:t>
      </w:r>
      <w:r w:rsidR="00587A48">
        <w:rPr>
          <w:rFonts w:ascii="Times New Roman" w:hAnsi="Times New Roman" w:cs="Times New Roman"/>
        </w:rPr>
        <w:t>.</w:t>
      </w:r>
    </w:p>
    <w:p w14:paraId="16941D17" w14:textId="77777777" w:rsidR="00A15C47" w:rsidRDefault="00A15C47" w:rsidP="00C95BF4">
      <w:pPr>
        <w:spacing w:after="0" w:line="276" w:lineRule="auto"/>
        <w:jc w:val="both"/>
        <w:rPr>
          <w:rFonts w:ascii="Times New Roman" w:hAnsi="Times New Roman" w:cs="Times New Roman"/>
        </w:rPr>
      </w:pPr>
    </w:p>
    <w:p w14:paraId="0E1EF523" w14:textId="77777777" w:rsidR="009D74E3" w:rsidRDefault="009D74E3" w:rsidP="00C95BF4">
      <w:pPr>
        <w:spacing w:after="0" w:line="276" w:lineRule="auto"/>
        <w:jc w:val="both"/>
        <w:rPr>
          <w:rFonts w:ascii="Times New Roman" w:hAnsi="Times New Roman" w:cs="Times New Roman"/>
        </w:rPr>
      </w:pPr>
      <w:r>
        <w:rPr>
          <w:rFonts w:ascii="Times New Roman" w:hAnsi="Times New Roman" w:cs="Times New Roman"/>
        </w:rPr>
        <w:t xml:space="preserve">Sin embargo, Estados Unidos aún no ha entrado en una confrontación directa </w:t>
      </w:r>
      <w:r w:rsidRPr="000846F3">
        <w:rPr>
          <w:rFonts w:ascii="Times New Roman" w:hAnsi="Times New Roman" w:cs="Times New Roman"/>
        </w:rPr>
        <w:t>contra sus grandes enemigos geopolíticos</w:t>
      </w:r>
      <w:r>
        <w:rPr>
          <w:rFonts w:ascii="Times New Roman" w:hAnsi="Times New Roman" w:cs="Times New Roman"/>
        </w:rPr>
        <w:t>,</w:t>
      </w:r>
      <w:r w:rsidRPr="000846F3">
        <w:rPr>
          <w:rFonts w:ascii="Times New Roman" w:hAnsi="Times New Roman" w:cs="Times New Roman"/>
        </w:rPr>
        <w:t xml:space="preserve"> como Rusia o China. </w:t>
      </w:r>
    </w:p>
    <w:p w14:paraId="64C76A95" w14:textId="77777777" w:rsidR="00714644" w:rsidRDefault="0071464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14644" w:rsidRPr="000846F3" w14:paraId="05AA3F04" w14:textId="77777777" w:rsidTr="00ED495A">
        <w:tc>
          <w:tcPr>
            <w:tcW w:w="9033" w:type="dxa"/>
            <w:gridSpan w:val="2"/>
            <w:shd w:val="clear" w:color="auto" w:fill="0D0D0D" w:themeFill="text1" w:themeFillTint="F2"/>
          </w:tcPr>
          <w:p w14:paraId="644D545C" w14:textId="77777777" w:rsidR="00714644" w:rsidRPr="000846F3" w:rsidRDefault="00714644"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714644" w:rsidRPr="000846F3" w14:paraId="76E4A855" w14:textId="77777777" w:rsidTr="00ED495A">
        <w:tc>
          <w:tcPr>
            <w:tcW w:w="2518" w:type="dxa"/>
          </w:tcPr>
          <w:p w14:paraId="6F403E03" w14:textId="77777777" w:rsidR="00714644" w:rsidRPr="000846F3" w:rsidRDefault="00714644"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E97F6D3" w14:textId="48DD5516" w:rsidR="00714644" w:rsidRPr="000846F3" w:rsidRDefault="00E86943"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w:t>
            </w:r>
            <w:r w:rsidR="00714644" w:rsidRPr="0063503C">
              <w:rPr>
                <w:rFonts w:ascii="Times New Roman" w:hAnsi="Times New Roman" w:cs="Times New Roman"/>
                <w:color w:val="000000"/>
                <w:sz w:val="24"/>
                <w:szCs w:val="24"/>
              </w:rPr>
              <w:t>11_01_IMG05</w:t>
            </w:r>
          </w:p>
        </w:tc>
      </w:tr>
      <w:tr w:rsidR="00714644" w:rsidRPr="00714644" w14:paraId="32769EE6" w14:textId="77777777" w:rsidTr="00ED495A">
        <w:tc>
          <w:tcPr>
            <w:tcW w:w="2518" w:type="dxa"/>
          </w:tcPr>
          <w:p w14:paraId="3D1AC11C"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6F2F4E" w14:textId="1C4646EF" w:rsidR="00714644" w:rsidRPr="00714644" w:rsidRDefault="00714644" w:rsidP="00C95BF4">
            <w:pPr>
              <w:spacing w:line="276" w:lineRule="auto"/>
              <w:jc w:val="both"/>
              <w:rPr>
                <w:rFonts w:ascii="Times New Roman" w:hAnsi="Times New Roman" w:cs="Times New Roman"/>
                <w:color w:val="000000"/>
                <w:sz w:val="24"/>
                <w:szCs w:val="24"/>
                <w:lang w:val="es-CO"/>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en el mundo </w:t>
            </w:r>
          </w:p>
        </w:tc>
      </w:tr>
      <w:tr w:rsidR="00714644" w:rsidRPr="000846F3" w14:paraId="713BAA24" w14:textId="77777777" w:rsidTr="00ED495A">
        <w:tc>
          <w:tcPr>
            <w:tcW w:w="2518" w:type="dxa"/>
          </w:tcPr>
          <w:p w14:paraId="0BBAB60C"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4E6B1B2" w14:textId="39249FD9" w:rsidR="00714644" w:rsidRPr="000846F3" w:rsidRDefault="0071464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714644">
              <w:rPr>
                <w:rFonts w:ascii="Times New Roman" w:hAnsi="Times New Roman" w:cs="Times New Roman"/>
                <w:color w:val="000000"/>
                <w:sz w:val="24"/>
                <w:szCs w:val="24"/>
              </w:rPr>
              <w:t>Producción y reservas de petróleo. En Oriente Medio se concentran las mayores reservas mundiales de petróleo</w:t>
            </w:r>
          </w:p>
        </w:tc>
      </w:tr>
      <w:tr w:rsidR="00714644" w:rsidRPr="000846F3" w14:paraId="0C60F4F0" w14:textId="77777777" w:rsidTr="00ED495A">
        <w:tc>
          <w:tcPr>
            <w:tcW w:w="2518" w:type="dxa"/>
          </w:tcPr>
          <w:p w14:paraId="18FB14ED"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35E86A9" w14:textId="07C866D8" w:rsidR="00714644" w:rsidRPr="000846F3" w:rsidRDefault="00714644" w:rsidP="00C95BF4">
            <w:pPr>
              <w:spacing w:line="276" w:lineRule="auto"/>
              <w:jc w:val="both"/>
              <w:rPr>
                <w:rFonts w:ascii="Times New Roman" w:hAnsi="Times New Roman" w:cs="Times New Roman"/>
                <w:color w:val="000000"/>
                <w:sz w:val="24"/>
                <w:szCs w:val="24"/>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w:t>
            </w:r>
            <w:r w:rsidRPr="00714644">
              <w:rPr>
                <w:rFonts w:ascii="Times New Roman" w:hAnsi="Times New Roman" w:cs="Times New Roman"/>
                <w:color w:val="000000"/>
                <w:sz w:val="24"/>
                <w:szCs w:val="24"/>
                <w:lang w:val="es-CO"/>
              </w:rPr>
              <w:t>En Oriente Medio se concentran las mayores reservas mundiales de petróleo</w:t>
            </w:r>
            <w:r w:rsidR="0063503C">
              <w:rPr>
                <w:rFonts w:ascii="Times New Roman" w:hAnsi="Times New Roman" w:cs="Times New Roman"/>
                <w:color w:val="000000"/>
                <w:sz w:val="24"/>
                <w:szCs w:val="24"/>
                <w:lang w:val="es-CO"/>
              </w:rPr>
              <w:t xml:space="preserve">. Debido a su dependencia energética del petróleo, el mundo occidental ha desplegado sus intereses sobre la región, </w:t>
            </w:r>
            <w:r w:rsidR="000E21F8">
              <w:rPr>
                <w:rFonts w:ascii="Times New Roman" w:hAnsi="Times New Roman" w:cs="Times New Roman"/>
                <w:color w:val="000000"/>
                <w:sz w:val="24"/>
                <w:szCs w:val="24"/>
                <w:lang w:val="es-CO"/>
              </w:rPr>
              <w:t>lo cual ha dado</w:t>
            </w:r>
            <w:r w:rsidR="0063503C">
              <w:rPr>
                <w:rFonts w:ascii="Times New Roman" w:hAnsi="Times New Roman" w:cs="Times New Roman"/>
                <w:color w:val="000000"/>
                <w:sz w:val="24"/>
                <w:szCs w:val="24"/>
                <w:lang w:val="es-CO"/>
              </w:rPr>
              <w:t xml:space="preserve"> lugar a múltiples tensiones </w:t>
            </w:r>
            <w:r w:rsidR="000E21F8">
              <w:rPr>
                <w:rFonts w:ascii="Times New Roman" w:hAnsi="Times New Roman" w:cs="Times New Roman"/>
                <w:color w:val="000000"/>
                <w:sz w:val="24"/>
                <w:szCs w:val="24"/>
                <w:lang w:val="es-CO"/>
              </w:rPr>
              <w:t>y conflictos.</w:t>
            </w:r>
          </w:p>
        </w:tc>
      </w:tr>
    </w:tbl>
    <w:p w14:paraId="5150C82B" w14:textId="77777777" w:rsidR="00714644" w:rsidRDefault="00714644" w:rsidP="00C95BF4">
      <w:pPr>
        <w:spacing w:after="0" w:line="276" w:lineRule="auto"/>
        <w:jc w:val="both"/>
        <w:rPr>
          <w:rFonts w:ascii="Times New Roman" w:hAnsi="Times New Roman" w:cs="Times New Roman"/>
        </w:rPr>
      </w:pPr>
    </w:p>
    <w:p w14:paraId="57CBA3D0" w14:textId="77777777" w:rsidR="000E21F8" w:rsidRDefault="000E21F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E21F8" w:rsidRPr="000846F3" w14:paraId="0AFF19B7" w14:textId="77777777" w:rsidTr="00B601E1">
        <w:tc>
          <w:tcPr>
            <w:tcW w:w="8978" w:type="dxa"/>
            <w:gridSpan w:val="2"/>
            <w:shd w:val="clear" w:color="auto" w:fill="000000" w:themeFill="text1"/>
          </w:tcPr>
          <w:p w14:paraId="652657B1" w14:textId="77777777" w:rsidR="000E21F8" w:rsidRPr="000846F3" w:rsidRDefault="000E21F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E21F8" w:rsidRPr="000846F3" w14:paraId="31A8161C" w14:textId="77777777" w:rsidTr="00B601E1">
        <w:tc>
          <w:tcPr>
            <w:tcW w:w="2518" w:type="dxa"/>
          </w:tcPr>
          <w:p w14:paraId="778A30FB" w14:textId="77777777" w:rsidR="000E21F8" w:rsidRPr="000846F3" w:rsidRDefault="000E21F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B861389" w14:textId="06B71E73" w:rsidR="000E21F8" w:rsidRPr="000846F3" w:rsidRDefault="000E21F8"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Latinoamérica en el ajedrez global </w:t>
            </w:r>
          </w:p>
        </w:tc>
      </w:tr>
      <w:tr w:rsidR="000E21F8" w:rsidRPr="000846F3" w14:paraId="444B563A" w14:textId="77777777" w:rsidTr="00B601E1">
        <w:tc>
          <w:tcPr>
            <w:tcW w:w="2518" w:type="dxa"/>
          </w:tcPr>
          <w:p w14:paraId="40D95DFC" w14:textId="449CA2C4" w:rsidR="000E21F8" w:rsidRPr="000846F3" w:rsidRDefault="000E21F8" w:rsidP="00C95BF4">
            <w:pPr>
              <w:spacing w:line="276" w:lineRule="auto"/>
              <w:jc w:val="both"/>
              <w:rPr>
                <w:rFonts w:ascii="Times New Roman" w:hAnsi="Times New Roman" w:cs="Times New Roman"/>
                <w:b/>
              </w:rPr>
            </w:pPr>
            <w:r w:rsidRPr="000846F3">
              <w:rPr>
                <w:rFonts w:ascii="Times New Roman" w:hAnsi="Times New Roman" w:cs="Times New Roman"/>
                <w:b/>
                <w:sz w:val="24"/>
                <w:szCs w:val="24"/>
              </w:rPr>
              <w:t>Contenido</w:t>
            </w:r>
          </w:p>
        </w:tc>
        <w:tc>
          <w:tcPr>
            <w:tcW w:w="6460" w:type="dxa"/>
          </w:tcPr>
          <w:p w14:paraId="481D160A" w14:textId="77777777" w:rsidR="000E21F8" w:rsidRDefault="000E21F8" w:rsidP="00C95BF4">
            <w:pPr>
              <w:spacing w:line="276" w:lineRule="auto"/>
              <w:jc w:val="both"/>
              <w:rPr>
                <w:rFonts w:ascii="Times New Roman" w:hAnsi="Times New Roman" w:cs="Times New Roman"/>
              </w:rPr>
            </w:pPr>
            <w:r w:rsidRPr="000846F3">
              <w:rPr>
                <w:rFonts w:ascii="Times New Roman" w:hAnsi="Times New Roman" w:cs="Times New Roman"/>
              </w:rPr>
              <w:t>En los últimos años</w:t>
            </w:r>
            <w:r>
              <w:rPr>
                <w:rFonts w:ascii="Times New Roman" w:hAnsi="Times New Roman" w:cs="Times New Roman"/>
              </w:rPr>
              <w:t xml:space="preserve">, Estados Unidos ha encontrado una </w:t>
            </w:r>
            <w:r w:rsidRPr="000846F3">
              <w:rPr>
                <w:rFonts w:ascii="Times New Roman" w:hAnsi="Times New Roman" w:cs="Times New Roman"/>
              </w:rPr>
              <w:t xml:space="preserve">oposición </w:t>
            </w:r>
            <w:r>
              <w:rPr>
                <w:rFonts w:ascii="Times New Roman" w:hAnsi="Times New Roman" w:cs="Times New Roman"/>
              </w:rPr>
              <w:t xml:space="preserve">creciente en </w:t>
            </w:r>
            <w:r w:rsidRPr="000846F3">
              <w:rPr>
                <w:rFonts w:ascii="Times New Roman" w:hAnsi="Times New Roman" w:cs="Times New Roman"/>
              </w:rPr>
              <w:t>Latinoamérica</w:t>
            </w:r>
            <w:r>
              <w:rPr>
                <w:rFonts w:ascii="Times New Roman" w:hAnsi="Times New Roman" w:cs="Times New Roman"/>
              </w:rPr>
              <w:t xml:space="preserve">, en particular desde el grupo de </w:t>
            </w:r>
            <w:r w:rsidRPr="000846F3">
              <w:rPr>
                <w:rFonts w:ascii="Times New Roman" w:hAnsi="Times New Roman" w:cs="Times New Roman"/>
              </w:rPr>
              <w:t xml:space="preserve">Mercosur </w:t>
            </w:r>
            <w:r>
              <w:rPr>
                <w:rFonts w:ascii="Times New Roman" w:hAnsi="Times New Roman" w:cs="Times New Roman"/>
              </w:rPr>
              <w:t xml:space="preserve">y, con diferentes intensidades, </w:t>
            </w:r>
            <w:r w:rsidRPr="000846F3">
              <w:rPr>
                <w:rFonts w:ascii="Times New Roman" w:hAnsi="Times New Roman" w:cs="Times New Roman"/>
              </w:rPr>
              <w:t>de</w:t>
            </w:r>
            <w:r>
              <w:rPr>
                <w:rFonts w:ascii="Times New Roman" w:hAnsi="Times New Roman" w:cs="Times New Roman"/>
              </w:rPr>
              <w:t>sde</w:t>
            </w:r>
            <w:r w:rsidRPr="000846F3">
              <w:rPr>
                <w:rFonts w:ascii="Times New Roman" w:hAnsi="Times New Roman" w:cs="Times New Roman"/>
              </w:rPr>
              <w:t xml:space="preserve"> los gobiernos de Venezuela, Ecuador</w:t>
            </w:r>
            <w:r>
              <w:rPr>
                <w:rFonts w:ascii="Times New Roman" w:hAnsi="Times New Roman" w:cs="Times New Roman"/>
              </w:rPr>
              <w:t xml:space="preserve">, </w:t>
            </w:r>
            <w:r w:rsidRPr="000846F3">
              <w:rPr>
                <w:rFonts w:ascii="Times New Roman" w:hAnsi="Times New Roman" w:cs="Times New Roman"/>
              </w:rPr>
              <w:t>Bolivia</w:t>
            </w:r>
            <w:r>
              <w:rPr>
                <w:rFonts w:ascii="Times New Roman" w:hAnsi="Times New Roman" w:cs="Times New Roman"/>
              </w:rPr>
              <w:t xml:space="preserve"> y Argentina</w:t>
            </w:r>
            <w:r w:rsidRPr="000846F3">
              <w:rPr>
                <w:rFonts w:ascii="Times New Roman" w:hAnsi="Times New Roman" w:cs="Times New Roman"/>
              </w:rPr>
              <w:t xml:space="preserve">. </w:t>
            </w:r>
            <w:r>
              <w:rPr>
                <w:rFonts w:ascii="Times New Roman" w:hAnsi="Times New Roman" w:cs="Times New Roman"/>
              </w:rPr>
              <w:t xml:space="preserve">Con motivo del </w:t>
            </w:r>
            <w:r w:rsidRPr="000846F3">
              <w:rPr>
                <w:rFonts w:ascii="Times New Roman" w:hAnsi="Times New Roman" w:cs="Times New Roman"/>
              </w:rPr>
              <w:t>espionaje estadounidense, también Brasil se ha mostrado c</w:t>
            </w:r>
            <w:r>
              <w:rPr>
                <w:rFonts w:ascii="Times New Roman" w:hAnsi="Times New Roman" w:cs="Times New Roman"/>
              </w:rPr>
              <w:t xml:space="preserve">rítico de </w:t>
            </w:r>
            <w:r w:rsidRPr="000846F3">
              <w:rPr>
                <w:rFonts w:ascii="Times New Roman" w:hAnsi="Times New Roman" w:cs="Times New Roman"/>
              </w:rPr>
              <w:t>las formas de actuar de Estados Unidos</w:t>
            </w:r>
            <w:r>
              <w:rPr>
                <w:rFonts w:ascii="Times New Roman" w:hAnsi="Times New Roman" w:cs="Times New Roman"/>
              </w:rPr>
              <w:t xml:space="preserve"> en la región</w:t>
            </w:r>
            <w:r w:rsidRPr="000846F3">
              <w:rPr>
                <w:rFonts w:ascii="Times New Roman" w:hAnsi="Times New Roman" w:cs="Times New Roman"/>
              </w:rPr>
              <w:t xml:space="preserve">. </w:t>
            </w:r>
          </w:p>
          <w:p w14:paraId="6DF75380" w14:textId="1EE3597F" w:rsidR="000E21F8" w:rsidRDefault="000E21F8" w:rsidP="00C95BF4">
            <w:pPr>
              <w:spacing w:line="276" w:lineRule="auto"/>
              <w:jc w:val="both"/>
              <w:rPr>
                <w:rFonts w:ascii="Times New Roman" w:hAnsi="Times New Roman" w:cs="Times New Roman"/>
                <w:b/>
              </w:rPr>
            </w:pPr>
            <w:r>
              <w:rPr>
                <w:rFonts w:ascii="Times New Roman" w:hAnsi="Times New Roman" w:cs="Times New Roman"/>
              </w:rPr>
              <w:t xml:space="preserve">Asimismo, debido al crecimiento de su economía, Brasil ha empezado a ejercer un liderazgo notable en la región suramericana. En conclusión, Estados Unidos ha perdido mucha influencia </w:t>
            </w:r>
            <w:r w:rsidRPr="000846F3">
              <w:rPr>
                <w:rFonts w:ascii="Times New Roman" w:hAnsi="Times New Roman" w:cs="Times New Roman"/>
              </w:rPr>
              <w:t xml:space="preserve"> en </w:t>
            </w:r>
            <w:r>
              <w:rPr>
                <w:rFonts w:ascii="Times New Roman" w:hAnsi="Times New Roman" w:cs="Times New Roman"/>
              </w:rPr>
              <w:t>Suramérica</w:t>
            </w:r>
            <w:r w:rsidRPr="000846F3">
              <w:rPr>
                <w:rFonts w:ascii="Times New Roman" w:hAnsi="Times New Roman" w:cs="Times New Roman"/>
              </w:rPr>
              <w:t xml:space="preserve">, </w:t>
            </w:r>
            <w:r>
              <w:rPr>
                <w:rFonts w:ascii="Times New Roman" w:hAnsi="Times New Roman" w:cs="Times New Roman"/>
              </w:rPr>
              <w:t xml:space="preserve">y los países de dicha región han intensificado sus relaciones con otras potencias, tales como China o Rusia, y también con otras regiones, tal como Asia Pacífico.  </w:t>
            </w:r>
          </w:p>
        </w:tc>
      </w:tr>
    </w:tbl>
    <w:p w14:paraId="3A583642" w14:textId="77777777" w:rsidR="000E21F8" w:rsidRDefault="000E21F8" w:rsidP="00C95BF4">
      <w:pPr>
        <w:spacing w:after="0" w:line="276" w:lineRule="auto"/>
        <w:jc w:val="both"/>
        <w:rPr>
          <w:rFonts w:ascii="Times New Roman" w:hAnsi="Times New Roman" w:cs="Times New Roman"/>
        </w:rPr>
      </w:pPr>
    </w:p>
    <w:p w14:paraId="65A84A99" w14:textId="3EB2D225" w:rsidR="00CF08D1" w:rsidRDefault="00520E54" w:rsidP="00C95BF4">
      <w:pPr>
        <w:spacing w:after="0" w:line="276" w:lineRule="auto"/>
        <w:jc w:val="both"/>
        <w:rPr>
          <w:rFonts w:ascii="Times New Roman" w:hAnsi="Times New Roman" w:cs="Times New Roman"/>
        </w:rPr>
      </w:pPr>
      <w:r>
        <w:rPr>
          <w:rFonts w:ascii="Times New Roman" w:hAnsi="Times New Roman" w:cs="Times New Roman"/>
        </w:rPr>
        <w:t>D</w:t>
      </w:r>
      <w:r w:rsidR="007A4901">
        <w:rPr>
          <w:rFonts w:ascii="Times New Roman" w:hAnsi="Times New Roman" w:cs="Times New Roman"/>
        </w:rPr>
        <w:t xml:space="preserve">urante </w:t>
      </w:r>
      <w:r w:rsidR="00913615" w:rsidRPr="000846F3">
        <w:rPr>
          <w:rFonts w:ascii="Times New Roman" w:hAnsi="Times New Roman" w:cs="Times New Roman"/>
        </w:rPr>
        <w:t>l</w:t>
      </w:r>
      <w:r w:rsidR="00CF08D1" w:rsidRPr="000846F3">
        <w:rPr>
          <w:rFonts w:ascii="Times New Roman" w:hAnsi="Times New Roman" w:cs="Times New Roman"/>
        </w:rPr>
        <w:t xml:space="preserve">a </w:t>
      </w:r>
      <w:r w:rsidR="00913615" w:rsidRPr="000846F3">
        <w:rPr>
          <w:rFonts w:ascii="Times New Roman" w:hAnsi="Times New Roman" w:cs="Times New Roman"/>
        </w:rPr>
        <w:t xml:space="preserve">última </w:t>
      </w:r>
      <w:r w:rsidR="00CF08D1" w:rsidRPr="000846F3">
        <w:rPr>
          <w:rFonts w:ascii="Times New Roman" w:hAnsi="Times New Roman" w:cs="Times New Roman"/>
        </w:rPr>
        <w:t xml:space="preserve">década </w:t>
      </w:r>
      <w:r w:rsidR="007A4901">
        <w:rPr>
          <w:rFonts w:ascii="Times New Roman" w:hAnsi="Times New Roman" w:cs="Times New Roman"/>
        </w:rPr>
        <w:t xml:space="preserve">se ha observado una </w:t>
      </w:r>
      <w:r w:rsidR="00CF08D1" w:rsidRPr="000846F3">
        <w:rPr>
          <w:rFonts w:ascii="Times New Roman" w:hAnsi="Times New Roman" w:cs="Times New Roman"/>
        </w:rPr>
        <w:t>tendencia</w:t>
      </w:r>
      <w:r w:rsidR="007A4901">
        <w:rPr>
          <w:rFonts w:ascii="Times New Roman" w:hAnsi="Times New Roman" w:cs="Times New Roman"/>
        </w:rPr>
        <w:t xml:space="preserve"> decreciente de la hegemonía estadounidense sobre el globo. </w:t>
      </w:r>
      <w:r w:rsidR="00587A48">
        <w:rPr>
          <w:rFonts w:ascii="Times New Roman" w:hAnsi="Times New Roman" w:cs="Times New Roman"/>
        </w:rPr>
        <w:t xml:space="preserve">El </w:t>
      </w:r>
      <w:r w:rsidR="00587A48" w:rsidRPr="000846F3">
        <w:rPr>
          <w:rFonts w:ascii="Times New Roman" w:hAnsi="Times New Roman" w:cs="Times New Roman"/>
        </w:rPr>
        <w:t>estanca</w:t>
      </w:r>
      <w:r w:rsidR="00587A48">
        <w:rPr>
          <w:rFonts w:ascii="Times New Roman" w:hAnsi="Times New Roman" w:cs="Times New Roman"/>
        </w:rPr>
        <w:t xml:space="preserve">miento de su </w:t>
      </w:r>
      <w:r w:rsidR="00587A48" w:rsidRPr="000846F3">
        <w:rPr>
          <w:rFonts w:ascii="Times New Roman" w:hAnsi="Times New Roman" w:cs="Times New Roman"/>
        </w:rPr>
        <w:t>presupuesto de defensa</w:t>
      </w:r>
      <w:r w:rsidR="00587A48">
        <w:rPr>
          <w:rFonts w:ascii="Times New Roman" w:hAnsi="Times New Roman" w:cs="Times New Roman"/>
        </w:rPr>
        <w:t xml:space="preserve">, debido a la crisis económica de 2008, ha empezado a limitar </w:t>
      </w:r>
      <w:r w:rsidR="007A4901">
        <w:rPr>
          <w:rFonts w:ascii="Times New Roman" w:hAnsi="Times New Roman" w:cs="Times New Roman"/>
        </w:rPr>
        <w:t xml:space="preserve">su </w:t>
      </w:r>
      <w:r w:rsidR="00CF08D1" w:rsidRPr="000846F3">
        <w:rPr>
          <w:rFonts w:ascii="Times New Roman" w:hAnsi="Times New Roman" w:cs="Times New Roman"/>
        </w:rPr>
        <w:t>participación en los conflictos</w:t>
      </w:r>
      <w:r w:rsidR="00587A48">
        <w:rPr>
          <w:rFonts w:ascii="Times New Roman" w:hAnsi="Times New Roman" w:cs="Times New Roman"/>
        </w:rPr>
        <w:t xml:space="preserve"> globales. </w:t>
      </w:r>
      <w:r w:rsidR="007A4901">
        <w:rPr>
          <w:rFonts w:ascii="Times New Roman" w:hAnsi="Times New Roman" w:cs="Times New Roman"/>
        </w:rPr>
        <w:t>Al mismo tiempo</w:t>
      </w:r>
      <w:r w:rsidR="00783A7D">
        <w:rPr>
          <w:rFonts w:ascii="Times New Roman" w:hAnsi="Times New Roman" w:cs="Times New Roman"/>
        </w:rPr>
        <w:t>,</w:t>
      </w:r>
      <w:r w:rsidR="007A4901">
        <w:rPr>
          <w:rFonts w:ascii="Times New Roman" w:hAnsi="Times New Roman" w:cs="Times New Roman"/>
        </w:rPr>
        <w:t xml:space="preserve"> el ascenso </w:t>
      </w:r>
      <w:r w:rsidR="00587A48">
        <w:rPr>
          <w:rFonts w:ascii="Times New Roman" w:hAnsi="Times New Roman" w:cs="Times New Roman"/>
        </w:rPr>
        <w:t xml:space="preserve">económico </w:t>
      </w:r>
      <w:r w:rsidR="007A4901">
        <w:rPr>
          <w:rFonts w:ascii="Times New Roman" w:hAnsi="Times New Roman" w:cs="Times New Roman"/>
        </w:rPr>
        <w:t xml:space="preserve">de China ha conducido a Estados Unidos </w:t>
      </w:r>
      <w:r w:rsidR="00587A48">
        <w:rPr>
          <w:rFonts w:ascii="Times New Roman" w:hAnsi="Times New Roman" w:cs="Times New Roman"/>
        </w:rPr>
        <w:t xml:space="preserve">a </w:t>
      </w:r>
      <w:r w:rsidR="007A4901">
        <w:rPr>
          <w:rFonts w:ascii="Times New Roman" w:hAnsi="Times New Roman" w:cs="Times New Roman"/>
        </w:rPr>
        <w:t>concentr</w:t>
      </w:r>
      <w:r w:rsidR="00587A48">
        <w:rPr>
          <w:rFonts w:ascii="Times New Roman" w:hAnsi="Times New Roman" w:cs="Times New Roman"/>
        </w:rPr>
        <w:t xml:space="preserve">ar </w:t>
      </w:r>
      <w:r w:rsidR="007A4901">
        <w:rPr>
          <w:rFonts w:ascii="Times New Roman" w:hAnsi="Times New Roman" w:cs="Times New Roman"/>
        </w:rPr>
        <w:t xml:space="preserve">sus energías </w:t>
      </w:r>
      <w:r w:rsidR="00006AB5">
        <w:rPr>
          <w:rFonts w:ascii="Times New Roman" w:hAnsi="Times New Roman" w:cs="Times New Roman"/>
        </w:rPr>
        <w:t xml:space="preserve">en </w:t>
      </w:r>
      <w:r w:rsidR="00CF08D1" w:rsidRPr="000846F3">
        <w:rPr>
          <w:rFonts w:ascii="Times New Roman" w:hAnsi="Times New Roman" w:cs="Times New Roman"/>
        </w:rPr>
        <w:t xml:space="preserve">responder </w:t>
      </w:r>
      <w:r w:rsidR="00783A7D">
        <w:rPr>
          <w:rFonts w:ascii="Times New Roman" w:hAnsi="Times New Roman" w:cs="Times New Roman"/>
        </w:rPr>
        <w:t>e</w:t>
      </w:r>
      <w:r w:rsidR="00CF08D1" w:rsidRPr="000846F3">
        <w:rPr>
          <w:rFonts w:ascii="Times New Roman" w:hAnsi="Times New Roman" w:cs="Times New Roman"/>
        </w:rPr>
        <w:t xml:space="preserve">l desafío que representa </w:t>
      </w:r>
      <w:r w:rsidR="00006AB5">
        <w:rPr>
          <w:rFonts w:ascii="Times New Roman" w:hAnsi="Times New Roman" w:cs="Times New Roman"/>
        </w:rPr>
        <w:t xml:space="preserve">el gigante asiático </w:t>
      </w:r>
      <w:r w:rsidR="007A4901">
        <w:rPr>
          <w:rFonts w:ascii="Times New Roman" w:hAnsi="Times New Roman" w:cs="Times New Roman"/>
        </w:rPr>
        <w:t>que</w:t>
      </w:r>
      <w:r w:rsidR="00783A7D">
        <w:rPr>
          <w:rFonts w:ascii="Times New Roman" w:hAnsi="Times New Roman" w:cs="Times New Roman"/>
        </w:rPr>
        <w:t>,</w:t>
      </w:r>
      <w:r w:rsidR="007A4901">
        <w:rPr>
          <w:rFonts w:ascii="Times New Roman" w:hAnsi="Times New Roman" w:cs="Times New Roman"/>
        </w:rPr>
        <w:t xml:space="preserve"> en 2014</w:t>
      </w:r>
      <w:r w:rsidR="00783A7D">
        <w:rPr>
          <w:rFonts w:ascii="Times New Roman" w:hAnsi="Times New Roman" w:cs="Times New Roman"/>
        </w:rPr>
        <w:t>,</w:t>
      </w:r>
      <w:r w:rsidR="007A4901">
        <w:rPr>
          <w:rFonts w:ascii="Times New Roman" w:hAnsi="Times New Roman" w:cs="Times New Roman"/>
        </w:rPr>
        <w:t xml:space="preserve"> ya superó en valor a la </w:t>
      </w:r>
      <w:r w:rsidR="00006AB5">
        <w:rPr>
          <w:rFonts w:ascii="Times New Roman" w:hAnsi="Times New Roman" w:cs="Times New Roman"/>
        </w:rPr>
        <w:t xml:space="preserve">economía </w:t>
      </w:r>
      <w:r w:rsidR="007A4901">
        <w:rPr>
          <w:rFonts w:ascii="Times New Roman" w:hAnsi="Times New Roman" w:cs="Times New Roman"/>
        </w:rPr>
        <w:t>norteamericana</w:t>
      </w:r>
      <w:r w:rsidR="0035377B">
        <w:rPr>
          <w:rFonts w:ascii="Times New Roman" w:hAnsi="Times New Roman" w:cs="Times New Roman"/>
        </w:rPr>
        <w:t xml:space="preserve"> [</w:t>
      </w:r>
      <w:hyperlink r:id="rId13" w:history="1">
        <w:r w:rsidR="0035377B" w:rsidRPr="0035377B">
          <w:rPr>
            <w:rStyle w:val="Hipervnculo"/>
            <w:rFonts w:ascii="Times New Roman" w:hAnsi="Times New Roman" w:cs="Times New Roman"/>
          </w:rPr>
          <w:t>VER</w:t>
        </w:r>
      </w:hyperlink>
      <w:r w:rsidR="0035377B">
        <w:rPr>
          <w:rFonts w:ascii="Times New Roman" w:hAnsi="Times New Roman" w:cs="Times New Roman"/>
        </w:rPr>
        <w:t>]</w:t>
      </w:r>
      <w:r w:rsidR="007A4901">
        <w:rPr>
          <w:rFonts w:ascii="Times New Roman" w:hAnsi="Times New Roman" w:cs="Times New Roman"/>
        </w:rPr>
        <w:t xml:space="preserve">. </w:t>
      </w:r>
    </w:p>
    <w:p w14:paraId="16DC1729" w14:textId="77777777" w:rsidR="0035377B" w:rsidRDefault="0035377B"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3E2A77E2" w14:textId="77777777" w:rsidTr="00453D56">
        <w:tc>
          <w:tcPr>
            <w:tcW w:w="9033" w:type="dxa"/>
            <w:gridSpan w:val="2"/>
            <w:shd w:val="clear" w:color="auto" w:fill="000000" w:themeFill="text1"/>
          </w:tcPr>
          <w:p w14:paraId="00BF18E3"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2369B504" w14:textId="77777777" w:rsidTr="00453D56">
        <w:tc>
          <w:tcPr>
            <w:tcW w:w="2518" w:type="dxa"/>
          </w:tcPr>
          <w:p w14:paraId="7E45F483"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CC241F8" w14:textId="75209B6A" w:rsidR="00926FC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3</w:t>
            </w:r>
            <w:r w:rsidR="00DA4D78">
              <w:rPr>
                <w:rFonts w:ascii="Times New Roman" w:hAnsi="Times New Roman" w:cs="Times New Roman"/>
                <w:color w:val="000000"/>
                <w:sz w:val="24"/>
                <w:szCs w:val="24"/>
              </w:rPr>
              <w:t>0</w:t>
            </w:r>
          </w:p>
        </w:tc>
      </w:tr>
      <w:tr w:rsidR="00926FCD" w:rsidRPr="000846F3" w14:paraId="59D90E9C" w14:textId="77777777" w:rsidTr="00453D56">
        <w:tc>
          <w:tcPr>
            <w:tcW w:w="2518" w:type="dxa"/>
          </w:tcPr>
          <w:p w14:paraId="29521FD7"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E9C3639" w14:textId="42419A6E"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La hegemonía de Estados Unidos en el orden global</w:t>
            </w:r>
          </w:p>
        </w:tc>
      </w:tr>
      <w:tr w:rsidR="00926FCD" w:rsidRPr="000846F3" w14:paraId="5DCA1921" w14:textId="77777777" w:rsidTr="00453D56">
        <w:tc>
          <w:tcPr>
            <w:tcW w:w="2518" w:type="dxa"/>
          </w:tcPr>
          <w:p w14:paraId="771251B5"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D58132" w14:textId="0CE007B3"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identificar los factores involucrados en el dominio global de Estados Unidos</w:t>
            </w:r>
          </w:p>
        </w:tc>
      </w:tr>
    </w:tbl>
    <w:p w14:paraId="40FE1372" w14:textId="77777777" w:rsidR="00490B03" w:rsidRDefault="00490B03" w:rsidP="00C95BF4">
      <w:pPr>
        <w:spacing w:after="0" w:line="276" w:lineRule="auto"/>
        <w:jc w:val="both"/>
        <w:rPr>
          <w:rFonts w:ascii="Times New Roman" w:hAnsi="Times New Roman" w:cs="Times New Roman"/>
        </w:rPr>
      </w:pPr>
    </w:p>
    <w:p w14:paraId="6FE5ABCC" w14:textId="6B85CCEF" w:rsidR="002939C5" w:rsidRPr="000846F3" w:rsidRDefault="00B50C82"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2939C5" w:rsidRPr="000846F3">
        <w:rPr>
          <w:rFonts w:ascii="Times New Roman" w:hAnsi="Times New Roman" w:cs="Times New Roman"/>
          <w:b/>
        </w:rPr>
        <w:t xml:space="preserve">1.4 Reconfiguración continental y </w:t>
      </w:r>
      <w:r w:rsidR="00FC62F9">
        <w:rPr>
          <w:rFonts w:ascii="Times New Roman" w:hAnsi="Times New Roman" w:cs="Times New Roman"/>
          <w:b/>
        </w:rPr>
        <w:t xml:space="preserve">las </w:t>
      </w:r>
      <w:r w:rsidR="002939C5" w:rsidRPr="000846F3">
        <w:rPr>
          <w:rFonts w:ascii="Times New Roman" w:hAnsi="Times New Roman" w:cs="Times New Roman"/>
          <w:b/>
        </w:rPr>
        <w:t>regiones emergentes</w:t>
      </w:r>
      <w:r w:rsidR="00FC62F9">
        <w:rPr>
          <w:rFonts w:ascii="Times New Roman" w:hAnsi="Times New Roman" w:cs="Times New Roman"/>
          <w:b/>
        </w:rPr>
        <w:t xml:space="preserve"> del mundo</w:t>
      </w:r>
      <w:r w:rsidR="002939C5" w:rsidRPr="000846F3">
        <w:rPr>
          <w:rFonts w:ascii="Times New Roman" w:hAnsi="Times New Roman" w:cs="Times New Roman"/>
          <w:b/>
        </w:rPr>
        <w:t>: Asia Pacífico</w:t>
      </w:r>
      <w:r w:rsidR="00684CA1" w:rsidRPr="000846F3">
        <w:rPr>
          <w:rFonts w:ascii="Times New Roman" w:hAnsi="Times New Roman" w:cs="Times New Roman"/>
          <w:b/>
        </w:rPr>
        <w:t xml:space="preserve"> y Eurasia </w:t>
      </w:r>
    </w:p>
    <w:p w14:paraId="015C3C4F" w14:textId="77777777" w:rsidR="00913615" w:rsidRPr="000846F3" w:rsidRDefault="00913615" w:rsidP="00C95BF4">
      <w:pPr>
        <w:spacing w:after="0" w:line="276" w:lineRule="auto"/>
        <w:jc w:val="both"/>
        <w:rPr>
          <w:rFonts w:ascii="Times New Roman" w:hAnsi="Times New Roman" w:cs="Times New Roman"/>
        </w:rPr>
      </w:pPr>
    </w:p>
    <w:p w14:paraId="04629D90" w14:textId="6523469E" w:rsidR="00913615" w:rsidRPr="000846F3" w:rsidRDefault="009A4D58"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Como resultado de la </w:t>
      </w:r>
      <w:r w:rsidR="00913615" w:rsidRPr="000846F3">
        <w:rPr>
          <w:rFonts w:ascii="Times New Roman" w:hAnsi="Times New Roman" w:cs="Times New Roman"/>
        </w:rPr>
        <w:t xml:space="preserve">redistribución del poder mundial, </w:t>
      </w:r>
      <w:r w:rsidRPr="000846F3">
        <w:rPr>
          <w:rFonts w:ascii="Times New Roman" w:hAnsi="Times New Roman" w:cs="Times New Roman"/>
        </w:rPr>
        <w:t xml:space="preserve">actualmente </w:t>
      </w:r>
      <w:r w:rsidR="00762A23">
        <w:rPr>
          <w:rFonts w:ascii="Times New Roman" w:hAnsi="Times New Roman" w:cs="Times New Roman"/>
        </w:rPr>
        <w:t xml:space="preserve">se vive </w:t>
      </w:r>
      <w:r w:rsidRPr="000846F3">
        <w:rPr>
          <w:rFonts w:ascii="Times New Roman" w:hAnsi="Times New Roman" w:cs="Times New Roman"/>
        </w:rPr>
        <w:t xml:space="preserve">la transformación de </w:t>
      </w:r>
      <w:r w:rsidR="00762A23">
        <w:rPr>
          <w:rFonts w:ascii="Times New Roman" w:hAnsi="Times New Roman" w:cs="Times New Roman"/>
        </w:rPr>
        <w:t xml:space="preserve">las </w:t>
      </w:r>
      <w:r w:rsidR="00762A23" w:rsidRPr="00B37012">
        <w:rPr>
          <w:rFonts w:ascii="Times New Roman" w:hAnsi="Times New Roman" w:cs="Times New Roman"/>
          <w:b/>
        </w:rPr>
        <w:t>regiones d</w:t>
      </w:r>
      <w:r w:rsidRPr="00B37012">
        <w:rPr>
          <w:rFonts w:ascii="Times New Roman" w:hAnsi="Times New Roman" w:cs="Times New Roman"/>
          <w:b/>
        </w:rPr>
        <w:t>el planeta</w:t>
      </w:r>
      <w:r w:rsidRPr="000846F3">
        <w:rPr>
          <w:rFonts w:ascii="Times New Roman" w:hAnsi="Times New Roman" w:cs="Times New Roman"/>
        </w:rPr>
        <w:t xml:space="preserve">. Hasta hace poco, </w:t>
      </w:r>
      <w:r w:rsidR="00762A23">
        <w:rPr>
          <w:rFonts w:ascii="Times New Roman" w:hAnsi="Times New Roman" w:cs="Times New Roman"/>
        </w:rPr>
        <w:t xml:space="preserve">las </w:t>
      </w:r>
      <w:r w:rsidRPr="000846F3">
        <w:rPr>
          <w:rFonts w:ascii="Times New Roman" w:hAnsi="Times New Roman" w:cs="Times New Roman"/>
        </w:rPr>
        <w:t xml:space="preserve">regiones </w:t>
      </w:r>
      <w:r w:rsidR="00762A23">
        <w:rPr>
          <w:rFonts w:ascii="Times New Roman" w:hAnsi="Times New Roman" w:cs="Times New Roman"/>
        </w:rPr>
        <w:t xml:space="preserve">del mundo </w:t>
      </w:r>
      <w:r w:rsidRPr="000846F3">
        <w:rPr>
          <w:rFonts w:ascii="Times New Roman" w:hAnsi="Times New Roman" w:cs="Times New Roman"/>
        </w:rPr>
        <w:t>correspondi</w:t>
      </w:r>
      <w:r w:rsidR="00762A23">
        <w:rPr>
          <w:rFonts w:ascii="Times New Roman" w:hAnsi="Times New Roman" w:cs="Times New Roman"/>
        </w:rPr>
        <w:t xml:space="preserve">eron </w:t>
      </w:r>
      <w:r w:rsidRPr="000846F3">
        <w:rPr>
          <w:rFonts w:ascii="Times New Roman" w:hAnsi="Times New Roman" w:cs="Times New Roman"/>
        </w:rPr>
        <w:t xml:space="preserve">a los criterios </w:t>
      </w:r>
      <w:r w:rsidR="00762A23">
        <w:rPr>
          <w:rFonts w:ascii="Times New Roman" w:hAnsi="Times New Roman" w:cs="Times New Roman"/>
        </w:rPr>
        <w:t>geográficos físicos.</w:t>
      </w:r>
      <w:r w:rsidRPr="000846F3">
        <w:rPr>
          <w:rFonts w:ascii="Times New Roman" w:hAnsi="Times New Roman" w:cs="Times New Roman"/>
        </w:rPr>
        <w:t xml:space="preserve"> </w:t>
      </w:r>
      <w:r w:rsidR="00762A23">
        <w:rPr>
          <w:rFonts w:ascii="Times New Roman" w:hAnsi="Times New Roman" w:cs="Times New Roman"/>
        </w:rPr>
        <w:t>E</w:t>
      </w:r>
      <w:r w:rsidRPr="000846F3">
        <w:rPr>
          <w:rFonts w:ascii="Times New Roman" w:hAnsi="Times New Roman" w:cs="Times New Roman"/>
        </w:rPr>
        <w:t>s decir</w:t>
      </w:r>
      <w:r w:rsidR="00D75D23">
        <w:rPr>
          <w:rFonts w:ascii="Times New Roman" w:hAnsi="Times New Roman" w:cs="Times New Roman"/>
        </w:rPr>
        <w:t>,</w:t>
      </w:r>
      <w:r w:rsidRPr="000846F3">
        <w:rPr>
          <w:rFonts w:ascii="Times New Roman" w:hAnsi="Times New Roman" w:cs="Times New Roman"/>
        </w:rPr>
        <w:t xml:space="preserve"> </w:t>
      </w:r>
      <w:r w:rsidR="00FC62F9">
        <w:rPr>
          <w:rFonts w:ascii="Times New Roman" w:hAnsi="Times New Roman" w:cs="Times New Roman"/>
        </w:rPr>
        <w:t xml:space="preserve">que </w:t>
      </w:r>
      <w:r w:rsidRPr="000846F3">
        <w:rPr>
          <w:rFonts w:ascii="Times New Roman" w:hAnsi="Times New Roman" w:cs="Times New Roman"/>
        </w:rPr>
        <w:t xml:space="preserve">las regiones </w:t>
      </w:r>
      <w:r w:rsidR="00D75D23">
        <w:rPr>
          <w:rFonts w:ascii="Times New Roman" w:hAnsi="Times New Roman" w:cs="Times New Roman"/>
        </w:rPr>
        <w:t xml:space="preserve">del mundo </w:t>
      </w:r>
      <w:r w:rsidR="00762A23">
        <w:rPr>
          <w:rFonts w:ascii="Times New Roman" w:hAnsi="Times New Roman" w:cs="Times New Roman"/>
        </w:rPr>
        <w:t>se establec</w:t>
      </w:r>
      <w:r w:rsidR="00FC62F9">
        <w:rPr>
          <w:rFonts w:ascii="Times New Roman" w:hAnsi="Times New Roman" w:cs="Times New Roman"/>
        </w:rPr>
        <w:t xml:space="preserve">ían </w:t>
      </w:r>
      <w:r w:rsidR="00762A23">
        <w:rPr>
          <w:rFonts w:ascii="Times New Roman" w:hAnsi="Times New Roman" w:cs="Times New Roman"/>
        </w:rPr>
        <w:t xml:space="preserve">según la división </w:t>
      </w:r>
      <w:r w:rsidR="00FC62F9">
        <w:rPr>
          <w:rFonts w:ascii="Times New Roman" w:hAnsi="Times New Roman" w:cs="Times New Roman"/>
        </w:rPr>
        <w:t xml:space="preserve">tradicional </w:t>
      </w:r>
      <w:r w:rsidR="00762A23">
        <w:rPr>
          <w:rFonts w:ascii="Times New Roman" w:hAnsi="Times New Roman" w:cs="Times New Roman"/>
        </w:rPr>
        <w:t xml:space="preserve">de </w:t>
      </w:r>
      <w:r w:rsidR="00FC62F9">
        <w:rPr>
          <w:rFonts w:ascii="Times New Roman" w:hAnsi="Times New Roman" w:cs="Times New Roman"/>
        </w:rPr>
        <w:t xml:space="preserve">los </w:t>
      </w:r>
      <w:r w:rsidR="00762A23">
        <w:rPr>
          <w:rFonts w:ascii="Times New Roman" w:hAnsi="Times New Roman" w:cs="Times New Roman"/>
        </w:rPr>
        <w:t xml:space="preserve">continentes: </w:t>
      </w:r>
      <w:r w:rsidRPr="000846F3">
        <w:rPr>
          <w:rFonts w:ascii="Times New Roman" w:hAnsi="Times New Roman" w:cs="Times New Roman"/>
        </w:rPr>
        <w:t xml:space="preserve">África, América, </w:t>
      </w:r>
      <w:r w:rsidR="00C728AC" w:rsidRPr="000846F3">
        <w:rPr>
          <w:rFonts w:ascii="Times New Roman" w:hAnsi="Times New Roman" w:cs="Times New Roman"/>
        </w:rPr>
        <w:t>Asia,</w:t>
      </w:r>
      <w:r w:rsidRPr="000846F3">
        <w:rPr>
          <w:rFonts w:ascii="Times New Roman" w:hAnsi="Times New Roman" w:cs="Times New Roman"/>
        </w:rPr>
        <w:t xml:space="preserve"> Europa y Oceanía.</w:t>
      </w:r>
    </w:p>
    <w:p w14:paraId="6ED2AED0" w14:textId="77777777" w:rsidR="00913615" w:rsidRPr="000846F3" w:rsidRDefault="00913615" w:rsidP="00C95BF4">
      <w:pPr>
        <w:spacing w:after="0" w:line="276" w:lineRule="auto"/>
        <w:jc w:val="both"/>
        <w:rPr>
          <w:rFonts w:ascii="Times New Roman" w:hAnsi="Times New Roman" w:cs="Times New Roman"/>
        </w:rPr>
      </w:pPr>
    </w:p>
    <w:p w14:paraId="5E78BCFD" w14:textId="48C74D2B" w:rsidR="009A4D58" w:rsidRPr="000846F3" w:rsidRDefault="00FC62F9" w:rsidP="00C95BF4">
      <w:pPr>
        <w:spacing w:after="0" w:line="276" w:lineRule="auto"/>
        <w:jc w:val="both"/>
        <w:rPr>
          <w:rFonts w:ascii="Times New Roman" w:hAnsi="Times New Roman" w:cs="Times New Roman"/>
        </w:rPr>
      </w:pPr>
      <w:r>
        <w:rPr>
          <w:rFonts w:ascii="Times New Roman" w:hAnsi="Times New Roman" w:cs="Times New Roman"/>
        </w:rPr>
        <w:t>Pero, c</w:t>
      </w:r>
      <w:r w:rsidR="00E554F7">
        <w:rPr>
          <w:rFonts w:ascii="Times New Roman" w:hAnsi="Times New Roman" w:cs="Times New Roman"/>
        </w:rPr>
        <w:t xml:space="preserve">on el </w:t>
      </w:r>
      <w:r w:rsidR="00AA5A5B" w:rsidRPr="000846F3">
        <w:rPr>
          <w:rFonts w:ascii="Times New Roman" w:hAnsi="Times New Roman" w:cs="Times New Roman"/>
        </w:rPr>
        <w:t xml:space="preserve">ascenso </w:t>
      </w:r>
      <w:r>
        <w:rPr>
          <w:rFonts w:ascii="Times New Roman" w:hAnsi="Times New Roman" w:cs="Times New Roman"/>
        </w:rPr>
        <w:t xml:space="preserve">económico </w:t>
      </w:r>
      <w:r w:rsidR="00AA5A5B" w:rsidRPr="000846F3">
        <w:rPr>
          <w:rFonts w:ascii="Times New Roman" w:hAnsi="Times New Roman" w:cs="Times New Roman"/>
        </w:rPr>
        <w:t xml:space="preserve">de </w:t>
      </w:r>
      <w:r>
        <w:rPr>
          <w:rFonts w:ascii="Times New Roman" w:hAnsi="Times New Roman" w:cs="Times New Roman"/>
        </w:rPr>
        <w:t xml:space="preserve">aquellos </w:t>
      </w:r>
      <w:r w:rsidR="00D75D23">
        <w:rPr>
          <w:rFonts w:ascii="Times New Roman" w:hAnsi="Times New Roman" w:cs="Times New Roman"/>
        </w:rPr>
        <w:t>países que tradicionalmente no ha</w:t>
      </w:r>
      <w:r>
        <w:rPr>
          <w:rFonts w:ascii="Times New Roman" w:hAnsi="Times New Roman" w:cs="Times New Roman"/>
        </w:rPr>
        <w:t xml:space="preserve">n </w:t>
      </w:r>
      <w:r w:rsidR="00D75D23">
        <w:rPr>
          <w:rFonts w:ascii="Times New Roman" w:hAnsi="Times New Roman" w:cs="Times New Roman"/>
        </w:rPr>
        <w:t xml:space="preserve">sido protagonistas del </w:t>
      </w:r>
      <w:r w:rsidR="00AA5A5B" w:rsidRPr="000846F3">
        <w:rPr>
          <w:rFonts w:ascii="Times New Roman" w:hAnsi="Times New Roman" w:cs="Times New Roman"/>
        </w:rPr>
        <w:t>nuev</w:t>
      </w:r>
      <w:r w:rsidR="00D75D23">
        <w:rPr>
          <w:rFonts w:ascii="Times New Roman" w:hAnsi="Times New Roman" w:cs="Times New Roman"/>
        </w:rPr>
        <w:t>o orden mundial</w:t>
      </w:r>
      <w:r w:rsidR="00E554F7">
        <w:rPr>
          <w:rFonts w:ascii="Times New Roman" w:hAnsi="Times New Roman" w:cs="Times New Roman"/>
        </w:rPr>
        <w:t xml:space="preserve"> y</w:t>
      </w:r>
      <w:r>
        <w:rPr>
          <w:rFonts w:ascii="Times New Roman" w:hAnsi="Times New Roman" w:cs="Times New Roman"/>
        </w:rPr>
        <w:t xml:space="preserve">, sumado a ello, con </w:t>
      </w:r>
      <w:r w:rsidR="00E554F7">
        <w:rPr>
          <w:rFonts w:ascii="Times New Roman" w:hAnsi="Times New Roman" w:cs="Times New Roman"/>
        </w:rPr>
        <w:t xml:space="preserve">las nuevas </w:t>
      </w:r>
      <w:r w:rsidR="009A4D58" w:rsidRPr="000846F3">
        <w:rPr>
          <w:rFonts w:ascii="Times New Roman" w:hAnsi="Times New Roman" w:cs="Times New Roman"/>
        </w:rPr>
        <w:t xml:space="preserve">alianzas </w:t>
      </w:r>
      <w:r w:rsidR="00E554F7">
        <w:rPr>
          <w:rFonts w:ascii="Times New Roman" w:hAnsi="Times New Roman" w:cs="Times New Roman"/>
        </w:rPr>
        <w:t>entre países</w:t>
      </w:r>
      <w:r>
        <w:rPr>
          <w:rFonts w:ascii="Times New Roman" w:hAnsi="Times New Roman" w:cs="Times New Roman"/>
        </w:rPr>
        <w:t xml:space="preserve"> y bloques</w:t>
      </w:r>
      <w:r w:rsidR="00E554F7">
        <w:rPr>
          <w:rFonts w:ascii="Times New Roman" w:hAnsi="Times New Roman" w:cs="Times New Roman"/>
        </w:rPr>
        <w:t>, se está</w:t>
      </w:r>
      <w:r w:rsidR="00D75D23">
        <w:rPr>
          <w:rFonts w:ascii="Times New Roman" w:hAnsi="Times New Roman" w:cs="Times New Roman"/>
        </w:rPr>
        <w:t xml:space="preserve"> reconfigurando el mapa regional mundial</w:t>
      </w:r>
      <w:r w:rsidR="009A4D58" w:rsidRPr="000846F3">
        <w:rPr>
          <w:rFonts w:ascii="Times New Roman" w:hAnsi="Times New Roman" w:cs="Times New Roman"/>
        </w:rPr>
        <w:t>. Especialmente</w:t>
      </w:r>
      <w:r w:rsidR="00E554F7">
        <w:rPr>
          <w:rFonts w:ascii="Times New Roman" w:hAnsi="Times New Roman" w:cs="Times New Roman"/>
        </w:rPr>
        <w:t xml:space="preserve"> hay dos </w:t>
      </w:r>
      <w:r w:rsidR="009A4D58" w:rsidRPr="000846F3">
        <w:rPr>
          <w:rFonts w:ascii="Times New Roman" w:hAnsi="Times New Roman" w:cs="Times New Roman"/>
        </w:rPr>
        <w:t xml:space="preserve">regiones emergentes </w:t>
      </w:r>
      <w:r w:rsidR="00E554F7">
        <w:rPr>
          <w:rFonts w:ascii="Times New Roman" w:hAnsi="Times New Roman" w:cs="Times New Roman"/>
        </w:rPr>
        <w:t xml:space="preserve">que </w:t>
      </w:r>
      <w:r w:rsidR="009A4D58" w:rsidRPr="000846F3">
        <w:rPr>
          <w:rFonts w:ascii="Times New Roman" w:hAnsi="Times New Roman" w:cs="Times New Roman"/>
        </w:rPr>
        <w:t>cobra</w:t>
      </w:r>
      <w:r w:rsidR="00E554F7">
        <w:rPr>
          <w:rFonts w:ascii="Times New Roman" w:hAnsi="Times New Roman" w:cs="Times New Roman"/>
        </w:rPr>
        <w:t xml:space="preserve">n </w:t>
      </w:r>
      <w:r w:rsidR="009A4D58" w:rsidRPr="000846F3">
        <w:rPr>
          <w:rFonts w:ascii="Times New Roman" w:hAnsi="Times New Roman" w:cs="Times New Roman"/>
        </w:rPr>
        <w:t xml:space="preserve">importancia </w:t>
      </w:r>
      <w:r w:rsidR="00D75D23">
        <w:rPr>
          <w:rFonts w:ascii="Times New Roman" w:hAnsi="Times New Roman" w:cs="Times New Roman"/>
        </w:rPr>
        <w:t xml:space="preserve">de primer orden </w:t>
      </w:r>
      <w:r w:rsidR="009A4D58" w:rsidRPr="000846F3">
        <w:rPr>
          <w:rFonts w:ascii="Times New Roman" w:hAnsi="Times New Roman" w:cs="Times New Roman"/>
        </w:rPr>
        <w:t xml:space="preserve">en el contexto global: </w:t>
      </w:r>
      <w:r w:rsidR="00D75D23">
        <w:rPr>
          <w:rFonts w:ascii="Times New Roman" w:hAnsi="Times New Roman" w:cs="Times New Roman"/>
        </w:rPr>
        <w:t>Asia Pacífico y Eurasia.</w:t>
      </w:r>
    </w:p>
    <w:p w14:paraId="1C6B64A9" w14:textId="77777777" w:rsidR="009A4D58" w:rsidRPr="000846F3" w:rsidRDefault="009A4D58" w:rsidP="00C95BF4">
      <w:pPr>
        <w:spacing w:after="0" w:line="276" w:lineRule="auto"/>
        <w:jc w:val="both"/>
        <w:rPr>
          <w:rFonts w:ascii="Times New Roman" w:hAnsi="Times New Roman" w:cs="Times New Roman"/>
        </w:rPr>
      </w:pPr>
    </w:p>
    <w:p w14:paraId="35DA5055" w14:textId="129C9C8F" w:rsidR="003F0686" w:rsidRPr="000846F3" w:rsidRDefault="00A97F43" w:rsidP="00C95BF4">
      <w:pPr>
        <w:spacing w:after="0" w:line="276" w:lineRule="auto"/>
        <w:jc w:val="both"/>
        <w:rPr>
          <w:rFonts w:ascii="Times New Roman" w:hAnsi="Times New Roman" w:cs="Times New Roman"/>
          <w:b/>
        </w:rPr>
      </w:pPr>
      <w:r w:rsidRPr="000846F3">
        <w:rPr>
          <w:rFonts w:ascii="Times New Roman" w:hAnsi="Times New Roman" w:cs="Times New Roman"/>
          <w:b/>
        </w:rPr>
        <w:t>1.4.</w:t>
      </w:r>
      <w:r w:rsidR="00684CA1" w:rsidRPr="000846F3">
        <w:rPr>
          <w:rFonts w:ascii="Times New Roman" w:hAnsi="Times New Roman" w:cs="Times New Roman"/>
          <w:b/>
        </w:rPr>
        <w:t>1</w:t>
      </w:r>
      <w:r w:rsidRPr="000846F3">
        <w:rPr>
          <w:rFonts w:ascii="Times New Roman" w:hAnsi="Times New Roman" w:cs="Times New Roman"/>
          <w:b/>
        </w:rPr>
        <w:t xml:space="preserve"> </w:t>
      </w:r>
      <w:r w:rsidR="003F0686" w:rsidRPr="000846F3">
        <w:rPr>
          <w:rFonts w:ascii="Times New Roman" w:hAnsi="Times New Roman" w:cs="Times New Roman"/>
          <w:b/>
        </w:rPr>
        <w:t>Asia Pacífico</w:t>
      </w:r>
    </w:p>
    <w:p w14:paraId="14BAAFB7" w14:textId="77777777" w:rsidR="00E35397" w:rsidRPr="000846F3" w:rsidRDefault="00E35397" w:rsidP="00C95BF4">
      <w:pPr>
        <w:spacing w:after="0" w:line="276" w:lineRule="auto"/>
        <w:jc w:val="both"/>
        <w:rPr>
          <w:rFonts w:ascii="Times New Roman" w:hAnsi="Times New Roman" w:cs="Times New Roman"/>
          <w:highlight w:val="yellow"/>
        </w:rPr>
      </w:pPr>
    </w:p>
    <w:p w14:paraId="63AA6EBD" w14:textId="26ACA7F9" w:rsidR="00B22AAC" w:rsidRDefault="00745B8C" w:rsidP="00C95BF4">
      <w:pPr>
        <w:spacing w:after="0" w:line="276" w:lineRule="auto"/>
        <w:jc w:val="both"/>
        <w:rPr>
          <w:rFonts w:ascii="Times New Roman" w:hAnsi="Times New Roman" w:cs="Times New Roman"/>
        </w:rPr>
      </w:pPr>
      <w:r>
        <w:rPr>
          <w:rFonts w:ascii="Times New Roman" w:hAnsi="Times New Roman" w:cs="Times New Roman"/>
        </w:rPr>
        <w:t>El s</w:t>
      </w:r>
      <w:r w:rsidR="00AF032A" w:rsidRPr="000846F3">
        <w:rPr>
          <w:rFonts w:ascii="Times New Roman" w:hAnsi="Times New Roman" w:cs="Times New Roman"/>
        </w:rPr>
        <w:t xml:space="preserve">iglo XXI </w:t>
      </w:r>
      <w:r>
        <w:rPr>
          <w:rFonts w:ascii="Times New Roman" w:hAnsi="Times New Roman" w:cs="Times New Roman"/>
        </w:rPr>
        <w:t xml:space="preserve">es testigo de </w:t>
      </w:r>
      <w:r w:rsidR="00AF032A" w:rsidRPr="000846F3">
        <w:rPr>
          <w:rFonts w:ascii="Times New Roman" w:hAnsi="Times New Roman" w:cs="Times New Roman"/>
        </w:rPr>
        <w:t xml:space="preserve">un </w:t>
      </w:r>
      <w:r w:rsidR="00A97F43" w:rsidRPr="000846F3">
        <w:rPr>
          <w:rFonts w:ascii="Times New Roman" w:hAnsi="Times New Roman" w:cs="Times New Roman"/>
        </w:rPr>
        <w:t xml:space="preserve">giro </w:t>
      </w:r>
      <w:r w:rsidR="00AF032A" w:rsidRPr="000846F3">
        <w:rPr>
          <w:rFonts w:ascii="Times New Roman" w:hAnsi="Times New Roman" w:cs="Times New Roman"/>
        </w:rPr>
        <w:t xml:space="preserve">histórico </w:t>
      </w:r>
      <w:r w:rsidR="00A97F43" w:rsidRPr="000846F3">
        <w:rPr>
          <w:rFonts w:ascii="Times New Roman" w:hAnsi="Times New Roman" w:cs="Times New Roman"/>
        </w:rPr>
        <w:t xml:space="preserve">en la organización </w:t>
      </w:r>
      <w:r>
        <w:rPr>
          <w:rFonts w:ascii="Times New Roman" w:hAnsi="Times New Roman" w:cs="Times New Roman"/>
        </w:rPr>
        <w:t>del mapa  global</w:t>
      </w:r>
      <w:r w:rsidR="00AF032A" w:rsidRPr="000846F3">
        <w:rPr>
          <w:rFonts w:ascii="Times New Roman" w:hAnsi="Times New Roman" w:cs="Times New Roman"/>
        </w:rPr>
        <w:t>.</w:t>
      </w:r>
      <w:r w:rsidR="00A97F43" w:rsidRPr="000846F3">
        <w:rPr>
          <w:rFonts w:ascii="Times New Roman" w:hAnsi="Times New Roman" w:cs="Times New Roman"/>
        </w:rPr>
        <w:t xml:space="preserve"> </w:t>
      </w:r>
      <w:r>
        <w:rPr>
          <w:rFonts w:ascii="Times New Roman" w:hAnsi="Times New Roman" w:cs="Times New Roman"/>
        </w:rPr>
        <w:t>E</w:t>
      </w:r>
      <w:r w:rsidR="00A97F43" w:rsidRPr="000846F3">
        <w:rPr>
          <w:rFonts w:ascii="Times New Roman" w:hAnsi="Times New Roman" w:cs="Times New Roman"/>
        </w:rPr>
        <w:t xml:space="preserve">l </w:t>
      </w:r>
      <w:r w:rsidR="00A97F43" w:rsidRPr="00B37012">
        <w:rPr>
          <w:rFonts w:ascii="Times New Roman" w:hAnsi="Times New Roman" w:cs="Times New Roman"/>
          <w:b/>
        </w:rPr>
        <w:t>centro de gravedad</w:t>
      </w:r>
      <w:r w:rsidR="00A97F43" w:rsidRPr="000846F3">
        <w:rPr>
          <w:rFonts w:ascii="Times New Roman" w:hAnsi="Times New Roman" w:cs="Times New Roman"/>
        </w:rPr>
        <w:t xml:space="preserve"> </w:t>
      </w:r>
      <w:r w:rsidRPr="000846F3">
        <w:rPr>
          <w:rFonts w:ascii="Times New Roman" w:hAnsi="Times New Roman" w:cs="Times New Roman"/>
        </w:rPr>
        <w:t>política, industrial, comercial y financiera</w:t>
      </w:r>
      <w:r w:rsidR="00A97F43" w:rsidRPr="000846F3">
        <w:rPr>
          <w:rFonts w:ascii="Times New Roman" w:hAnsi="Times New Roman" w:cs="Times New Roman"/>
        </w:rPr>
        <w:t xml:space="preserve"> y de la geopolítica mundial se está desplazando hacia </w:t>
      </w:r>
      <w:r w:rsidR="00934AE3">
        <w:rPr>
          <w:rFonts w:ascii="Times New Roman" w:hAnsi="Times New Roman" w:cs="Times New Roman"/>
        </w:rPr>
        <w:t xml:space="preserve">la cuenca del </w:t>
      </w:r>
      <w:r w:rsidR="00A97F43" w:rsidRPr="000846F3">
        <w:rPr>
          <w:rFonts w:ascii="Times New Roman" w:hAnsi="Times New Roman" w:cs="Times New Roman"/>
        </w:rPr>
        <w:t>océano Pacífico</w:t>
      </w:r>
      <w:r w:rsidR="00684CA1" w:rsidRPr="000846F3">
        <w:rPr>
          <w:rFonts w:ascii="Times New Roman" w:hAnsi="Times New Roman" w:cs="Times New Roman"/>
        </w:rPr>
        <w:t xml:space="preserve">. </w:t>
      </w:r>
      <w:r>
        <w:rPr>
          <w:rFonts w:ascii="Times New Roman" w:hAnsi="Times New Roman" w:cs="Times New Roman"/>
        </w:rPr>
        <w:t xml:space="preserve">Después de cientos de años de </w:t>
      </w:r>
      <w:r w:rsidR="00225492">
        <w:rPr>
          <w:rFonts w:ascii="Times New Roman" w:hAnsi="Times New Roman" w:cs="Times New Roman"/>
        </w:rPr>
        <w:t>haberse ubicar este centro de gravedad</w:t>
      </w:r>
      <w:r>
        <w:rPr>
          <w:rFonts w:ascii="Times New Roman" w:hAnsi="Times New Roman" w:cs="Times New Roman"/>
        </w:rPr>
        <w:t xml:space="preserve"> en la región Atlántica del globo terrestre —ya fuese en Europa Occidental o en Estados Unidos—</w:t>
      </w:r>
      <w:r w:rsidR="00B22AAC">
        <w:rPr>
          <w:rFonts w:ascii="Times New Roman" w:hAnsi="Times New Roman" w:cs="Times New Roman"/>
        </w:rPr>
        <w:t xml:space="preserve">, </w:t>
      </w:r>
      <w:r w:rsidR="00C728AC">
        <w:rPr>
          <w:rFonts w:ascii="Times New Roman" w:hAnsi="Times New Roman" w:cs="Times New Roman"/>
        </w:rPr>
        <w:t xml:space="preserve">Asia Pacífico </w:t>
      </w:r>
      <w:r w:rsidR="00B22AAC">
        <w:rPr>
          <w:rFonts w:ascii="Times New Roman" w:hAnsi="Times New Roman" w:cs="Times New Roman"/>
        </w:rPr>
        <w:t xml:space="preserve">se perfila </w:t>
      </w:r>
      <w:r w:rsidR="00934AE3">
        <w:rPr>
          <w:rFonts w:ascii="Times New Roman" w:hAnsi="Times New Roman" w:cs="Times New Roman"/>
        </w:rPr>
        <w:t xml:space="preserve">como la región llamada a </w:t>
      </w:r>
      <w:r w:rsidR="00B22AAC">
        <w:rPr>
          <w:rFonts w:ascii="Times New Roman" w:hAnsi="Times New Roman" w:cs="Times New Roman"/>
        </w:rPr>
        <w:t xml:space="preserve">convertirse en el eje de la vida global. </w:t>
      </w:r>
    </w:p>
    <w:p w14:paraId="3E77B995" w14:textId="77777777" w:rsidR="00B22AAC" w:rsidRDefault="00B22AAC" w:rsidP="00C95BF4">
      <w:pPr>
        <w:spacing w:after="0" w:line="276" w:lineRule="auto"/>
        <w:jc w:val="both"/>
        <w:rPr>
          <w:rFonts w:ascii="Times New Roman" w:hAnsi="Times New Roman" w:cs="Times New Roman"/>
        </w:rPr>
      </w:pPr>
    </w:p>
    <w:p w14:paraId="3A8808D7" w14:textId="5CEA3A63" w:rsidR="00AF032A" w:rsidRDefault="00934AE3" w:rsidP="00C95BF4">
      <w:pPr>
        <w:spacing w:after="0" w:line="276" w:lineRule="auto"/>
        <w:jc w:val="both"/>
        <w:rPr>
          <w:rFonts w:ascii="Times New Roman" w:hAnsi="Times New Roman" w:cs="Times New Roman"/>
        </w:rPr>
      </w:pPr>
      <w:r>
        <w:rPr>
          <w:rFonts w:ascii="Times New Roman" w:hAnsi="Times New Roman" w:cs="Times New Roman"/>
        </w:rPr>
        <w:t xml:space="preserve">La región </w:t>
      </w:r>
      <w:r w:rsidR="00B22AAC">
        <w:rPr>
          <w:rFonts w:ascii="Times New Roman" w:hAnsi="Times New Roman" w:cs="Times New Roman"/>
        </w:rPr>
        <w:t xml:space="preserve">Asia Pacífico </w:t>
      </w:r>
      <w:r>
        <w:rPr>
          <w:rFonts w:ascii="Times New Roman" w:hAnsi="Times New Roman" w:cs="Times New Roman"/>
        </w:rPr>
        <w:t>cubre el este del continente asiático y también su parte s</w:t>
      </w:r>
      <w:r w:rsidR="00684CA1" w:rsidRPr="000846F3">
        <w:rPr>
          <w:rFonts w:ascii="Times New Roman" w:hAnsi="Times New Roman" w:cs="Times New Roman"/>
        </w:rPr>
        <w:t>u</w:t>
      </w:r>
      <w:r>
        <w:rPr>
          <w:rFonts w:ascii="Times New Roman" w:hAnsi="Times New Roman" w:cs="Times New Roman"/>
        </w:rPr>
        <w:t>r</w:t>
      </w:r>
      <w:r w:rsidR="00684CA1" w:rsidRPr="000846F3">
        <w:rPr>
          <w:rFonts w:ascii="Times New Roman" w:hAnsi="Times New Roman" w:cs="Times New Roman"/>
        </w:rPr>
        <w:t xml:space="preserve">este </w:t>
      </w:r>
      <w:r>
        <w:rPr>
          <w:rFonts w:ascii="Times New Roman" w:hAnsi="Times New Roman" w:cs="Times New Roman"/>
        </w:rPr>
        <w:t xml:space="preserve">incluyendo la región que tradicionalmente se denominó </w:t>
      </w:r>
      <w:r w:rsidR="00684CA1" w:rsidRPr="000846F3">
        <w:rPr>
          <w:rFonts w:ascii="Times New Roman" w:hAnsi="Times New Roman" w:cs="Times New Roman"/>
        </w:rPr>
        <w:t>Oceanía.</w:t>
      </w:r>
      <w:r w:rsidRPr="00934AE3">
        <w:t xml:space="preserve"> </w:t>
      </w:r>
      <w:r w:rsidRPr="00934AE3">
        <w:rPr>
          <w:rFonts w:ascii="Times New Roman" w:hAnsi="Times New Roman" w:cs="Times New Roman"/>
        </w:rPr>
        <w:t xml:space="preserve">Asia-Pacífico es una vasta región que abarca </w:t>
      </w:r>
      <w:r w:rsidR="00B37012">
        <w:rPr>
          <w:rFonts w:ascii="Times New Roman" w:hAnsi="Times New Roman" w:cs="Times New Roman"/>
        </w:rPr>
        <w:t xml:space="preserve">el territorio de </w:t>
      </w:r>
      <w:r w:rsidRPr="00934AE3">
        <w:rPr>
          <w:rFonts w:ascii="Times New Roman" w:hAnsi="Times New Roman" w:cs="Times New Roman"/>
        </w:rPr>
        <w:t xml:space="preserve">cerca de </w:t>
      </w:r>
      <w:r w:rsidRPr="00B37012">
        <w:rPr>
          <w:rFonts w:ascii="Times New Roman" w:hAnsi="Times New Roman" w:cs="Times New Roman"/>
          <w:b/>
        </w:rPr>
        <w:t>cincuenta países</w:t>
      </w:r>
      <w:r w:rsidR="00B37012">
        <w:rPr>
          <w:rFonts w:ascii="Times New Roman" w:hAnsi="Times New Roman" w:cs="Times New Roman"/>
        </w:rPr>
        <w:t>.</w:t>
      </w:r>
    </w:p>
    <w:p w14:paraId="2480B071" w14:textId="77777777" w:rsidR="0063503C" w:rsidRPr="000846F3"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531"/>
        <w:gridCol w:w="7523"/>
      </w:tblGrid>
      <w:tr w:rsidR="0055382D" w:rsidRPr="000846F3" w14:paraId="128B3F16" w14:textId="77777777" w:rsidTr="005A2B85">
        <w:tc>
          <w:tcPr>
            <w:tcW w:w="9033" w:type="dxa"/>
            <w:gridSpan w:val="2"/>
            <w:shd w:val="clear" w:color="auto" w:fill="0D0D0D" w:themeFill="text1" w:themeFillTint="F2"/>
          </w:tcPr>
          <w:p w14:paraId="5D7FFFF5"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D24FD3D" w14:textId="77777777" w:rsidTr="005A2B85">
        <w:tc>
          <w:tcPr>
            <w:tcW w:w="2518" w:type="dxa"/>
          </w:tcPr>
          <w:p w14:paraId="02FFE3BF"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DD0C512" w14:textId="76BA0A88" w:rsidR="0055382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sidR="0063503C">
              <w:rPr>
                <w:rFonts w:ascii="Times New Roman" w:hAnsi="Times New Roman" w:cs="Times New Roman"/>
                <w:color w:val="000000"/>
                <w:sz w:val="24"/>
                <w:szCs w:val="24"/>
              </w:rPr>
              <w:t>6</w:t>
            </w:r>
          </w:p>
        </w:tc>
      </w:tr>
      <w:tr w:rsidR="0055382D" w:rsidRPr="0037129A" w14:paraId="015C2BF2" w14:textId="77777777" w:rsidTr="005A2B85">
        <w:tc>
          <w:tcPr>
            <w:tcW w:w="2518" w:type="dxa"/>
          </w:tcPr>
          <w:p w14:paraId="4F13D265"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7B403D" w14:textId="522C16A5" w:rsidR="0055382D" w:rsidRPr="0063503C" w:rsidRDefault="0063503C" w:rsidP="00C95BF4">
            <w:pPr>
              <w:spacing w:line="276" w:lineRule="auto"/>
              <w:jc w:val="both"/>
              <w:rPr>
                <w:rFonts w:ascii="Times New Roman" w:hAnsi="Times New Roman" w:cs="Times New Roman"/>
                <w:color w:val="000000"/>
                <w:sz w:val="24"/>
                <w:szCs w:val="24"/>
                <w:lang w:val="es-CO"/>
              </w:rPr>
            </w:pPr>
            <w:r w:rsidRPr="0063503C">
              <w:rPr>
                <w:rFonts w:ascii="Times New Roman" w:hAnsi="Times New Roman" w:cs="Times New Roman"/>
                <w:color w:val="000000"/>
                <w:sz w:val="24"/>
                <w:szCs w:val="24"/>
                <w:lang w:val="es-CO"/>
              </w:rPr>
              <w:t>Países de ubicación privilegiada con respect</w:t>
            </w:r>
            <w:r w:rsidR="00C636B1">
              <w:rPr>
                <w:rFonts w:ascii="Times New Roman" w:hAnsi="Times New Roman" w:cs="Times New Roman"/>
                <w:color w:val="000000"/>
                <w:sz w:val="24"/>
                <w:szCs w:val="24"/>
                <w:lang w:val="es-CO"/>
              </w:rPr>
              <w:t>o</w:t>
            </w:r>
            <w:r w:rsidRPr="0063503C">
              <w:rPr>
                <w:rFonts w:ascii="Times New Roman" w:hAnsi="Times New Roman" w:cs="Times New Roman"/>
                <w:color w:val="000000"/>
                <w:sz w:val="24"/>
                <w:szCs w:val="24"/>
                <w:lang w:val="es-CO"/>
              </w:rPr>
              <w:t xml:space="preserve"> a la Cuenca pa</w:t>
            </w:r>
            <w:r>
              <w:rPr>
                <w:rFonts w:ascii="Times New Roman" w:hAnsi="Times New Roman" w:cs="Times New Roman"/>
                <w:color w:val="000000"/>
                <w:sz w:val="24"/>
                <w:szCs w:val="24"/>
                <w:lang w:val="es-CO"/>
              </w:rPr>
              <w:t>cífica</w:t>
            </w:r>
          </w:p>
        </w:tc>
      </w:tr>
      <w:tr w:rsidR="0055382D" w:rsidRPr="000846F3" w14:paraId="6C92FC32" w14:textId="77777777" w:rsidTr="005A2B85">
        <w:tc>
          <w:tcPr>
            <w:tcW w:w="2518" w:type="dxa"/>
          </w:tcPr>
          <w:p w14:paraId="480E96D7"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D7A5B31" w14:textId="169158FC" w:rsidR="0055382D" w:rsidRDefault="00B601E1"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Mapa con lupa. </w:t>
            </w:r>
            <w:r w:rsidR="00C636B1">
              <w:rPr>
                <w:rFonts w:ascii="Times New Roman" w:hAnsi="Times New Roman" w:cs="Times New Roman"/>
                <w:color w:val="000000"/>
                <w:sz w:val="24"/>
                <w:szCs w:val="24"/>
              </w:rPr>
              <w:t>Solicita</w:t>
            </w:r>
            <w:r>
              <w:rPr>
                <w:rFonts w:ascii="Times New Roman" w:hAnsi="Times New Roman" w:cs="Times New Roman"/>
                <w:color w:val="000000"/>
                <w:sz w:val="24"/>
                <w:szCs w:val="24"/>
              </w:rPr>
              <w:t>r</w:t>
            </w:r>
            <w:r w:rsidR="00C636B1">
              <w:rPr>
                <w:rFonts w:ascii="Times New Roman" w:hAnsi="Times New Roman" w:cs="Times New Roman"/>
                <w:color w:val="000000"/>
                <w:sz w:val="24"/>
                <w:szCs w:val="24"/>
              </w:rPr>
              <w:t xml:space="preserve"> a la editorial para su construcción como iconografía nueva</w:t>
            </w:r>
            <w:r w:rsidR="00225492">
              <w:rPr>
                <w:rFonts w:ascii="Times New Roman" w:hAnsi="Times New Roman" w:cs="Times New Roman"/>
                <w:color w:val="000000"/>
                <w:sz w:val="24"/>
                <w:szCs w:val="24"/>
              </w:rPr>
              <w:t xml:space="preserve">. Mapamundi cuyo centro sea la región Asia-Pacífico, en color destacado. En colores pálidos los países alrededor. Basarse en imagen </w:t>
            </w:r>
            <w:r w:rsidR="00225492" w:rsidRPr="00225492">
              <w:rPr>
                <w:rFonts w:ascii="Times New Roman" w:hAnsi="Times New Roman" w:cs="Times New Roman"/>
                <w:color w:val="000000"/>
                <w:sz w:val="24"/>
                <w:szCs w:val="24"/>
              </w:rPr>
              <w:t>44312719</w:t>
            </w:r>
            <w:r w:rsidR="00225492">
              <w:rPr>
                <w:rFonts w:ascii="Times New Roman" w:hAnsi="Times New Roman" w:cs="Times New Roman"/>
                <w:color w:val="000000"/>
                <w:sz w:val="24"/>
                <w:szCs w:val="24"/>
              </w:rPr>
              <w:t xml:space="preserve"> de Shutterstock, pero donde lo</w:t>
            </w:r>
            <w:r>
              <w:rPr>
                <w:rFonts w:ascii="Times New Roman" w:hAnsi="Times New Roman" w:cs="Times New Roman"/>
                <w:color w:val="000000"/>
                <w:sz w:val="24"/>
                <w:szCs w:val="24"/>
              </w:rPr>
              <w:t>s colores sean vivos y se destaqu</w:t>
            </w:r>
            <w:r w:rsidR="00225492">
              <w:rPr>
                <w:rFonts w:ascii="Times New Roman" w:hAnsi="Times New Roman" w:cs="Times New Roman"/>
                <w:color w:val="000000"/>
                <w:sz w:val="24"/>
                <w:szCs w:val="24"/>
              </w:rPr>
              <w:t xml:space="preserve">e la región </w:t>
            </w:r>
            <w:r>
              <w:rPr>
                <w:rFonts w:ascii="Times New Roman" w:hAnsi="Times New Roman" w:cs="Times New Roman"/>
                <w:color w:val="000000"/>
                <w:sz w:val="24"/>
                <w:szCs w:val="24"/>
              </w:rPr>
              <w:t xml:space="preserve">de la lupa </w:t>
            </w:r>
            <w:r w:rsidR="00225492">
              <w:rPr>
                <w:rFonts w:ascii="Times New Roman" w:hAnsi="Times New Roman" w:cs="Times New Roman"/>
                <w:color w:val="000000"/>
                <w:sz w:val="24"/>
                <w:szCs w:val="24"/>
              </w:rPr>
              <w:t>más claramente</w:t>
            </w:r>
            <w:r>
              <w:rPr>
                <w:rFonts w:ascii="Times New Roman" w:hAnsi="Times New Roman" w:cs="Times New Roman"/>
                <w:color w:val="000000"/>
                <w:sz w:val="24"/>
                <w:szCs w:val="24"/>
              </w:rPr>
              <w:t>, así como los diversos países que la conforman</w:t>
            </w:r>
            <w:r w:rsidR="00225492">
              <w:rPr>
                <w:rFonts w:ascii="Times New Roman" w:hAnsi="Times New Roman" w:cs="Times New Roman"/>
                <w:color w:val="000000"/>
                <w:sz w:val="24"/>
                <w:szCs w:val="24"/>
              </w:rPr>
              <w:t>.</w:t>
            </w:r>
          </w:p>
          <w:p w14:paraId="260451B6" w14:textId="0F3F175B" w:rsidR="00EB2CCD" w:rsidRDefault="00B601E1"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Dentro de la lupa deben quedar los siguientes países: India, Japón, sur de China y toda la parte oceánica Tailandia, Filipinas hasta Australia. No Rusia, No Europa.</w:t>
            </w:r>
            <w:r w:rsidR="00EB2CCD">
              <w:rPr>
                <w:rFonts w:ascii="Times New Roman" w:hAnsi="Times New Roman" w:cs="Times New Roman"/>
                <w:color w:val="000000"/>
                <w:sz w:val="24"/>
                <w:szCs w:val="24"/>
              </w:rPr>
              <w:t xml:space="preserve"> En caso de duda de qué países incluir, ver:</w:t>
            </w:r>
          </w:p>
          <w:p w14:paraId="4022AE45" w14:textId="622E2B9A" w:rsidR="00EB2CCD" w:rsidRDefault="00EB2CCD" w:rsidP="00C95BF4">
            <w:pPr>
              <w:spacing w:line="276" w:lineRule="auto"/>
              <w:jc w:val="both"/>
              <w:rPr>
                <w:rFonts w:ascii="Times New Roman" w:hAnsi="Times New Roman" w:cs="Times New Roman"/>
                <w:color w:val="000000"/>
                <w:sz w:val="24"/>
                <w:szCs w:val="24"/>
              </w:rPr>
            </w:pPr>
            <w:r w:rsidRPr="00EB2CCD">
              <w:rPr>
                <w:rFonts w:ascii="Times New Roman" w:hAnsi="Times New Roman" w:cs="Times New Roman"/>
                <w:color w:val="000000"/>
                <w:sz w:val="24"/>
                <w:szCs w:val="24"/>
              </w:rPr>
              <w:t>http://www.ohchr.org/SP/Countries/AsiaRegion/Pages/AsiaRegionIndex.aspx</w:t>
            </w:r>
          </w:p>
          <w:p w14:paraId="72BD8B39" w14:textId="4667F6F8" w:rsidR="00225492" w:rsidRPr="000846F3" w:rsidRDefault="00225492" w:rsidP="00C95BF4">
            <w:pPr>
              <w:spacing w:line="276" w:lineRule="auto"/>
              <w:jc w:val="both"/>
              <w:rPr>
                <w:rFonts w:ascii="Times New Roman" w:hAnsi="Times New Roman" w:cs="Times New Roman"/>
                <w:color w:val="000000"/>
                <w:sz w:val="24"/>
                <w:szCs w:val="24"/>
              </w:rPr>
            </w:pPr>
          </w:p>
        </w:tc>
      </w:tr>
      <w:tr w:rsidR="0055382D" w:rsidRPr="000846F3" w14:paraId="104AFFEB" w14:textId="77777777" w:rsidTr="005A2B85">
        <w:tc>
          <w:tcPr>
            <w:tcW w:w="2518" w:type="dxa"/>
          </w:tcPr>
          <w:p w14:paraId="5DE1F8FB" w14:textId="7A092B22"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119A7E6" w14:textId="66488912" w:rsidR="0055382D" w:rsidRPr="000846F3" w:rsidRDefault="0055382D"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nuevo eje geopolítico del mundo global se está trasladando </w:t>
            </w:r>
            <w:r w:rsidR="00F27D5B">
              <w:rPr>
                <w:rFonts w:ascii="Times New Roman" w:hAnsi="Times New Roman" w:cs="Times New Roman"/>
                <w:color w:val="000000"/>
                <w:sz w:val="24"/>
                <w:szCs w:val="24"/>
              </w:rPr>
              <w:t xml:space="preserve">hacia el pacífico asiático. La forma en que miramos el mapamundi del siglo XXI podría contemplarse desde la perspectiva asiática y no desde la imagen tradicional, con centro en Europa </w:t>
            </w:r>
          </w:p>
        </w:tc>
      </w:tr>
    </w:tbl>
    <w:p w14:paraId="790643B2" w14:textId="77777777" w:rsidR="00AF032A" w:rsidRPr="000846F3" w:rsidRDefault="00AF032A" w:rsidP="00C95BF4">
      <w:pPr>
        <w:spacing w:after="0" w:line="276" w:lineRule="auto"/>
        <w:jc w:val="both"/>
        <w:rPr>
          <w:rFonts w:ascii="Times New Roman" w:hAnsi="Times New Roman" w:cs="Times New Roman"/>
        </w:rPr>
      </w:pPr>
    </w:p>
    <w:p w14:paraId="79AF858F" w14:textId="69A51290" w:rsidR="003A075F" w:rsidRDefault="00AF032A"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El ascenso de la región comenzó </w:t>
      </w:r>
      <w:r w:rsidR="00A97F43" w:rsidRPr="000846F3">
        <w:rPr>
          <w:rFonts w:ascii="Times New Roman" w:hAnsi="Times New Roman" w:cs="Times New Roman"/>
        </w:rPr>
        <w:t>después de la segunda guerra mundial</w:t>
      </w:r>
      <w:r w:rsidR="00C728AC">
        <w:rPr>
          <w:rFonts w:ascii="Times New Roman" w:hAnsi="Times New Roman" w:cs="Times New Roman"/>
        </w:rPr>
        <w:t>,</w:t>
      </w:r>
      <w:r w:rsidR="00A97F43" w:rsidRPr="000846F3">
        <w:rPr>
          <w:rFonts w:ascii="Times New Roman" w:hAnsi="Times New Roman" w:cs="Times New Roman"/>
        </w:rPr>
        <w:t xml:space="preserve"> cuando </w:t>
      </w:r>
      <w:r w:rsidRPr="000846F3">
        <w:rPr>
          <w:rFonts w:ascii="Times New Roman" w:hAnsi="Times New Roman" w:cs="Times New Roman"/>
        </w:rPr>
        <w:t>Japón</w:t>
      </w:r>
      <w:r w:rsidR="00A97F43" w:rsidRPr="000846F3">
        <w:rPr>
          <w:rFonts w:ascii="Times New Roman" w:hAnsi="Times New Roman" w:cs="Times New Roman"/>
        </w:rPr>
        <w:t xml:space="preserve"> despeg</w:t>
      </w:r>
      <w:r w:rsidR="003A075F">
        <w:rPr>
          <w:rFonts w:ascii="Times New Roman" w:hAnsi="Times New Roman" w:cs="Times New Roman"/>
        </w:rPr>
        <w:t>ó</w:t>
      </w:r>
      <w:r w:rsidR="00A97F43" w:rsidRPr="000846F3">
        <w:rPr>
          <w:rFonts w:ascii="Times New Roman" w:hAnsi="Times New Roman" w:cs="Times New Roman"/>
        </w:rPr>
        <w:t xml:space="preserve"> </w:t>
      </w:r>
      <w:r w:rsidR="00B22AAC">
        <w:rPr>
          <w:rFonts w:ascii="Times New Roman" w:hAnsi="Times New Roman" w:cs="Times New Roman"/>
        </w:rPr>
        <w:t>económicamente</w:t>
      </w:r>
      <w:r w:rsidR="00C728AC">
        <w:rPr>
          <w:rFonts w:ascii="Times New Roman" w:hAnsi="Times New Roman" w:cs="Times New Roman"/>
        </w:rPr>
        <w:t>,</w:t>
      </w:r>
      <w:r w:rsidR="00A97F43" w:rsidRPr="000846F3">
        <w:rPr>
          <w:rFonts w:ascii="Times New Roman" w:hAnsi="Times New Roman" w:cs="Times New Roman"/>
        </w:rPr>
        <w:t xml:space="preserve"> </w:t>
      </w:r>
      <w:r w:rsidRPr="000846F3">
        <w:rPr>
          <w:rFonts w:ascii="Times New Roman" w:hAnsi="Times New Roman" w:cs="Times New Roman"/>
        </w:rPr>
        <w:t xml:space="preserve">seguido de las </w:t>
      </w:r>
      <w:r w:rsidR="00C728AC">
        <w:rPr>
          <w:rFonts w:ascii="Times New Roman" w:hAnsi="Times New Roman" w:cs="Times New Roman"/>
        </w:rPr>
        <w:t xml:space="preserve">sucesivas </w:t>
      </w:r>
      <w:r w:rsidRPr="000846F3">
        <w:rPr>
          <w:rFonts w:ascii="Times New Roman" w:hAnsi="Times New Roman" w:cs="Times New Roman"/>
        </w:rPr>
        <w:t xml:space="preserve">generaciones de </w:t>
      </w:r>
      <w:r w:rsidR="00A97F43" w:rsidRPr="000846F3">
        <w:rPr>
          <w:rFonts w:ascii="Times New Roman" w:hAnsi="Times New Roman" w:cs="Times New Roman"/>
        </w:rPr>
        <w:t xml:space="preserve">los </w:t>
      </w:r>
      <w:r w:rsidR="00C728AC">
        <w:rPr>
          <w:rFonts w:ascii="Times New Roman" w:hAnsi="Times New Roman" w:cs="Times New Roman"/>
        </w:rPr>
        <w:t>“</w:t>
      </w:r>
      <w:r w:rsidR="009F00D8" w:rsidRPr="00B37012">
        <w:rPr>
          <w:rFonts w:ascii="Times New Roman" w:hAnsi="Times New Roman" w:cs="Times New Roman"/>
          <w:b/>
        </w:rPr>
        <w:t>t</w:t>
      </w:r>
      <w:r w:rsidRPr="00B37012">
        <w:rPr>
          <w:rFonts w:ascii="Times New Roman" w:hAnsi="Times New Roman" w:cs="Times New Roman"/>
          <w:b/>
        </w:rPr>
        <w:t>igres</w:t>
      </w:r>
      <w:r w:rsidR="00C728AC">
        <w:rPr>
          <w:rFonts w:ascii="Times New Roman" w:hAnsi="Times New Roman" w:cs="Times New Roman"/>
        </w:rPr>
        <w:t>”</w:t>
      </w:r>
      <w:r w:rsidRPr="000846F3">
        <w:rPr>
          <w:rFonts w:ascii="Times New Roman" w:hAnsi="Times New Roman" w:cs="Times New Roman"/>
        </w:rPr>
        <w:t xml:space="preserve"> y </w:t>
      </w:r>
      <w:r w:rsidR="00A97F43" w:rsidRPr="000846F3">
        <w:rPr>
          <w:rFonts w:ascii="Times New Roman" w:hAnsi="Times New Roman" w:cs="Times New Roman"/>
        </w:rPr>
        <w:t xml:space="preserve">de los </w:t>
      </w:r>
      <w:r w:rsidR="00C728AC">
        <w:rPr>
          <w:rFonts w:ascii="Times New Roman" w:hAnsi="Times New Roman" w:cs="Times New Roman"/>
        </w:rPr>
        <w:t>“</w:t>
      </w:r>
      <w:r w:rsidR="009F00D8" w:rsidRPr="00B37012">
        <w:rPr>
          <w:rFonts w:ascii="Times New Roman" w:hAnsi="Times New Roman" w:cs="Times New Roman"/>
          <w:b/>
        </w:rPr>
        <w:t>d</w:t>
      </w:r>
      <w:r w:rsidRPr="00B37012">
        <w:rPr>
          <w:rFonts w:ascii="Times New Roman" w:hAnsi="Times New Roman" w:cs="Times New Roman"/>
          <w:b/>
        </w:rPr>
        <w:t>ragones</w:t>
      </w:r>
      <w:r w:rsidR="00C728AC">
        <w:rPr>
          <w:rFonts w:ascii="Times New Roman" w:hAnsi="Times New Roman" w:cs="Times New Roman"/>
        </w:rPr>
        <w:t>”</w:t>
      </w:r>
      <w:r w:rsidRPr="000846F3">
        <w:rPr>
          <w:rFonts w:ascii="Times New Roman" w:hAnsi="Times New Roman" w:cs="Times New Roman"/>
        </w:rPr>
        <w:t xml:space="preserve"> </w:t>
      </w:r>
      <w:r w:rsidRPr="00B37012">
        <w:rPr>
          <w:rFonts w:ascii="Times New Roman" w:hAnsi="Times New Roman" w:cs="Times New Roman"/>
          <w:b/>
        </w:rPr>
        <w:t>asiáticos</w:t>
      </w:r>
      <w:r w:rsidR="00A97F43" w:rsidRPr="000846F3">
        <w:rPr>
          <w:rFonts w:ascii="Times New Roman" w:hAnsi="Times New Roman" w:cs="Times New Roman"/>
        </w:rPr>
        <w:t xml:space="preserve">: </w:t>
      </w:r>
      <w:r w:rsidRPr="000846F3">
        <w:rPr>
          <w:rFonts w:ascii="Times New Roman" w:hAnsi="Times New Roman" w:cs="Times New Roman"/>
        </w:rPr>
        <w:t>Corea del Sur, Taiwán, Hong Kong</w:t>
      </w:r>
      <w:r w:rsidR="00A97F43" w:rsidRPr="000846F3">
        <w:rPr>
          <w:rFonts w:ascii="Times New Roman" w:hAnsi="Times New Roman" w:cs="Times New Roman"/>
        </w:rPr>
        <w:t xml:space="preserve"> y </w:t>
      </w:r>
      <w:r w:rsidRPr="000846F3">
        <w:rPr>
          <w:rFonts w:ascii="Times New Roman" w:hAnsi="Times New Roman" w:cs="Times New Roman"/>
        </w:rPr>
        <w:t>Singapur</w:t>
      </w:r>
      <w:r w:rsidR="00A97F43" w:rsidRPr="000846F3">
        <w:rPr>
          <w:rFonts w:ascii="Times New Roman" w:hAnsi="Times New Roman" w:cs="Times New Roman"/>
        </w:rPr>
        <w:t xml:space="preserve">; </w:t>
      </w:r>
      <w:r w:rsidRPr="000846F3">
        <w:rPr>
          <w:rFonts w:ascii="Times New Roman" w:hAnsi="Times New Roman" w:cs="Times New Roman"/>
        </w:rPr>
        <w:t>Indonesia, Tailandia, Malasia</w:t>
      </w:r>
      <w:r w:rsidR="00A97F43" w:rsidRPr="000846F3">
        <w:rPr>
          <w:rFonts w:ascii="Times New Roman" w:hAnsi="Times New Roman" w:cs="Times New Roman"/>
        </w:rPr>
        <w:t xml:space="preserve"> y </w:t>
      </w:r>
      <w:r w:rsidRPr="000846F3">
        <w:rPr>
          <w:rFonts w:ascii="Times New Roman" w:hAnsi="Times New Roman" w:cs="Times New Roman"/>
        </w:rPr>
        <w:t xml:space="preserve">Filipinas. </w:t>
      </w:r>
    </w:p>
    <w:p w14:paraId="6ABBA884" w14:textId="77777777" w:rsidR="003A075F" w:rsidRDefault="003A075F" w:rsidP="00C95BF4">
      <w:pPr>
        <w:spacing w:after="0" w:line="276" w:lineRule="auto"/>
        <w:jc w:val="both"/>
        <w:rPr>
          <w:rFonts w:ascii="Times New Roman" w:hAnsi="Times New Roman" w:cs="Times New Roman"/>
        </w:rPr>
      </w:pPr>
    </w:p>
    <w:p w14:paraId="2856E543" w14:textId="7212AE78" w:rsidR="00AF032A" w:rsidRPr="000846F3" w:rsidRDefault="00A97F4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A </w:t>
      </w:r>
      <w:r w:rsidR="00C728AC">
        <w:rPr>
          <w:rFonts w:ascii="Times New Roman" w:hAnsi="Times New Roman" w:cs="Times New Roman"/>
        </w:rPr>
        <w:t xml:space="preserve">dichos países </w:t>
      </w:r>
      <w:r w:rsidRPr="000846F3">
        <w:rPr>
          <w:rFonts w:ascii="Times New Roman" w:hAnsi="Times New Roman" w:cs="Times New Roman"/>
        </w:rPr>
        <w:t xml:space="preserve">se sumó </w:t>
      </w:r>
      <w:r w:rsidR="00AF032A" w:rsidRPr="000846F3">
        <w:rPr>
          <w:rFonts w:ascii="Times New Roman" w:hAnsi="Times New Roman" w:cs="Times New Roman"/>
        </w:rPr>
        <w:t xml:space="preserve">recientemente el desarrollo </w:t>
      </w:r>
      <w:r w:rsidRPr="000846F3">
        <w:rPr>
          <w:rFonts w:ascii="Times New Roman" w:hAnsi="Times New Roman" w:cs="Times New Roman"/>
        </w:rPr>
        <w:t xml:space="preserve">extraordinario de </w:t>
      </w:r>
      <w:r w:rsidR="00AF032A" w:rsidRPr="000846F3">
        <w:rPr>
          <w:rFonts w:ascii="Times New Roman" w:hAnsi="Times New Roman" w:cs="Times New Roman"/>
        </w:rPr>
        <w:t>China e India</w:t>
      </w:r>
      <w:r w:rsidR="00C8224B">
        <w:rPr>
          <w:rFonts w:ascii="Times New Roman" w:hAnsi="Times New Roman" w:cs="Times New Roman"/>
        </w:rPr>
        <w:t xml:space="preserve"> [</w:t>
      </w:r>
      <w:hyperlink r:id="rId14"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F032A" w:rsidRPr="000846F3">
        <w:rPr>
          <w:rFonts w:ascii="Times New Roman" w:hAnsi="Times New Roman" w:cs="Times New Roman"/>
        </w:rPr>
        <w:t>. Adicionalmente</w:t>
      </w:r>
      <w:r w:rsidRPr="000846F3">
        <w:rPr>
          <w:rFonts w:ascii="Times New Roman" w:hAnsi="Times New Roman" w:cs="Times New Roman"/>
        </w:rPr>
        <w:t>,</w:t>
      </w:r>
      <w:r w:rsidR="00AF032A" w:rsidRPr="000846F3">
        <w:rPr>
          <w:rFonts w:ascii="Times New Roman" w:hAnsi="Times New Roman" w:cs="Times New Roman"/>
        </w:rPr>
        <w:t xml:space="preserve"> el papel </w:t>
      </w:r>
      <w:r w:rsidR="00C728AC">
        <w:rPr>
          <w:rFonts w:ascii="Times New Roman" w:hAnsi="Times New Roman" w:cs="Times New Roman"/>
        </w:rPr>
        <w:t xml:space="preserve">protagónico que han cobrado </w:t>
      </w:r>
      <w:r w:rsidR="00AF032A" w:rsidRPr="000846F3">
        <w:rPr>
          <w:rFonts w:ascii="Times New Roman" w:hAnsi="Times New Roman" w:cs="Times New Roman"/>
        </w:rPr>
        <w:t xml:space="preserve">países como Australia, Nueva Zelanda </w:t>
      </w:r>
      <w:r w:rsidR="00C728AC">
        <w:rPr>
          <w:rFonts w:ascii="Times New Roman" w:hAnsi="Times New Roman" w:cs="Times New Roman"/>
        </w:rPr>
        <w:t xml:space="preserve">o </w:t>
      </w:r>
      <w:r w:rsidR="00AF032A" w:rsidRPr="000846F3">
        <w:rPr>
          <w:rFonts w:ascii="Times New Roman" w:hAnsi="Times New Roman" w:cs="Times New Roman"/>
        </w:rPr>
        <w:t>Vietnam, termina</w:t>
      </w:r>
      <w:r w:rsidR="00C728AC">
        <w:rPr>
          <w:rFonts w:ascii="Times New Roman" w:hAnsi="Times New Roman" w:cs="Times New Roman"/>
        </w:rPr>
        <w:t xml:space="preserve">ron </w:t>
      </w:r>
      <w:r w:rsidR="00AF032A" w:rsidRPr="000846F3">
        <w:rPr>
          <w:rFonts w:ascii="Times New Roman" w:hAnsi="Times New Roman" w:cs="Times New Roman"/>
        </w:rPr>
        <w:t xml:space="preserve">por convertir a la </w:t>
      </w:r>
      <w:r w:rsidR="00C728AC">
        <w:rPr>
          <w:rFonts w:ascii="Times New Roman" w:hAnsi="Times New Roman" w:cs="Times New Roman"/>
        </w:rPr>
        <w:t xml:space="preserve">región </w:t>
      </w:r>
      <w:r w:rsidR="00AF032A" w:rsidRPr="000846F3">
        <w:rPr>
          <w:rFonts w:ascii="Times New Roman" w:hAnsi="Times New Roman" w:cs="Times New Roman"/>
        </w:rPr>
        <w:t xml:space="preserve">en un actor clave </w:t>
      </w:r>
      <w:r w:rsidR="00C728AC">
        <w:rPr>
          <w:rFonts w:ascii="Times New Roman" w:hAnsi="Times New Roman" w:cs="Times New Roman"/>
        </w:rPr>
        <w:t>de la globalización, tanto así</w:t>
      </w:r>
      <w:r w:rsidR="003A075F">
        <w:rPr>
          <w:rFonts w:ascii="Times New Roman" w:hAnsi="Times New Roman" w:cs="Times New Roman"/>
        </w:rPr>
        <w:t>,</w:t>
      </w:r>
      <w:r w:rsidR="00C728AC">
        <w:rPr>
          <w:rFonts w:ascii="Times New Roman" w:hAnsi="Times New Roman" w:cs="Times New Roman"/>
        </w:rPr>
        <w:t xml:space="preserve"> que </w:t>
      </w:r>
      <w:r w:rsidR="003A075F">
        <w:rPr>
          <w:rFonts w:ascii="Times New Roman" w:hAnsi="Times New Roman" w:cs="Times New Roman"/>
        </w:rPr>
        <w:t xml:space="preserve">se </w:t>
      </w:r>
      <w:r w:rsidR="00C728AC">
        <w:rPr>
          <w:rFonts w:ascii="Times New Roman" w:hAnsi="Times New Roman" w:cs="Times New Roman"/>
        </w:rPr>
        <w:t xml:space="preserve">está </w:t>
      </w:r>
      <w:r w:rsidR="00AF032A" w:rsidRPr="000846F3">
        <w:rPr>
          <w:rFonts w:ascii="Times New Roman" w:hAnsi="Times New Roman" w:cs="Times New Roman"/>
        </w:rPr>
        <w:t>modifica</w:t>
      </w:r>
      <w:r w:rsidR="00C728AC">
        <w:rPr>
          <w:rFonts w:ascii="Times New Roman" w:hAnsi="Times New Roman" w:cs="Times New Roman"/>
        </w:rPr>
        <w:t>n</w:t>
      </w:r>
      <w:r w:rsidR="00AF032A" w:rsidRPr="000846F3">
        <w:rPr>
          <w:rFonts w:ascii="Times New Roman" w:hAnsi="Times New Roman" w:cs="Times New Roman"/>
        </w:rPr>
        <w:t xml:space="preserve">do </w:t>
      </w:r>
      <w:r w:rsidR="003A075F">
        <w:rPr>
          <w:rFonts w:ascii="Times New Roman" w:hAnsi="Times New Roman" w:cs="Times New Roman"/>
        </w:rPr>
        <w:t xml:space="preserve">la forma en que tradicionalmente </w:t>
      </w:r>
      <w:r w:rsidR="009F00D8">
        <w:rPr>
          <w:rFonts w:ascii="Times New Roman" w:hAnsi="Times New Roman" w:cs="Times New Roman"/>
        </w:rPr>
        <w:t xml:space="preserve">se </w:t>
      </w:r>
      <w:r w:rsidR="003A075F">
        <w:rPr>
          <w:rFonts w:ascii="Times New Roman" w:hAnsi="Times New Roman" w:cs="Times New Roman"/>
        </w:rPr>
        <w:t xml:space="preserve">observa el </w:t>
      </w:r>
      <w:r w:rsidR="003A075F" w:rsidRPr="00295A1D">
        <w:rPr>
          <w:rFonts w:ascii="Times New Roman" w:hAnsi="Times New Roman" w:cs="Times New Roman"/>
        </w:rPr>
        <w:t>mapa del mundo</w:t>
      </w:r>
      <w:r w:rsidR="00295A1D" w:rsidRPr="00295A1D">
        <w:rPr>
          <w:rFonts w:ascii="Times New Roman" w:hAnsi="Times New Roman" w:cs="Times New Roman"/>
        </w:rPr>
        <w:t>.</w:t>
      </w:r>
    </w:p>
    <w:p w14:paraId="7B7F7B02" w14:textId="77777777" w:rsidR="003D4688" w:rsidRPr="000846F3" w:rsidRDefault="003D4688" w:rsidP="00C95BF4">
      <w:pPr>
        <w:spacing w:after="0" w:line="276" w:lineRule="auto"/>
        <w:jc w:val="both"/>
        <w:rPr>
          <w:rFonts w:ascii="Times New Roman" w:hAnsi="Times New Roman" w:cs="Times New Roman"/>
        </w:rPr>
      </w:pPr>
    </w:p>
    <w:p w14:paraId="0BF38FCA" w14:textId="640C28E8" w:rsidR="00684CA1" w:rsidRDefault="001B30C3" w:rsidP="00C95BF4">
      <w:pPr>
        <w:spacing w:after="0" w:line="276" w:lineRule="auto"/>
        <w:jc w:val="both"/>
        <w:rPr>
          <w:rFonts w:ascii="Times New Roman" w:hAnsi="Times New Roman" w:cs="Times New Roman"/>
        </w:rPr>
      </w:pPr>
      <w:r>
        <w:rPr>
          <w:rFonts w:ascii="Times New Roman" w:hAnsi="Times New Roman" w:cs="Times New Roman"/>
        </w:rPr>
        <w:t xml:space="preserve">Sin lugar a dudas, </w:t>
      </w:r>
      <w:r w:rsidR="00A97F43" w:rsidRPr="000846F3">
        <w:rPr>
          <w:rFonts w:ascii="Times New Roman" w:hAnsi="Times New Roman" w:cs="Times New Roman"/>
        </w:rPr>
        <w:t xml:space="preserve">Asia Pacífico </w:t>
      </w:r>
      <w:r w:rsidR="00AF032A" w:rsidRPr="000846F3">
        <w:rPr>
          <w:rFonts w:ascii="Times New Roman" w:hAnsi="Times New Roman" w:cs="Times New Roman"/>
        </w:rPr>
        <w:t xml:space="preserve">es </w:t>
      </w:r>
      <w:r w:rsidR="00B22AAC">
        <w:rPr>
          <w:rFonts w:ascii="Times New Roman" w:hAnsi="Times New Roman" w:cs="Times New Roman"/>
        </w:rPr>
        <w:t xml:space="preserve">hoy </w:t>
      </w:r>
      <w:r w:rsidR="00AF032A" w:rsidRPr="000846F3">
        <w:rPr>
          <w:rFonts w:ascii="Times New Roman" w:hAnsi="Times New Roman" w:cs="Times New Roman"/>
        </w:rPr>
        <w:t xml:space="preserve">el </w:t>
      </w:r>
      <w:r w:rsidR="00AF032A" w:rsidRPr="00B37012">
        <w:rPr>
          <w:rFonts w:ascii="Times New Roman" w:hAnsi="Times New Roman" w:cs="Times New Roman"/>
          <w:b/>
        </w:rPr>
        <w:t>mo</w:t>
      </w:r>
      <w:r w:rsidR="009B030C" w:rsidRPr="00B37012">
        <w:rPr>
          <w:rFonts w:ascii="Times New Roman" w:hAnsi="Times New Roman" w:cs="Times New Roman"/>
          <w:b/>
        </w:rPr>
        <w:t>tor de la economía mundial</w:t>
      </w:r>
      <w:r w:rsidR="00217088">
        <w:rPr>
          <w:rFonts w:ascii="Times New Roman" w:hAnsi="Times New Roman" w:cs="Times New Roman"/>
        </w:rPr>
        <w:t>.</w:t>
      </w:r>
      <w:r w:rsidR="003A075F">
        <w:rPr>
          <w:rFonts w:ascii="Times New Roman" w:hAnsi="Times New Roman" w:cs="Times New Roman"/>
        </w:rPr>
        <w:t xml:space="preserve"> </w:t>
      </w:r>
      <w:r w:rsidR="00116E73" w:rsidRPr="000846F3">
        <w:rPr>
          <w:rFonts w:ascii="Times New Roman" w:hAnsi="Times New Roman" w:cs="Times New Roman"/>
        </w:rPr>
        <w:t xml:space="preserve">Según </w:t>
      </w:r>
      <w:r>
        <w:rPr>
          <w:rFonts w:ascii="Times New Roman" w:hAnsi="Times New Roman" w:cs="Times New Roman"/>
        </w:rPr>
        <w:t>diversos análisis</w:t>
      </w:r>
      <w:r w:rsidR="00116E73" w:rsidRPr="000846F3">
        <w:rPr>
          <w:rFonts w:ascii="Times New Roman" w:hAnsi="Times New Roman" w:cs="Times New Roman"/>
        </w:rPr>
        <w:t xml:space="preserve">, </w:t>
      </w:r>
      <w:r w:rsidR="00AF032A" w:rsidRPr="000846F3">
        <w:rPr>
          <w:rFonts w:ascii="Times New Roman" w:hAnsi="Times New Roman" w:cs="Times New Roman"/>
        </w:rPr>
        <w:t>las economías asiáticas contribuirán en más de un 50% al crecimiento mundial en los próximos 10 años.</w:t>
      </w:r>
      <w:r w:rsidR="00684CA1" w:rsidRPr="000846F3">
        <w:rPr>
          <w:rFonts w:ascii="Times New Roman" w:hAnsi="Times New Roman" w:cs="Times New Roman"/>
        </w:rPr>
        <w:t xml:space="preserve"> La región tiene un gran significado, no sólo por sus tasas de crecimiento económico, sino también por su incidencia en temas como el medio ambiente, la</w:t>
      </w:r>
      <w:r w:rsidR="009F00D8">
        <w:rPr>
          <w:rFonts w:ascii="Times New Roman" w:hAnsi="Times New Roman" w:cs="Times New Roman"/>
        </w:rPr>
        <w:t>s</w:t>
      </w:r>
      <w:r w:rsidR="00684CA1" w:rsidRPr="000846F3">
        <w:rPr>
          <w:rFonts w:ascii="Times New Roman" w:hAnsi="Times New Roman" w:cs="Times New Roman"/>
        </w:rPr>
        <w:t xml:space="preserve"> migraci</w:t>
      </w:r>
      <w:r w:rsidR="009F00D8">
        <w:rPr>
          <w:rFonts w:ascii="Times New Roman" w:hAnsi="Times New Roman" w:cs="Times New Roman"/>
        </w:rPr>
        <w:t>ones</w:t>
      </w:r>
      <w:r w:rsidR="00684CA1" w:rsidRPr="000846F3">
        <w:rPr>
          <w:rFonts w:ascii="Times New Roman" w:hAnsi="Times New Roman" w:cs="Times New Roman"/>
        </w:rPr>
        <w:t>, la ciencia</w:t>
      </w:r>
      <w:r w:rsidR="003A075F">
        <w:rPr>
          <w:rFonts w:ascii="Times New Roman" w:hAnsi="Times New Roman" w:cs="Times New Roman"/>
        </w:rPr>
        <w:t xml:space="preserve">, la </w:t>
      </w:r>
      <w:r w:rsidR="00684CA1" w:rsidRPr="000846F3">
        <w:rPr>
          <w:rFonts w:ascii="Times New Roman" w:hAnsi="Times New Roman" w:cs="Times New Roman"/>
        </w:rPr>
        <w:t>tecnología y la seguridad</w:t>
      </w:r>
      <w:r w:rsidR="003A075F">
        <w:rPr>
          <w:rFonts w:ascii="Times New Roman" w:hAnsi="Times New Roman" w:cs="Times New Roman"/>
        </w:rPr>
        <w:t xml:space="preserve"> mundial</w:t>
      </w:r>
      <w:r w:rsidR="00684CA1" w:rsidRPr="000846F3">
        <w:rPr>
          <w:rFonts w:ascii="Times New Roman" w:hAnsi="Times New Roman" w:cs="Times New Roman"/>
        </w:rPr>
        <w:t>.</w:t>
      </w:r>
    </w:p>
    <w:p w14:paraId="0E485455" w14:textId="77777777" w:rsidR="001B30C3" w:rsidRDefault="001B30C3" w:rsidP="00C95BF4">
      <w:pPr>
        <w:spacing w:after="0" w:line="276" w:lineRule="auto"/>
        <w:jc w:val="both"/>
        <w:rPr>
          <w:rFonts w:ascii="Times New Roman" w:hAnsi="Times New Roman" w:cs="Times New Roman"/>
        </w:rPr>
      </w:pPr>
    </w:p>
    <w:p w14:paraId="07D8079D" w14:textId="309747EF" w:rsidR="001B30C3" w:rsidRDefault="00217088" w:rsidP="00C95BF4">
      <w:pPr>
        <w:spacing w:after="0" w:line="276" w:lineRule="auto"/>
        <w:jc w:val="both"/>
        <w:rPr>
          <w:rFonts w:ascii="Times New Roman" w:hAnsi="Times New Roman" w:cs="Times New Roman"/>
        </w:rPr>
      </w:pPr>
      <w:r>
        <w:rPr>
          <w:rFonts w:ascii="Times New Roman" w:hAnsi="Times New Roman" w:cs="Times New Roman"/>
        </w:rPr>
        <w:t>En la región c</w:t>
      </w:r>
      <w:r w:rsidR="008603E5">
        <w:rPr>
          <w:rFonts w:ascii="Times New Roman" w:hAnsi="Times New Roman" w:cs="Times New Roman"/>
        </w:rPr>
        <w:t>abe destacar el papel de China</w:t>
      </w:r>
      <w:r w:rsidR="00847481">
        <w:rPr>
          <w:rFonts w:ascii="Times New Roman" w:hAnsi="Times New Roman" w:cs="Times New Roman"/>
        </w:rPr>
        <w:t xml:space="preserve"> [</w:t>
      </w:r>
      <w:hyperlink r:id="rId15"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8603E5">
        <w:rPr>
          <w:rFonts w:ascii="Times New Roman" w:hAnsi="Times New Roman" w:cs="Times New Roman"/>
        </w:rPr>
        <w:t>,</w:t>
      </w:r>
      <w:r w:rsidR="001B30C3" w:rsidRPr="000846F3">
        <w:rPr>
          <w:rFonts w:ascii="Times New Roman" w:hAnsi="Times New Roman" w:cs="Times New Roman"/>
        </w:rPr>
        <w:t xml:space="preserve"> </w:t>
      </w:r>
      <w:r w:rsidR="001B30C3">
        <w:rPr>
          <w:rFonts w:ascii="Times New Roman" w:hAnsi="Times New Roman" w:cs="Times New Roman"/>
        </w:rPr>
        <w:t xml:space="preserve">actualmente la </w:t>
      </w:r>
      <w:r w:rsidR="001B30C3" w:rsidRPr="000846F3">
        <w:rPr>
          <w:rFonts w:ascii="Times New Roman" w:hAnsi="Times New Roman" w:cs="Times New Roman"/>
        </w:rPr>
        <w:t xml:space="preserve">primera economía del mundo, miembro permanente del Consejo de Seguridad de Naciones Unidas y </w:t>
      </w:r>
      <w:r w:rsidR="009F00D8">
        <w:rPr>
          <w:rFonts w:ascii="Times New Roman" w:hAnsi="Times New Roman" w:cs="Times New Roman"/>
        </w:rPr>
        <w:t xml:space="preserve">un </w:t>
      </w:r>
      <w:r w:rsidR="001B30C3" w:rsidRPr="000846F3">
        <w:rPr>
          <w:rFonts w:ascii="Times New Roman" w:hAnsi="Times New Roman" w:cs="Times New Roman"/>
        </w:rPr>
        <w:t xml:space="preserve">país con </w:t>
      </w:r>
      <w:r w:rsidR="009F00D8">
        <w:rPr>
          <w:rFonts w:ascii="Times New Roman" w:hAnsi="Times New Roman" w:cs="Times New Roman"/>
        </w:rPr>
        <w:t xml:space="preserve">el </w:t>
      </w:r>
      <w:r w:rsidR="001B30C3" w:rsidRPr="000846F3">
        <w:rPr>
          <w:rFonts w:ascii="Times New Roman" w:hAnsi="Times New Roman" w:cs="Times New Roman"/>
        </w:rPr>
        <w:t>potencial suficiente para cuestionar la hegemonía estadounidense.</w:t>
      </w:r>
      <w:r w:rsidR="001B30C3">
        <w:rPr>
          <w:rFonts w:ascii="Times New Roman" w:hAnsi="Times New Roman" w:cs="Times New Roman"/>
        </w:rPr>
        <w:t xml:space="preserve"> Asimismo, </w:t>
      </w:r>
      <w:r w:rsidR="003A075F">
        <w:rPr>
          <w:rFonts w:ascii="Times New Roman" w:hAnsi="Times New Roman" w:cs="Times New Roman"/>
        </w:rPr>
        <w:t xml:space="preserve">es </w:t>
      </w:r>
      <w:r w:rsidR="009F00D8">
        <w:rPr>
          <w:rFonts w:ascii="Times New Roman" w:hAnsi="Times New Roman" w:cs="Times New Roman"/>
        </w:rPr>
        <w:t xml:space="preserve">un hecho </w:t>
      </w:r>
      <w:r w:rsidR="003A075F">
        <w:rPr>
          <w:rFonts w:ascii="Times New Roman" w:hAnsi="Times New Roman" w:cs="Times New Roman"/>
        </w:rPr>
        <w:t xml:space="preserve">relevante </w:t>
      </w:r>
      <w:r w:rsidR="001B30C3">
        <w:rPr>
          <w:rFonts w:ascii="Times New Roman" w:hAnsi="Times New Roman" w:cs="Times New Roman"/>
        </w:rPr>
        <w:t>q</w:t>
      </w:r>
      <w:r w:rsidR="001B30C3" w:rsidRPr="000846F3">
        <w:rPr>
          <w:rFonts w:ascii="Times New Roman" w:hAnsi="Times New Roman" w:cs="Times New Roman"/>
        </w:rPr>
        <w:t xml:space="preserve">ue la clase media mundial se concentra </w:t>
      </w:r>
      <w:r w:rsidR="003A075F">
        <w:rPr>
          <w:rFonts w:ascii="Times New Roman" w:hAnsi="Times New Roman" w:cs="Times New Roman"/>
        </w:rPr>
        <w:t xml:space="preserve">hoy </w:t>
      </w:r>
      <w:r w:rsidR="001B30C3" w:rsidRPr="000846F3">
        <w:rPr>
          <w:rFonts w:ascii="Times New Roman" w:hAnsi="Times New Roman" w:cs="Times New Roman"/>
        </w:rPr>
        <w:t xml:space="preserve">en Asia, factor que hace atractiva la zona para la inversión extranjera. </w:t>
      </w:r>
    </w:p>
    <w:p w14:paraId="4B5D3E2C" w14:textId="77777777" w:rsidR="00C636B1" w:rsidRPr="000846F3"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37012" w:rsidRPr="000846F3" w14:paraId="4B01AD28" w14:textId="77777777" w:rsidTr="00120F66">
        <w:tc>
          <w:tcPr>
            <w:tcW w:w="8978" w:type="dxa"/>
            <w:gridSpan w:val="2"/>
            <w:shd w:val="clear" w:color="auto" w:fill="000000" w:themeFill="text1"/>
          </w:tcPr>
          <w:p w14:paraId="0722541E" w14:textId="77777777" w:rsidR="00B37012" w:rsidRPr="000846F3" w:rsidRDefault="00B3701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B37012" w:rsidRPr="000846F3" w14:paraId="5F264289" w14:textId="77777777" w:rsidTr="00120F66">
        <w:tc>
          <w:tcPr>
            <w:tcW w:w="2518" w:type="dxa"/>
          </w:tcPr>
          <w:p w14:paraId="1A5CC275" w14:textId="77777777" w:rsidR="00B37012" w:rsidRPr="000846F3" w:rsidRDefault="00B3701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39CBDB2" w14:textId="1B080457" w:rsidR="00B37012" w:rsidRPr="00B37012" w:rsidRDefault="00B37012" w:rsidP="00C95BF4">
            <w:pPr>
              <w:spacing w:line="276" w:lineRule="auto"/>
              <w:jc w:val="both"/>
              <w:rPr>
                <w:rFonts w:ascii="Times New Roman" w:hAnsi="Times New Roman" w:cs="Times New Roman"/>
                <w:b/>
                <w:sz w:val="24"/>
                <w:szCs w:val="24"/>
              </w:rPr>
            </w:pPr>
            <w:r w:rsidRPr="00B37012">
              <w:rPr>
                <w:rFonts w:ascii="Times New Roman" w:hAnsi="Times New Roman" w:cs="Times New Roman"/>
                <w:b/>
              </w:rPr>
              <w:t>Datos que ilustran la realidad de la región Asia pacífico</w:t>
            </w:r>
          </w:p>
        </w:tc>
      </w:tr>
      <w:tr w:rsidR="00B37012" w:rsidRPr="000846F3" w14:paraId="6E59EE83" w14:textId="77777777" w:rsidTr="00120F66">
        <w:tc>
          <w:tcPr>
            <w:tcW w:w="2518" w:type="dxa"/>
          </w:tcPr>
          <w:p w14:paraId="59D358C3" w14:textId="77777777" w:rsidR="00B37012" w:rsidRPr="000846F3" w:rsidRDefault="00B37012"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7FDEF8" w14:textId="77777777" w:rsidR="00B37012" w:rsidRDefault="00B37012" w:rsidP="00C95BF4">
            <w:pPr>
              <w:spacing w:line="276" w:lineRule="auto"/>
              <w:jc w:val="both"/>
              <w:rPr>
                <w:rFonts w:ascii="Times New Roman" w:hAnsi="Times New Roman" w:cs="Times New Roman"/>
              </w:rPr>
            </w:pPr>
            <w:r>
              <w:rPr>
                <w:rFonts w:ascii="Times New Roman" w:hAnsi="Times New Roman" w:cs="Times New Roman"/>
              </w:rPr>
              <w:t>S</w:t>
            </w:r>
            <w:r w:rsidRPr="000846F3">
              <w:rPr>
                <w:rFonts w:ascii="Times New Roman" w:hAnsi="Times New Roman" w:cs="Times New Roman"/>
              </w:rPr>
              <w:t xml:space="preserve">u territorio cubre el 17% de la superficie terrestre y concentra alrededor del 60% de la población mundial. En el 2012 representó </w:t>
            </w:r>
            <w:r>
              <w:rPr>
                <w:rFonts w:ascii="Times New Roman" w:hAnsi="Times New Roman" w:cs="Times New Roman"/>
              </w:rPr>
              <w:t>alrededor del 35</w:t>
            </w:r>
            <w:r w:rsidRPr="000846F3">
              <w:rPr>
                <w:rFonts w:ascii="Times New Roman" w:hAnsi="Times New Roman" w:cs="Times New Roman"/>
              </w:rPr>
              <w:t>% del P</w:t>
            </w:r>
            <w:r>
              <w:rPr>
                <w:rFonts w:ascii="Times New Roman" w:hAnsi="Times New Roman" w:cs="Times New Roman"/>
              </w:rPr>
              <w:t>IB</w:t>
            </w:r>
            <w:r w:rsidRPr="000846F3">
              <w:rPr>
                <w:rFonts w:ascii="Times New Roman" w:hAnsi="Times New Roman" w:cs="Times New Roman"/>
              </w:rPr>
              <w:t xml:space="preserve"> mundial y representó </w:t>
            </w:r>
            <w:r>
              <w:rPr>
                <w:rFonts w:ascii="Times New Roman" w:hAnsi="Times New Roman" w:cs="Times New Roman"/>
              </w:rPr>
              <w:t xml:space="preserve">el </w:t>
            </w:r>
            <w:r w:rsidRPr="000846F3">
              <w:rPr>
                <w:rFonts w:ascii="Times New Roman" w:hAnsi="Times New Roman" w:cs="Times New Roman"/>
              </w:rPr>
              <w:t xml:space="preserve">32% de las exportaciones e importaciones mundiales. Los salarios en el mundo crecieron una media del 2% en 2013, mientras que en Asia-Pacífico han aumentado un 6% </w:t>
            </w:r>
            <w:r>
              <w:rPr>
                <w:rFonts w:ascii="Times New Roman" w:hAnsi="Times New Roman" w:cs="Times New Roman"/>
              </w:rPr>
              <w:t xml:space="preserve">en </w:t>
            </w:r>
            <w:r w:rsidRPr="000846F3">
              <w:rPr>
                <w:rFonts w:ascii="Times New Roman" w:hAnsi="Times New Roman" w:cs="Times New Roman"/>
              </w:rPr>
              <w:t xml:space="preserve">promedio, según datos de la Organización Mundial del Trabajo. </w:t>
            </w:r>
          </w:p>
          <w:p w14:paraId="1C010643" w14:textId="2EBB9F6E" w:rsidR="00B37012" w:rsidRPr="000846F3" w:rsidRDefault="00B37012" w:rsidP="00C95BF4">
            <w:pPr>
              <w:spacing w:line="276" w:lineRule="auto"/>
              <w:jc w:val="both"/>
              <w:rPr>
                <w:rFonts w:ascii="Times New Roman" w:hAnsi="Times New Roman" w:cs="Times New Roman"/>
                <w:sz w:val="24"/>
                <w:szCs w:val="24"/>
              </w:rPr>
            </w:pPr>
            <w:r w:rsidRPr="000846F3">
              <w:rPr>
                <w:rFonts w:ascii="Times New Roman" w:hAnsi="Times New Roman" w:cs="Times New Roman"/>
              </w:rPr>
              <w:t>Asimismo</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la región </w:t>
            </w:r>
            <w:r w:rsidRPr="000846F3">
              <w:rPr>
                <w:rFonts w:ascii="Times New Roman" w:hAnsi="Times New Roman" w:cs="Times New Roman"/>
              </w:rPr>
              <w:t xml:space="preserve">concentra </w:t>
            </w:r>
            <w:r>
              <w:rPr>
                <w:rFonts w:ascii="Times New Roman" w:hAnsi="Times New Roman" w:cs="Times New Roman"/>
              </w:rPr>
              <w:t xml:space="preserve">el </w:t>
            </w:r>
            <w:r w:rsidRPr="000846F3">
              <w:rPr>
                <w:rFonts w:ascii="Times New Roman" w:hAnsi="Times New Roman" w:cs="Times New Roman"/>
              </w:rPr>
              <w:t xml:space="preserve">69% del total de las reservas mundiales </w:t>
            </w:r>
            <w:r>
              <w:rPr>
                <w:rFonts w:ascii="Times New Roman" w:hAnsi="Times New Roman" w:cs="Times New Roman"/>
              </w:rPr>
              <w:t>de</w:t>
            </w:r>
            <w:r w:rsidRPr="000846F3">
              <w:rPr>
                <w:rFonts w:ascii="Times New Roman" w:hAnsi="Times New Roman" w:cs="Times New Roman"/>
              </w:rPr>
              <w:t xml:space="preserve"> divisas, </w:t>
            </w:r>
            <w:r>
              <w:rPr>
                <w:rFonts w:ascii="Times New Roman" w:hAnsi="Times New Roman" w:cs="Times New Roman"/>
              </w:rPr>
              <w:t xml:space="preserve">situación que </w:t>
            </w:r>
            <w:r w:rsidRPr="000846F3">
              <w:rPr>
                <w:rFonts w:ascii="Times New Roman" w:hAnsi="Times New Roman" w:cs="Times New Roman"/>
              </w:rPr>
              <w:t>le da una capacidad de acción, respuesta y movilidad ante la</w:t>
            </w:r>
            <w:r>
              <w:rPr>
                <w:rFonts w:ascii="Times New Roman" w:hAnsi="Times New Roman" w:cs="Times New Roman"/>
              </w:rPr>
              <w:t>s</w:t>
            </w:r>
            <w:r w:rsidRPr="000846F3">
              <w:rPr>
                <w:rFonts w:ascii="Times New Roman" w:hAnsi="Times New Roman" w:cs="Times New Roman"/>
              </w:rPr>
              <w:t xml:space="preserve"> crisis</w:t>
            </w:r>
            <w:r>
              <w:rPr>
                <w:rFonts w:ascii="Times New Roman" w:hAnsi="Times New Roman" w:cs="Times New Roman"/>
              </w:rPr>
              <w:t xml:space="preserve"> económicas</w:t>
            </w:r>
            <w:r w:rsidRPr="000846F3">
              <w:rPr>
                <w:rFonts w:ascii="Times New Roman" w:hAnsi="Times New Roman" w:cs="Times New Roman"/>
              </w:rPr>
              <w:t xml:space="preserve">. </w:t>
            </w:r>
          </w:p>
        </w:tc>
      </w:tr>
    </w:tbl>
    <w:p w14:paraId="7029463B" w14:textId="56BF8238" w:rsidR="00AF032A" w:rsidRPr="000846F3" w:rsidRDefault="00AF032A" w:rsidP="00C95BF4">
      <w:pPr>
        <w:spacing w:after="0" w:line="276" w:lineRule="auto"/>
        <w:jc w:val="both"/>
        <w:rPr>
          <w:rFonts w:ascii="Times New Roman" w:hAnsi="Times New Roman" w:cs="Times New Roman"/>
        </w:rPr>
      </w:pPr>
    </w:p>
    <w:p w14:paraId="7801019C" w14:textId="51EB1170" w:rsidR="00AF032A" w:rsidRDefault="001B30C3" w:rsidP="00C95BF4">
      <w:pPr>
        <w:spacing w:after="0" w:line="276" w:lineRule="auto"/>
        <w:jc w:val="both"/>
        <w:rPr>
          <w:rFonts w:ascii="Times New Roman" w:hAnsi="Times New Roman" w:cs="Times New Roman"/>
        </w:rPr>
      </w:pPr>
      <w:r>
        <w:rPr>
          <w:rFonts w:ascii="Times New Roman" w:hAnsi="Times New Roman" w:cs="Times New Roman"/>
        </w:rPr>
        <w:t>Por otra parte, a</w:t>
      </w:r>
      <w:r w:rsidR="00AF032A" w:rsidRPr="000846F3">
        <w:rPr>
          <w:rFonts w:ascii="Times New Roman" w:hAnsi="Times New Roman" w:cs="Times New Roman"/>
        </w:rPr>
        <w:t xml:space="preserve"> diferencia de otras </w:t>
      </w:r>
      <w:r w:rsidR="00116E73" w:rsidRPr="000846F3">
        <w:rPr>
          <w:rFonts w:ascii="Times New Roman" w:hAnsi="Times New Roman" w:cs="Times New Roman"/>
        </w:rPr>
        <w:t xml:space="preserve">regiones </w:t>
      </w:r>
      <w:r w:rsidR="00AF032A" w:rsidRPr="000846F3">
        <w:rPr>
          <w:rFonts w:ascii="Times New Roman" w:hAnsi="Times New Roman" w:cs="Times New Roman"/>
        </w:rPr>
        <w:t>del mundo, el crecimiento económico en Asia ha venido acompañado de éxitos en la lucha contra la pobreza y el mejoramiento del nivel de vida de sus pobla</w:t>
      </w:r>
      <w:r w:rsidR="009F00D8">
        <w:rPr>
          <w:rFonts w:ascii="Times New Roman" w:hAnsi="Times New Roman" w:cs="Times New Roman"/>
        </w:rPr>
        <w:t>dores</w:t>
      </w:r>
      <w:r w:rsidR="00AF032A" w:rsidRPr="000846F3">
        <w:rPr>
          <w:rFonts w:ascii="Times New Roman" w:hAnsi="Times New Roman" w:cs="Times New Roman"/>
        </w:rPr>
        <w:t xml:space="preserve">. </w:t>
      </w:r>
      <w:r w:rsidR="009F00D8">
        <w:rPr>
          <w:rFonts w:ascii="Times New Roman" w:hAnsi="Times New Roman" w:cs="Times New Roman"/>
        </w:rPr>
        <w:t>E</w:t>
      </w:r>
      <w:r w:rsidR="009F00D8" w:rsidRPr="009F00D8">
        <w:rPr>
          <w:rFonts w:ascii="Times New Roman" w:hAnsi="Times New Roman" w:cs="Times New Roman"/>
        </w:rPr>
        <w:t>l número de</w:t>
      </w:r>
      <w:r w:rsidR="009F00D8">
        <w:rPr>
          <w:rFonts w:ascii="Times New Roman" w:hAnsi="Times New Roman" w:cs="Times New Roman"/>
        </w:rPr>
        <w:t xml:space="preserve"> </w:t>
      </w:r>
      <w:r w:rsidR="009F00D8" w:rsidRPr="009F00D8">
        <w:rPr>
          <w:rFonts w:ascii="Times New Roman" w:hAnsi="Times New Roman" w:cs="Times New Roman"/>
        </w:rPr>
        <w:t>personas que viven en la extrema pobreza ha descendido de 1.500 millones a 947</w:t>
      </w:r>
      <w:r w:rsidR="009F00D8">
        <w:rPr>
          <w:rFonts w:ascii="Times New Roman" w:hAnsi="Times New Roman" w:cs="Times New Roman"/>
        </w:rPr>
        <w:t xml:space="preserve"> </w:t>
      </w:r>
      <w:r w:rsidR="009F00D8" w:rsidRPr="009F00D8">
        <w:rPr>
          <w:rFonts w:ascii="Times New Roman" w:hAnsi="Times New Roman" w:cs="Times New Roman"/>
        </w:rPr>
        <w:t>millones entre 1990 y 2008. Por lo tanto la región va camino de alcanzar el Primer Objetivo de</w:t>
      </w:r>
      <w:r w:rsidR="009F00D8">
        <w:rPr>
          <w:rFonts w:ascii="Times New Roman" w:hAnsi="Times New Roman" w:cs="Times New Roman"/>
        </w:rPr>
        <w:t xml:space="preserve"> </w:t>
      </w:r>
      <w:r w:rsidR="009F00D8" w:rsidRPr="009F00D8">
        <w:rPr>
          <w:rFonts w:ascii="Times New Roman" w:hAnsi="Times New Roman" w:cs="Times New Roman"/>
        </w:rPr>
        <w:t>Desarrollo del Milenio (ODM), que es reducir a la mitad la proporción de personas que viven en la</w:t>
      </w:r>
      <w:r w:rsidR="009F00D8">
        <w:rPr>
          <w:rFonts w:ascii="Times New Roman" w:hAnsi="Times New Roman" w:cs="Times New Roman"/>
        </w:rPr>
        <w:t xml:space="preserve"> </w:t>
      </w:r>
      <w:r w:rsidR="009F00D8" w:rsidRPr="009F00D8">
        <w:rPr>
          <w:rFonts w:ascii="Times New Roman" w:hAnsi="Times New Roman" w:cs="Times New Roman"/>
        </w:rPr>
        <w:t>pobreza extrema antes del año 2015</w:t>
      </w:r>
      <w:r w:rsidR="009F00D8">
        <w:rPr>
          <w:rFonts w:ascii="Times New Roman" w:hAnsi="Times New Roman" w:cs="Times New Roman"/>
        </w:rPr>
        <w:t>.</w:t>
      </w:r>
    </w:p>
    <w:p w14:paraId="5326E83D" w14:textId="77777777" w:rsidR="00C636B1" w:rsidRPr="000846F3"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37012" w:rsidRPr="000846F3" w14:paraId="5C4EB06A" w14:textId="77777777" w:rsidTr="00120F66">
        <w:tc>
          <w:tcPr>
            <w:tcW w:w="8978" w:type="dxa"/>
            <w:gridSpan w:val="2"/>
            <w:shd w:val="clear" w:color="auto" w:fill="000000" w:themeFill="text1"/>
          </w:tcPr>
          <w:p w14:paraId="74EDA7E3" w14:textId="77777777" w:rsidR="00B37012" w:rsidRPr="000846F3" w:rsidRDefault="00B3701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7A26CDDB" w14:textId="77777777" w:rsidTr="00120F66">
        <w:tc>
          <w:tcPr>
            <w:tcW w:w="2518" w:type="dxa"/>
          </w:tcPr>
          <w:p w14:paraId="51D2C393" w14:textId="77777777" w:rsidR="00B37012" w:rsidRPr="000846F3" w:rsidRDefault="00B3701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DA5BBEA" w14:textId="2DD7A9F9" w:rsidR="00B37012" w:rsidRPr="000846F3" w:rsidRDefault="00B37012" w:rsidP="00C95BF4">
            <w:pPr>
              <w:spacing w:line="276" w:lineRule="auto"/>
              <w:jc w:val="both"/>
              <w:rPr>
                <w:rFonts w:ascii="Times New Roman" w:hAnsi="Times New Roman" w:cs="Times New Roman"/>
                <w:b/>
                <w:sz w:val="24"/>
                <w:szCs w:val="24"/>
              </w:rPr>
            </w:pPr>
            <w:r w:rsidRPr="000846F3">
              <w:rPr>
                <w:rFonts w:ascii="Times New Roman" w:hAnsi="Times New Roman" w:cs="Times New Roman"/>
              </w:rPr>
              <w:t>América Latina posee grandes recursos mineros, energéticos y alimenticios</w:t>
            </w:r>
            <w:r>
              <w:rPr>
                <w:rFonts w:ascii="Times New Roman" w:hAnsi="Times New Roman" w:cs="Times New Roman"/>
              </w:rPr>
              <w:t xml:space="preserve">, los cuales </w:t>
            </w:r>
            <w:r w:rsidRPr="000846F3">
              <w:rPr>
                <w:rFonts w:ascii="Times New Roman" w:hAnsi="Times New Roman" w:cs="Times New Roman"/>
              </w:rPr>
              <w:t>Asi</w:t>
            </w:r>
            <w:r>
              <w:rPr>
                <w:rFonts w:ascii="Times New Roman" w:hAnsi="Times New Roman" w:cs="Times New Roman"/>
              </w:rPr>
              <w:t xml:space="preserve">a-Pacífico </w:t>
            </w:r>
            <w:r w:rsidR="00B601E1">
              <w:rPr>
                <w:rFonts w:ascii="Times New Roman" w:hAnsi="Times New Roman" w:cs="Times New Roman"/>
              </w:rPr>
              <w:t xml:space="preserve">va a necesitar </w:t>
            </w:r>
            <w:r>
              <w:rPr>
                <w:rFonts w:ascii="Times New Roman" w:hAnsi="Times New Roman" w:cs="Times New Roman"/>
              </w:rPr>
              <w:t xml:space="preserve">para mantener su nivel de crecimiento; ello explica los </w:t>
            </w:r>
            <w:r w:rsidRPr="000846F3">
              <w:rPr>
                <w:rFonts w:ascii="Times New Roman" w:hAnsi="Times New Roman" w:cs="Times New Roman"/>
              </w:rPr>
              <w:t>acercamiento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recientes </w:t>
            </w:r>
            <w:r w:rsidRPr="000846F3">
              <w:rPr>
                <w:rFonts w:ascii="Times New Roman" w:hAnsi="Times New Roman" w:cs="Times New Roman"/>
              </w:rPr>
              <w:t>entre ambas regiones</w:t>
            </w:r>
            <w:r>
              <w:rPr>
                <w:rFonts w:ascii="Times New Roman" w:hAnsi="Times New Roman" w:cs="Times New Roman"/>
              </w:rPr>
              <w:t>, que se han concretado en iniciativas de integración y en inversiones, en particular de China, para la construcción de infraestructura</w:t>
            </w:r>
            <w:r w:rsidRPr="000846F3">
              <w:rPr>
                <w:rFonts w:ascii="Times New Roman" w:hAnsi="Times New Roman" w:cs="Times New Roman"/>
              </w:rPr>
              <w:t xml:space="preserve">. </w:t>
            </w:r>
          </w:p>
        </w:tc>
      </w:tr>
    </w:tbl>
    <w:p w14:paraId="5D28440B" w14:textId="77777777" w:rsidR="00AF032A" w:rsidRPr="000846F3" w:rsidRDefault="00AF032A" w:rsidP="00C95BF4">
      <w:pPr>
        <w:spacing w:after="0" w:line="276" w:lineRule="auto"/>
        <w:jc w:val="both"/>
        <w:rPr>
          <w:rFonts w:ascii="Times New Roman" w:hAnsi="Times New Roman" w:cs="Times New Roman"/>
          <w:highlight w:val="yellow"/>
        </w:rPr>
      </w:pPr>
    </w:p>
    <w:p w14:paraId="6F3985EE" w14:textId="37959719" w:rsidR="00684CA1" w:rsidRPr="000846F3" w:rsidRDefault="00B601E1" w:rsidP="00C95BF4">
      <w:pPr>
        <w:spacing w:after="0" w:line="276" w:lineRule="auto"/>
        <w:jc w:val="both"/>
        <w:rPr>
          <w:rFonts w:ascii="Times New Roman" w:hAnsi="Times New Roman" w:cs="Times New Roman"/>
          <w:b/>
        </w:rPr>
      </w:pPr>
      <w:r>
        <w:rPr>
          <w:rFonts w:ascii="Times New Roman" w:hAnsi="Times New Roman" w:cs="Times New Roman"/>
          <w:b/>
        </w:rPr>
        <w:t>1.4.2</w:t>
      </w:r>
      <w:r w:rsidR="00684CA1" w:rsidRPr="000846F3">
        <w:rPr>
          <w:rFonts w:ascii="Times New Roman" w:hAnsi="Times New Roman" w:cs="Times New Roman"/>
          <w:b/>
        </w:rPr>
        <w:t xml:space="preserve"> Eurasia</w:t>
      </w:r>
    </w:p>
    <w:p w14:paraId="0CD3F081" w14:textId="77777777" w:rsidR="00684CA1" w:rsidRPr="000846F3" w:rsidRDefault="00684CA1" w:rsidP="00C95BF4">
      <w:pPr>
        <w:spacing w:after="0" w:line="276" w:lineRule="auto"/>
        <w:jc w:val="both"/>
        <w:rPr>
          <w:rFonts w:ascii="Times New Roman" w:hAnsi="Times New Roman" w:cs="Times New Roman"/>
        </w:rPr>
      </w:pPr>
    </w:p>
    <w:p w14:paraId="1B12AE8D" w14:textId="443A9DD1" w:rsidR="0005320A" w:rsidRDefault="00B45103" w:rsidP="00C95BF4">
      <w:pPr>
        <w:spacing w:after="0" w:line="276" w:lineRule="auto"/>
        <w:jc w:val="both"/>
        <w:rPr>
          <w:rFonts w:ascii="Times New Roman" w:hAnsi="Times New Roman" w:cs="Times New Roman"/>
        </w:rPr>
      </w:pPr>
      <w:r>
        <w:rPr>
          <w:rFonts w:ascii="Times New Roman" w:hAnsi="Times New Roman" w:cs="Times New Roman"/>
        </w:rPr>
        <w:t>D</w:t>
      </w:r>
      <w:r w:rsidR="00431177">
        <w:rPr>
          <w:rFonts w:ascii="Times New Roman" w:hAnsi="Times New Roman" w:cs="Times New Roman"/>
        </w:rPr>
        <w:t>urante muchos años se consider</w:t>
      </w:r>
      <w:r>
        <w:rPr>
          <w:rFonts w:ascii="Times New Roman" w:hAnsi="Times New Roman" w:cs="Times New Roman"/>
        </w:rPr>
        <w:t xml:space="preserve">ó </w:t>
      </w:r>
      <w:r w:rsidR="00431177">
        <w:rPr>
          <w:rFonts w:ascii="Times New Roman" w:hAnsi="Times New Roman" w:cs="Times New Roman"/>
        </w:rPr>
        <w:t xml:space="preserve">que </w:t>
      </w:r>
      <w:r w:rsidR="00703674">
        <w:rPr>
          <w:rFonts w:ascii="Times New Roman" w:hAnsi="Times New Roman" w:cs="Times New Roman"/>
        </w:rPr>
        <w:t xml:space="preserve">Europa y Asia </w:t>
      </w:r>
      <w:r>
        <w:rPr>
          <w:rFonts w:ascii="Times New Roman" w:hAnsi="Times New Roman" w:cs="Times New Roman"/>
        </w:rPr>
        <w:t xml:space="preserve">eran </w:t>
      </w:r>
      <w:r w:rsidR="00431177">
        <w:rPr>
          <w:rFonts w:ascii="Times New Roman" w:hAnsi="Times New Roman" w:cs="Times New Roman"/>
        </w:rPr>
        <w:t>continentes diferentes</w:t>
      </w:r>
      <w:r>
        <w:rPr>
          <w:rFonts w:ascii="Times New Roman" w:hAnsi="Times New Roman" w:cs="Times New Roman"/>
        </w:rPr>
        <w:t xml:space="preserve">. </w:t>
      </w:r>
      <w:r w:rsidR="00703674">
        <w:rPr>
          <w:rFonts w:ascii="Times New Roman" w:hAnsi="Times New Roman" w:cs="Times New Roman"/>
        </w:rPr>
        <w:t>No obstante, t</w:t>
      </w:r>
      <w:r>
        <w:rPr>
          <w:rFonts w:ascii="Times New Roman" w:hAnsi="Times New Roman" w:cs="Times New Roman"/>
        </w:rPr>
        <w:t xml:space="preserve">ras </w:t>
      </w:r>
      <w:r w:rsidR="00431177">
        <w:rPr>
          <w:rFonts w:ascii="Times New Roman" w:hAnsi="Times New Roman" w:cs="Times New Roman"/>
        </w:rPr>
        <w:t xml:space="preserve">la caída del bloque socialista y la apertura </w:t>
      </w:r>
      <w:r>
        <w:rPr>
          <w:rFonts w:ascii="Times New Roman" w:hAnsi="Times New Roman" w:cs="Times New Roman"/>
        </w:rPr>
        <w:t xml:space="preserve">de Rusia y de China </w:t>
      </w:r>
      <w:r w:rsidR="00431177">
        <w:rPr>
          <w:rFonts w:ascii="Times New Roman" w:hAnsi="Times New Roman" w:cs="Times New Roman"/>
        </w:rPr>
        <w:t xml:space="preserve">hacia </w:t>
      </w:r>
      <w:r>
        <w:rPr>
          <w:rFonts w:ascii="Times New Roman" w:hAnsi="Times New Roman" w:cs="Times New Roman"/>
        </w:rPr>
        <w:t>O</w:t>
      </w:r>
      <w:r w:rsidR="00431177">
        <w:rPr>
          <w:rFonts w:ascii="Times New Roman" w:hAnsi="Times New Roman" w:cs="Times New Roman"/>
        </w:rPr>
        <w:t xml:space="preserve">ccidente, Eurasia </w:t>
      </w:r>
      <w:r w:rsidR="00684CA1" w:rsidRPr="000846F3">
        <w:rPr>
          <w:rFonts w:ascii="Times New Roman" w:hAnsi="Times New Roman" w:cs="Times New Roman"/>
        </w:rPr>
        <w:t>se está transformando en un</w:t>
      </w:r>
      <w:r w:rsidR="00431177">
        <w:rPr>
          <w:rFonts w:ascii="Times New Roman" w:hAnsi="Times New Roman" w:cs="Times New Roman"/>
        </w:rPr>
        <w:t xml:space="preserve">a </w:t>
      </w:r>
      <w:r w:rsidR="00703674" w:rsidRPr="00B37012">
        <w:rPr>
          <w:rFonts w:ascii="Times New Roman" w:hAnsi="Times New Roman" w:cs="Times New Roman"/>
          <w:b/>
        </w:rPr>
        <w:t>región</w:t>
      </w:r>
      <w:r w:rsidR="0005320A" w:rsidRPr="00B37012">
        <w:rPr>
          <w:rFonts w:ascii="Times New Roman" w:hAnsi="Times New Roman" w:cs="Times New Roman"/>
          <w:b/>
        </w:rPr>
        <w:t xml:space="preserve"> planetaria</w:t>
      </w:r>
      <w:r w:rsidR="00703674">
        <w:rPr>
          <w:rFonts w:ascii="Times New Roman" w:hAnsi="Times New Roman" w:cs="Times New Roman"/>
        </w:rPr>
        <w:t xml:space="preserve">. </w:t>
      </w:r>
    </w:p>
    <w:p w14:paraId="5AE79CBD" w14:textId="77777777" w:rsidR="0005320A" w:rsidRDefault="0005320A" w:rsidP="00C95BF4">
      <w:pPr>
        <w:spacing w:after="0" w:line="276" w:lineRule="auto"/>
        <w:jc w:val="both"/>
        <w:rPr>
          <w:rFonts w:ascii="Times New Roman" w:hAnsi="Times New Roman" w:cs="Times New Roman"/>
        </w:rPr>
      </w:pPr>
    </w:p>
    <w:p w14:paraId="4D033958" w14:textId="67791715" w:rsidR="00703674" w:rsidRDefault="00703674" w:rsidP="00C95BF4">
      <w:pPr>
        <w:spacing w:after="0" w:line="276" w:lineRule="auto"/>
        <w:jc w:val="both"/>
        <w:rPr>
          <w:rFonts w:ascii="Times New Roman" w:hAnsi="Times New Roman" w:cs="Times New Roman"/>
        </w:rPr>
      </w:pPr>
      <w:r>
        <w:rPr>
          <w:rFonts w:ascii="Times New Roman" w:hAnsi="Times New Roman" w:cs="Times New Roman"/>
        </w:rPr>
        <w:t xml:space="preserve">Ello se explica debido al alto nivel de interacciones e interdependencias </w:t>
      </w:r>
      <w:r w:rsidRPr="000846F3">
        <w:rPr>
          <w:rFonts w:ascii="Times New Roman" w:hAnsi="Times New Roman" w:cs="Times New Roman"/>
        </w:rPr>
        <w:t>económic</w:t>
      </w:r>
      <w:r>
        <w:rPr>
          <w:rFonts w:ascii="Times New Roman" w:hAnsi="Times New Roman" w:cs="Times New Roman"/>
        </w:rPr>
        <w:t>as, políticas</w:t>
      </w:r>
      <w:r w:rsidRPr="000846F3">
        <w:rPr>
          <w:rFonts w:ascii="Times New Roman" w:hAnsi="Times New Roman" w:cs="Times New Roman"/>
        </w:rPr>
        <w:t xml:space="preserve"> y estratégic</w:t>
      </w:r>
      <w:r>
        <w:rPr>
          <w:rFonts w:ascii="Times New Roman" w:hAnsi="Times New Roman" w:cs="Times New Roman"/>
        </w:rPr>
        <w:t xml:space="preserve">as que han adquirido </w:t>
      </w:r>
      <w:r w:rsidR="0029780C">
        <w:rPr>
          <w:rFonts w:ascii="Times New Roman" w:hAnsi="Times New Roman" w:cs="Times New Roman"/>
        </w:rPr>
        <w:t xml:space="preserve">sus </w:t>
      </w:r>
      <w:r>
        <w:rPr>
          <w:rFonts w:ascii="Times New Roman" w:hAnsi="Times New Roman" w:cs="Times New Roman"/>
        </w:rPr>
        <w:t>territorios</w:t>
      </w:r>
      <w:r w:rsidR="0029780C">
        <w:rPr>
          <w:rFonts w:ascii="Times New Roman" w:hAnsi="Times New Roman" w:cs="Times New Roman"/>
        </w:rPr>
        <w:t>,</w:t>
      </w:r>
      <w:r>
        <w:rPr>
          <w:rFonts w:ascii="Times New Roman" w:hAnsi="Times New Roman" w:cs="Times New Roman"/>
        </w:rPr>
        <w:t xml:space="preserve"> que van desde China, pasando por medio </w:t>
      </w:r>
      <w:r w:rsidR="00B601E1">
        <w:rPr>
          <w:rFonts w:ascii="Times New Roman" w:hAnsi="Times New Roman" w:cs="Times New Roman"/>
        </w:rPr>
        <w:t>O</w:t>
      </w:r>
      <w:r>
        <w:rPr>
          <w:rFonts w:ascii="Times New Roman" w:hAnsi="Times New Roman" w:cs="Times New Roman"/>
        </w:rPr>
        <w:t xml:space="preserve">riente, Asia central y </w:t>
      </w:r>
      <w:r w:rsidR="00B601E1">
        <w:rPr>
          <w:rFonts w:ascii="Times New Roman" w:hAnsi="Times New Roman" w:cs="Times New Roman"/>
        </w:rPr>
        <w:t>O</w:t>
      </w:r>
      <w:r>
        <w:rPr>
          <w:rFonts w:ascii="Times New Roman" w:hAnsi="Times New Roman" w:cs="Times New Roman"/>
        </w:rPr>
        <w:t xml:space="preserve">riente próximo, hasta llegar a Europa oriental y finalmente Europa occidental.  </w:t>
      </w:r>
    </w:p>
    <w:p w14:paraId="2FE764A2" w14:textId="77777777" w:rsidR="00703674" w:rsidRDefault="0070367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B601E1" w:rsidRPr="000846F3" w14:paraId="2BD812F0" w14:textId="77777777" w:rsidTr="00B601E1">
        <w:tc>
          <w:tcPr>
            <w:tcW w:w="8978" w:type="dxa"/>
            <w:gridSpan w:val="2"/>
            <w:shd w:val="clear" w:color="auto" w:fill="000000" w:themeFill="text1"/>
          </w:tcPr>
          <w:p w14:paraId="745995E3" w14:textId="77777777" w:rsidR="00B601E1" w:rsidRPr="000846F3" w:rsidRDefault="00B601E1"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601E1" w:rsidRPr="000846F3" w14:paraId="5484A723" w14:textId="77777777" w:rsidTr="00B601E1">
        <w:tc>
          <w:tcPr>
            <w:tcW w:w="2518" w:type="dxa"/>
          </w:tcPr>
          <w:p w14:paraId="1B5B4334" w14:textId="77777777" w:rsidR="00B601E1" w:rsidRPr="000846F3" w:rsidRDefault="00B601E1"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72DD658" w14:textId="7F4DFFB2" w:rsidR="00B601E1" w:rsidRPr="000846F3" w:rsidRDefault="00B601E1" w:rsidP="00C95BF4">
            <w:pPr>
              <w:spacing w:line="276" w:lineRule="auto"/>
              <w:jc w:val="both"/>
              <w:rPr>
                <w:rFonts w:ascii="Times New Roman" w:hAnsi="Times New Roman" w:cs="Times New Roman"/>
                <w:b/>
                <w:sz w:val="24"/>
                <w:szCs w:val="24"/>
              </w:rPr>
            </w:pPr>
            <w:r w:rsidRPr="000846F3">
              <w:rPr>
                <w:rFonts w:ascii="Times New Roman" w:hAnsi="Times New Roman" w:cs="Times New Roman"/>
              </w:rPr>
              <w:t xml:space="preserve">Europa y Asia forman en realidad una sola masa continental. Puede considerarse a Eurasia como un continente real desde el punto de vista </w:t>
            </w:r>
            <w:r>
              <w:rPr>
                <w:rFonts w:ascii="Times New Roman" w:hAnsi="Times New Roman" w:cs="Times New Roman"/>
              </w:rPr>
              <w:t xml:space="preserve">físico y </w:t>
            </w:r>
            <w:r w:rsidRPr="000846F3">
              <w:rPr>
                <w:rFonts w:ascii="Times New Roman" w:hAnsi="Times New Roman" w:cs="Times New Roman"/>
              </w:rPr>
              <w:t>geológico</w:t>
            </w:r>
            <w:r>
              <w:rPr>
                <w:rFonts w:ascii="Times New Roman" w:hAnsi="Times New Roman" w:cs="Times New Roman"/>
              </w:rPr>
              <w:t xml:space="preserve">. También se puede apreciar una continuidad </w:t>
            </w:r>
            <w:r w:rsidRPr="000846F3">
              <w:rPr>
                <w:rFonts w:ascii="Times New Roman" w:hAnsi="Times New Roman" w:cs="Times New Roman"/>
              </w:rPr>
              <w:t xml:space="preserve">cultural, </w:t>
            </w:r>
            <w:r>
              <w:rPr>
                <w:rFonts w:ascii="Times New Roman" w:hAnsi="Times New Roman" w:cs="Times New Roman"/>
              </w:rPr>
              <w:t xml:space="preserve">si se tiene en cuenta que muchas de sus naciones </w:t>
            </w:r>
            <w:r w:rsidRPr="000846F3">
              <w:rPr>
                <w:rFonts w:ascii="Times New Roman" w:hAnsi="Times New Roman" w:cs="Times New Roman"/>
              </w:rPr>
              <w:t xml:space="preserve">comparten la </w:t>
            </w:r>
            <w:r>
              <w:rPr>
                <w:rFonts w:ascii="Times New Roman" w:hAnsi="Times New Roman" w:cs="Times New Roman"/>
              </w:rPr>
              <w:t>misma base lingüística</w:t>
            </w:r>
            <w:r w:rsidRPr="000846F3">
              <w:rPr>
                <w:rFonts w:ascii="Times New Roman" w:hAnsi="Times New Roman" w:cs="Times New Roman"/>
              </w:rPr>
              <w:t>.</w:t>
            </w:r>
            <w:r>
              <w:rPr>
                <w:rFonts w:ascii="Times New Roman" w:hAnsi="Times New Roman" w:cs="Times New Roman"/>
              </w:rPr>
              <w:t xml:space="preserve"> Pero el factor económico es el que más pesa en la construcción de Eurasia como región. Durante los últimos años sus territorios están cada vez más interconectados </w:t>
            </w:r>
            <w:r w:rsidRPr="000846F3">
              <w:rPr>
                <w:rFonts w:ascii="Times New Roman" w:hAnsi="Times New Roman" w:cs="Times New Roman"/>
              </w:rPr>
              <w:t xml:space="preserve">en el contexto de la globalización. </w:t>
            </w:r>
          </w:p>
        </w:tc>
      </w:tr>
    </w:tbl>
    <w:p w14:paraId="551A7DD1" w14:textId="77777777" w:rsidR="00B601E1" w:rsidRDefault="00B601E1" w:rsidP="00C95BF4">
      <w:pPr>
        <w:spacing w:after="0" w:line="276" w:lineRule="auto"/>
        <w:jc w:val="both"/>
        <w:rPr>
          <w:rFonts w:ascii="Times New Roman" w:hAnsi="Times New Roman" w:cs="Times New Roman"/>
        </w:rPr>
      </w:pPr>
    </w:p>
    <w:p w14:paraId="25DAD740" w14:textId="77777777" w:rsidR="0005320A" w:rsidRDefault="0005320A" w:rsidP="00C95BF4">
      <w:pPr>
        <w:spacing w:after="0" w:line="276" w:lineRule="auto"/>
        <w:jc w:val="both"/>
        <w:rPr>
          <w:rFonts w:ascii="Times New Roman" w:hAnsi="Times New Roman" w:cs="Times New Roman"/>
        </w:rPr>
      </w:pPr>
    </w:p>
    <w:p w14:paraId="2B635F6F" w14:textId="0C75BF8F" w:rsidR="00703674" w:rsidRDefault="00703674" w:rsidP="00C95BF4">
      <w:pPr>
        <w:spacing w:after="0" w:line="276" w:lineRule="auto"/>
        <w:jc w:val="both"/>
        <w:rPr>
          <w:rFonts w:ascii="Times New Roman" w:hAnsi="Times New Roman" w:cs="Times New Roman"/>
        </w:rPr>
      </w:pPr>
      <w:r>
        <w:rPr>
          <w:rFonts w:ascii="Times New Roman" w:hAnsi="Times New Roman" w:cs="Times New Roman"/>
        </w:rPr>
        <w:t xml:space="preserve">Eurasia es </w:t>
      </w:r>
      <w:r w:rsidRPr="000846F3">
        <w:rPr>
          <w:rFonts w:ascii="Times New Roman" w:hAnsi="Times New Roman" w:cs="Times New Roman"/>
        </w:rPr>
        <w:t>lugar de tránsito de grandes recursos energéticos</w:t>
      </w:r>
      <w:r>
        <w:rPr>
          <w:rFonts w:ascii="Times New Roman" w:hAnsi="Times New Roman" w:cs="Times New Roman"/>
        </w:rPr>
        <w:t xml:space="preserve"> y de personas</w:t>
      </w:r>
      <w:r w:rsidRPr="000846F3">
        <w:rPr>
          <w:rFonts w:ascii="Times New Roman" w:hAnsi="Times New Roman" w:cs="Times New Roman"/>
        </w:rPr>
        <w:t>; contacto entre grandes mercados de mercancías</w:t>
      </w:r>
      <w:r>
        <w:rPr>
          <w:rFonts w:ascii="Times New Roman" w:hAnsi="Times New Roman" w:cs="Times New Roman"/>
        </w:rPr>
        <w:t xml:space="preserve"> y financieros.</w:t>
      </w:r>
      <w:r w:rsidRPr="000846F3">
        <w:rPr>
          <w:rFonts w:ascii="Times New Roman" w:hAnsi="Times New Roman" w:cs="Times New Roman"/>
        </w:rPr>
        <w:t xml:space="preserve"> </w:t>
      </w:r>
      <w:r>
        <w:rPr>
          <w:rFonts w:ascii="Times New Roman" w:hAnsi="Times New Roman" w:cs="Times New Roman"/>
        </w:rPr>
        <w:t xml:space="preserve">También es un </w:t>
      </w:r>
      <w:r w:rsidRPr="000846F3">
        <w:rPr>
          <w:rFonts w:ascii="Times New Roman" w:hAnsi="Times New Roman" w:cs="Times New Roman"/>
        </w:rPr>
        <w:t xml:space="preserve">espacio </w:t>
      </w:r>
      <w:r>
        <w:rPr>
          <w:rFonts w:ascii="Times New Roman" w:hAnsi="Times New Roman" w:cs="Times New Roman"/>
        </w:rPr>
        <w:t xml:space="preserve">en el que se juega un alto porcentaje del </w:t>
      </w:r>
      <w:r w:rsidRPr="00B37012">
        <w:rPr>
          <w:rFonts w:ascii="Times New Roman" w:hAnsi="Times New Roman" w:cs="Times New Roman"/>
          <w:b/>
        </w:rPr>
        <w:t>equilibrio del sistema global</w:t>
      </w:r>
      <w:r w:rsidRPr="000846F3">
        <w:rPr>
          <w:rFonts w:ascii="Times New Roman" w:hAnsi="Times New Roman" w:cs="Times New Roman"/>
        </w:rPr>
        <w:t>.</w:t>
      </w:r>
      <w:r>
        <w:rPr>
          <w:rFonts w:ascii="Times New Roman" w:hAnsi="Times New Roman" w:cs="Times New Roman"/>
        </w:rPr>
        <w:t xml:space="preserve"> Asimismo </w:t>
      </w:r>
      <w:r w:rsidR="0005320A">
        <w:rPr>
          <w:rFonts w:ascii="Times New Roman" w:hAnsi="Times New Roman" w:cs="Times New Roman"/>
        </w:rPr>
        <w:t xml:space="preserve">en Eurasia se escenifica una de las mayores polarizaciones del mundo contemporáneo: </w:t>
      </w:r>
      <w:r w:rsidR="0005320A" w:rsidRPr="00B37012">
        <w:rPr>
          <w:rFonts w:ascii="Times New Roman" w:hAnsi="Times New Roman" w:cs="Times New Roman"/>
          <w:b/>
        </w:rPr>
        <w:t>el mundo occidental</w:t>
      </w:r>
      <w:r w:rsidR="00B37012">
        <w:rPr>
          <w:rFonts w:ascii="Times New Roman" w:hAnsi="Times New Roman" w:cs="Times New Roman"/>
          <w:b/>
        </w:rPr>
        <w:t>,</w:t>
      </w:r>
      <w:r w:rsidR="0005320A" w:rsidRPr="00B37012">
        <w:rPr>
          <w:rFonts w:ascii="Times New Roman" w:hAnsi="Times New Roman" w:cs="Times New Roman"/>
          <w:b/>
        </w:rPr>
        <w:t xml:space="preserve"> cristiano </w:t>
      </w:r>
      <w:r w:rsidR="00B37012">
        <w:rPr>
          <w:rFonts w:ascii="Times New Roman" w:hAnsi="Times New Roman" w:cs="Times New Roman"/>
          <w:b/>
        </w:rPr>
        <w:t xml:space="preserve">y </w:t>
      </w:r>
      <w:r w:rsidR="0005320A" w:rsidRPr="00B37012">
        <w:rPr>
          <w:rFonts w:ascii="Times New Roman" w:hAnsi="Times New Roman" w:cs="Times New Roman"/>
          <w:b/>
        </w:rPr>
        <w:t>moderno</w:t>
      </w:r>
      <w:r w:rsidR="0005320A">
        <w:rPr>
          <w:rFonts w:ascii="Times New Roman" w:hAnsi="Times New Roman" w:cs="Times New Roman"/>
        </w:rPr>
        <w:t xml:space="preserve"> </w:t>
      </w:r>
      <w:r w:rsidR="00B37012">
        <w:rPr>
          <w:rFonts w:ascii="Times New Roman" w:hAnsi="Times New Roman" w:cs="Times New Roman"/>
        </w:rPr>
        <w:t xml:space="preserve">con </w:t>
      </w:r>
      <w:r w:rsidR="0005320A" w:rsidRPr="00B37012">
        <w:rPr>
          <w:rFonts w:ascii="Times New Roman" w:hAnsi="Times New Roman" w:cs="Times New Roman"/>
          <w:b/>
        </w:rPr>
        <w:t>el mundo oriental</w:t>
      </w:r>
      <w:r w:rsidR="00B37012">
        <w:rPr>
          <w:rFonts w:ascii="Times New Roman" w:hAnsi="Times New Roman" w:cs="Times New Roman"/>
          <w:b/>
        </w:rPr>
        <w:t>,</w:t>
      </w:r>
      <w:r w:rsidR="0005320A" w:rsidRPr="00B37012">
        <w:rPr>
          <w:rFonts w:ascii="Times New Roman" w:hAnsi="Times New Roman" w:cs="Times New Roman"/>
          <w:b/>
        </w:rPr>
        <w:t xml:space="preserve"> musulmán</w:t>
      </w:r>
      <w:r w:rsidR="0029780C" w:rsidRPr="00B37012">
        <w:rPr>
          <w:rFonts w:ascii="Times New Roman" w:hAnsi="Times New Roman" w:cs="Times New Roman"/>
          <w:b/>
        </w:rPr>
        <w:t xml:space="preserve"> y tradicional</w:t>
      </w:r>
      <w:r w:rsidR="00DA3480">
        <w:rPr>
          <w:rFonts w:ascii="Times New Roman" w:hAnsi="Times New Roman" w:cs="Times New Roman"/>
        </w:rPr>
        <w:t>.</w:t>
      </w:r>
    </w:p>
    <w:p w14:paraId="16105ABD" w14:textId="77777777" w:rsidR="00DA3480" w:rsidRDefault="00DA3480" w:rsidP="00C95BF4">
      <w:pPr>
        <w:spacing w:after="0" w:line="276" w:lineRule="auto"/>
        <w:jc w:val="both"/>
        <w:rPr>
          <w:rFonts w:ascii="Times New Roman" w:hAnsi="Times New Roman" w:cs="Times New Roman"/>
        </w:rPr>
      </w:pPr>
    </w:p>
    <w:p w14:paraId="2B7815D6" w14:textId="479FA361" w:rsidR="00661F2D" w:rsidRDefault="00431177" w:rsidP="00C95BF4">
      <w:pPr>
        <w:spacing w:after="0" w:line="276" w:lineRule="auto"/>
        <w:jc w:val="both"/>
        <w:rPr>
          <w:rFonts w:ascii="Times New Roman" w:hAnsi="Times New Roman" w:cs="Times New Roman"/>
        </w:rPr>
      </w:pPr>
      <w:r>
        <w:rPr>
          <w:rFonts w:ascii="Times New Roman" w:hAnsi="Times New Roman" w:cs="Times New Roman"/>
        </w:rPr>
        <w:t>Considerada como una unidad</w:t>
      </w:r>
      <w:r w:rsidR="0005320A">
        <w:rPr>
          <w:rFonts w:ascii="Times New Roman" w:hAnsi="Times New Roman" w:cs="Times New Roman"/>
        </w:rPr>
        <w:t xml:space="preserve">, </w:t>
      </w:r>
      <w:r>
        <w:rPr>
          <w:rFonts w:ascii="Times New Roman" w:hAnsi="Times New Roman" w:cs="Times New Roman"/>
        </w:rPr>
        <w:t xml:space="preserve">Eurasia constituiría </w:t>
      </w:r>
      <w:r w:rsidR="00684CA1" w:rsidRPr="000846F3">
        <w:rPr>
          <w:rFonts w:ascii="Times New Roman" w:hAnsi="Times New Roman" w:cs="Times New Roman"/>
        </w:rPr>
        <w:t xml:space="preserve">la región más grande del mundo </w:t>
      </w:r>
      <w:r>
        <w:rPr>
          <w:rFonts w:ascii="Times New Roman" w:hAnsi="Times New Roman" w:cs="Times New Roman"/>
        </w:rPr>
        <w:t>contemporáneo</w:t>
      </w:r>
      <w:r w:rsidR="00684CA1" w:rsidRPr="000846F3">
        <w:rPr>
          <w:rFonts w:ascii="Times New Roman" w:hAnsi="Times New Roman" w:cs="Times New Roman"/>
        </w:rPr>
        <w:t>.</w:t>
      </w:r>
      <w:r w:rsidR="0005320A">
        <w:rPr>
          <w:rFonts w:ascii="Times New Roman" w:hAnsi="Times New Roman" w:cs="Times New Roman"/>
        </w:rPr>
        <w:t xml:space="preserve"> Actualmente</w:t>
      </w:r>
      <w:r w:rsidR="0029780C">
        <w:rPr>
          <w:rFonts w:ascii="Times New Roman" w:hAnsi="Times New Roman" w:cs="Times New Roman"/>
        </w:rPr>
        <w:t xml:space="preserve"> Eurasia, junto con Estados Unidos, </w:t>
      </w:r>
      <w:r w:rsidR="0005320A">
        <w:rPr>
          <w:rFonts w:ascii="Times New Roman" w:hAnsi="Times New Roman" w:cs="Times New Roman"/>
        </w:rPr>
        <w:t>planea</w:t>
      </w:r>
      <w:r w:rsidR="0029780C">
        <w:rPr>
          <w:rFonts w:ascii="Times New Roman" w:hAnsi="Times New Roman" w:cs="Times New Roman"/>
        </w:rPr>
        <w:t>n</w:t>
      </w:r>
      <w:r w:rsidR="0005320A">
        <w:rPr>
          <w:rFonts w:ascii="Times New Roman" w:hAnsi="Times New Roman" w:cs="Times New Roman"/>
        </w:rPr>
        <w:t xml:space="preserve"> la conformación de </w:t>
      </w:r>
      <w:r w:rsidR="0005320A" w:rsidRPr="0005320A">
        <w:rPr>
          <w:rFonts w:ascii="Times New Roman" w:hAnsi="Times New Roman" w:cs="Times New Roman"/>
        </w:rPr>
        <w:t xml:space="preserve">la </w:t>
      </w:r>
      <w:r w:rsidR="0005320A" w:rsidRPr="00B37012">
        <w:rPr>
          <w:rFonts w:ascii="Times New Roman" w:hAnsi="Times New Roman" w:cs="Times New Roman"/>
          <w:b/>
        </w:rPr>
        <w:t>zona libre de comercio más grande del mundo</w:t>
      </w:r>
      <w:r w:rsidR="0005320A" w:rsidRPr="0005320A">
        <w:rPr>
          <w:rFonts w:ascii="Times New Roman" w:hAnsi="Times New Roman" w:cs="Times New Roman"/>
        </w:rPr>
        <w:t>, con un mercado de 700 millones de personas y el 46% del PIB mundial</w:t>
      </w:r>
      <w:r w:rsidR="00B601E1">
        <w:rPr>
          <w:rFonts w:ascii="Times New Roman" w:hAnsi="Times New Roman" w:cs="Times New Roman"/>
        </w:rPr>
        <w:t xml:space="preserve">, según fuentes de </w:t>
      </w:r>
      <w:r w:rsidR="0005320A" w:rsidRPr="0005320A">
        <w:rPr>
          <w:rFonts w:ascii="Times New Roman" w:hAnsi="Times New Roman" w:cs="Times New Roman"/>
          <w:i/>
        </w:rPr>
        <w:t>Transatlantic Trade and Investment Partnership</w:t>
      </w:r>
      <w:r w:rsidR="0005320A">
        <w:rPr>
          <w:rFonts w:ascii="Times New Roman" w:hAnsi="Times New Roman" w:cs="Times New Roman"/>
        </w:rPr>
        <w:t>.</w:t>
      </w:r>
      <w:r w:rsidR="0005320A" w:rsidRPr="0005320A">
        <w:rPr>
          <w:rFonts w:ascii="Times New Roman" w:hAnsi="Times New Roman" w:cs="Times New Roman"/>
        </w:rPr>
        <w:t xml:space="preserve"> </w:t>
      </w:r>
      <w:r w:rsidR="0005320A">
        <w:rPr>
          <w:rFonts w:ascii="Times New Roman" w:hAnsi="Times New Roman" w:cs="Times New Roman"/>
        </w:rPr>
        <w:t xml:space="preserve">La materialización de </w:t>
      </w:r>
      <w:r w:rsidR="00B601E1">
        <w:rPr>
          <w:rFonts w:ascii="Times New Roman" w:hAnsi="Times New Roman" w:cs="Times New Roman"/>
        </w:rPr>
        <w:t>una región de tales dimensiones</w:t>
      </w:r>
      <w:r w:rsidR="0005320A">
        <w:rPr>
          <w:rFonts w:ascii="Times New Roman" w:hAnsi="Times New Roman" w:cs="Times New Roman"/>
        </w:rPr>
        <w:t xml:space="preserve"> tendría importantes consecuencias </w:t>
      </w:r>
      <w:r w:rsidR="00661F2D" w:rsidRPr="00661F2D">
        <w:rPr>
          <w:rFonts w:ascii="Times New Roman" w:hAnsi="Times New Roman" w:cs="Times New Roman"/>
        </w:rPr>
        <w:t xml:space="preserve">laborales, ambientales y económicas para </w:t>
      </w:r>
      <w:r w:rsidR="0005320A">
        <w:rPr>
          <w:rFonts w:ascii="Times New Roman" w:hAnsi="Times New Roman" w:cs="Times New Roman"/>
        </w:rPr>
        <w:t xml:space="preserve">el mundo. </w:t>
      </w:r>
    </w:p>
    <w:p w14:paraId="1ED8EF1C" w14:textId="77777777" w:rsidR="00816A2D" w:rsidRDefault="00816A2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3BB1305C" w14:textId="77777777" w:rsidTr="005A2B85">
        <w:tc>
          <w:tcPr>
            <w:tcW w:w="9033" w:type="dxa"/>
            <w:gridSpan w:val="2"/>
            <w:shd w:val="clear" w:color="auto" w:fill="0D0D0D" w:themeFill="text1" w:themeFillTint="F2"/>
          </w:tcPr>
          <w:p w14:paraId="3D8BEA88"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023C2F5" w14:textId="77777777" w:rsidTr="005A2B85">
        <w:tc>
          <w:tcPr>
            <w:tcW w:w="2518" w:type="dxa"/>
          </w:tcPr>
          <w:p w14:paraId="179901CE"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E70125" w14:textId="723DE811"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DA3480" w:rsidRPr="000846F3">
              <w:rPr>
                <w:rFonts w:ascii="Times New Roman" w:hAnsi="Times New Roman" w:cs="Times New Roman"/>
                <w:color w:val="000000"/>
                <w:sz w:val="24"/>
                <w:szCs w:val="24"/>
              </w:rPr>
              <w:t>IMG0</w:t>
            </w:r>
            <w:r w:rsidR="00C636B1">
              <w:rPr>
                <w:rFonts w:ascii="Times New Roman" w:hAnsi="Times New Roman" w:cs="Times New Roman"/>
                <w:color w:val="000000"/>
                <w:sz w:val="24"/>
                <w:szCs w:val="24"/>
              </w:rPr>
              <w:t>7</w:t>
            </w:r>
          </w:p>
        </w:tc>
      </w:tr>
      <w:tr w:rsidR="00DA3480" w:rsidRPr="004661FF" w14:paraId="55AF18D5" w14:textId="77777777" w:rsidTr="005A2B85">
        <w:tc>
          <w:tcPr>
            <w:tcW w:w="2518" w:type="dxa"/>
          </w:tcPr>
          <w:p w14:paraId="66FAF4A9"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488F86C" w14:textId="3FD1CF47" w:rsidR="00DA3480" w:rsidRPr="0037129A" w:rsidRDefault="00F27D5B" w:rsidP="00C95BF4">
            <w:pPr>
              <w:spacing w:line="276"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Mapa de Eurasia</w:t>
            </w:r>
          </w:p>
        </w:tc>
      </w:tr>
      <w:tr w:rsidR="00DA3480" w:rsidRPr="000846F3" w14:paraId="104E42AC" w14:textId="77777777" w:rsidTr="005A2B85">
        <w:tc>
          <w:tcPr>
            <w:tcW w:w="2518" w:type="dxa"/>
          </w:tcPr>
          <w:p w14:paraId="395875C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1AC0BD2" w14:textId="3C971D4F" w:rsidR="00EB2CCD" w:rsidRPr="000846F3" w:rsidRDefault="00EB2CCD"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Crear mapa. Con base en la imagen Shutter </w:t>
            </w:r>
            <w:r w:rsidR="00F27D5B" w:rsidRPr="00F27D5B">
              <w:rPr>
                <w:rFonts w:ascii="Times New Roman" w:hAnsi="Times New Roman" w:cs="Times New Roman"/>
                <w:color w:val="000000"/>
                <w:sz w:val="24"/>
                <w:szCs w:val="24"/>
              </w:rPr>
              <w:t>167024132</w:t>
            </w:r>
            <w:r>
              <w:rPr>
                <w:rFonts w:ascii="Times New Roman" w:hAnsi="Times New Roman" w:cs="Times New Roman"/>
                <w:color w:val="000000"/>
                <w:sz w:val="24"/>
                <w:szCs w:val="24"/>
              </w:rPr>
              <w:t>, tomar sólo la parte verde amarilla.</w:t>
            </w:r>
          </w:p>
        </w:tc>
      </w:tr>
      <w:tr w:rsidR="00DA3480" w:rsidRPr="000846F3" w14:paraId="44C1221C" w14:textId="77777777" w:rsidTr="005A2B85">
        <w:tc>
          <w:tcPr>
            <w:tcW w:w="2518" w:type="dxa"/>
          </w:tcPr>
          <w:p w14:paraId="2560699F"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C0C7E2" w14:textId="63D95518" w:rsidR="00DA3480" w:rsidRPr="000846F3" w:rsidRDefault="00DA3480"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Considerado como región, Eurasia es el continente más grande del planeta</w:t>
            </w:r>
            <w:r w:rsidR="00F27D5B">
              <w:rPr>
                <w:rFonts w:ascii="Times New Roman" w:hAnsi="Times New Roman" w:cs="Times New Roman"/>
                <w:color w:val="000000"/>
                <w:sz w:val="24"/>
                <w:szCs w:val="24"/>
              </w:rPr>
              <w:t xml:space="preserve">. </w:t>
            </w:r>
            <w:r w:rsidR="00816A2D">
              <w:rPr>
                <w:rFonts w:ascii="Times New Roman" w:hAnsi="Times New Roman" w:cs="Times New Roman"/>
                <w:color w:val="000000"/>
                <w:sz w:val="24"/>
                <w:szCs w:val="24"/>
              </w:rPr>
              <w:t xml:space="preserve">Es el escenario de las principales tensiones y conflictos del mundo global. </w:t>
            </w:r>
            <w:r w:rsidR="00816A2D" w:rsidRPr="00816A2D">
              <w:rPr>
                <w:rFonts w:ascii="Times New Roman" w:hAnsi="Times New Roman" w:cs="Times New Roman"/>
                <w:color w:val="000000"/>
                <w:sz w:val="24"/>
                <w:szCs w:val="24"/>
              </w:rPr>
              <w:t xml:space="preserve">Cualquier poder </w:t>
            </w:r>
            <w:r w:rsidR="00816A2D">
              <w:rPr>
                <w:rFonts w:ascii="Times New Roman" w:hAnsi="Times New Roman" w:cs="Times New Roman"/>
                <w:color w:val="000000"/>
                <w:sz w:val="24"/>
                <w:szCs w:val="24"/>
              </w:rPr>
              <w:t xml:space="preserve">mundial </w:t>
            </w:r>
            <w:r w:rsidR="00816A2D" w:rsidRPr="00816A2D">
              <w:rPr>
                <w:rFonts w:ascii="Times New Roman" w:hAnsi="Times New Roman" w:cs="Times New Roman"/>
                <w:color w:val="000000"/>
                <w:sz w:val="24"/>
                <w:szCs w:val="24"/>
              </w:rPr>
              <w:t>que control</w:t>
            </w:r>
            <w:r w:rsidR="00816A2D">
              <w:rPr>
                <w:rFonts w:ascii="Times New Roman" w:hAnsi="Times New Roman" w:cs="Times New Roman"/>
                <w:color w:val="000000"/>
                <w:sz w:val="24"/>
                <w:szCs w:val="24"/>
              </w:rPr>
              <w:t>e</w:t>
            </w:r>
            <w:r w:rsidR="00816A2D" w:rsidRPr="00816A2D">
              <w:rPr>
                <w:rFonts w:ascii="Times New Roman" w:hAnsi="Times New Roman" w:cs="Times New Roman"/>
                <w:color w:val="000000"/>
                <w:sz w:val="24"/>
                <w:szCs w:val="24"/>
              </w:rPr>
              <w:t xml:space="preserve"> la </w:t>
            </w:r>
            <w:r w:rsidR="00816A2D">
              <w:rPr>
                <w:rFonts w:ascii="Times New Roman" w:hAnsi="Times New Roman" w:cs="Times New Roman"/>
                <w:color w:val="000000"/>
                <w:sz w:val="24"/>
                <w:szCs w:val="24"/>
              </w:rPr>
              <w:t xml:space="preserve">región tendrá bajo su dominio </w:t>
            </w:r>
            <w:r w:rsidR="00816A2D" w:rsidRPr="00816A2D">
              <w:rPr>
                <w:rFonts w:ascii="Times New Roman" w:hAnsi="Times New Roman" w:cs="Times New Roman"/>
                <w:color w:val="000000"/>
                <w:sz w:val="24"/>
                <w:szCs w:val="24"/>
              </w:rPr>
              <w:t xml:space="preserve">más del 50% de los recursos </w:t>
            </w:r>
            <w:r w:rsidR="00816A2D">
              <w:rPr>
                <w:rFonts w:ascii="Times New Roman" w:hAnsi="Times New Roman" w:cs="Times New Roman"/>
                <w:color w:val="000000"/>
                <w:sz w:val="24"/>
                <w:szCs w:val="24"/>
              </w:rPr>
              <w:t xml:space="preserve">económicos </w:t>
            </w:r>
            <w:r w:rsidR="00816A2D" w:rsidRPr="00816A2D">
              <w:rPr>
                <w:rFonts w:ascii="Times New Roman" w:hAnsi="Times New Roman" w:cs="Times New Roman"/>
                <w:color w:val="000000"/>
                <w:sz w:val="24"/>
                <w:szCs w:val="24"/>
              </w:rPr>
              <w:t>del mund</w:t>
            </w:r>
            <w:r w:rsidR="00816A2D">
              <w:rPr>
                <w:rFonts w:ascii="Times New Roman" w:hAnsi="Times New Roman" w:cs="Times New Roman"/>
                <w:color w:val="000000"/>
                <w:sz w:val="24"/>
                <w:szCs w:val="24"/>
              </w:rPr>
              <w:t xml:space="preserve">o. </w:t>
            </w:r>
          </w:p>
        </w:tc>
      </w:tr>
    </w:tbl>
    <w:p w14:paraId="2001DCF2" w14:textId="77777777" w:rsidR="00661F2D" w:rsidRDefault="00661F2D" w:rsidP="00C95BF4">
      <w:pPr>
        <w:spacing w:after="0" w:line="276" w:lineRule="auto"/>
        <w:jc w:val="both"/>
        <w:rPr>
          <w:rFonts w:ascii="Times New Roman" w:hAnsi="Times New Roman" w:cs="Times New Roman"/>
        </w:rPr>
      </w:pPr>
    </w:p>
    <w:p w14:paraId="1C427B96" w14:textId="77777777" w:rsidR="00DA3480" w:rsidRDefault="00DA3480" w:rsidP="00C95BF4">
      <w:pPr>
        <w:spacing w:after="0" w:line="276" w:lineRule="auto"/>
        <w:jc w:val="both"/>
        <w:rPr>
          <w:rFonts w:ascii="Times New Roman" w:hAnsi="Times New Roman" w:cs="Times New Roman"/>
        </w:rPr>
      </w:pPr>
    </w:p>
    <w:p w14:paraId="697E34AF" w14:textId="46347301" w:rsidR="00773CF4" w:rsidRDefault="00773CF4" w:rsidP="00C95BF4">
      <w:pPr>
        <w:spacing w:after="0" w:line="276" w:lineRule="auto"/>
        <w:jc w:val="both"/>
        <w:rPr>
          <w:rFonts w:ascii="Times New Roman" w:hAnsi="Times New Roman" w:cs="Times New Roman"/>
        </w:rPr>
      </w:pPr>
      <w:r>
        <w:rPr>
          <w:rFonts w:ascii="Times New Roman" w:hAnsi="Times New Roman" w:cs="Times New Roman"/>
        </w:rPr>
        <w:t xml:space="preserve">Una de las regiones más significativas de Eurasia es </w:t>
      </w:r>
      <w:r w:rsidRPr="00B37012">
        <w:rPr>
          <w:rFonts w:ascii="Times New Roman" w:hAnsi="Times New Roman" w:cs="Times New Roman"/>
          <w:b/>
        </w:rPr>
        <w:t>Europa occidental</w:t>
      </w:r>
      <w:r>
        <w:rPr>
          <w:rFonts w:ascii="Times New Roman" w:hAnsi="Times New Roman" w:cs="Times New Roman"/>
        </w:rPr>
        <w:t xml:space="preserve">, </w:t>
      </w:r>
      <w:r w:rsidRPr="00773CF4">
        <w:rPr>
          <w:rFonts w:ascii="Times New Roman" w:hAnsi="Times New Roman" w:cs="Times New Roman"/>
        </w:rPr>
        <w:t xml:space="preserve">término </w:t>
      </w:r>
      <w:r>
        <w:rPr>
          <w:rFonts w:ascii="Times New Roman" w:hAnsi="Times New Roman" w:cs="Times New Roman"/>
        </w:rPr>
        <w:t xml:space="preserve">que define al conjunto de </w:t>
      </w:r>
      <w:r w:rsidRPr="00773CF4">
        <w:rPr>
          <w:rFonts w:ascii="Times New Roman" w:hAnsi="Times New Roman" w:cs="Times New Roman"/>
        </w:rPr>
        <w:t>países</w:t>
      </w:r>
      <w:r>
        <w:rPr>
          <w:rFonts w:ascii="Times New Roman" w:hAnsi="Times New Roman" w:cs="Times New Roman"/>
        </w:rPr>
        <w:t xml:space="preserve"> </w:t>
      </w:r>
      <w:r w:rsidRPr="00773CF4">
        <w:rPr>
          <w:rFonts w:ascii="Times New Roman" w:hAnsi="Times New Roman" w:cs="Times New Roman"/>
        </w:rPr>
        <w:t xml:space="preserve">situada en la parte oeste de Europa, sobre el Océano Atlántico. </w:t>
      </w:r>
      <w:r>
        <w:rPr>
          <w:rFonts w:ascii="Times New Roman" w:hAnsi="Times New Roman" w:cs="Times New Roman"/>
        </w:rPr>
        <w:t xml:space="preserve">La región incluye países de economías </w:t>
      </w:r>
      <w:r w:rsidRPr="00773CF4">
        <w:rPr>
          <w:rFonts w:ascii="Times New Roman" w:hAnsi="Times New Roman" w:cs="Times New Roman"/>
        </w:rPr>
        <w:t>capitalistas, de altos ingresos</w:t>
      </w:r>
      <w:r>
        <w:rPr>
          <w:rFonts w:ascii="Times New Roman" w:hAnsi="Times New Roman" w:cs="Times New Roman"/>
        </w:rPr>
        <w:t>,</w:t>
      </w:r>
      <w:r w:rsidRPr="00773CF4">
        <w:rPr>
          <w:rFonts w:ascii="Times New Roman" w:hAnsi="Times New Roman" w:cs="Times New Roman"/>
        </w:rPr>
        <w:t xml:space="preserve"> alia</w:t>
      </w:r>
      <w:r>
        <w:rPr>
          <w:rFonts w:ascii="Times New Roman" w:hAnsi="Times New Roman" w:cs="Times New Roman"/>
        </w:rPr>
        <w:t xml:space="preserve">dos </w:t>
      </w:r>
      <w:r w:rsidRPr="00773CF4">
        <w:rPr>
          <w:rFonts w:ascii="Times New Roman" w:hAnsi="Times New Roman" w:cs="Times New Roman"/>
        </w:rPr>
        <w:t>con Estados Unidos y miembros de la O</w:t>
      </w:r>
      <w:r>
        <w:rPr>
          <w:rFonts w:ascii="Times New Roman" w:hAnsi="Times New Roman" w:cs="Times New Roman"/>
        </w:rPr>
        <w:t>tan</w:t>
      </w:r>
      <w:r w:rsidRPr="00773CF4">
        <w:rPr>
          <w:rFonts w:ascii="Times New Roman" w:hAnsi="Times New Roman" w:cs="Times New Roman"/>
        </w:rPr>
        <w:t>.</w:t>
      </w:r>
      <w:r>
        <w:rPr>
          <w:rFonts w:ascii="Times New Roman" w:hAnsi="Times New Roman" w:cs="Times New Roman"/>
        </w:rPr>
        <w:t xml:space="preserve"> Históricamente, corresponden a las </w:t>
      </w:r>
      <w:r w:rsidRPr="00773CF4">
        <w:rPr>
          <w:rFonts w:ascii="Times New Roman" w:hAnsi="Times New Roman" w:cs="Times New Roman"/>
        </w:rPr>
        <w:t xml:space="preserve">antiguas metrópolis coloniales que basaron su desarrollo en la explotación de </w:t>
      </w:r>
      <w:r>
        <w:rPr>
          <w:rFonts w:ascii="Times New Roman" w:hAnsi="Times New Roman" w:cs="Times New Roman"/>
        </w:rPr>
        <w:t xml:space="preserve">los </w:t>
      </w:r>
      <w:r w:rsidRPr="00773CF4">
        <w:rPr>
          <w:rFonts w:ascii="Times New Roman" w:hAnsi="Times New Roman" w:cs="Times New Roman"/>
        </w:rPr>
        <w:t xml:space="preserve">territorios </w:t>
      </w:r>
      <w:r>
        <w:rPr>
          <w:rFonts w:ascii="Times New Roman" w:hAnsi="Times New Roman" w:cs="Times New Roman"/>
        </w:rPr>
        <w:t xml:space="preserve">y poblaciones de </w:t>
      </w:r>
      <w:r w:rsidRPr="00773CF4">
        <w:rPr>
          <w:rFonts w:ascii="Times New Roman" w:hAnsi="Times New Roman" w:cs="Times New Roman"/>
        </w:rPr>
        <w:t>África, Asia y América Latina.</w:t>
      </w:r>
    </w:p>
    <w:p w14:paraId="652CD1FD" w14:textId="77777777" w:rsidR="00773CF4" w:rsidRDefault="00773CF4" w:rsidP="00C95BF4">
      <w:pPr>
        <w:spacing w:after="0" w:line="276" w:lineRule="auto"/>
        <w:jc w:val="both"/>
        <w:rPr>
          <w:rFonts w:ascii="Times New Roman" w:hAnsi="Times New Roman" w:cs="Times New Roman"/>
        </w:rPr>
      </w:pPr>
    </w:p>
    <w:p w14:paraId="2707231F" w14:textId="27690058" w:rsidR="00684CA1" w:rsidRPr="000846F3" w:rsidRDefault="00773CF4" w:rsidP="00C95BF4">
      <w:pPr>
        <w:spacing w:after="0" w:line="276" w:lineRule="auto"/>
        <w:jc w:val="both"/>
        <w:rPr>
          <w:rFonts w:ascii="Times New Roman" w:hAnsi="Times New Roman" w:cs="Times New Roman"/>
        </w:rPr>
      </w:pPr>
      <w:r>
        <w:rPr>
          <w:rFonts w:ascii="Times New Roman" w:hAnsi="Times New Roman" w:cs="Times New Roman"/>
        </w:rPr>
        <w:t xml:space="preserve">Otra </w:t>
      </w:r>
      <w:r w:rsidR="0029780C">
        <w:rPr>
          <w:rFonts w:ascii="Times New Roman" w:hAnsi="Times New Roman" w:cs="Times New Roman"/>
        </w:rPr>
        <w:t xml:space="preserve">importante </w:t>
      </w:r>
      <w:r w:rsidR="00661F2D" w:rsidRPr="00661F2D">
        <w:rPr>
          <w:rFonts w:ascii="Times New Roman" w:hAnsi="Times New Roman" w:cs="Times New Roman"/>
        </w:rPr>
        <w:t xml:space="preserve">influencia en la región </w:t>
      </w:r>
      <w:r w:rsidR="0029780C">
        <w:rPr>
          <w:rFonts w:ascii="Times New Roman" w:hAnsi="Times New Roman" w:cs="Times New Roman"/>
        </w:rPr>
        <w:t xml:space="preserve">de </w:t>
      </w:r>
      <w:r w:rsidR="00684CA1" w:rsidRPr="000846F3">
        <w:rPr>
          <w:rFonts w:ascii="Times New Roman" w:hAnsi="Times New Roman" w:cs="Times New Roman"/>
        </w:rPr>
        <w:t xml:space="preserve">Asia Central </w:t>
      </w:r>
      <w:r w:rsidR="0029780C">
        <w:rPr>
          <w:rFonts w:ascii="Times New Roman" w:hAnsi="Times New Roman" w:cs="Times New Roman"/>
        </w:rPr>
        <w:t xml:space="preserve">es </w:t>
      </w:r>
      <w:r w:rsidR="0029780C" w:rsidRPr="00B37012">
        <w:rPr>
          <w:rFonts w:ascii="Times New Roman" w:hAnsi="Times New Roman" w:cs="Times New Roman"/>
          <w:b/>
        </w:rPr>
        <w:t>Rusia</w:t>
      </w:r>
      <w:r w:rsidR="0029780C">
        <w:rPr>
          <w:rFonts w:ascii="Times New Roman" w:hAnsi="Times New Roman" w:cs="Times New Roman"/>
        </w:rPr>
        <w:t xml:space="preserve">, potencia energética </w:t>
      </w:r>
      <w:r>
        <w:rPr>
          <w:rFonts w:ascii="Times New Roman" w:hAnsi="Times New Roman" w:cs="Times New Roman"/>
        </w:rPr>
        <w:t xml:space="preserve">que </w:t>
      </w:r>
      <w:r w:rsidR="0029780C">
        <w:rPr>
          <w:rFonts w:ascii="Times New Roman" w:hAnsi="Times New Roman" w:cs="Times New Roman"/>
        </w:rPr>
        <w:t xml:space="preserve">mantiene </w:t>
      </w:r>
      <w:r w:rsidR="00684CA1" w:rsidRPr="000846F3">
        <w:rPr>
          <w:rFonts w:ascii="Times New Roman" w:hAnsi="Times New Roman" w:cs="Times New Roman"/>
        </w:rPr>
        <w:t xml:space="preserve">importantes </w:t>
      </w:r>
      <w:r w:rsidR="0029780C">
        <w:rPr>
          <w:rFonts w:ascii="Times New Roman" w:hAnsi="Times New Roman" w:cs="Times New Roman"/>
        </w:rPr>
        <w:t xml:space="preserve">tensiones con Estados Unidos por imponer sus intereses y por </w:t>
      </w:r>
      <w:r w:rsidR="0029780C" w:rsidRPr="00661F2D">
        <w:rPr>
          <w:rFonts w:ascii="Times New Roman" w:hAnsi="Times New Roman" w:cs="Times New Roman"/>
        </w:rPr>
        <w:t>defen</w:t>
      </w:r>
      <w:r w:rsidR="0029780C">
        <w:rPr>
          <w:rFonts w:ascii="Times New Roman" w:hAnsi="Times New Roman" w:cs="Times New Roman"/>
        </w:rPr>
        <w:t xml:space="preserve">der </w:t>
      </w:r>
      <w:r w:rsidR="0029780C" w:rsidRPr="00661F2D">
        <w:rPr>
          <w:rFonts w:ascii="Times New Roman" w:hAnsi="Times New Roman" w:cs="Times New Roman"/>
        </w:rPr>
        <w:t>sus áreas de influencia</w:t>
      </w:r>
      <w:r w:rsidR="0029780C">
        <w:rPr>
          <w:rFonts w:ascii="Times New Roman" w:hAnsi="Times New Roman" w:cs="Times New Roman"/>
        </w:rPr>
        <w:t xml:space="preserve">. Otro foco de tensión con Rusia lo constituyen </w:t>
      </w:r>
      <w:r w:rsidR="0029780C" w:rsidRPr="00661F2D">
        <w:rPr>
          <w:rFonts w:ascii="Times New Roman" w:hAnsi="Times New Roman" w:cs="Times New Roman"/>
        </w:rPr>
        <w:t>l</w:t>
      </w:r>
      <w:r w:rsidR="0029780C">
        <w:rPr>
          <w:rFonts w:ascii="Times New Roman" w:hAnsi="Times New Roman" w:cs="Times New Roman"/>
        </w:rPr>
        <w:t>os antiguo</w:t>
      </w:r>
      <w:r w:rsidR="0029780C" w:rsidRPr="00661F2D">
        <w:rPr>
          <w:rFonts w:ascii="Times New Roman" w:hAnsi="Times New Roman" w:cs="Times New Roman"/>
        </w:rPr>
        <w:t xml:space="preserve">s </w:t>
      </w:r>
      <w:r w:rsidR="0029780C">
        <w:rPr>
          <w:rFonts w:ascii="Times New Roman" w:hAnsi="Times New Roman" w:cs="Times New Roman"/>
        </w:rPr>
        <w:t xml:space="preserve">países </w:t>
      </w:r>
      <w:r w:rsidR="0029780C" w:rsidRPr="00661F2D">
        <w:rPr>
          <w:rFonts w:ascii="Times New Roman" w:hAnsi="Times New Roman" w:cs="Times New Roman"/>
        </w:rPr>
        <w:t>que conformaban la Unión de Repúblicas Socialistas Soviéticas</w:t>
      </w:r>
      <w:r w:rsidR="0029780C">
        <w:rPr>
          <w:rFonts w:ascii="Times New Roman" w:hAnsi="Times New Roman" w:cs="Times New Roman"/>
        </w:rPr>
        <w:t>,</w:t>
      </w:r>
      <w:r w:rsidR="0029780C" w:rsidRPr="00661F2D">
        <w:rPr>
          <w:rFonts w:ascii="Times New Roman" w:hAnsi="Times New Roman" w:cs="Times New Roman"/>
        </w:rPr>
        <w:t xml:space="preserve"> y que tras </w:t>
      </w:r>
      <w:r w:rsidR="0029780C">
        <w:rPr>
          <w:rFonts w:ascii="Times New Roman" w:hAnsi="Times New Roman" w:cs="Times New Roman"/>
        </w:rPr>
        <w:t xml:space="preserve">su </w:t>
      </w:r>
      <w:r w:rsidR="0029780C" w:rsidRPr="00661F2D">
        <w:rPr>
          <w:rFonts w:ascii="Times New Roman" w:hAnsi="Times New Roman" w:cs="Times New Roman"/>
        </w:rPr>
        <w:t>disolución</w:t>
      </w:r>
      <w:r w:rsidR="0029780C">
        <w:rPr>
          <w:rFonts w:ascii="Times New Roman" w:hAnsi="Times New Roman" w:cs="Times New Roman"/>
        </w:rPr>
        <w:t xml:space="preserve">, </w:t>
      </w:r>
      <w:r w:rsidR="0029780C" w:rsidRPr="00661F2D">
        <w:rPr>
          <w:rFonts w:ascii="Times New Roman" w:hAnsi="Times New Roman" w:cs="Times New Roman"/>
        </w:rPr>
        <w:t>pasaron a ser países independientes</w:t>
      </w:r>
      <w:r w:rsidR="0029780C">
        <w:rPr>
          <w:rFonts w:ascii="Times New Roman" w:hAnsi="Times New Roman" w:cs="Times New Roman"/>
        </w:rPr>
        <w:t xml:space="preserve">. </w:t>
      </w:r>
    </w:p>
    <w:p w14:paraId="1226033E" w14:textId="77777777" w:rsidR="00CB1773" w:rsidRDefault="00CB1773" w:rsidP="00C95BF4">
      <w:pPr>
        <w:spacing w:after="0" w:line="276" w:lineRule="auto"/>
        <w:jc w:val="both"/>
        <w:rPr>
          <w:rFonts w:ascii="Times New Roman" w:hAnsi="Times New Roman" w:cs="Times New Roman"/>
        </w:rPr>
      </w:pPr>
    </w:p>
    <w:p w14:paraId="1D2EDCDD" w14:textId="6059F68F" w:rsidR="00684CA1" w:rsidRDefault="00CB1773" w:rsidP="00C95BF4">
      <w:pPr>
        <w:spacing w:after="0" w:line="276" w:lineRule="auto"/>
        <w:jc w:val="both"/>
        <w:rPr>
          <w:rFonts w:ascii="Times New Roman" w:hAnsi="Times New Roman" w:cs="Times New Roman"/>
        </w:rPr>
      </w:pPr>
      <w:r>
        <w:rPr>
          <w:rFonts w:ascii="Times New Roman" w:hAnsi="Times New Roman" w:cs="Times New Roman"/>
        </w:rPr>
        <w:t xml:space="preserve">Otra región </w:t>
      </w:r>
      <w:r w:rsidR="00773CF4">
        <w:rPr>
          <w:rFonts w:ascii="Times New Roman" w:hAnsi="Times New Roman" w:cs="Times New Roman"/>
        </w:rPr>
        <w:t xml:space="preserve">clave </w:t>
      </w:r>
      <w:r>
        <w:rPr>
          <w:rFonts w:ascii="Times New Roman" w:hAnsi="Times New Roman" w:cs="Times New Roman"/>
        </w:rPr>
        <w:t xml:space="preserve">dentro de Eurasia es el </w:t>
      </w:r>
      <w:r w:rsidR="00661F2D" w:rsidRPr="00B37012">
        <w:rPr>
          <w:rFonts w:ascii="Times New Roman" w:hAnsi="Times New Roman" w:cs="Times New Roman"/>
          <w:b/>
        </w:rPr>
        <w:t>Oriente Medio</w:t>
      </w:r>
      <w:r>
        <w:rPr>
          <w:rFonts w:ascii="Times New Roman" w:hAnsi="Times New Roman" w:cs="Times New Roman"/>
        </w:rPr>
        <w:t xml:space="preserve">. En dicha zona se protagonizan hoy los conflictos más violentos del planeta, en particular por parte de grupos fundamentalistas quienes ven como enemigo al modo de vida occidental. Por ello confrontan violentamente la presencia de medios de comunicación, de los ejércitos, de los trabajadores y de cualquier influencia ajena a su tradición cultural. </w:t>
      </w:r>
    </w:p>
    <w:p w14:paraId="21EA829E" w14:textId="77777777" w:rsidR="00CB1773" w:rsidRDefault="00CB1773" w:rsidP="00C95BF4">
      <w:pPr>
        <w:spacing w:after="0" w:line="276" w:lineRule="auto"/>
        <w:jc w:val="both"/>
        <w:rPr>
          <w:rFonts w:ascii="Times New Roman" w:hAnsi="Times New Roman" w:cs="Times New Roman"/>
        </w:rPr>
      </w:pPr>
    </w:p>
    <w:p w14:paraId="6CEF73B3" w14:textId="023EFC7A" w:rsidR="00CB1773" w:rsidRDefault="00CB1773" w:rsidP="00C95BF4">
      <w:pPr>
        <w:spacing w:after="0" w:line="276" w:lineRule="auto"/>
        <w:jc w:val="both"/>
        <w:rPr>
          <w:rFonts w:ascii="Times New Roman" w:hAnsi="Times New Roman" w:cs="Times New Roman"/>
        </w:rPr>
      </w:pPr>
      <w:r>
        <w:rPr>
          <w:rFonts w:ascii="Times New Roman" w:hAnsi="Times New Roman" w:cs="Times New Roman"/>
        </w:rPr>
        <w:t xml:space="preserve">Asimismo Eurasia conecta al gigante asiático, China, con Europa Occidental, en un acto que recuerda las antiguas </w:t>
      </w:r>
      <w:r w:rsidRPr="00B37012">
        <w:rPr>
          <w:rFonts w:ascii="Times New Roman" w:hAnsi="Times New Roman" w:cs="Times New Roman"/>
          <w:b/>
        </w:rPr>
        <w:t>rutas de la seda</w:t>
      </w:r>
      <w:r>
        <w:rPr>
          <w:rFonts w:ascii="Times New Roman" w:hAnsi="Times New Roman" w:cs="Times New Roman"/>
        </w:rPr>
        <w:t xml:space="preserve">, </w:t>
      </w:r>
      <w:r w:rsidR="00B601E1">
        <w:rPr>
          <w:rFonts w:ascii="Times New Roman" w:hAnsi="Times New Roman" w:cs="Times New Roman"/>
        </w:rPr>
        <w:t xml:space="preserve">la </w:t>
      </w:r>
      <w:r>
        <w:rPr>
          <w:rFonts w:ascii="Times New Roman" w:hAnsi="Times New Roman" w:cs="Times New Roman"/>
        </w:rPr>
        <w:t xml:space="preserve">milenaria </w:t>
      </w:r>
      <w:r w:rsidRPr="00CB1773">
        <w:rPr>
          <w:rFonts w:ascii="Times New Roman" w:hAnsi="Times New Roman" w:cs="Times New Roman"/>
        </w:rPr>
        <w:t>red de rutas comerciales</w:t>
      </w:r>
      <w:r>
        <w:rPr>
          <w:rFonts w:ascii="Times New Roman" w:hAnsi="Times New Roman" w:cs="Times New Roman"/>
        </w:rPr>
        <w:t xml:space="preserve"> que articuló las grandes civilizaciones asiáticas,  árabes y occidentales, cuya mezcla ha producido algunas de las revoluciones culturales más importantes en la historia de la humanidad. </w:t>
      </w:r>
      <w:r w:rsidR="00EA2850">
        <w:rPr>
          <w:rFonts w:ascii="Times New Roman" w:hAnsi="Times New Roman" w:cs="Times New Roman"/>
        </w:rPr>
        <w:t xml:space="preserve">En la antigüedad </w:t>
      </w:r>
      <w:r w:rsidR="00EA2850" w:rsidRPr="00EA2850">
        <w:rPr>
          <w:rFonts w:ascii="Times New Roman" w:hAnsi="Times New Roman" w:cs="Times New Roman"/>
        </w:rPr>
        <w:t>u</w:t>
      </w:r>
      <w:r w:rsidR="00EA2850">
        <w:rPr>
          <w:rFonts w:ascii="Times New Roman" w:hAnsi="Times New Roman" w:cs="Times New Roman"/>
        </w:rPr>
        <w:t>nió los imperios romano y chino.</w:t>
      </w:r>
      <w:r w:rsidR="00EA2850" w:rsidRPr="00EA2850">
        <w:rPr>
          <w:rFonts w:ascii="Times New Roman" w:hAnsi="Times New Roman" w:cs="Times New Roman"/>
        </w:rPr>
        <w:t xml:space="preserve"> Por la </w:t>
      </w:r>
      <w:r w:rsidR="00EA2850">
        <w:rPr>
          <w:rFonts w:ascii="Times New Roman" w:hAnsi="Times New Roman" w:cs="Times New Roman"/>
        </w:rPr>
        <w:t>r</w:t>
      </w:r>
      <w:r w:rsidR="00EA2850" w:rsidRPr="00EA2850">
        <w:rPr>
          <w:rFonts w:ascii="Times New Roman" w:hAnsi="Times New Roman" w:cs="Times New Roman"/>
        </w:rPr>
        <w:t xml:space="preserve">uta han </w:t>
      </w:r>
      <w:r w:rsidR="00EA2850">
        <w:rPr>
          <w:rFonts w:ascii="Times New Roman" w:hAnsi="Times New Roman" w:cs="Times New Roman"/>
        </w:rPr>
        <w:t>transitado</w:t>
      </w:r>
      <w:r w:rsidR="00EA2850" w:rsidRPr="00EA2850">
        <w:rPr>
          <w:rFonts w:ascii="Times New Roman" w:hAnsi="Times New Roman" w:cs="Times New Roman"/>
        </w:rPr>
        <w:t xml:space="preserve"> mercaderes, soldados</w:t>
      </w:r>
      <w:r w:rsidR="00EA2850">
        <w:rPr>
          <w:rFonts w:ascii="Times New Roman" w:hAnsi="Times New Roman" w:cs="Times New Roman"/>
        </w:rPr>
        <w:t xml:space="preserve"> y filósofos y sacerdotes, de la talla de </w:t>
      </w:r>
      <w:r w:rsidR="00EA2850" w:rsidRPr="00EA2850">
        <w:rPr>
          <w:rFonts w:ascii="Times New Roman" w:hAnsi="Times New Roman" w:cs="Times New Roman"/>
        </w:rPr>
        <w:t>Marco Polo</w:t>
      </w:r>
      <w:r w:rsidR="00EA2850">
        <w:rPr>
          <w:rFonts w:ascii="Times New Roman" w:hAnsi="Times New Roman" w:cs="Times New Roman"/>
        </w:rPr>
        <w:t xml:space="preserve">, </w:t>
      </w:r>
      <w:r w:rsidR="00EA2850" w:rsidRPr="00EA2850">
        <w:rPr>
          <w:rFonts w:ascii="Times New Roman" w:hAnsi="Times New Roman" w:cs="Times New Roman"/>
        </w:rPr>
        <w:t>Alejandro Magno y Gengis Khan</w:t>
      </w:r>
      <w:r w:rsidR="00EA2850">
        <w:rPr>
          <w:rFonts w:ascii="Times New Roman" w:hAnsi="Times New Roman" w:cs="Times New Roman"/>
        </w:rPr>
        <w:t>.</w:t>
      </w:r>
    </w:p>
    <w:p w14:paraId="0B3E93EB" w14:textId="77777777" w:rsidR="00DA4D78" w:rsidRDefault="00DA4D78" w:rsidP="00C95BF4">
      <w:pPr>
        <w:spacing w:after="0" w:line="276" w:lineRule="auto"/>
        <w:jc w:val="both"/>
        <w:rPr>
          <w:rFonts w:ascii="Times New Roman" w:hAnsi="Times New Roman" w:cs="Times New Roman"/>
        </w:rPr>
      </w:pPr>
    </w:p>
    <w:p w14:paraId="6EC887D6" w14:textId="4344CB46" w:rsidR="000A3FD5" w:rsidRDefault="00CB1773" w:rsidP="00C95BF4">
      <w:pPr>
        <w:spacing w:after="0" w:line="276" w:lineRule="auto"/>
        <w:jc w:val="both"/>
        <w:rPr>
          <w:rFonts w:ascii="Times New Roman" w:hAnsi="Times New Roman" w:cs="Times New Roman"/>
        </w:rPr>
      </w:pPr>
      <w:r>
        <w:rPr>
          <w:rFonts w:ascii="Times New Roman" w:hAnsi="Times New Roman" w:cs="Times New Roman"/>
        </w:rPr>
        <w:t xml:space="preserve">Eurasia </w:t>
      </w:r>
      <w:r w:rsidR="00B23B79">
        <w:rPr>
          <w:rFonts w:ascii="Times New Roman" w:hAnsi="Times New Roman" w:cs="Times New Roman"/>
        </w:rPr>
        <w:t xml:space="preserve">también </w:t>
      </w:r>
      <w:r w:rsidR="00C85107">
        <w:rPr>
          <w:rFonts w:ascii="Times New Roman" w:hAnsi="Times New Roman" w:cs="Times New Roman"/>
        </w:rPr>
        <w:t xml:space="preserve">incluye a Rusia, India y China, como tres de los nuevos cinco grandes protagonistas de la globalización, </w:t>
      </w:r>
      <w:r w:rsidRPr="00661F2D">
        <w:rPr>
          <w:rFonts w:ascii="Times New Roman" w:hAnsi="Times New Roman" w:cs="Times New Roman"/>
        </w:rPr>
        <w:t>denominado</w:t>
      </w:r>
      <w:r w:rsidR="00C85107">
        <w:rPr>
          <w:rFonts w:ascii="Times New Roman" w:hAnsi="Times New Roman" w:cs="Times New Roman"/>
        </w:rPr>
        <w:t>s</w:t>
      </w:r>
      <w:r w:rsidRPr="00661F2D">
        <w:rPr>
          <w:rFonts w:ascii="Times New Roman" w:hAnsi="Times New Roman" w:cs="Times New Roman"/>
        </w:rPr>
        <w:t xml:space="preserve"> BRICS</w:t>
      </w:r>
      <w:r w:rsidR="00C85107">
        <w:rPr>
          <w:rFonts w:ascii="Times New Roman" w:hAnsi="Times New Roman" w:cs="Times New Roman"/>
        </w:rPr>
        <w:t>.</w:t>
      </w:r>
      <w:r>
        <w:rPr>
          <w:rFonts w:ascii="Times New Roman" w:hAnsi="Times New Roman" w:cs="Times New Roman"/>
        </w:rPr>
        <w:t xml:space="preserve"> </w:t>
      </w:r>
    </w:p>
    <w:p w14:paraId="7ABD5A29" w14:textId="77777777" w:rsidR="00DA4D78" w:rsidRDefault="00DA4D7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4A5E4A75" w14:textId="77777777" w:rsidTr="00453D56">
        <w:tc>
          <w:tcPr>
            <w:tcW w:w="9033" w:type="dxa"/>
            <w:gridSpan w:val="2"/>
            <w:shd w:val="clear" w:color="auto" w:fill="000000" w:themeFill="text1"/>
          </w:tcPr>
          <w:p w14:paraId="7E48CFF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D6AB03A" w14:textId="77777777" w:rsidTr="00453D56">
        <w:tc>
          <w:tcPr>
            <w:tcW w:w="2518" w:type="dxa"/>
          </w:tcPr>
          <w:p w14:paraId="1E5B58BA"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1679277" w14:textId="63B9F774"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4</w:t>
            </w:r>
            <w:r w:rsidR="00DA4D78">
              <w:rPr>
                <w:rFonts w:ascii="Times New Roman" w:hAnsi="Times New Roman" w:cs="Times New Roman"/>
                <w:color w:val="000000"/>
                <w:sz w:val="24"/>
                <w:szCs w:val="24"/>
              </w:rPr>
              <w:t>0</w:t>
            </w:r>
          </w:p>
        </w:tc>
      </w:tr>
      <w:tr w:rsidR="001E54D7" w:rsidRPr="000846F3" w14:paraId="3681F107" w14:textId="77777777" w:rsidTr="00453D56">
        <w:tc>
          <w:tcPr>
            <w:tcW w:w="2518" w:type="dxa"/>
          </w:tcPr>
          <w:p w14:paraId="30F78879"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33B56E9" w14:textId="0C9F9FB6" w:rsidR="001E54D7" w:rsidRPr="00926FCD" w:rsidRDefault="00251BC6" w:rsidP="00C95BF4">
            <w:pPr>
              <w:spacing w:line="276"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Caracteriza las regiones en ascenso del siglo XXI: Eurasia y Asia Pacífico</w:t>
            </w:r>
          </w:p>
        </w:tc>
      </w:tr>
      <w:tr w:rsidR="001E54D7" w:rsidRPr="000846F3" w14:paraId="546728C7" w14:textId="77777777" w:rsidTr="00453D56">
        <w:tc>
          <w:tcPr>
            <w:tcW w:w="2518" w:type="dxa"/>
          </w:tcPr>
          <w:p w14:paraId="32085EDA"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2BABB6" w14:textId="273BA516" w:rsidR="001E54D7" w:rsidRPr="000846F3" w:rsidRDefault="00251BC6" w:rsidP="00C95BF4">
            <w:pPr>
              <w:spacing w:line="276" w:lineRule="auto"/>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Actividad que permite analizar las regiones en ascenso global</w:t>
            </w:r>
            <w:r>
              <w:rPr>
                <w:rFonts w:ascii="Times New Roman" w:hAnsi="Times New Roman" w:cs="Times New Roman"/>
                <w:color w:val="000000"/>
                <w:sz w:val="24"/>
                <w:szCs w:val="24"/>
              </w:rPr>
              <w:t xml:space="preserve"> así como reconocer los conceptos asociados a dicho ascenso</w:t>
            </w:r>
          </w:p>
        </w:tc>
      </w:tr>
    </w:tbl>
    <w:p w14:paraId="03FAA1A3" w14:textId="77777777" w:rsidR="00E12544" w:rsidRDefault="00E12544" w:rsidP="00C95BF4">
      <w:pPr>
        <w:spacing w:after="0" w:line="276" w:lineRule="auto"/>
        <w:jc w:val="both"/>
        <w:rPr>
          <w:rFonts w:ascii="Times New Roman" w:hAnsi="Times New Roman" w:cs="Times New Roman"/>
        </w:rPr>
      </w:pPr>
    </w:p>
    <w:p w14:paraId="629EB2F9" w14:textId="77777777" w:rsidR="00E12544" w:rsidRPr="00F004D6" w:rsidRDefault="00E1254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63"/>
        <w:gridCol w:w="6591"/>
      </w:tblGrid>
      <w:tr w:rsidR="00E12544" w:rsidRPr="00F004D6" w14:paraId="40B3505D" w14:textId="77777777" w:rsidTr="00776337">
        <w:tc>
          <w:tcPr>
            <w:tcW w:w="9054" w:type="dxa"/>
            <w:gridSpan w:val="2"/>
            <w:shd w:val="clear" w:color="auto" w:fill="000000" w:themeFill="text1"/>
          </w:tcPr>
          <w:p w14:paraId="411794C6" w14:textId="77777777" w:rsidR="00E12544" w:rsidRPr="00F004D6" w:rsidRDefault="00E12544"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E12544" w:rsidRPr="00F004D6" w14:paraId="56EA264A" w14:textId="77777777" w:rsidTr="00776337">
        <w:tc>
          <w:tcPr>
            <w:tcW w:w="2518" w:type="dxa"/>
          </w:tcPr>
          <w:p w14:paraId="3A1ED0DC"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4B3F4FED" w14:textId="438BBB56" w:rsidR="00E12544" w:rsidRPr="00F004D6" w:rsidRDefault="00E12544"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50</w:t>
            </w:r>
          </w:p>
        </w:tc>
      </w:tr>
      <w:tr w:rsidR="00E12544" w:rsidRPr="00F004D6" w14:paraId="47C05A3A" w14:textId="77777777" w:rsidTr="00776337">
        <w:tc>
          <w:tcPr>
            <w:tcW w:w="2518" w:type="dxa"/>
          </w:tcPr>
          <w:p w14:paraId="6FCBD400"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7990EC2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4/ Ciencias Sociales/ el mundo actual/ Las potencias emergentes: Brasil, Rusia, India y China</w:t>
            </w:r>
          </w:p>
        </w:tc>
      </w:tr>
      <w:tr w:rsidR="00E12544" w:rsidRPr="00F004D6" w14:paraId="7662AD5F" w14:textId="77777777" w:rsidTr="00776337">
        <w:tc>
          <w:tcPr>
            <w:tcW w:w="2518" w:type="dxa"/>
          </w:tcPr>
          <w:p w14:paraId="3952369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2206132F" w14:textId="77777777" w:rsidR="00E12544" w:rsidRPr="00F004D6" w:rsidRDefault="00E12544" w:rsidP="00C95BF4">
            <w:pPr>
              <w:spacing w:line="276" w:lineRule="auto"/>
              <w:jc w:val="both"/>
              <w:rPr>
                <w:rFonts w:ascii="Times New Roman" w:hAnsi="Times New Roman" w:cs="Times New Roman"/>
                <w:color w:val="000000"/>
                <w:sz w:val="24"/>
                <w:szCs w:val="24"/>
              </w:rPr>
            </w:pPr>
            <w:r w:rsidRPr="00983EB7">
              <w:rPr>
                <w:rFonts w:ascii="Times New Roman" w:hAnsi="Times New Roman" w:cs="Times New Roman"/>
                <w:color w:val="FF0000"/>
                <w:sz w:val="24"/>
                <w:szCs w:val="24"/>
              </w:rPr>
              <w:t>[Suprimir]</w:t>
            </w:r>
            <w:r w:rsidRPr="00F004D6">
              <w:rPr>
                <w:rFonts w:ascii="Times New Roman" w:hAnsi="Times New Roman" w:cs="Times New Roman"/>
                <w:color w:val="000000"/>
                <w:sz w:val="24"/>
                <w:szCs w:val="24"/>
              </w:rPr>
              <w:t xml:space="preserve"> el contenido de la ventana “Investiga” y </w:t>
            </w:r>
            <w:r w:rsidRPr="00983EB7">
              <w:rPr>
                <w:rFonts w:ascii="Times New Roman" w:hAnsi="Times New Roman" w:cs="Times New Roman"/>
                <w:color w:val="FF0000"/>
                <w:sz w:val="24"/>
                <w:szCs w:val="24"/>
              </w:rPr>
              <w:t>[reemplazarlo por]</w:t>
            </w:r>
            <w:r w:rsidRPr="00F004D6">
              <w:rPr>
                <w:rFonts w:ascii="Times New Roman" w:hAnsi="Times New Roman" w:cs="Times New Roman"/>
                <w:color w:val="000000"/>
                <w:sz w:val="24"/>
                <w:szCs w:val="24"/>
              </w:rPr>
              <w:t xml:space="preserve">: </w:t>
            </w:r>
          </w:p>
          <w:p w14:paraId="5E1AA5F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F5F231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“Forma equipos de trabajo, según las indicaciones de tu docente, y consulta en la red:</w:t>
            </w:r>
          </w:p>
          <w:p w14:paraId="3FD31CE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1098093" w14:textId="77777777"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iniciativas económicas y políticas de los miembros del BRIC.</w:t>
            </w:r>
          </w:p>
          <w:p w14:paraId="04963E07" w14:textId="77777777" w:rsidR="00E12544" w:rsidRPr="00F004D6" w:rsidRDefault="00E12544" w:rsidP="00C95BF4">
            <w:pPr>
              <w:pStyle w:val="Prrafodelista"/>
              <w:spacing w:line="276" w:lineRule="auto"/>
              <w:jc w:val="both"/>
              <w:rPr>
                <w:rFonts w:ascii="Times New Roman" w:hAnsi="Times New Roman" w:cs="Times New Roman"/>
                <w:color w:val="000000"/>
                <w:sz w:val="24"/>
                <w:szCs w:val="24"/>
              </w:rPr>
            </w:pPr>
          </w:p>
          <w:p w14:paraId="12D655FB" w14:textId="77777777"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relaciones bilaterales entre dos de los miembros del Bric</w:t>
            </w:r>
          </w:p>
          <w:p w14:paraId="43AD43F1" w14:textId="77777777" w:rsidR="00E12544" w:rsidRPr="00F004D6" w:rsidRDefault="00E12544" w:rsidP="00C95BF4">
            <w:pPr>
              <w:pStyle w:val="Prrafodelista"/>
              <w:spacing w:line="276" w:lineRule="auto"/>
              <w:jc w:val="both"/>
              <w:rPr>
                <w:rFonts w:ascii="Times New Roman" w:hAnsi="Times New Roman" w:cs="Times New Roman"/>
                <w:color w:val="000000"/>
                <w:sz w:val="24"/>
                <w:szCs w:val="24"/>
              </w:rPr>
            </w:pPr>
          </w:p>
          <w:p w14:paraId="69145282" w14:textId="355C81D7"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relaciones entre Colombia y los miembros del B</w:t>
            </w:r>
            <w:r w:rsidR="0055565F">
              <w:rPr>
                <w:rFonts w:ascii="Times New Roman" w:hAnsi="Times New Roman" w:cs="Times New Roman"/>
                <w:color w:val="000000"/>
                <w:sz w:val="24"/>
                <w:szCs w:val="24"/>
              </w:rPr>
              <w:t>RIC</w:t>
            </w:r>
            <w:r w:rsidRPr="00F004D6">
              <w:rPr>
                <w:rFonts w:ascii="Times New Roman" w:hAnsi="Times New Roman" w:cs="Times New Roman"/>
                <w:color w:val="000000"/>
                <w:sz w:val="24"/>
                <w:szCs w:val="24"/>
              </w:rPr>
              <w:t>”</w:t>
            </w:r>
          </w:p>
          <w:p w14:paraId="4BAE3CE3" w14:textId="77777777" w:rsidR="00E12544" w:rsidRPr="00F004D6" w:rsidRDefault="00E12544" w:rsidP="00C95BF4">
            <w:pPr>
              <w:spacing w:line="276" w:lineRule="auto"/>
              <w:jc w:val="both"/>
              <w:rPr>
                <w:rFonts w:ascii="Times New Roman" w:hAnsi="Times New Roman" w:cs="Times New Roman"/>
                <w:color w:val="000000"/>
                <w:sz w:val="24"/>
                <w:szCs w:val="24"/>
              </w:rPr>
            </w:pPr>
          </w:p>
        </w:tc>
      </w:tr>
      <w:tr w:rsidR="00E12544" w:rsidRPr="00F004D6" w14:paraId="48AD374F" w14:textId="77777777" w:rsidTr="00776337">
        <w:tc>
          <w:tcPr>
            <w:tcW w:w="2518" w:type="dxa"/>
          </w:tcPr>
          <w:p w14:paraId="42A21EB5"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6080CFB5"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Las potencias emergentes: Brasil, Rusia, India y China</w:t>
            </w:r>
          </w:p>
        </w:tc>
      </w:tr>
      <w:tr w:rsidR="00E12544" w:rsidRPr="00F004D6" w14:paraId="3DEFA64F" w14:textId="77777777" w:rsidTr="00776337">
        <w:tc>
          <w:tcPr>
            <w:tcW w:w="2518" w:type="dxa"/>
          </w:tcPr>
          <w:p w14:paraId="382FA266"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1675EE9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Interactivo que presenta las principales características de las cuatro potencias económicas emergentes del mundo actual, conocidas como el grupo de los BRIC</w:t>
            </w:r>
          </w:p>
          <w:p w14:paraId="454EA791"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57F2C8E"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2ADD3D5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4873941" w14:textId="1876684D"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Título: Las potencias emergentes: Brasil, Rusia, India y China </w:t>
            </w:r>
          </w:p>
          <w:p w14:paraId="52AC35C0"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396D700"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Interactivo que presenta las principales características de las cuatro potencias económicas emergentes del mundo actual, conocidas como el grupo de los BRIC </w:t>
            </w:r>
          </w:p>
          <w:p w14:paraId="3CC2E31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B8E6C6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30 minutos </w:t>
            </w:r>
          </w:p>
          <w:p w14:paraId="41E27C98"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8D2BBBF"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77950C6"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41C9339"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1748BCA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C798544"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Objetivo: Esta secuencia de imágenes permite mostrar a los estudiantes las características de las principales potencias económicas que han emergido en los últimos diez años y anima a reflexionar sobre el lugar que Brasil, Rusia, India y China ocupan en el nuevo orden mundial durante los primeros años del siglo XXI.</w:t>
            </w:r>
          </w:p>
          <w:p w14:paraId="3CFA698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DB03CFB"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Antes de la presentación</w:t>
            </w:r>
          </w:p>
          <w:p w14:paraId="1D206591"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EE5333B" w14:textId="3A1B469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primera instancia, identifique si los estudiantes comprenden el contexto h</w:t>
            </w:r>
            <w:r w:rsidR="00DE1143">
              <w:rPr>
                <w:rFonts w:ascii="Times New Roman" w:hAnsi="Times New Roman" w:cs="Times New Roman"/>
                <w:color w:val="000000"/>
                <w:sz w:val="24"/>
                <w:szCs w:val="24"/>
              </w:rPr>
              <w:t>istórico en el emergen los BRIC</w:t>
            </w:r>
            <w:r w:rsidRPr="00F004D6">
              <w:rPr>
                <w:rFonts w:ascii="Times New Roman" w:hAnsi="Times New Roman" w:cs="Times New Roman"/>
                <w:color w:val="000000"/>
                <w:sz w:val="24"/>
                <w:szCs w:val="24"/>
              </w:rPr>
              <w:t xml:space="preserve">. </w:t>
            </w:r>
          </w:p>
          <w:p w14:paraId="39EB4A2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289A858" w14:textId="08F3DB8A"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Resuma de forma oral los últimos sucesos del período: la caída del muro de Berlín, el final </w:t>
            </w:r>
            <w:r w:rsidR="00DE1143">
              <w:rPr>
                <w:rFonts w:ascii="Times New Roman" w:hAnsi="Times New Roman" w:cs="Times New Roman"/>
                <w:color w:val="000000"/>
                <w:sz w:val="24"/>
                <w:szCs w:val="24"/>
              </w:rPr>
              <w:t>de la URSS</w:t>
            </w:r>
            <w:r w:rsidRPr="00F004D6">
              <w:rPr>
                <w:rFonts w:ascii="Times New Roman" w:hAnsi="Times New Roman" w:cs="Times New Roman"/>
                <w:color w:val="000000"/>
                <w:sz w:val="24"/>
                <w:szCs w:val="24"/>
              </w:rPr>
              <w:t xml:space="preserve"> y la desintegración del bloque comunista, el fin de la guerra fría y las disputas entre las potencias para posicionarse en el orden global.</w:t>
            </w:r>
          </w:p>
          <w:p w14:paraId="460C057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639B935" w14:textId="038A4C89"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 continuación, puede formular a los estudiantes una serie de preg</w:t>
            </w:r>
            <w:r w:rsidR="00DE1143">
              <w:rPr>
                <w:rFonts w:ascii="Times New Roman" w:hAnsi="Times New Roman" w:cs="Times New Roman"/>
                <w:color w:val="000000"/>
                <w:sz w:val="24"/>
                <w:szCs w:val="24"/>
              </w:rPr>
              <w:t>untas en torno al concepto BRIC</w:t>
            </w:r>
            <w:r w:rsidRPr="00F004D6">
              <w:rPr>
                <w:rFonts w:ascii="Times New Roman" w:hAnsi="Times New Roman" w:cs="Times New Roman"/>
                <w:color w:val="000000"/>
                <w:sz w:val="24"/>
                <w:szCs w:val="24"/>
              </w:rPr>
              <w:t>:</w:t>
            </w:r>
          </w:p>
          <w:p w14:paraId="7F831B70"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3C09B2F" w14:textId="6C634DF6"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w:t>
            </w:r>
            <w:r w:rsidR="00DE1143">
              <w:rPr>
                <w:rFonts w:ascii="Times New Roman" w:hAnsi="Times New Roman" w:cs="Times New Roman"/>
                <w:color w:val="000000"/>
                <w:sz w:val="24"/>
                <w:szCs w:val="24"/>
              </w:rPr>
              <w:t>Qué significan la sigla BRIC</w:t>
            </w:r>
            <w:r w:rsidRPr="00F004D6">
              <w:rPr>
                <w:rFonts w:ascii="Times New Roman" w:hAnsi="Times New Roman" w:cs="Times New Roman"/>
                <w:color w:val="000000"/>
                <w:sz w:val="24"/>
                <w:szCs w:val="24"/>
              </w:rPr>
              <w:t>? ¿A cuál palabra inglesa recuerdan estas siglas? ¿Cuál es su significado?</w:t>
            </w:r>
          </w:p>
          <w:p w14:paraId="6F0E51E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36835F4"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¿Qué significa el término potencia emergente?</w:t>
            </w:r>
          </w:p>
          <w:p w14:paraId="1FEA860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324200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¿Cuáles características debe tener un país para ser considerado una potencia emergente?</w:t>
            </w:r>
          </w:p>
          <w:p w14:paraId="1BED2E1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50F079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¿Considera que en el futuro habrá una sola superpotencia económica o habrá varias?</w:t>
            </w:r>
          </w:p>
          <w:p w14:paraId="5CA43D9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3DCD51B"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 país podrá erigirse en el futuro como una nueva potencia mundial? ¿Por qué?</w:t>
            </w:r>
          </w:p>
          <w:p w14:paraId="69E82634"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A0E77FA"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681D788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DA6A50B" w14:textId="7C1356CC"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Utilice las imágenes y las preguntas propuestas en el recurso para motivar a los estudiantes a e</w:t>
            </w:r>
            <w:r w:rsidR="00DE1143">
              <w:rPr>
                <w:rFonts w:ascii="Times New Roman" w:hAnsi="Times New Roman" w:cs="Times New Roman"/>
                <w:color w:val="000000"/>
                <w:sz w:val="24"/>
                <w:szCs w:val="24"/>
              </w:rPr>
              <w:t>xplicar el fenómeno del BRIC</w:t>
            </w:r>
            <w:r w:rsidRPr="00F004D6">
              <w:rPr>
                <w:rFonts w:ascii="Times New Roman" w:hAnsi="Times New Roman" w:cs="Times New Roman"/>
                <w:color w:val="000000"/>
                <w:sz w:val="24"/>
                <w:szCs w:val="24"/>
              </w:rPr>
              <w:t>.</w:t>
            </w:r>
          </w:p>
          <w:p w14:paraId="0D167F7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3241A32"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la pregunta: “¿Cómo cambió el mundo tras la caída del muro de Berlín?”, sigue una animación que ilustra la hegemonía de Estados Unidos como centro económico del sistema global. Junto a la potencia norteamericana, se sitúan las economías de la Unión Europea (UE) y Japón.</w:t>
            </w:r>
          </w:p>
          <w:p w14:paraId="0B0DCB9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B47B752"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Sin embargo, desde hace algunos años, la hegemonía de las antiguas potencias capitalistas se ha visto cuestionada por las denominadas potencias emergentes. </w:t>
            </w:r>
          </w:p>
          <w:p w14:paraId="7950945C"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35889E1"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Pida a los estudiantes que reflexionen sobre el significado del resquebrajamiento del muro pintado con las banderas estadounidenses, europea y japonesa.</w:t>
            </w:r>
          </w:p>
          <w:p w14:paraId="16AE4B5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78D10D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 continuación, pregunte a los estudiantes cuáles son los elementos en común entre Brasil, Rusia, India y China. </w:t>
            </w:r>
          </w:p>
          <w:p w14:paraId="39CBBF7A"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87D8E13"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compruebe sus respuestas a partir de la comparación de los datos sobre población, extensión y riqueza.</w:t>
            </w:r>
          </w:p>
          <w:p w14:paraId="63C0582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503980D" w14:textId="77777777" w:rsidR="00E12544" w:rsidRPr="00206AAB"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Al final del recurso, se anima a los estudiantes a realizar una investigación sobre alguna de las potencias emergentes presentadas. </w:t>
            </w:r>
            <w:r w:rsidRPr="00206AAB">
              <w:rPr>
                <w:rFonts w:ascii="Times New Roman" w:hAnsi="Times New Roman" w:cs="Times New Roman"/>
                <w:color w:val="000000"/>
                <w:sz w:val="24"/>
                <w:szCs w:val="24"/>
              </w:rPr>
              <w:t>Para ello, pueden formar grupos de trabajo cooperativo.</w:t>
            </w:r>
          </w:p>
          <w:p w14:paraId="55ED2587"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05C5A116" w14:textId="77777777" w:rsidR="00E12544" w:rsidRPr="00206AAB" w:rsidRDefault="00E12544" w:rsidP="00C95BF4">
            <w:pPr>
              <w:spacing w:line="276" w:lineRule="auto"/>
              <w:jc w:val="both"/>
              <w:rPr>
                <w:rFonts w:ascii="Times New Roman" w:hAnsi="Times New Roman" w:cs="Times New Roman"/>
                <w:color w:val="000000"/>
                <w:sz w:val="24"/>
                <w:szCs w:val="24"/>
              </w:rPr>
            </w:pPr>
            <w:r w:rsidRPr="00206AAB">
              <w:rPr>
                <w:rFonts w:ascii="Times New Roman" w:hAnsi="Times New Roman" w:cs="Times New Roman"/>
                <w:color w:val="000000"/>
                <w:sz w:val="24"/>
                <w:szCs w:val="24"/>
              </w:rPr>
              <w:t>Después de la presentación</w:t>
            </w:r>
          </w:p>
          <w:p w14:paraId="09C171D5"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5D38ABA1" w14:textId="77777777" w:rsidR="00E12544" w:rsidRPr="00206AAB" w:rsidRDefault="00E12544" w:rsidP="00C95BF4">
            <w:pPr>
              <w:spacing w:line="276" w:lineRule="auto"/>
              <w:jc w:val="both"/>
              <w:rPr>
                <w:rFonts w:ascii="Times New Roman" w:hAnsi="Times New Roman" w:cs="Times New Roman"/>
                <w:color w:val="0070C0"/>
                <w:sz w:val="24"/>
                <w:szCs w:val="24"/>
              </w:rPr>
            </w:pPr>
            <w:r w:rsidRPr="00206AAB">
              <w:rPr>
                <w:rFonts w:ascii="Times New Roman" w:hAnsi="Times New Roman" w:cs="Times New Roman"/>
                <w:color w:val="000000"/>
                <w:sz w:val="24"/>
                <w:szCs w:val="24"/>
              </w:rPr>
              <w:t xml:space="preserve">Se sugiere ver la entrevista a Jim O’Neill, el economista que acuñó el término BRIC, emitida por la CNN </w:t>
            </w:r>
            <w:r w:rsidRPr="00206AAB">
              <w:rPr>
                <w:rFonts w:ascii="Times New Roman" w:hAnsi="Times New Roman" w:cs="Times New Roman"/>
                <w:color w:val="0070C0"/>
                <w:sz w:val="24"/>
                <w:szCs w:val="24"/>
              </w:rPr>
              <w:t>[</w:t>
            </w:r>
            <w:hyperlink r:id="rId16" w:history="1">
              <w:r w:rsidRPr="00206AAB">
                <w:rPr>
                  <w:rStyle w:val="Hipervnculo"/>
                  <w:rFonts w:ascii="Times New Roman" w:hAnsi="Times New Roman" w:cs="Times New Roman"/>
                  <w:sz w:val="24"/>
                  <w:szCs w:val="24"/>
                </w:rPr>
                <w:t>VER</w:t>
              </w:r>
            </w:hyperlink>
            <w:r w:rsidRPr="00206AAB">
              <w:rPr>
                <w:rFonts w:ascii="Times New Roman" w:hAnsi="Times New Roman" w:cs="Times New Roman"/>
                <w:color w:val="0070C0"/>
                <w:sz w:val="24"/>
                <w:szCs w:val="24"/>
              </w:rPr>
              <w:t>].</w:t>
            </w:r>
          </w:p>
          <w:p w14:paraId="621D229E" w14:textId="77777777" w:rsidR="00E12544" w:rsidRPr="00206AAB" w:rsidRDefault="00E12544" w:rsidP="00C95BF4">
            <w:pPr>
              <w:spacing w:line="276" w:lineRule="auto"/>
              <w:jc w:val="both"/>
              <w:rPr>
                <w:rFonts w:ascii="Times New Roman" w:hAnsi="Times New Roman" w:cs="Times New Roman"/>
                <w:sz w:val="24"/>
                <w:szCs w:val="24"/>
              </w:rPr>
            </w:pPr>
            <w:r w:rsidRPr="00206AAB">
              <w:rPr>
                <w:rFonts w:ascii="Times New Roman" w:hAnsi="Times New Roman" w:cs="Times New Roman"/>
                <w:sz w:val="24"/>
                <w:szCs w:val="24"/>
              </w:rPr>
              <w:t>Luego, debatir las siguientes preguntas:</w:t>
            </w:r>
          </w:p>
          <w:p w14:paraId="12C5ED27"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4E27BE45"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¿Quién acuñó el término BRIC? ¿Para cuál empresa trabajaba?</w:t>
            </w:r>
          </w:p>
          <w:p w14:paraId="65BB336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9AF1A08"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¿Cuándo se acuñó este término?</w:t>
            </w:r>
          </w:p>
          <w:p w14:paraId="2D86802C"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BEFD49B"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¿En qué momento se empezó a hacer evidente la importancia de estos países? ¿Por qué?</w:t>
            </w:r>
          </w:p>
          <w:p w14:paraId="5ABBEFC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6E9E12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¿Qué hace tan especiales a estos países?</w:t>
            </w:r>
          </w:p>
          <w:p w14:paraId="05709DA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C5C8733" w14:textId="4D22E05C"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Según el video, ¿por qué Rusia no dejará de formar parte de los </w:t>
            </w:r>
            <w:r w:rsidR="00DE1143">
              <w:rPr>
                <w:rFonts w:ascii="Times New Roman" w:hAnsi="Times New Roman" w:cs="Times New Roman"/>
                <w:color w:val="000000"/>
                <w:sz w:val="24"/>
                <w:szCs w:val="24"/>
              </w:rPr>
              <w:t>BRIC</w:t>
            </w:r>
            <w:r w:rsidRPr="00F004D6">
              <w:rPr>
                <w:rFonts w:ascii="Times New Roman" w:hAnsi="Times New Roman" w:cs="Times New Roman"/>
                <w:color w:val="000000"/>
                <w:sz w:val="24"/>
                <w:szCs w:val="24"/>
              </w:rPr>
              <w:t>?</w:t>
            </w:r>
          </w:p>
          <w:p w14:paraId="14BB9B94"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C4C2D64"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¿El futuro de cuál de los países que conforman los Bric se presenta como un gran interrogante?</w:t>
            </w:r>
          </w:p>
          <w:p w14:paraId="1176511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3127BB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Además, se propone la lectura del artículo "¿Qué quieren los BRIC?", publicado por el diario El País </w:t>
            </w:r>
            <w:hyperlink r:id="rId17" w:history="1">
              <w:r w:rsidRPr="00F004D6">
                <w:rPr>
                  <w:rStyle w:val="Hipervnculo"/>
                  <w:rFonts w:ascii="Times New Roman" w:hAnsi="Times New Roman" w:cs="Times New Roman"/>
                  <w:sz w:val="24"/>
                  <w:szCs w:val="24"/>
                </w:rPr>
                <w:t>[</w:t>
              </w:r>
              <w:r>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 Allí encontrarás un análisis de la situación actual de los Bric y las incertidumbres que plantean.</w:t>
            </w:r>
          </w:p>
          <w:p w14:paraId="7720B51A"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CD0AB4C"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 ha sido la evolución de los Bric desde que se acuñó este término?</w:t>
            </w:r>
          </w:p>
          <w:p w14:paraId="2C484EF6"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D0A10BA"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 país, mencionado en el vídeo, no cumple las condiciones para formar parte de los Bric? ¿Por qué?</w:t>
            </w:r>
          </w:p>
          <w:p w14:paraId="363095D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0F17D6D"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¿Cuáles otros países podrían formar parte de las potencias emergentes?</w:t>
            </w:r>
          </w:p>
          <w:p w14:paraId="4B657F0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FC75E35"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 es el desafío que representan dichos países para Occidente?</w:t>
            </w:r>
          </w:p>
          <w:p w14:paraId="6E75BF5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63A4D44"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Para terminar, también puede sugerir a los estudiantes la lectura del artículo "Vulnerabilidad de los BRIC", publicado por El País </w:t>
            </w:r>
            <w:hyperlink r:id="rId18" w:history="1">
              <w:r w:rsidRPr="00F004D6">
                <w:rPr>
                  <w:rStyle w:val="Hipervnculo"/>
                  <w:rFonts w:ascii="Times New Roman" w:hAnsi="Times New Roman" w:cs="Times New Roman"/>
                  <w:sz w:val="24"/>
                  <w:szCs w:val="24"/>
                </w:rPr>
                <w:t>[</w:t>
              </w:r>
              <w:r>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w:t>
            </w:r>
          </w:p>
          <w:p w14:paraId="75B2E97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BB36A2C"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5CFD023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14A9E91"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Título: / Las potencias emergentes: Brasil, Rusia, India y China </w:t>
            </w:r>
          </w:p>
          <w:p w14:paraId="56B20F6B"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80667B2"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Interactivo que presenta las principales características de las cuatro potencias económicas emergentes del mundo actual, conocidas como el grupo de los BRIC</w:t>
            </w:r>
          </w:p>
          <w:p w14:paraId="78C4D9B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2E27C88"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35D048E5" w14:textId="77777777" w:rsidR="00E12544" w:rsidRPr="00F004D6" w:rsidRDefault="00E12544"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Las nuevas potencias del siglo XXI</w:t>
            </w:r>
          </w:p>
          <w:p w14:paraId="12894AB7"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En el año 2005, el economista Jim O’Neill acuñó el acrónimo </w:t>
            </w:r>
            <w:r w:rsidRPr="00F004D6">
              <w:rPr>
                <w:rFonts w:ascii="Times New Roman" w:eastAsia="Times New Roman" w:hAnsi="Times New Roman" w:cs="Times New Roman"/>
                <w:b/>
                <w:bCs/>
                <w:sz w:val="24"/>
                <w:szCs w:val="24"/>
                <w:lang w:val="es-CO" w:eastAsia="es-CO"/>
              </w:rPr>
              <w:t xml:space="preserve">BRIC </w:t>
            </w:r>
            <w:r w:rsidRPr="00F004D6">
              <w:rPr>
                <w:rFonts w:ascii="Times New Roman" w:eastAsia="Times New Roman" w:hAnsi="Times New Roman" w:cs="Times New Roman"/>
                <w:sz w:val="24"/>
                <w:szCs w:val="24"/>
                <w:lang w:val="es-CO" w:eastAsia="es-CO"/>
              </w:rPr>
              <w:t>para hablar de </w:t>
            </w:r>
            <w:r w:rsidRPr="00F004D6">
              <w:rPr>
                <w:rFonts w:ascii="Times New Roman" w:eastAsia="Times New Roman" w:hAnsi="Times New Roman" w:cs="Times New Roman"/>
                <w:b/>
                <w:bCs/>
                <w:sz w:val="24"/>
                <w:szCs w:val="24"/>
                <w:lang w:val="es-CO" w:eastAsia="es-CO"/>
              </w:rPr>
              <w:t>Brasil</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Rusia</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India </w:t>
            </w:r>
            <w:r w:rsidRPr="00F004D6">
              <w:rPr>
                <w:rFonts w:ascii="Times New Roman" w:eastAsia="Times New Roman" w:hAnsi="Times New Roman" w:cs="Times New Roman"/>
                <w:sz w:val="24"/>
                <w:szCs w:val="24"/>
                <w:lang w:val="es-CO" w:eastAsia="es-CO"/>
              </w:rPr>
              <w:t>y </w:t>
            </w:r>
            <w:r w:rsidRPr="00F004D6">
              <w:rPr>
                <w:rFonts w:ascii="Times New Roman" w:eastAsia="Times New Roman" w:hAnsi="Times New Roman" w:cs="Times New Roman"/>
                <w:b/>
                <w:bCs/>
                <w:sz w:val="24"/>
                <w:szCs w:val="24"/>
                <w:lang w:val="es-CO" w:eastAsia="es-CO"/>
              </w:rPr>
              <w:t>China </w:t>
            </w:r>
            <w:r w:rsidRPr="00F004D6">
              <w:rPr>
                <w:rFonts w:ascii="Times New Roman" w:eastAsia="Times New Roman" w:hAnsi="Times New Roman" w:cs="Times New Roman"/>
                <w:sz w:val="24"/>
                <w:szCs w:val="24"/>
                <w:lang w:val="es-CO" w:eastAsia="es-CO"/>
              </w:rPr>
              <w:t>como las cuatro potencias emergentes más importantes que pueden disputar la hegemonía económica de Estados Unidos durante el siglo XXI.</w:t>
            </w:r>
          </w:p>
          <w:p w14:paraId="380419EF"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Los Bric representan el </w:t>
            </w:r>
            <w:r w:rsidRPr="00F004D6">
              <w:rPr>
                <w:rFonts w:ascii="Times New Roman" w:eastAsia="Times New Roman" w:hAnsi="Times New Roman" w:cs="Times New Roman"/>
                <w:b/>
                <w:bCs/>
                <w:sz w:val="24"/>
                <w:szCs w:val="24"/>
                <w:lang w:val="es-CO" w:eastAsia="es-CO"/>
              </w:rPr>
              <w:t>25 % de la economía mundial </w:t>
            </w:r>
            <w:r w:rsidRPr="00F004D6">
              <w:rPr>
                <w:rFonts w:ascii="Times New Roman" w:eastAsia="Times New Roman" w:hAnsi="Times New Roman" w:cs="Times New Roman"/>
                <w:sz w:val="24"/>
                <w:szCs w:val="24"/>
                <w:lang w:val="es-CO" w:eastAsia="es-CO"/>
              </w:rPr>
              <w:t>y, en 2010, mientras la economía global sufría el golpe de la </w:t>
            </w:r>
            <w:r w:rsidRPr="00F004D6">
              <w:rPr>
                <w:rFonts w:ascii="Times New Roman" w:eastAsia="Times New Roman" w:hAnsi="Times New Roman" w:cs="Times New Roman"/>
                <w:b/>
                <w:bCs/>
                <w:sz w:val="24"/>
                <w:szCs w:val="24"/>
                <w:lang w:val="es-CO" w:eastAsia="es-CO"/>
              </w:rPr>
              <w:t>Gran Recesión</w:t>
            </w:r>
            <w:r w:rsidRPr="00F004D6">
              <w:rPr>
                <w:rFonts w:ascii="Times New Roman" w:eastAsia="Times New Roman" w:hAnsi="Times New Roman" w:cs="Times New Roman"/>
                <w:sz w:val="24"/>
                <w:szCs w:val="24"/>
                <w:lang w:val="es-CO" w:eastAsia="es-CO"/>
              </w:rPr>
              <w:t xml:space="preserve">, estos países continuaron creciendo. </w:t>
            </w:r>
          </w:p>
          <w:p w14:paraId="1063BC4B"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Dicha situación se debió a las inversiones que las </w:t>
            </w:r>
            <w:r w:rsidRPr="00F004D6">
              <w:rPr>
                <w:rFonts w:ascii="Times New Roman" w:eastAsia="Times New Roman" w:hAnsi="Times New Roman" w:cs="Times New Roman"/>
                <w:b/>
                <w:bCs/>
                <w:sz w:val="24"/>
                <w:szCs w:val="24"/>
                <w:lang w:val="es-CO" w:eastAsia="es-CO"/>
              </w:rPr>
              <w:t xml:space="preserve">grandes multinacionales </w:t>
            </w:r>
            <w:r w:rsidRPr="00F004D6">
              <w:rPr>
                <w:rFonts w:ascii="Times New Roman" w:eastAsia="Times New Roman" w:hAnsi="Times New Roman" w:cs="Times New Roman"/>
                <w:sz w:val="24"/>
                <w:szCs w:val="24"/>
                <w:lang w:val="es-CO" w:eastAsia="es-CO"/>
              </w:rPr>
              <w:t>realizaron en los países mencionados tras la crisis financiera de 2008. Incluso algunos Estados europeos acudieron a ellos en busca de capitales para refinanciar a sus bancos y cajas.</w:t>
            </w:r>
          </w:p>
          <w:p w14:paraId="5D3B543F"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países que forman parte de los BRIC comparten tres </w:t>
            </w:r>
            <w:r w:rsidRPr="00F004D6">
              <w:rPr>
                <w:rFonts w:ascii="Times New Roman" w:eastAsia="Times New Roman" w:hAnsi="Times New Roman" w:cs="Times New Roman"/>
                <w:b/>
                <w:bCs/>
                <w:sz w:val="24"/>
                <w:szCs w:val="24"/>
                <w:lang w:val="es-CO" w:eastAsia="es-CO"/>
              </w:rPr>
              <w:t>características básicas</w:t>
            </w:r>
            <w:r w:rsidRPr="00F004D6">
              <w:rPr>
                <w:rFonts w:ascii="Times New Roman" w:eastAsia="Times New Roman" w:hAnsi="Times New Roman" w:cs="Times New Roman"/>
                <w:sz w:val="24"/>
                <w:szCs w:val="24"/>
                <w:lang w:val="es-CO" w:eastAsia="es-CO"/>
              </w:rPr>
              <w:t>:</w:t>
            </w:r>
          </w:p>
          <w:p w14:paraId="481BEE45"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Población elevada.</w:t>
            </w:r>
          </w:p>
          <w:p w14:paraId="7290B0CB"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Gran extensión territorial.</w:t>
            </w:r>
          </w:p>
          <w:p w14:paraId="33DB52E2"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Importante crecimiento anual del PIB.</w:t>
            </w:r>
          </w:p>
          <w:p w14:paraId="00077AC0"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Estos países, además, acumulan importantes </w:t>
            </w:r>
            <w:r w:rsidRPr="00F004D6">
              <w:rPr>
                <w:rFonts w:ascii="Times New Roman" w:eastAsia="Times New Roman" w:hAnsi="Times New Roman" w:cs="Times New Roman"/>
                <w:b/>
                <w:bCs/>
                <w:sz w:val="24"/>
                <w:szCs w:val="24"/>
                <w:lang w:val="es-CO" w:eastAsia="es-CO"/>
              </w:rPr>
              <w:t>reservas de recursos naturales</w:t>
            </w:r>
            <w:r w:rsidRPr="00F004D6">
              <w:rPr>
                <w:rFonts w:ascii="Times New Roman" w:eastAsia="Times New Roman" w:hAnsi="Times New Roman" w:cs="Times New Roman"/>
                <w:sz w:val="24"/>
                <w:szCs w:val="24"/>
                <w:lang w:val="es-CO" w:eastAsia="es-CO"/>
              </w:rPr>
              <w:t> y son centros que han experimentado durante los últimos años un importante </w:t>
            </w:r>
            <w:r w:rsidRPr="00F004D6">
              <w:rPr>
                <w:rFonts w:ascii="Times New Roman" w:eastAsia="Times New Roman" w:hAnsi="Times New Roman" w:cs="Times New Roman"/>
                <w:b/>
                <w:bCs/>
                <w:sz w:val="24"/>
                <w:szCs w:val="24"/>
                <w:lang w:val="es-CO" w:eastAsia="es-CO"/>
              </w:rPr>
              <w:t>crecimiento industrial</w:t>
            </w:r>
            <w:r w:rsidRPr="00F004D6">
              <w:rPr>
                <w:rFonts w:ascii="Times New Roman" w:eastAsia="Times New Roman" w:hAnsi="Times New Roman" w:cs="Times New Roman"/>
                <w:sz w:val="24"/>
                <w:szCs w:val="24"/>
                <w:lang w:val="es-CO" w:eastAsia="es-CO"/>
              </w:rPr>
              <w:t>, favorecido por la </w:t>
            </w:r>
            <w:r w:rsidRPr="00F004D6">
              <w:rPr>
                <w:rFonts w:ascii="Times New Roman" w:eastAsia="Times New Roman" w:hAnsi="Times New Roman" w:cs="Times New Roman"/>
                <w:b/>
                <w:bCs/>
                <w:sz w:val="24"/>
                <w:szCs w:val="24"/>
                <w:lang w:val="es-CO" w:eastAsia="es-CO"/>
              </w:rPr>
              <w:t>deslocalización </w:t>
            </w:r>
            <w:r w:rsidRPr="00F004D6">
              <w:rPr>
                <w:rFonts w:ascii="Times New Roman" w:eastAsia="Times New Roman" w:hAnsi="Times New Roman" w:cs="Times New Roman"/>
                <w:sz w:val="24"/>
                <w:szCs w:val="24"/>
                <w:lang w:val="es-CO" w:eastAsia="es-CO"/>
              </w:rPr>
              <w:t>de las empresas del centro económico.</w:t>
            </w:r>
          </w:p>
          <w:p w14:paraId="39FCD8A3"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El término Bric tiene sus críticos. Así, se considera que Rusia no debería formar parte de este grupo puesto que se asemeja más a una potencia en crisis, ya que su población envejece y su economía es poco competitiva. Esto hace que otros economistas prefieran utilizar el término </w:t>
            </w:r>
            <w:r w:rsidRPr="00F004D6">
              <w:rPr>
                <w:rFonts w:ascii="Times New Roman" w:eastAsia="Times New Roman" w:hAnsi="Times New Roman" w:cs="Times New Roman"/>
                <w:b/>
                <w:bCs/>
                <w:sz w:val="24"/>
                <w:szCs w:val="24"/>
                <w:lang w:val="es-CO" w:eastAsia="es-CO"/>
              </w:rPr>
              <w:t>Segundo Mundo</w:t>
            </w:r>
            <w:r w:rsidRPr="00F004D6">
              <w:rPr>
                <w:rFonts w:ascii="Times New Roman" w:eastAsia="Times New Roman" w:hAnsi="Times New Roman" w:cs="Times New Roman"/>
                <w:sz w:val="24"/>
                <w:szCs w:val="24"/>
                <w:lang w:val="es-CO" w:eastAsia="es-CO"/>
              </w:rPr>
              <w:t>. El Primer Mundo comprendería Estados Unidos, la Unión Europea (UE), Japón y China, mientras que en el segundo se situarían aquellos países que han experimentado un importante crecimiento en las últimas décadas: </w:t>
            </w:r>
            <w:r w:rsidRPr="00F004D6">
              <w:rPr>
                <w:rFonts w:ascii="Times New Roman" w:eastAsia="Times New Roman" w:hAnsi="Times New Roman" w:cs="Times New Roman"/>
                <w:b/>
                <w:bCs/>
                <w:sz w:val="24"/>
                <w:szCs w:val="24"/>
                <w:lang w:val="es-CO" w:eastAsia="es-CO"/>
              </w:rPr>
              <w:t>República de Sudáfrica</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Indonesia </w:t>
            </w:r>
            <w:r w:rsidRPr="00F004D6">
              <w:rPr>
                <w:rFonts w:ascii="Times New Roman" w:eastAsia="Times New Roman" w:hAnsi="Times New Roman" w:cs="Times New Roman"/>
                <w:sz w:val="24"/>
                <w:szCs w:val="24"/>
                <w:lang w:val="es-CO" w:eastAsia="es-CO"/>
              </w:rPr>
              <w:t>o </w:t>
            </w:r>
            <w:r w:rsidRPr="00F004D6">
              <w:rPr>
                <w:rFonts w:ascii="Times New Roman" w:eastAsia="Times New Roman" w:hAnsi="Times New Roman" w:cs="Times New Roman"/>
                <w:b/>
                <w:bCs/>
                <w:sz w:val="24"/>
                <w:szCs w:val="24"/>
                <w:lang w:val="es-CO" w:eastAsia="es-CO"/>
              </w:rPr>
              <w:t>Turquía</w:t>
            </w:r>
            <w:r w:rsidRPr="00F004D6">
              <w:rPr>
                <w:rFonts w:ascii="Times New Roman" w:eastAsia="Times New Roman" w:hAnsi="Times New Roman" w:cs="Times New Roman"/>
                <w:sz w:val="24"/>
                <w:szCs w:val="24"/>
                <w:lang w:val="es-CO" w:eastAsia="es-CO"/>
              </w:rPr>
              <w:t>.</w:t>
            </w:r>
          </w:p>
          <w:p w14:paraId="340FCA98"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Los </w:t>
            </w:r>
            <w:r w:rsidRPr="00F004D6">
              <w:rPr>
                <w:rFonts w:ascii="Times New Roman" w:eastAsia="Times New Roman" w:hAnsi="Times New Roman" w:cs="Times New Roman"/>
                <w:b/>
                <w:bCs/>
                <w:sz w:val="24"/>
                <w:szCs w:val="24"/>
                <w:lang w:val="es-CO" w:eastAsia="es-CO"/>
              </w:rPr>
              <w:t>grandes retos </w:t>
            </w:r>
            <w:r w:rsidRPr="00F004D6">
              <w:rPr>
                <w:rFonts w:ascii="Times New Roman" w:eastAsia="Times New Roman" w:hAnsi="Times New Roman" w:cs="Times New Roman"/>
                <w:sz w:val="24"/>
                <w:szCs w:val="24"/>
                <w:lang w:val="es-CO" w:eastAsia="es-CO"/>
              </w:rPr>
              <w:t>a los que deben enfrentarse estos países, si aspiran a formar parte del centro económico, son:</w:t>
            </w:r>
          </w:p>
          <w:p w14:paraId="5CDC077A"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Modernización económica.</w:t>
            </w:r>
          </w:p>
          <w:p w14:paraId="0017C07F"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Creación de una clase social consumidora.</w:t>
            </w:r>
          </w:p>
          <w:p w14:paraId="2A406E34"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Reducción de las bolsas de pobreza.</w:t>
            </w:r>
          </w:p>
          <w:p w14:paraId="04D07EDD"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Construcción y consolidación de sólidas democracias.</w:t>
            </w:r>
          </w:p>
          <w:p w14:paraId="4D9F875A"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Las economías de los Bric se centran en la exportación de materias primas o de bienes manufacturados, muchos de ellos de dudosa calidad. Esto hace que regiones como Europa, importadora de una gran parte de la producción de China, acusen el impacto de la crisis económica.</w:t>
            </w:r>
          </w:p>
          <w:p w14:paraId="7C1861D5"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Ello se tradujo, en 2010, en una caída de las exportaciones chinas del 18 %, mientras que el superávit comercial del país se redujo por tercer año consecutivo.</w:t>
            </w:r>
          </w:p>
          <w:p w14:paraId="4E6E15EC"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En 2011, la producción industrial en India cayó un 5,1 %, mientras que Brasil experimentó un importante crecimiento, entre otras cosas, debido a una burbuja inmobiliaria.</w:t>
            </w:r>
          </w:p>
          <w:p w14:paraId="704BEE26" w14:textId="77777777" w:rsidR="00E12544" w:rsidRPr="00F004D6" w:rsidRDefault="00E12544"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Los Bric: datos básicos</w:t>
            </w:r>
          </w:p>
          <w:p w14:paraId="2BFC2BD4"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b/>
                <w:bCs/>
                <w:sz w:val="24"/>
                <w:szCs w:val="24"/>
                <w:lang w:val="es-CO" w:eastAsia="es-CO"/>
              </w:rPr>
              <w:t>Brasil</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Rusia</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India </w:t>
            </w:r>
            <w:r w:rsidRPr="00F004D6">
              <w:rPr>
                <w:rFonts w:ascii="Times New Roman" w:eastAsia="Times New Roman" w:hAnsi="Times New Roman" w:cs="Times New Roman"/>
                <w:sz w:val="24"/>
                <w:szCs w:val="24"/>
                <w:lang w:val="es-CO" w:eastAsia="es-CO"/>
              </w:rPr>
              <w:t>y </w:t>
            </w:r>
            <w:r w:rsidRPr="00F004D6">
              <w:rPr>
                <w:rFonts w:ascii="Times New Roman" w:eastAsia="Times New Roman" w:hAnsi="Times New Roman" w:cs="Times New Roman"/>
                <w:b/>
                <w:bCs/>
                <w:sz w:val="24"/>
                <w:szCs w:val="24"/>
                <w:lang w:val="es-CO" w:eastAsia="es-CO"/>
              </w:rPr>
              <w:t>China</w:t>
            </w:r>
            <w:r w:rsidRPr="00F004D6">
              <w:rPr>
                <w:rFonts w:ascii="Times New Roman" w:eastAsia="Times New Roman" w:hAnsi="Times New Roman" w:cs="Times New Roman"/>
                <w:sz w:val="24"/>
                <w:szCs w:val="24"/>
                <w:lang w:val="es-CO" w:eastAsia="es-CO"/>
              </w:rPr>
              <w:t>, además de tener unas características parecidas a nivel demográfico, territorial y económico, cuentan con una historia reciente que permite comprender mejor cómo han llegado a convertirse en cuatro gigantes capaces de cuestionar la hegemonía estadounidense: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3214"/>
              <w:gridCol w:w="3161"/>
            </w:tblGrid>
            <w:tr w:rsidR="00E12544" w:rsidRPr="00F004D6" w14:paraId="63E4489C" w14:textId="77777777" w:rsidTr="00776337">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042A3FF5"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Brasil</w:t>
                  </w:r>
                </w:p>
              </w:tc>
            </w:tr>
            <w:tr w:rsidR="00E12544" w:rsidRPr="00F004D6" w14:paraId="702B79D2"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C261C3"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D4E8F"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HISTORIA RECIENTE </w:t>
                  </w:r>
                </w:p>
              </w:tc>
            </w:tr>
            <w:tr w:rsidR="00E12544" w:rsidRPr="00F004D6" w14:paraId="70BA7EF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ED5E21"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Población: 190.755.799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41071C"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Restauración democrática (1985).</w:t>
                  </w:r>
                </w:p>
              </w:tc>
            </w:tr>
            <w:tr w:rsidR="00E12544" w:rsidRPr="00F004D6" w14:paraId="4C076DDE"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A56947"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Extensión: 8.479.281 km</w:t>
                  </w:r>
                  <w:r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C4A555"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Reestructuración y modernización económica.</w:t>
                  </w:r>
                </w:p>
              </w:tc>
            </w:tr>
            <w:tr w:rsidR="00E12544" w:rsidRPr="00F004D6" w14:paraId="3F2A8C3D"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EBC22" w14:textId="77777777" w:rsidR="00E12544" w:rsidRPr="00F004D6" w:rsidRDefault="00E12544" w:rsidP="00C95BF4">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Crecimiento anual del PIB (2010): 7,5 %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54401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Corrupción.</w:t>
                  </w:r>
                </w:p>
              </w:tc>
            </w:tr>
            <w:tr w:rsidR="00E12544" w:rsidRPr="00F004D6" w14:paraId="15500D08"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52E59D"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PIB per cápita (2010): 10.958,1 $</w:t>
                  </w:r>
                </w:p>
                <w:p w14:paraId="2D3F8FA1" w14:textId="77777777" w:rsidR="00E12544" w:rsidRPr="00F004D6" w:rsidRDefault="00E12544" w:rsidP="00C95BF4">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75D3EC" w14:textId="77777777" w:rsidR="00E12544" w:rsidRPr="00F004D6" w:rsidRDefault="00E12544" w:rsidP="00C95BF4">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Presidencia de Luiz Inácio </w:t>
                  </w:r>
                  <w:r w:rsidRPr="00F004D6">
                    <w:rPr>
                      <w:rFonts w:ascii="Times New Roman" w:eastAsia="Times New Roman" w:hAnsi="Times New Roman" w:cs="Times New Roman"/>
                      <w:i/>
                      <w:iCs/>
                      <w:lang w:val="es-CO" w:eastAsia="es-CO"/>
                    </w:rPr>
                    <w:t>Lula</w:t>
                  </w:r>
                  <w:r w:rsidRPr="00F004D6">
                    <w:rPr>
                      <w:rFonts w:ascii="Times New Roman" w:eastAsia="Times New Roman" w:hAnsi="Times New Roman" w:cs="Times New Roman"/>
                      <w:lang w:val="es-CO" w:eastAsia="es-CO"/>
                    </w:rPr>
                    <w:t>da Silva (2003-2010) y de Dilma Rousseff (desde 2010).</w:t>
                  </w:r>
                </w:p>
              </w:tc>
            </w:tr>
            <w:tr w:rsidR="00E12544" w:rsidRPr="00F004D6" w14:paraId="68E11413"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10AEF8"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52961"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Extensión de las clases medias, aunque persistencia de desigualdades sociales.</w:t>
                  </w:r>
                </w:p>
              </w:tc>
            </w:tr>
            <w:tr w:rsidR="00E12544" w:rsidRPr="00F004D6" w14:paraId="4A7DD74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CC12B1"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F5D875"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Potencia económica sudamericana, junto a Argentina.</w:t>
                  </w:r>
                </w:p>
              </w:tc>
            </w:tr>
          </w:tbl>
          <w:p w14:paraId="58B858F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832"/>
              <w:gridCol w:w="3543"/>
            </w:tblGrid>
            <w:tr w:rsidR="00E12544" w:rsidRPr="00F004D6" w14:paraId="2C866702" w14:textId="77777777" w:rsidTr="00776337">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3338FE74"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Rusia</w:t>
                  </w:r>
                </w:p>
              </w:tc>
            </w:tr>
            <w:tr w:rsidR="00E12544" w:rsidRPr="00F004D6" w14:paraId="0CEA1483"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2A7A6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A7014F"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44CA7227"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218CC8"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Población: 142.067.320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22880F"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Desintegración de la URSS y nacimiento de la CEI (1991).</w:t>
                  </w:r>
                </w:p>
              </w:tc>
            </w:tr>
            <w:tr w:rsidR="00E12544" w:rsidRPr="00F004D6" w14:paraId="50EA4916"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8A1FA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Extensión: 17.075.400 km</w:t>
                  </w:r>
                  <w:r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EE241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Paso de una economía planificada a una economía de mercado.</w:t>
                  </w:r>
                </w:p>
              </w:tc>
            </w:tr>
            <w:tr w:rsidR="00E12544" w:rsidRPr="00F004D6" w14:paraId="71B8294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02B193"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Crecimiento anual del PIB (2010): 4,0 %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33369"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Autoritarismo presidencial: Yeltsin, Putin y Medvédev.</w:t>
                  </w:r>
                </w:p>
              </w:tc>
            </w:tr>
            <w:tr w:rsidR="00E12544" w:rsidRPr="00F004D6" w14:paraId="3607CD8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1142C02" w14:textId="77777777" w:rsidR="00E12544" w:rsidRPr="00F004D6" w:rsidRDefault="00E12544" w:rsidP="00C95BF4">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PIB per cápita (2010): 10.323,7 $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E930F4"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Corrupción.</w:t>
                  </w:r>
                </w:p>
              </w:tc>
            </w:tr>
            <w:tr w:rsidR="00E12544" w:rsidRPr="00F004D6" w14:paraId="23D364ED"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6428B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B575C"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Riqueza natural: carbón, petróleo, gas natural y metales.</w:t>
                  </w:r>
                </w:p>
              </w:tc>
            </w:tr>
            <w:tr w:rsidR="00E12544" w:rsidRPr="00F004D6" w14:paraId="1B42DD94"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39F5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9535E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Potencia militar (posee armas nucleares).</w:t>
                  </w:r>
                </w:p>
              </w:tc>
            </w:tr>
          </w:tbl>
          <w:p w14:paraId="6F3B42D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414"/>
              <w:gridCol w:w="3961"/>
            </w:tblGrid>
            <w:tr w:rsidR="00E12544" w:rsidRPr="00F004D6" w14:paraId="5DF229D7" w14:textId="77777777" w:rsidTr="00776337">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4F7F33C7"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India</w:t>
                  </w:r>
                </w:p>
              </w:tc>
            </w:tr>
            <w:tr w:rsidR="00E12544" w:rsidRPr="00F004D6" w14:paraId="07E9F220"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3C011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01822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2CA2936A"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FA69B3"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Población: 1.131.043.000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B5DB16"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Estabilidad democrática.</w:t>
                  </w:r>
                </w:p>
              </w:tc>
            </w:tr>
            <w:tr w:rsidR="00E12544" w:rsidRPr="00F004D6" w14:paraId="1B3C7167"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FE1AB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Extensión: 3.287.263 km</w:t>
                  </w:r>
                  <w:r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44DE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Modernización económica y crecimiento industrial.</w:t>
                  </w:r>
                </w:p>
              </w:tc>
            </w:tr>
            <w:tr w:rsidR="00E12544" w:rsidRPr="00F004D6" w14:paraId="6CB8B666"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74CF6"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Crecimiento anual del PIB (2010): 9,7 %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B083AF"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Previsión de convertirse en una gran potencia mundial.</w:t>
                  </w:r>
                </w:p>
              </w:tc>
            </w:tr>
            <w:tr w:rsidR="00E12544" w:rsidRPr="00F004D6" w14:paraId="2644C9E0"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A6191"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PIB per cápita (2010): 1.270,8 $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BDAA8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Extensión de las clases medias, aunque persistencia de desigualdades sociales muy importantes.</w:t>
                  </w:r>
                </w:p>
              </w:tc>
            </w:tr>
            <w:tr w:rsidR="00E12544" w:rsidRPr="00F004D6" w14:paraId="1162FF97"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016A5F"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5A89B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Persistencia de la sociedad de castas.</w:t>
                  </w:r>
                </w:p>
              </w:tc>
            </w:tr>
            <w:tr w:rsidR="00E12544" w:rsidRPr="00F004D6" w14:paraId="7252D938"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F3F4DC"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056DD2"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Potencia militar (posee armas nucleares).</w:t>
                  </w:r>
                </w:p>
              </w:tc>
            </w:tr>
          </w:tbl>
          <w:p w14:paraId="6F64219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3016"/>
              <w:gridCol w:w="3359"/>
            </w:tblGrid>
            <w:tr w:rsidR="00E12544" w:rsidRPr="00F004D6" w14:paraId="1D749ABB" w14:textId="77777777" w:rsidTr="00776337">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6F68AAFD"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China</w:t>
                  </w:r>
                </w:p>
              </w:tc>
            </w:tr>
            <w:tr w:rsidR="00E12544" w:rsidRPr="00F004D6" w14:paraId="38EFFB04"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0C44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5701E2"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1CB88627"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7D9FF8"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Población: 1.339.724.852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ECCE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Mantenimiento de la férrea dictadura comunista.</w:t>
                  </w:r>
                </w:p>
              </w:tc>
            </w:tr>
            <w:tr w:rsidR="00E12544" w:rsidRPr="00F004D6" w14:paraId="5F722E56"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F48C7"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Extensión: 9.596.960 km</w:t>
                  </w:r>
                  <w:r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97E67D"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Modernización económica, iniciada por Deng Xiaoping.</w:t>
                  </w:r>
                </w:p>
              </w:tc>
            </w:tr>
            <w:tr w:rsidR="00E12544" w:rsidRPr="00F004D6" w14:paraId="4316B3C0"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88CDB"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Crecimiento anual del PIB (2010): 10,3 %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F091D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Modelo económico entre el comunismo y el capitalismo.</w:t>
                  </w:r>
                </w:p>
              </w:tc>
            </w:tr>
            <w:tr w:rsidR="00E12544" w:rsidRPr="00F004D6" w14:paraId="7B41D342"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FAA8C3"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PIB per cápita (2010): 4.387,7 $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91CC7"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Crecimiento económico espectacular.</w:t>
                  </w:r>
                </w:p>
              </w:tc>
            </w:tr>
            <w:tr w:rsidR="00E12544" w:rsidRPr="00F004D6" w14:paraId="14F986F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28A6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9576C1"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Aumento de la población urbana.</w:t>
                  </w:r>
                </w:p>
              </w:tc>
            </w:tr>
            <w:tr w:rsidR="00E12544" w:rsidRPr="00F004D6" w14:paraId="5CE2D0E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B2B5D"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B57C3"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Corrupción.</w:t>
                  </w:r>
                </w:p>
              </w:tc>
            </w:tr>
            <w:tr w:rsidR="00E12544" w:rsidRPr="00F004D6" w14:paraId="09163931"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74C12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3A8F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Riqueza natural: minerales estratégicos.</w:t>
                  </w:r>
                </w:p>
              </w:tc>
            </w:tr>
            <w:tr w:rsidR="00E12544" w:rsidRPr="00F004D6" w14:paraId="0EF869BE"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9CD362"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6347C"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Potencia militar (posee armas nucleares).</w:t>
                  </w:r>
                </w:p>
              </w:tc>
            </w:tr>
          </w:tbl>
          <w:p w14:paraId="6AFD58B1" w14:textId="77777777" w:rsidR="00E12544" w:rsidRPr="00983EB7"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r w:rsidRPr="00983EB7">
              <w:rPr>
                <w:rFonts w:ascii="Times New Roman" w:eastAsia="Times New Roman" w:hAnsi="Times New Roman" w:cs="Times New Roman"/>
                <w:sz w:val="24"/>
                <w:szCs w:val="24"/>
                <w:lang w:val="es-CO" w:eastAsia="es-CO"/>
              </w:rPr>
              <w:t>Si quieres saber más sobre los Bric, te sugerimos la lectura de dos artículos aparecidos en  el diario español El País:</w:t>
            </w:r>
          </w:p>
          <w:p w14:paraId="144060C2" w14:textId="77777777" w:rsidR="00E12544" w:rsidRPr="00983EB7"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983EB7">
              <w:rPr>
                <w:rFonts w:ascii="Times New Roman" w:eastAsia="Times New Roman" w:hAnsi="Times New Roman" w:cs="Times New Roman"/>
                <w:sz w:val="24"/>
                <w:szCs w:val="24"/>
                <w:lang w:val="es-CO" w:eastAsia="es-CO"/>
              </w:rPr>
              <w:t xml:space="preserve">- “¿Qué quieren los BRIC?” </w:t>
            </w:r>
            <w:hyperlink r:id="rId19" w:history="1">
              <w:r w:rsidRPr="00983EB7">
                <w:rPr>
                  <w:rStyle w:val="Hipervnculo"/>
                  <w:rFonts w:ascii="Times New Roman" w:eastAsia="Times New Roman" w:hAnsi="Times New Roman" w:cs="Times New Roman"/>
                  <w:sz w:val="24"/>
                  <w:szCs w:val="24"/>
                  <w:lang w:val="es-CO" w:eastAsia="es-CO"/>
                </w:rPr>
                <w:t>[VER]</w:t>
              </w:r>
            </w:hyperlink>
            <w:r w:rsidRPr="00983EB7">
              <w:rPr>
                <w:rFonts w:ascii="Times New Roman" w:eastAsia="Times New Roman" w:hAnsi="Times New Roman" w:cs="Times New Roman"/>
                <w:sz w:val="24"/>
                <w:szCs w:val="24"/>
                <w:lang w:val="es-CO" w:eastAsia="es-CO"/>
              </w:rPr>
              <w:t>.</w:t>
            </w:r>
          </w:p>
          <w:p w14:paraId="04CCC008" w14:textId="77777777" w:rsidR="00E12544" w:rsidRPr="00983EB7" w:rsidRDefault="00E12544" w:rsidP="00C95BF4">
            <w:pPr>
              <w:shd w:val="clear" w:color="auto" w:fill="FFFFFF"/>
              <w:spacing w:after="100" w:afterAutospacing="1" w:line="276" w:lineRule="auto"/>
              <w:jc w:val="both"/>
              <w:rPr>
                <w:rFonts w:ascii="Times New Roman" w:hAnsi="Times New Roman" w:cs="Times New Roman"/>
                <w:color w:val="000000"/>
                <w:sz w:val="24"/>
                <w:szCs w:val="24"/>
                <w:lang w:val="es-CO"/>
              </w:rPr>
            </w:pPr>
            <w:r w:rsidRPr="00983EB7">
              <w:rPr>
                <w:rFonts w:ascii="Times New Roman" w:eastAsia="Times New Roman" w:hAnsi="Times New Roman" w:cs="Times New Roman"/>
                <w:sz w:val="24"/>
                <w:szCs w:val="24"/>
                <w:lang w:val="es-CO" w:eastAsia="es-CO"/>
              </w:rPr>
              <w:t>- “Vulnerabilidad de los BRIC” [</w:t>
            </w:r>
            <w:hyperlink r:id="rId20" w:history="1">
              <w:r w:rsidRPr="00983EB7">
                <w:rPr>
                  <w:rStyle w:val="Hipervnculo"/>
                  <w:rFonts w:ascii="Times New Roman" w:eastAsia="Times New Roman" w:hAnsi="Times New Roman" w:cs="Times New Roman"/>
                  <w:sz w:val="24"/>
                  <w:szCs w:val="24"/>
                  <w:lang w:val="es-CO" w:eastAsia="es-CO"/>
                </w:rPr>
                <w:t>VER</w:t>
              </w:r>
            </w:hyperlink>
            <w:r w:rsidRPr="00983EB7">
              <w:rPr>
                <w:rFonts w:ascii="Times New Roman" w:eastAsia="Times New Roman" w:hAnsi="Times New Roman" w:cs="Times New Roman"/>
                <w:sz w:val="24"/>
                <w:szCs w:val="24"/>
                <w:lang w:val="es-CO" w:eastAsia="es-CO"/>
              </w:rPr>
              <w:t>].</w:t>
            </w:r>
          </w:p>
        </w:tc>
      </w:tr>
    </w:tbl>
    <w:p w14:paraId="2DCBEF67" w14:textId="77777777" w:rsidR="00E12544" w:rsidRPr="00F004D6" w:rsidRDefault="00E12544" w:rsidP="00C95BF4">
      <w:pPr>
        <w:spacing w:after="0" w:line="276" w:lineRule="auto"/>
        <w:jc w:val="both"/>
        <w:rPr>
          <w:rFonts w:ascii="Times New Roman" w:hAnsi="Times New Roman" w:cs="Times New Roman"/>
          <w:highlight w:val="yellow"/>
        </w:rPr>
      </w:pPr>
    </w:p>
    <w:p w14:paraId="42D68C52" w14:textId="77777777" w:rsidR="00E12544" w:rsidRDefault="00E12544" w:rsidP="00C95BF4">
      <w:pPr>
        <w:spacing w:after="0" w:line="276" w:lineRule="auto"/>
        <w:jc w:val="both"/>
        <w:rPr>
          <w:rFonts w:ascii="Times New Roman" w:hAnsi="Times New Roman" w:cs="Times New Roman"/>
          <w:highlight w:val="yellow"/>
        </w:rPr>
      </w:pPr>
    </w:p>
    <w:p w14:paraId="3BD20AF1" w14:textId="77777777" w:rsidR="00E12544" w:rsidRPr="000846F3" w:rsidRDefault="00E12544" w:rsidP="00C95BF4">
      <w:pPr>
        <w:spacing w:after="0" w:line="276" w:lineRule="auto"/>
        <w:jc w:val="both"/>
        <w:rPr>
          <w:rFonts w:ascii="Times New Roman" w:hAnsi="Times New Roman" w:cs="Times New Roman"/>
          <w:highlight w:val="yellow"/>
        </w:rPr>
      </w:pPr>
    </w:p>
    <w:p w14:paraId="04970FB3" w14:textId="62A3FE3F" w:rsidR="005D1738" w:rsidRPr="000846F3" w:rsidRDefault="002939C5"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1</w:t>
      </w:r>
      <w:r w:rsidR="00F23646" w:rsidRPr="000846F3">
        <w:rPr>
          <w:rFonts w:ascii="Times New Roman" w:hAnsi="Times New Roman" w:cs="Times New Roman"/>
          <w:highlight w:val="yellow"/>
        </w:rPr>
        <w:t>]</w:t>
      </w:r>
      <w:r w:rsidR="00616DBC" w:rsidRPr="000846F3">
        <w:rPr>
          <w:rFonts w:ascii="Times New Roman" w:hAnsi="Times New Roman" w:cs="Times New Roman"/>
        </w:rPr>
        <w:t xml:space="preserve"> </w:t>
      </w:r>
      <w:r w:rsidR="006A1381" w:rsidRPr="000846F3">
        <w:rPr>
          <w:rFonts w:ascii="Times New Roman" w:hAnsi="Times New Roman" w:cs="Times New Roman"/>
          <w:b/>
        </w:rPr>
        <w:t>2</w:t>
      </w:r>
      <w:r w:rsidR="00F23646" w:rsidRPr="000846F3">
        <w:rPr>
          <w:rFonts w:ascii="Times New Roman" w:hAnsi="Times New Roman" w:cs="Times New Roman"/>
          <w:b/>
        </w:rPr>
        <w:t xml:space="preserve"> </w:t>
      </w:r>
      <w:r w:rsidRPr="000846F3">
        <w:rPr>
          <w:rFonts w:ascii="Times New Roman" w:hAnsi="Times New Roman" w:cs="Times New Roman"/>
          <w:b/>
        </w:rPr>
        <w:t>Claves para comprender los conflictos del siglo XXI</w:t>
      </w:r>
    </w:p>
    <w:p w14:paraId="6C0873CF" w14:textId="77777777" w:rsidR="002939C5" w:rsidRPr="000846F3" w:rsidRDefault="002939C5" w:rsidP="00C95BF4">
      <w:pPr>
        <w:spacing w:after="0" w:line="276" w:lineRule="auto"/>
        <w:jc w:val="both"/>
        <w:rPr>
          <w:rFonts w:ascii="Times New Roman" w:hAnsi="Times New Roman" w:cs="Times New Roman"/>
          <w:b/>
        </w:rPr>
      </w:pPr>
    </w:p>
    <w:p w14:paraId="11A7D985" w14:textId="526041E0" w:rsidR="00A3783B" w:rsidRDefault="00A3783B" w:rsidP="00C95BF4">
      <w:pPr>
        <w:spacing w:after="0" w:line="276" w:lineRule="auto"/>
        <w:jc w:val="both"/>
        <w:rPr>
          <w:rFonts w:ascii="Times New Roman" w:hAnsi="Times New Roman" w:cs="Times New Roman"/>
        </w:rPr>
      </w:pPr>
      <w:r>
        <w:rPr>
          <w:rFonts w:ascii="Times New Roman" w:hAnsi="Times New Roman" w:cs="Times New Roman"/>
        </w:rPr>
        <w:t>Si bie</w:t>
      </w:r>
      <w:r w:rsidR="006B0904">
        <w:rPr>
          <w:rFonts w:ascii="Times New Roman" w:hAnsi="Times New Roman" w:cs="Times New Roman"/>
        </w:rPr>
        <w:t xml:space="preserve">n es cierto que </w:t>
      </w:r>
      <w:r w:rsidR="006B0904" w:rsidRPr="00B61300">
        <w:rPr>
          <w:rFonts w:ascii="Times New Roman" w:hAnsi="Times New Roman" w:cs="Times New Roman"/>
          <w:b/>
        </w:rPr>
        <w:t>los conflictos</w:t>
      </w:r>
      <w:r w:rsidR="006B0904">
        <w:rPr>
          <w:rFonts w:ascii="Times New Roman" w:hAnsi="Times New Roman" w:cs="Times New Roman"/>
        </w:rPr>
        <w:t xml:space="preserve">, a través de todas la épocas históricas, han </w:t>
      </w:r>
      <w:r>
        <w:rPr>
          <w:rFonts w:ascii="Times New Roman" w:hAnsi="Times New Roman" w:cs="Times New Roman"/>
        </w:rPr>
        <w:t>forma</w:t>
      </w:r>
      <w:r w:rsidR="006B0904">
        <w:rPr>
          <w:rFonts w:ascii="Times New Roman" w:hAnsi="Times New Roman" w:cs="Times New Roman"/>
        </w:rPr>
        <w:t>do</w:t>
      </w:r>
      <w:r>
        <w:rPr>
          <w:rFonts w:ascii="Times New Roman" w:hAnsi="Times New Roman" w:cs="Times New Roman"/>
        </w:rPr>
        <w:t xml:space="preserve"> parte de la vida de </w:t>
      </w:r>
      <w:r w:rsidR="006B0904">
        <w:rPr>
          <w:rFonts w:ascii="Times New Roman" w:hAnsi="Times New Roman" w:cs="Times New Roman"/>
        </w:rPr>
        <w:t xml:space="preserve">todos </w:t>
      </w:r>
      <w:r>
        <w:rPr>
          <w:rFonts w:ascii="Times New Roman" w:hAnsi="Times New Roman" w:cs="Times New Roman"/>
        </w:rPr>
        <w:t xml:space="preserve">los pueblos, </w:t>
      </w:r>
      <w:r w:rsidR="006B0904">
        <w:rPr>
          <w:rFonts w:ascii="Times New Roman" w:hAnsi="Times New Roman" w:cs="Times New Roman"/>
        </w:rPr>
        <w:t xml:space="preserve">también es cierto que </w:t>
      </w:r>
      <w:r>
        <w:rPr>
          <w:rFonts w:ascii="Times New Roman" w:hAnsi="Times New Roman" w:cs="Times New Roman"/>
        </w:rPr>
        <w:t xml:space="preserve">los conflictos de los últimos veinte años </w:t>
      </w:r>
      <w:r w:rsidR="00565767" w:rsidRPr="000846F3">
        <w:rPr>
          <w:rFonts w:ascii="Times New Roman" w:hAnsi="Times New Roman" w:cs="Times New Roman"/>
        </w:rPr>
        <w:t xml:space="preserve">siguen </w:t>
      </w:r>
      <w:r w:rsidR="00565767" w:rsidRPr="00B61300">
        <w:rPr>
          <w:rFonts w:ascii="Times New Roman" w:hAnsi="Times New Roman" w:cs="Times New Roman"/>
          <w:b/>
        </w:rPr>
        <w:t>pautas</w:t>
      </w:r>
      <w:r w:rsidR="00565767" w:rsidRPr="000846F3">
        <w:rPr>
          <w:rFonts w:ascii="Times New Roman" w:hAnsi="Times New Roman" w:cs="Times New Roman"/>
        </w:rPr>
        <w:t xml:space="preserve"> diferentes</w:t>
      </w:r>
      <w:r>
        <w:rPr>
          <w:rFonts w:ascii="Times New Roman" w:hAnsi="Times New Roman" w:cs="Times New Roman"/>
        </w:rPr>
        <w:t xml:space="preserve"> y puede afirmarse que </w:t>
      </w:r>
      <w:r w:rsidRPr="000846F3">
        <w:rPr>
          <w:rFonts w:ascii="Times New Roman" w:hAnsi="Times New Roman" w:cs="Times New Roman"/>
        </w:rPr>
        <w:t xml:space="preserve">son de otro tipo que los de hace </w:t>
      </w:r>
      <w:r>
        <w:rPr>
          <w:rFonts w:ascii="Times New Roman" w:hAnsi="Times New Roman" w:cs="Times New Roman"/>
        </w:rPr>
        <w:t xml:space="preserve">cuarenta años. </w:t>
      </w:r>
    </w:p>
    <w:p w14:paraId="7EB606B9" w14:textId="77777777" w:rsidR="00A3783B" w:rsidRDefault="00A3783B" w:rsidP="00C95BF4">
      <w:pPr>
        <w:spacing w:after="0" w:line="276" w:lineRule="auto"/>
        <w:jc w:val="both"/>
        <w:rPr>
          <w:rFonts w:ascii="Times New Roman" w:hAnsi="Times New Roman" w:cs="Times New Roman"/>
        </w:rPr>
      </w:pPr>
    </w:p>
    <w:p w14:paraId="32449393" w14:textId="59D2A4E9" w:rsidR="00A3783B" w:rsidRDefault="00A3783B" w:rsidP="00C95BF4">
      <w:pPr>
        <w:spacing w:after="0" w:line="276" w:lineRule="auto"/>
        <w:jc w:val="both"/>
        <w:rPr>
          <w:rFonts w:ascii="Times New Roman" w:hAnsi="Times New Roman" w:cs="Times New Roman"/>
        </w:rPr>
      </w:pPr>
      <w:r>
        <w:rPr>
          <w:rFonts w:ascii="Times New Roman" w:hAnsi="Times New Roman" w:cs="Times New Roman"/>
        </w:rPr>
        <w:t xml:space="preserve">No se puede desconocer que las </w:t>
      </w:r>
      <w:r w:rsidR="00655608" w:rsidRPr="000846F3">
        <w:rPr>
          <w:rFonts w:ascii="Times New Roman" w:hAnsi="Times New Roman" w:cs="Times New Roman"/>
        </w:rPr>
        <w:t>situaciones de extrema violencia</w:t>
      </w:r>
      <w:r>
        <w:rPr>
          <w:rFonts w:ascii="Times New Roman" w:hAnsi="Times New Roman" w:cs="Times New Roman"/>
        </w:rPr>
        <w:t>,</w:t>
      </w:r>
      <w:r w:rsidR="00655608" w:rsidRPr="000846F3">
        <w:rPr>
          <w:rFonts w:ascii="Times New Roman" w:hAnsi="Times New Roman" w:cs="Times New Roman"/>
        </w:rPr>
        <w:t xml:space="preserve"> </w:t>
      </w:r>
      <w:r>
        <w:rPr>
          <w:rFonts w:ascii="Times New Roman" w:hAnsi="Times New Roman" w:cs="Times New Roman"/>
        </w:rPr>
        <w:t xml:space="preserve">así como las </w:t>
      </w:r>
      <w:r w:rsidR="00655608" w:rsidRPr="000846F3">
        <w:rPr>
          <w:rFonts w:ascii="Times New Roman" w:hAnsi="Times New Roman" w:cs="Times New Roman"/>
        </w:rPr>
        <w:t>crisis humanitarias</w:t>
      </w:r>
      <w:r>
        <w:rPr>
          <w:rFonts w:ascii="Times New Roman" w:hAnsi="Times New Roman" w:cs="Times New Roman"/>
        </w:rPr>
        <w:t xml:space="preserve"> típicas del siglo XX</w:t>
      </w:r>
      <w:r w:rsidR="006B0904">
        <w:rPr>
          <w:rFonts w:ascii="Times New Roman" w:hAnsi="Times New Roman" w:cs="Times New Roman"/>
        </w:rPr>
        <w:t>, continúan hoy</w:t>
      </w:r>
      <w:r>
        <w:rPr>
          <w:rFonts w:ascii="Times New Roman" w:hAnsi="Times New Roman" w:cs="Times New Roman"/>
        </w:rPr>
        <w:t xml:space="preserve">. </w:t>
      </w:r>
      <w:r w:rsidR="00655608" w:rsidRPr="000846F3">
        <w:rPr>
          <w:rFonts w:ascii="Times New Roman" w:hAnsi="Times New Roman" w:cs="Times New Roman"/>
        </w:rPr>
        <w:t xml:space="preserve">Sin embargo, </w:t>
      </w:r>
      <w:r w:rsidR="00B61300">
        <w:rPr>
          <w:rFonts w:ascii="Times New Roman" w:hAnsi="Times New Roman" w:cs="Times New Roman"/>
        </w:rPr>
        <w:t xml:space="preserve">es posible identificar </w:t>
      </w:r>
      <w:r>
        <w:rPr>
          <w:rFonts w:ascii="Times New Roman" w:hAnsi="Times New Roman" w:cs="Times New Roman"/>
        </w:rPr>
        <w:t xml:space="preserve">razones </w:t>
      </w:r>
      <w:r w:rsidR="00565767" w:rsidRPr="000846F3">
        <w:rPr>
          <w:rFonts w:ascii="Times New Roman" w:hAnsi="Times New Roman" w:cs="Times New Roman"/>
        </w:rPr>
        <w:t xml:space="preserve">para </w:t>
      </w:r>
      <w:r>
        <w:rPr>
          <w:rFonts w:ascii="Times New Roman" w:hAnsi="Times New Roman" w:cs="Times New Roman"/>
        </w:rPr>
        <w:t xml:space="preserve">creer </w:t>
      </w:r>
      <w:r w:rsidR="00565767" w:rsidRPr="000846F3">
        <w:rPr>
          <w:rFonts w:ascii="Times New Roman" w:hAnsi="Times New Roman" w:cs="Times New Roman"/>
        </w:rPr>
        <w:t xml:space="preserve">que </w:t>
      </w:r>
      <w:r>
        <w:rPr>
          <w:rFonts w:ascii="Times New Roman" w:hAnsi="Times New Roman" w:cs="Times New Roman"/>
        </w:rPr>
        <w:t xml:space="preserve">los conflictos en el planeta están </w:t>
      </w:r>
      <w:r w:rsidR="00565767" w:rsidRPr="00A3783B">
        <w:rPr>
          <w:rFonts w:ascii="Times New Roman" w:hAnsi="Times New Roman" w:cs="Times New Roman"/>
        </w:rPr>
        <w:t>entra</w:t>
      </w:r>
      <w:r>
        <w:rPr>
          <w:rFonts w:ascii="Times New Roman" w:hAnsi="Times New Roman" w:cs="Times New Roman"/>
        </w:rPr>
        <w:t xml:space="preserve">ndo </w:t>
      </w:r>
      <w:r w:rsidR="00565767" w:rsidRPr="00A3783B">
        <w:rPr>
          <w:rFonts w:ascii="Times New Roman" w:hAnsi="Times New Roman" w:cs="Times New Roman"/>
        </w:rPr>
        <w:t xml:space="preserve">en un ciclo </w:t>
      </w:r>
      <w:r>
        <w:rPr>
          <w:rFonts w:ascii="Times New Roman" w:hAnsi="Times New Roman" w:cs="Times New Roman"/>
        </w:rPr>
        <w:t>diferente</w:t>
      </w:r>
      <w:r w:rsidR="00565767" w:rsidRPr="000846F3">
        <w:rPr>
          <w:rFonts w:ascii="Times New Roman" w:hAnsi="Times New Roman" w:cs="Times New Roman"/>
        </w:rPr>
        <w:t xml:space="preserve">. </w:t>
      </w:r>
    </w:p>
    <w:p w14:paraId="6A04BE81" w14:textId="77777777" w:rsidR="00A3783B" w:rsidRDefault="00A3783B" w:rsidP="00C95BF4">
      <w:pPr>
        <w:spacing w:after="0" w:line="276" w:lineRule="auto"/>
        <w:jc w:val="both"/>
        <w:rPr>
          <w:rFonts w:ascii="Times New Roman" w:hAnsi="Times New Roman" w:cs="Times New Roman"/>
        </w:rPr>
      </w:pPr>
    </w:p>
    <w:p w14:paraId="6A1F20AA" w14:textId="71FBA4A0" w:rsidR="009116CC" w:rsidRDefault="00A3783B" w:rsidP="00C95BF4">
      <w:pPr>
        <w:spacing w:after="0" w:line="276" w:lineRule="auto"/>
        <w:jc w:val="both"/>
        <w:rPr>
          <w:rFonts w:ascii="Times New Roman" w:hAnsi="Times New Roman" w:cs="Times New Roman"/>
        </w:rPr>
      </w:pPr>
      <w:r w:rsidRPr="00A3783B">
        <w:rPr>
          <w:rFonts w:ascii="Times New Roman" w:hAnsi="Times New Roman" w:cs="Times New Roman"/>
        </w:rPr>
        <w:t>Según e</w:t>
      </w:r>
      <w:r w:rsidR="00565767" w:rsidRPr="00A3783B">
        <w:rPr>
          <w:rFonts w:ascii="Times New Roman" w:hAnsi="Times New Roman" w:cs="Times New Roman"/>
        </w:rPr>
        <w:t xml:space="preserve">l </w:t>
      </w:r>
      <w:r w:rsidR="00231057">
        <w:rPr>
          <w:rFonts w:ascii="Times New Roman" w:hAnsi="Times New Roman" w:cs="Times New Roman"/>
        </w:rPr>
        <w:t>p</w:t>
      </w:r>
      <w:r w:rsidR="00565767" w:rsidRPr="00A3783B">
        <w:rPr>
          <w:rFonts w:ascii="Times New Roman" w:hAnsi="Times New Roman" w:cs="Times New Roman"/>
        </w:rPr>
        <w:t>rograma de</w:t>
      </w:r>
      <w:r w:rsidR="00B61300">
        <w:rPr>
          <w:rFonts w:ascii="Times New Roman" w:hAnsi="Times New Roman" w:cs="Times New Roman"/>
        </w:rPr>
        <w:t xml:space="preserve"> datos </w:t>
      </w:r>
      <w:r w:rsidR="00231057">
        <w:rPr>
          <w:rFonts w:ascii="Times New Roman" w:hAnsi="Times New Roman" w:cs="Times New Roman"/>
        </w:rPr>
        <w:t xml:space="preserve">sobre </w:t>
      </w:r>
      <w:r w:rsidR="00565767" w:rsidRPr="00A3783B">
        <w:rPr>
          <w:rFonts w:ascii="Times New Roman" w:hAnsi="Times New Roman" w:cs="Times New Roman"/>
        </w:rPr>
        <w:t xml:space="preserve">Conflictos de la </w:t>
      </w:r>
      <w:r w:rsidRPr="00A3783B">
        <w:rPr>
          <w:rFonts w:ascii="Times New Roman" w:hAnsi="Times New Roman" w:cs="Times New Roman"/>
          <w:i/>
        </w:rPr>
        <w:t>U</w:t>
      </w:r>
      <w:r w:rsidR="00565767" w:rsidRPr="00A3783B">
        <w:rPr>
          <w:rFonts w:ascii="Times New Roman" w:hAnsi="Times New Roman" w:cs="Times New Roman"/>
          <w:i/>
        </w:rPr>
        <w:t>niversidad de Uppsala</w:t>
      </w:r>
      <w:r w:rsidR="00B61300">
        <w:rPr>
          <w:rFonts w:ascii="Times New Roman" w:hAnsi="Times New Roman" w:cs="Times New Roman"/>
          <w:i/>
        </w:rPr>
        <w:t xml:space="preserve"> </w:t>
      </w:r>
      <w:r w:rsidR="00B61300" w:rsidRPr="000846F3">
        <w:rPr>
          <w:rFonts w:ascii="Times New Roman" w:hAnsi="Times New Roman" w:cs="Times New Roman"/>
          <w:color w:val="000000"/>
        </w:rPr>
        <w:t>[</w:t>
      </w:r>
      <w:hyperlink r:id="rId21" w:tooltip="http://www.ucdp.uu.se/gpdatabase/search.php" w:history="1">
        <w:r w:rsidR="00B61300" w:rsidRPr="000846F3">
          <w:rPr>
            <w:rStyle w:val="Hipervnculo"/>
            <w:rFonts w:ascii="Times New Roman" w:hAnsi="Times New Roman" w:cs="Times New Roman"/>
          </w:rPr>
          <w:t>VER</w:t>
        </w:r>
      </w:hyperlink>
      <w:r w:rsidR="00B61300" w:rsidRPr="000846F3">
        <w:rPr>
          <w:rFonts w:ascii="Times New Roman" w:hAnsi="Times New Roman" w:cs="Times New Roman"/>
          <w:color w:val="000000"/>
        </w:rPr>
        <w:t>]</w:t>
      </w:r>
      <w:r w:rsidR="00A97914">
        <w:rPr>
          <w:rFonts w:ascii="Times New Roman" w:hAnsi="Times New Roman" w:cs="Times New Roman"/>
        </w:rPr>
        <w:t>,</w:t>
      </w:r>
      <w:r w:rsidR="00A97914" w:rsidRPr="00A97914">
        <w:rPr>
          <w:rFonts w:ascii="Times New Roman" w:hAnsi="Times New Roman" w:cs="Times New Roman"/>
        </w:rPr>
        <w:t xml:space="preserve">  </w:t>
      </w:r>
      <w:r w:rsidRPr="00A3783B">
        <w:rPr>
          <w:rFonts w:ascii="Times New Roman" w:hAnsi="Times New Roman" w:cs="Times New Roman"/>
        </w:rPr>
        <w:t xml:space="preserve">el número de conflictos armados se ha reducido, pasando de </w:t>
      </w:r>
      <w:r w:rsidR="00565767" w:rsidRPr="00231057">
        <w:rPr>
          <w:rFonts w:ascii="Times New Roman" w:hAnsi="Times New Roman" w:cs="Times New Roman"/>
          <w:b/>
        </w:rPr>
        <w:t>32</w:t>
      </w:r>
      <w:r w:rsidR="00565767" w:rsidRPr="00A3783B">
        <w:rPr>
          <w:rFonts w:ascii="Times New Roman" w:hAnsi="Times New Roman" w:cs="Times New Roman"/>
        </w:rPr>
        <w:t xml:space="preserve"> conflictos armados de gran intensidad en 1990 </w:t>
      </w:r>
      <w:r w:rsidRPr="00A3783B">
        <w:rPr>
          <w:rFonts w:ascii="Times New Roman" w:hAnsi="Times New Roman" w:cs="Times New Roman"/>
        </w:rPr>
        <w:t xml:space="preserve">a </w:t>
      </w:r>
      <w:r w:rsidRPr="00231057">
        <w:rPr>
          <w:rFonts w:ascii="Times New Roman" w:hAnsi="Times New Roman" w:cs="Times New Roman"/>
          <w:b/>
        </w:rPr>
        <w:t>17</w:t>
      </w:r>
      <w:r w:rsidRPr="00A3783B">
        <w:rPr>
          <w:rFonts w:ascii="Times New Roman" w:hAnsi="Times New Roman" w:cs="Times New Roman"/>
        </w:rPr>
        <w:t xml:space="preserve"> en 2009. La tendencia muestra un descenso progresivo</w:t>
      </w:r>
      <w:r>
        <w:rPr>
          <w:rFonts w:ascii="Times New Roman" w:hAnsi="Times New Roman" w:cs="Times New Roman"/>
        </w:rPr>
        <w:t xml:space="preserve">, </w:t>
      </w:r>
      <w:r w:rsidRPr="00A3783B">
        <w:rPr>
          <w:rFonts w:ascii="Times New Roman" w:hAnsi="Times New Roman" w:cs="Times New Roman"/>
        </w:rPr>
        <w:t xml:space="preserve">llegando a la </w:t>
      </w:r>
      <w:r w:rsidR="00565767" w:rsidRPr="00A3783B">
        <w:rPr>
          <w:rFonts w:ascii="Times New Roman" w:hAnsi="Times New Roman" w:cs="Times New Roman"/>
        </w:rPr>
        <w:t xml:space="preserve">mitad </w:t>
      </w:r>
      <w:r w:rsidRPr="00A3783B">
        <w:rPr>
          <w:rFonts w:ascii="Times New Roman" w:hAnsi="Times New Roman" w:cs="Times New Roman"/>
        </w:rPr>
        <w:t xml:space="preserve">de confrontaciones armadas </w:t>
      </w:r>
      <w:r w:rsidR="00565767" w:rsidRPr="00A3783B">
        <w:rPr>
          <w:rFonts w:ascii="Times New Roman" w:hAnsi="Times New Roman" w:cs="Times New Roman"/>
        </w:rPr>
        <w:t xml:space="preserve">en el </w:t>
      </w:r>
      <w:r w:rsidRPr="00A3783B">
        <w:rPr>
          <w:rFonts w:ascii="Times New Roman" w:hAnsi="Times New Roman" w:cs="Times New Roman"/>
        </w:rPr>
        <w:t xml:space="preserve">curso de </w:t>
      </w:r>
      <w:r w:rsidR="00565767" w:rsidRPr="00A3783B">
        <w:rPr>
          <w:rFonts w:ascii="Times New Roman" w:hAnsi="Times New Roman" w:cs="Times New Roman"/>
        </w:rPr>
        <w:t xml:space="preserve">veinte años. </w:t>
      </w:r>
      <w:r w:rsidR="009116CC">
        <w:rPr>
          <w:rFonts w:ascii="Times New Roman" w:hAnsi="Times New Roman" w:cs="Times New Roman"/>
        </w:rPr>
        <w:t>Asimismo, a</w:t>
      </w:r>
      <w:r w:rsidR="009116CC" w:rsidRPr="000846F3">
        <w:rPr>
          <w:rFonts w:ascii="Times New Roman" w:hAnsi="Times New Roman" w:cs="Times New Roman"/>
        </w:rPr>
        <w:t xml:space="preserve"> excepción de</w:t>
      </w:r>
      <w:r w:rsidR="009116CC">
        <w:rPr>
          <w:rFonts w:ascii="Times New Roman" w:hAnsi="Times New Roman" w:cs="Times New Roman"/>
        </w:rPr>
        <w:t xml:space="preserve">l caso de </w:t>
      </w:r>
      <w:r w:rsidR="00825532">
        <w:rPr>
          <w:rFonts w:ascii="Times New Roman" w:hAnsi="Times New Roman" w:cs="Times New Roman"/>
        </w:rPr>
        <w:t xml:space="preserve">Siria e </w:t>
      </w:r>
      <w:r w:rsidR="009116CC" w:rsidRPr="000846F3">
        <w:rPr>
          <w:rFonts w:ascii="Times New Roman" w:hAnsi="Times New Roman" w:cs="Times New Roman"/>
        </w:rPr>
        <w:t>Irak</w:t>
      </w:r>
      <w:r w:rsidR="009116CC">
        <w:rPr>
          <w:rFonts w:ascii="Times New Roman" w:hAnsi="Times New Roman" w:cs="Times New Roman"/>
        </w:rPr>
        <w:t xml:space="preserve">, al comienzo de la segunda década del siglo XXI </w:t>
      </w:r>
      <w:r w:rsidR="00565767" w:rsidRPr="000846F3">
        <w:rPr>
          <w:rFonts w:ascii="Times New Roman" w:hAnsi="Times New Roman" w:cs="Times New Roman"/>
        </w:rPr>
        <w:t xml:space="preserve">no </w:t>
      </w:r>
      <w:r w:rsidR="009116CC">
        <w:rPr>
          <w:rFonts w:ascii="Times New Roman" w:hAnsi="Times New Roman" w:cs="Times New Roman"/>
        </w:rPr>
        <w:t xml:space="preserve">se encuentra un </w:t>
      </w:r>
      <w:r w:rsidR="00565767" w:rsidRPr="000846F3">
        <w:rPr>
          <w:rFonts w:ascii="Times New Roman" w:hAnsi="Times New Roman" w:cs="Times New Roman"/>
        </w:rPr>
        <w:t xml:space="preserve">conflicto armado que </w:t>
      </w:r>
      <w:r w:rsidR="009116CC">
        <w:rPr>
          <w:rFonts w:ascii="Times New Roman" w:hAnsi="Times New Roman" w:cs="Times New Roman"/>
        </w:rPr>
        <w:t xml:space="preserve">genere </w:t>
      </w:r>
      <w:r w:rsidR="00565767" w:rsidRPr="000846F3">
        <w:rPr>
          <w:rFonts w:ascii="Times New Roman" w:hAnsi="Times New Roman" w:cs="Times New Roman"/>
        </w:rPr>
        <w:t xml:space="preserve">más de </w:t>
      </w:r>
      <w:r w:rsidR="00565767" w:rsidRPr="00231057">
        <w:rPr>
          <w:rFonts w:ascii="Times New Roman" w:hAnsi="Times New Roman" w:cs="Times New Roman"/>
          <w:b/>
        </w:rPr>
        <w:t>10</w:t>
      </w:r>
      <w:r w:rsidR="009116CC" w:rsidRPr="00231057">
        <w:rPr>
          <w:rFonts w:ascii="Times New Roman" w:hAnsi="Times New Roman" w:cs="Times New Roman"/>
          <w:b/>
        </w:rPr>
        <w:t>.</w:t>
      </w:r>
      <w:r w:rsidR="00565767" w:rsidRPr="00231057">
        <w:rPr>
          <w:rFonts w:ascii="Times New Roman" w:hAnsi="Times New Roman" w:cs="Times New Roman"/>
          <w:b/>
        </w:rPr>
        <w:t xml:space="preserve">000 víctimas mortales en </w:t>
      </w:r>
      <w:r w:rsidR="009116CC" w:rsidRPr="00231057">
        <w:rPr>
          <w:rFonts w:ascii="Times New Roman" w:hAnsi="Times New Roman" w:cs="Times New Roman"/>
          <w:b/>
        </w:rPr>
        <w:t xml:space="preserve">el curso de </w:t>
      </w:r>
      <w:r w:rsidR="00565767" w:rsidRPr="00231057">
        <w:rPr>
          <w:rFonts w:ascii="Times New Roman" w:hAnsi="Times New Roman" w:cs="Times New Roman"/>
          <w:b/>
        </w:rPr>
        <w:t>un año</w:t>
      </w:r>
      <w:r w:rsidR="009116CC">
        <w:rPr>
          <w:rFonts w:ascii="Times New Roman" w:hAnsi="Times New Roman" w:cs="Times New Roman"/>
        </w:rPr>
        <w:t xml:space="preserve">. </w:t>
      </w:r>
    </w:p>
    <w:p w14:paraId="58D05F74" w14:textId="77777777" w:rsidR="009116CC" w:rsidRDefault="009116CC" w:rsidP="00C95BF4">
      <w:pPr>
        <w:spacing w:after="0" w:line="276" w:lineRule="auto"/>
        <w:jc w:val="both"/>
        <w:rPr>
          <w:rFonts w:ascii="Times New Roman" w:hAnsi="Times New Roman" w:cs="Times New Roman"/>
        </w:rPr>
      </w:pPr>
    </w:p>
    <w:p w14:paraId="077471F1" w14:textId="1A05476F" w:rsidR="00565767" w:rsidRDefault="0038697C" w:rsidP="00C95BF4">
      <w:pPr>
        <w:spacing w:after="0" w:line="276" w:lineRule="auto"/>
        <w:jc w:val="both"/>
        <w:rPr>
          <w:rFonts w:ascii="Times New Roman" w:hAnsi="Times New Roman" w:cs="Times New Roman"/>
        </w:rPr>
      </w:pPr>
      <w:r>
        <w:rPr>
          <w:rFonts w:ascii="Times New Roman" w:hAnsi="Times New Roman" w:cs="Times New Roman"/>
        </w:rPr>
        <w:t xml:space="preserve">Los datos anteriores </w:t>
      </w:r>
      <w:r w:rsidR="006B0904">
        <w:rPr>
          <w:rFonts w:ascii="Times New Roman" w:hAnsi="Times New Roman" w:cs="Times New Roman"/>
        </w:rPr>
        <w:t xml:space="preserve">señalan </w:t>
      </w:r>
      <w:r>
        <w:rPr>
          <w:rFonts w:ascii="Times New Roman" w:hAnsi="Times New Roman" w:cs="Times New Roman"/>
        </w:rPr>
        <w:t xml:space="preserve">un </w:t>
      </w:r>
      <w:r w:rsidR="00565767" w:rsidRPr="000846F3">
        <w:rPr>
          <w:rFonts w:ascii="Times New Roman" w:hAnsi="Times New Roman" w:cs="Times New Roman"/>
        </w:rPr>
        <w:t xml:space="preserve">cambio </w:t>
      </w:r>
      <w:r w:rsidR="00231057">
        <w:rPr>
          <w:rFonts w:ascii="Times New Roman" w:hAnsi="Times New Roman" w:cs="Times New Roman"/>
        </w:rPr>
        <w:t xml:space="preserve">en el </w:t>
      </w:r>
      <w:r w:rsidRPr="00231057">
        <w:rPr>
          <w:rFonts w:ascii="Times New Roman" w:hAnsi="Times New Roman" w:cs="Times New Roman"/>
          <w:b/>
        </w:rPr>
        <w:t xml:space="preserve">modelo </w:t>
      </w:r>
      <w:r w:rsidR="00231057">
        <w:rPr>
          <w:rFonts w:ascii="Times New Roman" w:hAnsi="Times New Roman" w:cs="Times New Roman"/>
          <w:b/>
        </w:rPr>
        <w:t xml:space="preserve">de los </w:t>
      </w:r>
      <w:r w:rsidRPr="00231057">
        <w:rPr>
          <w:rFonts w:ascii="Times New Roman" w:hAnsi="Times New Roman" w:cs="Times New Roman"/>
          <w:b/>
        </w:rPr>
        <w:t>conflictos</w:t>
      </w:r>
      <w:r w:rsidR="00565767" w:rsidRPr="000846F3">
        <w:rPr>
          <w:rFonts w:ascii="Times New Roman" w:hAnsi="Times New Roman" w:cs="Times New Roman"/>
        </w:rPr>
        <w:t xml:space="preserve">. </w:t>
      </w:r>
      <w:r>
        <w:rPr>
          <w:rFonts w:ascii="Times New Roman" w:hAnsi="Times New Roman" w:cs="Times New Roman"/>
        </w:rPr>
        <w:t>Ello no significa que los conflictos armados estén desapareciendo</w:t>
      </w:r>
      <w:r w:rsidR="00823A0D">
        <w:rPr>
          <w:rFonts w:ascii="Times New Roman" w:hAnsi="Times New Roman" w:cs="Times New Roman"/>
        </w:rPr>
        <w:t>,</w:t>
      </w:r>
      <w:r>
        <w:rPr>
          <w:rFonts w:ascii="Times New Roman" w:hAnsi="Times New Roman" w:cs="Times New Roman"/>
        </w:rPr>
        <w:t xml:space="preserve"> ni mucho menos que la guerra no </w:t>
      </w:r>
      <w:r w:rsidR="006B0904">
        <w:rPr>
          <w:rFonts w:ascii="Times New Roman" w:hAnsi="Times New Roman" w:cs="Times New Roman"/>
        </w:rPr>
        <w:t xml:space="preserve">constituya </w:t>
      </w:r>
      <w:r>
        <w:rPr>
          <w:rFonts w:ascii="Times New Roman" w:hAnsi="Times New Roman" w:cs="Times New Roman"/>
        </w:rPr>
        <w:t>un recurso para resolverlos</w:t>
      </w:r>
      <w:r w:rsidR="003939AF">
        <w:rPr>
          <w:rFonts w:ascii="Times New Roman" w:hAnsi="Times New Roman" w:cs="Times New Roman"/>
        </w:rPr>
        <w:t>.</w:t>
      </w:r>
      <w:r w:rsidR="00565767" w:rsidRPr="000846F3">
        <w:rPr>
          <w:rFonts w:ascii="Times New Roman" w:hAnsi="Times New Roman" w:cs="Times New Roman"/>
        </w:rPr>
        <w:t xml:space="preserve"> </w:t>
      </w:r>
      <w:r w:rsidR="003939AF">
        <w:rPr>
          <w:rFonts w:ascii="Times New Roman" w:hAnsi="Times New Roman" w:cs="Times New Roman"/>
        </w:rPr>
        <w:t>S</w:t>
      </w:r>
      <w:r>
        <w:rPr>
          <w:rFonts w:ascii="Times New Roman" w:hAnsi="Times New Roman" w:cs="Times New Roman"/>
        </w:rPr>
        <w:t>in embargo, s</w:t>
      </w:r>
      <w:r w:rsidR="006B0904">
        <w:rPr>
          <w:rFonts w:ascii="Times New Roman" w:hAnsi="Times New Roman" w:cs="Times New Roman"/>
        </w:rPr>
        <w:t>í</w:t>
      </w:r>
      <w:r>
        <w:rPr>
          <w:rFonts w:ascii="Times New Roman" w:hAnsi="Times New Roman" w:cs="Times New Roman"/>
        </w:rPr>
        <w:t xml:space="preserve"> se puede afirmar que la</w:t>
      </w:r>
      <w:r w:rsidR="006B0904">
        <w:rPr>
          <w:rFonts w:ascii="Times New Roman" w:hAnsi="Times New Roman" w:cs="Times New Roman"/>
        </w:rPr>
        <w:t>s</w:t>
      </w:r>
      <w:r>
        <w:rPr>
          <w:rFonts w:ascii="Times New Roman" w:hAnsi="Times New Roman" w:cs="Times New Roman"/>
        </w:rPr>
        <w:t xml:space="preserve"> manera</w:t>
      </w:r>
      <w:r w:rsidR="006B0904">
        <w:rPr>
          <w:rFonts w:ascii="Times New Roman" w:hAnsi="Times New Roman" w:cs="Times New Roman"/>
        </w:rPr>
        <w:t>s</w:t>
      </w:r>
      <w:r>
        <w:rPr>
          <w:rFonts w:ascii="Times New Roman" w:hAnsi="Times New Roman" w:cs="Times New Roman"/>
        </w:rPr>
        <w:t xml:space="preserve"> en que</w:t>
      </w:r>
      <w:r w:rsidR="006B0904">
        <w:rPr>
          <w:rFonts w:ascii="Times New Roman" w:hAnsi="Times New Roman" w:cs="Times New Roman"/>
        </w:rPr>
        <w:t xml:space="preserve"> se desenvuelven los conflictos</w:t>
      </w:r>
      <w:r>
        <w:rPr>
          <w:rFonts w:ascii="Times New Roman" w:hAnsi="Times New Roman" w:cs="Times New Roman"/>
        </w:rPr>
        <w:t xml:space="preserve"> </w:t>
      </w:r>
      <w:r w:rsidR="00825532">
        <w:rPr>
          <w:rFonts w:ascii="Times New Roman" w:hAnsi="Times New Roman" w:cs="Times New Roman"/>
        </w:rPr>
        <w:t>están</w:t>
      </w:r>
      <w:r>
        <w:rPr>
          <w:rFonts w:ascii="Times New Roman" w:hAnsi="Times New Roman" w:cs="Times New Roman"/>
        </w:rPr>
        <w:t xml:space="preserve"> cambiando </w:t>
      </w:r>
      <w:r w:rsidR="006B0904">
        <w:rPr>
          <w:rFonts w:ascii="Times New Roman" w:hAnsi="Times New Roman" w:cs="Times New Roman"/>
        </w:rPr>
        <w:t xml:space="preserve">cualitativamente </w:t>
      </w:r>
      <w:r>
        <w:rPr>
          <w:rFonts w:ascii="Times New Roman" w:hAnsi="Times New Roman" w:cs="Times New Roman"/>
        </w:rPr>
        <w:t xml:space="preserve">y que, comparado con el siglo XX, la resolución armada de los conflictos constituye un </w:t>
      </w:r>
      <w:r w:rsidR="00565767" w:rsidRPr="000846F3">
        <w:rPr>
          <w:rFonts w:ascii="Times New Roman" w:hAnsi="Times New Roman" w:cs="Times New Roman"/>
        </w:rPr>
        <w:t xml:space="preserve">fenómeno </w:t>
      </w:r>
      <w:r>
        <w:rPr>
          <w:rFonts w:ascii="Times New Roman" w:hAnsi="Times New Roman" w:cs="Times New Roman"/>
        </w:rPr>
        <w:t xml:space="preserve">en declive. </w:t>
      </w:r>
    </w:p>
    <w:p w14:paraId="73743F56" w14:textId="77777777" w:rsidR="00C25ECA" w:rsidRDefault="00C25EC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61CBE3EB" w14:textId="77777777" w:rsidTr="00453D56">
        <w:tc>
          <w:tcPr>
            <w:tcW w:w="9033" w:type="dxa"/>
            <w:gridSpan w:val="2"/>
            <w:shd w:val="clear" w:color="auto" w:fill="000000" w:themeFill="text1"/>
          </w:tcPr>
          <w:p w14:paraId="0339F72B" w14:textId="77777777" w:rsidR="00C25ECA" w:rsidRPr="000846F3" w:rsidRDefault="00C25EC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127D96BB" w14:textId="77777777" w:rsidTr="00453D56">
        <w:tc>
          <w:tcPr>
            <w:tcW w:w="2518" w:type="dxa"/>
          </w:tcPr>
          <w:p w14:paraId="65F38A29" w14:textId="77777777" w:rsidR="00C25ECA" w:rsidRPr="000846F3" w:rsidRDefault="00C25ECA"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B0824EE" w14:textId="57A62CD0" w:rsidR="00C25ECA" w:rsidRPr="009810D2" w:rsidRDefault="00E62EB0"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w:t>
            </w:r>
            <w:commentRangeStart w:id="3"/>
            <w:r w:rsidR="00DA4D78" w:rsidRPr="000846F3">
              <w:rPr>
                <w:rFonts w:ascii="Times New Roman" w:hAnsi="Times New Roman" w:cs="Times New Roman"/>
                <w:color w:val="000000"/>
                <w:sz w:val="24"/>
                <w:szCs w:val="24"/>
              </w:rPr>
              <w:t>REC</w:t>
            </w:r>
            <w:r w:rsidR="009810D2">
              <w:rPr>
                <w:rFonts w:ascii="Times New Roman" w:hAnsi="Times New Roman" w:cs="Times New Roman"/>
                <w:color w:val="000000"/>
                <w:sz w:val="24"/>
                <w:szCs w:val="24"/>
              </w:rPr>
              <w:t>6</w:t>
            </w:r>
            <w:r w:rsidR="00DA4D78">
              <w:rPr>
                <w:rFonts w:ascii="Times New Roman" w:hAnsi="Times New Roman" w:cs="Times New Roman"/>
                <w:color w:val="000000"/>
                <w:sz w:val="24"/>
                <w:szCs w:val="24"/>
              </w:rPr>
              <w:t>0</w:t>
            </w:r>
            <w:commentRangeEnd w:id="3"/>
            <w:r w:rsidR="009810D2">
              <w:rPr>
                <w:rStyle w:val="Refdecomentario"/>
                <w:rFonts w:ascii="Calibri" w:eastAsia="Calibri" w:hAnsi="Calibri" w:cs="Times New Roman"/>
              </w:rPr>
              <w:commentReference w:id="3"/>
            </w:r>
          </w:p>
        </w:tc>
      </w:tr>
      <w:tr w:rsidR="00C25ECA" w:rsidRPr="000846F3" w14:paraId="2FD1C8D9" w14:textId="77777777" w:rsidTr="00453D56">
        <w:tc>
          <w:tcPr>
            <w:tcW w:w="2518" w:type="dxa"/>
          </w:tcPr>
          <w:p w14:paraId="770C365B" w14:textId="2E2C7F0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A8E4AA1" w14:textId="59FAA5FC" w:rsidR="00C25ECA" w:rsidRPr="00C25ECA" w:rsidRDefault="00C25ECA" w:rsidP="00C95BF4">
            <w:pPr>
              <w:spacing w:line="276" w:lineRule="auto"/>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Compara los conflictos tradicionales del siglo XX con los conflictos del siglo XXI</w:t>
            </w:r>
          </w:p>
        </w:tc>
      </w:tr>
      <w:tr w:rsidR="00C25ECA" w:rsidRPr="000846F3" w14:paraId="6922B485" w14:textId="77777777" w:rsidTr="00453D56">
        <w:tc>
          <w:tcPr>
            <w:tcW w:w="2518" w:type="dxa"/>
          </w:tcPr>
          <w:p w14:paraId="1E12F5D1"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6D0341" w14:textId="5CE5F1EE" w:rsidR="00C25ECA" w:rsidRPr="000846F3" w:rsidRDefault="00C25ECA" w:rsidP="00C95BF4">
            <w:pPr>
              <w:spacing w:line="276" w:lineRule="auto"/>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contrastar las características entre las formas de los conflictos propias del siglo XX con las del siglo XXI</w:t>
            </w:r>
          </w:p>
        </w:tc>
      </w:tr>
    </w:tbl>
    <w:p w14:paraId="0A5D7BEE" w14:textId="77777777" w:rsidR="005C048F" w:rsidRPr="000846F3" w:rsidRDefault="005C048F" w:rsidP="00C95BF4">
      <w:pPr>
        <w:spacing w:after="0" w:line="276" w:lineRule="auto"/>
        <w:jc w:val="both"/>
        <w:rPr>
          <w:rFonts w:ascii="Times New Roman" w:hAnsi="Times New Roman" w:cs="Times New Roman"/>
        </w:rPr>
      </w:pPr>
    </w:p>
    <w:p w14:paraId="3241EBDE" w14:textId="31BF9B93" w:rsidR="005D1738" w:rsidRPr="000846F3" w:rsidRDefault="005D1738"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2.1</w:t>
      </w:r>
      <w:r w:rsidR="00C7684A" w:rsidRPr="000846F3">
        <w:rPr>
          <w:rFonts w:ascii="Times New Roman" w:hAnsi="Times New Roman" w:cs="Times New Roman"/>
          <w:b/>
        </w:rPr>
        <w:t xml:space="preserve"> Las transformaciones de los conflictos </w:t>
      </w:r>
      <w:r w:rsidR="00A90341">
        <w:rPr>
          <w:rFonts w:ascii="Times New Roman" w:hAnsi="Times New Roman" w:cs="Times New Roman"/>
          <w:b/>
        </w:rPr>
        <w:t xml:space="preserve">bélicos </w:t>
      </w:r>
      <w:r w:rsidR="00C7684A" w:rsidRPr="000846F3">
        <w:rPr>
          <w:rFonts w:ascii="Times New Roman" w:hAnsi="Times New Roman" w:cs="Times New Roman"/>
          <w:b/>
        </w:rPr>
        <w:t>en el tercer milenio</w:t>
      </w:r>
    </w:p>
    <w:p w14:paraId="61E0C1AF" w14:textId="77777777" w:rsidR="00565767" w:rsidRPr="000846F3" w:rsidRDefault="00565767" w:rsidP="00C95BF4">
      <w:pPr>
        <w:spacing w:after="0" w:line="276" w:lineRule="auto"/>
        <w:jc w:val="both"/>
        <w:rPr>
          <w:rFonts w:ascii="Times New Roman" w:hAnsi="Times New Roman" w:cs="Times New Roman"/>
        </w:rPr>
      </w:pPr>
    </w:p>
    <w:p w14:paraId="4BA8B59B" w14:textId="1B9AC3ED" w:rsidR="00C91CDD" w:rsidRPr="000846F3" w:rsidRDefault="006B0904" w:rsidP="00C95BF4">
      <w:pPr>
        <w:spacing w:after="0" w:line="276" w:lineRule="auto"/>
        <w:jc w:val="both"/>
        <w:rPr>
          <w:rFonts w:ascii="Times New Roman" w:hAnsi="Times New Roman" w:cs="Times New Roman"/>
        </w:rPr>
      </w:pPr>
      <w:r>
        <w:rPr>
          <w:rFonts w:ascii="Times New Roman" w:hAnsi="Times New Roman" w:cs="Times New Roman"/>
        </w:rPr>
        <w:t xml:space="preserve">Es un hecho indiscutible </w:t>
      </w:r>
      <w:r w:rsidR="000F3612">
        <w:rPr>
          <w:rFonts w:ascii="Times New Roman" w:hAnsi="Times New Roman" w:cs="Times New Roman"/>
        </w:rPr>
        <w:t>que e</w:t>
      </w:r>
      <w:r w:rsidR="003A52C1" w:rsidRPr="000846F3">
        <w:rPr>
          <w:rFonts w:ascii="Times New Roman" w:hAnsi="Times New Roman" w:cs="Times New Roman"/>
        </w:rPr>
        <w:t xml:space="preserve">l siglo XX </w:t>
      </w:r>
      <w:r w:rsidR="000F3612">
        <w:rPr>
          <w:rFonts w:ascii="Times New Roman" w:hAnsi="Times New Roman" w:cs="Times New Roman"/>
        </w:rPr>
        <w:t xml:space="preserve">fue </w:t>
      </w:r>
      <w:r w:rsidR="003A52C1" w:rsidRPr="000846F3">
        <w:rPr>
          <w:rFonts w:ascii="Times New Roman" w:hAnsi="Times New Roman" w:cs="Times New Roman"/>
        </w:rPr>
        <w:t xml:space="preserve">el más </w:t>
      </w:r>
      <w:r>
        <w:rPr>
          <w:rFonts w:ascii="Times New Roman" w:hAnsi="Times New Roman" w:cs="Times New Roman"/>
        </w:rPr>
        <w:t xml:space="preserve">funesto </w:t>
      </w:r>
      <w:r w:rsidR="000F3612">
        <w:rPr>
          <w:rFonts w:ascii="Times New Roman" w:hAnsi="Times New Roman" w:cs="Times New Roman"/>
        </w:rPr>
        <w:t xml:space="preserve">en la </w:t>
      </w:r>
      <w:r w:rsidR="003A52C1" w:rsidRPr="000846F3">
        <w:rPr>
          <w:rFonts w:ascii="Times New Roman" w:hAnsi="Times New Roman" w:cs="Times New Roman"/>
        </w:rPr>
        <w:t xml:space="preserve">historia </w:t>
      </w:r>
      <w:r w:rsidR="000F3612">
        <w:rPr>
          <w:rFonts w:ascii="Times New Roman" w:hAnsi="Times New Roman" w:cs="Times New Roman"/>
        </w:rPr>
        <w:t xml:space="preserve">conocida </w:t>
      </w:r>
      <w:r w:rsidR="003A52C1" w:rsidRPr="000846F3">
        <w:rPr>
          <w:rFonts w:ascii="Times New Roman" w:hAnsi="Times New Roman" w:cs="Times New Roman"/>
        </w:rPr>
        <w:t xml:space="preserve">de la humanidad. </w:t>
      </w:r>
      <w:r w:rsidR="000F3612">
        <w:rPr>
          <w:rFonts w:ascii="Times New Roman" w:hAnsi="Times New Roman" w:cs="Times New Roman"/>
        </w:rPr>
        <w:t xml:space="preserve">Por lo menos </w:t>
      </w:r>
      <w:r w:rsidR="003A52C1" w:rsidRPr="00231057">
        <w:rPr>
          <w:rFonts w:ascii="Times New Roman" w:hAnsi="Times New Roman" w:cs="Times New Roman"/>
          <w:b/>
        </w:rPr>
        <w:t>11</w:t>
      </w:r>
      <w:r w:rsidR="00E20002" w:rsidRPr="00231057">
        <w:rPr>
          <w:rFonts w:ascii="Times New Roman" w:hAnsi="Times New Roman" w:cs="Times New Roman"/>
          <w:b/>
        </w:rPr>
        <w:t>5</w:t>
      </w:r>
      <w:r w:rsidR="003A52C1" w:rsidRPr="00231057">
        <w:rPr>
          <w:rFonts w:ascii="Times New Roman" w:hAnsi="Times New Roman" w:cs="Times New Roman"/>
          <w:b/>
        </w:rPr>
        <w:t xml:space="preserve"> millones de personas</w:t>
      </w:r>
      <w:r w:rsidR="003A52C1" w:rsidRPr="000846F3">
        <w:rPr>
          <w:rFonts w:ascii="Times New Roman" w:hAnsi="Times New Roman" w:cs="Times New Roman"/>
        </w:rPr>
        <w:t xml:space="preserve"> perecieron en los conflictos armados </w:t>
      </w:r>
      <w:r w:rsidR="00E20002">
        <w:rPr>
          <w:rFonts w:ascii="Times New Roman" w:hAnsi="Times New Roman" w:cs="Times New Roman"/>
        </w:rPr>
        <w:t xml:space="preserve">durante ese período: solamente la primera y la segunda </w:t>
      </w:r>
      <w:r w:rsidR="00823A0D">
        <w:rPr>
          <w:rFonts w:ascii="Times New Roman" w:hAnsi="Times New Roman" w:cs="Times New Roman"/>
        </w:rPr>
        <w:t xml:space="preserve">guerra mundial </w:t>
      </w:r>
      <w:r w:rsidR="00E20002">
        <w:rPr>
          <w:rFonts w:ascii="Times New Roman" w:hAnsi="Times New Roman" w:cs="Times New Roman"/>
        </w:rPr>
        <w:t xml:space="preserve">suman más de </w:t>
      </w:r>
      <w:r w:rsidR="00E20002" w:rsidRPr="00231057">
        <w:rPr>
          <w:rFonts w:ascii="Times New Roman" w:hAnsi="Times New Roman" w:cs="Times New Roman"/>
          <w:b/>
        </w:rPr>
        <w:t>cincuenta millones de víctimas mortales</w:t>
      </w:r>
      <w:r w:rsidR="0006067D">
        <w:rPr>
          <w:rFonts w:ascii="Times New Roman" w:hAnsi="Times New Roman" w:cs="Times New Roman"/>
          <w:b/>
        </w:rPr>
        <w:t xml:space="preserve"> </w:t>
      </w:r>
      <w:r w:rsidR="0006067D" w:rsidRPr="0006067D">
        <w:rPr>
          <w:rFonts w:ascii="Times New Roman" w:hAnsi="Times New Roman" w:cs="Times New Roman"/>
        </w:rPr>
        <w:t>[</w:t>
      </w:r>
      <w:hyperlink r:id="rId22" w:history="1">
        <w:r w:rsidR="0006067D" w:rsidRPr="0006067D">
          <w:rPr>
            <w:rStyle w:val="Hipervnculo"/>
            <w:rFonts w:ascii="Times New Roman" w:hAnsi="Times New Roman" w:cs="Times New Roman"/>
          </w:rPr>
          <w:t>VER</w:t>
        </w:r>
      </w:hyperlink>
      <w:r w:rsidR="0006067D" w:rsidRPr="0006067D">
        <w:rPr>
          <w:rFonts w:ascii="Times New Roman" w:hAnsi="Times New Roman" w:cs="Times New Roman"/>
        </w:rPr>
        <w:t>]</w:t>
      </w:r>
      <w:r w:rsidR="00E20002">
        <w:rPr>
          <w:rFonts w:ascii="Times New Roman" w:hAnsi="Times New Roman" w:cs="Times New Roman"/>
        </w:rPr>
        <w:t xml:space="preserve">. Tras las guerras mundiales se desencadenó la </w:t>
      </w:r>
      <w:r w:rsidR="00231057" w:rsidRPr="00231057">
        <w:rPr>
          <w:rFonts w:ascii="Times New Roman" w:hAnsi="Times New Roman" w:cs="Times New Roman"/>
          <w:b/>
        </w:rPr>
        <w:t>G</w:t>
      </w:r>
      <w:r w:rsidR="003A52C1" w:rsidRPr="00231057">
        <w:rPr>
          <w:rFonts w:ascii="Times New Roman" w:hAnsi="Times New Roman" w:cs="Times New Roman"/>
          <w:b/>
        </w:rPr>
        <w:t>uerra fría</w:t>
      </w:r>
      <w:r w:rsidR="00E20002">
        <w:rPr>
          <w:rFonts w:ascii="Times New Roman" w:hAnsi="Times New Roman" w:cs="Times New Roman"/>
        </w:rPr>
        <w:t xml:space="preserve">, las </w:t>
      </w:r>
      <w:r w:rsidR="003A52C1" w:rsidRPr="00231057">
        <w:rPr>
          <w:rFonts w:ascii="Times New Roman" w:hAnsi="Times New Roman" w:cs="Times New Roman"/>
          <w:b/>
        </w:rPr>
        <w:t>guerras de baja intensidad</w:t>
      </w:r>
      <w:r w:rsidR="00E20002">
        <w:rPr>
          <w:rFonts w:ascii="Times New Roman" w:hAnsi="Times New Roman" w:cs="Times New Roman"/>
        </w:rPr>
        <w:t xml:space="preserve"> y el siglo se cerró con el predominio de </w:t>
      </w:r>
      <w:r>
        <w:rPr>
          <w:rFonts w:ascii="Times New Roman" w:hAnsi="Times New Roman" w:cs="Times New Roman"/>
        </w:rPr>
        <w:t xml:space="preserve">las </w:t>
      </w:r>
      <w:r w:rsidR="00E20002" w:rsidRPr="00231057">
        <w:rPr>
          <w:rFonts w:ascii="Times New Roman" w:hAnsi="Times New Roman" w:cs="Times New Roman"/>
          <w:b/>
        </w:rPr>
        <w:t xml:space="preserve">guerras </w:t>
      </w:r>
      <w:r w:rsidR="003A52C1" w:rsidRPr="00231057">
        <w:rPr>
          <w:rFonts w:ascii="Times New Roman" w:hAnsi="Times New Roman" w:cs="Times New Roman"/>
          <w:b/>
        </w:rPr>
        <w:t>étnic</w:t>
      </w:r>
      <w:r w:rsidR="00E20002" w:rsidRPr="00231057">
        <w:rPr>
          <w:rFonts w:ascii="Times New Roman" w:hAnsi="Times New Roman" w:cs="Times New Roman"/>
          <w:b/>
        </w:rPr>
        <w:t>a</w:t>
      </w:r>
      <w:r w:rsidR="003A52C1" w:rsidRPr="00231057">
        <w:rPr>
          <w:rFonts w:ascii="Times New Roman" w:hAnsi="Times New Roman" w:cs="Times New Roman"/>
          <w:b/>
        </w:rPr>
        <w:t xml:space="preserve">s </w:t>
      </w:r>
      <w:r w:rsidR="00E20002" w:rsidRPr="00231057">
        <w:rPr>
          <w:rFonts w:ascii="Times New Roman" w:hAnsi="Times New Roman" w:cs="Times New Roman"/>
          <w:b/>
        </w:rPr>
        <w:t xml:space="preserve">y </w:t>
      </w:r>
      <w:r w:rsidR="003A52C1" w:rsidRPr="00231057">
        <w:rPr>
          <w:rFonts w:ascii="Times New Roman" w:hAnsi="Times New Roman" w:cs="Times New Roman"/>
          <w:b/>
        </w:rPr>
        <w:t>civiles</w:t>
      </w:r>
      <w:r w:rsidR="003A52C1" w:rsidRPr="000846F3">
        <w:rPr>
          <w:rFonts w:ascii="Times New Roman" w:hAnsi="Times New Roman" w:cs="Times New Roman"/>
        </w:rPr>
        <w:t xml:space="preserve">. </w:t>
      </w:r>
    </w:p>
    <w:p w14:paraId="3DEAC207" w14:textId="77777777" w:rsidR="00E20002" w:rsidRDefault="00E20002" w:rsidP="00C95BF4">
      <w:pPr>
        <w:spacing w:after="0" w:line="276" w:lineRule="auto"/>
        <w:jc w:val="both"/>
        <w:rPr>
          <w:rFonts w:ascii="Times New Roman" w:hAnsi="Times New Roman" w:cs="Times New Roman"/>
        </w:rPr>
      </w:pPr>
    </w:p>
    <w:p w14:paraId="7483B4DF" w14:textId="77777777" w:rsidR="00A21EE0" w:rsidRDefault="006B0904" w:rsidP="00C95BF4">
      <w:pPr>
        <w:spacing w:after="0" w:line="276" w:lineRule="auto"/>
        <w:jc w:val="both"/>
        <w:rPr>
          <w:rFonts w:ascii="Times New Roman" w:hAnsi="Times New Roman" w:cs="Times New Roman"/>
        </w:rPr>
      </w:pPr>
      <w:r>
        <w:rPr>
          <w:rFonts w:ascii="Times New Roman" w:hAnsi="Times New Roman" w:cs="Times New Roman"/>
        </w:rPr>
        <w:t>En el siglo XXI, l</w:t>
      </w:r>
      <w:r w:rsidR="0090354D" w:rsidRPr="00926343">
        <w:rPr>
          <w:rFonts w:ascii="Times New Roman" w:hAnsi="Times New Roman" w:cs="Times New Roman"/>
        </w:rPr>
        <w:t>a guerra, como institución social</w:t>
      </w:r>
      <w:r w:rsidR="0090354D">
        <w:rPr>
          <w:rFonts w:ascii="Times New Roman" w:hAnsi="Times New Roman" w:cs="Times New Roman"/>
        </w:rPr>
        <w:t>,</w:t>
      </w:r>
      <w:r w:rsidR="0090354D" w:rsidRPr="00926343">
        <w:rPr>
          <w:rFonts w:ascii="Times New Roman" w:hAnsi="Times New Roman" w:cs="Times New Roman"/>
        </w:rPr>
        <w:t xml:space="preserve"> ha perdido legitimidad como método de resolución de </w:t>
      </w:r>
      <w:r>
        <w:rPr>
          <w:rFonts w:ascii="Times New Roman" w:hAnsi="Times New Roman" w:cs="Times New Roman"/>
        </w:rPr>
        <w:t xml:space="preserve">los </w:t>
      </w:r>
      <w:r w:rsidR="0090354D" w:rsidRPr="00926343">
        <w:rPr>
          <w:rFonts w:ascii="Times New Roman" w:hAnsi="Times New Roman" w:cs="Times New Roman"/>
        </w:rPr>
        <w:t>conflictos</w:t>
      </w:r>
      <w:r>
        <w:rPr>
          <w:rFonts w:ascii="Times New Roman" w:hAnsi="Times New Roman" w:cs="Times New Roman"/>
        </w:rPr>
        <w:t xml:space="preserve"> </w:t>
      </w:r>
      <w:r w:rsidR="00A21EE0">
        <w:rPr>
          <w:rFonts w:ascii="Times New Roman" w:hAnsi="Times New Roman" w:cs="Times New Roman"/>
        </w:rPr>
        <w:t>entre naciones</w:t>
      </w:r>
      <w:r w:rsidR="0090354D">
        <w:rPr>
          <w:rFonts w:ascii="Times New Roman" w:hAnsi="Times New Roman" w:cs="Times New Roman"/>
        </w:rPr>
        <w:t xml:space="preserve">. </w:t>
      </w:r>
      <w:r w:rsidR="0090354D" w:rsidRPr="00926343">
        <w:rPr>
          <w:rFonts w:ascii="Times New Roman" w:hAnsi="Times New Roman" w:cs="Times New Roman"/>
        </w:rPr>
        <w:t xml:space="preserve">Cada vez es </w:t>
      </w:r>
      <w:r w:rsidR="00A21EE0">
        <w:rPr>
          <w:rFonts w:ascii="Times New Roman" w:hAnsi="Times New Roman" w:cs="Times New Roman"/>
        </w:rPr>
        <w:t xml:space="preserve">más </w:t>
      </w:r>
      <w:r w:rsidR="0090354D" w:rsidRPr="00926343">
        <w:rPr>
          <w:rFonts w:ascii="Times New Roman" w:hAnsi="Times New Roman" w:cs="Times New Roman"/>
        </w:rPr>
        <w:t>percibida como un instrumento caduco</w:t>
      </w:r>
      <w:r w:rsidR="0090354D">
        <w:rPr>
          <w:rFonts w:ascii="Times New Roman" w:hAnsi="Times New Roman" w:cs="Times New Roman"/>
        </w:rPr>
        <w:t xml:space="preserve">. </w:t>
      </w:r>
      <w:r w:rsidR="00A21EE0">
        <w:rPr>
          <w:rFonts w:ascii="Times New Roman" w:hAnsi="Times New Roman" w:cs="Times New Roman"/>
        </w:rPr>
        <w:t>De hecho, s</w:t>
      </w:r>
      <w:r w:rsidR="00926343" w:rsidRPr="001F2056">
        <w:rPr>
          <w:rFonts w:ascii="Times New Roman" w:hAnsi="Times New Roman" w:cs="Times New Roman"/>
        </w:rPr>
        <w:t xml:space="preserve">alvo la guerra entre Palestina e Israel, las </w:t>
      </w:r>
      <w:r w:rsidR="00926343" w:rsidRPr="002A5ABA">
        <w:rPr>
          <w:rFonts w:ascii="Times New Roman" w:hAnsi="Times New Roman" w:cs="Times New Roman"/>
          <w:b/>
        </w:rPr>
        <w:t>guerras tradicionales entre Estados</w:t>
      </w:r>
      <w:r w:rsidR="00926343" w:rsidRPr="001F2056">
        <w:rPr>
          <w:rFonts w:ascii="Times New Roman" w:hAnsi="Times New Roman" w:cs="Times New Roman"/>
        </w:rPr>
        <w:t xml:space="preserve"> están desapareciendo del panorama global</w:t>
      </w:r>
      <w:r w:rsidR="00A21EE0">
        <w:rPr>
          <w:rFonts w:ascii="Times New Roman" w:hAnsi="Times New Roman" w:cs="Times New Roman"/>
        </w:rPr>
        <w:t>.</w:t>
      </w:r>
      <w:r w:rsidR="00926343" w:rsidRPr="001F2056">
        <w:rPr>
          <w:rFonts w:ascii="Times New Roman" w:hAnsi="Times New Roman" w:cs="Times New Roman"/>
        </w:rPr>
        <w:t xml:space="preserve"> </w:t>
      </w:r>
    </w:p>
    <w:p w14:paraId="1EE8C5B7" w14:textId="77777777" w:rsidR="00A21EE0" w:rsidRDefault="00A21EE0" w:rsidP="00C95BF4">
      <w:pPr>
        <w:spacing w:after="0" w:line="276" w:lineRule="auto"/>
        <w:jc w:val="both"/>
        <w:rPr>
          <w:rFonts w:ascii="Times New Roman" w:hAnsi="Times New Roman" w:cs="Times New Roman"/>
        </w:rPr>
      </w:pPr>
    </w:p>
    <w:p w14:paraId="15FD85F9" w14:textId="77EDAEFD" w:rsidR="001F2056" w:rsidRPr="001F2056" w:rsidRDefault="00A21EE0" w:rsidP="00C95BF4">
      <w:pPr>
        <w:spacing w:after="0" w:line="276" w:lineRule="auto"/>
        <w:jc w:val="both"/>
        <w:rPr>
          <w:rFonts w:ascii="Times New Roman" w:hAnsi="Times New Roman" w:cs="Times New Roman"/>
        </w:rPr>
      </w:pPr>
      <w:r>
        <w:rPr>
          <w:rFonts w:ascii="Times New Roman" w:hAnsi="Times New Roman" w:cs="Times New Roman"/>
        </w:rPr>
        <w:t>L</w:t>
      </w:r>
      <w:r w:rsidR="00926343" w:rsidRPr="001F2056">
        <w:rPr>
          <w:rFonts w:ascii="Times New Roman" w:hAnsi="Times New Roman" w:cs="Times New Roman"/>
        </w:rPr>
        <w:t>a</w:t>
      </w:r>
      <w:r>
        <w:rPr>
          <w:rFonts w:ascii="Times New Roman" w:hAnsi="Times New Roman" w:cs="Times New Roman"/>
        </w:rPr>
        <w:t>s</w:t>
      </w:r>
      <w:r w:rsidR="00926343" w:rsidRPr="001F2056">
        <w:rPr>
          <w:rFonts w:ascii="Times New Roman" w:hAnsi="Times New Roman" w:cs="Times New Roman"/>
        </w:rPr>
        <w:t xml:space="preserve"> guerra</w:t>
      </w:r>
      <w:r>
        <w:rPr>
          <w:rFonts w:ascii="Times New Roman" w:hAnsi="Times New Roman" w:cs="Times New Roman"/>
        </w:rPr>
        <w:t>s</w:t>
      </w:r>
      <w:r w:rsidR="00926343" w:rsidRPr="001F2056">
        <w:rPr>
          <w:rFonts w:ascii="Times New Roman" w:hAnsi="Times New Roman" w:cs="Times New Roman"/>
        </w:rPr>
        <w:t xml:space="preserve"> </w:t>
      </w:r>
      <w:r>
        <w:rPr>
          <w:rFonts w:ascii="Times New Roman" w:hAnsi="Times New Roman" w:cs="Times New Roman"/>
        </w:rPr>
        <w:t xml:space="preserve">tradicionales se caracterizan por </w:t>
      </w:r>
      <w:r w:rsidR="002A5ABA">
        <w:rPr>
          <w:rFonts w:ascii="Times New Roman" w:hAnsi="Times New Roman" w:cs="Times New Roman"/>
        </w:rPr>
        <w:t xml:space="preserve">su grado de </w:t>
      </w:r>
      <w:r w:rsidR="00926343" w:rsidRPr="002A5ABA">
        <w:rPr>
          <w:rFonts w:ascii="Times New Roman" w:hAnsi="Times New Roman" w:cs="Times New Roman"/>
          <w:b/>
        </w:rPr>
        <w:t>industrializa</w:t>
      </w:r>
      <w:r w:rsidR="002A5ABA">
        <w:rPr>
          <w:rFonts w:ascii="Times New Roman" w:hAnsi="Times New Roman" w:cs="Times New Roman"/>
          <w:b/>
        </w:rPr>
        <w:t xml:space="preserve">ción </w:t>
      </w:r>
      <w:r>
        <w:rPr>
          <w:rFonts w:ascii="Times New Roman" w:hAnsi="Times New Roman" w:cs="Times New Roman"/>
        </w:rPr>
        <w:t xml:space="preserve">y </w:t>
      </w:r>
      <w:r w:rsidR="002A5ABA">
        <w:rPr>
          <w:rFonts w:ascii="Times New Roman" w:hAnsi="Times New Roman" w:cs="Times New Roman"/>
        </w:rPr>
        <w:t xml:space="preserve">por </w:t>
      </w:r>
      <w:r>
        <w:rPr>
          <w:rFonts w:ascii="Times New Roman" w:hAnsi="Times New Roman" w:cs="Times New Roman"/>
        </w:rPr>
        <w:t xml:space="preserve">confrontar dos o más </w:t>
      </w:r>
      <w:r w:rsidR="00926343" w:rsidRPr="002A5ABA">
        <w:rPr>
          <w:rFonts w:ascii="Times New Roman" w:hAnsi="Times New Roman" w:cs="Times New Roman"/>
          <w:b/>
        </w:rPr>
        <w:t>Estados</w:t>
      </w:r>
      <w:r>
        <w:rPr>
          <w:rFonts w:ascii="Times New Roman" w:hAnsi="Times New Roman" w:cs="Times New Roman"/>
        </w:rPr>
        <w:t xml:space="preserve">; </w:t>
      </w:r>
      <w:r w:rsidR="00926343" w:rsidRPr="001F2056">
        <w:rPr>
          <w:rFonts w:ascii="Times New Roman" w:hAnsi="Times New Roman" w:cs="Times New Roman"/>
        </w:rPr>
        <w:t>en</w:t>
      </w:r>
      <w:r>
        <w:rPr>
          <w:rFonts w:ascii="Times New Roman" w:hAnsi="Times New Roman" w:cs="Times New Roman"/>
        </w:rPr>
        <w:t xml:space="preserve"> dichas formas bélicas </w:t>
      </w:r>
      <w:r w:rsidR="00926343" w:rsidRPr="002A5ABA">
        <w:rPr>
          <w:rFonts w:ascii="Times New Roman" w:hAnsi="Times New Roman" w:cs="Times New Roman"/>
          <w:b/>
        </w:rPr>
        <w:t>un combate</w:t>
      </w:r>
      <w:r w:rsidR="00926343" w:rsidRPr="001F2056">
        <w:rPr>
          <w:rFonts w:ascii="Times New Roman" w:hAnsi="Times New Roman" w:cs="Times New Roman"/>
        </w:rPr>
        <w:t xml:space="preserve"> </w:t>
      </w:r>
      <w:r>
        <w:rPr>
          <w:rFonts w:ascii="Times New Roman" w:hAnsi="Times New Roman" w:cs="Times New Roman"/>
        </w:rPr>
        <w:t xml:space="preserve">en particular es el que </w:t>
      </w:r>
      <w:r w:rsidR="00926343" w:rsidRPr="001F2056">
        <w:rPr>
          <w:rFonts w:ascii="Times New Roman" w:hAnsi="Times New Roman" w:cs="Times New Roman"/>
        </w:rPr>
        <w:t>decide la victoria.</w:t>
      </w:r>
      <w:r w:rsidR="001F2056" w:rsidRPr="001F2056">
        <w:rPr>
          <w:rFonts w:ascii="Times New Roman" w:hAnsi="Times New Roman" w:cs="Times New Roman"/>
        </w:rPr>
        <w:t xml:space="preserve"> </w:t>
      </w:r>
      <w:r>
        <w:rPr>
          <w:rFonts w:ascii="Times New Roman" w:hAnsi="Times New Roman" w:cs="Times New Roman"/>
        </w:rPr>
        <w:t>H</w:t>
      </w:r>
      <w:r w:rsidRPr="001F2056">
        <w:rPr>
          <w:rFonts w:ascii="Times New Roman" w:hAnsi="Times New Roman" w:cs="Times New Roman"/>
        </w:rPr>
        <w:t xml:space="preserve">oy día </w:t>
      </w:r>
      <w:r>
        <w:rPr>
          <w:rFonts w:ascii="Times New Roman" w:hAnsi="Times New Roman" w:cs="Times New Roman"/>
        </w:rPr>
        <w:t xml:space="preserve">el porcentaje de guerras en que un combate decide la victoria militar </w:t>
      </w:r>
      <w:r w:rsidRPr="001F2056">
        <w:rPr>
          <w:rFonts w:ascii="Times New Roman" w:hAnsi="Times New Roman" w:cs="Times New Roman"/>
        </w:rPr>
        <w:t xml:space="preserve">es inferior al 10%. </w:t>
      </w:r>
      <w:r w:rsidR="002A5ABA">
        <w:rPr>
          <w:rFonts w:ascii="Times New Roman" w:hAnsi="Times New Roman" w:cs="Times New Roman"/>
        </w:rPr>
        <w:t xml:space="preserve"> </w:t>
      </w:r>
      <w:r w:rsidRPr="001F2056">
        <w:rPr>
          <w:rFonts w:ascii="Times New Roman" w:hAnsi="Times New Roman" w:cs="Times New Roman"/>
        </w:rPr>
        <w:t xml:space="preserve">En los </w:t>
      </w:r>
      <w:r>
        <w:rPr>
          <w:rFonts w:ascii="Times New Roman" w:hAnsi="Times New Roman" w:cs="Times New Roman"/>
        </w:rPr>
        <w:t xml:space="preserve">años </w:t>
      </w:r>
      <w:r w:rsidRPr="001F2056">
        <w:rPr>
          <w:rFonts w:ascii="Times New Roman" w:hAnsi="Times New Roman" w:cs="Times New Roman"/>
        </w:rPr>
        <w:t>90, e</w:t>
      </w:r>
      <w:r>
        <w:rPr>
          <w:rFonts w:ascii="Times New Roman" w:hAnsi="Times New Roman" w:cs="Times New Roman"/>
        </w:rPr>
        <w:t xml:space="preserve">l </w:t>
      </w:r>
      <w:r w:rsidRPr="001F2056">
        <w:rPr>
          <w:rFonts w:ascii="Times New Roman" w:hAnsi="Times New Roman" w:cs="Times New Roman"/>
        </w:rPr>
        <w:t xml:space="preserve">porcentaje </w:t>
      </w:r>
      <w:r>
        <w:rPr>
          <w:rFonts w:ascii="Times New Roman" w:hAnsi="Times New Roman" w:cs="Times New Roman"/>
        </w:rPr>
        <w:t xml:space="preserve">era de </w:t>
      </w:r>
      <w:r w:rsidRPr="001F2056">
        <w:rPr>
          <w:rFonts w:ascii="Times New Roman" w:hAnsi="Times New Roman" w:cs="Times New Roman"/>
        </w:rPr>
        <w:t xml:space="preserve">23% y </w:t>
      </w:r>
      <w:r w:rsidRPr="002A5ABA">
        <w:rPr>
          <w:rFonts w:ascii="Times New Roman" w:hAnsi="Times New Roman" w:cs="Times New Roman"/>
          <w:b/>
        </w:rPr>
        <w:t>h</w:t>
      </w:r>
      <w:r w:rsidR="001F2056" w:rsidRPr="002A5ABA">
        <w:rPr>
          <w:rFonts w:ascii="Times New Roman" w:hAnsi="Times New Roman" w:cs="Times New Roman"/>
          <w:b/>
        </w:rPr>
        <w:t xml:space="preserve">ace cincuenta años </w:t>
      </w:r>
      <w:r w:rsidRPr="002A5ABA">
        <w:rPr>
          <w:rFonts w:ascii="Times New Roman" w:hAnsi="Times New Roman" w:cs="Times New Roman"/>
          <w:b/>
        </w:rPr>
        <w:t xml:space="preserve">todas </w:t>
      </w:r>
      <w:r w:rsidR="001F2056" w:rsidRPr="002A5ABA">
        <w:rPr>
          <w:rFonts w:ascii="Times New Roman" w:hAnsi="Times New Roman" w:cs="Times New Roman"/>
          <w:b/>
        </w:rPr>
        <w:t>las guerras</w:t>
      </w:r>
      <w:r w:rsidR="001F2056" w:rsidRPr="001F2056">
        <w:rPr>
          <w:rFonts w:ascii="Times New Roman" w:hAnsi="Times New Roman" w:cs="Times New Roman"/>
        </w:rPr>
        <w:t xml:space="preserve"> terminaban con la victoria militar de una de las partes. </w:t>
      </w:r>
    </w:p>
    <w:p w14:paraId="12043BF4" w14:textId="77777777" w:rsidR="0090354D" w:rsidRDefault="0090354D" w:rsidP="00C95BF4">
      <w:pPr>
        <w:spacing w:after="0" w:line="276" w:lineRule="auto"/>
        <w:jc w:val="both"/>
        <w:rPr>
          <w:rFonts w:ascii="Times New Roman" w:hAnsi="Times New Roman" w:cs="Times New Roman"/>
        </w:rPr>
      </w:pPr>
    </w:p>
    <w:p w14:paraId="68F511AF" w14:textId="77777777" w:rsidR="00E63D94" w:rsidRDefault="00A21EE0" w:rsidP="00C95BF4">
      <w:pPr>
        <w:spacing w:after="0" w:line="276" w:lineRule="auto"/>
        <w:jc w:val="both"/>
        <w:rPr>
          <w:rFonts w:ascii="Times New Roman" w:hAnsi="Times New Roman" w:cs="Times New Roman"/>
        </w:rPr>
      </w:pPr>
      <w:r>
        <w:rPr>
          <w:rFonts w:ascii="Times New Roman" w:hAnsi="Times New Roman" w:cs="Times New Roman"/>
        </w:rPr>
        <w:t>La</w:t>
      </w:r>
      <w:r w:rsidR="0090354D">
        <w:rPr>
          <w:rFonts w:ascii="Times New Roman" w:hAnsi="Times New Roman" w:cs="Times New Roman"/>
        </w:rPr>
        <w:t xml:space="preserve"> nueva </w:t>
      </w:r>
      <w:r>
        <w:rPr>
          <w:rFonts w:ascii="Times New Roman" w:hAnsi="Times New Roman" w:cs="Times New Roman"/>
        </w:rPr>
        <w:t xml:space="preserve">generación de </w:t>
      </w:r>
      <w:r w:rsidR="0090354D">
        <w:rPr>
          <w:rFonts w:ascii="Times New Roman" w:hAnsi="Times New Roman" w:cs="Times New Roman"/>
        </w:rPr>
        <w:t xml:space="preserve">conflictos armados tiene como común denominador </w:t>
      </w:r>
      <w:r w:rsidR="0090354D" w:rsidRPr="000846F3">
        <w:rPr>
          <w:rFonts w:ascii="Times New Roman" w:hAnsi="Times New Roman" w:cs="Times New Roman"/>
        </w:rPr>
        <w:t xml:space="preserve">la aparición de </w:t>
      </w:r>
      <w:r w:rsidR="0090354D">
        <w:rPr>
          <w:rFonts w:ascii="Times New Roman" w:hAnsi="Times New Roman" w:cs="Times New Roman"/>
        </w:rPr>
        <w:t>“</w:t>
      </w:r>
      <w:r w:rsidR="0090354D" w:rsidRPr="002A5ABA">
        <w:rPr>
          <w:rFonts w:ascii="Times New Roman" w:hAnsi="Times New Roman" w:cs="Times New Roman"/>
          <w:b/>
        </w:rPr>
        <w:t>actores no estatales</w:t>
      </w:r>
      <w:r w:rsidR="0090354D">
        <w:rPr>
          <w:rFonts w:ascii="Times New Roman" w:hAnsi="Times New Roman" w:cs="Times New Roman"/>
        </w:rPr>
        <w:t xml:space="preserve">”. </w:t>
      </w:r>
      <w:r w:rsidR="006B4A29" w:rsidRPr="000846F3">
        <w:rPr>
          <w:rFonts w:ascii="Times New Roman" w:hAnsi="Times New Roman" w:cs="Times New Roman"/>
        </w:rPr>
        <w:t xml:space="preserve">Si en las guerras del pasado eran los ejércitos nacionales los que se enfrentaban entre sí, en los conflictos contemporáneos </w:t>
      </w:r>
      <w:r w:rsidR="004A2722">
        <w:rPr>
          <w:rFonts w:ascii="Times New Roman" w:hAnsi="Times New Roman" w:cs="Times New Roman"/>
        </w:rPr>
        <w:t xml:space="preserve">se </w:t>
      </w:r>
      <w:r w:rsidR="006B4A29" w:rsidRPr="000846F3">
        <w:rPr>
          <w:rFonts w:ascii="Times New Roman" w:hAnsi="Times New Roman" w:cs="Times New Roman"/>
        </w:rPr>
        <w:t>lucha</w:t>
      </w:r>
      <w:r w:rsidR="006B4A29">
        <w:rPr>
          <w:rFonts w:ascii="Times New Roman" w:hAnsi="Times New Roman" w:cs="Times New Roman"/>
        </w:rPr>
        <w:t xml:space="preserve"> </w:t>
      </w:r>
      <w:r w:rsidR="00825532">
        <w:rPr>
          <w:rFonts w:ascii="Times New Roman" w:hAnsi="Times New Roman" w:cs="Times New Roman"/>
        </w:rPr>
        <w:t xml:space="preserve">principalmente </w:t>
      </w:r>
      <w:r w:rsidR="006B4A29">
        <w:rPr>
          <w:rFonts w:ascii="Times New Roman" w:hAnsi="Times New Roman" w:cs="Times New Roman"/>
        </w:rPr>
        <w:t xml:space="preserve">contra </w:t>
      </w:r>
      <w:r w:rsidR="006B4A29" w:rsidRPr="002A5ABA">
        <w:rPr>
          <w:rFonts w:ascii="Times New Roman" w:hAnsi="Times New Roman" w:cs="Times New Roman"/>
          <w:b/>
        </w:rPr>
        <w:t>milicias</w:t>
      </w:r>
      <w:r w:rsidR="006B4A29">
        <w:rPr>
          <w:rFonts w:ascii="Times New Roman" w:hAnsi="Times New Roman" w:cs="Times New Roman"/>
        </w:rPr>
        <w:t>.</w:t>
      </w:r>
      <w:r>
        <w:rPr>
          <w:rFonts w:ascii="Times New Roman" w:hAnsi="Times New Roman" w:cs="Times New Roman"/>
        </w:rPr>
        <w:t xml:space="preserve"> </w:t>
      </w:r>
    </w:p>
    <w:p w14:paraId="1B5B1ED6" w14:textId="77777777" w:rsidR="00823A0D" w:rsidRDefault="00823A0D" w:rsidP="00C95BF4">
      <w:pPr>
        <w:spacing w:after="0" w:line="276" w:lineRule="auto"/>
        <w:jc w:val="both"/>
        <w:rPr>
          <w:rFonts w:ascii="Times New Roman" w:hAnsi="Times New Roman" w:cs="Times New Roman"/>
        </w:rPr>
      </w:pPr>
    </w:p>
    <w:p w14:paraId="11BAB303" w14:textId="77777777" w:rsidR="00823A0D" w:rsidRDefault="00823A0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2FCBF1D2" w14:textId="77777777" w:rsidTr="005A2B85">
        <w:tc>
          <w:tcPr>
            <w:tcW w:w="9033" w:type="dxa"/>
            <w:gridSpan w:val="2"/>
            <w:shd w:val="clear" w:color="auto" w:fill="0D0D0D" w:themeFill="text1" w:themeFillTint="F2"/>
          </w:tcPr>
          <w:p w14:paraId="447AA2FF"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21CD3DA" w14:textId="77777777" w:rsidTr="005A2B85">
        <w:tc>
          <w:tcPr>
            <w:tcW w:w="2518" w:type="dxa"/>
          </w:tcPr>
          <w:p w14:paraId="3E08CF52"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30641F2" w14:textId="3ECA66F2"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C636B1">
              <w:rPr>
                <w:rFonts w:ascii="Times New Roman" w:hAnsi="Times New Roman" w:cs="Times New Roman"/>
                <w:color w:val="000000"/>
                <w:sz w:val="24"/>
                <w:szCs w:val="24"/>
              </w:rPr>
              <w:t>8</w:t>
            </w:r>
          </w:p>
        </w:tc>
      </w:tr>
      <w:tr w:rsidR="00DA3480" w:rsidRPr="008D1CD0" w14:paraId="09207115" w14:textId="77777777" w:rsidTr="005A2B85">
        <w:tc>
          <w:tcPr>
            <w:tcW w:w="2518" w:type="dxa"/>
          </w:tcPr>
          <w:p w14:paraId="36F8449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D6CFC85" w14:textId="307C0FB5" w:rsidR="00DA3480" w:rsidRPr="008D1CD0" w:rsidRDefault="008D1CD0" w:rsidP="00C95BF4">
            <w:pPr>
              <w:spacing w:line="276" w:lineRule="auto"/>
              <w:jc w:val="both"/>
              <w:rPr>
                <w:rFonts w:ascii="Times New Roman" w:hAnsi="Times New Roman" w:cs="Times New Roman"/>
                <w:color w:val="000000"/>
                <w:sz w:val="24"/>
                <w:szCs w:val="24"/>
                <w:lang w:val="es-CO"/>
              </w:rPr>
            </w:pPr>
            <w:r w:rsidRPr="008D1CD0">
              <w:rPr>
                <w:rFonts w:ascii="Times New Roman" w:hAnsi="Times New Roman" w:cs="Times New Roman"/>
                <w:color w:val="000000"/>
                <w:sz w:val="24"/>
                <w:szCs w:val="24"/>
                <w:lang w:val="es-CO"/>
              </w:rPr>
              <w:t xml:space="preserve">Rebeldes </w:t>
            </w:r>
            <w:r>
              <w:rPr>
                <w:rFonts w:ascii="Times New Roman" w:hAnsi="Times New Roman" w:cs="Times New Roman"/>
                <w:color w:val="000000"/>
                <w:sz w:val="24"/>
                <w:szCs w:val="24"/>
                <w:lang w:val="es-CO"/>
              </w:rPr>
              <w:t xml:space="preserve">chiitas </w:t>
            </w:r>
            <w:r w:rsidRPr="008D1CD0">
              <w:rPr>
                <w:rFonts w:ascii="Times New Roman" w:hAnsi="Times New Roman" w:cs="Times New Roman"/>
                <w:color w:val="000000"/>
                <w:sz w:val="24"/>
                <w:szCs w:val="24"/>
                <w:lang w:val="es-CO"/>
              </w:rPr>
              <w:t xml:space="preserve">en Siria controlan una instalación </w:t>
            </w:r>
            <w:r>
              <w:rPr>
                <w:rFonts w:ascii="Times New Roman" w:hAnsi="Times New Roman" w:cs="Times New Roman"/>
                <w:color w:val="000000"/>
                <w:sz w:val="24"/>
                <w:szCs w:val="24"/>
                <w:lang w:val="es-CO"/>
              </w:rPr>
              <w:t xml:space="preserve">militar </w:t>
            </w:r>
            <w:r w:rsidRPr="008D1CD0">
              <w:rPr>
                <w:rFonts w:ascii="Times New Roman" w:hAnsi="Times New Roman" w:cs="Times New Roman"/>
                <w:color w:val="000000"/>
                <w:sz w:val="24"/>
                <w:szCs w:val="24"/>
                <w:lang w:val="es-CO"/>
              </w:rPr>
              <w:t xml:space="preserve">en 2013 </w:t>
            </w:r>
          </w:p>
        </w:tc>
      </w:tr>
      <w:tr w:rsidR="00DA3480" w:rsidRPr="000846F3" w14:paraId="69DD788A" w14:textId="77777777" w:rsidTr="005A2B85">
        <w:tc>
          <w:tcPr>
            <w:tcW w:w="2518" w:type="dxa"/>
          </w:tcPr>
          <w:p w14:paraId="3C9EE25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65EB1F3" w14:textId="01183145" w:rsidR="00DA3480" w:rsidRPr="000846F3" w:rsidRDefault="008D1CD0" w:rsidP="00C95BF4">
            <w:pPr>
              <w:spacing w:line="276" w:lineRule="auto"/>
              <w:jc w:val="both"/>
              <w:rPr>
                <w:rFonts w:ascii="Times New Roman" w:hAnsi="Times New Roman" w:cs="Times New Roman"/>
                <w:color w:val="000000"/>
                <w:sz w:val="24"/>
                <w:szCs w:val="24"/>
              </w:rPr>
            </w:pPr>
            <w:r w:rsidRPr="008D1CD0">
              <w:rPr>
                <w:rFonts w:ascii="Times New Roman" w:hAnsi="Times New Roman" w:cs="Times New Roman"/>
                <w:color w:val="000000"/>
                <w:sz w:val="24"/>
                <w:szCs w:val="24"/>
                <w:lang w:val="en-US"/>
              </w:rPr>
              <w:t>Número de la imagen 165192914</w:t>
            </w:r>
          </w:p>
        </w:tc>
      </w:tr>
      <w:tr w:rsidR="00DA3480" w:rsidRPr="000846F3" w14:paraId="4AD3BEC1" w14:textId="77777777" w:rsidTr="005A2B85">
        <w:tc>
          <w:tcPr>
            <w:tcW w:w="2518" w:type="dxa"/>
          </w:tcPr>
          <w:p w14:paraId="706627F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A18F74B" w14:textId="42724791" w:rsidR="00DA3480" w:rsidRPr="000846F3" w:rsidRDefault="008D1CD0"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Las m</w:t>
            </w:r>
            <w:r w:rsidR="00DA3480">
              <w:rPr>
                <w:rFonts w:ascii="Times New Roman" w:hAnsi="Times New Roman" w:cs="Times New Roman"/>
                <w:color w:val="000000"/>
                <w:sz w:val="24"/>
                <w:szCs w:val="24"/>
              </w:rPr>
              <w:t xml:space="preserve">ilicias </w:t>
            </w:r>
            <w:r>
              <w:rPr>
                <w:rFonts w:ascii="Times New Roman" w:hAnsi="Times New Roman" w:cs="Times New Roman"/>
                <w:color w:val="000000"/>
                <w:sz w:val="24"/>
                <w:szCs w:val="24"/>
              </w:rPr>
              <w:t xml:space="preserve">son la forma prototípica de las organizaciones no estatales. Se componen de hombres que son reclutados por la fuerza, o que toman voluntariamente las armas ya sea para defender un proyecto en el que creen o al servicio de empresarios o políticos. Pueden recibir o no una paga regular. Las milicias incluyen variantes como los </w:t>
            </w:r>
            <w:r w:rsidRPr="008D1CD0">
              <w:rPr>
                <w:rFonts w:ascii="Times New Roman" w:hAnsi="Times New Roman" w:cs="Times New Roman"/>
                <w:color w:val="000000"/>
                <w:sz w:val="24"/>
                <w:szCs w:val="24"/>
              </w:rPr>
              <w:t>paramilitares</w:t>
            </w:r>
            <w:r>
              <w:rPr>
                <w:rFonts w:ascii="Times New Roman" w:hAnsi="Times New Roman" w:cs="Times New Roman"/>
                <w:color w:val="000000"/>
                <w:sz w:val="24"/>
                <w:szCs w:val="24"/>
              </w:rPr>
              <w:t xml:space="preserve"> y los mercenarios.</w:t>
            </w:r>
            <w:r w:rsidRPr="008D1CD0">
              <w:rPr>
                <w:rFonts w:ascii="Times New Roman" w:hAnsi="Times New Roman" w:cs="Times New Roman"/>
                <w:color w:val="000000"/>
                <w:sz w:val="24"/>
                <w:szCs w:val="24"/>
              </w:rPr>
              <w:t xml:space="preserve"> </w:t>
            </w:r>
          </w:p>
        </w:tc>
      </w:tr>
    </w:tbl>
    <w:p w14:paraId="4BEC8A90" w14:textId="77777777" w:rsidR="00E63D94" w:rsidRDefault="00E63D94" w:rsidP="00C95BF4">
      <w:pPr>
        <w:spacing w:after="0" w:line="276" w:lineRule="auto"/>
        <w:jc w:val="both"/>
        <w:rPr>
          <w:rFonts w:ascii="Times New Roman" w:hAnsi="Times New Roman" w:cs="Times New Roman"/>
        </w:rPr>
      </w:pPr>
    </w:p>
    <w:p w14:paraId="734FA5FE" w14:textId="73E2054F" w:rsidR="006B4A29" w:rsidRDefault="004A2722" w:rsidP="00C95BF4">
      <w:pPr>
        <w:spacing w:after="0" w:line="276" w:lineRule="auto"/>
        <w:jc w:val="both"/>
        <w:rPr>
          <w:rFonts w:ascii="Times New Roman" w:hAnsi="Times New Roman" w:cs="Times New Roman"/>
        </w:rPr>
      </w:pPr>
      <w:r>
        <w:rPr>
          <w:rFonts w:ascii="Times New Roman" w:hAnsi="Times New Roman" w:cs="Times New Roman"/>
        </w:rPr>
        <w:t xml:space="preserve">Dichas organizaciones armadas generalmente están relacionadas con </w:t>
      </w:r>
      <w:r w:rsidR="00823A0D">
        <w:rPr>
          <w:rFonts w:ascii="Times New Roman" w:hAnsi="Times New Roman" w:cs="Times New Roman"/>
        </w:rPr>
        <w:t>grupos</w:t>
      </w:r>
      <w:r>
        <w:rPr>
          <w:rFonts w:ascii="Times New Roman" w:hAnsi="Times New Roman" w:cs="Times New Roman"/>
        </w:rPr>
        <w:t xml:space="preserve"> </w:t>
      </w:r>
      <w:r w:rsidR="00823A0D">
        <w:rPr>
          <w:rFonts w:ascii="Times New Roman" w:hAnsi="Times New Roman" w:cs="Times New Roman"/>
        </w:rPr>
        <w:t>contrincantes de</w:t>
      </w:r>
      <w:r w:rsidRPr="004A2722">
        <w:rPr>
          <w:rFonts w:ascii="Times New Roman" w:hAnsi="Times New Roman" w:cs="Times New Roman"/>
        </w:rPr>
        <w:t xml:space="preserve"> </w:t>
      </w:r>
      <w:r>
        <w:rPr>
          <w:rFonts w:ascii="Times New Roman" w:hAnsi="Times New Roman" w:cs="Times New Roman"/>
        </w:rPr>
        <w:t xml:space="preserve">Estados Unidos y </w:t>
      </w:r>
      <w:r w:rsidR="00823A0D">
        <w:rPr>
          <w:rFonts w:ascii="Times New Roman" w:hAnsi="Times New Roman" w:cs="Times New Roman"/>
        </w:rPr>
        <w:t xml:space="preserve">de </w:t>
      </w:r>
      <w:r>
        <w:rPr>
          <w:rFonts w:ascii="Times New Roman" w:hAnsi="Times New Roman" w:cs="Times New Roman"/>
        </w:rPr>
        <w:t xml:space="preserve">sus aliados </w:t>
      </w:r>
      <w:r w:rsidR="00823A0D">
        <w:rPr>
          <w:rFonts w:ascii="Times New Roman" w:hAnsi="Times New Roman" w:cs="Times New Roman"/>
        </w:rPr>
        <w:t>en el liderazgo d</w:t>
      </w:r>
      <w:r>
        <w:rPr>
          <w:rFonts w:ascii="Times New Roman" w:hAnsi="Times New Roman" w:cs="Times New Roman"/>
        </w:rPr>
        <w:t xml:space="preserve">el proceso de </w:t>
      </w:r>
      <w:r w:rsidRPr="004A2722">
        <w:rPr>
          <w:rFonts w:ascii="Times New Roman" w:hAnsi="Times New Roman" w:cs="Times New Roman"/>
        </w:rPr>
        <w:t>globalización</w:t>
      </w:r>
      <w:r>
        <w:rPr>
          <w:rFonts w:ascii="Times New Roman" w:hAnsi="Times New Roman" w:cs="Times New Roman"/>
        </w:rPr>
        <w:t xml:space="preserve">. La organización </w:t>
      </w:r>
      <w:r w:rsidRPr="002A5ABA">
        <w:rPr>
          <w:rFonts w:ascii="Times New Roman" w:hAnsi="Times New Roman" w:cs="Times New Roman"/>
          <w:b/>
          <w:i/>
        </w:rPr>
        <w:t>Al-Qaeda</w:t>
      </w:r>
      <w:r w:rsidRPr="000846F3">
        <w:rPr>
          <w:rFonts w:ascii="Times New Roman" w:hAnsi="Times New Roman" w:cs="Times New Roman"/>
        </w:rPr>
        <w:t xml:space="preserve"> </w:t>
      </w:r>
      <w:r>
        <w:rPr>
          <w:rFonts w:ascii="Times New Roman" w:hAnsi="Times New Roman" w:cs="Times New Roman"/>
        </w:rPr>
        <w:t xml:space="preserve">constituye el modelo </w:t>
      </w:r>
      <w:r w:rsidRPr="000846F3">
        <w:rPr>
          <w:rFonts w:ascii="Times New Roman" w:hAnsi="Times New Roman" w:cs="Times New Roman"/>
        </w:rPr>
        <w:t xml:space="preserve">de </w:t>
      </w:r>
      <w:r>
        <w:rPr>
          <w:rFonts w:ascii="Times New Roman" w:hAnsi="Times New Roman" w:cs="Times New Roman"/>
        </w:rPr>
        <w:t xml:space="preserve">la </w:t>
      </w:r>
      <w:r w:rsidRPr="000846F3">
        <w:rPr>
          <w:rFonts w:ascii="Times New Roman" w:hAnsi="Times New Roman" w:cs="Times New Roman"/>
        </w:rPr>
        <w:t>nueva era de conflictos</w:t>
      </w:r>
      <w:r>
        <w:rPr>
          <w:rFonts w:ascii="Times New Roman" w:hAnsi="Times New Roman" w:cs="Times New Roman"/>
        </w:rPr>
        <w:t>.</w:t>
      </w:r>
    </w:p>
    <w:p w14:paraId="209C2910" w14:textId="77777777" w:rsidR="004A2722" w:rsidRDefault="004A2722" w:rsidP="00C95BF4">
      <w:pPr>
        <w:spacing w:after="0" w:line="276" w:lineRule="auto"/>
        <w:jc w:val="both"/>
        <w:rPr>
          <w:rFonts w:ascii="Times New Roman" w:hAnsi="Times New Roman" w:cs="Times New Roman"/>
        </w:rPr>
      </w:pPr>
    </w:p>
    <w:p w14:paraId="734D1237" w14:textId="206607D9" w:rsidR="006B4A29" w:rsidRDefault="006B4A29" w:rsidP="00C95BF4">
      <w:pPr>
        <w:spacing w:after="0" w:line="276" w:lineRule="auto"/>
        <w:jc w:val="both"/>
        <w:rPr>
          <w:rFonts w:ascii="Times New Roman" w:hAnsi="Times New Roman" w:cs="Times New Roman"/>
        </w:rPr>
      </w:pPr>
      <w:r>
        <w:rPr>
          <w:rFonts w:ascii="Times New Roman" w:hAnsi="Times New Roman" w:cs="Times New Roman"/>
        </w:rPr>
        <w:t xml:space="preserve">En algunos casos, </w:t>
      </w:r>
      <w:r w:rsidR="00A21EE0">
        <w:rPr>
          <w:rFonts w:ascii="Times New Roman" w:hAnsi="Times New Roman" w:cs="Times New Roman"/>
        </w:rPr>
        <w:t>los “</w:t>
      </w:r>
      <w:r>
        <w:rPr>
          <w:rFonts w:ascii="Times New Roman" w:hAnsi="Times New Roman" w:cs="Times New Roman"/>
        </w:rPr>
        <w:t xml:space="preserve">actores </w:t>
      </w:r>
      <w:r w:rsidR="00A21EE0">
        <w:rPr>
          <w:rFonts w:ascii="Times New Roman" w:hAnsi="Times New Roman" w:cs="Times New Roman"/>
        </w:rPr>
        <w:t xml:space="preserve">armados no estatales” </w:t>
      </w:r>
      <w:r>
        <w:rPr>
          <w:rFonts w:ascii="Times New Roman" w:hAnsi="Times New Roman" w:cs="Times New Roman"/>
        </w:rPr>
        <w:t xml:space="preserve">despliegan </w:t>
      </w:r>
      <w:r w:rsidRPr="000846F3">
        <w:rPr>
          <w:rFonts w:ascii="Times New Roman" w:hAnsi="Times New Roman" w:cs="Times New Roman"/>
        </w:rPr>
        <w:t xml:space="preserve">capacidades </w:t>
      </w:r>
      <w:r>
        <w:rPr>
          <w:rFonts w:ascii="Times New Roman" w:hAnsi="Times New Roman" w:cs="Times New Roman"/>
        </w:rPr>
        <w:t xml:space="preserve">militares </w:t>
      </w:r>
      <w:r w:rsidRPr="000846F3">
        <w:rPr>
          <w:rFonts w:ascii="Times New Roman" w:hAnsi="Times New Roman" w:cs="Times New Roman"/>
        </w:rPr>
        <w:t xml:space="preserve">semejantes a </w:t>
      </w:r>
      <w:r>
        <w:rPr>
          <w:rFonts w:ascii="Times New Roman" w:hAnsi="Times New Roman" w:cs="Times New Roman"/>
        </w:rPr>
        <w:t>E</w:t>
      </w:r>
      <w:r w:rsidRPr="000846F3">
        <w:rPr>
          <w:rFonts w:ascii="Times New Roman" w:hAnsi="Times New Roman" w:cs="Times New Roman"/>
        </w:rPr>
        <w:t>stados</w:t>
      </w:r>
      <w:r>
        <w:rPr>
          <w:rFonts w:ascii="Times New Roman" w:hAnsi="Times New Roman" w:cs="Times New Roman"/>
        </w:rPr>
        <w:t xml:space="preserve"> nacionales.</w:t>
      </w:r>
      <w:r w:rsidRPr="000846F3">
        <w:rPr>
          <w:rFonts w:ascii="Times New Roman" w:hAnsi="Times New Roman" w:cs="Times New Roman"/>
        </w:rPr>
        <w:t xml:space="preserve"> </w:t>
      </w:r>
      <w:r w:rsidR="00A21EE0">
        <w:rPr>
          <w:rFonts w:ascii="Times New Roman" w:hAnsi="Times New Roman" w:cs="Times New Roman"/>
        </w:rPr>
        <w:t xml:space="preserve">Los nuevos actores generalmente están relacionados con actividades como </w:t>
      </w:r>
      <w:r w:rsidRPr="001F2056">
        <w:rPr>
          <w:rFonts w:ascii="Times New Roman" w:hAnsi="Times New Roman" w:cs="Times New Roman"/>
        </w:rPr>
        <w:t xml:space="preserve">el </w:t>
      </w:r>
      <w:r w:rsidR="004A2722" w:rsidRPr="002A5ABA">
        <w:rPr>
          <w:rFonts w:ascii="Times New Roman" w:hAnsi="Times New Roman" w:cs="Times New Roman"/>
          <w:b/>
        </w:rPr>
        <w:t>fundamentalismo</w:t>
      </w:r>
      <w:r w:rsidR="0043543B">
        <w:rPr>
          <w:rFonts w:ascii="Times New Roman" w:hAnsi="Times New Roman" w:cs="Times New Roman"/>
          <w:b/>
        </w:rPr>
        <w:t xml:space="preserve"> </w:t>
      </w:r>
      <w:r w:rsidR="0043543B" w:rsidRPr="0043543B">
        <w:rPr>
          <w:rFonts w:ascii="Times New Roman" w:hAnsi="Times New Roman" w:cs="Times New Roman"/>
          <w:u w:val="single"/>
        </w:rPr>
        <w:t>[</w:t>
      </w:r>
      <w:hyperlink r:id="rId23" w:history="1">
        <w:r w:rsidR="0043543B" w:rsidRPr="0043543B">
          <w:rPr>
            <w:rStyle w:val="Hipervnculo"/>
            <w:rFonts w:ascii="Times New Roman" w:hAnsi="Times New Roman" w:cs="Times New Roman"/>
          </w:rPr>
          <w:t>VER</w:t>
        </w:r>
      </w:hyperlink>
      <w:r w:rsidR="0043543B" w:rsidRPr="0043543B">
        <w:rPr>
          <w:rFonts w:ascii="Times New Roman" w:hAnsi="Times New Roman" w:cs="Times New Roman"/>
          <w:u w:val="single"/>
        </w:rPr>
        <w:t>]</w:t>
      </w:r>
      <w:r w:rsidR="004A2722">
        <w:rPr>
          <w:rFonts w:ascii="Times New Roman" w:hAnsi="Times New Roman" w:cs="Times New Roman"/>
        </w:rPr>
        <w:t xml:space="preserve">, </w:t>
      </w:r>
      <w:r w:rsidRPr="001F2056">
        <w:rPr>
          <w:rFonts w:ascii="Times New Roman" w:hAnsi="Times New Roman" w:cs="Times New Roman"/>
        </w:rPr>
        <w:t xml:space="preserve">la </w:t>
      </w:r>
      <w:r w:rsidRPr="002A5ABA">
        <w:rPr>
          <w:rFonts w:ascii="Times New Roman" w:hAnsi="Times New Roman" w:cs="Times New Roman"/>
          <w:b/>
        </w:rPr>
        <w:t>narco</w:t>
      </w:r>
      <w:r w:rsidR="00A21EE0" w:rsidRPr="002A5ABA">
        <w:rPr>
          <w:rFonts w:ascii="Times New Roman" w:hAnsi="Times New Roman" w:cs="Times New Roman"/>
          <w:b/>
        </w:rPr>
        <w:t>-</w:t>
      </w:r>
      <w:r w:rsidRPr="002A5ABA">
        <w:rPr>
          <w:rFonts w:ascii="Times New Roman" w:hAnsi="Times New Roman" w:cs="Times New Roman"/>
          <w:b/>
        </w:rPr>
        <w:t>guerra</w:t>
      </w:r>
      <w:r w:rsidRPr="001F2056">
        <w:rPr>
          <w:rFonts w:ascii="Times New Roman" w:hAnsi="Times New Roman" w:cs="Times New Roman"/>
        </w:rPr>
        <w:t xml:space="preserve"> o el </w:t>
      </w:r>
      <w:r w:rsidRPr="002A5ABA">
        <w:rPr>
          <w:rFonts w:ascii="Times New Roman" w:hAnsi="Times New Roman" w:cs="Times New Roman"/>
          <w:b/>
        </w:rPr>
        <w:t>crimen organizado</w:t>
      </w:r>
      <w:r w:rsidR="00A21EE0">
        <w:rPr>
          <w:rFonts w:ascii="Times New Roman" w:hAnsi="Times New Roman" w:cs="Times New Roman"/>
        </w:rPr>
        <w:t>.</w:t>
      </w:r>
      <w:r w:rsidRPr="001F2056">
        <w:rPr>
          <w:rFonts w:ascii="Times New Roman" w:hAnsi="Times New Roman" w:cs="Times New Roman"/>
        </w:rPr>
        <w:t xml:space="preserve"> </w:t>
      </w:r>
      <w:r w:rsidR="00A21EE0">
        <w:rPr>
          <w:rFonts w:ascii="Times New Roman" w:hAnsi="Times New Roman" w:cs="Times New Roman"/>
        </w:rPr>
        <w:t xml:space="preserve">Dichas actividades </w:t>
      </w:r>
      <w:r w:rsidRPr="001F2056">
        <w:rPr>
          <w:rFonts w:ascii="Times New Roman" w:hAnsi="Times New Roman" w:cs="Times New Roman"/>
        </w:rPr>
        <w:t>han alcan</w:t>
      </w:r>
      <w:r>
        <w:rPr>
          <w:rFonts w:ascii="Times New Roman" w:hAnsi="Times New Roman" w:cs="Times New Roman"/>
        </w:rPr>
        <w:t>zado un nivel de desarrollo que</w:t>
      </w:r>
      <w:r w:rsidRPr="001F2056">
        <w:rPr>
          <w:rFonts w:ascii="Times New Roman" w:hAnsi="Times New Roman" w:cs="Times New Roman"/>
        </w:rPr>
        <w:t xml:space="preserve"> pone en peligro la seguridad de las naciones</w:t>
      </w:r>
      <w:r w:rsidR="00A21EE0">
        <w:rPr>
          <w:rFonts w:ascii="Times New Roman" w:hAnsi="Times New Roman" w:cs="Times New Roman"/>
        </w:rPr>
        <w:t>.</w:t>
      </w:r>
      <w:r>
        <w:rPr>
          <w:rFonts w:ascii="Times New Roman" w:hAnsi="Times New Roman" w:cs="Times New Roman"/>
        </w:rPr>
        <w:t xml:space="preserve"> </w:t>
      </w:r>
    </w:p>
    <w:p w14:paraId="669EEFBE" w14:textId="77777777" w:rsidR="006B4A29" w:rsidRDefault="006B4A29" w:rsidP="00C95BF4">
      <w:pPr>
        <w:spacing w:after="0" w:line="276" w:lineRule="auto"/>
        <w:jc w:val="both"/>
        <w:rPr>
          <w:rFonts w:ascii="Times New Roman" w:hAnsi="Times New Roman" w:cs="Times New Roman"/>
        </w:rPr>
      </w:pPr>
    </w:p>
    <w:p w14:paraId="7F7FD86E" w14:textId="1E866D46" w:rsidR="006B4A29" w:rsidRDefault="003D4A73" w:rsidP="00C95BF4">
      <w:pPr>
        <w:spacing w:after="0" w:line="276" w:lineRule="auto"/>
        <w:jc w:val="both"/>
        <w:rPr>
          <w:rFonts w:ascii="Times New Roman" w:hAnsi="Times New Roman" w:cs="Times New Roman"/>
        </w:rPr>
      </w:pPr>
      <w:r>
        <w:rPr>
          <w:rFonts w:ascii="Times New Roman" w:hAnsi="Times New Roman" w:cs="Times New Roman"/>
        </w:rPr>
        <w:t xml:space="preserve">En dicho contexto, </w:t>
      </w:r>
      <w:r w:rsidRPr="000846F3">
        <w:rPr>
          <w:rFonts w:ascii="Times New Roman" w:hAnsi="Times New Roman" w:cs="Times New Roman"/>
        </w:rPr>
        <w:t>Estados Unidos</w:t>
      </w:r>
      <w:r>
        <w:rPr>
          <w:rFonts w:ascii="Times New Roman" w:hAnsi="Times New Roman" w:cs="Times New Roman"/>
        </w:rPr>
        <w:t xml:space="preserve"> emerge como el principal referente para la seguridad global</w:t>
      </w:r>
      <w:r w:rsidR="004A2722">
        <w:rPr>
          <w:rFonts w:ascii="Times New Roman" w:hAnsi="Times New Roman" w:cs="Times New Roman"/>
        </w:rPr>
        <w:t xml:space="preserve"> en el siglo XXI</w:t>
      </w:r>
      <w:r>
        <w:rPr>
          <w:rFonts w:ascii="Times New Roman" w:hAnsi="Times New Roman" w:cs="Times New Roman"/>
        </w:rPr>
        <w:t>. L</w:t>
      </w:r>
      <w:r w:rsidR="006B4A29" w:rsidRPr="000846F3">
        <w:rPr>
          <w:rFonts w:ascii="Times New Roman" w:hAnsi="Times New Roman" w:cs="Times New Roman"/>
        </w:rPr>
        <w:t xml:space="preserve">a superioridad de las fuerzas militares convencionales de Estados Unidos obliga a </w:t>
      </w:r>
      <w:r w:rsidR="004A2722">
        <w:rPr>
          <w:rFonts w:ascii="Times New Roman" w:hAnsi="Times New Roman" w:cs="Times New Roman"/>
        </w:rPr>
        <w:t xml:space="preserve">los nuevos actores </w:t>
      </w:r>
      <w:r w:rsidR="006B4A29" w:rsidRPr="000846F3">
        <w:rPr>
          <w:rFonts w:ascii="Times New Roman" w:hAnsi="Times New Roman" w:cs="Times New Roman"/>
        </w:rPr>
        <w:t xml:space="preserve">a </w:t>
      </w:r>
      <w:r w:rsidR="006B4A29">
        <w:rPr>
          <w:rFonts w:ascii="Times New Roman" w:hAnsi="Times New Roman" w:cs="Times New Roman"/>
        </w:rPr>
        <w:t xml:space="preserve">evitar </w:t>
      </w:r>
      <w:r w:rsidR="006B4A29" w:rsidRPr="000846F3">
        <w:rPr>
          <w:rFonts w:ascii="Times New Roman" w:hAnsi="Times New Roman" w:cs="Times New Roman"/>
        </w:rPr>
        <w:t xml:space="preserve">el enfrentamiento </w:t>
      </w:r>
      <w:r w:rsidR="006B4A29">
        <w:rPr>
          <w:rFonts w:ascii="Times New Roman" w:hAnsi="Times New Roman" w:cs="Times New Roman"/>
        </w:rPr>
        <w:t xml:space="preserve">directo </w:t>
      </w:r>
      <w:r w:rsidR="006B4A29" w:rsidRPr="000846F3">
        <w:rPr>
          <w:rFonts w:ascii="Times New Roman" w:hAnsi="Times New Roman" w:cs="Times New Roman"/>
        </w:rPr>
        <w:t>y optar por enfoques no convencionales</w:t>
      </w:r>
      <w:r w:rsidR="006B4A29">
        <w:rPr>
          <w:rFonts w:ascii="Times New Roman" w:hAnsi="Times New Roman" w:cs="Times New Roman"/>
        </w:rPr>
        <w:t xml:space="preserve">. </w:t>
      </w:r>
      <w:r>
        <w:rPr>
          <w:rFonts w:ascii="Times New Roman" w:hAnsi="Times New Roman" w:cs="Times New Roman"/>
        </w:rPr>
        <w:t xml:space="preserve">En el mismo sentido, </w:t>
      </w:r>
      <w:r w:rsidR="006B4A29" w:rsidRPr="000846F3">
        <w:rPr>
          <w:rFonts w:ascii="Times New Roman" w:hAnsi="Times New Roman" w:cs="Times New Roman"/>
        </w:rPr>
        <w:t xml:space="preserve">la utilidad de las fuerzas militares </w:t>
      </w:r>
      <w:r w:rsidR="006B4A29">
        <w:rPr>
          <w:rFonts w:ascii="Times New Roman" w:hAnsi="Times New Roman" w:cs="Times New Roman"/>
        </w:rPr>
        <w:t xml:space="preserve">estadounidenses </w:t>
      </w:r>
      <w:r w:rsidR="006B4A29" w:rsidRPr="000846F3">
        <w:rPr>
          <w:rFonts w:ascii="Times New Roman" w:hAnsi="Times New Roman" w:cs="Times New Roman"/>
        </w:rPr>
        <w:t>depende de su capacidad de adaptarse</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tanto </w:t>
      </w:r>
      <w:r w:rsidR="006B4A29" w:rsidRPr="000846F3">
        <w:rPr>
          <w:rFonts w:ascii="Times New Roman" w:hAnsi="Times New Roman" w:cs="Times New Roman"/>
        </w:rPr>
        <w:t>a</w:t>
      </w:r>
      <w:r w:rsidR="006B4A29">
        <w:rPr>
          <w:rFonts w:ascii="Times New Roman" w:hAnsi="Times New Roman" w:cs="Times New Roman"/>
        </w:rPr>
        <w:t xml:space="preserve">l escenario </w:t>
      </w:r>
      <w:r w:rsidR="006B4A29" w:rsidRPr="000846F3">
        <w:rPr>
          <w:rFonts w:ascii="Times New Roman" w:hAnsi="Times New Roman" w:cs="Times New Roman"/>
        </w:rPr>
        <w:t>político</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como a </w:t>
      </w:r>
      <w:r>
        <w:rPr>
          <w:rFonts w:ascii="Times New Roman" w:hAnsi="Times New Roman" w:cs="Times New Roman"/>
        </w:rPr>
        <w:t xml:space="preserve">los </w:t>
      </w:r>
      <w:r w:rsidR="006B4A29" w:rsidRPr="000846F3">
        <w:rPr>
          <w:rFonts w:ascii="Times New Roman" w:hAnsi="Times New Roman" w:cs="Times New Roman"/>
        </w:rPr>
        <w:t>adversarios no estatales</w:t>
      </w:r>
      <w:r w:rsidR="006B4A29">
        <w:rPr>
          <w:rFonts w:ascii="Times New Roman" w:hAnsi="Times New Roman" w:cs="Times New Roman"/>
        </w:rPr>
        <w:t>.</w:t>
      </w:r>
      <w:r w:rsidR="006B4A29" w:rsidRPr="000846F3">
        <w:rPr>
          <w:rFonts w:ascii="Times New Roman" w:hAnsi="Times New Roman" w:cs="Times New Roman"/>
        </w:rPr>
        <w:t xml:space="preserve"> </w:t>
      </w:r>
    </w:p>
    <w:p w14:paraId="27C1FACE" w14:textId="77777777" w:rsidR="00C636B1"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5ABA" w:rsidRPr="000846F3" w14:paraId="44650161" w14:textId="77777777" w:rsidTr="00120F66">
        <w:tc>
          <w:tcPr>
            <w:tcW w:w="8978" w:type="dxa"/>
            <w:gridSpan w:val="2"/>
            <w:shd w:val="clear" w:color="auto" w:fill="000000" w:themeFill="text1"/>
          </w:tcPr>
          <w:p w14:paraId="7CDCF9B8" w14:textId="77777777" w:rsidR="002A5ABA" w:rsidRPr="000846F3" w:rsidRDefault="002A5AB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5ABA" w:rsidRPr="000846F3" w14:paraId="0358B5B9" w14:textId="77777777" w:rsidTr="00120F66">
        <w:tc>
          <w:tcPr>
            <w:tcW w:w="2518" w:type="dxa"/>
          </w:tcPr>
          <w:p w14:paraId="71F2B1B0" w14:textId="77777777" w:rsidR="002A5ABA" w:rsidRPr="000846F3" w:rsidRDefault="002A5ABA"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697A9C6" w14:textId="3FC03D1C" w:rsidR="002A5ABA" w:rsidRPr="000846F3" w:rsidRDefault="002A5ABA"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conflictos del siglo XXI</w:t>
            </w:r>
          </w:p>
        </w:tc>
      </w:tr>
      <w:tr w:rsidR="002A5ABA" w:rsidRPr="000846F3" w14:paraId="7BA4E9F6" w14:textId="77777777" w:rsidTr="00120F66">
        <w:tc>
          <w:tcPr>
            <w:tcW w:w="2518" w:type="dxa"/>
          </w:tcPr>
          <w:p w14:paraId="7D4034CC" w14:textId="77777777" w:rsidR="002A5ABA" w:rsidRPr="000846F3" w:rsidRDefault="002A5ABA"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715984" w14:textId="77777777" w:rsidR="002A5ABA" w:rsidRPr="000846F3" w:rsidRDefault="002A5ABA" w:rsidP="00C95BF4">
            <w:pPr>
              <w:spacing w:line="276" w:lineRule="auto"/>
              <w:jc w:val="both"/>
              <w:rPr>
                <w:rFonts w:ascii="Times New Roman" w:hAnsi="Times New Roman" w:cs="Times New Roman"/>
              </w:rPr>
            </w:pPr>
            <w:r w:rsidRPr="000846F3">
              <w:rPr>
                <w:rFonts w:ascii="Times New Roman" w:hAnsi="Times New Roman" w:cs="Times New Roman"/>
              </w:rPr>
              <w:t>L</w:t>
            </w:r>
            <w:r>
              <w:rPr>
                <w:rFonts w:ascii="Times New Roman" w:hAnsi="Times New Roman" w:cs="Times New Roman"/>
              </w:rPr>
              <w:t xml:space="preserve">a mayoría de </w:t>
            </w:r>
            <w:r w:rsidRPr="000846F3">
              <w:rPr>
                <w:rFonts w:ascii="Times New Roman" w:hAnsi="Times New Roman" w:cs="Times New Roman"/>
              </w:rPr>
              <w:t xml:space="preserve">conflictos armados del siglo XXI </w:t>
            </w:r>
            <w:r>
              <w:rPr>
                <w:rFonts w:ascii="Times New Roman" w:hAnsi="Times New Roman" w:cs="Times New Roman"/>
              </w:rPr>
              <w:t xml:space="preserve">son </w:t>
            </w:r>
            <w:r w:rsidRPr="000846F3">
              <w:rPr>
                <w:rFonts w:ascii="Times New Roman" w:hAnsi="Times New Roman" w:cs="Times New Roman"/>
              </w:rPr>
              <w:t>guerras civiles</w:t>
            </w:r>
            <w:r>
              <w:rPr>
                <w:rFonts w:ascii="Times New Roman" w:hAnsi="Times New Roman" w:cs="Times New Roman"/>
              </w:rPr>
              <w:t xml:space="preserve">, es decir conflictos internos que muchas veces están </w:t>
            </w:r>
            <w:r w:rsidRPr="000846F3">
              <w:rPr>
                <w:rFonts w:ascii="Times New Roman" w:hAnsi="Times New Roman" w:cs="Times New Roman"/>
              </w:rPr>
              <w:t>limitados a determinadas zonas de un país</w:t>
            </w:r>
            <w:r>
              <w:rPr>
                <w:rFonts w:ascii="Times New Roman" w:hAnsi="Times New Roman" w:cs="Times New Roman"/>
              </w:rPr>
              <w:t xml:space="preserve">. Dicha característica </w:t>
            </w:r>
            <w:r w:rsidRPr="000846F3">
              <w:rPr>
                <w:rFonts w:ascii="Times New Roman" w:hAnsi="Times New Roman" w:cs="Times New Roman"/>
              </w:rPr>
              <w:t xml:space="preserve">dificulta </w:t>
            </w:r>
            <w:r>
              <w:rPr>
                <w:rFonts w:ascii="Times New Roman" w:hAnsi="Times New Roman" w:cs="Times New Roman"/>
              </w:rPr>
              <w:t xml:space="preserve">la </w:t>
            </w:r>
            <w:r w:rsidRPr="000846F3">
              <w:rPr>
                <w:rFonts w:ascii="Times New Roman" w:hAnsi="Times New Roman" w:cs="Times New Roman"/>
              </w:rPr>
              <w:t>perc</w:t>
            </w:r>
            <w:r>
              <w:rPr>
                <w:rFonts w:ascii="Times New Roman" w:hAnsi="Times New Roman" w:cs="Times New Roman"/>
              </w:rPr>
              <w:t xml:space="preserve">epción de </w:t>
            </w:r>
            <w:r w:rsidRPr="000846F3">
              <w:rPr>
                <w:rFonts w:ascii="Times New Roman" w:hAnsi="Times New Roman" w:cs="Times New Roman"/>
              </w:rPr>
              <w:t>la dimensión de</w:t>
            </w:r>
            <w:r>
              <w:rPr>
                <w:rFonts w:ascii="Times New Roman" w:hAnsi="Times New Roman" w:cs="Times New Roman"/>
              </w:rPr>
              <w:t xml:space="preserve"> </w:t>
            </w:r>
            <w:r w:rsidRPr="000846F3">
              <w:rPr>
                <w:rFonts w:ascii="Times New Roman" w:hAnsi="Times New Roman" w:cs="Times New Roman"/>
              </w:rPr>
              <w:t>l</w:t>
            </w:r>
            <w:r>
              <w:rPr>
                <w:rFonts w:ascii="Times New Roman" w:hAnsi="Times New Roman" w:cs="Times New Roman"/>
              </w:rPr>
              <w:t>os</w:t>
            </w:r>
            <w:r w:rsidRPr="000846F3">
              <w:rPr>
                <w:rFonts w:ascii="Times New Roman" w:hAnsi="Times New Roman" w:cs="Times New Roman"/>
              </w:rPr>
              <w:t xml:space="preserve"> conflicto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en especial, </w:t>
            </w:r>
            <w:r w:rsidRPr="000846F3">
              <w:rPr>
                <w:rFonts w:ascii="Times New Roman" w:hAnsi="Times New Roman" w:cs="Times New Roman"/>
              </w:rPr>
              <w:t>cuando hay zonas que no se ven afectadas por el mismo</w:t>
            </w:r>
            <w:r>
              <w:rPr>
                <w:rFonts w:ascii="Times New Roman" w:hAnsi="Times New Roman" w:cs="Times New Roman"/>
              </w:rPr>
              <w:t xml:space="preserve">, por ejemplo, </w:t>
            </w:r>
            <w:r w:rsidRPr="000846F3">
              <w:rPr>
                <w:rFonts w:ascii="Times New Roman" w:hAnsi="Times New Roman" w:cs="Times New Roman"/>
              </w:rPr>
              <w:t>la capital</w:t>
            </w:r>
            <w:r>
              <w:rPr>
                <w:rFonts w:ascii="Times New Roman" w:hAnsi="Times New Roman" w:cs="Times New Roman"/>
              </w:rPr>
              <w:t>.</w:t>
            </w:r>
          </w:p>
          <w:p w14:paraId="233677F6" w14:textId="77777777" w:rsidR="002A5ABA" w:rsidRPr="000846F3" w:rsidRDefault="002A5ABA" w:rsidP="00C95BF4">
            <w:pPr>
              <w:spacing w:line="276" w:lineRule="auto"/>
              <w:jc w:val="both"/>
              <w:rPr>
                <w:rFonts w:ascii="Times New Roman" w:hAnsi="Times New Roman" w:cs="Times New Roman"/>
                <w:sz w:val="24"/>
                <w:szCs w:val="24"/>
              </w:rPr>
            </w:pPr>
          </w:p>
        </w:tc>
      </w:tr>
    </w:tbl>
    <w:p w14:paraId="1C30F847" w14:textId="77777777" w:rsidR="0090354D" w:rsidRDefault="0090354D" w:rsidP="00C95BF4">
      <w:pPr>
        <w:spacing w:after="0" w:line="276" w:lineRule="auto"/>
        <w:jc w:val="both"/>
        <w:rPr>
          <w:rFonts w:ascii="Times New Roman" w:hAnsi="Times New Roman" w:cs="Times New Roman"/>
        </w:rPr>
      </w:pPr>
    </w:p>
    <w:p w14:paraId="2B4E8F07" w14:textId="35305879" w:rsidR="003B28B6" w:rsidRPr="000846F3" w:rsidRDefault="006C0DDD" w:rsidP="00C95BF4">
      <w:pPr>
        <w:spacing w:after="0" w:line="276" w:lineRule="auto"/>
        <w:jc w:val="both"/>
        <w:rPr>
          <w:rFonts w:ascii="Times New Roman" w:hAnsi="Times New Roman" w:cs="Times New Roman"/>
        </w:rPr>
      </w:pPr>
      <w:r>
        <w:rPr>
          <w:rFonts w:ascii="Times New Roman" w:hAnsi="Times New Roman" w:cs="Times New Roman"/>
        </w:rPr>
        <w:t xml:space="preserve">Los </w:t>
      </w:r>
      <w:r w:rsidR="004A2722">
        <w:rPr>
          <w:rFonts w:ascii="Times New Roman" w:hAnsi="Times New Roman" w:cs="Times New Roman"/>
        </w:rPr>
        <w:t>conflictos bélico</w:t>
      </w:r>
      <w:r>
        <w:rPr>
          <w:rFonts w:ascii="Times New Roman" w:hAnsi="Times New Roman" w:cs="Times New Roman"/>
        </w:rPr>
        <w:t>s</w:t>
      </w:r>
      <w:r w:rsidR="004A2722">
        <w:rPr>
          <w:rFonts w:ascii="Times New Roman" w:hAnsi="Times New Roman" w:cs="Times New Roman"/>
        </w:rPr>
        <w:t xml:space="preserve"> </w:t>
      </w:r>
      <w:r>
        <w:rPr>
          <w:rFonts w:ascii="Times New Roman" w:hAnsi="Times New Roman" w:cs="Times New Roman"/>
        </w:rPr>
        <w:t xml:space="preserve">de hoy </w:t>
      </w:r>
      <w:r w:rsidR="003D4A73">
        <w:rPr>
          <w:rFonts w:ascii="Times New Roman" w:hAnsi="Times New Roman" w:cs="Times New Roman"/>
        </w:rPr>
        <w:t xml:space="preserve">se desarrollan </w:t>
      </w:r>
      <w:r w:rsidR="0090354D">
        <w:rPr>
          <w:rFonts w:ascii="Times New Roman" w:hAnsi="Times New Roman" w:cs="Times New Roman"/>
        </w:rPr>
        <w:t>bajo la m</w:t>
      </w:r>
      <w:r w:rsidR="0090354D" w:rsidRPr="000846F3">
        <w:rPr>
          <w:rFonts w:ascii="Times New Roman" w:hAnsi="Times New Roman" w:cs="Times New Roman"/>
        </w:rPr>
        <w:t>irada de l</w:t>
      </w:r>
      <w:r w:rsidR="004A2722">
        <w:rPr>
          <w:rFonts w:ascii="Times New Roman" w:hAnsi="Times New Roman" w:cs="Times New Roman"/>
        </w:rPr>
        <w:t xml:space="preserve">os medios informativos y de la </w:t>
      </w:r>
      <w:r w:rsidR="0090354D" w:rsidRPr="000846F3">
        <w:rPr>
          <w:rFonts w:ascii="Times New Roman" w:hAnsi="Times New Roman" w:cs="Times New Roman"/>
        </w:rPr>
        <w:t>opinión pública global</w:t>
      </w:r>
      <w:r w:rsidR="004A2722">
        <w:rPr>
          <w:rFonts w:ascii="Times New Roman" w:hAnsi="Times New Roman" w:cs="Times New Roman"/>
        </w:rPr>
        <w:t xml:space="preserve">, apoyados </w:t>
      </w:r>
      <w:r w:rsidR="00A90341" w:rsidRPr="000846F3">
        <w:rPr>
          <w:rFonts w:ascii="Times New Roman" w:hAnsi="Times New Roman" w:cs="Times New Roman"/>
        </w:rPr>
        <w:t xml:space="preserve">en </w:t>
      </w:r>
      <w:r w:rsidR="00A90341" w:rsidRPr="002A5ABA">
        <w:rPr>
          <w:rFonts w:ascii="Times New Roman" w:hAnsi="Times New Roman" w:cs="Times New Roman"/>
          <w:b/>
        </w:rPr>
        <w:t xml:space="preserve">transmisiones </w:t>
      </w:r>
      <w:r w:rsidR="002A5ABA" w:rsidRPr="002A5ABA">
        <w:rPr>
          <w:rFonts w:ascii="Times New Roman" w:hAnsi="Times New Roman" w:cs="Times New Roman"/>
          <w:b/>
        </w:rPr>
        <w:t>digitales y satelitales</w:t>
      </w:r>
      <w:r w:rsidR="00A90341" w:rsidRPr="000846F3">
        <w:rPr>
          <w:rFonts w:ascii="Times New Roman" w:hAnsi="Times New Roman" w:cs="Times New Roman"/>
        </w:rPr>
        <w:t xml:space="preserve">. </w:t>
      </w:r>
      <w:r>
        <w:rPr>
          <w:rFonts w:ascii="Times New Roman" w:hAnsi="Times New Roman" w:cs="Times New Roman"/>
        </w:rPr>
        <w:t xml:space="preserve">Paradójicamente, </w:t>
      </w:r>
      <w:r w:rsidR="0090354D">
        <w:rPr>
          <w:rFonts w:ascii="Times New Roman" w:hAnsi="Times New Roman" w:cs="Times New Roman"/>
        </w:rPr>
        <w:t>a</w:t>
      </w:r>
      <w:r w:rsidR="00A90341">
        <w:rPr>
          <w:rFonts w:ascii="Times New Roman" w:hAnsi="Times New Roman" w:cs="Times New Roman"/>
        </w:rPr>
        <w:t xml:space="preserve"> pesar de la presencia de la prensa mundial, </w:t>
      </w:r>
      <w:r w:rsidR="004A2722">
        <w:rPr>
          <w:rFonts w:ascii="Times New Roman" w:hAnsi="Times New Roman" w:cs="Times New Roman"/>
        </w:rPr>
        <w:t xml:space="preserve">los </w:t>
      </w:r>
      <w:r w:rsidR="003B28B6" w:rsidRPr="000846F3">
        <w:rPr>
          <w:rFonts w:ascii="Times New Roman" w:hAnsi="Times New Roman" w:cs="Times New Roman"/>
        </w:rPr>
        <w:t>entorno</w:t>
      </w:r>
      <w:r w:rsidR="004A2722">
        <w:rPr>
          <w:rFonts w:ascii="Times New Roman" w:hAnsi="Times New Roman" w:cs="Times New Roman"/>
        </w:rPr>
        <w:t>s</w:t>
      </w:r>
      <w:r w:rsidR="003B28B6" w:rsidRPr="000846F3">
        <w:rPr>
          <w:rFonts w:ascii="Times New Roman" w:hAnsi="Times New Roman" w:cs="Times New Roman"/>
        </w:rPr>
        <w:t xml:space="preserve"> hostil</w:t>
      </w:r>
      <w:r w:rsidR="004A2722">
        <w:rPr>
          <w:rFonts w:ascii="Times New Roman" w:hAnsi="Times New Roman" w:cs="Times New Roman"/>
        </w:rPr>
        <w:t>es</w:t>
      </w:r>
      <w:r w:rsidR="003B28B6" w:rsidRPr="000846F3">
        <w:rPr>
          <w:rFonts w:ascii="Times New Roman" w:hAnsi="Times New Roman" w:cs="Times New Roman"/>
        </w:rPr>
        <w:t xml:space="preserve"> </w:t>
      </w:r>
      <w:r w:rsidR="00A90341">
        <w:rPr>
          <w:rFonts w:ascii="Times New Roman" w:hAnsi="Times New Roman" w:cs="Times New Roman"/>
        </w:rPr>
        <w:t xml:space="preserve">y </w:t>
      </w:r>
      <w:r w:rsidR="004A2722">
        <w:rPr>
          <w:rFonts w:ascii="Times New Roman" w:hAnsi="Times New Roman" w:cs="Times New Roman"/>
        </w:rPr>
        <w:t xml:space="preserve">muchas veces </w:t>
      </w:r>
      <w:r w:rsidR="003B28B6" w:rsidRPr="000846F3">
        <w:rPr>
          <w:rFonts w:ascii="Times New Roman" w:hAnsi="Times New Roman" w:cs="Times New Roman"/>
        </w:rPr>
        <w:t>inaccesible</w:t>
      </w:r>
      <w:r w:rsidR="004A2722">
        <w:rPr>
          <w:rFonts w:ascii="Times New Roman" w:hAnsi="Times New Roman" w:cs="Times New Roman"/>
        </w:rPr>
        <w:t>s</w:t>
      </w:r>
      <w:r w:rsidR="00A90341">
        <w:rPr>
          <w:rFonts w:ascii="Times New Roman" w:hAnsi="Times New Roman" w:cs="Times New Roman"/>
        </w:rPr>
        <w:t xml:space="preserve"> </w:t>
      </w:r>
      <w:r w:rsidR="004A2722">
        <w:rPr>
          <w:rFonts w:ascii="Times New Roman" w:hAnsi="Times New Roman" w:cs="Times New Roman"/>
        </w:rPr>
        <w:t>dificulta</w:t>
      </w:r>
      <w:r>
        <w:rPr>
          <w:rFonts w:ascii="Times New Roman" w:hAnsi="Times New Roman" w:cs="Times New Roman"/>
        </w:rPr>
        <w:t>n</w:t>
      </w:r>
      <w:r w:rsidR="004A2722">
        <w:rPr>
          <w:rFonts w:ascii="Times New Roman" w:hAnsi="Times New Roman" w:cs="Times New Roman"/>
        </w:rPr>
        <w:t xml:space="preserve"> el acceso a la información</w:t>
      </w:r>
      <w:r w:rsidR="004A2722" w:rsidRPr="000846F3">
        <w:rPr>
          <w:rFonts w:ascii="Times New Roman" w:hAnsi="Times New Roman" w:cs="Times New Roman"/>
        </w:rPr>
        <w:t xml:space="preserve"> </w:t>
      </w:r>
      <w:r w:rsidR="004A2722">
        <w:rPr>
          <w:rFonts w:ascii="Times New Roman" w:hAnsi="Times New Roman" w:cs="Times New Roman"/>
        </w:rPr>
        <w:t>de lo que ocurre</w:t>
      </w:r>
      <w:r>
        <w:rPr>
          <w:rFonts w:ascii="Times New Roman" w:hAnsi="Times New Roman" w:cs="Times New Roman"/>
        </w:rPr>
        <w:t xml:space="preserve">. Por otra parte, muchos de los conflictos bélicos no son cubiertos por los medios informativos, condenando a sus víctimas al olvido por parte de la opinión pública mundial. </w:t>
      </w:r>
    </w:p>
    <w:p w14:paraId="659565E5" w14:textId="77777777" w:rsidR="0090354D" w:rsidRDefault="0090354D" w:rsidP="00C95BF4">
      <w:pPr>
        <w:spacing w:after="0" w:line="276" w:lineRule="auto"/>
        <w:jc w:val="both"/>
        <w:rPr>
          <w:rFonts w:ascii="Times New Roman" w:hAnsi="Times New Roman" w:cs="Times New Roman"/>
        </w:rPr>
      </w:pPr>
    </w:p>
    <w:p w14:paraId="1EDC9FE9" w14:textId="491D0D9E" w:rsidR="006B4A29" w:rsidRDefault="006C0DDD" w:rsidP="00C95BF4">
      <w:pPr>
        <w:spacing w:after="0" w:line="276" w:lineRule="auto"/>
        <w:jc w:val="both"/>
        <w:rPr>
          <w:rFonts w:ascii="Times New Roman" w:hAnsi="Times New Roman" w:cs="Times New Roman"/>
        </w:rPr>
      </w:pPr>
      <w:r>
        <w:rPr>
          <w:rFonts w:ascii="Times New Roman" w:hAnsi="Times New Roman" w:cs="Times New Roman"/>
        </w:rPr>
        <w:t xml:space="preserve">El ocaso de </w:t>
      </w:r>
      <w:r w:rsidR="006B4A29" w:rsidRPr="000846F3">
        <w:rPr>
          <w:rFonts w:ascii="Times New Roman" w:hAnsi="Times New Roman" w:cs="Times New Roman"/>
        </w:rPr>
        <w:t xml:space="preserve">las guerras regulares también </w:t>
      </w:r>
      <w:r>
        <w:rPr>
          <w:rFonts w:ascii="Times New Roman" w:hAnsi="Times New Roman" w:cs="Times New Roman"/>
        </w:rPr>
        <w:t xml:space="preserve">trajo el ocaso </w:t>
      </w:r>
      <w:r w:rsidR="006B4A29" w:rsidRPr="000846F3">
        <w:rPr>
          <w:rFonts w:ascii="Times New Roman" w:hAnsi="Times New Roman" w:cs="Times New Roman"/>
        </w:rPr>
        <w:t xml:space="preserve">de </w:t>
      </w:r>
      <w:r w:rsidR="004A5F60">
        <w:rPr>
          <w:rFonts w:ascii="Times New Roman" w:hAnsi="Times New Roman" w:cs="Times New Roman"/>
        </w:rPr>
        <w:t xml:space="preserve">sus </w:t>
      </w:r>
      <w:r w:rsidR="006B4A29" w:rsidRPr="002A5ABA">
        <w:rPr>
          <w:rFonts w:ascii="Times New Roman" w:hAnsi="Times New Roman" w:cs="Times New Roman"/>
          <w:b/>
        </w:rPr>
        <w:t>códigos de conducta</w:t>
      </w:r>
      <w:r w:rsidR="006B4A29" w:rsidRPr="000846F3">
        <w:rPr>
          <w:rFonts w:ascii="Times New Roman" w:hAnsi="Times New Roman" w:cs="Times New Roman"/>
        </w:rPr>
        <w:t xml:space="preserve">. En los conflictos contemporáneos </w:t>
      </w:r>
      <w:r>
        <w:rPr>
          <w:rFonts w:ascii="Times New Roman" w:hAnsi="Times New Roman" w:cs="Times New Roman"/>
        </w:rPr>
        <w:t>pareciese que cualquier medio fuese válido</w:t>
      </w:r>
      <w:r w:rsidR="006B4A29" w:rsidRPr="000846F3">
        <w:rPr>
          <w:rFonts w:ascii="Times New Roman" w:hAnsi="Times New Roman" w:cs="Times New Roman"/>
        </w:rPr>
        <w:t xml:space="preserve">: </w:t>
      </w:r>
      <w:r w:rsidR="00653297" w:rsidRPr="000846F3">
        <w:rPr>
          <w:rFonts w:ascii="Times New Roman" w:hAnsi="Times New Roman" w:cs="Times New Roman"/>
        </w:rPr>
        <w:t>deshumanización</w:t>
      </w:r>
      <w:r w:rsidR="00653297">
        <w:rPr>
          <w:rFonts w:ascii="Times New Roman" w:hAnsi="Times New Roman" w:cs="Times New Roman"/>
        </w:rPr>
        <w:t xml:space="preserve">, </w:t>
      </w:r>
      <w:r>
        <w:rPr>
          <w:rFonts w:ascii="Times New Roman" w:hAnsi="Times New Roman" w:cs="Times New Roman"/>
        </w:rPr>
        <w:t xml:space="preserve">ataques armados a </w:t>
      </w:r>
      <w:r w:rsidR="006B4A29" w:rsidRPr="000846F3">
        <w:rPr>
          <w:rFonts w:ascii="Times New Roman" w:hAnsi="Times New Roman" w:cs="Times New Roman"/>
        </w:rPr>
        <w:t xml:space="preserve">civiles, </w:t>
      </w:r>
      <w:r>
        <w:rPr>
          <w:rFonts w:ascii="Times New Roman" w:hAnsi="Times New Roman" w:cs="Times New Roman"/>
        </w:rPr>
        <w:t xml:space="preserve">secuestros y </w:t>
      </w:r>
      <w:r w:rsidR="006B4A29" w:rsidRPr="000846F3">
        <w:rPr>
          <w:rFonts w:ascii="Times New Roman" w:hAnsi="Times New Roman" w:cs="Times New Roman"/>
        </w:rPr>
        <w:t xml:space="preserve">violaciones masivas </w:t>
      </w:r>
      <w:r w:rsidR="00823A0D">
        <w:rPr>
          <w:rFonts w:ascii="Times New Roman" w:hAnsi="Times New Roman" w:cs="Times New Roman"/>
        </w:rPr>
        <w:t>a</w:t>
      </w:r>
      <w:r w:rsidR="006B4A29" w:rsidRPr="000846F3">
        <w:rPr>
          <w:rFonts w:ascii="Times New Roman" w:hAnsi="Times New Roman" w:cs="Times New Roman"/>
        </w:rPr>
        <w:t xml:space="preserve"> mujeres, </w:t>
      </w:r>
      <w:r>
        <w:rPr>
          <w:rFonts w:ascii="Times New Roman" w:hAnsi="Times New Roman" w:cs="Times New Roman"/>
        </w:rPr>
        <w:t xml:space="preserve">ataques suicidas contra civiles, bombardeos indiscriminados en zonas residenciales, </w:t>
      </w:r>
      <w:r w:rsidR="006B4A29" w:rsidRPr="000846F3">
        <w:rPr>
          <w:rFonts w:ascii="Times New Roman" w:hAnsi="Times New Roman" w:cs="Times New Roman"/>
        </w:rPr>
        <w:t xml:space="preserve">ejecución </w:t>
      </w:r>
      <w:r>
        <w:rPr>
          <w:rFonts w:ascii="Times New Roman" w:hAnsi="Times New Roman" w:cs="Times New Roman"/>
        </w:rPr>
        <w:t xml:space="preserve">mediática </w:t>
      </w:r>
      <w:r w:rsidR="006B4A29" w:rsidRPr="000846F3">
        <w:rPr>
          <w:rFonts w:ascii="Times New Roman" w:hAnsi="Times New Roman" w:cs="Times New Roman"/>
        </w:rPr>
        <w:t xml:space="preserve">de prisioneros, saqueo de aldeas, utilización de </w:t>
      </w:r>
      <w:r>
        <w:rPr>
          <w:rFonts w:ascii="Times New Roman" w:hAnsi="Times New Roman" w:cs="Times New Roman"/>
        </w:rPr>
        <w:t xml:space="preserve">armas prohibidas como las bombas de racimo y las </w:t>
      </w:r>
      <w:r w:rsidR="00823A0D">
        <w:rPr>
          <w:rFonts w:ascii="Times New Roman" w:hAnsi="Times New Roman" w:cs="Times New Roman"/>
        </w:rPr>
        <w:t>minas antipersona</w:t>
      </w:r>
      <w:r>
        <w:rPr>
          <w:rFonts w:ascii="Times New Roman" w:hAnsi="Times New Roman" w:cs="Times New Roman"/>
        </w:rPr>
        <w:t xml:space="preserve">, emboscadas </w:t>
      </w:r>
      <w:r w:rsidR="006B4A29" w:rsidRPr="000846F3">
        <w:rPr>
          <w:rFonts w:ascii="Times New Roman" w:hAnsi="Times New Roman" w:cs="Times New Roman"/>
        </w:rPr>
        <w:t xml:space="preserve">y, en suma, </w:t>
      </w:r>
      <w:r w:rsidR="002A5ABA">
        <w:rPr>
          <w:rFonts w:ascii="Times New Roman" w:hAnsi="Times New Roman" w:cs="Times New Roman"/>
        </w:rPr>
        <w:t xml:space="preserve">el uso de </w:t>
      </w:r>
      <w:r>
        <w:rPr>
          <w:rFonts w:ascii="Times New Roman" w:hAnsi="Times New Roman" w:cs="Times New Roman"/>
        </w:rPr>
        <w:t xml:space="preserve">cualquier recurso sin medir </w:t>
      </w:r>
      <w:r w:rsidR="002A5ABA">
        <w:rPr>
          <w:rFonts w:ascii="Times New Roman" w:hAnsi="Times New Roman" w:cs="Times New Roman"/>
        </w:rPr>
        <w:t xml:space="preserve">las </w:t>
      </w:r>
      <w:r>
        <w:rPr>
          <w:rFonts w:ascii="Times New Roman" w:hAnsi="Times New Roman" w:cs="Times New Roman"/>
        </w:rPr>
        <w:t xml:space="preserve">consecuencias sobre los daños en la </w:t>
      </w:r>
      <w:r w:rsidR="006B4A29" w:rsidRPr="002A5ABA">
        <w:rPr>
          <w:rFonts w:ascii="Times New Roman" w:hAnsi="Times New Roman" w:cs="Times New Roman"/>
          <w:b/>
        </w:rPr>
        <w:t>población civil</w:t>
      </w:r>
      <w:r w:rsidR="006B4A29" w:rsidRPr="000846F3">
        <w:rPr>
          <w:rFonts w:ascii="Times New Roman" w:hAnsi="Times New Roman" w:cs="Times New Roman"/>
        </w:rPr>
        <w:t xml:space="preserve">, </w:t>
      </w:r>
      <w:r>
        <w:rPr>
          <w:rFonts w:ascii="Times New Roman" w:hAnsi="Times New Roman" w:cs="Times New Roman"/>
        </w:rPr>
        <w:t xml:space="preserve">la cual es convertida en </w:t>
      </w:r>
      <w:r w:rsidR="006B4A29" w:rsidRPr="002A5ABA">
        <w:rPr>
          <w:rFonts w:ascii="Times New Roman" w:hAnsi="Times New Roman" w:cs="Times New Roman"/>
          <w:b/>
        </w:rPr>
        <w:t>la principal víctima</w:t>
      </w:r>
      <w:r w:rsidR="006B4A29" w:rsidRPr="000846F3">
        <w:rPr>
          <w:rFonts w:ascii="Times New Roman" w:hAnsi="Times New Roman" w:cs="Times New Roman"/>
        </w:rPr>
        <w:t xml:space="preserve">. </w:t>
      </w:r>
    </w:p>
    <w:p w14:paraId="4E504730" w14:textId="77777777" w:rsidR="006B4A29" w:rsidRDefault="006B4A29" w:rsidP="00C95BF4">
      <w:pPr>
        <w:spacing w:after="0" w:line="276" w:lineRule="auto"/>
        <w:jc w:val="both"/>
        <w:rPr>
          <w:rFonts w:ascii="Times New Roman" w:hAnsi="Times New Roman" w:cs="Times New Roman"/>
        </w:rPr>
      </w:pPr>
    </w:p>
    <w:p w14:paraId="41C1F4C7" w14:textId="631E5CC1" w:rsidR="002A5ABA" w:rsidRDefault="00653297" w:rsidP="00C95BF4">
      <w:pPr>
        <w:spacing w:after="0" w:line="276" w:lineRule="auto"/>
        <w:jc w:val="both"/>
        <w:rPr>
          <w:rFonts w:ascii="Times New Roman" w:hAnsi="Times New Roman" w:cs="Times New Roman"/>
        </w:rPr>
      </w:pPr>
      <w:r>
        <w:rPr>
          <w:rFonts w:ascii="Times New Roman" w:hAnsi="Times New Roman" w:cs="Times New Roman"/>
        </w:rPr>
        <w:t xml:space="preserve">Otro factor típico de los conflictos actuales en </w:t>
      </w:r>
      <w:r w:rsidR="006B4A29" w:rsidRPr="000846F3">
        <w:rPr>
          <w:rFonts w:ascii="Times New Roman" w:hAnsi="Times New Roman" w:cs="Times New Roman"/>
        </w:rPr>
        <w:t xml:space="preserve">el saqueo de los recursos naturales de regiones ricas en </w:t>
      </w:r>
      <w:r w:rsidR="006B4A29" w:rsidRPr="002A5ABA">
        <w:rPr>
          <w:rFonts w:ascii="Times New Roman" w:hAnsi="Times New Roman" w:cs="Times New Roman"/>
          <w:b/>
        </w:rPr>
        <w:t>materias primas y minerales estratégicos</w:t>
      </w:r>
      <w:r w:rsidR="00603625" w:rsidRPr="00603625">
        <w:rPr>
          <w:rFonts w:ascii="Times New Roman" w:hAnsi="Times New Roman" w:cs="Times New Roman"/>
        </w:rPr>
        <w:t xml:space="preserve"> [</w:t>
      </w:r>
      <w:hyperlink r:id="rId24" w:history="1">
        <w:r w:rsidR="00603625" w:rsidRPr="00603625">
          <w:rPr>
            <w:rStyle w:val="Hipervnculo"/>
            <w:rFonts w:ascii="Times New Roman" w:hAnsi="Times New Roman" w:cs="Times New Roman"/>
          </w:rPr>
          <w:t>VER</w:t>
        </w:r>
      </w:hyperlink>
      <w:r w:rsidR="00603625" w:rsidRPr="00603625">
        <w:rPr>
          <w:rFonts w:ascii="Times New Roman" w:hAnsi="Times New Roman" w:cs="Times New Roman"/>
        </w:rPr>
        <w:t>]</w:t>
      </w:r>
      <w:r>
        <w:rPr>
          <w:rFonts w:ascii="Times New Roman" w:hAnsi="Times New Roman" w:cs="Times New Roman"/>
        </w:rPr>
        <w:t xml:space="preserve">. Dichos recursos </w:t>
      </w:r>
      <w:r w:rsidR="006B4A29" w:rsidRPr="000846F3">
        <w:rPr>
          <w:rFonts w:ascii="Times New Roman" w:hAnsi="Times New Roman" w:cs="Times New Roman"/>
        </w:rPr>
        <w:t>sirven para alimentar la guerra</w:t>
      </w:r>
      <w:r w:rsidR="004A5F60">
        <w:rPr>
          <w:rFonts w:ascii="Times New Roman" w:hAnsi="Times New Roman" w:cs="Times New Roman"/>
        </w:rPr>
        <w:t>,</w:t>
      </w:r>
      <w:r w:rsidR="006B4A29" w:rsidRPr="000846F3">
        <w:rPr>
          <w:rFonts w:ascii="Times New Roman" w:hAnsi="Times New Roman" w:cs="Times New Roman"/>
        </w:rPr>
        <w:t xml:space="preserve"> </w:t>
      </w:r>
      <w:r>
        <w:rPr>
          <w:rFonts w:ascii="Times New Roman" w:hAnsi="Times New Roman" w:cs="Times New Roman"/>
        </w:rPr>
        <w:t xml:space="preserve">es decir, se </w:t>
      </w:r>
      <w:r w:rsidR="006B4A29" w:rsidRPr="000846F3">
        <w:rPr>
          <w:rFonts w:ascii="Times New Roman" w:hAnsi="Times New Roman" w:cs="Times New Roman"/>
        </w:rPr>
        <w:t xml:space="preserve">intercambian riquezas naturales por armas, en un círculo </w:t>
      </w:r>
      <w:r>
        <w:rPr>
          <w:rFonts w:ascii="Times New Roman" w:hAnsi="Times New Roman" w:cs="Times New Roman"/>
        </w:rPr>
        <w:t xml:space="preserve">vicioso </w:t>
      </w:r>
      <w:r w:rsidR="006B4A29" w:rsidRPr="000846F3">
        <w:rPr>
          <w:rFonts w:ascii="Times New Roman" w:hAnsi="Times New Roman" w:cs="Times New Roman"/>
        </w:rPr>
        <w:t xml:space="preserve">en el que </w:t>
      </w:r>
      <w:r>
        <w:rPr>
          <w:rFonts w:ascii="Times New Roman" w:hAnsi="Times New Roman" w:cs="Times New Roman"/>
        </w:rPr>
        <w:t xml:space="preserve">muchas veces se ven involucradas </w:t>
      </w:r>
      <w:r w:rsidR="006B4A29" w:rsidRPr="000846F3">
        <w:rPr>
          <w:rFonts w:ascii="Times New Roman" w:hAnsi="Times New Roman" w:cs="Times New Roman"/>
        </w:rPr>
        <w:t xml:space="preserve">empresas </w:t>
      </w:r>
      <w:r w:rsidR="002A5ABA">
        <w:rPr>
          <w:rFonts w:ascii="Times New Roman" w:hAnsi="Times New Roman" w:cs="Times New Roman"/>
        </w:rPr>
        <w:t>que se conectan con las grandes transnacionales a través de las redes de mercados globales</w:t>
      </w:r>
      <w:r>
        <w:rPr>
          <w:rFonts w:ascii="Times New Roman" w:hAnsi="Times New Roman" w:cs="Times New Roman"/>
        </w:rPr>
        <w:t xml:space="preserve">, pequeños ejércitos y políticos. </w:t>
      </w:r>
    </w:p>
    <w:p w14:paraId="7780CDE3"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5ABA" w:rsidRPr="000846F3" w14:paraId="3C634BFC" w14:textId="77777777" w:rsidTr="00120F66">
        <w:tc>
          <w:tcPr>
            <w:tcW w:w="8978" w:type="dxa"/>
            <w:gridSpan w:val="2"/>
            <w:shd w:val="clear" w:color="auto" w:fill="000000" w:themeFill="text1"/>
          </w:tcPr>
          <w:p w14:paraId="6D38F030" w14:textId="77777777" w:rsidR="002A5ABA" w:rsidRPr="000846F3" w:rsidRDefault="002A5AB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5ABA" w:rsidRPr="000846F3" w14:paraId="75F88CFB" w14:textId="77777777" w:rsidTr="00120F66">
        <w:tc>
          <w:tcPr>
            <w:tcW w:w="2518" w:type="dxa"/>
          </w:tcPr>
          <w:p w14:paraId="4866E7C6" w14:textId="77777777" w:rsidR="002A5ABA" w:rsidRPr="000846F3" w:rsidRDefault="002A5ABA"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ED67FFB" w14:textId="6AB46473" w:rsidR="002A5ABA" w:rsidRPr="000846F3" w:rsidRDefault="002A5ABA" w:rsidP="00C95BF4">
            <w:pPr>
              <w:spacing w:line="276" w:lineRule="auto"/>
              <w:jc w:val="both"/>
              <w:rPr>
                <w:rFonts w:ascii="Times New Roman" w:hAnsi="Times New Roman" w:cs="Times New Roman"/>
                <w:b/>
                <w:sz w:val="24"/>
                <w:szCs w:val="24"/>
              </w:rPr>
            </w:pPr>
            <w:r w:rsidRPr="000846F3">
              <w:rPr>
                <w:rFonts w:ascii="Times New Roman" w:hAnsi="Times New Roman" w:cs="Times New Roman"/>
              </w:rPr>
              <w:t xml:space="preserve">Muchos </w:t>
            </w:r>
            <w:r>
              <w:rPr>
                <w:rFonts w:ascii="Times New Roman" w:hAnsi="Times New Roman" w:cs="Times New Roman"/>
              </w:rPr>
              <w:t xml:space="preserve">de los </w:t>
            </w:r>
            <w:r w:rsidRPr="000846F3">
              <w:rPr>
                <w:rFonts w:ascii="Times New Roman" w:hAnsi="Times New Roman" w:cs="Times New Roman"/>
              </w:rPr>
              <w:t>países en conflicto</w:t>
            </w:r>
            <w:r>
              <w:rPr>
                <w:rFonts w:ascii="Times New Roman" w:hAnsi="Times New Roman" w:cs="Times New Roman"/>
              </w:rPr>
              <w:t xml:space="preserve"> armado son ricos en materias primas. L</w:t>
            </w:r>
            <w:r w:rsidRPr="001F2056">
              <w:rPr>
                <w:rFonts w:ascii="Times New Roman" w:hAnsi="Times New Roman" w:cs="Times New Roman"/>
              </w:rPr>
              <w:t xml:space="preserve">a presión medioambiental </w:t>
            </w:r>
            <w:r>
              <w:rPr>
                <w:rFonts w:ascii="Times New Roman" w:hAnsi="Times New Roman" w:cs="Times New Roman"/>
              </w:rPr>
              <w:t xml:space="preserve">también está </w:t>
            </w:r>
            <w:r w:rsidRPr="001F2056">
              <w:rPr>
                <w:rFonts w:ascii="Times New Roman" w:hAnsi="Times New Roman" w:cs="Times New Roman"/>
              </w:rPr>
              <w:t xml:space="preserve">vinculada </w:t>
            </w:r>
            <w:r>
              <w:rPr>
                <w:rFonts w:ascii="Times New Roman" w:hAnsi="Times New Roman" w:cs="Times New Roman"/>
              </w:rPr>
              <w:t xml:space="preserve">a </w:t>
            </w:r>
            <w:r w:rsidRPr="001F2056">
              <w:rPr>
                <w:rFonts w:ascii="Times New Roman" w:hAnsi="Times New Roman" w:cs="Times New Roman"/>
              </w:rPr>
              <w:t xml:space="preserve">los conflictos </w:t>
            </w:r>
            <w:r>
              <w:rPr>
                <w:rFonts w:ascii="Times New Roman" w:hAnsi="Times New Roman" w:cs="Times New Roman"/>
              </w:rPr>
              <w:t xml:space="preserve">armados. Factores como la </w:t>
            </w:r>
            <w:r w:rsidRPr="001F2056">
              <w:rPr>
                <w:rFonts w:ascii="Times New Roman" w:hAnsi="Times New Roman" w:cs="Times New Roman"/>
              </w:rPr>
              <w:t>disminución de recursos</w:t>
            </w:r>
            <w:r>
              <w:rPr>
                <w:rFonts w:ascii="Times New Roman" w:hAnsi="Times New Roman" w:cs="Times New Roman"/>
              </w:rPr>
              <w:t xml:space="preserve"> no renovables, </w:t>
            </w:r>
            <w:r w:rsidRPr="001F2056">
              <w:rPr>
                <w:rFonts w:ascii="Times New Roman" w:hAnsi="Times New Roman" w:cs="Times New Roman"/>
              </w:rPr>
              <w:t>las tensiones creadas por poblaciones desplazadas</w:t>
            </w:r>
            <w:r>
              <w:rPr>
                <w:rFonts w:ascii="Times New Roman" w:hAnsi="Times New Roman" w:cs="Times New Roman"/>
              </w:rPr>
              <w:t xml:space="preserve"> </w:t>
            </w:r>
            <w:r w:rsidRPr="001F2056">
              <w:rPr>
                <w:rFonts w:ascii="Times New Roman" w:hAnsi="Times New Roman" w:cs="Times New Roman"/>
              </w:rPr>
              <w:t>y el acceso desigual a los recursos</w:t>
            </w:r>
            <w:r>
              <w:rPr>
                <w:rFonts w:ascii="Times New Roman" w:hAnsi="Times New Roman" w:cs="Times New Roman"/>
              </w:rPr>
              <w:t xml:space="preserve">, </w:t>
            </w:r>
            <w:r w:rsidRPr="001F2056">
              <w:rPr>
                <w:rFonts w:ascii="Times New Roman" w:hAnsi="Times New Roman" w:cs="Times New Roman"/>
              </w:rPr>
              <w:t xml:space="preserve">provocan </w:t>
            </w:r>
            <w:r>
              <w:rPr>
                <w:rFonts w:ascii="Times New Roman" w:hAnsi="Times New Roman" w:cs="Times New Roman"/>
              </w:rPr>
              <w:t xml:space="preserve">el aumento significativo de las tensiones en los conflictos. La presión medioambiental es particularmente intensa en la zona subsahariana en </w:t>
            </w:r>
            <w:r w:rsidRPr="001F2056">
              <w:rPr>
                <w:rFonts w:ascii="Times New Roman" w:hAnsi="Times New Roman" w:cs="Times New Roman"/>
              </w:rPr>
              <w:t xml:space="preserve">África </w:t>
            </w:r>
            <w:r>
              <w:rPr>
                <w:rFonts w:ascii="Times New Roman" w:hAnsi="Times New Roman" w:cs="Times New Roman"/>
              </w:rPr>
              <w:t xml:space="preserve">y en </w:t>
            </w:r>
            <w:r w:rsidRPr="001F2056">
              <w:rPr>
                <w:rFonts w:ascii="Times New Roman" w:hAnsi="Times New Roman" w:cs="Times New Roman"/>
              </w:rPr>
              <w:t>Oriente Medio</w:t>
            </w:r>
            <w:r>
              <w:rPr>
                <w:rFonts w:ascii="Times New Roman" w:hAnsi="Times New Roman" w:cs="Times New Roman"/>
              </w:rPr>
              <w:t xml:space="preserve">, las cuales presentan un </w:t>
            </w:r>
            <w:r w:rsidRPr="001F2056">
              <w:rPr>
                <w:rFonts w:ascii="Times New Roman" w:hAnsi="Times New Roman" w:cs="Times New Roman"/>
              </w:rPr>
              <w:t xml:space="preserve">crecimiento </w:t>
            </w:r>
            <w:r>
              <w:rPr>
                <w:rFonts w:ascii="Times New Roman" w:hAnsi="Times New Roman" w:cs="Times New Roman"/>
              </w:rPr>
              <w:t>vertiginoso de la población en zonas con pocos recursos naturales.</w:t>
            </w:r>
          </w:p>
        </w:tc>
      </w:tr>
    </w:tbl>
    <w:p w14:paraId="2F86A301" w14:textId="77777777" w:rsidR="002A5ABA" w:rsidRDefault="002A5ABA" w:rsidP="00C95BF4">
      <w:pPr>
        <w:spacing w:after="0" w:line="276" w:lineRule="auto"/>
        <w:jc w:val="both"/>
        <w:rPr>
          <w:rFonts w:ascii="Times New Roman" w:hAnsi="Times New Roman" w:cs="Times New Roman"/>
        </w:rPr>
      </w:pPr>
    </w:p>
    <w:p w14:paraId="7FD193C6" w14:textId="55F7DED8" w:rsidR="00E10C85" w:rsidRDefault="00EF67BD" w:rsidP="00C95BF4">
      <w:pPr>
        <w:spacing w:after="0" w:line="276" w:lineRule="auto"/>
        <w:jc w:val="both"/>
        <w:rPr>
          <w:rFonts w:ascii="Times New Roman" w:hAnsi="Times New Roman" w:cs="Times New Roman"/>
        </w:rPr>
      </w:pPr>
      <w:r>
        <w:rPr>
          <w:rFonts w:ascii="Times New Roman" w:hAnsi="Times New Roman" w:cs="Times New Roman"/>
        </w:rPr>
        <w:t>L</w:t>
      </w:r>
      <w:r w:rsidRPr="00EF67BD">
        <w:rPr>
          <w:rFonts w:ascii="Times New Roman" w:hAnsi="Times New Roman" w:cs="Times New Roman"/>
        </w:rPr>
        <w:t xml:space="preserve">a </w:t>
      </w:r>
      <w:r w:rsidR="00823A0D">
        <w:rPr>
          <w:rFonts w:ascii="Times New Roman" w:hAnsi="Times New Roman" w:cs="Times New Roman"/>
        </w:rPr>
        <w:t>guerra del siglo XXI</w:t>
      </w:r>
      <w:r w:rsidRPr="00EF67BD">
        <w:rPr>
          <w:rFonts w:ascii="Times New Roman" w:hAnsi="Times New Roman" w:cs="Times New Roman"/>
        </w:rPr>
        <w:t xml:space="preserve"> </w:t>
      </w:r>
      <w:r>
        <w:rPr>
          <w:rFonts w:ascii="Times New Roman" w:hAnsi="Times New Roman" w:cs="Times New Roman"/>
        </w:rPr>
        <w:t xml:space="preserve">es una </w:t>
      </w:r>
      <w:r w:rsidRPr="00EF67BD">
        <w:rPr>
          <w:rFonts w:ascii="Times New Roman" w:hAnsi="Times New Roman" w:cs="Times New Roman"/>
        </w:rPr>
        <w:t>guerra diferente, donde se utiliza</w:t>
      </w:r>
      <w:r>
        <w:rPr>
          <w:rFonts w:ascii="Times New Roman" w:hAnsi="Times New Roman" w:cs="Times New Roman"/>
        </w:rPr>
        <w:t>n</w:t>
      </w:r>
      <w:r w:rsidRPr="00EF67BD">
        <w:rPr>
          <w:rFonts w:ascii="Times New Roman" w:hAnsi="Times New Roman" w:cs="Times New Roman"/>
        </w:rPr>
        <w:t xml:space="preserve"> todos los medios diplomáticos, todas las herramientas de inteligencia, todos los instrumentos de interdicción policiaca, todas las i</w:t>
      </w:r>
      <w:r w:rsidR="00823A0D">
        <w:rPr>
          <w:rFonts w:ascii="Times New Roman" w:hAnsi="Times New Roman" w:cs="Times New Roman"/>
        </w:rPr>
        <w:t>nfluencias financieras y todo el armamento</w:t>
      </w:r>
      <w:r w:rsidRPr="00EF67BD">
        <w:rPr>
          <w:rFonts w:ascii="Times New Roman" w:hAnsi="Times New Roman" w:cs="Times New Roman"/>
        </w:rPr>
        <w:t xml:space="preserve"> </w:t>
      </w:r>
      <w:r w:rsidR="00823A0D">
        <w:rPr>
          <w:rFonts w:ascii="Times New Roman" w:hAnsi="Times New Roman" w:cs="Times New Roman"/>
        </w:rPr>
        <w:t>disponible</w:t>
      </w:r>
      <w:r w:rsidRPr="00EF67BD">
        <w:rPr>
          <w:rFonts w:ascii="Times New Roman" w:hAnsi="Times New Roman" w:cs="Times New Roman"/>
        </w:rPr>
        <w:t>.</w:t>
      </w:r>
    </w:p>
    <w:p w14:paraId="5F9904FA" w14:textId="77777777" w:rsidR="00C25ECA" w:rsidRDefault="00C25EC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22DCEC05" w14:textId="77777777" w:rsidTr="00453D56">
        <w:tc>
          <w:tcPr>
            <w:tcW w:w="9033" w:type="dxa"/>
            <w:gridSpan w:val="2"/>
            <w:shd w:val="clear" w:color="auto" w:fill="000000" w:themeFill="text1"/>
          </w:tcPr>
          <w:p w14:paraId="74ACC3B5"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3A1D22AC" w14:textId="77777777" w:rsidTr="00453D56">
        <w:tc>
          <w:tcPr>
            <w:tcW w:w="2518" w:type="dxa"/>
          </w:tcPr>
          <w:p w14:paraId="105739A3"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D4AD011" w14:textId="51DFBC86"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603625">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7</w:t>
            </w:r>
            <w:r>
              <w:rPr>
                <w:rFonts w:ascii="Times New Roman" w:hAnsi="Times New Roman" w:cs="Times New Roman"/>
                <w:color w:val="000000"/>
                <w:sz w:val="24"/>
                <w:szCs w:val="24"/>
              </w:rPr>
              <w:t>0</w:t>
            </w:r>
          </w:p>
        </w:tc>
      </w:tr>
      <w:tr w:rsidR="00926FCD" w:rsidRPr="000846F3" w14:paraId="2A2E4C6B" w14:textId="77777777" w:rsidTr="00453D56">
        <w:tc>
          <w:tcPr>
            <w:tcW w:w="2518" w:type="dxa"/>
          </w:tcPr>
          <w:p w14:paraId="0AC7FC20"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52010B9" w14:textId="1EFEA549"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Comprende las transformaciones de los conflictos bélicos en el tercer milenio</w:t>
            </w:r>
          </w:p>
        </w:tc>
      </w:tr>
      <w:tr w:rsidR="00926FCD" w:rsidRPr="000846F3" w14:paraId="3553ED9A" w14:textId="77777777" w:rsidTr="00453D56">
        <w:tc>
          <w:tcPr>
            <w:tcW w:w="2518" w:type="dxa"/>
          </w:tcPr>
          <w:p w14:paraId="4D367C16"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E434251" w14:textId="23306FC7"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contrastar los cambios cualitativos entre los conflictos tradicionales y los contemporáneos</w:t>
            </w:r>
          </w:p>
        </w:tc>
      </w:tr>
    </w:tbl>
    <w:p w14:paraId="0A704431" w14:textId="77777777" w:rsidR="00EF67BD" w:rsidRDefault="00EF67BD" w:rsidP="00C95BF4">
      <w:pPr>
        <w:spacing w:after="0" w:line="276" w:lineRule="auto"/>
        <w:jc w:val="both"/>
        <w:rPr>
          <w:rFonts w:ascii="Times New Roman" w:hAnsi="Times New Roman" w:cs="Times New Roman"/>
        </w:rPr>
      </w:pPr>
    </w:p>
    <w:p w14:paraId="29476B54" w14:textId="0BAA2673"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2.2 Los conflictos como oportunidades para el cambio social</w:t>
      </w:r>
    </w:p>
    <w:p w14:paraId="7C6105F8" w14:textId="77777777" w:rsidR="00C7684A" w:rsidRPr="000846F3" w:rsidRDefault="00C7684A" w:rsidP="00C95BF4">
      <w:pPr>
        <w:spacing w:after="0" w:line="276" w:lineRule="auto"/>
        <w:jc w:val="both"/>
        <w:rPr>
          <w:rFonts w:ascii="Times New Roman" w:hAnsi="Times New Roman" w:cs="Times New Roman"/>
          <w:highlight w:val="yellow"/>
        </w:rPr>
      </w:pPr>
    </w:p>
    <w:p w14:paraId="11C32E3A" w14:textId="77777777" w:rsidR="002A2216" w:rsidRDefault="006A6A00"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Se puede afirmar que </w:t>
      </w:r>
      <w:r w:rsidRPr="002A5ABA">
        <w:rPr>
          <w:rFonts w:ascii="Times New Roman" w:hAnsi="Times New Roman" w:cs="Times New Roman"/>
          <w:b/>
        </w:rPr>
        <w:t>el conflicto</w:t>
      </w:r>
      <w:r w:rsidRPr="000846F3">
        <w:rPr>
          <w:rFonts w:ascii="Times New Roman" w:hAnsi="Times New Roman" w:cs="Times New Roman"/>
        </w:rPr>
        <w:t xml:space="preserve"> es una parte importante de lo que </w:t>
      </w:r>
      <w:r w:rsidRPr="002A5ABA">
        <w:rPr>
          <w:rFonts w:ascii="Times New Roman" w:hAnsi="Times New Roman" w:cs="Times New Roman"/>
          <w:b/>
        </w:rPr>
        <w:t>nos constituye como seres humanos</w:t>
      </w:r>
      <w:r w:rsidRPr="000846F3">
        <w:rPr>
          <w:rFonts w:ascii="Times New Roman" w:hAnsi="Times New Roman" w:cs="Times New Roman"/>
        </w:rPr>
        <w:t xml:space="preserve">. Tras miles de años de historia, se puede afirmar que los conflictos hacen parte de la vida </w:t>
      </w:r>
      <w:r w:rsidR="002A2216">
        <w:rPr>
          <w:rFonts w:ascii="Times New Roman" w:hAnsi="Times New Roman" w:cs="Times New Roman"/>
        </w:rPr>
        <w:t xml:space="preserve">cotidiana de las sociedades humanas. </w:t>
      </w:r>
    </w:p>
    <w:p w14:paraId="7C393B6D" w14:textId="77777777" w:rsidR="002A2216" w:rsidRDefault="002A2216" w:rsidP="00C95BF4">
      <w:pPr>
        <w:spacing w:after="0" w:line="276" w:lineRule="auto"/>
        <w:jc w:val="both"/>
        <w:rPr>
          <w:rFonts w:ascii="Times New Roman" w:hAnsi="Times New Roman" w:cs="Times New Roman"/>
        </w:rPr>
      </w:pPr>
    </w:p>
    <w:p w14:paraId="4B60E4F6" w14:textId="53BAB2F4" w:rsidR="00655608" w:rsidRPr="000846F3" w:rsidRDefault="002A2216" w:rsidP="00C95BF4">
      <w:pPr>
        <w:spacing w:after="0" w:line="276" w:lineRule="auto"/>
        <w:jc w:val="both"/>
        <w:rPr>
          <w:rFonts w:ascii="Times New Roman" w:hAnsi="Times New Roman" w:cs="Times New Roman"/>
        </w:rPr>
      </w:pPr>
      <w:r>
        <w:rPr>
          <w:rFonts w:ascii="Times New Roman" w:hAnsi="Times New Roman" w:cs="Times New Roman"/>
        </w:rPr>
        <w:t>T</w:t>
      </w:r>
      <w:r w:rsidR="006A6A00" w:rsidRPr="000846F3">
        <w:rPr>
          <w:rFonts w:ascii="Times New Roman" w:hAnsi="Times New Roman" w:cs="Times New Roman"/>
        </w:rPr>
        <w:t xml:space="preserve">anto para los individuos como para los grupos, </w:t>
      </w:r>
      <w:r>
        <w:rPr>
          <w:rFonts w:ascii="Times New Roman" w:hAnsi="Times New Roman" w:cs="Times New Roman"/>
        </w:rPr>
        <w:t xml:space="preserve">los conflictos </w:t>
      </w:r>
      <w:r w:rsidR="006A6A00" w:rsidRPr="000846F3">
        <w:rPr>
          <w:rFonts w:ascii="Times New Roman" w:hAnsi="Times New Roman" w:cs="Times New Roman"/>
        </w:rPr>
        <w:t xml:space="preserve">se presentan en la forma de </w:t>
      </w:r>
      <w:r w:rsidR="006A6A00" w:rsidRPr="002A5ABA">
        <w:rPr>
          <w:rFonts w:ascii="Times New Roman" w:hAnsi="Times New Roman" w:cs="Times New Roman"/>
          <w:b/>
        </w:rPr>
        <w:t xml:space="preserve">oportunidades </w:t>
      </w:r>
      <w:r w:rsidRPr="002A5ABA">
        <w:rPr>
          <w:rFonts w:ascii="Times New Roman" w:hAnsi="Times New Roman" w:cs="Times New Roman"/>
          <w:b/>
        </w:rPr>
        <w:t xml:space="preserve">útiles </w:t>
      </w:r>
      <w:r w:rsidR="006A6A00" w:rsidRPr="00823A0D">
        <w:rPr>
          <w:rFonts w:ascii="Times New Roman" w:hAnsi="Times New Roman" w:cs="Times New Roman"/>
        </w:rPr>
        <w:t>para aumentar la comprensión que tenemos de no</w:t>
      </w:r>
      <w:r w:rsidRPr="00823A0D">
        <w:rPr>
          <w:rFonts w:ascii="Times New Roman" w:hAnsi="Times New Roman" w:cs="Times New Roman"/>
        </w:rPr>
        <w:t>sotros mismos</w:t>
      </w:r>
      <w:r>
        <w:rPr>
          <w:rFonts w:ascii="Times New Roman" w:hAnsi="Times New Roman" w:cs="Times New Roman"/>
        </w:rPr>
        <w:t xml:space="preserve"> y de los otros.</w:t>
      </w:r>
      <w:r w:rsidR="006A6A00" w:rsidRPr="000846F3">
        <w:rPr>
          <w:rFonts w:ascii="Times New Roman" w:hAnsi="Times New Roman" w:cs="Times New Roman"/>
        </w:rPr>
        <w:t xml:space="preserve"> </w:t>
      </w:r>
      <w:r>
        <w:rPr>
          <w:rFonts w:ascii="Times New Roman" w:hAnsi="Times New Roman" w:cs="Times New Roman"/>
        </w:rPr>
        <w:t>M</w:t>
      </w:r>
      <w:r w:rsidR="006A6A00" w:rsidRPr="000846F3">
        <w:rPr>
          <w:rFonts w:ascii="Times New Roman" w:hAnsi="Times New Roman" w:cs="Times New Roman"/>
        </w:rPr>
        <w:t xml:space="preserve">ediante los conflictos emergen </w:t>
      </w:r>
      <w:r>
        <w:rPr>
          <w:rFonts w:ascii="Times New Roman" w:hAnsi="Times New Roman" w:cs="Times New Roman"/>
        </w:rPr>
        <w:t xml:space="preserve">nuevas </w:t>
      </w:r>
      <w:r w:rsidR="006A6A00" w:rsidRPr="000846F3">
        <w:rPr>
          <w:rFonts w:ascii="Times New Roman" w:hAnsi="Times New Roman" w:cs="Times New Roman"/>
        </w:rPr>
        <w:t xml:space="preserve">oportunidades para </w:t>
      </w:r>
      <w:r w:rsidR="006A6A00" w:rsidRPr="00823A0D">
        <w:rPr>
          <w:rFonts w:ascii="Times New Roman" w:hAnsi="Times New Roman" w:cs="Times New Roman"/>
          <w:b/>
        </w:rPr>
        <w:t>mejorar la forma en que se vive</w:t>
      </w:r>
      <w:r w:rsidR="006A6A00" w:rsidRPr="000846F3">
        <w:rPr>
          <w:rFonts w:ascii="Times New Roman" w:hAnsi="Times New Roman" w:cs="Times New Roman"/>
        </w:rPr>
        <w:t xml:space="preserve"> y para </w:t>
      </w:r>
      <w:r w:rsidR="006A6A00" w:rsidRPr="00823A0D">
        <w:rPr>
          <w:rFonts w:ascii="Times New Roman" w:hAnsi="Times New Roman" w:cs="Times New Roman"/>
          <w:b/>
        </w:rPr>
        <w:t>construir soluciones</w:t>
      </w:r>
      <w:r w:rsidR="006A6A00" w:rsidRPr="000846F3">
        <w:rPr>
          <w:rFonts w:ascii="Times New Roman" w:hAnsi="Times New Roman" w:cs="Times New Roman"/>
        </w:rPr>
        <w:t xml:space="preserve"> en las que tod</w:t>
      </w:r>
      <w:r>
        <w:rPr>
          <w:rFonts w:ascii="Times New Roman" w:hAnsi="Times New Roman" w:cs="Times New Roman"/>
        </w:rPr>
        <w:t xml:space="preserve">as las partes involucradas </w:t>
      </w:r>
      <w:r w:rsidR="00823A0D">
        <w:rPr>
          <w:rFonts w:ascii="Times New Roman" w:hAnsi="Times New Roman" w:cs="Times New Roman"/>
        </w:rPr>
        <w:t>terminan ganando.</w:t>
      </w:r>
    </w:p>
    <w:p w14:paraId="30FD1EB2" w14:textId="77777777" w:rsidR="00655608" w:rsidRPr="000846F3" w:rsidRDefault="00655608" w:rsidP="00C95BF4">
      <w:pPr>
        <w:spacing w:after="0" w:line="276" w:lineRule="auto"/>
        <w:jc w:val="both"/>
        <w:rPr>
          <w:rFonts w:ascii="Times New Roman" w:hAnsi="Times New Roman" w:cs="Times New Roman"/>
        </w:rPr>
      </w:pPr>
    </w:p>
    <w:p w14:paraId="1168CF19" w14:textId="2B300D5D" w:rsidR="002042E5" w:rsidRDefault="002042E5" w:rsidP="00C95BF4">
      <w:pPr>
        <w:spacing w:after="0" w:line="276" w:lineRule="auto"/>
        <w:jc w:val="both"/>
        <w:rPr>
          <w:rFonts w:ascii="Times New Roman" w:hAnsi="Times New Roman" w:cs="Times New Roman"/>
        </w:rPr>
      </w:pPr>
      <w:r>
        <w:rPr>
          <w:rFonts w:ascii="Times New Roman" w:hAnsi="Times New Roman" w:cs="Times New Roman"/>
        </w:rPr>
        <w:t xml:space="preserve">Es común ver que las personas tienen una opinión negativa del conflicto. Es visto como una situación que es mejor evitar. Usualmente se </w:t>
      </w:r>
      <w:r w:rsidR="006A6A00" w:rsidRPr="000846F3">
        <w:rPr>
          <w:rFonts w:ascii="Times New Roman" w:hAnsi="Times New Roman" w:cs="Times New Roman"/>
        </w:rPr>
        <w:t xml:space="preserve">relaciona </w:t>
      </w:r>
      <w:r w:rsidRPr="000846F3">
        <w:rPr>
          <w:rFonts w:ascii="Times New Roman" w:hAnsi="Times New Roman" w:cs="Times New Roman"/>
        </w:rPr>
        <w:t>el concepto de conflicto con el de violencia</w:t>
      </w:r>
      <w:r>
        <w:rPr>
          <w:rFonts w:ascii="Times New Roman" w:hAnsi="Times New Roman" w:cs="Times New Roman"/>
        </w:rPr>
        <w:t xml:space="preserve"> y es percibido como un desperdicio</w:t>
      </w:r>
      <w:r w:rsidR="006A6A00" w:rsidRPr="000846F3">
        <w:rPr>
          <w:rFonts w:ascii="Times New Roman" w:hAnsi="Times New Roman" w:cs="Times New Roman"/>
        </w:rPr>
        <w:t xml:space="preserve"> </w:t>
      </w:r>
      <w:r>
        <w:rPr>
          <w:rFonts w:ascii="Times New Roman" w:hAnsi="Times New Roman" w:cs="Times New Roman"/>
        </w:rPr>
        <w:t xml:space="preserve">de </w:t>
      </w:r>
      <w:r w:rsidR="006A6A00" w:rsidRPr="000846F3">
        <w:rPr>
          <w:rFonts w:ascii="Times New Roman" w:hAnsi="Times New Roman" w:cs="Times New Roman"/>
        </w:rPr>
        <w:t xml:space="preserve">energía y </w:t>
      </w:r>
      <w:r>
        <w:rPr>
          <w:rFonts w:ascii="Times New Roman" w:hAnsi="Times New Roman" w:cs="Times New Roman"/>
        </w:rPr>
        <w:t xml:space="preserve">de </w:t>
      </w:r>
      <w:r w:rsidR="006A6A00" w:rsidRPr="000846F3">
        <w:rPr>
          <w:rFonts w:ascii="Times New Roman" w:hAnsi="Times New Roman" w:cs="Times New Roman"/>
        </w:rPr>
        <w:t xml:space="preserve">tiempo. </w:t>
      </w:r>
      <w:r>
        <w:rPr>
          <w:rFonts w:ascii="Times New Roman" w:hAnsi="Times New Roman" w:cs="Times New Roman"/>
        </w:rPr>
        <w:t xml:space="preserve">Son opiniones comprensibles, ya que muchas veces se observa que las personas optan por la agresión al resolver sus conflictos, o simplemente solo ven sus propios puntos de vista, sin considerar los puntos de vista de sus contradictores. </w:t>
      </w:r>
    </w:p>
    <w:p w14:paraId="60FF4FC5" w14:textId="77777777" w:rsidR="002042E5" w:rsidRDefault="002042E5" w:rsidP="00C95BF4">
      <w:pPr>
        <w:spacing w:after="0" w:line="276" w:lineRule="auto"/>
        <w:jc w:val="both"/>
        <w:rPr>
          <w:rFonts w:ascii="Times New Roman" w:hAnsi="Times New Roman" w:cs="Times New Roman"/>
        </w:rPr>
      </w:pPr>
    </w:p>
    <w:p w14:paraId="2CD36940" w14:textId="257E802C" w:rsidR="006A6A00" w:rsidRPr="000846F3" w:rsidRDefault="002042E5" w:rsidP="00C95BF4">
      <w:pPr>
        <w:spacing w:after="0" w:line="276" w:lineRule="auto"/>
        <w:jc w:val="both"/>
        <w:rPr>
          <w:rFonts w:ascii="Times New Roman" w:hAnsi="Times New Roman" w:cs="Times New Roman"/>
        </w:rPr>
      </w:pPr>
      <w:r>
        <w:rPr>
          <w:rFonts w:ascii="Times New Roman" w:hAnsi="Times New Roman" w:cs="Times New Roman"/>
        </w:rPr>
        <w:t xml:space="preserve">Ello se explica porque </w:t>
      </w:r>
      <w:r w:rsidR="006A6A00" w:rsidRPr="000846F3">
        <w:rPr>
          <w:rFonts w:ascii="Times New Roman" w:hAnsi="Times New Roman" w:cs="Times New Roman"/>
        </w:rPr>
        <w:t xml:space="preserve">la mayoría </w:t>
      </w:r>
      <w:r>
        <w:rPr>
          <w:rFonts w:ascii="Times New Roman" w:hAnsi="Times New Roman" w:cs="Times New Roman"/>
        </w:rPr>
        <w:t xml:space="preserve">de personas no han </w:t>
      </w:r>
      <w:r w:rsidR="006A6A00" w:rsidRPr="000846F3">
        <w:rPr>
          <w:rFonts w:ascii="Times New Roman" w:hAnsi="Times New Roman" w:cs="Times New Roman"/>
        </w:rPr>
        <w:t>sido educad</w:t>
      </w:r>
      <w:r>
        <w:rPr>
          <w:rFonts w:ascii="Times New Roman" w:hAnsi="Times New Roman" w:cs="Times New Roman"/>
        </w:rPr>
        <w:t>a</w:t>
      </w:r>
      <w:r w:rsidR="006A6A00" w:rsidRPr="000846F3">
        <w:rPr>
          <w:rFonts w:ascii="Times New Roman" w:hAnsi="Times New Roman" w:cs="Times New Roman"/>
        </w:rPr>
        <w:t>s para enfrentar los conflictos de una manera positiva</w:t>
      </w:r>
      <w:r>
        <w:rPr>
          <w:rFonts w:ascii="Times New Roman" w:hAnsi="Times New Roman" w:cs="Times New Roman"/>
        </w:rPr>
        <w:t>, creativa. Significa que no tienen herramientas y recursos para encontrar caminos alternativos para resolver sus diferencias.</w:t>
      </w:r>
    </w:p>
    <w:p w14:paraId="45797E43" w14:textId="77777777" w:rsidR="006A6A00" w:rsidRDefault="006A6A00" w:rsidP="00C95BF4">
      <w:pPr>
        <w:spacing w:after="0" w:line="276" w:lineRule="auto"/>
        <w:jc w:val="both"/>
        <w:rPr>
          <w:rFonts w:ascii="Times New Roman" w:hAnsi="Times New Roman" w:cs="Times New Roman"/>
        </w:rPr>
      </w:pPr>
    </w:p>
    <w:p w14:paraId="4795D0A0" w14:textId="77777777" w:rsidR="00AC12A7" w:rsidRDefault="00AC12A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AC12A7" w:rsidRPr="000846F3" w14:paraId="6E6828A6" w14:textId="77777777" w:rsidTr="00AC12A7">
        <w:tc>
          <w:tcPr>
            <w:tcW w:w="8978" w:type="dxa"/>
            <w:gridSpan w:val="2"/>
            <w:shd w:val="clear" w:color="auto" w:fill="000000" w:themeFill="text1"/>
          </w:tcPr>
          <w:p w14:paraId="59716623"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27BD71CB" w14:textId="77777777" w:rsidTr="00AC12A7">
        <w:tc>
          <w:tcPr>
            <w:tcW w:w="2518" w:type="dxa"/>
          </w:tcPr>
          <w:p w14:paraId="2CEC63A3"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3B73D75" w14:textId="77777777" w:rsidR="00AC12A7" w:rsidRPr="000846F3" w:rsidRDefault="00AC12A7" w:rsidP="00C95BF4">
            <w:pPr>
              <w:spacing w:line="276" w:lineRule="auto"/>
              <w:jc w:val="both"/>
              <w:rPr>
                <w:rFonts w:ascii="Times New Roman" w:hAnsi="Times New Roman" w:cs="Times New Roman"/>
                <w:b/>
                <w:sz w:val="24"/>
                <w:szCs w:val="24"/>
              </w:rPr>
            </w:pPr>
            <w:r>
              <w:rPr>
                <w:rFonts w:ascii="Times New Roman" w:hAnsi="Times New Roman" w:cs="Times New Roman"/>
              </w:rPr>
              <w:t xml:space="preserve">Hoy en día en el mundo se </w:t>
            </w:r>
            <w:r w:rsidRPr="001F2056">
              <w:rPr>
                <w:rFonts w:ascii="Times New Roman" w:hAnsi="Times New Roman" w:cs="Times New Roman"/>
              </w:rPr>
              <w:t>consolida la cultura de la negociación, donde los procesos de paz s</w:t>
            </w:r>
            <w:r>
              <w:rPr>
                <w:rFonts w:ascii="Times New Roman" w:hAnsi="Times New Roman" w:cs="Times New Roman"/>
              </w:rPr>
              <w:t xml:space="preserve">on </w:t>
            </w:r>
            <w:r w:rsidRPr="001F2056">
              <w:rPr>
                <w:rFonts w:ascii="Times New Roman" w:hAnsi="Times New Roman" w:cs="Times New Roman"/>
              </w:rPr>
              <w:t>protagonistas en el mundo de l</w:t>
            </w:r>
            <w:r>
              <w:rPr>
                <w:rFonts w:ascii="Times New Roman" w:hAnsi="Times New Roman" w:cs="Times New Roman"/>
              </w:rPr>
              <w:t>os conflictos. L</w:t>
            </w:r>
            <w:r w:rsidRPr="001F2056">
              <w:rPr>
                <w:rFonts w:ascii="Times New Roman" w:hAnsi="Times New Roman" w:cs="Times New Roman"/>
              </w:rPr>
              <w:t xml:space="preserve">a mitad de los conflictos armados </w:t>
            </w:r>
            <w:r>
              <w:rPr>
                <w:rFonts w:ascii="Times New Roman" w:hAnsi="Times New Roman" w:cs="Times New Roman"/>
              </w:rPr>
              <w:t xml:space="preserve">están en </w:t>
            </w:r>
            <w:r w:rsidRPr="001F2056">
              <w:rPr>
                <w:rFonts w:ascii="Times New Roman" w:hAnsi="Times New Roman" w:cs="Times New Roman"/>
              </w:rPr>
              <w:t>negociaciones</w:t>
            </w:r>
            <w:r>
              <w:rPr>
                <w:rFonts w:ascii="Times New Roman" w:hAnsi="Times New Roman" w:cs="Times New Roman"/>
              </w:rPr>
              <w:t>. De l</w:t>
            </w:r>
            <w:r w:rsidRPr="001F2056">
              <w:rPr>
                <w:rFonts w:ascii="Times New Roman" w:hAnsi="Times New Roman" w:cs="Times New Roman"/>
              </w:rPr>
              <w:t xml:space="preserve">os </w:t>
            </w:r>
            <w:r>
              <w:rPr>
                <w:rFonts w:ascii="Times New Roman" w:hAnsi="Times New Roman" w:cs="Times New Roman"/>
              </w:rPr>
              <w:t xml:space="preserve">cuarenta </w:t>
            </w:r>
            <w:r w:rsidRPr="001F2056">
              <w:rPr>
                <w:rFonts w:ascii="Times New Roman" w:hAnsi="Times New Roman" w:cs="Times New Roman"/>
              </w:rPr>
              <w:t>conflictos finalizados en los últimos veinte años</w:t>
            </w:r>
            <w:r>
              <w:rPr>
                <w:rFonts w:ascii="Times New Roman" w:hAnsi="Times New Roman" w:cs="Times New Roman"/>
              </w:rPr>
              <w:t xml:space="preserve">, treinta y tres </w:t>
            </w:r>
            <w:r w:rsidRPr="001F2056">
              <w:rPr>
                <w:rFonts w:ascii="Times New Roman" w:hAnsi="Times New Roman" w:cs="Times New Roman"/>
              </w:rPr>
              <w:t xml:space="preserve">han sido mediante un acuerdo de paz y </w:t>
            </w:r>
            <w:r>
              <w:rPr>
                <w:rFonts w:ascii="Times New Roman" w:hAnsi="Times New Roman" w:cs="Times New Roman"/>
              </w:rPr>
              <w:t xml:space="preserve">solo </w:t>
            </w:r>
            <w:r w:rsidRPr="001F2056">
              <w:rPr>
                <w:rFonts w:ascii="Times New Roman" w:hAnsi="Times New Roman" w:cs="Times New Roman"/>
              </w:rPr>
              <w:t>7 con victoria militar</w:t>
            </w:r>
            <w:r>
              <w:rPr>
                <w:rFonts w:ascii="Times New Roman" w:hAnsi="Times New Roman" w:cs="Times New Roman"/>
              </w:rPr>
              <w:t xml:space="preserve">. </w:t>
            </w:r>
          </w:p>
        </w:tc>
      </w:tr>
    </w:tbl>
    <w:p w14:paraId="62649430" w14:textId="77777777" w:rsidR="00AC12A7" w:rsidRPr="000846F3" w:rsidRDefault="00AC12A7" w:rsidP="00C95BF4">
      <w:pPr>
        <w:spacing w:after="0" w:line="276" w:lineRule="auto"/>
        <w:jc w:val="both"/>
        <w:rPr>
          <w:rFonts w:ascii="Times New Roman" w:hAnsi="Times New Roman" w:cs="Times New Roman"/>
        </w:rPr>
      </w:pPr>
    </w:p>
    <w:p w14:paraId="65235E45" w14:textId="16B01E0A" w:rsidR="002042E5" w:rsidRDefault="002042E5" w:rsidP="00C95BF4">
      <w:pPr>
        <w:spacing w:after="0" w:line="276" w:lineRule="auto"/>
        <w:jc w:val="both"/>
        <w:rPr>
          <w:rFonts w:ascii="Times New Roman" w:hAnsi="Times New Roman" w:cs="Times New Roman"/>
        </w:rPr>
      </w:pPr>
      <w:r>
        <w:rPr>
          <w:rFonts w:ascii="Times New Roman" w:hAnsi="Times New Roman" w:cs="Times New Roman"/>
        </w:rPr>
        <w:t>E</w:t>
      </w:r>
      <w:r w:rsidR="006A6A00" w:rsidRPr="000846F3">
        <w:rPr>
          <w:rFonts w:ascii="Times New Roman" w:hAnsi="Times New Roman" w:cs="Times New Roman"/>
        </w:rPr>
        <w:t xml:space="preserve">l conflicto </w:t>
      </w:r>
      <w:r w:rsidR="006A6A00" w:rsidRPr="002A5ABA">
        <w:rPr>
          <w:rFonts w:ascii="Times New Roman" w:hAnsi="Times New Roman" w:cs="Times New Roman"/>
          <w:b/>
        </w:rPr>
        <w:t>es necesario en las relaciones humanas</w:t>
      </w:r>
      <w:r w:rsidR="006A6A00" w:rsidRPr="000846F3">
        <w:rPr>
          <w:rFonts w:ascii="Times New Roman" w:hAnsi="Times New Roman" w:cs="Times New Roman"/>
        </w:rPr>
        <w:t xml:space="preserve">. </w:t>
      </w:r>
      <w:r>
        <w:rPr>
          <w:rFonts w:ascii="Times New Roman" w:hAnsi="Times New Roman" w:cs="Times New Roman"/>
        </w:rPr>
        <w:t>E</w:t>
      </w:r>
      <w:r w:rsidR="006A6A00" w:rsidRPr="000846F3">
        <w:rPr>
          <w:rFonts w:ascii="Times New Roman" w:hAnsi="Times New Roman" w:cs="Times New Roman"/>
        </w:rPr>
        <w:t>s algo inevitable.</w:t>
      </w:r>
      <w:r>
        <w:rPr>
          <w:rFonts w:ascii="Times New Roman" w:hAnsi="Times New Roman" w:cs="Times New Roman"/>
        </w:rPr>
        <w:t xml:space="preserve"> Por ello, en lugar de negarlo o de evitarlo es importante verlo </w:t>
      </w:r>
      <w:r w:rsidR="006A6A00" w:rsidRPr="000846F3">
        <w:rPr>
          <w:rFonts w:ascii="Times New Roman" w:hAnsi="Times New Roman" w:cs="Times New Roman"/>
        </w:rPr>
        <w:t xml:space="preserve">como </w:t>
      </w:r>
      <w:r>
        <w:rPr>
          <w:rFonts w:ascii="Times New Roman" w:hAnsi="Times New Roman" w:cs="Times New Roman"/>
        </w:rPr>
        <w:t xml:space="preserve">una oportunidad </w:t>
      </w:r>
      <w:r w:rsidR="006A6A00" w:rsidRPr="000846F3">
        <w:rPr>
          <w:rFonts w:ascii="Times New Roman" w:hAnsi="Times New Roman" w:cs="Times New Roman"/>
        </w:rPr>
        <w:t xml:space="preserve">de desarrollo y de mejora de la convivencia. </w:t>
      </w:r>
      <w:r w:rsidR="00823A0D">
        <w:rPr>
          <w:rFonts w:ascii="Times New Roman" w:hAnsi="Times New Roman" w:cs="Times New Roman"/>
        </w:rPr>
        <w:t>Históricamente, e</w:t>
      </w:r>
      <w:r w:rsidR="00823A0D" w:rsidRPr="000846F3">
        <w:rPr>
          <w:rFonts w:ascii="Times New Roman" w:hAnsi="Times New Roman" w:cs="Times New Roman"/>
        </w:rPr>
        <w:t xml:space="preserve">l conflicto </w:t>
      </w:r>
      <w:r w:rsidR="00823A0D">
        <w:rPr>
          <w:rFonts w:ascii="Times New Roman" w:hAnsi="Times New Roman" w:cs="Times New Roman"/>
        </w:rPr>
        <w:t xml:space="preserve">ha sido </w:t>
      </w:r>
      <w:r w:rsidR="00823A0D" w:rsidRPr="000846F3">
        <w:rPr>
          <w:rFonts w:ascii="Times New Roman" w:hAnsi="Times New Roman" w:cs="Times New Roman"/>
        </w:rPr>
        <w:t>la principal palanca de transformación social.</w:t>
      </w:r>
    </w:p>
    <w:p w14:paraId="0E5F0BFF" w14:textId="77777777" w:rsidR="002042E5" w:rsidRDefault="002042E5" w:rsidP="00C95BF4">
      <w:pPr>
        <w:spacing w:after="0" w:line="276" w:lineRule="auto"/>
        <w:jc w:val="both"/>
        <w:rPr>
          <w:rFonts w:ascii="Times New Roman" w:hAnsi="Times New Roman" w:cs="Times New Roman"/>
        </w:rPr>
      </w:pPr>
    </w:p>
    <w:p w14:paraId="60EDAB27" w14:textId="2E3A8940" w:rsidR="006A6A00" w:rsidRDefault="002042E5" w:rsidP="00C95BF4">
      <w:pPr>
        <w:spacing w:after="0" w:line="276" w:lineRule="auto"/>
        <w:jc w:val="both"/>
        <w:rPr>
          <w:rFonts w:ascii="Times New Roman" w:hAnsi="Times New Roman" w:cs="Times New Roman"/>
        </w:rPr>
      </w:pPr>
      <w:r>
        <w:rPr>
          <w:rFonts w:ascii="Times New Roman" w:hAnsi="Times New Roman" w:cs="Times New Roman"/>
        </w:rPr>
        <w:t xml:space="preserve">Para </w:t>
      </w:r>
      <w:r w:rsidR="00823A0D">
        <w:rPr>
          <w:rFonts w:ascii="Times New Roman" w:hAnsi="Times New Roman" w:cs="Times New Roman"/>
        </w:rPr>
        <w:t>lograrlo</w:t>
      </w:r>
      <w:r>
        <w:rPr>
          <w:rFonts w:ascii="Times New Roman" w:hAnsi="Times New Roman" w:cs="Times New Roman"/>
        </w:rPr>
        <w:t xml:space="preserve"> es clave empezar a considerar</w:t>
      </w:r>
      <w:r w:rsidR="006A6A00" w:rsidRPr="000846F3">
        <w:rPr>
          <w:rFonts w:ascii="Times New Roman" w:hAnsi="Times New Roman" w:cs="Times New Roman"/>
        </w:rPr>
        <w:t xml:space="preserve"> </w:t>
      </w:r>
      <w:r w:rsidR="006A6A00" w:rsidRPr="00823A0D">
        <w:rPr>
          <w:rFonts w:ascii="Times New Roman" w:hAnsi="Times New Roman" w:cs="Times New Roman"/>
          <w:b/>
        </w:rPr>
        <w:t>la diversidad y la diferencia como un valor</w:t>
      </w:r>
      <w:r>
        <w:rPr>
          <w:rFonts w:ascii="Times New Roman" w:hAnsi="Times New Roman" w:cs="Times New Roman"/>
        </w:rPr>
        <w:t>, como riqueza</w:t>
      </w:r>
      <w:r w:rsidR="006A6A00" w:rsidRPr="000846F3">
        <w:rPr>
          <w:rFonts w:ascii="Times New Roman" w:hAnsi="Times New Roman" w:cs="Times New Roman"/>
        </w:rPr>
        <w:t xml:space="preserve">. </w:t>
      </w:r>
      <w:r w:rsidR="008F4989">
        <w:rPr>
          <w:rFonts w:ascii="Times New Roman" w:hAnsi="Times New Roman" w:cs="Times New Roman"/>
        </w:rPr>
        <w:t>E</w:t>
      </w:r>
      <w:r w:rsidR="006A6A00" w:rsidRPr="000846F3">
        <w:rPr>
          <w:rFonts w:ascii="Times New Roman" w:hAnsi="Times New Roman" w:cs="Times New Roman"/>
        </w:rPr>
        <w:t xml:space="preserve">n definitiva, el problema no es la presencia de conflictos, sino lo que </w:t>
      </w:r>
      <w:r w:rsidR="00AC0BA0">
        <w:rPr>
          <w:rFonts w:ascii="Times New Roman" w:hAnsi="Times New Roman" w:cs="Times New Roman"/>
        </w:rPr>
        <w:t xml:space="preserve">se hace </w:t>
      </w:r>
      <w:r w:rsidR="006A6A00" w:rsidRPr="000846F3">
        <w:rPr>
          <w:rFonts w:ascii="Times New Roman" w:hAnsi="Times New Roman" w:cs="Times New Roman"/>
        </w:rPr>
        <w:t xml:space="preserve">cuando aparecen, </w:t>
      </w:r>
      <w:r w:rsidR="00AC0BA0">
        <w:rPr>
          <w:rFonts w:ascii="Times New Roman" w:hAnsi="Times New Roman" w:cs="Times New Roman"/>
        </w:rPr>
        <w:t xml:space="preserve">es decir, </w:t>
      </w:r>
      <w:r w:rsidR="006A6A00" w:rsidRPr="000846F3">
        <w:rPr>
          <w:rFonts w:ascii="Times New Roman" w:hAnsi="Times New Roman" w:cs="Times New Roman"/>
        </w:rPr>
        <w:t xml:space="preserve">la respuesta que </w:t>
      </w:r>
      <w:r w:rsidR="00AC0BA0">
        <w:rPr>
          <w:rFonts w:ascii="Times New Roman" w:hAnsi="Times New Roman" w:cs="Times New Roman"/>
        </w:rPr>
        <w:t>se les da.</w:t>
      </w:r>
      <w:r w:rsidR="006A6A00" w:rsidRPr="000846F3">
        <w:rPr>
          <w:rFonts w:ascii="Times New Roman" w:hAnsi="Times New Roman" w:cs="Times New Roman"/>
        </w:rPr>
        <w:t xml:space="preserve"> </w:t>
      </w:r>
    </w:p>
    <w:p w14:paraId="7A8FBAF8" w14:textId="77777777" w:rsidR="00E84E36" w:rsidRPr="000846F3"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57BCA5A8" w14:textId="77777777" w:rsidTr="005A2B85">
        <w:tc>
          <w:tcPr>
            <w:tcW w:w="9033" w:type="dxa"/>
            <w:gridSpan w:val="2"/>
            <w:shd w:val="clear" w:color="auto" w:fill="0D0D0D" w:themeFill="text1" w:themeFillTint="F2"/>
          </w:tcPr>
          <w:p w14:paraId="1C6E8A4E"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9877EFD" w14:textId="77777777" w:rsidTr="005A2B85">
        <w:tc>
          <w:tcPr>
            <w:tcW w:w="2518" w:type="dxa"/>
          </w:tcPr>
          <w:p w14:paraId="7B2BF744"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0B9F8B7" w14:textId="1B56537A"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2730C7">
              <w:rPr>
                <w:rFonts w:ascii="Times New Roman" w:hAnsi="Times New Roman" w:cs="Times New Roman"/>
                <w:color w:val="000000"/>
                <w:sz w:val="24"/>
                <w:szCs w:val="24"/>
              </w:rPr>
              <w:t>9</w:t>
            </w:r>
          </w:p>
        </w:tc>
      </w:tr>
      <w:tr w:rsidR="00DA3480" w:rsidRPr="00ED495A" w14:paraId="0B10BB9D" w14:textId="77777777" w:rsidTr="005A2B85">
        <w:tc>
          <w:tcPr>
            <w:tcW w:w="2518" w:type="dxa"/>
          </w:tcPr>
          <w:p w14:paraId="3E1F8913"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ADA7D96" w14:textId="02A79C19" w:rsidR="00DA3480" w:rsidRPr="00ED495A" w:rsidRDefault="008D1CD0" w:rsidP="00C95BF4">
            <w:pPr>
              <w:spacing w:line="276" w:lineRule="auto"/>
              <w:jc w:val="both"/>
              <w:rPr>
                <w:rFonts w:ascii="Times New Roman" w:hAnsi="Times New Roman" w:cs="Times New Roman"/>
                <w:color w:val="000000"/>
                <w:sz w:val="24"/>
                <w:szCs w:val="24"/>
                <w:lang w:val="es-CO"/>
              </w:rPr>
            </w:pPr>
            <w:r w:rsidRPr="00ED495A">
              <w:rPr>
                <w:rFonts w:ascii="Times New Roman" w:hAnsi="Times New Roman" w:cs="Times New Roman"/>
                <w:color w:val="000000"/>
                <w:sz w:val="24"/>
                <w:szCs w:val="24"/>
                <w:lang w:val="es-CO"/>
              </w:rPr>
              <w:t xml:space="preserve">Piezas multicolor de rompecabezas </w:t>
            </w:r>
            <w:r w:rsidR="00ED495A" w:rsidRPr="00ED495A">
              <w:rPr>
                <w:rFonts w:ascii="Times New Roman" w:hAnsi="Times New Roman" w:cs="Times New Roman"/>
                <w:color w:val="000000"/>
                <w:sz w:val="24"/>
                <w:szCs w:val="24"/>
                <w:lang w:val="es-CO"/>
              </w:rPr>
              <w:t>sostenidas por manos</w:t>
            </w:r>
            <w:r w:rsidR="00ED495A">
              <w:rPr>
                <w:rFonts w:ascii="Times New Roman" w:hAnsi="Times New Roman" w:cs="Times New Roman"/>
                <w:color w:val="000000"/>
                <w:sz w:val="24"/>
                <w:szCs w:val="24"/>
                <w:lang w:val="es-CO"/>
              </w:rPr>
              <w:t xml:space="preserve"> forman una figura gracias a la cooperación de las partes</w:t>
            </w:r>
            <w:r w:rsidR="00ED495A" w:rsidRPr="00ED495A">
              <w:rPr>
                <w:rFonts w:ascii="Times New Roman" w:hAnsi="Times New Roman" w:cs="Times New Roman"/>
                <w:color w:val="000000"/>
                <w:sz w:val="24"/>
                <w:szCs w:val="24"/>
                <w:lang w:val="es-CO"/>
              </w:rPr>
              <w:t xml:space="preserve">. </w:t>
            </w:r>
          </w:p>
        </w:tc>
      </w:tr>
      <w:tr w:rsidR="00DA3480" w:rsidRPr="000846F3" w14:paraId="5E9F2198" w14:textId="77777777" w:rsidTr="005A2B85">
        <w:tc>
          <w:tcPr>
            <w:tcW w:w="2518" w:type="dxa"/>
          </w:tcPr>
          <w:p w14:paraId="1BFA1A87"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4D87220" w14:textId="21F91527" w:rsidR="00823A0D" w:rsidRPr="000846F3" w:rsidRDefault="008D1CD0" w:rsidP="00C95BF4">
            <w:pPr>
              <w:spacing w:line="276" w:lineRule="auto"/>
              <w:jc w:val="both"/>
              <w:rPr>
                <w:rFonts w:ascii="Times New Roman" w:hAnsi="Times New Roman" w:cs="Times New Roman"/>
                <w:color w:val="000000"/>
                <w:sz w:val="24"/>
                <w:szCs w:val="24"/>
              </w:rPr>
            </w:pPr>
            <w:r w:rsidRPr="00ED495A">
              <w:rPr>
                <w:rFonts w:ascii="Times New Roman" w:hAnsi="Times New Roman" w:cs="Times New Roman"/>
                <w:color w:val="000000"/>
                <w:sz w:val="24"/>
                <w:szCs w:val="24"/>
                <w:lang w:val="es-CO"/>
              </w:rPr>
              <w:t xml:space="preserve">Número de la imagen </w:t>
            </w:r>
            <w:r w:rsidR="00823A0D" w:rsidRPr="00823A0D">
              <w:rPr>
                <w:rFonts w:ascii="Times New Roman" w:hAnsi="Times New Roman" w:cs="Times New Roman"/>
                <w:color w:val="000000"/>
                <w:sz w:val="24"/>
                <w:szCs w:val="24"/>
                <w:lang w:val="es-CO"/>
              </w:rPr>
              <w:t>236658436</w:t>
            </w:r>
            <w:r w:rsidR="00E86943">
              <w:rPr>
                <w:rFonts w:ascii="Times New Roman" w:hAnsi="Times New Roman" w:cs="Times New Roman"/>
                <w:color w:val="000000"/>
                <w:sz w:val="24"/>
                <w:szCs w:val="24"/>
                <w:lang w:val="es-CO"/>
              </w:rPr>
              <w:t xml:space="preserve">. </w:t>
            </w:r>
            <w:r w:rsidR="00823A0D">
              <w:rPr>
                <w:rFonts w:ascii="Times New Roman" w:hAnsi="Times New Roman" w:cs="Times New Roman"/>
                <w:color w:val="000000"/>
                <w:sz w:val="24"/>
                <w:szCs w:val="24"/>
                <w:lang w:val="es-CO"/>
              </w:rPr>
              <w:t xml:space="preserve">¿Se podría hacer una modificación a la imagen para que el rompecabezas mostrara no fichas de colores, sino que al unirlas formara un paisaje limpio, un bosque conservado o algo así como esta foto de Shutter </w:t>
            </w:r>
            <w:r w:rsidR="00823A0D" w:rsidRPr="00823A0D">
              <w:rPr>
                <w:rFonts w:ascii="Times New Roman" w:hAnsi="Times New Roman" w:cs="Times New Roman"/>
                <w:color w:val="000000"/>
                <w:sz w:val="24"/>
                <w:szCs w:val="24"/>
                <w:lang w:val="es-CO"/>
              </w:rPr>
              <w:t>209507509</w:t>
            </w:r>
            <w:r w:rsidR="00823A0D">
              <w:rPr>
                <w:rFonts w:ascii="Times New Roman" w:hAnsi="Times New Roman" w:cs="Times New Roman"/>
                <w:color w:val="000000"/>
                <w:sz w:val="24"/>
                <w:szCs w:val="24"/>
                <w:lang w:val="es-CO"/>
              </w:rPr>
              <w:t>?</w:t>
            </w:r>
          </w:p>
        </w:tc>
      </w:tr>
      <w:tr w:rsidR="00DA3480" w:rsidRPr="000846F3" w14:paraId="649651FE" w14:textId="77777777" w:rsidTr="005A2B85">
        <w:tc>
          <w:tcPr>
            <w:tcW w:w="2518" w:type="dxa"/>
          </w:tcPr>
          <w:p w14:paraId="19D8BA9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A7BA5D9" w14:textId="21897FD5" w:rsidR="00DA3480" w:rsidRPr="000846F3" w:rsidRDefault="00DA3480"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conflicto no implica necesariamente un problema, sino también una oportunidad</w:t>
            </w:r>
            <w:r w:rsidR="00ED495A">
              <w:rPr>
                <w:rFonts w:ascii="Times New Roman" w:hAnsi="Times New Roman" w:cs="Times New Roman"/>
                <w:color w:val="000000"/>
                <w:sz w:val="24"/>
                <w:szCs w:val="24"/>
              </w:rPr>
              <w:t xml:space="preserve">. Al desplegar la creatividad, las diferencias se pueden convertir en los elementos necesarios para construir una solución colectiva. </w:t>
            </w:r>
          </w:p>
        </w:tc>
      </w:tr>
    </w:tbl>
    <w:p w14:paraId="18CBD6B4" w14:textId="77777777" w:rsidR="006A6A00" w:rsidRPr="000846F3" w:rsidRDefault="006A6A00" w:rsidP="00C95BF4">
      <w:pPr>
        <w:spacing w:after="0" w:line="276" w:lineRule="auto"/>
        <w:jc w:val="both"/>
        <w:rPr>
          <w:rFonts w:ascii="Times New Roman" w:hAnsi="Times New Roman" w:cs="Times New Roman"/>
        </w:rPr>
      </w:pPr>
    </w:p>
    <w:p w14:paraId="0107DD26" w14:textId="77777777" w:rsidR="002A5ABA" w:rsidRDefault="006A6A00"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Default="002A5ABA" w:rsidP="00C95BF4">
      <w:pPr>
        <w:spacing w:after="0" w:line="276" w:lineRule="auto"/>
        <w:jc w:val="both"/>
        <w:rPr>
          <w:rFonts w:ascii="Times New Roman" w:hAnsi="Times New Roman" w:cs="Times New Roman"/>
        </w:rPr>
      </w:pPr>
    </w:p>
    <w:p w14:paraId="10C5C309" w14:textId="256AFA9E" w:rsidR="009E0505" w:rsidRDefault="006A6A00"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Desde </w:t>
      </w:r>
      <w:r w:rsidR="00AC0BA0">
        <w:rPr>
          <w:rFonts w:ascii="Times New Roman" w:hAnsi="Times New Roman" w:cs="Times New Roman"/>
        </w:rPr>
        <w:t xml:space="preserve">una </w:t>
      </w:r>
      <w:r w:rsidRPr="000846F3">
        <w:rPr>
          <w:rFonts w:ascii="Times New Roman" w:hAnsi="Times New Roman" w:cs="Times New Roman"/>
        </w:rPr>
        <w:t xml:space="preserve">forma </w:t>
      </w:r>
      <w:r w:rsidR="00AC0BA0">
        <w:rPr>
          <w:rFonts w:ascii="Times New Roman" w:hAnsi="Times New Roman" w:cs="Times New Roman"/>
        </w:rPr>
        <w:t>creativa</w:t>
      </w:r>
      <w:r w:rsidRPr="000846F3">
        <w:rPr>
          <w:rFonts w:ascii="Times New Roman" w:hAnsi="Times New Roman" w:cs="Times New Roman"/>
        </w:rPr>
        <w:t>, el uso de</w:t>
      </w:r>
      <w:r w:rsidR="00AC0BA0">
        <w:rPr>
          <w:rFonts w:ascii="Times New Roman" w:hAnsi="Times New Roman" w:cs="Times New Roman"/>
        </w:rPr>
        <w:t xml:space="preserve">l diálogo y de </w:t>
      </w:r>
      <w:r w:rsidRPr="000846F3">
        <w:rPr>
          <w:rFonts w:ascii="Times New Roman" w:hAnsi="Times New Roman" w:cs="Times New Roman"/>
        </w:rPr>
        <w:t>la imaginación son los criterios fundamentales.</w:t>
      </w:r>
      <w:r w:rsidR="00AC0BA0">
        <w:rPr>
          <w:rFonts w:ascii="Times New Roman" w:hAnsi="Times New Roman" w:cs="Times New Roman"/>
        </w:rPr>
        <w:t xml:space="preserve"> L</w:t>
      </w:r>
      <w:r w:rsidR="00AC0BA0" w:rsidRPr="000846F3">
        <w:rPr>
          <w:rFonts w:ascii="Times New Roman" w:hAnsi="Times New Roman" w:cs="Times New Roman"/>
        </w:rPr>
        <w:t xml:space="preserve">a consideración </w:t>
      </w:r>
      <w:r w:rsidR="00AC0BA0">
        <w:rPr>
          <w:rFonts w:ascii="Times New Roman" w:hAnsi="Times New Roman" w:cs="Times New Roman"/>
        </w:rPr>
        <w:t xml:space="preserve">de </w:t>
      </w:r>
      <w:r w:rsidR="00AC0BA0" w:rsidRPr="000846F3">
        <w:rPr>
          <w:rFonts w:ascii="Times New Roman" w:hAnsi="Times New Roman" w:cs="Times New Roman"/>
        </w:rPr>
        <w:t>quienes piensan de manera diferente</w:t>
      </w:r>
      <w:r w:rsidR="00AC0BA0">
        <w:rPr>
          <w:rFonts w:ascii="Times New Roman" w:hAnsi="Times New Roman" w:cs="Times New Roman"/>
        </w:rPr>
        <w:t xml:space="preserve"> es </w:t>
      </w:r>
      <w:r w:rsidR="002A5ABA">
        <w:rPr>
          <w:rFonts w:ascii="Times New Roman" w:hAnsi="Times New Roman" w:cs="Times New Roman"/>
        </w:rPr>
        <w:t xml:space="preserve">el </w:t>
      </w:r>
      <w:r w:rsidR="00AC0BA0">
        <w:rPr>
          <w:rFonts w:ascii="Times New Roman" w:hAnsi="Times New Roman" w:cs="Times New Roman"/>
        </w:rPr>
        <w:t>punto de partida para llevar los conflictos por caminos de construcción y no de destrucción.</w:t>
      </w:r>
      <w:r w:rsidR="009E0505">
        <w:rPr>
          <w:rFonts w:ascii="Times New Roman" w:hAnsi="Times New Roman" w:cs="Times New Roman"/>
        </w:rPr>
        <w:t xml:space="preserve"> Por ello, aprender a </w:t>
      </w:r>
      <w:r w:rsidR="009E0505" w:rsidRPr="004C369D">
        <w:rPr>
          <w:rFonts w:ascii="Times New Roman" w:hAnsi="Times New Roman" w:cs="Times New Roman"/>
        </w:rPr>
        <w:t>trabaj</w:t>
      </w:r>
      <w:r w:rsidR="009E0505">
        <w:rPr>
          <w:rFonts w:ascii="Times New Roman" w:hAnsi="Times New Roman" w:cs="Times New Roman"/>
        </w:rPr>
        <w:t xml:space="preserve">ar </w:t>
      </w:r>
      <w:r w:rsidR="009E0505" w:rsidRPr="004C369D">
        <w:rPr>
          <w:rFonts w:ascii="Times New Roman" w:hAnsi="Times New Roman" w:cs="Times New Roman"/>
        </w:rPr>
        <w:t>en equipo</w:t>
      </w:r>
      <w:r w:rsidR="009E0505">
        <w:rPr>
          <w:rFonts w:ascii="Times New Roman" w:hAnsi="Times New Roman" w:cs="Times New Roman"/>
        </w:rPr>
        <w:t xml:space="preserve"> construye confianza</w:t>
      </w:r>
      <w:r w:rsidR="002A5ABA">
        <w:rPr>
          <w:rFonts w:ascii="Times New Roman" w:hAnsi="Times New Roman" w:cs="Times New Roman"/>
        </w:rPr>
        <w:t xml:space="preserve"> entre las partes</w:t>
      </w:r>
      <w:r w:rsidR="009E0505">
        <w:rPr>
          <w:rFonts w:ascii="Times New Roman" w:hAnsi="Times New Roman" w:cs="Times New Roman"/>
        </w:rPr>
        <w:t xml:space="preserve">. </w:t>
      </w:r>
      <w:r w:rsidR="00823A0D">
        <w:rPr>
          <w:rFonts w:ascii="Times New Roman" w:hAnsi="Times New Roman" w:cs="Times New Roman"/>
        </w:rPr>
        <w:t xml:space="preserve">Es clave </w:t>
      </w:r>
      <w:r w:rsidR="00823A0D" w:rsidRPr="0075553B">
        <w:rPr>
          <w:rFonts w:ascii="Times New Roman" w:hAnsi="Times New Roman" w:cs="Times New Roman"/>
        </w:rPr>
        <w:t>encontra</w:t>
      </w:r>
      <w:r w:rsidR="00823A0D">
        <w:rPr>
          <w:rFonts w:ascii="Times New Roman" w:hAnsi="Times New Roman" w:cs="Times New Roman"/>
        </w:rPr>
        <w:t>r</w:t>
      </w:r>
      <w:r w:rsidR="00823A0D" w:rsidRPr="0075553B">
        <w:rPr>
          <w:rFonts w:ascii="Times New Roman" w:hAnsi="Times New Roman" w:cs="Times New Roman"/>
        </w:rPr>
        <w:t xml:space="preserve"> puntos </w:t>
      </w:r>
      <w:r w:rsidR="00823A0D">
        <w:rPr>
          <w:rFonts w:ascii="Times New Roman" w:hAnsi="Times New Roman" w:cs="Times New Roman"/>
        </w:rPr>
        <w:t xml:space="preserve">en común y </w:t>
      </w:r>
      <w:r w:rsidR="00823A0D" w:rsidRPr="0075553B">
        <w:rPr>
          <w:rFonts w:ascii="Times New Roman" w:hAnsi="Times New Roman" w:cs="Times New Roman"/>
        </w:rPr>
        <w:t xml:space="preserve">acuerdos </w:t>
      </w:r>
      <w:r w:rsidR="00823A0D">
        <w:rPr>
          <w:rFonts w:ascii="Times New Roman" w:hAnsi="Times New Roman" w:cs="Times New Roman"/>
        </w:rPr>
        <w:t xml:space="preserve">mediante la estrategia </w:t>
      </w:r>
      <w:r w:rsidR="00823A0D" w:rsidRPr="0075553B">
        <w:rPr>
          <w:rFonts w:ascii="Times New Roman" w:hAnsi="Times New Roman" w:cs="Times New Roman"/>
        </w:rPr>
        <w:t>ganar</w:t>
      </w:r>
      <w:r w:rsidR="00823A0D">
        <w:rPr>
          <w:rFonts w:ascii="Times New Roman" w:hAnsi="Times New Roman" w:cs="Times New Roman"/>
        </w:rPr>
        <w:t>- ganar.</w:t>
      </w:r>
    </w:p>
    <w:p w14:paraId="24587257" w14:textId="77777777" w:rsidR="0075553B" w:rsidRDefault="0075553B" w:rsidP="00C95BF4">
      <w:pPr>
        <w:spacing w:after="0" w:line="276" w:lineRule="auto"/>
        <w:jc w:val="both"/>
        <w:rPr>
          <w:rFonts w:ascii="Times New Roman" w:hAnsi="Times New Roman" w:cs="Times New Roman"/>
        </w:rPr>
      </w:pPr>
    </w:p>
    <w:p w14:paraId="362E2A75" w14:textId="2B2BB157" w:rsidR="004C369D" w:rsidRDefault="008F4989" w:rsidP="00C95BF4">
      <w:pPr>
        <w:spacing w:after="0" w:line="276" w:lineRule="auto"/>
        <w:jc w:val="both"/>
        <w:rPr>
          <w:rFonts w:ascii="Times New Roman" w:hAnsi="Times New Roman" w:cs="Times New Roman"/>
        </w:rPr>
      </w:pPr>
      <w:r>
        <w:rPr>
          <w:rFonts w:ascii="Times New Roman" w:hAnsi="Times New Roman" w:cs="Times New Roman"/>
        </w:rPr>
        <w:t xml:space="preserve">En conclusión, es preciso </w:t>
      </w:r>
      <w:r w:rsidR="004C369D" w:rsidRPr="004C369D">
        <w:rPr>
          <w:rFonts w:ascii="Times New Roman" w:hAnsi="Times New Roman" w:cs="Times New Roman"/>
        </w:rPr>
        <w:t>acoge</w:t>
      </w:r>
      <w:r>
        <w:rPr>
          <w:rFonts w:ascii="Times New Roman" w:hAnsi="Times New Roman" w:cs="Times New Roman"/>
        </w:rPr>
        <w:t xml:space="preserve">r los </w:t>
      </w:r>
      <w:r w:rsidR="004C369D">
        <w:rPr>
          <w:rFonts w:ascii="Times New Roman" w:hAnsi="Times New Roman" w:cs="Times New Roman"/>
        </w:rPr>
        <w:t>conflictos</w:t>
      </w:r>
      <w:r>
        <w:rPr>
          <w:rFonts w:ascii="Times New Roman" w:hAnsi="Times New Roman" w:cs="Times New Roman"/>
        </w:rPr>
        <w:t>, y en especial, construir diálogos entre las partes, ya que l</w:t>
      </w:r>
      <w:r w:rsidR="004C369D" w:rsidRPr="004C369D">
        <w:rPr>
          <w:rFonts w:ascii="Times New Roman" w:hAnsi="Times New Roman" w:cs="Times New Roman"/>
        </w:rPr>
        <w:t>a</w:t>
      </w:r>
      <w:r w:rsidR="00823A0D">
        <w:rPr>
          <w:rFonts w:ascii="Times New Roman" w:hAnsi="Times New Roman" w:cs="Times New Roman"/>
        </w:rPr>
        <w:t xml:space="preserve"> ausencia de</w:t>
      </w:r>
      <w:r w:rsidR="004C369D" w:rsidRPr="004C369D">
        <w:rPr>
          <w:rFonts w:ascii="Times New Roman" w:hAnsi="Times New Roman" w:cs="Times New Roman"/>
        </w:rPr>
        <w:t xml:space="preserve"> comunicación </w:t>
      </w:r>
      <w:r>
        <w:rPr>
          <w:rFonts w:ascii="Times New Roman" w:hAnsi="Times New Roman" w:cs="Times New Roman"/>
        </w:rPr>
        <w:t xml:space="preserve">es un </w:t>
      </w:r>
      <w:r w:rsidR="004C369D" w:rsidRPr="004C369D">
        <w:rPr>
          <w:rFonts w:ascii="Times New Roman" w:hAnsi="Times New Roman" w:cs="Times New Roman"/>
        </w:rPr>
        <w:t>terreno</w:t>
      </w:r>
      <w:r w:rsidR="004C369D">
        <w:rPr>
          <w:rFonts w:ascii="Times New Roman" w:hAnsi="Times New Roman" w:cs="Times New Roman"/>
        </w:rPr>
        <w:t xml:space="preserve"> </w:t>
      </w:r>
      <w:r w:rsidR="004C369D" w:rsidRPr="004C369D">
        <w:rPr>
          <w:rFonts w:ascii="Times New Roman" w:hAnsi="Times New Roman" w:cs="Times New Roman"/>
        </w:rPr>
        <w:t xml:space="preserve">fértil para </w:t>
      </w:r>
      <w:r w:rsidR="009E0505">
        <w:rPr>
          <w:rFonts w:ascii="Times New Roman" w:hAnsi="Times New Roman" w:cs="Times New Roman"/>
        </w:rPr>
        <w:t xml:space="preserve">las expresiones violentas en un </w:t>
      </w:r>
      <w:r w:rsidR="004C369D" w:rsidRPr="004C369D">
        <w:rPr>
          <w:rFonts w:ascii="Times New Roman" w:hAnsi="Times New Roman" w:cs="Times New Roman"/>
        </w:rPr>
        <w:t>conflicto</w:t>
      </w:r>
      <w:r>
        <w:rPr>
          <w:rFonts w:ascii="Times New Roman" w:hAnsi="Times New Roman" w:cs="Times New Roman"/>
        </w:rPr>
        <w:t xml:space="preserve">, debido a factores tales como </w:t>
      </w:r>
      <w:r w:rsidR="00823A0D">
        <w:rPr>
          <w:rFonts w:ascii="Times New Roman" w:hAnsi="Times New Roman" w:cs="Times New Roman"/>
        </w:rPr>
        <w:t>los</w:t>
      </w:r>
      <w:r w:rsidR="009E0505">
        <w:rPr>
          <w:rFonts w:ascii="Times New Roman" w:hAnsi="Times New Roman" w:cs="Times New Roman"/>
        </w:rPr>
        <w:t xml:space="preserve"> </w:t>
      </w:r>
      <w:r w:rsidR="004C369D" w:rsidRPr="004C369D">
        <w:rPr>
          <w:rFonts w:ascii="Times New Roman" w:hAnsi="Times New Roman" w:cs="Times New Roman"/>
        </w:rPr>
        <w:t>malentendidos</w:t>
      </w:r>
      <w:r w:rsidR="00823A0D">
        <w:rPr>
          <w:rFonts w:ascii="Times New Roman" w:hAnsi="Times New Roman" w:cs="Times New Roman"/>
        </w:rPr>
        <w:t xml:space="preserve"> o</w:t>
      </w:r>
      <w:r w:rsidR="009E0505">
        <w:rPr>
          <w:rFonts w:ascii="Times New Roman" w:hAnsi="Times New Roman" w:cs="Times New Roman"/>
        </w:rPr>
        <w:t xml:space="preserve"> las </w:t>
      </w:r>
      <w:r w:rsidR="004C369D" w:rsidRPr="004C369D">
        <w:rPr>
          <w:rFonts w:ascii="Times New Roman" w:hAnsi="Times New Roman" w:cs="Times New Roman"/>
        </w:rPr>
        <w:t>percepciones erróneas de las intenciones</w:t>
      </w:r>
      <w:r>
        <w:rPr>
          <w:rFonts w:ascii="Times New Roman" w:hAnsi="Times New Roman" w:cs="Times New Roman"/>
        </w:rPr>
        <w:t xml:space="preserve"> y </w:t>
      </w:r>
      <w:r w:rsidR="009E0505">
        <w:rPr>
          <w:rFonts w:ascii="Times New Roman" w:hAnsi="Times New Roman" w:cs="Times New Roman"/>
        </w:rPr>
        <w:t xml:space="preserve">de </w:t>
      </w:r>
      <w:r w:rsidR="004C369D" w:rsidRPr="004C369D">
        <w:rPr>
          <w:rFonts w:ascii="Times New Roman" w:hAnsi="Times New Roman" w:cs="Times New Roman"/>
        </w:rPr>
        <w:t>las acciones de los otros</w:t>
      </w:r>
      <w:r w:rsidR="009E0505">
        <w:rPr>
          <w:rFonts w:ascii="Times New Roman" w:hAnsi="Times New Roman" w:cs="Times New Roman"/>
        </w:rPr>
        <w:t xml:space="preserve">. </w:t>
      </w:r>
    </w:p>
    <w:p w14:paraId="29AAFE37" w14:textId="77777777" w:rsidR="00565767" w:rsidRPr="000846F3" w:rsidRDefault="00565767" w:rsidP="00C95BF4">
      <w:pPr>
        <w:spacing w:after="0" w:line="276" w:lineRule="auto"/>
        <w:jc w:val="both"/>
        <w:rPr>
          <w:rFonts w:ascii="Times New Roman" w:hAnsi="Times New Roman" w:cs="Times New Roman"/>
        </w:rPr>
      </w:pPr>
    </w:p>
    <w:p w14:paraId="59FCFE2E" w14:textId="77777777" w:rsidR="00453D56" w:rsidRDefault="00453D5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171A4FBE" w14:textId="77777777" w:rsidTr="00453D56">
        <w:tc>
          <w:tcPr>
            <w:tcW w:w="9033" w:type="dxa"/>
            <w:gridSpan w:val="2"/>
            <w:shd w:val="clear" w:color="auto" w:fill="000000" w:themeFill="text1"/>
          </w:tcPr>
          <w:p w14:paraId="78FCD8E9" w14:textId="77777777" w:rsidR="00C25ECA" w:rsidRPr="000846F3" w:rsidRDefault="00C25EC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42C1CE22" w14:textId="77777777" w:rsidTr="00453D56">
        <w:tc>
          <w:tcPr>
            <w:tcW w:w="2518" w:type="dxa"/>
          </w:tcPr>
          <w:p w14:paraId="6771F17B" w14:textId="77777777" w:rsidR="00C25ECA" w:rsidRPr="000846F3" w:rsidRDefault="00C25ECA"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49E423" w14:textId="176B4941" w:rsidR="00C25ECA"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8</w:t>
            </w:r>
            <w:r w:rsidR="00DA4D78">
              <w:rPr>
                <w:rFonts w:ascii="Times New Roman" w:hAnsi="Times New Roman" w:cs="Times New Roman"/>
                <w:color w:val="000000"/>
                <w:sz w:val="24"/>
                <w:szCs w:val="24"/>
              </w:rPr>
              <w:t>0</w:t>
            </w:r>
          </w:p>
        </w:tc>
      </w:tr>
      <w:tr w:rsidR="00C25ECA" w:rsidRPr="000846F3" w14:paraId="0AC8980E" w14:textId="77777777" w:rsidTr="00453D56">
        <w:tc>
          <w:tcPr>
            <w:tcW w:w="2518" w:type="dxa"/>
          </w:tcPr>
          <w:p w14:paraId="200DC9C4"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C022EC2" w14:textId="3095BBC6" w:rsidR="00C25ECA" w:rsidRPr="00C25ECA" w:rsidRDefault="00C25ECA" w:rsidP="00C95BF4">
            <w:pPr>
              <w:spacing w:line="276" w:lineRule="auto"/>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Indaga formas no violentas para la resolución de conflictos</w:t>
            </w:r>
          </w:p>
        </w:tc>
      </w:tr>
      <w:tr w:rsidR="00C25ECA" w:rsidRPr="000846F3" w14:paraId="1BD3C368" w14:textId="77777777" w:rsidTr="00453D56">
        <w:tc>
          <w:tcPr>
            <w:tcW w:w="2518" w:type="dxa"/>
          </w:tcPr>
          <w:p w14:paraId="4C7E00D1"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8F22074" w14:textId="1DC80B25" w:rsidR="00C25ECA" w:rsidRPr="000846F3" w:rsidRDefault="00C25ECA" w:rsidP="00C95BF4">
            <w:pPr>
              <w:spacing w:line="276" w:lineRule="auto"/>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identificar experiencias conflictivas en las que no se apeló al uso de la violencia por parte de sus protagonistas.</w:t>
            </w:r>
          </w:p>
        </w:tc>
      </w:tr>
    </w:tbl>
    <w:p w14:paraId="600BB359" w14:textId="77777777" w:rsidR="00AC0BA0" w:rsidRPr="000846F3" w:rsidRDefault="00AC0BA0" w:rsidP="00C95BF4">
      <w:pPr>
        <w:spacing w:after="0" w:line="276" w:lineRule="auto"/>
        <w:jc w:val="both"/>
        <w:rPr>
          <w:rFonts w:ascii="Times New Roman" w:hAnsi="Times New Roman" w:cs="Times New Roman"/>
          <w:highlight w:val="yellow"/>
        </w:rPr>
      </w:pPr>
    </w:p>
    <w:p w14:paraId="077DB3A2" w14:textId="09B32054"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2.3 La mezcla de factores económicos, culturales y políticos en los conflictos</w:t>
      </w:r>
      <w:r w:rsidR="00882D78">
        <w:rPr>
          <w:rFonts w:ascii="Times New Roman" w:hAnsi="Times New Roman" w:cs="Times New Roman"/>
          <w:b/>
        </w:rPr>
        <w:t xml:space="preserve"> del siglo XXI</w:t>
      </w:r>
    </w:p>
    <w:p w14:paraId="1B91652E" w14:textId="77777777" w:rsidR="00084A92" w:rsidRDefault="00084A92" w:rsidP="00C95BF4">
      <w:pPr>
        <w:spacing w:after="0" w:line="276" w:lineRule="auto"/>
        <w:jc w:val="both"/>
        <w:rPr>
          <w:rFonts w:ascii="Times New Roman" w:hAnsi="Times New Roman" w:cs="Times New Roman"/>
        </w:rPr>
      </w:pPr>
    </w:p>
    <w:p w14:paraId="224A48D4" w14:textId="6A2BDA57" w:rsidR="004A5F60" w:rsidRDefault="000F7454" w:rsidP="00C95BF4">
      <w:pPr>
        <w:spacing w:after="0" w:line="276" w:lineRule="auto"/>
        <w:jc w:val="both"/>
        <w:rPr>
          <w:rFonts w:ascii="Times New Roman" w:hAnsi="Times New Roman" w:cs="Times New Roman"/>
        </w:rPr>
      </w:pPr>
      <w:r>
        <w:rPr>
          <w:rFonts w:ascii="Times New Roman" w:hAnsi="Times New Roman" w:cs="Times New Roman"/>
        </w:rPr>
        <w:t>A</w:t>
      </w:r>
      <w:r w:rsidR="00084A92" w:rsidRPr="000846F3">
        <w:rPr>
          <w:rFonts w:ascii="Times New Roman" w:hAnsi="Times New Roman" w:cs="Times New Roman"/>
        </w:rPr>
        <w:t>ctual</w:t>
      </w:r>
      <w:r>
        <w:rPr>
          <w:rFonts w:ascii="Times New Roman" w:hAnsi="Times New Roman" w:cs="Times New Roman"/>
        </w:rPr>
        <w:t xml:space="preserve">mente </w:t>
      </w:r>
      <w:r w:rsidR="00084A92" w:rsidRPr="000846F3">
        <w:rPr>
          <w:rFonts w:ascii="Times New Roman" w:hAnsi="Times New Roman" w:cs="Times New Roman"/>
        </w:rPr>
        <w:t xml:space="preserve">es difícil encontrar un conflicto </w:t>
      </w:r>
      <w:r>
        <w:rPr>
          <w:rFonts w:ascii="Times New Roman" w:hAnsi="Times New Roman" w:cs="Times New Roman"/>
        </w:rPr>
        <w:t>que pueda ser explicado a partir de una sola causa</w:t>
      </w:r>
      <w:r w:rsidR="00084A92" w:rsidRPr="000846F3">
        <w:rPr>
          <w:rFonts w:ascii="Times New Roman" w:hAnsi="Times New Roman" w:cs="Times New Roman"/>
        </w:rPr>
        <w:t xml:space="preserve">. Se puede afirmar que la generalidad de los conflictos </w:t>
      </w:r>
      <w:r w:rsidR="004E6E27">
        <w:rPr>
          <w:rFonts w:ascii="Times New Roman" w:hAnsi="Times New Roman" w:cs="Times New Roman"/>
        </w:rPr>
        <w:t>interconecta</w:t>
      </w:r>
      <w:r>
        <w:rPr>
          <w:rFonts w:ascii="Times New Roman" w:hAnsi="Times New Roman" w:cs="Times New Roman"/>
        </w:rPr>
        <w:t xml:space="preserve"> </w:t>
      </w:r>
      <w:r w:rsidR="00084A92" w:rsidRPr="000846F3">
        <w:rPr>
          <w:rFonts w:ascii="Times New Roman" w:hAnsi="Times New Roman" w:cs="Times New Roman"/>
        </w:rPr>
        <w:t>diversos factores</w:t>
      </w:r>
      <w:r>
        <w:rPr>
          <w:rFonts w:ascii="Times New Roman" w:hAnsi="Times New Roman" w:cs="Times New Roman"/>
        </w:rPr>
        <w:t xml:space="preserve"> que pesan en diferentes proporciones</w:t>
      </w:r>
      <w:r w:rsidR="00FD66B4">
        <w:rPr>
          <w:rFonts w:ascii="Times New Roman" w:hAnsi="Times New Roman" w:cs="Times New Roman"/>
        </w:rPr>
        <w:t>,</w:t>
      </w:r>
      <w:r>
        <w:rPr>
          <w:rFonts w:ascii="Times New Roman" w:hAnsi="Times New Roman" w:cs="Times New Roman"/>
        </w:rPr>
        <w:t xml:space="preserve"> </w:t>
      </w:r>
      <w:r w:rsidR="00FD66B4">
        <w:rPr>
          <w:rFonts w:ascii="Times New Roman" w:hAnsi="Times New Roman" w:cs="Times New Roman"/>
        </w:rPr>
        <w:t xml:space="preserve">y que en conjunto, </w:t>
      </w:r>
      <w:r w:rsidR="004E6E27">
        <w:rPr>
          <w:rFonts w:ascii="Times New Roman" w:hAnsi="Times New Roman" w:cs="Times New Roman"/>
        </w:rPr>
        <w:t xml:space="preserve">fortalecen </w:t>
      </w:r>
      <w:r w:rsidR="00FD66B4">
        <w:rPr>
          <w:rFonts w:ascii="Times New Roman" w:hAnsi="Times New Roman" w:cs="Times New Roman"/>
        </w:rPr>
        <w:t>su existencia</w:t>
      </w:r>
      <w:r>
        <w:rPr>
          <w:rFonts w:ascii="Times New Roman" w:hAnsi="Times New Roman" w:cs="Times New Roman"/>
        </w:rPr>
        <w:t xml:space="preserve">. </w:t>
      </w:r>
      <w:r w:rsidR="004A5F60">
        <w:rPr>
          <w:rFonts w:ascii="Times New Roman" w:hAnsi="Times New Roman" w:cs="Times New Roman"/>
        </w:rPr>
        <w:t>L</w:t>
      </w:r>
      <w:r w:rsidR="004A5F60" w:rsidRPr="001F2056">
        <w:rPr>
          <w:rFonts w:ascii="Times New Roman" w:hAnsi="Times New Roman" w:cs="Times New Roman"/>
        </w:rPr>
        <w:t xml:space="preserve">os conflictos </w:t>
      </w:r>
      <w:r>
        <w:rPr>
          <w:rFonts w:ascii="Times New Roman" w:hAnsi="Times New Roman" w:cs="Times New Roman"/>
        </w:rPr>
        <w:t xml:space="preserve">de hoy </w:t>
      </w:r>
      <w:r w:rsidR="00762786">
        <w:rPr>
          <w:rFonts w:ascii="Times New Roman" w:hAnsi="Times New Roman" w:cs="Times New Roman"/>
        </w:rPr>
        <w:t xml:space="preserve">son el resultado de una </w:t>
      </w:r>
      <w:r w:rsidR="004A5F60">
        <w:rPr>
          <w:rFonts w:ascii="Times New Roman" w:hAnsi="Times New Roman" w:cs="Times New Roman"/>
        </w:rPr>
        <w:t xml:space="preserve">mezcla </w:t>
      </w:r>
      <w:r w:rsidR="00762786">
        <w:rPr>
          <w:rFonts w:ascii="Times New Roman" w:hAnsi="Times New Roman" w:cs="Times New Roman"/>
        </w:rPr>
        <w:t xml:space="preserve">entre </w:t>
      </w:r>
      <w:r w:rsidR="004A5F60">
        <w:rPr>
          <w:rFonts w:ascii="Times New Roman" w:hAnsi="Times New Roman" w:cs="Times New Roman"/>
        </w:rPr>
        <w:t xml:space="preserve">factores </w:t>
      </w:r>
      <w:r>
        <w:rPr>
          <w:rFonts w:ascii="Times New Roman" w:hAnsi="Times New Roman" w:cs="Times New Roman"/>
        </w:rPr>
        <w:t xml:space="preserve">económicos, </w:t>
      </w:r>
      <w:r w:rsidR="00ED08F1">
        <w:rPr>
          <w:rFonts w:ascii="Times New Roman" w:hAnsi="Times New Roman" w:cs="Times New Roman"/>
        </w:rPr>
        <w:t>políticos y culturales</w:t>
      </w:r>
      <w:r>
        <w:rPr>
          <w:rFonts w:ascii="Times New Roman" w:hAnsi="Times New Roman" w:cs="Times New Roman"/>
        </w:rPr>
        <w:t>.</w:t>
      </w:r>
      <w:r w:rsidR="004A5F60">
        <w:rPr>
          <w:rFonts w:ascii="Times New Roman" w:hAnsi="Times New Roman" w:cs="Times New Roman"/>
        </w:rPr>
        <w:t xml:space="preserve"> </w:t>
      </w:r>
    </w:p>
    <w:p w14:paraId="3D2667E9" w14:textId="25657BF9" w:rsidR="00127F39" w:rsidRDefault="003C6E16" w:rsidP="00C95BF4">
      <w:pPr>
        <w:spacing w:after="0" w:line="276" w:lineRule="auto"/>
        <w:jc w:val="both"/>
        <w:rPr>
          <w:rFonts w:ascii="Times New Roman" w:hAnsi="Times New Roman" w:cs="Times New Roman"/>
        </w:rPr>
      </w:pPr>
      <w:r>
        <w:rPr>
          <w:rFonts w:ascii="Times New Roman" w:hAnsi="Times New Roman" w:cs="Times New Roman"/>
        </w:rPr>
        <w:t xml:space="preserve">Los conflictos </w:t>
      </w:r>
      <w:r w:rsidR="00762786">
        <w:rPr>
          <w:rFonts w:ascii="Times New Roman" w:hAnsi="Times New Roman" w:cs="Times New Roman"/>
        </w:rPr>
        <w:t xml:space="preserve">contemporáneos han dado </w:t>
      </w:r>
      <w:r>
        <w:rPr>
          <w:rFonts w:ascii="Times New Roman" w:hAnsi="Times New Roman" w:cs="Times New Roman"/>
        </w:rPr>
        <w:t xml:space="preserve">lugar a </w:t>
      </w:r>
      <w:r w:rsidR="00762786">
        <w:rPr>
          <w:rFonts w:ascii="Times New Roman" w:hAnsi="Times New Roman" w:cs="Times New Roman"/>
        </w:rPr>
        <w:t xml:space="preserve">las </w:t>
      </w:r>
      <w:r w:rsidRPr="00762786">
        <w:rPr>
          <w:rFonts w:ascii="Times New Roman" w:hAnsi="Times New Roman" w:cs="Times New Roman"/>
          <w:b/>
          <w:i/>
        </w:rPr>
        <w:t>guerras híbridas</w:t>
      </w:r>
      <w:r w:rsidRPr="003C6E16">
        <w:rPr>
          <w:rFonts w:ascii="Times New Roman" w:hAnsi="Times New Roman" w:cs="Times New Roman"/>
        </w:rPr>
        <w:t xml:space="preserve">, </w:t>
      </w:r>
      <w:r w:rsidR="00762786">
        <w:rPr>
          <w:rFonts w:ascii="Times New Roman" w:hAnsi="Times New Roman" w:cs="Times New Roman"/>
        </w:rPr>
        <w:t xml:space="preserve">en las cuales se entrelazan </w:t>
      </w:r>
      <w:r w:rsidRPr="003C6E16">
        <w:rPr>
          <w:rFonts w:ascii="Times New Roman" w:hAnsi="Times New Roman" w:cs="Times New Roman"/>
        </w:rPr>
        <w:t>variables económicas, políticas y culturales interdependientes</w:t>
      </w:r>
      <w:r w:rsidR="004E6E27">
        <w:rPr>
          <w:rFonts w:ascii="Times New Roman" w:hAnsi="Times New Roman" w:cs="Times New Roman"/>
        </w:rPr>
        <w:t xml:space="preserve"> y</w:t>
      </w:r>
      <w:r w:rsidRPr="003C6E16">
        <w:rPr>
          <w:rFonts w:ascii="Times New Roman" w:hAnsi="Times New Roman" w:cs="Times New Roman"/>
        </w:rPr>
        <w:t xml:space="preserve"> </w:t>
      </w:r>
      <w:r w:rsidR="00762786">
        <w:rPr>
          <w:rFonts w:ascii="Times New Roman" w:hAnsi="Times New Roman" w:cs="Times New Roman"/>
        </w:rPr>
        <w:t xml:space="preserve">las </w:t>
      </w:r>
      <w:r w:rsidRPr="003C6E16">
        <w:rPr>
          <w:rFonts w:ascii="Times New Roman" w:hAnsi="Times New Roman" w:cs="Times New Roman"/>
        </w:rPr>
        <w:t xml:space="preserve">acciones </w:t>
      </w:r>
      <w:r w:rsidR="00762786">
        <w:rPr>
          <w:rFonts w:ascii="Times New Roman" w:hAnsi="Times New Roman" w:cs="Times New Roman"/>
        </w:rPr>
        <w:t xml:space="preserve">conflictivas </w:t>
      </w:r>
      <w:r w:rsidRPr="003C6E16">
        <w:rPr>
          <w:rFonts w:ascii="Times New Roman" w:hAnsi="Times New Roman" w:cs="Times New Roman"/>
        </w:rPr>
        <w:t>están determinadas por acontecimientos que se producen en distintas partes del mundo</w:t>
      </w:r>
      <w:r>
        <w:rPr>
          <w:rFonts w:ascii="Times New Roman" w:hAnsi="Times New Roman" w:cs="Times New Roman"/>
        </w:rPr>
        <w:t>.</w:t>
      </w:r>
    </w:p>
    <w:p w14:paraId="23FB362B" w14:textId="77777777" w:rsidR="003C6E16" w:rsidRDefault="003C6E16" w:rsidP="00C95BF4">
      <w:pPr>
        <w:spacing w:after="0" w:line="276" w:lineRule="auto"/>
        <w:jc w:val="both"/>
        <w:rPr>
          <w:rFonts w:ascii="Times New Roman" w:hAnsi="Times New Roman" w:cs="Times New Roman"/>
        </w:rPr>
      </w:pPr>
    </w:p>
    <w:p w14:paraId="6C306F48" w14:textId="77777777" w:rsidR="00232FA8" w:rsidRPr="00232FA8" w:rsidRDefault="00232FA8" w:rsidP="00C95BF4">
      <w:pPr>
        <w:spacing w:after="0" w:line="276" w:lineRule="auto"/>
        <w:jc w:val="both"/>
        <w:rPr>
          <w:rFonts w:ascii="Times New Roman" w:hAnsi="Times New Roman" w:cs="Times New Roman"/>
          <w:b/>
        </w:rPr>
      </w:pPr>
      <w:r w:rsidRPr="00232FA8">
        <w:rPr>
          <w:rFonts w:ascii="Times New Roman" w:hAnsi="Times New Roman" w:cs="Times New Roman"/>
          <w:b/>
        </w:rPr>
        <w:t>2.3.1 El motor económico</w:t>
      </w:r>
    </w:p>
    <w:p w14:paraId="7ED7CE33" w14:textId="77777777" w:rsidR="00232FA8" w:rsidRDefault="00232FA8" w:rsidP="00C95BF4">
      <w:pPr>
        <w:spacing w:after="0" w:line="276" w:lineRule="auto"/>
        <w:jc w:val="both"/>
        <w:rPr>
          <w:rFonts w:ascii="Times New Roman" w:hAnsi="Times New Roman" w:cs="Times New Roman"/>
        </w:rPr>
      </w:pPr>
    </w:p>
    <w:p w14:paraId="046F6CBF" w14:textId="5AEB15FE" w:rsidR="00127F39" w:rsidRPr="000846F3" w:rsidRDefault="00127F39" w:rsidP="00C95BF4">
      <w:pPr>
        <w:spacing w:after="0" w:line="276" w:lineRule="auto"/>
        <w:jc w:val="both"/>
        <w:rPr>
          <w:rFonts w:ascii="Times New Roman" w:hAnsi="Times New Roman" w:cs="Times New Roman"/>
        </w:rPr>
      </w:pPr>
      <w:r>
        <w:rPr>
          <w:rFonts w:ascii="Times New Roman" w:hAnsi="Times New Roman" w:cs="Times New Roman"/>
        </w:rPr>
        <w:t>E</w:t>
      </w:r>
      <w:r w:rsidRPr="000846F3">
        <w:rPr>
          <w:rFonts w:ascii="Times New Roman" w:hAnsi="Times New Roman" w:cs="Times New Roman"/>
        </w:rPr>
        <w:t xml:space="preserve">l signo característico </w:t>
      </w:r>
      <w:r>
        <w:rPr>
          <w:rFonts w:ascii="Times New Roman" w:hAnsi="Times New Roman" w:cs="Times New Roman"/>
        </w:rPr>
        <w:t xml:space="preserve">de la economía global es la </w:t>
      </w:r>
      <w:r w:rsidRPr="00762786">
        <w:rPr>
          <w:rFonts w:ascii="Times New Roman" w:hAnsi="Times New Roman" w:cs="Times New Roman"/>
          <w:b/>
        </w:rPr>
        <w:t>competencia feroz entre grupos económicos</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L</w:t>
      </w:r>
      <w:r w:rsidRPr="000846F3">
        <w:rPr>
          <w:rFonts w:ascii="Times New Roman" w:hAnsi="Times New Roman" w:cs="Times New Roman"/>
        </w:rPr>
        <w:t xml:space="preserve">as disputas entre empresas por </w:t>
      </w:r>
      <w:r>
        <w:rPr>
          <w:rFonts w:ascii="Times New Roman" w:hAnsi="Times New Roman" w:cs="Times New Roman"/>
        </w:rPr>
        <w:t xml:space="preserve">controlar recursos </w:t>
      </w:r>
      <w:r w:rsidRPr="000846F3">
        <w:rPr>
          <w:rFonts w:ascii="Times New Roman" w:hAnsi="Times New Roman" w:cs="Times New Roman"/>
        </w:rPr>
        <w:t xml:space="preserve">estratégicos </w:t>
      </w:r>
      <w:r w:rsidR="00762786">
        <w:rPr>
          <w:rFonts w:ascii="Times New Roman" w:hAnsi="Times New Roman" w:cs="Times New Roman"/>
        </w:rPr>
        <w:t xml:space="preserve">han dado </w:t>
      </w:r>
      <w:r w:rsidRPr="000846F3">
        <w:rPr>
          <w:rFonts w:ascii="Times New Roman" w:hAnsi="Times New Roman" w:cs="Times New Roman"/>
        </w:rPr>
        <w:t xml:space="preserve">lugar a un </w:t>
      </w:r>
      <w:r>
        <w:rPr>
          <w:rFonts w:ascii="Times New Roman" w:hAnsi="Times New Roman" w:cs="Times New Roman"/>
        </w:rPr>
        <w:t xml:space="preserve">clima propicio para los conflictos bélicos que involucran miles de millones de dólares en juego. </w:t>
      </w:r>
      <w:r w:rsidRPr="000846F3">
        <w:rPr>
          <w:rFonts w:ascii="Times New Roman" w:hAnsi="Times New Roman" w:cs="Times New Roman"/>
        </w:rPr>
        <w:t xml:space="preserve">La </w:t>
      </w:r>
      <w:r>
        <w:rPr>
          <w:rFonts w:ascii="Times New Roman" w:hAnsi="Times New Roman" w:cs="Times New Roman"/>
        </w:rPr>
        <w:t xml:space="preserve">economía </w:t>
      </w:r>
      <w:r w:rsidR="00232FA8">
        <w:rPr>
          <w:rFonts w:ascii="Times New Roman" w:hAnsi="Times New Roman" w:cs="Times New Roman"/>
        </w:rPr>
        <w:t xml:space="preserve">de hoy </w:t>
      </w:r>
      <w:r>
        <w:rPr>
          <w:rFonts w:ascii="Times New Roman" w:hAnsi="Times New Roman" w:cs="Times New Roman"/>
        </w:rPr>
        <w:t xml:space="preserve">empuja a muchos </w:t>
      </w:r>
      <w:r w:rsidRPr="000846F3">
        <w:rPr>
          <w:rFonts w:ascii="Times New Roman" w:hAnsi="Times New Roman" w:cs="Times New Roman"/>
        </w:rPr>
        <w:t>unos Estados</w:t>
      </w:r>
      <w:r>
        <w:rPr>
          <w:rFonts w:ascii="Times New Roman" w:hAnsi="Times New Roman" w:cs="Times New Roman"/>
        </w:rPr>
        <w:t xml:space="preserve"> a intervenir en </w:t>
      </w:r>
      <w:r w:rsidRPr="000846F3">
        <w:rPr>
          <w:rFonts w:ascii="Times New Roman" w:hAnsi="Times New Roman" w:cs="Times New Roman"/>
        </w:rPr>
        <w:t xml:space="preserve">regiones del planeta, </w:t>
      </w:r>
      <w:r>
        <w:rPr>
          <w:rFonts w:ascii="Times New Roman" w:hAnsi="Times New Roman" w:cs="Times New Roman"/>
        </w:rPr>
        <w:t xml:space="preserve">con el objetivo de acceder a recursos y a mercados imprescindibles para su crecimiento   económico. </w:t>
      </w:r>
    </w:p>
    <w:p w14:paraId="49DE17F5" w14:textId="77777777" w:rsidR="00127F39" w:rsidRDefault="00127F39" w:rsidP="00C95BF4">
      <w:pPr>
        <w:spacing w:after="0" w:line="276" w:lineRule="auto"/>
        <w:jc w:val="both"/>
        <w:rPr>
          <w:rFonts w:ascii="Times New Roman" w:hAnsi="Times New Roman" w:cs="Times New Roman"/>
        </w:rPr>
      </w:pPr>
    </w:p>
    <w:p w14:paraId="6FEC864B" w14:textId="2AF06E82" w:rsidR="00FD66B4" w:rsidRDefault="00FD66B4" w:rsidP="00C95BF4">
      <w:pPr>
        <w:spacing w:after="0" w:line="276" w:lineRule="auto"/>
        <w:jc w:val="both"/>
        <w:rPr>
          <w:rFonts w:ascii="Times New Roman" w:hAnsi="Times New Roman" w:cs="Times New Roman"/>
        </w:rPr>
      </w:pPr>
      <w:r>
        <w:rPr>
          <w:rFonts w:ascii="Times New Roman" w:hAnsi="Times New Roman" w:cs="Times New Roman"/>
        </w:rPr>
        <w:t>L</w:t>
      </w:r>
      <w:r w:rsidRPr="00084A92">
        <w:rPr>
          <w:rFonts w:ascii="Times New Roman" w:hAnsi="Times New Roman" w:cs="Times New Roman"/>
        </w:rPr>
        <w:t xml:space="preserve">a competencia agresiva </w:t>
      </w:r>
      <w:r>
        <w:rPr>
          <w:rFonts w:ascii="Times New Roman" w:hAnsi="Times New Roman" w:cs="Times New Roman"/>
        </w:rPr>
        <w:t xml:space="preserve">en pos de los </w:t>
      </w:r>
      <w:r w:rsidR="007407EA">
        <w:rPr>
          <w:rFonts w:ascii="Times New Roman" w:hAnsi="Times New Roman" w:cs="Times New Roman"/>
        </w:rPr>
        <w:t>recursos</w:t>
      </w:r>
      <w:r w:rsidRPr="00084A92">
        <w:rPr>
          <w:rFonts w:ascii="Times New Roman" w:hAnsi="Times New Roman" w:cs="Times New Roman"/>
        </w:rPr>
        <w:t xml:space="preserve"> </w:t>
      </w:r>
      <w:r>
        <w:rPr>
          <w:rFonts w:ascii="Times New Roman" w:hAnsi="Times New Roman" w:cs="Times New Roman"/>
        </w:rPr>
        <w:t xml:space="preserve">estimula a grupos armados para controlar territorios y así </w:t>
      </w:r>
      <w:r w:rsidRPr="00084A92">
        <w:rPr>
          <w:rFonts w:ascii="Times New Roman" w:hAnsi="Times New Roman" w:cs="Times New Roman"/>
        </w:rPr>
        <w:t>obtener ganancias jugosas</w:t>
      </w:r>
      <w:r w:rsidR="00127F39">
        <w:rPr>
          <w:rFonts w:ascii="Times New Roman" w:hAnsi="Times New Roman" w:cs="Times New Roman"/>
        </w:rPr>
        <w:t xml:space="preserve"> y </w:t>
      </w:r>
      <w:r>
        <w:rPr>
          <w:rFonts w:ascii="Times New Roman" w:hAnsi="Times New Roman" w:cs="Times New Roman"/>
        </w:rPr>
        <w:t xml:space="preserve">en corto tiempo, </w:t>
      </w:r>
      <w:r w:rsidRPr="00084A92">
        <w:rPr>
          <w:rFonts w:ascii="Times New Roman" w:hAnsi="Times New Roman" w:cs="Times New Roman"/>
        </w:rPr>
        <w:t xml:space="preserve">aunque </w:t>
      </w:r>
      <w:r>
        <w:rPr>
          <w:rFonts w:ascii="Times New Roman" w:hAnsi="Times New Roman" w:cs="Times New Roman"/>
        </w:rPr>
        <w:t xml:space="preserve">de forma </w:t>
      </w:r>
      <w:r w:rsidRPr="00084A92">
        <w:rPr>
          <w:rFonts w:ascii="Times New Roman" w:hAnsi="Times New Roman" w:cs="Times New Roman"/>
        </w:rPr>
        <w:t>ilegal.</w:t>
      </w:r>
      <w:r>
        <w:rPr>
          <w:rFonts w:ascii="Times New Roman" w:hAnsi="Times New Roman" w:cs="Times New Roman"/>
        </w:rPr>
        <w:t xml:space="preserve"> </w:t>
      </w:r>
      <w:r w:rsidR="00127F39">
        <w:rPr>
          <w:rFonts w:ascii="Times New Roman" w:hAnsi="Times New Roman" w:cs="Times New Roman"/>
        </w:rPr>
        <w:t>Ello explica que g</w:t>
      </w:r>
      <w:r w:rsidRPr="00084A92">
        <w:rPr>
          <w:rFonts w:ascii="Times New Roman" w:hAnsi="Times New Roman" w:cs="Times New Roman"/>
        </w:rPr>
        <w:t xml:space="preserve">randes zonas del </w:t>
      </w:r>
      <w:r>
        <w:rPr>
          <w:rFonts w:ascii="Times New Roman" w:hAnsi="Times New Roman" w:cs="Times New Roman"/>
        </w:rPr>
        <w:t xml:space="preserve">planeta </w:t>
      </w:r>
      <w:r w:rsidRPr="00084A92">
        <w:rPr>
          <w:rFonts w:ascii="Times New Roman" w:hAnsi="Times New Roman" w:cs="Times New Roman"/>
        </w:rPr>
        <w:t>crec</w:t>
      </w:r>
      <w:r>
        <w:rPr>
          <w:rFonts w:ascii="Times New Roman" w:hAnsi="Times New Roman" w:cs="Times New Roman"/>
        </w:rPr>
        <w:t xml:space="preserve">en económicamente mientras que, simultáneamente </w:t>
      </w:r>
      <w:r w:rsidRPr="00084A92">
        <w:rPr>
          <w:rFonts w:ascii="Times New Roman" w:hAnsi="Times New Roman" w:cs="Times New Roman"/>
        </w:rPr>
        <w:t>colaps</w:t>
      </w:r>
      <w:r>
        <w:rPr>
          <w:rFonts w:ascii="Times New Roman" w:hAnsi="Times New Roman" w:cs="Times New Roman"/>
        </w:rPr>
        <w:t xml:space="preserve">an sus gobiernos. Dicho fenómeno da cuenta de la existencia de intereses </w:t>
      </w:r>
      <w:r w:rsidRPr="00FD66B4">
        <w:rPr>
          <w:rFonts w:ascii="Times New Roman" w:hAnsi="Times New Roman" w:cs="Times New Roman"/>
        </w:rPr>
        <w:t>vinculad</w:t>
      </w:r>
      <w:r>
        <w:rPr>
          <w:rFonts w:ascii="Times New Roman" w:hAnsi="Times New Roman" w:cs="Times New Roman"/>
        </w:rPr>
        <w:t xml:space="preserve">os </w:t>
      </w:r>
      <w:r w:rsidRPr="00FD66B4">
        <w:rPr>
          <w:rFonts w:ascii="Times New Roman" w:hAnsi="Times New Roman" w:cs="Times New Roman"/>
        </w:rPr>
        <w:t xml:space="preserve">a la economía global, </w:t>
      </w:r>
      <w:r>
        <w:rPr>
          <w:rFonts w:ascii="Times New Roman" w:hAnsi="Times New Roman" w:cs="Times New Roman"/>
        </w:rPr>
        <w:t xml:space="preserve">desde donde se </w:t>
      </w:r>
      <w:r w:rsidR="00127F39">
        <w:rPr>
          <w:rFonts w:ascii="Times New Roman" w:hAnsi="Times New Roman" w:cs="Times New Roman"/>
        </w:rPr>
        <w:t xml:space="preserve">estimula </w:t>
      </w:r>
      <w:r>
        <w:rPr>
          <w:rFonts w:ascii="Times New Roman" w:hAnsi="Times New Roman" w:cs="Times New Roman"/>
        </w:rPr>
        <w:t xml:space="preserve">el inicio de </w:t>
      </w:r>
      <w:r w:rsidRPr="00FD66B4">
        <w:rPr>
          <w:rFonts w:ascii="Times New Roman" w:hAnsi="Times New Roman" w:cs="Times New Roman"/>
        </w:rPr>
        <w:t>conflictos armad</w:t>
      </w:r>
      <w:r w:rsidR="00762786">
        <w:rPr>
          <w:rFonts w:ascii="Times New Roman" w:hAnsi="Times New Roman" w:cs="Times New Roman"/>
        </w:rPr>
        <w:t>os que llegan a desestabilizar regiones enteras del globo.</w:t>
      </w:r>
    </w:p>
    <w:p w14:paraId="2DFD77E0" w14:textId="77777777" w:rsidR="00FD66B4" w:rsidRDefault="00FD66B4" w:rsidP="00C95BF4">
      <w:pPr>
        <w:spacing w:after="0" w:line="276" w:lineRule="auto"/>
        <w:jc w:val="both"/>
        <w:rPr>
          <w:rFonts w:ascii="Times New Roman" w:hAnsi="Times New Roman" w:cs="Times New Roman"/>
        </w:rPr>
      </w:pPr>
    </w:p>
    <w:p w14:paraId="75341AFB" w14:textId="600674DA" w:rsidR="00084A92" w:rsidRDefault="00FD66B4" w:rsidP="00C95BF4">
      <w:pPr>
        <w:spacing w:after="0" w:line="276" w:lineRule="auto"/>
        <w:jc w:val="both"/>
        <w:rPr>
          <w:rFonts w:ascii="Times New Roman" w:hAnsi="Times New Roman" w:cs="Times New Roman"/>
        </w:rPr>
      </w:pPr>
      <w:r>
        <w:rPr>
          <w:rFonts w:ascii="Times New Roman" w:hAnsi="Times New Roman" w:cs="Times New Roman"/>
        </w:rPr>
        <w:t>La mayoría de conflictos involucran rápidamente a</w:t>
      </w:r>
      <w:r w:rsidR="000F7454">
        <w:rPr>
          <w:rFonts w:ascii="Times New Roman" w:hAnsi="Times New Roman" w:cs="Times New Roman"/>
        </w:rPr>
        <w:t xml:space="preserve">l </w:t>
      </w:r>
      <w:r w:rsidR="00084A92" w:rsidRPr="0001067F">
        <w:rPr>
          <w:rFonts w:ascii="Times New Roman" w:hAnsi="Times New Roman" w:cs="Times New Roman"/>
          <w:b/>
        </w:rPr>
        <w:t>mercado negro</w:t>
      </w:r>
      <w:r w:rsidR="00084A92" w:rsidRPr="00084A92">
        <w:rPr>
          <w:rFonts w:ascii="Times New Roman" w:hAnsi="Times New Roman" w:cs="Times New Roman"/>
        </w:rPr>
        <w:t xml:space="preserve"> global</w:t>
      </w:r>
      <w:r>
        <w:rPr>
          <w:rFonts w:ascii="Times New Roman" w:hAnsi="Times New Roman" w:cs="Times New Roman"/>
        </w:rPr>
        <w:t xml:space="preserve">, mecanismo que los </w:t>
      </w:r>
      <w:r w:rsidR="00762786">
        <w:rPr>
          <w:rFonts w:ascii="Times New Roman" w:hAnsi="Times New Roman" w:cs="Times New Roman"/>
        </w:rPr>
        <w:t>fortalece</w:t>
      </w:r>
      <w:r w:rsidR="000F7454">
        <w:rPr>
          <w:rFonts w:ascii="Times New Roman" w:hAnsi="Times New Roman" w:cs="Times New Roman"/>
        </w:rPr>
        <w:t>.</w:t>
      </w:r>
      <w:r w:rsidR="00084A92" w:rsidRPr="00084A92">
        <w:rPr>
          <w:rFonts w:ascii="Times New Roman" w:hAnsi="Times New Roman" w:cs="Times New Roman"/>
        </w:rPr>
        <w:t xml:space="preserve"> </w:t>
      </w:r>
      <w:r w:rsidR="000F7454">
        <w:rPr>
          <w:rFonts w:ascii="Times New Roman" w:hAnsi="Times New Roman" w:cs="Times New Roman"/>
        </w:rPr>
        <w:t xml:space="preserve">La necesidad de las partes armadas por </w:t>
      </w:r>
      <w:r w:rsidR="00084A92" w:rsidRPr="00084A92">
        <w:rPr>
          <w:rFonts w:ascii="Times New Roman" w:hAnsi="Times New Roman" w:cs="Times New Roman"/>
        </w:rPr>
        <w:t>reabastecer sus arsenales y</w:t>
      </w:r>
      <w:r w:rsidR="000F7454">
        <w:rPr>
          <w:rFonts w:ascii="Times New Roman" w:hAnsi="Times New Roman" w:cs="Times New Roman"/>
        </w:rPr>
        <w:t xml:space="preserve"> </w:t>
      </w:r>
      <w:r w:rsidR="00084A92" w:rsidRPr="00084A92">
        <w:rPr>
          <w:rFonts w:ascii="Times New Roman" w:hAnsi="Times New Roman" w:cs="Times New Roman"/>
        </w:rPr>
        <w:t>lavar sus ingresos</w:t>
      </w:r>
      <w:r w:rsidR="000F7454">
        <w:rPr>
          <w:rFonts w:ascii="Times New Roman" w:hAnsi="Times New Roman" w:cs="Times New Roman"/>
        </w:rPr>
        <w:t xml:space="preserve">, introduce </w:t>
      </w:r>
      <w:r w:rsidR="00762786">
        <w:rPr>
          <w:rFonts w:ascii="Times New Roman" w:hAnsi="Times New Roman" w:cs="Times New Roman"/>
        </w:rPr>
        <w:t xml:space="preserve">circuitos del </w:t>
      </w:r>
      <w:r w:rsidR="000F7454" w:rsidRPr="00084A92">
        <w:rPr>
          <w:rFonts w:ascii="Times New Roman" w:hAnsi="Times New Roman" w:cs="Times New Roman"/>
        </w:rPr>
        <w:t>mercado negro</w:t>
      </w:r>
      <w:r>
        <w:rPr>
          <w:rFonts w:ascii="Times New Roman" w:hAnsi="Times New Roman" w:cs="Times New Roman"/>
        </w:rPr>
        <w:t>,</w:t>
      </w:r>
      <w:r w:rsidR="000F7454">
        <w:rPr>
          <w:rFonts w:ascii="Times New Roman" w:hAnsi="Times New Roman" w:cs="Times New Roman"/>
        </w:rPr>
        <w:t xml:space="preserve"> en </w:t>
      </w:r>
      <w:r>
        <w:rPr>
          <w:rFonts w:ascii="Times New Roman" w:hAnsi="Times New Roman" w:cs="Times New Roman"/>
        </w:rPr>
        <w:t xml:space="preserve">el </w:t>
      </w:r>
      <w:r w:rsidR="000F7454">
        <w:rPr>
          <w:rFonts w:ascii="Times New Roman" w:hAnsi="Times New Roman" w:cs="Times New Roman"/>
        </w:rPr>
        <w:t xml:space="preserve">cual </w:t>
      </w:r>
      <w:r w:rsidR="000F7454" w:rsidRPr="00084A92">
        <w:rPr>
          <w:rFonts w:ascii="Times New Roman" w:hAnsi="Times New Roman" w:cs="Times New Roman"/>
        </w:rPr>
        <w:t xml:space="preserve">el intercambio </w:t>
      </w:r>
      <w:r w:rsidR="000F7454">
        <w:rPr>
          <w:rFonts w:ascii="Times New Roman" w:hAnsi="Times New Roman" w:cs="Times New Roman"/>
        </w:rPr>
        <w:t xml:space="preserve">económico </w:t>
      </w:r>
      <w:r w:rsidR="000F7454" w:rsidRPr="00084A92">
        <w:rPr>
          <w:rFonts w:ascii="Times New Roman" w:hAnsi="Times New Roman" w:cs="Times New Roman"/>
        </w:rPr>
        <w:t xml:space="preserve">es regulado por </w:t>
      </w:r>
      <w:r w:rsidR="000F7454">
        <w:rPr>
          <w:rFonts w:ascii="Times New Roman" w:hAnsi="Times New Roman" w:cs="Times New Roman"/>
        </w:rPr>
        <w:t xml:space="preserve">el ejercicio de </w:t>
      </w:r>
      <w:r w:rsidR="000F7454" w:rsidRPr="00084A92">
        <w:rPr>
          <w:rFonts w:ascii="Times New Roman" w:hAnsi="Times New Roman" w:cs="Times New Roman"/>
        </w:rPr>
        <w:t>la violencia</w:t>
      </w:r>
      <w:r w:rsidR="000F7454">
        <w:rPr>
          <w:rFonts w:ascii="Times New Roman" w:hAnsi="Times New Roman" w:cs="Times New Roman"/>
        </w:rPr>
        <w:t>.</w:t>
      </w:r>
      <w:r w:rsidR="0001067F" w:rsidRPr="0001067F">
        <w:rPr>
          <w:rFonts w:ascii="Times New Roman" w:hAnsi="Times New Roman" w:cs="Times New Roman"/>
        </w:rPr>
        <w:t xml:space="preserve"> </w:t>
      </w:r>
      <w:r w:rsidR="0001067F">
        <w:rPr>
          <w:rFonts w:ascii="Times New Roman" w:hAnsi="Times New Roman" w:cs="Times New Roman"/>
        </w:rPr>
        <w:t xml:space="preserve">El comercio mundial de </w:t>
      </w:r>
      <w:r w:rsidR="0001067F" w:rsidRPr="0001067F">
        <w:rPr>
          <w:rFonts w:ascii="Times New Roman" w:hAnsi="Times New Roman" w:cs="Times New Roman"/>
          <w:b/>
        </w:rPr>
        <w:t>drogas</w:t>
      </w:r>
      <w:r w:rsidR="0001067F" w:rsidRPr="00084A92">
        <w:rPr>
          <w:rFonts w:ascii="Times New Roman" w:hAnsi="Times New Roman" w:cs="Times New Roman"/>
        </w:rPr>
        <w:t xml:space="preserve"> </w:t>
      </w:r>
      <w:r w:rsidR="0001067F">
        <w:rPr>
          <w:rFonts w:ascii="Times New Roman" w:hAnsi="Times New Roman" w:cs="Times New Roman"/>
        </w:rPr>
        <w:t xml:space="preserve">constituye una de las </w:t>
      </w:r>
      <w:r w:rsidR="0001067F" w:rsidRPr="00084A92">
        <w:rPr>
          <w:rFonts w:ascii="Times New Roman" w:hAnsi="Times New Roman" w:cs="Times New Roman"/>
        </w:rPr>
        <w:t>fuerza</w:t>
      </w:r>
      <w:r w:rsidR="0001067F">
        <w:rPr>
          <w:rFonts w:ascii="Times New Roman" w:hAnsi="Times New Roman" w:cs="Times New Roman"/>
        </w:rPr>
        <w:t xml:space="preserve">s </w:t>
      </w:r>
      <w:r w:rsidR="0001067F" w:rsidRPr="00084A92">
        <w:rPr>
          <w:rFonts w:ascii="Times New Roman" w:hAnsi="Times New Roman" w:cs="Times New Roman"/>
        </w:rPr>
        <w:t xml:space="preserve"> propulsora de la dinámica de la </w:t>
      </w:r>
      <w:r w:rsidR="0001067F" w:rsidRPr="0001067F">
        <w:rPr>
          <w:rFonts w:ascii="Times New Roman" w:hAnsi="Times New Roman" w:cs="Times New Roman"/>
          <w:b/>
        </w:rPr>
        <w:t>construcción redes criminales</w:t>
      </w:r>
      <w:r w:rsidR="0001067F">
        <w:rPr>
          <w:rFonts w:ascii="Times New Roman" w:hAnsi="Times New Roman" w:cs="Times New Roman"/>
        </w:rPr>
        <w:t xml:space="preserve"> vinculadas a los </w:t>
      </w:r>
      <w:r w:rsidR="0001067F" w:rsidRPr="0001067F">
        <w:rPr>
          <w:rFonts w:ascii="Times New Roman" w:hAnsi="Times New Roman" w:cs="Times New Roman"/>
          <w:b/>
        </w:rPr>
        <w:t>conflictos</w:t>
      </w:r>
      <w:r w:rsidR="0001067F">
        <w:rPr>
          <w:rFonts w:ascii="Times New Roman" w:hAnsi="Times New Roman" w:cs="Times New Roman"/>
        </w:rPr>
        <w:t xml:space="preserve"> armados.</w:t>
      </w:r>
    </w:p>
    <w:p w14:paraId="26EECCBC" w14:textId="77777777" w:rsidR="00084A92" w:rsidRDefault="00084A92" w:rsidP="00C95BF4">
      <w:pPr>
        <w:spacing w:after="0" w:line="276" w:lineRule="auto"/>
        <w:jc w:val="both"/>
        <w:rPr>
          <w:rFonts w:ascii="Times New Roman" w:hAnsi="Times New Roman" w:cs="Times New Roman"/>
        </w:rPr>
      </w:pPr>
    </w:p>
    <w:p w14:paraId="5ADF6878" w14:textId="7D0DC8DC" w:rsidR="00762786" w:rsidRDefault="00127F39" w:rsidP="00C95BF4">
      <w:pPr>
        <w:spacing w:after="0" w:line="276" w:lineRule="auto"/>
        <w:jc w:val="both"/>
        <w:rPr>
          <w:rFonts w:ascii="Times New Roman" w:hAnsi="Times New Roman" w:cs="Times New Roman"/>
        </w:rPr>
      </w:pPr>
      <w:r>
        <w:rPr>
          <w:rFonts w:ascii="Times New Roman" w:hAnsi="Times New Roman" w:cs="Times New Roman"/>
        </w:rPr>
        <w:t xml:space="preserve">En suma, puede afirmarse que muchas </w:t>
      </w:r>
      <w:r w:rsidRPr="0075553B">
        <w:rPr>
          <w:rFonts w:ascii="Times New Roman" w:hAnsi="Times New Roman" w:cs="Times New Roman"/>
        </w:rPr>
        <w:t xml:space="preserve">transacciones </w:t>
      </w:r>
      <w:r>
        <w:rPr>
          <w:rFonts w:ascii="Times New Roman" w:hAnsi="Times New Roman" w:cs="Times New Roman"/>
        </w:rPr>
        <w:t xml:space="preserve">económicas </w:t>
      </w:r>
      <w:r w:rsidRPr="0075553B">
        <w:rPr>
          <w:rFonts w:ascii="Times New Roman" w:hAnsi="Times New Roman" w:cs="Times New Roman"/>
        </w:rPr>
        <w:t xml:space="preserve">enlazan las guerras con la economía global. </w:t>
      </w:r>
      <w:r w:rsidR="00762786">
        <w:rPr>
          <w:rFonts w:ascii="Times New Roman" w:hAnsi="Times New Roman" w:cs="Times New Roman"/>
        </w:rPr>
        <w:t xml:space="preserve">Muchas de las </w:t>
      </w:r>
      <w:r>
        <w:rPr>
          <w:rFonts w:ascii="Times New Roman" w:hAnsi="Times New Roman" w:cs="Times New Roman"/>
        </w:rPr>
        <w:t xml:space="preserve">guerras globales empiezan en escritorios de ejecutivos que toman decisiones económicas, las cuales desencadenan la acción de </w:t>
      </w:r>
      <w:r w:rsidR="00084A92" w:rsidRPr="00084A92">
        <w:rPr>
          <w:rFonts w:ascii="Times New Roman" w:hAnsi="Times New Roman" w:cs="Times New Roman"/>
        </w:rPr>
        <w:t>redes sustentadas en la violencia</w:t>
      </w:r>
      <w:r>
        <w:rPr>
          <w:rFonts w:ascii="Times New Roman" w:hAnsi="Times New Roman" w:cs="Times New Roman"/>
        </w:rPr>
        <w:t xml:space="preserve"> y </w:t>
      </w:r>
      <w:r w:rsidR="00084A92" w:rsidRPr="00084A92">
        <w:rPr>
          <w:rFonts w:ascii="Times New Roman" w:hAnsi="Times New Roman" w:cs="Times New Roman"/>
        </w:rPr>
        <w:t xml:space="preserve">que operan globalmente. </w:t>
      </w:r>
      <w:r w:rsidR="00762786">
        <w:rPr>
          <w:rFonts w:ascii="Times New Roman" w:hAnsi="Times New Roman" w:cs="Times New Roman"/>
        </w:rPr>
        <w:t xml:space="preserve">Dichas redes se extienden hasta </w:t>
      </w:r>
      <w:r w:rsidR="00762786" w:rsidRPr="00084A92">
        <w:rPr>
          <w:rFonts w:ascii="Times New Roman" w:hAnsi="Times New Roman" w:cs="Times New Roman"/>
        </w:rPr>
        <w:t xml:space="preserve">la economía </w:t>
      </w:r>
      <w:r w:rsidR="00762786">
        <w:rPr>
          <w:rFonts w:ascii="Times New Roman" w:hAnsi="Times New Roman" w:cs="Times New Roman"/>
        </w:rPr>
        <w:t xml:space="preserve">formal, camuflándose y dificultando su detección. </w:t>
      </w:r>
    </w:p>
    <w:p w14:paraId="10F1150E" w14:textId="77777777" w:rsidR="00762786" w:rsidRDefault="00762786" w:rsidP="00C95BF4">
      <w:pPr>
        <w:spacing w:after="0" w:line="276" w:lineRule="auto"/>
        <w:jc w:val="both"/>
        <w:rPr>
          <w:rFonts w:ascii="Times New Roman" w:hAnsi="Times New Roman" w:cs="Times New Roman"/>
        </w:rPr>
      </w:pPr>
    </w:p>
    <w:p w14:paraId="6107223A" w14:textId="77777777" w:rsidR="00127F39" w:rsidRDefault="00127F39"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1067F" w:rsidRPr="000846F3" w14:paraId="48E0B3BA" w14:textId="77777777" w:rsidTr="00C413BE">
        <w:tc>
          <w:tcPr>
            <w:tcW w:w="8978" w:type="dxa"/>
            <w:gridSpan w:val="2"/>
            <w:shd w:val="clear" w:color="auto" w:fill="000000" w:themeFill="text1"/>
          </w:tcPr>
          <w:p w14:paraId="56E92296"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644899EF" w14:textId="77777777" w:rsidTr="00C413BE">
        <w:tc>
          <w:tcPr>
            <w:tcW w:w="2518" w:type="dxa"/>
          </w:tcPr>
          <w:p w14:paraId="6F5BBB3D" w14:textId="77777777" w:rsidR="0001067F" w:rsidRPr="000846F3" w:rsidRDefault="0001067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D2AF6BE" w14:textId="4E9DC36F" w:rsidR="0001067F" w:rsidRPr="000846F3" w:rsidRDefault="0001067F" w:rsidP="00C95BF4">
            <w:pPr>
              <w:spacing w:line="276" w:lineRule="auto"/>
              <w:jc w:val="both"/>
              <w:rPr>
                <w:rFonts w:ascii="Times New Roman" w:hAnsi="Times New Roman" w:cs="Times New Roman"/>
                <w:b/>
                <w:sz w:val="24"/>
                <w:szCs w:val="24"/>
              </w:rPr>
            </w:pPr>
            <w:r>
              <w:rPr>
                <w:rFonts w:ascii="Times New Roman" w:hAnsi="Times New Roman" w:cs="Times New Roman"/>
              </w:rPr>
              <w:t>Las naciones que se enfrentan por el control de un territorio se imponen mutuamente sanciones económicas, otra forma de guerra económica que busca debilitar los circuitos comerciales que sostienen a sus adversarios.</w:t>
            </w:r>
          </w:p>
        </w:tc>
      </w:tr>
    </w:tbl>
    <w:p w14:paraId="5ABC9B95" w14:textId="77777777" w:rsidR="0001067F" w:rsidRDefault="0001067F" w:rsidP="00C95BF4">
      <w:pPr>
        <w:spacing w:after="0" w:line="276" w:lineRule="auto"/>
        <w:jc w:val="both"/>
        <w:rPr>
          <w:rFonts w:ascii="Times New Roman" w:hAnsi="Times New Roman" w:cs="Times New Roman"/>
        </w:rPr>
      </w:pPr>
    </w:p>
    <w:p w14:paraId="10A99B3E" w14:textId="77777777" w:rsidR="0001067F" w:rsidRDefault="0001067F" w:rsidP="00C95BF4">
      <w:pPr>
        <w:spacing w:after="0" w:line="276" w:lineRule="auto"/>
        <w:jc w:val="both"/>
        <w:rPr>
          <w:rFonts w:ascii="Times New Roman" w:hAnsi="Times New Roman" w:cs="Times New Roman"/>
        </w:rPr>
      </w:pPr>
    </w:p>
    <w:p w14:paraId="55B55384" w14:textId="77777777" w:rsidR="0001067F" w:rsidRDefault="0001067F" w:rsidP="00C95BF4">
      <w:pPr>
        <w:spacing w:after="0" w:line="276" w:lineRule="auto"/>
        <w:jc w:val="both"/>
        <w:rPr>
          <w:rFonts w:ascii="Times New Roman" w:hAnsi="Times New Roman" w:cs="Times New Roman"/>
        </w:rPr>
      </w:pPr>
    </w:p>
    <w:p w14:paraId="432825EC" w14:textId="77777777" w:rsidR="00232FA8" w:rsidRPr="00232FA8" w:rsidRDefault="00232FA8" w:rsidP="00C95BF4">
      <w:pPr>
        <w:spacing w:after="0" w:line="276" w:lineRule="auto"/>
        <w:jc w:val="both"/>
        <w:rPr>
          <w:rFonts w:ascii="Times New Roman" w:hAnsi="Times New Roman" w:cs="Times New Roman"/>
          <w:b/>
        </w:rPr>
      </w:pPr>
      <w:r w:rsidRPr="00ED08F1">
        <w:rPr>
          <w:rFonts w:ascii="Times New Roman" w:hAnsi="Times New Roman" w:cs="Times New Roman"/>
          <w:b/>
        </w:rPr>
        <w:t>2.3.2 El motor</w:t>
      </w:r>
      <w:r w:rsidRPr="00232FA8">
        <w:rPr>
          <w:rFonts w:ascii="Times New Roman" w:hAnsi="Times New Roman" w:cs="Times New Roman"/>
          <w:b/>
        </w:rPr>
        <w:t xml:space="preserve"> cultural</w:t>
      </w:r>
    </w:p>
    <w:p w14:paraId="64B01D95" w14:textId="77777777" w:rsidR="000F7454" w:rsidRDefault="000F7454" w:rsidP="00C95BF4">
      <w:pPr>
        <w:spacing w:after="0" w:line="276" w:lineRule="auto"/>
        <w:jc w:val="both"/>
        <w:rPr>
          <w:rFonts w:ascii="Times New Roman" w:hAnsi="Times New Roman" w:cs="Times New Roman"/>
        </w:rPr>
      </w:pPr>
    </w:p>
    <w:p w14:paraId="76986485" w14:textId="759C7B4E" w:rsidR="00232FA8" w:rsidRPr="000846F3" w:rsidRDefault="00232FA8" w:rsidP="00C95BF4">
      <w:pPr>
        <w:spacing w:after="0" w:line="276" w:lineRule="auto"/>
        <w:jc w:val="both"/>
        <w:rPr>
          <w:rFonts w:ascii="Times New Roman" w:hAnsi="Times New Roman" w:cs="Times New Roman"/>
        </w:rPr>
      </w:pPr>
      <w:r w:rsidRPr="000846F3">
        <w:rPr>
          <w:rFonts w:ascii="Times New Roman" w:hAnsi="Times New Roman" w:cs="Times New Roman"/>
        </w:rPr>
        <w:t>En el mundo global, cada vez cobran más fuerza los factores culturales</w:t>
      </w:r>
      <w:r>
        <w:rPr>
          <w:rFonts w:ascii="Times New Roman" w:hAnsi="Times New Roman" w:cs="Times New Roman"/>
        </w:rPr>
        <w:t xml:space="preserve"> tales como la </w:t>
      </w:r>
      <w:r w:rsidRPr="000846F3">
        <w:rPr>
          <w:rFonts w:ascii="Times New Roman" w:hAnsi="Times New Roman" w:cs="Times New Roman"/>
        </w:rPr>
        <w:t xml:space="preserve">estigmatización </w:t>
      </w:r>
      <w:r>
        <w:rPr>
          <w:rFonts w:ascii="Times New Roman" w:hAnsi="Times New Roman" w:cs="Times New Roman"/>
        </w:rPr>
        <w:t xml:space="preserve">del adversario, su </w:t>
      </w:r>
      <w:r w:rsidRPr="000846F3">
        <w:rPr>
          <w:rFonts w:ascii="Times New Roman" w:hAnsi="Times New Roman" w:cs="Times New Roman"/>
        </w:rPr>
        <w:t>inferiorización</w:t>
      </w:r>
      <w:r>
        <w:rPr>
          <w:rFonts w:ascii="Times New Roman" w:hAnsi="Times New Roman" w:cs="Times New Roman"/>
        </w:rPr>
        <w:t xml:space="preserve">, incluso su </w:t>
      </w:r>
      <w:r w:rsidRPr="000846F3">
        <w:rPr>
          <w:rFonts w:ascii="Times New Roman" w:hAnsi="Times New Roman" w:cs="Times New Roman"/>
        </w:rPr>
        <w:t>exclusión</w:t>
      </w:r>
      <w:r>
        <w:rPr>
          <w:rFonts w:ascii="Times New Roman" w:hAnsi="Times New Roman" w:cs="Times New Roman"/>
        </w:rPr>
        <w:t xml:space="preserve"> y hasta su </w:t>
      </w:r>
      <w:r w:rsidRPr="000846F3">
        <w:rPr>
          <w:rFonts w:ascii="Times New Roman" w:hAnsi="Times New Roman" w:cs="Times New Roman"/>
        </w:rPr>
        <w:t>negación</w:t>
      </w:r>
      <w:r>
        <w:rPr>
          <w:rFonts w:ascii="Times New Roman" w:hAnsi="Times New Roman" w:cs="Times New Roman"/>
        </w:rPr>
        <w:t xml:space="preserve"> y eliminación física. L</w:t>
      </w:r>
      <w:r w:rsidR="00B55BA1">
        <w:rPr>
          <w:rFonts w:ascii="Times New Roman" w:hAnsi="Times New Roman" w:cs="Times New Roman"/>
        </w:rPr>
        <w:t xml:space="preserve">as </w:t>
      </w:r>
      <w:r w:rsidR="00B55BA1" w:rsidRPr="00B55BA1">
        <w:rPr>
          <w:rFonts w:ascii="Times New Roman" w:hAnsi="Times New Roman" w:cs="Times New Roman"/>
          <w:b/>
        </w:rPr>
        <w:t xml:space="preserve">particularidades </w:t>
      </w:r>
      <w:r w:rsidRPr="00B55BA1">
        <w:rPr>
          <w:rFonts w:ascii="Times New Roman" w:hAnsi="Times New Roman" w:cs="Times New Roman"/>
          <w:b/>
        </w:rPr>
        <w:t>culturales</w:t>
      </w:r>
      <w:r w:rsidRPr="00B7720D">
        <w:rPr>
          <w:rFonts w:ascii="Times New Roman" w:hAnsi="Times New Roman" w:cs="Times New Roman"/>
        </w:rPr>
        <w:t xml:space="preserve">, </w:t>
      </w:r>
      <w:r w:rsidR="00B55BA1">
        <w:rPr>
          <w:rFonts w:ascii="Times New Roman" w:hAnsi="Times New Roman" w:cs="Times New Roman"/>
        </w:rPr>
        <w:t xml:space="preserve">las </w:t>
      </w:r>
      <w:r w:rsidR="00B55BA1" w:rsidRPr="00B55BA1">
        <w:rPr>
          <w:rFonts w:ascii="Times New Roman" w:hAnsi="Times New Roman" w:cs="Times New Roman"/>
          <w:b/>
        </w:rPr>
        <w:t xml:space="preserve">identidades </w:t>
      </w:r>
      <w:r w:rsidRPr="00B55BA1">
        <w:rPr>
          <w:rFonts w:ascii="Times New Roman" w:hAnsi="Times New Roman" w:cs="Times New Roman"/>
          <w:b/>
        </w:rPr>
        <w:t>religios</w:t>
      </w:r>
      <w:r w:rsidR="00B55BA1" w:rsidRPr="00B55BA1">
        <w:rPr>
          <w:rFonts w:ascii="Times New Roman" w:hAnsi="Times New Roman" w:cs="Times New Roman"/>
          <w:b/>
        </w:rPr>
        <w:t>as</w:t>
      </w:r>
      <w:r w:rsidR="00B55BA1">
        <w:rPr>
          <w:rFonts w:ascii="Times New Roman" w:hAnsi="Times New Roman" w:cs="Times New Roman"/>
        </w:rPr>
        <w:t xml:space="preserve">, </w:t>
      </w:r>
      <w:r w:rsidR="00B55BA1" w:rsidRPr="00B55BA1">
        <w:rPr>
          <w:rFonts w:ascii="Times New Roman" w:hAnsi="Times New Roman" w:cs="Times New Roman"/>
          <w:b/>
        </w:rPr>
        <w:t>raciales</w:t>
      </w:r>
      <w:r w:rsidR="00B55BA1">
        <w:rPr>
          <w:rFonts w:ascii="Times New Roman" w:hAnsi="Times New Roman" w:cs="Times New Roman"/>
        </w:rPr>
        <w:t xml:space="preserve">, o </w:t>
      </w:r>
      <w:r w:rsidR="00B55BA1" w:rsidRPr="00B55BA1">
        <w:rPr>
          <w:rFonts w:ascii="Times New Roman" w:hAnsi="Times New Roman" w:cs="Times New Roman"/>
          <w:b/>
        </w:rPr>
        <w:t>geográfica</w:t>
      </w:r>
      <w:r w:rsidRPr="00B55BA1">
        <w:rPr>
          <w:rFonts w:ascii="Times New Roman" w:hAnsi="Times New Roman" w:cs="Times New Roman"/>
          <w:b/>
        </w:rPr>
        <w:t>s</w:t>
      </w:r>
      <w:r>
        <w:rPr>
          <w:rFonts w:ascii="Times New Roman" w:hAnsi="Times New Roman" w:cs="Times New Roman"/>
        </w:rPr>
        <w:t xml:space="preserve"> diferentes provocan hoy </w:t>
      </w:r>
      <w:r w:rsidR="00B55BA1">
        <w:rPr>
          <w:rFonts w:ascii="Times New Roman" w:hAnsi="Times New Roman" w:cs="Times New Roman"/>
        </w:rPr>
        <w:t xml:space="preserve">los mayores </w:t>
      </w:r>
      <w:r w:rsidRPr="00B7720D">
        <w:rPr>
          <w:rFonts w:ascii="Times New Roman" w:hAnsi="Times New Roman" w:cs="Times New Roman"/>
        </w:rPr>
        <w:t>enfrentamiento</w:t>
      </w:r>
      <w:r>
        <w:rPr>
          <w:rFonts w:ascii="Times New Roman" w:hAnsi="Times New Roman" w:cs="Times New Roman"/>
        </w:rPr>
        <w:t>s</w:t>
      </w:r>
      <w:r w:rsidRPr="00B7720D">
        <w:rPr>
          <w:rFonts w:ascii="Times New Roman" w:hAnsi="Times New Roman" w:cs="Times New Roman"/>
        </w:rPr>
        <w:t xml:space="preserve"> de naturaleza violenta</w:t>
      </w:r>
      <w:r>
        <w:rPr>
          <w:rFonts w:ascii="Times New Roman" w:hAnsi="Times New Roman" w:cs="Times New Roman"/>
        </w:rPr>
        <w:t xml:space="preserve">.  </w:t>
      </w:r>
    </w:p>
    <w:p w14:paraId="0C5B60A0" w14:textId="77777777" w:rsidR="00127F39" w:rsidRDefault="00127F39" w:rsidP="00C95BF4">
      <w:pPr>
        <w:spacing w:after="0" w:line="276" w:lineRule="auto"/>
        <w:jc w:val="both"/>
        <w:rPr>
          <w:rFonts w:ascii="Times New Roman" w:hAnsi="Times New Roman" w:cs="Times New Roman"/>
        </w:rPr>
      </w:pPr>
    </w:p>
    <w:p w14:paraId="1780C51C" w14:textId="0F334385" w:rsidR="00232FA8" w:rsidRDefault="00232FA8" w:rsidP="00C95BF4">
      <w:pPr>
        <w:spacing w:after="0" w:line="276" w:lineRule="auto"/>
        <w:jc w:val="both"/>
        <w:rPr>
          <w:rFonts w:ascii="Times New Roman" w:hAnsi="Times New Roman" w:cs="Times New Roman"/>
        </w:rPr>
      </w:pPr>
      <w:r>
        <w:rPr>
          <w:rFonts w:ascii="Times New Roman" w:hAnsi="Times New Roman" w:cs="Times New Roman"/>
        </w:rPr>
        <w:t>E</w:t>
      </w:r>
      <w:r w:rsidRPr="00B7720D">
        <w:rPr>
          <w:rFonts w:ascii="Times New Roman" w:hAnsi="Times New Roman" w:cs="Times New Roman"/>
        </w:rPr>
        <w:t xml:space="preserve">l refuerzo de las identidades </w:t>
      </w:r>
      <w:r>
        <w:rPr>
          <w:rFonts w:ascii="Times New Roman" w:hAnsi="Times New Roman" w:cs="Times New Roman"/>
        </w:rPr>
        <w:t xml:space="preserve">y </w:t>
      </w:r>
      <w:r w:rsidRPr="00B7720D">
        <w:rPr>
          <w:rFonts w:ascii="Times New Roman" w:hAnsi="Times New Roman" w:cs="Times New Roman"/>
        </w:rPr>
        <w:t xml:space="preserve">las disputas culturales </w:t>
      </w:r>
      <w:r>
        <w:rPr>
          <w:rFonts w:ascii="Times New Roman" w:hAnsi="Times New Roman" w:cs="Times New Roman"/>
        </w:rPr>
        <w:t xml:space="preserve">cada vez </w:t>
      </w:r>
      <w:r w:rsidRPr="00B7720D">
        <w:rPr>
          <w:rFonts w:ascii="Times New Roman" w:hAnsi="Times New Roman" w:cs="Times New Roman"/>
        </w:rPr>
        <w:t>ejerce</w:t>
      </w:r>
      <w:r>
        <w:rPr>
          <w:rFonts w:ascii="Times New Roman" w:hAnsi="Times New Roman" w:cs="Times New Roman"/>
        </w:rPr>
        <w:t>n</w:t>
      </w:r>
      <w:r w:rsidRPr="00B7720D">
        <w:rPr>
          <w:rFonts w:ascii="Times New Roman" w:hAnsi="Times New Roman" w:cs="Times New Roman"/>
        </w:rPr>
        <w:t xml:space="preserve"> un </w:t>
      </w:r>
      <w:r>
        <w:rPr>
          <w:rFonts w:ascii="Times New Roman" w:hAnsi="Times New Roman" w:cs="Times New Roman"/>
        </w:rPr>
        <w:t xml:space="preserve">papel más </w:t>
      </w:r>
      <w:r w:rsidRPr="00B7720D">
        <w:rPr>
          <w:rFonts w:ascii="Times New Roman" w:hAnsi="Times New Roman" w:cs="Times New Roman"/>
        </w:rPr>
        <w:t xml:space="preserve">importante en </w:t>
      </w:r>
      <w:r>
        <w:rPr>
          <w:rFonts w:ascii="Times New Roman" w:hAnsi="Times New Roman" w:cs="Times New Roman"/>
        </w:rPr>
        <w:t xml:space="preserve">los </w:t>
      </w:r>
      <w:r w:rsidRPr="00B7720D">
        <w:rPr>
          <w:rFonts w:ascii="Times New Roman" w:hAnsi="Times New Roman" w:cs="Times New Roman"/>
        </w:rPr>
        <w:t>escenario</w:t>
      </w:r>
      <w:r>
        <w:rPr>
          <w:rFonts w:ascii="Times New Roman" w:hAnsi="Times New Roman" w:cs="Times New Roman"/>
        </w:rPr>
        <w:t>s</w:t>
      </w:r>
      <w:r w:rsidRPr="00B7720D">
        <w:rPr>
          <w:rFonts w:ascii="Times New Roman" w:hAnsi="Times New Roman" w:cs="Times New Roman"/>
        </w:rPr>
        <w:t xml:space="preserve"> </w:t>
      </w:r>
      <w:r w:rsidR="00B55BA1">
        <w:rPr>
          <w:rFonts w:ascii="Times New Roman" w:hAnsi="Times New Roman" w:cs="Times New Roman"/>
        </w:rPr>
        <w:t xml:space="preserve">conflictivos </w:t>
      </w:r>
      <w:r>
        <w:rPr>
          <w:rFonts w:ascii="Times New Roman" w:hAnsi="Times New Roman" w:cs="Times New Roman"/>
        </w:rPr>
        <w:t xml:space="preserve">del tercer milenio. </w:t>
      </w:r>
      <w:r w:rsidRPr="00B7720D">
        <w:rPr>
          <w:rFonts w:ascii="Times New Roman" w:hAnsi="Times New Roman" w:cs="Times New Roman"/>
        </w:rPr>
        <w:t>Las modalidades</w:t>
      </w:r>
      <w:r>
        <w:rPr>
          <w:rFonts w:ascii="Times New Roman" w:hAnsi="Times New Roman" w:cs="Times New Roman"/>
        </w:rPr>
        <w:t xml:space="preserve"> de conflicto </w:t>
      </w:r>
      <w:r w:rsidRPr="00B7720D">
        <w:rPr>
          <w:rFonts w:ascii="Times New Roman" w:hAnsi="Times New Roman" w:cs="Times New Roman"/>
        </w:rPr>
        <w:t>cultural</w:t>
      </w:r>
      <w:r>
        <w:rPr>
          <w:rFonts w:ascii="Times New Roman" w:hAnsi="Times New Roman" w:cs="Times New Roman"/>
        </w:rPr>
        <w:t xml:space="preserve">, </w:t>
      </w:r>
      <w:r w:rsidRPr="00B7720D">
        <w:rPr>
          <w:rFonts w:ascii="Times New Roman" w:hAnsi="Times New Roman" w:cs="Times New Roman"/>
        </w:rPr>
        <w:t xml:space="preserve"> nacional, étnic</w:t>
      </w:r>
      <w:r>
        <w:rPr>
          <w:rFonts w:ascii="Times New Roman" w:hAnsi="Times New Roman" w:cs="Times New Roman"/>
        </w:rPr>
        <w:t>o</w:t>
      </w:r>
      <w:r w:rsidRPr="00B7720D">
        <w:rPr>
          <w:rFonts w:ascii="Times New Roman" w:hAnsi="Times New Roman" w:cs="Times New Roman"/>
        </w:rPr>
        <w:t>,</w:t>
      </w:r>
      <w:r>
        <w:rPr>
          <w:rFonts w:ascii="Times New Roman" w:hAnsi="Times New Roman" w:cs="Times New Roman"/>
        </w:rPr>
        <w:t xml:space="preserve"> </w:t>
      </w:r>
      <w:r w:rsidRPr="00B7720D">
        <w:rPr>
          <w:rFonts w:ascii="Times New Roman" w:hAnsi="Times New Roman" w:cs="Times New Roman"/>
        </w:rPr>
        <w:t>regional</w:t>
      </w:r>
      <w:r>
        <w:rPr>
          <w:rFonts w:ascii="Times New Roman" w:hAnsi="Times New Roman" w:cs="Times New Roman"/>
        </w:rPr>
        <w:t xml:space="preserve"> y </w:t>
      </w:r>
      <w:r w:rsidRPr="00B7720D">
        <w:rPr>
          <w:rFonts w:ascii="Times New Roman" w:hAnsi="Times New Roman" w:cs="Times New Roman"/>
        </w:rPr>
        <w:t>religios</w:t>
      </w:r>
      <w:r>
        <w:rPr>
          <w:rFonts w:ascii="Times New Roman" w:hAnsi="Times New Roman" w:cs="Times New Roman"/>
        </w:rPr>
        <w:t>o</w:t>
      </w:r>
      <w:r w:rsidRPr="00B7720D">
        <w:rPr>
          <w:rFonts w:ascii="Times New Roman" w:hAnsi="Times New Roman" w:cs="Times New Roman"/>
        </w:rPr>
        <w:t xml:space="preserve"> han </w:t>
      </w:r>
      <w:r>
        <w:rPr>
          <w:rFonts w:ascii="Times New Roman" w:hAnsi="Times New Roman" w:cs="Times New Roman"/>
        </w:rPr>
        <w:t xml:space="preserve">ido en aumento en </w:t>
      </w:r>
      <w:r w:rsidRPr="00B7720D">
        <w:rPr>
          <w:rFonts w:ascii="Times New Roman" w:hAnsi="Times New Roman" w:cs="Times New Roman"/>
        </w:rPr>
        <w:t xml:space="preserve">intensidad y </w:t>
      </w:r>
      <w:r>
        <w:rPr>
          <w:rFonts w:ascii="Times New Roman" w:hAnsi="Times New Roman" w:cs="Times New Roman"/>
        </w:rPr>
        <w:t xml:space="preserve">en </w:t>
      </w:r>
      <w:r w:rsidRPr="00B7720D">
        <w:rPr>
          <w:rFonts w:ascii="Times New Roman" w:hAnsi="Times New Roman" w:cs="Times New Roman"/>
        </w:rPr>
        <w:t>escala</w:t>
      </w:r>
      <w:r>
        <w:rPr>
          <w:rFonts w:ascii="Times New Roman" w:hAnsi="Times New Roman" w:cs="Times New Roman"/>
        </w:rPr>
        <w:t>.</w:t>
      </w:r>
      <w:r w:rsidRPr="00B7720D">
        <w:rPr>
          <w:rFonts w:ascii="Times New Roman" w:hAnsi="Times New Roman" w:cs="Times New Roman"/>
        </w:rPr>
        <w:t xml:space="preserve"> Todo parece indicar que nos dirigimos hacia la inte</w:t>
      </w:r>
      <w:r>
        <w:rPr>
          <w:rFonts w:ascii="Times New Roman" w:hAnsi="Times New Roman" w:cs="Times New Roman"/>
        </w:rPr>
        <w:t xml:space="preserve">nsificación de tales conflictos. </w:t>
      </w:r>
      <w:r w:rsidRPr="00B7720D">
        <w:t xml:space="preserve"> </w:t>
      </w:r>
    </w:p>
    <w:p w14:paraId="0FC7BC33" w14:textId="77777777" w:rsidR="00232FA8" w:rsidRDefault="00232FA8" w:rsidP="00C95BF4">
      <w:pPr>
        <w:spacing w:after="0" w:line="276" w:lineRule="auto"/>
        <w:jc w:val="both"/>
        <w:rPr>
          <w:rFonts w:ascii="Times New Roman" w:hAnsi="Times New Roman" w:cs="Times New Roman"/>
        </w:rPr>
      </w:pPr>
    </w:p>
    <w:p w14:paraId="5CE18423" w14:textId="2042297E" w:rsidR="00127F39" w:rsidRDefault="00127F39" w:rsidP="00C95BF4">
      <w:pPr>
        <w:spacing w:after="0" w:line="276" w:lineRule="auto"/>
        <w:jc w:val="both"/>
        <w:rPr>
          <w:rFonts w:ascii="Times New Roman" w:hAnsi="Times New Roman" w:cs="Times New Roman"/>
        </w:rPr>
      </w:pPr>
      <w:r>
        <w:rPr>
          <w:rFonts w:ascii="Times New Roman" w:hAnsi="Times New Roman" w:cs="Times New Roman"/>
        </w:rPr>
        <w:t xml:space="preserve">La </w:t>
      </w:r>
      <w:r w:rsidRPr="0001067F">
        <w:rPr>
          <w:rFonts w:ascii="Times New Roman" w:hAnsi="Times New Roman" w:cs="Times New Roman"/>
          <w:b/>
        </w:rPr>
        <w:t>polarización</w:t>
      </w:r>
      <w:r w:rsidRPr="00084A92">
        <w:rPr>
          <w:rFonts w:ascii="Times New Roman" w:hAnsi="Times New Roman" w:cs="Times New Roman"/>
        </w:rPr>
        <w:t xml:space="preserve"> dentro de las sociedades</w:t>
      </w:r>
      <w:r>
        <w:rPr>
          <w:rFonts w:ascii="Times New Roman" w:hAnsi="Times New Roman" w:cs="Times New Roman"/>
        </w:rPr>
        <w:t xml:space="preserve"> es un fenómeno que tiende a extenderse</w:t>
      </w:r>
      <w:r w:rsidRPr="00084A92">
        <w:rPr>
          <w:rFonts w:ascii="Times New Roman" w:hAnsi="Times New Roman" w:cs="Times New Roman"/>
        </w:rPr>
        <w:t xml:space="preserve">. </w:t>
      </w:r>
      <w:r w:rsidR="00232FA8">
        <w:rPr>
          <w:rFonts w:ascii="Times New Roman" w:hAnsi="Times New Roman" w:cs="Times New Roman"/>
        </w:rPr>
        <w:t>El aumento progresivo de diferencias irreconciliables entre los miembros de una sociedad e</w:t>
      </w:r>
      <w:r>
        <w:rPr>
          <w:rFonts w:ascii="Times New Roman" w:hAnsi="Times New Roman" w:cs="Times New Roman"/>
        </w:rPr>
        <w:t xml:space="preserve">s un caldo de cultivo para la emergencia de </w:t>
      </w:r>
      <w:r w:rsidRPr="0001067F">
        <w:rPr>
          <w:rFonts w:ascii="Times New Roman" w:hAnsi="Times New Roman" w:cs="Times New Roman"/>
          <w:b/>
        </w:rPr>
        <w:t>conflictos</w:t>
      </w:r>
      <w:r w:rsidRPr="00084A92">
        <w:rPr>
          <w:rFonts w:ascii="Times New Roman" w:hAnsi="Times New Roman" w:cs="Times New Roman"/>
        </w:rPr>
        <w:t xml:space="preserve"> armados</w:t>
      </w:r>
      <w:r w:rsidR="00232FA8">
        <w:rPr>
          <w:rFonts w:ascii="Times New Roman" w:hAnsi="Times New Roman" w:cs="Times New Roman"/>
        </w:rPr>
        <w:t>,</w:t>
      </w:r>
      <w:r w:rsidRPr="00084A92">
        <w:rPr>
          <w:rFonts w:ascii="Times New Roman" w:hAnsi="Times New Roman" w:cs="Times New Roman"/>
        </w:rPr>
        <w:t xml:space="preserve"> </w:t>
      </w:r>
      <w:r w:rsidR="00232FA8">
        <w:rPr>
          <w:rFonts w:ascii="Times New Roman" w:hAnsi="Times New Roman" w:cs="Times New Roman"/>
        </w:rPr>
        <w:t xml:space="preserve">así como para la </w:t>
      </w:r>
      <w:r>
        <w:rPr>
          <w:rFonts w:ascii="Times New Roman" w:hAnsi="Times New Roman" w:cs="Times New Roman"/>
        </w:rPr>
        <w:t xml:space="preserve">conformación de </w:t>
      </w:r>
      <w:r w:rsidRPr="00084A92">
        <w:rPr>
          <w:rFonts w:ascii="Times New Roman" w:hAnsi="Times New Roman" w:cs="Times New Roman"/>
        </w:rPr>
        <w:t xml:space="preserve">zonas de violencia generalizada. </w:t>
      </w:r>
    </w:p>
    <w:p w14:paraId="4AA7BA09" w14:textId="77777777" w:rsidR="00230683" w:rsidRDefault="00230683" w:rsidP="00C95BF4">
      <w:pPr>
        <w:spacing w:after="0" w:line="276" w:lineRule="auto"/>
        <w:jc w:val="both"/>
        <w:rPr>
          <w:rFonts w:ascii="Times New Roman" w:hAnsi="Times New Roman" w:cs="Times New Roman"/>
        </w:rPr>
      </w:pPr>
    </w:p>
    <w:p w14:paraId="3CB1F33F" w14:textId="77777777" w:rsidR="0001067F" w:rsidRPr="000846F3" w:rsidRDefault="0001067F" w:rsidP="00C95BF4">
      <w:pPr>
        <w:spacing w:after="0" w:line="276" w:lineRule="auto"/>
        <w:jc w:val="both"/>
        <w:rPr>
          <w:rFonts w:ascii="Times New Roman" w:hAnsi="Times New Roman" w:cs="Times New Roman"/>
        </w:rPr>
      </w:pPr>
    </w:p>
    <w:p w14:paraId="07C912C5" w14:textId="4BB98E0C" w:rsidR="00230683" w:rsidRPr="0035218F" w:rsidRDefault="00ED08F1" w:rsidP="00C95BF4">
      <w:pPr>
        <w:spacing w:after="0" w:line="276" w:lineRule="auto"/>
        <w:jc w:val="both"/>
        <w:rPr>
          <w:rFonts w:ascii="Times New Roman" w:hAnsi="Times New Roman" w:cs="Times New Roman"/>
          <w:b/>
        </w:rPr>
      </w:pPr>
      <w:r>
        <w:rPr>
          <w:rFonts w:ascii="Times New Roman" w:hAnsi="Times New Roman" w:cs="Times New Roman"/>
          <w:b/>
        </w:rPr>
        <w:t xml:space="preserve">2.3.3 </w:t>
      </w:r>
      <w:r w:rsidR="00230683" w:rsidRPr="0035218F">
        <w:rPr>
          <w:rFonts w:ascii="Times New Roman" w:hAnsi="Times New Roman" w:cs="Times New Roman"/>
          <w:b/>
        </w:rPr>
        <w:t>El motor político</w:t>
      </w:r>
    </w:p>
    <w:p w14:paraId="37EBE19A" w14:textId="77777777" w:rsidR="00882D78" w:rsidRDefault="00882D78" w:rsidP="00C95BF4">
      <w:pPr>
        <w:spacing w:after="0" w:line="276" w:lineRule="auto"/>
        <w:jc w:val="both"/>
        <w:rPr>
          <w:rFonts w:ascii="Times New Roman" w:hAnsi="Times New Roman" w:cs="Times New Roman"/>
        </w:rPr>
      </w:pPr>
    </w:p>
    <w:p w14:paraId="2CDB4F73" w14:textId="73EE9D1D" w:rsidR="00232FA8" w:rsidRDefault="00232FA8" w:rsidP="00C95BF4">
      <w:pPr>
        <w:spacing w:after="0" w:line="276" w:lineRule="auto"/>
        <w:jc w:val="both"/>
        <w:rPr>
          <w:rFonts w:ascii="Times New Roman" w:hAnsi="Times New Roman" w:cs="Times New Roman"/>
        </w:rPr>
      </w:pPr>
      <w:r>
        <w:rPr>
          <w:rFonts w:ascii="Times New Roman" w:hAnsi="Times New Roman" w:cs="Times New Roman"/>
        </w:rPr>
        <w:t>L</w:t>
      </w:r>
      <w:r w:rsidR="00084A92" w:rsidRPr="00084A92">
        <w:rPr>
          <w:rFonts w:ascii="Times New Roman" w:hAnsi="Times New Roman" w:cs="Times New Roman"/>
        </w:rPr>
        <w:t>a</w:t>
      </w:r>
      <w:r w:rsidR="0035218F">
        <w:rPr>
          <w:rFonts w:ascii="Times New Roman" w:hAnsi="Times New Roman" w:cs="Times New Roman"/>
        </w:rPr>
        <w:t xml:space="preserve">s luchas por la </w:t>
      </w:r>
      <w:r w:rsidR="00084A92" w:rsidRPr="00084A92">
        <w:rPr>
          <w:rFonts w:ascii="Times New Roman" w:hAnsi="Times New Roman" w:cs="Times New Roman"/>
        </w:rPr>
        <w:t xml:space="preserve">transformación de </w:t>
      </w:r>
      <w:r w:rsidR="00ED08F1">
        <w:rPr>
          <w:rFonts w:ascii="Times New Roman" w:hAnsi="Times New Roman" w:cs="Times New Roman"/>
        </w:rPr>
        <w:t xml:space="preserve">los </w:t>
      </w:r>
      <w:r w:rsidR="00084A92" w:rsidRPr="00B55BA1">
        <w:rPr>
          <w:rFonts w:ascii="Times New Roman" w:hAnsi="Times New Roman" w:cs="Times New Roman"/>
          <w:b/>
        </w:rPr>
        <w:t>regímenes políticos</w:t>
      </w:r>
      <w:r>
        <w:rPr>
          <w:rFonts w:ascii="Times New Roman" w:hAnsi="Times New Roman" w:cs="Times New Roman"/>
        </w:rPr>
        <w:t xml:space="preserve"> </w:t>
      </w:r>
      <w:r w:rsidR="0035218F">
        <w:rPr>
          <w:rFonts w:ascii="Times New Roman" w:hAnsi="Times New Roman" w:cs="Times New Roman"/>
        </w:rPr>
        <w:t xml:space="preserve">constituyen </w:t>
      </w:r>
      <w:r>
        <w:rPr>
          <w:rFonts w:ascii="Times New Roman" w:hAnsi="Times New Roman" w:cs="Times New Roman"/>
        </w:rPr>
        <w:t xml:space="preserve">la principal razón política que enfrenta a la guerra a los pueblos del siglo XXI. </w:t>
      </w:r>
      <w:r w:rsidR="00ED08F1">
        <w:rPr>
          <w:rFonts w:ascii="Times New Roman" w:hAnsi="Times New Roman" w:cs="Times New Roman"/>
        </w:rPr>
        <w:t xml:space="preserve">De particular importancia son aquellos conflictos relacionados con intereses </w:t>
      </w:r>
      <w:r w:rsidR="00ED08F1" w:rsidRPr="00B55BA1">
        <w:rPr>
          <w:rFonts w:ascii="Times New Roman" w:hAnsi="Times New Roman" w:cs="Times New Roman"/>
          <w:b/>
        </w:rPr>
        <w:t>independentistas</w:t>
      </w:r>
      <w:r w:rsidR="00ED08F1">
        <w:rPr>
          <w:rFonts w:ascii="Times New Roman" w:hAnsi="Times New Roman" w:cs="Times New Roman"/>
        </w:rPr>
        <w:t xml:space="preserve"> y </w:t>
      </w:r>
      <w:r w:rsidR="00ED08F1" w:rsidRPr="00B55BA1">
        <w:rPr>
          <w:rFonts w:ascii="Times New Roman" w:hAnsi="Times New Roman" w:cs="Times New Roman"/>
          <w:b/>
        </w:rPr>
        <w:t>nacionalistas</w:t>
      </w:r>
      <w:r w:rsidR="00ED08F1">
        <w:rPr>
          <w:rFonts w:ascii="Times New Roman" w:hAnsi="Times New Roman" w:cs="Times New Roman"/>
        </w:rPr>
        <w:t>.</w:t>
      </w:r>
    </w:p>
    <w:p w14:paraId="2FAD400C" w14:textId="77777777" w:rsidR="0035218F" w:rsidRDefault="0035218F" w:rsidP="00C95BF4">
      <w:pPr>
        <w:spacing w:after="0" w:line="276" w:lineRule="auto"/>
        <w:jc w:val="both"/>
        <w:rPr>
          <w:rFonts w:ascii="Times New Roman" w:hAnsi="Times New Roman" w:cs="Times New Roman"/>
        </w:rPr>
      </w:pPr>
      <w:r>
        <w:rPr>
          <w:rFonts w:ascii="Times New Roman" w:hAnsi="Times New Roman" w:cs="Times New Roman"/>
        </w:rPr>
        <w:t xml:space="preserve"> </w:t>
      </w:r>
    </w:p>
    <w:p w14:paraId="729BF992" w14:textId="5BB8282C" w:rsidR="0035218F" w:rsidRDefault="0035218F" w:rsidP="00C95BF4">
      <w:pPr>
        <w:spacing w:after="0" w:line="276" w:lineRule="auto"/>
        <w:jc w:val="both"/>
        <w:rPr>
          <w:rFonts w:ascii="Times New Roman" w:hAnsi="Times New Roman" w:cs="Times New Roman"/>
        </w:rPr>
      </w:pPr>
      <w:r>
        <w:rPr>
          <w:rFonts w:ascii="Times New Roman" w:hAnsi="Times New Roman" w:cs="Times New Roman"/>
        </w:rPr>
        <w:t>En 2014 e</w:t>
      </w:r>
      <w:r w:rsidRPr="0035218F">
        <w:rPr>
          <w:rFonts w:ascii="Times New Roman" w:hAnsi="Times New Roman" w:cs="Times New Roman"/>
        </w:rPr>
        <w:t xml:space="preserve">xisten más de 60 conflictos </w:t>
      </w:r>
      <w:r w:rsidRPr="00B55BA1">
        <w:rPr>
          <w:rFonts w:ascii="Times New Roman" w:hAnsi="Times New Roman" w:cs="Times New Roman"/>
          <w:b/>
        </w:rPr>
        <w:t>separatistas</w:t>
      </w:r>
      <w:r w:rsidRPr="0035218F">
        <w:rPr>
          <w:rFonts w:ascii="Times New Roman" w:hAnsi="Times New Roman" w:cs="Times New Roman"/>
        </w:rPr>
        <w:t xml:space="preserve">, </w:t>
      </w:r>
      <w:r w:rsidR="00ED08F1">
        <w:rPr>
          <w:rFonts w:ascii="Times New Roman" w:hAnsi="Times New Roman" w:cs="Times New Roman"/>
        </w:rPr>
        <w:t xml:space="preserve">algunos motivados en razones </w:t>
      </w:r>
      <w:r w:rsidRPr="0035218F">
        <w:rPr>
          <w:rFonts w:ascii="Times New Roman" w:hAnsi="Times New Roman" w:cs="Times New Roman"/>
        </w:rPr>
        <w:t>étnic</w:t>
      </w:r>
      <w:r w:rsidR="00ED08F1">
        <w:rPr>
          <w:rFonts w:ascii="Times New Roman" w:hAnsi="Times New Roman" w:cs="Times New Roman"/>
        </w:rPr>
        <w:t xml:space="preserve">as </w:t>
      </w:r>
      <w:r w:rsidRPr="0035218F">
        <w:rPr>
          <w:rFonts w:ascii="Times New Roman" w:hAnsi="Times New Roman" w:cs="Times New Roman"/>
        </w:rPr>
        <w:t>y religios</w:t>
      </w:r>
      <w:r w:rsidR="00ED08F1">
        <w:rPr>
          <w:rFonts w:ascii="Times New Roman" w:hAnsi="Times New Roman" w:cs="Times New Roman"/>
        </w:rPr>
        <w:t>a</w:t>
      </w:r>
      <w:r w:rsidRPr="0035218F">
        <w:rPr>
          <w:rFonts w:ascii="Times New Roman" w:hAnsi="Times New Roman" w:cs="Times New Roman"/>
        </w:rPr>
        <w:t>s,</w:t>
      </w:r>
      <w:r>
        <w:rPr>
          <w:rFonts w:ascii="Times New Roman" w:hAnsi="Times New Roman" w:cs="Times New Roman"/>
        </w:rPr>
        <w:t xml:space="preserve"> </w:t>
      </w:r>
      <w:r w:rsidRPr="0035218F">
        <w:rPr>
          <w:rFonts w:ascii="Times New Roman" w:hAnsi="Times New Roman" w:cs="Times New Roman"/>
        </w:rPr>
        <w:t xml:space="preserve">otros </w:t>
      </w:r>
      <w:r w:rsidR="00ED08F1">
        <w:rPr>
          <w:rFonts w:ascii="Times New Roman" w:hAnsi="Times New Roman" w:cs="Times New Roman"/>
        </w:rPr>
        <w:t xml:space="preserve">debidos a la </w:t>
      </w:r>
      <w:r w:rsidRPr="0035218F">
        <w:rPr>
          <w:rFonts w:ascii="Times New Roman" w:hAnsi="Times New Roman" w:cs="Times New Roman"/>
        </w:rPr>
        <w:t>discriminaci</w:t>
      </w:r>
      <w:r w:rsidR="00ED08F1">
        <w:rPr>
          <w:rFonts w:ascii="Times New Roman" w:hAnsi="Times New Roman" w:cs="Times New Roman"/>
        </w:rPr>
        <w:t xml:space="preserve">ón </w:t>
      </w:r>
      <w:r w:rsidRPr="0035218F">
        <w:rPr>
          <w:rFonts w:ascii="Times New Roman" w:hAnsi="Times New Roman" w:cs="Times New Roman"/>
        </w:rPr>
        <w:t>y marginaci</w:t>
      </w:r>
      <w:r w:rsidR="00ED08F1">
        <w:rPr>
          <w:rFonts w:ascii="Times New Roman" w:hAnsi="Times New Roman" w:cs="Times New Roman"/>
        </w:rPr>
        <w:t xml:space="preserve">ón entre unos y otros grupos </w:t>
      </w:r>
      <w:r w:rsidRPr="0035218F">
        <w:rPr>
          <w:rFonts w:ascii="Times New Roman" w:hAnsi="Times New Roman" w:cs="Times New Roman"/>
        </w:rPr>
        <w:t>en los repartos de los poderes</w:t>
      </w:r>
      <w:r w:rsidR="00ED08F1">
        <w:rPr>
          <w:rFonts w:ascii="Times New Roman" w:hAnsi="Times New Roman" w:cs="Times New Roman"/>
        </w:rPr>
        <w:t xml:space="preserve"> o </w:t>
      </w:r>
      <w:r>
        <w:rPr>
          <w:rFonts w:ascii="Times New Roman" w:hAnsi="Times New Roman" w:cs="Times New Roman"/>
        </w:rPr>
        <w:t xml:space="preserve">debido a las </w:t>
      </w:r>
      <w:r w:rsidRPr="0035218F">
        <w:rPr>
          <w:rFonts w:ascii="Times New Roman" w:hAnsi="Times New Roman" w:cs="Times New Roman"/>
        </w:rPr>
        <w:t>inequidades en la distribución de las riquezas</w:t>
      </w:r>
      <w:r w:rsidR="00ED08F1">
        <w:rPr>
          <w:rFonts w:ascii="Times New Roman" w:hAnsi="Times New Roman" w:cs="Times New Roman"/>
        </w:rPr>
        <w:t>.</w:t>
      </w:r>
    </w:p>
    <w:p w14:paraId="7E696A6E" w14:textId="77777777" w:rsidR="00232FA8" w:rsidRDefault="00232FA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1067F" w:rsidRPr="000846F3" w14:paraId="4C9EF6EC" w14:textId="77777777" w:rsidTr="00C413BE">
        <w:tc>
          <w:tcPr>
            <w:tcW w:w="8978" w:type="dxa"/>
            <w:gridSpan w:val="2"/>
            <w:shd w:val="clear" w:color="auto" w:fill="000000" w:themeFill="text1"/>
          </w:tcPr>
          <w:p w14:paraId="76483ED2"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4565D35D" w14:textId="77777777" w:rsidTr="00C413BE">
        <w:tc>
          <w:tcPr>
            <w:tcW w:w="2518" w:type="dxa"/>
          </w:tcPr>
          <w:p w14:paraId="0973A6A9" w14:textId="77777777" w:rsidR="0001067F" w:rsidRPr="000846F3" w:rsidRDefault="0001067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4CD5C97" w14:textId="64DC77A8" w:rsidR="0001067F" w:rsidRPr="000846F3" w:rsidRDefault="0001067F" w:rsidP="00C95BF4">
            <w:pPr>
              <w:spacing w:line="276" w:lineRule="auto"/>
              <w:jc w:val="both"/>
              <w:rPr>
                <w:rFonts w:ascii="Times New Roman" w:hAnsi="Times New Roman" w:cs="Times New Roman"/>
                <w:b/>
                <w:sz w:val="24"/>
                <w:szCs w:val="24"/>
              </w:rPr>
            </w:pPr>
            <w:r>
              <w:rPr>
                <w:rFonts w:ascii="Times New Roman" w:hAnsi="Times New Roman" w:cs="Times New Roman"/>
              </w:rPr>
              <w:t xml:space="preserve">Muchos pueblos que han emprendido el camino de la transición hacia la </w:t>
            </w:r>
            <w:r w:rsidRPr="00084A92">
              <w:rPr>
                <w:rFonts w:ascii="Times New Roman" w:hAnsi="Times New Roman" w:cs="Times New Roman"/>
              </w:rPr>
              <w:t xml:space="preserve">democracia </w:t>
            </w:r>
            <w:r>
              <w:rPr>
                <w:rFonts w:ascii="Times New Roman" w:hAnsi="Times New Roman" w:cs="Times New Roman"/>
              </w:rPr>
              <w:t xml:space="preserve">sufren hoy confrontaciones internas. Dicha situación </w:t>
            </w:r>
            <w:r w:rsidRPr="00084A92">
              <w:rPr>
                <w:rFonts w:ascii="Times New Roman" w:hAnsi="Times New Roman" w:cs="Times New Roman"/>
              </w:rPr>
              <w:t>increment</w:t>
            </w:r>
            <w:r>
              <w:rPr>
                <w:rFonts w:ascii="Times New Roman" w:hAnsi="Times New Roman" w:cs="Times New Roman"/>
              </w:rPr>
              <w:t>a</w:t>
            </w:r>
            <w:r w:rsidRPr="00084A92">
              <w:rPr>
                <w:rFonts w:ascii="Times New Roman" w:hAnsi="Times New Roman" w:cs="Times New Roman"/>
              </w:rPr>
              <w:t xml:space="preserve"> </w:t>
            </w:r>
            <w:r>
              <w:rPr>
                <w:rFonts w:ascii="Times New Roman" w:hAnsi="Times New Roman" w:cs="Times New Roman"/>
              </w:rPr>
              <w:t>el número de víctimas asociadas con los conflictos, pero no ya en medio de situaciones militares, sino en medio de la vida civil. Usualmente las agresiones son aisladas y dispersas en el tiempo, pero generan temor en la población y cobran pequeños números de víctimas que pasan desapercibidos.</w:t>
            </w:r>
          </w:p>
        </w:tc>
      </w:tr>
    </w:tbl>
    <w:p w14:paraId="24D0B8A4" w14:textId="77777777" w:rsidR="0001067F" w:rsidRDefault="0001067F" w:rsidP="00C95BF4">
      <w:pPr>
        <w:spacing w:after="0" w:line="276" w:lineRule="auto"/>
        <w:jc w:val="both"/>
        <w:rPr>
          <w:rFonts w:ascii="Times New Roman" w:hAnsi="Times New Roman" w:cs="Times New Roman"/>
        </w:rPr>
      </w:pPr>
    </w:p>
    <w:p w14:paraId="4B1B27A8" w14:textId="77777777" w:rsidR="007E2359" w:rsidRDefault="007E2359" w:rsidP="00C95BF4">
      <w:pPr>
        <w:spacing w:after="0" w:line="276" w:lineRule="auto"/>
        <w:jc w:val="both"/>
        <w:rPr>
          <w:rFonts w:ascii="Times New Roman" w:hAnsi="Times New Roman" w:cs="Times New Roman"/>
        </w:rPr>
      </w:pPr>
    </w:p>
    <w:p w14:paraId="5A5266D8" w14:textId="45504F69" w:rsidR="006A6A00" w:rsidRDefault="00ED08F1" w:rsidP="00C95BF4">
      <w:pPr>
        <w:spacing w:after="0" w:line="276" w:lineRule="auto"/>
        <w:jc w:val="both"/>
        <w:rPr>
          <w:rFonts w:ascii="Times New Roman" w:hAnsi="Times New Roman" w:cs="Times New Roman"/>
        </w:rPr>
      </w:pPr>
      <w:r>
        <w:rPr>
          <w:rFonts w:ascii="Times New Roman" w:hAnsi="Times New Roman" w:cs="Times New Roman"/>
        </w:rPr>
        <w:t>En l</w:t>
      </w:r>
      <w:r w:rsidR="00084A92" w:rsidRPr="00084A92">
        <w:rPr>
          <w:rFonts w:ascii="Times New Roman" w:hAnsi="Times New Roman" w:cs="Times New Roman"/>
        </w:rPr>
        <w:t xml:space="preserve">os </w:t>
      </w:r>
      <w:r w:rsidR="00084A92" w:rsidRPr="0001067F">
        <w:rPr>
          <w:rFonts w:ascii="Times New Roman" w:hAnsi="Times New Roman" w:cs="Times New Roman"/>
          <w:b/>
        </w:rPr>
        <w:t xml:space="preserve">regímenes </w:t>
      </w:r>
      <w:r w:rsidR="0035218F" w:rsidRPr="0001067F">
        <w:rPr>
          <w:rFonts w:ascii="Times New Roman" w:hAnsi="Times New Roman" w:cs="Times New Roman"/>
          <w:b/>
        </w:rPr>
        <w:t>en transición a la democracia</w:t>
      </w:r>
      <w:r w:rsidR="0035218F">
        <w:rPr>
          <w:rFonts w:ascii="Times New Roman" w:hAnsi="Times New Roman" w:cs="Times New Roman"/>
        </w:rPr>
        <w:t xml:space="preserve"> </w:t>
      </w:r>
      <w:r>
        <w:rPr>
          <w:rFonts w:ascii="Times New Roman" w:hAnsi="Times New Roman" w:cs="Times New Roman"/>
        </w:rPr>
        <w:t xml:space="preserve">es particularmente difícil reducir </w:t>
      </w:r>
      <w:r w:rsidR="00084A92" w:rsidRPr="00084A92">
        <w:rPr>
          <w:rFonts w:ascii="Times New Roman" w:hAnsi="Times New Roman" w:cs="Times New Roman"/>
        </w:rPr>
        <w:t>la polarización</w:t>
      </w:r>
      <w:r w:rsidR="0035218F">
        <w:rPr>
          <w:rFonts w:ascii="Times New Roman" w:hAnsi="Times New Roman" w:cs="Times New Roman"/>
        </w:rPr>
        <w:t xml:space="preserve"> </w:t>
      </w:r>
      <w:r w:rsidR="00084A92" w:rsidRPr="00084A92">
        <w:rPr>
          <w:rFonts w:ascii="Times New Roman" w:hAnsi="Times New Roman" w:cs="Times New Roman"/>
        </w:rPr>
        <w:t xml:space="preserve">social. </w:t>
      </w:r>
      <w:r>
        <w:rPr>
          <w:rFonts w:ascii="Times New Roman" w:hAnsi="Times New Roman" w:cs="Times New Roman"/>
        </w:rPr>
        <w:t>También m</w:t>
      </w:r>
      <w:r w:rsidR="0035218F">
        <w:rPr>
          <w:rFonts w:ascii="Times New Roman" w:hAnsi="Times New Roman" w:cs="Times New Roman"/>
        </w:rPr>
        <w:t xml:space="preserve">uchos de los </w:t>
      </w:r>
      <w:r w:rsidR="00084A92" w:rsidRPr="00084A92">
        <w:rPr>
          <w:rFonts w:ascii="Times New Roman" w:hAnsi="Times New Roman" w:cs="Times New Roman"/>
        </w:rPr>
        <w:t xml:space="preserve">países </w:t>
      </w:r>
      <w:r w:rsidR="0035218F">
        <w:rPr>
          <w:rFonts w:ascii="Times New Roman" w:hAnsi="Times New Roman" w:cs="Times New Roman"/>
        </w:rPr>
        <w:t>que logran e</w:t>
      </w:r>
      <w:r>
        <w:rPr>
          <w:rFonts w:ascii="Times New Roman" w:hAnsi="Times New Roman" w:cs="Times New Roman"/>
        </w:rPr>
        <w:t xml:space="preserve">mprender </w:t>
      </w:r>
      <w:r w:rsidR="0035218F">
        <w:rPr>
          <w:rFonts w:ascii="Times New Roman" w:hAnsi="Times New Roman" w:cs="Times New Roman"/>
        </w:rPr>
        <w:t xml:space="preserve">procesos de negociación política de </w:t>
      </w:r>
      <w:r>
        <w:rPr>
          <w:rFonts w:ascii="Times New Roman" w:hAnsi="Times New Roman" w:cs="Times New Roman"/>
        </w:rPr>
        <w:t xml:space="preserve">sus </w:t>
      </w:r>
      <w:r w:rsidR="0035218F">
        <w:rPr>
          <w:rFonts w:ascii="Times New Roman" w:hAnsi="Times New Roman" w:cs="Times New Roman"/>
        </w:rPr>
        <w:t>conflictos armados, corren el riesgo de ver trasladados de escenari</w:t>
      </w:r>
      <w:r w:rsidR="00B55BA1">
        <w:rPr>
          <w:rFonts w:ascii="Times New Roman" w:hAnsi="Times New Roman" w:cs="Times New Roman"/>
        </w:rPr>
        <w:t xml:space="preserve">o los enfrentamientos violentos. Por ejemplo, al dar por terminada una forma de violencia en las zonas rurales, los actores mudan sus acciones hacia las ciudades, </w:t>
      </w:r>
      <w:r w:rsidR="0035218F">
        <w:rPr>
          <w:rFonts w:ascii="Times New Roman" w:hAnsi="Times New Roman" w:cs="Times New Roman"/>
        </w:rPr>
        <w:t xml:space="preserve">dando lugar al aumento de </w:t>
      </w:r>
      <w:r w:rsidR="00084A92" w:rsidRPr="00084A92">
        <w:rPr>
          <w:rFonts w:ascii="Times New Roman" w:hAnsi="Times New Roman" w:cs="Times New Roman"/>
        </w:rPr>
        <w:t xml:space="preserve">las tasas de homicidios, </w:t>
      </w:r>
      <w:r w:rsidR="0035218F">
        <w:rPr>
          <w:rFonts w:ascii="Times New Roman" w:hAnsi="Times New Roman" w:cs="Times New Roman"/>
        </w:rPr>
        <w:t>en cifras que</w:t>
      </w:r>
      <w:r w:rsidR="00B55BA1">
        <w:rPr>
          <w:rFonts w:ascii="Times New Roman" w:hAnsi="Times New Roman" w:cs="Times New Roman"/>
        </w:rPr>
        <w:t>,</w:t>
      </w:r>
      <w:r w:rsidR="0035218F">
        <w:rPr>
          <w:rFonts w:ascii="Times New Roman" w:hAnsi="Times New Roman" w:cs="Times New Roman"/>
        </w:rPr>
        <w:t xml:space="preserve"> </w:t>
      </w:r>
      <w:r w:rsidR="00B55BA1">
        <w:rPr>
          <w:rFonts w:ascii="Times New Roman" w:hAnsi="Times New Roman" w:cs="Times New Roman"/>
        </w:rPr>
        <w:t xml:space="preserve">a veces, </w:t>
      </w:r>
      <w:r w:rsidR="00084A92" w:rsidRPr="00084A92">
        <w:rPr>
          <w:rFonts w:ascii="Times New Roman" w:hAnsi="Times New Roman" w:cs="Times New Roman"/>
        </w:rPr>
        <w:t xml:space="preserve">exceden las bajas </w:t>
      </w:r>
      <w:r w:rsidR="0035218F">
        <w:rPr>
          <w:rFonts w:ascii="Times New Roman" w:hAnsi="Times New Roman" w:cs="Times New Roman"/>
        </w:rPr>
        <w:t>militares en la guerra.</w:t>
      </w:r>
    </w:p>
    <w:p w14:paraId="4DC24B60" w14:textId="77777777" w:rsidR="00827189" w:rsidRDefault="00827189" w:rsidP="00C95BF4">
      <w:pPr>
        <w:spacing w:after="0" w:line="276" w:lineRule="auto"/>
        <w:jc w:val="both"/>
        <w:rPr>
          <w:rFonts w:ascii="Times New Roman" w:hAnsi="Times New Roman" w:cs="Times New Roman"/>
        </w:rPr>
      </w:pPr>
    </w:p>
    <w:p w14:paraId="57969225" w14:textId="40737137" w:rsidR="00827189" w:rsidRPr="00827189" w:rsidRDefault="00827189" w:rsidP="00C95BF4">
      <w:pPr>
        <w:spacing w:after="0" w:line="276" w:lineRule="auto"/>
        <w:jc w:val="both"/>
        <w:rPr>
          <w:rFonts w:ascii="Times New Roman" w:hAnsi="Times New Roman" w:cs="Times New Roman"/>
        </w:rPr>
      </w:pPr>
      <w:r w:rsidRPr="00827189">
        <w:rPr>
          <w:rFonts w:ascii="Times New Roman" w:hAnsi="Times New Roman" w:cs="Times New Roman"/>
        </w:rPr>
        <w:t xml:space="preserve">Cerca de la mitad de los conflictos </w:t>
      </w:r>
      <w:r>
        <w:rPr>
          <w:rFonts w:ascii="Times New Roman" w:hAnsi="Times New Roman" w:cs="Times New Roman"/>
        </w:rPr>
        <w:t xml:space="preserve">actuales están relacionados con </w:t>
      </w:r>
      <w:r w:rsidRPr="00827189">
        <w:rPr>
          <w:rFonts w:ascii="Times New Roman" w:hAnsi="Times New Roman" w:cs="Times New Roman"/>
        </w:rPr>
        <w:t xml:space="preserve">demandas de </w:t>
      </w:r>
      <w:r w:rsidRPr="00B55BA1">
        <w:rPr>
          <w:rFonts w:ascii="Times New Roman" w:hAnsi="Times New Roman" w:cs="Times New Roman"/>
          <w:b/>
        </w:rPr>
        <w:t>autogobierno</w:t>
      </w:r>
      <w:r>
        <w:rPr>
          <w:rFonts w:ascii="Times New Roman" w:hAnsi="Times New Roman" w:cs="Times New Roman"/>
        </w:rPr>
        <w:t>.</w:t>
      </w:r>
      <w:r w:rsidRPr="00827189">
        <w:rPr>
          <w:rFonts w:ascii="Times New Roman" w:hAnsi="Times New Roman" w:cs="Times New Roman"/>
        </w:rPr>
        <w:t xml:space="preserve"> </w:t>
      </w:r>
      <w:r>
        <w:rPr>
          <w:rFonts w:ascii="Times New Roman" w:hAnsi="Times New Roman" w:cs="Times New Roman"/>
        </w:rPr>
        <w:t>E</w:t>
      </w:r>
      <w:r w:rsidRPr="00827189">
        <w:rPr>
          <w:rFonts w:ascii="Times New Roman" w:hAnsi="Times New Roman" w:cs="Times New Roman"/>
        </w:rPr>
        <w:t xml:space="preserve">n </w:t>
      </w:r>
      <w:r>
        <w:rPr>
          <w:rFonts w:ascii="Times New Roman" w:hAnsi="Times New Roman" w:cs="Times New Roman"/>
        </w:rPr>
        <w:t xml:space="preserve">dichos </w:t>
      </w:r>
      <w:r w:rsidRPr="00827189">
        <w:rPr>
          <w:rFonts w:ascii="Times New Roman" w:hAnsi="Times New Roman" w:cs="Times New Roman"/>
        </w:rPr>
        <w:t xml:space="preserve">contextos, </w:t>
      </w:r>
      <w:r>
        <w:rPr>
          <w:rFonts w:ascii="Times New Roman" w:hAnsi="Times New Roman" w:cs="Times New Roman"/>
        </w:rPr>
        <w:t xml:space="preserve">la inquietud global se </w:t>
      </w:r>
      <w:r w:rsidRPr="00827189">
        <w:rPr>
          <w:rFonts w:ascii="Times New Roman" w:hAnsi="Times New Roman" w:cs="Times New Roman"/>
        </w:rPr>
        <w:t xml:space="preserve">sitúa en cómo construir </w:t>
      </w:r>
      <w:r>
        <w:rPr>
          <w:rFonts w:ascii="Times New Roman" w:hAnsi="Times New Roman" w:cs="Times New Roman"/>
        </w:rPr>
        <w:t xml:space="preserve">estructuras </w:t>
      </w:r>
      <w:r w:rsidRPr="00827189">
        <w:rPr>
          <w:rFonts w:ascii="Times New Roman" w:hAnsi="Times New Roman" w:cs="Times New Roman"/>
        </w:rPr>
        <w:t>políticas intermedias que satisfa</w:t>
      </w:r>
      <w:r>
        <w:rPr>
          <w:rFonts w:ascii="Times New Roman" w:hAnsi="Times New Roman" w:cs="Times New Roman"/>
        </w:rPr>
        <w:t xml:space="preserve">gan las </w:t>
      </w:r>
      <w:r w:rsidRPr="00827189">
        <w:rPr>
          <w:rFonts w:ascii="Times New Roman" w:hAnsi="Times New Roman" w:cs="Times New Roman"/>
        </w:rPr>
        <w:t xml:space="preserve">demandas identitarias. </w:t>
      </w:r>
      <w:r>
        <w:rPr>
          <w:rFonts w:ascii="Times New Roman" w:hAnsi="Times New Roman" w:cs="Times New Roman"/>
        </w:rPr>
        <w:t>Generalmente s</w:t>
      </w:r>
      <w:r w:rsidRPr="00827189">
        <w:rPr>
          <w:rFonts w:ascii="Times New Roman" w:hAnsi="Times New Roman" w:cs="Times New Roman"/>
        </w:rPr>
        <w:t xml:space="preserve">on conflictos </w:t>
      </w:r>
      <w:r>
        <w:rPr>
          <w:rFonts w:ascii="Times New Roman" w:hAnsi="Times New Roman" w:cs="Times New Roman"/>
        </w:rPr>
        <w:t xml:space="preserve">que enfrentan minorías a </w:t>
      </w:r>
      <w:r w:rsidRPr="00827189">
        <w:rPr>
          <w:rFonts w:ascii="Times New Roman" w:hAnsi="Times New Roman" w:cs="Times New Roman"/>
        </w:rPr>
        <w:t>Estados centralizados y a nacionalismos excluyentes.</w:t>
      </w:r>
    </w:p>
    <w:p w14:paraId="46717E6A" w14:textId="77777777" w:rsidR="00827189" w:rsidRPr="00827189" w:rsidRDefault="00827189" w:rsidP="00C95BF4">
      <w:pPr>
        <w:spacing w:after="0" w:line="276" w:lineRule="auto"/>
        <w:jc w:val="both"/>
        <w:rPr>
          <w:rFonts w:ascii="Times New Roman" w:hAnsi="Times New Roman" w:cs="Times New Roman"/>
        </w:rPr>
      </w:pPr>
    </w:p>
    <w:p w14:paraId="31D274BF" w14:textId="40AFA650" w:rsidR="00827189" w:rsidRDefault="00827189" w:rsidP="00C95BF4">
      <w:pPr>
        <w:spacing w:after="0" w:line="276" w:lineRule="auto"/>
        <w:jc w:val="both"/>
        <w:rPr>
          <w:rFonts w:ascii="Times New Roman" w:hAnsi="Times New Roman" w:cs="Times New Roman"/>
        </w:rPr>
      </w:pPr>
      <w:r w:rsidRPr="00827189">
        <w:rPr>
          <w:rFonts w:ascii="Times New Roman" w:hAnsi="Times New Roman" w:cs="Times New Roman"/>
        </w:rPr>
        <w:t xml:space="preserve">La otra mitad de la tipología </w:t>
      </w:r>
      <w:r>
        <w:rPr>
          <w:rFonts w:ascii="Times New Roman" w:hAnsi="Times New Roman" w:cs="Times New Roman"/>
        </w:rPr>
        <w:t xml:space="preserve">de </w:t>
      </w:r>
      <w:r w:rsidRPr="00827189">
        <w:rPr>
          <w:rFonts w:ascii="Times New Roman" w:hAnsi="Times New Roman" w:cs="Times New Roman"/>
        </w:rPr>
        <w:t>conflict</w:t>
      </w:r>
      <w:r>
        <w:rPr>
          <w:rFonts w:ascii="Times New Roman" w:hAnsi="Times New Roman" w:cs="Times New Roman"/>
        </w:rPr>
        <w:t xml:space="preserve">os </w:t>
      </w:r>
      <w:r w:rsidRPr="00827189">
        <w:rPr>
          <w:rFonts w:ascii="Times New Roman" w:hAnsi="Times New Roman" w:cs="Times New Roman"/>
        </w:rPr>
        <w:t>político</w:t>
      </w:r>
      <w:r>
        <w:rPr>
          <w:rFonts w:ascii="Times New Roman" w:hAnsi="Times New Roman" w:cs="Times New Roman"/>
        </w:rPr>
        <w:t>s</w:t>
      </w:r>
      <w:r w:rsidRPr="00827189">
        <w:rPr>
          <w:rFonts w:ascii="Times New Roman" w:hAnsi="Times New Roman" w:cs="Times New Roman"/>
        </w:rPr>
        <w:t xml:space="preserve"> </w:t>
      </w:r>
      <w:r>
        <w:rPr>
          <w:rFonts w:ascii="Times New Roman" w:hAnsi="Times New Roman" w:cs="Times New Roman"/>
        </w:rPr>
        <w:t xml:space="preserve">está orientada a </w:t>
      </w:r>
      <w:r w:rsidRPr="00827189">
        <w:rPr>
          <w:rFonts w:ascii="Times New Roman" w:hAnsi="Times New Roman" w:cs="Times New Roman"/>
        </w:rPr>
        <w:t xml:space="preserve">producir cambios estructurales que permitan la </w:t>
      </w:r>
      <w:r w:rsidRPr="0001067F">
        <w:rPr>
          <w:rFonts w:ascii="Times New Roman" w:hAnsi="Times New Roman" w:cs="Times New Roman"/>
          <w:b/>
        </w:rPr>
        <w:t>democratización</w:t>
      </w:r>
      <w:r w:rsidRPr="00827189">
        <w:rPr>
          <w:rFonts w:ascii="Times New Roman" w:hAnsi="Times New Roman" w:cs="Times New Roman"/>
        </w:rPr>
        <w:t xml:space="preserve"> de un país. </w:t>
      </w:r>
      <w:r w:rsidR="00C120A7">
        <w:rPr>
          <w:rFonts w:ascii="Times New Roman" w:hAnsi="Times New Roman" w:cs="Times New Roman"/>
        </w:rPr>
        <w:t xml:space="preserve">Muchas </w:t>
      </w:r>
      <w:r w:rsidRPr="00827189">
        <w:rPr>
          <w:rFonts w:ascii="Times New Roman" w:hAnsi="Times New Roman" w:cs="Times New Roman"/>
        </w:rPr>
        <w:t xml:space="preserve">guerrillas </w:t>
      </w:r>
      <w:r w:rsidR="0001067F">
        <w:rPr>
          <w:rFonts w:ascii="Times New Roman" w:hAnsi="Times New Roman" w:cs="Times New Roman"/>
        </w:rPr>
        <w:t xml:space="preserve">afirman </w:t>
      </w:r>
      <w:r w:rsidRPr="00827189">
        <w:rPr>
          <w:rFonts w:ascii="Times New Roman" w:hAnsi="Times New Roman" w:cs="Times New Roman"/>
        </w:rPr>
        <w:t>lucha</w:t>
      </w:r>
      <w:r w:rsidR="0001067F">
        <w:rPr>
          <w:rFonts w:ascii="Times New Roman" w:hAnsi="Times New Roman" w:cs="Times New Roman"/>
        </w:rPr>
        <w:t>r</w:t>
      </w:r>
      <w:r w:rsidRPr="00827189">
        <w:rPr>
          <w:rFonts w:ascii="Times New Roman" w:hAnsi="Times New Roman" w:cs="Times New Roman"/>
        </w:rPr>
        <w:t xml:space="preserve"> por ese objetivo, aunque la mayor parte de los grupos armados de la actualidad también se mueven por intereses políticos o económicos, con frecuencia vinculados al control de actividades ilícitas </w:t>
      </w:r>
      <w:r>
        <w:rPr>
          <w:rFonts w:ascii="Times New Roman" w:hAnsi="Times New Roman" w:cs="Times New Roman"/>
        </w:rPr>
        <w:t xml:space="preserve">como el </w:t>
      </w:r>
      <w:r w:rsidRPr="00827189">
        <w:rPr>
          <w:rFonts w:ascii="Times New Roman" w:hAnsi="Times New Roman" w:cs="Times New Roman"/>
        </w:rPr>
        <w:t xml:space="preserve">narcotráfico o </w:t>
      </w:r>
      <w:r>
        <w:rPr>
          <w:rFonts w:ascii="Times New Roman" w:hAnsi="Times New Roman" w:cs="Times New Roman"/>
        </w:rPr>
        <w:t xml:space="preserve">el </w:t>
      </w:r>
      <w:r w:rsidRPr="00827189">
        <w:rPr>
          <w:rFonts w:ascii="Times New Roman" w:hAnsi="Times New Roman" w:cs="Times New Roman"/>
        </w:rPr>
        <w:t>comercio de materias primas estratégicas.</w:t>
      </w:r>
    </w:p>
    <w:p w14:paraId="78E75E58" w14:textId="77777777" w:rsidR="0001067F" w:rsidRDefault="0001067F" w:rsidP="00C95BF4">
      <w:pPr>
        <w:spacing w:after="0" w:line="276" w:lineRule="auto"/>
        <w:jc w:val="both"/>
        <w:rPr>
          <w:rFonts w:ascii="Times New Roman" w:hAnsi="Times New Roman" w:cs="Times New Roman"/>
          <w:highlight w:val="yellow"/>
        </w:rPr>
      </w:pPr>
    </w:p>
    <w:p w14:paraId="2D8C171E" w14:textId="77777777" w:rsidR="0001067F" w:rsidRDefault="0001067F" w:rsidP="00C95BF4">
      <w:pPr>
        <w:spacing w:after="0" w:line="276" w:lineRule="auto"/>
        <w:jc w:val="both"/>
        <w:rPr>
          <w:rFonts w:ascii="Times New Roman" w:hAnsi="Times New Roman" w:cs="Times New Roman"/>
          <w:highlight w:val="yellow"/>
        </w:rPr>
      </w:pPr>
    </w:p>
    <w:p w14:paraId="34FE48D6" w14:textId="77777777" w:rsidR="0001067F" w:rsidRDefault="0001067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01067F" w:rsidRPr="000846F3" w14:paraId="30F79167" w14:textId="77777777" w:rsidTr="00C413BE">
        <w:tc>
          <w:tcPr>
            <w:tcW w:w="9033" w:type="dxa"/>
            <w:gridSpan w:val="2"/>
            <w:shd w:val="clear" w:color="auto" w:fill="000000" w:themeFill="text1"/>
          </w:tcPr>
          <w:p w14:paraId="1A3CFE61"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01067F" w:rsidRPr="000846F3" w14:paraId="006428EC" w14:textId="77777777" w:rsidTr="00C413BE">
        <w:tc>
          <w:tcPr>
            <w:tcW w:w="2518" w:type="dxa"/>
          </w:tcPr>
          <w:p w14:paraId="2491DECE" w14:textId="77777777" w:rsidR="0001067F" w:rsidRPr="000846F3" w:rsidRDefault="0001067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1D5C22" w14:textId="56FBF811" w:rsidR="0001067F" w:rsidRPr="000846F3" w:rsidRDefault="0001067F"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E700F2">
              <w:rPr>
                <w:rFonts w:ascii="Times New Roman" w:hAnsi="Times New Roman" w:cs="Times New Roman"/>
                <w:color w:val="000000"/>
                <w:sz w:val="24"/>
                <w:szCs w:val="24"/>
              </w:rPr>
              <w:t>_</w:t>
            </w:r>
            <w:r w:rsidR="009810D2" w:rsidRPr="00E700F2">
              <w:rPr>
                <w:rFonts w:ascii="Times New Roman" w:hAnsi="Times New Roman" w:cs="Times New Roman"/>
                <w:color w:val="000000"/>
                <w:sz w:val="24"/>
                <w:szCs w:val="24"/>
              </w:rPr>
              <w:t>REC90</w:t>
            </w:r>
          </w:p>
        </w:tc>
      </w:tr>
      <w:tr w:rsidR="0001067F" w:rsidRPr="000846F3" w14:paraId="0729A8C8" w14:textId="77777777" w:rsidTr="00C413BE">
        <w:tc>
          <w:tcPr>
            <w:tcW w:w="2518" w:type="dxa"/>
          </w:tcPr>
          <w:p w14:paraId="1D828B6D" w14:textId="77777777" w:rsidR="0001067F" w:rsidRPr="000846F3" w:rsidRDefault="0001067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42B9616" w14:textId="4BB36AD5" w:rsidR="0001067F" w:rsidRPr="00AF3B89" w:rsidRDefault="00AF3B89" w:rsidP="00C95BF4">
            <w:pPr>
              <w:spacing w:line="276" w:lineRule="auto"/>
              <w:rPr>
                <w:rFonts w:ascii="Times New Roman" w:hAnsi="Times New Roman" w:cs="Times New Roman"/>
                <w:b/>
                <w:color w:val="000000"/>
                <w:sz w:val="24"/>
                <w:szCs w:val="24"/>
                <w:lang w:val="es-ES_tradnl"/>
              </w:rPr>
            </w:pPr>
            <w:r w:rsidRPr="00AF3B89">
              <w:rPr>
                <w:rFonts w:ascii="Arial" w:hAnsi="Arial" w:cs="Arial"/>
                <w:b/>
                <w:sz w:val="18"/>
                <w:szCs w:val="18"/>
                <w:lang w:val="es-ES_tradnl"/>
              </w:rPr>
              <w:t>Los múltiples motores de los conflictos</w:t>
            </w:r>
          </w:p>
        </w:tc>
      </w:tr>
      <w:tr w:rsidR="0001067F" w:rsidRPr="000846F3" w14:paraId="60378424" w14:textId="77777777" w:rsidTr="00C413BE">
        <w:tc>
          <w:tcPr>
            <w:tcW w:w="2518" w:type="dxa"/>
          </w:tcPr>
          <w:p w14:paraId="643CAB83" w14:textId="77777777" w:rsidR="0001067F" w:rsidRPr="000846F3" w:rsidRDefault="0001067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8CBCE6" w14:textId="17884D10" w:rsidR="0001067F" w:rsidRPr="000846F3" w:rsidRDefault="00AF3B89" w:rsidP="00C95BF4">
            <w:pPr>
              <w:spacing w:line="276" w:lineRule="auto"/>
              <w:jc w:val="both"/>
              <w:rPr>
                <w:rFonts w:ascii="Times New Roman" w:hAnsi="Times New Roman" w:cs="Times New Roman"/>
                <w:color w:val="000000"/>
                <w:sz w:val="24"/>
                <w:szCs w:val="24"/>
              </w:rPr>
            </w:pPr>
            <w:r>
              <w:rPr>
                <w:rFonts w:ascii="Arial" w:hAnsi="Arial" w:cs="Arial"/>
                <w:sz w:val="18"/>
                <w:szCs w:val="18"/>
                <w:lang w:val="es-ES_tradnl"/>
              </w:rPr>
              <w:t xml:space="preserve">Actividad que permite relacionar los múltiples </w:t>
            </w:r>
            <w:r w:rsidRPr="00DF21A6">
              <w:rPr>
                <w:rFonts w:ascii="Arial" w:hAnsi="Arial" w:cs="Arial"/>
                <w:sz w:val="18"/>
                <w:szCs w:val="18"/>
                <w:lang w:val="es-ES_tradnl"/>
              </w:rPr>
              <w:t xml:space="preserve">motores </w:t>
            </w:r>
            <w:r>
              <w:rPr>
                <w:rFonts w:ascii="Arial" w:hAnsi="Arial" w:cs="Arial"/>
                <w:sz w:val="18"/>
                <w:szCs w:val="18"/>
                <w:lang w:val="es-ES_tradnl"/>
              </w:rPr>
              <w:t xml:space="preserve">involucrados en </w:t>
            </w:r>
            <w:r w:rsidRPr="00DF21A6">
              <w:rPr>
                <w:rFonts w:ascii="Arial" w:hAnsi="Arial" w:cs="Arial"/>
                <w:sz w:val="18"/>
                <w:szCs w:val="18"/>
                <w:lang w:val="es-ES_tradnl"/>
              </w:rPr>
              <w:t>los conflictos</w:t>
            </w:r>
            <w:r>
              <w:rPr>
                <w:rFonts w:ascii="Arial" w:hAnsi="Arial" w:cs="Arial"/>
                <w:sz w:val="18"/>
                <w:szCs w:val="18"/>
                <w:lang w:val="es-ES_tradnl"/>
              </w:rPr>
              <w:t>,</w:t>
            </w:r>
            <w:r w:rsidRPr="00DF21A6">
              <w:rPr>
                <w:rFonts w:ascii="Arial" w:hAnsi="Arial" w:cs="Arial"/>
                <w:sz w:val="18"/>
                <w:szCs w:val="18"/>
                <w:lang w:val="es-ES_tradnl"/>
              </w:rPr>
              <w:t xml:space="preserve"> en </w:t>
            </w:r>
            <w:r>
              <w:rPr>
                <w:rFonts w:ascii="Arial" w:hAnsi="Arial" w:cs="Arial"/>
                <w:sz w:val="18"/>
                <w:szCs w:val="18"/>
                <w:lang w:val="es-ES_tradnl"/>
              </w:rPr>
              <w:t xml:space="preserve">el </w:t>
            </w:r>
            <w:r w:rsidRPr="00DF21A6">
              <w:rPr>
                <w:rFonts w:ascii="Arial" w:hAnsi="Arial" w:cs="Arial"/>
                <w:sz w:val="18"/>
                <w:szCs w:val="18"/>
                <w:lang w:val="es-ES_tradnl"/>
              </w:rPr>
              <w:t>contexto específico</w:t>
            </w:r>
            <w:r>
              <w:rPr>
                <w:rFonts w:ascii="Arial" w:hAnsi="Arial" w:cs="Arial"/>
                <w:sz w:val="18"/>
                <w:szCs w:val="18"/>
                <w:lang w:val="es-ES_tradnl"/>
              </w:rPr>
              <w:t xml:space="preserve"> del caso mexicano</w:t>
            </w:r>
            <w:r w:rsidR="0001067F">
              <w:rPr>
                <w:rFonts w:ascii="Times New Roman" w:hAnsi="Times New Roman" w:cs="Times New Roman"/>
                <w:color w:val="000000"/>
                <w:sz w:val="24"/>
                <w:szCs w:val="24"/>
              </w:rPr>
              <w:t>.</w:t>
            </w:r>
          </w:p>
        </w:tc>
      </w:tr>
    </w:tbl>
    <w:p w14:paraId="4CD548F2" w14:textId="77777777" w:rsidR="0001067F" w:rsidRPr="000846F3" w:rsidRDefault="0001067F" w:rsidP="00C95BF4">
      <w:pPr>
        <w:spacing w:after="0" w:line="276" w:lineRule="auto"/>
        <w:jc w:val="both"/>
        <w:rPr>
          <w:rFonts w:ascii="Times New Roman" w:hAnsi="Times New Roman" w:cs="Times New Roman"/>
          <w:highlight w:val="yellow"/>
        </w:rPr>
      </w:pPr>
    </w:p>
    <w:p w14:paraId="725F9B62" w14:textId="77777777" w:rsidR="0001067F" w:rsidRPr="000846F3" w:rsidRDefault="0001067F" w:rsidP="00C95BF4">
      <w:pPr>
        <w:spacing w:after="0" w:line="276" w:lineRule="auto"/>
        <w:jc w:val="both"/>
        <w:rPr>
          <w:rFonts w:ascii="Times New Roman" w:hAnsi="Times New Roman" w:cs="Times New Roman"/>
          <w:highlight w:val="yellow"/>
        </w:rPr>
      </w:pPr>
    </w:p>
    <w:p w14:paraId="5ECD3422" w14:textId="77777777" w:rsidR="00E56EE2" w:rsidRDefault="00E56EE2" w:rsidP="00C95BF4">
      <w:pPr>
        <w:spacing w:after="0" w:line="276" w:lineRule="auto"/>
        <w:jc w:val="both"/>
        <w:rPr>
          <w:rFonts w:ascii="Times New Roman" w:hAnsi="Times New Roman" w:cs="Times New Roman"/>
          <w:highlight w:val="yellow"/>
        </w:rPr>
      </w:pPr>
    </w:p>
    <w:p w14:paraId="0EC9624F" w14:textId="1CED1BD7" w:rsidR="00E56EE2" w:rsidRPr="000846F3" w:rsidRDefault="00E56EE2"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Pr>
          <w:rFonts w:ascii="Times New Roman" w:hAnsi="Times New Roman" w:cs="Times New Roman"/>
          <w:b/>
        </w:rPr>
        <w:t xml:space="preserve"> 2.4</w:t>
      </w:r>
      <w:r w:rsidRPr="000846F3">
        <w:rPr>
          <w:rFonts w:ascii="Times New Roman" w:hAnsi="Times New Roman" w:cs="Times New Roman"/>
          <w:b/>
        </w:rPr>
        <w:t xml:space="preserve"> </w:t>
      </w:r>
      <w:r>
        <w:rPr>
          <w:rFonts w:ascii="Times New Roman" w:hAnsi="Times New Roman" w:cs="Times New Roman"/>
          <w:b/>
        </w:rPr>
        <w:t>¿</w:t>
      </w:r>
      <w:r w:rsidR="00827189">
        <w:rPr>
          <w:rFonts w:ascii="Times New Roman" w:hAnsi="Times New Roman" w:cs="Times New Roman"/>
          <w:b/>
        </w:rPr>
        <w:t>Q</w:t>
      </w:r>
      <w:r>
        <w:rPr>
          <w:rFonts w:ascii="Times New Roman" w:hAnsi="Times New Roman" w:cs="Times New Roman"/>
          <w:b/>
        </w:rPr>
        <w:t>ué es un conflicto</w:t>
      </w:r>
      <w:r w:rsidRPr="000846F3">
        <w:rPr>
          <w:rFonts w:ascii="Times New Roman" w:hAnsi="Times New Roman" w:cs="Times New Roman"/>
          <w:b/>
        </w:rPr>
        <w:t xml:space="preserve"> </w:t>
      </w:r>
      <w:r>
        <w:rPr>
          <w:rFonts w:ascii="Times New Roman" w:hAnsi="Times New Roman" w:cs="Times New Roman"/>
          <w:b/>
        </w:rPr>
        <w:t xml:space="preserve">bélico? </w:t>
      </w:r>
    </w:p>
    <w:p w14:paraId="0DA7EF22" w14:textId="77777777" w:rsidR="00827189" w:rsidRDefault="00827189" w:rsidP="00C95BF4">
      <w:pPr>
        <w:spacing w:after="0" w:line="276" w:lineRule="auto"/>
        <w:jc w:val="both"/>
        <w:rPr>
          <w:rFonts w:ascii="Times New Roman" w:hAnsi="Times New Roman" w:cs="Times New Roman"/>
        </w:rPr>
      </w:pPr>
    </w:p>
    <w:p w14:paraId="1DC48D52" w14:textId="3A79F8ED" w:rsidR="00E56EE2"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En ocasiones el manejo dado al conflicto por las partes involucradas da lugar a enfrentamientos bélicos. Las personas, en procura de sus intereses individuales o grupales, utilizan armas para persuadir, disuadir o eliminar definitivamente a sus adversarios.</w:t>
      </w:r>
    </w:p>
    <w:p w14:paraId="5FEB1491" w14:textId="77777777" w:rsidR="001D145F" w:rsidRDefault="001D145F" w:rsidP="00C95BF4">
      <w:pPr>
        <w:spacing w:after="0" w:line="276" w:lineRule="auto"/>
        <w:jc w:val="both"/>
        <w:rPr>
          <w:rFonts w:ascii="Times New Roman" w:hAnsi="Times New Roman" w:cs="Times New Roman"/>
        </w:rPr>
      </w:pPr>
    </w:p>
    <w:p w14:paraId="6523ED69" w14:textId="77777777" w:rsidR="001D145F" w:rsidRPr="000846F3" w:rsidRDefault="001D145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D145F" w:rsidRPr="000846F3" w14:paraId="7A1C4EF3" w14:textId="77777777" w:rsidTr="00C413BE">
        <w:tc>
          <w:tcPr>
            <w:tcW w:w="8978" w:type="dxa"/>
            <w:gridSpan w:val="2"/>
            <w:shd w:val="clear" w:color="auto" w:fill="000000" w:themeFill="text1"/>
          </w:tcPr>
          <w:p w14:paraId="2E57D1E7" w14:textId="77777777" w:rsidR="001D145F" w:rsidRPr="000846F3" w:rsidRDefault="001D14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4B9C7841" w14:textId="77777777" w:rsidTr="00C413BE">
        <w:tc>
          <w:tcPr>
            <w:tcW w:w="2518" w:type="dxa"/>
          </w:tcPr>
          <w:p w14:paraId="2B0DBDC9" w14:textId="77777777" w:rsidR="001D145F" w:rsidRPr="000846F3" w:rsidRDefault="001D14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49368516" w14:textId="77777777" w:rsidR="001D145F" w:rsidRPr="000846F3" w:rsidRDefault="001D145F" w:rsidP="00C95BF4">
            <w:pPr>
              <w:spacing w:line="276" w:lineRule="auto"/>
              <w:jc w:val="both"/>
              <w:rPr>
                <w:rFonts w:ascii="Times New Roman" w:hAnsi="Times New Roman" w:cs="Times New Roman"/>
                <w:b/>
                <w:sz w:val="24"/>
                <w:szCs w:val="24"/>
              </w:rPr>
            </w:pPr>
            <w:r w:rsidRPr="000846F3">
              <w:rPr>
                <w:rFonts w:ascii="Times New Roman" w:hAnsi="Times New Roman" w:cs="Times New Roman"/>
              </w:rPr>
              <w:t>Se entiende por conflicto armado</w:t>
            </w:r>
          </w:p>
        </w:tc>
      </w:tr>
      <w:tr w:rsidR="001D145F" w:rsidRPr="000846F3" w14:paraId="1EE9920F" w14:textId="77777777" w:rsidTr="00C413BE">
        <w:tc>
          <w:tcPr>
            <w:tcW w:w="2518" w:type="dxa"/>
          </w:tcPr>
          <w:p w14:paraId="4CBE3898" w14:textId="77777777" w:rsidR="001D145F" w:rsidRPr="000846F3" w:rsidRDefault="001D14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88DF709" w14:textId="77777777" w:rsidR="001D145F" w:rsidRDefault="001D145F" w:rsidP="00C95BF4">
            <w:pPr>
              <w:spacing w:line="276" w:lineRule="auto"/>
              <w:jc w:val="both"/>
              <w:rPr>
                <w:rFonts w:ascii="Times New Roman" w:hAnsi="Times New Roman" w:cs="Times New Roman"/>
              </w:rPr>
            </w:pPr>
          </w:p>
          <w:p w14:paraId="394AE99D" w14:textId="77777777" w:rsidR="001D145F" w:rsidRDefault="001D145F" w:rsidP="00C95BF4">
            <w:pPr>
              <w:pStyle w:val="Prrafodelista"/>
              <w:numPr>
                <w:ilvl w:val="0"/>
                <w:numId w:val="41"/>
              </w:numPr>
              <w:spacing w:line="276" w:lineRule="auto"/>
              <w:jc w:val="both"/>
              <w:rPr>
                <w:rFonts w:ascii="Times New Roman" w:hAnsi="Times New Roman" w:cs="Times New Roman"/>
              </w:rPr>
            </w:pPr>
            <w:r w:rsidRPr="00ED08F1">
              <w:rPr>
                <w:rFonts w:ascii="Times New Roman" w:hAnsi="Times New Roman" w:cs="Times New Roman"/>
              </w:rPr>
              <w:t xml:space="preserve">Todo enfrentamiento protagonizado por grupos armados, regulares o irregulares, con objetivos percibidos como incompatibles mutuamente y en el que se usa de forma continuada y organizada la violencia. </w:t>
            </w:r>
          </w:p>
          <w:p w14:paraId="09F1019B"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rPr>
            </w:pPr>
            <w:r w:rsidRPr="000846F3">
              <w:rPr>
                <w:rFonts w:ascii="Times New Roman" w:hAnsi="Times New Roman" w:cs="Times New Roman"/>
              </w:rPr>
              <w:t xml:space="preserve">Generan </w:t>
            </w:r>
            <w:r>
              <w:rPr>
                <w:rFonts w:ascii="Times New Roman" w:hAnsi="Times New Roman" w:cs="Times New Roman"/>
              </w:rPr>
              <w:t xml:space="preserve">un mínimo de </w:t>
            </w:r>
            <w:r w:rsidRPr="000846F3">
              <w:rPr>
                <w:rFonts w:ascii="Times New Roman" w:hAnsi="Times New Roman" w:cs="Times New Roman"/>
              </w:rPr>
              <w:t xml:space="preserve">100 víctimas mortales en un año. </w:t>
            </w:r>
          </w:p>
          <w:p w14:paraId="7DD75B6A"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rPr>
            </w:pPr>
            <w:r w:rsidRPr="000846F3">
              <w:rPr>
                <w:rFonts w:ascii="Times New Roman" w:hAnsi="Times New Roman" w:cs="Times New Roman"/>
              </w:rPr>
              <w:t xml:space="preserve">Producen un impacto grave en el territorio, como la destrucción de la infraestructura o de la naturaleza. </w:t>
            </w:r>
          </w:p>
          <w:p w14:paraId="49DAF5FB"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Una o ambas partes p</w:t>
            </w:r>
            <w:r w:rsidRPr="000846F3">
              <w:rPr>
                <w:rFonts w:ascii="Times New Roman" w:hAnsi="Times New Roman" w:cs="Times New Roman"/>
              </w:rPr>
              <w:t>ractica</w:t>
            </w:r>
            <w:r>
              <w:rPr>
                <w:rFonts w:ascii="Times New Roman" w:hAnsi="Times New Roman" w:cs="Times New Roman"/>
              </w:rPr>
              <w:t>n</w:t>
            </w:r>
            <w:r w:rsidRPr="000846F3">
              <w:rPr>
                <w:rFonts w:ascii="Times New Roman" w:hAnsi="Times New Roman" w:cs="Times New Roman"/>
              </w:rPr>
              <w:t xml:space="preserve"> la interrupción de los servicios públicos básicos, el desplazamiento de la población, la violencia sexual, la inseguridad alimentaria </w:t>
            </w:r>
            <w:r>
              <w:rPr>
                <w:rFonts w:ascii="Times New Roman" w:hAnsi="Times New Roman" w:cs="Times New Roman"/>
              </w:rPr>
              <w:t>y/o</w:t>
            </w:r>
            <w:r w:rsidRPr="000846F3">
              <w:rPr>
                <w:rFonts w:ascii="Times New Roman" w:hAnsi="Times New Roman" w:cs="Times New Roman"/>
              </w:rPr>
              <w:t xml:space="preserve"> el </w:t>
            </w:r>
            <w:r>
              <w:rPr>
                <w:rFonts w:ascii="Times New Roman" w:hAnsi="Times New Roman" w:cs="Times New Roman"/>
              </w:rPr>
              <w:t>des</w:t>
            </w:r>
            <w:r w:rsidRPr="000846F3">
              <w:rPr>
                <w:rFonts w:ascii="Times New Roman" w:hAnsi="Times New Roman" w:cs="Times New Roman"/>
              </w:rPr>
              <w:t>equilibrio psicológico sobre el tejido social de una comunidad</w:t>
            </w:r>
            <w:r>
              <w:rPr>
                <w:rFonts w:ascii="Times New Roman" w:hAnsi="Times New Roman" w:cs="Times New Roman"/>
              </w:rPr>
              <w:t xml:space="preserve"> como parte de sus estrategias para derrotar al enemigo</w:t>
            </w:r>
            <w:r w:rsidRPr="000846F3">
              <w:rPr>
                <w:rFonts w:ascii="Times New Roman" w:hAnsi="Times New Roman" w:cs="Times New Roman"/>
              </w:rPr>
              <w:t>.</w:t>
            </w:r>
          </w:p>
          <w:p w14:paraId="701B7D6A"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 xml:space="preserve">Las partes pretenden alcanzar objetivos </w:t>
            </w:r>
            <w:r w:rsidRPr="000846F3">
              <w:rPr>
                <w:rFonts w:ascii="Times New Roman" w:hAnsi="Times New Roman" w:cs="Times New Roman"/>
              </w:rPr>
              <w:t>diferenciables de la violencia común</w:t>
            </w:r>
            <w:r>
              <w:rPr>
                <w:rFonts w:ascii="Times New Roman" w:hAnsi="Times New Roman" w:cs="Times New Roman"/>
              </w:rPr>
              <w:t>.</w:t>
            </w:r>
            <w:r w:rsidRPr="000846F3">
              <w:rPr>
                <w:rFonts w:ascii="Times New Roman" w:hAnsi="Times New Roman" w:cs="Times New Roman"/>
              </w:rPr>
              <w:t xml:space="preserve"> </w:t>
            </w:r>
          </w:p>
          <w:p w14:paraId="69A7468A"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rPr>
            </w:pPr>
            <w:r w:rsidRPr="000846F3">
              <w:rPr>
                <w:rFonts w:ascii="Times New Roman" w:hAnsi="Times New Roman" w:cs="Times New Roman"/>
              </w:rPr>
              <w:t xml:space="preserve">Se oponen a la estructura </w:t>
            </w:r>
            <w:r>
              <w:rPr>
                <w:rFonts w:ascii="Times New Roman" w:hAnsi="Times New Roman" w:cs="Times New Roman"/>
              </w:rPr>
              <w:t xml:space="preserve">militar, </w:t>
            </w:r>
            <w:r w:rsidRPr="000846F3">
              <w:rPr>
                <w:rFonts w:ascii="Times New Roman" w:hAnsi="Times New Roman" w:cs="Times New Roman"/>
              </w:rPr>
              <w:t>polític</w:t>
            </w:r>
            <w:r>
              <w:rPr>
                <w:rFonts w:ascii="Times New Roman" w:hAnsi="Times New Roman" w:cs="Times New Roman"/>
              </w:rPr>
              <w:t>a</w:t>
            </w:r>
            <w:r w:rsidRPr="000846F3">
              <w:rPr>
                <w:rFonts w:ascii="Times New Roman" w:hAnsi="Times New Roman" w:cs="Times New Roman"/>
              </w:rPr>
              <w:t xml:space="preserve">, económica, social o ideológica de un Estado, o a la política de un gobierno. </w:t>
            </w:r>
          </w:p>
          <w:p w14:paraId="5149FFDD"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sz w:val="24"/>
                <w:szCs w:val="24"/>
              </w:rPr>
            </w:pPr>
            <w:r w:rsidRPr="000846F3">
              <w:rPr>
                <w:rFonts w:ascii="Times New Roman" w:hAnsi="Times New Roman" w:cs="Times New Roman"/>
              </w:rPr>
              <w:t>Existe una lucha por debilitar a quienes ostentan el gobier</w:t>
            </w:r>
            <w:r>
              <w:rPr>
                <w:rFonts w:ascii="Times New Roman" w:hAnsi="Times New Roman" w:cs="Times New Roman"/>
              </w:rPr>
              <w:t xml:space="preserve">no y por controlar los recursos, la población o </w:t>
            </w:r>
            <w:r w:rsidRPr="000846F3">
              <w:rPr>
                <w:rFonts w:ascii="Times New Roman" w:hAnsi="Times New Roman" w:cs="Times New Roman"/>
              </w:rPr>
              <w:t>el territorio.</w:t>
            </w:r>
          </w:p>
        </w:tc>
      </w:tr>
    </w:tbl>
    <w:p w14:paraId="01951BF3" w14:textId="77777777" w:rsidR="001D145F" w:rsidRPr="000846F3" w:rsidRDefault="001D145F" w:rsidP="00C95BF4">
      <w:pPr>
        <w:spacing w:after="0" w:line="276" w:lineRule="auto"/>
        <w:jc w:val="both"/>
        <w:rPr>
          <w:rFonts w:ascii="Times New Roman" w:hAnsi="Times New Roman" w:cs="Times New Roman"/>
        </w:rPr>
      </w:pPr>
    </w:p>
    <w:p w14:paraId="443AFF0C" w14:textId="77777777" w:rsidR="00C24463" w:rsidRPr="00827189" w:rsidRDefault="00C2446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4463" w:rsidRPr="000846F3" w14:paraId="7ED94D19" w14:textId="77777777" w:rsidTr="008F6442">
        <w:tc>
          <w:tcPr>
            <w:tcW w:w="9033" w:type="dxa"/>
            <w:gridSpan w:val="2"/>
            <w:shd w:val="clear" w:color="auto" w:fill="0D0D0D" w:themeFill="text1" w:themeFillTint="F2"/>
          </w:tcPr>
          <w:p w14:paraId="2657515E" w14:textId="77777777" w:rsidR="00C24463" w:rsidRPr="000846F3" w:rsidRDefault="00C24463"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24463" w:rsidRPr="000846F3" w14:paraId="666C095F" w14:textId="77777777" w:rsidTr="008F6442">
        <w:tc>
          <w:tcPr>
            <w:tcW w:w="2518" w:type="dxa"/>
          </w:tcPr>
          <w:p w14:paraId="716FC2FF" w14:textId="77777777" w:rsidR="00C24463" w:rsidRPr="000846F3" w:rsidRDefault="00C24463"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798A7D8" w14:textId="77777777" w:rsidR="00C24463" w:rsidRPr="000846F3" w:rsidRDefault="00C24463"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1_IMG10</w:t>
            </w:r>
          </w:p>
        </w:tc>
      </w:tr>
      <w:tr w:rsidR="00C24463" w:rsidRPr="002E0ED3" w14:paraId="396A8B26" w14:textId="77777777" w:rsidTr="008F6442">
        <w:tc>
          <w:tcPr>
            <w:tcW w:w="2518" w:type="dxa"/>
          </w:tcPr>
          <w:p w14:paraId="59B05DAC"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E06795B" w14:textId="77777777" w:rsidR="00C24463" w:rsidRPr="002E0ED3" w:rsidRDefault="00C24463" w:rsidP="00C95BF4">
            <w:pPr>
              <w:spacing w:line="276" w:lineRule="auto"/>
              <w:jc w:val="both"/>
              <w:rPr>
                <w:rFonts w:ascii="Times New Roman" w:hAnsi="Times New Roman" w:cs="Times New Roman"/>
                <w:color w:val="000000"/>
                <w:sz w:val="24"/>
                <w:szCs w:val="24"/>
                <w:lang w:val="es-CO"/>
              </w:rPr>
            </w:pPr>
            <w:r w:rsidRPr="002E0ED3">
              <w:rPr>
                <w:rFonts w:ascii="Times New Roman" w:hAnsi="Times New Roman" w:cs="Times New Roman"/>
                <w:color w:val="000000"/>
                <w:sz w:val="24"/>
                <w:szCs w:val="24"/>
                <w:lang w:val="es-CO"/>
              </w:rPr>
              <w:t xml:space="preserve">Milicianos irregulares que hacen explotar una </w:t>
            </w:r>
            <w:r>
              <w:rPr>
                <w:rFonts w:ascii="Times New Roman" w:hAnsi="Times New Roman" w:cs="Times New Roman"/>
                <w:color w:val="000000"/>
                <w:sz w:val="24"/>
                <w:szCs w:val="24"/>
                <w:lang w:val="es-CO"/>
              </w:rPr>
              <w:t xml:space="preserve">construcción </w:t>
            </w:r>
          </w:p>
        </w:tc>
      </w:tr>
      <w:tr w:rsidR="00C24463" w:rsidRPr="000846F3" w14:paraId="1E44B96D" w14:textId="77777777" w:rsidTr="008F6442">
        <w:tc>
          <w:tcPr>
            <w:tcW w:w="2518" w:type="dxa"/>
          </w:tcPr>
          <w:p w14:paraId="47690AA5"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3CA2D9E" w14:textId="77777777" w:rsidR="00C24463" w:rsidRPr="000846F3" w:rsidRDefault="00C24463" w:rsidP="00C95BF4">
            <w:pPr>
              <w:spacing w:line="276" w:lineRule="auto"/>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96245498</w:t>
            </w:r>
          </w:p>
        </w:tc>
      </w:tr>
      <w:tr w:rsidR="00C24463" w:rsidRPr="000846F3" w14:paraId="0174225D" w14:textId="77777777" w:rsidTr="008F6442">
        <w:tc>
          <w:tcPr>
            <w:tcW w:w="2518" w:type="dxa"/>
          </w:tcPr>
          <w:p w14:paraId="4D8A58D3"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F7E6267" w14:textId="77777777" w:rsidR="00C24463" w:rsidRDefault="00C24463"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Diversos </w:t>
            </w:r>
            <w:r w:rsidRPr="00ED495A">
              <w:rPr>
                <w:rFonts w:ascii="Times New Roman" w:hAnsi="Times New Roman" w:cs="Times New Roman"/>
                <w:color w:val="000000"/>
                <w:sz w:val="24"/>
                <w:szCs w:val="24"/>
              </w:rPr>
              <w:t>informe</w:t>
            </w:r>
            <w:r>
              <w:rPr>
                <w:rFonts w:ascii="Times New Roman" w:hAnsi="Times New Roman" w:cs="Times New Roman"/>
                <w:color w:val="000000"/>
                <w:sz w:val="24"/>
                <w:szCs w:val="24"/>
              </w:rPr>
              <w:t>s</w:t>
            </w:r>
            <w:r w:rsidRPr="00ED495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señalan </w:t>
            </w:r>
            <w:r w:rsidRPr="00ED495A">
              <w:rPr>
                <w:rFonts w:ascii="Times New Roman" w:hAnsi="Times New Roman" w:cs="Times New Roman"/>
                <w:color w:val="000000"/>
                <w:sz w:val="24"/>
                <w:szCs w:val="24"/>
              </w:rPr>
              <w:t xml:space="preserve">que en el mundo hay más de </w:t>
            </w:r>
            <w:r>
              <w:rPr>
                <w:rFonts w:ascii="Times New Roman" w:hAnsi="Times New Roman" w:cs="Times New Roman"/>
                <w:color w:val="000000"/>
                <w:sz w:val="24"/>
                <w:szCs w:val="24"/>
              </w:rPr>
              <w:t>900</w:t>
            </w:r>
            <w:r w:rsidRPr="00ED495A">
              <w:rPr>
                <w:rFonts w:ascii="Times New Roman" w:hAnsi="Times New Roman" w:cs="Times New Roman"/>
                <w:color w:val="000000"/>
                <w:sz w:val="24"/>
                <w:szCs w:val="24"/>
              </w:rPr>
              <w:t xml:space="preserve"> millones de armas de fuego</w:t>
            </w:r>
            <w:r>
              <w:rPr>
                <w:rFonts w:ascii="Times New Roman" w:hAnsi="Times New Roman" w:cs="Times New Roman"/>
                <w:color w:val="000000"/>
                <w:sz w:val="24"/>
                <w:szCs w:val="24"/>
              </w:rPr>
              <w:t xml:space="preserve">, de las cuales, aproximadamente el </w:t>
            </w:r>
            <w:r w:rsidRPr="00ED495A">
              <w:rPr>
                <w:rFonts w:ascii="Times New Roman" w:hAnsi="Times New Roman" w:cs="Times New Roman"/>
                <w:color w:val="000000"/>
                <w:sz w:val="24"/>
                <w:szCs w:val="24"/>
              </w:rPr>
              <w:t>7</w:t>
            </w:r>
            <w:r>
              <w:rPr>
                <w:rFonts w:ascii="Times New Roman" w:hAnsi="Times New Roman" w:cs="Times New Roman"/>
                <w:color w:val="000000"/>
                <w:sz w:val="24"/>
                <w:szCs w:val="24"/>
              </w:rPr>
              <w:t>0</w:t>
            </w:r>
            <w:r w:rsidRPr="00ED495A">
              <w:rPr>
                <w:rFonts w:ascii="Times New Roman" w:hAnsi="Times New Roman" w:cs="Times New Roman"/>
                <w:color w:val="000000"/>
                <w:sz w:val="24"/>
                <w:szCs w:val="24"/>
              </w:rPr>
              <w:t>% está en manos de civiles o paramilitares</w:t>
            </w:r>
            <w:r>
              <w:rPr>
                <w:rFonts w:ascii="Times New Roman" w:hAnsi="Times New Roman" w:cs="Times New Roman"/>
                <w:color w:val="000000"/>
                <w:sz w:val="24"/>
                <w:szCs w:val="24"/>
              </w:rPr>
              <w:t xml:space="preserve">. </w:t>
            </w:r>
          </w:p>
          <w:p w14:paraId="3E91FBC2" w14:textId="77777777" w:rsidR="00C24463" w:rsidRPr="000846F3" w:rsidRDefault="00C24463" w:rsidP="00C95BF4">
            <w:pPr>
              <w:spacing w:line="276" w:lineRule="auto"/>
              <w:jc w:val="both"/>
              <w:rPr>
                <w:rFonts w:ascii="Times New Roman" w:hAnsi="Times New Roman" w:cs="Times New Roman"/>
                <w:color w:val="000000"/>
                <w:sz w:val="24"/>
                <w:szCs w:val="24"/>
              </w:rPr>
            </w:pPr>
            <w:r w:rsidRPr="002E0ED3">
              <w:rPr>
                <w:rFonts w:ascii="Times New Roman" w:hAnsi="Times New Roman" w:cs="Times New Roman"/>
                <w:color w:val="000000"/>
                <w:sz w:val="24"/>
                <w:szCs w:val="24"/>
              </w:rPr>
              <w:t xml:space="preserve">El tráfico </w:t>
            </w:r>
            <w:r>
              <w:rPr>
                <w:rFonts w:ascii="Times New Roman" w:hAnsi="Times New Roman" w:cs="Times New Roman"/>
                <w:color w:val="000000"/>
                <w:sz w:val="24"/>
                <w:szCs w:val="24"/>
              </w:rPr>
              <w:t xml:space="preserve">ilegal surte de armas a las </w:t>
            </w:r>
            <w:r w:rsidRPr="002E0ED3">
              <w:rPr>
                <w:rFonts w:ascii="Times New Roman" w:hAnsi="Times New Roman" w:cs="Times New Roman"/>
                <w:color w:val="000000"/>
                <w:sz w:val="24"/>
                <w:szCs w:val="24"/>
              </w:rPr>
              <w:t>organizaciones delictivas, mercenarios, grupos terroristas</w:t>
            </w:r>
            <w:r>
              <w:rPr>
                <w:rFonts w:ascii="Times New Roman" w:hAnsi="Times New Roman" w:cs="Times New Roman"/>
                <w:color w:val="000000"/>
                <w:sz w:val="24"/>
                <w:szCs w:val="24"/>
              </w:rPr>
              <w:t xml:space="preserve"> y </w:t>
            </w:r>
            <w:r w:rsidRPr="002E0ED3">
              <w:rPr>
                <w:rFonts w:ascii="Times New Roman" w:hAnsi="Times New Roman" w:cs="Times New Roman"/>
                <w:color w:val="000000"/>
                <w:sz w:val="24"/>
                <w:szCs w:val="24"/>
              </w:rPr>
              <w:t>gobiernos dictatoriales</w:t>
            </w:r>
            <w:r>
              <w:rPr>
                <w:rFonts w:ascii="Times New Roman" w:hAnsi="Times New Roman" w:cs="Times New Roman"/>
                <w:color w:val="000000"/>
                <w:sz w:val="24"/>
                <w:szCs w:val="24"/>
              </w:rPr>
              <w:t xml:space="preserve">. Ello explica la expansión de </w:t>
            </w:r>
            <w:r w:rsidRPr="002E0ED3">
              <w:rPr>
                <w:rFonts w:ascii="Times New Roman" w:hAnsi="Times New Roman" w:cs="Times New Roman"/>
                <w:color w:val="000000"/>
                <w:sz w:val="24"/>
                <w:szCs w:val="24"/>
              </w:rPr>
              <w:t>la criminalidad</w:t>
            </w:r>
            <w:r>
              <w:rPr>
                <w:rFonts w:ascii="Times New Roman" w:hAnsi="Times New Roman" w:cs="Times New Roman"/>
                <w:color w:val="000000"/>
                <w:sz w:val="24"/>
                <w:szCs w:val="24"/>
              </w:rPr>
              <w:t xml:space="preserve"> y de los homicidios que han deteriorado la convivencia pacífica </w:t>
            </w:r>
            <w:r w:rsidRPr="002E0ED3">
              <w:rPr>
                <w:rFonts w:ascii="Times New Roman" w:hAnsi="Times New Roman" w:cs="Times New Roman"/>
                <w:color w:val="000000"/>
                <w:sz w:val="24"/>
                <w:szCs w:val="24"/>
              </w:rPr>
              <w:t>de las sociedades</w:t>
            </w:r>
            <w:r>
              <w:rPr>
                <w:rFonts w:ascii="Times New Roman" w:hAnsi="Times New Roman" w:cs="Times New Roman"/>
                <w:color w:val="000000"/>
                <w:sz w:val="24"/>
                <w:szCs w:val="24"/>
              </w:rPr>
              <w:t xml:space="preserve"> del siglo XXI.</w:t>
            </w:r>
          </w:p>
        </w:tc>
      </w:tr>
    </w:tbl>
    <w:p w14:paraId="5F56F7F0" w14:textId="77777777" w:rsidR="00C24463" w:rsidRPr="00827189" w:rsidRDefault="00C24463" w:rsidP="00C95BF4">
      <w:pPr>
        <w:pStyle w:val="Prrafodelista"/>
        <w:spacing w:after="0" w:line="276" w:lineRule="auto"/>
        <w:jc w:val="both"/>
        <w:rPr>
          <w:rFonts w:ascii="Times New Roman" w:hAnsi="Times New Roman" w:cs="Times New Roman"/>
        </w:rPr>
      </w:pPr>
    </w:p>
    <w:p w14:paraId="505DEC3A" w14:textId="77777777" w:rsidR="001D145F" w:rsidRDefault="001D145F" w:rsidP="00C95BF4">
      <w:pPr>
        <w:spacing w:after="0" w:line="276" w:lineRule="auto"/>
        <w:jc w:val="both"/>
        <w:rPr>
          <w:rFonts w:ascii="Times New Roman" w:hAnsi="Times New Roman" w:cs="Times New Roman"/>
        </w:rPr>
      </w:pPr>
    </w:p>
    <w:p w14:paraId="56A34632" w14:textId="36038D25" w:rsidR="00E56EE2" w:rsidRPr="000846F3"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ocasiones, el enfrentamiento armado involucra a dos grupos armados y organizados; en tales casos, los bandos pueden acordar el respeto de ciertas reglas </w:t>
      </w:r>
      <w:r w:rsidR="001D145F">
        <w:rPr>
          <w:rFonts w:ascii="Times New Roman" w:hAnsi="Times New Roman" w:cs="Times New Roman"/>
        </w:rPr>
        <w:t xml:space="preserve">durante </w:t>
      </w:r>
      <w:r w:rsidRPr="000846F3">
        <w:rPr>
          <w:rFonts w:ascii="Times New Roman" w:hAnsi="Times New Roman" w:cs="Times New Roman"/>
        </w:rPr>
        <w:t xml:space="preserve">la guerra. Es el caso de los conflictos entre naciones. </w:t>
      </w:r>
    </w:p>
    <w:p w14:paraId="50C8BF2F" w14:textId="77777777" w:rsidR="00E56EE2" w:rsidRDefault="00E56EE2" w:rsidP="00C95BF4">
      <w:pPr>
        <w:spacing w:after="0" w:line="276" w:lineRule="auto"/>
        <w:jc w:val="both"/>
        <w:rPr>
          <w:rFonts w:ascii="Times New Roman" w:hAnsi="Times New Roman" w:cs="Times New Roman"/>
        </w:rPr>
      </w:pPr>
    </w:p>
    <w:p w14:paraId="405B51CE" w14:textId="33C9D88D" w:rsidR="00E56EE2" w:rsidRPr="000846F3"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Sin embargo, en otras ocasiones, en el contexto de grupos armados y desorganizados, una o más partes involucradas, deciden utilizar todos los medios posibles, incluso los más violentos, para conseguir sus objetivos, sin considerar el daño que puedan ejercer sobre sí mismos, sobre las partes no involucradas, o los perjuicios sobre la vida, </w:t>
      </w:r>
      <w:r w:rsidR="001D145F" w:rsidRPr="000846F3">
        <w:rPr>
          <w:rFonts w:ascii="Times New Roman" w:hAnsi="Times New Roman" w:cs="Times New Roman"/>
        </w:rPr>
        <w:t>la naturaleza</w:t>
      </w:r>
      <w:r w:rsidR="001D145F">
        <w:rPr>
          <w:rFonts w:ascii="Times New Roman" w:hAnsi="Times New Roman" w:cs="Times New Roman"/>
        </w:rPr>
        <w:t>,</w:t>
      </w:r>
      <w:r w:rsidR="001D145F" w:rsidRPr="000846F3">
        <w:rPr>
          <w:rFonts w:ascii="Times New Roman" w:hAnsi="Times New Roman" w:cs="Times New Roman"/>
        </w:rPr>
        <w:t xml:space="preserve"> </w:t>
      </w:r>
      <w:r w:rsidRPr="000846F3">
        <w:rPr>
          <w:rFonts w:ascii="Times New Roman" w:hAnsi="Times New Roman" w:cs="Times New Roman"/>
        </w:rPr>
        <w:t>la dignidad</w:t>
      </w:r>
      <w:r w:rsidR="001D145F">
        <w:rPr>
          <w:rFonts w:ascii="Times New Roman" w:hAnsi="Times New Roman" w:cs="Times New Roman"/>
        </w:rPr>
        <w:t xml:space="preserve"> y</w:t>
      </w:r>
      <w:r w:rsidRPr="000846F3">
        <w:rPr>
          <w:rFonts w:ascii="Times New Roman" w:hAnsi="Times New Roman" w:cs="Times New Roman"/>
        </w:rPr>
        <w:t xml:space="preserve"> el respeto </w:t>
      </w:r>
      <w:r w:rsidR="001D145F">
        <w:rPr>
          <w:rFonts w:ascii="Times New Roman" w:hAnsi="Times New Roman" w:cs="Times New Roman"/>
        </w:rPr>
        <w:t xml:space="preserve">a las </w:t>
      </w:r>
      <w:r w:rsidRPr="000846F3">
        <w:rPr>
          <w:rFonts w:ascii="Times New Roman" w:hAnsi="Times New Roman" w:cs="Times New Roman"/>
        </w:rPr>
        <w:t>personas</w:t>
      </w:r>
      <w:r w:rsidR="001D145F">
        <w:rPr>
          <w:rFonts w:ascii="Times New Roman" w:hAnsi="Times New Roman" w:cs="Times New Roman"/>
        </w:rPr>
        <w:t xml:space="preserve"> o la conservación de bienes valiosos [</w:t>
      </w:r>
      <w:hyperlink r:id="rId25" w:history="1">
        <w:r w:rsidR="001D145F" w:rsidRPr="001D145F">
          <w:rPr>
            <w:rStyle w:val="Hipervnculo"/>
            <w:rFonts w:ascii="Times New Roman" w:hAnsi="Times New Roman" w:cs="Times New Roman"/>
          </w:rPr>
          <w:t>VER</w:t>
        </w:r>
      </w:hyperlink>
      <w:r w:rsidR="001D145F">
        <w:rPr>
          <w:rFonts w:ascii="Times New Roman" w:hAnsi="Times New Roman" w:cs="Times New Roman"/>
        </w:rPr>
        <w:t>].</w:t>
      </w:r>
    </w:p>
    <w:p w14:paraId="0A5E1C9D" w14:textId="77777777" w:rsidR="00E56EE2" w:rsidRPr="000846F3" w:rsidRDefault="00E56EE2" w:rsidP="00C95BF4">
      <w:pPr>
        <w:spacing w:after="0" w:line="276" w:lineRule="auto"/>
        <w:jc w:val="both"/>
        <w:rPr>
          <w:rFonts w:ascii="Times New Roman" w:hAnsi="Times New Roman" w:cs="Times New Roman"/>
        </w:rPr>
      </w:pPr>
    </w:p>
    <w:p w14:paraId="577C5F2B" w14:textId="61857AA1" w:rsidR="00E56EE2" w:rsidRDefault="002D327A" w:rsidP="00C95BF4">
      <w:pPr>
        <w:spacing w:after="0" w:line="276" w:lineRule="auto"/>
        <w:jc w:val="both"/>
        <w:rPr>
          <w:rFonts w:ascii="Times New Roman" w:hAnsi="Times New Roman" w:cs="Times New Roman"/>
        </w:rPr>
      </w:pPr>
      <w:r>
        <w:rPr>
          <w:rFonts w:ascii="Times New Roman" w:hAnsi="Times New Roman" w:cs="Times New Roman"/>
        </w:rPr>
        <w:t xml:space="preserve">Dichas </w:t>
      </w:r>
      <w:r w:rsidR="00E56EE2" w:rsidRPr="000846F3">
        <w:rPr>
          <w:rFonts w:ascii="Times New Roman" w:hAnsi="Times New Roman" w:cs="Times New Roman"/>
        </w:rPr>
        <w:t xml:space="preserve">características dan forma al </w:t>
      </w:r>
      <w:r w:rsidR="00E56EE2" w:rsidRPr="002D327A">
        <w:rPr>
          <w:rFonts w:ascii="Times New Roman" w:hAnsi="Times New Roman" w:cs="Times New Roman"/>
          <w:b/>
        </w:rPr>
        <w:t>extremismo</w:t>
      </w:r>
      <w:r>
        <w:rPr>
          <w:rFonts w:ascii="Times New Roman" w:hAnsi="Times New Roman" w:cs="Times New Roman"/>
        </w:rPr>
        <w:t xml:space="preserve"> y al </w:t>
      </w:r>
      <w:r w:rsidRPr="002D327A">
        <w:rPr>
          <w:rFonts w:ascii="Times New Roman" w:hAnsi="Times New Roman" w:cs="Times New Roman"/>
          <w:b/>
        </w:rPr>
        <w:t>fundamentalismo</w:t>
      </w:r>
      <w:r w:rsidR="00E56EE2" w:rsidRPr="000846F3">
        <w:rPr>
          <w:rFonts w:ascii="Times New Roman" w:hAnsi="Times New Roman" w:cs="Times New Roman"/>
        </w:rPr>
        <w:t xml:space="preserve">, es decir, acciones que pretenden imponerse </w:t>
      </w:r>
      <w:r>
        <w:rPr>
          <w:rFonts w:ascii="Times New Roman" w:hAnsi="Times New Roman" w:cs="Times New Roman"/>
        </w:rPr>
        <w:t xml:space="preserve">por la fuerza </w:t>
      </w:r>
      <w:r w:rsidR="00E56EE2" w:rsidRPr="000846F3">
        <w:rPr>
          <w:rFonts w:ascii="Times New Roman" w:hAnsi="Times New Roman" w:cs="Times New Roman"/>
        </w:rPr>
        <w:t>como verdades únicas, y que, por lo tanto, niegan la existencia de puntos de vista diferentes.</w:t>
      </w:r>
      <w:r w:rsidR="00E56EE2">
        <w:rPr>
          <w:rFonts w:ascii="Times New Roman" w:hAnsi="Times New Roman" w:cs="Times New Roman"/>
        </w:rPr>
        <w:t xml:space="preserve"> </w:t>
      </w:r>
      <w:r w:rsidR="00E56EE2" w:rsidRPr="000846F3">
        <w:rPr>
          <w:rFonts w:ascii="Times New Roman" w:hAnsi="Times New Roman" w:cs="Times New Roman"/>
        </w:rPr>
        <w:t xml:space="preserve">Además, mediante </w:t>
      </w:r>
      <w:r>
        <w:rPr>
          <w:rFonts w:ascii="Times New Roman" w:hAnsi="Times New Roman" w:cs="Times New Roman"/>
        </w:rPr>
        <w:t xml:space="preserve">la violencia </w:t>
      </w:r>
      <w:r w:rsidR="00E56EE2" w:rsidRPr="000846F3">
        <w:rPr>
          <w:rFonts w:ascii="Times New Roman" w:hAnsi="Times New Roman" w:cs="Times New Roman"/>
        </w:rPr>
        <w:t xml:space="preserve">pretenden infundir el temor y hasta eliminar a quienes no ven la realidad de la misma manera. </w:t>
      </w:r>
    </w:p>
    <w:p w14:paraId="74EBEF9A" w14:textId="77777777" w:rsidR="001D145F" w:rsidRDefault="001D145F" w:rsidP="00C95BF4">
      <w:pPr>
        <w:spacing w:after="0" w:line="276" w:lineRule="auto"/>
        <w:jc w:val="both"/>
        <w:rPr>
          <w:rFonts w:ascii="Times New Roman" w:hAnsi="Times New Roman" w:cs="Times New Roman"/>
        </w:rPr>
      </w:pPr>
    </w:p>
    <w:p w14:paraId="571107A9" w14:textId="77777777" w:rsidR="001D145F" w:rsidRDefault="001D145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D145F" w:rsidRPr="000846F3" w14:paraId="4BEC134B" w14:textId="77777777" w:rsidTr="00C413BE">
        <w:tc>
          <w:tcPr>
            <w:tcW w:w="8978" w:type="dxa"/>
            <w:gridSpan w:val="2"/>
            <w:shd w:val="clear" w:color="auto" w:fill="000000" w:themeFill="text1"/>
          </w:tcPr>
          <w:p w14:paraId="435FC3EC" w14:textId="77777777" w:rsidR="001D145F" w:rsidRPr="000846F3" w:rsidRDefault="001D14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741D193E" w14:textId="77777777" w:rsidTr="00C413BE">
        <w:tc>
          <w:tcPr>
            <w:tcW w:w="2518" w:type="dxa"/>
          </w:tcPr>
          <w:p w14:paraId="3AAD06ED" w14:textId="77777777" w:rsidR="001D145F" w:rsidRPr="000846F3" w:rsidRDefault="001D14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AEF9468" w14:textId="77777777" w:rsidR="001D145F" w:rsidRPr="000846F3" w:rsidRDefault="001D145F" w:rsidP="00C95BF4">
            <w:pPr>
              <w:spacing w:line="276" w:lineRule="auto"/>
              <w:jc w:val="both"/>
              <w:rPr>
                <w:rFonts w:ascii="Times New Roman" w:hAnsi="Times New Roman" w:cs="Times New Roman"/>
                <w:b/>
                <w:sz w:val="24"/>
                <w:szCs w:val="24"/>
              </w:rPr>
            </w:pPr>
            <w:r>
              <w:rPr>
                <w:rFonts w:ascii="Times New Roman" w:hAnsi="Times New Roman" w:cs="Times New Roman"/>
              </w:rPr>
              <w:t>Ideologías como causas de</w:t>
            </w:r>
            <w:r w:rsidRPr="000846F3">
              <w:rPr>
                <w:rFonts w:ascii="Times New Roman" w:hAnsi="Times New Roman" w:cs="Times New Roman"/>
              </w:rPr>
              <w:t xml:space="preserve"> conflicto armado</w:t>
            </w:r>
          </w:p>
        </w:tc>
      </w:tr>
      <w:tr w:rsidR="001D145F" w:rsidRPr="000846F3" w14:paraId="6237EE12" w14:textId="77777777" w:rsidTr="00C413BE">
        <w:tc>
          <w:tcPr>
            <w:tcW w:w="2518" w:type="dxa"/>
          </w:tcPr>
          <w:p w14:paraId="1B5E59F5" w14:textId="77777777" w:rsidR="001D145F" w:rsidRPr="000846F3" w:rsidRDefault="001D14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ADDE5A" w14:textId="77777777" w:rsidR="001D145F" w:rsidRPr="001D145F" w:rsidRDefault="001D145F" w:rsidP="00C95BF4">
            <w:pPr>
              <w:spacing w:line="276" w:lineRule="auto"/>
              <w:jc w:val="both"/>
              <w:rPr>
                <w:rFonts w:ascii="Times New Roman" w:hAnsi="Times New Roman" w:cs="Times New Roman"/>
              </w:rPr>
            </w:pPr>
            <w:r w:rsidRPr="00827189">
              <w:rPr>
                <w:rFonts w:ascii="Times New Roman" w:hAnsi="Times New Roman" w:cs="Times New Roman"/>
              </w:rPr>
              <w:t xml:space="preserve">En </w:t>
            </w:r>
            <w:r>
              <w:rPr>
                <w:rFonts w:ascii="Times New Roman" w:hAnsi="Times New Roman" w:cs="Times New Roman"/>
              </w:rPr>
              <w:t xml:space="preserve">algunos </w:t>
            </w:r>
            <w:r w:rsidRPr="00827189">
              <w:rPr>
                <w:rFonts w:ascii="Times New Roman" w:hAnsi="Times New Roman" w:cs="Times New Roman"/>
              </w:rPr>
              <w:t xml:space="preserve">casos, lo que motiva la acción armada </w:t>
            </w:r>
            <w:r>
              <w:rPr>
                <w:rFonts w:ascii="Times New Roman" w:hAnsi="Times New Roman" w:cs="Times New Roman"/>
              </w:rPr>
              <w:t xml:space="preserve">es que </w:t>
            </w:r>
            <w:r w:rsidRPr="00827189">
              <w:rPr>
                <w:rFonts w:ascii="Times New Roman" w:hAnsi="Times New Roman" w:cs="Times New Roman"/>
              </w:rPr>
              <w:t xml:space="preserve">una de las partes contendientes </w:t>
            </w:r>
            <w:r>
              <w:rPr>
                <w:rFonts w:ascii="Times New Roman" w:hAnsi="Times New Roman" w:cs="Times New Roman"/>
              </w:rPr>
              <w:t xml:space="preserve">desea </w:t>
            </w:r>
            <w:r w:rsidRPr="00827189">
              <w:rPr>
                <w:rFonts w:ascii="Times New Roman" w:hAnsi="Times New Roman" w:cs="Times New Roman"/>
              </w:rPr>
              <w:t xml:space="preserve">introducir elementos esenciales de la ley islámica en las instituciones y </w:t>
            </w:r>
            <w:r>
              <w:rPr>
                <w:rFonts w:ascii="Times New Roman" w:hAnsi="Times New Roman" w:cs="Times New Roman"/>
              </w:rPr>
              <w:t xml:space="preserve">en </w:t>
            </w:r>
            <w:r w:rsidRPr="00827189">
              <w:rPr>
                <w:rFonts w:ascii="Times New Roman" w:hAnsi="Times New Roman" w:cs="Times New Roman"/>
              </w:rPr>
              <w:t>la legislación del Estado.</w:t>
            </w:r>
            <w:r>
              <w:rPr>
                <w:rFonts w:ascii="Times New Roman" w:hAnsi="Times New Roman" w:cs="Times New Roman"/>
              </w:rPr>
              <w:t xml:space="preserve"> </w:t>
            </w:r>
            <w:r w:rsidRPr="00827189">
              <w:rPr>
                <w:rFonts w:ascii="Times New Roman" w:hAnsi="Times New Roman" w:cs="Times New Roman"/>
              </w:rPr>
              <w:t xml:space="preserve">En </w:t>
            </w:r>
            <w:r>
              <w:rPr>
                <w:rFonts w:ascii="Times New Roman" w:hAnsi="Times New Roman" w:cs="Times New Roman"/>
              </w:rPr>
              <w:t xml:space="preserve">otros </w:t>
            </w:r>
            <w:r w:rsidRPr="00827189">
              <w:rPr>
                <w:rFonts w:ascii="Times New Roman" w:hAnsi="Times New Roman" w:cs="Times New Roman"/>
              </w:rPr>
              <w:t xml:space="preserve">casos, la </w:t>
            </w:r>
            <w:r>
              <w:rPr>
                <w:rFonts w:ascii="Times New Roman" w:hAnsi="Times New Roman" w:cs="Times New Roman"/>
              </w:rPr>
              <w:t xml:space="preserve">acción armada busca </w:t>
            </w:r>
            <w:r w:rsidRPr="00827189">
              <w:rPr>
                <w:rFonts w:ascii="Times New Roman" w:hAnsi="Times New Roman" w:cs="Times New Roman"/>
              </w:rPr>
              <w:t>el establecimiento de un sistema político y económico de tipo socialista</w:t>
            </w:r>
            <w:r>
              <w:rPr>
                <w:rFonts w:ascii="Times New Roman" w:hAnsi="Times New Roman" w:cs="Times New Roman"/>
              </w:rPr>
              <w:t>.</w:t>
            </w:r>
          </w:p>
        </w:tc>
      </w:tr>
    </w:tbl>
    <w:p w14:paraId="16B51E67" w14:textId="77777777" w:rsidR="001D145F" w:rsidRDefault="001D145F" w:rsidP="00C95BF4">
      <w:pPr>
        <w:spacing w:after="0" w:line="276" w:lineRule="auto"/>
        <w:jc w:val="both"/>
        <w:rPr>
          <w:rFonts w:ascii="Times New Roman" w:hAnsi="Times New Roman" w:cs="Times New Roman"/>
        </w:rPr>
      </w:pPr>
    </w:p>
    <w:p w14:paraId="3D5C248B" w14:textId="77777777" w:rsidR="001D145F" w:rsidRPr="000846F3" w:rsidRDefault="001D145F" w:rsidP="00C95BF4">
      <w:pPr>
        <w:spacing w:after="0" w:line="276" w:lineRule="auto"/>
        <w:jc w:val="both"/>
        <w:rPr>
          <w:rFonts w:ascii="Times New Roman" w:hAnsi="Times New Roman" w:cs="Times New Roman"/>
        </w:rPr>
      </w:pPr>
    </w:p>
    <w:p w14:paraId="621B1761" w14:textId="7EF86DC4" w:rsidR="001D145F" w:rsidRDefault="001D145F" w:rsidP="00C95BF4">
      <w:pPr>
        <w:spacing w:after="0" w:line="276" w:lineRule="auto"/>
        <w:jc w:val="both"/>
        <w:rPr>
          <w:rFonts w:ascii="Times New Roman" w:hAnsi="Times New Roman" w:cs="Times New Roman"/>
        </w:rPr>
      </w:pPr>
      <w:r>
        <w:rPr>
          <w:rFonts w:ascii="Times New Roman" w:hAnsi="Times New Roman" w:cs="Times New Roman"/>
        </w:rPr>
        <w:t xml:space="preserve">En ciertos </w:t>
      </w:r>
      <w:r w:rsidRPr="00827189">
        <w:rPr>
          <w:rFonts w:ascii="Times New Roman" w:hAnsi="Times New Roman" w:cs="Times New Roman"/>
        </w:rPr>
        <w:t>casos</w:t>
      </w:r>
      <w:r>
        <w:rPr>
          <w:rFonts w:ascii="Times New Roman" w:hAnsi="Times New Roman" w:cs="Times New Roman"/>
        </w:rPr>
        <w:t>,</w:t>
      </w:r>
      <w:r w:rsidRPr="00827189">
        <w:rPr>
          <w:rFonts w:ascii="Times New Roman" w:hAnsi="Times New Roman" w:cs="Times New Roman"/>
        </w:rPr>
        <w:t xml:space="preserve"> los grupos armados no disponen de la capacidad bélica suficiente como para tomar </w:t>
      </w:r>
      <w:r>
        <w:rPr>
          <w:rFonts w:ascii="Times New Roman" w:hAnsi="Times New Roman" w:cs="Times New Roman"/>
        </w:rPr>
        <w:t xml:space="preserve">el </w:t>
      </w:r>
      <w:r w:rsidRPr="00827189">
        <w:rPr>
          <w:rFonts w:ascii="Times New Roman" w:hAnsi="Times New Roman" w:cs="Times New Roman"/>
        </w:rPr>
        <w:t xml:space="preserve">gobierno </w:t>
      </w:r>
      <w:r>
        <w:rPr>
          <w:rFonts w:ascii="Times New Roman" w:hAnsi="Times New Roman" w:cs="Times New Roman"/>
        </w:rPr>
        <w:t>de un Estado</w:t>
      </w:r>
      <w:r w:rsidRPr="00827189">
        <w:rPr>
          <w:rFonts w:ascii="Times New Roman" w:hAnsi="Times New Roman" w:cs="Times New Roman"/>
        </w:rPr>
        <w:t xml:space="preserve">, pero </w:t>
      </w:r>
      <w:r>
        <w:rPr>
          <w:rFonts w:ascii="Times New Roman" w:hAnsi="Times New Roman" w:cs="Times New Roman"/>
        </w:rPr>
        <w:t xml:space="preserve">mantienen </w:t>
      </w:r>
      <w:r w:rsidRPr="00827189">
        <w:rPr>
          <w:rFonts w:ascii="Times New Roman" w:hAnsi="Times New Roman" w:cs="Times New Roman"/>
        </w:rPr>
        <w:t>su actividad armada</w:t>
      </w:r>
      <w:r>
        <w:rPr>
          <w:rFonts w:ascii="Times New Roman" w:hAnsi="Times New Roman" w:cs="Times New Roman"/>
        </w:rPr>
        <w:t xml:space="preserve"> con el objetivo de </w:t>
      </w:r>
      <w:r w:rsidRPr="00827189">
        <w:rPr>
          <w:rFonts w:ascii="Times New Roman" w:hAnsi="Times New Roman" w:cs="Times New Roman"/>
        </w:rPr>
        <w:t xml:space="preserve">erosionar al </w:t>
      </w:r>
      <w:r>
        <w:rPr>
          <w:rFonts w:ascii="Times New Roman" w:hAnsi="Times New Roman" w:cs="Times New Roman"/>
        </w:rPr>
        <w:t>g</w:t>
      </w:r>
      <w:r w:rsidRPr="00827189">
        <w:rPr>
          <w:rFonts w:ascii="Times New Roman" w:hAnsi="Times New Roman" w:cs="Times New Roman"/>
        </w:rPr>
        <w:t xml:space="preserve">obierno, </w:t>
      </w:r>
      <w:r>
        <w:rPr>
          <w:rFonts w:ascii="Times New Roman" w:hAnsi="Times New Roman" w:cs="Times New Roman"/>
        </w:rPr>
        <w:t xml:space="preserve">y así </w:t>
      </w:r>
      <w:r w:rsidRPr="00827189">
        <w:rPr>
          <w:rFonts w:ascii="Times New Roman" w:hAnsi="Times New Roman" w:cs="Times New Roman"/>
        </w:rPr>
        <w:t xml:space="preserve">mantener </w:t>
      </w:r>
      <w:r>
        <w:rPr>
          <w:rFonts w:ascii="Times New Roman" w:hAnsi="Times New Roman" w:cs="Times New Roman"/>
        </w:rPr>
        <w:t>activas y visibles sus demandas. Este tipo de situación se reconoce e</w:t>
      </w:r>
      <w:r w:rsidRPr="000846F3">
        <w:rPr>
          <w:rFonts w:ascii="Times New Roman" w:hAnsi="Times New Roman" w:cs="Times New Roman"/>
        </w:rPr>
        <w:t>n el ámbito de la conflictividad global</w:t>
      </w:r>
      <w:r>
        <w:rPr>
          <w:rFonts w:ascii="Times New Roman" w:hAnsi="Times New Roman" w:cs="Times New Roman"/>
        </w:rPr>
        <w:t xml:space="preserve"> como </w:t>
      </w:r>
      <w:r w:rsidRPr="00C24680">
        <w:rPr>
          <w:rFonts w:ascii="Times New Roman" w:hAnsi="Times New Roman" w:cs="Times New Roman"/>
          <w:b/>
        </w:rPr>
        <w:t>tensión</w:t>
      </w:r>
      <w:r w:rsidRPr="000846F3">
        <w:rPr>
          <w:rFonts w:ascii="Times New Roman" w:hAnsi="Times New Roman" w:cs="Times New Roman"/>
        </w:rPr>
        <w:t xml:space="preserve">, entendida como </w:t>
      </w:r>
      <w:r>
        <w:rPr>
          <w:rFonts w:ascii="Times New Roman" w:hAnsi="Times New Roman" w:cs="Times New Roman"/>
        </w:rPr>
        <w:t xml:space="preserve">el resultado del encuentro entre dos o más actores que persiguen </w:t>
      </w:r>
      <w:r w:rsidRPr="000846F3">
        <w:rPr>
          <w:rFonts w:ascii="Times New Roman" w:hAnsi="Times New Roman" w:cs="Times New Roman"/>
        </w:rPr>
        <w:t>objetivos</w:t>
      </w:r>
      <w:r>
        <w:rPr>
          <w:rFonts w:ascii="Times New Roman" w:hAnsi="Times New Roman" w:cs="Times New Roman"/>
        </w:rPr>
        <w:t xml:space="preserve">, </w:t>
      </w:r>
      <w:r w:rsidR="00564F88">
        <w:rPr>
          <w:rFonts w:ascii="Times New Roman" w:hAnsi="Times New Roman" w:cs="Times New Roman"/>
        </w:rPr>
        <w:t xml:space="preserve">y que </w:t>
      </w:r>
      <w:r w:rsidRPr="000846F3">
        <w:rPr>
          <w:rFonts w:ascii="Times New Roman" w:hAnsi="Times New Roman" w:cs="Times New Roman"/>
        </w:rPr>
        <w:t>conlleva altos niveles de movilización política, social o militar y/o un uso de la violencia con una intensidad que no alcanza la de un conflicto armado</w:t>
      </w:r>
      <w:r>
        <w:rPr>
          <w:rFonts w:ascii="Times New Roman" w:hAnsi="Times New Roman" w:cs="Times New Roman"/>
        </w:rPr>
        <w:t>.</w:t>
      </w:r>
      <w:r w:rsidRPr="001D145F">
        <w:rPr>
          <w:rFonts w:ascii="Times New Roman" w:hAnsi="Times New Roman" w:cs="Times New Roman"/>
        </w:rPr>
        <w:t xml:space="preserve"> </w:t>
      </w:r>
    </w:p>
    <w:p w14:paraId="4E1604EB" w14:textId="77777777" w:rsidR="001D145F" w:rsidRDefault="001D145F" w:rsidP="00C95BF4">
      <w:pPr>
        <w:spacing w:after="0" w:line="276" w:lineRule="auto"/>
        <w:jc w:val="both"/>
        <w:rPr>
          <w:rFonts w:ascii="Times New Roman" w:hAnsi="Times New Roman" w:cs="Times New Roman"/>
        </w:rPr>
      </w:pPr>
    </w:p>
    <w:p w14:paraId="03C23FCB" w14:textId="77777777" w:rsidR="001D145F" w:rsidRDefault="001D145F" w:rsidP="00C95BF4">
      <w:pPr>
        <w:spacing w:after="0" w:line="276" w:lineRule="auto"/>
        <w:jc w:val="both"/>
        <w:rPr>
          <w:rFonts w:ascii="Times New Roman" w:hAnsi="Times New Roman" w:cs="Times New Roman"/>
        </w:rPr>
      </w:pPr>
    </w:p>
    <w:p w14:paraId="0FB7068B" w14:textId="77777777" w:rsidR="00B50C82" w:rsidRDefault="00B50C82" w:rsidP="00C95BF4">
      <w:pPr>
        <w:spacing w:after="0" w:line="276" w:lineRule="auto"/>
        <w:jc w:val="both"/>
        <w:rPr>
          <w:rFonts w:ascii="Times New Roman" w:hAnsi="Times New Roman" w:cs="Times New Roman"/>
        </w:rPr>
      </w:pPr>
    </w:p>
    <w:p w14:paraId="7B82B6CB" w14:textId="77777777" w:rsidR="00B50C82" w:rsidRPr="000846F3" w:rsidRDefault="00B50C82" w:rsidP="00C95BF4">
      <w:pPr>
        <w:spacing w:after="0" w:line="276" w:lineRule="auto"/>
        <w:jc w:val="both"/>
        <w:rPr>
          <w:rFonts w:ascii="Times New Roman" w:hAnsi="Times New Roman" w:cs="Times New Roman"/>
        </w:rPr>
      </w:pPr>
    </w:p>
    <w:p w14:paraId="4F026985" w14:textId="77777777" w:rsidR="00EC1ACD" w:rsidRPr="00F004D6" w:rsidRDefault="00EC1AC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EC1ACD" w:rsidRPr="00F004D6" w14:paraId="7C11DDD2" w14:textId="77777777" w:rsidTr="00776337">
        <w:tc>
          <w:tcPr>
            <w:tcW w:w="9054" w:type="dxa"/>
            <w:gridSpan w:val="2"/>
            <w:shd w:val="clear" w:color="auto" w:fill="000000" w:themeFill="text1"/>
          </w:tcPr>
          <w:p w14:paraId="2A96F3C0" w14:textId="77777777" w:rsidR="00EC1ACD" w:rsidRPr="00F004D6" w:rsidRDefault="00EC1ACD"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EC1ACD" w:rsidRPr="00F004D6" w14:paraId="5F43ECB2" w14:textId="77777777" w:rsidTr="00776337">
        <w:tc>
          <w:tcPr>
            <w:tcW w:w="2518" w:type="dxa"/>
          </w:tcPr>
          <w:p w14:paraId="5477AFA8"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0E9AAF4E" w14:textId="4E6DD1B9" w:rsidR="00EC1ACD" w:rsidRPr="00F004D6" w:rsidRDefault="00EC1A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100</w:t>
            </w:r>
          </w:p>
        </w:tc>
      </w:tr>
      <w:tr w:rsidR="00EC1ACD" w:rsidRPr="00F004D6" w14:paraId="3B85424A" w14:textId="77777777" w:rsidTr="00776337">
        <w:tc>
          <w:tcPr>
            <w:tcW w:w="2518" w:type="dxa"/>
          </w:tcPr>
          <w:p w14:paraId="4BDC4CB1"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5D770EF2"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4/ Ciencias Sociales/El mundo actual / Los conflictos recientes/</w:t>
            </w:r>
          </w:p>
        </w:tc>
      </w:tr>
      <w:tr w:rsidR="00EC1ACD" w:rsidRPr="00F004D6" w14:paraId="441DCDB5" w14:textId="77777777" w:rsidTr="00776337">
        <w:tc>
          <w:tcPr>
            <w:tcW w:w="2518" w:type="dxa"/>
          </w:tcPr>
          <w:p w14:paraId="024CEBB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5BFAEB32" w14:textId="77777777" w:rsidR="00EC1ACD" w:rsidRPr="00F004D6" w:rsidRDefault="00EC1ACD" w:rsidP="00C95BF4">
            <w:pPr>
              <w:spacing w:line="276" w:lineRule="auto"/>
              <w:jc w:val="both"/>
              <w:rPr>
                <w:rFonts w:ascii="Times New Roman" w:hAnsi="Times New Roman" w:cs="Times New Roman"/>
                <w:color w:val="000000"/>
                <w:sz w:val="24"/>
                <w:szCs w:val="24"/>
              </w:rPr>
            </w:pPr>
          </w:p>
        </w:tc>
      </w:tr>
      <w:tr w:rsidR="00EC1ACD" w:rsidRPr="00F004D6" w14:paraId="6951807D" w14:textId="77777777" w:rsidTr="00776337">
        <w:tc>
          <w:tcPr>
            <w:tcW w:w="2518" w:type="dxa"/>
          </w:tcPr>
          <w:p w14:paraId="466982DA"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58CDC6D3"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Los conflictos recientes</w:t>
            </w:r>
          </w:p>
        </w:tc>
      </w:tr>
      <w:tr w:rsidR="00EC1ACD" w:rsidRPr="00F004D6" w14:paraId="60956A23" w14:textId="77777777" w:rsidTr="00776337">
        <w:tc>
          <w:tcPr>
            <w:tcW w:w="2518" w:type="dxa"/>
          </w:tcPr>
          <w:p w14:paraId="76BB3491"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06DC93D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Secuencia de imágenes que presenta los principales conflictos que han tenido lugar entre finales del siglo XX y comienzos del XXI</w:t>
            </w:r>
          </w:p>
          <w:p w14:paraId="5721626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6C99A9B"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6F3D102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4A2E026"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color w:val="000000"/>
                <w:sz w:val="24"/>
                <w:szCs w:val="24"/>
              </w:rPr>
              <w:t xml:space="preserve">Título: </w:t>
            </w:r>
            <w:r w:rsidRPr="00F004D6">
              <w:rPr>
                <w:rFonts w:ascii="Times New Roman" w:hAnsi="Times New Roman" w:cs="Times New Roman"/>
                <w:b/>
                <w:color w:val="000000"/>
                <w:sz w:val="24"/>
                <w:szCs w:val="24"/>
              </w:rPr>
              <w:t>Los conflictos recientes</w:t>
            </w:r>
          </w:p>
          <w:p w14:paraId="477DDC0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70058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5E90592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2B993A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30 minutos </w:t>
            </w:r>
          </w:p>
          <w:p w14:paraId="046216A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0BEC38"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5E71FB3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5BFECE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3EF1793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0C5395B"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Objetivo: reconocer un mínimo de los elementos y de las relaciones presentes en los conflictos contemporáneos. Las imágenes permiten familiarizarse con los escenarios, los protagonistas y los eventos propios de las guerras más significativas en el mundo del final del siglo XX y comienzo del XXI.</w:t>
            </w:r>
          </w:p>
          <w:p w14:paraId="39363F3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124BF34"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29C82900"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 sugiere formular preguntas a los estudiantes en torno a la información que han recibido de los conflictos. Mediante las respuestas pueden identificarse cuáles son las explicaciones que los estudiantes dan a los conflictos y el conocimiento de la situación actual en la que se encuentran. Además, pueden referenciar otros conflictos más cercanos y recientes que conozcan y establecer comparaciones.</w:t>
            </w:r>
          </w:p>
          <w:p w14:paraId="7ED9A94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F3F350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Pídales que intenten situar geográficamente y temporalmente cada uno de ellos: motívelos a reflexionar sobre las relaciones entre cada uno de los conflictos, sus principales actores y consecuencias. </w:t>
            </w:r>
          </w:p>
          <w:p w14:paraId="36E1FE5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6E67339"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de la presentación:</w:t>
            </w:r>
          </w:p>
          <w:p w14:paraId="21DF069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40D4B4B"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Para ampliar los conocimientos de los estudiantes sobre alguno de los conflictos recientes, se sugiere trabajar con los materiales que ofrece el </w:t>
            </w:r>
            <w:r w:rsidRPr="00F004D6">
              <w:rPr>
                <w:rFonts w:ascii="Times New Roman" w:hAnsi="Times New Roman" w:cs="Times New Roman"/>
                <w:i/>
                <w:color w:val="000000"/>
                <w:sz w:val="24"/>
                <w:szCs w:val="24"/>
              </w:rPr>
              <w:t>Genocide Studies Program</w:t>
            </w:r>
            <w:r w:rsidRPr="00F004D6">
              <w:rPr>
                <w:rFonts w:ascii="Times New Roman" w:hAnsi="Times New Roman" w:cs="Times New Roman"/>
                <w:color w:val="000000"/>
                <w:sz w:val="24"/>
                <w:szCs w:val="24"/>
              </w:rPr>
              <w:t xml:space="preserve"> del Centro </w:t>
            </w:r>
            <w:r w:rsidRPr="00F004D6">
              <w:rPr>
                <w:rFonts w:ascii="Times New Roman" w:hAnsi="Times New Roman" w:cs="Times New Roman"/>
                <w:i/>
                <w:color w:val="000000"/>
                <w:sz w:val="24"/>
                <w:szCs w:val="24"/>
              </w:rPr>
              <w:t>MacMillan</w:t>
            </w:r>
            <w:r w:rsidRPr="00F004D6">
              <w:rPr>
                <w:rFonts w:ascii="Times New Roman" w:hAnsi="Times New Roman" w:cs="Times New Roman"/>
                <w:color w:val="000000"/>
                <w:sz w:val="24"/>
                <w:szCs w:val="24"/>
              </w:rPr>
              <w:t xml:space="preserve"> para el Área de Estudios Internacionales de la Universidad de </w:t>
            </w:r>
            <w:r w:rsidRPr="00F004D6">
              <w:rPr>
                <w:rFonts w:ascii="Times New Roman" w:hAnsi="Times New Roman" w:cs="Times New Roman"/>
                <w:i/>
                <w:color w:val="000000"/>
                <w:sz w:val="24"/>
                <w:szCs w:val="24"/>
              </w:rPr>
              <w:t>Yale</w:t>
            </w:r>
            <w:r w:rsidRPr="00F004D6">
              <w:rPr>
                <w:rFonts w:ascii="Times New Roman" w:hAnsi="Times New Roman" w:cs="Times New Roman"/>
                <w:color w:val="000000"/>
                <w:sz w:val="24"/>
                <w:szCs w:val="24"/>
              </w:rPr>
              <w:t xml:space="preserve">. </w:t>
            </w:r>
          </w:p>
          <w:p w14:paraId="0D0E2DB4"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su página, en inglés, se encontrarán investigaciones y mapas sobre algunos de los conflictos de los últimos sesenta años. Entre ellos, se sugiere trabajar sobre:</w:t>
            </w:r>
          </w:p>
          <w:p w14:paraId="73FC015E"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5CD6F1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Guerra de Yugoslavia </w:t>
            </w:r>
            <w:hyperlink r:id="rId26"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552B3CE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6CBBC82"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Guerra en Sudán </w:t>
            </w:r>
            <w:hyperlink r:id="rId27"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010BC49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815D9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Guerra de Ruanda </w:t>
            </w:r>
            <w:hyperlink r:id="rId28"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6CF18044"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7D29E67" w14:textId="77777777" w:rsidR="00EC1ACD" w:rsidRPr="00F004D6" w:rsidRDefault="00EC1ACD"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Por otra</w:t>
            </w:r>
            <w:r w:rsidRPr="00F004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parte,</w:t>
            </w:r>
            <w:r w:rsidRPr="00F004D6">
              <w:rPr>
                <w:rFonts w:ascii="Times New Roman" w:hAnsi="Times New Roman" w:cs="Times New Roman"/>
                <w:color w:val="000000"/>
                <w:sz w:val="24"/>
                <w:szCs w:val="24"/>
              </w:rPr>
              <w:t xml:space="preserve"> también puede trabajar el video titulado </w:t>
            </w:r>
            <w:r w:rsidRPr="00F004D6">
              <w:rPr>
                <w:rFonts w:ascii="Times New Roman" w:hAnsi="Times New Roman" w:cs="Times New Roman"/>
                <w:i/>
                <w:color w:val="000000"/>
                <w:sz w:val="24"/>
                <w:szCs w:val="24"/>
              </w:rPr>
              <w:t>La guerra sin fin (Irak)</w:t>
            </w:r>
            <w:r w:rsidRPr="00F004D6">
              <w:rPr>
                <w:rFonts w:ascii="Times New Roman" w:hAnsi="Times New Roman" w:cs="Times New Roman"/>
                <w:color w:val="000000"/>
                <w:sz w:val="24"/>
                <w:szCs w:val="24"/>
              </w:rPr>
              <w:t xml:space="preserve"> </w:t>
            </w:r>
            <w:hyperlink r:id="rId29"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 xml:space="preserve">, en el que encuentra una descripción de la guerra en Iraq. </w:t>
            </w:r>
          </w:p>
          <w:p w14:paraId="361385E6"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Con el fin de profundizar en el conflicto árabe-israelí, se pueden consultar los mapas (en inglés) que ofrece la </w:t>
            </w:r>
            <w:r w:rsidRPr="00F004D6">
              <w:rPr>
                <w:rFonts w:ascii="Times New Roman" w:hAnsi="Times New Roman" w:cs="Times New Roman"/>
                <w:i/>
                <w:color w:val="000000"/>
                <w:sz w:val="24"/>
                <w:szCs w:val="24"/>
              </w:rPr>
              <w:t>Palestinian Academic Society for the Study of International Affairs</w:t>
            </w:r>
            <w:r w:rsidRPr="00F004D6">
              <w:rPr>
                <w:rFonts w:ascii="Times New Roman" w:hAnsi="Times New Roman" w:cs="Times New Roman"/>
                <w:color w:val="000000"/>
                <w:sz w:val="24"/>
                <w:szCs w:val="24"/>
              </w:rPr>
              <w:t xml:space="preserve"> </w:t>
            </w:r>
            <w:hyperlink r:id="rId30"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 Proponga a los estudiantes que los analicen para espacializar la evolución del conflicto.</w:t>
            </w:r>
          </w:p>
          <w:p w14:paraId="2604900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8168E0D"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345447F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Los conflictos recientes</w:t>
            </w:r>
          </w:p>
          <w:p w14:paraId="20598DE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6A568C1"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32B0706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5D60E4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6FEE2C8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F2F317A"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historia actual abarca el período comprendido entre la caída del muro de Berlín y el final de la Guerra Fría, hasta la actualidad. </w:t>
            </w:r>
          </w:p>
          <w:p w14:paraId="7089E7A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589567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las dos últimas décadas, se ha producido una serie de conflictos globales, caracterizados por la lucha por el control de los recursos estratégicos (gas, petróleo, metales estratégicos), junto a las luchas nacionalistas, étnicas o religiosas y políticas.</w:t>
            </w:r>
          </w:p>
          <w:p w14:paraId="30C83C2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CB85AF2"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Yugoslavia</w:t>
            </w:r>
          </w:p>
          <w:p w14:paraId="1785A0ED"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primer gran conflicto que estalló tras la caída del muro fue la guerra de Yugoslavia. Justo cuando Europa celebraba el fin las consecuencias de la Segunda Guerra Mundial, el enfrentamiento civil estalló en los Balcanes.</w:t>
            </w:r>
          </w:p>
          <w:p w14:paraId="7C7B619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45CA2B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antigua Yugoslavia era un Estado compuesto por distintas federaciones. El fin de la Guerra Fría fue aprovechado por algunas repúblicas no serbias para proclamar su independencia: Croacia, Eslovenia, Macedonia (1991) y Bosnia-Herzegovina (1992).</w:t>
            </w:r>
          </w:p>
          <w:p w14:paraId="10DC43A5"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D1BC4A4"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secesión de aquellos territorios fue respondido por el gobierno federal, controlado por Serbia, con el despliegue de las tropas. Comenzaba así la guerra de Yugoslavia.</w:t>
            </w:r>
          </w:p>
          <w:p w14:paraId="5D53AE2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E4D01A1"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el reconocimiento internacional de la independencia de Eslovenia y Croacia (1992), Bosnia-Herzegovina sufrió una dura lucha que enfrentó a bosnios y serbobosnios (apoyados por el ejército federal) en una guerra civil marcada por la limpieza étnica practicada por los serbios.</w:t>
            </w:r>
          </w:p>
          <w:p w14:paraId="1B447A2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D0FA70D"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final del conflicto llegó en 1995. Tras la intervención de la OTAN, que puso fin a la guerra, se firmaron los acuerdos de Dayton, que reconocieron la independencia de Bosnia-Herzegovina, mientras Serbia y Montenegro (independiente desde 2006) constituían un nuevo Estado: la República Federal de Yugoslavia.</w:t>
            </w:r>
          </w:p>
          <w:p w14:paraId="4C8878F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A963E8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conflicto árabe-israelí</w:t>
            </w:r>
          </w:p>
          <w:p w14:paraId="60E998DB"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diciembre de 1987 estalló la primera intifada. Los palestinos de Cisjordania y la Franja de Gaza se alzaron, armados con palos y piedras, contra la ocupación israelí.</w:t>
            </w:r>
          </w:p>
          <w:p w14:paraId="7C9A054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C8D746" w14:textId="5A5B749E"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Con el fin de dar solución al conflicto se firmaron los acuerdos de Oslo (1993), por los que el primer ministro israelí Itzhak </w:t>
            </w:r>
            <w:r w:rsidR="00DE1143">
              <w:rPr>
                <w:rFonts w:ascii="Times New Roman" w:hAnsi="Times New Roman" w:cs="Times New Roman"/>
                <w:color w:val="000000"/>
                <w:sz w:val="24"/>
                <w:szCs w:val="24"/>
              </w:rPr>
              <w:t>Rabin y el líder palestino, Yase</w:t>
            </w:r>
            <w:r w:rsidRPr="00F004D6">
              <w:rPr>
                <w:rFonts w:ascii="Times New Roman" w:hAnsi="Times New Roman" w:cs="Times New Roman"/>
                <w:color w:val="000000"/>
                <w:sz w:val="24"/>
                <w:szCs w:val="24"/>
              </w:rPr>
              <w:t>r Arafat, acordaron el reconocimiento mutuo, así como la concesión de autonomía a los territorios palestinos.</w:t>
            </w:r>
          </w:p>
          <w:p w14:paraId="22F75CB1"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6ABB7FD"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Enseguida se creó la Autoridad Nacional Palestina (ANP), a cuyo frente se situó Arafat, y una policía autónoma. Sin embargo, el terrorismo palestino e israelí se convirtió en un importante obstáculo para lograr la paz en la zona (Rabin fue asesinado por un extremista judío en 1995).</w:t>
            </w:r>
          </w:p>
          <w:p w14:paraId="04BE158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B4D248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los años que siguieron, la agresividad militar del Estado de Israel y su apoyo a los asentamientos ilegales de colonos en territorios palestinos agravó la situación hasta el punto que en el año 2000, tras la llegada al poder del ultranacionalista judío Ariel Sharon, se produjo el estallido de la segunda intifada.</w:t>
            </w:r>
          </w:p>
          <w:p w14:paraId="298011C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13625D4"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Junto a ello, uno de los problemas para la resolución del conflicto emana de la división interna de los propios palestinos. Cisjordania se encuentra bajo el control de la ANP, mientras que en la Franja de Gaza gobiernan los islamistas de Hamas.</w:t>
            </w:r>
          </w:p>
          <w:p w14:paraId="05561481"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25D4E36"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tensión y los ataques bélicos en la zona siguen produciéndose en la actualidad.</w:t>
            </w:r>
          </w:p>
          <w:p w14:paraId="608E540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F3B0F7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contra el terrorismo</w:t>
            </w:r>
          </w:p>
          <w:p w14:paraId="27CC865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11 de septiembre de 2001 (11 S), la organización Al-Qaeda estrelló dos aviones comerciales contra las Torres Gemelas del </w:t>
            </w:r>
            <w:r w:rsidRPr="00F004D6">
              <w:rPr>
                <w:rFonts w:ascii="Times New Roman" w:hAnsi="Times New Roman" w:cs="Times New Roman"/>
                <w:i/>
                <w:color w:val="000000"/>
                <w:sz w:val="24"/>
                <w:szCs w:val="24"/>
              </w:rPr>
              <w:t>World Trade Center</w:t>
            </w:r>
            <w:r w:rsidRPr="00F004D6">
              <w:rPr>
                <w:rFonts w:ascii="Times New Roman" w:hAnsi="Times New Roman" w:cs="Times New Roman"/>
                <w:color w:val="000000"/>
                <w:sz w:val="24"/>
                <w:szCs w:val="24"/>
              </w:rPr>
              <w:t xml:space="preserve"> de Nueva York y un tercero contra el edificio del Pentágono, en Washington (un cuarto avión, que tenía como objetivo la Casa Blanca, fue abatido por el ejército estadounidense en Pennsylvania). </w:t>
            </w:r>
          </w:p>
          <w:p w14:paraId="6C4BAAF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acto fue respondido por el gobierno de Estados Unidos, presidido entonces por George W. Bush, con una declaración de guerra al terrorismo fundamentalista de la organización liderada por Osama Bin Laden.</w:t>
            </w:r>
          </w:p>
          <w:p w14:paraId="2DEA0E3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72FF0A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Afganistán</w:t>
            </w:r>
          </w:p>
          <w:p w14:paraId="55310C7D"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Bin Laden, líder de Al-Qaeda, era ya un perseguido por la justicia norteamericana cuando se produjeron los atentados del 11 S. Su refugio se encontraba en Afganistán, una República islámica controlada por los talibanes (fundamentalistas islámicos). Ante la negativa de aquellos a entregarlo a Estados Unidos, se inició una guerra que acabó con el derrocamiento del régimen afgano en diciembre de 2001, en el marco de la operación “Libertad Duradera”.</w:t>
            </w:r>
          </w:p>
          <w:p w14:paraId="55B909F9"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6C08B3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 pesar del derrocamiento del régimen talibán, los enfrentamientos con las milicias “insurgentes” continúan una década después, pues las fuerzas de la OTAN, a pesar de haber iniciado un repliegue progresivo, permanecen en el país.</w:t>
            </w:r>
          </w:p>
          <w:p w14:paraId="13AAB80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76354C4"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Iraq</w:t>
            </w:r>
          </w:p>
          <w:p w14:paraId="58B7A3B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el derrocamiento del régimen talibán y la formación de un gobierno de transición en Afganistán, el nuevo objetivo a batir en el contexto de la lucha contra el terrorismo fue Iraq.</w:t>
            </w:r>
          </w:p>
          <w:p w14:paraId="18108C6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DE64A7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2003, la administración Bush defendió la intervención militar contra el régimen de Sadam Hussein, a quien se acusaba de esconder unas armas de destrucción masiva que jamás se encontraron.</w:t>
            </w:r>
          </w:p>
          <w:p w14:paraId="16C3A04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9E8B6F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2003 y 2011, las tropas estadounidenses permanecieron en el país. Además de entregar al dictador al gobierno de transición que se formó tras su derrocamiento, Estados Unidos contribuyó a la construcción de un nuevo Estado, afín a sus intereses.</w:t>
            </w:r>
          </w:p>
          <w:p w14:paraId="1FBFB5D0"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8AEBA1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incursión extranjera, sin embargo, desencadenó un conflicto civil que enfrentó a los chiitas con el gobierno, mientras de forma paralela continuaban sucediendo acciones terroristas, muchas de ellas contra la población civil.</w:t>
            </w:r>
          </w:p>
          <w:p w14:paraId="0226C44E"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44588A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guerras en África </w:t>
            </w:r>
          </w:p>
          <w:p w14:paraId="1A99325D"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guerras africanas también están formadas desde el enfrentamiento entre fuerzas globales por el control de los recursos (agua, diamantes, coltán, madera, reservas energéticas). La mayor parte de ocasiones en los conflictos se ponen en juego los intereses de las grandes compañías occidentales.</w:t>
            </w:r>
          </w:p>
          <w:p w14:paraId="022DD84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3CEE200"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Los conflictos más graves se produjeron en la República Democrática del Congo, donde en 1998 tuvo lugar la conocida como “Guerra Mundial Africana” en la que murieron casi cuatro millones de personas. Otros conflictos se han dado en Liberia, Sierra Leona, Etiopía, Somalia, Ruanda, Burundi o Angola.</w:t>
            </w:r>
          </w:p>
          <w:p w14:paraId="22C0FB69"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079BAB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revoluciones en el mundo árabe</w:t>
            </w:r>
          </w:p>
          <w:p w14:paraId="38FCFAF0"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2010 y 2011, en un gran número de países del mundo árabe estallaron protestas populares contra los viejos regímenes. Los movimientos reclamaban mayores niveles de libertad y reformas políticas que condujesen a la democratización de sus países.</w:t>
            </w:r>
          </w:p>
          <w:p w14:paraId="5C3397B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5008B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llamada Primavera Árabe hizo caer a dictadores como los de Túnez y Egipto, y forzó reformas políticas en países como Marruecos y Jordania. En otros territorios, las protestas desembocaron en guerras civiles.</w:t>
            </w:r>
          </w:p>
          <w:p w14:paraId="136C42E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4E941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Libia: con el apoyo de las fuerzas de la OTAN, la oposición al régimen del dictador Muammar al-Gaddafi, se enfrentó durante varios meses a los partidarios del dictador. Tras su captura y asesinato, se inició la transición hacia un nuevo régimen.</w:t>
            </w:r>
          </w:p>
          <w:p w14:paraId="50952FB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6538F9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Siria: las protestas contra el régimen de Bashar al-Assad fueron respondidas con la represión del ejército sirio.</w:t>
            </w:r>
          </w:p>
          <w:p w14:paraId="4EB94C9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5BCB698"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el caso egipcio, aunque se derrocó al dictador Hosni Mubarak, el poder continuó estando en manos de una junta militar que controla y tutela la transición hacia la democracia. En 2012 se celebraron elecciones libres y el islamista Muhammad Morsi obtuvo la victoria. En julio de 2013, una serie de masivas protestas que reclamaban su renuncia a la presidencia acabó desembocando en un golpe militar. Morsi fue derrocado y detenido junto a sus colaboradores más cercanos.</w:t>
            </w:r>
          </w:p>
          <w:p w14:paraId="23B5A85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B087B4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Propuesta de trabajo: </w:t>
            </w:r>
          </w:p>
          <w:p w14:paraId="5F6F4DC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FDD5B90" w14:textId="77777777" w:rsidR="00DE1143" w:rsidRDefault="00DE1143" w:rsidP="00C95BF4">
            <w:pPr>
              <w:pStyle w:val="Prrafodelista"/>
              <w:numPr>
                <w:ilvl w:val="0"/>
                <w:numId w:val="38"/>
              </w:numPr>
              <w:spacing w:line="276" w:lineRule="auto"/>
              <w:jc w:val="both"/>
              <w:rPr>
                <w:rFonts w:ascii="Times New Roman" w:hAnsi="Times New Roman" w:cs="Times New Roman"/>
                <w:color w:val="000000"/>
              </w:rPr>
            </w:pPr>
            <w:r w:rsidRPr="00DE1143">
              <w:rPr>
                <w:rFonts w:ascii="Times New Roman" w:hAnsi="Times New Roman" w:cs="Times New Roman"/>
                <w:color w:val="000000"/>
              </w:rPr>
              <w:t xml:space="preserve">Escoge uno de los conflictos recientes mencionados y analiza los motores que lo producen, desde lo económico, cultural y político. </w:t>
            </w:r>
          </w:p>
          <w:p w14:paraId="4C07C174" w14:textId="0A0E7357" w:rsidR="00EC1ACD" w:rsidRPr="00DE1143" w:rsidRDefault="00DE1143" w:rsidP="00C95BF4">
            <w:pPr>
              <w:pStyle w:val="Prrafodelista"/>
              <w:numPr>
                <w:ilvl w:val="0"/>
                <w:numId w:val="38"/>
              </w:numPr>
              <w:spacing w:line="276" w:lineRule="auto"/>
              <w:jc w:val="both"/>
              <w:rPr>
                <w:rFonts w:ascii="Times New Roman" w:hAnsi="Times New Roman" w:cs="Times New Roman"/>
                <w:color w:val="000000"/>
              </w:rPr>
            </w:pPr>
            <w:r w:rsidRPr="00DE1143">
              <w:rPr>
                <w:rFonts w:ascii="Times New Roman" w:hAnsi="Times New Roman" w:cs="Times New Roman"/>
                <w:color w:val="000000"/>
              </w:rPr>
              <w:t>Haz una propuesta de cómo estos conflictos pueden ser una oportunidad para cambios sociales.</w:t>
            </w:r>
          </w:p>
        </w:tc>
      </w:tr>
    </w:tbl>
    <w:p w14:paraId="5F15A93D" w14:textId="77777777" w:rsidR="00EC1ACD" w:rsidRPr="00F004D6" w:rsidRDefault="00EC1ACD" w:rsidP="00C95BF4">
      <w:pPr>
        <w:spacing w:after="0" w:line="276" w:lineRule="auto"/>
        <w:jc w:val="both"/>
        <w:rPr>
          <w:rFonts w:ascii="Times New Roman" w:hAnsi="Times New Roman" w:cs="Times New Roman"/>
          <w:b/>
        </w:rPr>
      </w:pPr>
    </w:p>
    <w:p w14:paraId="6056AD38" w14:textId="77777777" w:rsidR="00EC1ACD" w:rsidRDefault="00EC1ACD" w:rsidP="00C95BF4">
      <w:pPr>
        <w:spacing w:after="0" w:line="276" w:lineRule="auto"/>
        <w:jc w:val="both"/>
        <w:rPr>
          <w:rFonts w:ascii="Times New Roman" w:hAnsi="Times New Roman" w:cs="Times New Roman"/>
          <w:highlight w:val="yellow"/>
        </w:rPr>
      </w:pPr>
    </w:p>
    <w:p w14:paraId="78401F6C" w14:textId="77777777" w:rsidR="00EC1ACD" w:rsidRPr="00827189" w:rsidRDefault="00EC1ACD" w:rsidP="00C95BF4">
      <w:pPr>
        <w:spacing w:after="0" w:line="276" w:lineRule="auto"/>
        <w:jc w:val="both"/>
        <w:rPr>
          <w:rFonts w:ascii="Times New Roman" w:hAnsi="Times New Roman" w:cs="Times New Roman"/>
          <w:highlight w:val="yellow"/>
        </w:rPr>
      </w:pPr>
    </w:p>
    <w:p w14:paraId="2537EED4" w14:textId="1ED9333A"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1]</w:t>
      </w:r>
      <w:r w:rsidRPr="000846F3">
        <w:rPr>
          <w:rFonts w:ascii="Times New Roman" w:hAnsi="Times New Roman" w:cs="Times New Roman"/>
        </w:rPr>
        <w:t xml:space="preserve"> </w:t>
      </w:r>
      <w:r w:rsidRPr="000846F3">
        <w:rPr>
          <w:rFonts w:ascii="Times New Roman" w:hAnsi="Times New Roman" w:cs="Times New Roman"/>
          <w:b/>
        </w:rPr>
        <w:t>3</w:t>
      </w:r>
      <w:r w:rsidR="00603625">
        <w:rPr>
          <w:rFonts w:ascii="Times New Roman" w:hAnsi="Times New Roman" w:cs="Times New Roman"/>
          <w:b/>
        </w:rPr>
        <w:t>.</w:t>
      </w:r>
      <w:r w:rsidRPr="000846F3">
        <w:rPr>
          <w:rFonts w:ascii="Times New Roman" w:hAnsi="Times New Roman" w:cs="Times New Roman"/>
          <w:b/>
        </w:rPr>
        <w:t xml:space="preserve"> Conflictos </w:t>
      </w:r>
      <w:r w:rsidR="00ED08F1">
        <w:rPr>
          <w:rFonts w:ascii="Times New Roman" w:hAnsi="Times New Roman" w:cs="Times New Roman"/>
          <w:b/>
        </w:rPr>
        <w:t xml:space="preserve">bélicos </w:t>
      </w:r>
      <w:r w:rsidRPr="000846F3">
        <w:rPr>
          <w:rFonts w:ascii="Times New Roman" w:hAnsi="Times New Roman" w:cs="Times New Roman"/>
          <w:b/>
        </w:rPr>
        <w:t>actuales en Eur</w:t>
      </w:r>
      <w:r w:rsidR="00913615" w:rsidRPr="000846F3">
        <w:rPr>
          <w:rFonts w:ascii="Times New Roman" w:hAnsi="Times New Roman" w:cs="Times New Roman"/>
          <w:b/>
        </w:rPr>
        <w:t>asia</w:t>
      </w:r>
    </w:p>
    <w:p w14:paraId="4929A0B5" w14:textId="77777777" w:rsidR="00E10C85" w:rsidRDefault="00E10C85" w:rsidP="00C95BF4">
      <w:pPr>
        <w:spacing w:after="0" w:line="276" w:lineRule="auto"/>
        <w:jc w:val="both"/>
        <w:rPr>
          <w:rFonts w:ascii="Times New Roman" w:hAnsi="Times New Roman" w:cs="Times New Roman"/>
          <w:b/>
        </w:rPr>
      </w:pPr>
    </w:p>
    <w:p w14:paraId="7B9BA132" w14:textId="00E22979" w:rsidR="00B10586" w:rsidRPr="000846F3" w:rsidRDefault="009E3BED" w:rsidP="00C95BF4">
      <w:pPr>
        <w:spacing w:after="0" w:line="276" w:lineRule="auto"/>
        <w:jc w:val="both"/>
        <w:rPr>
          <w:rFonts w:ascii="Times New Roman" w:hAnsi="Times New Roman" w:cs="Times New Roman"/>
        </w:rPr>
      </w:pPr>
      <w:r>
        <w:rPr>
          <w:rFonts w:ascii="Times New Roman" w:hAnsi="Times New Roman" w:cs="Times New Roman"/>
        </w:rPr>
        <w:t>A</w:t>
      </w:r>
      <w:r w:rsidR="00B10586" w:rsidRPr="000846F3">
        <w:rPr>
          <w:rFonts w:ascii="Times New Roman" w:hAnsi="Times New Roman" w:cs="Times New Roman"/>
        </w:rPr>
        <w:t xml:space="preserve">lgunos de los conflictos más significativos </w:t>
      </w:r>
      <w:r w:rsidRPr="000846F3">
        <w:rPr>
          <w:rFonts w:ascii="Times New Roman" w:hAnsi="Times New Roman" w:cs="Times New Roman"/>
        </w:rPr>
        <w:t xml:space="preserve">en la actualidad </w:t>
      </w:r>
      <w:r w:rsidR="00B10586" w:rsidRPr="000846F3">
        <w:rPr>
          <w:rFonts w:ascii="Times New Roman" w:hAnsi="Times New Roman" w:cs="Times New Roman"/>
        </w:rPr>
        <w:t xml:space="preserve">se desarrollan </w:t>
      </w:r>
      <w:r w:rsidR="002B7966">
        <w:rPr>
          <w:rFonts w:ascii="Times New Roman" w:hAnsi="Times New Roman" w:cs="Times New Roman"/>
        </w:rPr>
        <w:t>en Eurasia</w:t>
      </w:r>
      <w:r w:rsidR="00B10586" w:rsidRPr="000846F3">
        <w:rPr>
          <w:rFonts w:ascii="Times New Roman" w:hAnsi="Times New Roman" w:cs="Times New Roman"/>
        </w:rPr>
        <w:t xml:space="preserve">. </w:t>
      </w:r>
      <w:r>
        <w:rPr>
          <w:rFonts w:ascii="Times New Roman" w:hAnsi="Times New Roman" w:cs="Times New Roman"/>
        </w:rPr>
        <w:t xml:space="preserve">Hay </w:t>
      </w:r>
      <w:r w:rsidR="00EF3EF1">
        <w:rPr>
          <w:rFonts w:ascii="Times New Roman" w:hAnsi="Times New Roman" w:cs="Times New Roman"/>
        </w:rPr>
        <w:t xml:space="preserve">casos </w:t>
      </w:r>
      <w:r w:rsidR="00B10586" w:rsidRPr="000846F3">
        <w:rPr>
          <w:rFonts w:ascii="Times New Roman" w:hAnsi="Times New Roman" w:cs="Times New Roman"/>
        </w:rPr>
        <w:t xml:space="preserve">representativos de las </w:t>
      </w:r>
      <w:r w:rsidR="002B7966">
        <w:rPr>
          <w:rFonts w:ascii="Times New Roman" w:hAnsi="Times New Roman" w:cs="Times New Roman"/>
        </w:rPr>
        <w:t xml:space="preserve">diferentes </w:t>
      </w:r>
      <w:r w:rsidR="00B10586" w:rsidRPr="000846F3">
        <w:rPr>
          <w:rFonts w:ascii="Times New Roman" w:hAnsi="Times New Roman" w:cs="Times New Roman"/>
        </w:rPr>
        <w:t xml:space="preserve">tensiones </w:t>
      </w:r>
      <w:r w:rsidR="002B7966">
        <w:rPr>
          <w:rFonts w:ascii="Times New Roman" w:hAnsi="Times New Roman" w:cs="Times New Roman"/>
        </w:rPr>
        <w:t xml:space="preserve">y los variados </w:t>
      </w:r>
      <w:r w:rsidR="00B10586" w:rsidRPr="000846F3">
        <w:rPr>
          <w:rFonts w:ascii="Times New Roman" w:hAnsi="Times New Roman" w:cs="Times New Roman"/>
        </w:rPr>
        <w:t xml:space="preserve">intereses </w:t>
      </w:r>
      <w:r w:rsidR="002B7966">
        <w:rPr>
          <w:rFonts w:ascii="Times New Roman" w:hAnsi="Times New Roman" w:cs="Times New Roman"/>
        </w:rPr>
        <w:t>que desencadenan los conflictos.</w:t>
      </w:r>
      <w:r>
        <w:rPr>
          <w:rFonts w:ascii="Times New Roman" w:hAnsi="Times New Roman" w:cs="Times New Roman"/>
        </w:rPr>
        <w:t xml:space="preserve"> S</w:t>
      </w:r>
      <w:r w:rsidR="00B10586" w:rsidRPr="000846F3">
        <w:rPr>
          <w:rFonts w:ascii="Times New Roman" w:hAnsi="Times New Roman" w:cs="Times New Roman"/>
        </w:rPr>
        <w:t>e examinarán aquellos que</w:t>
      </w:r>
      <w:r>
        <w:rPr>
          <w:rFonts w:ascii="Times New Roman" w:hAnsi="Times New Roman" w:cs="Times New Roman"/>
        </w:rPr>
        <w:t xml:space="preserve"> </w:t>
      </w:r>
      <w:r w:rsidR="00B10586" w:rsidRPr="000846F3">
        <w:rPr>
          <w:rFonts w:ascii="Times New Roman" w:hAnsi="Times New Roman" w:cs="Times New Roman"/>
        </w:rPr>
        <w:t xml:space="preserve">involucran </w:t>
      </w:r>
      <w:r w:rsidR="002B7966">
        <w:rPr>
          <w:rFonts w:ascii="Times New Roman" w:hAnsi="Times New Roman" w:cs="Times New Roman"/>
        </w:rPr>
        <w:t xml:space="preserve">a un conjunto de fuerzas globales, </w:t>
      </w:r>
      <w:r w:rsidR="00B10586" w:rsidRPr="000846F3">
        <w:rPr>
          <w:rFonts w:ascii="Times New Roman" w:hAnsi="Times New Roman" w:cs="Times New Roman"/>
        </w:rPr>
        <w:t xml:space="preserve">que </w:t>
      </w:r>
      <w:r w:rsidR="002B7966">
        <w:rPr>
          <w:rFonts w:ascii="Times New Roman" w:hAnsi="Times New Roman" w:cs="Times New Roman"/>
        </w:rPr>
        <w:t xml:space="preserve">muchas veces </w:t>
      </w:r>
      <w:r w:rsidR="00B10586" w:rsidRPr="000846F3">
        <w:rPr>
          <w:rFonts w:ascii="Times New Roman" w:hAnsi="Times New Roman" w:cs="Times New Roman"/>
        </w:rPr>
        <w:t xml:space="preserve">actúan desde la distancia, aunque no sean </w:t>
      </w:r>
      <w:r w:rsidR="002B7966">
        <w:rPr>
          <w:rFonts w:ascii="Times New Roman" w:hAnsi="Times New Roman" w:cs="Times New Roman"/>
        </w:rPr>
        <w:t xml:space="preserve">tan </w:t>
      </w:r>
      <w:r w:rsidR="00B10586" w:rsidRPr="000846F3">
        <w:rPr>
          <w:rFonts w:ascii="Times New Roman" w:hAnsi="Times New Roman" w:cs="Times New Roman"/>
        </w:rPr>
        <w:t>evidentes</w:t>
      </w:r>
      <w:r w:rsidR="002B7966">
        <w:rPr>
          <w:rFonts w:ascii="Times New Roman" w:hAnsi="Times New Roman" w:cs="Times New Roman"/>
        </w:rPr>
        <w:t>, ni protagonicen directamente los enfrentamientos</w:t>
      </w:r>
      <w:r w:rsidR="00B10586" w:rsidRPr="000846F3">
        <w:rPr>
          <w:rFonts w:ascii="Times New Roman" w:hAnsi="Times New Roman" w:cs="Times New Roman"/>
        </w:rPr>
        <w:t>.</w:t>
      </w:r>
    </w:p>
    <w:p w14:paraId="6C6AB7BC" w14:textId="77777777" w:rsidR="00B10586" w:rsidRDefault="00B10586" w:rsidP="00C95BF4">
      <w:pPr>
        <w:spacing w:after="0" w:line="276" w:lineRule="auto"/>
        <w:jc w:val="both"/>
        <w:rPr>
          <w:rFonts w:ascii="Times New Roman" w:hAnsi="Times New Roman" w:cs="Times New Roman"/>
        </w:rPr>
      </w:pPr>
    </w:p>
    <w:p w14:paraId="52AA95C4" w14:textId="2C87B913" w:rsidR="009E3BED" w:rsidRDefault="002B7966" w:rsidP="00C95BF4">
      <w:pPr>
        <w:spacing w:after="0" w:line="276" w:lineRule="auto"/>
        <w:jc w:val="both"/>
        <w:rPr>
          <w:rFonts w:ascii="Times New Roman" w:hAnsi="Times New Roman" w:cs="Times New Roman"/>
        </w:rPr>
      </w:pPr>
      <w:r>
        <w:rPr>
          <w:rFonts w:ascii="Times New Roman" w:hAnsi="Times New Roman" w:cs="Times New Roman"/>
        </w:rPr>
        <w:t xml:space="preserve">La mayoría de </w:t>
      </w:r>
      <w:r w:rsidR="00E10C85" w:rsidRPr="000846F3">
        <w:rPr>
          <w:rFonts w:ascii="Times New Roman" w:hAnsi="Times New Roman" w:cs="Times New Roman"/>
        </w:rPr>
        <w:t>los conflictos</w:t>
      </w:r>
      <w:r>
        <w:rPr>
          <w:rFonts w:ascii="Times New Roman" w:hAnsi="Times New Roman" w:cs="Times New Roman"/>
        </w:rPr>
        <w:t xml:space="preserve"> —</w:t>
      </w:r>
      <w:r w:rsidR="00E10C85" w:rsidRPr="000846F3">
        <w:rPr>
          <w:rFonts w:ascii="Times New Roman" w:hAnsi="Times New Roman" w:cs="Times New Roman"/>
        </w:rPr>
        <w:t xml:space="preserve">a excepción de la disputa entre Israel y Palestina </w:t>
      </w:r>
      <w:r w:rsidR="00E56EE2">
        <w:rPr>
          <w:rFonts w:ascii="Times New Roman" w:hAnsi="Times New Roman" w:cs="Times New Roman"/>
        </w:rPr>
        <w:t xml:space="preserve">y </w:t>
      </w:r>
      <w:r w:rsidR="00E56EE2" w:rsidRPr="000846F3">
        <w:rPr>
          <w:rFonts w:ascii="Times New Roman" w:hAnsi="Times New Roman" w:cs="Times New Roman"/>
        </w:rPr>
        <w:t>entre India y Pakistán</w:t>
      </w:r>
      <w:r w:rsidR="009E3BED">
        <w:rPr>
          <w:rFonts w:ascii="Times New Roman" w:hAnsi="Times New Roman" w:cs="Times New Roman"/>
        </w:rPr>
        <w:t xml:space="preserve">— </w:t>
      </w:r>
      <w:r w:rsidR="00E10C85" w:rsidRPr="000846F3">
        <w:rPr>
          <w:rFonts w:ascii="Times New Roman" w:hAnsi="Times New Roman" w:cs="Times New Roman"/>
        </w:rPr>
        <w:t xml:space="preserve">se producen </w:t>
      </w:r>
      <w:r>
        <w:rPr>
          <w:rFonts w:ascii="Times New Roman" w:hAnsi="Times New Roman" w:cs="Times New Roman"/>
        </w:rPr>
        <w:t xml:space="preserve">dentro de los límites de </w:t>
      </w:r>
      <w:r w:rsidR="00E10C85" w:rsidRPr="000846F3">
        <w:rPr>
          <w:rFonts w:ascii="Times New Roman" w:hAnsi="Times New Roman" w:cs="Times New Roman"/>
        </w:rPr>
        <w:t>un país</w:t>
      </w:r>
      <w:r w:rsidR="009E3BED">
        <w:rPr>
          <w:rFonts w:ascii="Times New Roman" w:hAnsi="Times New Roman" w:cs="Times New Roman"/>
        </w:rPr>
        <w:t xml:space="preserve">, es decir, es un </w:t>
      </w:r>
      <w:r w:rsidR="009E3BED" w:rsidRPr="009E3BED">
        <w:rPr>
          <w:rFonts w:ascii="Times New Roman" w:hAnsi="Times New Roman" w:cs="Times New Roman"/>
          <w:b/>
        </w:rPr>
        <w:t>conflicto interno</w:t>
      </w:r>
      <w:r w:rsidR="00E10C85" w:rsidRPr="000846F3">
        <w:rPr>
          <w:rFonts w:ascii="Times New Roman" w:hAnsi="Times New Roman" w:cs="Times New Roman"/>
        </w:rPr>
        <w:t xml:space="preserve">. </w:t>
      </w:r>
      <w:r w:rsidR="009E3BED">
        <w:rPr>
          <w:rFonts w:ascii="Times New Roman" w:hAnsi="Times New Roman" w:cs="Times New Roman"/>
        </w:rPr>
        <w:t>Otros conflictos</w:t>
      </w:r>
      <w:r w:rsidR="00C413BE">
        <w:rPr>
          <w:rFonts w:ascii="Times New Roman" w:hAnsi="Times New Roman" w:cs="Times New Roman"/>
        </w:rPr>
        <w:t>,</w:t>
      </w:r>
      <w:r w:rsidR="009E3BED">
        <w:rPr>
          <w:rFonts w:ascii="Times New Roman" w:hAnsi="Times New Roman" w:cs="Times New Roman"/>
        </w:rPr>
        <w:t xml:space="preserve"> en cambio</w:t>
      </w:r>
      <w:r w:rsidR="00C413BE">
        <w:rPr>
          <w:rFonts w:ascii="Times New Roman" w:hAnsi="Times New Roman" w:cs="Times New Roman"/>
        </w:rPr>
        <w:t>,</w:t>
      </w:r>
      <w:r w:rsidR="009E3BED">
        <w:rPr>
          <w:rFonts w:ascii="Times New Roman" w:hAnsi="Times New Roman" w:cs="Times New Roman"/>
        </w:rPr>
        <w:t xml:space="preserve"> </w:t>
      </w:r>
      <w:r w:rsidR="00C413BE">
        <w:rPr>
          <w:rFonts w:ascii="Times New Roman" w:hAnsi="Times New Roman" w:cs="Times New Roman"/>
        </w:rPr>
        <w:t>comienzan</w:t>
      </w:r>
      <w:r w:rsidR="009E3BED">
        <w:rPr>
          <w:rFonts w:ascii="Times New Roman" w:hAnsi="Times New Roman" w:cs="Times New Roman"/>
        </w:rPr>
        <w:t xml:space="preserve"> siendo internos</w:t>
      </w:r>
      <w:r w:rsidR="00827189">
        <w:rPr>
          <w:rFonts w:ascii="Times New Roman" w:hAnsi="Times New Roman" w:cs="Times New Roman"/>
        </w:rPr>
        <w:t xml:space="preserve"> </w:t>
      </w:r>
      <w:r w:rsidR="001F6272">
        <w:rPr>
          <w:rFonts w:ascii="Times New Roman" w:hAnsi="Times New Roman" w:cs="Times New Roman"/>
        </w:rPr>
        <w:t xml:space="preserve">y </w:t>
      </w:r>
      <w:r w:rsidR="00827189">
        <w:rPr>
          <w:rFonts w:ascii="Times New Roman" w:hAnsi="Times New Roman" w:cs="Times New Roman"/>
        </w:rPr>
        <w:t xml:space="preserve">luego se </w:t>
      </w:r>
      <w:r w:rsidR="009E3BED" w:rsidRPr="009E3BED">
        <w:rPr>
          <w:rFonts w:ascii="Times New Roman" w:hAnsi="Times New Roman" w:cs="Times New Roman"/>
          <w:b/>
        </w:rPr>
        <w:t>internacionalizan</w:t>
      </w:r>
      <w:r w:rsidR="00827189">
        <w:rPr>
          <w:rFonts w:ascii="Times New Roman" w:hAnsi="Times New Roman" w:cs="Times New Roman"/>
        </w:rPr>
        <w:t>.</w:t>
      </w:r>
    </w:p>
    <w:p w14:paraId="42327981" w14:textId="77777777" w:rsidR="009E3BED" w:rsidRDefault="009E3BED" w:rsidP="00C95BF4">
      <w:pPr>
        <w:spacing w:after="0" w:line="276" w:lineRule="auto"/>
        <w:jc w:val="both"/>
        <w:rPr>
          <w:rFonts w:ascii="Times New Roman" w:hAnsi="Times New Roman" w:cs="Times New Roman"/>
        </w:rPr>
      </w:pPr>
    </w:p>
    <w:p w14:paraId="454F4F2E" w14:textId="256C12EC" w:rsidR="00E10C85" w:rsidRDefault="00E10C85"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Pr>
          <w:rFonts w:ascii="Times New Roman" w:hAnsi="Times New Roman" w:cs="Times New Roman"/>
        </w:rPr>
        <w:t xml:space="preserve">de ejércitos para el </w:t>
      </w:r>
      <w:r w:rsidRPr="000846F3">
        <w:rPr>
          <w:rFonts w:ascii="Times New Roman" w:hAnsi="Times New Roman" w:cs="Times New Roman"/>
        </w:rPr>
        <w:t xml:space="preserve">mantenimiento de la paz,  o la utilización del territorio de países vecinos por parte de grupos armados de oposición. </w:t>
      </w:r>
    </w:p>
    <w:p w14:paraId="1940E128" w14:textId="77777777" w:rsidR="00E56EE2" w:rsidRPr="000846F3" w:rsidRDefault="00E56EE2" w:rsidP="00C95BF4">
      <w:pPr>
        <w:spacing w:after="0" w:line="276" w:lineRule="auto"/>
        <w:jc w:val="both"/>
        <w:rPr>
          <w:rFonts w:ascii="Times New Roman" w:hAnsi="Times New Roman" w:cs="Times New Roman"/>
        </w:rPr>
      </w:pPr>
    </w:p>
    <w:p w14:paraId="4C8D1C6B" w14:textId="243943C0"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3.1 El retorno de los nacionalismos en una Unión Europea en crisis económica</w:t>
      </w:r>
    </w:p>
    <w:p w14:paraId="5BFCA47D" w14:textId="77777777" w:rsidR="003809EE" w:rsidRDefault="003809EE" w:rsidP="00C95BF4">
      <w:pPr>
        <w:spacing w:after="0" w:line="276" w:lineRule="auto"/>
        <w:jc w:val="both"/>
        <w:rPr>
          <w:rFonts w:ascii="Times New Roman" w:hAnsi="Times New Roman" w:cs="Times New Roman"/>
        </w:rPr>
      </w:pPr>
    </w:p>
    <w:p w14:paraId="51C8B76F" w14:textId="783830E5" w:rsidR="002B7966" w:rsidRPr="002B7966" w:rsidRDefault="003809EE" w:rsidP="00C95BF4">
      <w:pPr>
        <w:spacing w:after="0" w:line="276" w:lineRule="auto"/>
        <w:jc w:val="both"/>
        <w:rPr>
          <w:rFonts w:ascii="Times New Roman" w:hAnsi="Times New Roman" w:cs="Times New Roman"/>
        </w:rPr>
      </w:pPr>
      <w:r w:rsidRPr="003809EE">
        <w:rPr>
          <w:rFonts w:ascii="Times New Roman" w:hAnsi="Times New Roman" w:cs="Times New Roman"/>
        </w:rPr>
        <w:t xml:space="preserve">La cuestión del nacionalismo es </w:t>
      </w:r>
      <w:r w:rsidR="002B7966">
        <w:rPr>
          <w:rFonts w:ascii="Times New Roman" w:hAnsi="Times New Roman" w:cs="Times New Roman"/>
        </w:rPr>
        <w:t xml:space="preserve">clave </w:t>
      </w:r>
      <w:r w:rsidRPr="003809EE">
        <w:rPr>
          <w:rFonts w:ascii="Times New Roman" w:hAnsi="Times New Roman" w:cs="Times New Roman"/>
        </w:rPr>
        <w:t>para entender algunas de las tensiones actuales en Europa</w:t>
      </w:r>
      <w:r>
        <w:rPr>
          <w:rFonts w:ascii="Times New Roman" w:hAnsi="Times New Roman" w:cs="Times New Roman"/>
        </w:rPr>
        <w:t xml:space="preserve">. </w:t>
      </w:r>
      <w:r w:rsidR="004620F0">
        <w:rPr>
          <w:rFonts w:ascii="Times New Roman" w:hAnsi="Times New Roman" w:cs="Times New Roman"/>
        </w:rPr>
        <w:t xml:space="preserve">El aumento de la </w:t>
      </w:r>
      <w:r w:rsidR="004620F0" w:rsidRPr="00DE5008">
        <w:rPr>
          <w:rFonts w:ascii="Times New Roman" w:hAnsi="Times New Roman" w:cs="Times New Roman"/>
          <w:b/>
        </w:rPr>
        <w:t>presión migratoria</w:t>
      </w:r>
      <w:r w:rsidR="004620F0">
        <w:rPr>
          <w:rFonts w:ascii="Times New Roman" w:hAnsi="Times New Roman" w:cs="Times New Roman"/>
        </w:rPr>
        <w:t xml:space="preserve"> hacia Europa, sumada a l</w:t>
      </w:r>
      <w:r w:rsidR="000F7C6B" w:rsidRPr="000846F3">
        <w:rPr>
          <w:rFonts w:ascii="Times New Roman" w:hAnsi="Times New Roman" w:cs="Times New Roman"/>
        </w:rPr>
        <w:t xml:space="preserve">a </w:t>
      </w:r>
      <w:r w:rsidR="000F7C6B" w:rsidRPr="00DE5008">
        <w:rPr>
          <w:rFonts w:ascii="Times New Roman" w:hAnsi="Times New Roman" w:cs="Times New Roman"/>
          <w:b/>
        </w:rPr>
        <w:t>crisis económica</w:t>
      </w:r>
      <w:r w:rsidR="000F7C6B">
        <w:rPr>
          <w:rFonts w:ascii="Times New Roman" w:hAnsi="Times New Roman" w:cs="Times New Roman"/>
        </w:rPr>
        <w:t xml:space="preserve"> y </w:t>
      </w:r>
      <w:r w:rsidR="004620F0">
        <w:rPr>
          <w:rFonts w:ascii="Times New Roman" w:hAnsi="Times New Roman" w:cs="Times New Roman"/>
        </w:rPr>
        <w:t>a</w:t>
      </w:r>
      <w:r w:rsidR="000F7C6B">
        <w:rPr>
          <w:rFonts w:ascii="Times New Roman" w:hAnsi="Times New Roman" w:cs="Times New Roman"/>
        </w:rPr>
        <w:t xml:space="preserve">l hastío con </w:t>
      </w:r>
      <w:r w:rsidR="002B7966">
        <w:rPr>
          <w:rFonts w:ascii="Times New Roman" w:hAnsi="Times New Roman" w:cs="Times New Roman"/>
        </w:rPr>
        <w:t xml:space="preserve">una </w:t>
      </w:r>
      <w:r w:rsidR="000F7C6B" w:rsidRPr="00DE5008">
        <w:rPr>
          <w:rFonts w:ascii="Times New Roman" w:hAnsi="Times New Roman" w:cs="Times New Roman"/>
          <w:b/>
        </w:rPr>
        <w:t>clase política</w:t>
      </w:r>
      <w:r w:rsidR="002B7966" w:rsidRPr="00DE5008">
        <w:rPr>
          <w:rFonts w:ascii="Times New Roman" w:hAnsi="Times New Roman" w:cs="Times New Roman"/>
          <w:b/>
        </w:rPr>
        <w:t xml:space="preserve"> </w:t>
      </w:r>
      <w:r w:rsidR="00DE5008" w:rsidRPr="00DE5008">
        <w:rPr>
          <w:rFonts w:ascii="Times New Roman" w:hAnsi="Times New Roman" w:cs="Times New Roman"/>
          <w:b/>
        </w:rPr>
        <w:t>corrupta</w:t>
      </w:r>
      <w:r w:rsidR="00DE5008" w:rsidRPr="00DE5008">
        <w:rPr>
          <w:rFonts w:ascii="Times New Roman" w:hAnsi="Times New Roman" w:cs="Times New Roman"/>
        </w:rPr>
        <w:t xml:space="preserve"> y </w:t>
      </w:r>
      <w:r w:rsidR="002B7966" w:rsidRPr="002B7966">
        <w:rPr>
          <w:rFonts w:ascii="Times New Roman" w:hAnsi="Times New Roman" w:cs="Times New Roman"/>
        </w:rPr>
        <w:t xml:space="preserve">que </w:t>
      </w:r>
      <w:r w:rsidR="00C82304">
        <w:rPr>
          <w:rFonts w:ascii="Times New Roman" w:hAnsi="Times New Roman" w:cs="Times New Roman"/>
        </w:rPr>
        <w:t xml:space="preserve">reduce el </w:t>
      </w:r>
      <w:r w:rsidR="002B7966">
        <w:rPr>
          <w:rFonts w:ascii="Times New Roman" w:hAnsi="Times New Roman" w:cs="Times New Roman"/>
        </w:rPr>
        <w:t xml:space="preserve">Estado de </w:t>
      </w:r>
      <w:r w:rsidR="00DE5008">
        <w:rPr>
          <w:rFonts w:ascii="Times New Roman" w:hAnsi="Times New Roman" w:cs="Times New Roman"/>
        </w:rPr>
        <w:t>b</w:t>
      </w:r>
      <w:r w:rsidR="002B7966">
        <w:rPr>
          <w:rFonts w:ascii="Times New Roman" w:hAnsi="Times New Roman" w:cs="Times New Roman"/>
        </w:rPr>
        <w:t>ienestar</w:t>
      </w:r>
      <w:r w:rsidR="00C413BE">
        <w:rPr>
          <w:rFonts w:ascii="Times New Roman" w:hAnsi="Times New Roman" w:cs="Times New Roman"/>
        </w:rPr>
        <w:t xml:space="preserve"> [</w:t>
      </w:r>
      <w:hyperlink r:id="rId31"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DE5008">
        <w:rPr>
          <w:rFonts w:ascii="Times New Roman" w:hAnsi="Times New Roman" w:cs="Times New Roman"/>
        </w:rPr>
        <w:t xml:space="preserve">, </w:t>
      </w:r>
      <w:r w:rsidR="000F7C6B" w:rsidRPr="002B7966">
        <w:rPr>
          <w:rFonts w:ascii="Times New Roman" w:hAnsi="Times New Roman" w:cs="Times New Roman"/>
        </w:rPr>
        <w:t>están dando fuerza a los movimientos nacionalistas dentro de la Unión Europea</w:t>
      </w:r>
      <w:r w:rsidR="002B7966" w:rsidRPr="002B7966">
        <w:rPr>
          <w:rFonts w:ascii="Times New Roman" w:hAnsi="Times New Roman" w:cs="Times New Roman"/>
        </w:rPr>
        <w:t>, en especial en Europa Occidental.</w:t>
      </w:r>
    </w:p>
    <w:p w14:paraId="45E380E9" w14:textId="77777777" w:rsidR="002B7966" w:rsidRDefault="002B7966" w:rsidP="00C95BF4">
      <w:pPr>
        <w:spacing w:after="0" w:line="276" w:lineRule="auto"/>
        <w:jc w:val="both"/>
        <w:rPr>
          <w:rFonts w:ascii="Times New Roman" w:hAnsi="Times New Roman" w:cs="Times New Roman"/>
        </w:rPr>
      </w:pPr>
    </w:p>
    <w:p w14:paraId="526388D2" w14:textId="5378CC5A" w:rsidR="000F7C6B" w:rsidRDefault="00C82304" w:rsidP="00C95BF4">
      <w:pPr>
        <w:spacing w:after="0" w:line="276" w:lineRule="auto"/>
        <w:jc w:val="both"/>
        <w:rPr>
          <w:rFonts w:ascii="Times New Roman" w:hAnsi="Times New Roman" w:cs="Times New Roman"/>
        </w:rPr>
      </w:pPr>
      <w:r>
        <w:rPr>
          <w:rFonts w:ascii="Times New Roman" w:hAnsi="Times New Roman" w:cs="Times New Roman"/>
        </w:rPr>
        <w:t>E</w:t>
      </w:r>
      <w:r w:rsidR="002B7966" w:rsidRPr="002B7966">
        <w:rPr>
          <w:rFonts w:ascii="Times New Roman" w:hAnsi="Times New Roman" w:cs="Times New Roman"/>
        </w:rPr>
        <w:t xml:space="preserve">l </w:t>
      </w:r>
      <w:r>
        <w:rPr>
          <w:rFonts w:ascii="Times New Roman" w:hAnsi="Times New Roman" w:cs="Times New Roman"/>
        </w:rPr>
        <w:t xml:space="preserve">nacionalismo </w:t>
      </w:r>
      <w:r w:rsidR="00DE5008">
        <w:rPr>
          <w:rFonts w:ascii="Times New Roman" w:hAnsi="Times New Roman" w:cs="Times New Roman"/>
        </w:rPr>
        <w:t xml:space="preserve">del siglo XXI </w:t>
      </w:r>
      <w:r>
        <w:rPr>
          <w:rFonts w:ascii="Times New Roman" w:hAnsi="Times New Roman" w:cs="Times New Roman"/>
        </w:rPr>
        <w:t xml:space="preserve">está vinculado al </w:t>
      </w:r>
      <w:r w:rsidR="002B7966" w:rsidRPr="00DE5008">
        <w:rPr>
          <w:rFonts w:ascii="Times New Roman" w:hAnsi="Times New Roman" w:cs="Times New Roman"/>
          <w:b/>
        </w:rPr>
        <w:t>rechazo a</w:t>
      </w:r>
      <w:r w:rsidR="00C413BE">
        <w:rPr>
          <w:rFonts w:ascii="Times New Roman" w:hAnsi="Times New Roman" w:cs="Times New Roman"/>
          <w:b/>
        </w:rPr>
        <w:t xml:space="preserve"> </w:t>
      </w:r>
      <w:r w:rsidR="002B7966" w:rsidRPr="00DE5008">
        <w:rPr>
          <w:rFonts w:ascii="Times New Roman" w:hAnsi="Times New Roman" w:cs="Times New Roman"/>
          <w:b/>
        </w:rPr>
        <w:t>l</w:t>
      </w:r>
      <w:r w:rsidR="00C413BE">
        <w:rPr>
          <w:rFonts w:ascii="Times New Roman" w:hAnsi="Times New Roman" w:cs="Times New Roman"/>
          <w:b/>
        </w:rPr>
        <w:t>os</w:t>
      </w:r>
      <w:r w:rsidR="002B7966" w:rsidRPr="00DE5008">
        <w:rPr>
          <w:rFonts w:ascii="Times New Roman" w:hAnsi="Times New Roman" w:cs="Times New Roman"/>
          <w:b/>
        </w:rPr>
        <w:t xml:space="preserve"> extranjero</w:t>
      </w:r>
      <w:r w:rsidR="00C413BE">
        <w:rPr>
          <w:rFonts w:ascii="Times New Roman" w:hAnsi="Times New Roman" w:cs="Times New Roman"/>
          <w:b/>
        </w:rPr>
        <w:t>s (xenofobia)</w:t>
      </w:r>
      <w:r w:rsidR="002B7966" w:rsidRPr="002B7966">
        <w:rPr>
          <w:rFonts w:ascii="Times New Roman" w:hAnsi="Times New Roman" w:cs="Times New Roman"/>
        </w:rPr>
        <w:t xml:space="preserve"> </w:t>
      </w:r>
      <w:r>
        <w:rPr>
          <w:rFonts w:ascii="Times New Roman" w:hAnsi="Times New Roman" w:cs="Times New Roman"/>
        </w:rPr>
        <w:t>bajo el argumento de que “</w:t>
      </w:r>
      <w:r w:rsidR="002B7966" w:rsidRPr="002B7966">
        <w:rPr>
          <w:rFonts w:ascii="Times New Roman" w:hAnsi="Times New Roman" w:cs="Times New Roman"/>
        </w:rPr>
        <w:t xml:space="preserve">hace peligrar </w:t>
      </w:r>
      <w:r>
        <w:rPr>
          <w:rFonts w:ascii="Times New Roman" w:hAnsi="Times New Roman" w:cs="Times New Roman"/>
        </w:rPr>
        <w:t xml:space="preserve">los </w:t>
      </w:r>
      <w:r w:rsidR="002B7966" w:rsidRPr="002B7966">
        <w:rPr>
          <w:rFonts w:ascii="Times New Roman" w:hAnsi="Times New Roman" w:cs="Times New Roman"/>
        </w:rPr>
        <w:t>puesto</w:t>
      </w:r>
      <w:r>
        <w:rPr>
          <w:rFonts w:ascii="Times New Roman" w:hAnsi="Times New Roman" w:cs="Times New Roman"/>
        </w:rPr>
        <w:t>s</w:t>
      </w:r>
      <w:r w:rsidR="002B7966" w:rsidRPr="002B7966">
        <w:rPr>
          <w:rFonts w:ascii="Times New Roman" w:hAnsi="Times New Roman" w:cs="Times New Roman"/>
        </w:rPr>
        <w:t xml:space="preserve"> de trabajo</w:t>
      </w:r>
      <w:r>
        <w:rPr>
          <w:rFonts w:ascii="Times New Roman" w:hAnsi="Times New Roman" w:cs="Times New Roman"/>
        </w:rPr>
        <w:t xml:space="preserve">”, </w:t>
      </w:r>
      <w:r w:rsidR="005A5733">
        <w:rPr>
          <w:rFonts w:ascii="Times New Roman" w:hAnsi="Times New Roman" w:cs="Times New Roman"/>
        </w:rPr>
        <w:t xml:space="preserve">también </w:t>
      </w:r>
      <w:r w:rsidR="002B7966" w:rsidRPr="002B7966">
        <w:rPr>
          <w:rFonts w:ascii="Times New Roman" w:hAnsi="Times New Roman" w:cs="Times New Roman"/>
        </w:rPr>
        <w:t xml:space="preserve">a </w:t>
      </w:r>
      <w:r w:rsidR="002B7966" w:rsidRPr="00DE5008">
        <w:rPr>
          <w:rFonts w:ascii="Times New Roman" w:hAnsi="Times New Roman" w:cs="Times New Roman"/>
          <w:b/>
        </w:rPr>
        <w:t>reivindicaciones territoriales</w:t>
      </w:r>
      <w:r>
        <w:rPr>
          <w:rFonts w:ascii="Times New Roman" w:hAnsi="Times New Roman" w:cs="Times New Roman"/>
        </w:rPr>
        <w:t xml:space="preserve"> y a </w:t>
      </w:r>
      <w:r w:rsidRPr="00DE5008">
        <w:rPr>
          <w:rFonts w:ascii="Times New Roman" w:hAnsi="Times New Roman" w:cs="Times New Roman"/>
          <w:b/>
        </w:rPr>
        <w:t xml:space="preserve">identidades </w:t>
      </w:r>
      <w:r w:rsidR="002B7966" w:rsidRPr="00DE5008">
        <w:rPr>
          <w:rFonts w:ascii="Times New Roman" w:hAnsi="Times New Roman" w:cs="Times New Roman"/>
          <w:b/>
        </w:rPr>
        <w:t>étnic</w:t>
      </w:r>
      <w:r w:rsidRPr="00DE5008">
        <w:rPr>
          <w:rFonts w:ascii="Times New Roman" w:hAnsi="Times New Roman" w:cs="Times New Roman"/>
          <w:b/>
        </w:rPr>
        <w:t>as</w:t>
      </w:r>
      <w:r w:rsidR="002B7966" w:rsidRPr="002B7966">
        <w:rPr>
          <w:rFonts w:ascii="Times New Roman" w:hAnsi="Times New Roman" w:cs="Times New Roman"/>
        </w:rPr>
        <w:t xml:space="preserve">. </w:t>
      </w:r>
      <w:r w:rsidR="000F7C6B" w:rsidRPr="000846F3">
        <w:rPr>
          <w:rFonts w:ascii="Times New Roman" w:hAnsi="Times New Roman" w:cs="Times New Roman"/>
        </w:rPr>
        <w:t xml:space="preserve">El resurgimiento del nacionalismo en Europa </w:t>
      </w:r>
      <w:r w:rsidR="000F7C6B">
        <w:rPr>
          <w:rFonts w:ascii="Times New Roman" w:hAnsi="Times New Roman" w:cs="Times New Roman"/>
        </w:rPr>
        <w:t>es un fenóm</w:t>
      </w:r>
      <w:r w:rsidR="004620F0">
        <w:rPr>
          <w:rFonts w:ascii="Times New Roman" w:hAnsi="Times New Roman" w:cs="Times New Roman"/>
        </w:rPr>
        <w:t xml:space="preserve">eno que hay que tener en cuenta ya que la UE </w:t>
      </w:r>
      <w:r w:rsidR="004620F0" w:rsidRPr="004620F0">
        <w:rPr>
          <w:rFonts w:ascii="Times New Roman" w:hAnsi="Times New Roman" w:cs="Times New Roman"/>
        </w:rPr>
        <w:t xml:space="preserve">es una comunidad constituida </w:t>
      </w:r>
      <w:r w:rsidR="004620F0">
        <w:rPr>
          <w:rFonts w:ascii="Times New Roman" w:hAnsi="Times New Roman" w:cs="Times New Roman"/>
        </w:rPr>
        <w:t xml:space="preserve">hace 25 años, tiempo que no </w:t>
      </w:r>
      <w:r>
        <w:rPr>
          <w:rFonts w:ascii="Times New Roman" w:hAnsi="Times New Roman" w:cs="Times New Roman"/>
        </w:rPr>
        <w:t xml:space="preserve">le </w:t>
      </w:r>
      <w:r w:rsidR="004620F0">
        <w:rPr>
          <w:rFonts w:ascii="Times New Roman" w:hAnsi="Times New Roman" w:cs="Times New Roman"/>
        </w:rPr>
        <w:t xml:space="preserve">ha bastado para consolidar la unión frente a las fuerzas que pretenden su </w:t>
      </w:r>
      <w:r w:rsidR="004620F0" w:rsidRPr="000846F3">
        <w:rPr>
          <w:rFonts w:ascii="Times New Roman" w:hAnsi="Times New Roman" w:cs="Times New Roman"/>
        </w:rPr>
        <w:t>d</w:t>
      </w:r>
      <w:r>
        <w:rPr>
          <w:rFonts w:ascii="Times New Roman" w:hAnsi="Times New Roman" w:cs="Times New Roman"/>
        </w:rPr>
        <w:t>isolución</w:t>
      </w:r>
      <w:r w:rsidR="004620F0">
        <w:rPr>
          <w:rFonts w:ascii="Times New Roman" w:hAnsi="Times New Roman" w:cs="Times New Roman"/>
        </w:rPr>
        <w:t>.</w:t>
      </w:r>
      <w:r w:rsidR="004620F0" w:rsidRPr="000846F3">
        <w:rPr>
          <w:rFonts w:ascii="Times New Roman" w:hAnsi="Times New Roman" w:cs="Times New Roman"/>
        </w:rPr>
        <w:t xml:space="preserve"> </w:t>
      </w:r>
    </w:p>
    <w:p w14:paraId="2106FEBB" w14:textId="77777777" w:rsidR="002E0ED3" w:rsidRDefault="002E0ED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5AD80D7D" w14:textId="77777777" w:rsidTr="00120F66">
        <w:tc>
          <w:tcPr>
            <w:tcW w:w="8978" w:type="dxa"/>
            <w:gridSpan w:val="2"/>
            <w:shd w:val="clear" w:color="auto" w:fill="000000" w:themeFill="text1"/>
          </w:tcPr>
          <w:p w14:paraId="54339B42"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05A9581" w14:textId="77777777" w:rsidTr="00120F66">
        <w:tc>
          <w:tcPr>
            <w:tcW w:w="2518" w:type="dxa"/>
          </w:tcPr>
          <w:p w14:paraId="2D8A5E6F"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055A2FD" w14:textId="4AB98E9F" w:rsidR="00DE5008" w:rsidRPr="000846F3" w:rsidRDefault="00C413BE" w:rsidP="00C95BF4">
            <w:pPr>
              <w:spacing w:line="276" w:lineRule="auto"/>
              <w:jc w:val="both"/>
              <w:rPr>
                <w:rFonts w:ascii="Times New Roman" w:hAnsi="Times New Roman" w:cs="Times New Roman"/>
                <w:b/>
                <w:sz w:val="24"/>
                <w:szCs w:val="24"/>
              </w:rPr>
            </w:pPr>
            <w:r>
              <w:rPr>
                <w:rFonts w:ascii="Times New Roman" w:hAnsi="Times New Roman" w:cs="Times New Roman"/>
              </w:rPr>
              <w:t>D</w:t>
            </w:r>
            <w:r w:rsidR="00DE5008">
              <w:rPr>
                <w:rFonts w:ascii="Times New Roman" w:hAnsi="Times New Roman" w:cs="Times New Roman"/>
              </w:rPr>
              <w:t xml:space="preserve">urante el siglo XX, las </w:t>
            </w:r>
            <w:r w:rsidR="00DE5008" w:rsidRPr="000846F3">
              <w:rPr>
                <w:rFonts w:ascii="Times New Roman" w:hAnsi="Times New Roman" w:cs="Times New Roman"/>
              </w:rPr>
              <w:t xml:space="preserve">guerras </w:t>
            </w:r>
            <w:r w:rsidR="00DE5008">
              <w:rPr>
                <w:rFonts w:ascii="Times New Roman" w:hAnsi="Times New Roman" w:cs="Times New Roman"/>
              </w:rPr>
              <w:t xml:space="preserve">emprendidas </w:t>
            </w:r>
            <w:r w:rsidR="00DE5008" w:rsidRPr="000846F3">
              <w:rPr>
                <w:rFonts w:ascii="Times New Roman" w:hAnsi="Times New Roman" w:cs="Times New Roman"/>
              </w:rPr>
              <w:t xml:space="preserve">bajo </w:t>
            </w:r>
            <w:r w:rsidR="00DE5008">
              <w:rPr>
                <w:rFonts w:ascii="Times New Roman" w:hAnsi="Times New Roman" w:cs="Times New Roman"/>
              </w:rPr>
              <w:t xml:space="preserve">el estandarte </w:t>
            </w:r>
            <w:r w:rsidR="00DE5008" w:rsidRPr="000846F3">
              <w:rPr>
                <w:rFonts w:ascii="Times New Roman" w:hAnsi="Times New Roman" w:cs="Times New Roman"/>
              </w:rPr>
              <w:t xml:space="preserve">del nacionalismo casi </w:t>
            </w:r>
            <w:r w:rsidR="00DE5008">
              <w:rPr>
                <w:rFonts w:ascii="Times New Roman" w:hAnsi="Times New Roman" w:cs="Times New Roman"/>
              </w:rPr>
              <w:t>destruyen el continente</w:t>
            </w:r>
            <w:r w:rsidR="00DE5008" w:rsidRPr="000846F3">
              <w:rPr>
                <w:rFonts w:ascii="Times New Roman" w:hAnsi="Times New Roman" w:cs="Times New Roman"/>
              </w:rPr>
              <w:t xml:space="preserve"> </w:t>
            </w:r>
            <w:r w:rsidR="00DE5008">
              <w:rPr>
                <w:rFonts w:ascii="Times New Roman" w:hAnsi="Times New Roman" w:cs="Times New Roman"/>
              </w:rPr>
              <w:t xml:space="preserve">europeo. Desde allí se tejieron </w:t>
            </w:r>
            <w:r w:rsidR="00DE5008" w:rsidRPr="000846F3">
              <w:rPr>
                <w:rFonts w:ascii="Times New Roman" w:hAnsi="Times New Roman" w:cs="Times New Roman"/>
              </w:rPr>
              <w:t>la</w:t>
            </w:r>
            <w:r w:rsidR="00DE5008">
              <w:rPr>
                <w:rFonts w:ascii="Times New Roman" w:hAnsi="Times New Roman" w:cs="Times New Roman"/>
              </w:rPr>
              <w:t>s</w:t>
            </w:r>
            <w:r w:rsidR="00DE5008" w:rsidRPr="000846F3">
              <w:rPr>
                <w:rFonts w:ascii="Times New Roman" w:hAnsi="Times New Roman" w:cs="Times New Roman"/>
              </w:rPr>
              <w:t xml:space="preserve"> confrontaci</w:t>
            </w:r>
            <w:r w:rsidR="00DE5008">
              <w:rPr>
                <w:rFonts w:ascii="Times New Roman" w:hAnsi="Times New Roman" w:cs="Times New Roman"/>
              </w:rPr>
              <w:t>ones</w:t>
            </w:r>
            <w:r w:rsidR="00DE5008" w:rsidRPr="000846F3">
              <w:rPr>
                <w:rFonts w:ascii="Times New Roman" w:hAnsi="Times New Roman" w:cs="Times New Roman"/>
              </w:rPr>
              <w:t>, la violencia política, la guerra civil</w:t>
            </w:r>
            <w:r w:rsidR="00DE5008">
              <w:rPr>
                <w:rFonts w:ascii="Times New Roman" w:hAnsi="Times New Roman" w:cs="Times New Roman"/>
              </w:rPr>
              <w:t xml:space="preserve"> y en su momento más desbordado</w:t>
            </w:r>
            <w:r w:rsidR="00DE5008" w:rsidRPr="000846F3">
              <w:rPr>
                <w:rFonts w:ascii="Times New Roman" w:hAnsi="Times New Roman" w:cs="Times New Roman"/>
              </w:rPr>
              <w:t xml:space="preserve">, </w:t>
            </w:r>
            <w:r w:rsidR="00DE5008">
              <w:rPr>
                <w:rFonts w:ascii="Times New Roman" w:hAnsi="Times New Roman" w:cs="Times New Roman"/>
              </w:rPr>
              <w:t xml:space="preserve">se generó </w:t>
            </w:r>
            <w:r w:rsidR="00DE5008" w:rsidRPr="000846F3">
              <w:rPr>
                <w:rFonts w:ascii="Times New Roman" w:hAnsi="Times New Roman" w:cs="Times New Roman"/>
              </w:rPr>
              <w:t>el genocidio y el totalitarismo</w:t>
            </w:r>
            <w:r w:rsidR="00DE5008">
              <w:rPr>
                <w:rFonts w:ascii="Times New Roman" w:hAnsi="Times New Roman" w:cs="Times New Roman"/>
              </w:rPr>
              <w:t xml:space="preserve">. </w:t>
            </w:r>
          </w:p>
        </w:tc>
      </w:tr>
    </w:tbl>
    <w:p w14:paraId="6D208FF0" w14:textId="77777777" w:rsidR="00DE5008" w:rsidRDefault="00DE5008" w:rsidP="00C95BF4">
      <w:pPr>
        <w:spacing w:after="0" w:line="276" w:lineRule="auto"/>
        <w:jc w:val="both"/>
        <w:rPr>
          <w:rFonts w:ascii="Times New Roman" w:hAnsi="Times New Roman" w:cs="Times New Roman"/>
        </w:rPr>
      </w:pPr>
    </w:p>
    <w:p w14:paraId="32BF28DA" w14:textId="78B4128F" w:rsidR="00F97DD8" w:rsidRDefault="00C82304" w:rsidP="00C95BF4">
      <w:pPr>
        <w:spacing w:after="0" w:line="276" w:lineRule="auto"/>
        <w:jc w:val="both"/>
        <w:rPr>
          <w:rFonts w:ascii="Times New Roman" w:hAnsi="Times New Roman" w:cs="Times New Roman"/>
        </w:rPr>
      </w:pPr>
      <w:r>
        <w:rPr>
          <w:rFonts w:ascii="Times New Roman" w:hAnsi="Times New Roman" w:cs="Times New Roman"/>
        </w:rPr>
        <w:t>A pesar de</w:t>
      </w:r>
      <w:r w:rsidR="00C413BE">
        <w:rPr>
          <w:rFonts w:ascii="Times New Roman" w:hAnsi="Times New Roman" w:cs="Times New Roman"/>
        </w:rPr>
        <w:t xml:space="preserve"> los problemas que alguna vez trajo el nacionalismo</w:t>
      </w:r>
      <w:r>
        <w:rPr>
          <w:rFonts w:ascii="Times New Roman" w:hAnsi="Times New Roman" w:cs="Times New Roman"/>
        </w:rPr>
        <w:t xml:space="preserve">, </w:t>
      </w:r>
      <w:r w:rsidR="003809EE">
        <w:rPr>
          <w:rFonts w:ascii="Times New Roman" w:hAnsi="Times New Roman" w:cs="Times New Roman"/>
        </w:rPr>
        <w:t>l</w:t>
      </w:r>
      <w:r w:rsidR="00F97DD8" w:rsidRPr="000846F3">
        <w:rPr>
          <w:rFonts w:ascii="Times New Roman" w:hAnsi="Times New Roman" w:cs="Times New Roman"/>
        </w:rPr>
        <w:t xml:space="preserve">as esperanzas de muchos europeos parecen encontrar </w:t>
      </w:r>
      <w:r>
        <w:rPr>
          <w:rFonts w:ascii="Times New Roman" w:hAnsi="Times New Roman" w:cs="Times New Roman"/>
        </w:rPr>
        <w:t xml:space="preserve">hoy </w:t>
      </w:r>
      <w:r w:rsidR="00F97DD8" w:rsidRPr="000846F3">
        <w:rPr>
          <w:rFonts w:ascii="Times New Roman" w:hAnsi="Times New Roman" w:cs="Times New Roman"/>
        </w:rPr>
        <w:t xml:space="preserve">su expresión, una vez más, en </w:t>
      </w:r>
      <w:r w:rsidR="00C413BE">
        <w:rPr>
          <w:rFonts w:ascii="Times New Roman" w:hAnsi="Times New Roman" w:cs="Times New Roman"/>
        </w:rPr>
        <w:t>é</w:t>
      </w:r>
      <w:r>
        <w:rPr>
          <w:rFonts w:ascii="Times New Roman" w:hAnsi="Times New Roman" w:cs="Times New Roman"/>
        </w:rPr>
        <w:t>l</w:t>
      </w:r>
      <w:r w:rsidR="00F97DD8" w:rsidRPr="000846F3">
        <w:rPr>
          <w:rFonts w:ascii="Times New Roman" w:hAnsi="Times New Roman" w:cs="Times New Roman"/>
        </w:rPr>
        <w:t>, mientras que</w:t>
      </w:r>
      <w:r w:rsidR="00F97DD8">
        <w:rPr>
          <w:rFonts w:ascii="Times New Roman" w:hAnsi="Times New Roman" w:cs="Times New Roman"/>
        </w:rPr>
        <w:t xml:space="preserve"> la  Europa unificada </w:t>
      </w:r>
      <w:r w:rsidR="00F97DD8" w:rsidRPr="000846F3">
        <w:rPr>
          <w:rFonts w:ascii="Times New Roman" w:hAnsi="Times New Roman" w:cs="Times New Roman"/>
        </w:rPr>
        <w:t xml:space="preserve">es vista como una carga y </w:t>
      </w:r>
      <w:r>
        <w:rPr>
          <w:rFonts w:ascii="Times New Roman" w:hAnsi="Times New Roman" w:cs="Times New Roman"/>
        </w:rPr>
        <w:t xml:space="preserve">también como </w:t>
      </w:r>
      <w:r w:rsidR="00F97DD8" w:rsidRPr="000846F3">
        <w:rPr>
          <w:rFonts w:ascii="Times New Roman" w:hAnsi="Times New Roman" w:cs="Times New Roman"/>
        </w:rPr>
        <w:t>una amenaza</w:t>
      </w:r>
      <w:r w:rsidR="00C8224B">
        <w:rPr>
          <w:rFonts w:ascii="Times New Roman" w:hAnsi="Times New Roman" w:cs="Times New Roman"/>
        </w:rPr>
        <w:t xml:space="preserve"> [</w:t>
      </w:r>
      <w:hyperlink r:id="rId3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F97DD8" w:rsidRPr="000846F3">
        <w:rPr>
          <w:rFonts w:ascii="Times New Roman" w:hAnsi="Times New Roman" w:cs="Times New Roman"/>
        </w:rPr>
        <w:t xml:space="preserve">. </w:t>
      </w:r>
    </w:p>
    <w:p w14:paraId="66A8D369" w14:textId="77777777" w:rsidR="000F7C6B" w:rsidRDefault="000F7C6B"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0E71F75F" w14:textId="77777777" w:rsidTr="00120F66">
        <w:tc>
          <w:tcPr>
            <w:tcW w:w="8978" w:type="dxa"/>
            <w:gridSpan w:val="2"/>
            <w:shd w:val="clear" w:color="auto" w:fill="000000" w:themeFill="text1"/>
          </w:tcPr>
          <w:p w14:paraId="6CF1AC75"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E5008" w:rsidRPr="000846F3" w14:paraId="327A60EF" w14:textId="77777777" w:rsidTr="00120F66">
        <w:tc>
          <w:tcPr>
            <w:tcW w:w="2518" w:type="dxa"/>
          </w:tcPr>
          <w:p w14:paraId="452BBC85"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9EC1F52" w14:textId="2A8A6782" w:rsidR="00DE5008" w:rsidRPr="000846F3" w:rsidRDefault="00DE5008"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Las formas en que se expresa el nacionalismo </w:t>
            </w:r>
          </w:p>
        </w:tc>
      </w:tr>
      <w:tr w:rsidR="00DE5008" w:rsidRPr="000846F3" w14:paraId="1ACA3556" w14:textId="77777777" w:rsidTr="00120F66">
        <w:tc>
          <w:tcPr>
            <w:tcW w:w="2518" w:type="dxa"/>
          </w:tcPr>
          <w:p w14:paraId="1BE589FE" w14:textId="77777777" w:rsidR="00DE5008" w:rsidRPr="000846F3" w:rsidRDefault="00DE5008"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FEB8E98" w14:textId="34EE6070" w:rsidR="00DE5008" w:rsidRPr="000846F3" w:rsidRDefault="00DE5008" w:rsidP="00C95BF4">
            <w:pPr>
              <w:spacing w:line="276" w:lineRule="auto"/>
              <w:jc w:val="both"/>
              <w:rPr>
                <w:rFonts w:ascii="Times New Roman" w:hAnsi="Times New Roman" w:cs="Times New Roman"/>
                <w:sz w:val="24"/>
                <w:szCs w:val="24"/>
              </w:rPr>
            </w:pPr>
            <w:r>
              <w:rPr>
                <w:rFonts w:ascii="Times New Roman" w:hAnsi="Times New Roman" w:cs="Times New Roman"/>
              </w:rPr>
              <w:t xml:space="preserve">El resurgimiento del nacionalismo se manifiesta —en su forma más radicalizada— en los </w:t>
            </w:r>
            <w:r w:rsidRPr="00342BB8">
              <w:rPr>
                <w:rFonts w:ascii="Times New Roman" w:hAnsi="Times New Roman" w:cs="Times New Roman"/>
              </w:rPr>
              <w:t>conflictos</w:t>
            </w:r>
            <w:r>
              <w:rPr>
                <w:rFonts w:ascii="Times New Roman" w:hAnsi="Times New Roman" w:cs="Times New Roman"/>
              </w:rPr>
              <w:t xml:space="preserve"> bélicos </w:t>
            </w:r>
            <w:r w:rsidRPr="00342BB8">
              <w:rPr>
                <w:rFonts w:ascii="Times New Roman" w:hAnsi="Times New Roman" w:cs="Times New Roman"/>
              </w:rPr>
              <w:t>étnicos</w:t>
            </w:r>
            <w:r>
              <w:rPr>
                <w:rFonts w:ascii="Times New Roman" w:hAnsi="Times New Roman" w:cs="Times New Roman"/>
              </w:rPr>
              <w:t xml:space="preserve">. Otras expresiones son la xenofobia, </w:t>
            </w:r>
            <w:r w:rsidRPr="00342BB8">
              <w:rPr>
                <w:rFonts w:ascii="Times New Roman" w:hAnsi="Times New Roman" w:cs="Times New Roman"/>
              </w:rPr>
              <w:t>la creación de partidos políticos nacionalistas</w:t>
            </w:r>
            <w:r>
              <w:rPr>
                <w:rFonts w:ascii="Times New Roman" w:hAnsi="Times New Roman" w:cs="Times New Roman"/>
              </w:rPr>
              <w:t xml:space="preserve"> y la expedición de leyes que limitan la inmigración</w:t>
            </w:r>
            <w:r w:rsidRPr="00342BB8">
              <w:rPr>
                <w:rFonts w:ascii="Times New Roman" w:hAnsi="Times New Roman" w:cs="Times New Roman"/>
              </w:rPr>
              <w:t>.</w:t>
            </w:r>
            <w:r>
              <w:rPr>
                <w:rFonts w:ascii="Times New Roman" w:hAnsi="Times New Roman" w:cs="Times New Roman"/>
              </w:rPr>
              <w:t xml:space="preserve"> </w:t>
            </w:r>
          </w:p>
        </w:tc>
      </w:tr>
    </w:tbl>
    <w:p w14:paraId="7C810F3D" w14:textId="77777777" w:rsidR="00DE5008" w:rsidRDefault="00DE5008" w:rsidP="00C95BF4">
      <w:pPr>
        <w:spacing w:after="0" w:line="276" w:lineRule="auto"/>
        <w:jc w:val="both"/>
        <w:rPr>
          <w:rFonts w:ascii="Times New Roman" w:hAnsi="Times New Roman" w:cs="Times New Roman"/>
        </w:rPr>
      </w:pPr>
    </w:p>
    <w:p w14:paraId="2F59A5CF" w14:textId="0E5F3F61" w:rsidR="00230683" w:rsidRPr="000846F3" w:rsidRDefault="005A5733" w:rsidP="00C95BF4">
      <w:pPr>
        <w:spacing w:after="0" w:line="276" w:lineRule="auto"/>
        <w:jc w:val="both"/>
        <w:rPr>
          <w:rFonts w:ascii="Times New Roman" w:hAnsi="Times New Roman" w:cs="Times New Roman"/>
        </w:rPr>
      </w:pPr>
      <w:r>
        <w:rPr>
          <w:rFonts w:ascii="Times New Roman" w:hAnsi="Times New Roman" w:cs="Times New Roman"/>
        </w:rPr>
        <w:t>Hoy, e</w:t>
      </w:r>
      <w:r w:rsidR="00F97DD8">
        <w:rPr>
          <w:rFonts w:ascii="Times New Roman" w:hAnsi="Times New Roman" w:cs="Times New Roman"/>
        </w:rPr>
        <w:t xml:space="preserve">l caso de </w:t>
      </w:r>
      <w:r w:rsidR="00230683" w:rsidRPr="000846F3">
        <w:rPr>
          <w:rFonts w:ascii="Times New Roman" w:hAnsi="Times New Roman" w:cs="Times New Roman"/>
        </w:rPr>
        <w:t xml:space="preserve">Francia, en especial, genera </w:t>
      </w:r>
      <w:r w:rsidR="00F97DD8">
        <w:rPr>
          <w:rFonts w:ascii="Times New Roman" w:hAnsi="Times New Roman" w:cs="Times New Roman"/>
        </w:rPr>
        <w:t xml:space="preserve">inquietud, ya que </w:t>
      </w:r>
      <w:r w:rsidR="00230683" w:rsidRPr="000846F3">
        <w:rPr>
          <w:rFonts w:ascii="Times New Roman" w:hAnsi="Times New Roman" w:cs="Times New Roman"/>
        </w:rPr>
        <w:t xml:space="preserve">el </w:t>
      </w:r>
      <w:r w:rsidR="00F97DD8">
        <w:rPr>
          <w:rFonts w:ascii="Times New Roman" w:hAnsi="Times New Roman" w:cs="Times New Roman"/>
        </w:rPr>
        <w:t>partido nacionalista (</w:t>
      </w:r>
      <w:r w:rsidR="00230683" w:rsidRPr="000846F3">
        <w:rPr>
          <w:rFonts w:ascii="Times New Roman" w:hAnsi="Times New Roman" w:cs="Times New Roman"/>
        </w:rPr>
        <w:t>Frente Nacional</w:t>
      </w:r>
      <w:r w:rsidR="00F97DD8">
        <w:rPr>
          <w:rFonts w:ascii="Times New Roman" w:hAnsi="Times New Roman" w:cs="Times New Roman"/>
        </w:rPr>
        <w:t>)</w:t>
      </w:r>
      <w:r w:rsidR="00230683" w:rsidRPr="000846F3">
        <w:rPr>
          <w:rFonts w:ascii="Times New Roman" w:hAnsi="Times New Roman" w:cs="Times New Roman"/>
        </w:rPr>
        <w:t xml:space="preserve"> se ha consolidado como la tercera fuerza política. Sin </w:t>
      </w:r>
      <w:r w:rsidR="00F97DD8">
        <w:rPr>
          <w:rFonts w:ascii="Times New Roman" w:hAnsi="Times New Roman" w:cs="Times New Roman"/>
        </w:rPr>
        <w:t xml:space="preserve">la participación activa de </w:t>
      </w:r>
      <w:r w:rsidR="00230683" w:rsidRPr="000846F3">
        <w:rPr>
          <w:rFonts w:ascii="Times New Roman" w:hAnsi="Times New Roman" w:cs="Times New Roman"/>
        </w:rPr>
        <w:t>Francia, la U</w:t>
      </w:r>
      <w:r w:rsidR="000F7C6B">
        <w:rPr>
          <w:rFonts w:ascii="Times New Roman" w:hAnsi="Times New Roman" w:cs="Times New Roman"/>
        </w:rPr>
        <w:t xml:space="preserve">nión </w:t>
      </w:r>
      <w:r w:rsidR="00230683" w:rsidRPr="000846F3">
        <w:rPr>
          <w:rFonts w:ascii="Times New Roman" w:hAnsi="Times New Roman" w:cs="Times New Roman"/>
        </w:rPr>
        <w:t>E</w:t>
      </w:r>
      <w:r w:rsidR="000F7C6B">
        <w:rPr>
          <w:rFonts w:ascii="Times New Roman" w:hAnsi="Times New Roman" w:cs="Times New Roman"/>
        </w:rPr>
        <w:t>uropea</w:t>
      </w:r>
      <w:r w:rsidR="00F97DD8">
        <w:rPr>
          <w:rFonts w:ascii="Times New Roman" w:hAnsi="Times New Roman" w:cs="Times New Roman"/>
        </w:rPr>
        <w:t xml:space="preserve"> se vería debilitada estructuralmente</w:t>
      </w:r>
      <w:r w:rsidR="000F7C6B">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Hay que recordar que j</w:t>
      </w:r>
      <w:r w:rsidR="00230683" w:rsidRPr="000846F3">
        <w:rPr>
          <w:rFonts w:ascii="Times New Roman" w:hAnsi="Times New Roman" w:cs="Times New Roman"/>
        </w:rPr>
        <w:t xml:space="preserve">unto </w:t>
      </w:r>
      <w:r w:rsidR="00F97DD8">
        <w:rPr>
          <w:rFonts w:ascii="Times New Roman" w:hAnsi="Times New Roman" w:cs="Times New Roman"/>
        </w:rPr>
        <w:t xml:space="preserve">a </w:t>
      </w:r>
      <w:r w:rsidR="00230683" w:rsidRPr="000846F3">
        <w:rPr>
          <w:rFonts w:ascii="Times New Roman" w:hAnsi="Times New Roman" w:cs="Times New Roman"/>
        </w:rPr>
        <w:t xml:space="preserve">Alemania, </w:t>
      </w:r>
      <w:r w:rsidR="00F97DD8">
        <w:rPr>
          <w:rFonts w:ascii="Times New Roman" w:hAnsi="Times New Roman" w:cs="Times New Roman"/>
        </w:rPr>
        <w:t xml:space="preserve">Francia </w:t>
      </w:r>
      <w:r w:rsidR="00230683" w:rsidRPr="000846F3">
        <w:rPr>
          <w:rFonts w:ascii="Times New Roman" w:hAnsi="Times New Roman" w:cs="Times New Roman"/>
        </w:rPr>
        <w:t>es indispensable para el futuro de la U</w:t>
      </w:r>
      <w:r w:rsidR="000F7C6B">
        <w:rPr>
          <w:rFonts w:ascii="Times New Roman" w:hAnsi="Times New Roman" w:cs="Times New Roman"/>
        </w:rPr>
        <w:t xml:space="preserve">nión. </w:t>
      </w:r>
    </w:p>
    <w:p w14:paraId="1D3ABAB0" w14:textId="77777777" w:rsidR="00230683" w:rsidRPr="000846F3" w:rsidRDefault="00230683" w:rsidP="00C95BF4">
      <w:pPr>
        <w:spacing w:after="0" w:line="276" w:lineRule="auto"/>
        <w:jc w:val="both"/>
        <w:rPr>
          <w:rFonts w:ascii="Times New Roman" w:hAnsi="Times New Roman" w:cs="Times New Roman"/>
        </w:rPr>
      </w:pPr>
    </w:p>
    <w:p w14:paraId="5BCAA1DE" w14:textId="24E840B4" w:rsidR="00342BB8" w:rsidRDefault="00F97DD8" w:rsidP="00C95BF4">
      <w:pPr>
        <w:spacing w:after="0" w:line="276" w:lineRule="auto"/>
        <w:jc w:val="both"/>
        <w:rPr>
          <w:rFonts w:ascii="Times New Roman" w:hAnsi="Times New Roman" w:cs="Times New Roman"/>
        </w:rPr>
      </w:pPr>
      <w:r>
        <w:rPr>
          <w:rFonts w:ascii="Times New Roman" w:hAnsi="Times New Roman" w:cs="Times New Roman"/>
        </w:rPr>
        <w:t>E</w:t>
      </w:r>
      <w:r w:rsidR="00230683" w:rsidRPr="000846F3">
        <w:rPr>
          <w:rFonts w:ascii="Times New Roman" w:hAnsi="Times New Roman" w:cs="Times New Roman"/>
        </w:rPr>
        <w:t xml:space="preserve">l corazón de la crisis </w:t>
      </w:r>
      <w:r>
        <w:rPr>
          <w:rFonts w:ascii="Times New Roman" w:hAnsi="Times New Roman" w:cs="Times New Roman"/>
        </w:rPr>
        <w:t xml:space="preserve">radica en </w:t>
      </w:r>
      <w:r w:rsidR="00230683" w:rsidRPr="000846F3">
        <w:rPr>
          <w:rFonts w:ascii="Times New Roman" w:hAnsi="Times New Roman" w:cs="Times New Roman"/>
        </w:rPr>
        <w:t>el malestar económico y financiero de la eurozona</w:t>
      </w:r>
      <w:r>
        <w:rPr>
          <w:rFonts w:ascii="Times New Roman" w:hAnsi="Times New Roman" w:cs="Times New Roman"/>
        </w:rPr>
        <w:t>.</w:t>
      </w:r>
      <w:r w:rsidR="00230683" w:rsidRPr="000846F3">
        <w:rPr>
          <w:rFonts w:ascii="Times New Roman" w:hAnsi="Times New Roman" w:cs="Times New Roman"/>
        </w:rPr>
        <w:t xml:space="preserve"> </w:t>
      </w:r>
      <w:r>
        <w:rPr>
          <w:rFonts w:ascii="Times New Roman" w:hAnsi="Times New Roman" w:cs="Times New Roman"/>
        </w:rPr>
        <w:t>Sin embargo</w:t>
      </w:r>
      <w:r w:rsidR="00C413BE">
        <w:rPr>
          <w:rFonts w:ascii="Times New Roman" w:hAnsi="Times New Roman" w:cs="Times New Roman"/>
        </w:rPr>
        <w:t>,</w:t>
      </w:r>
      <w:r>
        <w:rPr>
          <w:rFonts w:ascii="Times New Roman" w:hAnsi="Times New Roman" w:cs="Times New Roman"/>
        </w:rPr>
        <w:t xml:space="preserve"> </w:t>
      </w:r>
      <w:r w:rsidR="00230683" w:rsidRPr="000846F3">
        <w:rPr>
          <w:rFonts w:ascii="Times New Roman" w:hAnsi="Times New Roman" w:cs="Times New Roman"/>
        </w:rPr>
        <w:t xml:space="preserve">ni los </w:t>
      </w:r>
      <w:r w:rsidR="000F7C6B">
        <w:rPr>
          <w:rFonts w:ascii="Times New Roman" w:hAnsi="Times New Roman" w:cs="Times New Roman"/>
        </w:rPr>
        <w:t>g</w:t>
      </w:r>
      <w:r w:rsidR="00230683" w:rsidRPr="000846F3">
        <w:rPr>
          <w:rFonts w:ascii="Times New Roman" w:hAnsi="Times New Roman" w:cs="Times New Roman"/>
        </w:rPr>
        <w:t>obiernos nacionales</w:t>
      </w:r>
      <w:r w:rsidR="000F7C6B">
        <w:rPr>
          <w:rFonts w:ascii="Times New Roman" w:hAnsi="Times New Roman" w:cs="Times New Roman"/>
        </w:rPr>
        <w:t>,</w:t>
      </w:r>
      <w:r w:rsidR="00230683" w:rsidRPr="000846F3">
        <w:rPr>
          <w:rFonts w:ascii="Times New Roman" w:hAnsi="Times New Roman" w:cs="Times New Roman"/>
        </w:rPr>
        <w:t xml:space="preserve"> ni las instituciones de la U</w:t>
      </w:r>
      <w:r w:rsidR="005A5733">
        <w:rPr>
          <w:rFonts w:ascii="Times New Roman" w:hAnsi="Times New Roman" w:cs="Times New Roman"/>
        </w:rPr>
        <w:t xml:space="preserve">nión </w:t>
      </w:r>
      <w:r w:rsidR="00230683" w:rsidRPr="000846F3">
        <w:rPr>
          <w:rFonts w:ascii="Times New Roman" w:hAnsi="Times New Roman" w:cs="Times New Roman"/>
        </w:rPr>
        <w:t>E</w:t>
      </w:r>
      <w:r w:rsidR="005A5733">
        <w:rPr>
          <w:rFonts w:ascii="Times New Roman" w:hAnsi="Times New Roman" w:cs="Times New Roman"/>
        </w:rPr>
        <w:t>uropea</w:t>
      </w:r>
      <w:r w:rsidR="00230683" w:rsidRPr="000846F3">
        <w:rPr>
          <w:rFonts w:ascii="Times New Roman" w:hAnsi="Times New Roman" w:cs="Times New Roman"/>
        </w:rPr>
        <w:t xml:space="preserve"> parecen </w:t>
      </w:r>
      <w:r>
        <w:rPr>
          <w:rFonts w:ascii="Times New Roman" w:hAnsi="Times New Roman" w:cs="Times New Roman"/>
        </w:rPr>
        <w:t xml:space="preserve">contar con </w:t>
      </w:r>
      <w:r w:rsidR="005A5733">
        <w:rPr>
          <w:rFonts w:ascii="Times New Roman" w:hAnsi="Times New Roman" w:cs="Times New Roman"/>
        </w:rPr>
        <w:t xml:space="preserve">las </w:t>
      </w:r>
      <w:r>
        <w:rPr>
          <w:rFonts w:ascii="Times New Roman" w:hAnsi="Times New Roman" w:cs="Times New Roman"/>
        </w:rPr>
        <w:t xml:space="preserve">herramientas </w:t>
      </w:r>
      <w:r w:rsidR="005A5733">
        <w:rPr>
          <w:rFonts w:ascii="Times New Roman" w:hAnsi="Times New Roman" w:cs="Times New Roman"/>
        </w:rPr>
        <w:t xml:space="preserve">apropiadas </w:t>
      </w:r>
      <w:r>
        <w:rPr>
          <w:rFonts w:ascii="Times New Roman" w:hAnsi="Times New Roman" w:cs="Times New Roman"/>
        </w:rPr>
        <w:t xml:space="preserve">para resolver el </w:t>
      </w:r>
      <w:r w:rsidR="00230683" w:rsidRPr="000846F3">
        <w:rPr>
          <w:rFonts w:ascii="Times New Roman" w:hAnsi="Times New Roman" w:cs="Times New Roman"/>
        </w:rPr>
        <w:t xml:space="preserve">problema. </w:t>
      </w:r>
      <w:r w:rsidR="005A5733">
        <w:rPr>
          <w:rFonts w:ascii="Times New Roman" w:hAnsi="Times New Roman" w:cs="Times New Roman"/>
        </w:rPr>
        <w:t>Por ello, l</w:t>
      </w:r>
      <w:r w:rsidR="00230683" w:rsidRPr="000846F3">
        <w:rPr>
          <w:rFonts w:ascii="Times New Roman" w:hAnsi="Times New Roman" w:cs="Times New Roman"/>
        </w:rPr>
        <w:t>a angustia económica ha dado lugar a un conflicto con respecto a la distribución</w:t>
      </w:r>
      <w:r w:rsidR="005A5733">
        <w:rPr>
          <w:rFonts w:ascii="Times New Roman" w:hAnsi="Times New Roman" w:cs="Times New Roman"/>
        </w:rPr>
        <w:t xml:space="preserve"> de los recursos</w:t>
      </w:r>
      <w:r w:rsidR="00C413BE">
        <w:rPr>
          <w:rFonts w:ascii="Times New Roman" w:hAnsi="Times New Roman" w:cs="Times New Roman"/>
        </w:rPr>
        <w:t>,</w:t>
      </w:r>
      <w:r w:rsidR="005A5733">
        <w:rPr>
          <w:rFonts w:ascii="Times New Roman" w:hAnsi="Times New Roman" w:cs="Times New Roman"/>
        </w:rPr>
        <w:t xml:space="preserve"> de los puestos de trabajo</w:t>
      </w:r>
      <w:r w:rsidR="00C413BE">
        <w:rPr>
          <w:rFonts w:ascii="Times New Roman" w:hAnsi="Times New Roman" w:cs="Times New Roman"/>
        </w:rPr>
        <w:t xml:space="preserve"> y la legislación para admisión de inmigrantes [</w:t>
      </w:r>
      <w:hyperlink r:id="rId33"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230683" w:rsidRPr="000846F3">
        <w:rPr>
          <w:rFonts w:ascii="Times New Roman" w:hAnsi="Times New Roman" w:cs="Times New Roman"/>
        </w:rPr>
        <w:t xml:space="preserve">. </w:t>
      </w:r>
    </w:p>
    <w:p w14:paraId="4907270B" w14:textId="77777777" w:rsidR="00E84E36"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6D244990" w14:textId="77777777" w:rsidTr="005A2B85">
        <w:tc>
          <w:tcPr>
            <w:tcW w:w="9033" w:type="dxa"/>
            <w:gridSpan w:val="2"/>
            <w:shd w:val="clear" w:color="auto" w:fill="0D0D0D" w:themeFill="text1" w:themeFillTint="F2"/>
          </w:tcPr>
          <w:p w14:paraId="62DDAC35"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750E95A1" w14:textId="77777777" w:rsidTr="005A2B85">
        <w:tc>
          <w:tcPr>
            <w:tcW w:w="2518" w:type="dxa"/>
          </w:tcPr>
          <w:p w14:paraId="24271120"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9C8BD30" w14:textId="6D357B83"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730C7">
              <w:rPr>
                <w:rFonts w:ascii="Times New Roman" w:hAnsi="Times New Roman" w:cs="Times New Roman"/>
                <w:color w:val="000000"/>
                <w:sz w:val="24"/>
                <w:szCs w:val="24"/>
              </w:rPr>
              <w:t>_IMG11</w:t>
            </w:r>
          </w:p>
        </w:tc>
      </w:tr>
      <w:tr w:rsidR="00DA3480" w:rsidRPr="004661FF" w14:paraId="41E9F5ED" w14:textId="77777777" w:rsidTr="005A2B85">
        <w:tc>
          <w:tcPr>
            <w:tcW w:w="2518" w:type="dxa"/>
          </w:tcPr>
          <w:p w14:paraId="4B8F2E5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C970C36" w14:textId="5F8F43C1" w:rsidR="00526679" w:rsidRPr="0063503C" w:rsidRDefault="00526679" w:rsidP="00C95BF4">
            <w:pPr>
              <w:spacing w:line="276" w:lineRule="auto"/>
              <w:jc w:val="both"/>
              <w:rPr>
                <w:rFonts w:ascii="Times New Roman" w:hAnsi="Times New Roman" w:cs="Times New Roman"/>
                <w:color w:val="000000"/>
                <w:sz w:val="24"/>
                <w:szCs w:val="24"/>
                <w:lang w:val="es-CO"/>
              </w:rPr>
            </w:pPr>
            <w:r w:rsidRPr="00526679">
              <w:rPr>
                <w:rFonts w:ascii="Times New Roman" w:hAnsi="Times New Roman" w:cs="Times New Roman"/>
                <w:color w:val="000000"/>
                <w:sz w:val="24"/>
                <w:szCs w:val="24"/>
                <w:lang w:val="es-CO"/>
              </w:rPr>
              <w:t xml:space="preserve">Familia musulmana camina por una calle de Europa occidental </w:t>
            </w:r>
          </w:p>
          <w:p w14:paraId="4EF2566A" w14:textId="78C4A952" w:rsidR="00DA3480" w:rsidRPr="0063503C" w:rsidRDefault="00DA3480" w:rsidP="00C95BF4">
            <w:pPr>
              <w:spacing w:line="276" w:lineRule="auto"/>
              <w:jc w:val="both"/>
              <w:rPr>
                <w:rFonts w:ascii="Times New Roman" w:hAnsi="Times New Roman" w:cs="Times New Roman"/>
                <w:color w:val="000000"/>
                <w:sz w:val="24"/>
                <w:szCs w:val="24"/>
                <w:lang w:val="es-CO"/>
              </w:rPr>
            </w:pPr>
          </w:p>
        </w:tc>
      </w:tr>
      <w:tr w:rsidR="00DA3480" w:rsidRPr="000846F3" w14:paraId="2C192B60" w14:textId="77777777" w:rsidTr="005A2B85">
        <w:tc>
          <w:tcPr>
            <w:tcW w:w="2518" w:type="dxa"/>
          </w:tcPr>
          <w:p w14:paraId="478C61A2"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A29EB9" w14:textId="77777777" w:rsidR="00DA3480" w:rsidRPr="004661FF" w:rsidRDefault="00DA3480" w:rsidP="00C95BF4">
            <w:pPr>
              <w:spacing w:line="276" w:lineRule="auto"/>
              <w:jc w:val="both"/>
              <w:rPr>
                <w:rFonts w:ascii="Times New Roman" w:hAnsi="Times New Roman" w:cs="Times New Roman"/>
                <w:color w:val="000000"/>
                <w:sz w:val="24"/>
                <w:szCs w:val="24"/>
                <w:lang w:val="es-CO"/>
              </w:rPr>
            </w:pPr>
          </w:p>
          <w:p w14:paraId="6F8A6A33" w14:textId="04AD988A" w:rsidR="00DA3480" w:rsidRPr="000846F3" w:rsidRDefault="00526679" w:rsidP="00C95BF4">
            <w:pPr>
              <w:spacing w:line="276" w:lineRule="auto"/>
              <w:jc w:val="both"/>
              <w:rPr>
                <w:rFonts w:ascii="Times New Roman" w:hAnsi="Times New Roman" w:cs="Times New Roman"/>
                <w:color w:val="000000"/>
                <w:sz w:val="24"/>
                <w:szCs w:val="24"/>
              </w:rPr>
            </w:pPr>
            <w:r w:rsidRPr="00526679">
              <w:rPr>
                <w:rFonts w:ascii="Times New Roman" w:hAnsi="Times New Roman" w:cs="Times New Roman"/>
                <w:color w:val="000000"/>
                <w:sz w:val="24"/>
                <w:szCs w:val="24"/>
                <w:lang w:val="es-CO"/>
              </w:rPr>
              <w:t>Número de la imagen 229819552</w:t>
            </w:r>
          </w:p>
        </w:tc>
      </w:tr>
      <w:tr w:rsidR="00DA3480" w:rsidRPr="000846F3" w14:paraId="43CFEBB7" w14:textId="77777777" w:rsidTr="005A2B85">
        <w:tc>
          <w:tcPr>
            <w:tcW w:w="2518" w:type="dxa"/>
          </w:tcPr>
          <w:p w14:paraId="5CA1DDA9"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8C189CA" w14:textId="45337E8F" w:rsidR="00DA3480" w:rsidRPr="000846F3" w:rsidRDefault="00526679"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w:t>
            </w:r>
            <w:r w:rsidR="00C413BE">
              <w:rPr>
                <w:rFonts w:ascii="Times New Roman" w:hAnsi="Times New Roman" w:cs="Times New Roman"/>
                <w:color w:val="000000"/>
                <w:sz w:val="24"/>
                <w:szCs w:val="24"/>
              </w:rPr>
              <w:t>presencia</w:t>
            </w:r>
            <w:r>
              <w:rPr>
                <w:rFonts w:ascii="Times New Roman" w:hAnsi="Times New Roman" w:cs="Times New Roman"/>
                <w:color w:val="000000"/>
                <w:sz w:val="24"/>
                <w:szCs w:val="24"/>
              </w:rPr>
              <w:t xml:space="preserve"> de </w:t>
            </w:r>
            <w:r w:rsidR="002730C7">
              <w:rPr>
                <w:rFonts w:ascii="Times New Roman" w:hAnsi="Times New Roman" w:cs="Times New Roman"/>
                <w:color w:val="000000"/>
                <w:sz w:val="24"/>
                <w:szCs w:val="24"/>
              </w:rPr>
              <w:t xml:space="preserve">personas de </w:t>
            </w:r>
            <w:r>
              <w:rPr>
                <w:rFonts w:ascii="Times New Roman" w:hAnsi="Times New Roman" w:cs="Times New Roman"/>
                <w:color w:val="000000"/>
                <w:sz w:val="24"/>
                <w:szCs w:val="24"/>
              </w:rPr>
              <w:t>otras culturas a las ciudades de Europa genera diversas reacciones. Muchas veces</w:t>
            </w:r>
            <w:r w:rsidR="002730C7">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las costumbres y modos de vida de los extranjeros son vistos desde prejuicios que refuerzan los nacionalismos.</w:t>
            </w:r>
          </w:p>
        </w:tc>
      </w:tr>
    </w:tbl>
    <w:p w14:paraId="1CBD026C" w14:textId="77777777" w:rsidR="00342BB8" w:rsidRDefault="00342BB8" w:rsidP="00C95BF4">
      <w:pPr>
        <w:spacing w:after="0" w:line="276" w:lineRule="auto"/>
        <w:jc w:val="both"/>
        <w:rPr>
          <w:rFonts w:ascii="Times New Roman" w:hAnsi="Times New Roman" w:cs="Times New Roman"/>
        </w:rPr>
      </w:pPr>
    </w:p>
    <w:p w14:paraId="540BD06B" w14:textId="7A9DE6BA" w:rsidR="000F7C6B" w:rsidRDefault="00230683" w:rsidP="00C95BF4">
      <w:pPr>
        <w:spacing w:after="0" w:line="276" w:lineRule="auto"/>
        <w:jc w:val="both"/>
        <w:rPr>
          <w:rFonts w:ascii="Times New Roman" w:hAnsi="Times New Roman" w:cs="Times New Roman"/>
        </w:rPr>
      </w:pPr>
      <w:r w:rsidRPr="000846F3">
        <w:rPr>
          <w:rFonts w:ascii="Times New Roman" w:hAnsi="Times New Roman" w:cs="Times New Roman"/>
        </w:rPr>
        <w:t>L</w:t>
      </w:r>
      <w:r w:rsidR="00F97DD8">
        <w:rPr>
          <w:rFonts w:ascii="Times New Roman" w:hAnsi="Times New Roman" w:cs="Times New Roman"/>
        </w:rPr>
        <w:t xml:space="preserve">o </w:t>
      </w:r>
      <w:r w:rsidRPr="000846F3">
        <w:rPr>
          <w:rFonts w:ascii="Times New Roman" w:hAnsi="Times New Roman" w:cs="Times New Roman"/>
        </w:rPr>
        <w:t xml:space="preserve">que </w:t>
      </w:r>
      <w:r w:rsidR="00C413BE">
        <w:rPr>
          <w:rFonts w:ascii="Times New Roman" w:hAnsi="Times New Roman" w:cs="Times New Roman"/>
        </w:rPr>
        <w:t xml:space="preserve">durante la </w:t>
      </w:r>
      <w:r w:rsidR="005A5733">
        <w:rPr>
          <w:rFonts w:ascii="Times New Roman" w:hAnsi="Times New Roman" w:cs="Times New Roman"/>
        </w:rPr>
        <w:t xml:space="preserve">creación de la Unión Europea </w:t>
      </w:r>
      <w:r w:rsidRPr="000846F3">
        <w:rPr>
          <w:rFonts w:ascii="Times New Roman" w:hAnsi="Times New Roman" w:cs="Times New Roman"/>
        </w:rPr>
        <w:t>fue una relación entre iguales</w:t>
      </w:r>
      <w:r w:rsidR="00F97DD8">
        <w:rPr>
          <w:rFonts w:ascii="Times New Roman" w:hAnsi="Times New Roman" w:cs="Times New Roman"/>
        </w:rPr>
        <w:t xml:space="preserve">, </w:t>
      </w:r>
      <w:r w:rsidRPr="000846F3">
        <w:rPr>
          <w:rFonts w:ascii="Times New Roman" w:hAnsi="Times New Roman" w:cs="Times New Roman"/>
        </w:rPr>
        <w:t xml:space="preserve">ha dado paso a un enfrentamiento entre </w:t>
      </w:r>
      <w:r w:rsidR="00F97DD8" w:rsidRPr="00DE5008">
        <w:rPr>
          <w:rFonts w:ascii="Times New Roman" w:hAnsi="Times New Roman" w:cs="Times New Roman"/>
          <w:b/>
        </w:rPr>
        <w:t xml:space="preserve">países </w:t>
      </w:r>
      <w:r w:rsidRPr="00DE5008">
        <w:rPr>
          <w:rFonts w:ascii="Times New Roman" w:hAnsi="Times New Roman" w:cs="Times New Roman"/>
          <w:b/>
        </w:rPr>
        <w:t>deudores</w:t>
      </w:r>
      <w:r w:rsidRPr="000846F3">
        <w:rPr>
          <w:rFonts w:ascii="Times New Roman" w:hAnsi="Times New Roman" w:cs="Times New Roman"/>
        </w:rPr>
        <w:t xml:space="preserve"> y </w:t>
      </w:r>
      <w:r w:rsidR="00F97DD8" w:rsidRPr="00DE5008">
        <w:rPr>
          <w:rFonts w:ascii="Times New Roman" w:hAnsi="Times New Roman" w:cs="Times New Roman"/>
          <w:b/>
        </w:rPr>
        <w:t xml:space="preserve">países </w:t>
      </w:r>
      <w:r w:rsidRPr="00DE5008">
        <w:rPr>
          <w:rFonts w:ascii="Times New Roman" w:hAnsi="Times New Roman" w:cs="Times New Roman"/>
          <w:b/>
        </w:rPr>
        <w:t>acreedores</w:t>
      </w:r>
      <w:r w:rsidRPr="000846F3">
        <w:rPr>
          <w:rFonts w:ascii="Times New Roman" w:hAnsi="Times New Roman" w:cs="Times New Roman"/>
        </w:rPr>
        <w:t>.</w:t>
      </w:r>
      <w:r w:rsidR="00F97DD8" w:rsidRPr="00F97DD8">
        <w:rPr>
          <w:rFonts w:ascii="Times New Roman" w:hAnsi="Times New Roman" w:cs="Times New Roman"/>
        </w:rPr>
        <w:t xml:space="preserve"> </w:t>
      </w:r>
      <w:r w:rsidRPr="000846F3">
        <w:rPr>
          <w:rFonts w:ascii="Times New Roman" w:hAnsi="Times New Roman" w:cs="Times New Roman"/>
        </w:rPr>
        <w:t xml:space="preserve">La desconfianza mutua que caracteriza este conflicto </w:t>
      </w:r>
      <w:r w:rsidR="00F97DD8">
        <w:rPr>
          <w:rFonts w:ascii="Times New Roman" w:hAnsi="Times New Roman" w:cs="Times New Roman"/>
        </w:rPr>
        <w:t xml:space="preserve">corroe </w:t>
      </w:r>
      <w:r w:rsidRPr="000846F3">
        <w:rPr>
          <w:rFonts w:ascii="Times New Roman" w:hAnsi="Times New Roman" w:cs="Times New Roman"/>
        </w:rPr>
        <w:t xml:space="preserve">el proyecto europeo. </w:t>
      </w:r>
      <w:r w:rsidR="00F97DD8">
        <w:rPr>
          <w:rFonts w:ascii="Times New Roman" w:hAnsi="Times New Roman" w:cs="Times New Roman"/>
        </w:rPr>
        <w:t xml:space="preserve">Mientras </w:t>
      </w:r>
      <w:r w:rsidR="005A5733">
        <w:rPr>
          <w:rFonts w:ascii="Times New Roman" w:hAnsi="Times New Roman" w:cs="Times New Roman"/>
        </w:rPr>
        <w:t xml:space="preserve">que </w:t>
      </w:r>
      <w:r w:rsidR="00F97DD8">
        <w:rPr>
          <w:rFonts w:ascii="Times New Roman" w:hAnsi="Times New Roman" w:cs="Times New Roman"/>
        </w:rPr>
        <w:t xml:space="preserve">en el </w:t>
      </w:r>
      <w:r w:rsidRPr="000846F3">
        <w:rPr>
          <w:rFonts w:ascii="Times New Roman" w:hAnsi="Times New Roman" w:cs="Times New Roman"/>
        </w:rPr>
        <w:t xml:space="preserve">norte de Europa </w:t>
      </w:r>
      <w:r w:rsidR="005A5733">
        <w:rPr>
          <w:rFonts w:ascii="Times New Roman" w:hAnsi="Times New Roman" w:cs="Times New Roman"/>
        </w:rPr>
        <w:t xml:space="preserve">se teme la </w:t>
      </w:r>
      <w:r w:rsidRPr="000846F3">
        <w:rPr>
          <w:rFonts w:ascii="Times New Roman" w:hAnsi="Times New Roman" w:cs="Times New Roman"/>
        </w:rPr>
        <w:t>expropiación</w:t>
      </w:r>
      <w:r w:rsidR="005A5733">
        <w:rPr>
          <w:rFonts w:ascii="Times New Roman" w:hAnsi="Times New Roman" w:cs="Times New Roman"/>
        </w:rPr>
        <w:t xml:space="preserve"> sobre sus bienes</w:t>
      </w:r>
      <w:r w:rsidRPr="000846F3">
        <w:rPr>
          <w:rFonts w:ascii="Times New Roman" w:hAnsi="Times New Roman" w:cs="Times New Roman"/>
        </w:rPr>
        <w:t xml:space="preserve">; </w:t>
      </w:r>
      <w:r w:rsidR="005A5733">
        <w:rPr>
          <w:rFonts w:ascii="Times New Roman" w:hAnsi="Times New Roman" w:cs="Times New Roman"/>
        </w:rPr>
        <w:t xml:space="preserve">en </w:t>
      </w:r>
      <w:r w:rsidRPr="000846F3">
        <w:rPr>
          <w:rFonts w:ascii="Times New Roman" w:hAnsi="Times New Roman" w:cs="Times New Roman"/>
        </w:rPr>
        <w:t xml:space="preserve">el sur </w:t>
      </w:r>
      <w:r w:rsidR="005A5733">
        <w:rPr>
          <w:rFonts w:ascii="Times New Roman" w:hAnsi="Times New Roman" w:cs="Times New Roman"/>
        </w:rPr>
        <w:t xml:space="preserve">la población </w:t>
      </w:r>
      <w:r w:rsidRPr="000846F3">
        <w:rPr>
          <w:rFonts w:ascii="Times New Roman" w:hAnsi="Times New Roman" w:cs="Times New Roman"/>
        </w:rPr>
        <w:t>se encuentra a</w:t>
      </w:r>
      <w:r w:rsidR="00F97DD8">
        <w:rPr>
          <w:rFonts w:ascii="Times New Roman" w:hAnsi="Times New Roman" w:cs="Times New Roman"/>
        </w:rPr>
        <w:t>trapad</w:t>
      </w:r>
      <w:r w:rsidR="005A5733">
        <w:rPr>
          <w:rFonts w:ascii="Times New Roman" w:hAnsi="Times New Roman" w:cs="Times New Roman"/>
        </w:rPr>
        <w:t>a</w:t>
      </w:r>
      <w:r w:rsidR="00F97DD8">
        <w:rPr>
          <w:rFonts w:ascii="Times New Roman" w:hAnsi="Times New Roman" w:cs="Times New Roman"/>
        </w:rPr>
        <w:t xml:space="preserve"> </w:t>
      </w:r>
      <w:r w:rsidR="005A5733">
        <w:rPr>
          <w:rFonts w:ascii="Times New Roman" w:hAnsi="Times New Roman" w:cs="Times New Roman"/>
        </w:rPr>
        <w:t xml:space="preserve">en una </w:t>
      </w:r>
      <w:r w:rsidRPr="000846F3">
        <w:rPr>
          <w:rFonts w:ascii="Times New Roman" w:hAnsi="Times New Roman" w:cs="Times New Roman"/>
        </w:rPr>
        <w:t xml:space="preserve">crisis económica </w:t>
      </w:r>
      <w:r w:rsidR="005A5733">
        <w:rPr>
          <w:rFonts w:ascii="Times New Roman" w:hAnsi="Times New Roman" w:cs="Times New Roman"/>
        </w:rPr>
        <w:t xml:space="preserve">desde el 2008 lo que se ha manifestado en </w:t>
      </w:r>
      <w:r w:rsidRPr="000846F3">
        <w:rPr>
          <w:rFonts w:ascii="Times New Roman" w:hAnsi="Times New Roman" w:cs="Times New Roman"/>
        </w:rPr>
        <w:t>un nivel de desempleo</w:t>
      </w:r>
      <w:r w:rsidR="00F97DD8">
        <w:rPr>
          <w:rFonts w:ascii="Times New Roman" w:hAnsi="Times New Roman" w:cs="Times New Roman"/>
        </w:rPr>
        <w:t xml:space="preserve"> </w:t>
      </w:r>
      <w:r w:rsidRPr="000846F3">
        <w:rPr>
          <w:rFonts w:ascii="Times New Roman" w:hAnsi="Times New Roman" w:cs="Times New Roman"/>
        </w:rPr>
        <w:t>sin precedentes</w:t>
      </w:r>
      <w:r w:rsidR="00C413BE">
        <w:rPr>
          <w:rFonts w:ascii="Times New Roman" w:hAnsi="Times New Roman" w:cs="Times New Roman"/>
        </w:rPr>
        <w:t>, como el crítico caso de Grecia.</w:t>
      </w:r>
    </w:p>
    <w:p w14:paraId="23C664C4" w14:textId="77777777" w:rsidR="000F7C6B" w:rsidRDefault="000F7C6B" w:rsidP="00C95BF4">
      <w:pPr>
        <w:spacing w:after="0" w:line="276" w:lineRule="auto"/>
        <w:jc w:val="both"/>
        <w:rPr>
          <w:rFonts w:ascii="Times New Roman" w:hAnsi="Times New Roman" w:cs="Times New Roman"/>
        </w:rPr>
      </w:pPr>
    </w:p>
    <w:p w14:paraId="67EBC87D" w14:textId="3D3F8503" w:rsidR="00A17366" w:rsidRDefault="00DE5008" w:rsidP="00C95BF4">
      <w:pPr>
        <w:spacing w:after="0" w:line="276" w:lineRule="auto"/>
        <w:jc w:val="both"/>
        <w:rPr>
          <w:rFonts w:ascii="Times New Roman" w:hAnsi="Times New Roman" w:cs="Times New Roman"/>
        </w:rPr>
      </w:pPr>
      <w:r>
        <w:rPr>
          <w:rFonts w:ascii="Times New Roman" w:hAnsi="Times New Roman" w:cs="Times New Roman"/>
        </w:rPr>
        <w:t xml:space="preserve">Una de las intenciones de la </w:t>
      </w:r>
      <w:r w:rsidR="00230683" w:rsidRPr="000846F3">
        <w:rPr>
          <w:rFonts w:ascii="Times New Roman" w:hAnsi="Times New Roman" w:cs="Times New Roman"/>
        </w:rPr>
        <w:t xml:space="preserve">integración </w:t>
      </w:r>
      <w:r w:rsidR="00F97DD8">
        <w:rPr>
          <w:rFonts w:ascii="Times New Roman" w:hAnsi="Times New Roman" w:cs="Times New Roman"/>
        </w:rPr>
        <w:t xml:space="preserve">de Europa </w:t>
      </w:r>
      <w:r>
        <w:rPr>
          <w:rFonts w:ascii="Times New Roman" w:hAnsi="Times New Roman" w:cs="Times New Roman"/>
        </w:rPr>
        <w:t xml:space="preserve">fue </w:t>
      </w:r>
      <w:r w:rsidR="00230683" w:rsidRPr="000846F3">
        <w:rPr>
          <w:rFonts w:ascii="Times New Roman" w:hAnsi="Times New Roman" w:cs="Times New Roman"/>
        </w:rPr>
        <w:t>hacer imposible la guerra. Por ello, la Unión Europea se sustent</w:t>
      </w:r>
      <w:r w:rsidR="005A5733">
        <w:rPr>
          <w:rFonts w:ascii="Times New Roman" w:hAnsi="Times New Roman" w:cs="Times New Roman"/>
        </w:rPr>
        <w:t>ó</w:t>
      </w:r>
      <w:r w:rsidR="00230683" w:rsidRPr="000846F3">
        <w:rPr>
          <w:rFonts w:ascii="Times New Roman" w:hAnsi="Times New Roman" w:cs="Times New Roman"/>
        </w:rPr>
        <w:t xml:space="preserve"> en el principio de no discriminación por nacionalidad</w:t>
      </w:r>
      <w:r w:rsidR="005A5733">
        <w:rPr>
          <w:rFonts w:ascii="Times New Roman" w:hAnsi="Times New Roman" w:cs="Times New Roman"/>
        </w:rPr>
        <w:t>.</w:t>
      </w:r>
      <w:r w:rsidR="00F97DD8">
        <w:rPr>
          <w:rFonts w:ascii="Times New Roman" w:hAnsi="Times New Roman" w:cs="Times New Roman"/>
        </w:rPr>
        <w:t xml:space="preserve"> </w:t>
      </w:r>
      <w:r w:rsidR="005A5733">
        <w:rPr>
          <w:rFonts w:ascii="Times New Roman" w:hAnsi="Times New Roman" w:cs="Times New Roman"/>
        </w:rPr>
        <w:t>E</w:t>
      </w:r>
      <w:r w:rsidR="00F97DD8">
        <w:rPr>
          <w:rFonts w:ascii="Times New Roman" w:hAnsi="Times New Roman" w:cs="Times New Roman"/>
        </w:rPr>
        <w:t>s decir</w:t>
      </w:r>
      <w:r w:rsidR="005A5733">
        <w:rPr>
          <w:rFonts w:ascii="Times New Roman" w:hAnsi="Times New Roman" w:cs="Times New Roman"/>
        </w:rPr>
        <w:t>,</w:t>
      </w:r>
      <w:r w:rsidR="00F97DD8">
        <w:rPr>
          <w:rFonts w:ascii="Times New Roman" w:hAnsi="Times New Roman" w:cs="Times New Roman"/>
        </w:rPr>
        <w:t xml:space="preserve"> por ejemplo, </w:t>
      </w:r>
      <w:r w:rsidR="00230683" w:rsidRPr="000846F3">
        <w:rPr>
          <w:rFonts w:ascii="Times New Roman" w:hAnsi="Times New Roman" w:cs="Times New Roman"/>
        </w:rPr>
        <w:t xml:space="preserve">en </w:t>
      </w:r>
      <w:r w:rsidR="00F97DD8">
        <w:rPr>
          <w:rFonts w:ascii="Times New Roman" w:hAnsi="Times New Roman" w:cs="Times New Roman"/>
        </w:rPr>
        <w:t>España,</w:t>
      </w:r>
      <w:r w:rsidR="00230683" w:rsidRPr="000846F3">
        <w:rPr>
          <w:rFonts w:ascii="Times New Roman" w:hAnsi="Times New Roman" w:cs="Times New Roman"/>
        </w:rPr>
        <w:t xml:space="preserve"> un alemán debe ser tratado como lo es un </w:t>
      </w:r>
      <w:r w:rsidR="00F97DD8">
        <w:rPr>
          <w:rFonts w:ascii="Times New Roman" w:hAnsi="Times New Roman" w:cs="Times New Roman"/>
        </w:rPr>
        <w:t>español</w:t>
      </w:r>
      <w:r w:rsidR="00230683" w:rsidRPr="000846F3">
        <w:rPr>
          <w:rFonts w:ascii="Times New Roman" w:hAnsi="Times New Roman" w:cs="Times New Roman"/>
        </w:rPr>
        <w:t xml:space="preserve"> y viceversa</w:t>
      </w:r>
      <w:r w:rsidR="00AE1BC7">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Pero la crisis económica ha debilitado la solidaridad y está a punto de desbordar el problema</w:t>
      </w:r>
      <w:r w:rsidR="00AE1BC7">
        <w:rPr>
          <w:rFonts w:ascii="Times New Roman" w:hAnsi="Times New Roman" w:cs="Times New Roman"/>
        </w:rPr>
        <w:t xml:space="preserve">. </w:t>
      </w:r>
    </w:p>
    <w:p w14:paraId="096CC6CE" w14:textId="77777777" w:rsidR="00A17366" w:rsidRDefault="00A17366" w:rsidP="00C95BF4">
      <w:pPr>
        <w:spacing w:after="0" w:line="276" w:lineRule="auto"/>
        <w:jc w:val="both"/>
        <w:rPr>
          <w:rFonts w:ascii="Times New Roman" w:hAnsi="Times New Roman" w:cs="Times New Roman"/>
        </w:rPr>
      </w:pPr>
    </w:p>
    <w:p w14:paraId="105AC4EA" w14:textId="5B7743B1" w:rsidR="004620F0" w:rsidRDefault="003809EE" w:rsidP="00C95BF4">
      <w:pPr>
        <w:spacing w:after="0" w:line="276" w:lineRule="auto"/>
        <w:jc w:val="both"/>
        <w:rPr>
          <w:rFonts w:ascii="Times New Roman" w:hAnsi="Times New Roman" w:cs="Times New Roman"/>
        </w:rPr>
      </w:pPr>
      <w:r>
        <w:rPr>
          <w:rFonts w:ascii="Times New Roman" w:hAnsi="Times New Roman" w:cs="Times New Roman"/>
        </w:rPr>
        <w:t xml:space="preserve">El reto es </w:t>
      </w:r>
      <w:r w:rsidR="00AE1BC7">
        <w:rPr>
          <w:rFonts w:ascii="Times New Roman" w:hAnsi="Times New Roman" w:cs="Times New Roman"/>
        </w:rPr>
        <w:t xml:space="preserve">que el sistema educativo </w:t>
      </w:r>
      <w:r>
        <w:rPr>
          <w:rFonts w:ascii="Times New Roman" w:hAnsi="Times New Roman" w:cs="Times New Roman"/>
        </w:rPr>
        <w:t>integr</w:t>
      </w:r>
      <w:r w:rsidR="00AE1BC7">
        <w:rPr>
          <w:rFonts w:ascii="Times New Roman" w:hAnsi="Times New Roman" w:cs="Times New Roman"/>
        </w:rPr>
        <w:t>e</w:t>
      </w:r>
      <w:r>
        <w:rPr>
          <w:rFonts w:ascii="Times New Roman" w:hAnsi="Times New Roman" w:cs="Times New Roman"/>
        </w:rPr>
        <w:t xml:space="preserve"> la reciente ola </w:t>
      </w:r>
      <w:r w:rsidR="004620F0" w:rsidRPr="000846F3">
        <w:rPr>
          <w:rFonts w:ascii="Times New Roman" w:hAnsi="Times New Roman" w:cs="Times New Roman"/>
        </w:rPr>
        <w:t xml:space="preserve">de inmigración </w:t>
      </w:r>
      <w:r w:rsidR="00AE1BC7">
        <w:rPr>
          <w:rFonts w:ascii="Times New Roman" w:hAnsi="Times New Roman" w:cs="Times New Roman"/>
        </w:rPr>
        <w:t>y que a través de las escuelas se logre detener el fantasma del nacionalismo radicalizado.</w:t>
      </w:r>
    </w:p>
    <w:p w14:paraId="61799C32"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787734EA" w14:textId="77777777" w:rsidTr="00453D56">
        <w:tc>
          <w:tcPr>
            <w:tcW w:w="9033" w:type="dxa"/>
            <w:gridSpan w:val="2"/>
            <w:shd w:val="clear" w:color="auto" w:fill="000000" w:themeFill="text1"/>
          </w:tcPr>
          <w:p w14:paraId="1E5D32EB"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1741025E" w14:textId="77777777" w:rsidTr="00453D56">
        <w:tc>
          <w:tcPr>
            <w:tcW w:w="2518" w:type="dxa"/>
          </w:tcPr>
          <w:p w14:paraId="1035E328"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E58299A" w14:textId="6EF5795E"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C413BE">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commentRangeStart w:id="4"/>
            <w:r w:rsidRPr="000846F3">
              <w:rPr>
                <w:rFonts w:ascii="Times New Roman" w:hAnsi="Times New Roman" w:cs="Times New Roman"/>
                <w:color w:val="000000"/>
                <w:sz w:val="24"/>
                <w:szCs w:val="24"/>
              </w:rPr>
              <w:t>REC</w:t>
            </w:r>
            <w:r w:rsidR="00D5495D">
              <w:rPr>
                <w:rFonts w:ascii="Times New Roman" w:hAnsi="Times New Roman" w:cs="Times New Roman"/>
                <w:color w:val="000000"/>
                <w:sz w:val="24"/>
                <w:szCs w:val="24"/>
              </w:rPr>
              <w:t>11</w:t>
            </w:r>
            <w:r>
              <w:rPr>
                <w:rFonts w:ascii="Times New Roman" w:hAnsi="Times New Roman" w:cs="Times New Roman"/>
                <w:color w:val="000000"/>
                <w:sz w:val="24"/>
                <w:szCs w:val="24"/>
              </w:rPr>
              <w:t>0</w:t>
            </w:r>
            <w:commentRangeEnd w:id="4"/>
            <w:r w:rsidR="00C413BE">
              <w:rPr>
                <w:rStyle w:val="Refdecomentario"/>
                <w:rFonts w:ascii="Calibri" w:eastAsia="Calibri" w:hAnsi="Calibri" w:cs="Times New Roman"/>
              </w:rPr>
              <w:commentReference w:id="4"/>
            </w:r>
          </w:p>
        </w:tc>
      </w:tr>
      <w:tr w:rsidR="00926FCD" w:rsidRPr="000846F3" w14:paraId="21A12611" w14:textId="77777777" w:rsidTr="00453D56">
        <w:tc>
          <w:tcPr>
            <w:tcW w:w="2518" w:type="dxa"/>
          </w:tcPr>
          <w:p w14:paraId="340488B8"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CFDDA01" w14:textId="6B20D843" w:rsidR="00926FCD" w:rsidRPr="00926FCD" w:rsidRDefault="00926FCD" w:rsidP="00C95BF4">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nacionalismos en la Europa de hoy</w:t>
            </w:r>
          </w:p>
        </w:tc>
      </w:tr>
      <w:tr w:rsidR="00926FCD" w:rsidRPr="000846F3" w14:paraId="281D15C5" w14:textId="77777777" w:rsidTr="00453D56">
        <w:tc>
          <w:tcPr>
            <w:tcW w:w="2518" w:type="dxa"/>
          </w:tcPr>
          <w:p w14:paraId="3E3E1B84"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FB25969" w14:textId="1E5B23B1"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contextualizar los principales elementos  del nacionalismo europeo actual</w:t>
            </w:r>
          </w:p>
        </w:tc>
      </w:tr>
    </w:tbl>
    <w:p w14:paraId="05AEDEF5" w14:textId="77777777" w:rsidR="00531B7D" w:rsidRDefault="00531B7D" w:rsidP="00C95BF4">
      <w:pPr>
        <w:spacing w:after="0" w:line="276" w:lineRule="auto"/>
        <w:jc w:val="both"/>
        <w:rPr>
          <w:rFonts w:ascii="Times New Roman" w:hAnsi="Times New Roman" w:cs="Times New Roman"/>
          <w:b/>
        </w:rPr>
      </w:pPr>
    </w:p>
    <w:p w14:paraId="025736BF" w14:textId="77777777" w:rsidR="00432873" w:rsidRPr="00F004D6" w:rsidRDefault="0043287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32873" w:rsidRPr="00F004D6" w14:paraId="1C24BD73" w14:textId="77777777" w:rsidTr="00776337">
        <w:tc>
          <w:tcPr>
            <w:tcW w:w="9033" w:type="dxa"/>
            <w:gridSpan w:val="2"/>
            <w:shd w:val="clear" w:color="auto" w:fill="000000" w:themeFill="text1"/>
          </w:tcPr>
          <w:p w14:paraId="66DBDFC7" w14:textId="77777777" w:rsidR="00432873" w:rsidRPr="00F004D6" w:rsidRDefault="00432873" w:rsidP="00C95BF4">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432873" w:rsidRPr="00F004D6" w14:paraId="311E0A6D" w14:textId="77777777" w:rsidTr="00776337">
        <w:tc>
          <w:tcPr>
            <w:tcW w:w="2518" w:type="dxa"/>
          </w:tcPr>
          <w:p w14:paraId="48849B53" w14:textId="77777777" w:rsidR="00432873" w:rsidRPr="00F004D6" w:rsidRDefault="00432873" w:rsidP="00C95BF4">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2247A1FC" w14:textId="004D3467" w:rsidR="00432873" w:rsidRPr="00F004D6" w:rsidRDefault="00432873" w:rsidP="00C95BF4">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120</w:t>
            </w:r>
          </w:p>
        </w:tc>
      </w:tr>
      <w:tr w:rsidR="00432873" w:rsidRPr="00F004D6" w14:paraId="757B5C57" w14:textId="77777777" w:rsidTr="00776337">
        <w:tc>
          <w:tcPr>
            <w:tcW w:w="2518" w:type="dxa"/>
          </w:tcPr>
          <w:p w14:paraId="6882D52E"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7E3940E4"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sz w:val="24"/>
                <w:szCs w:val="24"/>
              </w:rPr>
              <w:t>Explora la crisis económica europea mediante el caso griego</w:t>
            </w:r>
          </w:p>
        </w:tc>
      </w:tr>
      <w:tr w:rsidR="00432873" w:rsidRPr="00F004D6" w14:paraId="622DF6DA" w14:textId="77777777" w:rsidTr="00776337">
        <w:tc>
          <w:tcPr>
            <w:tcW w:w="2518" w:type="dxa"/>
          </w:tcPr>
          <w:p w14:paraId="18927D01"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46D24B88" w14:textId="77777777"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Interactivo que permite comprender los factores involucrados en una crisis económica contemporánea y estudiar los conceptos que las explican.</w:t>
            </w:r>
          </w:p>
          <w:p w14:paraId="0CA874C7" w14:textId="77777777" w:rsidR="00432873" w:rsidRPr="00F004D6" w:rsidRDefault="00432873" w:rsidP="00C95BF4">
            <w:pPr>
              <w:spacing w:line="276" w:lineRule="auto"/>
              <w:rPr>
                <w:rFonts w:ascii="Times New Roman" w:hAnsi="Times New Roman" w:cs="Times New Roman"/>
                <w:sz w:val="24"/>
                <w:szCs w:val="24"/>
              </w:rPr>
            </w:pPr>
          </w:p>
          <w:p w14:paraId="3594BE00" w14:textId="77777777" w:rsidR="00432873" w:rsidRPr="00F004D6" w:rsidRDefault="00432873" w:rsidP="00C95BF4">
            <w:pPr>
              <w:spacing w:line="276" w:lineRule="auto"/>
              <w:rPr>
                <w:rFonts w:ascii="Times New Roman" w:hAnsi="Times New Roman" w:cs="Times New Roman"/>
                <w:sz w:val="24"/>
                <w:szCs w:val="24"/>
              </w:rPr>
            </w:pPr>
          </w:p>
          <w:p w14:paraId="7A22F807" w14:textId="27FB9779"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FICHA DEL PROFESOR</w:t>
            </w:r>
            <w:r w:rsidR="00DB0A91">
              <w:rPr>
                <w:rFonts w:ascii="Times New Roman" w:hAnsi="Times New Roman" w:cs="Times New Roman"/>
                <w:sz w:val="24"/>
                <w:szCs w:val="24"/>
              </w:rPr>
              <w:t>: en documento Word REC120</w:t>
            </w:r>
          </w:p>
          <w:p w14:paraId="7BEA1BD8" w14:textId="43CCEF0D"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 xml:space="preserve">FICHA DEL </w:t>
            </w:r>
            <w:r>
              <w:rPr>
                <w:rFonts w:ascii="Times New Roman" w:hAnsi="Times New Roman" w:cs="Times New Roman"/>
                <w:sz w:val="24"/>
                <w:szCs w:val="24"/>
              </w:rPr>
              <w:t>ESTUDIANTE</w:t>
            </w:r>
            <w:r w:rsidR="0021237B">
              <w:rPr>
                <w:rFonts w:ascii="Times New Roman" w:hAnsi="Times New Roman" w:cs="Times New Roman"/>
                <w:sz w:val="24"/>
                <w:szCs w:val="24"/>
              </w:rPr>
              <w:t xml:space="preserve">: </w:t>
            </w:r>
            <w:r w:rsidR="0021237B">
              <w:rPr>
                <w:rFonts w:ascii="Times New Roman" w:hAnsi="Times New Roman" w:cs="Times New Roman"/>
                <w:sz w:val="24"/>
                <w:szCs w:val="24"/>
              </w:rPr>
              <w:t>en documento Word REC120</w:t>
            </w:r>
          </w:p>
          <w:p w14:paraId="338A7818" w14:textId="77777777" w:rsidR="00432873" w:rsidRPr="00F004D6" w:rsidRDefault="00432873" w:rsidP="00C95BF4">
            <w:pPr>
              <w:spacing w:line="276" w:lineRule="auto"/>
              <w:rPr>
                <w:rFonts w:ascii="Times New Roman" w:hAnsi="Times New Roman" w:cs="Times New Roman"/>
                <w:sz w:val="24"/>
                <w:szCs w:val="24"/>
              </w:rPr>
            </w:pPr>
          </w:p>
        </w:tc>
      </w:tr>
    </w:tbl>
    <w:p w14:paraId="1863E3A3" w14:textId="77777777" w:rsidR="00432873" w:rsidRPr="00F004D6" w:rsidRDefault="00432873" w:rsidP="00C95BF4">
      <w:pPr>
        <w:spacing w:after="0" w:line="276" w:lineRule="auto"/>
        <w:jc w:val="both"/>
        <w:rPr>
          <w:rFonts w:ascii="Times New Roman" w:hAnsi="Times New Roman" w:cs="Times New Roman"/>
        </w:rPr>
      </w:pPr>
    </w:p>
    <w:p w14:paraId="7992731E" w14:textId="77777777" w:rsidR="00432873" w:rsidRDefault="00432873" w:rsidP="00C95BF4">
      <w:pPr>
        <w:spacing w:after="0" w:line="276" w:lineRule="auto"/>
        <w:jc w:val="both"/>
        <w:rPr>
          <w:rFonts w:ascii="Times New Roman" w:hAnsi="Times New Roman" w:cs="Times New Roman"/>
          <w:b/>
        </w:rPr>
      </w:pPr>
    </w:p>
    <w:p w14:paraId="2BBC804A" w14:textId="77777777" w:rsidR="00432873" w:rsidRPr="000846F3" w:rsidRDefault="00432873" w:rsidP="00C95BF4">
      <w:pPr>
        <w:spacing w:after="0" w:line="276" w:lineRule="auto"/>
        <w:jc w:val="both"/>
        <w:rPr>
          <w:rFonts w:ascii="Times New Roman" w:hAnsi="Times New Roman" w:cs="Times New Roman"/>
          <w:b/>
        </w:rPr>
      </w:pPr>
    </w:p>
    <w:p w14:paraId="5B15AB83" w14:textId="43F03917"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3.2 Nuevas formas de fascismo recorren el corazón de Europa</w:t>
      </w:r>
    </w:p>
    <w:p w14:paraId="71CAFDAC" w14:textId="77777777" w:rsidR="00C7684A" w:rsidRPr="000846F3" w:rsidRDefault="00C7684A" w:rsidP="00C95BF4">
      <w:pPr>
        <w:spacing w:after="0" w:line="276" w:lineRule="auto"/>
        <w:jc w:val="both"/>
        <w:rPr>
          <w:rFonts w:ascii="Times New Roman" w:hAnsi="Times New Roman" w:cs="Times New Roman"/>
          <w:b/>
        </w:rPr>
      </w:pPr>
    </w:p>
    <w:p w14:paraId="48DEA02D" w14:textId="032FF4F3" w:rsidR="00DE5008" w:rsidRDefault="00C26214" w:rsidP="00C95BF4">
      <w:pPr>
        <w:spacing w:after="0" w:line="276" w:lineRule="auto"/>
        <w:jc w:val="both"/>
        <w:rPr>
          <w:rFonts w:ascii="Times New Roman" w:hAnsi="Times New Roman" w:cs="Times New Roman"/>
        </w:rPr>
      </w:pPr>
      <w:r>
        <w:rPr>
          <w:rFonts w:ascii="Times New Roman" w:hAnsi="Times New Roman" w:cs="Times New Roman"/>
        </w:rPr>
        <w:t xml:space="preserve">Las tendencias de los últimos años indican el crecimiento en Europa de </w:t>
      </w:r>
      <w:r w:rsidR="008E38D5" w:rsidRPr="000846F3">
        <w:rPr>
          <w:rFonts w:ascii="Times New Roman" w:hAnsi="Times New Roman" w:cs="Times New Roman"/>
        </w:rPr>
        <w:t xml:space="preserve">movimientos </w:t>
      </w:r>
      <w:r w:rsidR="008E38D5" w:rsidRPr="00DE5008">
        <w:rPr>
          <w:rFonts w:ascii="Times New Roman" w:hAnsi="Times New Roman" w:cs="Times New Roman"/>
          <w:b/>
        </w:rPr>
        <w:t>ultraderechistas</w:t>
      </w:r>
      <w:r w:rsidR="008E38D5" w:rsidRPr="000846F3">
        <w:rPr>
          <w:rFonts w:ascii="Times New Roman" w:hAnsi="Times New Roman" w:cs="Times New Roman"/>
        </w:rPr>
        <w:t xml:space="preserve"> </w:t>
      </w:r>
      <w:r>
        <w:rPr>
          <w:rFonts w:ascii="Times New Roman" w:hAnsi="Times New Roman" w:cs="Times New Roman"/>
        </w:rPr>
        <w:t xml:space="preserve">que promueven discursos </w:t>
      </w:r>
      <w:r w:rsidRPr="00DE5008">
        <w:rPr>
          <w:rFonts w:ascii="Times New Roman" w:hAnsi="Times New Roman" w:cs="Times New Roman"/>
          <w:b/>
        </w:rPr>
        <w:t>fascistas</w:t>
      </w:r>
      <w:r>
        <w:rPr>
          <w:rFonts w:ascii="Times New Roman" w:hAnsi="Times New Roman" w:cs="Times New Roman"/>
        </w:rPr>
        <w:t xml:space="preserve">. </w:t>
      </w:r>
      <w:r w:rsidR="008A5008">
        <w:rPr>
          <w:rFonts w:ascii="Times New Roman" w:hAnsi="Times New Roman" w:cs="Times New Roman"/>
        </w:rPr>
        <w:t xml:space="preserve">Es una forma de pensar que </w:t>
      </w:r>
      <w:r w:rsidR="008A5008" w:rsidRPr="008A5008">
        <w:rPr>
          <w:rFonts w:ascii="Times New Roman" w:hAnsi="Times New Roman" w:cs="Times New Roman"/>
        </w:rPr>
        <w:t>vuelve a presentarse como alternativa ante la crisis económica</w:t>
      </w:r>
      <w:r w:rsidR="008A5008">
        <w:rPr>
          <w:rFonts w:ascii="Times New Roman" w:hAnsi="Times New Roman" w:cs="Times New Roman"/>
        </w:rPr>
        <w:t xml:space="preserve">. </w:t>
      </w:r>
      <w:r w:rsidR="008A5008" w:rsidRPr="008A5008">
        <w:rPr>
          <w:rFonts w:ascii="Times New Roman" w:hAnsi="Times New Roman" w:cs="Times New Roman"/>
        </w:rPr>
        <w:t xml:space="preserve"> </w:t>
      </w:r>
    </w:p>
    <w:p w14:paraId="116A111E"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28F47845" w14:textId="77777777" w:rsidTr="00120F66">
        <w:tc>
          <w:tcPr>
            <w:tcW w:w="8978" w:type="dxa"/>
            <w:gridSpan w:val="2"/>
            <w:shd w:val="clear" w:color="auto" w:fill="000000" w:themeFill="text1"/>
          </w:tcPr>
          <w:p w14:paraId="0F2F69A4"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87F58EC" w14:textId="77777777" w:rsidTr="00120F66">
        <w:tc>
          <w:tcPr>
            <w:tcW w:w="2518" w:type="dxa"/>
          </w:tcPr>
          <w:p w14:paraId="45B6B1AD"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CCB260C" w14:textId="383944AB" w:rsidR="00DE5008" w:rsidRPr="000846F3" w:rsidRDefault="003F0495" w:rsidP="00C95BF4">
            <w:pPr>
              <w:spacing w:line="276" w:lineRule="auto"/>
              <w:jc w:val="both"/>
              <w:rPr>
                <w:rFonts w:ascii="Times New Roman" w:hAnsi="Times New Roman" w:cs="Times New Roman"/>
                <w:b/>
                <w:sz w:val="24"/>
                <w:szCs w:val="24"/>
              </w:rPr>
            </w:pPr>
            <w:r>
              <w:rPr>
                <w:rFonts w:ascii="Times New Roman" w:hAnsi="Times New Roman" w:cs="Times New Roman"/>
              </w:rPr>
              <w:t>U</w:t>
            </w:r>
            <w:r w:rsidR="00DE5008" w:rsidRPr="000846F3">
              <w:rPr>
                <w:rFonts w:ascii="Times New Roman" w:hAnsi="Times New Roman" w:cs="Times New Roman"/>
              </w:rPr>
              <w:t xml:space="preserve">na de las </w:t>
            </w:r>
            <w:r w:rsidR="00DE5008">
              <w:rPr>
                <w:rFonts w:ascii="Times New Roman" w:hAnsi="Times New Roman" w:cs="Times New Roman"/>
              </w:rPr>
              <w:t xml:space="preserve">razones </w:t>
            </w:r>
            <w:r w:rsidR="00DE5008" w:rsidRPr="000846F3">
              <w:rPr>
                <w:rFonts w:ascii="Times New Roman" w:hAnsi="Times New Roman" w:cs="Times New Roman"/>
              </w:rPr>
              <w:t xml:space="preserve">del fortalecimiento del nazismo alemán y del fascismo italiano </w:t>
            </w:r>
            <w:r w:rsidR="00DE5008">
              <w:rPr>
                <w:rFonts w:ascii="Times New Roman" w:hAnsi="Times New Roman" w:cs="Times New Roman"/>
              </w:rPr>
              <w:t xml:space="preserve">radicó en el </w:t>
            </w:r>
            <w:r w:rsidR="00DE5008" w:rsidRPr="000846F3">
              <w:rPr>
                <w:rFonts w:ascii="Times New Roman" w:hAnsi="Times New Roman" w:cs="Times New Roman"/>
              </w:rPr>
              <w:t>empobrecimiento de las clase</w:t>
            </w:r>
            <w:r w:rsidR="00DE5008">
              <w:rPr>
                <w:rFonts w:ascii="Times New Roman" w:hAnsi="Times New Roman" w:cs="Times New Roman"/>
              </w:rPr>
              <w:t>s</w:t>
            </w:r>
            <w:r w:rsidR="00DE5008" w:rsidRPr="000846F3">
              <w:rPr>
                <w:rFonts w:ascii="Times New Roman" w:hAnsi="Times New Roman" w:cs="Times New Roman"/>
              </w:rPr>
              <w:t xml:space="preserve"> populares </w:t>
            </w:r>
            <w:r w:rsidR="00DE5008">
              <w:rPr>
                <w:rFonts w:ascii="Times New Roman" w:hAnsi="Times New Roman" w:cs="Times New Roman"/>
              </w:rPr>
              <w:t xml:space="preserve">debido a la gran </w:t>
            </w:r>
            <w:r w:rsidR="00DE5008" w:rsidRPr="000846F3">
              <w:rPr>
                <w:rFonts w:ascii="Times New Roman" w:hAnsi="Times New Roman" w:cs="Times New Roman"/>
              </w:rPr>
              <w:t xml:space="preserve">la depresión </w:t>
            </w:r>
            <w:r w:rsidR="00DE5008">
              <w:rPr>
                <w:rFonts w:ascii="Times New Roman" w:hAnsi="Times New Roman" w:cs="Times New Roman"/>
              </w:rPr>
              <w:t>económica de los años treinta.</w:t>
            </w:r>
          </w:p>
        </w:tc>
      </w:tr>
    </w:tbl>
    <w:p w14:paraId="4E09AB76" w14:textId="77777777" w:rsidR="00DE5008" w:rsidRDefault="00DE500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652C60" w:rsidRPr="000846F3" w14:paraId="4A6DF658" w14:textId="77777777" w:rsidTr="00120F66">
        <w:tc>
          <w:tcPr>
            <w:tcW w:w="8978" w:type="dxa"/>
            <w:gridSpan w:val="2"/>
            <w:shd w:val="clear" w:color="auto" w:fill="000000" w:themeFill="text1"/>
          </w:tcPr>
          <w:p w14:paraId="56F6858A" w14:textId="77777777" w:rsidR="00652C60" w:rsidRPr="000846F3" w:rsidRDefault="00652C6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652C60" w:rsidRPr="000846F3" w14:paraId="29EAD006" w14:textId="77777777" w:rsidTr="00120F66">
        <w:tc>
          <w:tcPr>
            <w:tcW w:w="2518" w:type="dxa"/>
          </w:tcPr>
          <w:p w14:paraId="7790676E" w14:textId="77777777" w:rsidR="00652C60" w:rsidRPr="000846F3" w:rsidRDefault="00652C60"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9DCE284" w14:textId="28F699EC" w:rsidR="00652C60" w:rsidRPr="000846F3" w:rsidRDefault="00652C60"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factores que favorecen la reaparición del fascismo</w:t>
            </w:r>
          </w:p>
        </w:tc>
      </w:tr>
      <w:tr w:rsidR="00652C60" w:rsidRPr="000846F3" w14:paraId="3F8D7F34" w14:textId="77777777" w:rsidTr="00120F66">
        <w:tc>
          <w:tcPr>
            <w:tcW w:w="2518" w:type="dxa"/>
          </w:tcPr>
          <w:p w14:paraId="303B4993" w14:textId="77777777" w:rsidR="00652C60" w:rsidRPr="000846F3" w:rsidRDefault="00652C60"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826C9C" w14:textId="5CB18DAC" w:rsidR="00652C60" w:rsidRPr="000846F3" w:rsidRDefault="00652C60" w:rsidP="00C95BF4">
            <w:pPr>
              <w:spacing w:line="276" w:lineRule="auto"/>
              <w:jc w:val="both"/>
              <w:rPr>
                <w:rFonts w:ascii="Times New Roman" w:hAnsi="Times New Roman" w:cs="Times New Roman"/>
                <w:sz w:val="24"/>
                <w:szCs w:val="24"/>
              </w:rPr>
            </w:pPr>
            <w:r>
              <w:rPr>
                <w:rFonts w:ascii="Times New Roman" w:hAnsi="Times New Roman" w:cs="Times New Roman"/>
              </w:rPr>
              <w:t xml:space="preserve">Hoy se conjugan una serie de factores que </w:t>
            </w:r>
            <w:r w:rsidR="003F0495">
              <w:rPr>
                <w:rFonts w:ascii="Times New Roman" w:hAnsi="Times New Roman" w:cs="Times New Roman"/>
              </w:rPr>
              <w:t>promueven</w:t>
            </w:r>
            <w:r>
              <w:rPr>
                <w:rFonts w:ascii="Times New Roman" w:hAnsi="Times New Roman" w:cs="Times New Roman"/>
              </w:rPr>
              <w:t xml:space="preserve"> la aparición de un clima </w:t>
            </w:r>
            <w:r w:rsidR="003F0495">
              <w:rPr>
                <w:rFonts w:ascii="Times New Roman" w:hAnsi="Times New Roman" w:cs="Times New Roman"/>
              </w:rPr>
              <w:t>adverso</w:t>
            </w:r>
            <w:r>
              <w:rPr>
                <w:rFonts w:ascii="Times New Roman" w:hAnsi="Times New Roman" w:cs="Times New Roman"/>
              </w:rPr>
              <w:t xml:space="preserve"> </w:t>
            </w:r>
            <w:r w:rsidR="003F0495">
              <w:rPr>
                <w:rFonts w:ascii="Times New Roman" w:hAnsi="Times New Roman" w:cs="Times New Roman"/>
              </w:rPr>
              <w:t>para los</w:t>
            </w:r>
            <w:r>
              <w:rPr>
                <w:rFonts w:ascii="Times New Roman" w:hAnsi="Times New Roman" w:cs="Times New Roman"/>
              </w:rPr>
              <w:t xml:space="preserve"> extranjeros en Europa</w:t>
            </w:r>
            <w:r w:rsidRPr="000846F3">
              <w:rPr>
                <w:rFonts w:ascii="Times New Roman" w:hAnsi="Times New Roman" w:cs="Times New Roman"/>
              </w:rPr>
              <w:t>.</w:t>
            </w:r>
            <w:r>
              <w:rPr>
                <w:rFonts w:ascii="Times New Roman" w:hAnsi="Times New Roman" w:cs="Times New Roman"/>
              </w:rPr>
              <w:t xml:space="preserve"> El principal es el alto nivel de desempleo en las principales capitales del viejo continente. Otros factores son la migración masiva de africanos y de latinos hacia las ciudades europeas, pero en particular, l</w:t>
            </w:r>
            <w:r w:rsidRPr="000846F3">
              <w:rPr>
                <w:rFonts w:ascii="Times New Roman" w:hAnsi="Times New Roman" w:cs="Times New Roman"/>
              </w:rPr>
              <w:t xml:space="preserve">a </w:t>
            </w:r>
            <w:r>
              <w:rPr>
                <w:rFonts w:ascii="Times New Roman" w:hAnsi="Times New Roman" w:cs="Times New Roman"/>
              </w:rPr>
              <w:t xml:space="preserve">creciente presencia de la </w:t>
            </w:r>
            <w:r w:rsidRPr="000846F3">
              <w:rPr>
                <w:rFonts w:ascii="Times New Roman" w:hAnsi="Times New Roman" w:cs="Times New Roman"/>
              </w:rPr>
              <w:t>religi</w:t>
            </w:r>
            <w:r>
              <w:rPr>
                <w:rFonts w:ascii="Times New Roman" w:hAnsi="Times New Roman" w:cs="Times New Roman"/>
              </w:rPr>
              <w:t xml:space="preserve">ón musulmana en Europa. La presencia del islam se hace evidente en </w:t>
            </w:r>
            <w:r w:rsidRPr="000846F3">
              <w:rPr>
                <w:rFonts w:ascii="Times New Roman" w:hAnsi="Times New Roman" w:cs="Times New Roman"/>
              </w:rPr>
              <w:t>la construcción de mezquitas</w:t>
            </w:r>
            <w:r>
              <w:rPr>
                <w:rFonts w:ascii="Times New Roman" w:hAnsi="Times New Roman" w:cs="Times New Roman"/>
              </w:rPr>
              <w:t xml:space="preserve"> y en </w:t>
            </w:r>
            <w:r w:rsidRPr="000846F3">
              <w:rPr>
                <w:rFonts w:ascii="Times New Roman" w:hAnsi="Times New Roman" w:cs="Times New Roman"/>
              </w:rPr>
              <w:t>el uso de</w:t>
            </w:r>
            <w:r>
              <w:rPr>
                <w:rFonts w:ascii="Times New Roman" w:hAnsi="Times New Roman" w:cs="Times New Roman"/>
              </w:rPr>
              <w:t>l</w:t>
            </w:r>
            <w:r w:rsidRPr="000846F3">
              <w:rPr>
                <w:rFonts w:ascii="Times New Roman" w:hAnsi="Times New Roman" w:cs="Times New Roman"/>
              </w:rPr>
              <w:t xml:space="preserve"> velo </w:t>
            </w:r>
            <w:r>
              <w:rPr>
                <w:rFonts w:ascii="Times New Roman" w:hAnsi="Times New Roman" w:cs="Times New Roman"/>
              </w:rPr>
              <w:t xml:space="preserve">islámico. También es relevante la influencia de la comunidad judía. </w:t>
            </w:r>
          </w:p>
        </w:tc>
      </w:tr>
    </w:tbl>
    <w:p w14:paraId="3255C256" w14:textId="77777777" w:rsidR="00652C60" w:rsidRDefault="00652C60" w:rsidP="00C95BF4">
      <w:pPr>
        <w:spacing w:after="0" w:line="276" w:lineRule="auto"/>
        <w:jc w:val="both"/>
        <w:rPr>
          <w:rFonts w:ascii="Times New Roman" w:hAnsi="Times New Roman" w:cs="Times New Roman"/>
        </w:rPr>
      </w:pPr>
    </w:p>
    <w:p w14:paraId="79D7165C" w14:textId="06B92330" w:rsidR="00A04EDB" w:rsidRDefault="003720F2" w:rsidP="00C95BF4">
      <w:pPr>
        <w:spacing w:after="0" w:line="276" w:lineRule="auto"/>
        <w:jc w:val="both"/>
        <w:rPr>
          <w:rFonts w:ascii="Times New Roman" w:hAnsi="Times New Roman" w:cs="Times New Roman"/>
        </w:rPr>
      </w:pPr>
      <w:r>
        <w:rPr>
          <w:rFonts w:ascii="Times New Roman" w:hAnsi="Times New Roman" w:cs="Times New Roman"/>
        </w:rPr>
        <w:t xml:space="preserve">Uno de los </w:t>
      </w:r>
      <w:r w:rsidR="0091201D">
        <w:rPr>
          <w:rFonts w:ascii="Times New Roman" w:hAnsi="Times New Roman" w:cs="Times New Roman"/>
        </w:rPr>
        <w:t xml:space="preserve">principales focos </w:t>
      </w:r>
      <w:r w:rsidR="00C26214">
        <w:rPr>
          <w:rFonts w:ascii="Times New Roman" w:hAnsi="Times New Roman" w:cs="Times New Roman"/>
        </w:rPr>
        <w:t xml:space="preserve">de movimientos </w:t>
      </w:r>
      <w:r w:rsidR="003F0495">
        <w:rPr>
          <w:rFonts w:ascii="Times New Roman" w:hAnsi="Times New Roman" w:cs="Times New Roman"/>
        </w:rPr>
        <w:t xml:space="preserve">fascistas </w:t>
      </w:r>
      <w:r w:rsidR="00C26214">
        <w:rPr>
          <w:rFonts w:ascii="Times New Roman" w:hAnsi="Times New Roman" w:cs="Times New Roman"/>
        </w:rPr>
        <w:t xml:space="preserve">se </w:t>
      </w:r>
      <w:r w:rsidR="0091201D">
        <w:rPr>
          <w:rFonts w:ascii="Times New Roman" w:hAnsi="Times New Roman" w:cs="Times New Roman"/>
        </w:rPr>
        <w:t xml:space="preserve">puede situar entre </w:t>
      </w:r>
      <w:r w:rsidR="008E38D5">
        <w:rPr>
          <w:rFonts w:ascii="Times New Roman" w:hAnsi="Times New Roman" w:cs="Times New Roman"/>
        </w:rPr>
        <w:t xml:space="preserve">grupos de </w:t>
      </w:r>
      <w:r w:rsidR="008E38D5" w:rsidRPr="000846F3">
        <w:rPr>
          <w:rFonts w:ascii="Times New Roman" w:hAnsi="Times New Roman" w:cs="Times New Roman"/>
        </w:rPr>
        <w:t>jóvenes</w:t>
      </w:r>
      <w:r w:rsidR="00A04EDB">
        <w:rPr>
          <w:rFonts w:ascii="Times New Roman" w:hAnsi="Times New Roman" w:cs="Times New Roman"/>
        </w:rPr>
        <w:t xml:space="preserve"> </w:t>
      </w:r>
      <w:r w:rsidR="0091201D">
        <w:rPr>
          <w:rFonts w:ascii="Times New Roman" w:hAnsi="Times New Roman" w:cs="Times New Roman"/>
        </w:rPr>
        <w:t xml:space="preserve">más </w:t>
      </w:r>
      <w:r w:rsidR="003F0495">
        <w:rPr>
          <w:rFonts w:ascii="Times New Roman" w:hAnsi="Times New Roman" w:cs="Times New Roman"/>
        </w:rPr>
        <w:t xml:space="preserve">afectados por </w:t>
      </w:r>
      <w:r w:rsidR="0091201D">
        <w:rPr>
          <w:rFonts w:ascii="Times New Roman" w:hAnsi="Times New Roman" w:cs="Times New Roman"/>
        </w:rPr>
        <w:t xml:space="preserve">la crisis, ya que ven reducidas sus expectativas vitales. Dichos grupos realizan actividades tales como la difusión de </w:t>
      </w:r>
      <w:r w:rsidR="008E38D5" w:rsidRPr="000846F3">
        <w:rPr>
          <w:rFonts w:ascii="Times New Roman" w:hAnsi="Times New Roman" w:cs="Times New Roman"/>
        </w:rPr>
        <w:t>publicaciones</w:t>
      </w:r>
      <w:r w:rsidR="008E38D5">
        <w:rPr>
          <w:rFonts w:ascii="Times New Roman" w:hAnsi="Times New Roman" w:cs="Times New Roman"/>
        </w:rPr>
        <w:t xml:space="preserve"> racistas</w:t>
      </w:r>
      <w:r w:rsidR="008E38D5" w:rsidRPr="000846F3">
        <w:rPr>
          <w:rFonts w:ascii="Times New Roman" w:hAnsi="Times New Roman" w:cs="Times New Roman"/>
        </w:rPr>
        <w:t>, grupos de música</w:t>
      </w:r>
      <w:r w:rsidR="008E38D5">
        <w:rPr>
          <w:rFonts w:ascii="Times New Roman" w:hAnsi="Times New Roman" w:cs="Times New Roman"/>
        </w:rPr>
        <w:t xml:space="preserve"> con mensajes xenófobos</w:t>
      </w:r>
      <w:r w:rsidR="00A04EDB">
        <w:rPr>
          <w:rFonts w:ascii="Times New Roman" w:hAnsi="Times New Roman" w:cs="Times New Roman"/>
        </w:rPr>
        <w:t xml:space="preserve">, páginas web y </w:t>
      </w:r>
      <w:r w:rsidR="008E38D5" w:rsidRPr="000846F3">
        <w:rPr>
          <w:rFonts w:ascii="Times New Roman" w:hAnsi="Times New Roman" w:cs="Times New Roman"/>
        </w:rPr>
        <w:t xml:space="preserve">organizaciones </w:t>
      </w:r>
      <w:r w:rsidR="00A04EDB">
        <w:rPr>
          <w:rFonts w:ascii="Times New Roman" w:hAnsi="Times New Roman" w:cs="Times New Roman"/>
        </w:rPr>
        <w:t>que ejercen formas de violencia física y simbólica contra aquellos considerados como extranjeros</w:t>
      </w:r>
      <w:r w:rsidR="008E38D5" w:rsidRPr="000846F3">
        <w:rPr>
          <w:rFonts w:ascii="Times New Roman" w:hAnsi="Times New Roman" w:cs="Times New Roman"/>
        </w:rPr>
        <w:t>.</w:t>
      </w:r>
      <w:r w:rsidR="008E38D5">
        <w:rPr>
          <w:rFonts w:ascii="Times New Roman" w:hAnsi="Times New Roman" w:cs="Times New Roman"/>
        </w:rPr>
        <w:t xml:space="preserve"> </w:t>
      </w:r>
    </w:p>
    <w:p w14:paraId="4DDF6AC5" w14:textId="77777777" w:rsidR="00A04EDB" w:rsidRDefault="00A04EDB" w:rsidP="00C95BF4">
      <w:pPr>
        <w:spacing w:after="0" w:line="276" w:lineRule="auto"/>
        <w:jc w:val="both"/>
        <w:rPr>
          <w:rFonts w:ascii="Times New Roman" w:hAnsi="Times New Roman" w:cs="Times New Roman"/>
        </w:rPr>
      </w:pPr>
    </w:p>
    <w:p w14:paraId="00958CF6" w14:textId="76952746" w:rsidR="008A5008" w:rsidRDefault="003F0495" w:rsidP="00C95BF4">
      <w:pPr>
        <w:spacing w:after="0" w:line="276" w:lineRule="auto"/>
        <w:jc w:val="both"/>
        <w:rPr>
          <w:rFonts w:ascii="Times New Roman" w:hAnsi="Times New Roman" w:cs="Times New Roman"/>
        </w:rPr>
      </w:pPr>
      <w:r>
        <w:rPr>
          <w:rFonts w:ascii="Times New Roman" w:hAnsi="Times New Roman" w:cs="Times New Roman"/>
        </w:rPr>
        <w:t>Ma</w:t>
      </w:r>
      <w:r w:rsidR="003720F2">
        <w:rPr>
          <w:rFonts w:ascii="Times New Roman" w:hAnsi="Times New Roman" w:cs="Times New Roman"/>
        </w:rPr>
        <w:t>s n</w:t>
      </w:r>
      <w:r w:rsidR="008E38D5">
        <w:rPr>
          <w:rFonts w:ascii="Times New Roman" w:hAnsi="Times New Roman" w:cs="Times New Roman"/>
        </w:rPr>
        <w:t>o sólo entre los jóvenes</w:t>
      </w:r>
      <w:r w:rsidR="00A04EDB">
        <w:rPr>
          <w:rFonts w:ascii="Times New Roman" w:hAnsi="Times New Roman" w:cs="Times New Roman"/>
        </w:rPr>
        <w:t xml:space="preserve"> cunde </w:t>
      </w:r>
      <w:r w:rsidR="008E38D5" w:rsidRPr="000846F3">
        <w:rPr>
          <w:rFonts w:ascii="Times New Roman" w:hAnsi="Times New Roman" w:cs="Times New Roman"/>
        </w:rPr>
        <w:t xml:space="preserve">el </w:t>
      </w:r>
      <w:r w:rsidR="008E38D5" w:rsidRPr="002B5DD5">
        <w:rPr>
          <w:rFonts w:ascii="Times New Roman" w:hAnsi="Times New Roman" w:cs="Times New Roman"/>
          <w:b/>
        </w:rPr>
        <w:t>racismo</w:t>
      </w:r>
      <w:r w:rsidR="008A5008">
        <w:rPr>
          <w:rFonts w:ascii="Times New Roman" w:hAnsi="Times New Roman" w:cs="Times New Roman"/>
        </w:rPr>
        <w:t xml:space="preserve"> y la </w:t>
      </w:r>
      <w:r w:rsidR="008A5008" w:rsidRPr="002B5DD5">
        <w:rPr>
          <w:rFonts w:ascii="Times New Roman" w:hAnsi="Times New Roman" w:cs="Times New Roman"/>
          <w:b/>
        </w:rPr>
        <w:t>xenofobia</w:t>
      </w:r>
      <w:r w:rsidR="00C36D75">
        <w:rPr>
          <w:rFonts w:ascii="Times New Roman" w:hAnsi="Times New Roman" w:cs="Times New Roman"/>
        </w:rPr>
        <w:t>. T</w:t>
      </w:r>
      <w:r w:rsidR="00A04EDB">
        <w:rPr>
          <w:rFonts w:ascii="Times New Roman" w:hAnsi="Times New Roman" w:cs="Times New Roman"/>
        </w:rPr>
        <w:t xml:space="preserve">ambién </w:t>
      </w:r>
      <w:r w:rsidR="008E38D5">
        <w:rPr>
          <w:rFonts w:ascii="Times New Roman" w:hAnsi="Times New Roman" w:cs="Times New Roman"/>
        </w:rPr>
        <w:t>se expresa en</w:t>
      </w:r>
      <w:r w:rsidR="003720F2">
        <w:rPr>
          <w:rFonts w:ascii="Times New Roman" w:hAnsi="Times New Roman" w:cs="Times New Roman"/>
        </w:rPr>
        <w:t>tre</w:t>
      </w:r>
      <w:r w:rsidR="008E38D5">
        <w:rPr>
          <w:rFonts w:ascii="Times New Roman" w:hAnsi="Times New Roman" w:cs="Times New Roman"/>
        </w:rPr>
        <w:t xml:space="preserve"> </w:t>
      </w:r>
      <w:r w:rsidR="00A04EDB">
        <w:rPr>
          <w:rFonts w:ascii="Times New Roman" w:hAnsi="Times New Roman" w:cs="Times New Roman"/>
        </w:rPr>
        <w:t xml:space="preserve">algunos miembros de las principales </w:t>
      </w:r>
      <w:r w:rsidR="008E38D5" w:rsidRPr="000846F3">
        <w:rPr>
          <w:rFonts w:ascii="Times New Roman" w:hAnsi="Times New Roman" w:cs="Times New Roman"/>
        </w:rPr>
        <w:t>institucion</w:t>
      </w:r>
      <w:r w:rsidR="008E38D5">
        <w:rPr>
          <w:rFonts w:ascii="Times New Roman" w:hAnsi="Times New Roman" w:cs="Times New Roman"/>
        </w:rPr>
        <w:t>es</w:t>
      </w:r>
      <w:r w:rsidR="00A04EDB">
        <w:rPr>
          <w:rFonts w:ascii="Times New Roman" w:hAnsi="Times New Roman" w:cs="Times New Roman"/>
        </w:rPr>
        <w:t xml:space="preserve"> </w:t>
      </w:r>
      <w:r w:rsidR="003720F2">
        <w:rPr>
          <w:rFonts w:ascii="Times New Roman" w:hAnsi="Times New Roman" w:cs="Times New Roman"/>
        </w:rPr>
        <w:t xml:space="preserve">políticas, </w:t>
      </w:r>
      <w:r w:rsidR="00A04EDB">
        <w:rPr>
          <w:rFonts w:ascii="Times New Roman" w:hAnsi="Times New Roman" w:cs="Times New Roman"/>
        </w:rPr>
        <w:t>de gobierno</w:t>
      </w:r>
      <w:r w:rsidR="008E38D5" w:rsidRPr="000846F3">
        <w:rPr>
          <w:rFonts w:ascii="Times New Roman" w:hAnsi="Times New Roman" w:cs="Times New Roman"/>
        </w:rPr>
        <w:t xml:space="preserve">, </w:t>
      </w:r>
      <w:r w:rsidR="00A04EDB">
        <w:rPr>
          <w:rFonts w:ascii="Times New Roman" w:hAnsi="Times New Roman" w:cs="Times New Roman"/>
        </w:rPr>
        <w:t xml:space="preserve">económicas y culturales, desde donde se </w:t>
      </w:r>
      <w:r w:rsidR="008E38D5" w:rsidRPr="000846F3">
        <w:rPr>
          <w:rFonts w:ascii="Times New Roman" w:hAnsi="Times New Roman" w:cs="Times New Roman"/>
        </w:rPr>
        <w:t>legitima</w:t>
      </w:r>
      <w:r w:rsidR="008E38D5">
        <w:rPr>
          <w:rFonts w:ascii="Times New Roman" w:hAnsi="Times New Roman" w:cs="Times New Roman"/>
        </w:rPr>
        <w:t xml:space="preserve"> </w:t>
      </w:r>
      <w:r w:rsidR="008E38D5" w:rsidRPr="000846F3">
        <w:rPr>
          <w:rFonts w:ascii="Times New Roman" w:hAnsi="Times New Roman" w:cs="Times New Roman"/>
        </w:rPr>
        <w:t>el discurso de ultraderecha</w:t>
      </w:r>
      <w:r w:rsidR="008E38D5">
        <w:rPr>
          <w:rFonts w:ascii="Times New Roman" w:hAnsi="Times New Roman" w:cs="Times New Roman"/>
        </w:rPr>
        <w:t>.</w:t>
      </w:r>
      <w:r w:rsidR="00A04EDB">
        <w:rPr>
          <w:rFonts w:ascii="Times New Roman" w:hAnsi="Times New Roman" w:cs="Times New Roman"/>
        </w:rPr>
        <w:t xml:space="preserve"> </w:t>
      </w:r>
    </w:p>
    <w:p w14:paraId="7BB38884" w14:textId="77777777" w:rsidR="008A5008" w:rsidRDefault="008A5008" w:rsidP="00C95BF4">
      <w:pPr>
        <w:spacing w:after="0" w:line="276" w:lineRule="auto"/>
        <w:jc w:val="both"/>
        <w:rPr>
          <w:rFonts w:ascii="Times New Roman" w:hAnsi="Times New Roman" w:cs="Times New Roman"/>
        </w:rPr>
      </w:pPr>
    </w:p>
    <w:p w14:paraId="21302251" w14:textId="5310A5DC" w:rsidR="008A5008" w:rsidRDefault="002B5DD5" w:rsidP="00C95BF4">
      <w:pPr>
        <w:spacing w:after="0" w:line="276" w:lineRule="auto"/>
        <w:jc w:val="both"/>
        <w:rPr>
          <w:rFonts w:ascii="Times New Roman" w:hAnsi="Times New Roman" w:cs="Times New Roman"/>
        </w:rPr>
      </w:pPr>
      <w:r>
        <w:rPr>
          <w:rFonts w:ascii="Times New Roman" w:hAnsi="Times New Roman" w:cs="Times New Roman"/>
        </w:rPr>
        <w:t>Se puede afirmar que l</w:t>
      </w:r>
      <w:r w:rsidR="008E38D5" w:rsidRPr="000846F3">
        <w:rPr>
          <w:rFonts w:ascii="Times New Roman" w:hAnsi="Times New Roman" w:cs="Times New Roman"/>
        </w:rPr>
        <w:t xml:space="preserve">a crisis de una clase política tradicional desprestigiada, marcada por </w:t>
      </w:r>
      <w:r w:rsidR="008A5008">
        <w:rPr>
          <w:rFonts w:ascii="Times New Roman" w:hAnsi="Times New Roman" w:cs="Times New Roman"/>
        </w:rPr>
        <w:t xml:space="preserve">la </w:t>
      </w:r>
      <w:r w:rsidR="008E38D5" w:rsidRPr="000846F3">
        <w:rPr>
          <w:rFonts w:ascii="Times New Roman" w:hAnsi="Times New Roman" w:cs="Times New Roman"/>
        </w:rPr>
        <w:t>corrupción</w:t>
      </w:r>
      <w:r w:rsidR="008A5008">
        <w:rPr>
          <w:rFonts w:ascii="Times New Roman" w:hAnsi="Times New Roman" w:cs="Times New Roman"/>
        </w:rPr>
        <w:t>, facilitó el</w:t>
      </w:r>
      <w:r w:rsidR="008A5008" w:rsidRPr="000846F3">
        <w:rPr>
          <w:rFonts w:ascii="Times New Roman" w:hAnsi="Times New Roman" w:cs="Times New Roman"/>
        </w:rPr>
        <w:t xml:space="preserve"> afianzamien</w:t>
      </w:r>
      <w:r w:rsidR="008A5008">
        <w:rPr>
          <w:rFonts w:ascii="Times New Roman" w:hAnsi="Times New Roman" w:cs="Times New Roman"/>
        </w:rPr>
        <w:t xml:space="preserve">to </w:t>
      </w:r>
      <w:r w:rsidR="008A5008" w:rsidRPr="000846F3">
        <w:rPr>
          <w:rFonts w:ascii="Times New Roman" w:hAnsi="Times New Roman" w:cs="Times New Roman"/>
        </w:rPr>
        <w:t>electoral</w:t>
      </w:r>
      <w:r w:rsidR="008A5008">
        <w:rPr>
          <w:rFonts w:ascii="Times New Roman" w:hAnsi="Times New Roman" w:cs="Times New Roman"/>
        </w:rPr>
        <w:t xml:space="preserve"> de </w:t>
      </w:r>
      <w:r w:rsidR="00C26214" w:rsidRPr="000846F3">
        <w:rPr>
          <w:rFonts w:ascii="Times New Roman" w:hAnsi="Times New Roman" w:cs="Times New Roman"/>
        </w:rPr>
        <w:t xml:space="preserve">partidos de extrema </w:t>
      </w:r>
      <w:r w:rsidR="00C36D75">
        <w:rPr>
          <w:rFonts w:ascii="Times New Roman" w:hAnsi="Times New Roman" w:cs="Times New Roman"/>
        </w:rPr>
        <w:t xml:space="preserve">derecha con discursos y </w:t>
      </w:r>
      <w:r w:rsidR="00C26214" w:rsidRPr="000846F3">
        <w:rPr>
          <w:rFonts w:ascii="Times New Roman" w:hAnsi="Times New Roman" w:cs="Times New Roman"/>
        </w:rPr>
        <w:t xml:space="preserve"> actitudes de rechazo hacia el “otro”</w:t>
      </w:r>
      <w:r w:rsidR="008A5008">
        <w:rPr>
          <w:rFonts w:ascii="Times New Roman" w:hAnsi="Times New Roman" w:cs="Times New Roman"/>
        </w:rPr>
        <w:t xml:space="preserve">. </w:t>
      </w:r>
      <w:r w:rsidR="00C26214" w:rsidRPr="000846F3">
        <w:rPr>
          <w:rFonts w:ascii="Times New Roman" w:hAnsi="Times New Roman" w:cs="Times New Roman"/>
        </w:rPr>
        <w:t xml:space="preserve"> </w:t>
      </w:r>
    </w:p>
    <w:p w14:paraId="1C5EB73E" w14:textId="77777777" w:rsidR="008A5008" w:rsidRDefault="008A5008" w:rsidP="00C95BF4">
      <w:pPr>
        <w:spacing w:after="0" w:line="276" w:lineRule="auto"/>
        <w:jc w:val="both"/>
        <w:rPr>
          <w:rFonts w:ascii="Times New Roman" w:hAnsi="Times New Roman" w:cs="Times New Roman"/>
        </w:rPr>
      </w:pPr>
    </w:p>
    <w:p w14:paraId="2E453410" w14:textId="1B0B01E7" w:rsidR="00C26214" w:rsidRDefault="008A5008" w:rsidP="00C95BF4">
      <w:pPr>
        <w:spacing w:after="0" w:line="276" w:lineRule="auto"/>
        <w:jc w:val="both"/>
        <w:rPr>
          <w:rFonts w:ascii="Times New Roman" w:hAnsi="Times New Roman" w:cs="Times New Roman"/>
        </w:rPr>
      </w:pPr>
      <w:r>
        <w:rPr>
          <w:rFonts w:ascii="Times New Roman" w:hAnsi="Times New Roman" w:cs="Times New Roman"/>
        </w:rPr>
        <w:t xml:space="preserve">Dichos partidos perciben </w:t>
      </w:r>
      <w:r w:rsidR="00C26214" w:rsidRPr="000846F3">
        <w:rPr>
          <w:rFonts w:ascii="Times New Roman" w:hAnsi="Times New Roman" w:cs="Times New Roman"/>
        </w:rPr>
        <w:t xml:space="preserve">la inmigración como </w:t>
      </w:r>
      <w:r>
        <w:rPr>
          <w:rFonts w:ascii="Times New Roman" w:hAnsi="Times New Roman" w:cs="Times New Roman"/>
        </w:rPr>
        <w:t xml:space="preserve">una </w:t>
      </w:r>
      <w:r w:rsidR="00C26214" w:rsidRPr="000846F3">
        <w:rPr>
          <w:rFonts w:ascii="Times New Roman" w:hAnsi="Times New Roman" w:cs="Times New Roman"/>
        </w:rPr>
        <w:t>amenaza</w:t>
      </w:r>
      <w:r>
        <w:rPr>
          <w:rFonts w:ascii="Times New Roman" w:hAnsi="Times New Roman" w:cs="Times New Roman"/>
        </w:rPr>
        <w:t xml:space="preserve"> y </w:t>
      </w:r>
      <w:r w:rsidR="00C26214" w:rsidRPr="000846F3">
        <w:rPr>
          <w:rFonts w:ascii="Times New Roman" w:hAnsi="Times New Roman" w:cs="Times New Roman"/>
        </w:rPr>
        <w:t>prom</w:t>
      </w:r>
      <w:r>
        <w:rPr>
          <w:rFonts w:ascii="Times New Roman" w:hAnsi="Times New Roman" w:cs="Times New Roman"/>
        </w:rPr>
        <w:t xml:space="preserve">ueven </w:t>
      </w:r>
      <w:r w:rsidR="00C26214" w:rsidRPr="000846F3">
        <w:rPr>
          <w:rFonts w:ascii="Times New Roman" w:hAnsi="Times New Roman" w:cs="Times New Roman"/>
        </w:rPr>
        <w:t>el endurecimi</w:t>
      </w:r>
      <w:r w:rsidR="00C26214">
        <w:rPr>
          <w:rFonts w:ascii="Times New Roman" w:hAnsi="Times New Roman" w:cs="Times New Roman"/>
        </w:rPr>
        <w:t>ento de las políticas de asilo</w:t>
      </w:r>
      <w:r>
        <w:rPr>
          <w:rFonts w:ascii="Times New Roman" w:hAnsi="Times New Roman" w:cs="Times New Roman"/>
        </w:rPr>
        <w:t xml:space="preserve"> y </w:t>
      </w:r>
      <w:r w:rsidR="00C26214" w:rsidRPr="000846F3">
        <w:rPr>
          <w:rFonts w:ascii="Times New Roman" w:hAnsi="Times New Roman" w:cs="Times New Roman"/>
        </w:rPr>
        <w:t>la reducción drástica de la inmigración</w:t>
      </w:r>
      <w:r>
        <w:rPr>
          <w:rFonts w:ascii="Times New Roman" w:hAnsi="Times New Roman" w:cs="Times New Roman"/>
        </w:rPr>
        <w:t xml:space="preserve">. Se oponen a la </w:t>
      </w:r>
      <w:r w:rsidR="00C26214" w:rsidRPr="000846F3">
        <w:rPr>
          <w:rFonts w:ascii="Times New Roman" w:hAnsi="Times New Roman" w:cs="Times New Roman"/>
        </w:rPr>
        <w:t xml:space="preserve">asimilación de los inmigrantes y a </w:t>
      </w:r>
      <w:r>
        <w:rPr>
          <w:rFonts w:ascii="Times New Roman" w:hAnsi="Times New Roman" w:cs="Times New Roman"/>
        </w:rPr>
        <w:t xml:space="preserve">lo que denominan  </w:t>
      </w:r>
      <w:r w:rsidR="00C26214" w:rsidRPr="000846F3">
        <w:rPr>
          <w:rFonts w:ascii="Times New Roman" w:hAnsi="Times New Roman" w:cs="Times New Roman"/>
        </w:rPr>
        <w:t>la “</w:t>
      </w:r>
      <w:r w:rsidR="00C26214" w:rsidRPr="002B5DD5">
        <w:rPr>
          <w:rFonts w:ascii="Times New Roman" w:hAnsi="Times New Roman" w:cs="Times New Roman"/>
          <w:b/>
        </w:rPr>
        <w:t>islamización</w:t>
      </w:r>
      <w:r w:rsidR="00C26214" w:rsidRPr="000846F3">
        <w:rPr>
          <w:rFonts w:ascii="Times New Roman" w:hAnsi="Times New Roman" w:cs="Times New Roman"/>
        </w:rPr>
        <w:t xml:space="preserve">” de su sociedad. </w:t>
      </w:r>
      <w:r w:rsidR="003F0495">
        <w:rPr>
          <w:rFonts w:ascii="Times New Roman" w:hAnsi="Times New Roman" w:cs="Times New Roman"/>
        </w:rPr>
        <w:t>B</w:t>
      </w:r>
      <w:r w:rsidR="003F0495" w:rsidRPr="000846F3">
        <w:rPr>
          <w:rFonts w:ascii="Times New Roman" w:hAnsi="Times New Roman" w:cs="Times New Roman"/>
        </w:rPr>
        <w:t xml:space="preserve">asados en la </w:t>
      </w:r>
      <w:r w:rsidR="003F0495" w:rsidRPr="002B5DD5">
        <w:rPr>
          <w:rFonts w:ascii="Times New Roman" w:hAnsi="Times New Roman" w:cs="Times New Roman"/>
          <w:b/>
        </w:rPr>
        <w:t>islamofobia</w:t>
      </w:r>
      <w:r w:rsidR="003F0495">
        <w:rPr>
          <w:rFonts w:ascii="Times New Roman" w:hAnsi="Times New Roman" w:cs="Times New Roman"/>
          <w:b/>
        </w:rPr>
        <w:t>,</w:t>
      </w:r>
      <w:r w:rsidR="003F0495">
        <w:rPr>
          <w:rFonts w:ascii="Times New Roman" w:hAnsi="Times New Roman" w:cs="Times New Roman"/>
        </w:rPr>
        <w:t xml:space="preserve"> t</w:t>
      </w:r>
      <w:r>
        <w:rPr>
          <w:rFonts w:ascii="Times New Roman" w:hAnsi="Times New Roman" w:cs="Times New Roman"/>
        </w:rPr>
        <w:t>ambién d</w:t>
      </w:r>
      <w:r w:rsidR="00C26214" w:rsidRPr="000846F3">
        <w:rPr>
          <w:rFonts w:ascii="Times New Roman" w:hAnsi="Times New Roman" w:cs="Times New Roman"/>
        </w:rPr>
        <w:t>ifunde</w:t>
      </w:r>
      <w:r>
        <w:rPr>
          <w:rFonts w:ascii="Times New Roman" w:hAnsi="Times New Roman" w:cs="Times New Roman"/>
        </w:rPr>
        <w:t>n</w:t>
      </w:r>
      <w:r w:rsidR="00C26214" w:rsidRPr="000846F3">
        <w:rPr>
          <w:rFonts w:ascii="Times New Roman" w:hAnsi="Times New Roman" w:cs="Times New Roman"/>
        </w:rPr>
        <w:t xml:space="preserve"> estereotipos </w:t>
      </w:r>
      <w:r w:rsidR="002B5DD5">
        <w:rPr>
          <w:rFonts w:ascii="Times New Roman" w:hAnsi="Times New Roman" w:cs="Times New Roman"/>
        </w:rPr>
        <w:t xml:space="preserve">en particular de </w:t>
      </w:r>
      <w:r w:rsidR="00C26214" w:rsidRPr="000846F3">
        <w:rPr>
          <w:rFonts w:ascii="Times New Roman" w:hAnsi="Times New Roman" w:cs="Times New Roman"/>
        </w:rPr>
        <w:t>los musulmanes</w:t>
      </w:r>
      <w:r>
        <w:rPr>
          <w:rFonts w:ascii="Times New Roman" w:hAnsi="Times New Roman" w:cs="Times New Roman"/>
        </w:rPr>
        <w:t xml:space="preserve">, </w:t>
      </w:r>
      <w:r w:rsidR="003F0495">
        <w:rPr>
          <w:rFonts w:ascii="Times New Roman" w:hAnsi="Times New Roman" w:cs="Times New Roman"/>
        </w:rPr>
        <w:t>a quienes señalan</w:t>
      </w:r>
      <w:r>
        <w:rPr>
          <w:rFonts w:ascii="Times New Roman" w:hAnsi="Times New Roman" w:cs="Times New Roman"/>
        </w:rPr>
        <w:t xml:space="preserve"> de </w:t>
      </w:r>
      <w:r w:rsidR="00C26214" w:rsidRPr="000846F3">
        <w:rPr>
          <w:rFonts w:ascii="Times New Roman" w:hAnsi="Times New Roman" w:cs="Times New Roman"/>
        </w:rPr>
        <w:t xml:space="preserve">ser una amenaza </w:t>
      </w:r>
      <w:r w:rsidR="002B5DD5">
        <w:rPr>
          <w:rFonts w:ascii="Times New Roman" w:hAnsi="Times New Roman" w:cs="Times New Roman"/>
        </w:rPr>
        <w:t xml:space="preserve">para </w:t>
      </w:r>
      <w:r w:rsidR="00C26214" w:rsidRPr="000846F3">
        <w:rPr>
          <w:rFonts w:ascii="Times New Roman" w:hAnsi="Times New Roman" w:cs="Times New Roman"/>
        </w:rPr>
        <w:t>la identidad</w:t>
      </w:r>
      <w:r w:rsidR="002B5DD5">
        <w:rPr>
          <w:rFonts w:ascii="Times New Roman" w:hAnsi="Times New Roman" w:cs="Times New Roman"/>
        </w:rPr>
        <w:t xml:space="preserve"> europea</w:t>
      </w:r>
      <w:r w:rsidR="00C26214" w:rsidRPr="000846F3">
        <w:rPr>
          <w:rFonts w:ascii="Times New Roman" w:hAnsi="Times New Roman" w:cs="Times New Roman"/>
        </w:rPr>
        <w:t>.</w:t>
      </w:r>
      <w:r w:rsidR="00C26214">
        <w:rPr>
          <w:rFonts w:ascii="Times New Roman" w:hAnsi="Times New Roman" w:cs="Times New Roman"/>
        </w:rPr>
        <w:t xml:space="preserve"> </w:t>
      </w:r>
    </w:p>
    <w:p w14:paraId="2D1F7568"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4BD963C1" w14:textId="77777777" w:rsidTr="005A2B85">
        <w:tc>
          <w:tcPr>
            <w:tcW w:w="9033" w:type="dxa"/>
            <w:gridSpan w:val="2"/>
            <w:shd w:val="clear" w:color="auto" w:fill="0D0D0D" w:themeFill="text1" w:themeFillTint="F2"/>
          </w:tcPr>
          <w:p w14:paraId="5B61A3E5"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1E759A6C" w14:textId="77777777" w:rsidTr="005A2B85">
        <w:tc>
          <w:tcPr>
            <w:tcW w:w="2518" w:type="dxa"/>
          </w:tcPr>
          <w:p w14:paraId="6DD4BB9A"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52DF0A5" w14:textId="43514AEE"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12</w:t>
            </w:r>
          </w:p>
        </w:tc>
      </w:tr>
      <w:tr w:rsidR="00DA3480" w:rsidRPr="003F0495" w14:paraId="10B95E95" w14:textId="77777777" w:rsidTr="005A2B85">
        <w:tc>
          <w:tcPr>
            <w:tcW w:w="2518" w:type="dxa"/>
          </w:tcPr>
          <w:p w14:paraId="20B1E8B8"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0235126" w14:textId="368EEA68" w:rsidR="00DA3480" w:rsidRPr="00BE2295" w:rsidDel="003F0495" w:rsidRDefault="00C529D1" w:rsidP="00C95BF4">
            <w:pPr>
              <w:spacing w:line="276" w:lineRule="auto"/>
              <w:jc w:val="both"/>
              <w:rPr>
                <w:del w:id="5" w:author="Flor Buitrago" w:date="2015-03-11T17:05:00Z"/>
                <w:rFonts w:ascii="Times New Roman" w:hAnsi="Times New Roman" w:cs="Times New Roman"/>
                <w:color w:val="000000"/>
                <w:sz w:val="24"/>
                <w:szCs w:val="24"/>
                <w:lang w:val="en-US"/>
              </w:rPr>
            </w:pPr>
            <w:del w:id="6" w:author="Flor Buitrago" w:date="2015-03-11T17:05:00Z">
              <w:r w:rsidRPr="00BE2295" w:rsidDel="003F0495">
                <w:rPr>
                  <w:rFonts w:ascii="Times New Roman" w:hAnsi="Times New Roman" w:cs="Times New Roman"/>
                  <w:color w:val="000000"/>
                  <w:sz w:val="24"/>
                  <w:szCs w:val="24"/>
                  <w:lang w:val="en-US"/>
                </w:rPr>
                <w:delText xml:space="preserve">Dos niños albanokosovares refugiados en España, ante un cartel contra la discriminación </w:delText>
              </w:r>
              <w:commentRangeStart w:id="7"/>
              <w:r w:rsidRPr="00BE2295" w:rsidDel="003F0495">
                <w:rPr>
                  <w:rFonts w:ascii="Times New Roman" w:hAnsi="Times New Roman" w:cs="Times New Roman"/>
                  <w:color w:val="000000"/>
                  <w:sz w:val="24"/>
                  <w:szCs w:val="24"/>
                  <w:lang w:val="en-US"/>
                </w:rPr>
                <w:delText>racial</w:delText>
              </w:r>
            </w:del>
            <w:commentRangeEnd w:id="7"/>
            <w:r w:rsidR="003F0495">
              <w:rPr>
                <w:rStyle w:val="Refdecomentario"/>
                <w:rFonts w:ascii="Calibri" w:eastAsia="Calibri" w:hAnsi="Calibri" w:cs="Times New Roman"/>
              </w:rPr>
              <w:commentReference w:id="7"/>
            </w:r>
          </w:p>
          <w:p w14:paraId="15ED1425" w14:textId="77777777" w:rsidR="003F0495" w:rsidRPr="00BE2295" w:rsidRDefault="003F0495" w:rsidP="00C95BF4">
            <w:pPr>
              <w:spacing w:line="276" w:lineRule="auto"/>
              <w:jc w:val="both"/>
              <w:rPr>
                <w:rFonts w:ascii="Times New Roman" w:hAnsi="Times New Roman" w:cs="Times New Roman"/>
                <w:color w:val="000000"/>
                <w:sz w:val="24"/>
                <w:szCs w:val="24"/>
                <w:lang w:val="en-US"/>
              </w:rPr>
            </w:pPr>
          </w:p>
          <w:p w14:paraId="07425EDC" w14:textId="77777777" w:rsidR="003F0495" w:rsidRDefault="003F0495" w:rsidP="00C95BF4">
            <w:pPr>
              <w:pStyle w:val="Ttulo1"/>
              <w:shd w:val="clear" w:color="auto" w:fill="FFFFFF"/>
              <w:spacing w:before="2" w:after="2" w:line="276" w:lineRule="auto"/>
              <w:outlineLvl w:val="0"/>
              <w:rPr>
                <w:rFonts w:ascii="Helvetica" w:hAnsi="Helvetica"/>
                <w:b w:val="0"/>
                <w:bCs/>
                <w:color w:val="333333"/>
                <w:sz w:val="24"/>
                <w:szCs w:val="24"/>
                <w:lang w:val="en-US"/>
              </w:rPr>
            </w:pPr>
            <w:r w:rsidRPr="003F0495">
              <w:rPr>
                <w:rFonts w:ascii="Helvetica" w:hAnsi="Helvetica"/>
                <w:b w:val="0"/>
                <w:bCs/>
                <w:color w:val="333333"/>
                <w:sz w:val="24"/>
                <w:szCs w:val="24"/>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3F0495" w:rsidRDefault="003F0495" w:rsidP="00C95BF4">
            <w:pPr>
              <w:pStyle w:val="Ttulo1"/>
              <w:shd w:val="clear" w:color="auto" w:fill="FFFFFF"/>
              <w:spacing w:before="2" w:after="2" w:line="276" w:lineRule="auto"/>
              <w:outlineLvl w:val="0"/>
              <w:rPr>
                <w:rFonts w:ascii="Helvetica" w:hAnsi="Helvetica"/>
                <w:b w:val="0"/>
                <w:color w:val="333333"/>
                <w:sz w:val="24"/>
                <w:szCs w:val="24"/>
                <w:lang w:val="es-CO"/>
              </w:rPr>
            </w:pPr>
            <w:r w:rsidRPr="003F0495">
              <w:rPr>
                <w:rFonts w:ascii="Helvetica" w:hAnsi="Helvetica"/>
                <w:b w:val="0"/>
                <w:bCs/>
                <w:color w:val="333333"/>
                <w:sz w:val="24"/>
                <w:szCs w:val="24"/>
                <w:lang w:val="es-CO"/>
              </w:rPr>
              <w:t>Marcha letrero “Stop neo-fascism”</w:t>
            </w:r>
          </w:p>
          <w:p w14:paraId="64399942" w14:textId="1998F3EE" w:rsidR="003F0495" w:rsidRPr="003F0495" w:rsidRDefault="003F0495" w:rsidP="00C95BF4">
            <w:pPr>
              <w:spacing w:line="276" w:lineRule="auto"/>
              <w:jc w:val="both"/>
              <w:rPr>
                <w:rFonts w:ascii="Times New Roman" w:hAnsi="Times New Roman" w:cs="Times New Roman"/>
                <w:color w:val="000000"/>
                <w:sz w:val="24"/>
                <w:szCs w:val="24"/>
                <w:lang w:val="es-CO"/>
              </w:rPr>
            </w:pPr>
          </w:p>
        </w:tc>
      </w:tr>
      <w:tr w:rsidR="00DA3480" w:rsidRPr="000846F3" w14:paraId="068F5185" w14:textId="77777777" w:rsidTr="005A2B85">
        <w:tc>
          <w:tcPr>
            <w:tcW w:w="2518" w:type="dxa"/>
          </w:tcPr>
          <w:p w14:paraId="183DE52E" w14:textId="77777777" w:rsidR="00DA3480"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 Shutterstock (o URL o la ruta en AulaPlaneta)</w:t>
            </w:r>
          </w:p>
          <w:p w14:paraId="326E394B" w14:textId="3FD4F455" w:rsidR="003F0495" w:rsidRPr="000846F3" w:rsidRDefault="003F0495" w:rsidP="00C95BF4">
            <w:pPr>
              <w:spacing w:line="276" w:lineRule="auto"/>
              <w:jc w:val="both"/>
              <w:rPr>
                <w:rFonts w:ascii="Times New Roman" w:hAnsi="Times New Roman" w:cs="Times New Roman"/>
                <w:color w:val="000000"/>
                <w:sz w:val="24"/>
                <w:szCs w:val="24"/>
              </w:rPr>
            </w:pPr>
          </w:p>
        </w:tc>
        <w:tc>
          <w:tcPr>
            <w:tcW w:w="6515" w:type="dxa"/>
          </w:tcPr>
          <w:p w14:paraId="5BCB2879" w14:textId="06DF3FE5" w:rsidR="00DA3480" w:rsidDel="003F0495" w:rsidRDefault="00C529D1" w:rsidP="00C95BF4">
            <w:pPr>
              <w:spacing w:line="276" w:lineRule="auto"/>
              <w:jc w:val="both"/>
              <w:rPr>
                <w:del w:id="8" w:author="Flor Buitrago" w:date="2015-03-11T17:05:00Z"/>
                <w:rFonts w:ascii="Times New Roman" w:hAnsi="Times New Roman" w:cs="Times New Roman"/>
                <w:color w:val="000000"/>
                <w:sz w:val="24"/>
                <w:szCs w:val="24"/>
              </w:rPr>
            </w:pPr>
            <w:del w:id="9" w:author="Flor Buitrago" w:date="2015-03-11T17:05:00Z">
              <w:r w:rsidDel="003F0495">
                <w:rPr>
                  <w:rFonts w:ascii="Times New Roman" w:hAnsi="Times New Roman" w:cs="Times New Roman"/>
                  <w:color w:val="000000"/>
                  <w:sz w:val="24"/>
                  <w:szCs w:val="24"/>
                </w:rPr>
                <w:delText>Aula Planeta/Banco de contenidos/</w:delText>
              </w:r>
              <w:r w:rsidRPr="00C529D1" w:rsidDel="003F0495">
                <w:rPr>
                  <w:rFonts w:ascii="Times New Roman" w:hAnsi="Times New Roman" w:cs="Times New Roman"/>
                  <w:color w:val="000000"/>
                  <w:sz w:val="24"/>
                  <w:szCs w:val="24"/>
                </w:rPr>
                <w:delText xml:space="preserve"> Dos niños albanokosovares refugiados en España</w:delText>
              </w:r>
            </w:del>
          </w:p>
          <w:p w14:paraId="1BDC8034" w14:textId="77777777" w:rsidR="003F0495" w:rsidRDefault="003F0495" w:rsidP="00C95BF4">
            <w:pPr>
              <w:spacing w:line="276" w:lineRule="auto"/>
              <w:jc w:val="both"/>
              <w:rPr>
                <w:rFonts w:ascii="Times New Roman" w:hAnsi="Times New Roman" w:cs="Times New Roman"/>
                <w:color w:val="000000"/>
                <w:sz w:val="24"/>
                <w:szCs w:val="24"/>
              </w:rPr>
            </w:pPr>
          </w:p>
          <w:p w14:paraId="4998D0CE" w14:textId="35635C34" w:rsidR="003F0495" w:rsidRPr="000846F3" w:rsidRDefault="003F0495" w:rsidP="00C95BF4">
            <w:pPr>
              <w:spacing w:line="276" w:lineRule="auto"/>
              <w:jc w:val="both"/>
              <w:rPr>
                <w:rFonts w:ascii="Times New Roman" w:hAnsi="Times New Roman" w:cs="Times New Roman"/>
                <w:color w:val="000000"/>
                <w:sz w:val="24"/>
                <w:szCs w:val="24"/>
              </w:rPr>
            </w:pPr>
            <w:r>
              <w:rPr>
                <w:rFonts w:ascii="Arial" w:hAnsi="Arial" w:cs="Arial"/>
                <w:color w:val="333333"/>
                <w:sz w:val="18"/>
                <w:szCs w:val="18"/>
                <w:shd w:val="clear" w:color="auto" w:fill="FFFFFF"/>
              </w:rPr>
              <w:t>183107462</w:t>
            </w:r>
          </w:p>
        </w:tc>
      </w:tr>
      <w:tr w:rsidR="00DA3480" w:rsidRPr="000846F3" w14:paraId="6F84C6E7" w14:textId="77777777" w:rsidTr="005A2B85">
        <w:tc>
          <w:tcPr>
            <w:tcW w:w="2518" w:type="dxa"/>
          </w:tcPr>
          <w:p w14:paraId="43371742"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38424CE" w14:textId="7B767595" w:rsidR="00DA3480" w:rsidRPr="000846F3" w:rsidRDefault="00722B5B" w:rsidP="00C95BF4">
            <w:pPr>
              <w:spacing w:line="276" w:lineRule="auto"/>
              <w:jc w:val="both"/>
              <w:rPr>
                <w:rFonts w:ascii="Times New Roman" w:hAnsi="Times New Roman" w:cs="Times New Roman"/>
                <w:color w:val="000000"/>
                <w:sz w:val="24"/>
                <w:szCs w:val="24"/>
              </w:rPr>
            </w:pPr>
            <w:r w:rsidRPr="00722B5B">
              <w:rPr>
                <w:rFonts w:ascii="Times New Roman" w:hAnsi="Times New Roman" w:cs="Times New Roman"/>
                <w:color w:val="000000"/>
                <w:sz w:val="24"/>
                <w:szCs w:val="24"/>
              </w:rPr>
              <w:t xml:space="preserve">En </w:t>
            </w:r>
            <w:r>
              <w:rPr>
                <w:rFonts w:ascii="Times New Roman" w:hAnsi="Times New Roman" w:cs="Times New Roman"/>
                <w:color w:val="000000"/>
                <w:sz w:val="24"/>
                <w:szCs w:val="24"/>
              </w:rPr>
              <w:t>años recientes</w:t>
            </w:r>
            <w:r w:rsidRPr="00722B5B">
              <w:rPr>
                <w:rFonts w:ascii="Times New Roman" w:hAnsi="Times New Roman" w:cs="Times New Roman"/>
                <w:color w:val="000000"/>
                <w:sz w:val="24"/>
                <w:szCs w:val="24"/>
              </w:rPr>
              <w:t xml:space="preserve"> la inmigración ha </w:t>
            </w:r>
            <w:r>
              <w:rPr>
                <w:rFonts w:ascii="Times New Roman" w:hAnsi="Times New Roman" w:cs="Times New Roman"/>
                <w:color w:val="000000"/>
                <w:sz w:val="24"/>
                <w:szCs w:val="24"/>
              </w:rPr>
              <w:t xml:space="preserve">pasado a ser el </w:t>
            </w:r>
            <w:r w:rsidRPr="00722B5B">
              <w:rPr>
                <w:rFonts w:ascii="Times New Roman" w:hAnsi="Times New Roman" w:cs="Times New Roman"/>
                <w:color w:val="000000"/>
                <w:sz w:val="24"/>
                <w:szCs w:val="24"/>
              </w:rPr>
              <w:t xml:space="preserve">tema </w:t>
            </w:r>
            <w:r>
              <w:rPr>
                <w:rFonts w:ascii="Times New Roman" w:hAnsi="Times New Roman" w:cs="Times New Roman"/>
                <w:color w:val="000000"/>
                <w:sz w:val="24"/>
                <w:szCs w:val="24"/>
              </w:rPr>
              <w:t xml:space="preserve">clave </w:t>
            </w:r>
            <w:r w:rsidRPr="00722B5B">
              <w:rPr>
                <w:rFonts w:ascii="Times New Roman" w:hAnsi="Times New Roman" w:cs="Times New Roman"/>
                <w:color w:val="000000"/>
                <w:sz w:val="24"/>
                <w:szCs w:val="24"/>
              </w:rPr>
              <w:t xml:space="preserve">para los </w:t>
            </w:r>
            <w:r>
              <w:rPr>
                <w:rFonts w:ascii="Times New Roman" w:hAnsi="Times New Roman" w:cs="Times New Roman"/>
                <w:color w:val="000000"/>
                <w:sz w:val="24"/>
                <w:szCs w:val="24"/>
              </w:rPr>
              <w:t>g</w:t>
            </w:r>
            <w:r w:rsidRPr="00722B5B">
              <w:rPr>
                <w:rFonts w:ascii="Times New Roman" w:hAnsi="Times New Roman" w:cs="Times New Roman"/>
                <w:color w:val="000000"/>
                <w:sz w:val="24"/>
                <w:szCs w:val="24"/>
              </w:rPr>
              <w:t xml:space="preserve">obiernos </w:t>
            </w:r>
            <w:r>
              <w:rPr>
                <w:rFonts w:ascii="Times New Roman" w:hAnsi="Times New Roman" w:cs="Times New Roman"/>
                <w:color w:val="000000"/>
                <w:sz w:val="24"/>
                <w:szCs w:val="24"/>
              </w:rPr>
              <w:t>de Eur</w:t>
            </w:r>
            <w:r w:rsidR="003F0495">
              <w:rPr>
                <w:rFonts w:ascii="Times New Roman" w:hAnsi="Times New Roman" w:cs="Times New Roman"/>
                <w:color w:val="000000"/>
                <w:sz w:val="24"/>
                <w:szCs w:val="24"/>
              </w:rPr>
              <w:t>asia</w:t>
            </w:r>
            <w:r>
              <w:rPr>
                <w:rFonts w:ascii="Times New Roman" w:hAnsi="Times New Roman" w:cs="Times New Roman"/>
                <w:color w:val="000000"/>
                <w:sz w:val="24"/>
                <w:szCs w:val="24"/>
              </w:rPr>
              <w:t>.</w:t>
            </w:r>
            <w:r>
              <w:t xml:space="preserve"> </w:t>
            </w:r>
            <w:r w:rsidRPr="00722B5B">
              <w:rPr>
                <w:rFonts w:ascii="Times New Roman" w:hAnsi="Times New Roman" w:cs="Times New Roman"/>
                <w:color w:val="000000"/>
                <w:sz w:val="24"/>
                <w:szCs w:val="24"/>
              </w:rPr>
              <w:t>A</w:t>
            </w:r>
            <w:r>
              <w:rPr>
                <w:rFonts w:ascii="Times New Roman" w:hAnsi="Times New Roman" w:cs="Times New Roman"/>
                <w:color w:val="000000"/>
                <w:sz w:val="24"/>
                <w:szCs w:val="24"/>
              </w:rPr>
              <w:t>ctualmente a</w:t>
            </w:r>
            <w:r w:rsidRPr="00722B5B">
              <w:rPr>
                <w:rFonts w:ascii="Times New Roman" w:hAnsi="Times New Roman" w:cs="Times New Roman"/>
                <w:color w:val="000000"/>
                <w:sz w:val="24"/>
                <w:szCs w:val="24"/>
              </w:rPr>
              <w:t xml:space="preserve"> los migrantes los </w:t>
            </w:r>
            <w:r>
              <w:rPr>
                <w:rFonts w:ascii="Times New Roman" w:hAnsi="Times New Roman" w:cs="Times New Roman"/>
                <w:color w:val="000000"/>
                <w:sz w:val="24"/>
                <w:szCs w:val="24"/>
              </w:rPr>
              <w:t xml:space="preserve">agobia </w:t>
            </w:r>
            <w:r w:rsidRPr="00722B5B">
              <w:rPr>
                <w:rFonts w:ascii="Times New Roman" w:hAnsi="Times New Roman" w:cs="Times New Roman"/>
                <w:color w:val="000000"/>
                <w:sz w:val="24"/>
                <w:szCs w:val="24"/>
              </w:rPr>
              <w:t>el desempleo</w:t>
            </w:r>
            <w:r>
              <w:rPr>
                <w:rFonts w:ascii="Times New Roman" w:hAnsi="Times New Roman" w:cs="Times New Roman"/>
                <w:color w:val="000000"/>
                <w:sz w:val="24"/>
                <w:szCs w:val="24"/>
              </w:rPr>
              <w:t xml:space="preserve"> sumado a </w:t>
            </w:r>
            <w:r w:rsidRPr="00722B5B">
              <w:rPr>
                <w:rFonts w:ascii="Times New Roman" w:hAnsi="Times New Roman" w:cs="Times New Roman"/>
                <w:color w:val="000000"/>
                <w:sz w:val="24"/>
                <w:szCs w:val="24"/>
              </w:rPr>
              <w:t xml:space="preserve">las medidas punitivas </w:t>
            </w:r>
            <w:r>
              <w:rPr>
                <w:rFonts w:ascii="Times New Roman" w:hAnsi="Times New Roman" w:cs="Times New Roman"/>
                <w:color w:val="000000"/>
                <w:sz w:val="24"/>
                <w:szCs w:val="24"/>
              </w:rPr>
              <w:t xml:space="preserve">que los gobiernos toman contra </w:t>
            </w:r>
            <w:r w:rsidRPr="00722B5B">
              <w:rPr>
                <w:rFonts w:ascii="Times New Roman" w:hAnsi="Times New Roman" w:cs="Times New Roman"/>
                <w:color w:val="000000"/>
                <w:sz w:val="24"/>
                <w:szCs w:val="24"/>
              </w:rPr>
              <w:t>ellos</w:t>
            </w:r>
            <w:r>
              <w:rPr>
                <w:rFonts w:ascii="Times New Roman" w:hAnsi="Times New Roman" w:cs="Times New Roman"/>
                <w:color w:val="000000"/>
                <w:sz w:val="24"/>
                <w:szCs w:val="24"/>
              </w:rPr>
              <w:t>. Se han convertido en los “</w:t>
            </w:r>
            <w:r w:rsidRPr="00722B5B">
              <w:rPr>
                <w:rFonts w:ascii="Times New Roman" w:hAnsi="Times New Roman" w:cs="Times New Roman"/>
                <w:color w:val="000000"/>
                <w:sz w:val="24"/>
                <w:szCs w:val="24"/>
              </w:rPr>
              <w:t>chivos expiatorios</w:t>
            </w:r>
            <w:r>
              <w:rPr>
                <w:rFonts w:ascii="Times New Roman" w:hAnsi="Times New Roman" w:cs="Times New Roman"/>
                <w:color w:val="000000"/>
                <w:sz w:val="24"/>
                <w:szCs w:val="24"/>
              </w:rPr>
              <w:t>”</w:t>
            </w:r>
            <w:r w:rsidRPr="00722B5B">
              <w:rPr>
                <w:rFonts w:ascii="Times New Roman" w:hAnsi="Times New Roman" w:cs="Times New Roman"/>
                <w:color w:val="000000"/>
                <w:sz w:val="24"/>
                <w:szCs w:val="24"/>
              </w:rPr>
              <w:t xml:space="preserve"> de los problemas económicos de </w:t>
            </w:r>
            <w:r w:rsidR="003F0495">
              <w:rPr>
                <w:rFonts w:ascii="Times New Roman" w:hAnsi="Times New Roman" w:cs="Times New Roman"/>
                <w:color w:val="000000"/>
                <w:sz w:val="24"/>
                <w:szCs w:val="24"/>
              </w:rPr>
              <w:t>la región</w:t>
            </w:r>
            <w:r>
              <w:rPr>
                <w:rFonts w:ascii="Times New Roman" w:hAnsi="Times New Roman" w:cs="Times New Roman"/>
                <w:color w:val="000000"/>
                <w:sz w:val="24"/>
                <w:szCs w:val="24"/>
              </w:rPr>
              <w:t>.</w:t>
            </w:r>
            <w:r w:rsidR="003F0495">
              <w:rPr>
                <w:rFonts w:ascii="Times New Roman" w:hAnsi="Times New Roman" w:cs="Times New Roman"/>
                <w:color w:val="000000"/>
                <w:sz w:val="24"/>
                <w:szCs w:val="24"/>
              </w:rPr>
              <w:t xml:space="preserve"> En la imagen, marcha del 22 de marzo de 2014 en Atenas en celebración del Día Internacional por la Eliminación de la Discriminación Racial. </w:t>
            </w:r>
            <w:del w:id="10" w:author="Flor Buitrago" w:date="2015-03-11T17:05:00Z">
              <w:r w:rsidDel="003F0495">
                <w:rPr>
                  <w:rFonts w:ascii="Times New Roman" w:hAnsi="Times New Roman" w:cs="Times New Roman"/>
                  <w:color w:val="000000"/>
                  <w:sz w:val="24"/>
                  <w:szCs w:val="24"/>
                </w:rPr>
                <w:delText xml:space="preserve"> En la imagen se observa </w:delText>
              </w:r>
              <w:r w:rsidR="00C529D1" w:rsidDel="003F0495">
                <w:rPr>
                  <w:rFonts w:ascii="Times New Roman" w:hAnsi="Times New Roman" w:cs="Times New Roman"/>
                  <w:color w:val="000000"/>
                  <w:sz w:val="24"/>
                  <w:szCs w:val="24"/>
                </w:rPr>
                <w:delText>a d</w:delText>
              </w:r>
              <w:r w:rsidR="00C529D1" w:rsidRPr="00C529D1" w:rsidDel="003F0495">
                <w:rPr>
                  <w:rFonts w:ascii="Times New Roman" w:hAnsi="Times New Roman" w:cs="Times New Roman"/>
                  <w:color w:val="000000"/>
                  <w:sz w:val="24"/>
                  <w:szCs w:val="24"/>
                </w:rPr>
                <w:delText>os niños albanokosovares refugiados en España, ante un cartel contra la discriminación racial</w:delText>
              </w:r>
            </w:del>
            <w:r w:rsidR="00C529D1" w:rsidRPr="00C529D1">
              <w:rPr>
                <w:rFonts w:ascii="Times New Roman" w:hAnsi="Times New Roman" w:cs="Times New Roman"/>
                <w:color w:val="000000"/>
                <w:sz w:val="24"/>
                <w:szCs w:val="24"/>
              </w:rPr>
              <w:t xml:space="preserve">. </w:t>
            </w:r>
          </w:p>
        </w:tc>
      </w:tr>
    </w:tbl>
    <w:p w14:paraId="2FEB1D82" w14:textId="77777777" w:rsidR="00C26214" w:rsidRDefault="00C26214" w:rsidP="00C95BF4">
      <w:pPr>
        <w:spacing w:after="0" w:line="276" w:lineRule="auto"/>
        <w:jc w:val="both"/>
        <w:rPr>
          <w:rFonts w:ascii="Times New Roman" w:hAnsi="Times New Roman" w:cs="Times New Roman"/>
        </w:rPr>
      </w:pPr>
    </w:p>
    <w:p w14:paraId="747F51D8" w14:textId="77777777" w:rsidR="00C26214" w:rsidRDefault="00C26214" w:rsidP="00C95BF4">
      <w:pPr>
        <w:spacing w:after="0" w:line="276" w:lineRule="auto"/>
        <w:jc w:val="both"/>
        <w:rPr>
          <w:rFonts w:ascii="Times New Roman" w:hAnsi="Times New Roman" w:cs="Times New Roman"/>
        </w:rPr>
      </w:pPr>
      <w:r>
        <w:rPr>
          <w:rFonts w:ascii="Times New Roman" w:hAnsi="Times New Roman" w:cs="Times New Roman"/>
        </w:rPr>
        <w:t>L</w:t>
      </w:r>
      <w:r w:rsidRPr="000846F3">
        <w:rPr>
          <w:rFonts w:ascii="Times New Roman" w:hAnsi="Times New Roman" w:cs="Times New Roman"/>
        </w:rPr>
        <w:t xml:space="preserve">os resultados de las </w:t>
      </w:r>
      <w:r>
        <w:rPr>
          <w:rFonts w:ascii="Times New Roman" w:hAnsi="Times New Roman" w:cs="Times New Roman"/>
        </w:rPr>
        <w:t xml:space="preserve">últimas </w:t>
      </w:r>
      <w:r w:rsidRPr="000846F3">
        <w:rPr>
          <w:rFonts w:ascii="Times New Roman" w:hAnsi="Times New Roman" w:cs="Times New Roman"/>
        </w:rPr>
        <w:t xml:space="preserve">elecciones al Parlamento Europeo </w:t>
      </w:r>
      <w:r>
        <w:rPr>
          <w:rFonts w:ascii="Times New Roman" w:hAnsi="Times New Roman" w:cs="Times New Roman"/>
        </w:rPr>
        <w:t xml:space="preserve">mostraron </w:t>
      </w:r>
      <w:r w:rsidRPr="000846F3">
        <w:rPr>
          <w:rFonts w:ascii="Times New Roman" w:hAnsi="Times New Roman" w:cs="Times New Roman"/>
        </w:rPr>
        <w:t>el aumento del apoyo a los partidos nacionalistas en Estados como Francia, Reino Unido, Dinamarca, Austria, Grecia y Hungría</w:t>
      </w:r>
      <w:r>
        <w:rPr>
          <w:rFonts w:ascii="Times New Roman" w:hAnsi="Times New Roman" w:cs="Times New Roman"/>
        </w:rPr>
        <w:t xml:space="preserve">, </w:t>
      </w:r>
      <w:r w:rsidRPr="000846F3">
        <w:rPr>
          <w:rFonts w:ascii="Times New Roman" w:hAnsi="Times New Roman" w:cs="Times New Roman"/>
        </w:rPr>
        <w:t>Alemania, Bélgica, Holanda, Suiza, Noruega, Reino Unido, Grecia, y Portugal</w:t>
      </w:r>
      <w:r>
        <w:rPr>
          <w:rFonts w:ascii="Times New Roman" w:hAnsi="Times New Roman" w:cs="Times New Roman"/>
        </w:rPr>
        <w:t xml:space="preserve">. </w:t>
      </w:r>
    </w:p>
    <w:p w14:paraId="19DB33F2" w14:textId="77777777" w:rsidR="00C26214" w:rsidRDefault="00C26214" w:rsidP="00C95BF4">
      <w:pPr>
        <w:spacing w:after="0" w:line="276" w:lineRule="auto"/>
        <w:jc w:val="both"/>
        <w:rPr>
          <w:rFonts w:ascii="Times New Roman" w:hAnsi="Times New Roman" w:cs="Times New Roman"/>
        </w:rPr>
      </w:pPr>
    </w:p>
    <w:p w14:paraId="6AFC26C6" w14:textId="754CF51F" w:rsidR="00AE1BC7" w:rsidRDefault="00C26214" w:rsidP="00C95BF4">
      <w:pPr>
        <w:spacing w:after="0" w:line="276" w:lineRule="auto"/>
        <w:jc w:val="both"/>
        <w:rPr>
          <w:rFonts w:ascii="Times New Roman" w:hAnsi="Times New Roman" w:cs="Times New Roman"/>
        </w:rPr>
      </w:pPr>
      <w:r w:rsidRPr="000846F3">
        <w:rPr>
          <w:rFonts w:ascii="Times New Roman" w:hAnsi="Times New Roman" w:cs="Times New Roman"/>
        </w:rPr>
        <w:t>En Francia, el F</w:t>
      </w:r>
      <w:r>
        <w:rPr>
          <w:rFonts w:ascii="Times New Roman" w:hAnsi="Times New Roman" w:cs="Times New Roman"/>
        </w:rPr>
        <w:t xml:space="preserve">rente Nacional, </w:t>
      </w:r>
      <w:r w:rsidRPr="000846F3">
        <w:rPr>
          <w:rFonts w:ascii="Times New Roman" w:hAnsi="Times New Roman" w:cs="Times New Roman"/>
        </w:rPr>
        <w:t xml:space="preserve">liderado por la política Marine Le Pen, es </w:t>
      </w:r>
      <w:r>
        <w:rPr>
          <w:rFonts w:ascii="Times New Roman" w:hAnsi="Times New Roman" w:cs="Times New Roman"/>
        </w:rPr>
        <w:t xml:space="preserve">el </w:t>
      </w:r>
      <w:r w:rsidRPr="000846F3">
        <w:rPr>
          <w:rFonts w:ascii="Times New Roman" w:hAnsi="Times New Roman" w:cs="Times New Roman"/>
        </w:rPr>
        <w:t xml:space="preserve">partido ultraderechista con mayor apoyo social en Europa. </w:t>
      </w:r>
      <w:r>
        <w:rPr>
          <w:rFonts w:ascii="Times New Roman" w:hAnsi="Times New Roman" w:cs="Times New Roman"/>
        </w:rPr>
        <w:t xml:space="preserve">Difunde el imaginario </w:t>
      </w:r>
      <w:r w:rsidR="002B5DD5">
        <w:rPr>
          <w:rFonts w:ascii="Times New Roman" w:hAnsi="Times New Roman" w:cs="Times New Roman"/>
        </w:rPr>
        <w:t xml:space="preserve">de </w:t>
      </w:r>
      <w:r>
        <w:rPr>
          <w:rFonts w:ascii="Times New Roman" w:hAnsi="Times New Roman" w:cs="Times New Roman"/>
        </w:rPr>
        <w:t xml:space="preserve">una </w:t>
      </w:r>
      <w:r w:rsidRPr="000846F3">
        <w:rPr>
          <w:rFonts w:ascii="Times New Roman" w:hAnsi="Times New Roman" w:cs="Times New Roman"/>
        </w:rPr>
        <w:t xml:space="preserve">Francia que está al borde del colapso, </w:t>
      </w:r>
      <w:r>
        <w:rPr>
          <w:rFonts w:ascii="Times New Roman" w:hAnsi="Times New Roman" w:cs="Times New Roman"/>
        </w:rPr>
        <w:t xml:space="preserve">debido a la presencia de </w:t>
      </w:r>
      <w:r w:rsidRPr="000846F3">
        <w:rPr>
          <w:rFonts w:ascii="Times New Roman" w:hAnsi="Times New Roman" w:cs="Times New Roman"/>
        </w:rPr>
        <w:t xml:space="preserve">personas no </w:t>
      </w:r>
      <w:r>
        <w:rPr>
          <w:rFonts w:ascii="Times New Roman" w:hAnsi="Times New Roman" w:cs="Times New Roman"/>
        </w:rPr>
        <w:t>francesas.</w:t>
      </w:r>
      <w:r w:rsidRPr="000846F3">
        <w:rPr>
          <w:rFonts w:ascii="Times New Roman" w:hAnsi="Times New Roman" w:cs="Times New Roman"/>
        </w:rPr>
        <w:t xml:space="preserve"> </w:t>
      </w:r>
      <w:r w:rsidR="008A5008">
        <w:rPr>
          <w:rFonts w:ascii="Times New Roman" w:hAnsi="Times New Roman" w:cs="Times New Roman"/>
        </w:rPr>
        <w:t xml:space="preserve">Otros partidos con creciente influencia en </w:t>
      </w:r>
      <w:r w:rsidRPr="000846F3">
        <w:rPr>
          <w:rFonts w:ascii="Times New Roman" w:hAnsi="Times New Roman" w:cs="Times New Roman"/>
        </w:rPr>
        <w:t>Italia</w:t>
      </w:r>
      <w:r w:rsidR="008A5008">
        <w:rPr>
          <w:rFonts w:ascii="Times New Roman" w:hAnsi="Times New Roman" w:cs="Times New Roman"/>
        </w:rPr>
        <w:t xml:space="preserve"> son </w:t>
      </w:r>
      <w:r w:rsidRPr="000846F3">
        <w:rPr>
          <w:rFonts w:ascii="Times New Roman" w:hAnsi="Times New Roman" w:cs="Times New Roman"/>
        </w:rPr>
        <w:t>la Alianza Nacional y la Liga Norte</w:t>
      </w:r>
      <w:r w:rsidR="008A5008">
        <w:rPr>
          <w:rFonts w:ascii="Times New Roman" w:hAnsi="Times New Roman" w:cs="Times New Roman"/>
        </w:rPr>
        <w:t>, e</w:t>
      </w:r>
      <w:r w:rsidRPr="000846F3">
        <w:rPr>
          <w:rFonts w:ascii="Times New Roman" w:hAnsi="Times New Roman" w:cs="Times New Roman"/>
        </w:rPr>
        <w:t xml:space="preserve">n Austria, </w:t>
      </w:r>
      <w:r>
        <w:rPr>
          <w:rFonts w:ascii="Times New Roman" w:hAnsi="Times New Roman" w:cs="Times New Roman"/>
        </w:rPr>
        <w:t>el Partido de la Libertad</w:t>
      </w:r>
      <w:r w:rsidR="008A5008">
        <w:rPr>
          <w:rFonts w:ascii="Times New Roman" w:hAnsi="Times New Roman" w:cs="Times New Roman"/>
        </w:rPr>
        <w:t xml:space="preserve"> y e</w:t>
      </w:r>
      <w:r w:rsidRPr="000846F3">
        <w:rPr>
          <w:rFonts w:ascii="Times New Roman" w:hAnsi="Times New Roman" w:cs="Times New Roman"/>
        </w:rPr>
        <w:t>n Dinamarc</w:t>
      </w:r>
      <w:r>
        <w:rPr>
          <w:rFonts w:ascii="Times New Roman" w:hAnsi="Times New Roman" w:cs="Times New Roman"/>
        </w:rPr>
        <w:t xml:space="preserve">a, el Partido del Pueblo Danés. </w:t>
      </w:r>
    </w:p>
    <w:p w14:paraId="6F8D1E7A" w14:textId="77777777" w:rsidR="00C26214" w:rsidRDefault="00C26214" w:rsidP="00C95BF4">
      <w:pPr>
        <w:spacing w:after="0" w:line="276" w:lineRule="auto"/>
        <w:jc w:val="both"/>
        <w:rPr>
          <w:rFonts w:ascii="Times New Roman" w:hAnsi="Times New Roman" w:cs="Times New Roman"/>
        </w:rPr>
      </w:pPr>
    </w:p>
    <w:p w14:paraId="4521EBAA" w14:textId="77777777" w:rsidR="002B5DD5" w:rsidRDefault="00C26214" w:rsidP="00C95BF4">
      <w:pPr>
        <w:spacing w:after="0" w:line="276" w:lineRule="auto"/>
        <w:jc w:val="both"/>
        <w:rPr>
          <w:rFonts w:ascii="Times New Roman" w:hAnsi="Times New Roman" w:cs="Times New Roman"/>
        </w:rPr>
      </w:pPr>
      <w:r>
        <w:rPr>
          <w:rFonts w:ascii="Times New Roman" w:hAnsi="Times New Roman" w:cs="Times New Roman"/>
        </w:rPr>
        <w:t xml:space="preserve">La presión de dichos partidos </w:t>
      </w:r>
      <w:r w:rsidR="008A5008">
        <w:rPr>
          <w:rFonts w:ascii="Times New Roman" w:hAnsi="Times New Roman" w:cs="Times New Roman"/>
        </w:rPr>
        <w:t xml:space="preserve">sobre las políticas de gobierno </w:t>
      </w:r>
      <w:r>
        <w:rPr>
          <w:rFonts w:ascii="Times New Roman" w:hAnsi="Times New Roman" w:cs="Times New Roman"/>
        </w:rPr>
        <w:t xml:space="preserve">ha tenido como </w:t>
      </w:r>
      <w:r w:rsidR="00AE1BC7" w:rsidRPr="000846F3">
        <w:rPr>
          <w:rFonts w:ascii="Times New Roman" w:hAnsi="Times New Roman" w:cs="Times New Roman"/>
        </w:rPr>
        <w:t xml:space="preserve">resultado un mayor control migratorio y </w:t>
      </w:r>
      <w:r w:rsidR="00C36D75">
        <w:rPr>
          <w:rFonts w:ascii="Times New Roman" w:hAnsi="Times New Roman" w:cs="Times New Roman"/>
        </w:rPr>
        <w:t xml:space="preserve">ha </w:t>
      </w:r>
      <w:r w:rsidR="008A5008">
        <w:rPr>
          <w:rFonts w:ascii="Times New Roman" w:hAnsi="Times New Roman" w:cs="Times New Roman"/>
        </w:rPr>
        <w:t>llega</w:t>
      </w:r>
      <w:r w:rsidR="00C36D75">
        <w:rPr>
          <w:rFonts w:ascii="Times New Roman" w:hAnsi="Times New Roman" w:cs="Times New Roman"/>
        </w:rPr>
        <w:t>do</w:t>
      </w:r>
      <w:r w:rsidR="008A5008">
        <w:rPr>
          <w:rFonts w:ascii="Times New Roman" w:hAnsi="Times New Roman" w:cs="Times New Roman"/>
        </w:rPr>
        <w:t xml:space="preserve"> incluso a tomar medidas como el </w:t>
      </w:r>
      <w:r w:rsidRPr="00C26214">
        <w:rPr>
          <w:rFonts w:ascii="Times New Roman" w:hAnsi="Times New Roman" w:cs="Times New Roman"/>
        </w:rPr>
        <w:t>cierre de las fronteras</w:t>
      </w:r>
      <w:r w:rsidR="00C36D75">
        <w:rPr>
          <w:rFonts w:ascii="Times New Roman" w:hAnsi="Times New Roman" w:cs="Times New Roman"/>
        </w:rPr>
        <w:t>; además l</w:t>
      </w:r>
      <w:r w:rsidR="008A5008">
        <w:rPr>
          <w:rFonts w:ascii="Times New Roman" w:hAnsi="Times New Roman" w:cs="Times New Roman"/>
        </w:rPr>
        <w:t xml:space="preserve">as </w:t>
      </w:r>
      <w:r w:rsidRPr="00C26214">
        <w:rPr>
          <w:rFonts w:ascii="Times New Roman" w:hAnsi="Times New Roman" w:cs="Times New Roman"/>
        </w:rPr>
        <w:t xml:space="preserve">leyes </w:t>
      </w:r>
      <w:r w:rsidR="008A5008">
        <w:rPr>
          <w:rFonts w:ascii="Times New Roman" w:hAnsi="Times New Roman" w:cs="Times New Roman"/>
        </w:rPr>
        <w:t xml:space="preserve">anti migratorias </w:t>
      </w:r>
      <w:r w:rsidR="00C36D75">
        <w:rPr>
          <w:rFonts w:ascii="Times New Roman" w:hAnsi="Times New Roman" w:cs="Times New Roman"/>
        </w:rPr>
        <w:t xml:space="preserve">han sido </w:t>
      </w:r>
      <w:r w:rsidRPr="00C26214">
        <w:rPr>
          <w:rFonts w:ascii="Times New Roman" w:hAnsi="Times New Roman" w:cs="Times New Roman"/>
        </w:rPr>
        <w:t>reforzadas con medidas policivas</w:t>
      </w:r>
      <w:r w:rsidR="008A5008">
        <w:rPr>
          <w:rFonts w:ascii="Times New Roman" w:hAnsi="Times New Roman" w:cs="Times New Roman"/>
        </w:rPr>
        <w:t>.</w:t>
      </w:r>
      <w:r w:rsidRPr="00C26214">
        <w:rPr>
          <w:rFonts w:ascii="Times New Roman" w:hAnsi="Times New Roman" w:cs="Times New Roman"/>
        </w:rPr>
        <w:t xml:space="preserve"> </w:t>
      </w:r>
    </w:p>
    <w:p w14:paraId="52036C6A" w14:textId="77777777" w:rsidR="002B5DD5" w:rsidRDefault="002B5DD5" w:rsidP="00C95BF4">
      <w:pPr>
        <w:spacing w:after="0" w:line="276" w:lineRule="auto"/>
        <w:jc w:val="both"/>
        <w:rPr>
          <w:rFonts w:ascii="Times New Roman" w:hAnsi="Times New Roman" w:cs="Times New Roman"/>
        </w:rPr>
      </w:pPr>
    </w:p>
    <w:p w14:paraId="642C84D2" w14:textId="415AC34E" w:rsidR="008E38D5" w:rsidRDefault="00C36D75" w:rsidP="00C95BF4">
      <w:pPr>
        <w:spacing w:after="0" w:line="276" w:lineRule="auto"/>
        <w:jc w:val="both"/>
        <w:rPr>
          <w:rFonts w:ascii="Times New Roman" w:hAnsi="Times New Roman" w:cs="Times New Roman"/>
        </w:rPr>
      </w:pPr>
      <w:r>
        <w:rPr>
          <w:rFonts w:ascii="Times New Roman" w:hAnsi="Times New Roman" w:cs="Times New Roman"/>
        </w:rPr>
        <w:t>Es paradójico que</w:t>
      </w:r>
      <w:r w:rsidR="002B5DD5">
        <w:rPr>
          <w:rFonts w:ascii="Times New Roman" w:hAnsi="Times New Roman" w:cs="Times New Roman"/>
        </w:rPr>
        <w:t>,</w:t>
      </w:r>
      <w:r>
        <w:rPr>
          <w:rFonts w:ascii="Times New Roman" w:hAnsi="Times New Roman" w:cs="Times New Roman"/>
        </w:rPr>
        <w:t xml:space="preserve"> mientras que en el continente se abren las puertas para la </w:t>
      </w:r>
      <w:r w:rsidRPr="00652C60">
        <w:rPr>
          <w:rFonts w:ascii="Times New Roman" w:hAnsi="Times New Roman" w:cs="Times New Roman"/>
          <w:b/>
        </w:rPr>
        <w:t>libre entrada y salida de flujos de dinero</w:t>
      </w:r>
      <w:r>
        <w:rPr>
          <w:rFonts w:ascii="Times New Roman" w:hAnsi="Times New Roman" w:cs="Times New Roman"/>
        </w:rPr>
        <w:t xml:space="preserve">, al mismo tiempo se limitan y se condenan los </w:t>
      </w:r>
      <w:r w:rsidRPr="00652C60">
        <w:rPr>
          <w:rFonts w:ascii="Times New Roman" w:hAnsi="Times New Roman" w:cs="Times New Roman"/>
          <w:b/>
        </w:rPr>
        <w:t>libres movimientos de la población</w:t>
      </w:r>
      <w:r>
        <w:rPr>
          <w:rFonts w:ascii="Times New Roman" w:hAnsi="Times New Roman" w:cs="Times New Roman"/>
        </w:rPr>
        <w:t>.</w:t>
      </w:r>
    </w:p>
    <w:p w14:paraId="21B37C11" w14:textId="77777777" w:rsidR="00C36D75" w:rsidRDefault="00C36D75" w:rsidP="00C95BF4">
      <w:pPr>
        <w:spacing w:after="0" w:line="276" w:lineRule="auto"/>
        <w:jc w:val="both"/>
        <w:rPr>
          <w:rFonts w:ascii="Times New Roman" w:hAnsi="Times New Roman" w:cs="Times New Roman"/>
        </w:rPr>
      </w:pPr>
    </w:p>
    <w:p w14:paraId="702611F2" w14:textId="36F747E5" w:rsidR="00230683" w:rsidRPr="000846F3" w:rsidRDefault="00C36D75"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8A5008">
        <w:rPr>
          <w:rFonts w:ascii="Times New Roman" w:hAnsi="Times New Roman" w:cs="Times New Roman"/>
        </w:rPr>
        <w:t>Europa</w:t>
      </w:r>
      <w:r w:rsidR="002B5DD5">
        <w:rPr>
          <w:rFonts w:ascii="Times New Roman" w:hAnsi="Times New Roman" w:cs="Times New Roman"/>
        </w:rPr>
        <w:t>,</w:t>
      </w:r>
      <w:r w:rsidR="008A5008">
        <w:rPr>
          <w:rFonts w:ascii="Times New Roman" w:hAnsi="Times New Roman" w:cs="Times New Roman"/>
        </w:rPr>
        <w:t xml:space="preserve"> urge hoy la construcción de s</w:t>
      </w:r>
      <w:r w:rsidR="00230683" w:rsidRPr="000846F3">
        <w:rPr>
          <w:rFonts w:ascii="Times New Roman" w:hAnsi="Times New Roman" w:cs="Times New Roman"/>
        </w:rPr>
        <w:t xml:space="preserve">oluciones a </w:t>
      </w:r>
      <w:r w:rsidR="008A5008">
        <w:rPr>
          <w:rFonts w:ascii="Times New Roman" w:hAnsi="Times New Roman" w:cs="Times New Roman"/>
        </w:rPr>
        <w:t xml:space="preserve">los </w:t>
      </w:r>
      <w:r w:rsidR="00230683" w:rsidRPr="000846F3">
        <w:rPr>
          <w:rFonts w:ascii="Times New Roman" w:hAnsi="Times New Roman" w:cs="Times New Roman"/>
        </w:rPr>
        <w:t xml:space="preserve">problemas </w:t>
      </w:r>
      <w:r w:rsidR="008A5008">
        <w:rPr>
          <w:rFonts w:ascii="Times New Roman" w:hAnsi="Times New Roman" w:cs="Times New Roman"/>
        </w:rPr>
        <w:t xml:space="preserve">económicos </w:t>
      </w:r>
      <w:r w:rsidR="00230683" w:rsidRPr="000846F3">
        <w:rPr>
          <w:rFonts w:ascii="Times New Roman" w:hAnsi="Times New Roman" w:cs="Times New Roman"/>
        </w:rPr>
        <w:t xml:space="preserve">de la sociedad por parte de las instituciones estatales y </w:t>
      </w:r>
      <w:r w:rsidR="008A5008">
        <w:rPr>
          <w:rFonts w:ascii="Times New Roman" w:hAnsi="Times New Roman" w:cs="Times New Roman"/>
        </w:rPr>
        <w:t xml:space="preserve">de </w:t>
      </w:r>
      <w:r w:rsidR="00230683" w:rsidRPr="000846F3">
        <w:rPr>
          <w:rFonts w:ascii="Times New Roman" w:hAnsi="Times New Roman" w:cs="Times New Roman"/>
        </w:rPr>
        <w:t>los partidos.</w:t>
      </w:r>
      <w:r w:rsidR="00AE1BC7">
        <w:rPr>
          <w:rFonts w:ascii="Times New Roman" w:hAnsi="Times New Roman" w:cs="Times New Roman"/>
        </w:rPr>
        <w:t xml:space="preserve"> </w:t>
      </w:r>
      <w:r w:rsidR="008A5008">
        <w:rPr>
          <w:rFonts w:ascii="Times New Roman" w:hAnsi="Times New Roman" w:cs="Times New Roman"/>
        </w:rPr>
        <w:t xml:space="preserve">Será una tarea difícil por la </w:t>
      </w:r>
      <w:r w:rsidR="00230683" w:rsidRPr="000846F3">
        <w:rPr>
          <w:rFonts w:ascii="Times New Roman" w:hAnsi="Times New Roman" w:cs="Times New Roman"/>
        </w:rPr>
        <w:t>creciente crisis de confianza</w:t>
      </w:r>
      <w:r w:rsidR="00AE1BC7">
        <w:rPr>
          <w:rFonts w:ascii="Times New Roman" w:hAnsi="Times New Roman" w:cs="Times New Roman"/>
        </w:rPr>
        <w:t>,</w:t>
      </w:r>
      <w:r w:rsidR="00230683" w:rsidRPr="000846F3">
        <w:rPr>
          <w:rFonts w:ascii="Times New Roman" w:hAnsi="Times New Roman" w:cs="Times New Roman"/>
        </w:rPr>
        <w:t xml:space="preserve"> </w:t>
      </w:r>
      <w:r w:rsidR="008A5008">
        <w:rPr>
          <w:rFonts w:ascii="Times New Roman" w:hAnsi="Times New Roman" w:cs="Times New Roman"/>
        </w:rPr>
        <w:t xml:space="preserve">y </w:t>
      </w:r>
      <w:r>
        <w:rPr>
          <w:rFonts w:ascii="Times New Roman" w:hAnsi="Times New Roman" w:cs="Times New Roman"/>
        </w:rPr>
        <w:t xml:space="preserve">al mismo tiempo se tendrá que </w:t>
      </w:r>
      <w:r w:rsidR="002B5DD5">
        <w:rPr>
          <w:rFonts w:ascii="Times New Roman" w:hAnsi="Times New Roman" w:cs="Times New Roman"/>
        </w:rPr>
        <w:t xml:space="preserve">abrir </w:t>
      </w:r>
      <w:r w:rsidR="008A5008">
        <w:rPr>
          <w:rFonts w:ascii="Times New Roman" w:hAnsi="Times New Roman" w:cs="Times New Roman"/>
        </w:rPr>
        <w:t xml:space="preserve">la mentalidad europea a las </w:t>
      </w:r>
      <w:r w:rsidR="00230683" w:rsidRPr="000846F3">
        <w:rPr>
          <w:rFonts w:ascii="Times New Roman" w:hAnsi="Times New Roman" w:cs="Times New Roman"/>
        </w:rPr>
        <w:t>transformaciones soci</w:t>
      </w:r>
      <w:r w:rsidR="00AE1BC7">
        <w:rPr>
          <w:rFonts w:ascii="Times New Roman" w:hAnsi="Times New Roman" w:cs="Times New Roman"/>
        </w:rPr>
        <w:t xml:space="preserve">ales que implican </w:t>
      </w:r>
      <w:r w:rsidR="00230683" w:rsidRPr="000846F3">
        <w:rPr>
          <w:rFonts w:ascii="Times New Roman" w:hAnsi="Times New Roman" w:cs="Times New Roman"/>
        </w:rPr>
        <w:t>las inmigraciones</w:t>
      </w:r>
      <w:r w:rsidR="00AE1BC7">
        <w:rPr>
          <w:rFonts w:ascii="Times New Roman" w:hAnsi="Times New Roman" w:cs="Times New Roman"/>
        </w:rPr>
        <w:t>.</w:t>
      </w:r>
      <w:r w:rsidR="00230683" w:rsidRPr="000846F3">
        <w:rPr>
          <w:rFonts w:ascii="Times New Roman" w:hAnsi="Times New Roman" w:cs="Times New Roman"/>
        </w:rPr>
        <w:t xml:space="preserve"> </w:t>
      </w:r>
    </w:p>
    <w:p w14:paraId="7F8B5FBB" w14:textId="77777777" w:rsidR="00230683" w:rsidRDefault="0023068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86376" w:rsidRPr="000846F3" w14:paraId="1DCBB6D6" w14:textId="77777777" w:rsidTr="00453D56">
        <w:tc>
          <w:tcPr>
            <w:tcW w:w="9054" w:type="dxa"/>
            <w:gridSpan w:val="2"/>
            <w:shd w:val="clear" w:color="auto" w:fill="000000" w:themeFill="text1"/>
          </w:tcPr>
          <w:p w14:paraId="1DA9FFEC" w14:textId="77777777" w:rsidR="00286376" w:rsidRPr="000846F3" w:rsidRDefault="00286376"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286376" w:rsidRPr="000846F3" w14:paraId="13E2E7C1" w14:textId="77777777" w:rsidTr="00453D56">
        <w:tc>
          <w:tcPr>
            <w:tcW w:w="2518" w:type="dxa"/>
          </w:tcPr>
          <w:p w14:paraId="2B31E8C4"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34BB6372" w14:textId="543C5F1B" w:rsidR="00286376"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13</w:t>
            </w:r>
            <w:r w:rsidR="00DA4D78">
              <w:rPr>
                <w:rFonts w:ascii="Times New Roman" w:hAnsi="Times New Roman" w:cs="Times New Roman"/>
                <w:color w:val="000000"/>
                <w:sz w:val="24"/>
                <w:szCs w:val="24"/>
              </w:rPr>
              <w:t>0</w:t>
            </w:r>
          </w:p>
        </w:tc>
      </w:tr>
      <w:tr w:rsidR="00286376" w:rsidRPr="000846F3" w14:paraId="1307C6EE" w14:textId="77777777" w:rsidTr="00453D56">
        <w:tc>
          <w:tcPr>
            <w:tcW w:w="2518" w:type="dxa"/>
          </w:tcPr>
          <w:p w14:paraId="02E19AB4" w14:textId="77777777" w:rsidR="00286376" w:rsidRPr="000846F3" w:rsidRDefault="0028637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F898B9" w14:textId="5C4DD485" w:rsidR="00286376" w:rsidRPr="000846F3" w:rsidRDefault="00286376"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período de entreguerras/</w:t>
            </w:r>
            <w:r w:rsidRPr="00286376">
              <w:rPr>
                <w:rFonts w:ascii="Times New Roman" w:hAnsi="Times New Roman" w:cs="Times New Roman"/>
                <w:color w:val="000000"/>
                <w:sz w:val="24"/>
                <w:szCs w:val="24"/>
              </w:rPr>
              <w:t>Distingue las características del fascismo</w:t>
            </w:r>
          </w:p>
        </w:tc>
      </w:tr>
      <w:tr w:rsidR="00286376" w:rsidRPr="000846F3" w14:paraId="3FE5541E" w14:textId="77777777" w:rsidTr="00453D56">
        <w:tc>
          <w:tcPr>
            <w:tcW w:w="2518" w:type="dxa"/>
          </w:tcPr>
          <w:p w14:paraId="2C675B26" w14:textId="77777777" w:rsidR="00286376" w:rsidRPr="000846F3" w:rsidRDefault="0028637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4208D9C" w14:textId="77777777" w:rsidR="00286376" w:rsidRPr="000846F3" w:rsidRDefault="00286376" w:rsidP="00C95BF4">
            <w:pPr>
              <w:spacing w:line="276" w:lineRule="auto"/>
              <w:jc w:val="both"/>
              <w:rPr>
                <w:rFonts w:ascii="Times New Roman" w:hAnsi="Times New Roman" w:cs="Times New Roman"/>
                <w:color w:val="000000"/>
                <w:sz w:val="24"/>
                <w:szCs w:val="24"/>
              </w:rPr>
            </w:pPr>
          </w:p>
        </w:tc>
      </w:tr>
      <w:tr w:rsidR="00286376" w:rsidRPr="000846F3" w14:paraId="4AF89033" w14:textId="77777777" w:rsidTr="00453D56">
        <w:tc>
          <w:tcPr>
            <w:tcW w:w="2518" w:type="dxa"/>
          </w:tcPr>
          <w:p w14:paraId="5BD8D073"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7C1A58B" w14:textId="7C2B6654" w:rsidR="00286376" w:rsidRPr="00DA4D78" w:rsidRDefault="00E81230" w:rsidP="00C95BF4">
            <w:pPr>
              <w:spacing w:line="276" w:lineRule="auto"/>
              <w:jc w:val="both"/>
              <w:rPr>
                <w:rFonts w:ascii="Times New Roman" w:hAnsi="Times New Roman" w:cs="Times New Roman"/>
                <w:b/>
                <w:color w:val="000000"/>
                <w:sz w:val="24"/>
                <w:szCs w:val="24"/>
              </w:rPr>
            </w:pPr>
            <w:r>
              <w:rPr>
                <w:rFonts w:ascii="Arial" w:hAnsi="Arial" w:cs="Arial"/>
                <w:sz w:val="18"/>
                <w:szCs w:val="18"/>
                <w:lang w:val="es-ES_tradnl"/>
              </w:rPr>
              <w:t>Conoce expresiones de xenofobia y racismo en la Europa actual</w:t>
            </w:r>
          </w:p>
        </w:tc>
      </w:tr>
      <w:tr w:rsidR="00286376" w:rsidRPr="000846F3" w14:paraId="4B2E3F52" w14:textId="77777777" w:rsidTr="00453D56">
        <w:tc>
          <w:tcPr>
            <w:tcW w:w="2518" w:type="dxa"/>
          </w:tcPr>
          <w:p w14:paraId="3CC0D20A"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4C46977C" w14:textId="58FF296A" w:rsidR="00286376" w:rsidRPr="000846F3" w:rsidRDefault="00286376" w:rsidP="00C95BF4">
            <w:pPr>
              <w:spacing w:line="276" w:lineRule="auto"/>
              <w:jc w:val="both"/>
              <w:rPr>
                <w:rFonts w:ascii="Times New Roman" w:hAnsi="Times New Roman" w:cs="Times New Roman"/>
                <w:color w:val="000000"/>
                <w:sz w:val="24"/>
                <w:szCs w:val="24"/>
              </w:rPr>
            </w:pPr>
            <w:r w:rsidRPr="00286376">
              <w:rPr>
                <w:rFonts w:ascii="Times New Roman" w:hAnsi="Times New Roman" w:cs="Times New Roman"/>
                <w:color w:val="000000"/>
                <w:sz w:val="24"/>
                <w:szCs w:val="24"/>
              </w:rPr>
              <w:t>Actividad para reconocer los rasgos distintivos de la ideología fascista</w:t>
            </w:r>
          </w:p>
        </w:tc>
      </w:tr>
    </w:tbl>
    <w:p w14:paraId="631025E0" w14:textId="77777777" w:rsidR="00E65950" w:rsidRDefault="00E65950" w:rsidP="00C95BF4">
      <w:pPr>
        <w:spacing w:after="0" w:line="276" w:lineRule="auto"/>
        <w:jc w:val="both"/>
        <w:rPr>
          <w:rFonts w:ascii="Times New Roman" w:hAnsi="Times New Roman" w:cs="Times New Roman"/>
        </w:rPr>
      </w:pPr>
    </w:p>
    <w:p w14:paraId="041EA1B4" w14:textId="77777777" w:rsidR="00952BAF" w:rsidRPr="000846F3" w:rsidRDefault="00952BAF" w:rsidP="00C95BF4">
      <w:pPr>
        <w:spacing w:after="0" w:line="276" w:lineRule="auto"/>
        <w:jc w:val="both"/>
        <w:rPr>
          <w:rFonts w:ascii="Times New Roman" w:hAnsi="Times New Roman" w:cs="Times New Roman"/>
        </w:rPr>
      </w:pPr>
    </w:p>
    <w:p w14:paraId="44B94FAA" w14:textId="2AF16F22"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3.3 Rusia: el posicionamiento de un gigante</w:t>
      </w:r>
      <w:r w:rsidR="00230683" w:rsidRPr="000846F3">
        <w:rPr>
          <w:rFonts w:ascii="Times New Roman" w:hAnsi="Times New Roman" w:cs="Times New Roman"/>
          <w:b/>
        </w:rPr>
        <w:t xml:space="preserve"> </w:t>
      </w:r>
      <w:r w:rsidRPr="000846F3">
        <w:rPr>
          <w:rFonts w:ascii="Times New Roman" w:hAnsi="Times New Roman" w:cs="Times New Roman"/>
          <w:b/>
        </w:rPr>
        <w:t xml:space="preserve">y </w:t>
      </w:r>
      <w:r w:rsidR="00230683" w:rsidRPr="000846F3">
        <w:rPr>
          <w:rFonts w:ascii="Times New Roman" w:hAnsi="Times New Roman" w:cs="Times New Roman"/>
          <w:b/>
        </w:rPr>
        <w:t xml:space="preserve">sus </w:t>
      </w:r>
      <w:r w:rsidRPr="000846F3">
        <w:rPr>
          <w:rFonts w:ascii="Times New Roman" w:hAnsi="Times New Roman" w:cs="Times New Roman"/>
          <w:b/>
        </w:rPr>
        <w:t>tensiones con la O</w:t>
      </w:r>
      <w:r w:rsidR="00952BAF">
        <w:rPr>
          <w:rFonts w:ascii="Times New Roman" w:hAnsi="Times New Roman" w:cs="Times New Roman"/>
          <w:b/>
        </w:rPr>
        <w:t>TAN</w:t>
      </w:r>
    </w:p>
    <w:p w14:paraId="157AB529" w14:textId="77777777" w:rsidR="00B73694" w:rsidRDefault="00B73694" w:rsidP="00C95BF4">
      <w:pPr>
        <w:spacing w:after="0" w:line="276" w:lineRule="auto"/>
        <w:jc w:val="both"/>
        <w:rPr>
          <w:rFonts w:ascii="Times New Roman" w:hAnsi="Times New Roman" w:cs="Times New Roman"/>
        </w:rPr>
      </w:pPr>
    </w:p>
    <w:p w14:paraId="4C94C360" w14:textId="3D363C01" w:rsidR="00B73694" w:rsidRDefault="00B73694" w:rsidP="00C95BF4">
      <w:pPr>
        <w:spacing w:after="0" w:line="276" w:lineRule="auto"/>
        <w:jc w:val="both"/>
        <w:rPr>
          <w:rFonts w:ascii="Times New Roman" w:hAnsi="Times New Roman" w:cs="Times New Roman"/>
        </w:rPr>
      </w:pPr>
      <w:r>
        <w:rPr>
          <w:rFonts w:ascii="Times New Roman" w:hAnsi="Times New Roman" w:cs="Times New Roman"/>
        </w:rPr>
        <w:t xml:space="preserve">Tras la caída de la Unión Soviética, durante la década del noventa, </w:t>
      </w:r>
      <w:r w:rsidRPr="000846F3">
        <w:rPr>
          <w:rFonts w:ascii="Times New Roman" w:hAnsi="Times New Roman" w:cs="Times New Roman"/>
        </w:rPr>
        <w:t xml:space="preserve">Rusia </w:t>
      </w:r>
      <w:r>
        <w:rPr>
          <w:rFonts w:ascii="Times New Roman" w:hAnsi="Times New Roman" w:cs="Times New Roman"/>
        </w:rPr>
        <w:t xml:space="preserve">padeció </w:t>
      </w:r>
      <w:r w:rsidRPr="000846F3">
        <w:rPr>
          <w:rFonts w:ascii="Times New Roman" w:hAnsi="Times New Roman" w:cs="Times New Roman"/>
        </w:rPr>
        <w:t xml:space="preserve">una recesión económica </w:t>
      </w:r>
      <w:r>
        <w:rPr>
          <w:rFonts w:ascii="Times New Roman" w:hAnsi="Times New Roman" w:cs="Times New Roman"/>
        </w:rPr>
        <w:t xml:space="preserve">tan </w:t>
      </w:r>
      <w:r w:rsidRPr="000846F3">
        <w:rPr>
          <w:rFonts w:ascii="Times New Roman" w:hAnsi="Times New Roman" w:cs="Times New Roman"/>
        </w:rPr>
        <w:t xml:space="preserve">grave </w:t>
      </w:r>
      <w:r>
        <w:rPr>
          <w:rFonts w:ascii="Times New Roman" w:hAnsi="Times New Roman" w:cs="Times New Roman"/>
        </w:rPr>
        <w:t xml:space="preserve">como la </w:t>
      </w:r>
      <w:r w:rsidRPr="000846F3">
        <w:rPr>
          <w:rFonts w:ascii="Times New Roman" w:hAnsi="Times New Roman" w:cs="Times New Roman"/>
        </w:rPr>
        <w:t xml:space="preserve">Gran </w:t>
      </w:r>
      <w:r w:rsidR="00652C60">
        <w:rPr>
          <w:rFonts w:ascii="Times New Roman" w:hAnsi="Times New Roman" w:cs="Times New Roman"/>
        </w:rPr>
        <w:t>d</w:t>
      </w:r>
      <w:r w:rsidRPr="000846F3">
        <w:rPr>
          <w:rFonts w:ascii="Times New Roman" w:hAnsi="Times New Roman" w:cs="Times New Roman"/>
        </w:rPr>
        <w:t>epresión</w:t>
      </w:r>
      <w:r>
        <w:rPr>
          <w:rFonts w:ascii="Times New Roman" w:hAnsi="Times New Roman" w:cs="Times New Roman"/>
        </w:rPr>
        <w:t xml:space="preserve"> de </w:t>
      </w:r>
      <w:r w:rsidR="00231D26">
        <w:rPr>
          <w:rFonts w:ascii="Times New Roman" w:hAnsi="Times New Roman" w:cs="Times New Roman"/>
        </w:rPr>
        <w:t>1930</w:t>
      </w:r>
      <w:r w:rsidR="00652C60">
        <w:rPr>
          <w:rFonts w:ascii="Times New Roman" w:hAnsi="Times New Roman" w:cs="Times New Roman"/>
        </w:rPr>
        <w:t xml:space="preserve"> en Europa y Estados Unidos</w:t>
      </w:r>
      <w:r w:rsidR="0006067D">
        <w:rPr>
          <w:rFonts w:ascii="Times New Roman" w:hAnsi="Times New Roman" w:cs="Times New Roman"/>
        </w:rPr>
        <w:t xml:space="preserve"> [</w:t>
      </w:r>
      <w:hyperlink r:id="rId34"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231D26">
        <w:rPr>
          <w:rFonts w:ascii="Times New Roman" w:hAnsi="Times New Roman" w:cs="Times New Roman"/>
        </w:rPr>
        <w:t xml:space="preserve">. La nación </w:t>
      </w:r>
      <w:r w:rsidR="00652C60">
        <w:rPr>
          <w:rFonts w:ascii="Times New Roman" w:hAnsi="Times New Roman" w:cs="Times New Roman"/>
        </w:rPr>
        <w:t xml:space="preserve">rusa </w:t>
      </w:r>
      <w:r w:rsidR="00231D26" w:rsidRPr="00231D26">
        <w:rPr>
          <w:rFonts w:ascii="Times New Roman" w:hAnsi="Times New Roman" w:cs="Times New Roman"/>
        </w:rPr>
        <w:t>experiment</w:t>
      </w:r>
      <w:r w:rsidR="00231D26">
        <w:rPr>
          <w:rFonts w:ascii="Times New Roman" w:hAnsi="Times New Roman" w:cs="Times New Roman"/>
        </w:rPr>
        <w:t>ó</w:t>
      </w:r>
      <w:r w:rsidR="00231D26" w:rsidRPr="00231D26">
        <w:rPr>
          <w:rFonts w:ascii="Times New Roman" w:hAnsi="Times New Roman" w:cs="Times New Roman"/>
        </w:rPr>
        <w:t xml:space="preserve"> un </w:t>
      </w:r>
      <w:r w:rsidR="00231D26">
        <w:rPr>
          <w:rFonts w:ascii="Times New Roman" w:hAnsi="Times New Roman" w:cs="Times New Roman"/>
        </w:rPr>
        <w:t xml:space="preserve">ocaso </w:t>
      </w:r>
      <w:r w:rsidR="00231D26" w:rsidRPr="00231D26">
        <w:rPr>
          <w:rFonts w:ascii="Times New Roman" w:hAnsi="Times New Roman" w:cs="Times New Roman"/>
        </w:rPr>
        <w:t>demográfico, económico y militar que desmoralizó a su población</w:t>
      </w:r>
      <w:r w:rsidR="00231D26">
        <w:rPr>
          <w:rFonts w:ascii="Times New Roman" w:hAnsi="Times New Roman" w:cs="Times New Roman"/>
        </w:rPr>
        <w:t>.</w:t>
      </w:r>
      <w:r w:rsidR="00231D26" w:rsidRPr="00231D26">
        <w:rPr>
          <w:rFonts w:ascii="Times New Roman" w:hAnsi="Times New Roman" w:cs="Times New Roman"/>
        </w:rPr>
        <w:t xml:space="preserve"> </w:t>
      </w:r>
      <w:r w:rsidR="00231D26">
        <w:rPr>
          <w:rFonts w:ascii="Times New Roman" w:hAnsi="Times New Roman" w:cs="Times New Roman"/>
        </w:rPr>
        <w:t xml:space="preserve">Pero en el siglo XXI, </w:t>
      </w:r>
      <w:r w:rsidRPr="000846F3">
        <w:rPr>
          <w:rFonts w:ascii="Times New Roman" w:hAnsi="Times New Roman" w:cs="Times New Roman"/>
        </w:rPr>
        <w:t xml:space="preserve">Rusia </w:t>
      </w:r>
      <w:r w:rsidR="00652C60">
        <w:rPr>
          <w:rFonts w:ascii="Times New Roman" w:hAnsi="Times New Roman" w:cs="Times New Roman"/>
        </w:rPr>
        <w:t xml:space="preserve">volvió a </w:t>
      </w:r>
      <w:r w:rsidR="00231D26">
        <w:rPr>
          <w:rFonts w:ascii="Times New Roman" w:hAnsi="Times New Roman" w:cs="Times New Roman"/>
        </w:rPr>
        <w:t>emerge</w:t>
      </w:r>
      <w:r w:rsidR="00652C60">
        <w:rPr>
          <w:rFonts w:ascii="Times New Roman" w:hAnsi="Times New Roman" w:cs="Times New Roman"/>
        </w:rPr>
        <w:t>r</w:t>
      </w:r>
      <w:r w:rsidR="00231D26">
        <w:rPr>
          <w:rFonts w:ascii="Times New Roman" w:hAnsi="Times New Roman" w:cs="Times New Roman"/>
        </w:rPr>
        <w:t xml:space="preserve"> </w:t>
      </w:r>
      <w:r>
        <w:rPr>
          <w:rFonts w:ascii="Times New Roman" w:hAnsi="Times New Roman" w:cs="Times New Roman"/>
        </w:rPr>
        <w:t>como un gigante económico y como un protagonista de primer orden en la construcción del mundo global</w:t>
      </w:r>
      <w:r w:rsidR="009241BF">
        <w:rPr>
          <w:rFonts w:ascii="Times New Roman" w:hAnsi="Times New Roman" w:cs="Times New Roman"/>
        </w:rPr>
        <w:t xml:space="preserve"> [</w:t>
      </w:r>
      <w:hyperlink r:id="rId35" w:history="1">
        <w:r w:rsidR="009241BF" w:rsidRPr="009241BF">
          <w:rPr>
            <w:rStyle w:val="Hipervnculo"/>
            <w:rFonts w:ascii="Times New Roman" w:hAnsi="Times New Roman" w:cs="Times New Roman"/>
          </w:rPr>
          <w:t>VER</w:t>
        </w:r>
      </w:hyperlink>
      <w:r w:rsidR="009241BF">
        <w:rPr>
          <w:rFonts w:ascii="Times New Roman" w:hAnsi="Times New Roman" w:cs="Times New Roman"/>
        </w:rPr>
        <w:t>]</w:t>
      </w:r>
      <w:r>
        <w:rPr>
          <w:rFonts w:ascii="Times New Roman" w:hAnsi="Times New Roman" w:cs="Times New Roman"/>
        </w:rPr>
        <w:t xml:space="preserve">. </w:t>
      </w:r>
    </w:p>
    <w:p w14:paraId="71B05A07" w14:textId="77777777" w:rsidR="00B73694" w:rsidRDefault="00B73694" w:rsidP="00C95BF4">
      <w:pPr>
        <w:spacing w:after="0" w:line="276" w:lineRule="auto"/>
        <w:jc w:val="both"/>
        <w:rPr>
          <w:rFonts w:ascii="Times New Roman" w:hAnsi="Times New Roman" w:cs="Times New Roman"/>
        </w:rPr>
      </w:pPr>
    </w:p>
    <w:p w14:paraId="150469FA" w14:textId="3B1B729D" w:rsidR="009E6FB4" w:rsidRDefault="00B73694" w:rsidP="00C95BF4">
      <w:pPr>
        <w:spacing w:after="0" w:line="276" w:lineRule="auto"/>
        <w:jc w:val="both"/>
        <w:rPr>
          <w:rFonts w:ascii="Times New Roman" w:hAnsi="Times New Roman" w:cs="Times New Roman"/>
        </w:rPr>
      </w:pPr>
      <w:r>
        <w:rPr>
          <w:rFonts w:ascii="Times New Roman" w:hAnsi="Times New Roman" w:cs="Times New Roman"/>
        </w:rPr>
        <w:t xml:space="preserve">Rusia posee </w:t>
      </w:r>
      <w:r w:rsidRPr="000846F3">
        <w:rPr>
          <w:rFonts w:ascii="Times New Roman" w:hAnsi="Times New Roman" w:cs="Times New Roman"/>
        </w:rPr>
        <w:t xml:space="preserve">las reservas </w:t>
      </w:r>
      <w:r>
        <w:rPr>
          <w:rFonts w:ascii="Times New Roman" w:hAnsi="Times New Roman" w:cs="Times New Roman"/>
        </w:rPr>
        <w:t xml:space="preserve">más grandes </w:t>
      </w:r>
      <w:r w:rsidRPr="000846F3">
        <w:rPr>
          <w:rFonts w:ascii="Times New Roman" w:hAnsi="Times New Roman" w:cs="Times New Roman"/>
        </w:rPr>
        <w:t xml:space="preserve">de recursos energéticos y </w:t>
      </w:r>
      <w:r>
        <w:rPr>
          <w:rFonts w:ascii="Times New Roman" w:hAnsi="Times New Roman" w:cs="Times New Roman"/>
        </w:rPr>
        <w:t xml:space="preserve">de </w:t>
      </w:r>
      <w:r w:rsidRPr="000846F3">
        <w:rPr>
          <w:rFonts w:ascii="Times New Roman" w:hAnsi="Times New Roman" w:cs="Times New Roman"/>
        </w:rPr>
        <w:t>minerales del mundo</w:t>
      </w:r>
      <w:r>
        <w:rPr>
          <w:rFonts w:ascii="Times New Roman" w:hAnsi="Times New Roman" w:cs="Times New Roman"/>
        </w:rPr>
        <w:t xml:space="preserve">. En su territorio están las </w:t>
      </w:r>
      <w:r w:rsidRPr="000846F3">
        <w:rPr>
          <w:rFonts w:ascii="Times New Roman" w:hAnsi="Times New Roman" w:cs="Times New Roman"/>
        </w:rPr>
        <w:t>mayores reservas de gas natural, la segunda mayor de carbón y la</w:t>
      </w:r>
      <w:r>
        <w:rPr>
          <w:rFonts w:ascii="Times New Roman" w:hAnsi="Times New Roman" w:cs="Times New Roman"/>
        </w:rPr>
        <w:t xml:space="preserve"> octava</w:t>
      </w:r>
      <w:r w:rsidRPr="000846F3">
        <w:rPr>
          <w:rFonts w:ascii="Times New Roman" w:hAnsi="Times New Roman" w:cs="Times New Roman"/>
        </w:rPr>
        <w:t xml:space="preserve"> de petróleo. Posee las mayores reservas de recursos forestales y la cuarta parte de agua dulce </w:t>
      </w:r>
      <w:r w:rsidR="00231D26">
        <w:rPr>
          <w:rFonts w:ascii="Times New Roman" w:hAnsi="Times New Roman" w:cs="Times New Roman"/>
        </w:rPr>
        <w:t>(</w:t>
      </w:r>
      <w:r w:rsidRPr="000846F3">
        <w:rPr>
          <w:rFonts w:ascii="Times New Roman" w:hAnsi="Times New Roman" w:cs="Times New Roman"/>
        </w:rPr>
        <w:t>no congelada</w:t>
      </w:r>
      <w:r w:rsidR="00231D26">
        <w:rPr>
          <w:rFonts w:ascii="Times New Roman" w:hAnsi="Times New Roman" w:cs="Times New Roman"/>
        </w:rPr>
        <w:t>)</w:t>
      </w:r>
      <w:r w:rsidRPr="000846F3">
        <w:rPr>
          <w:rFonts w:ascii="Times New Roman" w:hAnsi="Times New Roman" w:cs="Times New Roman"/>
        </w:rPr>
        <w:t xml:space="preserve"> del mundo. </w:t>
      </w:r>
      <w:r>
        <w:rPr>
          <w:rFonts w:ascii="Times New Roman" w:hAnsi="Times New Roman" w:cs="Times New Roman"/>
        </w:rPr>
        <w:t>También es e</w:t>
      </w:r>
      <w:r w:rsidRPr="000846F3">
        <w:rPr>
          <w:rFonts w:ascii="Times New Roman" w:hAnsi="Times New Roman" w:cs="Times New Roman"/>
        </w:rPr>
        <w:t xml:space="preserve">l segundo </w:t>
      </w:r>
      <w:r>
        <w:rPr>
          <w:rFonts w:ascii="Times New Roman" w:hAnsi="Times New Roman" w:cs="Times New Roman"/>
        </w:rPr>
        <w:t xml:space="preserve">país exportador de </w:t>
      </w:r>
      <w:r w:rsidRPr="000846F3">
        <w:rPr>
          <w:rFonts w:ascii="Times New Roman" w:hAnsi="Times New Roman" w:cs="Times New Roman"/>
        </w:rPr>
        <w:t>metales</w:t>
      </w:r>
      <w:r>
        <w:rPr>
          <w:rFonts w:ascii="Times New Roman" w:hAnsi="Times New Roman" w:cs="Times New Roman"/>
        </w:rPr>
        <w:t xml:space="preserve">. Por ello, Rusia </w:t>
      </w:r>
      <w:r w:rsidRPr="000846F3">
        <w:rPr>
          <w:rFonts w:ascii="Times New Roman" w:hAnsi="Times New Roman" w:cs="Times New Roman"/>
        </w:rPr>
        <w:t xml:space="preserve">es considerada </w:t>
      </w:r>
      <w:r>
        <w:rPr>
          <w:rFonts w:ascii="Times New Roman" w:hAnsi="Times New Roman" w:cs="Times New Roman"/>
        </w:rPr>
        <w:t xml:space="preserve">una </w:t>
      </w:r>
      <w:r w:rsidRPr="000846F3">
        <w:rPr>
          <w:rFonts w:ascii="Times New Roman" w:hAnsi="Times New Roman" w:cs="Times New Roman"/>
        </w:rPr>
        <w:t>superpotencia energética</w:t>
      </w:r>
      <w:r w:rsidR="00F56C52">
        <w:rPr>
          <w:rFonts w:ascii="Times New Roman" w:hAnsi="Times New Roman" w:cs="Times New Roman"/>
        </w:rPr>
        <w:t>.</w:t>
      </w:r>
      <w:r w:rsidRPr="000846F3">
        <w:rPr>
          <w:rFonts w:ascii="Times New Roman" w:hAnsi="Times New Roman" w:cs="Times New Roman"/>
        </w:rPr>
        <w:t xml:space="preserve"> </w:t>
      </w:r>
    </w:p>
    <w:p w14:paraId="067AB471" w14:textId="77777777" w:rsidR="009E6FB4" w:rsidRDefault="009E6FB4" w:rsidP="00C95BF4">
      <w:pPr>
        <w:spacing w:after="0" w:line="276" w:lineRule="auto"/>
        <w:jc w:val="both"/>
        <w:rPr>
          <w:rFonts w:ascii="Times New Roman" w:hAnsi="Times New Roman" w:cs="Times New Roman"/>
        </w:rPr>
      </w:pPr>
    </w:p>
    <w:p w14:paraId="783F8AA1" w14:textId="15E0561F" w:rsidR="00B73694" w:rsidRDefault="00B73694" w:rsidP="00C95BF4">
      <w:pPr>
        <w:spacing w:after="0" w:line="276" w:lineRule="auto"/>
        <w:jc w:val="both"/>
        <w:rPr>
          <w:rFonts w:ascii="Times New Roman" w:hAnsi="Times New Roman" w:cs="Times New Roman"/>
        </w:rPr>
      </w:pPr>
      <w:r>
        <w:rPr>
          <w:rFonts w:ascii="Times New Roman" w:hAnsi="Times New Roman" w:cs="Times New Roman"/>
        </w:rPr>
        <w:t>Actualmente Rusia</w:t>
      </w:r>
      <w:r w:rsidR="00231D26">
        <w:rPr>
          <w:rFonts w:ascii="Times New Roman" w:hAnsi="Times New Roman" w:cs="Times New Roman"/>
        </w:rPr>
        <w:t xml:space="preserve">, </w:t>
      </w:r>
      <w:r>
        <w:rPr>
          <w:rFonts w:ascii="Times New Roman" w:hAnsi="Times New Roman" w:cs="Times New Roman"/>
        </w:rPr>
        <w:t>considerada la séptima economía del mundo</w:t>
      </w:r>
      <w:r w:rsidRPr="000846F3">
        <w:rPr>
          <w:rFonts w:ascii="Times New Roman" w:hAnsi="Times New Roman" w:cs="Times New Roman"/>
        </w:rPr>
        <w:t xml:space="preserve">, </w:t>
      </w:r>
      <w:r>
        <w:rPr>
          <w:rFonts w:ascii="Times New Roman" w:hAnsi="Times New Roman" w:cs="Times New Roman"/>
        </w:rPr>
        <w:t xml:space="preserve">detenta </w:t>
      </w:r>
      <w:r w:rsidRPr="000846F3">
        <w:rPr>
          <w:rFonts w:ascii="Times New Roman" w:hAnsi="Times New Roman" w:cs="Times New Roman"/>
        </w:rPr>
        <w:t>el tercer presupuesto militar más grande del mundo</w:t>
      </w:r>
      <w:r>
        <w:rPr>
          <w:rFonts w:ascii="Times New Roman" w:hAnsi="Times New Roman" w:cs="Times New Roman"/>
        </w:rPr>
        <w:t xml:space="preserve"> y e</w:t>
      </w:r>
      <w:r w:rsidR="00F56C52">
        <w:rPr>
          <w:rFonts w:ascii="Times New Roman" w:hAnsi="Times New Roman" w:cs="Times New Roman"/>
        </w:rPr>
        <w:t>s una</w:t>
      </w:r>
      <w:r w:rsidRPr="000846F3">
        <w:rPr>
          <w:rFonts w:ascii="Times New Roman" w:hAnsi="Times New Roman" w:cs="Times New Roman"/>
        </w:rPr>
        <w:t xml:space="preserve"> de l</w:t>
      </w:r>
      <w:r>
        <w:rPr>
          <w:rFonts w:ascii="Times New Roman" w:hAnsi="Times New Roman" w:cs="Times New Roman"/>
        </w:rPr>
        <w:t xml:space="preserve">as cinco naciones </w:t>
      </w:r>
      <w:r w:rsidRPr="000846F3">
        <w:rPr>
          <w:rFonts w:ascii="Times New Roman" w:hAnsi="Times New Roman" w:cs="Times New Roman"/>
        </w:rPr>
        <w:t>con armas nucleares</w:t>
      </w:r>
      <w:r>
        <w:rPr>
          <w:rFonts w:ascii="Times New Roman" w:hAnsi="Times New Roman" w:cs="Times New Roman"/>
        </w:rPr>
        <w:t xml:space="preserve">. Además cuenta con </w:t>
      </w:r>
      <w:r w:rsidRPr="000846F3">
        <w:rPr>
          <w:rFonts w:ascii="Times New Roman" w:hAnsi="Times New Roman" w:cs="Times New Roman"/>
        </w:rPr>
        <w:t xml:space="preserve">el mayor arsenal de armas de destrucción masiva del mundo. </w:t>
      </w:r>
    </w:p>
    <w:p w14:paraId="4F08228F"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28BACD13" w14:textId="77777777" w:rsidTr="005A2B85">
        <w:tc>
          <w:tcPr>
            <w:tcW w:w="9033" w:type="dxa"/>
            <w:gridSpan w:val="2"/>
            <w:shd w:val="clear" w:color="auto" w:fill="0D0D0D" w:themeFill="text1" w:themeFillTint="F2"/>
          </w:tcPr>
          <w:p w14:paraId="5B355997"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85D62FB" w14:textId="77777777" w:rsidTr="005A2B85">
        <w:tc>
          <w:tcPr>
            <w:tcW w:w="2518" w:type="dxa"/>
          </w:tcPr>
          <w:p w14:paraId="215A15DD"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8058F76" w14:textId="64E7DBD2"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730C7">
              <w:rPr>
                <w:rFonts w:ascii="Times New Roman" w:hAnsi="Times New Roman" w:cs="Times New Roman"/>
                <w:color w:val="000000"/>
                <w:sz w:val="24"/>
                <w:szCs w:val="24"/>
              </w:rPr>
              <w:t>_01_IMG13</w:t>
            </w:r>
          </w:p>
        </w:tc>
      </w:tr>
      <w:tr w:rsidR="00E6412F" w:rsidRPr="00C529D1" w14:paraId="5A75AB39" w14:textId="77777777" w:rsidTr="005A2B85">
        <w:tc>
          <w:tcPr>
            <w:tcW w:w="2518" w:type="dxa"/>
          </w:tcPr>
          <w:p w14:paraId="21AB0B1B"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64F92D0" w14:textId="2E2F1D5D" w:rsidR="00C529D1" w:rsidRPr="00C529D1" w:rsidRDefault="00C529D1" w:rsidP="00C95BF4">
            <w:pPr>
              <w:spacing w:line="276" w:lineRule="auto"/>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Yacimiento petrolífero y de gas en Siberia</w:t>
            </w:r>
            <w:r>
              <w:rPr>
                <w:rFonts w:ascii="Times New Roman" w:hAnsi="Times New Roman" w:cs="Times New Roman"/>
                <w:color w:val="000000"/>
                <w:sz w:val="24"/>
                <w:szCs w:val="24"/>
                <w:lang w:val="es-CO"/>
              </w:rPr>
              <w:t xml:space="preserve">. Extracción en invierno. </w:t>
            </w:r>
          </w:p>
          <w:p w14:paraId="55C00E94" w14:textId="77777777" w:rsidR="00C529D1" w:rsidRPr="00C529D1" w:rsidRDefault="00C529D1" w:rsidP="00C95BF4">
            <w:pPr>
              <w:spacing w:line="276" w:lineRule="auto"/>
              <w:jc w:val="both"/>
              <w:rPr>
                <w:rFonts w:ascii="Times New Roman" w:hAnsi="Times New Roman" w:cs="Times New Roman"/>
                <w:color w:val="000000"/>
                <w:sz w:val="24"/>
                <w:szCs w:val="24"/>
                <w:lang w:val="es-CO"/>
              </w:rPr>
            </w:pPr>
          </w:p>
          <w:p w14:paraId="39D5CF12" w14:textId="1FE90FBB" w:rsidR="00E6412F" w:rsidRPr="00C529D1" w:rsidRDefault="00E6412F" w:rsidP="00C95BF4">
            <w:pPr>
              <w:spacing w:line="276" w:lineRule="auto"/>
              <w:jc w:val="both"/>
              <w:rPr>
                <w:rFonts w:ascii="Times New Roman" w:hAnsi="Times New Roman" w:cs="Times New Roman"/>
                <w:color w:val="000000"/>
                <w:sz w:val="24"/>
                <w:szCs w:val="24"/>
                <w:lang w:val="es-CO"/>
              </w:rPr>
            </w:pPr>
          </w:p>
        </w:tc>
      </w:tr>
      <w:tr w:rsidR="00E6412F" w:rsidRPr="000846F3" w14:paraId="69C079F3" w14:textId="77777777" w:rsidTr="005A2B85">
        <w:tc>
          <w:tcPr>
            <w:tcW w:w="2518" w:type="dxa"/>
          </w:tcPr>
          <w:p w14:paraId="6F3680B2"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280D3B5" w14:textId="4B0D467C" w:rsidR="00E6412F" w:rsidRPr="004661FF" w:rsidRDefault="00C529D1" w:rsidP="00C95BF4">
            <w:pPr>
              <w:spacing w:line="276" w:lineRule="auto"/>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Número de la imagen 156632204</w:t>
            </w:r>
          </w:p>
          <w:p w14:paraId="18F42873" w14:textId="5755DCCF" w:rsidR="00E6412F" w:rsidRPr="000846F3" w:rsidRDefault="00E6412F" w:rsidP="00C95BF4">
            <w:pPr>
              <w:spacing w:line="276" w:lineRule="auto"/>
              <w:jc w:val="both"/>
              <w:rPr>
                <w:rFonts w:ascii="Times New Roman" w:hAnsi="Times New Roman" w:cs="Times New Roman"/>
                <w:color w:val="000000"/>
                <w:sz w:val="24"/>
                <w:szCs w:val="24"/>
              </w:rPr>
            </w:pPr>
          </w:p>
        </w:tc>
      </w:tr>
      <w:tr w:rsidR="00E6412F" w:rsidRPr="000846F3" w14:paraId="11689F2C" w14:textId="77777777" w:rsidTr="005A2B85">
        <w:tc>
          <w:tcPr>
            <w:tcW w:w="2518" w:type="dxa"/>
          </w:tcPr>
          <w:p w14:paraId="181345A2"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6630FF9" w14:textId="6FE3098E" w:rsidR="00E6412F" w:rsidRPr="000846F3" w:rsidRDefault="00E6412F"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Rusia es considerada una </w:t>
            </w:r>
            <w:r w:rsidR="001C4915">
              <w:rPr>
                <w:rFonts w:ascii="Times New Roman" w:hAnsi="Times New Roman" w:cs="Times New Roman"/>
                <w:color w:val="000000"/>
                <w:sz w:val="24"/>
                <w:szCs w:val="24"/>
              </w:rPr>
              <w:t>super</w:t>
            </w:r>
            <w:r>
              <w:rPr>
                <w:rFonts w:ascii="Times New Roman" w:hAnsi="Times New Roman" w:cs="Times New Roman"/>
                <w:color w:val="000000"/>
                <w:sz w:val="24"/>
                <w:szCs w:val="24"/>
              </w:rPr>
              <w:t>potencia energética global</w:t>
            </w:r>
            <w:r w:rsidR="00C529D1">
              <w:rPr>
                <w:rFonts w:ascii="Times New Roman" w:hAnsi="Times New Roman" w:cs="Times New Roman"/>
                <w:color w:val="000000"/>
                <w:sz w:val="24"/>
                <w:szCs w:val="24"/>
              </w:rPr>
              <w:t xml:space="preserve">. Cuenta con el </w:t>
            </w:r>
            <w:r w:rsidR="00C529D1" w:rsidRPr="00C529D1">
              <w:rPr>
                <w:rFonts w:ascii="Times New Roman" w:hAnsi="Times New Roman" w:cs="Times New Roman"/>
                <w:color w:val="000000"/>
                <w:sz w:val="24"/>
                <w:szCs w:val="24"/>
              </w:rPr>
              <w:t xml:space="preserve">13 % de las reservas mundiales de crudo. </w:t>
            </w:r>
            <w:r w:rsidR="00C529D1">
              <w:rPr>
                <w:rFonts w:ascii="Times New Roman" w:hAnsi="Times New Roman" w:cs="Times New Roman"/>
                <w:color w:val="000000"/>
                <w:sz w:val="24"/>
                <w:szCs w:val="24"/>
              </w:rPr>
              <w:t xml:space="preserve">La mayor parte se localiza </w:t>
            </w:r>
            <w:r w:rsidR="00C529D1" w:rsidRPr="00C529D1">
              <w:rPr>
                <w:rFonts w:ascii="Times New Roman" w:hAnsi="Times New Roman" w:cs="Times New Roman"/>
                <w:color w:val="000000"/>
                <w:sz w:val="24"/>
                <w:szCs w:val="24"/>
              </w:rPr>
              <w:t xml:space="preserve">en las zonas de los Urales y </w:t>
            </w:r>
            <w:r w:rsidR="00C529D1">
              <w:rPr>
                <w:rFonts w:ascii="Times New Roman" w:hAnsi="Times New Roman" w:cs="Times New Roman"/>
                <w:color w:val="000000"/>
                <w:sz w:val="24"/>
                <w:szCs w:val="24"/>
              </w:rPr>
              <w:t xml:space="preserve">de </w:t>
            </w:r>
            <w:r w:rsidR="00C529D1" w:rsidRPr="00C529D1">
              <w:rPr>
                <w:rFonts w:ascii="Times New Roman" w:hAnsi="Times New Roman" w:cs="Times New Roman"/>
                <w:color w:val="000000"/>
                <w:sz w:val="24"/>
                <w:szCs w:val="24"/>
              </w:rPr>
              <w:t xml:space="preserve">Siberia, lo que facilita las exportaciones tanto hacia el </w:t>
            </w:r>
            <w:r w:rsidR="00C529D1">
              <w:rPr>
                <w:rFonts w:ascii="Times New Roman" w:hAnsi="Times New Roman" w:cs="Times New Roman"/>
                <w:color w:val="000000"/>
                <w:sz w:val="24"/>
                <w:szCs w:val="24"/>
              </w:rPr>
              <w:t>e</w:t>
            </w:r>
            <w:r w:rsidR="00C529D1" w:rsidRPr="00C529D1">
              <w:rPr>
                <w:rFonts w:ascii="Times New Roman" w:hAnsi="Times New Roman" w:cs="Times New Roman"/>
                <w:color w:val="000000"/>
                <w:sz w:val="24"/>
                <w:szCs w:val="24"/>
              </w:rPr>
              <w:t xml:space="preserve">ste como hacia el </w:t>
            </w:r>
            <w:r w:rsidR="00C529D1">
              <w:rPr>
                <w:rFonts w:ascii="Times New Roman" w:hAnsi="Times New Roman" w:cs="Times New Roman"/>
                <w:color w:val="000000"/>
                <w:sz w:val="24"/>
                <w:szCs w:val="24"/>
              </w:rPr>
              <w:t>o</w:t>
            </w:r>
            <w:r w:rsidR="00C529D1" w:rsidRPr="00C529D1">
              <w:rPr>
                <w:rFonts w:ascii="Times New Roman" w:hAnsi="Times New Roman" w:cs="Times New Roman"/>
                <w:color w:val="000000"/>
                <w:sz w:val="24"/>
                <w:szCs w:val="24"/>
              </w:rPr>
              <w:t>este.</w:t>
            </w:r>
            <w:r w:rsidR="00C529D1">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C</w:t>
            </w:r>
            <w:r w:rsidR="00C529D1" w:rsidRPr="00C529D1">
              <w:rPr>
                <w:rFonts w:ascii="Times New Roman" w:hAnsi="Times New Roman" w:cs="Times New Roman"/>
                <w:color w:val="000000"/>
                <w:sz w:val="24"/>
                <w:szCs w:val="24"/>
              </w:rPr>
              <w:t xml:space="preserve">on la </w:t>
            </w:r>
            <w:r w:rsidR="001C4915">
              <w:rPr>
                <w:rFonts w:ascii="Times New Roman" w:hAnsi="Times New Roman" w:cs="Times New Roman"/>
                <w:color w:val="000000"/>
                <w:sz w:val="24"/>
                <w:szCs w:val="24"/>
              </w:rPr>
              <w:t>terminación e</w:t>
            </w:r>
            <w:r w:rsidR="001C4915" w:rsidRPr="00C529D1">
              <w:rPr>
                <w:rFonts w:ascii="Times New Roman" w:hAnsi="Times New Roman" w:cs="Times New Roman"/>
                <w:color w:val="000000"/>
                <w:sz w:val="24"/>
                <w:szCs w:val="24"/>
              </w:rPr>
              <w:t xml:space="preserve">n 2010 </w:t>
            </w:r>
            <w:r w:rsidR="00C529D1" w:rsidRPr="00C529D1">
              <w:rPr>
                <w:rFonts w:ascii="Times New Roman" w:hAnsi="Times New Roman" w:cs="Times New Roman"/>
                <w:color w:val="000000"/>
                <w:sz w:val="24"/>
                <w:szCs w:val="24"/>
              </w:rPr>
              <w:t xml:space="preserve">del oleoducto que une los yacimientos de Siberia con el </w:t>
            </w:r>
            <w:r w:rsidR="001C4915">
              <w:rPr>
                <w:rFonts w:ascii="Times New Roman" w:hAnsi="Times New Roman" w:cs="Times New Roman"/>
                <w:color w:val="000000"/>
                <w:sz w:val="24"/>
                <w:szCs w:val="24"/>
              </w:rPr>
              <w:t>L</w:t>
            </w:r>
            <w:r w:rsidR="00C529D1" w:rsidRPr="00C529D1">
              <w:rPr>
                <w:rFonts w:ascii="Times New Roman" w:hAnsi="Times New Roman" w:cs="Times New Roman"/>
                <w:color w:val="000000"/>
                <w:sz w:val="24"/>
                <w:szCs w:val="24"/>
              </w:rPr>
              <w:t>ejano Oriente</w:t>
            </w:r>
            <w:r w:rsidR="00F56C52">
              <w:rPr>
                <w:rFonts w:ascii="Times New Roman" w:hAnsi="Times New Roman" w:cs="Times New Roman"/>
                <w:color w:val="000000"/>
                <w:sz w:val="24"/>
                <w:szCs w:val="24"/>
              </w:rPr>
              <w:t>,</w:t>
            </w:r>
            <w:r w:rsidR="00C529D1" w:rsidRPr="00C529D1">
              <w:rPr>
                <w:rFonts w:ascii="Times New Roman" w:hAnsi="Times New Roman" w:cs="Times New Roman"/>
                <w:color w:val="000000"/>
                <w:sz w:val="24"/>
                <w:szCs w:val="24"/>
              </w:rPr>
              <w:t xml:space="preserve"> </w:t>
            </w:r>
            <w:r w:rsidR="00F56C52">
              <w:rPr>
                <w:rFonts w:ascii="Times New Roman" w:hAnsi="Times New Roman" w:cs="Times New Roman"/>
                <w:color w:val="000000"/>
                <w:sz w:val="24"/>
                <w:szCs w:val="24"/>
              </w:rPr>
              <w:t>el bombeo de crudo aumentó en un</w:t>
            </w:r>
            <w:r w:rsidR="00C529D1" w:rsidRPr="00C529D1">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50</w:t>
            </w:r>
            <w:r w:rsidR="00C529D1" w:rsidRPr="00C529D1">
              <w:rPr>
                <w:rFonts w:ascii="Times New Roman" w:hAnsi="Times New Roman" w:cs="Times New Roman"/>
                <w:color w:val="000000"/>
                <w:sz w:val="24"/>
                <w:szCs w:val="24"/>
              </w:rPr>
              <w:t>%</w:t>
            </w:r>
          </w:p>
        </w:tc>
      </w:tr>
    </w:tbl>
    <w:p w14:paraId="410CEA5C" w14:textId="77777777" w:rsidR="00B73694" w:rsidRDefault="00B73694" w:rsidP="00C95BF4">
      <w:pPr>
        <w:spacing w:after="0" w:line="276" w:lineRule="auto"/>
        <w:jc w:val="both"/>
        <w:rPr>
          <w:rFonts w:ascii="Times New Roman" w:hAnsi="Times New Roman" w:cs="Times New Roman"/>
        </w:rPr>
      </w:pPr>
    </w:p>
    <w:p w14:paraId="594655AB" w14:textId="104575AC" w:rsidR="00194384" w:rsidRDefault="00652C60" w:rsidP="00C95BF4">
      <w:pPr>
        <w:spacing w:after="0" w:line="276" w:lineRule="auto"/>
        <w:jc w:val="both"/>
        <w:rPr>
          <w:rFonts w:ascii="Times New Roman" w:hAnsi="Times New Roman" w:cs="Times New Roman"/>
        </w:rPr>
      </w:pPr>
      <w:r>
        <w:rPr>
          <w:rFonts w:ascii="Times New Roman" w:hAnsi="Times New Roman" w:cs="Times New Roman"/>
        </w:rPr>
        <w:t xml:space="preserve">El gobierno </w:t>
      </w:r>
      <w:r w:rsidR="00194384">
        <w:rPr>
          <w:rFonts w:ascii="Times New Roman" w:hAnsi="Times New Roman" w:cs="Times New Roman"/>
        </w:rPr>
        <w:t>ha desplegado una iniciativa para su fortalecimiento y posicionamiento económico global. Está promoviendo una a</w:t>
      </w:r>
      <w:r w:rsidR="00194384" w:rsidRPr="000846F3">
        <w:rPr>
          <w:rFonts w:ascii="Times New Roman" w:hAnsi="Times New Roman" w:cs="Times New Roman"/>
        </w:rPr>
        <w:t xml:space="preserve">lianza política y económica </w:t>
      </w:r>
      <w:r w:rsidR="00194384">
        <w:rPr>
          <w:rFonts w:ascii="Times New Roman" w:hAnsi="Times New Roman" w:cs="Times New Roman"/>
        </w:rPr>
        <w:t xml:space="preserve">con fin de conformar </w:t>
      </w:r>
      <w:r w:rsidR="00194384" w:rsidRPr="000846F3">
        <w:rPr>
          <w:rFonts w:ascii="Times New Roman" w:hAnsi="Times New Roman" w:cs="Times New Roman"/>
        </w:rPr>
        <w:t xml:space="preserve">la </w:t>
      </w:r>
      <w:r w:rsidR="00194384" w:rsidRPr="00652C60">
        <w:rPr>
          <w:rFonts w:ascii="Times New Roman" w:hAnsi="Times New Roman" w:cs="Times New Roman"/>
          <w:b/>
        </w:rPr>
        <w:t>Unión Euroasiática</w:t>
      </w:r>
      <w:r w:rsidR="00194384" w:rsidRPr="000846F3">
        <w:rPr>
          <w:rFonts w:ascii="Times New Roman" w:hAnsi="Times New Roman" w:cs="Times New Roman"/>
        </w:rPr>
        <w:t xml:space="preserve"> </w:t>
      </w:r>
      <w:r w:rsidR="00194384">
        <w:rPr>
          <w:rFonts w:ascii="Times New Roman" w:hAnsi="Times New Roman" w:cs="Times New Roman"/>
        </w:rPr>
        <w:t>—</w:t>
      </w:r>
      <w:r w:rsidR="00194384" w:rsidRPr="000846F3">
        <w:rPr>
          <w:rFonts w:ascii="Times New Roman" w:hAnsi="Times New Roman" w:cs="Times New Roman"/>
        </w:rPr>
        <w:t>anunciad</w:t>
      </w:r>
      <w:r w:rsidR="00194384">
        <w:rPr>
          <w:rFonts w:ascii="Times New Roman" w:hAnsi="Times New Roman" w:cs="Times New Roman"/>
        </w:rPr>
        <w:t>a</w:t>
      </w:r>
      <w:r w:rsidR="00194384" w:rsidRPr="000846F3">
        <w:rPr>
          <w:rFonts w:ascii="Times New Roman" w:hAnsi="Times New Roman" w:cs="Times New Roman"/>
        </w:rPr>
        <w:t xml:space="preserve"> para 2015</w:t>
      </w:r>
      <w:r w:rsidR="00194384">
        <w:rPr>
          <w:rFonts w:ascii="Times New Roman" w:hAnsi="Times New Roman" w:cs="Times New Roman"/>
        </w:rPr>
        <w:t>—</w:t>
      </w:r>
      <w:r w:rsidR="00194384" w:rsidRPr="000846F3">
        <w:rPr>
          <w:rFonts w:ascii="Times New Roman" w:hAnsi="Times New Roman" w:cs="Times New Roman"/>
        </w:rPr>
        <w:t xml:space="preserve"> y que incluiría </w:t>
      </w:r>
      <w:r w:rsidR="00194384" w:rsidRPr="00194384">
        <w:rPr>
          <w:rFonts w:ascii="Times New Roman" w:hAnsi="Times New Roman" w:cs="Times New Roman"/>
        </w:rPr>
        <w:t xml:space="preserve">la </w:t>
      </w:r>
      <w:r w:rsidR="00194384">
        <w:rPr>
          <w:rFonts w:ascii="Times New Roman" w:hAnsi="Times New Roman" w:cs="Times New Roman"/>
        </w:rPr>
        <w:t>u</w:t>
      </w:r>
      <w:r w:rsidR="00194384" w:rsidRPr="00194384">
        <w:rPr>
          <w:rFonts w:ascii="Times New Roman" w:hAnsi="Times New Roman" w:cs="Times New Roman"/>
        </w:rPr>
        <w:t xml:space="preserve">nión aduanera </w:t>
      </w:r>
      <w:r w:rsidR="00194384">
        <w:rPr>
          <w:rFonts w:ascii="Times New Roman" w:hAnsi="Times New Roman" w:cs="Times New Roman"/>
        </w:rPr>
        <w:t xml:space="preserve">y monetaria con </w:t>
      </w:r>
      <w:r w:rsidR="00194384" w:rsidRPr="000846F3">
        <w:rPr>
          <w:rFonts w:ascii="Times New Roman" w:hAnsi="Times New Roman" w:cs="Times New Roman"/>
        </w:rPr>
        <w:t>Bielorrusia</w:t>
      </w:r>
      <w:r w:rsidR="00194384">
        <w:rPr>
          <w:rFonts w:ascii="Times New Roman" w:hAnsi="Times New Roman" w:cs="Times New Roman"/>
        </w:rPr>
        <w:t xml:space="preserve"> y </w:t>
      </w:r>
      <w:r w:rsidR="00194384" w:rsidRPr="000846F3">
        <w:rPr>
          <w:rFonts w:ascii="Times New Roman" w:hAnsi="Times New Roman" w:cs="Times New Roman"/>
        </w:rPr>
        <w:t>Kazajistán</w:t>
      </w:r>
      <w:r w:rsidR="00194384">
        <w:rPr>
          <w:rFonts w:ascii="Times New Roman" w:hAnsi="Times New Roman" w:cs="Times New Roman"/>
        </w:rPr>
        <w:t xml:space="preserve">. Asimismo, </w:t>
      </w:r>
      <w:r>
        <w:rPr>
          <w:rFonts w:ascii="Times New Roman" w:hAnsi="Times New Roman" w:cs="Times New Roman"/>
        </w:rPr>
        <w:t xml:space="preserve">incluye </w:t>
      </w:r>
      <w:r w:rsidR="00194384">
        <w:rPr>
          <w:rFonts w:ascii="Times New Roman" w:hAnsi="Times New Roman" w:cs="Times New Roman"/>
        </w:rPr>
        <w:t>un e</w:t>
      </w:r>
      <w:r w:rsidR="00194384" w:rsidRPr="00194384">
        <w:rPr>
          <w:rFonts w:ascii="Times New Roman" w:hAnsi="Times New Roman" w:cs="Times New Roman"/>
        </w:rPr>
        <w:t xml:space="preserve">spacio </w:t>
      </w:r>
      <w:r w:rsidR="00194384">
        <w:rPr>
          <w:rFonts w:ascii="Times New Roman" w:hAnsi="Times New Roman" w:cs="Times New Roman"/>
        </w:rPr>
        <w:t>e</w:t>
      </w:r>
      <w:r w:rsidR="00194384" w:rsidRPr="00194384">
        <w:rPr>
          <w:rFonts w:ascii="Times New Roman" w:hAnsi="Times New Roman" w:cs="Times New Roman"/>
        </w:rPr>
        <w:t xml:space="preserve">conómico </w:t>
      </w:r>
      <w:r w:rsidR="00194384">
        <w:rPr>
          <w:rFonts w:ascii="Times New Roman" w:hAnsi="Times New Roman" w:cs="Times New Roman"/>
        </w:rPr>
        <w:t>ú</w:t>
      </w:r>
      <w:r w:rsidR="00194384" w:rsidRPr="00194384">
        <w:rPr>
          <w:rFonts w:ascii="Times New Roman" w:hAnsi="Times New Roman" w:cs="Times New Roman"/>
        </w:rPr>
        <w:t>nico, ampliable a otros estados de la Comunidad Económica Eurasiática y la Comunidad de Estados Independientes</w:t>
      </w:r>
      <w:r w:rsidR="00F56C52">
        <w:rPr>
          <w:rFonts w:ascii="Times New Roman" w:hAnsi="Times New Roman" w:cs="Times New Roman"/>
        </w:rPr>
        <w:t xml:space="preserve"> [</w:t>
      </w:r>
      <w:hyperlink r:id="rId36"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194384" w:rsidRPr="00194384">
        <w:rPr>
          <w:rFonts w:ascii="Times New Roman" w:hAnsi="Times New Roman" w:cs="Times New Roman"/>
        </w:rPr>
        <w:t xml:space="preserve">. </w:t>
      </w:r>
    </w:p>
    <w:p w14:paraId="225CD007" w14:textId="77777777" w:rsidR="00194384" w:rsidRDefault="00194384" w:rsidP="00C95BF4">
      <w:pPr>
        <w:spacing w:after="0" w:line="276" w:lineRule="auto"/>
        <w:jc w:val="both"/>
        <w:rPr>
          <w:rFonts w:ascii="Times New Roman" w:hAnsi="Times New Roman" w:cs="Times New Roman"/>
        </w:rPr>
      </w:pPr>
    </w:p>
    <w:p w14:paraId="2B46E1DF" w14:textId="29E9B1CC" w:rsidR="00194384" w:rsidRPr="000846F3" w:rsidRDefault="0019438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Ucrania </w:t>
      </w:r>
      <w:r>
        <w:rPr>
          <w:rFonts w:ascii="Times New Roman" w:hAnsi="Times New Roman" w:cs="Times New Roman"/>
        </w:rPr>
        <w:t xml:space="preserve">es un territorio fundamental para la construcción de dicha alianza. </w:t>
      </w:r>
      <w:r w:rsidR="000F4A50">
        <w:rPr>
          <w:rFonts w:ascii="Times New Roman" w:hAnsi="Times New Roman" w:cs="Times New Roman"/>
        </w:rPr>
        <w:t>Para e</w:t>
      </w:r>
      <w:r w:rsidR="005051AA" w:rsidRPr="000846F3">
        <w:rPr>
          <w:rFonts w:ascii="Times New Roman" w:hAnsi="Times New Roman" w:cs="Times New Roman"/>
        </w:rPr>
        <w:t>l futuro de Rusia</w:t>
      </w:r>
      <w:r w:rsidR="000F4A50">
        <w:rPr>
          <w:rFonts w:ascii="Times New Roman" w:hAnsi="Times New Roman" w:cs="Times New Roman"/>
        </w:rPr>
        <w:t xml:space="preserve">, </w:t>
      </w:r>
      <w:r w:rsidR="005051AA" w:rsidRPr="000846F3">
        <w:rPr>
          <w:rFonts w:ascii="Times New Roman" w:hAnsi="Times New Roman" w:cs="Times New Roman"/>
        </w:rPr>
        <w:t xml:space="preserve">Ucrania </w:t>
      </w:r>
      <w:r w:rsidR="005051AA">
        <w:rPr>
          <w:rFonts w:ascii="Times New Roman" w:hAnsi="Times New Roman" w:cs="Times New Roman"/>
        </w:rPr>
        <w:t xml:space="preserve">es </w:t>
      </w:r>
      <w:r w:rsidR="000F4A50">
        <w:rPr>
          <w:rFonts w:ascii="Times New Roman" w:hAnsi="Times New Roman" w:cs="Times New Roman"/>
        </w:rPr>
        <w:t>una de sus principales bases</w:t>
      </w:r>
      <w:r w:rsidR="005051AA" w:rsidRPr="000846F3">
        <w:rPr>
          <w:rFonts w:ascii="Times New Roman" w:hAnsi="Times New Roman" w:cs="Times New Roman"/>
        </w:rPr>
        <w:t>, porque sin ella</w:t>
      </w:r>
      <w:r w:rsidR="000F4A50">
        <w:rPr>
          <w:rFonts w:ascii="Times New Roman" w:hAnsi="Times New Roman" w:cs="Times New Roman"/>
        </w:rPr>
        <w:t>,</w:t>
      </w:r>
      <w:r w:rsidR="005051AA" w:rsidRPr="000846F3">
        <w:rPr>
          <w:rFonts w:ascii="Times New Roman" w:hAnsi="Times New Roman" w:cs="Times New Roman"/>
        </w:rPr>
        <w:t xml:space="preserve"> </w:t>
      </w:r>
      <w:r w:rsidR="000F4A50">
        <w:rPr>
          <w:rFonts w:ascii="Times New Roman" w:hAnsi="Times New Roman" w:cs="Times New Roman"/>
        </w:rPr>
        <w:t>quedaría debilitada</w:t>
      </w:r>
      <w:r w:rsidR="005051AA" w:rsidRPr="000846F3">
        <w:rPr>
          <w:rFonts w:ascii="Times New Roman" w:hAnsi="Times New Roman" w:cs="Times New Roman"/>
        </w:rPr>
        <w:t>.</w:t>
      </w:r>
      <w:r w:rsidR="005051AA">
        <w:rPr>
          <w:rFonts w:ascii="Times New Roman" w:hAnsi="Times New Roman" w:cs="Times New Roman"/>
        </w:rPr>
        <w:t xml:space="preserve"> </w:t>
      </w:r>
      <w:r>
        <w:rPr>
          <w:rFonts w:ascii="Times New Roman" w:hAnsi="Times New Roman" w:cs="Times New Roman"/>
        </w:rPr>
        <w:t xml:space="preserve">Ello explica las </w:t>
      </w:r>
      <w:r w:rsidR="005051AA">
        <w:rPr>
          <w:rFonts w:ascii="Times New Roman" w:hAnsi="Times New Roman" w:cs="Times New Roman"/>
        </w:rPr>
        <w:t xml:space="preserve">tensiones </w:t>
      </w:r>
      <w:r w:rsidR="000F4A50">
        <w:rPr>
          <w:rFonts w:ascii="Times New Roman" w:hAnsi="Times New Roman" w:cs="Times New Roman"/>
        </w:rPr>
        <w:t xml:space="preserve">actuales </w:t>
      </w:r>
      <w:r>
        <w:rPr>
          <w:rFonts w:ascii="Times New Roman" w:hAnsi="Times New Roman" w:cs="Times New Roman"/>
        </w:rPr>
        <w:t>entre Rusia y la Otán</w:t>
      </w:r>
      <w:r w:rsidR="00F56C52">
        <w:rPr>
          <w:rFonts w:ascii="Times New Roman" w:hAnsi="Times New Roman" w:cs="Times New Roman"/>
        </w:rPr>
        <w:t xml:space="preserve"> [</w:t>
      </w:r>
      <w:hyperlink r:id="rId37"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Pr>
          <w:rFonts w:ascii="Times New Roman" w:hAnsi="Times New Roman" w:cs="Times New Roman"/>
        </w:rPr>
        <w:t>, en particular con Estados Unidos y la U</w:t>
      </w:r>
      <w:r w:rsidR="00F56C52">
        <w:rPr>
          <w:rFonts w:ascii="Times New Roman" w:hAnsi="Times New Roman" w:cs="Times New Roman"/>
        </w:rPr>
        <w:t xml:space="preserve">nión </w:t>
      </w:r>
      <w:r>
        <w:rPr>
          <w:rFonts w:ascii="Times New Roman" w:hAnsi="Times New Roman" w:cs="Times New Roman"/>
        </w:rPr>
        <w:t>E</w:t>
      </w:r>
      <w:r w:rsidR="00F56C52">
        <w:rPr>
          <w:rFonts w:ascii="Times New Roman" w:hAnsi="Times New Roman" w:cs="Times New Roman"/>
        </w:rPr>
        <w:t>uropea</w:t>
      </w:r>
      <w:r>
        <w:rPr>
          <w:rFonts w:ascii="Times New Roman" w:hAnsi="Times New Roman" w:cs="Times New Roman"/>
        </w:rPr>
        <w:t xml:space="preserve"> por controlar dicho territorio.</w:t>
      </w:r>
      <w:r w:rsidRPr="00401E86">
        <w:rPr>
          <w:rFonts w:ascii="Times New Roman" w:hAnsi="Times New Roman" w:cs="Times New Roman"/>
        </w:rPr>
        <w:t xml:space="preserve"> </w:t>
      </w:r>
    </w:p>
    <w:p w14:paraId="5953E647" w14:textId="77777777" w:rsidR="00194384" w:rsidRDefault="00194384" w:rsidP="00C95BF4">
      <w:pPr>
        <w:spacing w:after="0" w:line="276" w:lineRule="auto"/>
        <w:jc w:val="both"/>
        <w:rPr>
          <w:rFonts w:ascii="Times New Roman" w:hAnsi="Times New Roman" w:cs="Times New Roman"/>
        </w:rPr>
      </w:pPr>
    </w:p>
    <w:p w14:paraId="1F23F3A1" w14:textId="3F1FBFE1" w:rsidR="002665C0" w:rsidRDefault="002665C0" w:rsidP="00C95BF4">
      <w:pPr>
        <w:spacing w:after="0" w:line="276" w:lineRule="auto"/>
        <w:jc w:val="both"/>
        <w:rPr>
          <w:rFonts w:ascii="Times New Roman" w:hAnsi="Times New Roman" w:cs="Times New Roman"/>
        </w:rPr>
      </w:pPr>
      <w:r>
        <w:rPr>
          <w:rFonts w:ascii="Times New Roman" w:hAnsi="Times New Roman" w:cs="Times New Roman"/>
        </w:rPr>
        <w:t>L</w:t>
      </w:r>
      <w:r w:rsidR="00AF032A" w:rsidRPr="000846F3">
        <w:rPr>
          <w:rFonts w:ascii="Times New Roman" w:hAnsi="Times New Roman" w:cs="Times New Roman"/>
        </w:rPr>
        <w:t xml:space="preserve">a extraordinaria extensión </w:t>
      </w:r>
      <w:r>
        <w:rPr>
          <w:rFonts w:ascii="Times New Roman" w:hAnsi="Times New Roman" w:cs="Times New Roman"/>
        </w:rPr>
        <w:t xml:space="preserve">de Rusia </w:t>
      </w:r>
      <w:r w:rsidRPr="000846F3">
        <w:rPr>
          <w:rFonts w:ascii="Times New Roman" w:hAnsi="Times New Roman" w:cs="Times New Roman"/>
        </w:rPr>
        <w:t>—</w:t>
      </w:r>
      <w:r w:rsidR="00867FD4">
        <w:rPr>
          <w:rFonts w:ascii="Times New Roman" w:hAnsi="Times New Roman" w:cs="Times New Roman"/>
        </w:rPr>
        <w:t xml:space="preserve">su territorio </w:t>
      </w:r>
      <w:r>
        <w:rPr>
          <w:rFonts w:ascii="Times New Roman" w:hAnsi="Times New Roman" w:cs="Times New Roman"/>
        </w:rPr>
        <w:t xml:space="preserve">cubre </w:t>
      </w:r>
      <w:r w:rsidR="00AF032A" w:rsidRPr="000846F3">
        <w:rPr>
          <w:rFonts w:ascii="Times New Roman" w:hAnsi="Times New Roman" w:cs="Times New Roman"/>
        </w:rPr>
        <w:t>once husos horarios—</w:t>
      </w:r>
      <w:r>
        <w:rPr>
          <w:rFonts w:ascii="Times New Roman" w:hAnsi="Times New Roman" w:cs="Times New Roman"/>
        </w:rPr>
        <w:t xml:space="preserve"> </w:t>
      </w:r>
      <w:r w:rsidR="00AF032A" w:rsidRPr="000846F3">
        <w:rPr>
          <w:rFonts w:ascii="Times New Roman" w:hAnsi="Times New Roman" w:cs="Times New Roman"/>
        </w:rPr>
        <w:t xml:space="preserve">ha creado </w:t>
      </w:r>
      <w:r w:rsidR="005051AA">
        <w:rPr>
          <w:rFonts w:ascii="Times New Roman" w:hAnsi="Times New Roman" w:cs="Times New Roman"/>
        </w:rPr>
        <w:t xml:space="preserve">entre sus dirigentes </w:t>
      </w:r>
      <w:r>
        <w:rPr>
          <w:rFonts w:ascii="Times New Roman" w:hAnsi="Times New Roman" w:cs="Times New Roman"/>
        </w:rPr>
        <w:t xml:space="preserve">la </w:t>
      </w:r>
      <w:r w:rsidR="00AF032A" w:rsidRPr="000846F3">
        <w:rPr>
          <w:rFonts w:ascii="Times New Roman" w:hAnsi="Times New Roman" w:cs="Times New Roman"/>
        </w:rPr>
        <w:t xml:space="preserve">sensación de </w:t>
      </w:r>
      <w:r>
        <w:rPr>
          <w:rFonts w:ascii="Times New Roman" w:hAnsi="Times New Roman" w:cs="Times New Roman"/>
        </w:rPr>
        <w:t>vulnerabilidad</w:t>
      </w:r>
      <w:r w:rsidR="005051AA">
        <w:rPr>
          <w:rFonts w:ascii="Times New Roman" w:hAnsi="Times New Roman" w:cs="Times New Roman"/>
        </w:rPr>
        <w:t>.</w:t>
      </w:r>
      <w:r>
        <w:rPr>
          <w:rFonts w:ascii="Times New Roman" w:hAnsi="Times New Roman" w:cs="Times New Roman"/>
        </w:rPr>
        <w:t xml:space="preserve"> </w:t>
      </w:r>
      <w:r w:rsidR="005051AA">
        <w:rPr>
          <w:rFonts w:ascii="Times New Roman" w:hAnsi="Times New Roman" w:cs="Times New Roman"/>
        </w:rPr>
        <w:t xml:space="preserve">Dicha </w:t>
      </w:r>
      <w:r w:rsidR="00401E86">
        <w:rPr>
          <w:rFonts w:ascii="Times New Roman" w:hAnsi="Times New Roman" w:cs="Times New Roman"/>
        </w:rPr>
        <w:t xml:space="preserve">percepción </w:t>
      </w:r>
      <w:r w:rsidR="005051AA">
        <w:rPr>
          <w:rFonts w:ascii="Times New Roman" w:hAnsi="Times New Roman" w:cs="Times New Roman"/>
        </w:rPr>
        <w:t xml:space="preserve">se ha visto </w:t>
      </w:r>
      <w:r w:rsidR="00867FD4">
        <w:rPr>
          <w:rFonts w:ascii="Times New Roman" w:hAnsi="Times New Roman" w:cs="Times New Roman"/>
        </w:rPr>
        <w:t xml:space="preserve">reforzada </w:t>
      </w:r>
      <w:r w:rsidR="005051AA">
        <w:rPr>
          <w:rFonts w:ascii="Times New Roman" w:hAnsi="Times New Roman" w:cs="Times New Roman"/>
        </w:rPr>
        <w:t xml:space="preserve">por </w:t>
      </w:r>
      <w:r>
        <w:rPr>
          <w:rFonts w:ascii="Times New Roman" w:hAnsi="Times New Roman" w:cs="Times New Roman"/>
        </w:rPr>
        <w:t>l</w:t>
      </w:r>
      <w:r w:rsidR="00AF032A" w:rsidRPr="000846F3">
        <w:rPr>
          <w:rFonts w:ascii="Times New Roman" w:hAnsi="Times New Roman" w:cs="Times New Roman"/>
        </w:rPr>
        <w:t xml:space="preserve">as intervenciones </w:t>
      </w:r>
      <w:r>
        <w:rPr>
          <w:rFonts w:ascii="Times New Roman" w:hAnsi="Times New Roman" w:cs="Times New Roman"/>
        </w:rPr>
        <w:t xml:space="preserve">de potencias </w:t>
      </w:r>
      <w:r w:rsidR="00AF032A" w:rsidRPr="000846F3">
        <w:rPr>
          <w:rFonts w:ascii="Times New Roman" w:hAnsi="Times New Roman" w:cs="Times New Roman"/>
        </w:rPr>
        <w:t xml:space="preserve">occidentales en </w:t>
      </w:r>
      <w:r>
        <w:rPr>
          <w:rFonts w:ascii="Times New Roman" w:hAnsi="Times New Roman" w:cs="Times New Roman"/>
        </w:rPr>
        <w:t>territorios vecinos a Rusia</w:t>
      </w:r>
      <w:r w:rsidR="00867FD4">
        <w:rPr>
          <w:rFonts w:ascii="Times New Roman" w:hAnsi="Times New Roman" w:cs="Times New Roman"/>
        </w:rPr>
        <w:t>,</w:t>
      </w:r>
      <w:r>
        <w:rPr>
          <w:rFonts w:ascii="Times New Roman" w:hAnsi="Times New Roman" w:cs="Times New Roman"/>
        </w:rPr>
        <w:t xml:space="preserve"> tales como </w:t>
      </w:r>
      <w:r w:rsidR="00AF032A" w:rsidRPr="000846F3">
        <w:rPr>
          <w:rFonts w:ascii="Times New Roman" w:hAnsi="Times New Roman" w:cs="Times New Roman"/>
        </w:rPr>
        <w:t>Serbia o Irak</w:t>
      </w:r>
      <w:r>
        <w:rPr>
          <w:rFonts w:ascii="Times New Roman" w:hAnsi="Times New Roman" w:cs="Times New Roman"/>
        </w:rPr>
        <w:t xml:space="preserve">. Dichas intervenciones fueron realizadas </w:t>
      </w:r>
      <w:r w:rsidR="00AF032A" w:rsidRPr="000846F3">
        <w:rPr>
          <w:rFonts w:ascii="Times New Roman" w:hAnsi="Times New Roman" w:cs="Times New Roman"/>
        </w:rPr>
        <w:t xml:space="preserve">sin </w:t>
      </w:r>
      <w:r>
        <w:rPr>
          <w:rFonts w:ascii="Times New Roman" w:hAnsi="Times New Roman" w:cs="Times New Roman"/>
        </w:rPr>
        <w:t xml:space="preserve">contar con la opinión de </w:t>
      </w:r>
      <w:r w:rsidR="00AF032A" w:rsidRPr="000846F3">
        <w:rPr>
          <w:rFonts w:ascii="Times New Roman" w:hAnsi="Times New Roman" w:cs="Times New Roman"/>
        </w:rPr>
        <w:t xml:space="preserve">Rusia, </w:t>
      </w:r>
      <w:r>
        <w:rPr>
          <w:rFonts w:ascii="Times New Roman" w:hAnsi="Times New Roman" w:cs="Times New Roman"/>
        </w:rPr>
        <w:t>lo cual generó la sensación de que estaba siendo “cercada”.</w:t>
      </w:r>
      <w:r w:rsidR="00AF032A" w:rsidRPr="000846F3">
        <w:rPr>
          <w:rFonts w:ascii="Times New Roman" w:hAnsi="Times New Roman" w:cs="Times New Roman"/>
        </w:rPr>
        <w:t xml:space="preserve"> </w:t>
      </w:r>
    </w:p>
    <w:p w14:paraId="3C4587B8" w14:textId="77777777" w:rsidR="002665C0" w:rsidRDefault="002665C0" w:rsidP="00C95BF4">
      <w:pPr>
        <w:spacing w:after="0" w:line="276" w:lineRule="auto"/>
        <w:jc w:val="both"/>
        <w:rPr>
          <w:rFonts w:ascii="Times New Roman" w:hAnsi="Times New Roman" w:cs="Times New Roman"/>
        </w:rPr>
      </w:pPr>
    </w:p>
    <w:p w14:paraId="1CB47C72" w14:textId="60AC4151" w:rsidR="005051AA" w:rsidRDefault="00401E86" w:rsidP="00C95BF4">
      <w:pPr>
        <w:spacing w:after="0" w:line="276" w:lineRule="auto"/>
        <w:jc w:val="both"/>
        <w:rPr>
          <w:rFonts w:ascii="Times New Roman" w:hAnsi="Times New Roman" w:cs="Times New Roman"/>
        </w:rPr>
      </w:pPr>
      <w:r>
        <w:rPr>
          <w:rFonts w:ascii="Times New Roman" w:hAnsi="Times New Roman" w:cs="Times New Roman"/>
        </w:rPr>
        <w:t>Desde entonces</w:t>
      </w:r>
      <w:r w:rsidR="00867FD4">
        <w:rPr>
          <w:rFonts w:ascii="Times New Roman" w:hAnsi="Times New Roman" w:cs="Times New Roman"/>
        </w:rPr>
        <w:t xml:space="preserve">, </w:t>
      </w:r>
      <w:r w:rsidRPr="00401E86">
        <w:rPr>
          <w:rFonts w:ascii="Times New Roman" w:hAnsi="Times New Roman" w:cs="Times New Roman"/>
        </w:rPr>
        <w:t>Rusia ha estado preocupada por garantizar su seguridad</w:t>
      </w:r>
      <w:r>
        <w:rPr>
          <w:rFonts w:ascii="Times New Roman" w:hAnsi="Times New Roman" w:cs="Times New Roman"/>
        </w:rPr>
        <w:t>. E</w:t>
      </w:r>
      <w:r w:rsidR="00867FD4">
        <w:rPr>
          <w:rFonts w:ascii="Times New Roman" w:hAnsi="Times New Roman" w:cs="Times New Roman"/>
        </w:rPr>
        <w:t>l gobierno ru</w:t>
      </w:r>
      <w:r>
        <w:rPr>
          <w:rFonts w:ascii="Times New Roman" w:hAnsi="Times New Roman" w:cs="Times New Roman"/>
        </w:rPr>
        <w:t>s</w:t>
      </w:r>
      <w:r w:rsidR="00867FD4">
        <w:rPr>
          <w:rFonts w:ascii="Times New Roman" w:hAnsi="Times New Roman" w:cs="Times New Roman"/>
        </w:rPr>
        <w:t xml:space="preserve">o </w:t>
      </w:r>
      <w:r w:rsidR="005051AA">
        <w:rPr>
          <w:rFonts w:ascii="Times New Roman" w:hAnsi="Times New Roman" w:cs="Times New Roman"/>
        </w:rPr>
        <w:t xml:space="preserve">ha </w:t>
      </w:r>
      <w:r w:rsidR="00867FD4">
        <w:rPr>
          <w:rFonts w:ascii="Times New Roman" w:hAnsi="Times New Roman" w:cs="Times New Roman"/>
        </w:rPr>
        <w:t xml:space="preserve">desplegado una </w:t>
      </w:r>
      <w:r w:rsidR="00AF032A" w:rsidRPr="000846F3">
        <w:rPr>
          <w:rFonts w:ascii="Times New Roman" w:hAnsi="Times New Roman" w:cs="Times New Roman"/>
        </w:rPr>
        <w:t xml:space="preserve">política </w:t>
      </w:r>
      <w:r w:rsidR="00867FD4">
        <w:rPr>
          <w:rFonts w:ascii="Times New Roman" w:hAnsi="Times New Roman" w:cs="Times New Roman"/>
        </w:rPr>
        <w:t xml:space="preserve">agresiva </w:t>
      </w:r>
      <w:r w:rsidR="00AF032A" w:rsidRPr="000846F3">
        <w:rPr>
          <w:rFonts w:ascii="Times New Roman" w:hAnsi="Times New Roman" w:cs="Times New Roman"/>
        </w:rPr>
        <w:t>en defensa de sus áreas de influencia</w:t>
      </w:r>
      <w:r w:rsidR="002665C0">
        <w:rPr>
          <w:rFonts w:ascii="Times New Roman" w:hAnsi="Times New Roman" w:cs="Times New Roman"/>
        </w:rPr>
        <w:t>.</w:t>
      </w:r>
      <w:r w:rsidR="00AF032A" w:rsidRPr="000846F3">
        <w:rPr>
          <w:rFonts w:ascii="Times New Roman" w:hAnsi="Times New Roman" w:cs="Times New Roman"/>
        </w:rPr>
        <w:t xml:space="preserve"> </w:t>
      </w:r>
      <w:r>
        <w:rPr>
          <w:rFonts w:ascii="Times New Roman" w:hAnsi="Times New Roman" w:cs="Times New Roman"/>
        </w:rPr>
        <w:t xml:space="preserve">De ello son ejemplo las intervenciones en </w:t>
      </w:r>
      <w:r w:rsidR="00AF032A" w:rsidRPr="000846F3">
        <w:rPr>
          <w:rFonts w:ascii="Times New Roman" w:hAnsi="Times New Roman" w:cs="Times New Roman"/>
        </w:rPr>
        <w:t xml:space="preserve">Georgia en 2008 o </w:t>
      </w:r>
      <w:r w:rsidR="002665C0">
        <w:rPr>
          <w:rFonts w:ascii="Times New Roman" w:hAnsi="Times New Roman" w:cs="Times New Roman"/>
        </w:rPr>
        <w:t xml:space="preserve">actualmente </w:t>
      </w:r>
      <w:r w:rsidR="00AF032A" w:rsidRPr="000846F3">
        <w:rPr>
          <w:rFonts w:ascii="Times New Roman" w:hAnsi="Times New Roman" w:cs="Times New Roman"/>
        </w:rPr>
        <w:t>en Crimea</w:t>
      </w:r>
      <w:r w:rsidR="00BC3741">
        <w:rPr>
          <w:rFonts w:ascii="Times New Roman" w:hAnsi="Times New Roman" w:cs="Times New Roman"/>
        </w:rPr>
        <w:t xml:space="preserve"> y Ucrania</w:t>
      </w:r>
      <w:r w:rsidR="00AF032A" w:rsidRPr="000846F3">
        <w:rPr>
          <w:rFonts w:ascii="Times New Roman" w:hAnsi="Times New Roman" w:cs="Times New Roman"/>
        </w:rPr>
        <w:t xml:space="preserve">. </w:t>
      </w:r>
      <w:r w:rsidR="005051AA">
        <w:rPr>
          <w:rFonts w:ascii="Times New Roman" w:hAnsi="Times New Roman" w:cs="Times New Roman"/>
        </w:rPr>
        <w:t>Sin embargo, l</w:t>
      </w:r>
      <w:r w:rsidR="009E6FB4">
        <w:rPr>
          <w:rFonts w:ascii="Times New Roman" w:hAnsi="Times New Roman" w:cs="Times New Roman"/>
        </w:rPr>
        <w:t xml:space="preserve">a consolidación territorial de Rusia ha encontrado la oposición del mundo occidental, especialmente </w:t>
      </w:r>
      <w:r w:rsidR="007536EE">
        <w:rPr>
          <w:rFonts w:ascii="Times New Roman" w:hAnsi="Times New Roman" w:cs="Times New Roman"/>
        </w:rPr>
        <w:t xml:space="preserve">a través de </w:t>
      </w:r>
      <w:r w:rsidR="009E6FB4">
        <w:rPr>
          <w:rFonts w:ascii="Times New Roman" w:hAnsi="Times New Roman" w:cs="Times New Roman"/>
        </w:rPr>
        <w:t xml:space="preserve">los líderes de la Otán. </w:t>
      </w:r>
    </w:p>
    <w:p w14:paraId="2E0BDF56" w14:textId="77777777" w:rsidR="005051AA" w:rsidRDefault="005051AA" w:rsidP="00C95BF4">
      <w:pPr>
        <w:spacing w:after="0" w:line="276" w:lineRule="auto"/>
        <w:jc w:val="both"/>
        <w:rPr>
          <w:rFonts w:ascii="Times New Roman" w:hAnsi="Times New Roman" w:cs="Times New Roman"/>
        </w:rPr>
      </w:pPr>
    </w:p>
    <w:p w14:paraId="4FC76B29" w14:textId="0A14FD42" w:rsidR="005051AA" w:rsidRDefault="009E6FB4" w:rsidP="00C95BF4">
      <w:pPr>
        <w:spacing w:after="0" w:line="276" w:lineRule="auto"/>
        <w:jc w:val="both"/>
        <w:rPr>
          <w:rFonts w:ascii="Times New Roman" w:hAnsi="Times New Roman" w:cs="Times New Roman"/>
        </w:rPr>
      </w:pPr>
      <w:r>
        <w:rPr>
          <w:rFonts w:ascii="Times New Roman" w:hAnsi="Times New Roman" w:cs="Times New Roman"/>
        </w:rPr>
        <w:t xml:space="preserve">Tras las intervenciones en Ucrania, </w:t>
      </w:r>
      <w:r w:rsidR="008D236A" w:rsidRPr="008D236A">
        <w:rPr>
          <w:rFonts w:ascii="Times New Roman" w:hAnsi="Times New Roman" w:cs="Times New Roman"/>
        </w:rPr>
        <w:t>E</w:t>
      </w:r>
      <w:r>
        <w:rPr>
          <w:rFonts w:ascii="Times New Roman" w:hAnsi="Times New Roman" w:cs="Times New Roman"/>
        </w:rPr>
        <w:t xml:space="preserve">stados Unidos y la Unión Europea </w:t>
      </w:r>
      <w:r w:rsidR="005A7649">
        <w:rPr>
          <w:rFonts w:ascii="Times New Roman" w:hAnsi="Times New Roman" w:cs="Times New Roman"/>
        </w:rPr>
        <w:t xml:space="preserve">arremetieron contra la economía </w:t>
      </w:r>
      <w:r w:rsidR="00F56C52">
        <w:rPr>
          <w:rFonts w:ascii="Times New Roman" w:hAnsi="Times New Roman" w:cs="Times New Roman"/>
        </w:rPr>
        <w:t>r</w:t>
      </w:r>
      <w:r w:rsidR="005A7649">
        <w:rPr>
          <w:rFonts w:ascii="Times New Roman" w:hAnsi="Times New Roman" w:cs="Times New Roman"/>
        </w:rPr>
        <w:t>usa</w:t>
      </w:r>
      <w:r w:rsidR="005312FC" w:rsidRPr="003C6E16">
        <w:rPr>
          <w:rFonts w:ascii="Times New Roman" w:hAnsi="Times New Roman" w:cs="Times New Roman"/>
        </w:rPr>
        <w:t>.</w:t>
      </w:r>
      <w:r w:rsidR="005312FC">
        <w:rPr>
          <w:rFonts w:ascii="Times New Roman" w:hAnsi="Times New Roman" w:cs="Times New Roman"/>
        </w:rPr>
        <w:t xml:space="preserve"> A</w:t>
      </w:r>
      <w:r w:rsidR="008D236A" w:rsidRPr="008D236A">
        <w:rPr>
          <w:rFonts w:ascii="Times New Roman" w:hAnsi="Times New Roman" w:cs="Times New Roman"/>
        </w:rPr>
        <w:t>probaron paquetes de sanciones contra Moscú</w:t>
      </w:r>
      <w:r w:rsidR="005A7649">
        <w:rPr>
          <w:rFonts w:ascii="Times New Roman" w:hAnsi="Times New Roman" w:cs="Times New Roman"/>
        </w:rPr>
        <w:t xml:space="preserve"> que </w:t>
      </w:r>
      <w:r w:rsidR="008D236A" w:rsidRPr="008D236A">
        <w:rPr>
          <w:rFonts w:ascii="Times New Roman" w:hAnsi="Times New Roman" w:cs="Times New Roman"/>
        </w:rPr>
        <w:t>afecta</w:t>
      </w:r>
      <w:r w:rsidR="005312FC">
        <w:rPr>
          <w:rFonts w:ascii="Times New Roman" w:hAnsi="Times New Roman" w:cs="Times New Roman"/>
        </w:rPr>
        <w:t xml:space="preserve">ron </w:t>
      </w:r>
      <w:r w:rsidR="008D236A" w:rsidRPr="008D236A">
        <w:rPr>
          <w:rFonts w:ascii="Times New Roman" w:hAnsi="Times New Roman" w:cs="Times New Roman"/>
        </w:rPr>
        <w:t xml:space="preserve">a </w:t>
      </w:r>
      <w:r w:rsidR="005312FC" w:rsidRPr="005312FC">
        <w:rPr>
          <w:rFonts w:ascii="Times New Roman" w:hAnsi="Times New Roman" w:cs="Times New Roman"/>
        </w:rPr>
        <w:t xml:space="preserve">bancos, funcionarios, empresarios y parlamentarios, algunas compañías </w:t>
      </w:r>
      <w:r w:rsidR="008D236A" w:rsidRPr="008D236A">
        <w:rPr>
          <w:rFonts w:ascii="Times New Roman" w:hAnsi="Times New Roman" w:cs="Times New Roman"/>
        </w:rPr>
        <w:t>y sectores enteros de la economía rusa.</w:t>
      </w:r>
      <w:r w:rsidR="008D236A">
        <w:rPr>
          <w:rFonts w:ascii="Times New Roman" w:hAnsi="Times New Roman" w:cs="Times New Roman"/>
        </w:rPr>
        <w:t xml:space="preserve"> </w:t>
      </w:r>
    </w:p>
    <w:p w14:paraId="7435D3E6" w14:textId="77777777" w:rsidR="005051AA" w:rsidRDefault="005051AA" w:rsidP="00C95BF4">
      <w:pPr>
        <w:spacing w:after="0" w:line="276" w:lineRule="auto"/>
        <w:jc w:val="both"/>
        <w:rPr>
          <w:rFonts w:ascii="Times New Roman" w:hAnsi="Times New Roman" w:cs="Times New Roman"/>
        </w:rPr>
      </w:pPr>
    </w:p>
    <w:p w14:paraId="40E2FEE5" w14:textId="120E5A73" w:rsidR="005051AA" w:rsidRDefault="009E6FB4" w:rsidP="00C95BF4">
      <w:pPr>
        <w:spacing w:after="0" w:line="276" w:lineRule="auto"/>
        <w:jc w:val="both"/>
        <w:rPr>
          <w:rFonts w:ascii="Times New Roman" w:hAnsi="Times New Roman" w:cs="Times New Roman"/>
        </w:rPr>
      </w:pPr>
      <w:r>
        <w:rPr>
          <w:rFonts w:ascii="Times New Roman" w:hAnsi="Times New Roman" w:cs="Times New Roman"/>
        </w:rPr>
        <w:t>I</w:t>
      </w:r>
      <w:r w:rsidR="008D236A" w:rsidRPr="008D236A">
        <w:rPr>
          <w:rFonts w:ascii="Times New Roman" w:hAnsi="Times New Roman" w:cs="Times New Roman"/>
        </w:rPr>
        <w:t>ncluye</w:t>
      </w:r>
      <w:r w:rsidR="005312FC">
        <w:rPr>
          <w:rFonts w:ascii="Times New Roman" w:hAnsi="Times New Roman" w:cs="Times New Roman"/>
        </w:rPr>
        <w:t xml:space="preserve">ron </w:t>
      </w:r>
      <w:r w:rsidR="008D236A" w:rsidRPr="008D236A">
        <w:rPr>
          <w:rFonts w:ascii="Times New Roman" w:hAnsi="Times New Roman" w:cs="Times New Roman"/>
        </w:rPr>
        <w:t>la congelación de los activos y propiedades en Estados Unidos</w:t>
      </w:r>
      <w:r w:rsidR="005312FC">
        <w:rPr>
          <w:rFonts w:ascii="Times New Roman" w:hAnsi="Times New Roman" w:cs="Times New Roman"/>
        </w:rPr>
        <w:t xml:space="preserve"> y </w:t>
      </w:r>
      <w:r w:rsidR="008D236A" w:rsidRPr="008D236A">
        <w:rPr>
          <w:rFonts w:ascii="Times New Roman" w:hAnsi="Times New Roman" w:cs="Times New Roman"/>
        </w:rPr>
        <w:t xml:space="preserve">la prohibición de viajes. </w:t>
      </w:r>
      <w:r w:rsidR="005051AA">
        <w:rPr>
          <w:rFonts w:ascii="Times New Roman" w:hAnsi="Times New Roman" w:cs="Times New Roman"/>
        </w:rPr>
        <w:t>L</w:t>
      </w:r>
      <w:r w:rsidR="005312FC" w:rsidRPr="003C6E16">
        <w:rPr>
          <w:rFonts w:ascii="Times New Roman" w:hAnsi="Times New Roman" w:cs="Times New Roman"/>
        </w:rPr>
        <w:t>as sanciones contra el sector financiero, energético y de defensa de Rusia</w:t>
      </w:r>
      <w:r w:rsidR="005051AA">
        <w:rPr>
          <w:rFonts w:ascii="Times New Roman" w:hAnsi="Times New Roman" w:cs="Times New Roman"/>
        </w:rPr>
        <w:t xml:space="preserve"> tuvieron como objetivo </w:t>
      </w:r>
      <w:r w:rsidR="007536EE" w:rsidRPr="003C6E16">
        <w:rPr>
          <w:rFonts w:ascii="Times New Roman" w:hAnsi="Times New Roman" w:cs="Times New Roman"/>
        </w:rPr>
        <w:t xml:space="preserve">separar económicamente a Rusia y conseguir </w:t>
      </w:r>
      <w:r w:rsidR="007536EE">
        <w:rPr>
          <w:rFonts w:ascii="Times New Roman" w:hAnsi="Times New Roman" w:cs="Times New Roman"/>
        </w:rPr>
        <w:t xml:space="preserve">debilitarla, para así tener </w:t>
      </w:r>
      <w:r w:rsidR="007536EE" w:rsidRPr="003C6E16">
        <w:rPr>
          <w:rFonts w:ascii="Times New Roman" w:hAnsi="Times New Roman" w:cs="Times New Roman"/>
        </w:rPr>
        <w:t>ventaj</w:t>
      </w:r>
      <w:r w:rsidR="007536EE">
        <w:rPr>
          <w:rFonts w:ascii="Times New Roman" w:hAnsi="Times New Roman" w:cs="Times New Roman"/>
        </w:rPr>
        <w:t xml:space="preserve">as </w:t>
      </w:r>
      <w:r w:rsidR="007536EE" w:rsidRPr="003C6E16">
        <w:rPr>
          <w:rFonts w:ascii="Times New Roman" w:hAnsi="Times New Roman" w:cs="Times New Roman"/>
        </w:rPr>
        <w:t>en las negociaciones</w:t>
      </w:r>
      <w:r w:rsidR="007536EE">
        <w:rPr>
          <w:rFonts w:ascii="Times New Roman" w:hAnsi="Times New Roman" w:cs="Times New Roman"/>
        </w:rPr>
        <w:t xml:space="preserve">. Una </w:t>
      </w:r>
      <w:r w:rsidR="005051AA">
        <w:rPr>
          <w:rFonts w:ascii="Times New Roman" w:hAnsi="Times New Roman" w:cs="Times New Roman"/>
        </w:rPr>
        <w:t xml:space="preserve">presión adicional al conflicto ha </w:t>
      </w:r>
      <w:r w:rsidR="00BE2295">
        <w:rPr>
          <w:rFonts w:ascii="Times New Roman" w:hAnsi="Times New Roman" w:cs="Times New Roman"/>
        </w:rPr>
        <w:t>sido el ingreso a la OTAN</w:t>
      </w:r>
      <w:r w:rsidR="005051AA">
        <w:rPr>
          <w:rFonts w:ascii="Times New Roman" w:hAnsi="Times New Roman" w:cs="Times New Roman"/>
        </w:rPr>
        <w:t xml:space="preserve"> en los últimos años de </w:t>
      </w:r>
      <w:r w:rsidR="005051AA" w:rsidRPr="000846F3">
        <w:rPr>
          <w:rFonts w:ascii="Times New Roman" w:hAnsi="Times New Roman" w:cs="Times New Roman"/>
        </w:rPr>
        <w:t xml:space="preserve">una decena de países </w:t>
      </w:r>
      <w:r w:rsidR="000F4A50">
        <w:rPr>
          <w:rFonts w:ascii="Times New Roman" w:hAnsi="Times New Roman" w:cs="Times New Roman"/>
        </w:rPr>
        <w:t>que pertenecieron a</w:t>
      </w:r>
      <w:r w:rsidR="005051AA" w:rsidRPr="000846F3">
        <w:rPr>
          <w:rFonts w:ascii="Times New Roman" w:hAnsi="Times New Roman" w:cs="Times New Roman"/>
        </w:rPr>
        <w:t>l antiguo Pacto de Varsovia</w:t>
      </w:r>
      <w:r w:rsidR="00F56C52">
        <w:rPr>
          <w:rFonts w:ascii="Times New Roman" w:hAnsi="Times New Roman" w:cs="Times New Roman"/>
        </w:rPr>
        <w:t xml:space="preserve"> [</w:t>
      </w:r>
      <w:hyperlink r:id="rId38"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5051AA" w:rsidRPr="000846F3">
        <w:rPr>
          <w:rFonts w:ascii="Times New Roman" w:hAnsi="Times New Roman" w:cs="Times New Roman"/>
        </w:rPr>
        <w:t xml:space="preserve">. </w:t>
      </w:r>
    </w:p>
    <w:p w14:paraId="700D14C7" w14:textId="77777777" w:rsidR="005051AA" w:rsidRDefault="005051AA" w:rsidP="00C95BF4">
      <w:pPr>
        <w:spacing w:after="0" w:line="276" w:lineRule="auto"/>
        <w:jc w:val="both"/>
        <w:rPr>
          <w:rFonts w:ascii="Times New Roman" w:hAnsi="Times New Roman" w:cs="Times New Roman"/>
        </w:rPr>
      </w:pPr>
    </w:p>
    <w:p w14:paraId="1104E604" w14:textId="6705D4AF" w:rsidR="003C6E16" w:rsidRDefault="003C6E16" w:rsidP="00C95BF4">
      <w:pPr>
        <w:spacing w:after="0" w:line="276" w:lineRule="auto"/>
        <w:jc w:val="both"/>
        <w:rPr>
          <w:rFonts w:ascii="Times New Roman" w:hAnsi="Times New Roman" w:cs="Times New Roman"/>
        </w:rPr>
      </w:pPr>
      <w:r w:rsidRPr="003C6E16">
        <w:rPr>
          <w:rFonts w:ascii="Times New Roman" w:hAnsi="Times New Roman" w:cs="Times New Roman"/>
        </w:rPr>
        <w:t xml:space="preserve">Rusia respondió con </w:t>
      </w:r>
      <w:r w:rsidR="00BC3741">
        <w:rPr>
          <w:rFonts w:ascii="Times New Roman" w:hAnsi="Times New Roman" w:cs="Times New Roman"/>
        </w:rPr>
        <w:t xml:space="preserve">bloqueos </w:t>
      </w:r>
      <w:r w:rsidRPr="003C6E16">
        <w:rPr>
          <w:rFonts w:ascii="Times New Roman" w:hAnsi="Times New Roman" w:cs="Times New Roman"/>
        </w:rPr>
        <w:t xml:space="preserve">para el sector agrícola y alimentario </w:t>
      </w:r>
      <w:r w:rsidR="005312FC">
        <w:rPr>
          <w:rFonts w:ascii="Times New Roman" w:hAnsi="Times New Roman" w:cs="Times New Roman"/>
        </w:rPr>
        <w:t>de Estados Unidos y Europa. I</w:t>
      </w:r>
      <w:r w:rsidRPr="003C6E16">
        <w:rPr>
          <w:rFonts w:ascii="Times New Roman" w:hAnsi="Times New Roman" w:cs="Times New Roman"/>
        </w:rPr>
        <w:t>ncluy</w:t>
      </w:r>
      <w:r w:rsidR="000F4A50">
        <w:rPr>
          <w:rFonts w:ascii="Times New Roman" w:hAnsi="Times New Roman" w:cs="Times New Roman"/>
        </w:rPr>
        <w:t>ó</w:t>
      </w:r>
      <w:r w:rsidR="007536EE">
        <w:rPr>
          <w:rFonts w:ascii="Times New Roman" w:hAnsi="Times New Roman" w:cs="Times New Roman"/>
        </w:rPr>
        <w:t xml:space="preserve"> la interrupción de las compras de alimentos en </w:t>
      </w:r>
      <w:r w:rsidR="005312FC">
        <w:rPr>
          <w:rFonts w:ascii="Times New Roman" w:hAnsi="Times New Roman" w:cs="Times New Roman"/>
        </w:rPr>
        <w:t xml:space="preserve">los mercados </w:t>
      </w:r>
      <w:r w:rsidR="007536EE">
        <w:rPr>
          <w:rFonts w:ascii="Times New Roman" w:hAnsi="Times New Roman" w:cs="Times New Roman"/>
        </w:rPr>
        <w:t xml:space="preserve">occidentales </w:t>
      </w:r>
      <w:r w:rsidR="005312FC">
        <w:rPr>
          <w:rFonts w:ascii="Times New Roman" w:hAnsi="Times New Roman" w:cs="Times New Roman"/>
        </w:rPr>
        <w:t xml:space="preserve">de </w:t>
      </w:r>
      <w:r w:rsidRPr="003C6E16">
        <w:rPr>
          <w:rFonts w:ascii="Times New Roman" w:hAnsi="Times New Roman" w:cs="Times New Roman"/>
        </w:rPr>
        <w:t>carne, pescado</w:t>
      </w:r>
      <w:r w:rsidR="005312FC">
        <w:rPr>
          <w:rFonts w:ascii="Times New Roman" w:hAnsi="Times New Roman" w:cs="Times New Roman"/>
        </w:rPr>
        <w:t>s</w:t>
      </w:r>
      <w:r w:rsidRPr="003C6E16">
        <w:rPr>
          <w:rFonts w:ascii="Times New Roman" w:hAnsi="Times New Roman" w:cs="Times New Roman"/>
        </w:rPr>
        <w:t xml:space="preserve">, embutidos, legumbres, hortalizas, lácteos, verduras y fruta. Según datos de la Comisión Europea, el valor de las exportaciones europeas al mercado ruso correspondiente a los productos agrícolas y alimentarios </w:t>
      </w:r>
      <w:r w:rsidR="005312FC">
        <w:rPr>
          <w:rFonts w:ascii="Times New Roman" w:hAnsi="Times New Roman" w:cs="Times New Roman"/>
        </w:rPr>
        <w:t xml:space="preserve">sancionados </w:t>
      </w:r>
      <w:r w:rsidRPr="003C6E16">
        <w:rPr>
          <w:rFonts w:ascii="Times New Roman" w:hAnsi="Times New Roman" w:cs="Times New Roman"/>
        </w:rPr>
        <w:t xml:space="preserve">por Rusia alcanza los </w:t>
      </w:r>
      <w:r w:rsidR="005312FC">
        <w:rPr>
          <w:rFonts w:ascii="Times New Roman" w:hAnsi="Times New Roman" w:cs="Times New Roman"/>
        </w:rPr>
        <w:t>5.200</w:t>
      </w:r>
      <w:r w:rsidRPr="003C6E16">
        <w:rPr>
          <w:rFonts w:ascii="Times New Roman" w:hAnsi="Times New Roman" w:cs="Times New Roman"/>
        </w:rPr>
        <w:t xml:space="preserve"> millones de euros, con la puesta en riesgo </w:t>
      </w:r>
      <w:r w:rsidR="005312FC">
        <w:rPr>
          <w:rFonts w:ascii="Times New Roman" w:hAnsi="Times New Roman" w:cs="Times New Roman"/>
        </w:rPr>
        <w:t>de 130 mil empleos.</w:t>
      </w:r>
      <w:r w:rsidR="007536EE">
        <w:rPr>
          <w:rFonts w:ascii="Times New Roman" w:hAnsi="Times New Roman" w:cs="Times New Roman"/>
        </w:rPr>
        <w:t xml:space="preserve"> </w:t>
      </w:r>
      <w:r w:rsidRPr="003C6E16">
        <w:rPr>
          <w:rFonts w:ascii="Times New Roman" w:hAnsi="Times New Roman" w:cs="Times New Roman"/>
        </w:rPr>
        <w:t xml:space="preserve">Por tal motivo, Rusia prevé aumentar </w:t>
      </w:r>
      <w:r w:rsidR="007536EE">
        <w:rPr>
          <w:rFonts w:ascii="Times New Roman" w:hAnsi="Times New Roman" w:cs="Times New Roman"/>
        </w:rPr>
        <w:t xml:space="preserve">sus </w:t>
      </w:r>
      <w:r w:rsidRPr="003C6E16">
        <w:rPr>
          <w:rFonts w:ascii="Times New Roman" w:hAnsi="Times New Roman" w:cs="Times New Roman"/>
        </w:rPr>
        <w:t xml:space="preserve">importaciones </w:t>
      </w:r>
      <w:r w:rsidR="007536EE">
        <w:rPr>
          <w:rFonts w:ascii="Times New Roman" w:hAnsi="Times New Roman" w:cs="Times New Roman"/>
        </w:rPr>
        <w:t xml:space="preserve">de alimentos </w:t>
      </w:r>
      <w:r w:rsidRPr="003C6E16">
        <w:rPr>
          <w:rFonts w:ascii="Times New Roman" w:hAnsi="Times New Roman" w:cs="Times New Roman"/>
        </w:rPr>
        <w:t xml:space="preserve">desde </w:t>
      </w:r>
      <w:r w:rsidR="007536EE">
        <w:rPr>
          <w:rFonts w:ascii="Times New Roman" w:hAnsi="Times New Roman" w:cs="Times New Roman"/>
        </w:rPr>
        <w:t xml:space="preserve">Latinoamérica. </w:t>
      </w:r>
    </w:p>
    <w:p w14:paraId="489174AB"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0F4A50" w:rsidRPr="000846F3" w14:paraId="3818DF45" w14:textId="77777777" w:rsidTr="00120F66">
        <w:tc>
          <w:tcPr>
            <w:tcW w:w="8978" w:type="dxa"/>
            <w:gridSpan w:val="2"/>
            <w:shd w:val="clear" w:color="auto" w:fill="000000" w:themeFill="text1"/>
          </w:tcPr>
          <w:p w14:paraId="00AAEB7E" w14:textId="77777777" w:rsidR="000F4A50" w:rsidRPr="000846F3" w:rsidRDefault="000F4A5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F4A50" w:rsidRPr="000846F3" w14:paraId="247C144A" w14:textId="77777777" w:rsidTr="00120F66">
        <w:tc>
          <w:tcPr>
            <w:tcW w:w="2518" w:type="dxa"/>
          </w:tcPr>
          <w:p w14:paraId="2D3A3123" w14:textId="77777777" w:rsidR="000F4A50" w:rsidRPr="000846F3" w:rsidRDefault="000F4A50"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C7BCD34" w14:textId="3FAF5489" w:rsidR="000F4A50" w:rsidRPr="000846F3" w:rsidRDefault="000F4A50"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El próximo combate geopolítico global</w:t>
            </w:r>
          </w:p>
        </w:tc>
      </w:tr>
      <w:tr w:rsidR="000F4A50" w:rsidRPr="000846F3" w14:paraId="29656EB5" w14:textId="77777777" w:rsidTr="00120F66">
        <w:tc>
          <w:tcPr>
            <w:tcW w:w="2518" w:type="dxa"/>
          </w:tcPr>
          <w:p w14:paraId="472330E6" w14:textId="77777777" w:rsidR="000F4A50" w:rsidRPr="000846F3" w:rsidRDefault="000F4A50"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C17D57A" w14:textId="68DA2CC7" w:rsidR="000F4A50" w:rsidRPr="000846F3" w:rsidRDefault="000F4A50" w:rsidP="00C95BF4">
            <w:pPr>
              <w:spacing w:line="276" w:lineRule="auto"/>
              <w:jc w:val="both"/>
              <w:rPr>
                <w:rFonts w:ascii="Times New Roman" w:hAnsi="Times New Roman" w:cs="Times New Roman"/>
                <w:sz w:val="24"/>
                <w:szCs w:val="24"/>
              </w:rPr>
            </w:pPr>
            <w:r>
              <w:rPr>
                <w:rFonts w:ascii="Times New Roman" w:hAnsi="Times New Roman" w:cs="Times New Roman"/>
              </w:rPr>
              <w:t>Los movimientos geop</w:t>
            </w:r>
            <w:r w:rsidR="00F56C52">
              <w:rPr>
                <w:rFonts w:ascii="Times New Roman" w:hAnsi="Times New Roman" w:cs="Times New Roman"/>
              </w:rPr>
              <w:t>olíticos que involucran a Rusia</w:t>
            </w:r>
            <w:r>
              <w:rPr>
                <w:rFonts w:ascii="Times New Roman" w:hAnsi="Times New Roman" w:cs="Times New Roman"/>
              </w:rPr>
              <w:t xml:space="preserve"> prefiguran un conflicto </w:t>
            </w:r>
            <w:r w:rsidRPr="000846F3">
              <w:rPr>
                <w:rFonts w:ascii="Times New Roman" w:hAnsi="Times New Roman" w:cs="Times New Roman"/>
              </w:rPr>
              <w:t xml:space="preserve">entre </w:t>
            </w:r>
            <w:r>
              <w:rPr>
                <w:rFonts w:ascii="Times New Roman" w:hAnsi="Times New Roman" w:cs="Times New Roman"/>
              </w:rPr>
              <w:t xml:space="preserve">dos fuerzas globales: la primera, liderada por Rusia con gran poder militar terrestre e influencia en Europa central y Asia; </w:t>
            </w:r>
            <w:r w:rsidRPr="000846F3">
              <w:rPr>
                <w:rFonts w:ascii="Times New Roman" w:hAnsi="Times New Roman" w:cs="Times New Roman"/>
              </w:rPr>
              <w:t xml:space="preserve">y el </w:t>
            </w:r>
            <w:r>
              <w:rPr>
                <w:rFonts w:ascii="Times New Roman" w:hAnsi="Times New Roman" w:cs="Times New Roman"/>
              </w:rPr>
              <w:t xml:space="preserve">segundo bloque, liderado por </w:t>
            </w:r>
            <w:r w:rsidRPr="000846F3">
              <w:rPr>
                <w:rFonts w:ascii="Times New Roman" w:hAnsi="Times New Roman" w:cs="Times New Roman"/>
              </w:rPr>
              <w:t>Estados Unidos y Gran Bretaña</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con gran poder </w:t>
            </w:r>
            <w:r w:rsidRPr="000846F3">
              <w:rPr>
                <w:rFonts w:ascii="Times New Roman" w:hAnsi="Times New Roman" w:cs="Times New Roman"/>
              </w:rPr>
              <w:t xml:space="preserve">marítimo </w:t>
            </w:r>
            <w:r>
              <w:rPr>
                <w:rFonts w:ascii="Times New Roman" w:hAnsi="Times New Roman" w:cs="Times New Roman"/>
              </w:rPr>
              <w:t xml:space="preserve">e influencia en Europa occidental y mediterránea. </w:t>
            </w:r>
          </w:p>
        </w:tc>
      </w:tr>
    </w:tbl>
    <w:p w14:paraId="30D9F7CC" w14:textId="77777777" w:rsidR="00401E86" w:rsidRDefault="00401E86" w:rsidP="00C95BF4">
      <w:pPr>
        <w:spacing w:after="0" w:line="276" w:lineRule="auto"/>
        <w:jc w:val="both"/>
        <w:rPr>
          <w:rFonts w:ascii="Times New Roman" w:hAnsi="Times New Roman" w:cs="Times New Roman"/>
        </w:rPr>
      </w:pPr>
    </w:p>
    <w:p w14:paraId="65C6A4C6" w14:textId="2F8BB594" w:rsidR="005051AA" w:rsidRDefault="007536EE" w:rsidP="00C95BF4">
      <w:pPr>
        <w:spacing w:after="0" w:line="276" w:lineRule="auto"/>
        <w:jc w:val="both"/>
        <w:rPr>
          <w:rFonts w:ascii="Times New Roman" w:hAnsi="Times New Roman" w:cs="Times New Roman"/>
        </w:rPr>
      </w:pPr>
      <w:r>
        <w:rPr>
          <w:rFonts w:ascii="Times New Roman" w:hAnsi="Times New Roman" w:cs="Times New Roman"/>
        </w:rPr>
        <w:t xml:space="preserve">Un </w:t>
      </w:r>
      <w:r w:rsidR="005051AA">
        <w:rPr>
          <w:rFonts w:ascii="Times New Roman" w:hAnsi="Times New Roman" w:cs="Times New Roman"/>
        </w:rPr>
        <w:t xml:space="preserve">escenario </w:t>
      </w:r>
      <w:r>
        <w:rPr>
          <w:rFonts w:ascii="Times New Roman" w:hAnsi="Times New Roman" w:cs="Times New Roman"/>
        </w:rPr>
        <w:t xml:space="preserve">sensible para la </w:t>
      </w:r>
      <w:r w:rsidR="005051AA">
        <w:rPr>
          <w:rFonts w:ascii="Times New Roman" w:hAnsi="Times New Roman" w:cs="Times New Roman"/>
        </w:rPr>
        <w:t xml:space="preserve">conflictividad </w:t>
      </w:r>
      <w:r>
        <w:rPr>
          <w:rFonts w:ascii="Times New Roman" w:hAnsi="Times New Roman" w:cs="Times New Roman"/>
        </w:rPr>
        <w:t xml:space="preserve">que se avecina </w:t>
      </w:r>
      <w:r w:rsidR="005051AA">
        <w:rPr>
          <w:rFonts w:ascii="Times New Roman" w:hAnsi="Times New Roman" w:cs="Times New Roman"/>
        </w:rPr>
        <w:t xml:space="preserve">para </w:t>
      </w:r>
      <w:r w:rsidR="00BE2059">
        <w:rPr>
          <w:rFonts w:ascii="Times New Roman" w:hAnsi="Times New Roman" w:cs="Times New Roman"/>
        </w:rPr>
        <w:t xml:space="preserve">la </w:t>
      </w:r>
      <w:r w:rsidR="005051AA">
        <w:rPr>
          <w:rFonts w:ascii="Times New Roman" w:hAnsi="Times New Roman" w:cs="Times New Roman"/>
        </w:rPr>
        <w:t xml:space="preserve">Rusia </w:t>
      </w:r>
      <w:r w:rsidR="00BE2059">
        <w:rPr>
          <w:rFonts w:ascii="Times New Roman" w:hAnsi="Times New Roman" w:cs="Times New Roman"/>
        </w:rPr>
        <w:t>d</w:t>
      </w:r>
      <w:r w:rsidR="005051AA">
        <w:rPr>
          <w:rFonts w:ascii="Times New Roman" w:hAnsi="Times New Roman" w:cs="Times New Roman"/>
        </w:rPr>
        <w:t xml:space="preserve">el siglo XXI se relaciona con </w:t>
      </w:r>
      <w:r w:rsidR="005051AA" w:rsidRPr="000846F3">
        <w:rPr>
          <w:rFonts w:ascii="Times New Roman" w:hAnsi="Times New Roman" w:cs="Times New Roman"/>
        </w:rPr>
        <w:t>el sistema antimisiles de Estados Unidos</w:t>
      </w:r>
      <w:r w:rsidR="00BE2059">
        <w:rPr>
          <w:rFonts w:ascii="Times New Roman" w:hAnsi="Times New Roman" w:cs="Times New Roman"/>
        </w:rPr>
        <w:t>,</w:t>
      </w:r>
      <w:r w:rsidR="005051AA" w:rsidRPr="000846F3">
        <w:rPr>
          <w:rFonts w:ascii="Times New Roman" w:hAnsi="Times New Roman" w:cs="Times New Roman"/>
        </w:rPr>
        <w:t xml:space="preserve"> desplegado en Europa Oriental</w:t>
      </w:r>
      <w:r w:rsidR="00BE2059">
        <w:rPr>
          <w:rFonts w:ascii="Times New Roman" w:hAnsi="Times New Roman" w:cs="Times New Roman"/>
        </w:rPr>
        <w:t xml:space="preserve">. Dicha acción </w:t>
      </w:r>
      <w:r w:rsidR="005051AA">
        <w:rPr>
          <w:rFonts w:ascii="Times New Roman" w:hAnsi="Times New Roman" w:cs="Times New Roman"/>
        </w:rPr>
        <w:t xml:space="preserve">ha generado el </w:t>
      </w:r>
      <w:r w:rsidR="005051AA" w:rsidRPr="000846F3">
        <w:rPr>
          <w:rFonts w:ascii="Times New Roman" w:hAnsi="Times New Roman" w:cs="Times New Roman"/>
        </w:rPr>
        <w:t>desarrollo de misiles balísticos de última generación en Rusia</w:t>
      </w:r>
      <w:r w:rsidR="005051AA">
        <w:rPr>
          <w:rFonts w:ascii="Times New Roman" w:hAnsi="Times New Roman" w:cs="Times New Roman"/>
        </w:rPr>
        <w:t xml:space="preserve">, </w:t>
      </w:r>
      <w:r w:rsidR="005051AA" w:rsidRPr="000846F3">
        <w:rPr>
          <w:rFonts w:ascii="Times New Roman" w:hAnsi="Times New Roman" w:cs="Times New Roman"/>
        </w:rPr>
        <w:t>como respuesta</w:t>
      </w:r>
      <w:r w:rsidR="005051AA">
        <w:rPr>
          <w:rFonts w:ascii="Times New Roman" w:hAnsi="Times New Roman" w:cs="Times New Roman"/>
        </w:rPr>
        <w:t xml:space="preserve">. </w:t>
      </w:r>
    </w:p>
    <w:p w14:paraId="0F35A9CD"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7687D1A5" w14:textId="77777777" w:rsidTr="00453D56">
        <w:tc>
          <w:tcPr>
            <w:tcW w:w="9033" w:type="dxa"/>
            <w:gridSpan w:val="2"/>
            <w:shd w:val="clear" w:color="auto" w:fill="000000" w:themeFill="text1"/>
          </w:tcPr>
          <w:p w14:paraId="666973AE"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44F787D1" w14:textId="77777777" w:rsidTr="00453D56">
        <w:tc>
          <w:tcPr>
            <w:tcW w:w="2518" w:type="dxa"/>
          </w:tcPr>
          <w:p w14:paraId="5382954F"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3A6E6F8" w14:textId="077A695F"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F56C52">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14</w:t>
            </w:r>
            <w:r>
              <w:rPr>
                <w:rFonts w:ascii="Times New Roman" w:hAnsi="Times New Roman" w:cs="Times New Roman"/>
                <w:color w:val="000000"/>
                <w:sz w:val="24"/>
                <w:szCs w:val="24"/>
              </w:rPr>
              <w:t>0</w:t>
            </w:r>
          </w:p>
        </w:tc>
      </w:tr>
      <w:tr w:rsidR="00926FCD" w:rsidRPr="000846F3" w14:paraId="57C481E5" w14:textId="77777777" w:rsidTr="00453D56">
        <w:tc>
          <w:tcPr>
            <w:tcW w:w="2518" w:type="dxa"/>
          </w:tcPr>
          <w:p w14:paraId="672240F4"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22BD4A" w14:textId="3E6CBE84" w:rsidR="00926FCD" w:rsidRPr="00926FCD" w:rsidRDefault="00926FCD" w:rsidP="00C95BF4">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actuales entre Rusia y la Otán</w:t>
            </w:r>
          </w:p>
        </w:tc>
      </w:tr>
      <w:tr w:rsidR="00926FCD" w:rsidRPr="000846F3" w14:paraId="6BCC23BB" w14:textId="77777777" w:rsidTr="00453D56">
        <w:tc>
          <w:tcPr>
            <w:tcW w:w="2518" w:type="dxa"/>
          </w:tcPr>
          <w:p w14:paraId="28B80902"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3E4AE6" w14:textId="53F6AEC7"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caracterizar los elementos económicos, políticos y estratégicos involucrados en las pugnas entre Rusia y Occidente.</w:t>
            </w:r>
          </w:p>
        </w:tc>
      </w:tr>
    </w:tbl>
    <w:p w14:paraId="26097933" w14:textId="77777777" w:rsidR="00230683" w:rsidRDefault="00230683" w:rsidP="00C95BF4">
      <w:pPr>
        <w:spacing w:after="0" w:line="276" w:lineRule="auto"/>
        <w:jc w:val="both"/>
        <w:rPr>
          <w:rFonts w:ascii="Times New Roman" w:hAnsi="Times New Roman" w:cs="Times New Roman"/>
        </w:rPr>
      </w:pPr>
    </w:p>
    <w:p w14:paraId="5D13CF29" w14:textId="77777777" w:rsidR="003F25DE" w:rsidRDefault="003F25DE" w:rsidP="00C95BF4">
      <w:pPr>
        <w:spacing w:after="0" w:line="276" w:lineRule="auto"/>
        <w:jc w:val="both"/>
        <w:rPr>
          <w:rFonts w:ascii="Times New Roman" w:hAnsi="Times New Roman" w:cs="Times New Roman"/>
        </w:rPr>
      </w:pPr>
    </w:p>
    <w:p w14:paraId="5A602E50" w14:textId="2672AE32"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b/>
        </w:rPr>
        <w:t>3</w:t>
      </w:r>
      <w:r w:rsidR="005D1738" w:rsidRPr="000846F3">
        <w:rPr>
          <w:rFonts w:ascii="Times New Roman" w:hAnsi="Times New Roman" w:cs="Times New Roman"/>
          <w:b/>
        </w:rPr>
        <w:t>.</w:t>
      </w:r>
      <w:r w:rsidRPr="000846F3">
        <w:rPr>
          <w:rFonts w:ascii="Times New Roman" w:hAnsi="Times New Roman" w:cs="Times New Roman"/>
          <w:b/>
        </w:rPr>
        <w:t>3</w:t>
      </w:r>
      <w:r w:rsidR="005D1738" w:rsidRPr="000846F3">
        <w:rPr>
          <w:rFonts w:ascii="Times New Roman" w:hAnsi="Times New Roman" w:cs="Times New Roman"/>
          <w:b/>
        </w:rPr>
        <w:t>.1</w:t>
      </w:r>
      <w:r w:rsidRPr="000846F3">
        <w:rPr>
          <w:rFonts w:ascii="Times New Roman" w:hAnsi="Times New Roman" w:cs="Times New Roman"/>
          <w:b/>
        </w:rPr>
        <w:t xml:space="preserve"> Ucrania</w:t>
      </w:r>
    </w:p>
    <w:p w14:paraId="66D030BF" w14:textId="77777777" w:rsidR="00FF159E" w:rsidRDefault="00FF159E" w:rsidP="00C95BF4">
      <w:pPr>
        <w:spacing w:after="0" w:line="276" w:lineRule="auto"/>
        <w:jc w:val="both"/>
        <w:rPr>
          <w:rFonts w:ascii="Times New Roman" w:hAnsi="Times New Roman" w:cs="Times New Roman"/>
        </w:rPr>
      </w:pPr>
    </w:p>
    <w:p w14:paraId="3A07734B" w14:textId="079A8B4C" w:rsidR="00FF159E" w:rsidRPr="000F4A50" w:rsidRDefault="0076203B" w:rsidP="00C95BF4">
      <w:pPr>
        <w:spacing w:after="0" w:line="276" w:lineRule="auto"/>
        <w:jc w:val="both"/>
        <w:rPr>
          <w:rFonts w:ascii="Times New Roman" w:hAnsi="Times New Roman" w:cs="Times New Roman"/>
        </w:rPr>
      </w:pPr>
      <w:r w:rsidRPr="0076203B">
        <w:rPr>
          <w:rFonts w:ascii="Times New Roman" w:hAnsi="Times New Roman" w:cs="Times New Roman"/>
        </w:rPr>
        <w:t xml:space="preserve">Ucrania es </w:t>
      </w:r>
      <w:r w:rsidR="00FF159E">
        <w:rPr>
          <w:rFonts w:ascii="Times New Roman" w:hAnsi="Times New Roman" w:cs="Times New Roman"/>
        </w:rPr>
        <w:t xml:space="preserve">conocida como </w:t>
      </w:r>
      <w:r w:rsidRPr="000F4A50">
        <w:rPr>
          <w:rFonts w:ascii="Times New Roman" w:hAnsi="Times New Roman" w:cs="Times New Roman"/>
        </w:rPr>
        <w:t>un</w:t>
      </w:r>
      <w:r w:rsidR="00FF159E" w:rsidRPr="000F4A50">
        <w:rPr>
          <w:rFonts w:ascii="Times New Roman" w:hAnsi="Times New Roman" w:cs="Times New Roman"/>
        </w:rPr>
        <w:t xml:space="preserve">a nación </w:t>
      </w:r>
      <w:r w:rsidRPr="000F4A50">
        <w:rPr>
          <w:rFonts w:ascii="Times New Roman" w:hAnsi="Times New Roman" w:cs="Times New Roman"/>
        </w:rPr>
        <w:t xml:space="preserve">industrial que produce </w:t>
      </w:r>
      <w:r w:rsidR="00FF159E" w:rsidRPr="000F4A50">
        <w:rPr>
          <w:rFonts w:ascii="Times New Roman" w:hAnsi="Times New Roman" w:cs="Times New Roman"/>
        </w:rPr>
        <w:t xml:space="preserve">maquinaria pesada, </w:t>
      </w:r>
      <w:r w:rsidRPr="000F4A50">
        <w:rPr>
          <w:rFonts w:ascii="Times New Roman" w:hAnsi="Times New Roman" w:cs="Times New Roman"/>
        </w:rPr>
        <w:t>aviones</w:t>
      </w:r>
      <w:r w:rsidR="00FF159E" w:rsidRPr="000F4A50">
        <w:rPr>
          <w:rFonts w:ascii="Times New Roman" w:hAnsi="Times New Roman" w:cs="Times New Roman"/>
        </w:rPr>
        <w:t>, t</w:t>
      </w:r>
      <w:r w:rsidRPr="000F4A50">
        <w:rPr>
          <w:rFonts w:ascii="Times New Roman" w:hAnsi="Times New Roman" w:cs="Times New Roman"/>
        </w:rPr>
        <w:t xml:space="preserve">renes </w:t>
      </w:r>
      <w:r w:rsidR="00FF159E" w:rsidRPr="000F4A50">
        <w:rPr>
          <w:rFonts w:ascii="Times New Roman" w:hAnsi="Times New Roman" w:cs="Times New Roman"/>
        </w:rPr>
        <w:t>y tanques</w:t>
      </w:r>
      <w:r w:rsidRPr="000F4A50">
        <w:rPr>
          <w:rFonts w:ascii="Times New Roman" w:hAnsi="Times New Roman" w:cs="Times New Roman"/>
        </w:rPr>
        <w:t xml:space="preserve">. </w:t>
      </w:r>
      <w:r w:rsidR="00FF159E" w:rsidRPr="000F4A50">
        <w:rPr>
          <w:rFonts w:ascii="Times New Roman" w:hAnsi="Times New Roman" w:cs="Times New Roman"/>
        </w:rPr>
        <w:t xml:space="preserve">También se conoce como </w:t>
      </w:r>
      <w:r w:rsidR="00BE2295">
        <w:rPr>
          <w:rFonts w:ascii="Times New Roman" w:hAnsi="Times New Roman" w:cs="Times New Roman"/>
        </w:rPr>
        <w:t>“</w:t>
      </w:r>
      <w:r w:rsidR="00FF159E" w:rsidRPr="000F4A50">
        <w:rPr>
          <w:rFonts w:ascii="Times New Roman" w:hAnsi="Times New Roman" w:cs="Times New Roman"/>
        </w:rPr>
        <w:t xml:space="preserve">el </w:t>
      </w:r>
      <w:r w:rsidRPr="000F4A50">
        <w:rPr>
          <w:rFonts w:ascii="Times New Roman" w:hAnsi="Times New Roman" w:cs="Times New Roman"/>
        </w:rPr>
        <w:t>granero</w:t>
      </w:r>
      <w:r w:rsidR="00FF159E" w:rsidRPr="000F4A50">
        <w:rPr>
          <w:rFonts w:ascii="Times New Roman" w:hAnsi="Times New Roman" w:cs="Times New Roman"/>
        </w:rPr>
        <w:t xml:space="preserve"> de Rusia</w:t>
      </w:r>
      <w:r w:rsidR="00BE2295">
        <w:rPr>
          <w:rFonts w:ascii="Times New Roman" w:hAnsi="Times New Roman" w:cs="Times New Roman"/>
        </w:rPr>
        <w:t>”</w:t>
      </w:r>
      <w:r w:rsidRPr="000F4A50">
        <w:rPr>
          <w:rFonts w:ascii="Times New Roman" w:hAnsi="Times New Roman" w:cs="Times New Roman"/>
        </w:rPr>
        <w:t xml:space="preserve">, </w:t>
      </w:r>
      <w:r w:rsidR="00FF159E" w:rsidRPr="000F4A50">
        <w:rPr>
          <w:rFonts w:ascii="Times New Roman" w:hAnsi="Times New Roman" w:cs="Times New Roman"/>
        </w:rPr>
        <w:t xml:space="preserve">debido a la </w:t>
      </w:r>
      <w:r w:rsidRPr="000F4A50">
        <w:rPr>
          <w:rFonts w:ascii="Times New Roman" w:hAnsi="Times New Roman" w:cs="Times New Roman"/>
        </w:rPr>
        <w:t>f</w:t>
      </w:r>
      <w:r w:rsidR="00FF159E" w:rsidRPr="000F4A50">
        <w:rPr>
          <w:rFonts w:ascii="Times New Roman" w:hAnsi="Times New Roman" w:cs="Times New Roman"/>
        </w:rPr>
        <w:t xml:space="preserve">ertilidad de sus tierras y además posee </w:t>
      </w:r>
      <w:r w:rsidRPr="000F4A50">
        <w:rPr>
          <w:rFonts w:ascii="Times New Roman" w:hAnsi="Times New Roman" w:cs="Times New Roman"/>
        </w:rPr>
        <w:t>reservas de gas.</w:t>
      </w:r>
      <w:r w:rsidR="00FF159E" w:rsidRPr="000F4A50">
        <w:rPr>
          <w:rFonts w:ascii="Times New Roman" w:hAnsi="Times New Roman" w:cs="Times New Roman"/>
        </w:rPr>
        <w:t xml:space="preserve"> Puede afirmarse que Ucrania es uno de los países más poderosos surgidos tras </w:t>
      </w:r>
      <w:r w:rsidR="00BE2295">
        <w:rPr>
          <w:rFonts w:ascii="Times New Roman" w:hAnsi="Times New Roman" w:cs="Times New Roman"/>
        </w:rPr>
        <w:t>la disolución</w:t>
      </w:r>
      <w:r w:rsidR="00FF159E" w:rsidRPr="000F4A50">
        <w:rPr>
          <w:rFonts w:ascii="Times New Roman" w:hAnsi="Times New Roman" w:cs="Times New Roman"/>
        </w:rPr>
        <w:t xml:space="preserve"> de la </w:t>
      </w:r>
      <w:r w:rsidR="00BE2295">
        <w:rPr>
          <w:rFonts w:ascii="Times New Roman" w:hAnsi="Times New Roman" w:cs="Times New Roman"/>
        </w:rPr>
        <w:t>Unión de Repúblicas Socialistas Soviéticas (</w:t>
      </w:r>
      <w:r w:rsidR="00FF159E" w:rsidRPr="000F4A50">
        <w:rPr>
          <w:rFonts w:ascii="Times New Roman" w:hAnsi="Times New Roman" w:cs="Times New Roman"/>
        </w:rPr>
        <w:t>URSS</w:t>
      </w:r>
      <w:r w:rsidR="00BE2295">
        <w:rPr>
          <w:rFonts w:ascii="Times New Roman" w:hAnsi="Times New Roman" w:cs="Times New Roman"/>
        </w:rPr>
        <w:t>)</w:t>
      </w:r>
      <w:r w:rsidR="00FF159E" w:rsidRPr="000F4A50">
        <w:rPr>
          <w:rFonts w:ascii="Times New Roman" w:hAnsi="Times New Roman" w:cs="Times New Roman"/>
        </w:rPr>
        <w:t xml:space="preserve">. </w:t>
      </w:r>
    </w:p>
    <w:p w14:paraId="4ADED984" w14:textId="77777777" w:rsidR="00FF159E" w:rsidRPr="000F4A50" w:rsidRDefault="00FF159E" w:rsidP="00C95BF4">
      <w:pPr>
        <w:spacing w:after="0" w:line="276" w:lineRule="auto"/>
        <w:jc w:val="both"/>
        <w:rPr>
          <w:rFonts w:ascii="Times New Roman" w:hAnsi="Times New Roman" w:cs="Times New Roman"/>
        </w:rPr>
      </w:pPr>
    </w:p>
    <w:p w14:paraId="545D3D14" w14:textId="1A062AB0" w:rsidR="00FF159E" w:rsidRDefault="00FF159E" w:rsidP="00C95BF4">
      <w:pPr>
        <w:spacing w:after="0" w:line="276" w:lineRule="auto"/>
        <w:jc w:val="both"/>
        <w:rPr>
          <w:rFonts w:ascii="Times New Roman" w:hAnsi="Times New Roman" w:cs="Times New Roman"/>
        </w:rPr>
      </w:pPr>
      <w:r w:rsidRPr="000F4A50">
        <w:rPr>
          <w:rFonts w:ascii="Times New Roman" w:hAnsi="Times New Roman" w:cs="Times New Roman"/>
        </w:rPr>
        <w:t xml:space="preserve">Hoy en día, </w:t>
      </w:r>
      <w:r w:rsidR="0076203B" w:rsidRPr="000F4A50">
        <w:rPr>
          <w:rFonts w:ascii="Times New Roman" w:hAnsi="Times New Roman" w:cs="Times New Roman"/>
        </w:rPr>
        <w:t xml:space="preserve">Ucrania </w:t>
      </w:r>
      <w:r w:rsidRPr="000F4A50">
        <w:rPr>
          <w:rFonts w:ascii="Times New Roman" w:hAnsi="Times New Roman" w:cs="Times New Roman"/>
        </w:rPr>
        <w:t xml:space="preserve">constituye la región </w:t>
      </w:r>
      <w:r w:rsidR="0076203B" w:rsidRPr="000F4A50">
        <w:rPr>
          <w:rFonts w:ascii="Times New Roman" w:hAnsi="Times New Roman" w:cs="Times New Roman"/>
        </w:rPr>
        <w:t xml:space="preserve">de </w:t>
      </w:r>
      <w:r w:rsidRPr="000F4A50">
        <w:rPr>
          <w:rFonts w:ascii="Times New Roman" w:hAnsi="Times New Roman" w:cs="Times New Roman"/>
        </w:rPr>
        <w:t xml:space="preserve">mayor </w:t>
      </w:r>
      <w:r w:rsidR="0076203B" w:rsidRPr="000F4A50">
        <w:rPr>
          <w:rFonts w:ascii="Times New Roman" w:hAnsi="Times New Roman" w:cs="Times New Roman"/>
        </w:rPr>
        <w:t>fricción</w:t>
      </w:r>
      <w:r w:rsidR="0076203B" w:rsidRPr="0076203B">
        <w:rPr>
          <w:rFonts w:ascii="Times New Roman" w:hAnsi="Times New Roman" w:cs="Times New Roman"/>
        </w:rPr>
        <w:t xml:space="preserve"> entre los países de la O</w:t>
      </w:r>
      <w:r w:rsidR="00BE2295">
        <w:rPr>
          <w:rFonts w:ascii="Times New Roman" w:hAnsi="Times New Roman" w:cs="Times New Roman"/>
        </w:rPr>
        <w:t>TAN</w:t>
      </w:r>
      <w:r>
        <w:rPr>
          <w:rFonts w:ascii="Times New Roman" w:hAnsi="Times New Roman" w:cs="Times New Roman"/>
        </w:rPr>
        <w:t xml:space="preserve"> </w:t>
      </w:r>
      <w:r w:rsidR="0076203B" w:rsidRPr="0076203B">
        <w:rPr>
          <w:rFonts w:ascii="Times New Roman" w:hAnsi="Times New Roman" w:cs="Times New Roman"/>
        </w:rPr>
        <w:t>y Rusia</w:t>
      </w:r>
      <w:r>
        <w:rPr>
          <w:rFonts w:ascii="Times New Roman" w:hAnsi="Times New Roman" w:cs="Times New Roman"/>
        </w:rPr>
        <w:t>,</w:t>
      </w:r>
      <w:r w:rsidR="0076203B" w:rsidRPr="0076203B">
        <w:rPr>
          <w:rFonts w:ascii="Times New Roman" w:hAnsi="Times New Roman" w:cs="Times New Roman"/>
        </w:rPr>
        <w:t xml:space="preserve"> desde el final de la Guerra Fría.</w:t>
      </w:r>
      <w:r w:rsidRPr="00FF159E">
        <w:t xml:space="preserve"> </w:t>
      </w:r>
      <w:r>
        <w:t>L</w:t>
      </w:r>
      <w:r w:rsidRPr="00FF159E">
        <w:rPr>
          <w:rFonts w:ascii="Times New Roman" w:hAnsi="Times New Roman" w:cs="Times New Roman"/>
        </w:rPr>
        <w:t xml:space="preserve">a </w:t>
      </w:r>
      <w:r>
        <w:rPr>
          <w:rFonts w:ascii="Times New Roman" w:hAnsi="Times New Roman" w:cs="Times New Roman"/>
        </w:rPr>
        <w:t xml:space="preserve">actual </w:t>
      </w:r>
      <w:r w:rsidRPr="00FF159E">
        <w:rPr>
          <w:rFonts w:ascii="Times New Roman" w:hAnsi="Times New Roman" w:cs="Times New Roman"/>
        </w:rPr>
        <w:t>crisis ucrania</w:t>
      </w:r>
      <w:r w:rsidR="000F4A50">
        <w:rPr>
          <w:rFonts w:ascii="Times New Roman" w:hAnsi="Times New Roman" w:cs="Times New Roman"/>
        </w:rPr>
        <w:t>na</w:t>
      </w:r>
      <w:r w:rsidRPr="00FF159E">
        <w:rPr>
          <w:rFonts w:ascii="Times New Roman" w:hAnsi="Times New Roman" w:cs="Times New Roman"/>
        </w:rPr>
        <w:t xml:space="preserve"> </w:t>
      </w:r>
      <w:r>
        <w:rPr>
          <w:rFonts w:ascii="Times New Roman" w:hAnsi="Times New Roman" w:cs="Times New Roman"/>
        </w:rPr>
        <w:t xml:space="preserve">implica intereses de todos los </w:t>
      </w:r>
      <w:r w:rsidRPr="00FF159E">
        <w:rPr>
          <w:rFonts w:ascii="Times New Roman" w:hAnsi="Times New Roman" w:cs="Times New Roman"/>
        </w:rPr>
        <w:t>continentes</w:t>
      </w:r>
      <w:r w:rsidR="000F4A50">
        <w:rPr>
          <w:rFonts w:ascii="Times New Roman" w:hAnsi="Times New Roman" w:cs="Times New Roman"/>
        </w:rPr>
        <w:t xml:space="preserve"> y en su territorio se libra </w:t>
      </w:r>
      <w:r w:rsidR="00E1153F" w:rsidRPr="00E1153F">
        <w:rPr>
          <w:rFonts w:ascii="Times New Roman" w:hAnsi="Times New Roman" w:cs="Times New Roman"/>
        </w:rPr>
        <w:t xml:space="preserve">una pugna </w:t>
      </w:r>
      <w:r w:rsidR="000F4A50">
        <w:rPr>
          <w:rFonts w:ascii="Times New Roman" w:hAnsi="Times New Roman" w:cs="Times New Roman"/>
        </w:rPr>
        <w:t>de cuyo resultado depende</w:t>
      </w:r>
      <w:r w:rsidR="00BE2295">
        <w:rPr>
          <w:rFonts w:ascii="Times New Roman" w:hAnsi="Times New Roman" w:cs="Times New Roman"/>
        </w:rPr>
        <w:t>,</w:t>
      </w:r>
      <w:r w:rsidR="000F4A50">
        <w:rPr>
          <w:rFonts w:ascii="Times New Roman" w:hAnsi="Times New Roman" w:cs="Times New Roman"/>
        </w:rPr>
        <w:t xml:space="preserve"> en buena parte, el futuro global</w:t>
      </w:r>
      <w:r w:rsidR="00E1153F" w:rsidRPr="00E1153F">
        <w:rPr>
          <w:rFonts w:ascii="Times New Roman" w:hAnsi="Times New Roman" w:cs="Times New Roman"/>
        </w:rPr>
        <w:t>.</w:t>
      </w:r>
      <w:r w:rsidR="00BB3D3C">
        <w:rPr>
          <w:rFonts w:ascii="Times New Roman" w:hAnsi="Times New Roman" w:cs="Times New Roman"/>
        </w:rPr>
        <w:t xml:space="preserve"> </w:t>
      </w:r>
      <w:r w:rsidR="00BB3D3C" w:rsidRPr="00BB3D3C">
        <w:rPr>
          <w:rFonts w:ascii="Times New Roman" w:hAnsi="Times New Roman" w:cs="Times New Roman"/>
        </w:rPr>
        <w:t xml:space="preserve">Ucrania está ubicada en una </w:t>
      </w:r>
      <w:r w:rsidR="000F4A50">
        <w:rPr>
          <w:rFonts w:ascii="Times New Roman" w:hAnsi="Times New Roman" w:cs="Times New Roman"/>
        </w:rPr>
        <w:t xml:space="preserve">zona de gran tensión </w:t>
      </w:r>
      <w:r w:rsidR="00BB3D3C" w:rsidRPr="00BB3D3C">
        <w:rPr>
          <w:rFonts w:ascii="Times New Roman" w:hAnsi="Times New Roman" w:cs="Times New Roman"/>
        </w:rPr>
        <w:t xml:space="preserve">entre occidente y oriente y </w:t>
      </w:r>
      <w:r w:rsidR="000F4A50">
        <w:rPr>
          <w:rFonts w:ascii="Times New Roman" w:hAnsi="Times New Roman" w:cs="Times New Roman"/>
        </w:rPr>
        <w:t xml:space="preserve">además existen </w:t>
      </w:r>
      <w:r w:rsidR="00BB3D3C" w:rsidRPr="00BB3D3C">
        <w:rPr>
          <w:rFonts w:ascii="Times New Roman" w:hAnsi="Times New Roman" w:cs="Times New Roman"/>
        </w:rPr>
        <w:t>tensiones internas que no han logrado resolver desde el colapso de la Unión Soviética en 1991.</w:t>
      </w:r>
    </w:p>
    <w:p w14:paraId="18BFE39C"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37F7A8BF" w14:textId="77777777" w:rsidTr="005A2B85">
        <w:tc>
          <w:tcPr>
            <w:tcW w:w="9033" w:type="dxa"/>
            <w:gridSpan w:val="2"/>
            <w:shd w:val="clear" w:color="auto" w:fill="0D0D0D" w:themeFill="text1" w:themeFillTint="F2"/>
          </w:tcPr>
          <w:p w14:paraId="6D8C3C71"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C4049CA" w14:textId="77777777" w:rsidTr="005A2B85">
        <w:tc>
          <w:tcPr>
            <w:tcW w:w="2518" w:type="dxa"/>
          </w:tcPr>
          <w:p w14:paraId="33117E3B"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12464EA" w14:textId="5E027344"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14</w:t>
            </w:r>
          </w:p>
        </w:tc>
      </w:tr>
      <w:tr w:rsidR="00E6412F" w:rsidRPr="001C4915" w14:paraId="3EE8BB71" w14:textId="77777777" w:rsidTr="005A2B85">
        <w:tc>
          <w:tcPr>
            <w:tcW w:w="2518" w:type="dxa"/>
          </w:tcPr>
          <w:p w14:paraId="395B899F"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7BB7E4B" w14:textId="421BCB05" w:rsidR="00E6412F" w:rsidRPr="001C4915" w:rsidRDefault="001C4915" w:rsidP="00C95BF4">
            <w:pPr>
              <w:spacing w:line="276" w:lineRule="auto"/>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Manifestaciones en </w:t>
            </w:r>
            <w:r w:rsidR="00E6412F" w:rsidRPr="001C4915">
              <w:rPr>
                <w:rFonts w:ascii="Times New Roman" w:hAnsi="Times New Roman" w:cs="Times New Roman"/>
                <w:color w:val="000000"/>
                <w:sz w:val="24"/>
                <w:szCs w:val="24"/>
                <w:lang w:val="es-CO"/>
              </w:rPr>
              <w:t>K</w:t>
            </w:r>
            <w:r w:rsidRPr="001C4915">
              <w:rPr>
                <w:rFonts w:ascii="Times New Roman" w:hAnsi="Times New Roman" w:cs="Times New Roman"/>
                <w:color w:val="000000"/>
                <w:sz w:val="24"/>
                <w:szCs w:val="24"/>
                <w:lang w:val="es-CO"/>
              </w:rPr>
              <w:t>iev</w:t>
            </w:r>
            <w:r w:rsidR="00E6412F" w:rsidRPr="001C4915">
              <w:rPr>
                <w:rFonts w:ascii="Times New Roman" w:hAnsi="Times New Roman" w:cs="Times New Roman"/>
                <w:color w:val="000000"/>
                <w:sz w:val="24"/>
                <w:szCs w:val="24"/>
                <w:lang w:val="es-CO"/>
              </w:rPr>
              <w:t>, U</w:t>
            </w:r>
            <w:r w:rsidRPr="001C4915">
              <w:rPr>
                <w:rFonts w:ascii="Times New Roman" w:hAnsi="Times New Roman" w:cs="Times New Roman"/>
                <w:color w:val="000000"/>
                <w:sz w:val="24"/>
                <w:szCs w:val="24"/>
                <w:lang w:val="es-CO"/>
              </w:rPr>
              <w:t>crania</w:t>
            </w:r>
            <w:r w:rsidR="00E6412F" w:rsidRPr="001C4915">
              <w:rPr>
                <w:rFonts w:ascii="Times New Roman" w:hAnsi="Times New Roman" w:cs="Times New Roman"/>
                <w:color w:val="000000"/>
                <w:sz w:val="24"/>
                <w:szCs w:val="24"/>
                <w:lang w:val="es-CO"/>
              </w:rPr>
              <w:t xml:space="preserve">, </w:t>
            </w:r>
            <w:r w:rsidRPr="001C4915">
              <w:rPr>
                <w:rFonts w:ascii="Times New Roman" w:hAnsi="Times New Roman" w:cs="Times New Roman"/>
                <w:color w:val="000000"/>
                <w:sz w:val="24"/>
                <w:szCs w:val="24"/>
                <w:lang w:val="es-CO"/>
              </w:rPr>
              <w:t xml:space="preserve">durante </w:t>
            </w:r>
            <w:r w:rsidR="00E6412F" w:rsidRPr="001C4915">
              <w:rPr>
                <w:rFonts w:ascii="Times New Roman" w:hAnsi="Times New Roman" w:cs="Times New Roman"/>
                <w:color w:val="000000"/>
                <w:sz w:val="24"/>
                <w:szCs w:val="24"/>
                <w:lang w:val="es-CO"/>
              </w:rPr>
              <w:t>2014.</w:t>
            </w:r>
          </w:p>
        </w:tc>
      </w:tr>
      <w:tr w:rsidR="00E6412F" w:rsidRPr="000846F3" w14:paraId="75BC11FC" w14:textId="77777777" w:rsidTr="005A2B85">
        <w:tc>
          <w:tcPr>
            <w:tcW w:w="2518" w:type="dxa"/>
          </w:tcPr>
          <w:p w14:paraId="016BC0BC"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639E4D0" w14:textId="77777777" w:rsidR="00E6412F" w:rsidRPr="004661FF" w:rsidRDefault="00E6412F" w:rsidP="00C95BF4">
            <w:pPr>
              <w:spacing w:line="276" w:lineRule="auto"/>
              <w:jc w:val="both"/>
              <w:rPr>
                <w:rFonts w:ascii="Times New Roman" w:hAnsi="Times New Roman" w:cs="Times New Roman"/>
                <w:color w:val="000000"/>
                <w:sz w:val="24"/>
                <w:szCs w:val="24"/>
                <w:lang w:val="es-CO"/>
              </w:rPr>
            </w:pPr>
          </w:p>
          <w:p w14:paraId="1DCDA83E" w14:textId="260BE8FD" w:rsidR="00E6412F" w:rsidRPr="000846F3" w:rsidRDefault="00E6412F" w:rsidP="00C95BF4">
            <w:pPr>
              <w:spacing w:line="276" w:lineRule="auto"/>
              <w:jc w:val="both"/>
              <w:rPr>
                <w:rFonts w:ascii="Times New Roman" w:hAnsi="Times New Roman" w:cs="Times New Roman"/>
                <w:color w:val="000000"/>
                <w:sz w:val="24"/>
                <w:szCs w:val="24"/>
              </w:rPr>
            </w:pPr>
            <w:r w:rsidRPr="00E6412F">
              <w:rPr>
                <w:rFonts w:ascii="Times New Roman" w:hAnsi="Times New Roman" w:cs="Times New Roman"/>
                <w:color w:val="000000"/>
                <w:sz w:val="24"/>
                <w:szCs w:val="24"/>
                <w:lang w:val="en-US"/>
              </w:rPr>
              <w:t>Número de la imagen 174318044</w:t>
            </w:r>
          </w:p>
        </w:tc>
      </w:tr>
      <w:tr w:rsidR="00E6412F" w:rsidRPr="000846F3" w14:paraId="28756832" w14:textId="77777777" w:rsidTr="005A2B85">
        <w:tc>
          <w:tcPr>
            <w:tcW w:w="2518" w:type="dxa"/>
          </w:tcPr>
          <w:p w14:paraId="4B0AF67B"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9EAD90" w14:textId="4BA166E5" w:rsidR="00E6412F" w:rsidRPr="000846F3" w:rsidRDefault="00E6412F"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Kiev en 2014</w:t>
            </w:r>
            <w:r w:rsidR="001C4915">
              <w:rPr>
                <w:rFonts w:ascii="Times New Roman" w:hAnsi="Times New Roman" w:cs="Times New Roman"/>
                <w:color w:val="000000"/>
                <w:sz w:val="24"/>
                <w:szCs w:val="24"/>
              </w:rPr>
              <w:t xml:space="preserve">. Los </w:t>
            </w:r>
            <w:r w:rsidR="001C4915" w:rsidRPr="001C4915">
              <w:rPr>
                <w:rFonts w:ascii="Times New Roman" w:hAnsi="Times New Roman" w:cs="Times New Roman"/>
                <w:color w:val="000000"/>
                <w:sz w:val="24"/>
                <w:szCs w:val="24"/>
              </w:rPr>
              <w:t>disturbios europeísta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y nacionalista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en Ucrania derrocaron al presidente electo Víktor Yanukóvich </w:t>
            </w:r>
            <w:r w:rsidR="001C4915">
              <w:rPr>
                <w:rFonts w:ascii="Times New Roman" w:hAnsi="Times New Roman" w:cs="Times New Roman"/>
                <w:color w:val="000000"/>
                <w:sz w:val="24"/>
                <w:szCs w:val="24"/>
              </w:rPr>
              <w:t xml:space="preserve">quien representaba al sector </w:t>
            </w:r>
            <w:r w:rsidR="001C4915" w:rsidRPr="001C4915">
              <w:rPr>
                <w:rFonts w:ascii="Times New Roman" w:hAnsi="Times New Roman" w:cs="Times New Roman"/>
                <w:color w:val="000000"/>
                <w:sz w:val="24"/>
                <w:szCs w:val="24"/>
              </w:rPr>
              <w:t>pro</w:t>
            </w:r>
            <w:r w:rsidR="00424FF6">
              <w:rPr>
                <w:rFonts w:ascii="Times New Roman" w:hAnsi="Times New Roman" w:cs="Times New Roman"/>
                <w:color w:val="000000"/>
                <w:sz w:val="24"/>
                <w:szCs w:val="24"/>
              </w:rPr>
              <w:t>r</w:t>
            </w:r>
            <w:r w:rsidR="001C4915" w:rsidRPr="001C4915">
              <w:rPr>
                <w:rFonts w:ascii="Times New Roman" w:hAnsi="Times New Roman" w:cs="Times New Roman"/>
                <w:color w:val="000000"/>
                <w:sz w:val="24"/>
                <w:szCs w:val="24"/>
              </w:rPr>
              <w:t>ruso</w:t>
            </w:r>
            <w:r w:rsidR="001C4915">
              <w:rPr>
                <w:rFonts w:ascii="Times New Roman" w:hAnsi="Times New Roman" w:cs="Times New Roman"/>
                <w:color w:val="000000"/>
                <w:sz w:val="24"/>
                <w:szCs w:val="24"/>
              </w:rPr>
              <w:t xml:space="preserve">. </w:t>
            </w:r>
            <w:r w:rsidR="002730C7">
              <w:rPr>
                <w:rFonts w:ascii="Times New Roman" w:hAnsi="Times New Roman" w:cs="Times New Roman"/>
                <w:color w:val="000000"/>
                <w:sz w:val="24"/>
                <w:szCs w:val="24"/>
              </w:rPr>
              <w:t>Las manifestaciones dieron lugar al movimiento social denominado Euromaidán.</w:t>
            </w:r>
            <w:r w:rsidR="001C4915" w:rsidRPr="001C49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tc>
      </w:tr>
    </w:tbl>
    <w:p w14:paraId="185A27F5" w14:textId="77777777" w:rsidR="004A6EBB" w:rsidRDefault="004A6EBB" w:rsidP="00C95BF4">
      <w:pPr>
        <w:spacing w:after="0" w:line="276" w:lineRule="auto"/>
        <w:jc w:val="both"/>
        <w:rPr>
          <w:rFonts w:ascii="Times New Roman" w:hAnsi="Times New Roman" w:cs="Times New Roman"/>
        </w:rPr>
      </w:pPr>
    </w:p>
    <w:p w14:paraId="1F3DD73B" w14:textId="79A05E2D" w:rsidR="00BB3D3C" w:rsidRDefault="004A6EBB" w:rsidP="00C95BF4">
      <w:pPr>
        <w:spacing w:after="0" w:line="276" w:lineRule="auto"/>
        <w:jc w:val="both"/>
        <w:rPr>
          <w:rFonts w:ascii="Times New Roman" w:hAnsi="Times New Roman" w:cs="Times New Roman"/>
        </w:rPr>
      </w:pPr>
      <w:r w:rsidRPr="004A6EBB">
        <w:rPr>
          <w:rFonts w:ascii="Times New Roman" w:hAnsi="Times New Roman" w:cs="Times New Roman"/>
        </w:rPr>
        <w:t>Además de la expansión de la OTAN hasta las fronteras rusas, desde hace varios años la Unión Europea (UE) inició conversaciones con los seis países fronterizos del Este (Armenia, Azerbaiyán, Bielorrusia, Georgia, Moldavia y Ucrania) con el objeto de suscribir acuerdos de asociación con ellos</w:t>
      </w:r>
      <w:r w:rsidR="00BE2295">
        <w:rPr>
          <w:rFonts w:ascii="Times New Roman" w:hAnsi="Times New Roman" w:cs="Times New Roman"/>
        </w:rPr>
        <w:t>.</w:t>
      </w:r>
    </w:p>
    <w:p w14:paraId="3190BAC7" w14:textId="77777777" w:rsidR="004A6EBB" w:rsidRDefault="004A6EBB" w:rsidP="00C95BF4">
      <w:pPr>
        <w:spacing w:after="0" w:line="276" w:lineRule="auto"/>
        <w:jc w:val="both"/>
        <w:rPr>
          <w:rFonts w:ascii="Times New Roman" w:hAnsi="Times New Roman" w:cs="Times New Roman"/>
        </w:rPr>
      </w:pPr>
    </w:p>
    <w:p w14:paraId="5F6381B2" w14:textId="5ED3A71B" w:rsidR="00FF159E" w:rsidRDefault="00BB3D3C" w:rsidP="00C95BF4">
      <w:pPr>
        <w:spacing w:after="0" w:line="276" w:lineRule="auto"/>
        <w:jc w:val="both"/>
        <w:rPr>
          <w:rFonts w:ascii="Times New Roman" w:hAnsi="Times New Roman" w:cs="Times New Roman"/>
        </w:rPr>
      </w:pPr>
      <w:r w:rsidRPr="00BB3D3C">
        <w:rPr>
          <w:rFonts w:ascii="Times New Roman" w:hAnsi="Times New Roman" w:cs="Times New Roman"/>
        </w:rPr>
        <w:t xml:space="preserve">Rusia viene </w:t>
      </w:r>
      <w:r w:rsidR="00063500">
        <w:rPr>
          <w:rFonts w:ascii="Times New Roman" w:hAnsi="Times New Roman" w:cs="Times New Roman"/>
        </w:rPr>
        <w:t>re</w:t>
      </w:r>
      <w:r>
        <w:rPr>
          <w:rFonts w:ascii="Times New Roman" w:hAnsi="Times New Roman" w:cs="Times New Roman"/>
        </w:rPr>
        <w:t xml:space="preserve">construyendo su </w:t>
      </w:r>
      <w:r w:rsidRPr="00BB3D3C">
        <w:rPr>
          <w:rFonts w:ascii="Times New Roman" w:hAnsi="Times New Roman" w:cs="Times New Roman"/>
        </w:rPr>
        <w:t>espacio geopolítico previo a la caída del comunismo</w:t>
      </w:r>
      <w:r>
        <w:rPr>
          <w:rFonts w:ascii="Times New Roman" w:hAnsi="Times New Roman" w:cs="Times New Roman"/>
        </w:rPr>
        <w:t>. U</w:t>
      </w:r>
      <w:r w:rsidRPr="00BB3D3C">
        <w:rPr>
          <w:rFonts w:ascii="Times New Roman" w:hAnsi="Times New Roman" w:cs="Times New Roman"/>
        </w:rPr>
        <w:t xml:space="preserve">na de </w:t>
      </w:r>
      <w:r>
        <w:rPr>
          <w:rFonts w:ascii="Times New Roman" w:hAnsi="Times New Roman" w:cs="Times New Roman"/>
        </w:rPr>
        <w:t xml:space="preserve">las formas principales </w:t>
      </w:r>
      <w:r w:rsidRPr="00BB3D3C">
        <w:rPr>
          <w:rFonts w:ascii="Times New Roman" w:hAnsi="Times New Roman" w:cs="Times New Roman"/>
        </w:rPr>
        <w:t xml:space="preserve">es la Unión Aduanera </w:t>
      </w:r>
      <w:r>
        <w:rPr>
          <w:rFonts w:ascii="Times New Roman" w:hAnsi="Times New Roman" w:cs="Times New Roman"/>
        </w:rPr>
        <w:t xml:space="preserve">de la cual </w:t>
      </w:r>
      <w:r w:rsidRPr="00BB3D3C">
        <w:rPr>
          <w:rFonts w:ascii="Times New Roman" w:hAnsi="Times New Roman" w:cs="Times New Roman"/>
        </w:rPr>
        <w:t>Ucrania</w:t>
      </w:r>
      <w:r>
        <w:rPr>
          <w:rFonts w:ascii="Times New Roman" w:hAnsi="Times New Roman" w:cs="Times New Roman"/>
        </w:rPr>
        <w:t xml:space="preserve"> es una pieza clave</w:t>
      </w:r>
      <w:r w:rsidRPr="00BB3D3C">
        <w:rPr>
          <w:rFonts w:ascii="Times New Roman" w:hAnsi="Times New Roman" w:cs="Times New Roman"/>
        </w:rPr>
        <w:t xml:space="preserve">. </w:t>
      </w:r>
      <w:r>
        <w:rPr>
          <w:rFonts w:ascii="Times New Roman" w:hAnsi="Times New Roman" w:cs="Times New Roman"/>
        </w:rPr>
        <w:t xml:space="preserve">Por otra parte </w:t>
      </w:r>
      <w:r w:rsidRPr="00BB3D3C">
        <w:rPr>
          <w:rFonts w:ascii="Times New Roman" w:hAnsi="Times New Roman" w:cs="Times New Roman"/>
        </w:rPr>
        <w:t xml:space="preserve">Rusia </w:t>
      </w:r>
      <w:r w:rsidR="00063500">
        <w:rPr>
          <w:rFonts w:ascii="Times New Roman" w:hAnsi="Times New Roman" w:cs="Times New Roman"/>
        </w:rPr>
        <w:t xml:space="preserve">la </w:t>
      </w:r>
      <w:r>
        <w:rPr>
          <w:rFonts w:ascii="Times New Roman" w:hAnsi="Times New Roman" w:cs="Times New Roman"/>
        </w:rPr>
        <w:t xml:space="preserve">surte de </w:t>
      </w:r>
      <w:r w:rsidR="00063500">
        <w:rPr>
          <w:rFonts w:ascii="Times New Roman" w:hAnsi="Times New Roman" w:cs="Times New Roman"/>
        </w:rPr>
        <w:t xml:space="preserve">energía y </w:t>
      </w:r>
      <w:r w:rsidR="00BE2295">
        <w:rPr>
          <w:rFonts w:ascii="Times New Roman" w:hAnsi="Times New Roman" w:cs="Times New Roman"/>
        </w:rPr>
        <w:t xml:space="preserve">el </w:t>
      </w:r>
      <w:r w:rsidRPr="00BB3D3C">
        <w:rPr>
          <w:rFonts w:ascii="Times New Roman" w:hAnsi="Times New Roman" w:cs="Times New Roman"/>
        </w:rPr>
        <w:t>85% del gas ruso que consume Europa pasa a través de Ucrania</w:t>
      </w:r>
      <w:r w:rsidR="00705294">
        <w:rPr>
          <w:rFonts w:ascii="Times New Roman" w:hAnsi="Times New Roman" w:cs="Times New Roman"/>
        </w:rPr>
        <w:t xml:space="preserve"> [</w:t>
      </w:r>
      <w:hyperlink r:id="rId39"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Pr="00BB3D3C">
        <w:rPr>
          <w:rFonts w:ascii="Times New Roman" w:hAnsi="Times New Roman" w:cs="Times New Roman"/>
        </w:rPr>
        <w:t xml:space="preserve">. </w:t>
      </w:r>
    </w:p>
    <w:p w14:paraId="659FEC74"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C675F" w:rsidRPr="000846F3" w14:paraId="1EAC6A3F" w14:textId="77777777" w:rsidTr="005A2B85">
        <w:tc>
          <w:tcPr>
            <w:tcW w:w="8978" w:type="dxa"/>
            <w:gridSpan w:val="2"/>
            <w:shd w:val="clear" w:color="auto" w:fill="000000" w:themeFill="text1"/>
          </w:tcPr>
          <w:p w14:paraId="4A6BA52C" w14:textId="77777777" w:rsidR="003C675F" w:rsidRPr="000846F3" w:rsidRDefault="003C67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0846F3" w14:paraId="799D023A" w14:textId="77777777" w:rsidTr="005A2B85">
        <w:tc>
          <w:tcPr>
            <w:tcW w:w="2518" w:type="dxa"/>
          </w:tcPr>
          <w:p w14:paraId="5774B486" w14:textId="77777777" w:rsidR="003C675F" w:rsidRPr="000846F3" w:rsidRDefault="003C67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33E5704" w14:textId="529EAA79" w:rsidR="003C675F" w:rsidRPr="000846F3" w:rsidRDefault="003C675F"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dos bandos en el conflicto de Ucrania</w:t>
            </w:r>
          </w:p>
        </w:tc>
      </w:tr>
      <w:tr w:rsidR="003C675F" w:rsidRPr="000846F3" w14:paraId="223E8A4B" w14:textId="77777777" w:rsidTr="005A2B85">
        <w:tc>
          <w:tcPr>
            <w:tcW w:w="2518" w:type="dxa"/>
          </w:tcPr>
          <w:p w14:paraId="176B59BE" w14:textId="77777777" w:rsidR="003C675F" w:rsidRPr="000846F3" w:rsidRDefault="003C67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BFEC5F7" w14:textId="71102909" w:rsidR="003C675F" w:rsidRPr="00BE2295" w:rsidRDefault="003C675F" w:rsidP="00C95BF4">
            <w:pPr>
              <w:spacing w:line="276" w:lineRule="auto"/>
              <w:jc w:val="both"/>
              <w:rPr>
                <w:rFonts w:ascii="Times New Roman" w:hAnsi="Times New Roman" w:cs="Times New Roman"/>
              </w:rPr>
            </w:pPr>
            <w:r w:rsidRPr="00BE2295">
              <w:rPr>
                <w:rFonts w:ascii="Times New Roman" w:hAnsi="Times New Roman" w:cs="Times New Roman"/>
              </w:rPr>
              <w:t xml:space="preserve">Ucrania se encuentra dividida entre quienes anhelan integrarse a la Unión Europea y quienes quieren estar bajo influencia </w:t>
            </w:r>
            <w:r w:rsidR="00BE2295" w:rsidRPr="00BE2295">
              <w:rPr>
                <w:rFonts w:ascii="Times New Roman" w:hAnsi="Times New Roman" w:cs="Times New Roman"/>
              </w:rPr>
              <w:t>de R</w:t>
            </w:r>
            <w:r w:rsidRPr="00BE2295">
              <w:rPr>
                <w:rFonts w:ascii="Times New Roman" w:hAnsi="Times New Roman" w:cs="Times New Roman"/>
              </w:rPr>
              <w:t>us</w:t>
            </w:r>
            <w:r w:rsidR="00BE2295" w:rsidRPr="00BE2295">
              <w:rPr>
                <w:rFonts w:ascii="Times New Roman" w:hAnsi="Times New Roman" w:cs="Times New Roman"/>
              </w:rPr>
              <w:t>i</w:t>
            </w:r>
            <w:r w:rsidRPr="00BE2295">
              <w:rPr>
                <w:rFonts w:ascii="Times New Roman" w:hAnsi="Times New Roman" w:cs="Times New Roman"/>
              </w:rPr>
              <w:t xml:space="preserve">a. Pareciese que a cada lado del río Dniéper hubiese una Ucrania diferente. </w:t>
            </w:r>
          </w:p>
          <w:p w14:paraId="7E264420" w14:textId="6DA4E4D1" w:rsidR="003C675F" w:rsidRPr="00BE2295" w:rsidRDefault="003C675F" w:rsidP="00C95BF4">
            <w:pPr>
              <w:spacing w:line="276" w:lineRule="auto"/>
              <w:jc w:val="both"/>
              <w:rPr>
                <w:rFonts w:ascii="Times New Roman" w:hAnsi="Times New Roman" w:cs="Times New Roman"/>
              </w:rPr>
            </w:pPr>
            <w:r w:rsidRPr="00BE2295">
              <w:rPr>
                <w:rFonts w:ascii="Times New Roman" w:hAnsi="Times New Roman" w:cs="Times New Roman"/>
              </w:rPr>
              <w:t xml:space="preserve">Una es pro occidental, cristiana-católica, de habla ucraniana y </w:t>
            </w:r>
            <w:r w:rsidR="00BE2295" w:rsidRPr="00BE2295">
              <w:rPr>
                <w:rFonts w:ascii="Times New Roman" w:hAnsi="Times New Roman" w:cs="Times New Roman"/>
              </w:rPr>
              <w:t>nacionalist</w:t>
            </w:r>
            <w:r w:rsidR="00BE2295">
              <w:rPr>
                <w:rFonts w:ascii="Times New Roman" w:hAnsi="Times New Roman" w:cs="Times New Roman"/>
              </w:rPr>
              <w:t xml:space="preserve">a que </w:t>
            </w:r>
            <w:r w:rsidRPr="00BE2295">
              <w:rPr>
                <w:rFonts w:ascii="Times New Roman" w:hAnsi="Times New Roman" w:cs="Times New Roman"/>
              </w:rPr>
              <w:t xml:space="preserve">ve con recelo a Rusia. </w:t>
            </w:r>
          </w:p>
          <w:p w14:paraId="0C5E8C71" w14:textId="5D41DEE4" w:rsidR="003C675F" w:rsidRPr="00BE2295" w:rsidRDefault="003C675F" w:rsidP="00C95BF4">
            <w:pPr>
              <w:spacing w:line="276" w:lineRule="auto"/>
              <w:jc w:val="both"/>
              <w:rPr>
                <w:rFonts w:ascii="Times New Roman" w:hAnsi="Times New Roman" w:cs="Times New Roman"/>
                <w:sz w:val="24"/>
                <w:szCs w:val="24"/>
              </w:rPr>
            </w:pPr>
            <w:r w:rsidRPr="00BE2295">
              <w:rPr>
                <w:rFonts w:ascii="Times New Roman" w:hAnsi="Times New Roman" w:cs="Times New Roman"/>
              </w:rPr>
              <w:t>Otra suroriental, ortodoxa</w:t>
            </w:r>
            <w:r w:rsidR="00BE2295">
              <w:rPr>
                <w:rFonts w:ascii="Times New Roman" w:hAnsi="Times New Roman" w:cs="Times New Roman"/>
              </w:rPr>
              <w:t>,</w:t>
            </w:r>
            <w:r w:rsidRPr="00BE2295">
              <w:rPr>
                <w:rFonts w:ascii="Times New Roman" w:hAnsi="Times New Roman" w:cs="Times New Roman"/>
              </w:rPr>
              <w:t xml:space="preserve"> de habla rusa, </w:t>
            </w:r>
            <w:r w:rsidR="00BE2295">
              <w:rPr>
                <w:rFonts w:ascii="Times New Roman" w:hAnsi="Times New Roman" w:cs="Times New Roman"/>
              </w:rPr>
              <w:t xml:space="preserve">y con </w:t>
            </w:r>
            <w:r w:rsidRPr="00BE2295">
              <w:rPr>
                <w:rFonts w:ascii="Times New Roman" w:hAnsi="Times New Roman" w:cs="Times New Roman"/>
              </w:rPr>
              <w:t>fuertes afinidades con Rusia</w:t>
            </w:r>
            <w:r w:rsidR="00BE2295">
              <w:rPr>
                <w:rFonts w:ascii="Times New Roman" w:hAnsi="Times New Roman" w:cs="Times New Roman"/>
              </w:rPr>
              <w:t>,</w:t>
            </w:r>
            <w:r w:rsidRPr="00BE2295">
              <w:rPr>
                <w:rFonts w:ascii="Times New Roman" w:hAnsi="Times New Roman" w:cs="Times New Roman"/>
              </w:rPr>
              <w:t xml:space="preserve"> y</w:t>
            </w:r>
            <w:r w:rsidR="00BE2295">
              <w:rPr>
                <w:rFonts w:ascii="Times New Roman" w:hAnsi="Times New Roman" w:cs="Times New Roman"/>
              </w:rPr>
              <w:t>a que</w:t>
            </w:r>
            <w:r w:rsidRPr="00BE2295">
              <w:rPr>
                <w:rFonts w:ascii="Times New Roman" w:hAnsi="Times New Roman" w:cs="Times New Roman"/>
              </w:rPr>
              <w:t xml:space="preserve"> la considera garantía para su estabilidad y su seguridad.</w:t>
            </w:r>
          </w:p>
        </w:tc>
      </w:tr>
    </w:tbl>
    <w:p w14:paraId="1ED99098" w14:textId="77777777" w:rsidR="00BB3D3C" w:rsidRDefault="00BB3D3C" w:rsidP="00C95BF4">
      <w:pPr>
        <w:spacing w:after="0" w:line="276" w:lineRule="auto"/>
        <w:jc w:val="both"/>
        <w:rPr>
          <w:rFonts w:ascii="Times New Roman" w:hAnsi="Times New Roman" w:cs="Times New Roman"/>
        </w:rPr>
      </w:pPr>
    </w:p>
    <w:p w14:paraId="33A6F620" w14:textId="25E19966" w:rsidR="0076203B" w:rsidRPr="0050373F" w:rsidRDefault="00BE2295" w:rsidP="00C95BF4">
      <w:pPr>
        <w:spacing w:after="0" w:line="276" w:lineRule="auto"/>
        <w:jc w:val="both"/>
        <w:rPr>
          <w:rFonts w:ascii="Times New Roman" w:hAnsi="Times New Roman" w:cs="Times New Roman"/>
        </w:rPr>
      </w:pPr>
      <w:r>
        <w:rPr>
          <w:rFonts w:ascii="Times New Roman" w:hAnsi="Times New Roman" w:cs="Times New Roman"/>
        </w:rPr>
        <w:t>En 2013, l</w:t>
      </w:r>
      <w:r w:rsidR="00FF159E" w:rsidRPr="0050373F">
        <w:rPr>
          <w:rFonts w:ascii="Times New Roman" w:hAnsi="Times New Roman" w:cs="Times New Roman"/>
        </w:rPr>
        <w:t>os pro</w:t>
      </w:r>
      <w:r>
        <w:rPr>
          <w:rFonts w:ascii="Times New Roman" w:hAnsi="Times New Roman" w:cs="Times New Roman"/>
        </w:rPr>
        <w:t xml:space="preserve"> </w:t>
      </w:r>
      <w:r w:rsidR="00FF159E" w:rsidRPr="0050373F">
        <w:rPr>
          <w:rFonts w:ascii="Times New Roman" w:hAnsi="Times New Roman" w:cs="Times New Roman"/>
        </w:rPr>
        <w:t xml:space="preserve">occidentales, </w:t>
      </w:r>
      <w:r w:rsidR="0076203B" w:rsidRPr="0050373F">
        <w:rPr>
          <w:rFonts w:ascii="Times New Roman" w:hAnsi="Times New Roman" w:cs="Times New Roman"/>
        </w:rPr>
        <w:t>reuni</w:t>
      </w:r>
      <w:r w:rsidR="00FF159E" w:rsidRPr="0050373F">
        <w:rPr>
          <w:rFonts w:ascii="Times New Roman" w:hAnsi="Times New Roman" w:cs="Times New Roman"/>
        </w:rPr>
        <w:t xml:space="preserve">dos durante </w:t>
      </w:r>
      <w:r w:rsidR="00934CDB" w:rsidRPr="0050373F">
        <w:rPr>
          <w:rFonts w:ascii="Times New Roman" w:hAnsi="Times New Roman" w:cs="Times New Roman"/>
        </w:rPr>
        <w:t xml:space="preserve">varias </w:t>
      </w:r>
      <w:r w:rsidR="0076203B" w:rsidRPr="0050373F">
        <w:rPr>
          <w:rFonts w:ascii="Times New Roman" w:hAnsi="Times New Roman" w:cs="Times New Roman"/>
        </w:rPr>
        <w:t>semanas</w:t>
      </w:r>
      <w:r>
        <w:rPr>
          <w:rFonts w:ascii="Times New Roman" w:hAnsi="Times New Roman" w:cs="Times New Roman"/>
        </w:rPr>
        <w:t xml:space="preserve"> </w:t>
      </w:r>
      <w:r w:rsidR="0076203B" w:rsidRPr="0050373F">
        <w:rPr>
          <w:rFonts w:ascii="Times New Roman" w:hAnsi="Times New Roman" w:cs="Times New Roman"/>
        </w:rPr>
        <w:t xml:space="preserve">en la </w:t>
      </w:r>
      <w:r>
        <w:rPr>
          <w:rFonts w:ascii="Times New Roman" w:hAnsi="Times New Roman" w:cs="Times New Roman"/>
        </w:rPr>
        <w:t>P</w:t>
      </w:r>
      <w:r w:rsidR="0076203B" w:rsidRPr="0050373F">
        <w:rPr>
          <w:rFonts w:ascii="Times New Roman" w:hAnsi="Times New Roman" w:cs="Times New Roman"/>
        </w:rPr>
        <w:t>laza de la Independencia</w:t>
      </w:r>
      <w:r>
        <w:rPr>
          <w:rFonts w:ascii="Times New Roman" w:hAnsi="Times New Roman" w:cs="Times New Roman"/>
        </w:rPr>
        <w:t>,</w:t>
      </w:r>
      <w:r w:rsidR="0076203B" w:rsidRPr="0050373F">
        <w:rPr>
          <w:rFonts w:ascii="Times New Roman" w:hAnsi="Times New Roman" w:cs="Times New Roman"/>
        </w:rPr>
        <w:t xml:space="preserve"> </w:t>
      </w:r>
      <w:r w:rsidR="00FF159E" w:rsidRPr="0050373F">
        <w:rPr>
          <w:rFonts w:ascii="Times New Roman" w:hAnsi="Times New Roman" w:cs="Times New Roman"/>
        </w:rPr>
        <w:t xml:space="preserve">dieron lugar al </w:t>
      </w:r>
      <w:r w:rsidR="00934CDB" w:rsidRPr="0050373F">
        <w:rPr>
          <w:rFonts w:ascii="Times New Roman" w:hAnsi="Times New Roman" w:cs="Times New Roman"/>
        </w:rPr>
        <w:t xml:space="preserve">movimiento político </w:t>
      </w:r>
      <w:r w:rsidR="00FF159E" w:rsidRPr="0050373F">
        <w:rPr>
          <w:rFonts w:ascii="Times New Roman" w:hAnsi="Times New Roman" w:cs="Times New Roman"/>
        </w:rPr>
        <w:t xml:space="preserve">conocido como </w:t>
      </w:r>
      <w:r w:rsidR="0076203B" w:rsidRPr="0050373F">
        <w:rPr>
          <w:rFonts w:ascii="Times New Roman" w:hAnsi="Times New Roman" w:cs="Times New Roman"/>
        </w:rPr>
        <w:t xml:space="preserve">Euromaidán. Su protesta </w:t>
      </w:r>
      <w:r w:rsidR="00453742" w:rsidRPr="0050373F">
        <w:rPr>
          <w:rFonts w:ascii="Times New Roman" w:hAnsi="Times New Roman" w:cs="Times New Roman"/>
        </w:rPr>
        <w:t xml:space="preserve">se </w:t>
      </w:r>
      <w:r w:rsidR="0076203B" w:rsidRPr="0050373F">
        <w:rPr>
          <w:rFonts w:ascii="Times New Roman" w:hAnsi="Times New Roman" w:cs="Times New Roman"/>
        </w:rPr>
        <w:t>dirigi</w:t>
      </w:r>
      <w:r w:rsidR="00453742" w:rsidRPr="0050373F">
        <w:rPr>
          <w:rFonts w:ascii="Times New Roman" w:hAnsi="Times New Roman" w:cs="Times New Roman"/>
        </w:rPr>
        <w:t xml:space="preserve">ó </w:t>
      </w:r>
      <w:r w:rsidR="0076203B" w:rsidRPr="0050373F">
        <w:rPr>
          <w:rFonts w:ascii="Times New Roman" w:hAnsi="Times New Roman" w:cs="Times New Roman"/>
        </w:rPr>
        <w:t xml:space="preserve">contra </w:t>
      </w:r>
      <w:r w:rsidR="00934CDB" w:rsidRPr="0050373F">
        <w:rPr>
          <w:rFonts w:ascii="Times New Roman" w:hAnsi="Times New Roman" w:cs="Times New Roman"/>
        </w:rPr>
        <w:t xml:space="preserve">el </w:t>
      </w:r>
      <w:r w:rsidR="00453742" w:rsidRPr="0050373F">
        <w:rPr>
          <w:rFonts w:ascii="Times New Roman" w:hAnsi="Times New Roman" w:cs="Times New Roman"/>
        </w:rPr>
        <w:t>jefe del gobierno, proclive a los intereses de Rusia</w:t>
      </w:r>
      <w:r w:rsidR="00934CDB" w:rsidRPr="0050373F">
        <w:rPr>
          <w:rFonts w:ascii="Times New Roman" w:hAnsi="Times New Roman" w:cs="Times New Roman"/>
        </w:rPr>
        <w:t xml:space="preserve"> y quien </w:t>
      </w:r>
      <w:r w:rsidR="00453742" w:rsidRPr="0050373F">
        <w:rPr>
          <w:rFonts w:ascii="Times New Roman" w:hAnsi="Times New Roman" w:cs="Times New Roman"/>
        </w:rPr>
        <w:t>se negó a firmar un acuerdo de asociación con la U</w:t>
      </w:r>
      <w:r>
        <w:rPr>
          <w:rFonts w:ascii="Times New Roman" w:hAnsi="Times New Roman" w:cs="Times New Roman"/>
        </w:rPr>
        <w:t xml:space="preserve">nión </w:t>
      </w:r>
      <w:r w:rsidR="00453742" w:rsidRPr="0050373F">
        <w:rPr>
          <w:rFonts w:ascii="Times New Roman" w:hAnsi="Times New Roman" w:cs="Times New Roman"/>
        </w:rPr>
        <w:t>E</w:t>
      </w:r>
      <w:r>
        <w:rPr>
          <w:rFonts w:ascii="Times New Roman" w:hAnsi="Times New Roman" w:cs="Times New Roman"/>
        </w:rPr>
        <w:t>uropea</w:t>
      </w:r>
      <w:r w:rsidR="00934CDB" w:rsidRPr="0050373F">
        <w:rPr>
          <w:rFonts w:ascii="Times New Roman" w:hAnsi="Times New Roman" w:cs="Times New Roman"/>
        </w:rPr>
        <w:t>.</w:t>
      </w:r>
      <w:r w:rsidR="0093751E" w:rsidRPr="0050373F">
        <w:rPr>
          <w:rFonts w:ascii="Times New Roman" w:hAnsi="Times New Roman" w:cs="Times New Roman"/>
        </w:rPr>
        <w:t xml:space="preserve"> </w:t>
      </w:r>
      <w:r w:rsidR="00934CDB" w:rsidRPr="0050373F">
        <w:rPr>
          <w:rFonts w:ascii="Times New Roman" w:hAnsi="Times New Roman" w:cs="Times New Roman"/>
        </w:rPr>
        <w:t xml:space="preserve">Finalmente </w:t>
      </w:r>
      <w:r w:rsidR="0050373F" w:rsidRPr="0050373F">
        <w:rPr>
          <w:rFonts w:ascii="Times New Roman" w:hAnsi="Times New Roman" w:cs="Times New Roman"/>
        </w:rPr>
        <w:t>cayó su gobierno,</w:t>
      </w:r>
      <w:r w:rsidR="0050373F">
        <w:rPr>
          <w:rFonts w:ascii="Times New Roman" w:hAnsi="Times New Roman" w:cs="Times New Roman"/>
        </w:rPr>
        <w:t xml:space="preserve"> lo cual representa el distanciamiento </w:t>
      </w:r>
      <w:r w:rsidR="0093751E" w:rsidRPr="0050373F">
        <w:rPr>
          <w:rFonts w:ascii="Times New Roman" w:hAnsi="Times New Roman" w:cs="Times New Roman"/>
        </w:rPr>
        <w:t>con respecto a Rusia y un acercamiento a la Unión Europea.</w:t>
      </w:r>
    </w:p>
    <w:p w14:paraId="7C4D2C86" w14:textId="77777777" w:rsidR="00453742" w:rsidRDefault="00453742" w:rsidP="00C95BF4">
      <w:pPr>
        <w:spacing w:after="0" w:line="276" w:lineRule="auto"/>
        <w:jc w:val="both"/>
        <w:rPr>
          <w:rFonts w:ascii="Times New Roman" w:hAnsi="Times New Roman" w:cs="Times New Roman"/>
        </w:rPr>
      </w:pPr>
    </w:p>
    <w:p w14:paraId="2D489418" w14:textId="04756E0D" w:rsidR="00453742" w:rsidRDefault="00FF159E" w:rsidP="00C95BF4">
      <w:pPr>
        <w:spacing w:after="0" w:line="276" w:lineRule="auto"/>
        <w:jc w:val="both"/>
        <w:rPr>
          <w:rFonts w:ascii="Times New Roman" w:hAnsi="Times New Roman" w:cs="Times New Roman"/>
        </w:rPr>
      </w:pPr>
      <w:r>
        <w:rPr>
          <w:rFonts w:ascii="Times New Roman" w:hAnsi="Times New Roman" w:cs="Times New Roman"/>
        </w:rPr>
        <w:t>P</w:t>
      </w:r>
      <w:r w:rsidR="00453742">
        <w:rPr>
          <w:rFonts w:ascii="Times New Roman" w:hAnsi="Times New Roman" w:cs="Times New Roman"/>
        </w:rPr>
        <w:t>aralelamente</w:t>
      </w:r>
      <w:r>
        <w:rPr>
          <w:rFonts w:ascii="Times New Roman" w:hAnsi="Times New Roman" w:cs="Times New Roman"/>
        </w:rPr>
        <w:t xml:space="preserve">, </w:t>
      </w:r>
      <w:r w:rsidR="00453742">
        <w:rPr>
          <w:rFonts w:ascii="Times New Roman" w:hAnsi="Times New Roman" w:cs="Times New Roman"/>
        </w:rPr>
        <w:t xml:space="preserve">en </w:t>
      </w:r>
      <w:r w:rsidR="00BE2295">
        <w:rPr>
          <w:rFonts w:ascii="Times New Roman" w:hAnsi="Times New Roman" w:cs="Times New Roman"/>
        </w:rPr>
        <w:t>una</w:t>
      </w:r>
      <w:r w:rsidR="00453742">
        <w:rPr>
          <w:rFonts w:ascii="Times New Roman" w:hAnsi="Times New Roman" w:cs="Times New Roman"/>
        </w:rPr>
        <w:t xml:space="preserve"> región al sur de Ucrania tuvo lugar un evento clave: </w:t>
      </w:r>
      <w:r w:rsidR="00453742" w:rsidRPr="0076203B">
        <w:rPr>
          <w:rFonts w:ascii="Times New Roman" w:hAnsi="Times New Roman" w:cs="Times New Roman"/>
        </w:rPr>
        <w:t>Crimea</w:t>
      </w:r>
      <w:r w:rsidR="00453742">
        <w:rPr>
          <w:rFonts w:ascii="Times New Roman" w:hAnsi="Times New Roman" w:cs="Times New Roman"/>
        </w:rPr>
        <w:t xml:space="preserve">, lugar en el que vive una mayoría de </w:t>
      </w:r>
      <w:r w:rsidR="00453742" w:rsidRPr="0076203B">
        <w:rPr>
          <w:rFonts w:ascii="Times New Roman" w:hAnsi="Times New Roman" w:cs="Times New Roman"/>
        </w:rPr>
        <w:t>población de origen ruso</w:t>
      </w:r>
      <w:r w:rsidR="00453742">
        <w:rPr>
          <w:rFonts w:ascii="Times New Roman" w:hAnsi="Times New Roman" w:cs="Times New Roman"/>
        </w:rPr>
        <w:t xml:space="preserve">, desestimó el deseo de relacionarse con Europa y expresó sus intenciones secesionistas </w:t>
      </w:r>
      <w:r w:rsidR="0050373F">
        <w:rPr>
          <w:rFonts w:ascii="Times New Roman" w:hAnsi="Times New Roman" w:cs="Times New Roman"/>
        </w:rPr>
        <w:t>de</w:t>
      </w:r>
      <w:r w:rsidR="00453742">
        <w:rPr>
          <w:rFonts w:ascii="Times New Roman" w:hAnsi="Times New Roman" w:cs="Times New Roman"/>
        </w:rPr>
        <w:t xml:space="preserve"> Ucrania y su interés de alinearse con Rusia. Para ello c</w:t>
      </w:r>
      <w:r w:rsidR="00453742" w:rsidRPr="0076203B">
        <w:rPr>
          <w:rFonts w:ascii="Times New Roman" w:hAnsi="Times New Roman" w:cs="Times New Roman"/>
        </w:rPr>
        <w:t>onvocaron un referéndum de adhesión a Rusia</w:t>
      </w:r>
      <w:r w:rsidR="00453742">
        <w:rPr>
          <w:rFonts w:ascii="Times New Roman" w:hAnsi="Times New Roman" w:cs="Times New Roman"/>
        </w:rPr>
        <w:t>,</w:t>
      </w:r>
      <w:r w:rsidR="00453742" w:rsidRPr="0076203B">
        <w:rPr>
          <w:rFonts w:ascii="Times New Roman" w:hAnsi="Times New Roman" w:cs="Times New Roman"/>
        </w:rPr>
        <w:t xml:space="preserve"> </w:t>
      </w:r>
      <w:r w:rsidR="00453742">
        <w:rPr>
          <w:rFonts w:ascii="Times New Roman" w:hAnsi="Times New Roman" w:cs="Times New Roman"/>
        </w:rPr>
        <w:t xml:space="preserve">aunque en el mundo occidental los </w:t>
      </w:r>
      <w:r w:rsidR="00453742" w:rsidRPr="0076203B">
        <w:rPr>
          <w:rFonts w:ascii="Times New Roman" w:hAnsi="Times New Roman" w:cs="Times New Roman"/>
        </w:rPr>
        <w:t xml:space="preserve">observadores no </w:t>
      </w:r>
      <w:r w:rsidR="00453742">
        <w:rPr>
          <w:rFonts w:ascii="Times New Roman" w:hAnsi="Times New Roman" w:cs="Times New Roman"/>
        </w:rPr>
        <w:t xml:space="preserve">pudieron </w:t>
      </w:r>
      <w:r w:rsidR="00453742" w:rsidRPr="0076203B">
        <w:rPr>
          <w:rFonts w:ascii="Times New Roman" w:hAnsi="Times New Roman" w:cs="Times New Roman"/>
        </w:rPr>
        <w:t xml:space="preserve">verificar </w:t>
      </w:r>
      <w:r w:rsidR="00453742">
        <w:rPr>
          <w:rFonts w:ascii="Times New Roman" w:hAnsi="Times New Roman" w:cs="Times New Roman"/>
        </w:rPr>
        <w:t xml:space="preserve">su legitimidad. </w:t>
      </w:r>
    </w:p>
    <w:p w14:paraId="459026B1" w14:textId="77777777" w:rsidR="00453742" w:rsidRDefault="00453742" w:rsidP="00C95BF4">
      <w:pPr>
        <w:spacing w:after="0" w:line="276" w:lineRule="auto"/>
        <w:jc w:val="both"/>
        <w:rPr>
          <w:rFonts w:ascii="Times New Roman" w:hAnsi="Times New Roman" w:cs="Times New Roman"/>
        </w:rPr>
      </w:pPr>
    </w:p>
    <w:p w14:paraId="09F544E0" w14:textId="1ADBCC65" w:rsidR="004D0922" w:rsidRPr="000846F3" w:rsidRDefault="0076203B" w:rsidP="00C95BF4">
      <w:pPr>
        <w:spacing w:after="0" w:line="276" w:lineRule="auto"/>
        <w:jc w:val="both"/>
        <w:rPr>
          <w:rFonts w:ascii="Times New Roman" w:hAnsi="Times New Roman" w:cs="Times New Roman"/>
        </w:rPr>
      </w:pPr>
      <w:r w:rsidRPr="0076203B">
        <w:rPr>
          <w:rFonts w:ascii="Times New Roman" w:hAnsi="Times New Roman" w:cs="Times New Roman"/>
        </w:rPr>
        <w:t>Crimea es un sitio estratégico</w:t>
      </w:r>
      <w:r w:rsidR="00453742">
        <w:rPr>
          <w:rFonts w:ascii="Times New Roman" w:hAnsi="Times New Roman" w:cs="Times New Roman"/>
        </w:rPr>
        <w:t xml:space="preserve"> ya que allí se encuentra </w:t>
      </w:r>
      <w:r w:rsidRPr="0076203B">
        <w:rPr>
          <w:rFonts w:ascii="Times New Roman" w:hAnsi="Times New Roman" w:cs="Times New Roman"/>
        </w:rPr>
        <w:t xml:space="preserve">la flota </w:t>
      </w:r>
      <w:r w:rsidR="00453742">
        <w:rPr>
          <w:rFonts w:ascii="Times New Roman" w:hAnsi="Times New Roman" w:cs="Times New Roman"/>
        </w:rPr>
        <w:t xml:space="preserve">naval </w:t>
      </w:r>
      <w:r w:rsidRPr="0076203B">
        <w:rPr>
          <w:rFonts w:ascii="Times New Roman" w:hAnsi="Times New Roman" w:cs="Times New Roman"/>
        </w:rPr>
        <w:t xml:space="preserve">rusa, que </w:t>
      </w:r>
      <w:r w:rsidR="00453742">
        <w:rPr>
          <w:rFonts w:ascii="Times New Roman" w:hAnsi="Times New Roman" w:cs="Times New Roman"/>
        </w:rPr>
        <w:t xml:space="preserve">además usufructúa el </w:t>
      </w:r>
      <w:r w:rsidRPr="0076203B">
        <w:rPr>
          <w:rFonts w:ascii="Times New Roman" w:hAnsi="Times New Roman" w:cs="Times New Roman"/>
        </w:rPr>
        <w:t xml:space="preserve">puerto de Sebastopol hasta el </w:t>
      </w:r>
      <w:r w:rsidR="00453742">
        <w:rPr>
          <w:rFonts w:ascii="Times New Roman" w:hAnsi="Times New Roman" w:cs="Times New Roman"/>
        </w:rPr>
        <w:t xml:space="preserve">año </w:t>
      </w:r>
      <w:r w:rsidRPr="0076203B">
        <w:rPr>
          <w:rFonts w:ascii="Times New Roman" w:hAnsi="Times New Roman" w:cs="Times New Roman"/>
        </w:rPr>
        <w:t xml:space="preserve">2042. </w:t>
      </w:r>
      <w:r w:rsidR="00453742">
        <w:rPr>
          <w:rFonts w:ascii="Times New Roman" w:hAnsi="Times New Roman" w:cs="Times New Roman"/>
        </w:rPr>
        <w:t xml:space="preserve">Rusia tomó parte activa en dicha situación y </w:t>
      </w:r>
      <w:r w:rsidRPr="0076203B">
        <w:rPr>
          <w:rFonts w:ascii="Times New Roman" w:hAnsi="Times New Roman" w:cs="Times New Roman"/>
        </w:rPr>
        <w:t xml:space="preserve">envió </w:t>
      </w:r>
      <w:r w:rsidR="00453742">
        <w:rPr>
          <w:rFonts w:ascii="Times New Roman" w:hAnsi="Times New Roman" w:cs="Times New Roman"/>
        </w:rPr>
        <w:t xml:space="preserve">a sus tropas las cuales </w:t>
      </w:r>
      <w:r w:rsidRPr="0076203B">
        <w:rPr>
          <w:rFonts w:ascii="Times New Roman" w:hAnsi="Times New Roman" w:cs="Times New Roman"/>
        </w:rPr>
        <w:t>tom</w:t>
      </w:r>
      <w:r w:rsidR="00453742">
        <w:rPr>
          <w:rFonts w:ascii="Times New Roman" w:hAnsi="Times New Roman" w:cs="Times New Roman"/>
        </w:rPr>
        <w:t xml:space="preserve">aron el </w:t>
      </w:r>
      <w:r w:rsidRPr="0076203B">
        <w:rPr>
          <w:rFonts w:ascii="Times New Roman" w:hAnsi="Times New Roman" w:cs="Times New Roman"/>
        </w:rPr>
        <w:t>control de las ciudades más impor</w:t>
      </w:r>
      <w:r w:rsidR="00453742">
        <w:rPr>
          <w:rFonts w:ascii="Times New Roman" w:hAnsi="Times New Roman" w:cs="Times New Roman"/>
        </w:rPr>
        <w:t>t</w:t>
      </w:r>
      <w:r w:rsidRPr="0076203B">
        <w:rPr>
          <w:rFonts w:ascii="Times New Roman" w:hAnsi="Times New Roman" w:cs="Times New Roman"/>
        </w:rPr>
        <w:t>antes de Crimea</w:t>
      </w:r>
      <w:r w:rsidR="00453742">
        <w:rPr>
          <w:rFonts w:ascii="Times New Roman" w:hAnsi="Times New Roman" w:cs="Times New Roman"/>
        </w:rPr>
        <w:t>.</w:t>
      </w:r>
      <w:r w:rsidR="00E1153F">
        <w:rPr>
          <w:rFonts w:ascii="Times New Roman" w:hAnsi="Times New Roman" w:cs="Times New Roman"/>
        </w:rPr>
        <w:t xml:space="preserve"> </w:t>
      </w:r>
      <w:r w:rsidR="004D0922" w:rsidRPr="000846F3">
        <w:rPr>
          <w:rFonts w:ascii="Times New Roman" w:hAnsi="Times New Roman" w:cs="Times New Roman"/>
        </w:rPr>
        <w:t>E</w:t>
      </w:r>
      <w:r>
        <w:rPr>
          <w:rFonts w:ascii="Times New Roman" w:hAnsi="Times New Roman" w:cs="Times New Roman"/>
        </w:rPr>
        <w:t xml:space="preserve">n </w:t>
      </w:r>
      <w:r w:rsidR="004D0922" w:rsidRPr="000846F3">
        <w:rPr>
          <w:rFonts w:ascii="Times New Roman" w:hAnsi="Times New Roman" w:cs="Times New Roman"/>
        </w:rPr>
        <w:t xml:space="preserve">marzo de 2014 Rusia </w:t>
      </w:r>
      <w:r w:rsidR="00BE2295">
        <w:rPr>
          <w:rFonts w:ascii="Times New Roman" w:hAnsi="Times New Roman" w:cs="Times New Roman"/>
        </w:rPr>
        <w:t>anexó a sus territorios</w:t>
      </w:r>
      <w:r w:rsidR="004D0922" w:rsidRPr="000846F3">
        <w:rPr>
          <w:rFonts w:ascii="Times New Roman" w:hAnsi="Times New Roman" w:cs="Times New Roman"/>
        </w:rPr>
        <w:t xml:space="preserve"> Crimea</w:t>
      </w:r>
      <w:r>
        <w:rPr>
          <w:rFonts w:ascii="Times New Roman" w:hAnsi="Times New Roman" w:cs="Times New Roman"/>
        </w:rPr>
        <w:t xml:space="preserve"> </w:t>
      </w:r>
      <w:r w:rsidR="004D0922" w:rsidRPr="000846F3">
        <w:rPr>
          <w:rFonts w:ascii="Times New Roman" w:hAnsi="Times New Roman" w:cs="Times New Roman"/>
        </w:rPr>
        <w:t>y la ciudad de Sebastopol.</w:t>
      </w:r>
    </w:p>
    <w:p w14:paraId="032B1675" w14:textId="77777777" w:rsidR="004D0922" w:rsidRDefault="004D0922" w:rsidP="00C95BF4">
      <w:pPr>
        <w:spacing w:after="0" w:line="276" w:lineRule="auto"/>
        <w:jc w:val="both"/>
        <w:rPr>
          <w:rFonts w:ascii="Times New Roman" w:hAnsi="Times New Roman" w:cs="Times New Roman"/>
        </w:rPr>
      </w:pPr>
    </w:p>
    <w:p w14:paraId="4C394C89" w14:textId="1621D974" w:rsidR="002665C0" w:rsidRDefault="00E1153F" w:rsidP="00C95BF4">
      <w:pPr>
        <w:spacing w:after="0" w:line="276" w:lineRule="auto"/>
        <w:jc w:val="both"/>
        <w:rPr>
          <w:rFonts w:ascii="Times New Roman" w:hAnsi="Times New Roman" w:cs="Times New Roman"/>
        </w:rPr>
      </w:pPr>
      <w:r>
        <w:rPr>
          <w:rFonts w:ascii="Times New Roman" w:hAnsi="Times New Roman" w:cs="Times New Roman"/>
        </w:rPr>
        <w:t>El g</w:t>
      </w:r>
      <w:r w:rsidR="005312FC" w:rsidRPr="003C6E16">
        <w:rPr>
          <w:rFonts w:ascii="Times New Roman" w:hAnsi="Times New Roman" w:cs="Times New Roman"/>
        </w:rPr>
        <w:t>obierno de Estados Unidos</w:t>
      </w:r>
      <w:r>
        <w:rPr>
          <w:rFonts w:ascii="Times New Roman" w:hAnsi="Times New Roman" w:cs="Times New Roman"/>
        </w:rPr>
        <w:t xml:space="preserve">, </w:t>
      </w:r>
      <w:r w:rsidR="005312FC" w:rsidRPr="003C6E16">
        <w:rPr>
          <w:rFonts w:ascii="Times New Roman" w:hAnsi="Times New Roman" w:cs="Times New Roman"/>
        </w:rPr>
        <w:t xml:space="preserve"> junto a la Unión Europea</w:t>
      </w:r>
      <w:r>
        <w:rPr>
          <w:rFonts w:ascii="Times New Roman" w:hAnsi="Times New Roman" w:cs="Times New Roman"/>
        </w:rPr>
        <w:t>,</w:t>
      </w:r>
      <w:r w:rsidR="005312FC" w:rsidRPr="003C6E16">
        <w:rPr>
          <w:rFonts w:ascii="Times New Roman" w:hAnsi="Times New Roman" w:cs="Times New Roman"/>
        </w:rPr>
        <w:t xml:space="preserve"> </w:t>
      </w:r>
      <w:r w:rsidRPr="003C6E16">
        <w:rPr>
          <w:rFonts w:ascii="Times New Roman" w:hAnsi="Times New Roman" w:cs="Times New Roman"/>
        </w:rPr>
        <w:t>impuso</w:t>
      </w:r>
      <w:r w:rsidR="005312FC" w:rsidRPr="003C6E16">
        <w:rPr>
          <w:rFonts w:ascii="Times New Roman" w:hAnsi="Times New Roman" w:cs="Times New Roman"/>
        </w:rPr>
        <w:t xml:space="preserve"> una serie de sanciones económicas </w:t>
      </w:r>
      <w:r>
        <w:rPr>
          <w:rFonts w:ascii="Times New Roman" w:hAnsi="Times New Roman" w:cs="Times New Roman"/>
        </w:rPr>
        <w:t xml:space="preserve">sobre Rusia. </w:t>
      </w:r>
      <w:r w:rsidR="005312FC" w:rsidRPr="003C6E16">
        <w:rPr>
          <w:rFonts w:ascii="Times New Roman" w:hAnsi="Times New Roman" w:cs="Times New Roman"/>
        </w:rPr>
        <w:t>A pesar de las presiones</w:t>
      </w:r>
      <w:r>
        <w:rPr>
          <w:rFonts w:ascii="Times New Roman" w:hAnsi="Times New Roman" w:cs="Times New Roman"/>
        </w:rPr>
        <w:t>,</w:t>
      </w:r>
      <w:r w:rsidR="005312FC" w:rsidRPr="003C6E16">
        <w:rPr>
          <w:rFonts w:ascii="Times New Roman" w:hAnsi="Times New Roman" w:cs="Times New Roman"/>
        </w:rPr>
        <w:t xml:space="preserve"> el presidente ruso </w:t>
      </w:r>
      <w:r>
        <w:rPr>
          <w:rFonts w:ascii="Times New Roman" w:hAnsi="Times New Roman" w:cs="Times New Roman"/>
        </w:rPr>
        <w:t xml:space="preserve">está empeñado en defender sus intereses territoriales y </w:t>
      </w:r>
      <w:r w:rsidR="002665C0" w:rsidRPr="000846F3">
        <w:rPr>
          <w:rFonts w:ascii="Times New Roman" w:hAnsi="Times New Roman" w:cs="Times New Roman"/>
        </w:rPr>
        <w:t xml:space="preserve">reconstruir </w:t>
      </w:r>
      <w:r>
        <w:rPr>
          <w:rFonts w:ascii="Times New Roman" w:hAnsi="Times New Roman" w:cs="Times New Roman"/>
        </w:rPr>
        <w:t xml:space="preserve">el </w:t>
      </w:r>
      <w:r w:rsidR="002665C0" w:rsidRPr="000846F3">
        <w:rPr>
          <w:rFonts w:ascii="Times New Roman" w:hAnsi="Times New Roman" w:cs="Times New Roman"/>
        </w:rPr>
        <w:t xml:space="preserve">imperio </w:t>
      </w:r>
      <w:r>
        <w:rPr>
          <w:rFonts w:ascii="Times New Roman" w:hAnsi="Times New Roman" w:cs="Times New Roman"/>
        </w:rPr>
        <w:t xml:space="preserve">ruso en Eurasia. </w:t>
      </w:r>
    </w:p>
    <w:p w14:paraId="5F1467E1" w14:textId="77777777" w:rsidR="00E1153F" w:rsidRDefault="00E1153F" w:rsidP="00C95BF4">
      <w:pPr>
        <w:spacing w:after="0" w:line="276" w:lineRule="auto"/>
        <w:jc w:val="both"/>
        <w:rPr>
          <w:rFonts w:ascii="Times New Roman" w:hAnsi="Times New Roman" w:cs="Times New Roman"/>
        </w:rPr>
      </w:pPr>
    </w:p>
    <w:p w14:paraId="087DDD2D" w14:textId="7C92EA7D" w:rsidR="00FF159E" w:rsidRPr="00FF159E" w:rsidRDefault="00E1153F" w:rsidP="00C95BF4">
      <w:pPr>
        <w:spacing w:after="0" w:line="276" w:lineRule="auto"/>
        <w:jc w:val="both"/>
        <w:rPr>
          <w:rFonts w:ascii="Times New Roman" w:hAnsi="Times New Roman" w:cs="Times New Roman"/>
          <w:lang w:val="es-CO"/>
        </w:rPr>
      </w:pPr>
      <w:r>
        <w:rPr>
          <w:rFonts w:ascii="Times New Roman" w:hAnsi="Times New Roman" w:cs="Times New Roman"/>
          <w:lang w:val="es-CO"/>
        </w:rPr>
        <w:t xml:space="preserve">Por otra parte, </w:t>
      </w:r>
      <w:r w:rsidR="00BE2295">
        <w:rPr>
          <w:rFonts w:ascii="Times New Roman" w:hAnsi="Times New Roman" w:cs="Times New Roman"/>
          <w:lang w:val="es-CO"/>
        </w:rPr>
        <w:t xml:space="preserve">Lugansk y Donetsk, </w:t>
      </w:r>
      <w:r>
        <w:rPr>
          <w:rFonts w:ascii="Times New Roman" w:hAnsi="Times New Roman" w:cs="Times New Roman"/>
          <w:lang w:val="es-CO"/>
        </w:rPr>
        <w:t>regiones de Ucrania limítrofes con Rusia</w:t>
      </w:r>
      <w:r w:rsidR="00BE2295">
        <w:rPr>
          <w:rFonts w:ascii="Times New Roman" w:hAnsi="Times New Roman" w:cs="Times New Roman"/>
          <w:lang w:val="es-CO"/>
        </w:rPr>
        <w:t xml:space="preserve">, </w:t>
      </w:r>
      <w:r>
        <w:rPr>
          <w:rFonts w:ascii="Times New Roman" w:hAnsi="Times New Roman" w:cs="Times New Roman"/>
          <w:lang w:val="es-CO"/>
        </w:rPr>
        <w:t xml:space="preserve">han manifestado su deseo de </w:t>
      </w:r>
      <w:r w:rsidR="00FF159E" w:rsidRPr="00FF159E">
        <w:rPr>
          <w:rFonts w:ascii="Times New Roman" w:hAnsi="Times New Roman" w:cs="Times New Roman"/>
          <w:lang w:val="es-CO"/>
        </w:rPr>
        <w:t>separarse de Ucrania</w:t>
      </w:r>
      <w:r>
        <w:rPr>
          <w:rFonts w:ascii="Times New Roman" w:hAnsi="Times New Roman" w:cs="Times New Roman"/>
          <w:lang w:val="es-CO"/>
        </w:rPr>
        <w:t>.</w:t>
      </w:r>
      <w:r w:rsidR="00FF159E" w:rsidRPr="00FF159E">
        <w:rPr>
          <w:rFonts w:ascii="Times New Roman" w:hAnsi="Times New Roman" w:cs="Times New Roman"/>
          <w:lang w:val="es-CO"/>
        </w:rPr>
        <w:t xml:space="preserve"> </w:t>
      </w:r>
      <w:r w:rsidR="00BB3D3C">
        <w:rPr>
          <w:rFonts w:ascii="Times New Roman" w:hAnsi="Times New Roman" w:cs="Times New Roman"/>
          <w:lang w:val="es-CO"/>
        </w:rPr>
        <w:t xml:space="preserve">Dicha situación </w:t>
      </w:r>
      <w:r w:rsidR="00BB3D3C" w:rsidRPr="00BB3D3C">
        <w:rPr>
          <w:rFonts w:ascii="Times New Roman" w:hAnsi="Times New Roman" w:cs="Times New Roman"/>
          <w:lang w:val="es-CO"/>
        </w:rPr>
        <w:t xml:space="preserve">marcó </w:t>
      </w:r>
      <w:r w:rsidR="0050373F">
        <w:rPr>
          <w:rFonts w:ascii="Times New Roman" w:hAnsi="Times New Roman" w:cs="Times New Roman"/>
          <w:lang w:val="es-CO"/>
        </w:rPr>
        <w:t xml:space="preserve">la apertura </w:t>
      </w:r>
      <w:r w:rsidR="00BB3D3C" w:rsidRPr="00BB3D3C">
        <w:rPr>
          <w:rFonts w:ascii="Times New Roman" w:hAnsi="Times New Roman" w:cs="Times New Roman"/>
          <w:lang w:val="es-CO"/>
        </w:rPr>
        <w:t>de un nuevo frente en el conflicto entre el gobierno de Ucrania y los separatistas prorrusos.</w:t>
      </w:r>
    </w:p>
    <w:p w14:paraId="2B3AB4C6" w14:textId="77777777" w:rsidR="00BE2295" w:rsidRDefault="00BE2295" w:rsidP="00C95BF4">
      <w:pPr>
        <w:spacing w:after="0" w:line="276" w:lineRule="auto"/>
        <w:jc w:val="both"/>
        <w:rPr>
          <w:rFonts w:ascii="Times New Roman" w:hAnsi="Times New Roman" w:cs="Times New Roman"/>
          <w:lang w:val="es-CO"/>
        </w:rPr>
      </w:pPr>
    </w:p>
    <w:p w14:paraId="76CCBCD4" w14:textId="06C6E697" w:rsidR="00FF159E" w:rsidRDefault="00FF159E" w:rsidP="00C95BF4">
      <w:pPr>
        <w:spacing w:after="0" w:line="276" w:lineRule="auto"/>
        <w:jc w:val="both"/>
        <w:rPr>
          <w:rFonts w:ascii="Times New Roman" w:hAnsi="Times New Roman" w:cs="Times New Roman"/>
          <w:lang w:val="es-CO"/>
        </w:rPr>
      </w:pPr>
      <w:r w:rsidRPr="00FF159E">
        <w:rPr>
          <w:rFonts w:ascii="Times New Roman" w:hAnsi="Times New Roman" w:cs="Times New Roman"/>
          <w:lang w:val="es-CO"/>
        </w:rPr>
        <w:t>Los rebeldes pro</w:t>
      </w:r>
      <w:r w:rsidR="00BE2295">
        <w:rPr>
          <w:rFonts w:ascii="Times New Roman" w:hAnsi="Times New Roman" w:cs="Times New Roman"/>
          <w:lang w:val="es-CO"/>
        </w:rPr>
        <w:t>r</w:t>
      </w:r>
      <w:r w:rsidRPr="00FF159E">
        <w:rPr>
          <w:rFonts w:ascii="Times New Roman" w:hAnsi="Times New Roman" w:cs="Times New Roman"/>
          <w:lang w:val="es-CO"/>
        </w:rPr>
        <w:t>rusos y el ejército ucraniano acepta</w:t>
      </w:r>
      <w:r w:rsidR="00E1153F">
        <w:rPr>
          <w:rFonts w:ascii="Times New Roman" w:hAnsi="Times New Roman" w:cs="Times New Roman"/>
          <w:lang w:val="es-CO"/>
        </w:rPr>
        <w:t>ron un alto al</w:t>
      </w:r>
      <w:r w:rsidRPr="00FF159E">
        <w:rPr>
          <w:rFonts w:ascii="Times New Roman" w:hAnsi="Times New Roman" w:cs="Times New Roman"/>
          <w:lang w:val="es-CO"/>
        </w:rPr>
        <w:t xml:space="preserve"> fuego en agosto de 2014</w:t>
      </w:r>
      <w:r w:rsidR="00E1153F">
        <w:rPr>
          <w:rFonts w:ascii="Times New Roman" w:hAnsi="Times New Roman" w:cs="Times New Roman"/>
          <w:lang w:val="es-CO"/>
        </w:rPr>
        <w:t>,</w:t>
      </w:r>
      <w:r w:rsidR="0050373F">
        <w:rPr>
          <w:rFonts w:ascii="Times New Roman" w:hAnsi="Times New Roman" w:cs="Times New Roman"/>
          <w:lang w:val="es-CO"/>
        </w:rPr>
        <w:t xml:space="preserve"> </w:t>
      </w:r>
      <w:r w:rsidR="00E1153F">
        <w:rPr>
          <w:rFonts w:ascii="Times New Roman" w:hAnsi="Times New Roman" w:cs="Times New Roman"/>
          <w:lang w:val="es-CO"/>
        </w:rPr>
        <w:t>p</w:t>
      </w:r>
      <w:r w:rsidRPr="00FF159E">
        <w:rPr>
          <w:rFonts w:ascii="Times New Roman" w:hAnsi="Times New Roman" w:cs="Times New Roman"/>
          <w:lang w:val="es-CO"/>
        </w:rPr>
        <w:t>ero los combates prosiguen.</w:t>
      </w:r>
      <w:r w:rsidR="00E1153F">
        <w:rPr>
          <w:rFonts w:ascii="Times New Roman" w:hAnsi="Times New Roman" w:cs="Times New Roman"/>
          <w:lang w:val="es-CO"/>
        </w:rPr>
        <w:t xml:space="preserve"> Un nuevo alto al fuego </w:t>
      </w:r>
      <w:r w:rsidR="0050373F">
        <w:rPr>
          <w:rFonts w:ascii="Times New Roman" w:hAnsi="Times New Roman" w:cs="Times New Roman"/>
          <w:lang w:val="es-CO"/>
        </w:rPr>
        <w:t xml:space="preserve">fue </w:t>
      </w:r>
      <w:r w:rsidR="00E1153F">
        <w:rPr>
          <w:rFonts w:ascii="Times New Roman" w:hAnsi="Times New Roman" w:cs="Times New Roman"/>
          <w:lang w:val="es-CO"/>
        </w:rPr>
        <w:t xml:space="preserve">pactado para </w:t>
      </w:r>
      <w:r w:rsidRPr="00FF159E">
        <w:rPr>
          <w:rFonts w:ascii="Times New Roman" w:hAnsi="Times New Roman" w:cs="Times New Roman"/>
          <w:lang w:val="es-CO"/>
        </w:rPr>
        <w:t>febrero de 2015</w:t>
      </w:r>
      <w:r w:rsidR="00E90B7D">
        <w:rPr>
          <w:rFonts w:ascii="Times New Roman" w:hAnsi="Times New Roman" w:cs="Times New Roman"/>
          <w:lang w:val="es-CO"/>
        </w:rPr>
        <w:t xml:space="preserve"> </w:t>
      </w:r>
      <w:r w:rsidR="00BE2295">
        <w:rPr>
          <w:rFonts w:ascii="Times New Roman" w:hAnsi="Times New Roman" w:cs="Times New Roman"/>
          <w:lang w:val="es-CO"/>
        </w:rPr>
        <w:t>[</w:t>
      </w:r>
      <w:hyperlink r:id="rId40" w:history="1">
        <w:r w:rsidR="00BE2295" w:rsidRPr="00BE2295">
          <w:rPr>
            <w:rStyle w:val="Hipervnculo"/>
            <w:rFonts w:ascii="Times New Roman" w:hAnsi="Times New Roman" w:cs="Times New Roman"/>
            <w:lang w:val="es-CO"/>
          </w:rPr>
          <w:t>VER</w:t>
        </w:r>
      </w:hyperlink>
      <w:r w:rsidR="00BE2295">
        <w:rPr>
          <w:rFonts w:ascii="Times New Roman" w:hAnsi="Times New Roman" w:cs="Times New Roman"/>
          <w:lang w:val="es-CO"/>
        </w:rPr>
        <w:t>]</w:t>
      </w:r>
    </w:p>
    <w:p w14:paraId="58034FAB" w14:textId="77777777" w:rsidR="0050373F" w:rsidRPr="00FF159E" w:rsidRDefault="0050373F" w:rsidP="00C95BF4">
      <w:pPr>
        <w:spacing w:after="0" w:line="276" w:lineRule="auto"/>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251BC6" w:rsidRPr="000846F3" w14:paraId="4B5514F4" w14:textId="77777777" w:rsidTr="00453D56">
        <w:tc>
          <w:tcPr>
            <w:tcW w:w="9033" w:type="dxa"/>
            <w:gridSpan w:val="2"/>
            <w:shd w:val="clear" w:color="auto" w:fill="000000" w:themeFill="text1"/>
          </w:tcPr>
          <w:p w14:paraId="15968ABC" w14:textId="77777777" w:rsidR="00251BC6" w:rsidRPr="000846F3" w:rsidRDefault="00251BC6"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251BC6" w:rsidRPr="000846F3" w14:paraId="42BB2860" w14:textId="77777777" w:rsidTr="00453D56">
        <w:tc>
          <w:tcPr>
            <w:tcW w:w="2518" w:type="dxa"/>
          </w:tcPr>
          <w:p w14:paraId="1A11B97F" w14:textId="77777777" w:rsidR="00251BC6" w:rsidRPr="000846F3" w:rsidRDefault="00251BC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5060358" w14:textId="37843CCE" w:rsidR="00251BC6"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15</w:t>
            </w:r>
            <w:r w:rsidR="00DA4D78">
              <w:rPr>
                <w:rFonts w:ascii="Times New Roman" w:hAnsi="Times New Roman" w:cs="Times New Roman"/>
                <w:color w:val="000000"/>
                <w:sz w:val="24"/>
                <w:szCs w:val="24"/>
              </w:rPr>
              <w:t>0</w:t>
            </w:r>
          </w:p>
        </w:tc>
      </w:tr>
      <w:tr w:rsidR="00251BC6" w:rsidRPr="000846F3" w14:paraId="612F3C1F" w14:textId="77777777" w:rsidTr="00453D56">
        <w:tc>
          <w:tcPr>
            <w:tcW w:w="2518" w:type="dxa"/>
          </w:tcPr>
          <w:p w14:paraId="2108C9D0" w14:textId="77777777" w:rsidR="00251BC6" w:rsidRPr="000846F3" w:rsidRDefault="00251BC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932E95B" w14:textId="7E6B7365" w:rsidR="00251BC6" w:rsidRPr="00926FCD" w:rsidRDefault="00251BC6" w:rsidP="00C95BF4">
            <w:pPr>
              <w:spacing w:line="276"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Construye una cronología en torno al conflicto de Rusia-Ucrania</w:t>
            </w:r>
          </w:p>
        </w:tc>
      </w:tr>
      <w:tr w:rsidR="00251BC6" w:rsidRPr="000846F3" w14:paraId="497C3C23" w14:textId="77777777" w:rsidTr="00453D56">
        <w:tc>
          <w:tcPr>
            <w:tcW w:w="2518" w:type="dxa"/>
          </w:tcPr>
          <w:p w14:paraId="6C2258F6" w14:textId="77777777" w:rsidR="00251BC6" w:rsidRPr="000846F3" w:rsidRDefault="00251BC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CBBBE30" w14:textId="07906BDE" w:rsidR="00251BC6" w:rsidRPr="000846F3" w:rsidRDefault="00251BC6" w:rsidP="00C95BF4">
            <w:pPr>
              <w:spacing w:line="276" w:lineRule="auto"/>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Ejercicio que desarrolla las habilidades para encontrar información y organizarla cronológicamente</w:t>
            </w:r>
            <w:r w:rsidR="00BE2295">
              <w:rPr>
                <w:rFonts w:ascii="Times New Roman" w:hAnsi="Times New Roman" w:cs="Times New Roman"/>
                <w:color w:val="000000"/>
                <w:sz w:val="24"/>
                <w:szCs w:val="24"/>
              </w:rPr>
              <w:t xml:space="preserve">. </w:t>
            </w:r>
          </w:p>
        </w:tc>
      </w:tr>
    </w:tbl>
    <w:p w14:paraId="0AB4090A" w14:textId="77777777" w:rsidR="003C6E16" w:rsidRPr="000846F3" w:rsidRDefault="003C6E16" w:rsidP="00C95BF4">
      <w:pPr>
        <w:spacing w:after="0" w:line="276" w:lineRule="auto"/>
        <w:jc w:val="both"/>
        <w:rPr>
          <w:rFonts w:ascii="Times New Roman" w:hAnsi="Times New Roman" w:cs="Times New Roman"/>
          <w:highlight w:val="yellow"/>
        </w:rPr>
      </w:pPr>
    </w:p>
    <w:p w14:paraId="4773C583" w14:textId="228313BA" w:rsidR="00C7684A" w:rsidRPr="000846F3" w:rsidRDefault="0030017C" w:rsidP="00C95BF4">
      <w:pPr>
        <w:spacing w:after="0" w:line="276" w:lineRule="auto"/>
        <w:jc w:val="both"/>
        <w:rPr>
          <w:rFonts w:ascii="Times New Roman" w:hAnsi="Times New Roman" w:cs="Times New Roman"/>
          <w:b/>
        </w:rPr>
      </w:pPr>
      <w:r>
        <w:rPr>
          <w:rFonts w:ascii="Times New Roman" w:hAnsi="Times New Roman" w:cs="Times New Roman"/>
          <w:b/>
        </w:rPr>
        <w:t>3.3.2</w:t>
      </w:r>
      <w:r w:rsidR="00C7684A" w:rsidRPr="000846F3">
        <w:rPr>
          <w:rFonts w:ascii="Times New Roman" w:hAnsi="Times New Roman" w:cs="Times New Roman"/>
          <w:b/>
        </w:rPr>
        <w:t xml:space="preserve"> Georgia</w:t>
      </w:r>
    </w:p>
    <w:p w14:paraId="4436D56C" w14:textId="77777777" w:rsidR="00CF27B7" w:rsidRDefault="00CF27B7" w:rsidP="00C95BF4">
      <w:pPr>
        <w:spacing w:after="0" w:line="276" w:lineRule="auto"/>
        <w:jc w:val="both"/>
        <w:rPr>
          <w:rFonts w:ascii="Times New Roman" w:hAnsi="Times New Roman" w:cs="Times New Roman"/>
        </w:rPr>
      </w:pPr>
    </w:p>
    <w:p w14:paraId="35441A6F" w14:textId="77777777" w:rsidR="005E621C" w:rsidRDefault="0017206E" w:rsidP="00C95BF4">
      <w:pPr>
        <w:spacing w:after="0" w:line="276" w:lineRule="auto"/>
        <w:jc w:val="both"/>
        <w:rPr>
          <w:rFonts w:ascii="Times New Roman" w:hAnsi="Times New Roman" w:cs="Times New Roman"/>
        </w:rPr>
      </w:pPr>
      <w:r>
        <w:rPr>
          <w:rFonts w:ascii="Times New Roman" w:hAnsi="Times New Roman" w:cs="Times New Roman"/>
        </w:rPr>
        <w:t xml:space="preserve">El destino de Georgia ha estado marcado por su vecindad con Rusia. </w:t>
      </w:r>
      <w:r w:rsidR="00416108">
        <w:rPr>
          <w:rFonts w:ascii="Times New Roman" w:hAnsi="Times New Roman" w:cs="Times New Roman"/>
        </w:rPr>
        <w:t xml:space="preserve">Desde el </w:t>
      </w:r>
      <w:r w:rsidR="00416108" w:rsidRPr="00416108">
        <w:rPr>
          <w:rFonts w:ascii="Times New Roman" w:hAnsi="Times New Roman" w:cs="Times New Roman"/>
        </w:rPr>
        <w:t xml:space="preserve">siglo XIX, </w:t>
      </w:r>
      <w:r w:rsidR="005050CD">
        <w:rPr>
          <w:rFonts w:ascii="Times New Roman" w:hAnsi="Times New Roman" w:cs="Times New Roman"/>
        </w:rPr>
        <w:t xml:space="preserve">el territorio de </w:t>
      </w:r>
      <w:r w:rsidR="00416108" w:rsidRPr="00416108">
        <w:rPr>
          <w:rFonts w:ascii="Times New Roman" w:hAnsi="Times New Roman" w:cs="Times New Roman"/>
        </w:rPr>
        <w:t xml:space="preserve">Georgia fue </w:t>
      </w:r>
      <w:r w:rsidR="005050CD">
        <w:rPr>
          <w:rFonts w:ascii="Times New Roman" w:hAnsi="Times New Roman" w:cs="Times New Roman"/>
        </w:rPr>
        <w:t>añadido</w:t>
      </w:r>
      <w:r w:rsidR="00416108">
        <w:rPr>
          <w:rFonts w:ascii="Times New Roman" w:hAnsi="Times New Roman" w:cs="Times New Roman"/>
        </w:rPr>
        <w:t xml:space="preserve"> </w:t>
      </w:r>
      <w:r w:rsidR="005050CD">
        <w:rPr>
          <w:rFonts w:ascii="Times New Roman" w:hAnsi="Times New Roman" w:cs="Times New Roman"/>
        </w:rPr>
        <w:t xml:space="preserve">al </w:t>
      </w:r>
      <w:r w:rsidR="00416108">
        <w:rPr>
          <w:rFonts w:ascii="Times New Roman" w:hAnsi="Times New Roman" w:cs="Times New Roman"/>
        </w:rPr>
        <w:t>i</w:t>
      </w:r>
      <w:r w:rsidR="00416108" w:rsidRPr="00416108">
        <w:rPr>
          <w:rFonts w:ascii="Times New Roman" w:hAnsi="Times New Roman" w:cs="Times New Roman"/>
        </w:rPr>
        <w:t>mperio ruso</w:t>
      </w:r>
      <w:r w:rsidR="005050CD">
        <w:rPr>
          <w:rFonts w:ascii="Times New Roman" w:hAnsi="Times New Roman" w:cs="Times New Roman"/>
        </w:rPr>
        <w:t>. E</w:t>
      </w:r>
      <w:r w:rsidR="00A769BB">
        <w:rPr>
          <w:rFonts w:ascii="Times New Roman" w:hAnsi="Times New Roman" w:cs="Times New Roman"/>
        </w:rPr>
        <w:t xml:space="preserve">n el siglo XX </w:t>
      </w:r>
      <w:r w:rsidR="005050CD">
        <w:rPr>
          <w:rFonts w:ascii="Times New Roman" w:hAnsi="Times New Roman" w:cs="Times New Roman"/>
        </w:rPr>
        <w:t>fue anexado</w:t>
      </w:r>
      <w:r w:rsidR="00416108" w:rsidRPr="00416108">
        <w:rPr>
          <w:rFonts w:ascii="Times New Roman" w:hAnsi="Times New Roman" w:cs="Times New Roman"/>
        </w:rPr>
        <w:t xml:space="preserve"> </w:t>
      </w:r>
      <w:r w:rsidR="00A769BB">
        <w:rPr>
          <w:rFonts w:ascii="Times New Roman" w:hAnsi="Times New Roman" w:cs="Times New Roman"/>
        </w:rPr>
        <w:t>a la Unión S</w:t>
      </w:r>
      <w:r w:rsidR="00416108" w:rsidRPr="00416108">
        <w:rPr>
          <w:rFonts w:ascii="Times New Roman" w:hAnsi="Times New Roman" w:cs="Times New Roman"/>
        </w:rPr>
        <w:t>oviética</w:t>
      </w:r>
      <w:r w:rsidR="00A769BB">
        <w:rPr>
          <w:rFonts w:ascii="Times New Roman" w:hAnsi="Times New Roman" w:cs="Times New Roman"/>
        </w:rPr>
        <w:t xml:space="preserve">. </w:t>
      </w:r>
    </w:p>
    <w:p w14:paraId="54A21584" w14:textId="77777777" w:rsidR="005E621C" w:rsidRDefault="005E621C" w:rsidP="00C95BF4">
      <w:pPr>
        <w:spacing w:after="0" w:line="276" w:lineRule="auto"/>
        <w:jc w:val="both"/>
        <w:rPr>
          <w:rFonts w:ascii="Times New Roman" w:hAnsi="Times New Roman" w:cs="Times New Roman"/>
        </w:rPr>
      </w:pPr>
    </w:p>
    <w:p w14:paraId="6DA6DB9D" w14:textId="7BF49EFE" w:rsidR="005E621C" w:rsidRDefault="00A769BB" w:rsidP="00C95BF4">
      <w:pPr>
        <w:spacing w:after="0" w:line="276" w:lineRule="auto"/>
        <w:jc w:val="both"/>
        <w:rPr>
          <w:rFonts w:ascii="Times New Roman" w:hAnsi="Times New Roman" w:cs="Times New Roman"/>
        </w:rPr>
      </w:pPr>
      <w:r>
        <w:rPr>
          <w:rFonts w:ascii="Times New Roman" w:hAnsi="Times New Roman" w:cs="Times New Roman"/>
        </w:rPr>
        <w:t>Con la caída del bloque socialista</w:t>
      </w:r>
      <w:r w:rsidR="00C344BC">
        <w:rPr>
          <w:rFonts w:ascii="Times New Roman" w:hAnsi="Times New Roman" w:cs="Times New Roman"/>
        </w:rPr>
        <w:t xml:space="preserve">, </w:t>
      </w:r>
      <w:r w:rsidR="00CF27B7">
        <w:rPr>
          <w:rFonts w:ascii="Times New Roman" w:hAnsi="Times New Roman" w:cs="Times New Roman"/>
        </w:rPr>
        <w:t>Georgia</w:t>
      </w:r>
      <w:r w:rsidR="005050CD">
        <w:rPr>
          <w:rFonts w:ascii="Times New Roman" w:hAnsi="Times New Roman" w:cs="Times New Roman"/>
        </w:rPr>
        <w:t xml:space="preserve"> se convirtió </w:t>
      </w:r>
      <w:r w:rsidR="00C344BC">
        <w:rPr>
          <w:rFonts w:ascii="Times New Roman" w:hAnsi="Times New Roman" w:cs="Times New Roman"/>
        </w:rPr>
        <w:t xml:space="preserve">es </w:t>
      </w:r>
      <w:r w:rsidR="005050CD">
        <w:rPr>
          <w:rFonts w:ascii="Times New Roman" w:hAnsi="Times New Roman" w:cs="Times New Roman"/>
        </w:rPr>
        <w:t>un escenario de las disputas entre Rusia y la O</w:t>
      </w:r>
      <w:r w:rsidR="00BE2295">
        <w:rPr>
          <w:rFonts w:ascii="Times New Roman" w:hAnsi="Times New Roman" w:cs="Times New Roman"/>
        </w:rPr>
        <w:t>TAN</w:t>
      </w:r>
      <w:r w:rsidR="005050CD">
        <w:rPr>
          <w:rFonts w:ascii="Times New Roman" w:hAnsi="Times New Roman" w:cs="Times New Roman"/>
        </w:rPr>
        <w:t xml:space="preserve">. </w:t>
      </w:r>
      <w:r w:rsidR="005E621C">
        <w:rPr>
          <w:rFonts w:ascii="Times New Roman" w:hAnsi="Times New Roman" w:cs="Times New Roman"/>
        </w:rPr>
        <w:t xml:space="preserve">Su territorio </w:t>
      </w:r>
      <w:r w:rsidR="005E621C" w:rsidRPr="0039695F">
        <w:rPr>
          <w:rFonts w:ascii="Times New Roman" w:hAnsi="Times New Roman" w:cs="Times New Roman"/>
        </w:rPr>
        <w:t xml:space="preserve">constituye </w:t>
      </w:r>
      <w:r w:rsidR="005E621C">
        <w:rPr>
          <w:rFonts w:ascii="Times New Roman" w:hAnsi="Times New Roman" w:cs="Times New Roman"/>
        </w:rPr>
        <w:t xml:space="preserve">un </w:t>
      </w:r>
      <w:r w:rsidR="005E621C" w:rsidRPr="0039695F">
        <w:rPr>
          <w:rFonts w:ascii="Times New Roman" w:hAnsi="Times New Roman" w:cs="Times New Roman"/>
        </w:rPr>
        <w:t xml:space="preserve">corredor de salida </w:t>
      </w:r>
      <w:r w:rsidR="005E621C">
        <w:rPr>
          <w:rFonts w:ascii="Times New Roman" w:hAnsi="Times New Roman" w:cs="Times New Roman"/>
        </w:rPr>
        <w:t xml:space="preserve">para </w:t>
      </w:r>
      <w:r w:rsidR="005E621C" w:rsidRPr="0039695F">
        <w:rPr>
          <w:rFonts w:ascii="Times New Roman" w:hAnsi="Times New Roman" w:cs="Times New Roman"/>
        </w:rPr>
        <w:t xml:space="preserve">el petróleo y </w:t>
      </w:r>
      <w:r w:rsidR="005E621C">
        <w:rPr>
          <w:rFonts w:ascii="Times New Roman" w:hAnsi="Times New Roman" w:cs="Times New Roman"/>
        </w:rPr>
        <w:t xml:space="preserve">el </w:t>
      </w:r>
      <w:r w:rsidR="005E621C" w:rsidRPr="0039695F">
        <w:rPr>
          <w:rFonts w:ascii="Times New Roman" w:hAnsi="Times New Roman" w:cs="Times New Roman"/>
        </w:rPr>
        <w:t>gas</w:t>
      </w:r>
      <w:r w:rsidR="005E621C">
        <w:rPr>
          <w:rFonts w:ascii="Times New Roman" w:hAnsi="Times New Roman" w:cs="Times New Roman"/>
        </w:rPr>
        <w:t xml:space="preserve">, tanto para beneficio de Rusia como de Estados Unidos, naciones que cuentan con gasoductos en el país. </w:t>
      </w:r>
    </w:p>
    <w:p w14:paraId="7B72D42E" w14:textId="77777777" w:rsidR="00BC03B1" w:rsidRDefault="00BC03B1" w:rsidP="00C95BF4">
      <w:pPr>
        <w:spacing w:after="0" w:line="276" w:lineRule="auto"/>
        <w:jc w:val="both"/>
        <w:rPr>
          <w:rFonts w:ascii="Times New Roman" w:hAnsi="Times New Roman" w:cs="Times New Roman"/>
        </w:rPr>
      </w:pPr>
    </w:p>
    <w:p w14:paraId="58BFBD5F" w14:textId="626490FF" w:rsidR="00C344BC" w:rsidRDefault="00C344BC" w:rsidP="00C95BF4">
      <w:pPr>
        <w:spacing w:after="0" w:line="276" w:lineRule="auto"/>
        <w:jc w:val="both"/>
        <w:rPr>
          <w:rFonts w:ascii="Times New Roman" w:hAnsi="Times New Roman" w:cs="Times New Roman"/>
        </w:rPr>
      </w:pPr>
      <w:r>
        <w:rPr>
          <w:rFonts w:ascii="Times New Roman" w:hAnsi="Times New Roman" w:cs="Times New Roman"/>
        </w:rPr>
        <w:t xml:space="preserve">Las tensiones </w:t>
      </w:r>
      <w:r w:rsidR="005E621C">
        <w:rPr>
          <w:rFonts w:ascii="Times New Roman" w:hAnsi="Times New Roman" w:cs="Times New Roman"/>
        </w:rPr>
        <w:t xml:space="preserve">en Georgia </w:t>
      </w:r>
      <w:r>
        <w:rPr>
          <w:rFonts w:ascii="Times New Roman" w:hAnsi="Times New Roman" w:cs="Times New Roman"/>
        </w:rPr>
        <w:t xml:space="preserve">vienen acumulándose desde la década del noventa, años en </w:t>
      </w:r>
      <w:r w:rsidR="005E621C">
        <w:rPr>
          <w:rFonts w:ascii="Times New Roman" w:hAnsi="Times New Roman" w:cs="Times New Roman"/>
        </w:rPr>
        <w:t xml:space="preserve">los </w:t>
      </w:r>
      <w:r>
        <w:rPr>
          <w:rFonts w:ascii="Times New Roman" w:hAnsi="Times New Roman" w:cs="Times New Roman"/>
        </w:rPr>
        <w:t xml:space="preserve">que </w:t>
      </w:r>
      <w:r w:rsidR="00BC03B1">
        <w:rPr>
          <w:rFonts w:ascii="Times New Roman" w:hAnsi="Times New Roman" w:cs="Times New Roman"/>
        </w:rPr>
        <w:t xml:space="preserve">Rusia </w:t>
      </w:r>
      <w:r w:rsidR="00BC03B1" w:rsidRPr="00BC03B1">
        <w:rPr>
          <w:rFonts w:ascii="Times New Roman" w:hAnsi="Times New Roman" w:cs="Times New Roman"/>
        </w:rPr>
        <w:t>entreg</w:t>
      </w:r>
      <w:r w:rsidR="00BC03B1">
        <w:rPr>
          <w:rFonts w:ascii="Times New Roman" w:hAnsi="Times New Roman" w:cs="Times New Roman"/>
        </w:rPr>
        <w:t>ó</w:t>
      </w:r>
      <w:r w:rsidR="00BC03B1" w:rsidRPr="00BC03B1">
        <w:rPr>
          <w:rFonts w:ascii="Times New Roman" w:hAnsi="Times New Roman" w:cs="Times New Roman"/>
        </w:rPr>
        <w:t xml:space="preserve"> pasaportes rusos a los residentes de </w:t>
      </w:r>
      <w:r w:rsidR="00BC03B1">
        <w:rPr>
          <w:rFonts w:ascii="Times New Roman" w:hAnsi="Times New Roman" w:cs="Times New Roman"/>
        </w:rPr>
        <w:t xml:space="preserve">las regiones </w:t>
      </w:r>
      <w:r w:rsidR="005E621C">
        <w:rPr>
          <w:rFonts w:ascii="Times New Roman" w:hAnsi="Times New Roman" w:cs="Times New Roman"/>
        </w:rPr>
        <w:t>limítrofes con su territorio (</w:t>
      </w:r>
      <w:r w:rsidR="00BC03B1" w:rsidRPr="00BC03B1">
        <w:rPr>
          <w:rFonts w:ascii="Times New Roman" w:hAnsi="Times New Roman" w:cs="Times New Roman"/>
        </w:rPr>
        <w:t>Osetia del Sur y Abjasia</w:t>
      </w:r>
      <w:r w:rsidR="005E621C">
        <w:rPr>
          <w:rFonts w:ascii="Times New Roman" w:hAnsi="Times New Roman" w:cs="Times New Roman"/>
        </w:rPr>
        <w:t>)</w:t>
      </w:r>
      <w:r w:rsidR="00BC03B1" w:rsidRPr="00BC03B1">
        <w:rPr>
          <w:rFonts w:ascii="Times New Roman" w:hAnsi="Times New Roman" w:cs="Times New Roman"/>
        </w:rPr>
        <w:t xml:space="preserve">. </w:t>
      </w:r>
      <w:r w:rsidR="00BC03B1">
        <w:rPr>
          <w:rFonts w:ascii="Times New Roman" w:hAnsi="Times New Roman" w:cs="Times New Roman"/>
        </w:rPr>
        <w:t xml:space="preserve">Fueron </w:t>
      </w:r>
      <w:r w:rsidR="005E621C">
        <w:rPr>
          <w:rFonts w:ascii="Times New Roman" w:hAnsi="Times New Roman" w:cs="Times New Roman"/>
        </w:rPr>
        <w:t>350.000</w:t>
      </w:r>
      <w:r w:rsidR="00BC03B1" w:rsidRPr="00BC03B1">
        <w:rPr>
          <w:rFonts w:ascii="Times New Roman" w:hAnsi="Times New Roman" w:cs="Times New Roman"/>
        </w:rPr>
        <w:t xml:space="preserve"> mil </w:t>
      </w:r>
      <w:r w:rsidR="005E621C">
        <w:rPr>
          <w:rFonts w:ascii="Times New Roman" w:hAnsi="Times New Roman" w:cs="Times New Roman"/>
        </w:rPr>
        <w:t xml:space="preserve">georgianos </w:t>
      </w:r>
      <w:r w:rsidR="00BC03B1">
        <w:rPr>
          <w:rFonts w:ascii="Times New Roman" w:hAnsi="Times New Roman" w:cs="Times New Roman"/>
        </w:rPr>
        <w:t xml:space="preserve">convertidos en rusos. </w:t>
      </w:r>
    </w:p>
    <w:p w14:paraId="3A8E95C4" w14:textId="77777777" w:rsidR="008D743C" w:rsidRDefault="008D743C" w:rsidP="00C95BF4">
      <w:pPr>
        <w:spacing w:after="0" w:line="276" w:lineRule="auto"/>
        <w:jc w:val="both"/>
        <w:rPr>
          <w:rFonts w:ascii="Times New Roman" w:hAnsi="Times New Roman" w:cs="Times New Roman"/>
        </w:rPr>
      </w:pPr>
    </w:p>
    <w:p w14:paraId="0C10EBC9" w14:textId="664CBC6B" w:rsidR="00F11A69" w:rsidRDefault="00F11A69" w:rsidP="00C95BF4">
      <w:pPr>
        <w:spacing w:after="0" w:line="276" w:lineRule="auto"/>
        <w:jc w:val="both"/>
        <w:rPr>
          <w:rFonts w:ascii="Times New Roman" w:hAnsi="Times New Roman" w:cs="Times New Roman"/>
        </w:rPr>
      </w:pPr>
      <w:r>
        <w:rPr>
          <w:rFonts w:ascii="Times New Roman" w:hAnsi="Times New Roman" w:cs="Times New Roman"/>
        </w:rPr>
        <w:t>Por su parte, la O</w:t>
      </w:r>
      <w:r w:rsidR="00BE2295">
        <w:rPr>
          <w:rFonts w:ascii="Times New Roman" w:hAnsi="Times New Roman" w:cs="Times New Roman"/>
        </w:rPr>
        <w:t>TAN</w:t>
      </w:r>
      <w:r>
        <w:rPr>
          <w:rFonts w:ascii="Times New Roman" w:hAnsi="Times New Roman" w:cs="Times New Roman"/>
        </w:rPr>
        <w:t xml:space="preserve">, en su cumbre de </w:t>
      </w:r>
      <w:r w:rsidRPr="005050CD">
        <w:rPr>
          <w:rFonts w:ascii="Times New Roman" w:hAnsi="Times New Roman" w:cs="Times New Roman"/>
        </w:rPr>
        <w:t>2008</w:t>
      </w:r>
      <w:r>
        <w:rPr>
          <w:rFonts w:ascii="Times New Roman" w:hAnsi="Times New Roman" w:cs="Times New Roman"/>
        </w:rPr>
        <w:t xml:space="preserve">, dio su aprobación para el </w:t>
      </w:r>
      <w:r w:rsidRPr="005050CD">
        <w:rPr>
          <w:rFonts w:ascii="Times New Roman" w:hAnsi="Times New Roman" w:cs="Times New Roman"/>
        </w:rPr>
        <w:t xml:space="preserve">ingreso a la </w:t>
      </w:r>
      <w:r>
        <w:rPr>
          <w:rFonts w:ascii="Times New Roman" w:hAnsi="Times New Roman" w:cs="Times New Roman"/>
        </w:rPr>
        <w:t xml:space="preserve">organización a </w:t>
      </w:r>
      <w:r w:rsidRPr="005050CD">
        <w:rPr>
          <w:rFonts w:ascii="Times New Roman" w:hAnsi="Times New Roman" w:cs="Times New Roman"/>
        </w:rPr>
        <w:t>Georgia</w:t>
      </w:r>
      <w:r w:rsidR="00BE2295">
        <w:rPr>
          <w:rFonts w:ascii="Times New Roman" w:hAnsi="Times New Roman" w:cs="Times New Roman"/>
        </w:rPr>
        <w:t xml:space="preserve">, país que </w:t>
      </w:r>
      <w:r>
        <w:rPr>
          <w:rFonts w:ascii="Times New Roman" w:hAnsi="Times New Roman" w:cs="Times New Roman"/>
        </w:rPr>
        <w:t xml:space="preserve">antes había sido parte del </w:t>
      </w:r>
      <w:r w:rsidR="00BE2295">
        <w:rPr>
          <w:rFonts w:ascii="Times New Roman" w:hAnsi="Times New Roman" w:cs="Times New Roman"/>
        </w:rPr>
        <w:t>P</w:t>
      </w:r>
      <w:r>
        <w:rPr>
          <w:rFonts w:ascii="Times New Roman" w:hAnsi="Times New Roman" w:cs="Times New Roman"/>
        </w:rPr>
        <w:t>acto de Varsovia</w:t>
      </w:r>
      <w:r w:rsidR="00847481">
        <w:rPr>
          <w:rFonts w:ascii="Times New Roman" w:hAnsi="Times New Roman" w:cs="Times New Roman"/>
        </w:rPr>
        <w:t xml:space="preserve"> [</w:t>
      </w:r>
      <w:hyperlink r:id="rId41"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Pr>
          <w:rFonts w:ascii="Times New Roman" w:hAnsi="Times New Roman" w:cs="Times New Roman"/>
        </w:rPr>
        <w:t xml:space="preserve">. Asimismo, la </w:t>
      </w:r>
      <w:r w:rsidRPr="0039695F">
        <w:rPr>
          <w:rFonts w:ascii="Times New Roman" w:hAnsi="Times New Roman" w:cs="Times New Roman"/>
        </w:rPr>
        <w:t>elección del</w:t>
      </w:r>
      <w:r w:rsidR="00BE2295">
        <w:rPr>
          <w:rFonts w:ascii="Times New Roman" w:hAnsi="Times New Roman" w:cs="Times New Roman"/>
        </w:rPr>
        <w:t xml:space="preserve"> presidente Saakashvili en 2006</w:t>
      </w:r>
      <w:r w:rsidRPr="0039695F">
        <w:rPr>
          <w:rFonts w:ascii="Times New Roman" w:hAnsi="Times New Roman" w:cs="Times New Roman"/>
        </w:rPr>
        <w:t xml:space="preserve"> </w:t>
      </w:r>
      <w:r>
        <w:rPr>
          <w:rFonts w:ascii="Times New Roman" w:hAnsi="Times New Roman" w:cs="Times New Roman"/>
        </w:rPr>
        <w:t xml:space="preserve">promovió un discurso </w:t>
      </w:r>
      <w:r w:rsidRPr="0039695F">
        <w:rPr>
          <w:rFonts w:ascii="Times New Roman" w:hAnsi="Times New Roman" w:cs="Times New Roman"/>
        </w:rPr>
        <w:t>nacionalista y anti</w:t>
      </w:r>
      <w:r w:rsidR="00BE2295">
        <w:rPr>
          <w:rFonts w:ascii="Times New Roman" w:hAnsi="Times New Roman" w:cs="Times New Roman"/>
        </w:rPr>
        <w:t>r</w:t>
      </w:r>
      <w:r>
        <w:rPr>
          <w:rFonts w:ascii="Times New Roman" w:hAnsi="Times New Roman" w:cs="Times New Roman"/>
        </w:rPr>
        <w:t xml:space="preserve">ruso.  </w:t>
      </w:r>
    </w:p>
    <w:p w14:paraId="487F0D94" w14:textId="77777777" w:rsidR="008D743C" w:rsidRPr="00606C49" w:rsidRDefault="008D74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D743C" w:rsidRPr="000846F3" w14:paraId="1328442B" w14:textId="77777777" w:rsidTr="004661FF">
        <w:tc>
          <w:tcPr>
            <w:tcW w:w="9033" w:type="dxa"/>
            <w:gridSpan w:val="2"/>
            <w:shd w:val="clear" w:color="auto" w:fill="0D0D0D" w:themeFill="text1" w:themeFillTint="F2"/>
          </w:tcPr>
          <w:p w14:paraId="4D38B298" w14:textId="77777777" w:rsidR="008D743C" w:rsidRPr="000846F3" w:rsidRDefault="008D743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8D743C" w:rsidRPr="000846F3" w14:paraId="128A983E" w14:textId="77777777" w:rsidTr="004661FF">
        <w:tc>
          <w:tcPr>
            <w:tcW w:w="2518" w:type="dxa"/>
          </w:tcPr>
          <w:p w14:paraId="0ACBDC06" w14:textId="77777777" w:rsidR="008D743C" w:rsidRPr="000846F3" w:rsidRDefault="008D743C"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C480B6" w14:textId="0CEC58B8" w:rsidR="008D743C"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D743C" w:rsidRPr="000846F3">
              <w:rPr>
                <w:rFonts w:ascii="Times New Roman" w:hAnsi="Times New Roman" w:cs="Times New Roman"/>
                <w:color w:val="000000"/>
                <w:sz w:val="24"/>
                <w:szCs w:val="24"/>
              </w:rPr>
              <w:t>_0</w:t>
            </w:r>
            <w:r w:rsidR="008D743C">
              <w:rPr>
                <w:rFonts w:ascii="Times New Roman" w:hAnsi="Times New Roman" w:cs="Times New Roman"/>
                <w:color w:val="000000"/>
                <w:sz w:val="24"/>
                <w:szCs w:val="24"/>
              </w:rPr>
              <w:t>1</w:t>
            </w:r>
            <w:r w:rsidR="008D743C"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15</w:t>
            </w:r>
          </w:p>
        </w:tc>
      </w:tr>
      <w:tr w:rsidR="008D743C" w:rsidRPr="0037129A" w14:paraId="7F147E7F" w14:textId="77777777" w:rsidTr="004661FF">
        <w:tc>
          <w:tcPr>
            <w:tcW w:w="2518" w:type="dxa"/>
          </w:tcPr>
          <w:p w14:paraId="69FF38FE"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3A6A7F" w14:textId="0307864C" w:rsidR="008D743C" w:rsidRPr="0037129A" w:rsidRDefault="001C4915" w:rsidP="00C95BF4">
            <w:pPr>
              <w:spacing w:line="276"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Mapa de Georgia</w:t>
            </w:r>
          </w:p>
        </w:tc>
      </w:tr>
      <w:tr w:rsidR="008D743C" w:rsidRPr="000846F3" w14:paraId="1C700E85" w14:textId="77777777" w:rsidTr="004661FF">
        <w:tc>
          <w:tcPr>
            <w:tcW w:w="2518" w:type="dxa"/>
          </w:tcPr>
          <w:p w14:paraId="5045D1C9"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C8CB106" w14:textId="44F9F7DF" w:rsidR="008D743C" w:rsidRPr="000846F3" w:rsidRDefault="00BE229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En Atlas Planeta, tomar sección que corresponda a la imagen Shutter: </w:t>
            </w:r>
            <w:commentRangeStart w:id="11"/>
            <w:r w:rsidR="008D743C" w:rsidRPr="00BE2295">
              <w:rPr>
                <w:rFonts w:ascii="Times New Roman" w:hAnsi="Times New Roman" w:cs="Times New Roman"/>
                <w:color w:val="000000"/>
                <w:sz w:val="24"/>
                <w:szCs w:val="24"/>
                <w:lang w:val="es-CO"/>
              </w:rPr>
              <w:t>153901205</w:t>
            </w:r>
            <w:commentRangeEnd w:id="11"/>
            <w:r w:rsidR="00F11A69">
              <w:rPr>
                <w:rStyle w:val="Refdecomentario"/>
                <w:rFonts w:ascii="Calibri" w:eastAsia="Calibri" w:hAnsi="Calibri" w:cs="Times New Roman"/>
              </w:rPr>
              <w:commentReference w:id="11"/>
            </w:r>
            <w:r>
              <w:rPr>
                <w:rFonts w:ascii="Times New Roman" w:hAnsi="Times New Roman" w:cs="Times New Roman"/>
                <w:color w:val="000000"/>
                <w:sz w:val="24"/>
                <w:szCs w:val="24"/>
                <w:lang w:val="es-CO"/>
              </w:rPr>
              <w:t>. En caso de no hallarse, el mapa de Shutter deberá traducirse y ser revisado por el corrector de estilo.</w:t>
            </w:r>
          </w:p>
        </w:tc>
      </w:tr>
      <w:tr w:rsidR="008D743C" w:rsidRPr="000846F3" w14:paraId="279EA8C1" w14:textId="77777777" w:rsidTr="004661FF">
        <w:tc>
          <w:tcPr>
            <w:tcW w:w="2518" w:type="dxa"/>
          </w:tcPr>
          <w:p w14:paraId="11E9C7E8"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50A6BC9D" w14:textId="3A4A8D66" w:rsidR="00F11A69" w:rsidRPr="000846F3" w:rsidRDefault="008D743C"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Mapa de Georgia y las regiones separatistas</w:t>
            </w:r>
            <w:r w:rsidR="00F11A69">
              <w:rPr>
                <w:rFonts w:ascii="Times New Roman" w:hAnsi="Times New Roman" w:cs="Times New Roman"/>
                <w:color w:val="000000"/>
                <w:sz w:val="24"/>
                <w:szCs w:val="24"/>
              </w:rPr>
              <w:t xml:space="preserve">. </w:t>
            </w:r>
            <w:r w:rsidR="00F11A69">
              <w:rPr>
                <w:rFonts w:ascii="Times New Roman" w:hAnsi="Times New Roman" w:cs="Times New Roman"/>
              </w:rPr>
              <w:t xml:space="preserve">Inmediatamente después de </w:t>
            </w:r>
            <w:r w:rsidR="00F11A69" w:rsidRPr="0039695F">
              <w:rPr>
                <w:rFonts w:ascii="Times New Roman" w:hAnsi="Times New Roman" w:cs="Times New Roman"/>
              </w:rPr>
              <w:t>elección del presidente Saakashvili en 2006</w:t>
            </w:r>
            <w:r w:rsidR="00F11A69">
              <w:rPr>
                <w:rFonts w:ascii="Times New Roman" w:hAnsi="Times New Roman" w:cs="Times New Roman"/>
              </w:rPr>
              <w:t>, en l</w:t>
            </w:r>
            <w:r w:rsidR="00F11A69" w:rsidRPr="00CF27B7">
              <w:rPr>
                <w:rFonts w:ascii="Times New Roman" w:hAnsi="Times New Roman" w:cs="Times New Roman"/>
              </w:rPr>
              <w:t xml:space="preserve">as regiones </w:t>
            </w:r>
            <w:r w:rsidR="00F11A69">
              <w:rPr>
                <w:rFonts w:ascii="Times New Roman" w:hAnsi="Times New Roman" w:cs="Times New Roman"/>
              </w:rPr>
              <w:t xml:space="preserve">georgianas </w:t>
            </w:r>
            <w:r w:rsidR="00F11A69" w:rsidRPr="00CF27B7">
              <w:rPr>
                <w:rFonts w:ascii="Times New Roman" w:hAnsi="Times New Roman" w:cs="Times New Roman"/>
              </w:rPr>
              <w:t>de Abjasia</w:t>
            </w:r>
            <w:r w:rsidR="00F11A69">
              <w:rPr>
                <w:rFonts w:ascii="Times New Roman" w:hAnsi="Times New Roman" w:cs="Times New Roman"/>
              </w:rPr>
              <w:t xml:space="preserve"> y </w:t>
            </w:r>
            <w:r w:rsidR="00F11A69" w:rsidRPr="00CF27B7">
              <w:rPr>
                <w:rFonts w:ascii="Times New Roman" w:hAnsi="Times New Roman" w:cs="Times New Roman"/>
              </w:rPr>
              <w:t>Osetia del Sur</w:t>
            </w:r>
            <w:r w:rsidR="00F11A69">
              <w:rPr>
                <w:rFonts w:ascii="Times New Roman" w:hAnsi="Times New Roman" w:cs="Times New Roman"/>
              </w:rPr>
              <w:t xml:space="preserve"> —territorios limítrofes con Rusia y de relevancia </w:t>
            </w:r>
            <w:r w:rsidR="00F11A69" w:rsidRPr="0017206E">
              <w:rPr>
                <w:rFonts w:ascii="Times New Roman" w:hAnsi="Times New Roman" w:cs="Times New Roman"/>
              </w:rPr>
              <w:t xml:space="preserve">estratégica </w:t>
            </w:r>
            <w:r w:rsidR="00F11A69">
              <w:rPr>
                <w:rFonts w:ascii="Times New Roman" w:hAnsi="Times New Roman" w:cs="Times New Roman"/>
              </w:rPr>
              <w:t xml:space="preserve">para el </w:t>
            </w:r>
            <w:r w:rsidR="00F11A69" w:rsidRPr="0017206E">
              <w:rPr>
                <w:rFonts w:ascii="Times New Roman" w:hAnsi="Times New Roman" w:cs="Times New Roman"/>
              </w:rPr>
              <w:t>transporte energético</w:t>
            </w:r>
            <w:r w:rsidR="00BE2295">
              <w:rPr>
                <w:rFonts w:ascii="Times New Roman" w:hAnsi="Times New Roman" w:cs="Times New Roman"/>
              </w:rPr>
              <w:t>—</w:t>
            </w:r>
            <w:r w:rsidR="00F11A69">
              <w:rPr>
                <w:rFonts w:ascii="Times New Roman" w:hAnsi="Times New Roman" w:cs="Times New Roman"/>
              </w:rPr>
              <w:t xml:space="preserve"> emergieron </w:t>
            </w:r>
            <w:r w:rsidR="00F11A69" w:rsidRPr="00CF27B7">
              <w:rPr>
                <w:rFonts w:ascii="Times New Roman" w:hAnsi="Times New Roman" w:cs="Times New Roman"/>
              </w:rPr>
              <w:t xml:space="preserve">movimientos separatistas </w:t>
            </w:r>
            <w:r w:rsidR="00F11A69">
              <w:rPr>
                <w:rFonts w:ascii="Times New Roman" w:hAnsi="Times New Roman" w:cs="Times New Roman"/>
              </w:rPr>
              <w:t xml:space="preserve">respaldados por Rusia. </w:t>
            </w:r>
            <w:r w:rsidR="00BE2295">
              <w:rPr>
                <w:rFonts w:ascii="Times New Roman" w:hAnsi="Times New Roman" w:cs="Times New Roman"/>
              </w:rPr>
              <w:t xml:space="preserve">Estos </w:t>
            </w:r>
            <w:r w:rsidR="00F11A69">
              <w:rPr>
                <w:rFonts w:ascii="Times New Roman" w:hAnsi="Times New Roman" w:cs="Times New Roman"/>
              </w:rPr>
              <w:t xml:space="preserve">movimientos reivindicaron </w:t>
            </w:r>
            <w:r w:rsidR="00F11A69" w:rsidRPr="00CF27B7">
              <w:rPr>
                <w:rFonts w:ascii="Times New Roman" w:hAnsi="Times New Roman" w:cs="Times New Roman"/>
              </w:rPr>
              <w:t xml:space="preserve">su reconocimiento </w:t>
            </w:r>
            <w:r w:rsidR="00F11A69">
              <w:rPr>
                <w:rFonts w:ascii="Times New Roman" w:hAnsi="Times New Roman" w:cs="Times New Roman"/>
              </w:rPr>
              <w:t>como naciones independientes de Georgia. Hay que señalar que</w:t>
            </w:r>
            <w:r w:rsidR="00BE2295">
              <w:rPr>
                <w:rFonts w:ascii="Times New Roman" w:hAnsi="Times New Roman" w:cs="Times New Roman"/>
              </w:rPr>
              <w:t xml:space="preserve"> </w:t>
            </w:r>
            <w:r w:rsidR="00F11A69">
              <w:rPr>
                <w:rFonts w:ascii="Times New Roman" w:hAnsi="Times New Roman" w:cs="Times New Roman"/>
              </w:rPr>
              <w:t xml:space="preserve"> ambos territorios han mostrado afinidades e inclinaciones hacia su integración con R</w:t>
            </w:r>
            <w:r w:rsidR="00F11A69" w:rsidRPr="00416108">
              <w:rPr>
                <w:rFonts w:ascii="Times New Roman" w:hAnsi="Times New Roman" w:cs="Times New Roman"/>
              </w:rPr>
              <w:t>us</w:t>
            </w:r>
            <w:r w:rsidR="00F11A69">
              <w:rPr>
                <w:rFonts w:ascii="Times New Roman" w:hAnsi="Times New Roman" w:cs="Times New Roman"/>
              </w:rPr>
              <w:t>ia.</w:t>
            </w:r>
          </w:p>
        </w:tc>
      </w:tr>
    </w:tbl>
    <w:p w14:paraId="0CBCC62A" w14:textId="77777777" w:rsidR="008D743C" w:rsidRDefault="008D743C" w:rsidP="00C95BF4">
      <w:pPr>
        <w:spacing w:after="0" w:line="276" w:lineRule="auto"/>
        <w:jc w:val="both"/>
        <w:rPr>
          <w:rFonts w:ascii="Times New Roman" w:hAnsi="Times New Roman" w:cs="Times New Roman"/>
        </w:rPr>
      </w:pPr>
    </w:p>
    <w:p w14:paraId="14A2B94E" w14:textId="065E3784" w:rsidR="00327B3E" w:rsidRDefault="00416108"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155D4E">
        <w:rPr>
          <w:rFonts w:ascii="Times New Roman" w:hAnsi="Times New Roman" w:cs="Times New Roman"/>
        </w:rPr>
        <w:t>2006</w:t>
      </w:r>
      <w:r w:rsidR="005E621C">
        <w:rPr>
          <w:rFonts w:ascii="Times New Roman" w:hAnsi="Times New Roman" w:cs="Times New Roman"/>
        </w:rPr>
        <w:t>,</w:t>
      </w:r>
      <w:r w:rsidR="0017206E">
        <w:rPr>
          <w:rFonts w:ascii="Times New Roman" w:hAnsi="Times New Roman" w:cs="Times New Roman"/>
        </w:rPr>
        <w:t xml:space="preserve"> </w:t>
      </w:r>
      <w:r w:rsidR="00606C49">
        <w:rPr>
          <w:rFonts w:ascii="Times New Roman" w:hAnsi="Times New Roman" w:cs="Times New Roman"/>
        </w:rPr>
        <w:t xml:space="preserve">tanto </w:t>
      </w:r>
      <w:r w:rsidR="00606C49" w:rsidRPr="00606C49">
        <w:rPr>
          <w:rFonts w:ascii="Times New Roman" w:hAnsi="Times New Roman" w:cs="Times New Roman"/>
        </w:rPr>
        <w:t>Rusia como Georgia retir</w:t>
      </w:r>
      <w:r w:rsidR="00606C49">
        <w:rPr>
          <w:rFonts w:ascii="Times New Roman" w:hAnsi="Times New Roman" w:cs="Times New Roman"/>
        </w:rPr>
        <w:t xml:space="preserve">aron </w:t>
      </w:r>
      <w:r w:rsidR="005E621C">
        <w:rPr>
          <w:rFonts w:ascii="Times New Roman" w:hAnsi="Times New Roman" w:cs="Times New Roman"/>
        </w:rPr>
        <w:t xml:space="preserve">mutuamente a </w:t>
      </w:r>
      <w:r w:rsidR="00606C49">
        <w:rPr>
          <w:rFonts w:ascii="Times New Roman" w:hAnsi="Times New Roman" w:cs="Times New Roman"/>
        </w:rPr>
        <w:t xml:space="preserve">sus embajadores y </w:t>
      </w:r>
      <w:r w:rsidR="00606C49" w:rsidRPr="00606C49">
        <w:rPr>
          <w:rFonts w:ascii="Times New Roman" w:hAnsi="Times New Roman" w:cs="Times New Roman"/>
        </w:rPr>
        <w:t xml:space="preserve">aumentaron su presencia militar en </w:t>
      </w:r>
      <w:r w:rsidR="00606C49">
        <w:rPr>
          <w:rFonts w:ascii="Times New Roman" w:hAnsi="Times New Roman" w:cs="Times New Roman"/>
        </w:rPr>
        <w:t xml:space="preserve">dichas regiones. Finalmente </w:t>
      </w:r>
      <w:r w:rsidR="005E621C">
        <w:rPr>
          <w:rFonts w:ascii="Times New Roman" w:hAnsi="Times New Roman" w:cs="Times New Roman"/>
        </w:rPr>
        <w:t xml:space="preserve">se </w:t>
      </w:r>
      <w:r>
        <w:rPr>
          <w:rFonts w:ascii="Times New Roman" w:hAnsi="Times New Roman" w:cs="Times New Roman"/>
        </w:rPr>
        <w:t xml:space="preserve">reactivaron los enfrentamientos armados, dando lugar a combates </w:t>
      </w:r>
      <w:r w:rsidR="005E621C">
        <w:rPr>
          <w:rFonts w:ascii="Times New Roman" w:hAnsi="Times New Roman" w:cs="Times New Roman"/>
        </w:rPr>
        <w:t xml:space="preserve">por el control de </w:t>
      </w:r>
      <w:r w:rsidR="00606C49" w:rsidRPr="00606C49">
        <w:rPr>
          <w:rFonts w:ascii="Times New Roman" w:hAnsi="Times New Roman" w:cs="Times New Roman"/>
        </w:rPr>
        <w:t>Tsjinval</w:t>
      </w:r>
      <w:r w:rsidR="005E621C">
        <w:rPr>
          <w:rFonts w:ascii="Times New Roman" w:hAnsi="Times New Roman" w:cs="Times New Roman"/>
        </w:rPr>
        <w:t>,</w:t>
      </w:r>
      <w:r w:rsidR="00606C49" w:rsidRPr="00606C49">
        <w:rPr>
          <w:rFonts w:ascii="Times New Roman" w:hAnsi="Times New Roman" w:cs="Times New Roman"/>
        </w:rPr>
        <w:t xml:space="preserve"> </w:t>
      </w:r>
      <w:r w:rsidR="005E621C">
        <w:rPr>
          <w:rFonts w:ascii="Times New Roman" w:hAnsi="Times New Roman" w:cs="Times New Roman"/>
        </w:rPr>
        <w:t xml:space="preserve">la </w:t>
      </w:r>
      <w:r w:rsidR="00606C49">
        <w:rPr>
          <w:rFonts w:ascii="Times New Roman" w:hAnsi="Times New Roman" w:cs="Times New Roman"/>
        </w:rPr>
        <w:t>capital regional</w:t>
      </w:r>
      <w:r w:rsidR="005E621C">
        <w:rPr>
          <w:rFonts w:ascii="Times New Roman" w:hAnsi="Times New Roman" w:cs="Times New Roman"/>
        </w:rPr>
        <w:t>,</w:t>
      </w:r>
      <w:r w:rsidR="00606C49">
        <w:rPr>
          <w:rFonts w:ascii="Times New Roman" w:hAnsi="Times New Roman" w:cs="Times New Roman"/>
        </w:rPr>
        <w:t xml:space="preserve"> </w:t>
      </w:r>
      <w:r w:rsidR="005E621C">
        <w:rPr>
          <w:rFonts w:ascii="Times New Roman" w:hAnsi="Times New Roman" w:cs="Times New Roman"/>
        </w:rPr>
        <w:t xml:space="preserve">entre la milicia </w:t>
      </w:r>
      <w:r w:rsidR="00606C49" w:rsidRPr="00606C49">
        <w:rPr>
          <w:rFonts w:ascii="Times New Roman" w:hAnsi="Times New Roman" w:cs="Times New Roman"/>
        </w:rPr>
        <w:t>georgian</w:t>
      </w:r>
      <w:r w:rsidR="005E621C">
        <w:rPr>
          <w:rFonts w:ascii="Times New Roman" w:hAnsi="Times New Roman" w:cs="Times New Roman"/>
        </w:rPr>
        <w:t>a</w:t>
      </w:r>
      <w:r w:rsidR="00606C49">
        <w:rPr>
          <w:rFonts w:ascii="Times New Roman" w:hAnsi="Times New Roman" w:cs="Times New Roman"/>
        </w:rPr>
        <w:t xml:space="preserve"> y </w:t>
      </w:r>
      <w:r w:rsidR="005E621C">
        <w:rPr>
          <w:rFonts w:ascii="Times New Roman" w:hAnsi="Times New Roman" w:cs="Times New Roman"/>
        </w:rPr>
        <w:t xml:space="preserve">los </w:t>
      </w:r>
      <w:r w:rsidR="00BC03B1">
        <w:rPr>
          <w:rFonts w:ascii="Times New Roman" w:hAnsi="Times New Roman" w:cs="Times New Roman"/>
        </w:rPr>
        <w:t xml:space="preserve">separatistas apoyados por las </w:t>
      </w:r>
      <w:r w:rsidR="00606C49" w:rsidRPr="00606C49">
        <w:rPr>
          <w:rFonts w:ascii="Times New Roman" w:hAnsi="Times New Roman" w:cs="Times New Roman"/>
        </w:rPr>
        <w:t>tropas rusas</w:t>
      </w:r>
      <w:r w:rsidR="005E621C">
        <w:rPr>
          <w:rFonts w:ascii="Times New Roman" w:hAnsi="Times New Roman" w:cs="Times New Roman"/>
        </w:rPr>
        <w:t xml:space="preserve">. </w:t>
      </w:r>
    </w:p>
    <w:p w14:paraId="71653A76" w14:textId="77777777" w:rsidR="00327B3E" w:rsidRDefault="00327B3E" w:rsidP="00C95BF4">
      <w:pPr>
        <w:spacing w:after="0" w:line="276" w:lineRule="auto"/>
        <w:jc w:val="both"/>
        <w:rPr>
          <w:rFonts w:ascii="Times New Roman" w:hAnsi="Times New Roman" w:cs="Times New Roman"/>
        </w:rPr>
      </w:pPr>
    </w:p>
    <w:p w14:paraId="7318699C" w14:textId="41ABA852" w:rsidR="00606C49" w:rsidRDefault="005E621C" w:rsidP="00C95BF4">
      <w:pPr>
        <w:spacing w:after="0" w:line="276" w:lineRule="auto"/>
        <w:jc w:val="both"/>
        <w:rPr>
          <w:rFonts w:ascii="Times New Roman" w:hAnsi="Times New Roman" w:cs="Times New Roman"/>
        </w:rPr>
      </w:pPr>
      <w:r>
        <w:rPr>
          <w:rFonts w:ascii="Times New Roman" w:hAnsi="Times New Roman" w:cs="Times New Roman"/>
        </w:rPr>
        <w:t xml:space="preserve">Estas últimas, </w:t>
      </w:r>
      <w:r w:rsidR="00BC03B1">
        <w:rPr>
          <w:rFonts w:ascii="Times New Roman" w:hAnsi="Times New Roman" w:cs="Times New Roman"/>
        </w:rPr>
        <w:t>tras utilizar el poderío de su arsenal militar</w:t>
      </w:r>
      <w:r>
        <w:rPr>
          <w:rFonts w:ascii="Times New Roman" w:hAnsi="Times New Roman" w:cs="Times New Roman"/>
        </w:rPr>
        <w:t>,</w:t>
      </w:r>
      <w:r w:rsidR="00BC03B1">
        <w:rPr>
          <w:rFonts w:ascii="Times New Roman" w:hAnsi="Times New Roman" w:cs="Times New Roman"/>
        </w:rPr>
        <w:t xml:space="preserve"> </w:t>
      </w:r>
      <w:r w:rsidR="00606C49" w:rsidRPr="00606C49">
        <w:rPr>
          <w:rFonts w:ascii="Times New Roman" w:hAnsi="Times New Roman" w:cs="Times New Roman"/>
        </w:rPr>
        <w:t xml:space="preserve">consiguieron controlar la </w:t>
      </w:r>
      <w:r>
        <w:rPr>
          <w:rFonts w:ascii="Times New Roman" w:hAnsi="Times New Roman" w:cs="Times New Roman"/>
        </w:rPr>
        <w:t>ciudad</w:t>
      </w:r>
      <w:r w:rsidR="00606C49">
        <w:rPr>
          <w:rFonts w:ascii="Times New Roman" w:hAnsi="Times New Roman" w:cs="Times New Roman"/>
        </w:rPr>
        <w:t xml:space="preserve">. El conflicto </w:t>
      </w:r>
      <w:r w:rsidR="00BC03B1">
        <w:rPr>
          <w:rFonts w:ascii="Times New Roman" w:hAnsi="Times New Roman" w:cs="Times New Roman"/>
        </w:rPr>
        <w:t>incluyó</w:t>
      </w:r>
      <w:r w:rsidR="00606C49">
        <w:rPr>
          <w:rFonts w:ascii="Times New Roman" w:hAnsi="Times New Roman" w:cs="Times New Roman"/>
        </w:rPr>
        <w:t xml:space="preserve"> el saboteo de medio</w:t>
      </w:r>
      <w:r w:rsidR="00BC03B1">
        <w:rPr>
          <w:rFonts w:ascii="Times New Roman" w:hAnsi="Times New Roman" w:cs="Times New Roman"/>
        </w:rPr>
        <w:t xml:space="preserve">s de comunicación </w:t>
      </w:r>
      <w:r w:rsidR="00606C49">
        <w:rPr>
          <w:rFonts w:ascii="Times New Roman" w:hAnsi="Times New Roman" w:cs="Times New Roman"/>
        </w:rPr>
        <w:t xml:space="preserve"> y el ataque a sitios web.</w:t>
      </w:r>
      <w:r w:rsidR="00BC03B1">
        <w:rPr>
          <w:rFonts w:ascii="Times New Roman" w:hAnsi="Times New Roman" w:cs="Times New Roman"/>
        </w:rPr>
        <w:t xml:space="preserve"> </w:t>
      </w:r>
      <w:r>
        <w:rPr>
          <w:rFonts w:ascii="Times New Roman" w:hAnsi="Times New Roman" w:cs="Times New Roman"/>
        </w:rPr>
        <w:t>Buena p</w:t>
      </w:r>
      <w:r w:rsidR="00606C49" w:rsidRPr="00606C49">
        <w:rPr>
          <w:rFonts w:ascii="Times New Roman" w:hAnsi="Times New Roman" w:cs="Times New Roman"/>
        </w:rPr>
        <w:t>arte de la p</w:t>
      </w:r>
      <w:r w:rsidR="00606C49">
        <w:rPr>
          <w:rFonts w:ascii="Times New Roman" w:hAnsi="Times New Roman" w:cs="Times New Roman"/>
        </w:rPr>
        <w:t>oblación tuvo que ser evacuada</w:t>
      </w:r>
      <w:r w:rsidR="00BC03B1">
        <w:rPr>
          <w:rFonts w:ascii="Times New Roman" w:hAnsi="Times New Roman" w:cs="Times New Roman"/>
        </w:rPr>
        <w:t xml:space="preserve">. </w:t>
      </w:r>
    </w:p>
    <w:p w14:paraId="23F50A85" w14:textId="77777777" w:rsidR="008D743C" w:rsidRDefault="008D743C" w:rsidP="00C95BF4">
      <w:pPr>
        <w:spacing w:after="0" w:line="276" w:lineRule="auto"/>
        <w:jc w:val="both"/>
        <w:rPr>
          <w:rFonts w:ascii="Times New Roman" w:hAnsi="Times New Roman" w:cs="Times New Roman"/>
        </w:rPr>
      </w:pPr>
    </w:p>
    <w:p w14:paraId="4F5450C5" w14:textId="6799684A" w:rsidR="00416108" w:rsidRPr="00D114F6" w:rsidRDefault="00606C49" w:rsidP="00C95BF4">
      <w:pPr>
        <w:spacing w:after="0" w:line="276" w:lineRule="auto"/>
        <w:jc w:val="both"/>
        <w:rPr>
          <w:rFonts w:ascii="Times New Roman" w:hAnsi="Times New Roman" w:cs="Times New Roman"/>
        </w:rPr>
      </w:pPr>
      <w:r w:rsidRPr="00D114F6">
        <w:rPr>
          <w:rFonts w:ascii="Times New Roman" w:hAnsi="Times New Roman" w:cs="Times New Roman"/>
        </w:rPr>
        <w:t>L</w:t>
      </w:r>
      <w:r w:rsidR="0017206E" w:rsidRPr="00D114F6">
        <w:rPr>
          <w:rFonts w:ascii="Times New Roman" w:hAnsi="Times New Roman" w:cs="Times New Roman"/>
        </w:rPr>
        <w:t>a limpieza étnica</w:t>
      </w:r>
      <w:r w:rsidRPr="00D114F6">
        <w:rPr>
          <w:rFonts w:ascii="Times New Roman" w:hAnsi="Times New Roman" w:cs="Times New Roman"/>
        </w:rPr>
        <w:t xml:space="preserve"> es una práctica realizada por ambos bandos</w:t>
      </w:r>
      <w:r w:rsidR="005E621C">
        <w:rPr>
          <w:rFonts w:ascii="Times New Roman" w:hAnsi="Times New Roman" w:cs="Times New Roman"/>
        </w:rPr>
        <w:t xml:space="preserve">. Se intenta borrar del mapa la presencia del bando rival. </w:t>
      </w:r>
      <w:r w:rsidR="0017206E" w:rsidRPr="00D114F6">
        <w:rPr>
          <w:rFonts w:ascii="Times New Roman" w:hAnsi="Times New Roman" w:cs="Times New Roman"/>
        </w:rPr>
        <w:t xml:space="preserve">En total, la guerra </w:t>
      </w:r>
      <w:r w:rsidR="005E621C">
        <w:rPr>
          <w:rFonts w:ascii="Times New Roman" w:hAnsi="Times New Roman" w:cs="Times New Roman"/>
        </w:rPr>
        <w:t xml:space="preserve">ha producido </w:t>
      </w:r>
      <w:r w:rsidR="0017206E" w:rsidRPr="00D114F6">
        <w:rPr>
          <w:rFonts w:ascii="Times New Roman" w:hAnsi="Times New Roman" w:cs="Times New Roman"/>
        </w:rPr>
        <w:t xml:space="preserve">unos </w:t>
      </w:r>
      <w:r w:rsidR="0017206E" w:rsidRPr="002567B8">
        <w:rPr>
          <w:rFonts w:ascii="Times New Roman" w:hAnsi="Times New Roman" w:cs="Times New Roman"/>
          <w:b/>
        </w:rPr>
        <w:t>20.000 muertos</w:t>
      </w:r>
      <w:r w:rsidR="0017206E" w:rsidRPr="00D114F6">
        <w:rPr>
          <w:rFonts w:ascii="Times New Roman" w:hAnsi="Times New Roman" w:cs="Times New Roman"/>
        </w:rPr>
        <w:t xml:space="preserve"> y </w:t>
      </w:r>
      <w:r w:rsidR="0017206E" w:rsidRPr="002567B8">
        <w:rPr>
          <w:rFonts w:ascii="Times New Roman" w:hAnsi="Times New Roman" w:cs="Times New Roman"/>
          <w:b/>
        </w:rPr>
        <w:t>300.000 desplazados</w:t>
      </w:r>
      <w:r w:rsidR="00673DE6">
        <w:rPr>
          <w:rFonts w:ascii="Times New Roman" w:hAnsi="Times New Roman" w:cs="Times New Roman"/>
        </w:rPr>
        <w:t xml:space="preserve">, llegando a situaciones en las que los habitantes de una ciudad la </w:t>
      </w:r>
      <w:r w:rsidR="0039695F" w:rsidRPr="00D114F6">
        <w:rPr>
          <w:rFonts w:ascii="Times New Roman" w:hAnsi="Times New Roman" w:cs="Times New Roman"/>
        </w:rPr>
        <w:t>abandon</w:t>
      </w:r>
      <w:r w:rsidR="00673DE6">
        <w:rPr>
          <w:rFonts w:ascii="Times New Roman" w:hAnsi="Times New Roman" w:cs="Times New Roman"/>
        </w:rPr>
        <w:t xml:space="preserve">an, como es el caso de </w:t>
      </w:r>
      <w:r w:rsidR="0039695F" w:rsidRPr="00D114F6">
        <w:rPr>
          <w:rFonts w:ascii="Times New Roman" w:hAnsi="Times New Roman" w:cs="Times New Roman"/>
        </w:rPr>
        <w:t>Gori</w:t>
      </w:r>
      <w:r w:rsidR="00D114F6" w:rsidRPr="00D114F6">
        <w:rPr>
          <w:rFonts w:ascii="Times New Roman" w:hAnsi="Times New Roman" w:cs="Times New Roman"/>
        </w:rPr>
        <w:t xml:space="preserve">. </w:t>
      </w:r>
      <w:r w:rsidR="0017206E" w:rsidRPr="00D114F6">
        <w:rPr>
          <w:rFonts w:ascii="Times New Roman" w:hAnsi="Times New Roman" w:cs="Times New Roman"/>
        </w:rPr>
        <w:t>D</w:t>
      </w:r>
      <w:r w:rsidR="00416108" w:rsidRPr="00D114F6">
        <w:rPr>
          <w:rFonts w:ascii="Times New Roman" w:hAnsi="Times New Roman" w:cs="Times New Roman"/>
        </w:rPr>
        <w:t xml:space="preserve">esde 2012 el Parlamento </w:t>
      </w:r>
      <w:r w:rsidR="0017206E" w:rsidRPr="00D114F6">
        <w:rPr>
          <w:rFonts w:ascii="Times New Roman" w:hAnsi="Times New Roman" w:cs="Times New Roman"/>
        </w:rPr>
        <w:t xml:space="preserve">de Georgia </w:t>
      </w:r>
      <w:r w:rsidR="00416108" w:rsidRPr="00D114F6">
        <w:rPr>
          <w:rFonts w:ascii="Times New Roman" w:hAnsi="Times New Roman" w:cs="Times New Roman"/>
        </w:rPr>
        <w:t>funciona en la ciudad de Kutaisi</w:t>
      </w:r>
      <w:r w:rsidR="00E90B7D">
        <w:rPr>
          <w:rFonts w:ascii="Times New Roman" w:hAnsi="Times New Roman" w:cs="Times New Roman"/>
        </w:rPr>
        <w:t xml:space="preserve"> [</w:t>
      </w:r>
      <w:hyperlink r:id="rId42"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416108" w:rsidRPr="00D114F6">
        <w:rPr>
          <w:rFonts w:ascii="Times New Roman" w:hAnsi="Times New Roman" w:cs="Times New Roman"/>
        </w:rPr>
        <w:t>.</w:t>
      </w:r>
    </w:p>
    <w:p w14:paraId="00353CBB" w14:textId="34D2F30A" w:rsidR="00416108" w:rsidRDefault="00416108" w:rsidP="00C95BF4">
      <w:pPr>
        <w:spacing w:after="0" w:line="276" w:lineRule="auto"/>
        <w:jc w:val="both"/>
        <w:rPr>
          <w:rFonts w:ascii="Times New Roman" w:hAnsi="Times New Roman" w:cs="Times New Roman"/>
          <w:highlight w:val="yellow"/>
        </w:rPr>
      </w:pPr>
    </w:p>
    <w:p w14:paraId="591F49C3" w14:textId="77777777" w:rsidR="00BE2295" w:rsidRPr="000846F3" w:rsidRDefault="00BE2295" w:rsidP="00C95BF4">
      <w:pPr>
        <w:spacing w:after="0" w:line="276" w:lineRule="auto"/>
        <w:jc w:val="both"/>
        <w:rPr>
          <w:rFonts w:ascii="Times New Roman" w:hAnsi="Times New Roman" w:cs="Times New Roman"/>
          <w:highlight w:val="yellow"/>
        </w:rPr>
      </w:pPr>
    </w:p>
    <w:p w14:paraId="56713EE6" w14:textId="19989579" w:rsidR="00C7684A" w:rsidRDefault="00C344BC" w:rsidP="00C95BF4">
      <w:pPr>
        <w:spacing w:after="0" w:line="276" w:lineRule="auto"/>
        <w:jc w:val="both"/>
        <w:rPr>
          <w:rFonts w:ascii="Times New Roman" w:hAnsi="Times New Roman" w:cs="Times New Roman"/>
          <w:b/>
        </w:rPr>
      </w:pPr>
      <w:r>
        <w:rPr>
          <w:rFonts w:ascii="Times New Roman" w:hAnsi="Times New Roman" w:cs="Times New Roman"/>
          <w:b/>
        </w:rPr>
        <w:t>3.3.</w:t>
      </w:r>
      <w:r w:rsidR="0030017C">
        <w:rPr>
          <w:rFonts w:ascii="Times New Roman" w:hAnsi="Times New Roman" w:cs="Times New Roman"/>
          <w:b/>
        </w:rPr>
        <w:t>3</w:t>
      </w:r>
      <w:r w:rsidR="00C7684A" w:rsidRPr="000846F3">
        <w:rPr>
          <w:rFonts w:ascii="Times New Roman" w:hAnsi="Times New Roman" w:cs="Times New Roman"/>
          <w:b/>
        </w:rPr>
        <w:t xml:space="preserve"> Chechenia</w:t>
      </w:r>
    </w:p>
    <w:p w14:paraId="10BE578E" w14:textId="77777777" w:rsidR="00673DE6" w:rsidRDefault="00673DE6" w:rsidP="00C95BF4">
      <w:pPr>
        <w:spacing w:after="0" w:line="276" w:lineRule="auto"/>
        <w:jc w:val="both"/>
        <w:rPr>
          <w:rFonts w:ascii="Times New Roman" w:hAnsi="Times New Roman" w:cs="Times New Roman"/>
        </w:rPr>
      </w:pPr>
    </w:p>
    <w:p w14:paraId="676B9F3C" w14:textId="1964DC93" w:rsidR="00761BCA" w:rsidRDefault="00BE2295" w:rsidP="00C95BF4">
      <w:pPr>
        <w:spacing w:after="0" w:line="276" w:lineRule="auto"/>
        <w:jc w:val="both"/>
        <w:rPr>
          <w:rFonts w:ascii="Times New Roman" w:hAnsi="Times New Roman" w:cs="Times New Roman"/>
        </w:rPr>
      </w:pPr>
      <w:r>
        <w:rPr>
          <w:rFonts w:ascii="Times New Roman" w:hAnsi="Times New Roman" w:cs="Times New Roman"/>
        </w:rPr>
        <w:t>El pueblo checheno</w:t>
      </w:r>
      <w:r w:rsidR="00673DE6">
        <w:rPr>
          <w:rFonts w:ascii="Times New Roman" w:hAnsi="Times New Roman" w:cs="Times New Roman"/>
        </w:rPr>
        <w:t xml:space="preserve"> </w:t>
      </w:r>
      <w:r w:rsidR="00761BCA" w:rsidRPr="00761BCA">
        <w:rPr>
          <w:rFonts w:ascii="Times New Roman" w:hAnsi="Times New Roman" w:cs="Times New Roman"/>
        </w:rPr>
        <w:t xml:space="preserve">se </w:t>
      </w:r>
      <w:r w:rsidR="00673DE6">
        <w:rPr>
          <w:rFonts w:ascii="Times New Roman" w:hAnsi="Times New Roman" w:cs="Times New Roman"/>
        </w:rPr>
        <w:t xml:space="preserve">ha enfrentado </w:t>
      </w:r>
      <w:r w:rsidR="00120F66">
        <w:rPr>
          <w:rFonts w:ascii="Times New Roman" w:hAnsi="Times New Roman" w:cs="Times New Roman"/>
        </w:rPr>
        <w:t xml:space="preserve">desde el siglo XIX </w:t>
      </w:r>
      <w:r w:rsidR="00673DE6">
        <w:rPr>
          <w:rFonts w:ascii="Times New Roman" w:hAnsi="Times New Roman" w:cs="Times New Roman"/>
        </w:rPr>
        <w:t>a Rusia</w:t>
      </w:r>
      <w:r w:rsidR="00120F66">
        <w:rPr>
          <w:rFonts w:ascii="Times New Roman" w:hAnsi="Times New Roman" w:cs="Times New Roman"/>
        </w:rPr>
        <w:t xml:space="preserve">, con motivo de la </w:t>
      </w:r>
      <w:r w:rsidR="006A6CFB">
        <w:rPr>
          <w:rFonts w:ascii="Times New Roman" w:hAnsi="Times New Roman" w:cs="Times New Roman"/>
        </w:rPr>
        <w:t xml:space="preserve">diferencia étnica </w:t>
      </w:r>
      <w:r w:rsidR="00120F66">
        <w:rPr>
          <w:rFonts w:ascii="Times New Roman" w:hAnsi="Times New Roman" w:cs="Times New Roman"/>
        </w:rPr>
        <w:t xml:space="preserve">y religiosa </w:t>
      </w:r>
      <w:r w:rsidR="006A6CFB">
        <w:rPr>
          <w:rFonts w:ascii="Times New Roman" w:hAnsi="Times New Roman" w:cs="Times New Roman"/>
        </w:rPr>
        <w:t>entre Chechenia y Rusia. L</w:t>
      </w:r>
      <w:r w:rsidR="00120F66">
        <w:rPr>
          <w:rFonts w:ascii="Times New Roman" w:hAnsi="Times New Roman" w:cs="Times New Roman"/>
        </w:rPr>
        <w:t>o</w:t>
      </w:r>
      <w:r w:rsidR="002F23FB">
        <w:rPr>
          <w:rFonts w:ascii="Times New Roman" w:hAnsi="Times New Roman" w:cs="Times New Roman"/>
        </w:rPr>
        <w:t>s sentimientos antir</w:t>
      </w:r>
      <w:r w:rsidR="006A6CFB">
        <w:rPr>
          <w:rFonts w:ascii="Times New Roman" w:hAnsi="Times New Roman" w:cs="Times New Roman"/>
        </w:rPr>
        <w:t>rusos crecieron a</w:t>
      </w:r>
      <w:r w:rsidR="00673DE6">
        <w:rPr>
          <w:rFonts w:ascii="Times New Roman" w:hAnsi="Times New Roman" w:cs="Times New Roman"/>
        </w:rPr>
        <w:t xml:space="preserve"> mediados de siglo XX</w:t>
      </w:r>
      <w:r w:rsidR="006A6CFB">
        <w:rPr>
          <w:rFonts w:ascii="Times New Roman" w:hAnsi="Times New Roman" w:cs="Times New Roman"/>
        </w:rPr>
        <w:t xml:space="preserve">, cuando </w:t>
      </w:r>
      <w:r w:rsidR="00673DE6">
        <w:rPr>
          <w:rFonts w:ascii="Times New Roman" w:hAnsi="Times New Roman" w:cs="Times New Roman"/>
        </w:rPr>
        <w:t>Stalin l</w:t>
      </w:r>
      <w:r w:rsidR="002F23FB">
        <w:rPr>
          <w:rFonts w:ascii="Times New Roman" w:hAnsi="Times New Roman" w:cs="Times New Roman"/>
        </w:rPr>
        <w:t>o</w:t>
      </w:r>
      <w:r w:rsidR="00673DE6">
        <w:rPr>
          <w:rFonts w:ascii="Times New Roman" w:hAnsi="Times New Roman" w:cs="Times New Roman"/>
        </w:rPr>
        <w:t>s acusó</w:t>
      </w:r>
      <w:r w:rsidR="002674C3" w:rsidRPr="002674C3">
        <w:rPr>
          <w:rFonts w:ascii="Times New Roman" w:hAnsi="Times New Roman" w:cs="Times New Roman"/>
        </w:rPr>
        <w:t xml:space="preserve"> de </w:t>
      </w:r>
      <w:r w:rsidR="00673DE6">
        <w:rPr>
          <w:rFonts w:ascii="Times New Roman" w:hAnsi="Times New Roman" w:cs="Times New Roman"/>
        </w:rPr>
        <w:t xml:space="preserve">haber </w:t>
      </w:r>
      <w:r w:rsidR="002674C3" w:rsidRPr="002674C3">
        <w:rPr>
          <w:rFonts w:ascii="Times New Roman" w:hAnsi="Times New Roman" w:cs="Times New Roman"/>
        </w:rPr>
        <w:t>colabora</w:t>
      </w:r>
      <w:r w:rsidR="00673DE6">
        <w:rPr>
          <w:rFonts w:ascii="Times New Roman" w:hAnsi="Times New Roman" w:cs="Times New Roman"/>
        </w:rPr>
        <w:t xml:space="preserve">do </w:t>
      </w:r>
      <w:r w:rsidR="002674C3" w:rsidRPr="002674C3">
        <w:rPr>
          <w:rFonts w:ascii="Times New Roman" w:hAnsi="Times New Roman" w:cs="Times New Roman"/>
        </w:rPr>
        <w:t xml:space="preserve">con </w:t>
      </w:r>
      <w:r w:rsidR="00673DE6">
        <w:rPr>
          <w:rFonts w:ascii="Times New Roman" w:hAnsi="Times New Roman" w:cs="Times New Roman"/>
        </w:rPr>
        <w:t>el ejército de Hitler y ordenó</w:t>
      </w:r>
      <w:r w:rsidR="002674C3" w:rsidRPr="002674C3">
        <w:rPr>
          <w:rFonts w:ascii="Times New Roman" w:hAnsi="Times New Roman" w:cs="Times New Roman"/>
        </w:rPr>
        <w:t xml:space="preserve"> su deportación masiva</w:t>
      </w:r>
      <w:r w:rsidR="00673DE6">
        <w:rPr>
          <w:rFonts w:ascii="Times New Roman" w:hAnsi="Times New Roman" w:cs="Times New Roman"/>
        </w:rPr>
        <w:t xml:space="preserve"> hacia las zonas de Siberia</w:t>
      </w:r>
      <w:r w:rsidR="002674C3" w:rsidRPr="002674C3">
        <w:rPr>
          <w:rFonts w:ascii="Times New Roman" w:hAnsi="Times New Roman" w:cs="Times New Roman"/>
        </w:rPr>
        <w:t>.</w:t>
      </w:r>
    </w:p>
    <w:p w14:paraId="0C50B981" w14:textId="77777777" w:rsidR="00673DE6" w:rsidRDefault="00673DE6" w:rsidP="00C95BF4">
      <w:pPr>
        <w:spacing w:after="0" w:line="276" w:lineRule="auto"/>
        <w:jc w:val="both"/>
        <w:rPr>
          <w:rFonts w:ascii="Times New Roman" w:hAnsi="Times New Roman" w:cs="Times New Roman"/>
        </w:rPr>
      </w:pPr>
    </w:p>
    <w:p w14:paraId="733D4A98" w14:textId="707EFF9A" w:rsidR="00673DE6" w:rsidRPr="00120F66" w:rsidRDefault="00673DE6" w:rsidP="00C95BF4">
      <w:pPr>
        <w:spacing w:after="0" w:line="276" w:lineRule="auto"/>
        <w:jc w:val="both"/>
        <w:rPr>
          <w:rFonts w:ascii="Times New Roman" w:hAnsi="Times New Roman" w:cs="Times New Roman"/>
        </w:rPr>
      </w:pPr>
      <w:r w:rsidRPr="00120F66">
        <w:rPr>
          <w:rFonts w:ascii="Times New Roman" w:hAnsi="Times New Roman" w:cs="Times New Roman"/>
        </w:rPr>
        <w:t xml:space="preserve">Tras el fin de la Unión Soviética, los chechenos expresaron de nuevo sus </w:t>
      </w:r>
      <w:r w:rsidR="002674C3" w:rsidRPr="00120F66">
        <w:rPr>
          <w:rFonts w:ascii="Times New Roman" w:hAnsi="Times New Roman" w:cs="Times New Roman"/>
        </w:rPr>
        <w:t xml:space="preserve">tendencias separatistas </w:t>
      </w:r>
      <w:r w:rsidRPr="00120F66">
        <w:rPr>
          <w:rFonts w:ascii="Times New Roman" w:hAnsi="Times New Roman" w:cs="Times New Roman"/>
        </w:rPr>
        <w:t xml:space="preserve">respecto a la </w:t>
      </w:r>
      <w:r w:rsidR="006A6CFB" w:rsidRPr="00120F66">
        <w:rPr>
          <w:rFonts w:ascii="Times New Roman" w:hAnsi="Times New Roman" w:cs="Times New Roman"/>
        </w:rPr>
        <w:t xml:space="preserve">esfera de </w:t>
      </w:r>
      <w:r w:rsidRPr="00120F66">
        <w:rPr>
          <w:rFonts w:ascii="Times New Roman" w:hAnsi="Times New Roman" w:cs="Times New Roman"/>
        </w:rPr>
        <w:t>influencia rusa</w:t>
      </w:r>
      <w:r w:rsidR="006A6CFB" w:rsidRPr="00120F66">
        <w:rPr>
          <w:rFonts w:ascii="Times New Roman" w:hAnsi="Times New Roman" w:cs="Times New Roman"/>
        </w:rPr>
        <w:t>.</w:t>
      </w:r>
      <w:r w:rsidR="00B37852" w:rsidRPr="00120F66">
        <w:rPr>
          <w:rFonts w:ascii="Times New Roman" w:hAnsi="Times New Roman" w:cs="Times New Roman"/>
        </w:rPr>
        <w:t xml:space="preserve"> </w:t>
      </w:r>
      <w:r w:rsidR="00120F66" w:rsidRPr="00120F66">
        <w:rPr>
          <w:rFonts w:ascii="Times New Roman" w:hAnsi="Times New Roman" w:cs="Times New Roman"/>
        </w:rPr>
        <w:t>Una de l</w:t>
      </w:r>
      <w:r w:rsidR="00120F66">
        <w:rPr>
          <w:rFonts w:ascii="Times New Roman" w:hAnsi="Times New Roman" w:cs="Times New Roman"/>
        </w:rPr>
        <w:t>a</w:t>
      </w:r>
      <w:r w:rsidR="00120F66" w:rsidRPr="00120F66">
        <w:rPr>
          <w:rFonts w:ascii="Times New Roman" w:hAnsi="Times New Roman" w:cs="Times New Roman"/>
        </w:rPr>
        <w:t xml:space="preserve">s dos </w:t>
      </w:r>
      <w:r w:rsidR="00B37852" w:rsidRPr="00120F66">
        <w:rPr>
          <w:rFonts w:ascii="Times New Roman" w:hAnsi="Times New Roman" w:cs="Times New Roman"/>
        </w:rPr>
        <w:t xml:space="preserve">únicas regiones autónomas que se negaron a firmar el </w:t>
      </w:r>
      <w:r w:rsidR="00120F66" w:rsidRPr="00120F66">
        <w:rPr>
          <w:rFonts w:ascii="Times New Roman" w:hAnsi="Times New Roman" w:cs="Times New Roman"/>
        </w:rPr>
        <w:t>t</w:t>
      </w:r>
      <w:r w:rsidR="00B37852" w:rsidRPr="00120F66">
        <w:rPr>
          <w:rFonts w:ascii="Times New Roman" w:hAnsi="Times New Roman" w:cs="Times New Roman"/>
        </w:rPr>
        <w:t xml:space="preserve">ratado de federación de 1992 fue Chechenia. </w:t>
      </w:r>
      <w:r w:rsidR="006A6CFB" w:rsidRPr="00120F66">
        <w:rPr>
          <w:rFonts w:ascii="Times New Roman" w:hAnsi="Times New Roman" w:cs="Times New Roman"/>
        </w:rPr>
        <w:t xml:space="preserve">Tal reivindicación encontró eco debido a </w:t>
      </w:r>
      <w:r w:rsidRPr="00120F66">
        <w:rPr>
          <w:rFonts w:ascii="Times New Roman" w:hAnsi="Times New Roman" w:cs="Times New Roman"/>
        </w:rPr>
        <w:t xml:space="preserve">que </w:t>
      </w:r>
      <w:r w:rsidR="006A6CFB" w:rsidRPr="00120F66">
        <w:rPr>
          <w:rFonts w:ascii="Times New Roman" w:hAnsi="Times New Roman" w:cs="Times New Roman"/>
        </w:rPr>
        <w:t>los chechenos encuentran s</w:t>
      </w:r>
      <w:r w:rsidR="00B37852" w:rsidRPr="00120F66">
        <w:rPr>
          <w:rFonts w:ascii="Times New Roman" w:hAnsi="Times New Roman" w:cs="Times New Roman"/>
        </w:rPr>
        <w:t>u</w:t>
      </w:r>
      <w:r w:rsidR="006A6CFB" w:rsidRPr="00120F66">
        <w:rPr>
          <w:rFonts w:ascii="Times New Roman" w:hAnsi="Times New Roman" w:cs="Times New Roman"/>
        </w:rPr>
        <w:t xml:space="preserve"> identidad en la religión musulmana</w:t>
      </w:r>
      <w:r w:rsidR="00120F66">
        <w:rPr>
          <w:rFonts w:ascii="Times New Roman" w:hAnsi="Times New Roman" w:cs="Times New Roman"/>
        </w:rPr>
        <w:t xml:space="preserve"> y ven a los rusos como un pueblo predominantemente ortodoxo</w:t>
      </w:r>
      <w:r w:rsidR="002F23FB">
        <w:rPr>
          <w:rFonts w:ascii="Times New Roman" w:hAnsi="Times New Roman" w:cs="Times New Roman"/>
        </w:rPr>
        <w:t>.</w:t>
      </w:r>
    </w:p>
    <w:p w14:paraId="3453C96B" w14:textId="77777777" w:rsidR="00673DE6" w:rsidRDefault="00673DE6" w:rsidP="00C95BF4">
      <w:pPr>
        <w:spacing w:after="0" w:line="276" w:lineRule="auto"/>
        <w:jc w:val="both"/>
        <w:rPr>
          <w:rFonts w:ascii="Times New Roman" w:hAnsi="Times New Roman" w:cs="Times New Roman"/>
        </w:rPr>
      </w:pPr>
    </w:p>
    <w:p w14:paraId="29821D36" w14:textId="54EBF0A2" w:rsidR="00673DE6" w:rsidRDefault="00673DE6" w:rsidP="00C95BF4">
      <w:pPr>
        <w:spacing w:after="0" w:line="276" w:lineRule="auto"/>
        <w:jc w:val="both"/>
        <w:rPr>
          <w:rFonts w:ascii="Times New Roman" w:hAnsi="Times New Roman" w:cs="Times New Roman"/>
        </w:rPr>
      </w:pPr>
      <w:r>
        <w:rPr>
          <w:rFonts w:ascii="Times New Roman" w:hAnsi="Times New Roman" w:cs="Times New Roman"/>
        </w:rPr>
        <w:t>La cuestión musulmana en Rusia no es asunto menor; s</w:t>
      </w:r>
      <w:r w:rsidR="00C344BC" w:rsidRPr="00C344BC">
        <w:rPr>
          <w:rFonts w:ascii="Times New Roman" w:hAnsi="Times New Roman" w:cs="Times New Roman"/>
        </w:rPr>
        <w:t xml:space="preserve">olo en Moscú viven dos millones de musulmanes, y uno de cada seis rusos profesa la religión </w:t>
      </w:r>
      <w:r>
        <w:rPr>
          <w:rFonts w:ascii="Times New Roman" w:hAnsi="Times New Roman" w:cs="Times New Roman"/>
        </w:rPr>
        <w:t xml:space="preserve">musulmana. A ello hay que añadir que Rusia </w:t>
      </w:r>
      <w:r w:rsidR="00C344BC" w:rsidRPr="00C344BC">
        <w:rPr>
          <w:rFonts w:ascii="Times New Roman" w:hAnsi="Times New Roman" w:cs="Times New Roman"/>
        </w:rPr>
        <w:t xml:space="preserve">ha hecho de la </w:t>
      </w:r>
      <w:r w:rsidR="00120F66">
        <w:rPr>
          <w:rFonts w:ascii="Times New Roman" w:hAnsi="Times New Roman" w:cs="Times New Roman"/>
        </w:rPr>
        <w:t>i</w:t>
      </w:r>
      <w:r w:rsidR="00C344BC" w:rsidRPr="00C344BC">
        <w:rPr>
          <w:rFonts w:ascii="Times New Roman" w:hAnsi="Times New Roman" w:cs="Times New Roman"/>
        </w:rPr>
        <w:t xml:space="preserve">glesia </w:t>
      </w:r>
      <w:r w:rsidR="00120F66">
        <w:rPr>
          <w:rFonts w:ascii="Times New Roman" w:hAnsi="Times New Roman" w:cs="Times New Roman"/>
        </w:rPr>
        <w:t>o</w:t>
      </w:r>
      <w:r w:rsidR="00C344BC" w:rsidRPr="00C344BC">
        <w:rPr>
          <w:rFonts w:ascii="Times New Roman" w:hAnsi="Times New Roman" w:cs="Times New Roman"/>
        </w:rPr>
        <w:t>rtodoxa uno de los pil</w:t>
      </w:r>
      <w:r>
        <w:rPr>
          <w:rFonts w:ascii="Times New Roman" w:hAnsi="Times New Roman" w:cs="Times New Roman"/>
        </w:rPr>
        <w:t>ares principales de su política</w:t>
      </w:r>
      <w:r w:rsidR="00C344BC" w:rsidRPr="00C344BC">
        <w:rPr>
          <w:rFonts w:ascii="Times New Roman" w:hAnsi="Times New Roman" w:cs="Times New Roman"/>
        </w:rPr>
        <w:t xml:space="preserve">. </w:t>
      </w:r>
    </w:p>
    <w:p w14:paraId="51FE66A1" w14:textId="77777777" w:rsidR="00673DE6" w:rsidRDefault="00673DE6" w:rsidP="00C95BF4">
      <w:pPr>
        <w:spacing w:after="0" w:line="276" w:lineRule="auto"/>
        <w:jc w:val="both"/>
        <w:rPr>
          <w:rFonts w:ascii="Times New Roman" w:hAnsi="Times New Roman" w:cs="Times New Roman"/>
        </w:rPr>
      </w:pPr>
    </w:p>
    <w:p w14:paraId="380372DA" w14:textId="7DC095AB" w:rsidR="00C344BC" w:rsidRDefault="00673DE6" w:rsidP="00C95BF4">
      <w:pPr>
        <w:spacing w:after="0" w:line="276" w:lineRule="auto"/>
        <w:jc w:val="both"/>
        <w:rPr>
          <w:rFonts w:ascii="Times New Roman" w:hAnsi="Times New Roman" w:cs="Times New Roman"/>
        </w:rPr>
      </w:pPr>
      <w:r>
        <w:rPr>
          <w:rFonts w:ascii="Times New Roman" w:hAnsi="Times New Roman" w:cs="Times New Roman"/>
        </w:rPr>
        <w:t xml:space="preserve">En contraste, </w:t>
      </w:r>
      <w:r w:rsidR="00C344BC" w:rsidRPr="00C344BC">
        <w:rPr>
          <w:rFonts w:ascii="Times New Roman" w:hAnsi="Times New Roman" w:cs="Times New Roman"/>
        </w:rPr>
        <w:t xml:space="preserve">Chechenia </w:t>
      </w:r>
      <w:r w:rsidR="00B37852">
        <w:rPr>
          <w:rFonts w:ascii="Times New Roman" w:hAnsi="Times New Roman" w:cs="Times New Roman"/>
        </w:rPr>
        <w:t xml:space="preserve">cada vez se </w:t>
      </w:r>
      <w:r w:rsidR="00C344BC" w:rsidRPr="00C344BC">
        <w:rPr>
          <w:rFonts w:ascii="Times New Roman" w:hAnsi="Times New Roman" w:cs="Times New Roman"/>
        </w:rPr>
        <w:t>conv</w:t>
      </w:r>
      <w:r w:rsidR="00B37852">
        <w:rPr>
          <w:rFonts w:ascii="Times New Roman" w:hAnsi="Times New Roman" w:cs="Times New Roman"/>
        </w:rPr>
        <w:t xml:space="preserve">ierte más en </w:t>
      </w:r>
      <w:r w:rsidR="00C344BC" w:rsidRPr="00C344BC">
        <w:rPr>
          <w:rFonts w:ascii="Times New Roman" w:hAnsi="Times New Roman" w:cs="Times New Roman"/>
        </w:rPr>
        <w:t xml:space="preserve">un Estado </w:t>
      </w:r>
      <w:r w:rsidR="002F23FB">
        <w:rPr>
          <w:rFonts w:ascii="Times New Roman" w:hAnsi="Times New Roman" w:cs="Times New Roman"/>
        </w:rPr>
        <w:t xml:space="preserve">que se identifica con la religión </w:t>
      </w:r>
      <w:r w:rsidR="00120F66">
        <w:rPr>
          <w:rFonts w:ascii="Times New Roman" w:hAnsi="Times New Roman" w:cs="Times New Roman"/>
        </w:rPr>
        <w:t>i</w:t>
      </w:r>
      <w:r w:rsidR="00C344BC" w:rsidRPr="00C344BC">
        <w:rPr>
          <w:rFonts w:ascii="Times New Roman" w:hAnsi="Times New Roman" w:cs="Times New Roman"/>
        </w:rPr>
        <w:t>slámic</w:t>
      </w:r>
      <w:r w:rsidR="002F23FB">
        <w:rPr>
          <w:rFonts w:ascii="Times New Roman" w:hAnsi="Times New Roman" w:cs="Times New Roman"/>
        </w:rPr>
        <w:t>a</w:t>
      </w:r>
      <w:r w:rsidR="00C344BC" w:rsidRPr="00C344BC">
        <w:rPr>
          <w:rFonts w:ascii="Times New Roman" w:hAnsi="Times New Roman" w:cs="Times New Roman"/>
        </w:rPr>
        <w:t xml:space="preserve">. La enseñanza laica ha sido sustituida por la islámica, </w:t>
      </w:r>
      <w:r w:rsidR="002F23FB">
        <w:rPr>
          <w:rFonts w:ascii="Times New Roman" w:hAnsi="Times New Roman" w:cs="Times New Roman"/>
        </w:rPr>
        <w:t xml:space="preserve">donde </w:t>
      </w:r>
      <w:r w:rsidR="00C344BC" w:rsidRPr="00C344BC">
        <w:rPr>
          <w:rFonts w:ascii="Times New Roman" w:hAnsi="Times New Roman" w:cs="Times New Roman"/>
        </w:rPr>
        <w:t xml:space="preserve">el aprendizaje del Corán es obligatorio. </w:t>
      </w:r>
      <w:r>
        <w:rPr>
          <w:rFonts w:ascii="Times New Roman" w:hAnsi="Times New Roman" w:cs="Times New Roman"/>
        </w:rPr>
        <w:t>Asimismo, c</w:t>
      </w:r>
      <w:r w:rsidR="00C344BC" w:rsidRPr="00C344BC">
        <w:rPr>
          <w:rFonts w:ascii="Times New Roman" w:hAnsi="Times New Roman" w:cs="Times New Roman"/>
        </w:rPr>
        <w:t>ada distrito cuenta con un juez islámico cuyas sentencias</w:t>
      </w:r>
      <w:r>
        <w:rPr>
          <w:rFonts w:ascii="Times New Roman" w:hAnsi="Times New Roman" w:cs="Times New Roman"/>
        </w:rPr>
        <w:t>,</w:t>
      </w:r>
      <w:r w:rsidR="00C344BC" w:rsidRPr="00C344BC">
        <w:rPr>
          <w:rFonts w:ascii="Times New Roman" w:hAnsi="Times New Roman" w:cs="Times New Roman"/>
        </w:rPr>
        <w:t xml:space="preserve"> </w:t>
      </w:r>
      <w:r>
        <w:rPr>
          <w:rFonts w:ascii="Times New Roman" w:hAnsi="Times New Roman" w:cs="Times New Roman"/>
        </w:rPr>
        <w:t xml:space="preserve">basadas en la </w:t>
      </w:r>
      <w:r w:rsidR="00120F66" w:rsidRPr="00120F66">
        <w:rPr>
          <w:rFonts w:ascii="Times New Roman" w:hAnsi="Times New Roman" w:cs="Times New Roman"/>
          <w:b/>
          <w:i/>
        </w:rPr>
        <w:t>s</w:t>
      </w:r>
      <w:r w:rsidRPr="00120F66">
        <w:rPr>
          <w:rFonts w:ascii="Times New Roman" w:hAnsi="Times New Roman" w:cs="Times New Roman"/>
          <w:b/>
          <w:i/>
        </w:rPr>
        <w:t>har</w:t>
      </w:r>
      <w:r w:rsidR="00120F66" w:rsidRPr="00120F66">
        <w:rPr>
          <w:rFonts w:ascii="Times New Roman" w:hAnsi="Times New Roman" w:cs="Times New Roman"/>
          <w:b/>
          <w:i/>
        </w:rPr>
        <w:t>i</w:t>
      </w:r>
      <w:r w:rsidRPr="00120F66">
        <w:rPr>
          <w:rFonts w:ascii="Times New Roman" w:hAnsi="Times New Roman" w:cs="Times New Roman"/>
          <w:b/>
          <w:i/>
        </w:rPr>
        <w:t>a</w:t>
      </w:r>
      <w:r>
        <w:rPr>
          <w:rFonts w:ascii="Times New Roman" w:hAnsi="Times New Roman" w:cs="Times New Roman"/>
        </w:rPr>
        <w:t>, son inapelables.</w:t>
      </w:r>
    </w:p>
    <w:p w14:paraId="4104C653"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C067B8" w:rsidRPr="000846F3" w14:paraId="6066BD74" w14:textId="77777777" w:rsidTr="005A2B85">
        <w:tc>
          <w:tcPr>
            <w:tcW w:w="8978" w:type="dxa"/>
            <w:gridSpan w:val="2"/>
            <w:shd w:val="clear" w:color="auto" w:fill="000000" w:themeFill="text1"/>
          </w:tcPr>
          <w:p w14:paraId="5E222EB5" w14:textId="77777777" w:rsidR="00C067B8" w:rsidRPr="000846F3" w:rsidRDefault="00C067B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067B8" w:rsidRPr="000846F3" w14:paraId="2DCB5F15" w14:textId="77777777" w:rsidTr="005A2B85">
        <w:tc>
          <w:tcPr>
            <w:tcW w:w="2518" w:type="dxa"/>
          </w:tcPr>
          <w:p w14:paraId="607EF3F7" w14:textId="77777777" w:rsidR="00C067B8" w:rsidRPr="000846F3" w:rsidRDefault="00C067B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16D3994" w14:textId="5568F418" w:rsidR="00C067B8" w:rsidRDefault="002F23FB" w:rsidP="00C95BF4">
            <w:pPr>
              <w:spacing w:line="276" w:lineRule="auto"/>
              <w:jc w:val="both"/>
            </w:pPr>
            <w:r>
              <w:rPr>
                <w:rFonts w:ascii="Times New Roman" w:hAnsi="Times New Roman" w:cs="Times New Roman"/>
              </w:rPr>
              <w:t>No</w:t>
            </w:r>
            <w:r w:rsidR="00C067B8">
              <w:rPr>
                <w:rFonts w:ascii="Times New Roman" w:hAnsi="Times New Roman" w:cs="Times New Roman"/>
              </w:rPr>
              <w:t xml:space="preserve"> hay que perder de vista los factores económicos. Chechenia es una región rica</w:t>
            </w:r>
            <w:r w:rsidR="00C067B8" w:rsidRPr="00B37852">
              <w:rPr>
                <w:rFonts w:ascii="Times New Roman" w:hAnsi="Times New Roman" w:cs="Times New Roman"/>
              </w:rPr>
              <w:t xml:space="preserve"> en petróleo</w:t>
            </w:r>
            <w:r w:rsidR="00C067B8">
              <w:rPr>
                <w:rFonts w:ascii="Times New Roman" w:hAnsi="Times New Roman" w:cs="Times New Roman"/>
              </w:rPr>
              <w:t xml:space="preserve">. Además, existe un oleoducto que cruza el </w:t>
            </w:r>
            <w:r w:rsidR="00C067B8" w:rsidRPr="002674C3">
              <w:rPr>
                <w:rFonts w:ascii="Times New Roman" w:hAnsi="Times New Roman" w:cs="Times New Roman"/>
              </w:rPr>
              <w:t>Cáucaso</w:t>
            </w:r>
            <w:r w:rsidR="00C067B8">
              <w:rPr>
                <w:rFonts w:ascii="Times New Roman" w:hAnsi="Times New Roman" w:cs="Times New Roman"/>
              </w:rPr>
              <w:t xml:space="preserve"> y </w:t>
            </w:r>
            <w:r>
              <w:rPr>
                <w:rFonts w:ascii="Times New Roman" w:hAnsi="Times New Roman" w:cs="Times New Roman"/>
              </w:rPr>
              <w:t>atraviesa</w:t>
            </w:r>
            <w:r w:rsidR="00C067B8" w:rsidRPr="002674C3">
              <w:rPr>
                <w:rFonts w:ascii="Times New Roman" w:hAnsi="Times New Roman" w:cs="Times New Roman"/>
              </w:rPr>
              <w:t xml:space="preserve"> </w:t>
            </w:r>
            <w:r w:rsidR="00C067B8">
              <w:rPr>
                <w:rFonts w:ascii="Times New Roman" w:hAnsi="Times New Roman" w:cs="Times New Roman"/>
              </w:rPr>
              <w:t xml:space="preserve">Chechenia </w:t>
            </w:r>
            <w:r w:rsidR="00C067B8" w:rsidRPr="002674C3">
              <w:rPr>
                <w:rFonts w:ascii="Times New Roman" w:hAnsi="Times New Roman" w:cs="Times New Roman"/>
              </w:rPr>
              <w:t>transportando el petróleo de los campos de la región del Mar Caspio</w:t>
            </w:r>
            <w:r w:rsidR="00C067B8">
              <w:rPr>
                <w:rFonts w:ascii="Times New Roman" w:hAnsi="Times New Roman" w:cs="Times New Roman"/>
              </w:rPr>
              <w:t xml:space="preserve"> y donde Estados Unidos tiene intereses energéticos. Desde esa perspectiva, </w:t>
            </w:r>
            <w:r w:rsidR="00C067B8" w:rsidRPr="002674C3">
              <w:rPr>
                <w:rFonts w:ascii="Times New Roman" w:hAnsi="Times New Roman" w:cs="Times New Roman"/>
              </w:rPr>
              <w:t xml:space="preserve">Chechenia </w:t>
            </w:r>
            <w:r w:rsidR="00C067B8">
              <w:rPr>
                <w:rFonts w:ascii="Times New Roman" w:hAnsi="Times New Roman" w:cs="Times New Roman"/>
              </w:rPr>
              <w:t xml:space="preserve">es una pieza del ajedrez </w:t>
            </w:r>
            <w:r w:rsidR="00C067B8" w:rsidRPr="002674C3">
              <w:rPr>
                <w:rFonts w:ascii="Times New Roman" w:hAnsi="Times New Roman" w:cs="Times New Roman"/>
              </w:rPr>
              <w:t xml:space="preserve">al que cada </w:t>
            </w:r>
            <w:r w:rsidR="00C067B8">
              <w:rPr>
                <w:rFonts w:ascii="Times New Roman" w:hAnsi="Times New Roman" w:cs="Times New Roman"/>
              </w:rPr>
              <w:t xml:space="preserve">potencia </w:t>
            </w:r>
            <w:r w:rsidR="00C067B8" w:rsidRPr="002674C3">
              <w:rPr>
                <w:rFonts w:ascii="Times New Roman" w:hAnsi="Times New Roman" w:cs="Times New Roman"/>
              </w:rPr>
              <w:t xml:space="preserve">utiliza </w:t>
            </w:r>
            <w:r w:rsidR="00C067B8">
              <w:rPr>
                <w:rFonts w:ascii="Times New Roman" w:hAnsi="Times New Roman" w:cs="Times New Roman"/>
              </w:rPr>
              <w:t xml:space="preserve">según sus </w:t>
            </w:r>
            <w:r w:rsidR="00C067B8" w:rsidRPr="002674C3">
              <w:rPr>
                <w:rFonts w:ascii="Times New Roman" w:hAnsi="Times New Roman" w:cs="Times New Roman"/>
              </w:rPr>
              <w:t>necesidades</w:t>
            </w:r>
            <w:r w:rsidR="00C067B8">
              <w:rPr>
                <w:rFonts w:ascii="Times New Roman" w:hAnsi="Times New Roman" w:cs="Times New Roman"/>
              </w:rPr>
              <w:t>.</w:t>
            </w:r>
            <w:r w:rsidR="00C067B8" w:rsidRPr="00CF5B2B">
              <w:t xml:space="preserve"> </w:t>
            </w:r>
          </w:p>
          <w:p w14:paraId="016228FF" w14:textId="6BE715FF" w:rsidR="00C067B8" w:rsidRPr="000846F3" w:rsidRDefault="00C067B8" w:rsidP="00C95BF4">
            <w:pPr>
              <w:spacing w:line="276" w:lineRule="auto"/>
              <w:jc w:val="both"/>
              <w:rPr>
                <w:rFonts w:ascii="Times New Roman" w:hAnsi="Times New Roman" w:cs="Times New Roman"/>
                <w:b/>
                <w:sz w:val="24"/>
                <w:szCs w:val="24"/>
              </w:rPr>
            </w:pPr>
            <w:r w:rsidRPr="00CF5B2B">
              <w:rPr>
                <w:rFonts w:ascii="Times New Roman" w:hAnsi="Times New Roman" w:cs="Times New Roman"/>
              </w:rPr>
              <w:t>Las inmensas reservas petroleras, bajo del mar Caspio y de las ex</w:t>
            </w:r>
            <w:r w:rsidR="002F23FB">
              <w:rPr>
                <w:rFonts w:ascii="Times New Roman" w:hAnsi="Times New Roman" w:cs="Times New Roman"/>
              </w:rPr>
              <w:t xml:space="preserve"> </w:t>
            </w:r>
            <w:r w:rsidRPr="00CF5B2B">
              <w:rPr>
                <w:rFonts w:ascii="Times New Roman" w:hAnsi="Times New Roman" w:cs="Times New Roman"/>
              </w:rPr>
              <w:t xml:space="preserve">repúblicas soviéticas de Kazajstán, Azerbaiján, Turkmenistán y Uzbekistán, serán cruciales para la economía mundial durante el siglo XXI. Las pugnas por </w:t>
            </w:r>
            <w:r>
              <w:rPr>
                <w:rFonts w:ascii="Times New Roman" w:hAnsi="Times New Roman" w:cs="Times New Roman"/>
              </w:rPr>
              <w:t xml:space="preserve">su </w:t>
            </w:r>
            <w:r w:rsidRPr="00CF5B2B">
              <w:rPr>
                <w:rFonts w:ascii="Times New Roman" w:hAnsi="Times New Roman" w:cs="Times New Roman"/>
              </w:rPr>
              <w:t>control constituyen una de las cuestiones más importantes en la política exterior de las grandes potencias</w:t>
            </w:r>
            <w:r>
              <w:rPr>
                <w:rFonts w:ascii="Times New Roman" w:hAnsi="Times New Roman" w:cs="Times New Roman"/>
              </w:rPr>
              <w:t>.</w:t>
            </w:r>
          </w:p>
        </w:tc>
      </w:tr>
    </w:tbl>
    <w:p w14:paraId="65FDC7F4" w14:textId="77777777" w:rsidR="00CF5B2B" w:rsidRDefault="00CF5B2B" w:rsidP="00C95BF4">
      <w:pPr>
        <w:spacing w:after="0" w:line="276" w:lineRule="auto"/>
        <w:jc w:val="both"/>
      </w:pPr>
    </w:p>
    <w:p w14:paraId="4CA1832E" w14:textId="77777777" w:rsidR="00120F66" w:rsidRDefault="00B37852" w:rsidP="00C95BF4">
      <w:pPr>
        <w:spacing w:after="0" w:line="276" w:lineRule="auto"/>
        <w:jc w:val="both"/>
        <w:rPr>
          <w:rFonts w:ascii="Times New Roman" w:hAnsi="Times New Roman" w:cs="Times New Roman"/>
        </w:rPr>
      </w:pPr>
      <w:r>
        <w:rPr>
          <w:rFonts w:ascii="Times New Roman" w:hAnsi="Times New Roman" w:cs="Times New Roman"/>
        </w:rPr>
        <w:t xml:space="preserve">Tras la primer guerra </w:t>
      </w:r>
      <w:r w:rsidR="00CF4C46">
        <w:rPr>
          <w:rFonts w:ascii="Times New Roman" w:hAnsi="Times New Roman" w:cs="Times New Roman"/>
        </w:rPr>
        <w:t xml:space="preserve">ocurrida entre </w:t>
      </w:r>
      <w:r>
        <w:rPr>
          <w:rFonts w:ascii="Times New Roman" w:hAnsi="Times New Roman" w:cs="Times New Roman"/>
        </w:rPr>
        <w:t xml:space="preserve">en </w:t>
      </w:r>
      <w:r w:rsidR="00673DE6">
        <w:rPr>
          <w:rFonts w:ascii="Times New Roman" w:hAnsi="Times New Roman" w:cs="Times New Roman"/>
        </w:rPr>
        <w:t>1994</w:t>
      </w:r>
      <w:r w:rsidR="00CF4C46">
        <w:rPr>
          <w:rFonts w:ascii="Times New Roman" w:hAnsi="Times New Roman" w:cs="Times New Roman"/>
        </w:rPr>
        <w:t xml:space="preserve"> y 1996</w:t>
      </w:r>
      <w:r w:rsidR="00673DE6">
        <w:rPr>
          <w:rFonts w:ascii="Times New Roman" w:hAnsi="Times New Roman" w:cs="Times New Roman"/>
        </w:rPr>
        <w:t xml:space="preserve">, </w:t>
      </w:r>
      <w:r w:rsidRPr="00B37852">
        <w:rPr>
          <w:rFonts w:ascii="Times New Roman" w:hAnsi="Times New Roman" w:cs="Times New Roman"/>
        </w:rPr>
        <w:t>los rusos aceptaron retirar</w:t>
      </w:r>
      <w:r>
        <w:rPr>
          <w:rFonts w:ascii="Times New Roman" w:hAnsi="Times New Roman" w:cs="Times New Roman"/>
        </w:rPr>
        <w:t xml:space="preserve"> todas sus fuerzas </w:t>
      </w:r>
      <w:r w:rsidR="00120F66">
        <w:rPr>
          <w:rFonts w:ascii="Times New Roman" w:hAnsi="Times New Roman" w:cs="Times New Roman"/>
        </w:rPr>
        <w:t>de</w:t>
      </w:r>
      <w:r>
        <w:rPr>
          <w:rFonts w:ascii="Times New Roman" w:hAnsi="Times New Roman" w:cs="Times New Roman"/>
        </w:rPr>
        <w:t xml:space="preserve"> Chechenia.</w:t>
      </w:r>
      <w:r w:rsidR="00673DE6">
        <w:rPr>
          <w:rFonts w:ascii="Times New Roman" w:hAnsi="Times New Roman" w:cs="Times New Roman"/>
        </w:rPr>
        <w:t xml:space="preserve"> </w:t>
      </w:r>
      <w:r w:rsidR="00120F66">
        <w:rPr>
          <w:rFonts w:ascii="Times New Roman" w:hAnsi="Times New Roman" w:cs="Times New Roman"/>
        </w:rPr>
        <w:t xml:space="preserve">Pero </w:t>
      </w:r>
      <w:r w:rsidR="001C5CCC" w:rsidRPr="001C5CCC">
        <w:rPr>
          <w:rFonts w:ascii="Times New Roman" w:hAnsi="Times New Roman" w:cs="Times New Roman"/>
        </w:rPr>
        <w:t xml:space="preserve">la intervención rusa </w:t>
      </w:r>
      <w:r w:rsidR="001C5CCC">
        <w:rPr>
          <w:rFonts w:ascii="Times New Roman" w:hAnsi="Times New Roman" w:cs="Times New Roman"/>
        </w:rPr>
        <w:t xml:space="preserve">envió </w:t>
      </w:r>
      <w:r w:rsidR="00120F66">
        <w:rPr>
          <w:rFonts w:ascii="Times New Roman" w:hAnsi="Times New Roman" w:cs="Times New Roman"/>
        </w:rPr>
        <w:t xml:space="preserve">el </w:t>
      </w:r>
      <w:r w:rsidR="001C5CCC" w:rsidRPr="001C5CCC">
        <w:rPr>
          <w:rFonts w:ascii="Times New Roman" w:hAnsi="Times New Roman" w:cs="Times New Roman"/>
        </w:rPr>
        <w:t xml:space="preserve">mensaje </w:t>
      </w:r>
      <w:r w:rsidR="00120F66">
        <w:rPr>
          <w:rFonts w:ascii="Times New Roman" w:hAnsi="Times New Roman" w:cs="Times New Roman"/>
        </w:rPr>
        <w:t xml:space="preserve">de que </w:t>
      </w:r>
      <w:r w:rsidR="001C5CCC" w:rsidRPr="001C5CCC">
        <w:rPr>
          <w:rFonts w:ascii="Times New Roman" w:hAnsi="Times New Roman" w:cs="Times New Roman"/>
        </w:rPr>
        <w:t xml:space="preserve">Moscú no </w:t>
      </w:r>
      <w:r w:rsidR="001C5CCC">
        <w:rPr>
          <w:rFonts w:ascii="Times New Roman" w:hAnsi="Times New Roman" w:cs="Times New Roman"/>
        </w:rPr>
        <w:t xml:space="preserve">dudaría </w:t>
      </w:r>
      <w:r w:rsidR="001C5CCC" w:rsidRPr="001C5CCC">
        <w:rPr>
          <w:rFonts w:ascii="Times New Roman" w:hAnsi="Times New Roman" w:cs="Times New Roman"/>
        </w:rPr>
        <w:t xml:space="preserve">en </w:t>
      </w:r>
      <w:r w:rsidR="001C5CCC">
        <w:rPr>
          <w:rFonts w:ascii="Times New Roman" w:hAnsi="Times New Roman" w:cs="Times New Roman"/>
        </w:rPr>
        <w:t xml:space="preserve">usar </w:t>
      </w:r>
      <w:r w:rsidR="001C5CCC" w:rsidRPr="001C5CCC">
        <w:rPr>
          <w:rFonts w:ascii="Times New Roman" w:hAnsi="Times New Roman" w:cs="Times New Roman"/>
        </w:rPr>
        <w:t>la fuerza para impedir tentativa</w:t>
      </w:r>
      <w:r w:rsidR="001C5CCC">
        <w:rPr>
          <w:rFonts w:ascii="Times New Roman" w:hAnsi="Times New Roman" w:cs="Times New Roman"/>
        </w:rPr>
        <w:t>s</w:t>
      </w:r>
      <w:r w:rsidR="001C5CCC" w:rsidRPr="001C5CCC">
        <w:rPr>
          <w:rFonts w:ascii="Times New Roman" w:hAnsi="Times New Roman" w:cs="Times New Roman"/>
        </w:rPr>
        <w:t xml:space="preserve"> de independencia</w:t>
      </w:r>
      <w:r w:rsidR="001C5CCC">
        <w:rPr>
          <w:rFonts w:ascii="Times New Roman" w:hAnsi="Times New Roman" w:cs="Times New Roman"/>
        </w:rPr>
        <w:t xml:space="preserve">. </w:t>
      </w:r>
    </w:p>
    <w:p w14:paraId="030EEAA9" w14:textId="77777777" w:rsidR="00120F66" w:rsidRDefault="00120F66" w:rsidP="00C95BF4">
      <w:pPr>
        <w:spacing w:after="0" w:line="276" w:lineRule="auto"/>
        <w:jc w:val="both"/>
        <w:rPr>
          <w:rFonts w:ascii="Times New Roman" w:hAnsi="Times New Roman" w:cs="Times New Roman"/>
        </w:rPr>
      </w:pPr>
    </w:p>
    <w:p w14:paraId="16004912" w14:textId="1BC4AB6A" w:rsidR="00CF4C46" w:rsidRDefault="00B37852" w:rsidP="00C95BF4">
      <w:pPr>
        <w:spacing w:after="0" w:line="276" w:lineRule="auto"/>
        <w:jc w:val="both"/>
        <w:rPr>
          <w:rFonts w:ascii="Times New Roman" w:hAnsi="Times New Roman" w:cs="Times New Roman"/>
        </w:rPr>
      </w:pPr>
      <w:r>
        <w:rPr>
          <w:rFonts w:ascii="Times New Roman" w:hAnsi="Times New Roman" w:cs="Times New Roman"/>
        </w:rPr>
        <w:t xml:space="preserve">Sin embargo la economía </w:t>
      </w:r>
      <w:r w:rsidR="00120F66">
        <w:rPr>
          <w:rFonts w:ascii="Times New Roman" w:hAnsi="Times New Roman" w:cs="Times New Roman"/>
        </w:rPr>
        <w:t xml:space="preserve">chechena </w:t>
      </w:r>
      <w:r>
        <w:rPr>
          <w:rFonts w:ascii="Times New Roman" w:hAnsi="Times New Roman" w:cs="Times New Roman"/>
        </w:rPr>
        <w:t>se desplomó</w:t>
      </w:r>
      <w:r w:rsidR="002674C3" w:rsidRPr="002674C3">
        <w:rPr>
          <w:rFonts w:ascii="Times New Roman" w:hAnsi="Times New Roman" w:cs="Times New Roman"/>
        </w:rPr>
        <w:t xml:space="preserve"> y </w:t>
      </w:r>
      <w:r>
        <w:rPr>
          <w:rFonts w:ascii="Times New Roman" w:hAnsi="Times New Roman" w:cs="Times New Roman"/>
        </w:rPr>
        <w:t xml:space="preserve">el país empezó a ser controlado por </w:t>
      </w:r>
      <w:r w:rsidR="002674C3" w:rsidRPr="002674C3">
        <w:rPr>
          <w:rFonts w:ascii="Times New Roman" w:hAnsi="Times New Roman" w:cs="Times New Roman"/>
        </w:rPr>
        <w:t>mafias</w:t>
      </w:r>
      <w:r>
        <w:rPr>
          <w:rFonts w:ascii="Times New Roman" w:hAnsi="Times New Roman" w:cs="Times New Roman"/>
        </w:rPr>
        <w:t xml:space="preserve">. </w:t>
      </w:r>
      <w:r w:rsidR="00CF4C46" w:rsidRPr="002674C3">
        <w:rPr>
          <w:rFonts w:ascii="Times New Roman" w:hAnsi="Times New Roman" w:cs="Times New Roman"/>
        </w:rPr>
        <w:t>En 1999 el país est</w:t>
      </w:r>
      <w:r w:rsidR="00CF4C46">
        <w:rPr>
          <w:rFonts w:ascii="Times New Roman" w:hAnsi="Times New Roman" w:cs="Times New Roman"/>
        </w:rPr>
        <w:t xml:space="preserve">uvo </w:t>
      </w:r>
      <w:r w:rsidR="00CF4C46" w:rsidRPr="002674C3">
        <w:rPr>
          <w:rFonts w:ascii="Times New Roman" w:hAnsi="Times New Roman" w:cs="Times New Roman"/>
        </w:rPr>
        <w:t xml:space="preserve">al borde de la guerra civil. Los secuestros, el tráfico de armas y el robo de petróleo </w:t>
      </w:r>
      <w:r w:rsidR="00CF4C46">
        <w:rPr>
          <w:rFonts w:ascii="Times New Roman" w:hAnsi="Times New Roman" w:cs="Times New Roman"/>
        </w:rPr>
        <w:t xml:space="preserve">eran </w:t>
      </w:r>
      <w:r w:rsidR="00CF4C46" w:rsidRPr="002674C3">
        <w:rPr>
          <w:rFonts w:ascii="Times New Roman" w:hAnsi="Times New Roman" w:cs="Times New Roman"/>
        </w:rPr>
        <w:t>moneda corriente.</w:t>
      </w:r>
    </w:p>
    <w:p w14:paraId="20F833B6" w14:textId="77777777" w:rsidR="00B37852" w:rsidRDefault="00B37852" w:rsidP="00C95BF4">
      <w:pPr>
        <w:spacing w:after="0" w:line="276" w:lineRule="auto"/>
        <w:jc w:val="both"/>
        <w:rPr>
          <w:rFonts w:ascii="Times New Roman" w:hAnsi="Times New Roman" w:cs="Times New Roman"/>
        </w:rPr>
      </w:pPr>
    </w:p>
    <w:p w14:paraId="656C955C" w14:textId="1B43D212" w:rsidR="006639F2" w:rsidRDefault="006639F2" w:rsidP="00C95BF4">
      <w:pPr>
        <w:spacing w:after="0" w:line="276" w:lineRule="auto"/>
        <w:jc w:val="both"/>
        <w:rPr>
          <w:rFonts w:ascii="Times New Roman" w:hAnsi="Times New Roman" w:cs="Times New Roman"/>
        </w:rPr>
      </w:pPr>
      <w:r>
        <w:rPr>
          <w:rFonts w:ascii="Times New Roman" w:hAnsi="Times New Roman" w:cs="Times New Roman"/>
        </w:rPr>
        <w:t xml:space="preserve">La segunda campaña empezó en 1999 </w:t>
      </w:r>
      <w:r w:rsidR="00EF485E">
        <w:rPr>
          <w:rFonts w:ascii="Times New Roman" w:hAnsi="Times New Roman" w:cs="Times New Roman"/>
        </w:rPr>
        <w:t xml:space="preserve">y </w:t>
      </w:r>
      <w:r w:rsidR="001C5CCC" w:rsidRPr="001C5CCC">
        <w:rPr>
          <w:rFonts w:ascii="Times New Roman" w:hAnsi="Times New Roman" w:cs="Times New Roman"/>
        </w:rPr>
        <w:t>fue presentada por las autoridades rusas como una operación antiterrorista</w:t>
      </w:r>
      <w:r w:rsidR="005D60D0">
        <w:rPr>
          <w:rFonts w:ascii="Times New Roman" w:hAnsi="Times New Roman" w:cs="Times New Roman"/>
        </w:rPr>
        <w:t xml:space="preserve"> interna</w:t>
      </w:r>
      <w:r w:rsidR="001C5CCC" w:rsidRPr="001C5CCC">
        <w:rPr>
          <w:rFonts w:ascii="Times New Roman" w:hAnsi="Times New Roman" w:cs="Times New Roman"/>
        </w:rPr>
        <w:t xml:space="preserve">, </w:t>
      </w:r>
      <w:r w:rsidR="001C5CCC">
        <w:rPr>
          <w:rFonts w:ascii="Times New Roman" w:hAnsi="Times New Roman" w:cs="Times New Roman"/>
        </w:rPr>
        <w:t xml:space="preserve">dirigida contra fundamentalistas islámicos. </w:t>
      </w:r>
      <w:r w:rsidR="005D60D0">
        <w:rPr>
          <w:rFonts w:ascii="Times New Roman" w:hAnsi="Times New Roman" w:cs="Times New Roman"/>
        </w:rPr>
        <w:t>Dio i</w:t>
      </w:r>
      <w:r w:rsidR="001C5CCC">
        <w:rPr>
          <w:rFonts w:ascii="Times New Roman" w:hAnsi="Times New Roman" w:cs="Times New Roman"/>
        </w:rPr>
        <w:t>nici</w:t>
      </w:r>
      <w:r w:rsidR="005D60D0">
        <w:rPr>
          <w:rFonts w:ascii="Times New Roman" w:hAnsi="Times New Roman" w:cs="Times New Roman"/>
        </w:rPr>
        <w:t>o,</w:t>
      </w:r>
      <w:r w:rsidR="001C5CCC">
        <w:rPr>
          <w:rFonts w:ascii="Times New Roman" w:hAnsi="Times New Roman" w:cs="Times New Roman"/>
        </w:rPr>
        <w:t xml:space="preserve"> </w:t>
      </w:r>
      <w:r w:rsidR="00761BCA" w:rsidRPr="00761BCA">
        <w:rPr>
          <w:rFonts w:ascii="Times New Roman" w:hAnsi="Times New Roman" w:cs="Times New Roman"/>
        </w:rPr>
        <w:t xml:space="preserve">tras </w:t>
      </w:r>
      <w:r w:rsidR="001C5CCC">
        <w:rPr>
          <w:rFonts w:ascii="Times New Roman" w:hAnsi="Times New Roman" w:cs="Times New Roman"/>
        </w:rPr>
        <w:t xml:space="preserve">el incidente de </w:t>
      </w:r>
      <w:r w:rsidR="00761BCA" w:rsidRPr="00761BCA">
        <w:rPr>
          <w:rFonts w:ascii="Times New Roman" w:hAnsi="Times New Roman" w:cs="Times New Roman"/>
        </w:rPr>
        <w:t xml:space="preserve">la invasión </w:t>
      </w:r>
      <w:r>
        <w:rPr>
          <w:rFonts w:ascii="Times New Roman" w:hAnsi="Times New Roman" w:cs="Times New Roman"/>
        </w:rPr>
        <w:t xml:space="preserve">chechena </w:t>
      </w:r>
      <w:r w:rsidR="005D60D0">
        <w:rPr>
          <w:rFonts w:ascii="Times New Roman" w:hAnsi="Times New Roman" w:cs="Times New Roman"/>
        </w:rPr>
        <w:t xml:space="preserve">a </w:t>
      </w:r>
      <w:r w:rsidR="005D60D0" w:rsidRPr="005D60D0">
        <w:rPr>
          <w:rFonts w:ascii="Times New Roman" w:hAnsi="Times New Roman" w:cs="Times New Roman"/>
        </w:rPr>
        <w:t>Daguest</w:t>
      </w:r>
      <w:r w:rsidR="005D60D0">
        <w:rPr>
          <w:rFonts w:ascii="Times New Roman" w:hAnsi="Times New Roman" w:cs="Times New Roman"/>
        </w:rPr>
        <w:t>á</w:t>
      </w:r>
      <w:r w:rsidR="005D60D0" w:rsidRPr="005D60D0">
        <w:rPr>
          <w:rFonts w:ascii="Times New Roman" w:hAnsi="Times New Roman" w:cs="Times New Roman"/>
        </w:rPr>
        <w:t>n</w:t>
      </w:r>
      <w:r w:rsidR="005D60D0">
        <w:rPr>
          <w:rFonts w:ascii="Times New Roman" w:hAnsi="Times New Roman" w:cs="Times New Roman"/>
        </w:rPr>
        <w:t xml:space="preserve"> sumada a </w:t>
      </w:r>
      <w:r w:rsidR="001C5CCC" w:rsidRPr="001C5CCC">
        <w:rPr>
          <w:rFonts w:ascii="Times New Roman" w:hAnsi="Times New Roman" w:cs="Times New Roman"/>
        </w:rPr>
        <w:t>varios atentados terroristas en Moscú</w:t>
      </w:r>
      <w:r w:rsidR="005D60D0">
        <w:rPr>
          <w:rFonts w:ascii="Times New Roman" w:hAnsi="Times New Roman" w:cs="Times New Roman"/>
        </w:rPr>
        <w:t>,</w:t>
      </w:r>
      <w:r w:rsidR="001C5CCC" w:rsidRPr="001C5CCC">
        <w:rPr>
          <w:rFonts w:ascii="Times New Roman" w:hAnsi="Times New Roman" w:cs="Times New Roman"/>
        </w:rPr>
        <w:t xml:space="preserve"> atribuidos a los chechenos</w:t>
      </w:r>
      <w:r w:rsidR="001C5CCC">
        <w:rPr>
          <w:rFonts w:ascii="Times New Roman" w:hAnsi="Times New Roman" w:cs="Times New Roman"/>
        </w:rPr>
        <w:t xml:space="preserve">. </w:t>
      </w:r>
    </w:p>
    <w:p w14:paraId="2586566E" w14:textId="77777777" w:rsidR="009D6B84" w:rsidRDefault="009D6B84" w:rsidP="00C95BF4">
      <w:pPr>
        <w:spacing w:after="0" w:line="276" w:lineRule="auto"/>
        <w:jc w:val="both"/>
        <w:rPr>
          <w:rFonts w:ascii="Times New Roman" w:hAnsi="Times New Roman" w:cs="Times New Roman"/>
        </w:rPr>
      </w:pPr>
    </w:p>
    <w:p w14:paraId="2C938472" w14:textId="13DECEE3" w:rsidR="00CF5B2B" w:rsidRDefault="001C5CCC"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5D60D0">
        <w:rPr>
          <w:rFonts w:ascii="Times New Roman" w:hAnsi="Times New Roman" w:cs="Times New Roman"/>
        </w:rPr>
        <w:t xml:space="preserve">medio de un bloqueo informativo, </w:t>
      </w:r>
      <w:r>
        <w:rPr>
          <w:rFonts w:ascii="Times New Roman" w:hAnsi="Times New Roman" w:cs="Times New Roman"/>
        </w:rPr>
        <w:t xml:space="preserve">Grosni, la capital, fue destruida </w:t>
      </w:r>
      <w:r w:rsidR="005D60D0">
        <w:rPr>
          <w:rFonts w:ascii="Times New Roman" w:hAnsi="Times New Roman" w:cs="Times New Roman"/>
        </w:rPr>
        <w:t xml:space="preserve">en </w:t>
      </w:r>
      <w:r w:rsidR="002F23FB">
        <w:rPr>
          <w:rFonts w:ascii="Times New Roman" w:hAnsi="Times New Roman" w:cs="Times New Roman"/>
        </w:rPr>
        <w:t xml:space="preserve">el año </w:t>
      </w:r>
      <w:r w:rsidR="005D60D0">
        <w:rPr>
          <w:rFonts w:ascii="Times New Roman" w:hAnsi="Times New Roman" w:cs="Times New Roman"/>
        </w:rPr>
        <w:t xml:space="preserve">2000 </w:t>
      </w:r>
      <w:r>
        <w:rPr>
          <w:rFonts w:ascii="Times New Roman" w:hAnsi="Times New Roman" w:cs="Times New Roman"/>
        </w:rPr>
        <w:t>mediante bombardeos aéreos</w:t>
      </w:r>
      <w:r w:rsidR="005D60D0">
        <w:rPr>
          <w:rFonts w:ascii="Times New Roman" w:hAnsi="Times New Roman" w:cs="Times New Roman"/>
        </w:rPr>
        <w:t>. Así</w:t>
      </w:r>
      <w:r w:rsidR="00EF485E">
        <w:rPr>
          <w:rFonts w:ascii="Times New Roman" w:hAnsi="Times New Roman" w:cs="Times New Roman"/>
        </w:rPr>
        <w:t>,</w:t>
      </w:r>
      <w:r w:rsidR="005D60D0">
        <w:rPr>
          <w:rFonts w:ascii="Times New Roman" w:hAnsi="Times New Roman" w:cs="Times New Roman"/>
        </w:rPr>
        <w:t xml:space="preserve"> </w:t>
      </w:r>
      <w:r>
        <w:rPr>
          <w:rFonts w:ascii="Times New Roman" w:hAnsi="Times New Roman" w:cs="Times New Roman"/>
        </w:rPr>
        <w:t xml:space="preserve">Rusia </w:t>
      </w:r>
      <w:r w:rsidR="006639F2" w:rsidRPr="006639F2">
        <w:rPr>
          <w:rFonts w:ascii="Times New Roman" w:hAnsi="Times New Roman" w:cs="Times New Roman"/>
        </w:rPr>
        <w:t xml:space="preserve">restableció el gobierno directo del </w:t>
      </w:r>
      <w:r w:rsidR="00EF485E" w:rsidRPr="00EF485E">
        <w:rPr>
          <w:rFonts w:ascii="Times New Roman" w:hAnsi="Times New Roman" w:cs="Times New Roman"/>
          <w:b/>
        </w:rPr>
        <w:t>k</w:t>
      </w:r>
      <w:r w:rsidR="006639F2" w:rsidRPr="00EF485E">
        <w:rPr>
          <w:rFonts w:ascii="Times New Roman" w:hAnsi="Times New Roman" w:cs="Times New Roman"/>
          <w:b/>
        </w:rPr>
        <w:t>remlin</w:t>
      </w:r>
      <w:r w:rsidR="006639F2">
        <w:rPr>
          <w:rFonts w:ascii="Times New Roman" w:hAnsi="Times New Roman" w:cs="Times New Roman"/>
        </w:rPr>
        <w:t xml:space="preserve"> sobre Chechenia.</w:t>
      </w:r>
      <w:r w:rsidRPr="00761BCA">
        <w:rPr>
          <w:rFonts w:ascii="Times New Roman" w:hAnsi="Times New Roman" w:cs="Times New Roman"/>
        </w:rPr>
        <w:t xml:space="preserve"> </w:t>
      </w:r>
      <w:r w:rsidR="00CF5B2B">
        <w:rPr>
          <w:rFonts w:ascii="Times New Roman" w:hAnsi="Times New Roman" w:cs="Times New Roman"/>
        </w:rPr>
        <w:t xml:space="preserve">Sin embargo, </w:t>
      </w:r>
      <w:r w:rsidR="00CF5B2B" w:rsidRPr="00CF5B2B">
        <w:rPr>
          <w:rFonts w:ascii="Times New Roman" w:hAnsi="Times New Roman" w:cs="Times New Roman"/>
        </w:rPr>
        <w:t xml:space="preserve">los combatientes chechenos se retiraron hacia la región montañosa </w:t>
      </w:r>
      <w:r w:rsidR="00CF5B2B">
        <w:rPr>
          <w:rFonts w:ascii="Times New Roman" w:hAnsi="Times New Roman" w:cs="Times New Roman"/>
        </w:rPr>
        <w:t xml:space="preserve">al </w:t>
      </w:r>
      <w:r w:rsidR="00CF5B2B" w:rsidRPr="00CF5B2B">
        <w:rPr>
          <w:rFonts w:ascii="Times New Roman" w:hAnsi="Times New Roman" w:cs="Times New Roman"/>
        </w:rPr>
        <w:t>sur del pa</w:t>
      </w:r>
      <w:r w:rsidR="00CF5B2B">
        <w:rPr>
          <w:rFonts w:ascii="Times New Roman" w:hAnsi="Times New Roman" w:cs="Times New Roman"/>
        </w:rPr>
        <w:t>í</w:t>
      </w:r>
      <w:r w:rsidR="00CF5B2B" w:rsidRPr="00CF5B2B">
        <w:rPr>
          <w:rFonts w:ascii="Times New Roman" w:hAnsi="Times New Roman" w:cs="Times New Roman"/>
        </w:rPr>
        <w:t>s y lanza</w:t>
      </w:r>
      <w:r w:rsidR="00CF5B2B">
        <w:rPr>
          <w:rFonts w:ascii="Times New Roman" w:hAnsi="Times New Roman" w:cs="Times New Roman"/>
        </w:rPr>
        <w:t xml:space="preserve">ron </w:t>
      </w:r>
      <w:r w:rsidR="00CF5B2B" w:rsidRPr="00CF5B2B">
        <w:rPr>
          <w:rFonts w:ascii="Times New Roman" w:hAnsi="Times New Roman" w:cs="Times New Roman"/>
        </w:rPr>
        <w:t xml:space="preserve">desde allí ataques guerrilleros y acciones </w:t>
      </w:r>
      <w:r w:rsidR="00EF485E">
        <w:rPr>
          <w:rFonts w:ascii="Times New Roman" w:hAnsi="Times New Roman" w:cs="Times New Roman"/>
        </w:rPr>
        <w:t>armadas contra la población civil</w:t>
      </w:r>
      <w:r w:rsidR="00CF5B2B">
        <w:rPr>
          <w:rFonts w:ascii="Times New Roman" w:hAnsi="Times New Roman" w:cs="Times New Roman"/>
        </w:rPr>
        <w:t xml:space="preserve">. </w:t>
      </w:r>
    </w:p>
    <w:p w14:paraId="6F392ED9"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6412F" w:rsidRPr="000846F3" w14:paraId="596821A1" w14:textId="77777777" w:rsidTr="005A2B85">
        <w:tc>
          <w:tcPr>
            <w:tcW w:w="9033" w:type="dxa"/>
            <w:gridSpan w:val="2"/>
            <w:shd w:val="clear" w:color="auto" w:fill="0D0D0D" w:themeFill="text1" w:themeFillTint="F2"/>
          </w:tcPr>
          <w:p w14:paraId="7464C861"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50136006" w14:textId="77777777" w:rsidTr="005A2B85">
        <w:tc>
          <w:tcPr>
            <w:tcW w:w="2518" w:type="dxa"/>
          </w:tcPr>
          <w:p w14:paraId="0ADF0904"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6984AB" w14:textId="3F81EC1F"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16</w:t>
            </w:r>
          </w:p>
        </w:tc>
      </w:tr>
      <w:tr w:rsidR="00E6412F" w:rsidRPr="001C4915" w14:paraId="58C64BB0" w14:textId="77777777" w:rsidTr="005A2B85">
        <w:tc>
          <w:tcPr>
            <w:tcW w:w="2518" w:type="dxa"/>
          </w:tcPr>
          <w:p w14:paraId="1257A019"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A5915C" w14:textId="48BC1929" w:rsidR="00E6412F" w:rsidRPr="001C4915" w:rsidRDefault="001C4915" w:rsidP="00C95BF4">
            <w:pPr>
              <w:spacing w:line="276" w:lineRule="auto"/>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República Autónoma de Chechenia </w:t>
            </w:r>
            <w:r>
              <w:rPr>
                <w:rFonts w:ascii="Times New Roman" w:hAnsi="Times New Roman" w:cs="Times New Roman"/>
                <w:color w:val="000000"/>
                <w:sz w:val="24"/>
                <w:szCs w:val="24"/>
                <w:lang w:val="es-CO"/>
              </w:rPr>
              <w:t xml:space="preserve">de </w:t>
            </w:r>
            <w:r w:rsidRPr="001C4915">
              <w:rPr>
                <w:rFonts w:ascii="Times New Roman" w:hAnsi="Times New Roman" w:cs="Times New Roman"/>
                <w:color w:val="000000"/>
                <w:sz w:val="24"/>
                <w:szCs w:val="24"/>
                <w:lang w:val="es-CO"/>
              </w:rPr>
              <w:t>Grozni tras un ataque aéreo ruso, 1999</w:t>
            </w:r>
            <w:r>
              <w:rPr>
                <w:rFonts w:ascii="Times New Roman" w:hAnsi="Times New Roman" w:cs="Times New Roman"/>
                <w:color w:val="000000"/>
                <w:sz w:val="24"/>
                <w:szCs w:val="24"/>
                <w:lang w:val="es-CO"/>
              </w:rPr>
              <w:t>.</w:t>
            </w:r>
          </w:p>
        </w:tc>
      </w:tr>
      <w:tr w:rsidR="00E6412F" w:rsidRPr="000846F3" w14:paraId="02CB088B" w14:textId="77777777" w:rsidTr="005A2B85">
        <w:tc>
          <w:tcPr>
            <w:tcW w:w="2518" w:type="dxa"/>
          </w:tcPr>
          <w:p w14:paraId="4A5293E6"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D00CD26" w14:textId="7272F62C" w:rsidR="00E6412F" w:rsidRPr="000846F3" w:rsidRDefault="001C491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Aula Planeta/ Banco de </w:t>
            </w:r>
            <w:r w:rsidR="00A37700">
              <w:rPr>
                <w:rFonts w:ascii="Times New Roman" w:hAnsi="Times New Roman" w:cs="Times New Roman"/>
                <w:color w:val="000000"/>
                <w:sz w:val="24"/>
                <w:szCs w:val="24"/>
              </w:rPr>
              <w:t>contenidos</w:t>
            </w:r>
            <w:r>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La población de Grozni tras un ataque aéreo ruso, 1999</w:t>
            </w:r>
            <w:r>
              <w:rPr>
                <w:rFonts w:ascii="Times New Roman" w:hAnsi="Times New Roman" w:cs="Times New Roman"/>
                <w:color w:val="000000"/>
                <w:sz w:val="24"/>
                <w:szCs w:val="24"/>
              </w:rPr>
              <w:t>.</w:t>
            </w:r>
          </w:p>
        </w:tc>
      </w:tr>
      <w:tr w:rsidR="00E6412F" w:rsidRPr="000846F3" w14:paraId="3B449C5F" w14:textId="77777777" w:rsidTr="005A2B85">
        <w:tc>
          <w:tcPr>
            <w:tcW w:w="2518" w:type="dxa"/>
          </w:tcPr>
          <w:p w14:paraId="421378E3"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01185BF" w14:textId="4526DF38" w:rsidR="00E6412F" w:rsidRPr="000846F3" w:rsidRDefault="001C4915" w:rsidP="00C95BF4">
            <w:pPr>
              <w:spacing w:line="276" w:lineRule="auto"/>
              <w:jc w:val="both"/>
              <w:rPr>
                <w:rFonts w:ascii="Times New Roman" w:hAnsi="Times New Roman" w:cs="Times New Roman"/>
                <w:color w:val="000000"/>
                <w:sz w:val="24"/>
                <w:szCs w:val="24"/>
              </w:rPr>
            </w:pP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w:t>
            </w:r>
            <w:r w:rsidR="003E0E77">
              <w:rPr>
                <w:rFonts w:ascii="Times New Roman" w:hAnsi="Times New Roman" w:cs="Times New Roman"/>
                <w:color w:val="000000"/>
                <w:sz w:val="24"/>
                <w:szCs w:val="24"/>
              </w:rPr>
              <w:t>En la imagen se ve l</w:t>
            </w:r>
            <w:r w:rsidRPr="001C4915">
              <w:rPr>
                <w:rFonts w:ascii="Times New Roman" w:hAnsi="Times New Roman" w:cs="Times New Roman"/>
                <w:color w:val="000000"/>
                <w:sz w:val="24"/>
                <w:szCs w:val="24"/>
              </w:rPr>
              <w:t xml:space="preserve">a </w:t>
            </w:r>
            <w:r w:rsidR="003E0E77">
              <w:rPr>
                <w:rFonts w:ascii="Times New Roman" w:hAnsi="Times New Roman" w:cs="Times New Roman"/>
                <w:color w:val="000000"/>
                <w:sz w:val="24"/>
                <w:szCs w:val="24"/>
              </w:rPr>
              <w:t xml:space="preserve">ciudad </w:t>
            </w:r>
            <w:r w:rsidRPr="001C4915">
              <w:rPr>
                <w:rFonts w:ascii="Times New Roman" w:hAnsi="Times New Roman" w:cs="Times New Roman"/>
                <w:color w:val="000000"/>
                <w:sz w:val="24"/>
                <w:szCs w:val="24"/>
              </w:rPr>
              <w:t>de Grozni tras un ataque aéreo ruso</w:t>
            </w:r>
            <w:r>
              <w:rPr>
                <w:rFonts w:ascii="Times New Roman" w:hAnsi="Times New Roman" w:cs="Times New Roman"/>
                <w:color w:val="000000"/>
                <w:sz w:val="24"/>
                <w:szCs w:val="24"/>
              </w:rPr>
              <w:t xml:space="preserve"> en </w:t>
            </w:r>
            <w:r w:rsidRPr="001C4915">
              <w:rPr>
                <w:rFonts w:ascii="Times New Roman" w:hAnsi="Times New Roman" w:cs="Times New Roman"/>
                <w:color w:val="000000"/>
                <w:sz w:val="24"/>
                <w:szCs w:val="24"/>
              </w:rPr>
              <w:t>1999</w:t>
            </w:r>
            <w:r>
              <w:rPr>
                <w:rFonts w:ascii="Times New Roman" w:hAnsi="Times New Roman" w:cs="Times New Roman"/>
                <w:color w:val="000000"/>
                <w:sz w:val="24"/>
                <w:szCs w:val="24"/>
              </w:rPr>
              <w:t xml:space="preserve">. </w:t>
            </w:r>
            <w:r w:rsidR="00432E82">
              <w:rPr>
                <w:rFonts w:ascii="Times New Roman" w:hAnsi="Times New Roman" w:cs="Times New Roman"/>
                <w:color w:val="000000"/>
                <w:sz w:val="24"/>
                <w:szCs w:val="24"/>
              </w:rPr>
              <w:t xml:space="preserve">La batalla </w:t>
            </w:r>
            <w:r w:rsidR="002F23FB">
              <w:rPr>
                <w:rFonts w:ascii="Times New Roman" w:hAnsi="Times New Roman" w:cs="Times New Roman"/>
                <w:color w:val="000000"/>
                <w:sz w:val="24"/>
                <w:szCs w:val="24"/>
              </w:rPr>
              <w:t>dejó</w:t>
            </w:r>
            <w:r w:rsidRPr="001C4915">
              <w:rPr>
                <w:rFonts w:ascii="Times New Roman" w:hAnsi="Times New Roman" w:cs="Times New Roman"/>
                <w:color w:val="000000"/>
                <w:sz w:val="24"/>
                <w:szCs w:val="24"/>
              </w:rPr>
              <w:t xml:space="preserve"> la ciudad devastada</w:t>
            </w:r>
            <w:r w:rsidR="00432E82">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 xml:space="preserve">En </w:t>
            </w:r>
            <w:r w:rsidR="00432E82">
              <w:rPr>
                <w:rFonts w:ascii="Times New Roman" w:hAnsi="Times New Roman" w:cs="Times New Roman"/>
                <w:color w:val="000000"/>
                <w:sz w:val="24"/>
                <w:szCs w:val="24"/>
              </w:rPr>
              <w:t xml:space="preserve">el año </w:t>
            </w:r>
            <w:r w:rsidRPr="001C4915">
              <w:rPr>
                <w:rFonts w:ascii="Times New Roman" w:hAnsi="Times New Roman" w:cs="Times New Roman"/>
                <w:color w:val="000000"/>
                <w:sz w:val="24"/>
                <w:szCs w:val="24"/>
              </w:rPr>
              <w:t xml:space="preserve">2003 la </w:t>
            </w:r>
            <w:r w:rsidR="00432E82">
              <w:rPr>
                <w:rFonts w:ascii="Times New Roman" w:hAnsi="Times New Roman" w:cs="Times New Roman"/>
                <w:color w:val="000000"/>
                <w:sz w:val="24"/>
                <w:szCs w:val="24"/>
              </w:rPr>
              <w:t xml:space="preserve">ONU denominó a </w:t>
            </w:r>
            <w:r w:rsidRPr="001C4915">
              <w:rPr>
                <w:rFonts w:ascii="Times New Roman" w:hAnsi="Times New Roman" w:cs="Times New Roman"/>
                <w:color w:val="000000"/>
                <w:sz w:val="24"/>
                <w:szCs w:val="24"/>
              </w:rPr>
              <w:t xml:space="preserve">Grozni </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la ciudad más destruida de la Tierra</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w:t>
            </w:r>
          </w:p>
        </w:tc>
      </w:tr>
    </w:tbl>
    <w:p w14:paraId="4689B665" w14:textId="77777777" w:rsidR="00CF5B2B" w:rsidRDefault="00CF5B2B" w:rsidP="00C95BF4">
      <w:pPr>
        <w:spacing w:after="0" w:line="276" w:lineRule="auto"/>
        <w:jc w:val="both"/>
        <w:rPr>
          <w:rFonts w:ascii="Times New Roman" w:hAnsi="Times New Roman" w:cs="Times New Roman"/>
        </w:rPr>
      </w:pPr>
    </w:p>
    <w:p w14:paraId="692F5B56" w14:textId="6EE13D39" w:rsidR="00EF485E" w:rsidRDefault="00070BF3" w:rsidP="00C95BF4">
      <w:pPr>
        <w:spacing w:after="0" w:line="276" w:lineRule="auto"/>
        <w:jc w:val="both"/>
        <w:rPr>
          <w:rFonts w:ascii="Times New Roman" w:hAnsi="Times New Roman" w:cs="Times New Roman"/>
        </w:rPr>
      </w:pPr>
      <w:r w:rsidRPr="00761BCA">
        <w:rPr>
          <w:rFonts w:ascii="Times New Roman" w:hAnsi="Times New Roman" w:cs="Times New Roman"/>
        </w:rPr>
        <w:t xml:space="preserve">En 2002, </w:t>
      </w:r>
      <w:r w:rsidR="002F23FB">
        <w:rPr>
          <w:rFonts w:ascii="Times New Roman" w:hAnsi="Times New Roman" w:cs="Times New Roman"/>
        </w:rPr>
        <w:t>un grupo armado checheno</w:t>
      </w:r>
      <w:r w:rsidR="002F23FB" w:rsidRPr="002674C3">
        <w:rPr>
          <w:rFonts w:ascii="Times New Roman" w:hAnsi="Times New Roman" w:cs="Times New Roman"/>
        </w:rPr>
        <w:t xml:space="preserve"> </w:t>
      </w:r>
      <w:r w:rsidR="002F23FB">
        <w:rPr>
          <w:rFonts w:ascii="Times New Roman" w:hAnsi="Times New Roman" w:cs="Times New Roman"/>
        </w:rPr>
        <w:t xml:space="preserve">tomó por </w:t>
      </w:r>
      <w:r w:rsidRPr="002674C3">
        <w:rPr>
          <w:rFonts w:ascii="Times New Roman" w:hAnsi="Times New Roman" w:cs="Times New Roman"/>
        </w:rPr>
        <w:t>asalto al teatro de Moscú</w:t>
      </w:r>
      <w:r>
        <w:rPr>
          <w:rFonts w:ascii="Times New Roman" w:hAnsi="Times New Roman" w:cs="Times New Roman"/>
        </w:rPr>
        <w:t xml:space="preserve">, </w:t>
      </w:r>
      <w:r w:rsidR="00EF485E">
        <w:rPr>
          <w:rFonts w:ascii="Times New Roman" w:hAnsi="Times New Roman" w:cs="Times New Roman"/>
        </w:rPr>
        <w:t>exigie</w:t>
      </w:r>
      <w:r w:rsidR="002F23FB">
        <w:rPr>
          <w:rFonts w:ascii="Times New Roman" w:hAnsi="Times New Roman" w:cs="Times New Roman"/>
        </w:rPr>
        <w:t>ndo</w:t>
      </w:r>
      <w:r w:rsidR="00EF485E">
        <w:rPr>
          <w:rFonts w:ascii="Times New Roman" w:hAnsi="Times New Roman" w:cs="Times New Roman"/>
        </w:rPr>
        <w:t xml:space="preserve"> </w:t>
      </w:r>
      <w:r w:rsidRPr="00761BCA">
        <w:rPr>
          <w:rFonts w:ascii="Times New Roman" w:hAnsi="Times New Roman" w:cs="Times New Roman"/>
        </w:rPr>
        <w:t>la retirada de</w:t>
      </w:r>
      <w:r w:rsidR="00EF485E">
        <w:rPr>
          <w:rFonts w:ascii="Times New Roman" w:hAnsi="Times New Roman" w:cs="Times New Roman"/>
        </w:rPr>
        <w:t xml:space="preserve">l ejército ruso </w:t>
      </w:r>
      <w:r>
        <w:rPr>
          <w:rFonts w:ascii="Times New Roman" w:hAnsi="Times New Roman" w:cs="Times New Roman"/>
        </w:rPr>
        <w:t>de Chechenia.</w:t>
      </w:r>
      <w:r w:rsidR="001C5CCC">
        <w:rPr>
          <w:rFonts w:ascii="Times New Roman" w:hAnsi="Times New Roman" w:cs="Times New Roman"/>
        </w:rPr>
        <w:t xml:space="preserve"> </w:t>
      </w:r>
      <w:r w:rsidR="00EF485E">
        <w:rPr>
          <w:rFonts w:ascii="Times New Roman" w:hAnsi="Times New Roman" w:cs="Times New Roman"/>
        </w:rPr>
        <w:t>Sin embargo el episodio tuvo un desenlace trágico y además Rusia se negó a reconocer las demandas chechenas.</w:t>
      </w:r>
      <w:r w:rsidR="00EF485E" w:rsidRPr="00761BCA">
        <w:rPr>
          <w:rFonts w:ascii="Times New Roman" w:hAnsi="Times New Roman" w:cs="Times New Roman"/>
        </w:rPr>
        <w:t xml:space="preserve"> </w:t>
      </w:r>
      <w:r>
        <w:rPr>
          <w:rFonts w:ascii="Times New Roman" w:hAnsi="Times New Roman" w:cs="Times New Roman"/>
        </w:rPr>
        <w:t>E</w:t>
      </w:r>
      <w:r w:rsidR="001C5CCC">
        <w:rPr>
          <w:rFonts w:ascii="Times New Roman" w:hAnsi="Times New Roman" w:cs="Times New Roman"/>
        </w:rPr>
        <w:t xml:space="preserve">l mismo año </w:t>
      </w:r>
      <w:r w:rsidR="00EF485E">
        <w:rPr>
          <w:rFonts w:ascii="Times New Roman" w:hAnsi="Times New Roman" w:cs="Times New Roman"/>
        </w:rPr>
        <w:t xml:space="preserve">ocurrieron </w:t>
      </w:r>
      <w:r w:rsidR="00EF485E" w:rsidRPr="002674C3">
        <w:rPr>
          <w:rFonts w:ascii="Times New Roman" w:hAnsi="Times New Roman" w:cs="Times New Roman"/>
        </w:rPr>
        <w:t xml:space="preserve">atentados, secuestros y emboscadas de la guerrilla chechena </w:t>
      </w:r>
      <w:r w:rsidR="00EF485E">
        <w:rPr>
          <w:rFonts w:ascii="Times New Roman" w:hAnsi="Times New Roman" w:cs="Times New Roman"/>
        </w:rPr>
        <w:t xml:space="preserve">quienes </w:t>
      </w:r>
      <w:r w:rsidRPr="00761BCA">
        <w:rPr>
          <w:rFonts w:ascii="Times New Roman" w:hAnsi="Times New Roman" w:cs="Times New Roman"/>
        </w:rPr>
        <w:t xml:space="preserve">destruyeron la sede central del gobierno prorruso en Grozni. </w:t>
      </w:r>
      <w:r w:rsidR="00CF5B2B">
        <w:rPr>
          <w:rFonts w:ascii="Times New Roman" w:hAnsi="Times New Roman" w:cs="Times New Roman"/>
        </w:rPr>
        <w:t xml:space="preserve">En 2004 </w:t>
      </w:r>
      <w:r w:rsidR="00CF5B2B" w:rsidRPr="00CF5B2B">
        <w:rPr>
          <w:rFonts w:ascii="Times New Roman" w:hAnsi="Times New Roman" w:cs="Times New Roman"/>
        </w:rPr>
        <w:t xml:space="preserve">dos aviones civiles </w:t>
      </w:r>
      <w:r w:rsidR="00EF485E">
        <w:rPr>
          <w:rFonts w:ascii="Times New Roman" w:hAnsi="Times New Roman" w:cs="Times New Roman"/>
        </w:rPr>
        <w:t xml:space="preserve">explotaron </w:t>
      </w:r>
      <w:r w:rsidR="00CF5B2B" w:rsidRPr="00CF5B2B">
        <w:rPr>
          <w:rFonts w:ascii="Times New Roman" w:hAnsi="Times New Roman" w:cs="Times New Roman"/>
        </w:rPr>
        <w:t xml:space="preserve">y </w:t>
      </w:r>
      <w:r w:rsidR="00CF5B2B">
        <w:rPr>
          <w:rFonts w:ascii="Times New Roman" w:hAnsi="Times New Roman" w:cs="Times New Roman"/>
        </w:rPr>
        <w:t xml:space="preserve">una </w:t>
      </w:r>
      <w:r w:rsidR="00CF5B2B" w:rsidRPr="00CF5B2B">
        <w:rPr>
          <w:rFonts w:ascii="Times New Roman" w:hAnsi="Times New Roman" w:cs="Times New Roman"/>
        </w:rPr>
        <w:t xml:space="preserve">acción </w:t>
      </w:r>
      <w:r w:rsidR="00CF5B2B">
        <w:rPr>
          <w:rFonts w:ascii="Times New Roman" w:hAnsi="Times New Roman" w:cs="Times New Roman"/>
        </w:rPr>
        <w:t xml:space="preserve">violenta </w:t>
      </w:r>
      <w:r w:rsidR="00CF5B2B" w:rsidRPr="00CF5B2B">
        <w:rPr>
          <w:rFonts w:ascii="Times New Roman" w:hAnsi="Times New Roman" w:cs="Times New Roman"/>
        </w:rPr>
        <w:t xml:space="preserve">contra </w:t>
      </w:r>
      <w:r w:rsidR="00CF5B2B">
        <w:rPr>
          <w:rFonts w:ascii="Times New Roman" w:hAnsi="Times New Roman" w:cs="Times New Roman"/>
        </w:rPr>
        <w:t xml:space="preserve">un </w:t>
      </w:r>
      <w:r w:rsidR="00CF5B2B" w:rsidRPr="00CF5B2B">
        <w:rPr>
          <w:rFonts w:ascii="Times New Roman" w:hAnsi="Times New Roman" w:cs="Times New Roman"/>
        </w:rPr>
        <w:t>colegio provoco m</w:t>
      </w:r>
      <w:r w:rsidR="00CF5B2B">
        <w:rPr>
          <w:rFonts w:ascii="Times New Roman" w:hAnsi="Times New Roman" w:cs="Times New Roman"/>
        </w:rPr>
        <w:t>á</w:t>
      </w:r>
      <w:r w:rsidR="00CF5B2B" w:rsidRPr="00CF5B2B">
        <w:rPr>
          <w:rFonts w:ascii="Times New Roman" w:hAnsi="Times New Roman" w:cs="Times New Roman"/>
        </w:rPr>
        <w:t>s de 300 muertos</w:t>
      </w:r>
      <w:r w:rsidR="00EF485E">
        <w:rPr>
          <w:rFonts w:ascii="Times New Roman" w:hAnsi="Times New Roman" w:cs="Times New Roman"/>
        </w:rPr>
        <w:t>,</w:t>
      </w:r>
      <w:r w:rsidR="00CF5B2B">
        <w:rPr>
          <w:rFonts w:ascii="Times New Roman" w:hAnsi="Times New Roman" w:cs="Times New Roman"/>
        </w:rPr>
        <w:t xml:space="preserve"> continuando con la escalada </w:t>
      </w:r>
      <w:r w:rsidR="00EF485E">
        <w:rPr>
          <w:rFonts w:ascii="Times New Roman" w:hAnsi="Times New Roman" w:cs="Times New Roman"/>
        </w:rPr>
        <w:t xml:space="preserve">de </w:t>
      </w:r>
      <w:r w:rsidR="00CF5B2B">
        <w:rPr>
          <w:rFonts w:ascii="Times New Roman" w:hAnsi="Times New Roman" w:cs="Times New Roman"/>
        </w:rPr>
        <w:t>violen</w:t>
      </w:r>
      <w:r w:rsidR="00EF485E">
        <w:rPr>
          <w:rFonts w:ascii="Times New Roman" w:hAnsi="Times New Roman" w:cs="Times New Roman"/>
        </w:rPr>
        <w:t xml:space="preserve">cia </w:t>
      </w:r>
      <w:r w:rsidR="00CF5B2B">
        <w:rPr>
          <w:rFonts w:ascii="Times New Roman" w:hAnsi="Times New Roman" w:cs="Times New Roman"/>
        </w:rPr>
        <w:t xml:space="preserve">de </w:t>
      </w:r>
      <w:r w:rsidR="00CF5B2B" w:rsidRPr="00CF5B2B">
        <w:rPr>
          <w:rFonts w:ascii="Times New Roman" w:hAnsi="Times New Roman" w:cs="Times New Roman"/>
        </w:rPr>
        <w:t>los radicales chechenos.</w:t>
      </w:r>
      <w:r w:rsidR="00EF485E">
        <w:rPr>
          <w:rFonts w:ascii="Times New Roman" w:hAnsi="Times New Roman" w:cs="Times New Roman"/>
        </w:rPr>
        <w:t xml:space="preserve"> </w:t>
      </w:r>
      <w:r w:rsidR="009D6B84" w:rsidRPr="00761BCA">
        <w:rPr>
          <w:rFonts w:ascii="Times New Roman" w:hAnsi="Times New Roman" w:cs="Times New Roman"/>
        </w:rPr>
        <w:t>E</w:t>
      </w:r>
      <w:r w:rsidR="009D6B84">
        <w:rPr>
          <w:rFonts w:ascii="Times New Roman" w:hAnsi="Times New Roman" w:cs="Times New Roman"/>
        </w:rPr>
        <w:t xml:space="preserve">n </w:t>
      </w:r>
      <w:r w:rsidR="009D6B84" w:rsidRPr="00761BCA">
        <w:rPr>
          <w:rFonts w:ascii="Times New Roman" w:hAnsi="Times New Roman" w:cs="Times New Roman"/>
        </w:rPr>
        <w:t xml:space="preserve">2004 </w:t>
      </w:r>
      <w:r w:rsidR="00EF485E">
        <w:rPr>
          <w:rFonts w:ascii="Times New Roman" w:hAnsi="Times New Roman" w:cs="Times New Roman"/>
        </w:rPr>
        <w:t xml:space="preserve">resultó electo como </w:t>
      </w:r>
      <w:r w:rsidR="009D6B84">
        <w:rPr>
          <w:rFonts w:ascii="Times New Roman" w:hAnsi="Times New Roman" w:cs="Times New Roman"/>
        </w:rPr>
        <w:t xml:space="preserve">presidente </w:t>
      </w:r>
      <w:r w:rsidR="00EF485E">
        <w:rPr>
          <w:rFonts w:ascii="Times New Roman" w:hAnsi="Times New Roman" w:cs="Times New Roman"/>
        </w:rPr>
        <w:t xml:space="preserve">un </w:t>
      </w:r>
      <w:r w:rsidR="00CF5B2B" w:rsidRPr="00CF5B2B">
        <w:rPr>
          <w:rFonts w:ascii="Times New Roman" w:hAnsi="Times New Roman" w:cs="Times New Roman"/>
        </w:rPr>
        <w:t>partidario del gobierno ruso</w:t>
      </w:r>
      <w:r w:rsidR="009D6B84">
        <w:rPr>
          <w:rFonts w:ascii="Times New Roman" w:hAnsi="Times New Roman" w:cs="Times New Roman"/>
        </w:rPr>
        <w:t xml:space="preserve">, </w:t>
      </w:r>
      <w:r w:rsidR="00EF485E">
        <w:rPr>
          <w:rFonts w:ascii="Times New Roman" w:hAnsi="Times New Roman" w:cs="Times New Roman"/>
        </w:rPr>
        <w:t xml:space="preserve">el cual </w:t>
      </w:r>
      <w:r w:rsidR="009D6B84" w:rsidRPr="00761BCA">
        <w:rPr>
          <w:rFonts w:ascii="Times New Roman" w:hAnsi="Times New Roman" w:cs="Times New Roman"/>
        </w:rPr>
        <w:t>fue asesinado por los separatistas</w:t>
      </w:r>
      <w:r w:rsidR="009D6B84">
        <w:rPr>
          <w:rFonts w:ascii="Times New Roman" w:hAnsi="Times New Roman" w:cs="Times New Roman"/>
        </w:rPr>
        <w:t>. S</w:t>
      </w:r>
      <w:r w:rsidR="009D6B84" w:rsidRPr="00761BCA">
        <w:rPr>
          <w:rFonts w:ascii="Times New Roman" w:hAnsi="Times New Roman" w:cs="Times New Roman"/>
        </w:rPr>
        <w:t xml:space="preserve">u hijo </w:t>
      </w:r>
      <w:r w:rsidR="009D6B84">
        <w:rPr>
          <w:rFonts w:ascii="Times New Roman" w:hAnsi="Times New Roman" w:cs="Times New Roman"/>
        </w:rPr>
        <w:t>lo reemplazó en 2007 como</w:t>
      </w:r>
      <w:r w:rsidR="009D6B84" w:rsidRPr="00761BCA">
        <w:rPr>
          <w:rFonts w:ascii="Times New Roman" w:hAnsi="Times New Roman" w:cs="Times New Roman"/>
        </w:rPr>
        <w:t xml:space="preserve"> presidente</w:t>
      </w:r>
      <w:r w:rsidR="00847481">
        <w:rPr>
          <w:rFonts w:ascii="Times New Roman" w:hAnsi="Times New Roman" w:cs="Times New Roman"/>
        </w:rPr>
        <w:t xml:space="preserve"> [</w:t>
      </w:r>
      <w:hyperlink r:id="rId43"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9D6B84" w:rsidRPr="00761BCA">
        <w:rPr>
          <w:rFonts w:ascii="Times New Roman" w:hAnsi="Times New Roman" w:cs="Times New Roman"/>
        </w:rPr>
        <w:t>.</w:t>
      </w:r>
      <w:r w:rsidR="001C5CCC">
        <w:rPr>
          <w:rFonts w:ascii="Times New Roman" w:hAnsi="Times New Roman" w:cs="Times New Roman"/>
        </w:rPr>
        <w:t xml:space="preserve"> </w:t>
      </w:r>
    </w:p>
    <w:p w14:paraId="3B24E1A4" w14:textId="77777777" w:rsidR="00EF485E" w:rsidRDefault="00EF485E" w:rsidP="00C95BF4">
      <w:pPr>
        <w:spacing w:after="0" w:line="276" w:lineRule="auto"/>
        <w:jc w:val="both"/>
        <w:rPr>
          <w:rFonts w:ascii="Times New Roman" w:hAnsi="Times New Roman" w:cs="Times New Roman"/>
        </w:rPr>
      </w:pPr>
    </w:p>
    <w:p w14:paraId="0274B0D9" w14:textId="1BC7245E" w:rsidR="00761BCA" w:rsidRDefault="00761BCA" w:rsidP="00C95BF4">
      <w:pPr>
        <w:spacing w:after="0" w:line="276" w:lineRule="auto"/>
        <w:jc w:val="both"/>
        <w:rPr>
          <w:rFonts w:ascii="Times New Roman" w:hAnsi="Times New Roman" w:cs="Times New Roman"/>
        </w:rPr>
      </w:pPr>
      <w:r w:rsidRPr="00761BCA">
        <w:rPr>
          <w:rFonts w:ascii="Times New Roman" w:hAnsi="Times New Roman" w:cs="Times New Roman"/>
        </w:rPr>
        <w:t>E</w:t>
      </w:r>
      <w:r w:rsidR="006639F2">
        <w:rPr>
          <w:rFonts w:ascii="Times New Roman" w:hAnsi="Times New Roman" w:cs="Times New Roman"/>
        </w:rPr>
        <w:t xml:space="preserve">n </w:t>
      </w:r>
      <w:r w:rsidRPr="00761BCA">
        <w:rPr>
          <w:rFonts w:ascii="Times New Roman" w:hAnsi="Times New Roman" w:cs="Times New Roman"/>
        </w:rPr>
        <w:t xml:space="preserve">2009, la operación antiterrorista en Chechenia había terminado oficialmente. </w:t>
      </w:r>
      <w:r w:rsidR="003C675F">
        <w:rPr>
          <w:rFonts w:ascii="Times New Roman" w:hAnsi="Times New Roman" w:cs="Times New Roman"/>
        </w:rPr>
        <w:t>Hasta el momento, s</w:t>
      </w:r>
      <w:r w:rsidR="00EF485E">
        <w:rPr>
          <w:rFonts w:ascii="Times New Roman" w:hAnsi="Times New Roman" w:cs="Times New Roman"/>
        </w:rPr>
        <w:t xml:space="preserve">e calculan entre </w:t>
      </w:r>
      <w:r w:rsidRPr="00761BCA">
        <w:rPr>
          <w:rFonts w:ascii="Times New Roman" w:hAnsi="Times New Roman" w:cs="Times New Roman"/>
        </w:rPr>
        <w:t>25</w:t>
      </w:r>
      <w:r w:rsidR="00EF485E">
        <w:rPr>
          <w:rFonts w:ascii="Times New Roman" w:hAnsi="Times New Roman" w:cs="Times New Roman"/>
        </w:rPr>
        <w:t>.</w:t>
      </w:r>
      <w:r w:rsidRPr="00761BCA">
        <w:rPr>
          <w:rFonts w:ascii="Times New Roman" w:hAnsi="Times New Roman" w:cs="Times New Roman"/>
        </w:rPr>
        <w:t>000 y 50</w:t>
      </w:r>
      <w:r w:rsidR="00EF485E">
        <w:rPr>
          <w:rFonts w:ascii="Times New Roman" w:hAnsi="Times New Roman" w:cs="Times New Roman"/>
        </w:rPr>
        <w:t>.</w:t>
      </w:r>
      <w:r w:rsidRPr="00761BCA">
        <w:rPr>
          <w:rFonts w:ascii="Times New Roman" w:hAnsi="Times New Roman" w:cs="Times New Roman"/>
        </w:rPr>
        <w:t>000</w:t>
      </w:r>
      <w:r w:rsidR="00EF485E">
        <w:rPr>
          <w:rFonts w:ascii="Times New Roman" w:hAnsi="Times New Roman" w:cs="Times New Roman"/>
        </w:rPr>
        <w:t xml:space="preserve"> las víctimas</w:t>
      </w:r>
      <w:r w:rsidR="0040180D">
        <w:rPr>
          <w:rFonts w:ascii="Times New Roman" w:hAnsi="Times New Roman" w:cs="Times New Roman"/>
        </w:rPr>
        <w:t>. La región s</w:t>
      </w:r>
      <w:r w:rsidRPr="00761BCA">
        <w:rPr>
          <w:rFonts w:ascii="Times New Roman" w:hAnsi="Times New Roman" w:cs="Times New Roman"/>
        </w:rPr>
        <w:t>igue sufriendo una situación inestable. La gue</w:t>
      </w:r>
      <w:r w:rsidR="0040180D">
        <w:rPr>
          <w:rFonts w:ascii="Times New Roman" w:hAnsi="Times New Roman" w:cs="Times New Roman"/>
        </w:rPr>
        <w:t xml:space="preserve">rrilla continuó sus operaciones. </w:t>
      </w:r>
      <w:r w:rsidRPr="00761BCA">
        <w:rPr>
          <w:rFonts w:ascii="Times New Roman" w:hAnsi="Times New Roman" w:cs="Times New Roman"/>
        </w:rPr>
        <w:t>La estrategia actual de los rebeldes es cometer ataques terroristas fuera de Chechenia</w:t>
      </w:r>
      <w:r w:rsidR="00C8224B">
        <w:rPr>
          <w:rFonts w:ascii="Times New Roman" w:hAnsi="Times New Roman" w:cs="Times New Roman"/>
        </w:rPr>
        <w:t xml:space="preserve"> [</w:t>
      </w:r>
      <w:hyperlink r:id="rId44" w:history="1">
        <w:r w:rsidR="0006067D" w:rsidRPr="002F23FB">
          <w:rPr>
            <w:rStyle w:val="Hipervnculo"/>
            <w:rFonts w:ascii="Times New Roman" w:hAnsi="Times New Roman" w:cs="Times New Roman"/>
          </w:rPr>
          <w:t>VER</w:t>
        </w:r>
      </w:hyperlink>
      <w:r w:rsidR="00C8224B">
        <w:rPr>
          <w:rFonts w:ascii="Times New Roman" w:hAnsi="Times New Roman" w:cs="Times New Roman"/>
        </w:rPr>
        <w:t>]</w:t>
      </w:r>
      <w:r w:rsidRPr="00761BCA">
        <w:rPr>
          <w:rFonts w:ascii="Times New Roman" w:hAnsi="Times New Roman" w:cs="Times New Roman"/>
        </w:rPr>
        <w:t>.</w:t>
      </w:r>
    </w:p>
    <w:p w14:paraId="761461D9" w14:textId="77777777" w:rsidR="00C7684A" w:rsidRDefault="00C7684A" w:rsidP="00C95BF4">
      <w:pPr>
        <w:spacing w:after="0" w:line="276" w:lineRule="auto"/>
        <w:jc w:val="both"/>
        <w:rPr>
          <w:rFonts w:ascii="Times New Roman" w:hAnsi="Times New Roman" w:cs="Times New Roman"/>
          <w:highlight w:val="yellow"/>
        </w:rPr>
      </w:pPr>
    </w:p>
    <w:p w14:paraId="0DAB00B4" w14:textId="77777777" w:rsidR="00C24463" w:rsidRPr="000846F3" w:rsidRDefault="00C24463" w:rsidP="00C95BF4">
      <w:pPr>
        <w:spacing w:after="0" w:line="276" w:lineRule="auto"/>
        <w:jc w:val="both"/>
        <w:rPr>
          <w:rFonts w:ascii="Times New Roman" w:hAnsi="Times New Roman" w:cs="Times New Roman"/>
          <w:highlight w:val="yellow"/>
        </w:rPr>
      </w:pPr>
    </w:p>
    <w:p w14:paraId="3CC16AE5" w14:textId="7F83E684"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3.4</w:t>
      </w:r>
      <w:r w:rsidRPr="000846F3">
        <w:rPr>
          <w:rFonts w:ascii="Times New Roman" w:hAnsi="Times New Roman" w:cs="Times New Roman"/>
          <w:b/>
        </w:rPr>
        <w:t xml:space="preserve"> La forma en que se representa a los musulmanes desde la cultura occidental</w:t>
      </w:r>
    </w:p>
    <w:p w14:paraId="44EBC0AF" w14:textId="77777777" w:rsidR="00D46701" w:rsidRDefault="00D46701" w:rsidP="00C95BF4">
      <w:pPr>
        <w:spacing w:after="0" w:line="276" w:lineRule="auto"/>
        <w:jc w:val="both"/>
        <w:rPr>
          <w:rFonts w:ascii="Times New Roman" w:hAnsi="Times New Roman" w:cs="Times New Roman"/>
        </w:rPr>
      </w:pPr>
    </w:p>
    <w:p w14:paraId="214ECF71" w14:textId="6F3C6F7C" w:rsidR="00D46701" w:rsidRDefault="00882D78" w:rsidP="00C95BF4">
      <w:pPr>
        <w:spacing w:after="0" w:line="276" w:lineRule="auto"/>
        <w:jc w:val="both"/>
        <w:rPr>
          <w:rFonts w:ascii="Times New Roman" w:hAnsi="Times New Roman" w:cs="Times New Roman"/>
        </w:rPr>
      </w:pPr>
      <w:r>
        <w:rPr>
          <w:rFonts w:ascii="Times New Roman" w:hAnsi="Times New Roman" w:cs="Times New Roman"/>
        </w:rPr>
        <w:t>Históricamente, una constante</w:t>
      </w:r>
      <w:r w:rsidR="00E37BAA">
        <w:rPr>
          <w:rFonts w:ascii="Times New Roman" w:hAnsi="Times New Roman" w:cs="Times New Roman"/>
        </w:rPr>
        <w:t xml:space="preserve"> d</w:t>
      </w:r>
      <w:r w:rsidR="00D46701">
        <w:rPr>
          <w:rFonts w:ascii="Times New Roman" w:hAnsi="Times New Roman" w:cs="Times New Roman"/>
        </w:rPr>
        <w:t xml:space="preserve">esde la cultura occidental </w:t>
      </w:r>
      <w:r>
        <w:rPr>
          <w:rFonts w:ascii="Times New Roman" w:hAnsi="Times New Roman" w:cs="Times New Roman"/>
        </w:rPr>
        <w:t xml:space="preserve">radica en </w:t>
      </w:r>
      <w:r w:rsidR="00D46701">
        <w:rPr>
          <w:rFonts w:ascii="Times New Roman" w:hAnsi="Times New Roman" w:cs="Times New Roman"/>
        </w:rPr>
        <w:t xml:space="preserve">ver las diferencias culturales, es decir, </w:t>
      </w:r>
      <w:r w:rsidR="00304DDD">
        <w:rPr>
          <w:rFonts w:ascii="Times New Roman" w:hAnsi="Times New Roman" w:cs="Times New Roman"/>
        </w:rPr>
        <w:t xml:space="preserve">las </w:t>
      </w:r>
      <w:r w:rsidR="00D46701" w:rsidRPr="0070673E">
        <w:rPr>
          <w:rFonts w:ascii="Times New Roman" w:hAnsi="Times New Roman" w:cs="Times New Roman"/>
        </w:rPr>
        <w:t>costumbres</w:t>
      </w:r>
      <w:r w:rsidR="00D46701">
        <w:rPr>
          <w:rFonts w:ascii="Times New Roman" w:hAnsi="Times New Roman" w:cs="Times New Roman"/>
        </w:rPr>
        <w:t>, creencias o</w:t>
      </w:r>
      <w:r w:rsidR="00D46701" w:rsidRPr="0070673E">
        <w:rPr>
          <w:rFonts w:ascii="Times New Roman" w:hAnsi="Times New Roman" w:cs="Times New Roman"/>
        </w:rPr>
        <w:t xml:space="preserve"> valores</w:t>
      </w:r>
      <w:r w:rsidR="00D46701">
        <w:rPr>
          <w:rFonts w:ascii="Times New Roman" w:hAnsi="Times New Roman" w:cs="Times New Roman"/>
        </w:rPr>
        <w:t xml:space="preserve"> diferentes o desconocidos</w:t>
      </w:r>
      <w:r w:rsidR="00E37BAA">
        <w:rPr>
          <w:rFonts w:ascii="Times New Roman" w:hAnsi="Times New Roman" w:cs="Times New Roman"/>
        </w:rPr>
        <w:t>,</w:t>
      </w:r>
      <w:r w:rsidR="00D46701">
        <w:rPr>
          <w:rFonts w:ascii="Times New Roman" w:hAnsi="Times New Roman" w:cs="Times New Roman"/>
        </w:rPr>
        <w:t xml:space="preserve"> como si fuesen incorrectos o negativos</w:t>
      </w:r>
      <w:r w:rsidR="003C675F">
        <w:rPr>
          <w:rFonts w:ascii="Times New Roman" w:hAnsi="Times New Roman" w:cs="Times New Roman"/>
        </w:rPr>
        <w:t>, e incluso como si fueran más atrasados en el camino al desarrollo</w:t>
      </w:r>
      <w:r w:rsidR="002F23FB">
        <w:rPr>
          <w:rFonts w:ascii="Times New Roman" w:hAnsi="Times New Roman" w:cs="Times New Roman"/>
        </w:rPr>
        <w:t>.</w:t>
      </w:r>
    </w:p>
    <w:p w14:paraId="7A198ED1" w14:textId="77777777" w:rsidR="00D46701" w:rsidRDefault="00D46701" w:rsidP="00C95BF4">
      <w:pPr>
        <w:spacing w:after="0" w:line="276" w:lineRule="auto"/>
        <w:jc w:val="both"/>
        <w:rPr>
          <w:rFonts w:ascii="Times New Roman" w:hAnsi="Times New Roman" w:cs="Times New Roman"/>
        </w:rPr>
      </w:pPr>
    </w:p>
    <w:p w14:paraId="03FC1E0D" w14:textId="3536B230" w:rsidR="00D46701" w:rsidRDefault="00D46701" w:rsidP="00C95BF4">
      <w:pPr>
        <w:spacing w:after="0" w:line="276" w:lineRule="auto"/>
        <w:jc w:val="both"/>
        <w:rPr>
          <w:rFonts w:ascii="Times New Roman" w:hAnsi="Times New Roman" w:cs="Times New Roman"/>
        </w:rPr>
      </w:pPr>
      <w:r>
        <w:rPr>
          <w:rFonts w:ascii="Times New Roman" w:hAnsi="Times New Roman" w:cs="Times New Roman"/>
        </w:rPr>
        <w:t>La acción conjunta de los medios de comunicación, de</w:t>
      </w:r>
      <w:r w:rsidR="0086563C">
        <w:rPr>
          <w:rFonts w:ascii="Times New Roman" w:hAnsi="Times New Roman" w:cs="Times New Roman"/>
        </w:rPr>
        <w:t xml:space="preserve"> las instituciones políticas, </w:t>
      </w:r>
      <w:r>
        <w:rPr>
          <w:rFonts w:ascii="Times New Roman" w:hAnsi="Times New Roman" w:cs="Times New Roman"/>
        </w:rPr>
        <w:t xml:space="preserve"> </w:t>
      </w:r>
      <w:r w:rsidR="0086563C">
        <w:rPr>
          <w:rFonts w:ascii="Times New Roman" w:hAnsi="Times New Roman" w:cs="Times New Roman"/>
        </w:rPr>
        <w:t xml:space="preserve">de </w:t>
      </w:r>
      <w:r>
        <w:rPr>
          <w:rFonts w:ascii="Times New Roman" w:hAnsi="Times New Roman" w:cs="Times New Roman"/>
        </w:rPr>
        <w:t>los currículos universitarios, y en general</w:t>
      </w:r>
      <w:r w:rsidR="0086563C">
        <w:rPr>
          <w:rFonts w:ascii="Times New Roman" w:hAnsi="Times New Roman" w:cs="Times New Roman"/>
        </w:rPr>
        <w:t>,</w:t>
      </w:r>
      <w:r>
        <w:rPr>
          <w:rFonts w:ascii="Times New Roman" w:hAnsi="Times New Roman" w:cs="Times New Roman"/>
        </w:rPr>
        <w:t xml:space="preserve"> el uso cotidiano del lenguaje en las relaciones sociales,</w:t>
      </w:r>
      <w:r w:rsidRPr="0070673E">
        <w:rPr>
          <w:rFonts w:ascii="Times New Roman" w:hAnsi="Times New Roman" w:cs="Times New Roman"/>
        </w:rPr>
        <w:t xml:space="preserve"> </w:t>
      </w:r>
      <w:r>
        <w:rPr>
          <w:rFonts w:ascii="Times New Roman" w:hAnsi="Times New Roman" w:cs="Times New Roman"/>
        </w:rPr>
        <w:t xml:space="preserve">contribuye a la creación y difusión </w:t>
      </w:r>
      <w:r w:rsidRPr="0070673E">
        <w:rPr>
          <w:rFonts w:ascii="Times New Roman" w:hAnsi="Times New Roman" w:cs="Times New Roman"/>
        </w:rPr>
        <w:t xml:space="preserve">de </w:t>
      </w:r>
      <w:r w:rsidRPr="003C675F">
        <w:rPr>
          <w:rFonts w:ascii="Times New Roman" w:hAnsi="Times New Roman" w:cs="Times New Roman"/>
          <w:b/>
        </w:rPr>
        <w:t>representaciones negativas</w:t>
      </w:r>
      <w:r>
        <w:rPr>
          <w:rFonts w:ascii="Times New Roman" w:hAnsi="Times New Roman" w:cs="Times New Roman"/>
        </w:rPr>
        <w:t xml:space="preserve"> sobre las culturas no occidentales. </w:t>
      </w:r>
    </w:p>
    <w:p w14:paraId="22F79E75" w14:textId="77777777" w:rsidR="00D46701" w:rsidRDefault="00D46701" w:rsidP="00C95BF4">
      <w:pPr>
        <w:spacing w:after="0" w:line="276" w:lineRule="auto"/>
        <w:jc w:val="both"/>
        <w:rPr>
          <w:rFonts w:ascii="Times New Roman" w:hAnsi="Times New Roman" w:cs="Times New Roman"/>
        </w:rPr>
      </w:pPr>
    </w:p>
    <w:p w14:paraId="0D139FF2" w14:textId="7252BC44" w:rsidR="00D46701" w:rsidRDefault="00D46701" w:rsidP="00C95BF4">
      <w:pPr>
        <w:spacing w:after="0" w:line="276" w:lineRule="auto"/>
        <w:jc w:val="both"/>
        <w:rPr>
          <w:rFonts w:ascii="Times New Roman" w:hAnsi="Times New Roman" w:cs="Times New Roman"/>
        </w:rPr>
      </w:pPr>
      <w:r>
        <w:rPr>
          <w:rFonts w:ascii="Times New Roman" w:hAnsi="Times New Roman" w:cs="Times New Roman"/>
        </w:rPr>
        <w:t xml:space="preserve">Así viene ocurriendo en los últimos años con un conjunto de representaciones que se generan y se difunden </w:t>
      </w:r>
      <w:r w:rsidRPr="00D46701">
        <w:rPr>
          <w:rFonts w:ascii="Times New Roman" w:hAnsi="Times New Roman" w:cs="Times New Roman"/>
        </w:rPr>
        <w:t>en torno a lo que significa pertenecer la cultura árabe, sobre ser musulmán o ser practicante de la fe islámica</w:t>
      </w:r>
      <w:r w:rsidR="005D3A9B">
        <w:rPr>
          <w:rFonts w:ascii="Times New Roman" w:hAnsi="Times New Roman" w:cs="Times New Roman"/>
        </w:rPr>
        <w:t xml:space="preserve"> </w:t>
      </w:r>
      <w:r w:rsidR="00D3660B">
        <w:rPr>
          <w:rFonts w:ascii="Times New Roman" w:hAnsi="Times New Roman" w:cs="Times New Roman"/>
        </w:rPr>
        <w:t>[</w:t>
      </w:r>
      <w:hyperlink r:id="rId45" w:history="1">
        <w:r w:rsidR="00D3660B" w:rsidRPr="00D3660B">
          <w:rPr>
            <w:rStyle w:val="Hipervnculo"/>
            <w:rFonts w:ascii="Times New Roman" w:hAnsi="Times New Roman" w:cs="Times New Roman"/>
          </w:rPr>
          <w:t>VER</w:t>
        </w:r>
      </w:hyperlink>
      <w:r w:rsidR="00D3660B">
        <w:rPr>
          <w:rFonts w:ascii="Times New Roman" w:hAnsi="Times New Roman" w:cs="Times New Roman"/>
        </w:rPr>
        <w:t>].</w:t>
      </w:r>
    </w:p>
    <w:p w14:paraId="13AFA791" w14:textId="77777777" w:rsidR="00D46701" w:rsidRDefault="00D46701" w:rsidP="00C95BF4">
      <w:pPr>
        <w:spacing w:after="0" w:line="276" w:lineRule="auto"/>
        <w:jc w:val="both"/>
        <w:rPr>
          <w:rFonts w:ascii="Times New Roman" w:hAnsi="Times New Roman" w:cs="Times New Roman"/>
        </w:rPr>
      </w:pPr>
    </w:p>
    <w:p w14:paraId="67BB59C0" w14:textId="77777777" w:rsidR="00651F3E" w:rsidRDefault="00651F3E"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651F3E" w:rsidRPr="000846F3" w14:paraId="53D1D230" w14:textId="77777777" w:rsidTr="00E86943">
        <w:tc>
          <w:tcPr>
            <w:tcW w:w="9033" w:type="dxa"/>
            <w:gridSpan w:val="2"/>
            <w:shd w:val="clear" w:color="auto" w:fill="0D0D0D" w:themeFill="text1" w:themeFillTint="F2"/>
          </w:tcPr>
          <w:p w14:paraId="196F09A6" w14:textId="77777777" w:rsidR="00651F3E" w:rsidRPr="000846F3" w:rsidRDefault="00651F3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553F25A9" w14:textId="77777777" w:rsidTr="00E86943">
        <w:tc>
          <w:tcPr>
            <w:tcW w:w="2518" w:type="dxa"/>
          </w:tcPr>
          <w:p w14:paraId="33794DB6" w14:textId="77777777" w:rsidR="00651F3E" w:rsidRPr="000846F3" w:rsidRDefault="00651F3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FA70387" w14:textId="670834A8" w:rsidR="00651F3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651F3E" w:rsidRPr="000846F3">
              <w:rPr>
                <w:rFonts w:ascii="Times New Roman" w:hAnsi="Times New Roman" w:cs="Times New Roman"/>
                <w:color w:val="000000"/>
                <w:sz w:val="24"/>
                <w:szCs w:val="24"/>
              </w:rPr>
              <w:t>_0</w:t>
            </w:r>
            <w:r w:rsidR="00651F3E">
              <w:rPr>
                <w:rFonts w:ascii="Times New Roman" w:hAnsi="Times New Roman" w:cs="Times New Roman"/>
                <w:color w:val="000000"/>
                <w:sz w:val="24"/>
                <w:szCs w:val="24"/>
              </w:rPr>
              <w:t>1</w:t>
            </w:r>
            <w:r w:rsidR="00651F3E"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17</w:t>
            </w:r>
          </w:p>
        </w:tc>
      </w:tr>
      <w:tr w:rsidR="00651F3E" w:rsidRPr="0037129A" w14:paraId="0C39A657" w14:textId="77777777" w:rsidTr="00E86943">
        <w:tc>
          <w:tcPr>
            <w:tcW w:w="2518" w:type="dxa"/>
          </w:tcPr>
          <w:p w14:paraId="7294B981"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E9D8665" w14:textId="77777777" w:rsidR="00651F3E" w:rsidRPr="00303024" w:rsidRDefault="00651F3E" w:rsidP="00C95BF4">
            <w:pPr>
              <w:spacing w:line="276" w:lineRule="auto"/>
              <w:jc w:val="both"/>
              <w:rPr>
                <w:rFonts w:ascii="Times New Roman" w:hAnsi="Times New Roman" w:cs="Times New Roman"/>
                <w:color w:val="000000"/>
                <w:sz w:val="24"/>
                <w:szCs w:val="24"/>
                <w:lang w:val="es-CO"/>
              </w:rPr>
            </w:pPr>
            <w:r w:rsidRPr="00303024">
              <w:rPr>
                <w:rFonts w:ascii="Times New Roman" w:hAnsi="Times New Roman" w:cs="Times New Roman"/>
                <w:color w:val="000000"/>
                <w:sz w:val="24"/>
                <w:szCs w:val="24"/>
              </w:rPr>
              <w:t>La hora de la oración en una congregación de mujeres musulmanas.</w:t>
            </w:r>
          </w:p>
        </w:tc>
      </w:tr>
      <w:tr w:rsidR="00651F3E" w:rsidRPr="000846F3" w14:paraId="55EE44E7" w14:textId="77777777" w:rsidTr="00E86943">
        <w:tc>
          <w:tcPr>
            <w:tcW w:w="2518" w:type="dxa"/>
          </w:tcPr>
          <w:p w14:paraId="1AAEFC53"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612AFC7" w14:textId="77777777"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Aula planeta/Banco de contenidos/</w:t>
            </w:r>
            <w:r w:rsidRPr="00303024">
              <w:rPr>
                <w:rFonts w:ascii="Times New Roman" w:hAnsi="Times New Roman" w:cs="Times New Roman"/>
                <w:color w:val="000000"/>
                <w:sz w:val="24"/>
                <w:szCs w:val="24"/>
              </w:rPr>
              <w:t>La hora de la oración en una congregación de mujeres musulmanas.</w:t>
            </w:r>
          </w:p>
        </w:tc>
      </w:tr>
      <w:tr w:rsidR="00651F3E" w:rsidRPr="000846F3" w14:paraId="442126E1" w14:textId="77777777" w:rsidTr="00E86943">
        <w:tc>
          <w:tcPr>
            <w:tcW w:w="2518" w:type="dxa"/>
          </w:tcPr>
          <w:p w14:paraId="30D62311"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20C1227" w14:textId="77777777"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la imagen se aprecia l</w:t>
            </w:r>
            <w:r w:rsidRPr="00303024">
              <w:rPr>
                <w:rFonts w:ascii="Times New Roman" w:hAnsi="Times New Roman" w:cs="Times New Roman"/>
                <w:color w:val="000000"/>
                <w:sz w:val="24"/>
                <w:szCs w:val="24"/>
              </w:rPr>
              <w:t>a hora de la oración en una con</w:t>
            </w:r>
            <w:r>
              <w:rPr>
                <w:rFonts w:ascii="Times New Roman" w:hAnsi="Times New Roman" w:cs="Times New Roman"/>
                <w:color w:val="000000"/>
                <w:sz w:val="24"/>
                <w:szCs w:val="24"/>
              </w:rPr>
              <w:t>gregación de mujeres musulmanas. Tanto chiitas como sunitas encuentran en el Corán su fuente de autoridad espiritual.</w:t>
            </w:r>
          </w:p>
        </w:tc>
      </w:tr>
    </w:tbl>
    <w:p w14:paraId="46DD4EDE" w14:textId="77777777" w:rsidR="00651F3E" w:rsidRDefault="00651F3E" w:rsidP="00C95BF4">
      <w:pPr>
        <w:spacing w:line="276" w:lineRule="auto"/>
        <w:jc w:val="both"/>
        <w:rPr>
          <w:rFonts w:ascii="Times New Roman" w:hAnsi="Times New Roman" w:cs="Times New Roman"/>
        </w:rPr>
      </w:pPr>
    </w:p>
    <w:p w14:paraId="5DDB61A2" w14:textId="66ACE3B1" w:rsidR="00E37BAA" w:rsidRDefault="00D46701" w:rsidP="00C95BF4">
      <w:pPr>
        <w:spacing w:after="0" w:line="276" w:lineRule="auto"/>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o islámico</w:t>
      </w:r>
      <w:r w:rsidR="0086563C">
        <w:rPr>
          <w:rFonts w:ascii="Times New Roman" w:hAnsi="Times New Roman" w:cs="Times New Roman"/>
        </w:rPr>
        <w:t>, lo árabe</w:t>
      </w:r>
      <w:r w:rsidRPr="0070673E">
        <w:rPr>
          <w:rFonts w:ascii="Times New Roman" w:hAnsi="Times New Roman" w:cs="Times New Roman"/>
        </w:rPr>
        <w:t xml:space="preserve"> </w:t>
      </w:r>
      <w:r>
        <w:rPr>
          <w:rFonts w:ascii="Times New Roman" w:hAnsi="Times New Roman" w:cs="Times New Roman"/>
        </w:rPr>
        <w:t xml:space="preserve">o lo musulmán se percibe en la cultura occidental </w:t>
      </w:r>
      <w:r w:rsidRPr="0070673E">
        <w:rPr>
          <w:rFonts w:ascii="Times New Roman" w:hAnsi="Times New Roman" w:cs="Times New Roman"/>
        </w:rPr>
        <w:t>a través de</w:t>
      </w:r>
      <w:r>
        <w:rPr>
          <w:rFonts w:ascii="Times New Roman" w:hAnsi="Times New Roman" w:cs="Times New Roman"/>
        </w:rPr>
        <w:t xml:space="preserve"> un </w:t>
      </w:r>
      <w:r w:rsidRPr="0070673E">
        <w:rPr>
          <w:rFonts w:ascii="Times New Roman" w:hAnsi="Times New Roman" w:cs="Times New Roman"/>
        </w:rPr>
        <w:t xml:space="preserve">filtro </w:t>
      </w:r>
      <w:r>
        <w:rPr>
          <w:rFonts w:ascii="Times New Roman" w:hAnsi="Times New Roman" w:cs="Times New Roman"/>
        </w:rPr>
        <w:t xml:space="preserve">que construye una imagen única del Islam y de la cultura </w:t>
      </w:r>
      <w:r w:rsidR="0086563C">
        <w:rPr>
          <w:rFonts w:ascii="Times New Roman" w:hAnsi="Times New Roman" w:cs="Times New Roman"/>
        </w:rPr>
        <w:t>musulmana</w:t>
      </w:r>
      <w:r>
        <w:rPr>
          <w:rFonts w:ascii="Times New Roman" w:hAnsi="Times New Roman" w:cs="Times New Roman"/>
        </w:rPr>
        <w:t xml:space="preserve">. Dicho filtro también condiciona </w:t>
      </w:r>
      <w:r w:rsidRPr="0070673E">
        <w:rPr>
          <w:rFonts w:ascii="Times New Roman" w:hAnsi="Times New Roman" w:cs="Times New Roman"/>
        </w:rPr>
        <w:t xml:space="preserve">la </w:t>
      </w:r>
      <w:r>
        <w:rPr>
          <w:rFonts w:ascii="Times New Roman" w:hAnsi="Times New Roman" w:cs="Times New Roman"/>
        </w:rPr>
        <w:t xml:space="preserve">relación de los occidentales con los </w:t>
      </w:r>
      <w:r w:rsidRPr="0070673E">
        <w:rPr>
          <w:rFonts w:ascii="Times New Roman" w:hAnsi="Times New Roman" w:cs="Times New Roman"/>
        </w:rPr>
        <w:t xml:space="preserve">musulmanes </w:t>
      </w:r>
      <w:r>
        <w:rPr>
          <w:rFonts w:ascii="Times New Roman" w:hAnsi="Times New Roman" w:cs="Times New Roman"/>
        </w:rPr>
        <w:t xml:space="preserve">que habitan </w:t>
      </w:r>
      <w:r w:rsidRPr="0070673E">
        <w:rPr>
          <w:rFonts w:ascii="Times New Roman" w:hAnsi="Times New Roman" w:cs="Times New Roman"/>
        </w:rPr>
        <w:t xml:space="preserve">en </w:t>
      </w:r>
      <w:r>
        <w:rPr>
          <w:rFonts w:ascii="Times New Roman" w:hAnsi="Times New Roman" w:cs="Times New Roman"/>
        </w:rPr>
        <w:t>las ciudades occidentales</w:t>
      </w:r>
      <w:r w:rsidR="0086563C">
        <w:rPr>
          <w:rFonts w:ascii="Times New Roman" w:hAnsi="Times New Roman" w:cs="Times New Roman"/>
        </w:rPr>
        <w:t>, tal como ocurre hoy en Europa occidental.</w:t>
      </w:r>
      <w:r w:rsidR="00E37BAA">
        <w:rPr>
          <w:rFonts w:ascii="Times New Roman" w:hAnsi="Times New Roman" w:cs="Times New Roman"/>
        </w:rPr>
        <w:t xml:space="preserve"> </w:t>
      </w:r>
    </w:p>
    <w:p w14:paraId="063987AF" w14:textId="77777777" w:rsidR="00E37BAA" w:rsidRDefault="00E37BAA" w:rsidP="00C95BF4">
      <w:pPr>
        <w:spacing w:after="0" w:line="276" w:lineRule="auto"/>
        <w:jc w:val="both"/>
        <w:rPr>
          <w:rFonts w:ascii="Times New Roman" w:hAnsi="Times New Roman" w:cs="Times New Roman"/>
        </w:rPr>
      </w:pPr>
    </w:p>
    <w:p w14:paraId="4333D00A" w14:textId="5BE99C65" w:rsidR="0086563C" w:rsidRDefault="00E37BAA" w:rsidP="00C95BF4">
      <w:pPr>
        <w:spacing w:after="0" w:line="276" w:lineRule="auto"/>
        <w:jc w:val="both"/>
        <w:rPr>
          <w:rFonts w:ascii="Times New Roman" w:hAnsi="Times New Roman" w:cs="Times New Roman"/>
        </w:rPr>
      </w:pPr>
      <w:r>
        <w:rPr>
          <w:rFonts w:ascii="Times New Roman" w:hAnsi="Times New Roman" w:cs="Times New Roman"/>
        </w:rPr>
        <w:t xml:space="preserve">La imagen que se proyecta identifica </w:t>
      </w:r>
      <w:r w:rsidRPr="00E37BAA">
        <w:rPr>
          <w:rFonts w:ascii="Times New Roman" w:hAnsi="Times New Roman" w:cs="Times New Roman"/>
        </w:rPr>
        <w:t xml:space="preserve">a </w:t>
      </w:r>
      <w:r w:rsidR="0086563C">
        <w:rPr>
          <w:rFonts w:ascii="Times New Roman" w:hAnsi="Times New Roman" w:cs="Times New Roman"/>
        </w:rPr>
        <w:t xml:space="preserve">quienes practican el Islam </w:t>
      </w:r>
      <w:r w:rsidRPr="00E37BAA">
        <w:rPr>
          <w:rFonts w:ascii="Times New Roman" w:hAnsi="Times New Roman" w:cs="Times New Roman"/>
        </w:rPr>
        <w:t>co</w:t>
      </w:r>
      <w:r>
        <w:rPr>
          <w:rFonts w:ascii="Times New Roman" w:hAnsi="Times New Roman" w:cs="Times New Roman"/>
        </w:rPr>
        <w:t xml:space="preserve">n </w:t>
      </w:r>
      <w:r w:rsidRPr="00E37BAA">
        <w:rPr>
          <w:rFonts w:ascii="Times New Roman" w:hAnsi="Times New Roman" w:cs="Times New Roman"/>
        </w:rPr>
        <w:t xml:space="preserve">personas atrasadas </w:t>
      </w:r>
      <w:r>
        <w:rPr>
          <w:rFonts w:ascii="Times New Roman" w:hAnsi="Times New Roman" w:cs="Times New Roman"/>
        </w:rPr>
        <w:t>y</w:t>
      </w:r>
      <w:r w:rsidRPr="00E37BAA">
        <w:rPr>
          <w:rFonts w:ascii="Times New Roman" w:hAnsi="Times New Roman" w:cs="Times New Roman"/>
        </w:rPr>
        <w:t xml:space="preserve"> violentas. </w:t>
      </w:r>
      <w:r w:rsidR="0086563C">
        <w:rPr>
          <w:rFonts w:ascii="Times New Roman" w:hAnsi="Times New Roman" w:cs="Times New Roman"/>
        </w:rPr>
        <w:t>L</w:t>
      </w:r>
      <w:r w:rsidR="00734E10">
        <w:rPr>
          <w:rFonts w:ascii="Times New Roman" w:hAnsi="Times New Roman" w:cs="Times New Roman"/>
        </w:rPr>
        <w:t xml:space="preserve">a tendencia de los noticieros </w:t>
      </w:r>
      <w:r w:rsidR="0086563C">
        <w:rPr>
          <w:rFonts w:ascii="Times New Roman" w:hAnsi="Times New Roman" w:cs="Times New Roman"/>
        </w:rPr>
        <w:t xml:space="preserve">es al </w:t>
      </w:r>
      <w:r w:rsidRPr="0070673E">
        <w:rPr>
          <w:rFonts w:ascii="Times New Roman" w:hAnsi="Times New Roman" w:cs="Times New Roman"/>
        </w:rPr>
        <w:t xml:space="preserve">uso </w:t>
      </w:r>
      <w:r>
        <w:rPr>
          <w:rFonts w:ascii="Times New Roman" w:hAnsi="Times New Roman" w:cs="Times New Roman"/>
        </w:rPr>
        <w:t xml:space="preserve">recurrente </w:t>
      </w:r>
      <w:r w:rsidRPr="0070673E">
        <w:rPr>
          <w:rFonts w:ascii="Times New Roman" w:hAnsi="Times New Roman" w:cs="Times New Roman"/>
        </w:rPr>
        <w:t xml:space="preserve">de expresiones </w:t>
      </w:r>
      <w:r w:rsidR="00734E10">
        <w:rPr>
          <w:rFonts w:ascii="Times New Roman" w:hAnsi="Times New Roman" w:cs="Times New Roman"/>
        </w:rPr>
        <w:t>como “</w:t>
      </w:r>
      <w:r w:rsidR="00734E10" w:rsidRPr="00734E10">
        <w:rPr>
          <w:rFonts w:ascii="Times New Roman" w:hAnsi="Times New Roman" w:cs="Times New Roman"/>
        </w:rPr>
        <w:t>la violencia islámica</w:t>
      </w:r>
      <w:r w:rsidR="00734E10">
        <w:rPr>
          <w:rFonts w:ascii="Times New Roman" w:hAnsi="Times New Roman" w:cs="Times New Roman"/>
        </w:rPr>
        <w:t>”</w:t>
      </w:r>
      <w:r w:rsidR="00734E10" w:rsidRPr="00734E10">
        <w:rPr>
          <w:rFonts w:ascii="Times New Roman" w:hAnsi="Times New Roman" w:cs="Times New Roman"/>
        </w:rPr>
        <w:t xml:space="preserve"> </w:t>
      </w:r>
      <w:r w:rsidR="00734E10">
        <w:rPr>
          <w:rFonts w:ascii="Times New Roman" w:hAnsi="Times New Roman" w:cs="Times New Roman"/>
        </w:rPr>
        <w:t>o el “</w:t>
      </w:r>
      <w:r w:rsidRPr="00E37BAA">
        <w:rPr>
          <w:rFonts w:ascii="Times New Roman" w:hAnsi="Times New Roman" w:cs="Times New Roman"/>
        </w:rPr>
        <w:t>terrorismo islámico</w:t>
      </w:r>
      <w:r>
        <w:rPr>
          <w:rFonts w:ascii="Times New Roman" w:hAnsi="Times New Roman" w:cs="Times New Roman"/>
        </w:rPr>
        <w:t xml:space="preserve">, </w:t>
      </w:r>
      <w:r w:rsidR="0086563C">
        <w:rPr>
          <w:rFonts w:ascii="Times New Roman" w:hAnsi="Times New Roman" w:cs="Times New Roman"/>
        </w:rPr>
        <w:t xml:space="preserve">que </w:t>
      </w:r>
      <w:r>
        <w:rPr>
          <w:rFonts w:ascii="Times New Roman" w:hAnsi="Times New Roman" w:cs="Times New Roman"/>
        </w:rPr>
        <w:t xml:space="preserve">equipara a la organización </w:t>
      </w:r>
      <w:r w:rsidR="002F23FB">
        <w:rPr>
          <w:rFonts w:ascii="Times New Roman" w:hAnsi="Times New Roman" w:cs="Times New Roman"/>
          <w:i/>
        </w:rPr>
        <w:t>Al Qae</w:t>
      </w:r>
      <w:r w:rsidRPr="003C675F">
        <w:rPr>
          <w:rFonts w:ascii="Times New Roman" w:hAnsi="Times New Roman" w:cs="Times New Roman"/>
          <w:i/>
        </w:rPr>
        <w:t>da</w:t>
      </w:r>
      <w:r w:rsidRPr="00E37BAA">
        <w:rPr>
          <w:rFonts w:ascii="Times New Roman" w:hAnsi="Times New Roman" w:cs="Times New Roman"/>
        </w:rPr>
        <w:t xml:space="preserve"> </w:t>
      </w:r>
      <w:r>
        <w:rPr>
          <w:rFonts w:ascii="Times New Roman" w:hAnsi="Times New Roman" w:cs="Times New Roman"/>
        </w:rPr>
        <w:t xml:space="preserve">o </w:t>
      </w:r>
      <w:r w:rsidR="003C675F">
        <w:rPr>
          <w:rFonts w:ascii="Times New Roman" w:hAnsi="Times New Roman" w:cs="Times New Roman"/>
        </w:rPr>
        <w:t>a los grupos fundamentalistas</w:t>
      </w:r>
      <w:r w:rsidR="0086563C">
        <w:rPr>
          <w:rFonts w:ascii="Times New Roman" w:hAnsi="Times New Roman" w:cs="Times New Roman"/>
        </w:rPr>
        <w:t>,</w:t>
      </w:r>
      <w:r>
        <w:rPr>
          <w:rFonts w:ascii="Times New Roman" w:hAnsi="Times New Roman" w:cs="Times New Roman"/>
        </w:rPr>
        <w:t xml:space="preserve"> </w:t>
      </w:r>
      <w:r w:rsidRPr="00E37BAA">
        <w:rPr>
          <w:rFonts w:ascii="Times New Roman" w:hAnsi="Times New Roman" w:cs="Times New Roman"/>
        </w:rPr>
        <w:t xml:space="preserve">con </w:t>
      </w:r>
      <w:r w:rsidR="0086563C">
        <w:rPr>
          <w:rFonts w:ascii="Times New Roman" w:hAnsi="Times New Roman" w:cs="Times New Roman"/>
        </w:rPr>
        <w:t>todos los musulmanes</w:t>
      </w:r>
      <w:r>
        <w:rPr>
          <w:rFonts w:ascii="Times New Roman" w:hAnsi="Times New Roman" w:cs="Times New Roman"/>
        </w:rPr>
        <w:t>.</w:t>
      </w:r>
    </w:p>
    <w:p w14:paraId="70246F10" w14:textId="77777777" w:rsidR="002567B8" w:rsidRDefault="00734E10"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2567B8" w:rsidRPr="000846F3" w14:paraId="79AB7EFA" w14:textId="77777777" w:rsidTr="005A2B85">
        <w:tc>
          <w:tcPr>
            <w:tcW w:w="9033" w:type="dxa"/>
            <w:gridSpan w:val="2"/>
            <w:shd w:val="clear" w:color="auto" w:fill="0D0D0D" w:themeFill="text1" w:themeFillTint="F2"/>
          </w:tcPr>
          <w:p w14:paraId="40C5A72F" w14:textId="77777777" w:rsidR="002567B8" w:rsidRPr="000846F3" w:rsidRDefault="002567B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567B8" w:rsidRPr="000846F3" w14:paraId="6B750D58" w14:textId="77777777" w:rsidTr="005A2B85">
        <w:tc>
          <w:tcPr>
            <w:tcW w:w="2518" w:type="dxa"/>
          </w:tcPr>
          <w:p w14:paraId="433332E8" w14:textId="77777777" w:rsidR="002567B8" w:rsidRPr="000846F3" w:rsidRDefault="002567B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E34D250" w14:textId="5F85DE5A" w:rsidR="002567B8"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567B8"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567B8"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18</w:t>
            </w:r>
          </w:p>
        </w:tc>
      </w:tr>
      <w:tr w:rsidR="002567B8" w:rsidRPr="00432E82" w14:paraId="06C57310" w14:textId="77777777" w:rsidTr="005A2B85">
        <w:tc>
          <w:tcPr>
            <w:tcW w:w="2518" w:type="dxa"/>
          </w:tcPr>
          <w:p w14:paraId="048DD159"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A4F7DB" w14:textId="4C7829B1" w:rsidR="002567B8" w:rsidRPr="00432E82" w:rsidRDefault="00432E82" w:rsidP="00C95BF4">
            <w:pPr>
              <w:spacing w:line="276" w:lineRule="auto"/>
              <w:jc w:val="both"/>
              <w:rPr>
                <w:rFonts w:ascii="Times New Roman" w:hAnsi="Times New Roman" w:cs="Times New Roman"/>
                <w:color w:val="000000"/>
                <w:sz w:val="24"/>
                <w:szCs w:val="24"/>
                <w:lang w:val="es-CO"/>
              </w:rPr>
            </w:pPr>
            <w:r w:rsidRPr="00432E82">
              <w:rPr>
                <w:rFonts w:ascii="Times New Roman" w:hAnsi="Times New Roman" w:cs="Times New Roman"/>
                <w:color w:val="000000"/>
                <w:sz w:val="24"/>
                <w:szCs w:val="24"/>
                <w:lang w:val="es-CO"/>
              </w:rPr>
              <w:t>Pakistán</w:t>
            </w:r>
            <w:r>
              <w:rPr>
                <w:rFonts w:ascii="Times New Roman" w:hAnsi="Times New Roman" w:cs="Times New Roman"/>
                <w:color w:val="000000"/>
                <w:sz w:val="24"/>
                <w:szCs w:val="24"/>
                <w:lang w:val="es-CO"/>
              </w:rPr>
              <w:t xml:space="preserve">, 2015. Manifestantes </w:t>
            </w:r>
            <w:r w:rsidRPr="00432E82">
              <w:rPr>
                <w:rFonts w:ascii="Times New Roman" w:hAnsi="Times New Roman" w:cs="Times New Roman"/>
                <w:color w:val="000000"/>
                <w:sz w:val="24"/>
                <w:szCs w:val="24"/>
                <w:lang w:val="es-CO"/>
              </w:rPr>
              <w:t>cantan consignas contra la publicación de caricaturas blasfemas en la revista francesa Charlie Hebdo</w:t>
            </w:r>
            <w:r>
              <w:rPr>
                <w:rFonts w:ascii="Times New Roman" w:hAnsi="Times New Roman" w:cs="Times New Roman"/>
                <w:color w:val="000000"/>
                <w:sz w:val="24"/>
                <w:szCs w:val="24"/>
                <w:lang w:val="es-CO"/>
              </w:rPr>
              <w:t>.</w:t>
            </w:r>
          </w:p>
        </w:tc>
      </w:tr>
      <w:tr w:rsidR="002567B8" w:rsidRPr="000846F3" w14:paraId="0B7ADDDD" w14:textId="77777777" w:rsidTr="005A2B85">
        <w:tc>
          <w:tcPr>
            <w:tcW w:w="2518" w:type="dxa"/>
          </w:tcPr>
          <w:p w14:paraId="5FDBF2DE"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401287C" w14:textId="18820FAC" w:rsidR="002567B8" w:rsidRPr="000846F3" w:rsidRDefault="00432E82" w:rsidP="00C95BF4">
            <w:pPr>
              <w:spacing w:line="276" w:lineRule="auto"/>
              <w:jc w:val="both"/>
              <w:rPr>
                <w:rFonts w:ascii="Times New Roman" w:hAnsi="Times New Roman" w:cs="Times New Roman"/>
                <w:color w:val="000000"/>
                <w:sz w:val="24"/>
                <w:szCs w:val="24"/>
              </w:rPr>
            </w:pPr>
            <w:r w:rsidRPr="00432E82">
              <w:rPr>
                <w:rFonts w:ascii="Times New Roman" w:hAnsi="Times New Roman" w:cs="Times New Roman"/>
                <w:color w:val="000000"/>
                <w:sz w:val="24"/>
                <w:szCs w:val="24"/>
                <w:lang w:val="es-CO"/>
              </w:rPr>
              <w:t>Número de la imagen 245952592</w:t>
            </w:r>
          </w:p>
        </w:tc>
      </w:tr>
      <w:tr w:rsidR="002567B8" w:rsidRPr="003E0E77" w14:paraId="73FDC24F" w14:textId="77777777" w:rsidTr="005A2B85">
        <w:tc>
          <w:tcPr>
            <w:tcW w:w="2518" w:type="dxa"/>
          </w:tcPr>
          <w:p w14:paraId="039E1F56"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424D49F" w14:textId="012C1A96" w:rsidR="002567B8" w:rsidRPr="000846F3" w:rsidRDefault="002567B8"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estereotipos sobre los musulmanes favorecen la </w:t>
            </w:r>
            <w:r w:rsidR="00432E82">
              <w:rPr>
                <w:rFonts w:ascii="Times New Roman" w:hAnsi="Times New Roman" w:cs="Times New Roman"/>
                <w:color w:val="000000"/>
                <w:sz w:val="24"/>
                <w:szCs w:val="24"/>
              </w:rPr>
              <w:t xml:space="preserve">polarización cultural. En </w:t>
            </w:r>
            <w:r w:rsidR="00432E82" w:rsidRPr="00432E82">
              <w:rPr>
                <w:rFonts w:ascii="Times New Roman" w:hAnsi="Times New Roman" w:cs="Times New Roman"/>
                <w:color w:val="000000"/>
                <w:sz w:val="24"/>
                <w:szCs w:val="24"/>
              </w:rPr>
              <w:t>2015</w:t>
            </w:r>
            <w:r w:rsidR="00432E82">
              <w:rPr>
                <w:rFonts w:ascii="Times New Roman" w:hAnsi="Times New Roman" w:cs="Times New Roman"/>
                <w:color w:val="000000"/>
                <w:sz w:val="24"/>
                <w:szCs w:val="24"/>
              </w:rPr>
              <w:t xml:space="preserve"> millones de m</w:t>
            </w:r>
            <w:r w:rsidR="00432E82" w:rsidRPr="00432E82">
              <w:rPr>
                <w:rFonts w:ascii="Times New Roman" w:hAnsi="Times New Roman" w:cs="Times New Roman"/>
                <w:color w:val="000000"/>
                <w:sz w:val="24"/>
                <w:szCs w:val="24"/>
              </w:rPr>
              <w:t xml:space="preserve">anifestantes </w:t>
            </w:r>
            <w:r w:rsidR="003E0E77">
              <w:rPr>
                <w:rFonts w:ascii="Times New Roman" w:hAnsi="Times New Roman" w:cs="Times New Roman"/>
                <w:color w:val="000000"/>
                <w:sz w:val="24"/>
                <w:szCs w:val="24"/>
              </w:rPr>
              <w:t xml:space="preserve">musulmanes </w:t>
            </w:r>
            <w:r w:rsidR="00432E82">
              <w:rPr>
                <w:rFonts w:ascii="Times New Roman" w:hAnsi="Times New Roman" w:cs="Times New Roman"/>
                <w:color w:val="000000"/>
                <w:sz w:val="24"/>
                <w:szCs w:val="24"/>
              </w:rPr>
              <w:t xml:space="preserve">salieron a las calles de </w:t>
            </w:r>
            <w:r w:rsidR="003E0E77">
              <w:rPr>
                <w:rFonts w:ascii="Times New Roman" w:hAnsi="Times New Roman" w:cs="Times New Roman"/>
                <w:color w:val="000000"/>
                <w:sz w:val="24"/>
                <w:szCs w:val="24"/>
              </w:rPr>
              <w:t xml:space="preserve">sus </w:t>
            </w:r>
            <w:r w:rsidR="00432E82">
              <w:rPr>
                <w:rFonts w:ascii="Times New Roman" w:hAnsi="Times New Roman" w:cs="Times New Roman"/>
                <w:color w:val="000000"/>
                <w:sz w:val="24"/>
                <w:szCs w:val="24"/>
              </w:rPr>
              <w:t xml:space="preserve">países para protestar </w:t>
            </w:r>
            <w:r w:rsidR="00432E82" w:rsidRPr="00432E82">
              <w:rPr>
                <w:rFonts w:ascii="Times New Roman" w:hAnsi="Times New Roman" w:cs="Times New Roman"/>
                <w:color w:val="000000"/>
                <w:sz w:val="24"/>
                <w:szCs w:val="24"/>
              </w:rPr>
              <w:t xml:space="preserve">contra la publicación de caricaturas </w:t>
            </w:r>
            <w:r w:rsidR="00432E82">
              <w:rPr>
                <w:rFonts w:ascii="Times New Roman" w:hAnsi="Times New Roman" w:cs="Times New Roman"/>
                <w:color w:val="000000"/>
                <w:sz w:val="24"/>
                <w:szCs w:val="24"/>
              </w:rPr>
              <w:t xml:space="preserve">de Mahoma </w:t>
            </w:r>
            <w:r w:rsidR="00432E82" w:rsidRPr="00432E82">
              <w:rPr>
                <w:rFonts w:ascii="Times New Roman" w:hAnsi="Times New Roman" w:cs="Times New Roman"/>
                <w:color w:val="000000"/>
                <w:sz w:val="24"/>
                <w:szCs w:val="24"/>
              </w:rPr>
              <w:t xml:space="preserve">en la revista francesa </w:t>
            </w:r>
            <w:r w:rsidR="00432E82" w:rsidRPr="003E0E77">
              <w:rPr>
                <w:rFonts w:ascii="Times New Roman" w:hAnsi="Times New Roman" w:cs="Times New Roman"/>
                <w:i/>
                <w:color w:val="000000"/>
                <w:sz w:val="24"/>
                <w:szCs w:val="24"/>
              </w:rPr>
              <w:t>Charlie Hebdo</w:t>
            </w:r>
            <w:r w:rsidR="00432E82" w:rsidRPr="00432E82">
              <w:rPr>
                <w:rFonts w:ascii="Times New Roman" w:hAnsi="Times New Roman" w:cs="Times New Roman"/>
                <w:color w:val="000000"/>
                <w:sz w:val="24"/>
                <w:szCs w:val="24"/>
              </w:rPr>
              <w:t>.</w:t>
            </w:r>
            <w:r w:rsidR="003E0E77">
              <w:rPr>
                <w:rFonts w:ascii="Times New Roman" w:hAnsi="Times New Roman" w:cs="Times New Roman"/>
                <w:color w:val="000000"/>
                <w:sz w:val="24"/>
                <w:szCs w:val="24"/>
              </w:rPr>
              <w:t xml:space="preserve"> A su vez, en las calles de los países occidentales multitudinarias manifestaciones apoyaron la libertad de prensa. </w:t>
            </w:r>
          </w:p>
        </w:tc>
      </w:tr>
    </w:tbl>
    <w:p w14:paraId="3ED3CF30" w14:textId="093C7A17" w:rsidR="00734E10" w:rsidRDefault="00734E10" w:rsidP="00C95BF4">
      <w:pPr>
        <w:spacing w:after="0" w:line="276" w:lineRule="auto"/>
        <w:jc w:val="both"/>
        <w:rPr>
          <w:rFonts w:ascii="Times New Roman" w:hAnsi="Times New Roman" w:cs="Times New Roman"/>
        </w:rPr>
      </w:pPr>
    </w:p>
    <w:p w14:paraId="05C2436C" w14:textId="77777777" w:rsidR="0086563C" w:rsidRDefault="00841B4A" w:rsidP="00C95BF4">
      <w:pPr>
        <w:spacing w:after="0" w:line="276" w:lineRule="auto"/>
        <w:jc w:val="both"/>
        <w:rPr>
          <w:rFonts w:ascii="Times New Roman" w:hAnsi="Times New Roman" w:cs="Times New Roman"/>
        </w:rPr>
      </w:pPr>
      <w:r>
        <w:rPr>
          <w:rFonts w:ascii="Times New Roman" w:hAnsi="Times New Roman" w:cs="Times New Roman"/>
        </w:rPr>
        <w:t>El u</w:t>
      </w:r>
      <w:r w:rsidRPr="00841B4A">
        <w:rPr>
          <w:rFonts w:ascii="Times New Roman" w:hAnsi="Times New Roman" w:cs="Times New Roman"/>
        </w:rPr>
        <w:t xml:space="preserve">so masivo de </w:t>
      </w:r>
      <w:r>
        <w:rPr>
          <w:rFonts w:ascii="Times New Roman" w:hAnsi="Times New Roman" w:cs="Times New Roman"/>
        </w:rPr>
        <w:t xml:space="preserve">los </w:t>
      </w:r>
      <w:r w:rsidRPr="00841B4A">
        <w:rPr>
          <w:rFonts w:ascii="Times New Roman" w:hAnsi="Times New Roman" w:cs="Times New Roman"/>
        </w:rPr>
        <w:t>adjetivos islámico e islamista para definir el terrorismo practicado por grupos de procedencia musulmana</w:t>
      </w:r>
      <w:r>
        <w:rPr>
          <w:rFonts w:ascii="Times New Roman" w:hAnsi="Times New Roman" w:cs="Times New Roman"/>
        </w:rPr>
        <w:t xml:space="preserve">, </w:t>
      </w:r>
      <w:r w:rsidRPr="00841B4A">
        <w:rPr>
          <w:rFonts w:ascii="Times New Roman" w:hAnsi="Times New Roman" w:cs="Times New Roman"/>
        </w:rPr>
        <w:t>crea un estigma y constituyen una generalización</w:t>
      </w:r>
      <w:r>
        <w:rPr>
          <w:rFonts w:ascii="Times New Roman" w:hAnsi="Times New Roman" w:cs="Times New Roman"/>
        </w:rPr>
        <w:t>.</w:t>
      </w:r>
      <w:r w:rsidRPr="00841B4A">
        <w:rPr>
          <w:rFonts w:ascii="Times New Roman" w:hAnsi="Times New Roman" w:cs="Times New Roman"/>
        </w:rPr>
        <w:t xml:space="preserve"> </w:t>
      </w:r>
      <w:r w:rsidR="0086563C">
        <w:rPr>
          <w:rFonts w:ascii="Times New Roman" w:hAnsi="Times New Roman" w:cs="Times New Roman"/>
        </w:rPr>
        <w:t>Asimismo ocurre con l</w:t>
      </w:r>
      <w:r w:rsidR="00734E10" w:rsidRPr="0070673E">
        <w:rPr>
          <w:rFonts w:ascii="Times New Roman" w:hAnsi="Times New Roman" w:cs="Times New Roman"/>
        </w:rPr>
        <w:t>a</w:t>
      </w:r>
      <w:r w:rsidR="00734E10">
        <w:rPr>
          <w:rFonts w:ascii="Times New Roman" w:hAnsi="Times New Roman" w:cs="Times New Roman"/>
        </w:rPr>
        <w:t xml:space="preserve">s informaciones sobre la </w:t>
      </w:r>
      <w:r w:rsidR="00734E10" w:rsidRPr="0070673E">
        <w:rPr>
          <w:rFonts w:ascii="Times New Roman" w:hAnsi="Times New Roman" w:cs="Times New Roman"/>
        </w:rPr>
        <w:t xml:space="preserve">discriminación </w:t>
      </w:r>
      <w:r w:rsidR="00734E10">
        <w:rPr>
          <w:rFonts w:ascii="Times New Roman" w:hAnsi="Times New Roman" w:cs="Times New Roman"/>
        </w:rPr>
        <w:t>a las mujeres</w:t>
      </w:r>
      <w:r w:rsidR="0086563C">
        <w:rPr>
          <w:rFonts w:ascii="Times New Roman" w:hAnsi="Times New Roman" w:cs="Times New Roman"/>
        </w:rPr>
        <w:t xml:space="preserve">, afirmaciones que </w:t>
      </w:r>
      <w:r w:rsidR="00734E10">
        <w:rPr>
          <w:rFonts w:ascii="Times New Roman" w:hAnsi="Times New Roman" w:cs="Times New Roman"/>
        </w:rPr>
        <w:t xml:space="preserve">generalizan dicha situación a todas las musulmanas. </w:t>
      </w:r>
    </w:p>
    <w:p w14:paraId="2A2D43F1" w14:textId="77777777" w:rsidR="0086563C" w:rsidRDefault="0086563C" w:rsidP="00C95BF4">
      <w:pPr>
        <w:spacing w:after="0" w:line="276" w:lineRule="auto"/>
        <w:jc w:val="both"/>
        <w:rPr>
          <w:rFonts w:ascii="Times New Roman" w:hAnsi="Times New Roman" w:cs="Times New Roman"/>
        </w:rPr>
      </w:pPr>
    </w:p>
    <w:p w14:paraId="54ADC0BE" w14:textId="547ADDFD" w:rsidR="00734E10" w:rsidRPr="0070673E" w:rsidRDefault="00734E10" w:rsidP="00C95BF4">
      <w:pPr>
        <w:spacing w:after="0" w:line="276" w:lineRule="auto"/>
        <w:jc w:val="both"/>
        <w:rPr>
          <w:rFonts w:ascii="Times New Roman" w:hAnsi="Times New Roman" w:cs="Times New Roman"/>
        </w:rPr>
      </w:pPr>
      <w:r w:rsidRPr="00734E10">
        <w:rPr>
          <w:rFonts w:ascii="Times New Roman" w:hAnsi="Times New Roman" w:cs="Times New Roman"/>
        </w:rPr>
        <w:t xml:space="preserve">El tratamiento que dan los </w:t>
      </w:r>
      <w:r w:rsidR="00D3660B">
        <w:rPr>
          <w:rFonts w:ascii="Times New Roman" w:hAnsi="Times New Roman" w:cs="Times New Roman"/>
        </w:rPr>
        <w:t>medios de comunicación</w:t>
      </w:r>
      <w:r w:rsidRPr="00734E10">
        <w:rPr>
          <w:rFonts w:ascii="Times New Roman" w:hAnsi="Times New Roman" w:cs="Times New Roman"/>
        </w:rPr>
        <w:t xml:space="preserve"> </w:t>
      </w:r>
      <w:r w:rsidR="00D3660B">
        <w:rPr>
          <w:rFonts w:ascii="Times New Roman" w:hAnsi="Times New Roman" w:cs="Times New Roman"/>
        </w:rPr>
        <w:t>[</w:t>
      </w:r>
      <w:hyperlink r:id="rId46" w:history="1">
        <w:r w:rsidR="00D3660B" w:rsidRPr="005D3A9B">
          <w:rPr>
            <w:rStyle w:val="Hipervnculo"/>
            <w:rFonts w:ascii="Times New Roman" w:hAnsi="Times New Roman" w:cs="Times New Roman"/>
          </w:rPr>
          <w:t>VER</w:t>
        </w:r>
      </w:hyperlink>
      <w:r w:rsidR="00D3660B">
        <w:rPr>
          <w:rFonts w:ascii="Times New Roman" w:hAnsi="Times New Roman" w:cs="Times New Roman"/>
        </w:rPr>
        <w:t xml:space="preserve">] </w:t>
      </w:r>
      <w:r w:rsidRPr="00734E10">
        <w:rPr>
          <w:rFonts w:ascii="Times New Roman" w:hAnsi="Times New Roman" w:cs="Times New Roman"/>
        </w:rPr>
        <w:t xml:space="preserve">a las </w:t>
      </w:r>
      <w:r w:rsidR="003C675F">
        <w:rPr>
          <w:rFonts w:ascii="Times New Roman" w:hAnsi="Times New Roman" w:cs="Times New Roman"/>
        </w:rPr>
        <w:t xml:space="preserve">acciones de </w:t>
      </w:r>
      <w:r w:rsidR="002F23FB">
        <w:rPr>
          <w:rFonts w:ascii="Times New Roman" w:hAnsi="Times New Roman" w:cs="Times New Roman"/>
        </w:rPr>
        <w:t>grupos vinculados al terrorismo</w:t>
      </w:r>
      <w:r w:rsidR="003C675F">
        <w:rPr>
          <w:rFonts w:ascii="Times New Roman" w:hAnsi="Times New Roman" w:cs="Times New Roman"/>
        </w:rPr>
        <w:t xml:space="preserve"> </w:t>
      </w:r>
      <w:r w:rsidRPr="00734E10">
        <w:rPr>
          <w:rFonts w:ascii="Times New Roman" w:hAnsi="Times New Roman" w:cs="Times New Roman"/>
        </w:rPr>
        <w:t xml:space="preserve">no </w:t>
      </w:r>
      <w:r w:rsidR="0086563C">
        <w:rPr>
          <w:rFonts w:ascii="Times New Roman" w:hAnsi="Times New Roman" w:cs="Times New Roman"/>
        </w:rPr>
        <w:t xml:space="preserve">los contextualiza como </w:t>
      </w:r>
      <w:r w:rsidRPr="00734E10">
        <w:rPr>
          <w:rFonts w:ascii="Times New Roman" w:hAnsi="Times New Roman" w:cs="Times New Roman"/>
        </w:rPr>
        <w:t xml:space="preserve">grupos que utilizan el </w:t>
      </w:r>
      <w:r w:rsidR="0086563C">
        <w:rPr>
          <w:rFonts w:ascii="Times New Roman" w:hAnsi="Times New Roman" w:cs="Times New Roman"/>
        </w:rPr>
        <w:t>I</w:t>
      </w:r>
      <w:r w:rsidRPr="00734E10">
        <w:rPr>
          <w:rFonts w:ascii="Times New Roman" w:hAnsi="Times New Roman" w:cs="Times New Roman"/>
        </w:rPr>
        <w:t>slam como pretexto para desarrollar sus acciones violentas.</w:t>
      </w:r>
      <w:r>
        <w:rPr>
          <w:rFonts w:ascii="Times New Roman" w:hAnsi="Times New Roman" w:cs="Times New Roman"/>
        </w:rPr>
        <w:t xml:space="preserve"> Tampoco se deja escuchar la voz </w:t>
      </w:r>
      <w:r w:rsidRPr="00734E10">
        <w:rPr>
          <w:rFonts w:ascii="Times New Roman" w:hAnsi="Times New Roman" w:cs="Times New Roman"/>
        </w:rPr>
        <w:t>de los movimientos islámicos</w:t>
      </w:r>
      <w:r>
        <w:rPr>
          <w:rFonts w:ascii="Times New Roman" w:hAnsi="Times New Roman" w:cs="Times New Roman"/>
        </w:rPr>
        <w:t>,</w:t>
      </w:r>
      <w:r w:rsidRPr="00734E10">
        <w:rPr>
          <w:rFonts w:ascii="Times New Roman" w:hAnsi="Times New Roman" w:cs="Times New Roman"/>
        </w:rPr>
        <w:t xml:space="preserve"> </w:t>
      </w:r>
      <w:r>
        <w:rPr>
          <w:rFonts w:ascii="Times New Roman" w:hAnsi="Times New Roman" w:cs="Times New Roman"/>
        </w:rPr>
        <w:t xml:space="preserve">en su mayoría </w:t>
      </w:r>
      <w:r w:rsidRPr="00734E10">
        <w:rPr>
          <w:rFonts w:ascii="Times New Roman" w:hAnsi="Times New Roman" w:cs="Times New Roman"/>
        </w:rPr>
        <w:t>con</w:t>
      </w:r>
      <w:r>
        <w:rPr>
          <w:rFonts w:ascii="Times New Roman" w:hAnsi="Times New Roman" w:cs="Times New Roman"/>
        </w:rPr>
        <w:t>trarios a los actos terroristas.</w:t>
      </w:r>
    </w:p>
    <w:p w14:paraId="043F3883" w14:textId="77777777" w:rsidR="00E37BAA" w:rsidRDefault="00E37BAA" w:rsidP="00C95BF4">
      <w:pPr>
        <w:spacing w:after="0" w:line="276" w:lineRule="auto"/>
        <w:jc w:val="both"/>
        <w:rPr>
          <w:rFonts w:ascii="Times New Roman" w:hAnsi="Times New Roman" w:cs="Times New Roman"/>
        </w:rPr>
      </w:pPr>
    </w:p>
    <w:p w14:paraId="343F17C6" w14:textId="7E009DBF" w:rsidR="00734E10" w:rsidRDefault="0086563C" w:rsidP="00C95BF4">
      <w:pPr>
        <w:spacing w:after="0" w:line="276" w:lineRule="auto"/>
        <w:jc w:val="both"/>
        <w:rPr>
          <w:rFonts w:ascii="Times New Roman" w:hAnsi="Times New Roman" w:cs="Times New Roman"/>
        </w:rPr>
      </w:pPr>
      <w:r>
        <w:rPr>
          <w:rFonts w:ascii="Times New Roman" w:hAnsi="Times New Roman" w:cs="Times New Roman"/>
        </w:rPr>
        <w:t>Cuando se habla del terrorismo n</w:t>
      </w:r>
      <w:r w:rsidR="00E37BAA">
        <w:rPr>
          <w:rFonts w:ascii="Times New Roman" w:hAnsi="Times New Roman" w:cs="Times New Roman"/>
        </w:rPr>
        <w:t xml:space="preserve">o se analiza </w:t>
      </w:r>
      <w:r w:rsidR="00E37BAA" w:rsidRPr="00E37BAA">
        <w:rPr>
          <w:rFonts w:ascii="Times New Roman" w:hAnsi="Times New Roman" w:cs="Times New Roman"/>
        </w:rPr>
        <w:t xml:space="preserve">el contexto </w:t>
      </w:r>
      <w:r w:rsidR="00E37BAA">
        <w:rPr>
          <w:rFonts w:ascii="Times New Roman" w:hAnsi="Times New Roman" w:cs="Times New Roman"/>
        </w:rPr>
        <w:t xml:space="preserve">en el que se dan </w:t>
      </w:r>
      <w:r w:rsidR="00E37BAA" w:rsidRPr="00E37BAA">
        <w:rPr>
          <w:rFonts w:ascii="Times New Roman" w:hAnsi="Times New Roman" w:cs="Times New Roman"/>
        </w:rPr>
        <w:t xml:space="preserve">las informaciones </w:t>
      </w:r>
      <w:r w:rsidR="00E37BAA">
        <w:rPr>
          <w:rFonts w:ascii="Times New Roman" w:hAnsi="Times New Roman" w:cs="Times New Roman"/>
        </w:rPr>
        <w:t xml:space="preserve">y se emplean </w:t>
      </w:r>
      <w:r w:rsidR="00734E10" w:rsidRPr="00734E10">
        <w:rPr>
          <w:rFonts w:ascii="Times New Roman" w:hAnsi="Times New Roman" w:cs="Times New Roman"/>
        </w:rPr>
        <w:t>masivamente imágenes relacionadas con la cultura musulmana para ilustrar informaciones sobre el terrorismo</w:t>
      </w:r>
      <w:r w:rsidR="00734E10">
        <w:rPr>
          <w:rFonts w:ascii="Times New Roman" w:hAnsi="Times New Roman" w:cs="Times New Roman"/>
        </w:rPr>
        <w:t>, es decir</w:t>
      </w:r>
      <w:r>
        <w:rPr>
          <w:rFonts w:ascii="Times New Roman" w:hAnsi="Times New Roman" w:cs="Times New Roman"/>
        </w:rPr>
        <w:t xml:space="preserve">, se </w:t>
      </w:r>
      <w:r w:rsidR="00734E10" w:rsidRPr="00734E10">
        <w:rPr>
          <w:rFonts w:ascii="Times New Roman" w:hAnsi="Times New Roman" w:cs="Times New Roman"/>
        </w:rPr>
        <w:t xml:space="preserve">asocia </w:t>
      </w:r>
      <w:r w:rsidR="00734E10">
        <w:rPr>
          <w:rFonts w:ascii="Times New Roman" w:hAnsi="Times New Roman" w:cs="Times New Roman"/>
        </w:rPr>
        <w:t xml:space="preserve">la </w:t>
      </w:r>
      <w:r w:rsidR="00734E10" w:rsidRPr="00734E10">
        <w:rPr>
          <w:rFonts w:ascii="Times New Roman" w:hAnsi="Times New Roman" w:cs="Times New Roman"/>
        </w:rPr>
        <w:t xml:space="preserve">religión </w:t>
      </w:r>
      <w:r w:rsidR="002F23FB">
        <w:rPr>
          <w:rFonts w:ascii="Times New Roman" w:hAnsi="Times New Roman" w:cs="Times New Roman"/>
        </w:rPr>
        <w:t xml:space="preserve">directamente </w:t>
      </w:r>
      <w:r w:rsidR="00734E10">
        <w:rPr>
          <w:rFonts w:ascii="Times New Roman" w:hAnsi="Times New Roman" w:cs="Times New Roman"/>
        </w:rPr>
        <w:t xml:space="preserve">con la </w:t>
      </w:r>
      <w:r w:rsidR="00734E10" w:rsidRPr="00734E10">
        <w:rPr>
          <w:rFonts w:ascii="Times New Roman" w:hAnsi="Times New Roman" w:cs="Times New Roman"/>
        </w:rPr>
        <w:t xml:space="preserve">violencia. </w:t>
      </w:r>
    </w:p>
    <w:p w14:paraId="082FE1A9" w14:textId="77777777" w:rsidR="00734E10" w:rsidRDefault="00734E10" w:rsidP="00C95BF4">
      <w:pPr>
        <w:spacing w:after="0" w:line="276" w:lineRule="auto"/>
        <w:jc w:val="both"/>
        <w:rPr>
          <w:rFonts w:ascii="Times New Roman" w:hAnsi="Times New Roman" w:cs="Times New Roman"/>
        </w:rPr>
      </w:pPr>
    </w:p>
    <w:p w14:paraId="0A42CD3B" w14:textId="45460799" w:rsidR="00841B4A" w:rsidRDefault="00841B4A" w:rsidP="00C95BF4">
      <w:pPr>
        <w:spacing w:after="0" w:line="276" w:lineRule="auto"/>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 xml:space="preserve">a asimilación entre islam y terrorismo provocan en la opinión pública </w:t>
      </w:r>
      <w:r w:rsidR="003C675F">
        <w:rPr>
          <w:rFonts w:ascii="Times New Roman" w:hAnsi="Times New Roman" w:cs="Times New Roman"/>
        </w:rPr>
        <w:t xml:space="preserve">occidental </w:t>
      </w:r>
      <w:r w:rsidRPr="0070673E">
        <w:rPr>
          <w:rFonts w:ascii="Times New Roman" w:hAnsi="Times New Roman" w:cs="Times New Roman"/>
        </w:rPr>
        <w:t xml:space="preserve">la consideración </w:t>
      </w:r>
      <w:r w:rsidR="003C675F">
        <w:rPr>
          <w:rFonts w:ascii="Times New Roman" w:hAnsi="Times New Roman" w:cs="Times New Roman"/>
        </w:rPr>
        <w:t xml:space="preserve">errónea </w:t>
      </w:r>
      <w:r w:rsidRPr="0070673E">
        <w:rPr>
          <w:rFonts w:ascii="Times New Roman" w:hAnsi="Times New Roman" w:cs="Times New Roman"/>
        </w:rPr>
        <w:t>de la musulmana como una religión que ampara o consiente la violencia</w:t>
      </w:r>
      <w:r w:rsidR="003C675F">
        <w:rPr>
          <w:rFonts w:ascii="Times New Roman" w:hAnsi="Times New Roman" w:cs="Times New Roman"/>
        </w:rPr>
        <w:t>,</w:t>
      </w:r>
      <w:r w:rsidRPr="0070673E">
        <w:rPr>
          <w:rFonts w:ascii="Times New Roman" w:hAnsi="Times New Roman" w:cs="Times New Roman"/>
        </w:rPr>
        <w:t xml:space="preserve"> basándose en las indicaciones del Corán. </w:t>
      </w:r>
    </w:p>
    <w:p w14:paraId="14048E70"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C675F" w:rsidRPr="000846F3" w14:paraId="1F0F5C56" w14:textId="77777777" w:rsidTr="005A2B85">
        <w:tc>
          <w:tcPr>
            <w:tcW w:w="8978" w:type="dxa"/>
            <w:gridSpan w:val="2"/>
            <w:shd w:val="clear" w:color="auto" w:fill="000000" w:themeFill="text1"/>
          </w:tcPr>
          <w:p w14:paraId="0E52F1B5" w14:textId="77777777" w:rsidR="003C675F" w:rsidRPr="000846F3" w:rsidRDefault="003C67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3C675F" w14:paraId="5DC8EA35" w14:textId="77777777" w:rsidTr="005A2B85">
        <w:tc>
          <w:tcPr>
            <w:tcW w:w="2518" w:type="dxa"/>
          </w:tcPr>
          <w:p w14:paraId="2B560FD5" w14:textId="77777777" w:rsidR="003C675F" w:rsidRPr="000846F3" w:rsidRDefault="003C67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FAA27E3" w14:textId="01F8D5EE" w:rsidR="003C675F" w:rsidRPr="000846F3" w:rsidRDefault="003C675F"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estereotipos sobre el islam</w:t>
            </w:r>
          </w:p>
        </w:tc>
      </w:tr>
      <w:tr w:rsidR="003C675F" w:rsidRPr="000846F3" w14:paraId="34F35620" w14:textId="77777777" w:rsidTr="005A2B85">
        <w:tc>
          <w:tcPr>
            <w:tcW w:w="2518" w:type="dxa"/>
          </w:tcPr>
          <w:p w14:paraId="7FCDDCAD" w14:textId="77777777" w:rsidR="003C675F" w:rsidRPr="000846F3" w:rsidRDefault="003C67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2470534" w14:textId="78B0B134" w:rsidR="003C675F" w:rsidRDefault="003C675F" w:rsidP="00C95BF4">
            <w:pPr>
              <w:spacing w:line="276" w:lineRule="auto"/>
              <w:jc w:val="both"/>
              <w:rPr>
                <w:rFonts w:ascii="Times New Roman" w:hAnsi="Times New Roman" w:cs="Times New Roman"/>
              </w:rPr>
            </w:pPr>
            <w:r>
              <w:rPr>
                <w:rFonts w:ascii="Times New Roman" w:hAnsi="Times New Roman" w:cs="Times New Roman"/>
              </w:rPr>
              <w:t xml:space="preserve">Los mensajes estereotipados </w:t>
            </w:r>
            <w:r w:rsidRPr="0070673E">
              <w:rPr>
                <w:rFonts w:ascii="Times New Roman" w:hAnsi="Times New Roman" w:cs="Times New Roman"/>
              </w:rPr>
              <w:t xml:space="preserve">encuentran eco en </w:t>
            </w:r>
            <w:r>
              <w:rPr>
                <w:rFonts w:ascii="Times New Roman" w:hAnsi="Times New Roman" w:cs="Times New Roman"/>
              </w:rPr>
              <w:t>el mundo occidental. Cuando l</w:t>
            </w:r>
            <w:r w:rsidRPr="0070673E">
              <w:rPr>
                <w:rFonts w:ascii="Times New Roman" w:hAnsi="Times New Roman" w:cs="Times New Roman"/>
              </w:rPr>
              <w:t>os estereotipos resurgen</w:t>
            </w:r>
            <w:r>
              <w:rPr>
                <w:rFonts w:ascii="Times New Roman" w:hAnsi="Times New Roman" w:cs="Times New Roman"/>
              </w:rPr>
              <w:t xml:space="preserve"> se i</w:t>
            </w:r>
            <w:r w:rsidRPr="0070673E">
              <w:rPr>
                <w:rFonts w:ascii="Times New Roman" w:hAnsi="Times New Roman" w:cs="Times New Roman"/>
              </w:rPr>
              <w:t>ncorpora</w:t>
            </w:r>
            <w:r>
              <w:rPr>
                <w:rFonts w:ascii="Times New Roman" w:hAnsi="Times New Roman" w:cs="Times New Roman"/>
              </w:rPr>
              <w:t xml:space="preserve">n </w:t>
            </w:r>
            <w:r w:rsidRPr="0070673E">
              <w:rPr>
                <w:rFonts w:ascii="Times New Roman" w:hAnsi="Times New Roman" w:cs="Times New Roman"/>
              </w:rPr>
              <w:t>en el inconsciente colectivo</w:t>
            </w:r>
            <w:r>
              <w:rPr>
                <w:rFonts w:ascii="Times New Roman" w:hAnsi="Times New Roman" w:cs="Times New Roman"/>
              </w:rPr>
              <w:t xml:space="preserve"> y queda consolidado el mensaje</w:t>
            </w:r>
            <w:r w:rsidRPr="0070673E">
              <w:rPr>
                <w:rFonts w:ascii="Times New Roman" w:hAnsi="Times New Roman" w:cs="Times New Roman"/>
              </w:rPr>
              <w:t xml:space="preserve"> </w:t>
            </w:r>
            <w:r>
              <w:rPr>
                <w:rFonts w:ascii="Times New Roman" w:hAnsi="Times New Roman" w:cs="Times New Roman"/>
              </w:rPr>
              <w:t>que equipara</w:t>
            </w:r>
            <w:r w:rsidRPr="0070673E">
              <w:rPr>
                <w:rFonts w:ascii="Times New Roman" w:hAnsi="Times New Roman" w:cs="Times New Roman"/>
              </w:rPr>
              <w:t xml:space="preserve"> </w:t>
            </w:r>
            <w:r>
              <w:rPr>
                <w:rFonts w:ascii="Times New Roman" w:hAnsi="Times New Roman" w:cs="Times New Roman"/>
              </w:rPr>
              <w:t xml:space="preserve">la religión del </w:t>
            </w:r>
            <w:r w:rsidRPr="0070673E">
              <w:rPr>
                <w:rFonts w:ascii="Times New Roman" w:hAnsi="Times New Roman" w:cs="Times New Roman"/>
              </w:rPr>
              <w:t xml:space="preserve">Islam </w:t>
            </w:r>
            <w:r>
              <w:rPr>
                <w:rFonts w:ascii="Times New Roman" w:hAnsi="Times New Roman" w:cs="Times New Roman"/>
              </w:rPr>
              <w:t xml:space="preserve">con la </w:t>
            </w:r>
            <w:r w:rsidRPr="0070673E">
              <w:rPr>
                <w:rFonts w:ascii="Times New Roman" w:hAnsi="Times New Roman" w:cs="Times New Roman"/>
              </w:rPr>
              <w:t>barbarie</w:t>
            </w:r>
            <w:r>
              <w:rPr>
                <w:rFonts w:ascii="Times New Roman" w:hAnsi="Times New Roman" w:cs="Times New Roman"/>
              </w:rPr>
              <w:t xml:space="preserve">. </w:t>
            </w:r>
          </w:p>
          <w:p w14:paraId="4419500D" w14:textId="4A50B7AD" w:rsidR="003C675F" w:rsidRDefault="003C675F" w:rsidP="00C95BF4">
            <w:pPr>
              <w:spacing w:line="276" w:lineRule="auto"/>
              <w:jc w:val="both"/>
              <w:rPr>
                <w:rFonts w:ascii="Times New Roman" w:hAnsi="Times New Roman" w:cs="Times New Roman"/>
              </w:rPr>
            </w:pPr>
            <w:r>
              <w:rPr>
                <w:rFonts w:ascii="Times New Roman" w:hAnsi="Times New Roman" w:cs="Times New Roman"/>
              </w:rPr>
              <w:t xml:space="preserve">La repetición de dichos significados y representaciones </w:t>
            </w:r>
            <w:r w:rsidRPr="0070673E">
              <w:rPr>
                <w:rFonts w:ascii="Times New Roman" w:hAnsi="Times New Roman" w:cs="Times New Roman"/>
              </w:rPr>
              <w:t xml:space="preserve">crea la idea de </w:t>
            </w:r>
            <w:r>
              <w:rPr>
                <w:rFonts w:ascii="Times New Roman" w:hAnsi="Times New Roman" w:cs="Times New Roman"/>
              </w:rPr>
              <w:t xml:space="preserve">una </w:t>
            </w:r>
            <w:r w:rsidRPr="0070673E">
              <w:rPr>
                <w:rFonts w:ascii="Times New Roman" w:hAnsi="Times New Roman" w:cs="Times New Roman"/>
              </w:rPr>
              <w:t xml:space="preserve">comunidad musulmana </w:t>
            </w:r>
            <w:r>
              <w:rPr>
                <w:rFonts w:ascii="Times New Roman" w:hAnsi="Times New Roman" w:cs="Times New Roman"/>
              </w:rPr>
              <w:t xml:space="preserve">como </w:t>
            </w:r>
            <w:r w:rsidRPr="0070673E">
              <w:rPr>
                <w:rFonts w:ascii="Times New Roman" w:hAnsi="Times New Roman" w:cs="Times New Roman"/>
              </w:rPr>
              <w:t>ente homogéneo</w:t>
            </w:r>
            <w:r>
              <w:rPr>
                <w:rFonts w:ascii="Times New Roman" w:hAnsi="Times New Roman" w:cs="Times New Roman"/>
              </w:rPr>
              <w:t>,</w:t>
            </w:r>
            <w:r w:rsidRPr="0070673E">
              <w:rPr>
                <w:rFonts w:ascii="Times New Roman" w:hAnsi="Times New Roman" w:cs="Times New Roman"/>
              </w:rPr>
              <w:t xml:space="preserve"> único</w:t>
            </w:r>
            <w:r>
              <w:rPr>
                <w:rFonts w:ascii="Times New Roman" w:hAnsi="Times New Roman" w:cs="Times New Roman"/>
              </w:rPr>
              <w:t xml:space="preserve"> y sobre todo que lo musulmán conlleva alguna forma de peligrosidad. Así se refuerza la creencia en una </w:t>
            </w:r>
            <w:r w:rsidRPr="0070673E">
              <w:rPr>
                <w:rFonts w:ascii="Times New Roman" w:hAnsi="Times New Roman" w:cs="Times New Roman"/>
              </w:rPr>
              <w:t xml:space="preserve">incompatibilidad entre </w:t>
            </w:r>
            <w:r>
              <w:rPr>
                <w:rFonts w:ascii="Times New Roman" w:hAnsi="Times New Roman" w:cs="Times New Roman"/>
              </w:rPr>
              <w:t>el I</w:t>
            </w:r>
            <w:r w:rsidRPr="0070673E">
              <w:rPr>
                <w:rFonts w:ascii="Times New Roman" w:hAnsi="Times New Roman" w:cs="Times New Roman"/>
              </w:rPr>
              <w:t>slam y Occidente</w:t>
            </w:r>
            <w:r w:rsidR="002F23FB">
              <w:rPr>
                <w:rFonts w:ascii="Times New Roman" w:hAnsi="Times New Roman" w:cs="Times New Roman"/>
              </w:rPr>
              <w:t>.</w:t>
            </w:r>
          </w:p>
          <w:p w14:paraId="1797C87E" w14:textId="1A20D200" w:rsidR="003C675F" w:rsidRPr="000846F3" w:rsidRDefault="003C675F" w:rsidP="00C95BF4">
            <w:pPr>
              <w:spacing w:line="276" w:lineRule="auto"/>
              <w:jc w:val="both"/>
              <w:rPr>
                <w:rFonts w:ascii="Times New Roman" w:hAnsi="Times New Roman" w:cs="Times New Roman"/>
                <w:sz w:val="24"/>
                <w:szCs w:val="24"/>
              </w:rPr>
            </w:pPr>
            <w:r w:rsidRPr="0070673E">
              <w:rPr>
                <w:rFonts w:ascii="Times New Roman" w:hAnsi="Times New Roman" w:cs="Times New Roman"/>
              </w:rPr>
              <w:t xml:space="preserve">Lo correcto sería hablar de terrorismo de Al Qaeda </w:t>
            </w:r>
            <w:r>
              <w:rPr>
                <w:rFonts w:ascii="Times New Roman" w:hAnsi="Times New Roman" w:cs="Times New Roman"/>
              </w:rPr>
              <w:t xml:space="preserve">o de fundamentalismo de los miembros del grupo ISIS </w:t>
            </w:r>
            <w:r w:rsidRPr="0070673E">
              <w:rPr>
                <w:rFonts w:ascii="Times New Roman" w:hAnsi="Times New Roman" w:cs="Times New Roman"/>
              </w:rPr>
              <w:t>y no de terrorismo islámico</w:t>
            </w:r>
            <w:r>
              <w:rPr>
                <w:rFonts w:ascii="Times New Roman" w:hAnsi="Times New Roman" w:cs="Times New Roman"/>
              </w:rPr>
              <w:t>.</w:t>
            </w:r>
          </w:p>
        </w:tc>
      </w:tr>
    </w:tbl>
    <w:p w14:paraId="5DC8B2D7" w14:textId="77777777" w:rsidR="00D46701" w:rsidRDefault="00D46701" w:rsidP="00C95BF4">
      <w:pPr>
        <w:spacing w:after="0" w:line="276" w:lineRule="auto"/>
        <w:jc w:val="both"/>
        <w:rPr>
          <w:rFonts w:ascii="Times New Roman" w:hAnsi="Times New Roman" w:cs="Times New Roman"/>
        </w:rPr>
      </w:pPr>
    </w:p>
    <w:p w14:paraId="5DF59938" w14:textId="0D2B70BF" w:rsidR="00734E10" w:rsidRDefault="00734E10" w:rsidP="00C95BF4">
      <w:pPr>
        <w:spacing w:after="0" w:line="276" w:lineRule="auto"/>
        <w:jc w:val="both"/>
        <w:rPr>
          <w:rFonts w:ascii="Times New Roman" w:hAnsi="Times New Roman" w:cs="Times New Roman"/>
        </w:rPr>
      </w:pPr>
      <w:r>
        <w:rPr>
          <w:rFonts w:ascii="Times New Roman" w:hAnsi="Times New Roman" w:cs="Times New Roman"/>
        </w:rPr>
        <w:t xml:space="preserve">Es importante destacar que muchas </w:t>
      </w:r>
      <w:r w:rsidR="0086563C">
        <w:rPr>
          <w:rFonts w:ascii="Times New Roman" w:hAnsi="Times New Roman" w:cs="Times New Roman"/>
        </w:rPr>
        <w:t xml:space="preserve">de las </w:t>
      </w:r>
      <w:r>
        <w:rPr>
          <w:rFonts w:ascii="Times New Roman" w:hAnsi="Times New Roman" w:cs="Times New Roman"/>
        </w:rPr>
        <w:t xml:space="preserve">intervenciones militares </w:t>
      </w:r>
      <w:r w:rsidR="002F23FB">
        <w:rPr>
          <w:rFonts w:ascii="Times New Roman" w:hAnsi="Times New Roman" w:cs="Times New Roman"/>
        </w:rPr>
        <w:t xml:space="preserve">justifican sus acciones </w:t>
      </w:r>
      <w:r>
        <w:rPr>
          <w:rFonts w:ascii="Times New Roman" w:hAnsi="Times New Roman" w:cs="Times New Roman"/>
        </w:rPr>
        <w:t xml:space="preserve">sobre territorios </w:t>
      </w:r>
      <w:r w:rsidR="002F23FB">
        <w:rPr>
          <w:rFonts w:ascii="Times New Roman" w:hAnsi="Times New Roman" w:cs="Times New Roman"/>
        </w:rPr>
        <w:t xml:space="preserve">ocupados por </w:t>
      </w:r>
      <w:r>
        <w:rPr>
          <w:rFonts w:ascii="Times New Roman" w:hAnsi="Times New Roman" w:cs="Times New Roman"/>
        </w:rPr>
        <w:t xml:space="preserve">poblaciones musulmanas, con base </w:t>
      </w:r>
      <w:r w:rsidR="002F23FB">
        <w:rPr>
          <w:rFonts w:ascii="Times New Roman" w:hAnsi="Times New Roman" w:cs="Times New Roman"/>
        </w:rPr>
        <w:t xml:space="preserve">una </w:t>
      </w:r>
      <w:r>
        <w:rPr>
          <w:rFonts w:ascii="Times New Roman" w:hAnsi="Times New Roman" w:cs="Times New Roman"/>
        </w:rPr>
        <w:t xml:space="preserve">imagen </w:t>
      </w:r>
      <w:r w:rsidR="002F23FB">
        <w:rPr>
          <w:rFonts w:ascii="Times New Roman" w:hAnsi="Times New Roman" w:cs="Times New Roman"/>
        </w:rPr>
        <w:t>sesgada</w:t>
      </w:r>
      <w:r>
        <w:rPr>
          <w:rFonts w:ascii="Times New Roman" w:hAnsi="Times New Roman" w:cs="Times New Roman"/>
        </w:rPr>
        <w:t xml:space="preserve"> del mundo </w:t>
      </w:r>
      <w:r w:rsidRPr="00B1037F">
        <w:rPr>
          <w:rFonts w:ascii="Times New Roman" w:hAnsi="Times New Roman" w:cs="Times New Roman"/>
        </w:rPr>
        <w:t xml:space="preserve">islámico, </w:t>
      </w:r>
      <w:r>
        <w:rPr>
          <w:rFonts w:ascii="Times New Roman" w:hAnsi="Times New Roman" w:cs="Times New Roman"/>
        </w:rPr>
        <w:t xml:space="preserve">haciéndolos ver como </w:t>
      </w:r>
      <w:r w:rsidR="002F23FB">
        <w:rPr>
          <w:rFonts w:ascii="Times New Roman" w:hAnsi="Times New Roman" w:cs="Times New Roman"/>
        </w:rPr>
        <w:t>peligrosos</w:t>
      </w:r>
      <w:r w:rsidR="0086563C">
        <w:rPr>
          <w:rFonts w:ascii="Times New Roman" w:hAnsi="Times New Roman" w:cs="Times New Roman"/>
        </w:rPr>
        <w:t xml:space="preserve"> para la vida </w:t>
      </w:r>
      <w:r w:rsidR="002F23FB">
        <w:rPr>
          <w:rFonts w:ascii="Times New Roman" w:hAnsi="Times New Roman" w:cs="Times New Roman"/>
        </w:rPr>
        <w:t>o</w:t>
      </w:r>
      <w:r>
        <w:rPr>
          <w:rFonts w:ascii="Times New Roman" w:hAnsi="Times New Roman" w:cs="Times New Roman"/>
        </w:rPr>
        <w:t>ccident</w:t>
      </w:r>
      <w:r w:rsidR="0086563C">
        <w:rPr>
          <w:rFonts w:ascii="Times New Roman" w:hAnsi="Times New Roman" w:cs="Times New Roman"/>
        </w:rPr>
        <w:t>al</w:t>
      </w:r>
      <w:r>
        <w:rPr>
          <w:rFonts w:ascii="Times New Roman" w:hAnsi="Times New Roman" w:cs="Times New Roman"/>
        </w:rPr>
        <w:t xml:space="preserve">. </w:t>
      </w:r>
    </w:p>
    <w:p w14:paraId="1E31701A" w14:textId="77777777" w:rsidR="005E7D55" w:rsidRDefault="005E7D55" w:rsidP="00C95BF4">
      <w:pPr>
        <w:spacing w:after="0" w:line="276" w:lineRule="auto"/>
        <w:jc w:val="both"/>
        <w:rPr>
          <w:rFonts w:ascii="Times New Roman" w:hAnsi="Times New Roman" w:cs="Times New Roman"/>
          <w:b/>
        </w:rPr>
      </w:pPr>
    </w:p>
    <w:p w14:paraId="0AFDCC73" w14:textId="77777777" w:rsidR="005E7D55" w:rsidRPr="00F004D6" w:rsidRDefault="005E7D5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E7D55" w:rsidRPr="00F004D6" w14:paraId="1A435A72" w14:textId="77777777" w:rsidTr="00776337">
        <w:tc>
          <w:tcPr>
            <w:tcW w:w="9054" w:type="dxa"/>
            <w:gridSpan w:val="2"/>
            <w:shd w:val="clear" w:color="auto" w:fill="000000" w:themeFill="text1"/>
          </w:tcPr>
          <w:p w14:paraId="45990436" w14:textId="77777777" w:rsidR="005E7D55" w:rsidRPr="00F004D6" w:rsidRDefault="005E7D55"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5E7D55" w:rsidRPr="00F004D6" w14:paraId="375E9114" w14:textId="77777777" w:rsidTr="00776337">
        <w:tc>
          <w:tcPr>
            <w:tcW w:w="2518" w:type="dxa"/>
          </w:tcPr>
          <w:p w14:paraId="24F17E30"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5F82C8CF" w14:textId="7893B799" w:rsidR="005E7D55" w:rsidRPr="00F004D6" w:rsidRDefault="005E7D5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160</w:t>
            </w:r>
          </w:p>
        </w:tc>
      </w:tr>
      <w:tr w:rsidR="005E7D55" w:rsidRPr="00F004D6" w14:paraId="43B5A9F7" w14:textId="77777777" w:rsidTr="00776337">
        <w:tc>
          <w:tcPr>
            <w:tcW w:w="2518" w:type="dxa"/>
          </w:tcPr>
          <w:p w14:paraId="41F08AF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44106313"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Cuarto Eso/Ciencias Sociales/El mundo actual/El mundo islámico: entre la tradición y el cambio</w:t>
            </w:r>
          </w:p>
        </w:tc>
      </w:tr>
      <w:tr w:rsidR="005E7D55" w:rsidRPr="00F004D6" w14:paraId="24A00222" w14:textId="77777777" w:rsidTr="00776337">
        <w:tc>
          <w:tcPr>
            <w:tcW w:w="2518" w:type="dxa"/>
          </w:tcPr>
          <w:p w14:paraId="2B464F4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435D56BA"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 xml:space="preserve">[Eliminar] </w:t>
            </w:r>
            <w:r w:rsidRPr="00F004D6">
              <w:rPr>
                <w:rFonts w:ascii="Times New Roman" w:hAnsi="Times New Roman" w:cs="Times New Roman"/>
                <w:color w:val="000000"/>
                <w:sz w:val="24"/>
                <w:szCs w:val="24"/>
                <w:lang w:val="es-CO"/>
              </w:rPr>
              <w:t>imagen de:</w:t>
            </w:r>
          </w:p>
          <w:p w14:paraId="6ED4ECEB"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Protesta contra el régimen de Hosni Mubarak en la plaza Tahrir de El Cairo, Egipto (1 de febrero de 2011).</w:t>
            </w:r>
          </w:p>
          <w:p w14:paraId="7991DAEB"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6B886AC5"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 xml:space="preserve">[Eliminar] </w:t>
            </w:r>
            <w:r w:rsidRPr="00F004D6">
              <w:rPr>
                <w:rFonts w:ascii="Times New Roman" w:hAnsi="Times New Roman" w:cs="Times New Roman"/>
                <w:color w:val="000000"/>
                <w:sz w:val="24"/>
                <w:szCs w:val="24"/>
                <w:lang w:val="es-CO"/>
              </w:rPr>
              <w:t>imagen de:</w:t>
            </w:r>
          </w:p>
          <w:p w14:paraId="6B74FC14"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Osama Bin Laden.</w:t>
            </w:r>
          </w:p>
          <w:p w14:paraId="01F7767E"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0D89708E"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[Eliminar]</w:t>
            </w:r>
            <w:r w:rsidRPr="00F004D6">
              <w:rPr>
                <w:rFonts w:ascii="Times New Roman" w:hAnsi="Times New Roman" w:cs="Times New Roman"/>
                <w:color w:val="000000"/>
                <w:sz w:val="24"/>
                <w:szCs w:val="24"/>
                <w:lang w:val="es-CO"/>
              </w:rPr>
              <w:t xml:space="preserve"> imagen de:</w:t>
            </w:r>
          </w:p>
          <w:p w14:paraId="6CAFB494"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 xml:space="preserve">USA Today y otros rotativos estadounidenses publican la noticia de la muerte de Bin Laden (2 de mayo de 2011). </w:t>
            </w:r>
          </w:p>
          <w:p w14:paraId="2BAF7D11"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065DACDA"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[Introducir imágenes]:</w:t>
            </w:r>
          </w:p>
          <w:p w14:paraId="52BCD919"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31E16CE0" w14:textId="77777777" w:rsidR="005E7D55" w:rsidRPr="00F004D6" w:rsidRDefault="005E7D55" w:rsidP="00C95BF4">
            <w:pPr>
              <w:spacing w:line="276" w:lineRule="auto"/>
              <w:jc w:val="both"/>
              <w:rPr>
                <w:rFonts w:ascii="Times New Roman" w:hAnsi="Times New Roman" w:cs="Times New Roman"/>
                <w:color w:val="000000"/>
                <w:lang w:val="es-CO"/>
              </w:rPr>
            </w:pPr>
            <w:r w:rsidRPr="00F004D6">
              <w:rPr>
                <w:rFonts w:ascii="Times New Roman" w:hAnsi="Times New Roman" w:cs="Times New Roman"/>
                <w:color w:val="000000"/>
                <w:lang w:val="es-CO"/>
              </w:rPr>
              <w:t>Túnez, nación que está logrando su transición a la democracia</w:t>
            </w:r>
          </w:p>
          <w:p w14:paraId="301A8A38" w14:textId="77777777"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Número de la imagen 252124117</w:t>
            </w:r>
          </w:p>
          <w:p w14:paraId="034E9720" w14:textId="77777777" w:rsidR="003D701B" w:rsidRDefault="003D701B" w:rsidP="00C95BF4">
            <w:pPr>
              <w:spacing w:line="276" w:lineRule="auto"/>
              <w:jc w:val="both"/>
              <w:rPr>
                <w:rFonts w:ascii="Century Gothic" w:hAnsi="Century Gothic"/>
                <w:sz w:val="20"/>
                <w:szCs w:val="20"/>
              </w:rPr>
            </w:pPr>
            <w:r>
              <w:rPr>
                <w:rFonts w:ascii="Century Gothic" w:hAnsi="Century Gothic"/>
                <w:sz w:val="20"/>
                <w:szCs w:val="20"/>
              </w:rPr>
              <w:t>CS_11_01_REC160_IMG01.jpg</w:t>
            </w:r>
          </w:p>
          <w:p w14:paraId="2C82DE11" w14:textId="77777777" w:rsidR="003D701B" w:rsidRPr="00F004D6" w:rsidRDefault="003D701B" w:rsidP="00C95BF4">
            <w:pPr>
              <w:spacing w:line="276" w:lineRule="auto"/>
              <w:jc w:val="both"/>
              <w:rPr>
                <w:rFonts w:ascii="Times New Roman" w:hAnsi="Times New Roman" w:cs="Times New Roman"/>
                <w:color w:val="000000"/>
                <w:sz w:val="24"/>
                <w:szCs w:val="24"/>
              </w:rPr>
            </w:pPr>
          </w:p>
          <w:p w14:paraId="05354CB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8CC5E5E" w14:textId="77777777" w:rsidR="005E7D55" w:rsidRPr="00F004D6" w:rsidRDefault="005E7D55" w:rsidP="00C95BF4">
            <w:pPr>
              <w:spacing w:line="276" w:lineRule="auto"/>
              <w:jc w:val="both"/>
              <w:rPr>
                <w:rFonts w:ascii="Times New Roman" w:hAnsi="Times New Roman" w:cs="Times New Roman"/>
                <w:color w:val="000000"/>
              </w:rPr>
            </w:pPr>
            <w:r w:rsidRPr="00F004D6">
              <w:rPr>
                <w:rFonts w:ascii="Times New Roman" w:hAnsi="Times New Roman" w:cs="Times New Roman"/>
                <w:color w:val="000000"/>
                <w:lang w:val="es-CO"/>
              </w:rPr>
              <w:t xml:space="preserve">Karbala, Irak, la mezquita sagrada del </w:t>
            </w:r>
            <w:r w:rsidRPr="00F004D6">
              <w:rPr>
                <w:rFonts w:ascii="Times New Roman" w:hAnsi="Times New Roman" w:cs="Times New Roman"/>
                <w:color w:val="000000"/>
              </w:rPr>
              <w:t>imán Hussain. Centro espiritual chiita.</w:t>
            </w:r>
          </w:p>
          <w:p w14:paraId="034D3935" w14:textId="77777777"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Número de la imagen 233433742</w:t>
            </w:r>
          </w:p>
          <w:p w14:paraId="17A5F28B" w14:textId="77777777" w:rsidR="003D701B" w:rsidRDefault="003D701B" w:rsidP="00C95BF4">
            <w:pPr>
              <w:spacing w:line="276" w:lineRule="auto"/>
              <w:jc w:val="both"/>
              <w:rPr>
                <w:rFonts w:ascii="Century Gothic" w:hAnsi="Century Gothic"/>
                <w:sz w:val="20"/>
                <w:szCs w:val="20"/>
              </w:rPr>
            </w:pPr>
            <w:r>
              <w:rPr>
                <w:rFonts w:ascii="Century Gothic" w:hAnsi="Century Gothic"/>
                <w:sz w:val="20"/>
                <w:szCs w:val="20"/>
              </w:rPr>
              <w:t>CS_11_01_REC160_IMG02.jpg</w:t>
            </w:r>
          </w:p>
          <w:p w14:paraId="79085A19" w14:textId="77777777" w:rsidR="003D701B" w:rsidRPr="00F004D6" w:rsidRDefault="003D701B" w:rsidP="00C95BF4">
            <w:pPr>
              <w:spacing w:line="276" w:lineRule="auto"/>
              <w:jc w:val="both"/>
              <w:rPr>
                <w:rFonts w:ascii="Times New Roman" w:hAnsi="Times New Roman" w:cs="Times New Roman"/>
                <w:color w:val="000000"/>
                <w:sz w:val="24"/>
                <w:szCs w:val="24"/>
              </w:rPr>
            </w:pPr>
          </w:p>
          <w:p w14:paraId="44985FCD" w14:textId="77777777" w:rsidR="005E7D55" w:rsidRPr="00F004D6" w:rsidRDefault="005E7D55" w:rsidP="00C95BF4">
            <w:pPr>
              <w:spacing w:line="276" w:lineRule="auto"/>
              <w:jc w:val="both"/>
              <w:rPr>
                <w:rFonts w:ascii="Times New Roman" w:hAnsi="Times New Roman" w:cs="Times New Roman"/>
                <w:color w:val="000000"/>
                <w:sz w:val="24"/>
                <w:szCs w:val="24"/>
              </w:rPr>
            </w:pPr>
          </w:p>
        </w:tc>
      </w:tr>
      <w:tr w:rsidR="005E7D55" w:rsidRPr="00F004D6" w14:paraId="6104EEB0" w14:textId="77777777" w:rsidTr="00776337">
        <w:tc>
          <w:tcPr>
            <w:tcW w:w="2518" w:type="dxa"/>
          </w:tcPr>
          <w:p w14:paraId="297EA7D9"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7AF9ECF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El mundo islámico: entre la tradición y el cambio</w:t>
            </w:r>
          </w:p>
        </w:tc>
      </w:tr>
      <w:tr w:rsidR="005E7D55" w:rsidRPr="00F004D6" w14:paraId="6DD20F28" w14:textId="77777777" w:rsidTr="00776337">
        <w:tc>
          <w:tcPr>
            <w:tcW w:w="2518" w:type="dxa"/>
          </w:tcPr>
          <w:p w14:paraId="1545B4E0"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2E38AE2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Galería de imágenes que ayuda a reflexionar sobre el islam actual y sus tensiones internas entre tradición y cambio. </w:t>
            </w:r>
          </w:p>
          <w:p w14:paraId="4F7E9BA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27704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4F0B16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76199D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El mundo islámico: entre la tradición y el cambio</w:t>
            </w:r>
          </w:p>
          <w:p w14:paraId="7658ED2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C8FF093"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Galería de imágenes que ayuda a reflexionar sobre el islam actual y sus tensiones internas entre tradición y cambio. </w:t>
            </w:r>
          </w:p>
          <w:p w14:paraId="490D22C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670A6F8"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60 minutos </w:t>
            </w:r>
          </w:p>
          <w:p w14:paraId="1AC2514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BB430A9"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ABB9B8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A49BB71"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09A8C98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B46F91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El siguiente interactivo muestra los desafíos a los que se enfrenta el mundo musulmán en el siglo XXI, desde la conjugación de modernidad y tradición hasta la lucha por la democracia. </w:t>
            </w:r>
          </w:p>
          <w:p w14:paraId="5CCF773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E1C92B5"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Antes de la presentación:</w:t>
            </w:r>
          </w:p>
          <w:p w14:paraId="4934DF8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C710E1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Como paso previo al trabajo interactivo, se sugiere ver el documental sobre la tradición islámica (dos partes) </w:t>
            </w:r>
            <w:commentRangeStart w:id="12"/>
            <w:r w:rsidRPr="00F004D6">
              <w:rPr>
                <w:rFonts w:ascii="Times New Roman" w:hAnsi="Times New Roman" w:cs="Times New Roman"/>
                <w:color w:val="000000"/>
                <w:sz w:val="24"/>
                <w:szCs w:val="24"/>
              </w:rPr>
              <w:t>[VER] [VER]</w:t>
            </w:r>
          </w:p>
          <w:p w14:paraId="6836A1C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Luego, contrastar la tradición con los aspectos más modernos de la sociedad islámica, mediante la presentación del video que describe el caso de Dubai [VER].</w:t>
            </w:r>
            <w:commentRangeEnd w:id="12"/>
            <w:r w:rsidR="006660DC">
              <w:rPr>
                <w:rStyle w:val="Refdecomentario"/>
                <w:rFonts w:ascii="Calibri" w:eastAsia="Calibri" w:hAnsi="Calibri" w:cs="Times New Roman"/>
              </w:rPr>
              <w:commentReference w:id="12"/>
            </w:r>
          </w:p>
          <w:p w14:paraId="12EA5C0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3D9BD4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propuesta de imágenes del interactivo es la siguiente:</w:t>
            </w:r>
          </w:p>
          <w:p w14:paraId="134032B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0E6D7C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1. Recep Tayyip Erdogan, primer ministro de Turquía desde 2003.</w:t>
            </w:r>
          </w:p>
          <w:p w14:paraId="52F178DC"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4B6824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2. Mahmud Ahmadineyad, presidente de Irán desde 2005.</w:t>
            </w:r>
          </w:p>
          <w:p w14:paraId="38B025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90D03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3. Afganas cubiertas con burka comprando joyas en un mercado local.</w:t>
            </w:r>
          </w:p>
          <w:p w14:paraId="469116B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21358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4. Jóvenes musulmanas asiáticas en una cafetería.</w:t>
            </w:r>
          </w:p>
          <w:p w14:paraId="601088F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5623ECB"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5. Cambio democrático en Túnez, tras los movimientos sociales de diciembre de 2010.</w:t>
            </w:r>
          </w:p>
          <w:p w14:paraId="550FE9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E74580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6. Protesta contra el régimen de Muammar al-Gaddafi ante la embajada de Libia en Malta (22 de febrero de 2011).</w:t>
            </w:r>
          </w:p>
          <w:p w14:paraId="3061D0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37DDFB8"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7. Peregrinos en la Gran Mezquita de La Meca.</w:t>
            </w:r>
          </w:p>
          <w:p w14:paraId="7EFC547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141ED31"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8. Vista de la mezquita del imán Hussain, en Irak.</w:t>
            </w:r>
            <w:r w:rsidRPr="00F004D6">
              <w:rPr>
                <w:rFonts w:ascii="Times New Roman" w:hAnsi="Times New Roman" w:cs="Times New Roman"/>
                <w:sz w:val="24"/>
                <w:szCs w:val="24"/>
              </w:rPr>
              <w:t xml:space="preserve"> </w:t>
            </w:r>
            <w:r w:rsidRPr="00F004D6">
              <w:rPr>
                <w:rFonts w:ascii="Times New Roman" w:hAnsi="Times New Roman" w:cs="Times New Roman"/>
                <w:color w:val="000000"/>
                <w:sz w:val="24"/>
                <w:szCs w:val="24"/>
              </w:rPr>
              <w:t>Centro espiritual chiita.</w:t>
            </w:r>
          </w:p>
          <w:p w14:paraId="49354A0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C664849"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10. El islam en el mundo actual.</w:t>
            </w:r>
          </w:p>
          <w:p w14:paraId="1AEFEC8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1514F2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27577FA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2C86795"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 el objeto de sacar el mayor partido a las imágenes y, al tiempo, lograr que los alumnos reflexionen sobre el islam y el mundo islámico, se propone realizar un comentario conjunto.</w:t>
            </w:r>
          </w:p>
          <w:p w14:paraId="3D3A9C8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C93BDA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 sugiere comenzar por analizar el mapa del islam en el mundo actual (imagen 9). Destaque la extensión que ocupan los territorios de mayoría musulmana. No olvide comentar que el islam no es un bloque monolítico, sino que existen dos grandes grupos: chiitas y sunnitas. No deje de recordar, tampoco, que árabe y musulmán no son términos sinónimos.</w:t>
            </w:r>
          </w:p>
          <w:p w14:paraId="1ADFD55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8080F0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 probable que muchos de los alumnos conciban el islam como un mundo homogéneo. Con el fin de llamar la atención sobre las diferencias que existen, pida a sus estudiantes que comparen las siguientes parejas de imágenes:</w:t>
            </w:r>
          </w:p>
          <w:p w14:paraId="0835174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7CB885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Imágenes 1 y 2: Turquía e Irán representan dos modelos de Estado distintos dentro del mundo musulmán. Mientras la primera es una democracia laica próxima a Occidente, el segundo es una República islámica controlada por los ayatolás. Guíe a los estudiantes para que reflexionen sobre dicho contraste. </w:t>
            </w:r>
          </w:p>
          <w:p w14:paraId="563A41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3E637C1"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Imágenes 3 y 4: El lugar que ocupan en su sociedad las mujeres musulmanas varía en función del territorio al cual se haga referencia. Pida a los estudiantes que reflexionen sobre el papel que la mujer tiene en los distintos países de mayoría musulmana y sobre las diferencias con la situación de las mujeres en el mundo occidental.</w:t>
            </w:r>
          </w:p>
          <w:p w14:paraId="01F5922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4F39324" w14:textId="48A3E681"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-Imágenes 5 y 6: Túnez y Libia son dos de las naciones que protagonizaron movimientos populares antiautoritarios en el mundo árabe. Oriente un debate con los estudiantes medi</w:t>
            </w:r>
            <w:r w:rsidR="006660DC">
              <w:rPr>
                <w:rFonts w:ascii="Times New Roman" w:hAnsi="Times New Roman" w:cs="Times New Roman"/>
                <w:color w:val="000000"/>
                <w:sz w:val="24"/>
                <w:szCs w:val="24"/>
              </w:rPr>
              <w:t>a</w:t>
            </w:r>
            <w:r w:rsidRPr="00F004D6">
              <w:rPr>
                <w:rFonts w:ascii="Times New Roman" w:hAnsi="Times New Roman" w:cs="Times New Roman"/>
                <w:color w:val="000000"/>
                <w:sz w:val="24"/>
                <w:szCs w:val="24"/>
              </w:rPr>
              <w:t xml:space="preserve">nte el cual comparen el rumbo que tomaron las protestas populares en Túnez, con el camino que tomaron las manifestaciones en Libia.  </w:t>
            </w:r>
          </w:p>
          <w:p w14:paraId="4F60AAC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A84E8A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Imágenes 7 y 8. Guíe a los estudiantes para que comparen las tradiciones islámicas sunita y chiita. La primera representada en la Meca, ciudad sagrada ubicada en el núcleo del sunismo: Arabia Saudí. La segunda, representada en la mezquita del imán Hussain.</w:t>
            </w:r>
          </w:p>
          <w:p w14:paraId="67DDAC9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E326AC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Después de la presentación: </w:t>
            </w:r>
          </w:p>
          <w:p w14:paraId="2F382DC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94166C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Pida a sus estudiantes que se informen en los noticieros occidentales sobre eventos relacionados con el mundo musulmán.</w:t>
            </w:r>
          </w:p>
          <w:p w14:paraId="7D103282"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Luego deben  identificar en los discursos noticiosos, las ocasiones en que se trata al mundo musulmán como si fuera homogéneo y unitario.</w:t>
            </w:r>
          </w:p>
          <w:p w14:paraId="716EA61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p>
          <w:p w14:paraId="3CE71D7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09625F5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DF01872"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El mundo islámico: entre la tradición y el cambio</w:t>
            </w:r>
          </w:p>
          <w:p w14:paraId="1EE69BB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FF08E3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Galería de imágenes que ayuda a reflexionar sobre el islam actual y sus tensiones internas entre tradición y cambio. </w:t>
            </w:r>
          </w:p>
          <w:p w14:paraId="1A8C28C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E0408A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4BCC72F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D62489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mundo islámico actual</w:t>
            </w:r>
          </w:p>
          <w:p w14:paraId="3E8795C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28AEEA7"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fin de la Guerra Fría representó también el final de un mundo de bloques. La desaparición de la URSS hizo que Estados Unidos se convirtiese en la única superpotencia de un mundo que aceleró su avance hacia la globalización.</w:t>
            </w:r>
          </w:p>
          <w:p w14:paraId="56F26F4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DA5003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Sin embargo, el fin de la Guerra Fría no supuso la desaparición de las tensiones y conflictos, los cuales se han visto agravados desde entonces por el aumento de las desigualdades entre los países desarrollados y los países en vías de desarrollo.</w:t>
            </w:r>
          </w:p>
          <w:p w14:paraId="2E071C7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1DD0309"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mundo islámico, que se extiende desde África occidental hasta el Sudeste asiático, tampoco pudo mantenerse al margen del proceso de globalización, el cual ha hecho, durante las dos últimas décadas, debatirse a estos territorios entre la tradición y la modernidad.</w:t>
            </w:r>
          </w:p>
          <w:p w14:paraId="76CA545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B13B42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Desde la última etapa de la descolonización (década de 1970), apenas se han producido cambios en los regímenes políticos del mundo islámico. La mayor parte de los grupos que estaban entonces en el poder, se mantienen, décadas después, en el mismo lugar.</w:t>
            </w:r>
          </w:p>
          <w:p w14:paraId="4DF213F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AF459C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Estos regímenes, a excepción de Turquía, se encuentran bajo el control de:</w:t>
            </w:r>
          </w:p>
          <w:p w14:paraId="6B25BEF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21D3F5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Familias reales: presentan distintos grados de apertura.</w:t>
            </w:r>
          </w:p>
          <w:p w14:paraId="5712B18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330B31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Grupos tribales: ejercen el control sobre regiones concretas.</w:t>
            </w:r>
          </w:p>
          <w:p w14:paraId="7E52BA7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6C93E67"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Grupos de poder: juntas militares, partido único y teocracia.</w:t>
            </w:r>
          </w:p>
          <w:p w14:paraId="316BE30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2F1C682"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 forma paralela, mientras estos regímenes se mantenían en el inmovilismo, las sociedades que gobernaban han experimentado una rápida transformación motivada por:</w:t>
            </w:r>
          </w:p>
          <w:p w14:paraId="605934D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94C8D6B"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Aumento de la población.</w:t>
            </w:r>
          </w:p>
          <w:p w14:paraId="68DA2AF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4B04C69"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Población joven.</w:t>
            </w:r>
          </w:p>
          <w:p w14:paraId="4A700E7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E7DF85"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Transformación del campo.</w:t>
            </w:r>
          </w:p>
          <w:p w14:paraId="2576C79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D29569"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Urbanización creciente.</w:t>
            </w:r>
          </w:p>
          <w:p w14:paraId="21BABC8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3DF69A7"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Mayor acceso a la información. Junto a Internet y la telefonía móvil, televisiones como Al-Jazeera y Al-Arabiya han desempeñado un papel determinante en la difusión de información, a escala global, desde una perspectiva árabe.</w:t>
            </w:r>
          </w:p>
          <w:p w14:paraId="7CE4E0A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38ADD8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islamismo</w:t>
            </w:r>
          </w:p>
          <w:p w14:paraId="316157E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mayoría de estos regímenes cuenta (o contó) con el apoyo de los países occidentales, que ven en ellos el mejor modo de contener el avance del fundamentalismo y el terrorismo islámico.</w:t>
            </w:r>
          </w:p>
          <w:p w14:paraId="7E75833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D36E5E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concepto de “islamismo” tiende a asociarse a fanatismo religioso, sobre todo después de los atentados del Once de septiembre de 2001 (11 S), que hicieron que Estados Unidos transformase su antigua lucha contra el comunismo por la guerra contra el terrorismo global, entendido como terrorismo islamista.</w:t>
            </w:r>
          </w:p>
          <w:p w14:paraId="3E1FFAD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BE6A4B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islamismo es, en realidad, una tendencia política que defiende, frente a los regímenes que ostentan el poder de forma autoritaria, la instauración de la sharia (ley islámica). Esta es concebida como la herramienta que debe servir para controlar y limitar la arbitrariedad de esos gobiernos y recuperar, con ello, el Imperio de la ley.</w:t>
            </w:r>
          </w:p>
          <w:p w14:paraId="0A4979B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FD0145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Dentro de esta corriente se encuentran distintas tendencias que van desde las posiciones moderadas que aceptan la conjugación de la tradición islámica con la democracia, hasta aquellas posturas más radicales que defienden una aplicación literal de la ley islámica como un código regulador de la convivencia.</w:t>
            </w:r>
          </w:p>
          <w:p w14:paraId="2CA813E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118D9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el extremo se encuentran los fundamentalistas islámicos, que apuestan por la yihad o guerra santa (concretada en acciones terroristas) como vía para combatir a los occidentales y a los enemigos del islam.</w:t>
            </w:r>
          </w:p>
          <w:p w14:paraId="0772BF6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261741"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milicia islamista más destacada es Al-Qaeda, creada por Osama Bin Laden. El germen de esta organización se encuentra en la guerra de Afganistán (1979-1989). Grupos de combatientes procedentes del mundo árabe, los </w:t>
            </w:r>
            <w:r w:rsidRPr="00F004D6">
              <w:rPr>
                <w:rFonts w:ascii="Times New Roman" w:hAnsi="Times New Roman" w:cs="Times New Roman"/>
                <w:i/>
                <w:color w:val="000000"/>
                <w:sz w:val="24"/>
                <w:szCs w:val="24"/>
              </w:rPr>
              <w:t>mujahiddin</w:t>
            </w:r>
            <w:r w:rsidRPr="00F004D6">
              <w:rPr>
                <w:rFonts w:ascii="Times New Roman" w:hAnsi="Times New Roman" w:cs="Times New Roman"/>
                <w:color w:val="000000"/>
                <w:sz w:val="24"/>
                <w:szCs w:val="24"/>
              </w:rPr>
              <w:t>, lucharon en el país asiático contra las tropas soviéticas en la fase final de la Guerra Fría.</w:t>
            </w:r>
          </w:p>
          <w:p w14:paraId="4856F8F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B9A329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organización de Bin Laden ha sido responsable de diversos atentados, tanto en países musulmanes como en países occidentales que pueden ser considerados enemigos del islam. El mayor fue el 11 S, aunque también se produjeron otras acciones terroristas como los atentados del Once de marzo de 2004 (11 M) en la red de cercanías de Madrid o en el metro de Londres (7 de julio de 2005, 7 J). También existen grupos yihadistas en África y Asia.</w:t>
            </w:r>
          </w:p>
          <w:p w14:paraId="75928A7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crisis mundial y la Primavera árabe</w:t>
            </w:r>
          </w:p>
          <w:p w14:paraId="11D5D982"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del 11 S, aumentaron los recelos respecto al mundo islámico en Occidente, donde se produjo un aumento de la islamofobia. Esto impidió ver los cambios que se estaban produciendo en las sociedades los países del Magreb y Oriente Medio, pero la crisis económica mundial y los problemas que se dieron en ellos hicieron estallar la revuelta contra los viejos regímenes en gran número de países de estos territorios.</w:t>
            </w:r>
          </w:p>
          <w:p w14:paraId="54061C9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9833721"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el contexto de la crisis global (2010), la desesperación de un joven universitario tunecino sin perspectivas de futuro le llevó a protestar quemándose a lo bonzo en plena calle. Esto desencadenó una ola de revueltas en toda la región. Los jóvenes de las clases medias se levantaron contra los viejos regímenes para protestar contra la corrupción de sus autoridades y reclamar una democratización de sus países. En todo este fenómeno, los medios de comunicación (tanto la televisión como los teléfonos móviles, Internet y las redes sociales) han tenido un papel clave.</w:t>
            </w:r>
          </w:p>
          <w:p w14:paraId="09E6ACE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83F16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distintas revueltas populares corrieron suertes distintas, aunque el fenómeno permitió hablar de “Primavera árabe”. Esta se saldó con la caída de dictadores como los de Túnez y Egipto, la muerte del libio Muammar al-Gaddafi o los cambios constitucionales en Marruecos.</w:t>
            </w:r>
          </w:p>
        </w:tc>
      </w:tr>
    </w:tbl>
    <w:p w14:paraId="2E9C57A9" w14:textId="77777777" w:rsidR="005E7D55" w:rsidRDefault="005E7D55" w:rsidP="00C95BF4">
      <w:pPr>
        <w:spacing w:after="0" w:line="276" w:lineRule="auto"/>
        <w:jc w:val="both"/>
        <w:rPr>
          <w:rFonts w:ascii="Times New Roman" w:hAnsi="Times New Roman" w:cs="Times New Roman"/>
          <w:b/>
        </w:rPr>
      </w:pPr>
    </w:p>
    <w:p w14:paraId="69A6592E" w14:textId="77777777" w:rsidR="005E7D55" w:rsidRDefault="005E7D55" w:rsidP="00C95BF4">
      <w:pPr>
        <w:spacing w:after="0" w:line="276" w:lineRule="auto"/>
        <w:jc w:val="both"/>
        <w:rPr>
          <w:rFonts w:ascii="Times New Roman" w:hAnsi="Times New Roman" w:cs="Times New Roman"/>
          <w:b/>
        </w:rPr>
      </w:pPr>
    </w:p>
    <w:p w14:paraId="2DB81B58" w14:textId="77777777" w:rsidR="005E7D55" w:rsidRDefault="005E7D55" w:rsidP="00C95BF4">
      <w:pPr>
        <w:spacing w:after="0" w:line="276" w:lineRule="auto"/>
        <w:jc w:val="both"/>
        <w:rPr>
          <w:rFonts w:ascii="Times New Roman" w:hAnsi="Times New Roman" w:cs="Times New Roman"/>
          <w:b/>
        </w:rPr>
      </w:pPr>
    </w:p>
    <w:p w14:paraId="72F11399" w14:textId="17AF9BD1"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3.5</w:t>
      </w:r>
      <w:r w:rsidRPr="000846F3">
        <w:rPr>
          <w:rFonts w:ascii="Times New Roman" w:hAnsi="Times New Roman" w:cs="Times New Roman"/>
          <w:b/>
        </w:rPr>
        <w:t xml:space="preserve"> Chiitas</w:t>
      </w:r>
      <w:r w:rsidR="00B2232A">
        <w:rPr>
          <w:rFonts w:ascii="Times New Roman" w:hAnsi="Times New Roman" w:cs="Times New Roman"/>
          <w:b/>
        </w:rPr>
        <w:t xml:space="preserve"> y </w:t>
      </w:r>
      <w:r w:rsidRPr="000846F3">
        <w:rPr>
          <w:rFonts w:ascii="Times New Roman" w:hAnsi="Times New Roman" w:cs="Times New Roman"/>
          <w:b/>
        </w:rPr>
        <w:t>sunnitas</w:t>
      </w:r>
      <w:r w:rsidR="00B2232A">
        <w:rPr>
          <w:rFonts w:ascii="Times New Roman" w:hAnsi="Times New Roman" w:cs="Times New Roman"/>
          <w:b/>
        </w:rPr>
        <w:t>:</w:t>
      </w:r>
      <w:r w:rsidRPr="000846F3">
        <w:rPr>
          <w:rFonts w:ascii="Times New Roman" w:hAnsi="Times New Roman" w:cs="Times New Roman"/>
          <w:b/>
        </w:rPr>
        <w:t xml:space="preserve"> </w:t>
      </w:r>
      <w:r w:rsidR="009E6502">
        <w:rPr>
          <w:rFonts w:ascii="Times New Roman" w:hAnsi="Times New Roman" w:cs="Times New Roman"/>
          <w:b/>
        </w:rPr>
        <w:t xml:space="preserve">claves para </w:t>
      </w:r>
      <w:r w:rsidRPr="000846F3">
        <w:rPr>
          <w:rFonts w:ascii="Times New Roman" w:hAnsi="Times New Roman" w:cs="Times New Roman"/>
          <w:b/>
        </w:rPr>
        <w:t>comprender los conflictos en Medio Oriente</w:t>
      </w:r>
    </w:p>
    <w:p w14:paraId="0387C97F" w14:textId="77777777" w:rsidR="00880CE5" w:rsidRDefault="00880CE5" w:rsidP="00C95BF4">
      <w:pPr>
        <w:spacing w:after="0" w:line="276" w:lineRule="auto"/>
        <w:jc w:val="both"/>
        <w:rPr>
          <w:rFonts w:ascii="Times New Roman" w:hAnsi="Times New Roman" w:cs="Times New Roman"/>
        </w:rPr>
      </w:pPr>
    </w:p>
    <w:p w14:paraId="538090A7" w14:textId="10C195A1" w:rsidR="009E6502" w:rsidRDefault="004D6ACC" w:rsidP="00C95BF4">
      <w:pPr>
        <w:spacing w:line="276" w:lineRule="auto"/>
        <w:jc w:val="both"/>
        <w:rPr>
          <w:rFonts w:ascii="Times New Roman" w:hAnsi="Times New Roman" w:cs="Times New Roman"/>
        </w:rPr>
      </w:pPr>
      <w:r w:rsidRPr="009E6502">
        <w:rPr>
          <w:rFonts w:ascii="Times New Roman" w:hAnsi="Times New Roman" w:cs="Times New Roman"/>
        </w:rPr>
        <w:t xml:space="preserve">Los musulmanes constituyen </w:t>
      </w:r>
      <w:r w:rsidR="00C769C1" w:rsidRPr="009E6502">
        <w:rPr>
          <w:rFonts w:ascii="Times New Roman" w:hAnsi="Times New Roman" w:cs="Times New Roman"/>
        </w:rPr>
        <w:t>un cuarto del total de la población mundia</w:t>
      </w:r>
      <w:r w:rsidR="0084599F" w:rsidRPr="009E6502">
        <w:rPr>
          <w:rFonts w:ascii="Times New Roman" w:hAnsi="Times New Roman" w:cs="Times New Roman"/>
        </w:rPr>
        <w:t xml:space="preserve">l. </w:t>
      </w:r>
      <w:r w:rsidR="009E6502" w:rsidRPr="009E6502">
        <w:rPr>
          <w:rFonts w:ascii="Times New Roman" w:hAnsi="Times New Roman" w:cs="Times New Roman"/>
        </w:rPr>
        <w:t>Dentro de</w:t>
      </w:r>
      <w:r w:rsidR="00034351">
        <w:rPr>
          <w:rFonts w:ascii="Times New Roman" w:hAnsi="Times New Roman" w:cs="Times New Roman"/>
        </w:rPr>
        <w:t xml:space="preserve"> la tradición </w:t>
      </w:r>
      <w:r w:rsidR="009E6502" w:rsidRPr="009E6502">
        <w:rPr>
          <w:rFonts w:ascii="Times New Roman" w:hAnsi="Times New Roman" w:cs="Times New Roman"/>
        </w:rPr>
        <w:t>musulm</w:t>
      </w:r>
      <w:r w:rsidR="00034351">
        <w:rPr>
          <w:rFonts w:ascii="Times New Roman" w:hAnsi="Times New Roman" w:cs="Times New Roman"/>
        </w:rPr>
        <w:t xml:space="preserve">ana </w:t>
      </w:r>
      <w:r w:rsidR="009E6502" w:rsidRPr="009E6502">
        <w:rPr>
          <w:rFonts w:ascii="Times New Roman" w:hAnsi="Times New Roman" w:cs="Times New Roman"/>
        </w:rPr>
        <w:t>existen dos grandes corrientes</w:t>
      </w:r>
      <w:r w:rsidR="00034351">
        <w:rPr>
          <w:rFonts w:ascii="Times New Roman" w:hAnsi="Times New Roman" w:cs="Times New Roman"/>
        </w:rPr>
        <w:t>:</w:t>
      </w:r>
      <w:r w:rsidR="009E6502" w:rsidRPr="009E6502">
        <w:rPr>
          <w:rFonts w:ascii="Times New Roman" w:hAnsi="Times New Roman" w:cs="Times New Roman"/>
        </w:rPr>
        <w:t xml:space="preserve"> la Su</w:t>
      </w:r>
      <w:r w:rsidR="00FE6FD6">
        <w:rPr>
          <w:rFonts w:ascii="Times New Roman" w:hAnsi="Times New Roman" w:cs="Times New Roman"/>
        </w:rPr>
        <w:t>n</w:t>
      </w:r>
      <w:r w:rsidR="009E6502" w:rsidRPr="009E6502">
        <w:rPr>
          <w:rFonts w:ascii="Times New Roman" w:hAnsi="Times New Roman" w:cs="Times New Roman"/>
        </w:rPr>
        <w:t xml:space="preserve">nita y la Chiita. </w:t>
      </w:r>
      <w:r w:rsidR="009E6502">
        <w:rPr>
          <w:rFonts w:ascii="Times New Roman" w:hAnsi="Times New Roman" w:cs="Times New Roman"/>
        </w:rPr>
        <w:t xml:space="preserve">Los </w:t>
      </w:r>
      <w:r w:rsidR="00880CE5">
        <w:rPr>
          <w:rFonts w:ascii="Times New Roman" w:hAnsi="Times New Roman" w:cs="Times New Roman"/>
        </w:rPr>
        <w:t>conflicto</w:t>
      </w:r>
      <w:r w:rsidR="009E6502">
        <w:rPr>
          <w:rFonts w:ascii="Times New Roman" w:hAnsi="Times New Roman" w:cs="Times New Roman"/>
        </w:rPr>
        <w:t>s</w:t>
      </w:r>
      <w:r w:rsidR="00880CE5">
        <w:rPr>
          <w:rFonts w:ascii="Times New Roman" w:hAnsi="Times New Roman" w:cs="Times New Roman"/>
        </w:rPr>
        <w:t xml:space="preserve"> entre </w:t>
      </w:r>
      <w:r w:rsidR="00EB61E6">
        <w:rPr>
          <w:rFonts w:ascii="Times New Roman" w:hAnsi="Times New Roman" w:cs="Times New Roman"/>
        </w:rPr>
        <w:t>c</w:t>
      </w:r>
      <w:r w:rsidR="00880CE5">
        <w:rPr>
          <w:rFonts w:ascii="Times New Roman" w:hAnsi="Times New Roman" w:cs="Times New Roman"/>
        </w:rPr>
        <w:t xml:space="preserve">hiitas y sunnitas </w:t>
      </w:r>
      <w:r w:rsidR="009E6502">
        <w:rPr>
          <w:rFonts w:ascii="Times New Roman" w:hAnsi="Times New Roman" w:cs="Times New Roman"/>
        </w:rPr>
        <w:t xml:space="preserve">son muy </w:t>
      </w:r>
      <w:r w:rsidRPr="004D6ACC">
        <w:rPr>
          <w:rFonts w:ascii="Times New Roman" w:hAnsi="Times New Roman" w:cs="Times New Roman"/>
        </w:rPr>
        <w:t>antiguo</w:t>
      </w:r>
      <w:r w:rsidR="009E6502">
        <w:rPr>
          <w:rFonts w:ascii="Times New Roman" w:hAnsi="Times New Roman" w:cs="Times New Roman"/>
        </w:rPr>
        <w:t>s</w:t>
      </w:r>
      <w:r w:rsidRPr="004D6ACC">
        <w:rPr>
          <w:rFonts w:ascii="Times New Roman" w:hAnsi="Times New Roman" w:cs="Times New Roman"/>
        </w:rPr>
        <w:t xml:space="preserve"> </w:t>
      </w:r>
      <w:r w:rsidR="00880CE5">
        <w:rPr>
          <w:rFonts w:ascii="Times New Roman" w:hAnsi="Times New Roman" w:cs="Times New Roman"/>
        </w:rPr>
        <w:t xml:space="preserve">en la historia del </w:t>
      </w:r>
      <w:r w:rsidRPr="004D6ACC">
        <w:rPr>
          <w:rFonts w:ascii="Times New Roman" w:hAnsi="Times New Roman" w:cs="Times New Roman"/>
        </w:rPr>
        <w:t>Islam</w:t>
      </w:r>
      <w:r w:rsidR="0084599F">
        <w:rPr>
          <w:rFonts w:ascii="Times New Roman" w:hAnsi="Times New Roman" w:cs="Times New Roman"/>
        </w:rPr>
        <w:t xml:space="preserve">. </w:t>
      </w:r>
      <w:r w:rsidR="009E6502">
        <w:rPr>
          <w:rFonts w:ascii="Times New Roman" w:hAnsi="Times New Roman" w:cs="Times New Roman"/>
        </w:rPr>
        <w:t xml:space="preserve">Hoy en día sus diferencias </w:t>
      </w:r>
      <w:r w:rsidR="00B2232A">
        <w:rPr>
          <w:rFonts w:ascii="Times New Roman" w:hAnsi="Times New Roman" w:cs="Times New Roman"/>
        </w:rPr>
        <w:t>tienen</w:t>
      </w:r>
      <w:r w:rsidR="009E6502">
        <w:rPr>
          <w:rFonts w:ascii="Times New Roman" w:hAnsi="Times New Roman" w:cs="Times New Roman"/>
        </w:rPr>
        <w:t xml:space="preserve"> repercusiones tanto en el </w:t>
      </w:r>
      <w:r w:rsidR="009E6502" w:rsidRPr="004D6ACC">
        <w:rPr>
          <w:rFonts w:ascii="Times New Roman" w:hAnsi="Times New Roman" w:cs="Times New Roman"/>
        </w:rPr>
        <w:t>mundo musulmán</w:t>
      </w:r>
      <w:r w:rsidR="009E6502">
        <w:rPr>
          <w:rFonts w:ascii="Times New Roman" w:hAnsi="Times New Roman" w:cs="Times New Roman"/>
        </w:rPr>
        <w:t>, como también globalmente</w:t>
      </w:r>
      <w:r w:rsidR="009E6502" w:rsidRPr="004D6ACC">
        <w:rPr>
          <w:rFonts w:ascii="Times New Roman" w:hAnsi="Times New Roman" w:cs="Times New Roman"/>
        </w:rPr>
        <w:t xml:space="preserve">. </w:t>
      </w:r>
    </w:p>
    <w:p w14:paraId="4D15C043" w14:textId="6D960239" w:rsidR="0051458F" w:rsidRDefault="009E6502" w:rsidP="00C95BF4">
      <w:pPr>
        <w:spacing w:line="276" w:lineRule="auto"/>
        <w:jc w:val="both"/>
        <w:rPr>
          <w:rFonts w:ascii="Times New Roman" w:hAnsi="Times New Roman" w:cs="Times New Roman"/>
        </w:rPr>
      </w:pPr>
      <w:r>
        <w:rPr>
          <w:rFonts w:ascii="Times New Roman" w:hAnsi="Times New Roman" w:cs="Times New Roman"/>
        </w:rPr>
        <w:t xml:space="preserve">Si bien </w:t>
      </w:r>
      <w:r w:rsidR="00F94554" w:rsidRPr="008A4799">
        <w:rPr>
          <w:rFonts w:ascii="Times New Roman" w:hAnsi="Times New Roman" w:cs="Times New Roman"/>
        </w:rPr>
        <w:t>la división sun</w:t>
      </w:r>
      <w:r>
        <w:rPr>
          <w:rFonts w:ascii="Times New Roman" w:hAnsi="Times New Roman" w:cs="Times New Roman"/>
        </w:rPr>
        <w:t>ita</w:t>
      </w:r>
      <w:r w:rsidR="00495453">
        <w:rPr>
          <w:rFonts w:ascii="Times New Roman" w:hAnsi="Times New Roman" w:cs="Times New Roman"/>
        </w:rPr>
        <w:t>/</w:t>
      </w:r>
      <w:r w:rsidR="00F94554" w:rsidRPr="008A4799">
        <w:rPr>
          <w:rFonts w:ascii="Times New Roman" w:hAnsi="Times New Roman" w:cs="Times New Roman"/>
        </w:rPr>
        <w:t>chi</w:t>
      </w:r>
      <w:r>
        <w:rPr>
          <w:rFonts w:ascii="Times New Roman" w:hAnsi="Times New Roman" w:cs="Times New Roman"/>
        </w:rPr>
        <w:t xml:space="preserve">ita en ocasiones es clave </w:t>
      </w:r>
      <w:r w:rsidR="00F94554" w:rsidRPr="008A4799">
        <w:rPr>
          <w:rFonts w:ascii="Times New Roman" w:hAnsi="Times New Roman" w:cs="Times New Roman"/>
        </w:rPr>
        <w:t xml:space="preserve">para </w:t>
      </w:r>
      <w:r>
        <w:rPr>
          <w:rFonts w:ascii="Times New Roman" w:hAnsi="Times New Roman" w:cs="Times New Roman"/>
        </w:rPr>
        <w:t xml:space="preserve">comprender </w:t>
      </w:r>
      <w:r w:rsidR="00F94554" w:rsidRPr="008A4799">
        <w:rPr>
          <w:rFonts w:ascii="Times New Roman" w:hAnsi="Times New Roman" w:cs="Times New Roman"/>
        </w:rPr>
        <w:t xml:space="preserve">la </w:t>
      </w:r>
      <w:r w:rsidR="00880CE5">
        <w:rPr>
          <w:rFonts w:ascii="Times New Roman" w:hAnsi="Times New Roman" w:cs="Times New Roman"/>
        </w:rPr>
        <w:t xml:space="preserve">organización </w:t>
      </w:r>
      <w:r w:rsidR="00F94554" w:rsidRPr="008A4799">
        <w:rPr>
          <w:rFonts w:ascii="Times New Roman" w:hAnsi="Times New Roman" w:cs="Times New Roman"/>
        </w:rPr>
        <w:t>geopolítica de Oriente Medio</w:t>
      </w:r>
      <w:r>
        <w:rPr>
          <w:rFonts w:ascii="Times New Roman" w:hAnsi="Times New Roman" w:cs="Times New Roman"/>
        </w:rPr>
        <w:t>, e</w:t>
      </w:r>
      <w:r w:rsidR="00880CE5">
        <w:rPr>
          <w:rFonts w:ascii="Times New Roman" w:hAnsi="Times New Roman" w:cs="Times New Roman"/>
        </w:rPr>
        <w:t xml:space="preserve">n otros casos la cuestión étnica </w:t>
      </w:r>
      <w:r w:rsidR="00F94554" w:rsidRPr="008A4799">
        <w:rPr>
          <w:rFonts w:ascii="Times New Roman" w:hAnsi="Times New Roman" w:cs="Times New Roman"/>
        </w:rPr>
        <w:t>ju</w:t>
      </w:r>
      <w:r>
        <w:rPr>
          <w:rFonts w:ascii="Times New Roman" w:hAnsi="Times New Roman" w:cs="Times New Roman"/>
        </w:rPr>
        <w:t xml:space="preserve">ega </w:t>
      </w:r>
      <w:r w:rsidR="00F94554" w:rsidRPr="008A4799">
        <w:rPr>
          <w:rFonts w:ascii="Times New Roman" w:hAnsi="Times New Roman" w:cs="Times New Roman"/>
        </w:rPr>
        <w:t xml:space="preserve">un </w:t>
      </w:r>
      <w:r w:rsidR="00880CE5">
        <w:rPr>
          <w:rFonts w:ascii="Times New Roman" w:hAnsi="Times New Roman" w:cs="Times New Roman"/>
        </w:rPr>
        <w:t xml:space="preserve">rol </w:t>
      </w:r>
      <w:r w:rsidR="00F94554" w:rsidRPr="008A4799">
        <w:rPr>
          <w:rFonts w:ascii="Times New Roman" w:hAnsi="Times New Roman" w:cs="Times New Roman"/>
        </w:rPr>
        <w:t xml:space="preserve">más atenuado. </w:t>
      </w:r>
      <w:r w:rsidR="0051458F">
        <w:rPr>
          <w:rFonts w:ascii="Times New Roman" w:hAnsi="Times New Roman" w:cs="Times New Roman"/>
        </w:rPr>
        <w:t xml:space="preserve">Pero no se puede negar que el hecho de que </w:t>
      </w:r>
      <w:r w:rsidR="0051458F" w:rsidRPr="00C769C1">
        <w:rPr>
          <w:rFonts w:ascii="Times New Roman" w:hAnsi="Times New Roman" w:cs="Times New Roman"/>
        </w:rPr>
        <w:t xml:space="preserve">Irán </w:t>
      </w:r>
      <w:r w:rsidR="0051458F">
        <w:rPr>
          <w:rFonts w:ascii="Times New Roman" w:hAnsi="Times New Roman" w:cs="Times New Roman"/>
        </w:rPr>
        <w:t xml:space="preserve">sea </w:t>
      </w:r>
      <w:r w:rsidR="0051458F" w:rsidRPr="00C769C1">
        <w:rPr>
          <w:rFonts w:ascii="Times New Roman" w:hAnsi="Times New Roman" w:cs="Times New Roman"/>
        </w:rPr>
        <w:t xml:space="preserve">chiita </w:t>
      </w:r>
      <w:r w:rsidR="0051458F">
        <w:rPr>
          <w:rFonts w:ascii="Times New Roman" w:hAnsi="Times New Roman" w:cs="Times New Roman"/>
        </w:rPr>
        <w:t xml:space="preserve">o que </w:t>
      </w:r>
      <w:r w:rsidR="0051458F" w:rsidRPr="00C769C1">
        <w:rPr>
          <w:rFonts w:ascii="Times New Roman" w:hAnsi="Times New Roman" w:cs="Times New Roman"/>
        </w:rPr>
        <w:t xml:space="preserve">Arabia Saudita </w:t>
      </w:r>
      <w:r w:rsidR="0051458F">
        <w:rPr>
          <w:rFonts w:ascii="Times New Roman" w:hAnsi="Times New Roman" w:cs="Times New Roman"/>
        </w:rPr>
        <w:t>sea sunita, tiene importantes implicaciones para la comprensión de dichos conflictos</w:t>
      </w:r>
      <w:r w:rsidR="0006067D">
        <w:rPr>
          <w:rFonts w:ascii="Times New Roman" w:hAnsi="Times New Roman" w:cs="Times New Roman"/>
        </w:rPr>
        <w:t xml:space="preserve"> [</w:t>
      </w:r>
      <w:hyperlink r:id="rId47"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51458F">
        <w:rPr>
          <w:rFonts w:ascii="Times New Roman" w:hAnsi="Times New Roman" w:cs="Times New Roman"/>
        </w:rPr>
        <w:t>.</w:t>
      </w:r>
    </w:p>
    <w:p w14:paraId="2EE04283" w14:textId="77777777" w:rsidR="00FE6FD6" w:rsidRDefault="00FE6FD6"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3BAC" w:rsidRPr="000846F3" w14:paraId="10F72908" w14:textId="77777777" w:rsidTr="005A2B85">
        <w:tc>
          <w:tcPr>
            <w:tcW w:w="8978" w:type="dxa"/>
            <w:gridSpan w:val="2"/>
            <w:shd w:val="clear" w:color="auto" w:fill="000000" w:themeFill="text1"/>
          </w:tcPr>
          <w:p w14:paraId="3EA9BE52"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0846F3" w14:paraId="04D75234" w14:textId="77777777" w:rsidTr="005A2B85">
        <w:tc>
          <w:tcPr>
            <w:tcW w:w="2518" w:type="dxa"/>
          </w:tcPr>
          <w:p w14:paraId="74EDD831"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38BCA28" w14:textId="26030E3F" w:rsidR="002A3BAC" w:rsidRPr="000846F3" w:rsidRDefault="002A3BAC"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Chiitas y Sunnitas </w:t>
            </w:r>
          </w:p>
        </w:tc>
      </w:tr>
      <w:tr w:rsidR="002A3BAC" w:rsidRPr="000846F3" w14:paraId="3D1437F0" w14:textId="77777777" w:rsidTr="005A2B85">
        <w:tc>
          <w:tcPr>
            <w:tcW w:w="2518" w:type="dxa"/>
          </w:tcPr>
          <w:p w14:paraId="5379370F" w14:textId="77777777" w:rsidR="002A3BAC" w:rsidRPr="000846F3" w:rsidRDefault="002A3BAC"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15DB5EBB" w14:textId="1F7B2C2B" w:rsidR="003E0E77" w:rsidRDefault="002A3BAC" w:rsidP="00C95BF4">
            <w:pPr>
              <w:spacing w:line="276" w:lineRule="auto"/>
              <w:jc w:val="both"/>
              <w:rPr>
                <w:rFonts w:ascii="Times New Roman" w:hAnsi="Times New Roman" w:cs="Times New Roman"/>
              </w:rPr>
            </w:pPr>
            <w:r>
              <w:rPr>
                <w:rFonts w:ascii="Times New Roman" w:hAnsi="Times New Roman" w:cs="Times New Roman"/>
              </w:rPr>
              <w:t xml:space="preserve">Existe una </w:t>
            </w:r>
            <w:r w:rsidRPr="00CF7EEF">
              <w:rPr>
                <w:rFonts w:ascii="Times New Roman" w:hAnsi="Times New Roman" w:cs="Times New Roman"/>
              </w:rPr>
              <w:t xml:space="preserve">lucha por la supremacía regional </w:t>
            </w:r>
            <w:r>
              <w:rPr>
                <w:rFonts w:ascii="Times New Roman" w:hAnsi="Times New Roman" w:cs="Times New Roman"/>
              </w:rPr>
              <w:t xml:space="preserve">entre </w:t>
            </w:r>
            <w:r w:rsidRPr="00CF7EEF">
              <w:rPr>
                <w:rFonts w:ascii="Times New Roman" w:hAnsi="Times New Roman" w:cs="Times New Roman"/>
              </w:rPr>
              <w:t>Arabia Saud</w:t>
            </w:r>
            <w:r>
              <w:rPr>
                <w:rFonts w:ascii="Times New Roman" w:hAnsi="Times New Roman" w:cs="Times New Roman"/>
              </w:rPr>
              <w:t>ita</w:t>
            </w:r>
            <w:r w:rsidRPr="00CF7EEF">
              <w:rPr>
                <w:rFonts w:ascii="Times New Roman" w:hAnsi="Times New Roman" w:cs="Times New Roman"/>
              </w:rPr>
              <w:t xml:space="preserve"> e Irán</w:t>
            </w:r>
            <w:r>
              <w:rPr>
                <w:rFonts w:ascii="Times New Roman" w:hAnsi="Times New Roman" w:cs="Times New Roman"/>
              </w:rPr>
              <w:t xml:space="preserve">, conflicto que ha </w:t>
            </w:r>
            <w:r w:rsidR="00FE6FD6">
              <w:rPr>
                <w:rFonts w:ascii="Times New Roman" w:hAnsi="Times New Roman" w:cs="Times New Roman"/>
              </w:rPr>
              <w:t>afectado a t</w:t>
            </w:r>
            <w:r>
              <w:rPr>
                <w:rFonts w:ascii="Times New Roman" w:hAnsi="Times New Roman" w:cs="Times New Roman"/>
              </w:rPr>
              <w:t xml:space="preserve">odos los países vecinos. </w:t>
            </w:r>
            <w:r w:rsidRPr="0051458F">
              <w:rPr>
                <w:rFonts w:ascii="Times New Roman" w:hAnsi="Times New Roman" w:cs="Times New Roman"/>
              </w:rPr>
              <w:t xml:space="preserve">Desde una perspectiva étnica, se puede afirmar que los </w:t>
            </w:r>
            <w:r w:rsidR="003E0E77">
              <w:rPr>
                <w:rFonts w:ascii="Times New Roman" w:hAnsi="Times New Roman" w:cs="Times New Roman"/>
              </w:rPr>
              <w:t>sunitas</w:t>
            </w:r>
            <w:r w:rsidRPr="0051458F">
              <w:rPr>
                <w:rFonts w:ascii="Times New Roman" w:hAnsi="Times New Roman" w:cs="Times New Roman"/>
              </w:rPr>
              <w:t xml:space="preserve"> son aquellos musulmanes de origen árabe, mientras</w:t>
            </w:r>
            <w:r>
              <w:rPr>
                <w:rFonts w:ascii="Times New Roman" w:hAnsi="Times New Roman" w:cs="Times New Roman"/>
              </w:rPr>
              <w:t xml:space="preserve"> que los </w:t>
            </w:r>
            <w:r w:rsidR="003E0E77">
              <w:rPr>
                <w:rFonts w:ascii="Times New Roman" w:hAnsi="Times New Roman" w:cs="Times New Roman"/>
              </w:rPr>
              <w:t>chiitas</w:t>
            </w:r>
            <w:r w:rsidR="00FE6FD6">
              <w:rPr>
                <w:rFonts w:ascii="Times New Roman" w:hAnsi="Times New Roman" w:cs="Times New Roman"/>
              </w:rPr>
              <w:t xml:space="preserve"> son </w:t>
            </w:r>
            <w:r w:rsidRPr="0051458F">
              <w:rPr>
                <w:rFonts w:ascii="Times New Roman" w:hAnsi="Times New Roman" w:cs="Times New Roman"/>
              </w:rPr>
              <w:t>de origen persa</w:t>
            </w:r>
            <w:r>
              <w:rPr>
                <w:rFonts w:ascii="Times New Roman" w:hAnsi="Times New Roman" w:cs="Times New Roman"/>
              </w:rPr>
              <w:t xml:space="preserve">. </w:t>
            </w:r>
          </w:p>
          <w:p w14:paraId="6C420DB1" w14:textId="1BCDD7C5" w:rsidR="002A3BAC" w:rsidRPr="000846F3" w:rsidRDefault="002A3BAC" w:rsidP="00C95BF4">
            <w:pPr>
              <w:spacing w:line="276" w:lineRule="auto"/>
              <w:jc w:val="both"/>
              <w:rPr>
                <w:rFonts w:ascii="Times New Roman" w:hAnsi="Times New Roman" w:cs="Times New Roman"/>
                <w:sz w:val="24"/>
                <w:szCs w:val="24"/>
              </w:rPr>
            </w:pPr>
            <w:r w:rsidRPr="005E447A">
              <w:rPr>
                <w:rFonts w:ascii="Times New Roman" w:hAnsi="Times New Roman" w:cs="Times New Roman"/>
              </w:rPr>
              <w:t>Arabia Saudita es el centro religioso del</w:t>
            </w:r>
            <w:r>
              <w:rPr>
                <w:rFonts w:ascii="Times New Roman" w:hAnsi="Times New Roman" w:cs="Times New Roman"/>
              </w:rPr>
              <w:t xml:space="preserve"> </w:t>
            </w:r>
            <w:r w:rsidRPr="005E447A">
              <w:rPr>
                <w:rFonts w:ascii="Times New Roman" w:hAnsi="Times New Roman" w:cs="Times New Roman"/>
              </w:rPr>
              <w:t>sunismo</w:t>
            </w:r>
            <w:r>
              <w:rPr>
                <w:rFonts w:ascii="Times New Roman" w:hAnsi="Times New Roman" w:cs="Times New Roman"/>
              </w:rPr>
              <w:t xml:space="preserve">, </w:t>
            </w:r>
            <w:r w:rsidRPr="005E447A">
              <w:rPr>
                <w:rFonts w:ascii="Times New Roman" w:hAnsi="Times New Roman" w:cs="Times New Roman"/>
              </w:rPr>
              <w:t xml:space="preserve">mientras que </w:t>
            </w:r>
            <w:r>
              <w:rPr>
                <w:rFonts w:ascii="Times New Roman" w:hAnsi="Times New Roman" w:cs="Times New Roman"/>
              </w:rPr>
              <w:t xml:space="preserve">e </w:t>
            </w:r>
            <w:r w:rsidRPr="005E447A">
              <w:rPr>
                <w:rFonts w:ascii="Times New Roman" w:hAnsi="Times New Roman" w:cs="Times New Roman"/>
              </w:rPr>
              <w:t>Irán</w:t>
            </w:r>
            <w:r>
              <w:rPr>
                <w:rFonts w:ascii="Times New Roman" w:hAnsi="Times New Roman" w:cs="Times New Roman"/>
              </w:rPr>
              <w:t xml:space="preserve"> </w:t>
            </w:r>
            <w:r w:rsidRPr="005E447A">
              <w:rPr>
                <w:rFonts w:ascii="Times New Roman" w:hAnsi="Times New Roman" w:cs="Times New Roman"/>
              </w:rPr>
              <w:t>lo es del</w:t>
            </w:r>
            <w:r>
              <w:rPr>
                <w:rFonts w:ascii="Times New Roman" w:hAnsi="Times New Roman" w:cs="Times New Roman"/>
              </w:rPr>
              <w:t xml:space="preserve"> </w:t>
            </w:r>
            <w:r w:rsidRPr="005E447A">
              <w:rPr>
                <w:rFonts w:ascii="Times New Roman" w:hAnsi="Times New Roman" w:cs="Times New Roman"/>
              </w:rPr>
              <w:t>chi</w:t>
            </w:r>
            <w:r>
              <w:rPr>
                <w:rFonts w:ascii="Times New Roman" w:hAnsi="Times New Roman" w:cs="Times New Roman"/>
              </w:rPr>
              <w:t>i</w:t>
            </w:r>
            <w:r w:rsidRPr="005E447A">
              <w:rPr>
                <w:rFonts w:ascii="Times New Roman" w:hAnsi="Times New Roman" w:cs="Times New Roman"/>
              </w:rPr>
              <w:t>smo</w:t>
            </w:r>
            <w:r>
              <w:rPr>
                <w:rFonts w:ascii="Times New Roman" w:hAnsi="Times New Roman" w:cs="Times New Roman"/>
              </w:rPr>
              <w:t xml:space="preserve">. Entre ambos </w:t>
            </w:r>
            <w:r w:rsidRPr="005E447A">
              <w:rPr>
                <w:rFonts w:ascii="Times New Roman" w:hAnsi="Times New Roman" w:cs="Times New Roman"/>
              </w:rPr>
              <w:t>poseen los mayores abastecimientos petroleros del mundo</w:t>
            </w:r>
            <w:r>
              <w:rPr>
                <w:rFonts w:ascii="Times New Roman" w:hAnsi="Times New Roman" w:cs="Times New Roman"/>
              </w:rPr>
              <w:t xml:space="preserve">. </w:t>
            </w:r>
          </w:p>
        </w:tc>
      </w:tr>
    </w:tbl>
    <w:p w14:paraId="5E464513" w14:textId="77777777" w:rsidR="002A3BAC" w:rsidRDefault="002A3BAC"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3BAC" w:rsidRPr="000846F3" w14:paraId="15A08D19" w14:textId="77777777" w:rsidTr="005A2B85">
        <w:tc>
          <w:tcPr>
            <w:tcW w:w="8978" w:type="dxa"/>
            <w:gridSpan w:val="2"/>
            <w:shd w:val="clear" w:color="auto" w:fill="000000" w:themeFill="text1"/>
          </w:tcPr>
          <w:p w14:paraId="7E0EB772"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282C528" w14:textId="77777777" w:rsidTr="005A2B85">
        <w:tc>
          <w:tcPr>
            <w:tcW w:w="2518" w:type="dxa"/>
          </w:tcPr>
          <w:p w14:paraId="4B51B526"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9F4E12" w14:textId="77EDD7C3" w:rsidR="002A3BAC" w:rsidRPr="000846F3" w:rsidRDefault="00FE6FD6" w:rsidP="00C95BF4">
            <w:pPr>
              <w:spacing w:line="276" w:lineRule="auto"/>
              <w:jc w:val="both"/>
              <w:rPr>
                <w:rFonts w:ascii="Times New Roman" w:hAnsi="Times New Roman" w:cs="Times New Roman"/>
                <w:b/>
                <w:sz w:val="24"/>
                <w:szCs w:val="24"/>
              </w:rPr>
            </w:pPr>
            <w:r>
              <w:rPr>
                <w:rFonts w:ascii="Times New Roman" w:hAnsi="Times New Roman" w:cs="Times New Roman"/>
              </w:rPr>
              <w:t>L</w:t>
            </w:r>
            <w:r w:rsidR="002A3BAC">
              <w:rPr>
                <w:rFonts w:ascii="Times New Roman" w:hAnsi="Times New Roman" w:cs="Times New Roman"/>
              </w:rPr>
              <w:t xml:space="preserve">os conflictos entre </w:t>
            </w:r>
            <w:r w:rsidR="002A3BAC" w:rsidRPr="008A4799">
              <w:rPr>
                <w:rFonts w:ascii="Times New Roman" w:hAnsi="Times New Roman" w:cs="Times New Roman"/>
              </w:rPr>
              <w:t>los suníes</w:t>
            </w:r>
            <w:r>
              <w:rPr>
                <w:rFonts w:ascii="Times New Roman" w:hAnsi="Times New Roman" w:cs="Times New Roman"/>
              </w:rPr>
              <w:t xml:space="preserve"> y</w:t>
            </w:r>
            <w:r w:rsidR="002A3BAC">
              <w:rPr>
                <w:rFonts w:ascii="Times New Roman" w:hAnsi="Times New Roman" w:cs="Times New Roman"/>
              </w:rPr>
              <w:t xml:space="preserve"> </w:t>
            </w:r>
            <w:r w:rsidR="002A3BAC" w:rsidRPr="008A4799">
              <w:rPr>
                <w:rFonts w:ascii="Times New Roman" w:hAnsi="Times New Roman" w:cs="Times New Roman"/>
              </w:rPr>
              <w:t xml:space="preserve">chiíes de hoy en día </w:t>
            </w:r>
            <w:r w:rsidR="002A3BAC">
              <w:rPr>
                <w:rFonts w:ascii="Times New Roman" w:hAnsi="Times New Roman" w:cs="Times New Roman"/>
              </w:rPr>
              <w:t>son</w:t>
            </w:r>
            <w:r w:rsidR="002A3BAC" w:rsidRPr="008A4799">
              <w:rPr>
                <w:rFonts w:ascii="Times New Roman" w:hAnsi="Times New Roman" w:cs="Times New Roman"/>
              </w:rPr>
              <w:t xml:space="preserve">, en </w:t>
            </w:r>
            <w:r w:rsidR="002A3BAC">
              <w:rPr>
                <w:rFonts w:ascii="Times New Roman" w:hAnsi="Times New Roman" w:cs="Times New Roman"/>
              </w:rPr>
              <w:t xml:space="preserve">buena </w:t>
            </w:r>
            <w:r w:rsidR="002A3BAC" w:rsidRPr="008A4799">
              <w:rPr>
                <w:rFonts w:ascii="Times New Roman" w:hAnsi="Times New Roman" w:cs="Times New Roman"/>
              </w:rPr>
              <w:t>medida, un</w:t>
            </w:r>
            <w:r w:rsidR="002A3BAC">
              <w:rPr>
                <w:rFonts w:ascii="Times New Roman" w:hAnsi="Times New Roman" w:cs="Times New Roman"/>
              </w:rPr>
              <w:t>a</w:t>
            </w:r>
            <w:r w:rsidR="002A3BAC" w:rsidRPr="008A4799">
              <w:rPr>
                <w:rFonts w:ascii="Times New Roman" w:hAnsi="Times New Roman" w:cs="Times New Roman"/>
              </w:rPr>
              <w:t xml:space="preserve"> </w:t>
            </w:r>
            <w:r w:rsidR="002A3BAC">
              <w:rPr>
                <w:rFonts w:ascii="Times New Roman" w:hAnsi="Times New Roman" w:cs="Times New Roman"/>
              </w:rPr>
              <w:t>herencia de las divisiones territoriales y de las fronteras impuestas por las potenci</w:t>
            </w:r>
            <w:r>
              <w:rPr>
                <w:rFonts w:ascii="Times New Roman" w:hAnsi="Times New Roman" w:cs="Times New Roman"/>
              </w:rPr>
              <w:t>as europeas durante el s</w:t>
            </w:r>
            <w:r w:rsidR="002A3BAC">
              <w:rPr>
                <w:rFonts w:ascii="Times New Roman" w:hAnsi="Times New Roman" w:cs="Times New Roman"/>
              </w:rPr>
              <w:t xml:space="preserve">iglo XX cuando ejercieron el colonialismo sobre los territorios musulmanes. </w:t>
            </w:r>
            <w:r w:rsidR="002A3BAC" w:rsidRPr="00F7109F">
              <w:rPr>
                <w:rFonts w:ascii="Times New Roman" w:hAnsi="Times New Roman" w:cs="Times New Roman"/>
              </w:rPr>
              <w:t xml:space="preserve">El mapa del Medio Oriente </w:t>
            </w:r>
            <w:r w:rsidR="002A3BAC">
              <w:rPr>
                <w:rFonts w:ascii="Times New Roman" w:hAnsi="Times New Roman" w:cs="Times New Roman"/>
              </w:rPr>
              <w:t xml:space="preserve">lo </w:t>
            </w:r>
            <w:r w:rsidR="002A3BAC" w:rsidRPr="00F7109F">
              <w:rPr>
                <w:rFonts w:ascii="Times New Roman" w:hAnsi="Times New Roman" w:cs="Times New Roman"/>
              </w:rPr>
              <w:t xml:space="preserve">trazaron Francia </w:t>
            </w:r>
            <w:r w:rsidR="002A3BAC">
              <w:rPr>
                <w:rFonts w:ascii="Times New Roman" w:hAnsi="Times New Roman" w:cs="Times New Roman"/>
              </w:rPr>
              <w:t xml:space="preserve">y </w:t>
            </w:r>
            <w:r w:rsidR="002A3BAC" w:rsidRPr="00F7109F">
              <w:rPr>
                <w:rFonts w:ascii="Times New Roman" w:hAnsi="Times New Roman" w:cs="Times New Roman"/>
              </w:rPr>
              <w:t>Reino Unido a mediados de la Primera Guerra Mundial</w:t>
            </w:r>
            <w:r w:rsidR="002A3BAC">
              <w:rPr>
                <w:rFonts w:ascii="Times New Roman" w:hAnsi="Times New Roman" w:cs="Times New Roman"/>
              </w:rPr>
              <w:t>.</w:t>
            </w:r>
            <w:r w:rsidR="002A3BAC" w:rsidRPr="00F7109F">
              <w:rPr>
                <w:rFonts w:ascii="Times New Roman" w:hAnsi="Times New Roman" w:cs="Times New Roman"/>
              </w:rPr>
              <w:t xml:space="preserve"> </w:t>
            </w:r>
            <w:r w:rsidR="002A3BAC">
              <w:rPr>
                <w:rFonts w:ascii="Times New Roman" w:hAnsi="Times New Roman" w:cs="Times New Roman"/>
              </w:rPr>
              <w:t>E</w:t>
            </w:r>
            <w:r w:rsidR="002A3BAC" w:rsidRPr="00F7109F">
              <w:rPr>
                <w:rFonts w:ascii="Times New Roman" w:hAnsi="Times New Roman" w:cs="Times New Roman"/>
              </w:rPr>
              <w:t xml:space="preserve">ntonces se crearon Estados </w:t>
            </w:r>
            <w:r w:rsidR="002A3BAC">
              <w:rPr>
                <w:rFonts w:ascii="Times New Roman" w:hAnsi="Times New Roman" w:cs="Times New Roman"/>
              </w:rPr>
              <w:t xml:space="preserve">tales </w:t>
            </w:r>
            <w:r w:rsidR="002A3BAC" w:rsidRPr="00F7109F">
              <w:rPr>
                <w:rFonts w:ascii="Times New Roman" w:hAnsi="Times New Roman" w:cs="Times New Roman"/>
              </w:rPr>
              <w:t>como Siria e Irak</w:t>
            </w:r>
            <w:r w:rsidR="002A3BAC">
              <w:rPr>
                <w:rFonts w:ascii="Times New Roman" w:hAnsi="Times New Roman" w:cs="Times New Roman"/>
              </w:rPr>
              <w:t>.</w:t>
            </w:r>
          </w:p>
        </w:tc>
      </w:tr>
    </w:tbl>
    <w:p w14:paraId="3B5D1C2D" w14:textId="77777777" w:rsidR="002A3BAC" w:rsidRDefault="002A3BAC"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490B03" w:rsidRPr="000846F3" w14:paraId="51704B82" w14:textId="77777777" w:rsidTr="00453D56">
        <w:tc>
          <w:tcPr>
            <w:tcW w:w="9054" w:type="dxa"/>
            <w:gridSpan w:val="2"/>
            <w:shd w:val="clear" w:color="auto" w:fill="000000" w:themeFill="text1"/>
          </w:tcPr>
          <w:p w14:paraId="2987951D" w14:textId="6EBA65A2" w:rsidR="00490B03" w:rsidRPr="000846F3" w:rsidRDefault="00490B03" w:rsidP="00C95BF4">
            <w:pPr>
              <w:spacing w:line="276" w:lineRule="auto"/>
              <w:jc w:val="both"/>
              <w:rPr>
                <w:rFonts w:ascii="Times New Roman" w:hAnsi="Times New Roman" w:cs="Times New Roman"/>
                <w:b/>
                <w:color w:val="FFFFFF" w:themeColor="background1"/>
                <w:sz w:val="24"/>
                <w:szCs w:val="24"/>
              </w:rPr>
            </w:pPr>
            <w:del w:id="13" w:author="Flor Buitrago" w:date="2015-03-12T16:32:00Z">
              <w:r w:rsidRPr="000846F3" w:rsidDel="00C40D7F">
                <w:rPr>
                  <w:rFonts w:ascii="Times New Roman" w:hAnsi="Times New Roman" w:cs="Times New Roman"/>
                  <w:b/>
                  <w:color w:val="FFFFFF" w:themeColor="background1"/>
                  <w:sz w:val="24"/>
                  <w:szCs w:val="24"/>
                </w:rPr>
                <w:delText>Profundiza: recurso aprovechado</w:delText>
              </w:r>
            </w:del>
          </w:p>
        </w:tc>
      </w:tr>
      <w:tr w:rsidR="00490B03" w:rsidRPr="000846F3" w14:paraId="0C54F730" w14:textId="77777777" w:rsidTr="00453D56">
        <w:tc>
          <w:tcPr>
            <w:tcW w:w="2518" w:type="dxa"/>
          </w:tcPr>
          <w:p w14:paraId="5C0D8920" w14:textId="1AEDD301" w:rsidR="00490B03" w:rsidRPr="000846F3" w:rsidRDefault="00490B03" w:rsidP="00C95BF4">
            <w:pPr>
              <w:spacing w:line="276" w:lineRule="auto"/>
              <w:jc w:val="both"/>
              <w:rPr>
                <w:rFonts w:ascii="Times New Roman" w:hAnsi="Times New Roman" w:cs="Times New Roman"/>
                <w:b/>
                <w:color w:val="000000"/>
                <w:sz w:val="24"/>
                <w:szCs w:val="24"/>
              </w:rPr>
            </w:pPr>
            <w:del w:id="14" w:author="Flor Buitrago" w:date="2015-03-12T16:32:00Z">
              <w:r w:rsidRPr="000846F3" w:rsidDel="00C40D7F">
                <w:rPr>
                  <w:rFonts w:ascii="Times New Roman" w:hAnsi="Times New Roman" w:cs="Times New Roman"/>
                  <w:b/>
                  <w:color w:val="000000"/>
                  <w:sz w:val="24"/>
                  <w:szCs w:val="24"/>
                </w:rPr>
                <w:delText>Código</w:delText>
              </w:r>
            </w:del>
          </w:p>
        </w:tc>
        <w:tc>
          <w:tcPr>
            <w:tcW w:w="6536" w:type="dxa"/>
          </w:tcPr>
          <w:p w14:paraId="0E5274BC" w14:textId="29188011" w:rsidR="00490B03"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del w:id="15" w:author="Flor Buitrago" w:date="2015-03-12T16:32:00Z">
              <w:r w:rsidR="00DA4D78" w:rsidRPr="000846F3" w:rsidDel="00C40D7F">
                <w:rPr>
                  <w:rFonts w:ascii="Times New Roman" w:hAnsi="Times New Roman" w:cs="Times New Roman"/>
                  <w:color w:val="000000"/>
                  <w:sz w:val="24"/>
                  <w:szCs w:val="24"/>
                </w:rPr>
                <w:delText>_0</w:delText>
              </w:r>
              <w:r w:rsidR="00DA4D78" w:rsidDel="00C40D7F">
                <w:rPr>
                  <w:rFonts w:ascii="Times New Roman" w:hAnsi="Times New Roman" w:cs="Times New Roman"/>
                  <w:color w:val="000000"/>
                  <w:sz w:val="24"/>
                  <w:szCs w:val="24"/>
                </w:rPr>
                <w:delText>1</w:delText>
              </w:r>
              <w:r w:rsidR="00DA4D78" w:rsidRPr="000846F3" w:rsidDel="00C40D7F">
                <w:rPr>
                  <w:rFonts w:ascii="Times New Roman" w:hAnsi="Times New Roman" w:cs="Times New Roman"/>
                  <w:color w:val="000000"/>
                  <w:sz w:val="24"/>
                  <w:szCs w:val="24"/>
                </w:rPr>
                <w:delText>_REC</w:delText>
              </w:r>
              <w:r w:rsidR="00DA4D78" w:rsidDel="00C40D7F">
                <w:rPr>
                  <w:rFonts w:ascii="Times New Roman" w:hAnsi="Times New Roman" w:cs="Times New Roman"/>
                  <w:color w:val="000000"/>
                  <w:sz w:val="24"/>
                  <w:szCs w:val="24"/>
                </w:rPr>
                <w:delText>190</w:delText>
              </w:r>
            </w:del>
          </w:p>
        </w:tc>
      </w:tr>
      <w:tr w:rsidR="00490B03" w:rsidRPr="000846F3" w14:paraId="38E65C67" w14:textId="77777777" w:rsidTr="00453D56">
        <w:tc>
          <w:tcPr>
            <w:tcW w:w="2518" w:type="dxa"/>
          </w:tcPr>
          <w:p w14:paraId="329BAA54" w14:textId="361C49B8" w:rsidR="00490B03" w:rsidRPr="000846F3" w:rsidRDefault="00490B03" w:rsidP="00C95BF4">
            <w:pPr>
              <w:spacing w:line="276" w:lineRule="auto"/>
              <w:jc w:val="both"/>
              <w:rPr>
                <w:rFonts w:ascii="Times New Roman" w:hAnsi="Times New Roman" w:cs="Times New Roman"/>
                <w:color w:val="000000"/>
                <w:sz w:val="24"/>
                <w:szCs w:val="24"/>
              </w:rPr>
            </w:pPr>
            <w:del w:id="16" w:author="Flor Buitrago" w:date="2015-03-12T16:32:00Z">
              <w:r w:rsidRPr="000846F3" w:rsidDel="00C40D7F">
                <w:rPr>
                  <w:rFonts w:ascii="Times New Roman" w:hAnsi="Times New Roman" w:cs="Times New Roman"/>
                  <w:b/>
                  <w:color w:val="000000"/>
                  <w:sz w:val="24"/>
                  <w:szCs w:val="24"/>
                </w:rPr>
                <w:delText>Ubicación en Aula Planeta</w:delText>
              </w:r>
            </w:del>
          </w:p>
        </w:tc>
        <w:tc>
          <w:tcPr>
            <w:tcW w:w="6536" w:type="dxa"/>
          </w:tcPr>
          <w:p w14:paraId="18E233B5" w14:textId="6ED9D70F" w:rsidR="00490B03" w:rsidRPr="000846F3" w:rsidRDefault="00490B03" w:rsidP="00C95BF4">
            <w:pPr>
              <w:spacing w:line="276" w:lineRule="auto"/>
              <w:jc w:val="both"/>
              <w:rPr>
                <w:rFonts w:ascii="Times New Roman" w:hAnsi="Times New Roman" w:cs="Times New Roman"/>
                <w:color w:val="000000"/>
                <w:sz w:val="24"/>
                <w:szCs w:val="24"/>
              </w:rPr>
            </w:pPr>
            <w:del w:id="17" w:author="Flor Buitrago" w:date="2015-03-12T16:32:00Z">
              <w:r w:rsidDel="00C40D7F">
                <w:rPr>
                  <w:rFonts w:ascii="Times New Roman" w:hAnsi="Times New Roman" w:cs="Times New Roman"/>
                  <w:color w:val="000000"/>
                  <w:sz w:val="24"/>
                  <w:szCs w:val="24"/>
                </w:rPr>
                <w:delText xml:space="preserve">Eso 4/ ciencias sociales/ El </w:delText>
              </w:r>
              <w:r w:rsidR="00E65950" w:rsidDel="00C40D7F">
                <w:rPr>
                  <w:rFonts w:ascii="Times New Roman" w:hAnsi="Times New Roman" w:cs="Times New Roman"/>
                  <w:color w:val="000000"/>
                  <w:sz w:val="24"/>
                  <w:szCs w:val="24"/>
                </w:rPr>
                <w:delText xml:space="preserve">imperialismo y la primera guerra mundial/ </w:delText>
              </w:r>
              <w:r w:rsidR="00E65950" w:rsidRPr="00E65950" w:rsidDel="00C40D7F">
                <w:rPr>
                  <w:rFonts w:ascii="Times New Roman" w:hAnsi="Times New Roman" w:cs="Times New Roman"/>
                  <w:color w:val="000000"/>
                  <w:sz w:val="24"/>
                  <w:szCs w:val="24"/>
                </w:rPr>
                <w:delText>El reparto de Asia</w:delText>
              </w:r>
            </w:del>
          </w:p>
        </w:tc>
      </w:tr>
      <w:tr w:rsidR="00490B03" w:rsidRPr="000846F3" w14:paraId="6B712CC8" w14:textId="77777777" w:rsidTr="00453D56">
        <w:tc>
          <w:tcPr>
            <w:tcW w:w="2518" w:type="dxa"/>
          </w:tcPr>
          <w:p w14:paraId="7873B75A" w14:textId="7644E7A4" w:rsidR="00490B03" w:rsidRPr="000846F3" w:rsidRDefault="00490B03" w:rsidP="00C95BF4">
            <w:pPr>
              <w:spacing w:line="276" w:lineRule="auto"/>
              <w:jc w:val="both"/>
              <w:rPr>
                <w:rFonts w:ascii="Times New Roman" w:hAnsi="Times New Roman" w:cs="Times New Roman"/>
                <w:color w:val="000000"/>
                <w:sz w:val="24"/>
                <w:szCs w:val="24"/>
              </w:rPr>
            </w:pPr>
            <w:del w:id="18" w:author="Flor Buitrago" w:date="2015-03-12T16:32:00Z">
              <w:r w:rsidRPr="000846F3" w:rsidDel="00C40D7F">
                <w:rPr>
                  <w:rFonts w:ascii="Times New Roman" w:hAnsi="Times New Roman" w:cs="Times New Roman"/>
                  <w:b/>
                  <w:color w:val="000000"/>
                  <w:sz w:val="24"/>
                  <w:szCs w:val="24"/>
                </w:rPr>
                <w:delText>Cambio (descripción o capturas de pantallas)</w:delText>
              </w:r>
            </w:del>
          </w:p>
        </w:tc>
        <w:tc>
          <w:tcPr>
            <w:tcW w:w="6536" w:type="dxa"/>
          </w:tcPr>
          <w:p w14:paraId="0A4DF308" w14:textId="77777777" w:rsidR="00490B03" w:rsidRPr="000846F3" w:rsidRDefault="00490B03" w:rsidP="00C95BF4">
            <w:pPr>
              <w:spacing w:line="276" w:lineRule="auto"/>
              <w:jc w:val="both"/>
              <w:rPr>
                <w:rFonts w:ascii="Times New Roman" w:hAnsi="Times New Roman" w:cs="Times New Roman"/>
                <w:color w:val="000000"/>
                <w:sz w:val="24"/>
                <w:szCs w:val="24"/>
              </w:rPr>
            </w:pPr>
          </w:p>
        </w:tc>
      </w:tr>
      <w:tr w:rsidR="00490B03" w:rsidRPr="000846F3" w14:paraId="4040ECB5" w14:textId="77777777" w:rsidTr="00453D56">
        <w:tc>
          <w:tcPr>
            <w:tcW w:w="2518" w:type="dxa"/>
          </w:tcPr>
          <w:p w14:paraId="6FCFDB4E" w14:textId="2FA1B0D9" w:rsidR="00490B03" w:rsidRPr="000846F3" w:rsidRDefault="00490B03" w:rsidP="00C95BF4">
            <w:pPr>
              <w:spacing w:line="276" w:lineRule="auto"/>
              <w:jc w:val="both"/>
              <w:rPr>
                <w:rFonts w:ascii="Times New Roman" w:hAnsi="Times New Roman" w:cs="Times New Roman"/>
                <w:b/>
                <w:color w:val="000000"/>
                <w:sz w:val="24"/>
                <w:szCs w:val="24"/>
              </w:rPr>
            </w:pPr>
            <w:del w:id="19" w:author="Flor Buitrago" w:date="2015-03-12T16:32:00Z">
              <w:r w:rsidRPr="000846F3" w:rsidDel="00C40D7F">
                <w:rPr>
                  <w:rFonts w:ascii="Times New Roman" w:hAnsi="Times New Roman" w:cs="Times New Roman"/>
                  <w:b/>
                  <w:color w:val="000000"/>
                  <w:sz w:val="24"/>
                  <w:szCs w:val="24"/>
                </w:rPr>
                <w:delText>Título</w:delText>
              </w:r>
            </w:del>
          </w:p>
        </w:tc>
        <w:tc>
          <w:tcPr>
            <w:tcW w:w="6536" w:type="dxa"/>
          </w:tcPr>
          <w:p w14:paraId="141D39D9" w14:textId="1C1A14EE" w:rsidR="00490B03" w:rsidRPr="00FD2DBD" w:rsidRDefault="00490B03" w:rsidP="00C95BF4">
            <w:pPr>
              <w:spacing w:line="276" w:lineRule="auto"/>
              <w:jc w:val="both"/>
              <w:rPr>
                <w:rFonts w:ascii="Times New Roman" w:hAnsi="Times New Roman" w:cs="Times New Roman"/>
                <w:b/>
                <w:color w:val="000000"/>
                <w:sz w:val="24"/>
                <w:szCs w:val="24"/>
              </w:rPr>
            </w:pPr>
            <w:del w:id="20" w:author="Flor Buitrago" w:date="2015-03-12T16:32:00Z">
              <w:r w:rsidRPr="00490B03" w:rsidDel="00C40D7F">
                <w:rPr>
                  <w:rFonts w:ascii="Times New Roman" w:hAnsi="Times New Roman" w:cs="Times New Roman"/>
                  <w:b/>
                  <w:color w:val="000000"/>
                  <w:sz w:val="24"/>
                  <w:szCs w:val="24"/>
                </w:rPr>
                <w:delText xml:space="preserve">El reparto de </w:delText>
              </w:r>
              <w:commentRangeStart w:id="21"/>
              <w:r w:rsidRPr="00490B03" w:rsidDel="00C40D7F">
                <w:rPr>
                  <w:rFonts w:ascii="Times New Roman" w:hAnsi="Times New Roman" w:cs="Times New Roman"/>
                  <w:b/>
                  <w:color w:val="000000"/>
                  <w:sz w:val="24"/>
                  <w:szCs w:val="24"/>
                </w:rPr>
                <w:delText>Asia</w:delText>
              </w:r>
              <w:commentRangeEnd w:id="21"/>
              <w:r w:rsidR="009E3AAD" w:rsidDel="00C40D7F">
                <w:rPr>
                  <w:rStyle w:val="Refdecomentario"/>
                  <w:rFonts w:ascii="Calibri" w:eastAsia="Calibri" w:hAnsi="Calibri" w:cs="Times New Roman"/>
                </w:rPr>
                <w:commentReference w:id="21"/>
              </w:r>
            </w:del>
          </w:p>
        </w:tc>
      </w:tr>
      <w:tr w:rsidR="00490B03" w:rsidRPr="000846F3" w14:paraId="02921486" w14:textId="77777777" w:rsidTr="00453D56">
        <w:tc>
          <w:tcPr>
            <w:tcW w:w="2518" w:type="dxa"/>
          </w:tcPr>
          <w:p w14:paraId="15C5C269" w14:textId="53FB3DA3" w:rsidR="00490B03" w:rsidRPr="000846F3" w:rsidRDefault="00490B03" w:rsidP="00C95BF4">
            <w:pPr>
              <w:spacing w:line="276" w:lineRule="auto"/>
              <w:jc w:val="both"/>
              <w:rPr>
                <w:rFonts w:ascii="Times New Roman" w:hAnsi="Times New Roman" w:cs="Times New Roman"/>
                <w:b/>
                <w:color w:val="000000"/>
                <w:sz w:val="24"/>
                <w:szCs w:val="24"/>
              </w:rPr>
            </w:pPr>
            <w:del w:id="22" w:author="Flor Buitrago" w:date="2015-03-12T16:32:00Z">
              <w:r w:rsidRPr="000846F3" w:rsidDel="00C40D7F">
                <w:rPr>
                  <w:rFonts w:ascii="Times New Roman" w:hAnsi="Times New Roman" w:cs="Times New Roman"/>
                  <w:b/>
                  <w:color w:val="000000"/>
                  <w:sz w:val="24"/>
                  <w:szCs w:val="24"/>
                </w:rPr>
                <w:delText>Descripción</w:delText>
              </w:r>
            </w:del>
          </w:p>
        </w:tc>
        <w:tc>
          <w:tcPr>
            <w:tcW w:w="6536" w:type="dxa"/>
          </w:tcPr>
          <w:p w14:paraId="5EBFE3C6" w14:textId="690A4C1F" w:rsidR="00490B03" w:rsidRPr="000846F3" w:rsidRDefault="00E65950" w:rsidP="00C95BF4">
            <w:pPr>
              <w:spacing w:line="276" w:lineRule="auto"/>
              <w:jc w:val="both"/>
              <w:rPr>
                <w:rFonts w:ascii="Times New Roman" w:hAnsi="Times New Roman" w:cs="Times New Roman"/>
                <w:color w:val="000000"/>
                <w:sz w:val="24"/>
                <w:szCs w:val="24"/>
              </w:rPr>
            </w:pPr>
            <w:del w:id="23" w:author="Flor Buitrago" w:date="2015-03-12T16:32:00Z">
              <w:r w:rsidRPr="00E65950" w:rsidDel="00C40D7F">
                <w:rPr>
                  <w:rFonts w:ascii="Times New Roman" w:hAnsi="Times New Roman" w:cs="Times New Roman"/>
                  <w:color w:val="000000"/>
                  <w:sz w:val="24"/>
                  <w:szCs w:val="24"/>
                </w:rPr>
                <w:delText>Animación que indica cómo se repartió el continente asiático entre las potencias coloniales europeas</w:delText>
              </w:r>
            </w:del>
          </w:p>
        </w:tc>
      </w:tr>
    </w:tbl>
    <w:p w14:paraId="62CB7B33" w14:textId="77777777" w:rsidR="00651F3E" w:rsidRDefault="00651F3E" w:rsidP="00C95BF4">
      <w:pPr>
        <w:spacing w:line="276" w:lineRule="auto"/>
        <w:jc w:val="both"/>
        <w:rPr>
          <w:rFonts w:ascii="Times New Roman" w:hAnsi="Times New Roman" w:cs="Times New Roman"/>
        </w:rPr>
      </w:pPr>
    </w:p>
    <w:p w14:paraId="62C0A2F2" w14:textId="77777777" w:rsidR="00651F3E" w:rsidRDefault="00651F3E" w:rsidP="00C95BF4">
      <w:pPr>
        <w:spacing w:after="0" w:line="276" w:lineRule="auto"/>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18"/>
        <w:gridCol w:w="6536"/>
      </w:tblGrid>
      <w:tr w:rsidR="00651F3E" w:rsidRPr="000846F3" w14:paraId="6A3E9E33" w14:textId="77777777" w:rsidTr="00651F3E">
        <w:tc>
          <w:tcPr>
            <w:tcW w:w="9054" w:type="dxa"/>
            <w:gridSpan w:val="2"/>
            <w:shd w:val="clear" w:color="auto" w:fill="0D0D0D" w:themeFill="text1" w:themeFillTint="F2"/>
          </w:tcPr>
          <w:p w14:paraId="133819B3" w14:textId="77777777" w:rsidR="00651F3E" w:rsidRPr="000846F3" w:rsidRDefault="00651F3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00F15480" w14:textId="77777777" w:rsidTr="00651F3E">
        <w:tc>
          <w:tcPr>
            <w:tcW w:w="2518" w:type="dxa"/>
          </w:tcPr>
          <w:p w14:paraId="7F47F0E0" w14:textId="77777777" w:rsidR="00651F3E" w:rsidRPr="000846F3" w:rsidRDefault="00651F3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05F0C63A" w14:textId="189A55A1" w:rsidR="00651F3E" w:rsidRPr="000846F3" w:rsidRDefault="00651F3E"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Pr="00651F3E">
              <w:rPr>
                <w:rFonts w:ascii="Times New Roman" w:hAnsi="Times New Roman" w:cs="Times New Roman"/>
                <w:color w:val="000000"/>
                <w:sz w:val="24"/>
                <w:szCs w:val="24"/>
                <w:highlight w:val="yellow"/>
              </w:rPr>
              <w:t>IMG</w:t>
            </w:r>
            <w:r w:rsidR="00E86943">
              <w:rPr>
                <w:rFonts w:ascii="Times New Roman" w:hAnsi="Times New Roman" w:cs="Times New Roman"/>
                <w:color w:val="000000"/>
                <w:sz w:val="24"/>
                <w:szCs w:val="24"/>
              </w:rPr>
              <w:t>19</w:t>
            </w:r>
          </w:p>
        </w:tc>
      </w:tr>
      <w:tr w:rsidR="00651F3E" w:rsidRPr="00432E82" w14:paraId="52856912" w14:textId="77777777" w:rsidTr="00651F3E">
        <w:tc>
          <w:tcPr>
            <w:tcW w:w="2518" w:type="dxa"/>
          </w:tcPr>
          <w:p w14:paraId="4543532B"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36" w:type="dxa"/>
          </w:tcPr>
          <w:p w14:paraId="42DA79F4" w14:textId="3CD52C35" w:rsidR="00651F3E" w:rsidRPr="00432E82" w:rsidRDefault="00D21B4D" w:rsidP="00C95BF4">
            <w:pPr>
              <w:spacing w:line="276" w:lineRule="auto"/>
              <w:jc w:val="both"/>
              <w:rPr>
                <w:rFonts w:ascii="Times New Roman" w:hAnsi="Times New Roman" w:cs="Times New Roman"/>
                <w:color w:val="000000"/>
                <w:sz w:val="24"/>
                <w:szCs w:val="24"/>
                <w:lang w:val="es-CO"/>
              </w:rPr>
            </w:pPr>
            <w:r w:rsidRPr="00651F3E">
              <w:rPr>
                <w:rFonts w:ascii="Times New Roman" w:hAnsi="Times New Roman" w:cs="Times New Roman"/>
                <w:color w:val="000000"/>
                <w:sz w:val="24"/>
                <w:szCs w:val="24"/>
              </w:rPr>
              <w:t>El Islam en el mundo actual</w:t>
            </w:r>
          </w:p>
        </w:tc>
      </w:tr>
      <w:tr w:rsidR="00651F3E" w:rsidRPr="000846F3" w14:paraId="41E94AF5" w14:textId="77777777" w:rsidTr="00651F3E">
        <w:tc>
          <w:tcPr>
            <w:tcW w:w="2518" w:type="dxa"/>
          </w:tcPr>
          <w:p w14:paraId="631CB2CD"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36" w:type="dxa"/>
          </w:tcPr>
          <w:p w14:paraId="3E658F99" w14:textId="77777777" w:rsidR="00651F3E" w:rsidRDefault="005A3457" w:rsidP="00C95BF4">
            <w:pPr>
              <w:spacing w:line="276" w:lineRule="auto"/>
              <w:jc w:val="both"/>
              <w:rPr>
                <w:rFonts w:ascii="Times New Roman" w:hAnsi="Times New Roman" w:cs="Times New Roman"/>
              </w:rPr>
            </w:pPr>
            <w:hyperlink r:id="rId48" w:history="1">
              <w:r w:rsidR="00651F3E" w:rsidRPr="002946BA">
                <w:rPr>
                  <w:rStyle w:val="Hipervnculo"/>
                  <w:rFonts w:ascii="Times New Roman" w:hAnsi="Times New Roman" w:cs="Times New Roman"/>
                </w:rPr>
                <w:t>http://aulaplaneta.planetasaber.com/encyclopedia/default.asp?idpack=8&amp;idpil=000LKS01&amp;ruta=Buscador</w:t>
              </w:r>
            </w:hyperlink>
          </w:p>
          <w:p w14:paraId="5F044574" w14:textId="12988DC6"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Aula Planeta / Banco de Contenidos / El Islam en el mundo actual</w:t>
            </w:r>
          </w:p>
        </w:tc>
      </w:tr>
      <w:tr w:rsidR="00651F3E" w:rsidRPr="003E0E77" w14:paraId="41B45F07" w14:textId="77777777" w:rsidTr="00651F3E">
        <w:tc>
          <w:tcPr>
            <w:tcW w:w="2518" w:type="dxa"/>
          </w:tcPr>
          <w:p w14:paraId="2DED6E59"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36" w:type="dxa"/>
          </w:tcPr>
          <w:p w14:paraId="2E1A54C9" w14:textId="77777777" w:rsidR="00651F3E" w:rsidRPr="00651F3E" w:rsidRDefault="00651F3E" w:rsidP="00C95BF4">
            <w:pPr>
              <w:spacing w:line="276" w:lineRule="auto"/>
              <w:jc w:val="both"/>
              <w:rPr>
                <w:rFonts w:ascii="Times New Roman" w:hAnsi="Times New Roman" w:cs="Times New Roman"/>
                <w:color w:val="000000"/>
                <w:sz w:val="24"/>
                <w:szCs w:val="24"/>
              </w:rPr>
            </w:pPr>
            <w:r w:rsidRPr="00651F3E">
              <w:rPr>
                <w:rFonts w:ascii="Times New Roman" w:hAnsi="Times New Roman" w:cs="Times New Roman"/>
                <w:color w:val="000000"/>
                <w:sz w:val="24"/>
                <w:szCs w:val="24"/>
              </w:rPr>
              <w:t xml:space="preserve">El Islam en el mundo actual. </w:t>
            </w:r>
          </w:p>
          <w:p w14:paraId="08AF21E7" w14:textId="692CB9FF" w:rsidR="00651F3E" w:rsidRPr="000846F3" w:rsidRDefault="00651F3E" w:rsidP="00C95BF4">
            <w:pPr>
              <w:spacing w:line="276" w:lineRule="auto"/>
              <w:jc w:val="both"/>
              <w:rPr>
                <w:rFonts w:ascii="Times New Roman" w:hAnsi="Times New Roman" w:cs="Times New Roman"/>
                <w:color w:val="000000"/>
                <w:sz w:val="24"/>
                <w:szCs w:val="24"/>
              </w:rPr>
            </w:pPr>
            <w:r w:rsidRPr="00651F3E">
              <w:rPr>
                <w:rFonts w:ascii="Times New Roman" w:hAnsi="Times New Roman" w:cs="Times New Roman"/>
                <w:color w:val="000000"/>
                <w:sz w:val="24"/>
                <w:szCs w:val="24"/>
              </w:rPr>
              <w:t>El Islam, originado en el s. VI en la península de Arabia, se extiende actualmente por el Oriente Próximo, África, Asia central, la India, Indochina, Indonesia y Filipinas. La doctrina islámica proporciona creencias y normas que cohesionan social y políticamente a los pueblos creyentes.</w:t>
            </w:r>
            <w:r>
              <w:rPr>
                <w:rFonts w:ascii="Times New Roman" w:hAnsi="Times New Roman" w:cs="Times New Roman"/>
                <w:color w:val="000000"/>
                <w:sz w:val="24"/>
                <w:szCs w:val="24"/>
              </w:rPr>
              <w:t xml:space="preserve"> Observa las regiones en que se presenta la división entre sunitas y chiitas.</w:t>
            </w:r>
          </w:p>
        </w:tc>
      </w:tr>
    </w:tbl>
    <w:p w14:paraId="3FAE6DA7" w14:textId="77777777" w:rsidR="00651F3E" w:rsidRDefault="00651F3E" w:rsidP="00C95BF4">
      <w:pPr>
        <w:spacing w:after="0" w:line="276" w:lineRule="auto"/>
        <w:jc w:val="both"/>
        <w:rPr>
          <w:rFonts w:ascii="Times New Roman" w:hAnsi="Times New Roman" w:cs="Times New Roman"/>
        </w:rPr>
      </w:pPr>
    </w:p>
    <w:p w14:paraId="2A5429A0" w14:textId="5E1DCF6A" w:rsidR="0051458F" w:rsidRDefault="0051458F" w:rsidP="00C95BF4">
      <w:pPr>
        <w:spacing w:line="276" w:lineRule="auto"/>
        <w:jc w:val="both"/>
        <w:rPr>
          <w:rFonts w:ascii="Times New Roman" w:hAnsi="Times New Roman" w:cs="Times New Roman"/>
        </w:rPr>
      </w:pPr>
      <w:r>
        <w:rPr>
          <w:rFonts w:ascii="Times New Roman" w:hAnsi="Times New Roman" w:cs="Times New Roman"/>
        </w:rPr>
        <w:t xml:space="preserve">Tampoco hay que olvidar que </w:t>
      </w:r>
      <w:r w:rsidR="006B0883" w:rsidRPr="00C769C1">
        <w:rPr>
          <w:rFonts w:ascii="Times New Roman" w:hAnsi="Times New Roman" w:cs="Times New Roman"/>
        </w:rPr>
        <w:t>las guerras en Oriente Medio</w:t>
      </w:r>
      <w:r w:rsidR="006B0883">
        <w:rPr>
          <w:rFonts w:ascii="Times New Roman" w:hAnsi="Times New Roman" w:cs="Times New Roman"/>
        </w:rPr>
        <w:t xml:space="preserve"> </w:t>
      </w:r>
      <w:r>
        <w:rPr>
          <w:rFonts w:ascii="Times New Roman" w:hAnsi="Times New Roman" w:cs="Times New Roman"/>
        </w:rPr>
        <w:t xml:space="preserve">se han </w:t>
      </w:r>
      <w:r w:rsidRPr="00C769C1">
        <w:rPr>
          <w:rFonts w:ascii="Times New Roman" w:hAnsi="Times New Roman" w:cs="Times New Roman"/>
        </w:rPr>
        <w:t>alimentado</w:t>
      </w:r>
      <w:r w:rsidR="006B0883" w:rsidRPr="006B0883">
        <w:rPr>
          <w:rFonts w:ascii="Times New Roman" w:hAnsi="Times New Roman" w:cs="Times New Roman"/>
        </w:rPr>
        <w:t xml:space="preserve"> </w:t>
      </w:r>
      <w:r w:rsidR="006B0883">
        <w:rPr>
          <w:rFonts w:ascii="Times New Roman" w:hAnsi="Times New Roman" w:cs="Times New Roman"/>
        </w:rPr>
        <w:t>desde ambos grupos</w:t>
      </w:r>
      <w:r>
        <w:rPr>
          <w:rFonts w:ascii="Times New Roman" w:hAnsi="Times New Roman" w:cs="Times New Roman"/>
        </w:rPr>
        <w:t xml:space="preserve">. Por ejemplo, organizaciones </w:t>
      </w:r>
      <w:r w:rsidRPr="00C769C1">
        <w:rPr>
          <w:rFonts w:ascii="Times New Roman" w:hAnsi="Times New Roman" w:cs="Times New Roman"/>
        </w:rPr>
        <w:t xml:space="preserve">como Hezbollah y Hamás o </w:t>
      </w:r>
      <w:r>
        <w:rPr>
          <w:rFonts w:ascii="Times New Roman" w:hAnsi="Times New Roman" w:cs="Times New Roman"/>
        </w:rPr>
        <w:t>la dictadura en S</w:t>
      </w:r>
      <w:r w:rsidRPr="00C769C1">
        <w:rPr>
          <w:rFonts w:ascii="Times New Roman" w:hAnsi="Times New Roman" w:cs="Times New Roman"/>
        </w:rPr>
        <w:t>iri</w:t>
      </w:r>
      <w:r>
        <w:rPr>
          <w:rFonts w:ascii="Times New Roman" w:hAnsi="Times New Roman" w:cs="Times New Roman"/>
        </w:rPr>
        <w:t>a</w:t>
      </w:r>
      <w:r w:rsidRPr="00C769C1">
        <w:rPr>
          <w:rFonts w:ascii="Times New Roman" w:hAnsi="Times New Roman" w:cs="Times New Roman"/>
        </w:rPr>
        <w:t xml:space="preserve"> </w:t>
      </w:r>
      <w:r>
        <w:rPr>
          <w:rFonts w:ascii="Times New Roman" w:hAnsi="Times New Roman" w:cs="Times New Roman"/>
        </w:rPr>
        <w:t xml:space="preserve">han sido apoyadas por facciones </w:t>
      </w:r>
      <w:r w:rsidRPr="00C769C1">
        <w:rPr>
          <w:rFonts w:ascii="Times New Roman" w:hAnsi="Times New Roman" w:cs="Times New Roman"/>
        </w:rPr>
        <w:t>chi</w:t>
      </w:r>
      <w:r>
        <w:rPr>
          <w:rFonts w:ascii="Times New Roman" w:hAnsi="Times New Roman" w:cs="Times New Roman"/>
        </w:rPr>
        <w:t>i</w:t>
      </w:r>
      <w:r w:rsidRPr="00C769C1">
        <w:rPr>
          <w:rFonts w:ascii="Times New Roman" w:hAnsi="Times New Roman" w:cs="Times New Roman"/>
        </w:rPr>
        <w:t>ta</w:t>
      </w:r>
      <w:r>
        <w:rPr>
          <w:rFonts w:ascii="Times New Roman" w:hAnsi="Times New Roman" w:cs="Times New Roman"/>
        </w:rPr>
        <w:t>s. Por otra parte</w:t>
      </w:r>
      <w:r w:rsidR="006B0883">
        <w:rPr>
          <w:rFonts w:ascii="Times New Roman" w:hAnsi="Times New Roman" w:cs="Times New Roman"/>
        </w:rPr>
        <w:t>,</w:t>
      </w:r>
      <w:r>
        <w:rPr>
          <w:rFonts w:ascii="Times New Roman" w:hAnsi="Times New Roman" w:cs="Times New Roman"/>
        </w:rPr>
        <w:t xml:space="preserve"> </w:t>
      </w:r>
      <w:r w:rsidRPr="00C769C1">
        <w:rPr>
          <w:rFonts w:ascii="Times New Roman" w:hAnsi="Times New Roman" w:cs="Times New Roman"/>
        </w:rPr>
        <w:t xml:space="preserve">grupos como Al Qaeda o </w:t>
      </w:r>
      <w:r w:rsidR="00034351">
        <w:rPr>
          <w:rFonts w:ascii="Times New Roman" w:hAnsi="Times New Roman" w:cs="Times New Roman"/>
        </w:rPr>
        <w:t>Estado Islámico</w:t>
      </w:r>
      <w:r w:rsidRPr="00C769C1">
        <w:rPr>
          <w:rFonts w:ascii="Times New Roman" w:hAnsi="Times New Roman" w:cs="Times New Roman"/>
        </w:rPr>
        <w:t xml:space="preserve"> </w:t>
      </w:r>
      <w:r>
        <w:rPr>
          <w:rFonts w:ascii="Times New Roman" w:hAnsi="Times New Roman" w:cs="Times New Roman"/>
        </w:rPr>
        <w:t xml:space="preserve"> han sido apoyados por facciones </w:t>
      </w:r>
      <w:r w:rsidRPr="00C769C1">
        <w:rPr>
          <w:rFonts w:ascii="Times New Roman" w:hAnsi="Times New Roman" w:cs="Times New Roman"/>
        </w:rPr>
        <w:t>sunita</w:t>
      </w:r>
      <w:r>
        <w:rPr>
          <w:rFonts w:ascii="Times New Roman" w:hAnsi="Times New Roman" w:cs="Times New Roman"/>
        </w:rPr>
        <w:t>s</w:t>
      </w:r>
      <w:r w:rsidRPr="00C769C1">
        <w:rPr>
          <w:rFonts w:ascii="Times New Roman" w:hAnsi="Times New Roman" w:cs="Times New Roman"/>
        </w:rPr>
        <w:t>.</w:t>
      </w:r>
      <w:r>
        <w:rPr>
          <w:rFonts w:ascii="Times New Roman" w:hAnsi="Times New Roman" w:cs="Times New Roman"/>
        </w:rPr>
        <w:t xml:space="preserve"> </w:t>
      </w:r>
    </w:p>
    <w:p w14:paraId="3607EC76" w14:textId="4F217A9E" w:rsidR="00F94554" w:rsidRDefault="0051458F" w:rsidP="00C95BF4">
      <w:pPr>
        <w:spacing w:line="276" w:lineRule="auto"/>
        <w:jc w:val="both"/>
        <w:rPr>
          <w:rFonts w:ascii="Times New Roman" w:hAnsi="Times New Roman" w:cs="Times New Roman"/>
        </w:rPr>
      </w:pPr>
      <w:r>
        <w:rPr>
          <w:rFonts w:ascii="Times New Roman" w:hAnsi="Times New Roman" w:cs="Times New Roman"/>
        </w:rPr>
        <w:t xml:space="preserve">Sin embargo, los dos grupos tienen mucho en común; </w:t>
      </w:r>
      <w:r w:rsidRPr="0051458F">
        <w:rPr>
          <w:rFonts w:ascii="Times New Roman" w:hAnsi="Times New Roman" w:cs="Times New Roman"/>
        </w:rPr>
        <w:t>a</w:t>
      </w:r>
      <w:r w:rsidR="009E6502" w:rsidRPr="0051458F">
        <w:rPr>
          <w:rFonts w:ascii="Times New Roman" w:hAnsi="Times New Roman" w:cs="Times New Roman"/>
        </w:rPr>
        <w:t xml:space="preserve">mbos son musulmanes y se rigen por el Corán. </w:t>
      </w:r>
      <w:r w:rsidR="00B77BEF">
        <w:rPr>
          <w:rFonts w:ascii="Times New Roman" w:hAnsi="Times New Roman" w:cs="Times New Roman"/>
        </w:rPr>
        <w:t>L</w:t>
      </w:r>
      <w:r w:rsidR="00F94554" w:rsidRPr="00327A7B">
        <w:rPr>
          <w:rFonts w:ascii="Times New Roman" w:hAnsi="Times New Roman" w:cs="Times New Roman"/>
        </w:rPr>
        <w:t xml:space="preserve">as </w:t>
      </w:r>
      <w:r w:rsidR="009E6502">
        <w:rPr>
          <w:rFonts w:ascii="Times New Roman" w:hAnsi="Times New Roman" w:cs="Times New Roman"/>
        </w:rPr>
        <w:t xml:space="preserve">prácticas y </w:t>
      </w:r>
      <w:r w:rsidR="00F94554" w:rsidRPr="00327A7B">
        <w:rPr>
          <w:rFonts w:ascii="Times New Roman" w:hAnsi="Times New Roman" w:cs="Times New Roman"/>
        </w:rPr>
        <w:t xml:space="preserve">creencias de los dos grupos son </w:t>
      </w:r>
      <w:r w:rsidR="009E6502">
        <w:rPr>
          <w:rFonts w:ascii="Times New Roman" w:hAnsi="Times New Roman" w:cs="Times New Roman"/>
        </w:rPr>
        <w:t xml:space="preserve">básicamente </w:t>
      </w:r>
      <w:r w:rsidR="00F94554" w:rsidRPr="00327A7B">
        <w:rPr>
          <w:rFonts w:ascii="Times New Roman" w:hAnsi="Times New Roman" w:cs="Times New Roman"/>
        </w:rPr>
        <w:t>las mismas</w:t>
      </w:r>
      <w:r w:rsidR="009E6502">
        <w:rPr>
          <w:rFonts w:ascii="Times New Roman" w:hAnsi="Times New Roman" w:cs="Times New Roman"/>
        </w:rPr>
        <w:t xml:space="preserve"> y </w:t>
      </w:r>
      <w:r w:rsidR="00F94554" w:rsidRPr="00246E54">
        <w:rPr>
          <w:rFonts w:ascii="Times New Roman" w:hAnsi="Times New Roman" w:cs="Times New Roman"/>
        </w:rPr>
        <w:t>la mayoría de los musulmanes</w:t>
      </w:r>
      <w:r>
        <w:rPr>
          <w:rFonts w:ascii="Times New Roman" w:hAnsi="Times New Roman" w:cs="Times New Roman"/>
        </w:rPr>
        <w:t xml:space="preserve"> —ya </w:t>
      </w:r>
      <w:r w:rsidR="009E6502">
        <w:rPr>
          <w:rFonts w:ascii="Times New Roman" w:hAnsi="Times New Roman" w:cs="Times New Roman"/>
        </w:rPr>
        <w:t xml:space="preserve">sean </w:t>
      </w:r>
      <w:r w:rsidR="00F94554" w:rsidRPr="00246E54">
        <w:rPr>
          <w:rFonts w:ascii="Times New Roman" w:hAnsi="Times New Roman" w:cs="Times New Roman"/>
        </w:rPr>
        <w:t xml:space="preserve">sunitas </w:t>
      </w:r>
      <w:r w:rsidR="009E6502">
        <w:rPr>
          <w:rFonts w:ascii="Times New Roman" w:hAnsi="Times New Roman" w:cs="Times New Roman"/>
        </w:rPr>
        <w:t xml:space="preserve">o </w:t>
      </w:r>
      <w:r w:rsidR="00F94554" w:rsidRPr="00246E54">
        <w:rPr>
          <w:rFonts w:ascii="Times New Roman" w:hAnsi="Times New Roman" w:cs="Times New Roman"/>
        </w:rPr>
        <w:t>chi</w:t>
      </w:r>
      <w:r w:rsidR="009E6502">
        <w:rPr>
          <w:rFonts w:ascii="Times New Roman" w:hAnsi="Times New Roman" w:cs="Times New Roman"/>
        </w:rPr>
        <w:t>i</w:t>
      </w:r>
      <w:r w:rsidR="00F94554" w:rsidRPr="00246E54">
        <w:rPr>
          <w:rFonts w:ascii="Times New Roman" w:hAnsi="Times New Roman" w:cs="Times New Roman"/>
        </w:rPr>
        <w:t>tas</w:t>
      </w:r>
      <w:r>
        <w:rPr>
          <w:rFonts w:ascii="Times New Roman" w:hAnsi="Times New Roman" w:cs="Times New Roman"/>
        </w:rPr>
        <w:t>—</w:t>
      </w:r>
      <w:r w:rsidR="00F94554" w:rsidRPr="00246E54">
        <w:rPr>
          <w:rFonts w:ascii="Times New Roman" w:hAnsi="Times New Roman" w:cs="Times New Roman"/>
        </w:rPr>
        <w:t xml:space="preserve"> coexisten pacíficamente</w:t>
      </w:r>
      <w:r>
        <w:rPr>
          <w:rFonts w:ascii="Times New Roman" w:hAnsi="Times New Roman" w:cs="Times New Roman"/>
        </w:rPr>
        <w:t>.</w:t>
      </w:r>
      <w:r w:rsidR="009E6502">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49B44872" w14:textId="77777777" w:rsidTr="005A2B85">
        <w:tc>
          <w:tcPr>
            <w:tcW w:w="8978" w:type="dxa"/>
            <w:gridSpan w:val="2"/>
            <w:shd w:val="clear" w:color="auto" w:fill="000000" w:themeFill="text1"/>
          </w:tcPr>
          <w:p w14:paraId="19F0E600"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2A3BAC" w14:paraId="7C20F5D6" w14:textId="77777777" w:rsidTr="005A2B85">
        <w:tc>
          <w:tcPr>
            <w:tcW w:w="2518" w:type="dxa"/>
          </w:tcPr>
          <w:p w14:paraId="244C0AF8"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44D7F7F" w14:textId="0880F968" w:rsidR="002A3BAC" w:rsidRPr="000846F3" w:rsidRDefault="002A3BAC"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La diferencia sunita/chiita en la actualidad</w:t>
            </w:r>
          </w:p>
        </w:tc>
      </w:tr>
      <w:tr w:rsidR="002A3BAC" w:rsidRPr="000846F3" w14:paraId="468C5B86" w14:textId="77777777" w:rsidTr="005A2B85">
        <w:tc>
          <w:tcPr>
            <w:tcW w:w="2518" w:type="dxa"/>
          </w:tcPr>
          <w:p w14:paraId="1784169E" w14:textId="77777777" w:rsidR="002A3BAC" w:rsidRPr="000846F3" w:rsidRDefault="002A3BAC"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1647940" w14:textId="622C0E7D" w:rsidR="002A3BAC" w:rsidRPr="000846F3" w:rsidRDefault="002A3BAC" w:rsidP="00C95BF4">
            <w:pPr>
              <w:spacing w:line="276" w:lineRule="auto"/>
              <w:jc w:val="both"/>
              <w:rPr>
                <w:rFonts w:ascii="Times New Roman" w:hAnsi="Times New Roman" w:cs="Times New Roman"/>
                <w:sz w:val="24"/>
                <w:szCs w:val="24"/>
              </w:rPr>
            </w:pPr>
            <w:r w:rsidRPr="008C58E5">
              <w:rPr>
                <w:rFonts w:ascii="Times New Roman" w:hAnsi="Times New Roman" w:cs="Times New Roman"/>
              </w:rPr>
              <w:t xml:space="preserve">Hoy en día, </w:t>
            </w:r>
            <w:r>
              <w:rPr>
                <w:rFonts w:ascii="Times New Roman" w:hAnsi="Times New Roman" w:cs="Times New Roman"/>
              </w:rPr>
              <w:t xml:space="preserve">el factor </w:t>
            </w:r>
            <w:r w:rsidRPr="008C58E5">
              <w:rPr>
                <w:rFonts w:ascii="Times New Roman" w:hAnsi="Times New Roman" w:cs="Times New Roman"/>
              </w:rPr>
              <w:t xml:space="preserve">principal </w:t>
            </w:r>
            <w:r>
              <w:rPr>
                <w:rFonts w:ascii="Times New Roman" w:hAnsi="Times New Roman" w:cs="Times New Roman"/>
              </w:rPr>
              <w:t xml:space="preserve">que los diferencia </w:t>
            </w:r>
            <w:r w:rsidRPr="008C58E5">
              <w:rPr>
                <w:rFonts w:ascii="Times New Roman" w:hAnsi="Times New Roman" w:cs="Times New Roman"/>
              </w:rPr>
              <w:t xml:space="preserve">no radica en el factor religioso o étnico,  sino en </w:t>
            </w:r>
            <w:r>
              <w:rPr>
                <w:rFonts w:ascii="Times New Roman" w:hAnsi="Times New Roman" w:cs="Times New Roman"/>
              </w:rPr>
              <w:t xml:space="preserve">la forma que conciben el </w:t>
            </w:r>
            <w:r w:rsidR="00C40D7F">
              <w:rPr>
                <w:rFonts w:ascii="Times New Roman" w:hAnsi="Times New Roman" w:cs="Times New Roman"/>
              </w:rPr>
              <w:t>Estado. Mientras que</w:t>
            </w:r>
            <w:r w:rsidRPr="008C58E5">
              <w:rPr>
                <w:rFonts w:ascii="Times New Roman" w:hAnsi="Times New Roman" w:cs="Times New Roman"/>
              </w:rPr>
              <w:t xml:space="preserve"> los sunitas </w:t>
            </w:r>
            <w:r w:rsidR="00C40D7F">
              <w:rPr>
                <w:rFonts w:ascii="Times New Roman" w:hAnsi="Times New Roman" w:cs="Times New Roman"/>
              </w:rPr>
              <w:t xml:space="preserve">promueven un </w:t>
            </w:r>
            <w:r w:rsidR="00C40D7F" w:rsidRPr="008C58E5">
              <w:rPr>
                <w:rFonts w:ascii="Times New Roman" w:hAnsi="Times New Roman" w:cs="Times New Roman"/>
              </w:rPr>
              <w:t>Estado secular</w:t>
            </w:r>
            <w:r w:rsidR="00C40D7F">
              <w:rPr>
                <w:rFonts w:ascii="Times New Roman" w:hAnsi="Times New Roman" w:cs="Times New Roman"/>
              </w:rPr>
              <w:t>, es decir donde haya</w:t>
            </w:r>
            <w:r w:rsidR="00C40D7F" w:rsidRPr="008C58E5">
              <w:rPr>
                <w:rFonts w:ascii="Times New Roman" w:hAnsi="Times New Roman" w:cs="Times New Roman"/>
              </w:rPr>
              <w:t xml:space="preserve"> </w:t>
            </w:r>
            <w:r w:rsidRPr="008C58E5">
              <w:rPr>
                <w:rFonts w:ascii="Times New Roman" w:hAnsi="Times New Roman" w:cs="Times New Roman"/>
              </w:rPr>
              <w:t>separación entre el Estado y la religión</w:t>
            </w:r>
            <w:r w:rsidR="00C40D7F">
              <w:rPr>
                <w:rFonts w:ascii="Times New Roman" w:hAnsi="Times New Roman" w:cs="Times New Roman"/>
              </w:rPr>
              <w:t>;</w:t>
            </w:r>
            <w:r w:rsidRPr="008C58E5">
              <w:rPr>
                <w:rFonts w:ascii="Times New Roman" w:hAnsi="Times New Roman" w:cs="Times New Roman"/>
              </w:rPr>
              <w:t xml:space="preserve"> </w:t>
            </w:r>
            <w:r w:rsidR="00C40D7F">
              <w:rPr>
                <w:rFonts w:ascii="Times New Roman" w:hAnsi="Times New Roman" w:cs="Times New Roman"/>
              </w:rPr>
              <w:t xml:space="preserve">los chiitas promueven un Estado teocrático, es decir, </w:t>
            </w:r>
            <w:r>
              <w:rPr>
                <w:rFonts w:ascii="Times New Roman" w:hAnsi="Times New Roman" w:cs="Times New Roman"/>
              </w:rPr>
              <w:t xml:space="preserve">aquel </w:t>
            </w:r>
            <w:r w:rsidR="00C40D7F">
              <w:rPr>
                <w:rFonts w:ascii="Times New Roman" w:hAnsi="Times New Roman" w:cs="Times New Roman"/>
              </w:rPr>
              <w:t xml:space="preserve">donde </w:t>
            </w:r>
            <w:r w:rsidRPr="008C58E5">
              <w:rPr>
                <w:rFonts w:ascii="Times New Roman" w:hAnsi="Times New Roman" w:cs="Times New Roman"/>
              </w:rPr>
              <w:t>converge</w:t>
            </w:r>
            <w:r w:rsidR="00C40D7F">
              <w:rPr>
                <w:rFonts w:ascii="Times New Roman" w:hAnsi="Times New Roman" w:cs="Times New Roman"/>
              </w:rPr>
              <w:t xml:space="preserve"> la fe con el proyecto político.</w:t>
            </w:r>
          </w:p>
        </w:tc>
      </w:tr>
    </w:tbl>
    <w:p w14:paraId="56ECCFF0" w14:textId="77777777" w:rsidR="002A3BAC" w:rsidRDefault="002A3BAC" w:rsidP="00C95BF4">
      <w:pPr>
        <w:spacing w:line="276" w:lineRule="auto"/>
        <w:jc w:val="both"/>
        <w:rPr>
          <w:rFonts w:ascii="Times New Roman" w:hAnsi="Times New Roman" w:cs="Times New Roman"/>
          <w:b/>
        </w:rPr>
      </w:pPr>
    </w:p>
    <w:p w14:paraId="543C5F1A" w14:textId="5E599F3C" w:rsidR="00A25208" w:rsidRDefault="00453D56" w:rsidP="00C95BF4">
      <w:pPr>
        <w:spacing w:line="276" w:lineRule="auto"/>
        <w:jc w:val="both"/>
        <w:rPr>
          <w:rFonts w:ascii="Times New Roman" w:hAnsi="Times New Roman" w:cs="Times New Roman"/>
        </w:rPr>
      </w:pPr>
      <w:r>
        <w:rPr>
          <w:rFonts w:ascii="Times New Roman" w:hAnsi="Times New Roman" w:cs="Times New Roman"/>
          <w:b/>
        </w:rPr>
        <w:t xml:space="preserve">3.5.1 </w:t>
      </w:r>
      <w:r w:rsidR="00286376" w:rsidRPr="00A25208">
        <w:rPr>
          <w:rFonts w:ascii="Times New Roman" w:hAnsi="Times New Roman" w:cs="Times New Roman"/>
          <w:b/>
        </w:rPr>
        <w:t>Chiitas</w:t>
      </w:r>
      <w:r w:rsidR="00A25208">
        <w:rPr>
          <w:rFonts w:ascii="Times New Roman" w:hAnsi="Times New Roman" w:cs="Times New Roman"/>
        </w:rPr>
        <w:t xml:space="preserve"> </w:t>
      </w:r>
    </w:p>
    <w:p w14:paraId="722AC8CE" w14:textId="2A7FB4D9" w:rsidR="00C769C1" w:rsidRDefault="00CD3B86" w:rsidP="00C95BF4">
      <w:pPr>
        <w:spacing w:line="276" w:lineRule="auto"/>
        <w:jc w:val="both"/>
        <w:rPr>
          <w:rFonts w:ascii="Times New Roman" w:hAnsi="Times New Roman" w:cs="Times New Roman"/>
        </w:rPr>
      </w:pPr>
      <w:r>
        <w:rPr>
          <w:rFonts w:ascii="Times New Roman" w:hAnsi="Times New Roman" w:cs="Times New Roman"/>
        </w:rPr>
        <w:t>Los chiitas c</w:t>
      </w:r>
      <w:r w:rsidR="00413EBF">
        <w:rPr>
          <w:rFonts w:ascii="Times New Roman" w:hAnsi="Times New Roman" w:cs="Times New Roman"/>
        </w:rPr>
        <w:t xml:space="preserve">onstituyen </w:t>
      </w:r>
      <w:r w:rsidR="008C58E5">
        <w:rPr>
          <w:rFonts w:ascii="Times New Roman" w:hAnsi="Times New Roman" w:cs="Times New Roman"/>
        </w:rPr>
        <w:t xml:space="preserve">aproximadamente el </w:t>
      </w:r>
      <w:r w:rsidR="00C769C1" w:rsidRPr="00413EBF">
        <w:rPr>
          <w:rFonts w:ascii="Times New Roman" w:hAnsi="Times New Roman" w:cs="Times New Roman"/>
        </w:rPr>
        <w:t>15 % de los musulmanes</w:t>
      </w:r>
      <w:r w:rsidR="00413EBF">
        <w:rPr>
          <w:rFonts w:ascii="Times New Roman" w:hAnsi="Times New Roman" w:cs="Times New Roman"/>
        </w:rPr>
        <w:t>.</w:t>
      </w:r>
      <w:r w:rsidR="00C769C1" w:rsidRPr="00413EBF">
        <w:rPr>
          <w:rFonts w:ascii="Times New Roman" w:hAnsi="Times New Roman" w:cs="Times New Roman"/>
        </w:rPr>
        <w:t xml:space="preserve"> </w:t>
      </w:r>
      <w:r w:rsidR="008C58E5">
        <w:rPr>
          <w:rFonts w:ascii="Times New Roman" w:hAnsi="Times New Roman" w:cs="Times New Roman"/>
        </w:rPr>
        <w:t xml:space="preserve">Son </w:t>
      </w:r>
      <w:r w:rsidR="00246E54" w:rsidRPr="00F30760">
        <w:rPr>
          <w:rFonts w:ascii="Times New Roman" w:hAnsi="Times New Roman" w:cs="Times New Roman"/>
        </w:rPr>
        <w:t xml:space="preserve">mayoría en </w:t>
      </w:r>
      <w:r w:rsidR="004D6ACC" w:rsidRPr="00F30760">
        <w:rPr>
          <w:rFonts w:ascii="Times New Roman" w:hAnsi="Times New Roman" w:cs="Times New Roman"/>
        </w:rPr>
        <w:t>Irá</w:t>
      </w:r>
      <w:r w:rsidR="004D6ACC">
        <w:rPr>
          <w:rFonts w:ascii="Times New Roman" w:hAnsi="Times New Roman" w:cs="Times New Roman"/>
        </w:rPr>
        <w:t xml:space="preserve">n, </w:t>
      </w:r>
      <w:r w:rsidR="008C58E5">
        <w:rPr>
          <w:rFonts w:ascii="Times New Roman" w:hAnsi="Times New Roman" w:cs="Times New Roman"/>
        </w:rPr>
        <w:t xml:space="preserve">su </w:t>
      </w:r>
      <w:r w:rsidR="008C58E5">
        <w:rPr>
          <w:rFonts w:ascii="Times New Roman" w:hAnsi="Times New Roman" w:cs="Times New Roman"/>
          <w:lang w:val="es-CO"/>
        </w:rPr>
        <w:t>centro demográfico y político</w:t>
      </w:r>
      <w:r w:rsidR="00F30760">
        <w:rPr>
          <w:rFonts w:ascii="Times New Roman" w:hAnsi="Times New Roman" w:cs="Times New Roman"/>
          <w:lang w:val="es-CO"/>
        </w:rPr>
        <w:t xml:space="preserve">. También son mayoría en </w:t>
      </w:r>
      <w:r w:rsidR="00B77BEF">
        <w:rPr>
          <w:rFonts w:ascii="Times New Roman" w:hAnsi="Times New Roman" w:cs="Times New Roman"/>
          <w:lang w:val="es-CO"/>
        </w:rPr>
        <w:t>Irak</w:t>
      </w:r>
      <w:r w:rsidR="00F30760">
        <w:rPr>
          <w:rFonts w:ascii="Times New Roman" w:hAnsi="Times New Roman" w:cs="Times New Roman"/>
          <w:lang w:val="es-CO"/>
        </w:rPr>
        <w:t xml:space="preserve">, </w:t>
      </w:r>
      <w:r w:rsidR="00246E54" w:rsidRPr="00F30760">
        <w:rPr>
          <w:rFonts w:ascii="Times New Roman" w:hAnsi="Times New Roman" w:cs="Times New Roman"/>
        </w:rPr>
        <w:t xml:space="preserve">Kuwait y </w:t>
      </w:r>
      <w:r w:rsidR="00B77BEF" w:rsidRPr="00F30760">
        <w:rPr>
          <w:rFonts w:ascii="Times New Roman" w:hAnsi="Times New Roman" w:cs="Times New Roman"/>
        </w:rPr>
        <w:t xml:space="preserve">Azerbaiyán. </w:t>
      </w:r>
      <w:r w:rsidR="00F30760">
        <w:rPr>
          <w:rFonts w:ascii="Times New Roman" w:hAnsi="Times New Roman" w:cs="Times New Roman"/>
        </w:rPr>
        <w:t>Un p</w:t>
      </w:r>
      <w:r w:rsidR="00C769C1" w:rsidRPr="00F30760">
        <w:rPr>
          <w:rFonts w:ascii="Times New Roman" w:hAnsi="Times New Roman" w:cs="Times New Roman"/>
        </w:rPr>
        <w:t xml:space="preserve">aís con predominio </w:t>
      </w:r>
      <w:r w:rsidR="00B77BEF" w:rsidRPr="00F30760">
        <w:rPr>
          <w:rFonts w:ascii="Times New Roman" w:hAnsi="Times New Roman" w:cs="Times New Roman"/>
        </w:rPr>
        <w:t>chiita</w:t>
      </w:r>
      <w:r w:rsidR="00C769C1" w:rsidRPr="00F30760">
        <w:rPr>
          <w:rFonts w:ascii="Times New Roman" w:hAnsi="Times New Roman" w:cs="Times New Roman"/>
        </w:rPr>
        <w:t xml:space="preserve"> y gobierno sunita </w:t>
      </w:r>
      <w:r w:rsidR="00F30760">
        <w:rPr>
          <w:rFonts w:ascii="Times New Roman" w:hAnsi="Times New Roman" w:cs="Times New Roman"/>
        </w:rPr>
        <w:t xml:space="preserve">es </w:t>
      </w:r>
      <w:r w:rsidR="00C769C1" w:rsidRPr="00F30760">
        <w:rPr>
          <w:rFonts w:ascii="Times New Roman" w:hAnsi="Times New Roman" w:cs="Times New Roman"/>
        </w:rPr>
        <w:t>Bahréin</w:t>
      </w:r>
      <w:r w:rsidR="00F30760" w:rsidRPr="00F30760">
        <w:rPr>
          <w:rFonts w:ascii="Times New Roman" w:hAnsi="Times New Roman" w:cs="Times New Roman"/>
        </w:rPr>
        <w:t xml:space="preserve">. </w:t>
      </w:r>
      <w:r w:rsidR="00F30760">
        <w:rPr>
          <w:rFonts w:ascii="Times New Roman" w:hAnsi="Times New Roman" w:cs="Times New Roman"/>
        </w:rPr>
        <w:t xml:space="preserve">También existen </w:t>
      </w:r>
      <w:r w:rsidR="00F30760" w:rsidRPr="00F30760">
        <w:rPr>
          <w:rFonts w:ascii="Times New Roman" w:hAnsi="Times New Roman" w:cs="Times New Roman"/>
        </w:rPr>
        <w:t>importantes minorías en Yemen</w:t>
      </w:r>
      <w:r w:rsidR="00F30760">
        <w:rPr>
          <w:rFonts w:ascii="Times New Roman" w:hAnsi="Times New Roman" w:cs="Times New Roman"/>
        </w:rPr>
        <w:t xml:space="preserve">, </w:t>
      </w:r>
      <w:r w:rsidR="00F30760" w:rsidRPr="00F30760">
        <w:rPr>
          <w:rFonts w:ascii="Times New Roman" w:hAnsi="Times New Roman" w:cs="Times New Roman"/>
        </w:rPr>
        <w:t>Líbano, Pakistán, Afganistán</w:t>
      </w:r>
      <w:r w:rsidR="00F30760">
        <w:rPr>
          <w:rFonts w:ascii="Times New Roman" w:hAnsi="Times New Roman" w:cs="Times New Roman"/>
        </w:rPr>
        <w:t xml:space="preserve">, </w:t>
      </w:r>
      <w:r w:rsidR="00F30760" w:rsidRPr="00F30760">
        <w:rPr>
          <w:rFonts w:ascii="Times New Roman" w:hAnsi="Times New Roman" w:cs="Times New Roman"/>
        </w:rPr>
        <w:t>Arabia Saudita</w:t>
      </w:r>
      <w:r w:rsidR="00F30760">
        <w:rPr>
          <w:rFonts w:ascii="Times New Roman" w:hAnsi="Times New Roman" w:cs="Times New Roman"/>
        </w:rPr>
        <w:t xml:space="preserve"> y </w:t>
      </w:r>
      <w:r w:rsidR="008C58E5">
        <w:rPr>
          <w:rFonts w:ascii="Times New Roman" w:hAnsi="Times New Roman" w:cs="Times New Roman"/>
        </w:rPr>
        <w:t>Siria.</w:t>
      </w:r>
    </w:p>
    <w:p w14:paraId="1D5E5819" w14:textId="20D16318" w:rsidR="00413EBF" w:rsidRPr="008A4799" w:rsidRDefault="00B77BEF" w:rsidP="00C95BF4">
      <w:pPr>
        <w:spacing w:line="276" w:lineRule="auto"/>
        <w:jc w:val="both"/>
        <w:rPr>
          <w:rFonts w:ascii="Times New Roman" w:hAnsi="Times New Roman" w:cs="Times New Roman"/>
        </w:rPr>
      </w:pPr>
      <w:r>
        <w:rPr>
          <w:rFonts w:ascii="Times New Roman" w:hAnsi="Times New Roman" w:cs="Times New Roman"/>
        </w:rPr>
        <w:t xml:space="preserve">Los chiitas </w:t>
      </w:r>
      <w:r w:rsidR="008C58E5">
        <w:rPr>
          <w:rFonts w:ascii="Times New Roman" w:hAnsi="Times New Roman" w:cs="Times New Roman"/>
        </w:rPr>
        <w:t xml:space="preserve">gobiernan en </w:t>
      </w:r>
      <w:r w:rsidR="00C769C1" w:rsidRPr="00F30760">
        <w:rPr>
          <w:rFonts w:ascii="Times New Roman" w:hAnsi="Times New Roman" w:cs="Times New Roman"/>
        </w:rPr>
        <w:t>potencias regionales</w:t>
      </w:r>
      <w:r>
        <w:rPr>
          <w:rFonts w:ascii="Times New Roman" w:hAnsi="Times New Roman" w:cs="Times New Roman"/>
        </w:rPr>
        <w:t xml:space="preserve">, tales </w:t>
      </w:r>
      <w:r w:rsidR="00C769C1" w:rsidRPr="00F30760">
        <w:rPr>
          <w:rFonts w:ascii="Times New Roman" w:hAnsi="Times New Roman" w:cs="Times New Roman"/>
        </w:rPr>
        <w:t>como Irán e Irak</w:t>
      </w:r>
      <w:r>
        <w:rPr>
          <w:rFonts w:ascii="Times New Roman" w:hAnsi="Times New Roman" w:cs="Times New Roman"/>
        </w:rPr>
        <w:t>. As</w:t>
      </w:r>
      <w:r w:rsidR="00CD3B86">
        <w:rPr>
          <w:rFonts w:ascii="Times New Roman" w:hAnsi="Times New Roman" w:cs="Times New Roman"/>
        </w:rPr>
        <w:t>i</w:t>
      </w:r>
      <w:r>
        <w:rPr>
          <w:rFonts w:ascii="Times New Roman" w:hAnsi="Times New Roman" w:cs="Times New Roman"/>
        </w:rPr>
        <w:t>mismo</w:t>
      </w:r>
      <w:r w:rsidR="00C769C1" w:rsidRPr="00F30760">
        <w:rPr>
          <w:rFonts w:ascii="Times New Roman" w:hAnsi="Times New Roman" w:cs="Times New Roman"/>
        </w:rPr>
        <w:t xml:space="preserve"> </w:t>
      </w:r>
      <w:r>
        <w:rPr>
          <w:rFonts w:ascii="Times New Roman" w:hAnsi="Times New Roman" w:cs="Times New Roman"/>
        </w:rPr>
        <w:t xml:space="preserve">controlan regiones </w:t>
      </w:r>
      <w:r w:rsidR="00C769C1" w:rsidRPr="00F30760">
        <w:rPr>
          <w:rFonts w:ascii="Times New Roman" w:hAnsi="Times New Roman" w:cs="Times New Roman"/>
        </w:rPr>
        <w:t>ric</w:t>
      </w:r>
      <w:r>
        <w:rPr>
          <w:rFonts w:ascii="Times New Roman" w:hAnsi="Times New Roman" w:cs="Times New Roman"/>
        </w:rPr>
        <w:t>a</w:t>
      </w:r>
      <w:r w:rsidR="00C769C1" w:rsidRPr="00F30760">
        <w:rPr>
          <w:rFonts w:ascii="Times New Roman" w:hAnsi="Times New Roman" w:cs="Times New Roman"/>
        </w:rPr>
        <w:t>s en combustibles como Azerbaiyán y Bahréin</w:t>
      </w:r>
      <w:r w:rsidR="00F30760" w:rsidRPr="00F30760">
        <w:rPr>
          <w:rFonts w:ascii="Times New Roman" w:hAnsi="Times New Roman" w:cs="Times New Roman"/>
        </w:rPr>
        <w:t xml:space="preserve">. </w:t>
      </w:r>
      <w:r w:rsidR="008C58E5">
        <w:rPr>
          <w:rFonts w:ascii="Times New Roman" w:hAnsi="Times New Roman" w:cs="Times New Roman"/>
        </w:rPr>
        <w:t>L</w:t>
      </w:r>
      <w:r w:rsidR="00F30760" w:rsidRPr="00F30760">
        <w:rPr>
          <w:rFonts w:ascii="Times New Roman" w:hAnsi="Times New Roman" w:cs="Times New Roman"/>
        </w:rPr>
        <w:t xml:space="preserve">os </w:t>
      </w:r>
      <w:r w:rsidR="009B3DF0" w:rsidRPr="00F30760">
        <w:rPr>
          <w:rFonts w:ascii="Times New Roman" w:hAnsi="Times New Roman" w:cs="Times New Roman"/>
        </w:rPr>
        <w:t xml:space="preserve">campos petroleros más grandes </w:t>
      </w:r>
      <w:r w:rsidR="00C769C1" w:rsidRPr="00F30760">
        <w:rPr>
          <w:rFonts w:ascii="Times New Roman" w:hAnsi="Times New Roman" w:cs="Times New Roman"/>
        </w:rPr>
        <w:t xml:space="preserve">de Irak </w:t>
      </w:r>
      <w:r w:rsidR="009B3DF0" w:rsidRPr="00F30760">
        <w:rPr>
          <w:rFonts w:ascii="Times New Roman" w:hAnsi="Times New Roman" w:cs="Times New Roman"/>
        </w:rPr>
        <w:t xml:space="preserve">se encuentran en </w:t>
      </w:r>
      <w:r w:rsidR="00413EBF">
        <w:rPr>
          <w:rFonts w:ascii="Times New Roman" w:hAnsi="Times New Roman" w:cs="Times New Roman"/>
        </w:rPr>
        <w:t>zonas chiitas, y hay más de dos millones de “</w:t>
      </w:r>
      <w:r w:rsidR="00413EBF" w:rsidRPr="002A3BAC">
        <w:rPr>
          <w:rFonts w:ascii="Times New Roman" w:hAnsi="Times New Roman" w:cs="Times New Roman"/>
          <w:b/>
          <w:i/>
        </w:rPr>
        <w:t>twelvers</w:t>
      </w:r>
      <w:r w:rsidR="00413EBF">
        <w:rPr>
          <w:rFonts w:ascii="Times New Roman" w:hAnsi="Times New Roman" w:cs="Times New Roman"/>
        </w:rPr>
        <w:t>”</w:t>
      </w:r>
      <w:r w:rsidR="00413EBF" w:rsidRPr="008A4799">
        <w:rPr>
          <w:rFonts w:ascii="Times New Roman" w:hAnsi="Times New Roman" w:cs="Times New Roman"/>
        </w:rPr>
        <w:t xml:space="preserve"> </w:t>
      </w:r>
      <w:r w:rsidRPr="008A4799">
        <w:rPr>
          <w:rFonts w:ascii="Times New Roman" w:hAnsi="Times New Roman" w:cs="Times New Roman"/>
        </w:rPr>
        <w:t>chiitas</w:t>
      </w:r>
      <w:r w:rsidR="00413EBF" w:rsidRPr="008A4799">
        <w:rPr>
          <w:rFonts w:ascii="Times New Roman" w:hAnsi="Times New Roman" w:cs="Times New Roman"/>
        </w:rPr>
        <w:t xml:space="preserve"> en</w:t>
      </w:r>
      <w:r>
        <w:rPr>
          <w:rFonts w:ascii="Times New Roman" w:hAnsi="Times New Roman" w:cs="Times New Roman"/>
        </w:rPr>
        <w:t xml:space="preserve"> las regiones </w:t>
      </w:r>
      <w:r w:rsidR="00413EBF" w:rsidRPr="008A4799">
        <w:rPr>
          <w:rFonts w:ascii="Times New Roman" w:hAnsi="Times New Roman" w:cs="Times New Roman"/>
        </w:rPr>
        <w:t>rica</w:t>
      </w:r>
      <w:r>
        <w:rPr>
          <w:rFonts w:ascii="Times New Roman" w:hAnsi="Times New Roman" w:cs="Times New Roman"/>
        </w:rPr>
        <w:t>s</w:t>
      </w:r>
      <w:r w:rsidR="00413EBF" w:rsidRPr="008A4799">
        <w:rPr>
          <w:rFonts w:ascii="Times New Roman" w:hAnsi="Times New Roman" w:cs="Times New Roman"/>
        </w:rPr>
        <w:t xml:space="preserve"> en petróleo</w:t>
      </w:r>
      <w:r w:rsidR="008C58E5">
        <w:rPr>
          <w:rFonts w:ascii="Times New Roman" w:hAnsi="Times New Roman" w:cs="Times New Roman"/>
        </w:rPr>
        <w:t xml:space="preserve"> de Arabia Saudita.</w:t>
      </w:r>
      <w:r w:rsidR="00413EBF"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5DCBFA90" w14:textId="77777777" w:rsidTr="005A2B85">
        <w:tc>
          <w:tcPr>
            <w:tcW w:w="8978" w:type="dxa"/>
            <w:gridSpan w:val="2"/>
            <w:shd w:val="clear" w:color="auto" w:fill="000000" w:themeFill="text1"/>
          </w:tcPr>
          <w:p w14:paraId="6AF54103"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B88B427" w14:textId="77777777" w:rsidTr="005A2B85">
        <w:tc>
          <w:tcPr>
            <w:tcW w:w="2518" w:type="dxa"/>
          </w:tcPr>
          <w:p w14:paraId="7558447F"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648A256" w14:textId="2C7739F1" w:rsidR="002A3BAC" w:rsidRPr="000846F3" w:rsidRDefault="002A3BAC" w:rsidP="00C95BF4">
            <w:pPr>
              <w:spacing w:line="276" w:lineRule="auto"/>
              <w:jc w:val="both"/>
              <w:rPr>
                <w:rFonts w:ascii="Times New Roman" w:hAnsi="Times New Roman" w:cs="Times New Roman"/>
                <w:b/>
                <w:sz w:val="24"/>
                <w:szCs w:val="24"/>
              </w:rPr>
            </w:pPr>
            <w:r>
              <w:rPr>
                <w:rFonts w:ascii="Times New Roman" w:hAnsi="Times New Roman" w:cs="Times New Roman"/>
              </w:rPr>
              <w:t>D</w:t>
            </w:r>
            <w:r w:rsidRPr="009B3DF0">
              <w:rPr>
                <w:rFonts w:ascii="Times New Roman" w:hAnsi="Times New Roman" w:cs="Times New Roman"/>
              </w:rPr>
              <w:t xml:space="preserve">urante el régimen de Saddam Hussein </w:t>
            </w:r>
            <w:r>
              <w:rPr>
                <w:rFonts w:ascii="Times New Roman" w:hAnsi="Times New Roman" w:cs="Times New Roman"/>
              </w:rPr>
              <w:t>(</w:t>
            </w:r>
            <w:r w:rsidRPr="009B3DF0">
              <w:rPr>
                <w:rFonts w:ascii="Times New Roman" w:hAnsi="Times New Roman" w:cs="Times New Roman"/>
              </w:rPr>
              <w:t>1979</w:t>
            </w:r>
            <w:r w:rsidR="00651F3E">
              <w:rPr>
                <w:rFonts w:ascii="Times New Roman" w:hAnsi="Times New Roman" w:cs="Times New Roman"/>
              </w:rPr>
              <w:t>-</w:t>
            </w:r>
            <w:r w:rsidRPr="009B3DF0">
              <w:rPr>
                <w:rFonts w:ascii="Times New Roman" w:hAnsi="Times New Roman" w:cs="Times New Roman"/>
              </w:rPr>
              <w:t>2003</w:t>
            </w:r>
            <w:r>
              <w:rPr>
                <w:rFonts w:ascii="Times New Roman" w:hAnsi="Times New Roman" w:cs="Times New Roman"/>
              </w:rPr>
              <w:t xml:space="preserve">), quien era </w:t>
            </w:r>
            <w:r w:rsidRPr="009B3DF0">
              <w:rPr>
                <w:rFonts w:ascii="Times New Roman" w:hAnsi="Times New Roman" w:cs="Times New Roman"/>
              </w:rPr>
              <w:t>sunita</w:t>
            </w:r>
            <w:r>
              <w:rPr>
                <w:rFonts w:ascii="Times New Roman" w:hAnsi="Times New Roman" w:cs="Times New Roman"/>
              </w:rPr>
              <w:t xml:space="preserve">, los chiitas </w:t>
            </w:r>
            <w:r w:rsidRPr="009B3DF0">
              <w:rPr>
                <w:rFonts w:ascii="Times New Roman" w:hAnsi="Times New Roman" w:cs="Times New Roman"/>
              </w:rPr>
              <w:t xml:space="preserve">fueron reprimidos </w:t>
            </w:r>
            <w:r w:rsidR="00651F3E">
              <w:rPr>
                <w:rFonts w:ascii="Times New Roman" w:hAnsi="Times New Roman" w:cs="Times New Roman"/>
              </w:rPr>
              <w:t>en Irak.</w:t>
            </w:r>
            <w:r>
              <w:rPr>
                <w:rFonts w:ascii="Times New Roman" w:hAnsi="Times New Roman" w:cs="Times New Roman"/>
              </w:rPr>
              <w:t xml:space="preserve"> </w:t>
            </w:r>
            <w:r w:rsidRPr="009B3DF0">
              <w:rPr>
                <w:rFonts w:ascii="Times New Roman" w:hAnsi="Times New Roman" w:cs="Times New Roman"/>
              </w:rPr>
              <w:t>Actualmente, los chiitas están en el poder</w:t>
            </w:r>
            <w:r>
              <w:rPr>
                <w:rFonts w:ascii="Times New Roman" w:hAnsi="Times New Roman" w:cs="Times New Roman"/>
              </w:rPr>
              <w:t xml:space="preserve"> y </w:t>
            </w:r>
            <w:commentRangeStart w:id="24"/>
            <w:r>
              <w:rPr>
                <w:rFonts w:ascii="Times New Roman" w:hAnsi="Times New Roman" w:cs="Times New Roman"/>
              </w:rPr>
              <w:t xml:space="preserve">ahora </w:t>
            </w:r>
            <w:commentRangeEnd w:id="24"/>
            <w:r w:rsidR="00651F3E">
              <w:rPr>
                <w:rStyle w:val="Refdecomentario"/>
                <w:rFonts w:ascii="Calibri" w:eastAsia="Calibri" w:hAnsi="Calibri" w:cs="Times New Roman"/>
              </w:rPr>
              <w:commentReference w:id="24"/>
            </w:r>
            <w:r w:rsidRPr="009B3DF0">
              <w:rPr>
                <w:rFonts w:ascii="Times New Roman" w:hAnsi="Times New Roman" w:cs="Times New Roman"/>
              </w:rPr>
              <w:t>margina</w:t>
            </w:r>
            <w:r>
              <w:rPr>
                <w:rFonts w:ascii="Times New Roman" w:hAnsi="Times New Roman" w:cs="Times New Roman"/>
              </w:rPr>
              <w:t>n</w:t>
            </w:r>
            <w:r w:rsidRPr="009B3DF0">
              <w:rPr>
                <w:rFonts w:ascii="Times New Roman" w:hAnsi="Times New Roman" w:cs="Times New Roman"/>
              </w:rPr>
              <w:t xml:space="preserve"> a los sunitas, </w:t>
            </w:r>
            <w:r>
              <w:rPr>
                <w:rFonts w:ascii="Times New Roman" w:hAnsi="Times New Roman" w:cs="Times New Roman"/>
              </w:rPr>
              <w:t xml:space="preserve">incluso </w:t>
            </w:r>
            <w:r w:rsidRPr="009B3DF0">
              <w:rPr>
                <w:rFonts w:ascii="Times New Roman" w:hAnsi="Times New Roman" w:cs="Times New Roman"/>
              </w:rPr>
              <w:t>utiliza</w:t>
            </w:r>
            <w:r>
              <w:rPr>
                <w:rFonts w:ascii="Times New Roman" w:hAnsi="Times New Roman" w:cs="Times New Roman"/>
              </w:rPr>
              <w:t>ndo</w:t>
            </w:r>
            <w:r w:rsidRPr="009B3DF0">
              <w:rPr>
                <w:rFonts w:ascii="Times New Roman" w:hAnsi="Times New Roman" w:cs="Times New Roman"/>
              </w:rPr>
              <w:t xml:space="preserve"> las f</w:t>
            </w:r>
            <w:r>
              <w:rPr>
                <w:rFonts w:ascii="Times New Roman" w:hAnsi="Times New Roman" w:cs="Times New Roman"/>
              </w:rPr>
              <w:t>uerzas de seguridad para ello</w:t>
            </w:r>
            <w:r w:rsidR="005D3A9B">
              <w:rPr>
                <w:rFonts w:ascii="Times New Roman" w:hAnsi="Times New Roman" w:cs="Times New Roman"/>
              </w:rPr>
              <w:t xml:space="preserve"> [</w:t>
            </w:r>
            <w:hyperlink r:id="rId49"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Pr="009B3DF0">
              <w:rPr>
                <w:rFonts w:ascii="Times New Roman" w:hAnsi="Times New Roman" w:cs="Times New Roman"/>
              </w:rPr>
              <w:t>.</w:t>
            </w:r>
          </w:p>
        </w:tc>
      </w:tr>
    </w:tbl>
    <w:p w14:paraId="20878504" w14:textId="77777777" w:rsidR="002A3BAC" w:rsidRDefault="002A3BAC" w:rsidP="00C95BF4">
      <w:pPr>
        <w:spacing w:line="276" w:lineRule="auto"/>
        <w:jc w:val="both"/>
        <w:rPr>
          <w:rFonts w:ascii="Times New Roman" w:hAnsi="Times New Roman" w:cs="Times New Roman"/>
        </w:rPr>
      </w:pPr>
    </w:p>
    <w:p w14:paraId="6989E1CD" w14:textId="0DA6FF89" w:rsidR="007F385C" w:rsidRDefault="00B77BEF" w:rsidP="00C95BF4">
      <w:pPr>
        <w:spacing w:line="276" w:lineRule="auto"/>
        <w:jc w:val="both"/>
        <w:rPr>
          <w:rFonts w:ascii="Times New Roman" w:hAnsi="Times New Roman" w:cs="Times New Roman"/>
        </w:rPr>
      </w:pPr>
      <w:r>
        <w:rPr>
          <w:rFonts w:ascii="Times New Roman" w:hAnsi="Times New Roman" w:cs="Times New Roman"/>
        </w:rPr>
        <w:t>La particularidad religiosa de los chiitas</w:t>
      </w:r>
      <w:r w:rsidR="008C58E5">
        <w:rPr>
          <w:rFonts w:ascii="Times New Roman" w:hAnsi="Times New Roman" w:cs="Times New Roman"/>
        </w:rPr>
        <w:t xml:space="preserve"> radica en </w:t>
      </w:r>
      <w:r>
        <w:rPr>
          <w:rFonts w:ascii="Times New Roman" w:hAnsi="Times New Roman" w:cs="Times New Roman"/>
        </w:rPr>
        <w:t xml:space="preserve">la importancia </w:t>
      </w:r>
      <w:r w:rsidR="008C58E5">
        <w:rPr>
          <w:rFonts w:ascii="Times New Roman" w:hAnsi="Times New Roman" w:cs="Times New Roman"/>
        </w:rPr>
        <w:t xml:space="preserve">de sus líderes espirituales, </w:t>
      </w:r>
      <w:r>
        <w:rPr>
          <w:rFonts w:ascii="Times New Roman" w:hAnsi="Times New Roman" w:cs="Times New Roman"/>
        </w:rPr>
        <w:t>quien</w:t>
      </w:r>
      <w:r w:rsidR="008C58E5">
        <w:rPr>
          <w:rFonts w:ascii="Times New Roman" w:hAnsi="Times New Roman" w:cs="Times New Roman"/>
        </w:rPr>
        <w:t>es</w:t>
      </w:r>
      <w:r>
        <w:rPr>
          <w:rFonts w:ascii="Times New Roman" w:hAnsi="Times New Roman" w:cs="Times New Roman"/>
        </w:rPr>
        <w:t xml:space="preserve"> </w:t>
      </w:r>
      <w:r w:rsidR="008C58E5">
        <w:rPr>
          <w:rFonts w:ascii="Times New Roman" w:hAnsi="Times New Roman" w:cs="Times New Roman"/>
        </w:rPr>
        <w:t xml:space="preserve">poseen </w:t>
      </w:r>
      <w:r w:rsidR="00413EBF" w:rsidRPr="00413EBF">
        <w:rPr>
          <w:rFonts w:ascii="Times New Roman" w:hAnsi="Times New Roman" w:cs="Times New Roman"/>
        </w:rPr>
        <w:t>poderes ejecutivos en el Estado</w:t>
      </w:r>
      <w:r w:rsidR="008C58E5">
        <w:rPr>
          <w:rFonts w:ascii="Times New Roman" w:hAnsi="Times New Roman" w:cs="Times New Roman"/>
        </w:rPr>
        <w:t xml:space="preserve"> y además son los responsables de l</w:t>
      </w:r>
      <w:r w:rsidR="008C58E5" w:rsidRPr="007F385C">
        <w:rPr>
          <w:rFonts w:ascii="Times New Roman" w:hAnsi="Times New Roman" w:cs="Times New Roman"/>
        </w:rPr>
        <w:t>a cor</w:t>
      </w:r>
      <w:r w:rsidR="008C58E5">
        <w:rPr>
          <w:rFonts w:ascii="Times New Roman" w:hAnsi="Times New Roman" w:cs="Times New Roman"/>
        </w:rPr>
        <w:t xml:space="preserve">recta interpretación del Corán y deben demostrar </w:t>
      </w:r>
      <w:r w:rsidR="00246E54" w:rsidRPr="007F385C">
        <w:rPr>
          <w:rFonts w:ascii="Times New Roman" w:hAnsi="Times New Roman" w:cs="Times New Roman"/>
        </w:rPr>
        <w:t xml:space="preserve">un conocimiento perfecto de la </w:t>
      </w:r>
      <w:r w:rsidR="008C58E5">
        <w:rPr>
          <w:rFonts w:ascii="Times New Roman" w:hAnsi="Times New Roman" w:cs="Times New Roman"/>
        </w:rPr>
        <w:t>l</w:t>
      </w:r>
      <w:r w:rsidR="00246E54" w:rsidRPr="007F385C">
        <w:rPr>
          <w:rFonts w:ascii="Times New Roman" w:hAnsi="Times New Roman" w:cs="Times New Roman"/>
        </w:rPr>
        <w:t>ey</w:t>
      </w:r>
      <w:r>
        <w:rPr>
          <w:rFonts w:ascii="Times New Roman" w:hAnsi="Times New Roman" w:cs="Times New Roman"/>
        </w:rPr>
        <w:t>.</w:t>
      </w:r>
      <w:r w:rsidR="00F30760">
        <w:rPr>
          <w:rFonts w:ascii="Times New Roman" w:hAnsi="Times New Roman" w:cs="Times New Roman"/>
        </w:rPr>
        <w:t xml:space="preserve"> </w:t>
      </w:r>
      <w:r>
        <w:rPr>
          <w:rFonts w:ascii="Times New Roman" w:hAnsi="Times New Roman" w:cs="Times New Roman"/>
        </w:rPr>
        <w:t xml:space="preserve">Dentro del chiismo también </w:t>
      </w:r>
      <w:r w:rsidR="008C58E5">
        <w:rPr>
          <w:rFonts w:ascii="Times New Roman" w:hAnsi="Times New Roman" w:cs="Times New Roman"/>
        </w:rPr>
        <w:t xml:space="preserve">es importante </w:t>
      </w:r>
      <w:r>
        <w:rPr>
          <w:rFonts w:ascii="Times New Roman" w:hAnsi="Times New Roman" w:cs="Times New Roman"/>
        </w:rPr>
        <w:t>e</w:t>
      </w:r>
      <w:r w:rsidR="00413EBF" w:rsidRPr="007F385C">
        <w:rPr>
          <w:rFonts w:ascii="Times New Roman" w:hAnsi="Times New Roman" w:cs="Times New Roman"/>
        </w:rPr>
        <w:t>l culto a los santos</w:t>
      </w:r>
      <w:r w:rsidR="008C58E5">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8465E" w:rsidRPr="000846F3" w14:paraId="459FAD05" w14:textId="77777777" w:rsidTr="005A2B85">
        <w:tc>
          <w:tcPr>
            <w:tcW w:w="9033" w:type="dxa"/>
            <w:gridSpan w:val="2"/>
            <w:shd w:val="clear" w:color="auto" w:fill="0D0D0D" w:themeFill="text1" w:themeFillTint="F2"/>
          </w:tcPr>
          <w:p w14:paraId="4AAC0DF1" w14:textId="77777777" w:rsidR="0058465E" w:rsidRPr="000846F3" w:rsidRDefault="0058465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721BB46D" w14:textId="77777777" w:rsidTr="005A2B85">
        <w:tc>
          <w:tcPr>
            <w:tcW w:w="2518" w:type="dxa"/>
          </w:tcPr>
          <w:p w14:paraId="19BD63D3" w14:textId="77777777" w:rsidR="0058465E" w:rsidRPr="000846F3" w:rsidRDefault="0058465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1AB4250" w14:textId="4620C388" w:rsidR="0058465E" w:rsidRPr="000846F3" w:rsidRDefault="002C0B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w:t>
            </w:r>
            <w:r>
              <w:rPr>
                <w:rFonts w:ascii="Times New Roman" w:hAnsi="Times New Roman" w:cs="Times New Roman"/>
                <w:color w:val="000000"/>
                <w:sz w:val="24"/>
                <w:szCs w:val="24"/>
              </w:rPr>
              <w:t>01_</w:t>
            </w:r>
            <w:r w:rsidR="0058465E" w:rsidRPr="000846F3">
              <w:rPr>
                <w:rFonts w:ascii="Times New Roman" w:hAnsi="Times New Roman" w:cs="Times New Roman"/>
                <w:color w:val="000000"/>
                <w:sz w:val="24"/>
                <w:szCs w:val="24"/>
              </w:rPr>
              <w:t>IMG</w:t>
            </w:r>
            <w:r w:rsidR="00D21B4D">
              <w:rPr>
                <w:rFonts w:ascii="Times New Roman" w:hAnsi="Times New Roman" w:cs="Times New Roman"/>
                <w:color w:val="000000"/>
                <w:sz w:val="24"/>
                <w:szCs w:val="24"/>
              </w:rPr>
              <w:t>20</w:t>
            </w:r>
          </w:p>
        </w:tc>
      </w:tr>
      <w:tr w:rsidR="0058465E" w:rsidRPr="003E0E77" w14:paraId="69107ACD" w14:textId="77777777" w:rsidTr="005A2B85">
        <w:tc>
          <w:tcPr>
            <w:tcW w:w="2518" w:type="dxa"/>
          </w:tcPr>
          <w:p w14:paraId="2BE5B0BC"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5B9EEF2" w14:textId="6CDF8020" w:rsidR="0058465E" w:rsidRPr="003E0E77" w:rsidRDefault="003E0E77" w:rsidP="00C95BF4">
            <w:pPr>
              <w:spacing w:line="276" w:lineRule="auto"/>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Musulmanes chiitas en la procesión de  la celebraci</w:t>
            </w:r>
            <w:r>
              <w:rPr>
                <w:rFonts w:ascii="Times New Roman" w:hAnsi="Times New Roman" w:cs="Times New Roman"/>
                <w:color w:val="000000"/>
                <w:sz w:val="24"/>
                <w:szCs w:val="24"/>
                <w:lang w:val="es-CO"/>
              </w:rPr>
              <w:t xml:space="preserve">ón del Ashura en </w:t>
            </w:r>
            <w:r w:rsidR="0058465E"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0058465E"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0058465E" w:rsidRPr="003E0E77">
              <w:rPr>
                <w:rFonts w:ascii="Times New Roman" w:hAnsi="Times New Roman" w:cs="Times New Roman"/>
                <w:color w:val="000000"/>
                <w:sz w:val="24"/>
                <w:szCs w:val="24"/>
                <w:lang w:val="es-CO"/>
              </w:rPr>
              <w:t>ngeles, California</w:t>
            </w:r>
          </w:p>
        </w:tc>
      </w:tr>
      <w:tr w:rsidR="0058465E" w:rsidRPr="000846F3" w14:paraId="60BD92D9" w14:textId="77777777" w:rsidTr="005A2B85">
        <w:tc>
          <w:tcPr>
            <w:tcW w:w="2518" w:type="dxa"/>
          </w:tcPr>
          <w:p w14:paraId="3843EFDA"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554ED2" w14:textId="06B11387" w:rsidR="0058465E" w:rsidRPr="000846F3" w:rsidRDefault="0058465E" w:rsidP="00C95BF4">
            <w:pPr>
              <w:spacing w:line="276" w:lineRule="auto"/>
              <w:jc w:val="both"/>
              <w:rPr>
                <w:rFonts w:ascii="Times New Roman" w:hAnsi="Times New Roman" w:cs="Times New Roman"/>
                <w:color w:val="000000"/>
                <w:sz w:val="24"/>
                <w:szCs w:val="24"/>
              </w:rPr>
            </w:pPr>
            <w:r w:rsidRPr="0058465E">
              <w:rPr>
                <w:rFonts w:ascii="Times New Roman" w:hAnsi="Times New Roman" w:cs="Times New Roman"/>
                <w:color w:val="000000"/>
                <w:sz w:val="24"/>
                <w:szCs w:val="24"/>
                <w:lang w:val="en-US"/>
              </w:rPr>
              <w:t>Número de la imagen 124269760</w:t>
            </w:r>
          </w:p>
        </w:tc>
      </w:tr>
      <w:tr w:rsidR="0058465E" w:rsidRPr="000846F3" w14:paraId="5BC552A8" w14:textId="77777777" w:rsidTr="005A2B85">
        <w:tc>
          <w:tcPr>
            <w:tcW w:w="2518" w:type="dxa"/>
          </w:tcPr>
          <w:p w14:paraId="63B77063"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0996979" w14:textId="48973919" w:rsidR="007B4E83" w:rsidRDefault="007B4E83" w:rsidP="00C95BF4">
            <w:pPr>
              <w:spacing w:line="276" w:lineRule="auto"/>
              <w:jc w:val="both"/>
              <w:rPr>
                <w:rFonts w:ascii="Times New Roman" w:hAnsi="Times New Roman" w:cs="Times New Roman"/>
              </w:rPr>
            </w:pPr>
            <w:r w:rsidRPr="003E0E77">
              <w:rPr>
                <w:rFonts w:ascii="Times New Roman" w:hAnsi="Times New Roman" w:cs="Times New Roman"/>
                <w:color w:val="000000"/>
                <w:sz w:val="24"/>
                <w:szCs w:val="24"/>
                <w:lang w:val="es-CO"/>
              </w:rPr>
              <w:t>Musulmanes chiitas en la procesión de  la celebraci</w:t>
            </w:r>
            <w:r>
              <w:rPr>
                <w:rFonts w:ascii="Times New Roman" w:hAnsi="Times New Roman" w:cs="Times New Roman"/>
                <w:color w:val="000000"/>
                <w:sz w:val="24"/>
                <w:szCs w:val="24"/>
                <w:lang w:val="es-CO"/>
              </w:rPr>
              <w:t xml:space="preserve">ón del Ashura en </w:t>
            </w:r>
            <w:r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Pr="003E0E77">
              <w:rPr>
                <w:rFonts w:ascii="Times New Roman" w:hAnsi="Times New Roman" w:cs="Times New Roman"/>
                <w:color w:val="000000"/>
                <w:sz w:val="24"/>
                <w:szCs w:val="24"/>
                <w:lang w:val="es-CO"/>
              </w:rPr>
              <w:t>ngeles, California</w:t>
            </w:r>
            <w:r>
              <w:rPr>
                <w:rFonts w:ascii="Times New Roman" w:hAnsi="Times New Roman" w:cs="Times New Roman"/>
                <w:color w:val="000000"/>
                <w:sz w:val="24"/>
                <w:szCs w:val="24"/>
                <w:lang w:val="es-CO"/>
              </w:rPr>
              <w:t>.</w:t>
            </w:r>
          </w:p>
          <w:p w14:paraId="5B280990" w14:textId="11D37C7C" w:rsidR="00303024" w:rsidRDefault="0058465E" w:rsidP="00C95BF4">
            <w:pPr>
              <w:spacing w:line="276" w:lineRule="auto"/>
              <w:jc w:val="both"/>
              <w:rPr>
                <w:rFonts w:ascii="Times New Roman" w:hAnsi="Times New Roman" w:cs="Times New Roman"/>
              </w:rPr>
            </w:pPr>
            <w:r>
              <w:rPr>
                <w:rFonts w:ascii="Times New Roman" w:hAnsi="Times New Roman" w:cs="Times New Roman"/>
              </w:rPr>
              <w:t>La particularidad religiosa de los chiitas radica en la importancia de sus líderes espirituales</w:t>
            </w:r>
            <w:r w:rsidR="00303024">
              <w:rPr>
                <w:rFonts w:ascii="Times New Roman" w:hAnsi="Times New Roman" w:cs="Times New Roman"/>
              </w:rPr>
              <w:t xml:space="preserve">. En la imagen una escena de la celebración de la Ashura, </w:t>
            </w:r>
            <w:r w:rsidR="00303024" w:rsidRPr="00303024">
              <w:rPr>
                <w:rFonts w:ascii="Times New Roman" w:hAnsi="Times New Roman" w:cs="Times New Roman"/>
              </w:rPr>
              <w:t>una festividad en la que s</w:t>
            </w:r>
            <w:r w:rsidR="00303024">
              <w:rPr>
                <w:rFonts w:ascii="Times New Roman" w:hAnsi="Times New Roman" w:cs="Times New Roman"/>
              </w:rPr>
              <w:t xml:space="preserve">e recuerda el sacrificio de </w:t>
            </w:r>
            <w:r w:rsidR="003E0E77">
              <w:rPr>
                <w:rFonts w:ascii="Times New Roman" w:hAnsi="Times New Roman" w:cs="Times New Roman"/>
              </w:rPr>
              <w:t>Imán</w:t>
            </w:r>
            <w:r w:rsidR="00303024" w:rsidRPr="00303024">
              <w:rPr>
                <w:rFonts w:ascii="Times New Roman" w:hAnsi="Times New Roman" w:cs="Times New Roman"/>
              </w:rPr>
              <w:t xml:space="preserve"> Hussein, líder espiritual de esta fracción musulmana. </w:t>
            </w:r>
          </w:p>
          <w:p w14:paraId="0F5F72D7" w14:textId="183C4BEA" w:rsidR="0058465E" w:rsidRPr="000846F3" w:rsidRDefault="00303024" w:rsidP="00C95BF4">
            <w:pPr>
              <w:spacing w:line="276" w:lineRule="auto"/>
              <w:jc w:val="both"/>
              <w:rPr>
                <w:rFonts w:ascii="Times New Roman" w:hAnsi="Times New Roman" w:cs="Times New Roman"/>
                <w:color w:val="000000"/>
                <w:sz w:val="24"/>
                <w:szCs w:val="24"/>
              </w:rPr>
            </w:pPr>
            <w:r>
              <w:rPr>
                <w:rFonts w:ascii="Times New Roman" w:hAnsi="Times New Roman" w:cs="Times New Roman"/>
              </w:rPr>
              <w:t xml:space="preserve">La festividad incluye </w:t>
            </w:r>
            <w:r w:rsidRPr="00303024">
              <w:rPr>
                <w:rFonts w:ascii="Times New Roman" w:hAnsi="Times New Roman" w:cs="Times New Roman"/>
              </w:rPr>
              <w:t xml:space="preserve">desfiles, procesiones, manifestaciones y flagelos, en símbolo de resistencia y justicia. Países como </w:t>
            </w:r>
            <w:r w:rsidR="003E0E77" w:rsidRPr="00303024">
              <w:rPr>
                <w:rFonts w:ascii="Times New Roman" w:hAnsi="Times New Roman" w:cs="Times New Roman"/>
              </w:rPr>
              <w:t>Afganistán</w:t>
            </w:r>
            <w:r w:rsidRPr="00303024">
              <w:rPr>
                <w:rFonts w:ascii="Times New Roman" w:hAnsi="Times New Roman" w:cs="Times New Roman"/>
              </w:rPr>
              <w:t xml:space="preserve">, </w:t>
            </w:r>
            <w:r w:rsidR="003E0E77" w:rsidRPr="00303024">
              <w:rPr>
                <w:rFonts w:ascii="Times New Roman" w:hAnsi="Times New Roman" w:cs="Times New Roman"/>
              </w:rPr>
              <w:t>Pakistán</w:t>
            </w:r>
            <w:r w:rsidRPr="00303024">
              <w:rPr>
                <w:rFonts w:ascii="Times New Roman" w:hAnsi="Times New Roman" w:cs="Times New Roman"/>
              </w:rPr>
              <w:t>, India, Birmania e Irak se suma</w:t>
            </w:r>
            <w:r>
              <w:rPr>
                <w:rFonts w:ascii="Times New Roman" w:hAnsi="Times New Roman" w:cs="Times New Roman"/>
              </w:rPr>
              <w:t xml:space="preserve">n </w:t>
            </w:r>
            <w:r w:rsidRPr="00303024">
              <w:rPr>
                <w:rFonts w:ascii="Times New Roman" w:hAnsi="Times New Roman" w:cs="Times New Roman"/>
              </w:rPr>
              <w:t>a las festividades</w:t>
            </w:r>
            <w:r>
              <w:rPr>
                <w:rFonts w:ascii="Times New Roman" w:hAnsi="Times New Roman" w:cs="Times New Roman"/>
              </w:rPr>
              <w:t>.</w:t>
            </w:r>
          </w:p>
        </w:tc>
      </w:tr>
    </w:tbl>
    <w:p w14:paraId="21862371" w14:textId="77777777" w:rsidR="002567B8" w:rsidRDefault="002567B8" w:rsidP="00C95BF4">
      <w:pPr>
        <w:spacing w:line="276" w:lineRule="auto"/>
        <w:jc w:val="both"/>
        <w:rPr>
          <w:rFonts w:ascii="Times New Roman" w:hAnsi="Times New Roman" w:cs="Times New Roman"/>
        </w:rPr>
      </w:pPr>
    </w:p>
    <w:p w14:paraId="0E7041EC" w14:textId="795B606F" w:rsidR="00413EBF" w:rsidRDefault="008C58E5" w:rsidP="00C95BF4">
      <w:pPr>
        <w:spacing w:line="276" w:lineRule="auto"/>
        <w:jc w:val="both"/>
        <w:rPr>
          <w:rFonts w:ascii="Times New Roman" w:hAnsi="Times New Roman" w:cs="Times New Roman"/>
        </w:rPr>
      </w:pPr>
      <w:r>
        <w:rPr>
          <w:rFonts w:ascii="Times New Roman" w:hAnsi="Times New Roman" w:cs="Times New Roman"/>
        </w:rPr>
        <w:t>H</w:t>
      </w:r>
      <w:r w:rsidR="00534051">
        <w:rPr>
          <w:rFonts w:ascii="Times New Roman" w:hAnsi="Times New Roman" w:cs="Times New Roman"/>
        </w:rPr>
        <w:t>istóric</w:t>
      </w:r>
      <w:r>
        <w:rPr>
          <w:rFonts w:ascii="Times New Roman" w:hAnsi="Times New Roman" w:cs="Times New Roman"/>
        </w:rPr>
        <w:t xml:space="preserve">amente </w:t>
      </w:r>
      <w:r w:rsidR="00534051">
        <w:rPr>
          <w:rFonts w:ascii="Times New Roman" w:hAnsi="Times New Roman" w:cs="Times New Roman"/>
        </w:rPr>
        <w:t xml:space="preserve">su </w:t>
      </w:r>
      <w:r w:rsidR="00F30760">
        <w:rPr>
          <w:rFonts w:ascii="Times New Roman" w:hAnsi="Times New Roman" w:cs="Times New Roman"/>
        </w:rPr>
        <w:t xml:space="preserve">separación </w:t>
      </w:r>
      <w:r w:rsidR="00534051">
        <w:rPr>
          <w:rFonts w:ascii="Times New Roman" w:hAnsi="Times New Roman" w:cs="Times New Roman"/>
        </w:rPr>
        <w:t xml:space="preserve">de </w:t>
      </w:r>
      <w:r w:rsidR="00F30760">
        <w:rPr>
          <w:rFonts w:ascii="Times New Roman" w:hAnsi="Times New Roman" w:cs="Times New Roman"/>
        </w:rPr>
        <w:t xml:space="preserve">los sunitas </w:t>
      </w:r>
      <w:r>
        <w:rPr>
          <w:rFonts w:ascii="Times New Roman" w:hAnsi="Times New Roman" w:cs="Times New Roman"/>
        </w:rPr>
        <w:t xml:space="preserve">se </w:t>
      </w:r>
      <w:r w:rsidR="00B16DA8">
        <w:rPr>
          <w:rFonts w:ascii="Times New Roman" w:hAnsi="Times New Roman" w:cs="Times New Roman"/>
        </w:rPr>
        <w:t xml:space="preserve">atribuye </w:t>
      </w:r>
      <w:r w:rsidR="00E063BE">
        <w:rPr>
          <w:rFonts w:ascii="Times New Roman" w:hAnsi="Times New Roman" w:cs="Times New Roman"/>
        </w:rPr>
        <w:t xml:space="preserve">a </w:t>
      </w:r>
      <w:r>
        <w:rPr>
          <w:rFonts w:ascii="Times New Roman" w:hAnsi="Times New Roman" w:cs="Times New Roman"/>
        </w:rPr>
        <w:t xml:space="preserve">que los chiitas </w:t>
      </w:r>
      <w:r w:rsidR="00F30760">
        <w:rPr>
          <w:rFonts w:ascii="Times New Roman" w:hAnsi="Times New Roman" w:cs="Times New Roman"/>
        </w:rPr>
        <w:t>afirma</w:t>
      </w:r>
      <w:r>
        <w:rPr>
          <w:rFonts w:ascii="Times New Roman" w:hAnsi="Times New Roman" w:cs="Times New Roman"/>
        </w:rPr>
        <w:t>n</w:t>
      </w:r>
      <w:r w:rsidR="00F30760">
        <w:rPr>
          <w:rFonts w:ascii="Times New Roman" w:hAnsi="Times New Roman" w:cs="Times New Roman"/>
        </w:rPr>
        <w:t xml:space="preserve"> que </w:t>
      </w:r>
      <w:r w:rsidR="00F30760" w:rsidRPr="00A25208">
        <w:rPr>
          <w:rFonts w:ascii="Times New Roman" w:hAnsi="Times New Roman" w:cs="Times New Roman"/>
        </w:rPr>
        <w:t xml:space="preserve">Mahoma designó </w:t>
      </w:r>
      <w:r w:rsidR="00F30760">
        <w:rPr>
          <w:rFonts w:ascii="Times New Roman" w:hAnsi="Times New Roman" w:cs="Times New Roman"/>
        </w:rPr>
        <w:t xml:space="preserve">como </w:t>
      </w:r>
      <w:r w:rsidR="00E063BE">
        <w:rPr>
          <w:rFonts w:ascii="Times New Roman" w:hAnsi="Times New Roman" w:cs="Times New Roman"/>
        </w:rPr>
        <w:t xml:space="preserve">su </w:t>
      </w:r>
      <w:r w:rsidR="00F30760">
        <w:rPr>
          <w:rFonts w:ascii="Times New Roman" w:hAnsi="Times New Roman" w:cs="Times New Roman"/>
        </w:rPr>
        <w:t>sucesor a alguien de su línea familiar</w:t>
      </w:r>
      <w:r w:rsidR="00E063BE">
        <w:rPr>
          <w:rFonts w:ascii="Times New Roman" w:hAnsi="Times New Roman" w:cs="Times New Roman"/>
        </w:rPr>
        <w:t xml:space="preserve"> de sangre</w:t>
      </w:r>
      <w:r>
        <w:rPr>
          <w:rFonts w:ascii="Times New Roman" w:hAnsi="Times New Roman" w:cs="Times New Roman"/>
        </w:rPr>
        <w:t>;</w:t>
      </w:r>
      <w:r w:rsidR="00F30760">
        <w:rPr>
          <w:rFonts w:ascii="Times New Roman" w:hAnsi="Times New Roman" w:cs="Times New Roman"/>
        </w:rPr>
        <w:t xml:space="preserve"> es decir</w:t>
      </w:r>
      <w:r w:rsidR="00E063BE">
        <w:rPr>
          <w:rFonts w:ascii="Times New Roman" w:hAnsi="Times New Roman" w:cs="Times New Roman"/>
        </w:rPr>
        <w:t xml:space="preserve">, creen </w:t>
      </w:r>
      <w:r w:rsidR="00F30760">
        <w:rPr>
          <w:rFonts w:ascii="Times New Roman" w:hAnsi="Times New Roman" w:cs="Times New Roman"/>
        </w:rPr>
        <w:t xml:space="preserve">que </w:t>
      </w:r>
      <w:r w:rsidR="00A25208" w:rsidRPr="00A25208">
        <w:rPr>
          <w:rFonts w:ascii="Times New Roman" w:hAnsi="Times New Roman" w:cs="Times New Roman"/>
        </w:rPr>
        <w:t xml:space="preserve">el liderazgo de la comunidad </w:t>
      </w:r>
      <w:r w:rsidR="00E063BE">
        <w:rPr>
          <w:rFonts w:ascii="Times New Roman" w:hAnsi="Times New Roman" w:cs="Times New Roman"/>
        </w:rPr>
        <w:t xml:space="preserve">musulmana </w:t>
      </w:r>
      <w:r w:rsidR="00A25208" w:rsidRPr="00A25208">
        <w:rPr>
          <w:rFonts w:ascii="Times New Roman" w:hAnsi="Times New Roman" w:cs="Times New Roman"/>
        </w:rPr>
        <w:t>debe ser hereditario.</w:t>
      </w:r>
      <w:r w:rsidR="00E063BE">
        <w:rPr>
          <w:rFonts w:ascii="Times New Roman" w:hAnsi="Times New Roman" w:cs="Times New Roman"/>
        </w:rPr>
        <w:t xml:space="preserve"> </w:t>
      </w:r>
      <w:r w:rsidR="003C12AE">
        <w:rPr>
          <w:rFonts w:ascii="Times New Roman" w:hAnsi="Times New Roman" w:cs="Times New Roman"/>
        </w:rPr>
        <w:t xml:space="preserve"> </w:t>
      </w:r>
    </w:p>
    <w:p w14:paraId="1F3BF85E" w14:textId="37A69CC7" w:rsidR="00B16DA8" w:rsidRDefault="00B16DA8" w:rsidP="00C95BF4">
      <w:pPr>
        <w:spacing w:line="276" w:lineRule="auto"/>
        <w:jc w:val="both"/>
        <w:rPr>
          <w:rFonts w:ascii="Times New Roman" w:hAnsi="Times New Roman" w:cs="Times New Roman"/>
        </w:rPr>
      </w:pPr>
      <w:r>
        <w:rPr>
          <w:rFonts w:ascii="Times New Roman" w:hAnsi="Times New Roman" w:cs="Times New Roman"/>
        </w:rPr>
        <w:t xml:space="preserve">Con el tiempo los </w:t>
      </w:r>
      <w:r w:rsidRPr="003C12AE">
        <w:rPr>
          <w:rFonts w:ascii="Times New Roman" w:hAnsi="Times New Roman" w:cs="Times New Roman"/>
        </w:rPr>
        <w:t xml:space="preserve">chiíes se dividieron </w:t>
      </w:r>
      <w:r>
        <w:rPr>
          <w:rFonts w:ascii="Times New Roman" w:hAnsi="Times New Roman" w:cs="Times New Roman"/>
        </w:rPr>
        <w:t>internamente</w:t>
      </w:r>
      <w:r w:rsidRPr="003C12AE">
        <w:rPr>
          <w:rFonts w:ascii="Times New Roman" w:hAnsi="Times New Roman" w:cs="Times New Roman"/>
        </w:rPr>
        <w:t>, formando sectas</w:t>
      </w:r>
      <w:r w:rsidR="003B148D">
        <w:rPr>
          <w:rFonts w:ascii="Times New Roman" w:hAnsi="Times New Roman" w:cs="Times New Roman"/>
        </w:rPr>
        <w:t>.</w:t>
      </w:r>
      <w:r>
        <w:rPr>
          <w:rFonts w:ascii="Times New Roman" w:hAnsi="Times New Roman" w:cs="Times New Roman"/>
        </w:rPr>
        <w:t xml:space="preserve"> La más grande es la de los </w:t>
      </w:r>
      <w:r w:rsidRPr="007F385C">
        <w:rPr>
          <w:rFonts w:ascii="Times New Roman" w:hAnsi="Times New Roman" w:cs="Times New Roman"/>
        </w:rPr>
        <w:t xml:space="preserve">imamíes o duodecimanos, </w:t>
      </w:r>
      <w:r>
        <w:rPr>
          <w:rFonts w:ascii="Times New Roman" w:hAnsi="Times New Roman" w:cs="Times New Roman"/>
        </w:rPr>
        <w:t xml:space="preserve">seguida de los </w:t>
      </w:r>
      <w:r w:rsidRPr="007F385C">
        <w:rPr>
          <w:rFonts w:ascii="Times New Roman" w:hAnsi="Times New Roman" w:cs="Times New Roman"/>
        </w:rPr>
        <w:t>alauíes</w:t>
      </w:r>
      <w:r>
        <w:rPr>
          <w:rFonts w:ascii="Times New Roman" w:hAnsi="Times New Roman" w:cs="Times New Roman"/>
        </w:rPr>
        <w:t xml:space="preserve">, </w:t>
      </w:r>
      <w:r w:rsidRPr="007F385C">
        <w:rPr>
          <w:rFonts w:ascii="Times New Roman" w:hAnsi="Times New Roman" w:cs="Times New Roman"/>
        </w:rPr>
        <w:t>los zaydíes y los ismailíes</w:t>
      </w:r>
      <w:r>
        <w:rPr>
          <w:rFonts w:ascii="Times New Roman" w:hAnsi="Times New Roman" w:cs="Times New Roman"/>
        </w:rPr>
        <w:t>.</w:t>
      </w:r>
      <w:r w:rsidRPr="003C12A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7E3EBF35" w14:textId="77777777" w:rsidTr="005A2B85">
        <w:tc>
          <w:tcPr>
            <w:tcW w:w="8978" w:type="dxa"/>
            <w:gridSpan w:val="2"/>
            <w:shd w:val="clear" w:color="auto" w:fill="000000" w:themeFill="text1"/>
          </w:tcPr>
          <w:p w14:paraId="7574005C"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F5F7F69" w14:textId="77777777" w:rsidTr="005A2B85">
        <w:tc>
          <w:tcPr>
            <w:tcW w:w="2518" w:type="dxa"/>
          </w:tcPr>
          <w:p w14:paraId="483A42C6"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E207CC5" w14:textId="2FE8EDEC" w:rsidR="002A3BAC" w:rsidRPr="000846F3" w:rsidRDefault="002A3BAC" w:rsidP="00C95BF4">
            <w:pPr>
              <w:spacing w:line="276" w:lineRule="auto"/>
              <w:jc w:val="both"/>
              <w:rPr>
                <w:rFonts w:ascii="Times New Roman" w:hAnsi="Times New Roman" w:cs="Times New Roman"/>
                <w:b/>
                <w:sz w:val="24"/>
                <w:szCs w:val="24"/>
              </w:rPr>
            </w:pPr>
            <w:r w:rsidRPr="002A3BAC">
              <w:rPr>
                <w:rFonts w:ascii="Times New Roman" w:hAnsi="Times New Roman" w:cs="Times New Roman"/>
              </w:rPr>
              <w:t>La batalla Karbala en el año 680 d.C. marcó un punto de inflexión en la historia islámica ya que fue ocasión de la derrota de los seguidores de Ali, el descendiente directo de Mahoma. En dicha batalla perdió la vida incluso su hijo Hussein. Desde entonces se fundó la identidad chiita quienes cada año lloran el martirio de Hussein en la ceremonia del Ashura</w:t>
            </w:r>
            <w:r w:rsidR="0006067D">
              <w:rPr>
                <w:rFonts w:ascii="Times New Roman" w:hAnsi="Times New Roman" w:cs="Times New Roman"/>
              </w:rPr>
              <w:t xml:space="preserve"> [</w:t>
            </w:r>
            <w:hyperlink r:id="rId50"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Pr="002A3BAC">
              <w:rPr>
                <w:rFonts w:ascii="Times New Roman" w:hAnsi="Times New Roman" w:cs="Times New Roman"/>
              </w:rPr>
              <w:t xml:space="preserve">. </w:t>
            </w:r>
          </w:p>
        </w:tc>
      </w:tr>
    </w:tbl>
    <w:p w14:paraId="3FD5503D" w14:textId="77777777" w:rsidR="002A3BAC" w:rsidRDefault="002A3BAC" w:rsidP="00C95BF4">
      <w:pPr>
        <w:spacing w:line="276" w:lineRule="auto"/>
        <w:jc w:val="both"/>
        <w:rPr>
          <w:rFonts w:ascii="Times New Roman" w:hAnsi="Times New Roman" w:cs="Times New Roman"/>
          <w:b/>
        </w:rPr>
      </w:pPr>
    </w:p>
    <w:p w14:paraId="42D29BA4" w14:textId="31925FAA" w:rsidR="007F385C" w:rsidRDefault="00453D56" w:rsidP="00C95BF4">
      <w:pPr>
        <w:spacing w:line="276" w:lineRule="auto"/>
        <w:jc w:val="both"/>
        <w:rPr>
          <w:rFonts w:ascii="Times New Roman" w:hAnsi="Times New Roman" w:cs="Times New Roman"/>
        </w:rPr>
      </w:pPr>
      <w:r>
        <w:rPr>
          <w:rFonts w:ascii="Times New Roman" w:hAnsi="Times New Roman" w:cs="Times New Roman"/>
          <w:b/>
        </w:rPr>
        <w:t xml:space="preserve">3.5.2 </w:t>
      </w:r>
      <w:r w:rsidR="00A25208">
        <w:rPr>
          <w:rFonts w:ascii="Times New Roman" w:hAnsi="Times New Roman" w:cs="Times New Roman"/>
          <w:b/>
        </w:rPr>
        <w:t>S</w:t>
      </w:r>
      <w:r w:rsidR="008A4799" w:rsidRPr="00A25208">
        <w:rPr>
          <w:rFonts w:ascii="Times New Roman" w:hAnsi="Times New Roman" w:cs="Times New Roman"/>
          <w:b/>
        </w:rPr>
        <w:t>un</w:t>
      </w:r>
      <w:r w:rsidR="00391DB2">
        <w:rPr>
          <w:rFonts w:ascii="Times New Roman" w:hAnsi="Times New Roman" w:cs="Times New Roman"/>
          <w:b/>
        </w:rPr>
        <w:t xml:space="preserve">itas </w:t>
      </w:r>
    </w:p>
    <w:p w14:paraId="11B96983" w14:textId="1DD992E1" w:rsidR="00C769C1" w:rsidRPr="00B12A7F" w:rsidRDefault="00246E54" w:rsidP="00C95BF4">
      <w:pPr>
        <w:spacing w:line="276" w:lineRule="auto"/>
        <w:jc w:val="both"/>
        <w:rPr>
          <w:rFonts w:ascii="Times New Roman" w:hAnsi="Times New Roman" w:cs="Times New Roman"/>
        </w:rPr>
      </w:pPr>
      <w:r w:rsidRPr="00246E54">
        <w:rPr>
          <w:rFonts w:ascii="Times New Roman" w:hAnsi="Times New Roman" w:cs="Times New Roman"/>
        </w:rPr>
        <w:t xml:space="preserve">Los sunitas </w:t>
      </w:r>
      <w:r w:rsidR="00B16DA8">
        <w:rPr>
          <w:rFonts w:ascii="Times New Roman" w:hAnsi="Times New Roman" w:cs="Times New Roman"/>
        </w:rPr>
        <w:t xml:space="preserve">constituyen </w:t>
      </w:r>
      <w:r w:rsidR="004E349D" w:rsidRPr="007F385C">
        <w:rPr>
          <w:rFonts w:ascii="Times New Roman" w:hAnsi="Times New Roman" w:cs="Times New Roman"/>
        </w:rPr>
        <w:t>el grupo musulmán mayoritario</w:t>
      </w:r>
      <w:r w:rsidR="007B4E83">
        <w:rPr>
          <w:rFonts w:ascii="Times New Roman" w:hAnsi="Times New Roman" w:cs="Times New Roman"/>
        </w:rPr>
        <w:t xml:space="preserve">, al que pertenece un </w:t>
      </w:r>
      <w:r w:rsidR="004E349D">
        <w:rPr>
          <w:rFonts w:ascii="Times New Roman" w:hAnsi="Times New Roman" w:cs="Times New Roman"/>
        </w:rPr>
        <w:t>85</w:t>
      </w:r>
      <w:r w:rsidRPr="00246E54">
        <w:rPr>
          <w:rFonts w:ascii="Times New Roman" w:hAnsi="Times New Roman" w:cs="Times New Roman"/>
        </w:rPr>
        <w:t>%</w:t>
      </w:r>
      <w:r w:rsidR="007B4E83">
        <w:rPr>
          <w:rFonts w:ascii="Times New Roman" w:hAnsi="Times New Roman" w:cs="Times New Roman"/>
        </w:rPr>
        <w:t>.</w:t>
      </w:r>
      <w:r w:rsidR="00391DB2">
        <w:rPr>
          <w:rFonts w:ascii="Times New Roman" w:hAnsi="Times New Roman" w:cs="Times New Roman"/>
        </w:rPr>
        <w:t xml:space="preserve"> </w:t>
      </w:r>
      <w:r w:rsidR="007B4E83">
        <w:rPr>
          <w:rFonts w:ascii="Times New Roman" w:hAnsi="Times New Roman" w:cs="Times New Roman"/>
        </w:rPr>
        <w:t>G</w:t>
      </w:r>
      <w:r w:rsidR="00391DB2" w:rsidRPr="008A4799">
        <w:rPr>
          <w:rFonts w:ascii="Times New Roman" w:hAnsi="Times New Roman" w:cs="Times New Roman"/>
        </w:rPr>
        <w:t>ob</w:t>
      </w:r>
      <w:r w:rsidR="00391DB2">
        <w:rPr>
          <w:rFonts w:ascii="Times New Roman" w:hAnsi="Times New Roman" w:cs="Times New Roman"/>
        </w:rPr>
        <w:t xml:space="preserve">iernan </w:t>
      </w:r>
      <w:r w:rsidR="00391DB2" w:rsidRPr="008A4799">
        <w:rPr>
          <w:rFonts w:ascii="Times New Roman" w:hAnsi="Times New Roman" w:cs="Times New Roman"/>
        </w:rPr>
        <w:t>la mayor parte del mundo islámico</w:t>
      </w:r>
      <w:r w:rsidR="007B4E83">
        <w:rPr>
          <w:rFonts w:ascii="Times New Roman" w:hAnsi="Times New Roman" w:cs="Times New Roman"/>
        </w:rPr>
        <w:t>; s</w:t>
      </w:r>
      <w:r w:rsidR="00B16DA8">
        <w:rPr>
          <w:rFonts w:ascii="Times New Roman" w:hAnsi="Times New Roman" w:cs="Times New Roman"/>
        </w:rPr>
        <w:t xml:space="preserve">e </w:t>
      </w:r>
      <w:r w:rsidR="004E349D">
        <w:rPr>
          <w:rFonts w:ascii="Times New Roman" w:hAnsi="Times New Roman" w:cs="Times New Roman"/>
        </w:rPr>
        <w:t xml:space="preserve">ubican principalmente en </w:t>
      </w:r>
      <w:r w:rsidR="00C769C1" w:rsidRPr="00B12A7F">
        <w:rPr>
          <w:rFonts w:ascii="Times New Roman" w:hAnsi="Times New Roman" w:cs="Times New Roman"/>
        </w:rPr>
        <w:t xml:space="preserve">Arabia Saudita, Afganistán, Pakistán, Jordania, Kuwait, Yemen, Emiratos Árabes Unidos, Egipto, Túnez, </w:t>
      </w:r>
      <w:r w:rsidR="004E349D">
        <w:rPr>
          <w:rFonts w:ascii="Times New Roman" w:hAnsi="Times New Roman" w:cs="Times New Roman"/>
        </w:rPr>
        <w:t>C</w:t>
      </w:r>
      <w:r w:rsidR="00C769C1" w:rsidRPr="00B12A7F">
        <w:rPr>
          <w:rFonts w:ascii="Times New Roman" w:hAnsi="Times New Roman" w:cs="Times New Roman"/>
        </w:rPr>
        <w:t>atar, Libia</w:t>
      </w:r>
      <w:r w:rsidR="004E349D">
        <w:rPr>
          <w:rFonts w:ascii="Times New Roman" w:hAnsi="Times New Roman" w:cs="Times New Roman"/>
        </w:rPr>
        <w:t xml:space="preserve"> y </w:t>
      </w:r>
      <w:r w:rsidR="00C769C1" w:rsidRPr="00B12A7F">
        <w:rPr>
          <w:rFonts w:ascii="Times New Roman" w:hAnsi="Times New Roman" w:cs="Times New Roman"/>
        </w:rPr>
        <w:t xml:space="preserve">Turquía. </w:t>
      </w:r>
      <w:r w:rsidR="004E349D">
        <w:rPr>
          <w:rFonts w:ascii="Times New Roman" w:hAnsi="Times New Roman" w:cs="Times New Roman"/>
        </w:rPr>
        <w:t xml:space="preserve">Un país </w:t>
      </w:r>
      <w:r w:rsidR="00C769C1" w:rsidRPr="00B12A7F">
        <w:rPr>
          <w:rFonts w:ascii="Times New Roman" w:hAnsi="Times New Roman" w:cs="Times New Roman"/>
        </w:rPr>
        <w:t xml:space="preserve">con predominio sunita y </w:t>
      </w:r>
      <w:r w:rsidR="004E349D">
        <w:rPr>
          <w:rFonts w:ascii="Times New Roman" w:hAnsi="Times New Roman" w:cs="Times New Roman"/>
        </w:rPr>
        <w:t>g</w:t>
      </w:r>
      <w:r w:rsidR="00C769C1" w:rsidRPr="00B12A7F">
        <w:rPr>
          <w:rFonts w:ascii="Times New Roman" w:hAnsi="Times New Roman" w:cs="Times New Roman"/>
        </w:rPr>
        <w:t>obierno chiíta</w:t>
      </w:r>
      <w:r w:rsidR="004E349D">
        <w:rPr>
          <w:rFonts w:ascii="Times New Roman" w:hAnsi="Times New Roman" w:cs="Times New Roman"/>
        </w:rPr>
        <w:t xml:space="preserve"> es </w:t>
      </w:r>
      <w:r w:rsidR="00C769C1" w:rsidRPr="00B12A7F">
        <w:rPr>
          <w:rFonts w:ascii="Times New Roman" w:hAnsi="Times New Roman" w:cs="Times New Roman"/>
        </w:rPr>
        <w:t>Siria</w:t>
      </w:r>
      <w:r w:rsidR="004E349D">
        <w:rPr>
          <w:rFonts w:ascii="Times New Roman" w:hAnsi="Times New Roman" w:cs="Times New Roman"/>
        </w:rPr>
        <w:t xml:space="preserve">. </w:t>
      </w:r>
    </w:p>
    <w:p w14:paraId="575E1613" w14:textId="771E2D5E" w:rsidR="009B3DF0" w:rsidRPr="004E349D" w:rsidRDefault="00C8224B" w:rsidP="00C95BF4">
      <w:pPr>
        <w:spacing w:line="276" w:lineRule="auto"/>
        <w:jc w:val="both"/>
        <w:rPr>
          <w:rFonts w:ascii="Times New Roman" w:hAnsi="Times New Roman" w:cs="Times New Roman"/>
        </w:rPr>
      </w:pPr>
      <w:r>
        <w:rPr>
          <w:rFonts w:ascii="Times New Roman" w:hAnsi="Times New Roman" w:cs="Times New Roman"/>
        </w:rPr>
        <w:t>En Irak [</w:t>
      </w:r>
      <w:hyperlink r:id="rId51" w:history="1">
        <w:r w:rsidRPr="00C8224B">
          <w:rPr>
            <w:rStyle w:val="Hipervnculo"/>
            <w:rFonts w:ascii="Times New Roman" w:hAnsi="Times New Roman" w:cs="Times New Roman"/>
          </w:rPr>
          <w:t>VER</w:t>
        </w:r>
      </w:hyperlink>
      <w:r>
        <w:rPr>
          <w:rFonts w:ascii="Times New Roman" w:hAnsi="Times New Roman" w:cs="Times New Roman"/>
        </w:rPr>
        <w:t>]</w:t>
      </w:r>
      <w:r w:rsidR="004E349D">
        <w:rPr>
          <w:rFonts w:ascii="Times New Roman" w:hAnsi="Times New Roman" w:cs="Times New Roman"/>
        </w:rPr>
        <w:t xml:space="preserve"> l</w:t>
      </w:r>
      <w:r w:rsidR="004D6ACC" w:rsidRPr="004E349D">
        <w:rPr>
          <w:rFonts w:ascii="Times New Roman" w:hAnsi="Times New Roman" w:cs="Times New Roman"/>
        </w:rPr>
        <w:t>os sunitas derrocados en 2003</w:t>
      </w:r>
      <w:r w:rsidR="00B16DA8">
        <w:rPr>
          <w:rFonts w:ascii="Times New Roman" w:hAnsi="Times New Roman" w:cs="Times New Roman"/>
        </w:rPr>
        <w:t xml:space="preserve"> por la intervención estadounidense, reactivaron su animadversión sobre los </w:t>
      </w:r>
      <w:r w:rsidR="004D6ACC" w:rsidRPr="004E349D">
        <w:rPr>
          <w:rFonts w:ascii="Times New Roman" w:hAnsi="Times New Roman" w:cs="Times New Roman"/>
        </w:rPr>
        <w:t xml:space="preserve">chiitas, </w:t>
      </w:r>
      <w:r w:rsidR="00B16DA8">
        <w:rPr>
          <w:rFonts w:ascii="Times New Roman" w:hAnsi="Times New Roman" w:cs="Times New Roman"/>
        </w:rPr>
        <w:t>quienes fueron apoyados y entronizados en el gobierno</w:t>
      </w:r>
      <w:r w:rsidR="00847481">
        <w:rPr>
          <w:rFonts w:ascii="Times New Roman" w:hAnsi="Times New Roman" w:cs="Times New Roman"/>
        </w:rPr>
        <w:t xml:space="preserve"> con el apoyo de las tropas estadounidenses [</w:t>
      </w:r>
      <w:hyperlink r:id="rId52"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B16DA8">
        <w:rPr>
          <w:rFonts w:ascii="Times New Roman" w:hAnsi="Times New Roman" w:cs="Times New Roman"/>
        </w:rPr>
        <w:t xml:space="preserve">. Dicha situación </w:t>
      </w:r>
      <w:r w:rsidR="004D6ACC" w:rsidRPr="004E349D">
        <w:rPr>
          <w:rFonts w:ascii="Times New Roman" w:hAnsi="Times New Roman" w:cs="Times New Roman"/>
        </w:rPr>
        <w:t>creó un</w:t>
      </w:r>
      <w:r w:rsidR="00B16DA8">
        <w:rPr>
          <w:rFonts w:ascii="Times New Roman" w:hAnsi="Times New Roman" w:cs="Times New Roman"/>
        </w:rPr>
        <w:t>a</w:t>
      </w:r>
      <w:r w:rsidR="004D6ACC" w:rsidRPr="004E349D">
        <w:rPr>
          <w:rFonts w:ascii="Times New Roman" w:hAnsi="Times New Roman" w:cs="Times New Roman"/>
        </w:rPr>
        <w:t xml:space="preserve"> espiral de violencia</w:t>
      </w:r>
      <w:r w:rsidR="00B16DA8">
        <w:rPr>
          <w:rFonts w:ascii="Times New Roman" w:hAnsi="Times New Roman" w:cs="Times New Roman"/>
        </w:rPr>
        <w:t>. Por ejemplo, l</w:t>
      </w:r>
      <w:r w:rsidR="009B3DF0" w:rsidRPr="004E349D">
        <w:rPr>
          <w:rFonts w:ascii="Times New Roman" w:hAnsi="Times New Roman" w:cs="Times New Roman"/>
        </w:rPr>
        <w:t xml:space="preserve">os </w:t>
      </w:r>
      <w:r w:rsidR="007B4E83">
        <w:rPr>
          <w:rFonts w:ascii="Times New Roman" w:hAnsi="Times New Roman" w:cs="Times New Roman"/>
        </w:rPr>
        <w:t>miembros</w:t>
      </w:r>
      <w:r w:rsidR="009B3DF0" w:rsidRPr="004E349D">
        <w:rPr>
          <w:rFonts w:ascii="Times New Roman" w:hAnsi="Times New Roman" w:cs="Times New Roman"/>
        </w:rPr>
        <w:t xml:space="preserve"> de</w:t>
      </w:r>
      <w:r w:rsidR="008D5BB3">
        <w:rPr>
          <w:rFonts w:ascii="Times New Roman" w:hAnsi="Times New Roman" w:cs="Times New Roman"/>
        </w:rPr>
        <w:t xml:space="preserve"> la milicia del Estado Islámico</w:t>
      </w:r>
      <w:r w:rsidR="009B3DF0" w:rsidRPr="004E349D">
        <w:rPr>
          <w:rFonts w:ascii="Times New Roman" w:hAnsi="Times New Roman" w:cs="Times New Roman"/>
        </w:rPr>
        <w:t xml:space="preserve">, </w:t>
      </w:r>
      <w:r w:rsidR="008D5BB3">
        <w:rPr>
          <w:rFonts w:ascii="Times New Roman" w:hAnsi="Times New Roman" w:cs="Times New Roman"/>
        </w:rPr>
        <w:t xml:space="preserve">quienes </w:t>
      </w:r>
      <w:r w:rsidR="00B16DA8">
        <w:rPr>
          <w:rFonts w:ascii="Times New Roman" w:hAnsi="Times New Roman" w:cs="Times New Roman"/>
        </w:rPr>
        <w:t xml:space="preserve">participan activamente en la guerra civil iraquí, </w:t>
      </w:r>
      <w:r w:rsidR="009B3DF0" w:rsidRPr="004E349D">
        <w:rPr>
          <w:rFonts w:ascii="Times New Roman" w:hAnsi="Times New Roman" w:cs="Times New Roman"/>
        </w:rPr>
        <w:t>son</w:t>
      </w:r>
      <w:r w:rsidR="00B16DA8">
        <w:rPr>
          <w:rFonts w:ascii="Times New Roman" w:hAnsi="Times New Roman" w:cs="Times New Roman"/>
        </w:rPr>
        <w:t>,</w:t>
      </w:r>
      <w:r w:rsidR="009B3DF0" w:rsidRPr="004E349D">
        <w:rPr>
          <w:rFonts w:ascii="Times New Roman" w:hAnsi="Times New Roman" w:cs="Times New Roman"/>
        </w:rPr>
        <w:t xml:space="preserve"> en gran parte</w:t>
      </w:r>
      <w:r w:rsidR="00B16DA8">
        <w:rPr>
          <w:rFonts w:ascii="Times New Roman" w:hAnsi="Times New Roman" w:cs="Times New Roman"/>
        </w:rPr>
        <w:t>,</w:t>
      </w:r>
      <w:r w:rsidR="009B3DF0" w:rsidRPr="004E349D">
        <w:rPr>
          <w:rFonts w:ascii="Times New Roman" w:hAnsi="Times New Roman" w:cs="Times New Roman"/>
        </w:rPr>
        <w:t xml:space="preserve"> sunitas radicales.</w:t>
      </w:r>
    </w:p>
    <w:p w14:paraId="68307F75" w14:textId="51A5DF0F" w:rsidR="00391DB2" w:rsidRPr="004E349D" w:rsidRDefault="00391DB2" w:rsidP="00C95BF4">
      <w:pPr>
        <w:spacing w:line="276" w:lineRule="auto"/>
        <w:jc w:val="both"/>
        <w:rPr>
          <w:rFonts w:ascii="Times New Roman" w:hAnsi="Times New Roman" w:cs="Times New Roman"/>
        </w:rPr>
      </w:pPr>
      <w:r>
        <w:rPr>
          <w:rFonts w:ascii="Times New Roman" w:hAnsi="Times New Roman" w:cs="Times New Roman"/>
        </w:rPr>
        <w:t xml:space="preserve">La particularidad religiosa de los sunitas radica en </w:t>
      </w:r>
      <w:r w:rsidRPr="004E349D">
        <w:rPr>
          <w:rFonts w:ascii="Times New Roman" w:hAnsi="Times New Roman" w:cs="Times New Roman"/>
        </w:rPr>
        <w:t>que la religión no ostenta el poder temporal. Por ello</w:t>
      </w:r>
      <w:r>
        <w:rPr>
          <w:rFonts w:ascii="Times New Roman" w:hAnsi="Times New Roman" w:cs="Times New Roman"/>
        </w:rPr>
        <w:t>,</w:t>
      </w:r>
      <w:r w:rsidRPr="004E349D">
        <w:rPr>
          <w:rFonts w:ascii="Times New Roman" w:hAnsi="Times New Roman" w:cs="Times New Roman"/>
        </w:rPr>
        <w:t xml:space="preserve"> diferencian el gobierno religioso del gobierno civil</w:t>
      </w:r>
      <w:r>
        <w:rPr>
          <w:rFonts w:ascii="Times New Roman" w:hAnsi="Times New Roman" w:cs="Times New Roman"/>
        </w:rPr>
        <w:t>. C</w:t>
      </w:r>
      <w:r w:rsidRPr="00391DB2">
        <w:rPr>
          <w:rFonts w:ascii="Times New Roman" w:hAnsi="Times New Roman" w:cs="Times New Roman"/>
        </w:rPr>
        <w:t xml:space="preserve">ualquier creyente puede </w:t>
      </w:r>
      <w:r w:rsidR="007B4E83">
        <w:rPr>
          <w:rFonts w:ascii="Times New Roman" w:hAnsi="Times New Roman" w:cs="Times New Roman"/>
        </w:rPr>
        <w:t xml:space="preserve">ser </w:t>
      </w:r>
      <w:r w:rsidRPr="00391DB2">
        <w:rPr>
          <w:rFonts w:ascii="Times New Roman" w:hAnsi="Times New Roman" w:cs="Times New Roman"/>
        </w:rPr>
        <w:t>intérprete el mensaje divin</w:t>
      </w:r>
      <w:r>
        <w:rPr>
          <w:rFonts w:ascii="Times New Roman" w:hAnsi="Times New Roman" w:cs="Times New Roman"/>
        </w:rPr>
        <w:t>o</w:t>
      </w:r>
      <w:r w:rsidRPr="00391DB2">
        <w:rPr>
          <w:rFonts w:ascii="Times New Roman" w:hAnsi="Times New Roman" w:cs="Times New Roman"/>
        </w:rPr>
        <w:t>. Ello implica que  no existe una estructura clerical</w:t>
      </w:r>
      <w:r w:rsidR="00B4330E">
        <w:rPr>
          <w:rFonts w:ascii="Times New Roman" w:hAnsi="Times New Roman" w:cs="Times New Roman"/>
        </w:rPr>
        <w:t xml:space="preserve"> y que </w:t>
      </w:r>
      <w:r w:rsidR="00B4330E" w:rsidRPr="00B4330E">
        <w:rPr>
          <w:rFonts w:ascii="Times New Roman" w:hAnsi="Times New Roman" w:cs="Times New Roman"/>
        </w:rPr>
        <w:t>recha</w:t>
      </w:r>
      <w:r w:rsidR="008D5BB3">
        <w:rPr>
          <w:rFonts w:ascii="Times New Roman" w:hAnsi="Times New Roman" w:cs="Times New Roman"/>
        </w:rPr>
        <w:t>zan</w:t>
      </w:r>
      <w:r w:rsidR="00B4330E">
        <w:rPr>
          <w:rFonts w:ascii="Times New Roman" w:hAnsi="Times New Roman" w:cs="Times New Roman"/>
        </w:rPr>
        <w:t xml:space="preserve"> </w:t>
      </w:r>
      <w:r w:rsidR="00B4330E" w:rsidRPr="00B4330E">
        <w:rPr>
          <w:rFonts w:ascii="Times New Roman" w:hAnsi="Times New Roman" w:cs="Times New Roman"/>
        </w:rPr>
        <w:t>la teología</w:t>
      </w:r>
      <w:r w:rsidR="00B4330E">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58465E" w:rsidRPr="000846F3" w14:paraId="5BC0DDCD" w14:textId="77777777" w:rsidTr="005A2B85">
        <w:tc>
          <w:tcPr>
            <w:tcW w:w="9033" w:type="dxa"/>
            <w:gridSpan w:val="2"/>
            <w:shd w:val="clear" w:color="auto" w:fill="0D0D0D" w:themeFill="text1" w:themeFillTint="F2"/>
          </w:tcPr>
          <w:p w14:paraId="770D7EA8" w14:textId="77777777" w:rsidR="0058465E" w:rsidRPr="000846F3" w:rsidRDefault="0058465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871ABAB" w14:textId="77777777" w:rsidTr="005A2B85">
        <w:tc>
          <w:tcPr>
            <w:tcW w:w="2518" w:type="dxa"/>
          </w:tcPr>
          <w:p w14:paraId="1109FB89" w14:textId="77777777" w:rsidR="0058465E" w:rsidRPr="000846F3" w:rsidRDefault="0058465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036620" w14:textId="1005217A" w:rsidR="0058465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58465E"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21</w:t>
            </w:r>
          </w:p>
        </w:tc>
      </w:tr>
      <w:tr w:rsidR="0058465E" w:rsidRPr="00A37700" w14:paraId="5CAF1FE9" w14:textId="77777777" w:rsidTr="005A2B85">
        <w:tc>
          <w:tcPr>
            <w:tcW w:w="2518" w:type="dxa"/>
          </w:tcPr>
          <w:p w14:paraId="6BD3BB5A"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4EE3ECB" w14:textId="00D8CDCE" w:rsidR="00606382" w:rsidRPr="00A37700" w:rsidRDefault="00A37700" w:rsidP="00C95BF4">
            <w:pPr>
              <w:spacing w:line="276" w:lineRule="auto"/>
              <w:jc w:val="both"/>
              <w:rPr>
                <w:rFonts w:ascii="Times New Roman" w:hAnsi="Times New Roman" w:cs="Times New Roman"/>
                <w:color w:val="000000"/>
                <w:sz w:val="24"/>
                <w:szCs w:val="24"/>
                <w:lang w:val="es-CO"/>
              </w:rPr>
            </w:pPr>
            <w:r w:rsidRPr="00A37700">
              <w:rPr>
                <w:rFonts w:ascii="Times New Roman" w:hAnsi="Times New Roman" w:cs="Times New Roman"/>
                <w:color w:val="000000"/>
                <w:sz w:val="24"/>
                <w:szCs w:val="24"/>
                <w:lang w:val="es-CO"/>
              </w:rPr>
              <w:t>Mezquita del profeta en Medina, Arabia Saud</w:t>
            </w:r>
            <w:r>
              <w:rPr>
                <w:rFonts w:ascii="Times New Roman" w:hAnsi="Times New Roman" w:cs="Times New Roman"/>
                <w:color w:val="000000"/>
                <w:sz w:val="24"/>
                <w:szCs w:val="24"/>
                <w:lang w:val="es-CO"/>
              </w:rPr>
              <w:t>í.</w:t>
            </w:r>
          </w:p>
          <w:p w14:paraId="34C74BAE" w14:textId="438F91A0" w:rsidR="0058465E" w:rsidRPr="00A37700" w:rsidRDefault="0058465E" w:rsidP="00C95BF4">
            <w:pPr>
              <w:spacing w:line="276" w:lineRule="auto"/>
              <w:jc w:val="both"/>
              <w:rPr>
                <w:rFonts w:ascii="Times New Roman" w:hAnsi="Times New Roman" w:cs="Times New Roman"/>
                <w:color w:val="000000"/>
                <w:sz w:val="24"/>
                <w:szCs w:val="24"/>
                <w:lang w:val="es-CO"/>
              </w:rPr>
            </w:pPr>
          </w:p>
        </w:tc>
      </w:tr>
      <w:tr w:rsidR="0058465E" w:rsidRPr="000846F3" w14:paraId="546F7F01" w14:textId="77777777" w:rsidTr="005A2B85">
        <w:tc>
          <w:tcPr>
            <w:tcW w:w="2518" w:type="dxa"/>
          </w:tcPr>
          <w:p w14:paraId="45681558"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5D28AC7" w14:textId="77777777" w:rsidR="00606382" w:rsidRPr="0063503C" w:rsidRDefault="00606382" w:rsidP="00C95BF4">
            <w:pPr>
              <w:spacing w:line="276" w:lineRule="auto"/>
              <w:jc w:val="both"/>
              <w:rPr>
                <w:rFonts w:ascii="Times New Roman" w:hAnsi="Times New Roman" w:cs="Times New Roman"/>
                <w:color w:val="000000"/>
                <w:sz w:val="24"/>
                <w:szCs w:val="24"/>
                <w:lang w:val="es-CO"/>
              </w:rPr>
            </w:pPr>
          </w:p>
          <w:p w14:paraId="4507B9CB" w14:textId="3AA3598F" w:rsidR="0058465E" w:rsidRPr="000846F3" w:rsidRDefault="00606382" w:rsidP="00C95BF4">
            <w:pPr>
              <w:spacing w:line="276" w:lineRule="auto"/>
              <w:jc w:val="both"/>
              <w:rPr>
                <w:rFonts w:ascii="Times New Roman" w:hAnsi="Times New Roman" w:cs="Times New Roman"/>
                <w:color w:val="000000"/>
                <w:sz w:val="24"/>
                <w:szCs w:val="24"/>
              </w:rPr>
            </w:pPr>
            <w:r w:rsidRPr="00606382">
              <w:rPr>
                <w:rFonts w:ascii="Times New Roman" w:hAnsi="Times New Roman" w:cs="Times New Roman"/>
                <w:color w:val="000000"/>
                <w:sz w:val="24"/>
                <w:szCs w:val="24"/>
                <w:lang w:val="es-CO"/>
              </w:rPr>
              <w:t>Número de la imagen 137289560</w:t>
            </w:r>
          </w:p>
        </w:tc>
      </w:tr>
      <w:tr w:rsidR="0058465E" w:rsidRPr="000846F3" w14:paraId="68584C7E" w14:textId="77777777" w:rsidTr="005A2B85">
        <w:tc>
          <w:tcPr>
            <w:tcW w:w="2518" w:type="dxa"/>
          </w:tcPr>
          <w:p w14:paraId="54683688"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D00F232" w14:textId="73CDE44A" w:rsidR="0058465E" w:rsidRPr="000846F3" w:rsidRDefault="0058465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Arabia saudita es la capital espiritual del mundo sunita</w:t>
            </w:r>
            <w:r w:rsidR="00635FFD">
              <w:rPr>
                <w:rFonts w:ascii="Times New Roman" w:hAnsi="Times New Roman" w:cs="Times New Roman"/>
                <w:color w:val="000000"/>
                <w:sz w:val="24"/>
                <w:szCs w:val="24"/>
              </w:rPr>
              <w:t xml:space="preserve">. </w:t>
            </w:r>
            <w:r w:rsidR="00606382">
              <w:rPr>
                <w:rFonts w:ascii="Times New Roman" w:hAnsi="Times New Roman" w:cs="Times New Roman"/>
                <w:color w:val="000000"/>
                <w:sz w:val="24"/>
                <w:szCs w:val="24"/>
              </w:rPr>
              <w:t xml:space="preserve">En la imagen se aprecia </w:t>
            </w:r>
            <w:r w:rsidR="00606382" w:rsidRPr="00606382">
              <w:rPr>
                <w:rFonts w:ascii="Times New Roman" w:hAnsi="Times New Roman" w:cs="Times New Roman"/>
                <w:color w:val="000000"/>
                <w:sz w:val="24"/>
                <w:szCs w:val="24"/>
              </w:rPr>
              <w:t>la Mezquita del Profeta, construida en la ciudad de Medina</w:t>
            </w:r>
            <w:r w:rsidR="00A37700">
              <w:rPr>
                <w:rFonts w:ascii="Times New Roman" w:hAnsi="Times New Roman" w:cs="Times New Roman"/>
                <w:color w:val="000000"/>
                <w:sz w:val="24"/>
                <w:szCs w:val="24"/>
              </w:rPr>
              <w:t xml:space="preserve">, </w:t>
            </w:r>
            <w:r w:rsidR="00A37700" w:rsidRPr="00606382">
              <w:rPr>
                <w:rFonts w:ascii="Times New Roman" w:hAnsi="Times New Roman" w:cs="Times New Roman"/>
                <w:color w:val="000000"/>
                <w:sz w:val="24"/>
                <w:szCs w:val="24"/>
              </w:rPr>
              <w:t xml:space="preserve">la ciudad </w:t>
            </w:r>
            <w:r w:rsidR="00A37700">
              <w:rPr>
                <w:rFonts w:ascii="Times New Roman" w:hAnsi="Times New Roman" w:cs="Times New Roman"/>
                <w:color w:val="000000"/>
                <w:sz w:val="24"/>
                <w:szCs w:val="24"/>
              </w:rPr>
              <w:t>s</w:t>
            </w:r>
            <w:r w:rsidR="00A37700" w:rsidRPr="00606382">
              <w:rPr>
                <w:rFonts w:ascii="Times New Roman" w:hAnsi="Times New Roman" w:cs="Times New Roman"/>
                <w:color w:val="000000"/>
                <w:sz w:val="24"/>
                <w:szCs w:val="24"/>
              </w:rPr>
              <w:t xml:space="preserve">agrada más importante del </w:t>
            </w:r>
            <w:r w:rsidR="00A37700">
              <w:rPr>
                <w:rFonts w:ascii="Times New Roman" w:hAnsi="Times New Roman" w:cs="Times New Roman"/>
                <w:color w:val="000000"/>
                <w:sz w:val="24"/>
                <w:szCs w:val="24"/>
              </w:rPr>
              <w:t>sunismo;</w:t>
            </w:r>
            <w:r w:rsidR="00606382">
              <w:rPr>
                <w:rFonts w:ascii="Times New Roman" w:hAnsi="Times New Roman" w:cs="Times New Roman"/>
                <w:color w:val="000000"/>
                <w:sz w:val="24"/>
                <w:szCs w:val="24"/>
              </w:rPr>
              <w:t xml:space="preserve"> </w:t>
            </w:r>
            <w:r w:rsidR="00A37700">
              <w:rPr>
                <w:rFonts w:ascii="Times New Roman" w:hAnsi="Times New Roman" w:cs="Times New Roman"/>
                <w:color w:val="000000"/>
                <w:sz w:val="24"/>
                <w:szCs w:val="24"/>
              </w:rPr>
              <w:t>a</w:t>
            </w:r>
            <w:r w:rsidR="00A37700" w:rsidRPr="00606382">
              <w:rPr>
                <w:rFonts w:ascii="Times New Roman" w:hAnsi="Times New Roman" w:cs="Times New Roman"/>
                <w:color w:val="000000"/>
                <w:sz w:val="24"/>
                <w:szCs w:val="24"/>
              </w:rPr>
              <w:t>llí se encuentra la tumba de Mahoma</w:t>
            </w:r>
            <w:r w:rsidR="00A37700">
              <w:rPr>
                <w:rFonts w:ascii="Times New Roman" w:hAnsi="Times New Roman" w:cs="Times New Roman"/>
                <w:color w:val="000000"/>
                <w:sz w:val="24"/>
                <w:szCs w:val="24"/>
              </w:rPr>
              <w:t>. E</w:t>
            </w:r>
            <w:r w:rsidR="00606382" w:rsidRPr="00606382">
              <w:rPr>
                <w:rFonts w:ascii="Times New Roman" w:hAnsi="Times New Roman" w:cs="Times New Roman"/>
                <w:color w:val="000000"/>
                <w:sz w:val="24"/>
                <w:szCs w:val="24"/>
              </w:rPr>
              <w:t>s el segundo lugar más sagrado del Islam</w:t>
            </w:r>
            <w:r w:rsidR="00606382">
              <w:rPr>
                <w:rFonts w:ascii="Times New Roman" w:hAnsi="Times New Roman" w:cs="Times New Roman"/>
                <w:color w:val="000000"/>
                <w:sz w:val="24"/>
                <w:szCs w:val="24"/>
              </w:rPr>
              <w:t xml:space="preserve"> </w:t>
            </w:r>
            <w:r w:rsidR="00606382" w:rsidRPr="00606382">
              <w:rPr>
                <w:rFonts w:ascii="Times New Roman" w:hAnsi="Times New Roman" w:cs="Times New Roman"/>
                <w:color w:val="000000"/>
                <w:sz w:val="24"/>
                <w:szCs w:val="24"/>
              </w:rPr>
              <w:t>y una de las mezquitas más grandes del mundo</w:t>
            </w:r>
            <w:r w:rsidR="00606382">
              <w:rPr>
                <w:rFonts w:ascii="Times New Roman" w:hAnsi="Times New Roman" w:cs="Times New Roman"/>
                <w:color w:val="000000"/>
                <w:sz w:val="24"/>
                <w:szCs w:val="24"/>
              </w:rPr>
              <w:t xml:space="preserve">. </w:t>
            </w:r>
            <w:r w:rsidR="00A37700" w:rsidRPr="00A37700">
              <w:rPr>
                <w:rFonts w:ascii="Times New Roman" w:hAnsi="Times New Roman" w:cs="Times New Roman"/>
                <w:color w:val="000000"/>
                <w:sz w:val="24"/>
                <w:szCs w:val="24"/>
              </w:rPr>
              <w:t>Una de las características más notables de este sitio es la cúpula verde</w:t>
            </w:r>
            <w:r w:rsidR="00A37700">
              <w:rPr>
                <w:rFonts w:ascii="Times New Roman" w:hAnsi="Times New Roman" w:cs="Times New Roman"/>
                <w:color w:val="000000"/>
                <w:sz w:val="24"/>
                <w:szCs w:val="24"/>
              </w:rPr>
              <w:t xml:space="preserve">. </w:t>
            </w:r>
          </w:p>
        </w:tc>
      </w:tr>
    </w:tbl>
    <w:p w14:paraId="3D7971BF" w14:textId="77777777" w:rsidR="0058465E" w:rsidRDefault="0058465E" w:rsidP="00C95BF4">
      <w:pPr>
        <w:spacing w:line="276" w:lineRule="auto"/>
        <w:jc w:val="both"/>
        <w:rPr>
          <w:rFonts w:ascii="Times New Roman" w:hAnsi="Times New Roman" w:cs="Times New Roman"/>
        </w:rPr>
      </w:pPr>
    </w:p>
    <w:p w14:paraId="5ED8FE4A" w14:textId="20C701EF" w:rsidR="00C769C1" w:rsidRPr="00B16DA8" w:rsidRDefault="00B16DA8" w:rsidP="00C95BF4">
      <w:pPr>
        <w:spacing w:line="276" w:lineRule="auto"/>
        <w:jc w:val="both"/>
        <w:rPr>
          <w:rFonts w:ascii="Times New Roman" w:hAnsi="Times New Roman" w:cs="Times New Roman"/>
        </w:rPr>
      </w:pPr>
      <w:r w:rsidRPr="00B16DA8">
        <w:rPr>
          <w:rFonts w:ascii="Times New Roman" w:hAnsi="Times New Roman" w:cs="Times New Roman"/>
        </w:rPr>
        <w:t>Los sunnitas también se han dividido internamente</w:t>
      </w:r>
      <w:r>
        <w:rPr>
          <w:rFonts w:ascii="Times New Roman" w:hAnsi="Times New Roman" w:cs="Times New Roman"/>
        </w:rPr>
        <w:t xml:space="preserve">. Existe una </w:t>
      </w:r>
      <w:r w:rsidR="00C769C1" w:rsidRPr="00B16DA8">
        <w:rPr>
          <w:rFonts w:ascii="Times New Roman" w:hAnsi="Times New Roman" w:cs="Times New Roman"/>
        </w:rPr>
        <w:t xml:space="preserve">corriente </w:t>
      </w:r>
      <w:r>
        <w:rPr>
          <w:rFonts w:ascii="Times New Roman" w:hAnsi="Times New Roman" w:cs="Times New Roman"/>
        </w:rPr>
        <w:t xml:space="preserve">denominada </w:t>
      </w:r>
      <w:r w:rsidR="00C769C1" w:rsidRPr="008D5BB3">
        <w:rPr>
          <w:rFonts w:ascii="Times New Roman" w:hAnsi="Times New Roman" w:cs="Times New Roman"/>
          <w:i/>
        </w:rPr>
        <w:t>wahhabista</w:t>
      </w:r>
      <w:r>
        <w:rPr>
          <w:rFonts w:ascii="Times New Roman" w:hAnsi="Times New Roman" w:cs="Times New Roman"/>
        </w:rPr>
        <w:t>,</w:t>
      </w:r>
      <w:r w:rsidR="00C769C1" w:rsidRPr="00B16DA8">
        <w:rPr>
          <w:rFonts w:ascii="Times New Roman" w:hAnsi="Times New Roman" w:cs="Times New Roman"/>
        </w:rPr>
        <w:t xml:space="preserve"> desarroll</w:t>
      </w:r>
      <w:r>
        <w:rPr>
          <w:rFonts w:ascii="Times New Roman" w:hAnsi="Times New Roman" w:cs="Times New Roman"/>
        </w:rPr>
        <w:t xml:space="preserve">ada </w:t>
      </w:r>
      <w:r w:rsidR="00C769C1" w:rsidRPr="00B16DA8">
        <w:rPr>
          <w:rFonts w:ascii="Times New Roman" w:hAnsi="Times New Roman" w:cs="Times New Roman"/>
        </w:rPr>
        <w:t>en Arabia Saudita</w:t>
      </w:r>
      <w:r>
        <w:rPr>
          <w:rFonts w:ascii="Times New Roman" w:hAnsi="Times New Roman" w:cs="Times New Roman"/>
        </w:rPr>
        <w:t xml:space="preserve">, </w:t>
      </w:r>
      <w:r w:rsidR="00C769C1" w:rsidRPr="00B16DA8">
        <w:rPr>
          <w:rFonts w:ascii="Times New Roman" w:hAnsi="Times New Roman" w:cs="Times New Roman"/>
        </w:rPr>
        <w:t>que</w:t>
      </w:r>
      <w:r>
        <w:rPr>
          <w:rFonts w:ascii="Times New Roman" w:hAnsi="Times New Roman" w:cs="Times New Roman"/>
        </w:rPr>
        <w:t xml:space="preserve"> sostiene una política puritanista, es decir un </w:t>
      </w:r>
      <w:r w:rsidR="00C769C1" w:rsidRPr="00B16DA8">
        <w:rPr>
          <w:rFonts w:ascii="Times New Roman" w:hAnsi="Times New Roman" w:cs="Times New Roman"/>
        </w:rPr>
        <w:t>regreso</w:t>
      </w:r>
      <w:r w:rsidR="007B4E83">
        <w:rPr>
          <w:rFonts w:ascii="Times New Roman" w:hAnsi="Times New Roman" w:cs="Times New Roman"/>
        </w:rPr>
        <w:t xml:space="preserve"> a los valores originarios del I</w:t>
      </w:r>
      <w:r w:rsidR="00C769C1" w:rsidRPr="00B16DA8">
        <w:rPr>
          <w:rFonts w:ascii="Times New Roman" w:hAnsi="Times New Roman" w:cs="Times New Roman"/>
        </w:rPr>
        <w:t>slam</w:t>
      </w:r>
      <w:r>
        <w:rPr>
          <w:rFonts w:ascii="Times New Roman" w:hAnsi="Times New Roman" w:cs="Times New Roman"/>
        </w:rPr>
        <w:t xml:space="preserve">. </w:t>
      </w:r>
      <w:r w:rsidR="00C769C1" w:rsidRPr="00B16DA8">
        <w:rPr>
          <w:rFonts w:ascii="Times New Roman" w:hAnsi="Times New Roman" w:cs="Times New Roman"/>
        </w:rPr>
        <w:t xml:space="preserve"> </w:t>
      </w:r>
      <w:r>
        <w:rPr>
          <w:rFonts w:ascii="Times New Roman" w:hAnsi="Times New Roman" w:cs="Times New Roman"/>
        </w:rPr>
        <w:t>Dicha corriente predica una postura radical frente a</w:t>
      </w:r>
      <w:r w:rsidR="00391DB2">
        <w:rPr>
          <w:rFonts w:ascii="Times New Roman" w:hAnsi="Times New Roman" w:cs="Times New Roman"/>
        </w:rPr>
        <w:t xml:space="preserve"> asuntos como el </w:t>
      </w:r>
      <w:r>
        <w:rPr>
          <w:rFonts w:ascii="Times New Roman" w:hAnsi="Times New Roman" w:cs="Times New Roman"/>
        </w:rPr>
        <w:t xml:space="preserve">arte </w:t>
      </w:r>
      <w:r w:rsidR="00391DB2">
        <w:rPr>
          <w:rFonts w:ascii="Times New Roman" w:hAnsi="Times New Roman" w:cs="Times New Roman"/>
        </w:rPr>
        <w:t xml:space="preserve">o </w:t>
      </w:r>
      <w:r>
        <w:rPr>
          <w:rFonts w:ascii="Times New Roman" w:hAnsi="Times New Roman" w:cs="Times New Roman"/>
        </w:rPr>
        <w:t xml:space="preserve">las mujeres. </w:t>
      </w:r>
      <w:r w:rsidR="00391DB2">
        <w:rPr>
          <w:rFonts w:ascii="Times New Roman" w:hAnsi="Times New Roman" w:cs="Times New Roman"/>
        </w:rPr>
        <w:t xml:space="preserve">Varios grupos considerados como terroristas como </w:t>
      </w:r>
      <w:r w:rsidR="00391DB2" w:rsidRPr="008D5BB3">
        <w:rPr>
          <w:rFonts w:ascii="Times New Roman" w:hAnsi="Times New Roman" w:cs="Times New Roman"/>
          <w:i/>
        </w:rPr>
        <w:t xml:space="preserve">Al Qaeda, </w:t>
      </w:r>
      <w:r w:rsidR="00C769C1" w:rsidRPr="008D5BB3">
        <w:rPr>
          <w:rFonts w:ascii="Times New Roman" w:hAnsi="Times New Roman" w:cs="Times New Roman"/>
          <w:i/>
        </w:rPr>
        <w:t>Boko Haram</w:t>
      </w:r>
      <w:r w:rsidR="00C769C1" w:rsidRPr="00B16DA8">
        <w:rPr>
          <w:rFonts w:ascii="Times New Roman" w:hAnsi="Times New Roman" w:cs="Times New Roman"/>
        </w:rPr>
        <w:t xml:space="preserve"> </w:t>
      </w:r>
      <w:r w:rsidR="00391DB2">
        <w:rPr>
          <w:rFonts w:ascii="Times New Roman" w:hAnsi="Times New Roman" w:cs="Times New Roman"/>
        </w:rPr>
        <w:t xml:space="preserve">o </w:t>
      </w:r>
      <w:r w:rsidR="008D5BB3">
        <w:rPr>
          <w:rFonts w:ascii="Times New Roman" w:hAnsi="Times New Roman" w:cs="Times New Roman"/>
        </w:rPr>
        <w:t>el Estado Islámico</w:t>
      </w:r>
      <w:r w:rsidR="00391DB2">
        <w:rPr>
          <w:rFonts w:ascii="Times New Roman" w:hAnsi="Times New Roman" w:cs="Times New Roman"/>
        </w:rPr>
        <w:t>, se alinean con dicha corriente.</w:t>
      </w:r>
    </w:p>
    <w:p w14:paraId="15AE15A7" w14:textId="4E6301B7" w:rsidR="00391DB2" w:rsidRDefault="00391DB2" w:rsidP="00C95BF4">
      <w:pPr>
        <w:spacing w:line="276" w:lineRule="auto"/>
        <w:jc w:val="both"/>
        <w:rPr>
          <w:rFonts w:ascii="Times New Roman" w:hAnsi="Times New Roman" w:cs="Times New Roman"/>
        </w:rPr>
      </w:pPr>
      <w:r>
        <w:rPr>
          <w:rFonts w:ascii="Times New Roman" w:hAnsi="Times New Roman" w:cs="Times New Roman"/>
        </w:rPr>
        <w:t>Históricament</w:t>
      </w:r>
      <w:r w:rsidR="007B4E83">
        <w:rPr>
          <w:rFonts w:ascii="Times New Roman" w:hAnsi="Times New Roman" w:cs="Times New Roman"/>
        </w:rPr>
        <w:t>e, su separación de los chiitas</w:t>
      </w:r>
      <w:r>
        <w:rPr>
          <w:rFonts w:ascii="Times New Roman" w:hAnsi="Times New Roman" w:cs="Times New Roman"/>
        </w:rPr>
        <w:t xml:space="preserve"> se fundamente en la creencia en que </w:t>
      </w:r>
      <w:r w:rsidR="008A4799" w:rsidRPr="008A4799">
        <w:rPr>
          <w:rFonts w:ascii="Times New Roman" w:hAnsi="Times New Roman" w:cs="Times New Roman"/>
        </w:rPr>
        <w:t>Mahoma no nombró un sucesor, y que el mejor de sus fieles puede guiar a la comunidad</w:t>
      </w:r>
      <w:r>
        <w:rPr>
          <w:rFonts w:ascii="Times New Roman" w:hAnsi="Times New Roman" w:cs="Times New Roman"/>
        </w:rPr>
        <w:t xml:space="preserve"> y debe ser elegido por </w:t>
      </w:r>
      <w:r w:rsidR="00327A7B" w:rsidRPr="00327A7B">
        <w:rPr>
          <w:rFonts w:ascii="Times New Roman" w:hAnsi="Times New Roman" w:cs="Times New Roman"/>
        </w:rPr>
        <w:t>consenso</w:t>
      </w:r>
      <w:r>
        <w:rPr>
          <w:rFonts w:ascii="Times New Roman" w:hAnsi="Times New Roman" w:cs="Times New Roman"/>
        </w:rPr>
        <w:t xml:space="preserve">. </w:t>
      </w:r>
      <w:r w:rsidRPr="007F385C">
        <w:rPr>
          <w:rFonts w:ascii="Times New Roman" w:hAnsi="Times New Roman" w:cs="Times New Roman"/>
        </w:rPr>
        <w:t>El culto a los santos</w:t>
      </w:r>
      <w:r>
        <w:rPr>
          <w:rFonts w:ascii="Times New Roman" w:hAnsi="Times New Roman" w:cs="Times New Roman"/>
        </w:rPr>
        <w:t xml:space="preserve"> está </w:t>
      </w:r>
      <w:r w:rsidR="007B4E83">
        <w:rPr>
          <w:rFonts w:ascii="Times New Roman" w:hAnsi="Times New Roman" w:cs="Times New Roman"/>
        </w:rPr>
        <w:t>prohibido en el sunismo.</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8D5BB3" w:rsidRPr="000846F3" w14:paraId="3A3273DD" w14:textId="77777777" w:rsidTr="005A2B85">
        <w:tc>
          <w:tcPr>
            <w:tcW w:w="8978" w:type="dxa"/>
            <w:gridSpan w:val="2"/>
            <w:shd w:val="clear" w:color="auto" w:fill="000000" w:themeFill="text1"/>
          </w:tcPr>
          <w:p w14:paraId="0F43E199" w14:textId="77777777" w:rsidR="008D5BB3" w:rsidRPr="000846F3" w:rsidRDefault="008D5BB3"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D5BB3" w:rsidRPr="000846F3" w14:paraId="4CC0F4E6" w14:textId="77777777" w:rsidTr="005A2B85">
        <w:tc>
          <w:tcPr>
            <w:tcW w:w="2518" w:type="dxa"/>
          </w:tcPr>
          <w:p w14:paraId="3C93B17D" w14:textId="77777777" w:rsidR="008D5BB3" w:rsidRPr="000846F3" w:rsidRDefault="008D5BB3"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90CD7D6" w14:textId="0A66F191" w:rsidR="008D5BB3" w:rsidRPr="000846F3" w:rsidRDefault="007B4E83" w:rsidP="00C95BF4">
            <w:pPr>
              <w:spacing w:line="276" w:lineRule="auto"/>
              <w:jc w:val="both"/>
              <w:rPr>
                <w:rFonts w:ascii="Times New Roman" w:hAnsi="Times New Roman" w:cs="Times New Roman"/>
                <w:b/>
                <w:sz w:val="24"/>
                <w:szCs w:val="24"/>
              </w:rPr>
            </w:pPr>
            <w:r w:rsidRPr="007B4E83">
              <w:rPr>
                <w:rFonts w:ascii="Times New Roman" w:hAnsi="Times New Roman" w:cs="Times New Roman"/>
              </w:rPr>
              <w:t xml:space="preserve">Los suníes reciben su nombre debido a la importancia que dan a la Sunna, </w:t>
            </w:r>
            <w:r>
              <w:rPr>
                <w:rFonts w:ascii="Times New Roman" w:hAnsi="Times New Roman" w:cs="Times New Roman"/>
              </w:rPr>
              <w:t xml:space="preserve">nombre que recibe la </w:t>
            </w:r>
            <w:r w:rsidRPr="007B4E83">
              <w:rPr>
                <w:rFonts w:ascii="Times New Roman" w:hAnsi="Times New Roman" w:cs="Times New Roman"/>
              </w:rPr>
              <w:t xml:space="preserve">colección de dichos y hechos atribuidos a Mahoma y transmitidos en forma oral. </w:t>
            </w:r>
            <w:r>
              <w:rPr>
                <w:rFonts w:ascii="Times New Roman" w:hAnsi="Times New Roman" w:cs="Times New Roman"/>
              </w:rPr>
              <w:t xml:space="preserve">Así, </w:t>
            </w:r>
            <w:r w:rsidRPr="007B4E83">
              <w:rPr>
                <w:rFonts w:ascii="Times New Roman" w:hAnsi="Times New Roman" w:cs="Times New Roman"/>
              </w:rPr>
              <w:t xml:space="preserve">no sólo se basan en el Corán sino también en la Sunna, lo cual permite </w:t>
            </w:r>
            <w:r w:rsidR="00190538">
              <w:rPr>
                <w:rFonts w:ascii="Times New Roman" w:hAnsi="Times New Roman" w:cs="Times New Roman"/>
              </w:rPr>
              <w:t>interpretar</w:t>
            </w:r>
            <w:r w:rsidRPr="007B4E83">
              <w:rPr>
                <w:rFonts w:ascii="Times New Roman" w:hAnsi="Times New Roman" w:cs="Times New Roman"/>
              </w:rPr>
              <w:t xml:space="preserve"> el Corán </w:t>
            </w:r>
            <w:r w:rsidR="00190538">
              <w:rPr>
                <w:rFonts w:ascii="Times New Roman" w:hAnsi="Times New Roman" w:cs="Times New Roman"/>
              </w:rPr>
              <w:t>según</w:t>
            </w:r>
            <w:r w:rsidRPr="007B4E83">
              <w:rPr>
                <w:rFonts w:ascii="Times New Roman" w:hAnsi="Times New Roman" w:cs="Times New Roman"/>
              </w:rPr>
              <w:t xml:space="preserve"> las exigencias de la época.</w:t>
            </w:r>
          </w:p>
        </w:tc>
      </w:tr>
    </w:tbl>
    <w:p w14:paraId="366841AB" w14:textId="018BD4A9" w:rsidR="00391DB2" w:rsidRDefault="008A4799" w:rsidP="00C95BF4">
      <w:pPr>
        <w:spacing w:line="276" w:lineRule="auto"/>
        <w:jc w:val="both"/>
        <w:rPr>
          <w:rFonts w:ascii="Times New Roman" w:hAnsi="Times New Roman" w:cs="Times New Roman"/>
        </w:rPr>
      </w:pPr>
      <w:r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26FCD" w:rsidRPr="000846F3" w14:paraId="373DE7A2" w14:textId="77777777" w:rsidTr="00453D56">
        <w:tc>
          <w:tcPr>
            <w:tcW w:w="9033" w:type="dxa"/>
            <w:gridSpan w:val="2"/>
            <w:shd w:val="clear" w:color="auto" w:fill="000000" w:themeFill="text1"/>
          </w:tcPr>
          <w:p w14:paraId="68B307C4"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63347821" w14:textId="77777777" w:rsidTr="00453D56">
        <w:tc>
          <w:tcPr>
            <w:tcW w:w="2518" w:type="dxa"/>
          </w:tcPr>
          <w:p w14:paraId="5CEC0E3D"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6EB1293" w14:textId="51F4995E" w:rsidR="00926FC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17</w:t>
            </w:r>
            <w:r w:rsidR="00DA4D78">
              <w:rPr>
                <w:rFonts w:ascii="Times New Roman" w:hAnsi="Times New Roman" w:cs="Times New Roman"/>
                <w:color w:val="000000"/>
                <w:sz w:val="24"/>
                <w:szCs w:val="24"/>
              </w:rPr>
              <w:t>0</w:t>
            </w:r>
          </w:p>
        </w:tc>
      </w:tr>
      <w:tr w:rsidR="00926FCD" w:rsidRPr="000846F3" w14:paraId="3D5BA6C3" w14:textId="77777777" w:rsidTr="00453D56">
        <w:tc>
          <w:tcPr>
            <w:tcW w:w="2518" w:type="dxa"/>
          </w:tcPr>
          <w:p w14:paraId="6EF164F3"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DBAABC0" w14:textId="49013BEB" w:rsidR="00926FCD" w:rsidRPr="00926FCD" w:rsidRDefault="00926FCD" w:rsidP="00C95BF4">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entre chiitas y sunitas</w:t>
            </w:r>
          </w:p>
        </w:tc>
      </w:tr>
      <w:tr w:rsidR="00926FCD" w:rsidRPr="000846F3" w14:paraId="47874C12" w14:textId="77777777" w:rsidTr="00453D56">
        <w:tc>
          <w:tcPr>
            <w:tcW w:w="2518" w:type="dxa"/>
          </w:tcPr>
          <w:p w14:paraId="001961A8"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8C42333" w14:textId="253C8D51"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Ejercicio mediante el cual se caracterizan las dos tradiciones más importantes dentro del Islam</w:t>
            </w:r>
          </w:p>
        </w:tc>
      </w:tr>
    </w:tbl>
    <w:p w14:paraId="57D5CFF9" w14:textId="77777777" w:rsidR="00926FCD" w:rsidRDefault="00926FCD" w:rsidP="00C95BF4">
      <w:pPr>
        <w:spacing w:line="276" w:lineRule="auto"/>
        <w:jc w:val="both"/>
        <w:rPr>
          <w:rFonts w:ascii="Times New Roman" w:hAnsi="Times New Roman" w:cs="Times New Roman"/>
        </w:rPr>
      </w:pPr>
    </w:p>
    <w:p w14:paraId="2F904490" w14:textId="00B97C51"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453D56">
        <w:rPr>
          <w:rFonts w:ascii="Times New Roman" w:hAnsi="Times New Roman" w:cs="Times New Roman"/>
          <w:b/>
        </w:rPr>
        <w:t xml:space="preserve"> 3.6</w:t>
      </w:r>
      <w:r w:rsidRPr="000846F3">
        <w:rPr>
          <w:rFonts w:ascii="Times New Roman" w:hAnsi="Times New Roman" w:cs="Times New Roman"/>
          <w:b/>
        </w:rPr>
        <w:t xml:space="preserve"> Afganistán: tierra fértil para el fundamentalismo talibán y </w:t>
      </w:r>
      <w:r w:rsidR="006C175A">
        <w:rPr>
          <w:rFonts w:ascii="Times New Roman" w:hAnsi="Times New Roman" w:cs="Times New Roman"/>
          <w:b/>
        </w:rPr>
        <w:t xml:space="preserve">de las milicias de </w:t>
      </w:r>
      <w:r w:rsidRPr="000846F3">
        <w:rPr>
          <w:rFonts w:ascii="Times New Roman" w:hAnsi="Times New Roman" w:cs="Times New Roman"/>
          <w:b/>
        </w:rPr>
        <w:t>Al-Qaeda</w:t>
      </w:r>
    </w:p>
    <w:p w14:paraId="54C7C3CE" w14:textId="77777777" w:rsidR="00780B9C" w:rsidRDefault="00780B9C" w:rsidP="00C95BF4">
      <w:pPr>
        <w:spacing w:after="0" w:line="276" w:lineRule="auto"/>
        <w:jc w:val="both"/>
        <w:rPr>
          <w:rFonts w:ascii="Times New Roman" w:hAnsi="Times New Roman" w:cs="Times New Roman"/>
        </w:rPr>
      </w:pPr>
    </w:p>
    <w:p w14:paraId="7A45F358" w14:textId="483A831A" w:rsidR="007875A8" w:rsidRDefault="007875A8" w:rsidP="00C95BF4">
      <w:pPr>
        <w:spacing w:after="0" w:line="276" w:lineRule="auto"/>
        <w:jc w:val="both"/>
        <w:rPr>
          <w:rFonts w:ascii="Times New Roman" w:hAnsi="Times New Roman" w:cs="Times New Roman"/>
        </w:rPr>
      </w:pPr>
      <w:r>
        <w:rPr>
          <w:rFonts w:ascii="Times New Roman" w:hAnsi="Times New Roman" w:cs="Times New Roman"/>
        </w:rPr>
        <w:t xml:space="preserve">Tras los atentados contra el </w:t>
      </w:r>
      <w:r w:rsidRPr="008D5BB3">
        <w:rPr>
          <w:rFonts w:ascii="Times New Roman" w:hAnsi="Times New Roman" w:cs="Times New Roman"/>
          <w:i/>
        </w:rPr>
        <w:t>World Trade Center</w:t>
      </w:r>
      <w:r>
        <w:rPr>
          <w:rFonts w:ascii="Times New Roman" w:hAnsi="Times New Roman" w:cs="Times New Roman"/>
        </w:rPr>
        <w:t xml:space="preserve"> y el </w:t>
      </w:r>
      <w:r w:rsidR="008D5BB3">
        <w:rPr>
          <w:rFonts w:ascii="Times New Roman" w:hAnsi="Times New Roman" w:cs="Times New Roman"/>
        </w:rPr>
        <w:t>p</w:t>
      </w:r>
      <w:r>
        <w:rPr>
          <w:rFonts w:ascii="Times New Roman" w:hAnsi="Times New Roman" w:cs="Times New Roman"/>
        </w:rPr>
        <w:t xml:space="preserve">entágono en </w:t>
      </w:r>
      <w:r w:rsidRPr="00780B9C">
        <w:rPr>
          <w:rFonts w:ascii="Times New Roman" w:hAnsi="Times New Roman" w:cs="Times New Roman"/>
        </w:rPr>
        <w:t>20</w:t>
      </w:r>
      <w:r>
        <w:rPr>
          <w:rFonts w:ascii="Times New Roman" w:hAnsi="Times New Roman" w:cs="Times New Roman"/>
        </w:rPr>
        <w:t>0</w:t>
      </w:r>
      <w:r w:rsidRPr="00780B9C">
        <w:rPr>
          <w:rFonts w:ascii="Times New Roman" w:hAnsi="Times New Roman" w:cs="Times New Roman"/>
        </w:rPr>
        <w:t>1</w:t>
      </w:r>
      <w:r>
        <w:rPr>
          <w:rFonts w:ascii="Times New Roman" w:hAnsi="Times New Roman" w:cs="Times New Roman"/>
        </w:rPr>
        <w:t xml:space="preserve">, Estados Unidos </w:t>
      </w:r>
      <w:r w:rsidRPr="00780B9C">
        <w:rPr>
          <w:rFonts w:ascii="Times New Roman" w:hAnsi="Times New Roman" w:cs="Times New Roman"/>
        </w:rPr>
        <w:t xml:space="preserve">puso en marcha </w:t>
      </w:r>
      <w:r w:rsidR="00D4028B">
        <w:rPr>
          <w:rFonts w:ascii="Times New Roman" w:hAnsi="Times New Roman" w:cs="Times New Roman"/>
        </w:rPr>
        <w:t xml:space="preserve">la </w:t>
      </w:r>
      <w:r w:rsidR="008D5BB3">
        <w:rPr>
          <w:rFonts w:ascii="Times New Roman" w:hAnsi="Times New Roman" w:cs="Times New Roman"/>
        </w:rPr>
        <w:t xml:space="preserve">denominada </w:t>
      </w:r>
      <w:r w:rsidR="00D4028B">
        <w:rPr>
          <w:rFonts w:ascii="Times New Roman" w:hAnsi="Times New Roman" w:cs="Times New Roman"/>
        </w:rPr>
        <w:t>“</w:t>
      </w:r>
      <w:r w:rsidR="008D5BB3">
        <w:rPr>
          <w:rFonts w:ascii="Times New Roman" w:hAnsi="Times New Roman" w:cs="Times New Roman"/>
        </w:rPr>
        <w:t>G</w:t>
      </w:r>
      <w:r w:rsidR="00D4028B" w:rsidRPr="00D4028B">
        <w:rPr>
          <w:rFonts w:ascii="Times New Roman" w:hAnsi="Times New Roman" w:cs="Times New Roman"/>
        </w:rPr>
        <w:t xml:space="preserve">uerra contra el </w:t>
      </w:r>
      <w:r w:rsidR="00D4028B">
        <w:rPr>
          <w:rFonts w:ascii="Times New Roman" w:hAnsi="Times New Roman" w:cs="Times New Roman"/>
        </w:rPr>
        <w:t>t</w:t>
      </w:r>
      <w:r w:rsidR="00D4028B" w:rsidRPr="00D4028B">
        <w:rPr>
          <w:rFonts w:ascii="Times New Roman" w:hAnsi="Times New Roman" w:cs="Times New Roman"/>
        </w:rPr>
        <w:t>errorismo</w:t>
      </w:r>
      <w:r w:rsidR="00D4028B">
        <w:rPr>
          <w:rFonts w:ascii="Times New Roman" w:hAnsi="Times New Roman" w:cs="Times New Roman"/>
        </w:rPr>
        <w:t>”</w:t>
      </w:r>
      <w:r w:rsidR="00D4028B" w:rsidRPr="00D4028B">
        <w:rPr>
          <w:rFonts w:ascii="Times New Roman" w:hAnsi="Times New Roman" w:cs="Times New Roman"/>
        </w:rPr>
        <w:t>,</w:t>
      </w:r>
      <w:r w:rsidR="00D4028B">
        <w:rPr>
          <w:rFonts w:ascii="Times New Roman" w:hAnsi="Times New Roman" w:cs="Times New Roman"/>
        </w:rPr>
        <w:t xml:space="preserve"> mediante el despliegue de </w:t>
      </w:r>
      <w:r>
        <w:rPr>
          <w:rFonts w:ascii="Times New Roman" w:hAnsi="Times New Roman" w:cs="Times New Roman"/>
        </w:rPr>
        <w:t>o</w:t>
      </w:r>
      <w:r w:rsidRPr="00780B9C">
        <w:rPr>
          <w:rFonts w:ascii="Times New Roman" w:hAnsi="Times New Roman" w:cs="Times New Roman"/>
        </w:rPr>
        <w:t>peraci</w:t>
      </w:r>
      <w:r w:rsidR="00D4028B">
        <w:rPr>
          <w:rFonts w:ascii="Times New Roman" w:hAnsi="Times New Roman" w:cs="Times New Roman"/>
        </w:rPr>
        <w:t xml:space="preserve">ones </w:t>
      </w:r>
      <w:r>
        <w:rPr>
          <w:rFonts w:ascii="Times New Roman" w:hAnsi="Times New Roman" w:cs="Times New Roman"/>
        </w:rPr>
        <w:t>militar</w:t>
      </w:r>
      <w:r w:rsidR="00D4028B">
        <w:rPr>
          <w:rFonts w:ascii="Times New Roman" w:hAnsi="Times New Roman" w:cs="Times New Roman"/>
        </w:rPr>
        <w:t>es</w:t>
      </w:r>
      <w:r w:rsidR="008D5BB3">
        <w:rPr>
          <w:rFonts w:ascii="Times New Roman" w:hAnsi="Times New Roman" w:cs="Times New Roman"/>
        </w:rPr>
        <w:t xml:space="preserve"> y </w:t>
      </w:r>
      <w:r>
        <w:rPr>
          <w:rFonts w:ascii="Times New Roman" w:hAnsi="Times New Roman" w:cs="Times New Roman"/>
        </w:rPr>
        <w:t xml:space="preserve">con el objeto de neutralizar a los grupos armados con interés en </w:t>
      </w:r>
      <w:r w:rsidRPr="00780B9C">
        <w:rPr>
          <w:rFonts w:ascii="Times New Roman" w:hAnsi="Times New Roman" w:cs="Times New Roman"/>
        </w:rPr>
        <w:t>atentar cont</w:t>
      </w:r>
      <w:r>
        <w:rPr>
          <w:rFonts w:ascii="Times New Roman" w:hAnsi="Times New Roman" w:cs="Times New Roman"/>
        </w:rPr>
        <w:t>ra las potencias occidentales.</w:t>
      </w:r>
    </w:p>
    <w:p w14:paraId="41403AE9" w14:textId="77777777" w:rsidR="007875A8" w:rsidRDefault="007875A8" w:rsidP="00C95BF4">
      <w:pPr>
        <w:spacing w:after="0" w:line="276" w:lineRule="auto"/>
        <w:jc w:val="both"/>
        <w:rPr>
          <w:rFonts w:ascii="Times New Roman" w:hAnsi="Times New Roman" w:cs="Times New Roman"/>
        </w:rPr>
      </w:pPr>
    </w:p>
    <w:p w14:paraId="773A586F" w14:textId="2666DB83" w:rsidR="007875A8" w:rsidRDefault="007875A8" w:rsidP="00C95BF4">
      <w:pPr>
        <w:spacing w:after="0" w:line="276" w:lineRule="auto"/>
        <w:jc w:val="both"/>
        <w:rPr>
          <w:rFonts w:ascii="Times New Roman" w:hAnsi="Times New Roman" w:cs="Times New Roman"/>
        </w:rPr>
      </w:pPr>
      <w:r>
        <w:rPr>
          <w:rFonts w:ascii="Times New Roman" w:hAnsi="Times New Roman" w:cs="Times New Roman"/>
        </w:rPr>
        <w:t>Un objetivo primario de la operación militar fue la intervención en Afganistán, país que fue visto como un refugio para organizaciones radicales</w:t>
      </w:r>
      <w:r w:rsidR="00D4028B">
        <w:rPr>
          <w:rFonts w:ascii="Times New Roman" w:hAnsi="Times New Roman" w:cs="Times New Roman"/>
        </w:rPr>
        <w:t xml:space="preserve"> armadas</w:t>
      </w:r>
      <w:r>
        <w:rPr>
          <w:rFonts w:ascii="Times New Roman" w:hAnsi="Times New Roman" w:cs="Times New Roman"/>
        </w:rPr>
        <w:t xml:space="preserve">, </w:t>
      </w:r>
      <w:r w:rsidR="00D4028B">
        <w:rPr>
          <w:rFonts w:ascii="Times New Roman" w:hAnsi="Times New Roman" w:cs="Times New Roman"/>
        </w:rPr>
        <w:t xml:space="preserve">y su gobierno fue acusado de dar apoyo a quienes ejecutaron los atentados.  </w:t>
      </w:r>
    </w:p>
    <w:p w14:paraId="26A30F67" w14:textId="77777777" w:rsidR="00D4028B" w:rsidRDefault="00D4028B" w:rsidP="00C95BF4">
      <w:pPr>
        <w:spacing w:after="0" w:line="276" w:lineRule="auto"/>
        <w:jc w:val="both"/>
        <w:rPr>
          <w:rFonts w:ascii="Times New Roman" w:hAnsi="Times New Roman" w:cs="Times New Roman"/>
        </w:rPr>
      </w:pPr>
    </w:p>
    <w:p w14:paraId="2308E0C1" w14:textId="174CC5DD" w:rsidR="00D4028B" w:rsidRPr="008D5BB3" w:rsidRDefault="00D4028B" w:rsidP="00C95BF4">
      <w:pPr>
        <w:spacing w:after="0" w:line="276" w:lineRule="auto"/>
        <w:jc w:val="both"/>
        <w:rPr>
          <w:rFonts w:ascii="Times New Roman" w:hAnsi="Times New Roman" w:cs="Times New Roman"/>
          <w:i/>
        </w:rPr>
      </w:pPr>
      <w:r>
        <w:rPr>
          <w:rFonts w:ascii="Times New Roman" w:hAnsi="Times New Roman" w:cs="Times New Roman"/>
        </w:rPr>
        <w:t>L</w:t>
      </w:r>
      <w:r w:rsidRPr="00815175">
        <w:rPr>
          <w:rFonts w:ascii="Times New Roman" w:hAnsi="Times New Roman" w:cs="Times New Roman"/>
        </w:rPr>
        <w:t>as pistas lleva</w:t>
      </w:r>
      <w:r>
        <w:rPr>
          <w:rFonts w:ascii="Times New Roman" w:hAnsi="Times New Roman" w:cs="Times New Roman"/>
        </w:rPr>
        <w:t xml:space="preserve">ron </w:t>
      </w:r>
      <w:r w:rsidRPr="00815175">
        <w:rPr>
          <w:rFonts w:ascii="Times New Roman" w:hAnsi="Times New Roman" w:cs="Times New Roman"/>
        </w:rPr>
        <w:t>hacia la organización Al Qaeda</w:t>
      </w:r>
      <w:r w:rsidR="00D53D8D">
        <w:rPr>
          <w:rFonts w:ascii="Times New Roman" w:hAnsi="Times New Roman" w:cs="Times New Roman"/>
        </w:rPr>
        <w:t>,</w:t>
      </w:r>
      <w:r w:rsidRPr="00815175">
        <w:rPr>
          <w:rFonts w:ascii="Times New Roman" w:hAnsi="Times New Roman" w:cs="Times New Roman"/>
        </w:rPr>
        <w:t xml:space="preserve"> encabezada por Osama Bin Laden</w:t>
      </w:r>
      <w:r>
        <w:rPr>
          <w:rFonts w:ascii="Times New Roman" w:hAnsi="Times New Roman" w:cs="Times New Roman"/>
        </w:rPr>
        <w:t xml:space="preserve">. Dicha organización tuvo como origen el </w:t>
      </w:r>
      <w:r w:rsidRPr="00815175">
        <w:rPr>
          <w:rFonts w:ascii="Times New Roman" w:hAnsi="Times New Roman" w:cs="Times New Roman"/>
        </w:rPr>
        <w:t xml:space="preserve"> r</w:t>
      </w:r>
      <w:r>
        <w:rPr>
          <w:rFonts w:ascii="Times New Roman" w:hAnsi="Times New Roman" w:cs="Times New Roman"/>
        </w:rPr>
        <w:t>é</w:t>
      </w:r>
      <w:r w:rsidRPr="00815175">
        <w:rPr>
          <w:rFonts w:ascii="Times New Roman" w:hAnsi="Times New Roman" w:cs="Times New Roman"/>
        </w:rPr>
        <w:t>gimen político islamista radical por parte de los talibanes</w:t>
      </w:r>
      <w:r>
        <w:rPr>
          <w:rFonts w:ascii="Times New Roman" w:hAnsi="Times New Roman" w:cs="Times New Roman"/>
        </w:rPr>
        <w:t xml:space="preserve"> en Afganistán</w:t>
      </w:r>
      <w:r w:rsidRPr="00815175">
        <w:rPr>
          <w:rFonts w:ascii="Times New Roman" w:hAnsi="Times New Roman" w:cs="Times New Roman"/>
        </w:rPr>
        <w:t xml:space="preserve">. </w:t>
      </w:r>
      <w:r w:rsidR="00E65428">
        <w:rPr>
          <w:rFonts w:ascii="Times New Roman" w:hAnsi="Times New Roman" w:cs="Times New Roman"/>
        </w:rPr>
        <w:t xml:space="preserve"> Estos últimos permitieron la </w:t>
      </w:r>
      <w:r w:rsidR="00E65428" w:rsidRPr="00E65428">
        <w:rPr>
          <w:rFonts w:ascii="Times New Roman" w:hAnsi="Times New Roman" w:cs="Times New Roman"/>
        </w:rPr>
        <w:t xml:space="preserve">apertura de campos de entrenamiento de terroristas </w:t>
      </w:r>
      <w:r w:rsidR="00E65428">
        <w:rPr>
          <w:rFonts w:ascii="Times New Roman" w:hAnsi="Times New Roman" w:cs="Times New Roman"/>
        </w:rPr>
        <w:t xml:space="preserve">de </w:t>
      </w:r>
      <w:r w:rsidR="00E65428" w:rsidRPr="008D5BB3">
        <w:rPr>
          <w:rFonts w:ascii="Times New Roman" w:hAnsi="Times New Roman" w:cs="Times New Roman"/>
          <w:i/>
        </w:rPr>
        <w:t>Al-Qaeda.</w:t>
      </w:r>
    </w:p>
    <w:p w14:paraId="48B9AA49" w14:textId="77777777" w:rsidR="00D4028B" w:rsidRPr="008D5BB3" w:rsidRDefault="00D4028B" w:rsidP="00C95BF4">
      <w:pPr>
        <w:spacing w:after="0" w:line="276" w:lineRule="auto"/>
        <w:jc w:val="both"/>
        <w:rPr>
          <w:rFonts w:ascii="Times New Roman" w:hAnsi="Times New Roman" w:cs="Times New Roman"/>
          <w:i/>
        </w:rPr>
      </w:pPr>
    </w:p>
    <w:p w14:paraId="2E1DDA70" w14:textId="07C44C06" w:rsidR="00D4028B" w:rsidRDefault="00D4028B" w:rsidP="00C95BF4">
      <w:pPr>
        <w:spacing w:after="0" w:line="276" w:lineRule="auto"/>
        <w:jc w:val="both"/>
        <w:rPr>
          <w:rFonts w:ascii="Times New Roman" w:hAnsi="Times New Roman" w:cs="Times New Roman"/>
        </w:rPr>
      </w:pPr>
      <w:r w:rsidRPr="00D4028B">
        <w:rPr>
          <w:rFonts w:ascii="Times New Roman" w:hAnsi="Times New Roman" w:cs="Times New Roman"/>
        </w:rPr>
        <w:t xml:space="preserve">Los talibanes </w:t>
      </w:r>
      <w:r>
        <w:rPr>
          <w:rFonts w:ascii="Times New Roman" w:hAnsi="Times New Roman" w:cs="Times New Roman"/>
        </w:rPr>
        <w:t xml:space="preserve">son una </w:t>
      </w:r>
      <w:r w:rsidRPr="00D4028B">
        <w:rPr>
          <w:rFonts w:ascii="Times New Roman" w:hAnsi="Times New Roman" w:cs="Times New Roman"/>
        </w:rPr>
        <w:t>facción político-militar fundamentalista</w:t>
      </w:r>
      <w:r>
        <w:rPr>
          <w:rFonts w:ascii="Times New Roman" w:hAnsi="Times New Roman" w:cs="Times New Roman"/>
        </w:rPr>
        <w:t xml:space="preserve">. Tomaron el control del gobierno afgano </w:t>
      </w:r>
      <w:r w:rsidRPr="00D4028B">
        <w:rPr>
          <w:rFonts w:ascii="Times New Roman" w:hAnsi="Times New Roman" w:cs="Times New Roman"/>
        </w:rPr>
        <w:t>tras la retirada del ejército de la URSS a finales de los años 80</w:t>
      </w:r>
      <w:r>
        <w:rPr>
          <w:rFonts w:ascii="Times New Roman" w:hAnsi="Times New Roman" w:cs="Times New Roman"/>
        </w:rPr>
        <w:t xml:space="preserve">. En ese momento, Estados Unidos </w:t>
      </w:r>
      <w:r w:rsidRPr="00D4028B">
        <w:rPr>
          <w:rFonts w:ascii="Times New Roman" w:hAnsi="Times New Roman" w:cs="Times New Roman"/>
        </w:rPr>
        <w:t>apoyó a los talibanes porque los consider</w:t>
      </w:r>
      <w:r>
        <w:rPr>
          <w:rFonts w:ascii="Times New Roman" w:hAnsi="Times New Roman" w:cs="Times New Roman"/>
        </w:rPr>
        <w:t xml:space="preserve">aba </w:t>
      </w:r>
      <w:r w:rsidRPr="00D4028B">
        <w:rPr>
          <w:rFonts w:ascii="Times New Roman" w:hAnsi="Times New Roman" w:cs="Times New Roman"/>
        </w:rPr>
        <w:t xml:space="preserve">anti-iraníes, anti-chiíes y pro-occidentales. </w:t>
      </w:r>
    </w:p>
    <w:p w14:paraId="3C92FBE9" w14:textId="77777777" w:rsidR="00D4028B" w:rsidRDefault="00D4028B" w:rsidP="00C95BF4">
      <w:pPr>
        <w:spacing w:after="0" w:line="276" w:lineRule="auto"/>
        <w:jc w:val="both"/>
        <w:rPr>
          <w:rFonts w:ascii="Times New Roman" w:hAnsi="Times New Roman" w:cs="Times New Roman"/>
        </w:rPr>
      </w:pPr>
    </w:p>
    <w:p w14:paraId="3913544A" w14:textId="4CFD77B1" w:rsidR="00E65428" w:rsidRDefault="00D4028B" w:rsidP="00C95BF4">
      <w:pPr>
        <w:spacing w:after="0" w:line="276" w:lineRule="auto"/>
        <w:jc w:val="both"/>
        <w:rPr>
          <w:rFonts w:ascii="Times New Roman" w:hAnsi="Times New Roman" w:cs="Times New Roman"/>
        </w:rPr>
      </w:pPr>
      <w:r>
        <w:rPr>
          <w:rFonts w:ascii="Times New Roman" w:hAnsi="Times New Roman" w:cs="Times New Roman"/>
        </w:rPr>
        <w:t>En la década del noventa, los talibanes muta</w:t>
      </w:r>
      <w:r w:rsidR="00E65428">
        <w:rPr>
          <w:rFonts w:ascii="Times New Roman" w:hAnsi="Times New Roman" w:cs="Times New Roman"/>
        </w:rPr>
        <w:t xml:space="preserve">ron </w:t>
      </w:r>
      <w:r>
        <w:rPr>
          <w:rFonts w:ascii="Times New Roman" w:hAnsi="Times New Roman" w:cs="Times New Roman"/>
        </w:rPr>
        <w:t>de</w:t>
      </w:r>
      <w:r w:rsidR="00E65428">
        <w:rPr>
          <w:rFonts w:ascii="Times New Roman" w:hAnsi="Times New Roman" w:cs="Times New Roman"/>
        </w:rPr>
        <w:t>sde</w:t>
      </w:r>
      <w:r>
        <w:rPr>
          <w:rFonts w:ascii="Times New Roman" w:hAnsi="Times New Roman" w:cs="Times New Roman"/>
        </w:rPr>
        <w:t xml:space="preserve"> ser una comunidad de </w:t>
      </w:r>
      <w:r w:rsidRPr="00D4028B">
        <w:rPr>
          <w:rFonts w:ascii="Times New Roman" w:hAnsi="Times New Roman" w:cs="Times New Roman"/>
        </w:rPr>
        <w:t xml:space="preserve">campesinos </w:t>
      </w:r>
      <w:r>
        <w:rPr>
          <w:rFonts w:ascii="Times New Roman" w:hAnsi="Times New Roman" w:cs="Times New Roman"/>
        </w:rPr>
        <w:t xml:space="preserve">de la etnia </w:t>
      </w:r>
      <w:r w:rsidRPr="00721BB7">
        <w:rPr>
          <w:rFonts w:ascii="Times New Roman" w:hAnsi="Times New Roman" w:cs="Times New Roman"/>
          <w:i/>
        </w:rPr>
        <w:t>pashtun</w:t>
      </w:r>
      <w:r>
        <w:rPr>
          <w:rFonts w:ascii="Times New Roman" w:hAnsi="Times New Roman" w:cs="Times New Roman"/>
        </w:rPr>
        <w:t>, ha</w:t>
      </w:r>
      <w:r w:rsidR="00E65428">
        <w:rPr>
          <w:rFonts w:ascii="Times New Roman" w:hAnsi="Times New Roman" w:cs="Times New Roman"/>
        </w:rPr>
        <w:t xml:space="preserve">sta </w:t>
      </w:r>
      <w:r>
        <w:rPr>
          <w:rFonts w:ascii="Times New Roman" w:hAnsi="Times New Roman" w:cs="Times New Roman"/>
        </w:rPr>
        <w:t xml:space="preserve">convertirse en una </w:t>
      </w:r>
      <w:r w:rsidRPr="00D4028B">
        <w:rPr>
          <w:rFonts w:ascii="Times New Roman" w:hAnsi="Times New Roman" w:cs="Times New Roman"/>
        </w:rPr>
        <w:t>poderosa fuerza militar y política</w:t>
      </w:r>
      <w:r>
        <w:rPr>
          <w:rFonts w:ascii="Times New Roman" w:hAnsi="Times New Roman" w:cs="Times New Roman"/>
        </w:rPr>
        <w:t xml:space="preserve">. </w:t>
      </w:r>
      <w:r w:rsidR="00E65428">
        <w:rPr>
          <w:rFonts w:ascii="Times New Roman" w:hAnsi="Times New Roman" w:cs="Times New Roman"/>
        </w:rPr>
        <w:t xml:space="preserve">Están organizados en células autónomas que hacen parte de </w:t>
      </w:r>
      <w:r w:rsidRPr="00D4028B">
        <w:rPr>
          <w:rFonts w:ascii="Times New Roman" w:hAnsi="Times New Roman" w:cs="Times New Roman"/>
        </w:rPr>
        <w:t>un movimiento único</w:t>
      </w:r>
      <w:r w:rsidR="00E65428">
        <w:rPr>
          <w:rFonts w:ascii="Times New Roman" w:hAnsi="Times New Roman" w:cs="Times New Roman"/>
        </w:rPr>
        <w:t xml:space="preserve">, a la manera de las franquicias. </w:t>
      </w:r>
    </w:p>
    <w:p w14:paraId="1BCD07AC"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16AE51F3" w14:textId="77777777" w:rsidTr="005A2B85">
        <w:tc>
          <w:tcPr>
            <w:tcW w:w="9033" w:type="dxa"/>
            <w:gridSpan w:val="2"/>
            <w:shd w:val="clear" w:color="auto" w:fill="0D0D0D" w:themeFill="text1" w:themeFillTint="F2"/>
          </w:tcPr>
          <w:p w14:paraId="78C0C764"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6B8B4138" w14:textId="77777777" w:rsidTr="005A2B85">
        <w:tc>
          <w:tcPr>
            <w:tcW w:w="2518" w:type="dxa"/>
          </w:tcPr>
          <w:p w14:paraId="388A8C41"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6335D33" w14:textId="54115954" w:rsidR="00983FAB" w:rsidRPr="000846F3" w:rsidRDefault="002C0B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22</w:t>
            </w:r>
          </w:p>
        </w:tc>
      </w:tr>
      <w:tr w:rsidR="00983FAB" w:rsidRPr="0037129A" w14:paraId="6BAF5FCF" w14:textId="77777777" w:rsidTr="005A2B85">
        <w:tc>
          <w:tcPr>
            <w:tcW w:w="2518" w:type="dxa"/>
          </w:tcPr>
          <w:p w14:paraId="5851FD6D"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DC24038" w14:textId="23AC0782" w:rsidR="00C72F65" w:rsidRPr="00C72F65" w:rsidRDefault="00C72F65" w:rsidP="00C95BF4">
            <w:pPr>
              <w:spacing w:line="276" w:lineRule="auto"/>
              <w:jc w:val="both"/>
              <w:rPr>
                <w:rFonts w:ascii="Times New Roman" w:hAnsi="Times New Roman" w:cs="Times New Roman"/>
                <w:color w:val="000000"/>
                <w:sz w:val="24"/>
                <w:szCs w:val="24"/>
                <w:lang w:val="es-CO"/>
              </w:rPr>
            </w:pPr>
            <w:r w:rsidRPr="00C72F65">
              <w:rPr>
                <w:rFonts w:ascii="Times New Roman" w:hAnsi="Times New Roman" w:cs="Times New Roman"/>
                <w:color w:val="000000"/>
                <w:sz w:val="24"/>
                <w:szCs w:val="24"/>
                <w:lang w:val="es-CO"/>
              </w:rPr>
              <w:t>Kabul, Afganistán, vista de las características del territorio</w:t>
            </w:r>
          </w:p>
          <w:p w14:paraId="5C7410A5" w14:textId="6772BA46" w:rsidR="00983FAB" w:rsidRPr="00C72F65" w:rsidRDefault="00983FAB" w:rsidP="00C95BF4">
            <w:pPr>
              <w:spacing w:line="276" w:lineRule="auto"/>
              <w:jc w:val="both"/>
              <w:rPr>
                <w:rFonts w:ascii="Times New Roman" w:hAnsi="Times New Roman" w:cs="Times New Roman"/>
                <w:color w:val="000000"/>
                <w:sz w:val="24"/>
                <w:szCs w:val="24"/>
                <w:lang w:val="es-CO"/>
              </w:rPr>
            </w:pPr>
          </w:p>
        </w:tc>
      </w:tr>
      <w:tr w:rsidR="00983FAB" w:rsidRPr="000846F3" w14:paraId="659CB3A1" w14:textId="77777777" w:rsidTr="005A2B85">
        <w:tc>
          <w:tcPr>
            <w:tcW w:w="2518" w:type="dxa"/>
          </w:tcPr>
          <w:p w14:paraId="41FB682F"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7610D03" w14:textId="213CF00D" w:rsidR="00C72F65" w:rsidRDefault="00C72F65" w:rsidP="00C95BF4">
            <w:pPr>
              <w:spacing w:line="276" w:lineRule="auto"/>
              <w:jc w:val="both"/>
              <w:rPr>
                <w:rFonts w:ascii="Times New Roman" w:hAnsi="Times New Roman" w:cs="Times New Roman"/>
                <w:color w:val="000000"/>
                <w:sz w:val="24"/>
                <w:szCs w:val="24"/>
                <w:lang w:val="en-US"/>
              </w:rPr>
            </w:pPr>
            <w:r w:rsidRPr="00C72F65">
              <w:rPr>
                <w:rFonts w:ascii="Times New Roman" w:hAnsi="Times New Roman" w:cs="Times New Roman"/>
                <w:color w:val="000000"/>
                <w:sz w:val="24"/>
                <w:szCs w:val="24"/>
                <w:lang w:val="es-CO"/>
              </w:rPr>
              <w:t>Número de la imagen 112491824</w:t>
            </w:r>
          </w:p>
          <w:p w14:paraId="64D8A0C6" w14:textId="39D1F2E6" w:rsidR="00983FAB" w:rsidRPr="000846F3" w:rsidRDefault="00983FAB" w:rsidP="00C95BF4">
            <w:pPr>
              <w:spacing w:line="276" w:lineRule="auto"/>
              <w:jc w:val="both"/>
              <w:rPr>
                <w:rFonts w:ascii="Times New Roman" w:hAnsi="Times New Roman" w:cs="Times New Roman"/>
                <w:color w:val="000000"/>
                <w:sz w:val="24"/>
                <w:szCs w:val="24"/>
              </w:rPr>
            </w:pPr>
          </w:p>
        </w:tc>
      </w:tr>
      <w:tr w:rsidR="00983FAB" w:rsidRPr="000846F3" w14:paraId="734355F5" w14:textId="77777777" w:rsidTr="005A2B85">
        <w:tc>
          <w:tcPr>
            <w:tcW w:w="2518" w:type="dxa"/>
          </w:tcPr>
          <w:p w14:paraId="47A41050"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C12AB52" w14:textId="0001E8CA" w:rsidR="00983FAB" w:rsidRPr="000846F3" w:rsidRDefault="00983FAB" w:rsidP="00C95BF4">
            <w:pPr>
              <w:spacing w:line="276" w:lineRule="auto"/>
              <w:jc w:val="both"/>
              <w:rPr>
                <w:rFonts w:ascii="Times New Roman" w:hAnsi="Times New Roman" w:cs="Times New Roman"/>
                <w:color w:val="000000"/>
                <w:sz w:val="24"/>
                <w:szCs w:val="24"/>
              </w:rPr>
            </w:pPr>
            <w:r w:rsidRPr="000775D6">
              <w:rPr>
                <w:rFonts w:ascii="Times New Roman" w:hAnsi="Times New Roman" w:cs="Times New Roman"/>
              </w:rPr>
              <w:t>Afganistán es</w:t>
            </w:r>
            <w:r w:rsidR="00C72F65">
              <w:rPr>
                <w:rFonts w:ascii="Times New Roman" w:hAnsi="Times New Roman" w:cs="Times New Roman"/>
              </w:rPr>
              <w:t>tá formado</w:t>
            </w:r>
            <w:r>
              <w:rPr>
                <w:rFonts w:ascii="Times New Roman" w:hAnsi="Times New Roman" w:cs="Times New Roman"/>
              </w:rPr>
              <w:t xml:space="preserve">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00C72F65">
              <w:rPr>
                <w:rFonts w:ascii="Times New Roman" w:hAnsi="Times New Roman" w:cs="Times New Roman"/>
              </w:rPr>
              <w:t>. Las características del territorio muchas veces determinan la forma en que se llevan a cabo los conflictos y favorecen a quienes saben adaptarse mejor.</w:t>
            </w:r>
          </w:p>
        </w:tc>
      </w:tr>
    </w:tbl>
    <w:p w14:paraId="02440BD4" w14:textId="77777777" w:rsidR="00E65428" w:rsidRDefault="00E65428" w:rsidP="00C95BF4">
      <w:pPr>
        <w:spacing w:after="0" w:line="276" w:lineRule="auto"/>
        <w:jc w:val="both"/>
        <w:rPr>
          <w:rFonts w:ascii="Times New Roman" w:hAnsi="Times New Roman" w:cs="Times New Roman"/>
        </w:rPr>
      </w:pPr>
    </w:p>
    <w:p w14:paraId="1239B6E8" w14:textId="11C2B1B7" w:rsidR="00D45DB4" w:rsidRDefault="00E65428" w:rsidP="00C95BF4">
      <w:pPr>
        <w:spacing w:after="0" w:line="276" w:lineRule="auto"/>
        <w:jc w:val="both"/>
        <w:rPr>
          <w:rFonts w:ascii="Times New Roman" w:hAnsi="Times New Roman" w:cs="Times New Roman"/>
        </w:rPr>
      </w:pPr>
      <w:r>
        <w:rPr>
          <w:rFonts w:ascii="Times New Roman" w:hAnsi="Times New Roman" w:cs="Times New Roman"/>
        </w:rPr>
        <w:t xml:space="preserve">Tanto </w:t>
      </w:r>
      <w:r w:rsidRPr="00721BB7">
        <w:rPr>
          <w:rFonts w:ascii="Times New Roman" w:hAnsi="Times New Roman" w:cs="Times New Roman"/>
          <w:i/>
        </w:rPr>
        <w:t>Al-Qaeda</w:t>
      </w:r>
      <w:r w:rsidRPr="0059559B">
        <w:rPr>
          <w:rFonts w:ascii="Times New Roman" w:hAnsi="Times New Roman" w:cs="Times New Roman"/>
        </w:rPr>
        <w:t xml:space="preserve"> </w:t>
      </w:r>
      <w:r>
        <w:rPr>
          <w:rFonts w:ascii="Times New Roman" w:hAnsi="Times New Roman" w:cs="Times New Roman"/>
        </w:rPr>
        <w:t xml:space="preserve">como </w:t>
      </w:r>
      <w:r w:rsidRPr="0059559B">
        <w:rPr>
          <w:rFonts w:ascii="Times New Roman" w:hAnsi="Times New Roman" w:cs="Times New Roman"/>
        </w:rPr>
        <w:t xml:space="preserve">los talibanes afganos </w:t>
      </w:r>
      <w:r>
        <w:rPr>
          <w:rFonts w:ascii="Times New Roman" w:hAnsi="Times New Roman" w:cs="Times New Roman"/>
        </w:rPr>
        <w:t xml:space="preserve">pretenden </w:t>
      </w:r>
      <w:r w:rsidRPr="0059559B">
        <w:rPr>
          <w:rFonts w:ascii="Times New Roman" w:hAnsi="Times New Roman" w:cs="Times New Roman"/>
        </w:rPr>
        <w:t>acabar con la</w:t>
      </w:r>
      <w:r w:rsidR="00497F3B">
        <w:rPr>
          <w:rFonts w:ascii="Times New Roman" w:hAnsi="Times New Roman" w:cs="Times New Roman"/>
        </w:rPr>
        <w:t xml:space="preserve"> influencia extranjera en territorio afgano. </w:t>
      </w:r>
      <w:r w:rsidRPr="00721BB7">
        <w:rPr>
          <w:rFonts w:ascii="Times New Roman" w:hAnsi="Times New Roman" w:cs="Times New Roman"/>
          <w:i/>
        </w:rPr>
        <w:t>Al-Qa</w:t>
      </w:r>
      <w:r w:rsidR="00721BB7">
        <w:rPr>
          <w:rFonts w:ascii="Times New Roman" w:hAnsi="Times New Roman" w:cs="Times New Roman"/>
          <w:i/>
        </w:rPr>
        <w:t>e</w:t>
      </w:r>
      <w:r w:rsidRPr="00721BB7">
        <w:rPr>
          <w:rFonts w:ascii="Times New Roman" w:hAnsi="Times New Roman" w:cs="Times New Roman"/>
          <w:i/>
        </w:rPr>
        <w:t>da</w:t>
      </w:r>
      <w:r w:rsidRPr="00E65428">
        <w:rPr>
          <w:rFonts w:ascii="Times New Roman" w:hAnsi="Times New Roman" w:cs="Times New Roman"/>
        </w:rPr>
        <w:t xml:space="preserve"> funciona como una corporación a la que </w:t>
      </w:r>
      <w:r w:rsidR="00497F3B">
        <w:rPr>
          <w:rFonts w:ascii="Times New Roman" w:hAnsi="Times New Roman" w:cs="Times New Roman"/>
        </w:rPr>
        <w:t xml:space="preserve">se </w:t>
      </w:r>
      <w:r w:rsidRPr="00E65428">
        <w:rPr>
          <w:rFonts w:ascii="Times New Roman" w:hAnsi="Times New Roman" w:cs="Times New Roman"/>
        </w:rPr>
        <w:t>integra</w:t>
      </w:r>
      <w:r w:rsidR="00497F3B">
        <w:rPr>
          <w:rFonts w:ascii="Times New Roman" w:hAnsi="Times New Roman" w:cs="Times New Roman"/>
        </w:rPr>
        <w:t xml:space="preserve">n diversas milicias </w:t>
      </w:r>
      <w:r w:rsidRPr="00E65428">
        <w:rPr>
          <w:rFonts w:ascii="Times New Roman" w:hAnsi="Times New Roman" w:cs="Times New Roman"/>
        </w:rPr>
        <w:t>perteneciente</w:t>
      </w:r>
      <w:r w:rsidR="00497F3B">
        <w:rPr>
          <w:rFonts w:ascii="Times New Roman" w:hAnsi="Times New Roman" w:cs="Times New Roman"/>
        </w:rPr>
        <w:t>s al islamismo fundamentalista</w:t>
      </w:r>
      <w:r w:rsidR="00721BB7">
        <w:rPr>
          <w:rFonts w:ascii="Times New Roman" w:hAnsi="Times New Roman" w:cs="Times New Roman"/>
        </w:rPr>
        <w:t>.</w:t>
      </w:r>
      <w:r w:rsidR="00497F3B">
        <w:rPr>
          <w:rFonts w:ascii="Times New Roman" w:hAnsi="Times New Roman" w:cs="Times New Roman"/>
        </w:rPr>
        <w:t xml:space="preserve"> </w:t>
      </w:r>
      <w:r w:rsidR="00721BB7">
        <w:rPr>
          <w:rFonts w:ascii="Times New Roman" w:hAnsi="Times New Roman" w:cs="Times New Roman"/>
        </w:rPr>
        <w:t>L</w:t>
      </w:r>
      <w:r w:rsidR="00497F3B">
        <w:rPr>
          <w:rFonts w:ascii="Times New Roman" w:hAnsi="Times New Roman" w:cs="Times New Roman"/>
        </w:rPr>
        <w:t xml:space="preserve">legó a tener </w:t>
      </w:r>
      <w:r w:rsidRPr="00E65428">
        <w:rPr>
          <w:rFonts w:ascii="Times New Roman" w:hAnsi="Times New Roman" w:cs="Times New Roman"/>
        </w:rPr>
        <w:t>miembros en más de 60 países</w:t>
      </w:r>
      <w:r w:rsidR="00497F3B">
        <w:rPr>
          <w:rFonts w:ascii="Times New Roman" w:hAnsi="Times New Roman" w:cs="Times New Roman"/>
        </w:rPr>
        <w:t xml:space="preserve">. Dicha organización </w:t>
      </w:r>
      <w:r w:rsidR="00D45DB4">
        <w:rPr>
          <w:rFonts w:ascii="Times New Roman" w:hAnsi="Times New Roman" w:cs="Times New Roman"/>
        </w:rPr>
        <w:t>i</w:t>
      </w:r>
      <w:r w:rsidRPr="00D4028B">
        <w:rPr>
          <w:rFonts w:ascii="Times New Roman" w:hAnsi="Times New Roman" w:cs="Times New Roman"/>
        </w:rPr>
        <w:t>ncentiv</w:t>
      </w:r>
      <w:r w:rsidR="00D45DB4">
        <w:rPr>
          <w:rFonts w:ascii="Times New Roman" w:hAnsi="Times New Roman" w:cs="Times New Roman"/>
        </w:rPr>
        <w:t>ó</w:t>
      </w:r>
      <w:r w:rsidRPr="00D4028B">
        <w:rPr>
          <w:rFonts w:ascii="Times New Roman" w:hAnsi="Times New Roman" w:cs="Times New Roman"/>
        </w:rPr>
        <w:t xml:space="preserve"> la producción y el tráfico </w:t>
      </w:r>
      <w:r w:rsidR="00D45DB4">
        <w:rPr>
          <w:rFonts w:ascii="Times New Roman" w:hAnsi="Times New Roman" w:cs="Times New Roman"/>
        </w:rPr>
        <w:t xml:space="preserve">de heroína </w:t>
      </w:r>
      <w:r w:rsidRPr="00D4028B">
        <w:rPr>
          <w:rFonts w:ascii="Times New Roman" w:hAnsi="Times New Roman" w:cs="Times New Roman"/>
        </w:rPr>
        <w:t>como un arma en su guerra contra Occidente</w:t>
      </w:r>
      <w:r w:rsidR="00D45DB4">
        <w:rPr>
          <w:rFonts w:ascii="Times New Roman" w:hAnsi="Times New Roman" w:cs="Times New Roman"/>
        </w:rPr>
        <w:t>.</w:t>
      </w:r>
      <w:r w:rsidRPr="00D4028B">
        <w:rPr>
          <w:rFonts w:ascii="Times New Roman" w:hAnsi="Times New Roman" w:cs="Times New Roman"/>
        </w:rPr>
        <w:t xml:space="preserve"> </w:t>
      </w:r>
      <w:r w:rsidR="00D45DB4">
        <w:rPr>
          <w:rFonts w:ascii="Times New Roman" w:hAnsi="Times New Roman" w:cs="Times New Roman"/>
        </w:rPr>
        <w:t xml:space="preserve">Hoy en día, </w:t>
      </w:r>
      <w:r w:rsidR="00D45DB4" w:rsidRPr="00780B9C">
        <w:rPr>
          <w:rFonts w:ascii="Times New Roman" w:hAnsi="Times New Roman" w:cs="Times New Roman"/>
        </w:rPr>
        <w:t xml:space="preserve">Afganistán </w:t>
      </w:r>
      <w:r w:rsidR="00D45DB4">
        <w:rPr>
          <w:rFonts w:ascii="Times New Roman" w:hAnsi="Times New Roman" w:cs="Times New Roman"/>
        </w:rPr>
        <w:t xml:space="preserve">es </w:t>
      </w:r>
      <w:r w:rsidR="00D45DB4" w:rsidRPr="00780B9C">
        <w:rPr>
          <w:rFonts w:ascii="Times New Roman" w:hAnsi="Times New Roman" w:cs="Times New Roman"/>
        </w:rPr>
        <w:t>el primer pro</w:t>
      </w:r>
      <w:r w:rsidR="00D45DB4">
        <w:rPr>
          <w:rFonts w:ascii="Times New Roman" w:hAnsi="Times New Roman" w:cs="Times New Roman"/>
        </w:rPr>
        <w:t xml:space="preserve">ductor de </w:t>
      </w:r>
      <w:r w:rsidR="00D45DB4" w:rsidRPr="00780B9C">
        <w:rPr>
          <w:rFonts w:ascii="Times New Roman" w:hAnsi="Times New Roman" w:cs="Times New Roman"/>
        </w:rPr>
        <w:t>opio</w:t>
      </w:r>
      <w:r w:rsidR="00D45DB4">
        <w:rPr>
          <w:rFonts w:ascii="Times New Roman" w:hAnsi="Times New Roman" w:cs="Times New Roman"/>
        </w:rPr>
        <w:t xml:space="preserve"> en el mundo</w:t>
      </w:r>
      <w:r w:rsidR="00A37700">
        <w:rPr>
          <w:rFonts w:ascii="Times New Roman" w:hAnsi="Times New Roman" w:cs="Times New Roman"/>
        </w:rPr>
        <w:t xml:space="preserve"> [</w:t>
      </w:r>
      <w:hyperlink r:id="rId53" w:history="1">
        <w:r w:rsidR="00A37700" w:rsidRPr="002E4D8D">
          <w:rPr>
            <w:rStyle w:val="Hipervnculo"/>
            <w:rFonts w:ascii="Times New Roman" w:hAnsi="Times New Roman" w:cs="Times New Roman"/>
          </w:rPr>
          <w:t>VER</w:t>
        </w:r>
      </w:hyperlink>
      <w:r w:rsidR="00A37700">
        <w:rPr>
          <w:rFonts w:ascii="Times New Roman" w:hAnsi="Times New Roman" w:cs="Times New Roman"/>
        </w:rPr>
        <w:t>]</w:t>
      </w:r>
      <w:r w:rsidR="00D45DB4">
        <w:rPr>
          <w:rFonts w:ascii="Times New Roman" w:hAnsi="Times New Roman" w:cs="Times New Roman"/>
        </w:rPr>
        <w:t>.</w:t>
      </w:r>
    </w:p>
    <w:p w14:paraId="3DDFE450" w14:textId="77777777" w:rsidR="00395AA9" w:rsidRDefault="00395AA9" w:rsidP="00C95BF4">
      <w:pPr>
        <w:spacing w:after="0" w:line="276" w:lineRule="auto"/>
        <w:jc w:val="both"/>
        <w:rPr>
          <w:rFonts w:ascii="Times New Roman" w:hAnsi="Times New Roman" w:cs="Times New Roman"/>
        </w:rPr>
      </w:pPr>
    </w:p>
    <w:p w14:paraId="64C73142" w14:textId="08FF0BCF" w:rsidR="00D4028B" w:rsidRDefault="00395AA9" w:rsidP="00C95BF4">
      <w:pPr>
        <w:spacing w:after="0" w:line="276" w:lineRule="auto"/>
        <w:jc w:val="both"/>
        <w:rPr>
          <w:rFonts w:ascii="Times New Roman" w:hAnsi="Times New Roman" w:cs="Times New Roman"/>
        </w:rPr>
      </w:pPr>
      <w:r w:rsidRPr="00395AA9">
        <w:rPr>
          <w:rFonts w:ascii="Times New Roman" w:hAnsi="Times New Roman" w:cs="Times New Roman"/>
        </w:rPr>
        <w:t xml:space="preserve">El </w:t>
      </w:r>
      <w:r>
        <w:rPr>
          <w:rFonts w:ascii="Times New Roman" w:hAnsi="Times New Roman" w:cs="Times New Roman"/>
        </w:rPr>
        <w:t xml:space="preserve">régimen </w:t>
      </w:r>
      <w:r w:rsidRPr="00395AA9">
        <w:rPr>
          <w:rFonts w:ascii="Times New Roman" w:hAnsi="Times New Roman" w:cs="Times New Roman"/>
        </w:rPr>
        <w:t xml:space="preserve">Talibán impuso reglas de vida </w:t>
      </w:r>
      <w:r>
        <w:rPr>
          <w:rFonts w:ascii="Times New Roman" w:hAnsi="Times New Roman" w:cs="Times New Roman"/>
        </w:rPr>
        <w:t xml:space="preserve">muy estrictas al pueblo de Afganistán. </w:t>
      </w:r>
      <w:r w:rsidRPr="00395AA9">
        <w:rPr>
          <w:rFonts w:ascii="Times New Roman" w:hAnsi="Times New Roman" w:cs="Times New Roman"/>
        </w:rPr>
        <w:t xml:space="preserve">La música, la televisión, el cine y cualquier actividad relacionada con </w:t>
      </w:r>
      <w:r w:rsidR="00721BB7">
        <w:rPr>
          <w:rFonts w:ascii="Times New Roman" w:hAnsi="Times New Roman" w:cs="Times New Roman"/>
        </w:rPr>
        <w:t xml:space="preserve">el entretenimiento </w:t>
      </w:r>
      <w:r w:rsidRPr="00395AA9">
        <w:rPr>
          <w:rFonts w:ascii="Times New Roman" w:hAnsi="Times New Roman" w:cs="Times New Roman"/>
        </w:rPr>
        <w:t>fueron prohibidas</w:t>
      </w:r>
      <w:r>
        <w:rPr>
          <w:rFonts w:ascii="Times New Roman" w:hAnsi="Times New Roman" w:cs="Times New Roman"/>
        </w:rPr>
        <w:t xml:space="preserve">. </w:t>
      </w:r>
      <w:r w:rsidRPr="00395AA9">
        <w:rPr>
          <w:rFonts w:ascii="Times New Roman" w:hAnsi="Times New Roman" w:cs="Times New Roman"/>
        </w:rPr>
        <w:t xml:space="preserve">Enseñar el cristianismo </w:t>
      </w:r>
      <w:r w:rsidR="00721BB7">
        <w:rPr>
          <w:rFonts w:ascii="Times New Roman" w:hAnsi="Times New Roman" w:cs="Times New Roman"/>
        </w:rPr>
        <w:t xml:space="preserve">constituye </w:t>
      </w:r>
      <w:r w:rsidRPr="00395AA9">
        <w:rPr>
          <w:rFonts w:ascii="Times New Roman" w:hAnsi="Times New Roman" w:cs="Times New Roman"/>
        </w:rPr>
        <w:t xml:space="preserve">un delito </w:t>
      </w:r>
      <w:r>
        <w:rPr>
          <w:rFonts w:ascii="Times New Roman" w:hAnsi="Times New Roman" w:cs="Times New Roman"/>
        </w:rPr>
        <w:t xml:space="preserve">castigado con la pena de muerte. También </w:t>
      </w:r>
      <w:r w:rsidRPr="00395AA9">
        <w:rPr>
          <w:rFonts w:ascii="Times New Roman" w:hAnsi="Times New Roman" w:cs="Times New Roman"/>
        </w:rPr>
        <w:t>destru</w:t>
      </w:r>
      <w:r>
        <w:rPr>
          <w:rFonts w:ascii="Times New Roman" w:hAnsi="Times New Roman" w:cs="Times New Roman"/>
        </w:rPr>
        <w:t xml:space="preserve">yeron edificios valiosos por su arquitectura y </w:t>
      </w:r>
      <w:r w:rsidRPr="00395AA9">
        <w:rPr>
          <w:rFonts w:ascii="Times New Roman" w:hAnsi="Times New Roman" w:cs="Times New Roman"/>
        </w:rPr>
        <w:t>estatuas rel</w:t>
      </w:r>
      <w:r>
        <w:rPr>
          <w:rFonts w:ascii="Times New Roman" w:hAnsi="Times New Roman" w:cs="Times New Roman"/>
        </w:rPr>
        <w:t>igiosas</w:t>
      </w:r>
      <w:r w:rsidR="007F2D25">
        <w:rPr>
          <w:rFonts w:ascii="Times New Roman" w:hAnsi="Times New Roman" w:cs="Times New Roman"/>
        </w:rPr>
        <w:t xml:space="preserve"> [</w:t>
      </w:r>
      <w:hyperlink r:id="rId54" w:anchor=".VQIQTfmG-So" w:history="1">
        <w:r w:rsidR="007F2D25" w:rsidRPr="002E4D8D">
          <w:rPr>
            <w:rStyle w:val="Hipervnculo"/>
            <w:rFonts w:ascii="Times New Roman" w:hAnsi="Times New Roman" w:cs="Times New Roman"/>
          </w:rPr>
          <w:t>VER</w:t>
        </w:r>
      </w:hyperlink>
      <w:r w:rsidR="007F2D25">
        <w:rPr>
          <w:rFonts w:ascii="Times New Roman" w:hAnsi="Times New Roman" w:cs="Times New Roman"/>
        </w:rPr>
        <w:t>]</w:t>
      </w:r>
      <w:r w:rsidRPr="00395AA9">
        <w:rPr>
          <w:rFonts w:ascii="Times New Roman" w:hAnsi="Times New Roman" w:cs="Times New Roman"/>
        </w:rPr>
        <w:t>.</w:t>
      </w:r>
    </w:p>
    <w:p w14:paraId="35F89F9E" w14:textId="77777777" w:rsidR="00A37700" w:rsidRPr="00D4028B" w:rsidRDefault="00A37700"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41F3A539" w14:textId="77777777" w:rsidTr="005A2B85">
        <w:tc>
          <w:tcPr>
            <w:tcW w:w="8978" w:type="dxa"/>
            <w:gridSpan w:val="2"/>
            <w:shd w:val="clear" w:color="auto" w:fill="000000" w:themeFill="text1"/>
          </w:tcPr>
          <w:p w14:paraId="0DC7B83D"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1E10759A" w14:textId="77777777" w:rsidTr="005A2B85">
        <w:tc>
          <w:tcPr>
            <w:tcW w:w="2518" w:type="dxa"/>
          </w:tcPr>
          <w:p w14:paraId="3B1643DD"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0364C0D" w14:textId="04FE65EF" w:rsidR="00721BB7" w:rsidRPr="000846F3" w:rsidRDefault="00721BB7" w:rsidP="00C95BF4">
            <w:pPr>
              <w:spacing w:line="276" w:lineRule="auto"/>
              <w:jc w:val="both"/>
              <w:rPr>
                <w:rFonts w:ascii="Times New Roman" w:hAnsi="Times New Roman" w:cs="Times New Roman"/>
                <w:b/>
                <w:sz w:val="24"/>
                <w:szCs w:val="24"/>
              </w:rPr>
            </w:pPr>
            <w:r>
              <w:rPr>
                <w:rFonts w:ascii="Times New Roman" w:hAnsi="Times New Roman" w:cs="Times New Roman"/>
              </w:rPr>
              <w:t xml:space="preserve">Es importante destacar que el territorio de </w:t>
            </w:r>
            <w:r w:rsidRPr="000775D6">
              <w:rPr>
                <w:rFonts w:ascii="Times New Roman" w:hAnsi="Times New Roman" w:cs="Times New Roman"/>
              </w:rPr>
              <w:t>Afganistán es</w:t>
            </w:r>
            <w:r>
              <w:rPr>
                <w:rFonts w:ascii="Times New Roman" w:hAnsi="Times New Roman" w:cs="Times New Roman"/>
              </w:rPr>
              <w:t xml:space="preserve">tá formado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Pr="000775D6">
              <w:rPr>
                <w:rFonts w:ascii="Times New Roman" w:hAnsi="Times New Roman" w:cs="Times New Roman"/>
              </w:rPr>
              <w:t xml:space="preserve">. </w:t>
            </w:r>
            <w:r>
              <w:rPr>
                <w:rFonts w:ascii="Times New Roman" w:hAnsi="Times New Roman" w:cs="Times New Roman"/>
              </w:rPr>
              <w:t xml:space="preserve">Geopolíticamente, su territorio cobra relevancia en Asia central dado que posee </w:t>
            </w:r>
            <w:r w:rsidRPr="000775D6">
              <w:rPr>
                <w:rFonts w:ascii="Times New Roman" w:hAnsi="Times New Roman" w:cs="Times New Roman"/>
              </w:rPr>
              <w:t xml:space="preserve">reservas </w:t>
            </w:r>
            <w:r>
              <w:rPr>
                <w:rFonts w:ascii="Times New Roman" w:hAnsi="Times New Roman" w:cs="Times New Roman"/>
              </w:rPr>
              <w:t xml:space="preserve">de </w:t>
            </w:r>
            <w:r w:rsidRPr="000775D6">
              <w:rPr>
                <w:rFonts w:ascii="Times New Roman" w:hAnsi="Times New Roman" w:cs="Times New Roman"/>
              </w:rPr>
              <w:t>minerales de alto valor estratégico</w:t>
            </w:r>
            <w:r>
              <w:rPr>
                <w:rFonts w:ascii="Times New Roman" w:hAnsi="Times New Roman" w:cs="Times New Roman"/>
              </w:rPr>
              <w:t xml:space="preserve"> y también porque </w:t>
            </w:r>
            <w:r w:rsidRPr="00894F39">
              <w:rPr>
                <w:rFonts w:ascii="Times New Roman" w:hAnsi="Times New Roman" w:cs="Times New Roman"/>
              </w:rPr>
              <w:t xml:space="preserve">el </w:t>
            </w:r>
            <w:r>
              <w:rPr>
                <w:rFonts w:ascii="Times New Roman" w:hAnsi="Times New Roman" w:cs="Times New Roman"/>
              </w:rPr>
              <w:t xml:space="preserve">sistema de </w:t>
            </w:r>
            <w:r w:rsidRPr="00894F39">
              <w:rPr>
                <w:rFonts w:ascii="Times New Roman" w:hAnsi="Times New Roman" w:cs="Times New Roman"/>
              </w:rPr>
              <w:t>transporte de</w:t>
            </w:r>
            <w:r>
              <w:rPr>
                <w:rFonts w:ascii="Times New Roman" w:hAnsi="Times New Roman" w:cs="Times New Roman"/>
              </w:rPr>
              <w:t>l</w:t>
            </w:r>
            <w:r w:rsidRPr="00894F39">
              <w:rPr>
                <w:rFonts w:ascii="Times New Roman" w:hAnsi="Times New Roman" w:cs="Times New Roman"/>
              </w:rPr>
              <w:t xml:space="preserve"> petróleo en Asia Central </w:t>
            </w:r>
            <w:r>
              <w:rPr>
                <w:rFonts w:ascii="Times New Roman" w:hAnsi="Times New Roman" w:cs="Times New Roman"/>
              </w:rPr>
              <w:t>debe pasar por suelo a</w:t>
            </w:r>
            <w:r w:rsidRPr="00894F39">
              <w:rPr>
                <w:rFonts w:ascii="Times New Roman" w:hAnsi="Times New Roman" w:cs="Times New Roman"/>
              </w:rPr>
              <w:t>fgan</w:t>
            </w:r>
            <w:r>
              <w:rPr>
                <w:rFonts w:ascii="Times New Roman" w:hAnsi="Times New Roman" w:cs="Times New Roman"/>
              </w:rPr>
              <w:t xml:space="preserve">o. </w:t>
            </w:r>
          </w:p>
        </w:tc>
      </w:tr>
    </w:tbl>
    <w:p w14:paraId="06B3C97A" w14:textId="77777777" w:rsidR="007875A8" w:rsidRDefault="007875A8" w:rsidP="00C95BF4">
      <w:pPr>
        <w:spacing w:after="0" w:line="276" w:lineRule="auto"/>
        <w:jc w:val="both"/>
        <w:rPr>
          <w:rFonts w:ascii="Times New Roman" w:hAnsi="Times New Roman" w:cs="Times New Roman"/>
        </w:rPr>
      </w:pPr>
    </w:p>
    <w:p w14:paraId="50175FF6" w14:textId="7FD16C83" w:rsidR="00D45DB4" w:rsidRDefault="00815175" w:rsidP="00C95BF4">
      <w:pPr>
        <w:spacing w:after="0" w:line="276" w:lineRule="auto"/>
        <w:jc w:val="both"/>
      </w:pPr>
      <w:r w:rsidRPr="00815175">
        <w:rPr>
          <w:rFonts w:ascii="Times New Roman" w:hAnsi="Times New Roman" w:cs="Times New Roman"/>
        </w:rPr>
        <w:t>E</w:t>
      </w:r>
      <w:r w:rsidR="00721BB7">
        <w:rPr>
          <w:rFonts w:ascii="Times New Roman" w:hAnsi="Times New Roman" w:cs="Times New Roman"/>
        </w:rPr>
        <w:t xml:space="preserve">stados Unidos </w:t>
      </w:r>
      <w:r w:rsidRPr="00815175">
        <w:rPr>
          <w:rFonts w:ascii="Times New Roman" w:hAnsi="Times New Roman" w:cs="Times New Roman"/>
        </w:rPr>
        <w:t>inició sus acciones contra Afganistán en 2001</w:t>
      </w:r>
      <w:r w:rsidR="00D45DB4">
        <w:rPr>
          <w:rFonts w:ascii="Times New Roman" w:hAnsi="Times New Roman" w:cs="Times New Roman"/>
        </w:rPr>
        <w:t xml:space="preserve">, </w:t>
      </w:r>
      <w:r w:rsidRPr="00815175">
        <w:rPr>
          <w:rFonts w:ascii="Times New Roman" w:hAnsi="Times New Roman" w:cs="Times New Roman"/>
        </w:rPr>
        <w:t xml:space="preserve">invadiendo </w:t>
      </w:r>
      <w:r w:rsidR="00D45DB4">
        <w:rPr>
          <w:rFonts w:ascii="Times New Roman" w:hAnsi="Times New Roman" w:cs="Times New Roman"/>
        </w:rPr>
        <w:t xml:space="preserve">con sus fuerzas armadas </w:t>
      </w:r>
      <w:r w:rsidRPr="00815175">
        <w:rPr>
          <w:rFonts w:ascii="Times New Roman" w:hAnsi="Times New Roman" w:cs="Times New Roman"/>
        </w:rPr>
        <w:t>el país y derrocando al régimen talibán</w:t>
      </w:r>
      <w:r w:rsidR="00D45DB4">
        <w:rPr>
          <w:rFonts w:ascii="Times New Roman" w:hAnsi="Times New Roman" w:cs="Times New Roman"/>
        </w:rPr>
        <w:t xml:space="preserve">, </w:t>
      </w:r>
      <w:r w:rsidRPr="00815175">
        <w:rPr>
          <w:rFonts w:ascii="Times New Roman" w:hAnsi="Times New Roman" w:cs="Times New Roman"/>
        </w:rPr>
        <w:t>con el apoyo de la O</w:t>
      </w:r>
      <w:r w:rsidR="002E4D8D">
        <w:rPr>
          <w:rFonts w:ascii="Times New Roman" w:hAnsi="Times New Roman" w:cs="Times New Roman"/>
        </w:rPr>
        <w:t>TAN</w:t>
      </w:r>
      <w:r w:rsidR="00D45DB4">
        <w:rPr>
          <w:rFonts w:ascii="Times New Roman" w:hAnsi="Times New Roman" w:cs="Times New Roman"/>
        </w:rPr>
        <w:t xml:space="preserve"> </w:t>
      </w:r>
      <w:r w:rsidRPr="00815175">
        <w:rPr>
          <w:rFonts w:ascii="Times New Roman" w:hAnsi="Times New Roman" w:cs="Times New Roman"/>
        </w:rPr>
        <w:t>y de Pakistán</w:t>
      </w:r>
      <w:r w:rsidR="00D45DB4">
        <w:rPr>
          <w:rFonts w:ascii="Times New Roman" w:hAnsi="Times New Roman" w:cs="Times New Roman"/>
        </w:rPr>
        <w:t xml:space="preserve">. La operación duró </w:t>
      </w:r>
      <w:r w:rsidRPr="00815175">
        <w:rPr>
          <w:rFonts w:ascii="Times New Roman" w:hAnsi="Times New Roman" w:cs="Times New Roman"/>
        </w:rPr>
        <w:t>un m</w:t>
      </w:r>
      <w:r w:rsidR="00D45DB4">
        <w:rPr>
          <w:rFonts w:ascii="Times New Roman" w:hAnsi="Times New Roman" w:cs="Times New Roman"/>
        </w:rPr>
        <w:t xml:space="preserve">es. </w:t>
      </w:r>
      <w:r w:rsidRPr="00815175">
        <w:rPr>
          <w:rFonts w:ascii="Times New Roman" w:hAnsi="Times New Roman" w:cs="Times New Roman"/>
        </w:rPr>
        <w:t>En noviembre de 2001 E</w:t>
      </w:r>
      <w:r w:rsidR="00D45DB4">
        <w:rPr>
          <w:rFonts w:ascii="Times New Roman" w:hAnsi="Times New Roman" w:cs="Times New Roman"/>
        </w:rPr>
        <w:t xml:space="preserve">stados Unidos </w:t>
      </w:r>
      <w:r w:rsidRPr="00815175">
        <w:rPr>
          <w:rFonts w:ascii="Times New Roman" w:hAnsi="Times New Roman" w:cs="Times New Roman"/>
        </w:rPr>
        <w:t>consider</w:t>
      </w:r>
      <w:r w:rsidR="00D45DB4">
        <w:rPr>
          <w:rFonts w:ascii="Times New Roman" w:hAnsi="Times New Roman" w:cs="Times New Roman"/>
        </w:rPr>
        <w:t>ó</w:t>
      </w:r>
      <w:r w:rsidRPr="00815175">
        <w:rPr>
          <w:rFonts w:ascii="Times New Roman" w:hAnsi="Times New Roman" w:cs="Times New Roman"/>
        </w:rPr>
        <w:t xml:space="preserve"> que </w:t>
      </w:r>
      <w:r w:rsidRPr="00C72F65">
        <w:rPr>
          <w:rFonts w:ascii="Times New Roman" w:hAnsi="Times New Roman" w:cs="Times New Roman"/>
        </w:rPr>
        <w:t>había</w:t>
      </w:r>
      <w:r w:rsidRPr="00815175">
        <w:rPr>
          <w:rFonts w:ascii="Times New Roman" w:hAnsi="Times New Roman" w:cs="Times New Roman"/>
        </w:rPr>
        <w:t xml:space="preserve"> ganado la guerra.</w:t>
      </w:r>
      <w:r w:rsidRPr="00815175">
        <w:t xml:space="preserve"> </w:t>
      </w:r>
    </w:p>
    <w:p w14:paraId="057EAE09" w14:textId="77777777" w:rsidR="006C175A" w:rsidRDefault="006C175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72F65" w:rsidRPr="000846F3" w14:paraId="2BCE9DBB" w14:textId="77777777" w:rsidTr="00ED495A">
        <w:tc>
          <w:tcPr>
            <w:tcW w:w="9033" w:type="dxa"/>
            <w:gridSpan w:val="2"/>
            <w:shd w:val="clear" w:color="auto" w:fill="0D0D0D" w:themeFill="text1" w:themeFillTint="F2"/>
          </w:tcPr>
          <w:p w14:paraId="3CA1F206" w14:textId="77777777" w:rsidR="00C72F65" w:rsidRPr="000846F3" w:rsidRDefault="00C72F65"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67461471" w14:textId="77777777" w:rsidTr="00ED495A">
        <w:tc>
          <w:tcPr>
            <w:tcW w:w="2518" w:type="dxa"/>
          </w:tcPr>
          <w:p w14:paraId="3085E8B3" w14:textId="77777777" w:rsidR="00C72F65" w:rsidRPr="000846F3" w:rsidRDefault="00C72F65"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C3CE5BC" w14:textId="3EE095E1" w:rsidR="00C72F65" w:rsidRPr="003E0E77" w:rsidRDefault="00D21B4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CS_11_01_IMG23</w:t>
            </w:r>
          </w:p>
        </w:tc>
      </w:tr>
      <w:tr w:rsidR="00C72F65" w:rsidRPr="0037129A" w14:paraId="75B1B2B9" w14:textId="77777777" w:rsidTr="00ED495A">
        <w:tc>
          <w:tcPr>
            <w:tcW w:w="2518" w:type="dxa"/>
          </w:tcPr>
          <w:p w14:paraId="068B2745"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D0E36D" w14:textId="78C83A20" w:rsidR="00C72F65" w:rsidRPr="003E0E77" w:rsidRDefault="00C72F65" w:rsidP="00C95BF4">
            <w:pPr>
              <w:spacing w:line="276" w:lineRule="auto"/>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Caravana de talibanes durante la guerra de Afganistán</w:t>
            </w:r>
          </w:p>
        </w:tc>
      </w:tr>
      <w:tr w:rsidR="00C72F65" w:rsidRPr="000846F3" w14:paraId="66F0F2BE" w14:textId="77777777" w:rsidTr="00ED495A">
        <w:tc>
          <w:tcPr>
            <w:tcW w:w="2518" w:type="dxa"/>
          </w:tcPr>
          <w:p w14:paraId="3D22533A"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629A6CD" w14:textId="04D67AC9" w:rsidR="00C72F65" w:rsidRPr="000846F3" w:rsidRDefault="00C72F6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C72F65">
              <w:rPr>
                <w:rFonts w:ascii="Times New Roman" w:hAnsi="Times New Roman" w:cs="Times New Roman"/>
                <w:color w:val="000000"/>
                <w:sz w:val="24"/>
                <w:szCs w:val="24"/>
              </w:rPr>
              <w:t>Caravana de talibanes durante la guerra de Afganistán contra la Alianza del Norte y EUA, en Khanabad, Afganistán</w:t>
            </w:r>
            <w:r w:rsidR="007F2D25">
              <w:rPr>
                <w:rFonts w:ascii="Times New Roman" w:hAnsi="Times New Roman" w:cs="Times New Roman"/>
                <w:color w:val="000000"/>
                <w:sz w:val="24"/>
                <w:szCs w:val="24"/>
              </w:rPr>
              <w:t xml:space="preserve">. </w:t>
            </w:r>
          </w:p>
        </w:tc>
      </w:tr>
      <w:tr w:rsidR="00C72F65" w:rsidRPr="00C72F65" w14:paraId="55652F0B" w14:textId="77777777" w:rsidTr="00ED495A">
        <w:tc>
          <w:tcPr>
            <w:tcW w:w="2518" w:type="dxa"/>
          </w:tcPr>
          <w:p w14:paraId="449D4EEC"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1E97CCA" w14:textId="7EB6322B" w:rsidR="00C72F65" w:rsidRPr="000846F3" w:rsidRDefault="00C72F65" w:rsidP="00C95BF4">
            <w:pPr>
              <w:spacing w:line="276" w:lineRule="auto"/>
              <w:jc w:val="both"/>
              <w:rPr>
                <w:rFonts w:ascii="Times New Roman" w:hAnsi="Times New Roman" w:cs="Times New Roman"/>
                <w:color w:val="000000"/>
                <w:sz w:val="24"/>
                <w:szCs w:val="24"/>
              </w:rPr>
            </w:pPr>
            <w:r w:rsidRPr="00C72F65">
              <w:rPr>
                <w:rFonts w:ascii="Times New Roman" w:hAnsi="Times New Roman" w:cs="Times New Roman"/>
              </w:rPr>
              <w:t>Caravana de talibanes durante la guerra de Afganistán contra la Alianza del Norte y E</w:t>
            </w:r>
            <w:r>
              <w:rPr>
                <w:rFonts w:ascii="Times New Roman" w:hAnsi="Times New Roman" w:cs="Times New Roman"/>
              </w:rPr>
              <w:t xml:space="preserve">stados Unidos </w:t>
            </w:r>
            <w:r w:rsidRPr="00C72F65">
              <w:rPr>
                <w:rFonts w:ascii="Times New Roman" w:hAnsi="Times New Roman" w:cs="Times New Roman"/>
              </w:rPr>
              <w:t>en Khanabad</w:t>
            </w:r>
            <w:r>
              <w:rPr>
                <w:rFonts w:ascii="Times New Roman" w:hAnsi="Times New Roman" w:cs="Times New Roman"/>
              </w:rPr>
              <w:t>. Los grupos armados talibanes se diferencian en su organización de un ejército regular.</w:t>
            </w:r>
            <w:r w:rsidR="007F2D25">
              <w:t xml:space="preserve"> Su </w:t>
            </w:r>
            <w:r w:rsidR="007F2D25" w:rsidRPr="007F2D25">
              <w:rPr>
                <w:rFonts w:ascii="Times New Roman" w:hAnsi="Times New Roman" w:cs="Times New Roman"/>
              </w:rPr>
              <w:t>idea de sociedad está basada en interpretaciones estrictas y extremistas de lo que debe ser la vida de un musulmán</w:t>
            </w:r>
            <w:r w:rsidR="007F2D25">
              <w:rPr>
                <w:rFonts w:ascii="Times New Roman" w:hAnsi="Times New Roman" w:cs="Times New Roman"/>
              </w:rPr>
              <w:t>.</w:t>
            </w:r>
            <w:r w:rsidR="007F2D25" w:rsidRPr="007F2D25">
              <w:rPr>
                <w:rFonts w:ascii="Times New Roman" w:hAnsi="Times New Roman" w:cs="Times New Roman"/>
              </w:rPr>
              <w:t xml:space="preserve"> </w:t>
            </w:r>
          </w:p>
        </w:tc>
      </w:tr>
    </w:tbl>
    <w:p w14:paraId="17C1C7C3" w14:textId="77777777" w:rsidR="00C72F65" w:rsidRDefault="00C72F65" w:rsidP="00C95BF4">
      <w:pPr>
        <w:spacing w:after="0" w:line="276" w:lineRule="auto"/>
        <w:jc w:val="both"/>
        <w:rPr>
          <w:rFonts w:ascii="Times New Roman" w:hAnsi="Times New Roman" w:cs="Times New Roman"/>
        </w:rPr>
      </w:pPr>
    </w:p>
    <w:p w14:paraId="001947A7" w14:textId="77777777" w:rsidR="00C72F65" w:rsidRDefault="00C72F65" w:rsidP="00C95BF4">
      <w:pPr>
        <w:spacing w:after="0" w:line="276" w:lineRule="auto"/>
        <w:jc w:val="both"/>
        <w:rPr>
          <w:rFonts w:ascii="Times New Roman" w:hAnsi="Times New Roman" w:cs="Times New Roman"/>
        </w:rPr>
      </w:pPr>
    </w:p>
    <w:p w14:paraId="555BB441" w14:textId="203CD4A7" w:rsidR="00B212B9" w:rsidRDefault="00D45DB4" w:rsidP="00C95BF4">
      <w:pPr>
        <w:spacing w:after="0" w:line="276" w:lineRule="auto"/>
        <w:jc w:val="both"/>
        <w:rPr>
          <w:rFonts w:ascii="Times New Roman" w:hAnsi="Times New Roman" w:cs="Times New Roman"/>
        </w:rPr>
      </w:pPr>
      <w:r>
        <w:rPr>
          <w:rFonts w:ascii="Times New Roman" w:hAnsi="Times New Roman" w:cs="Times New Roman"/>
        </w:rPr>
        <w:t>S</w:t>
      </w:r>
      <w:r w:rsidR="00195856">
        <w:rPr>
          <w:rFonts w:ascii="Times New Roman" w:hAnsi="Times New Roman" w:cs="Times New Roman"/>
        </w:rPr>
        <w:t xml:space="preserve">in embargo </w:t>
      </w:r>
      <w:r>
        <w:rPr>
          <w:rFonts w:ascii="Times New Roman" w:hAnsi="Times New Roman" w:cs="Times New Roman"/>
        </w:rPr>
        <w:t xml:space="preserve">el derrocamiento del régimen </w:t>
      </w:r>
      <w:r w:rsidR="00195856" w:rsidRPr="00780B9C">
        <w:rPr>
          <w:rFonts w:ascii="Times New Roman" w:hAnsi="Times New Roman" w:cs="Times New Roman"/>
        </w:rPr>
        <w:t xml:space="preserve">no puso fin </w:t>
      </w:r>
      <w:r>
        <w:rPr>
          <w:rFonts w:ascii="Times New Roman" w:hAnsi="Times New Roman" w:cs="Times New Roman"/>
        </w:rPr>
        <w:t xml:space="preserve">a la actividad de </w:t>
      </w:r>
      <w:r w:rsidR="00815175" w:rsidRPr="00815175">
        <w:rPr>
          <w:rFonts w:ascii="Times New Roman" w:hAnsi="Times New Roman" w:cs="Times New Roman"/>
        </w:rPr>
        <w:t>los talibanes</w:t>
      </w:r>
      <w:r w:rsidR="002E4D8D">
        <w:rPr>
          <w:rFonts w:ascii="Times New Roman" w:hAnsi="Times New Roman" w:cs="Times New Roman"/>
        </w:rPr>
        <w:t>,</w:t>
      </w:r>
      <w:r>
        <w:rPr>
          <w:rFonts w:ascii="Times New Roman" w:hAnsi="Times New Roman" w:cs="Times New Roman"/>
        </w:rPr>
        <w:t xml:space="preserve"> quienes </w:t>
      </w:r>
      <w:r w:rsidR="00815175" w:rsidRPr="00815175">
        <w:rPr>
          <w:rFonts w:ascii="Times New Roman" w:hAnsi="Times New Roman" w:cs="Times New Roman"/>
        </w:rPr>
        <w:t xml:space="preserve">continuaron dominando algunos territorios </w:t>
      </w:r>
      <w:r w:rsidR="00721BB7">
        <w:rPr>
          <w:rFonts w:ascii="Times New Roman" w:hAnsi="Times New Roman" w:cs="Times New Roman"/>
        </w:rPr>
        <w:t>mediante la guerra de guerrillas</w:t>
      </w:r>
      <w:r>
        <w:rPr>
          <w:rFonts w:ascii="Times New Roman" w:hAnsi="Times New Roman" w:cs="Times New Roman"/>
        </w:rPr>
        <w:t xml:space="preserve">. </w:t>
      </w:r>
      <w:r w:rsidR="00B212B9">
        <w:rPr>
          <w:rFonts w:ascii="Times New Roman" w:hAnsi="Times New Roman" w:cs="Times New Roman"/>
        </w:rPr>
        <w:t xml:space="preserve">Debido a la permanente intervención militar de los países occidentales, en muchas ocasiones </w:t>
      </w:r>
      <w:r w:rsidR="00B212B9" w:rsidRPr="000846F3">
        <w:rPr>
          <w:rFonts w:ascii="Times New Roman" w:hAnsi="Times New Roman" w:cs="Times New Roman"/>
        </w:rPr>
        <w:t xml:space="preserve">los talibanes </w:t>
      </w:r>
      <w:r w:rsidR="00721BB7">
        <w:rPr>
          <w:rFonts w:ascii="Times New Roman" w:hAnsi="Times New Roman" w:cs="Times New Roman"/>
        </w:rPr>
        <w:t xml:space="preserve">ha encontrado </w:t>
      </w:r>
      <w:r>
        <w:rPr>
          <w:rFonts w:ascii="Times New Roman" w:hAnsi="Times New Roman" w:cs="Times New Roman"/>
        </w:rPr>
        <w:t>apoyo entre la población</w:t>
      </w:r>
      <w:r w:rsidR="00721BB7">
        <w:rPr>
          <w:rFonts w:ascii="Times New Roman" w:hAnsi="Times New Roman" w:cs="Times New Roman"/>
        </w:rPr>
        <w:t>,</w:t>
      </w:r>
      <w:r>
        <w:rPr>
          <w:rFonts w:ascii="Times New Roman" w:hAnsi="Times New Roman" w:cs="Times New Roman"/>
        </w:rPr>
        <w:t xml:space="preserve"> porque </w:t>
      </w:r>
      <w:r w:rsidR="00B212B9" w:rsidRPr="000846F3">
        <w:rPr>
          <w:rFonts w:ascii="Times New Roman" w:hAnsi="Times New Roman" w:cs="Times New Roman"/>
        </w:rPr>
        <w:t xml:space="preserve">son vistos como los defensores </w:t>
      </w:r>
      <w:r>
        <w:rPr>
          <w:rFonts w:ascii="Times New Roman" w:hAnsi="Times New Roman" w:cs="Times New Roman"/>
        </w:rPr>
        <w:t xml:space="preserve">frente a </w:t>
      </w:r>
      <w:r w:rsidR="00B212B9" w:rsidRPr="000846F3">
        <w:rPr>
          <w:rFonts w:ascii="Times New Roman" w:hAnsi="Times New Roman" w:cs="Times New Roman"/>
        </w:rPr>
        <w:t>la invasión extranjera</w:t>
      </w:r>
      <w:r w:rsidR="00B212B9">
        <w:rPr>
          <w:rFonts w:ascii="Times New Roman" w:hAnsi="Times New Roman" w:cs="Times New Roman"/>
        </w:rPr>
        <w:t>.</w:t>
      </w:r>
      <w:r w:rsidR="00B212B9" w:rsidRPr="000846F3">
        <w:rPr>
          <w:rFonts w:ascii="Times New Roman" w:hAnsi="Times New Roman" w:cs="Times New Roman"/>
        </w:rPr>
        <w:t xml:space="preserve"> </w:t>
      </w:r>
    </w:p>
    <w:p w14:paraId="249B5A80" w14:textId="77777777" w:rsidR="00C72F65" w:rsidRDefault="00C72F6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72F65" w:rsidRPr="000846F3" w14:paraId="64BFE322" w14:textId="77777777" w:rsidTr="00ED495A">
        <w:tc>
          <w:tcPr>
            <w:tcW w:w="9033" w:type="dxa"/>
            <w:gridSpan w:val="2"/>
            <w:shd w:val="clear" w:color="auto" w:fill="0D0D0D" w:themeFill="text1" w:themeFillTint="F2"/>
          </w:tcPr>
          <w:p w14:paraId="401E4813" w14:textId="77777777" w:rsidR="00C72F65" w:rsidRPr="000846F3" w:rsidRDefault="00C72F65"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54CE0805" w14:textId="77777777" w:rsidTr="00ED495A">
        <w:tc>
          <w:tcPr>
            <w:tcW w:w="2518" w:type="dxa"/>
          </w:tcPr>
          <w:p w14:paraId="30796E36" w14:textId="77777777" w:rsidR="00C72F65" w:rsidRPr="000846F3" w:rsidRDefault="00C72F65"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D85E5CF" w14:textId="43034BE6" w:rsidR="00C72F65" w:rsidRPr="00C72F65" w:rsidRDefault="00E62EB0" w:rsidP="00C95BF4">
            <w:pPr>
              <w:spacing w:line="276" w:lineRule="auto"/>
              <w:jc w:val="both"/>
              <w:rPr>
                <w:rFonts w:ascii="Times New Roman" w:hAnsi="Times New Roman" w:cs="Times New Roman"/>
                <w:b/>
                <w:color w:val="000000"/>
                <w:sz w:val="24"/>
                <w:szCs w:val="24"/>
                <w:highlight w:val="yellow"/>
              </w:rPr>
            </w:pPr>
            <w:r>
              <w:rPr>
                <w:rFonts w:ascii="Times New Roman" w:hAnsi="Times New Roman" w:cs="Times New Roman"/>
                <w:color w:val="000000"/>
                <w:sz w:val="24"/>
                <w:szCs w:val="24"/>
              </w:rPr>
              <w:t>CS_11</w:t>
            </w:r>
            <w:r w:rsidR="003E0E77" w:rsidRPr="003E0E77">
              <w:rPr>
                <w:rFonts w:ascii="Times New Roman" w:hAnsi="Times New Roman" w:cs="Times New Roman"/>
                <w:color w:val="000000"/>
                <w:sz w:val="24"/>
                <w:szCs w:val="24"/>
              </w:rPr>
              <w:t>_01_IMG23</w:t>
            </w:r>
          </w:p>
        </w:tc>
      </w:tr>
      <w:tr w:rsidR="00C72F65" w:rsidRPr="0037129A" w14:paraId="4A13D640" w14:textId="77777777" w:rsidTr="00ED495A">
        <w:tc>
          <w:tcPr>
            <w:tcW w:w="2518" w:type="dxa"/>
          </w:tcPr>
          <w:p w14:paraId="7F168F24"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F7E446D" w14:textId="6C5C861C" w:rsidR="00C72F65" w:rsidRPr="00C72F65" w:rsidRDefault="0043543B" w:rsidP="00C95BF4">
            <w:pPr>
              <w:spacing w:line="276" w:lineRule="auto"/>
              <w:jc w:val="both"/>
              <w:rPr>
                <w:rFonts w:ascii="Times New Roman" w:hAnsi="Times New Roman" w:cs="Times New Roman"/>
                <w:color w:val="000000"/>
                <w:sz w:val="24"/>
                <w:szCs w:val="24"/>
                <w:lang w:val="es-CO"/>
              </w:rPr>
            </w:pPr>
            <w:r w:rsidRPr="0043543B">
              <w:rPr>
                <w:rFonts w:ascii="Times New Roman" w:hAnsi="Times New Roman" w:cs="Times New Roman"/>
                <w:color w:val="000000"/>
                <w:sz w:val="24"/>
                <w:szCs w:val="24"/>
                <w:lang w:val="es-CO"/>
              </w:rPr>
              <w:t>Manifestantes actuando en las calles de Peshawar (Pakistán), en octubre de 2001, como protesta por los ataques aéreos estadounidenses contra el ejército talibán de Afganistán</w:t>
            </w:r>
          </w:p>
        </w:tc>
      </w:tr>
      <w:tr w:rsidR="00C72F65" w:rsidRPr="000846F3" w14:paraId="4319092D" w14:textId="77777777" w:rsidTr="00ED495A">
        <w:tc>
          <w:tcPr>
            <w:tcW w:w="2518" w:type="dxa"/>
          </w:tcPr>
          <w:p w14:paraId="760F281E"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E83030E" w14:textId="56C87CA2" w:rsidR="00C72F65" w:rsidRPr="000846F3" w:rsidRDefault="0043543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43543B">
              <w:rPr>
                <w:rFonts w:ascii="Times New Roman" w:hAnsi="Times New Roman" w:cs="Times New Roman"/>
                <w:color w:val="000000"/>
                <w:sz w:val="24"/>
                <w:szCs w:val="24"/>
              </w:rPr>
              <w:t xml:space="preserve">Las acciones violentas se originan en marcos sociales propicios, como aquellos que generan conductas de confrontación. </w:t>
            </w:r>
          </w:p>
        </w:tc>
      </w:tr>
      <w:tr w:rsidR="00C72F65" w:rsidRPr="00C72F65" w14:paraId="5EC77333" w14:textId="77777777" w:rsidTr="00ED495A">
        <w:tc>
          <w:tcPr>
            <w:tcW w:w="2518" w:type="dxa"/>
          </w:tcPr>
          <w:p w14:paraId="3281DC10"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AE42E0D" w14:textId="23A79EC0" w:rsidR="00C72F65" w:rsidRPr="000846F3" w:rsidRDefault="00C72F65" w:rsidP="00C95BF4">
            <w:pPr>
              <w:spacing w:line="276" w:lineRule="auto"/>
              <w:jc w:val="both"/>
              <w:rPr>
                <w:rFonts w:ascii="Times New Roman" w:hAnsi="Times New Roman" w:cs="Times New Roman"/>
                <w:color w:val="000000"/>
                <w:sz w:val="24"/>
                <w:szCs w:val="24"/>
              </w:rPr>
            </w:pPr>
            <w:r w:rsidRPr="00C72F65">
              <w:rPr>
                <w:rFonts w:ascii="Times New Roman" w:hAnsi="Times New Roman" w:cs="Times New Roman"/>
              </w:rPr>
              <w:t xml:space="preserve">Las acciones violentas se originan en marcos sociales propicios, como </w:t>
            </w:r>
            <w:r w:rsidR="0043543B">
              <w:rPr>
                <w:rFonts w:ascii="Times New Roman" w:hAnsi="Times New Roman" w:cs="Times New Roman"/>
              </w:rPr>
              <w:t xml:space="preserve">cuando se alimentan las tensiones desde cada bando. En la foto se observan las reacciones </w:t>
            </w:r>
            <w:r w:rsidRPr="00C72F65">
              <w:rPr>
                <w:rFonts w:ascii="Times New Roman" w:hAnsi="Times New Roman" w:cs="Times New Roman"/>
              </w:rPr>
              <w:t xml:space="preserve">en las calles de Peshawar (Pakistán), en octubre de 2001, </w:t>
            </w:r>
            <w:r w:rsidR="0043543B">
              <w:rPr>
                <w:rFonts w:ascii="Times New Roman" w:hAnsi="Times New Roman" w:cs="Times New Roman"/>
              </w:rPr>
              <w:t xml:space="preserve">cuando la población </w:t>
            </w:r>
            <w:r w:rsidRPr="00C72F65">
              <w:rPr>
                <w:rFonts w:ascii="Times New Roman" w:hAnsi="Times New Roman" w:cs="Times New Roman"/>
              </w:rPr>
              <w:t>protest</w:t>
            </w:r>
            <w:r w:rsidR="003E0E77">
              <w:rPr>
                <w:rFonts w:ascii="Times New Roman" w:hAnsi="Times New Roman" w:cs="Times New Roman"/>
              </w:rPr>
              <w:t>ó</w:t>
            </w:r>
            <w:r w:rsidRPr="00C72F65">
              <w:rPr>
                <w:rFonts w:ascii="Times New Roman" w:hAnsi="Times New Roman" w:cs="Times New Roman"/>
              </w:rPr>
              <w:t xml:space="preserve"> </w:t>
            </w:r>
            <w:r w:rsidR="0043543B">
              <w:rPr>
                <w:rFonts w:ascii="Times New Roman" w:hAnsi="Times New Roman" w:cs="Times New Roman"/>
              </w:rPr>
              <w:t xml:space="preserve">debido a </w:t>
            </w:r>
            <w:r w:rsidRPr="00C72F65">
              <w:rPr>
                <w:rFonts w:ascii="Times New Roman" w:hAnsi="Times New Roman" w:cs="Times New Roman"/>
              </w:rPr>
              <w:t>los ataques aéreos estadounidenses contra el ejército talibán de Afganistán.</w:t>
            </w:r>
          </w:p>
        </w:tc>
      </w:tr>
    </w:tbl>
    <w:p w14:paraId="3F75D1F4" w14:textId="77777777" w:rsidR="00C72F65" w:rsidRPr="00C72F65" w:rsidRDefault="00C72F65" w:rsidP="00C95BF4">
      <w:pPr>
        <w:spacing w:after="0" w:line="276" w:lineRule="auto"/>
        <w:jc w:val="both"/>
        <w:rPr>
          <w:rFonts w:ascii="Times New Roman" w:hAnsi="Times New Roman" w:cs="Times New Roman"/>
          <w:lang w:val="es-MX"/>
        </w:rPr>
      </w:pPr>
    </w:p>
    <w:p w14:paraId="1F61FA90" w14:textId="4B6AA57E" w:rsidR="00815175" w:rsidRPr="00B212B9" w:rsidRDefault="00815175" w:rsidP="00C95BF4">
      <w:pPr>
        <w:spacing w:after="0" w:line="276" w:lineRule="auto"/>
        <w:jc w:val="both"/>
      </w:pPr>
    </w:p>
    <w:p w14:paraId="69714DD4" w14:textId="5339BB2C" w:rsidR="00B212B9" w:rsidRDefault="00D45DB4" w:rsidP="00C95BF4">
      <w:pPr>
        <w:spacing w:after="0" w:line="276" w:lineRule="auto"/>
        <w:jc w:val="both"/>
        <w:rPr>
          <w:rFonts w:ascii="Times New Roman" w:hAnsi="Times New Roman" w:cs="Times New Roman"/>
        </w:rPr>
      </w:pPr>
      <w:r w:rsidRPr="00815175">
        <w:rPr>
          <w:rFonts w:ascii="Times New Roman" w:hAnsi="Times New Roman" w:cs="Times New Roman"/>
        </w:rPr>
        <w:t xml:space="preserve">Tras la </w:t>
      </w:r>
      <w:r>
        <w:rPr>
          <w:rFonts w:ascii="Times New Roman" w:hAnsi="Times New Roman" w:cs="Times New Roman"/>
        </w:rPr>
        <w:t xml:space="preserve">eliminación </w:t>
      </w:r>
      <w:r w:rsidRPr="00815175">
        <w:rPr>
          <w:rFonts w:ascii="Times New Roman" w:hAnsi="Times New Roman" w:cs="Times New Roman"/>
        </w:rPr>
        <w:t xml:space="preserve">de Bin Laden </w:t>
      </w:r>
      <w:r>
        <w:rPr>
          <w:rFonts w:ascii="Times New Roman" w:hAnsi="Times New Roman" w:cs="Times New Roman"/>
        </w:rPr>
        <w:t xml:space="preserve">en </w:t>
      </w:r>
      <w:r w:rsidRPr="00815175">
        <w:rPr>
          <w:rFonts w:ascii="Times New Roman" w:hAnsi="Times New Roman" w:cs="Times New Roman"/>
        </w:rPr>
        <w:t>2011</w:t>
      </w:r>
      <w:r>
        <w:rPr>
          <w:rFonts w:ascii="Times New Roman" w:hAnsi="Times New Roman" w:cs="Times New Roman"/>
        </w:rPr>
        <w:t xml:space="preserve"> por </w:t>
      </w:r>
      <w:r w:rsidRPr="00815175">
        <w:rPr>
          <w:rFonts w:ascii="Times New Roman" w:hAnsi="Times New Roman" w:cs="Times New Roman"/>
        </w:rPr>
        <w:t>parte de E</w:t>
      </w:r>
      <w:r w:rsidR="00495453">
        <w:rPr>
          <w:rFonts w:ascii="Times New Roman" w:hAnsi="Times New Roman" w:cs="Times New Roman"/>
        </w:rPr>
        <w:t xml:space="preserve">stados </w:t>
      </w:r>
      <w:r w:rsidRPr="00815175">
        <w:rPr>
          <w:rFonts w:ascii="Times New Roman" w:hAnsi="Times New Roman" w:cs="Times New Roman"/>
        </w:rPr>
        <w:t>U</w:t>
      </w:r>
      <w:r w:rsidR="00495453">
        <w:rPr>
          <w:rFonts w:ascii="Times New Roman" w:hAnsi="Times New Roman" w:cs="Times New Roman"/>
        </w:rPr>
        <w:t>nidos</w:t>
      </w:r>
      <w:r>
        <w:rPr>
          <w:rFonts w:ascii="Times New Roman" w:hAnsi="Times New Roman" w:cs="Times New Roman"/>
        </w:rPr>
        <w:t>,</w:t>
      </w:r>
      <w:r w:rsidRPr="00815175">
        <w:rPr>
          <w:rFonts w:ascii="Times New Roman" w:hAnsi="Times New Roman" w:cs="Times New Roman"/>
        </w:rPr>
        <w:t xml:space="preserve"> </w:t>
      </w:r>
      <w:r>
        <w:rPr>
          <w:rFonts w:ascii="Times New Roman" w:hAnsi="Times New Roman" w:cs="Times New Roman"/>
        </w:rPr>
        <w:t>l</w:t>
      </w:r>
      <w:r w:rsidRPr="00815175">
        <w:rPr>
          <w:rFonts w:ascii="Times New Roman" w:hAnsi="Times New Roman" w:cs="Times New Roman"/>
        </w:rPr>
        <w:t>a democracia implantada no se ha consolidado</w:t>
      </w:r>
      <w:r w:rsidR="00E90B7D">
        <w:rPr>
          <w:rFonts w:ascii="Times New Roman" w:hAnsi="Times New Roman" w:cs="Times New Roman"/>
        </w:rPr>
        <w:t xml:space="preserve"> [</w:t>
      </w:r>
      <w:hyperlink r:id="rId55"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 xml:space="preserve">. Múltiples </w:t>
      </w:r>
      <w:r w:rsidR="00815175" w:rsidRPr="00815175">
        <w:rPr>
          <w:rFonts w:ascii="Times New Roman" w:hAnsi="Times New Roman" w:cs="Times New Roman"/>
        </w:rPr>
        <w:t xml:space="preserve">atentados </w:t>
      </w:r>
      <w:r>
        <w:rPr>
          <w:rFonts w:ascii="Times New Roman" w:hAnsi="Times New Roman" w:cs="Times New Roman"/>
        </w:rPr>
        <w:t xml:space="preserve">contra </w:t>
      </w:r>
      <w:r w:rsidR="00815175" w:rsidRPr="00815175">
        <w:rPr>
          <w:rFonts w:ascii="Times New Roman" w:hAnsi="Times New Roman" w:cs="Times New Roman"/>
        </w:rPr>
        <w:t>militares y civiles</w:t>
      </w:r>
      <w:r>
        <w:rPr>
          <w:rFonts w:ascii="Times New Roman" w:hAnsi="Times New Roman" w:cs="Times New Roman"/>
        </w:rPr>
        <w:t xml:space="preserve"> ocurren </w:t>
      </w:r>
      <w:r w:rsidR="00815175" w:rsidRPr="00815175">
        <w:rPr>
          <w:rFonts w:ascii="Times New Roman" w:hAnsi="Times New Roman" w:cs="Times New Roman"/>
        </w:rPr>
        <w:t>año tras año</w:t>
      </w:r>
      <w:r>
        <w:rPr>
          <w:rFonts w:ascii="Times New Roman" w:hAnsi="Times New Roman" w:cs="Times New Roman"/>
        </w:rPr>
        <w:t xml:space="preserve">, </w:t>
      </w:r>
      <w:r w:rsidR="00B212B9">
        <w:rPr>
          <w:rFonts w:ascii="Times New Roman" w:hAnsi="Times New Roman" w:cs="Times New Roman"/>
        </w:rPr>
        <w:t>l</w:t>
      </w:r>
      <w:r w:rsidR="00B212B9" w:rsidRPr="000775D6">
        <w:rPr>
          <w:rFonts w:ascii="Times New Roman" w:hAnsi="Times New Roman" w:cs="Times New Roman"/>
        </w:rPr>
        <w:t xml:space="preserve">a producción de opio </w:t>
      </w:r>
      <w:r w:rsidR="00B212B9">
        <w:rPr>
          <w:rFonts w:ascii="Times New Roman" w:hAnsi="Times New Roman" w:cs="Times New Roman"/>
        </w:rPr>
        <w:t xml:space="preserve">y </w:t>
      </w:r>
      <w:r w:rsidR="00B212B9" w:rsidRPr="000775D6">
        <w:rPr>
          <w:rFonts w:ascii="Times New Roman" w:hAnsi="Times New Roman" w:cs="Times New Roman"/>
        </w:rPr>
        <w:t>heroína</w:t>
      </w:r>
      <w:r w:rsidR="00B212B9">
        <w:rPr>
          <w:rFonts w:ascii="Times New Roman" w:hAnsi="Times New Roman" w:cs="Times New Roman"/>
        </w:rPr>
        <w:t xml:space="preserve"> </w:t>
      </w:r>
      <w:r w:rsidR="00B212B9" w:rsidRPr="000775D6">
        <w:rPr>
          <w:rFonts w:ascii="Times New Roman" w:hAnsi="Times New Roman" w:cs="Times New Roman"/>
        </w:rPr>
        <w:t xml:space="preserve">se ha convertido en una </w:t>
      </w:r>
      <w:r>
        <w:rPr>
          <w:rFonts w:ascii="Times New Roman" w:hAnsi="Times New Roman" w:cs="Times New Roman"/>
        </w:rPr>
        <w:t xml:space="preserve">empresa </w:t>
      </w:r>
      <w:r w:rsidR="00B212B9" w:rsidRPr="000775D6">
        <w:rPr>
          <w:rFonts w:ascii="Times New Roman" w:hAnsi="Times New Roman" w:cs="Times New Roman"/>
        </w:rPr>
        <w:t xml:space="preserve">que corrompe y debilita </w:t>
      </w:r>
      <w:r>
        <w:rPr>
          <w:rFonts w:ascii="Times New Roman" w:hAnsi="Times New Roman" w:cs="Times New Roman"/>
        </w:rPr>
        <w:t>las instituciones</w:t>
      </w:r>
      <w:r w:rsidR="002E4D8D">
        <w:rPr>
          <w:rFonts w:ascii="Times New Roman" w:hAnsi="Times New Roman" w:cs="Times New Roman"/>
        </w:rPr>
        <w:t>.</w:t>
      </w:r>
    </w:p>
    <w:p w14:paraId="54B76B49" w14:textId="77777777" w:rsidR="00D45DB4" w:rsidRDefault="00D45DB4" w:rsidP="00C95BF4">
      <w:pPr>
        <w:spacing w:after="0" w:line="276" w:lineRule="auto"/>
        <w:jc w:val="both"/>
        <w:rPr>
          <w:rFonts w:ascii="Times New Roman" w:hAnsi="Times New Roman" w:cs="Times New Roman"/>
        </w:rPr>
      </w:pPr>
    </w:p>
    <w:p w14:paraId="7E7E76DD" w14:textId="14155848" w:rsidR="0059559B" w:rsidRDefault="00815175" w:rsidP="00C95BF4">
      <w:pPr>
        <w:spacing w:after="0" w:line="276" w:lineRule="auto"/>
        <w:jc w:val="both"/>
        <w:rPr>
          <w:rFonts w:ascii="Times New Roman" w:hAnsi="Times New Roman" w:cs="Times New Roman"/>
        </w:rPr>
      </w:pPr>
      <w:r w:rsidRPr="00815175">
        <w:rPr>
          <w:rFonts w:ascii="Times New Roman" w:hAnsi="Times New Roman" w:cs="Times New Roman"/>
        </w:rPr>
        <w:t>E</w:t>
      </w:r>
      <w:r w:rsidR="00195856">
        <w:rPr>
          <w:rFonts w:ascii="Times New Roman" w:hAnsi="Times New Roman" w:cs="Times New Roman"/>
        </w:rPr>
        <w:t xml:space="preserve">n </w:t>
      </w:r>
      <w:r w:rsidRPr="00815175">
        <w:rPr>
          <w:rFonts w:ascii="Times New Roman" w:hAnsi="Times New Roman" w:cs="Times New Roman"/>
        </w:rPr>
        <w:t xml:space="preserve">diciembre de 2014 Estados Unidos </w:t>
      </w:r>
      <w:r w:rsidR="00D45DB4">
        <w:rPr>
          <w:rFonts w:ascii="Times New Roman" w:hAnsi="Times New Roman" w:cs="Times New Roman"/>
        </w:rPr>
        <w:t xml:space="preserve">dio por </w:t>
      </w:r>
      <w:r w:rsidRPr="00815175">
        <w:rPr>
          <w:rFonts w:ascii="Times New Roman" w:hAnsi="Times New Roman" w:cs="Times New Roman"/>
        </w:rPr>
        <w:t xml:space="preserve">finalizada </w:t>
      </w:r>
      <w:r w:rsidR="00D45DB4">
        <w:rPr>
          <w:rFonts w:ascii="Times New Roman" w:hAnsi="Times New Roman" w:cs="Times New Roman"/>
        </w:rPr>
        <w:t xml:space="preserve">su </w:t>
      </w:r>
      <w:r w:rsidRPr="00815175">
        <w:rPr>
          <w:rFonts w:ascii="Times New Roman" w:hAnsi="Times New Roman" w:cs="Times New Roman"/>
        </w:rPr>
        <w:t>misión en Afganistán</w:t>
      </w:r>
      <w:r w:rsidR="00D45DB4">
        <w:rPr>
          <w:rFonts w:ascii="Times New Roman" w:hAnsi="Times New Roman" w:cs="Times New Roman"/>
        </w:rPr>
        <w:t xml:space="preserve">. </w:t>
      </w:r>
      <w:r w:rsidRPr="00815175">
        <w:rPr>
          <w:rFonts w:ascii="Times New Roman" w:hAnsi="Times New Roman" w:cs="Times New Roman"/>
        </w:rPr>
        <w:t xml:space="preserve"> </w:t>
      </w:r>
      <w:r w:rsidR="00D45DB4">
        <w:rPr>
          <w:rFonts w:ascii="Times New Roman" w:hAnsi="Times New Roman" w:cs="Times New Roman"/>
        </w:rPr>
        <w:t xml:space="preserve">Con ello sacó la mayor parte de sus tropas y </w:t>
      </w:r>
      <w:r w:rsidRPr="00815175">
        <w:rPr>
          <w:rFonts w:ascii="Times New Roman" w:hAnsi="Times New Roman" w:cs="Times New Roman"/>
        </w:rPr>
        <w:t xml:space="preserve">a partir de 2015 </w:t>
      </w:r>
      <w:r w:rsidR="00D45DB4">
        <w:rPr>
          <w:rFonts w:ascii="Times New Roman" w:hAnsi="Times New Roman" w:cs="Times New Roman"/>
        </w:rPr>
        <w:t xml:space="preserve">mantendrá una </w:t>
      </w:r>
      <w:r w:rsidRPr="00815175">
        <w:rPr>
          <w:rFonts w:ascii="Times New Roman" w:hAnsi="Times New Roman" w:cs="Times New Roman"/>
        </w:rPr>
        <w:t>presencia militar limitada</w:t>
      </w:r>
      <w:r w:rsidR="00D45DB4">
        <w:rPr>
          <w:rFonts w:ascii="Times New Roman" w:hAnsi="Times New Roman" w:cs="Times New Roman"/>
        </w:rPr>
        <w:t>. E</w:t>
      </w:r>
      <w:r w:rsidR="00B212B9" w:rsidRPr="00815175">
        <w:rPr>
          <w:rFonts w:ascii="Times New Roman" w:hAnsi="Times New Roman" w:cs="Times New Roman"/>
        </w:rPr>
        <w:t xml:space="preserve">l futuro de Afganistán </w:t>
      </w:r>
      <w:r w:rsidR="00D45DB4">
        <w:rPr>
          <w:rFonts w:ascii="Times New Roman" w:hAnsi="Times New Roman" w:cs="Times New Roman"/>
        </w:rPr>
        <w:t>se proyecta incierto</w:t>
      </w:r>
      <w:r w:rsidR="00B212B9" w:rsidRPr="00815175">
        <w:rPr>
          <w:rFonts w:ascii="Times New Roman" w:hAnsi="Times New Roman" w:cs="Times New Roman"/>
        </w:rPr>
        <w:t>.</w:t>
      </w:r>
      <w:r w:rsidR="00B212B9">
        <w:rPr>
          <w:rFonts w:ascii="Times New Roman" w:hAnsi="Times New Roman" w:cs="Times New Roman"/>
        </w:rPr>
        <w:t xml:space="preserve"> </w:t>
      </w:r>
      <w:r w:rsidR="00D45DB4">
        <w:rPr>
          <w:rFonts w:ascii="Times New Roman" w:hAnsi="Times New Roman" w:cs="Times New Roman"/>
        </w:rPr>
        <w:t xml:space="preserve">Con el debilitamiento </w:t>
      </w:r>
      <w:r w:rsidR="0059559B" w:rsidRPr="0059559B">
        <w:rPr>
          <w:rFonts w:ascii="Times New Roman" w:hAnsi="Times New Roman" w:cs="Times New Roman"/>
        </w:rPr>
        <w:t xml:space="preserve">de </w:t>
      </w:r>
      <w:r w:rsidR="00D45DB4" w:rsidRPr="00721BB7">
        <w:rPr>
          <w:rFonts w:ascii="Times New Roman" w:hAnsi="Times New Roman" w:cs="Times New Roman"/>
          <w:i/>
        </w:rPr>
        <w:t>A</w:t>
      </w:r>
      <w:r w:rsidR="0059559B" w:rsidRPr="00721BB7">
        <w:rPr>
          <w:rFonts w:ascii="Times New Roman" w:hAnsi="Times New Roman" w:cs="Times New Roman"/>
          <w:i/>
        </w:rPr>
        <w:t>l-Qaeda</w:t>
      </w:r>
      <w:r w:rsidR="0059559B" w:rsidRPr="0059559B">
        <w:rPr>
          <w:rFonts w:ascii="Times New Roman" w:hAnsi="Times New Roman" w:cs="Times New Roman"/>
        </w:rPr>
        <w:t xml:space="preserve"> </w:t>
      </w:r>
      <w:r w:rsidR="00D45DB4">
        <w:rPr>
          <w:rFonts w:ascii="Times New Roman" w:hAnsi="Times New Roman" w:cs="Times New Roman"/>
        </w:rPr>
        <w:t xml:space="preserve">los grupos </w:t>
      </w:r>
      <w:r w:rsidR="0059559B" w:rsidRPr="0059559B">
        <w:rPr>
          <w:rFonts w:ascii="Times New Roman" w:hAnsi="Times New Roman" w:cs="Times New Roman"/>
        </w:rPr>
        <w:t>ha</w:t>
      </w:r>
      <w:r w:rsidR="00D45DB4">
        <w:rPr>
          <w:rFonts w:ascii="Times New Roman" w:hAnsi="Times New Roman" w:cs="Times New Roman"/>
        </w:rPr>
        <w:t xml:space="preserve">n encontrado </w:t>
      </w:r>
      <w:r w:rsidR="0059559B" w:rsidRPr="0059559B">
        <w:rPr>
          <w:rFonts w:ascii="Times New Roman" w:hAnsi="Times New Roman" w:cs="Times New Roman"/>
        </w:rPr>
        <w:t xml:space="preserve">nuevos </w:t>
      </w:r>
      <w:r w:rsidR="00D45DB4">
        <w:rPr>
          <w:rFonts w:ascii="Times New Roman" w:hAnsi="Times New Roman" w:cs="Times New Roman"/>
        </w:rPr>
        <w:t xml:space="preserve">refugios </w:t>
      </w:r>
      <w:r w:rsidR="0059559B" w:rsidRPr="0059559B">
        <w:rPr>
          <w:rFonts w:ascii="Times New Roman" w:hAnsi="Times New Roman" w:cs="Times New Roman"/>
        </w:rPr>
        <w:t xml:space="preserve">en Yemen </w:t>
      </w:r>
      <w:r w:rsidR="00D45DB4">
        <w:rPr>
          <w:rFonts w:ascii="Times New Roman" w:hAnsi="Times New Roman" w:cs="Times New Roman"/>
        </w:rPr>
        <w:t xml:space="preserve">y en </w:t>
      </w:r>
      <w:r w:rsidR="0059559B" w:rsidRPr="0059559B">
        <w:rPr>
          <w:rFonts w:ascii="Times New Roman" w:hAnsi="Times New Roman" w:cs="Times New Roman"/>
        </w:rPr>
        <w:t>Somalia</w:t>
      </w:r>
      <w:r w:rsidR="00C8224B">
        <w:rPr>
          <w:rFonts w:ascii="Times New Roman" w:hAnsi="Times New Roman" w:cs="Times New Roman"/>
        </w:rPr>
        <w:t xml:space="preserve"> [</w:t>
      </w:r>
      <w:hyperlink r:id="rId56"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D45DB4">
        <w:rPr>
          <w:rFonts w:ascii="Times New Roman" w:hAnsi="Times New Roman" w:cs="Times New Roman"/>
        </w:rPr>
        <w:t>.</w:t>
      </w:r>
      <w:r w:rsidR="0059559B" w:rsidRPr="0059559B">
        <w:rPr>
          <w:rFonts w:ascii="Times New Roman" w:hAnsi="Times New Roman" w:cs="Times New Roman"/>
        </w:rPr>
        <w:t xml:space="preserve"> </w:t>
      </w:r>
    </w:p>
    <w:p w14:paraId="172C2D09" w14:textId="77777777" w:rsidR="00721BB7" w:rsidRPr="000846F3" w:rsidRDefault="00721BB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0C679C1F" w14:textId="77777777" w:rsidTr="00453D56">
        <w:tc>
          <w:tcPr>
            <w:tcW w:w="9033" w:type="dxa"/>
            <w:gridSpan w:val="2"/>
            <w:shd w:val="clear" w:color="auto" w:fill="000000" w:themeFill="text1"/>
          </w:tcPr>
          <w:p w14:paraId="4D9947E3"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7F4B5682" w14:textId="77777777" w:rsidTr="00453D56">
        <w:tc>
          <w:tcPr>
            <w:tcW w:w="2518" w:type="dxa"/>
          </w:tcPr>
          <w:p w14:paraId="7DDCFDC4"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200445D" w14:textId="0A11BD18"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18</w:t>
            </w:r>
            <w:r w:rsidR="00DA4D78">
              <w:rPr>
                <w:rFonts w:ascii="Times New Roman" w:hAnsi="Times New Roman" w:cs="Times New Roman"/>
                <w:color w:val="000000"/>
                <w:sz w:val="24"/>
                <w:szCs w:val="24"/>
              </w:rPr>
              <w:t>0</w:t>
            </w:r>
          </w:p>
        </w:tc>
      </w:tr>
      <w:tr w:rsidR="001E54D7" w:rsidRPr="000846F3" w14:paraId="1E1025E2" w14:textId="77777777" w:rsidTr="00453D56">
        <w:tc>
          <w:tcPr>
            <w:tcW w:w="2518" w:type="dxa"/>
          </w:tcPr>
          <w:p w14:paraId="0842B84F"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2A56494" w14:textId="700EB1F7"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Investiga las rutas del gas y del petróleo en Asia central</w:t>
            </w:r>
          </w:p>
        </w:tc>
      </w:tr>
      <w:tr w:rsidR="001E54D7" w:rsidRPr="000846F3" w14:paraId="3F86F49E" w14:textId="77777777" w:rsidTr="00453D56">
        <w:tc>
          <w:tcPr>
            <w:tcW w:w="2518" w:type="dxa"/>
          </w:tcPr>
          <w:p w14:paraId="6C8A17B5"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8BC6BF9" w14:textId="0D9A9DAE"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al estudiante representar cartográficamente el sistema de transporte de petróleo y gas</w:t>
            </w:r>
          </w:p>
        </w:tc>
      </w:tr>
    </w:tbl>
    <w:p w14:paraId="2EF62B38" w14:textId="77777777" w:rsidR="00B212B9" w:rsidRDefault="00B212B9" w:rsidP="00C95BF4">
      <w:pPr>
        <w:spacing w:after="0" w:line="276" w:lineRule="auto"/>
        <w:jc w:val="both"/>
        <w:rPr>
          <w:rFonts w:ascii="Times New Roman" w:hAnsi="Times New Roman" w:cs="Times New Roman"/>
          <w:highlight w:val="yellow"/>
        </w:rPr>
      </w:pPr>
    </w:p>
    <w:p w14:paraId="4CA321C7" w14:textId="4F6C08C2" w:rsidR="00C7684A" w:rsidRPr="000846F3" w:rsidRDefault="00B212B9"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3.</w:t>
      </w:r>
      <w:r w:rsidR="00453D56">
        <w:rPr>
          <w:rFonts w:ascii="Times New Roman" w:hAnsi="Times New Roman" w:cs="Times New Roman"/>
          <w:b/>
        </w:rPr>
        <w:t>7</w:t>
      </w:r>
      <w:r w:rsidR="00EC3D88" w:rsidRPr="000846F3">
        <w:rPr>
          <w:rFonts w:ascii="Times New Roman" w:hAnsi="Times New Roman" w:cs="Times New Roman"/>
          <w:b/>
        </w:rPr>
        <w:t xml:space="preserve"> La </w:t>
      </w:r>
      <w:r w:rsidR="00AF5522">
        <w:rPr>
          <w:rFonts w:ascii="Times New Roman" w:hAnsi="Times New Roman" w:cs="Times New Roman"/>
          <w:b/>
        </w:rPr>
        <w:t>“</w:t>
      </w:r>
      <w:r w:rsidR="00EC3D88" w:rsidRPr="000846F3">
        <w:rPr>
          <w:rFonts w:ascii="Times New Roman" w:hAnsi="Times New Roman" w:cs="Times New Roman"/>
          <w:b/>
        </w:rPr>
        <w:t xml:space="preserve">Primavera </w:t>
      </w:r>
      <w:r w:rsidR="00AF5522">
        <w:rPr>
          <w:rFonts w:ascii="Times New Roman" w:hAnsi="Times New Roman" w:cs="Times New Roman"/>
          <w:b/>
        </w:rPr>
        <w:t>á</w:t>
      </w:r>
      <w:r w:rsidR="00EC3D88" w:rsidRPr="000846F3">
        <w:rPr>
          <w:rFonts w:ascii="Times New Roman" w:hAnsi="Times New Roman" w:cs="Times New Roman"/>
          <w:b/>
        </w:rPr>
        <w:t>rabe</w:t>
      </w:r>
      <w:r w:rsidR="00AF5522">
        <w:rPr>
          <w:rFonts w:ascii="Times New Roman" w:hAnsi="Times New Roman" w:cs="Times New Roman"/>
          <w:b/>
        </w:rPr>
        <w:t>”</w:t>
      </w:r>
      <w:r w:rsidR="00EC3D88" w:rsidRPr="000846F3">
        <w:rPr>
          <w:rFonts w:ascii="Times New Roman" w:hAnsi="Times New Roman" w:cs="Times New Roman"/>
          <w:b/>
        </w:rPr>
        <w:t xml:space="preserve">: revoluciones ciudadanas </w:t>
      </w:r>
      <w:r w:rsidR="00EA05A1">
        <w:rPr>
          <w:rFonts w:ascii="Times New Roman" w:hAnsi="Times New Roman" w:cs="Times New Roman"/>
          <w:b/>
        </w:rPr>
        <w:t>conv</w:t>
      </w:r>
      <w:r w:rsidR="00AF5522">
        <w:rPr>
          <w:rFonts w:ascii="Times New Roman" w:hAnsi="Times New Roman" w:cs="Times New Roman"/>
          <w:b/>
        </w:rPr>
        <w:t xml:space="preserve">ertidas </w:t>
      </w:r>
      <w:r w:rsidR="00EA05A1">
        <w:rPr>
          <w:rFonts w:ascii="Times New Roman" w:hAnsi="Times New Roman" w:cs="Times New Roman"/>
          <w:b/>
        </w:rPr>
        <w:t xml:space="preserve">en guerras civiles </w:t>
      </w:r>
    </w:p>
    <w:p w14:paraId="5C90C07E" w14:textId="77777777" w:rsidR="00A61A9A" w:rsidRDefault="00A61A9A" w:rsidP="00C95BF4">
      <w:pPr>
        <w:spacing w:after="0" w:line="276" w:lineRule="auto"/>
        <w:jc w:val="both"/>
        <w:rPr>
          <w:rFonts w:ascii="Times New Roman" w:hAnsi="Times New Roman" w:cs="Times New Roman"/>
        </w:rPr>
      </w:pPr>
    </w:p>
    <w:p w14:paraId="1952EBB3" w14:textId="7175EA70" w:rsidR="00585706" w:rsidRDefault="009A073A" w:rsidP="00C95BF4">
      <w:pPr>
        <w:spacing w:after="0" w:line="276" w:lineRule="auto"/>
        <w:jc w:val="both"/>
        <w:rPr>
          <w:rFonts w:ascii="Times New Roman" w:hAnsi="Times New Roman" w:cs="Times New Roman"/>
        </w:rPr>
      </w:pPr>
      <w:r>
        <w:rPr>
          <w:rFonts w:ascii="Times New Roman" w:hAnsi="Times New Roman" w:cs="Times New Roman"/>
        </w:rPr>
        <w:t xml:space="preserve">En diciembre de 2010, </w:t>
      </w:r>
      <w:r w:rsidR="00A61A9A" w:rsidRPr="00543750">
        <w:rPr>
          <w:rFonts w:ascii="Times New Roman" w:hAnsi="Times New Roman" w:cs="Times New Roman"/>
        </w:rPr>
        <w:t xml:space="preserve">Mohamed Bouazizi, </w:t>
      </w:r>
      <w:r w:rsidR="00A61A9A">
        <w:rPr>
          <w:rFonts w:ascii="Times New Roman" w:hAnsi="Times New Roman" w:cs="Times New Roman"/>
        </w:rPr>
        <w:t xml:space="preserve">un joven de 26 años, </w:t>
      </w:r>
      <w:r w:rsidR="00A61A9A" w:rsidRPr="00543750">
        <w:rPr>
          <w:rFonts w:ascii="Times New Roman" w:hAnsi="Times New Roman" w:cs="Times New Roman"/>
        </w:rPr>
        <w:t xml:space="preserve">vendedor </w:t>
      </w:r>
      <w:r w:rsidR="00585706">
        <w:rPr>
          <w:rFonts w:ascii="Times New Roman" w:hAnsi="Times New Roman" w:cs="Times New Roman"/>
        </w:rPr>
        <w:t>ambulante de fruta</w:t>
      </w:r>
      <w:r>
        <w:rPr>
          <w:rFonts w:ascii="Times New Roman" w:hAnsi="Times New Roman" w:cs="Times New Roman"/>
        </w:rPr>
        <w:t>,</w:t>
      </w:r>
      <w:r w:rsidR="00A61A9A" w:rsidRPr="00543750">
        <w:rPr>
          <w:rFonts w:ascii="Times New Roman" w:hAnsi="Times New Roman" w:cs="Times New Roman"/>
        </w:rPr>
        <w:t xml:space="preserve"> </w:t>
      </w:r>
      <w:r w:rsidR="00585706">
        <w:rPr>
          <w:rFonts w:ascii="Times New Roman" w:hAnsi="Times New Roman" w:cs="Times New Roman"/>
        </w:rPr>
        <w:t xml:space="preserve">agobiado por la precariedad de la vida en Túnez y por el </w:t>
      </w:r>
      <w:r w:rsidR="00585706" w:rsidRPr="00585706">
        <w:rPr>
          <w:rFonts w:ascii="Times New Roman" w:hAnsi="Times New Roman" w:cs="Times New Roman"/>
        </w:rPr>
        <w:t xml:space="preserve">maltrato </w:t>
      </w:r>
      <w:r w:rsidR="00585706">
        <w:rPr>
          <w:rFonts w:ascii="Times New Roman" w:hAnsi="Times New Roman" w:cs="Times New Roman"/>
        </w:rPr>
        <w:t xml:space="preserve">de las autoridades, </w:t>
      </w:r>
      <w:r w:rsidR="00AF63EE" w:rsidRPr="00AF63EE">
        <w:rPr>
          <w:rFonts w:ascii="Times New Roman" w:hAnsi="Times New Roman" w:cs="Times New Roman"/>
        </w:rPr>
        <w:t xml:space="preserve">se </w:t>
      </w:r>
      <w:r w:rsidR="00585706">
        <w:rPr>
          <w:rFonts w:ascii="Times New Roman" w:hAnsi="Times New Roman" w:cs="Times New Roman"/>
        </w:rPr>
        <w:t xml:space="preserve">impregnó el cuerpo </w:t>
      </w:r>
      <w:r w:rsidR="00AF63EE">
        <w:rPr>
          <w:rFonts w:ascii="Times New Roman" w:hAnsi="Times New Roman" w:cs="Times New Roman"/>
        </w:rPr>
        <w:t xml:space="preserve">con </w:t>
      </w:r>
      <w:r w:rsidR="00AF63EE" w:rsidRPr="00AF63EE">
        <w:rPr>
          <w:rFonts w:ascii="Times New Roman" w:hAnsi="Times New Roman" w:cs="Times New Roman"/>
        </w:rPr>
        <w:t>gasolina</w:t>
      </w:r>
      <w:r w:rsidR="00AF63EE">
        <w:rPr>
          <w:rFonts w:ascii="Times New Roman" w:hAnsi="Times New Roman" w:cs="Times New Roman"/>
        </w:rPr>
        <w:t xml:space="preserve"> </w:t>
      </w:r>
      <w:r w:rsidR="00AF63EE" w:rsidRPr="00AF63EE">
        <w:rPr>
          <w:rFonts w:ascii="Times New Roman" w:hAnsi="Times New Roman" w:cs="Times New Roman"/>
        </w:rPr>
        <w:t xml:space="preserve">y </w:t>
      </w:r>
      <w:r w:rsidR="00585706">
        <w:rPr>
          <w:rFonts w:ascii="Times New Roman" w:hAnsi="Times New Roman" w:cs="Times New Roman"/>
        </w:rPr>
        <w:t xml:space="preserve">luego </w:t>
      </w:r>
      <w:r w:rsidR="00AF63EE" w:rsidRPr="00AF63EE">
        <w:rPr>
          <w:rFonts w:ascii="Times New Roman" w:hAnsi="Times New Roman" w:cs="Times New Roman"/>
        </w:rPr>
        <w:t>se inmoló</w:t>
      </w:r>
      <w:r w:rsidR="00543750" w:rsidRPr="00543750">
        <w:rPr>
          <w:rFonts w:ascii="Times New Roman" w:hAnsi="Times New Roman" w:cs="Times New Roman"/>
        </w:rPr>
        <w:t xml:space="preserve"> en un mercado de Túnez</w:t>
      </w:r>
      <w:r w:rsidR="00585706">
        <w:rPr>
          <w:rFonts w:ascii="Times New Roman" w:hAnsi="Times New Roman" w:cs="Times New Roman"/>
        </w:rPr>
        <w:t xml:space="preserve">. </w:t>
      </w:r>
    </w:p>
    <w:p w14:paraId="46102AFE" w14:textId="77777777" w:rsidR="00585706" w:rsidRDefault="00585706" w:rsidP="00C95BF4">
      <w:pPr>
        <w:spacing w:after="0" w:line="276" w:lineRule="auto"/>
        <w:jc w:val="both"/>
        <w:rPr>
          <w:rFonts w:ascii="Times New Roman" w:hAnsi="Times New Roman" w:cs="Times New Roman"/>
        </w:rPr>
      </w:pPr>
    </w:p>
    <w:p w14:paraId="077FF803" w14:textId="4732C311" w:rsidR="009A073A" w:rsidRDefault="00585706" w:rsidP="00C95BF4">
      <w:pPr>
        <w:spacing w:after="0" w:line="276" w:lineRule="auto"/>
        <w:jc w:val="both"/>
        <w:rPr>
          <w:rFonts w:ascii="Times New Roman" w:hAnsi="Times New Roman" w:cs="Times New Roman"/>
        </w:rPr>
      </w:pPr>
      <w:r>
        <w:rPr>
          <w:rFonts w:ascii="Times New Roman" w:hAnsi="Times New Roman" w:cs="Times New Roman"/>
        </w:rPr>
        <w:t xml:space="preserve">Este hecho </w:t>
      </w:r>
      <w:r w:rsidR="00543750" w:rsidRPr="00543750">
        <w:rPr>
          <w:rFonts w:ascii="Times New Roman" w:hAnsi="Times New Roman" w:cs="Times New Roman"/>
        </w:rPr>
        <w:t>desat</w:t>
      </w:r>
      <w:r>
        <w:rPr>
          <w:rFonts w:ascii="Times New Roman" w:hAnsi="Times New Roman" w:cs="Times New Roman"/>
        </w:rPr>
        <w:t>ó</w:t>
      </w:r>
      <w:r w:rsidR="00A61A9A">
        <w:rPr>
          <w:rFonts w:ascii="Times New Roman" w:hAnsi="Times New Roman" w:cs="Times New Roman"/>
        </w:rPr>
        <w:t xml:space="preserve"> una </w:t>
      </w:r>
      <w:r w:rsidR="009822BE">
        <w:rPr>
          <w:rFonts w:ascii="Times New Roman" w:hAnsi="Times New Roman" w:cs="Times New Roman"/>
        </w:rPr>
        <w:t xml:space="preserve">reacción popular </w:t>
      </w:r>
      <w:r w:rsidR="00543750" w:rsidRPr="00543750">
        <w:rPr>
          <w:rFonts w:ascii="Times New Roman" w:hAnsi="Times New Roman" w:cs="Times New Roman"/>
        </w:rPr>
        <w:t>que</w:t>
      </w:r>
      <w:r>
        <w:rPr>
          <w:rFonts w:ascii="Times New Roman" w:hAnsi="Times New Roman" w:cs="Times New Roman"/>
        </w:rPr>
        <w:t>,</w:t>
      </w:r>
      <w:r w:rsidR="00543750" w:rsidRPr="00543750">
        <w:rPr>
          <w:rFonts w:ascii="Times New Roman" w:hAnsi="Times New Roman" w:cs="Times New Roman"/>
        </w:rPr>
        <w:t xml:space="preserve"> </w:t>
      </w:r>
      <w:r w:rsidR="00A61A9A">
        <w:rPr>
          <w:rFonts w:ascii="Times New Roman" w:hAnsi="Times New Roman" w:cs="Times New Roman"/>
        </w:rPr>
        <w:t xml:space="preserve">en </w:t>
      </w:r>
      <w:r w:rsidR="00715681">
        <w:rPr>
          <w:rFonts w:ascii="Times New Roman" w:hAnsi="Times New Roman" w:cs="Times New Roman"/>
        </w:rPr>
        <w:t>días</w:t>
      </w:r>
      <w:r>
        <w:rPr>
          <w:rFonts w:ascii="Times New Roman" w:hAnsi="Times New Roman" w:cs="Times New Roman"/>
        </w:rPr>
        <w:t>,</w:t>
      </w:r>
      <w:r w:rsidR="00A61A9A">
        <w:rPr>
          <w:rFonts w:ascii="Times New Roman" w:hAnsi="Times New Roman" w:cs="Times New Roman"/>
        </w:rPr>
        <w:t xml:space="preserve"> derroc</w:t>
      </w:r>
      <w:r>
        <w:rPr>
          <w:rFonts w:ascii="Times New Roman" w:hAnsi="Times New Roman" w:cs="Times New Roman"/>
        </w:rPr>
        <w:t xml:space="preserve">ó </w:t>
      </w:r>
      <w:r w:rsidR="00A61A9A">
        <w:rPr>
          <w:rFonts w:ascii="Times New Roman" w:hAnsi="Times New Roman" w:cs="Times New Roman"/>
        </w:rPr>
        <w:t xml:space="preserve">al </w:t>
      </w:r>
      <w:r w:rsidR="00543750" w:rsidRPr="00543750">
        <w:rPr>
          <w:rFonts w:ascii="Times New Roman" w:hAnsi="Times New Roman" w:cs="Times New Roman"/>
        </w:rPr>
        <w:t xml:space="preserve">gobierno </w:t>
      </w:r>
      <w:r w:rsidR="00715681">
        <w:rPr>
          <w:rFonts w:ascii="Times New Roman" w:hAnsi="Times New Roman" w:cs="Times New Roman"/>
        </w:rPr>
        <w:t>autoritario de Túnez, el cual había durado veinticinco años</w:t>
      </w:r>
      <w:r w:rsidR="00543750" w:rsidRPr="00543750">
        <w:rPr>
          <w:rFonts w:ascii="Times New Roman" w:hAnsi="Times New Roman" w:cs="Times New Roman"/>
        </w:rPr>
        <w:t>.</w:t>
      </w:r>
      <w:r w:rsidR="00A61A9A">
        <w:rPr>
          <w:rFonts w:ascii="Times New Roman" w:hAnsi="Times New Roman" w:cs="Times New Roman"/>
        </w:rPr>
        <w:t xml:space="preserve"> </w:t>
      </w:r>
      <w:r w:rsidR="009A073A">
        <w:rPr>
          <w:rFonts w:ascii="Times New Roman" w:hAnsi="Times New Roman" w:cs="Times New Roman"/>
        </w:rPr>
        <w:t>El joven se convirtió en símbolo de la resistencia popular</w:t>
      </w:r>
      <w:r w:rsidR="00CA5850">
        <w:rPr>
          <w:rFonts w:ascii="Times New Roman" w:hAnsi="Times New Roman" w:cs="Times New Roman"/>
        </w:rPr>
        <w:t>,</w:t>
      </w:r>
      <w:r w:rsidR="009A073A">
        <w:rPr>
          <w:rFonts w:ascii="Times New Roman" w:hAnsi="Times New Roman" w:cs="Times New Roman"/>
        </w:rPr>
        <w:t xml:space="preserve"> ante l</w:t>
      </w:r>
      <w:r w:rsidR="009A073A" w:rsidRPr="009A073A">
        <w:rPr>
          <w:rFonts w:ascii="Times New Roman" w:hAnsi="Times New Roman" w:cs="Times New Roman"/>
        </w:rPr>
        <w:t>a elevación del</w:t>
      </w:r>
      <w:r w:rsidR="009A073A">
        <w:rPr>
          <w:rFonts w:ascii="Times New Roman" w:hAnsi="Times New Roman" w:cs="Times New Roman"/>
        </w:rPr>
        <w:t xml:space="preserve"> costo de vida</w:t>
      </w:r>
      <w:r w:rsidR="009822BE">
        <w:rPr>
          <w:rFonts w:ascii="Times New Roman" w:hAnsi="Times New Roman" w:cs="Times New Roman"/>
        </w:rPr>
        <w:t xml:space="preserve"> y </w:t>
      </w:r>
      <w:r w:rsidR="009822BE" w:rsidRPr="009822BE">
        <w:rPr>
          <w:rFonts w:ascii="Times New Roman" w:hAnsi="Times New Roman" w:cs="Times New Roman"/>
        </w:rPr>
        <w:t>los abusos de los regímenes autoritarios</w:t>
      </w:r>
      <w:r w:rsidR="005D3A9B">
        <w:rPr>
          <w:rFonts w:ascii="Times New Roman" w:hAnsi="Times New Roman" w:cs="Times New Roman"/>
        </w:rPr>
        <w:t xml:space="preserve"> [</w:t>
      </w:r>
      <w:hyperlink r:id="rId57"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9822BE" w:rsidRPr="009822BE">
        <w:rPr>
          <w:rFonts w:ascii="Times New Roman" w:hAnsi="Times New Roman" w:cs="Times New Roman"/>
        </w:rPr>
        <w:t>.</w:t>
      </w:r>
    </w:p>
    <w:p w14:paraId="49724316" w14:textId="77777777" w:rsidR="009A073A" w:rsidRDefault="009A073A" w:rsidP="00C95BF4">
      <w:pPr>
        <w:spacing w:after="0" w:line="276" w:lineRule="auto"/>
        <w:jc w:val="both"/>
        <w:rPr>
          <w:rFonts w:ascii="Times New Roman" w:hAnsi="Times New Roman" w:cs="Times New Roman"/>
        </w:rPr>
      </w:pPr>
    </w:p>
    <w:p w14:paraId="3C8B30E0" w14:textId="723CC269" w:rsidR="00A61A9A" w:rsidRDefault="00A61A9A" w:rsidP="00C95BF4">
      <w:pPr>
        <w:spacing w:after="0" w:line="276" w:lineRule="auto"/>
        <w:jc w:val="both"/>
        <w:rPr>
          <w:rFonts w:ascii="Times New Roman" w:hAnsi="Times New Roman" w:cs="Times New Roman"/>
        </w:rPr>
      </w:pPr>
      <w:r>
        <w:rPr>
          <w:rFonts w:ascii="Times New Roman" w:hAnsi="Times New Roman" w:cs="Times New Roman"/>
        </w:rPr>
        <w:t xml:space="preserve">Dicho movimiento social </w:t>
      </w:r>
      <w:r w:rsidR="00543750" w:rsidRPr="00543750">
        <w:rPr>
          <w:rFonts w:ascii="Times New Roman" w:hAnsi="Times New Roman" w:cs="Times New Roman"/>
        </w:rPr>
        <w:t>des</w:t>
      </w:r>
      <w:r>
        <w:rPr>
          <w:rFonts w:ascii="Times New Roman" w:hAnsi="Times New Roman" w:cs="Times New Roman"/>
        </w:rPr>
        <w:t xml:space="preserve">encadenó </w:t>
      </w:r>
      <w:r w:rsidR="00E60871" w:rsidRPr="00E60871">
        <w:rPr>
          <w:rFonts w:ascii="Times New Roman" w:hAnsi="Times New Roman" w:cs="Times New Roman"/>
        </w:rPr>
        <w:t>réplicas en forma de movilizaciones antiautoritarias</w:t>
      </w:r>
      <w:r w:rsidR="00E60871">
        <w:rPr>
          <w:rFonts w:ascii="Times New Roman" w:hAnsi="Times New Roman" w:cs="Times New Roman"/>
        </w:rPr>
        <w:t>,</w:t>
      </w:r>
      <w:r w:rsidR="00E60871" w:rsidRPr="00E60871">
        <w:rPr>
          <w:rFonts w:ascii="Times New Roman" w:hAnsi="Times New Roman" w:cs="Times New Roman"/>
        </w:rPr>
        <w:t xml:space="preserve"> </w:t>
      </w:r>
      <w:r>
        <w:rPr>
          <w:rFonts w:ascii="Times New Roman" w:hAnsi="Times New Roman" w:cs="Times New Roman"/>
        </w:rPr>
        <w:t xml:space="preserve"> </w:t>
      </w:r>
      <w:r w:rsidR="00CF616E">
        <w:rPr>
          <w:rFonts w:ascii="Times New Roman" w:hAnsi="Times New Roman" w:cs="Times New Roman"/>
        </w:rPr>
        <w:t xml:space="preserve">de </w:t>
      </w:r>
      <w:r w:rsidR="00543750" w:rsidRPr="00543750">
        <w:rPr>
          <w:rFonts w:ascii="Times New Roman" w:hAnsi="Times New Roman" w:cs="Times New Roman"/>
        </w:rPr>
        <w:t xml:space="preserve">protestas </w:t>
      </w:r>
      <w:r w:rsidR="00CA5850">
        <w:rPr>
          <w:rFonts w:ascii="Times New Roman" w:hAnsi="Times New Roman" w:cs="Times New Roman"/>
        </w:rPr>
        <w:t xml:space="preserve">multitudinarias </w:t>
      </w:r>
      <w:r>
        <w:rPr>
          <w:rFonts w:ascii="Times New Roman" w:hAnsi="Times New Roman" w:cs="Times New Roman"/>
        </w:rPr>
        <w:t xml:space="preserve">y </w:t>
      </w:r>
      <w:r w:rsidR="00CF616E">
        <w:rPr>
          <w:rFonts w:ascii="Times New Roman" w:hAnsi="Times New Roman" w:cs="Times New Roman"/>
        </w:rPr>
        <w:t xml:space="preserve">hasta el </w:t>
      </w:r>
      <w:r>
        <w:rPr>
          <w:rFonts w:ascii="Times New Roman" w:hAnsi="Times New Roman" w:cs="Times New Roman"/>
        </w:rPr>
        <w:t>derrocamiento de gobiernos</w:t>
      </w:r>
      <w:r w:rsidR="00CF616E">
        <w:rPr>
          <w:rFonts w:ascii="Times New Roman" w:hAnsi="Times New Roman" w:cs="Times New Roman"/>
        </w:rPr>
        <w:t xml:space="preserve">. </w:t>
      </w:r>
      <w:r w:rsidR="006D1089" w:rsidRPr="00543750">
        <w:rPr>
          <w:rFonts w:ascii="Times New Roman" w:hAnsi="Times New Roman" w:cs="Times New Roman"/>
        </w:rPr>
        <w:t xml:space="preserve">Egipto, </w:t>
      </w:r>
      <w:r w:rsidR="00CA5850">
        <w:rPr>
          <w:rFonts w:ascii="Times New Roman" w:hAnsi="Times New Roman" w:cs="Times New Roman"/>
        </w:rPr>
        <w:t xml:space="preserve">Arabia Saudita, </w:t>
      </w:r>
      <w:r w:rsidR="00715681" w:rsidRPr="00715681">
        <w:rPr>
          <w:rFonts w:ascii="Times New Roman" w:hAnsi="Times New Roman" w:cs="Times New Roman"/>
        </w:rPr>
        <w:t>Libia</w:t>
      </w:r>
      <w:r w:rsidR="00CA5850">
        <w:rPr>
          <w:rFonts w:ascii="Times New Roman" w:hAnsi="Times New Roman" w:cs="Times New Roman"/>
        </w:rPr>
        <w:t>,</w:t>
      </w:r>
      <w:r w:rsidR="00715681" w:rsidRPr="00715681">
        <w:rPr>
          <w:rFonts w:ascii="Times New Roman" w:hAnsi="Times New Roman" w:cs="Times New Roman"/>
        </w:rPr>
        <w:t xml:space="preserve"> </w:t>
      </w:r>
      <w:r w:rsidR="00CA5850" w:rsidRPr="00543750">
        <w:rPr>
          <w:rFonts w:ascii="Times New Roman" w:hAnsi="Times New Roman" w:cs="Times New Roman"/>
        </w:rPr>
        <w:t xml:space="preserve">Siria </w:t>
      </w:r>
      <w:r w:rsidR="006D1089" w:rsidRPr="00543750">
        <w:rPr>
          <w:rFonts w:ascii="Times New Roman" w:hAnsi="Times New Roman" w:cs="Times New Roman"/>
        </w:rPr>
        <w:t>Yemen, Argelia, Mauritania, Sudán,</w:t>
      </w:r>
      <w:r w:rsidR="00CA5850">
        <w:rPr>
          <w:rFonts w:ascii="Times New Roman" w:hAnsi="Times New Roman" w:cs="Times New Roman"/>
        </w:rPr>
        <w:t xml:space="preserve"> Omán, Jordania y </w:t>
      </w:r>
      <w:r w:rsidR="006D1089" w:rsidRPr="00543750">
        <w:rPr>
          <w:rFonts w:ascii="Times New Roman" w:hAnsi="Times New Roman" w:cs="Times New Roman"/>
        </w:rPr>
        <w:t xml:space="preserve"> Bahréin</w:t>
      </w:r>
      <w:r w:rsidR="006D1089">
        <w:rPr>
          <w:rFonts w:ascii="Times New Roman" w:hAnsi="Times New Roman" w:cs="Times New Roman"/>
        </w:rPr>
        <w:t xml:space="preserve"> </w:t>
      </w:r>
      <w:r w:rsidR="00CF616E">
        <w:rPr>
          <w:rFonts w:ascii="Times New Roman" w:hAnsi="Times New Roman" w:cs="Times New Roman"/>
        </w:rPr>
        <w:t xml:space="preserve">fueron los principales escenarios, </w:t>
      </w:r>
      <w:r w:rsidR="00543750" w:rsidRPr="00543750">
        <w:rPr>
          <w:rFonts w:ascii="Times New Roman" w:hAnsi="Times New Roman" w:cs="Times New Roman"/>
        </w:rPr>
        <w:t xml:space="preserve">dando </w:t>
      </w:r>
      <w:r>
        <w:rPr>
          <w:rFonts w:ascii="Times New Roman" w:hAnsi="Times New Roman" w:cs="Times New Roman"/>
        </w:rPr>
        <w:t xml:space="preserve">lugar </w:t>
      </w:r>
      <w:r w:rsidR="00543750" w:rsidRPr="00543750">
        <w:rPr>
          <w:rFonts w:ascii="Times New Roman" w:hAnsi="Times New Roman" w:cs="Times New Roman"/>
        </w:rPr>
        <w:t>a</w:t>
      </w:r>
      <w:r w:rsidR="00E60871">
        <w:rPr>
          <w:rFonts w:ascii="Times New Roman" w:hAnsi="Times New Roman" w:cs="Times New Roman"/>
        </w:rPr>
        <w:t xml:space="preserve"> un fenómeno social </w:t>
      </w:r>
      <w:r w:rsidR="00543750" w:rsidRPr="00543750">
        <w:rPr>
          <w:rFonts w:ascii="Times New Roman" w:hAnsi="Times New Roman" w:cs="Times New Roman"/>
        </w:rPr>
        <w:t xml:space="preserve">que </w:t>
      </w:r>
      <w:r w:rsidR="006D1089">
        <w:rPr>
          <w:rFonts w:ascii="Times New Roman" w:hAnsi="Times New Roman" w:cs="Times New Roman"/>
        </w:rPr>
        <w:t xml:space="preserve">los medios </w:t>
      </w:r>
      <w:r w:rsidR="00E60871">
        <w:rPr>
          <w:rFonts w:ascii="Times New Roman" w:hAnsi="Times New Roman" w:cs="Times New Roman"/>
        </w:rPr>
        <w:t xml:space="preserve">denominaron como </w:t>
      </w:r>
      <w:r w:rsidR="00721BB7">
        <w:rPr>
          <w:rFonts w:ascii="Times New Roman" w:hAnsi="Times New Roman" w:cs="Times New Roman"/>
        </w:rPr>
        <w:t xml:space="preserve">la </w:t>
      </w:r>
      <w:r w:rsidR="00543750" w:rsidRPr="00543750">
        <w:rPr>
          <w:rFonts w:ascii="Times New Roman" w:hAnsi="Times New Roman" w:cs="Times New Roman"/>
        </w:rPr>
        <w:t>“</w:t>
      </w:r>
      <w:r w:rsidR="007E4712">
        <w:rPr>
          <w:rFonts w:ascii="Times New Roman" w:hAnsi="Times New Roman" w:cs="Times New Roman"/>
        </w:rPr>
        <w:t>P</w:t>
      </w:r>
      <w:r w:rsidR="00543750" w:rsidRPr="00543750">
        <w:rPr>
          <w:rFonts w:ascii="Times New Roman" w:hAnsi="Times New Roman" w:cs="Times New Roman"/>
        </w:rPr>
        <w:t xml:space="preserve">rimavera </w:t>
      </w:r>
      <w:r w:rsidR="007E4712">
        <w:rPr>
          <w:rFonts w:ascii="Times New Roman" w:hAnsi="Times New Roman" w:cs="Times New Roman"/>
        </w:rPr>
        <w:t>Á</w:t>
      </w:r>
      <w:r w:rsidR="00543750" w:rsidRPr="00543750">
        <w:rPr>
          <w:rFonts w:ascii="Times New Roman" w:hAnsi="Times New Roman" w:cs="Times New Roman"/>
        </w:rPr>
        <w:t xml:space="preserve">rabe”. </w:t>
      </w:r>
    </w:p>
    <w:p w14:paraId="7F2B6DD2" w14:textId="77777777" w:rsidR="006D1089" w:rsidRDefault="006D1089" w:rsidP="00C95BF4">
      <w:pPr>
        <w:spacing w:after="0" w:line="276" w:lineRule="auto"/>
        <w:jc w:val="both"/>
        <w:rPr>
          <w:rFonts w:ascii="Times New Roman" w:hAnsi="Times New Roman" w:cs="Times New Roman"/>
        </w:rPr>
      </w:pPr>
    </w:p>
    <w:p w14:paraId="1FFB2437" w14:textId="77777777" w:rsidR="007E4712" w:rsidRDefault="00CF616E" w:rsidP="00C95BF4">
      <w:pPr>
        <w:spacing w:after="0" w:line="276" w:lineRule="auto"/>
        <w:jc w:val="both"/>
        <w:rPr>
          <w:rFonts w:ascii="Times New Roman" w:hAnsi="Times New Roman" w:cs="Times New Roman"/>
        </w:rPr>
      </w:pPr>
      <w:r>
        <w:rPr>
          <w:rFonts w:ascii="Times New Roman" w:hAnsi="Times New Roman" w:cs="Times New Roman"/>
        </w:rPr>
        <w:t>La o</w:t>
      </w:r>
      <w:r w:rsidR="009A073A" w:rsidRPr="009A073A">
        <w:rPr>
          <w:rFonts w:ascii="Times New Roman" w:hAnsi="Times New Roman" w:cs="Times New Roman"/>
        </w:rPr>
        <w:t xml:space="preserve">leada </w:t>
      </w:r>
      <w:r w:rsidR="009A073A">
        <w:rPr>
          <w:rFonts w:ascii="Times New Roman" w:hAnsi="Times New Roman" w:cs="Times New Roman"/>
        </w:rPr>
        <w:t xml:space="preserve">de </w:t>
      </w:r>
      <w:r w:rsidR="009A073A" w:rsidRPr="009A073A">
        <w:rPr>
          <w:rFonts w:ascii="Times New Roman" w:hAnsi="Times New Roman" w:cs="Times New Roman"/>
        </w:rPr>
        <w:t>protestas</w:t>
      </w:r>
      <w:r w:rsidR="009A073A">
        <w:rPr>
          <w:rFonts w:ascii="Times New Roman" w:hAnsi="Times New Roman" w:cs="Times New Roman"/>
        </w:rPr>
        <w:t xml:space="preserve"> democráticas</w:t>
      </w:r>
      <w:r w:rsidR="0006067D">
        <w:rPr>
          <w:rFonts w:ascii="Times New Roman" w:hAnsi="Times New Roman" w:cs="Times New Roman"/>
        </w:rPr>
        <w:t xml:space="preserve"> [</w:t>
      </w:r>
      <w:hyperlink r:id="rId58"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CA5850">
        <w:rPr>
          <w:rFonts w:ascii="Times New Roman" w:hAnsi="Times New Roman" w:cs="Times New Roman"/>
        </w:rPr>
        <w:t>,</w:t>
      </w:r>
      <w:r w:rsidR="009A073A">
        <w:rPr>
          <w:rFonts w:ascii="Times New Roman" w:hAnsi="Times New Roman" w:cs="Times New Roman"/>
        </w:rPr>
        <w:t xml:space="preserve"> sin antecedentes en </w:t>
      </w:r>
      <w:r>
        <w:rPr>
          <w:rFonts w:ascii="Times New Roman" w:hAnsi="Times New Roman" w:cs="Times New Roman"/>
        </w:rPr>
        <w:t>mundo árabe</w:t>
      </w:r>
      <w:r w:rsidR="00CA5850">
        <w:rPr>
          <w:rFonts w:ascii="Times New Roman" w:hAnsi="Times New Roman" w:cs="Times New Roman"/>
        </w:rPr>
        <w:t>,</w:t>
      </w:r>
      <w:r>
        <w:rPr>
          <w:rFonts w:ascii="Times New Roman" w:hAnsi="Times New Roman" w:cs="Times New Roman"/>
        </w:rPr>
        <w:t xml:space="preserve"> </w:t>
      </w:r>
      <w:r w:rsidR="00645837">
        <w:rPr>
          <w:rFonts w:ascii="Times New Roman" w:hAnsi="Times New Roman" w:cs="Times New Roman"/>
        </w:rPr>
        <w:t>encontró</w:t>
      </w:r>
      <w:r>
        <w:rPr>
          <w:rFonts w:ascii="Times New Roman" w:hAnsi="Times New Roman" w:cs="Times New Roman"/>
        </w:rPr>
        <w:t xml:space="preserve"> simpatías y </w:t>
      </w:r>
      <w:r w:rsidR="00E60871">
        <w:rPr>
          <w:rFonts w:ascii="Times New Roman" w:hAnsi="Times New Roman" w:cs="Times New Roman"/>
        </w:rPr>
        <w:t>apoyo</w:t>
      </w:r>
      <w:r>
        <w:rPr>
          <w:rFonts w:ascii="Times New Roman" w:hAnsi="Times New Roman" w:cs="Times New Roman"/>
        </w:rPr>
        <w:t>s</w:t>
      </w:r>
      <w:r w:rsidR="00E60871">
        <w:rPr>
          <w:rFonts w:ascii="Times New Roman" w:hAnsi="Times New Roman" w:cs="Times New Roman"/>
        </w:rPr>
        <w:t xml:space="preserve"> </w:t>
      </w:r>
      <w:r>
        <w:rPr>
          <w:rFonts w:ascii="Times New Roman" w:hAnsi="Times New Roman" w:cs="Times New Roman"/>
        </w:rPr>
        <w:t>en</w:t>
      </w:r>
      <w:r w:rsidR="00CA5850">
        <w:rPr>
          <w:rFonts w:ascii="Times New Roman" w:hAnsi="Times New Roman" w:cs="Times New Roman"/>
        </w:rPr>
        <w:t>tre mucha</w:t>
      </w:r>
      <w:r>
        <w:rPr>
          <w:rFonts w:ascii="Times New Roman" w:hAnsi="Times New Roman" w:cs="Times New Roman"/>
        </w:rPr>
        <w:t xml:space="preserve">s </w:t>
      </w:r>
      <w:r w:rsidR="00CA5850">
        <w:rPr>
          <w:rFonts w:ascii="Times New Roman" w:hAnsi="Times New Roman" w:cs="Times New Roman"/>
        </w:rPr>
        <w:t xml:space="preserve">personas e instituciones </w:t>
      </w:r>
      <w:r>
        <w:rPr>
          <w:rFonts w:ascii="Times New Roman" w:hAnsi="Times New Roman" w:cs="Times New Roman"/>
        </w:rPr>
        <w:t>del mundo occidental</w:t>
      </w:r>
      <w:r w:rsidR="00645837">
        <w:rPr>
          <w:rFonts w:ascii="Times New Roman" w:hAnsi="Times New Roman" w:cs="Times New Roman"/>
        </w:rPr>
        <w:t>,</w:t>
      </w:r>
      <w:r>
        <w:rPr>
          <w:rFonts w:ascii="Times New Roman" w:hAnsi="Times New Roman" w:cs="Times New Roman"/>
        </w:rPr>
        <w:t xml:space="preserve"> así como la </w:t>
      </w:r>
      <w:r w:rsidR="00E60871">
        <w:rPr>
          <w:rFonts w:ascii="Times New Roman" w:hAnsi="Times New Roman" w:cs="Times New Roman"/>
        </w:rPr>
        <w:t xml:space="preserve">condena </w:t>
      </w:r>
      <w:r>
        <w:rPr>
          <w:rFonts w:ascii="Times New Roman" w:hAnsi="Times New Roman" w:cs="Times New Roman"/>
        </w:rPr>
        <w:t xml:space="preserve">de </w:t>
      </w:r>
      <w:r w:rsidR="00E60871">
        <w:rPr>
          <w:rFonts w:ascii="Times New Roman" w:hAnsi="Times New Roman" w:cs="Times New Roman"/>
        </w:rPr>
        <w:t>las acciones represivas de los gobiernos.</w:t>
      </w:r>
    </w:p>
    <w:p w14:paraId="3076AA93" w14:textId="00A92561" w:rsidR="009A073A" w:rsidRDefault="00E60871"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B34088" w:rsidRPr="000846F3" w14:paraId="7B4219CE" w14:textId="77777777" w:rsidTr="005A2B85">
        <w:tc>
          <w:tcPr>
            <w:tcW w:w="9033" w:type="dxa"/>
            <w:gridSpan w:val="2"/>
            <w:shd w:val="clear" w:color="auto" w:fill="0D0D0D" w:themeFill="text1" w:themeFillTint="F2"/>
          </w:tcPr>
          <w:p w14:paraId="29429B07" w14:textId="77777777" w:rsidR="00B34088" w:rsidRPr="000846F3" w:rsidRDefault="00B3408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52454BA3" w14:textId="77777777" w:rsidTr="005A2B85">
        <w:tc>
          <w:tcPr>
            <w:tcW w:w="2518" w:type="dxa"/>
          </w:tcPr>
          <w:p w14:paraId="31E4F1DE" w14:textId="77777777" w:rsidR="00B34088" w:rsidRPr="000846F3" w:rsidRDefault="00B3408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71F9935" w14:textId="19ABCD1E" w:rsidR="00B34088" w:rsidRPr="000846F3" w:rsidRDefault="002B38E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11_01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25</w:t>
            </w:r>
          </w:p>
        </w:tc>
      </w:tr>
      <w:tr w:rsidR="00B34088" w:rsidRPr="007F2D25" w14:paraId="740154B6" w14:textId="77777777" w:rsidTr="005A2B85">
        <w:tc>
          <w:tcPr>
            <w:tcW w:w="2518" w:type="dxa"/>
          </w:tcPr>
          <w:p w14:paraId="47738DB2"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0FCB91" w14:textId="1E1E2300" w:rsidR="00B34088" w:rsidRPr="007F2D25" w:rsidRDefault="007F2D25" w:rsidP="00C95BF4">
            <w:pPr>
              <w:spacing w:line="276" w:lineRule="auto"/>
              <w:jc w:val="both"/>
              <w:rPr>
                <w:rFonts w:ascii="Times New Roman" w:hAnsi="Times New Roman" w:cs="Times New Roman"/>
                <w:color w:val="000000"/>
                <w:sz w:val="24"/>
                <w:szCs w:val="24"/>
                <w:lang w:val="es-CO"/>
              </w:rPr>
            </w:pPr>
            <w:r w:rsidRPr="007F2D25">
              <w:rPr>
                <w:rFonts w:ascii="Times New Roman" w:hAnsi="Times New Roman" w:cs="Times New Roman"/>
                <w:color w:val="000000"/>
                <w:sz w:val="24"/>
                <w:szCs w:val="24"/>
                <w:lang w:val="es-CO"/>
              </w:rPr>
              <w:t xml:space="preserve">El Cairo, Egipto - 22 de noviembre </w:t>
            </w:r>
            <w:r>
              <w:rPr>
                <w:rFonts w:ascii="Times New Roman" w:hAnsi="Times New Roman" w:cs="Times New Roman"/>
                <w:color w:val="000000"/>
                <w:sz w:val="24"/>
                <w:szCs w:val="24"/>
                <w:lang w:val="es-CO"/>
              </w:rPr>
              <w:t>de 2011.</w:t>
            </w:r>
            <w:r w:rsidRPr="007F2D25">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M</w:t>
            </w:r>
            <w:r w:rsidRPr="007F2D25">
              <w:rPr>
                <w:rFonts w:ascii="Times New Roman" w:hAnsi="Times New Roman" w:cs="Times New Roman"/>
                <w:color w:val="000000"/>
                <w:sz w:val="24"/>
                <w:szCs w:val="24"/>
                <w:lang w:val="es-CO"/>
              </w:rPr>
              <w:t xml:space="preserve">iles de manifestantes </w:t>
            </w:r>
            <w:r>
              <w:rPr>
                <w:rFonts w:ascii="Times New Roman" w:hAnsi="Times New Roman" w:cs="Times New Roman"/>
                <w:color w:val="000000"/>
                <w:sz w:val="24"/>
                <w:szCs w:val="24"/>
                <w:lang w:val="es-CO"/>
              </w:rPr>
              <w:t xml:space="preserve">en </w:t>
            </w:r>
            <w:r w:rsidRPr="007F2D25">
              <w:rPr>
                <w:rFonts w:ascii="Times New Roman" w:hAnsi="Times New Roman" w:cs="Times New Roman"/>
                <w:color w:val="000000"/>
                <w:sz w:val="24"/>
                <w:szCs w:val="24"/>
                <w:lang w:val="es-CO"/>
              </w:rPr>
              <w:t>la plaza Tahrir</w:t>
            </w:r>
            <w:r>
              <w:rPr>
                <w:rFonts w:ascii="Times New Roman" w:hAnsi="Times New Roman" w:cs="Times New Roman"/>
                <w:color w:val="000000"/>
                <w:sz w:val="24"/>
                <w:szCs w:val="24"/>
                <w:lang w:val="es-CO"/>
              </w:rPr>
              <w:t xml:space="preserve">. </w:t>
            </w:r>
          </w:p>
        </w:tc>
      </w:tr>
      <w:tr w:rsidR="00B34088" w:rsidRPr="000846F3" w14:paraId="5E09C03D" w14:textId="77777777" w:rsidTr="005A2B85">
        <w:tc>
          <w:tcPr>
            <w:tcW w:w="2518" w:type="dxa"/>
          </w:tcPr>
          <w:p w14:paraId="721BBE8E"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D6A31EB" w14:textId="33504CCF" w:rsidR="00B34088" w:rsidRPr="000846F3" w:rsidRDefault="00B34088" w:rsidP="00C95BF4">
            <w:pPr>
              <w:spacing w:line="276" w:lineRule="auto"/>
              <w:jc w:val="both"/>
              <w:rPr>
                <w:rFonts w:ascii="Times New Roman" w:hAnsi="Times New Roman" w:cs="Times New Roman"/>
                <w:color w:val="000000"/>
                <w:sz w:val="24"/>
                <w:szCs w:val="24"/>
              </w:rPr>
            </w:pPr>
            <w:r w:rsidRPr="007F2D25">
              <w:rPr>
                <w:rFonts w:ascii="Times New Roman" w:hAnsi="Times New Roman" w:cs="Times New Roman"/>
                <w:color w:val="000000"/>
                <w:sz w:val="24"/>
                <w:szCs w:val="24"/>
                <w:lang w:val="es-CO"/>
              </w:rPr>
              <w:t>Número de la imagen 139195160</w:t>
            </w:r>
          </w:p>
        </w:tc>
      </w:tr>
      <w:tr w:rsidR="00B34088" w:rsidRPr="000846F3" w14:paraId="693D718C" w14:textId="77777777" w:rsidTr="005A2B85">
        <w:tc>
          <w:tcPr>
            <w:tcW w:w="2518" w:type="dxa"/>
          </w:tcPr>
          <w:p w14:paraId="3720C305"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E66F01" w14:textId="559A8548" w:rsidR="00B34088" w:rsidRPr="000846F3" w:rsidRDefault="00B34088"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la plaza de Tah</w:t>
            </w:r>
            <w:r w:rsidR="003E0E77">
              <w:rPr>
                <w:rFonts w:ascii="Times New Roman" w:hAnsi="Times New Roman" w:cs="Times New Roman"/>
                <w:color w:val="000000"/>
                <w:sz w:val="24"/>
                <w:szCs w:val="24"/>
              </w:rPr>
              <w:t>ri</w:t>
            </w:r>
            <w:r>
              <w:rPr>
                <w:rFonts w:ascii="Times New Roman" w:hAnsi="Times New Roman" w:cs="Times New Roman"/>
                <w:color w:val="000000"/>
                <w:sz w:val="24"/>
                <w:szCs w:val="24"/>
              </w:rPr>
              <w:t>r, Egipto</w:t>
            </w:r>
            <w:r w:rsidR="00E83118">
              <w:rPr>
                <w:rFonts w:ascii="Times New Roman" w:hAnsi="Times New Roman" w:cs="Times New Roman"/>
                <w:color w:val="000000"/>
                <w:sz w:val="24"/>
                <w:szCs w:val="24"/>
              </w:rPr>
              <w:t xml:space="preserve">. El </w:t>
            </w:r>
            <w:r w:rsidR="00E83118" w:rsidRPr="00E83118">
              <w:rPr>
                <w:rFonts w:ascii="Times New Roman" w:hAnsi="Times New Roman" w:cs="Times New Roman"/>
                <w:color w:val="000000"/>
                <w:sz w:val="24"/>
                <w:szCs w:val="24"/>
              </w:rPr>
              <w:t xml:space="preserve">22 de noviembre </w:t>
            </w:r>
            <w:r w:rsidR="00E83118">
              <w:rPr>
                <w:rFonts w:ascii="Times New Roman" w:hAnsi="Times New Roman" w:cs="Times New Roman"/>
                <w:color w:val="000000"/>
                <w:sz w:val="24"/>
                <w:szCs w:val="24"/>
              </w:rPr>
              <w:t>de 2011</w:t>
            </w:r>
            <w:r w:rsidR="00E83118" w:rsidRPr="00E83118">
              <w:rPr>
                <w:rFonts w:ascii="Times New Roman" w:hAnsi="Times New Roman" w:cs="Times New Roman"/>
                <w:color w:val="000000"/>
                <w:sz w:val="24"/>
                <w:szCs w:val="24"/>
              </w:rPr>
              <w:t>, miles de manifestantes acudieron a la plaza Tah</w:t>
            </w:r>
            <w:r w:rsidR="00E83118">
              <w:rPr>
                <w:rFonts w:ascii="Times New Roman" w:hAnsi="Times New Roman" w:cs="Times New Roman"/>
                <w:color w:val="000000"/>
                <w:sz w:val="24"/>
                <w:szCs w:val="24"/>
              </w:rPr>
              <w:t>ri</w:t>
            </w:r>
            <w:r w:rsidR="00E83118" w:rsidRPr="00E83118">
              <w:rPr>
                <w:rFonts w:ascii="Times New Roman" w:hAnsi="Times New Roman" w:cs="Times New Roman"/>
                <w:color w:val="000000"/>
                <w:sz w:val="24"/>
                <w:szCs w:val="24"/>
              </w:rPr>
              <w:t>r de El Cairo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Las manifestaciones </w:t>
            </w:r>
            <w:r w:rsidR="00E83118">
              <w:rPr>
                <w:rFonts w:ascii="Times New Roman" w:hAnsi="Times New Roman" w:cs="Times New Roman"/>
                <w:color w:val="000000"/>
                <w:sz w:val="24"/>
                <w:szCs w:val="24"/>
              </w:rPr>
              <w:t xml:space="preserve">exigían </w:t>
            </w:r>
            <w:r w:rsidR="00E83118" w:rsidRPr="00E83118">
              <w:rPr>
                <w:rFonts w:ascii="Times New Roman" w:hAnsi="Times New Roman" w:cs="Times New Roman"/>
                <w:color w:val="000000"/>
                <w:sz w:val="24"/>
                <w:szCs w:val="24"/>
              </w:rPr>
              <w:t>la dimisión de la Junta Militar y el traspaso del poder a una autoridad civil.</w:t>
            </w:r>
            <w:r w:rsidR="00E83118">
              <w:rPr>
                <w:rFonts w:ascii="Times New Roman" w:hAnsi="Times New Roman" w:cs="Times New Roman"/>
                <w:color w:val="000000"/>
                <w:sz w:val="24"/>
                <w:szCs w:val="24"/>
              </w:rPr>
              <w:t xml:space="preserve"> La represión del gobierno causó cientos de </w:t>
            </w:r>
            <w:r w:rsidR="00E83118" w:rsidRPr="00E83118">
              <w:rPr>
                <w:rFonts w:ascii="Times New Roman" w:hAnsi="Times New Roman" w:cs="Times New Roman"/>
                <w:color w:val="000000"/>
                <w:sz w:val="24"/>
                <w:szCs w:val="24"/>
              </w:rPr>
              <w:t>muertos y heridos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w:t>
            </w:r>
            <w:r w:rsidR="00E83118">
              <w:rPr>
                <w:rFonts w:ascii="Times New Roman" w:hAnsi="Times New Roman" w:cs="Times New Roman"/>
                <w:color w:val="000000"/>
                <w:sz w:val="24"/>
                <w:szCs w:val="24"/>
              </w:rPr>
              <w:t xml:space="preserve">A comienzo del año 2012 </w:t>
            </w:r>
            <w:r w:rsidR="00E83118" w:rsidRPr="00E83118">
              <w:rPr>
                <w:rFonts w:ascii="Times New Roman" w:hAnsi="Times New Roman" w:cs="Times New Roman"/>
                <w:color w:val="000000"/>
                <w:sz w:val="24"/>
                <w:szCs w:val="24"/>
              </w:rPr>
              <w:t>Mubarak</w:t>
            </w:r>
            <w:r w:rsidR="00E83118">
              <w:rPr>
                <w:rFonts w:ascii="Times New Roman" w:hAnsi="Times New Roman" w:cs="Times New Roman"/>
                <w:color w:val="000000"/>
                <w:sz w:val="24"/>
                <w:szCs w:val="24"/>
              </w:rPr>
              <w:t xml:space="preserve">, líder del gobierno, </w:t>
            </w:r>
            <w:r w:rsidR="00E83118" w:rsidRPr="00E83118">
              <w:rPr>
                <w:rFonts w:ascii="Times New Roman" w:hAnsi="Times New Roman" w:cs="Times New Roman"/>
                <w:color w:val="000000"/>
                <w:sz w:val="24"/>
                <w:szCs w:val="24"/>
              </w:rPr>
              <w:t>finalmente dimitió</w:t>
            </w:r>
            <w:r w:rsidR="00E83118">
              <w:rPr>
                <w:rFonts w:ascii="Times New Roman" w:hAnsi="Times New Roman" w:cs="Times New Roman"/>
                <w:color w:val="000000"/>
                <w:sz w:val="24"/>
                <w:szCs w:val="24"/>
              </w:rPr>
              <w:t>.</w:t>
            </w:r>
          </w:p>
        </w:tc>
      </w:tr>
    </w:tbl>
    <w:p w14:paraId="2F5E236D" w14:textId="77777777" w:rsidR="00E60871" w:rsidRDefault="00E60871" w:rsidP="00C95BF4">
      <w:pPr>
        <w:spacing w:after="0" w:line="276" w:lineRule="auto"/>
        <w:jc w:val="both"/>
        <w:rPr>
          <w:rFonts w:ascii="Times New Roman" w:hAnsi="Times New Roman" w:cs="Times New Roman"/>
        </w:rPr>
      </w:pPr>
    </w:p>
    <w:p w14:paraId="408CA137" w14:textId="73FED6BE" w:rsidR="00645837" w:rsidRDefault="00CF616E" w:rsidP="00C95BF4">
      <w:pPr>
        <w:spacing w:after="0" w:line="276" w:lineRule="auto"/>
        <w:jc w:val="both"/>
        <w:rPr>
          <w:rFonts w:ascii="Times New Roman" w:hAnsi="Times New Roman" w:cs="Times New Roman"/>
        </w:rPr>
      </w:pPr>
      <w:r>
        <w:rPr>
          <w:rFonts w:ascii="Times New Roman" w:hAnsi="Times New Roman" w:cs="Times New Roman"/>
        </w:rPr>
        <w:t>L</w:t>
      </w:r>
      <w:r w:rsidR="009A073A" w:rsidRPr="009A073A">
        <w:rPr>
          <w:rFonts w:ascii="Times New Roman" w:hAnsi="Times New Roman" w:cs="Times New Roman"/>
        </w:rPr>
        <w:t xml:space="preserve">a </w:t>
      </w:r>
      <w:r w:rsidR="009A073A">
        <w:rPr>
          <w:rFonts w:ascii="Times New Roman" w:hAnsi="Times New Roman" w:cs="Times New Roman"/>
        </w:rPr>
        <w:t xml:space="preserve">serie </w:t>
      </w:r>
      <w:r w:rsidR="009A073A" w:rsidRPr="009A073A">
        <w:rPr>
          <w:rFonts w:ascii="Times New Roman" w:hAnsi="Times New Roman" w:cs="Times New Roman"/>
        </w:rPr>
        <w:t>de conflictos</w:t>
      </w:r>
      <w:r>
        <w:rPr>
          <w:rFonts w:ascii="Times New Roman" w:hAnsi="Times New Roman" w:cs="Times New Roman"/>
        </w:rPr>
        <w:t xml:space="preserve"> tuvo en común la lucha de diferentes sectores sociales, en particular los jóvenes, </w:t>
      </w:r>
      <w:r w:rsidR="009A073A">
        <w:rPr>
          <w:rFonts w:ascii="Times New Roman" w:hAnsi="Times New Roman" w:cs="Times New Roman"/>
        </w:rPr>
        <w:t xml:space="preserve">por mejorar </w:t>
      </w:r>
      <w:r>
        <w:rPr>
          <w:rFonts w:ascii="Times New Roman" w:hAnsi="Times New Roman" w:cs="Times New Roman"/>
        </w:rPr>
        <w:t xml:space="preserve">sus </w:t>
      </w:r>
      <w:r w:rsidR="009A073A" w:rsidRPr="00543750">
        <w:rPr>
          <w:rFonts w:ascii="Times New Roman" w:hAnsi="Times New Roman" w:cs="Times New Roman"/>
        </w:rPr>
        <w:t xml:space="preserve">condiciones </w:t>
      </w:r>
      <w:r w:rsidR="009A073A">
        <w:rPr>
          <w:rFonts w:ascii="Times New Roman" w:hAnsi="Times New Roman" w:cs="Times New Roman"/>
        </w:rPr>
        <w:t xml:space="preserve">de vida, así como para defender los </w:t>
      </w:r>
      <w:r w:rsidR="009A073A" w:rsidRPr="00543750">
        <w:rPr>
          <w:rFonts w:ascii="Times New Roman" w:hAnsi="Times New Roman" w:cs="Times New Roman"/>
        </w:rPr>
        <w:t xml:space="preserve">derechos </w:t>
      </w:r>
      <w:r w:rsidR="00645837">
        <w:rPr>
          <w:rFonts w:ascii="Times New Roman" w:hAnsi="Times New Roman" w:cs="Times New Roman"/>
        </w:rPr>
        <w:t xml:space="preserve">y libertades </w:t>
      </w:r>
      <w:r w:rsidR="009A073A" w:rsidRPr="00543750">
        <w:rPr>
          <w:rFonts w:ascii="Times New Roman" w:hAnsi="Times New Roman" w:cs="Times New Roman"/>
        </w:rPr>
        <w:t xml:space="preserve">de </w:t>
      </w:r>
      <w:r w:rsidR="009A073A">
        <w:rPr>
          <w:rFonts w:ascii="Times New Roman" w:hAnsi="Times New Roman" w:cs="Times New Roman"/>
        </w:rPr>
        <w:t xml:space="preserve">sus </w:t>
      </w:r>
      <w:r w:rsidR="009A073A" w:rsidRPr="00543750">
        <w:rPr>
          <w:rFonts w:ascii="Times New Roman" w:hAnsi="Times New Roman" w:cs="Times New Roman"/>
        </w:rPr>
        <w:t xml:space="preserve">habitantes </w:t>
      </w:r>
      <w:r w:rsidR="009A073A">
        <w:rPr>
          <w:rFonts w:ascii="Times New Roman" w:hAnsi="Times New Roman" w:cs="Times New Roman"/>
        </w:rPr>
        <w:t xml:space="preserve">frente al </w:t>
      </w:r>
      <w:r w:rsidR="009A073A" w:rsidRPr="00543750">
        <w:rPr>
          <w:rFonts w:ascii="Times New Roman" w:hAnsi="Times New Roman" w:cs="Times New Roman"/>
        </w:rPr>
        <w:t>autoritari</w:t>
      </w:r>
      <w:r w:rsidR="009A073A">
        <w:rPr>
          <w:rFonts w:ascii="Times New Roman" w:hAnsi="Times New Roman" w:cs="Times New Roman"/>
        </w:rPr>
        <w:t xml:space="preserve">smo de </w:t>
      </w:r>
      <w:r w:rsidR="00645837">
        <w:rPr>
          <w:rFonts w:ascii="Times New Roman" w:hAnsi="Times New Roman" w:cs="Times New Roman"/>
        </w:rPr>
        <w:t xml:space="preserve">los </w:t>
      </w:r>
      <w:r w:rsidR="009A073A" w:rsidRPr="00543750">
        <w:rPr>
          <w:rFonts w:ascii="Times New Roman" w:hAnsi="Times New Roman" w:cs="Times New Roman"/>
        </w:rPr>
        <w:t>gobiernos</w:t>
      </w:r>
      <w:r w:rsidR="00645837">
        <w:rPr>
          <w:rFonts w:ascii="Times New Roman" w:hAnsi="Times New Roman" w:cs="Times New Roman"/>
        </w:rPr>
        <w:t xml:space="preserve"> de la región</w:t>
      </w:r>
      <w:r w:rsidR="009A073A">
        <w:rPr>
          <w:rFonts w:ascii="Times New Roman" w:hAnsi="Times New Roman" w:cs="Times New Roman"/>
        </w:rPr>
        <w:t>.</w:t>
      </w:r>
      <w:r w:rsidR="00D23041">
        <w:rPr>
          <w:rFonts w:ascii="Times New Roman" w:hAnsi="Times New Roman" w:cs="Times New Roman"/>
        </w:rPr>
        <w:t xml:space="preserve"> También fue clave el uso de redes de comunicación en internet. </w:t>
      </w:r>
    </w:p>
    <w:p w14:paraId="7998442C" w14:textId="6E119B90" w:rsidR="009A073A" w:rsidRDefault="009A073A" w:rsidP="00C95BF4">
      <w:pPr>
        <w:spacing w:after="0" w:line="276" w:lineRule="auto"/>
        <w:jc w:val="both"/>
        <w:rPr>
          <w:rFonts w:ascii="Times New Roman" w:hAnsi="Times New Roman" w:cs="Times New Roman"/>
        </w:rPr>
      </w:pPr>
      <w:r>
        <w:rPr>
          <w:rFonts w:ascii="Times New Roman" w:hAnsi="Times New Roman" w:cs="Times New Roman"/>
        </w:rPr>
        <w:t xml:space="preserve"> </w:t>
      </w:r>
    </w:p>
    <w:p w14:paraId="13EB2C4F" w14:textId="74541A5C" w:rsidR="00CF616E" w:rsidRDefault="00645837" w:rsidP="00C95BF4">
      <w:pPr>
        <w:spacing w:after="0" w:line="276" w:lineRule="auto"/>
        <w:jc w:val="both"/>
        <w:rPr>
          <w:rFonts w:ascii="Times New Roman" w:hAnsi="Times New Roman" w:cs="Times New Roman"/>
        </w:rPr>
      </w:pPr>
      <w:r>
        <w:rPr>
          <w:rFonts w:ascii="Times New Roman" w:hAnsi="Times New Roman" w:cs="Times New Roman"/>
        </w:rPr>
        <w:t xml:space="preserve">Después de las movilizaciones, </w:t>
      </w:r>
      <w:r w:rsidR="00CA5850">
        <w:rPr>
          <w:rFonts w:ascii="Times New Roman" w:hAnsi="Times New Roman" w:cs="Times New Roman"/>
        </w:rPr>
        <w:t xml:space="preserve">en la mayoría de los casos </w:t>
      </w:r>
      <w:r>
        <w:rPr>
          <w:rFonts w:ascii="Times New Roman" w:hAnsi="Times New Roman" w:cs="Times New Roman"/>
        </w:rPr>
        <w:t xml:space="preserve">se convocó a </w:t>
      </w:r>
      <w:r w:rsidR="00CF616E" w:rsidRPr="00CF616E">
        <w:rPr>
          <w:rFonts w:ascii="Times New Roman" w:hAnsi="Times New Roman" w:cs="Times New Roman"/>
        </w:rPr>
        <w:t>elecciones</w:t>
      </w:r>
      <w:r w:rsidR="00CA5850">
        <w:rPr>
          <w:rFonts w:ascii="Times New Roman" w:hAnsi="Times New Roman" w:cs="Times New Roman"/>
        </w:rPr>
        <w:t xml:space="preserve">. </w:t>
      </w:r>
      <w:r w:rsidR="00D23041">
        <w:rPr>
          <w:rFonts w:ascii="Times New Roman" w:hAnsi="Times New Roman" w:cs="Times New Roman"/>
        </w:rPr>
        <w:t xml:space="preserve">Paradójicamente, </w:t>
      </w:r>
      <w:r w:rsidR="00CA5850">
        <w:rPr>
          <w:rFonts w:ascii="Times New Roman" w:hAnsi="Times New Roman" w:cs="Times New Roman"/>
        </w:rPr>
        <w:t xml:space="preserve">los </w:t>
      </w:r>
      <w:r w:rsidR="00CF616E" w:rsidRPr="00CF616E">
        <w:rPr>
          <w:rFonts w:ascii="Times New Roman" w:hAnsi="Times New Roman" w:cs="Times New Roman"/>
        </w:rPr>
        <w:t>partidos tradicionales</w:t>
      </w:r>
      <w:r w:rsidR="00DA13F1">
        <w:rPr>
          <w:rFonts w:ascii="Times New Roman" w:hAnsi="Times New Roman" w:cs="Times New Roman"/>
        </w:rPr>
        <w:t xml:space="preserve"> y </w:t>
      </w:r>
      <w:r w:rsidR="00CF616E" w:rsidRPr="00CF616E">
        <w:rPr>
          <w:rFonts w:ascii="Times New Roman" w:hAnsi="Times New Roman" w:cs="Times New Roman"/>
        </w:rPr>
        <w:t xml:space="preserve">las jerarquías religiosas </w:t>
      </w:r>
      <w:r w:rsidR="00DA13F1">
        <w:rPr>
          <w:rFonts w:ascii="Times New Roman" w:hAnsi="Times New Roman" w:cs="Times New Roman"/>
        </w:rPr>
        <w:t xml:space="preserve">salieron fortalecidos de los procesos electorales, dejando así como </w:t>
      </w:r>
      <w:r w:rsidR="00CF616E" w:rsidRPr="00CF616E">
        <w:rPr>
          <w:rFonts w:ascii="Times New Roman" w:hAnsi="Times New Roman" w:cs="Times New Roman"/>
        </w:rPr>
        <w:t xml:space="preserve">minoría </w:t>
      </w:r>
      <w:r w:rsidR="00DA13F1">
        <w:rPr>
          <w:rFonts w:ascii="Times New Roman" w:hAnsi="Times New Roman" w:cs="Times New Roman"/>
        </w:rPr>
        <w:t xml:space="preserve">a </w:t>
      </w:r>
      <w:r w:rsidR="00CF616E" w:rsidRPr="00CF616E">
        <w:rPr>
          <w:rFonts w:ascii="Times New Roman" w:hAnsi="Times New Roman" w:cs="Times New Roman"/>
        </w:rPr>
        <w:t>quienes derribaron la dictadura</w:t>
      </w:r>
      <w:r w:rsidR="00DA13F1">
        <w:rPr>
          <w:rFonts w:ascii="Times New Roman" w:hAnsi="Times New Roman" w:cs="Times New Roman"/>
        </w:rPr>
        <w:t>.</w:t>
      </w:r>
      <w:r w:rsidR="00CF616E" w:rsidRPr="00CF616E">
        <w:rPr>
          <w:rFonts w:ascii="Times New Roman" w:hAnsi="Times New Roman" w:cs="Times New Roman"/>
        </w:rPr>
        <w:t xml:space="preserve"> </w:t>
      </w:r>
    </w:p>
    <w:p w14:paraId="199C7900" w14:textId="77777777" w:rsidR="00645837" w:rsidRDefault="00645837" w:rsidP="00C95BF4">
      <w:pPr>
        <w:spacing w:after="0" w:line="276" w:lineRule="auto"/>
        <w:jc w:val="both"/>
        <w:rPr>
          <w:rFonts w:ascii="Times New Roman" w:hAnsi="Times New Roman" w:cs="Times New Roman"/>
        </w:rPr>
      </w:pPr>
    </w:p>
    <w:p w14:paraId="22DABEA8" w14:textId="444BC74D" w:rsidR="00645837" w:rsidRDefault="00D23041" w:rsidP="00C95BF4">
      <w:pPr>
        <w:spacing w:after="0" w:line="276" w:lineRule="auto"/>
        <w:jc w:val="both"/>
        <w:rPr>
          <w:rFonts w:ascii="Times New Roman" w:hAnsi="Times New Roman" w:cs="Times New Roman"/>
        </w:rPr>
      </w:pPr>
      <w:r>
        <w:rPr>
          <w:rFonts w:ascii="Times New Roman" w:hAnsi="Times New Roman" w:cs="Times New Roman"/>
        </w:rPr>
        <w:t>Solo u</w:t>
      </w:r>
      <w:r w:rsidR="00DA13F1">
        <w:rPr>
          <w:rFonts w:ascii="Times New Roman" w:hAnsi="Times New Roman" w:cs="Times New Roman"/>
        </w:rPr>
        <w:t>n solo caso</w:t>
      </w:r>
      <w:r>
        <w:rPr>
          <w:rFonts w:ascii="Times New Roman" w:hAnsi="Times New Roman" w:cs="Times New Roman"/>
        </w:rPr>
        <w:t>,</w:t>
      </w:r>
      <w:r w:rsidR="00DA13F1">
        <w:rPr>
          <w:rFonts w:ascii="Times New Roman" w:hAnsi="Times New Roman" w:cs="Times New Roman"/>
        </w:rPr>
        <w:t xml:space="preserve"> entre </w:t>
      </w:r>
      <w:r>
        <w:rPr>
          <w:rFonts w:ascii="Times New Roman" w:hAnsi="Times New Roman" w:cs="Times New Roman"/>
        </w:rPr>
        <w:t xml:space="preserve">la gama de países </w:t>
      </w:r>
      <w:r w:rsidR="00DA13F1">
        <w:rPr>
          <w:rFonts w:ascii="Times New Roman" w:hAnsi="Times New Roman" w:cs="Times New Roman"/>
        </w:rPr>
        <w:t xml:space="preserve">que </w:t>
      </w:r>
      <w:r>
        <w:rPr>
          <w:rFonts w:ascii="Times New Roman" w:hAnsi="Times New Roman" w:cs="Times New Roman"/>
        </w:rPr>
        <w:t xml:space="preserve">protagonizaron la </w:t>
      </w:r>
      <w:r w:rsidR="00DA13F1">
        <w:rPr>
          <w:rFonts w:ascii="Times New Roman" w:hAnsi="Times New Roman" w:cs="Times New Roman"/>
        </w:rPr>
        <w:t xml:space="preserve">formaron primavera </w:t>
      </w:r>
      <w:r>
        <w:rPr>
          <w:rFonts w:ascii="Times New Roman" w:hAnsi="Times New Roman" w:cs="Times New Roman"/>
        </w:rPr>
        <w:t xml:space="preserve">árabe, inició </w:t>
      </w:r>
      <w:r w:rsidR="00E60871" w:rsidRPr="00E60871">
        <w:rPr>
          <w:rFonts w:ascii="Times New Roman" w:hAnsi="Times New Roman" w:cs="Times New Roman"/>
        </w:rPr>
        <w:t>una transición hacia la democracia</w:t>
      </w:r>
      <w:r w:rsidR="00DA13F1">
        <w:rPr>
          <w:rFonts w:ascii="Times New Roman" w:hAnsi="Times New Roman" w:cs="Times New Roman"/>
        </w:rPr>
        <w:t xml:space="preserve">: </w:t>
      </w:r>
      <w:r w:rsidR="00E60871" w:rsidRPr="00E60871">
        <w:rPr>
          <w:rFonts w:ascii="Times New Roman" w:hAnsi="Times New Roman" w:cs="Times New Roman"/>
        </w:rPr>
        <w:t>Túnez</w:t>
      </w:r>
      <w:r>
        <w:rPr>
          <w:rFonts w:ascii="Times New Roman" w:hAnsi="Times New Roman" w:cs="Times New Roman"/>
        </w:rPr>
        <w:t xml:space="preserve">. Dicho </w:t>
      </w:r>
      <w:r w:rsidR="00715681" w:rsidRPr="00715681">
        <w:rPr>
          <w:rFonts w:ascii="Times New Roman" w:hAnsi="Times New Roman" w:cs="Times New Roman"/>
        </w:rPr>
        <w:t>país logró fortalec</w:t>
      </w:r>
      <w:r w:rsidR="00DA13F1">
        <w:rPr>
          <w:rFonts w:ascii="Times New Roman" w:hAnsi="Times New Roman" w:cs="Times New Roman"/>
        </w:rPr>
        <w:t>er sus estructuras democráticas.</w:t>
      </w:r>
      <w:r>
        <w:rPr>
          <w:rFonts w:ascii="Times New Roman" w:hAnsi="Times New Roman" w:cs="Times New Roman"/>
        </w:rPr>
        <w:t xml:space="preserve"> En el resto de casos, </w:t>
      </w:r>
      <w:r w:rsidR="00DA13F1">
        <w:rPr>
          <w:rFonts w:ascii="Times New Roman" w:hAnsi="Times New Roman" w:cs="Times New Roman"/>
        </w:rPr>
        <w:t xml:space="preserve">las movilizaciones populares </w:t>
      </w:r>
      <w:r w:rsidR="00645837" w:rsidRPr="00CF616E">
        <w:rPr>
          <w:rFonts w:ascii="Times New Roman" w:hAnsi="Times New Roman" w:cs="Times New Roman"/>
        </w:rPr>
        <w:t>care</w:t>
      </w:r>
      <w:r w:rsidR="00DA13F1">
        <w:rPr>
          <w:rFonts w:ascii="Times New Roman" w:hAnsi="Times New Roman" w:cs="Times New Roman"/>
        </w:rPr>
        <w:t xml:space="preserve">cieron de </w:t>
      </w:r>
      <w:r w:rsidR="00645837" w:rsidRPr="00CF616E">
        <w:rPr>
          <w:rFonts w:ascii="Times New Roman" w:hAnsi="Times New Roman" w:cs="Times New Roman"/>
        </w:rPr>
        <w:t>dirección</w:t>
      </w:r>
      <w:r w:rsidR="00DA13F1">
        <w:rPr>
          <w:rFonts w:ascii="Times New Roman" w:hAnsi="Times New Roman" w:cs="Times New Roman"/>
        </w:rPr>
        <w:t xml:space="preserve"> y de </w:t>
      </w:r>
      <w:r>
        <w:rPr>
          <w:rFonts w:ascii="Times New Roman" w:hAnsi="Times New Roman" w:cs="Times New Roman"/>
        </w:rPr>
        <w:t xml:space="preserve">construcción de </w:t>
      </w:r>
      <w:r w:rsidR="00DA13F1">
        <w:rPr>
          <w:rFonts w:ascii="Times New Roman" w:hAnsi="Times New Roman" w:cs="Times New Roman"/>
        </w:rPr>
        <w:t xml:space="preserve">acciones </w:t>
      </w:r>
      <w:r>
        <w:rPr>
          <w:rFonts w:ascii="Times New Roman" w:hAnsi="Times New Roman" w:cs="Times New Roman"/>
        </w:rPr>
        <w:t xml:space="preserve">colectivas </w:t>
      </w:r>
      <w:r w:rsidR="00DA13F1">
        <w:rPr>
          <w:rFonts w:ascii="Times New Roman" w:hAnsi="Times New Roman" w:cs="Times New Roman"/>
        </w:rPr>
        <w:t xml:space="preserve">orientadas hacia </w:t>
      </w:r>
      <w:r w:rsidR="00645837" w:rsidRPr="00CF616E">
        <w:rPr>
          <w:rFonts w:ascii="Times New Roman" w:hAnsi="Times New Roman" w:cs="Times New Roman"/>
        </w:rPr>
        <w:t>un</w:t>
      </w:r>
      <w:r w:rsidR="00DA13F1">
        <w:rPr>
          <w:rFonts w:ascii="Times New Roman" w:hAnsi="Times New Roman" w:cs="Times New Roman"/>
        </w:rPr>
        <w:t>a nueva sociedad</w:t>
      </w:r>
      <w:r w:rsidR="00645837" w:rsidRPr="00CF616E">
        <w:rPr>
          <w:rFonts w:ascii="Times New Roman" w:hAnsi="Times New Roman" w:cs="Times New Roman"/>
        </w:rPr>
        <w:t>.</w:t>
      </w:r>
    </w:p>
    <w:p w14:paraId="7B73BB17" w14:textId="52CB61A9" w:rsidR="00681234" w:rsidRPr="00681234" w:rsidRDefault="0068123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7D39AC46" w14:textId="77777777" w:rsidTr="005A2B85">
        <w:tc>
          <w:tcPr>
            <w:tcW w:w="8978" w:type="dxa"/>
            <w:gridSpan w:val="2"/>
            <w:shd w:val="clear" w:color="auto" w:fill="000000" w:themeFill="text1"/>
          </w:tcPr>
          <w:p w14:paraId="14F1042B"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721BB7" w:rsidRPr="000846F3" w14:paraId="6FD9B4BC" w14:textId="77777777" w:rsidTr="005A2B85">
        <w:tc>
          <w:tcPr>
            <w:tcW w:w="2518" w:type="dxa"/>
          </w:tcPr>
          <w:p w14:paraId="289304A6"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B261AAA" w14:textId="2672C9F6" w:rsidR="00721BB7" w:rsidRPr="000846F3" w:rsidRDefault="00721BB7"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Guerras civiles en los países de la primavera árabe </w:t>
            </w:r>
          </w:p>
        </w:tc>
      </w:tr>
      <w:tr w:rsidR="00721BB7" w:rsidRPr="000846F3" w14:paraId="4AD901D6" w14:textId="77777777" w:rsidTr="005A2B85">
        <w:tc>
          <w:tcPr>
            <w:tcW w:w="2518" w:type="dxa"/>
          </w:tcPr>
          <w:p w14:paraId="0DF78D5B" w14:textId="77777777" w:rsidR="00721BB7" w:rsidRPr="000846F3" w:rsidRDefault="00721BB7"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5F6E7AA4" w14:textId="0ADDE8D5" w:rsidR="00721BB7" w:rsidRDefault="00721BB7" w:rsidP="00C95BF4">
            <w:pPr>
              <w:spacing w:line="276" w:lineRule="auto"/>
              <w:jc w:val="both"/>
              <w:rPr>
                <w:rFonts w:ascii="Times New Roman" w:hAnsi="Times New Roman" w:cs="Times New Roman"/>
              </w:rPr>
            </w:pPr>
            <w:r>
              <w:rPr>
                <w:rFonts w:ascii="Times New Roman" w:hAnsi="Times New Roman" w:cs="Times New Roman"/>
              </w:rPr>
              <w:t xml:space="preserve">En síntesis, en los países de la </w:t>
            </w:r>
            <w:r w:rsidR="00291607">
              <w:rPr>
                <w:rFonts w:ascii="Times New Roman" w:hAnsi="Times New Roman" w:cs="Times New Roman"/>
              </w:rPr>
              <w:t>P</w:t>
            </w:r>
            <w:r>
              <w:rPr>
                <w:rFonts w:ascii="Times New Roman" w:hAnsi="Times New Roman" w:cs="Times New Roman"/>
              </w:rPr>
              <w:t xml:space="preserve">rimavera </w:t>
            </w:r>
            <w:r w:rsidR="00291607">
              <w:rPr>
                <w:rFonts w:ascii="Times New Roman" w:hAnsi="Times New Roman" w:cs="Times New Roman"/>
              </w:rPr>
              <w:t>Árabe</w:t>
            </w:r>
            <w:r>
              <w:rPr>
                <w:rFonts w:ascii="Times New Roman" w:hAnsi="Times New Roman" w:cs="Times New Roman"/>
              </w:rPr>
              <w:t xml:space="preserve"> se descompusieron las instituciones de </w:t>
            </w:r>
            <w:r w:rsidRPr="00681234">
              <w:rPr>
                <w:rFonts w:ascii="Times New Roman" w:hAnsi="Times New Roman" w:cs="Times New Roman"/>
              </w:rPr>
              <w:t>gobierno</w:t>
            </w:r>
            <w:r>
              <w:rPr>
                <w:rFonts w:ascii="Times New Roman" w:hAnsi="Times New Roman" w:cs="Times New Roman"/>
              </w:rPr>
              <w:t xml:space="preserve"> y la población se </w:t>
            </w:r>
            <w:r w:rsidRPr="00681234">
              <w:rPr>
                <w:rFonts w:ascii="Times New Roman" w:hAnsi="Times New Roman" w:cs="Times New Roman"/>
              </w:rPr>
              <w:t>divi</w:t>
            </w:r>
            <w:r>
              <w:rPr>
                <w:rFonts w:ascii="Times New Roman" w:hAnsi="Times New Roman" w:cs="Times New Roman"/>
              </w:rPr>
              <w:t xml:space="preserve">dió </w:t>
            </w:r>
            <w:r w:rsidRPr="00681234">
              <w:rPr>
                <w:rFonts w:ascii="Times New Roman" w:hAnsi="Times New Roman" w:cs="Times New Roman"/>
              </w:rPr>
              <w:t>en facciones</w:t>
            </w:r>
            <w:r>
              <w:rPr>
                <w:rFonts w:ascii="Times New Roman" w:hAnsi="Times New Roman" w:cs="Times New Roman"/>
              </w:rPr>
              <w:t xml:space="preserve"> dando inicio a </w:t>
            </w:r>
            <w:r w:rsidRPr="00681234">
              <w:rPr>
                <w:rFonts w:ascii="Times New Roman" w:hAnsi="Times New Roman" w:cs="Times New Roman"/>
              </w:rPr>
              <w:t>guerras civiles</w:t>
            </w:r>
            <w:r>
              <w:rPr>
                <w:rFonts w:ascii="Times New Roman" w:hAnsi="Times New Roman" w:cs="Times New Roman"/>
              </w:rPr>
              <w:t>. Las guerras se caracterizan por las d</w:t>
            </w:r>
            <w:r w:rsidRPr="00CF616E">
              <w:rPr>
                <w:rFonts w:ascii="Times New Roman" w:hAnsi="Times New Roman" w:cs="Times New Roman"/>
              </w:rPr>
              <w:t>ivisiones tribales</w:t>
            </w:r>
            <w:r>
              <w:rPr>
                <w:rFonts w:ascii="Times New Roman" w:hAnsi="Times New Roman" w:cs="Times New Roman"/>
              </w:rPr>
              <w:t xml:space="preserve"> y tensiones sectarias</w:t>
            </w:r>
            <w:r w:rsidRPr="00AF63EE">
              <w:rPr>
                <w:rFonts w:ascii="Times New Roman" w:hAnsi="Times New Roman" w:cs="Times New Roman"/>
              </w:rPr>
              <w:t xml:space="preserve"> crecientes entre los musulmanes sunitas y </w:t>
            </w:r>
            <w:r>
              <w:rPr>
                <w:rFonts w:ascii="Times New Roman" w:hAnsi="Times New Roman" w:cs="Times New Roman"/>
              </w:rPr>
              <w:t xml:space="preserve">los </w:t>
            </w:r>
            <w:r w:rsidRPr="00AF63EE">
              <w:rPr>
                <w:rFonts w:ascii="Times New Roman" w:hAnsi="Times New Roman" w:cs="Times New Roman"/>
              </w:rPr>
              <w:t xml:space="preserve">chiitas en la región. </w:t>
            </w:r>
          </w:p>
          <w:p w14:paraId="6CF695AD" w14:textId="114E2F39" w:rsidR="00721BB7" w:rsidRPr="000846F3" w:rsidRDefault="00721BB7" w:rsidP="00C95BF4">
            <w:pPr>
              <w:spacing w:line="276" w:lineRule="auto"/>
              <w:jc w:val="both"/>
              <w:rPr>
                <w:rFonts w:ascii="Times New Roman" w:hAnsi="Times New Roman" w:cs="Times New Roman"/>
                <w:sz w:val="24"/>
                <w:szCs w:val="24"/>
              </w:rPr>
            </w:pPr>
            <w:r>
              <w:rPr>
                <w:rFonts w:ascii="Times New Roman" w:hAnsi="Times New Roman" w:cs="Times New Roman"/>
              </w:rPr>
              <w:t xml:space="preserve">Dichos conflictos involucran </w:t>
            </w:r>
            <w:r w:rsidRPr="00681234">
              <w:rPr>
                <w:rFonts w:ascii="Times New Roman" w:hAnsi="Times New Roman" w:cs="Times New Roman"/>
              </w:rPr>
              <w:t>un amplio abanico de actores no estatales armados</w:t>
            </w:r>
            <w:r>
              <w:rPr>
                <w:rFonts w:ascii="Times New Roman" w:hAnsi="Times New Roman" w:cs="Times New Roman"/>
              </w:rPr>
              <w:t xml:space="preserve"> como las </w:t>
            </w:r>
            <w:r w:rsidRPr="00681234">
              <w:rPr>
                <w:rFonts w:ascii="Times New Roman" w:hAnsi="Times New Roman" w:cs="Times New Roman"/>
              </w:rPr>
              <w:t>milicias</w:t>
            </w:r>
            <w:r>
              <w:rPr>
                <w:rFonts w:ascii="Times New Roman" w:hAnsi="Times New Roman" w:cs="Times New Roman"/>
              </w:rPr>
              <w:t xml:space="preserve"> y </w:t>
            </w:r>
            <w:r w:rsidRPr="00681234">
              <w:rPr>
                <w:rFonts w:ascii="Times New Roman" w:hAnsi="Times New Roman" w:cs="Times New Roman"/>
              </w:rPr>
              <w:t>los grupos yihadistas,</w:t>
            </w:r>
            <w:r>
              <w:rPr>
                <w:rFonts w:ascii="Times New Roman" w:hAnsi="Times New Roman" w:cs="Times New Roman"/>
              </w:rPr>
              <w:t xml:space="preserve"> </w:t>
            </w:r>
            <w:r w:rsidR="00291607">
              <w:rPr>
                <w:rFonts w:ascii="Times New Roman" w:hAnsi="Times New Roman" w:cs="Times New Roman"/>
              </w:rPr>
              <w:t>afines a Al-</w:t>
            </w:r>
            <w:r w:rsidRPr="00AA3E96">
              <w:rPr>
                <w:rFonts w:ascii="Times New Roman" w:hAnsi="Times New Roman" w:cs="Times New Roman"/>
              </w:rPr>
              <w:t>Qaeda y el Estado Islámico</w:t>
            </w:r>
            <w:r>
              <w:rPr>
                <w:rFonts w:ascii="Times New Roman" w:hAnsi="Times New Roman" w:cs="Times New Roman"/>
              </w:rPr>
              <w:t>,</w:t>
            </w:r>
            <w:r w:rsidRPr="00AA3E96">
              <w:rPr>
                <w:rFonts w:ascii="Times New Roman" w:hAnsi="Times New Roman" w:cs="Times New Roman"/>
              </w:rPr>
              <w:t xml:space="preserve"> soldados </w:t>
            </w:r>
            <w:r>
              <w:rPr>
                <w:rFonts w:ascii="Times New Roman" w:hAnsi="Times New Roman" w:cs="Times New Roman"/>
              </w:rPr>
              <w:t xml:space="preserve">mercenarios, </w:t>
            </w:r>
            <w:r w:rsidRPr="00AA3E96">
              <w:rPr>
                <w:rFonts w:ascii="Times New Roman" w:hAnsi="Times New Roman" w:cs="Times New Roman"/>
              </w:rPr>
              <w:t>jóvenes radicalizados</w:t>
            </w:r>
            <w:r>
              <w:rPr>
                <w:rFonts w:ascii="Times New Roman" w:hAnsi="Times New Roman" w:cs="Times New Roman"/>
              </w:rPr>
              <w:t xml:space="preserve">, líderes religiosos, </w:t>
            </w:r>
            <w:r w:rsidRPr="00AA3E96">
              <w:rPr>
                <w:rFonts w:ascii="Times New Roman" w:hAnsi="Times New Roman" w:cs="Times New Roman"/>
              </w:rPr>
              <w:t>y trafican</w:t>
            </w:r>
            <w:r>
              <w:rPr>
                <w:rFonts w:ascii="Times New Roman" w:hAnsi="Times New Roman" w:cs="Times New Roman"/>
              </w:rPr>
              <w:t xml:space="preserve">tes de drogas, armas y personas. Los grupos armados </w:t>
            </w:r>
            <w:r w:rsidRPr="00681234">
              <w:rPr>
                <w:rFonts w:ascii="Times New Roman" w:hAnsi="Times New Roman" w:cs="Times New Roman"/>
              </w:rPr>
              <w:t xml:space="preserve">se han apoderado de partes significativas del territorio </w:t>
            </w:r>
            <w:r>
              <w:rPr>
                <w:rFonts w:ascii="Times New Roman" w:hAnsi="Times New Roman" w:cs="Times New Roman"/>
              </w:rPr>
              <w:t xml:space="preserve">en el que </w:t>
            </w:r>
            <w:r w:rsidRPr="00681234">
              <w:rPr>
                <w:rFonts w:ascii="Times New Roman" w:hAnsi="Times New Roman" w:cs="Times New Roman"/>
              </w:rPr>
              <w:t xml:space="preserve">imponen su ley </w:t>
            </w:r>
            <w:r>
              <w:rPr>
                <w:rFonts w:ascii="Times New Roman" w:hAnsi="Times New Roman" w:cs="Times New Roman"/>
              </w:rPr>
              <w:t xml:space="preserve">y </w:t>
            </w:r>
            <w:r w:rsidRPr="00681234">
              <w:rPr>
                <w:rFonts w:ascii="Times New Roman" w:hAnsi="Times New Roman" w:cs="Times New Roman"/>
              </w:rPr>
              <w:t xml:space="preserve">cometen todo tipo de atentados </w:t>
            </w:r>
            <w:r>
              <w:rPr>
                <w:rFonts w:ascii="Times New Roman" w:hAnsi="Times New Roman" w:cs="Times New Roman"/>
              </w:rPr>
              <w:t xml:space="preserve">y violencia </w:t>
            </w:r>
            <w:r w:rsidRPr="00681234">
              <w:rPr>
                <w:rFonts w:ascii="Times New Roman" w:hAnsi="Times New Roman" w:cs="Times New Roman"/>
              </w:rPr>
              <w:t>contra la población civil.</w:t>
            </w:r>
          </w:p>
        </w:tc>
      </w:tr>
    </w:tbl>
    <w:p w14:paraId="73890529" w14:textId="77777777" w:rsidR="00681234" w:rsidRDefault="00681234" w:rsidP="00C95BF4">
      <w:pPr>
        <w:spacing w:after="0" w:line="276" w:lineRule="auto"/>
        <w:jc w:val="both"/>
        <w:rPr>
          <w:rFonts w:ascii="Times New Roman" w:hAnsi="Times New Roman" w:cs="Times New Roman"/>
        </w:rPr>
      </w:pPr>
    </w:p>
    <w:p w14:paraId="4DC4070C" w14:textId="47B148CC" w:rsidR="00681234" w:rsidRDefault="00681234" w:rsidP="00C95BF4">
      <w:pPr>
        <w:spacing w:after="0" w:line="276" w:lineRule="auto"/>
        <w:jc w:val="both"/>
        <w:rPr>
          <w:rFonts w:ascii="Times New Roman" w:hAnsi="Times New Roman" w:cs="Times New Roman"/>
        </w:rPr>
      </w:pPr>
      <w:r>
        <w:rPr>
          <w:rFonts w:ascii="Times New Roman" w:hAnsi="Times New Roman" w:cs="Times New Roman"/>
        </w:rPr>
        <w:t xml:space="preserve">En algunos casos, </w:t>
      </w:r>
      <w:r w:rsidRPr="00681234">
        <w:rPr>
          <w:rFonts w:ascii="Times New Roman" w:hAnsi="Times New Roman" w:cs="Times New Roman"/>
        </w:rPr>
        <w:t xml:space="preserve">dos </w:t>
      </w:r>
      <w:r>
        <w:rPr>
          <w:rFonts w:ascii="Times New Roman" w:hAnsi="Times New Roman" w:cs="Times New Roman"/>
        </w:rPr>
        <w:t>g</w:t>
      </w:r>
      <w:r w:rsidRPr="00681234">
        <w:rPr>
          <w:rFonts w:ascii="Times New Roman" w:hAnsi="Times New Roman" w:cs="Times New Roman"/>
        </w:rPr>
        <w:t>obiernos se disputan el poder</w:t>
      </w:r>
      <w:r>
        <w:rPr>
          <w:rFonts w:ascii="Times New Roman" w:hAnsi="Times New Roman" w:cs="Times New Roman"/>
        </w:rPr>
        <w:t xml:space="preserve"> y hay un r</w:t>
      </w:r>
      <w:r w:rsidRPr="009822BE">
        <w:rPr>
          <w:rFonts w:ascii="Times New Roman" w:hAnsi="Times New Roman" w:cs="Times New Roman"/>
        </w:rPr>
        <w:t xml:space="preserve">etroceso </w:t>
      </w:r>
      <w:r w:rsidR="00AA3E96">
        <w:rPr>
          <w:rFonts w:ascii="Times New Roman" w:hAnsi="Times New Roman" w:cs="Times New Roman"/>
        </w:rPr>
        <w:t xml:space="preserve">general </w:t>
      </w:r>
      <w:r w:rsidRPr="009822BE">
        <w:rPr>
          <w:rFonts w:ascii="Times New Roman" w:hAnsi="Times New Roman" w:cs="Times New Roman"/>
        </w:rPr>
        <w:t>de las libertades</w:t>
      </w:r>
      <w:r w:rsidR="00AA3E96">
        <w:rPr>
          <w:rFonts w:ascii="Times New Roman" w:hAnsi="Times New Roman" w:cs="Times New Roman"/>
        </w:rPr>
        <w:t>.</w:t>
      </w:r>
      <w:r>
        <w:rPr>
          <w:rFonts w:ascii="Times New Roman" w:hAnsi="Times New Roman" w:cs="Times New Roman"/>
        </w:rPr>
        <w:t xml:space="preserve"> </w:t>
      </w:r>
      <w:r w:rsidR="00AA3E96">
        <w:rPr>
          <w:rFonts w:ascii="Times New Roman" w:hAnsi="Times New Roman" w:cs="Times New Roman"/>
        </w:rPr>
        <w:t>I</w:t>
      </w:r>
      <w:r>
        <w:rPr>
          <w:rFonts w:ascii="Times New Roman" w:hAnsi="Times New Roman" w:cs="Times New Roman"/>
        </w:rPr>
        <w:t xml:space="preserve">ncluso se han promulgado leyes </w:t>
      </w:r>
      <w:r w:rsidRPr="009822BE">
        <w:rPr>
          <w:rFonts w:ascii="Times New Roman" w:hAnsi="Times New Roman" w:cs="Times New Roman"/>
        </w:rPr>
        <w:t xml:space="preserve">para </w:t>
      </w:r>
      <w:r>
        <w:rPr>
          <w:rFonts w:ascii="Times New Roman" w:hAnsi="Times New Roman" w:cs="Times New Roman"/>
        </w:rPr>
        <w:t xml:space="preserve">controlar e </w:t>
      </w:r>
      <w:r w:rsidRPr="009822BE">
        <w:rPr>
          <w:rFonts w:ascii="Times New Roman" w:hAnsi="Times New Roman" w:cs="Times New Roman"/>
        </w:rPr>
        <w:t>impedir las manifestaciones multitudinarias</w:t>
      </w:r>
      <w:r>
        <w:rPr>
          <w:rFonts w:ascii="Times New Roman" w:hAnsi="Times New Roman" w:cs="Times New Roman"/>
        </w:rPr>
        <w:t xml:space="preserve">.   </w:t>
      </w:r>
      <w:r w:rsidRPr="009822BE">
        <w:rPr>
          <w:rFonts w:ascii="Times New Roman" w:hAnsi="Times New Roman" w:cs="Times New Roman"/>
        </w:rPr>
        <w:t xml:space="preserve"> </w:t>
      </w:r>
    </w:p>
    <w:p w14:paraId="2762A6D6" w14:textId="1D0E8567" w:rsidR="00681234" w:rsidRPr="00681234" w:rsidRDefault="00681234" w:rsidP="00C95BF4">
      <w:pPr>
        <w:spacing w:after="0" w:line="276" w:lineRule="auto"/>
        <w:jc w:val="both"/>
        <w:rPr>
          <w:rFonts w:ascii="Times New Roman" w:hAnsi="Times New Roman" w:cs="Times New Roman"/>
        </w:rPr>
      </w:pPr>
    </w:p>
    <w:p w14:paraId="2AB41D3E" w14:textId="7F764724" w:rsidR="00AA3E96" w:rsidRDefault="00681234" w:rsidP="00C95BF4">
      <w:pPr>
        <w:spacing w:after="0" w:line="276" w:lineRule="auto"/>
        <w:jc w:val="both"/>
        <w:rPr>
          <w:rFonts w:ascii="Times New Roman" w:hAnsi="Times New Roman" w:cs="Times New Roman"/>
        </w:rPr>
      </w:pPr>
      <w:r>
        <w:rPr>
          <w:rFonts w:ascii="Times New Roman" w:hAnsi="Times New Roman" w:cs="Times New Roman"/>
        </w:rPr>
        <w:t xml:space="preserve">Los </w:t>
      </w:r>
      <w:r w:rsidR="00D23041">
        <w:rPr>
          <w:rFonts w:ascii="Times New Roman" w:hAnsi="Times New Roman" w:cs="Times New Roman"/>
        </w:rPr>
        <w:t xml:space="preserve">casos particulares de </w:t>
      </w:r>
      <w:r>
        <w:rPr>
          <w:rFonts w:ascii="Times New Roman" w:hAnsi="Times New Roman" w:cs="Times New Roman"/>
        </w:rPr>
        <w:t xml:space="preserve">las guerras civiles en </w:t>
      </w:r>
      <w:r w:rsidR="009822BE" w:rsidRPr="009822BE">
        <w:rPr>
          <w:rFonts w:ascii="Times New Roman" w:hAnsi="Times New Roman" w:cs="Times New Roman"/>
        </w:rPr>
        <w:t>Siria</w:t>
      </w:r>
      <w:r w:rsidR="00AA3E96">
        <w:rPr>
          <w:rFonts w:ascii="Times New Roman" w:hAnsi="Times New Roman" w:cs="Times New Roman"/>
        </w:rPr>
        <w:t xml:space="preserve"> e Irak</w:t>
      </w:r>
      <w:r>
        <w:rPr>
          <w:rFonts w:ascii="Times New Roman" w:hAnsi="Times New Roman" w:cs="Times New Roman"/>
        </w:rPr>
        <w:t xml:space="preserve"> son particularmente graves</w:t>
      </w:r>
      <w:r w:rsidR="00E90B7D">
        <w:rPr>
          <w:rFonts w:ascii="Times New Roman" w:hAnsi="Times New Roman" w:cs="Times New Roman"/>
        </w:rPr>
        <w:t xml:space="preserve"> [</w:t>
      </w:r>
      <w:hyperlink r:id="rId59"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AA3E96">
        <w:rPr>
          <w:rFonts w:ascii="Times New Roman" w:hAnsi="Times New Roman" w:cs="Times New Roman"/>
        </w:rPr>
        <w:t>. E</w:t>
      </w:r>
      <w:r>
        <w:rPr>
          <w:rFonts w:ascii="Times New Roman" w:hAnsi="Times New Roman" w:cs="Times New Roman"/>
        </w:rPr>
        <w:t xml:space="preserve">stán inmersos en una </w:t>
      </w:r>
      <w:r w:rsidRPr="00E60871">
        <w:rPr>
          <w:rFonts w:ascii="Times New Roman" w:hAnsi="Times New Roman" w:cs="Times New Roman"/>
        </w:rPr>
        <w:t xml:space="preserve">espiral de violencia </w:t>
      </w:r>
      <w:r w:rsidR="00AA3E96">
        <w:rPr>
          <w:rFonts w:ascii="Times New Roman" w:hAnsi="Times New Roman" w:cs="Times New Roman"/>
        </w:rPr>
        <w:t xml:space="preserve">sectaria </w:t>
      </w:r>
      <w:r w:rsidRPr="00E60871">
        <w:rPr>
          <w:rFonts w:ascii="Times New Roman" w:hAnsi="Times New Roman" w:cs="Times New Roman"/>
        </w:rPr>
        <w:t>que no ha tocado fondo.</w:t>
      </w:r>
      <w:r>
        <w:rPr>
          <w:rFonts w:ascii="Times New Roman" w:hAnsi="Times New Roman" w:cs="Times New Roman"/>
        </w:rPr>
        <w:t xml:space="preserve"> </w:t>
      </w:r>
      <w:r w:rsidR="00AA3E96">
        <w:rPr>
          <w:rFonts w:ascii="Times New Roman" w:hAnsi="Times New Roman" w:cs="Times New Roman"/>
        </w:rPr>
        <w:t xml:space="preserve">Un </w:t>
      </w:r>
      <w:r w:rsidR="00AA3E96" w:rsidRPr="00AF63EE">
        <w:rPr>
          <w:rFonts w:ascii="Times New Roman" w:hAnsi="Times New Roman" w:cs="Times New Roman"/>
        </w:rPr>
        <w:t xml:space="preserve">Irán chiita y </w:t>
      </w:r>
      <w:r w:rsidR="00AA3E96">
        <w:rPr>
          <w:rFonts w:ascii="Times New Roman" w:hAnsi="Times New Roman" w:cs="Times New Roman"/>
        </w:rPr>
        <w:t xml:space="preserve">una </w:t>
      </w:r>
      <w:r w:rsidR="00AA3E96" w:rsidRPr="00AF63EE">
        <w:rPr>
          <w:rFonts w:ascii="Times New Roman" w:hAnsi="Times New Roman" w:cs="Times New Roman"/>
        </w:rPr>
        <w:t>Arabia Saudita sunita están librando una guerra indirecta en suelo sirio.</w:t>
      </w:r>
      <w:r w:rsidR="00AA3E96">
        <w:rPr>
          <w:rFonts w:ascii="Times New Roman" w:hAnsi="Times New Roman" w:cs="Times New Roman"/>
        </w:rPr>
        <w:t xml:space="preserve"> Allí, se ha intensificado e</w:t>
      </w:r>
      <w:r w:rsidRPr="009A073A">
        <w:rPr>
          <w:rFonts w:ascii="Times New Roman" w:hAnsi="Times New Roman" w:cs="Times New Roman"/>
        </w:rPr>
        <w:t xml:space="preserve">l </w:t>
      </w:r>
      <w:r w:rsidR="00AA3E96">
        <w:rPr>
          <w:rFonts w:ascii="Times New Roman" w:hAnsi="Times New Roman" w:cs="Times New Roman"/>
        </w:rPr>
        <w:t xml:space="preserve">conflicto </w:t>
      </w:r>
      <w:r w:rsidRPr="009A073A">
        <w:rPr>
          <w:rFonts w:ascii="Times New Roman" w:hAnsi="Times New Roman" w:cs="Times New Roman"/>
        </w:rPr>
        <w:t xml:space="preserve">bélico </w:t>
      </w:r>
      <w:r w:rsidR="00AA3E96">
        <w:rPr>
          <w:rFonts w:ascii="Times New Roman" w:hAnsi="Times New Roman" w:cs="Times New Roman"/>
        </w:rPr>
        <w:t xml:space="preserve">y se </w:t>
      </w:r>
      <w:r w:rsidRPr="009A073A">
        <w:rPr>
          <w:rFonts w:ascii="Times New Roman" w:hAnsi="Times New Roman" w:cs="Times New Roman"/>
        </w:rPr>
        <w:t>estiman en cientos de miles la cifra de muertos</w:t>
      </w:r>
      <w:r w:rsidR="00AA3E96">
        <w:rPr>
          <w:rFonts w:ascii="Times New Roman" w:hAnsi="Times New Roman" w:cs="Times New Roman"/>
        </w:rPr>
        <w:t xml:space="preserve">. </w:t>
      </w:r>
    </w:p>
    <w:p w14:paraId="23F7FD04"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34088" w:rsidRPr="000846F3" w14:paraId="1047657D" w14:textId="77777777" w:rsidTr="005A2B85">
        <w:tc>
          <w:tcPr>
            <w:tcW w:w="9033" w:type="dxa"/>
            <w:gridSpan w:val="2"/>
            <w:shd w:val="clear" w:color="auto" w:fill="0D0D0D" w:themeFill="text1" w:themeFillTint="F2"/>
          </w:tcPr>
          <w:p w14:paraId="0F8C312E" w14:textId="77777777" w:rsidR="00B34088" w:rsidRPr="000846F3" w:rsidRDefault="00B3408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2260F65A" w14:textId="77777777" w:rsidTr="005A2B85">
        <w:tc>
          <w:tcPr>
            <w:tcW w:w="2518" w:type="dxa"/>
          </w:tcPr>
          <w:p w14:paraId="1E0D3398" w14:textId="77777777" w:rsidR="00B34088" w:rsidRPr="000846F3" w:rsidRDefault="00B3408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81171F" w14:textId="7980AC9B" w:rsidR="00B34088"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B34088"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26</w:t>
            </w:r>
          </w:p>
        </w:tc>
      </w:tr>
      <w:tr w:rsidR="00B34088" w:rsidRPr="00E83118" w14:paraId="0345EAB4" w14:textId="77777777" w:rsidTr="005A2B85">
        <w:tc>
          <w:tcPr>
            <w:tcW w:w="2518" w:type="dxa"/>
          </w:tcPr>
          <w:p w14:paraId="7CD7985C"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5FCEE11" w14:textId="06F13AC1" w:rsidR="00B34088" w:rsidRPr="00E83118" w:rsidRDefault="00E83118" w:rsidP="00C95BF4">
            <w:pPr>
              <w:spacing w:line="276" w:lineRule="auto"/>
              <w:jc w:val="both"/>
              <w:rPr>
                <w:rFonts w:ascii="Times New Roman" w:hAnsi="Times New Roman" w:cs="Times New Roman"/>
                <w:color w:val="000000"/>
                <w:sz w:val="24"/>
                <w:szCs w:val="24"/>
                <w:lang w:val="es-CO"/>
              </w:rPr>
            </w:pPr>
            <w:r w:rsidRPr="00E83118">
              <w:rPr>
                <w:rFonts w:ascii="Times New Roman" w:hAnsi="Times New Roman" w:cs="Times New Roman"/>
                <w:color w:val="000000"/>
                <w:sz w:val="24"/>
                <w:szCs w:val="24"/>
                <w:lang w:val="es-CO"/>
              </w:rPr>
              <w:t xml:space="preserve">Alepo, Siria, 09 de julio </w:t>
            </w:r>
            <w:r>
              <w:rPr>
                <w:rFonts w:ascii="Times New Roman" w:hAnsi="Times New Roman" w:cs="Times New Roman"/>
                <w:color w:val="000000"/>
                <w:sz w:val="24"/>
                <w:szCs w:val="24"/>
                <w:lang w:val="es-CO"/>
              </w:rPr>
              <w:t>de 2009. E</w:t>
            </w:r>
            <w:r w:rsidRPr="00E83118">
              <w:rPr>
                <w:rFonts w:ascii="Times New Roman" w:hAnsi="Times New Roman" w:cs="Times New Roman"/>
                <w:color w:val="000000"/>
                <w:sz w:val="24"/>
                <w:szCs w:val="24"/>
                <w:lang w:val="es-CO"/>
              </w:rPr>
              <w:t>n el barrio de Bab- al-Tarik , a pesar de la guerra de los niños continúan caminando libres por las calles</w:t>
            </w:r>
            <w:r w:rsidR="00B34088" w:rsidRPr="00E83118">
              <w:rPr>
                <w:rFonts w:ascii="Times New Roman" w:hAnsi="Times New Roman" w:cs="Times New Roman"/>
                <w:color w:val="000000"/>
                <w:sz w:val="24"/>
                <w:szCs w:val="24"/>
                <w:lang w:val="es-CO"/>
              </w:rPr>
              <w:t>.</w:t>
            </w:r>
          </w:p>
        </w:tc>
      </w:tr>
      <w:tr w:rsidR="00B34088" w:rsidRPr="000846F3" w14:paraId="766D9050" w14:textId="77777777" w:rsidTr="005A2B85">
        <w:tc>
          <w:tcPr>
            <w:tcW w:w="2518" w:type="dxa"/>
          </w:tcPr>
          <w:p w14:paraId="2C49BDDB"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4053276" w14:textId="77777777" w:rsidR="00B34088" w:rsidRPr="000846F3" w:rsidRDefault="00B34088" w:rsidP="00C95BF4">
            <w:pPr>
              <w:spacing w:line="276" w:lineRule="auto"/>
              <w:jc w:val="both"/>
              <w:rPr>
                <w:rFonts w:ascii="Times New Roman" w:hAnsi="Times New Roman" w:cs="Times New Roman"/>
                <w:color w:val="000000"/>
                <w:sz w:val="24"/>
                <w:szCs w:val="24"/>
              </w:rPr>
            </w:pPr>
            <w:r w:rsidRPr="00E83118">
              <w:rPr>
                <w:rFonts w:ascii="Times New Roman" w:hAnsi="Times New Roman" w:cs="Times New Roman"/>
                <w:color w:val="000000"/>
                <w:sz w:val="24"/>
                <w:szCs w:val="24"/>
                <w:lang w:val="es-CO"/>
              </w:rPr>
              <w:t>Número de la imagen 165870035</w:t>
            </w:r>
          </w:p>
        </w:tc>
      </w:tr>
      <w:tr w:rsidR="00B34088" w:rsidRPr="000846F3" w14:paraId="374D33F0" w14:textId="77777777" w:rsidTr="005A2B85">
        <w:tc>
          <w:tcPr>
            <w:tcW w:w="2518" w:type="dxa"/>
          </w:tcPr>
          <w:p w14:paraId="644636C9"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4B0A23F" w14:textId="12062FD8" w:rsidR="00B34088" w:rsidRPr="000846F3" w:rsidRDefault="00B34088"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Siria, las protestas democráticas se convirtieron en una cruenta guerra civil</w:t>
            </w:r>
            <w:r w:rsidR="00E83118">
              <w:rPr>
                <w:rFonts w:ascii="Times New Roman" w:hAnsi="Times New Roman" w:cs="Times New Roman"/>
                <w:color w:val="000000"/>
                <w:sz w:val="24"/>
                <w:szCs w:val="24"/>
              </w:rPr>
              <w:t>. U</w:t>
            </w:r>
            <w:r w:rsidR="00E83118" w:rsidRPr="00E83118">
              <w:rPr>
                <w:rFonts w:ascii="Times New Roman" w:hAnsi="Times New Roman" w:cs="Times New Roman"/>
                <w:color w:val="000000"/>
                <w:sz w:val="24"/>
                <w:szCs w:val="24"/>
              </w:rPr>
              <w:t xml:space="preserve">na generación de niños está en riesgo en Siria </w:t>
            </w:r>
            <w:r w:rsidR="00E83118">
              <w:rPr>
                <w:rFonts w:ascii="Times New Roman" w:hAnsi="Times New Roman" w:cs="Times New Roman"/>
                <w:color w:val="000000"/>
                <w:sz w:val="24"/>
                <w:szCs w:val="24"/>
              </w:rPr>
              <w:t xml:space="preserve">debido a los </w:t>
            </w:r>
            <w:r w:rsidR="00E83118" w:rsidRPr="00E83118">
              <w:rPr>
                <w:rFonts w:ascii="Times New Roman" w:hAnsi="Times New Roman" w:cs="Times New Roman"/>
                <w:color w:val="000000"/>
                <w:sz w:val="24"/>
                <w:szCs w:val="24"/>
              </w:rPr>
              <w:t xml:space="preserve">años de guerra </w:t>
            </w:r>
            <w:r w:rsidR="00E83118">
              <w:rPr>
                <w:rFonts w:ascii="Times New Roman" w:hAnsi="Times New Roman" w:cs="Times New Roman"/>
                <w:color w:val="000000"/>
                <w:sz w:val="24"/>
                <w:szCs w:val="24"/>
              </w:rPr>
              <w:t xml:space="preserve">que afectan por lo menos a </w:t>
            </w:r>
            <w:r w:rsidR="00E83118" w:rsidRPr="00E83118">
              <w:rPr>
                <w:rFonts w:ascii="Times New Roman" w:hAnsi="Times New Roman" w:cs="Times New Roman"/>
                <w:color w:val="000000"/>
                <w:sz w:val="24"/>
                <w:szCs w:val="24"/>
              </w:rPr>
              <w:t>5,6 millones de niños qu</w:t>
            </w:r>
            <w:r w:rsidR="00E83118">
              <w:rPr>
                <w:rFonts w:ascii="Times New Roman" w:hAnsi="Times New Roman" w:cs="Times New Roman"/>
                <w:color w:val="000000"/>
                <w:sz w:val="24"/>
                <w:szCs w:val="24"/>
              </w:rPr>
              <w:t xml:space="preserve">ienes padecen </w:t>
            </w:r>
            <w:r w:rsidR="00E83118" w:rsidRPr="00E83118">
              <w:rPr>
                <w:rFonts w:ascii="Times New Roman" w:hAnsi="Times New Roman" w:cs="Times New Roman"/>
                <w:color w:val="000000"/>
                <w:sz w:val="24"/>
                <w:szCs w:val="24"/>
              </w:rPr>
              <w:t>situaciones extremas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pobreza, desplazamiento y estado de sitio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1,9 millones de niños </w:t>
            </w:r>
            <w:r w:rsidR="00E83118">
              <w:rPr>
                <w:rFonts w:ascii="Times New Roman" w:hAnsi="Times New Roman" w:cs="Times New Roman"/>
                <w:color w:val="000000"/>
                <w:sz w:val="24"/>
                <w:szCs w:val="24"/>
              </w:rPr>
              <w:t xml:space="preserve">sirios </w:t>
            </w:r>
            <w:r w:rsidR="00E83118" w:rsidRPr="00E83118">
              <w:rPr>
                <w:rFonts w:ascii="Times New Roman" w:hAnsi="Times New Roman" w:cs="Times New Roman"/>
                <w:color w:val="000000"/>
                <w:sz w:val="24"/>
                <w:szCs w:val="24"/>
              </w:rPr>
              <w:t>viven ahora refugiados en Líbano, Jordania, Irak, Turquía, Egipto y otros países del norte de África.</w:t>
            </w:r>
          </w:p>
        </w:tc>
      </w:tr>
    </w:tbl>
    <w:p w14:paraId="5DB3AD14" w14:textId="77777777" w:rsidR="00AA3E96" w:rsidRDefault="00AA3E96" w:rsidP="00C95BF4">
      <w:pPr>
        <w:spacing w:after="0" w:line="276" w:lineRule="auto"/>
        <w:jc w:val="both"/>
        <w:rPr>
          <w:rFonts w:ascii="Times New Roman" w:hAnsi="Times New Roman" w:cs="Times New Roman"/>
        </w:rPr>
      </w:pPr>
    </w:p>
    <w:p w14:paraId="0C3F0981" w14:textId="180A9C4B" w:rsidR="00AF63EE" w:rsidRDefault="00AA3E96" w:rsidP="00C95BF4">
      <w:pPr>
        <w:spacing w:after="0" w:line="276" w:lineRule="auto"/>
        <w:jc w:val="both"/>
        <w:rPr>
          <w:rFonts w:ascii="Times New Roman" w:hAnsi="Times New Roman" w:cs="Times New Roman"/>
        </w:rPr>
      </w:pPr>
      <w:r>
        <w:rPr>
          <w:rFonts w:ascii="Times New Roman" w:hAnsi="Times New Roman" w:cs="Times New Roman"/>
        </w:rPr>
        <w:t xml:space="preserve">Las </w:t>
      </w:r>
      <w:r w:rsidR="00715681" w:rsidRPr="00715681">
        <w:rPr>
          <w:rFonts w:ascii="Times New Roman" w:hAnsi="Times New Roman" w:cs="Times New Roman"/>
        </w:rPr>
        <w:t xml:space="preserve">guerras internas </w:t>
      </w:r>
      <w:r>
        <w:rPr>
          <w:rFonts w:ascii="Times New Roman" w:hAnsi="Times New Roman" w:cs="Times New Roman"/>
        </w:rPr>
        <w:t xml:space="preserve">crean las condiciones para vulnerar los </w:t>
      </w:r>
      <w:r w:rsidR="00AF63EE" w:rsidRPr="00AF63EE">
        <w:rPr>
          <w:rFonts w:ascii="Times New Roman" w:hAnsi="Times New Roman" w:cs="Times New Roman"/>
        </w:rPr>
        <w:t>derechos humanos</w:t>
      </w:r>
      <w:r>
        <w:rPr>
          <w:rFonts w:ascii="Times New Roman" w:hAnsi="Times New Roman" w:cs="Times New Roman"/>
        </w:rPr>
        <w:t xml:space="preserve">. Se han producido </w:t>
      </w:r>
      <w:r w:rsidR="00AF63EE" w:rsidRPr="00AF63EE">
        <w:rPr>
          <w:rFonts w:ascii="Times New Roman" w:hAnsi="Times New Roman" w:cs="Times New Roman"/>
        </w:rPr>
        <w:t>masacres de civiles, secuestros, torturas y ejecuciones basad</w:t>
      </w:r>
      <w:r>
        <w:rPr>
          <w:rFonts w:ascii="Times New Roman" w:hAnsi="Times New Roman" w:cs="Times New Roman"/>
        </w:rPr>
        <w:t>a</w:t>
      </w:r>
      <w:r w:rsidR="00AF63EE" w:rsidRPr="00AF63EE">
        <w:rPr>
          <w:rFonts w:ascii="Times New Roman" w:hAnsi="Times New Roman" w:cs="Times New Roman"/>
        </w:rPr>
        <w:t>s en criterios tribales o sectarios, crímenes que quedan impunes ante la anarquía</w:t>
      </w:r>
      <w:r>
        <w:rPr>
          <w:rFonts w:ascii="Times New Roman" w:hAnsi="Times New Roman" w:cs="Times New Roman"/>
        </w:rPr>
        <w:t xml:space="preserve"> reinante</w:t>
      </w:r>
      <w:r w:rsidR="00AF63EE" w:rsidRPr="00AF63EE">
        <w:rPr>
          <w:rFonts w:ascii="Times New Roman" w:hAnsi="Times New Roman" w:cs="Times New Roman"/>
        </w:rPr>
        <w:t>.</w:t>
      </w:r>
    </w:p>
    <w:p w14:paraId="3D30F05A" w14:textId="77777777" w:rsidR="001E54D7" w:rsidRDefault="001E54D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829478F" w14:textId="77777777" w:rsidTr="00453D56">
        <w:tc>
          <w:tcPr>
            <w:tcW w:w="9033" w:type="dxa"/>
            <w:gridSpan w:val="2"/>
            <w:shd w:val="clear" w:color="auto" w:fill="000000" w:themeFill="text1"/>
          </w:tcPr>
          <w:p w14:paraId="60A1543B"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6086772" w14:textId="77777777" w:rsidTr="00453D56">
        <w:tc>
          <w:tcPr>
            <w:tcW w:w="2518" w:type="dxa"/>
          </w:tcPr>
          <w:p w14:paraId="52AAF08C"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2DAFC29" w14:textId="5C994989"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19</w:t>
            </w:r>
            <w:r w:rsidR="00DA4D78">
              <w:rPr>
                <w:rFonts w:ascii="Times New Roman" w:hAnsi="Times New Roman" w:cs="Times New Roman"/>
                <w:color w:val="000000"/>
                <w:sz w:val="24"/>
                <w:szCs w:val="24"/>
              </w:rPr>
              <w:t>0</w:t>
            </w:r>
          </w:p>
        </w:tc>
      </w:tr>
      <w:tr w:rsidR="001E54D7" w:rsidRPr="000846F3" w14:paraId="5BB9BA11" w14:textId="77777777" w:rsidTr="00453D56">
        <w:tc>
          <w:tcPr>
            <w:tcW w:w="2518" w:type="dxa"/>
          </w:tcPr>
          <w:p w14:paraId="2B753CE3"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BAD8AFC" w14:textId="744CB10B"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Analiza el movimiento social conocido como la “primavera árabe”</w:t>
            </w:r>
          </w:p>
        </w:tc>
      </w:tr>
      <w:tr w:rsidR="001E54D7" w:rsidRPr="000846F3" w14:paraId="36C2124A" w14:textId="77777777" w:rsidTr="00453D56">
        <w:tc>
          <w:tcPr>
            <w:tcW w:w="2518" w:type="dxa"/>
          </w:tcPr>
          <w:p w14:paraId="7F23F3D1"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14D8A5F" w14:textId="2D4C0BE4"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evaluar las destrezas del estudiante para analizar un conflicto social</w:t>
            </w:r>
          </w:p>
        </w:tc>
      </w:tr>
    </w:tbl>
    <w:p w14:paraId="44C4714E" w14:textId="77777777" w:rsidR="00AA3E96" w:rsidRDefault="00AA3E96" w:rsidP="00C95BF4">
      <w:pPr>
        <w:spacing w:after="0" w:line="276" w:lineRule="auto"/>
        <w:jc w:val="both"/>
        <w:rPr>
          <w:rFonts w:ascii="Times New Roman" w:hAnsi="Times New Roman" w:cs="Times New Roman"/>
        </w:rPr>
      </w:pPr>
    </w:p>
    <w:p w14:paraId="02081149" w14:textId="77777777" w:rsidR="005E7D55" w:rsidRPr="00F004D6" w:rsidRDefault="005E7D55" w:rsidP="00C95BF4">
      <w:pPr>
        <w:spacing w:after="0" w:line="276" w:lineRule="auto"/>
        <w:jc w:val="both"/>
        <w:rPr>
          <w:rFonts w:ascii="Times New Roman" w:hAnsi="Times New Roman" w:cs="Times New Roman"/>
        </w:rPr>
      </w:pPr>
    </w:p>
    <w:p w14:paraId="0A8BC16A" w14:textId="77777777" w:rsidR="005E7D55" w:rsidRPr="00F004D6" w:rsidRDefault="005E7D5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E7D55" w:rsidRPr="00F004D6" w14:paraId="26F2F5D4" w14:textId="77777777" w:rsidTr="00776337">
        <w:tc>
          <w:tcPr>
            <w:tcW w:w="9054" w:type="dxa"/>
            <w:gridSpan w:val="2"/>
            <w:shd w:val="clear" w:color="auto" w:fill="000000" w:themeFill="text1"/>
          </w:tcPr>
          <w:p w14:paraId="2E87B336" w14:textId="77777777" w:rsidR="005E7D55" w:rsidRPr="00F004D6" w:rsidRDefault="005E7D55"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5E7D55" w:rsidRPr="00F004D6" w14:paraId="7966CA09" w14:textId="77777777" w:rsidTr="00776337">
        <w:tc>
          <w:tcPr>
            <w:tcW w:w="2518" w:type="dxa"/>
          </w:tcPr>
          <w:p w14:paraId="51CD7ABA"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52EA1650" w14:textId="1BFB3B30" w:rsidR="005E7D55" w:rsidRPr="00F004D6" w:rsidRDefault="005E7D5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200</w:t>
            </w:r>
          </w:p>
        </w:tc>
      </w:tr>
      <w:tr w:rsidR="005E7D55" w:rsidRPr="00F004D6" w14:paraId="7BB24EA7" w14:textId="77777777" w:rsidTr="00776337">
        <w:tc>
          <w:tcPr>
            <w:tcW w:w="2518" w:type="dxa"/>
          </w:tcPr>
          <w:p w14:paraId="7761A657"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7837472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3/ Ciencias Sociales/El mundo actual: cambios y contrastes / La Primavera Árábe/</w:t>
            </w:r>
          </w:p>
        </w:tc>
      </w:tr>
      <w:tr w:rsidR="005E7D55" w:rsidRPr="00F004D6" w14:paraId="4627B4D6" w14:textId="77777777" w:rsidTr="00776337">
        <w:tc>
          <w:tcPr>
            <w:tcW w:w="2518" w:type="dxa"/>
          </w:tcPr>
          <w:p w14:paraId="02805DA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11946778" w14:textId="77777777" w:rsidR="005E7D55" w:rsidRPr="00F004D6" w:rsidRDefault="005E7D55" w:rsidP="00C95BF4">
            <w:pPr>
              <w:spacing w:line="276" w:lineRule="auto"/>
              <w:jc w:val="both"/>
              <w:rPr>
                <w:ins w:id="25" w:author="Flor Buitrago" w:date="2015-03-12T17:58:00Z"/>
                <w:rFonts w:ascii="Times New Roman" w:hAnsi="Times New Roman" w:cs="Times New Roman"/>
                <w:color w:val="000000"/>
                <w:sz w:val="24"/>
                <w:szCs w:val="24"/>
              </w:rPr>
            </w:pPr>
            <w:ins w:id="26" w:author="Flor Buitrago" w:date="2015-03-12T17:58:00Z">
              <w:r w:rsidRPr="00F004D6">
                <w:rPr>
                  <w:rFonts w:ascii="Times New Roman" w:hAnsi="Times New Roman" w:cs="Times New Roman"/>
                  <w:color w:val="000000"/>
                  <w:sz w:val="24"/>
                  <w:szCs w:val="24"/>
                </w:rPr>
                <w:t>Pestaña Tarea:</w:t>
              </w:r>
            </w:ins>
          </w:p>
          <w:p w14:paraId="05521DBF" w14:textId="77777777" w:rsidR="005E7D55" w:rsidRPr="00F004D6" w:rsidRDefault="005E7D55" w:rsidP="00C95BF4">
            <w:pPr>
              <w:spacing w:line="276" w:lineRule="auto"/>
              <w:jc w:val="both"/>
              <w:rPr>
                <w:ins w:id="27" w:author="Flor Buitrago" w:date="2015-03-12T17:58:00Z"/>
                <w:rFonts w:ascii="Times New Roman" w:hAnsi="Times New Roman" w:cs="Times New Roman"/>
                <w:color w:val="000000"/>
                <w:sz w:val="24"/>
                <w:szCs w:val="24"/>
              </w:rPr>
            </w:pPr>
          </w:p>
          <w:p w14:paraId="3A4BE6E1" w14:textId="77777777" w:rsidR="005E7D55" w:rsidRPr="00F004D6" w:rsidRDefault="005E7D55" w:rsidP="00C95BF4">
            <w:pPr>
              <w:spacing w:line="276" w:lineRule="auto"/>
              <w:jc w:val="both"/>
              <w:rPr>
                <w:ins w:id="28" w:author="Flor Buitrago" w:date="2015-03-12T17:58:00Z"/>
                <w:rFonts w:ascii="Times New Roman" w:hAnsi="Times New Roman" w:cs="Times New Roman"/>
                <w:color w:val="000000"/>
                <w:sz w:val="24"/>
                <w:szCs w:val="24"/>
              </w:rPr>
            </w:pPr>
            <w:ins w:id="29" w:author="Flor Buitrago" w:date="2015-03-12T17:58:00Z">
              <w:r w:rsidRPr="00F004D6">
                <w:rPr>
                  <w:rFonts w:ascii="Times New Roman" w:hAnsi="Times New Roman" w:cs="Times New Roman"/>
                  <w:color w:val="000000"/>
                  <w:sz w:val="24"/>
                  <w:szCs w:val="24"/>
                </w:rPr>
                <w:t>Realizad --- Realiza</w:t>
              </w:r>
            </w:ins>
          </w:p>
          <w:p w14:paraId="0CE50BF3" w14:textId="77777777" w:rsidR="005E7D55" w:rsidRPr="00F004D6" w:rsidRDefault="005E7D55" w:rsidP="00C95BF4">
            <w:pPr>
              <w:spacing w:line="276" w:lineRule="auto"/>
              <w:jc w:val="both"/>
              <w:rPr>
                <w:ins w:id="30" w:author="Flor Buitrago" w:date="2015-03-12T17:58:00Z"/>
                <w:rFonts w:ascii="Times New Roman" w:hAnsi="Times New Roman" w:cs="Times New Roman"/>
                <w:color w:val="000000"/>
                <w:sz w:val="24"/>
                <w:szCs w:val="24"/>
              </w:rPr>
            </w:pPr>
            <w:ins w:id="31" w:author="Flor Buitrago" w:date="2015-03-12T17:58:00Z">
              <w:r w:rsidRPr="00F004D6">
                <w:rPr>
                  <w:rFonts w:ascii="Times New Roman" w:hAnsi="Times New Roman" w:cs="Times New Roman"/>
                  <w:color w:val="000000"/>
                  <w:sz w:val="24"/>
                  <w:szCs w:val="24"/>
                </w:rPr>
                <w:t>Deberéis --- Deberán</w:t>
              </w:r>
            </w:ins>
          </w:p>
          <w:p w14:paraId="4A082452" w14:textId="77777777" w:rsidR="005E7D55" w:rsidRPr="00F004D6" w:rsidRDefault="005E7D55" w:rsidP="00C95BF4">
            <w:pPr>
              <w:spacing w:line="276" w:lineRule="auto"/>
              <w:jc w:val="both"/>
              <w:rPr>
                <w:ins w:id="32" w:author="Flor Buitrago" w:date="2015-03-12T17:58:00Z"/>
                <w:rFonts w:ascii="Times New Roman" w:hAnsi="Times New Roman" w:cs="Times New Roman"/>
                <w:color w:val="000000"/>
                <w:sz w:val="24"/>
                <w:szCs w:val="24"/>
              </w:rPr>
            </w:pPr>
          </w:p>
          <w:p w14:paraId="35663CB9" w14:textId="77777777" w:rsidR="005E7D55" w:rsidRPr="00F004D6" w:rsidRDefault="005E7D55" w:rsidP="00C95BF4">
            <w:pPr>
              <w:spacing w:line="276" w:lineRule="auto"/>
              <w:jc w:val="both"/>
              <w:rPr>
                <w:ins w:id="33" w:author="Flor Buitrago" w:date="2015-03-12T17:58:00Z"/>
                <w:rFonts w:ascii="Times New Roman" w:hAnsi="Times New Roman" w:cs="Times New Roman"/>
                <w:color w:val="000000"/>
                <w:sz w:val="24"/>
                <w:szCs w:val="24"/>
              </w:rPr>
            </w:pPr>
            <w:ins w:id="34" w:author="Flor Buitrago" w:date="2015-03-12T17:58:00Z">
              <w:r w:rsidRPr="00F004D6">
                <w:rPr>
                  <w:rFonts w:ascii="Times New Roman" w:hAnsi="Times New Roman" w:cs="Times New Roman"/>
                  <w:color w:val="000000"/>
                  <w:sz w:val="24"/>
                  <w:szCs w:val="24"/>
                </w:rPr>
                <w:t>Pestaña Proceso:</w:t>
              </w:r>
            </w:ins>
          </w:p>
          <w:p w14:paraId="2E34645E" w14:textId="77777777" w:rsidR="005E7D55" w:rsidRPr="00F004D6" w:rsidRDefault="005E7D55" w:rsidP="00C95BF4">
            <w:pPr>
              <w:spacing w:line="276" w:lineRule="auto"/>
              <w:jc w:val="both"/>
              <w:rPr>
                <w:ins w:id="35" w:author="Flor Buitrago" w:date="2015-03-12T17:58:00Z"/>
                <w:rFonts w:ascii="Times New Roman" w:hAnsi="Times New Roman" w:cs="Times New Roman"/>
                <w:color w:val="000000"/>
                <w:sz w:val="24"/>
                <w:szCs w:val="24"/>
              </w:rPr>
            </w:pPr>
            <w:ins w:id="36" w:author="Flor Buitrago" w:date="2015-03-12T17:58:00Z">
              <w:r w:rsidRPr="00F004D6">
                <w:rPr>
                  <w:rFonts w:ascii="Times New Roman" w:hAnsi="Times New Roman" w:cs="Times New Roman"/>
                  <w:color w:val="000000"/>
                  <w:sz w:val="24"/>
                  <w:szCs w:val="24"/>
                </w:rPr>
                <w:t>podéis --- pueden</w:t>
              </w:r>
            </w:ins>
          </w:p>
          <w:p w14:paraId="2AFB37DA" w14:textId="77777777" w:rsidR="005E7D55" w:rsidRPr="00F004D6" w:rsidRDefault="005E7D55" w:rsidP="00C95BF4">
            <w:pPr>
              <w:spacing w:line="276" w:lineRule="auto"/>
              <w:jc w:val="both"/>
              <w:rPr>
                <w:ins w:id="37" w:author="Flor Buitrago" w:date="2015-03-12T17:58:00Z"/>
                <w:rFonts w:ascii="Times New Roman" w:hAnsi="Times New Roman" w:cs="Times New Roman"/>
                <w:color w:val="000000"/>
                <w:sz w:val="24"/>
                <w:szCs w:val="24"/>
              </w:rPr>
            </w:pPr>
            <w:ins w:id="38" w:author="Flor Buitrago" w:date="2015-03-12T17:58:00Z">
              <w:r w:rsidRPr="00F004D6">
                <w:rPr>
                  <w:rFonts w:ascii="Times New Roman" w:hAnsi="Times New Roman" w:cs="Times New Roman"/>
                  <w:color w:val="000000"/>
                  <w:sz w:val="24"/>
                  <w:szCs w:val="24"/>
                </w:rPr>
                <w:t>Recordad --- Recuerda</w:t>
              </w:r>
            </w:ins>
          </w:p>
          <w:p w14:paraId="029A6789" w14:textId="77777777" w:rsidR="005E7D55" w:rsidRPr="00F004D6" w:rsidRDefault="005E7D55" w:rsidP="00C95BF4">
            <w:pPr>
              <w:spacing w:line="276" w:lineRule="auto"/>
              <w:jc w:val="both"/>
              <w:rPr>
                <w:ins w:id="39" w:author="Flor Buitrago" w:date="2015-03-12T17:58:00Z"/>
                <w:rFonts w:ascii="Times New Roman" w:hAnsi="Times New Roman" w:cs="Times New Roman"/>
                <w:color w:val="000000"/>
                <w:sz w:val="24"/>
                <w:szCs w:val="24"/>
              </w:rPr>
            </w:pPr>
            <w:ins w:id="40" w:author="Flor Buitrago" w:date="2015-03-12T17:58:00Z">
              <w:r w:rsidRPr="00F004D6">
                <w:rPr>
                  <w:rFonts w:ascii="Times New Roman" w:hAnsi="Times New Roman" w:cs="Times New Roman"/>
                  <w:color w:val="000000"/>
                  <w:sz w:val="24"/>
                  <w:szCs w:val="24"/>
                </w:rPr>
                <w:t>olvidéis --- olvides</w:t>
              </w:r>
            </w:ins>
          </w:p>
          <w:p w14:paraId="7882B53A" w14:textId="77777777" w:rsidR="005E7D55" w:rsidRPr="00F004D6" w:rsidRDefault="005E7D55" w:rsidP="00C95BF4">
            <w:pPr>
              <w:spacing w:line="276" w:lineRule="auto"/>
              <w:jc w:val="both"/>
              <w:rPr>
                <w:ins w:id="41" w:author="Flor Buitrago" w:date="2015-03-12T17:58:00Z"/>
                <w:rFonts w:ascii="Times New Roman" w:hAnsi="Times New Roman" w:cs="Times New Roman"/>
                <w:color w:val="000000"/>
                <w:sz w:val="24"/>
                <w:szCs w:val="24"/>
              </w:rPr>
            </w:pPr>
            <w:ins w:id="42" w:author="Flor Buitrago" w:date="2015-03-12T17:58:00Z">
              <w:r w:rsidRPr="00F004D6">
                <w:rPr>
                  <w:rFonts w:ascii="Times New Roman" w:hAnsi="Times New Roman" w:cs="Times New Roman"/>
                  <w:color w:val="000000"/>
                  <w:sz w:val="24"/>
                  <w:szCs w:val="24"/>
                </w:rPr>
                <w:t>deberéis --- deberán</w:t>
              </w:r>
            </w:ins>
          </w:p>
          <w:p w14:paraId="496F76B2" w14:textId="77777777" w:rsidR="005E7D55" w:rsidRPr="00F004D6" w:rsidRDefault="005E7D55" w:rsidP="00C95BF4">
            <w:pPr>
              <w:spacing w:line="276" w:lineRule="auto"/>
              <w:jc w:val="both"/>
              <w:rPr>
                <w:ins w:id="43" w:author="Flor Buitrago" w:date="2015-03-12T17:58:00Z"/>
                <w:rFonts w:ascii="Times New Roman" w:hAnsi="Times New Roman" w:cs="Times New Roman"/>
                <w:color w:val="000000"/>
                <w:sz w:val="24"/>
                <w:szCs w:val="24"/>
              </w:rPr>
            </w:pPr>
          </w:p>
          <w:p w14:paraId="5429688C" w14:textId="77777777" w:rsidR="005E7D55" w:rsidRPr="00F004D6" w:rsidRDefault="005E7D55" w:rsidP="00C95BF4">
            <w:pPr>
              <w:spacing w:line="276" w:lineRule="auto"/>
              <w:jc w:val="both"/>
              <w:rPr>
                <w:ins w:id="44" w:author="Flor Buitrago" w:date="2015-03-12T17:58:00Z"/>
                <w:rFonts w:ascii="Times New Roman" w:hAnsi="Times New Roman" w:cs="Times New Roman"/>
                <w:color w:val="000000"/>
                <w:sz w:val="24"/>
                <w:szCs w:val="24"/>
              </w:rPr>
            </w:pPr>
            <w:ins w:id="45" w:author="Flor Buitrago" w:date="2015-03-12T17:58:00Z">
              <w:r w:rsidRPr="00F004D6">
                <w:rPr>
                  <w:rFonts w:ascii="Times New Roman" w:hAnsi="Times New Roman" w:cs="Times New Roman"/>
                  <w:color w:val="000000"/>
                  <w:sz w:val="24"/>
                  <w:szCs w:val="24"/>
                </w:rPr>
                <w:t>Pestaña Conclusión:</w:t>
              </w:r>
            </w:ins>
          </w:p>
          <w:p w14:paraId="539CB38D" w14:textId="77777777" w:rsidR="005E7D55" w:rsidRPr="00F004D6" w:rsidRDefault="005E7D55" w:rsidP="00C95BF4">
            <w:pPr>
              <w:spacing w:line="276" w:lineRule="auto"/>
              <w:jc w:val="both"/>
              <w:rPr>
                <w:ins w:id="46" w:author="Flor Buitrago" w:date="2015-03-12T17:58:00Z"/>
                <w:rFonts w:ascii="Times New Roman" w:hAnsi="Times New Roman" w:cs="Times New Roman"/>
                <w:color w:val="000000"/>
                <w:sz w:val="24"/>
                <w:szCs w:val="24"/>
              </w:rPr>
            </w:pPr>
            <w:ins w:id="47" w:author="Flor Buitrago" w:date="2015-03-12T17:58:00Z">
              <w:r w:rsidRPr="00F004D6">
                <w:rPr>
                  <w:rFonts w:ascii="Times New Roman" w:hAnsi="Times New Roman" w:cs="Times New Roman"/>
                  <w:color w:val="000000"/>
                  <w:sz w:val="24"/>
                  <w:szCs w:val="24"/>
                </w:rPr>
                <w:t>sabéis --- saben</w:t>
              </w:r>
            </w:ins>
          </w:p>
          <w:p w14:paraId="3DA10941" w14:textId="77777777" w:rsidR="005E7D55" w:rsidRPr="00F004D6" w:rsidRDefault="005E7D55" w:rsidP="00C95BF4">
            <w:pPr>
              <w:spacing w:line="276" w:lineRule="auto"/>
              <w:jc w:val="both"/>
              <w:rPr>
                <w:ins w:id="48" w:author="Flor Buitrago" w:date="2015-03-12T17:58:00Z"/>
                <w:rFonts w:ascii="Times New Roman" w:hAnsi="Times New Roman" w:cs="Times New Roman"/>
                <w:color w:val="000000"/>
                <w:sz w:val="24"/>
                <w:szCs w:val="24"/>
              </w:rPr>
            </w:pPr>
            <w:ins w:id="49" w:author="Flor Buitrago" w:date="2015-03-12T17:58:00Z">
              <w:r w:rsidRPr="00F004D6">
                <w:rPr>
                  <w:rFonts w:ascii="Times New Roman" w:hAnsi="Times New Roman" w:cs="Times New Roman"/>
                  <w:color w:val="000000"/>
                  <w:sz w:val="24"/>
                  <w:szCs w:val="24"/>
                </w:rPr>
                <w:t>Habéis --- Han</w:t>
              </w:r>
            </w:ins>
          </w:p>
          <w:p w14:paraId="65ECE511" w14:textId="77777777" w:rsidR="005E7D55" w:rsidRPr="00F004D6" w:rsidRDefault="005E7D55" w:rsidP="00C95BF4">
            <w:pPr>
              <w:spacing w:line="276" w:lineRule="auto"/>
              <w:jc w:val="both"/>
              <w:rPr>
                <w:ins w:id="50" w:author="Flor Buitrago" w:date="2015-03-12T17:58:00Z"/>
                <w:rFonts w:ascii="Times New Roman" w:hAnsi="Times New Roman" w:cs="Times New Roman"/>
                <w:color w:val="000000"/>
                <w:sz w:val="24"/>
                <w:szCs w:val="24"/>
              </w:rPr>
            </w:pPr>
            <w:ins w:id="51" w:author="Flor Buitrago" w:date="2015-03-12T17:58:00Z">
              <w:r w:rsidRPr="00F004D6">
                <w:rPr>
                  <w:rFonts w:ascii="Times New Roman" w:hAnsi="Times New Roman" w:cs="Times New Roman"/>
                  <w:color w:val="000000"/>
                  <w:sz w:val="24"/>
                  <w:szCs w:val="24"/>
                </w:rPr>
                <w:t>También habéis --- También has</w:t>
              </w:r>
            </w:ins>
          </w:p>
          <w:p w14:paraId="4C1CB0F1" w14:textId="77777777" w:rsidR="005E7D55" w:rsidRPr="00F004D6" w:rsidRDefault="005E7D55" w:rsidP="00C95BF4">
            <w:pPr>
              <w:spacing w:line="276" w:lineRule="auto"/>
              <w:jc w:val="both"/>
              <w:rPr>
                <w:ins w:id="52" w:author="Flor Buitrago" w:date="2015-03-12T17:58:00Z"/>
                <w:rFonts w:ascii="Times New Roman" w:hAnsi="Times New Roman" w:cs="Times New Roman"/>
                <w:color w:val="000000"/>
                <w:sz w:val="24"/>
                <w:szCs w:val="24"/>
              </w:rPr>
            </w:pPr>
            <w:ins w:id="53" w:author="Flor Buitrago" w:date="2015-03-12T17:58:00Z">
              <w:r w:rsidRPr="00F004D6">
                <w:rPr>
                  <w:rFonts w:ascii="Times New Roman" w:hAnsi="Times New Roman" w:cs="Times New Roman"/>
                  <w:color w:val="000000"/>
                  <w:sz w:val="24"/>
                  <w:szCs w:val="24"/>
                </w:rPr>
                <w:t>Además, habéis --- Además, has</w:t>
              </w:r>
            </w:ins>
          </w:p>
          <w:p w14:paraId="03BCD962" w14:textId="77777777" w:rsidR="005E7D55" w:rsidRPr="00F004D6" w:rsidRDefault="005E7D55" w:rsidP="00C95BF4">
            <w:pPr>
              <w:spacing w:line="276" w:lineRule="auto"/>
              <w:jc w:val="both"/>
              <w:rPr>
                <w:ins w:id="54" w:author="Flor Buitrago" w:date="2015-03-12T17:58:00Z"/>
                <w:rFonts w:ascii="Times New Roman" w:hAnsi="Times New Roman" w:cs="Times New Roman"/>
                <w:color w:val="000000"/>
                <w:sz w:val="24"/>
                <w:szCs w:val="24"/>
              </w:rPr>
            </w:pPr>
            <w:ins w:id="55" w:author="Flor Buitrago" w:date="2015-03-12T17:58:00Z">
              <w:r w:rsidRPr="00F004D6">
                <w:rPr>
                  <w:rFonts w:ascii="Times New Roman" w:hAnsi="Times New Roman" w:cs="Times New Roman"/>
                  <w:color w:val="000000"/>
                  <w:sz w:val="24"/>
                  <w:szCs w:val="24"/>
                </w:rPr>
                <w:t>reciente en base a --- reciente con base en</w:t>
              </w:r>
            </w:ins>
          </w:p>
          <w:p w14:paraId="7EEC312E" w14:textId="77777777" w:rsidR="005E7D55" w:rsidRPr="00F004D6" w:rsidRDefault="005E7D55" w:rsidP="00C95BF4">
            <w:pPr>
              <w:spacing w:line="276" w:lineRule="auto"/>
              <w:jc w:val="both"/>
              <w:rPr>
                <w:rFonts w:ascii="Times New Roman" w:hAnsi="Times New Roman" w:cs="Times New Roman"/>
                <w:color w:val="000000"/>
                <w:sz w:val="24"/>
                <w:szCs w:val="24"/>
              </w:rPr>
            </w:pPr>
          </w:p>
        </w:tc>
      </w:tr>
      <w:tr w:rsidR="005E7D55" w:rsidRPr="00F004D6" w14:paraId="30FD9103" w14:textId="77777777" w:rsidTr="00776337">
        <w:tc>
          <w:tcPr>
            <w:tcW w:w="2518" w:type="dxa"/>
          </w:tcPr>
          <w:p w14:paraId="7C514AC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55AEE114"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La Primavera árabe</w:t>
            </w:r>
          </w:p>
        </w:tc>
      </w:tr>
      <w:tr w:rsidR="005E7D55" w:rsidRPr="00F004D6" w14:paraId="561C0B24" w14:textId="77777777" w:rsidTr="00776337">
        <w:tc>
          <w:tcPr>
            <w:tcW w:w="2518" w:type="dxa"/>
          </w:tcPr>
          <w:p w14:paraId="0AB0E447"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3F323682"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Webquest sobre las revoluciones que estallaron en África del Norte y Próximo Oriente a finales de 2010</w:t>
            </w:r>
          </w:p>
          <w:p w14:paraId="0461F45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CE782A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188BFA5E" w14:textId="77777777" w:rsidR="005E7D55" w:rsidRPr="00F004D6" w:rsidRDefault="005E7D55" w:rsidP="00C95BF4">
            <w:pPr>
              <w:spacing w:line="276" w:lineRule="auto"/>
              <w:jc w:val="both"/>
              <w:rPr>
                <w:rFonts w:ascii="Times New Roman" w:hAnsi="Times New Roman" w:cs="Times New Roman"/>
                <w:b/>
                <w:color w:val="000000"/>
                <w:sz w:val="24"/>
                <w:szCs w:val="24"/>
              </w:rPr>
            </w:pPr>
          </w:p>
          <w:p w14:paraId="4D109661"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Título: La Primavera árabe </w:t>
            </w:r>
          </w:p>
          <w:p w14:paraId="1065E3D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FE2E927"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w:t>
            </w:r>
            <w:r w:rsidRPr="00F004D6">
              <w:rPr>
                <w:rFonts w:ascii="Times New Roman" w:hAnsi="Times New Roman" w:cs="Times New Roman"/>
                <w:i/>
                <w:color w:val="000000"/>
                <w:sz w:val="24"/>
                <w:szCs w:val="24"/>
              </w:rPr>
              <w:t>Webquest</w:t>
            </w:r>
            <w:r w:rsidRPr="00F004D6">
              <w:rPr>
                <w:rFonts w:ascii="Times New Roman" w:hAnsi="Times New Roman" w:cs="Times New Roman"/>
                <w:color w:val="000000"/>
                <w:sz w:val="24"/>
                <w:szCs w:val="24"/>
              </w:rPr>
              <w:t xml:space="preserve"> sobre las revoluciones que estallaron en África del Norte y Próximo Oriente a finales de 2010</w:t>
            </w:r>
          </w:p>
          <w:p w14:paraId="2F17578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D85D87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120 minutos </w:t>
            </w:r>
          </w:p>
          <w:p w14:paraId="02CF3CA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357B00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60A08E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A04E53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68D9E0D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992A578"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Esta </w:t>
            </w:r>
            <w:r w:rsidRPr="00F004D6">
              <w:rPr>
                <w:rFonts w:ascii="Times New Roman" w:hAnsi="Times New Roman" w:cs="Times New Roman"/>
                <w:i/>
                <w:color w:val="000000"/>
                <w:sz w:val="24"/>
                <w:szCs w:val="24"/>
              </w:rPr>
              <w:t>webquest</w:t>
            </w:r>
            <w:r w:rsidRPr="00F004D6">
              <w:rPr>
                <w:rFonts w:ascii="Times New Roman" w:hAnsi="Times New Roman" w:cs="Times New Roman"/>
                <w:color w:val="000000"/>
                <w:sz w:val="24"/>
                <w:szCs w:val="24"/>
              </w:rPr>
              <w:t xml:space="preserve"> propone una investigación sobre la Primavera árabe, pormenorizando las situaciones y características diferenciales de cada uno de los países donde se produjeron revueltas populares contra algunos de los regímenes autoritarios de África del Norte, así como de Medio oriente.  </w:t>
            </w:r>
          </w:p>
          <w:p w14:paraId="59E2A384" w14:textId="77777777" w:rsidR="005E7D55" w:rsidRPr="006120BD" w:rsidRDefault="005E7D55"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Antes de la presentación</w:t>
            </w:r>
          </w:p>
          <w:p w14:paraId="66A7DE43"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Como paso previo, </w:t>
            </w:r>
            <w:r w:rsidRPr="00F004D6">
              <w:rPr>
                <w:rFonts w:ascii="Times New Roman" w:eastAsia="Times New Roman" w:hAnsi="Times New Roman" w:cs="Times New Roman"/>
                <w:sz w:val="24"/>
                <w:szCs w:val="24"/>
                <w:lang w:val="es-CO" w:eastAsia="es-CO"/>
              </w:rPr>
              <w:t xml:space="preserve">pida a los estudiantes que </w:t>
            </w:r>
            <w:r w:rsidRPr="006120BD">
              <w:rPr>
                <w:rFonts w:ascii="Times New Roman" w:eastAsia="Times New Roman" w:hAnsi="Times New Roman" w:cs="Times New Roman"/>
                <w:sz w:val="24"/>
                <w:szCs w:val="24"/>
                <w:lang w:val="es-CO" w:eastAsia="es-CO"/>
              </w:rPr>
              <w:t xml:space="preserve">expongan las ideas </w:t>
            </w:r>
            <w:r w:rsidRPr="00F004D6">
              <w:rPr>
                <w:rFonts w:ascii="Times New Roman" w:eastAsia="Times New Roman" w:hAnsi="Times New Roman" w:cs="Times New Roman"/>
                <w:sz w:val="24"/>
                <w:szCs w:val="24"/>
                <w:lang w:val="es-CO" w:eastAsia="es-CO"/>
              </w:rPr>
              <w:t xml:space="preserve">previas </w:t>
            </w:r>
            <w:r w:rsidRPr="006120BD">
              <w:rPr>
                <w:rFonts w:ascii="Times New Roman" w:eastAsia="Times New Roman" w:hAnsi="Times New Roman" w:cs="Times New Roman"/>
                <w:sz w:val="24"/>
                <w:szCs w:val="24"/>
                <w:lang w:val="es-CO" w:eastAsia="es-CO"/>
              </w:rPr>
              <w:t xml:space="preserve">que tengan sobre la realidad política y social de los países de África del Norte y de Próximo Oriente. </w:t>
            </w:r>
            <w:r w:rsidRPr="00F004D6">
              <w:rPr>
                <w:rFonts w:ascii="Times New Roman" w:eastAsia="Times New Roman" w:hAnsi="Times New Roman" w:cs="Times New Roman"/>
                <w:sz w:val="24"/>
                <w:szCs w:val="24"/>
                <w:lang w:val="es-CO" w:eastAsia="es-CO"/>
              </w:rPr>
              <w:t>Luego, pídales</w:t>
            </w:r>
            <w:r w:rsidRPr="006120BD">
              <w:rPr>
                <w:rFonts w:ascii="Times New Roman" w:eastAsia="Times New Roman" w:hAnsi="Times New Roman" w:cs="Times New Roman"/>
                <w:sz w:val="24"/>
                <w:szCs w:val="24"/>
                <w:lang w:val="es-CO" w:eastAsia="es-CO"/>
              </w:rPr>
              <w:t xml:space="preserve"> que </w:t>
            </w:r>
            <w:r w:rsidRPr="00F004D6">
              <w:rPr>
                <w:rFonts w:ascii="Times New Roman" w:eastAsia="Times New Roman" w:hAnsi="Times New Roman" w:cs="Times New Roman"/>
                <w:sz w:val="24"/>
                <w:szCs w:val="24"/>
                <w:lang w:val="es-CO" w:eastAsia="es-CO"/>
              </w:rPr>
              <w:t xml:space="preserve">busquen y compartan información </w:t>
            </w:r>
            <w:r w:rsidRPr="006120BD">
              <w:rPr>
                <w:rFonts w:ascii="Times New Roman" w:eastAsia="Times New Roman" w:hAnsi="Times New Roman" w:cs="Times New Roman"/>
                <w:sz w:val="24"/>
                <w:szCs w:val="24"/>
                <w:lang w:val="es-CO" w:eastAsia="es-CO"/>
              </w:rPr>
              <w:t xml:space="preserve">sobre </w:t>
            </w:r>
            <w:r w:rsidRPr="00F004D6">
              <w:rPr>
                <w:rFonts w:ascii="Times New Roman" w:eastAsia="Times New Roman" w:hAnsi="Times New Roman" w:cs="Times New Roman"/>
                <w:sz w:val="24"/>
                <w:szCs w:val="24"/>
                <w:lang w:val="es-CO" w:eastAsia="es-CO"/>
              </w:rPr>
              <w:t>los países árabes.</w:t>
            </w:r>
          </w:p>
          <w:p w14:paraId="51068BFA"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Dado que tiende a confundirse </w:t>
            </w:r>
            <w:r w:rsidRPr="006120BD">
              <w:rPr>
                <w:rFonts w:ascii="Times New Roman" w:eastAsia="Times New Roman" w:hAnsi="Times New Roman" w:cs="Times New Roman"/>
                <w:i/>
                <w:iCs/>
                <w:sz w:val="24"/>
                <w:szCs w:val="24"/>
                <w:lang w:val="es-CO" w:eastAsia="es-CO"/>
              </w:rPr>
              <w:t>árabe </w:t>
            </w:r>
            <w:r w:rsidRPr="006120BD">
              <w:rPr>
                <w:rFonts w:ascii="Times New Roman" w:eastAsia="Times New Roman" w:hAnsi="Times New Roman" w:cs="Times New Roman"/>
                <w:sz w:val="24"/>
                <w:szCs w:val="24"/>
                <w:lang w:val="es-CO" w:eastAsia="es-CO"/>
              </w:rPr>
              <w:t>(perteneciente a una etnia originaria de la península de Arabia y que habla la lengua árabe) con</w:t>
            </w:r>
            <w:r w:rsidRPr="00F004D6">
              <w:rPr>
                <w:rFonts w:ascii="Times New Roman" w:eastAsia="Times New Roman" w:hAnsi="Times New Roman" w:cs="Times New Roman"/>
                <w:sz w:val="24"/>
                <w:szCs w:val="24"/>
                <w:lang w:val="es-CO" w:eastAsia="es-CO"/>
              </w:rPr>
              <w:t xml:space="preserve"> </w:t>
            </w:r>
            <w:r w:rsidRPr="006120BD">
              <w:rPr>
                <w:rFonts w:ascii="Times New Roman" w:eastAsia="Times New Roman" w:hAnsi="Times New Roman" w:cs="Times New Roman"/>
                <w:i/>
                <w:iCs/>
                <w:sz w:val="24"/>
                <w:szCs w:val="24"/>
                <w:lang w:val="es-CO" w:eastAsia="es-CO"/>
              </w:rPr>
              <w:t>musulmán </w:t>
            </w:r>
            <w:r w:rsidRPr="006120BD">
              <w:rPr>
                <w:rFonts w:ascii="Times New Roman" w:eastAsia="Times New Roman" w:hAnsi="Times New Roman" w:cs="Times New Roman"/>
                <w:sz w:val="24"/>
                <w:szCs w:val="24"/>
                <w:lang w:val="es-CO" w:eastAsia="es-CO"/>
              </w:rPr>
              <w:t xml:space="preserve">(seguidor de la religión musulmana o islam), </w:t>
            </w:r>
            <w:r w:rsidRPr="00F004D6">
              <w:rPr>
                <w:rFonts w:ascii="Times New Roman" w:eastAsia="Times New Roman" w:hAnsi="Times New Roman" w:cs="Times New Roman"/>
                <w:sz w:val="24"/>
                <w:szCs w:val="24"/>
                <w:lang w:val="es-CO" w:eastAsia="es-CO"/>
              </w:rPr>
              <w:t xml:space="preserve">se propone que se construya un debate mediante el cual se precise </w:t>
            </w:r>
            <w:r w:rsidRPr="006120BD">
              <w:rPr>
                <w:rFonts w:ascii="Times New Roman" w:eastAsia="Times New Roman" w:hAnsi="Times New Roman" w:cs="Times New Roman"/>
                <w:sz w:val="24"/>
                <w:szCs w:val="24"/>
                <w:lang w:val="es-CO" w:eastAsia="es-CO"/>
              </w:rPr>
              <w:t>la diferencia entre ambos términos.</w:t>
            </w:r>
          </w:p>
          <w:p w14:paraId="0334D548"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Recuerd</w:t>
            </w:r>
            <w:r w:rsidRPr="00F004D6">
              <w:rPr>
                <w:rFonts w:ascii="Times New Roman" w:eastAsia="Times New Roman" w:hAnsi="Times New Roman" w:cs="Times New Roman"/>
                <w:sz w:val="24"/>
                <w:szCs w:val="24"/>
                <w:lang w:val="es-CO" w:eastAsia="es-CO"/>
              </w:rPr>
              <w:t>e</w:t>
            </w:r>
            <w:r w:rsidRPr="006120BD">
              <w:rPr>
                <w:rFonts w:ascii="Times New Roman" w:eastAsia="Times New Roman" w:hAnsi="Times New Roman" w:cs="Times New Roman"/>
                <w:sz w:val="24"/>
                <w:szCs w:val="24"/>
                <w:lang w:val="es-CO" w:eastAsia="es-CO"/>
              </w:rPr>
              <w:t xml:space="preserve"> que, aunque la mayoría de árabes son musulmanes, también hay árabes que no lo son. Del mismo modo, en muchos territorios de mayoría musulmana, la mayor parte de la población pertenece a otras etnias no árabes (Irán, Pakistán, Indonesia, etc</w:t>
            </w:r>
            <w:r w:rsidRPr="00F004D6">
              <w:rPr>
                <w:rFonts w:ascii="Times New Roman" w:eastAsia="Times New Roman" w:hAnsi="Times New Roman" w:cs="Times New Roman"/>
                <w:sz w:val="24"/>
                <w:szCs w:val="24"/>
                <w:lang w:val="es-CO" w:eastAsia="es-CO"/>
              </w:rPr>
              <w:t>étera</w:t>
            </w:r>
            <w:r w:rsidRPr="006120BD">
              <w:rPr>
                <w:rFonts w:ascii="Times New Roman" w:eastAsia="Times New Roman" w:hAnsi="Times New Roman" w:cs="Times New Roman"/>
                <w:sz w:val="24"/>
                <w:szCs w:val="24"/>
                <w:lang w:val="es-CO" w:eastAsia="es-CO"/>
              </w:rPr>
              <w:t>).</w:t>
            </w:r>
          </w:p>
          <w:p w14:paraId="1CE6EE5F" w14:textId="77777777" w:rsidR="005E7D55" w:rsidRPr="00F004D6"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También debe tenerse en cuenta que en los países de África del Norte existen importantes sectores de población que no son de origen árabe, sino beréber o amazigh. Estos poseen una lengua y cultura propias, aunque presentan un alto grado de arabización. </w:t>
            </w:r>
          </w:p>
          <w:p w14:paraId="6253635E"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También es clave resaltar que en países musulmanes existen importantes minorías católicas</w:t>
            </w:r>
          </w:p>
          <w:p w14:paraId="3417E81D" w14:textId="77777777" w:rsidR="005E7D55" w:rsidRPr="006120BD" w:rsidRDefault="005E7D55"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Durante la presentación</w:t>
            </w:r>
          </w:p>
          <w:p w14:paraId="143067A5"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Se sugiere </w:t>
            </w:r>
            <w:r w:rsidRPr="006120BD">
              <w:rPr>
                <w:rFonts w:ascii="Times New Roman" w:eastAsia="Times New Roman" w:hAnsi="Times New Roman" w:cs="Times New Roman"/>
                <w:sz w:val="24"/>
                <w:szCs w:val="24"/>
                <w:lang w:val="es-CO" w:eastAsia="es-CO"/>
              </w:rPr>
              <w:t xml:space="preserve">comenzar </w:t>
            </w:r>
            <w:r w:rsidRPr="00F004D6">
              <w:rPr>
                <w:rFonts w:ascii="Times New Roman" w:eastAsia="Times New Roman" w:hAnsi="Times New Roman" w:cs="Times New Roman"/>
                <w:sz w:val="24"/>
                <w:szCs w:val="24"/>
                <w:lang w:val="es-CO" w:eastAsia="es-CO"/>
              </w:rPr>
              <w:t xml:space="preserve">con </w:t>
            </w:r>
            <w:r w:rsidRPr="006120BD">
              <w:rPr>
                <w:rFonts w:ascii="Times New Roman" w:eastAsia="Times New Roman" w:hAnsi="Times New Roman" w:cs="Times New Roman"/>
                <w:sz w:val="24"/>
                <w:szCs w:val="24"/>
                <w:lang w:val="es-CO" w:eastAsia="es-CO"/>
              </w:rPr>
              <w:t>una presentación de los distintos apartados de los que consta la </w:t>
            </w:r>
            <w:r w:rsidRPr="006120BD">
              <w:rPr>
                <w:rFonts w:ascii="Times New Roman" w:eastAsia="Times New Roman" w:hAnsi="Times New Roman" w:cs="Times New Roman"/>
                <w:i/>
                <w:iCs/>
                <w:sz w:val="24"/>
                <w:szCs w:val="24"/>
                <w:lang w:val="es-CO" w:eastAsia="es-CO"/>
              </w:rPr>
              <w:t>webquest</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De tal manera</w:t>
            </w:r>
            <w:r w:rsidRPr="006120BD">
              <w:rPr>
                <w:rFonts w:ascii="Times New Roman" w:eastAsia="Times New Roman" w:hAnsi="Times New Roman" w:cs="Times New Roman"/>
                <w:sz w:val="24"/>
                <w:szCs w:val="24"/>
                <w:lang w:val="es-CO" w:eastAsia="es-CO"/>
              </w:rPr>
              <w:t>, podrá resolver las dudas que puedan tener los alumnos sobre los objetivos del tema de estudio, así como sobre el plan de trabajo propuesto y los aspectos en los que deben centrar su atención.</w:t>
            </w:r>
          </w:p>
          <w:p w14:paraId="2004E6E1"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Una vez hecha la </w:t>
            </w:r>
            <w:r w:rsidRPr="006120BD">
              <w:rPr>
                <w:rFonts w:ascii="Times New Roman" w:eastAsia="Times New Roman" w:hAnsi="Times New Roman" w:cs="Times New Roman"/>
                <w:b/>
                <w:bCs/>
                <w:sz w:val="24"/>
                <w:szCs w:val="24"/>
                <w:lang w:val="es-CO" w:eastAsia="es-CO"/>
              </w:rPr>
              <w:t>Introducción</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s</w:t>
            </w:r>
            <w:r w:rsidRPr="006120BD">
              <w:rPr>
                <w:rFonts w:ascii="Times New Roman" w:eastAsia="Times New Roman" w:hAnsi="Times New Roman" w:cs="Times New Roman"/>
                <w:sz w:val="24"/>
                <w:szCs w:val="24"/>
                <w:lang w:val="es-CO" w:eastAsia="es-CO"/>
              </w:rPr>
              <w:t>e sug</w:t>
            </w:r>
            <w:r w:rsidRPr="00F004D6">
              <w:rPr>
                <w:rFonts w:ascii="Times New Roman" w:eastAsia="Times New Roman" w:hAnsi="Times New Roman" w:cs="Times New Roman"/>
                <w:sz w:val="24"/>
                <w:szCs w:val="24"/>
                <w:lang w:val="es-CO" w:eastAsia="es-CO"/>
              </w:rPr>
              <w:t xml:space="preserve">iere </w:t>
            </w:r>
            <w:r w:rsidRPr="006120BD">
              <w:rPr>
                <w:rFonts w:ascii="Times New Roman" w:eastAsia="Times New Roman" w:hAnsi="Times New Roman" w:cs="Times New Roman"/>
                <w:sz w:val="24"/>
                <w:szCs w:val="24"/>
                <w:lang w:val="es-CO" w:eastAsia="es-CO"/>
              </w:rPr>
              <w:t>coment</w:t>
            </w:r>
            <w:r w:rsidRPr="00F004D6">
              <w:rPr>
                <w:rFonts w:ascii="Times New Roman" w:eastAsia="Times New Roman" w:hAnsi="Times New Roman" w:cs="Times New Roman"/>
                <w:sz w:val="24"/>
                <w:szCs w:val="24"/>
                <w:lang w:val="es-CO" w:eastAsia="es-CO"/>
              </w:rPr>
              <w:t xml:space="preserve">ar </w:t>
            </w:r>
            <w:r w:rsidRPr="006120BD">
              <w:rPr>
                <w:rFonts w:ascii="Times New Roman" w:eastAsia="Times New Roman" w:hAnsi="Times New Roman" w:cs="Times New Roman"/>
                <w:sz w:val="24"/>
                <w:szCs w:val="24"/>
                <w:lang w:val="es-CO" w:eastAsia="es-CO"/>
              </w:rPr>
              <w:t>con l</w:t>
            </w:r>
            <w:r w:rsidRPr="00F004D6">
              <w:rPr>
                <w:rFonts w:ascii="Times New Roman" w:eastAsia="Times New Roman" w:hAnsi="Times New Roman" w:cs="Times New Roman"/>
                <w:sz w:val="24"/>
                <w:szCs w:val="24"/>
                <w:lang w:val="es-CO" w:eastAsia="es-CO"/>
              </w:rPr>
              <w:t xml:space="preserve">os estudiantes </w:t>
            </w:r>
            <w:r w:rsidRPr="006120BD">
              <w:rPr>
                <w:rFonts w:ascii="Times New Roman" w:eastAsia="Times New Roman" w:hAnsi="Times New Roman" w:cs="Times New Roman"/>
                <w:sz w:val="24"/>
                <w:szCs w:val="24"/>
                <w:lang w:val="es-CO" w:eastAsia="es-CO"/>
              </w:rPr>
              <w:t>los términos propuestos en la </w:t>
            </w:r>
            <w:r w:rsidRPr="006120BD">
              <w:rPr>
                <w:rFonts w:ascii="Times New Roman" w:eastAsia="Times New Roman" w:hAnsi="Times New Roman" w:cs="Times New Roman"/>
                <w:b/>
                <w:bCs/>
                <w:sz w:val="24"/>
                <w:szCs w:val="24"/>
                <w:lang w:val="es-CO" w:eastAsia="es-CO"/>
              </w:rPr>
              <w:t>Tarea</w:t>
            </w:r>
            <w:r w:rsidRPr="00F004D6">
              <w:rPr>
                <w:rFonts w:ascii="Times New Roman" w:eastAsia="Times New Roman" w:hAnsi="Times New Roman" w:cs="Times New Roman"/>
                <w:b/>
                <w:bCs/>
                <w:sz w:val="24"/>
                <w:szCs w:val="24"/>
                <w:lang w:val="es-CO" w:eastAsia="es-CO"/>
              </w:rPr>
              <w:t>,</w:t>
            </w:r>
            <w:r w:rsidRPr="006120BD">
              <w:rPr>
                <w:rFonts w:ascii="Times New Roman" w:eastAsia="Times New Roman" w:hAnsi="Times New Roman" w:cs="Times New Roman"/>
                <w:b/>
                <w:bCs/>
                <w:sz w:val="24"/>
                <w:szCs w:val="24"/>
                <w:lang w:val="es-CO" w:eastAsia="es-CO"/>
              </w:rPr>
              <w:t> </w:t>
            </w:r>
            <w:r w:rsidRPr="006120BD">
              <w:rPr>
                <w:rFonts w:ascii="Times New Roman" w:eastAsia="Times New Roman" w:hAnsi="Times New Roman" w:cs="Times New Roman"/>
                <w:sz w:val="24"/>
                <w:szCs w:val="24"/>
                <w:lang w:val="es-CO" w:eastAsia="es-CO"/>
              </w:rPr>
              <w:t xml:space="preserve">para que </w:t>
            </w:r>
            <w:r w:rsidRPr="00F004D6">
              <w:rPr>
                <w:rFonts w:ascii="Times New Roman" w:eastAsia="Times New Roman" w:hAnsi="Times New Roman" w:cs="Times New Roman"/>
                <w:sz w:val="24"/>
                <w:szCs w:val="24"/>
                <w:lang w:val="es-CO" w:eastAsia="es-CO"/>
              </w:rPr>
              <w:t xml:space="preserve">así </w:t>
            </w:r>
            <w:r w:rsidRPr="006120BD">
              <w:rPr>
                <w:rFonts w:ascii="Times New Roman" w:eastAsia="Times New Roman" w:hAnsi="Times New Roman" w:cs="Times New Roman"/>
                <w:sz w:val="24"/>
                <w:szCs w:val="24"/>
                <w:lang w:val="es-CO" w:eastAsia="es-CO"/>
              </w:rPr>
              <w:t>emp</w:t>
            </w:r>
            <w:r w:rsidRPr="00F004D6">
              <w:rPr>
                <w:rFonts w:ascii="Times New Roman" w:eastAsia="Times New Roman" w:hAnsi="Times New Roman" w:cs="Times New Roman"/>
                <w:sz w:val="24"/>
                <w:szCs w:val="24"/>
                <w:lang w:val="es-CO" w:eastAsia="es-CO"/>
              </w:rPr>
              <w:t xml:space="preserve">iecen </w:t>
            </w:r>
            <w:r w:rsidRPr="006120BD">
              <w:rPr>
                <w:rFonts w:ascii="Times New Roman" w:eastAsia="Times New Roman" w:hAnsi="Times New Roman" w:cs="Times New Roman"/>
                <w:sz w:val="24"/>
                <w:szCs w:val="24"/>
                <w:lang w:val="es-CO" w:eastAsia="es-CO"/>
              </w:rPr>
              <w:t>a trabajar de forma autónoma:</w:t>
            </w:r>
          </w:p>
          <w:p w14:paraId="771A1994"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 Formación de </w:t>
            </w:r>
            <w:r w:rsidRPr="00F004D6">
              <w:rPr>
                <w:rFonts w:ascii="Times New Roman" w:eastAsia="Times New Roman" w:hAnsi="Times New Roman" w:cs="Times New Roman"/>
                <w:sz w:val="24"/>
                <w:szCs w:val="24"/>
                <w:lang w:val="es-CO" w:eastAsia="es-CO"/>
              </w:rPr>
              <w:t xml:space="preserve">seis </w:t>
            </w:r>
            <w:r w:rsidRPr="006120BD">
              <w:rPr>
                <w:rFonts w:ascii="Times New Roman" w:eastAsia="Times New Roman" w:hAnsi="Times New Roman" w:cs="Times New Roman"/>
                <w:sz w:val="24"/>
                <w:szCs w:val="24"/>
                <w:lang w:val="es-CO" w:eastAsia="es-CO"/>
              </w:rPr>
              <w:t xml:space="preserve">grupos de trabajo. </w:t>
            </w:r>
          </w:p>
          <w:p w14:paraId="3F544CC9"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Explicación de la tarea que habrá de realizar cada grupo.</w:t>
            </w:r>
          </w:p>
          <w:p w14:paraId="201284FA"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 Descripción de los materiales que deben entregar o presentar. La propuesta incluye un informe por escrito y su defensa ante </w:t>
            </w:r>
            <w:r w:rsidRPr="00F004D6">
              <w:rPr>
                <w:rFonts w:ascii="Times New Roman" w:eastAsia="Times New Roman" w:hAnsi="Times New Roman" w:cs="Times New Roman"/>
                <w:sz w:val="24"/>
                <w:szCs w:val="24"/>
                <w:lang w:val="es-CO" w:eastAsia="es-CO"/>
              </w:rPr>
              <w:t xml:space="preserve">sus compañeros </w:t>
            </w:r>
            <w:r w:rsidRPr="006120BD">
              <w:rPr>
                <w:rFonts w:ascii="Times New Roman" w:eastAsia="Times New Roman" w:hAnsi="Times New Roman" w:cs="Times New Roman"/>
                <w:sz w:val="24"/>
                <w:szCs w:val="24"/>
                <w:lang w:val="es-CO" w:eastAsia="es-CO"/>
              </w:rPr>
              <w:t xml:space="preserve">(se puede acompañar </w:t>
            </w:r>
            <w:r w:rsidRPr="00F004D6">
              <w:rPr>
                <w:rFonts w:ascii="Times New Roman" w:eastAsia="Times New Roman" w:hAnsi="Times New Roman" w:cs="Times New Roman"/>
                <w:sz w:val="24"/>
                <w:szCs w:val="24"/>
                <w:lang w:val="es-CO" w:eastAsia="es-CO"/>
              </w:rPr>
              <w:t xml:space="preserve">con </w:t>
            </w:r>
            <w:r w:rsidRPr="006120BD">
              <w:rPr>
                <w:rFonts w:ascii="Times New Roman" w:eastAsia="Times New Roman" w:hAnsi="Times New Roman" w:cs="Times New Roman"/>
                <w:sz w:val="24"/>
                <w:szCs w:val="24"/>
                <w:lang w:val="es-CO" w:eastAsia="es-CO"/>
              </w:rPr>
              <w:t>una presentación de diapositivas).</w:t>
            </w:r>
          </w:p>
          <w:p w14:paraId="01842904"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Cuando </w:t>
            </w:r>
            <w:r w:rsidRPr="00F004D6">
              <w:rPr>
                <w:rFonts w:ascii="Times New Roman" w:eastAsia="Times New Roman" w:hAnsi="Times New Roman" w:cs="Times New Roman"/>
                <w:sz w:val="24"/>
                <w:szCs w:val="24"/>
                <w:lang w:val="es-CO" w:eastAsia="es-CO"/>
              </w:rPr>
              <w:t xml:space="preserve">llegue </w:t>
            </w:r>
            <w:r w:rsidRPr="006120BD">
              <w:rPr>
                <w:rFonts w:ascii="Times New Roman" w:eastAsia="Times New Roman" w:hAnsi="Times New Roman" w:cs="Times New Roman"/>
                <w:sz w:val="24"/>
                <w:szCs w:val="24"/>
                <w:lang w:val="es-CO" w:eastAsia="es-CO"/>
              </w:rPr>
              <w:t>a</w:t>
            </w:r>
            <w:r w:rsidRPr="00F004D6">
              <w:rPr>
                <w:rFonts w:ascii="Times New Roman" w:eastAsia="Times New Roman" w:hAnsi="Times New Roman" w:cs="Times New Roman"/>
                <w:sz w:val="24"/>
                <w:szCs w:val="24"/>
                <w:lang w:val="es-CO" w:eastAsia="es-CO"/>
              </w:rPr>
              <w:t xml:space="preserve"> </w:t>
            </w:r>
            <w:r w:rsidRPr="006120BD">
              <w:rPr>
                <w:rFonts w:ascii="Times New Roman" w:eastAsia="Times New Roman" w:hAnsi="Times New Roman" w:cs="Times New Roman"/>
                <w:sz w:val="24"/>
                <w:szCs w:val="24"/>
                <w:lang w:val="es-CO" w:eastAsia="es-CO"/>
              </w:rPr>
              <w:t>l</w:t>
            </w:r>
            <w:r w:rsidRPr="00F004D6">
              <w:rPr>
                <w:rFonts w:ascii="Times New Roman" w:eastAsia="Times New Roman" w:hAnsi="Times New Roman" w:cs="Times New Roman"/>
                <w:sz w:val="24"/>
                <w:szCs w:val="24"/>
                <w:lang w:val="es-CO" w:eastAsia="es-CO"/>
              </w:rPr>
              <w:t xml:space="preserve">a pestaña </w:t>
            </w:r>
            <w:r w:rsidRPr="006120BD">
              <w:rPr>
                <w:rFonts w:ascii="Times New Roman" w:eastAsia="Times New Roman" w:hAnsi="Times New Roman" w:cs="Times New Roman"/>
                <w:b/>
                <w:bCs/>
                <w:sz w:val="24"/>
                <w:szCs w:val="24"/>
                <w:lang w:val="es-CO" w:eastAsia="es-CO"/>
              </w:rPr>
              <w:t>Proceso</w:t>
            </w:r>
            <w:r w:rsidRPr="006120BD">
              <w:rPr>
                <w:rFonts w:ascii="Times New Roman" w:eastAsia="Times New Roman" w:hAnsi="Times New Roman" w:cs="Times New Roman"/>
                <w:sz w:val="24"/>
                <w:szCs w:val="24"/>
                <w:lang w:val="es-CO" w:eastAsia="es-CO"/>
              </w:rPr>
              <w:t xml:space="preserve">, puede realizar una breve explicación de la información que los alumnos pueden encontrar en las </w:t>
            </w:r>
            <w:r w:rsidRPr="00F004D6">
              <w:rPr>
                <w:rFonts w:ascii="Times New Roman" w:eastAsia="Times New Roman" w:hAnsi="Times New Roman" w:cs="Times New Roman"/>
                <w:sz w:val="24"/>
                <w:szCs w:val="24"/>
                <w:lang w:val="es-CO" w:eastAsia="es-CO"/>
              </w:rPr>
              <w:t xml:space="preserve">páginas </w:t>
            </w:r>
            <w:r w:rsidRPr="006120BD">
              <w:rPr>
                <w:rFonts w:ascii="Times New Roman" w:eastAsia="Times New Roman" w:hAnsi="Times New Roman" w:cs="Times New Roman"/>
                <w:i/>
                <w:sz w:val="24"/>
                <w:szCs w:val="24"/>
                <w:lang w:val="es-CO" w:eastAsia="es-CO"/>
              </w:rPr>
              <w:t>web</w:t>
            </w:r>
            <w:r w:rsidRPr="006120BD">
              <w:rPr>
                <w:rFonts w:ascii="Times New Roman" w:eastAsia="Times New Roman" w:hAnsi="Times New Roman" w:cs="Times New Roman"/>
                <w:sz w:val="24"/>
                <w:szCs w:val="24"/>
                <w:lang w:val="es-CO" w:eastAsia="es-CO"/>
              </w:rPr>
              <w:t xml:space="preserve"> propuestas. También puede explicitar el modo en que cada </w:t>
            </w:r>
            <w:r w:rsidRPr="00F004D6">
              <w:rPr>
                <w:rFonts w:ascii="Times New Roman" w:eastAsia="Times New Roman" w:hAnsi="Times New Roman" w:cs="Times New Roman"/>
                <w:sz w:val="24"/>
                <w:szCs w:val="24"/>
                <w:lang w:val="es-CO" w:eastAsia="es-CO"/>
              </w:rPr>
              <w:t xml:space="preserve">página web </w:t>
            </w:r>
            <w:r w:rsidRPr="006120BD">
              <w:rPr>
                <w:rFonts w:ascii="Times New Roman" w:eastAsia="Times New Roman" w:hAnsi="Times New Roman" w:cs="Times New Roman"/>
                <w:sz w:val="24"/>
                <w:szCs w:val="24"/>
                <w:lang w:val="es-CO" w:eastAsia="es-CO"/>
              </w:rPr>
              <w:t xml:space="preserve">ayuda a completar el análisis de los aspectos específicos </w:t>
            </w:r>
            <w:r w:rsidRPr="00F004D6">
              <w:rPr>
                <w:rFonts w:ascii="Times New Roman" w:eastAsia="Times New Roman" w:hAnsi="Times New Roman" w:cs="Times New Roman"/>
                <w:sz w:val="24"/>
                <w:szCs w:val="24"/>
                <w:lang w:val="es-CO" w:eastAsia="es-CO"/>
              </w:rPr>
              <w:t xml:space="preserve">objeto de </w:t>
            </w:r>
            <w:r w:rsidRPr="006120BD">
              <w:rPr>
                <w:rFonts w:ascii="Times New Roman" w:eastAsia="Times New Roman" w:hAnsi="Times New Roman" w:cs="Times New Roman"/>
                <w:sz w:val="24"/>
                <w:szCs w:val="24"/>
                <w:lang w:val="es-CO" w:eastAsia="es-CO"/>
              </w:rPr>
              <w:t>an</w:t>
            </w:r>
            <w:r w:rsidRPr="00F004D6">
              <w:rPr>
                <w:rFonts w:ascii="Times New Roman" w:eastAsia="Times New Roman" w:hAnsi="Times New Roman" w:cs="Times New Roman"/>
                <w:sz w:val="24"/>
                <w:szCs w:val="24"/>
                <w:lang w:val="es-CO" w:eastAsia="es-CO"/>
              </w:rPr>
              <w:t>álisis</w:t>
            </w:r>
            <w:r w:rsidRPr="006120BD">
              <w:rPr>
                <w:rFonts w:ascii="Times New Roman" w:eastAsia="Times New Roman" w:hAnsi="Times New Roman" w:cs="Times New Roman"/>
                <w:sz w:val="24"/>
                <w:szCs w:val="24"/>
                <w:lang w:val="es-CO" w:eastAsia="es-CO"/>
              </w:rPr>
              <w:t>.</w:t>
            </w:r>
          </w:p>
          <w:p w14:paraId="462628CA"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R</w:t>
            </w:r>
            <w:r w:rsidRPr="006120BD">
              <w:rPr>
                <w:rFonts w:ascii="Times New Roman" w:eastAsia="Times New Roman" w:hAnsi="Times New Roman" w:cs="Times New Roman"/>
                <w:sz w:val="24"/>
                <w:szCs w:val="24"/>
                <w:lang w:val="es-CO" w:eastAsia="es-CO"/>
              </w:rPr>
              <w:t>ec</w:t>
            </w:r>
            <w:r w:rsidRPr="00F004D6">
              <w:rPr>
                <w:rFonts w:ascii="Times New Roman" w:eastAsia="Times New Roman" w:hAnsi="Times New Roman" w:cs="Times New Roman"/>
                <w:sz w:val="24"/>
                <w:szCs w:val="24"/>
                <w:lang w:val="es-CO" w:eastAsia="es-CO"/>
              </w:rPr>
              <w:t xml:space="preserve">uérdeles </w:t>
            </w:r>
            <w:r w:rsidRPr="006120BD">
              <w:rPr>
                <w:rFonts w:ascii="Times New Roman" w:eastAsia="Times New Roman" w:hAnsi="Times New Roman" w:cs="Times New Roman"/>
                <w:sz w:val="24"/>
                <w:szCs w:val="24"/>
                <w:lang w:val="es-CO" w:eastAsia="es-CO"/>
              </w:rPr>
              <w:t>que a</w:t>
            </w:r>
            <w:r w:rsidRPr="00F004D6">
              <w:rPr>
                <w:rFonts w:ascii="Times New Roman" w:eastAsia="Times New Roman" w:hAnsi="Times New Roman" w:cs="Times New Roman"/>
                <w:sz w:val="24"/>
                <w:szCs w:val="24"/>
                <w:lang w:val="es-CO" w:eastAsia="es-CO"/>
              </w:rPr>
              <w:t xml:space="preserve">l momento de trabajar </w:t>
            </w:r>
            <w:r w:rsidRPr="006120BD">
              <w:rPr>
                <w:rFonts w:ascii="Times New Roman" w:eastAsia="Times New Roman" w:hAnsi="Times New Roman" w:cs="Times New Roman"/>
                <w:sz w:val="24"/>
                <w:szCs w:val="24"/>
                <w:lang w:val="es-CO" w:eastAsia="es-CO"/>
              </w:rPr>
              <w:t xml:space="preserve">deberán tener presente la </w:t>
            </w:r>
            <w:r w:rsidRPr="00F004D6">
              <w:rPr>
                <w:rFonts w:ascii="Times New Roman" w:eastAsia="Times New Roman" w:hAnsi="Times New Roman" w:cs="Times New Roman"/>
                <w:sz w:val="24"/>
                <w:szCs w:val="24"/>
                <w:lang w:val="es-CO" w:eastAsia="es-CO"/>
              </w:rPr>
              <w:t>con</w:t>
            </w:r>
            <w:r w:rsidRPr="006120BD">
              <w:rPr>
                <w:rFonts w:ascii="Times New Roman" w:eastAsia="Times New Roman" w:hAnsi="Times New Roman" w:cs="Times New Roman"/>
                <w:sz w:val="24"/>
                <w:szCs w:val="24"/>
                <w:lang w:val="es-CO" w:eastAsia="es-CO"/>
              </w:rPr>
              <w:t>fiabilidad de las fuentes consultadas, la correcta selección y organización de la información y la claridad y concisión de sus conclusiones.</w:t>
            </w:r>
          </w:p>
          <w:p w14:paraId="40F798E9"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El tiempo estimado para la realización de esta </w:t>
            </w:r>
            <w:r w:rsidRPr="006120BD">
              <w:rPr>
                <w:rFonts w:ascii="Times New Roman" w:eastAsia="Times New Roman" w:hAnsi="Times New Roman" w:cs="Times New Roman"/>
                <w:i/>
                <w:iCs/>
                <w:sz w:val="24"/>
                <w:szCs w:val="24"/>
                <w:lang w:val="es-CO" w:eastAsia="es-CO"/>
              </w:rPr>
              <w:t>webquest </w:t>
            </w:r>
            <w:r w:rsidRPr="006120BD">
              <w:rPr>
                <w:rFonts w:ascii="Times New Roman" w:eastAsia="Times New Roman" w:hAnsi="Times New Roman" w:cs="Times New Roman"/>
                <w:sz w:val="24"/>
                <w:szCs w:val="24"/>
                <w:lang w:val="es-CO" w:eastAsia="es-CO"/>
              </w:rPr>
              <w:t>es de dos sesiones en el aula: una para orienta</w:t>
            </w:r>
            <w:r w:rsidRPr="00F004D6">
              <w:rPr>
                <w:rFonts w:ascii="Times New Roman" w:eastAsia="Times New Roman" w:hAnsi="Times New Roman" w:cs="Times New Roman"/>
                <w:sz w:val="24"/>
                <w:szCs w:val="24"/>
                <w:lang w:val="es-CO" w:eastAsia="es-CO"/>
              </w:rPr>
              <w:t xml:space="preserve">rlos </w:t>
            </w:r>
            <w:r w:rsidRPr="006120BD">
              <w:rPr>
                <w:rFonts w:ascii="Times New Roman" w:eastAsia="Times New Roman" w:hAnsi="Times New Roman" w:cs="Times New Roman"/>
                <w:sz w:val="24"/>
                <w:szCs w:val="24"/>
                <w:lang w:val="es-CO" w:eastAsia="es-CO"/>
              </w:rPr>
              <w:t xml:space="preserve">y otra para realizar la exposición de las conclusiones de los distintos grupos. Los </w:t>
            </w:r>
            <w:r w:rsidRPr="00F004D6">
              <w:rPr>
                <w:rFonts w:ascii="Times New Roman" w:eastAsia="Times New Roman" w:hAnsi="Times New Roman" w:cs="Times New Roman"/>
                <w:sz w:val="24"/>
                <w:szCs w:val="24"/>
                <w:lang w:val="es-CO" w:eastAsia="es-CO"/>
              </w:rPr>
              <w:t xml:space="preserve">estudiantes </w:t>
            </w:r>
            <w:r w:rsidRPr="006120BD">
              <w:rPr>
                <w:rFonts w:ascii="Times New Roman" w:eastAsia="Times New Roman" w:hAnsi="Times New Roman" w:cs="Times New Roman"/>
                <w:sz w:val="24"/>
                <w:szCs w:val="24"/>
                <w:lang w:val="es-CO" w:eastAsia="es-CO"/>
              </w:rPr>
              <w:t xml:space="preserve">tendrán una semana para preparar </w:t>
            </w:r>
            <w:r w:rsidRPr="00F004D6">
              <w:rPr>
                <w:rFonts w:ascii="Times New Roman" w:eastAsia="Times New Roman" w:hAnsi="Times New Roman" w:cs="Times New Roman"/>
                <w:sz w:val="24"/>
                <w:szCs w:val="24"/>
                <w:lang w:val="es-CO" w:eastAsia="es-CO"/>
              </w:rPr>
              <w:t xml:space="preserve">en casa </w:t>
            </w:r>
            <w:r w:rsidRPr="006120BD">
              <w:rPr>
                <w:rFonts w:ascii="Times New Roman" w:eastAsia="Times New Roman" w:hAnsi="Times New Roman" w:cs="Times New Roman"/>
                <w:sz w:val="24"/>
                <w:szCs w:val="24"/>
                <w:lang w:val="es-CO" w:eastAsia="es-CO"/>
              </w:rPr>
              <w:t xml:space="preserve">la tarea asignada </w:t>
            </w:r>
          </w:p>
          <w:p w14:paraId="75B20B8B"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criterios propuestos para </w:t>
            </w:r>
            <w:r w:rsidRPr="006120BD">
              <w:rPr>
                <w:rFonts w:ascii="Times New Roman" w:eastAsia="Times New Roman" w:hAnsi="Times New Roman" w:cs="Times New Roman"/>
                <w:sz w:val="24"/>
                <w:szCs w:val="24"/>
                <w:lang w:val="es-CO" w:eastAsia="es-CO"/>
              </w:rPr>
              <w:t>evaluar la </w:t>
            </w:r>
            <w:r w:rsidRPr="006120BD">
              <w:rPr>
                <w:rFonts w:ascii="Times New Roman" w:eastAsia="Times New Roman" w:hAnsi="Times New Roman" w:cs="Times New Roman"/>
                <w:i/>
                <w:iCs/>
                <w:sz w:val="24"/>
                <w:szCs w:val="24"/>
                <w:lang w:val="es-CO" w:eastAsia="es-CO"/>
              </w:rPr>
              <w:t>webquest </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son</w:t>
            </w:r>
            <w:r w:rsidRPr="006120BD">
              <w:rPr>
                <w:rFonts w:ascii="Times New Roman" w:eastAsia="Times New Roman" w:hAnsi="Times New Roman" w:cs="Times New Roman"/>
                <w:sz w:val="24"/>
                <w:szCs w:val="24"/>
                <w:lang w:val="es-CO" w:eastAsia="es-CO"/>
              </w:rPr>
              <w:t>:</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104"/>
              <w:gridCol w:w="630"/>
              <w:gridCol w:w="630"/>
              <w:gridCol w:w="630"/>
              <w:gridCol w:w="630"/>
              <w:gridCol w:w="570"/>
            </w:tblGrid>
            <w:tr w:rsidR="005E7D55" w:rsidRPr="00F004D6" w14:paraId="4029301A"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71B8B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CRITERIOS/VALORACIÓN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C87A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1     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9E2A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2     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48D6F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C9C3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4     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B126C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5  </w:t>
                  </w:r>
                  <w:r w:rsidRPr="006120BD">
                    <w:rPr>
                      <w:rFonts w:ascii="Times New Roman" w:eastAsia="Times New Roman" w:hAnsi="Times New Roman" w:cs="Times New Roman"/>
                      <w:b/>
                      <w:bCs/>
                      <w:lang w:val="es-CO" w:eastAsia="es-CO"/>
                    </w:rPr>
                    <w:t>  </w:t>
                  </w:r>
                </w:p>
              </w:tc>
            </w:tr>
            <w:tr w:rsidR="005E7D55" w:rsidRPr="00F004D6" w14:paraId="379D1079"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73BE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Contenido de la presentación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30BF7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2E0FD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21D21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859E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163FD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01AB896"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8DD04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Nivel de conocimiento e identificación de los contenidos principales: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7C9B0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D53FD7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3062C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93E6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EB1F3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6F833B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C282057"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Adecuación de los contenidos a los objetivos propuestos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6D9F3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82EE1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F560D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F9018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F79AB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808572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E4619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Redacción del texto: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800E6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B67D7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F8CA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82280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466E7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33FF65E2"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03FBC9"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Corrección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F239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651BF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EEB0D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0307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3D695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A621385"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F44DD0"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Estructura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5A260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7222A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926E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6670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EB3BC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A431D48"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3AC4F"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Aportaciones propias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46281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7DE36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8AFFA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7F6E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B88E9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0E0F516"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C7389C"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Terminología utilizada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D3904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52412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99E40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CD0A1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8639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1EB01BE4"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4268"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Calidad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B5B7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082D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89B06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404D6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E581C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C761162"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2AAB94"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esquematización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53DF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B1A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6597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32D3E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F7AB5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39943DC"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85CD85"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Otros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2A36E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889EE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5924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08E3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F3DF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FE1BA5E"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CD36E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Diseño de la presentación de diapositivas: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C0DA1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AB25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1795B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D80BB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462AB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9356894"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B7AD13"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Orden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76E5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6D1FC6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0CC65E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6E96D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9D0E2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19B0DDA"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9D142"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Claridad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DD7C2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0162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8F519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9E78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74A99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F648DA3"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6F31AC"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contenido visual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D1664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DA6F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20BC85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10C32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1BDF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048154D9"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A96D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Uso de distintos lenguajes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995A7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FA4E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D6E5F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406A8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4483C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41D6407"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0C898"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creatividad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3C5F2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1B901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74C22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48A07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41CB3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0643EAA9"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934E1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Exposición oral: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27916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0246C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328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2008E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0238A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69BC9B4"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8E0B44"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expresión ante los compañeros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53208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4639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E662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E3055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0ECD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ED69D1C"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95DC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Capacidad de trabajo cooperativo: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27BA8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2AFA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DD92A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4F27C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B57F0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9646178"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56212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Respuesta a los roles o funciones dentro del grupo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4290E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BD256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50276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04452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CCA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B921172"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FC186E"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participación de cada miembro en el proceso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1F3A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2D104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8D65F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D51D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A972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28E16C9"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B3FB5D"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Grado de integración de todo el equipo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BED41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FDA22E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A07D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8C33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AB1D4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D74EC5D"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0D047F"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Conocimiento en el uso de las herramientas colaborativas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250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7613B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DEF2E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8595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28208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301D1690"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9CA40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Valoración de otros aspectos: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4E285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6F66F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CE73F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2A6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41D8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7227DA4"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F7625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Ampliación de información relacionada con los objetivos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8462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BB4F0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D2B3F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E624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1CC79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1365376"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3AF1FF"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Propuestas de múltiples perspectivas desde las que abordar el tema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2690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63FD8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01C3A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BC1D4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BB584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182DF2FB" w14:textId="77777777" w:rsidTr="0077633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2CD47F"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análisis crítico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E0E51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C0FB0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BB9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BD06C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BA612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bl>
          <w:p w14:paraId="35CF4A8C"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6C6B9BA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773F116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98AD3F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Título: La Primavera árabe </w:t>
            </w:r>
          </w:p>
          <w:p w14:paraId="6DF26BD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820116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w:t>
            </w:r>
            <w:r w:rsidRPr="00F004D6">
              <w:rPr>
                <w:rFonts w:ascii="Times New Roman" w:hAnsi="Times New Roman" w:cs="Times New Roman"/>
                <w:i/>
                <w:color w:val="000000"/>
                <w:sz w:val="24"/>
                <w:szCs w:val="24"/>
              </w:rPr>
              <w:t>Webquest</w:t>
            </w:r>
            <w:r w:rsidRPr="00F004D6">
              <w:rPr>
                <w:rFonts w:ascii="Times New Roman" w:hAnsi="Times New Roman" w:cs="Times New Roman"/>
                <w:color w:val="000000"/>
                <w:sz w:val="24"/>
                <w:szCs w:val="24"/>
              </w:rPr>
              <w:t xml:space="preserve"> sobre las revoluciones que estallaron en África del Norte y Próximo Oriente a finales de 2010</w:t>
            </w:r>
          </w:p>
          <w:p w14:paraId="5147ED9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F727F8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7693A81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revueltas en el mundo árabe</w:t>
            </w:r>
          </w:p>
          <w:p w14:paraId="19A5A90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los años 2010 y 2011, en un contexto global de crisis económica, en diversos países de África del Norte y Próximo Oriente se produjo una serie de revueltas y protestas populares que fueron denominadas Primavera árabe por los medios de comunicación.</w:t>
            </w:r>
          </w:p>
          <w:p w14:paraId="0352E78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E8932C3"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diciembre de 2010, un joven tunecino acuciado por las deudas se suicidó prendiéndose fuego, hecho que se ha considerado el desencadenante de las primeras protestas en Túnez. Una oleada de manifestaciones, protestas y ataques a sedes oficiales culminó con la caída del régimen.</w:t>
            </w:r>
          </w:p>
          <w:p w14:paraId="106D1AF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4B04215"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oleada de protestas no tardó en extenderse a otros países islámicos, como Argelia, Egipto (se saldaron con la caída del gobierno), Yemen (los enfrentamientos entre defensores y opositores del gobierno alcanzaron altas cotas de violencia), Siria (con miles de víctimas mortales por la represión del régimen) o Libia (las tensiones desembocaron en una guerra civil que provocó un cambio de régimen político).</w:t>
            </w:r>
          </w:p>
          <w:p w14:paraId="38E3FCF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D6D5C31"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Los motivos que llevaron a las poblaciones de estos países a la revuelta son diversos. Destacan:</w:t>
            </w:r>
          </w:p>
          <w:p w14:paraId="077674F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6719479"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Altos niveles de desempleo, sobre todo entre los jóvenes, en ocasiones bien formados, pero sin perspectivas de futuro.</w:t>
            </w:r>
          </w:p>
          <w:p w14:paraId="2E59CC0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5F451B3"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Regímenes políticos autoritarios y corruptos.</w:t>
            </w:r>
          </w:p>
          <w:p w14:paraId="48EF2C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A806BA3"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Encarecimiento de los precios, en especial de los productos de primera necesidad.</w:t>
            </w:r>
          </w:p>
          <w:p w14:paraId="4BAE196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10EE9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mayoría de los manifestantes eran jóvenes que utilizaron Internet y las redes sociales para organizar y convocar las movilizaciones. Reclamaban una democratización de los regímenes que gobernaban sus países y una mejora de las condiciones de vida (empleo, estabilidad de los precios, etc.).</w:t>
            </w:r>
          </w:p>
          <w:p w14:paraId="319EDC5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677F79B"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Si quieres saber más sobre la Primavera árabe, te proponemos la lectura de algunos materiales publicados en Internet:</w:t>
            </w:r>
          </w:p>
          <w:p w14:paraId="3362D4C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894CC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Revuelta en el mundo árabe, en El Mundo </w:t>
            </w:r>
            <w:hyperlink r:id="rId60"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3B53458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49E768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El año de las revueltas, en El País </w:t>
            </w:r>
            <w:hyperlink r:id="rId61"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4E36CF6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7BF3D2B"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“Cinco causas de la insurrección árabe”, en Le Monde Diplomatique </w:t>
            </w:r>
            <w:hyperlink r:id="rId62"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6E9A6E8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58F8EC2"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“El viento de la Primavera árabe”, en Webislam </w:t>
            </w:r>
            <w:hyperlink r:id="rId63"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5F646E3C"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AE5D1C2"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“¿Primavera árabe?”, en Letras Libres </w:t>
            </w:r>
            <w:hyperlink r:id="rId64"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4DACD0C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9D218D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Revueltas en el mundo árabe, en RTVE </w:t>
            </w:r>
            <w:hyperlink r:id="rId65"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0C0FD2F0" w14:textId="77777777" w:rsidR="005E7D55" w:rsidRPr="00F004D6" w:rsidRDefault="005E7D55" w:rsidP="00C95BF4">
            <w:pPr>
              <w:spacing w:line="276" w:lineRule="auto"/>
              <w:jc w:val="both"/>
              <w:rPr>
                <w:rFonts w:ascii="Times New Roman" w:hAnsi="Times New Roman" w:cs="Times New Roman"/>
                <w:color w:val="000000"/>
                <w:sz w:val="24"/>
                <w:szCs w:val="24"/>
              </w:rPr>
            </w:pPr>
          </w:p>
        </w:tc>
      </w:tr>
    </w:tbl>
    <w:p w14:paraId="0CE448A3" w14:textId="77777777" w:rsidR="005E7D55" w:rsidRDefault="005E7D55" w:rsidP="00C95BF4">
      <w:pPr>
        <w:spacing w:after="0" w:line="276" w:lineRule="auto"/>
        <w:jc w:val="both"/>
        <w:rPr>
          <w:rFonts w:ascii="Times New Roman" w:hAnsi="Times New Roman" w:cs="Times New Roman"/>
          <w:highlight w:val="yellow"/>
        </w:rPr>
      </w:pPr>
    </w:p>
    <w:p w14:paraId="205D2BAE" w14:textId="77777777" w:rsidR="005E7D55" w:rsidRDefault="005E7D55" w:rsidP="00C95BF4">
      <w:pPr>
        <w:spacing w:after="0" w:line="276" w:lineRule="auto"/>
        <w:jc w:val="both"/>
        <w:rPr>
          <w:rFonts w:ascii="Times New Roman" w:hAnsi="Times New Roman" w:cs="Times New Roman"/>
          <w:highlight w:val="yellow"/>
        </w:rPr>
      </w:pPr>
    </w:p>
    <w:p w14:paraId="31616FBA" w14:textId="77777777" w:rsidR="005E7D55" w:rsidRPr="000846F3" w:rsidRDefault="005E7D55" w:rsidP="00C95BF4">
      <w:pPr>
        <w:spacing w:after="0" w:line="276" w:lineRule="auto"/>
        <w:jc w:val="both"/>
        <w:rPr>
          <w:rFonts w:ascii="Times New Roman" w:hAnsi="Times New Roman" w:cs="Times New Roman"/>
          <w:highlight w:val="yellow"/>
        </w:rPr>
      </w:pPr>
    </w:p>
    <w:p w14:paraId="2953A47D" w14:textId="6998FD26"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8</w:t>
      </w:r>
      <w:r w:rsidR="00EC3D88" w:rsidRPr="000846F3">
        <w:rPr>
          <w:rFonts w:ascii="Times New Roman" w:hAnsi="Times New Roman" w:cs="Times New Roman"/>
          <w:b/>
        </w:rPr>
        <w:t xml:space="preserve"> El programa nuclear iraní</w:t>
      </w:r>
    </w:p>
    <w:p w14:paraId="0222D959" w14:textId="77777777" w:rsidR="00695659" w:rsidRDefault="00695659" w:rsidP="00C95BF4">
      <w:pPr>
        <w:spacing w:after="0" w:line="276" w:lineRule="auto"/>
        <w:jc w:val="both"/>
        <w:rPr>
          <w:rFonts w:ascii="Times New Roman" w:hAnsi="Times New Roman" w:cs="Times New Roman"/>
        </w:rPr>
      </w:pPr>
    </w:p>
    <w:p w14:paraId="7C5DEA3D" w14:textId="18377DA9" w:rsidR="005B2EC8" w:rsidRDefault="00CE1FAB" w:rsidP="00C95BF4">
      <w:pPr>
        <w:spacing w:after="0" w:line="276" w:lineRule="auto"/>
        <w:jc w:val="both"/>
        <w:rPr>
          <w:rFonts w:ascii="Times New Roman" w:hAnsi="Times New Roman" w:cs="Times New Roman"/>
        </w:rPr>
      </w:pPr>
      <w:r>
        <w:rPr>
          <w:rFonts w:ascii="Times New Roman" w:hAnsi="Times New Roman" w:cs="Times New Roman"/>
        </w:rPr>
        <w:t>El denominado “p</w:t>
      </w:r>
      <w:r w:rsidR="00695659" w:rsidRPr="00695659">
        <w:rPr>
          <w:rFonts w:ascii="Times New Roman" w:hAnsi="Times New Roman" w:cs="Times New Roman"/>
        </w:rPr>
        <w:t xml:space="preserve">rograma nuclear </w:t>
      </w:r>
      <w:r w:rsidR="00695659">
        <w:rPr>
          <w:rFonts w:ascii="Times New Roman" w:hAnsi="Times New Roman" w:cs="Times New Roman"/>
        </w:rPr>
        <w:t>ir</w:t>
      </w:r>
      <w:r>
        <w:rPr>
          <w:rFonts w:ascii="Times New Roman" w:hAnsi="Times New Roman" w:cs="Times New Roman"/>
        </w:rPr>
        <w:t>a</w:t>
      </w:r>
      <w:r w:rsidR="00695659">
        <w:rPr>
          <w:rFonts w:ascii="Times New Roman" w:hAnsi="Times New Roman" w:cs="Times New Roman"/>
        </w:rPr>
        <w:t>ní</w:t>
      </w:r>
      <w:r>
        <w:rPr>
          <w:rFonts w:ascii="Times New Roman" w:hAnsi="Times New Roman" w:cs="Times New Roman"/>
        </w:rPr>
        <w:t xml:space="preserve">” </w:t>
      </w:r>
      <w:r w:rsidR="005B2EC8">
        <w:rPr>
          <w:rFonts w:ascii="Times New Roman" w:hAnsi="Times New Roman" w:cs="Times New Roman"/>
        </w:rPr>
        <w:t xml:space="preserve">involucra una serie de factores que lo convierten en uno de los principales puntos de tensión entre los grandes actores geopolíticos de la región. Según cómo se desarrollen los hechos en este escenario, podría verse transformado sustancialmente </w:t>
      </w:r>
      <w:r w:rsidR="005B2EC8" w:rsidRPr="005B2EC8">
        <w:rPr>
          <w:rFonts w:ascii="Times New Roman" w:hAnsi="Times New Roman" w:cs="Times New Roman"/>
        </w:rPr>
        <w:t>el</w:t>
      </w:r>
      <w:r w:rsidR="005B2EC8">
        <w:rPr>
          <w:rFonts w:ascii="Times New Roman" w:hAnsi="Times New Roman" w:cs="Times New Roman"/>
        </w:rPr>
        <w:t xml:space="preserve"> </w:t>
      </w:r>
      <w:r w:rsidR="005B2EC8" w:rsidRPr="00721BB7">
        <w:rPr>
          <w:rFonts w:ascii="Times New Roman" w:hAnsi="Times New Roman" w:cs="Times New Roman"/>
          <w:b/>
          <w:i/>
        </w:rPr>
        <w:t>status quo</w:t>
      </w:r>
      <w:r w:rsidR="005B2EC8">
        <w:rPr>
          <w:rFonts w:ascii="Times New Roman" w:hAnsi="Times New Roman" w:cs="Times New Roman"/>
        </w:rPr>
        <w:t xml:space="preserve"> regional</w:t>
      </w:r>
      <w:r w:rsidR="005D3A9B">
        <w:rPr>
          <w:rFonts w:ascii="Times New Roman" w:hAnsi="Times New Roman" w:cs="Times New Roman"/>
        </w:rPr>
        <w:t xml:space="preserve"> [</w:t>
      </w:r>
      <w:hyperlink r:id="rId66"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5B2EC8">
        <w:rPr>
          <w:rFonts w:ascii="Times New Roman" w:hAnsi="Times New Roman" w:cs="Times New Roman"/>
        </w:rPr>
        <w:t xml:space="preserve">. </w:t>
      </w:r>
    </w:p>
    <w:p w14:paraId="12661F7A" w14:textId="77777777" w:rsidR="00E83118" w:rsidRDefault="00E8311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62C050BE" w14:textId="77777777" w:rsidTr="005A2B85">
        <w:tc>
          <w:tcPr>
            <w:tcW w:w="8978" w:type="dxa"/>
            <w:gridSpan w:val="2"/>
            <w:shd w:val="clear" w:color="auto" w:fill="000000" w:themeFill="text1"/>
          </w:tcPr>
          <w:p w14:paraId="74F47F30"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3C012227" w14:textId="77777777" w:rsidTr="005A2B85">
        <w:tc>
          <w:tcPr>
            <w:tcW w:w="2518" w:type="dxa"/>
          </w:tcPr>
          <w:p w14:paraId="06E6700E"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1657332" w14:textId="1B63D369" w:rsidR="00721BB7" w:rsidRPr="000846F3" w:rsidRDefault="00721BB7" w:rsidP="00C95BF4">
            <w:pPr>
              <w:spacing w:line="276" w:lineRule="auto"/>
              <w:jc w:val="both"/>
              <w:rPr>
                <w:rFonts w:ascii="Times New Roman" w:hAnsi="Times New Roman" w:cs="Times New Roman"/>
                <w:b/>
                <w:sz w:val="24"/>
                <w:szCs w:val="24"/>
              </w:rPr>
            </w:pPr>
            <w:r>
              <w:rPr>
                <w:rFonts w:ascii="Times New Roman" w:hAnsi="Times New Roman" w:cs="Times New Roman"/>
              </w:rPr>
              <w:t>Irán posee el 40% de los recursos petroleros y de gas de Oriente Medio y es el cuarto productor mundial del crudo. También es la capital espiritual de los musulmanes chiitas, quienes tienen un conflicto histórico con los sunnitas. Asimismo</w:t>
            </w:r>
            <w:r w:rsidR="001C623B">
              <w:rPr>
                <w:rFonts w:ascii="Times New Roman" w:hAnsi="Times New Roman" w:cs="Times New Roman"/>
              </w:rPr>
              <w:t>, Irán</w:t>
            </w:r>
            <w:r>
              <w:rPr>
                <w:rFonts w:ascii="Times New Roman" w:hAnsi="Times New Roman" w:cs="Times New Roman"/>
              </w:rPr>
              <w:t xml:space="preserve"> controla </w:t>
            </w:r>
            <w:r w:rsidRPr="005E447A">
              <w:rPr>
                <w:rFonts w:ascii="Times New Roman" w:hAnsi="Times New Roman" w:cs="Times New Roman"/>
              </w:rPr>
              <w:t>el Estrecho de Ormuz</w:t>
            </w:r>
            <w:r>
              <w:rPr>
                <w:rFonts w:ascii="Times New Roman" w:hAnsi="Times New Roman" w:cs="Times New Roman"/>
              </w:rPr>
              <w:t>, e</w:t>
            </w:r>
            <w:r w:rsidRPr="00433C88">
              <w:rPr>
                <w:rFonts w:ascii="Times New Roman" w:hAnsi="Times New Roman" w:cs="Times New Roman"/>
              </w:rPr>
              <w:t>l cual es el camino de entrada y salida hacia el Golfo Pérsico por donde transita la mitad del come</w:t>
            </w:r>
            <w:r w:rsidR="001C623B">
              <w:rPr>
                <w:rFonts w:ascii="Times New Roman" w:hAnsi="Times New Roman" w:cs="Times New Roman"/>
              </w:rPr>
              <w:t>rcio mundial de hidrocarburos.</w:t>
            </w:r>
          </w:p>
        </w:tc>
      </w:tr>
    </w:tbl>
    <w:p w14:paraId="7CF2D56D" w14:textId="77777777" w:rsidR="00433C88" w:rsidRDefault="00433C88" w:rsidP="00C95BF4">
      <w:pPr>
        <w:spacing w:after="0" w:line="276" w:lineRule="auto"/>
        <w:jc w:val="both"/>
        <w:rPr>
          <w:rFonts w:ascii="Times New Roman" w:hAnsi="Times New Roman" w:cs="Times New Roman"/>
        </w:rPr>
      </w:pPr>
    </w:p>
    <w:p w14:paraId="1C1C6B11" w14:textId="09AE5575" w:rsidR="00433C88"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El programa consiste </w:t>
      </w:r>
      <w:r w:rsidR="00C96F4A" w:rsidRPr="00C96F4A">
        <w:rPr>
          <w:rFonts w:ascii="Times New Roman" w:hAnsi="Times New Roman" w:cs="Times New Roman"/>
        </w:rPr>
        <w:t xml:space="preserve">en </w:t>
      </w:r>
      <w:r w:rsidR="00D96B3B" w:rsidRPr="00D96B3B">
        <w:rPr>
          <w:rFonts w:ascii="Times New Roman" w:hAnsi="Times New Roman" w:cs="Times New Roman"/>
        </w:rPr>
        <w:t>laboratorios de investigación, una mina de uranio, un reactor nuclear, y algunas instalaciones de procesamiento de uranio que incluyen una planta de enriquecimiento</w:t>
      </w:r>
      <w:r w:rsidR="00D96B3B">
        <w:rPr>
          <w:rFonts w:ascii="Times New Roman" w:hAnsi="Times New Roman" w:cs="Times New Roman"/>
        </w:rPr>
        <w:t xml:space="preserve"> y la elaboración de agua pesada</w:t>
      </w:r>
      <w:r w:rsidR="00273B9D">
        <w:rPr>
          <w:rFonts w:ascii="Times New Roman" w:hAnsi="Times New Roman" w:cs="Times New Roman"/>
        </w:rPr>
        <w:t>.</w:t>
      </w:r>
    </w:p>
    <w:p w14:paraId="6A600CF5" w14:textId="77777777" w:rsidR="005B2EC8" w:rsidRDefault="005B2EC8" w:rsidP="00C95BF4">
      <w:pPr>
        <w:spacing w:after="0" w:line="276" w:lineRule="auto"/>
        <w:jc w:val="both"/>
        <w:rPr>
          <w:rFonts w:ascii="Times New Roman" w:hAnsi="Times New Roman" w:cs="Times New Roman"/>
        </w:rPr>
      </w:pPr>
    </w:p>
    <w:p w14:paraId="715D1770" w14:textId="4D378DA6" w:rsidR="001B2D3D"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El bloque liderado por </w:t>
      </w:r>
      <w:r w:rsidR="001C623B">
        <w:rPr>
          <w:rFonts w:ascii="Times New Roman" w:hAnsi="Times New Roman" w:cs="Times New Roman"/>
        </w:rPr>
        <w:t>Estados Unidos e Israel</w:t>
      </w:r>
      <w:r w:rsidRPr="005E447A">
        <w:rPr>
          <w:rFonts w:ascii="Times New Roman" w:hAnsi="Times New Roman" w:cs="Times New Roman"/>
        </w:rPr>
        <w:t xml:space="preserve"> argumenta que Irán </w:t>
      </w:r>
      <w:r>
        <w:rPr>
          <w:rFonts w:ascii="Times New Roman" w:hAnsi="Times New Roman" w:cs="Times New Roman"/>
        </w:rPr>
        <w:t xml:space="preserve">pretende construir </w:t>
      </w:r>
      <w:r w:rsidRPr="005E447A">
        <w:rPr>
          <w:rFonts w:ascii="Times New Roman" w:hAnsi="Times New Roman" w:cs="Times New Roman"/>
        </w:rPr>
        <w:t>armas nucleares</w:t>
      </w:r>
      <w:r>
        <w:rPr>
          <w:rFonts w:ascii="Times New Roman" w:hAnsi="Times New Roman" w:cs="Times New Roman"/>
        </w:rPr>
        <w:t xml:space="preserve">. Sospechan </w:t>
      </w:r>
      <w:r w:rsidRPr="00684B28">
        <w:rPr>
          <w:rFonts w:ascii="Times New Roman" w:hAnsi="Times New Roman" w:cs="Times New Roman"/>
        </w:rPr>
        <w:t>que Irán encubr</w:t>
      </w:r>
      <w:r>
        <w:rPr>
          <w:rFonts w:ascii="Times New Roman" w:hAnsi="Times New Roman" w:cs="Times New Roman"/>
        </w:rPr>
        <w:t xml:space="preserve">e </w:t>
      </w:r>
      <w:r w:rsidRPr="00684B28">
        <w:rPr>
          <w:rFonts w:ascii="Times New Roman" w:hAnsi="Times New Roman" w:cs="Times New Roman"/>
        </w:rPr>
        <w:t xml:space="preserve">la fabricación de armas nucleares </w:t>
      </w:r>
      <w:r>
        <w:rPr>
          <w:rFonts w:ascii="Times New Roman" w:hAnsi="Times New Roman" w:cs="Times New Roman"/>
        </w:rPr>
        <w:t>tras el programa de desarrollo de energía atómica.</w:t>
      </w:r>
    </w:p>
    <w:p w14:paraId="437E0DB3" w14:textId="77777777" w:rsidR="001B2D3D" w:rsidRDefault="001B2D3D" w:rsidP="00C95BF4">
      <w:pPr>
        <w:spacing w:after="0" w:line="276" w:lineRule="auto"/>
        <w:jc w:val="both"/>
        <w:rPr>
          <w:rFonts w:ascii="Times New Roman" w:hAnsi="Times New Roman" w:cs="Times New Roman"/>
        </w:rPr>
      </w:pPr>
    </w:p>
    <w:p w14:paraId="0C95AD6E" w14:textId="6AD424AF" w:rsidR="001B2D3D"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Irán </w:t>
      </w:r>
      <w:r w:rsidRPr="00684B28">
        <w:rPr>
          <w:rFonts w:ascii="Times New Roman" w:hAnsi="Times New Roman" w:cs="Times New Roman"/>
        </w:rPr>
        <w:t xml:space="preserve">rechaza </w:t>
      </w:r>
      <w:r>
        <w:rPr>
          <w:rFonts w:ascii="Times New Roman" w:hAnsi="Times New Roman" w:cs="Times New Roman"/>
        </w:rPr>
        <w:t xml:space="preserve">las </w:t>
      </w:r>
      <w:r w:rsidRPr="00684B28">
        <w:rPr>
          <w:rFonts w:ascii="Times New Roman" w:hAnsi="Times New Roman" w:cs="Times New Roman"/>
        </w:rPr>
        <w:t>acusaciones y defiende los fines pacíficos de su programa</w:t>
      </w:r>
      <w:r w:rsidR="001B2D3D">
        <w:rPr>
          <w:rFonts w:ascii="Times New Roman" w:hAnsi="Times New Roman" w:cs="Times New Roman"/>
        </w:rPr>
        <w:t xml:space="preserve"> para desarrollar </w:t>
      </w:r>
      <w:r w:rsidR="001B2D3D" w:rsidRPr="001B2D3D">
        <w:rPr>
          <w:rFonts w:ascii="Times New Roman" w:hAnsi="Times New Roman" w:cs="Times New Roman"/>
        </w:rPr>
        <w:t>la capacidad de generar energía nuclear</w:t>
      </w:r>
      <w:r w:rsidR="001B2D3D">
        <w:rPr>
          <w:rFonts w:ascii="Times New Roman" w:hAnsi="Times New Roman" w:cs="Times New Roman"/>
        </w:rPr>
        <w:t>.</w:t>
      </w:r>
      <w:r w:rsidR="001B2D3D" w:rsidRPr="001B2D3D">
        <w:rPr>
          <w:rFonts w:ascii="Times New Roman" w:hAnsi="Times New Roman" w:cs="Times New Roman"/>
        </w:rPr>
        <w:t xml:space="preserve"> </w:t>
      </w:r>
      <w:r w:rsidR="001B2D3D">
        <w:rPr>
          <w:rFonts w:ascii="Times New Roman" w:hAnsi="Times New Roman" w:cs="Times New Roman"/>
        </w:rPr>
        <w:t xml:space="preserve">Además Irán presenta a </w:t>
      </w:r>
      <w:r w:rsidR="001B2D3D" w:rsidRPr="00CE1FAB">
        <w:rPr>
          <w:rFonts w:ascii="Times New Roman" w:hAnsi="Times New Roman" w:cs="Times New Roman"/>
        </w:rPr>
        <w:t xml:space="preserve">Israel como </w:t>
      </w:r>
      <w:r w:rsidR="001B2D3D">
        <w:rPr>
          <w:rFonts w:ascii="Times New Roman" w:hAnsi="Times New Roman" w:cs="Times New Roman"/>
        </w:rPr>
        <w:t xml:space="preserve">la verdadera </w:t>
      </w:r>
      <w:r w:rsidR="001B2D3D" w:rsidRPr="00CE1FAB">
        <w:rPr>
          <w:rFonts w:ascii="Times New Roman" w:hAnsi="Times New Roman" w:cs="Times New Roman"/>
        </w:rPr>
        <w:t>amenaza</w:t>
      </w:r>
      <w:r w:rsidR="001B2D3D">
        <w:rPr>
          <w:rFonts w:ascii="Times New Roman" w:hAnsi="Times New Roman" w:cs="Times New Roman"/>
        </w:rPr>
        <w:t>, ya q</w:t>
      </w:r>
      <w:r w:rsidR="001C623B">
        <w:rPr>
          <w:rFonts w:ascii="Times New Roman" w:hAnsi="Times New Roman" w:cs="Times New Roman"/>
        </w:rPr>
        <w:t>ue Israel posee armas atómicas.</w:t>
      </w:r>
    </w:p>
    <w:p w14:paraId="50498DDC" w14:textId="6AA665A0" w:rsidR="00433C88" w:rsidRDefault="00433C88" w:rsidP="00C95BF4">
      <w:pPr>
        <w:spacing w:after="0" w:line="276" w:lineRule="auto"/>
        <w:jc w:val="both"/>
        <w:rPr>
          <w:rFonts w:ascii="Times New Roman" w:hAnsi="Times New Roman" w:cs="Times New Roman"/>
        </w:rPr>
      </w:pPr>
    </w:p>
    <w:p w14:paraId="215B67FF" w14:textId="48E50DB9" w:rsidR="00433C88"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Israel </w:t>
      </w:r>
      <w:r w:rsidRPr="00CE1FAB">
        <w:rPr>
          <w:rFonts w:ascii="Times New Roman" w:hAnsi="Times New Roman" w:cs="Times New Roman"/>
        </w:rPr>
        <w:t>señala</w:t>
      </w:r>
      <w:r>
        <w:rPr>
          <w:rFonts w:ascii="Times New Roman" w:hAnsi="Times New Roman" w:cs="Times New Roman"/>
        </w:rPr>
        <w:t xml:space="preserve"> que el régimen iraní tiene antecedentes de haber planteado </w:t>
      </w:r>
      <w:r w:rsidRPr="00CE1FAB">
        <w:rPr>
          <w:rFonts w:ascii="Times New Roman" w:hAnsi="Times New Roman" w:cs="Times New Roman"/>
        </w:rPr>
        <w:t>la</w:t>
      </w:r>
      <w:r>
        <w:rPr>
          <w:rFonts w:ascii="Times New Roman" w:hAnsi="Times New Roman" w:cs="Times New Roman"/>
        </w:rPr>
        <w:t xml:space="preserve"> </w:t>
      </w:r>
      <w:r w:rsidRPr="00CE1FAB">
        <w:rPr>
          <w:rFonts w:ascii="Times New Roman" w:hAnsi="Times New Roman" w:cs="Times New Roman"/>
        </w:rPr>
        <w:t>eliminación del Estado de Israel</w:t>
      </w:r>
      <w:r>
        <w:rPr>
          <w:rFonts w:ascii="Times New Roman" w:hAnsi="Times New Roman" w:cs="Times New Roman"/>
        </w:rPr>
        <w:t xml:space="preserve">. Por ello teme que, </w:t>
      </w:r>
      <w:r w:rsidRPr="00CE1FAB">
        <w:rPr>
          <w:rFonts w:ascii="Times New Roman" w:hAnsi="Times New Roman" w:cs="Times New Roman"/>
        </w:rPr>
        <w:t xml:space="preserve">de contar con </w:t>
      </w:r>
      <w:r>
        <w:rPr>
          <w:rFonts w:ascii="Times New Roman" w:hAnsi="Times New Roman" w:cs="Times New Roman"/>
        </w:rPr>
        <w:t xml:space="preserve">armas </w:t>
      </w:r>
      <w:r w:rsidRPr="00CE1FAB">
        <w:rPr>
          <w:rFonts w:ascii="Times New Roman" w:hAnsi="Times New Roman" w:cs="Times New Roman"/>
        </w:rPr>
        <w:t>nucleare</w:t>
      </w:r>
      <w:r w:rsidR="00C81E44">
        <w:rPr>
          <w:rFonts w:ascii="Times New Roman" w:hAnsi="Times New Roman" w:cs="Times New Roman"/>
        </w:rPr>
        <w:t>s,</w:t>
      </w:r>
      <w:r>
        <w:rPr>
          <w:rFonts w:ascii="Times New Roman" w:hAnsi="Times New Roman" w:cs="Times New Roman"/>
        </w:rPr>
        <w:t xml:space="preserve"> Irán las </w:t>
      </w:r>
      <w:r w:rsidRPr="00CE1FAB">
        <w:rPr>
          <w:rFonts w:ascii="Times New Roman" w:hAnsi="Times New Roman" w:cs="Times New Roman"/>
        </w:rPr>
        <w:t xml:space="preserve">utilizaría </w:t>
      </w:r>
      <w:r>
        <w:rPr>
          <w:rFonts w:ascii="Times New Roman" w:hAnsi="Times New Roman" w:cs="Times New Roman"/>
        </w:rPr>
        <w:t xml:space="preserve">en su contra. Por ello es el actor que más presión ha ejercido para </w:t>
      </w:r>
      <w:r w:rsidR="001B2D3D">
        <w:rPr>
          <w:rFonts w:ascii="Times New Roman" w:hAnsi="Times New Roman" w:cs="Times New Roman"/>
        </w:rPr>
        <w:t xml:space="preserve">implementar medidas que </w:t>
      </w:r>
      <w:r w:rsidR="00684B28" w:rsidRPr="00684B28">
        <w:rPr>
          <w:rFonts w:ascii="Times New Roman" w:hAnsi="Times New Roman" w:cs="Times New Roman"/>
        </w:rPr>
        <w:t>restrin</w:t>
      </w:r>
      <w:r w:rsidR="001B2D3D">
        <w:rPr>
          <w:rFonts w:ascii="Times New Roman" w:hAnsi="Times New Roman" w:cs="Times New Roman"/>
        </w:rPr>
        <w:t xml:space="preserve">jan el desarrollo de </w:t>
      </w:r>
      <w:r w:rsidR="00684B28" w:rsidRPr="00684B28">
        <w:rPr>
          <w:rFonts w:ascii="Times New Roman" w:hAnsi="Times New Roman" w:cs="Times New Roman"/>
        </w:rPr>
        <w:t>la capacidad nuclear iraní</w:t>
      </w:r>
      <w:r w:rsidR="001B2D3D">
        <w:rPr>
          <w:rFonts w:ascii="Times New Roman" w:hAnsi="Times New Roman" w:cs="Times New Roman"/>
        </w:rPr>
        <w:t xml:space="preserve">. </w:t>
      </w:r>
      <w:r w:rsidR="00AB23DB" w:rsidRPr="00AB23DB">
        <w:rPr>
          <w:rFonts w:ascii="Times New Roman" w:hAnsi="Times New Roman" w:cs="Times New Roman"/>
        </w:rPr>
        <w:t xml:space="preserve">El gobierno israelí </w:t>
      </w:r>
      <w:r w:rsidR="00AB23DB">
        <w:rPr>
          <w:rFonts w:ascii="Times New Roman" w:hAnsi="Times New Roman" w:cs="Times New Roman"/>
        </w:rPr>
        <w:t xml:space="preserve">también </w:t>
      </w:r>
      <w:r w:rsidR="00AB23DB" w:rsidRPr="00AB23DB">
        <w:rPr>
          <w:rFonts w:ascii="Times New Roman" w:hAnsi="Times New Roman" w:cs="Times New Roman"/>
        </w:rPr>
        <w:t>amenazó con lanzar acciones militares contra los complejos nucleares de Irán</w:t>
      </w:r>
      <w:r w:rsidR="003E0E77">
        <w:rPr>
          <w:rFonts w:ascii="Times New Roman" w:hAnsi="Times New Roman" w:cs="Times New Roman"/>
        </w:rPr>
        <w:t>.</w:t>
      </w:r>
    </w:p>
    <w:p w14:paraId="0DEFF05E"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49303EC3" w14:textId="77777777" w:rsidTr="005A2B85">
        <w:tc>
          <w:tcPr>
            <w:tcW w:w="9033" w:type="dxa"/>
            <w:gridSpan w:val="2"/>
            <w:shd w:val="clear" w:color="auto" w:fill="0D0D0D" w:themeFill="text1" w:themeFillTint="F2"/>
          </w:tcPr>
          <w:p w14:paraId="14D4F7B9"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442C3878" w14:textId="77777777" w:rsidTr="005A2B85">
        <w:tc>
          <w:tcPr>
            <w:tcW w:w="2518" w:type="dxa"/>
          </w:tcPr>
          <w:p w14:paraId="5AE48E6A"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D384E9B" w14:textId="69F586C3"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B38E0">
              <w:rPr>
                <w:rFonts w:ascii="Times New Roman" w:hAnsi="Times New Roman" w:cs="Times New Roman"/>
                <w:color w:val="000000"/>
                <w:sz w:val="24"/>
                <w:szCs w:val="24"/>
              </w:rPr>
              <w:t>_01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27</w:t>
            </w:r>
          </w:p>
        </w:tc>
      </w:tr>
      <w:tr w:rsidR="00983FAB" w:rsidRPr="0037129A" w14:paraId="18A74810" w14:textId="77777777" w:rsidTr="005A2B85">
        <w:tc>
          <w:tcPr>
            <w:tcW w:w="2518" w:type="dxa"/>
          </w:tcPr>
          <w:p w14:paraId="6F7F3B38"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0FB532" w14:textId="1BA00BBF" w:rsidR="00983FAB" w:rsidRPr="003E7849" w:rsidRDefault="003E7849" w:rsidP="00C95BF4">
            <w:pPr>
              <w:spacing w:line="276" w:lineRule="auto"/>
              <w:jc w:val="both"/>
              <w:rPr>
                <w:rFonts w:ascii="Times New Roman" w:hAnsi="Times New Roman" w:cs="Times New Roman"/>
                <w:color w:val="000000"/>
                <w:sz w:val="24"/>
                <w:szCs w:val="24"/>
                <w:lang w:val="es-CO"/>
              </w:rPr>
            </w:pPr>
            <w:r w:rsidRPr="003E7849">
              <w:rPr>
                <w:rFonts w:ascii="Times New Roman" w:hAnsi="Times New Roman" w:cs="Times New Roman"/>
                <w:color w:val="000000"/>
                <w:sz w:val="24"/>
                <w:szCs w:val="24"/>
                <w:lang w:val="es-CO"/>
              </w:rPr>
              <w:t xml:space="preserve">Representación </w:t>
            </w:r>
            <w:r>
              <w:rPr>
                <w:rFonts w:ascii="Times New Roman" w:hAnsi="Times New Roman" w:cs="Times New Roman"/>
                <w:color w:val="000000"/>
                <w:sz w:val="24"/>
                <w:szCs w:val="24"/>
                <w:lang w:val="es-CO"/>
              </w:rPr>
              <w:t xml:space="preserve">caricaturesca </w:t>
            </w:r>
            <w:r w:rsidRPr="003E7849">
              <w:rPr>
                <w:rFonts w:ascii="Times New Roman" w:hAnsi="Times New Roman" w:cs="Times New Roman"/>
                <w:color w:val="000000"/>
                <w:sz w:val="24"/>
                <w:szCs w:val="24"/>
                <w:lang w:val="es-CO"/>
              </w:rPr>
              <w:t xml:space="preserve">de los protagonistas </w:t>
            </w:r>
            <w:r>
              <w:rPr>
                <w:rFonts w:ascii="Times New Roman" w:hAnsi="Times New Roman" w:cs="Times New Roman"/>
                <w:color w:val="000000"/>
                <w:sz w:val="24"/>
                <w:szCs w:val="24"/>
                <w:lang w:val="es-CO"/>
              </w:rPr>
              <w:t>del conflicto por el programa nuclear de Irán.</w:t>
            </w:r>
          </w:p>
        </w:tc>
      </w:tr>
      <w:tr w:rsidR="00983FAB" w:rsidRPr="000846F3" w14:paraId="0A47A9DA" w14:textId="77777777" w:rsidTr="005A2B85">
        <w:tc>
          <w:tcPr>
            <w:tcW w:w="2518" w:type="dxa"/>
          </w:tcPr>
          <w:p w14:paraId="64843BE4"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9EF928D" w14:textId="77777777" w:rsidR="00B34088" w:rsidRPr="004661FF" w:rsidRDefault="00B34088" w:rsidP="00C95BF4">
            <w:pPr>
              <w:spacing w:line="276" w:lineRule="auto"/>
              <w:jc w:val="both"/>
              <w:rPr>
                <w:rFonts w:ascii="Times New Roman" w:hAnsi="Times New Roman" w:cs="Times New Roman"/>
                <w:color w:val="000000"/>
                <w:sz w:val="24"/>
                <w:szCs w:val="24"/>
                <w:lang w:val="es-CO"/>
              </w:rPr>
            </w:pPr>
          </w:p>
          <w:p w14:paraId="3FFA8EDE" w14:textId="06D5FD93" w:rsidR="00983FAB" w:rsidRPr="000846F3" w:rsidRDefault="00B34088" w:rsidP="00C95BF4">
            <w:pPr>
              <w:spacing w:line="276" w:lineRule="auto"/>
              <w:jc w:val="both"/>
              <w:rPr>
                <w:rFonts w:ascii="Times New Roman" w:hAnsi="Times New Roman" w:cs="Times New Roman"/>
                <w:color w:val="000000"/>
                <w:sz w:val="24"/>
                <w:szCs w:val="24"/>
              </w:rPr>
            </w:pPr>
            <w:r w:rsidRPr="003E7849">
              <w:rPr>
                <w:rFonts w:ascii="Times New Roman" w:hAnsi="Times New Roman" w:cs="Times New Roman"/>
                <w:color w:val="000000"/>
                <w:sz w:val="24"/>
                <w:szCs w:val="24"/>
                <w:lang w:val="es-CO"/>
              </w:rPr>
              <w:t>Número de la imagen 164625053</w:t>
            </w:r>
          </w:p>
        </w:tc>
      </w:tr>
      <w:tr w:rsidR="00983FAB" w:rsidRPr="000846F3" w14:paraId="5947ED53" w14:textId="77777777" w:rsidTr="005A2B85">
        <w:tc>
          <w:tcPr>
            <w:tcW w:w="2518" w:type="dxa"/>
          </w:tcPr>
          <w:p w14:paraId="7A4BC371"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795CF8B" w14:textId="1706420E" w:rsidR="00983FAB" w:rsidRPr="000846F3" w:rsidRDefault="00B34088"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desarrollo del programa nuclear enfrenta a Irán, Estados Unidos e Israel</w:t>
            </w:r>
            <w:r w:rsidR="003E7849">
              <w:rPr>
                <w:rFonts w:ascii="Times New Roman" w:hAnsi="Times New Roman" w:cs="Times New Roman"/>
                <w:color w:val="000000"/>
                <w:sz w:val="24"/>
                <w:szCs w:val="24"/>
              </w:rPr>
              <w:t xml:space="preserve">. Para </w:t>
            </w:r>
            <w:r w:rsidR="003E7849" w:rsidRPr="003E7849">
              <w:rPr>
                <w:rFonts w:ascii="Times New Roman" w:hAnsi="Times New Roman" w:cs="Times New Roman"/>
                <w:color w:val="000000"/>
                <w:sz w:val="24"/>
                <w:szCs w:val="24"/>
              </w:rPr>
              <w:t xml:space="preserve">Israel, </w:t>
            </w:r>
            <w:r w:rsidR="003E7849">
              <w:rPr>
                <w:rFonts w:ascii="Times New Roman" w:hAnsi="Times New Roman" w:cs="Times New Roman"/>
                <w:color w:val="000000"/>
                <w:sz w:val="24"/>
                <w:szCs w:val="24"/>
              </w:rPr>
              <w:t xml:space="preserve">Irán es una “piedra en el zapato” porque representa la </w:t>
            </w:r>
            <w:r w:rsidR="003E7849" w:rsidRPr="003E7849">
              <w:rPr>
                <w:rFonts w:ascii="Times New Roman" w:hAnsi="Times New Roman" w:cs="Times New Roman"/>
                <w:color w:val="000000"/>
                <w:sz w:val="24"/>
                <w:szCs w:val="24"/>
              </w:rPr>
              <w:t>amenaza de un</w:t>
            </w:r>
            <w:r w:rsidR="003E7849">
              <w:rPr>
                <w:rFonts w:ascii="Times New Roman" w:hAnsi="Times New Roman" w:cs="Times New Roman"/>
                <w:color w:val="000000"/>
                <w:sz w:val="24"/>
                <w:szCs w:val="24"/>
              </w:rPr>
              <w:t xml:space="preserve"> ataque </w:t>
            </w:r>
            <w:r w:rsidR="003E7849" w:rsidRPr="003E7849">
              <w:rPr>
                <w:rFonts w:ascii="Times New Roman" w:hAnsi="Times New Roman" w:cs="Times New Roman"/>
                <w:color w:val="000000"/>
                <w:sz w:val="24"/>
                <w:szCs w:val="24"/>
              </w:rPr>
              <w:t>nuclear</w:t>
            </w:r>
            <w:r w:rsidR="003E7849">
              <w:rPr>
                <w:rFonts w:ascii="Times New Roman" w:hAnsi="Times New Roman" w:cs="Times New Roman"/>
                <w:color w:val="000000"/>
                <w:sz w:val="24"/>
                <w:szCs w:val="24"/>
              </w:rPr>
              <w:t xml:space="preserve">. Por su parte, Estados Unidos pretende “envolver” a Irán en negociaciones con el objetivo de neutralizar su desarrollo atómico.  Mientras tanto Irán adoptó una política de “puño de hierro” para defender la neutralidad de su programa nuclear.  </w:t>
            </w:r>
          </w:p>
        </w:tc>
      </w:tr>
    </w:tbl>
    <w:p w14:paraId="442A8964" w14:textId="77777777" w:rsidR="00433C88" w:rsidRDefault="00433C88" w:rsidP="00C95BF4">
      <w:pPr>
        <w:spacing w:after="0" w:line="276" w:lineRule="auto"/>
        <w:jc w:val="both"/>
        <w:rPr>
          <w:rFonts w:ascii="Times New Roman" w:hAnsi="Times New Roman" w:cs="Times New Roman"/>
        </w:rPr>
      </w:pPr>
    </w:p>
    <w:p w14:paraId="700DB2F7" w14:textId="56ACFD36" w:rsidR="00433C88" w:rsidRPr="00CE1FAB" w:rsidRDefault="00AB23DB" w:rsidP="00C95BF4">
      <w:pPr>
        <w:spacing w:after="0" w:line="276" w:lineRule="auto"/>
        <w:jc w:val="both"/>
        <w:rPr>
          <w:rFonts w:ascii="Times New Roman" w:hAnsi="Times New Roman" w:cs="Times New Roman"/>
        </w:rPr>
      </w:pPr>
      <w:r>
        <w:rPr>
          <w:rFonts w:ascii="Times New Roman" w:hAnsi="Times New Roman" w:cs="Times New Roman"/>
        </w:rPr>
        <w:t xml:space="preserve">Las </w:t>
      </w:r>
      <w:r w:rsidRPr="00AB23DB">
        <w:rPr>
          <w:rFonts w:ascii="Times New Roman" w:hAnsi="Times New Roman" w:cs="Times New Roman"/>
        </w:rPr>
        <w:t xml:space="preserve">desavenencias </w:t>
      </w:r>
      <w:r>
        <w:rPr>
          <w:rFonts w:ascii="Times New Roman" w:hAnsi="Times New Roman" w:cs="Times New Roman"/>
        </w:rPr>
        <w:t xml:space="preserve">llevan ya </w:t>
      </w:r>
      <w:r w:rsidRPr="00AB23DB">
        <w:rPr>
          <w:rFonts w:ascii="Times New Roman" w:hAnsi="Times New Roman" w:cs="Times New Roman"/>
        </w:rPr>
        <w:t xml:space="preserve">una década, </w:t>
      </w:r>
      <w:r>
        <w:rPr>
          <w:rFonts w:ascii="Times New Roman" w:hAnsi="Times New Roman" w:cs="Times New Roman"/>
        </w:rPr>
        <w:t xml:space="preserve">tiempo </w:t>
      </w:r>
      <w:r w:rsidRPr="00AB23DB">
        <w:rPr>
          <w:rFonts w:ascii="Times New Roman" w:hAnsi="Times New Roman" w:cs="Times New Roman"/>
        </w:rPr>
        <w:t xml:space="preserve">durante el </w:t>
      </w:r>
      <w:r>
        <w:rPr>
          <w:rFonts w:ascii="Times New Roman" w:hAnsi="Times New Roman" w:cs="Times New Roman"/>
        </w:rPr>
        <w:t xml:space="preserve">cual se han vivido </w:t>
      </w:r>
      <w:r w:rsidR="001B2D3D">
        <w:rPr>
          <w:rFonts w:ascii="Times New Roman" w:hAnsi="Times New Roman" w:cs="Times New Roman"/>
        </w:rPr>
        <w:t>varias crisis</w:t>
      </w:r>
      <w:r>
        <w:rPr>
          <w:rFonts w:ascii="Times New Roman" w:hAnsi="Times New Roman" w:cs="Times New Roman"/>
        </w:rPr>
        <w:t>.</w:t>
      </w:r>
      <w:r w:rsidR="001B2D3D">
        <w:rPr>
          <w:rFonts w:ascii="Times New Roman" w:hAnsi="Times New Roman" w:cs="Times New Roman"/>
        </w:rPr>
        <w:t xml:space="preserve"> </w:t>
      </w:r>
      <w:r>
        <w:rPr>
          <w:rFonts w:ascii="Times New Roman" w:hAnsi="Times New Roman" w:cs="Times New Roman"/>
        </w:rPr>
        <w:t>L</w:t>
      </w:r>
      <w:r w:rsidR="001B2D3D">
        <w:rPr>
          <w:rFonts w:ascii="Times New Roman" w:hAnsi="Times New Roman" w:cs="Times New Roman"/>
        </w:rPr>
        <w:t xml:space="preserve">as </w:t>
      </w:r>
      <w:r w:rsidR="00433C88">
        <w:rPr>
          <w:rFonts w:ascii="Times New Roman" w:hAnsi="Times New Roman" w:cs="Times New Roman"/>
        </w:rPr>
        <w:t xml:space="preserve">potencias occidentales </w:t>
      </w:r>
      <w:r w:rsidR="001B2D3D">
        <w:rPr>
          <w:rFonts w:ascii="Times New Roman" w:hAnsi="Times New Roman" w:cs="Times New Roman"/>
        </w:rPr>
        <w:t xml:space="preserve">han </w:t>
      </w:r>
      <w:r w:rsidR="00433C88">
        <w:rPr>
          <w:rFonts w:ascii="Times New Roman" w:hAnsi="Times New Roman" w:cs="Times New Roman"/>
        </w:rPr>
        <w:t>aplica</w:t>
      </w:r>
      <w:r w:rsidR="001B2D3D">
        <w:rPr>
          <w:rFonts w:ascii="Times New Roman" w:hAnsi="Times New Roman" w:cs="Times New Roman"/>
        </w:rPr>
        <w:t xml:space="preserve">do </w:t>
      </w:r>
      <w:r w:rsidR="00684B28" w:rsidRPr="00684B28">
        <w:rPr>
          <w:rFonts w:ascii="Times New Roman" w:hAnsi="Times New Roman" w:cs="Times New Roman"/>
        </w:rPr>
        <w:t>sanciones</w:t>
      </w:r>
      <w:r w:rsidR="001B2D3D">
        <w:rPr>
          <w:rFonts w:ascii="Times New Roman" w:hAnsi="Times New Roman" w:cs="Times New Roman"/>
        </w:rPr>
        <w:t xml:space="preserve"> económicas </w:t>
      </w:r>
      <w:r w:rsidRPr="00AB23DB">
        <w:rPr>
          <w:rFonts w:ascii="Times New Roman" w:hAnsi="Times New Roman" w:cs="Times New Roman"/>
        </w:rPr>
        <w:t xml:space="preserve">a </w:t>
      </w:r>
      <w:r>
        <w:rPr>
          <w:rFonts w:ascii="Times New Roman" w:hAnsi="Times New Roman" w:cs="Times New Roman"/>
        </w:rPr>
        <w:t xml:space="preserve">las </w:t>
      </w:r>
      <w:r w:rsidRPr="00AB23DB">
        <w:rPr>
          <w:rFonts w:ascii="Times New Roman" w:hAnsi="Times New Roman" w:cs="Times New Roman"/>
        </w:rPr>
        <w:t>entidades</w:t>
      </w:r>
      <w:r w:rsidR="001C623B">
        <w:rPr>
          <w:rFonts w:ascii="Times New Roman" w:hAnsi="Times New Roman" w:cs="Times New Roman"/>
        </w:rPr>
        <w:t xml:space="preserve"> iraníes</w:t>
      </w:r>
      <w:r w:rsidRPr="00AB23DB">
        <w:rPr>
          <w:rFonts w:ascii="Times New Roman" w:hAnsi="Times New Roman" w:cs="Times New Roman"/>
        </w:rPr>
        <w:t xml:space="preserve"> </w:t>
      </w:r>
      <w:r>
        <w:rPr>
          <w:rFonts w:ascii="Times New Roman" w:hAnsi="Times New Roman" w:cs="Times New Roman"/>
        </w:rPr>
        <w:t>y el embargo del petróleo. También l</w:t>
      </w:r>
      <w:r w:rsidRPr="00AB23DB">
        <w:rPr>
          <w:rFonts w:ascii="Times New Roman" w:hAnsi="Times New Roman" w:cs="Times New Roman"/>
        </w:rPr>
        <w:t>os gobiernos francés, inglés y estadounidense llev</w:t>
      </w:r>
      <w:r>
        <w:rPr>
          <w:rFonts w:ascii="Times New Roman" w:hAnsi="Times New Roman" w:cs="Times New Roman"/>
        </w:rPr>
        <w:t xml:space="preserve">aron </w:t>
      </w:r>
      <w:r w:rsidRPr="00AB23DB">
        <w:rPr>
          <w:rFonts w:ascii="Times New Roman" w:hAnsi="Times New Roman" w:cs="Times New Roman"/>
        </w:rPr>
        <w:t>portaaviones a la zona.</w:t>
      </w:r>
      <w:r>
        <w:rPr>
          <w:rFonts w:ascii="Times New Roman" w:hAnsi="Times New Roman" w:cs="Times New Roman"/>
        </w:rPr>
        <w:t xml:space="preserve"> </w:t>
      </w:r>
      <w:r w:rsidR="00433C88">
        <w:rPr>
          <w:rFonts w:ascii="Times New Roman" w:hAnsi="Times New Roman" w:cs="Times New Roman"/>
        </w:rPr>
        <w:t xml:space="preserve">Por su parte, Irán ha amenazado con cortar </w:t>
      </w:r>
      <w:r w:rsidR="00684B28" w:rsidRPr="00684B28">
        <w:rPr>
          <w:rFonts w:ascii="Times New Roman" w:hAnsi="Times New Roman" w:cs="Times New Roman"/>
        </w:rPr>
        <w:t>el suministro de gas y petróleo a la Unión Europea en respuesta a las sanciones</w:t>
      </w:r>
      <w:r w:rsidR="00273B9D">
        <w:rPr>
          <w:rFonts w:ascii="Times New Roman" w:hAnsi="Times New Roman" w:cs="Times New Roman"/>
        </w:rPr>
        <w:t xml:space="preserve"> </w:t>
      </w:r>
      <w:r w:rsidR="001C623B">
        <w:rPr>
          <w:rFonts w:ascii="Times New Roman" w:hAnsi="Times New Roman" w:cs="Times New Roman"/>
        </w:rPr>
        <w:t>[</w:t>
      </w:r>
      <w:hyperlink r:id="rId67" w:history="1">
        <w:r w:rsidR="00273B9D" w:rsidRPr="00273B9D">
          <w:rPr>
            <w:rStyle w:val="Hipervnculo"/>
            <w:rFonts w:ascii="Times New Roman" w:hAnsi="Times New Roman" w:cs="Times New Roman"/>
          </w:rPr>
          <w:t>VER</w:t>
        </w:r>
      </w:hyperlink>
      <w:r w:rsidR="001C623B">
        <w:rPr>
          <w:rFonts w:ascii="Times New Roman" w:hAnsi="Times New Roman" w:cs="Times New Roman"/>
        </w:rPr>
        <w:t>].</w:t>
      </w:r>
    </w:p>
    <w:p w14:paraId="1BD7F652" w14:textId="77777777" w:rsidR="00684B28" w:rsidRPr="00684B28" w:rsidRDefault="00684B28" w:rsidP="00C95BF4">
      <w:pPr>
        <w:spacing w:after="0" w:line="276" w:lineRule="auto"/>
        <w:jc w:val="both"/>
        <w:rPr>
          <w:rFonts w:ascii="Times New Roman" w:hAnsi="Times New Roman" w:cs="Times New Roman"/>
        </w:rPr>
      </w:pPr>
    </w:p>
    <w:p w14:paraId="583C4373" w14:textId="0177E7D5" w:rsidR="00684B28" w:rsidRDefault="001B2D3D" w:rsidP="00C95BF4">
      <w:pPr>
        <w:spacing w:after="0" w:line="276" w:lineRule="auto"/>
        <w:jc w:val="both"/>
        <w:rPr>
          <w:rFonts w:ascii="Times New Roman" w:hAnsi="Times New Roman" w:cs="Times New Roman"/>
        </w:rPr>
      </w:pPr>
      <w:r>
        <w:rPr>
          <w:rFonts w:ascii="Times New Roman" w:hAnsi="Times New Roman" w:cs="Times New Roman"/>
        </w:rPr>
        <w:t xml:space="preserve">Recientemente </w:t>
      </w:r>
      <w:r w:rsidR="00684B28" w:rsidRPr="00684B28">
        <w:rPr>
          <w:rFonts w:ascii="Times New Roman" w:hAnsi="Times New Roman" w:cs="Times New Roman"/>
        </w:rPr>
        <w:t xml:space="preserve">el </w:t>
      </w:r>
      <w:r>
        <w:rPr>
          <w:rFonts w:ascii="Times New Roman" w:hAnsi="Times New Roman" w:cs="Times New Roman"/>
        </w:rPr>
        <w:t>g</w:t>
      </w:r>
      <w:r w:rsidR="00684B28" w:rsidRPr="00684B28">
        <w:rPr>
          <w:rFonts w:ascii="Times New Roman" w:hAnsi="Times New Roman" w:cs="Times New Roman"/>
        </w:rPr>
        <w:t>rupo 5+1</w:t>
      </w:r>
      <w:r>
        <w:rPr>
          <w:rFonts w:ascii="Times New Roman" w:hAnsi="Times New Roman" w:cs="Times New Roman"/>
        </w:rPr>
        <w:t xml:space="preserve">, conformado por </w:t>
      </w:r>
      <w:r w:rsidRPr="00CE1FAB">
        <w:rPr>
          <w:rFonts w:ascii="Times New Roman" w:hAnsi="Times New Roman" w:cs="Times New Roman"/>
        </w:rPr>
        <w:t>los cinco miembros permanentes del Consejo de Seguridad de la ONU (Rusia, E</w:t>
      </w:r>
      <w:r w:rsidR="00364554">
        <w:rPr>
          <w:rFonts w:ascii="Times New Roman" w:hAnsi="Times New Roman" w:cs="Times New Roman"/>
        </w:rPr>
        <w:t>stados Unidos</w:t>
      </w:r>
      <w:r w:rsidRPr="00CE1FAB">
        <w:rPr>
          <w:rFonts w:ascii="Times New Roman" w:hAnsi="Times New Roman" w:cs="Times New Roman"/>
        </w:rPr>
        <w:t>, Francia, Reino Unido, China</w:t>
      </w:r>
      <w:r>
        <w:rPr>
          <w:rFonts w:ascii="Times New Roman" w:hAnsi="Times New Roman" w:cs="Times New Roman"/>
        </w:rPr>
        <w:t xml:space="preserve">) y </w:t>
      </w:r>
      <w:r w:rsidRPr="00CE1FAB">
        <w:rPr>
          <w:rFonts w:ascii="Times New Roman" w:hAnsi="Times New Roman" w:cs="Times New Roman"/>
        </w:rPr>
        <w:t>Alemania</w:t>
      </w:r>
      <w:r>
        <w:t xml:space="preserve"> </w:t>
      </w:r>
      <w:r w:rsidR="00684B28" w:rsidRPr="00684B28">
        <w:rPr>
          <w:rFonts w:ascii="Times New Roman" w:hAnsi="Times New Roman" w:cs="Times New Roman"/>
        </w:rPr>
        <w:t xml:space="preserve"> </w:t>
      </w:r>
      <w:r>
        <w:rPr>
          <w:rFonts w:ascii="Times New Roman" w:hAnsi="Times New Roman" w:cs="Times New Roman"/>
        </w:rPr>
        <w:t xml:space="preserve">se han reunido a negociar salidas con Irán con las que todos los actores queden conformes. Hasta el momento </w:t>
      </w:r>
      <w:r w:rsidR="00684B28" w:rsidRPr="00684B28">
        <w:rPr>
          <w:rFonts w:ascii="Times New Roman" w:hAnsi="Times New Roman" w:cs="Times New Roman"/>
        </w:rPr>
        <w:t xml:space="preserve">las partes no </w:t>
      </w:r>
      <w:r>
        <w:rPr>
          <w:rFonts w:ascii="Times New Roman" w:hAnsi="Times New Roman" w:cs="Times New Roman"/>
        </w:rPr>
        <w:t xml:space="preserve">han </w:t>
      </w:r>
      <w:r w:rsidR="00684B28" w:rsidRPr="00684B28">
        <w:rPr>
          <w:rFonts w:ascii="Times New Roman" w:hAnsi="Times New Roman" w:cs="Times New Roman"/>
        </w:rPr>
        <w:t>alcanza</w:t>
      </w:r>
      <w:r>
        <w:rPr>
          <w:rFonts w:ascii="Times New Roman" w:hAnsi="Times New Roman" w:cs="Times New Roman"/>
        </w:rPr>
        <w:t xml:space="preserve">do un acuerdo. </w:t>
      </w:r>
    </w:p>
    <w:p w14:paraId="3CC8C0DB" w14:textId="77777777" w:rsidR="00695659" w:rsidRDefault="00695659" w:rsidP="00C95BF4">
      <w:pPr>
        <w:spacing w:after="0" w:line="276" w:lineRule="auto"/>
        <w:jc w:val="both"/>
        <w:rPr>
          <w:rFonts w:ascii="Times New Roman" w:hAnsi="Times New Roman" w:cs="Times New Roman"/>
        </w:rPr>
      </w:pPr>
    </w:p>
    <w:p w14:paraId="761E48C0" w14:textId="48B42994" w:rsidR="00AB23DB" w:rsidRDefault="00AB23DB" w:rsidP="00C95BF4">
      <w:pPr>
        <w:spacing w:after="0" w:line="276" w:lineRule="auto"/>
        <w:jc w:val="both"/>
        <w:rPr>
          <w:rFonts w:ascii="Times New Roman" w:hAnsi="Times New Roman" w:cs="Times New Roman"/>
        </w:rPr>
      </w:pPr>
      <w:r>
        <w:rPr>
          <w:rFonts w:ascii="Times New Roman" w:hAnsi="Times New Roman" w:cs="Times New Roman"/>
        </w:rPr>
        <w:t xml:space="preserve">La grave situación de la guerra en Siria ha llevado a que Estados Unidos se acerque al gobierno iraní para encontrar una solución </w:t>
      </w:r>
      <w:r w:rsidR="00AF63EE" w:rsidRPr="00AF63EE">
        <w:rPr>
          <w:rFonts w:ascii="Times New Roman" w:hAnsi="Times New Roman" w:cs="Times New Roman"/>
        </w:rPr>
        <w:t xml:space="preserve">para </w:t>
      </w:r>
      <w:r>
        <w:rPr>
          <w:rFonts w:ascii="Times New Roman" w:hAnsi="Times New Roman" w:cs="Times New Roman"/>
        </w:rPr>
        <w:t xml:space="preserve">el conflicto en </w:t>
      </w:r>
      <w:r w:rsidR="00AF63EE" w:rsidRPr="00AF63EE">
        <w:rPr>
          <w:rFonts w:ascii="Times New Roman" w:hAnsi="Times New Roman" w:cs="Times New Roman"/>
        </w:rPr>
        <w:t>Siria</w:t>
      </w:r>
      <w:r>
        <w:rPr>
          <w:rFonts w:ascii="Times New Roman" w:hAnsi="Times New Roman" w:cs="Times New Roman"/>
        </w:rPr>
        <w:t xml:space="preserve">, situación que ha favorecido el acercamiento mutuo. Sin embargo, en </w:t>
      </w:r>
      <w:r w:rsidR="00AF63EE" w:rsidRPr="00AF63EE">
        <w:rPr>
          <w:rFonts w:ascii="Times New Roman" w:hAnsi="Times New Roman" w:cs="Times New Roman"/>
        </w:rPr>
        <w:t xml:space="preserve">Arabia Saudita e Israel </w:t>
      </w:r>
      <w:r>
        <w:rPr>
          <w:rFonts w:ascii="Times New Roman" w:hAnsi="Times New Roman" w:cs="Times New Roman"/>
        </w:rPr>
        <w:t xml:space="preserve">se encendieron las alarmas </w:t>
      </w:r>
      <w:r w:rsidR="00AF63EE" w:rsidRPr="00AF63EE">
        <w:rPr>
          <w:rFonts w:ascii="Times New Roman" w:hAnsi="Times New Roman" w:cs="Times New Roman"/>
        </w:rPr>
        <w:t xml:space="preserve">por la disposición de Washington </w:t>
      </w:r>
      <w:r>
        <w:rPr>
          <w:rFonts w:ascii="Times New Roman" w:hAnsi="Times New Roman" w:cs="Times New Roman"/>
        </w:rPr>
        <w:t xml:space="preserve">de negociar con </w:t>
      </w:r>
      <w:r w:rsidR="00AF63EE" w:rsidRPr="00AF63EE">
        <w:rPr>
          <w:rFonts w:ascii="Times New Roman" w:hAnsi="Times New Roman" w:cs="Times New Roman"/>
        </w:rPr>
        <w:t>Teherán</w:t>
      </w:r>
      <w:r w:rsidR="00E90B7D">
        <w:rPr>
          <w:rFonts w:ascii="Times New Roman" w:hAnsi="Times New Roman" w:cs="Times New Roman"/>
        </w:rPr>
        <w:t xml:space="preserve"> [</w:t>
      </w:r>
      <w:hyperlink r:id="rId68"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w:t>
      </w:r>
    </w:p>
    <w:p w14:paraId="5389E584" w14:textId="65264EEA" w:rsidR="00DE001D" w:rsidRDefault="00DE001D" w:rsidP="00C95BF4">
      <w:pPr>
        <w:spacing w:after="0" w:line="276" w:lineRule="auto"/>
        <w:jc w:val="both"/>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10AC4509" w14:textId="77777777" w:rsidTr="00453D56">
        <w:tc>
          <w:tcPr>
            <w:tcW w:w="9033" w:type="dxa"/>
            <w:gridSpan w:val="2"/>
            <w:shd w:val="clear" w:color="auto" w:fill="000000" w:themeFill="text1"/>
          </w:tcPr>
          <w:p w14:paraId="2F0C949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19FCA176" w14:textId="77777777" w:rsidTr="00453D56">
        <w:tc>
          <w:tcPr>
            <w:tcW w:w="2518" w:type="dxa"/>
          </w:tcPr>
          <w:p w14:paraId="3BE13340"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77F4F1" w14:textId="1F542A1E"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21</w:t>
            </w:r>
            <w:r w:rsidR="00DA4D78">
              <w:rPr>
                <w:rFonts w:ascii="Times New Roman" w:hAnsi="Times New Roman" w:cs="Times New Roman"/>
                <w:color w:val="000000"/>
                <w:sz w:val="24"/>
                <w:szCs w:val="24"/>
              </w:rPr>
              <w:t>0</w:t>
            </w:r>
          </w:p>
        </w:tc>
      </w:tr>
      <w:tr w:rsidR="001E54D7" w:rsidRPr="000846F3" w14:paraId="0013C4FB" w14:textId="77777777" w:rsidTr="00453D56">
        <w:tc>
          <w:tcPr>
            <w:tcW w:w="2518" w:type="dxa"/>
          </w:tcPr>
          <w:p w14:paraId="0BCAF287"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3C6E38A" w14:textId="138D739A"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Contextualiza la información sobre Irán y su programa nuclear</w:t>
            </w:r>
          </w:p>
        </w:tc>
      </w:tr>
      <w:tr w:rsidR="001E54D7" w:rsidRPr="000846F3" w14:paraId="50444F2D" w14:textId="77777777" w:rsidTr="00453D56">
        <w:tc>
          <w:tcPr>
            <w:tcW w:w="2518" w:type="dxa"/>
          </w:tcPr>
          <w:p w14:paraId="11788C3B"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A86C01" w14:textId="0D1B8990"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Ejercicio que exige detectar la información errónea en un texto</w:t>
            </w:r>
          </w:p>
        </w:tc>
      </w:tr>
    </w:tbl>
    <w:p w14:paraId="448DEC05" w14:textId="77777777" w:rsidR="001E54D7" w:rsidRDefault="001E54D7" w:rsidP="00C95BF4">
      <w:pPr>
        <w:spacing w:after="0" w:line="276" w:lineRule="auto"/>
        <w:jc w:val="both"/>
        <w:rPr>
          <w:rStyle w:val="Hipervnculo"/>
          <w:rFonts w:ascii="Times New Roman" w:hAnsi="Times New Roman" w:cs="Times New Roman"/>
        </w:rPr>
      </w:pPr>
    </w:p>
    <w:p w14:paraId="13A44BB1" w14:textId="77777777" w:rsidR="001E54D7" w:rsidRDefault="001E54D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758261D3" w14:textId="77777777" w:rsidTr="00453D56">
        <w:tc>
          <w:tcPr>
            <w:tcW w:w="9033" w:type="dxa"/>
            <w:gridSpan w:val="2"/>
            <w:shd w:val="clear" w:color="auto" w:fill="000000" w:themeFill="text1"/>
          </w:tcPr>
          <w:p w14:paraId="099D604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BC2F022" w14:textId="77777777" w:rsidTr="00453D56">
        <w:tc>
          <w:tcPr>
            <w:tcW w:w="2518" w:type="dxa"/>
          </w:tcPr>
          <w:p w14:paraId="25EFC824"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ADDD861" w14:textId="13A8ECD6"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22</w:t>
            </w:r>
            <w:r w:rsidR="00DA4D78">
              <w:rPr>
                <w:rFonts w:ascii="Times New Roman" w:hAnsi="Times New Roman" w:cs="Times New Roman"/>
                <w:color w:val="000000"/>
                <w:sz w:val="24"/>
                <w:szCs w:val="24"/>
              </w:rPr>
              <w:t>0</w:t>
            </w:r>
          </w:p>
        </w:tc>
      </w:tr>
      <w:tr w:rsidR="001E54D7" w:rsidRPr="000846F3" w14:paraId="0C632C1F" w14:textId="77777777" w:rsidTr="00453D56">
        <w:tc>
          <w:tcPr>
            <w:tcW w:w="2518" w:type="dxa"/>
          </w:tcPr>
          <w:p w14:paraId="70831B98"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70C68EDA" w14:textId="5BFA131B"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Plantea hipótesis en torno al conflicto palestino-israelí</w:t>
            </w:r>
          </w:p>
        </w:tc>
      </w:tr>
      <w:tr w:rsidR="001E54D7" w:rsidRPr="000846F3" w14:paraId="13E4A2E6" w14:textId="77777777" w:rsidTr="00453D56">
        <w:tc>
          <w:tcPr>
            <w:tcW w:w="2518" w:type="dxa"/>
          </w:tcPr>
          <w:p w14:paraId="53A05C87"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A0A9AE2" w14:textId="27DE21B6"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investigativa que permite al estudiante entrenar el planteamiento de hipótesis</w:t>
            </w:r>
          </w:p>
        </w:tc>
      </w:tr>
    </w:tbl>
    <w:p w14:paraId="6C36EC57" w14:textId="77777777" w:rsidR="00DE001D" w:rsidRDefault="00DE001D" w:rsidP="00C95BF4">
      <w:pPr>
        <w:spacing w:after="0" w:line="276" w:lineRule="auto"/>
        <w:jc w:val="both"/>
        <w:rPr>
          <w:rFonts w:ascii="Times New Roman" w:hAnsi="Times New Roman" w:cs="Times New Roman"/>
          <w:highlight w:val="yellow"/>
        </w:rPr>
      </w:pPr>
    </w:p>
    <w:p w14:paraId="70058EB9" w14:textId="77777777" w:rsidR="00364554" w:rsidRDefault="00364554" w:rsidP="00C95BF4">
      <w:pPr>
        <w:spacing w:after="0" w:line="276" w:lineRule="auto"/>
        <w:jc w:val="both"/>
        <w:rPr>
          <w:rFonts w:ascii="Times New Roman" w:hAnsi="Times New Roman" w:cs="Times New Roman"/>
          <w:highlight w:val="yellow"/>
        </w:rPr>
      </w:pPr>
    </w:p>
    <w:p w14:paraId="20413FD4" w14:textId="77777777" w:rsidR="00364554" w:rsidRDefault="00364554" w:rsidP="00C95BF4">
      <w:pPr>
        <w:spacing w:after="0" w:line="276" w:lineRule="auto"/>
        <w:jc w:val="both"/>
        <w:rPr>
          <w:rFonts w:ascii="Times New Roman" w:hAnsi="Times New Roman" w:cs="Times New Roman"/>
          <w:highlight w:val="yellow"/>
        </w:rPr>
      </w:pPr>
    </w:p>
    <w:p w14:paraId="08DA170C" w14:textId="2555A717"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9</w:t>
      </w:r>
      <w:r w:rsidR="00EC3D88" w:rsidRPr="000846F3">
        <w:rPr>
          <w:rFonts w:ascii="Times New Roman" w:hAnsi="Times New Roman" w:cs="Times New Roman"/>
          <w:b/>
        </w:rPr>
        <w:t xml:space="preserve"> El Estado Islámico: </w:t>
      </w:r>
      <w:r w:rsidR="00AF5522">
        <w:rPr>
          <w:rFonts w:ascii="Times New Roman" w:hAnsi="Times New Roman" w:cs="Times New Roman"/>
          <w:b/>
        </w:rPr>
        <w:t xml:space="preserve">la </w:t>
      </w:r>
      <w:r w:rsidR="00EC3D88" w:rsidRPr="000846F3">
        <w:rPr>
          <w:rFonts w:ascii="Times New Roman" w:hAnsi="Times New Roman" w:cs="Times New Roman"/>
          <w:b/>
        </w:rPr>
        <w:t xml:space="preserve">radicalización contra </w:t>
      </w:r>
      <w:r w:rsidR="003B41BC">
        <w:rPr>
          <w:rFonts w:ascii="Times New Roman" w:hAnsi="Times New Roman" w:cs="Times New Roman"/>
          <w:b/>
        </w:rPr>
        <w:t>O</w:t>
      </w:r>
      <w:r w:rsidR="00EC3D88" w:rsidRPr="000846F3">
        <w:rPr>
          <w:rFonts w:ascii="Times New Roman" w:hAnsi="Times New Roman" w:cs="Times New Roman"/>
          <w:b/>
        </w:rPr>
        <w:t>ccidente</w:t>
      </w:r>
    </w:p>
    <w:p w14:paraId="0A0C65D6" w14:textId="77777777" w:rsidR="00721BB7" w:rsidRDefault="00721BB7" w:rsidP="00C95BF4">
      <w:pPr>
        <w:spacing w:line="276" w:lineRule="auto"/>
        <w:jc w:val="both"/>
        <w:rPr>
          <w:rFonts w:ascii="Times New Roman" w:hAnsi="Times New Roman" w:cs="Times New Roman"/>
        </w:rPr>
      </w:pPr>
    </w:p>
    <w:p w14:paraId="406B74EC" w14:textId="165F6CFF" w:rsidR="00F11600" w:rsidRDefault="00395AA9" w:rsidP="00C95BF4">
      <w:pPr>
        <w:spacing w:line="276" w:lineRule="auto"/>
        <w:jc w:val="both"/>
        <w:rPr>
          <w:rFonts w:ascii="Times New Roman" w:hAnsi="Times New Roman" w:cs="Times New Roman"/>
        </w:rPr>
      </w:pPr>
      <w:r>
        <w:rPr>
          <w:rFonts w:ascii="Times New Roman" w:hAnsi="Times New Roman" w:cs="Times New Roman"/>
        </w:rPr>
        <w:t xml:space="preserve">El Estado Islámico </w:t>
      </w:r>
      <w:r w:rsidR="00562653">
        <w:rPr>
          <w:rFonts w:ascii="Times New Roman" w:hAnsi="Times New Roman" w:cs="Times New Roman"/>
        </w:rPr>
        <w:t xml:space="preserve">es una </w:t>
      </w:r>
      <w:r w:rsidR="00C73CBB">
        <w:rPr>
          <w:rFonts w:ascii="Times New Roman" w:hAnsi="Times New Roman" w:cs="Times New Roman"/>
        </w:rPr>
        <w:t xml:space="preserve">macro organización </w:t>
      </w:r>
      <w:r w:rsidR="003B41BC">
        <w:rPr>
          <w:rFonts w:ascii="Times New Roman" w:hAnsi="Times New Roman" w:cs="Times New Roman"/>
        </w:rPr>
        <w:t xml:space="preserve">compuesta por </w:t>
      </w:r>
      <w:r w:rsidR="00562653">
        <w:rPr>
          <w:rFonts w:ascii="Times New Roman" w:hAnsi="Times New Roman" w:cs="Times New Roman"/>
        </w:rPr>
        <w:t>milicia</w:t>
      </w:r>
      <w:r w:rsidR="003B41BC">
        <w:rPr>
          <w:rFonts w:ascii="Times New Roman" w:hAnsi="Times New Roman" w:cs="Times New Roman"/>
        </w:rPr>
        <w:t>s</w:t>
      </w:r>
      <w:r w:rsidR="00562653">
        <w:rPr>
          <w:rFonts w:ascii="Times New Roman" w:hAnsi="Times New Roman" w:cs="Times New Roman"/>
        </w:rPr>
        <w:t xml:space="preserve"> </w:t>
      </w:r>
      <w:r w:rsidR="00562653" w:rsidRPr="00721BB7">
        <w:rPr>
          <w:rFonts w:ascii="Times New Roman" w:hAnsi="Times New Roman" w:cs="Times New Roman"/>
          <w:b/>
        </w:rPr>
        <w:t>yihadista</w:t>
      </w:r>
      <w:r w:rsidR="003B41BC" w:rsidRPr="00721BB7">
        <w:rPr>
          <w:rFonts w:ascii="Times New Roman" w:hAnsi="Times New Roman" w:cs="Times New Roman"/>
          <w:b/>
        </w:rPr>
        <w:t>s</w:t>
      </w:r>
      <w:r w:rsidR="00562653">
        <w:rPr>
          <w:rFonts w:ascii="Times New Roman" w:hAnsi="Times New Roman" w:cs="Times New Roman"/>
        </w:rPr>
        <w:t xml:space="preserve"> sun</w:t>
      </w:r>
      <w:r w:rsidR="003B41BC">
        <w:rPr>
          <w:rFonts w:ascii="Times New Roman" w:hAnsi="Times New Roman" w:cs="Times New Roman"/>
        </w:rPr>
        <w:t>itas</w:t>
      </w:r>
      <w:r w:rsidR="00562653">
        <w:rPr>
          <w:rFonts w:ascii="Times New Roman" w:hAnsi="Times New Roman" w:cs="Times New Roman"/>
        </w:rPr>
        <w:t xml:space="preserve">. </w:t>
      </w:r>
      <w:r w:rsidR="00855F27">
        <w:rPr>
          <w:rFonts w:ascii="Times New Roman" w:hAnsi="Times New Roman" w:cs="Times New Roman"/>
        </w:rPr>
        <w:t>Es una organización que</w:t>
      </w:r>
      <w:r w:rsidR="003B41BC">
        <w:rPr>
          <w:rFonts w:ascii="Times New Roman" w:hAnsi="Times New Roman" w:cs="Times New Roman"/>
        </w:rPr>
        <w:t>,</w:t>
      </w:r>
      <w:r w:rsidR="00855F27">
        <w:rPr>
          <w:rFonts w:ascii="Times New Roman" w:hAnsi="Times New Roman" w:cs="Times New Roman"/>
        </w:rPr>
        <w:t xml:space="preserve"> a medida que creció, cambió también de nombre y de estrategia. </w:t>
      </w:r>
      <w:r w:rsidR="00F11600">
        <w:rPr>
          <w:rFonts w:ascii="Times New Roman" w:hAnsi="Times New Roman" w:cs="Times New Roman"/>
        </w:rPr>
        <w:t xml:space="preserve">Hoy en día reúnen entre </w:t>
      </w:r>
      <w:r w:rsidR="00F11600" w:rsidRPr="00721BB7">
        <w:rPr>
          <w:rFonts w:ascii="Times New Roman" w:hAnsi="Times New Roman" w:cs="Times New Roman"/>
          <w:b/>
        </w:rPr>
        <w:t>15.000 y 30.000 milicianos</w:t>
      </w:r>
      <w:r w:rsidR="00F11600" w:rsidRPr="00442670">
        <w:rPr>
          <w:rFonts w:ascii="Times New Roman" w:hAnsi="Times New Roman" w:cs="Times New Roman"/>
        </w:rPr>
        <w:t xml:space="preserve"> activos</w:t>
      </w:r>
      <w:r w:rsidR="00F11600">
        <w:rPr>
          <w:rFonts w:ascii="Times New Roman" w:hAnsi="Times New Roman" w:cs="Times New Roman"/>
        </w:rPr>
        <w:t xml:space="preserve">, que incluye un alto porcentaje de </w:t>
      </w:r>
      <w:r w:rsidR="00F11600" w:rsidRPr="00442670">
        <w:rPr>
          <w:rFonts w:ascii="Times New Roman" w:hAnsi="Times New Roman" w:cs="Times New Roman"/>
        </w:rPr>
        <w:t>extranjeros</w:t>
      </w:r>
      <w:r w:rsidR="00F11600">
        <w:rPr>
          <w:rFonts w:ascii="Times New Roman" w:hAnsi="Times New Roman" w:cs="Times New Roman"/>
        </w:rPr>
        <w:t xml:space="preserve"> que son pagados como mercenarios. </w:t>
      </w:r>
    </w:p>
    <w:p w14:paraId="207A16EE" w14:textId="63C8582C" w:rsidR="00C37A28" w:rsidRDefault="00C37A28" w:rsidP="00C95BF4">
      <w:pPr>
        <w:spacing w:line="276" w:lineRule="auto"/>
        <w:jc w:val="both"/>
        <w:rPr>
          <w:rFonts w:ascii="Times New Roman" w:hAnsi="Times New Roman" w:cs="Times New Roman"/>
        </w:rPr>
      </w:pPr>
      <w:r>
        <w:rPr>
          <w:rFonts w:ascii="Times New Roman" w:hAnsi="Times New Roman" w:cs="Times New Roman"/>
        </w:rPr>
        <w:t xml:space="preserve">Al comienzo el grupo se nutrió de los reductos militares que quedaron de </w:t>
      </w:r>
      <w:r w:rsidRPr="00442670">
        <w:rPr>
          <w:rFonts w:ascii="Times New Roman" w:hAnsi="Times New Roman" w:cs="Times New Roman"/>
        </w:rPr>
        <w:t xml:space="preserve">la agrupación </w:t>
      </w:r>
      <w:r w:rsidRPr="00721BB7">
        <w:rPr>
          <w:rFonts w:ascii="Times New Roman" w:hAnsi="Times New Roman" w:cs="Times New Roman"/>
          <w:i/>
        </w:rPr>
        <w:t>Al</w:t>
      </w:r>
      <w:r w:rsidR="00A852BE">
        <w:rPr>
          <w:rFonts w:ascii="Times New Roman" w:hAnsi="Times New Roman" w:cs="Times New Roman"/>
          <w:i/>
        </w:rPr>
        <w:t>-</w:t>
      </w:r>
      <w:r w:rsidRPr="00721BB7">
        <w:rPr>
          <w:rFonts w:ascii="Times New Roman" w:hAnsi="Times New Roman" w:cs="Times New Roman"/>
          <w:i/>
        </w:rPr>
        <w:t>Qaeda</w:t>
      </w:r>
      <w:r w:rsidRPr="00442670">
        <w:rPr>
          <w:rFonts w:ascii="Times New Roman" w:hAnsi="Times New Roman" w:cs="Times New Roman"/>
        </w:rPr>
        <w:t xml:space="preserve"> en Irak</w:t>
      </w:r>
      <w:r>
        <w:rPr>
          <w:rFonts w:ascii="Times New Roman" w:hAnsi="Times New Roman" w:cs="Times New Roman"/>
        </w:rPr>
        <w:t xml:space="preserve">. </w:t>
      </w:r>
      <w:r w:rsidRPr="00442670">
        <w:rPr>
          <w:rFonts w:ascii="Times New Roman" w:hAnsi="Times New Roman" w:cs="Times New Roman"/>
        </w:rPr>
        <w:t xml:space="preserve"> </w:t>
      </w:r>
      <w:r>
        <w:rPr>
          <w:rFonts w:ascii="Times New Roman" w:hAnsi="Times New Roman" w:cs="Times New Roman"/>
        </w:rPr>
        <w:t>También encontró apoyo entre sunnitas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518"/>
        <w:gridCol w:w="6460"/>
      </w:tblGrid>
      <w:tr w:rsidR="00721BB7" w:rsidRPr="000846F3" w14:paraId="40F8EF67" w14:textId="77777777" w:rsidTr="005A2B85">
        <w:tc>
          <w:tcPr>
            <w:tcW w:w="8978" w:type="dxa"/>
            <w:gridSpan w:val="2"/>
            <w:shd w:val="clear" w:color="auto" w:fill="000000" w:themeFill="text1"/>
          </w:tcPr>
          <w:p w14:paraId="3FBC96FB"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5F0D3582" w14:textId="77777777" w:rsidTr="005A2B85">
        <w:tc>
          <w:tcPr>
            <w:tcW w:w="2518" w:type="dxa"/>
          </w:tcPr>
          <w:p w14:paraId="2905228D"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450B56C9" w14:textId="25CF778C" w:rsidR="00721BB7" w:rsidRPr="000846F3" w:rsidRDefault="00A852BE" w:rsidP="00C95BF4">
            <w:pPr>
              <w:spacing w:line="276" w:lineRule="auto"/>
              <w:jc w:val="both"/>
              <w:rPr>
                <w:rFonts w:ascii="Times New Roman" w:hAnsi="Times New Roman" w:cs="Times New Roman"/>
                <w:b/>
                <w:sz w:val="24"/>
                <w:szCs w:val="24"/>
              </w:rPr>
            </w:pPr>
            <w:r>
              <w:rPr>
                <w:rFonts w:ascii="Times New Roman" w:hAnsi="Times New Roman" w:cs="Times New Roman"/>
              </w:rPr>
              <w:t>L</w:t>
            </w:r>
            <w:r w:rsidR="00721BB7" w:rsidRPr="00103737">
              <w:rPr>
                <w:rFonts w:ascii="Times New Roman" w:hAnsi="Times New Roman" w:cs="Times New Roman"/>
              </w:rPr>
              <w:t>a in</w:t>
            </w:r>
            <w:r w:rsidR="00721BB7">
              <w:rPr>
                <w:rFonts w:ascii="Times New Roman" w:hAnsi="Times New Roman" w:cs="Times New Roman"/>
              </w:rPr>
              <w:t xml:space="preserve">tervención estadounidense a </w:t>
            </w:r>
            <w:r w:rsidR="00721BB7" w:rsidRPr="00103737">
              <w:rPr>
                <w:rFonts w:ascii="Times New Roman" w:hAnsi="Times New Roman" w:cs="Times New Roman"/>
              </w:rPr>
              <w:t>Irak</w:t>
            </w:r>
            <w:r w:rsidR="00721BB7">
              <w:rPr>
                <w:rFonts w:ascii="Times New Roman" w:hAnsi="Times New Roman" w:cs="Times New Roman"/>
              </w:rPr>
              <w:t xml:space="preserve"> se justificó por la afirmación del gobierno estadounidense de que Irak poseía </w:t>
            </w:r>
            <w:r w:rsidR="00721BB7" w:rsidRPr="00855F27">
              <w:rPr>
                <w:rFonts w:ascii="Times New Roman" w:hAnsi="Times New Roman" w:cs="Times New Roman"/>
              </w:rPr>
              <w:t>armas de destrucción masiva</w:t>
            </w:r>
            <w:r w:rsidR="00721BB7">
              <w:rPr>
                <w:rFonts w:ascii="Times New Roman" w:hAnsi="Times New Roman" w:cs="Times New Roman"/>
              </w:rPr>
              <w:t xml:space="preserve">. Por ello desataron una intervención militar y </w:t>
            </w:r>
            <w:r w:rsidR="00721BB7" w:rsidRPr="00855F27">
              <w:rPr>
                <w:rFonts w:ascii="Times New Roman" w:hAnsi="Times New Roman" w:cs="Times New Roman"/>
              </w:rPr>
              <w:t>derroca</w:t>
            </w:r>
            <w:r w:rsidR="00721BB7">
              <w:rPr>
                <w:rFonts w:ascii="Times New Roman" w:hAnsi="Times New Roman" w:cs="Times New Roman"/>
              </w:rPr>
              <w:t>ron a</w:t>
            </w:r>
            <w:r w:rsidR="00721BB7" w:rsidRPr="00855F27">
              <w:rPr>
                <w:rFonts w:ascii="Times New Roman" w:hAnsi="Times New Roman" w:cs="Times New Roman"/>
              </w:rPr>
              <w:t>l gobierno de Sad</w:t>
            </w:r>
            <w:r w:rsidR="00721BB7">
              <w:rPr>
                <w:rFonts w:ascii="Times New Roman" w:hAnsi="Times New Roman" w:cs="Times New Roman"/>
              </w:rPr>
              <w:t>am Hussein. Finalmente dichas armas nunca se encontraron</w:t>
            </w:r>
            <w:r w:rsidR="00495453">
              <w:rPr>
                <w:rFonts w:ascii="Times New Roman" w:hAnsi="Times New Roman" w:cs="Times New Roman"/>
              </w:rPr>
              <w:t xml:space="preserve"> </w:t>
            </w:r>
            <w:r w:rsidR="00705294">
              <w:rPr>
                <w:rFonts w:ascii="Times New Roman" w:hAnsi="Times New Roman" w:cs="Times New Roman"/>
              </w:rPr>
              <w:t>[</w:t>
            </w:r>
            <w:hyperlink r:id="rId69"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00721BB7">
              <w:rPr>
                <w:rFonts w:ascii="Times New Roman" w:hAnsi="Times New Roman" w:cs="Times New Roman"/>
              </w:rPr>
              <w:t xml:space="preserve">. </w:t>
            </w:r>
          </w:p>
        </w:tc>
      </w:tr>
    </w:tbl>
    <w:p w14:paraId="1CD968D7" w14:textId="77777777" w:rsidR="00721BB7" w:rsidRDefault="00721BB7" w:rsidP="00C95BF4">
      <w:pPr>
        <w:spacing w:line="276" w:lineRule="auto"/>
        <w:jc w:val="both"/>
        <w:rPr>
          <w:rFonts w:ascii="Times New Roman" w:hAnsi="Times New Roman" w:cs="Times New Roman"/>
        </w:rPr>
      </w:pPr>
    </w:p>
    <w:p w14:paraId="60005700" w14:textId="28F571DD" w:rsidR="00C37A28" w:rsidRDefault="00C37A28" w:rsidP="00C95BF4">
      <w:pPr>
        <w:spacing w:line="276" w:lineRule="auto"/>
        <w:jc w:val="both"/>
        <w:rPr>
          <w:rFonts w:ascii="Times New Roman" w:hAnsi="Times New Roman" w:cs="Times New Roman"/>
        </w:rPr>
      </w:pPr>
      <w:r>
        <w:rPr>
          <w:rFonts w:ascii="Times New Roman" w:hAnsi="Times New Roman" w:cs="Times New Roman"/>
        </w:rPr>
        <w:t xml:space="preserve">El fundamentalismo del EI radica en </w:t>
      </w:r>
      <w:r w:rsidRPr="00855F27">
        <w:rPr>
          <w:rFonts w:ascii="Times New Roman" w:hAnsi="Times New Roman" w:cs="Times New Roman"/>
        </w:rPr>
        <w:t xml:space="preserve">su interpretación </w:t>
      </w:r>
      <w:r w:rsidR="00A852BE">
        <w:rPr>
          <w:rFonts w:ascii="Times New Roman" w:hAnsi="Times New Roman" w:cs="Times New Roman"/>
        </w:rPr>
        <w:t>extremista del Is</w:t>
      </w:r>
      <w:r w:rsidRPr="00442670">
        <w:rPr>
          <w:rFonts w:ascii="Times New Roman" w:hAnsi="Times New Roman" w:cs="Times New Roman"/>
        </w:rPr>
        <w:t>lam</w:t>
      </w:r>
      <w:r>
        <w:rPr>
          <w:rFonts w:ascii="Times New Roman" w:hAnsi="Times New Roman" w:cs="Times New Roman"/>
        </w:rPr>
        <w:t xml:space="preserve">. Se consideran como </w:t>
      </w:r>
      <w:r w:rsidRPr="00442670">
        <w:rPr>
          <w:rFonts w:ascii="Times New Roman" w:hAnsi="Times New Roman" w:cs="Times New Roman"/>
        </w:rPr>
        <w:t xml:space="preserve">los únicos creyentes </w:t>
      </w:r>
      <w:r>
        <w:rPr>
          <w:rFonts w:ascii="Times New Roman" w:hAnsi="Times New Roman" w:cs="Times New Roman"/>
        </w:rPr>
        <w:t>verdaderos quienes están llamados a restaurar la pureza del islamismo frente a la contaminación que representan tanto las vertientes chiitas del Islam, como las influencias occidentales.</w:t>
      </w:r>
    </w:p>
    <w:p w14:paraId="180718BB" w14:textId="77777777" w:rsidR="000E3098" w:rsidRDefault="00C37A28" w:rsidP="00C95BF4">
      <w:pPr>
        <w:spacing w:line="276" w:lineRule="auto"/>
        <w:jc w:val="both"/>
        <w:rPr>
          <w:rFonts w:ascii="Times New Roman" w:hAnsi="Times New Roman" w:cs="Times New Roman"/>
        </w:rPr>
      </w:pPr>
      <w:r>
        <w:rPr>
          <w:rFonts w:ascii="Times New Roman" w:hAnsi="Times New Roman" w:cs="Times New Roman"/>
        </w:rPr>
        <w:t>S</w:t>
      </w:r>
      <w:r w:rsidR="00855F27">
        <w:rPr>
          <w:rFonts w:ascii="Times New Roman" w:hAnsi="Times New Roman" w:cs="Times New Roman"/>
        </w:rPr>
        <w:t xml:space="preserve">eñalan como </w:t>
      </w:r>
      <w:r w:rsidR="00855F27" w:rsidRPr="00855F27">
        <w:rPr>
          <w:rFonts w:ascii="Times New Roman" w:hAnsi="Times New Roman" w:cs="Times New Roman"/>
        </w:rPr>
        <w:t>apóstatas a l</w:t>
      </w:r>
      <w:r w:rsidR="00855F27">
        <w:rPr>
          <w:rFonts w:ascii="Times New Roman" w:hAnsi="Times New Roman" w:cs="Times New Roman"/>
        </w:rPr>
        <w:t xml:space="preserve">a población musulmana </w:t>
      </w:r>
      <w:r w:rsidR="00855F27" w:rsidRPr="00855F27">
        <w:rPr>
          <w:rFonts w:ascii="Times New Roman" w:hAnsi="Times New Roman" w:cs="Times New Roman"/>
        </w:rPr>
        <w:t>chii</w:t>
      </w:r>
      <w:r w:rsidR="00855F27">
        <w:rPr>
          <w:rFonts w:ascii="Times New Roman" w:hAnsi="Times New Roman" w:cs="Times New Roman"/>
        </w:rPr>
        <w:t xml:space="preserve">ta </w:t>
      </w:r>
      <w:r w:rsidR="00855F27" w:rsidRPr="00855F27">
        <w:rPr>
          <w:rFonts w:ascii="Times New Roman" w:hAnsi="Times New Roman" w:cs="Times New Roman"/>
        </w:rPr>
        <w:t xml:space="preserve">y a todo </w:t>
      </w:r>
      <w:r w:rsidR="00855F27">
        <w:rPr>
          <w:rFonts w:ascii="Times New Roman" w:hAnsi="Times New Roman" w:cs="Times New Roman"/>
        </w:rPr>
        <w:t xml:space="preserve">aquel </w:t>
      </w:r>
      <w:r w:rsidR="00855F27" w:rsidRPr="00855F27">
        <w:rPr>
          <w:rFonts w:ascii="Times New Roman" w:hAnsi="Times New Roman" w:cs="Times New Roman"/>
        </w:rPr>
        <w:t>que cuestion</w:t>
      </w:r>
      <w:r w:rsidR="00855F27">
        <w:rPr>
          <w:rFonts w:ascii="Times New Roman" w:hAnsi="Times New Roman" w:cs="Times New Roman"/>
        </w:rPr>
        <w:t>e</w:t>
      </w:r>
      <w:r>
        <w:rPr>
          <w:rFonts w:ascii="Times New Roman" w:hAnsi="Times New Roman" w:cs="Times New Roman"/>
        </w:rPr>
        <w:t xml:space="preserve"> </w:t>
      </w:r>
      <w:r w:rsidR="004065EF">
        <w:rPr>
          <w:rFonts w:ascii="Times New Roman" w:hAnsi="Times New Roman" w:cs="Times New Roman"/>
        </w:rPr>
        <w:t>su lucha</w:t>
      </w:r>
      <w:r>
        <w:rPr>
          <w:rFonts w:ascii="Times New Roman" w:hAnsi="Times New Roman" w:cs="Times New Roman"/>
        </w:rPr>
        <w:t xml:space="preserve">. </w:t>
      </w:r>
      <w:r w:rsidR="00855F27">
        <w:rPr>
          <w:rFonts w:ascii="Times New Roman" w:hAnsi="Times New Roman" w:cs="Times New Roman"/>
        </w:rPr>
        <w:t xml:space="preserve">Así </w:t>
      </w:r>
      <w:r w:rsidR="004065EF">
        <w:rPr>
          <w:rFonts w:ascii="Times New Roman" w:hAnsi="Times New Roman" w:cs="Times New Roman"/>
        </w:rPr>
        <w:t xml:space="preserve">legitiman sus </w:t>
      </w:r>
      <w:r w:rsidR="004065EF" w:rsidRPr="00442670">
        <w:rPr>
          <w:rFonts w:ascii="Times New Roman" w:hAnsi="Times New Roman" w:cs="Times New Roman"/>
        </w:rPr>
        <w:t>ataques contra otros musulmanes</w:t>
      </w:r>
      <w:r w:rsidR="00855F27">
        <w:rPr>
          <w:rFonts w:ascii="Times New Roman" w:hAnsi="Times New Roman" w:cs="Times New Roman"/>
        </w:rPr>
        <w:t xml:space="preserve"> </w:t>
      </w:r>
      <w:r w:rsidR="00855F27" w:rsidRPr="00A61943">
        <w:rPr>
          <w:rFonts w:ascii="Times New Roman" w:hAnsi="Times New Roman" w:cs="Times New Roman"/>
        </w:rPr>
        <w:t>llevando a cabo ejecuciones públicas y destruyendo templos y mezquitas</w:t>
      </w:r>
      <w:r w:rsidR="00855F27">
        <w:rPr>
          <w:rFonts w:ascii="Times New Roman" w:hAnsi="Times New Roman" w:cs="Times New Roman"/>
        </w:rPr>
        <w:t xml:space="preserve"> de facciones enemigas.</w:t>
      </w:r>
      <w:r w:rsidR="000E3098">
        <w:rPr>
          <w:rFonts w:ascii="Times New Roman" w:hAnsi="Times New Roman" w:cs="Times New Roman"/>
        </w:rPr>
        <w:t xml:space="preserve"> </w:t>
      </w:r>
      <w:r w:rsidR="000E3098" w:rsidRPr="00442670">
        <w:rPr>
          <w:rFonts w:ascii="Times New Roman" w:hAnsi="Times New Roman" w:cs="Times New Roman"/>
        </w:rPr>
        <w:t xml:space="preserve">El grupo </w:t>
      </w:r>
      <w:r w:rsidR="000E3098">
        <w:rPr>
          <w:rFonts w:ascii="Times New Roman" w:hAnsi="Times New Roman" w:cs="Times New Roman"/>
        </w:rPr>
        <w:t xml:space="preserve">pretende establecer un </w:t>
      </w:r>
      <w:r w:rsidR="000E3098" w:rsidRPr="00721BB7">
        <w:rPr>
          <w:rFonts w:ascii="Times New Roman" w:hAnsi="Times New Roman" w:cs="Times New Roman"/>
          <w:b/>
        </w:rPr>
        <w:t>califato</w:t>
      </w:r>
      <w:r w:rsidR="000E3098" w:rsidRPr="00442670">
        <w:rPr>
          <w:rFonts w:ascii="Times New Roman" w:hAnsi="Times New Roman" w:cs="Times New Roman"/>
        </w:rPr>
        <w:t xml:space="preserve">, </w:t>
      </w:r>
      <w:r w:rsidR="000E3098">
        <w:rPr>
          <w:rFonts w:ascii="Times New Roman" w:hAnsi="Times New Roman" w:cs="Times New Roman"/>
        </w:rPr>
        <w:t xml:space="preserve">es decir, un </w:t>
      </w:r>
      <w:r w:rsidR="000E3098" w:rsidRPr="00442670">
        <w:rPr>
          <w:rFonts w:ascii="Times New Roman" w:hAnsi="Times New Roman" w:cs="Times New Roman"/>
        </w:rPr>
        <w:t>Estado dirigido por un líder político y religioso</w:t>
      </w:r>
      <w:r w:rsidR="000E3098">
        <w:rPr>
          <w:rFonts w:ascii="Times New Roman" w:hAnsi="Times New Roman" w:cs="Times New Roman"/>
        </w:rPr>
        <w:t xml:space="preserve">, </w:t>
      </w:r>
      <w:r w:rsidR="000E3098" w:rsidRPr="00442670">
        <w:rPr>
          <w:rFonts w:ascii="Times New Roman" w:hAnsi="Times New Roman" w:cs="Times New Roman"/>
        </w:rPr>
        <w:t xml:space="preserve">que </w:t>
      </w:r>
      <w:r w:rsidR="000E3098">
        <w:rPr>
          <w:rFonts w:ascii="Times New Roman" w:hAnsi="Times New Roman" w:cs="Times New Roman"/>
        </w:rPr>
        <w:t xml:space="preserve">gobierne la totalidad del </w:t>
      </w:r>
      <w:r w:rsidR="000E3098" w:rsidRPr="00442670">
        <w:rPr>
          <w:rFonts w:ascii="Times New Roman" w:hAnsi="Times New Roman" w:cs="Times New Roman"/>
        </w:rPr>
        <w:t>mundo musulmán.</w:t>
      </w:r>
      <w:r w:rsidR="000E3098">
        <w:rPr>
          <w:rFonts w:ascii="Times New Roman" w:hAnsi="Times New Roman" w:cs="Times New Roman"/>
        </w:rPr>
        <w:t xml:space="preserve"> </w:t>
      </w:r>
    </w:p>
    <w:p w14:paraId="5C6C1F6E" w14:textId="0E19AC26" w:rsidR="000E3098" w:rsidRDefault="000E3098" w:rsidP="00C95BF4">
      <w:pPr>
        <w:spacing w:line="276" w:lineRule="auto"/>
        <w:jc w:val="both"/>
        <w:rPr>
          <w:rFonts w:ascii="Times New Roman" w:hAnsi="Times New Roman" w:cs="Times New Roman"/>
        </w:rPr>
      </w:pPr>
      <w:r w:rsidRPr="000E3098">
        <w:rPr>
          <w:rFonts w:ascii="Times New Roman" w:hAnsi="Times New Roman" w:cs="Times New Roman"/>
        </w:rPr>
        <w:t xml:space="preserve">Reclama la autoridad religiosa sobre todos los musulmanes del mundo y su propósito es reunir los territorios habitados por musulmanes comenzando con Irak y la región del Levante mediterráneo, Siria e Irak, </w:t>
      </w:r>
      <w:r>
        <w:rPr>
          <w:rFonts w:ascii="Times New Roman" w:hAnsi="Times New Roman" w:cs="Times New Roman"/>
        </w:rPr>
        <w:t xml:space="preserve">para </w:t>
      </w:r>
      <w:r w:rsidRPr="000E3098">
        <w:rPr>
          <w:rFonts w:ascii="Times New Roman" w:hAnsi="Times New Roman" w:cs="Times New Roman"/>
        </w:rPr>
        <w:t xml:space="preserve">convertirlos en la base de un Estado musulmán </w:t>
      </w:r>
      <w:r>
        <w:rPr>
          <w:rFonts w:ascii="Times New Roman" w:hAnsi="Times New Roman" w:cs="Times New Roman"/>
        </w:rPr>
        <w:t xml:space="preserve">y </w:t>
      </w:r>
      <w:r w:rsidRPr="000E3098">
        <w:rPr>
          <w:rFonts w:ascii="Times New Roman" w:hAnsi="Times New Roman" w:cs="Times New Roman"/>
        </w:rPr>
        <w:t>luego expandirse al resto del mundo árabe.</w:t>
      </w:r>
    </w:p>
    <w:p w14:paraId="064E38E2" w14:textId="33B22409"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Es un grupo que hoy controla grandes recursos económicos. Se calcula que poseen </w:t>
      </w:r>
      <w:r w:rsidR="00721BB7" w:rsidRPr="00721BB7">
        <w:rPr>
          <w:rFonts w:ascii="Times New Roman" w:hAnsi="Times New Roman" w:cs="Times New Roman"/>
          <w:b/>
        </w:rPr>
        <w:t>dos mil</w:t>
      </w:r>
      <w:r w:rsidR="00721BB7">
        <w:rPr>
          <w:rFonts w:ascii="Times New Roman" w:hAnsi="Times New Roman" w:cs="Times New Roman"/>
        </w:rPr>
        <w:t xml:space="preserve"> </w:t>
      </w:r>
      <w:r w:rsidRPr="00721BB7">
        <w:rPr>
          <w:rFonts w:ascii="Times New Roman" w:hAnsi="Times New Roman" w:cs="Times New Roman"/>
          <w:b/>
        </w:rPr>
        <w:t>millones de dólares</w:t>
      </w:r>
      <w:r>
        <w:rPr>
          <w:rFonts w:ascii="Times New Roman" w:hAnsi="Times New Roman" w:cs="Times New Roman"/>
        </w:rPr>
        <w:t xml:space="preserve"> y que diariamente agregan </w:t>
      </w:r>
      <w:r w:rsidRPr="00721BB7">
        <w:rPr>
          <w:rFonts w:ascii="Times New Roman" w:hAnsi="Times New Roman" w:cs="Times New Roman"/>
          <w:b/>
        </w:rPr>
        <w:t>dos millones de dólares diarios</w:t>
      </w:r>
      <w:r>
        <w:rPr>
          <w:rFonts w:ascii="Times New Roman" w:hAnsi="Times New Roman" w:cs="Times New Roman"/>
        </w:rPr>
        <w:t xml:space="preserve">, </w:t>
      </w:r>
      <w:r w:rsidRPr="00442670">
        <w:rPr>
          <w:rFonts w:ascii="Times New Roman" w:hAnsi="Times New Roman" w:cs="Times New Roman"/>
        </w:rPr>
        <w:t xml:space="preserve">por la venta de petróleo y gas, </w:t>
      </w:r>
      <w:r>
        <w:rPr>
          <w:rFonts w:ascii="Times New Roman" w:hAnsi="Times New Roman" w:cs="Times New Roman"/>
        </w:rPr>
        <w:t xml:space="preserve">así como por el cobro de </w:t>
      </w:r>
      <w:r w:rsidRPr="00442670">
        <w:rPr>
          <w:rFonts w:ascii="Times New Roman" w:hAnsi="Times New Roman" w:cs="Times New Roman"/>
        </w:rPr>
        <w:t>impuestos que recauda en su territorio y algunas actividades ilícitas como extorsión, contrabando y secuestro</w:t>
      </w:r>
      <w:r>
        <w:rPr>
          <w:rFonts w:ascii="Times New Roman" w:hAnsi="Times New Roman" w:cs="Times New Roman"/>
        </w:rPr>
        <w:t xml:space="preserve">, </w:t>
      </w:r>
      <w:r w:rsidRPr="00F11600">
        <w:rPr>
          <w:rFonts w:ascii="Times New Roman" w:hAnsi="Times New Roman" w:cs="Times New Roman"/>
        </w:rPr>
        <w:t xml:space="preserve">controla represas, carreteras y límites fronterizos. También se ha denunciado que trafican órganos y </w:t>
      </w:r>
      <w:r>
        <w:rPr>
          <w:rFonts w:ascii="Times New Roman" w:hAnsi="Times New Roman" w:cs="Times New Roman"/>
        </w:rPr>
        <w:t xml:space="preserve">que </w:t>
      </w:r>
      <w:r w:rsidRPr="00F11600">
        <w:rPr>
          <w:rFonts w:ascii="Times New Roman" w:hAnsi="Times New Roman" w:cs="Times New Roman"/>
        </w:rPr>
        <w:t>comercian antigüedades</w:t>
      </w:r>
      <w:r w:rsidRPr="00442670">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83FAB" w:rsidRPr="000846F3" w14:paraId="0E33F2BA" w14:textId="77777777" w:rsidTr="005A2B85">
        <w:tc>
          <w:tcPr>
            <w:tcW w:w="9033" w:type="dxa"/>
            <w:gridSpan w:val="2"/>
            <w:shd w:val="clear" w:color="auto" w:fill="0D0D0D" w:themeFill="text1" w:themeFillTint="F2"/>
          </w:tcPr>
          <w:p w14:paraId="39CD25E7"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940282" w14:textId="77777777" w:rsidTr="005A2B85">
        <w:tc>
          <w:tcPr>
            <w:tcW w:w="2518" w:type="dxa"/>
          </w:tcPr>
          <w:p w14:paraId="79F37AF2"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C08AA8" w14:textId="12E34E31"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28</w:t>
            </w:r>
          </w:p>
        </w:tc>
      </w:tr>
      <w:tr w:rsidR="00983FAB" w:rsidRPr="00285ED4" w14:paraId="392CD824" w14:textId="77777777" w:rsidTr="005A2B85">
        <w:tc>
          <w:tcPr>
            <w:tcW w:w="2518" w:type="dxa"/>
          </w:tcPr>
          <w:p w14:paraId="363106E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E27EF3" w14:textId="0B1D6084" w:rsidR="00983FAB" w:rsidRPr="00285ED4" w:rsidRDefault="00285ED4"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grupo yihadista sunita</w:t>
            </w:r>
            <w:r>
              <w:rPr>
                <w:rFonts w:ascii="Times New Roman" w:hAnsi="Times New Roman" w:cs="Times New Roman"/>
                <w:color w:val="000000"/>
                <w:sz w:val="24"/>
                <w:szCs w:val="24"/>
                <w:lang w:val="es-CO"/>
              </w:rPr>
              <w:t xml:space="preserve">. </w:t>
            </w:r>
          </w:p>
        </w:tc>
      </w:tr>
      <w:tr w:rsidR="00983FAB" w:rsidRPr="000846F3" w14:paraId="4ADAE6F1" w14:textId="77777777" w:rsidTr="005A2B85">
        <w:tc>
          <w:tcPr>
            <w:tcW w:w="2518" w:type="dxa"/>
          </w:tcPr>
          <w:p w14:paraId="086CA8D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1CA2B63" w14:textId="77777777" w:rsidR="00285ED4" w:rsidRDefault="00285ED4" w:rsidP="00C95BF4">
            <w:pPr>
              <w:spacing w:line="276" w:lineRule="auto"/>
              <w:jc w:val="both"/>
              <w:rPr>
                <w:rFonts w:ascii="Times New Roman" w:hAnsi="Times New Roman" w:cs="Times New Roman"/>
                <w:color w:val="000000"/>
                <w:sz w:val="24"/>
                <w:szCs w:val="24"/>
                <w:lang w:val="es-CO"/>
              </w:rPr>
            </w:pPr>
          </w:p>
          <w:p w14:paraId="21BC1B9A" w14:textId="5CEB938A" w:rsidR="00273B9D" w:rsidRPr="004661FF" w:rsidRDefault="00285ED4" w:rsidP="00C95BF4">
            <w:pPr>
              <w:spacing w:line="276" w:lineRule="auto"/>
              <w:jc w:val="both"/>
              <w:rPr>
                <w:rFonts w:ascii="Times New Roman" w:hAnsi="Times New Roman" w:cs="Times New Roman"/>
                <w:color w:val="000000"/>
                <w:sz w:val="24"/>
                <w:szCs w:val="24"/>
                <w:lang w:val="es-CO"/>
              </w:rPr>
            </w:pPr>
            <w:r w:rsidRPr="00285ED4">
              <w:rPr>
                <w:rFonts w:ascii="Times New Roman" w:hAnsi="Times New Roman" w:cs="Times New Roman"/>
                <w:color w:val="000000"/>
                <w:sz w:val="24"/>
                <w:szCs w:val="24"/>
                <w:lang w:val="es-CO"/>
              </w:rPr>
              <w:t>Número de la imagen 237997351</w:t>
            </w:r>
          </w:p>
          <w:p w14:paraId="4B95BF5B" w14:textId="548808E5" w:rsidR="00983FAB" w:rsidRPr="000846F3" w:rsidRDefault="00983FAB" w:rsidP="00C95BF4">
            <w:pPr>
              <w:spacing w:line="276" w:lineRule="auto"/>
              <w:jc w:val="both"/>
              <w:rPr>
                <w:rFonts w:ascii="Times New Roman" w:hAnsi="Times New Roman" w:cs="Times New Roman"/>
                <w:color w:val="000000"/>
                <w:sz w:val="24"/>
                <w:szCs w:val="24"/>
              </w:rPr>
            </w:pPr>
          </w:p>
        </w:tc>
      </w:tr>
      <w:tr w:rsidR="00983FAB" w:rsidRPr="000846F3" w14:paraId="53F6BE27" w14:textId="77777777" w:rsidTr="005A2B85">
        <w:tc>
          <w:tcPr>
            <w:tcW w:w="2518" w:type="dxa"/>
          </w:tcPr>
          <w:p w14:paraId="4ADA8012"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B70082F" w14:textId="22311065" w:rsidR="00983FAB" w:rsidRPr="000846F3" w:rsidRDefault="00285ED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grupo yihadista sunita </w:t>
            </w:r>
            <w:r>
              <w:rPr>
                <w:rFonts w:ascii="Times New Roman" w:hAnsi="Times New Roman" w:cs="Times New Roman"/>
                <w:color w:val="000000"/>
                <w:sz w:val="24"/>
                <w:szCs w:val="24"/>
                <w:lang w:val="es-CO"/>
              </w:rPr>
              <w:t>a</w:t>
            </w:r>
            <w:r w:rsidRPr="00285ED4">
              <w:rPr>
                <w:rFonts w:ascii="Times New Roman" w:hAnsi="Times New Roman" w:cs="Times New Roman"/>
                <w:color w:val="000000"/>
                <w:sz w:val="24"/>
                <w:szCs w:val="24"/>
                <w:lang w:val="es-CO"/>
              </w:rPr>
              <w:t>uto proclam</w:t>
            </w:r>
            <w:r>
              <w:rPr>
                <w:rFonts w:ascii="Times New Roman" w:hAnsi="Times New Roman" w:cs="Times New Roman"/>
                <w:color w:val="000000"/>
                <w:sz w:val="24"/>
                <w:szCs w:val="24"/>
                <w:lang w:val="es-CO"/>
              </w:rPr>
              <w:t xml:space="preserve">ado </w:t>
            </w:r>
            <w:r w:rsidRPr="00285ED4">
              <w:rPr>
                <w:rFonts w:ascii="Times New Roman" w:hAnsi="Times New Roman" w:cs="Times New Roman"/>
                <w:color w:val="000000"/>
                <w:sz w:val="24"/>
                <w:szCs w:val="24"/>
                <w:lang w:val="es-CO"/>
              </w:rPr>
              <w:t>como un califato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rPr>
              <w:t xml:space="preserve">La bandera usa el </w:t>
            </w:r>
            <w:r w:rsidRPr="00285ED4">
              <w:rPr>
                <w:rFonts w:ascii="Times New Roman" w:hAnsi="Times New Roman" w:cs="Times New Roman"/>
                <w:color w:val="000000"/>
                <w:sz w:val="24"/>
                <w:szCs w:val="24"/>
              </w:rPr>
              <w:t>color negro</w:t>
            </w:r>
            <w:r>
              <w:rPr>
                <w:rFonts w:ascii="Times New Roman" w:hAnsi="Times New Roman" w:cs="Times New Roman"/>
                <w:color w:val="000000"/>
                <w:sz w:val="24"/>
                <w:szCs w:val="24"/>
              </w:rPr>
              <w:t xml:space="preserve">, </w:t>
            </w:r>
            <w:r w:rsidRPr="00285ED4">
              <w:rPr>
                <w:rFonts w:ascii="Times New Roman" w:hAnsi="Times New Roman" w:cs="Times New Roman"/>
                <w:color w:val="000000"/>
                <w:sz w:val="24"/>
                <w:szCs w:val="24"/>
              </w:rPr>
              <w:t xml:space="preserve">característico de la </w:t>
            </w:r>
            <w:r w:rsidRPr="00285ED4">
              <w:rPr>
                <w:rFonts w:ascii="Times New Roman" w:hAnsi="Times New Roman" w:cs="Times New Roman"/>
                <w:i/>
                <w:color w:val="000000"/>
                <w:sz w:val="24"/>
                <w:szCs w:val="24"/>
              </w:rPr>
              <w:t>yihad</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El texto en árabe </w:t>
            </w:r>
            <w:r w:rsidRPr="00285ED4">
              <w:rPr>
                <w:rFonts w:ascii="Times New Roman" w:hAnsi="Times New Roman" w:cs="Times New Roman"/>
                <w:color w:val="000000"/>
                <w:sz w:val="24"/>
                <w:szCs w:val="24"/>
              </w:rPr>
              <w:t>escrit</w:t>
            </w:r>
            <w:r>
              <w:rPr>
                <w:rFonts w:ascii="Times New Roman" w:hAnsi="Times New Roman" w:cs="Times New Roman"/>
                <w:color w:val="000000"/>
                <w:sz w:val="24"/>
                <w:szCs w:val="24"/>
              </w:rPr>
              <w:t>o</w:t>
            </w:r>
            <w:r w:rsidRPr="00285ED4">
              <w:rPr>
                <w:rFonts w:ascii="Times New Roman" w:hAnsi="Times New Roman" w:cs="Times New Roman"/>
                <w:color w:val="000000"/>
                <w:sz w:val="24"/>
                <w:szCs w:val="24"/>
              </w:rPr>
              <w:t xml:space="preserve"> en color blanco</w:t>
            </w:r>
            <w:r>
              <w:rPr>
                <w:rFonts w:ascii="Times New Roman" w:hAnsi="Times New Roman" w:cs="Times New Roman"/>
                <w:color w:val="000000"/>
                <w:sz w:val="24"/>
                <w:szCs w:val="24"/>
              </w:rPr>
              <w:t xml:space="preserve"> dice </w:t>
            </w:r>
            <w:r w:rsidRPr="00285ED4">
              <w:rPr>
                <w:rFonts w:ascii="Times New Roman" w:hAnsi="Times New Roman" w:cs="Times New Roman"/>
                <w:color w:val="000000"/>
                <w:sz w:val="24"/>
                <w:szCs w:val="24"/>
              </w:rPr>
              <w:t xml:space="preserve"> “Ilaha, illa-llah”, que </w:t>
            </w:r>
            <w:r>
              <w:rPr>
                <w:rFonts w:ascii="Times New Roman" w:hAnsi="Times New Roman" w:cs="Times New Roman"/>
                <w:color w:val="000000"/>
                <w:sz w:val="24"/>
                <w:szCs w:val="24"/>
              </w:rPr>
              <w:t xml:space="preserve">se </w:t>
            </w:r>
            <w:r w:rsidRPr="00285ED4">
              <w:rPr>
                <w:rFonts w:ascii="Times New Roman" w:hAnsi="Times New Roman" w:cs="Times New Roman"/>
                <w:color w:val="000000"/>
                <w:sz w:val="24"/>
                <w:szCs w:val="24"/>
              </w:rPr>
              <w:t>traduc</w:t>
            </w:r>
            <w:r>
              <w:rPr>
                <w:rFonts w:ascii="Times New Roman" w:hAnsi="Times New Roman" w:cs="Times New Roman"/>
                <w:color w:val="000000"/>
                <w:sz w:val="24"/>
                <w:szCs w:val="24"/>
              </w:rPr>
              <w:t>e</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285ED4">
              <w:rPr>
                <w:rFonts w:ascii="Times New Roman" w:hAnsi="Times New Roman" w:cs="Times New Roman"/>
                <w:color w:val="000000"/>
                <w:sz w:val="24"/>
                <w:szCs w:val="24"/>
              </w:rPr>
              <w:t xml:space="preserve">o hay más </w:t>
            </w:r>
            <w:r>
              <w:rPr>
                <w:rFonts w:ascii="Times New Roman" w:hAnsi="Times New Roman" w:cs="Times New Roman"/>
                <w:color w:val="000000"/>
                <w:sz w:val="24"/>
                <w:szCs w:val="24"/>
              </w:rPr>
              <w:t xml:space="preserve">Dios que Alá”, </w:t>
            </w:r>
            <w:r w:rsidRPr="00285ED4">
              <w:rPr>
                <w:rFonts w:ascii="Times New Roman" w:hAnsi="Times New Roman" w:cs="Times New Roman"/>
                <w:color w:val="000000"/>
                <w:sz w:val="24"/>
                <w:szCs w:val="24"/>
              </w:rPr>
              <w:t xml:space="preserve"> declaración de fe en un único Dios y la profecía de Mahoma.</w:t>
            </w:r>
          </w:p>
        </w:tc>
      </w:tr>
    </w:tbl>
    <w:p w14:paraId="37685D39" w14:textId="77777777" w:rsidR="00983FAB" w:rsidRDefault="00983FAB" w:rsidP="00C95BF4">
      <w:pPr>
        <w:spacing w:line="276" w:lineRule="auto"/>
        <w:jc w:val="both"/>
        <w:rPr>
          <w:rFonts w:ascii="Times New Roman" w:hAnsi="Times New Roman" w:cs="Times New Roman"/>
        </w:rPr>
      </w:pPr>
    </w:p>
    <w:p w14:paraId="2AB0236D" w14:textId="77777777"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Sus </w:t>
      </w:r>
      <w:r w:rsidRPr="00442670">
        <w:rPr>
          <w:rFonts w:ascii="Times New Roman" w:hAnsi="Times New Roman" w:cs="Times New Roman"/>
        </w:rPr>
        <w:t xml:space="preserve">tácticas </w:t>
      </w:r>
      <w:r>
        <w:rPr>
          <w:rFonts w:ascii="Times New Roman" w:hAnsi="Times New Roman" w:cs="Times New Roman"/>
        </w:rPr>
        <w:t xml:space="preserve">son consideradas </w:t>
      </w:r>
      <w:r w:rsidRPr="00442670">
        <w:rPr>
          <w:rFonts w:ascii="Times New Roman" w:hAnsi="Times New Roman" w:cs="Times New Roman"/>
        </w:rPr>
        <w:t>extremas</w:t>
      </w:r>
      <w:r>
        <w:rPr>
          <w:rFonts w:ascii="Times New Roman" w:hAnsi="Times New Roman" w:cs="Times New Roman"/>
        </w:rPr>
        <w:t>. D</w:t>
      </w:r>
      <w:r w:rsidRPr="00442670">
        <w:rPr>
          <w:rFonts w:ascii="Times New Roman" w:hAnsi="Times New Roman" w:cs="Times New Roman"/>
        </w:rPr>
        <w:t>ecapitaciones</w:t>
      </w:r>
      <w:r>
        <w:rPr>
          <w:rFonts w:ascii="Times New Roman" w:hAnsi="Times New Roman" w:cs="Times New Roman"/>
        </w:rPr>
        <w:t xml:space="preserve"> </w:t>
      </w:r>
      <w:r w:rsidRPr="00442670">
        <w:rPr>
          <w:rFonts w:ascii="Times New Roman" w:hAnsi="Times New Roman" w:cs="Times New Roman"/>
        </w:rPr>
        <w:t xml:space="preserve">difundidas en las redes sociales, </w:t>
      </w:r>
      <w:r w:rsidRPr="00AF63EE">
        <w:rPr>
          <w:rFonts w:ascii="Times New Roman" w:hAnsi="Times New Roman" w:cs="Times New Roman"/>
        </w:rPr>
        <w:t>flagelaciones, amputaciones</w:t>
      </w:r>
      <w:r>
        <w:rPr>
          <w:rFonts w:ascii="Times New Roman" w:hAnsi="Times New Roman" w:cs="Times New Roman"/>
        </w:rPr>
        <w:t xml:space="preserve">, </w:t>
      </w:r>
      <w:r w:rsidRPr="00442670">
        <w:rPr>
          <w:rFonts w:ascii="Times New Roman" w:hAnsi="Times New Roman" w:cs="Times New Roman"/>
        </w:rPr>
        <w:t>crucifixiones</w:t>
      </w:r>
      <w:r>
        <w:rPr>
          <w:rFonts w:ascii="Times New Roman" w:hAnsi="Times New Roman" w:cs="Times New Roman"/>
        </w:rPr>
        <w:t>,</w:t>
      </w:r>
      <w:r w:rsidRPr="00442670">
        <w:rPr>
          <w:rFonts w:ascii="Times New Roman" w:hAnsi="Times New Roman" w:cs="Times New Roman"/>
        </w:rPr>
        <w:t xml:space="preserve"> </w:t>
      </w:r>
      <w:r w:rsidRPr="00AF63EE">
        <w:rPr>
          <w:rFonts w:ascii="Times New Roman" w:hAnsi="Times New Roman" w:cs="Times New Roman"/>
        </w:rPr>
        <w:t>torturas</w:t>
      </w:r>
      <w:r>
        <w:rPr>
          <w:rFonts w:ascii="Times New Roman" w:hAnsi="Times New Roman" w:cs="Times New Roman"/>
        </w:rPr>
        <w:t>,</w:t>
      </w:r>
      <w:r w:rsidRPr="00AF63EE">
        <w:rPr>
          <w:rFonts w:ascii="Times New Roman" w:hAnsi="Times New Roman" w:cs="Times New Roman"/>
        </w:rPr>
        <w:t xml:space="preserve"> ejecuciones sumarias</w:t>
      </w:r>
      <w:r w:rsidRPr="00442670">
        <w:rPr>
          <w:rFonts w:ascii="Times New Roman" w:hAnsi="Times New Roman" w:cs="Times New Roman"/>
        </w:rPr>
        <w:t xml:space="preserve"> y asesinatos en masa han sido utilizadas </w:t>
      </w:r>
      <w:r>
        <w:rPr>
          <w:rFonts w:ascii="Times New Roman" w:hAnsi="Times New Roman" w:cs="Times New Roman"/>
        </w:rPr>
        <w:t xml:space="preserve">como medios </w:t>
      </w:r>
      <w:r w:rsidRPr="00442670">
        <w:rPr>
          <w:rFonts w:ascii="Times New Roman" w:hAnsi="Times New Roman" w:cs="Times New Roman"/>
        </w:rPr>
        <w:t>para atemorizar a sus enemigos.</w:t>
      </w:r>
      <w:r>
        <w:rPr>
          <w:rFonts w:ascii="Times New Roman" w:hAnsi="Times New Roman" w:cs="Times New Roman"/>
        </w:rPr>
        <w:t xml:space="preserve"> </w:t>
      </w:r>
    </w:p>
    <w:p w14:paraId="682B13E2" w14:textId="06304595"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También practican el </w:t>
      </w:r>
      <w:r w:rsidRPr="00442670">
        <w:rPr>
          <w:rFonts w:ascii="Times New Roman" w:hAnsi="Times New Roman" w:cs="Times New Roman"/>
        </w:rPr>
        <w:t>secuestro de minorías religiosas</w:t>
      </w:r>
      <w:r>
        <w:rPr>
          <w:rFonts w:ascii="Times New Roman" w:hAnsi="Times New Roman" w:cs="Times New Roman"/>
        </w:rPr>
        <w:t>.</w:t>
      </w:r>
      <w:r w:rsidRPr="00442670">
        <w:rPr>
          <w:rFonts w:ascii="Times New Roman" w:hAnsi="Times New Roman" w:cs="Times New Roman"/>
        </w:rPr>
        <w:t xml:space="preserve"> </w:t>
      </w:r>
      <w:r>
        <w:rPr>
          <w:rFonts w:ascii="Times New Roman" w:hAnsi="Times New Roman" w:cs="Times New Roman"/>
        </w:rPr>
        <w:t xml:space="preserve">Los muertos ya se cuentan por miles y hay más de </w:t>
      </w:r>
      <w:r w:rsidRPr="00442670">
        <w:rPr>
          <w:rFonts w:ascii="Times New Roman" w:hAnsi="Times New Roman" w:cs="Times New Roman"/>
        </w:rPr>
        <w:t>un millón de personas desplazadas</w:t>
      </w:r>
      <w:r w:rsidRPr="00AF63EE">
        <w:rPr>
          <w:rFonts w:ascii="Times New Roman" w:hAnsi="Times New Roman" w:cs="Times New Roman"/>
        </w:rPr>
        <w:t xml:space="preserve">. </w:t>
      </w:r>
      <w:r>
        <w:rPr>
          <w:rFonts w:ascii="Times New Roman" w:hAnsi="Times New Roman" w:cs="Times New Roman"/>
        </w:rPr>
        <w:t xml:space="preserve">Incluso su acción ha llegado a Europa en donde han asesinado a periodistas y caricaturistas que desde su punto de vista, ofenden su religión. </w:t>
      </w:r>
    </w:p>
    <w:p w14:paraId="5FA6FFF8" w14:textId="0953FA0E" w:rsidR="00F11600" w:rsidRDefault="00C46745" w:rsidP="00C95BF4">
      <w:pPr>
        <w:spacing w:line="276" w:lineRule="auto"/>
        <w:jc w:val="both"/>
        <w:rPr>
          <w:rFonts w:ascii="Times New Roman" w:hAnsi="Times New Roman" w:cs="Times New Roman"/>
        </w:rPr>
      </w:pPr>
      <w:r>
        <w:rPr>
          <w:rFonts w:ascii="Times New Roman" w:hAnsi="Times New Roman" w:cs="Times New Roman"/>
        </w:rPr>
        <w:t xml:space="preserve">El Estado islámico se fortaleció a partir </w:t>
      </w:r>
      <w:r w:rsidR="00F11600">
        <w:rPr>
          <w:rFonts w:ascii="Times New Roman" w:hAnsi="Times New Roman" w:cs="Times New Roman"/>
        </w:rPr>
        <w:t>del estallido</w:t>
      </w:r>
      <w:r>
        <w:rPr>
          <w:rFonts w:ascii="Times New Roman" w:hAnsi="Times New Roman" w:cs="Times New Roman"/>
        </w:rPr>
        <w:t xml:space="preserve"> de la </w:t>
      </w:r>
      <w:r w:rsidR="009A32D5" w:rsidRPr="009A32D5">
        <w:rPr>
          <w:rFonts w:ascii="Times New Roman" w:hAnsi="Times New Roman" w:cs="Times New Roman"/>
        </w:rPr>
        <w:t>guerra civil</w:t>
      </w:r>
      <w:r w:rsidR="004065EF">
        <w:rPr>
          <w:rFonts w:ascii="Times New Roman" w:hAnsi="Times New Roman" w:cs="Times New Roman"/>
        </w:rPr>
        <w:t xml:space="preserve"> en Siria</w:t>
      </w:r>
      <w:r>
        <w:rPr>
          <w:rFonts w:ascii="Times New Roman" w:hAnsi="Times New Roman" w:cs="Times New Roman"/>
        </w:rPr>
        <w:t xml:space="preserve">. </w:t>
      </w:r>
      <w:r w:rsidR="00F11600">
        <w:rPr>
          <w:rFonts w:ascii="Times New Roman" w:hAnsi="Times New Roman" w:cs="Times New Roman"/>
        </w:rPr>
        <w:t xml:space="preserve">Declaró </w:t>
      </w:r>
      <w:r w:rsidR="00F11600" w:rsidRPr="00103737">
        <w:rPr>
          <w:rFonts w:ascii="Times New Roman" w:hAnsi="Times New Roman" w:cs="Times New Roman"/>
        </w:rPr>
        <w:t>su soberanía sobre Irak y Siria</w:t>
      </w:r>
      <w:r w:rsidR="00F11600">
        <w:rPr>
          <w:rFonts w:ascii="Times New Roman" w:hAnsi="Times New Roman" w:cs="Times New Roman"/>
        </w:rPr>
        <w:t xml:space="preserve"> y su territorio se constituyó en una </w:t>
      </w:r>
      <w:r w:rsidR="00F11600" w:rsidRPr="00442670">
        <w:rPr>
          <w:rFonts w:ascii="Times New Roman" w:hAnsi="Times New Roman" w:cs="Times New Roman"/>
        </w:rPr>
        <w:t xml:space="preserve">plataforma de lanzamiento de ataques contra Estados Unidos y </w:t>
      </w:r>
      <w:r w:rsidR="00F11600">
        <w:rPr>
          <w:rFonts w:ascii="Times New Roman" w:hAnsi="Times New Roman" w:cs="Times New Roman"/>
        </w:rPr>
        <w:t xml:space="preserve">sus aliados. </w:t>
      </w:r>
    </w:p>
    <w:p w14:paraId="1B319304" w14:textId="3EEAA1B4" w:rsidR="00A61943" w:rsidRDefault="00C46745" w:rsidP="00C95BF4">
      <w:pPr>
        <w:spacing w:line="276" w:lineRule="auto"/>
        <w:jc w:val="both"/>
        <w:rPr>
          <w:rFonts w:ascii="Times New Roman" w:hAnsi="Times New Roman" w:cs="Times New Roman"/>
        </w:rPr>
      </w:pPr>
      <w:r>
        <w:rPr>
          <w:rFonts w:ascii="Times New Roman" w:hAnsi="Times New Roman" w:cs="Times New Roman"/>
        </w:rPr>
        <w:t xml:space="preserve">Para </w:t>
      </w:r>
      <w:r w:rsidR="004065EF" w:rsidRPr="009A32D5">
        <w:rPr>
          <w:rFonts w:ascii="Times New Roman" w:hAnsi="Times New Roman" w:cs="Times New Roman"/>
        </w:rPr>
        <w:t xml:space="preserve">2014 </w:t>
      </w:r>
      <w:r w:rsidR="004065EF" w:rsidRPr="004065EF">
        <w:rPr>
          <w:rFonts w:ascii="Times New Roman" w:hAnsi="Times New Roman" w:cs="Times New Roman"/>
        </w:rPr>
        <w:t>controla</w:t>
      </w:r>
      <w:r w:rsidR="00A852BE">
        <w:rPr>
          <w:rFonts w:ascii="Times New Roman" w:hAnsi="Times New Roman" w:cs="Times New Roman"/>
        </w:rPr>
        <w:t>ba</w:t>
      </w:r>
      <w:r w:rsidR="004065EF" w:rsidRPr="004065EF">
        <w:rPr>
          <w:rFonts w:ascii="Times New Roman" w:hAnsi="Times New Roman" w:cs="Times New Roman"/>
        </w:rPr>
        <w:t xml:space="preserve"> ocho provincias </w:t>
      </w:r>
      <w:r w:rsidR="00C73CBB">
        <w:rPr>
          <w:rFonts w:ascii="Times New Roman" w:hAnsi="Times New Roman" w:cs="Times New Roman"/>
        </w:rPr>
        <w:t>en la zona limítrofe entre S</w:t>
      </w:r>
      <w:r w:rsidR="004065EF" w:rsidRPr="004065EF">
        <w:rPr>
          <w:rFonts w:ascii="Times New Roman" w:hAnsi="Times New Roman" w:cs="Times New Roman"/>
        </w:rPr>
        <w:t xml:space="preserve">irias e </w:t>
      </w:r>
      <w:r w:rsidR="00C73CBB">
        <w:rPr>
          <w:rFonts w:ascii="Times New Roman" w:hAnsi="Times New Roman" w:cs="Times New Roman"/>
        </w:rPr>
        <w:t>I</w:t>
      </w:r>
      <w:r w:rsidR="004065EF" w:rsidRPr="004065EF">
        <w:rPr>
          <w:rFonts w:ascii="Times New Roman" w:hAnsi="Times New Roman" w:cs="Times New Roman"/>
        </w:rPr>
        <w:t>ra</w:t>
      </w:r>
      <w:r w:rsidR="00495453">
        <w:rPr>
          <w:rFonts w:ascii="Times New Roman" w:hAnsi="Times New Roman" w:cs="Times New Roman"/>
        </w:rPr>
        <w:t>k</w:t>
      </w:r>
      <w:r w:rsidR="00A852BE">
        <w:rPr>
          <w:rFonts w:ascii="Times New Roman" w:hAnsi="Times New Roman" w:cs="Times New Roman"/>
        </w:rPr>
        <w:t xml:space="preserve"> y gobernaba</w:t>
      </w:r>
      <w:r w:rsidR="004065EF" w:rsidRPr="004065EF">
        <w:rPr>
          <w:rFonts w:ascii="Times New Roman" w:hAnsi="Times New Roman" w:cs="Times New Roman"/>
        </w:rPr>
        <w:t xml:space="preserve"> a cinco millones de personas</w:t>
      </w:r>
      <w:r w:rsidR="004065EF">
        <w:rPr>
          <w:rFonts w:ascii="Times New Roman" w:hAnsi="Times New Roman" w:cs="Times New Roman"/>
        </w:rPr>
        <w:t>.</w:t>
      </w:r>
      <w:r w:rsidR="004065EF" w:rsidRPr="004065EF">
        <w:rPr>
          <w:rFonts w:ascii="Times New Roman" w:hAnsi="Times New Roman" w:cs="Times New Roman"/>
        </w:rPr>
        <w:t xml:space="preserve"> </w:t>
      </w:r>
      <w:r w:rsidR="004065EF">
        <w:rPr>
          <w:rFonts w:ascii="Times New Roman" w:hAnsi="Times New Roman" w:cs="Times New Roman"/>
        </w:rPr>
        <w:t xml:space="preserve">De particular importancia fue el control de </w:t>
      </w:r>
      <w:r w:rsidR="004065EF" w:rsidRPr="00442670">
        <w:rPr>
          <w:rFonts w:ascii="Times New Roman" w:hAnsi="Times New Roman" w:cs="Times New Roman"/>
        </w:rPr>
        <w:t>Mosul</w:t>
      </w:r>
      <w:r w:rsidR="004065EF">
        <w:rPr>
          <w:rFonts w:ascii="Times New Roman" w:hAnsi="Times New Roman" w:cs="Times New Roman"/>
        </w:rPr>
        <w:t xml:space="preserve">, </w:t>
      </w:r>
      <w:r w:rsidR="004065EF" w:rsidRPr="00442670">
        <w:rPr>
          <w:rFonts w:ascii="Times New Roman" w:hAnsi="Times New Roman" w:cs="Times New Roman"/>
        </w:rPr>
        <w:t>la segunda ciudad de Irak</w:t>
      </w:r>
      <w:r w:rsidR="00495453">
        <w:rPr>
          <w:rFonts w:ascii="Times New Roman" w:hAnsi="Times New Roman" w:cs="Times New Roman"/>
        </w:rPr>
        <w:t xml:space="preserve"> [</w:t>
      </w:r>
      <w:hyperlink r:id="rId70" w:history="1">
        <w:r w:rsidR="00495453" w:rsidRPr="00495453">
          <w:rPr>
            <w:rStyle w:val="Hipervnculo"/>
            <w:rFonts w:ascii="Times New Roman" w:hAnsi="Times New Roman" w:cs="Times New Roman"/>
          </w:rPr>
          <w:t>VER</w:t>
        </w:r>
      </w:hyperlink>
      <w:r w:rsidR="00495453">
        <w:rPr>
          <w:rFonts w:ascii="Times New Roman" w:hAnsi="Times New Roman" w:cs="Times New Roman"/>
        </w:rPr>
        <w:t>]</w:t>
      </w:r>
      <w:r w:rsidR="00F11600">
        <w:rPr>
          <w:rFonts w:ascii="Times New Roman" w:hAnsi="Times New Roman" w:cs="Times New Roman"/>
        </w:rPr>
        <w:t>.</w:t>
      </w:r>
    </w:p>
    <w:p w14:paraId="767AE034" w14:textId="59640526" w:rsidR="009A32D5" w:rsidRDefault="00A61943" w:rsidP="00C95BF4">
      <w:pPr>
        <w:spacing w:line="276" w:lineRule="auto"/>
        <w:jc w:val="both"/>
        <w:rPr>
          <w:rFonts w:ascii="Times New Roman" w:hAnsi="Times New Roman" w:cs="Times New Roman"/>
        </w:rPr>
      </w:pPr>
      <w:r>
        <w:rPr>
          <w:rFonts w:ascii="Times New Roman" w:hAnsi="Times New Roman" w:cs="Times New Roman"/>
        </w:rPr>
        <w:t>La influencia del Estado Islámico se está extendiendo con rapidez</w:t>
      </w:r>
      <w:r w:rsidR="00855F27">
        <w:rPr>
          <w:rFonts w:ascii="Times New Roman" w:hAnsi="Times New Roman" w:cs="Times New Roman"/>
        </w:rPr>
        <w:t xml:space="preserve"> </w:t>
      </w:r>
      <w:r w:rsidR="00855F27" w:rsidRPr="009A32D5">
        <w:rPr>
          <w:rFonts w:ascii="Times New Roman" w:hAnsi="Times New Roman" w:cs="Times New Roman"/>
        </w:rPr>
        <w:t>más allá de Irak y Siria</w:t>
      </w:r>
      <w:r>
        <w:rPr>
          <w:rFonts w:ascii="Times New Roman" w:hAnsi="Times New Roman" w:cs="Times New Roman"/>
        </w:rPr>
        <w:t>. Su propaganda s</w:t>
      </w:r>
      <w:r w:rsidR="00B212B9" w:rsidRPr="000775D6">
        <w:rPr>
          <w:rFonts w:ascii="Times New Roman" w:hAnsi="Times New Roman" w:cs="Times New Roman"/>
        </w:rPr>
        <w:t>educ</w:t>
      </w:r>
      <w:r>
        <w:rPr>
          <w:rFonts w:ascii="Times New Roman" w:hAnsi="Times New Roman" w:cs="Times New Roman"/>
        </w:rPr>
        <w:t xml:space="preserve">e </w:t>
      </w:r>
      <w:r w:rsidR="00B212B9" w:rsidRPr="000775D6">
        <w:rPr>
          <w:rFonts w:ascii="Times New Roman" w:hAnsi="Times New Roman" w:cs="Times New Roman"/>
        </w:rPr>
        <w:t>a los jóvenes a través de las redes sociales</w:t>
      </w:r>
      <w:r w:rsidR="00855F27">
        <w:rPr>
          <w:rFonts w:ascii="Times New Roman" w:hAnsi="Times New Roman" w:cs="Times New Roman"/>
        </w:rPr>
        <w:t xml:space="preserve"> y</w:t>
      </w:r>
      <w:r w:rsidR="009A32D5" w:rsidRPr="009A32D5">
        <w:rPr>
          <w:rFonts w:ascii="Times New Roman" w:hAnsi="Times New Roman" w:cs="Times New Roman"/>
        </w:rPr>
        <w:t xml:space="preserve"> la</w:t>
      </w:r>
      <w:r w:rsidR="00855F27">
        <w:rPr>
          <w:rFonts w:ascii="Times New Roman" w:hAnsi="Times New Roman" w:cs="Times New Roman"/>
        </w:rPr>
        <w:t>s</w:t>
      </w:r>
      <w:r w:rsidR="009A32D5" w:rsidRPr="009A32D5">
        <w:rPr>
          <w:rFonts w:ascii="Times New Roman" w:hAnsi="Times New Roman" w:cs="Times New Roman"/>
        </w:rPr>
        <w:t xml:space="preserve"> </w:t>
      </w:r>
      <w:r w:rsidR="00855F27">
        <w:rPr>
          <w:rFonts w:ascii="Times New Roman" w:hAnsi="Times New Roman" w:cs="Times New Roman"/>
        </w:rPr>
        <w:t xml:space="preserve">acciones </w:t>
      </w:r>
      <w:r w:rsidR="009A32D5" w:rsidRPr="009A32D5">
        <w:rPr>
          <w:rFonts w:ascii="Times New Roman" w:hAnsi="Times New Roman" w:cs="Times New Roman"/>
        </w:rPr>
        <w:t>para detenerlos no está</w:t>
      </w:r>
      <w:r w:rsidR="00855F27">
        <w:rPr>
          <w:rFonts w:ascii="Times New Roman" w:hAnsi="Times New Roman" w:cs="Times New Roman"/>
        </w:rPr>
        <w:t>n</w:t>
      </w:r>
      <w:r w:rsidR="009A32D5" w:rsidRPr="009A32D5">
        <w:rPr>
          <w:rFonts w:ascii="Times New Roman" w:hAnsi="Times New Roman" w:cs="Times New Roman"/>
        </w:rPr>
        <w:t xml:space="preserve"> dando resultados.</w:t>
      </w:r>
    </w:p>
    <w:p w14:paraId="636B6010" w14:textId="77777777" w:rsidR="00A852BE" w:rsidRDefault="00A852BE" w:rsidP="00C95BF4">
      <w:pPr>
        <w:spacing w:line="276" w:lineRule="auto"/>
        <w:jc w:val="both"/>
        <w:rPr>
          <w:rFonts w:ascii="Times New Roman" w:hAnsi="Times New Roman" w:cs="Times New Roman"/>
        </w:rPr>
      </w:pPr>
    </w:p>
    <w:p w14:paraId="6AD66BC9" w14:textId="5F573870" w:rsidR="00EC3D88" w:rsidRPr="000846F3" w:rsidRDefault="002B38E0"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EC3D88" w:rsidRPr="000846F3">
        <w:rPr>
          <w:rFonts w:ascii="Times New Roman" w:hAnsi="Times New Roman" w:cs="Times New Roman"/>
          <w:highlight w:val="yellow"/>
        </w:rPr>
        <w:t>[SECCIÓN 2]</w:t>
      </w:r>
      <w:r w:rsidR="00EC3D88" w:rsidRPr="000846F3">
        <w:rPr>
          <w:rFonts w:ascii="Times New Roman" w:hAnsi="Times New Roman" w:cs="Times New Roman"/>
        </w:rPr>
        <w:t xml:space="preserve"> </w:t>
      </w:r>
      <w:r w:rsidR="00EC3D88" w:rsidRPr="000846F3">
        <w:rPr>
          <w:rFonts w:ascii="Times New Roman" w:hAnsi="Times New Roman" w:cs="Times New Roman"/>
          <w:b/>
        </w:rPr>
        <w:t xml:space="preserve"> 3.1</w:t>
      </w:r>
      <w:r w:rsidR="00AF5522">
        <w:rPr>
          <w:rFonts w:ascii="Times New Roman" w:hAnsi="Times New Roman" w:cs="Times New Roman"/>
          <w:b/>
        </w:rPr>
        <w:t>0</w:t>
      </w:r>
      <w:r w:rsidR="00EC3D88" w:rsidRPr="000846F3">
        <w:rPr>
          <w:rFonts w:ascii="Times New Roman" w:hAnsi="Times New Roman" w:cs="Times New Roman"/>
          <w:b/>
        </w:rPr>
        <w:t xml:space="preserve"> ¿Quién controla la cabeza de las muje</w:t>
      </w:r>
      <w:r w:rsidR="00796A34">
        <w:rPr>
          <w:rFonts w:ascii="Times New Roman" w:hAnsi="Times New Roman" w:cs="Times New Roman"/>
          <w:b/>
        </w:rPr>
        <w:t xml:space="preserve">res? </w:t>
      </w:r>
      <w:r w:rsidR="00F62161">
        <w:rPr>
          <w:rFonts w:ascii="Times New Roman" w:hAnsi="Times New Roman" w:cs="Times New Roman"/>
          <w:b/>
        </w:rPr>
        <w:t>E</w:t>
      </w:r>
      <w:r w:rsidR="00796A34">
        <w:rPr>
          <w:rFonts w:ascii="Times New Roman" w:hAnsi="Times New Roman" w:cs="Times New Roman"/>
          <w:b/>
        </w:rPr>
        <w:t xml:space="preserve">l conflicto por el uso </w:t>
      </w:r>
      <w:r w:rsidR="00F62161">
        <w:rPr>
          <w:rFonts w:ascii="Times New Roman" w:hAnsi="Times New Roman" w:cs="Times New Roman"/>
          <w:b/>
        </w:rPr>
        <w:t>femenino del velo islámico</w:t>
      </w:r>
    </w:p>
    <w:p w14:paraId="79978B73" w14:textId="77777777" w:rsidR="00393DD6" w:rsidRDefault="00393DD6" w:rsidP="00C95BF4">
      <w:pPr>
        <w:spacing w:after="0" w:line="276" w:lineRule="auto"/>
        <w:jc w:val="both"/>
        <w:rPr>
          <w:rFonts w:ascii="Times New Roman" w:hAnsi="Times New Roman" w:cs="Times New Roman"/>
        </w:rPr>
      </w:pPr>
    </w:p>
    <w:p w14:paraId="33073015" w14:textId="01DBBD51" w:rsidR="00B822DB" w:rsidRDefault="009D664A" w:rsidP="00C95BF4">
      <w:pPr>
        <w:spacing w:after="0" w:line="276" w:lineRule="auto"/>
        <w:jc w:val="both"/>
        <w:rPr>
          <w:rFonts w:ascii="Times New Roman" w:hAnsi="Times New Roman" w:cs="Times New Roman"/>
        </w:rPr>
      </w:pPr>
      <w:r>
        <w:rPr>
          <w:rFonts w:ascii="Times New Roman" w:hAnsi="Times New Roman" w:cs="Times New Roman"/>
        </w:rPr>
        <w:t>U</w:t>
      </w:r>
      <w:r w:rsidR="00F013AB">
        <w:rPr>
          <w:rFonts w:ascii="Times New Roman" w:hAnsi="Times New Roman" w:cs="Times New Roman"/>
        </w:rPr>
        <w:t xml:space="preserve">na de las </w:t>
      </w:r>
      <w:r>
        <w:rPr>
          <w:rFonts w:ascii="Times New Roman" w:hAnsi="Times New Roman" w:cs="Times New Roman"/>
        </w:rPr>
        <w:t>polémic</w:t>
      </w:r>
      <w:r w:rsidR="00F013AB">
        <w:rPr>
          <w:rFonts w:ascii="Times New Roman" w:hAnsi="Times New Roman" w:cs="Times New Roman"/>
        </w:rPr>
        <w:t>a</w:t>
      </w:r>
      <w:r>
        <w:rPr>
          <w:rFonts w:ascii="Times New Roman" w:hAnsi="Times New Roman" w:cs="Times New Roman"/>
        </w:rPr>
        <w:t xml:space="preserve">s </w:t>
      </w:r>
      <w:r w:rsidR="00F013AB">
        <w:rPr>
          <w:rFonts w:ascii="Times New Roman" w:hAnsi="Times New Roman" w:cs="Times New Roman"/>
        </w:rPr>
        <w:t xml:space="preserve">contemporáneas </w:t>
      </w:r>
      <w:r w:rsidR="006D1089">
        <w:rPr>
          <w:rFonts w:ascii="Times New Roman" w:hAnsi="Times New Roman" w:cs="Times New Roman"/>
        </w:rPr>
        <w:t xml:space="preserve">entre el mundo occidental y el mundo </w:t>
      </w:r>
      <w:r w:rsidR="00F013AB">
        <w:rPr>
          <w:rFonts w:ascii="Times New Roman" w:hAnsi="Times New Roman" w:cs="Times New Roman"/>
        </w:rPr>
        <w:t>islámico</w:t>
      </w:r>
      <w:r w:rsidR="006D1089">
        <w:rPr>
          <w:rFonts w:ascii="Times New Roman" w:hAnsi="Times New Roman" w:cs="Times New Roman"/>
        </w:rPr>
        <w:t xml:space="preserve"> </w:t>
      </w:r>
      <w:r w:rsidR="00F013AB">
        <w:rPr>
          <w:rFonts w:ascii="Times New Roman" w:hAnsi="Times New Roman" w:cs="Times New Roman"/>
        </w:rPr>
        <w:t xml:space="preserve">ha </w:t>
      </w:r>
      <w:r w:rsidR="00C14FCF">
        <w:rPr>
          <w:rFonts w:ascii="Times New Roman" w:hAnsi="Times New Roman" w:cs="Times New Roman"/>
        </w:rPr>
        <w:t xml:space="preserve">girado </w:t>
      </w:r>
      <w:r w:rsidR="00F013AB">
        <w:rPr>
          <w:rFonts w:ascii="Times New Roman" w:hAnsi="Times New Roman" w:cs="Times New Roman"/>
        </w:rPr>
        <w:t xml:space="preserve">en torno al papel de las mujeres en la cultura musulmana. Un debate que cobró especial resonancia y difusión en el siglo XXI es </w:t>
      </w:r>
      <w:r w:rsidR="00B1037F" w:rsidRPr="00B1037F">
        <w:rPr>
          <w:rFonts w:ascii="Times New Roman" w:hAnsi="Times New Roman" w:cs="Times New Roman"/>
        </w:rPr>
        <w:t>el uso</w:t>
      </w:r>
      <w:r w:rsidR="00F013AB">
        <w:rPr>
          <w:rFonts w:ascii="Times New Roman" w:hAnsi="Times New Roman" w:cs="Times New Roman"/>
        </w:rPr>
        <w:t xml:space="preserve"> —unas veces impuesto y otras veces prohibido— </w:t>
      </w:r>
      <w:r w:rsidR="00B1037F" w:rsidRPr="00B1037F">
        <w:rPr>
          <w:rFonts w:ascii="Times New Roman" w:hAnsi="Times New Roman" w:cs="Times New Roman"/>
        </w:rPr>
        <w:t>del</w:t>
      </w:r>
      <w:r w:rsidR="00B822DB">
        <w:rPr>
          <w:rFonts w:ascii="Times New Roman" w:hAnsi="Times New Roman" w:cs="Times New Roman"/>
        </w:rPr>
        <w:t xml:space="preserve"> </w:t>
      </w:r>
      <w:r w:rsidR="00F013AB" w:rsidRPr="00721BB7">
        <w:rPr>
          <w:rFonts w:ascii="Times New Roman" w:hAnsi="Times New Roman" w:cs="Times New Roman"/>
          <w:b/>
        </w:rPr>
        <w:t>velo islámico</w:t>
      </w:r>
      <w:r w:rsidR="00F013AB">
        <w:rPr>
          <w:rFonts w:ascii="Times New Roman" w:hAnsi="Times New Roman" w:cs="Times New Roman"/>
        </w:rPr>
        <w:t xml:space="preserve"> </w:t>
      </w:r>
      <w:r>
        <w:rPr>
          <w:rFonts w:ascii="Times New Roman" w:hAnsi="Times New Roman" w:cs="Times New Roman"/>
        </w:rPr>
        <w:t xml:space="preserve">por </w:t>
      </w:r>
      <w:r w:rsidR="00F013AB">
        <w:rPr>
          <w:rFonts w:ascii="Times New Roman" w:hAnsi="Times New Roman" w:cs="Times New Roman"/>
        </w:rPr>
        <w:t xml:space="preserve">parte de </w:t>
      </w:r>
      <w:r>
        <w:rPr>
          <w:rFonts w:ascii="Times New Roman" w:hAnsi="Times New Roman" w:cs="Times New Roman"/>
        </w:rPr>
        <w:t>las mujeres musulmanas.</w:t>
      </w:r>
    </w:p>
    <w:p w14:paraId="0D3BE0AF" w14:textId="77777777" w:rsidR="00796A34" w:rsidRDefault="00796A34" w:rsidP="00C95BF4">
      <w:pPr>
        <w:spacing w:after="0" w:line="276" w:lineRule="auto"/>
        <w:jc w:val="both"/>
        <w:rPr>
          <w:rFonts w:ascii="Times New Roman" w:hAnsi="Times New Roman" w:cs="Times New Roman"/>
        </w:rPr>
      </w:pPr>
    </w:p>
    <w:p w14:paraId="17EDA312" w14:textId="47B381BC"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Históricamente, todas las culturas han codificado el vestido tanto para las mujeres como para los hombres. Es decir, que en cada sociedad se elabora un significado, más allá de la función de proteger del frío, para las prendas de vestir.</w:t>
      </w:r>
      <w:r w:rsidRPr="00F013AB">
        <w:t xml:space="preserve"> </w:t>
      </w:r>
      <w:r w:rsidRPr="00F013AB">
        <w:rPr>
          <w:rFonts w:ascii="Times New Roman" w:hAnsi="Times New Roman" w:cs="Times New Roman"/>
        </w:rPr>
        <w:t xml:space="preserve">En todas las sociedades se encuentran normas que regulan la vestimenta tanto </w:t>
      </w:r>
      <w:r>
        <w:rPr>
          <w:rFonts w:ascii="Times New Roman" w:hAnsi="Times New Roman" w:cs="Times New Roman"/>
        </w:rPr>
        <w:t xml:space="preserve">para las </w:t>
      </w:r>
      <w:r w:rsidRPr="00F013AB">
        <w:rPr>
          <w:rFonts w:ascii="Times New Roman" w:hAnsi="Times New Roman" w:cs="Times New Roman"/>
        </w:rPr>
        <w:t xml:space="preserve">mujeres como </w:t>
      </w:r>
      <w:r>
        <w:rPr>
          <w:rFonts w:ascii="Times New Roman" w:hAnsi="Times New Roman" w:cs="Times New Roman"/>
        </w:rPr>
        <w:t xml:space="preserve">para los </w:t>
      </w:r>
      <w:r w:rsidRPr="00F013AB">
        <w:rPr>
          <w:rFonts w:ascii="Times New Roman" w:hAnsi="Times New Roman" w:cs="Times New Roman"/>
        </w:rPr>
        <w:t xml:space="preserve">hombres. </w:t>
      </w:r>
    </w:p>
    <w:p w14:paraId="111AD352" w14:textId="77777777" w:rsidR="003E0E77" w:rsidRPr="00F013AB"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83FAB" w:rsidRPr="000846F3" w14:paraId="104AB625" w14:textId="77777777" w:rsidTr="005A2B85">
        <w:tc>
          <w:tcPr>
            <w:tcW w:w="9033" w:type="dxa"/>
            <w:gridSpan w:val="2"/>
            <w:shd w:val="clear" w:color="auto" w:fill="0D0D0D" w:themeFill="text1" w:themeFillTint="F2"/>
          </w:tcPr>
          <w:p w14:paraId="3BE9B828"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AE0511" w14:textId="77777777" w:rsidTr="005A2B85">
        <w:tc>
          <w:tcPr>
            <w:tcW w:w="2518" w:type="dxa"/>
          </w:tcPr>
          <w:p w14:paraId="1D3A543A"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1BE040B" w14:textId="4DEE32E5"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w:t>
            </w:r>
            <w:r w:rsidR="00BF1782">
              <w:rPr>
                <w:rFonts w:ascii="Times New Roman" w:hAnsi="Times New Roman" w:cs="Times New Roman"/>
                <w:color w:val="000000"/>
                <w:sz w:val="24"/>
                <w:szCs w:val="24"/>
              </w:rPr>
              <w:t>9</w:t>
            </w:r>
          </w:p>
        </w:tc>
      </w:tr>
      <w:tr w:rsidR="00983FAB" w:rsidRPr="003F5D25" w14:paraId="4D043D6A" w14:textId="77777777" w:rsidTr="005A2B85">
        <w:tc>
          <w:tcPr>
            <w:tcW w:w="2518" w:type="dxa"/>
          </w:tcPr>
          <w:p w14:paraId="1C054CAC"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25B20C1" w14:textId="36FDE200" w:rsidR="00983FAB" w:rsidRPr="003F5D25" w:rsidRDefault="003F5D25" w:rsidP="00C95BF4">
            <w:pPr>
              <w:spacing w:line="276" w:lineRule="auto"/>
              <w:jc w:val="both"/>
              <w:rPr>
                <w:rFonts w:ascii="Times New Roman" w:hAnsi="Times New Roman" w:cs="Times New Roman"/>
                <w:color w:val="000000"/>
                <w:sz w:val="24"/>
                <w:szCs w:val="24"/>
                <w:lang w:val="es-CO"/>
              </w:rPr>
            </w:pPr>
            <w:r w:rsidRPr="003F5D25">
              <w:rPr>
                <w:rFonts w:ascii="Times New Roman" w:hAnsi="Times New Roman" w:cs="Times New Roman"/>
                <w:color w:val="000000"/>
                <w:sz w:val="24"/>
                <w:szCs w:val="24"/>
                <w:lang w:val="es-CO"/>
              </w:rPr>
              <w:t>Mujer árabe portando el velo isl</w:t>
            </w:r>
            <w:r>
              <w:rPr>
                <w:rFonts w:ascii="Times New Roman" w:hAnsi="Times New Roman" w:cs="Times New Roman"/>
                <w:color w:val="000000"/>
                <w:sz w:val="24"/>
                <w:szCs w:val="24"/>
                <w:lang w:val="es-CO"/>
              </w:rPr>
              <w:t>ámico</w:t>
            </w:r>
          </w:p>
        </w:tc>
      </w:tr>
      <w:tr w:rsidR="00983FAB" w:rsidRPr="000846F3" w14:paraId="46C05BAB" w14:textId="77777777" w:rsidTr="005A2B85">
        <w:tc>
          <w:tcPr>
            <w:tcW w:w="2518" w:type="dxa"/>
          </w:tcPr>
          <w:p w14:paraId="36B4F947"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CAC71BC" w14:textId="77777777" w:rsidR="00983FAB" w:rsidRPr="004661FF" w:rsidRDefault="00983FAB" w:rsidP="00C95BF4">
            <w:pPr>
              <w:spacing w:line="276" w:lineRule="auto"/>
              <w:jc w:val="both"/>
              <w:rPr>
                <w:rFonts w:ascii="Times New Roman" w:hAnsi="Times New Roman" w:cs="Times New Roman"/>
                <w:color w:val="000000"/>
                <w:sz w:val="24"/>
                <w:szCs w:val="24"/>
                <w:lang w:val="es-CO"/>
              </w:rPr>
            </w:pPr>
          </w:p>
          <w:p w14:paraId="57CBF69A" w14:textId="5E942D70" w:rsidR="00983FAB" w:rsidRPr="000846F3" w:rsidRDefault="00983FAB" w:rsidP="00C95BF4">
            <w:pPr>
              <w:spacing w:line="276" w:lineRule="auto"/>
              <w:jc w:val="both"/>
              <w:rPr>
                <w:rFonts w:ascii="Times New Roman" w:hAnsi="Times New Roman" w:cs="Times New Roman"/>
                <w:color w:val="000000"/>
                <w:sz w:val="24"/>
                <w:szCs w:val="24"/>
              </w:rPr>
            </w:pPr>
            <w:r w:rsidRPr="00983FAB">
              <w:rPr>
                <w:rFonts w:ascii="Times New Roman" w:hAnsi="Times New Roman" w:cs="Times New Roman"/>
                <w:color w:val="000000"/>
                <w:sz w:val="24"/>
                <w:szCs w:val="24"/>
                <w:lang w:val="en-US"/>
              </w:rPr>
              <w:t>Número de la imagen 176201183</w:t>
            </w:r>
          </w:p>
        </w:tc>
      </w:tr>
      <w:tr w:rsidR="00983FAB" w:rsidRPr="000846F3" w14:paraId="11012984" w14:textId="77777777" w:rsidTr="005A2B85">
        <w:tc>
          <w:tcPr>
            <w:tcW w:w="2518" w:type="dxa"/>
          </w:tcPr>
          <w:p w14:paraId="5C89944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50A2383" w14:textId="0A91E08A" w:rsidR="00983FAB" w:rsidRPr="000846F3" w:rsidRDefault="00983FA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uso del velo islámico en ciudades occidentales ha causado reacciones, que incluso llegan a prohibirlo</w:t>
            </w:r>
            <w:r w:rsidR="003F5D25">
              <w:rPr>
                <w:rFonts w:ascii="Times New Roman" w:hAnsi="Times New Roman" w:cs="Times New Roman"/>
                <w:color w:val="000000"/>
                <w:sz w:val="24"/>
                <w:szCs w:val="24"/>
              </w:rPr>
              <w:t xml:space="preserve">, como en </w:t>
            </w:r>
            <w:r w:rsidR="003F5D25" w:rsidRPr="003F5D25">
              <w:rPr>
                <w:rFonts w:ascii="Times New Roman" w:hAnsi="Times New Roman" w:cs="Times New Roman"/>
                <w:color w:val="000000"/>
                <w:sz w:val="24"/>
                <w:szCs w:val="24"/>
              </w:rPr>
              <w:t xml:space="preserve">Francia, </w:t>
            </w:r>
            <w:r w:rsidR="003F5D25">
              <w:rPr>
                <w:rFonts w:ascii="Times New Roman" w:hAnsi="Times New Roman" w:cs="Times New Roman"/>
                <w:color w:val="000000"/>
                <w:sz w:val="24"/>
                <w:szCs w:val="24"/>
              </w:rPr>
              <w:t xml:space="preserve">y </w:t>
            </w:r>
            <w:r w:rsidR="003F5D25" w:rsidRPr="003F5D25">
              <w:rPr>
                <w:rFonts w:ascii="Times New Roman" w:hAnsi="Times New Roman" w:cs="Times New Roman"/>
                <w:color w:val="000000"/>
                <w:sz w:val="24"/>
                <w:szCs w:val="24"/>
              </w:rPr>
              <w:t xml:space="preserve">Bélgica, </w:t>
            </w:r>
            <w:r w:rsidR="003F5D25">
              <w:rPr>
                <w:rFonts w:ascii="Times New Roman" w:hAnsi="Times New Roman" w:cs="Times New Roman"/>
                <w:color w:val="000000"/>
                <w:sz w:val="24"/>
                <w:szCs w:val="24"/>
              </w:rPr>
              <w:t xml:space="preserve">donde se </w:t>
            </w:r>
            <w:r w:rsidR="003F5D25" w:rsidRPr="003F5D25">
              <w:rPr>
                <w:rFonts w:ascii="Times New Roman" w:hAnsi="Times New Roman" w:cs="Times New Roman"/>
                <w:color w:val="000000"/>
                <w:sz w:val="24"/>
                <w:szCs w:val="24"/>
              </w:rPr>
              <w:t>prohíbe llevar este tipo de prenda tanto en dependencias públicas como en la calle</w:t>
            </w:r>
            <w:r w:rsidR="003F5D25">
              <w:rPr>
                <w:rFonts w:ascii="Times New Roman" w:hAnsi="Times New Roman" w:cs="Times New Roman"/>
                <w:color w:val="000000"/>
                <w:sz w:val="24"/>
                <w:szCs w:val="24"/>
              </w:rPr>
              <w:t xml:space="preserve">. </w:t>
            </w:r>
            <w:r w:rsidR="003F5D25" w:rsidRPr="003F5D25">
              <w:rPr>
                <w:rFonts w:ascii="Times New Roman" w:hAnsi="Times New Roman" w:cs="Times New Roman"/>
                <w:color w:val="000000"/>
                <w:sz w:val="24"/>
                <w:szCs w:val="24"/>
              </w:rPr>
              <w:t>De no cumplirla, se establecen multas de hasta 150 euros o un curso de ciudadanía.</w:t>
            </w:r>
            <w:r w:rsidR="003F5D25">
              <w:t xml:space="preserve"> </w:t>
            </w:r>
            <w:r w:rsidR="003F5D25" w:rsidRPr="003F5D25">
              <w:rPr>
                <w:rFonts w:ascii="Times New Roman" w:hAnsi="Times New Roman" w:cs="Times New Roman"/>
                <w:color w:val="000000"/>
                <w:sz w:val="24"/>
                <w:szCs w:val="24"/>
              </w:rPr>
              <w:t>Desde 2004, está prohibido en las escuelas de primaria y secundaria llevar velos en la cabeza, así como cualquier símbolo religioso.</w:t>
            </w:r>
          </w:p>
        </w:tc>
      </w:tr>
    </w:tbl>
    <w:p w14:paraId="11CF2774" w14:textId="77777777" w:rsidR="00F013AB" w:rsidRDefault="00F013AB" w:rsidP="00C95BF4">
      <w:pPr>
        <w:spacing w:after="0" w:line="276" w:lineRule="auto"/>
        <w:jc w:val="both"/>
        <w:rPr>
          <w:rFonts w:ascii="Times New Roman" w:hAnsi="Times New Roman" w:cs="Times New Roman"/>
        </w:rPr>
      </w:pPr>
    </w:p>
    <w:p w14:paraId="39DCC583" w14:textId="18021578" w:rsidR="00796A34" w:rsidRDefault="00CE685F" w:rsidP="00C95BF4">
      <w:pPr>
        <w:spacing w:after="0" w:line="276" w:lineRule="auto"/>
        <w:jc w:val="both"/>
        <w:rPr>
          <w:rFonts w:ascii="Times New Roman" w:hAnsi="Times New Roman" w:cs="Times New Roman"/>
        </w:rPr>
      </w:pPr>
      <w:r w:rsidRPr="00CE685F">
        <w:rPr>
          <w:rFonts w:ascii="Times New Roman" w:hAnsi="Times New Roman" w:cs="Times New Roman"/>
        </w:rPr>
        <w:t xml:space="preserve">El </w:t>
      </w:r>
      <w:r w:rsidR="00F013AB">
        <w:rPr>
          <w:rFonts w:ascii="Times New Roman" w:hAnsi="Times New Roman" w:cs="Times New Roman"/>
        </w:rPr>
        <w:t xml:space="preserve">vestuario </w:t>
      </w:r>
      <w:r w:rsidRPr="00CE685F">
        <w:rPr>
          <w:rFonts w:ascii="Times New Roman" w:hAnsi="Times New Roman" w:cs="Times New Roman"/>
        </w:rPr>
        <w:t>femenino</w:t>
      </w:r>
      <w:r w:rsidR="00F013AB">
        <w:rPr>
          <w:rFonts w:ascii="Times New Roman" w:hAnsi="Times New Roman" w:cs="Times New Roman"/>
        </w:rPr>
        <w:t>,</w:t>
      </w:r>
      <w:r w:rsidRPr="00CE685F">
        <w:rPr>
          <w:rFonts w:ascii="Times New Roman" w:hAnsi="Times New Roman" w:cs="Times New Roman"/>
        </w:rPr>
        <w:t xml:space="preserve"> en general, </w:t>
      </w:r>
      <w:r w:rsidR="00F013AB">
        <w:rPr>
          <w:rFonts w:ascii="Times New Roman" w:hAnsi="Times New Roman" w:cs="Times New Roman"/>
        </w:rPr>
        <w:t xml:space="preserve">y el velo para </w:t>
      </w:r>
      <w:r w:rsidRPr="00CE685F">
        <w:rPr>
          <w:rFonts w:ascii="Times New Roman" w:hAnsi="Times New Roman" w:cs="Times New Roman"/>
        </w:rPr>
        <w:t>cubrir la cabeza o la cara</w:t>
      </w:r>
      <w:r w:rsidR="00F013AB">
        <w:rPr>
          <w:rFonts w:ascii="Times New Roman" w:hAnsi="Times New Roman" w:cs="Times New Roman"/>
        </w:rPr>
        <w:t>,</w:t>
      </w:r>
      <w:r w:rsidRPr="00CE685F">
        <w:rPr>
          <w:rFonts w:ascii="Times New Roman" w:hAnsi="Times New Roman" w:cs="Times New Roman"/>
        </w:rPr>
        <w:t xml:space="preserve"> en particular, </w:t>
      </w:r>
      <w:r w:rsidR="00F013AB">
        <w:rPr>
          <w:rFonts w:ascii="Times New Roman" w:hAnsi="Times New Roman" w:cs="Times New Roman"/>
        </w:rPr>
        <w:t xml:space="preserve">son asuntos </w:t>
      </w:r>
      <w:r w:rsidR="00C14FCF">
        <w:rPr>
          <w:rFonts w:ascii="Times New Roman" w:hAnsi="Times New Roman" w:cs="Times New Roman"/>
        </w:rPr>
        <w:t xml:space="preserve">importantes para </w:t>
      </w:r>
      <w:r w:rsidR="00F013AB">
        <w:rPr>
          <w:rFonts w:ascii="Times New Roman" w:hAnsi="Times New Roman" w:cs="Times New Roman"/>
        </w:rPr>
        <w:t xml:space="preserve">las </w:t>
      </w:r>
      <w:r w:rsidRPr="00CE685F">
        <w:rPr>
          <w:rFonts w:ascii="Times New Roman" w:hAnsi="Times New Roman" w:cs="Times New Roman"/>
        </w:rPr>
        <w:t>sociedades musulmana</w:t>
      </w:r>
      <w:r w:rsidR="00F013AB">
        <w:rPr>
          <w:rFonts w:ascii="Times New Roman" w:hAnsi="Times New Roman" w:cs="Times New Roman"/>
        </w:rPr>
        <w:t xml:space="preserve">s. </w:t>
      </w:r>
      <w:r w:rsidR="00C14FCF">
        <w:rPr>
          <w:rFonts w:ascii="Times New Roman" w:hAnsi="Times New Roman" w:cs="Times New Roman"/>
        </w:rPr>
        <w:t>Hay que señalar que tanto e</w:t>
      </w:r>
      <w:r>
        <w:rPr>
          <w:rFonts w:ascii="Times New Roman" w:hAnsi="Times New Roman" w:cs="Times New Roman"/>
        </w:rPr>
        <w:t xml:space="preserve">l </w:t>
      </w:r>
      <w:r w:rsidRPr="00CE685F">
        <w:rPr>
          <w:rFonts w:ascii="Times New Roman" w:hAnsi="Times New Roman" w:cs="Times New Roman"/>
        </w:rPr>
        <w:t xml:space="preserve">tipo de </w:t>
      </w:r>
      <w:r w:rsidR="00F013AB">
        <w:rPr>
          <w:rFonts w:ascii="Times New Roman" w:hAnsi="Times New Roman" w:cs="Times New Roman"/>
        </w:rPr>
        <w:t xml:space="preserve">velo que se usa </w:t>
      </w:r>
      <w:r w:rsidR="00796A34">
        <w:rPr>
          <w:rFonts w:ascii="Times New Roman" w:hAnsi="Times New Roman" w:cs="Times New Roman"/>
        </w:rPr>
        <w:t>ha cambiado</w:t>
      </w:r>
      <w:r w:rsidR="00F013AB">
        <w:rPr>
          <w:rFonts w:ascii="Times New Roman" w:hAnsi="Times New Roman" w:cs="Times New Roman"/>
        </w:rPr>
        <w:t xml:space="preserve"> con el tiempo (</w:t>
      </w:r>
      <w:r w:rsidR="00F013AB" w:rsidRPr="00721BB7">
        <w:rPr>
          <w:rFonts w:ascii="Times New Roman" w:hAnsi="Times New Roman" w:cs="Times New Roman"/>
          <w:i/>
        </w:rPr>
        <w:t>hiyab, chador, niqab</w:t>
      </w:r>
      <w:r w:rsidR="00F013AB" w:rsidRPr="00F013AB">
        <w:rPr>
          <w:rFonts w:ascii="Times New Roman" w:hAnsi="Times New Roman" w:cs="Times New Roman"/>
        </w:rPr>
        <w:t xml:space="preserve"> </w:t>
      </w:r>
      <w:r w:rsidR="00F013AB">
        <w:rPr>
          <w:rFonts w:ascii="Times New Roman" w:hAnsi="Times New Roman" w:cs="Times New Roman"/>
        </w:rPr>
        <w:t xml:space="preserve">o </w:t>
      </w:r>
      <w:r w:rsidR="00F013AB" w:rsidRPr="00721BB7">
        <w:rPr>
          <w:rFonts w:ascii="Times New Roman" w:hAnsi="Times New Roman" w:cs="Times New Roman"/>
          <w:i/>
        </w:rPr>
        <w:t>burka</w:t>
      </w:r>
      <w:r w:rsidR="00F013AB">
        <w:rPr>
          <w:rFonts w:ascii="Times New Roman" w:hAnsi="Times New Roman" w:cs="Times New Roman"/>
        </w:rPr>
        <w:t>)</w:t>
      </w:r>
      <w:r w:rsidR="00F62161">
        <w:rPr>
          <w:rFonts w:ascii="Times New Roman" w:hAnsi="Times New Roman" w:cs="Times New Roman"/>
        </w:rPr>
        <w:t xml:space="preserve">, </w:t>
      </w:r>
      <w:r w:rsidR="00C14FCF">
        <w:rPr>
          <w:rFonts w:ascii="Times New Roman" w:hAnsi="Times New Roman" w:cs="Times New Roman"/>
        </w:rPr>
        <w:t xml:space="preserve">como también </w:t>
      </w:r>
      <w:r w:rsidR="00F013AB">
        <w:rPr>
          <w:rFonts w:ascii="Times New Roman" w:hAnsi="Times New Roman" w:cs="Times New Roman"/>
        </w:rPr>
        <w:t>ha varia</w:t>
      </w:r>
      <w:r w:rsidR="00F62161">
        <w:rPr>
          <w:rFonts w:ascii="Times New Roman" w:hAnsi="Times New Roman" w:cs="Times New Roman"/>
        </w:rPr>
        <w:t xml:space="preserve">do </w:t>
      </w:r>
      <w:r w:rsidR="00F013AB">
        <w:rPr>
          <w:rFonts w:ascii="Times New Roman" w:hAnsi="Times New Roman" w:cs="Times New Roman"/>
        </w:rPr>
        <w:t>el modo de usarlo: unas veces cubr</w:t>
      </w:r>
      <w:r w:rsidR="00C14FCF">
        <w:rPr>
          <w:rFonts w:ascii="Times New Roman" w:hAnsi="Times New Roman" w:cs="Times New Roman"/>
        </w:rPr>
        <w:t xml:space="preserve">iendo </w:t>
      </w:r>
      <w:r w:rsidR="00796A34">
        <w:rPr>
          <w:rFonts w:ascii="Times New Roman" w:hAnsi="Times New Roman" w:cs="Times New Roman"/>
        </w:rPr>
        <w:t xml:space="preserve">la </w:t>
      </w:r>
      <w:r w:rsidR="00796A34" w:rsidRPr="00CE685F">
        <w:rPr>
          <w:rFonts w:ascii="Times New Roman" w:hAnsi="Times New Roman" w:cs="Times New Roman"/>
        </w:rPr>
        <w:t>cabeza</w:t>
      </w:r>
      <w:r w:rsidR="00F013AB">
        <w:rPr>
          <w:rFonts w:ascii="Times New Roman" w:hAnsi="Times New Roman" w:cs="Times New Roman"/>
        </w:rPr>
        <w:t xml:space="preserve">, otras </w:t>
      </w:r>
      <w:r w:rsidR="00796A34" w:rsidRPr="00CE685F">
        <w:rPr>
          <w:rFonts w:ascii="Times New Roman" w:hAnsi="Times New Roman" w:cs="Times New Roman"/>
        </w:rPr>
        <w:t>el cuello</w:t>
      </w:r>
      <w:r w:rsidR="00C14FCF">
        <w:rPr>
          <w:rFonts w:ascii="Times New Roman" w:hAnsi="Times New Roman" w:cs="Times New Roman"/>
        </w:rPr>
        <w:t>,</w:t>
      </w:r>
      <w:r w:rsidR="00F013AB">
        <w:rPr>
          <w:rFonts w:ascii="Times New Roman" w:hAnsi="Times New Roman" w:cs="Times New Roman"/>
        </w:rPr>
        <w:t xml:space="preserve"> y en otros casos</w:t>
      </w:r>
      <w:r w:rsidR="00C14FCF">
        <w:rPr>
          <w:rFonts w:ascii="Times New Roman" w:hAnsi="Times New Roman" w:cs="Times New Roman"/>
        </w:rPr>
        <w:t>,</w:t>
      </w:r>
      <w:r w:rsidR="00F013AB">
        <w:rPr>
          <w:rFonts w:ascii="Times New Roman" w:hAnsi="Times New Roman" w:cs="Times New Roman"/>
        </w:rPr>
        <w:t xml:space="preserve"> el cuerpo completo. </w:t>
      </w:r>
    </w:p>
    <w:p w14:paraId="160129A5" w14:textId="092321C4" w:rsidR="00F013AB" w:rsidRDefault="00F013AB" w:rsidP="00C95BF4">
      <w:pPr>
        <w:spacing w:after="0" w:line="276" w:lineRule="auto"/>
        <w:jc w:val="both"/>
        <w:rPr>
          <w:rFonts w:ascii="Times New Roman" w:hAnsi="Times New Roman" w:cs="Times New Roman"/>
        </w:rPr>
      </w:pPr>
    </w:p>
    <w:p w14:paraId="669EA5F6" w14:textId="77777777" w:rsidR="00C14FCF" w:rsidRDefault="00F013AB" w:rsidP="00C95BF4">
      <w:pPr>
        <w:spacing w:after="0" w:line="276" w:lineRule="auto"/>
        <w:jc w:val="both"/>
        <w:rPr>
          <w:rFonts w:ascii="Times New Roman" w:hAnsi="Times New Roman" w:cs="Times New Roman"/>
        </w:rPr>
      </w:pPr>
      <w:r>
        <w:rPr>
          <w:rFonts w:ascii="Times New Roman" w:hAnsi="Times New Roman" w:cs="Times New Roman"/>
        </w:rPr>
        <w:t>El debate radicó en la crítica que se realizó</w:t>
      </w:r>
      <w:r w:rsidR="00C14FCF">
        <w:rPr>
          <w:rFonts w:ascii="Times New Roman" w:hAnsi="Times New Roman" w:cs="Times New Roman"/>
        </w:rPr>
        <w:t>,</w:t>
      </w:r>
      <w:r>
        <w:rPr>
          <w:rFonts w:ascii="Times New Roman" w:hAnsi="Times New Roman" w:cs="Times New Roman"/>
        </w:rPr>
        <w:t xml:space="preserve"> por parte de</w:t>
      </w:r>
      <w:r w:rsidR="00C14FCF">
        <w:rPr>
          <w:rFonts w:ascii="Times New Roman" w:hAnsi="Times New Roman" w:cs="Times New Roman"/>
        </w:rPr>
        <w:t xml:space="preserve"> algunas voces del </w:t>
      </w:r>
      <w:r>
        <w:rPr>
          <w:rFonts w:ascii="Times New Roman" w:hAnsi="Times New Roman" w:cs="Times New Roman"/>
        </w:rPr>
        <w:t>mundo occidental</w:t>
      </w:r>
      <w:r w:rsidR="00C14FCF">
        <w:rPr>
          <w:rFonts w:ascii="Times New Roman" w:hAnsi="Times New Roman" w:cs="Times New Roman"/>
        </w:rPr>
        <w:t xml:space="preserve">, </w:t>
      </w:r>
      <w:r>
        <w:rPr>
          <w:rFonts w:ascii="Times New Roman" w:hAnsi="Times New Roman" w:cs="Times New Roman"/>
        </w:rPr>
        <w:t>en torno a la obligatoriedad del uso del velo para las mujeres</w:t>
      </w:r>
      <w:r w:rsidR="00C14FCF">
        <w:rPr>
          <w:rFonts w:ascii="Times New Roman" w:hAnsi="Times New Roman" w:cs="Times New Roman"/>
        </w:rPr>
        <w:t xml:space="preserve"> musulmanas</w:t>
      </w:r>
      <w:r>
        <w:rPr>
          <w:rFonts w:ascii="Times New Roman" w:hAnsi="Times New Roman" w:cs="Times New Roman"/>
        </w:rPr>
        <w:t xml:space="preserve">. Se veía en ello una imposición que restringía la libertad de las mujeres y </w:t>
      </w:r>
      <w:r w:rsidR="00C14FCF">
        <w:rPr>
          <w:rFonts w:ascii="Times New Roman" w:hAnsi="Times New Roman" w:cs="Times New Roman"/>
        </w:rPr>
        <w:t xml:space="preserve">también </w:t>
      </w:r>
      <w:r w:rsidRPr="00B1037F">
        <w:rPr>
          <w:rFonts w:ascii="Times New Roman" w:hAnsi="Times New Roman" w:cs="Times New Roman"/>
        </w:rPr>
        <w:t>un símbolo de discriminaci</w:t>
      </w:r>
      <w:r>
        <w:rPr>
          <w:rFonts w:ascii="Times New Roman" w:hAnsi="Times New Roman" w:cs="Times New Roman"/>
        </w:rPr>
        <w:t xml:space="preserve">ón. </w:t>
      </w:r>
    </w:p>
    <w:p w14:paraId="2F6BD45A" w14:textId="77777777" w:rsidR="00C14FCF" w:rsidRDefault="00C14FCF" w:rsidP="00C95BF4">
      <w:pPr>
        <w:spacing w:after="0" w:line="276" w:lineRule="auto"/>
        <w:jc w:val="both"/>
        <w:rPr>
          <w:rFonts w:ascii="Times New Roman" w:hAnsi="Times New Roman" w:cs="Times New Roman"/>
        </w:rPr>
      </w:pPr>
    </w:p>
    <w:p w14:paraId="23D31EAB" w14:textId="6F51C7D3"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Hay que destacar que con la globalización, muchas familias musulmanas han emigrado especialmente hacia Europa, y al llegar a las ciudades, el uso del velo no ha pasado desapercibido. </w:t>
      </w:r>
    </w:p>
    <w:p w14:paraId="582FBB3F" w14:textId="77777777" w:rsidR="00F013AB" w:rsidRDefault="00F013AB" w:rsidP="00C95BF4">
      <w:pPr>
        <w:spacing w:after="0" w:line="276" w:lineRule="auto"/>
        <w:jc w:val="both"/>
        <w:rPr>
          <w:rFonts w:ascii="Times New Roman" w:hAnsi="Times New Roman" w:cs="Times New Roman"/>
        </w:rPr>
      </w:pPr>
    </w:p>
    <w:p w14:paraId="0585BFEA" w14:textId="3861F239"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Por su parte, dentro de la cultura musulmana el uso del velo está relacionado con </w:t>
      </w:r>
      <w:r w:rsidR="00C14FCF">
        <w:rPr>
          <w:rFonts w:ascii="Times New Roman" w:hAnsi="Times New Roman" w:cs="Times New Roman"/>
        </w:rPr>
        <w:t xml:space="preserve">su </w:t>
      </w:r>
      <w:r>
        <w:rPr>
          <w:rFonts w:ascii="Times New Roman" w:hAnsi="Times New Roman" w:cs="Times New Roman"/>
        </w:rPr>
        <w:t xml:space="preserve">modo de vida </w:t>
      </w:r>
      <w:r w:rsidRPr="00796A34">
        <w:rPr>
          <w:rFonts w:ascii="Times New Roman" w:hAnsi="Times New Roman" w:cs="Times New Roman"/>
        </w:rPr>
        <w:t>tradicional.</w:t>
      </w:r>
      <w:r>
        <w:rPr>
          <w:rFonts w:ascii="Times New Roman" w:hAnsi="Times New Roman" w:cs="Times New Roman"/>
        </w:rPr>
        <w:t xml:space="preserve"> Cada sociedad tiene derecho de </w:t>
      </w:r>
      <w:r w:rsidRPr="00393DD6">
        <w:rPr>
          <w:rFonts w:ascii="Times New Roman" w:hAnsi="Times New Roman" w:cs="Times New Roman"/>
        </w:rPr>
        <w:t>organiza</w:t>
      </w:r>
      <w:r>
        <w:rPr>
          <w:rFonts w:ascii="Times New Roman" w:hAnsi="Times New Roman" w:cs="Times New Roman"/>
        </w:rPr>
        <w:t xml:space="preserve">rse con base en su propio </w:t>
      </w:r>
      <w:r w:rsidRPr="00393DD6">
        <w:rPr>
          <w:rFonts w:ascii="Times New Roman" w:hAnsi="Times New Roman" w:cs="Times New Roman"/>
        </w:rPr>
        <w:t>acervo cultural</w:t>
      </w:r>
      <w:r>
        <w:rPr>
          <w:rFonts w:ascii="Times New Roman" w:hAnsi="Times New Roman" w:cs="Times New Roman"/>
        </w:rPr>
        <w:t xml:space="preserve">. </w:t>
      </w:r>
      <w:r w:rsidR="002F25BC">
        <w:rPr>
          <w:rFonts w:ascii="Times New Roman" w:hAnsi="Times New Roman" w:cs="Times New Roman"/>
        </w:rPr>
        <w:t xml:space="preserve">Es decir, que el uso del velo en la cultura musulmana tiene un significado diferente </w:t>
      </w:r>
      <w:r w:rsidR="006E7345">
        <w:rPr>
          <w:rFonts w:ascii="Times New Roman" w:hAnsi="Times New Roman" w:cs="Times New Roman"/>
        </w:rPr>
        <w:t xml:space="preserve">que en el mundo occidental.  </w:t>
      </w:r>
    </w:p>
    <w:p w14:paraId="0DC4F676" w14:textId="1DB35004" w:rsidR="00F013AB" w:rsidRDefault="00F013AB" w:rsidP="00C95BF4">
      <w:pPr>
        <w:spacing w:after="0" w:line="276" w:lineRule="auto"/>
        <w:jc w:val="both"/>
        <w:rPr>
          <w:rFonts w:ascii="Times New Roman" w:hAnsi="Times New Roman" w:cs="Times New Roman"/>
        </w:rPr>
      </w:pPr>
    </w:p>
    <w:p w14:paraId="24610859" w14:textId="54271D69"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Algunas voces desde el mundo occidental propusieron </w:t>
      </w:r>
      <w:r w:rsidRPr="00B1037F">
        <w:rPr>
          <w:rFonts w:ascii="Times New Roman" w:hAnsi="Times New Roman" w:cs="Times New Roman"/>
        </w:rPr>
        <w:t>prohibir el uso del velo</w:t>
      </w:r>
      <w:r>
        <w:rPr>
          <w:rFonts w:ascii="Times New Roman" w:hAnsi="Times New Roman" w:cs="Times New Roman"/>
        </w:rPr>
        <w:t xml:space="preserve">, en particular en </w:t>
      </w:r>
      <w:r w:rsidRPr="00B1037F">
        <w:rPr>
          <w:rFonts w:ascii="Times New Roman" w:hAnsi="Times New Roman" w:cs="Times New Roman"/>
        </w:rPr>
        <w:t xml:space="preserve">las escuelas </w:t>
      </w:r>
      <w:r>
        <w:rPr>
          <w:rFonts w:ascii="Times New Roman" w:hAnsi="Times New Roman" w:cs="Times New Roman"/>
        </w:rPr>
        <w:t xml:space="preserve">públicas occidentales a las que asisten hijas de musulmanes. A su vez, otras voces, desde el mundo musulmán </w:t>
      </w:r>
      <w:r w:rsidRPr="00B1037F">
        <w:rPr>
          <w:rFonts w:ascii="Times New Roman" w:hAnsi="Times New Roman" w:cs="Times New Roman"/>
        </w:rPr>
        <w:t>permiti</w:t>
      </w:r>
      <w:r>
        <w:rPr>
          <w:rFonts w:ascii="Times New Roman" w:hAnsi="Times New Roman" w:cs="Times New Roman"/>
        </w:rPr>
        <w:t xml:space="preserve">eron su </w:t>
      </w:r>
      <w:r w:rsidRPr="00B1037F">
        <w:rPr>
          <w:rFonts w:ascii="Times New Roman" w:hAnsi="Times New Roman" w:cs="Times New Roman"/>
        </w:rPr>
        <w:t>libre utilización en las universidades</w:t>
      </w:r>
      <w:r>
        <w:rPr>
          <w:rFonts w:ascii="Times New Roman" w:hAnsi="Times New Roman" w:cs="Times New Roman"/>
        </w:rPr>
        <w:t>.</w:t>
      </w:r>
    </w:p>
    <w:p w14:paraId="617BC98A" w14:textId="77777777" w:rsidR="00F013AB" w:rsidRDefault="00F013AB" w:rsidP="00C95BF4">
      <w:pPr>
        <w:spacing w:after="0" w:line="276" w:lineRule="auto"/>
        <w:jc w:val="both"/>
        <w:rPr>
          <w:rFonts w:ascii="Times New Roman" w:hAnsi="Times New Roman" w:cs="Times New Roman"/>
        </w:rPr>
      </w:pPr>
    </w:p>
    <w:p w14:paraId="5B23B637" w14:textId="2C7F4A11"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E</w:t>
      </w:r>
      <w:r w:rsidRPr="00B1037F">
        <w:rPr>
          <w:rFonts w:ascii="Times New Roman" w:hAnsi="Times New Roman" w:cs="Times New Roman"/>
        </w:rPr>
        <w:t xml:space="preserve">s verdad que </w:t>
      </w:r>
      <w:r>
        <w:rPr>
          <w:rFonts w:ascii="Times New Roman" w:hAnsi="Times New Roman" w:cs="Times New Roman"/>
        </w:rPr>
        <w:t xml:space="preserve">el ascenso al poder por grupos extremistas en algunas regiones de Oriente medio significó la instauración de prácticas opresivas contra las mujeres, como en el </w:t>
      </w:r>
      <w:r w:rsidRPr="00B1037F">
        <w:rPr>
          <w:rFonts w:ascii="Times New Roman" w:hAnsi="Times New Roman" w:cs="Times New Roman"/>
        </w:rPr>
        <w:t xml:space="preserve">caso de los </w:t>
      </w:r>
      <w:r>
        <w:rPr>
          <w:rFonts w:ascii="Times New Roman" w:hAnsi="Times New Roman" w:cs="Times New Roman"/>
        </w:rPr>
        <w:t xml:space="preserve">gobiernos </w:t>
      </w:r>
      <w:r w:rsidRPr="00B1037F">
        <w:rPr>
          <w:rFonts w:ascii="Times New Roman" w:hAnsi="Times New Roman" w:cs="Times New Roman"/>
        </w:rPr>
        <w:t>talibanes</w:t>
      </w:r>
      <w:r>
        <w:rPr>
          <w:rFonts w:ascii="Times New Roman" w:hAnsi="Times New Roman" w:cs="Times New Roman"/>
        </w:rPr>
        <w:t xml:space="preserve">. </w:t>
      </w:r>
    </w:p>
    <w:p w14:paraId="4D08C409" w14:textId="77777777" w:rsidR="00F013AB" w:rsidRDefault="00F013AB" w:rsidP="00C95BF4">
      <w:pPr>
        <w:spacing w:after="0" w:line="276" w:lineRule="auto"/>
        <w:jc w:val="both"/>
        <w:rPr>
          <w:rFonts w:ascii="Times New Roman" w:hAnsi="Times New Roman" w:cs="Times New Roman"/>
        </w:rPr>
      </w:pPr>
    </w:p>
    <w:p w14:paraId="397891BD" w14:textId="2FC872B1"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Pero también es preciso reconocer que la realidad de la </w:t>
      </w:r>
      <w:r w:rsidRPr="00B1037F">
        <w:rPr>
          <w:rFonts w:ascii="Times New Roman" w:hAnsi="Times New Roman" w:cs="Times New Roman"/>
        </w:rPr>
        <w:t xml:space="preserve">mujer </w:t>
      </w:r>
      <w:r w:rsidR="00B40AB2">
        <w:rPr>
          <w:rFonts w:ascii="Times New Roman" w:hAnsi="Times New Roman" w:cs="Times New Roman"/>
        </w:rPr>
        <w:t xml:space="preserve">no es la misma en todos los </w:t>
      </w:r>
      <w:r w:rsidR="00AF63EE">
        <w:rPr>
          <w:rFonts w:ascii="Times New Roman" w:hAnsi="Times New Roman" w:cs="Times New Roman"/>
        </w:rPr>
        <w:t xml:space="preserve">lugares </w:t>
      </w:r>
      <w:r w:rsidR="00F62161">
        <w:rPr>
          <w:rFonts w:ascii="Times New Roman" w:hAnsi="Times New Roman" w:cs="Times New Roman"/>
        </w:rPr>
        <w:t xml:space="preserve">del mundo </w:t>
      </w:r>
      <w:r w:rsidRPr="00B1037F">
        <w:rPr>
          <w:rFonts w:ascii="Times New Roman" w:hAnsi="Times New Roman" w:cs="Times New Roman"/>
        </w:rPr>
        <w:t>islámico</w:t>
      </w:r>
      <w:r w:rsidR="00B40AB2">
        <w:rPr>
          <w:rFonts w:ascii="Times New Roman" w:hAnsi="Times New Roman" w:cs="Times New Roman"/>
        </w:rPr>
        <w:t>.</w:t>
      </w:r>
      <w:r w:rsidRPr="00B1037F">
        <w:rPr>
          <w:rFonts w:ascii="Times New Roman" w:hAnsi="Times New Roman" w:cs="Times New Roman"/>
        </w:rPr>
        <w:t xml:space="preserve"> </w:t>
      </w:r>
      <w:r w:rsidR="00B40AB2">
        <w:rPr>
          <w:rFonts w:ascii="Times New Roman" w:hAnsi="Times New Roman" w:cs="Times New Roman"/>
        </w:rPr>
        <w:t xml:space="preserve">Poco a poco se </w:t>
      </w:r>
      <w:r>
        <w:rPr>
          <w:rFonts w:ascii="Times New Roman" w:hAnsi="Times New Roman" w:cs="Times New Roman"/>
        </w:rPr>
        <w:t>ha</w:t>
      </w:r>
      <w:r w:rsidR="00B40AB2">
        <w:rPr>
          <w:rFonts w:ascii="Times New Roman" w:hAnsi="Times New Roman" w:cs="Times New Roman"/>
        </w:rPr>
        <w:t xml:space="preserve">n introducido </w:t>
      </w:r>
      <w:r>
        <w:rPr>
          <w:rFonts w:ascii="Times New Roman" w:hAnsi="Times New Roman" w:cs="Times New Roman"/>
        </w:rPr>
        <w:t>cambio</w:t>
      </w:r>
      <w:r w:rsidR="00C14FCF">
        <w:rPr>
          <w:rFonts w:ascii="Times New Roman" w:hAnsi="Times New Roman" w:cs="Times New Roman"/>
        </w:rPr>
        <w:t>s</w:t>
      </w:r>
      <w:r>
        <w:rPr>
          <w:rFonts w:ascii="Times New Roman" w:hAnsi="Times New Roman" w:cs="Times New Roman"/>
        </w:rPr>
        <w:t xml:space="preserve"> positivo</w:t>
      </w:r>
      <w:r w:rsidR="00C14FCF">
        <w:rPr>
          <w:rFonts w:ascii="Times New Roman" w:hAnsi="Times New Roman" w:cs="Times New Roman"/>
        </w:rPr>
        <w:t>s</w:t>
      </w:r>
      <w:r>
        <w:rPr>
          <w:rFonts w:ascii="Times New Roman" w:hAnsi="Times New Roman" w:cs="Times New Roman"/>
        </w:rPr>
        <w:t xml:space="preserve">, </w:t>
      </w:r>
      <w:r w:rsidR="00B40AB2">
        <w:rPr>
          <w:rFonts w:ascii="Times New Roman" w:hAnsi="Times New Roman" w:cs="Times New Roman"/>
        </w:rPr>
        <w:t xml:space="preserve">como su presencia en los </w:t>
      </w:r>
      <w:r w:rsidRPr="00B1037F">
        <w:rPr>
          <w:rFonts w:ascii="Times New Roman" w:hAnsi="Times New Roman" w:cs="Times New Roman"/>
        </w:rPr>
        <w:t>espacio</w:t>
      </w:r>
      <w:r>
        <w:rPr>
          <w:rFonts w:ascii="Times New Roman" w:hAnsi="Times New Roman" w:cs="Times New Roman"/>
        </w:rPr>
        <w:t>s</w:t>
      </w:r>
      <w:r w:rsidRPr="00B1037F">
        <w:rPr>
          <w:rFonts w:ascii="Times New Roman" w:hAnsi="Times New Roman" w:cs="Times New Roman"/>
        </w:rPr>
        <w:t xml:space="preserve"> público</w:t>
      </w:r>
      <w:r>
        <w:rPr>
          <w:rFonts w:ascii="Times New Roman" w:hAnsi="Times New Roman" w:cs="Times New Roman"/>
        </w:rPr>
        <w:t xml:space="preserve">s y </w:t>
      </w:r>
      <w:r w:rsidR="00F62161">
        <w:rPr>
          <w:rFonts w:ascii="Times New Roman" w:hAnsi="Times New Roman" w:cs="Times New Roman"/>
        </w:rPr>
        <w:t xml:space="preserve">su </w:t>
      </w:r>
      <w:r w:rsidRPr="00B1037F">
        <w:rPr>
          <w:rFonts w:ascii="Times New Roman" w:hAnsi="Times New Roman" w:cs="Times New Roman"/>
        </w:rPr>
        <w:t>acceso a la educación</w:t>
      </w:r>
      <w:r>
        <w:rPr>
          <w:rFonts w:ascii="Times New Roman" w:hAnsi="Times New Roman" w:cs="Times New Roman"/>
        </w:rPr>
        <w:t xml:space="preserve">. Son fenómenos </w:t>
      </w:r>
      <w:r w:rsidR="00B40AB2">
        <w:rPr>
          <w:rFonts w:ascii="Times New Roman" w:hAnsi="Times New Roman" w:cs="Times New Roman"/>
        </w:rPr>
        <w:t xml:space="preserve">que lentamente </w:t>
      </w:r>
      <w:r w:rsidR="00F62161">
        <w:rPr>
          <w:rFonts w:ascii="Times New Roman" w:hAnsi="Times New Roman" w:cs="Times New Roman"/>
        </w:rPr>
        <w:t xml:space="preserve">transforman </w:t>
      </w:r>
      <w:r>
        <w:rPr>
          <w:rFonts w:ascii="Times New Roman" w:hAnsi="Times New Roman" w:cs="Times New Roman"/>
        </w:rPr>
        <w:t xml:space="preserve">las bases </w:t>
      </w:r>
      <w:r w:rsidRPr="00B1037F">
        <w:rPr>
          <w:rFonts w:ascii="Times New Roman" w:hAnsi="Times New Roman" w:cs="Times New Roman"/>
        </w:rPr>
        <w:t>patriarcales</w:t>
      </w:r>
      <w:r>
        <w:rPr>
          <w:rFonts w:ascii="Times New Roman" w:hAnsi="Times New Roman" w:cs="Times New Roman"/>
        </w:rPr>
        <w:t xml:space="preserve"> de </w:t>
      </w:r>
      <w:r w:rsidR="00B40AB2">
        <w:rPr>
          <w:rFonts w:ascii="Times New Roman" w:hAnsi="Times New Roman" w:cs="Times New Roman"/>
        </w:rPr>
        <w:t xml:space="preserve">la </w:t>
      </w:r>
      <w:r>
        <w:rPr>
          <w:rFonts w:ascii="Times New Roman" w:hAnsi="Times New Roman" w:cs="Times New Roman"/>
        </w:rPr>
        <w:t>sociedad</w:t>
      </w:r>
      <w:r w:rsidR="00B40AB2">
        <w:rPr>
          <w:rFonts w:ascii="Times New Roman" w:hAnsi="Times New Roman" w:cs="Times New Roman"/>
        </w:rPr>
        <w:t xml:space="preserve"> musulmana</w:t>
      </w:r>
      <w:r w:rsidRPr="00B1037F">
        <w:rPr>
          <w:rFonts w:ascii="Times New Roman" w:hAnsi="Times New Roman" w:cs="Times New Roman"/>
        </w:rPr>
        <w:t>.</w:t>
      </w:r>
      <w:r>
        <w:rPr>
          <w:rFonts w:ascii="Times New Roman" w:hAnsi="Times New Roman" w:cs="Times New Roman"/>
        </w:rPr>
        <w:t xml:space="preserve"> </w:t>
      </w:r>
    </w:p>
    <w:p w14:paraId="04F4AC09" w14:textId="77777777" w:rsidR="00F013AB" w:rsidRDefault="00F013AB" w:rsidP="00C95BF4">
      <w:pPr>
        <w:spacing w:after="0" w:line="276" w:lineRule="auto"/>
        <w:jc w:val="both"/>
        <w:rPr>
          <w:rFonts w:ascii="Times New Roman" w:hAnsi="Times New Roman" w:cs="Times New Roman"/>
        </w:rPr>
      </w:pPr>
    </w:p>
    <w:p w14:paraId="491DACD2" w14:textId="621346AA" w:rsidR="00C14FCF" w:rsidRDefault="00C14FCF" w:rsidP="00C95BF4">
      <w:pPr>
        <w:spacing w:after="0" w:line="276" w:lineRule="auto"/>
        <w:jc w:val="both"/>
        <w:rPr>
          <w:rFonts w:ascii="Times New Roman" w:hAnsi="Times New Roman" w:cs="Times New Roman"/>
        </w:rPr>
      </w:pPr>
      <w:r>
        <w:rPr>
          <w:rFonts w:ascii="Times New Roman" w:hAnsi="Times New Roman" w:cs="Times New Roman"/>
        </w:rPr>
        <w:t>Algunas claves para enriquecer el debate incluyen las siguientes ideas. N</w:t>
      </w:r>
      <w:r w:rsidR="00F013AB">
        <w:rPr>
          <w:rFonts w:ascii="Times New Roman" w:hAnsi="Times New Roman" w:cs="Times New Roman"/>
        </w:rPr>
        <w:t xml:space="preserve">o sólo en las sociedades musulmanas se establecen códigos culturales para el vestuario. </w:t>
      </w:r>
      <w:r w:rsidR="00F62161">
        <w:rPr>
          <w:rFonts w:ascii="Times New Roman" w:hAnsi="Times New Roman" w:cs="Times New Roman"/>
        </w:rPr>
        <w:t xml:space="preserve">La opresión basada en el género, también es un  problema en el mundo occidental aunque bajo otras modalidades. </w:t>
      </w:r>
      <w:r>
        <w:rPr>
          <w:rFonts w:ascii="Times New Roman" w:hAnsi="Times New Roman" w:cs="Times New Roman"/>
        </w:rPr>
        <w:t xml:space="preserve">Hay que tener en cuenta que </w:t>
      </w:r>
      <w:r w:rsidRPr="00CE685F">
        <w:rPr>
          <w:rFonts w:ascii="Times New Roman" w:hAnsi="Times New Roman" w:cs="Times New Roman"/>
        </w:rPr>
        <w:t xml:space="preserve">el significado del </w:t>
      </w:r>
      <w:r>
        <w:rPr>
          <w:rFonts w:ascii="Times New Roman" w:hAnsi="Times New Roman" w:cs="Times New Roman"/>
        </w:rPr>
        <w:t xml:space="preserve">velo </w:t>
      </w:r>
      <w:r w:rsidRPr="00CE685F">
        <w:rPr>
          <w:rFonts w:ascii="Times New Roman" w:hAnsi="Times New Roman" w:cs="Times New Roman"/>
        </w:rPr>
        <w:t>es diferente</w:t>
      </w:r>
      <w:r>
        <w:rPr>
          <w:rFonts w:ascii="Times New Roman" w:hAnsi="Times New Roman" w:cs="Times New Roman"/>
        </w:rPr>
        <w:t xml:space="preserve">, </w:t>
      </w:r>
      <w:r w:rsidRPr="00CE685F">
        <w:rPr>
          <w:rFonts w:ascii="Times New Roman" w:hAnsi="Times New Roman" w:cs="Times New Roman"/>
        </w:rPr>
        <w:t xml:space="preserve">según el medio cultural y </w:t>
      </w:r>
      <w:r>
        <w:rPr>
          <w:rFonts w:ascii="Times New Roman" w:hAnsi="Times New Roman" w:cs="Times New Roman"/>
        </w:rPr>
        <w:t xml:space="preserve">la época. </w:t>
      </w:r>
    </w:p>
    <w:p w14:paraId="127BE1D6" w14:textId="77777777" w:rsidR="00C14FCF" w:rsidRDefault="00C14FCF" w:rsidP="00C95BF4">
      <w:pPr>
        <w:spacing w:after="0" w:line="276" w:lineRule="auto"/>
        <w:jc w:val="both"/>
        <w:rPr>
          <w:rFonts w:ascii="Times New Roman" w:hAnsi="Times New Roman" w:cs="Times New Roman"/>
        </w:rPr>
      </w:pPr>
    </w:p>
    <w:p w14:paraId="1A31FDC7" w14:textId="2C12425A" w:rsidR="0065290F" w:rsidRDefault="00C14FCF" w:rsidP="00C95BF4">
      <w:pPr>
        <w:spacing w:after="0" w:line="276" w:lineRule="auto"/>
        <w:jc w:val="both"/>
        <w:rPr>
          <w:rFonts w:ascii="Times New Roman" w:hAnsi="Times New Roman" w:cs="Times New Roman"/>
        </w:rPr>
      </w:pPr>
      <w:r>
        <w:rPr>
          <w:rFonts w:ascii="Times New Roman" w:hAnsi="Times New Roman" w:cs="Times New Roman"/>
        </w:rPr>
        <w:t>T</w:t>
      </w:r>
      <w:r w:rsidR="00F013AB">
        <w:rPr>
          <w:rFonts w:ascii="Times New Roman" w:hAnsi="Times New Roman" w:cs="Times New Roman"/>
        </w:rPr>
        <w:t xml:space="preserve">ampoco se puede olvidar que también para los hombres </w:t>
      </w:r>
      <w:r w:rsidR="00F62161">
        <w:rPr>
          <w:rFonts w:ascii="Times New Roman" w:hAnsi="Times New Roman" w:cs="Times New Roman"/>
        </w:rPr>
        <w:t xml:space="preserve">musulmanes </w:t>
      </w:r>
      <w:r w:rsidR="00F013AB">
        <w:rPr>
          <w:rFonts w:ascii="Times New Roman" w:hAnsi="Times New Roman" w:cs="Times New Roman"/>
        </w:rPr>
        <w:t xml:space="preserve">hay codificaciones en la forma de lucir, como es el caso de la barba. </w:t>
      </w:r>
      <w:r w:rsidR="00F62161">
        <w:rPr>
          <w:rFonts w:ascii="Times New Roman" w:hAnsi="Times New Roman" w:cs="Times New Roman"/>
        </w:rPr>
        <w:t xml:space="preserve">Incluso hay </w:t>
      </w:r>
      <w:r w:rsidR="00F013AB">
        <w:rPr>
          <w:rFonts w:ascii="Times New Roman" w:hAnsi="Times New Roman" w:cs="Times New Roman"/>
        </w:rPr>
        <w:t xml:space="preserve">que reconocer que, dentro de la cultura cristiana, durante alguna época y en algunas ocasiones se usó un </w:t>
      </w:r>
      <w:r w:rsidR="00F013AB" w:rsidRPr="00CE685F">
        <w:rPr>
          <w:rFonts w:ascii="Times New Roman" w:hAnsi="Times New Roman" w:cs="Times New Roman"/>
        </w:rPr>
        <w:t xml:space="preserve">pañuelo </w:t>
      </w:r>
      <w:r w:rsidR="00F013AB">
        <w:rPr>
          <w:rFonts w:ascii="Times New Roman" w:hAnsi="Times New Roman" w:cs="Times New Roman"/>
        </w:rPr>
        <w:t xml:space="preserve">que </w:t>
      </w:r>
      <w:r w:rsidR="00F013AB" w:rsidRPr="00CE685F">
        <w:rPr>
          <w:rFonts w:ascii="Times New Roman" w:hAnsi="Times New Roman" w:cs="Times New Roman"/>
        </w:rPr>
        <w:t>velaba el rostro de las mujeres.</w:t>
      </w:r>
      <w:r w:rsidR="00F013AB">
        <w:rPr>
          <w:rFonts w:ascii="Times New Roman" w:hAnsi="Times New Roman" w:cs="Times New Roman"/>
        </w:rPr>
        <w:t xml:space="preserve"> </w:t>
      </w:r>
      <w:r w:rsidR="0065290F">
        <w:rPr>
          <w:rFonts w:ascii="Times New Roman" w:hAnsi="Times New Roman" w:cs="Times New Roman"/>
        </w:rPr>
        <w:t xml:space="preserve">Un punto de vista equilibrado </w:t>
      </w:r>
      <w:r w:rsidR="00F62161">
        <w:rPr>
          <w:rFonts w:ascii="Times New Roman" w:hAnsi="Times New Roman" w:cs="Times New Roman"/>
        </w:rPr>
        <w:t xml:space="preserve">y democrático </w:t>
      </w:r>
      <w:r w:rsidR="00F013AB">
        <w:rPr>
          <w:rFonts w:ascii="Times New Roman" w:hAnsi="Times New Roman" w:cs="Times New Roman"/>
        </w:rPr>
        <w:t xml:space="preserve">defendería </w:t>
      </w:r>
      <w:r w:rsidR="0065290F">
        <w:rPr>
          <w:rFonts w:ascii="Times New Roman" w:hAnsi="Times New Roman" w:cs="Times New Roman"/>
        </w:rPr>
        <w:t xml:space="preserve">la posibilidad de usarlo </w:t>
      </w:r>
      <w:r w:rsidR="0065290F" w:rsidRPr="00E3748E">
        <w:rPr>
          <w:rFonts w:ascii="Times New Roman" w:hAnsi="Times New Roman" w:cs="Times New Roman"/>
        </w:rPr>
        <w:t xml:space="preserve">donde esté prohibido y </w:t>
      </w:r>
      <w:r w:rsidR="0065290F">
        <w:rPr>
          <w:rFonts w:ascii="Times New Roman" w:hAnsi="Times New Roman" w:cs="Times New Roman"/>
        </w:rPr>
        <w:t xml:space="preserve">de que </w:t>
      </w:r>
      <w:r w:rsidR="00F62161">
        <w:rPr>
          <w:rFonts w:ascii="Times New Roman" w:hAnsi="Times New Roman" w:cs="Times New Roman"/>
        </w:rPr>
        <w:t xml:space="preserve">fuese </w:t>
      </w:r>
      <w:r w:rsidR="0065290F">
        <w:rPr>
          <w:rFonts w:ascii="Times New Roman" w:hAnsi="Times New Roman" w:cs="Times New Roman"/>
        </w:rPr>
        <w:t>de uso voluntario allí donde es obligatorio.</w:t>
      </w:r>
    </w:p>
    <w:p w14:paraId="371501E0" w14:textId="77777777" w:rsidR="00AF5522" w:rsidRDefault="00AF5522"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F3C4703" w14:textId="77777777" w:rsidTr="00453D56">
        <w:tc>
          <w:tcPr>
            <w:tcW w:w="9033" w:type="dxa"/>
            <w:gridSpan w:val="2"/>
            <w:shd w:val="clear" w:color="auto" w:fill="000000" w:themeFill="text1"/>
          </w:tcPr>
          <w:p w14:paraId="2E4885A8"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1BBAD55" w14:textId="77777777" w:rsidTr="00453D56">
        <w:tc>
          <w:tcPr>
            <w:tcW w:w="2518" w:type="dxa"/>
          </w:tcPr>
          <w:p w14:paraId="367D14C8"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7931C90" w14:textId="5D5C6602"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23</w:t>
            </w:r>
            <w:r w:rsidR="00DA4D78">
              <w:rPr>
                <w:rFonts w:ascii="Times New Roman" w:hAnsi="Times New Roman" w:cs="Times New Roman"/>
                <w:color w:val="000000"/>
                <w:sz w:val="24"/>
                <w:szCs w:val="24"/>
              </w:rPr>
              <w:t>0</w:t>
            </w:r>
          </w:p>
        </w:tc>
      </w:tr>
      <w:tr w:rsidR="001E54D7" w:rsidRPr="000846F3" w14:paraId="6C01544F" w14:textId="77777777" w:rsidTr="00453D56">
        <w:tc>
          <w:tcPr>
            <w:tcW w:w="2518" w:type="dxa"/>
          </w:tcPr>
          <w:p w14:paraId="77F57ACE"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F752461" w14:textId="4765E2F7"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El uso del velo islámico</w:t>
            </w:r>
          </w:p>
        </w:tc>
      </w:tr>
      <w:tr w:rsidR="001E54D7" w:rsidRPr="000846F3" w14:paraId="326C90A6" w14:textId="77777777" w:rsidTr="00453D56">
        <w:tc>
          <w:tcPr>
            <w:tcW w:w="2518" w:type="dxa"/>
          </w:tcPr>
          <w:p w14:paraId="0A0C47F3"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30E276" w14:textId="054C3338"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reconocer los conceptos y tradiciones asociadas al uso del velo islámico</w:t>
            </w:r>
          </w:p>
        </w:tc>
      </w:tr>
    </w:tbl>
    <w:p w14:paraId="198FF96E" w14:textId="77777777" w:rsidR="001E54D7" w:rsidRDefault="001E54D7" w:rsidP="00C95BF4">
      <w:pPr>
        <w:spacing w:line="276" w:lineRule="auto"/>
        <w:jc w:val="both"/>
        <w:rPr>
          <w:rFonts w:ascii="Times New Roman" w:hAnsi="Times New Roman" w:cs="Times New Roman"/>
          <w:highlight w:val="yellow"/>
        </w:rPr>
      </w:pPr>
    </w:p>
    <w:p w14:paraId="409F1451" w14:textId="77777777" w:rsidR="008F6442" w:rsidRPr="000846F3" w:rsidRDefault="008F6442"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8F6442" w:rsidRPr="000846F3" w14:paraId="42A5E7E9" w14:textId="77777777" w:rsidTr="008F6442">
        <w:tc>
          <w:tcPr>
            <w:tcW w:w="9033" w:type="dxa"/>
            <w:gridSpan w:val="2"/>
            <w:shd w:val="clear" w:color="auto" w:fill="000000" w:themeFill="text1"/>
          </w:tcPr>
          <w:p w14:paraId="31DB3C52" w14:textId="41FDDB6C" w:rsidR="008F6442" w:rsidRPr="000846F3" w:rsidRDefault="008F6442"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Competencias</w:t>
            </w:r>
            <w:r w:rsidRPr="000846F3">
              <w:rPr>
                <w:rFonts w:ascii="Times New Roman" w:hAnsi="Times New Roman" w:cs="Times New Roman"/>
                <w:b/>
                <w:color w:val="FFFFFF" w:themeColor="background1"/>
                <w:sz w:val="24"/>
                <w:szCs w:val="24"/>
              </w:rPr>
              <w:t>: recurso nuevo</w:t>
            </w:r>
          </w:p>
        </w:tc>
      </w:tr>
      <w:tr w:rsidR="008F6442" w:rsidRPr="000846F3" w14:paraId="009F6D04" w14:textId="77777777" w:rsidTr="008F6442">
        <w:tc>
          <w:tcPr>
            <w:tcW w:w="2518" w:type="dxa"/>
          </w:tcPr>
          <w:p w14:paraId="71BEB27A" w14:textId="77777777" w:rsidR="008F6442" w:rsidRPr="000846F3" w:rsidRDefault="008F6442"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BD1F48C" w14:textId="77777777" w:rsidR="008F6442" w:rsidRPr="000846F3" w:rsidRDefault="008F6442"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5</w:t>
            </w:r>
            <w:r w:rsidRPr="002B38E0">
              <w:rPr>
                <w:rFonts w:ascii="Times New Roman" w:hAnsi="Times New Roman" w:cs="Times New Roman"/>
                <w:color w:val="000000"/>
                <w:sz w:val="24"/>
                <w:szCs w:val="24"/>
              </w:rPr>
              <w:t>0</w:t>
            </w:r>
          </w:p>
        </w:tc>
      </w:tr>
      <w:tr w:rsidR="008F6442" w:rsidRPr="000846F3" w14:paraId="4C9E9B14" w14:textId="77777777" w:rsidTr="008F6442">
        <w:tc>
          <w:tcPr>
            <w:tcW w:w="2518" w:type="dxa"/>
          </w:tcPr>
          <w:p w14:paraId="7F25D0DF" w14:textId="77777777" w:rsidR="008F6442" w:rsidRPr="000846F3" w:rsidRDefault="008F6442"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8CAF179" w14:textId="4412525C" w:rsidR="008F6442" w:rsidRPr="008F6442" w:rsidRDefault="008F6442" w:rsidP="00C95BF4">
            <w:pPr>
              <w:spacing w:line="276" w:lineRule="auto"/>
              <w:rPr>
                <w:rFonts w:ascii="Arial" w:hAnsi="Arial" w:cs="Arial"/>
                <w:sz w:val="18"/>
                <w:szCs w:val="18"/>
                <w:lang w:val="es-ES_tradnl"/>
              </w:rPr>
            </w:pPr>
            <w:r>
              <w:rPr>
                <w:rFonts w:ascii="Arial" w:hAnsi="Arial" w:cs="Arial"/>
                <w:sz w:val="18"/>
                <w:szCs w:val="18"/>
                <w:lang w:val="es-ES_tradnl"/>
              </w:rPr>
              <w:t>Conoce tus competencias para comprender conflictos globales</w:t>
            </w:r>
          </w:p>
        </w:tc>
      </w:tr>
      <w:tr w:rsidR="008F6442" w:rsidRPr="000846F3" w14:paraId="2505B923" w14:textId="77777777" w:rsidTr="008F6442">
        <w:tc>
          <w:tcPr>
            <w:tcW w:w="2518" w:type="dxa"/>
          </w:tcPr>
          <w:p w14:paraId="7BB02C39" w14:textId="77777777" w:rsidR="008F6442" w:rsidRPr="000846F3" w:rsidRDefault="008F6442"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09D7E5E" w14:textId="175F1C49" w:rsidR="008F6442" w:rsidRPr="000846F3" w:rsidRDefault="008F6442" w:rsidP="00C95BF4">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w:t>
            </w:r>
            <w:r w:rsidR="00B47378">
              <w:rPr>
                <w:rFonts w:ascii="Times New Roman" w:hAnsi="Times New Roman" w:cs="Times New Roman"/>
                <w:color w:val="000000"/>
                <w:sz w:val="24"/>
                <w:szCs w:val="24"/>
              </w:rPr>
              <w:t>revisar</w:t>
            </w:r>
            <w:r w:rsidRPr="002B38E0">
              <w:rPr>
                <w:rFonts w:ascii="Times New Roman" w:hAnsi="Times New Roman" w:cs="Times New Roman"/>
                <w:color w:val="000000"/>
                <w:sz w:val="24"/>
                <w:szCs w:val="24"/>
              </w:rPr>
              <w:t xml:space="preserve"> tus conocimientos sobre el tema de los conflictos globales</w:t>
            </w:r>
          </w:p>
        </w:tc>
      </w:tr>
    </w:tbl>
    <w:p w14:paraId="679C3726" w14:textId="77777777" w:rsidR="008F6442" w:rsidRDefault="008F6442" w:rsidP="00C95BF4">
      <w:pPr>
        <w:spacing w:after="0" w:line="276" w:lineRule="auto"/>
        <w:jc w:val="both"/>
        <w:rPr>
          <w:rFonts w:ascii="Times New Roman" w:hAnsi="Times New Roman" w:cs="Times New Roman"/>
          <w:highlight w:val="yellow"/>
        </w:rPr>
      </w:pPr>
    </w:p>
    <w:p w14:paraId="54D04293" w14:textId="77777777" w:rsidR="00B47378" w:rsidRPr="000846F3" w:rsidRDefault="00B47378"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47378" w:rsidRPr="000846F3" w14:paraId="3A6B6AF0" w14:textId="77777777" w:rsidTr="00995B06">
        <w:tc>
          <w:tcPr>
            <w:tcW w:w="9033" w:type="dxa"/>
            <w:gridSpan w:val="2"/>
            <w:shd w:val="clear" w:color="auto" w:fill="000000" w:themeFill="text1"/>
          </w:tcPr>
          <w:p w14:paraId="5496DB64" w14:textId="77777777" w:rsidR="00B47378" w:rsidRPr="000846F3" w:rsidRDefault="00B47378"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Competencias</w:t>
            </w:r>
            <w:r w:rsidRPr="000846F3">
              <w:rPr>
                <w:rFonts w:ascii="Times New Roman" w:hAnsi="Times New Roman" w:cs="Times New Roman"/>
                <w:b/>
                <w:color w:val="FFFFFF" w:themeColor="background1"/>
                <w:sz w:val="24"/>
                <w:szCs w:val="24"/>
              </w:rPr>
              <w:t>: recurso nuevo</w:t>
            </w:r>
          </w:p>
        </w:tc>
      </w:tr>
      <w:tr w:rsidR="00B47378" w:rsidRPr="000846F3" w14:paraId="45B4ED0E" w14:textId="77777777" w:rsidTr="00995B06">
        <w:tc>
          <w:tcPr>
            <w:tcW w:w="2518" w:type="dxa"/>
          </w:tcPr>
          <w:p w14:paraId="45F24A56" w14:textId="77777777" w:rsidR="00B47378" w:rsidRPr="000846F3" w:rsidRDefault="00B4737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1A9437" w14:textId="7B4EF55B" w:rsidR="00B47378" w:rsidRPr="000846F3" w:rsidRDefault="00B473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6</w:t>
            </w:r>
            <w:r w:rsidRPr="002B38E0">
              <w:rPr>
                <w:rFonts w:ascii="Times New Roman" w:hAnsi="Times New Roman" w:cs="Times New Roman"/>
                <w:color w:val="000000"/>
                <w:sz w:val="24"/>
                <w:szCs w:val="24"/>
              </w:rPr>
              <w:t>0</w:t>
            </w:r>
          </w:p>
        </w:tc>
      </w:tr>
      <w:tr w:rsidR="00B47378" w:rsidRPr="000846F3" w14:paraId="695E0F3A" w14:textId="77777777" w:rsidTr="00995B06">
        <w:tc>
          <w:tcPr>
            <w:tcW w:w="2518" w:type="dxa"/>
          </w:tcPr>
          <w:p w14:paraId="48F6FB4A" w14:textId="77777777" w:rsidR="00B47378" w:rsidRPr="000846F3" w:rsidRDefault="00B4737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613317B" w14:textId="1F278DDC" w:rsidR="00B47378" w:rsidRPr="008F6442" w:rsidRDefault="00B47378" w:rsidP="00C95BF4">
            <w:pPr>
              <w:spacing w:line="276" w:lineRule="auto"/>
              <w:rPr>
                <w:rFonts w:ascii="Arial" w:hAnsi="Arial" w:cs="Arial"/>
                <w:sz w:val="18"/>
                <w:szCs w:val="18"/>
                <w:lang w:val="es-ES_tradnl"/>
              </w:rPr>
            </w:pPr>
            <w:r>
              <w:rPr>
                <w:rFonts w:ascii="Arial" w:hAnsi="Arial" w:cs="Arial"/>
                <w:sz w:val="18"/>
                <w:szCs w:val="18"/>
                <w:lang w:val="es-ES_tradnl"/>
              </w:rPr>
              <w:t>Conoce tus competencias para comprender conflictos globales II</w:t>
            </w:r>
          </w:p>
        </w:tc>
      </w:tr>
      <w:tr w:rsidR="00B47378" w:rsidRPr="000846F3" w14:paraId="563C062F" w14:textId="77777777" w:rsidTr="00995B06">
        <w:tc>
          <w:tcPr>
            <w:tcW w:w="2518" w:type="dxa"/>
          </w:tcPr>
          <w:p w14:paraId="587B1237" w14:textId="77777777" w:rsidR="00B47378" w:rsidRPr="000846F3" w:rsidRDefault="00B4737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476A246" w14:textId="65BB149B" w:rsidR="00B47378" w:rsidRPr="000846F3" w:rsidRDefault="00B47378" w:rsidP="00C95BF4">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w:t>
            </w:r>
            <w:r>
              <w:rPr>
                <w:rFonts w:ascii="Times New Roman" w:hAnsi="Times New Roman" w:cs="Times New Roman"/>
                <w:color w:val="000000"/>
                <w:sz w:val="24"/>
                <w:szCs w:val="24"/>
              </w:rPr>
              <w:t>revisar</w:t>
            </w:r>
            <w:r w:rsidRPr="002B38E0">
              <w:rPr>
                <w:rFonts w:ascii="Times New Roman" w:hAnsi="Times New Roman" w:cs="Times New Roman"/>
                <w:color w:val="000000"/>
                <w:sz w:val="24"/>
                <w:szCs w:val="24"/>
              </w:rPr>
              <w:t xml:space="preserve"> tus conocimientos sobre el tema de los conflictos globales</w:t>
            </w:r>
          </w:p>
        </w:tc>
      </w:tr>
    </w:tbl>
    <w:p w14:paraId="57C62019" w14:textId="77777777" w:rsidR="00B47378" w:rsidRDefault="00B47378" w:rsidP="00C95BF4">
      <w:pPr>
        <w:spacing w:after="0" w:line="276" w:lineRule="auto"/>
        <w:jc w:val="both"/>
        <w:rPr>
          <w:rFonts w:ascii="Times New Roman" w:hAnsi="Times New Roman" w:cs="Times New Roman"/>
          <w:highlight w:val="yellow"/>
        </w:rPr>
      </w:pPr>
    </w:p>
    <w:p w14:paraId="4D19E3BA" w14:textId="77777777" w:rsidR="00F76F38" w:rsidRPr="000846F3" w:rsidRDefault="00F76F38"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F76F38" w:rsidRPr="000846F3" w14:paraId="0AAC16C3" w14:textId="77777777" w:rsidTr="00995B06">
        <w:tc>
          <w:tcPr>
            <w:tcW w:w="9033" w:type="dxa"/>
            <w:gridSpan w:val="2"/>
            <w:shd w:val="clear" w:color="auto" w:fill="000000" w:themeFill="text1"/>
          </w:tcPr>
          <w:p w14:paraId="75424709" w14:textId="40283F1C" w:rsidR="00F76F38" w:rsidRPr="000846F3" w:rsidRDefault="00F76F38"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Proyecto</w:t>
            </w:r>
            <w:r w:rsidRPr="000846F3">
              <w:rPr>
                <w:rFonts w:ascii="Times New Roman" w:hAnsi="Times New Roman" w:cs="Times New Roman"/>
                <w:b/>
                <w:color w:val="FFFFFF" w:themeColor="background1"/>
                <w:sz w:val="24"/>
                <w:szCs w:val="24"/>
              </w:rPr>
              <w:t>: recurso nuevo</w:t>
            </w:r>
          </w:p>
        </w:tc>
      </w:tr>
      <w:tr w:rsidR="00F76F38" w:rsidRPr="000846F3" w14:paraId="683624DB" w14:textId="77777777" w:rsidTr="00995B06">
        <w:tc>
          <w:tcPr>
            <w:tcW w:w="2518" w:type="dxa"/>
          </w:tcPr>
          <w:p w14:paraId="06F1FF4D" w14:textId="77777777" w:rsidR="00F76F38" w:rsidRPr="000846F3" w:rsidRDefault="00F76F3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DBD2E4" w14:textId="056A24B5" w:rsidR="00F76F38" w:rsidRPr="000846F3" w:rsidRDefault="00F76F3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7</w:t>
            </w:r>
            <w:r w:rsidRPr="002B38E0">
              <w:rPr>
                <w:rFonts w:ascii="Times New Roman" w:hAnsi="Times New Roman" w:cs="Times New Roman"/>
                <w:color w:val="000000"/>
                <w:sz w:val="24"/>
                <w:szCs w:val="24"/>
              </w:rPr>
              <w:t>0</w:t>
            </w:r>
          </w:p>
        </w:tc>
      </w:tr>
      <w:tr w:rsidR="00F76F38" w:rsidRPr="000846F3" w14:paraId="774C8BCB" w14:textId="77777777" w:rsidTr="00995B06">
        <w:tc>
          <w:tcPr>
            <w:tcW w:w="2518" w:type="dxa"/>
          </w:tcPr>
          <w:p w14:paraId="0030CFF6" w14:textId="77777777" w:rsidR="00F76F38" w:rsidRPr="000846F3" w:rsidRDefault="00F76F3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BA6C125" w14:textId="0C62A90A" w:rsidR="00F76F38" w:rsidRPr="008F6442" w:rsidRDefault="008B345C" w:rsidP="00C95BF4">
            <w:pPr>
              <w:spacing w:line="276" w:lineRule="auto"/>
              <w:rPr>
                <w:rFonts w:ascii="Arial" w:hAnsi="Arial" w:cs="Arial"/>
                <w:sz w:val="18"/>
                <w:szCs w:val="18"/>
                <w:lang w:val="es-ES_tradnl"/>
              </w:rPr>
            </w:pPr>
            <w:r>
              <w:rPr>
                <w:rFonts w:ascii="Arial" w:hAnsi="Arial" w:cs="Arial"/>
                <w:sz w:val="18"/>
                <w:szCs w:val="18"/>
                <w:lang w:val="es-ES_tradnl"/>
              </w:rPr>
              <w:t>Proyecto: ….</w:t>
            </w:r>
          </w:p>
        </w:tc>
      </w:tr>
      <w:tr w:rsidR="00F76F38" w:rsidRPr="000846F3" w14:paraId="097A1BA4" w14:textId="77777777" w:rsidTr="00995B06">
        <w:tc>
          <w:tcPr>
            <w:tcW w:w="2518" w:type="dxa"/>
          </w:tcPr>
          <w:p w14:paraId="4E9BF3CA" w14:textId="77777777" w:rsidR="00F76F38" w:rsidRPr="000846F3" w:rsidRDefault="00F76F3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E46EC3" w14:textId="0DB32852" w:rsidR="00F76F38" w:rsidRPr="000846F3" w:rsidRDefault="00F76F38" w:rsidP="00C95BF4">
            <w:pPr>
              <w:spacing w:line="276" w:lineRule="auto"/>
              <w:jc w:val="both"/>
              <w:rPr>
                <w:rFonts w:ascii="Times New Roman" w:hAnsi="Times New Roman" w:cs="Times New Roman"/>
                <w:color w:val="000000"/>
                <w:sz w:val="24"/>
                <w:szCs w:val="24"/>
              </w:rPr>
            </w:pPr>
          </w:p>
        </w:tc>
      </w:tr>
    </w:tbl>
    <w:p w14:paraId="2C830C2A" w14:textId="77777777" w:rsidR="00F76F38" w:rsidRDefault="00F76F38" w:rsidP="00C95BF4">
      <w:pPr>
        <w:spacing w:after="0" w:line="276" w:lineRule="auto"/>
        <w:jc w:val="both"/>
        <w:rPr>
          <w:rFonts w:ascii="Times New Roman" w:hAnsi="Times New Roman" w:cs="Times New Roman"/>
          <w:highlight w:val="yellow"/>
        </w:rPr>
      </w:pPr>
    </w:p>
    <w:p w14:paraId="0619C0FA" w14:textId="77777777" w:rsidR="008F6442" w:rsidRDefault="008F6442" w:rsidP="00C95BF4">
      <w:pPr>
        <w:spacing w:line="276" w:lineRule="auto"/>
        <w:jc w:val="both"/>
        <w:rPr>
          <w:rFonts w:ascii="Times New Roman" w:hAnsi="Times New Roman" w:cs="Times New Roman"/>
          <w:highlight w:val="yellow"/>
        </w:rPr>
      </w:pPr>
    </w:p>
    <w:p w14:paraId="250CE461" w14:textId="77777777" w:rsidR="008F6442" w:rsidRDefault="008F6442" w:rsidP="00C95BF4">
      <w:pPr>
        <w:spacing w:line="276" w:lineRule="auto"/>
        <w:jc w:val="both"/>
        <w:rPr>
          <w:rFonts w:ascii="Times New Roman" w:hAnsi="Times New Roman" w:cs="Times New Roman"/>
          <w:highlight w:val="yellow"/>
        </w:rPr>
      </w:pPr>
    </w:p>
    <w:p w14:paraId="1ED7AB69" w14:textId="30968670" w:rsidR="00054A93" w:rsidRPr="000846F3" w:rsidRDefault="001E54D7" w:rsidP="00C95BF4">
      <w:pPr>
        <w:spacing w:line="276" w:lineRule="auto"/>
        <w:jc w:val="both"/>
        <w:rPr>
          <w:rFonts w:ascii="Times New Roman" w:hAnsi="Times New Roman" w:cs="Times New Roman"/>
          <w:highlight w:val="yellow"/>
        </w:rPr>
      </w:pPr>
      <w:r w:rsidRPr="000846F3">
        <w:rPr>
          <w:rFonts w:ascii="Times New Roman" w:hAnsi="Times New Roman" w:cs="Times New Roman"/>
          <w:highlight w:val="yellow"/>
        </w:rPr>
        <w:t xml:space="preserve"> </w:t>
      </w:r>
      <w:r w:rsidR="00054A93" w:rsidRPr="000846F3">
        <w:rPr>
          <w:rFonts w:ascii="Times New Roman" w:hAnsi="Times New Roman" w:cs="Times New Roman"/>
          <w:highlight w:val="yellow"/>
        </w:rPr>
        <w:t>[SECCIÓN 1]</w:t>
      </w:r>
      <w:r w:rsidR="00054A93" w:rsidRPr="000846F3">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34A9E" w:rsidRPr="000846F3" w14:paraId="2123944D" w14:textId="77777777" w:rsidTr="00CF08D1">
        <w:tc>
          <w:tcPr>
            <w:tcW w:w="9033" w:type="dxa"/>
            <w:gridSpan w:val="2"/>
            <w:shd w:val="clear" w:color="auto" w:fill="000000" w:themeFill="text1"/>
          </w:tcPr>
          <w:p w14:paraId="383D4241" w14:textId="703BACF8" w:rsidR="00134A9E" w:rsidRPr="000846F3" w:rsidRDefault="00134A9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Mapa conceptual</w:t>
            </w:r>
          </w:p>
        </w:tc>
      </w:tr>
      <w:tr w:rsidR="00134A9E" w:rsidRPr="000846F3" w14:paraId="15719AA6" w14:textId="77777777" w:rsidTr="00CF08D1">
        <w:tc>
          <w:tcPr>
            <w:tcW w:w="2518" w:type="dxa"/>
          </w:tcPr>
          <w:p w14:paraId="6CFD1BE5" w14:textId="77777777" w:rsidR="00134A9E" w:rsidRPr="000846F3" w:rsidRDefault="00134A9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5241CCC" w14:textId="6E2A6E97" w:rsidR="00134A9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F6442">
              <w:rPr>
                <w:rFonts w:ascii="Times New Roman" w:hAnsi="Times New Roman" w:cs="Times New Roman"/>
                <w:color w:val="000000"/>
                <w:sz w:val="24"/>
                <w:szCs w:val="24"/>
              </w:rPr>
              <w:t>_01_</w:t>
            </w:r>
            <w:commentRangeStart w:id="56"/>
            <w:r w:rsidR="008F6442">
              <w:rPr>
                <w:rFonts w:ascii="Times New Roman" w:hAnsi="Times New Roman" w:cs="Times New Roman"/>
                <w:color w:val="000000"/>
                <w:sz w:val="24"/>
                <w:szCs w:val="24"/>
              </w:rPr>
              <w:t>REC24</w:t>
            </w:r>
            <w:r w:rsidR="00345D00" w:rsidRPr="00345D00">
              <w:rPr>
                <w:rFonts w:ascii="Times New Roman" w:hAnsi="Times New Roman" w:cs="Times New Roman"/>
                <w:color w:val="000000"/>
                <w:sz w:val="24"/>
                <w:szCs w:val="24"/>
              </w:rPr>
              <w:t>0</w:t>
            </w:r>
            <w:commentRangeEnd w:id="56"/>
            <w:r w:rsidR="004C0304">
              <w:rPr>
                <w:rStyle w:val="Refdecomentario"/>
                <w:rFonts w:ascii="Calibri" w:eastAsia="Calibri" w:hAnsi="Calibri" w:cs="Times New Roman"/>
              </w:rPr>
              <w:commentReference w:id="56"/>
            </w:r>
          </w:p>
        </w:tc>
      </w:tr>
      <w:tr w:rsidR="00134A9E" w:rsidRPr="000846F3" w14:paraId="181F52A6" w14:textId="77777777" w:rsidTr="00CF08D1">
        <w:tc>
          <w:tcPr>
            <w:tcW w:w="2518" w:type="dxa"/>
          </w:tcPr>
          <w:p w14:paraId="4246924B"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6725BC" w14:textId="3C678F72" w:rsidR="00134A9E" w:rsidRPr="00345D00" w:rsidRDefault="00134A9E" w:rsidP="00C95BF4">
            <w:pPr>
              <w:spacing w:line="276" w:lineRule="auto"/>
              <w:jc w:val="both"/>
              <w:rPr>
                <w:rFonts w:ascii="Times New Roman" w:hAnsi="Times New Roman" w:cs="Times New Roman"/>
                <w:b/>
                <w:color w:val="000000"/>
                <w:sz w:val="24"/>
                <w:szCs w:val="24"/>
              </w:rPr>
            </w:pPr>
            <w:r w:rsidRPr="00345D00">
              <w:rPr>
                <w:rFonts w:ascii="Times New Roman" w:hAnsi="Times New Roman" w:cs="Times New Roman"/>
                <w:b/>
                <w:color w:val="000000"/>
                <w:sz w:val="24"/>
                <w:szCs w:val="24"/>
              </w:rPr>
              <w:t>Mapa conceptual</w:t>
            </w:r>
          </w:p>
        </w:tc>
      </w:tr>
      <w:tr w:rsidR="00134A9E" w:rsidRPr="00345D00" w14:paraId="738A5489" w14:textId="77777777" w:rsidTr="00CF08D1">
        <w:tc>
          <w:tcPr>
            <w:tcW w:w="2518" w:type="dxa"/>
          </w:tcPr>
          <w:p w14:paraId="04B26A5F"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BA77D9A" w14:textId="6A515C55" w:rsidR="00134A9E" w:rsidRPr="000846F3" w:rsidRDefault="00345D00"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Esquema que representa </w:t>
            </w:r>
            <w:r w:rsidR="003B34BB">
              <w:rPr>
                <w:rFonts w:ascii="Times New Roman" w:hAnsi="Times New Roman" w:cs="Times New Roman"/>
                <w:color w:val="000000"/>
                <w:sz w:val="24"/>
                <w:szCs w:val="24"/>
              </w:rPr>
              <w:t>las relaciones y el</w:t>
            </w:r>
            <w:r>
              <w:rPr>
                <w:rFonts w:ascii="Times New Roman" w:hAnsi="Times New Roman" w:cs="Times New Roman"/>
                <w:color w:val="000000"/>
                <w:sz w:val="24"/>
                <w:szCs w:val="24"/>
              </w:rPr>
              <w:t xml:space="preserve"> orden de desarrollo del tema </w:t>
            </w:r>
          </w:p>
        </w:tc>
      </w:tr>
    </w:tbl>
    <w:p w14:paraId="52D7A3C0" w14:textId="77777777" w:rsidR="00054A93" w:rsidRPr="000846F3" w:rsidRDefault="00054A93"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34A9E" w:rsidRPr="000846F3" w14:paraId="0D64212D" w14:textId="77777777" w:rsidTr="00CF08D1">
        <w:tc>
          <w:tcPr>
            <w:tcW w:w="9033" w:type="dxa"/>
            <w:gridSpan w:val="2"/>
            <w:shd w:val="clear" w:color="auto" w:fill="000000" w:themeFill="text1"/>
          </w:tcPr>
          <w:p w14:paraId="75D1D1A2" w14:textId="6B0EA7BF" w:rsidR="00134A9E" w:rsidRPr="000846F3" w:rsidRDefault="00134A9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134A9E" w:rsidRPr="000846F3" w14:paraId="207EA6AB" w14:textId="77777777" w:rsidTr="00CF08D1">
        <w:tc>
          <w:tcPr>
            <w:tcW w:w="2518" w:type="dxa"/>
          </w:tcPr>
          <w:p w14:paraId="55596F6C" w14:textId="77777777" w:rsidR="00134A9E" w:rsidRPr="000846F3" w:rsidRDefault="00134A9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14654A" w14:textId="38DD90F1" w:rsidR="00134A9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4C0304">
              <w:rPr>
                <w:rFonts w:ascii="Times New Roman" w:hAnsi="Times New Roman" w:cs="Times New Roman"/>
                <w:color w:val="000000"/>
                <w:sz w:val="24"/>
                <w:szCs w:val="24"/>
              </w:rPr>
              <w:t>_01_CO_REC280</w:t>
            </w:r>
          </w:p>
        </w:tc>
      </w:tr>
      <w:tr w:rsidR="00134A9E" w:rsidRPr="000846F3" w14:paraId="38269999" w14:textId="77777777" w:rsidTr="00CF08D1">
        <w:tc>
          <w:tcPr>
            <w:tcW w:w="2518" w:type="dxa"/>
          </w:tcPr>
          <w:p w14:paraId="35CCBF58"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AD568EA" w14:textId="4DD3B88E" w:rsidR="00134A9E" w:rsidRPr="000846F3" w:rsidRDefault="004C030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Evaluación I</w:t>
            </w:r>
          </w:p>
        </w:tc>
      </w:tr>
      <w:tr w:rsidR="00134A9E" w:rsidRPr="000846F3" w14:paraId="680DAD81" w14:textId="77777777" w:rsidTr="00CF08D1">
        <w:tc>
          <w:tcPr>
            <w:tcW w:w="2518" w:type="dxa"/>
          </w:tcPr>
          <w:p w14:paraId="3BDF4C16"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76C91A" w14:textId="0A7B2814" w:rsidR="00134A9E" w:rsidRPr="000846F3" w:rsidRDefault="002B38E0" w:rsidP="00C95BF4">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Actividad que permite evaluar tus conocimientos sobre el tema de</w:t>
            </w:r>
            <w:r w:rsidR="004C0304">
              <w:rPr>
                <w:rFonts w:ascii="Times New Roman" w:hAnsi="Times New Roman" w:cs="Times New Roman"/>
                <w:color w:val="000000"/>
                <w:sz w:val="24"/>
                <w:szCs w:val="24"/>
              </w:rPr>
              <w:t>l orden mundial y las claves para comprender conflictos del siglo XXI</w:t>
            </w:r>
          </w:p>
        </w:tc>
      </w:tr>
    </w:tbl>
    <w:p w14:paraId="6BF6CAE0" w14:textId="77777777" w:rsidR="00134A9E" w:rsidRDefault="00134A9E" w:rsidP="00C95BF4">
      <w:pPr>
        <w:spacing w:after="0" w:line="276" w:lineRule="auto"/>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33"/>
        <w:gridCol w:w="2744"/>
        <w:gridCol w:w="4977"/>
      </w:tblGrid>
      <w:tr w:rsidR="0002674F" w:rsidRPr="000846F3" w14:paraId="142451C4" w14:textId="77777777" w:rsidTr="00041729">
        <w:tc>
          <w:tcPr>
            <w:tcW w:w="9054" w:type="dxa"/>
            <w:gridSpan w:val="3"/>
            <w:shd w:val="clear" w:color="auto" w:fill="000000" w:themeFill="text1"/>
          </w:tcPr>
          <w:p w14:paraId="1E3C8E1B" w14:textId="77777777" w:rsidR="0002674F" w:rsidRPr="000846F3" w:rsidRDefault="0002674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02674F" w:rsidRPr="000846F3" w14:paraId="39AC347F" w14:textId="77777777" w:rsidTr="00041729">
        <w:tc>
          <w:tcPr>
            <w:tcW w:w="1333" w:type="dxa"/>
          </w:tcPr>
          <w:p w14:paraId="50618945"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48DBF754" w14:textId="654854B0" w:rsidR="0002674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901CD">
              <w:rPr>
                <w:rFonts w:ascii="Times New Roman" w:hAnsi="Times New Roman" w:cs="Times New Roman"/>
                <w:color w:val="000000"/>
                <w:sz w:val="24"/>
                <w:szCs w:val="24"/>
              </w:rPr>
              <w:t>_01_CO_REC29</w:t>
            </w:r>
            <w:r w:rsidR="00137EBA">
              <w:rPr>
                <w:rFonts w:ascii="Times New Roman" w:hAnsi="Times New Roman" w:cs="Times New Roman"/>
                <w:color w:val="000000"/>
                <w:sz w:val="24"/>
                <w:szCs w:val="24"/>
              </w:rPr>
              <w:t>0</w:t>
            </w:r>
          </w:p>
        </w:tc>
      </w:tr>
      <w:tr w:rsidR="0002674F" w:rsidRPr="000846F3" w14:paraId="0AC8651E" w14:textId="77777777" w:rsidTr="00041729">
        <w:tc>
          <w:tcPr>
            <w:tcW w:w="1333" w:type="dxa"/>
          </w:tcPr>
          <w:p w14:paraId="1E66C3F4"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7721" w:type="dxa"/>
            <w:gridSpan w:val="2"/>
          </w:tcPr>
          <w:p w14:paraId="67783CFB" w14:textId="7B3E395D" w:rsidR="0002674F" w:rsidRPr="000846F3" w:rsidRDefault="004C030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Evaluación II</w:t>
            </w:r>
          </w:p>
        </w:tc>
      </w:tr>
      <w:tr w:rsidR="0002674F" w:rsidRPr="000846F3" w14:paraId="6307C6F9" w14:textId="77777777" w:rsidTr="00041729">
        <w:trPr>
          <w:trHeight w:val="1126"/>
        </w:trPr>
        <w:tc>
          <w:tcPr>
            <w:tcW w:w="1333" w:type="dxa"/>
          </w:tcPr>
          <w:p w14:paraId="44DBF402"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7721" w:type="dxa"/>
            <w:gridSpan w:val="2"/>
          </w:tcPr>
          <w:p w14:paraId="452CCED6" w14:textId="5E120A6C" w:rsidR="0002674F" w:rsidRPr="000846F3" w:rsidRDefault="0002674F" w:rsidP="00C95BF4">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Ejercicio que te permite autoevaluar tus conocimientos sobre el tema de los conflictos </w:t>
            </w:r>
            <w:r w:rsidR="004C0304">
              <w:rPr>
                <w:rFonts w:ascii="Times New Roman" w:hAnsi="Times New Roman" w:cs="Times New Roman"/>
                <w:color w:val="000000"/>
                <w:sz w:val="24"/>
                <w:szCs w:val="24"/>
              </w:rPr>
              <w:t>bélicos actuales en Eurasia</w:t>
            </w:r>
          </w:p>
        </w:tc>
      </w:tr>
      <w:tr w:rsidR="0002674F" w:rsidRPr="000846F3" w14:paraId="2BCF53FE" w14:textId="77777777" w:rsidTr="00041729">
        <w:tc>
          <w:tcPr>
            <w:tcW w:w="9054" w:type="dxa"/>
            <w:gridSpan w:val="3"/>
            <w:shd w:val="clear" w:color="auto" w:fill="000000" w:themeFill="text1"/>
          </w:tcPr>
          <w:p w14:paraId="3C69397D" w14:textId="77777777" w:rsidR="0002674F" w:rsidRPr="000846F3" w:rsidRDefault="0002674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Webs de referencia</w:t>
            </w:r>
          </w:p>
        </w:tc>
      </w:tr>
      <w:tr w:rsidR="0002674F" w:rsidRPr="000846F3" w14:paraId="02BC6937" w14:textId="77777777" w:rsidTr="00041729">
        <w:tc>
          <w:tcPr>
            <w:tcW w:w="1333" w:type="dxa"/>
          </w:tcPr>
          <w:p w14:paraId="4BD5FA1C"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6AE8DEE8" w14:textId="60ADC98B" w:rsidR="0002674F" w:rsidRPr="000846F3" w:rsidRDefault="0002674F" w:rsidP="00C95BF4">
            <w:pPr>
              <w:spacing w:line="276" w:lineRule="auto"/>
              <w:jc w:val="both"/>
              <w:rPr>
                <w:rFonts w:ascii="Times New Roman" w:hAnsi="Times New Roman" w:cs="Times New Roman"/>
                <w:b/>
                <w:color w:val="000000"/>
                <w:sz w:val="24"/>
                <w:szCs w:val="24"/>
              </w:rPr>
            </w:pPr>
          </w:p>
        </w:tc>
      </w:tr>
      <w:tr w:rsidR="0002674F" w:rsidRPr="000846F3" w14:paraId="71DBED5C" w14:textId="77777777" w:rsidTr="00041729">
        <w:tc>
          <w:tcPr>
            <w:tcW w:w="1333" w:type="dxa"/>
          </w:tcPr>
          <w:p w14:paraId="111D0B12"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01</w:t>
            </w:r>
          </w:p>
        </w:tc>
        <w:tc>
          <w:tcPr>
            <w:tcW w:w="2744" w:type="dxa"/>
          </w:tcPr>
          <w:p w14:paraId="223E6BD6" w14:textId="7C99BAF5" w:rsidR="0002674F" w:rsidRPr="003F5D25" w:rsidRDefault="00532E81" w:rsidP="00C95BF4">
            <w:pPr>
              <w:spacing w:line="276" w:lineRule="auto"/>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Estado islámico la amenaza se extiende</w:t>
            </w:r>
          </w:p>
        </w:tc>
        <w:tc>
          <w:tcPr>
            <w:tcW w:w="4977" w:type="dxa"/>
          </w:tcPr>
          <w:p w14:paraId="54B8DB75" w14:textId="55853CC1" w:rsidR="0002674F" w:rsidRPr="003F5D25" w:rsidRDefault="005A3457" w:rsidP="00C95BF4">
            <w:pPr>
              <w:spacing w:line="276" w:lineRule="auto"/>
              <w:jc w:val="both"/>
              <w:rPr>
                <w:rFonts w:ascii="Times New Roman" w:hAnsi="Times New Roman" w:cs="Times New Roman"/>
                <w:sz w:val="24"/>
                <w:szCs w:val="24"/>
              </w:rPr>
            </w:pPr>
            <w:hyperlink r:id="rId71" w:history="1">
              <w:r w:rsidR="00532E81" w:rsidRPr="003F5D25">
                <w:rPr>
                  <w:rStyle w:val="Hipervnculo"/>
                  <w:rFonts w:ascii="Times New Roman" w:hAnsi="Times New Roman" w:cs="Times New Roman"/>
                  <w:sz w:val="24"/>
                  <w:szCs w:val="24"/>
                </w:rPr>
                <w:t>http://www.elespectador.com/noticias/elmundo/estado-islamico-amenaza-se-extiende-articulo-546054</w:t>
              </w:r>
            </w:hyperlink>
          </w:p>
          <w:p w14:paraId="2095FB62" w14:textId="77777777" w:rsidR="00532E81" w:rsidRPr="003F5D25" w:rsidRDefault="00532E81" w:rsidP="00C95BF4">
            <w:pPr>
              <w:spacing w:line="276" w:lineRule="auto"/>
              <w:jc w:val="both"/>
              <w:rPr>
                <w:rFonts w:ascii="Times New Roman" w:hAnsi="Times New Roman" w:cs="Times New Roman"/>
                <w:sz w:val="24"/>
                <w:szCs w:val="24"/>
              </w:rPr>
            </w:pPr>
          </w:p>
          <w:p w14:paraId="4FBBC75C" w14:textId="74F777B9" w:rsidR="00532E81" w:rsidRPr="003F5D25" w:rsidRDefault="00532E81" w:rsidP="00C95BF4">
            <w:pPr>
              <w:spacing w:line="276" w:lineRule="auto"/>
              <w:jc w:val="both"/>
              <w:rPr>
                <w:rFonts w:ascii="Times New Roman" w:hAnsi="Times New Roman" w:cs="Times New Roman"/>
                <w:color w:val="BFBFBF" w:themeColor="background1" w:themeShade="BF"/>
                <w:sz w:val="24"/>
                <w:szCs w:val="24"/>
              </w:rPr>
            </w:pPr>
          </w:p>
        </w:tc>
      </w:tr>
      <w:tr w:rsidR="0002674F" w:rsidRPr="000846F3" w14:paraId="50A183C1" w14:textId="77777777" w:rsidTr="00041729">
        <w:tc>
          <w:tcPr>
            <w:tcW w:w="1333" w:type="dxa"/>
          </w:tcPr>
          <w:p w14:paraId="1D2DD391"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02</w:t>
            </w:r>
          </w:p>
        </w:tc>
        <w:tc>
          <w:tcPr>
            <w:tcW w:w="2744" w:type="dxa"/>
          </w:tcPr>
          <w:p w14:paraId="021A1FF2" w14:textId="2D72A15E" w:rsidR="0002674F" w:rsidRPr="003F5D25" w:rsidRDefault="00532E81" w:rsidP="00C95BF4">
            <w:pPr>
              <w:spacing w:line="276" w:lineRule="auto"/>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Mapa de los confl</w:t>
            </w:r>
            <w:r w:rsidR="001B0F30">
              <w:rPr>
                <w:rFonts w:ascii="Times New Roman" w:hAnsi="Times New Roman" w:cs="Times New Roman"/>
                <w:sz w:val="24"/>
                <w:szCs w:val="24"/>
              </w:rPr>
              <w:t>i</w:t>
            </w:r>
            <w:r w:rsidRPr="003F5D25">
              <w:rPr>
                <w:rFonts w:ascii="Times New Roman" w:hAnsi="Times New Roman" w:cs="Times New Roman"/>
                <w:sz w:val="24"/>
                <w:szCs w:val="24"/>
              </w:rPr>
              <w:t xml:space="preserve">ctos mundiales </w:t>
            </w:r>
          </w:p>
        </w:tc>
        <w:tc>
          <w:tcPr>
            <w:tcW w:w="4977" w:type="dxa"/>
          </w:tcPr>
          <w:p w14:paraId="63C24B1F" w14:textId="77777777" w:rsidR="00532E81" w:rsidRPr="003F5D25" w:rsidRDefault="005A3457" w:rsidP="00C95BF4">
            <w:pPr>
              <w:spacing w:line="276" w:lineRule="auto"/>
              <w:jc w:val="both"/>
              <w:rPr>
                <w:rStyle w:val="Hipervnculo"/>
                <w:rFonts w:ascii="Times New Roman" w:hAnsi="Times New Roman" w:cs="Times New Roman"/>
                <w:sz w:val="24"/>
                <w:szCs w:val="24"/>
              </w:rPr>
            </w:pPr>
            <w:hyperlink r:id="rId72" w:history="1">
              <w:r w:rsidR="00532E81" w:rsidRPr="003F5D25">
                <w:rPr>
                  <w:rStyle w:val="Hipervnculo"/>
                  <w:rFonts w:ascii="Times New Roman" w:hAnsi="Times New Roman" w:cs="Times New Roman"/>
                  <w:sz w:val="24"/>
                  <w:szCs w:val="24"/>
                </w:rPr>
                <w:t>http://elpais.com/elpais/2013/12/27/media/1388174643_201224.html</w:t>
              </w:r>
            </w:hyperlink>
          </w:p>
          <w:p w14:paraId="2FC8D973" w14:textId="77777777" w:rsidR="00532E81" w:rsidRPr="003F5D25" w:rsidRDefault="00532E81" w:rsidP="00C95BF4">
            <w:pPr>
              <w:spacing w:line="276" w:lineRule="auto"/>
              <w:jc w:val="both"/>
              <w:rPr>
                <w:rFonts w:ascii="Times New Roman" w:hAnsi="Times New Roman" w:cs="Times New Roman"/>
                <w:sz w:val="24"/>
                <w:szCs w:val="24"/>
              </w:rPr>
            </w:pPr>
          </w:p>
          <w:p w14:paraId="3F483838" w14:textId="3C60AC64" w:rsidR="0002674F" w:rsidRPr="003F5D25" w:rsidRDefault="0002674F" w:rsidP="00C95BF4">
            <w:pPr>
              <w:spacing w:line="276" w:lineRule="auto"/>
              <w:jc w:val="both"/>
              <w:rPr>
                <w:rFonts w:ascii="Times New Roman" w:hAnsi="Times New Roman" w:cs="Times New Roman"/>
                <w:color w:val="BFBFBF" w:themeColor="background1" w:themeShade="BF"/>
                <w:sz w:val="24"/>
                <w:szCs w:val="24"/>
              </w:rPr>
            </w:pPr>
          </w:p>
        </w:tc>
      </w:tr>
      <w:tr w:rsidR="0002674F" w:rsidRPr="000846F3" w14:paraId="53020D9F" w14:textId="77777777" w:rsidTr="00041729">
        <w:tc>
          <w:tcPr>
            <w:tcW w:w="1333" w:type="dxa"/>
          </w:tcPr>
          <w:p w14:paraId="5F485190"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Web 03</w:t>
            </w:r>
          </w:p>
        </w:tc>
        <w:tc>
          <w:tcPr>
            <w:tcW w:w="2744" w:type="dxa"/>
          </w:tcPr>
          <w:p w14:paraId="746DE1F8" w14:textId="3C633322" w:rsidR="0002674F" w:rsidRPr="003F5D25" w:rsidRDefault="00532E81" w:rsidP="00C95BF4">
            <w:pPr>
              <w:spacing w:line="276" w:lineRule="auto"/>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 xml:space="preserve">Chiitas y sunitas </w:t>
            </w:r>
          </w:p>
        </w:tc>
        <w:tc>
          <w:tcPr>
            <w:tcW w:w="4977" w:type="dxa"/>
          </w:tcPr>
          <w:p w14:paraId="4AD679CC" w14:textId="77777777" w:rsidR="00532E81" w:rsidRPr="003F5D25" w:rsidRDefault="005A3457" w:rsidP="00C95BF4">
            <w:pPr>
              <w:spacing w:line="276" w:lineRule="auto"/>
              <w:jc w:val="both"/>
              <w:rPr>
                <w:rFonts w:ascii="Times New Roman" w:hAnsi="Times New Roman" w:cs="Times New Roman"/>
                <w:sz w:val="24"/>
                <w:szCs w:val="24"/>
              </w:rPr>
            </w:pPr>
            <w:hyperlink r:id="rId73" w:history="1">
              <w:r w:rsidR="00532E81" w:rsidRPr="003F5D25">
                <w:rPr>
                  <w:rStyle w:val="Hipervnculo"/>
                  <w:rFonts w:ascii="Times New Roman" w:hAnsi="Times New Roman" w:cs="Times New Roman"/>
                  <w:sz w:val="24"/>
                  <w:szCs w:val="24"/>
                </w:rPr>
                <w:t>http://www.taringa.net/posts/apuntes-y-monografias/17512650/Islam-Geopolitica-de-la-division-sunita-chiita.html</w:t>
              </w:r>
            </w:hyperlink>
          </w:p>
          <w:p w14:paraId="3682CD12" w14:textId="44AD74C5" w:rsidR="0002674F" w:rsidRPr="003F5D25" w:rsidRDefault="0002674F" w:rsidP="00C95BF4">
            <w:pPr>
              <w:spacing w:line="276" w:lineRule="auto"/>
              <w:jc w:val="both"/>
              <w:rPr>
                <w:rFonts w:ascii="Times New Roman" w:hAnsi="Times New Roman" w:cs="Times New Roman"/>
                <w:sz w:val="24"/>
                <w:szCs w:val="24"/>
              </w:rPr>
            </w:pPr>
          </w:p>
        </w:tc>
      </w:tr>
    </w:tbl>
    <w:p w14:paraId="0DB6C8AD" w14:textId="77777777" w:rsidR="00134A9E" w:rsidRPr="000846F3" w:rsidRDefault="00134A9E" w:rsidP="00C95BF4">
      <w:pPr>
        <w:spacing w:after="0" w:line="276" w:lineRule="auto"/>
        <w:jc w:val="both"/>
        <w:rPr>
          <w:rFonts w:ascii="Times New Roman" w:hAnsi="Times New Roman" w:cs="Times New Roman"/>
          <w:highlight w:val="yellow"/>
        </w:rPr>
      </w:pPr>
    </w:p>
    <w:sectPr w:rsidR="00134A9E" w:rsidRPr="000846F3" w:rsidSect="00FC30C2">
      <w:headerReference w:type="even" r:id="rId74"/>
      <w:headerReference w:type="default" r:id="rId75"/>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 Buitrago" w:date="2015-03-10T15:23:00Z" w:initials="FB">
    <w:p w14:paraId="115D7CF6" w14:textId="4E8E1563" w:rsidR="008F6442" w:rsidRDefault="008F6442">
      <w:pPr>
        <w:pStyle w:val="Textocomentario"/>
      </w:pPr>
      <w:r>
        <w:rPr>
          <w:rStyle w:val="Refdecomentario"/>
        </w:rPr>
        <w:annotationRef/>
      </w:r>
      <w:r>
        <w:t>Hasta aquí Estilo Gladys, prueba.</w:t>
      </w:r>
    </w:p>
  </w:comment>
  <w:comment w:id="2" w:author="Flor Buitrago" w:date="2015-03-22T12:20:00Z" w:initials="FB">
    <w:p w14:paraId="7484D53C" w14:textId="3CA3CFF6" w:rsidR="009D3FE7" w:rsidRDefault="009D3FE7">
      <w:pPr>
        <w:pStyle w:val="Textocomentario"/>
      </w:pPr>
      <w:r>
        <w:rPr>
          <w:rStyle w:val="Refdecomentario"/>
        </w:rPr>
        <w:annotationRef/>
      </w:r>
      <w:r>
        <w:t>Contiene más o menos 18 imágenes.</w:t>
      </w:r>
      <w:r w:rsidR="00DE1143">
        <w:t xml:space="preserve"> Ok solicitud de imágenes</w:t>
      </w:r>
    </w:p>
  </w:comment>
  <w:comment w:id="3" w:author="Flor Buitrago" w:date="2015-03-17T07:21:00Z" w:initials="FB">
    <w:p w14:paraId="1D120167" w14:textId="75AE5399" w:rsidR="008F6442" w:rsidRDefault="008F6442">
      <w:pPr>
        <w:pStyle w:val="Textocomentario"/>
      </w:pPr>
      <w:r>
        <w:rPr>
          <w:rStyle w:val="Refdecomentario"/>
        </w:rPr>
        <w:annotationRef/>
      </w:r>
      <w:r>
        <w:t>Usa imagen</w:t>
      </w:r>
    </w:p>
  </w:comment>
  <w:comment w:id="4" w:author="Flor Buitrago" w:date="2015-03-11T16:44:00Z" w:initials="FB">
    <w:p w14:paraId="374606B1" w14:textId="44B905B1" w:rsidR="008F6442" w:rsidRDefault="008F6442">
      <w:pPr>
        <w:pStyle w:val="Textocomentario"/>
      </w:pPr>
      <w:r>
        <w:rPr>
          <w:rStyle w:val="Refdecomentario"/>
        </w:rPr>
        <w:annotationRef/>
      </w:r>
      <w:r>
        <w:t>OK, No necesita ajuste</w:t>
      </w:r>
    </w:p>
  </w:comment>
  <w:comment w:id="7" w:author="Flor Buitrago" w:date="2015-03-11T17:07:00Z" w:initials="FB">
    <w:p w14:paraId="0A89D7F5" w14:textId="295FD58B" w:rsidR="008F6442" w:rsidRDefault="008F6442">
      <w:pPr>
        <w:pStyle w:val="Textocomentario"/>
      </w:pPr>
      <w:r>
        <w:rPr>
          <w:rStyle w:val="Refdecomentario"/>
        </w:rPr>
        <w:annotationRef/>
      </w:r>
      <w:r>
        <w:t>Cleme: la única sección que dejé con control de cambios, por si prefieres la foto que proponía el autor</w:t>
      </w:r>
    </w:p>
  </w:comment>
  <w:comment w:id="11" w:author="Flor Buitrago" w:date="2015-03-05T16:17:00Z" w:initials="FB">
    <w:p w14:paraId="5B7F1C1D" w14:textId="593B76C2" w:rsidR="008F6442" w:rsidRDefault="008F6442">
      <w:pPr>
        <w:pStyle w:val="Textocomentario"/>
      </w:pPr>
      <w:r>
        <w:rPr>
          <w:rStyle w:val="Refdecomentario"/>
        </w:rPr>
        <w:annotationRef/>
      </w:r>
      <w:r>
        <w:t>YO. Preguntarle a Cleme: hay que traducir mapa y debe ser cotejado por el corrector.</w:t>
      </w:r>
    </w:p>
  </w:comment>
  <w:comment w:id="12" w:author="Flor Buitrago" w:date="2015-03-23T10:53:00Z" w:initials="FB">
    <w:p w14:paraId="575EEE06" w14:textId="4C4238F0" w:rsidR="006660DC" w:rsidRDefault="006660DC">
      <w:pPr>
        <w:pStyle w:val="Textocomentario"/>
      </w:pPr>
      <w:r>
        <w:rPr>
          <w:rStyle w:val="Refdecomentario"/>
        </w:rPr>
        <w:annotationRef/>
      </w:r>
      <w:r>
        <w:t>El autor debe enviar los vínculso nuevamente, porque no están activos</w:t>
      </w:r>
    </w:p>
  </w:comment>
  <w:comment w:id="21" w:author="Flor Buitrago" w:date="2015-03-12T16:27:00Z" w:initials="FB">
    <w:p w14:paraId="3CFAA629" w14:textId="2638388C" w:rsidR="008F6442" w:rsidRDefault="008F6442">
      <w:pPr>
        <w:pStyle w:val="Textocomentario"/>
      </w:pPr>
      <w:r>
        <w:rPr>
          <w:rStyle w:val="Refdecomentario"/>
        </w:rPr>
        <w:annotationRef/>
      </w:r>
      <w:r>
        <w:t>Aquí no tiene nada que ver con sunitas-chiitas. Este Profundiza sale.</w:t>
      </w:r>
    </w:p>
  </w:comment>
  <w:comment w:id="24" w:author="Flor Buitrago" w:date="2015-03-12T16:56:00Z" w:initials="FB">
    <w:p w14:paraId="75D3FC35" w14:textId="77777777" w:rsidR="008F6442" w:rsidRDefault="008F6442">
      <w:pPr>
        <w:pStyle w:val="Textocomentario"/>
      </w:pPr>
      <w:r>
        <w:rPr>
          <w:rStyle w:val="Refdecomentario"/>
        </w:rPr>
        <w:annotationRef/>
      </w:r>
      <w:r>
        <w:t>Para ser de ahora la noticia del VER es muy vieja, del 2005.</w:t>
      </w:r>
    </w:p>
    <w:p w14:paraId="0897964B" w14:textId="151F6D49" w:rsidR="008F6442" w:rsidRDefault="008F6442">
      <w:pPr>
        <w:pStyle w:val="Textocomentario"/>
      </w:pPr>
      <w:r>
        <w:t>Cambiar o quitar.</w:t>
      </w:r>
    </w:p>
  </w:comment>
  <w:comment w:id="56" w:author="Flor Buitrago" w:date="2015-03-23T11:20:00Z" w:initials="FB">
    <w:p w14:paraId="5636248D" w14:textId="41E6731F" w:rsidR="004C0304" w:rsidRDefault="004C0304">
      <w:pPr>
        <w:pStyle w:val="Textocomentario"/>
      </w:pPr>
      <w:r>
        <w:rPr>
          <w:rStyle w:val="Refdecomentario"/>
        </w:rPr>
        <w:annotationRef/>
      </w:r>
      <w:r>
        <w:t>El autor entregó en formato jpg, no sé por qué se enredó para usar FreeMind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D7CF6" w15:done="0"/>
  <w15:commentEx w15:paraId="7484D53C" w15:done="0"/>
  <w15:commentEx w15:paraId="1D120167" w15:done="0"/>
  <w15:commentEx w15:paraId="374606B1" w15:done="0"/>
  <w15:commentEx w15:paraId="0A89D7F5" w15:done="0"/>
  <w15:commentEx w15:paraId="5B7F1C1D" w15:done="0"/>
  <w15:commentEx w15:paraId="575EEE06" w15:done="0"/>
  <w15:commentEx w15:paraId="3CFAA629" w15:done="0"/>
  <w15:commentEx w15:paraId="0897964B" w15:done="0"/>
  <w15:commentEx w15:paraId="563624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377E8" w14:textId="77777777" w:rsidR="008F6442" w:rsidRDefault="008F6442">
      <w:pPr>
        <w:spacing w:after="0"/>
      </w:pPr>
      <w:r>
        <w:separator/>
      </w:r>
    </w:p>
  </w:endnote>
  <w:endnote w:type="continuationSeparator" w:id="0">
    <w:p w14:paraId="75B9F1E2" w14:textId="77777777" w:rsidR="008F6442" w:rsidRDefault="008F64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3285B" w14:textId="77777777" w:rsidR="008F6442" w:rsidRDefault="008F6442">
      <w:pPr>
        <w:spacing w:after="0"/>
      </w:pPr>
      <w:r>
        <w:separator/>
      </w:r>
    </w:p>
  </w:footnote>
  <w:footnote w:type="continuationSeparator" w:id="0">
    <w:p w14:paraId="11292F35" w14:textId="77777777" w:rsidR="008F6442" w:rsidRDefault="008F644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8F6442" w:rsidRDefault="008F6442"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8F6442" w:rsidRDefault="008F6442"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8F6442" w:rsidRDefault="008F6442"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A3457">
      <w:rPr>
        <w:rStyle w:val="Nmerodepgina"/>
        <w:noProof/>
      </w:rPr>
      <w:t>3</w:t>
    </w:r>
    <w:r>
      <w:rPr>
        <w:rStyle w:val="Nmerodepgina"/>
      </w:rPr>
      <w:fldChar w:fldCharType="end"/>
    </w:r>
  </w:p>
  <w:p w14:paraId="5F223E2B" w14:textId="60F69033" w:rsidR="008F6442" w:rsidRPr="00F16D37" w:rsidRDefault="008F6442" w:rsidP="0004489C">
    <w:pPr>
      <w:pStyle w:val="Encabezado"/>
      <w:ind w:right="360"/>
      <w:rPr>
        <w:sz w:val="20"/>
        <w:szCs w:val="20"/>
      </w:rPr>
    </w:pPr>
    <w:r w:rsidRPr="004661FF">
      <w:rPr>
        <w:rFonts w:ascii="Times" w:hAnsi="Times"/>
        <w:sz w:val="20"/>
        <w:szCs w:val="20"/>
        <w:highlight w:val="yellow"/>
        <w:lang w:val="es-CO"/>
      </w:rPr>
      <w:t>[GUION CS_11_01_CO]</w:t>
    </w:r>
    <w:r w:rsidRPr="004661FF">
      <w:rPr>
        <w:rFonts w:ascii="Times" w:hAnsi="Times"/>
        <w:sz w:val="20"/>
        <w:szCs w:val="20"/>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1"/>
  </w:num>
  <w:num w:numId="7">
    <w:abstractNumId w:val="6"/>
  </w:num>
  <w:num w:numId="8">
    <w:abstractNumId w:val="15"/>
  </w:num>
  <w:num w:numId="9">
    <w:abstractNumId w:val="30"/>
  </w:num>
  <w:num w:numId="10">
    <w:abstractNumId w:val="4"/>
  </w:num>
  <w:num w:numId="11">
    <w:abstractNumId w:val="20"/>
  </w:num>
  <w:num w:numId="12">
    <w:abstractNumId w:val="38"/>
  </w:num>
  <w:num w:numId="13">
    <w:abstractNumId w:val="19"/>
  </w:num>
  <w:num w:numId="14">
    <w:abstractNumId w:val="21"/>
  </w:num>
  <w:num w:numId="15">
    <w:abstractNumId w:val="36"/>
  </w:num>
  <w:num w:numId="16">
    <w:abstractNumId w:val="34"/>
  </w:num>
  <w:num w:numId="17">
    <w:abstractNumId w:val="39"/>
  </w:num>
  <w:num w:numId="18">
    <w:abstractNumId w:val="24"/>
  </w:num>
  <w:num w:numId="19">
    <w:abstractNumId w:val="17"/>
  </w:num>
  <w:num w:numId="20">
    <w:abstractNumId w:val="8"/>
  </w:num>
  <w:num w:numId="21">
    <w:abstractNumId w:val="41"/>
  </w:num>
  <w:num w:numId="22">
    <w:abstractNumId w:val="9"/>
  </w:num>
  <w:num w:numId="23">
    <w:abstractNumId w:val="1"/>
  </w:num>
  <w:num w:numId="24">
    <w:abstractNumId w:val="29"/>
  </w:num>
  <w:num w:numId="25">
    <w:abstractNumId w:val="26"/>
  </w:num>
  <w:num w:numId="26">
    <w:abstractNumId w:val="33"/>
  </w:num>
  <w:num w:numId="27">
    <w:abstractNumId w:val="12"/>
  </w:num>
  <w:num w:numId="28">
    <w:abstractNumId w:val="7"/>
  </w:num>
  <w:num w:numId="29">
    <w:abstractNumId w:val="18"/>
  </w:num>
  <w:num w:numId="30">
    <w:abstractNumId w:val="0"/>
  </w:num>
  <w:num w:numId="31">
    <w:abstractNumId w:val="35"/>
  </w:num>
  <w:num w:numId="32">
    <w:abstractNumId w:val="5"/>
  </w:num>
  <w:num w:numId="33">
    <w:abstractNumId w:val="37"/>
  </w:num>
  <w:num w:numId="34">
    <w:abstractNumId w:val="14"/>
  </w:num>
  <w:num w:numId="35">
    <w:abstractNumId w:val="13"/>
  </w:num>
  <w:num w:numId="36">
    <w:abstractNumId w:val="40"/>
  </w:num>
  <w:num w:numId="37">
    <w:abstractNumId w:val="31"/>
  </w:num>
  <w:num w:numId="38">
    <w:abstractNumId w:val="32"/>
  </w:num>
  <w:num w:numId="39">
    <w:abstractNumId w:val="27"/>
  </w:num>
  <w:num w:numId="40">
    <w:abstractNumId w:val="25"/>
  </w:num>
  <w:num w:numId="41">
    <w:abstractNumId w:val="28"/>
  </w:num>
  <w:num w:numId="4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70D6"/>
    <w:rsid w:val="00017237"/>
    <w:rsid w:val="000177F1"/>
    <w:rsid w:val="0002674F"/>
    <w:rsid w:val="000277F7"/>
    <w:rsid w:val="000278CC"/>
    <w:rsid w:val="00030E2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EB5"/>
    <w:rsid w:val="00046F41"/>
    <w:rsid w:val="00047627"/>
    <w:rsid w:val="000512C7"/>
    <w:rsid w:val="0005320A"/>
    <w:rsid w:val="00053744"/>
    <w:rsid w:val="00054A93"/>
    <w:rsid w:val="000559C7"/>
    <w:rsid w:val="0005679F"/>
    <w:rsid w:val="00056BFD"/>
    <w:rsid w:val="00056FCF"/>
    <w:rsid w:val="000573A2"/>
    <w:rsid w:val="00057679"/>
    <w:rsid w:val="0006067D"/>
    <w:rsid w:val="000629EA"/>
    <w:rsid w:val="00063500"/>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7229"/>
    <w:rsid w:val="00097ACE"/>
    <w:rsid w:val="00097F50"/>
    <w:rsid w:val="000A070F"/>
    <w:rsid w:val="000A089B"/>
    <w:rsid w:val="000A1E22"/>
    <w:rsid w:val="000A3959"/>
    <w:rsid w:val="000A3DA9"/>
    <w:rsid w:val="000A3DE8"/>
    <w:rsid w:val="000A3FD5"/>
    <w:rsid w:val="000A4D90"/>
    <w:rsid w:val="000A7E1A"/>
    <w:rsid w:val="000B092F"/>
    <w:rsid w:val="000B2DD2"/>
    <w:rsid w:val="000B5A8D"/>
    <w:rsid w:val="000B5B67"/>
    <w:rsid w:val="000C0B3F"/>
    <w:rsid w:val="000C4BAB"/>
    <w:rsid w:val="000C602F"/>
    <w:rsid w:val="000D0E70"/>
    <w:rsid w:val="000D22B7"/>
    <w:rsid w:val="000D2D3F"/>
    <w:rsid w:val="000D3304"/>
    <w:rsid w:val="000D3343"/>
    <w:rsid w:val="000D3AAA"/>
    <w:rsid w:val="000D5083"/>
    <w:rsid w:val="000D76CE"/>
    <w:rsid w:val="000D78C3"/>
    <w:rsid w:val="000E1629"/>
    <w:rsid w:val="000E1E66"/>
    <w:rsid w:val="000E21F8"/>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37EBA"/>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E0E"/>
    <w:rsid w:val="00164C58"/>
    <w:rsid w:val="0017206E"/>
    <w:rsid w:val="001738BE"/>
    <w:rsid w:val="00175AA8"/>
    <w:rsid w:val="00177A1F"/>
    <w:rsid w:val="00183DD1"/>
    <w:rsid w:val="00183EBC"/>
    <w:rsid w:val="0018426E"/>
    <w:rsid w:val="00185158"/>
    <w:rsid w:val="0018784F"/>
    <w:rsid w:val="00190538"/>
    <w:rsid w:val="00193B1C"/>
    <w:rsid w:val="00194384"/>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68F0"/>
    <w:rsid w:val="001B6E0E"/>
    <w:rsid w:val="001B7B1B"/>
    <w:rsid w:val="001C161B"/>
    <w:rsid w:val="001C4915"/>
    <w:rsid w:val="001C5CCC"/>
    <w:rsid w:val="001C6229"/>
    <w:rsid w:val="001C623B"/>
    <w:rsid w:val="001D145F"/>
    <w:rsid w:val="001D42D1"/>
    <w:rsid w:val="001D49CD"/>
    <w:rsid w:val="001D54D1"/>
    <w:rsid w:val="001D6E31"/>
    <w:rsid w:val="001E54D7"/>
    <w:rsid w:val="001E615C"/>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37B"/>
    <w:rsid w:val="00212435"/>
    <w:rsid w:val="00212459"/>
    <w:rsid w:val="00214515"/>
    <w:rsid w:val="002168A9"/>
    <w:rsid w:val="00217088"/>
    <w:rsid w:val="002209FB"/>
    <w:rsid w:val="00221339"/>
    <w:rsid w:val="0022326D"/>
    <w:rsid w:val="00224ACD"/>
    <w:rsid w:val="0022539C"/>
    <w:rsid w:val="00225492"/>
    <w:rsid w:val="00225D8B"/>
    <w:rsid w:val="0023016E"/>
    <w:rsid w:val="00230683"/>
    <w:rsid w:val="00230B4F"/>
    <w:rsid w:val="00231057"/>
    <w:rsid w:val="00231D26"/>
    <w:rsid w:val="00232291"/>
    <w:rsid w:val="00232A51"/>
    <w:rsid w:val="00232FA8"/>
    <w:rsid w:val="0023765B"/>
    <w:rsid w:val="002406F9"/>
    <w:rsid w:val="00241462"/>
    <w:rsid w:val="00243875"/>
    <w:rsid w:val="00244336"/>
    <w:rsid w:val="00246E54"/>
    <w:rsid w:val="002514C9"/>
    <w:rsid w:val="00251BC6"/>
    <w:rsid w:val="00252A72"/>
    <w:rsid w:val="002567B8"/>
    <w:rsid w:val="00257DDB"/>
    <w:rsid w:val="002632B2"/>
    <w:rsid w:val="00264B58"/>
    <w:rsid w:val="00265A1A"/>
    <w:rsid w:val="002665C0"/>
    <w:rsid w:val="002674C3"/>
    <w:rsid w:val="00272066"/>
    <w:rsid w:val="00273007"/>
    <w:rsid w:val="002730C7"/>
    <w:rsid w:val="00273B9D"/>
    <w:rsid w:val="00276C9D"/>
    <w:rsid w:val="00282854"/>
    <w:rsid w:val="00285778"/>
    <w:rsid w:val="00285811"/>
    <w:rsid w:val="00285ED4"/>
    <w:rsid w:val="00286376"/>
    <w:rsid w:val="00290027"/>
    <w:rsid w:val="002910F3"/>
    <w:rsid w:val="00291283"/>
    <w:rsid w:val="00291607"/>
    <w:rsid w:val="002939C5"/>
    <w:rsid w:val="00295A1D"/>
    <w:rsid w:val="00296BF8"/>
    <w:rsid w:val="002973CB"/>
    <w:rsid w:val="0029780C"/>
    <w:rsid w:val="002A07B3"/>
    <w:rsid w:val="002A098C"/>
    <w:rsid w:val="002A1E54"/>
    <w:rsid w:val="002A2216"/>
    <w:rsid w:val="002A239D"/>
    <w:rsid w:val="002A239E"/>
    <w:rsid w:val="002A3BAC"/>
    <w:rsid w:val="002A5ABA"/>
    <w:rsid w:val="002A6B17"/>
    <w:rsid w:val="002A768B"/>
    <w:rsid w:val="002B0148"/>
    <w:rsid w:val="002B0F59"/>
    <w:rsid w:val="002B253B"/>
    <w:rsid w:val="002B38E0"/>
    <w:rsid w:val="002B5DD5"/>
    <w:rsid w:val="002B7966"/>
    <w:rsid w:val="002B7F2B"/>
    <w:rsid w:val="002B7FC2"/>
    <w:rsid w:val="002C0BCD"/>
    <w:rsid w:val="002C194D"/>
    <w:rsid w:val="002C2770"/>
    <w:rsid w:val="002C5ADE"/>
    <w:rsid w:val="002C7D17"/>
    <w:rsid w:val="002D1656"/>
    <w:rsid w:val="002D2B46"/>
    <w:rsid w:val="002D2FE7"/>
    <w:rsid w:val="002D327A"/>
    <w:rsid w:val="002D7ACE"/>
    <w:rsid w:val="002E0A3A"/>
    <w:rsid w:val="002E0ED3"/>
    <w:rsid w:val="002E33D3"/>
    <w:rsid w:val="002E34D4"/>
    <w:rsid w:val="002E4D8D"/>
    <w:rsid w:val="002E6184"/>
    <w:rsid w:val="002E7393"/>
    <w:rsid w:val="002F23FB"/>
    <w:rsid w:val="002F25BC"/>
    <w:rsid w:val="002F3FB5"/>
    <w:rsid w:val="002F46D2"/>
    <w:rsid w:val="002F6A7F"/>
    <w:rsid w:val="002F6AF9"/>
    <w:rsid w:val="0030017C"/>
    <w:rsid w:val="00303024"/>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B2C"/>
    <w:rsid w:val="0032436C"/>
    <w:rsid w:val="00324E6A"/>
    <w:rsid w:val="00325653"/>
    <w:rsid w:val="00326FC9"/>
    <w:rsid w:val="00327549"/>
    <w:rsid w:val="00327A7B"/>
    <w:rsid w:val="00327B3E"/>
    <w:rsid w:val="0033015E"/>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FD2"/>
    <w:rsid w:val="00362BCE"/>
    <w:rsid w:val="0036393A"/>
    <w:rsid w:val="00364554"/>
    <w:rsid w:val="00365A47"/>
    <w:rsid w:val="0036644C"/>
    <w:rsid w:val="003720F2"/>
    <w:rsid w:val="00372209"/>
    <w:rsid w:val="00376179"/>
    <w:rsid w:val="00376B66"/>
    <w:rsid w:val="003809EE"/>
    <w:rsid w:val="003812EB"/>
    <w:rsid w:val="003820D7"/>
    <w:rsid w:val="0038315B"/>
    <w:rsid w:val="0038456F"/>
    <w:rsid w:val="00385C30"/>
    <w:rsid w:val="00385E3E"/>
    <w:rsid w:val="0038697C"/>
    <w:rsid w:val="00386A1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148D"/>
    <w:rsid w:val="003B2140"/>
    <w:rsid w:val="003B28B6"/>
    <w:rsid w:val="003B34BB"/>
    <w:rsid w:val="003B41BC"/>
    <w:rsid w:val="003B6E27"/>
    <w:rsid w:val="003B6FCC"/>
    <w:rsid w:val="003B7E6A"/>
    <w:rsid w:val="003C0290"/>
    <w:rsid w:val="003C12AE"/>
    <w:rsid w:val="003C20B8"/>
    <w:rsid w:val="003C2A40"/>
    <w:rsid w:val="003C2B9F"/>
    <w:rsid w:val="003C2D6D"/>
    <w:rsid w:val="003C306F"/>
    <w:rsid w:val="003C50CE"/>
    <w:rsid w:val="003C675F"/>
    <w:rsid w:val="003C6ADD"/>
    <w:rsid w:val="003C6C1F"/>
    <w:rsid w:val="003C6E16"/>
    <w:rsid w:val="003C6F49"/>
    <w:rsid w:val="003D099A"/>
    <w:rsid w:val="003D0B91"/>
    <w:rsid w:val="003D1377"/>
    <w:rsid w:val="003D362C"/>
    <w:rsid w:val="003D3BB6"/>
    <w:rsid w:val="003D4688"/>
    <w:rsid w:val="003D4A73"/>
    <w:rsid w:val="003D6CDF"/>
    <w:rsid w:val="003D701B"/>
    <w:rsid w:val="003E024E"/>
    <w:rsid w:val="003E036B"/>
    <w:rsid w:val="003E0E77"/>
    <w:rsid w:val="003E1651"/>
    <w:rsid w:val="003E1BE1"/>
    <w:rsid w:val="003E39CA"/>
    <w:rsid w:val="003E4626"/>
    <w:rsid w:val="003E7849"/>
    <w:rsid w:val="003F0495"/>
    <w:rsid w:val="003F0686"/>
    <w:rsid w:val="003F1B3A"/>
    <w:rsid w:val="003F25DE"/>
    <w:rsid w:val="003F2984"/>
    <w:rsid w:val="003F2F74"/>
    <w:rsid w:val="003F3EE5"/>
    <w:rsid w:val="003F3F46"/>
    <w:rsid w:val="003F42C3"/>
    <w:rsid w:val="003F5D25"/>
    <w:rsid w:val="003F6E14"/>
    <w:rsid w:val="003F7179"/>
    <w:rsid w:val="0040180D"/>
    <w:rsid w:val="00401E86"/>
    <w:rsid w:val="00404CF7"/>
    <w:rsid w:val="004065EF"/>
    <w:rsid w:val="00407C56"/>
    <w:rsid w:val="00413EBF"/>
    <w:rsid w:val="00416108"/>
    <w:rsid w:val="00416B09"/>
    <w:rsid w:val="00417D01"/>
    <w:rsid w:val="00424FF6"/>
    <w:rsid w:val="0042512A"/>
    <w:rsid w:val="00425943"/>
    <w:rsid w:val="004274ED"/>
    <w:rsid w:val="004274FA"/>
    <w:rsid w:val="00431177"/>
    <w:rsid w:val="00432873"/>
    <w:rsid w:val="00432E82"/>
    <w:rsid w:val="00433C88"/>
    <w:rsid w:val="00434EED"/>
    <w:rsid w:val="00435114"/>
    <w:rsid w:val="0043543B"/>
    <w:rsid w:val="00436E0A"/>
    <w:rsid w:val="00440AF7"/>
    <w:rsid w:val="00442670"/>
    <w:rsid w:val="0044314A"/>
    <w:rsid w:val="004434F2"/>
    <w:rsid w:val="00446FBC"/>
    <w:rsid w:val="004506D7"/>
    <w:rsid w:val="00453742"/>
    <w:rsid w:val="00453D0F"/>
    <w:rsid w:val="00453D56"/>
    <w:rsid w:val="00453DA5"/>
    <w:rsid w:val="00455E58"/>
    <w:rsid w:val="0046182F"/>
    <w:rsid w:val="00461BC5"/>
    <w:rsid w:val="004620F0"/>
    <w:rsid w:val="0046300A"/>
    <w:rsid w:val="004661FF"/>
    <w:rsid w:val="0046708B"/>
    <w:rsid w:val="00470FBE"/>
    <w:rsid w:val="00472159"/>
    <w:rsid w:val="004725E5"/>
    <w:rsid w:val="00474E38"/>
    <w:rsid w:val="004756AC"/>
    <w:rsid w:val="0047645C"/>
    <w:rsid w:val="004802CB"/>
    <w:rsid w:val="0048119B"/>
    <w:rsid w:val="00482535"/>
    <w:rsid w:val="00484A58"/>
    <w:rsid w:val="0048783D"/>
    <w:rsid w:val="0048796F"/>
    <w:rsid w:val="004905D5"/>
    <w:rsid w:val="00490B03"/>
    <w:rsid w:val="00491E50"/>
    <w:rsid w:val="00493A29"/>
    <w:rsid w:val="00493EBC"/>
    <w:rsid w:val="00494824"/>
    <w:rsid w:val="00495453"/>
    <w:rsid w:val="00495C67"/>
    <w:rsid w:val="00497F3B"/>
    <w:rsid w:val="004A2722"/>
    <w:rsid w:val="004A3952"/>
    <w:rsid w:val="004A4334"/>
    <w:rsid w:val="004A4794"/>
    <w:rsid w:val="004A5F60"/>
    <w:rsid w:val="004A6044"/>
    <w:rsid w:val="004A6E6E"/>
    <w:rsid w:val="004A6EBB"/>
    <w:rsid w:val="004B1AD3"/>
    <w:rsid w:val="004B21D1"/>
    <w:rsid w:val="004B3939"/>
    <w:rsid w:val="004B47F2"/>
    <w:rsid w:val="004B6B94"/>
    <w:rsid w:val="004B7F8D"/>
    <w:rsid w:val="004C0304"/>
    <w:rsid w:val="004C2881"/>
    <w:rsid w:val="004C369D"/>
    <w:rsid w:val="004C46B1"/>
    <w:rsid w:val="004C4869"/>
    <w:rsid w:val="004C6D40"/>
    <w:rsid w:val="004C7D0C"/>
    <w:rsid w:val="004D0922"/>
    <w:rsid w:val="004D3002"/>
    <w:rsid w:val="004D65E8"/>
    <w:rsid w:val="004D6ACC"/>
    <w:rsid w:val="004D7C1C"/>
    <w:rsid w:val="004E0C44"/>
    <w:rsid w:val="004E349D"/>
    <w:rsid w:val="004E50F2"/>
    <w:rsid w:val="004E5E51"/>
    <w:rsid w:val="004E6E27"/>
    <w:rsid w:val="004E742B"/>
    <w:rsid w:val="004E77B7"/>
    <w:rsid w:val="004F341B"/>
    <w:rsid w:val="004F6AE7"/>
    <w:rsid w:val="00503061"/>
    <w:rsid w:val="0050373F"/>
    <w:rsid w:val="00503AB4"/>
    <w:rsid w:val="005050CD"/>
    <w:rsid w:val="005051AA"/>
    <w:rsid w:val="00506975"/>
    <w:rsid w:val="005113BC"/>
    <w:rsid w:val="00512FAD"/>
    <w:rsid w:val="005132E7"/>
    <w:rsid w:val="00513D1A"/>
    <w:rsid w:val="005141D9"/>
    <w:rsid w:val="0051458F"/>
    <w:rsid w:val="00515332"/>
    <w:rsid w:val="005158CD"/>
    <w:rsid w:val="005167CF"/>
    <w:rsid w:val="005170F4"/>
    <w:rsid w:val="00517426"/>
    <w:rsid w:val="00520E54"/>
    <w:rsid w:val="00521FFB"/>
    <w:rsid w:val="005223F2"/>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407D1"/>
    <w:rsid w:val="00541888"/>
    <w:rsid w:val="00541D80"/>
    <w:rsid w:val="00542B09"/>
    <w:rsid w:val="00542BF6"/>
    <w:rsid w:val="00543750"/>
    <w:rsid w:val="0054390E"/>
    <w:rsid w:val="00545BE9"/>
    <w:rsid w:val="00550059"/>
    <w:rsid w:val="00550796"/>
    <w:rsid w:val="00550CBB"/>
    <w:rsid w:val="0055382D"/>
    <w:rsid w:val="0055565F"/>
    <w:rsid w:val="005556BA"/>
    <w:rsid w:val="0055598D"/>
    <w:rsid w:val="00556554"/>
    <w:rsid w:val="00556DDB"/>
    <w:rsid w:val="00557707"/>
    <w:rsid w:val="00557DB9"/>
    <w:rsid w:val="005611AC"/>
    <w:rsid w:val="00561243"/>
    <w:rsid w:val="00561431"/>
    <w:rsid w:val="00562653"/>
    <w:rsid w:val="0056322B"/>
    <w:rsid w:val="0056372C"/>
    <w:rsid w:val="00564275"/>
    <w:rsid w:val="00564F88"/>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5A3"/>
    <w:rsid w:val="005A2B85"/>
    <w:rsid w:val="005A3457"/>
    <w:rsid w:val="005A3B16"/>
    <w:rsid w:val="005A40CA"/>
    <w:rsid w:val="005A4C1A"/>
    <w:rsid w:val="005A5733"/>
    <w:rsid w:val="005A729F"/>
    <w:rsid w:val="005A7649"/>
    <w:rsid w:val="005A7F8F"/>
    <w:rsid w:val="005B1109"/>
    <w:rsid w:val="005B2EC8"/>
    <w:rsid w:val="005B35C1"/>
    <w:rsid w:val="005B5C7C"/>
    <w:rsid w:val="005B61F4"/>
    <w:rsid w:val="005B648B"/>
    <w:rsid w:val="005B6E01"/>
    <w:rsid w:val="005C048F"/>
    <w:rsid w:val="005C0797"/>
    <w:rsid w:val="005C2112"/>
    <w:rsid w:val="005C2681"/>
    <w:rsid w:val="005C40A1"/>
    <w:rsid w:val="005D1738"/>
    <w:rsid w:val="005D3558"/>
    <w:rsid w:val="005D3A9B"/>
    <w:rsid w:val="005D3C97"/>
    <w:rsid w:val="005D3FA9"/>
    <w:rsid w:val="005D4960"/>
    <w:rsid w:val="005D4BD0"/>
    <w:rsid w:val="005D60D0"/>
    <w:rsid w:val="005D783D"/>
    <w:rsid w:val="005E227B"/>
    <w:rsid w:val="005E40AA"/>
    <w:rsid w:val="005E447A"/>
    <w:rsid w:val="005E5246"/>
    <w:rsid w:val="005E621C"/>
    <w:rsid w:val="005E7549"/>
    <w:rsid w:val="005E7C7A"/>
    <w:rsid w:val="005E7D55"/>
    <w:rsid w:val="005F118D"/>
    <w:rsid w:val="005F219C"/>
    <w:rsid w:val="005F226C"/>
    <w:rsid w:val="005F4DA4"/>
    <w:rsid w:val="00600CE9"/>
    <w:rsid w:val="00601256"/>
    <w:rsid w:val="00603625"/>
    <w:rsid w:val="00604376"/>
    <w:rsid w:val="00605A4C"/>
    <w:rsid w:val="00606382"/>
    <w:rsid w:val="00606C49"/>
    <w:rsid w:val="00610EBA"/>
    <w:rsid w:val="00611B84"/>
    <w:rsid w:val="00612D36"/>
    <w:rsid w:val="006141AB"/>
    <w:rsid w:val="00616DBC"/>
    <w:rsid w:val="00617216"/>
    <w:rsid w:val="0061799C"/>
    <w:rsid w:val="00620174"/>
    <w:rsid w:val="00621979"/>
    <w:rsid w:val="00621E6A"/>
    <w:rsid w:val="00622ADD"/>
    <w:rsid w:val="00623593"/>
    <w:rsid w:val="006242A7"/>
    <w:rsid w:val="0062484A"/>
    <w:rsid w:val="00626C9A"/>
    <w:rsid w:val="006346A2"/>
    <w:rsid w:val="0063503C"/>
    <w:rsid w:val="00635401"/>
    <w:rsid w:val="00635FFD"/>
    <w:rsid w:val="00637159"/>
    <w:rsid w:val="006417E5"/>
    <w:rsid w:val="00642768"/>
    <w:rsid w:val="00645669"/>
    <w:rsid w:val="00645837"/>
    <w:rsid w:val="00646EB0"/>
    <w:rsid w:val="0065038E"/>
    <w:rsid w:val="00651F3E"/>
    <w:rsid w:val="0065290F"/>
    <w:rsid w:val="00652C60"/>
    <w:rsid w:val="00653297"/>
    <w:rsid w:val="00655608"/>
    <w:rsid w:val="006603DE"/>
    <w:rsid w:val="00661F2D"/>
    <w:rsid w:val="006639F2"/>
    <w:rsid w:val="006660DC"/>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46A1"/>
    <w:rsid w:val="006C690F"/>
    <w:rsid w:val="006D1089"/>
    <w:rsid w:val="006D1A71"/>
    <w:rsid w:val="006D24A3"/>
    <w:rsid w:val="006D3E7D"/>
    <w:rsid w:val="006D4074"/>
    <w:rsid w:val="006E04FF"/>
    <w:rsid w:val="006E2F68"/>
    <w:rsid w:val="006E3DFC"/>
    <w:rsid w:val="006E3FCB"/>
    <w:rsid w:val="006E4F00"/>
    <w:rsid w:val="006E5D16"/>
    <w:rsid w:val="006E5F47"/>
    <w:rsid w:val="006E7345"/>
    <w:rsid w:val="006E73F7"/>
    <w:rsid w:val="006E7704"/>
    <w:rsid w:val="006F3F0A"/>
    <w:rsid w:val="006F7D3C"/>
    <w:rsid w:val="00700CC3"/>
    <w:rsid w:val="00701175"/>
    <w:rsid w:val="0070244F"/>
    <w:rsid w:val="00702D33"/>
    <w:rsid w:val="00703674"/>
    <w:rsid w:val="00704D28"/>
    <w:rsid w:val="00705294"/>
    <w:rsid w:val="0070673E"/>
    <w:rsid w:val="00706A0F"/>
    <w:rsid w:val="00706AB7"/>
    <w:rsid w:val="00706FEB"/>
    <w:rsid w:val="00706FF5"/>
    <w:rsid w:val="007070AC"/>
    <w:rsid w:val="007109CF"/>
    <w:rsid w:val="007114E8"/>
    <w:rsid w:val="00714644"/>
    <w:rsid w:val="00715681"/>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407EA"/>
    <w:rsid w:val="007415A9"/>
    <w:rsid w:val="00741C41"/>
    <w:rsid w:val="00742AE7"/>
    <w:rsid w:val="00742DFC"/>
    <w:rsid w:val="007447EB"/>
    <w:rsid w:val="007454E3"/>
    <w:rsid w:val="00745B8C"/>
    <w:rsid w:val="007466A1"/>
    <w:rsid w:val="0074710A"/>
    <w:rsid w:val="00747361"/>
    <w:rsid w:val="00751EDB"/>
    <w:rsid w:val="007530AF"/>
    <w:rsid w:val="007536EE"/>
    <w:rsid w:val="0075379D"/>
    <w:rsid w:val="00753E7B"/>
    <w:rsid w:val="0075553B"/>
    <w:rsid w:val="00756AC9"/>
    <w:rsid w:val="007574BF"/>
    <w:rsid w:val="00761BCA"/>
    <w:rsid w:val="0076203B"/>
    <w:rsid w:val="00762786"/>
    <w:rsid w:val="00762A23"/>
    <w:rsid w:val="0077084B"/>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6FCA"/>
    <w:rsid w:val="007A7625"/>
    <w:rsid w:val="007A7CAD"/>
    <w:rsid w:val="007B08A6"/>
    <w:rsid w:val="007B0BEE"/>
    <w:rsid w:val="007B2236"/>
    <w:rsid w:val="007B341F"/>
    <w:rsid w:val="007B4E83"/>
    <w:rsid w:val="007C192C"/>
    <w:rsid w:val="007C5226"/>
    <w:rsid w:val="007D3733"/>
    <w:rsid w:val="007D546C"/>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6A35"/>
    <w:rsid w:val="00800ED8"/>
    <w:rsid w:val="00804B8D"/>
    <w:rsid w:val="00806DFA"/>
    <w:rsid w:val="00810A81"/>
    <w:rsid w:val="008119A3"/>
    <w:rsid w:val="00812894"/>
    <w:rsid w:val="00815175"/>
    <w:rsid w:val="00816A2D"/>
    <w:rsid w:val="0081772D"/>
    <w:rsid w:val="00820E89"/>
    <w:rsid w:val="008213F5"/>
    <w:rsid w:val="00821CEC"/>
    <w:rsid w:val="00823A0D"/>
    <w:rsid w:val="00824A11"/>
    <w:rsid w:val="00825532"/>
    <w:rsid w:val="00825CB6"/>
    <w:rsid w:val="0082620B"/>
    <w:rsid w:val="00826289"/>
    <w:rsid w:val="00827189"/>
    <w:rsid w:val="0082771A"/>
    <w:rsid w:val="008278AE"/>
    <w:rsid w:val="00827F9B"/>
    <w:rsid w:val="00830978"/>
    <w:rsid w:val="00833317"/>
    <w:rsid w:val="00834AF9"/>
    <w:rsid w:val="008368D2"/>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48CE"/>
    <w:rsid w:val="00864B03"/>
    <w:rsid w:val="00864FE2"/>
    <w:rsid w:val="0086563C"/>
    <w:rsid w:val="0086569F"/>
    <w:rsid w:val="00865B4C"/>
    <w:rsid w:val="00867FD4"/>
    <w:rsid w:val="00871D79"/>
    <w:rsid w:val="008726AB"/>
    <w:rsid w:val="0087270D"/>
    <w:rsid w:val="00875612"/>
    <w:rsid w:val="00880CE5"/>
    <w:rsid w:val="008819B4"/>
    <w:rsid w:val="008825B3"/>
    <w:rsid w:val="0088291C"/>
    <w:rsid w:val="00882CE5"/>
    <w:rsid w:val="00882D78"/>
    <w:rsid w:val="0089249E"/>
    <w:rsid w:val="0089265D"/>
    <w:rsid w:val="00893017"/>
    <w:rsid w:val="00894F39"/>
    <w:rsid w:val="008969D0"/>
    <w:rsid w:val="008A00D9"/>
    <w:rsid w:val="008A0D4A"/>
    <w:rsid w:val="008A1BD7"/>
    <w:rsid w:val="008A2FE0"/>
    <w:rsid w:val="008A4799"/>
    <w:rsid w:val="008A4D14"/>
    <w:rsid w:val="008A5008"/>
    <w:rsid w:val="008A51E7"/>
    <w:rsid w:val="008B03F7"/>
    <w:rsid w:val="008B345C"/>
    <w:rsid w:val="008B4C96"/>
    <w:rsid w:val="008B6F21"/>
    <w:rsid w:val="008B78B3"/>
    <w:rsid w:val="008C184A"/>
    <w:rsid w:val="008C1B5B"/>
    <w:rsid w:val="008C26C1"/>
    <w:rsid w:val="008C2F46"/>
    <w:rsid w:val="008C3C24"/>
    <w:rsid w:val="008C4647"/>
    <w:rsid w:val="008C58E5"/>
    <w:rsid w:val="008C6D7A"/>
    <w:rsid w:val="008D1CD0"/>
    <w:rsid w:val="008D236A"/>
    <w:rsid w:val="008D33F3"/>
    <w:rsid w:val="008D3EFF"/>
    <w:rsid w:val="008D4A75"/>
    <w:rsid w:val="008D4E2E"/>
    <w:rsid w:val="008D5541"/>
    <w:rsid w:val="008D5BB3"/>
    <w:rsid w:val="008D6275"/>
    <w:rsid w:val="008D6FD5"/>
    <w:rsid w:val="008D743C"/>
    <w:rsid w:val="008E38D5"/>
    <w:rsid w:val="008E3BDD"/>
    <w:rsid w:val="008E43FD"/>
    <w:rsid w:val="008E5A55"/>
    <w:rsid w:val="008F04B5"/>
    <w:rsid w:val="008F3316"/>
    <w:rsid w:val="008F4989"/>
    <w:rsid w:val="008F4B10"/>
    <w:rsid w:val="008F6442"/>
    <w:rsid w:val="00900FD3"/>
    <w:rsid w:val="0090354D"/>
    <w:rsid w:val="009037BD"/>
    <w:rsid w:val="00904A13"/>
    <w:rsid w:val="00905D75"/>
    <w:rsid w:val="00905F4B"/>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3631"/>
    <w:rsid w:val="00934AE3"/>
    <w:rsid w:val="00934CDB"/>
    <w:rsid w:val="0093732D"/>
    <w:rsid w:val="0093751E"/>
    <w:rsid w:val="00937DA9"/>
    <w:rsid w:val="00942AF2"/>
    <w:rsid w:val="00945604"/>
    <w:rsid w:val="00945E72"/>
    <w:rsid w:val="0095051E"/>
    <w:rsid w:val="00951363"/>
    <w:rsid w:val="00952817"/>
    <w:rsid w:val="00952A91"/>
    <w:rsid w:val="00952BAF"/>
    <w:rsid w:val="0095345F"/>
    <w:rsid w:val="0095355B"/>
    <w:rsid w:val="00955009"/>
    <w:rsid w:val="009604C5"/>
    <w:rsid w:val="00963B92"/>
    <w:rsid w:val="00963CC3"/>
    <w:rsid w:val="009655BE"/>
    <w:rsid w:val="009661D3"/>
    <w:rsid w:val="00971E52"/>
    <w:rsid w:val="0097436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A073A"/>
    <w:rsid w:val="009A078B"/>
    <w:rsid w:val="009A1BE4"/>
    <w:rsid w:val="009A285F"/>
    <w:rsid w:val="009A29B1"/>
    <w:rsid w:val="009A32D5"/>
    <w:rsid w:val="009A4D58"/>
    <w:rsid w:val="009A5751"/>
    <w:rsid w:val="009A67C8"/>
    <w:rsid w:val="009B030C"/>
    <w:rsid w:val="009B12F9"/>
    <w:rsid w:val="009B16BE"/>
    <w:rsid w:val="009B2287"/>
    <w:rsid w:val="009B3163"/>
    <w:rsid w:val="009B3AB4"/>
    <w:rsid w:val="009B3DF0"/>
    <w:rsid w:val="009B79A0"/>
    <w:rsid w:val="009C04CA"/>
    <w:rsid w:val="009C0D65"/>
    <w:rsid w:val="009C17CF"/>
    <w:rsid w:val="009C17E7"/>
    <w:rsid w:val="009C1A2F"/>
    <w:rsid w:val="009C2E12"/>
    <w:rsid w:val="009C3F8A"/>
    <w:rsid w:val="009C4CCD"/>
    <w:rsid w:val="009C5A72"/>
    <w:rsid w:val="009C72E2"/>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5C1"/>
    <w:rsid w:val="009F392E"/>
    <w:rsid w:val="009F3E7C"/>
    <w:rsid w:val="00A00B50"/>
    <w:rsid w:val="00A02520"/>
    <w:rsid w:val="00A035CB"/>
    <w:rsid w:val="00A03F95"/>
    <w:rsid w:val="00A04EDB"/>
    <w:rsid w:val="00A055BC"/>
    <w:rsid w:val="00A05739"/>
    <w:rsid w:val="00A073E4"/>
    <w:rsid w:val="00A1083C"/>
    <w:rsid w:val="00A12324"/>
    <w:rsid w:val="00A1377B"/>
    <w:rsid w:val="00A15964"/>
    <w:rsid w:val="00A15C47"/>
    <w:rsid w:val="00A15D9D"/>
    <w:rsid w:val="00A166A2"/>
    <w:rsid w:val="00A16E62"/>
    <w:rsid w:val="00A17366"/>
    <w:rsid w:val="00A21C89"/>
    <w:rsid w:val="00A21EE0"/>
    <w:rsid w:val="00A25208"/>
    <w:rsid w:val="00A25ED0"/>
    <w:rsid w:val="00A31117"/>
    <w:rsid w:val="00A31F94"/>
    <w:rsid w:val="00A34F0F"/>
    <w:rsid w:val="00A3663B"/>
    <w:rsid w:val="00A37700"/>
    <w:rsid w:val="00A3783B"/>
    <w:rsid w:val="00A43806"/>
    <w:rsid w:val="00A45D50"/>
    <w:rsid w:val="00A46B4A"/>
    <w:rsid w:val="00A47C12"/>
    <w:rsid w:val="00A51BE5"/>
    <w:rsid w:val="00A52066"/>
    <w:rsid w:val="00A538C1"/>
    <w:rsid w:val="00A55F33"/>
    <w:rsid w:val="00A56AF4"/>
    <w:rsid w:val="00A56F58"/>
    <w:rsid w:val="00A61943"/>
    <w:rsid w:val="00A6198D"/>
    <w:rsid w:val="00A61A9A"/>
    <w:rsid w:val="00A61F25"/>
    <w:rsid w:val="00A632F6"/>
    <w:rsid w:val="00A63C60"/>
    <w:rsid w:val="00A63D3D"/>
    <w:rsid w:val="00A65139"/>
    <w:rsid w:val="00A6572F"/>
    <w:rsid w:val="00A65863"/>
    <w:rsid w:val="00A65C4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2BE"/>
    <w:rsid w:val="00A85F2A"/>
    <w:rsid w:val="00A8610B"/>
    <w:rsid w:val="00A87509"/>
    <w:rsid w:val="00A87CEE"/>
    <w:rsid w:val="00A90341"/>
    <w:rsid w:val="00A9249E"/>
    <w:rsid w:val="00A952BA"/>
    <w:rsid w:val="00A95575"/>
    <w:rsid w:val="00A95F24"/>
    <w:rsid w:val="00A97238"/>
    <w:rsid w:val="00A97914"/>
    <w:rsid w:val="00A97F43"/>
    <w:rsid w:val="00AA3E96"/>
    <w:rsid w:val="00AA4D27"/>
    <w:rsid w:val="00AA58F3"/>
    <w:rsid w:val="00AA5A5B"/>
    <w:rsid w:val="00AA5CE7"/>
    <w:rsid w:val="00AA6F28"/>
    <w:rsid w:val="00AA70A3"/>
    <w:rsid w:val="00AA7EA9"/>
    <w:rsid w:val="00AB01C0"/>
    <w:rsid w:val="00AB1343"/>
    <w:rsid w:val="00AB1EE6"/>
    <w:rsid w:val="00AB23DB"/>
    <w:rsid w:val="00AB264F"/>
    <w:rsid w:val="00AB5C6C"/>
    <w:rsid w:val="00AB605B"/>
    <w:rsid w:val="00AC0BA0"/>
    <w:rsid w:val="00AC108E"/>
    <w:rsid w:val="00AC12A7"/>
    <w:rsid w:val="00AC1D2D"/>
    <w:rsid w:val="00AC1DB8"/>
    <w:rsid w:val="00AC20A2"/>
    <w:rsid w:val="00AC3685"/>
    <w:rsid w:val="00AC3DE2"/>
    <w:rsid w:val="00AC43BB"/>
    <w:rsid w:val="00AC575F"/>
    <w:rsid w:val="00AC58BD"/>
    <w:rsid w:val="00AD0488"/>
    <w:rsid w:val="00AD5E91"/>
    <w:rsid w:val="00AD61DD"/>
    <w:rsid w:val="00AD7350"/>
    <w:rsid w:val="00AE0BBF"/>
    <w:rsid w:val="00AE1BC7"/>
    <w:rsid w:val="00AE1FC1"/>
    <w:rsid w:val="00AE4988"/>
    <w:rsid w:val="00AE6CCF"/>
    <w:rsid w:val="00AE7C66"/>
    <w:rsid w:val="00AF032A"/>
    <w:rsid w:val="00AF11C0"/>
    <w:rsid w:val="00AF3B89"/>
    <w:rsid w:val="00AF4302"/>
    <w:rsid w:val="00AF5522"/>
    <w:rsid w:val="00AF63EE"/>
    <w:rsid w:val="00AF78AB"/>
    <w:rsid w:val="00AF7F27"/>
    <w:rsid w:val="00AF7F33"/>
    <w:rsid w:val="00B06769"/>
    <w:rsid w:val="00B1037F"/>
    <w:rsid w:val="00B10586"/>
    <w:rsid w:val="00B10D84"/>
    <w:rsid w:val="00B10E98"/>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47378"/>
    <w:rsid w:val="00B477C7"/>
    <w:rsid w:val="00B50C82"/>
    <w:rsid w:val="00B52B58"/>
    <w:rsid w:val="00B533AA"/>
    <w:rsid w:val="00B540D4"/>
    <w:rsid w:val="00B559C2"/>
    <w:rsid w:val="00B55BA1"/>
    <w:rsid w:val="00B55DDA"/>
    <w:rsid w:val="00B60128"/>
    <w:rsid w:val="00B601E1"/>
    <w:rsid w:val="00B60FB8"/>
    <w:rsid w:val="00B61300"/>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5566"/>
    <w:rsid w:val="00B95FDC"/>
    <w:rsid w:val="00BA05B7"/>
    <w:rsid w:val="00BA1128"/>
    <w:rsid w:val="00BA245F"/>
    <w:rsid w:val="00BA3489"/>
    <w:rsid w:val="00BA4332"/>
    <w:rsid w:val="00BA77B8"/>
    <w:rsid w:val="00BB065C"/>
    <w:rsid w:val="00BB0E5A"/>
    <w:rsid w:val="00BB3D3C"/>
    <w:rsid w:val="00BB48F9"/>
    <w:rsid w:val="00BB4A4B"/>
    <w:rsid w:val="00BB5AF3"/>
    <w:rsid w:val="00BB70A9"/>
    <w:rsid w:val="00BC03B1"/>
    <w:rsid w:val="00BC1FD5"/>
    <w:rsid w:val="00BC2B5B"/>
    <w:rsid w:val="00BC3023"/>
    <w:rsid w:val="00BC3741"/>
    <w:rsid w:val="00BC4D24"/>
    <w:rsid w:val="00BD118D"/>
    <w:rsid w:val="00BD2487"/>
    <w:rsid w:val="00BD281F"/>
    <w:rsid w:val="00BD4892"/>
    <w:rsid w:val="00BD4A6E"/>
    <w:rsid w:val="00BD55AE"/>
    <w:rsid w:val="00BD5F6C"/>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DF0"/>
    <w:rsid w:val="00C01ED9"/>
    <w:rsid w:val="00C0465F"/>
    <w:rsid w:val="00C0613E"/>
    <w:rsid w:val="00C067B8"/>
    <w:rsid w:val="00C073CF"/>
    <w:rsid w:val="00C10363"/>
    <w:rsid w:val="00C120A7"/>
    <w:rsid w:val="00C126F9"/>
    <w:rsid w:val="00C14FCF"/>
    <w:rsid w:val="00C164CC"/>
    <w:rsid w:val="00C174FE"/>
    <w:rsid w:val="00C208F0"/>
    <w:rsid w:val="00C21467"/>
    <w:rsid w:val="00C229C9"/>
    <w:rsid w:val="00C24463"/>
    <w:rsid w:val="00C24680"/>
    <w:rsid w:val="00C25727"/>
    <w:rsid w:val="00C25ECA"/>
    <w:rsid w:val="00C26214"/>
    <w:rsid w:val="00C273A7"/>
    <w:rsid w:val="00C321AA"/>
    <w:rsid w:val="00C321B7"/>
    <w:rsid w:val="00C324A5"/>
    <w:rsid w:val="00C32789"/>
    <w:rsid w:val="00C33136"/>
    <w:rsid w:val="00C33828"/>
    <w:rsid w:val="00C344BC"/>
    <w:rsid w:val="00C36782"/>
    <w:rsid w:val="00C36B3D"/>
    <w:rsid w:val="00C36D75"/>
    <w:rsid w:val="00C36EC0"/>
    <w:rsid w:val="00C37A28"/>
    <w:rsid w:val="00C40D7F"/>
    <w:rsid w:val="00C413BE"/>
    <w:rsid w:val="00C41840"/>
    <w:rsid w:val="00C42F71"/>
    <w:rsid w:val="00C44F3B"/>
    <w:rsid w:val="00C453B1"/>
    <w:rsid w:val="00C459BD"/>
    <w:rsid w:val="00C46745"/>
    <w:rsid w:val="00C505D4"/>
    <w:rsid w:val="00C51292"/>
    <w:rsid w:val="00C529D1"/>
    <w:rsid w:val="00C52C6F"/>
    <w:rsid w:val="00C53DBD"/>
    <w:rsid w:val="00C55466"/>
    <w:rsid w:val="00C55BAE"/>
    <w:rsid w:val="00C565B7"/>
    <w:rsid w:val="00C5698A"/>
    <w:rsid w:val="00C621C7"/>
    <w:rsid w:val="00C636B1"/>
    <w:rsid w:val="00C649D5"/>
    <w:rsid w:val="00C64E02"/>
    <w:rsid w:val="00C6538B"/>
    <w:rsid w:val="00C66B92"/>
    <w:rsid w:val="00C700F5"/>
    <w:rsid w:val="00C70112"/>
    <w:rsid w:val="00C7074A"/>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5107"/>
    <w:rsid w:val="00C8567B"/>
    <w:rsid w:val="00C85787"/>
    <w:rsid w:val="00C859F4"/>
    <w:rsid w:val="00C87205"/>
    <w:rsid w:val="00C87C64"/>
    <w:rsid w:val="00C90045"/>
    <w:rsid w:val="00C903D6"/>
    <w:rsid w:val="00C91CDD"/>
    <w:rsid w:val="00C929D5"/>
    <w:rsid w:val="00C9381A"/>
    <w:rsid w:val="00C9467B"/>
    <w:rsid w:val="00C95BF4"/>
    <w:rsid w:val="00C9659D"/>
    <w:rsid w:val="00C96F4A"/>
    <w:rsid w:val="00CA26D2"/>
    <w:rsid w:val="00CA3AD8"/>
    <w:rsid w:val="00CA4D75"/>
    <w:rsid w:val="00CA5055"/>
    <w:rsid w:val="00CA5183"/>
    <w:rsid w:val="00CA5431"/>
    <w:rsid w:val="00CA5850"/>
    <w:rsid w:val="00CA65CC"/>
    <w:rsid w:val="00CB0642"/>
    <w:rsid w:val="00CB1773"/>
    <w:rsid w:val="00CB1917"/>
    <w:rsid w:val="00CB299C"/>
    <w:rsid w:val="00CB59F9"/>
    <w:rsid w:val="00CC1E9A"/>
    <w:rsid w:val="00CC3AE9"/>
    <w:rsid w:val="00CC5C2E"/>
    <w:rsid w:val="00CC5D5A"/>
    <w:rsid w:val="00CC71BD"/>
    <w:rsid w:val="00CD027F"/>
    <w:rsid w:val="00CD1130"/>
    <w:rsid w:val="00CD39D7"/>
    <w:rsid w:val="00CD3B86"/>
    <w:rsid w:val="00CD42E1"/>
    <w:rsid w:val="00CD6990"/>
    <w:rsid w:val="00CD751A"/>
    <w:rsid w:val="00CE18B4"/>
    <w:rsid w:val="00CE19BB"/>
    <w:rsid w:val="00CE1FAB"/>
    <w:rsid w:val="00CE477F"/>
    <w:rsid w:val="00CE5880"/>
    <w:rsid w:val="00CE5D3C"/>
    <w:rsid w:val="00CE685F"/>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FD9"/>
    <w:rsid w:val="00D04787"/>
    <w:rsid w:val="00D07C3D"/>
    <w:rsid w:val="00D102E2"/>
    <w:rsid w:val="00D114F6"/>
    <w:rsid w:val="00D131C0"/>
    <w:rsid w:val="00D137BF"/>
    <w:rsid w:val="00D13A81"/>
    <w:rsid w:val="00D1522A"/>
    <w:rsid w:val="00D15622"/>
    <w:rsid w:val="00D156B6"/>
    <w:rsid w:val="00D1587E"/>
    <w:rsid w:val="00D16157"/>
    <w:rsid w:val="00D162A1"/>
    <w:rsid w:val="00D17A68"/>
    <w:rsid w:val="00D21B4D"/>
    <w:rsid w:val="00D21FB9"/>
    <w:rsid w:val="00D23041"/>
    <w:rsid w:val="00D24A37"/>
    <w:rsid w:val="00D251AF"/>
    <w:rsid w:val="00D311A0"/>
    <w:rsid w:val="00D32640"/>
    <w:rsid w:val="00D33B2F"/>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DF6"/>
    <w:rsid w:val="00D6103C"/>
    <w:rsid w:val="00D65A57"/>
    <w:rsid w:val="00D6710F"/>
    <w:rsid w:val="00D67399"/>
    <w:rsid w:val="00D707C1"/>
    <w:rsid w:val="00D72969"/>
    <w:rsid w:val="00D73498"/>
    <w:rsid w:val="00D73B7B"/>
    <w:rsid w:val="00D75D23"/>
    <w:rsid w:val="00D80AC4"/>
    <w:rsid w:val="00D821FA"/>
    <w:rsid w:val="00D8413A"/>
    <w:rsid w:val="00D84329"/>
    <w:rsid w:val="00D844E0"/>
    <w:rsid w:val="00D84568"/>
    <w:rsid w:val="00D879CA"/>
    <w:rsid w:val="00D918DB"/>
    <w:rsid w:val="00D9436B"/>
    <w:rsid w:val="00D96B3B"/>
    <w:rsid w:val="00DA13F1"/>
    <w:rsid w:val="00DA3480"/>
    <w:rsid w:val="00DA4D78"/>
    <w:rsid w:val="00DA57A8"/>
    <w:rsid w:val="00DA5BD8"/>
    <w:rsid w:val="00DA7CC1"/>
    <w:rsid w:val="00DB0018"/>
    <w:rsid w:val="00DB0A91"/>
    <w:rsid w:val="00DB0F48"/>
    <w:rsid w:val="00DB4387"/>
    <w:rsid w:val="00DC3F3C"/>
    <w:rsid w:val="00DC638C"/>
    <w:rsid w:val="00DD09E0"/>
    <w:rsid w:val="00DD2490"/>
    <w:rsid w:val="00DD2604"/>
    <w:rsid w:val="00DD45E2"/>
    <w:rsid w:val="00DD4B41"/>
    <w:rsid w:val="00DD534A"/>
    <w:rsid w:val="00DD740E"/>
    <w:rsid w:val="00DE001D"/>
    <w:rsid w:val="00DE09DA"/>
    <w:rsid w:val="00DE1143"/>
    <w:rsid w:val="00DE1CEE"/>
    <w:rsid w:val="00DE3AAE"/>
    <w:rsid w:val="00DE5008"/>
    <w:rsid w:val="00DE62FD"/>
    <w:rsid w:val="00DE69EE"/>
    <w:rsid w:val="00DE6F1E"/>
    <w:rsid w:val="00DF1AEC"/>
    <w:rsid w:val="00DF1FDD"/>
    <w:rsid w:val="00DF25AE"/>
    <w:rsid w:val="00DF28B1"/>
    <w:rsid w:val="00DF44F5"/>
    <w:rsid w:val="00DF7895"/>
    <w:rsid w:val="00E00B89"/>
    <w:rsid w:val="00E00B9A"/>
    <w:rsid w:val="00E01400"/>
    <w:rsid w:val="00E03BA9"/>
    <w:rsid w:val="00E04646"/>
    <w:rsid w:val="00E063BE"/>
    <w:rsid w:val="00E06BCD"/>
    <w:rsid w:val="00E10C85"/>
    <w:rsid w:val="00E10F1D"/>
    <w:rsid w:val="00E1153F"/>
    <w:rsid w:val="00E11E96"/>
    <w:rsid w:val="00E12544"/>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23D5"/>
    <w:rsid w:val="00E623F0"/>
    <w:rsid w:val="00E62EB0"/>
    <w:rsid w:val="00E63D94"/>
    <w:rsid w:val="00E6412F"/>
    <w:rsid w:val="00E65428"/>
    <w:rsid w:val="00E65950"/>
    <w:rsid w:val="00E66859"/>
    <w:rsid w:val="00E67395"/>
    <w:rsid w:val="00E67616"/>
    <w:rsid w:val="00E679E2"/>
    <w:rsid w:val="00E700F2"/>
    <w:rsid w:val="00E72CB9"/>
    <w:rsid w:val="00E7313F"/>
    <w:rsid w:val="00E73BCB"/>
    <w:rsid w:val="00E73D7C"/>
    <w:rsid w:val="00E74924"/>
    <w:rsid w:val="00E74F7D"/>
    <w:rsid w:val="00E75ACB"/>
    <w:rsid w:val="00E75B6A"/>
    <w:rsid w:val="00E76405"/>
    <w:rsid w:val="00E80876"/>
    <w:rsid w:val="00E80C8A"/>
    <w:rsid w:val="00E81230"/>
    <w:rsid w:val="00E8258F"/>
    <w:rsid w:val="00E83118"/>
    <w:rsid w:val="00E84E36"/>
    <w:rsid w:val="00E85C68"/>
    <w:rsid w:val="00E86943"/>
    <w:rsid w:val="00E901CD"/>
    <w:rsid w:val="00E90B7D"/>
    <w:rsid w:val="00E90F5C"/>
    <w:rsid w:val="00E9108F"/>
    <w:rsid w:val="00E91EEC"/>
    <w:rsid w:val="00EA05A1"/>
    <w:rsid w:val="00EA2850"/>
    <w:rsid w:val="00EA56FC"/>
    <w:rsid w:val="00EA617C"/>
    <w:rsid w:val="00EB2472"/>
    <w:rsid w:val="00EB2CCD"/>
    <w:rsid w:val="00EB3348"/>
    <w:rsid w:val="00EB61E6"/>
    <w:rsid w:val="00EB66D6"/>
    <w:rsid w:val="00EB68B5"/>
    <w:rsid w:val="00EB6C2C"/>
    <w:rsid w:val="00EC1411"/>
    <w:rsid w:val="00EC17C3"/>
    <w:rsid w:val="00EC1ACD"/>
    <w:rsid w:val="00EC26A9"/>
    <w:rsid w:val="00EC2846"/>
    <w:rsid w:val="00EC3D88"/>
    <w:rsid w:val="00EC4690"/>
    <w:rsid w:val="00EC54B1"/>
    <w:rsid w:val="00EC5847"/>
    <w:rsid w:val="00ED08F1"/>
    <w:rsid w:val="00ED0B81"/>
    <w:rsid w:val="00ED0FC0"/>
    <w:rsid w:val="00ED22D9"/>
    <w:rsid w:val="00ED3937"/>
    <w:rsid w:val="00ED3C09"/>
    <w:rsid w:val="00ED495A"/>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336F"/>
    <w:rsid w:val="00F14431"/>
    <w:rsid w:val="00F1586C"/>
    <w:rsid w:val="00F16D37"/>
    <w:rsid w:val="00F17BD9"/>
    <w:rsid w:val="00F21DA8"/>
    <w:rsid w:val="00F23646"/>
    <w:rsid w:val="00F23DBC"/>
    <w:rsid w:val="00F27D5B"/>
    <w:rsid w:val="00F30760"/>
    <w:rsid w:val="00F30E80"/>
    <w:rsid w:val="00F317B2"/>
    <w:rsid w:val="00F335B5"/>
    <w:rsid w:val="00F33C48"/>
    <w:rsid w:val="00F364B1"/>
    <w:rsid w:val="00F36937"/>
    <w:rsid w:val="00F36FF2"/>
    <w:rsid w:val="00F3744C"/>
    <w:rsid w:val="00F40100"/>
    <w:rsid w:val="00F40FB0"/>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2161"/>
    <w:rsid w:val="00F64C94"/>
    <w:rsid w:val="00F66212"/>
    <w:rsid w:val="00F6653D"/>
    <w:rsid w:val="00F66A8B"/>
    <w:rsid w:val="00F70C32"/>
    <w:rsid w:val="00F7109F"/>
    <w:rsid w:val="00F7155E"/>
    <w:rsid w:val="00F7245B"/>
    <w:rsid w:val="00F76F38"/>
    <w:rsid w:val="00F76FCE"/>
    <w:rsid w:val="00F7702E"/>
    <w:rsid w:val="00F77D60"/>
    <w:rsid w:val="00F800D3"/>
    <w:rsid w:val="00F814E6"/>
    <w:rsid w:val="00F81BC4"/>
    <w:rsid w:val="00F830A0"/>
    <w:rsid w:val="00F835EB"/>
    <w:rsid w:val="00F85CA2"/>
    <w:rsid w:val="00F94554"/>
    <w:rsid w:val="00F94823"/>
    <w:rsid w:val="00F9667D"/>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444F"/>
    <w:rsid w:val="00FC62F9"/>
    <w:rsid w:val="00FD09C7"/>
    <w:rsid w:val="00FD23CE"/>
    <w:rsid w:val="00FD2625"/>
    <w:rsid w:val="00FD2B9B"/>
    <w:rsid w:val="00FD2DBD"/>
    <w:rsid w:val="00FD5591"/>
    <w:rsid w:val="00FD562B"/>
    <w:rsid w:val="00FD5656"/>
    <w:rsid w:val="00FD5D81"/>
    <w:rsid w:val="00FD66B4"/>
    <w:rsid w:val="00FE200C"/>
    <w:rsid w:val="00FE4300"/>
    <w:rsid w:val="00FE5D52"/>
    <w:rsid w:val="00FE6FD6"/>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02643B8E"/>
  <w15:docId w15:val="{9E8A8243-B27B-433F-BACC-34A572C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theworld/dossiers/seccions/cards2/default.asp?pk=1461&amp;art=25" TargetMode="External"/><Relationship Id="rId18" Type="http://schemas.openxmlformats.org/officeDocument/2006/relationships/hyperlink" Target="http://elpais.com/diario/2011/12/16/internacional/1323990009_850215.html" TargetMode="External"/><Relationship Id="rId26" Type="http://schemas.openxmlformats.org/officeDocument/2006/relationships/hyperlink" Target="http://gsp.yale.edu/" TargetMode="External"/><Relationship Id="rId39" Type="http://schemas.openxmlformats.org/officeDocument/2006/relationships/hyperlink" Target="http://aulaplaneta.planetasaber.com/theworld/chronicles/seccions/cards/default.asp?pk=2568&amp;art=94" TargetMode="External"/><Relationship Id="rId21" Type="http://schemas.openxmlformats.org/officeDocument/2006/relationships/hyperlink" Target="http://www.ucdp.uu.se/gpdatabase/search.php" TargetMode="External"/><Relationship Id="rId34" Type="http://schemas.openxmlformats.org/officeDocument/2006/relationships/hyperlink" Target="http://aulaplaneta.planetasaber.com/theworld/monographics/seccions/cards/default.asp?pk=1292&amp;art=39" TargetMode="External"/><Relationship Id="rId42" Type="http://schemas.openxmlformats.org/officeDocument/2006/relationships/hyperlink" Target="http://aulaplaneta.planetasaber.com/theworld/chronicles/seccions/cards/default.asp?pk=1271&amp;art=94" TargetMode="External"/><Relationship Id="rId47" Type="http://schemas.openxmlformats.org/officeDocument/2006/relationships/hyperlink" Target="http://aulaplaneta.planetasaber.com/theworld/chronicles/seccions/cards/default.asp?pk=1207&amp;art=94" TargetMode="External"/><Relationship Id="rId50" Type="http://schemas.openxmlformats.org/officeDocument/2006/relationships/hyperlink" Target="http://aulaplaneta.planetasaber.com/theworld/chronicles/seccions/cards/default.asp?pk=2161&amp;art=94" TargetMode="External"/><Relationship Id="rId55" Type="http://schemas.openxmlformats.org/officeDocument/2006/relationships/hyperlink" Target="http://aulaplaneta.planetasaber.com/theworld/chronicles/seccions/cards/default.asp?pk=1284&amp;art=94" TargetMode="External"/><Relationship Id="rId63" Type="http://schemas.openxmlformats.org/officeDocument/2006/relationships/hyperlink" Target="http://www.webislam.com/articulos/61851-el_viento_de_la_primavera_arabe.html" TargetMode="External"/><Relationship Id="rId68" Type="http://schemas.openxmlformats.org/officeDocument/2006/relationships/hyperlink" Target="http://aulaplaneta.planetasaber.com/theworld/chronicles/seccions/cards/default.asp?pk=2648&amp;art=94"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elespectador.com/noticias/elmundo/estado-islamico-amenaza-se-extiende-articulo-546054" TargetMode="External"/><Relationship Id="rId2" Type="http://schemas.openxmlformats.org/officeDocument/2006/relationships/numbering" Target="numbering.xml"/><Relationship Id="rId16" Type="http://schemas.openxmlformats.org/officeDocument/2006/relationships/hyperlink" Target="http://www.bbc.co.uk/mundo/noticias/2011/12/111202_video_brics_adonde_van_med.shtml" TargetMode="External"/><Relationship Id="rId29" Type="http://schemas.openxmlformats.org/officeDocument/2006/relationships/hyperlink" Target="https://www.youtube.com/watch?v=l-27vKvxj7U" TargetMode="External"/><Relationship Id="rId11" Type="http://schemas.openxmlformats.org/officeDocument/2006/relationships/hyperlink" Target="http://aulaplaneta.planetasaber.com/theworld/dossiers/seccions/cards2/default.asp?pk=1111&amp;art=25" TargetMode="External"/><Relationship Id="rId24" Type="http://schemas.openxmlformats.org/officeDocument/2006/relationships/hyperlink" Target="http://aulaplaneta.planetasaber.com/encyclopedia/default.asp?idpack=4&amp;idpil=MC0GE025&amp;ruta=Buscador" TargetMode="External"/><Relationship Id="rId32" Type="http://schemas.openxmlformats.org/officeDocument/2006/relationships/hyperlink" Target="http://aulaplaneta.planetasaber.com/theworld/dossiers/seccions/cards2/default.asp?pk=1093&amp;art=25" TargetMode="External"/><Relationship Id="rId37" Type="http://schemas.openxmlformats.org/officeDocument/2006/relationships/hyperlink" Target="http://aulaplaneta.planetasaber.com/encyclopedia/default.asp?idreg=131225&amp;ruta=Buscador" TargetMode="External"/><Relationship Id="rId40" Type="http://schemas.openxmlformats.org/officeDocument/2006/relationships/hyperlink" Target="http://www.bbc.co.uk/mundo/temas/ucrania" TargetMode="External"/><Relationship Id="rId45" Type="http://schemas.openxmlformats.org/officeDocument/2006/relationships/hyperlink" Target="http://aulaplaneta.planetasaber.com/encyclopedia/default.asp?idreg=555202&amp;ruta=Buscador" TargetMode="External"/><Relationship Id="rId53" Type="http://schemas.openxmlformats.org/officeDocument/2006/relationships/hyperlink" Target="http://article.wn.com/view/2013/11/13/ONU_Aumenta_produccion_de_opio_en_Afganistan/" TargetMode="External"/><Relationship Id="rId58" Type="http://schemas.openxmlformats.org/officeDocument/2006/relationships/hyperlink" Target="http://aulaplaneta.planetasaber.com/theworld/monographics/seccions/cards/default.asp?pk=2400&amp;art=39" TargetMode="External"/><Relationship Id="rId66" Type="http://schemas.openxmlformats.org/officeDocument/2006/relationships/hyperlink" Target="http://aulaplaneta.planetasaber.com/theworld/chronicles/seccions/cards/default.asp?pk=1768&amp;art=94"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aulaplaneta.planetasaber.com/theworld/chronicles/seccions/cards/default.asp?pk=2746&amp;art=94" TargetMode="External"/><Relationship Id="rId23" Type="http://schemas.openxmlformats.org/officeDocument/2006/relationships/hyperlink" Target="http://aulaplaneta.planetasaber.com/encyclopedia/default.asp?idpack=10&amp;idpil=VI000485&amp;ruta=aulaplaneta&amp;DATA=8HYhBDZ%2bgfkkOR0awosqYeLFXyoAvYbEfHj5I9Hgdsg%3d" TargetMode="External"/><Relationship Id="rId28" Type="http://schemas.openxmlformats.org/officeDocument/2006/relationships/hyperlink" Target="http://gsp.yale.edu/" TargetMode="External"/><Relationship Id="rId36" Type="http://schemas.openxmlformats.org/officeDocument/2006/relationships/hyperlink" Target="http://www.miradasdeinternacional.com/2012/07/30/la-union-euroasiatica-un-proyecto-de-reintegracion-comercial-liderado-por-rusia/" TargetMode="External"/><Relationship Id="rId49" Type="http://schemas.openxmlformats.org/officeDocument/2006/relationships/hyperlink" Target="http://aulaplaneta.planetasaber.com/theworld/chronicles/seccions/cards/default.asp?pk=1686&amp;art=94" TargetMode="External"/><Relationship Id="rId57" Type="http://schemas.openxmlformats.org/officeDocument/2006/relationships/hyperlink" Target="http://aulaplaneta.planetasaber.com/theworld/chronicles/seccions/cards/default.asp?pk=2954&amp;art=94" TargetMode="External"/><Relationship Id="rId61" Type="http://schemas.openxmlformats.org/officeDocument/2006/relationships/hyperlink" Target="http://www.elpais.com/especial/revueltas-en-el-mundo-arabe/" TargetMode="External"/><Relationship Id="rId10" Type="http://schemas.microsoft.com/office/2011/relationships/commentsExtended" Target="commentsExtended.xml"/><Relationship Id="rId19" Type="http://schemas.openxmlformats.org/officeDocument/2006/relationships/hyperlink" Target="http://elpais.com/diario/2010/07/05/internacional/1278280810_850215.html" TargetMode="External"/><Relationship Id="rId31" Type="http://schemas.openxmlformats.org/officeDocument/2006/relationships/hyperlink" Target="http://aulaplaneta.planetasaber.com/encyclopedia/default.asp?idreg=8212&amp;ruta=Buscador" TargetMode="External"/><Relationship Id="rId44" Type="http://schemas.openxmlformats.org/officeDocument/2006/relationships/hyperlink" Target="http://www.bbc.co.uk/mundo/noticias/2010/10/101019_chechenia_ataque_analisis_lh.shtml" TargetMode="External"/><Relationship Id="rId52" Type="http://schemas.openxmlformats.org/officeDocument/2006/relationships/hyperlink" Target="http://aulaplaneta.planetasaber.com/theworld/chronicles/seccions/cards/default.asp?pk=1177&amp;art=94" TargetMode="External"/><Relationship Id="rId60" Type="http://schemas.openxmlformats.org/officeDocument/2006/relationships/hyperlink" Target="http://www.elmundo.es/especiales/revueltas-mundo-arabe/" TargetMode="External"/><Relationship Id="rId65" Type="http://schemas.openxmlformats.org/officeDocument/2006/relationships/hyperlink" Target="http://www.rtve.es/noticias/revueltas-arabes/" TargetMode="External"/><Relationship Id="rId73" Type="http://schemas.openxmlformats.org/officeDocument/2006/relationships/hyperlink" Target="http://www.taringa.net/posts/apuntes-y-monografias/17512650/Islam-Geopolitica-de-la-division-sunita-chiita.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aulaplaneta.planetasaber.com/theworld/dossiers/seccions/cards2/default.asp?pk=2065&amp;art=25" TargetMode="External"/><Relationship Id="rId22" Type="http://schemas.openxmlformats.org/officeDocument/2006/relationships/hyperlink" Target="http://aulaplaneta.planetasaber.com/theworld/monographics/seccions/cards/default.asp?pk=3231&amp;art=39" TargetMode="External"/><Relationship Id="rId27" Type="http://schemas.openxmlformats.org/officeDocument/2006/relationships/hyperlink" Target="http://gsp.yale.edu/" TargetMode="External"/><Relationship Id="rId30" Type="http://schemas.openxmlformats.org/officeDocument/2006/relationships/hyperlink" Target="http://www.passia.org/palestine_facts/MAPS/0_pal_facts_MAPS.htm" TargetMode="External"/><Relationship Id="rId35" Type="http://schemas.openxmlformats.org/officeDocument/2006/relationships/hyperlink" Target="http://aulaplaneta.planetasaber.com/estadisticas/paises_ficha_pais.aspx?pais=RUS" TargetMode="External"/><Relationship Id="rId43" Type="http://schemas.openxmlformats.org/officeDocument/2006/relationships/hyperlink" Target="http://aulaplaneta.planetasaber.com/theworld/chronicles/seccions/cards/default.asp?pk=1179&amp;art=94" TargetMode="External"/><Relationship Id="rId48" Type="http://schemas.openxmlformats.org/officeDocument/2006/relationships/hyperlink" Target="http://aulaplaneta.planetasaber.com/encyclopedia/default.asp?idpack=8&amp;idpil=000LKS01&amp;ruta=Buscador" TargetMode="External"/><Relationship Id="rId56" Type="http://schemas.openxmlformats.org/officeDocument/2006/relationships/hyperlink" Target="http://aulaplaneta.planetasaber.com/theworld/monographics/seccions/cards/default.asp?pk=2511&amp;art=39" TargetMode="External"/><Relationship Id="rId64" Type="http://schemas.openxmlformats.org/officeDocument/2006/relationships/hyperlink" Target="http://www.letraslibres.com/revista/dossier/primavera-arabe" TargetMode="External"/><Relationship Id="rId69" Type="http://schemas.openxmlformats.org/officeDocument/2006/relationships/hyperlink" Target="http://aulaplaneta.planetasaber.com/theworld/chronicles/seccions/cards/default.asp?pk=2113&amp;art=94" TargetMode="External"/><Relationship Id="rId77" Type="http://schemas.microsoft.com/office/2011/relationships/people" Target="people.xml"/><Relationship Id="rId8" Type="http://schemas.openxmlformats.org/officeDocument/2006/relationships/hyperlink" Target="http://aulaplaneta.planetasaber.com/encyclopedia/default.asp?idpack=4&amp;idpil=MC0EC029&amp;ruta=Buscador" TargetMode="External"/><Relationship Id="rId51" Type="http://schemas.openxmlformats.org/officeDocument/2006/relationships/hyperlink" Target="http://aulaplaneta.planetasaber.com/theworld/dossiers/seccions/cards2/default.asp?pk=1025&amp;art=25" TargetMode="External"/><Relationship Id="rId72" Type="http://schemas.openxmlformats.org/officeDocument/2006/relationships/hyperlink" Target="http://elpais.com/elpais/2013/12/27/media/1388174643_201224.html" TargetMode="External"/><Relationship Id="rId3" Type="http://schemas.openxmlformats.org/officeDocument/2006/relationships/styles" Target="styles.xml"/><Relationship Id="rId12" Type="http://schemas.openxmlformats.org/officeDocument/2006/relationships/hyperlink" Target="http://aulaplaneta.planetasaber.com/theworld/dossiers/seccions/cards2/default.asp?pk=2063&amp;art=25" TargetMode="External"/><Relationship Id="rId17" Type="http://schemas.openxmlformats.org/officeDocument/2006/relationships/hyperlink" Target="http://elpais.com/diario/2010/07/05/internacional/1278280810_850215.html" TargetMode="External"/><Relationship Id="rId25" Type="http://schemas.openxmlformats.org/officeDocument/2006/relationships/hyperlink" Target="http://www.bbc.co.uk/mundo/noticias/2015/03/150306_nimrud_ei_arrasa_civilizacion_egn" TargetMode="External"/><Relationship Id="rId33" Type="http://schemas.openxmlformats.org/officeDocument/2006/relationships/hyperlink" Target="http://news.bbc.co.uk/hi/spanish/international/newsid_7464000/7464843.stm" TargetMode="External"/><Relationship Id="rId38" Type="http://schemas.openxmlformats.org/officeDocument/2006/relationships/hyperlink" Target="http://aulaplaneta.planetasaber.com/encyclopedia/default.asp?idreg=167718&amp;ruta=Buscador" TargetMode="External"/><Relationship Id="rId46" Type="http://schemas.openxmlformats.org/officeDocument/2006/relationships/hyperlink" Target="http://aulaplaneta.planetasaber.com/theworld/chronicles/seccions/cards/default.asp?pk=1806&amp;art=94" TargetMode="External"/><Relationship Id="rId59" Type="http://schemas.openxmlformats.org/officeDocument/2006/relationships/hyperlink" Target="http://aulaplaneta.planetasaber.com/theworld/chronicles/seccions/cards/default.asp?pk=1494&amp;art=94" TargetMode="External"/><Relationship Id="rId67" Type="http://schemas.openxmlformats.org/officeDocument/2006/relationships/hyperlink" Target="http://www.rtve.es/noticias/20141124/cronologia-crisis-nuclear-irani/331836.shtml" TargetMode="External"/><Relationship Id="rId20" Type="http://schemas.openxmlformats.org/officeDocument/2006/relationships/hyperlink" Target="http://elpais.com/diario/2011/12/16/internacional/1323990009_850215.html" TargetMode="External"/><Relationship Id="rId41" Type="http://schemas.openxmlformats.org/officeDocument/2006/relationships/hyperlink" Target="http://aulaplaneta.planetasaber.com/theworld/chronicles/seccions/cards/default.asp?pk=1169&amp;art=94" TargetMode="External"/><Relationship Id="rId54" Type="http://schemas.openxmlformats.org/officeDocument/2006/relationships/hyperlink" Target="http://www.unesco.org/new/es/media-services/single-view/news/ten_years_on_remembering_the_tragic_destruction_of_the_giant_buddha_statues_of_bamiyan_afghanistan/" TargetMode="External"/><Relationship Id="rId62" Type="http://schemas.openxmlformats.org/officeDocument/2006/relationships/hyperlink" Target="http://www.monde-diplomatique.es/?url=editorial/0000856412872168186811102294251000/editorial/?articulo=8ca803e0-5eba-4c95-908f-64a36ee042fd" TargetMode="External"/><Relationship Id="rId70" Type="http://schemas.openxmlformats.org/officeDocument/2006/relationships/hyperlink" Target="http://aulaplaneta.planetasaber.com/theworld/chronicles/seccions/cards/default.asp?pk=1342&amp;art=94"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3C7EA-E446-4429-AFFC-D45EFA242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84</Pages>
  <Words>25638</Words>
  <Characters>141009</Characters>
  <Application>Microsoft Office Word</Application>
  <DocSecurity>0</DocSecurity>
  <Lines>1175</Lines>
  <Paragraphs>332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166315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Flor Buitrago</cp:lastModifiedBy>
  <cp:revision>111</cp:revision>
  <cp:lastPrinted>2015-03-10T19:49:00Z</cp:lastPrinted>
  <dcterms:created xsi:type="dcterms:W3CDTF">2015-03-07T19:21:00Z</dcterms:created>
  <dcterms:modified xsi:type="dcterms:W3CDTF">2015-03-23T16:57:00Z</dcterms:modified>
</cp:coreProperties>
</file>