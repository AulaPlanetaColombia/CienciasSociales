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2D231" w14:textId="0F2F0852" w:rsidR="00ED67C6" w:rsidRDefault="00ED67C6" w:rsidP="0082339F">
      <w:pPr>
        <w:rPr>
          <w:sz w:val="22"/>
          <w:szCs w:val="22"/>
          <w:highlight w:val="yellow"/>
        </w:rPr>
      </w:pPr>
      <w:r>
        <w:rPr>
          <w:sz w:val="22"/>
          <w:szCs w:val="22"/>
          <w:highlight w:val="yellow"/>
        </w:rPr>
        <w:t xml:space="preserve"> </w:t>
      </w:r>
    </w:p>
    <w:tbl>
      <w:tblPr>
        <w:tblStyle w:val="Tablaconcuadrcula"/>
        <w:tblW w:w="0" w:type="auto"/>
        <w:tblLook w:val="04A0" w:firstRow="1" w:lastRow="0" w:firstColumn="1" w:lastColumn="0" w:noHBand="0" w:noVBand="1"/>
      </w:tblPr>
      <w:tblGrid>
        <w:gridCol w:w="1934"/>
        <w:gridCol w:w="6894"/>
      </w:tblGrid>
      <w:tr w:rsidR="008726AB" w:rsidRPr="0082339F" w14:paraId="0FF63B0E" w14:textId="77777777" w:rsidTr="00EA2E9F">
        <w:tc>
          <w:tcPr>
            <w:tcW w:w="1934" w:type="dxa"/>
            <w:shd w:val="clear" w:color="auto" w:fill="000000" w:themeFill="text1"/>
          </w:tcPr>
          <w:p w14:paraId="09FF9C39" w14:textId="77777777" w:rsidR="008726AB" w:rsidRPr="0082339F" w:rsidRDefault="008726AB" w:rsidP="0082339F">
            <w:pPr>
              <w:rPr>
                <w:rFonts w:asciiTheme="majorHAnsi" w:hAnsiTheme="majorHAnsi"/>
              </w:rPr>
            </w:pPr>
            <w:r w:rsidRPr="0082339F">
              <w:rPr>
                <w:rFonts w:asciiTheme="majorHAnsi" w:hAnsiTheme="majorHAnsi"/>
              </w:rPr>
              <w:t>Título del guion</w:t>
            </w:r>
          </w:p>
        </w:tc>
        <w:tc>
          <w:tcPr>
            <w:tcW w:w="6894" w:type="dxa"/>
          </w:tcPr>
          <w:p w14:paraId="2E18FEDD" w14:textId="7EB1F944" w:rsidR="008726AB" w:rsidRPr="0082339F" w:rsidRDefault="008726AB" w:rsidP="0082339F">
            <w:pPr>
              <w:rPr>
                <w:rFonts w:asciiTheme="majorHAnsi" w:hAnsiTheme="majorHAnsi"/>
                <w:highlight w:val="yellow"/>
              </w:rPr>
            </w:pPr>
            <w:r w:rsidRPr="0082339F">
              <w:rPr>
                <w:rFonts w:asciiTheme="majorHAnsi" w:hAnsiTheme="majorHAnsi"/>
              </w:rPr>
              <w:t>Conflictos globales contemporáneos</w:t>
            </w:r>
          </w:p>
        </w:tc>
      </w:tr>
      <w:tr w:rsidR="008726AB" w:rsidRPr="0082339F" w14:paraId="33AC99EA" w14:textId="77777777" w:rsidTr="00EA2E9F">
        <w:tc>
          <w:tcPr>
            <w:tcW w:w="1934" w:type="dxa"/>
            <w:shd w:val="clear" w:color="auto" w:fill="000000" w:themeFill="text1"/>
          </w:tcPr>
          <w:p w14:paraId="74444899" w14:textId="77777777" w:rsidR="008726AB" w:rsidRPr="0082339F" w:rsidRDefault="008726AB" w:rsidP="0082339F">
            <w:pPr>
              <w:rPr>
                <w:rFonts w:asciiTheme="majorHAnsi" w:hAnsiTheme="majorHAnsi"/>
              </w:rPr>
            </w:pPr>
            <w:r w:rsidRPr="0082339F">
              <w:rPr>
                <w:rFonts w:asciiTheme="majorHAnsi" w:hAnsiTheme="majorHAnsi"/>
              </w:rPr>
              <w:t>Código del guion</w:t>
            </w:r>
          </w:p>
        </w:tc>
        <w:tc>
          <w:tcPr>
            <w:tcW w:w="6894" w:type="dxa"/>
          </w:tcPr>
          <w:p w14:paraId="7AA1FE7A" w14:textId="75BE6B8B" w:rsidR="008726AB" w:rsidRPr="0082339F" w:rsidRDefault="008726AB" w:rsidP="0082339F">
            <w:pPr>
              <w:rPr>
                <w:rFonts w:asciiTheme="majorHAnsi" w:hAnsiTheme="majorHAnsi"/>
                <w:highlight w:val="yellow"/>
              </w:rPr>
            </w:pPr>
            <w:r w:rsidRPr="0082339F">
              <w:rPr>
                <w:rFonts w:asciiTheme="majorHAnsi" w:hAnsiTheme="majorHAnsi" w:cs="Calibri"/>
                <w:lang w:val="es"/>
              </w:rPr>
              <w:t>CS_11_01_CO</w:t>
            </w:r>
          </w:p>
        </w:tc>
      </w:tr>
      <w:tr w:rsidR="00E80C8A" w:rsidRPr="0082339F" w14:paraId="4BECBD14" w14:textId="77777777" w:rsidTr="00EA2E9F">
        <w:tc>
          <w:tcPr>
            <w:tcW w:w="1934" w:type="dxa"/>
            <w:shd w:val="clear" w:color="auto" w:fill="000000" w:themeFill="text1"/>
          </w:tcPr>
          <w:p w14:paraId="7F9968C4" w14:textId="77777777" w:rsidR="00E80C8A" w:rsidRPr="0082339F" w:rsidRDefault="00E80C8A" w:rsidP="0082339F">
            <w:pPr>
              <w:rPr>
                <w:rFonts w:asciiTheme="majorHAnsi" w:hAnsiTheme="majorHAnsi"/>
              </w:rPr>
            </w:pPr>
            <w:r w:rsidRPr="0082339F">
              <w:rPr>
                <w:rFonts w:asciiTheme="majorHAnsi" w:hAnsiTheme="majorHAnsi"/>
              </w:rPr>
              <w:t>Descripción</w:t>
            </w:r>
          </w:p>
        </w:tc>
        <w:tc>
          <w:tcPr>
            <w:tcW w:w="6894" w:type="dxa"/>
          </w:tcPr>
          <w:p w14:paraId="3B552156" w14:textId="559103AE" w:rsidR="00E80C8A" w:rsidRPr="0082339F" w:rsidRDefault="00E80C8A" w:rsidP="0082339F">
            <w:r w:rsidRPr="0082339F">
              <w:t>Una mirada panorámica a los conflictos globales escenificados en Europa y Asia,</w:t>
            </w:r>
            <w:r w:rsidR="00607585" w:rsidRPr="0082339F">
              <w:t xml:space="preserve"> en la que se</w:t>
            </w:r>
            <w:r w:rsidRPr="0082339F">
              <w:t xml:space="preserve"> identifi</w:t>
            </w:r>
            <w:r w:rsidR="00607585" w:rsidRPr="0082339F">
              <w:t>quen</w:t>
            </w:r>
            <w:r w:rsidRPr="0082339F">
              <w:t xml:space="preserve"> sus actores, elementos y relaciones que implican desde la geopolítica.</w:t>
            </w:r>
          </w:p>
        </w:tc>
      </w:tr>
    </w:tbl>
    <w:p w14:paraId="6C761B3B" w14:textId="77777777" w:rsidR="008726AB" w:rsidRPr="0082339F" w:rsidRDefault="008726AB" w:rsidP="0082339F">
      <w:pPr>
        <w:rPr>
          <w:sz w:val="22"/>
          <w:szCs w:val="22"/>
          <w:highlight w:val="yellow"/>
        </w:rPr>
      </w:pPr>
    </w:p>
    <w:p w14:paraId="0CB4B21F" w14:textId="77777777" w:rsidR="008726AB" w:rsidRDefault="008726AB" w:rsidP="0082339F">
      <w:pPr>
        <w:rPr>
          <w:sz w:val="22"/>
          <w:szCs w:val="22"/>
          <w:highlight w:val="yellow"/>
        </w:rPr>
      </w:pPr>
    </w:p>
    <w:p w14:paraId="27B23E43" w14:textId="77777777" w:rsidR="00701760" w:rsidRDefault="008C7B4B">
      <w:pPr>
        <w:pStyle w:val="TDC1"/>
        <w:tabs>
          <w:tab w:val="right" w:leader="dot" w:pos="8828"/>
        </w:tabs>
        <w:rPr>
          <w:noProof/>
          <w:sz w:val="22"/>
          <w:szCs w:val="22"/>
          <w:lang w:val="es-CO" w:eastAsia="es-CO"/>
        </w:rPr>
      </w:pPr>
      <w:r>
        <w:rPr>
          <w:sz w:val="22"/>
          <w:szCs w:val="22"/>
          <w:highlight w:val="yellow"/>
        </w:rPr>
        <w:fldChar w:fldCharType="begin"/>
      </w:r>
      <w:r>
        <w:rPr>
          <w:sz w:val="22"/>
          <w:szCs w:val="22"/>
          <w:highlight w:val="yellow"/>
        </w:rPr>
        <w:instrText xml:space="preserve"> TOC \o "1-3" \n \h \z \u </w:instrText>
      </w:r>
      <w:r>
        <w:rPr>
          <w:sz w:val="22"/>
          <w:szCs w:val="22"/>
          <w:highlight w:val="yellow"/>
        </w:rPr>
        <w:fldChar w:fldCharType="separate"/>
      </w:r>
      <w:hyperlink w:anchor="_Toc426298238" w:history="1">
        <w:r w:rsidR="00701760" w:rsidRPr="00D324AA">
          <w:rPr>
            <w:rStyle w:val="Hipervnculo"/>
            <w:noProof/>
          </w:rPr>
          <w:t>1 El siglo XXI o la pugna por encontrar un lugar en el Nuevo Orden Mundial</w:t>
        </w:r>
      </w:hyperlink>
    </w:p>
    <w:p w14:paraId="7C0B6B00" w14:textId="77777777" w:rsidR="00701760" w:rsidRDefault="00E710C4">
      <w:pPr>
        <w:pStyle w:val="TDC2"/>
        <w:tabs>
          <w:tab w:val="right" w:leader="dot" w:pos="8828"/>
        </w:tabs>
        <w:rPr>
          <w:noProof/>
          <w:sz w:val="22"/>
          <w:szCs w:val="22"/>
          <w:lang w:val="es-CO" w:eastAsia="es-CO"/>
        </w:rPr>
      </w:pPr>
      <w:hyperlink w:anchor="_Toc426298239" w:history="1">
        <w:r w:rsidR="00701760" w:rsidRPr="00D324AA">
          <w:rPr>
            <w:rStyle w:val="Hipervnculo"/>
            <w:noProof/>
          </w:rPr>
          <w:t>1.1 La comprensión de los conflictos globales desde una forma de pensar global</w:t>
        </w:r>
      </w:hyperlink>
    </w:p>
    <w:p w14:paraId="5D14D6F5" w14:textId="77777777" w:rsidR="00701760" w:rsidRDefault="00E710C4">
      <w:pPr>
        <w:pStyle w:val="TDC2"/>
        <w:tabs>
          <w:tab w:val="right" w:leader="dot" w:pos="8828"/>
        </w:tabs>
        <w:rPr>
          <w:noProof/>
          <w:sz w:val="22"/>
          <w:szCs w:val="22"/>
          <w:lang w:val="es-CO" w:eastAsia="es-CO"/>
        </w:rPr>
      </w:pPr>
      <w:hyperlink w:anchor="_Toc426298240" w:history="1">
        <w:r w:rsidR="00701760" w:rsidRPr="00D324AA">
          <w:rPr>
            <w:rStyle w:val="Hipervnculo"/>
            <w:noProof/>
          </w:rPr>
          <w:t>1.2 La geopolítica: el planeta como un tablero de juego</w:t>
        </w:r>
      </w:hyperlink>
    </w:p>
    <w:p w14:paraId="03876DDE" w14:textId="77777777" w:rsidR="00701760" w:rsidRDefault="00E710C4">
      <w:pPr>
        <w:pStyle w:val="TDC2"/>
        <w:tabs>
          <w:tab w:val="right" w:leader="dot" w:pos="8828"/>
        </w:tabs>
        <w:rPr>
          <w:noProof/>
          <w:sz w:val="22"/>
          <w:szCs w:val="22"/>
          <w:lang w:val="es-CO" w:eastAsia="es-CO"/>
        </w:rPr>
      </w:pPr>
      <w:hyperlink w:anchor="_Toc426298241" w:history="1">
        <w:r w:rsidR="00701760" w:rsidRPr="00D324AA">
          <w:rPr>
            <w:rStyle w:val="Hipervnculo"/>
            <w:noProof/>
          </w:rPr>
          <w:t>1.3 La hegemonía estadounidense y la guerra contra el terrorismo</w:t>
        </w:r>
      </w:hyperlink>
    </w:p>
    <w:p w14:paraId="7D8E9099" w14:textId="77777777" w:rsidR="00701760" w:rsidRDefault="00E710C4">
      <w:pPr>
        <w:pStyle w:val="TDC2"/>
        <w:tabs>
          <w:tab w:val="right" w:leader="dot" w:pos="8828"/>
        </w:tabs>
        <w:rPr>
          <w:noProof/>
          <w:sz w:val="22"/>
          <w:szCs w:val="22"/>
          <w:lang w:val="es-CO" w:eastAsia="es-CO"/>
        </w:rPr>
      </w:pPr>
      <w:hyperlink w:anchor="_Toc426298242" w:history="1">
        <w:r w:rsidR="00701760" w:rsidRPr="00D324AA">
          <w:rPr>
            <w:rStyle w:val="Hipervnculo"/>
            <w:noProof/>
          </w:rPr>
          <w:t>1.4 Consolidación</w:t>
        </w:r>
      </w:hyperlink>
    </w:p>
    <w:p w14:paraId="614E2B33" w14:textId="77777777" w:rsidR="00701760" w:rsidRDefault="00E710C4">
      <w:pPr>
        <w:pStyle w:val="TDC1"/>
        <w:tabs>
          <w:tab w:val="right" w:leader="dot" w:pos="8828"/>
        </w:tabs>
        <w:rPr>
          <w:noProof/>
          <w:sz w:val="22"/>
          <w:szCs w:val="22"/>
          <w:lang w:val="es-CO" w:eastAsia="es-CO"/>
        </w:rPr>
      </w:pPr>
      <w:hyperlink w:anchor="_Toc426298243" w:history="1">
        <w:r w:rsidR="00701760" w:rsidRPr="00D324AA">
          <w:rPr>
            <w:rStyle w:val="Hipervnculo"/>
            <w:noProof/>
          </w:rPr>
          <w:t>2 Las regiones emergentes</w:t>
        </w:r>
      </w:hyperlink>
    </w:p>
    <w:p w14:paraId="0EDC39D8" w14:textId="77777777" w:rsidR="00701760" w:rsidRDefault="00E710C4">
      <w:pPr>
        <w:pStyle w:val="TDC2"/>
        <w:tabs>
          <w:tab w:val="right" w:leader="dot" w:pos="8828"/>
        </w:tabs>
        <w:rPr>
          <w:noProof/>
          <w:sz w:val="22"/>
          <w:szCs w:val="22"/>
          <w:lang w:val="es-CO" w:eastAsia="es-CO"/>
        </w:rPr>
      </w:pPr>
      <w:hyperlink w:anchor="_Toc426298244" w:history="1">
        <w:r w:rsidR="00701760" w:rsidRPr="00D324AA">
          <w:rPr>
            <w:rStyle w:val="Hipervnculo"/>
            <w:noProof/>
          </w:rPr>
          <w:t>2.1 Asia Pacífico</w:t>
        </w:r>
      </w:hyperlink>
    </w:p>
    <w:p w14:paraId="31A3BFAD" w14:textId="77777777" w:rsidR="00701760" w:rsidRDefault="00E710C4">
      <w:pPr>
        <w:pStyle w:val="TDC2"/>
        <w:tabs>
          <w:tab w:val="right" w:leader="dot" w:pos="8828"/>
        </w:tabs>
        <w:rPr>
          <w:noProof/>
          <w:sz w:val="22"/>
          <w:szCs w:val="22"/>
          <w:lang w:val="es-CO" w:eastAsia="es-CO"/>
        </w:rPr>
      </w:pPr>
      <w:hyperlink w:anchor="_Toc426298245" w:history="1">
        <w:r w:rsidR="00701760" w:rsidRPr="00D324AA">
          <w:rPr>
            <w:rStyle w:val="Hipervnculo"/>
            <w:noProof/>
          </w:rPr>
          <w:t>2.2 Eurasia</w:t>
        </w:r>
      </w:hyperlink>
    </w:p>
    <w:p w14:paraId="71FD3021" w14:textId="77777777" w:rsidR="00701760" w:rsidRDefault="00E710C4">
      <w:pPr>
        <w:pStyle w:val="TDC3"/>
        <w:tabs>
          <w:tab w:val="right" w:leader="dot" w:pos="8828"/>
        </w:tabs>
        <w:rPr>
          <w:noProof/>
          <w:sz w:val="22"/>
          <w:szCs w:val="22"/>
          <w:lang w:val="es-CO" w:eastAsia="es-CO"/>
        </w:rPr>
      </w:pPr>
      <w:hyperlink w:anchor="_Toc426298246" w:history="1">
        <w:r w:rsidR="00701760" w:rsidRPr="00D324AA">
          <w:rPr>
            <w:rStyle w:val="Hipervnculo"/>
            <w:noProof/>
          </w:rPr>
          <w:t>2.2.1 Regiones de Eurasia</w:t>
        </w:r>
      </w:hyperlink>
    </w:p>
    <w:p w14:paraId="192C4B7D" w14:textId="77777777" w:rsidR="00701760" w:rsidRDefault="00E710C4">
      <w:pPr>
        <w:pStyle w:val="TDC2"/>
        <w:tabs>
          <w:tab w:val="right" w:leader="dot" w:pos="8828"/>
        </w:tabs>
        <w:rPr>
          <w:noProof/>
          <w:sz w:val="22"/>
          <w:szCs w:val="22"/>
          <w:lang w:val="es-CO" w:eastAsia="es-CO"/>
        </w:rPr>
      </w:pPr>
      <w:hyperlink w:anchor="_Toc426298247" w:history="1">
        <w:r w:rsidR="00701760" w:rsidRPr="00D324AA">
          <w:rPr>
            <w:rStyle w:val="Hipervnculo"/>
            <w:noProof/>
          </w:rPr>
          <w:t>2.3 Consolidación</w:t>
        </w:r>
      </w:hyperlink>
    </w:p>
    <w:p w14:paraId="5358CAA8" w14:textId="77777777" w:rsidR="00701760" w:rsidRDefault="00E710C4">
      <w:pPr>
        <w:pStyle w:val="TDC1"/>
        <w:tabs>
          <w:tab w:val="right" w:leader="dot" w:pos="8828"/>
        </w:tabs>
        <w:rPr>
          <w:noProof/>
          <w:sz w:val="22"/>
          <w:szCs w:val="22"/>
          <w:lang w:val="es-CO" w:eastAsia="es-CO"/>
        </w:rPr>
      </w:pPr>
      <w:hyperlink w:anchor="_Toc426298248" w:history="1">
        <w:r w:rsidR="00701760" w:rsidRPr="00D324AA">
          <w:rPr>
            <w:rStyle w:val="Hipervnculo"/>
            <w:noProof/>
          </w:rPr>
          <w:t>3 Las claves para comprender los conflictos del siglo XXI</w:t>
        </w:r>
      </w:hyperlink>
    </w:p>
    <w:p w14:paraId="10637D7B" w14:textId="77777777" w:rsidR="00701760" w:rsidRDefault="00E710C4">
      <w:pPr>
        <w:pStyle w:val="TDC2"/>
        <w:tabs>
          <w:tab w:val="right" w:leader="dot" w:pos="8828"/>
        </w:tabs>
        <w:rPr>
          <w:noProof/>
          <w:sz w:val="22"/>
          <w:szCs w:val="22"/>
          <w:lang w:val="es-CO" w:eastAsia="es-CO"/>
        </w:rPr>
      </w:pPr>
      <w:hyperlink w:anchor="_Toc426298249" w:history="1">
        <w:r w:rsidR="00701760" w:rsidRPr="00D324AA">
          <w:rPr>
            <w:rStyle w:val="Hipervnculo"/>
            <w:noProof/>
          </w:rPr>
          <w:t>3.1 ¿Qué es un conflicto bélico?</w:t>
        </w:r>
      </w:hyperlink>
    </w:p>
    <w:p w14:paraId="53D1811E" w14:textId="77777777" w:rsidR="00701760" w:rsidRDefault="00E710C4">
      <w:pPr>
        <w:pStyle w:val="TDC2"/>
        <w:tabs>
          <w:tab w:val="right" w:leader="dot" w:pos="8828"/>
        </w:tabs>
        <w:rPr>
          <w:noProof/>
          <w:sz w:val="22"/>
          <w:szCs w:val="22"/>
          <w:lang w:val="es-CO" w:eastAsia="es-CO"/>
        </w:rPr>
      </w:pPr>
      <w:hyperlink w:anchor="_Toc426298250" w:history="1">
        <w:r w:rsidR="00701760" w:rsidRPr="00D324AA">
          <w:rPr>
            <w:rStyle w:val="Hipervnculo"/>
            <w:noProof/>
          </w:rPr>
          <w:t>3.2 Las transformaciones de los conflictos bélicos en el tercer milenio</w:t>
        </w:r>
      </w:hyperlink>
    </w:p>
    <w:p w14:paraId="275346E6" w14:textId="77777777" w:rsidR="00701760" w:rsidRDefault="00E710C4">
      <w:pPr>
        <w:pStyle w:val="TDC3"/>
        <w:tabs>
          <w:tab w:val="right" w:leader="dot" w:pos="8828"/>
        </w:tabs>
        <w:rPr>
          <w:noProof/>
          <w:sz w:val="22"/>
          <w:szCs w:val="22"/>
          <w:lang w:val="es-CO" w:eastAsia="es-CO"/>
        </w:rPr>
      </w:pPr>
      <w:hyperlink w:anchor="_Toc426298251" w:history="1">
        <w:r w:rsidR="00701760" w:rsidRPr="00D324AA">
          <w:rPr>
            <w:rStyle w:val="Hipervnculo"/>
            <w:noProof/>
          </w:rPr>
          <w:t>3.2.1 La nueva generación de conflictos armados</w:t>
        </w:r>
      </w:hyperlink>
    </w:p>
    <w:p w14:paraId="40D3A7B7" w14:textId="77777777" w:rsidR="00701760" w:rsidRDefault="00E710C4">
      <w:pPr>
        <w:pStyle w:val="TDC2"/>
        <w:tabs>
          <w:tab w:val="right" w:leader="dot" w:pos="8828"/>
        </w:tabs>
        <w:rPr>
          <w:noProof/>
          <w:sz w:val="22"/>
          <w:szCs w:val="22"/>
          <w:lang w:val="es-CO" w:eastAsia="es-CO"/>
        </w:rPr>
      </w:pPr>
      <w:hyperlink w:anchor="_Toc426298252" w:history="1">
        <w:r w:rsidR="00701760" w:rsidRPr="00D324AA">
          <w:rPr>
            <w:rStyle w:val="Hipervnculo"/>
            <w:noProof/>
          </w:rPr>
          <w:t>3.3 La mezcla de factores económicos, culturales y políticos en los conflictos del siglo XXI</w:t>
        </w:r>
      </w:hyperlink>
    </w:p>
    <w:p w14:paraId="12D6003C" w14:textId="77777777" w:rsidR="00701760" w:rsidRDefault="00E710C4">
      <w:pPr>
        <w:pStyle w:val="TDC3"/>
        <w:tabs>
          <w:tab w:val="right" w:leader="dot" w:pos="8828"/>
        </w:tabs>
        <w:rPr>
          <w:noProof/>
          <w:sz w:val="22"/>
          <w:szCs w:val="22"/>
          <w:lang w:val="es-CO" w:eastAsia="es-CO"/>
        </w:rPr>
      </w:pPr>
      <w:hyperlink w:anchor="_Toc426298253" w:history="1">
        <w:r w:rsidR="00701760" w:rsidRPr="00D324AA">
          <w:rPr>
            <w:rStyle w:val="Hipervnculo"/>
            <w:noProof/>
          </w:rPr>
          <w:t>3.3.1 El motor económico</w:t>
        </w:r>
      </w:hyperlink>
    </w:p>
    <w:p w14:paraId="36D3AEBA" w14:textId="77777777" w:rsidR="00701760" w:rsidRDefault="00E710C4">
      <w:pPr>
        <w:pStyle w:val="TDC3"/>
        <w:tabs>
          <w:tab w:val="right" w:leader="dot" w:pos="8828"/>
        </w:tabs>
        <w:rPr>
          <w:noProof/>
          <w:sz w:val="22"/>
          <w:szCs w:val="22"/>
          <w:lang w:val="es-CO" w:eastAsia="es-CO"/>
        </w:rPr>
      </w:pPr>
      <w:hyperlink w:anchor="_Toc426298254" w:history="1">
        <w:r w:rsidR="00701760" w:rsidRPr="00D324AA">
          <w:rPr>
            <w:rStyle w:val="Hipervnculo"/>
            <w:noProof/>
          </w:rPr>
          <w:t>3.3.2 El motor cultural</w:t>
        </w:r>
      </w:hyperlink>
    </w:p>
    <w:p w14:paraId="71E2E07F" w14:textId="77777777" w:rsidR="00701760" w:rsidRDefault="00E710C4">
      <w:pPr>
        <w:pStyle w:val="TDC3"/>
        <w:tabs>
          <w:tab w:val="right" w:leader="dot" w:pos="8828"/>
        </w:tabs>
        <w:rPr>
          <w:noProof/>
          <w:sz w:val="22"/>
          <w:szCs w:val="22"/>
          <w:lang w:val="es-CO" w:eastAsia="es-CO"/>
        </w:rPr>
      </w:pPr>
      <w:hyperlink w:anchor="_Toc426298255" w:history="1">
        <w:r w:rsidR="00701760" w:rsidRPr="00D324AA">
          <w:rPr>
            <w:rStyle w:val="Hipervnculo"/>
            <w:noProof/>
          </w:rPr>
          <w:t>3.3.3  El motor político</w:t>
        </w:r>
      </w:hyperlink>
    </w:p>
    <w:p w14:paraId="27CB5A8E" w14:textId="77777777" w:rsidR="00701760" w:rsidRDefault="00E710C4">
      <w:pPr>
        <w:pStyle w:val="TDC2"/>
        <w:tabs>
          <w:tab w:val="right" w:leader="dot" w:pos="8828"/>
        </w:tabs>
        <w:rPr>
          <w:noProof/>
          <w:sz w:val="22"/>
          <w:szCs w:val="22"/>
          <w:lang w:val="es-CO" w:eastAsia="es-CO"/>
        </w:rPr>
      </w:pPr>
      <w:hyperlink w:anchor="_Toc426298256" w:history="1">
        <w:r w:rsidR="00701760" w:rsidRPr="00D324AA">
          <w:rPr>
            <w:rStyle w:val="Hipervnculo"/>
            <w:noProof/>
          </w:rPr>
          <w:t>3.4 Los conflictos como oportunidades para el cambio social</w:t>
        </w:r>
      </w:hyperlink>
    </w:p>
    <w:p w14:paraId="3F5DBB26" w14:textId="77777777" w:rsidR="00701760" w:rsidRDefault="00E710C4">
      <w:pPr>
        <w:pStyle w:val="TDC2"/>
        <w:tabs>
          <w:tab w:val="right" w:leader="dot" w:pos="8828"/>
        </w:tabs>
        <w:rPr>
          <w:noProof/>
          <w:sz w:val="22"/>
          <w:szCs w:val="22"/>
          <w:lang w:val="es-CO" w:eastAsia="es-CO"/>
        </w:rPr>
      </w:pPr>
      <w:hyperlink w:anchor="_Toc426298257" w:history="1">
        <w:r w:rsidR="00701760" w:rsidRPr="00D324AA">
          <w:rPr>
            <w:rStyle w:val="Hipervnculo"/>
            <w:noProof/>
          </w:rPr>
          <w:t>3.5 Consolidación</w:t>
        </w:r>
      </w:hyperlink>
    </w:p>
    <w:p w14:paraId="09E1782D" w14:textId="77777777" w:rsidR="00701760" w:rsidRDefault="00E710C4">
      <w:pPr>
        <w:pStyle w:val="TDC1"/>
        <w:tabs>
          <w:tab w:val="right" w:leader="dot" w:pos="8828"/>
        </w:tabs>
        <w:rPr>
          <w:noProof/>
          <w:sz w:val="22"/>
          <w:szCs w:val="22"/>
          <w:lang w:val="es-CO" w:eastAsia="es-CO"/>
        </w:rPr>
      </w:pPr>
      <w:hyperlink w:anchor="_Toc426298258" w:history="1">
        <w:r w:rsidR="00701760" w:rsidRPr="00D324AA">
          <w:rPr>
            <w:rStyle w:val="Hipervnculo"/>
            <w:noProof/>
          </w:rPr>
          <w:t>4 Los conflictos bélicos actuales en Eurasia</w:t>
        </w:r>
      </w:hyperlink>
    </w:p>
    <w:p w14:paraId="29CC01E2" w14:textId="77777777" w:rsidR="00701760" w:rsidRDefault="00E710C4">
      <w:pPr>
        <w:pStyle w:val="TDC2"/>
        <w:tabs>
          <w:tab w:val="right" w:leader="dot" w:pos="8828"/>
        </w:tabs>
        <w:rPr>
          <w:noProof/>
          <w:sz w:val="22"/>
          <w:szCs w:val="22"/>
          <w:lang w:val="es-CO" w:eastAsia="es-CO"/>
        </w:rPr>
      </w:pPr>
      <w:hyperlink w:anchor="_Toc426298259" w:history="1">
        <w:r w:rsidR="00701760" w:rsidRPr="00D324AA">
          <w:rPr>
            <w:rStyle w:val="Hipervnculo"/>
            <w:noProof/>
          </w:rPr>
          <w:t>4.1 Los nacionalismos en una Unión Europea en crisis económica</w:t>
        </w:r>
      </w:hyperlink>
    </w:p>
    <w:p w14:paraId="12710309" w14:textId="77777777" w:rsidR="00701760" w:rsidRDefault="00E710C4">
      <w:pPr>
        <w:pStyle w:val="TDC2"/>
        <w:tabs>
          <w:tab w:val="right" w:leader="dot" w:pos="8828"/>
        </w:tabs>
        <w:rPr>
          <w:noProof/>
          <w:sz w:val="22"/>
          <w:szCs w:val="22"/>
          <w:lang w:val="es-CO" w:eastAsia="es-CO"/>
        </w:rPr>
      </w:pPr>
      <w:hyperlink w:anchor="_Toc426298260" w:history="1">
        <w:r w:rsidR="00701760" w:rsidRPr="00D324AA">
          <w:rPr>
            <w:rStyle w:val="Hipervnculo"/>
            <w:noProof/>
          </w:rPr>
          <w:t>4.2 Las nuevas formas de fascismo recorren el corazón de Europa</w:t>
        </w:r>
      </w:hyperlink>
    </w:p>
    <w:p w14:paraId="148E3222" w14:textId="77777777" w:rsidR="00701760" w:rsidRDefault="00E710C4">
      <w:pPr>
        <w:pStyle w:val="TDC2"/>
        <w:tabs>
          <w:tab w:val="right" w:leader="dot" w:pos="8828"/>
        </w:tabs>
        <w:rPr>
          <w:noProof/>
          <w:sz w:val="22"/>
          <w:szCs w:val="22"/>
          <w:lang w:val="es-CO" w:eastAsia="es-CO"/>
        </w:rPr>
      </w:pPr>
      <w:hyperlink w:anchor="_Toc426298261" w:history="1">
        <w:r w:rsidR="00701760" w:rsidRPr="00D324AA">
          <w:rPr>
            <w:rStyle w:val="Hipervnculo"/>
            <w:noProof/>
          </w:rPr>
          <w:t>4.3 Consolidación</w:t>
        </w:r>
      </w:hyperlink>
    </w:p>
    <w:p w14:paraId="2E260F3B" w14:textId="77777777" w:rsidR="00701760" w:rsidRDefault="00E710C4">
      <w:pPr>
        <w:pStyle w:val="TDC1"/>
        <w:tabs>
          <w:tab w:val="right" w:leader="dot" w:pos="8828"/>
        </w:tabs>
        <w:rPr>
          <w:noProof/>
          <w:sz w:val="22"/>
          <w:szCs w:val="22"/>
          <w:lang w:val="es-CO" w:eastAsia="es-CO"/>
        </w:rPr>
      </w:pPr>
      <w:hyperlink w:anchor="_Toc426298262" w:history="1">
        <w:r w:rsidR="00701760" w:rsidRPr="00D324AA">
          <w:rPr>
            <w:rStyle w:val="Hipervnculo"/>
            <w:noProof/>
          </w:rPr>
          <w:t>5 Rusia: el posicionamiento de un gigante</w:t>
        </w:r>
      </w:hyperlink>
    </w:p>
    <w:p w14:paraId="05230BDA" w14:textId="77777777" w:rsidR="00701760" w:rsidRDefault="00E710C4">
      <w:pPr>
        <w:pStyle w:val="TDC2"/>
        <w:tabs>
          <w:tab w:val="right" w:leader="dot" w:pos="8828"/>
        </w:tabs>
        <w:rPr>
          <w:noProof/>
          <w:sz w:val="22"/>
          <w:szCs w:val="22"/>
          <w:lang w:val="es-CO" w:eastAsia="es-CO"/>
        </w:rPr>
      </w:pPr>
      <w:hyperlink w:anchor="_Toc426298263" w:history="1">
        <w:r w:rsidR="00701760" w:rsidRPr="00D324AA">
          <w:rPr>
            <w:rStyle w:val="Hipervnculo"/>
            <w:noProof/>
          </w:rPr>
          <w:t>5.1 Las tensiones entre Rusia y la OTAN</w:t>
        </w:r>
      </w:hyperlink>
    </w:p>
    <w:p w14:paraId="2C8A4D43" w14:textId="77777777" w:rsidR="00701760" w:rsidRDefault="00E710C4">
      <w:pPr>
        <w:pStyle w:val="TDC2"/>
        <w:tabs>
          <w:tab w:val="right" w:leader="dot" w:pos="8828"/>
        </w:tabs>
        <w:rPr>
          <w:noProof/>
          <w:sz w:val="22"/>
          <w:szCs w:val="22"/>
          <w:lang w:val="es-CO" w:eastAsia="es-CO"/>
        </w:rPr>
      </w:pPr>
      <w:hyperlink w:anchor="_Toc426298264" w:history="1">
        <w:r w:rsidR="00701760" w:rsidRPr="00D324AA">
          <w:rPr>
            <w:rStyle w:val="Hipervnculo"/>
            <w:noProof/>
          </w:rPr>
          <w:t>5.2 Ucrania</w:t>
        </w:r>
      </w:hyperlink>
    </w:p>
    <w:p w14:paraId="50C2DD7A" w14:textId="77777777" w:rsidR="00701760" w:rsidRDefault="00E710C4">
      <w:pPr>
        <w:pStyle w:val="TDC3"/>
        <w:tabs>
          <w:tab w:val="right" w:leader="dot" w:pos="8828"/>
        </w:tabs>
        <w:rPr>
          <w:noProof/>
          <w:sz w:val="22"/>
          <w:szCs w:val="22"/>
          <w:lang w:val="es-CO" w:eastAsia="es-CO"/>
        </w:rPr>
      </w:pPr>
      <w:hyperlink w:anchor="_Toc426298265" w:history="1">
        <w:r w:rsidR="00701760" w:rsidRPr="00D324AA">
          <w:rPr>
            <w:rStyle w:val="Hipervnculo"/>
            <w:noProof/>
          </w:rPr>
          <w:t>5.2.1 El Euromaidán</w:t>
        </w:r>
      </w:hyperlink>
    </w:p>
    <w:p w14:paraId="5EB77EDD" w14:textId="77777777" w:rsidR="00701760" w:rsidRDefault="00E710C4">
      <w:pPr>
        <w:pStyle w:val="TDC2"/>
        <w:tabs>
          <w:tab w:val="right" w:leader="dot" w:pos="8828"/>
        </w:tabs>
        <w:rPr>
          <w:noProof/>
          <w:sz w:val="22"/>
          <w:szCs w:val="22"/>
          <w:lang w:val="es-CO" w:eastAsia="es-CO"/>
        </w:rPr>
      </w:pPr>
      <w:hyperlink w:anchor="_Toc426298266" w:history="1">
        <w:r w:rsidR="00701760" w:rsidRPr="00D324AA">
          <w:rPr>
            <w:rStyle w:val="Hipervnculo"/>
            <w:noProof/>
          </w:rPr>
          <w:t>5.3 Georgia</w:t>
        </w:r>
      </w:hyperlink>
    </w:p>
    <w:p w14:paraId="408AD38E" w14:textId="77777777" w:rsidR="00701760" w:rsidRDefault="00E710C4">
      <w:pPr>
        <w:pStyle w:val="TDC2"/>
        <w:tabs>
          <w:tab w:val="right" w:leader="dot" w:pos="8828"/>
        </w:tabs>
        <w:rPr>
          <w:noProof/>
          <w:sz w:val="22"/>
          <w:szCs w:val="22"/>
          <w:lang w:val="es-CO" w:eastAsia="es-CO"/>
        </w:rPr>
      </w:pPr>
      <w:hyperlink w:anchor="_Toc426298267" w:history="1">
        <w:r w:rsidR="00701760" w:rsidRPr="00D324AA">
          <w:rPr>
            <w:rStyle w:val="Hipervnculo"/>
            <w:noProof/>
          </w:rPr>
          <w:t>5.4 Chechenia</w:t>
        </w:r>
      </w:hyperlink>
    </w:p>
    <w:p w14:paraId="28E2BE50" w14:textId="77777777" w:rsidR="00701760" w:rsidRDefault="00E710C4">
      <w:pPr>
        <w:pStyle w:val="TDC2"/>
        <w:tabs>
          <w:tab w:val="right" w:leader="dot" w:pos="8828"/>
        </w:tabs>
        <w:rPr>
          <w:noProof/>
          <w:sz w:val="22"/>
          <w:szCs w:val="22"/>
          <w:lang w:val="es-CO" w:eastAsia="es-CO"/>
        </w:rPr>
      </w:pPr>
      <w:hyperlink w:anchor="_Toc426298268" w:history="1">
        <w:r w:rsidR="00701760" w:rsidRPr="00D324AA">
          <w:rPr>
            <w:rStyle w:val="Hipervnculo"/>
            <w:noProof/>
          </w:rPr>
          <w:t>5.5 Consolidación</w:t>
        </w:r>
      </w:hyperlink>
    </w:p>
    <w:p w14:paraId="1DABC0BB" w14:textId="77777777" w:rsidR="00701760" w:rsidRDefault="00E710C4">
      <w:pPr>
        <w:pStyle w:val="TDC1"/>
        <w:tabs>
          <w:tab w:val="right" w:leader="dot" w:pos="8828"/>
        </w:tabs>
        <w:rPr>
          <w:noProof/>
          <w:sz w:val="22"/>
          <w:szCs w:val="22"/>
          <w:lang w:val="es-CO" w:eastAsia="es-CO"/>
        </w:rPr>
      </w:pPr>
      <w:hyperlink w:anchor="_Toc426298269" w:history="1">
        <w:r w:rsidR="00701760" w:rsidRPr="00D324AA">
          <w:rPr>
            <w:rStyle w:val="Hipervnculo"/>
            <w:noProof/>
          </w:rPr>
          <w:t>6 Los conflictos en Medio Oriente</w:t>
        </w:r>
      </w:hyperlink>
    </w:p>
    <w:p w14:paraId="610D8C37" w14:textId="77777777" w:rsidR="00701760" w:rsidRDefault="00E710C4">
      <w:pPr>
        <w:pStyle w:val="TDC2"/>
        <w:tabs>
          <w:tab w:val="right" w:leader="dot" w:pos="8828"/>
        </w:tabs>
        <w:rPr>
          <w:noProof/>
          <w:sz w:val="22"/>
          <w:szCs w:val="22"/>
          <w:lang w:val="es-CO" w:eastAsia="es-CO"/>
        </w:rPr>
      </w:pPr>
      <w:hyperlink w:anchor="_Toc426298270" w:history="1">
        <w:r w:rsidR="00701760" w:rsidRPr="00D324AA">
          <w:rPr>
            <w:rStyle w:val="Hipervnculo"/>
            <w:noProof/>
          </w:rPr>
          <w:t>6.1 Los chiitas</w:t>
        </w:r>
      </w:hyperlink>
    </w:p>
    <w:p w14:paraId="5FC9025B" w14:textId="77777777" w:rsidR="00701760" w:rsidRDefault="00E710C4">
      <w:pPr>
        <w:pStyle w:val="TDC2"/>
        <w:tabs>
          <w:tab w:val="right" w:leader="dot" w:pos="8828"/>
        </w:tabs>
        <w:rPr>
          <w:noProof/>
          <w:sz w:val="22"/>
          <w:szCs w:val="22"/>
          <w:lang w:val="es-CO" w:eastAsia="es-CO"/>
        </w:rPr>
      </w:pPr>
      <w:hyperlink w:anchor="_Toc426298271" w:history="1">
        <w:r w:rsidR="00701760" w:rsidRPr="00D324AA">
          <w:rPr>
            <w:rStyle w:val="Hipervnculo"/>
            <w:noProof/>
          </w:rPr>
          <w:t>6.2 Los sunitas</w:t>
        </w:r>
      </w:hyperlink>
    </w:p>
    <w:p w14:paraId="3D6C37DF" w14:textId="77777777" w:rsidR="00701760" w:rsidRDefault="00E710C4">
      <w:pPr>
        <w:pStyle w:val="TDC2"/>
        <w:tabs>
          <w:tab w:val="right" w:leader="dot" w:pos="8828"/>
        </w:tabs>
        <w:rPr>
          <w:noProof/>
          <w:sz w:val="22"/>
          <w:szCs w:val="22"/>
          <w:lang w:val="es-CO" w:eastAsia="es-CO"/>
        </w:rPr>
      </w:pPr>
      <w:hyperlink w:anchor="_Toc426298272" w:history="1">
        <w:r w:rsidR="00701760" w:rsidRPr="00D324AA">
          <w:rPr>
            <w:rStyle w:val="Hipervnculo"/>
            <w:noProof/>
          </w:rPr>
          <w:t>6.3  La “Primavera árabe”: revoluciones ciudadanas convertidas en guerras civiles</w:t>
        </w:r>
      </w:hyperlink>
    </w:p>
    <w:p w14:paraId="7BA8458B" w14:textId="77777777" w:rsidR="00701760" w:rsidRDefault="00E710C4">
      <w:pPr>
        <w:pStyle w:val="TDC2"/>
        <w:tabs>
          <w:tab w:val="right" w:leader="dot" w:pos="8828"/>
        </w:tabs>
        <w:rPr>
          <w:noProof/>
          <w:sz w:val="22"/>
          <w:szCs w:val="22"/>
          <w:lang w:val="es-CO" w:eastAsia="es-CO"/>
        </w:rPr>
      </w:pPr>
      <w:hyperlink w:anchor="_Toc426298273" w:history="1">
        <w:r w:rsidR="00701760" w:rsidRPr="00D324AA">
          <w:rPr>
            <w:rStyle w:val="Hipervnculo"/>
            <w:noProof/>
          </w:rPr>
          <w:t>6.4 Consolidación</w:t>
        </w:r>
      </w:hyperlink>
    </w:p>
    <w:p w14:paraId="0180D60B" w14:textId="77777777" w:rsidR="00701760" w:rsidRDefault="00E710C4">
      <w:pPr>
        <w:pStyle w:val="TDC1"/>
        <w:tabs>
          <w:tab w:val="right" w:leader="dot" w:pos="8828"/>
        </w:tabs>
        <w:rPr>
          <w:noProof/>
          <w:sz w:val="22"/>
          <w:szCs w:val="22"/>
          <w:lang w:val="es-CO" w:eastAsia="es-CO"/>
        </w:rPr>
      </w:pPr>
      <w:hyperlink w:anchor="_Toc426298274" w:history="1">
        <w:r w:rsidR="00701760" w:rsidRPr="00D324AA">
          <w:rPr>
            <w:rStyle w:val="Hipervnculo"/>
            <w:noProof/>
          </w:rPr>
          <w:t>7 Los conflictos entre Oriente y Occidente</w:t>
        </w:r>
      </w:hyperlink>
    </w:p>
    <w:p w14:paraId="46A010E1" w14:textId="77777777" w:rsidR="00701760" w:rsidRDefault="00E710C4">
      <w:pPr>
        <w:pStyle w:val="TDC2"/>
        <w:tabs>
          <w:tab w:val="right" w:leader="dot" w:pos="8828"/>
        </w:tabs>
        <w:rPr>
          <w:noProof/>
          <w:sz w:val="22"/>
          <w:szCs w:val="22"/>
          <w:lang w:val="es-CO" w:eastAsia="es-CO"/>
        </w:rPr>
      </w:pPr>
      <w:hyperlink w:anchor="_Toc426298275" w:history="1">
        <w:r w:rsidR="00701760" w:rsidRPr="00D324AA">
          <w:rPr>
            <w:rStyle w:val="Hipervnculo"/>
            <w:noProof/>
          </w:rPr>
          <w:t>7.1 La representación de los musulmanes desde la cultura occidental</w:t>
        </w:r>
      </w:hyperlink>
    </w:p>
    <w:p w14:paraId="05B45A04" w14:textId="77777777" w:rsidR="00701760" w:rsidRDefault="00E710C4">
      <w:pPr>
        <w:pStyle w:val="TDC2"/>
        <w:tabs>
          <w:tab w:val="right" w:leader="dot" w:pos="8828"/>
        </w:tabs>
        <w:rPr>
          <w:noProof/>
          <w:sz w:val="22"/>
          <w:szCs w:val="22"/>
          <w:lang w:val="es-CO" w:eastAsia="es-CO"/>
        </w:rPr>
      </w:pPr>
      <w:hyperlink w:anchor="_Toc426298276" w:history="1">
        <w:r w:rsidR="00701760" w:rsidRPr="00D324AA">
          <w:rPr>
            <w:rStyle w:val="Hipervnculo"/>
            <w:noProof/>
          </w:rPr>
          <w:t>7.2 El programa nuclear iraní</w:t>
        </w:r>
      </w:hyperlink>
    </w:p>
    <w:p w14:paraId="72EDF4F6" w14:textId="77777777" w:rsidR="00701760" w:rsidRDefault="00E710C4">
      <w:pPr>
        <w:pStyle w:val="TDC2"/>
        <w:tabs>
          <w:tab w:val="right" w:leader="dot" w:pos="8828"/>
        </w:tabs>
        <w:rPr>
          <w:noProof/>
          <w:sz w:val="22"/>
          <w:szCs w:val="22"/>
          <w:lang w:val="es-CO" w:eastAsia="es-CO"/>
        </w:rPr>
      </w:pPr>
      <w:hyperlink w:anchor="_Toc426298277" w:history="1">
        <w:r w:rsidR="00701760" w:rsidRPr="00D324AA">
          <w:rPr>
            <w:rStyle w:val="Hipervnculo"/>
            <w:noProof/>
          </w:rPr>
          <w:t>7.3 Afganistán: tierra fértil para el fundamentalismo talibán y las milicias de Al Qaeda</w:t>
        </w:r>
      </w:hyperlink>
    </w:p>
    <w:p w14:paraId="2DDB7356" w14:textId="77777777" w:rsidR="00701760" w:rsidRDefault="00E710C4">
      <w:pPr>
        <w:pStyle w:val="TDC3"/>
        <w:tabs>
          <w:tab w:val="right" w:leader="dot" w:pos="8828"/>
        </w:tabs>
        <w:rPr>
          <w:noProof/>
          <w:sz w:val="22"/>
          <w:szCs w:val="22"/>
          <w:lang w:val="es-CO" w:eastAsia="es-CO"/>
        </w:rPr>
      </w:pPr>
      <w:hyperlink w:anchor="_Toc426298278" w:history="1">
        <w:r w:rsidR="00701760" w:rsidRPr="00D324AA">
          <w:rPr>
            <w:rStyle w:val="Hipervnculo"/>
            <w:noProof/>
          </w:rPr>
          <w:t>7.3.1 El régimen talibán</w:t>
        </w:r>
      </w:hyperlink>
    </w:p>
    <w:p w14:paraId="56E4685B" w14:textId="77777777" w:rsidR="00701760" w:rsidRDefault="00E710C4">
      <w:pPr>
        <w:pStyle w:val="TDC2"/>
        <w:tabs>
          <w:tab w:val="right" w:leader="dot" w:pos="8828"/>
        </w:tabs>
        <w:rPr>
          <w:noProof/>
          <w:sz w:val="22"/>
          <w:szCs w:val="22"/>
          <w:lang w:val="es-CO" w:eastAsia="es-CO"/>
        </w:rPr>
      </w:pPr>
      <w:hyperlink w:anchor="_Toc426298279" w:history="1">
        <w:r w:rsidR="00701760" w:rsidRPr="00D324AA">
          <w:rPr>
            <w:rStyle w:val="Hipervnculo"/>
            <w:noProof/>
          </w:rPr>
          <w:t>7.4 El Estado Islámico: la radicalización contra Occidente</w:t>
        </w:r>
      </w:hyperlink>
    </w:p>
    <w:p w14:paraId="13845B28" w14:textId="77777777" w:rsidR="00701760" w:rsidRDefault="00E710C4">
      <w:pPr>
        <w:pStyle w:val="TDC2"/>
        <w:tabs>
          <w:tab w:val="right" w:leader="dot" w:pos="8828"/>
        </w:tabs>
        <w:rPr>
          <w:noProof/>
          <w:sz w:val="22"/>
          <w:szCs w:val="22"/>
          <w:lang w:val="es-CO" w:eastAsia="es-CO"/>
        </w:rPr>
      </w:pPr>
      <w:hyperlink w:anchor="_Toc426298280" w:history="1">
        <w:r w:rsidR="00701760" w:rsidRPr="00D324AA">
          <w:rPr>
            <w:rStyle w:val="Hipervnculo"/>
            <w:noProof/>
          </w:rPr>
          <w:t>7.5 Consolidación</w:t>
        </w:r>
      </w:hyperlink>
    </w:p>
    <w:p w14:paraId="57A9B6D1" w14:textId="77777777" w:rsidR="00701760" w:rsidRDefault="00E710C4">
      <w:pPr>
        <w:pStyle w:val="TDC1"/>
        <w:tabs>
          <w:tab w:val="right" w:leader="dot" w:pos="8828"/>
        </w:tabs>
        <w:rPr>
          <w:noProof/>
          <w:sz w:val="22"/>
          <w:szCs w:val="22"/>
          <w:lang w:val="es-CO" w:eastAsia="es-CO"/>
        </w:rPr>
      </w:pPr>
      <w:hyperlink w:anchor="_Toc426298281" w:history="1">
        <w:r w:rsidR="00701760" w:rsidRPr="00D324AA">
          <w:rPr>
            <w:rStyle w:val="Hipervnculo"/>
            <w:noProof/>
          </w:rPr>
          <w:t>8  Proyectos y competencias</w:t>
        </w:r>
      </w:hyperlink>
    </w:p>
    <w:p w14:paraId="24D74CFD" w14:textId="77777777" w:rsidR="00701760" w:rsidRDefault="00E710C4">
      <w:pPr>
        <w:pStyle w:val="TDC2"/>
        <w:tabs>
          <w:tab w:val="right" w:leader="dot" w:pos="8828"/>
        </w:tabs>
        <w:rPr>
          <w:noProof/>
          <w:sz w:val="22"/>
          <w:szCs w:val="22"/>
          <w:lang w:val="es-CO" w:eastAsia="es-CO"/>
        </w:rPr>
      </w:pPr>
      <w:hyperlink w:anchor="_Toc426298282" w:history="1">
        <w:r w:rsidR="00701760" w:rsidRPr="00D324AA">
          <w:rPr>
            <w:rStyle w:val="Hipervnculo"/>
            <w:noProof/>
          </w:rPr>
          <w:t>Competencias</w:t>
        </w:r>
      </w:hyperlink>
    </w:p>
    <w:p w14:paraId="72B15050" w14:textId="77777777" w:rsidR="00701760" w:rsidRDefault="00E710C4">
      <w:pPr>
        <w:pStyle w:val="TDC2"/>
        <w:tabs>
          <w:tab w:val="right" w:leader="dot" w:pos="8828"/>
        </w:tabs>
        <w:rPr>
          <w:noProof/>
          <w:sz w:val="22"/>
          <w:szCs w:val="22"/>
          <w:lang w:val="es-CO" w:eastAsia="es-CO"/>
        </w:rPr>
      </w:pPr>
      <w:hyperlink w:anchor="_Toc426298283" w:history="1">
        <w:r w:rsidR="00701760" w:rsidRPr="00D324AA">
          <w:rPr>
            <w:rStyle w:val="Hipervnculo"/>
            <w:noProof/>
          </w:rPr>
          <w:t>Proyecto</w:t>
        </w:r>
      </w:hyperlink>
    </w:p>
    <w:p w14:paraId="1762F511" w14:textId="77777777" w:rsidR="00701760" w:rsidRDefault="00E710C4">
      <w:pPr>
        <w:pStyle w:val="TDC1"/>
        <w:tabs>
          <w:tab w:val="right" w:leader="dot" w:pos="8828"/>
        </w:tabs>
        <w:rPr>
          <w:noProof/>
          <w:sz w:val="22"/>
          <w:szCs w:val="22"/>
          <w:lang w:val="es-CO" w:eastAsia="es-CO"/>
        </w:rPr>
      </w:pPr>
      <w:hyperlink w:anchor="_Toc426298284" w:history="1">
        <w:r w:rsidR="00701760" w:rsidRPr="00D324AA">
          <w:rPr>
            <w:rStyle w:val="Hipervnculo"/>
            <w:noProof/>
          </w:rPr>
          <w:t>*  Fin de tema</w:t>
        </w:r>
      </w:hyperlink>
    </w:p>
    <w:p w14:paraId="4A604526" w14:textId="77777777" w:rsidR="00701760" w:rsidRDefault="00E710C4">
      <w:pPr>
        <w:pStyle w:val="TDC2"/>
        <w:tabs>
          <w:tab w:val="right" w:leader="dot" w:pos="8828"/>
        </w:tabs>
        <w:rPr>
          <w:noProof/>
          <w:sz w:val="22"/>
          <w:szCs w:val="22"/>
          <w:lang w:val="es-CO" w:eastAsia="es-CO"/>
        </w:rPr>
      </w:pPr>
      <w:hyperlink w:anchor="_Toc426298285" w:history="1">
        <w:r w:rsidR="00701760" w:rsidRPr="00D324AA">
          <w:rPr>
            <w:rStyle w:val="Hipervnculo"/>
            <w:noProof/>
          </w:rPr>
          <w:t>Mapa conceptual</w:t>
        </w:r>
      </w:hyperlink>
    </w:p>
    <w:p w14:paraId="6A499094" w14:textId="77777777" w:rsidR="00701760" w:rsidRDefault="00E710C4">
      <w:pPr>
        <w:pStyle w:val="TDC2"/>
        <w:tabs>
          <w:tab w:val="right" w:leader="dot" w:pos="8828"/>
        </w:tabs>
        <w:rPr>
          <w:noProof/>
          <w:sz w:val="22"/>
          <w:szCs w:val="22"/>
          <w:lang w:val="es-CO" w:eastAsia="es-CO"/>
        </w:rPr>
      </w:pPr>
      <w:hyperlink w:anchor="_Toc426298286" w:history="1">
        <w:r w:rsidR="00701760" w:rsidRPr="00D324AA">
          <w:rPr>
            <w:rStyle w:val="Hipervnculo"/>
            <w:noProof/>
          </w:rPr>
          <w:t>Evaluación I</w:t>
        </w:r>
      </w:hyperlink>
    </w:p>
    <w:p w14:paraId="233C6C70" w14:textId="77777777" w:rsidR="00701760" w:rsidRDefault="00E710C4">
      <w:pPr>
        <w:pStyle w:val="TDC2"/>
        <w:tabs>
          <w:tab w:val="right" w:leader="dot" w:pos="8828"/>
        </w:tabs>
        <w:rPr>
          <w:noProof/>
          <w:sz w:val="22"/>
          <w:szCs w:val="22"/>
          <w:lang w:val="es-CO" w:eastAsia="es-CO"/>
        </w:rPr>
      </w:pPr>
      <w:hyperlink w:anchor="_Toc426298287" w:history="1">
        <w:r w:rsidR="00701760" w:rsidRPr="00D324AA">
          <w:rPr>
            <w:rStyle w:val="Hipervnculo"/>
            <w:noProof/>
          </w:rPr>
          <w:t>Webs de referencia</w:t>
        </w:r>
      </w:hyperlink>
    </w:p>
    <w:p w14:paraId="6018C307" w14:textId="77777777" w:rsidR="00701760" w:rsidRDefault="00E710C4">
      <w:pPr>
        <w:pStyle w:val="TDC2"/>
        <w:tabs>
          <w:tab w:val="right" w:leader="dot" w:pos="8828"/>
        </w:tabs>
        <w:rPr>
          <w:noProof/>
          <w:sz w:val="22"/>
          <w:szCs w:val="22"/>
          <w:lang w:val="es-CO" w:eastAsia="es-CO"/>
        </w:rPr>
      </w:pPr>
      <w:hyperlink w:anchor="_Toc426298288" w:history="1">
        <w:r w:rsidR="00701760" w:rsidRPr="00D324AA">
          <w:rPr>
            <w:rStyle w:val="Hipervnculo"/>
            <w:noProof/>
            <w:highlight w:val="yellow"/>
          </w:rPr>
          <w:t>Banco de actividades</w:t>
        </w:r>
      </w:hyperlink>
    </w:p>
    <w:p w14:paraId="0B94D108" w14:textId="77777777" w:rsidR="00EA2E9F" w:rsidRDefault="008C7B4B" w:rsidP="0082339F">
      <w:pPr>
        <w:rPr>
          <w:sz w:val="22"/>
          <w:szCs w:val="22"/>
          <w:highlight w:val="yellow"/>
        </w:rPr>
      </w:pPr>
      <w:r>
        <w:rPr>
          <w:sz w:val="22"/>
          <w:szCs w:val="22"/>
          <w:highlight w:val="yellow"/>
        </w:rPr>
        <w:fldChar w:fldCharType="end"/>
      </w:r>
    </w:p>
    <w:p w14:paraId="6723DD1F" w14:textId="77777777" w:rsidR="00EA2E9F" w:rsidRDefault="00EA2E9F" w:rsidP="0082339F">
      <w:pPr>
        <w:rPr>
          <w:sz w:val="22"/>
          <w:szCs w:val="22"/>
          <w:highlight w:val="yellow"/>
        </w:rPr>
      </w:pPr>
    </w:p>
    <w:p w14:paraId="65E6D776" w14:textId="77777777" w:rsidR="00EA2E9F" w:rsidRPr="0082339F" w:rsidRDefault="00EA2E9F" w:rsidP="0082339F">
      <w:pPr>
        <w:rPr>
          <w:sz w:val="22"/>
          <w:szCs w:val="22"/>
          <w:highlight w:val="yellow"/>
        </w:rPr>
      </w:pPr>
    </w:p>
    <w:p w14:paraId="015241A3" w14:textId="77777777" w:rsidR="0082339F" w:rsidRPr="0082339F" w:rsidRDefault="00B22661" w:rsidP="0082339F">
      <w:pPr>
        <w:rPr>
          <w:sz w:val="22"/>
          <w:szCs w:val="22"/>
        </w:rPr>
      </w:pPr>
      <w:r w:rsidRPr="0082339F">
        <w:rPr>
          <w:sz w:val="22"/>
          <w:szCs w:val="22"/>
          <w:highlight w:val="yellow"/>
        </w:rPr>
        <w:t xml:space="preserve"> </w:t>
      </w:r>
      <w:r w:rsidR="00081745" w:rsidRPr="0082339F">
        <w:rPr>
          <w:sz w:val="22"/>
          <w:szCs w:val="22"/>
          <w:highlight w:val="yellow"/>
        </w:rPr>
        <w:t>[SECCIÓN 1]</w:t>
      </w:r>
      <w:r w:rsidR="00616DBC" w:rsidRPr="0082339F">
        <w:rPr>
          <w:sz w:val="22"/>
          <w:szCs w:val="22"/>
        </w:rPr>
        <w:t xml:space="preserve"> </w:t>
      </w:r>
    </w:p>
    <w:p w14:paraId="16B58F33" w14:textId="3CD66266" w:rsidR="002973CB" w:rsidRPr="0082339F" w:rsidRDefault="00081745" w:rsidP="0082339F">
      <w:pPr>
        <w:pStyle w:val="Ttulo1"/>
      </w:pPr>
      <w:bookmarkStart w:id="0" w:name="_Toc426298238"/>
      <w:r w:rsidRPr="0082339F">
        <w:t>1</w:t>
      </w:r>
      <w:r w:rsidR="002939C5" w:rsidRPr="0082339F">
        <w:t xml:space="preserve"> </w:t>
      </w:r>
      <w:r w:rsidR="00582ABC" w:rsidRPr="0082339F">
        <w:t>El s</w:t>
      </w:r>
      <w:r w:rsidR="002939C5" w:rsidRPr="0082339F">
        <w:t>iglo XXI</w:t>
      </w:r>
      <w:r w:rsidR="00B60FB8" w:rsidRPr="0082339F">
        <w:t xml:space="preserve"> o</w:t>
      </w:r>
      <w:r w:rsidR="002939C5" w:rsidRPr="0082339F">
        <w:t xml:space="preserve"> la pugna por </w:t>
      </w:r>
      <w:r w:rsidR="00220ED6" w:rsidRPr="0082339F">
        <w:t>encontrar</w:t>
      </w:r>
      <w:r w:rsidR="000D78C3" w:rsidRPr="0082339F">
        <w:t xml:space="preserve"> </w:t>
      </w:r>
      <w:r w:rsidR="002939C5" w:rsidRPr="0082339F">
        <w:t xml:space="preserve">un </w:t>
      </w:r>
      <w:r w:rsidR="001D1455" w:rsidRPr="0082339F">
        <w:t>lugar en el Nuevo O</w:t>
      </w:r>
      <w:r w:rsidR="000D78C3" w:rsidRPr="0082339F">
        <w:t xml:space="preserve">rden </w:t>
      </w:r>
      <w:r w:rsidR="001D1455" w:rsidRPr="0082339F">
        <w:t>M</w:t>
      </w:r>
      <w:r w:rsidR="002939C5" w:rsidRPr="0082339F">
        <w:t>undial</w:t>
      </w:r>
      <w:bookmarkEnd w:id="0"/>
    </w:p>
    <w:p w14:paraId="17DA7638" w14:textId="77777777" w:rsidR="00D408F4" w:rsidRPr="0082339F" w:rsidRDefault="00D408F4" w:rsidP="0082339F">
      <w:pPr>
        <w:rPr>
          <w:sz w:val="22"/>
          <w:szCs w:val="22"/>
        </w:rPr>
      </w:pPr>
    </w:p>
    <w:p w14:paraId="7BF7B89A" w14:textId="28DEC7C1" w:rsidR="00D078A6" w:rsidRDefault="00D47837" w:rsidP="00D078A6">
      <w:pPr>
        <w:rPr>
          <w:color w:val="000000"/>
          <w:sz w:val="22"/>
          <w:szCs w:val="22"/>
          <w:lang w:val="es-CO"/>
        </w:rPr>
      </w:pPr>
      <w:r w:rsidRPr="0082339F">
        <w:rPr>
          <w:color w:val="000000"/>
          <w:sz w:val="22"/>
          <w:szCs w:val="22"/>
          <w:lang w:val="es-CO"/>
        </w:rPr>
        <w:t>La mayor parte de las sociedades actuales se encuentran involucradas, de una u otra manera, en una red de relaciones mundiales que articula a cada nación, a cada ciudad y a cada región</w:t>
      </w:r>
      <w:r w:rsidR="00297F87">
        <w:rPr>
          <w:color w:val="000000"/>
          <w:sz w:val="22"/>
          <w:szCs w:val="22"/>
          <w:lang w:val="es-CO"/>
        </w:rPr>
        <w:t xml:space="preserve"> en un tejido social planetario</w:t>
      </w:r>
      <w:r w:rsidR="00D078A6">
        <w:rPr>
          <w:color w:val="000000"/>
          <w:sz w:val="22"/>
          <w:szCs w:val="22"/>
          <w:lang w:val="es-CO"/>
        </w:rPr>
        <w:t xml:space="preserve"> </w:t>
      </w:r>
      <w:r w:rsidR="00704C93" w:rsidRPr="0082339F">
        <w:rPr>
          <w:color w:val="000000"/>
          <w:sz w:val="22"/>
          <w:szCs w:val="22"/>
          <w:lang w:val="es-CO"/>
        </w:rPr>
        <w:t>[</w:t>
      </w:r>
      <w:r w:rsidR="00704C93" w:rsidRPr="005F7D34">
        <w:rPr>
          <w:sz w:val="22"/>
          <w:szCs w:val="22"/>
          <w:lang w:val="es-CO"/>
        </w:rPr>
        <w:t>VER</w:t>
      </w:r>
      <w:r w:rsidR="00704C93" w:rsidRPr="0082339F">
        <w:rPr>
          <w:color w:val="000000"/>
          <w:sz w:val="22"/>
          <w:szCs w:val="22"/>
          <w:lang w:val="es-CO"/>
        </w:rPr>
        <w:t>].</w:t>
      </w:r>
      <w:r w:rsidR="00D078A6" w:rsidRPr="0082339F">
        <w:rPr>
          <w:color w:val="000000"/>
          <w:sz w:val="22"/>
          <w:szCs w:val="22"/>
          <w:lang w:val="es-CO"/>
        </w:rPr>
        <w:t xml:space="preserve"> </w:t>
      </w:r>
    </w:p>
    <w:p w14:paraId="4DE535E6" w14:textId="2A23E05A" w:rsidR="005F7D34" w:rsidRPr="0082339F" w:rsidRDefault="005F7D34" w:rsidP="00D078A6">
      <w:pPr>
        <w:rPr>
          <w:color w:val="000000"/>
          <w:sz w:val="22"/>
          <w:szCs w:val="22"/>
          <w:lang w:val="es-CO"/>
        </w:rPr>
      </w:pPr>
      <w:r w:rsidRPr="00506E57">
        <w:rPr>
          <w:rFonts w:ascii="Lucida Grande" w:hAnsi="Lucida Grande" w:cs="Lucida Grande"/>
          <w:color w:val="000000"/>
        </w:rPr>
        <w:t>/BCRedir.aspx%3FURL=/encyclopedia/default.asp%3Fidpack=4&amp;idpil=MC0EC029&amp;ruta=Buscador</w:t>
      </w:r>
    </w:p>
    <w:p w14:paraId="719E3F56" w14:textId="6AA357BB" w:rsidR="0082339F" w:rsidRPr="00704C93" w:rsidRDefault="0082339F" w:rsidP="0082339F">
      <w:pPr>
        <w:rPr>
          <w:b/>
          <w:color w:val="000000"/>
          <w:sz w:val="22"/>
          <w:szCs w:val="22"/>
          <w:lang w:val="es-CO"/>
        </w:rPr>
      </w:pPr>
    </w:p>
    <w:p w14:paraId="61B47385" w14:textId="77777777" w:rsidR="0006431D" w:rsidRPr="0082339F" w:rsidRDefault="0006431D" w:rsidP="0082339F">
      <w:pPr>
        <w:rPr>
          <w:color w:val="000000"/>
          <w:sz w:val="22"/>
          <w:szCs w:val="22"/>
          <w:lang w:val="es-CO"/>
        </w:rPr>
      </w:pPr>
    </w:p>
    <w:p w14:paraId="486CE8DB" w14:textId="4232FECA" w:rsidR="00D47837" w:rsidRPr="0082339F" w:rsidRDefault="00D47837" w:rsidP="0082339F">
      <w:pPr>
        <w:rPr>
          <w:color w:val="000000"/>
          <w:sz w:val="22"/>
          <w:szCs w:val="22"/>
          <w:lang w:val="es-CO"/>
        </w:rPr>
      </w:pPr>
      <w:r w:rsidRPr="0082339F">
        <w:rPr>
          <w:color w:val="000000"/>
          <w:sz w:val="22"/>
          <w:szCs w:val="22"/>
          <w:lang w:val="es-CO"/>
        </w:rPr>
        <w:lastRenderedPageBreak/>
        <w:t xml:space="preserve">Cada día, las personas están más interconectadas y las naciones del mundo se vuelven más interdependientes. En consecuencia, las acciones de las personas que viven en lugares remotos tienen consecuencias directas en la vida cotidiana de quienes las rodean. De la misma forma, las decisiones que se toman a diario repercuten </w:t>
      </w:r>
      <w:r w:rsidR="001D1455" w:rsidRPr="0082339F">
        <w:rPr>
          <w:color w:val="000000"/>
          <w:sz w:val="22"/>
          <w:szCs w:val="22"/>
          <w:lang w:val="es-CO"/>
        </w:rPr>
        <w:t xml:space="preserve">en </w:t>
      </w:r>
      <w:r w:rsidRPr="0082339F">
        <w:rPr>
          <w:color w:val="000000"/>
          <w:sz w:val="22"/>
          <w:szCs w:val="22"/>
          <w:lang w:val="es-CO"/>
        </w:rPr>
        <w:t xml:space="preserve">comunidades lejanas y desconocidas. </w:t>
      </w:r>
    </w:p>
    <w:p w14:paraId="0D101D04" w14:textId="77777777" w:rsidR="001B6E0E" w:rsidRPr="0082339F" w:rsidRDefault="001B6E0E" w:rsidP="0082339F">
      <w:pPr>
        <w:rPr>
          <w:color w:val="000000"/>
          <w:sz w:val="22"/>
          <w:szCs w:val="22"/>
          <w:lang w:val="es-CO"/>
        </w:rPr>
      </w:pPr>
    </w:p>
    <w:p w14:paraId="5E729A62" w14:textId="77777777" w:rsidR="001B6E0E" w:rsidRPr="0082339F" w:rsidRDefault="001B6E0E" w:rsidP="0082339F">
      <w:pPr>
        <w:rPr>
          <w:color w:val="000000"/>
          <w:sz w:val="22"/>
          <w:szCs w:val="22"/>
          <w:lang w:val="es-CO"/>
        </w:rPr>
      </w:pPr>
    </w:p>
    <w:tbl>
      <w:tblPr>
        <w:tblStyle w:val="Tablaconcuadrcula"/>
        <w:tblW w:w="0" w:type="auto"/>
        <w:tblLook w:val="04A0" w:firstRow="1" w:lastRow="0" w:firstColumn="1" w:lastColumn="0" w:noHBand="0" w:noVBand="1"/>
      </w:tblPr>
      <w:tblGrid>
        <w:gridCol w:w="2518"/>
        <w:gridCol w:w="6515"/>
      </w:tblGrid>
      <w:tr w:rsidR="005F219C" w:rsidRPr="0082339F" w14:paraId="45E35FA9" w14:textId="77777777" w:rsidTr="00120F66">
        <w:tc>
          <w:tcPr>
            <w:tcW w:w="9033" w:type="dxa"/>
            <w:gridSpan w:val="2"/>
            <w:shd w:val="clear" w:color="auto" w:fill="0D0D0D" w:themeFill="text1" w:themeFillTint="F2"/>
          </w:tcPr>
          <w:p w14:paraId="0D2B0173" w14:textId="77777777" w:rsidR="005F219C" w:rsidRPr="0082339F" w:rsidRDefault="005F219C" w:rsidP="0082339F">
            <w:pPr>
              <w:rPr>
                <w:b/>
                <w:color w:val="FFFFFF" w:themeColor="background1"/>
              </w:rPr>
            </w:pPr>
            <w:r w:rsidRPr="0082339F">
              <w:rPr>
                <w:b/>
                <w:color w:val="FFFFFF" w:themeColor="background1"/>
              </w:rPr>
              <w:t>Imagen (fotografía, gráfica o ilustración)</w:t>
            </w:r>
          </w:p>
        </w:tc>
      </w:tr>
      <w:tr w:rsidR="005F219C" w:rsidRPr="0082339F" w14:paraId="02F8A564" w14:textId="77777777" w:rsidTr="00120F66">
        <w:tc>
          <w:tcPr>
            <w:tcW w:w="2518" w:type="dxa"/>
          </w:tcPr>
          <w:p w14:paraId="3ED9A9CA" w14:textId="77777777" w:rsidR="005F219C" w:rsidRPr="0082339F" w:rsidRDefault="005F219C" w:rsidP="0082339F">
            <w:pPr>
              <w:rPr>
                <w:b/>
                <w:color w:val="000000"/>
              </w:rPr>
            </w:pPr>
            <w:r w:rsidRPr="0082339F">
              <w:rPr>
                <w:b/>
                <w:color w:val="000000"/>
              </w:rPr>
              <w:t>Código</w:t>
            </w:r>
          </w:p>
        </w:tc>
        <w:tc>
          <w:tcPr>
            <w:tcW w:w="6515" w:type="dxa"/>
          </w:tcPr>
          <w:p w14:paraId="3F538A97" w14:textId="4B68CE09" w:rsidR="005F219C" w:rsidRPr="0082339F" w:rsidRDefault="005A2B85" w:rsidP="0082339F">
            <w:pPr>
              <w:rPr>
                <w:b/>
                <w:color w:val="000000"/>
              </w:rPr>
            </w:pPr>
            <w:r w:rsidRPr="0082339F">
              <w:rPr>
                <w:color w:val="000000"/>
              </w:rPr>
              <w:t>CS</w:t>
            </w:r>
            <w:r w:rsidR="00E86943" w:rsidRPr="0082339F">
              <w:rPr>
                <w:color w:val="000000"/>
              </w:rPr>
              <w:t>_</w:t>
            </w:r>
            <w:r w:rsidRPr="0082339F">
              <w:rPr>
                <w:color w:val="000000"/>
              </w:rPr>
              <w:t>11</w:t>
            </w:r>
            <w:r w:rsidR="005F219C" w:rsidRPr="0082339F">
              <w:rPr>
                <w:color w:val="000000"/>
              </w:rPr>
              <w:t>_0</w:t>
            </w:r>
            <w:r w:rsidRPr="0082339F">
              <w:rPr>
                <w:color w:val="000000"/>
              </w:rPr>
              <w:t>1</w:t>
            </w:r>
            <w:r w:rsidR="005F219C" w:rsidRPr="0082339F">
              <w:rPr>
                <w:color w:val="000000"/>
              </w:rPr>
              <w:t>_IMG0</w:t>
            </w:r>
            <w:r w:rsidRPr="0082339F">
              <w:rPr>
                <w:color w:val="000000"/>
              </w:rPr>
              <w:t>1</w:t>
            </w:r>
          </w:p>
        </w:tc>
      </w:tr>
      <w:tr w:rsidR="005F219C" w:rsidRPr="0082339F" w14:paraId="1CBDC99A" w14:textId="77777777" w:rsidTr="00120F66">
        <w:tc>
          <w:tcPr>
            <w:tcW w:w="2518" w:type="dxa"/>
          </w:tcPr>
          <w:p w14:paraId="17ED9B56" w14:textId="77777777" w:rsidR="005F219C" w:rsidRPr="0082339F" w:rsidRDefault="005F219C" w:rsidP="0082339F">
            <w:pPr>
              <w:rPr>
                <w:color w:val="000000"/>
              </w:rPr>
            </w:pPr>
            <w:r w:rsidRPr="0082339F">
              <w:rPr>
                <w:b/>
                <w:color w:val="000000"/>
              </w:rPr>
              <w:t>Descripción</w:t>
            </w:r>
          </w:p>
        </w:tc>
        <w:tc>
          <w:tcPr>
            <w:tcW w:w="6515" w:type="dxa"/>
          </w:tcPr>
          <w:p w14:paraId="116CF9F4" w14:textId="4F6CAC7E" w:rsidR="005F219C" w:rsidRPr="0082339F" w:rsidRDefault="0035377B" w:rsidP="0082339F">
            <w:pPr>
              <w:rPr>
                <w:color w:val="000000"/>
                <w:lang w:val="es-CO"/>
              </w:rPr>
            </w:pPr>
            <w:r w:rsidRPr="0082339F">
              <w:rPr>
                <w:color w:val="000000"/>
                <w:lang w:val="es-CO"/>
              </w:rPr>
              <w:t xml:space="preserve">Ilustra </w:t>
            </w:r>
            <w:r w:rsidR="004661FF" w:rsidRPr="0082339F">
              <w:rPr>
                <w:color w:val="000000"/>
                <w:lang w:val="es-CO"/>
              </w:rPr>
              <w:t xml:space="preserve">la </w:t>
            </w:r>
            <w:r w:rsidRPr="0082339F">
              <w:rPr>
                <w:color w:val="000000"/>
                <w:lang w:val="es-CO"/>
              </w:rPr>
              <w:t xml:space="preserve">articulación e </w:t>
            </w:r>
            <w:r w:rsidR="004661FF" w:rsidRPr="0082339F">
              <w:rPr>
                <w:color w:val="000000"/>
                <w:lang w:val="es-CO"/>
              </w:rPr>
              <w:t>interdependencia entre países</w:t>
            </w:r>
            <w:r w:rsidRPr="0082339F">
              <w:rPr>
                <w:color w:val="000000"/>
                <w:lang w:val="es-CO"/>
              </w:rPr>
              <w:t>,</w:t>
            </w:r>
            <w:r w:rsidR="004661FF" w:rsidRPr="0082339F">
              <w:rPr>
                <w:color w:val="000000"/>
                <w:lang w:val="es-CO"/>
              </w:rPr>
              <w:t xml:space="preserve"> en tiempos de globalización </w:t>
            </w:r>
          </w:p>
        </w:tc>
      </w:tr>
      <w:tr w:rsidR="005F219C" w:rsidRPr="0082339F" w14:paraId="6FD035CB" w14:textId="77777777" w:rsidTr="00120F66">
        <w:tc>
          <w:tcPr>
            <w:tcW w:w="2518" w:type="dxa"/>
          </w:tcPr>
          <w:p w14:paraId="37EBE91F" w14:textId="77777777" w:rsidR="005F219C" w:rsidRPr="0082339F" w:rsidRDefault="005F219C" w:rsidP="0082339F">
            <w:pPr>
              <w:rPr>
                <w:color w:val="000000"/>
              </w:rPr>
            </w:pPr>
            <w:r w:rsidRPr="0082339F">
              <w:rPr>
                <w:b/>
                <w:color w:val="000000"/>
              </w:rPr>
              <w:t>Código Shutterstock (o URL o la ruta en AulaPlaneta)</w:t>
            </w:r>
          </w:p>
        </w:tc>
        <w:tc>
          <w:tcPr>
            <w:tcW w:w="6515" w:type="dxa"/>
          </w:tcPr>
          <w:p w14:paraId="208525F2" w14:textId="77777777" w:rsidR="00C32789" w:rsidRPr="0082339F" w:rsidRDefault="00C32789" w:rsidP="0082339F">
            <w:pPr>
              <w:rPr>
                <w:color w:val="000000"/>
                <w:lang w:val="es-CO"/>
              </w:rPr>
            </w:pPr>
          </w:p>
          <w:p w14:paraId="2F1E3D2E" w14:textId="17223D3C" w:rsidR="002E6184" w:rsidRPr="0082339F" w:rsidRDefault="00C32789" w:rsidP="0082339F">
            <w:pPr>
              <w:rPr>
                <w:color w:val="000000"/>
              </w:rPr>
            </w:pPr>
            <w:r w:rsidRPr="0082339F">
              <w:rPr>
                <w:color w:val="000000"/>
                <w:lang w:val="es-CO"/>
              </w:rPr>
              <w:t>Número de la imagen 155433923</w:t>
            </w:r>
          </w:p>
          <w:p w14:paraId="705B0B5F" w14:textId="1793EA03" w:rsidR="005F219C" w:rsidRPr="0082339F" w:rsidRDefault="005F219C" w:rsidP="0082339F">
            <w:pPr>
              <w:rPr>
                <w:color w:val="000000"/>
              </w:rPr>
            </w:pPr>
          </w:p>
        </w:tc>
      </w:tr>
      <w:tr w:rsidR="005F219C" w:rsidRPr="0082339F" w14:paraId="7B307E06" w14:textId="77777777" w:rsidTr="00120F66">
        <w:tc>
          <w:tcPr>
            <w:tcW w:w="2518" w:type="dxa"/>
          </w:tcPr>
          <w:p w14:paraId="21AC975F" w14:textId="77777777" w:rsidR="005F219C" w:rsidRPr="0082339F" w:rsidRDefault="005F219C" w:rsidP="0082339F">
            <w:pPr>
              <w:rPr>
                <w:color w:val="000000"/>
              </w:rPr>
            </w:pPr>
            <w:r w:rsidRPr="0082339F">
              <w:rPr>
                <w:b/>
                <w:color w:val="000000"/>
              </w:rPr>
              <w:t>Pie de imagen</w:t>
            </w:r>
          </w:p>
        </w:tc>
        <w:tc>
          <w:tcPr>
            <w:tcW w:w="6515" w:type="dxa"/>
          </w:tcPr>
          <w:p w14:paraId="7537DD44" w14:textId="71901B3A" w:rsidR="005F219C" w:rsidRPr="0082339F" w:rsidRDefault="00D47837" w:rsidP="0082339F">
            <w:pPr>
              <w:rPr>
                <w:color w:val="000000"/>
              </w:rPr>
            </w:pPr>
            <w:r w:rsidRPr="0082339F">
              <w:rPr>
                <w:color w:val="000000"/>
              </w:rPr>
              <w:t>En tiempos de globalización, la red de interdependencias entre los habitantes del planeta es cada día más notoria. Sin embargo, no todos los países del planeta ejercen la misma influencia; solo algunos acumulan gran poderío económico y político, que les permite  protagonizar los conflictos globales del siglo XXI.</w:t>
            </w:r>
          </w:p>
        </w:tc>
      </w:tr>
    </w:tbl>
    <w:p w14:paraId="11E3F743" w14:textId="77777777" w:rsidR="00297F87" w:rsidRDefault="00297F87" w:rsidP="0082339F">
      <w:pPr>
        <w:rPr>
          <w:color w:val="000000"/>
          <w:sz w:val="22"/>
          <w:szCs w:val="22"/>
          <w:lang w:val="es-CO"/>
        </w:rPr>
      </w:pPr>
    </w:p>
    <w:p w14:paraId="6D23285D" w14:textId="77777777" w:rsidR="00297F87" w:rsidRPr="00297F87" w:rsidRDefault="00297F87" w:rsidP="0082339F">
      <w:pPr>
        <w:rPr>
          <w:color w:val="000000"/>
          <w:sz w:val="22"/>
          <w:szCs w:val="22"/>
          <w:lang w:val="es-CO"/>
        </w:rPr>
      </w:pPr>
    </w:p>
    <w:p w14:paraId="727BF05E" w14:textId="456D7908" w:rsidR="00D47837" w:rsidRPr="0082339F" w:rsidRDefault="00D47837" w:rsidP="0082339F">
      <w:pPr>
        <w:rPr>
          <w:color w:val="000000"/>
          <w:sz w:val="22"/>
          <w:szCs w:val="22"/>
          <w:lang w:val="es-CO"/>
        </w:rPr>
      </w:pPr>
      <w:r w:rsidRPr="0082339F">
        <w:rPr>
          <w:color w:val="000000"/>
          <w:sz w:val="22"/>
          <w:szCs w:val="22"/>
          <w:lang w:val="es-CO"/>
        </w:rPr>
        <w:t xml:space="preserve">Entre las múltiples redes de </w:t>
      </w:r>
      <w:r w:rsidRPr="0082339F">
        <w:rPr>
          <w:b/>
          <w:color w:val="000000"/>
          <w:sz w:val="22"/>
          <w:szCs w:val="22"/>
          <w:lang w:val="es-CO"/>
        </w:rPr>
        <w:t>interdependencias</w:t>
      </w:r>
      <w:r w:rsidRPr="0082339F">
        <w:rPr>
          <w:color w:val="000000"/>
          <w:sz w:val="22"/>
          <w:szCs w:val="22"/>
          <w:lang w:val="es-CO"/>
        </w:rPr>
        <w:t xml:space="preserve"> que se tejen en el ámbito global, se puede distinguir un conjunto de fuerzas que se disputan los lugares de privilegio en el nuevo orden. En la competencia por ganar un lugar en la escena mundial, se ha</w:t>
      </w:r>
      <w:r w:rsidR="006C229C" w:rsidRPr="0082339F">
        <w:rPr>
          <w:color w:val="000000"/>
          <w:sz w:val="22"/>
          <w:szCs w:val="22"/>
          <w:lang w:val="es-CO"/>
        </w:rPr>
        <w:t>n</w:t>
      </w:r>
      <w:r w:rsidRPr="0082339F">
        <w:rPr>
          <w:color w:val="000000"/>
          <w:sz w:val="22"/>
          <w:szCs w:val="22"/>
          <w:lang w:val="es-CO"/>
        </w:rPr>
        <w:t xml:space="preserve"> consolidado una serie de grandes </w:t>
      </w:r>
      <w:r w:rsidRPr="0082339F">
        <w:rPr>
          <w:b/>
          <w:color w:val="000000"/>
          <w:sz w:val="22"/>
          <w:szCs w:val="22"/>
          <w:lang w:val="es-CO"/>
        </w:rPr>
        <w:t>jugadores globales,</w:t>
      </w:r>
      <w:r w:rsidRPr="0082339F">
        <w:rPr>
          <w:i/>
          <w:color w:val="000000"/>
          <w:sz w:val="22"/>
          <w:szCs w:val="22"/>
          <w:lang w:val="es-CO"/>
        </w:rPr>
        <w:t xml:space="preserve"> </w:t>
      </w:r>
      <w:r w:rsidRPr="0082339F">
        <w:rPr>
          <w:color w:val="000000"/>
          <w:sz w:val="22"/>
          <w:szCs w:val="22"/>
          <w:lang w:val="es-CO"/>
        </w:rPr>
        <w:t xml:space="preserve">entre los que se destacan las empresas globales y las potencias, es decir, los países líderes de las grandes regiones del planeta: Estados Unidos, China y Rusia. </w:t>
      </w:r>
    </w:p>
    <w:p w14:paraId="17C12A55" w14:textId="77777777" w:rsidR="00D47837" w:rsidRPr="0082339F" w:rsidRDefault="00D47837" w:rsidP="0082339F">
      <w:pPr>
        <w:rPr>
          <w:color w:val="000000"/>
          <w:sz w:val="22"/>
          <w:szCs w:val="22"/>
          <w:lang w:val="es-CO"/>
        </w:rPr>
      </w:pPr>
    </w:p>
    <w:p w14:paraId="6881ACCF" w14:textId="16192001" w:rsidR="00D47837" w:rsidRPr="0082339F" w:rsidRDefault="006614C0" w:rsidP="0082339F">
      <w:pPr>
        <w:rPr>
          <w:color w:val="000000"/>
          <w:sz w:val="22"/>
          <w:szCs w:val="22"/>
          <w:lang w:val="es-CO"/>
        </w:rPr>
      </w:pPr>
      <w:r w:rsidRPr="006614C0">
        <w:rPr>
          <w:color w:val="000000"/>
          <w:sz w:val="22"/>
          <w:szCs w:val="22"/>
          <w:lang w:val="es-CO"/>
        </w:rPr>
        <w:t>Puede afirmarse que los seres humanos en el siglo XXI asisten a un proceso que recuerda la expansión de Europa a partir del siglo XV sobre América y Africa. Ahora, son los grupos industriales, financieros  y empresariales quienes compiten por los mercados mundiales y la influencia sobre los gobiernos</w:t>
      </w:r>
      <w:r w:rsidR="00D47837" w:rsidRPr="0082339F">
        <w:rPr>
          <w:color w:val="000000"/>
          <w:sz w:val="22"/>
          <w:szCs w:val="22"/>
          <w:lang w:val="es-CO"/>
        </w:rPr>
        <w:t>. La conquista de las empresas no tiene como objetivo la anexión de territorios sino el control de los mercados y la influencia sobre los gobiernos.</w:t>
      </w:r>
    </w:p>
    <w:p w14:paraId="51CF684D" w14:textId="77777777" w:rsidR="00D47837" w:rsidRPr="0082339F" w:rsidRDefault="00D47837" w:rsidP="0082339F">
      <w:pPr>
        <w:rPr>
          <w:color w:val="000000"/>
          <w:sz w:val="22"/>
          <w:szCs w:val="22"/>
          <w:lang w:val="es-CO"/>
        </w:rPr>
      </w:pPr>
    </w:p>
    <w:p w14:paraId="1EF6D9E2" w14:textId="77777777" w:rsidR="00AC12A7" w:rsidRPr="0082339F" w:rsidRDefault="00AC12A7" w:rsidP="0082339F">
      <w:pPr>
        <w:rPr>
          <w:color w:val="000000"/>
          <w:sz w:val="22"/>
          <w:szCs w:val="22"/>
          <w:lang w:val="es-CO"/>
        </w:rPr>
      </w:pPr>
    </w:p>
    <w:tbl>
      <w:tblPr>
        <w:tblStyle w:val="Tablaconcuadrcula"/>
        <w:tblW w:w="0" w:type="auto"/>
        <w:tblLook w:val="04A0" w:firstRow="1" w:lastRow="0" w:firstColumn="1" w:lastColumn="0" w:noHBand="0" w:noVBand="1"/>
      </w:tblPr>
      <w:tblGrid>
        <w:gridCol w:w="2518"/>
        <w:gridCol w:w="6460"/>
      </w:tblGrid>
      <w:tr w:rsidR="00AC12A7" w:rsidRPr="0082339F" w14:paraId="5AF4DDCA" w14:textId="77777777" w:rsidTr="00AC12A7">
        <w:tc>
          <w:tcPr>
            <w:tcW w:w="8978" w:type="dxa"/>
            <w:gridSpan w:val="2"/>
            <w:shd w:val="clear" w:color="auto" w:fill="000000" w:themeFill="text1"/>
          </w:tcPr>
          <w:p w14:paraId="7F116FA4" w14:textId="77777777" w:rsidR="00AC12A7" w:rsidRPr="0082339F" w:rsidRDefault="00AC12A7" w:rsidP="0082339F">
            <w:pPr>
              <w:rPr>
                <w:b/>
                <w:color w:val="FFFFFF" w:themeColor="background1"/>
              </w:rPr>
            </w:pPr>
            <w:r w:rsidRPr="0082339F">
              <w:rPr>
                <w:b/>
                <w:color w:val="FFFFFF" w:themeColor="background1"/>
              </w:rPr>
              <w:t>Recuerda</w:t>
            </w:r>
          </w:p>
        </w:tc>
      </w:tr>
      <w:tr w:rsidR="00AC12A7" w:rsidRPr="0082339F" w14:paraId="6A9ACF36" w14:textId="77777777" w:rsidTr="00AC12A7">
        <w:tc>
          <w:tcPr>
            <w:tcW w:w="2518" w:type="dxa"/>
          </w:tcPr>
          <w:p w14:paraId="7EED67EB" w14:textId="77777777" w:rsidR="00AC12A7" w:rsidRPr="0082339F" w:rsidRDefault="00AC12A7" w:rsidP="0082339F">
            <w:pPr>
              <w:rPr>
                <w:b/>
              </w:rPr>
            </w:pPr>
            <w:r w:rsidRPr="0082339F">
              <w:rPr>
                <w:b/>
              </w:rPr>
              <w:t>Contenido</w:t>
            </w:r>
          </w:p>
        </w:tc>
        <w:tc>
          <w:tcPr>
            <w:tcW w:w="6460" w:type="dxa"/>
          </w:tcPr>
          <w:p w14:paraId="74B8A4E5" w14:textId="3D874140" w:rsidR="00AC12A7" w:rsidRPr="0082339F" w:rsidRDefault="00AC12A7" w:rsidP="0082339F">
            <w:pPr>
              <w:rPr>
                <w:b/>
              </w:rPr>
            </w:pPr>
            <w:r w:rsidRPr="0082339F">
              <w:rPr>
                <w:color w:val="000000"/>
                <w:lang w:val="es-CO"/>
              </w:rPr>
              <w:t xml:space="preserve">Durante el siglo XXI han surgido conflictos que muchas veces conllevan agresiones contra la población civil, así como diversas versiones de nacionalismos y fundamentalismos religiosos o étnicos. Los conflictos también se relacionan con el crimen organizado, las redes mafiosas, la especulación financiera, la </w:t>
            </w:r>
            <w:r w:rsidR="006614C0">
              <w:t>crisis de las industrias nacionales</w:t>
            </w:r>
            <w:r w:rsidR="006614C0" w:rsidRPr="0082339F">
              <w:rPr>
                <w:color w:val="000000"/>
                <w:lang w:val="es-CO"/>
              </w:rPr>
              <w:t xml:space="preserve"> </w:t>
            </w:r>
            <w:r w:rsidRPr="0082339F">
              <w:rPr>
                <w:color w:val="000000"/>
                <w:lang w:val="es-CO"/>
              </w:rPr>
              <w:t>y la corrupción a gran escala</w:t>
            </w:r>
            <w:r w:rsidRPr="0082339F">
              <w:rPr>
                <w:color w:val="000000"/>
              </w:rPr>
              <w:t>.</w:t>
            </w:r>
          </w:p>
        </w:tc>
      </w:tr>
    </w:tbl>
    <w:p w14:paraId="500C4BB8" w14:textId="77777777" w:rsidR="00AC12A7" w:rsidRPr="0082339F" w:rsidRDefault="00AC12A7" w:rsidP="0082339F">
      <w:pPr>
        <w:rPr>
          <w:color w:val="000000"/>
          <w:sz w:val="22"/>
          <w:szCs w:val="22"/>
        </w:rPr>
      </w:pPr>
    </w:p>
    <w:p w14:paraId="04FEA060" w14:textId="35860C4F" w:rsidR="00D47837" w:rsidRDefault="006614C0" w:rsidP="0082339F">
      <w:r>
        <w:t>La competencia global a propiciado las fusiones empresariales y el enriquecimiento desmedido de grandes corporaciones. Aunque cada vez los avances tecnológicos facilitan la vida, también hay consecuencias negativas que se pueden ver en el deterioro del medio ambiente, la corrupción en el sector público y privado, y un afán de consumo en el individuo.</w:t>
      </w:r>
    </w:p>
    <w:p w14:paraId="7292F203" w14:textId="77777777" w:rsidR="006614C0" w:rsidRPr="0082339F" w:rsidRDefault="006614C0" w:rsidP="0082339F">
      <w:pPr>
        <w:rPr>
          <w:color w:val="000000"/>
          <w:sz w:val="22"/>
          <w:szCs w:val="22"/>
          <w:lang w:val="es-CO"/>
        </w:rPr>
      </w:pPr>
    </w:p>
    <w:p w14:paraId="375B46B0" w14:textId="77777777" w:rsidR="00D47837" w:rsidRPr="0082339F" w:rsidRDefault="00D47837" w:rsidP="0082339F">
      <w:pPr>
        <w:rPr>
          <w:color w:val="000000"/>
          <w:sz w:val="22"/>
          <w:szCs w:val="22"/>
          <w:lang w:val="es-CO"/>
        </w:rPr>
      </w:pPr>
      <w:r w:rsidRPr="0082339F">
        <w:rPr>
          <w:color w:val="000000"/>
          <w:sz w:val="22"/>
          <w:szCs w:val="22"/>
          <w:lang w:val="es-CO"/>
        </w:rPr>
        <w:t xml:space="preserve">Otros actores globales, como las organizaciones armadas y las milicias, también disputan un lugar en el nuevo orden. Muchas veces algunas fuerzas globales despliegan pequeños ejércitos privados que apelan a la fuerza y ejercen diferentes formas de violencia para imponer sus intereses. </w:t>
      </w:r>
    </w:p>
    <w:p w14:paraId="02C1AA6A" w14:textId="77777777" w:rsidR="00AC12A7" w:rsidRPr="0082339F" w:rsidRDefault="00AC12A7" w:rsidP="0082339F">
      <w:pPr>
        <w:rPr>
          <w:color w:val="000000"/>
          <w:sz w:val="22"/>
          <w:szCs w:val="22"/>
          <w:lang w:val="es-CO"/>
        </w:rPr>
      </w:pPr>
    </w:p>
    <w:p w14:paraId="5AB34C71" w14:textId="77777777" w:rsidR="00AC12A7" w:rsidRPr="0082339F" w:rsidRDefault="00AC12A7" w:rsidP="0082339F">
      <w:pPr>
        <w:rPr>
          <w:color w:val="000000"/>
          <w:sz w:val="22"/>
          <w:szCs w:val="22"/>
          <w:lang w:val="es-CO"/>
        </w:rPr>
      </w:pPr>
    </w:p>
    <w:p w14:paraId="7D965C24" w14:textId="77777777" w:rsidR="0082339F" w:rsidRPr="0082339F" w:rsidRDefault="00AC12A7" w:rsidP="0082339F">
      <w:pPr>
        <w:rPr>
          <w:sz w:val="22"/>
          <w:szCs w:val="22"/>
        </w:rPr>
      </w:pPr>
      <w:r w:rsidRPr="0082339F">
        <w:rPr>
          <w:sz w:val="22"/>
          <w:szCs w:val="22"/>
          <w:highlight w:val="yellow"/>
        </w:rPr>
        <w:t xml:space="preserve"> </w:t>
      </w:r>
      <w:r w:rsidR="005D1738" w:rsidRPr="0082339F">
        <w:rPr>
          <w:sz w:val="22"/>
          <w:szCs w:val="22"/>
          <w:highlight w:val="yellow"/>
        </w:rPr>
        <w:t>[SECCIÓN 2]</w:t>
      </w:r>
      <w:r w:rsidR="005D1738" w:rsidRPr="0082339F">
        <w:rPr>
          <w:sz w:val="22"/>
          <w:szCs w:val="22"/>
        </w:rPr>
        <w:t xml:space="preserve"> </w:t>
      </w:r>
    </w:p>
    <w:p w14:paraId="1ECDFC87" w14:textId="0C59DF5F" w:rsidR="005D1738" w:rsidRPr="0082339F" w:rsidRDefault="005D1738" w:rsidP="0082339F">
      <w:pPr>
        <w:pStyle w:val="Ttulo2"/>
      </w:pPr>
      <w:bookmarkStart w:id="1" w:name="_Toc426298239"/>
      <w:r w:rsidRPr="0082339F">
        <w:t xml:space="preserve">1.1 </w:t>
      </w:r>
      <w:r w:rsidR="00E96A28" w:rsidRPr="0082339F">
        <w:t>La comprensión de</w:t>
      </w:r>
      <w:r w:rsidR="002939C5" w:rsidRPr="0082339F">
        <w:t xml:space="preserve"> los conflictos globales desde una forma de pensar global</w:t>
      </w:r>
      <w:bookmarkEnd w:id="1"/>
    </w:p>
    <w:p w14:paraId="2298EF2D" w14:textId="77777777" w:rsidR="002939C5" w:rsidRPr="0082339F" w:rsidRDefault="002939C5" w:rsidP="0082339F">
      <w:pPr>
        <w:rPr>
          <w:sz w:val="22"/>
          <w:szCs w:val="22"/>
        </w:rPr>
      </w:pPr>
    </w:p>
    <w:p w14:paraId="486CCB9B" w14:textId="5064EF59" w:rsidR="00D47837" w:rsidRPr="0082339F" w:rsidRDefault="00D47837" w:rsidP="0082339F">
      <w:pPr>
        <w:rPr>
          <w:sz w:val="22"/>
          <w:szCs w:val="22"/>
        </w:rPr>
      </w:pPr>
      <w:r w:rsidRPr="0082339F">
        <w:rPr>
          <w:sz w:val="22"/>
          <w:szCs w:val="22"/>
        </w:rPr>
        <w:t xml:space="preserve">Las personas del siglo XXI están llamadas a convertirse en </w:t>
      </w:r>
      <w:r w:rsidRPr="0082339F">
        <w:rPr>
          <w:b/>
          <w:sz w:val="22"/>
          <w:szCs w:val="22"/>
        </w:rPr>
        <w:t>ciudadanos del mundo</w:t>
      </w:r>
      <w:r w:rsidRPr="0082339F">
        <w:rPr>
          <w:sz w:val="22"/>
          <w:szCs w:val="22"/>
        </w:rPr>
        <w:t xml:space="preserve">. Para ello es necesario desarrollar una forma de </w:t>
      </w:r>
      <w:r w:rsidRPr="0082339F">
        <w:rPr>
          <w:b/>
          <w:sz w:val="22"/>
          <w:szCs w:val="22"/>
        </w:rPr>
        <w:t>pensar global</w:t>
      </w:r>
      <w:r w:rsidRPr="0082339F">
        <w:rPr>
          <w:sz w:val="22"/>
          <w:szCs w:val="22"/>
        </w:rPr>
        <w:t xml:space="preserve">. En la actualidad es imposible comprender las realidades sociales desde una óptica unilateral, como ha sido la manera habitual de abordar los problemas. </w:t>
      </w:r>
    </w:p>
    <w:p w14:paraId="10CBD0FA" w14:textId="77777777" w:rsidR="00D47837" w:rsidRPr="0082339F" w:rsidRDefault="00D47837" w:rsidP="0082339F">
      <w:pPr>
        <w:rPr>
          <w:sz w:val="22"/>
          <w:szCs w:val="22"/>
        </w:rPr>
      </w:pPr>
    </w:p>
    <w:p w14:paraId="57CAF576" w14:textId="77777777" w:rsidR="00D47837" w:rsidRPr="0082339F" w:rsidRDefault="00D47837" w:rsidP="0082339F">
      <w:pPr>
        <w:rPr>
          <w:sz w:val="22"/>
          <w:szCs w:val="22"/>
        </w:rPr>
      </w:pPr>
      <w:r w:rsidRPr="0082339F">
        <w:rPr>
          <w:sz w:val="22"/>
          <w:szCs w:val="22"/>
        </w:rPr>
        <w:t>Desde una sola perspectiva o desde una sola disciplina científica es imposible comprender los fenómenos del mundo de hoy. Es necesario aprender a pensar de otro modo: para comprender las realidades planetarias se necesita una forma de pensar planetaria.</w:t>
      </w:r>
    </w:p>
    <w:p w14:paraId="7B9759D3" w14:textId="6423F49C" w:rsidR="002F62DF" w:rsidRDefault="00922320" w:rsidP="002F62DF">
      <w:pPr>
        <w:rPr>
          <w:sz w:val="22"/>
          <w:szCs w:val="22"/>
        </w:rPr>
      </w:pPr>
      <w:r w:rsidRPr="0082339F">
        <w:rPr>
          <w:sz w:val="22"/>
          <w:szCs w:val="22"/>
        </w:rPr>
        <w:t xml:space="preserve"> </w:t>
      </w:r>
      <w:r w:rsidR="00290027" w:rsidRPr="0082339F">
        <w:rPr>
          <w:sz w:val="22"/>
          <w:szCs w:val="22"/>
        </w:rPr>
        <w:t xml:space="preserve"> </w:t>
      </w:r>
    </w:p>
    <w:p w14:paraId="45306373" w14:textId="77777777" w:rsidR="002F62DF" w:rsidRDefault="002F62DF" w:rsidP="002F62DF">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2F62DF" w:rsidRPr="004A1547" w14:paraId="54E8DF35"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6C640A37" w14:textId="77777777" w:rsidR="002F62DF" w:rsidRPr="006B6F27" w:rsidRDefault="002F62DF"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2F62DF" w:rsidRPr="006B6F27" w14:paraId="1A4815AB"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4C7DE95"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2B2A3F1" w14:textId="035C0722" w:rsidR="002F62DF" w:rsidRPr="006B6F27" w:rsidRDefault="002F62DF" w:rsidP="0042007E">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42007E">
              <w:rPr>
                <w:rFonts w:ascii="Times New Roman" w:hAnsi="Times New Roman" w:cs="Times New Roman"/>
                <w:sz w:val="22"/>
                <w:szCs w:val="22"/>
              </w:rPr>
              <w:t>30</w:t>
            </w:r>
            <w:r w:rsidR="000F7C53">
              <w:rPr>
                <w:rFonts w:ascii="Times New Roman" w:hAnsi="Times New Roman" w:cs="Times New Roman"/>
                <w:sz w:val="22"/>
                <w:szCs w:val="22"/>
              </w:rPr>
              <w:t xml:space="preserve"> (</w:t>
            </w:r>
            <w:r w:rsidR="0042007E">
              <w:rPr>
                <w:rFonts w:ascii="Times New Roman" w:hAnsi="Times New Roman" w:cs="Times New Roman"/>
                <w:sz w:val="22"/>
                <w:szCs w:val="22"/>
              </w:rPr>
              <w:t xml:space="preserve">a partir de numeración 30, son imágenes </w:t>
            </w:r>
            <w:r w:rsidR="000F7C53">
              <w:rPr>
                <w:rFonts w:ascii="Times New Roman" w:hAnsi="Times New Roman" w:cs="Times New Roman"/>
                <w:sz w:val="22"/>
                <w:szCs w:val="22"/>
              </w:rPr>
              <w:t>nueva</w:t>
            </w:r>
            <w:r w:rsidR="0042007E">
              <w:rPr>
                <w:rFonts w:ascii="Times New Roman" w:hAnsi="Times New Roman" w:cs="Times New Roman"/>
                <w:sz w:val="22"/>
                <w:szCs w:val="22"/>
              </w:rPr>
              <w:t>s para encargo</w:t>
            </w:r>
            <w:r w:rsidR="000F7C53">
              <w:rPr>
                <w:rFonts w:ascii="Times New Roman" w:hAnsi="Times New Roman" w:cs="Times New Roman"/>
                <w:sz w:val="22"/>
                <w:szCs w:val="22"/>
              </w:rPr>
              <w:t>)</w:t>
            </w:r>
          </w:p>
        </w:tc>
      </w:tr>
      <w:tr w:rsidR="002F62DF" w:rsidRPr="004A1547" w14:paraId="6D5358EF"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A73EEAE"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98647A" w14:textId="460770B1" w:rsidR="002F62DF" w:rsidRPr="006B6F27" w:rsidRDefault="00C90C45" w:rsidP="00C90C45">
            <w:pPr>
              <w:pStyle w:val="Cuerpo"/>
            </w:pPr>
            <w:r>
              <w:t xml:space="preserve">Director de orquesta que ilustra la forma de pensamiento global </w:t>
            </w:r>
          </w:p>
        </w:tc>
      </w:tr>
      <w:tr w:rsidR="002F62DF" w:rsidRPr="004A1547" w14:paraId="76A76352"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187C701"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EA46B5" w14:textId="15292B8A" w:rsidR="002F62DF" w:rsidRPr="006B6F27" w:rsidRDefault="00C90C45" w:rsidP="00C90C45">
            <w:pPr>
              <w:pStyle w:val="Cuerpo"/>
              <w:rPr>
                <w:lang w:val="es-ES_tradnl"/>
              </w:rPr>
            </w:pPr>
            <w:r w:rsidRPr="00C90C45">
              <w:rPr>
                <w:lang w:val="es-ES_tradnl"/>
              </w:rPr>
              <w:t>Número de la imagen 206150962</w:t>
            </w:r>
          </w:p>
        </w:tc>
      </w:tr>
      <w:tr w:rsidR="002F62DF" w:rsidRPr="006B6F27" w14:paraId="36AE05E2"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E9A2B44"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DCB8AA" w14:textId="77777777" w:rsidR="002F62DF" w:rsidRDefault="002F62DF" w:rsidP="00C90C45">
            <w:pPr>
              <w:pStyle w:val="Cuerpo"/>
            </w:pPr>
            <w:r w:rsidRPr="0082339F">
              <w:t>El pensamiento global</w:t>
            </w:r>
            <w:r>
              <w:t xml:space="preserve"> </w:t>
            </w:r>
          </w:p>
          <w:p w14:paraId="4B7A8786" w14:textId="49A543B9" w:rsidR="002F62DF" w:rsidRPr="006B6F27" w:rsidRDefault="002F62DF" w:rsidP="00C90C45">
            <w:pPr>
              <w:pStyle w:val="Cuerpo"/>
            </w:pPr>
            <w:r>
              <w:t>P</w:t>
            </w:r>
            <w:r w:rsidRPr="0082339F">
              <w:t>ermite establecer interrelaciones entre cada una de las partes, más que cadenas lineales de causas y efectos. Es decir, ocurre cuando se perciben las cosas en su conjunto y no por separado. La expresión “ver el bosque, más que los árboles” ilustra este tipo de pensamiento. Otro ejemplo es el del director de orquesta que percibe lo que ocurre con el todo y, al mismo tiempo, se percata de que cada uno de sus músicos ejecute la partitura que le corresponde.</w:t>
            </w:r>
          </w:p>
        </w:tc>
      </w:tr>
    </w:tbl>
    <w:p w14:paraId="4D247FA6" w14:textId="77777777" w:rsidR="002F62DF" w:rsidRDefault="002F62DF" w:rsidP="002F62DF">
      <w:pPr>
        <w:spacing w:after="0" w:line="240" w:lineRule="auto"/>
      </w:pPr>
    </w:p>
    <w:p w14:paraId="0C41E743" w14:textId="77777777" w:rsidR="002F62DF" w:rsidRDefault="002F62DF" w:rsidP="002F62DF">
      <w:pPr>
        <w:spacing w:after="0" w:line="240" w:lineRule="auto"/>
      </w:pPr>
    </w:p>
    <w:p w14:paraId="785DE53E" w14:textId="77777777" w:rsidR="002F62DF" w:rsidRPr="0082339F" w:rsidRDefault="002F62DF" w:rsidP="0082339F">
      <w:pPr>
        <w:rPr>
          <w:sz w:val="22"/>
          <w:szCs w:val="22"/>
        </w:rPr>
      </w:pPr>
    </w:p>
    <w:p w14:paraId="1A471F1B" w14:textId="77777777" w:rsidR="00D47837" w:rsidRPr="0082339F" w:rsidRDefault="00D47837" w:rsidP="0082339F">
      <w:pPr>
        <w:rPr>
          <w:sz w:val="22"/>
          <w:szCs w:val="22"/>
        </w:rPr>
      </w:pPr>
      <w:r w:rsidRPr="0082339F">
        <w:rPr>
          <w:sz w:val="22"/>
          <w:szCs w:val="22"/>
        </w:rPr>
        <w:t xml:space="preserve">Este enfoque del pensamiento también es posible ilustrarlo mediante el ejemplo del técnico de fútbol, a quien no le sirve estar pendiente solo de un sector del campo de juego, pero tampoco solo del lugar hacia donde se dirige el balón. Menos aún le resulta útil planear su estrategia  únicamente con algunos de sus jugadores. </w:t>
      </w:r>
    </w:p>
    <w:p w14:paraId="35810CED" w14:textId="77777777" w:rsidR="00D47837" w:rsidRPr="0082339F" w:rsidRDefault="00D47837" w:rsidP="0082339F">
      <w:pPr>
        <w:rPr>
          <w:sz w:val="22"/>
          <w:szCs w:val="22"/>
        </w:rPr>
      </w:pPr>
    </w:p>
    <w:p w14:paraId="32D9A9D4" w14:textId="77777777" w:rsidR="00D47837" w:rsidRPr="0082339F" w:rsidRDefault="00D47837" w:rsidP="0082339F">
      <w:pPr>
        <w:rPr>
          <w:sz w:val="22"/>
          <w:szCs w:val="22"/>
        </w:rPr>
      </w:pPr>
      <w:r w:rsidRPr="0082339F">
        <w:rPr>
          <w:sz w:val="22"/>
          <w:szCs w:val="22"/>
        </w:rPr>
        <w:t>Al contrario, el director técnico debe abarcar con la mirada todo el campo de juego y prestar  atención a todo lo que ocurre con sus jugadores y con los rivales. Solo así puede comprender cómo se está desarrollando el partido e introducir los cambios necesarios.</w:t>
      </w:r>
    </w:p>
    <w:p w14:paraId="107A5B5D" w14:textId="465548E7" w:rsidR="00CE5D3C" w:rsidRPr="0082339F" w:rsidRDefault="00CE5D3C" w:rsidP="0082339F">
      <w:pPr>
        <w:rPr>
          <w:sz w:val="22"/>
          <w:szCs w:val="22"/>
        </w:rPr>
      </w:pPr>
    </w:p>
    <w:p w14:paraId="6DF349DD" w14:textId="77777777" w:rsidR="00AC12A7" w:rsidRPr="0082339F" w:rsidRDefault="00AC12A7" w:rsidP="0082339F">
      <w:pPr>
        <w:rPr>
          <w:sz w:val="22"/>
          <w:szCs w:val="22"/>
        </w:rPr>
      </w:pPr>
    </w:p>
    <w:tbl>
      <w:tblPr>
        <w:tblStyle w:val="Tablaconcuadrcula"/>
        <w:tblW w:w="0" w:type="auto"/>
        <w:tblLook w:val="04A0" w:firstRow="1" w:lastRow="0" w:firstColumn="1" w:lastColumn="0" w:noHBand="0" w:noVBand="1"/>
      </w:tblPr>
      <w:tblGrid>
        <w:gridCol w:w="1555"/>
        <w:gridCol w:w="7273"/>
      </w:tblGrid>
      <w:tr w:rsidR="00AC12A7" w:rsidRPr="0082339F" w14:paraId="36E55622" w14:textId="77777777" w:rsidTr="0063646E">
        <w:tc>
          <w:tcPr>
            <w:tcW w:w="8828" w:type="dxa"/>
            <w:gridSpan w:val="2"/>
            <w:shd w:val="clear" w:color="auto" w:fill="000000" w:themeFill="text1"/>
          </w:tcPr>
          <w:p w14:paraId="2965867E" w14:textId="77777777" w:rsidR="00AC12A7" w:rsidRPr="0082339F" w:rsidRDefault="00AC12A7" w:rsidP="0082339F">
            <w:pPr>
              <w:rPr>
                <w:b/>
                <w:color w:val="FFFFFF" w:themeColor="background1"/>
              </w:rPr>
            </w:pPr>
            <w:r w:rsidRPr="0082339F">
              <w:rPr>
                <w:b/>
                <w:color w:val="FFFFFF" w:themeColor="background1"/>
              </w:rPr>
              <w:t>Recuerda</w:t>
            </w:r>
          </w:p>
        </w:tc>
      </w:tr>
      <w:tr w:rsidR="00AC12A7" w:rsidRPr="0082339F" w14:paraId="3DE2F6EF" w14:textId="77777777" w:rsidTr="0063646E">
        <w:tc>
          <w:tcPr>
            <w:tcW w:w="1555" w:type="dxa"/>
          </w:tcPr>
          <w:p w14:paraId="17261F56" w14:textId="77777777" w:rsidR="00AC12A7" w:rsidRPr="0082339F" w:rsidRDefault="00AC12A7" w:rsidP="0082339F">
            <w:pPr>
              <w:rPr>
                <w:b/>
              </w:rPr>
            </w:pPr>
            <w:r w:rsidRPr="0082339F">
              <w:rPr>
                <w:b/>
              </w:rPr>
              <w:t>Contenido</w:t>
            </w:r>
          </w:p>
        </w:tc>
        <w:tc>
          <w:tcPr>
            <w:tcW w:w="7273" w:type="dxa"/>
          </w:tcPr>
          <w:p w14:paraId="2C8CD693" w14:textId="17067D14" w:rsidR="00AC12A7" w:rsidRPr="0082339F" w:rsidRDefault="00AC12A7" w:rsidP="0082339F">
            <w:r w:rsidRPr="0082339F">
              <w:t xml:space="preserve">Una característica destacada del modo de pensar necesario para habitar el siglo XXI es que para construir una mirada sobre la realidad global es clave hacerlo en equipo, colectivamente. No es posible pensar de forma global, individualmente. Si la entrenas </w:t>
            </w:r>
            <w:r w:rsidR="00C90C45">
              <w:t>e</w:t>
            </w:r>
            <w:bookmarkStart w:id="2" w:name="_GoBack"/>
            <w:bookmarkEnd w:id="2"/>
            <w:r w:rsidR="00C90C45">
              <w:t xml:space="preserve">n </w:t>
            </w:r>
            <w:r w:rsidRPr="0082339F">
              <w:t xml:space="preserve">tu actuar  colectivo, desarrollarás la creatividad y obtendrás las habilidades necesarias para convertirte en un habitante pleno del siglo XXI. </w:t>
            </w:r>
          </w:p>
          <w:p w14:paraId="32107EF3" w14:textId="526844D1" w:rsidR="00AC12A7" w:rsidRPr="0082339F" w:rsidRDefault="00AC12A7" w:rsidP="0082339F">
            <w:pPr>
              <w:rPr>
                <w:b/>
              </w:rPr>
            </w:pPr>
          </w:p>
        </w:tc>
      </w:tr>
    </w:tbl>
    <w:p w14:paraId="50DA9E2F" w14:textId="77777777" w:rsidR="00AC12A7" w:rsidRDefault="00AC12A7" w:rsidP="0082339F">
      <w:pPr>
        <w:rPr>
          <w:sz w:val="22"/>
          <w:szCs w:val="22"/>
        </w:rPr>
      </w:pPr>
    </w:p>
    <w:p w14:paraId="384DC030" w14:textId="77777777" w:rsidR="0063646E" w:rsidRPr="0063646E" w:rsidRDefault="0063646E" w:rsidP="0063646E">
      <w:pPr>
        <w:rPr>
          <w:sz w:val="22"/>
          <w:szCs w:val="22"/>
        </w:rPr>
      </w:pPr>
    </w:p>
    <w:p w14:paraId="19D2C4C3" w14:textId="46B06A59" w:rsidR="0063646E" w:rsidRPr="0063646E" w:rsidRDefault="0063646E" w:rsidP="0063646E">
      <w:pPr>
        <w:rPr>
          <w:sz w:val="22"/>
          <w:szCs w:val="22"/>
        </w:rPr>
      </w:pPr>
      <w:r w:rsidRPr="0063646E">
        <w:rPr>
          <w:sz w:val="22"/>
          <w:szCs w:val="22"/>
        </w:rPr>
        <w:t>El mundo de hoy exige a alguien con la capacidad de cambiar y de adaptarse al entorno. La clave es que empieces a integrar diferentes conocimientos y a relacionar diferentes materias, de tal forma que puedas abarcar con la mirada los múltiples niveles de la realidad del mundo actual. Al comprender el mundo en el que vives, podrás ubicarte en él y tomar las mejores decisiones.</w:t>
      </w:r>
    </w:p>
    <w:p w14:paraId="4F749622" w14:textId="77777777" w:rsidR="0063646E" w:rsidRPr="0082339F" w:rsidRDefault="0063646E" w:rsidP="0082339F">
      <w:pPr>
        <w:rPr>
          <w:sz w:val="22"/>
          <w:szCs w:val="22"/>
        </w:rPr>
      </w:pPr>
    </w:p>
    <w:p w14:paraId="32E04C6D" w14:textId="77777777" w:rsidR="00E84E36" w:rsidRPr="0082339F" w:rsidRDefault="00E84E36"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55382D" w:rsidRPr="0082339F" w14:paraId="2A780039" w14:textId="77777777" w:rsidTr="005A2B85">
        <w:tc>
          <w:tcPr>
            <w:tcW w:w="9033" w:type="dxa"/>
            <w:gridSpan w:val="2"/>
            <w:shd w:val="clear" w:color="auto" w:fill="0D0D0D" w:themeFill="text1" w:themeFillTint="F2"/>
          </w:tcPr>
          <w:p w14:paraId="2514CFE3" w14:textId="77777777" w:rsidR="0055382D" w:rsidRPr="0082339F" w:rsidRDefault="0055382D" w:rsidP="0082339F">
            <w:pPr>
              <w:rPr>
                <w:b/>
                <w:color w:val="FFFFFF" w:themeColor="background1"/>
              </w:rPr>
            </w:pPr>
            <w:r w:rsidRPr="0082339F">
              <w:rPr>
                <w:b/>
                <w:color w:val="FFFFFF" w:themeColor="background1"/>
              </w:rPr>
              <w:t>Imagen (fotografía, gráfica o ilustración)</w:t>
            </w:r>
          </w:p>
        </w:tc>
      </w:tr>
      <w:tr w:rsidR="0055382D" w:rsidRPr="0082339F" w14:paraId="735D13E4" w14:textId="77777777" w:rsidTr="005A2B85">
        <w:tc>
          <w:tcPr>
            <w:tcW w:w="2518" w:type="dxa"/>
          </w:tcPr>
          <w:p w14:paraId="58AD4C7E" w14:textId="77777777" w:rsidR="0055382D" w:rsidRPr="0082339F" w:rsidRDefault="0055382D" w:rsidP="0082339F">
            <w:pPr>
              <w:rPr>
                <w:b/>
                <w:color w:val="000000"/>
              </w:rPr>
            </w:pPr>
            <w:r w:rsidRPr="0082339F">
              <w:rPr>
                <w:b/>
                <w:color w:val="000000"/>
              </w:rPr>
              <w:t>Código</w:t>
            </w:r>
          </w:p>
        </w:tc>
        <w:tc>
          <w:tcPr>
            <w:tcW w:w="6515" w:type="dxa"/>
          </w:tcPr>
          <w:p w14:paraId="0B5C6A0C" w14:textId="63CD7FCE" w:rsidR="0055382D" w:rsidRPr="0082339F" w:rsidRDefault="005A2B85" w:rsidP="0082339F">
            <w:pPr>
              <w:rPr>
                <w:b/>
                <w:color w:val="000000"/>
              </w:rPr>
            </w:pPr>
            <w:r w:rsidRPr="0082339F">
              <w:rPr>
                <w:color w:val="000000"/>
              </w:rPr>
              <w:t>CS</w:t>
            </w:r>
            <w:r w:rsidR="00E86943" w:rsidRPr="0082339F">
              <w:rPr>
                <w:color w:val="000000"/>
              </w:rPr>
              <w:t>_</w:t>
            </w:r>
            <w:r w:rsidRPr="0082339F">
              <w:rPr>
                <w:color w:val="000000"/>
              </w:rPr>
              <w:t>11_01_</w:t>
            </w:r>
            <w:r w:rsidR="0055382D" w:rsidRPr="0082339F">
              <w:rPr>
                <w:color w:val="000000"/>
              </w:rPr>
              <w:t>IMG0</w:t>
            </w:r>
            <w:r w:rsidRPr="0082339F">
              <w:rPr>
                <w:color w:val="000000"/>
              </w:rPr>
              <w:t>2</w:t>
            </w:r>
          </w:p>
        </w:tc>
      </w:tr>
      <w:tr w:rsidR="0055382D" w:rsidRPr="0082339F" w14:paraId="66A9D584" w14:textId="77777777" w:rsidTr="005A2B85">
        <w:tc>
          <w:tcPr>
            <w:tcW w:w="2518" w:type="dxa"/>
          </w:tcPr>
          <w:p w14:paraId="54D1013F" w14:textId="77777777" w:rsidR="0055382D" w:rsidRPr="0082339F" w:rsidRDefault="0055382D" w:rsidP="0082339F">
            <w:pPr>
              <w:rPr>
                <w:color w:val="000000"/>
              </w:rPr>
            </w:pPr>
            <w:r w:rsidRPr="0082339F">
              <w:rPr>
                <w:b/>
                <w:color w:val="000000"/>
              </w:rPr>
              <w:t>Descripción</w:t>
            </w:r>
          </w:p>
        </w:tc>
        <w:tc>
          <w:tcPr>
            <w:tcW w:w="6515" w:type="dxa"/>
          </w:tcPr>
          <w:p w14:paraId="33BF8157" w14:textId="0BAFCC2C" w:rsidR="00C32789" w:rsidRPr="0082339F" w:rsidRDefault="00C32789" w:rsidP="0082339F">
            <w:pPr>
              <w:rPr>
                <w:color w:val="000000"/>
                <w:lang w:val="es-CO"/>
              </w:rPr>
            </w:pPr>
            <w:r w:rsidRPr="0082339F">
              <w:rPr>
                <w:color w:val="000000"/>
                <w:lang w:val="es-CO"/>
              </w:rPr>
              <w:t xml:space="preserve">Rostro humano formado por múltiples caras de personas. </w:t>
            </w:r>
          </w:p>
          <w:p w14:paraId="7129AB9F" w14:textId="1A0EBB23" w:rsidR="0055382D" w:rsidRPr="0082339F" w:rsidRDefault="0055382D" w:rsidP="0082339F">
            <w:pPr>
              <w:rPr>
                <w:color w:val="000000"/>
                <w:lang w:val="es-CO"/>
              </w:rPr>
            </w:pPr>
          </w:p>
        </w:tc>
      </w:tr>
      <w:tr w:rsidR="0055382D" w:rsidRPr="0082339F" w14:paraId="3F4AA685" w14:textId="77777777" w:rsidTr="005A2B85">
        <w:tc>
          <w:tcPr>
            <w:tcW w:w="2518" w:type="dxa"/>
          </w:tcPr>
          <w:p w14:paraId="1C711261" w14:textId="77777777" w:rsidR="0055382D" w:rsidRPr="0082339F" w:rsidRDefault="0055382D" w:rsidP="0082339F">
            <w:pPr>
              <w:rPr>
                <w:color w:val="000000"/>
              </w:rPr>
            </w:pPr>
            <w:r w:rsidRPr="0082339F">
              <w:rPr>
                <w:b/>
                <w:color w:val="000000"/>
              </w:rPr>
              <w:t>Código Shutterstock (o URL o la ruta en AulaPlaneta)</w:t>
            </w:r>
          </w:p>
        </w:tc>
        <w:tc>
          <w:tcPr>
            <w:tcW w:w="6515" w:type="dxa"/>
          </w:tcPr>
          <w:p w14:paraId="422DF785" w14:textId="787D7FEE" w:rsidR="00C32789" w:rsidRPr="0082339F" w:rsidRDefault="00C32789" w:rsidP="0082339F">
            <w:r w:rsidRPr="0082339F">
              <w:rPr>
                <w:color w:val="000000"/>
                <w:lang w:val="es-CO"/>
              </w:rPr>
              <w:t>Número de la imagen 250655281</w:t>
            </w:r>
          </w:p>
          <w:p w14:paraId="38DADC85" w14:textId="74544CE1" w:rsidR="0055382D" w:rsidRPr="0082339F" w:rsidRDefault="0055382D" w:rsidP="0082339F">
            <w:pPr>
              <w:rPr>
                <w:color w:val="000000"/>
              </w:rPr>
            </w:pPr>
          </w:p>
        </w:tc>
      </w:tr>
      <w:tr w:rsidR="0055382D" w:rsidRPr="0082339F" w14:paraId="7418FB7A" w14:textId="77777777" w:rsidTr="005A2B85">
        <w:tc>
          <w:tcPr>
            <w:tcW w:w="2518" w:type="dxa"/>
          </w:tcPr>
          <w:p w14:paraId="2DE30BBE" w14:textId="77777777" w:rsidR="0055382D" w:rsidRPr="0082339F" w:rsidRDefault="0055382D" w:rsidP="0082339F">
            <w:pPr>
              <w:rPr>
                <w:color w:val="000000"/>
              </w:rPr>
            </w:pPr>
            <w:r w:rsidRPr="0082339F">
              <w:rPr>
                <w:b/>
                <w:color w:val="000000"/>
              </w:rPr>
              <w:t>Pie de imagen</w:t>
            </w:r>
          </w:p>
        </w:tc>
        <w:tc>
          <w:tcPr>
            <w:tcW w:w="6515" w:type="dxa"/>
          </w:tcPr>
          <w:p w14:paraId="7A46402D" w14:textId="4AD56607" w:rsidR="0055382D" w:rsidRPr="0082339F" w:rsidRDefault="00D47837" w:rsidP="0082339F">
            <w:pPr>
              <w:rPr>
                <w:color w:val="000000"/>
              </w:rPr>
            </w:pPr>
            <w:r w:rsidRPr="0082339F">
              <w:rPr>
                <w:color w:val="000000"/>
              </w:rPr>
              <w:t xml:space="preserve">Para habitar con éxito en un mundo global es clave desarrollar la capacidad de observar la realidad desde diferentes puntos de vista y respetar la diferencia. Asimismo, la vida en el mundo global exige construir una imagen del todo, es decir, una representación que integre cada parte (como en un rompecabezas), para poder ver la imagen </w:t>
            </w:r>
            <w:r w:rsidR="00220ED6" w:rsidRPr="0082339F">
              <w:rPr>
                <w:color w:val="000000"/>
              </w:rPr>
              <w:t>resultante</w:t>
            </w:r>
            <w:r w:rsidRPr="0082339F">
              <w:rPr>
                <w:color w:val="000000"/>
              </w:rPr>
              <w:t>.</w:t>
            </w:r>
          </w:p>
        </w:tc>
      </w:tr>
    </w:tbl>
    <w:p w14:paraId="4513D666" w14:textId="77777777" w:rsidR="0055382D" w:rsidRPr="0082339F" w:rsidRDefault="0055382D" w:rsidP="0082339F">
      <w:pPr>
        <w:rPr>
          <w:sz w:val="22"/>
          <w:szCs w:val="22"/>
        </w:rPr>
      </w:pPr>
    </w:p>
    <w:p w14:paraId="6437B131" w14:textId="77777777" w:rsidR="00E54EFD" w:rsidRPr="0082339F" w:rsidRDefault="000D2D3F" w:rsidP="0082339F">
      <w:pPr>
        <w:rPr>
          <w:sz w:val="22"/>
          <w:szCs w:val="22"/>
        </w:rPr>
      </w:pPr>
      <w:r w:rsidRPr="0082339F">
        <w:rPr>
          <w:sz w:val="22"/>
          <w:szCs w:val="22"/>
        </w:rPr>
        <w:t xml:space="preserve">Cuando se pretende explicar un conflicto desde </w:t>
      </w:r>
      <w:r w:rsidR="00E54EFD" w:rsidRPr="0082339F">
        <w:rPr>
          <w:sz w:val="22"/>
          <w:szCs w:val="22"/>
        </w:rPr>
        <w:t xml:space="preserve">una </w:t>
      </w:r>
      <w:r w:rsidRPr="0082339F">
        <w:rPr>
          <w:sz w:val="22"/>
          <w:szCs w:val="22"/>
        </w:rPr>
        <w:t>perspectiva</w:t>
      </w:r>
      <w:r w:rsidR="00E54EFD" w:rsidRPr="0082339F">
        <w:rPr>
          <w:sz w:val="22"/>
          <w:szCs w:val="22"/>
        </w:rPr>
        <w:t xml:space="preserve"> global</w:t>
      </w:r>
      <w:r w:rsidRPr="0082339F">
        <w:rPr>
          <w:sz w:val="22"/>
          <w:szCs w:val="22"/>
        </w:rPr>
        <w:t xml:space="preserve">, </w:t>
      </w:r>
      <w:r w:rsidR="00E54EFD" w:rsidRPr="0082339F">
        <w:rPr>
          <w:sz w:val="22"/>
          <w:szCs w:val="22"/>
        </w:rPr>
        <w:t xml:space="preserve">es posible encontrar que existen </w:t>
      </w:r>
      <w:r w:rsidRPr="0082339F">
        <w:rPr>
          <w:sz w:val="22"/>
          <w:szCs w:val="22"/>
        </w:rPr>
        <w:t xml:space="preserve">varias </w:t>
      </w:r>
      <w:r w:rsidR="00A073E4" w:rsidRPr="0082339F">
        <w:rPr>
          <w:sz w:val="22"/>
          <w:szCs w:val="22"/>
        </w:rPr>
        <w:t>respuesta</w:t>
      </w:r>
      <w:r w:rsidRPr="0082339F">
        <w:rPr>
          <w:sz w:val="22"/>
          <w:szCs w:val="22"/>
        </w:rPr>
        <w:t>s</w:t>
      </w:r>
      <w:r w:rsidR="00A073E4" w:rsidRPr="0082339F">
        <w:rPr>
          <w:sz w:val="22"/>
          <w:szCs w:val="22"/>
        </w:rPr>
        <w:t xml:space="preserve"> correcta</w:t>
      </w:r>
      <w:r w:rsidRPr="0082339F">
        <w:rPr>
          <w:sz w:val="22"/>
          <w:szCs w:val="22"/>
        </w:rPr>
        <w:t>s</w:t>
      </w:r>
      <w:r w:rsidR="00A073E4" w:rsidRPr="0082339F">
        <w:rPr>
          <w:sz w:val="22"/>
          <w:szCs w:val="22"/>
        </w:rPr>
        <w:t xml:space="preserve"> para </w:t>
      </w:r>
      <w:r w:rsidRPr="0082339F">
        <w:rPr>
          <w:sz w:val="22"/>
          <w:szCs w:val="22"/>
        </w:rPr>
        <w:t xml:space="preserve">la misma </w:t>
      </w:r>
      <w:r w:rsidR="00A073E4" w:rsidRPr="0082339F">
        <w:rPr>
          <w:sz w:val="22"/>
          <w:szCs w:val="22"/>
        </w:rPr>
        <w:t>pregunta</w:t>
      </w:r>
      <w:r w:rsidR="000A1E22" w:rsidRPr="0082339F">
        <w:rPr>
          <w:sz w:val="22"/>
          <w:szCs w:val="22"/>
        </w:rPr>
        <w:t xml:space="preserve">. </w:t>
      </w:r>
      <w:r w:rsidRPr="0082339F">
        <w:rPr>
          <w:sz w:val="22"/>
          <w:szCs w:val="22"/>
        </w:rPr>
        <w:t>Por ejemplo</w:t>
      </w:r>
      <w:r w:rsidR="005A0943" w:rsidRPr="0082339F">
        <w:rPr>
          <w:sz w:val="22"/>
          <w:szCs w:val="22"/>
        </w:rPr>
        <w:t>,</w:t>
      </w:r>
      <w:r w:rsidRPr="0082339F">
        <w:rPr>
          <w:sz w:val="22"/>
          <w:szCs w:val="22"/>
        </w:rPr>
        <w:t xml:space="preserve"> </w:t>
      </w:r>
      <w:r w:rsidR="00E54EFD" w:rsidRPr="0082339F">
        <w:rPr>
          <w:sz w:val="22"/>
          <w:szCs w:val="22"/>
        </w:rPr>
        <w:t xml:space="preserve">no se puede atribuir un </w:t>
      </w:r>
      <w:r w:rsidRPr="0082339F">
        <w:rPr>
          <w:sz w:val="22"/>
          <w:szCs w:val="22"/>
        </w:rPr>
        <w:t>conflicto a una sola causa</w:t>
      </w:r>
      <w:r w:rsidR="00E54EFD" w:rsidRPr="0082339F">
        <w:rPr>
          <w:sz w:val="22"/>
          <w:szCs w:val="22"/>
        </w:rPr>
        <w:t>.</w:t>
      </w:r>
      <w:r w:rsidRPr="0082339F">
        <w:rPr>
          <w:sz w:val="22"/>
          <w:szCs w:val="22"/>
        </w:rPr>
        <w:t xml:space="preserve"> </w:t>
      </w:r>
      <w:r w:rsidR="00E54EFD" w:rsidRPr="0082339F">
        <w:rPr>
          <w:sz w:val="22"/>
          <w:szCs w:val="22"/>
        </w:rPr>
        <w:t>E</w:t>
      </w:r>
      <w:r w:rsidRPr="0082339F">
        <w:rPr>
          <w:sz w:val="22"/>
          <w:szCs w:val="22"/>
        </w:rPr>
        <w:t xml:space="preserve">s necesario observarlo desde múltiples niveles de análisis. </w:t>
      </w:r>
    </w:p>
    <w:p w14:paraId="4DCC03E1" w14:textId="77777777" w:rsidR="00E54EFD" w:rsidRPr="0082339F" w:rsidRDefault="00E54EFD" w:rsidP="0082339F">
      <w:pPr>
        <w:rPr>
          <w:sz w:val="22"/>
          <w:szCs w:val="22"/>
        </w:rPr>
      </w:pPr>
    </w:p>
    <w:p w14:paraId="3BD75394" w14:textId="15469260" w:rsidR="00D47837" w:rsidRPr="0082339F" w:rsidRDefault="000D2D3F" w:rsidP="0082339F">
      <w:pPr>
        <w:rPr>
          <w:sz w:val="22"/>
          <w:szCs w:val="22"/>
        </w:rPr>
      </w:pPr>
      <w:r w:rsidRPr="0082339F">
        <w:rPr>
          <w:sz w:val="22"/>
          <w:szCs w:val="22"/>
        </w:rPr>
        <w:t xml:space="preserve">También </w:t>
      </w:r>
      <w:r w:rsidR="000A1E22" w:rsidRPr="0082339F">
        <w:rPr>
          <w:sz w:val="22"/>
          <w:szCs w:val="22"/>
        </w:rPr>
        <w:t>se</w:t>
      </w:r>
      <w:r w:rsidR="008D3BFF" w:rsidRPr="0082339F">
        <w:rPr>
          <w:sz w:val="22"/>
          <w:szCs w:val="22"/>
        </w:rPr>
        <w:t xml:space="preserve"> debe</w:t>
      </w:r>
      <w:r w:rsidR="000A1E22" w:rsidRPr="0082339F">
        <w:rPr>
          <w:sz w:val="22"/>
          <w:szCs w:val="22"/>
        </w:rPr>
        <w:t xml:space="preserve"> privilegia</w:t>
      </w:r>
      <w:r w:rsidR="008D3BFF" w:rsidRPr="0082339F">
        <w:rPr>
          <w:sz w:val="22"/>
          <w:szCs w:val="22"/>
        </w:rPr>
        <w:t>r</w:t>
      </w:r>
      <w:r w:rsidR="000A1E22" w:rsidRPr="0082339F">
        <w:rPr>
          <w:sz w:val="22"/>
          <w:szCs w:val="22"/>
        </w:rPr>
        <w:t xml:space="preserve"> la observación de </w:t>
      </w:r>
      <w:r w:rsidRPr="0082339F">
        <w:rPr>
          <w:sz w:val="22"/>
          <w:szCs w:val="22"/>
        </w:rPr>
        <w:t xml:space="preserve">los </w:t>
      </w:r>
      <w:r w:rsidR="000A1E22" w:rsidRPr="0082339F">
        <w:rPr>
          <w:sz w:val="22"/>
          <w:szCs w:val="22"/>
        </w:rPr>
        <w:t xml:space="preserve">procesos de cambio, </w:t>
      </w:r>
      <w:r w:rsidR="00E54EFD" w:rsidRPr="0082339F">
        <w:rPr>
          <w:sz w:val="22"/>
          <w:szCs w:val="22"/>
        </w:rPr>
        <w:t xml:space="preserve">en lugar de </w:t>
      </w:r>
      <w:r w:rsidR="000A1E22" w:rsidRPr="0082339F">
        <w:rPr>
          <w:sz w:val="22"/>
          <w:szCs w:val="22"/>
        </w:rPr>
        <w:t>imágenes estáticas de un solo momento</w:t>
      </w:r>
      <w:r w:rsidRPr="0082339F">
        <w:rPr>
          <w:sz w:val="22"/>
          <w:szCs w:val="22"/>
        </w:rPr>
        <w:t xml:space="preserve"> del conflicto</w:t>
      </w:r>
      <w:r w:rsidR="000A1E22" w:rsidRPr="0082339F">
        <w:rPr>
          <w:sz w:val="22"/>
          <w:szCs w:val="22"/>
        </w:rPr>
        <w:t>.</w:t>
      </w:r>
      <w:r w:rsidR="0067287B" w:rsidRPr="0082339F">
        <w:rPr>
          <w:sz w:val="22"/>
          <w:szCs w:val="22"/>
        </w:rPr>
        <w:t xml:space="preserve"> </w:t>
      </w:r>
      <w:r w:rsidR="005A0943" w:rsidRPr="0082339F">
        <w:rPr>
          <w:sz w:val="22"/>
          <w:szCs w:val="22"/>
        </w:rPr>
        <w:t xml:space="preserve">Asimismo, </w:t>
      </w:r>
      <w:r w:rsidR="008D3BFF" w:rsidRPr="0082339F">
        <w:rPr>
          <w:sz w:val="22"/>
          <w:szCs w:val="22"/>
        </w:rPr>
        <w:t>hay que tener</w:t>
      </w:r>
      <w:r w:rsidR="000A1E22" w:rsidRPr="0082339F">
        <w:rPr>
          <w:sz w:val="22"/>
          <w:szCs w:val="22"/>
        </w:rPr>
        <w:t xml:space="preserve"> </w:t>
      </w:r>
      <w:r w:rsidR="00A073E4" w:rsidRPr="0082339F">
        <w:rPr>
          <w:sz w:val="22"/>
          <w:szCs w:val="22"/>
        </w:rPr>
        <w:t xml:space="preserve">la mayor cantidad posible de perspectivas. </w:t>
      </w:r>
    </w:p>
    <w:p w14:paraId="6DA77B2D" w14:textId="7F3374DC" w:rsidR="00742AE7" w:rsidRPr="0082339F" w:rsidRDefault="0067287B" w:rsidP="0082339F">
      <w:pPr>
        <w:rPr>
          <w:b/>
          <w:sz w:val="22"/>
          <w:szCs w:val="22"/>
        </w:rPr>
      </w:pPr>
      <w:r w:rsidRPr="0082339F">
        <w:rPr>
          <w:sz w:val="22"/>
          <w:szCs w:val="22"/>
        </w:rPr>
        <w:t xml:space="preserve"> </w:t>
      </w:r>
    </w:p>
    <w:tbl>
      <w:tblPr>
        <w:tblStyle w:val="Tablaconcuadrcula"/>
        <w:tblW w:w="0" w:type="auto"/>
        <w:tblLook w:val="04A0" w:firstRow="1" w:lastRow="0" w:firstColumn="1" w:lastColumn="0" w:noHBand="0" w:noVBand="1"/>
      </w:tblPr>
      <w:tblGrid>
        <w:gridCol w:w="2518"/>
        <w:gridCol w:w="6515"/>
      </w:tblGrid>
      <w:tr w:rsidR="00AC108E" w:rsidRPr="0082339F" w14:paraId="656E367F" w14:textId="77777777" w:rsidTr="00607585">
        <w:tc>
          <w:tcPr>
            <w:tcW w:w="9033" w:type="dxa"/>
            <w:gridSpan w:val="2"/>
            <w:shd w:val="clear" w:color="auto" w:fill="000000" w:themeFill="text1"/>
          </w:tcPr>
          <w:p w14:paraId="38B3D138" w14:textId="77777777" w:rsidR="00AC108E" w:rsidRPr="0082339F" w:rsidRDefault="00AC108E" w:rsidP="0082339F">
            <w:pPr>
              <w:rPr>
                <w:b/>
                <w:color w:val="FFFFFF" w:themeColor="background1"/>
              </w:rPr>
            </w:pPr>
            <w:r w:rsidRPr="0082339F">
              <w:rPr>
                <w:b/>
                <w:color w:val="FFFFFF" w:themeColor="background1"/>
              </w:rPr>
              <w:t>Profundiza: recurso nuevo</w:t>
            </w:r>
          </w:p>
        </w:tc>
      </w:tr>
      <w:tr w:rsidR="00AC108E" w:rsidRPr="0082339F" w14:paraId="20D11A23" w14:textId="77777777" w:rsidTr="00607585">
        <w:tc>
          <w:tcPr>
            <w:tcW w:w="2518" w:type="dxa"/>
          </w:tcPr>
          <w:p w14:paraId="502D8838" w14:textId="77777777" w:rsidR="00AC108E" w:rsidRPr="0082339F" w:rsidRDefault="00AC108E" w:rsidP="0082339F">
            <w:pPr>
              <w:rPr>
                <w:b/>
                <w:color w:val="000000"/>
              </w:rPr>
            </w:pPr>
            <w:r w:rsidRPr="0082339F">
              <w:rPr>
                <w:b/>
                <w:color w:val="000000"/>
              </w:rPr>
              <w:t>Código</w:t>
            </w:r>
          </w:p>
        </w:tc>
        <w:tc>
          <w:tcPr>
            <w:tcW w:w="6515" w:type="dxa"/>
          </w:tcPr>
          <w:p w14:paraId="7DCF9D43" w14:textId="0D371F76" w:rsidR="00AC108E" w:rsidRPr="0082339F" w:rsidRDefault="00AC108E" w:rsidP="0082339F">
            <w:pPr>
              <w:rPr>
                <w:b/>
                <w:color w:val="000000"/>
              </w:rPr>
            </w:pPr>
            <w:r w:rsidRPr="0082339F">
              <w:rPr>
                <w:color w:val="000000"/>
              </w:rPr>
              <w:t>CS_11_01_CO_</w:t>
            </w:r>
            <w:commentRangeStart w:id="3"/>
            <w:r w:rsidRPr="0082339F">
              <w:rPr>
                <w:color w:val="000000"/>
              </w:rPr>
              <w:t>REC10</w:t>
            </w:r>
            <w:commentRangeEnd w:id="3"/>
            <w:r w:rsidR="00653CAE">
              <w:rPr>
                <w:rStyle w:val="Refdecomentario"/>
                <w:rFonts w:ascii="Calibri" w:eastAsia="Calibri" w:hAnsi="Calibri" w:cs="Times New Roman"/>
              </w:rPr>
              <w:commentReference w:id="3"/>
            </w:r>
            <w:r w:rsidRPr="0082339F">
              <w:rPr>
                <w:color w:val="000000"/>
              </w:rPr>
              <w:t xml:space="preserve"> </w:t>
            </w:r>
          </w:p>
        </w:tc>
      </w:tr>
      <w:tr w:rsidR="00AC108E" w:rsidRPr="0082339F" w14:paraId="135888DB" w14:textId="77777777" w:rsidTr="00607585">
        <w:tc>
          <w:tcPr>
            <w:tcW w:w="2518" w:type="dxa"/>
          </w:tcPr>
          <w:p w14:paraId="10E481DE" w14:textId="77777777" w:rsidR="00AC108E" w:rsidRPr="0082339F" w:rsidRDefault="00AC108E" w:rsidP="0082339F">
            <w:pPr>
              <w:rPr>
                <w:color w:val="000000"/>
              </w:rPr>
            </w:pPr>
            <w:r w:rsidRPr="0082339F">
              <w:rPr>
                <w:b/>
                <w:color w:val="000000"/>
              </w:rPr>
              <w:t>Título</w:t>
            </w:r>
          </w:p>
        </w:tc>
        <w:tc>
          <w:tcPr>
            <w:tcW w:w="6515" w:type="dxa"/>
          </w:tcPr>
          <w:p w14:paraId="2956CA43" w14:textId="46A49130" w:rsidR="00AC108E" w:rsidRPr="0082339F" w:rsidRDefault="0063646E" w:rsidP="0082339F">
            <w:pPr>
              <w:rPr>
                <w:color w:val="000000"/>
              </w:rPr>
            </w:pPr>
            <w:r>
              <w:rPr>
                <w:b/>
              </w:rPr>
              <w:t>L</w:t>
            </w:r>
            <w:r w:rsidR="00AC108E" w:rsidRPr="0082339F">
              <w:rPr>
                <w:b/>
              </w:rPr>
              <w:t>os múltiples niveles de análisis de un conflicto</w:t>
            </w:r>
          </w:p>
          <w:p w14:paraId="019A310E" w14:textId="77777777" w:rsidR="00AC108E" w:rsidRPr="0082339F" w:rsidRDefault="00AC108E" w:rsidP="0082339F">
            <w:pPr>
              <w:rPr>
                <w:color w:val="000000"/>
              </w:rPr>
            </w:pPr>
          </w:p>
        </w:tc>
      </w:tr>
      <w:tr w:rsidR="00AC108E" w:rsidRPr="0082339F" w14:paraId="1D71166A" w14:textId="77777777" w:rsidTr="00607585">
        <w:tc>
          <w:tcPr>
            <w:tcW w:w="2518" w:type="dxa"/>
          </w:tcPr>
          <w:p w14:paraId="4686F7D3" w14:textId="77777777" w:rsidR="00AC108E" w:rsidRPr="0082339F" w:rsidRDefault="00AC108E" w:rsidP="0082339F">
            <w:pPr>
              <w:rPr>
                <w:color w:val="000000"/>
              </w:rPr>
            </w:pPr>
            <w:r w:rsidRPr="0082339F">
              <w:rPr>
                <w:b/>
                <w:color w:val="000000"/>
              </w:rPr>
              <w:t>Descripción</w:t>
            </w:r>
          </w:p>
        </w:tc>
        <w:tc>
          <w:tcPr>
            <w:tcW w:w="6515" w:type="dxa"/>
          </w:tcPr>
          <w:p w14:paraId="42DE3CD2" w14:textId="6FBCEF18" w:rsidR="00AC108E" w:rsidRPr="0082339F" w:rsidRDefault="00AC108E" w:rsidP="0082339F">
            <w:r w:rsidRPr="0082339F">
              <w:t xml:space="preserve">Secuencia de imágenes que introduce los diferentes niveles de análisis implicados en </w:t>
            </w:r>
            <w:r w:rsidR="003D0151">
              <w:t>un conflicto</w:t>
            </w:r>
          </w:p>
          <w:p w14:paraId="62D01A4E" w14:textId="77777777" w:rsidR="00AC108E" w:rsidRPr="0082339F" w:rsidRDefault="00AC108E" w:rsidP="0082339F"/>
          <w:p w14:paraId="648E1041" w14:textId="36B0A920" w:rsidR="00AC108E" w:rsidRPr="0082339F" w:rsidRDefault="00AC108E" w:rsidP="0082339F">
            <w:r w:rsidRPr="0082339F">
              <w:t>FICHA DEL PROFESOR</w:t>
            </w:r>
            <w:r w:rsidR="00A65C43" w:rsidRPr="0082339F">
              <w:t>: En el archivo Word REC10.</w:t>
            </w:r>
          </w:p>
          <w:p w14:paraId="7219ADB8" w14:textId="77777777" w:rsidR="00AC108E" w:rsidRPr="0082339F" w:rsidRDefault="00AC108E" w:rsidP="0082339F"/>
          <w:p w14:paraId="5E2A7350" w14:textId="1BBE4307" w:rsidR="00AC108E" w:rsidRPr="0082339F" w:rsidRDefault="00AC108E" w:rsidP="0082339F">
            <w:r w:rsidRPr="0082339F">
              <w:t>FICHA DEL ESTUDIANTE</w:t>
            </w:r>
            <w:r w:rsidR="00A65C43" w:rsidRPr="0082339F">
              <w:t>: En el archivo Word.</w:t>
            </w:r>
          </w:p>
          <w:p w14:paraId="74E55815" w14:textId="77777777" w:rsidR="00AC108E" w:rsidRPr="0082339F" w:rsidRDefault="00AC108E" w:rsidP="0082339F"/>
        </w:tc>
      </w:tr>
    </w:tbl>
    <w:p w14:paraId="1675B2DB" w14:textId="77777777" w:rsidR="00AC108E" w:rsidRPr="0082339F" w:rsidRDefault="00AC108E" w:rsidP="0082339F">
      <w:pPr>
        <w:rPr>
          <w:sz w:val="22"/>
          <w:szCs w:val="22"/>
        </w:rPr>
      </w:pPr>
    </w:p>
    <w:p w14:paraId="6B4D93FD" w14:textId="77777777" w:rsidR="00AC108E" w:rsidRPr="0082339F" w:rsidRDefault="00AC108E" w:rsidP="0082339F">
      <w:pPr>
        <w:rPr>
          <w:b/>
          <w:sz w:val="22"/>
          <w:szCs w:val="22"/>
        </w:rPr>
      </w:pPr>
    </w:p>
    <w:p w14:paraId="1A332F8C" w14:textId="77777777" w:rsidR="00AC108E" w:rsidRPr="0082339F" w:rsidRDefault="00AC108E" w:rsidP="0082339F">
      <w:pPr>
        <w:rPr>
          <w:b/>
          <w:sz w:val="22"/>
          <w:szCs w:val="22"/>
        </w:rPr>
      </w:pPr>
    </w:p>
    <w:p w14:paraId="6EDAF096" w14:textId="77777777" w:rsidR="0082339F" w:rsidRPr="0082339F" w:rsidRDefault="004C6D40" w:rsidP="0082339F">
      <w:pPr>
        <w:rPr>
          <w:sz w:val="22"/>
          <w:szCs w:val="22"/>
        </w:rPr>
      </w:pPr>
      <w:r w:rsidRPr="0082339F">
        <w:rPr>
          <w:sz w:val="22"/>
          <w:szCs w:val="22"/>
          <w:highlight w:val="yellow"/>
        </w:rPr>
        <w:t xml:space="preserve"> </w:t>
      </w:r>
      <w:r w:rsidR="002939C5" w:rsidRPr="0082339F">
        <w:rPr>
          <w:sz w:val="22"/>
          <w:szCs w:val="22"/>
          <w:highlight w:val="yellow"/>
        </w:rPr>
        <w:t>[SECCIÓN 2]</w:t>
      </w:r>
      <w:r w:rsidR="002939C5" w:rsidRPr="0082339F">
        <w:rPr>
          <w:sz w:val="22"/>
          <w:szCs w:val="22"/>
        </w:rPr>
        <w:t xml:space="preserve"> </w:t>
      </w:r>
    </w:p>
    <w:p w14:paraId="30C43B6A" w14:textId="604CA9B8" w:rsidR="00241462" w:rsidRPr="0082339F" w:rsidRDefault="00E96A28" w:rsidP="0082339F">
      <w:pPr>
        <w:pStyle w:val="Ttulo2"/>
      </w:pPr>
      <w:bookmarkStart w:id="4" w:name="_Toc426298240"/>
      <w:r w:rsidRPr="0082339F">
        <w:t>1.2 La g</w:t>
      </w:r>
      <w:r w:rsidR="002939C5" w:rsidRPr="0082339F">
        <w:t xml:space="preserve">eopolítica: el planeta como </w:t>
      </w:r>
      <w:r w:rsidRPr="0082339F">
        <w:t xml:space="preserve">un </w:t>
      </w:r>
      <w:r w:rsidR="002939C5" w:rsidRPr="0082339F">
        <w:t>tablero de juego</w:t>
      </w:r>
      <w:bookmarkEnd w:id="4"/>
      <w:r w:rsidR="00241462" w:rsidRPr="0082339F">
        <w:t xml:space="preserve"> </w:t>
      </w:r>
    </w:p>
    <w:p w14:paraId="76D3FD61" w14:textId="531D9404" w:rsidR="002939C5" w:rsidRPr="0082339F" w:rsidRDefault="002939C5" w:rsidP="0082339F">
      <w:pPr>
        <w:rPr>
          <w:b/>
          <w:sz w:val="22"/>
          <w:szCs w:val="22"/>
        </w:rPr>
      </w:pPr>
    </w:p>
    <w:p w14:paraId="6F49AD70" w14:textId="7937CCC8" w:rsidR="000D3343" w:rsidRDefault="00282854" w:rsidP="0082339F">
      <w:pPr>
        <w:rPr>
          <w:sz w:val="22"/>
          <w:szCs w:val="22"/>
        </w:rPr>
      </w:pPr>
      <w:r w:rsidRPr="0082339F">
        <w:rPr>
          <w:sz w:val="22"/>
          <w:szCs w:val="22"/>
        </w:rPr>
        <w:t xml:space="preserve">Las noticias </w:t>
      </w:r>
      <w:r w:rsidR="00145C6C" w:rsidRPr="0082339F">
        <w:rPr>
          <w:sz w:val="22"/>
          <w:szCs w:val="22"/>
        </w:rPr>
        <w:t xml:space="preserve">relacionadas con </w:t>
      </w:r>
      <w:r w:rsidR="0034166B" w:rsidRPr="0082339F">
        <w:rPr>
          <w:sz w:val="22"/>
          <w:szCs w:val="22"/>
        </w:rPr>
        <w:t>l</w:t>
      </w:r>
      <w:r w:rsidR="00145C6C" w:rsidRPr="0082339F">
        <w:rPr>
          <w:sz w:val="22"/>
          <w:szCs w:val="22"/>
        </w:rPr>
        <w:t>os conflictos</w:t>
      </w:r>
      <w:r w:rsidR="0034166B" w:rsidRPr="0082339F">
        <w:rPr>
          <w:sz w:val="22"/>
          <w:szCs w:val="22"/>
        </w:rPr>
        <w:t>,</w:t>
      </w:r>
      <w:r w:rsidRPr="0082339F">
        <w:rPr>
          <w:sz w:val="22"/>
          <w:szCs w:val="22"/>
        </w:rPr>
        <w:t xml:space="preserve"> </w:t>
      </w:r>
      <w:r w:rsidR="0034166B" w:rsidRPr="0082339F">
        <w:rPr>
          <w:sz w:val="22"/>
          <w:szCs w:val="22"/>
        </w:rPr>
        <w:t>en los últimos años</w:t>
      </w:r>
      <w:r w:rsidR="00145C6C" w:rsidRPr="0082339F">
        <w:rPr>
          <w:sz w:val="22"/>
          <w:szCs w:val="22"/>
        </w:rPr>
        <w:t>, registran</w:t>
      </w:r>
      <w:r w:rsidR="0034166B" w:rsidRPr="0082339F">
        <w:rPr>
          <w:sz w:val="22"/>
          <w:szCs w:val="22"/>
        </w:rPr>
        <w:t xml:space="preserve"> </w:t>
      </w:r>
      <w:r w:rsidRPr="0082339F">
        <w:rPr>
          <w:sz w:val="22"/>
          <w:szCs w:val="22"/>
        </w:rPr>
        <w:t>un repertorio de elementos característicos</w:t>
      </w:r>
      <w:r w:rsidR="00145C6C" w:rsidRPr="0082339F">
        <w:rPr>
          <w:sz w:val="22"/>
          <w:szCs w:val="22"/>
        </w:rPr>
        <w:t xml:space="preserve"> que </w:t>
      </w:r>
      <w:r w:rsidR="00E96A28" w:rsidRPr="0082339F">
        <w:rPr>
          <w:sz w:val="22"/>
          <w:szCs w:val="22"/>
        </w:rPr>
        <w:t xml:space="preserve">aparecen </w:t>
      </w:r>
      <w:r w:rsidR="00145C6C" w:rsidRPr="0082339F">
        <w:rPr>
          <w:sz w:val="22"/>
          <w:szCs w:val="22"/>
        </w:rPr>
        <w:t>una y otra vez</w:t>
      </w:r>
      <w:r w:rsidR="00E96A28" w:rsidRPr="0082339F">
        <w:rPr>
          <w:sz w:val="22"/>
          <w:szCs w:val="22"/>
        </w:rPr>
        <w:t>: g</w:t>
      </w:r>
      <w:r w:rsidR="00145C6C" w:rsidRPr="0082339F">
        <w:rPr>
          <w:sz w:val="22"/>
          <w:szCs w:val="22"/>
        </w:rPr>
        <w:t xml:space="preserve">uerra contra el terrorismo, </w:t>
      </w:r>
      <w:r w:rsidR="00A56AF4" w:rsidRPr="0082339F">
        <w:rPr>
          <w:sz w:val="22"/>
          <w:szCs w:val="22"/>
        </w:rPr>
        <w:t>intervenciones militares</w:t>
      </w:r>
      <w:r w:rsidR="002E33D3" w:rsidRPr="0082339F">
        <w:rPr>
          <w:sz w:val="22"/>
          <w:szCs w:val="22"/>
        </w:rPr>
        <w:t xml:space="preserve"> en territorios ricos en recursos naturales</w:t>
      </w:r>
      <w:r w:rsidR="00A56AF4" w:rsidRPr="0082339F">
        <w:rPr>
          <w:sz w:val="22"/>
          <w:szCs w:val="22"/>
        </w:rPr>
        <w:t xml:space="preserve">, </w:t>
      </w:r>
      <w:r w:rsidR="000D3343" w:rsidRPr="0082339F">
        <w:rPr>
          <w:sz w:val="22"/>
          <w:szCs w:val="22"/>
        </w:rPr>
        <w:t xml:space="preserve">establecimiento </w:t>
      </w:r>
      <w:r w:rsidR="00145C6C" w:rsidRPr="0082339F">
        <w:rPr>
          <w:sz w:val="22"/>
          <w:szCs w:val="22"/>
        </w:rPr>
        <w:t xml:space="preserve">o ruptura </w:t>
      </w:r>
      <w:r w:rsidR="000D3343" w:rsidRPr="0082339F">
        <w:rPr>
          <w:sz w:val="22"/>
          <w:szCs w:val="22"/>
        </w:rPr>
        <w:t xml:space="preserve">de </w:t>
      </w:r>
      <w:r w:rsidR="00A56AF4" w:rsidRPr="0082339F">
        <w:rPr>
          <w:sz w:val="22"/>
          <w:szCs w:val="22"/>
        </w:rPr>
        <w:t>acuerdos comerciales</w:t>
      </w:r>
      <w:r w:rsidR="002E33D3" w:rsidRPr="0082339F">
        <w:rPr>
          <w:sz w:val="22"/>
          <w:szCs w:val="22"/>
        </w:rPr>
        <w:t xml:space="preserve"> entre naciones</w:t>
      </w:r>
      <w:r w:rsidR="00E96A28" w:rsidRPr="0082339F">
        <w:rPr>
          <w:sz w:val="22"/>
          <w:szCs w:val="22"/>
        </w:rPr>
        <w:t>,</w:t>
      </w:r>
      <w:r w:rsidR="00A56AF4" w:rsidRPr="0082339F">
        <w:rPr>
          <w:sz w:val="22"/>
          <w:szCs w:val="22"/>
        </w:rPr>
        <w:t xml:space="preserve"> alianzas políticas</w:t>
      </w:r>
      <w:r w:rsidR="002E33D3" w:rsidRPr="0082339F">
        <w:rPr>
          <w:sz w:val="22"/>
          <w:szCs w:val="22"/>
        </w:rPr>
        <w:t xml:space="preserve"> entre diversos </w:t>
      </w:r>
      <w:r w:rsidRPr="0082339F">
        <w:rPr>
          <w:sz w:val="22"/>
          <w:szCs w:val="22"/>
        </w:rPr>
        <w:t>actores globales</w:t>
      </w:r>
      <w:r w:rsidR="00E96A28" w:rsidRPr="0082339F">
        <w:rPr>
          <w:sz w:val="22"/>
          <w:szCs w:val="22"/>
        </w:rPr>
        <w:t>,</w:t>
      </w:r>
      <w:r w:rsidR="00A56AF4" w:rsidRPr="0082339F">
        <w:rPr>
          <w:sz w:val="22"/>
          <w:szCs w:val="22"/>
        </w:rPr>
        <w:t xml:space="preserve"> </w:t>
      </w:r>
      <w:r w:rsidR="009C2E12" w:rsidRPr="0082339F">
        <w:rPr>
          <w:sz w:val="22"/>
          <w:szCs w:val="22"/>
        </w:rPr>
        <w:t xml:space="preserve">democratización, </w:t>
      </w:r>
      <w:r w:rsidR="002E33D3" w:rsidRPr="0082339F">
        <w:rPr>
          <w:sz w:val="22"/>
          <w:szCs w:val="22"/>
        </w:rPr>
        <w:t xml:space="preserve">proliferación de </w:t>
      </w:r>
      <w:r w:rsidR="00145C6C" w:rsidRPr="0082339F">
        <w:rPr>
          <w:sz w:val="22"/>
          <w:szCs w:val="22"/>
        </w:rPr>
        <w:t xml:space="preserve">pequeñas </w:t>
      </w:r>
      <w:r w:rsidR="002E33D3" w:rsidRPr="0082339F">
        <w:rPr>
          <w:sz w:val="22"/>
          <w:szCs w:val="22"/>
        </w:rPr>
        <w:t>organizaciones armadas</w:t>
      </w:r>
      <w:r w:rsidR="00E96A28" w:rsidRPr="0082339F">
        <w:rPr>
          <w:sz w:val="22"/>
          <w:szCs w:val="22"/>
        </w:rPr>
        <w:t xml:space="preserve"> ilegales</w:t>
      </w:r>
      <w:r w:rsidR="00225D8B" w:rsidRPr="0082339F">
        <w:rPr>
          <w:sz w:val="22"/>
          <w:szCs w:val="22"/>
        </w:rPr>
        <w:t xml:space="preserve">, </w:t>
      </w:r>
      <w:r w:rsidR="00E96A28" w:rsidRPr="0082339F">
        <w:rPr>
          <w:sz w:val="22"/>
          <w:szCs w:val="22"/>
        </w:rPr>
        <w:t xml:space="preserve">surgimiento de </w:t>
      </w:r>
      <w:r w:rsidR="00145C6C" w:rsidRPr="0082339F">
        <w:rPr>
          <w:sz w:val="22"/>
          <w:szCs w:val="22"/>
        </w:rPr>
        <w:t>mafias</w:t>
      </w:r>
      <w:r w:rsidR="005F7D34">
        <w:rPr>
          <w:sz w:val="22"/>
          <w:szCs w:val="22"/>
        </w:rPr>
        <w:t>,</w:t>
      </w:r>
      <w:r w:rsidR="00C8224B" w:rsidRPr="0082339F">
        <w:rPr>
          <w:sz w:val="22"/>
          <w:szCs w:val="22"/>
        </w:rPr>
        <w:t xml:space="preserve"> </w:t>
      </w:r>
      <w:r w:rsidR="00145C6C" w:rsidRPr="0082339F">
        <w:rPr>
          <w:sz w:val="22"/>
          <w:szCs w:val="22"/>
        </w:rPr>
        <w:t xml:space="preserve">afectación </w:t>
      </w:r>
      <w:r w:rsidR="00E96A28" w:rsidRPr="0082339F">
        <w:rPr>
          <w:sz w:val="22"/>
          <w:szCs w:val="22"/>
        </w:rPr>
        <w:t>a</w:t>
      </w:r>
      <w:r w:rsidR="00145C6C" w:rsidRPr="0082339F">
        <w:rPr>
          <w:sz w:val="22"/>
          <w:szCs w:val="22"/>
        </w:rPr>
        <w:t xml:space="preserve"> </w:t>
      </w:r>
      <w:r w:rsidR="002E33D3" w:rsidRPr="0082339F">
        <w:rPr>
          <w:sz w:val="22"/>
          <w:szCs w:val="22"/>
        </w:rPr>
        <w:t>poblaci</w:t>
      </w:r>
      <w:r w:rsidR="001470C6" w:rsidRPr="0082339F">
        <w:rPr>
          <w:sz w:val="22"/>
          <w:szCs w:val="22"/>
        </w:rPr>
        <w:t xml:space="preserve">ones </w:t>
      </w:r>
      <w:r w:rsidR="002E33D3" w:rsidRPr="0082339F">
        <w:rPr>
          <w:sz w:val="22"/>
          <w:szCs w:val="22"/>
        </w:rPr>
        <w:t>civil</w:t>
      </w:r>
      <w:r w:rsidR="001470C6" w:rsidRPr="0082339F">
        <w:rPr>
          <w:sz w:val="22"/>
          <w:szCs w:val="22"/>
        </w:rPr>
        <w:t>es</w:t>
      </w:r>
      <w:r w:rsidR="00145C6C" w:rsidRPr="0082339F">
        <w:rPr>
          <w:sz w:val="22"/>
          <w:szCs w:val="22"/>
        </w:rPr>
        <w:t xml:space="preserve"> </w:t>
      </w:r>
      <w:r w:rsidR="00E96A28" w:rsidRPr="0082339F">
        <w:rPr>
          <w:sz w:val="22"/>
          <w:szCs w:val="22"/>
        </w:rPr>
        <w:t xml:space="preserve"> a causa d</w:t>
      </w:r>
      <w:r w:rsidR="00145C6C" w:rsidRPr="0082339F">
        <w:rPr>
          <w:sz w:val="22"/>
          <w:szCs w:val="22"/>
        </w:rPr>
        <w:t>el conflicto</w:t>
      </w:r>
      <w:r w:rsidR="000D3343" w:rsidRPr="0082339F">
        <w:rPr>
          <w:sz w:val="22"/>
          <w:szCs w:val="22"/>
        </w:rPr>
        <w:t xml:space="preserve">, </w:t>
      </w:r>
      <w:r w:rsidRPr="0082339F">
        <w:rPr>
          <w:sz w:val="22"/>
          <w:szCs w:val="22"/>
        </w:rPr>
        <w:t xml:space="preserve">inicio de </w:t>
      </w:r>
      <w:r w:rsidR="000D3343" w:rsidRPr="0082339F">
        <w:rPr>
          <w:sz w:val="22"/>
          <w:szCs w:val="22"/>
        </w:rPr>
        <w:t xml:space="preserve">guerras civiles </w:t>
      </w:r>
      <w:r w:rsidR="00145C6C" w:rsidRPr="0082339F">
        <w:rPr>
          <w:sz w:val="22"/>
          <w:szCs w:val="22"/>
        </w:rPr>
        <w:t xml:space="preserve">y </w:t>
      </w:r>
      <w:r w:rsidR="0034166B" w:rsidRPr="0082339F">
        <w:rPr>
          <w:sz w:val="22"/>
          <w:szCs w:val="22"/>
        </w:rPr>
        <w:t xml:space="preserve">desbordamiento </w:t>
      </w:r>
      <w:r w:rsidR="00A56AF4" w:rsidRPr="0082339F">
        <w:rPr>
          <w:sz w:val="22"/>
          <w:szCs w:val="22"/>
        </w:rPr>
        <w:t xml:space="preserve">de </w:t>
      </w:r>
      <w:r w:rsidR="0034166B" w:rsidRPr="0082339F">
        <w:rPr>
          <w:sz w:val="22"/>
          <w:szCs w:val="22"/>
        </w:rPr>
        <w:t xml:space="preserve">las </w:t>
      </w:r>
      <w:r w:rsidR="000D3343" w:rsidRPr="0082339F">
        <w:rPr>
          <w:sz w:val="22"/>
          <w:szCs w:val="22"/>
        </w:rPr>
        <w:t>identidades étnica</w:t>
      </w:r>
      <w:r w:rsidR="00A56AF4" w:rsidRPr="0082339F">
        <w:rPr>
          <w:sz w:val="22"/>
          <w:szCs w:val="22"/>
        </w:rPr>
        <w:t>s</w:t>
      </w:r>
      <w:r w:rsidR="002E33D3" w:rsidRPr="0082339F">
        <w:rPr>
          <w:sz w:val="22"/>
          <w:szCs w:val="22"/>
        </w:rPr>
        <w:t xml:space="preserve"> y </w:t>
      </w:r>
      <w:r w:rsidR="00A56AF4" w:rsidRPr="0082339F">
        <w:rPr>
          <w:sz w:val="22"/>
          <w:szCs w:val="22"/>
        </w:rPr>
        <w:t>religios</w:t>
      </w:r>
      <w:r w:rsidR="000D3343" w:rsidRPr="0082339F">
        <w:rPr>
          <w:sz w:val="22"/>
          <w:szCs w:val="22"/>
        </w:rPr>
        <w:t>a</w:t>
      </w:r>
      <w:r w:rsidR="00A56AF4" w:rsidRPr="0082339F">
        <w:rPr>
          <w:sz w:val="22"/>
          <w:szCs w:val="22"/>
        </w:rPr>
        <w:t>s</w:t>
      </w:r>
      <w:r w:rsidR="005F7D34">
        <w:rPr>
          <w:sz w:val="22"/>
          <w:szCs w:val="22"/>
        </w:rPr>
        <w:t xml:space="preserve"> </w:t>
      </w:r>
      <w:r w:rsidR="005F7D34" w:rsidRPr="0082339F">
        <w:rPr>
          <w:sz w:val="22"/>
          <w:szCs w:val="22"/>
        </w:rPr>
        <w:t>[</w:t>
      </w:r>
      <w:r w:rsidR="005F7D34" w:rsidRPr="005F7D34">
        <w:rPr>
          <w:rFonts w:ascii="Times New Roman" w:hAnsi="Times New Roman" w:cs="Times New Roman"/>
          <w:sz w:val="22"/>
          <w:szCs w:val="22"/>
        </w:rPr>
        <w:t>VER</w:t>
      </w:r>
      <w:r w:rsidR="005F7D34" w:rsidRPr="0082339F">
        <w:rPr>
          <w:sz w:val="22"/>
          <w:szCs w:val="22"/>
        </w:rPr>
        <w:t>]</w:t>
      </w:r>
      <w:r w:rsidR="000D3343" w:rsidRPr="0082339F">
        <w:rPr>
          <w:sz w:val="22"/>
          <w:szCs w:val="22"/>
        </w:rPr>
        <w:t>.</w:t>
      </w:r>
      <w:r w:rsidR="002E33D3" w:rsidRPr="0082339F">
        <w:rPr>
          <w:sz w:val="22"/>
          <w:szCs w:val="22"/>
        </w:rPr>
        <w:t xml:space="preserve"> </w:t>
      </w:r>
    </w:p>
    <w:p w14:paraId="6CB80280" w14:textId="7CC6E4DD" w:rsidR="005F7D34" w:rsidRPr="0082339F" w:rsidRDefault="00E710C4" w:rsidP="0082339F">
      <w:pPr>
        <w:rPr>
          <w:sz w:val="22"/>
          <w:szCs w:val="22"/>
        </w:rPr>
      </w:pPr>
      <w:hyperlink r:id="rId10" w:history="1">
        <w:r w:rsidR="005F7D34" w:rsidRPr="00D25797">
          <w:rPr>
            <w:rStyle w:val="Hipervnculo"/>
            <w:rFonts w:ascii="Lucida Grande" w:hAnsi="Lucida Grande" w:cs="Lucida Grande"/>
          </w:rPr>
          <w:t>http://www.alainet.org/es/active/30365</w:t>
        </w:r>
      </w:hyperlink>
      <w:r w:rsidR="005F7D34">
        <w:rPr>
          <w:rFonts w:ascii="Lucida Grande" w:hAnsi="Lucida Grande" w:cs="Lucida Grande"/>
          <w:color w:val="000000"/>
        </w:rPr>
        <w:t xml:space="preserve"> </w:t>
      </w:r>
    </w:p>
    <w:p w14:paraId="11D11087" w14:textId="77777777" w:rsidR="000D3343" w:rsidRPr="0082339F" w:rsidRDefault="000D3343" w:rsidP="0082339F">
      <w:pPr>
        <w:rPr>
          <w:sz w:val="22"/>
          <w:szCs w:val="22"/>
        </w:rPr>
      </w:pPr>
    </w:p>
    <w:p w14:paraId="4E456B9D" w14:textId="1432153F" w:rsidR="00974365" w:rsidRPr="0082339F" w:rsidRDefault="000D3343" w:rsidP="0082339F">
      <w:pPr>
        <w:rPr>
          <w:sz w:val="22"/>
          <w:szCs w:val="22"/>
        </w:rPr>
      </w:pPr>
      <w:r w:rsidRPr="0082339F">
        <w:rPr>
          <w:sz w:val="22"/>
          <w:szCs w:val="22"/>
        </w:rPr>
        <w:t>Los elementos</w:t>
      </w:r>
      <w:r w:rsidR="00D01923" w:rsidRPr="0082339F">
        <w:rPr>
          <w:sz w:val="22"/>
          <w:szCs w:val="22"/>
        </w:rPr>
        <w:t xml:space="preserve"> anteriores</w:t>
      </w:r>
      <w:r w:rsidR="002E33D3" w:rsidRPr="0082339F">
        <w:rPr>
          <w:sz w:val="22"/>
          <w:szCs w:val="22"/>
        </w:rPr>
        <w:t xml:space="preserve">, </w:t>
      </w:r>
      <w:r w:rsidRPr="0082339F">
        <w:rPr>
          <w:sz w:val="22"/>
          <w:szCs w:val="22"/>
        </w:rPr>
        <w:t xml:space="preserve">vistos en conjunto, </w:t>
      </w:r>
      <w:r w:rsidR="00087D8B" w:rsidRPr="0082339F">
        <w:rPr>
          <w:sz w:val="22"/>
          <w:szCs w:val="22"/>
        </w:rPr>
        <w:t xml:space="preserve">se pueden considerar como </w:t>
      </w:r>
      <w:r w:rsidRPr="0082339F">
        <w:rPr>
          <w:sz w:val="22"/>
          <w:szCs w:val="22"/>
        </w:rPr>
        <w:t xml:space="preserve">parte de las </w:t>
      </w:r>
      <w:r w:rsidRPr="0082339F">
        <w:rPr>
          <w:b/>
          <w:sz w:val="22"/>
          <w:szCs w:val="22"/>
        </w:rPr>
        <w:t>tácticas</w:t>
      </w:r>
      <w:r w:rsidRPr="0082339F">
        <w:rPr>
          <w:sz w:val="22"/>
          <w:szCs w:val="22"/>
        </w:rPr>
        <w:t xml:space="preserve"> y </w:t>
      </w:r>
      <w:r w:rsidR="002E33D3" w:rsidRPr="0082339F">
        <w:rPr>
          <w:b/>
          <w:sz w:val="22"/>
          <w:szCs w:val="22"/>
        </w:rPr>
        <w:t>estrategias</w:t>
      </w:r>
      <w:r w:rsidR="002E33D3" w:rsidRPr="0082339F">
        <w:rPr>
          <w:sz w:val="22"/>
          <w:szCs w:val="22"/>
        </w:rPr>
        <w:t xml:space="preserve"> </w:t>
      </w:r>
      <w:r w:rsidRPr="0082339F">
        <w:rPr>
          <w:sz w:val="22"/>
          <w:szCs w:val="22"/>
        </w:rPr>
        <w:t xml:space="preserve">que </w:t>
      </w:r>
      <w:r w:rsidR="00D01923" w:rsidRPr="0082339F">
        <w:rPr>
          <w:sz w:val="22"/>
          <w:szCs w:val="22"/>
        </w:rPr>
        <w:t xml:space="preserve">despliegan </w:t>
      </w:r>
      <w:r w:rsidR="002E33D3" w:rsidRPr="0082339F">
        <w:rPr>
          <w:sz w:val="22"/>
          <w:szCs w:val="22"/>
        </w:rPr>
        <w:t>los principales actores</w:t>
      </w:r>
      <w:r w:rsidR="001470C6" w:rsidRPr="0082339F">
        <w:rPr>
          <w:sz w:val="22"/>
          <w:szCs w:val="22"/>
        </w:rPr>
        <w:t xml:space="preserve"> globales,</w:t>
      </w:r>
      <w:r w:rsidR="002E33D3" w:rsidRPr="0082339F">
        <w:rPr>
          <w:sz w:val="22"/>
          <w:szCs w:val="22"/>
        </w:rPr>
        <w:t xml:space="preserve"> </w:t>
      </w:r>
      <w:r w:rsidR="001470C6" w:rsidRPr="0082339F">
        <w:rPr>
          <w:sz w:val="22"/>
          <w:szCs w:val="22"/>
        </w:rPr>
        <w:t xml:space="preserve">en su pugna por posicionar sus </w:t>
      </w:r>
      <w:r w:rsidR="001470C6" w:rsidRPr="0082339F">
        <w:rPr>
          <w:b/>
          <w:sz w:val="22"/>
          <w:szCs w:val="22"/>
        </w:rPr>
        <w:t>intereses</w:t>
      </w:r>
      <w:r w:rsidR="001470C6" w:rsidRPr="0082339F">
        <w:rPr>
          <w:sz w:val="22"/>
          <w:szCs w:val="22"/>
        </w:rPr>
        <w:t xml:space="preserve"> en el </w:t>
      </w:r>
      <w:r w:rsidR="002E33D3" w:rsidRPr="0082339F">
        <w:rPr>
          <w:sz w:val="22"/>
          <w:szCs w:val="22"/>
        </w:rPr>
        <w:t>mund</w:t>
      </w:r>
      <w:r w:rsidR="001470C6" w:rsidRPr="0082339F">
        <w:rPr>
          <w:sz w:val="22"/>
          <w:szCs w:val="22"/>
        </w:rPr>
        <w:t>o</w:t>
      </w:r>
      <w:r w:rsidR="002E33D3" w:rsidRPr="0082339F">
        <w:rPr>
          <w:sz w:val="22"/>
          <w:szCs w:val="22"/>
        </w:rPr>
        <w:t xml:space="preserve">. </w:t>
      </w:r>
    </w:p>
    <w:p w14:paraId="0A1DED3F" w14:textId="77777777" w:rsidR="0063503C" w:rsidRPr="0082339F" w:rsidRDefault="0063503C"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55382D" w:rsidRPr="0082339F" w14:paraId="29BCD81F" w14:textId="77777777" w:rsidTr="005A2B85">
        <w:tc>
          <w:tcPr>
            <w:tcW w:w="9033" w:type="dxa"/>
            <w:gridSpan w:val="2"/>
            <w:shd w:val="clear" w:color="auto" w:fill="0D0D0D" w:themeFill="text1" w:themeFillTint="F2"/>
          </w:tcPr>
          <w:p w14:paraId="30B1A2BC" w14:textId="77777777" w:rsidR="0055382D" w:rsidRPr="0082339F" w:rsidRDefault="0055382D" w:rsidP="0082339F">
            <w:pPr>
              <w:rPr>
                <w:b/>
                <w:color w:val="FFFFFF" w:themeColor="background1"/>
              </w:rPr>
            </w:pPr>
            <w:r w:rsidRPr="0082339F">
              <w:rPr>
                <w:b/>
                <w:color w:val="FFFFFF" w:themeColor="background1"/>
              </w:rPr>
              <w:t>Imagen (fotografía, gráfica o ilustración)</w:t>
            </w:r>
          </w:p>
        </w:tc>
      </w:tr>
      <w:tr w:rsidR="0055382D" w:rsidRPr="0082339F" w14:paraId="35EC6E97" w14:textId="77777777" w:rsidTr="005A2B85">
        <w:tc>
          <w:tcPr>
            <w:tcW w:w="2518" w:type="dxa"/>
          </w:tcPr>
          <w:p w14:paraId="4CBBDE39" w14:textId="77777777" w:rsidR="0055382D" w:rsidRPr="0082339F" w:rsidRDefault="0055382D" w:rsidP="0082339F">
            <w:pPr>
              <w:rPr>
                <w:b/>
                <w:color w:val="000000"/>
              </w:rPr>
            </w:pPr>
            <w:r w:rsidRPr="0082339F">
              <w:rPr>
                <w:b/>
                <w:color w:val="000000"/>
              </w:rPr>
              <w:t>Código</w:t>
            </w:r>
          </w:p>
        </w:tc>
        <w:tc>
          <w:tcPr>
            <w:tcW w:w="6515" w:type="dxa"/>
          </w:tcPr>
          <w:p w14:paraId="5E491D0D" w14:textId="2B82AB3C" w:rsidR="0055382D" w:rsidRPr="0082339F" w:rsidRDefault="005A2B85" w:rsidP="0082339F">
            <w:pPr>
              <w:rPr>
                <w:b/>
                <w:color w:val="000000"/>
              </w:rPr>
            </w:pPr>
            <w:r w:rsidRPr="0082339F">
              <w:rPr>
                <w:color w:val="000000"/>
              </w:rPr>
              <w:t>CS</w:t>
            </w:r>
            <w:r w:rsidR="00E86943" w:rsidRPr="0082339F">
              <w:rPr>
                <w:color w:val="000000"/>
              </w:rPr>
              <w:t>_</w:t>
            </w:r>
            <w:r w:rsidRPr="0082339F">
              <w:rPr>
                <w:color w:val="000000"/>
              </w:rPr>
              <w:t>11_01_IMG03</w:t>
            </w:r>
          </w:p>
        </w:tc>
      </w:tr>
      <w:tr w:rsidR="0055382D" w:rsidRPr="0082339F" w14:paraId="19E40B24" w14:textId="77777777" w:rsidTr="005A2B85">
        <w:tc>
          <w:tcPr>
            <w:tcW w:w="2518" w:type="dxa"/>
          </w:tcPr>
          <w:p w14:paraId="4A5B5BCA" w14:textId="77777777" w:rsidR="0055382D" w:rsidRPr="0082339F" w:rsidRDefault="0055382D" w:rsidP="0082339F">
            <w:pPr>
              <w:rPr>
                <w:color w:val="000000"/>
              </w:rPr>
            </w:pPr>
            <w:r w:rsidRPr="0082339F">
              <w:rPr>
                <w:b/>
                <w:color w:val="000000"/>
              </w:rPr>
              <w:t>Descripción</w:t>
            </w:r>
          </w:p>
        </w:tc>
        <w:tc>
          <w:tcPr>
            <w:tcW w:w="6515" w:type="dxa"/>
          </w:tcPr>
          <w:p w14:paraId="2DDD326B" w14:textId="3C42C798" w:rsidR="0055382D" w:rsidRPr="0082339F" w:rsidRDefault="00E96A28" w:rsidP="0082339F">
            <w:pPr>
              <w:rPr>
                <w:color w:val="000000"/>
                <w:lang w:val="es-CO"/>
              </w:rPr>
            </w:pPr>
            <w:r w:rsidRPr="0082339F">
              <w:rPr>
                <w:color w:val="000000"/>
                <w:lang w:val="es-CO"/>
              </w:rPr>
              <w:t xml:space="preserve">Las fuerzas globales dan forma </w:t>
            </w:r>
            <w:r w:rsidR="00C929D5" w:rsidRPr="0082339F">
              <w:rPr>
                <w:color w:val="000000"/>
                <w:lang w:val="es-CO"/>
              </w:rPr>
              <w:t xml:space="preserve">al mundo del siglo XXI.  </w:t>
            </w:r>
          </w:p>
        </w:tc>
      </w:tr>
      <w:tr w:rsidR="0055382D" w:rsidRPr="0082339F" w14:paraId="3E4F16E6" w14:textId="77777777" w:rsidTr="005A2B85">
        <w:tc>
          <w:tcPr>
            <w:tcW w:w="2518" w:type="dxa"/>
          </w:tcPr>
          <w:p w14:paraId="5C8C1681" w14:textId="77777777" w:rsidR="0055382D" w:rsidRPr="0082339F" w:rsidRDefault="0055382D" w:rsidP="0082339F">
            <w:pPr>
              <w:rPr>
                <w:color w:val="000000"/>
              </w:rPr>
            </w:pPr>
            <w:r w:rsidRPr="0082339F">
              <w:rPr>
                <w:b/>
                <w:color w:val="000000"/>
              </w:rPr>
              <w:t>Código Shutterstock (o URL o la ruta en AulaPlaneta)</w:t>
            </w:r>
          </w:p>
        </w:tc>
        <w:tc>
          <w:tcPr>
            <w:tcW w:w="6515" w:type="dxa"/>
          </w:tcPr>
          <w:p w14:paraId="05483612" w14:textId="0298B159" w:rsidR="0055382D" w:rsidRPr="0082339F" w:rsidRDefault="005A2B85" w:rsidP="0082339F">
            <w:pPr>
              <w:rPr>
                <w:color w:val="000000"/>
              </w:rPr>
            </w:pPr>
            <w:r w:rsidRPr="0082339F">
              <w:t>189373958</w:t>
            </w:r>
          </w:p>
        </w:tc>
      </w:tr>
      <w:tr w:rsidR="0055382D" w:rsidRPr="0082339F" w14:paraId="074662DB" w14:textId="77777777" w:rsidTr="005A2B85">
        <w:tc>
          <w:tcPr>
            <w:tcW w:w="2518" w:type="dxa"/>
          </w:tcPr>
          <w:p w14:paraId="7B2E3E88" w14:textId="77777777" w:rsidR="0055382D" w:rsidRPr="0082339F" w:rsidRDefault="0055382D" w:rsidP="0082339F">
            <w:pPr>
              <w:rPr>
                <w:color w:val="000000"/>
              </w:rPr>
            </w:pPr>
            <w:r w:rsidRPr="0082339F">
              <w:rPr>
                <w:b/>
                <w:color w:val="000000"/>
              </w:rPr>
              <w:t>Pie de imagen</w:t>
            </w:r>
          </w:p>
        </w:tc>
        <w:tc>
          <w:tcPr>
            <w:tcW w:w="6515" w:type="dxa"/>
          </w:tcPr>
          <w:p w14:paraId="3821E476" w14:textId="446917E1" w:rsidR="0055382D" w:rsidRPr="0082339F" w:rsidRDefault="00E96A28" w:rsidP="0082339F">
            <w:pPr>
              <w:rPr>
                <w:color w:val="000000"/>
              </w:rPr>
            </w:pPr>
            <w:r w:rsidRPr="0082339F">
              <w:rPr>
                <w:color w:val="000000"/>
              </w:rPr>
              <w:t>Todos los</w:t>
            </w:r>
            <w:r w:rsidR="00C929D5" w:rsidRPr="0082339F">
              <w:rPr>
                <w:color w:val="000000"/>
              </w:rPr>
              <w:t xml:space="preserve"> pa</w:t>
            </w:r>
            <w:r w:rsidRPr="0082339F">
              <w:rPr>
                <w:color w:val="000000"/>
              </w:rPr>
              <w:t>íses</w:t>
            </w:r>
            <w:r w:rsidR="00C929D5" w:rsidRPr="0082339F">
              <w:rPr>
                <w:color w:val="000000"/>
              </w:rPr>
              <w:t>, en</w:t>
            </w:r>
            <w:r w:rsidRPr="0082339F">
              <w:rPr>
                <w:color w:val="000000"/>
              </w:rPr>
              <w:t xml:space="preserve"> diferentes grados, participan en </w:t>
            </w:r>
            <w:r w:rsidR="00C929D5" w:rsidRPr="0082339F">
              <w:rPr>
                <w:color w:val="000000"/>
              </w:rPr>
              <w:t xml:space="preserve">el </w:t>
            </w:r>
            <w:r w:rsidR="0055382D" w:rsidRPr="0082339F">
              <w:rPr>
                <w:color w:val="000000"/>
              </w:rPr>
              <w:t>juego geopolítico global</w:t>
            </w:r>
            <w:r w:rsidR="00E84E36" w:rsidRPr="0082339F">
              <w:rPr>
                <w:color w:val="000000"/>
              </w:rPr>
              <w:t xml:space="preserve">. </w:t>
            </w:r>
            <w:r w:rsidR="00C929D5" w:rsidRPr="0082339F">
              <w:rPr>
                <w:color w:val="000000"/>
              </w:rPr>
              <w:t xml:space="preserve">De esta forma, cada día el mundo </w:t>
            </w:r>
            <w:r w:rsidRPr="0082339F">
              <w:rPr>
                <w:color w:val="000000"/>
              </w:rPr>
              <w:t xml:space="preserve">se </w:t>
            </w:r>
            <w:r w:rsidR="00C929D5" w:rsidRPr="0082339F">
              <w:rPr>
                <w:color w:val="000000"/>
              </w:rPr>
              <w:t xml:space="preserve"> reha</w:t>
            </w:r>
            <w:r w:rsidRPr="0082339F">
              <w:rPr>
                <w:color w:val="000000"/>
              </w:rPr>
              <w:t>ce</w:t>
            </w:r>
            <w:r w:rsidR="00C929D5" w:rsidRPr="0082339F">
              <w:rPr>
                <w:color w:val="000000"/>
              </w:rPr>
              <w:t xml:space="preserve"> y toma la forma que le imprimen las fuerzas globales. </w:t>
            </w:r>
          </w:p>
        </w:tc>
      </w:tr>
    </w:tbl>
    <w:p w14:paraId="696CCBCB" w14:textId="77777777" w:rsidR="00974365" w:rsidRPr="0082339F" w:rsidRDefault="00974365" w:rsidP="0082339F">
      <w:pPr>
        <w:rPr>
          <w:sz w:val="22"/>
          <w:szCs w:val="22"/>
        </w:rPr>
      </w:pPr>
    </w:p>
    <w:p w14:paraId="31AC45BF" w14:textId="1681E84A" w:rsidR="00CF78E6" w:rsidRPr="0082339F" w:rsidRDefault="00087D8B" w:rsidP="0082339F">
      <w:pPr>
        <w:rPr>
          <w:sz w:val="22"/>
          <w:szCs w:val="22"/>
        </w:rPr>
      </w:pPr>
      <w:r w:rsidRPr="0082339F">
        <w:rPr>
          <w:sz w:val="22"/>
          <w:szCs w:val="22"/>
        </w:rPr>
        <w:t xml:space="preserve">En efecto, </w:t>
      </w:r>
      <w:r w:rsidR="00D01923" w:rsidRPr="0082339F">
        <w:rPr>
          <w:sz w:val="22"/>
          <w:szCs w:val="22"/>
        </w:rPr>
        <w:t xml:space="preserve">las interacciones entre los principales </w:t>
      </w:r>
      <w:r w:rsidR="000D3343" w:rsidRPr="0082339F">
        <w:rPr>
          <w:sz w:val="22"/>
          <w:szCs w:val="22"/>
        </w:rPr>
        <w:t xml:space="preserve">protagonistas de la globalización </w:t>
      </w:r>
      <w:r w:rsidRPr="0082339F">
        <w:rPr>
          <w:sz w:val="22"/>
          <w:szCs w:val="22"/>
        </w:rPr>
        <w:t>sobre el territorio mund</w:t>
      </w:r>
      <w:r w:rsidR="006E4F00" w:rsidRPr="0082339F">
        <w:rPr>
          <w:sz w:val="22"/>
          <w:szCs w:val="22"/>
        </w:rPr>
        <w:t>ial</w:t>
      </w:r>
      <w:r w:rsidRPr="0082339F">
        <w:rPr>
          <w:sz w:val="22"/>
          <w:szCs w:val="22"/>
        </w:rPr>
        <w:t xml:space="preserve"> dejan ver cómo</w:t>
      </w:r>
      <w:r w:rsidR="00D01923" w:rsidRPr="0082339F">
        <w:rPr>
          <w:sz w:val="22"/>
          <w:szCs w:val="22"/>
        </w:rPr>
        <w:t>,</w:t>
      </w:r>
      <w:r w:rsidRPr="0082339F">
        <w:rPr>
          <w:sz w:val="22"/>
          <w:szCs w:val="22"/>
        </w:rPr>
        <w:t xml:space="preserve"> durante el presente siglo, el planeta ha sido el escenario de un juego </w:t>
      </w:r>
      <w:r w:rsidRPr="0082339F">
        <w:rPr>
          <w:b/>
          <w:sz w:val="22"/>
          <w:szCs w:val="22"/>
        </w:rPr>
        <w:t>geopolítico</w:t>
      </w:r>
      <w:r w:rsidRPr="0082339F">
        <w:rPr>
          <w:sz w:val="22"/>
          <w:szCs w:val="22"/>
        </w:rPr>
        <w:t xml:space="preserve">. </w:t>
      </w:r>
      <w:r w:rsidR="002665C0" w:rsidRPr="0082339F">
        <w:rPr>
          <w:sz w:val="22"/>
          <w:szCs w:val="22"/>
        </w:rPr>
        <w:t xml:space="preserve">La geopolítica </w:t>
      </w:r>
      <w:r w:rsidR="007A5494" w:rsidRPr="0082339F">
        <w:rPr>
          <w:sz w:val="22"/>
          <w:szCs w:val="22"/>
        </w:rPr>
        <w:t>es</w:t>
      </w:r>
      <w:r w:rsidR="002665C0" w:rsidRPr="0082339F">
        <w:rPr>
          <w:sz w:val="22"/>
          <w:szCs w:val="22"/>
        </w:rPr>
        <w:t xml:space="preserve"> una herramienta </w:t>
      </w:r>
      <w:r w:rsidR="007A5494" w:rsidRPr="0082339F">
        <w:rPr>
          <w:sz w:val="22"/>
          <w:szCs w:val="22"/>
        </w:rPr>
        <w:t>que trata de</w:t>
      </w:r>
      <w:r w:rsidR="002665C0" w:rsidRPr="0082339F">
        <w:rPr>
          <w:sz w:val="22"/>
          <w:szCs w:val="22"/>
        </w:rPr>
        <w:t xml:space="preserve"> interpretar los conflictos del mundo</w:t>
      </w:r>
      <w:r w:rsidR="007652A2" w:rsidRPr="0082339F">
        <w:rPr>
          <w:sz w:val="22"/>
          <w:szCs w:val="22"/>
        </w:rPr>
        <w:t>, dentro de su complejidad</w:t>
      </w:r>
      <w:r w:rsidR="002665C0" w:rsidRPr="0082339F">
        <w:rPr>
          <w:sz w:val="22"/>
          <w:szCs w:val="22"/>
        </w:rPr>
        <w:t>.</w:t>
      </w:r>
      <w:r w:rsidR="00D01923" w:rsidRPr="0082339F">
        <w:rPr>
          <w:sz w:val="22"/>
          <w:szCs w:val="22"/>
        </w:rPr>
        <w:t xml:space="preserve"> </w:t>
      </w:r>
      <w:r w:rsidR="000D3343" w:rsidRPr="0082339F">
        <w:rPr>
          <w:sz w:val="22"/>
          <w:szCs w:val="22"/>
        </w:rPr>
        <w:t xml:space="preserve">El concepto de </w:t>
      </w:r>
      <w:r w:rsidRPr="0082339F">
        <w:rPr>
          <w:sz w:val="22"/>
          <w:szCs w:val="22"/>
        </w:rPr>
        <w:t xml:space="preserve">geopolítica </w:t>
      </w:r>
      <w:r w:rsidR="007652A2" w:rsidRPr="0082339F">
        <w:rPr>
          <w:sz w:val="22"/>
          <w:szCs w:val="22"/>
        </w:rPr>
        <w:t xml:space="preserve">tiene </w:t>
      </w:r>
      <w:r w:rsidR="006A4E87" w:rsidRPr="0082339F">
        <w:rPr>
          <w:sz w:val="22"/>
          <w:szCs w:val="22"/>
        </w:rPr>
        <w:t xml:space="preserve">varias similitudes con </w:t>
      </w:r>
      <w:r w:rsidRPr="0082339F">
        <w:rPr>
          <w:sz w:val="22"/>
          <w:szCs w:val="22"/>
        </w:rPr>
        <w:t xml:space="preserve">el juego del </w:t>
      </w:r>
      <w:r w:rsidR="00BA77B8" w:rsidRPr="0082339F">
        <w:rPr>
          <w:sz w:val="22"/>
          <w:szCs w:val="22"/>
        </w:rPr>
        <w:t>ajedrez</w:t>
      </w:r>
      <w:r w:rsidR="00241462" w:rsidRPr="0082339F">
        <w:rPr>
          <w:sz w:val="22"/>
          <w:szCs w:val="22"/>
        </w:rPr>
        <w:t>.</w:t>
      </w:r>
      <w:r w:rsidR="00133983" w:rsidRPr="0082339F">
        <w:rPr>
          <w:sz w:val="22"/>
          <w:szCs w:val="22"/>
        </w:rPr>
        <w:t xml:space="preserve"> </w:t>
      </w:r>
    </w:p>
    <w:p w14:paraId="4C639854" w14:textId="77777777" w:rsidR="00CF78E6" w:rsidRPr="0082339F" w:rsidRDefault="00CF78E6" w:rsidP="0082339F">
      <w:pPr>
        <w:rPr>
          <w:sz w:val="22"/>
          <w:szCs w:val="22"/>
        </w:rPr>
      </w:pPr>
    </w:p>
    <w:p w14:paraId="7B25D6B9" w14:textId="0768085E" w:rsidR="00133983" w:rsidRPr="0082339F" w:rsidRDefault="007652A2" w:rsidP="0082339F">
      <w:pPr>
        <w:rPr>
          <w:sz w:val="22"/>
          <w:szCs w:val="22"/>
        </w:rPr>
      </w:pPr>
      <w:r w:rsidRPr="0082339F">
        <w:rPr>
          <w:sz w:val="22"/>
          <w:szCs w:val="22"/>
        </w:rPr>
        <w:t>En el juego</w:t>
      </w:r>
      <w:r w:rsidR="001A7234" w:rsidRPr="0082339F">
        <w:rPr>
          <w:sz w:val="22"/>
          <w:szCs w:val="22"/>
        </w:rPr>
        <w:t xml:space="preserve"> de ajedrez, </w:t>
      </w:r>
      <w:r w:rsidR="00087D8B" w:rsidRPr="0082339F">
        <w:rPr>
          <w:sz w:val="22"/>
          <w:szCs w:val="22"/>
        </w:rPr>
        <w:t xml:space="preserve">cada jugador </w:t>
      </w:r>
      <w:r w:rsidRPr="0082339F">
        <w:rPr>
          <w:sz w:val="22"/>
          <w:szCs w:val="22"/>
        </w:rPr>
        <w:t xml:space="preserve">ubica </w:t>
      </w:r>
      <w:r w:rsidR="00087D8B" w:rsidRPr="0082339F">
        <w:rPr>
          <w:sz w:val="22"/>
          <w:szCs w:val="22"/>
        </w:rPr>
        <w:t xml:space="preserve">sus </w:t>
      </w:r>
      <w:r w:rsidR="001A7234" w:rsidRPr="0082339F">
        <w:rPr>
          <w:sz w:val="22"/>
          <w:szCs w:val="22"/>
        </w:rPr>
        <w:t xml:space="preserve">piezas </w:t>
      </w:r>
      <w:r w:rsidRPr="0082339F">
        <w:rPr>
          <w:sz w:val="22"/>
          <w:szCs w:val="22"/>
        </w:rPr>
        <w:t xml:space="preserve">de manera </w:t>
      </w:r>
      <w:r w:rsidR="001A7234" w:rsidRPr="0082339F">
        <w:rPr>
          <w:sz w:val="22"/>
          <w:szCs w:val="22"/>
        </w:rPr>
        <w:t xml:space="preserve">estratégica </w:t>
      </w:r>
      <w:r w:rsidR="00133983" w:rsidRPr="0082339F">
        <w:rPr>
          <w:sz w:val="22"/>
          <w:szCs w:val="22"/>
        </w:rPr>
        <w:t xml:space="preserve">sobre el tablero </w:t>
      </w:r>
      <w:r w:rsidR="001A7234" w:rsidRPr="0082339F">
        <w:rPr>
          <w:sz w:val="22"/>
          <w:szCs w:val="22"/>
        </w:rPr>
        <w:t xml:space="preserve">para </w:t>
      </w:r>
      <w:r w:rsidRPr="0082339F">
        <w:rPr>
          <w:sz w:val="22"/>
          <w:szCs w:val="22"/>
        </w:rPr>
        <w:t xml:space="preserve">intentar </w:t>
      </w:r>
      <w:r w:rsidR="001A7234" w:rsidRPr="0082339F">
        <w:rPr>
          <w:sz w:val="22"/>
          <w:szCs w:val="22"/>
        </w:rPr>
        <w:t xml:space="preserve">vencer al </w:t>
      </w:r>
      <w:r w:rsidRPr="0082339F">
        <w:rPr>
          <w:sz w:val="22"/>
          <w:szCs w:val="22"/>
        </w:rPr>
        <w:t>adversario</w:t>
      </w:r>
      <w:r w:rsidR="001A7234" w:rsidRPr="0082339F">
        <w:rPr>
          <w:sz w:val="22"/>
          <w:szCs w:val="22"/>
        </w:rPr>
        <w:t xml:space="preserve">. De forma semejante, las potencias regionales del mundo </w:t>
      </w:r>
      <w:r w:rsidR="00133983" w:rsidRPr="0082339F">
        <w:rPr>
          <w:sz w:val="22"/>
          <w:szCs w:val="22"/>
        </w:rPr>
        <w:t xml:space="preserve">contemporáneo </w:t>
      </w:r>
      <w:r w:rsidRPr="0082339F">
        <w:rPr>
          <w:sz w:val="22"/>
          <w:szCs w:val="22"/>
        </w:rPr>
        <w:t>despliegan de acuerdo con las circunstancias</w:t>
      </w:r>
      <w:r w:rsidR="000D3343" w:rsidRPr="0082339F">
        <w:rPr>
          <w:sz w:val="22"/>
          <w:szCs w:val="22"/>
        </w:rPr>
        <w:t xml:space="preserve"> </w:t>
      </w:r>
      <w:r w:rsidR="00CF78E6" w:rsidRPr="0082339F">
        <w:rPr>
          <w:sz w:val="22"/>
          <w:szCs w:val="22"/>
        </w:rPr>
        <w:t xml:space="preserve">un conjunto de elementos, como </w:t>
      </w:r>
      <w:r w:rsidR="001470C6" w:rsidRPr="0082339F">
        <w:rPr>
          <w:sz w:val="22"/>
          <w:szCs w:val="22"/>
        </w:rPr>
        <w:t>recursos económicos</w:t>
      </w:r>
      <w:r w:rsidR="00087D8B" w:rsidRPr="0082339F">
        <w:rPr>
          <w:sz w:val="22"/>
          <w:szCs w:val="22"/>
        </w:rPr>
        <w:t xml:space="preserve">, </w:t>
      </w:r>
      <w:r w:rsidR="00133983" w:rsidRPr="0082339F">
        <w:rPr>
          <w:sz w:val="22"/>
          <w:szCs w:val="22"/>
        </w:rPr>
        <w:t>ejércitos</w:t>
      </w:r>
      <w:r w:rsidR="00087D8B" w:rsidRPr="0082339F">
        <w:rPr>
          <w:sz w:val="22"/>
          <w:szCs w:val="22"/>
        </w:rPr>
        <w:t xml:space="preserve">, </w:t>
      </w:r>
      <w:r w:rsidR="00133983" w:rsidRPr="0082339F">
        <w:rPr>
          <w:sz w:val="22"/>
          <w:szCs w:val="22"/>
        </w:rPr>
        <w:t>empresas</w:t>
      </w:r>
      <w:r w:rsidR="00087D8B" w:rsidRPr="0082339F">
        <w:rPr>
          <w:sz w:val="22"/>
          <w:szCs w:val="22"/>
        </w:rPr>
        <w:t xml:space="preserve">, </w:t>
      </w:r>
      <w:r w:rsidR="001470C6" w:rsidRPr="0082339F">
        <w:rPr>
          <w:sz w:val="22"/>
          <w:szCs w:val="22"/>
        </w:rPr>
        <w:t xml:space="preserve">tratados, </w:t>
      </w:r>
      <w:r w:rsidR="00087D8B" w:rsidRPr="0082339F">
        <w:rPr>
          <w:sz w:val="22"/>
          <w:szCs w:val="22"/>
        </w:rPr>
        <w:t>organizaciones no gubernamentales</w:t>
      </w:r>
      <w:r w:rsidR="001470C6" w:rsidRPr="0082339F">
        <w:rPr>
          <w:sz w:val="22"/>
          <w:szCs w:val="22"/>
        </w:rPr>
        <w:t xml:space="preserve"> y medios de información, </w:t>
      </w:r>
      <w:r w:rsidR="00133983" w:rsidRPr="0082339F">
        <w:rPr>
          <w:sz w:val="22"/>
          <w:szCs w:val="22"/>
        </w:rPr>
        <w:t xml:space="preserve">como si fueran </w:t>
      </w:r>
      <w:r w:rsidR="001A7234" w:rsidRPr="0082339F">
        <w:rPr>
          <w:sz w:val="22"/>
          <w:szCs w:val="22"/>
        </w:rPr>
        <w:t xml:space="preserve">piezas de ajedrez sobre el </w:t>
      </w:r>
      <w:r w:rsidR="00087D8B" w:rsidRPr="0082339F">
        <w:rPr>
          <w:sz w:val="22"/>
          <w:szCs w:val="22"/>
        </w:rPr>
        <w:t xml:space="preserve">campo de juego </w:t>
      </w:r>
      <w:r w:rsidR="001A7234" w:rsidRPr="0082339F">
        <w:rPr>
          <w:sz w:val="22"/>
          <w:szCs w:val="22"/>
        </w:rPr>
        <w:t>planeta</w:t>
      </w:r>
      <w:r w:rsidR="00087D8B" w:rsidRPr="0082339F">
        <w:rPr>
          <w:sz w:val="22"/>
          <w:szCs w:val="22"/>
        </w:rPr>
        <w:t>rio</w:t>
      </w:r>
      <w:r w:rsidR="001A7234" w:rsidRPr="0082339F">
        <w:rPr>
          <w:sz w:val="22"/>
          <w:szCs w:val="22"/>
        </w:rPr>
        <w:t xml:space="preserve">. </w:t>
      </w:r>
    </w:p>
    <w:p w14:paraId="4BEBC184" w14:textId="77777777" w:rsidR="00133983" w:rsidRDefault="00133983" w:rsidP="0082339F">
      <w:pPr>
        <w:rPr>
          <w:sz w:val="22"/>
          <w:szCs w:val="22"/>
        </w:rPr>
      </w:pPr>
    </w:p>
    <w:p w14:paraId="17AFBBA7" w14:textId="77777777" w:rsidR="002F62DF" w:rsidRDefault="002F62DF" w:rsidP="002F62DF">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2F62DF" w:rsidRPr="004A1547" w14:paraId="6CD05D96"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4BBEABC4" w14:textId="77777777" w:rsidR="002F62DF" w:rsidRPr="006B6F27" w:rsidRDefault="002F62DF"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2F62DF" w:rsidRPr="006B6F27" w14:paraId="4427BAD2"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0A3261A"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DF9686B" w14:textId="6134E011" w:rsidR="002F62DF" w:rsidRPr="006B6F27" w:rsidRDefault="002F62DF" w:rsidP="00144EF8">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0F7C53">
              <w:rPr>
                <w:rFonts w:ascii="Times New Roman" w:hAnsi="Times New Roman" w:cs="Times New Roman"/>
                <w:sz w:val="22"/>
                <w:szCs w:val="22"/>
              </w:rPr>
              <w:t>3</w:t>
            </w:r>
            <w:r w:rsidR="0042007E">
              <w:rPr>
                <w:rFonts w:ascii="Times New Roman" w:hAnsi="Times New Roman" w:cs="Times New Roman"/>
                <w:sz w:val="22"/>
                <w:szCs w:val="22"/>
              </w:rPr>
              <w:t>1</w:t>
            </w:r>
          </w:p>
        </w:tc>
      </w:tr>
      <w:tr w:rsidR="002F62DF" w:rsidRPr="004A1547" w14:paraId="296B1CC0"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336DDFC"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EEE244" w14:textId="75F1A750" w:rsidR="002F62DF" w:rsidRPr="006B6F27" w:rsidRDefault="00057066" w:rsidP="00057066">
            <w:pPr>
              <w:pStyle w:val="Cuerpo"/>
            </w:pPr>
            <w:ins w:id="5" w:author="bachue digital" w:date="2015-07-28T21:05:00Z">
              <w:r>
                <w:t xml:space="preserve">Tablero de ajedrez con piezas </w:t>
              </w:r>
            </w:ins>
            <w:ins w:id="6" w:author="bachue digital" w:date="2015-07-28T21:06:00Z">
              <w:r>
                <w:t>representadas</w:t>
              </w:r>
            </w:ins>
            <w:ins w:id="7" w:author="bachue digital" w:date="2015-07-28T21:05:00Z">
              <w:r>
                <w:t xml:space="preserve"> </w:t>
              </w:r>
            </w:ins>
            <w:ins w:id="8" w:author="bachue digital" w:date="2015-07-28T21:06:00Z">
              <w:r>
                <w:t xml:space="preserve">mediante </w:t>
              </w:r>
            </w:ins>
            <w:ins w:id="9" w:author="bachue digital" w:date="2015-07-28T21:05:00Z">
              <w:r>
                <w:t>figuras de varios pa</w:t>
              </w:r>
            </w:ins>
            <w:ins w:id="10" w:author="bachue digital" w:date="2015-07-28T21:06:00Z">
              <w:r>
                <w:t xml:space="preserve">íses </w:t>
              </w:r>
            </w:ins>
            <w:ins w:id="11" w:author="bachue digital" w:date="2015-07-28T21:05:00Z">
              <w:r>
                <w:t xml:space="preserve"> </w:t>
              </w:r>
            </w:ins>
          </w:p>
        </w:tc>
      </w:tr>
      <w:tr w:rsidR="002F62DF" w:rsidRPr="004A1547" w14:paraId="2561F53B"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D3AC79F"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08D862" w14:textId="12FCAA56" w:rsidR="002F62DF" w:rsidRPr="006B6F27" w:rsidRDefault="00057066" w:rsidP="00C90C45">
            <w:pPr>
              <w:pStyle w:val="Cuerpo"/>
              <w:rPr>
                <w:lang w:val="es-ES_tradnl"/>
              </w:rPr>
            </w:pPr>
            <w:ins w:id="12" w:author="bachue digital" w:date="2015-07-28T21:04:00Z">
              <w:r w:rsidRPr="00057066">
                <w:rPr>
                  <w:lang w:val="es-ES_tradnl"/>
                </w:rPr>
                <w:t xml:space="preserve">Número de la imagen </w:t>
              </w:r>
              <w:commentRangeStart w:id="13"/>
              <w:r w:rsidRPr="00057066">
                <w:rPr>
                  <w:lang w:val="es-ES_tradnl"/>
                </w:rPr>
                <w:t>99742586</w:t>
              </w:r>
            </w:ins>
            <w:commentRangeEnd w:id="13"/>
            <w:r w:rsidR="001B5DBE">
              <w:rPr>
                <w:rStyle w:val="Refdecomentario"/>
                <w:rFonts w:ascii="Calibri" w:eastAsia="Calibri" w:hAnsi="Calibri"/>
                <w:color w:val="auto"/>
                <w:bdr w:val="none" w:sz="0" w:space="0" w:color="auto"/>
                <w:lang w:val="es-MX" w:eastAsia="en-US"/>
              </w:rPr>
              <w:commentReference w:id="13"/>
            </w:r>
          </w:p>
        </w:tc>
      </w:tr>
      <w:tr w:rsidR="002F62DF" w:rsidRPr="006B6F27" w14:paraId="04C379C3"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A0992CE"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4FF5D9" w14:textId="77777777" w:rsidR="002F62DF" w:rsidRPr="0082339F" w:rsidRDefault="002F62DF" w:rsidP="002F62DF">
            <w:pPr>
              <w:rPr>
                <w:sz w:val="22"/>
                <w:szCs w:val="22"/>
              </w:rPr>
            </w:pPr>
            <w:r w:rsidRPr="0082339F">
              <w:rPr>
                <w:sz w:val="22"/>
                <w:szCs w:val="22"/>
              </w:rPr>
              <w:t>En el ajedrez, cada movimiento es planeado con cuidado por cada jugador; ambos contendores procuran no arriesgar, ni perder sus piezas. Así también, en el tablero del Nuevo Orden Mundial, los jugadores establecen relaciones de forma planificada, en las que tratan  de anticipar las acciones de sus competidores y buscan apoyo mutuo entre sus diferentes piezas.</w:t>
            </w:r>
          </w:p>
          <w:p w14:paraId="1C51AF6C" w14:textId="77777777" w:rsidR="002F62DF" w:rsidRPr="006B6F27" w:rsidRDefault="002F62DF" w:rsidP="00C90C45">
            <w:pPr>
              <w:pStyle w:val="Cuerpo"/>
            </w:pPr>
          </w:p>
        </w:tc>
      </w:tr>
    </w:tbl>
    <w:p w14:paraId="5A22D1CE" w14:textId="77777777" w:rsidR="002F62DF" w:rsidRDefault="002F62DF" w:rsidP="002F62DF">
      <w:pPr>
        <w:spacing w:after="0" w:line="240" w:lineRule="auto"/>
      </w:pPr>
    </w:p>
    <w:p w14:paraId="04D7ACDF" w14:textId="77777777" w:rsidR="002F62DF" w:rsidRDefault="002F62DF" w:rsidP="002F62DF">
      <w:pPr>
        <w:spacing w:after="0" w:line="240" w:lineRule="auto"/>
      </w:pPr>
    </w:p>
    <w:p w14:paraId="08243DEE" w14:textId="1B3DB4DB" w:rsidR="002939C5" w:rsidRPr="0082339F" w:rsidRDefault="002939C5" w:rsidP="0082339F">
      <w:pPr>
        <w:rPr>
          <w:sz w:val="22"/>
          <w:szCs w:val="22"/>
        </w:rPr>
      </w:pPr>
    </w:p>
    <w:p w14:paraId="65DC8AB6" w14:textId="18020A58" w:rsidR="00C621C7" w:rsidRPr="0082339F" w:rsidRDefault="00087D8B" w:rsidP="0082339F">
      <w:pPr>
        <w:rPr>
          <w:sz w:val="22"/>
          <w:szCs w:val="22"/>
        </w:rPr>
      </w:pPr>
      <w:r w:rsidRPr="0082339F">
        <w:rPr>
          <w:sz w:val="22"/>
          <w:szCs w:val="22"/>
        </w:rPr>
        <w:t>En el ajedrez</w:t>
      </w:r>
      <w:r w:rsidR="00C621C7" w:rsidRPr="0082339F">
        <w:rPr>
          <w:sz w:val="22"/>
          <w:szCs w:val="22"/>
        </w:rPr>
        <w:t>,</w:t>
      </w:r>
      <w:r w:rsidRPr="0082339F">
        <w:rPr>
          <w:sz w:val="22"/>
          <w:szCs w:val="22"/>
        </w:rPr>
        <w:t xml:space="preserve"> </w:t>
      </w:r>
      <w:r w:rsidR="0034166B" w:rsidRPr="0082339F">
        <w:rPr>
          <w:sz w:val="22"/>
          <w:szCs w:val="22"/>
        </w:rPr>
        <w:t xml:space="preserve">cada </w:t>
      </w:r>
      <w:r w:rsidR="00F70EF0" w:rsidRPr="0082339F">
        <w:rPr>
          <w:sz w:val="22"/>
          <w:szCs w:val="22"/>
        </w:rPr>
        <w:t>participante</w:t>
      </w:r>
      <w:r w:rsidR="0034166B" w:rsidRPr="0082339F">
        <w:rPr>
          <w:sz w:val="22"/>
          <w:szCs w:val="22"/>
        </w:rPr>
        <w:t xml:space="preserve"> </w:t>
      </w:r>
      <w:r w:rsidR="00F70EF0" w:rsidRPr="0082339F">
        <w:rPr>
          <w:sz w:val="22"/>
          <w:szCs w:val="22"/>
        </w:rPr>
        <w:t>hace</w:t>
      </w:r>
      <w:r w:rsidR="0034166B" w:rsidRPr="0082339F">
        <w:rPr>
          <w:sz w:val="22"/>
          <w:szCs w:val="22"/>
        </w:rPr>
        <w:t xml:space="preserve"> su jugada y </w:t>
      </w:r>
      <w:r w:rsidR="00A952BA" w:rsidRPr="0082339F">
        <w:rPr>
          <w:sz w:val="22"/>
          <w:szCs w:val="22"/>
        </w:rPr>
        <w:t>avanza poco a poco</w:t>
      </w:r>
      <w:r w:rsidR="006E4F00" w:rsidRPr="0082339F">
        <w:rPr>
          <w:sz w:val="22"/>
          <w:szCs w:val="22"/>
        </w:rPr>
        <w:t>,</w:t>
      </w:r>
      <w:r w:rsidR="00A952BA" w:rsidRPr="0082339F">
        <w:rPr>
          <w:sz w:val="22"/>
          <w:szCs w:val="22"/>
        </w:rPr>
        <w:t xml:space="preserve"> </w:t>
      </w:r>
      <w:r w:rsidR="003E4626" w:rsidRPr="0082339F">
        <w:rPr>
          <w:sz w:val="22"/>
          <w:szCs w:val="22"/>
        </w:rPr>
        <w:t xml:space="preserve">en </w:t>
      </w:r>
      <w:r w:rsidR="00C621C7" w:rsidRPr="0082339F">
        <w:rPr>
          <w:sz w:val="22"/>
          <w:szCs w:val="22"/>
        </w:rPr>
        <w:t xml:space="preserve">pos de </w:t>
      </w:r>
      <w:r w:rsidR="003E4626" w:rsidRPr="0082339F">
        <w:rPr>
          <w:sz w:val="22"/>
          <w:szCs w:val="22"/>
        </w:rPr>
        <w:t xml:space="preserve">la </w:t>
      </w:r>
      <w:r w:rsidR="00A952BA" w:rsidRPr="0082339F">
        <w:rPr>
          <w:sz w:val="22"/>
          <w:szCs w:val="22"/>
        </w:rPr>
        <w:t>conquista</w:t>
      </w:r>
      <w:r w:rsidRPr="0082339F">
        <w:rPr>
          <w:sz w:val="22"/>
          <w:szCs w:val="22"/>
        </w:rPr>
        <w:t xml:space="preserve"> </w:t>
      </w:r>
      <w:r w:rsidR="003E4626" w:rsidRPr="0082339F">
        <w:rPr>
          <w:sz w:val="22"/>
          <w:szCs w:val="22"/>
        </w:rPr>
        <w:t xml:space="preserve">de </w:t>
      </w:r>
      <w:r w:rsidR="00A952BA" w:rsidRPr="0082339F">
        <w:rPr>
          <w:sz w:val="22"/>
          <w:szCs w:val="22"/>
        </w:rPr>
        <w:t>todo el tablero</w:t>
      </w:r>
      <w:r w:rsidR="00C621C7" w:rsidRPr="0082339F">
        <w:rPr>
          <w:sz w:val="22"/>
          <w:szCs w:val="22"/>
        </w:rPr>
        <w:t xml:space="preserve">; </w:t>
      </w:r>
      <w:r w:rsidR="00F70EF0" w:rsidRPr="0082339F">
        <w:rPr>
          <w:sz w:val="22"/>
          <w:szCs w:val="22"/>
        </w:rPr>
        <w:t>así</w:t>
      </w:r>
      <w:r w:rsidR="00C621C7" w:rsidRPr="0082339F">
        <w:rPr>
          <w:sz w:val="22"/>
          <w:szCs w:val="22"/>
        </w:rPr>
        <w:t xml:space="preserve"> </w:t>
      </w:r>
      <w:r w:rsidR="003E4626" w:rsidRPr="0082339F">
        <w:rPr>
          <w:sz w:val="22"/>
          <w:szCs w:val="22"/>
        </w:rPr>
        <w:t xml:space="preserve">va </w:t>
      </w:r>
      <w:r w:rsidR="001A7234" w:rsidRPr="0082339F">
        <w:rPr>
          <w:sz w:val="22"/>
          <w:szCs w:val="22"/>
        </w:rPr>
        <w:t>conduci</w:t>
      </w:r>
      <w:r w:rsidRPr="0082339F">
        <w:rPr>
          <w:sz w:val="22"/>
          <w:szCs w:val="22"/>
        </w:rPr>
        <w:t xml:space="preserve">endo </w:t>
      </w:r>
      <w:r w:rsidR="00C621C7" w:rsidRPr="0082339F">
        <w:rPr>
          <w:sz w:val="22"/>
          <w:szCs w:val="22"/>
        </w:rPr>
        <w:t xml:space="preserve">sus </w:t>
      </w:r>
      <w:r w:rsidRPr="0082339F">
        <w:rPr>
          <w:sz w:val="22"/>
          <w:szCs w:val="22"/>
        </w:rPr>
        <w:t xml:space="preserve">piezas </w:t>
      </w:r>
      <w:r w:rsidR="00B27E94" w:rsidRPr="0082339F">
        <w:rPr>
          <w:sz w:val="22"/>
          <w:szCs w:val="22"/>
        </w:rPr>
        <w:t xml:space="preserve">hasta </w:t>
      </w:r>
      <w:r w:rsidR="003E4626" w:rsidRPr="0082339F">
        <w:rPr>
          <w:sz w:val="22"/>
          <w:szCs w:val="22"/>
        </w:rPr>
        <w:t>poner en peligro las del adversario y, en lo posible, elimin</w:t>
      </w:r>
      <w:r w:rsidR="00B27E94" w:rsidRPr="0082339F">
        <w:rPr>
          <w:sz w:val="22"/>
          <w:szCs w:val="22"/>
        </w:rPr>
        <w:t xml:space="preserve">arlas </w:t>
      </w:r>
      <w:r w:rsidR="003E4626" w:rsidRPr="0082339F">
        <w:rPr>
          <w:sz w:val="22"/>
          <w:szCs w:val="22"/>
        </w:rPr>
        <w:t>del juego</w:t>
      </w:r>
      <w:r w:rsidR="00A952BA" w:rsidRPr="0082339F">
        <w:rPr>
          <w:sz w:val="22"/>
          <w:szCs w:val="22"/>
        </w:rPr>
        <w:t>.</w:t>
      </w:r>
      <w:r w:rsidR="00241462" w:rsidRPr="0082339F">
        <w:rPr>
          <w:sz w:val="22"/>
          <w:szCs w:val="22"/>
        </w:rPr>
        <w:t xml:space="preserve"> </w:t>
      </w:r>
      <w:r w:rsidR="001470C6" w:rsidRPr="0082339F">
        <w:rPr>
          <w:sz w:val="22"/>
          <w:szCs w:val="22"/>
        </w:rPr>
        <w:t xml:space="preserve">En la </w:t>
      </w:r>
      <w:r w:rsidR="00A952BA" w:rsidRPr="0082339F">
        <w:rPr>
          <w:sz w:val="22"/>
          <w:szCs w:val="22"/>
        </w:rPr>
        <w:t>geopolítica</w:t>
      </w:r>
      <w:r w:rsidR="005E5246" w:rsidRPr="0082339F">
        <w:rPr>
          <w:sz w:val="22"/>
          <w:szCs w:val="22"/>
        </w:rPr>
        <w:t xml:space="preserve">, </w:t>
      </w:r>
      <w:r w:rsidR="00C621C7" w:rsidRPr="0082339F">
        <w:rPr>
          <w:sz w:val="22"/>
          <w:szCs w:val="22"/>
        </w:rPr>
        <w:t xml:space="preserve">las potencias regionales, </w:t>
      </w:r>
      <w:r w:rsidR="003E4626" w:rsidRPr="0082339F">
        <w:rPr>
          <w:sz w:val="22"/>
          <w:szCs w:val="22"/>
        </w:rPr>
        <w:t xml:space="preserve">las </w:t>
      </w:r>
      <w:r w:rsidR="001470C6" w:rsidRPr="0082339F">
        <w:rPr>
          <w:sz w:val="22"/>
          <w:szCs w:val="22"/>
        </w:rPr>
        <w:t>grandes empresas</w:t>
      </w:r>
      <w:r w:rsidR="00C621C7" w:rsidRPr="0082339F">
        <w:rPr>
          <w:sz w:val="22"/>
          <w:szCs w:val="22"/>
        </w:rPr>
        <w:t xml:space="preserve"> e incluso las grandes organizaciones armadas</w:t>
      </w:r>
      <w:r w:rsidR="003E4626" w:rsidRPr="0082339F">
        <w:rPr>
          <w:sz w:val="22"/>
          <w:szCs w:val="22"/>
        </w:rPr>
        <w:t xml:space="preserve"> </w:t>
      </w:r>
      <w:r w:rsidR="00B27E94" w:rsidRPr="0082339F">
        <w:rPr>
          <w:sz w:val="22"/>
          <w:szCs w:val="22"/>
        </w:rPr>
        <w:t xml:space="preserve">también </w:t>
      </w:r>
      <w:r w:rsidR="00635401" w:rsidRPr="0082339F">
        <w:rPr>
          <w:sz w:val="22"/>
          <w:szCs w:val="22"/>
        </w:rPr>
        <w:t>avanzan de forma gradual, y a medida que m</w:t>
      </w:r>
      <w:r w:rsidR="00F70EF0" w:rsidRPr="0082339F">
        <w:rPr>
          <w:sz w:val="22"/>
          <w:szCs w:val="22"/>
        </w:rPr>
        <w:t>ueven sus fichas</w:t>
      </w:r>
      <w:r w:rsidR="00635401" w:rsidRPr="0082339F">
        <w:rPr>
          <w:sz w:val="22"/>
          <w:szCs w:val="22"/>
        </w:rPr>
        <w:t xml:space="preserve"> </w:t>
      </w:r>
      <w:r w:rsidR="00F70EF0" w:rsidRPr="0082339F">
        <w:rPr>
          <w:sz w:val="22"/>
          <w:szCs w:val="22"/>
        </w:rPr>
        <w:t xml:space="preserve">van </w:t>
      </w:r>
      <w:r w:rsidR="00635401" w:rsidRPr="0082339F">
        <w:rPr>
          <w:sz w:val="22"/>
          <w:szCs w:val="22"/>
        </w:rPr>
        <w:t>desencadenan</w:t>
      </w:r>
      <w:r w:rsidR="00F70EF0" w:rsidRPr="0082339F">
        <w:rPr>
          <w:sz w:val="22"/>
          <w:szCs w:val="22"/>
        </w:rPr>
        <w:t>do</w:t>
      </w:r>
      <w:r w:rsidR="00635401" w:rsidRPr="0082339F">
        <w:rPr>
          <w:sz w:val="22"/>
          <w:szCs w:val="22"/>
        </w:rPr>
        <w:t xml:space="preserve"> los </w:t>
      </w:r>
      <w:r w:rsidR="00C621C7" w:rsidRPr="0082339F">
        <w:rPr>
          <w:sz w:val="22"/>
          <w:szCs w:val="22"/>
        </w:rPr>
        <w:t xml:space="preserve">principales </w:t>
      </w:r>
      <w:r w:rsidR="00635401" w:rsidRPr="0082339F">
        <w:rPr>
          <w:sz w:val="22"/>
          <w:szCs w:val="22"/>
        </w:rPr>
        <w:t xml:space="preserve">conflictos </w:t>
      </w:r>
      <w:r w:rsidR="00F70EF0" w:rsidRPr="0082339F">
        <w:rPr>
          <w:sz w:val="22"/>
          <w:szCs w:val="22"/>
        </w:rPr>
        <w:t>que aquejan al mundo contemporáneo</w:t>
      </w:r>
      <w:r w:rsidR="00635401" w:rsidRPr="0082339F">
        <w:rPr>
          <w:sz w:val="22"/>
          <w:szCs w:val="22"/>
        </w:rPr>
        <w:t xml:space="preserve">. </w:t>
      </w:r>
    </w:p>
    <w:p w14:paraId="30F5D3D4" w14:textId="77777777" w:rsidR="00C621C7" w:rsidRPr="0082339F" w:rsidRDefault="00C621C7" w:rsidP="0082339F">
      <w:pPr>
        <w:rPr>
          <w:sz w:val="22"/>
          <w:szCs w:val="22"/>
        </w:rPr>
      </w:pPr>
    </w:p>
    <w:p w14:paraId="5B12BF34" w14:textId="77777777" w:rsidR="005F7D34" w:rsidRDefault="00A952BA" w:rsidP="0082339F">
      <w:pPr>
        <w:rPr>
          <w:sz w:val="22"/>
          <w:szCs w:val="22"/>
        </w:rPr>
      </w:pPr>
      <w:r w:rsidRPr="0082339F">
        <w:rPr>
          <w:sz w:val="22"/>
          <w:szCs w:val="22"/>
        </w:rPr>
        <w:t>La diferencia es el tamaño del tablero</w:t>
      </w:r>
      <w:r w:rsidR="00F70EF0" w:rsidRPr="0082339F">
        <w:rPr>
          <w:sz w:val="22"/>
          <w:szCs w:val="22"/>
        </w:rPr>
        <w:t>. E</w:t>
      </w:r>
      <w:r w:rsidRPr="0082339F">
        <w:rPr>
          <w:sz w:val="22"/>
          <w:szCs w:val="22"/>
        </w:rPr>
        <w:t>n e</w:t>
      </w:r>
      <w:r w:rsidR="00FD5591" w:rsidRPr="0082339F">
        <w:rPr>
          <w:sz w:val="22"/>
          <w:szCs w:val="22"/>
        </w:rPr>
        <w:t xml:space="preserve">l caso de la geopolítica, </w:t>
      </w:r>
      <w:r w:rsidRPr="0082339F">
        <w:rPr>
          <w:sz w:val="22"/>
          <w:szCs w:val="22"/>
        </w:rPr>
        <w:t>la partida se juega en el mundo entero</w:t>
      </w:r>
      <w:r w:rsidR="00FD5591" w:rsidRPr="0082339F">
        <w:rPr>
          <w:sz w:val="22"/>
          <w:szCs w:val="22"/>
        </w:rPr>
        <w:t xml:space="preserve"> y </w:t>
      </w:r>
      <w:r w:rsidR="00C621C7" w:rsidRPr="0082339F">
        <w:rPr>
          <w:sz w:val="22"/>
          <w:szCs w:val="22"/>
        </w:rPr>
        <w:t xml:space="preserve">se </w:t>
      </w:r>
      <w:r w:rsidR="00FD5591" w:rsidRPr="0082339F">
        <w:rPr>
          <w:sz w:val="22"/>
          <w:szCs w:val="22"/>
        </w:rPr>
        <w:t xml:space="preserve">busca el dominio económico, político y cultural del planeta. </w:t>
      </w:r>
      <w:r w:rsidR="0022326D" w:rsidRPr="0082339F">
        <w:rPr>
          <w:sz w:val="22"/>
          <w:szCs w:val="22"/>
        </w:rPr>
        <w:t xml:space="preserve">Las piezas más importantes del tablero geopolítico mundial </w:t>
      </w:r>
      <w:r w:rsidR="00CF78E6" w:rsidRPr="0082339F">
        <w:rPr>
          <w:sz w:val="22"/>
          <w:szCs w:val="22"/>
        </w:rPr>
        <w:t xml:space="preserve">de hoy </w:t>
      </w:r>
      <w:r w:rsidR="0022326D" w:rsidRPr="0082339F">
        <w:rPr>
          <w:sz w:val="22"/>
          <w:szCs w:val="22"/>
        </w:rPr>
        <w:t xml:space="preserve">son </w:t>
      </w:r>
      <w:r w:rsidR="005611AC" w:rsidRPr="0082339F">
        <w:rPr>
          <w:sz w:val="22"/>
          <w:szCs w:val="22"/>
        </w:rPr>
        <w:t>Estados Unidos,</w:t>
      </w:r>
      <w:r w:rsidR="00FD5591" w:rsidRPr="0082339F">
        <w:rPr>
          <w:sz w:val="22"/>
          <w:szCs w:val="22"/>
        </w:rPr>
        <w:t xml:space="preserve"> </w:t>
      </w:r>
      <w:r w:rsidRPr="0082339F">
        <w:rPr>
          <w:sz w:val="22"/>
          <w:szCs w:val="22"/>
        </w:rPr>
        <w:t>Rusia y China</w:t>
      </w:r>
      <w:r w:rsidR="00CF78E6" w:rsidRPr="0082339F">
        <w:rPr>
          <w:sz w:val="22"/>
          <w:szCs w:val="22"/>
        </w:rPr>
        <w:t>, naciones reconocida</w:t>
      </w:r>
      <w:r w:rsidR="005611AC" w:rsidRPr="0082339F">
        <w:rPr>
          <w:sz w:val="22"/>
          <w:szCs w:val="22"/>
        </w:rPr>
        <w:t xml:space="preserve">s como </w:t>
      </w:r>
      <w:r w:rsidRPr="0082339F">
        <w:rPr>
          <w:sz w:val="22"/>
          <w:szCs w:val="22"/>
        </w:rPr>
        <w:t xml:space="preserve">jugadores </w:t>
      </w:r>
      <w:r w:rsidR="00144013" w:rsidRPr="0082339F">
        <w:rPr>
          <w:sz w:val="22"/>
          <w:szCs w:val="22"/>
        </w:rPr>
        <w:t>geopolíticos clave</w:t>
      </w:r>
      <w:r w:rsidR="006614C0">
        <w:rPr>
          <w:sz w:val="22"/>
          <w:szCs w:val="22"/>
        </w:rPr>
        <w:t xml:space="preserve">, </w:t>
      </w:r>
      <w:r w:rsidR="006614C0" w:rsidRPr="006614C0">
        <w:rPr>
          <w:sz w:val="22"/>
          <w:szCs w:val="22"/>
        </w:rPr>
        <w:t>sin olvidar a grupos por  alianzas e intereses comunes, como la Unión Europea, el G-8, los BRIC</w:t>
      </w:r>
      <w:r w:rsidR="005F7D34">
        <w:rPr>
          <w:sz w:val="22"/>
          <w:szCs w:val="22"/>
        </w:rPr>
        <w:t>S [VER].</w:t>
      </w:r>
    </w:p>
    <w:p w14:paraId="47006919" w14:textId="54BC2FC7" w:rsidR="00974365" w:rsidRPr="0082339F" w:rsidRDefault="00E710C4" w:rsidP="0082339F">
      <w:pPr>
        <w:rPr>
          <w:sz w:val="22"/>
          <w:szCs w:val="22"/>
        </w:rPr>
      </w:pPr>
      <w:hyperlink r:id="rId11" w:history="1">
        <w:r w:rsidR="005F7D34" w:rsidRPr="00D25797">
          <w:rPr>
            <w:rStyle w:val="Hipervnculo"/>
            <w:sz w:val="22"/>
            <w:szCs w:val="22"/>
          </w:rPr>
          <w:t>http://www.nuevatribuna.es/articulo/mundo/-que-son-los-brics/20130510141412091961.html</w:t>
        </w:r>
      </w:hyperlink>
      <w:r w:rsidR="005F7D34">
        <w:rPr>
          <w:sz w:val="22"/>
          <w:szCs w:val="22"/>
        </w:rPr>
        <w:t xml:space="preserve">  </w:t>
      </w:r>
    </w:p>
    <w:p w14:paraId="4AE0F56E" w14:textId="77777777" w:rsidR="00974365" w:rsidRPr="0082339F" w:rsidRDefault="00974365" w:rsidP="0082339F">
      <w:pPr>
        <w:rPr>
          <w:sz w:val="22"/>
          <w:szCs w:val="22"/>
        </w:rPr>
      </w:pPr>
    </w:p>
    <w:p w14:paraId="4990994B" w14:textId="478833F3" w:rsidR="00241462" w:rsidRPr="0082339F" w:rsidRDefault="00CF78E6" w:rsidP="0082339F">
      <w:pPr>
        <w:rPr>
          <w:sz w:val="22"/>
          <w:szCs w:val="22"/>
        </w:rPr>
      </w:pPr>
      <w:r w:rsidRPr="0082339F">
        <w:rPr>
          <w:sz w:val="22"/>
          <w:szCs w:val="22"/>
        </w:rPr>
        <w:t>Ello se explica por e</w:t>
      </w:r>
      <w:r w:rsidR="003C6F49" w:rsidRPr="0082339F">
        <w:rPr>
          <w:sz w:val="22"/>
          <w:szCs w:val="22"/>
        </w:rPr>
        <w:t xml:space="preserve">l </w:t>
      </w:r>
      <w:r w:rsidR="00635401" w:rsidRPr="0082339F">
        <w:rPr>
          <w:sz w:val="22"/>
          <w:szCs w:val="22"/>
        </w:rPr>
        <w:t>tamaño de su</w:t>
      </w:r>
      <w:r w:rsidR="0022326D" w:rsidRPr="0082339F">
        <w:rPr>
          <w:sz w:val="22"/>
          <w:szCs w:val="22"/>
        </w:rPr>
        <w:t>s</w:t>
      </w:r>
      <w:r w:rsidR="00635401" w:rsidRPr="0082339F">
        <w:rPr>
          <w:sz w:val="22"/>
          <w:szCs w:val="22"/>
        </w:rPr>
        <w:t xml:space="preserve"> economía</w:t>
      </w:r>
      <w:r w:rsidR="0022326D" w:rsidRPr="0082339F">
        <w:rPr>
          <w:sz w:val="22"/>
          <w:szCs w:val="22"/>
        </w:rPr>
        <w:t>s</w:t>
      </w:r>
      <w:r w:rsidR="00635401" w:rsidRPr="0082339F">
        <w:rPr>
          <w:sz w:val="22"/>
          <w:szCs w:val="22"/>
        </w:rPr>
        <w:t xml:space="preserve">, </w:t>
      </w:r>
      <w:r w:rsidRPr="0082339F">
        <w:rPr>
          <w:sz w:val="22"/>
          <w:szCs w:val="22"/>
        </w:rPr>
        <w:t xml:space="preserve">el </w:t>
      </w:r>
      <w:r w:rsidR="005E5246" w:rsidRPr="0082339F">
        <w:rPr>
          <w:sz w:val="22"/>
          <w:szCs w:val="22"/>
        </w:rPr>
        <w:t xml:space="preserve">poder de sus fuerzas militares, </w:t>
      </w:r>
      <w:r w:rsidR="00635401" w:rsidRPr="0082339F">
        <w:rPr>
          <w:sz w:val="22"/>
          <w:szCs w:val="22"/>
        </w:rPr>
        <w:t>su situación geográfica</w:t>
      </w:r>
      <w:r w:rsidR="003C6F49" w:rsidRPr="0082339F">
        <w:rPr>
          <w:sz w:val="22"/>
          <w:szCs w:val="22"/>
        </w:rPr>
        <w:t xml:space="preserve"> y </w:t>
      </w:r>
      <w:r w:rsidR="00635401" w:rsidRPr="0082339F">
        <w:rPr>
          <w:sz w:val="22"/>
          <w:szCs w:val="22"/>
        </w:rPr>
        <w:t>su alineación política</w:t>
      </w:r>
      <w:r w:rsidR="0022326D" w:rsidRPr="0082339F">
        <w:rPr>
          <w:sz w:val="22"/>
          <w:szCs w:val="22"/>
        </w:rPr>
        <w:t xml:space="preserve">. </w:t>
      </w:r>
      <w:r w:rsidR="005A25A3" w:rsidRPr="0082339F">
        <w:rPr>
          <w:sz w:val="22"/>
          <w:szCs w:val="22"/>
        </w:rPr>
        <w:t xml:space="preserve">Son </w:t>
      </w:r>
      <w:r w:rsidR="00A952BA" w:rsidRPr="0082339F">
        <w:rPr>
          <w:sz w:val="22"/>
          <w:szCs w:val="22"/>
        </w:rPr>
        <w:t xml:space="preserve">piezas </w:t>
      </w:r>
      <w:r w:rsidR="005E5246" w:rsidRPr="0082339F">
        <w:rPr>
          <w:sz w:val="22"/>
          <w:szCs w:val="22"/>
        </w:rPr>
        <w:t xml:space="preserve">clave </w:t>
      </w:r>
      <w:r w:rsidR="00A952BA" w:rsidRPr="0082339F">
        <w:rPr>
          <w:sz w:val="22"/>
          <w:szCs w:val="22"/>
        </w:rPr>
        <w:t xml:space="preserve">en la configuración </w:t>
      </w:r>
      <w:r w:rsidR="00635401" w:rsidRPr="0082339F">
        <w:rPr>
          <w:sz w:val="22"/>
          <w:szCs w:val="22"/>
        </w:rPr>
        <w:t xml:space="preserve">del mundo y </w:t>
      </w:r>
      <w:r w:rsidR="005E5246" w:rsidRPr="0082339F">
        <w:rPr>
          <w:sz w:val="22"/>
          <w:szCs w:val="22"/>
        </w:rPr>
        <w:t xml:space="preserve">sus interacciones </w:t>
      </w:r>
      <w:r w:rsidR="00736471" w:rsidRPr="0082339F">
        <w:rPr>
          <w:sz w:val="22"/>
          <w:szCs w:val="22"/>
        </w:rPr>
        <w:t>decide</w:t>
      </w:r>
      <w:r w:rsidR="006D547C" w:rsidRPr="0082339F">
        <w:rPr>
          <w:sz w:val="22"/>
          <w:szCs w:val="22"/>
        </w:rPr>
        <w:t>n</w:t>
      </w:r>
      <w:r w:rsidR="00736471" w:rsidRPr="0082339F">
        <w:rPr>
          <w:sz w:val="22"/>
          <w:szCs w:val="22"/>
        </w:rPr>
        <w:t xml:space="preserve"> el rumbo </w:t>
      </w:r>
      <w:r w:rsidR="006D547C" w:rsidRPr="0082339F">
        <w:rPr>
          <w:sz w:val="22"/>
          <w:szCs w:val="22"/>
        </w:rPr>
        <w:t>de</w:t>
      </w:r>
      <w:r w:rsidR="00736471" w:rsidRPr="0082339F">
        <w:rPr>
          <w:sz w:val="22"/>
          <w:szCs w:val="22"/>
        </w:rPr>
        <w:t xml:space="preserve"> la partida </w:t>
      </w:r>
      <w:r w:rsidR="005A25A3" w:rsidRPr="0082339F">
        <w:rPr>
          <w:sz w:val="22"/>
          <w:szCs w:val="22"/>
        </w:rPr>
        <w:t>geopolítica</w:t>
      </w:r>
      <w:r w:rsidR="0022326D" w:rsidRPr="0082339F">
        <w:rPr>
          <w:sz w:val="22"/>
          <w:szCs w:val="22"/>
        </w:rPr>
        <w:t xml:space="preserve"> </w:t>
      </w:r>
      <w:r w:rsidR="003C6F49" w:rsidRPr="0082339F">
        <w:rPr>
          <w:sz w:val="22"/>
          <w:szCs w:val="22"/>
        </w:rPr>
        <w:t>global</w:t>
      </w:r>
      <w:r w:rsidR="00635401" w:rsidRPr="0082339F">
        <w:rPr>
          <w:sz w:val="22"/>
          <w:szCs w:val="22"/>
        </w:rPr>
        <w:t>.</w:t>
      </w:r>
      <w:r w:rsidR="00241462" w:rsidRPr="0082339F">
        <w:rPr>
          <w:sz w:val="22"/>
          <w:szCs w:val="22"/>
        </w:rPr>
        <w:t xml:space="preserve"> </w:t>
      </w:r>
    </w:p>
    <w:p w14:paraId="4D1FEFA6" w14:textId="77777777" w:rsidR="00A952BA" w:rsidRPr="0082339F" w:rsidRDefault="00A952BA" w:rsidP="0082339F">
      <w:pPr>
        <w:rPr>
          <w:sz w:val="22"/>
          <w:szCs w:val="22"/>
        </w:rPr>
      </w:pPr>
    </w:p>
    <w:p w14:paraId="68FCA723" w14:textId="4D3E04EC" w:rsidR="0022326D" w:rsidRPr="0082339F" w:rsidRDefault="005A25A3" w:rsidP="0082339F">
      <w:pPr>
        <w:rPr>
          <w:sz w:val="22"/>
          <w:szCs w:val="22"/>
        </w:rPr>
      </w:pPr>
      <w:r w:rsidRPr="0082339F">
        <w:rPr>
          <w:sz w:val="22"/>
          <w:szCs w:val="22"/>
        </w:rPr>
        <w:t xml:space="preserve">Sin embargo, todas las naciones participan en </w:t>
      </w:r>
      <w:r w:rsidR="00A952BA" w:rsidRPr="0082339F">
        <w:rPr>
          <w:sz w:val="22"/>
          <w:szCs w:val="22"/>
        </w:rPr>
        <w:t xml:space="preserve">el </w:t>
      </w:r>
      <w:r w:rsidR="0022326D" w:rsidRPr="0082339F">
        <w:rPr>
          <w:sz w:val="22"/>
          <w:szCs w:val="22"/>
        </w:rPr>
        <w:t>juego</w:t>
      </w:r>
      <w:r w:rsidR="006D547C" w:rsidRPr="0082339F">
        <w:rPr>
          <w:sz w:val="22"/>
          <w:szCs w:val="22"/>
        </w:rPr>
        <w:t>. D</w:t>
      </w:r>
      <w:r w:rsidRPr="0082339F">
        <w:rPr>
          <w:sz w:val="22"/>
          <w:szCs w:val="22"/>
        </w:rPr>
        <w:t xml:space="preserve">e una u otra forma </w:t>
      </w:r>
      <w:r w:rsidR="00C621C7" w:rsidRPr="0082339F">
        <w:rPr>
          <w:sz w:val="22"/>
          <w:szCs w:val="22"/>
        </w:rPr>
        <w:t xml:space="preserve">se </w:t>
      </w:r>
      <w:r w:rsidRPr="0082339F">
        <w:rPr>
          <w:sz w:val="22"/>
          <w:szCs w:val="22"/>
        </w:rPr>
        <w:t>involucra</w:t>
      </w:r>
      <w:r w:rsidR="00C621C7" w:rsidRPr="0082339F">
        <w:rPr>
          <w:sz w:val="22"/>
          <w:szCs w:val="22"/>
        </w:rPr>
        <w:t xml:space="preserve">n </w:t>
      </w:r>
      <w:r w:rsidRPr="0082339F">
        <w:rPr>
          <w:sz w:val="22"/>
          <w:szCs w:val="22"/>
        </w:rPr>
        <w:t xml:space="preserve">y se </w:t>
      </w:r>
      <w:r w:rsidR="00C621C7" w:rsidRPr="0082339F">
        <w:rPr>
          <w:sz w:val="22"/>
          <w:szCs w:val="22"/>
        </w:rPr>
        <w:t xml:space="preserve">convierten en </w:t>
      </w:r>
      <w:r w:rsidR="00635401" w:rsidRPr="0082339F">
        <w:rPr>
          <w:sz w:val="22"/>
          <w:szCs w:val="22"/>
        </w:rPr>
        <w:t xml:space="preserve">piezas </w:t>
      </w:r>
      <w:r w:rsidRPr="0082339F">
        <w:rPr>
          <w:sz w:val="22"/>
          <w:szCs w:val="22"/>
        </w:rPr>
        <w:t xml:space="preserve">de </w:t>
      </w:r>
      <w:r w:rsidR="00635401" w:rsidRPr="0082339F">
        <w:rPr>
          <w:sz w:val="22"/>
          <w:szCs w:val="22"/>
        </w:rPr>
        <w:t>l</w:t>
      </w:r>
      <w:r w:rsidR="00A952BA" w:rsidRPr="0082339F">
        <w:rPr>
          <w:sz w:val="22"/>
          <w:szCs w:val="22"/>
        </w:rPr>
        <w:t>os movimientos de fichas</w:t>
      </w:r>
      <w:r w:rsidRPr="0082339F">
        <w:rPr>
          <w:sz w:val="22"/>
          <w:szCs w:val="22"/>
        </w:rPr>
        <w:t xml:space="preserve"> en el tablero</w:t>
      </w:r>
      <w:r w:rsidR="0022326D" w:rsidRPr="0082339F">
        <w:rPr>
          <w:sz w:val="22"/>
          <w:szCs w:val="22"/>
        </w:rPr>
        <w:t>.</w:t>
      </w:r>
      <w:r w:rsidR="00686F66" w:rsidRPr="0082339F">
        <w:rPr>
          <w:sz w:val="22"/>
          <w:szCs w:val="22"/>
        </w:rPr>
        <w:t xml:space="preserve"> </w:t>
      </w:r>
      <w:r w:rsidR="00D60FD5" w:rsidRPr="0082339F">
        <w:rPr>
          <w:sz w:val="22"/>
          <w:szCs w:val="22"/>
        </w:rPr>
        <w:t>D</w:t>
      </w:r>
      <w:r w:rsidR="002D7ACE" w:rsidRPr="0082339F">
        <w:rPr>
          <w:sz w:val="22"/>
          <w:szCs w:val="22"/>
        </w:rPr>
        <w:t>urante la partida de ajedrez</w:t>
      </w:r>
      <w:r w:rsidR="006D547C" w:rsidRPr="0082339F">
        <w:rPr>
          <w:sz w:val="22"/>
          <w:szCs w:val="22"/>
        </w:rPr>
        <w:t>,</w:t>
      </w:r>
      <w:r w:rsidR="002D7ACE" w:rsidRPr="0082339F">
        <w:rPr>
          <w:sz w:val="22"/>
          <w:szCs w:val="22"/>
        </w:rPr>
        <w:t xml:space="preserve"> los jugadores</w:t>
      </w:r>
      <w:r w:rsidR="003C6F49" w:rsidRPr="0082339F">
        <w:rPr>
          <w:sz w:val="22"/>
          <w:szCs w:val="22"/>
        </w:rPr>
        <w:t xml:space="preserve"> </w:t>
      </w:r>
      <w:r w:rsidR="002D7ACE" w:rsidRPr="0082339F">
        <w:rPr>
          <w:sz w:val="22"/>
          <w:szCs w:val="22"/>
        </w:rPr>
        <w:t>disponen de varios peones, es decir, fichas de menor valor</w:t>
      </w:r>
      <w:r w:rsidR="00D60FD5" w:rsidRPr="0082339F">
        <w:rPr>
          <w:sz w:val="22"/>
          <w:szCs w:val="22"/>
        </w:rPr>
        <w:t xml:space="preserve"> que</w:t>
      </w:r>
      <w:r w:rsidR="00C621C7" w:rsidRPr="0082339F">
        <w:rPr>
          <w:sz w:val="22"/>
          <w:szCs w:val="22"/>
        </w:rPr>
        <w:t xml:space="preserve"> </w:t>
      </w:r>
      <w:r w:rsidR="002D7ACE" w:rsidRPr="0082339F">
        <w:rPr>
          <w:sz w:val="22"/>
          <w:szCs w:val="22"/>
        </w:rPr>
        <w:t xml:space="preserve">pueden ser arriesgadas en la guerra. </w:t>
      </w:r>
    </w:p>
    <w:p w14:paraId="392342C2" w14:textId="77777777" w:rsidR="0063503C" w:rsidRPr="0082339F" w:rsidRDefault="0063503C"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225D8B" w:rsidRPr="0082339F" w14:paraId="39F149C7" w14:textId="77777777" w:rsidTr="00120F66">
        <w:tc>
          <w:tcPr>
            <w:tcW w:w="8978" w:type="dxa"/>
            <w:gridSpan w:val="2"/>
            <w:shd w:val="clear" w:color="auto" w:fill="000000" w:themeFill="text1"/>
          </w:tcPr>
          <w:p w14:paraId="0591803D" w14:textId="77777777" w:rsidR="00225D8B" w:rsidRPr="0082339F" w:rsidRDefault="00225D8B" w:rsidP="0082339F">
            <w:pPr>
              <w:rPr>
                <w:b/>
                <w:color w:val="FFFFFF" w:themeColor="background1"/>
              </w:rPr>
            </w:pPr>
            <w:r w:rsidRPr="0082339F">
              <w:rPr>
                <w:b/>
                <w:color w:val="FFFFFF" w:themeColor="background1"/>
              </w:rPr>
              <w:t>Destacado</w:t>
            </w:r>
          </w:p>
        </w:tc>
      </w:tr>
      <w:tr w:rsidR="00225D8B" w:rsidRPr="0082339F" w14:paraId="32356F98" w14:textId="77777777" w:rsidTr="00120F66">
        <w:tc>
          <w:tcPr>
            <w:tcW w:w="2518" w:type="dxa"/>
          </w:tcPr>
          <w:p w14:paraId="78A828CD" w14:textId="77777777" w:rsidR="00225D8B" w:rsidRPr="0082339F" w:rsidRDefault="00225D8B" w:rsidP="0082339F">
            <w:pPr>
              <w:rPr>
                <w:b/>
              </w:rPr>
            </w:pPr>
            <w:r w:rsidRPr="0082339F">
              <w:rPr>
                <w:b/>
              </w:rPr>
              <w:t>Título</w:t>
            </w:r>
          </w:p>
        </w:tc>
        <w:tc>
          <w:tcPr>
            <w:tcW w:w="6460" w:type="dxa"/>
          </w:tcPr>
          <w:p w14:paraId="6632495D" w14:textId="31366988" w:rsidR="00225D8B" w:rsidRPr="0082339F" w:rsidRDefault="00225D8B" w:rsidP="0082339F">
            <w:pPr>
              <w:rPr>
                <w:b/>
              </w:rPr>
            </w:pPr>
            <w:r w:rsidRPr="0082339F">
              <w:rPr>
                <w:b/>
              </w:rPr>
              <w:t xml:space="preserve">Grandes protagonistas globales </w:t>
            </w:r>
          </w:p>
        </w:tc>
      </w:tr>
      <w:tr w:rsidR="00225D8B" w:rsidRPr="0082339F" w14:paraId="6FAE9DF1" w14:textId="77777777" w:rsidTr="00120F66">
        <w:tc>
          <w:tcPr>
            <w:tcW w:w="2518" w:type="dxa"/>
          </w:tcPr>
          <w:p w14:paraId="4706E8E5" w14:textId="77777777" w:rsidR="00225D8B" w:rsidRPr="0082339F" w:rsidRDefault="00225D8B" w:rsidP="0082339F">
            <w:r w:rsidRPr="0082339F">
              <w:rPr>
                <w:b/>
              </w:rPr>
              <w:t>Contenido</w:t>
            </w:r>
          </w:p>
        </w:tc>
        <w:tc>
          <w:tcPr>
            <w:tcW w:w="6460" w:type="dxa"/>
          </w:tcPr>
          <w:p w14:paraId="6F216863" w14:textId="78E168A4" w:rsidR="00225D8B" w:rsidRPr="0082339F" w:rsidRDefault="00D60FD5" w:rsidP="0082339F">
            <w:r w:rsidRPr="0082339F">
              <w:t>E</w:t>
            </w:r>
            <w:r w:rsidR="00225D8B" w:rsidRPr="0082339F">
              <w:t xml:space="preserve">n los últimos años, la importancia de las potencias tradicionales ha disminuido. </w:t>
            </w:r>
            <w:r w:rsidR="00824A11" w:rsidRPr="0082339F">
              <w:t>E</w:t>
            </w:r>
            <w:r w:rsidR="00225D8B" w:rsidRPr="0082339F">
              <w:t xml:space="preserve">stán emergiendo nuevos protagonistas, especialmente en la región de </w:t>
            </w:r>
            <w:r w:rsidR="00225D8B" w:rsidRPr="002F62DF">
              <w:rPr>
                <w:b/>
              </w:rPr>
              <w:t>Asia</w:t>
            </w:r>
            <w:r w:rsidR="00225D8B" w:rsidRPr="0082339F">
              <w:t>. S</w:t>
            </w:r>
            <w:r w:rsidRPr="0082339F">
              <w:t xml:space="preserve">in embargo, </w:t>
            </w:r>
            <w:r w:rsidRPr="002F62DF">
              <w:rPr>
                <w:b/>
              </w:rPr>
              <w:t>Estados Unidos</w:t>
            </w:r>
            <w:r w:rsidR="00225D8B" w:rsidRPr="0082339F">
              <w:t xml:space="preserve"> aún mantiene el dominio sobre el tablero y es considerado como el líder del mundo occidental.    </w:t>
            </w:r>
          </w:p>
        </w:tc>
      </w:tr>
    </w:tbl>
    <w:p w14:paraId="4EC83915" w14:textId="77777777" w:rsidR="003C6F49" w:rsidRDefault="003C6F49" w:rsidP="0082339F">
      <w:pPr>
        <w:rPr>
          <w:sz w:val="22"/>
          <w:szCs w:val="22"/>
        </w:rPr>
      </w:pPr>
    </w:p>
    <w:p w14:paraId="0B8D954E" w14:textId="77777777" w:rsidR="00754515" w:rsidRPr="0082339F" w:rsidRDefault="00754515" w:rsidP="0082339F">
      <w:pPr>
        <w:rPr>
          <w:sz w:val="22"/>
          <w:szCs w:val="22"/>
        </w:rPr>
      </w:pPr>
    </w:p>
    <w:p w14:paraId="7817E22A" w14:textId="77777777" w:rsidR="0082339F" w:rsidRPr="0082339F" w:rsidRDefault="002939C5" w:rsidP="0082339F">
      <w:pPr>
        <w:rPr>
          <w:sz w:val="22"/>
          <w:szCs w:val="22"/>
        </w:rPr>
      </w:pPr>
      <w:r w:rsidRPr="0082339F">
        <w:rPr>
          <w:sz w:val="22"/>
          <w:szCs w:val="22"/>
          <w:highlight w:val="yellow"/>
        </w:rPr>
        <w:t>[SECCIÓN 2]</w:t>
      </w:r>
      <w:r w:rsidRPr="0082339F">
        <w:rPr>
          <w:sz w:val="22"/>
          <w:szCs w:val="22"/>
        </w:rPr>
        <w:t xml:space="preserve"> </w:t>
      </w:r>
    </w:p>
    <w:p w14:paraId="49BE9658" w14:textId="474C5BCB" w:rsidR="002939C5" w:rsidRPr="0082339F" w:rsidRDefault="002939C5" w:rsidP="0082339F">
      <w:pPr>
        <w:pStyle w:val="Ttulo2"/>
      </w:pPr>
      <w:bookmarkStart w:id="14" w:name="_Toc426298241"/>
      <w:r w:rsidRPr="0082339F">
        <w:t>1.3 La hegemonía estadounidense y la guerra contra el terrorismo</w:t>
      </w:r>
      <w:bookmarkEnd w:id="14"/>
    </w:p>
    <w:p w14:paraId="6F4E336A" w14:textId="77777777" w:rsidR="002939C5" w:rsidRPr="0082339F" w:rsidRDefault="002939C5" w:rsidP="0082339F">
      <w:pPr>
        <w:rPr>
          <w:sz w:val="22"/>
          <w:szCs w:val="22"/>
        </w:rPr>
      </w:pPr>
    </w:p>
    <w:p w14:paraId="055A1B2C" w14:textId="05996BB6" w:rsidR="009D74E3" w:rsidRPr="0082339F" w:rsidRDefault="00DA1C68" w:rsidP="0082339F">
      <w:pPr>
        <w:rPr>
          <w:sz w:val="22"/>
          <w:szCs w:val="22"/>
        </w:rPr>
      </w:pPr>
      <w:r w:rsidRPr="0082339F">
        <w:rPr>
          <w:sz w:val="22"/>
          <w:szCs w:val="22"/>
        </w:rPr>
        <w:t>Podría</w:t>
      </w:r>
      <w:r w:rsidR="003D3BB6" w:rsidRPr="0082339F">
        <w:rPr>
          <w:sz w:val="22"/>
          <w:szCs w:val="22"/>
        </w:rPr>
        <w:t xml:space="preserve"> afirmar</w:t>
      </w:r>
      <w:r w:rsidRPr="0082339F">
        <w:rPr>
          <w:sz w:val="22"/>
          <w:szCs w:val="22"/>
        </w:rPr>
        <w:t>se</w:t>
      </w:r>
      <w:r w:rsidR="003D3BB6" w:rsidRPr="0082339F">
        <w:rPr>
          <w:sz w:val="22"/>
          <w:szCs w:val="22"/>
        </w:rPr>
        <w:t xml:space="preserve"> que </w:t>
      </w:r>
      <w:r w:rsidRPr="0082339F">
        <w:rPr>
          <w:sz w:val="22"/>
          <w:szCs w:val="22"/>
        </w:rPr>
        <w:t xml:space="preserve">todavía en la actualidad </w:t>
      </w:r>
      <w:r w:rsidR="003D3BB6" w:rsidRPr="0082339F">
        <w:rPr>
          <w:sz w:val="22"/>
          <w:szCs w:val="22"/>
        </w:rPr>
        <w:t>e</w:t>
      </w:r>
      <w:r w:rsidR="00736471" w:rsidRPr="0082339F">
        <w:rPr>
          <w:sz w:val="22"/>
          <w:szCs w:val="22"/>
        </w:rPr>
        <w:t xml:space="preserve">l jugador </w:t>
      </w:r>
      <w:r w:rsidR="003D3BB6" w:rsidRPr="0082339F">
        <w:rPr>
          <w:sz w:val="22"/>
          <w:szCs w:val="22"/>
        </w:rPr>
        <w:t xml:space="preserve">que está </w:t>
      </w:r>
      <w:r w:rsidR="00C87C64" w:rsidRPr="0082339F">
        <w:rPr>
          <w:sz w:val="22"/>
          <w:szCs w:val="22"/>
        </w:rPr>
        <w:t xml:space="preserve">mejor posicionado en la </w:t>
      </w:r>
      <w:r w:rsidR="00736471" w:rsidRPr="0082339F">
        <w:rPr>
          <w:sz w:val="22"/>
          <w:szCs w:val="22"/>
        </w:rPr>
        <w:t xml:space="preserve">partida de ajedrez </w:t>
      </w:r>
      <w:r w:rsidR="00C87C64" w:rsidRPr="0082339F">
        <w:rPr>
          <w:sz w:val="22"/>
          <w:szCs w:val="22"/>
        </w:rPr>
        <w:t>geopolítico</w:t>
      </w:r>
      <w:r w:rsidR="00681E8D" w:rsidRPr="0082339F">
        <w:rPr>
          <w:sz w:val="22"/>
          <w:szCs w:val="22"/>
        </w:rPr>
        <w:t xml:space="preserve"> </w:t>
      </w:r>
      <w:r w:rsidR="00C87C64" w:rsidRPr="0082339F">
        <w:rPr>
          <w:sz w:val="22"/>
          <w:szCs w:val="22"/>
        </w:rPr>
        <w:t xml:space="preserve">global </w:t>
      </w:r>
      <w:r w:rsidR="00736471" w:rsidRPr="0082339F">
        <w:rPr>
          <w:sz w:val="22"/>
          <w:szCs w:val="22"/>
        </w:rPr>
        <w:t xml:space="preserve">es Estados Unidos. </w:t>
      </w:r>
      <w:r w:rsidR="00C87C64" w:rsidRPr="0082339F">
        <w:rPr>
          <w:sz w:val="22"/>
          <w:szCs w:val="22"/>
        </w:rPr>
        <w:t xml:space="preserve">Al </w:t>
      </w:r>
      <w:r w:rsidR="00736471" w:rsidRPr="0082339F">
        <w:rPr>
          <w:sz w:val="22"/>
          <w:szCs w:val="22"/>
        </w:rPr>
        <w:t>observa</w:t>
      </w:r>
      <w:r w:rsidR="00C87C64" w:rsidRPr="0082339F">
        <w:rPr>
          <w:sz w:val="22"/>
          <w:szCs w:val="22"/>
        </w:rPr>
        <w:t>r</w:t>
      </w:r>
      <w:r w:rsidR="00736471" w:rsidRPr="0082339F">
        <w:rPr>
          <w:sz w:val="22"/>
          <w:szCs w:val="22"/>
        </w:rPr>
        <w:t xml:space="preserve"> la distribución de sus piezas sobre el tablero</w:t>
      </w:r>
      <w:r w:rsidR="003D3BB6" w:rsidRPr="0082339F">
        <w:rPr>
          <w:sz w:val="22"/>
          <w:szCs w:val="22"/>
        </w:rPr>
        <w:t>,</w:t>
      </w:r>
      <w:r w:rsidR="00C87C64" w:rsidRPr="0082339F">
        <w:rPr>
          <w:sz w:val="22"/>
          <w:szCs w:val="22"/>
        </w:rPr>
        <w:t xml:space="preserve"> es posible percatarse </w:t>
      </w:r>
      <w:r w:rsidRPr="0082339F">
        <w:rPr>
          <w:sz w:val="22"/>
          <w:szCs w:val="22"/>
        </w:rPr>
        <w:t xml:space="preserve">de </w:t>
      </w:r>
      <w:r w:rsidR="00C87C64" w:rsidRPr="0082339F">
        <w:rPr>
          <w:sz w:val="22"/>
          <w:szCs w:val="22"/>
        </w:rPr>
        <w:t xml:space="preserve">que </w:t>
      </w:r>
      <w:r w:rsidR="00681E8D" w:rsidRPr="0082339F">
        <w:rPr>
          <w:sz w:val="22"/>
          <w:szCs w:val="22"/>
        </w:rPr>
        <w:t xml:space="preserve">hace </w:t>
      </w:r>
      <w:r w:rsidR="00736471" w:rsidRPr="0082339F">
        <w:rPr>
          <w:sz w:val="22"/>
          <w:szCs w:val="22"/>
        </w:rPr>
        <w:t xml:space="preserve">presencia en todos los continentes y </w:t>
      </w:r>
      <w:r w:rsidR="00CD6990" w:rsidRPr="0082339F">
        <w:rPr>
          <w:sz w:val="22"/>
          <w:szCs w:val="22"/>
        </w:rPr>
        <w:t xml:space="preserve">que </w:t>
      </w:r>
      <w:r w:rsidR="00736471" w:rsidRPr="0082339F">
        <w:rPr>
          <w:sz w:val="22"/>
          <w:szCs w:val="22"/>
        </w:rPr>
        <w:t>ha conseguido protagoni</w:t>
      </w:r>
      <w:r w:rsidR="00CD6990" w:rsidRPr="0082339F">
        <w:rPr>
          <w:sz w:val="22"/>
          <w:szCs w:val="22"/>
        </w:rPr>
        <w:t xml:space="preserve">zar </w:t>
      </w:r>
      <w:r w:rsidR="003C6F49" w:rsidRPr="0082339F">
        <w:rPr>
          <w:sz w:val="22"/>
          <w:szCs w:val="22"/>
        </w:rPr>
        <w:t xml:space="preserve">la mayor parte de </w:t>
      </w:r>
      <w:r w:rsidRPr="0082339F">
        <w:rPr>
          <w:sz w:val="22"/>
          <w:szCs w:val="22"/>
        </w:rPr>
        <w:t xml:space="preserve">los </w:t>
      </w:r>
      <w:r w:rsidR="00736471" w:rsidRPr="0082339F">
        <w:rPr>
          <w:sz w:val="22"/>
          <w:szCs w:val="22"/>
        </w:rPr>
        <w:t>conflictos</w:t>
      </w:r>
      <w:r w:rsidR="00C87C64" w:rsidRPr="0082339F">
        <w:rPr>
          <w:sz w:val="22"/>
          <w:szCs w:val="22"/>
        </w:rPr>
        <w:t xml:space="preserve"> recientes</w:t>
      </w:r>
      <w:r w:rsidR="00736471" w:rsidRPr="0082339F">
        <w:rPr>
          <w:sz w:val="22"/>
          <w:szCs w:val="22"/>
        </w:rPr>
        <w:t xml:space="preserve">. </w:t>
      </w:r>
      <w:r w:rsidR="00CD6990" w:rsidRPr="0082339F">
        <w:rPr>
          <w:sz w:val="22"/>
          <w:szCs w:val="22"/>
        </w:rPr>
        <w:t>Asimismo, s</w:t>
      </w:r>
      <w:r w:rsidR="00736471" w:rsidRPr="0082339F">
        <w:rPr>
          <w:sz w:val="22"/>
          <w:szCs w:val="22"/>
        </w:rPr>
        <w:t xml:space="preserve">us movimientos afectan </w:t>
      </w:r>
      <w:r w:rsidR="00CD6990" w:rsidRPr="0082339F">
        <w:rPr>
          <w:sz w:val="22"/>
          <w:szCs w:val="22"/>
        </w:rPr>
        <w:t xml:space="preserve">e interesan </w:t>
      </w:r>
      <w:r w:rsidR="00736471" w:rsidRPr="0082339F">
        <w:rPr>
          <w:sz w:val="22"/>
          <w:szCs w:val="22"/>
        </w:rPr>
        <w:t>al resto de jugadores</w:t>
      </w:r>
      <w:r w:rsidR="00CD6990" w:rsidRPr="0082339F">
        <w:rPr>
          <w:sz w:val="22"/>
          <w:szCs w:val="22"/>
        </w:rPr>
        <w:t xml:space="preserve"> mundiales</w:t>
      </w:r>
      <w:r w:rsidR="001E615C" w:rsidRPr="0082339F">
        <w:rPr>
          <w:sz w:val="22"/>
          <w:szCs w:val="22"/>
        </w:rPr>
        <w:t xml:space="preserve">, porque </w:t>
      </w:r>
      <w:r w:rsidR="00736471" w:rsidRPr="0082339F">
        <w:rPr>
          <w:sz w:val="22"/>
          <w:szCs w:val="22"/>
        </w:rPr>
        <w:t xml:space="preserve">cada vez que mueve </w:t>
      </w:r>
      <w:r w:rsidR="00C87C64" w:rsidRPr="0082339F">
        <w:rPr>
          <w:sz w:val="22"/>
          <w:szCs w:val="22"/>
        </w:rPr>
        <w:t xml:space="preserve">sus </w:t>
      </w:r>
      <w:r w:rsidR="00736471" w:rsidRPr="0082339F">
        <w:rPr>
          <w:sz w:val="22"/>
          <w:szCs w:val="22"/>
        </w:rPr>
        <w:t>ficha</w:t>
      </w:r>
      <w:r w:rsidR="00C87C64" w:rsidRPr="0082339F">
        <w:rPr>
          <w:sz w:val="22"/>
          <w:szCs w:val="22"/>
        </w:rPr>
        <w:t>s</w:t>
      </w:r>
      <w:r w:rsidR="00736471" w:rsidRPr="0082339F">
        <w:rPr>
          <w:sz w:val="22"/>
          <w:szCs w:val="22"/>
        </w:rPr>
        <w:t xml:space="preserve"> </w:t>
      </w:r>
      <w:r w:rsidR="00C87C64" w:rsidRPr="0082339F">
        <w:rPr>
          <w:sz w:val="22"/>
          <w:szCs w:val="22"/>
        </w:rPr>
        <w:t xml:space="preserve">se producen </w:t>
      </w:r>
      <w:r w:rsidRPr="0082339F">
        <w:rPr>
          <w:sz w:val="22"/>
          <w:szCs w:val="22"/>
        </w:rPr>
        <w:t>cambios</w:t>
      </w:r>
      <w:r w:rsidR="00C87C64" w:rsidRPr="0082339F">
        <w:rPr>
          <w:sz w:val="22"/>
          <w:szCs w:val="22"/>
        </w:rPr>
        <w:t xml:space="preserve"> de interés </w:t>
      </w:r>
      <w:r w:rsidR="00CD6990" w:rsidRPr="0082339F">
        <w:rPr>
          <w:sz w:val="22"/>
          <w:szCs w:val="22"/>
        </w:rPr>
        <w:t>global</w:t>
      </w:r>
      <w:r w:rsidR="00736471" w:rsidRPr="0082339F">
        <w:rPr>
          <w:sz w:val="22"/>
          <w:szCs w:val="22"/>
        </w:rPr>
        <w:t>.</w:t>
      </w:r>
      <w:r w:rsidR="009D74E3" w:rsidRPr="0082339F">
        <w:rPr>
          <w:sz w:val="22"/>
          <w:szCs w:val="22"/>
        </w:rPr>
        <w:t xml:space="preserve"> </w:t>
      </w:r>
    </w:p>
    <w:p w14:paraId="07727390" w14:textId="77777777" w:rsidR="009D74E3" w:rsidRPr="0082339F" w:rsidRDefault="009D74E3" w:rsidP="0082339F">
      <w:pPr>
        <w:rPr>
          <w:sz w:val="22"/>
          <w:szCs w:val="22"/>
        </w:rPr>
      </w:pPr>
    </w:p>
    <w:p w14:paraId="14369ED4" w14:textId="77777777" w:rsidR="000E21F8" w:rsidRPr="0082339F" w:rsidRDefault="000E21F8"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0E21F8" w:rsidRPr="0082339F" w14:paraId="2AF51309" w14:textId="77777777" w:rsidTr="00B601E1">
        <w:tc>
          <w:tcPr>
            <w:tcW w:w="8978" w:type="dxa"/>
            <w:gridSpan w:val="2"/>
            <w:shd w:val="clear" w:color="auto" w:fill="000000" w:themeFill="text1"/>
          </w:tcPr>
          <w:p w14:paraId="0E77F4C0" w14:textId="77777777" w:rsidR="000E21F8" w:rsidRPr="0082339F" w:rsidRDefault="000E21F8" w:rsidP="0082339F">
            <w:pPr>
              <w:rPr>
                <w:b/>
                <w:color w:val="FFFFFF" w:themeColor="background1"/>
              </w:rPr>
            </w:pPr>
            <w:r w:rsidRPr="0082339F">
              <w:rPr>
                <w:b/>
                <w:color w:val="FFFFFF" w:themeColor="background1"/>
              </w:rPr>
              <w:t>Recuerda</w:t>
            </w:r>
          </w:p>
        </w:tc>
      </w:tr>
      <w:tr w:rsidR="000E21F8" w:rsidRPr="0082339F" w14:paraId="3A0F8228" w14:textId="77777777" w:rsidTr="00B601E1">
        <w:tc>
          <w:tcPr>
            <w:tcW w:w="2518" w:type="dxa"/>
          </w:tcPr>
          <w:p w14:paraId="16E81D55" w14:textId="77777777" w:rsidR="000E21F8" w:rsidRPr="0082339F" w:rsidRDefault="000E21F8" w:rsidP="0082339F">
            <w:pPr>
              <w:rPr>
                <w:b/>
              </w:rPr>
            </w:pPr>
          </w:p>
        </w:tc>
        <w:tc>
          <w:tcPr>
            <w:tcW w:w="6460" w:type="dxa"/>
          </w:tcPr>
          <w:p w14:paraId="61BA1048" w14:textId="505EFC8C" w:rsidR="000E21F8" w:rsidRPr="0082339F" w:rsidRDefault="000E21F8" w:rsidP="0082339F">
            <w:pPr>
              <w:rPr>
                <w:b/>
              </w:rPr>
            </w:pPr>
            <w:r w:rsidRPr="0082339F">
              <w:t>En su ajedrez geopolítico, la estrategia de Estados Unidos está dirigida a desactivar las amenazas potenciales para su dominio mundial. Para conseguirlo, durante muchos años ha tejido una red global de instalaciones militares y de lazos de cooperación internacional en m</w:t>
            </w:r>
            <w:r w:rsidR="00C238C7" w:rsidRPr="0082339F">
              <w:t>ateria económica y de defensa. Esto s</w:t>
            </w:r>
            <w:r w:rsidRPr="0082339F">
              <w:t xml:space="preserve">ignifica que ha estado </w:t>
            </w:r>
            <w:r w:rsidR="00C238C7" w:rsidRPr="0082339F">
              <w:t xml:space="preserve">ubicando de modo </w:t>
            </w:r>
            <w:r w:rsidRPr="0082339F">
              <w:t>estratégic</w:t>
            </w:r>
            <w:r w:rsidR="00C238C7" w:rsidRPr="0082339F">
              <w:t>o</w:t>
            </w:r>
            <w:r w:rsidRPr="0082339F">
              <w:t xml:space="preserve"> sus piezas sobre el tablero.</w:t>
            </w:r>
          </w:p>
        </w:tc>
      </w:tr>
    </w:tbl>
    <w:p w14:paraId="000116DF" w14:textId="77777777" w:rsidR="000E21F8" w:rsidRPr="0082339F" w:rsidRDefault="000E21F8" w:rsidP="0082339F">
      <w:pPr>
        <w:rPr>
          <w:sz w:val="22"/>
          <w:szCs w:val="22"/>
        </w:rPr>
      </w:pPr>
    </w:p>
    <w:p w14:paraId="734AA97D" w14:textId="639064E0" w:rsidR="009D74E3" w:rsidRPr="0082339F" w:rsidRDefault="009D74E3" w:rsidP="0082339F">
      <w:pPr>
        <w:rPr>
          <w:sz w:val="22"/>
          <w:szCs w:val="22"/>
        </w:rPr>
      </w:pPr>
      <w:r w:rsidRPr="0082339F">
        <w:rPr>
          <w:sz w:val="22"/>
          <w:szCs w:val="22"/>
        </w:rPr>
        <w:t xml:space="preserve">Estados Unidos posee más piezas que sus contrincantes y también realiza más movimientos. </w:t>
      </w:r>
      <w:r w:rsidR="00C238C7" w:rsidRPr="0082339F">
        <w:rPr>
          <w:sz w:val="22"/>
          <w:szCs w:val="22"/>
        </w:rPr>
        <w:t>Esta estrategia le ofrece</w:t>
      </w:r>
      <w:r w:rsidRPr="0082339F">
        <w:rPr>
          <w:sz w:val="22"/>
          <w:szCs w:val="22"/>
        </w:rPr>
        <w:t xml:space="preserve"> la posibilidad </w:t>
      </w:r>
      <w:r w:rsidR="00C238C7" w:rsidRPr="0082339F">
        <w:rPr>
          <w:sz w:val="22"/>
          <w:szCs w:val="22"/>
        </w:rPr>
        <w:t>de</w:t>
      </w:r>
      <w:r w:rsidRPr="0082339F">
        <w:rPr>
          <w:sz w:val="22"/>
          <w:szCs w:val="22"/>
        </w:rPr>
        <w:t xml:space="preserve"> intervenir </w:t>
      </w:r>
      <w:r w:rsidR="00C238C7" w:rsidRPr="0082339F">
        <w:rPr>
          <w:sz w:val="22"/>
          <w:szCs w:val="22"/>
        </w:rPr>
        <w:t>en</w:t>
      </w:r>
      <w:r w:rsidRPr="0082339F">
        <w:rPr>
          <w:sz w:val="22"/>
          <w:szCs w:val="22"/>
        </w:rPr>
        <w:t xml:space="preserve"> cualquier región, ya sea para defender</w:t>
      </w:r>
      <w:r w:rsidR="00C238C7" w:rsidRPr="0082339F">
        <w:rPr>
          <w:sz w:val="22"/>
          <w:szCs w:val="22"/>
        </w:rPr>
        <w:t>, intervenir</w:t>
      </w:r>
      <w:r w:rsidRPr="0082339F">
        <w:rPr>
          <w:sz w:val="22"/>
          <w:szCs w:val="22"/>
        </w:rPr>
        <w:t xml:space="preserve"> o desplegar sus intereses sobre </w:t>
      </w:r>
      <w:r w:rsidR="00C238C7" w:rsidRPr="0082339F">
        <w:rPr>
          <w:sz w:val="22"/>
          <w:szCs w:val="22"/>
        </w:rPr>
        <w:t>casi cualquier</w:t>
      </w:r>
      <w:r w:rsidRPr="0082339F">
        <w:rPr>
          <w:sz w:val="22"/>
          <w:szCs w:val="22"/>
        </w:rPr>
        <w:t xml:space="preserve"> territorio del globo.</w:t>
      </w:r>
    </w:p>
    <w:p w14:paraId="63F9B993" w14:textId="77777777" w:rsidR="009D74E3" w:rsidRPr="0082339F" w:rsidRDefault="009D74E3" w:rsidP="0082339F">
      <w:pPr>
        <w:rPr>
          <w:sz w:val="22"/>
          <w:szCs w:val="22"/>
        </w:rPr>
      </w:pPr>
    </w:p>
    <w:p w14:paraId="684EC8D2" w14:textId="27130B2A" w:rsidR="00736471" w:rsidRPr="0082339F" w:rsidRDefault="009D74E3" w:rsidP="0082339F">
      <w:pPr>
        <w:rPr>
          <w:sz w:val="22"/>
          <w:szCs w:val="22"/>
        </w:rPr>
      </w:pPr>
      <w:r w:rsidRPr="0082339F">
        <w:rPr>
          <w:sz w:val="22"/>
          <w:szCs w:val="22"/>
        </w:rPr>
        <w:t xml:space="preserve">La </w:t>
      </w:r>
      <w:r w:rsidR="00736471" w:rsidRPr="0082339F">
        <w:rPr>
          <w:sz w:val="22"/>
          <w:szCs w:val="22"/>
        </w:rPr>
        <w:t xml:space="preserve">actividad </w:t>
      </w:r>
      <w:r w:rsidR="00C87C64" w:rsidRPr="0082339F">
        <w:rPr>
          <w:sz w:val="22"/>
          <w:szCs w:val="22"/>
        </w:rPr>
        <w:t>estratégica</w:t>
      </w:r>
      <w:r w:rsidRPr="0082339F">
        <w:rPr>
          <w:sz w:val="22"/>
          <w:szCs w:val="22"/>
        </w:rPr>
        <w:t xml:space="preserve"> de Estados Unidos</w:t>
      </w:r>
      <w:r w:rsidR="00736471" w:rsidRPr="0082339F">
        <w:rPr>
          <w:sz w:val="22"/>
          <w:szCs w:val="22"/>
        </w:rPr>
        <w:t xml:space="preserve"> </w:t>
      </w:r>
      <w:r w:rsidR="002F46D2" w:rsidRPr="0082339F">
        <w:rPr>
          <w:sz w:val="22"/>
          <w:szCs w:val="22"/>
        </w:rPr>
        <w:t xml:space="preserve">incluye </w:t>
      </w:r>
      <w:r w:rsidR="00736471" w:rsidRPr="0082339F">
        <w:rPr>
          <w:sz w:val="22"/>
          <w:szCs w:val="22"/>
        </w:rPr>
        <w:t xml:space="preserve">el papel de </w:t>
      </w:r>
      <w:r w:rsidR="00736471" w:rsidRPr="0082339F">
        <w:rPr>
          <w:b/>
          <w:sz w:val="22"/>
          <w:szCs w:val="22"/>
        </w:rPr>
        <w:t>policía global</w:t>
      </w:r>
      <w:r w:rsidR="00736471" w:rsidRPr="0082339F">
        <w:rPr>
          <w:sz w:val="22"/>
          <w:szCs w:val="22"/>
        </w:rPr>
        <w:t xml:space="preserve">, </w:t>
      </w:r>
      <w:r w:rsidR="00C238C7" w:rsidRPr="0082339F">
        <w:rPr>
          <w:sz w:val="22"/>
          <w:szCs w:val="22"/>
        </w:rPr>
        <w:t xml:space="preserve">dado </w:t>
      </w:r>
      <w:r w:rsidR="002F46D2" w:rsidRPr="0082339F">
        <w:rPr>
          <w:sz w:val="22"/>
          <w:szCs w:val="22"/>
        </w:rPr>
        <w:t xml:space="preserve">que transita </w:t>
      </w:r>
      <w:r w:rsidR="00736471" w:rsidRPr="0082339F">
        <w:rPr>
          <w:sz w:val="22"/>
          <w:szCs w:val="22"/>
        </w:rPr>
        <w:t>por los cinco continentes</w:t>
      </w:r>
      <w:r w:rsidR="002F46D2" w:rsidRPr="0082339F">
        <w:rPr>
          <w:sz w:val="22"/>
          <w:szCs w:val="22"/>
        </w:rPr>
        <w:t xml:space="preserve"> </w:t>
      </w:r>
      <w:r w:rsidR="00DB0018" w:rsidRPr="0082339F">
        <w:rPr>
          <w:sz w:val="22"/>
          <w:szCs w:val="22"/>
        </w:rPr>
        <w:t>interviniendo en los conflictos, previniéndolos</w:t>
      </w:r>
      <w:r w:rsidR="002F46D2" w:rsidRPr="0082339F">
        <w:rPr>
          <w:sz w:val="22"/>
          <w:szCs w:val="22"/>
        </w:rPr>
        <w:t xml:space="preserve"> y corrigiendo los posibles movimientos contrarios a su visión del orden mundial</w:t>
      </w:r>
      <w:r w:rsidR="00736471" w:rsidRPr="0082339F">
        <w:rPr>
          <w:sz w:val="22"/>
          <w:szCs w:val="22"/>
        </w:rPr>
        <w:t>.</w:t>
      </w:r>
    </w:p>
    <w:p w14:paraId="69744C28" w14:textId="77777777" w:rsidR="00736471" w:rsidRPr="0082339F" w:rsidRDefault="00736471" w:rsidP="0082339F">
      <w:pPr>
        <w:rPr>
          <w:sz w:val="22"/>
          <w:szCs w:val="22"/>
        </w:rPr>
      </w:pPr>
    </w:p>
    <w:p w14:paraId="19A73550" w14:textId="316B9F09" w:rsidR="00617216" w:rsidRPr="0082339F" w:rsidRDefault="002F46D2" w:rsidP="0082339F">
      <w:pPr>
        <w:rPr>
          <w:sz w:val="22"/>
          <w:szCs w:val="22"/>
        </w:rPr>
      </w:pPr>
      <w:r w:rsidRPr="0082339F">
        <w:rPr>
          <w:sz w:val="22"/>
          <w:szCs w:val="22"/>
        </w:rPr>
        <w:t>Según datos de</w:t>
      </w:r>
      <w:r w:rsidR="002D7B6A" w:rsidRPr="0082339F">
        <w:rPr>
          <w:sz w:val="22"/>
          <w:szCs w:val="22"/>
        </w:rPr>
        <w:t xml:space="preserve"> E</w:t>
      </w:r>
      <w:r w:rsidRPr="0082339F">
        <w:rPr>
          <w:sz w:val="22"/>
          <w:szCs w:val="22"/>
        </w:rPr>
        <w:t>l Pentágono</w:t>
      </w:r>
      <w:r w:rsidR="003C6F49" w:rsidRPr="0082339F">
        <w:rPr>
          <w:sz w:val="22"/>
          <w:szCs w:val="22"/>
        </w:rPr>
        <w:t xml:space="preserve">, </w:t>
      </w:r>
      <w:r w:rsidR="003D3BB6" w:rsidRPr="0082339F">
        <w:rPr>
          <w:sz w:val="22"/>
          <w:szCs w:val="22"/>
        </w:rPr>
        <w:t>en 2014</w:t>
      </w:r>
      <w:r w:rsidRPr="0082339F">
        <w:rPr>
          <w:sz w:val="22"/>
          <w:szCs w:val="22"/>
        </w:rPr>
        <w:t xml:space="preserve"> Estados Unidos</w:t>
      </w:r>
      <w:r w:rsidR="003D3BB6" w:rsidRPr="0082339F">
        <w:rPr>
          <w:sz w:val="22"/>
          <w:szCs w:val="22"/>
        </w:rPr>
        <w:t xml:space="preserve"> t</w:t>
      </w:r>
      <w:r w:rsidR="003C6F49" w:rsidRPr="0082339F">
        <w:rPr>
          <w:sz w:val="22"/>
          <w:szCs w:val="22"/>
        </w:rPr>
        <w:t xml:space="preserve">enía </w:t>
      </w:r>
      <w:r w:rsidRPr="0082339F">
        <w:rPr>
          <w:b/>
          <w:sz w:val="22"/>
          <w:szCs w:val="22"/>
        </w:rPr>
        <w:t>598 bases militares</w:t>
      </w:r>
      <w:r w:rsidRPr="0082339F">
        <w:rPr>
          <w:sz w:val="22"/>
          <w:szCs w:val="22"/>
        </w:rPr>
        <w:t xml:space="preserve"> fuera de su propio territorio, repar</w:t>
      </w:r>
      <w:r w:rsidR="00617216" w:rsidRPr="0082339F">
        <w:rPr>
          <w:sz w:val="22"/>
          <w:szCs w:val="22"/>
        </w:rPr>
        <w:t>tidas por todos los continentes.</w:t>
      </w:r>
      <w:r w:rsidRPr="0082339F">
        <w:rPr>
          <w:sz w:val="22"/>
          <w:szCs w:val="22"/>
        </w:rPr>
        <w:t xml:space="preserve"> </w:t>
      </w:r>
      <w:r w:rsidR="00751EDB" w:rsidRPr="0082339F">
        <w:rPr>
          <w:sz w:val="22"/>
          <w:szCs w:val="22"/>
        </w:rPr>
        <w:t xml:space="preserve">Además de </w:t>
      </w:r>
      <w:r w:rsidRPr="0082339F">
        <w:rPr>
          <w:sz w:val="22"/>
          <w:szCs w:val="22"/>
        </w:rPr>
        <w:t xml:space="preserve">la </w:t>
      </w:r>
      <w:r w:rsidR="00751EDB" w:rsidRPr="0082339F">
        <w:rPr>
          <w:sz w:val="22"/>
          <w:szCs w:val="22"/>
        </w:rPr>
        <w:t>red de bases</w:t>
      </w:r>
      <w:r w:rsidR="00617216" w:rsidRPr="0082339F">
        <w:rPr>
          <w:sz w:val="22"/>
          <w:szCs w:val="22"/>
        </w:rPr>
        <w:t>,</w:t>
      </w:r>
      <w:r w:rsidR="00751EDB" w:rsidRPr="0082339F">
        <w:rPr>
          <w:sz w:val="22"/>
          <w:szCs w:val="22"/>
        </w:rPr>
        <w:t xml:space="preserve"> </w:t>
      </w:r>
      <w:r w:rsidR="00C87C64" w:rsidRPr="0082339F">
        <w:rPr>
          <w:sz w:val="22"/>
          <w:szCs w:val="22"/>
        </w:rPr>
        <w:t xml:space="preserve">Estados Unidos </w:t>
      </w:r>
      <w:r w:rsidR="00751EDB" w:rsidRPr="0082339F">
        <w:rPr>
          <w:sz w:val="22"/>
          <w:szCs w:val="22"/>
        </w:rPr>
        <w:t xml:space="preserve">también </w:t>
      </w:r>
      <w:r w:rsidR="00C87C64" w:rsidRPr="0082339F">
        <w:rPr>
          <w:sz w:val="22"/>
          <w:szCs w:val="22"/>
        </w:rPr>
        <w:t xml:space="preserve">posee </w:t>
      </w:r>
      <w:r w:rsidR="00751EDB" w:rsidRPr="0082339F">
        <w:rPr>
          <w:sz w:val="22"/>
          <w:szCs w:val="22"/>
        </w:rPr>
        <w:t xml:space="preserve">un </w:t>
      </w:r>
      <w:r w:rsidR="00C87C64" w:rsidRPr="0082339F">
        <w:rPr>
          <w:sz w:val="22"/>
          <w:szCs w:val="22"/>
        </w:rPr>
        <w:t>ejército global</w:t>
      </w:r>
      <w:r w:rsidR="00751EDB" w:rsidRPr="0082339F">
        <w:rPr>
          <w:sz w:val="22"/>
          <w:szCs w:val="22"/>
        </w:rPr>
        <w:t xml:space="preserve">, </w:t>
      </w:r>
      <w:r w:rsidR="002D7B6A" w:rsidRPr="0082339F">
        <w:rPr>
          <w:sz w:val="22"/>
          <w:szCs w:val="22"/>
        </w:rPr>
        <w:t>lo que significa</w:t>
      </w:r>
      <w:r w:rsidR="00751EDB" w:rsidRPr="0082339F">
        <w:rPr>
          <w:sz w:val="22"/>
          <w:szCs w:val="22"/>
        </w:rPr>
        <w:t xml:space="preserve"> </w:t>
      </w:r>
      <w:r w:rsidRPr="0082339F">
        <w:rPr>
          <w:sz w:val="22"/>
          <w:szCs w:val="22"/>
        </w:rPr>
        <w:t xml:space="preserve">que </w:t>
      </w:r>
      <w:r w:rsidR="00751EDB" w:rsidRPr="0082339F">
        <w:rPr>
          <w:sz w:val="22"/>
          <w:szCs w:val="22"/>
        </w:rPr>
        <w:t xml:space="preserve">dispone de soldados y </w:t>
      </w:r>
      <w:r w:rsidRPr="0082339F">
        <w:rPr>
          <w:sz w:val="22"/>
          <w:szCs w:val="22"/>
        </w:rPr>
        <w:t xml:space="preserve">de </w:t>
      </w:r>
      <w:r w:rsidR="00751EDB" w:rsidRPr="0082339F">
        <w:rPr>
          <w:sz w:val="22"/>
          <w:szCs w:val="22"/>
        </w:rPr>
        <w:t xml:space="preserve">material militar en cualquier región del mundo. No se puede vencer </w:t>
      </w:r>
      <w:r w:rsidR="002D7B6A" w:rsidRPr="0082339F">
        <w:rPr>
          <w:sz w:val="22"/>
          <w:szCs w:val="22"/>
        </w:rPr>
        <w:t xml:space="preserve">si se </w:t>
      </w:r>
      <w:r w:rsidR="00751EDB" w:rsidRPr="0082339F">
        <w:rPr>
          <w:sz w:val="22"/>
          <w:szCs w:val="22"/>
        </w:rPr>
        <w:t>control</w:t>
      </w:r>
      <w:r w:rsidR="002D7B6A" w:rsidRPr="0082339F">
        <w:rPr>
          <w:sz w:val="22"/>
          <w:szCs w:val="22"/>
        </w:rPr>
        <w:t>a solo una parte del tablero;</w:t>
      </w:r>
      <w:r w:rsidR="00751EDB" w:rsidRPr="0082339F">
        <w:rPr>
          <w:sz w:val="22"/>
          <w:szCs w:val="22"/>
        </w:rPr>
        <w:t xml:space="preserve"> </w:t>
      </w:r>
      <w:r w:rsidR="00C87C64" w:rsidRPr="0082339F">
        <w:rPr>
          <w:sz w:val="22"/>
          <w:szCs w:val="22"/>
        </w:rPr>
        <w:t>p</w:t>
      </w:r>
      <w:r w:rsidR="00751EDB" w:rsidRPr="0082339F">
        <w:rPr>
          <w:sz w:val="22"/>
          <w:szCs w:val="22"/>
        </w:rPr>
        <w:t>or ello</w:t>
      </w:r>
      <w:r w:rsidRPr="0082339F">
        <w:rPr>
          <w:sz w:val="22"/>
          <w:szCs w:val="22"/>
        </w:rPr>
        <w:t xml:space="preserve">, Estados Unidos </w:t>
      </w:r>
      <w:r w:rsidR="00751EDB" w:rsidRPr="0082339F">
        <w:rPr>
          <w:sz w:val="22"/>
          <w:szCs w:val="22"/>
        </w:rPr>
        <w:t>está presente en todos los continentes</w:t>
      </w:r>
      <w:r w:rsidR="00617216" w:rsidRPr="0082339F">
        <w:rPr>
          <w:sz w:val="22"/>
          <w:szCs w:val="22"/>
        </w:rPr>
        <w:t>.</w:t>
      </w:r>
      <w:r w:rsidRPr="0082339F">
        <w:rPr>
          <w:sz w:val="22"/>
          <w:szCs w:val="22"/>
        </w:rPr>
        <w:t xml:space="preserve"> </w:t>
      </w:r>
    </w:p>
    <w:p w14:paraId="0B3F187F" w14:textId="77777777" w:rsidR="00C87C64" w:rsidRPr="0082339F" w:rsidRDefault="00C87C64" w:rsidP="0082339F">
      <w:pPr>
        <w:rPr>
          <w:sz w:val="22"/>
          <w:szCs w:val="22"/>
        </w:rPr>
      </w:pPr>
    </w:p>
    <w:p w14:paraId="39ACDF12" w14:textId="74F62D9C" w:rsidR="00983708" w:rsidRPr="0082339F" w:rsidRDefault="00F364B1" w:rsidP="0082339F">
      <w:pPr>
        <w:rPr>
          <w:sz w:val="22"/>
          <w:szCs w:val="22"/>
        </w:rPr>
      </w:pPr>
      <w:r w:rsidRPr="0082339F">
        <w:rPr>
          <w:sz w:val="22"/>
          <w:szCs w:val="22"/>
        </w:rPr>
        <w:t>Otra de las formas en que E</w:t>
      </w:r>
      <w:r w:rsidR="007A4901" w:rsidRPr="0082339F">
        <w:rPr>
          <w:sz w:val="22"/>
          <w:szCs w:val="22"/>
        </w:rPr>
        <w:t xml:space="preserve">stados Unidos </w:t>
      </w:r>
      <w:r w:rsidRPr="0082339F">
        <w:rPr>
          <w:sz w:val="22"/>
          <w:szCs w:val="22"/>
        </w:rPr>
        <w:t xml:space="preserve">construye </w:t>
      </w:r>
      <w:r w:rsidR="007A4901" w:rsidRPr="0082339F">
        <w:rPr>
          <w:sz w:val="22"/>
          <w:szCs w:val="22"/>
        </w:rPr>
        <w:t xml:space="preserve">su </w:t>
      </w:r>
      <w:r w:rsidR="009D74E3" w:rsidRPr="0082339F">
        <w:rPr>
          <w:sz w:val="22"/>
          <w:szCs w:val="22"/>
        </w:rPr>
        <w:t xml:space="preserve">dominio </w:t>
      </w:r>
      <w:r w:rsidR="007A4901" w:rsidRPr="0082339F">
        <w:rPr>
          <w:sz w:val="22"/>
          <w:szCs w:val="22"/>
        </w:rPr>
        <w:t>es mediante las intervenciones indirectas</w:t>
      </w:r>
      <w:r w:rsidR="002D7B6A" w:rsidRPr="0082339F">
        <w:rPr>
          <w:sz w:val="22"/>
          <w:szCs w:val="22"/>
        </w:rPr>
        <w:t>, que</w:t>
      </w:r>
      <w:r w:rsidRPr="0082339F">
        <w:rPr>
          <w:sz w:val="22"/>
          <w:szCs w:val="22"/>
        </w:rPr>
        <w:t xml:space="preserve"> c</w:t>
      </w:r>
      <w:r w:rsidR="007A4901" w:rsidRPr="0082339F">
        <w:rPr>
          <w:sz w:val="22"/>
          <w:szCs w:val="22"/>
        </w:rPr>
        <w:t>onsisten en ejercer influencia sobre un territorio a través de agentes secundarios. No es directamente E</w:t>
      </w:r>
      <w:r w:rsidRPr="0082339F">
        <w:rPr>
          <w:sz w:val="22"/>
          <w:szCs w:val="22"/>
        </w:rPr>
        <w:t xml:space="preserve">stados Unidos </w:t>
      </w:r>
      <w:r w:rsidR="007A4901" w:rsidRPr="0082339F">
        <w:rPr>
          <w:sz w:val="22"/>
          <w:szCs w:val="22"/>
        </w:rPr>
        <w:t>quien combate</w:t>
      </w:r>
      <w:r w:rsidRPr="0082339F">
        <w:rPr>
          <w:sz w:val="22"/>
          <w:szCs w:val="22"/>
        </w:rPr>
        <w:t>,</w:t>
      </w:r>
      <w:r w:rsidR="007A4901" w:rsidRPr="0082339F">
        <w:rPr>
          <w:sz w:val="22"/>
          <w:szCs w:val="22"/>
        </w:rPr>
        <w:t xml:space="preserve"> </w:t>
      </w:r>
      <w:r w:rsidRPr="0082339F">
        <w:rPr>
          <w:sz w:val="22"/>
          <w:szCs w:val="22"/>
        </w:rPr>
        <w:t xml:space="preserve">sino </w:t>
      </w:r>
      <w:r w:rsidR="002D7B6A" w:rsidRPr="0082339F">
        <w:rPr>
          <w:sz w:val="22"/>
          <w:szCs w:val="22"/>
        </w:rPr>
        <w:t xml:space="preserve">que </w:t>
      </w:r>
      <w:r w:rsidRPr="0082339F">
        <w:rPr>
          <w:sz w:val="22"/>
          <w:szCs w:val="22"/>
        </w:rPr>
        <w:t xml:space="preserve">mediante </w:t>
      </w:r>
      <w:r w:rsidR="007A4901" w:rsidRPr="0082339F">
        <w:rPr>
          <w:sz w:val="22"/>
          <w:szCs w:val="22"/>
        </w:rPr>
        <w:t xml:space="preserve">grupos </w:t>
      </w:r>
      <w:r w:rsidRPr="0082339F">
        <w:rPr>
          <w:sz w:val="22"/>
          <w:szCs w:val="22"/>
        </w:rPr>
        <w:t>locales</w:t>
      </w:r>
      <w:r w:rsidR="002D7B6A" w:rsidRPr="0082339F">
        <w:rPr>
          <w:sz w:val="22"/>
          <w:szCs w:val="22"/>
        </w:rPr>
        <w:t>,</w:t>
      </w:r>
      <w:r w:rsidRPr="0082339F">
        <w:rPr>
          <w:sz w:val="22"/>
          <w:szCs w:val="22"/>
        </w:rPr>
        <w:t xml:space="preserve"> </w:t>
      </w:r>
      <w:r w:rsidR="007A4901" w:rsidRPr="0082339F">
        <w:rPr>
          <w:sz w:val="22"/>
          <w:szCs w:val="22"/>
        </w:rPr>
        <w:t>con armas estadounidenses</w:t>
      </w:r>
      <w:r w:rsidR="00587A48" w:rsidRPr="0082339F">
        <w:rPr>
          <w:sz w:val="22"/>
          <w:szCs w:val="22"/>
        </w:rPr>
        <w:t>,</w:t>
      </w:r>
      <w:r w:rsidRPr="0082339F">
        <w:rPr>
          <w:sz w:val="22"/>
          <w:szCs w:val="22"/>
        </w:rPr>
        <w:t xml:space="preserve"> desestabilizan un </w:t>
      </w:r>
      <w:r w:rsidR="002D7B6A" w:rsidRPr="0082339F">
        <w:rPr>
          <w:sz w:val="22"/>
          <w:szCs w:val="22"/>
        </w:rPr>
        <w:t xml:space="preserve">determinado </w:t>
      </w:r>
      <w:r w:rsidRPr="0082339F">
        <w:rPr>
          <w:sz w:val="22"/>
          <w:szCs w:val="22"/>
        </w:rPr>
        <w:t>territorio</w:t>
      </w:r>
      <w:r w:rsidR="007A4901" w:rsidRPr="0082339F">
        <w:rPr>
          <w:sz w:val="22"/>
          <w:szCs w:val="22"/>
        </w:rPr>
        <w:t>.</w:t>
      </w:r>
    </w:p>
    <w:p w14:paraId="3C254B3B" w14:textId="37F689E9" w:rsidR="00A95F24" w:rsidRPr="0082339F" w:rsidRDefault="007A4901" w:rsidP="0082339F">
      <w:pPr>
        <w:rPr>
          <w:sz w:val="22"/>
          <w:szCs w:val="22"/>
        </w:rPr>
      </w:pPr>
      <w:r w:rsidRPr="0082339F">
        <w:rPr>
          <w:sz w:val="22"/>
          <w:szCs w:val="22"/>
        </w:rPr>
        <w:t xml:space="preserve"> </w:t>
      </w:r>
    </w:p>
    <w:tbl>
      <w:tblPr>
        <w:tblStyle w:val="Tablaconcuadrcula"/>
        <w:tblW w:w="0" w:type="auto"/>
        <w:tblLook w:val="04A0" w:firstRow="1" w:lastRow="0" w:firstColumn="1" w:lastColumn="0" w:noHBand="0" w:noVBand="1"/>
      </w:tblPr>
      <w:tblGrid>
        <w:gridCol w:w="2518"/>
        <w:gridCol w:w="6515"/>
      </w:tblGrid>
      <w:tr w:rsidR="0055382D" w:rsidRPr="0082339F" w14:paraId="7EA373F9" w14:textId="77777777" w:rsidTr="005A2B85">
        <w:tc>
          <w:tcPr>
            <w:tcW w:w="9033" w:type="dxa"/>
            <w:gridSpan w:val="2"/>
            <w:shd w:val="clear" w:color="auto" w:fill="0D0D0D" w:themeFill="text1" w:themeFillTint="F2"/>
          </w:tcPr>
          <w:p w14:paraId="091B7D52" w14:textId="77777777" w:rsidR="0055382D" w:rsidRPr="0082339F" w:rsidRDefault="0055382D" w:rsidP="0082339F">
            <w:pPr>
              <w:rPr>
                <w:b/>
                <w:color w:val="FFFFFF" w:themeColor="background1"/>
              </w:rPr>
            </w:pPr>
            <w:r w:rsidRPr="0082339F">
              <w:rPr>
                <w:b/>
                <w:color w:val="FFFFFF" w:themeColor="background1"/>
              </w:rPr>
              <w:t>Imagen (fotografía, gráfica o ilustración)</w:t>
            </w:r>
          </w:p>
        </w:tc>
      </w:tr>
      <w:tr w:rsidR="0055382D" w:rsidRPr="0082339F" w14:paraId="4CDF8FE8" w14:textId="77777777" w:rsidTr="005A2B85">
        <w:tc>
          <w:tcPr>
            <w:tcW w:w="2518" w:type="dxa"/>
          </w:tcPr>
          <w:p w14:paraId="5FA518B5" w14:textId="77777777" w:rsidR="0055382D" w:rsidRPr="0082339F" w:rsidRDefault="0055382D" w:rsidP="0082339F">
            <w:pPr>
              <w:rPr>
                <w:b/>
                <w:color w:val="000000"/>
              </w:rPr>
            </w:pPr>
            <w:r w:rsidRPr="0082339F">
              <w:rPr>
                <w:b/>
                <w:color w:val="000000"/>
              </w:rPr>
              <w:t>Código</w:t>
            </w:r>
          </w:p>
        </w:tc>
        <w:tc>
          <w:tcPr>
            <w:tcW w:w="6515" w:type="dxa"/>
          </w:tcPr>
          <w:p w14:paraId="5BB1BE54" w14:textId="54926D2B" w:rsidR="005A2B85" w:rsidRPr="0082339F" w:rsidRDefault="00E86943" w:rsidP="0082339F">
            <w:pPr>
              <w:rPr>
                <w:color w:val="000000"/>
              </w:rPr>
            </w:pPr>
            <w:r w:rsidRPr="0082339F">
              <w:rPr>
                <w:color w:val="000000"/>
              </w:rPr>
              <w:t>CS_</w:t>
            </w:r>
            <w:r w:rsidR="005A2B85" w:rsidRPr="0082339F">
              <w:rPr>
                <w:color w:val="000000"/>
              </w:rPr>
              <w:t>11_01_IMG04</w:t>
            </w:r>
          </w:p>
        </w:tc>
      </w:tr>
      <w:tr w:rsidR="0055382D" w:rsidRPr="0082339F" w14:paraId="20A97886" w14:textId="77777777" w:rsidTr="005A2B85">
        <w:tc>
          <w:tcPr>
            <w:tcW w:w="2518" w:type="dxa"/>
          </w:tcPr>
          <w:p w14:paraId="37A086A2" w14:textId="77777777" w:rsidR="0055382D" w:rsidRPr="0082339F" w:rsidRDefault="0055382D" w:rsidP="0082339F">
            <w:pPr>
              <w:rPr>
                <w:color w:val="000000"/>
              </w:rPr>
            </w:pPr>
            <w:r w:rsidRPr="0082339F">
              <w:rPr>
                <w:b/>
                <w:color w:val="000000"/>
              </w:rPr>
              <w:t>Descripción</w:t>
            </w:r>
          </w:p>
        </w:tc>
        <w:tc>
          <w:tcPr>
            <w:tcW w:w="6515" w:type="dxa"/>
          </w:tcPr>
          <w:p w14:paraId="00944D12" w14:textId="2340C2CB" w:rsidR="009A1BE4" w:rsidRPr="0082339F" w:rsidRDefault="009A1BE4" w:rsidP="0082339F">
            <w:pPr>
              <w:rPr>
                <w:color w:val="000000"/>
                <w:lang w:val="es-CO"/>
              </w:rPr>
            </w:pPr>
            <w:r w:rsidRPr="0082339F">
              <w:rPr>
                <w:color w:val="000000"/>
                <w:lang w:val="es-CO"/>
              </w:rPr>
              <w:t>Fuerzas de l</w:t>
            </w:r>
            <w:r w:rsidR="00983708" w:rsidRPr="0082339F">
              <w:rPr>
                <w:color w:val="000000"/>
                <w:lang w:val="es-CO"/>
              </w:rPr>
              <w:t xml:space="preserve">a infantería de </w:t>
            </w:r>
            <w:r w:rsidR="002D7B6A" w:rsidRPr="0082339F">
              <w:rPr>
                <w:color w:val="000000"/>
                <w:lang w:val="es-CO"/>
              </w:rPr>
              <w:t xml:space="preserve">la </w:t>
            </w:r>
            <w:r w:rsidRPr="0082339F">
              <w:rPr>
                <w:color w:val="000000"/>
                <w:lang w:val="es-CO"/>
              </w:rPr>
              <w:t>marin</w:t>
            </w:r>
            <w:r w:rsidR="00983708" w:rsidRPr="0082339F">
              <w:rPr>
                <w:color w:val="000000"/>
                <w:lang w:val="es-CO"/>
              </w:rPr>
              <w:t>a</w:t>
            </w:r>
            <w:r w:rsidRPr="0082339F">
              <w:rPr>
                <w:color w:val="000000"/>
                <w:lang w:val="es-CO"/>
              </w:rPr>
              <w:t xml:space="preserve"> de las fuerzas armadas de Estados Unidos en  las montañas de Afganistán </w:t>
            </w:r>
          </w:p>
          <w:p w14:paraId="545D5054" w14:textId="77777777" w:rsidR="009A1BE4" w:rsidRPr="0082339F" w:rsidRDefault="009A1BE4" w:rsidP="0082339F">
            <w:pPr>
              <w:rPr>
                <w:color w:val="000000"/>
                <w:lang w:val="es-CO"/>
              </w:rPr>
            </w:pPr>
          </w:p>
          <w:p w14:paraId="2459B60B" w14:textId="7457A662" w:rsidR="0055382D" w:rsidRPr="0082339F" w:rsidRDefault="0055382D" w:rsidP="0082339F">
            <w:pPr>
              <w:rPr>
                <w:color w:val="000000"/>
                <w:lang w:val="es-CO"/>
              </w:rPr>
            </w:pPr>
          </w:p>
        </w:tc>
      </w:tr>
      <w:tr w:rsidR="0055382D" w:rsidRPr="0082339F" w14:paraId="31BA7BCE" w14:textId="77777777" w:rsidTr="005A2B85">
        <w:tc>
          <w:tcPr>
            <w:tcW w:w="2518" w:type="dxa"/>
          </w:tcPr>
          <w:p w14:paraId="20816CD2" w14:textId="77777777" w:rsidR="0055382D" w:rsidRPr="0082339F" w:rsidRDefault="0055382D" w:rsidP="0082339F">
            <w:pPr>
              <w:rPr>
                <w:color w:val="000000"/>
              </w:rPr>
            </w:pPr>
            <w:r w:rsidRPr="0082339F">
              <w:rPr>
                <w:b/>
                <w:color w:val="000000"/>
              </w:rPr>
              <w:t>Código Shutterstock (o URL o la ruta en AulaPlaneta)</w:t>
            </w:r>
          </w:p>
        </w:tc>
        <w:tc>
          <w:tcPr>
            <w:tcW w:w="6515" w:type="dxa"/>
          </w:tcPr>
          <w:p w14:paraId="20387A59" w14:textId="57982525" w:rsidR="0055382D" w:rsidRPr="0082339F" w:rsidRDefault="00F9667D" w:rsidP="0082339F">
            <w:pPr>
              <w:rPr>
                <w:color w:val="000000"/>
              </w:rPr>
            </w:pPr>
            <w:r w:rsidRPr="0082339F">
              <w:rPr>
                <w:color w:val="000000"/>
                <w:lang w:val="en-US"/>
              </w:rPr>
              <w:t>Número de la imagen 126964421</w:t>
            </w:r>
          </w:p>
        </w:tc>
      </w:tr>
      <w:tr w:rsidR="0055382D" w:rsidRPr="0082339F" w14:paraId="46718539" w14:textId="77777777" w:rsidTr="005A2B85">
        <w:tc>
          <w:tcPr>
            <w:tcW w:w="2518" w:type="dxa"/>
          </w:tcPr>
          <w:p w14:paraId="5A2C4EA6" w14:textId="77777777" w:rsidR="0055382D" w:rsidRPr="0082339F" w:rsidRDefault="0055382D" w:rsidP="0082339F">
            <w:pPr>
              <w:rPr>
                <w:color w:val="000000"/>
              </w:rPr>
            </w:pPr>
            <w:r w:rsidRPr="0082339F">
              <w:rPr>
                <w:b/>
                <w:color w:val="000000"/>
              </w:rPr>
              <w:t>Pie de imagen</w:t>
            </w:r>
          </w:p>
        </w:tc>
        <w:tc>
          <w:tcPr>
            <w:tcW w:w="6515" w:type="dxa"/>
          </w:tcPr>
          <w:p w14:paraId="70D214B6" w14:textId="2CE23B65" w:rsidR="0055382D" w:rsidRPr="0082339F" w:rsidRDefault="0055382D" w:rsidP="0082339F">
            <w:pPr>
              <w:rPr>
                <w:color w:val="000000"/>
              </w:rPr>
            </w:pPr>
            <w:r w:rsidRPr="0082339F">
              <w:rPr>
                <w:color w:val="000000"/>
              </w:rPr>
              <w:t>En</w:t>
            </w:r>
            <w:r w:rsidR="002D7B6A" w:rsidRPr="0082339F">
              <w:rPr>
                <w:color w:val="000000"/>
              </w:rPr>
              <w:t xml:space="preserve"> lo que va del</w:t>
            </w:r>
            <w:r w:rsidRPr="0082339F">
              <w:rPr>
                <w:color w:val="000000"/>
              </w:rPr>
              <w:t xml:space="preserve"> siglo XXI</w:t>
            </w:r>
            <w:r w:rsidR="002D7B6A" w:rsidRPr="0082339F">
              <w:rPr>
                <w:color w:val="000000"/>
              </w:rPr>
              <w:t>,</w:t>
            </w:r>
            <w:r w:rsidRPr="0082339F">
              <w:rPr>
                <w:color w:val="000000"/>
              </w:rPr>
              <w:t xml:space="preserve"> la hegemonía global </w:t>
            </w:r>
            <w:r w:rsidR="002D7B6A" w:rsidRPr="0082339F">
              <w:rPr>
                <w:color w:val="000000"/>
              </w:rPr>
              <w:t xml:space="preserve">sigue siendo </w:t>
            </w:r>
            <w:r w:rsidRPr="0082339F">
              <w:rPr>
                <w:color w:val="000000"/>
              </w:rPr>
              <w:t>estadounidense</w:t>
            </w:r>
            <w:r w:rsidR="00C929D5" w:rsidRPr="0082339F">
              <w:rPr>
                <w:color w:val="000000"/>
              </w:rPr>
              <w:t xml:space="preserve">. El hecho de contar con las fuerzas amadas más poderosas del planeta </w:t>
            </w:r>
            <w:r w:rsidR="002D7B6A" w:rsidRPr="0082339F">
              <w:rPr>
                <w:color w:val="000000"/>
              </w:rPr>
              <w:t>les da una ventaja estratégica.</w:t>
            </w:r>
            <w:r w:rsidRPr="0082339F">
              <w:rPr>
                <w:color w:val="000000"/>
              </w:rPr>
              <w:t xml:space="preserve"> </w:t>
            </w:r>
            <w:r w:rsidR="00F9667D" w:rsidRPr="0082339F">
              <w:rPr>
                <w:color w:val="000000"/>
              </w:rPr>
              <w:t xml:space="preserve">En la imagen se ve </w:t>
            </w:r>
            <w:r w:rsidR="002D7B6A" w:rsidRPr="0082339F">
              <w:rPr>
                <w:color w:val="000000"/>
              </w:rPr>
              <w:t>el poderío de los</w:t>
            </w:r>
            <w:r w:rsidR="00F9667D" w:rsidRPr="0082339F">
              <w:rPr>
                <w:color w:val="000000"/>
              </w:rPr>
              <w:t xml:space="preserve"> </w:t>
            </w:r>
            <w:r w:rsidR="00F9667D" w:rsidRPr="0082339F">
              <w:rPr>
                <w:i/>
                <w:color w:val="000000"/>
              </w:rPr>
              <w:t>marine</w:t>
            </w:r>
            <w:r w:rsidR="002D7B6A" w:rsidRPr="0082339F">
              <w:rPr>
                <w:i/>
                <w:color w:val="000000"/>
              </w:rPr>
              <w:t>s</w:t>
            </w:r>
            <w:r w:rsidR="00F9667D" w:rsidRPr="0082339F">
              <w:rPr>
                <w:color w:val="000000"/>
              </w:rPr>
              <w:t xml:space="preserve"> estadounidense</w:t>
            </w:r>
            <w:r w:rsidR="002D7B6A" w:rsidRPr="0082339F">
              <w:rPr>
                <w:color w:val="000000"/>
              </w:rPr>
              <w:t>s</w:t>
            </w:r>
            <w:r w:rsidR="00F9667D" w:rsidRPr="0082339F">
              <w:rPr>
                <w:color w:val="000000"/>
              </w:rPr>
              <w:t xml:space="preserve"> en </w:t>
            </w:r>
            <w:r w:rsidR="0063503C" w:rsidRPr="0082339F">
              <w:rPr>
                <w:color w:val="000000"/>
              </w:rPr>
              <w:t>Afganistán</w:t>
            </w:r>
            <w:r w:rsidR="00F9667D" w:rsidRPr="0082339F">
              <w:rPr>
                <w:color w:val="000000"/>
              </w:rPr>
              <w:t>.</w:t>
            </w:r>
          </w:p>
        </w:tc>
      </w:tr>
    </w:tbl>
    <w:p w14:paraId="62698DA4" w14:textId="77777777" w:rsidR="00A95F24" w:rsidRPr="0082339F" w:rsidRDefault="00A95F24" w:rsidP="0082339F">
      <w:pPr>
        <w:rPr>
          <w:sz w:val="22"/>
          <w:szCs w:val="22"/>
        </w:rPr>
      </w:pPr>
    </w:p>
    <w:p w14:paraId="1B0D7BE2" w14:textId="4BAC5651" w:rsidR="007A4901" w:rsidRPr="0082339F" w:rsidRDefault="007A4901" w:rsidP="0082339F">
      <w:pPr>
        <w:rPr>
          <w:sz w:val="22"/>
          <w:szCs w:val="22"/>
        </w:rPr>
      </w:pPr>
      <w:r w:rsidRPr="0082339F">
        <w:rPr>
          <w:sz w:val="22"/>
          <w:szCs w:val="22"/>
        </w:rPr>
        <w:t>Este tipo de conflictos</w:t>
      </w:r>
      <w:r w:rsidR="00587A48" w:rsidRPr="0082339F">
        <w:rPr>
          <w:sz w:val="22"/>
          <w:szCs w:val="22"/>
        </w:rPr>
        <w:t>,</w:t>
      </w:r>
      <w:r w:rsidRPr="0082339F">
        <w:rPr>
          <w:sz w:val="22"/>
          <w:szCs w:val="22"/>
        </w:rPr>
        <w:t xml:space="preserve"> en principio</w:t>
      </w:r>
      <w:r w:rsidR="00587A48" w:rsidRPr="0082339F">
        <w:rPr>
          <w:sz w:val="22"/>
          <w:szCs w:val="22"/>
        </w:rPr>
        <w:t>,</w:t>
      </w:r>
      <w:r w:rsidRPr="0082339F">
        <w:rPr>
          <w:sz w:val="22"/>
          <w:szCs w:val="22"/>
        </w:rPr>
        <w:t xml:space="preserve"> son locales, pero luego se internacionalizan</w:t>
      </w:r>
      <w:r w:rsidR="00F364B1" w:rsidRPr="0082339F">
        <w:rPr>
          <w:sz w:val="22"/>
          <w:szCs w:val="22"/>
        </w:rPr>
        <w:t>,</w:t>
      </w:r>
      <w:r w:rsidRPr="0082339F">
        <w:rPr>
          <w:sz w:val="22"/>
          <w:szCs w:val="22"/>
        </w:rPr>
        <w:t xml:space="preserve"> </w:t>
      </w:r>
      <w:r w:rsidR="002D7B6A" w:rsidRPr="0082339F">
        <w:rPr>
          <w:sz w:val="22"/>
          <w:szCs w:val="22"/>
        </w:rPr>
        <w:t xml:space="preserve">pues </w:t>
      </w:r>
      <w:r w:rsidRPr="0082339F">
        <w:rPr>
          <w:sz w:val="22"/>
          <w:szCs w:val="22"/>
        </w:rPr>
        <w:t xml:space="preserve"> Estados Unidos</w:t>
      </w:r>
      <w:r w:rsidR="00F364B1" w:rsidRPr="0082339F">
        <w:rPr>
          <w:sz w:val="22"/>
          <w:szCs w:val="22"/>
        </w:rPr>
        <w:t xml:space="preserve"> </w:t>
      </w:r>
      <w:r w:rsidR="002D7B6A" w:rsidRPr="0082339F">
        <w:rPr>
          <w:sz w:val="22"/>
          <w:szCs w:val="22"/>
        </w:rPr>
        <w:t xml:space="preserve">apoya de manera directa o a veces velada </w:t>
      </w:r>
      <w:r w:rsidRPr="0082339F">
        <w:rPr>
          <w:sz w:val="22"/>
          <w:szCs w:val="22"/>
        </w:rPr>
        <w:t xml:space="preserve">a </w:t>
      </w:r>
      <w:r w:rsidR="00F364B1" w:rsidRPr="0082339F">
        <w:rPr>
          <w:sz w:val="22"/>
          <w:szCs w:val="22"/>
        </w:rPr>
        <w:t xml:space="preserve">aquellos </w:t>
      </w:r>
      <w:r w:rsidR="00587A48" w:rsidRPr="0082339F">
        <w:rPr>
          <w:sz w:val="22"/>
          <w:szCs w:val="22"/>
        </w:rPr>
        <w:t xml:space="preserve">que luchan contra </w:t>
      </w:r>
      <w:r w:rsidRPr="0082339F">
        <w:rPr>
          <w:sz w:val="22"/>
          <w:szCs w:val="22"/>
        </w:rPr>
        <w:t xml:space="preserve">gobiernos </w:t>
      </w:r>
      <w:r w:rsidR="002D7B6A" w:rsidRPr="0082339F">
        <w:rPr>
          <w:sz w:val="22"/>
          <w:szCs w:val="22"/>
        </w:rPr>
        <w:t>que se oponen</w:t>
      </w:r>
      <w:r w:rsidRPr="0082339F">
        <w:rPr>
          <w:sz w:val="22"/>
          <w:szCs w:val="22"/>
        </w:rPr>
        <w:t xml:space="preserve"> a sus intereses. </w:t>
      </w:r>
    </w:p>
    <w:p w14:paraId="35305A85" w14:textId="77777777" w:rsidR="007A4901" w:rsidRPr="0082339F" w:rsidRDefault="007A4901" w:rsidP="0082339F">
      <w:pPr>
        <w:rPr>
          <w:sz w:val="22"/>
          <w:szCs w:val="22"/>
        </w:rPr>
      </w:pPr>
    </w:p>
    <w:p w14:paraId="37B88473" w14:textId="1072C827" w:rsidR="00587A48" w:rsidRDefault="00751EDB" w:rsidP="0082339F">
      <w:pPr>
        <w:rPr>
          <w:sz w:val="22"/>
          <w:szCs w:val="22"/>
        </w:rPr>
      </w:pPr>
      <w:r w:rsidRPr="0082339F">
        <w:rPr>
          <w:sz w:val="22"/>
          <w:szCs w:val="22"/>
        </w:rPr>
        <w:t xml:space="preserve">Una de las zonas más </w:t>
      </w:r>
      <w:r w:rsidR="003D3BB6" w:rsidRPr="0082339F">
        <w:rPr>
          <w:sz w:val="22"/>
          <w:szCs w:val="22"/>
        </w:rPr>
        <w:t xml:space="preserve">conflictivas </w:t>
      </w:r>
      <w:r w:rsidRPr="0082339F">
        <w:rPr>
          <w:sz w:val="22"/>
          <w:szCs w:val="22"/>
        </w:rPr>
        <w:t xml:space="preserve">del tablero es </w:t>
      </w:r>
      <w:r w:rsidR="003D3BB6" w:rsidRPr="0082339F">
        <w:rPr>
          <w:sz w:val="22"/>
          <w:szCs w:val="22"/>
        </w:rPr>
        <w:t xml:space="preserve">la región denominada </w:t>
      </w:r>
      <w:r w:rsidRPr="0082339F">
        <w:rPr>
          <w:sz w:val="22"/>
          <w:szCs w:val="22"/>
        </w:rPr>
        <w:t>Oriente Medio</w:t>
      </w:r>
      <w:r w:rsidR="003D3BB6" w:rsidRPr="0082339F">
        <w:rPr>
          <w:sz w:val="22"/>
          <w:szCs w:val="22"/>
        </w:rPr>
        <w:t xml:space="preserve">. Es un territorio muy </w:t>
      </w:r>
      <w:r w:rsidRPr="0082339F">
        <w:rPr>
          <w:sz w:val="22"/>
          <w:szCs w:val="22"/>
        </w:rPr>
        <w:t>ric</w:t>
      </w:r>
      <w:r w:rsidR="003D3BB6" w:rsidRPr="0082339F">
        <w:rPr>
          <w:sz w:val="22"/>
          <w:szCs w:val="22"/>
        </w:rPr>
        <w:t>o</w:t>
      </w:r>
      <w:r w:rsidRPr="0082339F">
        <w:rPr>
          <w:sz w:val="22"/>
          <w:szCs w:val="22"/>
        </w:rPr>
        <w:t xml:space="preserve"> en recursos naturales</w:t>
      </w:r>
      <w:r w:rsidR="003D3BB6" w:rsidRPr="0082339F">
        <w:rPr>
          <w:sz w:val="22"/>
          <w:szCs w:val="22"/>
        </w:rPr>
        <w:t xml:space="preserve">, </w:t>
      </w:r>
      <w:r w:rsidR="002D7B6A" w:rsidRPr="0082339F">
        <w:rPr>
          <w:sz w:val="22"/>
          <w:szCs w:val="22"/>
        </w:rPr>
        <w:t>sobre todo porque poseen</w:t>
      </w:r>
      <w:r w:rsidR="00A95F24" w:rsidRPr="0082339F">
        <w:rPr>
          <w:sz w:val="22"/>
          <w:szCs w:val="22"/>
        </w:rPr>
        <w:t xml:space="preserve"> las más grandes reservas de </w:t>
      </w:r>
      <w:r w:rsidR="003D3BB6" w:rsidRPr="0082339F">
        <w:rPr>
          <w:sz w:val="22"/>
          <w:szCs w:val="22"/>
        </w:rPr>
        <w:t>petróleo</w:t>
      </w:r>
      <w:r w:rsidR="002D7B6A" w:rsidRPr="0082339F">
        <w:rPr>
          <w:sz w:val="22"/>
          <w:szCs w:val="22"/>
        </w:rPr>
        <w:t xml:space="preserve"> del mundo</w:t>
      </w:r>
      <w:r w:rsidR="00C8224B" w:rsidRPr="0082339F">
        <w:rPr>
          <w:sz w:val="22"/>
          <w:szCs w:val="22"/>
        </w:rPr>
        <w:t xml:space="preserve"> [</w:t>
      </w:r>
      <w:r w:rsidR="00C8224B" w:rsidRPr="005F7D34">
        <w:rPr>
          <w:rFonts w:ascii="Times New Roman" w:hAnsi="Times New Roman" w:cs="Times New Roman"/>
          <w:sz w:val="22"/>
          <w:szCs w:val="22"/>
        </w:rPr>
        <w:t>VER</w:t>
      </w:r>
      <w:r w:rsidR="00C8224B" w:rsidRPr="0082339F">
        <w:rPr>
          <w:sz w:val="22"/>
          <w:szCs w:val="22"/>
        </w:rPr>
        <w:t>]</w:t>
      </w:r>
      <w:r w:rsidR="00A95F24" w:rsidRPr="0082339F">
        <w:rPr>
          <w:sz w:val="22"/>
          <w:szCs w:val="22"/>
        </w:rPr>
        <w:t>.</w:t>
      </w:r>
      <w:r w:rsidR="003D3BB6" w:rsidRPr="0082339F">
        <w:rPr>
          <w:sz w:val="22"/>
          <w:szCs w:val="22"/>
        </w:rPr>
        <w:t xml:space="preserve"> </w:t>
      </w:r>
      <w:r w:rsidR="00A95F24" w:rsidRPr="0082339F">
        <w:rPr>
          <w:sz w:val="22"/>
          <w:szCs w:val="22"/>
        </w:rPr>
        <w:t>S</w:t>
      </w:r>
      <w:r w:rsidR="003D3BB6" w:rsidRPr="0082339F">
        <w:rPr>
          <w:sz w:val="22"/>
          <w:szCs w:val="22"/>
        </w:rPr>
        <w:t xml:space="preserve">e caracteriza por </w:t>
      </w:r>
      <w:r w:rsidR="00F364B1" w:rsidRPr="0082339F">
        <w:rPr>
          <w:sz w:val="22"/>
          <w:szCs w:val="22"/>
        </w:rPr>
        <w:t xml:space="preserve">ser una región </w:t>
      </w:r>
      <w:r w:rsidR="00587A48" w:rsidRPr="0082339F">
        <w:rPr>
          <w:sz w:val="22"/>
          <w:szCs w:val="22"/>
        </w:rPr>
        <w:t xml:space="preserve">inestable, </w:t>
      </w:r>
      <w:r w:rsidR="002D7B6A" w:rsidRPr="0082339F">
        <w:rPr>
          <w:sz w:val="22"/>
          <w:szCs w:val="22"/>
        </w:rPr>
        <w:t>permeada</w:t>
      </w:r>
      <w:r w:rsidR="00587A48" w:rsidRPr="0082339F">
        <w:rPr>
          <w:sz w:val="22"/>
          <w:szCs w:val="22"/>
        </w:rPr>
        <w:t xml:space="preserve"> </w:t>
      </w:r>
      <w:r w:rsidR="002D7B6A" w:rsidRPr="0082339F">
        <w:rPr>
          <w:sz w:val="22"/>
          <w:szCs w:val="22"/>
        </w:rPr>
        <w:t xml:space="preserve">por </w:t>
      </w:r>
      <w:r w:rsidR="00587A48" w:rsidRPr="0082339F">
        <w:rPr>
          <w:sz w:val="22"/>
          <w:szCs w:val="22"/>
        </w:rPr>
        <w:t>múltiples tensiones culturales, políticas y económicas</w:t>
      </w:r>
      <w:r w:rsidR="002D7B6A" w:rsidRPr="0082339F">
        <w:rPr>
          <w:sz w:val="22"/>
          <w:szCs w:val="22"/>
        </w:rPr>
        <w:t>, que</w:t>
      </w:r>
      <w:r w:rsidR="00DE09DA" w:rsidRPr="0082339F">
        <w:rPr>
          <w:sz w:val="22"/>
          <w:szCs w:val="22"/>
        </w:rPr>
        <w:t xml:space="preserve"> </w:t>
      </w:r>
      <w:r w:rsidR="00587A48" w:rsidRPr="0082339F">
        <w:rPr>
          <w:sz w:val="22"/>
          <w:szCs w:val="22"/>
        </w:rPr>
        <w:t>genera</w:t>
      </w:r>
      <w:r w:rsidR="002D7B6A" w:rsidRPr="0082339F">
        <w:rPr>
          <w:sz w:val="22"/>
          <w:szCs w:val="22"/>
        </w:rPr>
        <w:t>n</w:t>
      </w:r>
      <w:r w:rsidR="00587A48" w:rsidRPr="0082339F">
        <w:rPr>
          <w:sz w:val="22"/>
          <w:szCs w:val="22"/>
        </w:rPr>
        <w:t xml:space="preserve"> </w:t>
      </w:r>
      <w:r w:rsidR="003D3BB6" w:rsidRPr="0082339F">
        <w:rPr>
          <w:sz w:val="22"/>
          <w:szCs w:val="22"/>
        </w:rPr>
        <w:t xml:space="preserve">conflictos </w:t>
      </w:r>
      <w:r w:rsidR="00587A48" w:rsidRPr="0082339F">
        <w:rPr>
          <w:sz w:val="22"/>
          <w:szCs w:val="22"/>
        </w:rPr>
        <w:t>permanentes</w:t>
      </w:r>
      <w:r w:rsidR="003D3BB6" w:rsidRPr="0082339F">
        <w:rPr>
          <w:sz w:val="22"/>
          <w:szCs w:val="22"/>
        </w:rPr>
        <w:t xml:space="preserve">. </w:t>
      </w:r>
    </w:p>
    <w:p w14:paraId="60600128" w14:textId="7FCCA37B" w:rsidR="00587A48" w:rsidRPr="0082339F" w:rsidRDefault="005F7D34" w:rsidP="0082339F">
      <w:pPr>
        <w:rPr>
          <w:sz w:val="22"/>
          <w:szCs w:val="22"/>
        </w:rPr>
      </w:pPr>
      <w:r w:rsidRPr="00D9437F">
        <w:rPr>
          <w:rFonts w:ascii="Lucida Grande" w:hAnsi="Lucida Grande" w:cs="Lucida Grande"/>
          <w:color w:val="000000"/>
        </w:rPr>
        <w:t>/BCRedir.aspx%3FURL=/encyclopedia/default.asp%3Fidpack=8&amp;idpil=000M7K01&amp;ruta=Buscador</w:t>
      </w:r>
      <w:r>
        <w:rPr>
          <w:sz w:val="22"/>
          <w:szCs w:val="22"/>
        </w:rPr>
        <w:t xml:space="preserve"> </w:t>
      </w:r>
    </w:p>
    <w:p w14:paraId="7F9D5DF3" w14:textId="7F1D5BF2" w:rsidR="00C87C64" w:rsidRPr="0082339F" w:rsidRDefault="003D3BB6" w:rsidP="0082339F">
      <w:pPr>
        <w:rPr>
          <w:sz w:val="22"/>
          <w:szCs w:val="22"/>
        </w:rPr>
      </w:pPr>
      <w:r w:rsidRPr="0082339F">
        <w:rPr>
          <w:sz w:val="22"/>
          <w:szCs w:val="22"/>
        </w:rPr>
        <w:t xml:space="preserve">El interés de Estados Unidos </w:t>
      </w:r>
      <w:r w:rsidR="00587A48" w:rsidRPr="0082339F">
        <w:rPr>
          <w:sz w:val="22"/>
          <w:szCs w:val="22"/>
        </w:rPr>
        <w:t xml:space="preserve">por </w:t>
      </w:r>
      <w:r w:rsidR="002F6A7F" w:rsidRPr="0082339F">
        <w:rPr>
          <w:sz w:val="22"/>
          <w:szCs w:val="22"/>
        </w:rPr>
        <w:t xml:space="preserve">controlar </w:t>
      </w:r>
      <w:r w:rsidRPr="0082339F">
        <w:rPr>
          <w:sz w:val="22"/>
          <w:szCs w:val="22"/>
        </w:rPr>
        <w:t xml:space="preserve">los recursos energéticos </w:t>
      </w:r>
      <w:r w:rsidR="00587A48" w:rsidRPr="0082339F">
        <w:rPr>
          <w:sz w:val="22"/>
          <w:szCs w:val="22"/>
        </w:rPr>
        <w:t xml:space="preserve">necesarios para </w:t>
      </w:r>
      <w:r w:rsidR="006E213A" w:rsidRPr="0082339F">
        <w:rPr>
          <w:sz w:val="22"/>
          <w:szCs w:val="22"/>
        </w:rPr>
        <w:t xml:space="preserve">sostener </w:t>
      </w:r>
      <w:r w:rsidRPr="0082339F">
        <w:rPr>
          <w:sz w:val="22"/>
          <w:szCs w:val="22"/>
        </w:rPr>
        <w:t xml:space="preserve">su economía </w:t>
      </w:r>
      <w:r w:rsidR="00F364B1" w:rsidRPr="0082339F">
        <w:rPr>
          <w:sz w:val="22"/>
          <w:szCs w:val="22"/>
        </w:rPr>
        <w:t xml:space="preserve">es la principal </w:t>
      </w:r>
      <w:r w:rsidR="003B7400" w:rsidRPr="0082339F">
        <w:rPr>
          <w:sz w:val="22"/>
          <w:szCs w:val="22"/>
        </w:rPr>
        <w:t>explicación de</w:t>
      </w:r>
      <w:r w:rsidRPr="0082339F">
        <w:rPr>
          <w:sz w:val="22"/>
          <w:szCs w:val="22"/>
        </w:rPr>
        <w:t xml:space="preserve"> </w:t>
      </w:r>
      <w:r w:rsidR="00751EDB" w:rsidRPr="0082339F">
        <w:rPr>
          <w:sz w:val="22"/>
          <w:szCs w:val="22"/>
        </w:rPr>
        <w:t xml:space="preserve">la presencia </w:t>
      </w:r>
      <w:r w:rsidR="006E213A" w:rsidRPr="0082339F">
        <w:rPr>
          <w:sz w:val="22"/>
          <w:szCs w:val="22"/>
        </w:rPr>
        <w:t xml:space="preserve">permanente </w:t>
      </w:r>
      <w:r w:rsidR="00751EDB" w:rsidRPr="0082339F">
        <w:rPr>
          <w:sz w:val="22"/>
          <w:szCs w:val="22"/>
        </w:rPr>
        <w:t xml:space="preserve">de </w:t>
      </w:r>
      <w:r w:rsidR="00F364B1" w:rsidRPr="0082339F">
        <w:rPr>
          <w:sz w:val="22"/>
          <w:szCs w:val="22"/>
        </w:rPr>
        <w:t xml:space="preserve">sus </w:t>
      </w:r>
      <w:r w:rsidR="00751EDB" w:rsidRPr="0082339F">
        <w:rPr>
          <w:sz w:val="22"/>
          <w:szCs w:val="22"/>
        </w:rPr>
        <w:t xml:space="preserve">tropas </w:t>
      </w:r>
      <w:r w:rsidR="00587A48" w:rsidRPr="0082339F">
        <w:rPr>
          <w:sz w:val="22"/>
          <w:szCs w:val="22"/>
        </w:rPr>
        <w:t xml:space="preserve">en </w:t>
      </w:r>
      <w:r w:rsidR="00F364B1" w:rsidRPr="0082339F">
        <w:rPr>
          <w:sz w:val="22"/>
          <w:szCs w:val="22"/>
        </w:rPr>
        <w:t>Oriente Medio</w:t>
      </w:r>
      <w:r w:rsidR="006E213A" w:rsidRPr="0082339F">
        <w:rPr>
          <w:sz w:val="22"/>
          <w:szCs w:val="22"/>
        </w:rPr>
        <w:t>, lo que</w:t>
      </w:r>
      <w:r w:rsidR="00587A48" w:rsidRPr="0082339F">
        <w:rPr>
          <w:sz w:val="22"/>
          <w:szCs w:val="22"/>
        </w:rPr>
        <w:t xml:space="preserve"> </w:t>
      </w:r>
      <w:r w:rsidR="006E213A" w:rsidRPr="0082339F">
        <w:rPr>
          <w:sz w:val="22"/>
          <w:szCs w:val="22"/>
        </w:rPr>
        <w:t xml:space="preserve">ha contribuido a </w:t>
      </w:r>
      <w:r w:rsidR="00587A48" w:rsidRPr="0082339F">
        <w:rPr>
          <w:sz w:val="22"/>
          <w:szCs w:val="22"/>
        </w:rPr>
        <w:t xml:space="preserve">que hoy </w:t>
      </w:r>
      <w:r w:rsidR="007A4901" w:rsidRPr="0082339F">
        <w:rPr>
          <w:sz w:val="22"/>
          <w:szCs w:val="22"/>
        </w:rPr>
        <w:t>sea uno de los principales escenarios de la</w:t>
      </w:r>
      <w:r w:rsidR="003B7400" w:rsidRPr="0082339F">
        <w:rPr>
          <w:sz w:val="22"/>
          <w:szCs w:val="22"/>
        </w:rPr>
        <w:t xml:space="preserve"> llamada </w:t>
      </w:r>
      <w:r w:rsidR="00F72BD1" w:rsidRPr="0082339F">
        <w:rPr>
          <w:sz w:val="22"/>
          <w:szCs w:val="22"/>
        </w:rPr>
        <w:t xml:space="preserve"> </w:t>
      </w:r>
      <w:r w:rsidR="007A4901" w:rsidRPr="0082339F">
        <w:rPr>
          <w:b/>
          <w:sz w:val="22"/>
          <w:szCs w:val="22"/>
        </w:rPr>
        <w:t>guerra contra el terrorismo</w:t>
      </w:r>
      <w:r w:rsidR="00587A48" w:rsidRPr="0082339F">
        <w:rPr>
          <w:sz w:val="22"/>
          <w:szCs w:val="22"/>
        </w:rPr>
        <w:t>.</w:t>
      </w:r>
    </w:p>
    <w:p w14:paraId="16941D17" w14:textId="77777777" w:rsidR="00A15C47" w:rsidRPr="0082339F" w:rsidRDefault="00A15C47" w:rsidP="0082339F">
      <w:pPr>
        <w:rPr>
          <w:sz w:val="22"/>
          <w:szCs w:val="22"/>
        </w:rPr>
      </w:pPr>
    </w:p>
    <w:p w14:paraId="0E1EF523" w14:textId="77777777" w:rsidR="009D74E3" w:rsidRPr="0082339F" w:rsidRDefault="009D74E3" w:rsidP="0082339F">
      <w:pPr>
        <w:rPr>
          <w:sz w:val="22"/>
          <w:szCs w:val="22"/>
        </w:rPr>
      </w:pPr>
      <w:r w:rsidRPr="0082339F">
        <w:rPr>
          <w:sz w:val="22"/>
          <w:szCs w:val="22"/>
        </w:rPr>
        <w:t xml:space="preserve">Sin embargo, Estados Unidos aún no ha entrado en una confrontación directa contra sus grandes enemigos geopolíticos, como Rusia o China. </w:t>
      </w:r>
    </w:p>
    <w:p w14:paraId="64C76A95" w14:textId="77777777" w:rsidR="00714644" w:rsidRPr="0082339F" w:rsidRDefault="00714644"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714644" w:rsidRPr="0082339F" w14:paraId="05AA3F04" w14:textId="77777777" w:rsidTr="00ED495A">
        <w:tc>
          <w:tcPr>
            <w:tcW w:w="9033" w:type="dxa"/>
            <w:gridSpan w:val="2"/>
            <w:shd w:val="clear" w:color="auto" w:fill="0D0D0D" w:themeFill="text1" w:themeFillTint="F2"/>
          </w:tcPr>
          <w:p w14:paraId="644D545C" w14:textId="77777777" w:rsidR="00714644" w:rsidRPr="0082339F" w:rsidRDefault="00714644" w:rsidP="0082339F">
            <w:pPr>
              <w:rPr>
                <w:b/>
                <w:color w:val="FFFFFF" w:themeColor="background1"/>
              </w:rPr>
            </w:pPr>
            <w:r w:rsidRPr="0082339F">
              <w:rPr>
                <w:b/>
                <w:color w:val="FFFFFF" w:themeColor="background1"/>
              </w:rPr>
              <w:t>Imagen (fotografía, gráfica o ilustración)</w:t>
            </w:r>
          </w:p>
        </w:tc>
      </w:tr>
      <w:tr w:rsidR="00714644" w:rsidRPr="0082339F" w14:paraId="76E4A855" w14:textId="77777777" w:rsidTr="00ED495A">
        <w:tc>
          <w:tcPr>
            <w:tcW w:w="2518" w:type="dxa"/>
          </w:tcPr>
          <w:p w14:paraId="6F403E03" w14:textId="77777777" w:rsidR="00714644" w:rsidRPr="0082339F" w:rsidRDefault="00714644" w:rsidP="0082339F">
            <w:pPr>
              <w:rPr>
                <w:b/>
                <w:color w:val="000000"/>
              </w:rPr>
            </w:pPr>
            <w:r w:rsidRPr="0082339F">
              <w:rPr>
                <w:b/>
                <w:color w:val="000000"/>
              </w:rPr>
              <w:t>Código</w:t>
            </w:r>
          </w:p>
        </w:tc>
        <w:tc>
          <w:tcPr>
            <w:tcW w:w="6515" w:type="dxa"/>
          </w:tcPr>
          <w:p w14:paraId="0E97F6D3" w14:textId="48DD5516" w:rsidR="00714644" w:rsidRPr="0082339F" w:rsidRDefault="00E86943" w:rsidP="0082339F">
            <w:pPr>
              <w:rPr>
                <w:b/>
                <w:color w:val="000000"/>
              </w:rPr>
            </w:pPr>
            <w:r w:rsidRPr="0082339F">
              <w:rPr>
                <w:color w:val="000000"/>
              </w:rPr>
              <w:t>CS_</w:t>
            </w:r>
            <w:r w:rsidR="00714644" w:rsidRPr="0082339F">
              <w:rPr>
                <w:color w:val="000000"/>
              </w:rPr>
              <w:t>11_01_IMG05</w:t>
            </w:r>
          </w:p>
        </w:tc>
      </w:tr>
      <w:tr w:rsidR="00714644" w:rsidRPr="0082339F" w14:paraId="32769EE6" w14:textId="77777777" w:rsidTr="00ED495A">
        <w:tc>
          <w:tcPr>
            <w:tcW w:w="2518" w:type="dxa"/>
          </w:tcPr>
          <w:p w14:paraId="3D1AC11C" w14:textId="77777777" w:rsidR="00714644" w:rsidRPr="0082339F" w:rsidRDefault="00714644" w:rsidP="0082339F">
            <w:pPr>
              <w:rPr>
                <w:color w:val="000000"/>
              </w:rPr>
            </w:pPr>
            <w:r w:rsidRPr="0082339F">
              <w:rPr>
                <w:b/>
                <w:color w:val="000000"/>
              </w:rPr>
              <w:t>Descripción</w:t>
            </w:r>
          </w:p>
        </w:tc>
        <w:tc>
          <w:tcPr>
            <w:tcW w:w="6515" w:type="dxa"/>
          </w:tcPr>
          <w:p w14:paraId="466F2F4E" w14:textId="1C4646EF" w:rsidR="00714644" w:rsidRPr="0082339F" w:rsidRDefault="00714644" w:rsidP="0082339F">
            <w:pPr>
              <w:rPr>
                <w:color w:val="000000"/>
                <w:lang w:val="es-CO"/>
              </w:rPr>
            </w:pPr>
            <w:r w:rsidRPr="0082339F">
              <w:rPr>
                <w:color w:val="000000"/>
                <w:lang w:val="es-CO"/>
              </w:rPr>
              <w:t xml:space="preserve">Producción y reservas de petróleo en el mundo </w:t>
            </w:r>
          </w:p>
        </w:tc>
      </w:tr>
      <w:tr w:rsidR="00714644" w:rsidRPr="0082339F" w14:paraId="713BAA24" w14:textId="77777777" w:rsidTr="00ED495A">
        <w:tc>
          <w:tcPr>
            <w:tcW w:w="2518" w:type="dxa"/>
          </w:tcPr>
          <w:p w14:paraId="0BBAB60C" w14:textId="77777777" w:rsidR="00714644" w:rsidRPr="0082339F" w:rsidRDefault="00714644" w:rsidP="0082339F">
            <w:pPr>
              <w:rPr>
                <w:color w:val="000000"/>
              </w:rPr>
            </w:pPr>
            <w:r w:rsidRPr="0082339F">
              <w:rPr>
                <w:b/>
                <w:color w:val="000000"/>
              </w:rPr>
              <w:t>Código Shutterstock (o URL o la ruta en AulaPlaneta)</w:t>
            </w:r>
          </w:p>
        </w:tc>
        <w:tc>
          <w:tcPr>
            <w:tcW w:w="6515" w:type="dxa"/>
          </w:tcPr>
          <w:p w14:paraId="14E6B1B2" w14:textId="7B6F4831" w:rsidR="00714644" w:rsidRPr="0082339F" w:rsidRDefault="00714644" w:rsidP="0082339F">
            <w:pPr>
              <w:rPr>
                <w:color w:val="000000"/>
              </w:rPr>
            </w:pPr>
            <w:r w:rsidRPr="0082339F">
              <w:rPr>
                <w:color w:val="000000"/>
              </w:rPr>
              <w:t>Banco de contenidos/ Producción y reservas de petróleo. En Oriente Medio se concentran las mayores reservas mundiales de petróleo</w:t>
            </w:r>
            <w:r w:rsidR="006E213A" w:rsidRPr="0082339F">
              <w:rPr>
                <w:color w:val="000000"/>
              </w:rPr>
              <w:t>.</w:t>
            </w:r>
          </w:p>
        </w:tc>
      </w:tr>
      <w:tr w:rsidR="00714644" w:rsidRPr="0082339F" w14:paraId="0C60F4F0" w14:textId="77777777" w:rsidTr="00ED495A">
        <w:tc>
          <w:tcPr>
            <w:tcW w:w="2518" w:type="dxa"/>
          </w:tcPr>
          <w:p w14:paraId="18FB14ED" w14:textId="77777777" w:rsidR="00714644" w:rsidRPr="0082339F" w:rsidRDefault="00714644" w:rsidP="0082339F">
            <w:pPr>
              <w:rPr>
                <w:color w:val="000000"/>
              </w:rPr>
            </w:pPr>
            <w:r w:rsidRPr="0082339F">
              <w:rPr>
                <w:b/>
                <w:color w:val="000000"/>
              </w:rPr>
              <w:t>Pie de imagen</w:t>
            </w:r>
          </w:p>
        </w:tc>
        <w:tc>
          <w:tcPr>
            <w:tcW w:w="6515" w:type="dxa"/>
          </w:tcPr>
          <w:p w14:paraId="735E86A9" w14:textId="3FACA7D5" w:rsidR="00714644" w:rsidRPr="0082339F" w:rsidRDefault="00714644" w:rsidP="0082339F">
            <w:pPr>
              <w:rPr>
                <w:color w:val="000000"/>
              </w:rPr>
            </w:pPr>
            <w:r w:rsidRPr="0082339F">
              <w:rPr>
                <w:color w:val="000000"/>
                <w:lang w:val="es-CO"/>
              </w:rPr>
              <w:t>Producción y reservas de petróleo. En Oriente Medio se concentran las mayores reservas mundiales de petróleo</w:t>
            </w:r>
            <w:r w:rsidR="0063503C" w:rsidRPr="0082339F">
              <w:rPr>
                <w:color w:val="000000"/>
                <w:lang w:val="es-CO"/>
              </w:rPr>
              <w:t>. Debido a su dependencia energética del petróleo, el mundo occidental ha desplegado sus intereses</w:t>
            </w:r>
            <w:r w:rsidR="006E213A" w:rsidRPr="0082339F">
              <w:rPr>
                <w:color w:val="000000"/>
                <w:lang w:val="es-CO"/>
              </w:rPr>
              <w:t xml:space="preserve"> en</w:t>
            </w:r>
            <w:r w:rsidR="0063503C" w:rsidRPr="0082339F">
              <w:rPr>
                <w:color w:val="000000"/>
                <w:lang w:val="es-CO"/>
              </w:rPr>
              <w:t xml:space="preserve"> la región, </w:t>
            </w:r>
            <w:r w:rsidR="000E21F8" w:rsidRPr="0082339F">
              <w:rPr>
                <w:color w:val="000000"/>
                <w:lang w:val="es-CO"/>
              </w:rPr>
              <w:t>lo cual ha dado</w:t>
            </w:r>
            <w:r w:rsidR="0063503C" w:rsidRPr="0082339F">
              <w:rPr>
                <w:color w:val="000000"/>
                <w:lang w:val="es-CO"/>
              </w:rPr>
              <w:t xml:space="preserve"> lugar a múltiples tensiones </w:t>
            </w:r>
            <w:r w:rsidR="000E21F8" w:rsidRPr="0082339F">
              <w:rPr>
                <w:color w:val="000000"/>
                <w:lang w:val="es-CO"/>
              </w:rPr>
              <w:t>y conflictos.</w:t>
            </w:r>
          </w:p>
        </w:tc>
      </w:tr>
    </w:tbl>
    <w:p w14:paraId="5150C82B" w14:textId="77777777" w:rsidR="00714644" w:rsidRPr="0082339F" w:rsidRDefault="00714644" w:rsidP="0082339F">
      <w:pPr>
        <w:rPr>
          <w:sz w:val="22"/>
          <w:szCs w:val="22"/>
        </w:rPr>
      </w:pPr>
    </w:p>
    <w:p w14:paraId="57CBA3D0" w14:textId="77777777" w:rsidR="000E21F8" w:rsidRPr="0082339F" w:rsidRDefault="000E21F8"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0E21F8" w:rsidRPr="0082339F" w14:paraId="0AFF19B7" w14:textId="77777777" w:rsidTr="00B601E1">
        <w:tc>
          <w:tcPr>
            <w:tcW w:w="8978" w:type="dxa"/>
            <w:gridSpan w:val="2"/>
            <w:shd w:val="clear" w:color="auto" w:fill="000000" w:themeFill="text1"/>
          </w:tcPr>
          <w:p w14:paraId="652657B1" w14:textId="77777777" w:rsidR="000E21F8" w:rsidRPr="0082339F" w:rsidRDefault="000E21F8" w:rsidP="0082339F">
            <w:pPr>
              <w:rPr>
                <w:b/>
                <w:color w:val="FFFFFF" w:themeColor="background1"/>
              </w:rPr>
            </w:pPr>
            <w:r w:rsidRPr="0082339F">
              <w:rPr>
                <w:b/>
                <w:color w:val="FFFFFF" w:themeColor="background1"/>
              </w:rPr>
              <w:t>Destacado</w:t>
            </w:r>
          </w:p>
        </w:tc>
      </w:tr>
      <w:tr w:rsidR="000E21F8" w:rsidRPr="0082339F" w14:paraId="31A8161C" w14:textId="77777777" w:rsidTr="00B601E1">
        <w:tc>
          <w:tcPr>
            <w:tcW w:w="2518" w:type="dxa"/>
          </w:tcPr>
          <w:p w14:paraId="778A30FB" w14:textId="77777777" w:rsidR="000E21F8" w:rsidRPr="0082339F" w:rsidRDefault="000E21F8" w:rsidP="0082339F">
            <w:pPr>
              <w:rPr>
                <w:b/>
              </w:rPr>
            </w:pPr>
            <w:r w:rsidRPr="0082339F">
              <w:rPr>
                <w:b/>
              </w:rPr>
              <w:t>Título</w:t>
            </w:r>
          </w:p>
        </w:tc>
        <w:tc>
          <w:tcPr>
            <w:tcW w:w="6460" w:type="dxa"/>
          </w:tcPr>
          <w:p w14:paraId="0B861389" w14:textId="06B71E73" w:rsidR="000E21F8" w:rsidRPr="0082339F" w:rsidRDefault="000E21F8" w:rsidP="0082339F">
            <w:pPr>
              <w:rPr>
                <w:b/>
              </w:rPr>
            </w:pPr>
            <w:r w:rsidRPr="0082339F">
              <w:rPr>
                <w:b/>
              </w:rPr>
              <w:t xml:space="preserve">Latinoamérica en el ajedrez global </w:t>
            </w:r>
          </w:p>
        </w:tc>
      </w:tr>
      <w:tr w:rsidR="000E21F8" w:rsidRPr="0082339F" w14:paraId="444B563A" w14:textId="77777777" w:rsidTr="00B601E1">
        <w:tc>
          <w:tcPr>
            <w:tcW w:w="2518" w:type="dxa"/>
          </w:tcPr>
          <w:p w14:paraId="40D95DFC" w14:textId="449CA2C4" w:rsidR="000E21F8" w:rsidRPr="0082339F" w:rsidRDefault="000E21F8" w:rsidP="0082339F">
            <w:pPr>
              <w:rPr>
                <w:b/>
              </w:rPr>
            </w:pPr>
            <w:r w:rsidRPr="0082339F">
              <w:rPr>
                <w:b/>
              </w:rPr>
              <w:t>Contenido</w:t>
            </w:r>
          </w:p>
        </w:tc>
        <w:tc>
          <w:tcPr>
            <w:tcW w:w="6460" w:type="dxa"/>
          </w:tcPr>
          <w:p w14:paraId="481D160A" w14:textId="54D19984" w:rsidR="000E21F8" w:rsidRPr="0082339F" w:rsidRDefault="000E21F8" w:rsidP="0082339F">
            <w:r w:rsidRPr="0082339F">
              <w:t>En los últimos años, Estados Unidos ha encontrado una oposición creciente en Latinoamérica, en particular desde el grupo de Mercosur y, con diferentes intensidades, desde los gobiernos de Venezuela, Ecuador, Bolivia</w:t>
            </w:r>
            <w:r w:rsidR="006E213A" w:rsidRPr="0082339F">
              <w:t xml:space="preserve"> </w:t>
            </w:r>
            <w:r w:rsidRPr="0082339F">
              <w:t>y Argentina</w:t>
            </w:r>
            <w:r w:rsidR="006E213A" w:rsidRPr="0082339F">
              <w:t xml:space="preserve">. </w:t>
            </w:r>
            <w:r w:rsidRPr="0082339F">
              <w:t xml:space="preserve">Con motivo del espionaje estadounidense, también Brasil se ha mostrado crítico de </w:t>
            </w:r>
            <w:r w:rsidR="006E213A" w:rsidRPr="0082339F">
              <w:t>sus</w:t>
            </w:r>
            <w:r w:rsidRPr="0082339F">
              <w:t xml:space="preserve"> formas de actuar en la región. </w:t>
            </w:r>
          </w:p>
          <w:p w14:paraId="6DF75380" w14:textId="7032B6D1" w:rsidR="000E21F8" w:rsidRPr="0082339F" w:rsidRDefault="000E21F8" w:rsidP="0082339F">
            <w:pPr>
              <w:rPr>
                <w:b/>
              </w:rPr>
            </w:pPr>
            <w:r w:rsidRPr="0082339F">
              <w:t>Asimismo, debido al crecimiento de su economía, Brasil ha empezado a ejercer un liderazgo notable en la región suramericana</w:t>
            </w:r>
            <w:r w:rsidR="006E213A" w:rsidRPr="0082339F">
              <w:t xml:space="preserve"> e incluso en el escenario mundial</w:t>
            </w:r>
            <w:r w:rsidRPr="0082339F">
              <w:t xml:space="preserve">. En conclusión, Estados Unidos ha perdido </w:t>
            </w:r>
            <w:r w:rsidR="006E213A" w:rsidRPr="0082339F">
              <w:t>influencia</w:t>
            </w:r>
            <w:r w:rsidRPr="0082339F">
              <w:t xml:space="preserve"> en Suramérica, y los países de </w:t>
            </w:r>
            <w:r w:rsidR="006E213A" w:rsidRPr="0082339F">
              <w:t>la</w:t>
            </w:r>
            <w:r w:rsidRPr="0082339F">
              <w:t xml:space="preserve"> región han intensificado sus relaciones con otras potencias</w:t>
            </w:r>
            <w:r w:rsidR="006E213A" w:rsidRPr="0082339F">
              <w:t>,</w:t>
            </w:r>
            <w:r w:rsidRPr="0082339F">
              <w:t xml:space="preserve"> como China o Rusia, y también con otras regiones, como Asia Pacífico.  </w:t>
            </w:r>
          </w:p>
        </w:tc>
      </w:tr>
    </w:tbl>
    <w:p w14:paraId="3A583642" w14:textId="77777777" w:rsidR="000E21F8" w:rsidRPr="0082339F" w:rsidRDefault="000E21F8" w:rsidP="0082339F">
      <w:pPr>
        <w:rPr>
          <w:sz w:val="22"/>
          <w:szCs w:val="22"/>
        </w:rPr>
      </w:pPr>
    </w:p>
    <w:p w14:paraId="65A84A99" w14:textId="7F5812DC" w:rsidR="00CF08D1" w:rsidRDefault="00520E54" w:rsidP="0082339F">
      <w:pPr>
        <w:rPr>
          <w:sz w:val="22"/>
          <w:szCs w:val="22"/>
        </w:rPr>
      </w:pPr>
      <w:r w:rsidRPr="0082339F">
        <w:rPr>
          <w:sz w:val="22"/>
          <w:szCs w:val="22"/>
        </w:rPr>
        <w:t>D</w:t>
      </w:r>
      <w:r w:rsidR="007A4901" w:rsidRPr="0082339F">
        <w:rPr>
          <w:sz w:val="22"/>
          <w:szCs w:val="22"/>
        </w:rPr>
        <w:t xml:space="preserve">urante </w:t>
      </w:r>
      <w:r w:rsidR="00913615" w:rsidRPr="0082339F">
        <w:rPr>
          <w:sz w:val="22"/>
          <w:szCs w:val="22"/>
        </w:rPr>
        <w:t>l</w:t>
      </w:r>
      <w:r w:rsidR="00CF08D1" w:rsidRPr="0082339F">
        <w:rPr>
          <w:sz w:val="22"/>
          <w:szCs w:val="22"/>
        </w:rPr>
        <w:t xml:space="preserve">a </w:t>
      </w:r>
      <w:r w:rsidR="00913615" w:rsidRPr="0082339F">
        <w:rPr>
          <w:sz w:val="22"/>
          <w:szCs w:val="22"/>
        </w:rPr>
        <w:t xml:space="preserve">última </w:t>
      </w:r>
      <w:r w:rsidR="00CF08D1" w:rsidRPr="0082339F">
        <w:rPr>
          <w:sz w:val="22"/>
          <w:szCs w:val="22"/>
        </w:rPr>
        <w:t xml:space="preserve">década </w:t>
      </w:r>
      <w:r w:rsidR="007A4901" w:rsidRPr="0082339F">
        <w:rPr>
          <w:sz w:val="22"/>
          <w:szCs w:val="22"/>
        </w:rPr>
        <w:t xml:space="preserve">se ha observado una </w:t>
      </w:r>
      <w:r w:rsidR="00CF08D1" w:rsidRPr="0082339F">
        <w:rPr>
          <w:sz w:val="22"/>
          <w:szCs w:val="22"/>
        </w:rPr>
        <w:t>tendencia</w:t>
      </w:r>
      <w:r w:rsidR="007A4901" w:rsidRPr="0082339F">
        <w:rPr>
          <w:sz w:val="22"/>
          <w:szCs w:val="22"/>
        </w:rPr>
        <w:t xml:space="preserve"> decreciente de la hegemonía estadounidense </w:t>
      </w:r>
      <w:r w:rsidR="006E213A" w:rsidRPr="0082339F">
        <w:rPr>
          <w:sz w:val="22"/>
          <w:szCs w:val="22"/>
        </w:rPr>
        <w:t>en el escenario mundial</w:t>
      </w:r>
      <w:r w:rsidR="007A4901" w:rsidRPr="0082339F">
        <w:rPr>
          <w:sz w:val="22"/>
          <w:szCs w:val="22"/>
        </w:rPr>
        <w:t xml:space="preserve">. </w:t>
      </w:r>
      <w:r w:rsidR="00587A48" w:rsidRPr="0082339F">
        <w:rPr>
          <w:sz w:val="22"/>
          <w:szCs w:val="22"/>
        </w:rPr>
        <w:t xml:space="preserve">El estancamiento de su presupuesto de defensa, debido a la crisis económica de 2008, ha empezado a limitar </w:t>
      </w:r>
      <w:r w:rsidR="007A4901" w:rsidRPr="0082339F">
        <w:rPr>
          <w:sz w:val="22"/>
          <w:szCs w:val="22"/>
        </w:rPr>
        <w:t xml:space="preserve">su </w:t>
      </w:r>
      <w:r w:rsidR="00CF08D1" w:rsidRPr="0082339F">
        <w:rPr>
          <w:sz w:val="22"/>
          <w:szCs w:val="22"/>
        </w:rPr>
        <w:t>participación en los conflictos</w:t>
      </w:r>
      <w:r w:rsidR="00587A48" w:rsidRPr="0082339F">
        <w:rPr>
          <w:sz w:val="22"/>
          <w:szCs w:val="22"/>
        </w:rPr>
        <w:t xml:space="preserve"> globales. </w:t>
      </w:r>
      <w:r w:rsidR="007A4901" w:rsidRPr="0082339F">
        <w:rPr>
          <w:sz w:val="22"/>
          <w:szCs w:val="22"/>
        </w:rPr>
        <w:t>Al mismo tiempo</w:t>
      </w:r>
      <w:r w:rsidR="00783A7D" w:rsidRPr="0082339F">
        <w:rPr>
          <w:sz w:val="22"/>
          <w:szCs w:val="22"/>
        </w:rPr>
        <w:t>,</w:t>
      </w:r>
      <w:r w:rsidR="007A4901" w:rsidRPr="0082339F">
        <w:rPr>
          <w:sz w:val="22"/>
          <w:szCs w:val="22"/>
        </w:rPr>
        <w:t xml:space="preserve"> el ascenso </w:t>
      </w:r>
      <w:r w:rsidR="00587A48" w:rsidRPr="0082339F">
        <w:rPr>
          <w:sz w:val="22"/>
          <w:szCs w:val="22"/>
        </w:rPr>
        <w:t xml:space="preserve">económico </w:t>
      </w:r>
      <w:r w:rsidR="007A4901" w:rsidRPr="0082339F">
        <w:rPr>
          <w:sz w:val="22"/>
          <w:szCs w:val="22"/>
        </w:rPr>
        <w:t xml:space="preserve">de China ha conducido a Estados Unidos </w:t>
      </w:r>
      <w:r w:rsidR="00587A48" w:rsidRPr="0082339F">
        <w:rPr>
          <w:sz w:val="22"/>
          <w:szCs w:val="22"/>
        </w:rPr>
        <w:t xml:space="preserve">a </w:t>
      </w:r>
      <w:r w:rsidR="007A4901" w:rsidRPr="0082339F">
        <w:rPr>
          <w:sz w:val="22"/>
          <w:szCs w:val="22"/>
        </w:rPr>
        <w:t>concentr</w:t>
      </w:r>
      <w:r w:rsidR="00587A48" w:rsidRPr="0082339F">
        <w:rPr>
          <w:sz w:val="22"/>
          <w:szCs w:val="22"/>
        </w:rPr>
        <w:t xml:space="preserve">ar </w:t>
      </w:r>
      <w:r w:rsidR="007A4901" w:rsidRPr="0082339F">
        <w:rPr>
          <w:sz w:val="22"/>
          <w:szCs w:val="22"/>
        </w:rPr>
        <w:t xml:space="preserve">sus energías </w:t>
      </w:r>
      <w:r w:rsidR="00006AB5" w:rsidRPr="0082339F">
        <w:rPr>
          <w:sz w:val="22"/>
          <w:szCs w:val="22"/>
        </w:rPr>
        <w:t xml:space="preserve">en </w:t>
      </w:r>
      <w:r w:rsidR="00CF08D1" w:rsidRPr="0082339F">
        <w:rPr>
          <w:sz w:val="22"/>
          <w:szCs w:val="22"/>
        </w:rPr>
        <w:t xml:space="preserve">responder </w:t>
      </w:r>
      <w:r w:rsidR="00783A7D" w:rsidRPr="0082339F">
        <w:rPr>
          <w:sz w:val="22"/>
          <w:szCs w:val="22"/>
        </w:rPr>
        <w:t>e</w:t>
      </w:r>
      <w:r w:rsidR="00CF08D1" w:rsidRPr="0082339F">
        <w:rPr>
          <w:sz w:val="22"/>
          <w:szCs w:val="22"/>
        </w:rPr>
        <w:t xml:space="preserve">l desafío que representa </w:t>
      </w:r>
      <w:r w:rsidR="00006AB5" w:rsidRPr="0082339F">
        <w:rPr>
          <w:sz w:val="22"/>
          <w:szCs w:val="22"/>
        </w:rPr>
        <w:t>el gigante asiático</w:t>
      </w:r>
      <w:r w:rsidR="006E213A" w:rsidRPr="0082339F">
        <w:rPr>
          <w:sz w:val="22"/>
          <w:szCs w:val="22"/>
        </w:rPr>
        <w:t>,</w:t>
      </w:r>
      <w:r w:rsidR="00006AB5" w:rsidRPr="0082339F">
        <w:rPr>
          <w:sz w:val="22"/>
          <w:szCs w:val="22"/>
        </w:rPr>
        <w:t xml:space="preserve"> </w:t>
      </w:r>
      <w:r w:rsidR="007A4901" w:rsidRPr="0082339F">
        <w:rPr>
          <w:sz w:val="22"/>
          <w:szCs w:val="22"/>
        </w:rPr>
        <w:t>que</w:t>
      </w:r>
      <w:r w:rsidR="00783A7D" w:rsidRPr="0082339F">
        <w:rPr>
          <w:sz w:val="22"/>
          <w:szCs w:val="22"/>
        </w:rPr>
        <w:t>,</w:t>
      </w:r>
      <w:r w:rsidR="007A4901" w:rsidRPr="0082339F">
        <w:rPr>
          <w:sz w:val="22"/>
          <w:szCs w:val="22"/>
        </w:rPr>
        <w:t xml:space="preserve"> en 2014</w:t>
      </w:r>
      <w:r w:rsidR="00783A7D" w:rsidRPr="0082339F">
        <w:rPr>
          <w:sz w:val="22"/>
          <w:szCs w:val="22"/>
        </w:rPr>
        <w:t>,</w:t>
      </w:r>
      <w:r w:rsidR="007A4901" w:rsidRPr="0082339F">
        <w:rPr>
          <w:sz w:val="22"/>
          <w:szCs w:val="22"/>
        </w:rPr>
        <w:t xml:space="preserve"> ya superó en valor a la </w:t>
      </w:r>
      <w:r w:rsidR="00006AB5" w:rsidRPr="0082339F">
        <w:rPr>
          <w:sz w:val="22"/>
          <w:szCs w:val="22"/>
        </w:rPr>
        <w:t xml:space="preserve">economía </w:t>
      </w:r>
      <w:r w:rsidR="007A4901" w:rsidRPr="0082339F">
        <w:rPr>
          <w:sz w:val="22"/>
          <w:szCs w:val="22"/>
        </w:rPr>
        <w:t>norteamericana</w:t>
      </w:r>
      <w:r w:rsidR="0035377B" w:rsidRPr="0082339F">
        <w:rPr>
          <w:sz w:val="22"/>
          <w:szCs w:val="22"/>
        </w:rPr>
        <w:t xml:space="preserve"> [</w:t>
      </w:r>
      <w:r w:rsidR="0035377B" w:rsidRPr="005F7D34">
        <w:rPr>
          <w:rFonts w:ascii="Times New Roman" w:hAnsi="Times New Roman" w:cs="Times New Roman"/>
          <w:sz w:val="22"/>
          <w:szCs w:val="22"/>
        </w:rPr>
        <w:t>VER</w:t>
      </w:r>
      <w:r w:rsidR="0035377B" w:rsidRPr="0082339F">
        <w:rPr>
          <w:sz w:val="22"/>
          <w:szCs w:val="22"/>
        </w:rPr>
        <w:t>]</w:t>
      </w:r>
      <w:r w:rsidR="007A4901" w:rsidRPr="0082339F">
        <w:rPr>
          <w:sz w:val="22"/>
          <w:szCs w:val="22"/>
        </w:rPr>
        <w:t xml:space="preserve">. </w:t>
      </w:r>
    </w:p>
    <w:p w14:paraId="70D878AE" w14:textId="66423540" w:rsidR="005F7D34" w:rsidRPr="0082339F" w:rsidRDefault="00E710C4" w:rsidP="0082339F">
      <w:pPr>
        <w:rPr>
          <w:sz w:val="22"/>
          <w:szCs w:val="22"/>
        </w:rPr>
      </w:pPr>
      <w:hyperlink r:id="rId12" w:history="1">
        <w:r w:rsidR="005F7D34" w:rsidRPr="00D25797">
          <w:rPr>
            <w:rStyle w:val="Hipervnculo"/>
            <w:rFonts w:ascii="Lucida Grande" w:hAnsi="Lucida Grande" w:cs="Lucida Grande"/>
          </w:rPr>
          <w:t>http://aulaplaneta.planetasaber.com/theworld/dossiers/seccions/cards2/default.asp?art=25&amp;pk=1461&amp;DATA=kcH6ZLRZCmYo4JgQfq7QOMBI7W7r2zH9PU2qbYpKVCzh5k4z8AJJne0zjd%2fm6gQv</w:t>
        </w:r>
      </w:hyperlink>
      <w:r w:rsidR="005F7D34">
        <w:rPr>
          <w:rFonts w:ascii="Lucida Grande" w:hAnsi="Lucida Grande" w:cs="Lucida Grande"/>
          <w:color w:val="000000"/>
        </w:rPr>
        <w:t xml:space="preserve"> </w:t>
      </w:r>
    </w:p>
    <w:p w14:paraId="16DC1729" w14:textId="77777777" w:rsidR="0035377B" w:rsidRPr="0082339F" w:rsidRDefault="0035377B"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926FCD" w:rsidRPr="0082339F" w14:paraId="3E2A77E2" w14:textId="77777777" w:rsidTr="00453D56">
        <w:tc>
          <w:tcPr>
            <w:tcW w:w="9033" w:type="dxa"/>
            <w:gridSpan w:val="2"/>
            <w:shd w:val="clear" w:color="auto" w:fill="000000" w:themeFill="text1"/>
          </w:tcPr>
          <w:p w14:paraId="00BF18E3" w14:textId="77777777" w:rsidR="00926FCD" w:rsidRPr="0082339F" w:rsidRDefault="00926FCD" w:rsidP="0082339F">
            <w:pPr>
              <w:rPr>
                <w:b/>
                <w:color w:val="FFFFFF" w:themeColor="background1"/>
              </w:rPr>
            </w:pPr>
            <w:r w:rsidRPr="0082339F">
              <w:rPr>
                <w:b/>
                <w:color w:val="FFFFFF" w:themeColor="background1"/>
              </w:rPr>
              <w:t>Practica: recurso nuevo</w:t>
            </w:r>
          </w:p>
        </w:tc>
      </w:tr>
      <w:tr w:rsidR="00926FCD" w:rsidRPr="0082339F" w14:paraId="2369B504" w14:textId="77777777" w:rsidTr="00453D56">
        <w:tc>
          <w:tcPr>
            <w:tcW w:w="2518" w:type="dxa"/>
          </w:tcPr>
          <w:p w14:paraId="7E45F483" w14:textId="77777777" w:rsidR="00926FCD" w:rsidRPr="0082339F" w:rsidRDefault="00926FCD" w:rsidP="0082339F">
            <w:pPr>
              <w:rPr>
                <w:b/>
                <w:color w:val="000000"/>
              </w:rPr>
            </w:pPr>
            <w:r w:rsidRPr="0082339F">
              <w:rPr>
                <w:b/>
                <w:color w:val="000000"/>
              </w:rPr>
              <w:t>Código</w:t>
            </w:r>
          </w:p>
        </w:tc>
        <w:tc>
          <w:tcPr>
            <w:tcW w:w="6515" w:type="dxa"/>
          </w:tcPr>
          <w:p w14:paraId="5CC241F8" w14:textId="43A5FEED" w:rsidR="00926FCD" w:rsidRPr="0082339F" w:rsidRDefault="00E62EB0" w:rsidP="0003068F">
            <w:pPr>
              <w:rPr>
                <w:b/>
                <w:color w:val="000000"/>
              </w:rPr>
            </w:pPr>
            <w:r w:rsidRPr="0082339F">
              <w:rPr>
                <w:color w:val="000000"/>
              </w:rPr>
              <w:t>CS_11</w:t>
            </w:r>
            <w:r w:rsidR="00DA4D78" w:rsidRPr="0082339F">
              <w:rPr>
                <w:color w:val="000000"/>
              </w:rPr>
              <w:t>_01_</w:t>
            </w:r>
            <w:commentRangeStart w:id="15"/>
            <w:r w:rsidR="00DA4D78" w:rsidRPr="0082339F">
              <w:rPr>
                <w:color w:val="000000"/>
              </w:rPr>
              <w:t>REC</w:t>
            </w:r>
            <w:r w:rsidR="0003068F">
              <w:rPr>
                <w:color w:val="000000"/>
              </w:rPr>
              <w:t>2</w:t>
            </w:r>
            <w:r w:rsidR="00DA4D78" w:rsidRPr="0082339F">
              <w:rPr>
                <w:color w:val="000000"/>
              </w:rPr>
              <w:t>0</w:t>
            </w:r>
            <w:commentRangeEnd w:id="15"/>
            <w:r w:rsidR="0003068F">
              <w:rPr>
                <w:color w:val="000000"/>
              </w:rPr>
              <w:t xml:space="preserve"> ant30</w:t>
            </w:r>
            <w:r w:rsidR="009A083F">
              <w:rPr>
                <w:rStyle w:val="Refdecomentario"/>
                <w:rFonts w:ascii="Calibri" w:eastAsia="Calibri" w:hAnsi="Calibri" w:cs="Times New Roman"/>
              </w:rPr>
              <w:commentReference w:id="15"/>
            </w:r>
          </w:p>
        </w:tc>
      </w:tr>
      <w:tr w:rsidR="00926FCD" w:rsidRPr="0082339F" w14:paraId="59D90E9C" w14:textId="77777777" w:rsidTr="00453D56">
        <w:tc>
          <w:tcPr>
            <w:tcW w:w="2518" w:type="dxa"/>
          </w:tcPr>
          <w:p w14:paraId="29521FD7" w14:textId="77777777" w:rsidR="00926FCD" w:rsidRPr="0082339F" w:rsidRDefault="00926FCD" w:rsidP="0082339F">
            <w:pPr>
              <w:rPr>
                <w:color w:val="000000"/>
              </w:rPr>
            </w:pPr>
            <w:r w:rsidRPr="0082339F">
              <w:rPr>
                <w:b/>
                <w:color w:val="000000"/>
              </w:rPr>
              <w:t>Título</w:t>
            </w:r>
          </w:p>
        </w:tc>
        <w:tc>
          <w:tcPr>
            <w:tcW w:w="6515" w:type="dxa"/>
          </w:tcPr>
          <w:p w14:paraId="4E9C3639" w14:textId="42419A6E" w:rsidR="00926FCD" w:rsidRPr="0082339F" w:rsidRDefault="00926FCD" w:rsidP="0082339F">
            <w:pPr>
              <w:rPr>
                <w:color w:val="000000"/>
              </w:rPr>
            </w:pPr>
            <w:r w:rsidRPr="0082339F">
              <w:rPr>
                <w:color w:val="000000"/>
              </w:rPr>
              <w:t>La hegemonía de Estados Unidos en el orden global</w:t>
            </w:r>
          </w:p>
        </w:tc>
      </w:tr>
      <w:tr w:rsidR="00926FCD" w:rsidRPr="0082339F" w14:paraId="5DCA1921" w14:textId="77777777" w:rsidTr="00453D56">
        <w:tc>
          <w:tcPr>
            <w:tcW w:w="2518" w:type="dxa"/>
          </w:tcPr>
          <w:p w14:paraId="771251B5" w14:textId="77777777" w:rsidR="00926FCD" w:rsidRPr="0082339F" w:rsidRDefault="00926FCD" w:rsidP="0082339F">
            <w:pPr>
              <w:rPr>
                <w:color w:val="000000"/>
              </w:rPr>
            </w:pPr>
            <w:r w:rsidRPr="0082339F">
              <w:rPr>
                <w:b/>
                <w:color w:val="000000"/>
              </w:rPr>
              <w:t>Descripción</w:t>
            </w:r>
          </w:p>
        </w:tc>
        <w:tc>
          <w:tcPr>
            <w:tcW w:w="6515" w:type="dxa"/>
          </w:tcPr>
          <w:p w14:paraId="14D58132" w14:textId="40556D6A" w:rsidR="00926FCD" w:rsidRPr="0082339F" w:rsidRDefault="00926FCD" w:rsidP="0082339F">
            <w:pPr>
              <w:rPr>
                <w:color w:val="000000"/>
              </w:rPr>
            </w:pPr>
            <w:r w:rsidRPr="0082339F">
              <w:rPr>
                <w:color w:val="000000"/>
              </w:rPr>
              <w:t>Actividad que permite identificar los factores involucrados en el dominio global de Estados Unidos</w:t>
            </w:r>
          </w:p>
        </w:tc>
      </w:tr>
    </w:tbl>
    <w:p w14:paraId="40FE1372" w14:textId="77777777" w:rsidR="00490B03" w:rsidRDefault="00490B03" w:rsidP="0082339F">
      <w:pPr>
        <w:rPr>
          <w:sz w:val="22"/>
          <w:szCs w:val="22"/>
        </w:rPr>
      </w:pPr>
    </w:p>
    <w:p w14:paraId="79C6D7E6" w14:textId="77777777" w:rsidR="00C71CBD" w:rsidRDefault="00C71CBD" w:rsidP="0082339F">
      <w:pPr>
        <w:rPr>
          <w:sz w:val="22"/>
          <w:szCs w:val="22"/>
        </w:rPr>
      </w:pPr>
    </w:p>
    <w:p w14:paraId="5C557EC0" w14:textId="77777777" w:rsidR="00C71CBD" w:rsidRDefault="00C71CBD" w:rsidP="0082339F">
      <w:pPr>
        <w:rPr>
          <w:sz w:val="22"/>
          <w:szCs w:val="22"/>
        </w:rPr>
      </w:pPr>
    </w:p>
    <w:p w14:paraId="108A9E6A" w14:textId="690EFA21" w:rsidR="007746C4" w:rsidRDefault="007746C4" w:rsidP="007746C4">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6E5565EB" w14:textId="092DCA90" w:rsidR="00F1138B" w:rsidRPr="00096F06" w:rsidRDefault="00973208" w:rsidP="00973208">
      <w:pPr>
        <w:pStyle w:val="Ttulo2"/>
      </w:pPr>
      <w:bookmarkStart w:id="16" w:name="_Toc426298242"/>
      <w:r w:rsidRPr="00096F06">
        <w:t xml:space="preserve">1.4 </w:t>
      </w:r>
      <w:r w:rsidR="00A3255A" w:rsidRPr="00096F06">
        <w:t>Consolidación</w:t>
      </w:r>
      <w:bookmarkEnd w:id="16"/>
    </w:p>
    <w:p w14:paraId="1B08B22F" w14:textId="77777777" w:rsidR="00D600DF" w:rsidRDefault="00D600DF" w:rsidP="00F1138B">
      <w:pPr>
        <w:rPr>
          <w:sz w:val="22"/>
          <w:szCs w:val="22"/>
          <w:highlight w:val="yellow"/>
        </w:rPr>
      </w:pPr>
    </w:p>
    <w:p w14:paraId="56FB75A4" w14:textId="43BBC9C9" w:rsidR="00D600DF" w:rsidRPr="004A5ACB" w:rsidRDefault="00D600DF" w:rsidP="00F1138B">
      <w:pPr>
        <w:rPr>
          <w:sz w:val="22"/>
          <w:szCs w:val="22"/>
        </w:rPr>
      </w:pPr>
      <w:commentRangeStart w:id="17"/>
      <w:r w:rsidRPr="004A5ACB">
        <w:rPr>
          <w:sz w:val="22"/>
          <w:szCs w:val="22"/>
        </w:rPr>
        <w:t>Actividades</w:t>
      </w:r>
      <w:commentRangeEnd w:id="17"/>
      <w:r w:rsidR="00101D37">
        <w:rPr>
          <w:rStyle w:val="Refdecomentario"/>
          <w:rFonts w:ascii="Calibri" w:eastAsia="Calibri" w:hAnsi="Calibri" w:cs="Times New Roman"/>
          <w:lang w:val="es-MX"/>
        </w:rPr>
        <w:commentReference w:id="17"/>
      </w:r>
      <w:r w:rsidRPr="004A5ACB">
        <w:rPr>
          <w:sz w:val="22"/>
          <w:szCs w:val="22"/>
        </w:rPr>
        <w:t xml:space="preserve"> para consolidar lo que has aprendido en esta sección</w:t>
      </w:r>
      <w:r w:rsidR="007746C4" w:rsidRPr="004A5ACB">
        <w:rPr>
          <w:sz w:val="22"/>
          <w:szCs w:val="22"/>
        </w:rPr>
        <w:t>.</w:t>
      </w:r>
    </w:p>
    <w:tbl>
      <w:tblPr>
        <w:tblStyle w:val="Tablaconcuadrcula"/>
        <w:tblW w:w="0" w:type="auto"/>
        <w:tblLook w:val="04A0" w:firstRow="1" w:lastRow="0" w:firstColumn="1" w:lastColumn="0" w:noHBand="0" w:noVBand="1"/>
      </w:tblPr>
      <w:tblGrid>
        <w:gridCol w:w="2518"/>
        <w:gridCol w:w="6515"/>
      </w:tblGrid>
      <w:tr w:rsidR="00F1138B" w:rsidRPr="0082339F" w14:paraId="2BC45D45" w14:textId="77777777" w:rsidTr="000C24B3">
        <w:tc>
          <w:tcPr>
            <w:tcW w:w="9033" w:type="dxa"/>
            <w:gridSpan w:val="2"/>
            <w:shd w:val="clear" w:color="auto" w:fill="000000" w:themeFill="text1"/>
          </w:tcPr>
          <w:p w14:paraId="5D33EAD2" w14:textId="6C8747BA" w:rsidR="00F1138B" w:rsidRPr="0082339F" w:rsidRDefault="00A3255A" w:rsidP="000C24B3">
            <w:pPr>
              <w:rPr>
                <w:b/>
                <w:color w:val="FFFFFF" w:themeColor="background1"/>
              </w:rPr>
            </w:pPr>
            <w:r>
              <w:rPr>
                <w:b/>
                <w:color w:val="FFFFFF" w:themeColor="background1"/>
              </w:rPr>
              <w:t>Practica</w:t>
            </w:r>
            <w:r w:rsidR="00F1138B" w:rsidRPr="0082339F">
              <w:rPr>
                <w:b/>
                <w:color w:val="FFFFFF" w:themeColor="background1"/>
              </w:rPr>
              <w:t>: recurso nuevo</w:t>
            </w:r>
          </w:p>
        </w:tc>
      </w:tr>
      <w:tr w:rsidR="00F1138B" w:rsidRPr="0082339F" w14:paraId="084DE0FC" w14:textId="77777777" w:rsidTr="000C24B3">
        <w:tc>
          <w:tcPr>
            <w:tcW w:w="2518" w:type="dxa"/>
          </w:tcPr>
          <w:p w14:paraId="273AF7E2" w14:textId="77777777" w:rsidR="00F1138B" w:rsidRPr="00A3255A" w:rsidRDefault="00F1138B" w:rsidP="000C24B3">
            <w:pPr>
              <w:rPr>
                <w:b/>
                <w:color w:val="000000"/>
              </w:rPr>
            </w:pPr>
            <w:r w:rsidRPr="00A3255A">
              <w:rPr>
                <w:b/>
                <w:color w:val="000000"/>
              </w:rPr>
              <w:t>Código</w:t>
            </w:r>
          </w:p>
        </w:tc>
        <w:tc>
          <w:tcPr>
            <w:tcW w:w="6515" w:type="dxa"/>
          </w:tcPr>
          <w:p w14:paraId="1C446E73" w14:textId="47589548" w:rsidR="00F1138B" w:rsidRPr="00A3255A" w:rsidRDefault="00F1138B" w:rsidP="000C24B3">
            <w:pPr>
              <w:rPr>
                <w:b/>
                <w:color w:val="000000"/>
              </w:rPr>
            </w:pPr>
            <w:r w:rsidRPr="00A3255A">
              <w:rPr>
                <w:color w:val="000000"/>
              </w:rPr>
              <w:t>CS_11_01_CO_REC</w:t>
            </w:r>
            <w:r w:rsidR="00891833">
              <w:rPr>
                <w:color w:val="000000"/>
              </w:rPr>
              <w:t>3</w:t>
            </w:r>
            <w:r w:rsidR="00160EDC">
              <w:rPr>
                <w:color w:val="000000"/>
              </w:rPr>
              <w:t>0</w:t>
            </w:r>
          </w:p>
        </w:tc>
      </w:tr>
      <w:tr w:rsidR="00F1138B" w:rsidRPr="0082339F" w14:paraId="1F62A250" w14:textId="77777777" w:rsidTr="000C24B3">
        <w:tc>
          <w:tcPr>
            <w:tcW w:w="2518" w:type="dxa"/>
          </w:tcPr>
          <w:p w14:paraId="2EBCE7A8" w14:textId="77777777" w:rsidR="00F1138B" w:rsidRPr="00A3255A" w:rsidRDefault="00F1138B" w:rsidP="000C24B3">
            <w:pPr>
              <w:rPr>
                <w:color w:val="000000"/>
              </w:rPr>
            </w:pPr>
            <w:r w:rsidRPr="00A3255A">
              <w:rPr>
                <w:b/>
                <w:color w:val="000000"/>
              </w:rPr>
              <w:t>Título</w:t>
            </w:r>
          </w:p>
        </w:tc>
        <w:tc>
          <w:tcPr>
            <w:tcW w:w="6515" w:type="dxa"/>
          </w:tcPr>
          <w:p w14:paraId="200FF625" w14:textId="5E187032" w:rsidR="003D0151" w:rsidRPr="00A3255A" w:rsidRDefault="00A3255A" w:rsidP="003D0151">
            <w:pPr>
              <w:rPr>
                <w:rFonts w:cs="Arial"/>
              </w:rPr>
            </w:pPr>
            <w:r w:rsidRPr="00A3255A">
              <w:rPr>
                <w:rFonts w:cs="Arial"/>
              </w:rPr>
              <w:t>Refuerza tu aprendizaje: El siglo XXI o la pugna por encontrar un lugar en el nuevo orden mundial</w:t>
            </w:r>
          </w:p>
        </w:tc>
      </w:tr>
      <w:tr w:rsidR="00F1138B" w:rsidRPr="0082339F" w14:paraId="44D972CA" w14:textId="77777777" w:rsidTr="000C24B3">
        <w:tc>
          <w:tcPr>
            <w:tcW w:w="2518" w:type="dxa"/>
          </w:tcPr>
          <w:p w14:paraId="25F9ABBC" w14:textId="77777777" w:rsidR="00F1138B" w:rsidRPr="00A3255A" w:rsidRDefault="00F1138B" w:rsidP="000C24B3">
            <w:pPr>
              <w:rPr>
                <w:color w:val="000000"/>
              </w:rPr>
            </w:pPr>
            <w:r w:rsidRPr="00A3255A">
              <w:rPr>
                <w:b/>
                <w:color w:val="000000"/>
              </w:rPr>
              <w:t>Descripción</w:t>
            </w:r>
          </w:p>
        </w:tc>
        <w:tc>
          <w:tcPr>
            <w:tcW w:w="6515" w:type="dxa"/>
          </w:tcPr>
          <w:p w14:paraId="763E0883" w14:textId="0E3D111F" w:rsidR="00F1138B" w:rsidRPr="00A3255A" w:rsidRDefault="00A3255A" w:rsidP="00A3255A">
            <w:pPr>
              <w:rPr>
                <w:color w:val="000000"/>
              </w:rPr>
            </w:pPr>
            <w:r w:rsidRPr="00A3255A">
              <w:rPr>
                <w:color w:val="000000"/>
              </w:rPr>
              <w:t xml:space="preserve">Actividad sobre </w:t>
            </w:r>
            <w:r w:rsidRPr="00A3255A">
              <w:rPr>
                <w:rFonts w:cs="Arial"/>
              </w:rPr>
              <w:t>El siglo XXI o la pugna por encontrar un lugar en el nuevo orden mundial</w:t>
            </w:r>
          </w:p>
        </w:tc>
      </w:tr>
    </w:tbl>
    <w:p w14:paraId="65158A1E" w14:textId="77777777" w:rsidR="00F1138B" w:rsidRPr="0082339F" w:rsidRDefault="00F1138B" w:rsidP="00F1138B">
      <w:pPr>
        <w:rPr>
          <w:sz w:val="22"/>
          <w:szCs w:val="22"/>
          <w:highlight w:val="yellow"/>
        </w:rPr>
      </w:pPr>
    </w:p>
    <w:p w14:paraId="5A9702DB" w14:textId="77777777" w:rsidR="00F1138B" w:rsidRPr="0082339F" w:rsidRDefault="00F1138B" w:rsidP="0082339F">
      <w:pPr>
        <w:rPr>
          <w:sz w:val="22"/>
          <w:szCs w:val="22"/>
        </w:rPr>
      </w:pPr>
    </w:p>
    <w:p w14:paraId="49663C78" w14:textId="77777777" w:rsidR="00C71CBD" w:rsidRDefault="00C71CBD">
      <w:pPr>
        <w:rPr>
          <w:sz w:val="22"/>
          <w:szCs w:val="22"/>
          <w:highlight w:val="yellow"/>
        </w:rPr>
      </w:pPr>
      <w:r>
        <w:rPr>
          <w:sz w:val="22"/>
          <w:szCs w:val="22"/>
          <w:highlight w:val="yellow"/>
        </w:rPr>
        <w:br w:type="page"/>
      </w:r>
    </w:p>
    <w:p w14:paraId="28458217" w14:textId="56EC7C37" w:rsidR="0082339F" w:rsidRDefault="00B50C82" w:rsidP="0082339F">
      <w:pPr>
        <w:rPr>
          <w:sz w:val="22"/>
          <w:szCs w:val="22"/>
        </w:rPr>
      </w:pPr>
      <w:r w:rsidRPr="0082339F">
        <w:rPr>
          <w:sz w:val="22"/>
          <w:szCs w:val="22"/>
          <w:highlight w:val="yellow"/>
        </w:rPr>
        <w:t xml:space="preserve"> </w:t>
      </w:r>
      <w:r w:rsidR="002939C5" w:rsidRPr="0082339F">
        <w:rPr>
          <w:sz w:val="22"/>
          <w:szCs w:val="22"/>
          <w:highlight w:val="yellow"/>
        </w:rPr>
        <w:t xml:space="preserve">[SECCIÓN </w:t>
      </w:r>
      <w:r w:rsidR="00C71CBD">
        <w:rPr>
          <w:sz w:val="22"/>
          <w:szCs w:val="22"/>
          <w:highlight w:val="yellow"/>
        </w:rPr>
        <w:t>1</w:t>
      </w:r>
      <w:r w:rsidR="002939C5" w:rsidRPr="0082339F">
        <w:rPr>
          <w:sz w:val="22"/>
          <w:szCs w:val="22"/>
          <w:highlight w:val="yellow"/>
        </w:rPr>
        <w:t>]</w:t>
      </w:r>
      <w:r w:rsidR="002939C5" w:rsidRPr="0082339F">
        <w:rPr>
          <w:sz w:val="22"/>
          <w:szCs w:val="22"/>
        </w:rPr>
        <w:t xml:space="preserve"> </w:t>
      </w:r>
    </w:p>
    <w:p w14:paraId="6FE5ABCC" w14:textId="2448E01B" w:rsidR="002939C5" w:rsidRPr="0082339F" w:rsidRDefault="00170472" w:rsidP="005440AC">
      <w:pPr>
        <w:pStyle w:val="Ttulo1"/>
      </w:pPr>
      <w:bookmarkStart w:id="18" w:name="_Toc426298243"/>
      <w:r>
        <w:t xml:space="preserve">2 </w:t>
      </w:r>
      <w:r w:rsidR="007B41FA">
        <w:t>Las r</w:t>
      </w:r>
      <w:r>
        <w:t>egiones emergentes</w:t>
      </w:r>
      <w:bookmarkEnd w:id="18"/>
      <w:r>
        <w:t xml:space="preserve"> </w:t>
      </w:r>
    </w:p>
    <w:p w14:paraId="56A94294" w14:textId="77777777" w:rsidR="005440AC" w:rsidRPr="0082339F" w:rsidRDefault="005440AC" w:rsidP="0082339F">
      <w:pPr>
        <w:rPr>
          <w:sz w:val="22"/>
          <w:szCs w:val="22"/>
        </w:rPr>
      </w:pPr>
    </w:p>
    <w:p w14:paraId="04629D90" w14:textId="1D5F1E35" w:rsidR="00913615" w:rsidRPr="0082339F" w:rsidRDefault="009A4D58" w:rsidP="0082339F">
      <w:pPr>
        <w:rPr>
          <w:sz w:val="22"/>
          <w:szCs w:val="22"/>
        </w:rPr>
      </w:pPr>
      <w:r w:rsidRPr="0082339F">
        <w:rPr>
          <w:sz w:val="22"/>
          <w:szCs w:val="22"/>
        </w:rPr>
        <w:t xml:space="preserve">Como resultado de la </w:t>
      </w:r>
      <w:r w:rsidR="00913615" w:rsidRPr="0082339F">
        <w:rPr>
          <w:sz w:val="22"/>
          <w:szCs w:val="22"/>
        </w:rPr>
        <w:t xml:space="preserve">redistribución del poder mundial, </w:t>
      </w:r>
      <w:r w:rsidR="004A712B" w:rsidRPr="0082339F">
        <w:rPr>
          <w:sz w:val="22"/>
          <w:szCs w:val="22"/>
        </w:rPr>
        <w:t>en la actualidad</w:t>
      </w:r>
      <w:r w:rsidRPr="0082339F">
        <w:rPr>
          <w:sz w:val="22"/>
          <w:szCs w:val="22"/>
        </w:rPr>
        <w:t xml:space="preserve"> </w:t>
      </w:r>
      <w:r w:rsidR="00762A23" w:rsidRPr="0082339F">
        <w:rPr>
          <w:sz w:val="22"/>
          <w:szCs w:val="22"/>
        </w:rPr>
        <w:t xml:space="preserve">se vive </w:t>
      </w:r>
      <w:r w:rsidRPr="0082339F">
        <w:rPr>
          <w:sz w:val="22"/>
          <w:szCs w:val="22"/>
        </w:rPr>
        <w:t xml:space="preserve">la transformación de </w:t>
      </w:r>
      <w:r w:rsidR="00762A23" w:rsidRPr="0082339F">
        <w:rPr>
          <w:sz w:val="22"/>
          <w:szCs w:val="22"/>
        </w:rPr>
        <w:t xml:space="preserve">las </w:t>
      </w:r>
      <w:r w:rsidR="00762A23" w:rsidRPr="0082339F">
        <w:rPr>
          <w:b/>
          <w:sz w:val="22"/>
          <w:szCs w:val="22"/>
        </w:rPr>
        <w:t>regiones d</w:t>
      </w:r>
      <w:r w:rsidRPr="0082339F">
        <w:rPr>
          <w:b/>
          <w:sz w:val="22"/>
          <w:szCs w:val="22"/>
        </w:rPr>
        <w:t>el planeta</w:t>
      </w:r>
      <w:r w:rsidRPr="0082339F">
        <w:rPr>
          <w:sz w:val="22"/>
          <w:szCs w:val="22"/>
        </w:rPr>
        <w:t xml:space="preserve">. Hasta hace poco, </w:t>
      </w:r>
      <w:r w:rsidR="00762A23" w:rsidRPr="0082339F">
        <w:rPr>
          <w:sz w:val="22"/>
          <w:szCs w:val="22"/>
        </w:rPr>
        <w:t xml:space="preserve">las </w:t>
      </w:r>
      <w:r w:rsidRPr="0082339F">
        <w:rPr>
          <w:sz w:val="22"/>
          <w:szCs w:val="22"/>
        </w:rPr>
        <w:t xml:space="preserve">regiones </w:t>
      </w:r>
      <w:r w:rsidR="00762A23" w:rsidRPr="0082339F">
        <w:rPr>
          <w:sz w:val="22"/>
          <w:szCs w:val="22"/>
        </w:rPr>
        <w:t xml:space="preserve">del mundo </w:t>
      </w:r>
      <w:r w:rsidRPr="0082339F">
        <w:rPr>
          <w:sz w:val="22"/>
          <w:szCs w:val="22"/>
        </w:rPr>
        <w:t>correspond</w:t>
      </w:r>
      <w:r w:rsidR="004A712B" w:rsidRPr="0082339F">
        <w:rPr>
          <w:sz w:val="22"/>
          <w:szCs w:val="22"/>
        </w:rPr>
        <w:t>ían a</w:t>
      </w:r>
      <w:r w:rsidRPr="0082339F">
        <w:rPr>
          <w:sz w:val="22"/>
          <w:szCs w:val="22"/>
        </w:rPr>
        <w:t xml:space="preserve"> criterios </w:t>
      </w:r>
      <w:r w:rsidR="00762A23" w:rsidRPr="0082339F">
        <w:rPr>
          <w:sz w:val="22"/>
          <w:szCs w:val="22"/>
        </w:rPr>
        <w:t>geográficos físicos.</w:t>
      </w:r>
      <w:r w:rsidRPr="0082339F">
        <w:rPr>
          <w:sz w:val="22"/>
          <w:szCs w:val="22"/>
        </w:rPr>
        <w:t xml:space="preserve"> </w:t>
      </w:r>
      <w:r w:rsidR="00762A23" w:rsidRPr="0082339F">
        <w:rPr>
          <w:sz w:val="22"/>
          <w:szCs w:val="22"/>
        </w:rPr>
        <w:t>E</w:t>
      </w:r>
      <w:r w:rsidRPr="0082339F">
        <w:rPr>
          <w:sz w:val="22"/>
          <w:szCs w:val="22"/>
        </w:rPr>
        <w:t xml:space="preserve">s decir </w:t>
      </w:r>
      <w:r w:rsidR="00FC62F9" w:rsidRPr="0082339F">
        <w:rPr>
          <w:sz w:val="22"/>
          <w:szCs w:val="22"/>
        </w:rPr>
        <w:t xml:space="preserve">que </w:t>
      </w:r>
      <w:r w:rsidRPr="0082339F">
        <w:rPr>
          <w:sz w:val="22"/>
          <w:szCs w:val="22"/>
        </w:rPr>
        <w:t xml:space="preserve">las regiones </w:t>
      </w:r>
      <w:r w:rsidR="00D75D23" w:rsidRPr="0082339F">
        <w:rPr>
          <w:sz w:val="22"/>
          <w:szCs w:val="22"/>
        </w:rPr>
        <w:t xml:space="preserve">del mundo </w:t>
      </w:r>
      <w:r w:rsidR="00762A23" w:rsidRPr="0082339F">
        <w:rPr>
          <w:sz w:val="22"/>
          <w:szCs w:val="22"/>
        </w:rPr>
        <w:t>se establec</w:t>
      </w:r>
      <w:r w:rsidR="00FC62F9" w:rsidRPr="0082339F">
        <w:rPr>
          <w:sz w:val="22"/>
          <w:szCs w:val="22"/>
        </w:rPr>
        <w:t xml:space="preserve">ían </w:t>
      </w:r>
      <w:r w:rsidR="00762A23" w:rsidRPr="0082339F">
        <w:rPr>
          <w:sz w:val="22"/>
          <w:szCs w:val="22"/>
        </w:rPr>
        <w:t xml:space="preserve">según la división </w:t>
      </w:r>
      <w:r w:rsidR="00FC62F9" w:rsidRPr="0082339F">
        <w:rPr>
          <w:sz w:val="22"/>
          <w:szCs w:val="22"/>
        </w:rPr>
        <w:t xml:space="preserve">tradicional </w:t>
      </w:r>
      <w:r w:rsidR="00762A23" w:rsidRPr="0082339F">
        <w:rPr>
          <w:sz w:val="22"/>
          <w:szCs w:val="22"/>
        </w:rPr>
        <w:t xml:space="preserve">de </w:t>
      </w:r>
      <w:r w:rsidR="00FC62F9" w:rsidRPr="0082339F">
        <w:rPr>
          <w:sz w:val="22"/>
          <w:szCs w:val="22"/>
        </w:rPr>
        <w:t xml:space="preserve">los </w:t>
      </w:r>
      <w:r w:rsidR="00762A23" w:rsidRPr="0082339F">
        <w:rPr>
          <w:sz w:val="22"/>
          <w:szCs w:val="22"/>
        </w:rPr>
        <w:t xml:space="preserve">continentes: </w:t>
      </w:r>
      <w:r w:rsidRPr="0082339F">
        <w:rPr>
          <w:sz w:val="22"/>
          <w:szCs w:val="22"/>
        </w:rPr>
        <w:t xml:space="preserve">África, América, </w:t>
      </w:r>
      <w:r w:rsidR="00C728AC" w:rsidRPr="0082339F">
        <w:rPr>
          <w:sz w:val="22"/>
          <w:szCs w:val="22"/>
        </w:rPr>
        <w:t>Asia,</w:t>
      </w:r>
      <w:r w:rsidRPr="0082339F">
        <w:rPr>
          <w:sz w:val="22"/>
          <w:szCs w:val="22"/>
        </w:rPr>
        <w:t xml:space="preserve"> Europa y Oceanía.</w:t>
      </w:r>
    </w:p>
    <w:p w14:paraId="6ED2AED0" w14:textId="77777777" w:rsidR="00913615" w:rsidRPr="0082339F" w:rsidRDefault="00913615" w:rsidP="0082339F">
      <w:pPr>
        <w:rPr>
          <w:sz w:val="22"/>
          <w:szCs w:val="22"/>
        </w:rPr>
      </w:pPr>
    </w:p>
    <w:p w14:paraId="5E78BCFD" w14:textId="32F710CF" w:rsidR="009A4D58" w:rsidRPr="0082339F" w:rsidRDefault="00860DD7" w:rsidP="0082339F">
      <w:pPr>
        <w:rPr>
          <w:sz w:val="22"/>
          <w:szCs w:val="22"/>
        </w:rPr>
      </w:pPr>
      <w:r w:rsidRPr="0082339F">
        <w:rPr>
          <w:sz w:val="22"/>
          <w:szCs w:val="22"/>
        </w:rPr>
        <w:t>E</w:t>
      </w:r>
      <w:r w:rsidR="00E554F7" w:rsidRPr="0082339F">
        <w:rPr>
          <w:sz w:val="22"/>
          <w:szCs w:val="22"/>
        </w:rPr>
        <w:t xml:space="preserve">l </w:t>
      </w:r>
      <w:r w:rsidR="00AA5A5B" w:rsidRPr="0082339F">
        <w:rPr>
          <w:sz w:val="22"/>
          <w:szCs w:val="22"/>
        </w:rPr>
        <w:t xml:space="preserve">ascenso </w:t>
      </w:r>
      <w:r w:rsidR="00FC62F9" w:rsidRPr="0082339F">
        <w:rPr>
          <w:sz w:val="22"/>
          <w:szCs w:val="22"/>
        </w:rPr>
        <w:t xml:space="preserve">económico </w:t>
      </w:r>
      <w:r w:rsidR="00AA5A5B" w:rsidRPr="0082339F">
        <w:rPr>
          <w:sz w:val="22"/>
          <w:szCs w:val="22"/>
        </w:rPr>
        <w:t xml:space="preserve">de </w:t>
      </w:r>
      <w:r w:rsidR="00FC62F9" w:rsidRPr="0082339F">
        <w:rPr>
          <w:sz w:val="22"/>
          <w:szCs w:val="22"/>
        </w:rPr>
        <w:t xml:space="preserve">aquellos </w:t>
      </w:r>
      <w:r w:rsidR="00D75D23" w:rsidRPr="0082339F">
        <w:rPr>
          <w:sz w:val="22"/>
          <w:szCs w:val="22"/>
        </w:rPr>
        <w:t>países que tradicionalmente no ha</w:t>
      </w:r>
      <w:r w:rsidR="00FC62F9" w:rsidRPr="0082339F">
        <w:rPr>
          <w:sz w:val="22"/>
          <w:szCs w:val="22"/>
        </w:rPr>
        <w:t xml:space="preserve">n </w:t>
      </w:r>
      <w:r w:rsidR="00D75D23" w:rsidRPr="0082339F">
        <w:rPr>
          <w:sz w:val="22"/>
          <w:szCs w:val="22"/>
        </w:rPr>
        <w:t xml:space="preserve">sido protagonistas del </w:t>
      </w:r>
      <w:r w:rsidRPr="0082339F">
        <w:rPr>
          <w:sz w:val="22"/>
          <w:szCs w:val="22"/>
        </w:rPr>
        <w:t xml:space="preserve">Nuevo Orden Mundial </w:t>
      </w:r>
      <w:r w:rsidR="00E554F7" w:rsidRPr="0082339F">
        <w:rPr>
          <w:sz w:val="22"/>
          <w:szCs w:val="22"/>
        </w:rPr>
        <w:t>y</w:t>
      </w:r>
      <w:r w:rsidR="00FC62F9" w:rsidRPr="0082339F">
        <w:rPr>
          <w:sz w:val="22"/>
          <w:szCs w:val="22"/>
        </w:rPr>
        <w:t xml:space="preserve"> </w:t>
      </w:r>
      <w:r w:rsidR="00E554F7" w:rsidRPr="0082339F">
        <w:rPr>
          <w:sz w:val="22"/>
          <w:szCs w:val="22"/>
        </w:rPr>
        <w:t xml:space="preserve">las nuevas </w:t>
      </w:r>
      <w:r w:rsidR="009A4D58" w:rsidRPr="0082339F">
        <w:rPr>
          <w:sz w:val="22"/>
          <w:szCs w:val="22"/>
        </w:rPr>
        <w:t xml:space="preserve">alianzas </w:t>
      </w:r>
      <w:r w:rsidR="00E554F7" w:rsidRPr="0082339F">
        <w:rPr>
          <w:sz w:val="22"/>
          <w:szCs w:val="22"/>
        </w:rPr>
        <w:t>entre países</w:t>
      </w:r>
      <w:r w:rsidR="00FC62F9" w:rsidRPr="0082339F">
        <w:rPr>
          <w:sz w:val="22"/>
          <w:szCs w:val="22"/>
        </w:rPr>
        <w:t xml:space="preserve"> y bloques</w:t>
      </w:r>
      <w:r w:rsidRPr="0082339F">
        <w:rPr>
          <w:sz w:val="22"/>
          <w:szCs w:val="22"/>
        </w:rPr>
        <w:t xml:space="preserve"> han propiciado la reconfiguración d</w:t>
      </w:r>
      <w:r w:rsidR="00D75D23" w:rsidRPr="0082339F">
        <w:rPr>
          <w:sz w:val="22"/>
          <w:szCs w:val="22"/>
        </w:rPr>
        <w:t>el mapa regional mundial</w:t>
      </w:r>
      <w:r w:rsidRPr="0082339F">
        <w:rPr>
          <w:sz w:val="22"/>
          <w:szCs w:val="22"/>
        </w:rPr>
        <w:t>. D</w:t>
      </w:r>
      <w:r w:rsidR="00E554F7" w:rsidRPr="0082339F">
        <w:rPr>
          <w:sz w:val="22"/>
          <w:szCs w:val="22"/>
        </w:rPr>
        <w:t xml:space="preserve">os </w:t>
      </w:r>
      <w:r w:rsidR="009A4D58" w:rsidRPr="0082339F">
        <w:rPr>
          <w:sz w:val="22"/>
          <w:szCs w:val="22"/>
        </w:rPr>
        <w:t>regiones emergentes cobra</w:t>
      </w:r>
      <w:r w:rsidR="00E554F7" w:rsidRPr="0082339F">
        <w:rPr>
          <w:sz w:val="22"/>
          <w:szCs w:val="22"/>
        </w:rPr>
        <w:t xml:space="preserve">n </w:t>
      </w:r>
      <w:r w:rsidR="009A4D58" w:rsidRPr="0082339F">
        <w:rPr>
          <w:sz w:val="22"/>
          <w:szCs w:val="22"/>
        </w:rPr>
        <w:t xml:space="preserve">importancia </w:t>
      </w:r>
      <w:r w:rsidR="00D75D23" w:rsidRPr="0082339F">
        <w:rPr>
          <w:sz w:val="22"/>
          <w:szCs w:val="22"/>
        </w:rPr>
        <w:t xml:space="preserve">de primer orden </w:t>
      </w:r>
      <w:r w:rsidR="009A4D58" w:rsidRPr="0082339F">
        <w:rPr>
          <w:sz w:val="22"/>
          <w:szCs w:val="22"/>
        </w:rPr>
        <w:t xml:space="preserve">en el contexto global: </w:t>
      </w:r>
      <w:r w:rsidR="00D75D23" w:rsidRPr="0082339F">
        <w:rPr>
          <w:sz w:val="22"/>
          <w:szCs w:val="22"/>
        </w:rPr>
        <w:t>Asia Pacífico y Eurasia.</w:t>
      </w:r>
    </w:p>
    <w:p w14:paraId="1C6B64A9" w14:textId="77777777" w:rsidR="009A4D58" w:rsidRDefault="009A4D58" w:rsidP="0082339F">
      <w:pPr>
        <w:rPr>
          <w:sz w:val="22"/>
          <w:szCs w:val="22"/>
        </w:rPr>
      </w:pPr>
    </w:p>
    <w:p w14:paraId="48BB7AE8"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35DA5055" w14:textId="798A7097" w:rsidR="003F0686" w:rsidRPr="0082339F" w:rsidRDefault="005440AC" w:rsidP="005440AC">
      <w:pPr>
        <w:pStyle w:val="Ttulo2"/>
      </w:pPr>
      <w:bookmarkStart w:id="19" w:name="_Toc426298244"/>
      <w:r>
        <w:t>2.1</w:t>
      </w:r>
      <w:r w:rsidR="00A97F43" w:rsidRPr="0082339F">
        <w:t xml:space="preserve"> </w:t>
      </w:r>
      <w:r w:rsidR="003F0686" w:rsidRPr="0082339F">
        <w:t>Asia Pacífico</w:t>
      </w:r>
      <w:bookmarkEnd w:id="19"/>
    </w:p>
    <w:p w14:paraId="14BAAFB7" w14:textId="77777777" w:rsidR="00E35397" w:rsidRPr="0082339F" w:rsidRDefault="00E35397" w:rsidP="0082339F">
      <w:pPr>
        <w:rPr>
          <w:sz w:val="22"/>
          <w:szCs w:val="22"/>
          <w:highlight w:val="yellow"/>
        </w:rPr>
      </w:pPr>
    </w:p>
    <w:p w14:paraId="63AA6EBD" w14:textId="01AE8ECE" w:rsidR="00B22AAC" w:rsidRPr="0082339F" w:rsidRDefault="00745B8C" w:rsidP="0082339F">
      <w:pPr>
        <w:rPr>
          <w:sz w:val="22"/>
          <w:szCs w:val="22"/>
        </w:rPr>
      </w:pPr>
      <w:r w:rsidRPr="0082339F">
        <w:rPr>
          <w:sz w:val="22"/>
          <w:szCs w:val="22"/>
        </w:rPr>
        <w:t>El s</w:t>
      </w:r>
      <w:r w:rsidR="00AF032A" w:rsidRPr="0082339F">
        <w:rPr>
          <w:sz w:val="22"/>
          <w:szCs w:val="22"/>
        </w:rPr>
        <w:t xml:space="preserve">iglo XXI </w:t>
      </w:r>
      <w:r w:rsidRPr="0082339F">
        <w:rPr>
          <w:sz w:val="22"/>
          <w:szCs w:val="22"/>
        </w:rPr>
        <w:t xml:space="preserve">es testigo de </w:t>
      </w:r>
      <w:r w:rsidR="00AF032A" w:rsidRPr="0082339F">
        <w:rPr>
          <w:sz w:val="22"/>
          <w:szCs w:val="22"/>
        </w:rPr>
        <w:t xml:space="preserve">un </w:t>
      </w:r>
      <w:r w:rsidR="00A97F43" w:rsidRPr="0082339F">
        <w:rPr>
          <w:sz w:val="22"/>
          <w:szCs w:val="22"/>
        </w:rPr>
        <w:t xml:space="preserve">giro </w:t>
      </w:r>
      <w:r w:rsidR="00AF032A" w:rsidRPr="0082339F">
        <w:rPr>
          <w:sz w:val="22"/>
          <w:szCs w:val="22"/>
        </w:rPr>
        <w:t xml:space="preserve">histórico </w:t>
      </w:r>
      <w:r w:rsidR="00A97F43" w:rsidRPr="0082339F">
        <w:rPr>
          <w:sz w:val="22"/>
          <w:szCs w:val="22"/>
        </w:rPr>
        <w:t xml:space="preserve">en la organización </w:t>
      </w:r>
      <w:r w:rsidRPr="0082339F">
        <w:rPr>
          <w:sz w:val="22"/>
          <w:szCs w:val="22"/>
        </w:rPr>
        <w:t>del mapa  global</w:t>
      </w:r>
      <w:r w:rsidR="00AF032A" w:rsidRPr="0082339F">
        <w:rPr>
          <w:sz w:val="22"/>
          <w:szCs w:val="22"/>
        </w:rPr>
        <w:t>.</w:t>
      </w:r>
      <w:r w:rsidR="00A97F43" w:rsidRPr="0082339F">
        <w:rPr>
          <w:sz w:val="22"/>
          <w:szCs w:val="22"/>
        </w:rPr>
        <w:t xml:space="preserve"> </w:t>
      </w:r>
      <w:r w:rsidRPr="0082339F">
        <w:rPr>
          <w:sz w:val="22"/>
          <w:szCs w:val="22"/>
        </w:rPr>
        <w:t>E</w:t>
      </w:r>
      <w:r w:rsidR="00A97F43" w:rsidRPr="0082339F">
        <w:rPr>
          <w:sz w:val="22"/>
          <w:szCs w:val="22"/>
        </w:rPr>
        <w:t xml:space="preserve">l </w:t>
      </w:r>
      <w:r w:rsidR="00A97F43" w:rsidRPr="0082339F">
        <w:rPr>
          <w:b/>
          <w:sz w:val="22"/>
          <w:szCs w:val="22"/>
        </w:rPr>
        <w:t>centro de gravedad</w:t>
      </w:r>
      <w:r w:rsidR="00A97F43" w:rsidRPr="0082339F">
        <w:rPr>
          <w:sz w:val="22"/>
          <w:szCs w:val="22"/>
        </w:rPr>
        <w:t xml:space="preserve"> </w:t>
      </w:r>
      <w:r w:rsidRPr="0082339F">
        <w:rPr>
          <w:sz w:val="22"/>
          <w:szCs w:val="22"/>
        </w:rPr>
        <w:t>política, industrial, comercial y financiera</w:t>
      </w:r>
      <w:r w:rsidR="00A97F43" w:rsidRPr="0082339F">
        <w:rPr>
          <w:sz w:val="22"/>
          <w:szCs w:val="22"/>
        </w:rPr>
        <w:t xml:space="preserve"> y de la geopolítica mundial se está desplazando hacia </w:t>
      </w:r>
      <w:r w:rsidR="00934AE3" w:rsidRPr="0082339F">
        <w:rPr>
          <w:sz w:val="22"/>
          <w:szCs w:val="22"/>
        </w:rPr>
        <w:t xml:space="preserve">la cuenca del </w:t>
      </w:r>
      <w:r w:rsidR="00A97F43" w:rsidRPr="0082339F">
        <w:rPr>
          <w:sz w:val="22"/>
          <w:szCs w:val="22"/>
        </w:rPr>
        <w:t>océano Pacífico</w:t>
      </w:r>
      <w:r w:rsidR="00684CA1" w:rsidRPr="0082339F">
        <w:rPr>
          <w:sz w:val="22"/>
          <w:szCs w:val="22"/>
        </w:rPr>
        <w:t xml:space="preserve">. </w:t>
      </w:r>
      <w:r w:rsidRPr="0082339F">
        <w:rPr>
          <w:sz w:val="22"/>
          <w:szCs w:val="22"/>
        </w:rPr>
        <w:t xml:space="preserve">Después de cientos de años de </w:t>
      </w:r>
      <w:r w:rsidR="00DC32D3" w:rsidRPr="0082339F">
        <w:rPr>
          <w:sz w:val="22"/>
          <w:szCs w:val="22"/>
        </w:rPr>
        <w:t xml:space="preserve">que </w:t>
      </w:r>
      <w:r w:rsidR="00225492" w:rsidRPr="0082339F">
        <w:rPr>
          <w:sz w:val="22"/>
          <w:szCs w:val="22"/>
        </w:rPr>
        <w:t>este centro de gravedad</w:t>
      </w:r>
      <w:r w:rsidRPr="0082339F">
        <w:rPr>
          <w:sz w:val="22"/>
          <w:szCs w:val="22"/>
        </w:rPr>
        <w:t xml:space="preserve"> </w:t>
      </w:r>
      <w:r w:rsidR="00DC32D3" w:rsidRPr="0082339F">
        <w:rPr>
          <w:sz w:val="22"/>
          <w:szCs w:val="22"/>
        </w:rPr>
        <w:t xml:space="preserve">estuviera situado </w:t>
      </w:r>
      <w:r w:rsidRPr="0082339F">
        <w:rPr>
          <w:sz w:val="22"/>
          <w:szCs w:val="22"/>
        </w:rPr>
        <w:t>en la región Atlántica del globo</w:t>
      </w:r>
      <w:r w:rsidR="00DC32D3" w:rsidRPr="0082339F">
        <w:rPr>
          <w:sz w:val="22"/>
          <w:szCs w:val="22"/>
        </w:rPr>
        <w:t xml:space="preserve"> –</w:t>
      </w:r>
      <w:r w:rsidRPr="0082339F">
        <w:rPr>
          <w:sz w:val="22"/>
          <w:szCs w:val="22"/>
        </w:rPr>
        <w:t>ya fuese en Europa Occidental o en Estados Unidos</w:t>
      </w:r>
      <w:r w:rsidR="00DC32D3" w:rsidRPr="0082339F">
        <w:rPr>
          <w:sz w:val="22"/>
          <w:szCs w:val="22"/>
        </w:rPr>
        <w:t>–</w:t>
      </w:r>
      <w:r w:rsidR="00B22AAC" w:rsidRPr="0082339F">
        <w:rPr>
          <w:sz w:val="22"/>
          <w:szCs w:val="22"/>
        </w:rPr>
        <w:t xml:space="preserve">, </w:t>
      </w:r>
      <w:r w:rsidR="00C728AC" w:rsidRPr="0082339F">
        <w:rPr>
          <w:sz w:val="22"/>
          <w:szCs w:val="22"/>
        </w:rPr>
        <w:t xml:space="preserve">Asia Pacífico </w:t>
      </w:r>
      <w:r w:rsidR="00B22AAC" w:rsidRPr="0082339F">
        <w:rPr>
          <w:sz w:val="22"/>
          <w:szCs w:val="22"/>
        </w:rPr>
        <w:t xml:space="preserve">se perfila </w:t>
      </w:r>
      <w:r w:rsidR="00DC32D3" w:rsidRPr="0082339F">
        <w:rPr>
          <w:sz w:val="22"/>
          <w:szCs w:val="22"/>
        </w:rPr>
        <w:t xml:space="preserve">hoy </w:t>
      </w:r>
      <w:r w:rsidR="00934AE3" w:rsidRPr="0082339F">
        <w:rPr>
          <w:sz w:val="22"/>
          <w:szCs w:val="22"/>
        </w:rPr>
        <w:t xml:space="preserve">como la región llamada a </w:t>
      </w:r>
      <w:r w:rsidR="00B22AAC" w:rsidRPr="0082339F">
        <w:rPr>
          <w:sz w:val="22"/>
          <w:szCs w:val="22"/>
        </w:rPr>
        <w:t xml:space="preserve">convertirse en el eje de la vida global. </w:t>
      </w:r>
    </w:p>
    <w:p w14:paraId="3E77B995" w14:textId="77777777" w:rsidR="00B22AAC" w:rsidRPr="0082339F" w:rsidRDefault="00B22AAC" w:rsidP="0082339F">
      <w:pPr>
        <w:rPr>
          <w:sz w:val="22"/>
          <w:szCs w:val="22"/>
        </w:rPr>
      </w:pPr>
    </w:p>
    <w:p w14:paraId="3A8808D7" w14:textId="0815C9CF" w:rsidR="00AF032A" w:rsidRDefault="00934AE3" w:rsidP="0082339F">
      <w:pPr>
        <w:rPr>
          <w:sz w:val="22"/>
          <w:szCs w:val="22"/>
        </w:rPr>
      </w:pPr>
      <w:r w:rsidRPr="0082339F">
        <w:rPr>
          <w:sz w:val="22"/>
          <w:szCs w:val="22"/>
        </w:rPr>
        <w:t xml:space="preserve">La región </w:t>
      </w:r>
      <w:r w:rsidR="00B22AAC" w:rsidRPr="0082339F">
        <w:rPr>
          <w:sz w:val="22"/>
          <w:szCs w:val="22"/>
        </w:rPr>
        <w:t xml:space="preserve">Asia Pacífico </w:t>
      </w:r>
      <w:r w:rsidRPr="0082339F">
        <w:rPr>
          <w:sz w:val="22"/>
          <w:szCs w:val="22"/>
        </w:rPr>
        <w:t xml:space="preserve">cubre el </w:t>
      </w:r>
      <w:r w:rsidR="00DC32D3" w:rsidRPr="0082339F">
        <w:rPr>
          <w:sz w:val="22"/>
          <w:szCs w:val="22"/>
        </w:rPr>
        <w:t>oriente y</w:t>
      </w:r>
      <w:r w:rsidRPr="0082339F">
        <w:rPr>
          <w:sz w:val="22"/>
          <w:szCs w:val="22"/>
        </w:rPr>
        <w:t xml:space="preserve"> </w:t>
      </w:r>
      <w:r w:rsidR="00DC32D3" w:rsidRPr="0082339F">
        <w:rPr>
          <w:sz w:val="22"/>
          <w:szCs w:val="22"/>
        </w:rPr>
        <w:t xml:space="preserve">el suroriente del continente asiático, e incluye </w:t>
      </w:r>
      <w:r w:rsidRPr="0082339F">
        <w:rPr>
          <w:sz w:val="22"/>
          <w:szCs w:val="22"/>
        </w:rPr>
        <w:t xml:space="preserve">la región que tradicionalmente se denominó </w:t>
      </w:r>
      <w:r w:rsidR="00684CA1" w:rsidRPr="0082339F">
        <w:rPr>
          <w:sz w:val="22"/>
          <w:szCs w:val="22"/>
        </w:rPr>
        <w:t>Oceanía.</w:t>
      </w:r>
      <w:r w:rsidRPr="0082339F">
        <w:rPr>
          <w:sz w:val="22"/>
          <w:szCs w:val="22"/>
        </w:rPr>
        <w:t xml:space="preserve"> </w:t>
      </w:r>
      <w:r w:rsidR="00DC32D3" w:rsidRPr="0082339F">
        <w:rPr>
          <w:sz w:val="22"/>
          <w:szCs w:val="22"/>
        </w:rPr>
        <w:t>A</w:t>
      </w:r>
      <w:r w:rsidR="00FC39D0" w:rsidRPr="0082339F">
        <w:rPr>
          <w:sz w:val="22"/>
          <w:szCs w:val="22"/>
        </w:rPr>
        <w:t xml:space="preserve">sí que </w:t>
      </w:r>
      <w:r w:rsidRPr="0082339F">
        <w:rPr>
          <w:sz w:val="22"/>
          <w:szCs w:val="22"/>
        </w:rPr>
        <w:t xml:space="preserve">es una vasta región que abarca </w:t>
      </w:r>
      <w:r w:rsidR="00B37012" w:rsidRPr="0082339F">
        <w:rPr>
          <w:sz w:val="22"/>
          <w:szCs w:val="22"/>
        </w:rPr>
        <w:t xml:space="preserve">el territorio de </w:t>
      </w:r>
      <w:r w:rsidRPr="0082339F">
        <w:rPr>
          <w:sz w:val="22"/>
          <w:szCs w:val="22"/>
        </w:rPr>
        <w:t xml:space="preserve">cerca de </w:t>
      </w:r>
      <w:r w:rsidRPr="0082339F">
        <w:rPr>
          <w:b/>
          <w:sz w:val="22"/>
          <w:szCs w:val="22"/>
        </w:rPr>
        <w:t>cincuenta países</w:t>
      </w:r>
      <w:r w:rsidR="006614C0">
        <w:rPr>
          <w:sz w:val="22"/>
          <w:szCs w:val="22"/>
        </w:rPr>
        <w:t xml:space="preserve"> [VER].</w:t>
      </w:r>
    </w:p>
    <w:commentRangeStart w:id="20"/>
    <w:commentRangeStart w:id="21"/>
    <w:p w14:paraId="786FFBBA" w14:textId="0853568B" w:rsidR="006614C0" w:rsidRPr="0082339F" w:rsidRDefault="006614C0" w:rsidP="006614C0">
      <w:pPr>
        <w:rPr>
          <w:sz w:val="22"/>
          <w:szCs w:val="22"/>
        </w:rPr>
      </w:pPr>
      <w:r>
        <w:fldChar w:fldCharType="begin"/>
      </w:r>
      <w:r>
        <w:instrText xml:space="preserve"> HYPERLINK "http://www.eafit.edu.co/revistas/map/Paginas/map.aspx" \l ".Vap_VFJxeSp" </w:instrText>
      </w:r>
      <w:r>
        <w:fldChar w:fldCharType="separate"/>
      </w:r>
      <w:r w:rsidRPr="00263CCC">
        <w:rPr>
          <w:rStyle w:val="Hipervnculo"/>
        </w:rPr>
        <w:t>http://www.eafit.edu.co/revistas/map/Paginas/map.aspx#.Vap_VFJxeSp</w:t>
      </w:r>
      <w:r>
        <w:rPr>
          <w:rStyle w:val="Hipervnculo"/>
        </w:rPr>
        <w:fldChar w:fldCharType="end"/>
      </w:r>
      <w:commentRangeEnd w:id="20"/>
      <w:r w:rsidR="00EC3D96">
        <w:rPr>
          <w:rStyle w:val="Refdecomentario"/>
          <w:rFonts w:ascii="Calibri" w:eastAsia="Calibri" w:hAnsi="Calibri" w:cs="Times New Roman"/>
          <w:lang w:val="es-MX"/>
        </w:rPr>
        <w:commentReference w:id="20"/>
      </w:r>
      <w:commentRangeEnd w:id="21"/>
      <w:r w:rsidR="00704C93">
        <w:rPr>
          <w:rStyle w:val="Refdecomentario"/>
          <w:rFonts w:ascii="Calibri" w:eastAsia="Calibri" w:hAnsi="Calibri" w:cs="Times New Roman"/>
          <w:lang w:val="es-MX"/>
        </w:rPr>
        <w:commentReference w:id="21"/>
      </w:r>
    </w:p>
    <w:p w14:paraId="2480B071" w14:textId="77777777" w:rsidR="0063503C" w:rsidRPr="0082339F" w:rsidRDefault="0063503C" w:rsidP="0082339F">
      <w:pPr>
        <w:rPr>
          <w:sz w:val="22"/>
          <w:szCs w:val="22"/>
        </w:rPr>
      </w:pPr>
    </w:p>
    <w:tbl>
      <w:tblPr>
        <w:tblStyle w:val="Tablaconcuadrcula"/>
        <w:tblW w:w="0" w:type="auto"/>
        <w:tblLook w:val="04A0" w:firstRow="1" w:lastRow="0" w:firstColumn="1" w:lastColumn="0" w:noHBand="0" w:noVBand="1"/>
      </w:tblPr>
      <w:tblGrid>
        <w:gridCol w:w="1509"/>
        <w:gridCol w:w="7545"/>
      </w:tblGrid>
      <w:tr w:rsidR="0055382D" w:rsidRPr="0082339F" w14:paraId="128B3F16" w14:textId="77777777" w:rsidTr="005A2B85">
        <w:tc>
          <w:tcPr>
            <w:tcW w:w="9033" w:type="dxa"/>
            <w:gridSpan w:val="2"/>
            <w:shd w:val="clear" w:color="auto" w:fill="0D0D0D" w:themeFill="text1" w:themeFillTint="F2"/>
          </w:tcPr>
          <w:p w14:paraId="5D7FFFF5" w14:textId="77777777" w:rsidR="0055382D" w:rsidRPr="0082339F" w:rsidRDefault="0055382D" w:rsidP="0082339F">
            <w:pPr>
              <w:rPr>
                <w:b/>
                <w:color w:val="FFFFFF" w:themeColor="background1"/>
              </w:rPr>
            </w:pPr>
            <w:r w:rsidRPr="0082339F">
              <w:rPr>
                <w:b/>
                <w:color w:val="FFFFFF" w:themeColor="background1"/>
              </w:rPr>
              <w:t>Imagen (fotografía, gráfica o ilustración)</w:t>
            </w:r>
          </w:p>
        </w:tc>
      </w:tr>
      <w:tr w:rsidR="0055382D" w:rsidRPr="0082339F" w14:paraId="3D24FD3D" w14:textId="77777777" w:rsidTr="005A2B85">
        <w:tc>
          <w:tcPr>
            <w:tcW w:w="2518" w:type="dxa"/>
          </w:tcPr>
          <w:p w14:paraId="02FFE3BF" w14:textId="77777777" w:rsidR="0055382D" w:rsidRPr="0082339F" w:rsidRDefault="0055382D" w:rsidP="0082339F">
            <w:pPr>
              <w:rPr>
                <w:b/>
                <w:color w:val="000000"/>
              </w:rPr>
            </w:pPr>
            <w:r w:rsidRPr="0082339F">
              <w:rPr>
                <w:b/>
                <w:color w:val="000000"/>
              </w:rPr>
              <w:t>Código</w:t>
            </w:r>
          </w:p>
        </w:tc>
        <w:tc>
          <w:tcPr>
            <w:tcW w:w="6515" w:type="dxa"/>
          </w:tcPr>
          <w:p w14:paraId="2DD0C512" w14:textId="76BA0A88" w:rsidR="0055382D" w:rsidRPr="0082339F" w:rsidRDefault="00E62EB0" w:rsidP="0082339F">
            <w:pPr>
              <w:rPr>
                <w:b/>
                <w:color w:val="000000"/>
              </w:rPr>
            </w:pPr>
            <w:r w:rsidRPr="0082339F">
              <w:rPr>
                <w:color w:val="000000"/>
              </w:rPr>
              <w:t>CS_11</w:t>
            </w:r>
            <w:r w:rsidR="00295A1D" w:rsidRPr="0082339F">
              <w:rPr>
                <w:color w:val="000000"/>
              </w:rPr>
              <w:t>_01_</w:t>
            </w:r>
            <w:r w:rsidR="0055382D" w:rsidRPr="0082339F">
              <w:rPr>
                <w:color w:val="000000"/>
              </w:rPr>
              <w:t>IMG0</w:t>
            </w:r>
            <w:r w:rsidR="0063503C" w:rsidRPr="0082339F">
              <w:rPr>
                <w:color w:val="000000"/>
              </w:rPr>
              <w:t>6</w:t>
            </w:r>
          </w:p>
        </w:tc>
      </w:tr>
      <w:tr w:rsidR="0055382D" w:rsidRPr="0082339F" w14:paraId="015C2BF2" w14:textId="77777777" w:rsidTr="005A2B85">
        <w:tc>
          <w:tcPr>
            <w:tcW w:w="2518" w:type="dxa"/>
          </w:tcPr>
          <w:p w14:paraId="4F13D265" w14:textId="77777777" w:rsidR="0055382D" w:rsidRPr="0082339F" w:rsidRDefault="0055382D" w:rsidP="0082339F">
            <w:pPr>
              <w:rPr>
                <w:color w:val="000000"/>
              </w:rPr>
            </w:pPr>
            <w:r w:rsidRPr="0082339F">
              <w:rPr>
                <w:b/>
                <w:color w:val="000000"/>
              </w:rPr>
              <w:t>Descripción</w:t>
            </w:r>
          </w:p>
        </w:tc>
        <w:tc>
          <w:tcPr>
            <w:tcW w:w="6515" w:type="dxa"/>
          </w:tcPr>
          <w:p w14:paraId="467B403D" w14:textId="48AA5258" w:rsidR="0055382D" w:rsidRPr="0082339F" w:rsidRDefault="0063503C" w:rsidP="0082339F">
            <w:pPr>
              <w:rPr>
                <w:color w:val="000000"/>
                <w:lang w:val="es-CO"/>
              </w:rPr>
            </w:pPr>
            <w:r w:rsidRPr="0082339F">
              <w:rPr>
                <w:color w:val="000000"/>
                <w:lang w:val="es-CO"/>
              </w:rPr>
              <w:t>Países de ubicación privilegiada con respect</w:t>
            </w:r>
            <w:r w:rsidR="00C636B1" w:rsidRPr="0082339F">
              <w:rPr>
                <w:color w:val="000000"/>
                <w:lang w:val="es-CO"/>
              </w:rPr>
              <w:t>o</w:t>
            </w:r>
            <w:r w:rsidR="00FC39D0" w:rsidRPr="0082339F">
              <w:rPr>
                <w:color w:val="000000"/>
                <w:lang w:val="es-CO"/>
              </w:rPr>
              <w:t xml:space="preserve"> a la c</w:t>
            </w:r>
            <w:r w:rsidRPr="0082339F">
              <w:rPr>
                <w:color w:val="000000"/>
                <w:lang w:val="es-CO"/>
              </w:rPr>
              <w:t>uenca pacífica</w:t>
            </w:r>
          </w:p>
        </w:tc>
      </w:tr>
      <w:tr w:rsidR="0055382D" w:rsidRPr="0082339F" w14:paraId="6C92FC32" w14:textId="77777777" w:rsidTr="005A2B85">
        <w:tc>
          <w:tcPr>
            <w:tcW w:w="2518" w:type="dxa"/>
          </w:tcPr>
          <w:p w14:paraId="480E96D7" w14:textId="77777777" w:rsidR="0055382D" w:rsidRPr="0082339F" w:rsidRDefault="0055382D" w:rsidP="0082339F">
            <w:pPr>
              <w:rPr>
                <w:color w:val="000000"/>
              </w:rPr>
            </w:pPr>
            <w:r w:rsidRPr="0082339F">
              <w:rPr>
                <w:b/>
                <w:color w:val="000000"/>
              </w:rPr>
              <w:t>Código Shutterstock (o URL o la ruta en AulaPlaneta)</w:t>
            </w:r>
          </w:p>
        </w:tc>
        <w:tc>
          <w:tcPr>
            <w:tcW w:w="6515" w:type="dxa"/>
          </w:tcPr>
          <w:p w14:paraId="1D7A5B31" w14:textId="169158FC" w:rsidR="0055382D" w:rsidRPr="0082339F" w:rsidRDefault="00B601E1" w:rsidP="0082339F">
            <w:pPr>
              <w:rPr>
                <w:color w:val="000000"/>
              </w:rPr>
            </w:pPr>
            <w:r w:rsidRPr="0082339F">
              <w:rPr>
                <w:color w:val="000000"/>
              </w:rPr>
              <w:t xml:space="preserve">Mapa con lupa. </w:t>
            </w:r>
            <w:r w:rsidR="00C636B1" w:rsidRPr="0082339F">
              <w:rPr>
                <w:color w:val="000000"/>
              </w:rPr>
              <w:t>Solicita</w:t>
            </w:r>
            <w:r w:rsidRPr="0082339F">
              <w:rPr>
                <w:color w:val="000000"/>
              </w:rPr>
              <w:t>r</w:t>
            </w:r>
            <w:r w:rsidR="00C636B1" w:rsidRPr="0082339F">
              <w:rPr>
                <w:color w:val="000000"/>
              </w:rPr>
              <w:t xml:space="preserve"> a la editorial para su construcción como iconografía nueva</w:t>
            </w:r>
            <w:r w:rsidR="00225492" w:rsidRPr="0082339F">
              <w:rPr>
                <w:color w:val="000000"/>
              </w:rPr>
              <w:t>. Mapamundi cuyo centro sea la región Asia-Pacífico, en color destacado. En colores pálidos los países alrededor. Basarse en imagen 44312719 de Shutterstock, pero donde lo</w:t>
            </w:r>
            <w:r w:rsidRPr="0082339F">
              <w:rPr>
                <w:color w:val="000000"/>
              </w:rPr>
              <w:t>s colores sean vivos y se destaqu</w:t>
            </w:r>
            <w:r w:rsidR="00225492" w:rsidRPr="0082339F">
              <w:rPr>
                <w:color w:val="000000"/>
              </w:rPr>
              <w:t xml:space="preserve">e la región </w:t>
            </w:r>
            <w:r w:rsidRPr="0082339F">
              <w:rPr>
                <w:color w:val="000000"/>
              </w:rPr>
              <w:t xml:space="preserve">de la lupa </w:t>
            </w:r>
            <w:r w:rsidR="00225492" w:rsidRPr="0082339F">
              <w:rPr>
                <w:color w:val="000000"/>
              </w:rPr>
              <w:t>más claramente</w:t>
            </w:r>
            <w:r w:rsidRPr="0082339F">
              <w:rPr>
                <w:color w:val="000000"/>
              </w:rPr>
              <w:t>, así como los diversos países que la conforman</w:t>
            </w:r>
            <w:r w:rsidR="00225492" w:rsidRPr="0082339F">
              <w:rPr>
                <w:color w:val="000000"/>
              </w:rPr>
              <w:t>.</w:t>
            </w:r>
          </w:p>
          <w:p w14:paraId="260451B6" w14:textId="0F3F175B" w:rsidR="00EB2CCD" w:rsidRPr="0082339F" w:rsidRDefault="00B601E1" w:rsidP="0082339F">
            <w:pPr>
              <w:rPr>
                <w:color w:val="000000"/>
              </w:rPr>
            </w:pPr>
            <w:r w:rsidRPr="0082339F">
              <w:rPr>
                <w:color w:val="000000"/>
              </w:rPr>
              <w:t>Dentro de la lupa deben quedar los siguientes países: India, Japón, sur de China y toda la parte oceánica Tailandia, Filipinas hasta Australia. No Rusia, No Europa.</w:t>
            </w:r>
            <w:r w:rsidR="00EB2CCD" w:rsidRPr="0082339F">
              <w:rPr>
                <w:color w:val="000000"/>
              </w:rPr>
              <w:t xml:space="preserve"> En caso de duda de qué países incluir, ver:</w:t>
            </w:r>
          </w:p>
          <w:p w14:paraId="4022AE45" w14:textId="622E2B9A" w:rsidR="00EB2CCD" w:rsidRPr="0082339F" w:rsidRDefault="00EB2CCD" w:rsidP="0082339F">
            <w:pPr>
              <w:rPr>
                <w:color w:val="000000"/>
              </w:rPr>
            </w:pPr>
            <w:r w:rsidRPr="0082339F">
              <w:rPr>
                <w:color w:val="000000"/>
              </w:rPr>
              <w:t>http://www.ohchr.org/SP/Countries/AsiaRegion/Pages/AsiaRegionIndex.aspx</w:t>
            </w:r>
          </w:p>
          <w:p w14:paraId="72BD8B39" w14:textId="4667F6F8" w:rsidR="00225492" w:rsidRPr="0082339F" w:rsidRDefault="00225492" w:rsidP="0082339F">
            <w:pPr>
              <w:rPr>
                <w:color w:val="000000"/>
              </w:rPr>
            </w:pPr>
          </w:p>
        </w:tc>
      </w:tr>
      <w:tr w:rsidR="0055382D" w:rsidRPr="0082339F" w14:paraId="104AFFEB" w14:textId="77777777" w:rsidTr="005A2B85">
        <w:tc>
          <w:tcPr>
            <w:tcW w:w="2518" w:type="dxa"/>
          </w:tcPr>
          <w:p w14:paraId="5DE1F8FB" w14:textId="7A092B22" w:rsidR="0055382D" w:rsidRPr="0082339F" w:rsidRDefault="0055382D" w:rsidP="0082339F">
            <w:pPr>
              <w:rPr>
                <w:color w:val="000000"/>
              </w:rPr>
            </w:pPr>
            <w:r w:rsidRPr="0082339F">
              <w:rPr>
                <w:b/>
                <w:color w:val="000000"/>
              </w:rPr>
              <w:t>Pie de imagen</w:t>
            </w:r>
          </w:p>
        </w:tc>
        <w:tc>
          <w:tcPr>
            <w:tcW w:w="6515" w:type="dxa"/>
          </w:tcPr>
          <w:p w14:paraId="4119A7E6" w14:textId="16D43BFD" w:rsidR="0055382D" w:rsidRPr="0082339F" w:rsidRDefault="0055382D" w:rsidP="0082339F">
            <w:pPr>
              <w:rPr>
                <w:color w:val="000000"/>
              </w:rPr>
            </w:pPr>
            <w:r w:rsidRPr="0082339F">
              <w:rPr>
                <w:color w:val="000000"/>
              </w:rPr>
              <w:t xml:space="preserve">El nuevo eje geopolítico del mundo global se está trasladando </w:t>
            </w:r>
            <w:r w:rsidR="00FC39D0" w:rsidRPr="0082339F">
              <w:rPr>
                <w:color w:val="000000"/>
              </w:rPr>
              <w:t>hacia el pacífico asiático. De acuerdo con los hechos actuales, l</w:t>
            </w:r>
            <w:r w:rsidR="00F27D5B" w:rsidRPr="0082339F">
              <w:rPr>
                <w:color w:val="000000"/>
              </w:rPr>
              <w:t xml:space="preserve">a forma </w:t>
            </w:r>
            <w:r w:rsidR="00FC39D0" w:rsidRPr="0082339F">
              <w:rPr>
                <w:color w:val="000000"/>
              </w:rPr>
              <w:t>d</w:t>
            </w:r>
            <w:r w:rsidR="00F27D5B" w:rsidRPr="0082339F">
              <w:rPr>
                <w:color w:val="000000"/>
              </w:rPr>
              <w:t>el mapamundi del siglo XXI podría contemplarse desde la perspectiva asiática y no desde la imagen tradicional,</w:t>
            </w:r>
            <w:r w:rsidR="00FC39D0" w:rsidRPr="0082339F">
              <w:rPr>
                <w:color w:val="000000"/>
              </w:rPr>
              <w:t xml:space="preserve"> que tiene como</w:t>
            </w:r>
            <w:r w:rsidR="00F27D5B" w:rsidRPr="0082339F">
              <w:rPr>
                <w:color w:val="000000"/>
              </w:rPr>
              <w:t xml:space="preserve"> centro </w:t>
            </w:r>
            <w:r w:rsidR="00FC39D0" w:rsidRPr="0082339F">
              <w:rPr>
                <w:color w:val="000000"/>
              </w:rPr>
              <w:t>a</w:t>
            </w:r>
            <w:r w:rsidR="00F27D5B" w:rsidRPr="0082339F">
              <w:rPr>
                <w:color w:val="000000"/>
              </w:rPr>
              <w:t xml:space="preserve"> Europa</w:t>
            </w:r>
            <w:r w:rsidR="00FC39D0" w:rsidRPr="0082339F">
              <w:rPr>
                <w:color w:val="000000"/>
              </w:rPr>
              <w:t>.</w:t>
            </w:r>
            <w:r w:rsidR="00F27D5B" w:rsidRPr="0082339F">
              <w:rPr>
                <w:color w:val="000000"/>
              </w:rPr>
              <w:t xml:space="preserve"> </w:t>
            </w:r>
          </w:p>
        </w:tc>
      </w:tr>
    </w:tbl>
    <w:p w14:paraId="790643B2" w14:textId="77777777" w:rsidR="00AF032A" w:rsidRPr="0082339F" w:rsidRDefault="00AF032A" w:rsidP="0082339F">
      <w:pPr>
        <w:rPr>
          <w:sz w:val="22"/>
          <w:szCs w:val="22"/>
        </w:rPr>
      </w:pPr>
    </w:p>
    <w:p w14:paraId="79AF858F" w14:textId="0642FD51" w:rsidR="003A075F" w:rsidRPr="0082339F" w:rsidRDefault="00AF032A" w:rsidP="0082339F">
      <w:pPr>
        <w:rPr>
          <w:sz w:val="22"/>
          <w:szCs w:val="22"/>
        </w:rPr>
      </w:pPr>
      <w:r w:rsidRPr="0082339F">
        <w:rPr>
          <w:sz w:val="22"/>
          <w:szCs w:val="22"/>
        </w:rPr>
        <w:t xml:space="preserve">El ascenso de la región comenzó </w:t>
      </w:r>
      <w:r w:rsidR="00A97F43" w:rsidRPr="0082339F">
        <w:rPr>
          <w:sz w:val="22"/>
          <w:szCs w:val="22"/>
        </w:rPr>
        <w:t xml:space="preserve">después de la </w:t>
      </w:r>
      <w:r w:rsidR="00FC39D0" w:rsidRPr="0082339F">
        <w:rPr>
          <w:sz w:val="22"/>
          <w:szCs w:val="22"/>
        </w:rPr>
        <w:t>Segunda Guerra Mundial</w:t>
      </w:r>
      <w:r w:rsidR="00C728AC" w:rsidRPr="0082339F">
        <w:rPr>
          <w:sz w:val="22"/>
          <w:szCs w:val="22"/>
        </w:rPr>
        <w:t>,</w:t>
      </w:r>
      <w:r w:rsidR="00A97F43" w:rsidRPr="0082339F">
        <w:rPr>
          <w:sz w:val="22"/>
          <w:szCs w:val="22"/>
        </w:rPr>
        <w:t xml:space="preserve"> cuando </w:t>
      </w:r>
      <w:r w:rsidRPr="0082339F">
        <w:rPr>
          <w:sz w:val="22"/>
          <w:szCs w:val="22"/>
        </w:rPr>
        <w:t>Japón</w:t>
      </w:r>
      <w:r w:rsidR="00A97F43" w:rsidRPr="0082339F">
        <w:rPr>
          <w:sz w:val="22"/>
          <w:szCs w:val="22"/>
        </w:rPr>
        <w:t xml:space="preserve"> despeg</w:t>
      </w:r>
      <w:r w:rsidR="003A075F" w:rsidRPr="0082339F">
        <w:rPr>
          <w:sz w:val="22"/>
          <w:szCs w:val="22"/>
        </w:rPr>
        <w:t>ó</w:t>
      </w:r>
      <w:r w:rsidR="00A97F43" w:rsidRPr="0082339F">
        <w:rPr>
          <w:sz w:val="22"/>
          <w:szCs w:val="22"/>
        </w:rPr>
        <w:t xml:space="preserve"> </w:t>
      </w:r>
      <w:r w:rsidR="00B22AAC" w:rsidRPr="0082339F">
        <w:rPr>
          <w:sz w:val="22"/>
          <w:szCs w:val="22"/>
        </w:rPr>
        <w:t>económicamente</w:t>
      </w:r>
      <w:r w:rsidR="00C728AC" w:rsidRPr="0082339F">
        <w:rPr>
          <w:sz w:val="22"/>
          <w:szCs w:val="22"/>
        </w:rPr>
        <w:t>,</w:t>
      </w:r>
      <w:r w:rsidR="00A97F43" w:rsidRPr="0082339F">
        <w:rPr>
          <w:sz w:val="22"/>
          <w:szCs w:val="22"/>
        </w:rPr>
        <w:t xml:space="preserve"> </w:t>
      </w:r>
      <w:r w:rsidRPr="0082339F">
        <w:rPr>
          <w:sz w:val="22"/>
          <w:szCs w:val="22"/>
        </w:rPr>
        <w:t xml:space="preserve">seguido de las </w:t>
      </w:r>
      <w:r w:rsidR="00C728AC" w:rsidRPr="0082339F">
        <w:rPr>
          <w:sz w:val="22"/>
          <w:szCs w:val="22"/>
        </w:rPr>
        <w:t xml:space="preserve">sucesivas </w:t>
      </w:r>
      <w:r w:rsidRPr="0082339F">
        <w:rPr>
          <w:sz w:val="22"/>
          <w:szCs w:val="22"/>
        </w:rPr>
        <w:t xml:space="preserve">generaciones de </w:t>
      </w:r>
      <w:r w:rsidR="00C728AC" w:rsidRPr="0082339F">
        <w:rPr>
          <w:sz w:val="22"/>
          <w:szCs w:val="22"/>
        </w:rPr>
        <w:t>“</w:t>
      </w:r>
      <w:r w:rsidR="009F00D8" w:rsidRPr="0082339F">
        <w:rPr>
          <w:b/>
          <w:sz w:val="22"/>
          <w:szCs w:val="22"/>
        </w:rPr>
        <w:t>t</w:t>
      </w:r>
      <w:r w:rsidRPr="0082339F">
        <w:rPr>
          <w:b/>
          <w:sz w:val="22"/>
          <w:szCs w:val="22"/>
        </w:rPr>
        <w:t>igres</w:t>
      </w:r>
      <w:r w:rsidR="00C728AC" w:rsidRPr="0082339F">
        <w:rPr>
          <w:sz w:val="22"/>
          <w:szCs w:val="22"/>
        </w:rPr>
        <w:t>”</w:t>
      </w:r>
      <w:r w:rsidRPr="0082339F">
        <w:rPr>
          <w:sz w:val="22"/>
          <w:szCs w:val="22"/>
        </w:rPr>
        <w:t xml:space="preserve"> y </w:t>
      </w:r>
      <w:r w:rsidR="00C728AC" w:rsidRPr="0082339F">
        <w:rPr>
          <w:sz w:val="22"/>
          <w:szCs w:val="22"/>
        </w:rPr>
        <w:t>“</w:t>
      </w:r>
      <w:r w:rsidR="009F00D8" w:rsidRPr="0082339F">
        <w:rPr>
          <w:b/>
          <w:sz w:val="22"/>
          <w:szCs w:val="22"/>
        </w:rPr>
        <w:t>d</w:t>
      </w:r>
      <w:r w:rsidRPr="0082339F">
        <w:rPr>
          <w:b/>
          <w:sz w:val="22"/>
          <w:szCs w:val="22"/>
        </w:rPr>
        <w:t>ragones</w:t>
      </w:r>
      <w:r w:rsidR="00C728AC" w:rsidRPr="0082339F">
        <w:rPr>
          <w:sz w:val="22"/>
          <w:szCs w:val="22"/>
        </w:rPr>
        <w:t>”</w:t>
      </w:r>
      <w:r w:rsidRPr="0082339F">
        <w:rPr>
          <w:sz w:val="22"/>
          <w:szCs w:val="22"/>
        </w:rPr>
        <w:t xml:space="preserve"> </w:t>
      </w:r>
      <w:r w:rsidRPr="0082339F">
        <w:rPr>
          <w:b/>
          <w:sz w:val="22"/>
          <w:szCs w:val="22"/>
        </w:rPr>
        <w:t>asiáticos</w:t>
      </w:r>
      <w:r w:rsidR="00A97F43" w:rsidRPr="0082339F">
        <w:rPr>
          <w:sz w:val="22"/>
          <w:szCs w:val="22"/>
        </w:rPr>
        <w:t xml:space="preserve">: </w:t>
      </w:r>
      <w:r w:rsidRPr="0082339F">
        <w:rPr>
          <w:sz w:val="22"/>
          <w:szCs w:val="22"/>
        </w:rPr>
        <w:t>Corea del Sur, Taiwán, Hong Kong</w:t>
      </w:r>
      <w:r w:rsidR="00A97F43" w:rsidRPr="0082339F">
        <w:rPr>
          <w:sz w:val="22"/>
          <w:szCs w:val="22"/>
        </w:rPr>
        <w:t xml:space="preserve"> y </w:t>
      </w:r>
      <w:r w:rsidRPr="0082339F">
        <w:rPr>
          <w:sz w:val="22"/>
          <w:szCs w:val="22"/>
        </w:rPr>
        <w:t>Singapur</w:t>
      </w:r>
      <w:r w:rsidR="00A97F43" w:rsidRPr="0082339F">
        <w:rPr>
          <w:sz w:val="22"/>
          <w:szCs w:val="22"/>
        </w:rPr>
        <w:t xml:space="preserve">; </w:t>
      </w:r>
      <w:r w:rsidRPr="0082339F">
        <w:rPr>
          <w:sz w:val="22"/>
          <w:szCs w:val="22"/>
        </w:rPr>
        <w:t>Indonesia, Tailandia, Malasia</w:t>
      </w:r>
      <w:r w:rsidR="00A97F43" w:rsidRPr="0082339F">
        <w:rPr>
          <w:sz w:val="22"/>
          <w:szCs w:val="22"/>
        </w:rPr>
        <w:t xml:space="preserve"> y </w:t>
      </w:r>
      <w:r w:rsidRPr="0082339F">
        <w:rPr>
          <w:sz w:val="22"/>
          <w:szCs w:val="22"/>
        </w:rPr>
        <w:t xml:space="preserve">Filipinas. </w:t>
      </w:r>
    </w:p>
    <w:p w14:paraId="6ABBA884" w14:textId="77777777" w:rsidR="003A075F" w:rsidRPr="0082339F" w:rsidRDefault="003A075F" w:rsidP="0082339F">
      <w:pPr>
        <w:rPr>
          <w:sz w:val="22"/>
          <w:szCs w:val="22"/>
        </w:rPr>
      </w:pPr>
    </w:p>
    <w:p w14:paraId="2856E543" w14:textId="078E3055" w:rsidR="00AF032A" w:rsidRPr="0082339F" w:rsidRDefault="00A97F43" w:rsidP="0082339F">
      <w:pPr>
        <w:rPr>
          <w:sz w:val="22"/>
          <w:szCs w:val="22"/>
        </w:rPr>
      </w:pPr>
      <w:r w:rsidRPr="0082339F">
        <w:rPr>
          <w:sz w:val="22"/>
          <w:szCs w:val="22"/>
        </w:rPr>
        <w:t xml:space="preserve">A </w:t>
      </w:r>
      <w:r w:rsidR="00FC39D0" w:rsidRPr="0082339F">
        <w:rPr>
          <w:sz w:val="22"/>
          <w:szCs w:val="22"/>
        </w:rPr>
        <w:t>estos</w:t>
      </w:r>
      <w:r w:rsidR="00C728AC" w:rsidRPr="0082339F">
        <w:rPr>
          <w:sz w:val="22"/>
          <w:szCs w:val="22"/>
        </w:rPr>
        <w:t xml:space="preserve"> países</w:t>
      </w:r>
      <w:r w:rsidR="00FC39D0" w:rsidRPr="0082339F">
        <w:rPr>
          <w:sz w:val="22"/>
          <w:szCs w:val="22"/>
        </w:rPr>
        <w:t>,</w:t>
      </w:r>
      <w:r w:rsidR="00C728AC" w:rsidRPr="0082339F">
        <w:rPr>
          <w:sz w:val="22"/>
          <w:szCs w:val="22"/>
        </w:rPr>
        <w:t xml:space="preserve"> </w:t>
      </w:r>
      <w:r w:rsidRPr="0082339F">
        <w:rPr>
          <w:sz w:val="22"/>
          <w:szCs w:val="22"/>
        </w:rPr>
        <w:t xml:space="preserve">se </w:t>
      </w:r>
      <w:r w:rsidR="00FC39D0" w:rsidRPr="0082339F">
        <w:rPr>
          <w:sz w:val="22"/>
          <w:szCs w:val="22"/>
        </w:rPr>
        <w:t xml:space="preserve">le </w:t>
      </w:r>
      <w:r w:rsidRPr="0082339F">
        <w:rPr>
          <w:sz w:val="22"/>
          <w:szCs w:val="22"/>
        </w:rPr>
        <w:t xml:space="preserve">sumó </w:t>
      </w:r>
      <w:r w:rsidR="00AF032A" w:rsidRPr="0082339F">
        <w:rPr>
          <w:sz w:val="22"/>
          <w:szCs w:val="22"/>
        </w:rPr>
        <w:t xml:space="preserve">el </w:t>
      </w:r>
      <w:r w:rsidR="00FC39D0" w:rsidRPr="0082339F">
        <w:rPr>
          <w:sz w:val="22"/>
          <w:szCs w:val="22"/>
        </w:rPr>
        <w:t xml:space="preserve">reciente y </w:t>
      </w:r>
      <w:r w:rsidRPr="0082339F">
        <w:rPr>
          <w:sz w:val="22"/>
          <w:szCs w:val="22"/>
        </w:rPr>
        <w:t xml:space="preserve">extraordinario </w:t>
      </w:r>
      <w:r w:rsidR="00FC39D0" w:rsidRPr="0082339F">
        <w:rPr>
          <w:sz w:val="22"/>
          <w:szCs w:val="22"/>
        </w:rPr>
        <w:t xml:space="preserve">desarrollo </w:t>
      </w:r>
      <w:r w:rsidRPr="0082339F">
        <w:rPr>
          <w:sz w:val="22"/>
          <w:szCs w:val="22"/>
        </w:rPr>
        <w:t xml:space="preserve">de </w:t>
      </w:r>
      <w:r w:rsidR="00AF032A" w:rsidRPr="0082339F">
        <w:rPr>
          <w:sz w:val="22"/>
          <w:szCs w:val="22"/>
        </w:rPr>
        <w:t>China e India</w:t>
      </w:r>
      <w:r w:rsidR="00C8224B" w:rsidRPr="0082339F">
        <w:rPr>
          <w:sz w:val="22"/>
          <w:szCs w:val="22"/>
        </w:rPr>
        <w:t xml:space="preserve"> [</w:t>
      </w:r>
      <w:r w:rsidR="00C8224B" w:rsidRPr="005F7D34">
        <w:rPr>
          <w:rFonts w:ascii="Times New Roman" w:hAnsi="Times New Roman" w:cs="Times New Roman"/>
          <w:sz w:val="22"/>
          <w:szCs w:val="22"/>
        </w:rPr>
        <w:t>VER</w:t>
      </w:r>
      <w:r w:rsidR="00C8224B" w:rsidRPr="0082339F">
        <w:rPr>
          <w:sz w:val="22"/>
          <w:szCs w:val="22"/>
        </w:rPr>
        <w:t>]</w:t>
      </w:r>
      <w:r w:rsidR="00AF032A" w:rsidRPr="0082339F">
        <w:rPr>
          <w:sz w:val="22"/>
          <w:szCs w:val="22"/>
        </w:rPr>
        <w:t xml:space="preserve">. </w:t>
      </w:r>
      <w:hyperlink r:id="rId13" w:history="1">
        <w:r w:rsidR="005F7D34" w:rsidRPr="00D25797">
          <w:rPr>
            <w:rStyle w:val="Hipervnculo"/>
            <w:rFonts w:ascii="Lucida Grande" w:hAnsi="Lucida Grande" w:cs="Lucida Grande"/>
          </w:rPr>
          <w:t>http://www.realinstitutoelcano.org/wps/portal/rielcano/contenido?WCM_GLOBAL_CONTEXT=/elcano/elcano_es/zonas_es/asia-pacifico/dt+31-2007</w:t>
        </w:r>
      </w:hyperlink>
      <w:r w:rsidR="005F7D34">
        <w:rPr>
          <w:rFonts w:ascii="Lucida Grande" w:hAnsi="Lucida Grande" w:cs="Lucida Grande"/>
          <w:color w:val="000000"/>
        </w:rPr>
        <w:t xml:space="preserve"> </w:t>
      </w:r>
      <w:r w:rsidR="00AF032A" w:rsidRPr="0082339F">
        <w:rPr>
          <w:sz w:val="22"/>
          <w:szCs w:val="22"/>
        </w:rPr>
        <w:t>Adicionalmente</w:t>
      </w:r>
      <w:r w:rsidRPr="0082339F">
        <w:rPr>
          <w:sz w:val="22"/>
          <w:szCs w:val="22"/>
        </w:rPr>
        <w:t>,</w:t>
      </w:r>
      <w:r w:rsidR="00AF032A" w:rsidRPr="0082339F">
        <w:rPr>
          <w:sz w:val="22"/>
          <w:szCs w:val="22"/>
        </w:rPr>
        <w:t xml:space="preserve"> el papel </w:t>
      </w:r>
      <w:r w:rsidR="00C728AC" w:rsidRPr="0082339F">
        <w:rPr>
          <w:sz w:val="22"/>
          <w:szCs w:val="22"/>
        </w:rPr>
        <w:t xml:space="preserve">protagónico que han cobrado </w:t>
      </w:r>
      <w:r w:rsidR="00AF032A" w:rsidRPr="0082339F">
        <w:rPr>
          <w:sz w:val="22"/>
          <w:szCs w:val="22"/>
        </w:rPr>
        <w:t xml:space="preserve">países como Australia, Nueva Zelanda </w:t>
      </w:r>
      <w:r w:rsidR="00C728AC" w:rsidRPr="0082339F">
        <w:rPr>
          <w:sz w:val="22"/>
          <w:szCs w:val="22"/>
        </w:rPr>
        <w:t xml:space="preserve">o </w:t>
      </w:r>
      <w:r w:rsidR="00AF032A" w:rsidRPr="0082339F">
        <w:rPr>
          <w:sz w:val="22"/>
          <w:szCs w:val="22"/>
        </w:rPr>
        <w:t>Vietnam termina</w:t>
      </w:r>
      <w:r w:rsidR="00C728AC" w:rsidRPr="0082339F">
        <w:rPr>
          <w:sz w:val="22"/>
          <w:szCs w:val="22"/>
        </w:rPr>
        <w:t xml:space="preserve">ron </w:t>
      </w:r>
      <w:r w:rsidR="00AF032A" w:rsidRPr="0082339F">
        <w:rPr>
          <w:sz w:val="22"/>
          <w:szCs w:val="22"/>
        </w:rPr>
        <w:t xml:space="preserve">por convertir a la </w:t>
      </w:r>
      <w:r w:rsidR="00C728AC" w:rsidRPr="0082339F">
        <w:rPr>
          <w:sz w:val="22"/>
          <w:szCs w:val="22"/>
        </w:rPr>
        <w:t xml:space="preserve">región </w:t>
      </w:r>
      <w:r w:rsidR="00AF032A" w:rsidRPr="0082339F">
        <w:rPr>
          <w:sz w:val="22"/>
          <w:szCs w:val="22"/>
        </w:rPr>
        <w:t xml:space="preserve">en un actor clave </w:t>
      </w:r>
      <w:r w:rsidR="00C728AC" w:rsidRPr="0082339F">
        <w:rPr>
          <w:sz w:val="22"/>
          <w:szCs w:val="22"/>
        </w:rPr>
        <w:t xml:space="preserve">de la globalización, tanto así que </w:t>
      </w:r>
      <w:r w:rsidR="003A075F" w:rsidRPr="0082339F">
        <w:rPr>
          <w:sz w:val="22"/>
          <w:szCs w:val="22"/>
        </w:rPr>
        <w:t xml:space="preserve">se </w:t>
      </w:r>
      <w:r w:rsidR="00C728AC" w:rsidRPr="0082339F">
        <w:rPr>
          <w:sz w:val="22"/>
          <w:szCs w:val="22"/>
        </w:rPr>
        <w:t xml:space="preserve">está </w:t>
      </w:r>
      <w:r w:rsidR="00AF032A" w:rsidRPr="0082339F">
        <w:rPr>
          <w:sz w:val="22"/>
          <w:szCs w:val="22"/>
        </w:rPr>
        <w:t>modifica</w:t>
      </w:r>
      <w:r w:rsidR="00C728AC" w:rsidRPr="0082339F">
        <w:rPr>
          <w:sz w:val="22"/>
          <w:szCs w:val="22"/>
        </w:rPr>
        <w:t>n</w:t>
      </w:r>
      <w:r w:rsidR="00AF032A" w:rsidRPr="0082339F">
        <w:rPr>
          <w:sz w:val="22"/>
          <w:szCs w:val="22"/>
        </w:rPr>
        <w:t xml:space="preserve">do </w:t>
      </w:r>
      <w:r w:rsidR="003A075F" w:rsidRPr="0082339F">
        <w:rPr>
          <w:sz w:val="22"/>
          <w:szCs w:val="22"/>
        </w:rPr>
        <w:t xml:space="preserve">la forma </w:t>
      </w:r>
      <w:r w:rsidR="00FC39D0" w:rsidRPr="0082339F">
        <w:rPr>
          <w:sz w:val="22"/>
          <w:szCs w:val="22"/>
        </w:rPr>
        <w:t>de ver a los países en el ajedrez del mundo.</w:t>
      </w:r>
    </w:p>
    <w:p w14:paraId="7B7F7B02" w14:textId="77777777" w:rsidR="003D4688" w:rsidRPr="0082339F" w:rsidRDefault="003D4688" w:rsidP="0082339F">
      <w:pPr>
        <w:rPr>
          <w:sz w:val="22"/>
          <w:szCs w:val="22"/>
        </w:rPr>
      </w:pPr>
    </w:p>
    <w:p w14:paraId="0BF38FCA" w14:textId="47613D5A" w:rsidR="00684CA1" w:rsidRPr="0082339F" w:rsidRDefault="001B30C3" w:rsidP="0082339F">
      <w:pPr>
        <w:rPr>
          <w:sz w:val="22"/>
          <w:szCs w:val="22"/>
        </w:rPr>
      </w:pPr>
      <w:r w:rsidRPr="0082339F">
        <w:rPr>
          <w:sz w:val="22"/>
          <w:szCs w:val="22"/>
        </w:rPr>
        <w:t xml:space="preserve">Sin lugar a dudas, </w:t>
      </w:r>
      <w:r w:rsidR="00A97F43" w:rsidRPr="0082339F">
        <w:rPr>
          <w:sz w:val="22"/>
          <w:szCs w:val="22"/>
        </w:rPr>
        <w:t xml:space="preserve">Asia Pacífico </w:t>
      </w:r>
      <w:r w:rsidR="00AF032A" w:rsidRPr="0082339F">
        <w:rPr>
          <w:sz w:val="22"/>
          <w:szCs w:val="22"/>
        </w:rPr>
        <w:t xml:space="preserve">es </w:t>
      </w:r>
      <w:r w:rsidR="00B22AAC" w:rsidRPr="0082339F">
        <w:rPr>
          <w:sz w:val="22"/>
          <w:szCs w:val="22"/>
        </w:rPr>
        <w:t xml:space="preserve">hoy </w:t>
      </w:r>
      <w:r w:rsidR="00AF032A" w:rsidRPr="0082339F">
        <w:rPr>
          <w:sz w:val="22"/>
          <w:szCs w:val="22"/>
        </w:rPr>
        <w:t xml:space="preserve">el </w:t>
      </w:r>
      <w:r w:rsidR="00AF032A" w:rsidRPr="0082339F">
        <w:rPr>
          <w:b/>
          <w:sz w:val="22"/>
          <w:szCs w:val="22"/>
        </w:rPr>
        <w:t>mo</w:t>
      </w:r>
      <w:r w:rsidR="009B030C" w:rsidRPr="0082339F">
        <w:rPr>
          <w:b/>
          <w:sz w:val="22"/>
          <w:szCs w:val="22"/>
        </w:rPr>
        <w:t>tor de la economía mundial</w:t>
      </w:r>
      <w:r w:rsidR="00217088" w:rsidRPr="0082339F">
        <w:rPr>
          <w:sz w:val="22"/>
          <w:szCs w:val="22"/>
        </w:rPr>
        <w:t>.</w:t>
      </w:r>
      <w:r w:rsidR="003A075F" w:rsidRPr="0082339F">
        <w:rPr>
          <w:sz w:val="22"/>
          <w:szCs w:val="22"/>
        </w:rPr>
        <w:t xml:space="preserve"> </w:t>
      </w:r>
      <w:r w:rsidR="00116E73" w:rsidRPr="0082339F">
        <w:rPr>
          <w:sz w:val="22"/>
          <w:szCs w:val="22"/>
        </w:rPr>
        <w:t xml:space="preserve">Según </w:t>
      </w:r>
      <w:r w:rsidRPr="0082339F">
        <w:rPr>
          <w:sz w:val="22"/>
          <w:szCs w:val="22"/>
        </w:rPr>
        <w:t>diversos análisis</w:t>
      </w:r>
      <w:r w:rsidR="00116E73" w:rsidRPr="0082339F">
        <w:rPr>
          <w:sz w:val="22"/>
          <w:szCs w:val="22"/>
        </w:rPr>
        <w:t xml:space="preserve">, </w:t>
      </w:r>
      <w:r w:rsidR="00AF032A" w:rsidRPr="0082339F">
        <w:rPr>
          <w:sz w:val="22"/>
          <w:szCs w:val="22"/>
        </w:rPr>
        <w:t>las economías asiáticas contribuirán en más de 50</w:t>
      </w:r>
      <w:r w:rsidR="00D9434C" w:rsidRPr="0082339F">
        <w:rPr>
          <w:sz w:val="22"/>
          <w:szCs w:val="22"/>
        </w:rPr>
        <w:t xml:space="preserve"> </w:t>
      </w:r>
      <w:r w:rsidR="00AF032A" w:rsidRPr="0082339F">
        <w:rPr>
          <w:sz w:val="22"/>
          <w:szCs w:val="22"/>
        </w:rPr>
        <w:t>% al crecimiento mundial en los próximos 10 años.</w:t>
      </w:r>
      <w:r w:rsidR="00684CA1" w:rsidRPr="0082339F">
        <w:rPr>
          <w:sz w:val="22"/>
          <w:szCs w:val="22"/>
        </w:rPr>
        <w:t xml:space="preserve"> La región tiene un</w:t>
      </w:r>
      <w:r w:rsidR="00B500AF" w:rsidRPr="0082339F">
        <w:rPr>
          <w:sz w:val="22"/>
          <w:szCs w:val="22"/>
        </w:rPr>
        <w:t>a gran importancia</w:t>
      </w:r>
      <w:r w:rsidR="00684CA1" w:rsidRPr="0082339F">
        <w:rPr>
          <w:sz w:val="22"/>
          <w:szCs w:val="22"/>
        </w:rPr>
        <w:t>, no sólo por sus tasas de crecimiento económico, sino también por su incidencia en temas como el medio ambiente, la</w:t>
      </w:r>
      <w:r w:rsidR="009F00D8" w:rsidRPr="0082339F">
        <w:rPr>
          <w:sz w:val="22"/>
          <w:szCs w:val="22"/>
        </w:rPr>
        <w:t>s</w:t>
      </w:r>
      <w:r w:rsidR="00684CA1" w:rsidRPr="0082339F">
        <w:rPr>
          <w:sz w:val="22"/>
          <w:szCs w:val="22"/>
        </w:rPr>
        <w:t xml:space="preserve"> migraci</w:t>
      </w:r>
      <w:r w:rsidR="009F00D8" w:rsidRPr="0082339F">
        <w:rPr>
          <w:sz w:val="22"/>
          <w:szCs w:val="22"/>
        </w:rPr>
        <w:t>ones</w:t>
      </w:r>
      <w:r w:rsidR="00684CA1" w:rsidRPr="0082339F">
        <w:rPr>
          <w:sz w:val="22"/>
          <w:szCs w:val="22"/>
        </w:rPr>
        <w:t>, la ciencia</w:t>
      </w:r>
      <w:r w:rsidR="003A075F" w:rsidRPr="0082339F">
        <w:rPr>
          <w:sz w:val="22"/>
          <w:szCs w:val="22"/>
        </w:rPr>
        <w:t xml:space="preserve">, la </w:t>
      </w:r>
      <w:r w:rsidR="00684CA1" w:rsidRPr="0082339F">
        <w:rPr>
          <w:sz w:val="22"/>
          <w:szCs w:val="22"/>
        </w:rPr>
        <w:t>tecnología y la seguridad</w:t>
      </w:r>
      <w:r w:rsidR="003A075F" w:rsidRPr="0082339F">
        <w:rPr>
          <w:sz w:val="22"/>
          <w:szCs w:val="22"/>
        </w:rPr>
        <w:t xml:space="preserve"> mundial</w:t>
      </w:r>
      <w:r w:rsidR="00684CA1" w:rsidRPr="0082339F">
        <w:rPr>
          <w:sz w:val="22"/>
          <w:szCs w:val="22"/>
        </w:rPr>
        <w:t>.</w:t>
      </w:r>
    </w:p>
    <w:p w14:paraId="0E485455" w14:textId="77777777" w:rsidR="001B30C3" w:rsidRPr="0082339F" w:rsidRDefault="001B30C3" w:rsidP="0082339F">
      <w:pPr>
        <w:rPr>
          <w:sz w:val="22"/>
          <w:szCs w:val="22"/>
        </w:rPr>
      </w:pPr>
    </w:p>
    <w:p w14:paraId="07D8079D" w14:textId="3FBBC136" w:rsidR="001B30C3" w:rsidRDefault="00217088" w:rsidP="0082339F">
      <w:pPr>
        <w:rPr>
          <w:sz w:val="22"/>
          <w:szCs w:val="22"/>
        </w:rPr>
      </w:pPr>
      <w:r w:rsidRPr="0082339F">
        <w:rPr>
          <w:sz w:val="22"/>
          <w:szCs w:val="22"/>
        </w:rPr>
        <w:t>En la región c</w:t>
      </w:r>
      <w:r w:rsidR="008603E5" w:rsidRPr="0082339F">
        <w:rPr>
          <w:sz w:val="22"/>
          <w:szCs w:val="22"/>
        </w:rPr>
        <w:t>abe destacar el papel de China</w:t>
      </w:r>
      <w:r w:rsidR="005F7D34">
        <w:rPr>
          <w:sz w:val="22"/>
          <w:szCs w:val="22"/>
        </w:rPr>
        <w:t>,</w:t>
      </w:r>
      <w:r w:rsidR="00847481" w:rsidRPr="0082339F">
        <w:rPr>
          <w:sz w:val="22"/>
          <w:szCs w:val="22"/>
        </w:rPr>
        <w:t xml:space="preserve"> </w:t>
      </w:r>
      <w:r w:rsidR="00B500AF" w:rsidRPr="0082339F">
        <w:rPr>
          <w:sz w:val="22"/>
          <w:szCs w:val="22"/>
        </w:rPr>
        <w:t xml:space="preserve">en el actualidad </w:t>
      </w:r>
      <w:r w:rsidR="001B30C3" w:rsidRPr="0082339F">
        <w:rPr>
          <w:sz w:val="22"/>
          <w:szCs w:val="22"/>
        </w:rPr>
        <w:t xml:space="preserve">la primera economía del mundo, miembro permanente del Consejo de Seguridad de Naciones Unidas y </w:t>
      </w:r>
      <w:r w:rsidR="009F00D8" w:rsidRPr="0082339F">
        <w:rPr>
          <w:sz w:val="22"/>
          <w:szCs w:val="22"/>
        </w:rPr>
        <w:t xml:space="preserve">un </w:t>
      </w:r>
      <w:r w:rsidR="001B30C3" w:rsidRPr="0082339F">
        <w:rPr>
          <w:sz w:val="22"/>
          <w:szCs w:val="22"/>
        </w:rPr>
        <w:t xml:space="preserve">país con </w:t>
      </w:r>
      <w:r w:rsidR="009F00D8" w:rsidRPr="0082339F">
        <w:rPr>
          <w:sz w:val="22"/>
          <w:szCs w:val="22"/>
        </w:rPr>
        <w:t xml:space="preserve">el </w:t>
      </w:r>
      <w:r w:rsidR="001B30C3" w:rsidRPr="0082339F">
        <w:rPr>
          <w:sz w:val="22"/>
          <w:szCs w:val="22"/>
        </w:rPr>
        <w:t xml:space="preserve">potencial suficiente para cuestionar la hegemonía estadounidense. Asimismo, </w:t>
      </w:r>
      <w:r w:rsidR="003A075F" w:rsidRPr="0082339F">
        <w:rPr>
          <w:sz w:val="22"/>
          <w:szCs w:val="22"/>
        </w:rPr>
        <w:t xml:space="preserve">es </w:t>
      </w:r>
      <w:r w:rsidR="009F00D8" w:rsidRPr="0082339F">
        <w:rPr>
          <w:sz w:val="22"/>
          <w:szCs w:val="22"/>
        </w:rPr>
        <w:t xml:space="preserve">un hecho </w:t>
      </w:r>
      <w:r w:rsidR="003A075F" w:rsidRPr="0082339F">
        <w:rPr>
          <w:sz w:val="22"/>
          <w:szCs w:val="22"/>
        </w:rPr>
        <w:t xml:space="preserve">relevante </w:t>
      </w:r>
      <w:r w:rsidR="001B30C3" w:rsidRPr="0082339F">
        <w:rPr>
          <w:sz w:val="22"/>
          <w:szCs w:val="22"/>
        </w:rPr>
        <w:t xml:space="preserve">que la clase media mundial se concentra </w:t>
      </w:r>
      <w:r w:rsidR="003A075F" w:rsidRPr="0082339F">
        <w:rPr>
          <w:sz w:val="22"/>
          <w:szCs w:val="22"/>
        </w:rPr>
        <w:t xml:space="preserve">hoy </w:t>
      </w:r>
      <w:r w:rsidR="001B30C3" w:rsidRPr="0082339F">
        <w:rPr>
          <w:sz w:val="22"/>
          <w:szCs w:val="22"/>
        </w:rPr>
        <w:t>en Asia, factor que hace</w:t>
      </w:r>
      <w:r w:rsidR="00B500AF" w:rsidRPr="0082339F">
        <w:rPr>
          <w:sz w:val="22"/>
          <w:szCs w:val="22"/>
        </w:rPr>
        <w:t xml:space="preserve"> que todos los países del mundo quieran invertir en ese continente</w:t>
      </w:r>
      <w:r w:rsidR="005F7D34">
        <w:rPr>
          <w:sz w:val="22"/>
          <w:szCs w:val="22"/>
        </w:rPr>
        <w:t xml:space="preserve"> </w:t>
      </w:r>
      <w:r w:rsidR="005F7D34" w:rsidRPr="0082339F">
        <w:rPr>
          <w:sz w:val="22"/>
          <w:szCs w:val="22"/>
        </w:rPr>
        <w:t>[</w:t>
      </w:r>
      <w:r w:rsidR="005F7D34" w:rsidRPr="005F7D34">
        <w:rPr>
          <w:rFonts w:ascii="Times New Roman" w:hAnsi="Times New Roman" w:cs="Times New Roman"/>
          <w:sz w:val="22"/>
          <w:szCs w:val="22"/>
        </w:rPr>
        <w:t>VER</w:t>
      </w:r>
      <w:r w:rsidR="005F7D34" w:rsidRPr="0082339F">
        <w:rPr>
          <w:sz w:val="22"/>
          <w:szCs w:val="22"/>
        </w:rPr>
        <w:t>]</w:t>
      </w:r>
      <w:r w:rsidR="001B30C3" w:rsidRPr="0082339F">
        <w:rPr>
          <w:sz w:val="22"/>
          <w:szCs w:val="22"/>
        </w:rPr>
        <w:t xml:space="preserve">. </w:t>
      </w:r>
    </w:p>
    <w:p w14:paraId="7E4B1DAB" w14:textId="007A5EA8" w:rsidR="005F7D34" w:rsidRPr="0082339F" w:rsidRDefault="00E710C4" w:rsidP="0082339F">
      <w:pPr>
        <w:rPr>
          <w:sz w:val="22"/>
          <w:szCs w:val="22"/>
        </w:rPr>
      </w:pPr>
      <w:hyperlink r:id="rId14" w:history="1">
        <w:r w:rsidR="005F7D34" w:rsidRPr="00D25797">
          <w:rPr>
            <w:rStyle w:val="Hipervnculo"/>
            <w:rFonts w:ascii="Lucida Grande" w:hAnsi="Lucida Grande" w:cs="Lucida Grande"/>
          </w:rPr>
          <w:t>http://hispanicasaber.planetasaber.com/theworld/chronicles/seccions/cards/default.asp?art=94&amp;pk=3202</w:t>
        </w:r>
      </w:hyperlink>
      <w:r w:rsidR="005F7D34">
        <w:rPr>
          <w:rFonts w:ascii="Lucida Grande" w:hAnsi="Lucida Grande" w:cs="Lucida Grande"/>
          <w:color w:val="000000"/>
        </w:rPr>
        <w:t xml:space="preserve"> </w:t>
      </w:r>
    </w:p>
    <w:p w14:paraId="4B5D3E2C" w14:textId="77777777" w:rsidR="00C636B1" w:rsidRDefault="00C636B1" w:rsidP="0082339F">
      <w:pPr>
        <w:rPr>
          <w:sz w:val="22"/>
          <w:szCs w:val="22"/>
        </w:rPr>
      </w:pPr>
    </w:p>
    <w:p w14:paraId="0417D193" w14:textId="40C3BEF3" w:rsidR="00EC3D96" w:rsidRDefault="00EC3D96" w:rsidP="0082339F">
      <w:pPr>
        <w:rPr>
          <w:sz w:val="22"/>
          <w:szCs w:val="22"/>
        </w:rPr>
      </w:pPr>
      <w:r>
        <w:rPr>
          <w:sz w:val="22"/>
          <w:szCs w:val="22"/>
        </w:rPr>
        <w:t xml:space="preserve">NOTA DE </w:t>
      </w:r>
      <w:commentRangeStart w:id="22"/>
      <w:r>
        <w:rPr>
          <w:sz w:val="22"/>
          <w:szCs w:val="22"/>
        </w:rPr>
        <w:t>NELSON</w:t>
      </w:r>
      <w:commentRangeEnd w:id="22"/>
      <w:r>
        <w:rPr>
          <w:rStyle w:val="Refdecomentario"/>
          <w:rFonts w:ascii="Calibri" w:eastAsia="Calibri" w:hAnsi="Calibri" w:cs="Times New Roman"/>
          <w:lang w:val="es-MX"/>
        </w:rPr>
        <w:commentReference w:id="22"/>
      </w:r>
    </w:p>
    <w:p w14:paraId="5A87A77A" w14:textId="77777777" w:rsidR="00EC3D96" w:rsidRDefault="00EC3D96" w:rsidP="00EC3D96">
      <w:pPr>
        <w:pStyle w:val="Textocomentario"/>
      </w:pPr>
      <w:r>
        <w:t xml:space="preserve">UNA PUBLICACIÓN CON TEXTOS PERIODISTICOS INTERESANTES Y DE FÁCIL CONSULTA PARA AMPLIAR </w:t>
      </w:r>
      <w:commentRangeStart w:id="23"/>
      <w:r>
        <w:t>ESTOS</w:t>
      </w:r>
      <w:commentRangeEnd w:id="23"/>
      <w:r w:rsidR="00704C93">
        <w:rPr>
          <w:rStyle w:val="Refdecomentario"/>
        </w:rPr>
        <w:commentReference w:id="23"/>
      </w:r>
      <w:r>
        <w:t xml:space="preserve"> TEMAS ES:</w:t>
      </w:r>
    </w:p>
    <w:p w14:paraId="2130D69A" w14:textId="77777777" w:rsidR="00EC3D96" w:rsidRDefault="00EC3D96" w:rsidP="00EC3D96">
      <w:pPr>
        <w:pStyle w:val="Textocomentario"/>
      </w:pPr>
    </w:p>
    <w:p w14:paraId="69A59F45" w14:textId="77777777" w:rsidR="00EC3D96" w:rsidRDefault="00E710C4" w:rsidP="00EC3D96">
      <w:pPr>
        <w:pStyle w:val="Textocomentario"/>
      </w:pPr>
      <w:hyperlink r:id="rId15" w:history="1">
        <w:r w:rsidR="00EC3D96" w:rsidRPr="00263CCC">
          <w:rPr>
            <w:rStyle w:val="Hipervnculo"/>
          </w:rPr>
          <w:t>http://www.china-files.com/</w:t>
        </w:r>
      </w:hyperlink>
    </w:p>
    <w:p w14:paraId="11DC054B" w14:textId="77777777" w:rsidR="00EC3D96" w:rsidRDefault="00EC3D96" w:rsidP="00EC3D96">
      <w:pPr>
        <w:pStyle w:val="Textocomentario"/>
      </w:pPr>
    </w:p>
    <w:p w14:paraId="20CFAF60" w14:textId="77777777" w:rsidR="00EC3D96" w:rsidRPr="00EC3D96" w:rsidRDefault="00EC3D96" w:rsidP="0082339F">
      <w:pPr>
        <w:rPr>
          <w:sz w:val="22"/>
          <w:szCs w:val="22"/>
          <w:lang w:val="es-MX"/>
        </w:rPr>
      </w:pPr>
    </w:p>
    <w:tbl>
      <w:tblPr>
        <w:tblStyle w:val="Tablaconcuadrcula"/>
        <w:tblW w:w="0" w:type="auto"/>
        <w:tblLook w:val="04A0" w:firstRow="1" w:lastRow="0" w:firstColumn="1" w:lastColumn="0" w:noHBand="0" w:noVBand="1"/>
      </w:tblPr>
      <w:tblGrid>
        <w:gridCol w:w="2518"/>
        <w:gridCol w:w="6460"/>
      </w:tblGrid>
      <w:tr w:rsidR="00B37012" w:rsidRPr="0082339F" w14:paraId="4B01AD28" w14:textId="77777777" w:rsidTr="00120F66">
        <w:tc>
          <w:tcPr>
            <w:tcW w:w="8978" w:type="dxa"/>
            <w:gridSpan w:val="2"/>
            <w:shd w:val="clear" w:color="auto" w:fill="000000" w:themeFill="text1"/>
          </w:tcPr>
          <w:p w14:paraId="0722541E" w14:textId="77777777" w:rsidR="00B37012" w:rsidRPr="0082339F" w:rsidRDefault="00B37012" w:rsidP="0082339F">
            <w:pPr>
              <w:rPr>
                <w:b/>
                <w:color w:val="FFFFFF" w:themeColor="background1"/>
              </w:rPr>
            </w:pPr>
            <w:r w:rsidRPr="0082339F">
              <w:rPr>
                <w:b/>
                <w:color w:val="FFFFFF" w:themeColor="background1"/>
              </w:rPr>
              <w:t>Destacado</w:t>
            </w:r>
          </w:p>
        </w:tc>
      </w:tr>
      <w:tr w:rsidR="00B37012" w:rsidRPr="0082339F" w14:paraId="5F264289" w14:textId="77777777" w:rsidTr="00120F66">
        <w:tc>
          <w:tcPr>
            <w:tcW w:w="2518" w:type="dxa"/>
          </w:tcPr>
          <w:p w14:paraId="1A5CC275" w14:textId="77777777" w:rsidR="00B37012" w:rsidRPr="0082339F" w:rsidRDefault="00B37012" w:rsidP="0082339F">
            <w:pPr>
              <w:rPr>
                <w:b/>
              </w:rPr>
            </w:pPr>
            <w:r w:rsidRPr="0082339F">
              <w:rPr>
                <w:b/>
              </w:rPr>
              <w:t>Título</w:t>
            </w:r>
          </w:p>
        </w:tc>
        <w:tc>
          <w:tcPr>
            <w:tcW w:w="6460" w:type="dxa"/>
          </w:tcPr>
          <w:p w14:paraId="739CBDB2" w14:textId="2F296D69" w:rsidR="00B37012" w:rsidRPr="0082339F" w:rsidRDefault="00B37012" w:rsidP="000B06F8">
            <w:pPr>
              <w:rPr>
                <w:b/>
              </w:rPr>
            </w:pPr>
            <w:r w:rsidRPr="0082339F">
              <w:rPr>
                <w:b/>
              </w:rPr>
              <w:t xml:space="preserve">Datos que ilustran la realidad de la región Asia </w:t>
            </w:r>
            <w:r w:rsidR="000B06F8">
              <w:rPr>
                <w:b/>
              </w:rPr>
              <w:t>P</w:t>
            </w:r>
            <w:r w:rsidRPr="0082339F">
              <w:rPr>
                <w:b/>
              </w:rPr>
              <w:t>acífico</w:t>
            </w:r>
          </w:p>
        </w:tc>
      </w:tr>
      <w:tr w:rsidR="00B37012" w:rsidRPr="0082339F" w14:paraId="6E59EE83" w14:textId="77777777" w:rsidTr="00120F66">
        <w:tc>
          <w:tcPr>
            <w:tcW w:w="2518" w:type="dxa"/>
          </w:tcPr>
          <w:p w14:paraId="59D358C3" w14:textId="77777777" w:rsidR="00B37012" w:rsidRPr="0082339F" w:rsidRDefault="00B37012" w:rsidP="0082339F">
            <w:r w:rsidRPr="0082339F">
              <w:rPr>
                <w:b/>
              </w:rPr>
              <w:t>Contenido</w:t>
            </w:r>
          </w:p>
        </w:tc>
        <w:tc>
          <w:tcPr>
            <w:tcW w:w="6460" w:type="dxa"/>
          </w:tcPr>
          <w:p w14:paraId="6D7FDEF8" w14:textId="79D22DB3" w:rsidR="00B37012" w:rsidRPr="0082339F" w:rsidRDefault="00386A57" w:rsidP="0082339F">
            <w:r w:rsidRPr="0082339F">
              <w:t>El</w:t>
            </w:r>
            <w:r w:rsidR="00B37012" w:rsidRPr="0082339F">
              <w:t xml:space="preserve"> territorio </w:t>
            </w:r>
            <w:r w:rsidRPr="0082339F">
              <w:t xml:space="preserve">de la región Asia Pacífico </w:t>
            </w:r>
            <w:r w:rsidR="00B37012" w:rsidRPr="0082339F">
              <w:t>cubre 17</w:t>
            </w:r>
            <w:r w:rsidR="00D9434C" w:rsidRPr="0082339F">
              <w:t xml:space="preserve"> </w:t>
            </w:r>
            <w:r w:rsidR="00B37012" w:rsidRPr="0082339F">
              <w:t>% de la superficie terrestre y concentra alre</w:t>
            </w:r>
            <w:r w:rsidRPr="0082339F">
              <w:t>dedor de</w:t>
            </w:r>
            <w:r w:rsidR="00B37012" w:rsidRPr="0082339F">
              <w:t xml:space="preserve"> 60</w:t>
            </w:r>
            <w:r w:rsidR="00D9434C" w:rsidRPr="0082339F">
              <w:t xml:space="preserve"> </w:t>
            </w:r>
            <w:r w:rsidR="00B37012" w:rsidRPr="0082339F">
              <w:t>% de la población mundial. En 2012</w:t>
            </w:r>
            <w:r w:rsidRPr="0082339F">
              <w:t>,</w:t>
            </w:r>
            <w:r w:rsidR="00B37012" w:rsidRPr="0082339F">
              <w:t xml:space="preserve"> representó </w:t>
            </w:r>
            <w:r w:rsidRPr="0082339F">
              <w:t>alrededor de</w:t>
            </w:r>
            <w:r w:rsidR="00B37012" w:rsidRPr="0082339F">
              <w:t xml:space="preserve"> 35</w:t>
            </w:r>
            <w:r w:rsidR="00D9434C" w:rsidRPr="0082339F">
              <w:t xml:space="preserve"> </w:t>
            </w:r>
            <w:r w:rsidR="00B37012" w:rsidRPr="0082339F">
              <w:t>% del PIB mundial y 32</w:t>
            </w:r>
            <w:r w:rsidR="00D9434C" w:rsidRPr="0082339F">
              <w:t xml:space="preserve"> </w:t>
            </w:r>
            <w:r w:rsidR="00B37012" w:rsidRPr="0082339F">
              <w:t>% de las exportaciones e importaciones mundiales</w:t>
            </w:r>
            <w:r w:rsidRPr="0082339F">
              <w:t xml:space="preserve"> se concentraron en esa zona</w:t>
            </w:r>
            <w:r w:rsidR="00B37012" w:rsidRPr="0082339F">
              <w:t xml:space="preserve">. Los salarios en </w:t>
            </w:r>
            <w:r w:rsidRPr="0082339F">
              <w:t>el mundo crecieron una media de</w:t>
            </w:r>
            <w:r w:rsidR="00B37012" w:rsidRPr="0082339F">
              <w:t xml:space="preserve"> 2</w:t>
            </w:r>
            <w:r w:rsidR="00D9434C" w:rsidRPr="0082339F">
              <w:t xml:space="preserve"> </w:t>
            </w:r>
            <w:r w:rsidRPr="0082339F">
              <w:t xml:space="preserve">% en 2013, mientras que en Asia </w:t>
            </w:r>
            <w:r w:rsidR="00B37012" w:rsidRPr="0082339F">
              <w:t xml:space="preserve">Pacífico </w:t>
            </w:r>
            <w:r w:rsidRPr="0082339F">
              <w:t>aumentaron</w:t>
            </w:r>
            <w:r w:rsidR="00B37012" w:rsidRPr="0082339F">
              <w:t xml:space="preserve"> 6</w:t>
            </w:r>
            <w:r w:rsidR="00D9434C" w:rsidRPr="0082339F">
              <w:t xml:space="preserve"> </w:t>
            </w:r>
            <w:r w:rsidR="00B37012" w:rsidRPr="0082339F">
              <w:t xml:space="preserve">% en promedio, según datos de la Organización Mundial del Trabajo. </w:t>
            </w:r>
          </w:p>
          <w:p w14:paraId="1C010643" w14:textId="345346DC" w:rsidR="00B37012" w:rsidRPr="0082339F" w:rsidRDefault="00386A57" w:rsidP="0082339F">
            <w:r w:rsidRPr="0082339F">
              <w:t xml:space="preserve">La </w:t>
            </w:r>
            <w:r w:rsidR="00B37012" w:rsidRPr="0082339F">
              <w:t xml:space="preserve">región </w:t>
            </w:r>
            <w:r w:rsidRPr="0082339F">
              <w:t xml:space="preserve">también </w:t>
            </w:r>
            <w:r w:rsidR="00B37012" w:rsidRPr="0082339F">
              <w:t>concentra 69</w:t>
            </w:r>
            <w:r w:rsidR="00D9434C" w:rsidRPr="0082339F">
              <w:t xml:space="preserve"> %</w:t>
            </w:r>
            <w:r w:rsidR="00B37012" w:rsidRPr="0082339F">
              <w:t xml:space="preserve"> del total de las reservas mundiales de divisas, </w:t>
            </w:r>
            <w:r w:rsidRPr="0082339F">
              <w:t xml:space="preserve">lo </w:t>
            </w:r>
            <w:r w:rsidR="00B37012" w:rsidRPr="0082339F">
              <w:t xml:space="preserve">que le </w:t>
            </w:r>
            <w:r w:rsidRPr="0082339F">
              <w:t xml:space="preserve"> permite</w:t>
            </w:r>
            <w:r w:rsidR="00B37012" w:rsidRPr="0082339F">
              <w:t xml:space="preserve"> una </w:t>
            </w:r>
            <w:r w:rsidRPr="0082339F">
              <w:t xml:space="preserve">enorme </w:t>
            </w:r>
            <w:r w:rsidR="00B37012" w:rsidRPr="0082339F">
              <w:t xml:space="preserve">capacidad de acción, respuesta y movilidad ante las crisis económicas. </w:t>
            </w:r>
          </w:p>
        </w:tc>
      </w:tr>
    </w:tbl>
    <w:p w14:paraId="7029463B" w14:textId="56BF8238" w:rsidR="00AF032A" w:rsidRPr="0082339F" w:rsidRDefault="00AF032A" w:rsidP="0082339F">
      <w:pPr>
        <w:rPr>
          <w:sz w:val="22"/>
          <w:szCs w:val="22"/>
        </w:rPr>
      </w:pPr>
    </w:p>
    <w:p w14:paraId="7801019C" w14:textId="31042788" w:rsidR="00AF032A" w:rsidRPr="0082339F" w:rsidRDefault="001B30C3" w:rsidP="0082339F">
      <w:pPr>
        <w:rPr>
          <w:sz w:val="22"/>
          <w:szCs w:val="22"/>
        </w:rPr>
      </w:pPr>
      <w:r w:rsidRPr="0082339F">
        <w:rPr>
          <w:sz w:val="22"/>
          <w:szCs w:val="22"/>
        </w:rPr>
        <w:t>Por otra parte, a</w:t>
      </w:r>
      <w:r w:rsidR="00AF032A" w:rsidRPr="0082339F">
        <w:rPr>
          <w:sz w:val="22"/>
          <w:szCs w:val="22"/>
        </w:rPr>
        <w:t xml:space="preserve"> diferencia de otras </w:t>
      </w:r>
      <w:r w:rsidR="00116E73" w:rsidRPr="0082339F">
        <w:rPr>
          <w:sz w:val="22"/>
          <w:szCs w:val="22"/>
        </w:rPr>
        <w:t xml:space="preserve">regiones </w:t>
      </w:r>
      <w:r w:rsidR="00AF032A" w:rsidRPr="0082339F">
        <w:rPr>
          <w:sz w:val="22"/>
          <w:szCs w:val="22"/>
        </w:rPr>
        <w:t xml:space="preserve">del mundo, el crecimiento económico </w:t>
      </w:r>
      <w:r w:rsidR="00386A57" w:rsidRPr="0082339F">
        <w:rPr>
          <w:sz w:val="22"/>
          <w:szCs w:val="22"/>
        </w:rPr>
        <w:t>de</w:t>
      </w:r>
      <w:r w:rsidR="00AF032A" w:rsidRPr="0082339F">
        <w:rPr>
          <w:sz w:val="22"/>
          <w:szCs w:val="22"/>
        </w:rPr>
        <w:t xml:space="preserve"> Asia ha venido acompañado de éxitos en la lucha contra la pobreza y el mejoramiento del nivel de vida de sus pobla</w:t>
      </w:r>
      <w:r w:rsidR="009F00D8" w:rsidRPr="0082339F">
        <w:rPr>
          <w:sz w:val="22"/>
          <w:szCs w:val="22"/>
        </w:rPr>
        <w:t>dores</w:t>
      </w:r>
      <w:r w:rsidR="00AF032A" w:rsidRPr="0082339F">
        <w:rPr>
          <w:sz w:val="22"/>
          <w:szCs w:val="22"/>
        </w:rPr>
        <w:t xml:space="preserve">. </w:t>
      </w:r>
      <w:r w:rsidR="009F00D8" w:rsidRPr="0082339F">
        <w:rPr>
          <w:sz w:val="22"/>
          <w:szCs w:val="22"/>
        </w:rPr>
        <w:t>El número de personas que viven en la extrema pobreza ha descendido de 1.500 millones a 947 millones entre 1990 y 2008. Por lo tanto</w:t>
      </w:r>
      <w:r w:rsidR="00386A57" w:rsidRPr="0082339F">
        <w:rPr>
          <w:sz w:val="22"/>
          <w:szCs w:val="22"/>
        </w:rPr>
        <w:t>,</w:t>
      </w:r>
      <w:r w:rsidR="009F00D8" w:rsidRPr="0082339F">
        <w:rPr>
          <w:sz w:val="22"/>
          <w:szCs w:val="22"/>
        </w:rPr>
        <w:t xml:space="preserve"> la r</w:t>
      </w:r>
      <w:r w:rsidR="00386A57" w:rsidRPr="0082339F">
        <w:rPr>
          <w:sz w:val="22"/>
          <w:szCs w:val="22"/>
        </w:rPr>
        <w:t>egión va camino de alcanzar el p</w:t>
      </w:r>
      <w:r w:rsidR="009F00D8" w:rsidRPr="0082339F">
        <w:rPr>
          <w:sz w:val="22"/>
          <w:szCs w:val="22"/>
        </w:rPr>
        <w:t>rimer Objetivo de Desarrollo del Milenio (ODM), que es reducir a la mitad la proporción de personas que viven en la pobreza extrema antes del año 2015.</w:t>
      </w:r>
    </w:p>
    <w:p w14:paraId="5326E83D" w14:textId="77777777" w:rsidR="00C636B1" w:rsidRPr="0082339F" w:rsidRDefault="00C636B1"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B37012" w:rsidRPr="0082339F" w14:paraId="5C4EB06A" w14:textId="77777777" w:rsidTr="00120F66">
        <w:tc>
          <w:tcPr>
            <w:tcW w:w="8978" w:type="dxa"/>
            <w:gridSpan w:val="2"/>
            <w:shd w:val="clear" w:color="auto" w:fill="000000" w:themeFill="text1"/>
          </w:tcPr>
          <w:p w14:paraId="74EDA7E3" w14:textId="77777777" w:rsidR="00B37012" w:rsidRPr="0082339F" w:rsidRDefault="00B37012" w:rsidP="0082339F">
            <w:pPr>
              <w:rPr>
                <w:b/>
                <w:color w:val="FFFFFF" w:themeColor="background1"/>
              </w:rPr>
            </w:pPr>
            <w:r w:rsidRPr="0082339F">
              <w:rPr>
                <w:b/>
                <w:color w:val="FFFFFF" w:themeColor="background1"/>
              </w:rPr>
              <w:t>Recuerda</w:t>
            </w:r>
          </w:p>
        </w:tc>
      </w:tr>
      <w:tr w:rsidR="00B37012" w:rsidRPr="0082339F" w14:paraId="7A26CDDB" w14:textId="77777777" w:rsidTr="00120F66">
        <w:tc>
          <w:tcPr>
            <w:tcW w:w="2518" w:type="dxa"/>
          </w:tcPr>
          <w:p w14:paraId="51D2C393" w14:textId="77777777" w:rsidR="00B37012" w:rsidRPr="0082339F" w:rsidRDefault="00B37012" w:rsidP="0082339F">
            <w:pPr>
              <w:rPr>
                <w:b/>
              </w:rPr>
            </w:pPr>
            <w:r w:rsidRPr="0082339F">
              <w:rPr>
                <w:b/>
              </w:rPr>
              <w:t>Contenido</w:t>
            </w:r>
          </w:p>
        </w:tc>
        <w:tc>
          <w:tcPr>
            <w:tcW w:w="6460" w:type="dxa"/>
          </w:tcPr>
          <w:p w14:paraId="1DA5BBEA" w14:textId="4B5C95D6" w:rsidR="00B37012" w:rsidRPr="0082339F" w:rsidRDefault="00B37012" w:rsidP="0082339F">
            <w:pPr>
              <w:rPr>
                <w:b/>
              </w:rPr>
            </w:pPr>
            <w:r w:rsidRPr="0082339F">
              <w:t>América Latina posee grandes recursos mineros, energéticos y alimenticios</w:t>
            </w:r>
            <w:r w:rsidR="00386A57" w:rsidRPr="0082339F">
              <w:t xml:space="preserve"> que</w:t>
            </w:r>
            <w:r w:rsidRPr="0082339F">
              <w:t xml:space="preserve"> Asi</w:t>
            </w:r>
            <w:r w:rsidR="00386A57" w:rsidRPr="0082339F">
              <w:t xml:space="preserve">a </w:t>
            </w:r>
            <w:r w:rsidRPr="0082339F">
              <w:t xml:space="preserve">Pacífico </w:t>
            </w:r>
            <w:r w:rsidR="00B601E1" w:rsidRPr="0082339F">
              <w:t xml:space="preserve">va a necesitar </w:t>
            </w:r>
            <w:r w:rsidRPr="0082339F">
              <w:t xml:space="preserve">para mantener su nivel de crecimiento; </w:t>
            </w:r>
            <w:r w:rsidR="00386A57" w:rsidRPr="0082339F">
              <w:t>lo que</w:t>
            </w:r>
            <w:r w:rsidRPr="0082339F">
              <w:t xml:space="preserve"> explica los</w:t>
            </w:r>
            <w:r w:rsidR="00386A57" w:rsidRPr="0082339F">
              <w:t xml:space="preserve"> recientes </w:t>
            </w:r>
            <w:r w:rsidRPr="0082339F">
              <w:t xml:space="preserve">acercamientos entre ambas regiones, que se han concretado en iniciativas de integración y en inversiones, en particular de China, </w:t>
            </w:r>
            <w:r w:rsidR="00386A57" w:rsidRPr="0082339F">
              <w:t>relacionadas con</w:t>
            </w:r>
            <w:r w:rsidRPr="0082339F">
              <w:t xml:space="preserve"> la construcción de infraestructura. </w:t>
            </w:r>
          </w:p>
        </w:tc>
      </w:tr>
    </w:tbl>
    <w:p w14:paraId="5D28440B" w14:textId="77777777" w:rsidR="00AF032A" w:rsidRDefault="00AF032A" w:rsidP="0082339F">
      <w:pPr>
        <w:rPr>
          <w:sz w:val="22"/>
          <w:szCs w:val="22"/>
          <w:highlight w:val="yellow"/>
        </w:rPr>
      </w:pPr>
    </w:p>
    <w:p w14:paraId="166CDB2A" w14:textId="77777777" w:rsidR="00C71CBD" w:rsidRDefault="00C71CBD" w:rsidP="0082339F">
      <w:pPr>
        <w:rPr>
          <w:sz w:val="22"/>
          <w:szCs w:val="22"/>
          <w:highlight w:val="yellow"/>
        </w:rPr>
      </w:pPr>
    </w:p>
    <w:p w14:paraId="15591AFB"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6F3985EE" w14:textId="2CCBB6F9" w:rsidR="00684CA1" w:rsidRPr="0082339F" w:rsidRDefault="005440AC" w:rsidP="005440AC">
      <w:pPr>
        <w:pStyle w:val="Ttulo2"/>
      </w:pPr>
      <w:bookmarkStart w:id="24" w:name="_Toc426298245"/>
      <w:r>
        <w:t xml:space="preserve">2.2 </w:t>
      </w:r>
      <w:r w:rsidR="00684CA1" w:rsidRPr="0082339F">
        <w:t>Eurasia</w:t>
      </w:r>
      <w:bookmarkEnd w:id="24"/>
    </w:p>
    <w:p w14:paraId="0CD3F081" w14:textId="77777777" w:rsidR="00684CA1" w:rsidRPr="0082339F" w:rsidRDefault="00684CA1" w:rsidP="0082339F">
      <w:pPr>
        <w:rPr>
          <w:sz w:val="22"/>
          <w:szCs w:val="22"/>
        </w:rPr>
      </w:pPr>
    </w:p>
    <w:p w14:paraId="1B12AE8D" w14:textId="3FBCB15A" w:rsidR="0005320A" w:rsidRPr="0082339F" w:rsidRDefault="00B45103" w:rsidP="0082339F">
      <w:pPr>
        <w:rPr>
          <w:sz w:val="22"/>
          <w:szCs w:val="22"/>
        </w:rPr>
      </w:pPr>
      <w:r w:rsidRPr="0082339F">
        <w:rPr>
          <w:sz w:val="22"/>
          <w:szCs w:val="22"/>
        </w:rPr>
        <w:t>D</w:t>
      </w:r>
      <w:r w:rsidR="00431177" w:rsidRPr="0082339F">
        <w:rPr>
          <w:sz w:val="22"/>
          <w:szCs w:val="22"/>
        </w:rPr>
        <w:t>urante muchos años se consider</w:t>
      </w:r>
      <w:r w:rsidRPr="0082339F">
        <w:rPr>
          <w:sz w:val="22"/>
          <w:szCs w:val="22"/>
        </w:rPr>
        <w:t xml:space="preserve">ó </w:t>
      </w:r>
      <w:r w:rsidR="00431177" w:rsidRPr="0082339F">
        <w:rPr>
          <w:sz w:val="22"/>
          <w:szCs w:val="22"/>
        </w:rPr>
        <w:t xml:space="preserve">que </w:t>
      </w:r>
      <w:r w:rsidR="00703674" w:rsidRPr="0082339F">
        <w:rPr>
          <w:sz w:val="22"/>
          <w:szCs w:val="22"/>
        </w:rPr>
        <w:t xml:space="preserve">Europa y Asia </w:t>
      </w:r>
      <w:r w:rsidRPr="0082339F">
        <w:rPr>
          <w:sz w:val="22"/>
          <w:szCs w:val="22"/>
        </w:rPr>
        <w:t xml:space="preserve">eran </w:t>
      </w:r>
      <w:r w:rsidR="00431177" w:rsidRPr="0082339F">
        <w:rPr>
          <w:sz w:val="22"/>
          <w:szCs w:val="22"/>
        </w:rPr>
        <w:t>continentes diferentes</w:t>
      </w:r>
      <w:r w:rsidRPr="0082339F">
        <w:rPr>
          <w:sz w:val="22"/>
          <w:szCs w:val="22"/>
        </w:rPr>
        <w:t xml:space="preserve">. </w:t>
      </w:r>
      <w:r w:rsidR="00703674" w:rsidRPr="0082339F">
        <w:rPr>
          <w:sz w:val="22"/>
          <w:szCs w:val="22"/>
        </w:rPr>
        <w:t>No obstante, t</w:t>
      </w:r>
      <w:r w:rsidRPr="0082339F">
        <w:rPr>
          <w:sz w:val="22"/>
          <w:szCs w:val="22"/>
        </w:rPr>
        <w:t xml:space="preserve">ras </w:t>
      </w:r>
      <w:r w:rsidR="00431177" w:rsidRPr="0082339F">
        <w:rPr>
          <w:sz w:val="22"/>
          <w:szCs w:val="22"/>
        </w:rPr>
        <w:t xml:space="preserve">la caída del bloque socialista y la apertura </w:t>
      </w:r>
      <w:r w:rsidRPr="0082339F">
        <w:rPr>
          <w:sz w:val="22"/>
          <w:szCs w:val="22"/>
        </w:rPr>
        <w:t>de Rusia y de China</w:t>
      </w:r>
      <w:r w:rsidR="00431177" w:rsidRPr="0082339F">
        <w:rPr>
          <w:sz w:val="22"/>
          <w:szCs w:val="22"/>
        </w:rPr>
        <w:t xml:space="preserve">, Eurasia </w:t>
      </w:r>
      <w:r w:rsidR="00684CA1" w:rsidRPr="0082339F">
        <w:rPr>
          <w:sz w:val="22"/>
          <w:szCs w:val="22"/>
        </w:rPr>
        <w:t>se está transformando en un</w:t>
      </w:r>
      <w:r w:rsidR="00431177" w:rsidRPr="0082339F">
        <w:rPr>
          <w:sz w:val="22"/>
          <w:szCs w:val="22"/>
        </w:rPr>
        <w:t xml:space="preserve">a </w:t>
      </w:r>
      <w:r w:rsidR="00703674" w:rsidRPr="0082339F">
        <w:rPr>
          <w:b/>
          <w:sz w:val="22"/>
          <w:szCs w:val="22"/>
        </w:rPr>
        <w:t>región</w:t>
      </w:r>
      <w:r w:rsidR="0005320A" w:rsidRPr="0082339F">
        <w:rPr>
          <w:b/>
          <w:sz w:val="22"/>
          <w:szCs w:val="22"/>
        </w:rPr>
        <w:t xml:space="preserve"> planetaria</w:t>
      </w:r>
      <w:r w:rsidR="00703674" w:rsidRPr="0082339F">
        <w:rPr>
          <w:sz w:val="22"/>
          <w:szCs w:val="22"/>
        </w:rPr>
        <w:t xml:space="preserve">. </w:t>
      </w:r>
    </w:p>
    <w:p w14:paraId="5AE79CBD" w14:textId="77777777" w:rsidR="0005320A" w:rsidRPr="0082339F" w:rsidRDefault="0005320A" w:rsidP="0082339F">
      <w:pPr>
        <w:rPr>
          <w:sz w:val="22"/>
          <w:szCs w:val="22"/>
        </w:rPr>
      </w:pPr>
    </w:p>
    <w:p w14:paraId="4D033958" w14:textId="2A625A35" w:rsidR="00703674" w:rsidRPr="0082339F" w:rsidRDefault="00703674" w:rsidP="0082339F">
      <w:pPr>
        <w:rPr>
          <w:sz w:val="22"/>
          <w:szCs w:val="22"/>
        </w:rPr>
      </w:pPr>
      <w:r w:rsidRPr="0082339F">
        <w:rPr>
          <w:sz w:val="22"/>
          <w:szCs w:val="22"/>
        </w:rPr>
        <w:t xml:space="preserve">Ello se explica debido al alto nivel de interacciones e interdependencias económicas, políticas y estratégicas que han adquirido </w:t>
      </w:r>
      <w:r w:rsidR="0029780C" w:rsidRPr="0082339F">
        <w:rPr>
          <w:sz w:val="22"/>
          <w:szCs w:val="22"/>
        </w:rPr>
        <w:t xml:space="preserve">sus </w:t>
      </w:r>
      <w:r w:rsidRPr="0082339F">
        <w:rPr>
          <w:sz w:val="22"/>
          <w:szCs w:val="22"/>
        </w:rPr>
        <w:t>territorios</w:t>
      </w:r>
      <w:r w:rsidR="0029780C" w:rsidRPr="0082339F">
        <w:rPr>
          <w:sz w:val="22"/>
          <w:szCs w:val="22"/>
        </w:rPr>
        <w:t>,</w:t>
      </w:r>
      <w:r w:rsidRPr="0082339F">
        <w:rPr>
          <w:sz w:val="22"/>
          <w:szCs w:val="22"/>
        </w:rPr>
        <w:t xml:space="preserve"> qu</w:t>
      </w:r>
      <w:r w:rsidR="00D01CF2" w:rsidRPr="0082339F">
        <w:rPr>
          <w:sz w:val="22"/>
          <w:szCs w:val="22"/>
        </w:rPr>
        <w:t>e van desde China, pasando por M</w:t>
      </w:r>
      <w:r w:rsidRPr="0082339F">
        <w:rPr>
          <w:sz w:val="22"/>
          <w:szCs w:val="22"/>
        </w:rPr>
        <w:t xml:space="preserve">edio </w:t>
      </w:r>
      <w:r w:rsidR="00B601E1" w:rsidRPr="0082339F">
        <w:rPr>
          <w:sz w:val="22"/>
          <w:szCs w:val="22"/>
        </w:rPr>
        <w:t>O</w:t>
      </w:r>
      <w:r w:rsidRPr="0082339F">
        <w:rPr>
          <w:sz w:val="22"/>
          <w:szCs w:val="22"/>
        </w:rPr>
        <w:t xml:space="preserve">riente, Asia central y </w:t>
      </w:r>
      <w:r w:rsidR="00B601E1" w:rsidRPr="0082339F">
        <w:rPr>
          <w:sz w:val="22"/>
          <w:szCs w:val="22"/>
        </w:rPr>
        <w:t>O</w:t>
      </w:r>
      <w:r w:rsidRPr="0082339F">
        <w:rPr>
          <w:sz w:val="22"/>
          <w:szCs w:val="22"/>
        </w:rPr>
        <w:t xml:space="preserve">riente próximo, hasta llegar a Europa oriental y finalmente Europa occidental.  </w:t>
      </w:r>
    </w:p>
    <w:p w14:paraId="2FE764A2" w14:textId="77777777" w:rsidR="00703674" w:rsidRPr="0082339F" w:rsidRDefault="00703674"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B601E1" w:rsidRPr="0082339F" w14:paraId="2BD812F0" w14:textId="77777777" w:rsidTr="00B601E1">
        <w:tc>
          <w:tcPr>
            <w:tcW w:w="8978" w:type="dxa"/>
            <w:gridSpan w:val="2"/>
            <w:shd w:val="clear" w:color="auto" w:fill="000000" w:themeFill="text1"/>
          </w:tcPr>
          <w:p w14:paraId="745995E3" w14:textId="77777777" w:rsidR="00B601E1" w:rsidRPr="0082339F" w:rsidRDefault="00B601E1" w:rsidP="0082339F">
            <w:pPr>
              <w:rPr>
                <w:b/>
                <w:color w:val="FFFFFF" w:themeColor="background1"/>
              </w:rPr>
            </w:pPr>
            <w:r w:rsidRPr="0082339F">
              <w:rPr>
                <w:b/>
                <w:color w:val="FFFFFF" w:themeColor="background1"/>
              </w:rPr>
              <w:t>Recuerda</w:t>
            </w:r>
          </w:p>
        </w:tc>
      </w:tr>
      <w:tr w:rsidR="00B601E1" w:rsidRPr="0082339F" w14:paraId="5484A723" w14:textId="77777777" w:rsidTr="00B601E1">
        <w:tc>
          <w:tcPr>
            <w:tcW w:w="2518" w:type="dxa"/>
          </w:tcPr>
          <w:p w14:paraId="1B5B4334" w14:textId="77777777" w:rsidR="00B601E1" w:rsidRPr="0082339F" w:rsidRDefault="00B601E1" w:rsidP="0082339F">
            <w:pPr>
              <w:rPr>
                <w:b/>
              </w:rPr>
            </w:pPr>
            <w:r w:rsidRPr="0082339F">
              <w:rPr>
                <w:b/>
              </w:rPr>
              <w:t>Contenido</w:t>
            </w:r>
          </w:p>
        </w:tc>
        <w:tc>
          <w:tcPr>
            <w:tcW w:w="6460" w:type="dxa"/>
          </w:tcPr>
          <w:p w14:paraId="172DD658" w14:textId="1A2B680A" w:rsidR="00B601E1" w:rsidRPr="0082339F" w:rsidRDefault="00B601E1" w:rsidP="0082339F">
            <w:pPr>
              <w:rPr>
                <w:b/>
              </w:rPr>
            </w:pPr>
            <w:r w:rsidRPr="0082339F">
              <w:t xml:space="preserve">Europa y Asia forman en realidad una sola masa continental. Puede considerarse a Eurasia como un continente real desde el punto de vista físico y geológico. También se puede apreciar una continuidad cultural, si se tiene en cuenta que muchas de sus naciones comparten la misma base lingüística. Pero el </w:t>
            </w:r>
            <w:r w:rsidRPr="001E23A5">
              <w:rPr>
                <w:b/>
              </w:rPr>
              <w:t>factor económico</w:t>
            </w:r>
            <w:r w:rsidRPr="0082339F">
              <w:t xml:space="preserve"> es el que más pesa en la construcción de Eurasia como región. Durante los últimos años</w:t>
            </w:r>
            <w:r w:rsidR="00D01CF2" w:rsidRPr="0082339F">
              <w:t xml:space="preserve">, </w:t>
            </w:r>
            <w:r w:rsidRPr="0082339F">
              <w:t xml:space="preserve"> sus territorios están cada vez más interconectados en el contexto de la globalización. </w:t>
            </w:r>
          </w:p>
        </w:tc>
      </w:tr>
    </w:tbl>
    <w:p w14:paraId="551A7DD1" w14:textId="77777777" w:rsidR="00B601E1" w:rsidRPr="0082339F" w:rsidRDefault="00B601E1" w:rsidP="0082339F">
      <w:pPr>
        <w:rPr>
          <w:sz w:val="22"/>
          <w:szCs w:val="22"/>
        </w:rPr>
      </w:pPr>
    </w:p>
    <w:p w14:paraId="25DAD740" w14:textId="77777777" w:rsidR="0005320A" w:rsidRPr="0082339F" w:rsidRDefault="0005320A" w:rsidP="0082339F">
      <w:pPr>
        <w:rPr>
          <w:sz w:val="22"/>
          <w:szCs w:val="22"/>
        </w:rPr>
      </w:pPr>
    </w:p>
    <w:p w14:paraId="2B635F6F" w14:textId="02A6E68C" w:rsidR="00703674" w:rsidRPr="0082339F" w:rsidRDefault="00703674" w:rsidP="0082339F">
      <w:pPr>
        <w:rPr>
          <w:sz w:val="22"/>
          <w:szCs w:val="22"/>
        </w:rPr>
      </w:pPr>
      <w:r w:rsidRPr="0082339F">
        <w:rPr>
          <w:sz w:val="22"/>
          <w:szCs w:val="22"/>
        </w:rPr>
        <w:t xml:space="preserve">Eurasia es lugar de tránsito de grandes recursos energéticos y </w:t>
      </w:r>
      <w:r w:rsidR="00D01CF2" w:rsidRPr="0082339F">
        <w:rPr>
          <w:sz w:val="22"/>
          <w:szCs w:val="22"/>
        </w:rPr>
        <w:t xml:space="preserve"> humanos</w:t>
      </w:r>
      <w:r w:rsidRPr="0082339F">
        <w:rPr>
          <w:sz w:val="22"/>
          <w:szCs w:val="22"/>
        </w:rPr>
        <w:t xml:space="preserve">; </w:t>
      </w:r>
      <w:r w:rsidR="00D01CF2" w:rsidRPr="0082339F">
        <w:rPr>
          <w:sz w:val="22"/>
          <w:szCs w:val="22"/>
        </w:rPr>
        <w:t xml:space="preserve">es el territorio de </w:t>
      </w:r>
      <w:r w:rsidRPr="0082339F">
        <w:rPr>
          <w:sz w:val="22"/>
          <w:szCs w:val="22"/>
        </w:rPr>
        <w:t>contacto entre grandes mercados y</w:t>
      </w:r>
      <w:r w:rsidR="00D01CF2" w:rsidRPr="0082339F">
        <w:rPr>
          <w:sz w:val="22"/>
          <w:szCs w:val="22"/>
        </w:rPr>
        <w:t xml:space="preserve"> emporios</w:t>
      </w:r>
      <w:r w:rsidRPr="0082339F">
        <w:rPr>
          <w:sz w:val="22"/>
          <w:szCs w:val="22"/>
        </w:rPr>
        <w:t xml:space="preserve"> financieros. También es un espacio en el que se juega un alto porcentaje del </w:t>
      </w:r>
      <w:r w:rsidRPr="0082339F">
        <w:rPr>
          <w:b/>
          <w:sz w:val="22"/>
          <w:szCs w:val="22"/>
        </w:rPr>
        <w:t>equilibrio del sistema global</w:t>
      </w:r>
      <w:r w:rsidRPr="0082339F">
        <w:rPr>
          <w:sz w:val="22"/>
          <w:szCs w:val="22"/>
        </w:rPr>
        <w:t xml:space="preserve">. </w:t>
      </w:r>
      <w:r w:rsidR="00D01CF2" w:rsidRPr="0082339F">
        <w:rPr>
          <w:sz w:val="22"/>
          <w:szCs w:val="22"/>
        </w:rPr>
        <w:t>También</w:t>
      </w:r>
      <w:r w:rsidRPr="0082339F">
        <w:rPr>
          <w:sz w:val="22"/>
          <w:szCs w:val="22"/>
        </w:rPr>
        <w:t xml:space="preserve"> </w:t>
      </w:r>
      <w:r w:rsidR="0005320A" w:rsidRPr="0082339F">
        <w:rPr>
          <w:sz w:val="22"/>
          <w:szCs w:val="22"/>
        </w:rPr>
        <w:t xml:space="preserve">en Eurasia se escenifica una de las mayores polarizaciones del mundo contemporáneo: </w:t>
      </w:r>
      <w:r w:rsidR="0005320A" w:rsidRPr="0082339F">
        <w:rPr>
          <w:b/>
          <w:sz w:val="22"/>
          <w:szCs w:val="22"/>
        </w:rPr>
        <w:t>el mundo occidental</w:t>
      </w:r>
      <w:r w:rsidR="00B37012" w:rsidRPr="0082339F">
        <w:rPr>
          <w:b/>
          <w:sz w:val="22"/>
          <w:szCs w:val="22"/>
        </w:rPr>
        <w:t>,</w:t>
      </w:r>
      <w:r w:rsidR="0005320A" w:rsidRPr="0082339F">
        <w:rPr>
          <w:b/>
          <w:sz w:val="22"/>
          <w:szCs w:val="22"/>
        </w:rPr>
        <w:t xml:space="preserve"> cristiano </w:t>
      </w:r>
      <w:r w:rsidR="00B37012" w:rsidRPr="0082339F">
        <w:rPr>
          <w:b/>
          <w:sz w:val="22"/>
          <w:szCs w:val="22"/>
        </w:rPr>
        <w:t xml:space="preserve">y </w:t>
      </w:r>
      <w:r w:rsidR="0005320A" w:rsidRPr="0082339F">
        <w:rPr>
          <w:b/>
          <w:sz w:val="22"/>
          <w:szCs w:val="22"/>
        </w:rPr>
        <w:t>moderno</w:t>
      </w:r>
      <w:r w:rsidR="0005320A" w:rsidRPr="0082339F">
        <w:rPr>
          <w:sz w:val="22"/>
          <w:szCs w:val="22"/>
        </w:rPr>
        <w:t xml:space="preserve"> </w:t>
      </w:r>
      <w:r w:rsidR="00B37012" w:rsidRPr="0082339F">
        <w:rPr>
          <w:sz w:val="22"/>
          <w:szCs w:val="22"/>
        </w:rPr>
        <w:t>con</w:t>
      </w:r>
      <w:r w:rsidR="00D01CF2" w:rsidRPr="0082339F">
        <w:rPr>
          <w:sz w:val="22"/>
          <w:szCs w:val="22"/>
        </w:rPr>
        <w:t>tra</w:t>
      </w:r>
      <w:r w:rsidR="00B37012" w:rsidRPr="0082339F">
        <w:rPr>
          <w:sz w:val="22"/>
          <w:szCs w:val="22"/>
        </w:rPr>
        <w:t xml:space="preserve"> </w:t>
      </w:r>
      <w:r w:rsidR="0005320A" w:rsidRPr="0082339F">
        <w:rPr>
          <w:b/>
          <w:sz w:val="22"/>
          <w:szCs w:val="22"/>
        </w:rPr>
        <w:t>el mundo oriental</w:t>
      </w:r>
      <w:r w:rsidR="00B37012" w:rsidRPr="0082339F">
        <w:rPr>
          <w:b/>
          <w:sz w:val="22"/>
          <w:szCs w:val="22"/>
        </w:rPr>
        <w:t>,</w:t>
      </w:r>
      <w:r w:rsidR="0005320A" w:rsidRPr="0082339F">
        <w:rPr>
          <w:b/>
          <w:sz w:val="22"/>
          <w:szCs w:val="22"/>
        </w:rPr>
        <w:t xml:space="preserve"> musulmán</w:t>
      </w:r>
      <w:r w:rsidR="0029780C" w:rsidRPr="0082339F">
        <w:rPr>
          <w:b/>
          <w:sz w:val="22"/>
          <w:szCs w:val="22"/>
        </w:rPr>
        <w:t xml:space="preserve"> y tradicional</w:t>
      </w:r>
      <w:r w:rsidR="00DA3480" w:rsidRPr="0082339F">
        <w:rPr>
          <w:sz w:val="22"/>
          <w:szCs w:val="22"/>
        </w:rPr>
        <w:t>.</w:t>
      </w:r>
    </w:p>
    <w:p w14:paraId="16105ABD" w14:textId="77777777" w:rsidR="00DA3480" w:rsidRPr="0082339F" w:rsidRDefault="00DA3480" w:rsidP="0082339F">
      <w:pPr>
        <w:rPr>
          <w:sz w:val="22"/>
          <w:szCs w:val="22"/>
        </w:rPr>
      </w:pPr>
    </w:p>
    <w:p w14:paraId="2B7815D6" w14:textId="0F302CAF" w:rsidR="00661F2D" w:rsidRPr="0082339F" w:rsidRDefault="00431177" w:rsidP="0082339F">
      <w:pPr>
        <w:rPr>
          <w:sz w:val="22"/>
          <w:szCs w:val="22"/>
        </w:rPr>
      </w:pPr>
      <w:r w:rsidRPr="0082339F">
        <w:rPr>
          <w:sz w:val="22"/>
          <w:szCs w:val="22"/>
        </w:rPr>
        <w:t>Considerada como una unidad</w:t>
      </w:r>
      <w:r w:rsidR="0005320A" w:rsidRPr="0082339F">
        <w:rPr>
          <w:sz w:val="22"/>
          <w:szCs w:val="22"/>
        </w:rPr>
        <w:t xml:space="preserve">, </w:t>
      </w:r>
      <w:r w:rsidRPr="0082339F">
        <w:rPr>
          <w:sz w:val="22"/>
          <w:szCs w:val="22"/>
        </w:rPr>
        <w:t xml:space="preserve">Eurasia constituiría </w:t>
      </w:r>
      <w:r w:rsidR="00684CA1" w:rsidRPr="0082339F">
        <w:rPr>
          <w:sz w:val="22"/>
          <w:szCs w:val="22"/>
        </w:rPr>
        <w:t xml:space="preserve">la región más grande del mundo </w:t>
      </w:r>
      <w:r w:rsidRPr="0082339F">
        <w:rPr>
          <w:sz w:val="22"/>
          <w:szCs w:val="22"/>
        </w:rPr>
        <w:t>contemporáneo</w:t>
      </w:r>
      <w:r w:rsidR="00684CA1" w:rsidRPr="0082339F">
        <w:rPr>
          <w:sz w:val="22"/>
          <w:szCs w:val="22"/>
        </w:rPr>
        <w:t>.</w:t>
      </w:r>
      <w:r w:rsidR="0005320A" w:rsidRPr="0082339F">
        <w:rPr>
          <w:sz w:val="22"/>
          <w:szCs w:val="22"/>
        </w:rPr>
        <w:t xml:space="preserve"> </w:t>
      </w:r>
      <w:r w:rsidR="00D01CF2" w:rsidRPr="0082339F">
        <w:rPr>
          <w:sz w:val="22"/>
          <w:szCs w:val="22"/>
        </w:rPr>
        <w:t>En el actualidad,</w:t>
      </w:r>
      <w:r w:rsidR="0029780C" w:rsidRPr="0082339F">
        <w:rPr>
          <w:sz w:val="22"/>
          <w:szCs w:val="22"/>
        </w:rPr>
        <w:t xml:space="preserve"> Eurasia, junto con Estados Unidos, </w:t>
      </w:r>
      <w:r w:rsidR="0005320A" w:rsidRPr="0082339F">
        <w:rPr>
          <w:sz w:val="22"/>
          <w:szCs w:val="22"/>
        </w:rPr>
        <w:t>planea</w:t>
      </w:r>
      <w:r w:rsidR="0029780C" w:rsidRPr="0082339F">
        <w:rPr>
          <w:sz w:val="22"/>
          <w:szCs w:val="22"/>
        </w:rPr>
        <w:t>n</w:t>
      </w:r>
      <w:r w:rsidR="0005320A" w:rsidRPr="0082339F">
        <w:rPr>
          <w:sz w:val="22"/>
          <w:szCs w:val="22"/>
        </w:rPr>
        <w:t xml:space="preserve"> la conformación de la </w:t>
      </w:r>
      <w:r w:rsidR="0005320A" w:rsidRPr="0082339F">
        <w:rPr>
          <w:b/>
          <w:sz w:val="22"/>
          <w:szCs w:val="22"/>
        </w:rPr>
        <w:t>zona libre de comercio más grande del mundo</w:t>
      </w:r>
      <w:r w:rsidR="0005320A" w:rsidRPr="0082339F">
        <w:rPr>
          <w:sz w:val="22"/>
          <w:szCs w:val="22"/>
        </w:rPr>
        <w:t>, con un mercado de 700 millones de personas y 46</w:t>
      </w:r>
      <w:r w:rsidR="00D9434C" w:rsidRPr="0082339F">
        <w:rPr>
          <w:sz w:val="22"/>
          <w:szCs w:val="22"/>
        </w:rPr>
        <w:t xml:space="preserve"> </w:t>
      </w:r>
      <w:r w:rsidR="0005320A" w:rsidRPr="0082339F">
        <w:rPr>
          <w:sz w:val="22"/>
          <w:szCs w:val="22"/>
        </w:rPr>
        <w:t>% del PIB mundial</w:t>
      </w:r>
      <w:r w:rsidR="00B601E1" w:rsidRPr="0082339F">
        <w:rPr>
          <w:sz w:val="22"/>
          <w:szCs w:val="22"/>
        </w:rPr>
        <w:t xml:space="preserve">, según fuentes de </w:t>
      </w:r>
      <w:r w:rsidR="0005320A" w:rsidRPr="0082339F">
        <w:rPr>
          <w:i/>
          <w:sz w:val="22"/>
          <w:szCs w:val="22"/>
        </w:rPr>
        <w:t>Transatlantic Trade and Investment Partnership</w:t>
      </w:r>
      <w:r w:rsidR="0005320A" w:rsidRPr="0082339F">
        <w:rPr>
          <w:sz w:val="22"/>
          <w:szCs w:val="22"/>
        </w:rPr>
        <w:t xml:space="preserve">. La materialización de </w:t>
      </w:r>
      <w:r w:rsidR="00B601E1" w:rsidRPr="0082339F">
        <w:rPr>
          <w:sz w:val="22"/>
          <w:szCs w:val="22"/>
        </w:rPr>
        <w:t>una región de tales dimensiones</w:t>
      </w:r>
      <w:r w:rsidR="0005320A" w:rsidRPr="0082339F">
        <w:rPr>
          <w:sz w:val="22"/>
          <w:szCs w:val="22"/>
        </w:rPr>
        <w:t xml:space="preserve"> tendría importantes consecuencias </w:t>
      </w:r>
      <w:r w:rsidR="00661F2D" w:rsidRPr="0082339F">
        <w:rPr>
          <w:sz w:val="22"/>
          <w:szCs w:val="22"/>
        </w:rPr>
        <w:t xml:space="preserve">laborales, ambientales y económicas para </w:t>
      </w:r>
      <w:r w:rsidR="0005320A" w:rsidRPr="0082339F">
        <w:rPr>
          <w:sz w:val="22"/>
          <w:szCs w:val="22"/>
        </w:rPr>
        <w:t xml:space="preserve">el mundo. </w:t>
      </w:r>
    </w:p>
    <w:p w14:paraId="1ED8EF1C" w14:textId="77777777" w:rsidR="00816A2D" w:rsidRPr="0082339F" w:rsidRDefault="00816A2D"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DA3480" w:rsidRPr="0082339F" w14:paraId="3BB1305C" w14:textId="77777777" w:rsidTr="005A2B85">
        <w:tc>
          <w:tcPr>
            <w:tcW w:w="9033" w:type="dxa"/>
            <w:gridSpan w:val="2"/>
            <w:shd w:val="clear" w:color="auto" w:fill="0D0D0D" w:themeFill="text1" w:themeFillTint="F2"/>
          </w:tcPr>
          <w:p w14:paraId="3D8BEA88" w14:textId="77777777" w:rsidR="00DA3480" w:rsidRPr="0082339F" w:rsidRDefault="00DA3480" w:rsidP="0082339F">
            <w:pPr>
              <w:rPr>
                <w:b/>
                <w:color w:val="FFFFFF" w:themeColor="background1"/>
              </w:rPr>
            </w:pPr>
            <w:r w:rsidRPr="0082339F">
              <w:rPr>
                <w:b/>
                <w:color w:val="FFFFFF" w:themeColor="background1"/>
              </w:rPr>
              <w:t>Imagen (fotografía, gráfica o ilustración)</w:t>
            </w:r>
          </w:p>
        </w:tc>
      </w:tr>
      <w:tr w:rsidR="00DA3480" w:rsidRPr="0082339F" w14:paraId="3023C2F5" w14:textId="77777777" w:rsidTr="005A2B85">
        <w:tc>
          <w:tcPr>
            <w:tcW w:w="2518" w:type="dxa"/>
          </w:tcPr>
          <w:p w14:paraId="179901CE" w14:textId="77777777" w:rsidR="00DA3480" w:rsidRPr="0082339F" w:rsidRDefault="00DA3480" w:rsidP="0082339F">
            <w:pPr>
              <w:rPr>
                <w:b/>
                <w:color w:val="000000"/>
              </w:rPr>
            </w:pPr>
            <w:r w:rsidRPr="0082339F">
              <w:rPr>
                <w:b/>
                <w:color w:val="000000"/>
              </w:rPr>
              <w:t>Código</w:t>
            </w:r>
          </w:p>
        </w:tc>
        <w:tc>
          <w:tcPr>
            <w:tcW w:w="6515" w:type="dxa"/>
          </w:tcPr>
          <w:p w14:paraId="63E70125" w14:textId="723DE811" w:rsidR="00DA3480" w:rsidRPr="0082339F" w:rsidRDefault="00E62EB0" w:rsidP="0082339F">
            <w:pPr>
              <w:rPr>
                <w:b/>
                <w:color w:val="000000"/>
              </w:rPr>
            </w:pPr>
            <w:r w:rsidRPr="0082339F">
              <w:rPr>
                <w:color w:val="000000"/>
              </w:rPr>
              <w:t>CS_11</w:t>
            </w:r>
            <w:r w:rsidR="00295A1D" w:rsidRPr="0082339F">
              <w:rPr>
                <w:color w:val="000000"/>
              </w:rPr>
              <w:t>_01_</w:t>
            </w:r>
            <w:r w:rsidR="00DA3480" w:rsidRPr="0082339F">
              <w:rPr>
                <w:color w:val="000000"/>
              </w:rPr>
              <w:t>IMG0</w:t>
            </w:r>
            <w:r w:rsidR="00C636B1" w:rsidRPr="0082339F">
              <w:rPr>
                <w:color w:val="000000"/>
              </w:rPr>
              <w:t>7</w:t>
            </w:r>
          </w:p>
        </w:tc>
      </w:tr>
      <w:tr w:rsidR="00DA3480" w:rsidRPr="0082339F" w14:paraId="55AF18D5" w14:textId="77777777" w:rsidTr="005A2B85">
        <w:tc>
          <w:tcPr>
            <w:tcW w:w="2518" w:type="dxa"/>
          </w:tcPr>
          <w:p w14:paraId="66FAF4A9" w14:textId="77777777" w:rsidR="00DA3480" w:rsidRPr="0082339F" w:rsidRDefault="00DA3480" w:rsidP="0082339F">
            <w:pPr>
              <w:rPr>
                <w:color w:val="000000"/>
              </w:rPr>
            </w:pPr>
            <w:r w:rsidRPr="0082339F">
              <w:rPr>
                <w:b/>
                <w:color w:val="000000"/>
              </w:rPr>
              <w:t>Descripción</w:t>
            </w:r>
          </w:p>
        </w:tc>
        <w:tc>
          <w:tcPr>
            <w:tcW w:w="6515" w:type="dxa"/>
          </w:tcPr>
          <w:p w14:paraId="4488F86C" w14:textId="3FD1CF47" w:rsidR="00DA3480" w:rsidRPr="0082339F" w:rsidRDefault="00F27D5B" w:rsidP="0082339F">
            <w:pPr>
              <w:rPr>
                <w:color w:val="000000"/>
                <w:lang w:val="en-US"/>
              </w:rPr>
            </w:pPr>
            <w:r w:rsidRPr="0082339F">
              <w:rPr>
                <w:color w:val="000000"/>
                <w:lang w:val="en-US"/>
              </w:rPr>
              <w:t>Mapa de Eurasia</w:t>
            </w:r>
          </w:p>
        </w:tc>
      </w:tr>
      <w:tr w:rsidR="00DA3480" w:rsidRPr="0082339F" w14:paraId="104E42AC" w14:textId="77777777" w:rsidTr="005A2B85">
        <w:tc>
          <w:tcPr>
            <w:tcW w:w="2518" w:type="dxa"/>
          </w:tcPr>
          <w:p w14:paraId="395875CD" w14:textId="77777777" w:rsidR="00DA3480" w:rsidRPr="0082339F" w:rsidRDefault="00DA3480" w:rsidP="0082339F">
            <w:pPr>
              <w:rPr>
                <w:color w:val="000000"/>
              </w:rPr>
            </w:pPr>
            <w:r w:rsidRPr="0082339F">
              <w:rPr>
                <w:b/>
                <w:color w:val="000000"/>
              </w:rPr>
              <w:t>Código Shutterstock (o URL o la ruta en AulaPlaneta)</w:t>
            </w:r>
          </w:p>
        </w:tc>
        <w:tc>
          <w:tcPr>
            <w:tcW w:w="6515" w:type="dxa"/>
          </w:tcPr>
          <w:p w14:paraId="11AC0BD2" w14:textId="3C971D4F" w:rsidR="00EB2CCD" w:rsidRPr="0082339F" w:rsidRDefault="00EB2CCD" w:rsidP="0082339F">
            <w:pPr>
              <w:rPr>
                <w:color w:val="000000"/>
              </w:rPr>
            </w:pPr>
            <w:r w:rsidRPr="0082339F">
              <w:rPr>
                <w:color w:val="000000"/>
                <w:lang w:val="es-CO"/>
              </w:rPr>
              <w:t xml:space="preserve">Crear mapa. Con base en la imagen Shutter </w:t>
            </w:r>
            <w:r w:rsidR="00F27D5B" w:rsidRPr="0082339F">
              <w:rPr>
                <w:color w:val="000000"/>
              </w:rPr>
              <w:t>167024132</w:t>
            </w:r>
            <w:r w:rsidRPr="0082339F">
              <w:rPr>
                <w:color w:val="000000"/>
              </w:rPr>
              <w:t>, tomar sólo la parte verde amarilla.</w:t>
            </w:r>
          </w:p>
        </w:tc>
      </w:tr>
      <w:tr w:rsidR="00DA3480" w:rsidRPr="0082339F" w14:paraId="44C1221C" w14:textId="77777777" w:rsidTr="005A2B85">
        <w:tc>
          <w:tcPr>
            <w:tcW w:w="2518" w:type="dxa"/>
          </w:tcPr>
          <w:p w14:paraId="2560699F" w14:textId="77777777" w:rsidR="00DA3480" w:rsidRPr="0082339F" w:rsidRDefault="00DA3480" w:rsidP="0082339F">
            <w:pPr>
              <w:rPr>
                <w:color w:val="000000"/>
              </w:rPr>
            </w:pPr>
            <w:r w:rsidRPr="0082339F">
              <w:rPr>
                <w:b/>
                <w:color w:val="000000"/>
              </w:rPr>
              <w:t>Pie de imagen</w:t>
            </w:r>
          </w:p>
        </w:tc>
        <w:tc>
          <w:tcPr>
            <w:tcW w:w="6515" w:type="dxa"/>
          </w:tcPr>
          <w:p w14:paraId="7EC0C7E2" w14:textId="75F6226C" w:rsidR="00DA3480" w:rsidRPr="0082339F" w:rsidRDefault="00D01CF2" w:rsidP="0082339F">
            <w:pPr>
              <w:rPr>
                <w:color w:val="000000"/>
              </w:rPr>
            </w:pPr>
            <w:r w:rsidRPr="0082339F">
              <w:rPr>
                <w:color w:val="000000"/>
              </w:rPr>
              <w:t>Considerada</w:t>
            </w:r>
            <w:r w:rsidR="00DA3480" w:rsidRPr="0082339F">
              <w:rPr>
                <w:color w:val="000000"/>
              </w:rPr>
              <w:t xml:space="preserve"> como región, Eurasia es el continente más grande del planeta</w:t>
            </w:r>
            <w:r w:rsidR="00F27D5B" w:rsidRPr="0082339F">
              <w:rPr>
                <w:color w:val="000000"/>
              </w:rPr>
              <w:t xml:space="preserve">. </w:t>
            </w:r>
            <w:r w:rsidR="00816A2D" w:rsidRPr="0082339F">
              <w:rPr>
                <w:color w:val="000000"/>
              </w:rPr>
              <w:t xml:space="preserve">Es el escenario de las principales tensiones y conflictos del mundo global. Cualquier poder mundial que controle la región tendrá bajo su dominio </w:t>
            </w:r>
            <w:r w:rsidRPr="0082339F">
              <w:rPr>
                <w:color w:val="000000"/>
              </w:rPr>
              <w:t>más de</w:t>
            </w:r>
            <w:r w:rsidR="00816A2D" w:rsidRPr="0082339F">
              <w:rPr>
                <w:color w:val="000000"/>
              </w:rPr>
              <w:t xml:space="preserve"> </w:t>
            </w:r>
            <w:r w:rsidRPr="0082339F">
              <w:rPr>
                <w:color w:val="000000"/>
              </w:rPr>
              <w:t>la mitad</w:t>
            </w:r>
            <w:r w:rsidR="00816A2D" w:rsidRPr="0082339F">
              <w:rPr>
                <w:color w:val="000000"/>
              </w:rPr>
              <w:t xml:space="preserve"> de los recursos económicos del</w:t>
            </w:r>
            <w:r w:rsidRPr="0082339F">
              <w:rPr>
                <w:color w:val="000000"/>
              </w:rPr>
              <w:t xml:space="preserve"> orbe</w:t>
            </w:r>
            <w:r w:rsidR="00816A2D" w:rsidRPr="0082339F">
              <w:rPr>
                <w:color w:val="000000"/>
              </w:rPr>
              <w:t xml:space="preserve">. </w:t>
            </w:r>
          </w:p>
        </w:tc>
      </w:tr>
    </w:tbl>
    <w:p w14:paraId="2001DCF2" w14:textId="77777777" w:rsidR="00661F2D" w:rsidRPr="0082339F" w:rsidRDefault="00661F2D" w:rsidP="0082339F">
      <w:pPr>
        <w:rPr>
          <w:sz w:val="22"/>
          <w:szCs w:val="22"/>
        </w:rPr>
      </w:pPr>
    </w:p>
    <w:p w14:paraId="1C427B96" w14:textId="77777777" w:rsidR="00DA3480" w:rsidRDefault="00DA3480" w:rsidP="0082339F">
      <w:pPr>
        <w:rPr>
          <w:sz w:val="22"/>
          <w:szCs w:val="22"/>
        </w:rPr>
      </w:pPr>
    </w:p>
    <w:p w14:paraId="56700859" w14:textId="43660894" w:rsidR="009A0D96" w:rsidRDefault="009A0D96" w:rsidP="0082339F">
      <w:pPr>
        <w:rPr>
          <w:sz w:val="22"/>
          <w:szCs w:val="22"/>
        </w:rPr>
      </w:pPr>
      <w:r w:rsidRPr="009A0D96">
        <w:rPr>
          <w:sz w:val="22"/>
          <w:szCs w:val="22"/>
          <w:highlight w:val="yellow"/>
        </w:rPr>
        <w:t>[Sección 3]</w:t>
      </w:r>
    </w:p>
    <w:p w14:paraId="402BF481" w14:textId="50C996F3" w:rsidR="009A0D96" w:rsidRPr="0082339F" w:rsidRDefault="009A0D96" w:rsidP="009A0D96">
      <w:pPr>
        <w:pStyle w:val="Ttulo3"/>
      </w:pPr>
      <w:bookmarkStart w:id="25" w:name="_Toc426298246"/>
      <w:r>
        <w:t>2.2.1 Regiones de Eurasia</w:t>
      </w:r>
      <w:bookmarkEnd w:id="25"/>
    </w:p>
    <w:p w14:paraId="60B0D692" w14:textId="77777777" w:rsidR="009A0D96" w:rsidRDefault="009A0D96" w:rsidP="0082339F">
      <w:pPr>
        <w:rPr>
          <w:sz w:val="22"/>
          <w:szCs w:val="22"/>
        </w:rPr>
      </w:pPr>
    </w:p>
    <w:p w14:paraId="697E34AF" w14:textId="25899967" w:rsidR="00773CF4" w:rsidRPr="0082339F" w:rsidRDefault="00773CF4" w:rsidP="0082339F">
      <w:pPr>
        <w:rPr>
          <w:sz w:val="22"/>
          <w:szCs w:val="22"/>
        </w:rPr>
      </w:pPr>
      <w:r w:rsidRPr="0082339F">
        <w:rPr>
          <w:sz w:val="22"/>
          <w:szCs w:val="22"/>
        </w:rPr>
        <w:t xml:space="preserve">Una de las regiones más significativas de Eurasia es </w:t>
      </w:r>
      <w:r w:rsidRPr="0082339F">
        <w:rPr>
          <w:b/>
          <w:sz w:val="22"/>
          <w:szCs w:val="22"/>
        </w:rPr>
        <w:t>Europa occidental</w:t>
      </w:r>
      <w:r w:rsidRPr="0082339F">
        <w:rPr>
          <w:sz w:val="22"/>
          <w:szCs w:val="22"/>
        </w:rPr>
        <w:t xml:space="preserve">, término que define al conjunto de países </w:t>
      </w:r>
      <w:r w:rsidR="00EC3C12" w:rsidRPr="0082339F">
        <w:rPr>
          <w:sz w:val="22"/>
          <w:szCs w:val="22"/>
        </w:rPr>
        <w:t>situado</w:t>
      </w:r>
      <w:r w:rsidRPr="0082339F">
        <w:rPr>
          <w:sz w:val="22"/>
          <w:szCs w:val="22"/>
        </w:rPr>
        <w:t xml:space="preserve"> en la parte o</w:t>
      </w:r>
      <w:r w:rsidR="00EC3C12" w:rsidRPr="0082339F">
        <w:rPr>
          <w:sz w:val="22"/>
          <w:szCs w:val="22"/>
        </w:rPr>
        <w:t>ccidental</w:t>
      </w:r>
      <w:r w:rsidRPr="0082339F">
        <w:rPr>
          <w:sz w:val="22"/>
          <w:szCs w:val="22"/>
        </w:rPr>
        <w:t xml:space="preserve"> de</w:t>
      </w:r>
      <w:r w:rsidR="00EC3C12" w:rsidRPr="0082339F">
        <w:rPr>
          <w:sz w:val="22"/>
          <w:szCs w:val="22"/>
        </w:rPr>
        <w:t>l viejo continente</w:t>
      </w:r>
      <w:r w:rsidRPr="0082339F">
        <w:rPr>
          <w:sz w:val="22"/>
          <w:szCs w:val="22"/>
        </w:rPr>
        <w:t>, sobre el Océano Atlántico. La región incluye países de economías capitalistas, de altos ingresos, aliados con Estados Unidos y miembros de la O</w:t>
      </w:r>
      <w:r w:rsidR="00293F75" w:rsidRPr="0082339F">
        <w:rPr>
          <w:sz w:val="22"/>
          <w:szCs w:val="22"/>
        </w:rPr>
        <w:t>TAN</w:t>
      </w:r>
      <w:r w:rsidRPr="0082339F">
        <w:rPr>
          <w:sz w:val="22"/>
          <w:szCs w:val="22"/>
        </w:rPr>
        <w:t>. Históricamente, corresponden a las antiguas metrópolis coloniales que basaron su desarrollo en la explotación de los territorios y poblaciones de África, Asia y América Latina.</w:t>
      </w:r>
    </w:p>
    <w:p w14:paraId="652CD1FD" w14:textId="77777777" w:rsidR="00773CF4" w:rsidRPr="0082339F" w:rsidRDefault="00773CF4" w:rsidP="0082339F">
      <w:pPr>
        <w:rPr>
          <w:sz w:val="22"/>
          <w:szCs w:val="22"/>
        </w:rPr>
      </w:pPr>
    </w:p>
    <w:p w14:paraId="2707231F" w14:textId="39B218FF" w:rsidR="00684CA1" w:rsidRPr="0082339F" w:rsidRDefault="00773CF4" w:rsidP="0082339F">
      <w:pPr>
        <w:rPr>
          <w:sz w:val="22"/>
          <w:szCs w:val="22"/>
        </w:rPr>
      </w:pPr>
      <w:r w:rsidRPr="0082339F">
        <w:rPr>
          <w:sz w:val="22"/>
          <w:szCs w:val="22"/>
        </w:rPr>
        <w:t xml:space="preserve">Otra </w:t>
      </w:r>
      <w:r w:rsidR="0029780C" w:rsidRPr="0082339F">
        <w:rPr>
          <w:sz w:val="22"/>
          <w:szCs w:val="22"/>
        </w:rPr>
        <w:t xml:space="preserve">importante </w:t>
      </w:r>
      <w:r w:rsidR="00661F2D" w:rsidRPr="0082339F">
        <w:rPr>
          <w:sz w:val="22"/>
          <w:szCs w:val="22"/>
        </w:rPr>
        <w:t xml:space="preserve">influencia en la región </w:t>
      </w:r>
      <w:r w:rsidR="0029780C" w:rsidRPr="0082339F">
        <w:rPr>
          <w:sz w:val="22"/>
          <w:szCs w:val="22"/>
        </w:rPr>
        <w:t xml:space="preserve">de </w:t>
      </w:r>
      <w:r w:rsidR="00684CA1" w:rsidRPr="0082339F">
        <w:rPr>
          <w:sz w:val="22"/>
          <w:szCs w:val="22"/>
        </w:rPr>
        <w:t xml:space="preserve">Asia Central </w:t>
      </w:r>
      <w:r w:rsidR="0029780C" w:rsidRPr="0082339F">
        <w:rPr>
          <w:sz w:val="22"/>
          <w:szCs w:val="22"/>
        </w:rPr>
        <w:t xml:space="preserve">es </w:t>
      </w:r>
      <w:r w:rsidR="0029780C" w:rsidRPr="0082339F">
        <w:rPr>
          <w:b/>
          <w:sz w:val="22"/>
          <w:szCs w:val="22"/>
        </w:rPr>
        <w:t>Rusia</w:t>
      </w:r>
      <w:r w:rsidR="0029780C" w:rsidRPr="0082339F">
        <w:rPr>
          <w:sz w:val="22"/>
          <w:szCs w:val="22"/>
        </w:rPr>
        <w:t xml:space="preserve">, potencia energética </w:t>
      </w:r>
      <w:r w:rsidRPr="0082339F">
        <w:rPr>
          <w:sz w:val="22"/>
          <w:szCs w:val="22"/>
        </w:rPr>
        <w:t xml:space="preserve">que </w:t>
      </w:r>
      <w:r w:rsidR="0029780C" w:rsidRPr="0082339F">
        <w:rPr>
          <w:sz w:val="22"/>
          <w:szCs w:val="22"/>
        </w:rPr>
        <w:t xml:space="preserve">mantiene </w:t>
      </w:r>
      <w:r w:rsidR="00684CA1" w:rsidRPr="0082339F">
        <w:rPr>
          <w:sz w:val="22"/>
          <w:szCs w:val="22"/>
        </w:rPr>
        <w:t xml:space="preserve">importantes </w:t>
      </w:r>
      <w:r w:rsidR="0029780C" w:rsidRPr="0082339F">
        <w:rPr>
          <w:sz w:val="22"/>
          <w:szCs w:val="22"/>
        </w:rPr>
        <w:t>tensiones con Estados Unidos por imponer sus intereses y por defender sus áreas de influencia. Otro foco de tensión con Rusia lo constituyen los países que conformaban la Unión de Repúblicas Socialistas Soviéticas, y que</w:t>
      </w:r>
      <w:r w:rsidR="00EB4FA3" w:rsidRPr="0082339F">
        <w:rPr>
          <w:sz w:val="22"/>
          <w:szCs w:val="22"/>
        </w:rPr>
        <w:t>,</w:t>
      </w:r>
      <w:r w:rsidR="0029780C" w:rsidRPr="0082339F">
        <w:rPr>
          <w:sz w:val="22"/>
          <w:szCs w:val="22"/>
        </w:rPr>
        <w:t xml:space="preserve"> tras su disolución, pasaron a ser países independientes. </w:t>
      </w:r>
    </w:p>
    <w:p w14:paraId="1226033E" w14:textId="77777777" w:rsidR="00CB1773" w:rsidRPr="0082339F" w:rsidRDefault="00CB1773" w:rsidP="0082339F">
      <w:pPr>
        <w:rPr>
          <w:sz w:val="22"/>
          <w:szCs w:val="22"/>
        </w:rPr>
      </w:pPr>
    </w:p>
    <w:p w14:paraId="21EA829E" w14:textId="67BAA7D3" w:rsidR="00CB1773" w:rsidRDefault="00CB1773" w:rsidP="0082339F">
      <w:pPr>
        <w:rPr>
          <w:sz w:val="22"/>
          <w:szCs w:val="22"/>
        </w:rPr>
      </w:pPr>
      <w:r w:rsidRPr="0082339F">
        <w:rPr>
          <w:sz w:val="22"/>
          <w:szCs w:val="22"/>
        </w:rPr>
        <w:t xml:space="preserve">Otra región </w:t>
      </w:r>
      <w:r w:rsidR="00773CF4" w:rsidRPr="0082339F">
        <w:rPr>
          <w:sz w:val="22"/>
          <w:szCs w:val="22"/>
        </w:rPr>
        <w:t xml:space="preserve">clave </w:t>
      </w:r>
      <w:r w:rsidRPr="0082339F">
        <w:rPr>
          <w:sz w:val="22"/>
          <w:szCs w:val="22"/>
        </w:rPr>
        <w:t xml:space="preserve">de Eurasia es </w:t>
      </w:r>
      <w:r w:rsidR="00661F2D" w:rsidRPr="0082339F">
        <w:rPr>
          <w:b/>
          <w:sz w:val="22"/>
          <w:szCs w:val="22"/>
        </w:rPr>
        <w:t>Oriente Medio</w:t>
      </w:r>
      <w:r w:rsidRPr="0082339F">
        <w:rPr>
          <w:sz w:val="22"/>
          <w:szCs w:val="22"/>
        </w:rPr>
        <w:t xml:space="preserve">. En </w:t>
      </w:r>
      <w:r w:rsidR="00EB4FA3" w:rsidRPr="0082339F">
        <w:rPr>
          <w:sz w:val="22"/>
          <w:szCs w:val="22"/>
        </w:rPr>
        <w:t>esta</w:t>
      </w:r>
      <w:r w:rsidRPr="0082339F">
        <w:rPr>
          <w:sz w:val="22"/>
          <w:szCs w:val="22"/>
        </w:rPr>
        <w:t xml:space="preserve"> zona se protagonizan hoy los conflictos más violentos del planeta, en particular por parte de grupos fundamentalistas </w:t>
      </w:r>
      <w:r w:rsidR="00EC3D96">
        <w:rPr>
          <w:sz w:val="22"/>
          <w:szCs w:val="22"/>
        </w:rPr>
        <w:t>y además por</w:t>
      </w:r>
      <w:r w:rsidR="00EB4FA3" w:rsidRPr="0082339F">
        <w:rPr>
          <w:sz w:val="22"/>
          <w:szCs w:val="22"/>
        </w:rPr>
        <w:t>que</w:t>
      </w:r>
      <w:r w:rsidR="00EC3D96">
        <w:rPr>
          <w:sz w:val="22"/>
          <w:szCs w:val="22"/>
        </w:rPr>
        <w:t xml:space="preserve"> las riquezas petrolíferas de la región han llevado a largos conflictos por el dominio</w:t>
      </w:r>
      <w:r w:rsidR="00EB4FA3" w:rsidRPr="0082339F">
        <w:rPr>
          <w:sz w:val="22"/>
          <w:szCs w:val="22"/>
        </w:rPr>
        <w:t xml:space="preserve"> </w:t>
      </w:r>
      <w:r w:rsidR="00EC3D96">
        <w:rPr>
          <w:sz w:val="22"/>
          <w:szCs w:val="22"/>
        </w:rPr>
        <w:t xml:space="preserve">económico. </w:t>
      </w:r>
    </w:p>
    <w:p w14:paraId="5816E175" w14:textId="77777777" w:rsidR="00EC3D96" w:rsidRPr="0082339F" w:rsidRDefault="00EC3D96" w:rsidP="0082339F">
      <w:pPr>
        <w:rPr>
          <w:sz w:val="22"/>
          <w:szCs w:val="22"/>
        </w:rPr>
      </w:pPr>
    </w:p>
    <w:p w14:paraId="6CEF73B3" w14:textId="40658448" w:rsidR="00CB1773" w:rsidRPr="0082339F" w:rsidRDefault="00EB4FA3" w:rsidP="0082339F">
      <w:pPr>
        <w:rPr>
          <w:sz w:val="22"/>
          <w:szCs w:val="22"/>
        </w:rPr>
      </w:pPr>
      <w:r w:rsidRPr="0082339F">
        <w:rPr>
          <w:sz w:val="22"/>
          <w:szCs w:val="22"/>
        </w:rPr>
        <w:t>De igual modo,</w:t>
      </w:r>
      <w:r w:rsidR="00CB1773" w:rsidRPr="0082339F">
        <w:rPr>
          <w:sz w:val="22"/>
          <w:szCs w:val="22"/>
        </w:rPr>
        <w:t xml:space="preserve"> Eurasia conecta al gigante asiático, China, con Europa Occidental, en un acto que recuerda las antiguas </w:t>
      </w:r>
      <w:r w:rsidR="00CB1773" w:rsidRPr="0082339F">
        <w:rPr>
          <w:b/>
          <w:sz w:val="22"/>
          <w:szCs w:val="22"/>
        </w:rPr>
        <w:t>rutas de la seda</w:t>
      </w:r>
      <w:r w:rsidR="00CB1773" w:rsidRPr="0082339F">
        <w:rPr>
          <w:sz w:val="22"/>
          <w:szCs w:val="22"/>
        </w:rPr>
        <w:t xml:space="preserve">, </w:t>
      </w:r>
      <w:r w:rsidR="00B601E1" w:rsidRPr="0082339F">
        <w:rPr>
          <w:sz w:val="22"/>
          <w:szCs w:val="22"/>
        </w:rPr>
        <w:t xml:space="preserve">la </w:t>
      </w:r>
      <w:r w:rsidR="00CB1773" w:rsidRPr="0082339F">
        <w:rPr>
          <w:sz w:val="22"/>
          <w:szCs w:val="22"/>
        </w:rPr>
        <w:t xml:space="preserve">milenaria red de rutas comerciales que articuló las grandes civilizaciones asiáticas,  árabes y occidentales, cuya mezcla ha producido algunas de las revoluciones culturales más importantes </w:t>
      </w:r>
      <w:r w:rsidRPr="0082339F">
        <w:rPr>
          <w:sz w:val="22"/>
          <w:szCs w:val="22"/>
        </w:rPr>
        <w:t>de</w:t>
      </w:r>
      <w:r w:rsidR="00CB1773" w:rsidRPr="0082339F">
        <w:rPr>
          <w:sz w:val="22"/>
          <w:szCs w:val="22"/>
        </w:rPr>
        <w:t xml:space="preserve"> la historia de la humanidad. </w:t>
      </w:r>
      <w:r w:rsidR="00EA2850" w:rsidRPr="0082339F">
        <w:rPr>
          <w:sz w:val="22"/>
          <w:szCs w:val="22"/>
        </w:rPr>
        <w:t>En la antigüedad</w:t>
      </w:r>
      <w:r w:rsidRPr="0082339F">
        <w:rPr>
          <w:sz w:val="22"/>
          <w:szCs w:val="22"/>
        </w:rPr>
        <w:t>,</w:t>
      </w:r>
      <w:r w:rsidR="00EA2850" w:rsidRPr="0082339F">
        <w:rPr>
          <w:sz w:val="22"/>
          <w:szCs w:val="22"/>
        </w:rPr>
        <w:t xml:space="preserve"> </w:t>
      </w:r>
      <w:r w:rsidRPr="0082339F">
        <w:rPr>
          <w:sz w:val="22"/>
          <w:szCs w:val="22"/>
        </w:rPr>
        <w:t>comunicó a</w:t>
      </w:r>
      <w:r w:rsidR="00EA2850" w:rsidRPr="0082339F">
        <w:rPr>
          <w:sz w:val="22"/>
          <w:szCs w:val="22"/>
        </w:rPr>
        <w:t xml:space="preserve"> los imperios romano y chino. Por la ruta han transitado mercaderes, soldados</w:t>
      </w:r>
      <w:r w:rsidRPr="0082339F">
        <w:rPr>
          <w:sz w:val="22"/>
          <w:szCs w:val="22"/>
        </w:rPr>
        <w:t>,</w:t>
      </w:r>
      <w:r w:rsidR="00EA2850" w:rsidRPr="0082339F">
        <w:rPr>
          <w:sz w:val="22"/>
          <w:szCs w:val="22"/>
        </w:rPr>
        <w:t xml:space="preserve"> filósofos y sacerdotes, </w:t>
      </w:r>
      <w:r w:rsidRPr="0082339F">
        <w:rPr>
          <w:sz w:val="22"/>
          <w:szCs w:val="22"/>
        </w:rPr>
        <w:t xml:space="preserve">personajes </w:t>
      </w:r>
      <w:r w:rsidR="00EA2850" w:rsidRPr="0082339F">
        <w:rPr>
          <w:sz w:val="22"/>
          <w:szCs w:val="22"/>
        </w:rPr>
        <w:t xml:space="preserve">de la talla de Marco Polo, </w:t>
      </w:r>
      <w:r w:rsidR="002E0FFD" w:rsidRPr="0082339F">
        <w:rPr>
          <w:sz w:val="22"/>
          <w:szCs w:val="22"/>
        </w:rPr>
        <w:t>Alejandro Magno y Gengis K</w:t>
      </w:r>
      <w:r w:rsidR="00EA2850" w:rsidRPr="0082339F">
        <w:rPr>
          <w:sz w:val="22"/>
          <w:szCs w:val="22"/>
        </w:rPr>
        <w:t>an.</w:t>
      </w:r>
    </w:p>
    <w:p w14:paraId="0B3E93EB" w14:textId="77777777" w:rsidR="00DA4D78" w:rsidRPr="0082339F" w:rsidRDefault="00DA4D78" w:rsidP="0082339F">
      <w:pPr>
        <w:rPr>
          <w:sz w:val="22"/>
          <w:szCs w:val="22"/>
        </w:rPr>
      </w:pPr>
    </w:p>
    <w:p w14:paraId="6EC887D6" w14:textId="2E24458E" w:rsidR="000A3FD5" w:rsidRPr="0082339F" w:rsidRDefault="00CB1773" w:rsidP="0082339F">
      <w:pPr>
        <w:rPr>
          <w:sz w:val="22"/>
          <w:szCs w:val="22"/>
        </w:rPr>
      </w:pPr>
      <w:r w:rsidRPr="0082339F">
        <w:rPr>
          <w:sz w:val="22"/>
          <w:szCs w:val="22"/>
        </w:rPr>
        <w:t xml:space="preserve">Eurasia </w:t>
      </w:r>
      <w:r w:rsidR="00B23B79" w:rsidRPr="0082339F">
        <w:rPr>
          <w:sz w:val="22"/>
          <w:szCs w:val="22"/>
        </w:rPr>
        <w:t xml:space="preserve">también </w:t>
      </w:r>
      <w:r w:rsidR="00C85107" w:rsidRPr="0082339F">
        <w:rPr>
          <w:sz w:val="22"/>
          <w:szCs w:val="22"/>
        </w:rPr>
        <w:t xml:space="preserve">incluye a Rusia, India y China, tres de los nuevos cinco grandes protagonistas de la globalización, </w:t>
      </w:r>
      <w:r w:rsidRPr="0082339F">
        <w:rPr>
          <w:sz w:val="22"/>
          <w:szCs w:val="22"/>
        </w:rPr>
        <w:t>denominado</w:t>
      </w:r>
      <w:r w:rsidR="00C85107" w:rsidRPr="0082339F">
        <w:rPr>
          <w:sz w:val="22"/>
          <w:szCs w:val="22"/>
        </w:rPr>
        <w:t>s</w:t>
      </w:r>
      <w:r w:rsidR="00EB4FA3" w:rsidRPr="0082339F">
        <w:rPr>
          <w:sz w:val="22"/>
          <w:szCs w:val="22"/>
        </w:rPr>
        <w:t xml:space="preserve"> BRICS</w:t>
      </w:r>
      <w:r w:rsidR="00C85107" w:rsidRPr="0082339F">
        <w:rPr>
          <w:sz w:val="22"/>
          <w:szCs w:val="22"/>
        </w:rPr>
        <w:t>.</w:t>
      </w:r>
      <w:r w:rsidRPr="0082339F">
        <w:rPr>
          <w:sz w:val="22"/>
          <w:szCs w:val="22"/>
        </w:rPr>
        <w:t xml:space="preserve"> </w:t>
      </w:r>
    </w:p>
    <w:p w14:paraId="7D633686" w14:textId="77777777" w:rsidR="003D0151" w:rsidRDefault="003D0151" w:rsidP="0082339F">
      <w:pPr>
        <w:rPr>
          <w:sz w:val="22"/>
          <w:szCs w:val="22"/>
        </w:rPr>
      </w:pPr>
    </w:p>
    <w:p w14:paraId="629EB2F9" w14:textId="77777777" w:rsidR="00E12544" w:rsidRPr="0082339F" w:rsidRDefault="00E12544" w:rsidP="0082339F">
      <w:pPr>
        <w:rPr>
          <w:sz w:val="22"/>
          <w:szCs w:val="22"/>
        </w:rPr>
      </w:pPr>
    </w:p>
    <w:tbl>
      <w:tblPr>
        <w:tblStyle w:val="Tablaconcuadrcula"/>
        <w:tblW w:w="0" w:type="auto"/>
        <w:tblLook w:val="04A0" w:firstRow="1" w:lastRow="0" w:firstColumn="1" w:lastColumn="0" w:noHBand="0" w:noVBand="1"/>
      </w:tblPr>
      <w:tblGrid>
        <w:gridCol w:w="1048"/>
        <w:gridCol w:w="8006"/>
      </w:tblGrid>
      <w:tr w:rsidR="00E12544" w:rsidRPr="0082339F" w14:paraId="40B3505D" w14:textId="77777777" w:rsidTr="00607585">
        <w:tc>
          <w:tcPr>
            <w:tcW w:w="9054" w:type="dxa"/>
            <w:gridSpan w:val="2"/>
            <w:shd w:val="clear" w:color="auto" w:fill="000000" w:themeFill="text1"/>
          </w:tcPr>
          <w:p w14:paraId="411794C6" w14:textId="77777777" w:rsidR="00E12544" w:rsidRPr="0082339F" w:rsidRDefault="00E12544" w:rsidP="0082339F">
            <w:pPr>
              <w:rPr>
                <w:b/>
                <w:color w:val="FFFFFF" w:themeColor="background1"/>
              </w:rPr>
            </w:pPr>
            <w:r w:rsidRPr="0082339F">
              <w:rPr>
                <w:b/>
                <w:color w:val="FFFFFF" w:themeColor="background1"/>
              </w:rPr>
              <w:t>Profundiza: recurso aprovechado</w:t>
            </w:r>
          </w:p>
        </w:tc>
      </w:tr>
      <w:tr w:rsidR="00E12544" w:rsidRPr="0082339F" w14:paraId="56EA264A" w14:textId="77777777" w:rsidTr="00607585">
        <w:tc>
          <w:tcPr>
            <w:tcW w:w="2518" w:type="dxa"/>
          </w:tcPr>
          <w:p w14:paraId="3A1ED0DC" w14:textId="77777777" w:rsidR="00E12544" w:rsidRPr="0082339F" w:rsidRDefault="00E12544" w:rsidP="0082339F">
            <w:pPr>
              <w:rPr>
                <w:b/>
                <w:color w:val="000000"/>
              </w:rPr>
            </w:pPr>
            <w:r w:rsidRPr="0082339F">
              <w:rPr>
                <w:b/>
                <w:color w:val="000000"/>
              </w:rPr>
              <w:t>Código</w:t>
            </w:r>
          </w:p>
        </w:tc>
        <w:tc>
          <w:tcPr>
            <w:tcW w:w="6536" w:type="dxa"/>
          </w:tcPr>
          <w:p w14:paraId="4B3F4FED" w14:textId="718B8ED9" w:rsidR="00E12544" w:rsidRPr="0082339F" w:rsidRDefault="00E12544" w:rsidP="00891833">
            <w:pPr>
              <w:rPr>
                <w:b/>
                <w:color w:val="000000"/>
              </w:rPr>
            </w:pPr>
            <w:r w:rsidRPr="0082339F">
              <w:rPr>
                <w:color w:val="000000"/>
              </w:rPr>
              <w:t>CS_11_01_</w:t>
            </w:r>
            <w:commentRangeStart w:id="26"/>
            <w:r w:rsidRPr="0082339F">
              <w:rPr>
                <w:color w:val="000000"/>
              </w:rPr>
              <w:t>R</w:t>
            </w:r>
            <w:r w:rsidR="00160EDC">
              <w:rPr>
                <w:color w:val="000000"/>
              </w:rPr>
              <w:t>EC</w:t>
            </w:r>
            <w:r w:rsidR="00891833">
              <w:rPr>
                <w:color w:val="000000"/>
              </w:rPr>
              <w:t>4</w:t>
            </w:r>
            <w:r w:rsidR="00B301F5">
              <w:rPr>
                <w:color w:val="000000"/>
              </w:rPr>
              <w:t>0</w:t>
            </w:r>
            <w:commentRangeEnd w:id="26"/>
            <w:r w:rsidR="00D04D55">
              <w:rPr>
                <w:rStyle w:val="Refdecomentario"/>
                <w:rFonts w:ascii="Calibri" w:eastAsia="Calibri" w:hAnsi="Calibri" w:cs="Times New Roman"/>
              </w:rPr>
              <w:commentReference w:id="26"/>
            </w:r>
          </w:p>
        </w:tc>
      </w:tr>
      <w:tr w:rsidR="00E12544" w:rsidRPr="0082339F" w14:paraId="47C05A3A" w14:textId="77777777" w:rsidTr="00607585">
        <w:tc>
          <w:tcPr>
            <w:tcW w:w="2518" w:type="dxa"/>
          </w:tcPr>
          <w:p w14:paraId="6FCBD400" w14:textId="77777777" w:rsidR="00E12544" w:rsidRPr="0082339F" w:rsidRDefault="00E12544" w:rsidP="0082339F">
            <w:pPr>
              <w:rPr>
                <w:color w:val="000000"/>
              </w:rPr>
            </w:pPr>
            <w:r w:rsidRPr="0082339F">
              <w:rPr>
                <w:b/>
                <w:color w:val="000000"/>
              </w:rPr>
              <w:t>Ubicación en Aula Planeta</w:t>
            </w:r>
          </w:p>
        </w:tc>
        <w:tc>
          <w:tcPr>
            <w:tcW w:w="6536" w:type="dxa"/>
          </w:tcPr>
          <w:p w14:paraId="7990EC26" w14:textId="77777777" w:rsidR="00E12544" w:rsidRPr="0082339F" w:rsidRDefault="00E12544" w:rsidP="0082339F">
            <w:pPr>
              <w:rPr>
                <w:color w:val="000000"/>
              </w:rPr>
            </w:pPr>
            <w:r w:rsidRPr="0082339F">
              <w:rPr>
                <w:color w:val="000000"/>
              </w:rPr>
              <w:t>Eso 4/ Ciencias Sociales/ el mundo actual/ Las potencias emergentes: Brasil, Rusia, India y China</w:t>
            </w:r>
          </w:p>
        </w:tc>
      </w:tr>
      <w:tr w:rsidR="00E12544" w:rsidRPr="0082339F" w14:paraId="7662AD5F" w14:textId="77777777" w:rsidTr="00607585">
        <w:tc>
          <w:tcPr>
            <w:tcW w:w="2518" w:type="dxa"/>
          </w:tcPr>
          <w:p w14:paraId="3952369E" w14:textId="77777777" w:rsidR="00E12544" w:rsidRPr="0082339F" w:rsidRDefault="00E12544" w:rsidP="0082339F">
            <w:pPr>
              <w:rPr>
                <w:color w:val="000000"/>
              </w:rPr>
            </w:pPr>
            <w:r w:rsidRPr="0082339F">
              <w:rPr>
                <w:b/>
                <w:color w:val="000000"/>
              </w:rPr>
              <w:t>Cambio (descripción o capturas de pantallas)</w:t>
            </w:r>
          </w:p>
        </w:tc>
        <w:tc>
          <w:tcPr>
            <w:tcW w:w="6536" w:type="dxa"/>
          </w:tcPr>
          <w:p w14:paraId="2206132F" w14:textId="77777777" w:rsidR="00E12544" w:rsidRPr="0082339F" w:rsidRDefault="00E12544" w:rsidP="0082339F">
            <w:pPr>
              <w:rPr>
                <w:color w:val="000000"/>
              </w:rPr>
            </w:pPr>
            <w:r w:rsidRPr="0082339F">
              <w:rPr>
                <w:color w:val="FF0000"/>
              </w:rPr>
              <w:t>[Suprimir]</w:t>
            </w:r>
            <w:r w:rsidRPr="0082339F">
              <w:rPr>
                <w:color w:val="000000"/>
              </w:rPr>
              <w:t xml:space="preserve"> el contenido de la ventana “Investiga” y </w:t>
            </w:r>
            <w:r w:rsidRPr="0082339F">
              <w:rPr>
                <w:color w:val="FF0000"/>
              </w:rPr>
              <w:t>[reemplazarlo por]</w:t>
            </w:r>
            <w:r w:rsidRPr="0082339F">
              <w:rPr>
                <w:color w:val="000000"/>
              </w:rPr>
              <w:t xml:space="preserve">: </w:t>
            </w:r>
          </w:p>
          <w:p w14:paraId="5E1AA5FF" w14:textId="77777777" w:rsidR="00E12544" w:rsidRPr="0082339F" w:rsidRDefault="00E12544" w:rsidP="0082339F">
            <w:pPr>
              <w:rPr>
                <w:color w:val="000000"/>
              </w:rPr>
            </w:pPr>
          </w:p>
          <w:p w14:paraId="3F5F231E" w14:textId="77777777" w:rsidR="00E12544" w:rsidRPr="0082339F" w:rsidRDefault="00E12544" w:rsidP="0082339F">
            <w:pPr>
              <w:rPr>
                <w:color w:val="000000"/>
              </w:rPr>
            </w:pPr>
            <w:r w:rsidRPr="0082339F">
              <w:rPr>
                <w:color w:val="000000"/>
              </w:rPr>
              <w:t>“Forma equipos de trabajo, según las indicaciones de tu docente, y consulta en la red:</w:t>
            </w:r>
          </w:p>
          <w:p w14:paraId="3FD31CED" w14:textId="77777777" w:rsidR="00E12544" w:rsidRPr="0082339F" w:rsidRDefault="00E12544" w:rsidP="0082339F">
            <w:pPr>
              <w:rPr>
                <w:color w:val="000000"/>
              </w:rPr>
            </w:pPr>
          </w:p>
          <w:p w14:paraId="21098093" w14:textId="59D6E4DD" w:rsidR="00E12544" w:rsidRPr="0082339F" w:rsidRDefault="00E12544" w:rsidP="0082339F">
            <w:pPr>
              <w:rPr>
                <w:color w:val="000000"/>
              </w:rPr>
            </w:pPr>
            <w:r w:rsidRPr="0082339F">
              <w:rPr>
                <w:color w:val="000000"/>
              </w:rPr>
              <w:t>Las iniciativas económicas y políticas de los miembros del B</w:t>
            </w:r>
            <w:r w:rsidR="00C27206" w:rsidRPr="0082339F">
              <w:rPr>
                <w:color w:val="000000"/>
              </w:rPr>
              <w:t>RIC</w:t>
            </w:r>
            <w:r w:rsidRPr="0082339F">
              <w:rPr>
                <w:color w:val="000000"/>
              </w:rPr>
              <w:t>.</w:t>
            </w:r>
          </w:p>
          <w:p w14:paraId="04963E07" w14:textId="77777777" w:rsidR="00E12544" w:rsidRPr="0082339F" w:rsidRDefault="00E12544" w:rsidP="0082339F">
            <w:pPr>
              <w:rPr>
                <w:color w:val="000000"/>
              </w:rPr>
            </w:pPr>
          </w:p>
          <w:p w14:paraId="12D655FB" w14:textId="4471EC1E" w:rsidR="00E12544" w:rsidRPr="0082339F" w:rsidRDefault="00E12544" w:rsidP="0082339F">
            <w:pPr>
              <w:rPr>
                <w:color w:val="000000"/>
              </w:rPr>
            </w:pPr>
            <w:r w:rsidRPr="0082339F">
              <w:rPr>
                <w:color w:val="000000"/>
              </w:rPr>
              <w:t xml:space="preserve">Las relaciones bilaterales entre dos de los miembros del </w:t>
            </w:r>
            <w:r w:rsidR="00C27206" w:rsidRPr="0082339F">
              <w:rPr>
                <w:color w:val="000000"/>
              </w:rPr>
              <w:t>BRIC.</w:t>
            </w:r>
          </w:p>
          <w:p w14:paraId="43AD43F1" w14:textId="77777777" w:rsidR="00E12544" w:rsidRPr="0082339F" w:rsidRDefault="00E12544" w:rsidP="0082339F">
            <w:pPr>
              <w:rPr>
                <w:color w:val="000000"/>
              </w:rPr>
            </w:pPr>
          </w:p>
          <w:p w14:paraId="69145282" w14:textId="5E325ED5" w:rsidR="00E12544" w:rsidRPr="0082339F" w:rsidRDefault="00E12544" w:rsidP="0082339F">
            <w:pPr>
              <w:rPr>
                <w:color w:val="000000"/>
              </w:rPr>
            </w:pPr>
            <w:r w:rsidRPr="0082339F">
              <w:rPr>
                <w:color w:val="000000"/>
              </w:rPr>
              <w:t>Las relaciones entre Colombia y los miembros del B</w:t>
            </w:r>
            <w:r w:rsidR="0055565F" w:rsidRPr="0082339F">
              <w:rPr>
                <w:color w:val="000000"/>
              </w:rPr>
              <w:t>RIC</w:t>
            </w:r>
            <w:r w:rsidR="00C27206" w:rsidRPr="0082339F">
              <w:rPr>
                <w:color w:val="000000"/>
              </w:rPr>
              <w:t>.</w:t>
            </w:r>
          </w:p>
          <w:p w14:paraId="4BAE3CE3" w14:textId="77777777" w:rsidR="00E12544" w:rsidRPr="0082339F" w:rsidRDefault="00E12544" w:rsidP="0082339F">
            <w:pPr>
              <w:rPr>
                <w:color w:val="000000"/>
              </w:rPr>
            </w:pPr>
          </w:p>
        </w:tc>
      </w:tr>
      <w:tr w:rsidR="00E12544" w:rsidRPr="0082339F" w14:paraId="48AD374F" w14:textId="77777777" w:rsidTr="00607585">
        <w:tc>
          <w:tcPr>
            <w:tcW w:w="2518" w:type="dxa"/>
          </w:tcPr>
          <w:p w14:paraId="42A21EB5" w14:textId="77777777" w:rsidR="00E12544" w:rsidRPr="0082339F" w:rsidRDefault="00E12544" w:rsidP="0082339F">
            <w:pPr>
              <w:rPr>
                <w:b/>
                <w:color w:val="000000"/>
              </w:rPr>
            </w:pPr>
            <w:r w:rsidRPr="0082339F">
              <w:rPr>
                <w:b/>
                <w:color w:val="000000"/>
              </w:rPr>
              <w:t>Título</w:t>
            </w:r>
          </w:p>
        </w:tc>
        <w:tc>
          <w:tcPr>
            <w:tcW w:w="6536" w:type="dxa"/>
          </w:tcPr>
          <w:p w14:paraId="6080CFB5" w14:textId="77777777" w:rsidR="00E12544" w:rsidRPr="0082339F" w:rsidRDefault="00E12544" w:rsidP="0082339F">
            <w:pPr>
              <w:rPr>
                <w:b/>
                <w:color w:val="000000"/>
              </w:rPr>
            </w:pPr>
            <w:r w:rsidRPr="0082339F">
              <w:rPr>
                <w:b/>
                <w:color w:val="000000"/>
              </w:rPr>
              <w:t>Las potencias emergentes: Brasil, Rusia, India y China</w:t>
            </w:r>
          </w:p>
        </w:tc>
      </w:tr>
      <w:tr w:rsidR="00E12544" w:rsidRPr="0082339F" w14:paraId="3DEFA64F" w14:textId="77777777" w:rsidTr="00607585">
        <w:tc>
          <w:tcPr>
            <w:tcW w:w="2518" w:type="dxa"/>
          </w:tcPr>
          <w:p w14:paraId="382FA266" w14:textId="77777777" w:rsidR="00E12544" w:rsidRPr="0082339F" w:rsidRDefault="00E12544" w:rsidP="0082339F">
            <w:pPr>
              <w:rPr>
                <w:b/>
                <w:color w:val="000000"/>
              </w:rPr>
            </w:pPr>
            <w:r w:rsidRPr="0082339F">
              <w:rPr>
                <w:b/>
                <w:color w:val="000000"/>
              </w:rPr>
              <w:t>Descripción</w:t>
            </w:r>
          </w:p>
        </w:tc>
        <w:tc>
          <w:tcPr>
            <w:tcW w:w="6536" w:type="dxa"/>
          </w:tcPr>
          <w:p w14:paraId="1675EE96" w14:textId="1F4CA6B3" w:rsidR="00E12544" w:rsidRPr="0082339F" w:rsidRDefault="00E12544" w:rsidP="0082339F">
            <w:pPr>
              <w:rPr>
                <w:color w:val="000000"/>
              </w:rPr>
            </w:pPr>
            <w:r w:rsidRPr="0082339F">
              <w:rPr>
                <w:color w:val="000000"/>
              </w:rPr>
              <w:t>Interactivo que presenta las principales características de las cuatro potencias económicas emergentes del mundo actual, conocidas como el grupo de los BRIC</w:t>
            </w:r>
          </w:p>
          <w:p w14:paraId="454EA791" w14:textId="77777777" w:rsidR="00E12544" w:rsidRPr="0082339F" w:rsidRDefault="00E12544" w:rsidP="0082339F">
            <w:pPr>
              <w:rPr>
                <w:color w:val="000000"/>
              </w:rPr>
            </w:pPr>
          </w:p>
          <w:p w14:paraId="757F2C8E" w14:textId="77777777" w:rsidR="00E12544" w:rsidRPr="0082339F" w:rsidRDefault="00E12544" w:rsidP="0082339F">
            <w:pPr>
              <w:rPr>
                <w:b/>
                <w:color w:val="000000"/>
              </w:rPr>
            </w:pPr>
            <w:r w:rsidRPr="0082339F">
              <w:rPr>
                <w:b/>
                <w:color w:val="000000"/>
              </w:rPr>
              <w:t>Ficha del profesor</w:t>
            </w:r>
          </w:p>
          <w:p w14:paraId="2ADD3D59" w14:textId="77777777" w:rsidR="00E12544" w:rsidRPr="0082339F" w:rsidRDefault="00E12544" w:rsidP="0082339F">
            <w:pPr>
              <w:rPr>
                <w:color w:val="000000"/>
              </w:rPr>
            </w:pPr>
          </w:p>
          <w:p w14:paraId="04873941" w14:textId="1876684D" w:rsidR="00E12544" w:rsidRPr="0082339F" w:rsidRDefault="00E12544" w:rsidP="0082339F">
            <w:pPr>
              <w:rPr>
                <w:color w:val="000000"/>
              </w:rPr>
            </w:pPr>
            <w:r w:rsidRPr="0082339F">
              <w:rPr>
                <w:color w:val="000000"/>
              </w:rPr>
              <w:t xml:space="preserve">Título: Las potencias emergentes: Brasil, Rusia, India y China </w:t>
            </w:r>
          </w:p>
          <w:p w14:paraId="52AC35C0" w14:textId="77777777" w:rsidR="00E12544" w:rsidRPr="0082339F" w:rsidRDefault="00E12544" w:rsidP="0082339F">
            <w:pPr>
              <w:rPr>
                <w:color w:val="000000"/>
              </w:rPr>
            </w:pPr>
          </w:p>
          <w:p w14:paraId="3396D700" w14:textId="668E54C1" w:rsidR="00E12544" w:rsidRPr="0082339F" w:rsidRDefault="00E12544" w:rsidP="0082339F">
            <w:pPr>
              <w:rPr>
                <w:color w:val="000000"/>
              </w:rPr>
            </w:pPr>
            <w:r w:rsidRPr="0082339F">
              <w:rPr>
                <w:color w:val="000000"/>
              </w:rPr>
              <w:t>Descripción: Interactivo que presenta las principales características de las cuatro potencias económicas emergentes del mundo actual, conocidas como el grupo de los BRIC</w:t>
            </w:r>
            <w:r w:rsidR="00C27206" w:rsidRPr="0082339F">
              <w:rPr>
                <w:color w:val="000000"/>
              </w:rPr>
              <w:t>.</w:t>
            </w:r>
            <w:r w:rsidRPr="0082339F">
              <w:rPr>
                <w:color w:val="000000"/>
              </w:rPr>
              <w:t xml:space="preserve"> </w:t>
            </w:r>
          </w:p>
          <w:p w14:paraId="3CC2E315" w14:textId="77777777" w:rsidR="00E12544" w:rsidRPr="0082339F" w:rsidRDefault="00E12544" w:rsidP="0082339F">
            <w:pPr>
              <w:rPr>
                <w:color w:val="000000"/>
              </w:rPr>
            </w:pPr>
          </w:p>
          <w:p w14:paraId="1B8E6C6E" w14:textId="77777777" w:rsidR="00E12544" w:rsidRPr="0082339F" w:rsidRDefault="00E12544" w:rsidP="0082339F">
            <w:pPr>
              <w:rPr>
                <w:color w:val="000000"/>
              </w:rPr>
            </w:pPr>
            <w:r w:rsidRPr="0082339F">
              <w:rPr>
                <w:color w:val="000000"/>
              </w:rPr>
              <w:t xml:space="preserve">Temporalización: 30 minutos </w:t>
            </w:r>
          </w:p>
          <w:p w14:paraId="41E27C98" w14:textId="77777777" w:rsidR="00E12544" w:rsidRPr="0082339F" w:rsidRDefault="00E12544" w:rsidP="0082339F">
            <w:pPr>
              <w:rPr>
                <w:color w:val="000000"/>
              </w:rPr>
            </w:pPr>
          </w:p>
          <w:p w14:paraId="28D2BBBF" w14:textId="77777777" w:rsidR="00E12544" w:rsidRPr="0082339F" w:rsidRDefault="00E12544" w:rsidP="0082339F">
            <w:pPr>
              <w:rPr>
                <w:color w:val="000000"/>
              </w:rPr>
            </w:pPr>
            <w:r w:rsidRPr="0082339F">
              <w:rPr>
                <w:color w:val="000000"/>
              </w:rPr>
              <w:t xml:space="preserve">Tipo de recurso: Secuencia de imágenes </w:t>
            </w:r>
          </w:p>
          <w:p w14:paraId="377950C6" w14:textId="77777777" w:rsidR="00E12544" w:rsidRPr="0082339F" w:rsidRDefault="00E12544" w:rsidP="0082339F">
            <w:pPr>
              <w:rPr>
                <w:color w:val="000000"/>
              </w:rPr>
            </w:pPr>
          </w:p>
          <w:p w14:paraId="441C9339" w14:textId="77777777" w:rsidR="00E12544" w:rsidRPr="0082339F" w:rsidRDefault="00E12544" w:rsidP="0082339F">
            <w:pPr>
              <w:rPr>
                <w:color w:val="000000"/>
              </w:rPr>
            </w:pPr>
            <w:r w:rsidRPr="0082339F">
              <w:rPr>
                <w:color w:val="000000"/>
              </w:rPr>
              <w:t xml:space="preserve">Competencia social y ciudadana  </w:t>
            </w:r>
          </w:p>
          <w:p w14:paraId="1748BCA3" w14:textId="77777777" w:rsidR="00E12544" w:rsidRPr="0082339F" w:rsidRDefault="00E12544" w:rsidP="0082339F">
            <w:pPr>
              <w:rPr>
                <w:color w:val="000000"/>
              </w:rPr>
            </w:pPr>
          </w:p>
          <w:p w14:paraId="5C798544" w14:textId="07CFB56F" w:rsidR="00E12544" w:rsidRPr="0082339F" w:rsidRDefault="00E12544" w:rsidP="0082339F">
            <w:pPr>
              <w:rPr>
                <w:color w:val="000000"/>
              </w:rPr>
            </w:pPr>
            <w:r w:rsidRPr="0082339F">
              <w:rPr>
                <w:color w:val="000000"/>
              </w:rPr>
              <w:t xml:space="preserve">Objetivo: </w:t>
            </w:r>
            <w:r w:rsidR="00C27206" w:rsidRPr="0082339F">
              <w:rPr>
                <w:color w:val="000000"/>
              </w:rPr>
              <w:t>M</w:t>
            </w:r>
            <w:r w:rsidRPr="0082339F">
              <w:rPr>
                <w:color w:val="000000"/>
              </w:rPr>
              <w:t xml:space="preserve">ostrar a los estudiantes las características de las principales potencias económicas que han emergido en los últimos diez años y </w:t>
            </w:r>
            <w:r w:rsidR="00C27206" w:rsidRPr="0082339F">
              <w:rPr>
                <w:color w:val="000000"/>
              </w:rPr>
              <w:t>motivar</w:t>
            </w:r>
            <w:r w:rsidRPr="0082339F">
              <w:rPr>
                <w:color w:val="000000"/>
              </w:rPr>
              <w:t xml:space="preserve"> a reflexionar sobre el lugar que Brasil, Rusia, India y China ocupan en el </w:t>
            </w:r>
            <w:r w:rsidR="00C27206" w:rsidRPr="0082339F">
              <w:rPr>
                <w:color w:val="000000"/>
              </w:rPr>
              <w:t xml:space="preserve">Nuevo Orden Mundial </w:t>
            </w:r>
            <w:r w:rsidRPr="0082339F">
              <w:rPr>
                <w:color w:val="000000"/>
              </w:rPr>
              <w:t>durante los primeros años del siglo XXI.</w:t>
            </w:r>
          </w:p>
          <w:p w14:paraId="3CFA698E" w14:textId="77777777" w:rsidR="00E12544" w:rsidRPr="0082339F" w:rsidRDefault="00E12544" w:rsidP="0082339F">
            <w:pPr>
              <w:rPr>
                <w:color w:val="000000"/>
              </w:rPr>
            </w:pPr>
          </w:p>
          <w:p w14:paraId="6DB03CFB" w14:textId="77777777" w:rsidR="00E12544" w:rsidRPr="0082339F" w:rsidRDefault="00E12544" w:rsidP="0082339F">
            <w:pPr>
              <w:rPr>
                <w:color w:val="000000"/>
              </w:rPr>
            </w:pPr>
            <w:r w:rsidRPr="0082339F">
              <w:rPr>
                <w:color w:val="000000"/>
              </w:rPr>
              <w:t>Antes de la presentación</w:t>
            </w:r>
          </w:p>
          <w:p w14:paraId="1D206591" w14:textId="77777777" w:rsidR="00E12544" w:rsidRPr="0082339F" w:rsidRDefault="00E12544" w:rsidP="0082339F">
            <w:pPr>
              <w:rPr>
                <w:color w:val="000000"/>
              </w:rPr>
            </w:pPr>
          </w:p>
          <w:p w14:paraId="7EE5333B" w14:textId="3A1B4697" w:rsidR="00E12544" w:rsidRPr="0082339F" w:rsidRDefault="00E12544" w:rsidP="0082339F">
            <w:pPr>
              <w:rPr>
                <w:color w:val="000000"/>
              </w:rPr>
            </w:pPr>
            <w:r w:rsidRPr="0082339F">
              <w:rPr>
                <w:color w:val="000000"/>
              </w:rPr>
              <w:t>En primera instancia, identifique si los estudiantes comprenden el contexto h</w:t>
            </w:r>
            <w:r w:rsidR="00DE1143" w:rsidRPr="0082339F">
              <w:rPr>
                <w:color w:val="000000"/>
              </w:rPr>
              <w:t>istórico en el emergen los BRIC</w:t>
            </w:r>
            <w:r w:rsidRPr="0082339F">
              <w:rPr>
                <w:color w:val="000000"/>
              </w:rPr>
              <w:t xml:space="preserve">. </w:t>
            </w:r>
          </w:p>
          <w:p w14:paraId="39EB4A2E" w14:textId="77777777" w:rsidR="00E12544" w:rsidRPr="0082339F" w:rsidRDefault="00E12544" w:rsidP="0082339F">
            <w:pPr>
              <w:rPr>
                <w:color w:val="000000"/>
              </w:rPr>
            </w:pPr>
          </w:p>
          <w:p w14:paraId="1289A858" w14:textId="08F3DB8A" w:rsidR="00E12544" w:rsidRPr="0082339F" w:rsidRDefault="00E12544" w:rsidP="0082339F">
            <w:pPr>
              <w:rPr>
                <w:color w:val="000000"/>
              </w:rPr>
            </w:pPr>
            <w:r w:rsidRPr="0082339F">
              <w:rPr>
                <w:color w:val="000000"/>
              </w:rPr>
              <w:t xml:space="preserve">Resuma de forma oral los últimos sucesos del período: la caída del muro de Berlín, el final </w:t>
            </w:r>
            <w:r w:rsidR="00DE1143" w:rsidRPr="0082339F">
              <w:rPr>
                <w:color w:val="000000"/>
              </w:rPr>
              <w:t>de la URSS</w:t>
            </w:r>
            <w:r w:rsidRPr="0082339F">
              <w:rPr>
                <w:color w:val="000000"/>
              </w:rPr>
              <w:t xml:space="preserve"> y la desintegración del bloque comunista, el fin de la guerra fría y las disputas entre las potencias para posicionarse en el orden global.</w:t>
            </w:r>
          </w:p>
          <w:p w14:paraId="460C0572" w14:textId="77777777" w:rsidR="00E12544" w:rsidRPr="0082339F" w:rsidRDefault="00E12544" w:rsidP="0082339F">
            <w:pPr>
              <w:rPr>
                <w:color w:val="000000"/>
              </w:rPr>
            </w:pPr>
          </w:p>
          <w:p w14:paraId="5639B935" w14:textId="038A4C89" w:rsidR="00E12544" w:rsidRPr="0082339F" w:rsidRDefault="00E12544" w:rsidP="0082339F">
            <w:pPr>
              <w:rPr>
                <w:color w:val="000000"/>
              </w:rPr>
            </w:pPr>
            <w:r w:rsidRPr="0082339F">
              <w:rPr>
                <w:color w:val="000000"/>
              </w:rPr>
              <w:t>A continuación, puede formular a los estudiantes una serie de preg</w:t>
            </w:r>
            <w:r w:rsidR="00DE1143" w:rsidRPr="0082339F">
              <w:rPr>
                <w:color w:val="000000"/>
              </w:rPr>
              <w:t>untas en torno al concepto BRIC</w:t>
            </w:r>
            <w:r w:rsidRPr="0082339F">
              <w:rPr>
                <w:color w:val="000000"/>
              </w:rPr>
              <w:t>:</w:t>
            </w:r>
          </w:p>
          <w:p w14:paraId="7F831B70" w14:textId="77777777" w:rsidR="00E12544" w:rsidRPr="0082339F" w:rsidRDefault="00E12544" w:rsidP="0082339F">
            <w:pPr>
              <w:rPr>
                <w:color w:val="000000"/>
              </w:rPr>
            </w:pPr>
          </w:p>
          <w:p w14:paraId="63C09B2F" w14:textId="20B099B0" w:rsidR="00E12544" w:rsidRPr="0082339F" w:rsidRDefault="00E12544" w:rsidP="0082339F">
            <w:pPr>
              <w:rPr>
                <w:color w:val="000000"/>
              </w:rPr>
            </w:pPr>
            <w:r w:rsidRPr="0082339F">
              <w:rPr>
                <w:color w:val="000000"/>
              </w:rPr>
              <w:t>- ¿</w:t>
            </w:r>
            <w:r w:rsidR="00C27206" w:rsidRPr="0082339F">
              <w:rPr>
                <w:color w:val="000000"/>
              </w:rPr>
              <w:t>Qué significa</w:t>
            </w:r>
            <w:r w:rsidR="00DE1143" w:rsidRPr="0082339F">
              <w:rPr>
                <w:color w:val="000000"/>
              </w:rPr>
              <w:t xml:space="preserve"> la sigla BRIC</w:t>
            </w:r>
            <w:r w:rsidRPr="0082339F">
              <w:rPr>
                <w:color w:val="000000"/>
              </w:rPr>
              <w:t xml:space="preserve">? ¿A cuál palabra inglesa </w:t>
            </w:r>
            <w:r w:rsidR="00C27206" w:rsidRPr="0082339F">
              <w:rPr>
                <w:color w:val="000000"/>
              </w:rPr>
              <w:t>remite esta sigla</w:t>
            </w:r>
            <w:r w:rsidRPr="0082339F">
              <w:rPr>
                <w:color w:val="000000"/>
              </w:rPr>
              <w:t>? ¿Cuál es su significado?</w:t>
            </w:r>
          </w:p>
          <w:p w14:paraId="6F0E51E2" w14:textId="77777777" w:rsidR="00E12544" w:rsidRPr="0082339F" w:rsidRDefault="00E12544" w:rsidP="0082339F">
            <w:pPr>
              <w:rPr>
                <w:color w:val="000000"/>
              </w:rPr>
            </w:pPr>
          </w:p>
          <w:p w14:paraId="136835F4" w14:textId="77777777" w:rsidR="00E12544" w:rsidRPr="0082339F" w:rsidRDefault="00E12544" w:rsidP="0082339F">
            <w:pPr>
              <w:rPr>
                <w:color w:val="000000"/>
              </w:rPr>
            </w:pPr>
            <w:r w:rsidRPr="0082339F">
              <w:rPr>
                <w:color w:val="000000"/>
              </w:rPr>
              <w:t>- ¿Qué significa el término potencia emergente?</w:t>
            </w:r>
          </w:p>
          <w:p w14:paraId="1FEA8605" w14:textId="77777777" w:rsidR="00E12544" w:rsidRPr="0082339F" w:rsidRDefault="00E12544" w:rsidP="0082339F">
            <w:pPr>
              <w:rPr>
                <w:color w:val="000000"/>
              </w:rPr>
            </w:pPr>
          </w:p>
          <w:p w14:paraId="03242006" w14:textId="77777777" w:rsidR="00E12544" w:rsidRPr="0082339F" w:rsidRDefault="00E12544" w:rsidP="0082339F">
            <w:pPr>
              <w:rPr>
                <w:color w:val="000000"/>
              </w:rPr>
            </w:pPr>
            <w:r w:rsidRPr="0082339F">
              <w:rPr>
                <w:color w:val="000000"/>
              </w:rPr>
              <w:t>- ¿Cuáles características debe tener un país para ser considerado una potencia emergente?</w:t>
            </w:r>
          </w:p>
          <w:p w14:paraId="1BED2E1E" w14:textId="77777777" w:rsidR="00E12544" w:rsidRPr="0082339F" w:rsidRDefault="00E12544" w:rsidP="0082339F">
            <w:pPr>
              <w:rPr>
                <w:color w:val="000000"/>
              </w:rPr>
            </w:pPr>
          </w:p>
          <w:p w14:paraId="750F079E" w14:textId="3204B2AE" w:rsidR="00E12544" w:rsidRPr="0082339F" w:rsidRDefault="00E12544" w:rsidP="0082339F">
            <w:pPr>
              <w:rPr>
                <w:color w:val="000000"/>
              </w:rPr>
            </w:pPr>
            <w:r w:rsidRPr="0082339F">
              <w:rPr>
                <w:color w:val="000000"/>
              </w:rPr>
              <w:t>- ¿Considera</w:t>
            </w:r>
            <w:r w:rsidR="00C27206" w:rsidRPr="0082339F">
              <w:rPr>
                <w:color w:val="000000"/>
              </w:rPr>
              <w:t>s</w:t>
            </w:r>
            <w:r w:rsidRPr="0082339F">
              <w:rPr>
                <w:color w:val="000000"/>
              </w:rPr>
              <w:t xml:space="preserve"> que en el futuro habrá una sola superpotencia económica o habrá varias?</w:t>
            </w:r>
          </w:p>
          <w:p w14:paraId="5CA43D9F" w14:textId="77777777" w:rsidR="00E12544" w:rsidRPr="0082339F" w:rsidRDefault="00E12544" w:rsidP="0082339F">
            <w:pPr>
              <w:rPr>
                <w:color w:val="000000"/>
              </w:rPr>
            </w:pPr>
          </w:p>
          <w:p w14:paraId="23DCD51B" w14:textId="7F0C4199" w:rsidR="00E12544" w:rsidRPr="0082339F" w:rsidRDefault="00C27206" w:rsidP="0082339F">
            <w:pPr>
              <w:rPr>
                <w:color w:val="000000"/>
              </w:rPr>
            </w:pPr>
            <w:r w:rsidRPr="0082339F">
              <w:rPr>
                <w:color w:val="000000"/>
              </w:rPr>
              <w:t>- ¿Cuál país podría</w:t>
            </w:r>
            <w:r w:rsidR="00E12544" w:rsidRPr="0082339F">
              <w:rPr>
                <w:color w:val="000000"/>
              </w:rPr>
              <w:t xml:space="preserve"> erigirse en el futuro como una nueva potencia mundial? ¿Por qué?</w:t>
            </w:r>
          </w:p>
          <w:p w14:paraId="69E82634" w14:textId="77777777" w:rsidR="00E12544" w:rsidRPr="0082339F" w:rsidRDefault="00E12544" w:rsidP="0082339F">
            <w:pPr>
              <w:rPr>
                <w:color w:val="000000"/>
              </w:rPr>
            </w:pPr>
          </w:p>
          <w:p w14:paraId="0A0E77FA" w14:textId="77777777" w:rsidR="00E12544" w:rsidRPr="0082339F" w:rsidRDefault="00E12544" w:rsidP="0082339F">
            <w:pPr>
              <w:rPr>
                <w:color w:val="000000"/>
              </w:rPr>
            </w:pPr>
            <w:r w:rsidRPr="0082339F">
              <w:rPr>
                <w:color w:val="000000"/>
              </w:rPr>
              <w:t>Durante la presentación</w:t>
            </w:r>
          </w:p>
          <w:p w14:paraId="681D788D" w14:textId="77777777" w:rsidR="00E12544" w:rsidRPr="0082339F" w:rsidRDefault="00E12544" w:rsidP="0082339F">
            <w:pPr>
              <w:rPr>
                <w:color w:val="000000"/>
              </w:rPr>
            </w:pPr>
          </w:p>
          <w:p w14:paraId="4DA6A50B" w14:textId="143D7489" w:rsidR="00E12544" w:rsidRPr="0082339F" w:rsidRDefault="00E12544" w:rsidP="0082339F">
            <w:pPr>
              <w:rPr>
                <w:color w:val="000000"/>
              </w:rPr>
            </w:pPr>
            <w:r w:rsidRPr="0082339F">
              <w:rPr>
                <w:color w:val="000000"/>
              </w:rPr>
              <w:t>Utilice las imágenes y las preguntas propuestas en el recurso para motivar a los estudiantes a e</w:t>
            </w:r>
            <w:r w:rsidR="00DE1143" w:rsidRPr="0082339F">
              <w:rPr>
                <w:color w:val="000000"/>
              </w:rPr>
              <w:t>xplicar el fenómeno BRIC</w:t>
            </w:r>
            <w:r w:rsidRPr="0082339F">
              <w:rPr>
                <w:color w:val="000000"/>
              </w:rPr>
              <w:t>.</w:t>
            </w:r>
          </w:p>
          <w:p w14:paraId="0D167F73" w14:textId="77777777" w:rsidR="00E12544" w:rsidRPr="0082339F" w:rsidRDefault="00E12544" w:rsidP="0082339F">
            <w:pPr>
              <w:rPr>
                <w:color w:val="000000"/>
              </w:rPr>
            </w:pPr>
          </w:p>
          <w:p w14:paraId="33241A32" w14:textId="77777777" w:rsidR="00E12544" w:rsidRPr="0082339F" w:rsidRDefault="00E12544" w:rsidP="0082339F">
            <w:pPr>
              <w:rPr>
                <w:color w:val="000000"/>
              </w:rPr>
            </w:pPr>
            <w:r w:rsidRPr="0082339F">
              <w:rPr>
                <w:color w:val="000000"/>
              </w:rPr>
              <w:t>Tras la pregunta: “¿Cómo cambió el mundo tras la caída del muro de Berlín?”, sigue una animación que ilustra la hegemonía de Estados Unidos como centro económico del sistema global. Junto a la potencia norteamericana, se sitúan las economías de la Unión Europea (UE) y Japón.</w:t>
            </w:r>
          </w:p>
          <w:p w14:paraId="0B0DCB95" w14:textId="77777777" w:rsidR="00E12544" w:rsidRPr="0082339F" w:rsidRDefault="00E12544" w:rsidP="0082339F">
            <w:pPr>
              <w:rPr>
                <w:color w:val="000000"/>
              </w:rPr>
            </w:pPr>
          </w:p>
          <w:p w14:paraId="2B47B752" w14:textId="77777777" w:rsidR="00E12544" w:rsidRPr="0082339F" w:rsidRDefault="00E12544" w:rsidP="0082339F">
            <w:pPr>
              <w:rPr>
                <w:color w:val="000000"/>
              </w:rPr>
            </w:pPr>
            <w:r w:rsidRPr="0082339F">
              <w:rPr>
                <w:color w:val="000000"/>
              </w:rPr>
              <w:t xml:space="preserve">Sin embargo, desde hace algunos años, la hegemonía de las antiguas potencias capitalistas se ha visto cuestionada por las denominadas potencias emergentes. </w:t>
            </w:r>
          </w:p>
          <w:p w14:paraId="7950945C" w14:textId="77777777" w:rsidR="00E12544" w:rsidRPr="0082339F" w:rsidRDefault="00E12544" w:rsidP="0082339F">
            <w:pPr>
              <w:rPr>
                <w:color w:val="000000"/>
              </w:rPr>
            </w:pPr>
          </w:p>
          <w:p w14:paraId="235889E1" w14:textId="32E8CFE8" w:rsidR="00E12544" w:rsidRPr="0082339F" w:rsidRDefault="00E12544" w:rsidP="0082339F">
            <w:pPr>
              <w:rPr>
                <w:color w:val="000000"/>
              </w:rPr>
            </w:pPr>
            <w:r w:rsidRPr="0082339F">
              <w:rPr>
                <w:color w:val="000000"/>
              </w:rPr>
              <w:t xml:space="preserve">Pida a los estudiantes que reflexionen sobre el significado del resquebrajamiento del muro pintado </w:t>
            </w:r>
            <w:r w:rsidR="00C27206" w:rsidRPr="0082339F">
              <w:rPr>
                <w:color w:val="000000"/>
              </w:rPr>
              <w:t>con las banderas estadounidense</w:t>
            </w:r>
            <w:r w:rsidRPr="0082339F">
              <w:rPr>
                <w:color w:val="000000"/>
              </w:rPr>
              <w:t>, europea y japonesa.</w:t>
            </w:r>
          </w:p>
          <w:p w14:paraId="16AE4B57" w14:textId="77777777" w:rsidR="00E12544" w:rsidRPr="0082339F" w:rsidRDefault="00E12544" w:rsidP="0082339F">
            <w:pPr>
              <w:rPr>
                <w:color w:val="000000"/>
              </w:rPr>
            </w:pPr>
          </w:p>
          <w:p w14:paraId="378D10D6" w14:textId="77777777" w:rsidR="00E12544" w:rsidRPr="0082339F" w:rsidRDefault="00E12544" w:rsidP="0082339F">
            <w:pPr>
              <w:rPr>
                <w:color w:val="000000"/>
              </w:rPr>
            </w:pPr>
            <w:r w:rsidRPr="0082339F">
              <w:rPr>
                <w:color w:val="000000"/>
              </w:rPr>
              <w:t xml:space="preserve">A continuación, pregunte a los estudiantes cuáles son los elementos en común entre Brasil, Rusia, India y China. </w:t>
            </w:r>
          </w:p>
          <w:p w14:paraId="39CBBF7A" w14:textId="77777777" w:rsidR="00E12544" w:rsidRPr="0082339F" w:rsidRDefault="00E12544" w:rsidP="0082339F">
            <w:pPr>
              <w:rPr>
                <w:color w:val="000000"/>
              </w:rPr>
            </w:pPr>
          </w:p>
          <w:p w14:paraId="587D8E13" w14:textId="77777777" w:rsidR="00E12544" w:rsidRPr="0082339F" w:rsidRDefault="00E12544" w:rsidP="0082339F">
            <w:pPr>
              <w:rPr>
                <w:color w:val="000000"/>
              </w:rPr>
            </w:pPr>
            <w:r w:rsidRPr="0082339F">
              <w:rPr>
                <w:color w:val="000000"/>
              </w:rPr>
              <w:t>Después, compruebe sus respuestas a partir de la comparación de los datos sobre población, extensión y riqueza.</w:t>
            </w:r>
          </w:p>
          <w:p w14:paraId="63C0582D" w14:textId="77777777" w:rsidR="00E12544" w:rsidRPr="0082339F" w:rsidRDefault="00E12544" w:rsidP="0082339F">
            <w:pPr>
              <w:rPr>
                <w:color w:val="000000"/>
              </w:rPr>
            </w:pPr>
          </w:p>
          <w:p w14:paraId="6503980D" w14:textId="7FAF0337" w:rsidR="00E12544" w:rsidRPr="0082339F" w:rsidRDefault="00E12544" w:rsidP="0082339F">
            <w:pPr>
              <w:rPr>
                <w:color w:val="000000"/>
              </w:rPr>
            </w:pPr>
            <w:r w:rsidRPr="0082339F">
              <w:rPr>
                <w:color w:val="000000"/>
              </w:rPr>
              <w:t xml:space="preserve">Al final del recurso, </w:t>
            </w:r>
            <w:r w:rsidR="00C27206" w:rsidRPr="0082339F">
              <w:rPr>
                <w:color w:val="000000"/>
              </w:rPr>
              <w:t>anime</w:t>
            </w:r>
            <w:r w:rsidRPr="0082339F">
              <w:rPr>
                <w:color w:val="000000"/>
              </w:rPr>
              <w:t xml:space="preserve"> a los estudiantes a </w:t>
            </w:r>
            <w:r w:rsidR="00C27206" w:rsidRPr="0082339F">
              <w:rPr>
                <w:color w:val="000000"/>
              </w:rPr>
              <w:t xml:space="preserve">emprender </w:t>
            </w:r>
            <w:r w:rsidRPr="0082339F">
              <w:rPr>
                <w:color w:val="000000"/>
              </w:rPr>
              <w:t>una investigación sobre alguna de las potencias emergentes presentadas. Para ello, pueden formar grupos de trabajo cooperativo.</w:t>
            </w:r>
          </w:p>
          <w:p w14:paraId="55ED2587" w14:textId="77777777" w:rsidR="00E12544" w:rsidRPr="0082339F" w:rsidRDefault="00E12544" w:rsidP="0082339F">
            <w:pPr>
              <w:rPr>
                <w:color w:val="000000"/>
              </w:rPr>
            </w:pPr>
          </w:p>
          <w:p w14:paraId="05C5A116" w14:textId="77777777" w:rsidR="00E12544" w:rsidRPr="0082339F" w:rsidRDefault="00E12544" w:rsidP="0082339F">
            <w:pPr>
              <w:rPr>
                <w:color w:val="000000"/>
              </w:rPr>
            </w:pPr>
            <w:r w:rsidRPr="0082339F">
              <w:rPr>
                <w:color w:val="000000"/>
              </w:rPr>
              <w:t>Después de la presentación</w:t>
            </w:r>
          </w:p>
          <w:p w14:paraId="09C171D5" w14:textId="77777777" w:rsidR="00E12544" w:rsidRPr="0082339F" w:rsidRDefault="00E12544" w:rsidP="0082339F">
            <w:pPr>
              <w:rPr>
                <w:color w:val="000000"/>
              </w:rPr>
            </w:pPr>
          </w:p>
          <w:p w14:paraId="5D38ABA1" w14:textId="380397FB" w:rsidR="00E12544" w:rsidRDefault="00E12544" w:rsidP="0082339F">
            <w:pPr>
              <w:rPr>
                <w:color w:val="0070C0"/>
              </w:rPr>
            </w:pPr>
            <w:r w:rsidRPr="0082339F">
              <w:rPr>
                <w:color w:val="000000"/>
              </w:rPr>
              <w:t xml:space="preserve">Se sugiere ver la entrevista a Jim O’Neill, el economista que acuñó el término BRIC, emitida por la CNN </w:t>
            </w:r>
            <w:r w:rsidRPr="00704C93">
              <w:rPr>
                <w:color w:val="000000" w:themeColor="text1"/>
              </w:rPr>
              <w:t>[</w:t>
            </w:r>
            <w:r w:rsidRPr="005F7D34">
              <w:rPr>
                <w:rFonts w:ascii="Times New Roman" w:hAnsi="Times New Roman" w:cs="Times New Roman"/>
              </w:rPr>
              <w:t>VER</w:t>
            </w:r>
            <w:r w:rsidRPr="00704C93">
              <w:rPr>
                <w:color w:val="000000" w:themeColor="text1"/>
              </w:rPr>
              <w:t>]</w:t>
            </w:r>
            <w:r w:rsidRPr="0082339F">
              <w:rPr>
                <w:color w:val="0070C0"/>
              </w:rPr>
              <w:t>.</w:t>
            </w:r>
          </w:p>
          <w:p w14:paraId="7CEA443B" w14:textId="4CF3F4BB" w:rsidR="005F7D34" w:rsidRPr="0082339F" w:rsidRDefault="00E710C4" w:rsidP="0082339F">
            <w:pPr>
              <w:rPr>
                <w:color w:val="0070C0"/>
              </w:rPr>
            </w:pPr>
            <w:hyperlink r:id="rId16" w:history="1">
              <w:r w:rsidR="005F7D34" w:rsidRPr="00D25797">
                <w:rPr>
                  <w:rStyle w:val="Hipervnculo"/>
                  <w:rFonts w:ascii="Lucida Grande" w:hAnsi="Lucida Grande" w:cs="Lucida Grande"/>
                </w:rPr>
                <w:t>http://www.bbc.co.uk/mundo/noticias/2011/12/111202_video_brics_adonde_van_med.shtml</w:t>
              </w:r>
            </w:hyperlink>
            <w:r w:rsidR="005F7D34">
              <w:rPr>
                <w:rFonts w:ascii="Lucida Grande" w:hAnsi="Lucida Grande" w:cs="Lucida Grande"/>
                <w:color w:val="000000"/>
              </w:rPr>
              <w:t xml:space="preserve"> </w:t>
            </w:r>
          </w:p>
          <w:p w14:paraId="781B587A" w14:textId="77777777" w:rsidR="00C27206" w:rsidRPr="0082339F" w:rsidRDefault="00C27206" w:rsidP="0082339F">
            <w:pPr>
              <w:rPr>
                <w:color w:val="0070C0"/>
              </w:rPr>
            </w:pPr>
          </w:p>
          <w:p w14:paraId="621D229E" w14:textId="77777777" w:rsidR="00E12544" w:rsidRPr="0082339F" w:rsidRDefault="00E12544" w:rsidP="0082339F">
            <w:r w:rsidRPr="0082339F">
              <w:t>Luego, debatir las siguientes preguntas:</w:t>
            </w:r>
          </w:p>
          <w:p w14:paraId="12C5ED27" w14:textId="77777777" w:rsidR="00E12544" w:rsidRPr="0082339F" w:rsidRDefault="00E12544" w:rsidP="0082339F">
            <w:pPr>
              <w:rPr>
                <w:color w:val="000000"/>
              </w:rPr>
            </w:pPr>
          </w:p>
          <w:p w14:paraId="4E27BE45" w14:textId="77777777" w:rsidR="00E12544" w:rsidRPr="0082339F" w:rsidRDefault="00E12544" w:rsidP="0082339F">
            <w:pPr>
              <w:rPr>
                <w:color w:val="000000"/>
              </w:rPr>
            </w:pPr>
            <w:r w:rsidRPr="0082339F">
              <w:rPr>
                <w:color w:val="000000"/>
              </w:rPr>
              <w:t>- ¿Quién acuñó el término BRIC? ¿Para cuál empresa trabajaba?</w:t>
            </w:r>
          </w:p>
          <w:p w14:paraId="65BB3362" w14:textId="77777777" w:rsidR="00E12544" w:rsidRPr="0082339F" w:rsidRDefault="00E12544" w:rsidP="0082339F">
            <w:pPr>
              <w:rPr>
                <w:color w:val="000000"/>
              </w:rPr>
            </w:pPr>
          </w:p>
          <w:p w14:paraId="59AF1A08" w14:textId="77777777" w:rsidR="00E12544" w:rsidRPr="0082339F" w:rsidRDefault="00E12544" w:rsidP="0082339F">
            <w:pPr>
              <w:rPr>
                <w:color w:val="000000"/>
              </w:rPr>
            </w:pPr>
            <w:r w:rsidRPr="0082339F">
              <w:rPr>
                <w:color w:val="000000"/>
              </w:rPr>
              <w:t>- ¿Cuándo se acuñó este término?</w:t>
            </w:r>
          </w:p>
          <w:p w14:paraId="2D86802C" w14:textId="77777777" w:rsidR="00E12544" w:rsidRPr="0082339F" w:rsidRDefault="00E12544" w:rsidP="0082339F">
            <w:pPr>
              <w:rPr>
                <w:color w:val="000000"/>
              </w:rPr>
            </w:pPr>
          </w:p>
          <w:p w14:paraId="1BEFD49B" w14:textId="77777777" w:rsidR="00E12544" w:rsidRPr="0082339F" w:rsidRDefault="00E12544" w:rsidP="0082339F">
            <w:pPr>
              <w:rPr>
                <w:color w:val="000000"/>
              </w:rPr>
            </w:pPr>
            <w:r w:rsidRPr="0082339F">
              <w:rPr>
                <w:color w:val="000000"/>
              </w:rPr>
              <w:t>- ¿En qué momento se empezó a hacer evidente la importancia de estos países? ¿Por qué?</w:t>
            </w:r>
          </w:p>
          <w:p w14:paraId="5ABBEFC3" w14:textId="77777777" w:rsidR="00E12544" w:rsidRPr="0082339F" w:rsidRDefault="00E12544" w:rsidP="0082339F">
            <w:pPr>
              <w:rPr>
                <w:color w:val="000000"/>
              </w:rPr>
            </w:pPr>
          </w:p>
          <w:p w14:paraId="76E9E12E" w14:textId="77777777" w:rsidR="00E12544" w:rsidRPr="0082339F" w:rsidRDefault="00E12544" w:rsidP="0082339F">
            <w:pPr>
              <w:rPr>
                <w:color w:val="000000"/>
              </w:rPr>
            </w:pPr>
            <w:r w:rsidRPr="0082339F">
              <w:rPr>
                <w:color w:val="000000"/>
              </w:rPr>
              <w:t>- ¿Qué hace tan especiales a estos países?</w:t>
            </w:r>
          </w:p>
          <w:p w14:paraId="05709DA5" w14:textId="77777777" w:rsidR="00E12544" w:rsidRPr="0082339F" w:rsidRDefault="00E12544" w:rsidP="0082339F">
            <w:pPr>
              <w:rPr>
                <w:color w:val="000000"/>
              </w:rPr>
            </w:pPr>
          </w:p>
          <w:p w14:paraId="4C5C8733" w14:textId="4D22E05C" w:rsidR="00E12544" w:rsidRPr="0082339F" w:rsidRDefault="00E12544" w:rsidP="0082339F">
            <w:pPr>
              <w:rPr>
                <w:color w:val="000000"/>
              </w:rPr>
            </w:pPr>
            <w:r w:rsidRPr="0082339F">
              <w:rPr>
                <w:color w:val="000000"/>
              </w:rPr>
              <w:t xml:space="preserve">- Según el video, ¿por qué Rusia no dejará de formar parte de los </w:t>
            </w:r>
            <w:r w:rsidR="00DE1143" w:rsidRPr="0082339F">
              <w:rPr>
                <w:color w:val="000000"/>
              </w:rPr>
              <w:t>BRIC</w:t>
            </w:r>
            <w:r w:rsidRPr="0082339F">
              <w:rPr>
                <w:color w:val="000000"/>
              </w:rPr>
              <w:t>?</w:t>
            </w:r>
          </w:p>
          <w:p w14:paraId="14BB9B94" w14:textId="77777777" w:rsidR="00E12544" w:rsidRPr="0082339F" w:rsidRDefault="00E12544" w:rsidP="0082339F">
            <w:pPr>
              <w:rPr>
                <w:color w:val="000000"/>
              </w:rPr>
            </w:pPr>
          </w:p>
          <w:p w14:paraId="7C4C2D64" w14:textId="3E5C34E9" w:rsidR="00E12544" w:rsidRPr="0082339F" w:rsidRDefault="00E12544" w:rsidP="0082339F">
            <w:pPr>
              <w:rPr>
                <w:color w:val="000000"/>
              </w:rPr>
            </w:pPr>
            <w:r w:rsidRPr="0082339F">
              <w:rPr>
                <w:color w:val="000000"/>
              </w:rPr>
              <w:t>- ¿El futuro de cuál de los países que conforman los B</w:t>
            </w:r>
            <w:r w:rsidR="00C27206" w:rsidRPr="0082339F">
              <w:rPr>
                <w:color w:val="000000"/>
              </w:rPr>
              <w:t>RIC</w:t>
            </w:r>
            <w:r w:rsidRPr="0082339F">
              <w:rPr>
                <w:color w:val="000000"/>
              </w:rPr>
              <w:t xml:space="preserve"> se presenta como un gran interrogante?</w:t>
            </w:r>
          </w:p>
          <w:p w14:paraId="1176511D" w14:textId="77777777" w:rsidR="00E12544" w:rsidRPr="0082339F" w:rsidRDefault="00E12544" w:rsidP="0082339F">
            <w:pPr>
              <w:rPr>
                <w:color w:val="000000"/>
              </w:rPr>
            </w:pPr>
          </w:p>
          <w:p w14:paraId="03127BB6" w14:textId="7199CF7F" w:rsidR="00E12544" w:rsidRDefault="00E12544" w:rsidP="0082339F">
            <w:pPr>
              <w:rPr>
                <w:color w:val="000000"/>
              </w:rPr>
            </w:pPr>
            <w:r w:rsidRPr="0082339F">
              <w:rPr>
                <w:color w:val="000000"/>
              </w:rPr>
              <w:t>Además, se p</w:t>
            </w:r>
            <w:r w:rsidR="00293F75" w:rsidRPr="0082339F">
              <w:rPr>
                <w:color w:val="000000"/>
              </w:rPr>
              <w:t xml:space="preserve">ropone la lectura del artículo </w:t>
            </w:r>
            <w:r w:rsidR="00293F75" w:rsidRPr="0082339F">
              <w:rPr>
                <w:i/>
                <w:color w:val="000000"/>
              </w:rPr>
              <w:t>¿Qué quieren los BRIC?</w:t>
            </w:r>
            <w:r w:rsidRPr="0082339F">
              <w:rPr>
                <w:i/>
                <w:color w:val="000000"/>
              </w:rPr>
              <w:t xml:space="preserve">, </w:t>
            </w:r>
            <w:r w:rsidRPr="0082339F">
              <w:rPr>
                <w:color w:val="000000"/>
              </w:rPr>
              <w:t>publicado por el diario El País</w:t>
            </w:r>
            <w:r w:rsidR="005F7D34">
              <w:rPr>
                <w:color w:val="000000"/>
              </w:rPr>
              <w:t>.</w:t>
            </w:r>
            <w:r w:rsidRPr="0082339F">
              <w:rPr>
                <w:color w:val="000000"/>
              </w:rPr>
              <w:t xml:space="preserve"> Allí encontrarás un análisis de la situación actual de los B</w:t>
            </w:r>
            <w:r w:rsidR="00293F75" w:rsidRPr="0082339F">
              <w:rPr>
                <w:color w:val="000000"/>
              </w:rPr>
              <w:t>RIC</w:t>
            </w:r>
            <w:r w:rsidRPr="0082339F">
              <w:rPr>
                <w:color w:val="000000"/>
              </w:rPr>
              <w:t xml:space="preserve"> y las incertidumbres que plantean</w:t>
            </w:r>
            <w:r w:rsidR="005F7D34">
              <w:rPr>
                <w:color w:val="000000"/>
              </w:rPr>
              <w:t xml:space="preserve"> </w:t>
            </w:r>
            <w:r w:rsidR="005F7D34" w:rsidRPr="00704C93">
              <w:rPr>
                <w:color w:val="000000" w:themeColor="text1"/>
              </w:rPr>
              <w:t>[</w:t>
            </w:r>
            <w:r w:rsidR="005F7D34" w:rsidRPr="005F7D34">
              <w:rPr>
                <w:rFonts w:ascii="Times New Roman" w:hAnsi="Times New Roman" w:cs="Times New Roman"/>
              </w:rPr>
              <w:t>VER</w:t>
            </w:r>
            <w:r w:rsidR="005F7D34" w:rsidRPr="00704C93">
              <w:rPr>
                <w:color w:val="000000" w:themeColor="text1"/>
              </w:rPr>
              <w:t>]</w:t>
            </w:r>
            <w:r w:rsidRPr="0082339F">
              <w:rPr>
                <w:color w:val="000000"/>
              </w:rPr>
              <w:t>.</w:t>
            </w:r>
          </w:p>
          <w:p w14:paraId="269BB8FB" w14:textId="3244CCBA" w:rsidR="005F7D34" w:rsidRPr="0082339F" w:rsidRDefault="00E710C4" w:rsidP="0082339F">
            <w:pPr>
              <w:rPr>
                <w:color w:val="000000"/>
              </w:rPr>
            </w:pPr>
            <w:hyperlink r:id="rId17" w:history="1">
              <w:r w:rsidR="005F7D34" w:rsidRPr="00D25797">
                <w:rPr>
                  <w:rStyle w:val="Hipervnculo"/>
                  <w:rFonts w:ascii="Lucida Grande" w:hAnsi="Lucida Grande" w:cs="Lucida Grande"/>
                </w:rPr>
                <w:t>http://elpais.com/diario/2010/07/05/internacional/1278280810_850215.html</w:t>
              </w:r>
            </w:hyperlink>
            <w:r w:rsidR="005F7D34">
              <w:rPr>
                <w:rFonts w:ascii="Lucida Grande" w:hAnsi="Lucida Grande" w:cs="Lucida Grande"/>
                <w:color w:val="000000"/>
              </w:rPr>
              <w:t xml:space="preserve"> </w:t>
            </w:r>
          </w:p>
          <w:p w14:paraId="7720B51A" w14:textId="77777777" w:rsidR="00E12544" w:rsidRPr="0082339F" w:rsidRDefault="00E12544" w:rsidP="0082339F">
            <w:pPr>
              <w:rPr>
                <w:color w:val="000000"/>
              </w:rPr>
            </w:pPr>
          </w:p>
          <w:p w14:paraId="3CD0AB4C" w14:textId="591051C1" w:rsidR="00E12544" w:rsidRPr="0082339F" w:rsidRDefault="00E12544" w:rsidP="0082339F">
            <w:pPr>
              <w:rPr>
                <w:color w:val="000000"/>
              </w:rPr>
            </w:pPr>
            <w:r w:rsidRPr="0082339F">
              <w:rPr>
                <w:color w:val="000000"/>
              </w:rPr>
              <w:t>- ¿Cuál ha sido la evolución de los B</w:t>
            </w:r>
            <w:r w:rsidR="00293F75" w:rsidRPr="0082339F">
              <w:rPr>
                <w:color w:val="000000"/>
              </w:rPr>
              <w:t>RIC</w:t>
            </w:r>
            <w:r w:rsidRPr="0082339F">
              <w:rPr>
                <w:color w:val="000000"/>
              </w:rPr>
              <w:t xml:space="preserve"> desde que se acuñó este término?</w:t>
            </w:r>
          </w:p>
          <w:p w14:paraId="2C484EF6" w14:textId="77777777" w:rsidR="00E12544" w:rsidRPr="0082339F" w:rsidRDefault="00E12544" w:rsidP="0082339F">
            <w:pPr>
              <w:rPr>
                <w:color w:val="000000"/>
              </w:rPr>
            </w:pPr>
          </w:p>
          <w:p w14:paraId="6D0A10BA" w14:textId="50DD3F9E" w:rsidR="00E12544" w:rsidRPr="0082339F" w:rsidRDefault="00E12544" w:rsidP="0082339F">
            <w:pPr>
              <w:rPr>
                <w:color w:val="000000"/>
              </w:rPr>
            </w:pPr>
            <w:r w:rsidRPr="0082339F">
              <w:rPr>
                <w:color w:val="000000"/>
              </w:rPr>
              <w:t>-</w:t>
            </w:r>
            <w:r w:rsidR="00293F75" w:rsidRPr="0082339F">
              <w:rPr>
                <w:color w:val="000000"/>
              </w:rPr>
              <w:t xml:space="preserve"> ¿Cuál país, mencionado en el vi</w:t>
            </w:r>
            <w:r w:rsidRPr="0082339F">
              <w:rPr>
                <w:color w:val="000000"/>
              </w:rPr>
              <w:t>deo, no cumple las condiciones para formar parte de los B</w:t>
            </w:r>
            <w:r w:rsidR="00293F75" w:rsidRPr="0082339F">
              <w:rPr>
                <w:color w:val="000000"/>
              </w:rPr>
              <w:t>RIC</w:t>
            </w:r>
            <w:r w:rsidRPr="0082339F">
              <w:rPr>
                <w:color w:val="000000"/>
              </w:rPr>
              <w:t>? ¿Por qué?</w:t>
            </w:r>
          </w:p>
          <w:p w14:paraId="363095D9" w14:textId="77777777" w:rsidR="00E12544" w:rsidRPr="0082339F" w:rsidRDefault="00E12544" w:rsidP="0082339F">
            <w:pPr>
              <w:rPr>
                <w:color w:val="000000"/>
              </w:rPr>
            </w:pPr>
          </w:p>
          <w:p w14:paraId="00F17D6D" w14:textId="77777777" w:rsidR="00E12544" w:rsidRPr="0082339F" w:rsidRDefault="00E12544" w:rsidP="0082339F">
            <w:pPr>
              <w:rPr>
                <w:color w:val="000000"/>
              </w:rPr>
            </w:pPr>
            <w:r w:rsidRPr="0082339F">
              <w:rPr>
                <w:color w:val="000000"/>
              </w:rPr>
              <w:t>- ¿Cuáles otros países podrían formar parte de las potencias emergentes?</w:t>
            </w:r>
          </w:p>
          <w:p w14:paraId="4B657F09" w14:textId="77777777" w:rsidR="00E12544" w:rsidRPr="0082339F" w:rsidRDefault="00E12544" w:rsidP="0082339F">
            <w:pPr>
              <w:rPr>
                <w:color w:val="000000"/>
              </w:rPr>
            </w:pPr>
          </w:p>
          <w:p w14:paraId="0FC75E35" w14:textId="3C7B76DB" w:rsidR="00E12544" w:rsidRPr="0082339F" w:rsidRDefault="00E12544" w:rsidP="0082339F">
            <w:pPr>
              <w:rPr>
                <w:color w:val="000000"/>
              </w:rPr>
            </w:pPr>
            <w:r w:rsidRPr="0082339F">
              <w:rPr>
                <w:color w:val="000000"/>
              </w:rPr>
              <w:t xml:space="preserve">- ¿Cuál es el desafío que representan </w:t>
            </w:r>
            <w:r w:rsidR="00293F75" w:rsidRPr="0082339F">
              <w:rPr>
                <w:color w:val="000000"/>
              </w:rPr>
              <w:t>esto</w:t>
            </w:r>
            <w:r w:rsidRPr="0082339F">
              <w:rPr>
                <w:color w:val="000000"/>
              </w:rPr>
              <w:t>s países para Occidente?</w:t>
            </w:r>
          </w:p>
          <w:p w14:paraId="6E75BF57" w14:textId="77777777" w:rsidR="00E12544" w:rsidRPr="0082339F" w:rsidRDefault="00E12544" w:rsidP="0082339F">
            <w:pPr>
              <w:rPr>
                <w:color w:val="000000"/>
              </w:rPr>
            </w:pPr>
          </w:p>
          <w:p w14:paraId="22AC068F" w14:textId="77777777" w:rsidR="005F7D34" w:rsidRDefault="00704C93" w:rsidP="0082339F">
            <w:r>
              <w:t>Para terminar, también puede sugerir a los estudiantes la lectura del artículo “</w:t>
            </w:r>
            <w:r w:rsidRPr="00704C93">
              <w:t>Latinoamérica se reconfigura frente a los BRIC</w:t>
            </w:r>
            <w:r>
              <w:t>”</w:t>
            </w:r>
            <w:r w:rsidRPr="0082339F">
              <w:rPr>
                <w:color w:val="000000"/>
              </w:rPr>
              <w:t xml:space="preserve"> </w:t>
            </w:r>
            <w:r w:rsidRPr="00704C93">
              <w:rPr>
                <w:color w:val="000000" w:themeColor="text1"/>
              </w:rPr>
              <w:t>[</w:t>
            </w:r>
            <w:r w:rsidRPr="005F7D34">
              <w:t>VER</w:t>
            </w:r>
            <w:r w:rsidR="00E77345" w:rsidRPr="00704C93">
              <w:rPr>
                <w:color w:val="000000" w:themeColor="text1"/>
              </w:rPr>
              <w:t>]</w:t>
            </w:r>
            <w:r w:rsidR="00E77345">
              <w:t>.</w:t>
            </w:r>
          </w:p>
          <w:p w14:paraId="4DBCE49A" w14:textId="07F55C3A" w:rsidR="00704C93" w:rsidRDefault="00E710C4" w:rsidP="0082339F">
            <w:pPr>
              <w:rPr>
                <w:color w:val="000000"/>
                <w:vertAlign w:val="subscript"/>
              </w:rPr>
            </w:pPr>
            <w:hyperlink r:id="rId18" w:history="1">
              <w:r w:rsidR="005F7D34" w:rsidRPr="00D25797">
                <w:rPr>
                  <w:rStyle w:val="Hipervnculo"/>
                  <w:rFonts w:ascii="Lucida Grande" w:hAnsi="Lucida Grande" w:cs="Lucida Grande"/>
                </w:rPr>
                <w:t>http://www.dirigentesdigital.com/articulo/mercados/latam/215244/latinoamerica/reconfigura/frente/banco/fondo/brics.html</w:t>
              </w:r>
            </w:hyperlink>
            <w:r w:rsidR="005F7D34">
              <w:rPr>
                <w:rFonts w:ascii="Lucida Grande" w:hAnsi="Lucida Grande" w:cs="Lucida Grande"/>
                <w:color w:val="000000"/>
              </w:rPr>
              <w:t xml:space="preserve"> </w:t>
            </w:r>
            <w:r w:rsidR="00E77345">
              <w:rPr>
                <w:vanish/>
                <w:color w:val="000000"/>
              </w:rPr>
              <w:t>.tentados en Jordania,na fuente adecuada. Lo dejo como sugerencia.  opiados para este texto en particular, me parece que est</w:t>
            </w:r>
            <w:r w:rsidR="00E77345">
              <w:rPr>
                <w:vanish/>
                <w:color w:val="000000"/>
              </w:rPr>
              <w:pgNum/>
            </w:r>
            <w:r w:rsidR="00E77345">
              <w:rPr>
                <w:vanish/>
                <w:color w:val="000000"/>
              </w:rPr>
              <w:pgNum/>
            </w:r>
            <w:r w:rsidR="00E77345">
              <w:rPr>
                <w:vanish/>
                <w:color w:val="000000"/>
              </w:rPr>
              <w:pgNum/>
            </w:r>
            <w:r w:rsidR="00E77345">
              <w:rPr>
                <w:vanish/>
                <w:color w:val="000000"/>
              </w:rPr>
              <w:pgNum/>
            </w:r>
            <w:r w:rsidR="00E77345">
              <w:rPr>
                <w:vanish/>
                <w:color w:val="000000"/>
              </w:rPr>
              <w:t>.tentados en Jordania,na fuente adecuada. Lo dejo como sugerencia.  opiados para este texto en particular, me parece que est</w:t>
            </w:r>
            <w:r w:rsidR="00E77345">
              <w:rPr>
                <w:vanish/>
                <w:color w:val="000000"/>
              </w:rPr>
              <w:pgNum/>
            </w:r>
            <w:r w:rsidR="00E77345">
              <w:rPr>
                <w:vanish/>
                <w:color w:val="000000"/>
              </w:rPr>
              <w:pgNum/>
            </w:r>
            <w:r w:rsidR="00E77345">
              <w:rPr>
                <w:vanish/>
                <w:color w:val="000000"/>
              </w:rPr>
              <w:pgNum/>
            </w:r>
            <w:r w:rsidR="00E77345">
              <w:rPr>
                <w:vanish/>
                <w:color w:val="000000"/>
              </w:rPr>
              <w:pgNum/>
            </w:r>
            <w:r w:rsidR="00E77345">
              <w:rPr>
                <w:vanish/>
                <w:color w:val="000000"/>
              </w:rPr>
              <w:t>.tentados en Jordania,na fuente adecuada. Lo dejo como sugerencia.  opiados para este texto en particular, me parece que est</w:t>
            </w:r>
            <w:r w:rsidR="00E77345">
              <w:rPr>
                <w:vanish/>
                <w:color w:val="000000"/>
              </w:rPr>
              <w:pgNum/>
            </w:r>
            <w:r w:rsidR="00E77345">
              <w:rPr>
                <w:vanish/>
                <w:color w:val="000000"/>
              </w:rPr>
              <w:pgNum/>
            </w:r>
            <w:r w:rsidR="00E77345">
              <w:rPr>
                <w:vanish/>
                <w:color w:val="000000"/>
              </w:rPr>
              <w:pgNum/>
            </w:r>
            <w:r w:rsidR="00E77345">
              <w:rPr>
                <w:vanish/>
                <w:color w:val="000000"/>
              </w:rPr>
              <w:pgNum/>
            </w:r>
          </w:p>
          <w:p w14:paraId="17E0B7C8" w14:textId="7D7462BB" w:rsidR="00E77345" w:rsidRDefault="00E77345" w:rsidP="0082339F">
            <w:pPr>
              <w:rPr>
                <w:b/>
                <w:color w:val="000000"/>
              </w:rPr>
            </w:pPr>
          </w:p>
          <w:p w14:paraId="427FA526" w14:textId="77777777" w:rsidR="00E77345" w:rsidRDefault="00E77345" w:rsidP="00E77345">
            <w:r>
              <w:rPr>
                <w:b/>
              </w:rPr>
              <w:t>Ficha del estudiante</w:t>
            </w:r>
          </w:p>
          <w:p w14:paraId="5CFD0235" w14:textId="77777777" w:rsidR="00E12544" w:rsidRPr="0082339F" w:rsidRDefault="00E12544" w:rsidP="0082339F">
            <w:pPr>
              <w:rPr>
                <w:color w:val="000000"/>
              </w:rPr>
            </w:pPr>
          </w:p>
          <w:p w14:paraId="714A9E91" w14:textId="412BFD88" w:rsidR="00E12544" w:rsidRPr="0082339F" w:rsidRDefault="00293F75" w:rsidP="0082339F">
            <w:pPr>
              <w:rPr>
                <w:color w:val="000000"/>
              </w:rPr>
            </w:pPr>
            <w:r w:rsidRPr="0082339F">
              <w:rPr>
                <w:color w:val="000000"/>
              </w:rPr>
              <w:t xml:space="preserve">Título: </w:t>
            </w:r>
            <w:r w:rsidR="00E12544" w:rsidRPr="0082339F">
              <w:rPr>
                <w:color w:val="000000"/>
              </w:rPr>
              <w:t xml:space="preserve">Las potencias emergentes: Brasil, Rusia, India y China </w:t>
            </w:r>
          </w:p>
          <w:p w14:paraId="56B20F6B" w14:textId="77777777" w:rsidR="00E12544" w:rsidRPr="0082339F" w:rsidRDefault="00E12544" w:rsidP="0082339F">
            <w:pPr>
              <w:rPr>
                <w:color w:val="000000"/>
              </w:rPr>
            </w:pPr>
          </w:p>
          <w:p w14:paraId="080667B2" w14:textId="4B7FCA9B" w:rsidR="00E12544" w:rsidRPr="0082339F" w:rsidRDefault="00E12544" w:rsidP="0082339F">
            <w:pPr>
              <w:rPr>
                <w:color w:val="000000"/>
              </w:rPr>
            </w:pPr>
            <w:r w:rsidRPr="0082339F">
              <w:rPr>
                <w:color w:val="000000"/>
              </w:rPr>
              <w:t>Descripción: Interactivo que presenta las principales características de las cuatro potencias económicas emergentes del mundo actual, conocidas como el grupo BRIC</w:t>
            </w:r>
            <w:r w:rsidR="00293F75" w:rsidRPr="0082339F">
              <w:rPr>
                <w:color w:val="000000"/>
              </w:rPr>
              <w:t>.</w:t>
            </w:r>
          </w:p>
          <w:p w14:paraId="78C4D9BF" w14:textId="77777777" w:rsidR="00E12544" w:rsidRPr="0082339F" w:rsidRDefault="00E12544" w:rsidP="0082339F">
            <w:pPr>
              <w:rPr>
                <w:color w:val="000000"/>
              </w:rPr>
            </w:pPr>
          </w:p>
          <w:p w14:paraId="32E27C88" w14:textId="77777777" w:rsidR="00E12544" w:rsidRPr="0082339F" w:rsidRDefault="00E12544" w:rsidP="0082339F">
            <w:pPr>
              <w:rPr>
                <w:color w:val="000000"/>
              </w:rPr>
            </w:pPr>
            <w:r w:rsidRPr="0082339F">
              <w:rPr>
                <w:color w:val="000000"/>
              </w:rPr>
              <w:t>Contextualización</w:t>
            </w:r>
          </w:p>
          <w:p w14:paraId="35D048E5" w14:textId="77777777" w:rsidR="00E12544" w:rsidRPr="0082339F" w:rsidRDefault="00E12544" w:rsidP="0082339F">
            <w:pPr>
              <w:rPr>
                <w:rFonts w:eastAsia="Times New Roman"/>
                <w:lang w:val="es-CO" w:eastAsia="es-CO"/>
              </w:rPr>
            </w:pPr>
            <w:r w:rsidRPr="0082339F">
              <w:rPr>
                <w:rFonts w:eastAsia="Times New Roman"/>
                <w:lang w:val="es-CO" w:eastAsia="es-CO"/>
              </w:rPr>
              <w:t>Las nuevas potencias del siglo XXI</w:t>
            </w:r>
          </w:p>
          <w:p w14:paraId="12894AB7" w14:textId="49826D02" w:rsidR="00E12544" w:rsidRPr="0082339F" w:rsidRDefault="00E12544" w:rsidP="0082339F">
            <w:pPr>
              <w:rPr>
                <w:rFonts w:eastAsia="Times New Roman"/>
                <w:lang w:val="es-CO" w:eastAsia="es-CO"/>
              </w:rPr>
            </w:pPr>
            <w:r w:rsidRPr="0082339F">
              <w:rPr>
                <w:rFonts w:eastAsia="Times New Roman"/>
                <w:lang w:val="es-CO" w:eastAsia="es-CO"/>
              </w:rPr>
              <w:t xml:space="preserve">En el año 2005, el economista Jim O’Neill acuñó el </w:t>
            </w:r>
            <w:r w:rsidR="005D3591" w:rsidRPr="0082339F">
              <w:rPr>
                <w:rFonts w:eastAsia="Times New Roman"/>
                <w:lang w:val="es-CO" w:eastAsia="es-CO"/>
              </w:rPr>
              <w:t>a</w:t>
            </w:r>
            <w:r w:rsidRPr="0082339F">
              <w:rPr>
                <w:rFonts w:eastAsia="Times New Roman"/>
                <w:lang w:val="es-CO" w:eastAsia="es-CO"/>
              </w:rPr>
              <w:t>crónimo </w:t>
            </w:r>
            <w:r w:rsidRPr="0082339F">
              <w:rPr>
                <w:rFonts w:eastAsia="Times New Roman"/>
                <w:b/>
                <w:bCs/>
                <w:lang w:val="es-CO" w:eastAsia="es-CO"/>
              </w:rPr>
              <w:t xml:space="preserve">BRIC </w:t>
            </w:r>
            <w:r w:rsidRPr="0082339F">
              <w:rPr>
                <w:rFonts w:eastAsia="Times New Roman"/>
                <w:lang w:val="es-CO" w:eastAsia="es-CO"/>
              </w:rPr>
              <w:t>pa</w:t>
            </w:r>
            <w:r w:rsidR="005D3591" w:rsidRPr="0082339F">
              <w:rPr>
                <w:rFonts w:eastAsia="Times New Roman"/>
                <w:lang w:val="es-CO" w:eastAsia="es-CO"/>
              </w:rPr>
              <w:t xml:space="preserve">ra referirse a </w:t>
            </w:r>
            <w:r w:rsidR="005D3591" w:rsidRPr="0082339F">
              <w:rPr>
                <w:rFonts w:eastAsia="Times New Roman"/>
                <w:b/>
                <w:lang w:val="es-CO" w:eastAsia="es-CO"/>
              </w:rPr>
              <w:t>Brasil, Rusia, India</w:t>
            </w:r>
            <w:r w:rsidR="005D3591" w:rsidRPr="0082339F">
              <w:rPr>
                <w:rFonts w:eastAsia="Times New Roman"/>
                <w:lang w:val="es-CO" w:eastAsia="es-CO"/>
              </w:rPr>
              <w:t xml:space="preserve"> y </w:t>
            </w:r>
            <w:r w:rsidR="005D3591" w:rsidRPr="0082339F">
              <w:rPr>
                <w:rFonts w:eastAsia="Times New Roman"/>
                <w:b/>
                <w:lang w:val="es-CO" w:eastAsia="es-CO"/>
              </w:rPr>
              <w:t>China</w:t>
            </w:r>
            <w:r w:rsidR="005D3591" w:rsidRPr="0082339F">
              <w:rPr>
                <w:rFonts w:eastAsia="Times New Roman"/>
                <w:lang w:val="es-CO" w:eastAsia="es-CO"/>
              </w:rPr>
              <w:t xml:space="preserve"> como </w:t>
            </w:r>
            <w:r w:rsidRPr="0082339F">
              <w:rPr>
                <w:rFonts w:eastAsia="Times New Roman"/>
                <w:lang w:val="es-CO" w:eastAsia="es-CO"/>
              </w:rPr>
              <w:t>las cuatro potencias emergentes más importantes que p</w:t>
            </w:r>
            <w:r w:rsidR="00293F75" w:rsidRPr="0082339F">
              <w:rPr>
                <w:rFonts w:eastAsia="Times New Roman"/>
                <w:lang w:val="es-CO" w:eastAsia="es-CO"/>
              </w:rPr>
              <w:t>odría</w:t>
            </w:r>
            <w:r w:rsidRPr="0082339F">
              <w:rPr>
                <w:rFonts w:eastAsia="Times New Roman"/>
                <w:lang w:val="es-CO" w:eastAsia="es-CO"/>
              </w:rPr>
              <w:t>n disputar la hegemonía económica de Estados Unidos durante el siglo XXI.</w:t>
            </w:r>
          </w:p>
          <w:p w14:paraId="380419EF" w14:textId="36A438FD" w:rsidR="00E12544" w:rsidRPr="0082339F" w:rsidRDefault="00E12544" w:rsidP="0082339F">
            <w:pPr>
              <w:rPr>
                <w:rFonts w:eastAsia="Times New Roman"/>
                <w:lang w:val="es-CO" w:eastAsia="es-CO"/>
              </w:rPr>
            </w:pPr>
            <w:r w:rsidRPr="0082339F">
              <w:rPr>
                <w:rFonts w:eastAsia="Times New Roman"/>
                <w:lang w:val="es-CO" w:eastAsia="es-CO"/>
              </w:rPr>
              <w:t>Los B</w:t>
            </w:r>
            <w:r w:rsidR="00293F75" w:rsidRPr="0082339F">
              <w:rPr>
                <w:rFonts w:eastAsia="Times New Roman"/>
                <w:lang w:val="es-CO" w:eastAsia="es-CO"/>
              </w:rPr>
              <w:t>RIC</w:t>
            </w:r>
            <w:r w:rsidRPr="0082339F">
              <w:rPr>
                <w:rFonts w:eastAsia="Times New Roman"/>
                <w:lang w:val="es-CO" w:eastAsia="es-CO"/>
              </w:rPr>
              <w:t xml:space="preserve"> representan </w:t>
            </w:r>
            <w:r w:rsidR="00D9434C" w:rsidRPr="0082339F">
              <w:rPr>
                <w:rFonts w:eastAsia="Times New Roman"/>
                <w:b/>
                <w:bCs/>
                <w:lang w:val="es-CO" w:eastAsia="es-CO"/>
              </w:rPr>
              <w:t xml:space="preserve">25 </w:t>
            </w:r>
            <w:r w:rsidRPr="0082339F">
              <w:rPr>
                <w:rFonts w:eastAsia="Times New Roman"/>
                <w:b/>
                <w:bCs/>
                <w:lang w:val="es-CO" w:eastAsia="es-CO"/>
              </w:rPr>
              <w:t>% de la economía mundial </w:t>
            </w:r>
            <w:r w:rsidRPr="0082339F">
              <w:rPr>
                <w:rFonts w:eastAsia="Times New Roman"/>
                <w:lang w:val="es-CO" w:eastAsia="es-CO"/>
              </w:rPr>
              <w:t>y, en 2010, mientras la economía global sufría el golpe de la </w:t>
            </w:r>
            <w:r w:rsidRPr="0082339F">
              <w:rPr>
                <w:rFonts w:eastAsia="Times New Roman"/>
                <w:b/>
                <w:bCs/>
                <w:lang w:val="es-CO" w:eastAsia="es-CO"/>
              </w:rPr>
              <w:t>Gran Recesión</w:t>
            </w:r>
            <w:r w:rsidRPr="0082339F">
              <w:rPr>
                <w:rFonts w:eastAsia="Times New Roman"/>
                <w:lang w:val="es-CO" w:eastAsia="es-CO"/>
              </w:rPr>
              <w:t xml:space="preserve">, estos países continuaron creciendo. </w:t>
            </w:r>
          </w:p>
          <w:p w14:paraId="1063BC4B" w14:textId="2C28AE47" w:rsidR="00E12544" w:rsidRPr="0082339F" w:rsidRDefault="00293F75" w:rsidP="0082339F">
            <w:pPr>
              <w:rPr>
                <w:rFonts w:eastAsia="Times New Roman"/>
                <w:lang w:val="es-CO" w:eastAsia="es-CO"/>
              </w:rPr>
            </w:pPr>
            <w:r w:rsidRPr="0082339F">
              <w:rPr>
                <w:rFonts w:eastAsia="Times New Roman"/>
                <w:lang w:val="es-CO" w:eastAsia="es-CO"/>
              </w:rPr>
              <w:t>Esta</w:t>
            </w:r>
            <w:r w:rsidR="00E12544" w:rsidRPr="0082339F">
              <w:rPr>
                <w:rFonts w:eastAsia="Times New Roman"/>
                <w:lang w:val="es-CO" w:eastAsia="es-CO"/>
              </w:rPr>
              <w:t xml:space="preserve"> situación se debió a las inversiones que las </w:t>
            </w:r>
            <w:r w:rsidR="00E12544" w:rsidRPr="0082339F">
              <w:rPr>
                <w:rFonts w:eastAsia="Times New Roman"/>
                <w:b/>
                <w:bCs/>
                <w:lang w:val="es-CO" w:eastAsia="es-CO"/>
              </w:rPr>
              <w:t xml:space="preserve">grandes multinacionales </w:t>
            </w:r>
            <w:r w:rsidRPr="0082339F">
              <w:rPr>
                <w:rFonts w:eastAsia="Times New Roman"/>
                <w:lang w:val="es-CO" w:eastAsia="es-CO"/>
              </w:rPr>
              <w:t>hicieron</w:t>
            </w:r>
            <w:r w:rsidR="00E12544" w:rsidRPr="0082339F">
              <w:rPr>
                <w:rFonts w:eastAsia="Times New Roman"/>
                <w:lang w:val="es-CO" w:eastAsia="es-CO"/>
              </w:rPr>
              <w:t xml:space="preserve"> en los países mencionados tras la crisis financiera de 2008. Incluso algunos Estados europeos acudieron a ellos en busca de capitales para refinanciar a sus bancos y cajas.</w:t>
            </w:r>
          </w:p>
          <w:p w14:paraId="5D3B543F" w14:textId="77777777" w:rsidR="00E12544" w:rsidRPr="0082339F" w:rsidRDefault="00E12544" w:rsidP="0082339F">
            <w:pPr>
              <w:rPr>
                <w:rFonts w:eastAsia="Times New Roman"/>
                <w:lang w:val="es-CO" w:eastAsia="es-CO"/>
              </w:rPr>
            </w:pPr>
            <w:r w:rsidRPr="0082339F">
              <w:rPr>
                <w:rFonts w:eastAsia="Times New Roman"/>
                <w:lang w:val="es-CO" w:eastAsia="es-CO"/>
              </w:rPr>
              <w:t xml:space="preserve">Los países que forman parte de los BRIC comparten tres </w:t>
            </w:r>
            <w:r w:rsidRPr="0082339F">
              <w:rPr>
                <w:rFonts w:eastAsia="Times New Roman"/>
                <w:b/>
                <w:bCs/>
                <w:lang w:val="es-CO" w:eastAsia="es-CO"/>
              </w:rPr>
              <w:t>características básicas</w:t>
            </w:r>
            <w:r w:rsidRPr="0082339F">
              <w:rPr>
                <w:rFonts w:eastAsia="Times New Roman"/>
                <w:lang w:val="es-CO" w:eastAsia="es-CO"/>
              </w:rPr>
              <w:t>:</w:t>
            </w:r>
          </w:p>
          <w:p w14:paraId="481BEE45" w14:textId="77777777" w:rsidR="00E12544" w:rsidRPr="0082339F" w:rsidRDefault="00E12544" w:rsidP="0082339F">
            <w:pPr>
              <w:rPr>
                <w:rFonts w:eastAsia="Times New Roman"/>
                <w:lang w:val="es-CO" w:eastAsia="es-CO"/>
              </w:rPr>
            </w:pPr>
            <w:r w:rsidRPr="0082339F">
              <w:rPr>
                <w:rFonts w:eastAsia="Times New Roman"/>
                <w:lang w:val="es-CO" w:eastAsia="es-CO"/>
              </w:rPr>
              <w:t>- Población elevada.</w:t>
            </w:r>
          </w:p>
          <w:p w14:paraId="7290B0CB" w14:textId="77777777" w:rsidR="00E12544" w:rsidRPr="0082339F" w:rsidRDefault="00E12544" w:rsidP="0082339F">
            <w:pPr>
              <w:rPr>
                <w:rFonts w:eastAsia="Times New Roman"/>
                <w:lang w:val="es-CO" w:eastAsia="es-CO"/>
              </w:rPr>
            </w:pPr>
            <w:r w:rsidRPr="0082339F">
              <w:rPr>
                <w:rFonts w:eastAsia="Times New Roman"/>
                <w:lang w:val="es-CO" w:eastAsia="es-CO"/>
              </w:rPr>
              <w:t>- Gran extensión territorial.</w:t>
            </w:r>
          </w:p>
          <w:p w14:paraId="33DB52E2" w14:textId="77777777" w:rsidR="00E12544" w:rsidRPr="0082339F" w:rsidRDefault="00E12544" w:rsidP="0082339F">
            <w:pPr>
              <w:rPr>
                <w:rFonts w:eastAsia="Times New Roman"/>
                <w:lang w:val="es-CO" w:eastAsia="es-CO"/>
              </w:rPr>
            </w:pPr>
            <w:r w:rsidRPr="0082339F">
              <w:rPr>
                <w:rFonts w:eastAsia="Times New Roman"/>
                <w:lang w:val="es-CO" w:eastAsia="es-CO"/>
              </w:rPr>
              <w:t>- Importante crecimiento anual del PIB.</w:t>
            </w:r>
          </w:p>
          <w:p w14:paraId="00077AC0" w14:textId="77777777" w:rsidR="00E12544" w:rsidRPr="0082339F" w:rsidRDefault="00E12544" w:rsidP="0082339F">
            <w:pPr>
              <w:rPr>
                <w:rFonts w:eastAsia="Times New Roman"/>
                <w:lang w:val="es-CO" w:eastAsia="es-CO"/>
              </w:rPr>
            </w:pPr>
            <w:r w:rsidRPr="0082339F">
              <w:rPr>
                <w:rFonts w:eastAsia="Times New Roman"/>
                <w:lang w:val="es-CO" w:eastAsia="es-CO"/>
              </w:rPr>
              <w:t>Estos países, además, acumulan importantes </w:t>
            </w:r>
            <w:r w:rsidRPr="0082339F">
              <w:rPr>
                <w:rFonts w:eastAsia="Times New Roman"/>
                <w:b/>
                <w:bCs/>
                <w:lang w:val="es-CO" w:eastAsia="es-CO"/>
              </w:rPr>
              <w:t>reservas de recursos naturales</w:t>
            </w:r>
            <w:r w:rsidRPr="0082339F">
              <w:rPr>
                <w:rFonts w:eastAsia="Times New Roman"/>
                <w:lang w:val="es-CO" w:eastAsia="es-CO"/>
              </w:rPr>
              <w:t> y son centros que han experimentado durante los últimos años un importante </w:t>
            </w:r>
            <w:r w:rsidRPr="0082339F">
              <w:rPr>
                <w:rFonts w:eastAsia="Times New Roman"/>
                <w:b/>
                <w:bCs/>
                <w:lang w:val="es-CO" w:eastAsia="es-CO"/>
              </w:rPr>
              <w:t>crecimiento industrial</w:t>
            </w:r>
            <w:r w:rsidRPr="0082339F">
              <w:rPr>
                <w:rFonts w:eastAsia="Times New Roman"/>
                <w:lang w:val="es-CO" w:eastAsia="es-CO"/>
              </w:rPr>
              <w:t>, favorecido por la </w:t>
            </w:r>
            <w:r w:rsidRPr="0082339F">
              <w:rPr>
                <w:rFonts w:eastAsia="Times New Roman"/>
                <w:b/>
                <w:bCs/>
                <w:lang w:val="es-CO" w:eastAsia="es-CO"/>
              </w:rPr>
              <w:t>deslocalización </w:t>
            </w:r>
            <w:r w:rsidRPr="0082339F">
              <w:rPr>
                <w:rFonts w:eastAsia="Times New Roman"/>
                <w:lang w:val="es-CO" w:eastAsia="es-CO"/>
              </w:rPr>
              <w:t>de las empresas del centro económico.</w:t>
            </w:r>
          </w:p>
          <w:p w14:paraId="39FCD8A3" w14:textId="70D8B796" w:rsidR="00E12544" w:rsidRPr="0082339F" w:rsidRDefault="00293F75" w:rsidP="0082339F">
            <w:pPr>
              <w:rPr>
                <w:rFonts w:eastAsia="Times New Roman"/>
                <w:lang w:val="es-CO" w:eastAsia="es-CO"/>
              </w:rPr>
            </w:pPr>
            <w:r w:rsidRPr="0082339F">
              <w:rPr>
                <w:rFonts w:eastAsia="Times New Roman"/>
                <w:lang w:val="es-CO" w:eastAsia="es-CO"/>
              </w:rPr>
              <w:t>La denominación</w:t>
            </w:r>
            <w:r w:rsidR="00E12544" w:rsidRPr="0082339F">
              <w:rPr>
                <w:rFonts w:eastAsia="Times New Roman"/>
                <w:lang w:val="es-CO" w:eastAsia="es-CO"/>
              </w:rPr>
              <w:t xml:space="preserve"> B</w:t>
            </w:r>
            <w:r w:rsidRPr="0082339F">
              <w:rPr>
                <w:rFonts w:eastAsia="Times New Roman"/>
                <w:lang w:val="es-CO" w:eastAsia="es-CO"/>
              </w:rPr>
              <w:t>RIC</w:t>
            </w:r>
            <w:r w:rsidR="00E12544" w:rsidRPr="0082339F">
              <w:rPr>
                <w:rFonts w:eastAsia="Times New Roman"/>
                <w:lang w:val="es-CO" w:eastAsia="es-CO"/>
              </w:rPr>
              <w:t xml:space="preserve"> tiene sus críticos. </w:t>
            </w:r>
            <w:r w:rsidRPr="0082339F">
              <w:rPr>
                <w:rFonts w:eastAsia="Times New Roman"/>
                <w:lang w:val="es-CO" w:eastAsia="es-CO"/>
              </w:rPr>
              <w:t>Se</w:t>
            </w:r>
            <w:r w:rsidR="00E12544" w:rsidRPr="0082339F">
              <w:rPr>
                <w:rFonts w:eastAsia="Times New Roman"/>
                <w:lang w:val="es-CO" w:eastAsia="es-CO"/>
              </w:rPr>
              <w:t xml:space="preserve"> considera que Rusia no debería formar parte de este grupo puesto que se asemeja más a una potencia en crisis, ya que su población envejece y su economía es poco competitiva. Esto hace que otros economistas prefieran utilizar el término </w:t>
            </w:r>
            <w:r w:rsidR="00E12544" w:rsidRPr="0082339F">
              <w:rPr>
                <w:rFonts w:eastAsia="Times New Roman"/>
                <w:b/>
                <w:bCs/>
                <w:lang w:val="es-CO" w:eastAsia="es-CO"/>
              </w:rPr>
              <w:t>Segundo Mundo</w:t>
            </w:r>
            <w:r w:rsidR="00E12544" w:rsidRPr="0082339F">
              <w:rPr>
                <w:rFonts w:eastAsia="Times New Roman"/>
                <w:lang w:val="es-CO" w:eastAsia="es-CO"/>
              </w:rPr>
              <w:t>. El Primer Mundo comprendería Estados Unidos, la Unión Europea (UE), Japón y China, mientras que en el segundo se situarían aquellos países que han experimentado un importante crec</w:t>
            </w:r>
            <w:r w:rsidRPr="0082339F">
              <w:rPr>
                <w:rFonts w:eastAsia="Times New Roman"/>
                <w:lang w:val="es-CO" w:eastAsia="es-CO"/>
              </w:rPr>
              <w:t>imiento en las últimas décadas:</w:t>
            </w:r>
            <w:r w:rsidR="00E12544" w:rsidRPr="0082339F">
              <w:rPr>
                <w:rFonts w:eastAsia="Times New Roman"/>
                <w:b/>
                <w:bCs/>
                <w:lang w:val="es-CO" w:eastAsia="es-CO"/>
              </w:rPr>
              <w:t xml:space="preserve"> Sudáfrica</w:t>
            </w:r>
            <w:r w:rsidR="00E12544" w:rsidRPr="0082339F">
              <w:rPr>
                <w:rFonts w:eastAsia="Times New Roman"/>
                <w:lang w:val="es-CO" w:eastAsia="es-CO"/>
              </w:rPr>
              <w:t>, </w:t>
            </w:r>
            <w:r w:rsidR="00E12544" w:rsidRPr="0082339F">
              <w:rPr>
                <w:rFonts w:eastAsia="Times New Roman"/>
                <w:b/>
                <w:bCs/>
                <w:lang w:val="es-CO" w:eastAsia="es-CO"/>
              </w:rPr>
              <w:t>Indonesia </w:t>
            </w:r>
            <w:r w:rsidR="00E12544" w:rsidRPr="0082339F">
              <w:rPr>
                <w:rFonts w:eastAsia="Times New Roman"/>
                <w:lang w:val="es-CO" w:eastAsia="es-CO"/>
              </w:rPr>
              <w:t>o </w:t>
            </w:r>
            <w:r w:rsidR="00E12544" w:rsidRPr="0082339F">
              <w:rPr>
                <w:rFonts w:eastAsia="Times New Roman"/>
                <w:b/>
                <w:bCs/>
                <w:lang w:val="es-CO" w:eastAsia="es-CO"/>
              </w:rPr>
              <w:t>Turquía</w:t>
            </w:r>
            <w:r w:rsidR="00E12544" w:rsidRPr="0082339F">
              <w:rPr>
                <w:rFonts w:eastAsia="Times New Roman"/>
                <w:lang w:val="es-CO" w:eastAsia="es-CO"/>
              </w:rPr>
              <w:t>.</w:t>
            </w:r>
          </w:p>
          <w:p w14:paraId="340FCA98" w14:textId="77777777" w:rsidR="00E12544" w:rsidRPr="0082339F" w:rsidRDefault="00E12544" w:rsidP="0082339F">
            <w:pPr>
              <w:rPr>
                <w:rFonts w:eastAsia="Times New Roman"/>
                <w:lang w:val="es-CO" w:eastAsia="es-CO"/>
              </w:rPr>
            </w:pPr>
            <w:r w:rsidRPr="0082339F">
              <w:rPr>
                <w:rFonts w:eastAsia="Times New Roman"/>
                <w:lang w:val="es-CO" w:eastAsia="es-CO"/>
              </w:rPr>
              <w:t>Los </w:t>
            </w:r>
            <w:r w:rsidRPr="0082339F">
              <w:rPr>
                <w:rFonts w:eastAsia="Times New Roman"/>
                <w:b/>
                <w:bCs/>
                <w:lang w:val="es-CO" w:eastAsia="es-CO"/>
              </w:rPr>
              <w:t>grandes retos </w:t>
            </w:r>
            <w:r w:rsidRPr="0082339F">
              <w:rPr>
                <w:rFonts w:eastAsia="Times New Roman"/>
                <w:lang w:val="es-CO" w:eastAsia="es-CO"/>
              </w:rPr>
              <w:t>a los que deben enfrentarse estos países, si aspiran a formar parte del centro económico, son:</w:t>
            </w:r>
          </w:p>
          <w:p w14:paraId="5CDC077A" w14:textId="77777777" w:rsidR="00E12544" w:rsidRPr="0082339F" w:rsidRDefault="00E12544" w:rsidP="0082339F">
            <w:pPr>
              <w:rPr>
                <w:rFonts w:eastAsia="Times New Roman"/>
                <w:lang w:val="es-CO" w:eastAsia="es-CO"/>
              </w:rPr>
            </w:pPr>
            <w:r w:rsidRPr="0082339F">
              <w:rPr>
                <w:rFonts w:eastAsia="Times New Roman"/>
                <w:lang w:val="es-CO" w:eastAsia="es-CO"/>
              </w:rPr>
              <w:t>- Modernización económica.</w:t>
            </w:r>
          </w:p>
          <w:p w14:paraId="0017C07F" w14:textId="77777777" w:rsidR="00E12544" w:rsidRPr="0082339F" w:rsidRDefault="00E12544" w:rsidP="0082339F">
            <w:pPr>
              <w:rPr>
                <w:rFonts w:eastAsia="Times New Roman"/>
                <w:lang w:val="es-CO" w:eastAsia="es-CO"/>
              </w:rPr>
            </w:pPr>
            <w:r w:rsidRPr="0082339F">
              <w:rPr>
                <w:rFonts w:eastAsia="Times New Roman"/>
                <w:lang w:val="es-CO" w:eastAsia="es-CO"/>
              </w:rPr>
              <w:t>- Creación de una clase social consumidora.</w:t>
            </w:r>
          </w:p>
          <w:p w14:paraId="2A406E34" w14:textId="59F14772" w:rsidR="00E12544" w:rsidRPr="0082339F" w:rsidRDefault="00E12544" w:rsidP="0082339F">
            <w:pPr>
              <w:rPr>
                <w:rFonts w:eastAsia="Times New Roman"/>
                <w:lang w:val="es-CO" w:eastAsia="es-CO"/>
              </w:rPr>
            </w:pPr>
            <w:r w:rsidRPr="0082339F">
              <w:rPr>
                <w:rFonts w:eastAsia="Times New Roman"/>
                <w:lang w:val="es-CO" w:eastAsia="es-CO"/>
              </w:rPr>
              <w:t xml:space="preserve">- Reducción de </w:t>
            </w:r>
            <w:r w:rsidR="00293F75" w:rsidRPr="0082339F">
              <w:rPr>
                <w:rFonts w:eastAsia="Times New Roman"/>
                <w:lang w:val="es-CO" w:eastAsia="es-CO"/>
              </w:rPr>
              <w:t>los niveles</w:t>
            </w:r>
            <w:r w:rsidRPr="0082339F">
              <w:rPr>
                <w:rFonts w:eastAsia="Times New Roman"/>
                <w:lang w:val="es-CO" w:eastAsia="es-CO"/>
              </w:rPr>
              <w:t xml:space="preserve"> de pobreza.</w:t>
            </w:r>
          </w:p>
          <w:p w14:paraId="04D07EDD" w14:textId="77777777" w:rsidR="00E12544" w:rsidRPr="0082339F" w:rsidRDefault="00E12544" w:rsidP="0082339F">
            <w:pPr>
              <w:rPr>
                <w:rFonts w:eastAsia="Times New Roman"/>
                <w:lang w:val="es-CO" w:eastAsia="es-CO"/>
              </w:rPr>
            </w:pPr>
            <w:r w:rsidRPr="0082339F">
              <w:rPr>
                <w:rFonts w:eastAsia="Times New Roman"/>
                <w:lang w:val="es-CO" w:eastAsia="es-CO"/>
              </w:rPr>
              <w:t>- Construcción y consolidación de sólidas democracias.</w:t>
            </w:r>
          </w:p>
          <w:p w14:paraId="4D9F875A" w14:textId="2BB77E35" w:rsidR="00E12544" w:rsidRPr="0082339F" w:rsidRDefault="00E12544" w:rsidP="0082339F">
            <w:pPr>
              <w:rPr>
                <w:rFonts w:eastAsia="Times New Roman"/>
                <w:lang w:val="es-CO" w:eastAsia="es-CO"/>
              </w:rPr>
            </w:pPr>
            <w:r w:rsidRPr="0082339F">
              <w:rPr>
                <w:rFonts w:eastAsia="Times New Roman"/>
                <w:lang w:val="es-CO" w:eastAsia="es-CO"/>
              </w:rPr>
              <w:t>Las economías de los B</w:t>
            </w:r>
            <w:r w:rsidR="00293F75" w:rsidRPr="0082339F">
              <w:rPr>
                <w:rFonts w:eastAsia="Times New Roman"/>
                <w:lang w:val="es-CO" w:eastAsia="es-CO"/>
              </w:rPr>
              <w:t>RIC</w:t>
            </w:r>
            <w:r w:rsidRPr="0082339F">
              <w:rPr>
                <w:rFonts w:eastAsia="Times New Roman"/>
                <w:lang w:val="es-CO" w:eastAsia="es-CO"/>
              </w:rPr>
              <w:t xml:space="preserve"> se centran en la exportación de materias primas o de bienes manufacturados. Esto hace que regiones como Europa, importadora de una gran parte d</w:t>
            </w:r>
            <w:r w:rsidR="00997306" w:rsidRPr="0082339F">
              <w:rPr>
                <w:rFonts w:eastAsia="Times New Roman"/>
                <w:lang w:val="es-CO" w:eastAsia="es-CO"/>
              </w:rPr>
              <w:t>e la producción de China, acuse</w:t>
            </w:r>
            <w:r w:rsidRPr="0082339F">
              <w:rPr>
                <w:rFonts w:eastAsia="Times New Roman"/>
                <w:lang w:val="es-CO" w:eastAsia="es-CO"/>
              </w:rPr>
              <w:t xml:space="preserve"> el impacto de la crisis económica.</w:t>
            </w:r>
          </w:p>
          <w:p w14:paraId="7C1861D5" w14:textId="4C1B4F70" w:rsidR="00E12544" w:rsidRPr="0082339F" w:rsidRDefault="00E12544" w:rsidP="0082339F">
            <w:pPr>
              <w:rPr>
                <w:rFonts w:eastAsia="Times New Roman"/>
                <w:lang w:val="es-CO" w:eastAsia="es-CO"/>
              </w:rPr>
            </w:pPr>
            <w:r w:rsidRPr="0082339F">
              <w:rPr>
                <w:rFonts w:eastAsia="Times New Roman"/>
                <w:lang w:val="es-CO" w:eastAsia="es-CO"/>
              </w:rPr>
              <w:t>Ello se tradujo, en 2010, en una caída</w:t>
            </w:r>
            <w:r w:rsidR="00997306" w:rsidRPr="0082339F">
              <w:rPr>
                <w:rFonts w:eastAsia="Times New Roman"/>
                <w:lang w:val="es-CO" w:eastAsia="es-CO"/>
              </w:rPr>
              <w:t xml:space="preserve"> de las exportaciones chinas de</w:t>
            </w:r>
            <w:r w:rsidRPr="0082339F">
              <w:rPr>
                <w:rFonts w:eastAsia="Times New Roman"/>
                <w:lang w:val="es-CO" w:eastAsia="es-CO"/>
              </w:rPr>
              <w:t xml:space="preserve"> 18 %, mientras que el superávit comercial del país se redujo por tercer año consecutivo.</w:t>
            </w:r>
          </w:p>
          <w:p w14:paraId="4E6E15EC" w14:textId="42D1886D" w:rsidR="00E12544" w:rsidRPr="0082339F" w:rsidRDefault="00E12544" w:rsidP="0082339F">
            <w:pPr>
              <w:rPr>
                <w:rFonts w:eastAsia="Times New Roman"/>
                <w:lang w:val="es-CO" w:eastAsia="es-CO"/>
              </w:rPr>
            </w:pPr>
            <w:r w:rsidRPr="0082339F">
              <w:rPr>
                <w:rFonts w:eastAsia="Times New Roman"/>
                <w:lang w:val="es-CO" w:eastAsia="es-CO"/>
              </w:rPr>
              <w:t xml:space="preserve">En 2011, la producción industrial en India cayó 5,1 %, mientras que Brasil experimentó un importante crecimiento, entre otras </w:t>
            </w:r>
            <w:r w:rsidR="00997306" w:rsidRPr="0082339F">
              <w:rPr>
                <w:rFonts w:eastAsia="Times New Roman"/>
                <w:lang w:val="es-CO" w:eastAsia="es-CO"/>
              </w:rPr>
              <w:t>razones, a causa</w:t>
            </w:r>
            <w:r w:rsidRPr="0082339F">
              <w:rPr>
                <w:rFonts w:eastAsia="Times New Roman"/>
                <w:lang w:val="es-CO" w:eastAsia="es-CO"/>
              </w:rPr>
              <w:t xml:space="preserve"> </w:t>
            </w:r>
            <w:r w:rsidR="00997306" w:rsidRPr="0082339F">
              <w:rPr>
                <w:rFonts w:eastAsia="Times New Roman"/>
                <w:lang w:val="es-CO" w:eastAsia="es-CO"/>
              </w:rPr>
              <w:t>de</w:t>
            </w:r>
            <w:r w:rsidRPr="0082339F">
              <w:rPr>
                <w:rFonts w:eastAsia="Times New Roman"/>
                <w:lang w:val="es-CO" w:eastAsia="es-CO"/>
              </w:rPr>
              <w:t xml:space="preserve"> una burbuja inmobiliaria.</w:t>
            </w:r>
          </w:p>
          <w:p w14:paraId="704BEE26" w14:textId="1DF560CC" w:rsidR="00E12544" w:rsidRPr="0082339F" w:rsidRDefault="00997306" w:rsidP="0082339F">
            <w:pPr>
              <w:rPr>
                <w:rFonts w:eastAsia="Times New Roman"/>
                <w:lang w:val="es-CO" w:eastAsia="es-CO"/>
              </w:rPr>
            </w:pPr>
            <w:r w:rsidRPr="0082339F">
              <w:rPr>
                <w:rFonts w:eastAsia="Times New Roman"/>
                <w:lang w:val="es-CO" w:eastAsia="es-CO"/>
              </w:rPr>
              <w:t>D</w:t>
            </w:r>
            <w:r w:rsidR="00E12544" w:rsidRPr="0082339F">
              <w:rPr>
                <w:rFonts w:eastAsia="Times New Roman"/>
                <w:lang w:val="es-CO" w:eastAsia="es-CO"/>
              </w:rPr>
              <w:t>atos básicos</w:t>
            </w:r>
            <w:r w:rsidRPr="0082339F">
              <w:rPr>
                <w:rFonts w:eastAsia="Times New Roman"/>
                <w:lang w:val="es-CO" w:eastAsia="es-CO"/>
              </w:rPr>
              <w:t xml:space="preserve"> de los BRIC</w:t>
            </w:r>
          </w:p>
          <w:p w14:paraId="2BFC2BD4" w14:textId="1F4DEE8A" w:rsidR="00E12544" w:rsidRPr="0082339F" w:rsidRDefault="00E12544" w:rsidP="0082339F">
            <w:pPr>
              <w:rPr>
                <w:rFonts w:eastAsia="Times New Roman"/>
                <w:lang w:val="es-CO" w:eastAsia="es-CO"/>
              </w:rPr>
            </w:pPr>
            <w:r w:rsidRPr="0082339F">
              <w:rPr>
                <w:rFonts w:eastAsia="Times New Roman"/>
                <w:b/>
                <w:bCs/>
                <w:lang w:val="es-CO" w:eastAsia="es-CO"/>
              </w:rPr>
              <w:t>Brasil</w:t>
            </w:r>
            <w:r w:rsidRPr="0082339F">
              <w:rPr>
                <w:rFonts w:eastAsia="Times New Roman"/>
                <w:lang w:val="es-CO" w:eastAsia="es-CO"/>
              </w:rPr>
              <w:t>, </w:t>
            </w:r>
            <w:r w:rsidRPr="0082339F">
              <w:rPr>
                <w:rFonts w:eastAsia="Times New Roman"/>
                <w:b/>
                <w:bCs/>
                <w:lang w:val="es-CO" w:eastAsia="es-CO"/>
              </w:rPr>
              <w:t>Rusia</w:t>
            </w:r>
            <w:r w:rsidRPr="0082339F">
              <w:rPr>
                <w:rFonts w:eastAsia="Times New Roman"/>
                <w:lang w:val="es-CO" w:eastAsia="es-CO"/>
              </w:rPr>
              <w:t>, </w:t>
            </w:r>
            <w:r w:rsidRPr="0082339F">
              <w:rPr>
                <w:rFonts w:eastAsia="Times New Roman"/>
                <w:b/>
                <w:bCs/>
                <w:lang w:val="es-CO" w:eastAsia="es-CO"/>
              </w:rPr>
              <w:t>India </w:t>
            </w:r>
            <w:r w:rsidRPr="0082339F">
              <w:rPr>
                <w:rFonts w:eastAsia="Times New Roman"/>
                <w:lang w:val="es-CO" w:eastAsia="es-CO"/>
              </w:rPr>
              <w:t>y </w:t>
            </w:r>
            <w:r w:rsidRPr="0082339F">
              <w:rPr>
                <w:rFonts w:eastAsia="Times New Roman"/>
                <w:b/>
                <w:bCs/>
                <w:lang w:val="es-CO" w:eastAsia="es-CO"/>
              </w:rPr>
              <w:t>China</w:t>
            </w:r>
            <w:r w:rsidRPr="0082339F">
              <w:rPr>
                <w:rFonts w:eastAsia="Times New Roman"/>
                <w:lang w:val="es-CO" w:eastAsia="es-CO"/>
              </w:rPr>
              <w:t xml:space="preserve">, además de tener unas características parecidas </w:t>
            </w:r>
            <w:r w:rsidR="00997306" w:rsidRPr="0082339F">
              <w:rPr>
                <w:rFonts w:eastAsia="Times New Roman"/>
                <w:lang w:val="es-CO" w:eastAsia="es-CO"/>
              </w:rPr>
              <w:t>en lo relacionado con la demografía</w:t>
            </w:r>
            <w:r w:rsidRPr="0082339F">
              <w:rPr>
                <w:rFonts w:eastAsia="Times New Roman"/>
                <w:lang w:val="es-CO" w:eastAsia="es-CO"/>
              </w:rPr>
              <w:t xml:space="preserve">, </w:t>
            </w:r>
            <w:r w:rsidR="00997306" w:rsidRPr="0082339F">
              <w:rPr>
                <w:rFonts w:eastAsia="Times New Roman"/>
                <w:lang w:val="es-CO" w:eastAsia="es-CO"/>
              </w:rPr>
              <w:t xml:space="preserve">el </w:t>
            </w:r>
            <w:r w:rsidRPr="0082339F">
              <w:rPr>
                <w:rFonts w:eastAsia="Times New Roman"/>
                <w:lang w:val="es-CO" w:eastAsia="es-CO"/>
              </w:rPr>
              <w:t>territori</w:t>
            </w:r>
            <w:r w:rsidR="00997306" w:rsidRPr="0082339F">
              <w:rPr>
                <w:rFonts w:eastAsia="Times New Roman"/>
                <w:lang w:val="es-CO" w:eastAsia="es-CO"/>
              </w:rPr>
              <w:t>o</w:t>
            </w:r>
            <w:r w:rsidRPr="0082339F">
              <w:rPr>
                <w:rFonts w:eastAsia="Times New Roman"/>
                <w:lang w:val="es-CO" w:eastAsia="es-CO"/>
              </w:rPr>
              <w:t xml:space="preserve"> y </w:t>
            </w:r>
            <w:r w:rsidR="00997306" w:rsidRPr="0082339F">
              <w:rPr>
                <w:rFonts w:eastAsia="Times New Roman"/>
                <w:lang w:val="es-CO" w:eastAsia="es-CO"/>
              </w:rPr>
              <w:t>la economía</w:t>
            </w:r>
            <w:r w:rsidRPr="0082339F">
              <w:rPr>
                <w:rFonts w:eastAsia="Times New Roman"/>
                <w:lang w:val="es-CO" w:eastAsia="es-CO"/>
              </w:rPr>
              <w:t>, cuentan con una historia reciente que permite comprender cómo han llegado a convertirse en cuatro gigantes capaces de cuestionar la hegemonía estadounidense: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267"/>
              <w:gridCol w:w="4108"/>
            </w:tblGrid>
            <w:tr w:rsidR="00E12544" w:rsidRPr="0082339F" w14:paraId="63E4489C"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042A3FF5" w14:textId="77777777" w:rsidR="00E12544" w:rsidRPr="0082339F" w:rsidRDefault="00E12544" w:rsidP="0082339F">
                  <w:pPr>
                    <w:rPr>
                      <w:rFonts w:eastAsia="Times New Roman"/>
                      <w:sz w:val="22"/>
                      <w:szCs w:val="22"/>
                      <w:lang w:val="es-CO" w:eastAsia="es-CO"/>
                    </w:rPr>
                  </w:pPr>
                  <w:r w:rsidRPr="0082339F">
                    <w:rPr>
                      <w:rFonts w:eastAsia="Times New Roman"/>
                      <w:b/>
                      <w:bCs/>
                      <w:sz w:val="22"/>
                      <w:szCs w:val="22"/>
                      <w:lang w:val="es-CO" w:eastAsia="es-CO"/>
                    </w:rPr>
                    <w:t>Brasil</w:t>
                  </w:r>
                </w:p>
              </w:tc>
            </w:tr>
            <w:tr w:rsidR="00E12544" w:rsidRPr="0082339F" w14:paraId="702B79D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C261C3" w14:textId="7E0D3A20"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2D4E8F" w14:textId="5C7BEA7D"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HISTORIA RECIENTE</w:t>
                  </w:r>
                </w:p>
              </w:tc>
            </w:tr>
            <w:tr w:rsidR="00E12544" w:rsidRPr="0082339F" w14:paraId="70BA7EF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4B2132" w14:textId="2CE02931"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Población: </w:t>
                  </w:r>
                </w:p>
                <w:p w14:paraId="4EED5E21" w14:textId="224521C2"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190 755 </w:t>
                  </w:r>
                  <w:r w:rsidR="00E12544" w:rsidRPr="0082339F">
                    <w:rPr>
                      <w:rFonts w:eastAsia="Times New Roman"/>
                      <w:sz w:val="22"/>
                      <w:szCs w:val="22"/>
                      <w:lang w:val="es-CO" w:eastAsia="es-CO"/>
                    </w:rPr>
                    <w:t>799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41071C" w14:textId="6111AC56"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Restauración democrática (1985).</w:t>
                  </w:r>
                </w:p>
              </w:tc>
            </w:tr>
            <w:tr w:rsidR="00E12544" w:rsidRPr="0082339F" w14:paraId="4C076DDE"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068942" w14:textId="2E9909D4"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Extensión: </w:t>
                  </w:r>
                </w:p>
                <w:p w14:paraId="3DA56947" w14:textId="3FCC72A2"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8 479 </w:t>
                  </w:r>
                  <w:r w:rsidR="00E12544" w:rsidRPr="0082339F">
                    <w:rPr>
                      <w:rFonts w:eastAsia="Times New Roman"/>
                      <w:sz w:val="22"/>
                      <w:szCs w:val="22"/>
                      <w:lang w:val="es-CO" w:eastAsia="es-CO"/>
                    </w:rPr>
                    <w:t>281 km</w:t>
                  </w:r>
                  <w:r w:rsidR="00E12544" w:rsidRPr="0082339F">
                    <w:rPr>
                      <w:rFonts w:eastAsia="Times New Roman"/>
                      <w:sz w:val="22"/>
                      <w:szCs w:val="22"/>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DC4A555" w14:textId="18DFA9D6"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Reestructuración y modernización económica.</w:t>
                  </w:r>
                </w:p>
              </w:tc>
            </w:tr>
            <w:tr w:rsidR="00E12544" w:rsidRPr="0082339F" w14:paraId="3F2A8C3D"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0EBC22" w14:textId="401AD95D"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Crecimiento anual del PIB (2010): 7,5 %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544010" w14:textId="578323D9"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Corrupción.</w:t>
                  </w:r>
                </w:p>
              </w:tc>
            </w:tr>
            <w:tr w:rsidR="00E12544" w:rsidRPr="0082339F" w14:paraId="15500D0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52E59D" w14:textId="0D813797"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 PIB per cápita (2010): 10 </w:t>
                  </w:r>
                  <w:r w:rsidR="00E12544" w:rsidRPr="0082339F">
                    <w:rPr>
                      <w:rFonts w:eastAsia="Times New Roman"/>
                      <w:sz w:val="22"/>
                      <w:szCs w:val="22"/>
                      <w:lang w:val="es-CO" w:eastAsia="es-CO"/>
                    </w:rPr>
                    <w:t>958,1 $</w:t>
                  </w:r>
                </w:p>
                <w:p w14:paraId="2D3F8FA1"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A75D3EC" w14:textId="5C62E223"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Presidencia de Luiz Inácio </w:t>
                  </w:r>
                  <w:r w:rsidRPr="0082339F">
                    <w:rPr>
                      <w:rFonts w:eastAsia="Times New Roman"/>
                      <w:i/>
                      <w:iCs/>
                      <w:sz w:val="22"/>
                      <w:szCs w:val="22"/>
                      <w:lang w:val="es-CO" w:eastAsia="es-CO"/>
                    </w:rPr>
                    <w:t>Lula</w:t>
                  </w:r>
                  <w:r w:rsidR="00997306" w:rsidRPr="0082339F">
                    <w:rPr>
                      <w:rFonts w:eastAsia="Times New Roman"/>
                      <w:i/>
                      <w:iCs/>
                      <w:sz w:val="22"/>
                      <w:szCs w:val="22"/>
                      <w:lang w:val="es-CO" w:eastAsia="es-CO"/>
                    </w:rPr>
                    <w:t xml:space="preserve"> </w:t>
                  </w:r>
                  <w:r w:rsidRPr="0082339F">
                    <w:rPr>
                      <w:rFonts w:eastAsia="Times New Roman"/>
                      <w:sz w:val="22"/>
                      <w:szCs w:val="22"/>
                      <w:lang w:val="es-CO" w:eastAsia="es-CO"/>
                    </w:rPr>
                    <w:t>da Silva (2003-2010) y de Dilma Rousseff (desde 2010).</w:t>
                  </w:r>
                </w:p>
              </w:tc>
            </w:tr>
            <w:tr w:rsidR="00E12544" w:rsidRPr="0082339F" w14:paraId="68E11413"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10AEF8"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152961" w14:textId="588A2D75" w:rsidR="00E12544" w:rsidRPr="0082339F" w:rsidRDefault="00997306" w:rsidP="0082339F">
                  <w:pPr>
                    <w:rPr>
                      <w:rFonts w:eastAsia="Times New Roman"/>
                      <w:sz w:val="22"/>
                      <w:szCs w:val="22"/>
                      <w:lang w:val="es-CO" w:eastAsia="es-CO"/>
                    </w:rPr>
                  </w:pPr>
                  <w:r w:rsidRPr="0082339F">
                    <w:rPr>
                      <w:rFonts w:eastAsia="Times New Roman"/>
                      <w:sz w:val="22"/>
                      <w:szCs w:val="22"/>
                      <w:lang w:val="es-CO" w:eastAsia="es-CO"/>
                    </w:rPr>
                    <w:t>Ampliación de la clase media</w:t>
                  </w:r>
                  <w:r w:rsidR="00E12544" w:rsidRPr="0082339F">
                    <w:rPr>
                      <w:rFonts w:eastAsia="Times New Roman"/>
                      <w:sz w:val="22"/>
                      <w:szCs w:val="22"/>
                      <w:lang w:val="es-CO" w:eastAsia="es-CO"/>
                    </w:rPr>
                    <w:t>, aunque persistencia de desigualdades sociales.</w:t>
                  </w:r>
                </w:p>
              </w:tc>
            </w:tr>
            <w:tr w:rsidR="00E12544" w:rsidRPr="0082339F" w14:paraId="4A7DD74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CC12B1"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F5D875" w14:textId="7B23DA95"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Potencia económica sudamericana,</w:t>
                  </w:r>
                  <w:r w:rsidR="00E12544" w:rsidRPr="0082339F">
                    <w:rPr>
                      <w:rFonts w:eastAsia="Times New Roman"/>
                      <w:sz w:val="22"/>
                      <w:szCs w:val="22"/>
                      <w:lang w:val="es-CO" w:eastAsia="es-CO"/>
                    </w:rPr>
                    <w:t xml:space="preserve"> junto a </w:t>
                  </w:r>
                  <w:r w:rsidR="007D2046" w:rsidRPr="0082339F">
                    <w:rPr>
                      <w:rFonts w:eastAsia="Times New Roman"/>
                      <w:sz w:val="22"/>
                      <w:szCs w:val="22"/>
                      <w:lang w:val="es-CO" w:eastAsia="es-CO"/>
                    </w:rPr>
                    <w:t>Chile.</w:t>
                  </w:r>
                </w:p>
              </w:tc>
            </w:tr>
          </w:tbl>
          <w:p w14:paraId="58B858F1" w14:textId="77777777" w:rsidR="00E12544" w:rsidRPr="0082339F" w:rsidRDefault="00E12544" w:rsidP="0082339F">
            <w:pPr>
              <w:rPr>
                <w:rFonts w:eastAsia="Times New Roman"/>
                <w:lang w:val="es-CO" w:eastAsia="es-CO"/>
              </w:rPr>
            </w:pPr>
            <w:r w:rsidRPr="0082339F">
              <w:rPr>
                <w:rFonts w:eastAsia="Times New Roman"/>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613"/>
              <w:gridCol w:w="3762"/>
            </w:tblGrid>
            <w:tr w:rsidR="00E12544" w:rsidRPr="0082339F" w14:paraId="2C866702"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3338FE74" w14:textId="77777777" w:rsidR="00E12544" w:rsidRPr="0082339F" w:rsidRDefault="00E12544" w:rsidP="0082339F">
                  <w:pPr>
                    <w:rPr>
                      <w:rFonts w:eastAsia="Times New Roman"/>
                      <w:sz w:val="22"/>
                      <w:szCs w:val="22"/>
                      <w:lang w:val="es-CO" w:eastAsia="es-CO"/>
                    </w:rPr>
                  </w:pPr>
                  <w:r w:rsidRPr="0082339F">
                    <w:rPr>
                      <w:rFonts w:eastAsia="Times New Roman"/>
                      <w:b/>
                      <w:bCs/>
                      <w:sz w:val="22"/>
                      <w:szCs w:val="22"/>
                      <w:lang w:val="es-CO" w:eastAsia="es-CO"/>
                    </w:rPr>
                    <w:t>Rusia</w:t>
                  </w:r>
                </w:p>
              </w:tc>
            </w:tr>
            <w:tr w:rsidR="00E12544" w:rsidRPr="0082339F" w14:paraId="0CEA1483"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2A7A6A"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A7014F"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HISTORIA RECIENTE</w:t>
                  </w:r>
                </w:p>
              </w:tc>
            </w:tr>
            <w:tr w:rsidR="00E12544" w:rsidRPr="0082339F" w14:paraId="44CA722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5B802A" w14:textId="495F3E56"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Población: </w:t>
                  </w:r>
                </w:p>
                <w:p w14:paraId="0B218CC8" w14:textId="57509489"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142 067 </w:t>
                  </w:r>
                  <w:r w:rsidR="00E12544" w:rsidRPr="0082339F">
                    <w:rPr>
                      <w:rFonts w:eastAsia="Times New Roman"/>
                      <w:sz w:val="22"/>
                      <w:szCs w:val="22"/>
                      <w:lang w:val="es-CO" w:eastAsia="es-CO"/>
                    </w:rPr>
                    <w:t>320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22880F" w14:textId="2985818A"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Desintegración de la URSS y nacimiento de la CEI (1991).</w:t>
                  </w:r>
                </w:p>
              </w:tc>
            </w:tr>
            <w:tr w:rsidR="00E12544" w:rsidRPr="0082339F" w14:paraId="50EA491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404FB63" w14:textId="77777777"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 Extensión: </w:t>
                  </w:r>
                </w:p>
                <w:p w14:paraId="258A1FAE" w14:textId="4E2CAFF9"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17 075 </w:t>
                  </w:r>
                  <w:r w:rsidR="00E12544" w:rsidRPr="0082339F">
                    <w:rPr>
                      <w:rFonts w:eastAsia="Times New Roman"/>
                      <w:sz w:val="22"/>
                      <w:szCs w:val="22"/>
                      <w:lang w:val="es-CO" w:eastAsia="es-CO"/>
                    </w:rPr>
                    <w:t>400 km</w:t>
                  </w:r>
                  <w:r w:rsidR="00E12544" w:rsidRPr="0082339F">
                    <w:rPr>
                      <w:rFonts w:eastAsia="Times New Roman"/>
                      <w:sz w:val="22"/>
                      <w:szCs w:val="22"/>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EE2410" w14:textId="01C744E8"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Paso de una economía planificada a una economía de mercado.</w:t>
                  </w:r>
                </w:p>
              </w:tc>
            </w:tr>
            <w:tr w:rsidR="00E12544" w:rsidRPr="0082339F" w14:paraId="71B8294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02B193" w14:textId="62AD4941"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Crecimiento anual del PIB (2010): 4,0 %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633369" w14:textId="54AB2D7B"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Autoritarismo presidencial: Yeltsin, Putin y Medvédev.</w:t>
                  </w:r>
                </w:p>
              </w:tc>
            </w:tr>
            <w:tr w:rsidR="00E12544" w:rsidRPr="0082339F" w14:paraId="3607CD8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8667D5" w14:textId="77777777"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PIB per cápita (2010):</w:t>
                  </w:r>
                </w:p>
                <w:p w14:paraId="41142C02" w14:textId="194A0E34"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10 </w:t>
                  </w:r>
                  <w:r w:rsidR="00E12544" w:rsidRPr="0082339F">
                    <w:rPr>
                      <w:rFonts w:eastAsia="Times New Roman"/>
                      <w:sz w:val="22"/>
                      <w:szCs w:val="22"/>
                      <w:lang w:val="es-CO" w:eastAsia="es-CO"/>
                    </w:rPr>
                    <w:t>323,7 $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E930F4" w14:textId="7ED26BFF"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Corrupción.</w:t>
                  </w:r>
                </w:p>
              </w:tc>
            </w:tr>
            <w:tr w:rsidR="00E12544" w:rsidRPr="0082339F" w14:paraId="23D364ED"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46428BA"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7B575C" w14:textId="490FA0BB"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Riqueza</w:t>
                  </w:r>
                  <w:r w:rsidR="00997306" w:rsidRPr="0082339F">
                    <w:rPr>
                      <w:rFonts w:eastAsia="Times New Roman"/>
                      <w:sz w:val="22"/>
                      <w:szCs w:val="22"/>
                      <w:lang w:val="es-CO" w:eastAsia="es-CO"/>
                    </w:rPr>
                    <w:t>s</w:t>
                  </w:r>
                  <w:r w:rsidRPr="0082339F">
                    <w:rPr>
                      <w:rFonts w:eastAsia="Times New Roman"/>
                      <w:sz w:val="22"/>
                      <w:szCs w:val="22"/>
                      <w:lang w:val="es-CO" w:eastAsia="es-CO"/>
                    </w:rPr>
                    <w:t xml:space="preserve"> natural</w:t>
                  </w:r>
                  <w:r w:rsidR="00997306" w:rsidRPr="0082339F">
                    <w:rPr>
                      <w:rFonts w:eastAsia="Times New Roman"/>
                      <w:sz w:val="22"/>
                      <w:szCs w:val="22"/>
                      <w:lang w:val="es-CO" w:eastAsia="es-CO"/>
                    </w:rPr>
                    <w:t>es</w:t>
                  </w:r>
                  <w:r w:rsidRPr="0082339F">
                    <w:rPr>
                      <w:rFonts w:eastAsia="Times New Roman"/>
                      <w:sz w:val="22"/>
                      <w:szCs w:val="22"/>
                      <w:lang w:val="es-CO" w:eastAsia="es-CO"/>
                    </w:rPr>
                    <w:t>: carbón, petróleo, gas natural y metales.</w:t>
                  </w:r>
                </w:p>
              </w:tc>
            </w:tr>
            <w:tr w:rsidR="00E12544" w:rsidRPr="0082339F" w14:paraId="1B42DD9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D39F5A"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9535EE" w14:textId="7795F67A"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Potencia militar (posee armas nucleares).</w:t>
                  </w:r>
                </w:p>
              </w:tc>
            </w:tr>
          </w:tbl>
          <w:p w14:paraId="6F3B42D1" w14:textId="77777777" w:rsidR="00E12544" w:rsidRPr="0082339F" w:rsidRDefault="00E12544" w:rsidP="0082339F">
            <w:pPr>
              <w:rPr>
                <w:rFonts w:eastAsia="Times New Roman"/>
                <w:lang w:val="es-CO" w:eastAsia="es-CO"/>
              </w:rPr>
            </w:pPr>
            <w:r w:rsidRPr="0082339F">
              <w:rPr>
                <w:rFonts w:eastAsia="Times New Roman"/>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032"/>
              <w:gridCol w:w="4343"/>
            </w:tblGrid>
            <w:tr w:rsidR="00E12544" w:rsidRPr="0082339F" w14:paraId="5DF229D7"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4F7F33C7" w14:textId="77777777" w:rsidR="00E12544" w:rsidRPr="0082339F" w:rsidRDefault="00E12544" w:rsidP="0082339F">
                  <w:pPr>
                    <w:rPr>
                      <w:rFonts w:eastAsia="Times New Roman"/>
                      <w:sz w:val="22"/>
                      <w:szCs w:val="22"/>
                      <w:lang w:val="es-CO" w:eastAsia="es-CO"/>
                    </w:rPr>
                  </w:pPr>
                  <w:r w:rsidRPr="0082339F">
                    <w:rPr>
                      <w:rFonts w:eastAsia="Times New Roman"/>
                      <w:b/>
                      <w:bCs/>
                      <w:sz w:val="22"/>
                      <w:szCs w:val="22"/>
                      <w:lang w:val="es-CO" w:eastAsia="es-CO"/>
                    </w:rPr>
                    <w:t>India</w:t>
                  </w:r>
                </w:p>
              </w:tc>
            </w:tr>
            <w:tr w:rsidR="00E12544" w:rsidRPr="0082339F" w14:paraId="07E9F22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3C0110"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018220"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HISTORIA RECIENTE</w:t>
                  </w:r>
                </w:p>
              </w:tc>
            </w:tr>
            <w:tr w:rsidR="00E12544" w:rsidRPr="0082339F" w14:paraId="2CA2936A"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2FE153" w14:textId="77777777" w:rsidR="00A31ED6"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Población: </w:t>
                  </w:r>
                </w:p>
                <w:p w14:paraId="34FA69B3" w14:textId="41E41740"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1 131 043 </w:t>
                  </w:r>
                  <w:r w:rsidR="00E12544" w:rsidRPr="0082339F">
                    <w:rPr>
                      <w:rFonts w:eastAsia="Times New Roman"/>
                      <w:sz w:val="22"/>
                      <w:szCs w:val="22"/>
                      <w:lang w:val="es-CO" w:eastAsia="es-CO"/>
                    </w:rPr>
                    <w:t>000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B5DB16" w14:textId="665CD3E1"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Estabilidad democrática.</w:t>
                  </w:r>
                </w:p>
              </w:tc>
            </w:tr>
            <w:tr w:rsidR="00E12544" w:rsidRPr="0082339F" w14:paraId="1B3C716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169CA9" w14:textId="77777777"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Extensión: </w:t>
                  </w:r>
                </w:p>
                <w:p w14:paraId="73FE1ABA" w14:textId="2584EBF8"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3 287 </w:t>
                  </w:r>
                  <w:r w:rsidR="00E12544" w:rsidRPr="0082339F">
                    <w:rPr>
                      <w:rFonts w:eastAsia="Times New Roman"/>
                      <w:sz w:val="22"/>
                      <w:szCs w:val="22"/>
                      <w:lang w:val="es-CO" w:eastAsia="es-CO"/>
                    </w:rPr>
                    <w:t>263 km</w:t>
                  </w:r>
                  <w:r w:rsidR="00E12544" w:rsidRPr="0082339F">
                    <w:rPr>
                      <w:rFonts w:eastAsia="Times New Roman"/>
                      <w:sz w:val="22"/>
                      <w:szCs w:val="22"/>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544DE0" w14:textId="12395295"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Modernización económica y crecimiento industrial.</w:t>
                  </w:r>
                </w:p>
              </w:tc>
            </w:tr>
            <w:tr w:rsidR="00E12544" w:rsidRPr="0082339F" w14:paraId="6CB8B66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D74CF6" w14:textId="775D4422"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Crecimiento anual del PIB (2010): 9,7 %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B083AF" w14:textId="3C21CA90"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Previsión de convertirse en una gran potencia mundial.</w:t>
                  </w:r>
                </w:p>
              </w:tc>
            </w:tr>
            <w:tr w:rsidR="00E12544" w:rsidRPr="0082339F" w14:paraId="2644C9E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3A6191" w14:textId="13C5FECE"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PIB per cápita (2010): 1 </w:t>
                  </w:r>
                  <w:r w:rsidR="00E12544" w:rsidRPr="0082339F">
                    <w:rPr>
                      <w:rFonts w:eastAsia="Times New Roman"/>
                      <w:sz w:val="22"/>
                      <w:szCs w:val="22"/>
                      <w:lang w:val="es-CO" w:eastAsia="es-CO"/>
                    </w:rPr>
                    <w:t>270,8 $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BDAA8E" w14:textId="7764C522" w:rsidR="00E12544" w:rsidRPr="0082339F" w:rsidRDefault="00104F6A" w:rsidP="0082339F">
                  <w:pPr>
                    <w:rPr>
                      <w:rFonts w:eastAsia="Times New Roman"/>
                      <w:sz w:val="22"/>
                      <w:szCs w:val="22"/>
                      <w:lang w:val="es-CO" w:eastAsia="es-CO"/>
                    </w:rPr>
                  </w:pPr>
                  <w:r w:rsidRPr="0082339F">
                    <w:rPr>
                      <w:rFonts w:eastAsia="Times New Roman"/>
                      <w:sz w:val="22"/>
                      <w:szCs w:val="22"/>
                      <w:lang w:val="es-CO" w:eastAsia="es-CO"/>
                    </w:rPr>
                    <w:t>Ampliación de la clase media</w:t>
                  </w:r>
                  <w:r w:rsidR="00E12544" w:rsidRPr="0082339F">
                    <w:rPr>
                      <w:rFonts w:eastAsia="Times New Roman"/>
                      <w:sz w:val="22"/>
                      <w:szCs w:val="22"/>
                      <w:lang w:val="es-CO" w:eastAsia="es-CO"/>
                    </w:rPr>
                    <w:t>, aunque persistencia de desigualdades sociales muy</w:t>
                  </w:r>
                  <w:r w:rsidRPr="0082339F">
                    <w:rPr>
                      <w:rFonts w:eastAsia="Times New Roman"/>
                      <w:sz w:val="22"/>
                      <w:szCs w:val="22"/>
                      <w:lang w:val="es-CO" w:eastAsia="es-CO"/>
                    </w:rPr>
                    <w:t xml:space="preserve"> profundas</w:t>
                  </w:r>
                  <w:r w:rsidR="00E12544" w:rsidRPr="0082339F">
                    <w:rPr>
                      <w:rFonts w:eastAsia="Times New Roman"/>
                      <w:sz w:val="22"/>
                      <w:szCs w:val="22"/>
                      <w:lang w:val="es-CO" w:eastAsia="es-CO"/>
                    </w:rPr>
                    <w:t>.</w:t>
                  </w:r>
                </w:p>
              </w:tc>
            </w:tr>
            <w:tr w:rsidR="00E12544" w:rsidRPr="0082339F" w14:paraId="1162FF9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016A5F"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5A89BE" w14:textId="2DCCE234"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 Persistencia de la sociedad de castas.</w:t>
                  </w:r>
                </w:p>
              </w:tc>
            </w:tr>
            <w:tr w:rsidR="00E12544" w:rsidRPr="0082339F" w14:paraId="7252D93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F3F4DC"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3056DD2" w14:textId="280EB5AA"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 Potencia militar (posee armas nucleares).</w:t>
                  </w:r>
                </w:p>
              </w:tc>
            </w:tr>
          </w:tbl>
          <w:p w14:paraId="6F642191" w14:textId="77777777" w:rsidR="00E12544" w:rsidRPr="0082339F" w:rsidRDefault="00E12544" w:rsidP="0082339F">
            <w:pPr>
              <w:rPr>
                <w:rFonts w:eastAsia="Times New Roman"/>
                <w:lang w:val="es-CO" w:eastAsia="es-CO"/>
              </w:rPr>
            </w:pPr>
            <w:r w:rsidRPr="0082339F">
              <w:rPr>
                <w:rFonts w:eastAsia="Times New Roman"/>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771"/>
              <w:gridCol w:w="3604"/>
            </w:tblGrid>
            <w:tr w:rsidR="00E12544" w:rsidRPr="0082339F" w14:paraId="1D749ABB"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6F68AAFD" w14:textId="77777777" w:rsidR="00E12544" w:rsidRPr="0082339F" w:rsidRDefault="00E12544" w:rsidP="0082339F">
                  <w:pPr>
                    <w:rPr>
                      <w:rFonts w:eastAsia="Times New Roman"/>
                      <w:sz w:val="22"/>
                      <w:szCs w:val="22"/>
                      <w:lang w:val="es-CO" w:eastAsia="es-CO"/>
                    </w:rPr>
                  </w:pPr>
                  <w:r w:rsidRPr="0082339F">
                    <w:rPr>
                      <w:rFonts w:eastAsia="Times New Roman"/>
                      <w:b/>
                      <w:bCs/>
                      <w:sz w:val="22"/>
                      <w:szCs w:val="22"/>
                      <w:lang w:val="es-CO" w:eastAsia="es-CO"/>
                    </w:rPr>
                    <w:t>China</w:t>
                  </w:r>
                </w:p>
              </w:tc>
            </w:tr>
            <w:tr w:rsidR="00E12544" w:rsidRPr="0082339F" w14:paraId="38EFFB0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60C44A"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5701E2"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HISTORIA RECIENTE</w:t>
                  </w:r>
                </w:p>
              </w:tc>
            </w:tr>
            <w:tr w:rsidR="00E12544" w:rsidRPr="0082339F" w14:paraId="1CB8862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622F3F8" w14:textId="77777777" w:rsidR="0037082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 Población:</w:t>
                  </w:r>
                </w:p>
                <w:p w14:paraId="697D9FF8" w14:textId="75F6392C"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 </w:t>
                  </w:r>
                  <w:r w:rsidR="00370824" w:rsidRPr="0082339F">
                    <w:rPr>
                      <w:rFonts w:eastAsia="Times New Roman"/>
                      <w:sz w:val="22"/>
                      <w:szCs w:val="22"/>
                      <w:lang w:val="es-CO" w:eastAsia="es-CO"/>
                    </w:rPr>
                    <w:t xml:space="preserve">1 339 724 </w:t>
                  </w:r>
                  <w:r w:rsidRPr="0082339F">
                    <w:rPr>
                      <w:rFonts w:eastAsia="Times New Roman"/>
                      <w:sz w:val="22"/>
                      <w:szCs w:val="22"/>
                      <w:lang w:val="es-CO" w:eastAsia="es-CO"/>
                    </w:rPr>
                    <w:t>852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6ECCEE" w14:textId="62B8422C"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Mantenimiento de la férrea dictadura comunista.</w:t>
                  </w:r>
                </w:p>
              </w:tc>
            </w:tr>
            <w:tr w:rsidR="00E12544" w:rsidRPr="0082339F" w14:paraId="5F722E5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FF48C7" w14:textId="0F4CC344" w:rsidR="00E12544" w:rsidRPr="0082339F" w:rsidRDefault="00370824" w:rsidP="0082339F">
                  <w:pPr>
                    <w:rPr>
                      <w:rFonts w:eastAsia="Times New Roman"/>
                      <w:sz w:val="22"/>
                      <w:szCs w:val="22"/>
                      <w:lang w:val="es-CO" w:eastAsia="es-CO"/>
                    </w:rPr>
                  </w:pPr>
                  <w:r w:rsidRPr="0082339F">
                    <w:rPr>
                      <w:rFonts w:eastAsia="Times New Roman"/>
                      <w:sz w:val="22"/>
                      <w:szCs w:val="22"/>
                      <w:lang w:val="es-CO" w:eastAsia="es-CO"/>
                    </w:rPr>
                    <w:t xml:space="preserve"> Extensión: 9 596 </w:t>
                  </w:r>
                  <w:r w:rsidR="00E12544" w:rsidRPr="0082339F">
                    <w:rPr>
                      <w:rFonts w:eastAsia="Times New Roman"/>
                      <w:sz w:val="22"/>
                      <w:szCs w:val="22"/>
                      <w:lang w:val="es-CO" w:eastAsia="es-CO"/>
                    </w:rPr>
                    <w:t>960 km</w:t>
                  </w:r>
                  <w:r w:rsidR="00E12544" w:rsidRPr="0082339F">
                    <w:rPr>
                      <w:rFonts w:eastAsia="Times New Roman"/>
                      <w:sz w:val="22"/>
                      <w:szCs w:val="22"/>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597E67D" w14:textId="51CF757E" w:rsidR="00E12544" w:rsidRPr="0082339F" w:rsidRDefault="00104F6A" w:rsidP="0082339F">
                  <w:pPr>
                    <w:rPr>
                      <w:rFonts w:eastAsia="Times New Roman"/>
                      <w:sz w:val="22"/>
                      <w:szCs w:val="22"/>
                      <w:lang w:val="es-CO" w:eastAsia="es-CO"/>
                    </w:rPr>
                  </w:pPr>
                  <w:r w:rsidRPr="0082339F">
                    <w:rPr>
                      <w:rFonts w:eastAsia="Times New Roman"/>
                      <w:sz w:val="22"/>
                      <w:szCs w:val="22"/>
                      <w:lang w:val="es-CO" w:eastAsia="es-CO"/>
                    </w:rPr>
                    <w:t>Modernización económica</w:t>
                  </w:r>
                  <w:r w:rsidR="00E12544" w:rsidRPr="0082339F">
                    <w:rPr>
                      <w:rFonts w:eastAsia="Times New Roman"/>
                      <w:sz w:val="22"/>
                      <w:szCs w:val="22"/>
                      <w:lang w:val="es-CO" w:eastAsia="es-CO"/>
                    </w:rPr>
                    <w:t xml:space="preserve"> iniciada por Deng Xiaoping.</w:t>
                  </w:r>
                </w:p>
              </w:tc>
            </w:tr>
            <w:tr w:rsidR="00E12544" w:rsidRPr="0082339F" w14:paraId="4316B3C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688CDB" w14:textId="3AAA9B8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Crecimiento anual del PIB (2010): 10,3 %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7F091D0" w14:textId="1EDB35A5"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Modelo económico entre el comunismo y el capitalismo.</w:t>
                  </w:r>
                </w:p>
              </w:tc>
            </w:tr>
            <w:tr w:rsidR="00E12544" w:rsidRPr="0082339F" w14:paraId="7B41D34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EBB018" w14:textId="77777777" w:rsidR="00370824" w:rsidRPr="0082339F" w:rsidRDefault="00370824" w:rsidP="0082339F">
                  <w:pPr>
                    <w:rPr>
                      <w:rFonts w:eastAsia="Times New Roman"/>
                      <w:sz w:val="22"/>
                      <w:szCs w:val="22"/>
                      <w:lang w:val="es-CO" w:eastAsia="es-CO"/>
                    </w:rPr>
                  </w:pPr>
                  <w:r w:rsidRPr="0082339F">
                    <w:rPr>
                      <w:rFonts w:eastAsia="Times New Roman"/>
                      <w:sz w:val="22"/>
                      <w:szCs w:val="22"/>
                      <w:lang w:val="es-CO" w:eastAsia="es-CO"/>
                    </w:rPr>
                    <w:t>PIB per cápita (2010):</w:t>
                  </w:r>
                </w:p>
                <w:p w14:paraId="58FAA8C3" w14:textId="02CF3887" w:rsidR="00E12544" w:rsidRPr="0082339F" w:rsidRDefault="00370824" w:rsidP="0082339F">
                  <w:pPr>
                    <w:rPr>
                      <w:rFonts w:eastAsia="Times New Roman"/>
                      <w:sz w:val="22"/>
                      <w:szCs w:val="22"/>
                      <w:lang w:val="es-CO" w:eastAsia="es-CO"/>
                    </w:rPr>
                  </w:pPr>
                  <w:r w:rsidRPr="0082339F">
                    <w:rPr>
                      <w:rFonts w:eastAsia="Times New Roman"/>
                      <w:sz w:val="22"/>
                      <w:szCs w:val="22"/>
                      <w:lang w:val="es-CO" w:eastAsia="es-CO"/>
                    </w:rPr>
                    <w:t xml:space="preserve"> 4 </w:t>
                  </w:r>
                  <w:r w:rsidR="00E12544" w:rsidRPr="0082339F">
                    <w:rPr>
                      <w:rFonts w:eastAsia="Times New Roman"/>
                      <w:sz w:val="22"/>
                      <w:szCs w:val="22"/>
                      <w:lang w:val="es-CO" w:eastAsia="es-CO"/>
                    </w:rPr>
                    <w:t>387,7 $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291CC7" w14:textId="5AA5D0BC"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Crecimiento económico espectacular.</w:t>
                  </w:r>
                </w:p>
              </w:tc>
            </w:tr>
            <w:tr w:rsidR="00E12544" w:rsidRPr="0082339F" w14:paraId="14F986F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528A6E"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9576C1" w14:textId="26459550"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Aumento de la población urbana.</w:t>
                  </w:r>
                </w:p>
              </w:tc>
            </w:tr>
            <w:tr w:rsidR="00E12544" w:rsidRPr="0082339F" w14:paraId="5CE2D0E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BB2B5D"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7B57C3" w14:textId="567DEFCF"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 Corrupción.</w:t>
                  </w:r>
                </w:p>
              </w:tc>
            </w:tr>
            <w:tr w:rsidR="00E12544" w:rsidRPr="0082339F" w14:paraId="09163931"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474C12E"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23A8FA" w14:textId="3865B88F"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Riqueza natural: minerales estratégicos.</w:t>
                  </w:r>
                </w:p>
              </w:tc>
            </w:tr>
            <w:tr w:rsidR="00E12544" w:rsidRPr="0082339F" w14:paraId="0EF869BE"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9CD362"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66347C" w14:textId="3166100E"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Potencia militar (posee armas nucleares).</w:t>
                  </w:r>
                </w:p>
              </w:tc>
            </w:tr>
          </w:tbl>
          <w:p w14:paraId="6AFD58B1" w14:textId="666B6611" w:rsidR="00E12544" w:rsidRPr="0082339F" w:rsidRDefault="00E12544" w:rsidP="0082339F">
            <w:pPr>
              <w:rPr>
                <w:rFonts w:eastAsia="Times New Roman"/>
                <w:lang w:val="es-CO" w:eastAsia="es-CO"/>
              </w:rPr>
            </w:pPr>
            <w:r w:rsidRPr="0082339F">
              <w:rPr>
                <w:rFonts w:eastAsia="Times New Roman"/>
                <w:lang w:val="es-CO" w:eastAsia="es-CO"/>
              </w:rPr>
              <w:t> Si quieres saber más sobre los B</w:t>
            </w:r>
            <w:r w:rsidR="00104F6A" w:rsidRPr="0082339F">
              <w:rPr>
                <w:rFonts w:eastAsia="Times New Roman"/>
                <w:lang w:val="es-CO" w:eastAsia="es-CO"/>
              </w:rPr>
              <w:t>RIC</w:t>
            </w:r>
            <w:r w:rsidRPr="0082339F">
              <w:rPr>
                <w:rFonts w:eastAsia="Times New Roman"/>
                <w:lang w:val="es-CO" w:eastAsia="es-CO"/>
              </w:rPr>
              <w:t>, te sugerimos la lectura de dos artículos aparecidos en  el diario español El País:</w:t>
            </w:r>
          </w:p>
          <w:p w14:paraId="144060C2" w14:textId="25109179" w:rsidR="00E12544" w:rsidRPr="005368C5" w:rsidRDefault="00104F6A" w:rsidP="005368C5">
            <w:pPr>
              <w:pStyle w:val="Prrafodelista"/>
              <w:numPr>
                <w:ilvl w:val="0"/>
                <w:numId w:val="43"/>
              </w:numPr>
              <w:rPr>
                <w:rFonts w:eastAsia="Times New Roman"/>
                <w:lang w:val="es-CO" w:eastAsia="es-CO"/>
              </w:rPr>
            </w:pPr>
            <w:r w:rsidRPr="005368C5">
              <w:rPr>
                <w:rFonts w:eastAsia="Times New Roman"/>
                <w:i/>
                <w:lang w:val="es-CO" w:eastAsia="es-CO"/>
              </w:rPr>
              <w:t>¿Qué quieren los BRIC?</w:t>
            </w:r>
            <w:r w:rsidR="00E12544" w:rsidRPr="005368C5">
              <w:rPr>
                <w:rFonts w:eastAsia="Times New Roman"/>
                <w:i/>
                <w:lang w:val="es-CO" w:eastAsia="es-CO"/>
              </w:rPr>
              <w:t xml:space="preserve"> </w:t>
            </w:r>
            <w:r w:rsidR="00E77345" w:rsidRPr="005368C5">
              <w:rPr>
                <w:rFonts w:eastAsia="Times New Roman"/>
                <w:lang w:val="es-CO" w:eastAsia="es-CO"/>
              </w:rPr>
              <w:t>[</w:t>
            </w:r>
            <w:r w:rsidR="00E77345" w:rsidRPr="005368C5">
              <w:rPr>
                <w:rFonts w:ascii="Times New Roman" w:eastAsia="Times New Roman" w:hAnsi="Times New Roman" w:cs="Times New Roman"/>
                <w:lang w:val="es-CO" w:eastAsia="es-CO"/>
              </w:rPr>
              <w:t>VER</w:t>
            </w:r>
            <w:r w:rsidR="00E77345" w:rsidRPr="005368C5">
              <w:rPr>
                <w:rFonts w:eastAsia="Times New Roman"/>
                <w:lang w:val="es-CO" w:eastAsia="es-CO"/>
              </w:rPr>
              <w:t>]</w:t>
            </w:r>
            <w:r w:rsidR="00E12544" w:rsidRPr="005368C5">
              <w:rPr>
                <w:rFonts w:eastAsia="Times New Roman"/>
                <w:lang w:val="es-CO" w:eastAsia="es-CO"/>
              </w:rPr>
              <w:t>.</w:t>
            </w:r>
          </w:p>
          <w:p w14:paraId="1BFBC711" w14:textId="4C201B8E" w:rsidR="005368C5" w:rsidRPr="005368C5" w:rsidRDefault="00E710C4" w:rsidP="005368C5">
            <w:pPr>
              <w:pStyle w:val="Prrafodelista"/>
              <w:rPr>
                <w:rFonts w:eastAsia="Times New Roman"/>
                <w:lang w:val="es-CO" w:eastAsia="es-CO"/>
              </w:rPr>
            </w:pPr>
            <w:hyperlink r:id="rId19" w:history="1">
              <w:r w:rsidR="005368C5" w:rsidRPr="00D25797">
                <w:rPr>
                  <w:rStyle w:val="Hipervnculo"/>
                  <w:rFonts w:ascii="Lucida Grande" w:hAnsi="Lucida Grande" w:cs="Lucida Grande"/>
                </w:rPr>
                <w:t>http://elpais.com/diario/2010/07/05/internacional/1278280810_850215.html</w:t>
              </w:r>
            </w:hyperlink>
            <w:r w:rsidR="005368C5">
              <w:rPr>
                <w:rFonts w:ascii="Lucida Grande" w:hAnsi="Lucida Grande" w:cs="Lucida Grande"/>
                <w:color w:val="000000"/>
              </w:rPr>
              <w:t xml:space="preserve"> </w:t>
            </w:r>
          </w:p>
          <w:p w14:paraId="28CD6779" w14:textId="6B0750EA" w:rsidR="00E12544" w:rsidRPr="00227721" w:rsidRDefault="00104F6A" w:rsidP="00227721">
            <w:pPr>
              <w:pStyle w:val="Prrafodelista"/>
              <w:numPr>
                <w:ilvl w:val="0"/>
                <w:numId w:val="43"/>
              </w:numPr>
              <w:rPr>
                <w:rFonts w:eastAsia="Times New Roman"/>
                <w:lang w:val="es-CO" w:eastAsia="es-CO"/>
              </w:rPr>
            </w:pPr>
            <w:r w:rsidRPr="00227721">
              <w:rPr>
                <w:rFonts w:eastAsia="Times New Roman"/>
                <w:i/>
                <w:lang w:val="es-CO" w:eastAsia="es-CO"/>
              </w:rPr>
              <w:t>Vulnerabilidad de los BRIC</w:t>
            </w:r>
            <w:r w:rsidR="00E12544" w:rsidRPr="00227721">
              <w:rPr>
                <w:rFonts w:eastAsia="Times New Roman"/>
                <w:lang w:val="es-CO" w:eastAsia="es-CO"/>
              </w:rPr>
              <w:t xml:space="preserve"> [</w:t>
            </w:r>
            <w:r w:rsidR="00E12544" w:rsidRPr="00227721">
              <w:rPr>
                <w:rFonts w:ascii="Times New Roman" w:eastAsia="Times New Roman" w:hAnsi="Times New Roman" w:cs="Times New Roman"/>
                <w:lang w:val="es-CO" w:eastAsia="es-CO"/>
              </w:rPr>
              <w:t>VER</w:t>
            </w:r>
            <w:r w:rsidR="00E12544" w:rsidRPr="00227721">
              <w:rPr>
                <w:rFonts w:eastAsia="Times New Roman"/>
                <w:lang w:val="es-CO" w:eastAsia="es-CO"/>
              </w:rPr>
              <w:t>].</w:t>
            </w:r>
          </w:p>
          <w:p w14:paraId="04CCC008" w14:textId="1B75977A" w:rsidR="00227721" w:rsidRPr="00227721" w:rsidRDefault="00E710C4" w:rsidP="00227721">
            <w:pPr>
              <w:pStyle w:val="Prrafodelista"/>
              <w:rPr>
                <w:color w:val="000000"/>
                <w:lang w:val="es-CO"/>
              </w:rPr>
            </w:pPr>
            <w:hyperlink r:id="rId20" w:history="1">
              <w:r w:rsidR="00227721" w:rsidRPr="00D25797">
                <w:rPr>
                  <w:rStyle w:val="Hipervnculo"/>
                  <w:rFonts w:ascii="Lucida Grande" w:hAnsi="Lucida Grande" w:cs="Lucida Grande"/>
                </w:rPr>
                <w:t>http://elpais.com/diario/2011/12/16/internacional/1323990009_850215.html</w:t>
              </w:r>
            </w:hyperlink>
            <w:r w:rsidR="00227721">
              <w:rPr>
                <w:rFonts w:ascii="Lucida Grande" w:hAnsi="Lucida Grande" w:cs="Lucida Grande"/>
                <w:color w:val="000000"/>
              </w:rPr>
              <w:t xml:space="preserve"> </w:t>
            </w:r>
          </w:p>
        </w:tc>
      </w:tr>
    </w:tbl>
    <w:p w14:paraId="2DCBEF67" w14:textId="508F06C4" w:rsidR="00E12544" w:rsidRPr="0082339F" w:rsidRDefault="00E12544" w:rsidP="0082339F">
      <w:pPr>
        <w:rPr>
          <w:sz w:val="22"/>
          <w:szCs w:val="22"/>
          <w:highlight w:val="yellow"/>
        </w:rPr>
      </w:pPr>
    </w:p>
    <w:p w14:paraId="52967DED"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7269CB5B" w14:textId="74591796" w:rsidR="004A5ACB" w:rsidRPr="00096F06" w:rsidRDefault="004A5ACB" w:rsidP="00C90C45">
      <w:pPr>
        <w:pStyle w:val="Ttulo2"/>
      </w:pPr>
      <w:bookmarkStart w:id="27" w:name="_Toc426298247"/>
      <w:r w:rsidRPr="00096F06">
        <w:t>2.3 Consolidación</w:t>
      </w:r>
      <w:bookmarkEnd w:id="27"/>
    </w:p>
    <w:p w14:paraId="5FAB4F3A" w14:textId="77777777" w:rsidR="004A5ACB" w:rsidRPr="00096F06" w:rsidRDefault="004A5ACB" w:rsidP="00C90C45">
      <w:pPr>
        <w:rPr>
          <w:sz w:val="22"/>
          <w:szCs w:val="22"/>
        </w:rPr>
      </w:pPr>
    </w:p>
    <w:p w14:paraId="4A0B56EF"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F71C3A" w:rsidRPr="0082339F" w14:paraId="2856E4DF" w14:textId="77777777" w:rsidTr="00C90C45">
        <w:tc>
          <w:tcPr>
            <w:tcW w:w="9033" w:type="dxa"/>
            <w:gridSpan w:val="2"/>
            <w:shd w:val="clear" w:color="auto" w:fill="000000" w:themeFill="text1"/>
          </w:tcPr>
          <w:p w14:paraId="0F681E16"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2AAAF553" w14:textId="77777777" w:rsidTr="00C90C45">
        <w:tc>
          <w:tcPr>
            <w:tcW w:w="2518" w:type="dxa"/>
          </w:tcPr>
          <w:p w14:paraId="2896FF4D" w14:textId="77777777" w:rsidR="00F71C3A" w:rsidRPr="00A3255A" w:rsidRDefault="00F71C3A" w:rsidP="00C90C45">
            <w:pPr>
              <w:rPr>
                <w:b/>
                <w:color w:val="000000"/>
              </w:rPr>
            </w:pPr>
            <w:r w:rsidRPr="00A3255A">
              <w:rPr>
                <w:b/>
                <w:color w:val="000000"/>
              </w:rPr>
              <w:t>Código</w:t>
            </w:r>
          </w:p>
        </w:tc>
        <w:tc>
          <w:tcPr>
            <w:tcW w:w="6515" w:type="dxa"/>
          </w:tcPr>
          <w:p w14:paraId="43CD00F8" w14:textId="5CE63834" w:rsidR="00F71C3A" w:rsidRPr="00A3255A" w:rsidRDefault="00F71C3A" w:rsidP="00891833">
            <w:pPr>
              <w:rPr>
                <w:b/>
                <w:color w:val="000000"/>
              </w:rPr>
            </w:pPr>
            <w:r w:rsidRPr="00A3255A">
              <w:rPr>
                <w:color w:val="000000"/>
              </w:rPr>
              <w:t>CS_11_01_CO_REC</w:t>
            </w:r>
            <w:r w:rsidR="00891833">
              <w:rPr>
                <w:color w:val="000000"/>
              </w:rPr>
              <w:t>5</w:t>
            </w:r>
            <w:r w:rsidR="00160EDC">
              <w:rPr>
                <w:color w:val="000000"/>
              </w:rPr>
              <w:t>0</w:t>
            </w:r>
          </w:p>
        </w:tc>
      </w:tr>
      <w:tr w:rsidR="00F71C3A" w:rsidRPr="0082339F" w14:paraId="3572EFE1" w14:textId="77777777" w:rsidTr="00C90C45">
        <w:tc>
          <w:tcPr>
            <w:tcW w:w="2518" w:type="dxa"/>
          </w:tcPr>
          <w:p w14:paraId="7B9232B6" w14:textId="77777777" w:rsidR="00F71C3A" w:rsidRPr="00A3255A" w:rsidRDefault="00F71C3A" w:rsidP="00C90C45">
            <w:pPr>
              <w:rPr>
                <w:color w:val="000000"/>
              </w:rPr>
            </w:pPr>
            <w:r w:rsidRPr="00A3255A">
              <w:rPr>
                <w:b/>
                <w:color w:val="000000"/>
              </w:rPr>
              <w:t>Título</w:t>
            </w:r>
          </w:p>
        </w:tc>
        <w:tc>
          <w:tcPr>
            <w:tcW w:w="6515" w:type="dxa"/>
          </w:tcPr>
          <w:p w14:paraId="32B06DD9" w14:textId="2A685238" w:rsidR="00F71C3A" w:rsidRPr="00A3255A" w:rsidRDefault="00F71C3A" w:rsidP="00F71C3A">
            <w:pPr>
              <w:rPr>
                <w:rFonts w:cs="Arial"/>
              </w:rPr>
            </w:pPr>
            <w:r w:rsidRPr="00A3255A">
              <w:rPr>
                <w:rFonts w:cs="Arial"/>
              </w:rPr>
              <w:t xml:space="preserve">Refuerza tu aprendizaje: </w:t>
            </w:r>
            <w:r>
              <w:rPr>
                <w:rFonts w:cs="Arial"/>
              </w:rPr>
              <w:t>Las regiones emergentes</w:t>
            </w:r>
          </w:p>
        </w:tc>
      </w:tr>
      <w:tr w:rsidR="00F71C3A" w:rsidRPr="0082339F" w14:paraId="0EADDCE0" w14:textId="77777777" w:rsidTr="00C90C45">
        <w:tc>
          <w:tcPr>
            <w:tcW w:w="2518" w:type="dxa"/>
          </w:tcPr>
          <w:p w14:paraId="1569609C" w14:textId="77777777" w:rsidR="00F71C3A" w:rsidRPr="00A3255A" w:rsidRDefault="00F71C3A" w:rsidP="00C90C45">
            <w:pPr>
              <w:rPr>
                <w:color w:val="000000"/>
              </w:rPr>
            </w:pPr>
            <w:r w:rsidRPr="00A3255A">
              <w:rPr>
                <w:b/>
                <w:color w:val="000000"/>
              </w:rPr>
              <w:t>Descripción</w:t>
            </w:r>
          </w:p>
        </w:tc>
        <w:tc>
          <w:tcPr>
            <w:tcW w:w="6515" w:type="dxa"/>
          </w:tcPr>
          <w:p w14:paraId="06ABFA4C" w14:textId="00ED02EE" w:rsidR="00F71C3A" w:rsidRPr="00A3255A" w:rsidRDefault="00F71C3A" w:rsidP="00F71C3A">
            <w:pPr>
              <w:rPr>
                <w:color w:val="000000"/>
              </w:rPr>
            </w:pPr>
            <w:r w:rsidRPr="00A3255A">
              <w:rPr>
                <w:color w:val="000000"/>
              </w:rPr>
              <w:t xml:space="preserve">Actividad sobre </w:t>
            </w:r>
            <w:r>
              <w:rPr>
                <w:rFonts w:cs="Arial"/>
              </w:rPr>
              <w:t>Las regiones emergentes</w:t>
            </w:r>
          </w:p>
        </w:tc>
      </w:tr>
    </w:tbl>
    <w:p w14:paraId="3EFF37BF" w14:textId="77777777" w:rsidR="00F71C3A" w:rsidRPr="0082339F" w:rsidRDefault="00F71C3A" w:rsidP="00F71C3A">
      <w:pPr>
        <w:rPr>
          <w:sz w:val="22"/>
          <w:szCs w:val="22"/>
          <w:highlight w:val="yellow"/>
        </w:rPr>
      </w:pPr>
    </w:p>
    <w:p w14:paraId="40D5DD47" w14:textId="1442EE36" w:rsidR="00F1138B" w:rsidRDefault="00F1138B">
      <w:pPr>
        <w:rPr>
          <w:sz w:val="22"/>
          <w:szCs w:val="22"/>
          <w:highlight w:val="yellow"/>
        </w:rPr>
      </w:pPr>
      <w:r>
        <w:rPr>
          <w:sz w:val="22"/>
          <w:szCs w:val="22"/>
          <w:highlight w:val="yellow"/>
        </w:rPr>
        <w:br w:type="page"/>
      </w:r>
    </w:p>
    <w:p w14:paraId="66B95D1D" w14:textId="77777777" w:rsidR="00E12544" w:rsidRPr="0082339F" w:rsidRDefault="00E12544" w:rsidP="0082339F">
      <w:pPr>
        <w:rPr>
          <w:sz w:val="22"/>
          <w:szCs w:val="22"/>
          <w:highlight w:val="yellow"/>
        </w:rPr>
      </w:pPr>
    </w:p>
    <w:p w14:paraId="3CA84BE6" w14:textId="77777777" w:rsidR="0082339F" w:rsidRDefault="002939C5" w:rsidP="0082339F">
      <w:pPr>
        <w:rPr>
          <w:sz w:val="22"/>
          <w:szCs w:val="22"/>
        </w:rPr>
      </w:pPr>
      <w:r w:rsidRPr="0082339F">
        <w:rPr>
          <w:sz w:val="22"/>
          <w:szCs w:val="22"/>
          <w:highlight w:val="yellow"/>
        </w:rPr>
        <w:t>[SECCIÓN 1</w:t>
      </w:r>
      <w:r w:rsidR="00F23646" w:rsidRPr="0082339F">
        <w:rPr>
          <w:sz w:val="22"/>
          <w:szCs w:val="22"/>
          <w:highlight w:val="yellow"/>
        </w:rPr>
        <w:t>]</w:t>
      </w:r>
      <w:r w:rsidR="00616DBC" w:rsidRPr="0082339F">
        <w:rPr>
          <w:sz w:val="22"/>
          <w:szCs w:val="22"/>
        </w:rPr>
        <w:t xml:space="preserve"> </w:t>
      </w:r>
    </w:p>
    <w:p w14:paraId="04970FB3" w14:textId="6D2CFDD2" w:rsidR="005D1738" w:rsidRPr="0082339F" w:rsidRDefault="005440AC" w:rsidP="0082339F">
      <w:pPr>
        <w:pStyle w:val="Ttulo1"/>
      </w:pPr>
      <w:bookmarkStart w:id="28" w:name="_Toc426298248"/>
      <w:r>
        <w:t xml:space="preserve">3 </w:t>
      </w:r>
      <w:r w:rsidR="00104F6A" w:rsidRPr="0082339F">
        <w:t>Las c</w:t>
      </w:r>
      <w:r w:rsidR="002939C5" w:rsidRPr="0082339F">
        <w:t>laves para comprender los conflictos del siglo XXI</w:t>
      </w:r>
      <w:bookmarkEnd w:id="28"/>
    </w:p>
    <w:p w14:paraId="51C16D44" w14:textId="77777777" w:rsidR="00170472" w:rsidRPr="0082339F" w:rsidRDefault="00170472" w:rsidP="0082339F">
      <w:pPr>
        <w:rPr>
          <w:b/>
          <w:sz w:val="22"/>
          <w:szCs w:val="22"/>
        </w:rPr>
      </w:pPr>
    </w:p>
    <w:p w14:paraId="11A7D985" w14:textId="7975AA3C" w:rsidR="00A3783B" w:rsidRPr="0082339F" w:rsidRDefault="00A3783B" w:rsidP="0082339F">
      <w:pPr>
        <w:rPr>
          <w:sz w:val="22"/>
          <w:szCs w:val="22"/>
        </w:rPr>
      </w:pPr>
      <w:r w:rsidRPr="0082339F">
        <w:rPr>
          <w:sz w:val="22"/>
          <w:szCs w:val="22"/>
        </w:rPr>
        <w:t>Si bie</w:t>
      </w:r>
      <w:r w:rsidR="006B0904" w:rsidRPr="0082339F">
        <w:rPr>
          <w:sz w:val="22"/>
          <w:szCs w:val="22"/>
        </w:rPr>
        <w:t>n es cierto que los</w:t>
      </w:r>
      <w:r w:rsidR="006B0904" w:rsidRPr="0082339F">
        <w:rPr>
          <w:b/>
          <w:sz w:val="22"/>
          <w:szCs w:val="22"/>
        </w:rPr>
        <w:t xml:space="preserve"> conflictos</w:t>
      </w:r>
      <w:r w:rsidR="006B0904" w:rsidRPr="0082339F">
        <w:rPr>
          <w:sz w:val="22"/>
          <w:szCs w:val="22"/>
        </w:rPr>
        <w:t xml:space="preserve">, </w:t>
      </w:r>
      <w:r w:rsidR="00104F6A" w:rsidRPr="0082339F">
        <w:rPr>
          <w:sz w:val="22"/>
          <w:szCs w:val="22"/>
        </w:rPr>
        <w:t xml:space="preserve">en </w:t>
      </w:r>
      <w:r w:rsidR="006B0904" w:rsidRPr="0082339F">
        <w:rPr>
          <w:sz w:val="22"/>
          <w:szCs w:val="22"/>
        </w:rPr>
        <w:t xml:space="preserve">todas la épocas históricas, han </w:t>
      </w:r>
      <w:r w:rsidRPr="0082339F">
        <w:rPr>
          <w:sz w:val="22"/>
          <w:szCs w:val="22"/>
        </w:rPr>
        <w:t>forma</w:t>
      </w:r>
      <w:r w:rsidR="006B0904" w:rsidRPr="0082339F">
        <w:rPr>
          <w:sz w:val="22"/>
          <w:szCs w:val="22"/>
        </w:rPr>
        <w:t>do</w:t>
      </w:r>
      <w:r w:rsidRPr="0082339F">
        <w:rPr>
          <w:sz w:val="22"/>
          <w:szCs w:val="22"/>
        </w:rPr>
        <w:t xml:space="preserve"> parte de la vida de los pueblos, </w:t>
      </w:r>
      <w:r w:rsidR="006B0904" w:rsidRPr="0082339F">
        <w:rPr>
          <w:sz w:val="22"/>
          <w:szCs w:val="22"/>
        </w:rPr>
        <w:t xml:space="preserve">también es cierto que </w:t>
      </w:r>
      <w:r w:rsidRPr="0082339F">
        <w:rPr>
          <w:sz w:val="22"/>
          <w:szCs w:val="22"/>
        </w:rPr>
        <w:t xml:space="preserve">los conflictos de los últimos veinte años </w:t>
      </w:r>
      <w:r w:rsidR="00565767" w:rsidRPr="0082339F">
        <w:rPr>
          <w:sz w:val="22"/>
          <w:szCs w:val="22"/>
        </w:rPr>
        <w:t xml:space="preserve">siguen </w:t>
      </w:r>
      <w:r w:rsidR="00565767" w:rsidRPr="0082339F">
        <w:rPr>
          <w:b/>
          <w:sz w:val="22"/>
          <w:szCs w:val="22"/>
        </w:rPr>
        <w:t>pautas</w:t>
      </w:r>
      <w:r w:rsidR="00565767" w:rsidRPr="0082339F">
        <w:rPr>
          <w:sz w:val="22"/>
          <w:szCs w:val="22"/>
        </w:rPr>
        <w:t xml:space="preserve"> diferentes</w:t>
      </w:r>
      <w:r w:rsidRPr="0082339F">
        <w:rPr>
          <w:sz w:val="22"/>
          <w:szCs w:val="22"/>
        </w:rPr>
        <w:t xml:space="preserve"> y puede afirmarse que son de otro tipo que los de hace cuarenta años. </w:t>
      </w:r>
    </w:p>
    <w:p w14:paraId="7EB606B9" w14:textId="77777777" w:rsidR="00A3783B" w:rsidRPr="0082339F" w:rsidRDefault="00A3783B" w:rsidP="0082339F">
      <w:pPr>
        <w:rPr>
          <w:sz w:val="22"/>
          <w:szCs w:val="22"/>
        </w:rPr>
      </w:pPr>
    </w:p>
    <w:p w14:paraId="32449393" w14:textId="44F39095" w:rsidR="00A3783B" w:rsidRPr="0082339F" w:rsidRDefault="00A3783B" w:rsidP="0082339F">
      <w:pPr>
        <w:rPr>
          <w:sz w:val="22"/>
          <w:szCs w:val="22"/>
        </w:rPr>
      </w:pPr>
      <w:r w:rsidRPr="0082339F">
        <w:rPr>
          <w:sz w:val="22"/>
          <w:szCs w:val="22"/>
        </w:rPr>
        <w:t xml:space="preserve">No se puede desconocer que las </w:t>
      </w:r>
      <w:r w:rsidR="00655608" w:rsidRPr="0082339F">
        <w:rPr>
          <w:sz w:val="22"/>
          <w:szCs w:val="22"/>
        </w:rPr>
        <w:t>situaciones de extrema violencia</w:t>
      </w:r>
      <w:r w:rsidRPr="0082339F">
        <w:rPr>
          <w:sz w:val="22"/>
          <w:szCs w:val="22"/>
        </w:rPr>
        <w:t>,</w:t>
      </w:r>
      <w:r w:rsidR="00655608" w:rsidRPr="0082339F">
        <w:rPr>
          <w:sz w:val="22"/>
          <w:szCs w:val="22"/>
        </w:rPr>
        <w:t xml:space="preserve"> </w:t>
      </w:r>
      <w:r w:rsidRPr="0082339F">
        <w:rPr>
          <w:sz w:val="22"/>
          <w:szCs w:val="22"/>
        </w:rPr>
        <w:t xml:space="preserve">así como las </w:t>
      </w:r>
      <w:r w:rsidR="00655608" w:rsidRPr="0082339F">
        <w:rPr>
          <w:sz w:val="22"/>
          <w:szCs w:val="22"/>
        </w:rPr>
        <w:t>crisis humanitarias</w:t>
      </w:r>
      <w:r w:rsidRPr="0082339F">
        <w:rPr>
          <w:sz w:val="22"/>
          <w:szCs w:val="22"/>
        </w:rPr>
        <w:t xml:space="preserve"> típicas del siglo XX</w:t>
      </w:r>
      <w:r w:rsidR="006B0904" w:rsidRPr="0082339F">
        <w:rPr>
          <w:sz w:val="22"/>
          <w:szCs w:val="22"/>
        </w:rPr>
        <w:t>, continúan hoy</w:t>
      </w:r>
      <w:r w:rsidRPr="0082339F">
        <w:rPr>
          <w:sz w:val="22"/>
          <w:szCs w:val="22"/>
        </w:rPr>
        <w:t xml:space="preserve">. </w:t>
      </w:r>
      <w:r w:rsidR="00655608" w:rsidRPr="0082339F">
        <w:rPr>
          <w:sz w:val="22"/>
          <w:szCs w:val="22"/>
        </w:rPr>
        <w:t xml:space="preserve">Sin embargo, </w:t>
      </w:r>
      <w:r w:rsidR="00B61300" w:rsidRPr="0082339F">
        <w:rPr>
          <w:sz w:val="22"/>
          <w:szCs w:val="22"/>
        </w:rPr>
        <w:t xml:space="preserve">es posible identificar </w:t>
      </w:r>
      <w:r w:rsidRPr="0082339F">
        <w:rPr>
          <w:sz w:val="22"/>
          <w:szCs w:val="22"/>
        </w:rPr>
        <w:t xml:space="preserve">razones </w:t>
      </w:r>
      <w:r w:rsidR="00565767" w:rsidRPr="0082339F">
        <w:rPr>
          <w:sz w:val="22"/>
          <w:szCs w:val="22"/>
        </w:rPr>
        <w:t xml:space="preserve">para </w:t>
      </w:r>
      <w:r w:rsidRPr="0082339F">
        <w:rPr>
          <w:sz w:val="22"/>
          <w:szCs w:val="22"/>
        </w:rPr>
        <w:t xml:space="preserve">creer </w:t>
      </w:r>
      <w:r w:rsidR="00565767" w:rsidRPr="0082339F">
        <w:rPr>
          <w:sz w:val="22"/>
          <w:szCs w:val="22"/>
        </w:rPr>
        <w:t xml:space="preserve">que </w:t>
      </w:r>
      <w:r w:rsidRPr="0082339F">
        <w:rPr>
          <w:sz w:val="22"/>
          <w:szCs w:val="22"/>
        </w:rPr>
        <w:t xml:space="preserve">los conflictos </w:t>
      </w:r>
      <w:r w:rsidR="00104F6A" w:rsidRPr="0082339F">
        <w:rPr>
          <w:sz w:val="22"/>
          <w:szCs w:val="22"/>
        </w:rPr>
        <w:t>d</w:t>
      </w:r>
      <w:r w:rsidRPr="0082339F">
        <w:rPr>
          <w:sz w:val="22"/>
          <w:szCs w:val="22"/>
        </w:rPr>
        <w:t xml:space="preserve">el planeta están </w:t>
      </w:r>
      <w:r w:rsidR="00565767" w:rsidRPr="0082339F">
        <w:rPr>
          <w:sz w:val="22"/>
          <w:szCs w:val="22"/>
        </w:rPr>
        <w:t>entra</w:t>
      </w:r>
      <w:r w:rsidRPr="0082339F">
        <w:rPr>
          <w:sz w:val="22"/>
          <w:szCs w:val="22"/>
        </w:rPr>
        <w:t xml:space="preserve">ndo </w:t>
      </w:r>
      <w:r w:rsidR="00565767" w:rsidRPr="0082339F">
        <w:rPr>
          <w:sz w:val="22"/>
          <w:szCs w:val="22"/>
        </w:rPr>
        <w:t xml:space="preserve">en un ciclo </w:t>
      </w:r>
      <w:r w:rsidRPr="0082339F">
        <w:rPr>
          <w:sz w:val="22"/>
          <w:szCs w:val="22"/>
        </w:rPr>
        <w:t>diferente</w:t>
      </w:r>
      <w:r w:rsidR="00565767" w:rsidRPr="0082339F">
        <w:rPr>
          <w:sz w:val="22"/>
          <w:szCs w:val="22"/>
        </w:rPr>
        <w:t xml:space="preserve">. </w:t>
      </w:r>
    </w:p>
    <w:p w14:paraId="6A04BE81" w14:textId="77777777" w:rsidR="00A3783B" w:rsidRPr="0082339F" w:rsidRDefault="00A3783B" w:rsidP="0082339F">
      <w:pPr>
        <w:rPr>
          <w:sz w:val="22"/>
          <w:szCs w:val="22"/>
        </w:rPr>
      </w:pPr>
    </w:p>
    <w:p w14:paraId="6A1F20AA" w14:textId="2EBFDB3B" w:rsidR="009116CC" w:rsidRDefault="00A3783B" w:rsidP="0082339F">
      <w:pPr>
        <w:rPr>
          <w:sz w:val="22"/>
          <w:szCs w:val="22"/>
        </w:rPr>
      </w:pPr>
      <w:r w:rsidRPr="0082339F">
        <w:rPr>
          <w:sz w:val="22"/>
          <w:szCs w:val="22"/>
        </w:rPr>
        <w:t>Según e</w:t>
      </w:r>
      <w:r w:rsidR="00565767" w:rsidRPr="0082339F">
        <w:rPr>
          <w:sz w:val="22"/>
          <w:szCs w:val="22"/>
        </w:rPr>
        <w:t xml:space="preserve">l </w:t>
      </w:r>
      <w:r w:rsidR="00231057" w:rsidRPr="0082339F">
        <w:rPr>
          <w:sz w:val="22"/>
          <w:szCs w:val="22"/>
        </w:rPr>
        <w:t>p</w:t>
      </w:r>
      <w:r w:rsidR="00565767" w:rsidRPr="0082339F">
        <w:rPr>
          <w:sz w:val="22"/>
          <w:szCs w:val="22"/>
        </w:rPr>
        <w:t>rograma de</w:t>
      </w:r>
      <w:r w:rsidR="00B61300" w:rsidRPr="0082339F">
        <w:rPr>
          <w:sz w:val="22"/>
          <w:szCs w:val="22"/>
        </w:rPr>
        <w:t xml:space="preserve"> datos </w:t>
      </w:r>
      <w:r w:rsidR="00231057" w:rsidRPr="0082339F">
        <w:rPr>
          <w:sz w:val="22"/>
          <w:szCs w:val="22"/>
        </w:rPr>
        <w:t xml:space="preserve">sobre </w:t>
      </w:r>
      <w:r w:rsidR="00104F6A" w:rsidRPr="0082339F">
        <w:rPr>
          <w:sz w:val="22"/>
          <w:szCs w:val="22"/>
        </w:rPr>
        <w:t>c</w:t>
      </w:r>
      <w:r w:rsidR="00565767" w:rsidRPr="0082339F">
        <w:rPr>
          <w:sz w:val="22"/>
          <w:szCs w:val="22"/>
        </w:rPr>
        <w:t xml:space="preserve">onflictos de la </w:t>
      </w:r>
      <w:r w:rsidRPr="0082339F">
        <w:rPr>
          <w:sz w:val="22"/>
          <w:szCs w:val="22"/>
        </w:rPr>
        <w:t>U</w:t>
      </w:r>
      <w:r w:rsidR="00565767" w:rsidRPr="0082339F">
        <w:rPr>
          <w:sz w:val="22"/>
          <w:szCs w:val="22"/>
        </w:rPr>
        <w:t>niversidad de Uppsala</w:t>
      </w:r>
      <w:r w:rsidR="00A97914" w:rsidRPr="0082339F">
        <w:rPr>
          <w:sz w:val="22"/>
          <w:szCs w:val="22"/>
        </w:rPr>
        <w:t xml:space="preserve">,  </w:t>
      </w:r>
      <w:r w:rsidRPr="0082339F">
        <w:rPr>
          <w:sz w:val="22"/>
          <w:szCs w:val="22"/>
        </w:rPr>
        <w:t xml:space="preserve">el número de conflictos armados se ha reducido, pasando de </w:t>
      </w:r>
      <w:r w:rsidR="00565767" w:rsidRPr="0082339F">
        <w:rPr>
          <w:b/>
          <w:sz w:val="22"/>
          <w:szCs w:val="22"/>
        </w:rPr>
        <w:t>32</w:t>
      </w:r>
      <w:r w:rsidR="00565767" w:rsidRPr="0082339F">
        <w:rPr>
          <w:sz w:val="22"/>
          <w:szCs w:val="22"/>
        </w:rPr>
        <w:t xml:space="preserve"> </w:t>
      </w:r>
      <w:r w:rsidR="00104F6A" w:rsidRPr="0082339F">
        <w:rPr>
          <w:sz w:val="22"/>
          <w:szCs w:val="22"/>
        </w:rPr>
        <w:t xml:space="preserve">disputas armadas </w:t>
      </w:r>
      <w:r w:rsidR="00565767" w:rsidRPr="0082339F">
        <w:rPr>
          <w:sz w:val="22"/>
          <w:szCs w:val="22"/>
        </w:rPr>
        <w:t xml:space="preserve">de gran intensidad en 1990 </w:t>
      </w:r>
      <w:r w:rsidRPr="0082339F">
        <w:rPr>
          <w:sz w:val="22"/>
          <w:szCs w:val="22"/>
        </w:rPr>
        <w:t xml:space="preserve">a </w:t>
      </w:r>
      <w:r w:rsidRPr="0082339F">
        <w:rPr>
          <w:b/>
          <w:sz w:val="22"/>
          <w:szCs w:val="22"/>
        </w:rPr>
        <w:t>17</w:t>
      </w:r>
      <w:r w:rsidRPr="0082339F">
        <w:rPr>
          <w:sz w:val="22"/>
          <w:szCs w:val="22"/>
        </w:rPr>
        <w:t xml:space="preserve"> en 2009. La tendencia muestra un descenso progresivo,</w:t>
      </w:r>
      <w:r w:rsidR="00104F6A" w:rsidRPr="0082339F">
        <w:rPr>
          <w:sz w:val="22"/>
          <w:szCs w:val="22"/>
        </w:rPr>
        <w:t xml:space="preserve"> que llega</w:t>
      </w:r>
      <w:r w:rsidRPr="0082339F">
        <w:rPr>
          <w:sz w:val="22"/>
          <w:szCs w:val="22"/>
        </w:rPr>
        <w:t xml:space="preserve"> a la </w:t>
      </w:r>
      <w:r w:rsidR="00565767" w:rsidRPr="0082339F">
        <w:rPr>
          <w:sz w:val="22"/>
          <w:szCs w:val="22"/>
        </w:rPr>
        <w:t xml:space="preserve">mitad </w:t>
      </w:r>
      <w:r w:rsidRPr="0082339F">
        <w:rPr>
          <w:sz w:val="22"/>
          <w:szCs w:val="22"/>
        </w:rPr>
        <w:t xml:space="preserve">de </w:t>
      </w:r>
      <w:r w:rsidR="00104F6A" w:rsidRPr="0082339F">
        <w:rPr>
          <w:sz w:val="22"/>
          <w:szCs w:val="22"/>
        </w:rPr>
        <w:t xml:space="preserve">las </w:t>
      </w:r>
      <w:r w:rsidRPr="0082339F">
        <w:rPr>
          <w:sz w:val="22"/>
          <w:szCs w:val="22"/>
        </w:rPr>
        <w:t xml:space="preserve">confrontaciones armadas </w:t>
      </w:r>
      <w:r w:rsidR="00565767" w:rsidRPr="0082339F">
        <w:rPr>
          <w:sz w:val="22"/>
          <w:szCs w:val="22"/>
        </w:rPr>
        <w:t xml:space="preserve">en el </w:t>
      </w:r>
      <w:r w:rsidRPr="0082339F">
        <w:rPr>
          <w:sz w:val="22"/>
          <w:szCs w:val="22"/>
        </w:rPr>
        <w:t xml:space="preserve">curso de </w:t>
      </w:r>
      <w:r w:rsidR="00565767" w:rsidRPr="0082339F">
        <w:rPr>
          <w:sz w:val="22"/>
          <w:szCs w:val="22"/>
        </w:rPr>
        <w:t xml:space="preserve">veinte años. </w:t>
      </w:r>
      <w:r w:rsidR="009116CC" w:rsidRPr="0082339F">
        <w:rPr>
          <w:sz w:val="22"/>
          <w:szCs w:val="22"/>
        </w:rPr>
        <w:t xml:space="preserve">Asimismo, a excepción del caso de </w:t>
      </w:r>
      <w:r w:rsidR="00825532" w:rsidRPr="0082339F">
        <w:rPr>
          <w:sz w:val="22"/>
          <w:szCs w:val="22"/>
        </w:rPr>
        <w:t xml:space="preserve">Siria e </w:t>
      </w:r>
      <w:r w:rsidR="009116CC" w:rsidRPr="0082339F">
        <w:rPr>
          <w:sz w:val="22"/>
          <w:szCs w:val="22"/>
        </w:rPr>
        <w:t xml:space="preserve">Irak, al comienzo de la segunda década del siglo XXI </w:t>
      </w:r>
      <w:r w:rsidR="00565767" w:rsidRPr="0082339F">
        <w:rPr>
          <w:sz w:val="22"/>
          <w:szCs w:val="22"/>
        </w:rPr>
        <w:t xml:space="preserve">no </w:t>
      </w:r>
      <w:r w:rsidR="009116CC" w:rsidRPr="0082339F">
        <w:rPr>
          <w:sz w:val="22"/>
          <w:szCs w:val="22"/>
        </w:rPr>
        <w:t>se encuentra un</w:t>
      </w:r>
      <w:r w:rsidR="00187FA2" w:rsidRPr="0082339F">
        <w:rPr>
          <w:sz w:val="22"/>
          <w:szCs w:val="22"/>
        </w:rPr>
        <w:t xml:space="preserve">a disputa armada </w:t>
      </w:r>
      <w:r w:rsidR="00565767" w:rsidRPr="0082339F">
        <w:rPr>
          <w:sz w:val="22"/>
          <w:szCs w:val="22"/>
        </w:rPr>
        <w:t xml:space="preserve"> que </w:t>
      </w:r>
      <w:r w:rsidR="009116CC" w:rsidRPr="0082339F">
        <w:rPr>
          <w:sz w:val="22"/>
          <w:szCs w:val="22"/>
        </w:rPr>
        <w:t xml:space="preserve">genere </w:t>
      </w:r>
      <w:r w:rsidR="00565767" w:rsidRPr="0082339F">
        <w:rPr>
          <w:sz w:val="22"/>
          <w:szCs w:val="22"/>
        </w:rPr>
        <w:t xml:space="preserve">más de </w:t>
      </w:r>
      <w:r w:rsidR="00565767" w:rsidRPr="0082339F">
        <w:rPr>
          <w:b/>
          <w:sz w:val="22"/>
          <w:szCs w:val="22"/>
        </w:rPr>
        <w:t>10</w:t>
      </w:r>
      <w:r w:rsidR="009116CC" w:rsidRPr="0082339F">
        <w:rPr>
          <w:b/>
          <w:sz w:val="22"/>
          <w:szCs w:val="22"/>
        </w:rPr>
        <w:t>.</w:t>
      </w:r>
      <w:r w:rsidR="00565767" w:rsidRPr="0082339F">
        <w:rPr>
          <w:b/>
          <w:sz w:val="22"/>
          <w:szCs w:val="22"/>
        </w:rPr>
        <w:t xml:space="preserve">000 víctimas mortales en </w:t>
      </w:r>
      <w:r w:rsidR="009116CC" w:rsidRPr="0082339F">
        <w:rPr>
          <w:b/>
          <w:sz w:val="22"/>
          <w:szCs w:val="22"/>
        </w:rPr>
        <w:t xml:space="preserve">el curso de </w:t>
      </w:r>
      <w:r w:rsidR="00565767" w:rsidRPr="0082339F">
        <w:rPr>
          <w:b/>
          <w:sz w:val="22"/>
          <w:szCs w:val="22"/>
        </w:rPr>
        <w:t>un año</w:t>
      </w:r>
      <w:r w:rsidR="00227721">
        <w:rPr>
          <w:b/>
          <w:sz w:val="22"/>
          <w:szCs w:val="22"/>
        </w:rPr>
        <w:t xml:space="preserve"> </w:t>
      </w:r>
      <w:r w:rsidR="00227721" w:rsidRPr="0082339F">
        <w:rPr>
          <w:color w:val="000000"/>
          <w:sz w:val="22"/>
          <w:szCs w:val="22"/>
        </w:rPr>
        <w:t>[</w:t>
      </w:r>
      <w:r w:rsidR="00227721" w:rsidRPr="00227721">
        <w:rPr>
          <w:rFonts w:ascii="Times New Roman" w:hAnsi="Times New Roman" w:cs="Times New Roman"/>
          <w:sz w:val="22"/>
          <w:szCs w:val="22"/>
        </w:rPr>
        <w:t>VER</w:t>
      </w:r>
      <w:r w:rsidR="00227721" w:rsidRPr="0082339F">
        <w:rPr>
          <w:color w:val="000000"/>
          <w:sz w:val="22"/>
          <w:szCs w:val="22"/>
        </w:rPr>
        <w:t>]</w:t>
      </w:r>
      <w:r w:rsidR="009116CC" w:rsidRPr="0082339F">
        <w:rPr>
          <w:sz w:val="22"/>
          <w:szCs w:val="22"/>
        </w:rPr>
        <w:t xml:space="preserve">. </w:t>
      </w:r>
    </w:p>
    <w:p w14:paraId="114A2C32" w14:textId="4EB1DEB2" w:rsidR="00227721" w:rsidRPr="0082339F" w:rsidRDefault="00E710C4" w:rsidP="0082339F">
      <w:pPr>
        <w:rPr>
          <w:sz w:val="22"/>
          <w:szCs w:val="22"/>
        </w:rPr>
      </w:pPr>
      <w:hyperlink r:id="rId21" w:history="1">
        <w:r w:rsidR="00227721" w:rsidRPr="00D25797">
          <w:rPr>
            <w:rStyle w:val="Hipervnculo"/>
            <w:rFonts w:ascii="Lucida Grande" w:hAnsi="Lucida Grande" w:cs="Lucida Grande"/>
          </w:rPr>
          <w:t>http://www.ucdp.uu.se/gpdatabase/search.php</w:t>
        </w:r>
      </w:hyperlink>
      <w:r w:rsidR="00227721">
        <w:rPr>
          <w:rFonts w:ascii="Lucida Grande" w:hAnsi="Lucida Grande" w:cs="Lucida Grande"/>
          <w:color w:val="000000"/>
        </w:rPr>
        <w:t xml:space="preserve"> </w:t>
      </w:r>
    </w:p>
    <w:p w14:paraId="58D05F74" w14:textId="77777777" w:rsidR="009116CC" w:rsidRPr="0082339F" w:rsidRDefault="009116CC" w:rsidP="0082339F">
      <w:pPr>
        <w:rPr>
          <w:sz w:val="22"/>
          <w:szCs w:val="22"/>
        </w:rPr>
      </w:pPr>
    </w:p>
    <w:p w14:paraId="077471F1" w14:textId="20F1AA4A" w:rsidR="00565767" w:rsidRPr="0082339F" w:rsidRDefault="0038697C" w:rsidP="0082339F">
      <w:pPr>
        <w:rPr>
          <w:sz w:val="22"/>
          <w:szCs w:val="22"/>
        </w:rPr>
      </w:pPr>
      <w:r w:rsidRPr="0082339F">
        <w:rPr>
          <w:sz w:val="22"/>
          <w:szCs w:val="22"/>
        </w:rPr>
        <w:t xml:space="preserve">Los datos anteriores </w:t>
      </w:r>
      <w:r w:rsidR="006B0904" w:rsidRPr="0082339F">
        <w:rPr>
          <w:sz w:val="22"/>
          <w:szCs w:val="22"/>
        </w:rPr>
        <w:t xml:space="preserve">señalan </w:t>
      </w:r>
      <w:r w:rsidRPr="0082339F">
        <w:rPr>
          <w:sz w:val="22"/>
          <w:szCs w:val="22"/>
        </w:rPr>
        <w:t xml:space="preserve">un </w:t>
      </w:r>
      <w:r w:rsidR="00565767" w:rsidRPr="0082339F">
        <w:rPr>
          <w:sz w:val="22"/>
          <w:szCs w:val="22"/>
        </w:rPr>
        <w:t xml:space="preserve">cambio </w:t>
      </w:r>
      <w:r w:rsidR="00231057" w:rsidRPr="0082339F">
        <w:rPr>
          <w:sz w:val="22"/>
          <w:szCs w:val="22"/>
        </w:rPr>
        <w:t xml:space="preserve">en el </w:t>
      </w:r>
      <w:r w:rsidRPr="0082339F">
        <w:rPr>
          <w:b/>
          <w:sz w:val="22"/>
          <w:szCs w:val="22"/>
        </w:rPr>
        <w:t xml:space="preserve">modelo </w:t>
      </w:r>
      <w:r w:rsidR="00231057" w:rsidRPr="0082339F">
        <w:rPr>
          <w:b/>
          <w:sz w:val="22"/>
          <w:szCs w:val="22"/>
        </w:rPr>
        <w:t xml:space="preserve">de los </w:t>
      </w:r>
      <w:r w:rsidRPr="0082339F">
        <w:rPr>
          <w:b/>
          <w:sz w:val="22"/>
          <w:szCs w:val="22"/>
        </w:rPr>
        <w:t>conflictos</w:t>
      </w:r>
      <w:r w:rsidR="00565767" w:rsidRPr="0082339F">
        <w:rPr>
          <w:sz w:val="22"/>
          <w:szCs w:val="22"/>
        </w:rPr>
        <w:t xml:space="preserve">. </w:t>
      </w:r>
      <w:r w:rsidRPr="0082339F">
        <w:rPr>
          <w:sz w:val="22"/>
          <w:szCs w:val="22"/>
        </w:rPr>
        <w:t xml:space="preserve">Ello no significa que los </w:t>
      </w:r>
      <w:r w:rsidR="00187FA2" w:rsidRPr="0082339F">
        <w:rPr>
          <w:sz w:val="22"/>
          <w:szCs w:val="22"/>
        </w:rPr>
        <w:t>enfrentamientos</w:t>
      </w:r>
      <w:r w:rsidRPr="0082339F">
        <w:rPr>
          <w:sz w:val="22"/>
          <w:szCs w:val="22"/>
        </w:rPr>
        <w:t xml:space="preserve"> armados estén desapareciendo</w:t>
      </w:r>
      <w:r w:rsidR="00823A0D" w:rsidRPr="0082339F">
        <w:rPr>
          <w:sz w:val="22"/>
          <w:szCs w:val="22"/>
        </w:rPr>
        <w:t>,</w:t>
      </w:r>
      <w:r w:rsidRPr="0082339F">
        <w:rPr>
          <w:sz w:val="22"/>
          <w:szCs w:val="22"/>
        </w:rPr>
        <w:t xml:space="preserve"> ni mucho menos que la guerra no </w:t>
      </w:r>
      <w:r w:rsidR="006B0904" w:rsidRPr="0082339F">
        <w:rPr>
          <w:sz w:val="22"/>
          <w:szCs w:val="22"/>
        </w:rPr>
        <w:t xml:space="preserve">constituya </w:t>
      </w:r>
      <w:r w:rsidRPr="0082339F">
        <w:rPr>
          <w:sz w:val="22"/>
          <w:szCs w:val="22"/>
        </w:rPr>
        <w:t>un recurso para resolverlos</w:t>
      </w:r>
      <w:r w:rsidR="003939AF" w:rsidRPr="0082339F">
        <w:rPr>
          <w:sz w:val="22"/>
          <w:szCs w:val="22"/>
        </w:rPr>
        <w:t>.</w:t>
      </w:r>
      <w:r w:rsidR="00565767" w:rsidRPr="0082339F">
        <w:rPr>
          <w:sz w:val="22"/>
          <w:szCs w:val="22"/>
        </w:rPr>
        <w:t xml:space="preserve"> </w:t>
      </w:r>
      <w:r w:rsidR="003939AF" w:rsidRPr="0082339F">
        <w:rPr>
          <w:sz w:val="22"/>
          <w:szCs w:val="22"/>
        </w:rPr>
        <w:t>S</w:t>
      </w:r>
      <w:r w:rsidRPr="0082339F">
        <w:rPr>
          <w:sz w:val="22"/>
          <w:szCs w:val="22"/>
        </w:rPr>
        <w:t>in embargo, s</w:t>
      </w:r>
      <w:r w:rsidR="006B0904" w:rsidRPr="0082339F">
        <w:rPr>
          <w:sz w:val="22"/>
          <w:szCs w:val="22"/>
        </w:rPr>
        <w:t>í</w:t>
      </w:r>
      <w:r w:rsidRPr="0082339F">
        <w:rPr>
          <w:sz w:val="22"/>
          <w:szCs w:val="22"/>
        </w:rPr>
        <w:t xml:space="preserve"> se puede afirmar que la manera en que</w:t>
      </w:r>
      <w:r w:rsidR="006B0904" w:rsidRPr="0082339F">
        <w:rPr>
          <w:sz w:val="22"/>
          <w:szCs w:val="22"/>
        </w:rPr>
        <w:t xml:space="preserve"> se desenvuelven los conflictos</w:t>
      </w:r>
      <w:r w:rsidRPr="0082339F">
        <w:rPr>
          <w:sz w:val="22"/>
          <w:szCs w:val="22"/>
        </w:rPr>
        <w:t xml:space="preserve"> </w:t>
      </w:r>
      <w:r w:rsidR="00187FA2" w:rsidRPr="0082339F">
        <w:rPr>
          <w:sz w:val="22"/>
          <w:szCs w:val="22"/>
        </w:rPr>
        <w:t>está</w:t>
      </w:r>
      <w:r w:rsidRPr="0082339F">
        <w:rPr>
          <w:sz w:val="22"/>
          <w:szCs w:val="22"/>
        </w:rPr>
        <w:t xml:space="preserve"> cambiando </w:t>
      </w:r>
      <w:r w:rsidR="00187FA2" w:rsidRPr="0082339F">
        <w:rPr>
          <w:sz w:val="22"/>
          <w:szCs w:val="22"/>
        </w:rPr>
        <w:t xml:space="preserve">de forma </w:t>
      </w:r>
      <w:r w:rsidR="006B0904" w:rsidRPr="0082339F">
        <w:rPr>
          <w:sz w:val="22"/>
          <w:szCs w:val="22"/>
        </w:rPr>
        <w:t>cualitativa</w:t>
      </w:r>
      <w:r w:rsidR="00187FA2" w:rsidRPr="0082339F">
        <w:rPr>
          <w:sz w:val="22"/>
          <w:szCs w:val="22"/>
        </w:rPr>
        <w:t xml:space="preserve"> </w:t>
      </w:r>
      <w:r w:rsidRPr="0082339F">
        <w:rPr>
          <w:sz w:val="22"/>
          <w:szCs w:val="22"/>
        </w:rPr>
        <w:t xml:space="preserve">y que, comparado con el siglo XX, la resolución armada de </w:t>
      </w:r>
      <w:r w:rsidR="00187FA2" w:rsidRPr="0082339F">
        <w:rPr>
          <w:sz w:val="22"/>
          <w:szCs w:val="22"/>
        </w:rPr>
        <w:t>las confrontaciones</w:t>
      </w:r>
      <w:r w:rsidRPr="0082339F">
        <w:rPr>
          <w:sz w:val="22"/>
          <w:szCs w:val="22"/>
        </w:rPr>
        <w:t xml:space="preserve"> constituye un </w:t>
      </w:r>
      <w:r w:rsidR="00565767" w:rsidRPr="0082339F">
        <w:rPr>
          <w:sz w:val="22"/>
          <w:szCs w:val="22"/>
        </w:rPr>
        <w:t xml:space="preserve">fenómeno </w:t>
      </w:r>
      <w:r w:rsidRPr="0082339F">
        <w:rPr>
          <w:sz w:val="22"/>
          <w:szCs w:val="22"/>
        </w:rPr>
        <w:t xml:space="preserve">en declive. </w:t>
      </w:r>
    </w:p>
    <w:p w14:paraId="73743F56" w14:textId="77777777" w:rsidR="00C25ECA" w:rsidRDefault="00C25ECA" w:rsidP="0082339F">
      <w:pPr>
        <w:rPr>
          <w:sz w:val="22"/>
          <w:szCs w:val="22"/>
        </w:rPr>
      </w:pPr>
    </w:p>
    <w:tbl>
      <w:tblPr>
        <w:tblStyle w:val="Tablaconcuadrcula"/>
        <w:tblW w:w="0" w:type="auto"/>
        <w:tblLook w:val="04A0" w:firstRow="1" w:lastRow="0" w:firstColumn="1" w:lastColumn="0" w:noHBand="0" w:noVBand="1"/>
      </w:tblPr>
      <w:tblGrid>
        <w:gridCol w:w="1175"/>
        <w:gridCol w:w="7879"/>
      </w:tblGrid>
      <w:tr w:rsidR="00016A0C" w:rsidRPr="0082339F" w14:paraId="334A2055" w14:textId="77777777" w:rsidTr="00C90C45">
        <w:tc>
          <w:tcPr>
            <w:tcW w:w="9054" w:type="dxa"/>
            <w:gridSpan w:val="2"/>
            <w:shd w:val="clear" w:color="auto" w:fill="000000" w:themeFill="text1"/>
          </w:tcPr>
          <w:p w14:paraId="54E36943" w14:textId="77777777" w:rsidR="00016A0C" w:rsidRPr="0082339F" w:rsidRDefault="00016A0C" w:rsidP="00C90C45">
            <w:pPr>
              <w:rPr>
                <w:b/>
                <w:color w:val="FFFFFF" w:themeColor="background1"/>
              </w:rPr>
            </w:pPr>
            <w:r w:rsidRPr="0082339F">
              <w:rPr>
                <w:b/>
                <w:color w:val="FFFFFF" w:themeColor="background1"/>
              </w:rPr>
              <w:t>Profundiza: recurso aprovechado</w:t>
            </w:r>
          </w:p>
        </w:tc>
      </w:tr>
      <w:tr w:rsidR="00016A0C" w:rsidRPr="0082339F" w14:paraId="61D22827" w14:textId="77777777" w:rsidTr="00C90C45">
        <w:tc>
          <w:tcPr>
            <w:tcW w:w="2518" w:type="dxa"/>
          </w:tcPr>
          <w:p w14:paraId="3DC7336C" w14:textId="77777777" w:rsidR="00016A0C" w:rsidRPr="0082339F" w:rsidRDefault="00016A0C" w:rsidP="00C90C45">
            <w:pPr>
              <w:rPr>
                <w:b/>
                <w:color w:val="000000"/>
              </w:rPr>
            </w:pPr>
            <w:r w:rsidRPr="0082339F">
              <w:rPr>
                <w:b/>
                <w:color w:val="000000"/>
              </w:rPr>
              <w:t>Código</w:t>
            </w:r>
          </w:p>
        </w:tc>
        <w:tc>
          <w:tcPr>
            <w:tcW w:w="6536" w:type="dxa"/>
          </w:tcPr>
          <w:p w14:paraId="1E0C8835" w14:textId="32BE6139" w:rsidR="00016A0C" w:rsidRPr="0082339F" w:rsidRDefault="00016A0C" w:rsidP="000735EE">
            <w:pPr>
              <w:rPr>
                <w:b/>
                <w:color w:val="000000"/>
              </w:rPr>
            </w:pPr>
            <w:r w:rsidRPr="0082339F">
              <w:rPr>
                <w:color w:val="000000"/>
              </w:rPr>
              <w:t>CS_11_01</w:t>
            </w:r>
            <w:commentRangeStart w:id="29"/>
            <w:r w:rsidRPr="0082339F">
              <w:rPr>
                <w:color w:val="000000"/>
              </w:rPr>
              <w:t>_REC</w:t>
            </w:r>
            <w:commentRangeEnd w:id="29"/>
            <w:r>
              <w:rPr>
                <w:rStyle w:val="Refdecomentario"/>
                <w:rFonts w:ascii="Calibri" w:eastAsia="Calibri" w:hAnsi="Calibri" w:cs="Times New Roman"/>
              </w:rPr>
              <w:commentReference w:id="29"/>
            </w:r>
            <w:r w:rsidR="000735EE">
              <w:rPr>
                <w:color w:val="000000"/>
              </w:rPr>
              <w:t>6</w:t>
            </w:r>
            <w:r w:rsidRPr="0082339F">
              <w:rPr>
                <w:color w:val="000000"/>
              </w:rPr>
              <w:t>0</w:t>
            </w:r>
          </w:p>
        </w:tc>
      </w:tr>
      <w:tr w:rsidR="00016A0C" w:rsidRPr="0082339F" w14:paraId="52753D77" w14:textId="77777777" w:rsidTr="00C90C45">
        <w:tc>
          <w:tcPr>
            <w:tcW w:w="2518" w:type="dxa"/>
          </w:tcPr>
          <w:p w14:paraId="565B4445" w14:textId="77777777" w:rsidR="00016A0C" w:rsidRPr="0082339F" w:rsidRDefault="00016A0C" w:rsidP="00C90C45">
            <w:pPr>
              <w:rPr>
                <w:color w:val="000000"/>
              </w:rPr>
            </w:pPr>
            <w:r w:rsidRPr="0082339F">
              <w:rPr>
                <w:b/>
                <w:color w:val="000000"/>
              </w:rPr>
              <w:t>Ubicación en Aula Planeta</w:t>
            </w:r>
          </w:p>
        </w:tc>
        <w:tc>
          <w:tcPr>
            <w:tcW w:w="6536" w:type="dxa"/>
          </w:tcPr>
          <w:p w14:paraId="0656FEAF" w14:textId="77777777" w:rsidR="00016A0C" w:rsidRPr="0082339F" w:rsidRDefault="00016A0C" w:rsidP="00C90C45">
            <w:pPr>
              <w:rPr>
                <w:color w:val="000000"/>
              </w:rPr>
            </w:pPr>
            <w:r w:rsidRPr="0082339F">
              <w:rPr>
                <w:color w:val="000000"/>
              </w:rPr>
              <w:t>Eso 4/ Ciencias Sociales/El mundo actual / Los conflictos recientes/</w:t>
            </w:r>
          </w:p>
        </w:tc>
      </w:tr>
      <w:tr w:rsidR="00016A0C" w:rsidRPr="0082339F" w14:paraId="7C7FEF09" w14:textId="77777777" w:rsidTr="00C90C45">
        <w:tc>
          <w:tcPr>
            <w:tcW w:w="2518" w:type="dxa"/>
          </w:tcPr>
          <w:p w14:paraId="76C3D96A" w14:textId="77777777" w:rsidR="00016A0C" w:rsidRPr="0082339F" w:rsidRDefault="00016A0C" w:rsidP="00C90C45">
            <w:pPr>
              <w:rPr>
                <w:color w:val="000000"/>
              </w:rPr>
            </w:pPr>
            <w:r w:rsidRPr="0082339F">
              <w:rPr>
                <w:b/>
                <w:color w:val="000000"/>
              </w:rPr>
              <w:t>Cambio (descripción o capturas de pantallas)</w:t>
            </w:r>
          </w:p>
        </w:tc>
        <w:tc>
          <w:tcPr>
            <w:tcW w:w="6536" w:type="dxa"/>
          </w:tcPr>
          <w:p w14:paraId="5278B9E2" w14:textId="77777777" w:rsidR="00016A0C" w:rsidRPr="0082339F" w:rsidRDefault="00016A0C" w:rsidP="00C90C45">
            <w:pPr>
              <w:rPr>
                <w:color w:val="000000"/>
              </w:rPr>
            </w:pPr>
          </w:p>
        </w:tc>
      </w:tr>
      <w:tr w:rsidR="00016A0C" w:rsidRPr="0082339F" w14:paraId="28CAA9BA" w14:textId="77777777" w:rsidTr="00C90C45">
        <w:tc>
          <w:tcPr>
            <w:tcW w:w="2518" w:type="dxa"/>
          </w:tcPr>
          <w:p w14:paraId="5302279A" w14:textId="77777777" w:rsidR="00016A0C" w:rsidRPr="0082339F" w:rsidRDefault="00016A0C" w:rsidP="00C90C45">
            <w:pPr>
              <w:rPr>
                <w:b/>
                <w:color w:val="000000"/>
              </w:rPr>
            </w:pPr>
            <w:r w:rsidRPr="0082339F">
              <w:rPr>
                <w:b/>
                <w:color w:val="000000"/>
              </w:rPr>
              <w:t>Título</w:t>
            </w:r>
          </w:p>
        </w:tc>
        <w:tc>
          <w:tcPr>
            <w:tcW w:w="6536" w:type="dxa"/>
          </w:tcPr>
          <w:p w14:paraId="14B61830" w14:textId="77777777" w:rsidR="00016A0C" w:rsidRPr="0082339F" w:rsidRDefault="00016A0C" w:rsidP="00C90C45">
            <w:pPr>
              <w:rPr>
                <w:b/>
                <w:color w:val="000000"/>
              </w:rPr>
            </w:pPr>
            <w:r>
              <w:rPr>
                <w:b/>
                <w:color w:val="000000"/>
              </w:rPr>
              <w:t>Conoce l</w:t>
            </w:r>
            <w:r w:rsidRPr="0082339F">
              <w:rPr>
                <w:b/>
                <w:color w:val="000000"/>
              </w:rPr>
              <w:t>os conflictos recientes</w:t>
            </w:r>
          </w:p>
        </w:tc>
      </w:tr>
      <w:tr w:rsidR="00016A0C" w:rsidRPr="0082339F" w14:paraId="241DF21F" w14:textId="77777777" w:rsidTr="00C90C45">
        <w:tc>
          <w:tcPr>
            <w:tcW w:w="2518" w:type="dxa"/>
          </w:tcPr>
          <w:p w14:paraId="01DE1892" w14:textId="77777777" w:rsidR="00016A0C" w:rsidRPr="0082339F" w:rsidRDefault="00016A0C" w:rsidP="00C90C45">
            <w:pPr>
              <w:rPr>
                <w:b/>
                <w:color w:val="000000"/>
              </w:rPr>
            </w:pPr>
            <w:r w:rsidRPr="0082339F">
              <w:rPr>
                <w:b/>
                <w:color w:val="000000"/>
              </w:rPr>
              <w:t>Descripción</w:t>
            </w:r>
          </w:p>
        </w:tc>
        <w:tc>
          <w:tcPr>
            <w:tcW w:w="6536" w:type="dxa"/>
          </w:tcPr>
          <w:p w14:paraId="40613DE7" w14:textId="77777777" w:rsidR="00016A0C" w:rsidRPr="0082339F" w:rsidRDefault="00016A0C" w:rsidP="00C90C45">
            <w:pPr>
              <w:rPr>
                <w:color w:val="000000"/>
              </w:rPr>
            </w:pPr>
            <w:r w:rsidRPr="0082339F">
              <w:rPr>
                <w:color w:val="000000"/>
              </w:rPr>
              <w:t>Secuencia de imágenes que presenta los principales conflictos que han tenido lugar entre finales del siglo XX y comienzos del XXI</w:t>
            </w:r>
          </w:p>
          <w:p w14:paraId="6D90AED8" w14:textId="77777777" w:rsidR="00016A0C" w:rsidRPr="0082339F" w:rsidRDefault="00016A0C" w:rsidP="00C90C45">
            <w:pPr>
              <w:rPr>
                <w:color w:val="000000"/>
              </w:rPr>
            </w:pPr>
          </w:p>
          <w:p w14:paraId="629082D6" w14:textId="77777777" w:rsidR="00016A0C" w:rsidRPr="0082339F" w:rsidRDefault="00016A0C" w:rsidP="00C90C45">
            <w:pPr>
              <w:rPr>
                <w:b/>
                <w:color w:val="000000"/>
              </w:rPr>
            </w:pPr>
            <w:r w:rsidRPr="0082339F">
              <w:rPr>
                <w:b/>
                <w:color w:val="000000"/>
              </w:rPr>
              <w:t>Ficha del profesor</w:t>
            </w:r>
          </w:p>
          <w:p w14:paraId="5CF83B02" w14:textId="77777777" w:rsidR="00016A0C" w:rsidRPr="0082339F" w:rsidRDefault="00016A0C" w:rsidP="00C90C45">
            <w:pPr>
              <w:rPr>
                <w:color w:val="000000"/>
              </w:rPr>
            </w:pPr>
          </w:p>
          <w:p w14:paraId="39FCB1D0" w14:textId="77777777" w:rsidR="00016A0C" w:rsidRPr="0082339F" w:rsidRDefault="00016A0C" w:rsidP="00C90C45">
            <w:pPr>
              <w:rPr>
                <w:b/>
                <w:color w:val="000000"/>
              </w:rPr>
            </w:pPr>
            <w:r w:rsidRPr="0082339F">
              <w:rPr>
                <w:color w:val="000000"/>
              </w:rPr>
              <w:t xml:space="preserve">Título: </w:t>
            </w:r>
            <w:r w:rsidRPr="0082339F">
              <w:rPr>
                <w:b/>
                <w:color w:val="000000"/>
              </w:rPr>
              <w:t>Los conflictos recientes</w:t>
            </w:r>
          </w:p>
          <w:p w14:paraId="2E3E5C98" w14:textId="77777777" w:rsidR="00016A0C" w:rsidRPr="0082339F" w:rsidRDefault="00016A0C" w:rsidP="00C90C45">
            <w:pPr>
              <w:rPr>
                <w:color w:val="000000"/>
              </w:rPr>
            </w:pPr>
          </w:p>
          <w:p w14:paraId="2972F981" w14:textId="77777777" w:rsidR="00016A0C" w:rsidRPr="0082339F" w:rsidRDefault="00016A0C" w:rsidP="00C90C45">
            <w:pPr>
              <w:rPr>
                <w:color w:val="000000"/>
              </w:rPr>
            </w:pPr>
            <w:r w:rsidRPr="0082339F">
              <w:rPr>
                <w:color w:val="000000"/>
              </w:rPr>
              <w:t>Descripción: Secuencia de imágenes que muestra situaciones y personajes reales de los principales conflictos armados que han tenido lugar desde el hundimiento de la URSS y el fin de la Guerra Fría en distintos territorios del planeta.</w:t>
            </w:r>
          </w:p>
          <w:p w14:paraId="3ADA8BE0" w14:textId="77777777" w:rsidR="00016A0C" w:rsidRPr="0082339F" w:rsidRDefault="00016A0C" w:rsidP="00C90C45">
            <w:pPr>
              <w:rPr>
                <w:color w:val="000000"/>
              </w:rPr>
            </w:pPr>
          </w:p>
          <w:p w14:paraId="6D34EB30" w14:textId="77777777" w:rsidR="00016A0C" w:rsidRPr="0082339F" w:rsidRDefault="00016A0C" w:rsidP="00C90C45">
            <w:pPr>
              <w:rPr>
                <w:color w:val="000000"/>
              </w:rPr>
            </w:pPr>
            <w:r w:rsidRPr="0082339F">
              <w:rPr>
                <w:color w:val="000000"/>
              </w:rPr>
              <w:t xml:space="preserve">Temporalización: 30 minutos </w:t>
            </w:r>
          </w:p>
          <w:p w14:paraId="222F6FF9" w14:textId="77777777" w:rsidR="00016A0C" w:rsidRPr="0082339F" w:rsidRDefault="00016A0C" w:rsidP="00C90C45">
            <w:pPr>
              <w:rPr>
                <w:color w:val="000000"/>
              </w:rPr>
            </w:pPr>
          </w:p>
          <w:p w14:paraId="10E76DB7" w14:textId="77777777" w:rsidR="00016A0C" w:rsidRPr="0082339F" w:rsidRDefault="00016A0C" w:rsidP="00C90C45">
            <w:pPr>
              <w:rPr>
                <w:color w:val="000000"/>
              </w:rPr>
            </w:pPr>
            <w:r w:rsidRPr="0082339F">
              <w:rPr>
                <w:color w:val="000000"/>
              </w:rPr>
              <w:t xml:space="preserve">Tipo de recurso: Secuencia de imágenes </w:t>
            </w:r>
          </w:p>
          <w:p w14:paraId="1968B92F" w14:textId="77777777" w:rsidR="00016A0C" w:rsidRPr="0082339F" w:rsidRDefault="00016A0C" w:rsidP="00C90C45">
            <w:pPr>
              <w:rPr>
                <w:color w:val="000000"/>
              </w:rPr>
            </w:pPr>
          </w:p>
          <w:p w14:paraId="61950049" w14:textId="77777777" w:rsidR="00016A0C" w:rsidRPr="0082339F" w:rsidRDefault="00016A0C" w:rsidP="00C90C45">
            <w:pPr>
              <w:rPr>
                <w:color w:val="000000"/>
              </w:rPr>
            </w:pPr>
            <w:r w:rsidRPr="0082339F">
              <w:rPr>
                <w:color w:val="000000"/>
              </w:rPr>
              <w:t xml:space="preserve">Competencia social y ciudadana  </w:t>
            </w:r>
          </w:p>
          <w:p w14:paraId="2C38E3E9" w14:textId="77777777" w:rsidR="00016A0C" w:rsidRPr="0082339F" w:rsidRDefault="00016A0C" w:rsidP="00C90C45">
            <w:pPr>
              <w:rPr>
                <w:color w:val="000000"/>
              </w:rPr>
            </w:pPr>
          </w:p>
          <w:p w14:paraId="1D8C30FF" w14:textId="77777777" w:rsidR="00016A0C" w:rsidRPr="0082339F" w:rsidRDefault="00016A0C" w:rsidP="00C90C45">
            <w:pPr>
              <w:rPr>
                <w:color w:val="000000"/>
              </w:rPr>
            </w:pPr>
            <w:r w:rsidRPr="0082339F">
              <w:rPr>
                <w:color w:val="000000"/>
              </w:rPr>
              <w:t>Objetivo: reconocer algunos elementos y relaciones de los conflictos contemporáneos. Las imágenes ofrecen un panorama de los escenarios, protagonistas y  eventos relevantes de las guerras más significativas en el mundo de finales  del siglo XX y comienzos del XXI.</w:t>
            </w:r>
          </w:p>
          <w:p w14:paraId="264067D4" w14:textId="77777777" w:rsidR="00016A0C" w:rsidRPr="0082339F" w:rsidRDefault="00016A0C" w:rsidP="00C90C45">
            <w:pPr>
              <w:rPr>
                <w:color w:val="000000"/>
              </w:rPr>
            </w:pPr>
          </w:p>
          <w:p w14:paraId="0FDBE48B" w14:textId="77777777" w:rsidR="00016A0C" w:rsidRPr="0082339F" w:rsidRDefault="00016A0C" w:rsidP="00C90C45">
            <w:pPr>
              <w:rPr>
                <w:color w:val="000000"/>
              </w:rPr>
            </w:pPr>
            <w:r w:rsidRPr="0082339F">
              <w:rPr>
                <w:color w:val="000000"/>
              </w:rPr>
              <w:t>Durante la presentación:</w:t>
            </w:r>
          </w:p>
          <w:p w14:paraId="01DB68A4" w14:textId="77777777" w:rsidR="00016A0C" w:rsidRPr="0082339F" w:rsidRDefault="00016A0C" w:rsidP="00C90C45">
            <w:pPr>
              <w:rPr>
                <w:color w:val="000000"/>
              </w:rPr>
            </w:pPr>
            <w:r w:rsidRPr="0082339F">
              <w:rPr>
                <w:color w:val="000000"/>
              </w:rPr>
              <w:t>Se sugiere formular preguntas relacionadas con los conflictos estudiados. Mediante las respuestas pueden identificarse cuáles son las explicaciones que los estudiantes dan a los conflictos y el conocimiento acerca de la situación actual en la que éstos se encuentran. Además, pueden referenciar otros conflictos más cercanos y recientes y establecer comparaciones.</w:t>
            </w:r>
          </w:p>
          <w:p w14:paraId="5949FB46" w14:textId="77777777" w:rsidR="00016A0C" w:rsidRPr="0082339F" w:rsidRDefault="00016A0C" w:rsidP="00C90C45">
            <w:pPr>
              <w:rPr>
                <w:color w:val="000000"/>
              </w:rPr>
            </w:pPr>
          </w:p>
          <w:p w14:paraId="06397FE8" w14:textId="77777777" w:rsidR="00016A0C" w:rsidRPr="0082339F" w:rsidRDefault="00016A0C" w:rsidP="00C90C45">
            <w:pPr>
              <w:rPr>
                <w:color w:val="000000"/>
              </w:rPr>
            </w:pPr>
            <w:r w:rsidRPr="0082339F">
              <w:rPr>
                <w:color w:val="000000"/>
              </w:rPr>
              <w:t xml:space="preserve">Pídales que intenten situar en los planos geográfico y temporal  cada uno de los conflictos; motívelos a reflexionar sobre las relaciones entre cada uno de ellos, sus principales actores y sus  consecuencias. </w:t>
            </w:r>
          </w:p>
          <w:p w14:paraId="66EC98BB" w14:textId="77777777" w:rsidR="00016A0C" w:rsidRPr="0082339F" w:rsidRDefault="00016A0C" w:rsidP="00C90C45">
            <w:pPr>
              <w:rPr>
                <w:color w:val="000000"/>
              </w:rPr>
            </w:pPr>
          </w:p>
          <w:p w14:paraId="1DAC39A5" w14:textId="77777777" w:rsidR="00016A0C" w:rsidRPr="0082339F" w:rsidRDefault="00016A0C" w:rsidP="00C90C45">
            <w:pPr>
              <w:rPr>
                <w:color w:val="000000"/>
              </w:rPr>
            </w:pPr>
            <w:r w:rsidRPr="0082339F">
              <w:rPr>
                <w:color w:val="000000"/>
              </w:rPr>
              <w:t>Después de la presentación:</w:t>
            </w:r>
          </w:p>
          <w:p w14:paraId="732C1E25" w14:textId="77777777" w:rsidR="00016A0C" w:rsidRPr="0082339F" w:rsidRDefault="00016A0C" w:rsidP="00C90C45">
            <w:pPr>
              <w:rPr>
                <w:color w:val="000000"/>
              </w:rPr>
            </w:pPr>
          </w:p>
          <w:p w14:paraId="7E8D5BE9" w14:textId="77777777" w:rsidR="00016A0C" w:rsidRPr="0082339F" w:rsidRDefault="00016A0C" w:rsidP="00C90C45">
            <w:pPr>
              <w:rPr>
                <w:color w:val="000000"/>
              </w:rPr>
            </w:pPr>
            <w:r w:rsidRPr="0082339F">
              <w:rPr>
                <w:color w:val="000000"/>
              </w:rPr>
              <w:t xml:space="preserve">Para ampliar los conocimientos de los estudiantes sobre alguno de los conflictos recientes, se sugiere trabajar con los materiales que ofrece el </w:t>
            </w:r>
            <w:r w:rsidRPr="0082339F">
              <w:rPr>
                <w:i/>
                <w:color w:val="000000"/>
              </w:rPr>
              <w:t>Genocide Studies Program</w:t>
            </w:r>
            <w:r w:rsidRPr="0082339F">
              <w:rPr>
                <w:color w:val="000000"/>
              </w:rPr>
              <w:t xml:space="preserve"> del Centro MacMillan para el Área de Estudios Internacionales de la Universidad de Yale. </w:t>
            </w:r>
          </w:p>
          <w:p w14:paraId="100BFE32" w14:textId="77777777" w:rsidR="00016A0C" w:rsidRPr="0082339F" w:rsidRDefault="00016A0C" w:rsidP="00C90C45">
            <w:pPr>
              <w:rPr>
                <w:color w:val="000000"/>
              </w:rPr>
            </w:pPr>
            <w:r w:rsidRPr="0082339F">
              <w:rPr>
                <w:color w:val="000000"/>
              </w:rPr>
              <w:t>En su página, en inglés, encontrarán investigaciones y mapas sobre algunos de los conflictos de los últimos sesenta años. Entre ellos, se sugiere trabajar sobre los siguientes:</w:t>
            </w:r>
          </w:p>
          <w:p w14:paraId="37238414" w14:textId="77777777" w:rsidR="00016A0C" w:rsidRPr="0082339F" w:rsidRDefault="00016A0C" w:rsidP="00C90C45">
            <w:pPr>
              <w:rPr>
                <w:color w:val="000000"/>
              </w:rPr>
            </w:pPr>
          </w:p>
          <w:p w14:paraId="688ECAC8" w14:textId="6F62A82B" w:rsidR="00016A0C" w:rsidRDefault="00016A0C" w:rsidP="00227721">
            <w:pPr>
              <w:pStyle w:val="Prrafodelista"/>
              <w:numPr>
                <w:ilvl w:val="0"/>
                <w:numId w:val="43"/>
              </w:numPr>
              <w:rPr>
                <w:rStyle w:val="Hipervnculo"/>
                <w:rFonts w:ascii="Times New Roman" w:hAnsi="Times New Roman" w:cs="Times New Roman"/>
                <w:color w:val="000000" w:themeColor="text1"/>
              </w:rPr>
            </w:pPr>
            <w:r w:rsidRPr="00227721">
              <w:rPr>
                <w:color w:val="000000"/>
              </w:rPr>
              <w:t xml:space="preserve">La guerra de Yugoslavia </w:t>
            </w:r>
            <w:r w:rsidR="00E77345" w:rsidRPr="00227721">
              <w:rPr>
                <w:color w:val="000000"/>
              </w:rPr>
              <w:t>[</w:t>
            </w:r>
            <w:r w:rsidR="00E77345" w:rsidRPr="00227721">
              <w:rPr>
                <w:rFonts w:ascii="Times New Roman" w:hAnsi="Times New Roman" w:cs="Times New Roman"/>
              </w:rPr>
              <w:t>VER</w:t>
            </w:r>
            <w:r w:rsidR="00E77345" w:rsidRPr="00227721">
              <w:rPr>
                <w:rStyle w:val="Hipervnculo"/>
                <w:rFonts w:ascii="Times New Roman" w:hAnsi="Times New Roman" w:cs="Times New Roman"/>
                <w:color w:val="000000" w:themeColor="text1"/>
              </w:rPr>
              <w:t>].</w:t>
            </w:r>
          </w:p>
          <w:p w14:paraId="44E5721F" w14:textId="77777777" w:rsidR="00227721" w:rsidRPr="00227721" w:rsidRDefault="00227721" w:rsidP="00227721">
            <w:pPr>
              <w:pStyle w:val="Prrafodelista"/>
              <w:rPr>
                <w:rStyle w:val="Hipervnculo"/>
                <w:rFonts w:ascii="Times New Roman" w:hAnsi="Times New Roman" w:cs="Times New Roman"/>
                <w:color w:val="000000" w:themeColor="text1"/>
              </w:rPr>
            </w:pPr>
          </w:p>
          <w:p w14:paraId="0F23E707" w14:textId="3DFD990E" w:rsidR="00227721" w:rsidRPr="00227721" w:rsidRDefault="00227721" w:rsidP="00227721">
            <w:pPr>
              <w:pStyle w:val="Prrafodelista"/>
              <w:rPr>
                <w:color w:val="000000"/>
              </w:rPr>
            </w:pPr>
            <w:r w:rsidRPr="00DB50A8">
              <w:rPr>
                <w:rFonts w:ascii="Lucida Grande" w:hAnsi="Lucida Grande" w:cs="Lucida Grande"/>
                <w:color w:val="000000"/>
              </w:rPr>
              <w:t>BCRedir.aspx%3FURL=/encyclopedia/default.asp%3Fidreg=167054&amp;ruta=Buscador</w:t>
            </w:r>
            <w:r>
              <w:rPr>
                <w:rFonts w:ascii="Lucida Grande" w:hAnsi="Lucida Grande" w:cs="Lucida Grande"/>
                <w:color w:val="000000"/>
              </w:rPr>
              <w:t xml:space="preserve"> </w:t>
            </w:r>
          </w:p>
          <w:p w14:paraId="49063A7D" w14:textId="77777777" w:rsidR="00016A0C" w:rsidRPr="0082339F" w:rsidRDefault="00016A0C" w:rsidP="00C90C45">
            <w:pPr>
              <w:rPr>
                <w:color w:val="000000"/>
              </w:rPr>
            </w:pPr>
          </w:p>
          <w:p w14:paraId="0EFEB377" w14:textId="6571E039" w:rsidR="00016A0C" w:rsidRPr="0082339F" w:rsidRDefault="00016A0C" w:rsidP="00C90C45">
            <w:pPr>
              <w:rPr>
                <w:color w:val="000000"/>
              </w:rPr>
            </w:pPr>
            <w:r w:rsidRPr="0082339F">
              <w:rPr>
                <w:color w:val="000000"/>
              </w:rPr>
              <w:t xml:space="preserve">- La guerra en Sudán </w:t>
            </w:r>
            <w:r w:rsidR="00E77345">
              <w:rPr>
                <w:color w:val="000000"/>
              </w:rPr>
              <w:t>[</w:t>
            </w:r>
            <w:r w:rsidR="00E77345" w:rsidRPr="00227721">
              <w:rPr>
                <w:rFonts w:ascii="Times New Roman" w:hAnsi="Times New Roman" w:cs="Times New Roman"/>
              </w:rPr>
              <w:t>VER</w:t>
            </w:r>
            <w:r w:rsidR="00E77345">
              <w:rPr>
                <w:color w:val="000000"/>
              </w:rPr>
              <w:t>].</w:t>
            </w:r>
          </w:p>
          <w:p w14:paraId="5C379ED7" w14:textId="45715CAD" w:rsidR="00016A0C" w:rsidRDefault="00E710C4" w:rsidP="00C90C45">
            <w:pPr>
              <w:rPr>
                <w:rFonts w:ascii="Lucida Grande" w:hAnsi="Lucida Grande" w:cs="Lucida Grande"/>
                <w:color w:val="000000"/>
              </w:rPr>
            </w:pPr>
            <w:hyperlink r:id="rId22" w:history="1">
              <w:r w:rsidR="00227721" w:rsidRPr="00D25797">
                <w:rPr>
                  <w:rStyle w:val="Hipervnculo"/>
                  <w:rFonts w:ascii="Lucida Grande" w:hAnsi="Lucida Grande" w:cs="Lucida Grande"/>
                </w:rPr>
                <w:t>http://hispanicasaber.planetasaber.com/theworld/chronicles/seccions/cards/default.asp?art=94&amp;pk=1223</w:t>
              </w:r>
            </w:hyperlink>
            <w:r w:rsidR="00227721">
              <w:rPr>
                <w:rFonts w:ascii="Lucida Grande" w:hAnsi="Lucida Grande" w:cs="Lucida Grande"/>
                <w:color w:val="000000"/>
              </w:rPr>
              <w:t xml:space="preserve"> </w:t>
            </w:r>
          </w:p>
          <w:p w14:paraId="28FD26B3" w14:textId="77777777" w:rsidR="00227721" w:rsidRPr="0082339F" w:rsidRDefault="00227721" w:rsidP="00C90C45">
            <w:pPr>
              <w:rPr>
                <w:color w:val="000000"/>
              </w:rPr>
            </w:pPr>
          </w:p>
          <w:p w14:paraId="5CD58A4D" w14:textId="0E33E2E0" w:rsidR="00016A0C" w:rsidRPr="0082339F" w:rsidRDefault="00016A0C" w:rsidP="00C90C45">
            <w:pPr>
              <w:rPr>
                <w:color w:val="000000"/>
              </w:rPr>
            </w:pPr>
            <w:r w:rsidRPr="0082339F">
              <w:rPr>
                <w:color w:val="000000"/>
              </w:rPr>
              <w:t xml:space="preserve">- La guerra de Ruanda </w:t>
            </w:r>
            <w:commentRangeStart w:id="30"/>
            <w:r w:rsidRPr="005A6A15">
              <w:rPr>
                <w:rFonts w:ascii="Times New Roman" w:hAnsi="Times New Roman" w:cs="Times New Roman"/>
              </w:rPr>
              <w:t>[VER]</w:t>
            </w:r>
            <w:commentRangeEnd w:id="30"/>
            <w:r w:rsidR="00E77345">
              <w:rPr>
                <w:rStyle w:val="Refdecomentario"/>
                <w:rFonts w:ascii="Calibri" w:eastAsia="Calibri" w:hAnsi="Calibri" w:cs="Times New Roman"/>
              </w:rPr>
              <w:commentReference w:id="30"/>
            </w:r>
            <w:r w:rsidRPr="0082339F">
              <w:rPr>
                <w:color w:val="000000"/>
              </w:rPr>
              <w:t>.</w:t>
            </w:r>
          </w:p>
          <w:p w14:paraId="072790E8" w14:textId="764FD0E3" w:rsidR="00016A0C" w:rsidRDefault="00E710C4" w:rsidP="00C90C45">
            <w:pPr>
              <w:rPr>
                <w:rFonts w:ascii="Lucida Grande" w:hAnsi="Lucida Grande" w:cs="Lucida Grande"/>
                <w:color w:val="000000"/>
              </w:rPr>
            </w:pPr>
            <w:hyperlink r:id="rId23" w:history="1">
              <w:r w:rsidR="005A6A15" w:rsidRPr="00D25797">
                <w:rPr>
                  <w:rStyle w:val="Hipervnculo"/>
                  <w:rFonts w:ascii="Lucida Grande" w:hAnsi="Lucida Grande" w:cs="Lucida Grande"/>
                </w:rPr>
                <w:t>http://gsp.yale.edu/</w:t>
              </w:r>
            </w:hyperlink>
            <w:r w:rsidR="005A6A15">
              <w:rPr>
                <w:rFonts w:ascii="Lucida Grande" w:hAnsi="Lucida Grande" w:cs="Lucida Grande"/>
                <w:color w:val="000000"/>
              </w:rPr>
              <w:t xml:space="preserve"> </w:t>
            </w:r>
          </w:p>
          <w:p w14:paraId="6F0D8C1F" w14:textId="77777777" w:rsidR="005A6A15" w:rsidRPr="0082339F" w:rsidRDefault="005A6A15" w:rsidP="00C90C45">
            <w:pPr>
              <w:rPr>
                <w:color w:val="000000"/>
              </w:rPr>
            </w:pPr>
          </w:p>
          <w:p w14:paraId="13EEBB19" w14:textId="50D2D3D5" w:rsidR="00016A0C" w:rsidRPr="0082339F" w:rsidRDefault="00016A0C" w:rsidP="00C90C45">
            <w:pPr>
              <w:rPr>
                <w:color w:val="000000"/>
              </w:rPr>
            </w:pPr>
            <w:r w:rsidRPr="0082339F">
              <w:rPr>
                <w:color w:val="000000"/>
              </w:rPr>
              <w:t xml:space="preserve">Por otra parte, también puede trabajar el video titulado </w:t>
            </w:r>
            <w:r w:rsidRPr="0082339F">
              <w:rPr>
                <w:i/>
                <w:color w:val="000000"/>
              </w:rPr>
              <w:t>La guerra sin fin (Irak)</w:t>
            </w:r>
            <w:r w:rsidRPr="0082339F">
              <w:rPr>
                <w:color w:val="000000"/>
              </w:rPr>
              <w:t xml:space="preserve"> </w:t>
            </w:r>
            <w:r w:rsidR="00E77345">
              <w:rPr>
                <w:color w:val="000000"/>
              </w:rPr>
              <w:t>[</w:t>
            </w:r>
            <w:commentRangeStart w:id="31"/>
            <w:r w:rsidR="00E77345">
              <w:fldChar w:fldCharType="begin"/>
            </w:r>
            <w:r w:rsidR="00E77345">
              <w:instrText>HYPERLINK "https://www.youtube.com/watch?v=l-27vKvxj7U"</w:instrText>
            </w:r>
            <w:r w:rsidR="00E77345">
              <w:fldChar w:fldCharType="separate"/>
            </w:r>
            <w:r w:rsidR="00E77345">
              <w:rPr>
                <w:rStyle w:val="Hipervnculo"/>
                <w:rFonts w:ascii="Times New Roman" w:hAnsi="Times New Roman" w:cs="Times New Roman"/>
              </w:rPr>
              <w:t>VER</w:t>
            </w:r>
            <w:r w:rsidR="00E77345">
              <w:rPr>
                <w:rStyle w:val="Hipervnculo"/>
                <w:rFonts w:ascii="Times New Roman" w:hAnsi="Times New Roman" w:cs="Times New Roman"/>
              </w:rPr>
              <w:fldChar w:fldCharType="end"/>
            </w:r>
            <w:commentRangeEnd w:id="31"/>
            <w:r w:rsidR="00E77345">
              <w:rPr>
                <w:rStyle w:val="Refdecomentario"/>
                <w:rFonts w:ascii="Calibri" w:eastAsia="Calibri" w:hAnsi="Calibri" w:cs="Times New Roman"/>
              </w:rPr>
              <w:commentReference w:id="31"/>
            </w:r>
            <w:r w:rsidR="00E77345">
              <w:rPr>
                <w:color w:val="000000"/>
              </w:rPr>
              <w:t>],</w:t>
            </w:r>
            <w:r w:rsidRPr="0082339F">
              <w:rPr>
                <w:color w:val="000000"/>
              </w:rPr>
              <w:t xml:space="preserve"> en el que aparece una descripción de la guerra en el territorio iraquí. </w:t>
            </w:r>
          </w:p>
          <w:p w14:paraId="488C6501" w14:textId="4BF830A2" w:rsidR="00016A0C" w:rsidRPr="0082339F" w:rsidRDefault="00016A0C" w:rsidP="00C90C45">
            <w:pPr>
              <w:rPr>
                <w:color w:val="000000"/>
              </w:rPr>
            </w:pPr>
            <w:r w:rsidRPr="0082339F">
              <w:rPr>
                <w:color w:val="000000"/>
              </w:rPr>
              <w:t xml:space="preserve">Con el fin de profundizar en el conflicto árabe-israelí, se pueden consultar los mapas (en inglés) que ofrece la </w:t>
            </w:r>
            <w:r w:rsidRPr="0082339F">
              <w:rPr>
                <w:i/>
                <w:color w:val="000000"/>
              </w:rPr>
              <w:t>Palestinian Academic Society for the Study of International Affairs</w:t>
            </w:r>
            <w:r w:rsidRPr="0082339F">
              <w:rPr>
                <w:color w:val="000000"/>
              </w:rPr>
              <w:t xml:space="preserve"> </w:t>
            </w:r>
            <w:r w:rsidR="00E77345">
              <w:rPr>
                <w:color w:val="000000"/>
              </w:rPr>
              <w:t>[</w:t>
            </w:r>
            <w:hyperlink r:id="rId24" w:history="1">
              <w:r w:rsidR="00E77345">
                <w:rPr>
                  <w:rStyle w:val="Hipervnculo"/>
                  <w:rFonts w:ascii="Times New Roman" w:hAnsi="Times New Roman" w:cs="Times New Roman"/>
                </w:rPr>
                <w:t>VER</w:t>
              </w:r>
            </w:hyperlink>
            <w:r w:rsidR="00E77345">
              <w:rPr>
                <w:color w:val="000000"/>
              </w:rPr>
              <w:t>].</w:t>
            </w:r>
            <w:r w:rsidRPr="0082339F">
              <w:rPr>
                <w:color w:val="000000"/>
              </w:rPr>
              <w:t xml:space="preserve"> Proponga a los estudiantes que los analicen para que adquieran una visión de la evolución espacial del conflicto.</w:t>
            </w:r>
          </w:p>
          <w:p w14:paraId="4D0BB6AC" w14:textId="77777777" w:rsidR="00016A0C" w:rsidRPr="0082339F" w:rsidRDefault="00016A0C" w:rsidP="00C90C45">
            <w:pPr>
              <w:rPr>
                <w:color w:val="000000"/>
              </w:rPr>
            </w:pPr>
          </w:p>
          <w:p w14:paraId="556BC01F" w14:textId="77777777" w:rsidR="00016A0C" w:rsidRPr="0082339F" w:rsidRDefault="00016A0C" w:rsidP="00C90C45">
            <w:pPr>
              <w:rPr>
                <w:b/>
                <w:color w:val="000000"/>
              </w:rPr>
            </w:pPr>
            <w:r w:rsidRPr="0082339F">
              <w:rPr>
                <w:b/>
                <w:color w:val="000000"/>
              </w:rPr>
              <w:t>Ficha del estudiante</w:t>
            </w:r>
          </w:p>
          <w:p w14:paraId="21B644B9" w14:textId="77777777" w:rsidR="00016A0C" w:rsidRPr="0082339F" w:rsidRDefault="00016A0C" w:rsidP="00C90C45">
            <w:pPr>
              <w:rPr>
                <w:color w:val="000000"/>
              </w:rPr>
            </w:pPr>
            <w:r w:rsidRPr="0082339F">
              <w:rPr>
                <w:color w:val="000000"/>
              </w:rPr>
              <w:t>Título: Los conflictos recientes</w:t>
            </w:r>
          </w:p>
          <w:p w14:paraId="6877306A" w14:textId="77777777" w:rsidR="00016A0C" w:rsidRPr="0082339F" w:rsidRDefault="00016A0C" w:rsidP="00C90C45">
            <w:pPr>
              <w:rPr>
                <w:color w:val="000000"/>
              </w:rPr>
            </w:pPr>
          </w:p>
          <w:p w14:paraId="3F895017" w14:textId="77777777" w:rsidR="00016A0C" w:rsidRPr="0082339F" w:rsidRDefault="00016A0C" w:rsidP="00C90C45">
            <w:pPr>
              <w:rPr>
                <w:color w:val="000000"/>
              </w:rPr>
            </w:pPr>
            <w:r w:rsidRPr="0082339F">
              <w:rPr>
                <w:color w:val="000000"/>
              </w:rPr>
              <w:t>Descripción: Secuencia de imágenes que muestra situaciones y personajes reales de los principales conflictos armados que han tenido lugar desde el hundimiento de la URSS y el fin de la Guerra Fría en distintos territorios del planeta.</w:t>
            </w:r>
          </w:p>
          <w:p w14:paraId="11D24652" w14:textId="77777777" w:rsidR="00016A0C" w:rsidRPr="0082339F" w:rsidRDefault="00016A0C" w:rsidP="00C90C45">
            <w:pPr>
              <w:rPr>
                <w:color w:val="000000"/>
              </w:rPr>
            </w:pPr>
          </w:p>
          <w:p w14:paraId="4AE06199" w14:textId="77777777" w:rsidR="00016A0C" w:rsidRPr="0082339F" w:rsidRDefault="00016A0C" w:rsidP="00C90C45">
            <w:pPr>
              <w:rPr>
                <w:color w:val="000000"/>
              </w:rPr>
            </w:pPr>
            <w:r w:rsidRPr="0082339F">
              <w:rPr>
                <w:color w:val="000000"/>
              </w:rPr>
              <w:t>Contextualización</w:t>
            </w:r>
          </w:p>
          <w:p w14:paraId="1D0D120F" w14:textId="77777777" w:rsidR="00016A0C" w:rsidRPr="0082339F" w:rsidRDefault="00016A0C" w:rsidP="00C90C45">
            <w:pPr>
              <w:rPr>
                <w:color w:val="000000"/>
              </w:rPr>
            </w:pPr>
          </w:p>
          <w:p w14:paraId="197A9D5F" w14:textId="77777777" w:rsidR="00016A0C" w:rsidRPr="0082339F" w:rsidRDefault="00016A0C" w:rsidP="00C90C45">
            <w:pPr>
              <w:rPr>
                <w:color w:val="000000"/>
              </w:rPr>
            </w:pPr>
            <w:r w:rsidRPr="0082339F">
              <w:rPr>
                <w:color w:val="000000"/>
              </w:rPr>
              <w:t xml:space="preserve">La historia actual abarca el período comprendido entre la caída del muro de Berlín y el final de la Guerra Fría, hasta la actualidad. </w:t>
            </w:r>
          </w:p>
          <w:p w14:paraId="0FF409C6" w14:textId="77777777" w:rsidR="00016A0C" w:rsidRPr="0082339F" w:rsidRDefault="00016A0C" w:rsidP="00C90C45">
            <w:pPr>
              <w:rPr>
                <w:color w:val="000000"/>
              </w:rPr>
            </w:pPr>
          </w:p>
          <w:p w14:paraId="2027B69E" w14:textId="77777777" w:rsidR="00016A0C" w:rsidRPr="0082339F" w:rsidRDefault="00016A0C" w:rsidP="00C90C45">
            <w:pPr>
              <w:rPr>
                <w:color w:val="000000"/>
              </w:rPr>
            </w:pPr>
            <w:r w:rsidRPr="0082339F">
              <w:rPr>
                <w:color w:val="000000"/>
              </w:rPr>
              <w:t>Durante las dos últimas décadas, han estallado varios conflictos globales caracterizados por la pugna por el control de los recursos estratégicos (gas, petróleo, metales estratégicos), junto a las luchas nacionalistas, étnicas o religiosas y políticas.</w:t>
            </w:r>
          </w:p>
          <w:p w14:paraId="2E957C07" w14:textId="77777777" w:rsidR="00016A0C" w:rsidRPr="0082339F" w:rsidRDefault="00016A0C" w:rsidP="00C90C45">
            <w:pPr>
              <w:rPr>
                <w:color w:val="000000"/>
              </w:rPr>
            </w:pPr>
          </w:p>
          <w:p w14:paraId="37C3EDF6" w14:textId="77777777" w:rsidR="00016A0C" w:rsidRPr="00121605" w:rsidRDefault="00016A0C" w:rsidP="00C90C45">
            <w:pPr>
              <w:rPr>
                <w:b/>
                <w:color w:val="000000"/>
              </w:rPr>
            </w:pPr>
            <w:r w:rsidRPr="00121605">
              <w:rPr>
                <w:b/>
                <w:color w:val="000000"/>
              </w:rPr>
              <w:t xml:space="preserve">La guerra de </w:t>
            </w:r>
            <w:commentRangeStart w:id="32"/>
            <w:commentRangeStart w:id="33"/>
            <w:r w:rsidRPr="00121605">
              <w:rPr>
                <w:b/>
                <w:color w:val="000000"/>
              </w:rPr>
              <w:t>Yugoslav</w:t>
            </w:r>
            <w:commentRangeEnd w:id="32"/>
            <w:r w:rsidR="009A3BF1">
              <w:rPr>
                <w:rStyle w:val="Refdecomentario"/>
                <w:rFonts w:ascii="Calibri" w:eastAsia="Calibri" w:hAnsi="Calibri" w:cs="Times New Roman"/>
              </w:rPr>
              <w:commentReference w:id="32"/>
            </w:r>
            <w:commentRangeEnd w:id="33"/>
            <w:r w:rsidR="009A3BF1">
              <w:rPr>
                <w:rStyle w:val="Refdecomentario"/>
                <w:rFonts w:ascii="Calibri" w:eastAsia="Calibri" w:hAnsi="Calibri" w:cs="Times New Roman"/>
              </w:rPr>
              <w:commentReference w:id="33"/>
            </w:r>
            <w:r w:rsidRPr="00121605">
              <w:rPr>
                <w:b/>
                <w:color w:val="000000"/>
              </w:rPr>
              <w:t>ia</w:t>
            </w:r>
          </w:p>
          <w:p w14:paraId="728CD2E7" w14:textId="2F111500" w:rsidR="00016A0C" w:rsidRPr="0082339F" w:rsidRDefault="00016A0C" w:rsidP="00C90C45">
            <w:pPr>
              <w:rPr>
                <w:color w:val="000000"/>
              </w:rPr>
            </w:pPr>
            <w:r w:rsidRPr="0082339F">
              <w:rPr>
                <w:color w:val="000000"/>
              </w:rPr>
              <w:t xml:space="preserve">El primer gran conflicto que estalló tras la caída del muro </w:t>
            </w:r>
            <w:r w:rsidR="009A3BF1">
              <w:rPr>
                <w:color w:val="000000"/>
              </w:rPr>
              <w:t xml:space="preserve">de Berlón </w:t>
            </w:r>
            <w:r w:rsidRPr="0082339F">
              <w:rPr>
                <w:color w:val="000000"/>
              </w:rPr>
              <w:t>fue la guerra de Yugoslavia. Justo cuando Europa celebraba el fin las consecuencias de la Segunda Guerra Mundial, el enfrentamiento civil detonó en los Balcanes.</w:t>
            </w:r>
          </w:p>
          <w:p w14:paraId="1F83CE46" w14:textId="77777777" w:rsidR="00016A0C" w:rsidRPr="0082339F" w:rsidRDefault="00016A0C" w:rsidP="00C90C45">
            <w:pPr>
              <w:rPr>
                <w:color w:val="000000"/>
              </w:rPr>
            </w:pPr>
          </w:p>
          <w:p w14:paraId="1E8D0BB4" w14:textId="77777777" w:rsidR="00016A0C" w:rsidRPr="0082339F" w:rsidRDefault="00016A0C" w:rsidP="00C90C45">
            <w:pPr>
              <w:rPr>
                <w:color w:val="000000"/>
              </w:rPr>
            </w:pPr>
            <w:r w:rsidRPr="0082339F">
              <w:rPr>
                <w:color w:val="000000"/>
              </w:rPr>
              <w:t>La antigua Yugoslavia era un Estado compuesto por distintas federaciones. El fin de la Guerra Fría fue aprovechado por algunas repúblicas no serbias para proclamar su independencia: Croacia, Eslovenia, Macedonia (1991) y Bosnia-Herzegovina (1992).</w:t>
            </w:r>
          </w:p>
          <w:p w14:paraId="2406BBAE" w14:textId="77777777" w:rsidR="00016A0C" w:rsidRPr="0082339F" w:rsidRDefault="00016A0C" w:rsidP="00C90C45">
            <w:pPr>
              <w:rPr>
                <w:color w:val="000000"/>
              </w:rPr>
            </w:pPr>
          </w:p>
          <w:p w14:paraId="315ABA09" w14:textId="77777777" w:rsidR="00016A0C" w:rsidRPr="0082339F" w:rsidRDefault="00016A0C" w:rsidP="00C90C45">
            <w:pPr>
              <w:rPr>
                <w:color w:val="000000"/>
              </w:rPr>
            </w:pPr>
            <w:r w:rsidRPr="0082339F">
              <w:rPr>
                <w:color w:val="000000"/>
              </w:rPr>
              <w:t>La secesión de aquellos territorios fue respondida por el gobierno federal, controlado por Serbia, con el despliegue de tropas. Comenzaba así el conflicto de los Balcanes.</w:t>
            </w:r>
          </w:p>
          <w:p w14:paraId="009FAB1D" w14:textId="77777777" w:rsidR="00016A0C" w:rsidRPr="0082339F" w:rsidRDefault="00016A0C" w:rsidP="00C90C45">
            <w:pPr>
              <w:rPr>
                <w:color w:val="000000"/>
              </w:rPr>
            </w:pPr>
          </w:p>
          <w:p w14:paraId="087421B9" w14:textId="77777777" w:rsidR="00016A0C" w:rsidRPr="0082339F" w:rsidRDefault="00016A0C" w:rsidP="00C90C45">
            <w:pPr>
              <w:rPr>
                <w:color w:val="000000"/>
              </w:rPr>
            </w:pPr>
            <w:r w:rsidRPr="0082339F">
              <w:rPr>
                <w:color w:val="000000"/>
              </w:rPr>
              <w:t>Tras el reconocimiento internacional de la independencia de Eslovenia y Croacia (1992), Bosnia-Herzegovina padeció un duro conflicto que enfrentó a bosnios y serbobosnios (apoyados por el ejército federal) en una guerra civil marcada por la mal llamada “limpieza” étnica practicada por los serbios.</w:t>
            </w:r>
          </w:p>
          <w:p w14:paraId="6A3E73CC" w14:textId="77777777" w:rsidR="00016A0C" w:rsidRPr="0082339F" w:rsidRDefault="00016A0C" w:rsidP="00C90C45">
            <w:pPr>
              <w:rPr>
                <w:color w:val="000000"/>
              </w:rPr>
            </w:pPr>
          </w:p>
          <w:p w14:paraId="78ED4A49" w14:textId="77777777" w:rsidR="00016A0C" w:rsidRPr="0082339F" w:rsidRDefault="00016A0C" w:rsidP="00C90C45">
            <w:pPr>
              <w:rPr>
                <w:color w:val="000000"/>
              </w:rPr>
            </w:pPr>
            <w:r w:rsidRPr="0082339F">
              <w:rPr>
                <w:color w:val="000000"/>
              </w:rPr>
              <w:t>El conflicto llegó a su final en 1995. Tras la intervención de la OTAN, que puso fin a la guerra, se firmaron los acuerdos de Dayton, que reconocieron la independencia de Bosnia-Herzegovina, mientras Serbia y Montenegro (independiente desde 2006) constituían un nuevo Estado: la República Federal de Yugoslavia.</w:t>
            </w:r>
          </w:p>
          <w:p w14:paraId="4247CDB4" w14:textId="77777777" w:rsidR="00016A0C" w:rsidRPr="0082339F" w:rsidRDefault="00016A0C" w:rsidP="00C90C45">
            <w:pPr>
              <w:rPr>
                <w:color w:val="000000"/>
              </w:rPr>
            </w:pPr>
          </w:p>
          <w:p w14:paraId="57AB3D8B" w14:textId="77777777" w:rsidR="00016A0C" w:rsidRPr="00121605" w:rsidRDefault="00016A0C" w:rsidP="00C90C45">
            <w:pPr>
              <w:rPr>
                <w:b/>
                <w:color w:val="000000"/>
              </w:rPr>
            </w:pPr>
            <w:r w:rsidRPr="00121605">
              <w:rPr>
                <w:b/>
                <w:color w:val="000000"/>
              </w:rPr>
              <w:t>El conflicto árabe-israelí</w:t>
            </w:r>
          </w:p>
          <w:p w14:paraId="5F64DE74" w14:textId="77777777" w:rsidR="00016A0C" w:rsidRPr="0082339F" w:rsidRDefault="00016A0C" w:rsidP="00C90C45">
            <w:pPr>
              <w:rPr>
                <w:color w:val="000000"/>
              </w:rPr>
            </w:pPr>
            <w:r w:rsidRPr="0082339F">
              <w:rPr>
                <w:color w:val="000000"/>
              </w:rPr>
              <w:t>En diciembre de 1987 estalló la primera intifada. Los palestinos de Cisjordania y la Franja de Gaza se alzaron, armados con palos y piedras, contra la ocupación israelí.</w:t>
            </w:r>
          </w:p>
          <w:p w14:paraId="3BB6E3A1" w14:textId="77777777" w:rsidR="00016A0C" w:rsidRPr="0082339F" w:rsidRDefault="00016A0C" w:rsidP="00C90C45">
            <w:pPr>
              <w:rPr>
                <w:color w:val="000000"/>
              </w:rPr>
            </w:pPr>
          </w:p>
          <w:p w14:paraId="72476902" w14:textId="553EB8D9" w:rsidR="00016A0C" w:rsidRDefault="00016A0C" w:rsidP="00C90C45">
            <w:pPr>
              <w:rPr>
                <w:color w:val="000000"/>
              </w:rPr>
            </w:pPr>
            <w:r w:rsidRPr="0082339F">
              <w:rPr>
                <w:color w:val="000000"/>
              </w:rPr>
              <w:t>Con el propósito de dar solución al conflicto se firmaron los acuerdos de Oslo (1993), mediante los cuales el primer ministro israelí Itzhak Rabin y el líder palestino Yaser Arafat acordaron el reconocimiento mutuo, así como la concesión de autonomía a los territorios palestinos</w:t>
            </w:r>
            <w:r w:rsidR="005A6A15">
              <w:rPr>
                <w:color w:val="000000"/>
              </w:rPr>
              <w:t xml:space="preserve"> [</w:t>
            </w:r>
            <w:r w:rsidR="005A6A15" w:rsidRPr="005A6A15">
              <w:t>VER</w:t>
            </w:r>
            <w:r w:rsidR="005A6A15">
              <w:rPr>
                <w:color w:val="000000"/>
              </w:rPr>
              <w:t>]</w:t>
            </w:r>
            <w:r w:rsidRPr="0082339F">
              <w:rPr>
                <w:color w:val="000000"/>
              </w:rPr>
              <w:t>.</w:t>
            </w:r>
          </w:p>
          <w:p w14:paraId="62465278" w14:textId="4BD38DE4" w:rsidR="005A6A15" w:rsidRPr="0082339F" w:rsidRDefault="00E710C4" w:rsidP="00C90C45">
            <w:pPr>
              <w:rPr>
                <w:color w:val="000000"/>
              </w:rPr>
            </w:pPr>
            <w:hyperlink r:id="rId25" w:history="1">
              <w:r w:rsidR="005A6A15" w:rsidRPr="00D25797">
                <w:rPr>
                  <w:rStyle w:val="Hipervnculo"/>
                  <w:rFonts w:ascii="Lucida Grande" w:hAnsi="Lucida Grande" w:cs="Lucida Grande"/>
                </w:rPr>
                <w:t>http://www.bbc.co.uk/spanish/specials/1019_israel/page10.shtml</w:t>
              </w:r>
            </w:hyperlink>
            <w:r w:rsidR="005A6A15">
              <w:rPr>
                <w:rFonts w:ascii="Lucida Grande" w:hAnsi="Lucida Grande" w:cs="Lucida Grande"/>
                <w:color w:val="000000"/>
              </w:rPr>
              <w:t xml:space="preserve"> </w:t>
            </w:r>
          </w:p>
          <w:p w14:paraId="3894638B" w14:textId="77777777" w:rsidR="00016A0C" w:rsidRPr="0082339F" w:rsidRDefault="00016A0C" w:rsidP="00C90C45">
            <w:pPr>
              <w:rPr>
                <w:color w:val="000000"/>
              </w:rPr>
            </w:pPr>
          </w:p>
          <w:p w14:paraId="2FBBA20A" w14:textId="77777777" w:rsidR="00016A0C" w:rsidRPr="0082339F" w:rsidRDefault="00016A0C" w:rsidP="00C90C45">
            <w:pPr>
              <w:rPr>
                <w:color w:val="000000"/>
              </w:rPr>
            </w:pPr>
            <w:r w:rsidRPr="0082339F">
              <w:rPr>
                <w:color w:val="000000"/>
              </w:rPr>
              <w:t xml:space="preserve">Enseguida se creó la Autoridad Nacional Palestina (ANP), a cuya cabeza se situaron Arafat y una policía autónoma. Sin embargo, el terrorismo palestino e israelí se convirtió en un importante obstáculo para lograr la paz en la zona (Rabin fue asesinado por un extremista judío en </w:t>
            </w:r>
            <w:commentRangeStart w:id="34"/>
            <w:commentRangeStart w:id="35"/>
            <w:r w:rsidRPr="0082339F">
              <w:rPr>
                <w:color w:val="000000"/>
              </w:rPr>
              <w:t>1995</w:t>
            </w:r>
            <w:commentRangeEnd w:id="34"/>
            <w:r w:rsidR="00C84B8E">
              <w:rPr>
                <w:rStyle w:val="Refdecomentario"/>
                <w:rFonts w:ascii="Calibri" w:eastAsia="Calibri" w:hAnsi="Calibri" w:cs="Times New Roman"/>
              </w:rPr>
              <w:commentReference w:id="34"/>
            </w:r>
            <w:commentRangeEnd w:id="35"/>
            <w:r w:rsidR="00E77345">
              <w:rPr>
                <w:rStyle w:val="Refdecomentario"/>
                <w:rFonts w:ascii="Calibri" w:eastAsia="Calibri" w:hAnsi="Calibri" w:cs="Times New Roman"/>
              </w:rPr>
              <w:commentReference w:id="35"/>
            </w:r>
            <w:r w:rsidRPr="0082339F">
              <w:rPr>
                <w:color w:val="000000"/>
              </w:rPr>
              <w:t>).</w:t>
            </w:r>
          </w:p>
          <w:p w14:paraId="4C442B9B" w14:textId="77777777" w:rsidR="00016A0C" w:rsidRPr="0082339F" w:rsidRDefault="00016A0C" w:rsidP="00C90C45">
            <w:pPr>
              <w:rPr>
                <w:color w:val="000000"/>
              </w:rPr>
            </w:pPr>
          </w:p>
          <w:p w14:paraId="6E49A835" w14:textId="77777777" w:rsidR="00016A0C" w:rsidRPr="0082339F" w:rsidRDefault="00016A0C" w:rsidP="00C90C45">
            <w:pPr>
              <w:rPr>
                <w:color w:val="000000"/>
              </w:rPr>
            </w:pPr>
            <w:r w:rsidRPr="0082339F">
              <w:rPr>
                <w:color w:val="000000"/>
              </w:rPr>
              <w:t>En los años que siguieron, la agresividad militar del Estado de Israel y su apoyo a los asentamientos ilegales de colonos en territorios palestinos agravó la situación hasta el punto que en el año 2000, tras la llegada al poder del ultranacionalista judío Ariel Sharon, se produjo el estallido de la segunda intifada.</w:t>
            </w:r>
          </w:p>
          <w:p w14:paraId="1AC6DD5C" w14:textId="77777777" w:rsidR="00016A0C" w:rsidRPr="0082339F" w:rsidRDefault="00016A0C" w:rsidP="00C90C45">
            <w:pPr>
              <w:rPr>
                <w:color w:val="000000"/>
              </w:rPr>
            </w:pPr>
          </w:p>
          <w:p w14:paraId="5A26DFAC" w14:textId="77777777" w:rsidR="00016A0C" w:rsidRPr="0082339F" w:rsidRDefault="00016A0C" w:rsidP="00C90C45">
            <w:pPr>
              <w:rPr>
                <w:color w:val="000000"/>
              </w:rPr>
            </w:pPr>
            <w:r w:rsidRPr="0082339F">
              <w:rPr>
                <w:color w:val="000000"/>
              </w:rPr>
              <w:t>Junto a todo ello, uno de los problemas para la resolución del conflicto emana de la división interna de los propios palestinos. Cisjordania se encuentra bajo el control de la ANP, mientras que en la Franja de Gaza gobiernan los islamistas de Hamas.</w:t>
            </w:r>
          </w:p>
          <w:p w14:paraId="205FADBE" w14:textId="77777777" w:rsidR="00016A0C" w:rsidRPr="0082339F" w:rsidRDefault="00016A0C" w:rsidP="00C90C45">
            <w:pPr>
              <w:rPr>
                <w:color w:val="000000"/>
              </w:rPr>
            </w:pPr>
          </w:p>
          <w:p w14:paraId="119906DA" w14:textId="77777777" w:rsidR="00016A0C" w:rsidRPr="0082339F" w:rsidRDefault="00016A0C" w:rsidP="00C90C45">
            <w:pPr>
              <w:rPr>
                <w:color w:val="000000"/>
              </w:rPr>
            </w:pPr>
            <w:r w:rsidRPr="0082339F">
              <w:rPr>
                <w:color w:val="000000"/>
              </w:rPr>
              <w:t>La tensión y los ataques bélicos en la zona siguen produciéndose en la actualidad.</w:t>
            </w:r>
          </w:p>
          <w:p w14:paraId="36A88ED8" w14:textId="77777777" w:rsidR="00016A0C" w:rsidRPr="0082339F" w:rsidRDefault="00016A0C" w:rsidP="00C90C45">
            <w:pPr>
              <w:rPr>
                <w:color w:val="000000"/>
              </w:rPr>
            </w:pPr>
          </w:p>
          <w:p w14:paraId="7B7CD067" w14:textId="77777777" w:rsidR="00016A0C" w:rsidRPr="00121605" w:rsidRDefault="00016A0C" w:rsidP="00C90C45">
            <w:pPr>
              <w:rPr>
                <w:b/>
                <w:color w:val="000000"/>
              </w:rPr>
            </w:pPr>
            <w:r w:rsidRPr="00121605">
              <w:rPr>
                <w:b/>
                <w:color w:val="000000"/>
              </w:rPr>
              <w:t>La guerra contra el terrorismo</w:t>
            </w:r>
          </w:p>
          <w:p w14:paraId="7E53FABF" w14:textId="6CDA10F7" w:rsidR="00016A0C" w:rsidRDefault="00016A0C" w:rsidP="00C90C45">
            <w:pPr>
              <w:rPr>
                <w:color w:val="000000"/>
              </w:rPr>
            </w:pPr>
            <w:r w:rsidRPr="0082339F">
              <w:rPr>
                <w:color w:val="000000"/>
              </w:rPr>
              <w:t>El 11 de septiembre de 2001 (11 S), la organización Al Qaeda estrelló dos aviones comerciales contra las Torres Gemelas del World Trade Center de Nueva York y un tercero contra el edificio del Pentágono en Washington (un cuarto avión, que tenía como objetivo la Casa Blanca, fue abatido por el ejército estadounidense en Pensilvania)</w:t>
            </w:r>
            <w:r w:rsidR="005A6A15">
              <w:rPr>
                <w:color w:val="000000"/>
              </w:rPr>
              <w:t xml:space="preserve"> [</w:t>
            </w:r>
            <w:r w:rsidR="005A6A15" w:rsidRPr="005A6A15">
              <w:t>VER</w:t>
            </w:r>
            <w:r w:rsidR="005A6A15">
              <w:rPr>
                <w:color w:val="000000"/>
              </w:rPr>
              <w:t>]</w:t>
            </w:r>
            <w:r w:rsidRPr="0082339F">
              <w:rPr>
                <w:color w:val="000000"/>
              </w:rPr>
              <w:t xml:space="preserve">. </w:t>
            </w:r>
          </w:p>
          <w:p w14:paraId="04C9C0FB" w14:textId="37F22CF2" w:rsidR="005A6A15" w:rsidRPr="0082339F" w:rsidRDefault="00E710C4" w:rsidP="00C90C45">
            <w:pPr>
              <w:rPr>
                <w:color w:val="000000"/>
              </w:rPr>
            </w:pPr>
            <w:hyperlink r:id="rId26" w:history="1">
              <w:r w:rsidR="005A6A15" w:rsidRPr="00D25797">
                <w:rPr>
                  <w:rStyle w:val="Hipervnculo"/>
                  <w:rFonts w:ascii="Lucida Grande" w:hAnsi="Lucida Grande" w:cs="Lucida Grande"/>
                </w:rPr>
                <w:t>http://www.youtube.com/watch?v=XvWtS1EUgGk</w:t>
              </w:r>
            </w:hyperlink>
            <w:r w:rsidR="005A6A15">
              <w:rPr>
                <w:rFonts w:ascii="Lucida Grande" w:hAnsi="Lucida Grande" w:cs="Lucida Grande"/>
                <w:color w:val="000000"/>
              </w:rPr>
              <w:t xml:space="preserve"> </w:t>
            </w:r>
          </w:p>
          <w:p w14:paraId="76C770FD" w14:textId="77777777" w:rsidR="00016A0C" w:rsidRPr="0082339F" w:rsidRDefault="00016A0C" w:rsidP="00C90C45">
            <w:pPr>
              <w:rPr>
                <w:color w:val="000000"/>
              </w:rPr>
            </w:pPr>
            <w:r w:rsidRPr="0082339F">
              <w:rPr>
                <w:color w:val="000000"/>
              </w:rPr>
              <w:t>El acto fue respondido por el gobierno de Estados Unidos, presidido entonces por George W. Bush, con una declaración de guerra al terrorismo fundamentalista de la organización liderada por Osama Bin Laden.</w:t>
            </w:r>
          </w:p>
          <w:p w14:paraId="5C4680A3" w14:textId="77777777" w:rsidR="00016A0C" w:rsidRPr="0082339F" w:rsidRDefault="00016A0C" w:rsidP="00C90C45">
            <w:pPr>
              <w:rPr>
                <w:color w:val="000000"/>
              </w:rPr>
            </w:pPr>
          </w:p>
          <w:p w14:paraId="17C1C841" w14:textId="77777777" w:rsidR="00016A0C" w:rsidRPr="00121605" w:rsidRDefault="00016A0C" w:rsidP="00C90C45">
            <w:pPr>
              <w:rPr>
                <w:b/>
                <w:color w:val="000000"/>
              </w:rPr>
            </w:pPr>
            <w:r w:rsidRPr="00121605">
              <w:rPr>
                <w:b/>
                <w:color w:val="000000"/>
              </w:rPr>
              <w:t>La guerra de Afganistán</w:t>
            </w:r>
          </w:p>
          <w:p w14:paraId="002C33B1" w14:textId="77777777" w:rsidR="00016A0C" w:rsidRPr="0082339F" w:rsidRDefault="00016A0C" w:rsidP="00C90C45">
            <w:pPr>
              <w:rPr>
                <w:color w:val="000000"/>
              </w:rPr>
            </w:pPr>
            <w:r w:rsidRPr="0082339F">
              <w:rPr>
                <w:color w:val="000000"/>
              </w:rPr>
              <w:t>Bin Laden, líder de Al Qaeda, era ya un perseguido por la justicia estadounidense cuando se produjeron los atentados del 11 S. Su refugio se encontraba en Afganistán, una república islámica controlada por los talibanes (fundamentalistas islámicos). Ante la negativa de aquellos a entregarlo a Estados Unidos, se inició una guerra que acabó con el derrocamiento del régimen afgano en diciembre de 2001, en el marco de la denominada operación Libertad duradera.</w:t>
            </w:r>
          </w:p>
          <w:p w14:paraId="3AC7CB1E" w14:textId="77777777" w:rsidR="00016A0C" w:rsidRPr="0082339F" w:rsidRDefault="00016A0C" w:rsidP="00C90C45">
            <w:pPr>
              <w:rPr>
                <w:color w:val="000000"/>
              </w:rPr>
            </w:pPr>
          </w:p>
          <w:p w14:paraId="1DC8121F" w14:textId="77777777" w:rsidR="00016A0C" w:rsidRPr="0082339F" w:rsidRDefault="00016A0C" w:rsidP="00C90C45">
            <w:pPr>
              <w:rPr>
                <w:color w:val="000000"/>
              </w:rPr>
            </w:pPr>
            <w:r w:rsidRPr="0082339F">
              <w:rPr>
                <w:color w:val="000000"/>
              </w:rPr>
              <w:t>A pesar del derrocamiento del régimen talibán, los enfrentamientos con las milicias “insurgentes” continúan una década después, pues las fuerzas de la OTAN, a pesar de haber iniciado un repliegue progresivo, permanecen en el país.</w:t>
            </w:r>
          </w:p>
          <w:p w14:paraId="1F6BF76C" w14:textId="77777777" w:rsidR="00016A0C" w:rsidRPr="0082339F" w:rsidRDefault="00016A0C" w:rsidP="00C90C45">
            <w:pPr>
              <w:rPr>
                <w:color w:val="000000"/>
              </w:rPr>
            </w:pPr>
          </w:p>
          <w:p w14:paraId="0BFF9AA4" w14:textId="77777777" w:rsidR="00016A0C" w:rsidRPr="00121605" w:rsidRDefault="00016A0C" w:rsidP="00C90C45">
            <w:pPr>
              <w:rPr>
                <w:b/>
                <w:color w:val="000000"/>
              </w:rPr>
            </w:pPr>
            <w:r w:rsidRPr="00121605">
              <w:rPr>
                <w:b/>
                <w:color w:val="000000"/>
              </w:rPr>
              <w:t>La guerra de Iraq</w:t>
            </w:r>
          </w:p>
          <w:p w14:paraId="67DC4617" w14:textId="577397F3" w:rsidR="00016A0C" w:rsidRPr="0082339F" w:rsidRDefault="00016A0C" w:rsidP="00C90C45">
            <w:pPr>
              <w:rPr>
                <w:color w:val="000000"/>
              </w:rPr>
            </w:pPr>
            <w:r w:rsidRPr="0082339F">
              <w:rPr>
                <w:color w:val="000000"/>
              </w:rPr>
              <w:t xml:space="preserve">Tras el derrocamiento del régimen talibán y la formación de un gobierno de transición en Afganistán, el nuevo objetivo a </w:t>
            </w:r>
            <w:r w:rsidR="00054556">
              <w:rPr>
                <w:color w:val="000000"/>
              </w:rPr>
              <w:t xml:space="preserve">atacar </w:t>
            </w:r>
            <w:r w:rsidRPr="0082339F">
              <w:rPr>
                <w:color w:val="000000"/>
              </w:rPr>
              <w:t>en el contexto de la lucha contra el terrorismo fue Iraq.</w:t>
            </w:r>
          </w:p>
          <w:p w14:paraId="0879C942" w14:textId="77777777" w:rsidR="00016A0C" w:rsidRPr="0082339F" w:rsidRDefault="00016A0C" w:rsidP="00C90C45">
            <w:pPr>
              <w:rPr>
                <w:color w:val="000000"/>
              </w:rPr>
            </w:pPr>
          </w:p>
          <w:p w14:paraId="432AA7D7" w14:textId="77777777" w:rsidR="00016A0C" w:rsidRPr="0082339F" w:rsidRDefault="00016A0C" w:rsidP="00C90C45">
            <w:pPr>
              <w:rPr>
                <w:color w:val="000000"/>
              </w:rPr>
            </w:pPr>
            <w:r w:rsidRPr="0082339F">
              <w:rPr>
                <w:color w:val="000000"/>
              </w:rPr>
              <w:t>En 2003, la administración Bush defendió la intervención militar contra el régimen de Sadam Hussein, a quien se acusaba de esconder unas armas químicas de destrucción masiva que jamás se encontraron.</w:t>
            </w:r>
          </w:p>
          <w:p w14:paraId="5675CC27" w14:textId="77777777" w:rsidR="00016A0C" w:rsidRPr="0082339F" w:rsidRDefault="00016A0C" w:rsidP="00C90C45">
            <w:pPr>
              <w:rPr>
                <w:color w:val="000000"/>
              </w:rPr>
            </w:pPr>
          </w:p>
          <w:p w14:paraId="0025E756" w14:textId="77777777" w:rsidR="00016A0C" w:rsidRPr="0082339F" w:rsidRDefault="00016A0C" w:rsidP="00C90C45">
            <w:pPr>
              <w:rPr>
                <w:color w:val="000000"/>
              </w:rPr>
            </w:pPr>
            <w:r w:rsidRPr="0082339F">
              <w:rPr>
                <w:color w:val="000000"/>
              </w:rPr>
              <w:t>Entre 2003 y 2011, las tropas estadounidenses permanecieron en el país. Además de entregar al dictador al gobierno de transición que se formó tras su derrocamiento, Estados Unidos contribuyó a la construcción de un nuevo Estado, afín a sus intereses.</w:t>
            </w:r>
          </w:p>
          <w:p w14:paraId="492888B0" w14:textId="77777777" w:rsidR="00016A0C" w:rsidRPr="0082339F" w:rsidRDefault="00016A0C" w:rsidP="00C90C45">
            <w:pPr>
              <w:rPr>
                <w:color w:val="000000"/>
              </w:rPr>
            </w:pPr>
          </w:p>
          <w:p w14:paraId="3310957E" w14:textId="77777777" w:rsidR="00016A0C" w:rsidRDefault="00016A0C" w:rsidP="00C90C45">
            <w:pPr>
              <w:rPr>
                <w:color w:val="000000"/>
              </w:rPr>
            </w:pPr>
            <w:r w:rsidRPr="0082339F">
              <w:rPr>
                <w:color w:val="000000"/>
              </w:rPr>
              <w:t>La incursión extranjera, sin embargo, desencadenó un conflicto civil que enfrentó a los chiitas contra el gobierno, mientras que de forma paralela continuaban las acciones terroristas, muchas de ellas contra la población civil.</w:t>
            </w:r>
          </w:p>
          <w:p w14:paraId="1E43C490" w14:textId="77777777" w:rsidR="00016A0C" w:rsidRPr="0082339F" w:rsidRDefault="00016A0C" w:rsidP="00C90C45">
            <w:pPr>
              <w:rPr>
                <w:color w:val="000000"/>
              </w:rPr>
            </w:pPr>
          </w:p>
          <w:p w14:paraId="28D88E39" w14:textId="77777777" w:rsidR="00016A0C" w:rsidRPr="00121605" w:rsidRDefault="00016A0C" w:rsidP="00C90C45">
            <w:pPr>
              <w:rPr>
                <w:b/>
                <w:color w:val="000000"/>
              </w:rPr>
            </w:pPr>
            <w:r w:rsidRPr="00121605">
              <w:rPr>
                <w:b/>
                <w:color w:val="000000"/>
              </w:rPr>
              <w:t xml:space="preserve">Las guerras en África </w:t>
            </w:r>
          </w:p>
          <w:p w14:paraId="16D4E63E" w14:textId="77777777" w:rsidR="00016A0C" w:rsidRPr="0082339F" w:rsidRDefault="00016A0C" w:rsidP="00C90C45">
            <w:pPr>
              <w:rPr>
                <w:color w:val="000000"/>
              </w:rPr>
            </w:pPr>
            <w:r w:rsidRPr="0082339F">
              <w:rPr>
                <w:color w:val="000000"/>
              </w:rPr>
              <w:t>Las guerras africanas también surgen por el enfrentamiento entre fuerzas globales por el control de los recursos (agua, diamantes, coltán, madera, reservas energéticas). En casi todos los conflictos se ponen en juego los intereses de las grandes compañías occidentales.</w:t>
            </w:r>
          </w:p>
          <w:p w14:paraId="0091A195" w14:textId="77777777" w:rsidR="00016A0C" w:rsidRPr="0082339F" w:rsidRDefault="00016A0C" w:rsidP="00C90C45">
            <w:pPr>
              <w:rPr>
                <w:color w:val="000000"/>
              </w:rPr>
            </w:pPr>
          </w:p>
          <w:p w14:paraId="6DF0886C" w14:textId="77777777" w:rsidR="00016A0C" w:rsidRPr="0082339F" w:rsidRDefault="00016A0C" w:rsidP="00C90C45">
            <w:pPr>
              <w:rPr>
                <w:color w:val="000000"/>
              </w:rPr>
            </w:pPr>
            <w:r w:rsidRPr="0082339F">
              <w:rPr>
                <w:color w:val="000000"/>
              </w:rPr>
              <w:t>Los conflictos más graves se produjeron en la República Democrática del Congo, donde en 1998 tuvo lugar la denominada Guerra Mundial Africana, en la que murieron casi cuatro millones de personas. Otros conflictos han tenido como escenario a Liberia, Sierra Leona, Etiopía, Somalia, Ruanda, Burundi o Angola.</w:t>
            </w:r>
          </w:p>
          <w:p w14:paraId="3FAE9963" w14:textId="77777777" w:rsidR="00016A0C" w:rsidRPr="0082339F" w:rsidRDefault="00016A0C" w:rsidP="00C90C45">
            <w:pPr>
              <w:rPr>
                <w:color w:val="000000"/>
              </w:rPr>
            </w:pPr>
          </w:p>
          <w:p w14:paraId="283F3D9D" w14:textId="77777777" w:rsidR="00016A0C" w:rsidRPr="00121605" w:rsidRDefault="00016A0C" w:rsidP="00C90C45">
            <w:pPr>
              <w:rPr>
                <w:b/>
                <w:color w:val="000000"/>
              </w:rPr>
            </w:pPr>
            <w:r w:rsidRPr="00121605">
              <w:rPr>
                <w:b/>
                <w:color w:val="000000"/>
              </w:rPr>
              <w:t>Las revoluciones en el mundo árabe</w:t>
            </w:r>
          </w:p>
          <w:p w14:paraId="1D2B70ED" w14:textId="77777777" w:rsidR="00016A0C" w:rsidRPr="0082339F" w:rsidRDefault="00016A0C" w:rsidP="00C90C45">
            <w:pPr>
              <w:rPr>
                <w:color w:val="000000"/>
              </w:rPr>
            </w:pPr>
            <w:r w:rsidRPr="0082339F">
              <w:rPr>
                <w:color w:val="000000"/>
              </w:rPr>
              <w:t>Entre 2010 y 2011, en un gran número de países del mundo árabe  estallaron protestas populares contra los viejos regímenes. Los movimientos reclamaban mayores niveles de libertad y reformas políticas que condujesen a la democratización de estos países.</w:t>
            </w:r>
          </w:p>
          <w:p w14:paraId="2697F31D" w14:textId="77777777" w:rsidR="00016A0C" w:rsidRPr="0082339F" w:rsidRDefault="00016A0C" w:rsidP="00C90C45">
            <w:pPr>
              <w:rPr>
                <w:color w:val="000000"/>
              </w:rPr>
            </w:pPr>
          </w:p>
          <w:p w14:paraId="2E567029" w14:textId="77777777" w:rsidR="00016A0C" w:rsidRPr="0082339F" w:rsidRDefault="00016A0C" w:rsidP="00C90C45">
            <w:pPr>
              <w:rPr>
                <w:color w:val="000000"/>
              </w:rPr>
            </w:pPr>
            <w:r w:rsidRPr="0082339F">
              <w:rPr>
                <w:color w:val="000000"/>
              </w:rPr>
              <w:t>La llamada Primavera Árabe hizo caer a dictadores como los de Túnez y Egipto, y forzó reformas políticas en países como Marruecos y Jordania. En otros territorios, las protestas desembocaron en guerras civiles.</w:t>
            </w:r>
          </w:p>
          <w:p w14:paraId="45199974" w14:textId="77777777" w:rsidR="00016A0C" w:rsidRPr="0082339F" w:rsidRDefault="00016A0C" w:rsidP="00C90C45">
            <w:pPr>
              <w:rPr>
                <w:color w:val="000000"/>
              </w:rPr>
            </w:pPr>
          </w:p>
          <w:p w14:paraId="0220D8B4" w14:textId="77777777" w:rsidR="00016A0C" w:rsidRPr="0082339F" w:rsidRDefault="00016A0C" w:rsidP="00C90C45">
            <w:pPr>
              <w:rPr>
                <w:color w:val="000000"/>
              </w:rPr>
            </w:pPr>
            <w:r w:rsidRPr="0082339F">
              <w:rPr>
                <w:color w:val="000000"/>
              </w:rPr>
              <w:t>- Libia: con el apoyo de las fuerzas de la OTAN, la oposición al régimen del dictador Muammar al-Gaddafi se enfrentó durante varios meses a los partidarios del dictador. Tras su captura y asesinato, se inició la transición hacia un nuevo régimen.</w:t>
            </w:r>
          </w:p>
          <w:p w14:paraId="41261189" w14:textId="77777777" w:rsidR="00016A0C" w:rsidRPr="0082339F" w:rsidRDefault="00016A0C" w:rsidP="00C90C45">
            <w:pPr>
              <w:rPr>
                <w:color w:val="000000"/>
              </w:rPr>
            </w:pPr>
          </w:p>
          <w:p w14:paraId="6C7B8BB0" w14:textId="77777777" w:rsidR="00016A0C" w:rsidRPr="0082339F" w:rsidRDefault="00016A0C" w:rsidP="00C90C45">
            <w:pPr>
              <w:rPr>
                <w:color w:val="000000"/>
              </w:rPr>
            </w:pPr>
            <w:r w:rsidRPr="0082339F">
              <w:rPr>
                <w:color w:val="000000"/>
              </w:rPr>
              <w:t>- Siria: las protestas contra el régimen de Bashar al-Assad fueron respondidas con represión por parte del ejército sirio.</w:t>
            </w:r>
          </w:p>
          <w:p w14:paraId="5AAAC464" w14:textId="77777777" w:rsidR="00016A0C" w:rsidRPr="0082339F" w:rsidRDefault="00016A0C" w:rsidP="00C90C45">
            <w:pPr>
              <w:rPr>
                <w:color w:val="000000"/>
              </w:rPr>
            </w:pPr>
          </w:p>
          <w:p w14:paraId="643D0811" w14:textId="77777777" w:rsidR="00016A0C" w:rsidRPr="0082339F" w:rsidRDefault="00016A0C" w:rsidP="00C90C45">
            <w:pPr>
              <w:rPr>
                <w:color w:val="000000"/>
              </w:rPr>
            </w:pPr>
            <w:r w:rsidRPr="0082339F">
              <w:rPr>
                <w:color w:val="000000"/>
              </w:rPr>
              <w:t>En el caso egipcio, aunque se derrocó al dictador Hosni Mubarak, el poder continuó en manos de una junta militar que controla y tutela la transición hacia la democracia. En 2012 se celebraron elecciones libres y el islamista Muhammad Morsi obtuvo la victoria. En julio de 2013, una serie de masivas protestas que reclamaban su renuncia a la presidencia desembocó en un golpe militar. Morsi fue derrocado y detenido junto a sus colaboradores más cercanos.</w:t>
            </w:r>
          </w:p>
          <w:p w14:paraId="146B68EB" w14:textId="77777777" w:rsidR="00016A0C" w:rsidRPr="0082339F" w:rsidRDefault="00016A0C" w:rsidP="00C90C45">
            <w:pPr>
              <w:rPr>
                <w:color w:val="000000"/>
              </w:rPr>
            </w:pPr>
          </w:p>
          <w:p w14:paraId="77A4B2B2" w14:textId="77777777" w:rsidR="00016A0C" w:rsidRPr="0082339F" w:rsidRDefault="00016A0C" w:rsidP="00C90C45">
            <w:pPr>
              <w:rPr>
                <w:color w:val="000000"/>
              </w:rPr>
            </w:pPr>
            <w:r w:rsidRPr="0082339F">
              <w:rPr>
                <w:color w:val="000000"/>
              </w:rPr>
              <w:t xml:space="preserve">Propuesta de trabajo: </w:t>
            </w:r>
          </w:p>
          <w:p w14:paraId="046840C4" w14:textId="77777777" w:rsidR="00016A0C" w:rsidRPr="0082339F" w:rsidRDefault="00016A0C" w:rsidP="00C90C45">
            <w:pPr>
              <w:rPr>
                <w:color w:val="000000"/>
              </w:rPr>
            </w:pPr>
          </w:p>
          <w:p w14:paraId="2E895A79" w14:textId="77777777" w:rsidR="00016A0C" w:rsidRPr="0082339F" w:rsidRDefault="00016A0C" w:rsidP="00C90C45">
            <w:pPr>
              <w:rPr>
                <w:color w:val="000000"/>
              </w:rPr>
            </w:pPr>
            <w:r w:rsidRPr="0082339F">
              <w:rPr>
                <w:color w:val="000000"/>
              </w:rPr>
              <w:t xml:space="preserve">Escoge uno de los conflictos recientes mencionados y analiza los factores que lo desencadenan, desde lo económico, cultural y político. </w:t>
            </w:r>
          </w:p>
          <w:p w14:paraId="6660A16E" w14:textId="77777777" w:rsidR="00016A0C" w:rsidRPr="0082339F" w:rsidRDefault="00016A0C" w:rsidP="00C90C45">
            <w:pPr>
              <w:rPr>
                <w:color w:val="000000"/>
              </w:rPr>
            </w:pPr>
            <w:r w:rsidRPr="0082339F">
              <w:rPr>
                <w:color w:val="000000"/>
              </w:rPr>
              <w:t>Haz una propuesta de cómo estos conflictos pueden ser una oportunidad para cambios sociales.</w:t>
            </w:r>
          </w:p>
        </w:tc>
      </w:tr>
    </w:tbl>
    <w:p w14:paraId="108EE492" w14:textId="77777777" w:rsidR="00016A0C" w:rsidRDefault="00016A0C" w:rsidP="0082339F">
      <w:pPr>
        <w:rPr>
          <w:sz w:val="22"/>
          <w:szCs w:val="22"/>
        </w:rPr>
      </w:pPr>
    </w:p>
    <w:p w14:paraId="470FA7D9" w14:textId="77777777" w:rsidR="005440AC" w:rsidRDefault="005440AC" w:rsidP="0082339F">
      <w:pPr>
        <w:rPr>
          <w:sz w:val="22"/>
          <w:szCs w:val="22"/>
        </w:rPr>
      </w:pPr>
    </w:p>
    <w:p w14:paraId="77D86C9D" w14:textId="77777777" w:rsidR="005440AC" w:rsidRDefault="005440AC" w:rsidP="005440AC">
      <w:pPr>
        <w:rPr>
          <w:b/>
          <w:sz w:val="22"/>
          <w:szCs w:val="22"/>
        </w:rPr>
      </w:pPr>
      <w:r w:rsidRPr="0082339F">
        <w:rPr>
          <w:sz w:val="22"/>
          <w:szCs w:val="22"/>
          <w:highlight w:val="yellow"/>
        </w:rPr>
        <w:t>[SECCIÓN 2]</w:t>
      </w:r>
      <w:r w:rsidRPr="0082339F">
        <w:rPr>
          <w:sz w:val="22"/>
          <w:szCs w:val="22"/>
        </w:rPr>
        <w:t xml:space="preserve"> </w:t>
      </w:r>
      <w:r w:rsidRPr="0082339F">
        <w:rPr>
          <w:b/>
          <w:sz w:val="22"/>
          <w:szCs w:val="22"/>
        </w:rPr>
        <w:t xml:space="preserve"> </w:t>
      </w:r>
    </w:p>
    <w:p w14:paraId="44CBCA35" w14:textId="31A7FB6E" w:rsidR="005440AC" w:rsidRPr="0082339F" w:rsidRDefault="005440AC" w:rsidP="005440AC">
      <w:pPr>
        <w:pStyle w:val="Ttulo2"/>
      </w:pPr>
      <w:bookmarkStart w:id="36" w:name="_Toc426298249"/>
      <w:r>
        <w:t>3.1</w:t>
      </w:r>
      <w:r w:rsidRPr="0082339F">
        <w:t xml:space="preserve"> ¿Qué es un conflicto bélico?</w:t>
      </w:r>
      <w:bookmarkEnd w:id="36"/>
      <w:r w:rsidRPr="0082339F">
        <w:t xml:space="preserve"> </w:t>
      </w:r>
    </w:p>
    <w:p w14:paraId="591920CE" w14:textId="77777777" w:rsidR="005440AC" w:rsidRPr="0082339F" w:rsidRDefault="005440AC" w:rsidP="005440AC">
      <w:pPr>
        <w:rPr>
          <w:sz w:val="22"/>
          <w:szCs w:val="22"/>
        </w:rPr>
      </w:pPr>
    </w:p>
    <w:p w14:paraId="340C589A" w14:textId="2C3A866F" w:rsidR="005440AC" w:rsidRPr="0082339F" w:rsidRDefault="005440AC" w:rsidP="005440AC">
      <w:pPr>
        <w:rPr>
          <w:sz w:val="22"/>
          <w:szCs w:val="22"/>
        </w:rPr>
      </w:pPr>
      <w:r w:rsidRPr="0082339F">
        <w:rPr>
          <w:sz w:val="22"/>
          <w:szCs w:val="22"/>
        </w:rPr>
        <w:t xml:space="preserve">En ocasiones, el manejo dado al conflicto por las partes involucradas da lugar a enfrentamientos bélicos. </w:t>
      </w:r>
      <w:r w:rsidR="00C47152">
        <w:rPr>
          <w:sz w:val="22"/>
          <w:szCs w:val="22"/>
        </w:rPr>
        <w:t>Los Estados o los grupos en el poder</w:t>
      </w:r>
      <w:r w:rsidRPr="0082339F">
        <w:rPr>
          <w:sz w:val="22"/>
          <w:szCs w:val="22"/>
        </w:rPr>
        <w:t>, en procura de sus intereses, utilizan armas para persuadir, disuadir o eliminar definitivamente a sus adversarios.</w:t>
      </w:r>
    </w:p>
    <w:p w14:paraId="58AFD6A6" w14:textId="77777777" w:rsidR="005440AC" w:rsidRPr="0082339F" w:rsidRDefault="005440AC" w:rsidP="005440AC">
      <w:pPr>
        <w:rPr>
          <w:sz w:val="22"/>
          <w:szCs w:val="22"/>
        </w:rPr>
      </w:pPr>
    </w:p>
    <w:p w14:paraId="6CCA7BD0"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339577A5" w14:textId="77777777" w:rsidTr="000C24B3">
        <w:tc>
          <w:tcPr>
            <w:tcW w:w="8978" w:type="dxa"/>
            <w:gridSpan w:val="2"/>
            <w:shd w:val="clear" w:color="auto" w:fill="000000" w:themeFill="text1"/>
          </w:tcPr>
          <w:p w14:paraId="2EFCCEC7" w14:textId="77777777" w:rsidR="005440AC" w:rsidRPr="0082339F" w:rsidRDefault="005440AC" w:rsidP="000C24B3">
            <w:pPr>
              <w:rPr>
                <w:b/>
                <w:color w:val="FFFFFF" w:themeColor="background1"/>
              </w:rPr>
            </w:pPr>
            <w:r w:rsidRPr="0082339F">
              <w:rPr>
                <w:b/>
                <w:color w:val="FFFFFF" w:themeColor="background1"/>
              </w:rPr>
              <w:t>Destacado</w:t>
            </w:r>
          </w:p>
        </w:tc>
      </w:tr>
      <w:tr w:rsidR="005440AC" w:rsidRPr="0082339F" w14:paraId="320D79E1" w14:textId="77777777" w:rsidTr="000C24B3">
        <w:tc>
          <w:tcPr>
            <w:tcW w:w="2518" w:type="dxa"/>
          </w:tcPr>
          <w:p w14:paraId="081BB622" w14:textId="77777777" w:rsidR="005440AC" w:rsidRPr="0082339F" w:rsidRDefault="005440AC" w:rsidP="000C24B3">
            <w:pPr>
              <w:rPr>
                <w:b/>
              </w:rPr>
            </w:pPr>
            <w:r w:rsidRPr="0082339F">
              <w:rPr>
                <w:b/>
              </w:rPr>
              <w:t>Título</w:t>
            </w:r>
          </w:p>
        </w:tc>
        <w:tc>
          <w:tcPr>
            <w:tcW w:w="6460" w:type="dxa"/>
          </w:tcPr>
          <w:p w14:paraId="2A26EAE1" w14:textId="77777777" w:rsidR="005440AC" w:rsidRPr="0082339F" w:rsidRDefault="005440AC" w:rsidP="000C24B3">
            <w:pPr>
              <w:rPr>
                <w:b/>
              </w:rPr>
            </w:pPr>
            <w:r w:rsidRPr="0082339F">
              <w:t>Qué se entiende por conflicto armado</w:t>
            </w:r>
          </w:p>
        </w:tc>
      </w:tr>
      <w:tr w:rsidR="005440AC" w:rsidRPr="0082339F" w14:paraId="2D5E0D82" w14:textId="77777777" w:rsidTr="000C24B3">
        <w:tc>
          <w:tcPr>
            <w:tcW w:w="2518" w:type="dxa"/>
          </w:tcPr>
          <w:p w14:paraId="4A0972CC" w14:textId="77777777" w:rsidR="005440AC" w:rsidRPr="0082339F" w:rsidRDefault="005440AC" w:rsidP="000C24B3">
            <w:r w:rsidRPr="0082339F">
              <w:rPr>
                <w:b/>
              </w:rPr>
              <w:t>Contenido</w:t>
            </w:r>
          </w:p>
        </w:tc>
        <w:tc>
          <w:tcPr>
            <w:tcW w:w="6460" w:type="dxa"/>
          </w:tcPr>
          <w:p w14:paraId="6785CF94" w14:textId="77777777" w:rsidR="005440AC" w:rsidRPr="0082339F" w:rsidRDefault="005440AC" w:rsidP="000C24B3"/>
          <w:p w14:paraId="137947F2" w14:textId="77777777" w:rsidR="005440AC" w:rsidRPr="0082339F" w:rsidRDefault="005440AC" w:rsidP="000C24B3">
            <w:r w:rsidRPr="0082339F">
              <w:t xml:space="preserve">Todo enfrentamiento protagonizado por grupos armados, regulares o irregulares, con objetivos percibidos como incompatibles mutuamente y en el que se usa de forma continuada y organizada la violencia. </w:t>
            </w:r>
          </w:p>
          <w:p w14:paraId="2EC9C6F6" w14:textId="77777777" w:rsidR="005440AC" w:rsidRPr="0082339F" w:rsidRDefault="005440AC" w:rsidP="000C24B3">
            <w:r w:rsidRPr="0082339F">
              <w:t xml:space="preserve">Generan mínimo 100 víctimas mortales en un año. </w:t>
            </w:r>
          </w:p>
          <w:p w14:paraId="0DE2A01D" w14:textId="77777777" w:rsidR="005440AC" w:rsidRPr="0082339F" w:rsidRDefault="005440AC" w:rsidP="000C24B3">
            <w:r w:rsidRPr="0082339F">
              <w:t xml:space="preserve">Producen un impacto grave en el territorio, como la destrucción de la infraestructura o de la naturaleza. </w:t>
            </w:r>
          </w:p>
          <w:p w14:paraId="4A253CB8" w14:textId="77777777" w:rsidR="005440AC" w:rsidRPr="0082339F" w:rsidRDefault="005440AC" w:rsidP="000C24B3">
            <w:r w:rsidRPr="0082339F">
              <w:t>Una o ambas partes practican la interrupción de los servicios públicos básicos, el desplazamiento de la población, la violencia sexual, la inseguridad alimentaria y/o el desequilibrio psicológico del tejido social de una comunidad como parte de sus estrategias para derrotar al enemigo.</w:t>
            </w:r>
          </w:p>
          <w:p w14:paraId="119743ED" w14:textId="77777777" w:rsidR="005440AC" w:rsidRPr="0082339F" w:rsidRDefault="005440AC" w:rsidP="000C24B3">
            <w:r w:rsidRPr="0082339F">
              <w:t xml:space="preserve">Las partes pretenden alcanzar objetivos diferenciables de la violencia común. </w:t>
            </w:r>
          </w:p>
          <w:p w14:paraId="73158FD8" w14:textId="77777777" w:rsidR="005440AC" w:rsidRPr="0082339F" w:rsidRDefault="005440AC" w:rsidP="000C24B3">
            <w:r w:rsidRPr="0082339F">
              <w:t xml:space="preserve">Los contendientes se oponen a la estructura militar, política, económica, social o ideológica de un Estado, o a la política de un gobierno. </w:t>
            </w:r>
          </w:p>
          <w:p w14:paraId="1D3C4CE1" w14:textId="77777777" w:rsidR="005440AC" w:rsidRPr="0082339F" w:rsidRDefault="005440AC" w:rsidP="000C24B3">
            <w:r w:rsidRPr="0082339F">
              <w:t>Existe una lucha para debilitar a quienes ostentan el gobierno y para controlar los recursos, la población o el territorio.</w:t>
            </w:r>
          </w:p>
        </w:tc>
      </w:tr>
    </w:tbl>
    <w:p w14:paraId="0C390FCB" w14:textId="77777777" w:rsidR="005440AC" w:rsidRPr="0082339F" w:rsidRDefault="005440AC" w:rsidP="005440AC">
      <w:pPr>
        <w:rPr>
          <w:sz w:val="22"/>
          <w:szCs w:val="22"/>
        </w:rPr>
      </w:pPr>
    </w:p>
    <w:p w14:paraId="041F90E1"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5625FE98" w14:textId="77777777" w:rsidTr="000C24B3">
        <w:tc>
          <w:tcPr>
            <w:tcW w:w="9033" w:type="dxa"/>
            <w:gridSpan w:val="2"/>
            <w:shd w:val="clear" w:color="auto" w:fill="0D0D0D" w:themeFill="text1" w:themeFillTint="F2"/>
          </w:tcPr>
          <w:p w14:paraId="4A05A8B5"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22857B76" w14:textId="77777777" w:rsidTr="000C24B3">
        <w:tc>
          <w:tcPr>
            <w:tcW w:w="2518" w:type="dxa"/>
          </w:tcPr>
          <w:p w14:paraId="0AA4FB11" w14:textId="77777777" w:rsidR="005440AC" w:rsidRPr="0082339F" w:rsidRDefault="005440AC" w:rsidP="000C24B3">
            <w:pPr>
              <w:rPr>
                <w:b/>
                <w:color w:val="000000"/>
              </w:rPr>
            </w:pPr>
            <w:r w:rsidRPr="0082339F">
              <w:rPr>
                <w:b/>
                <w:color w:val="000000"/>
              </w:rPr>
              <w:t>Código</w:t>
            </w:r>
          </w:p>
        </w:tc>
        <w:tc>
          <w:tcPr>
            <w:tcW w:w="6515" w:type="dxa"/>
          </w:tcPr>
          <w:p w14:paraId="76407997" w14:textId="77777777" w:rsidR="005440AC" w:rsidRPr="0082339F" w:rsidRDefault="005440AC" w:rsidP="000C24B3">
            <w:pPr>
              <w:rPr>
                <w:b/>
                <w:color w:val="000000"/>
              </w:rPr>
            </w:pPr>
            <w:r w:rsidRPr="0082339F">
              <w:rPr>
                <w:color w:val="000000"/>
              </w:rPr>
              <w:t>CS_11_01_IMG10</w:t>
            </w:r>
          </w:p>
        </w:tc>
      </w:tr>
      <w:tr w:rsidR="005440AC" w:rsidRPr="0082339F" w14:paraId="2F8EAA10" w14:textId="77777777" w:rsidTr="000C24B3">
        <w:tc>
          <w:tcPr>
            <w:tcW w:w="2518" w:type="dxa"/>
          </w:tcPr>
          <w:p w14:paraId="75DE1D07" w14:textId="77777777" w:rsidR="005440AC" w:rsidRPr="0082339F" w:rsidRDefault="005440AC" w:rsidP="000C24B3">
            <w:pPr>
              <w:rPr>
                <w:color w:val="000000"/>
              </w:rPr>
            </w:pPr>
            <w:r w:rsidRPr="0082339F">
              <w:rPr>
                <w:b/>
                <w:color w:val="000000"/>
              </w:rPr>
              <w:t>Descripción</w:t>
            </w:r>
          </w:p>
        </w:tc>
        <w:tc>
          <w:tcPr>
            <w:tcW w:w="6515" w:type="dxa"/>
          </w:tcPr>
          <w:p w14:paraId="650C9A77" w14:textId="77777777" w:rsidR="005440AC" w:rsidRPr="0082339F" w:rsidRDefault="005440AC" w:rsidP="000C24B3">
            <w:pPr>
              <w:rPr>
                <w:color w:val="000000"/>
                <w:lang w:val="es-CO"/>
              </w:rPr>
            </w:pPr>
            <w:r w:rsidRPr="0082339F">
              <w:rPr>
                <w:color w:val="000000"/>
                <w:lang w:val="es-CO"/>
              </w:rPr>
              <w:t xml:space="preserve">Milicianos irregulares que hacen explotar una construcción </w:t>
            </w:r>
          </w:p>
        </w:tc>
      </w:tr>
      <w:tr w:rsidR="005440AC" w:rsidRPr="0082339F" w14:paraId="57680948" w14:textId="77777777" w:rsidTr="000C24B3">
        <w:tc>
          <w:tcPr>
            <w:tcW w:w="2518" w:type="dxa"/>
          </w:tcPr>
          <w:p w14:paraId="0F1EF1B2"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312AF0E3" w14:textId="77777777" w:rsidR="005440AC" w:rsidRPr="0082339F" w:rsidRDefault="005440AC" w:rsidP="000C24B3">
            <w:pPr>
              <w:rPr>
                <w:color w:val="000000"/>
              </w:rPr>
            </w:pPr>
            <w:r w:rsidRPr="0082339F">
              <w:rPr>
                <w:color w:val="000000"/>
                <w:lang w:val="en-US"/>
              </w:rPr>
              <w:t>96245498</w:t>
            </w:r>
          </w:p>
        </w:tc>
      </w:tr>
      <w:tr w:rsidR="005440AC" w:rsidRPr="0082339F" w14:paraId="5EB100A7" w14:textId="77777777" w:rsidTr="000C24B3">
        <w:tc>
          <w:tcPr>
            <w:tcW w:w="2518" w:type="dxa"/>
          </w:tcPr>
          <w:p w14:paraId="4D3900AC" w14:textId="77777777" w:rsidR="005440AC" w:rsidRPr="0082339F" w:rsidRDefault="005440AC" w:rsidP="000C24B3">
            <w:pPr>
              <w:rPr>
                <w:color w:val="000000"/>
              </w:rPr>
            </w:pPr>
            <w:r w:rsidRPr="0082339F">
              <w:rPr>
                <w:b/>
                <w:color w:val="000000"/>
              </w:rPr>
              <w:t>Pie de imagen</w:t>
            </w:r>
          </w:p>
        </w:tc>
        <w:tc>
          <w:tcPr>
            <w:tcW w:w="6515" w:type="dxa"/>
          </w:tcPr>
          <w:p w14:paraId="1EDBA772" w14:textId="77777777" w:rsidR="005440AC" w:rsidRPr="0082339F" w:rsidRDefault="005440AC" w:rsidP="000C24B3">
            <w:pPr>
              <w:rPr>
                <w:color w:val="000000"/>
              </w:rPr>
            </w:pPr>
            <w:r w:rsidRPr="0082339F">
              <w:rPr>
                <w:color w:val="000000"/>
              </w:rPr>
              <w:t xml:space="preserve">Diversos informes señalan que en el mundo hay más de 900 millones de armas de fuego, de las cuales aproximadamente 70 % está en manos de civiles o paramilitares. </w:t>
            </w:r>
          </w:p>
          <w:p w14:paraId="6BB37589" w14:textId="77777777" w:rsidR="005440AC" w:rsidRPr="0082339F" w:rsidRDefault="005440AC" w:rsidP="000C24B3">
            <w:pPr>
              <w:rPr>
                <w:color w:val="000000"/>
              </w:rPr>
            </w:pPr>
            <w:r w:rsidRPr="0082339F">
              <w:rPr>
                <w:color w:val="000000"/>
              </w:rPr>
              <w:t>El tráfico ilegal surte de armas a organizaciones delictivas, mercenarios, grupos terroristas y gobiernos dictatoriales. Ello explica la expansión de la criminalidad y de los homicidios que han deteriorado la convivencia pacífica de las sociedades del siglo XXI.</w:t>
            </w:r>
          </w:p>
        </w:tc>
      </w:tr>
    </w:tbl>
    <w:p w14:paraId="4772F87C" w14:textId="77777777" w:rsidR="005440AC" w:rsidRPr="0082339F" w:rsidRDefault="005440AC" w:rsidP="005440AC">
      <w:pPr>
        <w:rPr>
          <w:sz w:val="22"/>
          <w:szCs w:val="22"/>
        </w:rPr>
      </w:pPr>
    </w:p>
    <w:p w14:paraId="20B38384" w14:textId="77777777" w:rsidR="005440AC" w:rsidRPr="0082339F" w:rsidRDefault="005440AC" w:rsidP="005440AC">
      <w:pPr>
        <w:rPr>
          <w:sz w:val="22"/>
          <w:szCs w:val="22"/>
        </w:rPr>
      </w:pPr>
    </w:p>
    <w:p w14:paraId="21C929F5" w14:textId="77777777" w:rsidR="005440AC" w:rsidRPr="0082339F" w:rsidRDefault="005440AC" w:rsidP="005440AC">
      <w:pPr>
        <w:rPr>
          <w:sz w:val="22"/>
          <w:szCs w:val="22"/>
        </w:rPr>
      </w:pPr>
      <w:r w:rsidRPr="0082339F">
        <w:rPr>
          <w:sz w:val="22"/>
          <w:szCs w:val="22"/>
        </w:rPr>
        <w:t xml:space="preserve">En ocasiones, el enfrentamiento armado involucra a dos grupos armados y organizados; en tales casos, los bandos pueden acordar el respeto de ciertas reglas durante la guerra. Es el caso de los conflictos entre naciones. </w:t>
      </w:r>
    </w:p>
    <w:p w14:paraId="3D5B6F06" w14:textId="77777777" w:rsidR="005440AC" w:rsidRPr="0082339F" w:rsidRDefault="005440AC" w:rsidP="005440AC">
      <w:pPr>
        <w:rPr>
          <w:sz w:val="22"/>
          <w:szCs w:val="22"/>
        </w:rPr>
      </w:pPr>
    </w:p>
    <w:p w14:paraId="77BF1CE8" w14:textId="72835C00" w:rsidR="005440AC" w:rsidRDefault="005440AC" w:rsidP="005440AC">
      <w:pPr>
        <w:rPr>
          <w:sz w:val="22"/>
          <w:szCs w:val="22"/>
        </w:rPr>
      </w:pPr>
      <w:r w:rsidRPr="0082339F">
        <w:rPr>
          <w:sz w:val="22"/>
          <w:szCs w:val="22"/>
        </w:rPr>
        <w:t>Sin embargo, en otras ocasiones, en el contexto de grupos armados y desorganizados, una o más partes involucradas deciden utilizar todos los medios posibles, incluso los más violentos, para conseguir sus objetivos, sin considerar el daño que puedan causarse a sí mismos y a las partes no involucradas, o los perjuicios sobre la vida, la naturaleza, la dignidad y el respeto a las personas o a la conservación de bienes valiosos [</w:t>
      </w:r>
      <w:r w:rsidRPr="005A6A15">
        <w:rPr>
          <w:rFonts w:ascii="Times New Roman" w:hAnsi="Times New Roman" w:cs="Times New Roman"/>
          <w:sz w:val="22"/>
          <w:szCs w:val="22"/>
        </w:rPr>
        <w:t>VER</w:t>
      </w:r>
      <w:r w:rsidRPr="0082339F">
        <w:rPr>
          <w:sz w:val="22"/>
          <w:szCs w:val="22"/>
        </w:rPr>
        <w:t>].</w:t>
      </w:r>
    </w:p>
    <w:p w14:paraId="346D68D5" w14:textId="47979830" w:rsidR="005A6A15" w:rsidRPr="0082339F" w:rsidRDefault="005A6A15" w:rsidP="005440AC">
      <w:pPr>
        <w:rPr>
          <w:sz w:val="22"/>
          <w:szCs w:val="22"/>
        </w:rPr>
      </w:pPr>
      <w:r w:rsidRPr="005A2511">
        <w:rPr>
          <w:rFonts w:ascii="Lucida Grande" w:hAnsi="Lucida Grande" w:cs="Lucida Grande"/>
          <w:color w:val="000000"/>
        </w:rPr>
        <w:t>/BCRedir.aspx%3FURL=/encyclopedia/default.asp%3Fidreg=131797&amp;ruta=Buscador</w:t>
      </w:r>
      <w:r>
        <w:rPr>
          <w:rFonts w:ascii="Lucida Grande" w:hAnsi="Lucida Grande" w:cs="Lucida Grande"/>
          <w:color w:val="000000"/>
        </w:rPr>
        <w:t xml:space="preserve"> </w:t>
      </w:r>
    </w:p>
    <w:p w14:paraId="79C4E76A" w14:textId="77777777" w:rsidR="005440AC" w:rsidRPr="0082339F" w:rsidRDefault="005440AC" w:rsidP="005440AC">
      <w:pPr>
        <w:rPr>
          <w:sz w:val="22"/>
          <w:szCs w:val="22"/>
        </w:rPr>
      </w:pPr>
    </w:p>
    <w:p w14:paraId="11EEC685" w14:textId="77777777" w:rsidR="005440AC" w:rsidRPr="0082339F" w:rsidRDefault="005440AC" w:rsidP="005440AC">
      <w:pPr>
        <w:rPr>
          <w:sz w:val="22"/>
          <w:szCs w:val="22"/>
        </w:rPr>
      </w:pPr>
      <w:r w:rsidRPr="0082339F">
        <w:rPr>
          <w:sz w:val="22"/>
          <w:szCs w:val="22"/>
        </w:rPr>
        <w:t xml:space="preserve">Estas características dan forma al </w:t>
      </w:r>
      <w:r w:rsidRPr="0082339F">
        <w:rPr>
          <w:b/>
          <w:sz w:val="22"/>
          <w:szCs w:val="22"/>
        </w:rPr>
        <w:t>extremismo</w:t>
      </w:r>
      <w:r w:rsidRPr="0082339F">
        <w:rPr>
          <w:sz w:val="22"/>
          <w:szCs w:val="22"/>
        </w:rPr>
        <w:t xml:space="preserve"> y al </w:t>
      </w:r>
      <w:r w:rsidRPr="0082339F">
        <w:rPr>
          <w:b/>
          <w:sz w:val="22"/>
          <w:szCs w:val="22"/>
        </w:rPr>
        <w:t>fundamentalismo</w:t>
      </w:r>
      <w:r w:rsidRPr="0082339F">
        <w:rPr>
          <w:sz w:val="22"/>
          <w:szCs w:val="22"/>
        </w:rPr>
        <w:t xml:space="preserve">, es decir, a doctrinas que pretenden imponerse por la fuerza como verdades únicas, y que, por lo tanto, niegan la existencia de puntos de vista diferentes. Además, mediante la violencia pretenden infundir el temor y hasta eliminar a quienes no ven la realidad de la misma manera. </w:t>
      </w:r>
    </w:p>
    <w:p w14:paraId="10429D48" w14:textId="77777777" w:rsidR="005440AC" w:rsidRPr="0082339F" w:rsidRDefault="005440AC" w:rsidP="005440AC">
      <w:pPr>
        <w:rPr>
          <w:sz w:val="22"/>
          <w:szCs w:val="22"/>
        </w:rPr>
      </w:pPr>
    </w:p>
    <w:p w14:paraId="66989923"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01CA0711" w14:textId="77777777" w:rsidTr="000C24B3">
        <w:tc>
          <w:tcPr>
            <w:tcW w:w="8978" w:type="dxa"/>
            <w:gridSpan w:val="2"/>
            <w:shd w:val="clear" w:color="auto" w:fill="000000" w:themeFill="text1"/>
          </w:tcPr>
          <w:p w14:paraId="0737C695" w14:textId="77777777" w:rsidR="005440AC" w:rsidRPr="0082339F" w:rsidRDefault="005440AC" w:rsidP="000C24B3">
            <w:pPr>
              <w:rPr>
                <w:b/>
                <w:color w:val="FFFFFF" w:themeColor="background1"/>
              </w:rPr>
            </w:pPr>
            <w:r w:rsidRPr="0082339F">
              <w:rPr>
                <w:b/>
                <w:color w:val="FFFFFF" w:themeColor="background1"/>
              </w:rPr>
              <w:t>Destacado</w:t>
            </w:r>
          </w:p>
        </w:tc>
      </w:tr>
      <w:tr w:rsidR="005440AC" w:rsidRPr="0082339F" w14:paraId="5A3635E0" w14:textId="77777777" w:rsidTr="000C24B3">
        <w:tc>
          <w:tcPr>
            <w:tcW w:w="2518" w:type="dxa"/>
          </w:tcPr>
          <w:p w14:paraId="3E7DCED9" w14:textId="77777777" w:rsidR="005440AC" w:rsidRPr="0082339F" w:rsidRDefault="005440AC" w:rsidP="000C24B3">
            <w:pPr>
              <w:rPr>
                <w:b/>
              </w:rPr>
            </w:pPr>
            <w:r w:rsidRPr="0082339F">
              <w:rPr>
                <w:b/>
              </w:rPr>
              <w:t>Título</w:t>
            </w:r>
          </w:p>
        </w:tc>
        <w:tc>
          <w:tcPr>
            <w:tcW w:w="6460" w:type="dxa"/>
          </w:tcPr>
          <w:p w14:paraId="7B753319" w14:textId="77777777" w:rsidR="005440AC" w:rsidRPr="0082339F" w:rsidRDefault="005440AC" w:rsidP="000C24B3">
            <w:pPr>
              <w:rPr>
                <w:b/>
              </w:rPr>
            </w:pPr>
            <w:r w:rsidRPr="0082339F">
              <w:t>Ideologías como causas de conflicto armado</w:t>
            </w:r>
          </w:p>
        </w:tc>
      </w:tr>
      <w:tr w:rsidR="005440AC" w:rsidRPr="0082339F" w14:paraId="080806C6" w14:textId="77777777" w:rsidTr="000C24B3">
        <w:tc>
          <w:tcPr>
            <w:tcW w:w="2518" w:type="dxa"/>
          </w:tcPr>
          <w:p w14:paraId="6CBDAC83" w14:textId="77777777" w:rsidR="005440AC" w:rsidRPr="0082339F" w:rsidRDefault="005440AC" w:rsidP="000C24B3">
            <w:r w:rsidRPr="0082339F">
              <w:rPr>
                <w:b/>
              </w:rPr>
              <w:t>Contenido</w:t>
            </w:r>
          </w:p>
        </w:tc>
        <w:tc>
          <w:tcPr>
            <w:tcW w:w="6460" w:type="dxa"/>
          </w:tcPr>
          <w:p w14:paraId="43900B23" w14:textId="3D332466" w:rsidR="005440AC" w:rsidRPr="0082339F" w:rsidRDefault="005440AC" w:rsidP="009A3BF1">
            <w:r w:rsidRPr="0082339F">
              <w:t xml:space="preserve">En algunos casos, lo que motiva la acción armada es que una de las partes desea introducir </w:t>
            </w:r>
            <w:r w:rsidR="009A3BF1">
              <w:t>elementos de gobierno de acuerdo con su interpretación de la ley islámica</w:t>
            </w:r>
            <w:r w:rsidR="009A3BF1" w:rsidRPr="0082339F">
              <w:t xml:space="preserve"> </w:t>
            </w:r>
            <w:r w:rsidRPr="0082339F">
              <w:t>de la ley islámica en las instituciones y en la legislación del Estado. En otros casos, la acción armada busca el establecimiento de un sistema político y económico de tipo socialista.</w:t>
            </w:r>
          </w:p>
        </w:tc>
      </w:tr>
    </w:tbl>
    <w:p w14:paraId="36F8913A" w14:textId="77777777" w:rsidR="005440AC" w:rsidRPr="0082339F" w:rsidRDefault="005440AC" w:rsidP="005440AC">
      <w:pPr>
        <w:rPr>
          <w:sz w:val="22"/>
          <w:szCs w:val="22"/>
        </w:rPr>
      </w:pPr>
    </w:p>
    <w:p w14:paraId="78E839DB" w14:textId="77777777" w:rsidR="005440AC" w:rsidRPr="0082339F" w:rsidRDefault="005440AC" w:rsidP="005440AC">
      <w:pPr>
        <w:rPr>
          <w:sz w:val="22"/>
          <w:szCs w:val="22"/>
        </w:rPr>
      </w:pPr>
    </w:p>
    <w:p w14:paraId="000073F5" w14:textId="77777777" w:rsidR="005440AC" w:rsidRPr="0082339F" w:rsidRDefault="005440AC" w:rsidP="005440AC">
      <w:pPr>
        <w:rPr>
          <w:sz w:val="22"/>
          <w:szCs w:val="22"/>
        </w:rPr>
      </w:pPr>
      <w:r w:rsidRPr="0082339F">
        <w:rPr>
          <w:sz w:val="22"/>
          <w:szCs w:val="22"/>
        </w:rPr>
        <w:t xml:space="preserve">En ciertos casos, los grupos armados no disponen de la capacidad bélica suficiente como para tomarse el gobierno de un Estado, pero sí mantienen su actividad armada con el objetivo de erosionar al gobierno, y así mantener activas y visibles sus demandas. Este tipo de situación se reconoce en el ámbito de la conflictividad global como </w:t>
      </w:r>
      <w:r w:rsidRPr="0082339F">
        <w:rPr>
          <w:b/>
          <w:sz w:val="22"/>
          <w:szCs w:val="22"/>
        </w:rPr>
        <w:t>tensión</w:t>
      </w:r>
      <w:r w:rsidRPr="0082339F">
        <w:rPr>
          <w:sz w:val="22"/>
          <w:szCs w:val="22"/>
        </w:rPr>
        <w:t xml:space="preserve">, entendida como el resultado del encuentro entre dos o más actores que persiguen objetivos, y que conlleva altos niveles de movilización política, social o militar y/o un uso de la violencia con una intensidad que no alcanza la de un conflicto armado. </w:t>
      </w:r>
    </w:p>
    <w:p w14:paraId="2C6D38F9" w14:textId="77777777" w:rsidR="005440AC" w:rsidRPr="0082339F" w:rsidRDefault="005440AC" w:rsidP="005440AC">
      <w:pPr>
        <w:rPr>
          <w:sz w:val="22"/>
          <w:szCs w:val="22"/>
        </w:rPr>
      </w:pPr>
    </w:p>
    <w:p w14:paraId="3EA715A9" w14:textId="77777777" w:rsidR="005440AC" w:rsidRDefault="005440AC" w:rsidP="0082339F">
      <w:pPr>
        <w:rPr>
          <w:sz w:val="22"/>
          <w:szCs w:val="22"/>
        </w:rPr>
      </w:pPr>
    </w:p>
    <w:p w14:paraId="21F86AD0"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3E0A6CFD" w14:textId="139C358E" w:rsidR="005440AC" w:rsidRPr="0082339F" w:rsidRDefault="005440AC" w:rsidP="005440AC">
      <w:pPr>
        <w:pStyle w:val="Ttulo2"/>
      </w:pPr>
      <w:bookmarkStart w:id="37" w:name="_Toc426298250"/>
      <w:r>
        <w:t>3</w:t>
      </w:r>
      <w:r w:rsidRPr="0082339F">
        <w:t>.</w:t>
      </w:r>
      <w:r>
        <w:t>2</w:t>
      </w:r>
      <w:r w:rsidRPr="0082339F">
        <w:t xml:space="preserve"> Las transformaciones de los conflictos bélicos en el tercer milenio</w:t>
      </w:r>
      <w:bookmarkEnd w:id="37"/>
    </w:p>
    <w:p w14:paraId="3103FF3A" w14:textId="6F6B930B" w:rsidR="005440AC" w:rsidRPr="0082339F" w:rsidRDefault="005440AC" w:rsidP="005440AC">
      <w:pPr>
        <w:rPr>
          <w:sz w:val="22"/>
          <w:szCs w:val="22"/>
        </w:rPr>
      </w:pPr>
    </w:p>
    <w:p w14:paraId="01631B55" w14:textId="4C0A8D1B" w:rsidR="005440AC" w:rsidRPr="0082339F" w:rsidRDefault="005440AC" w:rsidP="005440AC">
      <w:pPr>
        <w:rPr>
          <w:sz w:val="22"/>
          <w:szCs w:val="22"/>
        </w:rPr>
      </w:pPr>
      <w:r w:rsidRPr="0082339F">
        <w:rPr>
          <w:sz w:val="22"/>
          <w:szCs w:val="22"/>
        </w:rPr>
        <w:t>Es un hecho indiscutible que el siglo XX fue el más funesto en la historia conocida de la humanidad. Por lo menos 115 millones de personas perecieron en los conflictos armados durante ese período: solo durante las dos guerras mundiales suman más de 50 millones de víctimas mortales</w:t>
      </w:r>
      <w:r w:rsidRPr="0082339F">
        <w:rPr>
          <w:b/>
          <w:sz w:val="22"/>
          <w:szCs w:val="22"/>
        </w:rPr>
        <w:t xml:space="preserve"> </w:t>
      </w:r>
      <w:r w:rsidRPr="0082339F">
        <w:rPr>
          <w:sz w:val="22"/>
          <w:szCs w:val="22"/>
        </w:rPr>
        <w:t>[</w:t>
      </w:r>
      <w:r w:rsidRPr="005A6A15">
        <w:rPr>
          <w:rFonts w:ascii="Times New Roman" w:hAnsi="Times New Roman" w:cs="Times New Roman"/>
          <w:sz w:val="22"/>
          <w:szCs w:val="22"/>
        </w:rPr>
        <w:t>VER</w:t>
      </w:r>
      <w:r w:rsidRPr="0082339F">
        <w:rPr>
          <w:sz w:val="22"/>
          <w:szCs w:val="22"/>
        </w:rPr>
        <w:t>]</w:t>
      </w:r>
      <w:r w:rsidR="005A6A15">
        <w:rPr>
          <w:sz w:val="22"/>
          <w:szCs w:val="22"/>
        </w:rPr>
        <w:t xml:space="preserve"> </w:t>
      </w:r>
      <w:hyperlink r:id="rId27" w:history="1">
        <w:r w:rsidR="005A6A15" w:rsidRPr="00D25797">
          <w:rPr>
            <w:rStyle w:val="Hipervnculo"/>
            <w:rFonts w:ascii="Lucida Grande" w:hAnsi="Lucida Grande" w:cs="Lucida Grande"/>
          </w:rPr>
          <w:t>http://www.bbc.com/mundo/noticias/2014/02/140210_guerras_victimas</w:t>
        </w:r>
      </w:hyperlink>
      <w:r w:rsidRPr="0082339F">
        <w:rPr>
          <w:sz w:val="22"/>
          <w:szCs w:val="22"/>
        </w:rPr>
        <w:t xml:space="preserve">. Tras las guerras mundiales se desencadenó la </w:t>
      </w:r>
      <w:r w:rsidRPr="0082339F">
        <w:rPr>
          <w:b/>
          <w:sz w:val="22"/>
          <w:szCs w:val="22"/>
        </w:rPr>
        <w:t>Guerra fría</w:t>
      </w:r>
      <w:r w:rsidRPr="0082339F">
        <w:rPr>
          <w:sz w:val="22"/>
          <w:szCs w:val="22"/>
        </w:rPr>
        <w:t xml:space="preserve">, las </w:t>
      </w:r>
      <w:r w:rsidRPr="0082339F">
        <w:rPr>
          <w:b/>
          <w:sz w:val="22"/>
          <w:szCs w:val="22"/>
        </w:rPr>
        <w:t>guerras de baja intensidad</w:t>
      </w:r>
      <w:r w:rsidRPr="0082339F">
        <w:rPr>
          <w:sz w:val="22"/>
          <w:szCs w:val="22"/>
        </w:rPr>
        <w:t xml:space="preserve"> y el siglo se cerró con el predominio de las </w:t>
      </w:r>
      <w:r w:rsidRPr="0082339F">
        <w:rPr>
          <w:b/>
          <w:sz w:val="22"/>
          <w:szCs w:val="22"/>
        </w:rPr>
        <w:t>guerras étnicas y civiles</w:t>
      </w:r>
      <w:r w:rsidRPr="0082339F">
        <w:rPr>
          <w:sz w:val="22"/>
          <w:szCs w:val="22"/>
        </w:rPr>
        <w:t xml:space="preserve">. </w:t>
      </w:r>
    </w:p>
    <w:p w14:paraId="521C3563" w14:textId="77777777" w:rsidR="005440AC" w:rsidRPr="0082339F" w:rsidRDefault="005440AC" w:rsidP="005440AC">
      <w:pPr>
        <w:rPr>
          <w:sz w:val="22"/>
          <w:szCs w:val="22"/>
        </w:rPr>
      </w:pPr>
    </w:p>
    <w:p w14:paraId="1F3908EF" w14:textId="26FC4743" w:rsidR="005440AC" w:rsidRPr="0082339F" w:rsidRDefault="005440AC" w:rsidP="005440AC">
      <w:pPr>
        <w:rPr>
          <w:sz w:val="22"/>
          <w:szCs w:val="22"/>
        </w:rPr>
      </w:pPr>
      <w:r w:rsidRPr="0082339F">
        <w:rPr>
          <w:sz w:val="22"/>
          <w:szCs w:val="22"/>
        </w:rPr>
        <w:t xml:space="preserve">En el siglo XXI, la guerra, como </w:t>
      </w:r>
      <w:r w:rsidR="004968BD">
        <w:rPr>
          <w:sz w:val="22"/>
          <w:szCs w:val="22"/>
        </w:rPr>
        <w:t>práctica</w:t>
      </w:r>
      <w:r w:rsidRPr="0082339F">
        <w:rPr>
          <w:sz w:val="22"/>
          <w:szCs w:val="22"/>
        </w:rPr>
        <w:t xml:space="preserve"> social, ha perdido legitimidad como método de resolución de los conflictos entre naciones. Cada vez es más percibida como un instrumento caduco. De hecho, salvo la guerra entre Palestina e Israel, las </w:t>
      </w:r>
      <w:r w:rsidRPr="0082339F">
        <w:rPr>
          <w:b/>
          <w:sz w:val="22"/>
          <w:szCs w:val="22"/>
        </w:rPr>
        <w:t>guerras tradicionales entre Estados</w:t>
      </w:r>
      <w:r w:rsidRPr="0082339F">
        <w:rPr>
          <w:sz w:val="22"/>
          <w:szCs w:val="22"/>
        </w:rPr>
        <w:t xml:space="preserve"> están desapareciendo del panorama global. </w:t>
      </w:r>
    </w:p>
    <w:p w14:paraId="6A188254" w14:textId="77777777" w:rsidR="005440AC" w:rsidRPr="0082339F" w:rsidRDefault="005440AC" w:rsidP="005440AC">
      <w:pPr>
        <w:rPr>
          <w:sz w:val="22"/>
          <w:szCs w:val="22"/>
        </w:rPr>
      </w:pPr>
    </w:p>
    <w:p w14:paraId="494CB19F" w14:textId="77777777" w:rsidR="005440AC" w:rsidRPr="0082339F" w:rsidRDefault="005440AC" w:rsidP="005440AC">
      <w:pPr>
        <w:rPr>
          <w:sz w:val="22"/>
          <w:szCs w:val="22"/>
        </w:rPr>
      </w:pPr>
      <w:r w:rsidRPr="0082339F">
        <w:rPr>
          <w:sz w:val="22"/>
          <w:szCs w:val="22"/>
        </w:rPr>
        <w:t xml:space="preserve">Las guerras tradicionales se caracterizaron por su grado de </w:t>
      </w:r>
      <w:r w:rsidRPr="0082339F">
        <w:rPr>
          <w:b/>
          <w:sz w:val="22"/>
          <w:szCs w:val="22"/>
        </w:rPr>
        <w:t xml:space="preserve">industrialización </w:t>
      </w:r>
      <w:r w:rsidRPr="0082339F">
        <w:rPr>
          <w:sz w:val="22"/>
          <w:szCs w:val="22"/>
        </w:rPr>
        <w:t xml:space="preserve">y por confrontar a dos o más Estados. En estas formas bélicas, un combate en particular era el que decidía la victoria. Hoy el porcentaje de guerras en que un combate decide la victoria militar es inferior a 10 %.  En la década de 1990, el porcentaje era de 23 % y hace cincuenta años todas las guerras terminaban con la victoria militar de una de las partes. </w:t>
      </w:r>
    </w:p>
    <w:p w14:paraId="1E470A30" w14:textId="2C805916" w:rsidR="005440AC" w:rsidRPr="009B3C2F" w:rsidRDefault="009B3C2F" w:rsidP="005440AC">
      <w:pPr>
        <w:rPr>
          <w:b/>
          <w:sz w:val="22"/>
          <w:szCs w:val="22"/>
        </w:rPr>
      </w:pPr>
      <w:r w:rsidRPr="009B3C2F">
        <w:rPr>
          <w:b/>
          <w:sz w:val="22"/>
          <w:szCs w:val="22"/>
          <w:highlight w:val="yellow"/>
        </w:rPr>
        <w:t>[sección 3]</w:t>
      </w:r>
    </w:p>
    <w:p w14:paraId="0CF4FC7E" w14:textId="35B1534D" w:rsidR="009B3C2F" w:rsidRPr="0082339F" w:rsidRDefault="009B3C2F" w:rsidP="009B3C2F">
      <w:pPr>
        <w:pStyle w:val="Ttulo3"/>
      </w:pPr>
      <w:bookmarkStart w:id="38" w:name="_Toc426298251"/>
      <w:r>
        <w:t>3.2.1 La nueva generación de conflictos armados</w:t>
      </w:r>
      <w:bookmarkEnd w:id="38"/>
    </w:p>
    <w:p w14:paraId="1327362D" w14:textId="77777777" w:rsidR="009B3C2F" w:rsidRDefault="009B3C2F" w:rsidP="005440AC">
      <w:pPr>
        <w:rPr>
          <w:sz w:val="22"/>
          <w:szCs w:val="22"/>
        </w:rPr>
      </w:pPr>
    </w:p>
    <w:p w14:paraId="265E9CB8" w14:textId="77777777" w:rsidR="005440AC" w:rsidRPr="0082339F" w:rsidRDefault="005440AC" w:rsidP="005440AC">
      <w:pPr>
        <w:rPr>
          <w:sz w:val="22"/>
          <w:szCs w:val="22"/>
        </w:rPr>
      </w:pPr>
      <w:r w:rsidRPr="0082339F">
        <w:rPr>
          <w:sz w:val="22"/>
          <w:szCs w:val="22"/>
        </w:rPr>
        <w:t xml:space="preserve">La nueva generación de conflictos armados tiene como común denominador la aparición de </w:t>
      </w:r>
      <w:r w:rsidRPr="0082339F">
        <w:rPr>
          <w:b/>
          <w:sz w:val="22"/>
          <w:szCs w:val="22"/>
        </w:rPr>
        <w:t>actores no estatales</w:t>
      </w:r>
      <w:r w:rsidRPr="0082339F">
        <w:rPr>
          <w:sz w:val="22"/>
          <w:szCs w:val="22"/>
        </w:rPr>
        <w:t xml:space="preserve">. Si en las guerras del pasado eran los ejércitos nacionales los que se enfrentaban entre sí, en los conflictos contemporáneos se lucha principalmente contra </w:t>
      </w:r>
      <w:commentRangeStart w:id="39"/>
      <w:r w:rsidRPr="0082339F">
        <w:rPr>
          <w:b/>
          <w:sz w:val="22"/>
          <w:szCs w:val="22"/>
        </w:rPr>
        <w:t>milicias</w:t>
      </w:r>
      <w:commentRangeEnd w:id="39"/>
      <w:r w:rsidR="004968BD">
        <w:rPr>
          <w:rStyle w:val="Refdecomentario"/>
          <w:rFonts w:ascii="Calibri" w:eastAsia="Calibri" w:hAnsi="Calibri" w:cs="Times New Roman"/>
          <w:lang w:val="es-MX"/>
        </w:rPr>
        <w:commentReference w:id="39"/>
      </w:r>
      <w:r w:rsidRPr="0082339F">
        <w:rPr>
          <w:sz w:val="22"/>
          <w:szCs w:val="22"/>
        </w:rPr>
        <w:t xml:space="preserve">. </w:t>
      </w:r>
    </w:p>
    <w:p w14:paraId="1AD25275" w14:textId="77777777" w:rsidR="005440AC" w:rsidRPr="0082339F" w:rsidRDefault="005440AC" w:rsidP="005440AC">
      <w:pPr>
        <w:rPr>
          <w:sz w:val="22"/>
          <w:szCs w:val="22"/>
        </w:rPr>
      </w:pPr>
      <w:r w:rsidRPr="0082339F">
        <w:rPr>
          <w:sz w:val="22"/>
          <w:szCs w:val="22"/>
        </w:rPr>
        <w:t xml:space="preserve">Estas organizaciones armadas generalmente están relacionadas con grupos contrincantes de Estados Unidos y de sus aliados en el liderazgo del proceso de globalización. La organización </w:t>
      </w:r>
      <w:r w:rsidRPr="0082339F">
        <w:rPr>
          <w:b/>
          <w:i/>
          <w:sz w:val="22"/>
          <w:szCs w:val="22"/>
        </w:rPr>
        <w:t>Al Qaeda</w:t>
      </w:r>
      <w:r w:rsidRPr="0082339F">
        <w:rPr>
          <w:sz w:val="22"/>
          <w:szCs w:val="22"/>
        </w:rPr>
        <w:t xml:space="preserve"> constituye el modelo de la nueva era de conflictos.</w:t>
      </w:r>
    </w:p>
    <w:p w14:paraId="11B22202" w14:textId="77777777" w:rsidR="005440AC" w:rsidRPr="0082339F" w:rsidRDefault="005440AC" w:rsidP="005440AC">
      <w:pPr>
        <w:rPr>
          <w:sz w:val="22"/>
          <w:szCs w:val="22"/>
        </w:rPr>
      </w:pPr>
    </w:p>
    <w:p w14:paraId="79CF667D" w14:textId="4B05003B" w:rsidR="005440AC" w:rsidRDefault="005440AC" w:rsidP="005440AC">
      <w:pPr>
        <w:rPr>
          <w:sz w:val="22"/>
          <w:szCs w:val="22"/>
        </w:rPr>
      </w:pPr>
      <w:r w:rsidRPr="0082339F">
        <w:rPr>
          <w:sz w:val="22"/>
          <w:szCs w:val="22"/>
        </w:rPr>
        <w:t xml:space="preserve">En algunos casos, los actores armados no estatales despliegan capacidades militares semejantes a las de los Estados nacionales. Los nuevos actores generalmente están relacionados con actividades como el </w:t>
      </w:r>
      <w:r w:rsidRPr="0082339F">
        <w:rPr>
          <w:b/>
          <w:sz w:val="22"/>
          <w:szCs w:val="22"/>
        </w:rPr>
        <w:t>fundamentalismo</w:t>
      </w:r>
      <w:r w:rsidRPr="0082339F">
        <w:rPr>
          <w:sz w:val="22"/>
          <w:szCs w:val="22"/>
        </w:rPr>
        <w:t xml:space="preserve">, la </w:t>
      </w:r>
      <w:r w:rsidRPr="0082339F">
        <w:rPr>
          <w:b/>
          <w:sz w:val="22"/>
          <w:szCs w:val="22"/>
        </w:rPr>
        <w:t>narcoguerra</w:t>
      </w:r>
      <w:r w:rsidRPr="0082339F">
        <w:rPr>
          <w:sz w:val="22"/>
          <w:szCs w:val="22"/>
        </w:rPr>
        <w:t xml:space="preserve"> o el </w:t>
      </w:r>
      <w:r w:rsidRPr="0082339F">
        <w:rPr>
          <w:b/>
          <w:sz w:val="22"/>
          <w:szCs w:val="22"/>
        </w:rPr>
        <w:t>crimen organizado</w:t>
      </w:r>
      <w:r w:rsidRPr="0082339F">
        <w:rPr>
          <w:sz w:val="22"/>
          <w:szCs w:val="22"/>
        </w:rPr>
        <w:t>. Estas actividades han alcanzado un grado de desarrollo tal que pone en peligro la seguridad de las naciones</w:t>
      </w:r>
      <w:r w:rsidR="005A6A15">
        <w:rPr>
          <w:sz w:val="22"/>
          <w:szCs w:val="22"/>
        </w:rPr>
        <w:t xml:space="preserve"> </w:t>
      </w:r>
      <w:r w:rsidR="005A6A15" w:rsidRPr="0082339F">
        <w:rPr>
          <w:sz w:val="22"/>
          <w:szCs w:val="22"/>
          <w:u w:val="single"/>
        </w:rPr>
        <w:t>[</w:t>
      </w:r>
      <w:r w:rsidR="005A6A15" w:rsidRPr="005A6A15">
        <w:rPr>
          <w:rFonts w:ascii="Times New Roman" w:hAnsi="Times New Roman" w:cs="Times New Roman"/>
          <w:sz w:val="22"/>
          <w:szCs w:val="22"/>
        </w:rPr>
        <w:t>VER</w:t>
      </w:r>
      <w:r w:rsidR="005A6A15" w:rsidRPr="0082339F">
        <w:rPr>
          <w:sz w:val="22"/>
          <w:szCs w:val="22"/>
          <w:u w:val="single"/>
        </w:rPr>
        <w:t>]</w:t>
      </w:r>
      <w:r w:rsidRPr="0082339F">
        <w:rPr>
          <w:sz w:val="22"/>
          <w:szCs w:val="22"/>
        </w:rPr>
        <w:t xml:space="preserve">. </w:t>
      </w:r>
    </w:p>
    <w:p w14:paraId="19E6B579" w14:textId="5C101D92" w:rsidR="005A6A15" w:rsidRPr="0082339F" w:rsidRDefault="005A6A15" w:rsidP="005440AC">
      <w:pPr>
        <w:rPr>
          <w:sz w:val="22"/>
          <w:szCs w:val="22"/>
        </w:rPr>
      </w:pPr>
      <w:r w:rsidRPr="00CC3D77">
        <w:rPr>
          <w:rFonts w:ascii="Lucida Grande" w:hAnsi="Lucida Grande" w:cs="Lucida Grande"/>
          <w:color w:val="000000"/>
        </w:rPr>
        <w:t>/BCRedir.aspx%3FURL=/encyclopedia/default.asp%3Fidreg=83517&amp;ruta=Buscador</w:t>
      </w:r>
    </w:p>
    <w:p w14:paraId="2CAC05E0" w14:textId="77777777" w:rsidR="009B3C2F" w:rsidRPr="0082339F" w:rsidRDefault="009B3C2F" w:rsidP="009B3C2F">
      <w:pPr>
        <w:rPr>
          <w:sz w:val="22"/>
          <w:szCs w:val="22"/>
        </w:rPr>
      </w:pPr>
    </w:p>
    <w:tbl>
      <w:tblPr>
        <w:tblStyle w:val="Tablaconcuadrcula"/>
        <w:tblW w:w="0" w:type="auto"/>
        <w:tblLook w:val="04A0" w:firstRow="1" w:lastRow="0" w:firstColumn="1" w:lastColumn="0" w:noHBand="0" w:noVBand="1"/>
      </w:tblPr>
      <w:tblGrid>
        <w:gridCol w:w="2518"/>
        <w:gridCol w:w="6515"/>
      </w:tblGrid>
      <w:tr w:rsidR="009B3C2F" w:rsidRPr="0082339F" w14:paraId="2B95072A" w14:textId="77777777" w:rsidTr="00C90C45">
        <w:tc>
          <w:tcPr>
            <w:tcW w:w="9033" w:type="dxa"/>
            <w:gridSpan w:val="2"/>
            <w:shd w:val="clear" w:color="auto" w:fill="0D0D0D" w:themeFill="text1" w:themeFillTint="F2"/>
          </w:tcPr>
          <w:p w14:paraId="5E6A358B" w14:textId="77777777" w:rsidR="009B3C2F" w:rsidRPr="0082339F" w:rsidRDefault="009B3C2F" w:rsidP="00C90C45">
            <w:pPr>
              <w:rPr>
                <w:b/>
                <w:color w:val="FFFFFF" w:themeColor="background1"/>
              </w:rPr>
            </w:pPr>
            <w:r w:rsidRPr="0082339F">
              <w:rPr>
                <w:b/>
                <w:color w:val="FFFFFF" w:themeColor="background1"/>
              </w:rPr>
              <w:t>Imagen (fotografía, gráfica o ilustración)</w:t>
            </w:r>
          </w:p>
        </w:tc>
      </w:tr>
      <w:tr w:rsidR="009B3C2F" w:rsidRPr="0082339F" w14:paraId="6FBEB8C2" w14:textId="77777777" w:rsidTr="00C90C45">
        <w:tc>
          <w:tcPr>
            <w:tcW w:w="2518" w:type="dxa"/>
          </w:tcPr>
          <w:p w14:paraId="0F409ECB" w14:textId="77777777" w:rsidR="009B3C2F" w:rsidRPr="0082339F" w:rsidRDefault="009B3C2F" w:rsidP="00C90C45">
            <w:pPr>
              <w:rPr>
                <w:b/>
                <w:color w:val="000000"/>
              </w:rPr>
            </w:pPr>
            <w:r w:rsidRPr="0082339F">
              <w:rPr>
                <w:b/>
                <w:color w:val="000000"/>
              </w:rPr>
              <w:t>Código</w:t>
            </w:r>
          </w:p>
        </w:tc>
        <w:tc>
          <w:tcPr>
            <w:tcW w:w="6515" w:type="dxa"/>
          </w:tcPr>
          <w:p w14:paraId="3D187EA1" w14:textId="77777777" w:rsidR="009B3C2F" w:rsidRPr="0082339F" w:rsidRDefault="009B3C2F" w:rsidP="00C90C45">
            <w:pPr>
              <w:rPr>
                <w:b/>
                <w:color w:val="000000"/>
              </w:rPr>
            </w:pPr>
            <w:r w:rsidRPr="0082339F">
              <w:rPr>
                <w:color w:val="000000"/>
              </w:rPr>
              <w:t>CS_11_01_IMG08</w:t>
            </w:r>
          </w:p>
        </w:tc>
      </w:tr>
      <w:tr w:rsidR="009B3C2F" w:rsidRPr="0082339F" w14:paraId="334BD8A3" w14:textId="77777777" w:rsidTr="00C90C45">
        <w:tc>
          <w:tcPr>
            <w:tcW w:w="2518" w:type="dxa"/>
          </w:tcPr>
          <w:p w14:paraId="02C2D541" w14:textId="77777777" w:rsidR="009B3C2F" w:rsidRPr="0082339F" w:rsidRDefault="009B3C2F" w:rsidP="00C90C45">
            <w:pPr>
              <w:rPr>
                <w:color w:val="000000"/>
              </w:rPr>
            </w:pPr>
            <w:r w:rsidRPr="0082339F">
              <w:rPr>
                <w:b/>
                <w:color w:val="000000"/>
              </w:rPr>
              <w:t>Descripción</w:t>
            </w:r>
          </w:p>
        </w:tc>
        <w:tc>
          <w:tcPr>
            <w:tcW w:w="6515" w:type="dxa"/>
          </w:tcPr>
          <w:p w14:paraId="077BCBF3" w14:textId="77777777" w:rsidR="009B3C2F" w:rsidRPr="0082339F" w:rsidRDefault="009B3C2F" w:rsidP="00C90C45">
            <w:pPr>
              <w:rPr>
                <w:color w:val="000000"/>
                <w:lang w:val="es-CO"/>
              </w:rPr>
            </w:pPr>
            <w:r w:rsidRPr="0082339F">
              <w:rPr>
                <w:color w:val="000000"/>
                <w:lang w:val="es-CO"/>
              </w:rPr>
              <w:t xml:space="preserve">Rebeldes chiitas en Siria controlan una instalación militar en 2013 </w:t>
            </w:r>
          </w:p>
        </w:tc>
      </w:tr>
      <w:tr w:rsidR="009B3C2F" w:rsidRPr="0082339F" w14:paraId="1575A370" w14:textId="77777777" w:rsidTr="00C90C45">
        <w:tc>
          <w:tcPr>
            <w:tcW w:w="2518" w:type="dxa"/>
          </w:tcPr>
          <w:p w14:paraId="7FC2A7E3" w14:textId="77777777" w:rsidR="009B3C2F" w:rsidRPr="0082339F" w:rsidRDefault="009B3C2F" w:rsidP="00C90C45">
            <w:pPr>
              <w:rPr>
                <w:color w:val="000000"/>
              </w:rPr>
            </w:pPr>
            <w:r w:rsidRPr="0082339F">
              <w:rPr>
                <w:b/>
                <w:color w:val="000000"/>
              </w:rPr>
              <w:t>Código Shutterstock (o URL o la ruta en AulaPlaneta)</w:t>
            </w:r>
          </w:p>
        </w:tc>
        <w:tc>
          <w:tcPr>
            <w:tcW w:w="6515" w:type="dxa"/>
          </w:tcPr>
          <w:p w14:paraId="69AFB9BE" w14:textId="77777777" w:rsidR="009B3C2F" w:rsidRPr="0082339F" w:rsidRDefault="009B3C2F" w:rsidP="00C90C45">
            <w:pPr>
              <w:rPr>
                <w:color w:val="000000"/>
              </w:rPr>
            </w:pPr>
            <w:r w:rsidRPr="0082339F">
              <w:rPr>
                <w:color w:val="000000"/>
                <w:lang w:val="en-US"/>
              </w:rPr>
              <w:t>Número de la imagen 165192914</w:t>
            </w:r>
          </w:p>
        </w:tc>
      </w:tr>
      <w:tr w:rsidR="009B3C2F" w:rsidRPr="0082339F" w14:paraId="2877D589" w14:textId="77777777" w:rsidTr="00C90C45">
        <w:tc>
          <w:tcPr>
            <w:tcW w:w="2518" w:type="dxa"/>
          </w:tcPr>
          <w:p w14:paraId="5D0BCB5D" w14:textId="77777777" w:rsidR="009B3C2F" w:rsidRPr="0082339F" w:rsidRDefault="009B3C2F" w:rsidP="00C90C45">
            <w:pPr>
              <w:rPr>
                <w:color w:val="000000"/>
              </w:rPr>
            </w:pPr>
            <w:r w:rsidRPr="0082339F">
              <w:rPr>
                <w:b/>
                <w:color w:val="000000"/>
              </w:rPr>
              <w:t>Pie de imagen</w:t>
            </w:r>
          </w:p>
        </w:tc>
        <w:tc>
          <w:tcPr>
            <w:tcW w:w="6515" w:type="dxa"/>
          </w:tcPr>
          <w:p w14:paraId="28859A29" w14:textId="77777777" w:rsidR="009B3C2F" w:rsidRPr="0082339F" w:rsidRDefault="009B3C2F" w:rsidP="00C90C45">
            <w:pPr>
              <w:rPr>
                <w:color w:val="000000"/>
              </w:rPr>
            </w:pPr>
            <w:r w:rsidRPr="0082339F">
              <w:rPr>
                <w:color w:val="000000"/>
              </w:rPr>
              <w:t xml:space="preserve">Las milicias son la forma prototípica de las organizaciones no estatales. Se componen de hombres que son reclutados por la fuerza, o que toman de manera voluntaria las armas para defender un proyecto, causa o credo del que están convencidos o porque están al servicio de empresarios y/o políticos. Pueden recibir o no una paga regular. Las milicias incluyen variantes como los paramilitares y los mercenarios. </w:t>
            </w:r>
          </w:p>
        </w:tc>
      </w:tr>
    </w:tbl>
    <w:p w14:paraId="1847BCEB" w14:textId="77777777" w:rsidR="009B3C2F" w:rsidRPr="0082339F" w:rsidRDefault="009B3C2F" w:rsidP="009B3C2F">
      <w:pPr>
        <w:rPr>
          <w:sz w:val="22"/>
          <w:szCs w:val="22"/>
        </w:rPr>
      </w:pPr>
    </w:p>
    <w:p w14:paraId="249BB95B" w14:textId="77777777" w:rsidR="005440AC" w:rsidRPr="0082339F" w:rsidRDefault="005440AC" w:rsidP="005440AC">
      <w:pPr>
        <w:rPr>
          <w:sz w:val="22"/>
          <w:szCs w:val="22"/>
        </w:rPr>
      </w:pPr>
    </w:p>
    <w:p w14:paraId="052299ED" w14:textId="77777777" w:rsidR="005440AC" w:rsidRPr="0082339F" w:rsidRDefault="005440AC" w:rsidP="005440AC">
      <w:pPr>
        <w:rPr>
          <w:sz w:val="22"/>
          <w:szCs w:val="22"/>
        </w:rPr>
      </w:pPr>
      <w:r w:rsidRPr="0082339F">
        <w:rPr>
          <w:sz w:val="22"/>
          <w:szCs w:val="22"/>
        </w:rPr>
        <w:t xml:space="preserve">En este contexto, Estados Unidos emerge como el principal referente para la seguridad global en el siglo XXI. La superioridad de las fuerzas militares convencionales de Estados Unidos obliga a los nuevos actores a evitar el enfrentamiento directo y optar por enfoques no convencionales. En el mismo sentido, la utilidad de las fuerzas militares estadounidenses depende de su capacidad de adaptarse al escenario político y a los adversarios no estatales. </w:t>
      </w:r>
    </w:p>
    <w:p w14:paraId="1B77BF9D"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54042435" w14:textId="77777777" w:rsidTr="000C24B3">
        <w:tc>
          <w:tcPr>
            <w:tcW w:w="8978" w:type="dxa"/>
            <w:gridSpan w:val="2"/>
            <w:shd w:val="clear" w:color="auto" w:fill="000000" w:themeFill="text1"/>
          </w:tcPr>
          <w:p w14:paraId="5BFEAB72" w14:textId="77777777" w:rsidR="005440AC" w:rsidRPr="0082339F" w:rsidRDefault="005440AC" w:rsidP="000C24B3">
            <w:pPr>
              <w:rPr>
                <w:b/>
                <w:color w:val="FFFFFF" w:themeColor="background1"/>
              </w:rPr>
            </w:pPr>
            <w:r w:rsidRPr="0082339F">
              <w:rPr>
                <w:b/>
                <w:color w:val="FFFFFF" w:themeColor="background1"/>
              </w:rPr>
              <w:t>Destacado</w:t>
            </w:r>
          </w:p>
        </w:tc>
      </w:tr>
      <w:tr w:rsidR="005440AC" w:rsidRPr="0082339F" w14:paraId="374F1648" w14:textId="77777777" w:rsidTr="000C24B3">
        <w:tc>
          <w:tcPr>
            <w:tcW w:w="2518" w:type="dxa"/>
          </w:tcPr>
          <w:p w14:paraId="3DEDDF65" w14:textId="77777777" w:rsidR="005440AC" w:rsidRPr="0082339F" w:rsidRDefault="005440AC" w:rsidP="000C24B3">
            <w:pPr>
              <w:rPr>
                <w:b/>
              </w:rPr>
            </w:pPr>
            <w:r w:rsidRPr="0082339F">
              <w:rPr>
                <w:b/>
              </w:rPr>
              <w:t>Título</w:t>
            </w:r>
          </w:p>
        </w:tc>
        <w:tc>
          <w:tcPr>
            <w:tcW w:w="6460" w:type="dxa"/>
          </w:tcPr>
          <w:p w14:paraId="699FECDF" w14:textId="77777777" w:rsidR="005440AC" w:rsidRPr="0082339F" w:rsidRDefault="005440AC" w:rsidP="000C24B3">
            <w:pPr>
              <w:rPr>
                <w:b/>
              </w:rPr>
            </w:pPr>
            <w:r w:rsidRPr="0082339F">
              <w:rPr>
                <w:b/>
              </w:rPr>
              <w:t>Los conflictos del siglo XXI</w:t>
            </w:r>
          </w:p>
        </w:tc>
      </w:tr>
      <w:tr w:rsidR="005440AC" w:rsidRPr="0082339F" w14:paraId="711F3213" w14:textId="77777777" w:rsidTr="000C24B3">
        <w:tc>
          <w:tcPr>
            <w:tcW w:w="2518" w:type="dxa"/>
          </w:tcPr>
          <w:p w14:paraId="701697E1" w14:textId="77777777" w:rsidR="005440AC" w:rsidRPr="0082339F" w:rsidRDefault="005440AC" w:rsidP="000C24B3">
            <w:r w:rsidRPr="0082339F">
              <w:rPr>
                <w:b/>
              </w:rPr>
              <w:t>Contenido</w:t>
            </w:r>
          </w:p>
        </w:tc>
        <w:tc>
          <w:tcPr>
            <w:tcW w:w="6460" w:type="dxa"/>
          </w:tcPr>
          <w:p w14:paraId="2DCD76C5" w14:textId="77777777" w:rsidR="005440AC" w:rsidRPr="0082339F" w:rsidRDefault="005440AC" w:rsidP="000C24B3">
            <w:r w:rsidRPr="0082339F">
              <w:t>La mayoría de conflictos armados del siglo XXI son guerras civiles, es decir, disputas internas que muchas veces se limitan a determinadas zonas de un país. Esto dificulta la percepción de la dimensión de los conflictos, en especial cuando hay regiones que no se ven afectadas por el mismo, por ejemplo, la capital.</w:t>
            </w:r>
          </w:p>
          <w:p w14:paraId="3E5229ED" w14:textId="77777777" w:rsidR="005440AC" w:rsidRPr="0082339F" w:rsidRDefault="005440AC" w:rsidP="000C24B3"/>
        </w:tc>
      </w:tr>
    </w:tbl>
    <w:p w14:paraId="54D0FFF5" w14:textId="77777777" w:rsidR="005440AC" w:rsidRPr="0082339F" w:rsidRDefault="005440AC" w:rsidP="005440AC">
      <w:pPr>
        <w:rPr>
          <w:sz w:val="22"/>
          <w:szCs w:val="22"/>
        </w:rPr>
      </w:pPr>
    </w:p>
    <w:p w14:paraId="70F839FC" w14:textId="77777777" w:rsidR="005440AC" w:rsidRPr="0082339F" w:rsidRDefault="005440AC" w:rsidP="005440AC">
      <w:pPr>
        <w:rPr>
          <w:sz w:val="22"/>
          <w:szCs w:val="22"/>
        </w:rPr>
      </w:pPr>
      <w:r w:rsidRPr="0082339F">
        <w:rPr>
          <w:sz w:val="22"/>
          <w:szCs w:val="22"/>
        </w:rPr>
        <w:t xml:space="preserve">Los conflictos bélicos de hoy se desarrollan bajo la mirada de los medios informativos y de la opinión pública global, apoyados en </w:t>
      </w:r>
      <w:r w:rsidRPr="0082339F">
        <w:rPr>
          <w:b/>
          <w:sz w:val="22"/>
          <w:szCs w:val="22"/>
        </w:rPr>
        <w:t>transmisiones digitales y satelitales</w:t>
      </w:r>
      <w:r w:rsidRPr="0082339F">
        <w:rPr>
          <w:sz w:val="22"/>
          <w:szCs w:val="22"/>
        </w:rPr>
        <w:t xml:space="preserve">. Paradójicamente, a pesar de la presencia de la prensa mundial, los entornos hostiles y muchas veces inaccesibles dificultan el acceso a la información. Por otra parte, muchos de los conflictos bélicos no son cubiertos por los medios informativos, con lo que condenan a sus víctimas al olvido por parte de la opinión pública mundial. </w:t>
      </w:r>
    </w:p>
    <w:p w14:paraId="7DD56C88" w14:textId="77777777" w:rsidR="005440AC" w:rsidRPr="0082339F" w:rsidRDefault="005440AC" w:rsidP="005440AC">
      <w:pPr>
        <w:rPr>
          <w:sz w:val="22"/>
          <w:szCs w:val="22"/>
        </w:rPr>
      </w:pPr>
    </w:p>
    <w:p w14:paraId="7FB1A480" w14:textId="77777777" w:rsidR="005440AC" w:rsidRPr="0082339F" w:rsidRDefault="005440AC" w:rsidP="005440AC">
      <w:pPr>
        <w:rPr>
          <w:sz w:val="22"/>
          <w:szCs w:val="22"/>
        </w:rPr>
      </w:pPr>
      <w:r w:rsidRPr="0082339F">
        <w:rPr>
          <w:sz w:val="22"/>
          <w:szCs w:val="22"/>
        </w:rPr>
        <w:t xml:space="preserve">El ocaso de las guerras regulares también trajo el ocaso de sus </w:t>
      </w:r>
      <w:r w:rsidRPr="0082339F">
        <w:rPr>
          <w:b/>
          <w:sz w:val="22"/>
          <w:szCs w:val="22"/>
        </w:rPr>
        <w:t>códigos de conducta</w:t>
      </w:r>
      <w:r w:rsidRPr="0082339F">
        <w:rPr>
          <w:sz w:val="22"/>
          <w:szCs w:val="22"/>
        </w:rPr>
        <w:t xml:space="preserve">. En los conflictos contemporáneos pareciese que cualquier medio fuese válido: deshumanización, ataques armados a civiles, secuestros y violaciones masivas a mujeres, ataques suicidas contra civiles, bombardeos indiscriminados en zonas residenciales, ejecución mediática de prisioneros, saqueo de aldeas, utilización de armas prohibidas como las bombas de racimo y las minas antipersonal, emboscadas y, en suma, el uso de cualquier recurso sin medir las consecuencias de los daños a la </w:t>
      </w:r>
      <w:r w:rsidRPr="0082339F">
        <w:rPr>
          <w:b/>
          <w:sz w:val="22"/>
          <w:szCs w:val="22"/>
        </w:rPr>
        <w:t>población civil</w:t>
      </w:r>
      <w:r w:rsidRPr="0082339F">
        <w:rPr>
          <w:sz w:val="22"/>
          <w:szCs w:val="22"/>
        </w:rPr>
        <w:t>, la cual se convierte en la</w:t>
      </w:r>
      <w:r w:rsidRPr="0082339F">
        <w:rPr>
          <w:b/>
          <w:sz w:val="22"/>
          <w:szCs w:val="22"/>
        </w:rPr>
        <w:t xml:space="preserve"> </w:t>
      </w:r>
      <w:r w:rsidRPr="0082339F">
        <w:rPr>
          <w:sz w:val="22"/>
          <w:szCs w:val="22"/>
        </w:rPr>
        <w:t xml:space="preserve">principal víctima. </w:t>
      </w:r>
    </w:p>
    <w:p w14:paraId="5D00AF85" w14:textId="77777777" w:rsidR="005440AC" w:rsidRPr="0082339F" w:rsidRDefault="005440AC" w:rsidP="005440AC">
      <w:pPr>
        <w:rPr>
          <w:sz w:val="22"/>
          <w:szCs w:val="22"/>
        </w:rPr>
      </w:pPr>
    </w:p>
    <w:p w14:paraId="7E5A663E" w14:textId="4B2D1B3F" w:rsidR="005440AC" w:rsidRDefault="005440AC" w:rsidP="005440AC">
      <w:pPr>
        <w:rPr>
          <w:sz w:val="22"/>
          <w:szCs w:val="22"/>
        </w:rPr>
      </w:pPr>
      <w:r w:rsidRPr="0082339F">
        <w:rPr>
          <w:sz w:val="22"/>
          <w:szCs w:val="22"/>
        </w:rPr>
        <w:t xml:space="preserve">Otro factor típico de los conflictos actuales es el saqueo de los recursos naturales de regiones ricas en </w:t>
      </w:r>
      <w:r w:rsidRPr="0082339F">
        <w:rPr>
          <w:b/>
          <w:sz w:val="22"/>
          <w:szCs w:val="22"/>
        </w:rPr>
        <w:t>materias primas y minerales estratégicos</w:t>
      </w:r>
      <w:r w:rsidRPr="0082339F">
        <w:rPr>
          <w:sz w:val="22"/>
          <w:szCs w:val="22"/>
        </w:rPr>
        <w:t>. Estos recursos sirven para alimentar la guerra, porque se intercambian riquezas naturales por armas, en un círculo vicioso en el que muchas veces se ven involucradas empresas que se conectan con las grandes transnacionales a través de las redes de mercados globales, pequeños ejércitos y políticos</w:t>
      </w:r>
      <w:r w:rsidR="005A6A15">
        <w:rPr>
          <w:sz w:val="22"/>
          <w:szCs w:val="22"/>
        </w:rPr>
        <w:t xml:space="preserve"> </w:t>
      </w:r>
      <w:r w:rsidR="005A6A15" w:rsidRPr="0082339F">
        <w:rPr>
          <w:sz w:val="22"/>
          <w:szCs w:val="22"/>
        </w:rPr>
        <w:t>[</w:t>
      </w:r>
      <w:commentRangeStart w:id="40"/>
      <w:r w:rsidR="005A6A15" w:rsidRPr="005A6A15">
        <w:rPr>
          <w:rFonts w:ascii="Times New Roman" w:hAnsi="Times New Roman" w:cs="Times New Roman"/>
          <w:sz w:val="22"/>
          <w:szCs w:val="22"/>
        </w:rPr>
        <w:t>VER</w:t>
      </w:r>
      <w:commentRangeEnd w:id="40"/>
      <w:r w:rsidR="005A6A15">
        <w:rPr>
          <w:rStyle w:val="Refdecomentario"/>
          <w:rFonts w:ascii="Calibri" w:eastAsia="Calibri" w:hAnsi="Calibri" w:cs="Times New Roman"/>
          <w:lang w:val="es-MX"/>
        </w:rPr>
        <w:commentReference w:id="40"/>
      </w:r>
      <w:r w:rsidR="005A6A15" w:rsidRPr="0082339F">
        <w:rPr>
          <w:sz w:val="22"/>
          <w:szCs w:val="22"/>
        </w:rPr>
        <w:t>]</w:t>
      </w:r>
      <w:r w:rsidRPr="0082339F">
        <w:rPr>
          <w:sz w:val="22"/>
          <w:szCs w:val="22"/>
        </w:rPr>
        <w:t xml:space="preserve">. </w:t>
      </w:r>
    </w:p>
    <w:p w14:paraId="1C7B2245" w14:textId="600E0D9D" w:rsidR="005A6A15" w:rsidRPr="0082339F" w:rsidRDefault="005A6A15" w:rsidP="005440AC">
      <w:pPr>
        <w:rPr>
          <w:sz w:val="22"/>
          <w:szCs w:val="22"/>
        </w:rPr>
      </w:pPr>
      <w:r w:rsidRPr="00DE039B">
        <w:rPr>
          <w:rFonts w:ascii="Lucida Grande" w:hAnsi="Lucida Grande" w:cs="Lucida Grande"/>
          <w:color w:val="000000"/>
        </w:rPr>
        <w:t>/BCRedir.aspx?URL=/encyclopedia/default.asp?idpack=4&amp;idpil=MC0GE025&amp;ruta=Buscador</w:t>
      </w:r>
    </w:p>
    <w:p w14:paraId="6D114C0F"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4F446135" w14:textId="77777777" w:rsidTr="000C24B3">
        <w:tc>
          <w:tcPr>
            <w:tcW w:w="8978" w:type="dxa"/>
            <w:gridSpan w:val="2"/>
            <w:shd w:val="clear" w:color="auto" w:fill="000000" w:themeFill="text1"/>
          </w:tcPr>
          <w:p w14:paraId="4B9FDF3F" w14:textId="77777777" w:rsidR="005440AC" w:rsidRPr="0082339F" w:rsidRDefault="005440AC" w:rsidP="000C24B3">
            <w:pPr>
              <w:rPr>
                <w:b/>
                <w:color w:val="FFFFFF" w:themeColor="background1"/>
              </w:rPr>
            </w:pPr>
            <w:r w:rsidRPr="0082339F">
              <w:rPr>
                <w:b/>
                <w:color w:val="FFFFFF" w:themeColor="background1"/>
              </w:rPr>
              <w:t>Recuerda</w:t>
            </w:r>
          </w:p>
        </w:tc>
      </w:tr>
      <w:tr w:rsidR="005440AC" w:rsidRPr="0082339F" w14:paraId="610B84F3" w14:textId="77777777" w:rsidTr="000C24B3">
        <w:tc>
          <w:tcPr>
            <w:tcW w:w="2518" w:type="dxa"/>
          </w:tcPr>
          <w:p w14:paraId="0D52089F" w14:textId="77777777" w:rsidR="005440AC" w:rsidRPr="0082339F" w:rsidRDefault="005440AC" w:rsidP="000C24B3">
            <w:pPr>
              <w:rPr>
                <w:b/>
              </w:rPr>
            </w:pPr>
            <w:r w:rsidRPr="0082339F">
              <w:rPr>
                <w:b/>
              </w:rPr>
              <w:t>Contenido</w:t>
            </w:r>
          </w:p>
        </w:tc>
        <w:tc>
          <w:tcPr>
            <w:tcW w:w="6460" w:type="dxa"/>
          </w:tcPr>
          <w:p w14:paraId="1F21717D" w14:textId="77777777" w:rsidR="005440AC" w:rsidRPr="0082339F" w:rsidRDefault="005440AC" w:rsidP="000C24B3">
            <w:pPr>
              <w:rPr>
                <w:b/>
              </w:rPr>
            </w:pPr>
            <w:r w:rsidRPr="0082339F">
              <w:t>Muchos de los países que padecen conflictos armados son ricos en materias primas. La presión medioambiental también está vinculada a los conflictos armados. Factores como la disminución de recursos no renovables, las tensiones creadas por poblaciones desplazadas y el acceso desigual a los recursos provocan el aumento significativo de las tensiones. La presión medioambiental es particularmente intensa en la zona subsahariana de África y en Oriente Medio, donde  se presenta un crecimiento vertiginoso de la población en zonas con pocos recursos naturales.</w:t>
            </w:r>
          </w:p>
        </w:tc>
      </w:tr>
    </w:tbl>
    <w:p w14:paraId="11F8557E" w14:textId="77777777" w:rsidR="005440AC" w:rsidRPr="0082339F" w:rsidRDefault="005440AC" w:rsidP="005440AC">
      <w:pPr>
        <w:rPr>
          <w:sz w:val="22"/>
          <w:szCs w:val="22"/>
        </w:rPr>
      </w:pPr>
    </w:p>
    <w:p w14:paraId="7EF475DF" w14:textId="77777777" w:rsidR="005440AC" w:rsidRPr="0082339F" w:rsidRDefault="005440AC" w:rsidP="005440AC">
      <w:pPr>
        <w:rPr>
          <w:sz w:val="22"/>
          <w:szCs w:val="22"/>
        </w:rPr>
      </w:pPr>
      <w:r w:rsidRPr="0082339F">
        <w:rPr>
          <w:sz w:val="22"/>
          <w:szCs w:val="22"/>
        </w:rPr>
        <w:t>La guerra del siglo XXI es una confrontación diferente. Ahora se utilizan los medios diplomáticos, las herramientas de inteligencia, los instrumentos de interdicción policiaca, las influencias financieras y todo el armamento disponible.</w:t>
      </w:r>
    </w:p>
    <w:p w14:paraId="035AE793"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339AD9B5" w14:textId="77777777" w:rsidTr="000C24B3">
        <w:tc>
          <w:tcPr>
            <w:tcW w:w="9033" w:type="dxa"/>
            <w:gridSpan w:val="2"/>
            <w:shd w:val="clear" w:color="auto" w:fill="000000" w:themeFill="text1"/>
          </w:tcPr>
          <w:p w14:paraId="517293BF" w14:textId="77777777" w:rsidR="005440AC" w:rsidRPr="0082339F" w:rsidRDefault="005440AC" w:rsidP="000C24B3">
            <w:pPr>
              <w:rPr>
                <w:b/>
                <w:color w:val="FFFFFF" w:themeColor="background1"/>
              </w:rPr>
            </w:pPr>
            <w:r w:rsidRPr="0082339F">
              <w:rPr>
                <w:b/>
                <w:color w:val="FFFFFF" w:themeColor="background1"/>
              </w:rPr>
              <w:t>Practica: recurso nuevo</w:t>
            </w:r>
          </w:p>
        </w:tc>
      </w:tr>
      <w:tr w:rsidR="005440AC" w:rsidRPr="0082339F" w14:paraId="403FAB18" w14:textId="77777777" w:rsidTr="000C24B3">
        <w:tc>
          <w:tcPr>
            <w:tcW w:w="2518" w:type="dxa"/>
          </w:tcPr>
          <w:p w14:paraId="569ECDFE" w14:textId="77777777" w:rsidR="005440AC" w:rsidRPr="0082339F" w:rsidRDefault="005440AC" w:rsidP="000C24B3">
            <w:pPr>
              <w:rPr>
                <w:b/>
                <w:color w:val="000000"/>
              </w:rPr>
            </w:pPr>
            <w:r w:rsidRPr="0082339F">
              <w:rPr>
                <w:b/>
                <w:color w:val="000000"/>
              </w:rPr>
              <w:t>Código</w:t>
            </w:r>
          </w:p>
        </w:tc>
        <w:tc>
          <w:tcPr>
            <w:tcW w:w="6515" w:type="dxa"/>
          </w:tcPr>
          <w:p w14:paraId="25516FED" w14:textId="061581F2" w:rsidR="005440AC" w:rsidRPr="0082339F" w:rsidRDefault="005440AC" w:rsidP="000735EE">
            <w:pPr>
              <w:rPr>
                <w:b/>
                <w:color w:val="000000"/>
              </w:rPr>
            </w:pPr>
            <w:r w:rsidRPr="0082339F">
              <w:rPr>
                <w:color w:val="000000"/>
              </w:rPr>
              <w:t>CS_11_01</w:t>
            </w:r>
            <w:commentRangeStart w:id="41"/>
            <w:r w:rsidRPr="0082339F">
              <w:rPr>
                <w:color w:val="000000"/>
              </w:rPr>
              <w:t>_REC</w:t>
            </w:r>
            <w:commentRangeEnd w:id="41"/>
            <w:r w:rsidR="000735EE">
              <w:rPr>
                <w:color w:val="000000"/>
              </w:rPr>
              <w:t>7</w:t>
            </w:r>
            <w:r w:rsidR="00160EDC">
              <w:rPr>
                <w:color w:val="000000"/>
              </w:rPr>
              <w:t xml:space="preserve">0 </w:t>
            </w:r>
            <w:r w:rsidR="00B65E9F">
              <w:rPr>
                <w:rStyle w:val="Refdecomentario"/>
                <w:rFonts w:ascii="Calibri" w:eastAsia="Calibri" w:hAnsi="Calibri" w:cs="Times New Roman"/>
              </w:rPr>
              <w:commentReference w:id="41"/>
            </w:r>
          </w:p>
        </w:tc>
      </w:tr>
      <w:tr w:rsidR="005440AC" w:rsidRPr="0082339F" w14:paraId="6E36C078" w14:textId="77777777" w:rsidTr="000C24B3">
        <w:tc>
          <w:tcPr>
            <w:tcW w:w="2518" w:type="dxa"/>
          </w:tcPr>
          <w:p w14:paraId="659382F2" w14:textId="77777777" w:rsidR="005440AC" w:rsidRPr="0082339F" w:rsidRDefault="005440AC" w:rsidP="000C24B3">
            <w:pPr>
              <w:rPr>
                <w:color w:val="000000"/>
              </w:rPr>
            </w:pPr>
            <w:r w:rsidRPr="0082339F">
              <w:rPr>
                <w:b/>
                <w:color w:val="000000"/>
              </w:rPr>
              <w:t>Título</w:t>
            </w:r>
          </w:p>
        </w:tc>
        <w:tc>
          <w:tcPr>
            <w:tcW w:w="6515" w:type="dxa"/>
          </w:tcPr>
          <w:p w14:paraId="671365D6" w14:textId="77777777" w:rsidR="005440AC" w:rsidRPr="0082339F" w:rsidRDefault="005440AC" w:rsidP="000C24B3">
            <w:pPr>
              <w:rPr>
                <w:color w:val="000000"/>
              </w:rPr>
            </w:pPr>
            <w:r w:rsidRPr="0082339F">
              <w:rPr>
                <w:color w:val="000000"/>
              </w:rPr>
              <w:t>Comprende las transformaciones de los conflictos bélicos en el tercer milenio</w:t>
            </w:r>
          </w:p>
        </w:tc>
      </w:tr>
      <w:tr w:rsidR="005440AC" w:rsidRPr="0082339F" w14:paraId="5E2EA381" w14:textId="77777777" w:rsidTr="000C24B3">
        <w:tc>
          <w:tcPr>
            <w:tcW w:w="2518" w:type="dxa"/>
          </w:tcPr>
          <w:p w14:paraId="4582B3DB" w14:textId="77777777" w:rsidR="005440AC" w:rsidRPr="0082339F" w:rsidRDefault="005440AC" w:rsidP="000C24B3">
            <w:pPr>
              <w:rPr>
                <w:color w:val="000000"/>
              </w:rPr>
            </w:pPr>
            <w:r w:rsidRPr="0082339F">
              <w:rPr>
                <w:b/>
                <w:color w:val="000000"/>
              </w:rPr>
              <w:t>Descripción</w:t>
            </w:r>
          </w:p>
        </w:tc>
        <w:tc>
          <w:tcPr>
            <w:tcW w:w="6515" w:type="dxa"/>
          </w:tcPr>
          <w:p w14:paraId="423AA091" w14:textId="487939A1" w:rsidR="005440AC" w:rsidRPr="0082339F" w:rsidRDefault="005440AC" w:rsidP="000C24B3">
            <w:pPr>
              <w:rPr>
                <w:color w:val="000000"/>
              </w:rPr>
            </w:pPr>
            <w:r w:rsidRPr="0082339F">
              <w:rPr>
                <w:color w:val="000000"/>
              </w:rPr>
              <w:t>Actividad que permite contrastar los cambios cualitativos entre los conflictos tra</w:t>
            </w:r>
            <w:r w:rsidR="005224BE">
              <w:rPr>
                <w:color w:val="000000"/>
              </w:rPr>
              <w:t>dicionales y los contemporáneos</w:t>
            </w:r>
          </w:p>
        </w:tc>
      </w:tr>
    </w:tbl>
    <w:p w14:paraId="3E437AFB" w14:textId="77777777" w:rsidR="005440AC" w:rsidRDefault="005440AC" w:rsidP="005440AC">
      <w:pPr>
        <w:rPr>
          <w:sz w:val="22"/>
          <w:szCs w:val="22"/>
        </w:rPr>
      </w:pPr>
    </w:p>
    <w:p w14:paraId="2A845355"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58754F6D" w14:textId="47EB46E7" w:rsidR="005440AC" w:rsidRPr="0082339F" w:rsidRDefault="005440AC" w:rsidP="005440AC">
      <w:pPr>
        <w:pStyle w:val="Ttulo2"/>
      </w:pPr>
      <w:bookmarkStart w:id="42" w:name="_Toc426298252"/>
      <w:r>
        <w:t>3.3</w:t>
      </w:r>
      <w:r w:rsidRPr="0082339F">
        <w:t xml:space="preserve"> La mezcla de factores económicos, culturales y políticos en los conflictos del siglo XXI</w:t>
      </w:r>
      <w:bookmarkEnd w:id="42"/>
    </w:p>
    <w:p w14:paraId="2774EC67" w14:textId="77777777" w:rsidR="005440AC" w:rsidRPr="0082339F" w:rsidRDefault="005440AC" w:rsidP="005440AC">
      <w:pPr>
        <w:rPr>
          <w:sz w:val="22"/>
          <w:szCs w:val="22"/>
        </w:rPr>
      </w:pPr>
    </w:p>
    <w:p w14:paraId="4B9E0329" w14:textId="77777777" w:rsidR="005440AC" w:rsidRPr="0082339F" w:rsidRDefault="005440AC" w:rsidP="005440AC">
      <w:pPr>
        <w:rPr>
          <w:sz w:val="22"/>
          <w:szCs w:val="22"/>
        </w:rPr>
      </w:pPr>
      <w:r w:rsidRPr="0082339F">
        <w:rPr>
          <w:sz w:val="22"/>
          <w:szCs w:val="22"/>
        </w:rPr>
        <w:t xml:space="preserve">En la actualidad es difícil encontrar un conflicto que pueda ser explicado a partir de una sola causa. Se puede afirmar que la generalidad de los conflictos interconecta diversos factores que pesan en diferentes proporciones, y que, en conjunto, fortalecen su existencia. Los conflictos de hoy son el resultado de una mezcla de factores económicos, políticos y culturales. </w:t>
      </w:r>
    </w:p>
    <w:p w14:paraId="07EC0A46" w14:textId="2F3B1ACA" w:rsidR="005440AC" w:rsidRDefault="005440AC" w:rsidP="005440AC">
      <w:pPr>
        <w:rPr>
          <w:sz w:val="22"/>
          <w:szCs w:val="22"/>
        </w:rPr>
      </w:pPr>
      <w:r w:rsidRPr="0082339F">
        <w:rPr>
          <w:sz w:val="22"/>
          <w:szCs w:val="22"/>
        </w:rPr>
        <w:t xml:space="preserve">Los conflictos contemporáneos han dado lugar a las </w:t>
      </w:r>
      <w:r w:rsidRPr="0082339F">
        <w:rPr>
          <w:b/>
          <w:sz w:val="22"/>
          <w:szCs w:val="22"/>
        </w:rPr>
        <w:t>guerras híbridas</w:t>
      </w:r>
      <w:r w:rsidRPr="0082339F">
        <w:rPr>
          <w:sz w:val="22"/>
          <w:szCs w:val="22"/>
        </w:rPr>
        <w:t>, en las cuales se entrelazan variables económicas, políticas y culturales interdependientes y las acciones conflictivas están determinadas por acontecimientos que se producen en distintas partes del mundo</w:t>
      </w:r>
      <w:r w:rsidR="00E77345">
        <w:rPr>
          <w:sz w:val="22"/>
          <w:szCs w:val="22"/>
        </w:rPr>
        <w:t xml:space="preserve"> [</w:t>
      </w:r>
      <w:r w:rsidR="00E77345" w:rsidRPr="005A6A15">
        <w:rPr>
          <w:sz w:val="22"/>
          <w:szCs w:val="22"/>
        </w:rPr>
        <w:t>VER</w:t>
      </w:r>
      <w:r w:rsidR="00E77345">
        <w:rPr>
          <w:sz w:val="22"/>
          <w:szCs w:val="22"/>
        </w:rPr>
        <w:t>]</w:t>
      </w:r>
      <w:r w:rsidRPr="0082339F">
        <w:rPr>
          <w:sz w:val="22"/>
          <w:szCs w:val="22"/>
        </w:rPr>
        <w:t>.</w:t>
      </w:r>
    </w:p>
    <w:p w14:paraId="097F878F" w14:textId="385C525E" w:rsidR="005A6A15" w:rsidRPr="0082339F" w:rsidRDefault="00E710C4" w:rsidP="005440AC">
      <w:pPr>
        <w:rPr>
          <w:sz w:val="22"/>
          <w:szCs w:val="22"/>
        </w:rPr>
      </w:pPr>
      <w:hyperlink r:id="rId28" w:history="1">
        <w:r w:rsidR="005A6A15" w:rsidRPr="00D25797">
          <w:rPr>
            <w:rStyle w:val="Hipervnculo"/>
            <w:rFonts w:ascii="Lucida Grande" w:hAnsi="Lucida Grande" w:cs="Lucida Grande"/>
          </w:rPr>
          <w:t>http://internacional.elpais.com/internacional/2014/12/05/actualidad/1417804181_973994.html</w:t>
        </w:r>
      </w:hyperlink>
      <w:r w:rsidR="005A6A15">
        <w:rPr>
          <w:rFonts w:ascii="Lucida Grande" w:hAnsi="Lucida Grande" w:cs="Lucida Grande"/>
          <w:color w:val="000000"/>
        </w:rPr>
        <w:t xml:space="preserve"> </w:t>
      </w:r>
    </w:p>
    <w:p w14:paraId="0552D2C2" w14:textId="77777777" w:rsidR="005440AC" w:rsidRPr="0082339F" w:rsidRDefault="005440AC" w:rsidP="005440AC">
      <w:pPr>
        <w:rPr>
          <w:sz w:val="22"/>
          <w:szCs w:val="22"/>
        </w:rPr>
      </w:pPr>
    </w:p>
    <w:p w14:paraId="556C2036" w14:textId="77777777" w:rsidR="005440AC" w:rsidRDefault="005440AC" w:rsidP="005440AC">
      <w:pPr>
        <w:rPr>
          <w:sz w:val="22"/>
          <w:szCs w:val="22"/>
        </w:rPr>
      </w:pPr>
      <w:r w:rsidRPr="0082339F">
        <w:rPr>
          <w:sz w:val="22"/>
          <w:szCs w:val="22"/>
          <w:highlight w:val="yellow"/>
        </w:rPr>
        <w:t>[SECCIÓN 3]</w:t>
      </w:r>
      <w:r w:rsidRPr="0082339F">
        <w:rPr>
          <w:sz w:val="22"/>
          <w:szCs w:val="22"/>
        </w:rPr>
        <w:t xml:space="preserve"> </w:t>
      </w:r>
    </w:p>
    <w:p w14:paraId="301C9940" w14:textId="6CE724B9" w:rsidR="005440AC" w:rsidRPr="0082339F" w:rsidRDefault="005440AC" w:rsidP="005440AC">
      <w:pPr>
        <w:pStyle w:val="Ttulo3"/>
      </w:pPr>
      <w:bookmarkStart w:id="43" w:name="_Toc426298253"/>
      <w:r>
        <w:t>3.3.1</w:t>
      </w:r>
      <w:r w:rsidRPr="0082339F">
        <w:t xml:space="preserve"> El motor económico</w:t>
      </w:r>
      <w:bookmarkEnd w:id="43"/>
    </w:p>
    <w:p w14:paraId="542FF9BA" w14:textId="77777777" w:rsidR="005440AC" w:rsidRPr="0082339F" w:rsidRDefault="005440AC" w:rsidP="005440AC">
      <w:pPr>
        <w:rPr>
          <w:sz w:val="22"/>
          <w:szCs w:val="22"/>
        </w:rPr>
      </w:pPr>
    </w:p>
    <w:p w14:paraId="4F8C275E" w14:textId="77777777" w:rsidR="005440AC" w:rsidRPr="0082339F" w:rsidRDefault="005440AC" w:rsidP="005440AC">
      <w:pPr>
        <w:rPr>
          <w:sz w:val="22"/>
          <w:szCs w:val="22"/>
        </w:rPr>
      </w:pPr>
      <w:r w:rsidRPr="0082339F">
        <w:rPr>
          <w:sz w:val="22"/>
          <w:szCs w:val="22"/>
        </w:rPr>
        <w:t xml:space="preserve">El signo característico de la economía global es la </w:t>
      </w:r>
      <w:r w:rsidRPr="0082339F">
        <w:rPr>
          <w:b/>
          <w:sz w:val="22"/>
          <w:szCs w:val="22"/>
        </w:rPr>
        <w:t xml:space="preserve">competencia </w:t>
      </w:r>
      <w:r w:rsidRPr="0082339F">
        <w:rPr>
          <w:sz w:val="22"/>
          <w:szCs w:val="22"/>
        </w:rPr>
        <w:t xml:space="preserve">feroz entre </w:t>
      </w:r>
      <w:r w:rsidRPr="0082339F">
        <w:rPr>
          <w:b/>
          <w:sz w:val="22"/>
          <w:szCs w:val="22"/>
        </w:rPr>
        <w:t>grupos económicos</w:t>
      </w:r>
      <w:r w:rsidRPr="0082339F">
        <w:rPr>
          <w:sz w:val="22"/>
          <w:szCs w:val="22"/>
        </w:rPr>
        <w:t xml:space="preserve">. Las disputas entre empresas por controlar recursos estratégicos han dado lugar a un clima propicio para los conflictos bélicos que ponen en juego miles de millones de dólares. La economía de hoy empuja a muchos Estados a intervenir en diversas regiones del planeta, con el objetivo de acceder a recursos y a mercados imprescindibles para su crecimiento económico. </w:t>
      </w:r>
    </w:p>
    <w:p w14:paraId="4ECF0FF9" w14:textId="77777777" w:rsidR="005440AC" w:rsidRPr="0082339F" w:rsidRDefault="005440AC" w:rsidP="005440AC">
      <w:pPr>
        <w:rPr>
          <w:sz w:val="22"/>
          <w:szCs w:val="22"/>
        </w:rPr>
      </w:pPr>
    </w:p>
    <w:p w14:paraId="78A4A097" w14:textId="77777777" w:rsidR="005440AC" w:rsidRPr="0082339F" w:rsidRDefault="005440AC" w:rsidP="005440AC">
      <w:pPr>
        <w:rPr>
          <w:sz w:val="22"/>
          <w:szCs w:val="22"/>
        </w:rPr>
      </w:pPr>
      <w:r w:rsidRPr="0082339F">
        <w:rPr>
          <w:sz w:val="22"/>
          <w:szCs w:val="22"/>
        </w:rPr>
        <w:t>La competencia agresiva en pos de los recursos estimula a grupos armados a controlar territorios para obtener ganancias jugosas y en corto tiempo, aunque de forma ilegal. Por ello, grandes zonas del planeta ven crecer su economía, mientras sus gobiernos colapsan. Este  fenómeno da cuenta de la existencia de intereses vinculados a la economía global, desde donde se  propicia el inicio de conflictos armados que llegan a desestabilizar a regiones enteras del globo.</w:t>
      </w:r>
    </w:p>
    <w:p w14:paraId="5EB1B897" w14:textId="77777777" w:rsidR="005440AC" w:rsidRDefault="005440AC" w:rsidP="005440AC">
      <w:pPr>
        <w:rPr>
          <w:sz w:val="22"/>
          <w:szCs w:val="22"/>
        </w:rPr>
      </w:pPr>
    </w:p>
    <w:p w14:paraId="35D0DEFA" w14:textId="77777777" w:rsidR="009B3C2F" w:rsidRDefault="009B3C2F" w:rsidP="009B3C2F">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9B3C2F" w:rsidRPr="004A1547" w14:paraId="0906BC08"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2906E833" w14:textId="77777777" w:rsidR="009B3C2F" w:rsidRPr="006B6F27" w:rsidRDefault="009B3C2F"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9B3C2F" w:rsidRPr="006B6F27" w14:paraId="6E9F4F74"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26827AA"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0C69DC4" w14:textId="373CBBA4" w:rsidR="009B3C2F" w:rsidRPr="006B6F27" w:rsidRDefault="009B3C2F" w:rsidP="0042007E">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42007E">
              <w:rPr>
                <w:rFonts w:ascii="Times New Roman" w:hAnsi="Times New Roman" w:cs="Times New Roman"/>
                <w:sz w:val="22"/>
                <w:szCs w:val="22"/>
              </w:rPr>
              <w:t>32</w:t>
            </w:r>
          </w:p>
        </w:tc>
      </w:tr>
      <w:tr w:rsidR="009B3C2F" w:rsidRPr="004A1547" w14:paraId="2C52120F"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0B7FA84"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129103" w14:textId="3557D859" w:rsidR="009B3C2F" w:rsidRPr="006B6F27" w:rsidRDefault="0042086A" w:rsidP="0042086A">
            <w:pPr>
              <w:pStyle w:val="Cuerpo"/>
            </w:pPr>
            <w:ins w:id="44" w:author="bachue digital" w:date="2015-07-28T21:23:00Z">
              <w:r>
                <w:t>Una b</w:t>
              </w:r>
              <w:r w:rsidR="00960ADB">
                <w:t xml:space="preserve">alanza </w:t>
              </w:r>
              <w:r>
                <w:t xml:space="preserve">que en plato tiene un barril de petróleo y en la otra una granada </w:t>
              </w:r>
            </w:ins>
          </w:p>
        </w:tc>
      </w:tr>
      <w:tr w:rsidR="009B3C2F" w:rsidRPr="004A1547" w14:paraId="0C2FEE8B"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38B877D"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D9AF88" w14:textId="72DEF814" w:rsidR="009B3C2F" w:rsidRPr="006B6F27" w:rsidRDefault="00960ADB" w:rsidP="00C90C45">
            <w:pPr>
              <w:pStyle w:val="Cuerpo"/>
              <w:rPr>
                <w:lang w:val="es-ES_tradnl"/>
              </w:rPr>
            </w:pPr>
            <w:ins w:id="45" w:author="bachue digital" w:date="2015-07-28T21:23:00Z">
              <w:r w:rsidRPr="00960ADB">
                <w:rPr>
                  <w:lang w:val="es-ES_tradnl"/>
                </w:rPr>
                <w:t xml:space="preserve">Número de la imagen </w:t>
              </w:r>
              <w:commentRangeStart w:id="46"/>
              <w:r w:rsidRPr="00960ADB">
                <w:rPr>
                  <w:lang w:val="es-ES_tradnl"/>
                </w:rPr>
                <w:t>205990189</w:t>
              </w:r>
            </w:ins>
            <w:commentRangeEnd w:id="46"/>
            <w:r w:rsidR="00DC3674">
              <w:rPr>
                <w:rStyle w:val="Refdecomentario"/>
                <w:rFonts w:ascii="Calibri" w:eastAsia="Calibri" w:hAnsi="Calibri"/>
                <w:color w:val="auto"/>
                <w:bdr w:val="none" w:sz="0" w:space="0" w:color="auto"/>
                <w:lang w:val="es-MX" w:eastAsia="en-US"/>
              </w:rPr>
              <w:commentReference w:id="46"/>
            </w:r>
          </w:p>
        </w:tc>
      </w:tr>
      <w:tr w:rsidR="009B3C2F" w:rsidRPr="006B6F27" w14:paraId="48325601"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DF00F9"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3505F4" w14:textId="6029EDB3" w:rsidR="009B3C2F" w:rsidRPr="006B6F27" w:rsidRDefault="0042086A" w:rsidP="00DC3674">
            <w:pPr>
              <w:pStyle w:val="Cuerpo"/>
            </w:pPr>
            <w:ins w:id="47" w:author="bachue digital" w:date="2015-07-28T21:24:00Z">
              <w:r>
                <w:t xml:space="preserve">Un caso ejemplar de conflictos </w:t>
              </w:r>
            </w:ins>
            <w:ins w:id="48" w:author="bachue digital" w:date="2015-07-28T21:25:00Z">
              <w:r>
                <w:t xml:space="preserve">actuales </w:t>
              </w:r>
            </w:ins>
            <w:ins w:id="49" w:author="bachue digital" w:date="2015-07-28T21:24:00Z">
              <w:r>
                <w:t xml:space="preserve">movidos por </w:t>
              </w:r>
            </w:ins>
            <w:ins w:id="50" w:author="bachue digital" w:date="2015-07-28T21:25:00Z">
              <w:r>
                <w:t xml:space="preserve">el </w:t>
              </w:r>
            </w:ins>
            <w:ins w:id="51" w:author="bachue digital" w:date="2015-07-28T21:24:00Z">
              <w:r>
                <w:t>motor económico es el del petr</w:t>
              </w:r>
            </w:ins>
            <w:ins w:id="52" w:author="bachue digital" w:date="2015-07-28T21:25:00Z">
              <w:r>
                <w:t>óleo</w:t>
              </w:r>
            </w:ins>
            <w:r w:rsidR="00DC3674">
              <w:t>,</w:t>
            </w:r>
            <w:ins w:id="53" w:author="bachue digital" w:date="2015-07-28T21:25:00Z">
              <w:r>
                <w:t xml:space="preserve"> </w:t>
              </w:r>
            </w:ins>
            <w:r w:rsidR="00DC3674">
              <w:t>por</w:t>
            </w:r>
            <w:ins w:id="54" w:author="bachue digital" w:date="2015-07-28T21:25:00Z">
              <w:r>
                <w:t xml:space="preserve">que es el recurso del cual dependen todos los grandes jugadores globales.  </w:t>
              </w:r>
            </w:ins>
          </w:p>
        </w:tc>
      </w:tr>
    </w:tbl>
    <w:p w14:paraId="4E1A41A6" w14:textId="77777777" w:rsidR="009B3C2F" w:rsidRDefault="009B3C2F" w:rsidP="009B3C2F">
      <w:pPr>
        <w:spacing w:after="0" w:line="240" w:lineRule="auto"/>
      </w:pPr>
    </w:p>
    <w:p w14:paraId="60555C9D" w14:textId="77777777" w:rsidR="009B3C2F" w:rsidRDefault="009B3C2F" w:rsidP="009B3C2F">
      <w:pPr>
        <w:spacing w:after="0" w:line="240" w:lineRule="auto"/>
      </w:pPr>
    </w:p>
    <w:p w14:paraId="29081315" w14:textId="77777777" w:rsidR="009B3C2F" w:rsidRPr="0082339F" w:rsidRDefault="009B3C2F" w:rsidP="005440AC">
      <w:pPr>
        <w:rPr>
          <w:sz w:val="22"/>
          <w:szCs w:val="22"/>
        </w:rPr>
      </w:pPr>
    </w:p>
    <w:p w14:paraId="63035CE2" w14:textId="77777777" w:rsidR="005440AC" w:rsidRPr="0082339F" w:rsidRDefault="005440AC" w:rsidP="005440AC">
      <w:pPr>
        <w:rPr>
          <w:sz w:val="22"/>
          <w:szCs w:val="22"/>
        </w:rPr>
      </w:pPr>
      <w:r w:rsidRPr="0082339F">
        <w:rPr>
          <w:sz w:val="22"/>
          <w:szCs w:val="22"/>
        </w:rPr>
        <w:t xml:space="preserve">La mayor parte de los conflictos involucran al </w:t>
      </w:r>
      <w:r w:rsidRPr="0082339F">
        <w:rPr>
          <w:b/>
          <w:sz w:val="22"/>
          <w:szCs w:val="22"/>
        </w:rPr>
        <w:t>mercado negro</w:t>
      </w:r>
      <w:r w:rsidRPr="0082339F">
        <w:rPr>
          <w:sz w:val="22"/>
          <w:szCs w:val="22"/>
        </w:rPr>
        <w:t xml:space="preserve"> global, mecanismo que los fortalece. La necesidad por parte de los actores armados de reabastecer sus arsenales y lavar sus ingresos introduce los circuitos del mercado negro, en el cual el intercambio económico es regulado por el ejercicio de la violencia. El comercio mundial de </w:t>
      </w:r>
      <w:r w:rsidRPr="0082339F">
        <w:rPr>
          <w:b/>
          <w:sz w:val="22"/>
          <w:szCs w:val="22"/>
        </w:rPr>
        <w:t>drogas</w:t>
      </w:r>
      <w:r w:rsidRPr="0082339F">
        <w:rPr>
          <w:sz w:val="22"/>
          <w:szCs w:val="22"/>
        </w:rPr>
        <w:t xml:space="preserve"> constituye una de las fuerzas  propulsoras de la dinámica de la </w:t>
      </w:r>
      <w:r w:rsidRPr="0082339F">
        <w:rPr>
          <w:b/>
          <w:sz w:val="22"/>
          <w:szCs w:val="22"/>
        </w:rPr>
        <w:t>construcción redes criminales</w:t>
      </w:r>
      <w:r w:rsidRPr="0082339F">
        <w:rPr>
          <w:sz w:val="22"/>
          <w:szCs w:val="22"/>
        </w:rPr>
        <w:t xml:space="preserve"> vinculadas a los conflictos armados.</w:t>
      </w:r>
    </w:p>
    <w:p w14:paraId="130F36C0" w14:textId="77777777" w:rsidR="005440AC" w:rsidRPr="0082339F" w:rsidRDefault="005440AC" w:rsidP="005440AC">
      <w:pPr>
        <w:rPr>
          <w:sz w:val="22"/>
          <w:szCs w:val="22"/>
        </w:rPr>
      </w:pPr>
    </w:p>
    <w:p w14:paraId="49B425C3" w14:textId="77777777" w:rsidR="005440AC" w:rsidRPr="0082339F" w:rsidRDefault="005440AC" w:rsidP="005440AC">
      <w:pPr>
        <w:rPr>
          <w:sz w:val="22"/>
          <w:szCs w:val="22"/>
        </w:rPr>
      </w:pPr>
      <w:r w:rsidRPr="0082339F">
        <w:rPr>
          <w:sz w:val="22"/>
          <w:szCs w:val="22"/>
        </w:rPr>
        <w:t xml:space="preserve">En suma, puede afirmarse que muchas transacciones económicas se enlazan las guerras con la economía global. Muchas de las guerras globales empiezan en escritorios de ejecutivos que toman decisiones económicas, las cuales desencadenan la acción de redes sustentadas en la violencia y que operan en el ámbito global. Estas redes se extienden hasta la economía formal, donde se camuflan para evitar su detección. </w:t>
      </w:r>
    </w:p>
    <w:p w14:paraId="1F1984A8" w14:textId="77777777" w:rsidR="005440AC" w:rsidRPr="0082339F" w:rsidRDefault="005440AC" w:rsidP="005440AC">
      <w:pPr>
        <w:rPr>
          <w:sz w:val="22"/>
          <w:szCs w:val="22"/>
        </w:rPr>
      </w:pPr>
    </w:p>
    <w:p w14:paraId="3102DA34"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3BD6D0A3" w14:textId="77777777" w:rsidTr="000C24B3">
        <w:tc>
          <w:tcPr>
            <w:tcW w:w="8978" w:type="dxa"/>
            <w:gridSpan w:val="2"/>
            <w:shd w:val="clear" w:color="auto" w:fill="000000" w:themeFill="text1"/>
          </w:tcPr>
          <w:p w14:paraId="5579C712" w14:textId="77777777" w:rsidR="005440AC" w:rsidRPr="0082339F" w:rsidRDefault="005440AC" w:rsidP="000C24B3">
            <w:pPr>
              <w:rPr>
                <w:b/>
                <w:color w:val="FFFFFF" w:themeColor="background1"/>
              </w:rPr>
            </w:pPr>
            <w:r w:rsidRPr="0082339F">
              <w:rPr>
                <w:b/>
                <w:color w:val="FFFFFF" w:themeColor="background1"/>
              </w:rPr>
              <w:t>Recuerda</w:t>
            </w:r>
          </w:p>
        </w:tc>
      </w:tr>
      <w:tr w:rsidR="005440AC" w:rsidRPr="0082339F" w14:paraId="41C2063F" w14:textId="77777777" w:rsidTr="000C24B3">
        <w:tc>
          <w:tcPr>
            <w:tcW w:w="2518" w:type="dxa"/>
          </w:tcPr>
          <w:p w14:paraId="3B0EC18D" w14:textId="77777777" w:rsidR="005440AC" w:rsidRPr="0082339F" w:rsidRDefault="005440AC" w:rsidP="000C24B3">
            <w:pPr>
              <w:rPr>
                <w:b/>
              </w:rPr>
            </w:pPr>
            <w:r w:rsidRPr="0082339F">
              <w:rPr>
                <w:b/>
              </w:rPr>
              <w:t>Contenido</w:t>
            </w:r>
          </w:p>
        </w:tc>
        <w:tc>
          <w:tcPr>
            <w:tcW w:w="6460" w:type="dxa"/>
          </w:tcPr>
          <w:p w14:paraId="40240AE0" w14:textId="77777777" w:rsidR="005440AC" w:rsidRPr="0082339F" w:rsidRDefault="005440AC" w:rsidP="000C24B3">
            <w:pPr>
              <w:rPr>
                <w:b/>
              </w:rPr>
            </w:pPr>
            <w:r w:rsidRPr="0082339F">
              <w:t>Las naciones que se enfrentan por el control de un territorio se imponen mutuamente sanciones económicas, que es otra forma de guerra económica que busca debilitar los circuitos comerciales que sostienen a sus adversarios.</w:t>
            </w:r>
          </w:p>
        </w:tc>
      </w:tr>
    </w:tbl>
    <w:p w14:paraId="4B7674AE" w14:textId="77777777" w:rsidR="005440AC" w:rsidRPr="0082339F" w:rsidRDefault="005440AC" w:rsidP="005440AC">
      <w:pPr>
        <w:rPr>
          <w:sz w:val="22"/>
          <w:szCs w:val="22"/>
        </w:rPr>
      </w:pPr>
    </w:p>
    <w:p w14:paraId="2B6FE0D3" w14:textId="77777777" w:rsidR="001C212C" w:rsidRDefault="001C212C" w:rsidP="001C212C">
      <w:pPr>
        <w:spacing w:after="0" w:line="240" w:lineRule="auto"/>
      </w:pPr>
    </w:p>
    <w:p w14:paraId="7EE652D0" w14:textId="77777777" w:rsidR="005440AC" w:rsidRPr="0082339F" w:rsidRDefault="005440AC" w:rsidP="005440AC">
      <w:pPr>
        <w:rPr>
          <w:sz w:val="22"/>
          <w:szCs w:val="22"/>
        </w:rPr>
      </w:pPr>
    </w:p>
    <w:p w14:paraId="6503FC48" w14:textId="77777777" w:rsidR="005440AC" w:rsidRDefault="005440AC" w:rsidP="005440AC">
      <w:pPr>
        <w:rPr>
          <w:sz w:val="22"/>
          <w:szCs w:val="22"/>
        </w:rPr>
      </w:pPr>
      <w:r w:rsidRPr="0082339F">
        <w:rPr>
          <w:sz w:val="22"/>
          <w:szCs w:val="22"/>
          <w:highlight w:val="yellow"/>
        </w:rPr>
        <w:t>[SECCIÓN 3]</w:t>
      </w:r>
      <w:r w:rsidRPr="0082339F">
        <w:rPr>
          <w:sz w:val="22"/>
          <w:szCs w:val="22"/>
        </w:rPr>
        <w:t xml:space="preserve"> </w:t>
      </w:r>
    </w:p>
    <w:p w14:paraId="64F246C6" w14:textId="03AA1225" w:rsidR="005440AC" w:rsidRPr="0082339F" w:rsidRDefault="005440AC" w:rsidP="005440AC">
      <w:pPr>
        <w:pStyle w:val="Ttulo3"/>
      </w:pPr>
      <w:bookmarkStart w:id="55" w:name="_Toc426298254"/>
      <w:r>
        <w:t>3.3.2</w:t>
      </w:r>
      <w:r w:rsidRPr="0082339F">
        <w:t xml:space="preserve"> El motor cultural</w:t>
      </w:r>
      <w:bookmarkEnd w:id="55"/>
    </w:p>
    <w:p w14:paraId="3D91F3FE" w14:textId="77777777" w:rsidR="005440AC" w:rsidRPr="0082339F" w:rsidRDefault="005440AC" w:rsidP="005440AC">
      <w:pPr>
        <w:rPr>
          <w:sz w:val="22"/>
          <w:szCs w:val="22"/>
        </w:rPr>
      </w:pPr>
    </w:p>
    <w:p w14:paraId="234A3DDA" w14:textId="77777777" w:rsidR="005440AC" w:rsidRPr="0082339F" w:rsidRDefault="005440AC" w:rsidP="005440AC">
      <w:pPr>
        <w:rPr>
          <w:sz w:val="22"/>
          <w:szCs w:val="22"/>
        </w:rPr>
      </w:pPr>
      <w:r w:rsidRPr="0082339F">
        <w:rPr>
          <w:sz w:val="22"/>
          <w:szCs w:val="22"/>
        </w:rPr>
        <w:t xml:space="preserve">En el mundo global, cada vez cobran más fuerza los factores culturales como la estigmatización del adversario, incluso su exclusión y hasta su negación y eliminación física. Las </w:t>
      </w:r>
      <w:r w:rsidRPr="0082339F">
        <w:rPr>
          <w:b/>
          <w:sz w:val="22"/>
          <w:szCs w:val="22"/>
        </w:rPr>
        <w:t>particularidades culturales</w:t>
      </w:r>
      <w:r w:rsidRPr="0082339F">
        <w:rPr>
          <w:sz w:val="22"/>
          <w:szCs w:val="22"/>
        </w:rPr>
        <w:t xml:space="preserve">, las identidades religiosas, raciales o geográficas diferentes provocan hoy los mayores enfrentamientos de naturaleza violenta.  </w:t>
      </w:r>
    </w:p>
    <w:p w14:paraId="7233A138" w14:textId="77777777" w:rsidR="005440AC" w:rsidRPr="0082339F" w:rsidRDefault="005440AC" w:rsidP="005440AC">
      <w:pPr>
        <w:rPr>
          <w:sz w:val="22"/>
          <w:szCs w:val="22"/>
        </w:rPr>
      </w:pPr>
    </w:p>
    <w:p w14:paraId="41BCD70E" w14:textId="77777777" w:rsidR="005440AC" w:rsidRPr="0082339F" w:rsidRDefault="005440AC" w:rsidP="005440AC">
      <w:pPr>
        <w:rPr>
          <w:sz w:val="22"/>
          <w:szCs w:val="22"/>
        </w:rPr>
      </w:pPr>
      <w:r w:rsidRPr="0082339F">
        <w:rPr>
          <w:sz w:val="22"/>
          <w:szCs w:val="22"/>
        </w:rPr>
        <w:t xml:space="preserve">El refuerzo de las identidades y las disputas culturales cada vez ejercen un papel más importante en los escenarios conflictivos del tercer milenio. Las modalidades de los conflictos de índole cultural,  nacional, étnica, regional y religiosa han aumentado en intensidad y en escala. Todo parece indicar que la humanidad de dirige hacia la intensificación de tales conflictos.  </w:t>
      </w:r>
    </w:p>
    <w:p w14:paraId="04931BB7" w14:textId="77777777" w:rsidR="005440AC" w:rsidRDefault="005440AC" w:rsidP="005440AC">
      <w:pPr>
        <w:rPr>
          <w:sz w:val="22"/>
          <w:szCs w:val="22"/>
        </w:rPr>
      </w:pPr>
    </w:p>
    <w:p w14:paraId="29DB7BF2" w14:textId="77777777" w:rsidR="009B3C2F" w:rsidRDefault="009B3C2F" w:rsidP="009B3C2F">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9B3C2F" w:rsidRPr="004A1547" w14:paraId="6F0DC0D7"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642EB61F" w14:textId="77777777" w:rsidR="009B3C2F" w:rsidRPr="006B6F27" w:rsidRDefault="009B3C2F"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9B3C2F" w:rsidRPr="006B6F27" w14:paraId="7DCFEDC5"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DABE26D"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61A6636" w14:textId="3CBBA7E9" w:rsidR="009B3C2F" w:rsidRPr="006B6F27" w:rsidRDefault="009B3C2F" w:rsidP="00144EF8">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144EF8">
              <w:rPr>
                <w:rFonts w:ascii="Times New Roman" w:hAnsi="Times New Roman" w:cs="Times New Roman"/>
                <w:sz w:val="22"/>
                <w:szCs w:val="22"/>
              </w:rPr>
              <w:t>33</w:t>
            </w:r>
          </w:p>
        </w:tc>
      </w:tr>
      <w:tr w:rsidR="009B3C2F" w:rsidRPr="004A1547" w14:paraId="49EB70C6"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CE19BB3"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1EE2B0" w14:textId="48AF951C" w:rsidR="009B3C2F" w:rsidRPr="006B6F27" w:rsidRDefault="003451B5" w:rsidP="003451B5">
            <w:pPr>
              <w:pStyle w:val="Cuerpo"/>
            </w:pPr>
            <w:ins w:id="56" w:author="bachue digital" w:date="2015-07-28T22:20:00Z">
              <w:r w:rsidRPr="003451B5">
                <w:t>Srebrenica</w:t>
              </w:r>
              <w:r>
                <w:t>, Bosnia. Mo</w:t>
              </w:r>
              <w:r w:rsidRPr="003451B5">
                <w:t xml:space="preserve">numento de Srebrenica </w:t>
              </w:r>
            </w:ins>
            <w:ins w:id="57" w:author="bachue digital" w:date="2015-07-28T22:21:00Z">
              <w:r>
                <w:t xml:space="preserve">en memoria </w:t>
              </w:r>
            </w:ins>
            <w:ins w:id="58" w:author="bachue digital" w:date="2015-07-28T22:20:00Z">
              <w:r w:rsidRPr="003451B5">
                <w:t>de la</w:t>
              </w:r>
            </w:ins>
            <w:ins w:id="59" w:author="bachue digital" w:date="2015-07-28T22:21:00Z">
              <w:r>
                <w:t>s</w:t>
              </w:r>
            </w:ins>
            <w:ins w:id="60" w:author="bachue digital" w:date="2015-07-28T22:20:00Z">
              <w:r w:rsidRPr="003451B5">
                <w:t xml:space="preserve"> víctima</w:t>
              </w:r>
            </w:ins>
            <w:ins w:id="61" w:author="bachue digital" w:date="2015-07-28T22:21:00Z">
              <w:r>
                <w:t>s</w:t>
              </w:r>
            </w:ins>
            <w:ins w:id="62" w:author="bachue digital" w:date="2015-07-28T22:20:00Z">
              <w:r w:rsidRPr="003451B5">
                <w:t xml:space="preserve"> del genocidio de 1995.</w:t>
              </w:r>
            </w:ins>
          </w:p>
        </w:tc>
      </w:tr>
      <w:tr w:rsidR="009B3C2F" w:rsidRPr="004A1547" w14:paraId="7E9B94F4"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85238EA"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5E52CF" w14:textId="3DF1D2B4" w:rsidR="009B3C2F" w:rsidRPr="006B6F27" w:rsidRDefault="003451B5" w:rsidP="00C90C45">
            <w:pPr>
              <w:pStyle w:val="Cuerpo"/>
              <w:rPr>
                <w:lang w:val="es-ES_tradnl"/>
              </w:rPr>
            </w:pPr>
            <w:ins w:id="63" w:author="bachue digital" w:date="2015-07-28T22:21:00Z">
              <w:r w:rsidRPr="003451B5">
                <w:rPr>
                  <w:lang w:val="es-ES_tradnl"/>
                </w:rPr>
                <w:t xml:space="preserve">Número de la imagen </w:t>
              </w:r>
              <w:commentRangeStart w:id="64"/>
              <w:r w:rsidRPr="003451B5">
                <w:rPr>
                  <w:lang w:val="es-ES_tradnl"/>
                </w:rPr>
                <w:t>295362929</w:t>
              </w:r>
            </w:ins>
            <w:commentRangeEnd w:id="64"/>
            <w:r w:rsidR="00DC3674">
              <w:rPr>
                <w:rStyle w:val="Refdecomentario"/>
                <w:rFonts w:ascii="Calibri" w:eastAsia="Calibri" w:hAnsi="Calibri"/>
                <w:color w:val="auto"/>
                <w:bdr w:val="none" w:sz="0" w:space="0" w:color="auto"/>
                <w:lang w:val="es-MX" w:eastAsia="en-US"/>
              </w:rPr>
              <w:commentReference w:id="64"/>
            </w:r>
          </w:p>
        </w:tc>
      </w:tr>
      <w:tr w:rsidR="009B3C2F" w:rsidRPr="006B6F27" w14:paraId="42A72232"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1AE58F7"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97CD2E" w14:textId="76D3CD92" w:rsidR="007A09F2" w:rsidRPr="006B6F27" w:rsidRDefault="003451B5" w:rsidP="003451B5">
            <w:pPr>
              <w:pStyle w:val="Cuerpo"/>
            </w:pPr>
            <w:ins w:id="65" w:author="bachue digital" w:date="2015-07-28T22:15:00Z">
              <w:r w:rsidRPr="003451B5">
                <w:t xml:space="preserve">La </w:t>
              </w:r>
            </w:ins>
            <w:ins w:id="66" w:author="bachue digital" w:date="2015-07-28T22:16:00Z">
              <w:r>
                <w:t xml:space="preserve">denominada </w:t>
              </w:r>
            </w:ins>
            <w:ins w:id="67" w:author="bachue digital" w:date="2015-07-28T22:15:00Z">
              <w:r w:rsidRPr="003451B5">
                <w:t>limpieza étnica</w:t>
              </w:r>
              <w:r>
                <w:t xml:space="preserve"> </w:t>
              </w:r>
            </w:ins>
            <w:ins w:id="68" w:author="bachue digital" w:date="2015-07-28T22:16:00Z">
              <w:r>
                <w:t xml:space="preserve">se practicó de forma generalizada </w:t>
              </w:r>
            </w:ins>
            <w:ins w:id="69" w:author="bachue digital" w:date="2015-07-28T22:15:00Z">
              <w:r w:rsidRPr="003451B5">
                <w:t xml:space="preserve">en la </w:t>
              </w:r>
            </w:ins>
            <w:ins w:id="70" w:author="bachue digital" w:date="2015-07-28T22:16:00Z">
              <w:r>
                <w:t>G</w:t>
              </w:r>
            </w:ins>
            <w:ins w:id="71" w:author="bachue digital" w:date="2015-07-28T22:15:00Z">
              <w:r w:rsidRPr="003451B5">
                <w:t>uerra</w:t>
              </w:r>
            </w:ins>
            <w:ins w:id="72" w:author="bachue digital" w:date="2015-07-28T22:16:00Z">
              <w:r>
                <w:t xml:space="preserve"> de Bosnia</w:t>
              </w:r>
            </w:ins>
            <w:ins w:id="73" w:author="bachue digital" w:date="2015-07-28T22:15:00Z">
              <w:r w:rsidRPr="003451B5">
                <w:t xml:space="preserve">. </w:t>
              </w:r>
            </w:ins>
            <w:ins w:id="74" w:author="bachue digital" w:date="2015-07-28T22:16:00Z">
              <w:r>
                <w:t xml:space="preserve">Se </w:t>
              </w:r>
            </w:ins>
            <w:ins w:id="75" w:author="bachue digital" w:date="2015-07-28T22:15:00Z">
              <w:r w:rsidRPr="003451B5">
                <w:t>intimid</w:t>
              </w:r>
            </w:ins>
            <w:ins w:id="76" w:author="bachue digital" w:date="2015-07-28T22:16:00Z">
              <w:r>
                <w:t>ó, se desplaz</w:t>
              </w:r>
            </w:ins>
            <w:ins w:id="77" w:author="bachue digital" w:date="2015-07-28T22:17:00Z">
              <w:r>
                <w:t xml:space="preserve">ó, se </w:t>
              </w:r>
            </w:ins>
            <w:ins w:id="78" w:author="bachue digital" w:date="2015-07-28T22:15:00Z">
              <w:r w:rsidRPr="003451B5">
                <w:t>expuls</w:t>
              </w:r>
            </w:ins>
            <w:ins w:id="79" w:author="bachue digital" w:date="2015-07-28T22:17:00Z">
              <w:r>
                <w:t xml:space="preserve">ó y se </w:t>
              </w:r>
            </w:ins>
            <w:ins w:id="80" w:author="bachue digital" w:date="2015-07-28T22:15:00Z">
              <w:r w:rsidRPr="003451B5">
                <w:t>asesin</w:t>
              </w:r>
            </w:ins>
            <w:ins w:id="81" w:author="bachue digital" w:date="2015-07-28T22:17:00Z">
              <w:r>
                <w:t xml:space="preserve">ó a </w:t>
              </w:r>
            </w:ins>
            <w:ins w:id="82" w:author="bachue digital" w:date="2015-07-28T22:15:00Z">
              <w:r w:rsidRPr="003451B5">
                <w:t xml:space="preserve">la etnia </w:t>
              </w:r>
            </w:ins>
            <w:ins w:id="83" w:author="bachue digital" w:date="2015-07-28T22:17:00Z">
              <w:r>
                <w:t xml:space="preserve">contraria </w:t>
              </w:r>
            </w:ins>
            <w:ins w:id="84" w:author="bachue digital" w:date="2015-07-28T22:15:00Z">
              <w:r w:rsidRPr="003451B5">
                <w:t xml:space="preserve">con el fin de crear estados étnicamente </w:t>
              </w:r>
            </w:ins>
            <w:ins w:id="85" w:author="bachue digital" w:date="2015-07-28T22:17:00Z">
              <w:r>
                <w:t>“</w:t>
              </w:r>
            </w:ins>
            <w:ins w:id="86" w:author="bachue digital" w:date="2015-07-28T22:15:00Z">
              <w:r w:rsidRPr="003451B5">
                <w:t>puros</w:t>
              </w:r>
            </w:ins>
            <w:ins w:id="87" w:author="bachue digital" w:date="2015-07-28T22:17:00Z">
              <w:r>
                <w:t>”</w:t>
              </w:r>
            </w:ins>
            <w:ins w:id="88" w:author="bachue digital" w:date="2015-07-28T22:18:00Z">
              <w:r>
                <w:t>. U</w:t>
              </w:r>
            </w:ins>
            <w:ins w:id="89" w:author="bachue digital" w:date="2015-07-28T22:17:00Z">
              <w:r>
                <w:t xml:space="preserve">n episodio especialmente </w:t>
              </w:r>
            </w:ins>
            <w:ins w:id="90" w:author="bachue digital" w:date="2015-07-28T22:18:00Z">
              <w:r>
                <w:t>dramático fue la m</w:t>
              </w:r>
            </w:ins>
            <w:ins w:id="91" w:author="bachue digital" w:date="2015-07-28T21:43:00Z">
              <w:r w:rsidR="007A09F2" w:rsidRPr="007A09F2">
                <w:t xml:space="preserve">asacre de Srebrenica </w:t>
              </w:r>
            </w:ins>
            <w:ins w:id="92" w:author="bachue digital" w:date="2015-07-28T22:18:00Z">
              <w:r>
                <w:t xml:space="preserve">en la cual se asesinaron más de </w:t>
              </w:r>
            </w:ins>
            <w:ins w:id="93" w:author="bachue digital" w:date="2015-07-28T21:43:00Z">
              <w:r w:rsidR="007A09F2" w:rsidRPr="007A09F2">
                <w:t>8.000 musulmanes bosnios en julio de 1995.</w:t>
              </w:r>
            </w:ins>
          </w:p>
        </w:tc>
      </w:tr>
    </w:tbl>
    <w:p w14:paraId="20D7B2C1" w14:textId="7A6D85AE" w:rsidR="009B3C2F" w:rsidRDefault="009B3C2F" w:rsidP="009B3C2F">
      <w:pPr>
        <w:spacing w:after="0" w:line="240" w:lineRule="auto"/>
      </w:pPr>
    </w:p>
    <w:p w14:paraId="0DF160BF" w14:textId="77777777" w:rsidR="009B3C2F" w:rsidRDefault="009B3C2F" w:rsidP="009B3C2F">
      <w:pPr>
        <w:spacing w:after="0" w:line="240" w:lineRule="auto"/>
      </w:pPr>
    </w:p>
    <w:p w14:paraId="45CECEAC" w14:textId="77777777" w:rsidR="009B3C2F" w:rsidRPr="0082339F" w:rsidRDefault="009B3C2F" w:rsidP="005440AC">
      <w:pPr>
        <w:rPr>
          <w:sz w:val="22"/>
          <w:szCs w:val="22"/>
        </w:rPr>
      </w:pPr>
    </w:p>
    <w:p w14:paraId="1A9AF6FA" w14:textId="77777777" w:rsidR="005440AC" w:rsidRPr="0082339F" w:rsidRDefault="005440AC" w:rsidP="005440AC">
      <w:pPr>
        <w:rPr>
          <w:sz w:val="22"/>
          <w:szCs w:val="22"/>
        </w:rPr>
      </w:pPr>
      <w:r w:rsidRPr="0082339F">
        <w:rPr>
          <w:sz w:val="22"/>
          <w:szCs w:val="22"/>
        </w:rPr>
        <w:t xml:space="preserve">La </w:t>
      </w:r>
      <w:r w:rsidRPr="0082339F">
        <w:rPr>
          <w:b/>
          <w:sz w:val="22"/>
          <w:szCs w:val="22"/>
        </w:rPr>
        <w:t>polarización</w:t>
      </w:r>
      <w:r w:rsidRPr="0082339F">
        <w:rPr>
          <w:sz w:val="22"/>
          <w:szCs w:val="22"/>
        </w:rPr>
        <w:t xml:space="preserve"> dentro de las sociedades es un fenómeno que tiende a extenderse. El aumento progresivo de diferencias irreconciliables entre los miembros de una sociedad es un caldo de cultivo para la emergencia de conflictos armados, así como para la conformación de zonas de violencia generalizada. </w:t>
      </w:r>
    </w:p>
    <w:p w14:paraId="460190D6" w14:textId="77777777" w:rsidR="005440AC" w:rsidRPr="0082339F" w:rsidRDefault="005440AC" w:rsidP="005440AC">
      <w:pPr>
        <w:rPr>
          <w:sz w:val="22"/>
          <w:szCs w:val="22"/>
        </w:rPr>
      </w:pPr>
    </w:p>
    <w:p w14:paraId="451E4E8A" w14:textId="77777777" w:rsidR="005440AC" w:rsidRPr="0082339F" w:rsidRDefault="005440AC" w:rsidP="005440AC">
      <w:pPr>
        <w:rPr>
          <w:sz w:val="22"/>
          <w:szCs w:val="22"/>
        </w:rPr>
      </w:pPr>
    </w:p>
    <w:p w14:paraId="36B7D415" w14:textId="77777777" w:rsidR="005440AC" w:rsidRDefault="005440AC" w:rsidP="005440AC">
      <w:pPr>
        <w:rPr>
          <w:sz w:val="22"/>
          <w:szCs w:val="22"/>
        </w:rPr>
      </w:pPr>
      <w:r w:rsidRPr="0082339F">
        <w:rPr>
          <w:sz w:val="22"/>
          <w:szCs w:val="22"/>
          <w:highlight w:val="yellow"/>
        </w:rPr>
        <w:t>[SECCIÓN 3]</w:t>
      </w:r>
      <w:r w:rsidRPr="0082339F">
        <w:rPr>
          <w:sz w:val="22"/>
          <w:szCs w:val="22"/>
        </w:rPr>
        <w:t xml:space="preserve"> </w:t>
      </w:r>
    </w:p>
    <w:p w14:paraId="454FFC33" w14:textId="2328EBEC" w:rsidR="005440AC" w:rsidRPr="0082339F" w:rsidRDefault="005440AC" w:rsidP="005440AC">
      <w:pPr>
        <w:pStyle w:val="Ttulo3"/>
      </w:pPr>
      <w:bookmarkStart w:id="94" w:name="_Toc426298255"/>
      <w:r>
        <w:t xml:space="preserve">3.3.3 </w:t>
      </w:r>
      <w:r w:rsidRPr="0082339F">
        <w:t xml:space="preserve"> El motor político</w:t>
      </w:r>
      <w:bookmarkEnd w:id="94"/>
    </w:p>
    <w:p w14:paraId="288B10D0" w14:textId="77777777" w:rsidR="005440AC" w:rsidRPr="0082339F" w:rsidRDefault="005440AC" w:rsidP="005440AC">
      <w:pPr>
        <w:rPr>
          <w:sz w:val="22"/>
          <w:szCs w:val="22"/>
        </w:rPr>
      </w:pPr>
    </w:p>
    <w:p w14:paraId="7A10BEB2" w14:textId="77777777" w:rsidR="005440AC" w:rsidRPr="0082339F" w:rsidRDefault="005440AC" w:rsidP="005440AC">
      <w:pPr>
        <w:rPr>
          <w:sz w:val="22"/>
          <w:szCs w:val="22"/>
        </w:rPr>
      </w:pPr>
      <w:r w:rsidRPr="0082339F">
        <w:rPr>
          <w:sz w:val="22"/>
          <w:szCs w:val="22"/>
        </w:rPr>
        <w:t xml:space="preserve">Las luchas por la transformación de los regímenes políticos constituyen la principal razón política que enfrenta a los pueblos del siglo XXI. De particular importancia son aquellos conflictos relacionados con intereses </w:t>
      </w:r>
      <w:r w:rsidRPr="0082339F">
        <w:rPr>
          <w:b/>
          <w:sz w:val="22"/>
          <w:szCs w:val="22"/>
        </w:rPr>
        <w:t>independentistas</w:t>
      </w:r>
      <w:r w:rsidRPr="0082339F">
        <w:rPr>
          <w:sz w:val="22"/>
          <w:szCs w:val="22"/>
        </w:rPr>
        <w:t xml:space="preserve"> y </w:t>
      </w:r>
      <w:r w:rsidRPr="0082339F">
        <w:rPr>
          <w:b/>
          <w:sz w:val="22"/>
          <w:szCs w:val="22"/>
        </w:rPr>
        <w:t>nacionalistas</w:t>
      </w:r>
      <w:r w:rsidRPr="0082339F">
        <w:rPr>
          <w:sz w:val="22"/>
          <w:szCs w:val="22"/>
        </w:rPr>
        <w:t>.</w:t>
      </w:r>
    </w:p>
    <w:p w14:paraId="6F70A946" w14:textId="77777777" w:rsidR="005440AC" w:rsidRPr="0082339F" w:rsidRDefault="005440AC" w:rsidP="005440AC">
      <w:pPr>
        <w:rPr>
          <w:sz w:val="22"/>
          <w:szCs w:val="22"/>
        </w:rPr>
      </w:pPr>
      <w:r w:rsidRPr="0082339F">
        <w:rPr>
          <w:sz w:val="22"/>
          <w:szCs w:val="22"/>
        </w:rPr>
        <w:t xml:space="preserve"> </w:t>
      </w:r>
    </w:p>
    <w:p w14:paraId="501AD0F3" w14:textId="47EF930D" w:rsidR="005440AC" w:rsidRDefault="005440AC" w:rsidP="005440AC">
      <w:pPr>
        <w:rPr>
          <w:sz w:val="22"/>
          <w:szCs w:val="22"/>
        </w:rPr>
      </w:pPr>
      <w:r w:rsidRPr="0082339F">
        <w:rPr>
          <w:sz w:val="22"/>
          <w:szCs w:val="22"/>
        </w:rPr>
        <w:t xml:space="preserve">En 2014 existían más de 60 conflictos </w:t>
      </w:r>
      <w:r w:rsidRPr="0082339F">
        <w:rPr>
          <w:b/>
          <w:sz w:val="22"/>
          <w:szCs w:val="22"/>
        </w:rPr>
        <w:t>separatistas</w:t>
      </w:r>
      <w:r w:rsidRPr="0082339F">
        <w:rPr>
          <w:sz w:val="22"/>
          <w:szCs w:val="22"/>
        </w:rPr>
        <w:t>, algunos motivados en razones étnicas y religiosas, otros debidos a la discriminación y marginación entre unos y otros grupos por el  reparto de los poderes o debido a las inequidades en la distribución de las riquezas</w:t>
      </w:r>
      <w:r w:rsidR="00E77345">
        <w:rPr>
          <w:sz w:val="22"/>
          <w:szCs w:val="22"/>
        </w:rPr>
        <w:t xml:space="preserve"> [</w:t>
      </w:r>
      <w:r w:rsidR="00E77345" w:rsidRPr="005A6A15">
        <w:rPr>
          <w:sz w:val="22"/>
          <w:szCs w:val="22"/>
        </w:rPr>
        <w:t>VER</w:t>
      </w:r>
      <w:r w:rsidR="00E77345">
        <w:rPr>
          <w:sz w:val="22"/>
          <w:szCs w:val="22"/>
        </w:rPr>
        <w:t>]</w:t>
      </w:r>
      <w:r w:rsidRPr="0082339F">
        <w:rPr>
          <w:sz w:val="22"/>
          <w:szCs w:val="22"/>
        </w:rPr>
        <w:t>.</w:t>
      </w:r>
    </w:p>
    <w:p w14:paraId="4CE922B4" w14:textId="1621D986" w:rsidR="005A6A15" w:rsidRPr="0082339F" w:rsidRDefault="00E710C4" w:rsidP="005440AC">
      <w:pPr>
        <w:rPr>
          <w:sz w:val="22"/>
          <w:szCs w:val="22"/>
        </w:rPr>
      </w:pPr>
      <w:hyperlink r:id="rId29" w:history="1">
        <w:r w:rsidR="005A6A15" w:rsidRPr="00D25797">
          <w:rPr>
            <w:rStyle w:val="Hipervnculo"/>
            <w:rFonts w:ascii="Lucida Grande" w:hAnsi="Lucida Grande" w:cs="Lucida Grande"/>
          </w:rPr>
          <w:t>http://www.americaeconomia.com/analisis-opinion/los-conflictos-separatistas-en-el-mundo</w:t>
        </w:r>
      </w:hyperlink>
      <w:r w:rsidR="005A6A15">
        <w:rPr>
          <w:rFonts w:ascii="Lucida Grande" w:hAnsi="Lucida Grande" w:cs="Lucida Grande"/>
          <w:color w:val="000000"/>
        </w:rPr>
        <w:t xml:space="preserve"> </w:t>
      </w:r>
    </w:p>
    <w:p w14:paraId="2FCED11F"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2F34B2CE" w14:textId="77777777" w:rsidTr="000C24B3">
        <w:tc>
          <w:tcPr>
            <w:tcW w:w="8978" w:type="dxa"/>
            <w:gridSpan w:val="2"/>
            <w:shd w:val="clear" w:color="auto" w:fill="000000" w:themeFill="text1"/>
          </w:tcPr>
          <w:p w14:paraId="2C3959BF" w14:textId="77777777" w:rsidR="005440AC" w:rsidRPr="0082339F" w:rsidRDefault="005440AC" w:rsidP="000C24B3">
            <w:pPr>
              <w:rPr>
                <w:b/>
                <w:color w:val="FFFFFF" w:themeColor="background1"/>
              </w:rPr>
            </w:pPr>
            <w:r w:rsidRPr="0082339F">
              <w:rPr>
                <w:b/>
                <w:color w:val="FFFFFF" w:themeColor="background1"/>
              </w:rPr>
              <w:t>Recuerda</w:t>
            </w:r>
          </w:p>
        </w:tc>
      </w:tr>
      <w:tr w:rsidR="005440AC" w:rsidRPr="0082339F" w14:paraId="7E05E884" w14:textId="77777777" w:rsidTr="000C24B3">
        <w:tc>
          <w:tcPr>
            <w:tcW w:w="2518" w:type="dxa"/>
          </w:tcPr>
          <w:p w14:paraId="13BC4814" w14:textId="77777777" w:rsidR="005440AC" w:rsidRPr="0082339F" w:rsidRDefault="005440AC" w:rsidP="000C24B3">
            <w:pPr>
              <w:rPr>
                <w:b/>
              </w:rPr>
            </w:pPr>
            <w:r w:rsidRPr="0082339F">
              <w:rPr>
                <w:b/>
              </w:rPr>
              <w:t>Contenido</w:t>
            </w:r>
          </w:p>
        </w:tc>
        <w:tc>
          <w:tcPr>
            <w:tcW w:w="6460" w:type="dxa"/>
          </w:tcPr>
          <w:p w14:paraId="3925E66E" w14:textId="77777777" w:rsidR="005440AC" w:rsidRPr="0082339F" w:rsidRDefault="005440AC" w:rsidP="000C24B3">
            <w:pPr>
              <w:rPr>
                <w:b/>
              </w:rPr>
            </w:pPr>
            <w:r w:rsidRPr="0082339F">
              <w:t>Muchos pueblos que han emprendido el camino de la transición hacia la democracia sufren hoy confrontaciones internas. Esta situación incrementa el número de víctimas asociadas con los conflictos, pero no ya en medio de situaciones militares, sino en el marco de la vida civil. Usualmente las agresiones son aisladas y dispersas en el tiempo, pero generan temor en la población y cobran pequeños números de víctimas que pasan inadvertidos.</w:t>
            </w:r>
          </w:p>
        </w:tc>
      </w:tr>
    </w:tbl>
    <w:p w14:paraId="43B618FF" w14:textId="77777777" w:rsidR="005440AC" w:rsidRPr="0082339F" w:rsidRDefault="005440AC" w:rsidP="005440AC">
      <w:pPr>
        <w:rPr>
          <w:sz w:val="22"/>
          <w:szCs w:val="22"/>
        </w:rPr>
      </w:pPr>
    </w:p>
    <w:p w14:paraId="3BE9D105" w14:textId="77777777" w:rsidR="005440AC" w:rsidRPr="0082339F" w:rsidRDefault="005440AC" w:rsidP="005440AC">
      <w:pPr>
        <w:rPr>
          <w:sz w:val="22"/>
          <w:szCs w:val="22"/>
        </w:rPr>
      </w:pPr>
    </w:p>
    <w:p w14:paraId="14047341" w14:textId="77777777" w:rsidR="005440AC" w:rsidRPr="0082339F" w:rsidRDefault="005440AC" w:rsidP="005440AC">
      <w:pPr>
        <w:rPr>
          <w:sz w:val="22"/>
          <w:szCs w:val="22"/>
        </w:rPr>
      </w:pPr>
      <w:r w:rsidRPr="0082339F">
        <w:rPr>
          <w:sz w:val="22"/>
          <w:szCs w:val="22"/>
        </w:rPr>
        <w:t xml:space="preserve">En los regímenes en transición a la democracia es particularmente difícil reducir la </w:t>
      </w:r>
      <w:r w:rsidRPr="003451B5">
        <w:rPr>
          <w:b/>
          <w:sz w:val="22"/>
          <w:szCs w:val="22"/>
          <w:rPrChange w:id="95" w:author="bachue digital" w:date="2015-07-28T22:22:00Z">
            <w:rPr>
              <w:sz w:val="22"/>
              <w:szCs w:val="22"/>
            </w:rPr>
          </w:rPrChange>
        </w:rPr>
        <w:t>polarización social</w:t>
      </w:r>
      <w:r w:rsidRPr="0082339F">
        <w:rPr>
          <w:sz w:val="22"/>
          <w:szCs w:val="22"/>
        </w:rPr>
        <w:t>. Muchos países que logran emprender procesos de negociación política de sus conflictos armados corren el riesgo de trasladar de escenario los enfrentamientos violentos. Por ejemplo, al dar por terminada una forma de violencia en las zonas rurales, los actores mudan sus acciones hacia las ciudades, lo que da lugar al aumento de las tasas de homicidios, en cifras que, a veces, exceden las bajas militares en la guerra.</w:t>
      </w:r>
    </w:p>
    <w:p w14:paraId="09C62E34" w14:textId="77777777" w:rsidR="005440AC" w:rsidRPr="0082339F" w:rsidRDefault="005440AC" w:rsidP="005440AC">
      <w:pPr>
        <w:rPr>
          <w:sz w:val="22"/>
          <w:szCs w:val="22"/>
        </w:rPr>
      </w:pPr>
    </w:p>
    <w:p w14:paraId="12E72D1A" w14:textId="77777777" w:rsidR="005440AC" w:rsidRPr="0082339F" w:rsidRDefault="005440AC" w:rsidP="005440AC">
      <w:pPr>
        <w:rPr>
          <w:sz w:val="22"/>
          <w:szCs w:val="22"/>
        </w:rPr>
      </w:pPr>
      <w:r w:rsidRPr="0082339F">
        <w:rPr>
          <w:sz w:val="22"/>
          <w:szCs w:val="22"/>
        </w:rPr>
        <w:t xml:space="preserve">Cerca de la mitad de los conflictos actuales están relacionados con demandas de </w:t>
      </w:r>
      <w:r w:rsidRPr="0082339F">
        <w:rPr>
          <w:b/>
          <w:sz w:val="22"/>
          <w:szCs w:val="22"/>
        </w:rPr>
        <w:t>autogobierno</w:t>
      </w:r>
      <w:r w:rsidRPr="0082339F">
        <w:rPr>
          <w:sz w:val="22"/>
          <w:szCs w:val="22"/>
        </w:rPr>
        <w:t>. En estos contextos, la inquietud global se sitúa en cómo construir estructuras políticas intermedias que satisfagan las demandas identitarias. En general, son conflictos que enfrentan a minorías contra Estados centralizados y nacionalismos excluyentes.</w:t>
      </w:r>
    </w:p>
    <w:p w14:paraId="49B9F85D" w14:textId="77777777" w:rsidR="005440AC" w:rsidRDefault="005440AC" w:rsidP="005440AC">
      <w:pPr>
        <w:rPr>
          <w:sz w:val="22"/>
          <w:szCs w:val="22"/>
        </w:rPr>
      </w:pPr>
    </w:p>
    <w:p w14:paraId="61429FA5" w14:textId="77777777" w:rsidR="009B3C2F" w:rsidRDefault="009B3C2F" w:rsidP="009B3C2F">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9B3C2F" w:rsidRPr="004A1547" w14:paraId="3D7126A2"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53F37234" w14:textId="77777777" w:rsidR="009B3C2F" w:rsidRPr="006B6F27" w:rsidRDefault="009B3C2F"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9B3C2F" w:rsidRPr="006B6F27" w14:paraId="611D8DEF"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8E3E45A"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9BC1FD2" w14:textId="637DCD60" w:rsidR="009B3C2F" w:rsidRPr="006B6F27" w:rsidRDefault="009B3C2F" w:rsidP="00144EF8">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144EF8">
              <w:rPr>
                <w:rFonts w:ascii="Times New Roman" w:hAnsi="Times New Roman" w:cs="Times New Roman"/>
                <w:sz w:val="22"/>
                <w:szCs w:val="22"/>
              </w:rPr>
              <w:t>34</w:t>
            </w:r>
          </w:p>
        </w:tc>
      </w:tr>
      <w:tr w:rsidR="009B3C2F" w:rsidRPr="004A1547" w14:paraId="11D7D9C8"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5DAF113"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5F4B47" w14:textId="463F5B74" w:rsidR="009B3C2F" w:rsidRPr="006B6F27" w:rsidRDefault="0068134A" w:rsidP="0068134A">
            <w:pPr>
              <w:pStyle w:val="Cuerpo"/>
            </w:pPr>
            <w:ins w:id="96" w:author="bachue digital" w:date="2015-07-28T22:30:00Z">
              <w:r>
                <w:t xml:space="preserve">Manifestaciones políticas multitudinarias en </w:t>
              </w:r>
              <w:commentRangeStart w:id="97"/>
              <w:r>
                <w:t>Venezuela</w:t>
              </w:r>
            </w:ins>
            <w:commentRangeEnd w:id="97"/>
            <w:r w:rsidR="005522FE">
              <w:rPr>
                <w:rStyle w:val="Refdecomentario"/>
                <w:rFonts w:ascii="Calibri" w:eastAsia="Calibri" w:hAnsi="Calibri"/>
                <w:color w:val="auto"/>
                <w:bdr w:val="none" w:sz="0" w:space="0" w:color="auto"/>
                <w:lang w:val="es-MX" w:eastAsia="en-US"/>
              </w:rPr>
              <w:commentReference w:id="97"/>
            </w:r>
            <w:ins w:id="98" w:author="bachue digital" w:date="2015-07-28T22:30:00Z">
              <w:r>
                <w:t xml:space="preserve">, 2014 </w:t>
              </w:r>
            </w:ins>
          </w:p>
        </w:tc>
      </w:tr>
      <w:tr w:rsidR="009B3C2F" w:rsidRPr="004A1547" w14:paraId="4F3E59A4"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0CA9238"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58298A" w14:textId="2CB5816D" w:rsidR="009B3C2F" w:rsidRPr="006B6F27" w:rsidRDefault="0068134A" w:rsidP="00C90C45">
            <w:pPr>
              <w:pStyle w:val="Cuerpo"/>
              <w:rPr>
                <w:lang w:val="es-ES_tradnl"/>
              </w:rPr>
            </w:pPr>
            <w:ins w:id="99" w:author="bachue digital" w:date="2015-07-28T22:30:00Z">
              <w:r w:rsidRPr="0068134A">
                <w:rPr>
                  <w:lang w:val="es-ES_tradnl"/>
                </w:rPr>
                <w:t>Número de la imagen 183692273</w:t>
              </w:r>
            </w:ins>
          </w:p>
        </w:tc>
      </w:tr>
      <w:tr w:rsidR="009B3C2F" w:rsidRPr="006B6F27" w14:paraId="51DA1026"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601BF7F"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1C3997" w14:textId="6FEA5E27" w:rsidR="009B3C2F" w:rsidRPr="006B6F27" w:rsidRDefault="0068134A" w:rsidP="00DC3674">
            <w:pPr>
              <w:pStyle w:val="Cuerpo"/>
            </w:pPr>
            <w:ins w:id="100" w:author="bachue digital" w:date="2015-07-28T22:27:00Z">
              <w:r>
                <w:t xml:space="preserve">Un </w:t>
              </w:r>
            </w:ins>
            <w:ins w:id="101" w:author="bachue digital" w:date="2015-07-28T22:28:00Z">
              <w:r>
                <w:t xml:space="preserve">caso reciente de un conflicto político en Latinoamérica </w:t>
              </w:r>
            </w:ins>
            <w:ins w:id="102" w:author="bachue digital" w:date="2015-07-28T22:27:00Z">
              <w:r w:rsidRPr="0068134A">
                <w:t xml:space="preserve"> </w:t>
              </w:r>
            </w:ins>
            <w:ins w:id="103" w:author="bachue digital" w:date="2015-07-28T22:28:00Z">
              <w:r>
                <w:t xml:space="preserve">es el de Venezuela, país </w:t>
              </w:r>
            </w:ins>
            <w:r w:rsidR="00DC3674">
              <w:t>donde</w:t>
            </w:r>
            <w:ins w:id="104" w:author="bachue digital" w:date="2015-07-28T22:28:00Z">
              <w:r>
                <w:t xml:space="preserve"> la poblaci</w:t>
              </w:r>
            </w:ins>
            <w:ins w:id="105" w:author="bachue digital" w:date="2015-07-28T22:29:00Z">
              <w:r>
                <w:t xml:space="preserve">ón se ha polarizado entre los dos modelos antagónicos de gobierno. </w:t>
              </w:r>
            </w:ins>
          </w:p>
        </w:tc>
      </w:tr>
    </w:tbl>
    <w:p w14:paraId="35AA67C8" w14:textId="77777777" w:rsidR="009B3C2F" w:rsidRDefault="009B3C2F" w:rsidP="009B3C2F">
      <w:pPr>
        <w:spacing w:after="0" w:line="240" w:lineRule="auto"/>
      </w:pPr>
    </w:p>
    <w:p w14:paraId="655C45A9" w14:textId="77777777" w:rsidR="009B3C2F" w:rsidRDefault="009B3C2F" w:rsidP="009B3C2F">
      <w:pPr>
        <w:spacing w:after="0" w:line="240" w:lineRule="auto"/>
      </w:pPr>
    </w:p>
    <w:p w14:paraId="00192F92" w14:textId="77777777" w:rsidR="009B3C2F" w:rsidRPr="0082339F" w:rsidRDefault="009B3C2F" w:rsidP="005440AC">
      <w:pPr>
        <w:rPr>
          <w:sz w:val="22"/>
          <w:szCs w:val="22"/>
        </w:rPr>
      </w:pPr>
    </w:p>
    <w:p w14:paraId="7E79F148" w14:textId="77777777" w:rsidR="005440AC" w:rsidRPr="0082339F" w:rsidRDefault="005440AC" w:rsidP="005440AC">
      <w:pPr>
        <w:rPr>
          <w:sz w:val="22"/>
          <w:szCs w:val="22"/>
        </w:rPr>
      </w:pPr>
      <w:r w:rsidRPr="0082339F">
        <w:rPr>
          <w:sz w:val="22"/>
          <w:szCs w:val="22"/>
        </w:rPr>
        <w:t xml:space="preserve">La otra mitad de la tipología de conflictos políticos está orientada a producir cambios estructurales que permitan la </w:t>
      </w:r>
      <w:r w:rsidRPr="0082339F">
        <w:rPr>
          <w:b/>
          <w:sz w:val="22"/>
          <w:szCs w:val="22"/>
        </w:rPr>
        <w:t>democratización</w:t>
      </w:r>
      <w:r w:rsidRPr="0082339F">
        <w:rPr>
          <w:sz w:val="22"/>
          <w:szCs w:val="22"/>
        </w:rPr>
        <w:t xml:space="preserve"> de un país. Muchas guerrillas afirman luchar por ese objetivo, aunque la mayor parte de los grupos armados de la actualidad también se mueve por intereses políticos o económicos, con frecuencia vinculados al control de actividades ilícitas como el narcotráfico o el comercio de materias primas estratégicas.</w:t>
      </w:r>
    </w:p>
    <w:p w14:paraId="272A4DC5" w14:textId="77777777" w:rsidR="005440AC" w:rsidRPr="0082339F" w:rsidRDefault="005440AC" w:rsidP="005440AC">
      <w:pPr>
        <w:rPr>
          <w:sz w:val="22"/>
          <w:szCs w:val="22"/>
          <w:highlight w:val="yellow"/>
        </w:rPr>
      </w:pPr>
    </w:p>
    <w:p w14:paraId="1CF646BA" w14:textId="77777777" w:rsidR="005440AC" w:rsidRPr="0082339F" w:rsidRDefault="005440AC" w:rsidP="005440AC">
      <w:pPr>
        <w:rPr>
          <w:sz w:val="22"/>
          <w:szCs w:val="22"/>
          <w:highlight w:val="yellow"/>
        </w:rPr>
      </w:pPr>
    </w:p>
    <w:p w14:paraId="2F03FDFA"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0F6C45C8" w14:textId="77777777" w:rsidTr="000C24B3">
        <w:tc>
          <w:tcPr>
            <w:tcW w:w="9033" w:type="dxa"/>
            <w:gridSpan w:val="2"/>
            <w:shd w:val="clear" w:color="auto" w:fill="000000" w:themeFill="text1"/>
          </w:tcPr>
          <w:p w14:paraId="47332055" w14:textId="77777777" w:rsidR="005440AC" w:rsidRPr="0082339F" w:rsidRDefault="005440AC" w:rsidP="000C24B3">
            <w:pPr>
              <w:rPr>
                <w:b/>
                <w:color w:val="FFFFFF" w:themeColor="background1"/>
              </w:rPr>
            </w:pPr>
            <w:r w:rsidRPr="0082339F">
              <w:rPr>
                <w:b/>
                <w:color w:val="FFFFFF" w:themeColor="background1"/>
              </w:rPr>
              <w:t>Practica: recurso nuevo</w:t>
            </w:r>
          </w:p>
        </w:tc>
      </w:tr>
      <w:tr w:rsidR="005440AC" w:rsidRPr="0082339F" w14:paraId="7E9D05F2" w14:textId="77777777" w:rsidTr="000C24B3">
        <w:tc>
          <w:tcPr>
            <w:tcW w:w="2518" w:type="dxa"/>
          </w:tcPr>
          <w:p w14:paraId="47BDC885" w14:textId="77777777" w:rsidR="005440AC" w:rsidRPr="0082339F" w:rsidRDefault="005440AC" w:rsidP="000C24B3">
            <w:pPr>
              <w:rPr>
                <w:b/>
                <w:color w:val="000000"/>
              </w:rPr>
            </w:pPr>
            <w:r w:rsidRPr="0082339F">
              <w:rPr>
                <w:b/>
                <w:color w:val="000000"/>
              </w:rPr>
              <w:t>Código</w:t>
            </w:r>
          </w:p>
        </w:tc>
        <w:tc>
          <w:tcPr>
            <w:tcW w:w="6515" w:type="dxa"/>
          </w:tcPr>
          <w:p w14:paraId="56C27F5D" w14:textId="27419A3C" w:rsidR="005440AC" w:rsidRPr="0082339F" w:rsidRDefault="005440AC" w:rsidP="000735EE">
            <w:pPr>
              <w:rPr>
                <w:b/>
                <w:color w:val="000000"/>
              </w:rPr>
            </w:pPr>
            <w:r w:rsidRPr="0082339F">
              <w:rPr>
                <w:color w:val="000000"/>
              </w:rPr>
              <w:t>CS_11_01</w:t>
            </w:r>
            <w:commentRangeStart w:id="106"/>
            <w:r w:rsidRPr="0082339F">
              <w:rPr>
                <w:color w:val="000000"/>
              </w:rPr>
              <w:t>_REC</w:t>
            </w:r>
            <w:commentRangeEnd w:id="106"/>
            <w:r w:rsidR="00B65E9F">
              <w:rPr>
                <w:rStyle w:val="Refdecomentario"/>
                <w:rFonts w:ascii="Calibri" w:eastAsia="Calibri" w:hAnsi="Calibri" w:cs="Times New Roman"/>
              </w:rPr>
              <w:commentReference w:id="106"/>
            </w:r>
            <w:r w:rsidR="000735EE">
              <w:rPr>
                <w:color w:val="000000"/>
              </w:rPr>
              <w:t>8</w:t>
            </w:r>
            <w:r w:rsidR="00160EDC">
              <w:rPr>
                <w:color w:val="000000"/>
              </w:rPr>
              <w:t>0</w:t>
            </w:r>
          </w:p>
        </w:tc>
      </w:tr>
      <w:tr w:rsidR="005440AC" w:rsidRPr="0082339F" w14:paraId="4ABCBF43" w14:textId="77777777" w:rsidTr="000C24B3">
        <w:tc>
          <w:tcPr>
            <w:tcW w:w="2518" w:type="dxa"/>
          </w:tcPr>
          <w:p w14:paraId="68FA1C15" w14:textId="77777777" w:rsidR="005440AC" w:rsidRPr="0082339F" w:rsidRDefault="005440AC" w:rsidP="000C24B3">
            <w:pPr>
              <w:rPr>
                <w:color w:val="000000"/>
              </w:rPr>
            </w:pPr>
            <w:r w:rsidRPr="0082339F">
              <w:rPr>
                <w:b/>
                <w:color w:val="000000"/>
              </w:rPr>
              <w:t>Título</w:t>
            </w:r>
          </w:p>
        </w:tc>
        <w:tc>
          <w:tcPr>
            <w:tcW w:w="6515" w:type="dxa"/>
          </w:tcPr>
          <w:p w14:paraId="5E14458B" w14:textId="77777777" w:rsidR="005440AC" w:rsidRPr="0082339F" w:rsidRDefault="005440AC" w:rsidP="000C24B3">
            <w:pPr>
              <w:rPr>
                <w:b/>
                <w:color w:val="000000"/>
              </w:rPr>
            </w:pPr>
            <w:r w:rsidRPr="0082339F">
              <w:rPr>
                <w:rFonts w:ascii="Arial" w:hAnsi="Arial" w:cs="Arial"/>
                <w:b/>
              </w:rPr>
              <w:t>Los múltiples motores de los conflictos</w:t>
            </w:r>
          </w:p>
        </w:tc>
      </w:tr>
      <w:tr w:rsidR="005440AC" w:rsidRPr="0082339F" w14:paraId="79EDD813" w14:textId="77777777" w:rsidTr="000C24B3">
        <w:tc>
          <w:tcPr>
            <w:tcW w:w="2518" w:type="dxa"/>
          </w:tcPr>
          <w:p w14:paraId="4602380B" w14:textId="77777777" w:rsidR="005440AC" w:rsidRPr="0082339F" w:rsidRDefault="005440AC" w:rsidP="000C24B3">
            <w:pPr>
              <w:rPr>
                <w:color w:val="000000"/>
              </w:rPr>
            </w:pPr>
            <w:r w:rsidRPr="0082339F">
              <w:rPr>
                <w:b/>
                <w:color w:val="000000"/>
              </w:rPr>
              <w:t>Descripción</w:t>
            </w:r>
          </w:p>
        </w:tc>
        <w:tc>
          <w:tcPr>
            <w:tcW w:w="6515" w:type="dxa"/>
          </w:tcPr>
          <w:p w14:paraId="5E2CDB81" w14:textId="3ADB05D1" w:rsidR="005440AC" w:rsidRPr="0082339F" w:rsidRDefault="005440AC" w:rsidP="000C24B3">
            <w:pPr>
              <w:rPr>
                <w:color w:val="000000"/>
              </w:rPr>
            </w:pPr>
            <w:r w:rsidRPr="0082339F">
              <w:rPr>
                <w:rFonts w:ascii="Arial" w:hAnsi="Arial" w:cs="Arial"/>
              </w:rPr>
              <w:t>Actividad que permite relacionar los múltiples motores involucrados en los conflictos, en el contexto específico del caso mexicano</w:t>
            </w:r>
          </w:p>
        </w:tc>
      </w:tr>
    </w:tbl>
    <w:p w14:paraId="3487468A" w14:textId="77777777" w:rsidR="005440AC" w:rsidRPr="0082339F" w:rsidRDefault="005440AC" w:rsidP="005440AC">
      <w:pPr>
        <w:rPr>
          <w:sz w:val="22"/>
          <w:szCs w:val="22"/>
          <w:highlight w:val="yellow"/>
        </w:rPr>
      </w:pPr>
    </w:p>
    <w:p w14:paraId="44A9FCDE" w14:textId="77777777" w:rsidR="005440AC" w:rsidRPr="0082339F" w:rsidRDefault="005440AC" w:rsidP="005440AC">
      <w:pPr>
        <w:rPr>
          <w:sz w:val="22"/>
          <w:szCs w:val="22"/>
          <w:highlight w:val="yellow"/>
        </w:rPr>
      </w:pPr>
    </w:p>
    <w:p w14:paraId="2AF6C877" w14:textId="77777777" w:rsidR="005440AC" w:rsidRDefault="005440AC" w:rsidP="0082339F">
      <w:pPr>
        <w:rPr>
          <w:sz w:val="22"/>
          <w:szCs w:val="22"/>
        </w:rPr>
      </w:pPr>
    </w:p>
    <w:p w14:paraId="3914B7FB" w14:textId="317DBDDE" w:rsidR="0082339F" w:rsidRDefault="00C7684A" w:rsidP="0082339F">
      <w:pPr>
        <w:rPr>
          <w:b/>
          <w:sz w:val="22"/>
          <w:szCs w:val="22"/>
        </w:rPr>
      </w:pPr>
      <w:r w:rsidRPr="0082339F">
        <w:rPr>
          <w:sz w:val="22"/>
          <w:szCs w:val="22"/>
          <w:highlight w:val="yellow"/>
        </w:rPr>
        <w:t>[SECCIÓN 2</w:t>
      </w:r>
      <w:r w:rsidRPr="0082339F">
        <w:rPr>
          <w:sz w:val="22"/>
          <w:szCs w:val="22"/>
        </w:rPr>
        <w:t xml:space="preserve">] </w:t>
      </w:r>
      <w:r w:rsidRPr="0082339F">
        <w:rPr>
          <w:b/>
          <w:sz w:val="22"/>
          <w:szCs w:val="22"/>
        </w:rPr>
        <w:t xml:space="preserve"> </w:t>
      </w:r>
    </w:p>
    <w:p w14:paraId="29476B54" w14:textId="228ACB21" w:rsidR="00C7684A" w:rsidRPr="0082339F" w:rsidRDefault="005440AC" w:rsidP="0082339F">
      <w:pPr>
        <w:pStyle w:val="Ttulo2"/>
      </w:pPr>
      <w:bookmarkStart w:id="107" w:name="_Toc426298256"/>
      <w:r>
        <w:t>3.4</w:t>
      </w:r>
      <w:r w:rsidR="00C7684A" w:rsidRPr="0082339F">
        <w:t xml:space="preserve"> Los conflictos como oportunidades para el cambio social</w:t>
      </w:r>
      <w:bookmarkEnd w:id="107"/>
      <w:r w:rsidR="00A32B83" w:rsidRPr="0082339F">
        <w:t xml:space="preserve"> </w:t>
      </w:r>
    </w:p>
    <w:p w14:paraId="7C6105F8" w14:textId="77777777" w:rsidR="00C7684A" w:rsidRPr="0082339F" w:rsidRDefault="00C7684A" w:rsidP="0082339F">
      <w:pPr>
        <w:rPr>
          <w:sz w:val="22"/>
          <w:szCs w:val="22"/>
          <w:highlight w:val="yellow"/>
        </w:rPr>
      </w:pPr>
    </w:p>
    <w:p w14:paraId="11C32E3A" w14:textId="5A864378" w:rsidR="002A2216" w:rsidRPr="0082339F" w:rsidRDefault="008F2DC1" w:rsidP="0082339F">
      <w:pPr>
        <w:rPr>
          <w:sz w:val="22"/>
          <w:szCs w:val="22"/>
        </w:rPr>
      </w:pPr>
      <w:r w:rsidRPr="0082339F">
        <w:rPr>
          <w:sz w:val="22"/>
          <w:szCs w:val="22"/>
        </w:rPr>
        <w:t>Aunque parezca una paradoja, se puede inferir</w:t>
      </w:r>
      <w:r w:rsidR="006A6A00" w:rsidRPr="0082339F">
        <w:rPr>
          <w:sz w:val="22"/>
          <w:szCs w:val="22"/>
        </w:rPr>
        <w:t xml:space="preserve"> que el conflicto es una parte </w:t>
      </w:r>
      <w:r w:rsidRPr="0082339F">
        <w:rPr>
          <w:sz w:val="22"/>
          <w:szCs w:val="22"/>
        </w:rPr>
        <w:t xml:space="preserve">constituyente de los </w:t>
      </w:r>
      <w:r w:rsidR="006A6A00" w:rsidRPr="0082339F">
        <w:rPr>
          <w:sz w:val="22"/>
          <w:szCs w:val="22"/>
        </w:rPr>
        <w:t>seres humanos. Tras mile</w:t>
      </w:r>
      <w:r w:rsidRPr="0082339F">
        <w:rPr>
          <w:sz w:val="22"/>
          <w:szCs w:val="22"/>
        </w:rPr>
        <w:t xml:space="preserve">s de años de historia, se puede afirmar que los </w:t>
      </w:r>
      <w:r w:rsidR="006A6A00" w:rsidRPr="0082339F">
        <w:rPr>
          <w:sz w:val="22"/>
          <w:szCs w:val="22"/>
        </w:rPr>
        <w:t xml:space="preserve">conflictos hacen parte de la vida </w:t>
      </w:r>
      <w:r w:rsidR="002A2216" w:rsidRPr="0082339F">
        <w:rPr>
          <w:sz w:val="22"/>
          <w:szCs w:val="22"/>
        </w:rPr>
        <w:t xml:space="preserve">cotidiana de las sociedades humanas. </w:t>
      </w:r>
    </w:p>
    <w:p w14:paraId="7C393B6D" w14:textId="77777777" w:rsidR="002A2216" w:rsidRPr="0082339F" w:rsidRDefault="002A2216" w:rsidP="0082339F">
      <w:pPr>
        <w:rPr>
          <w:sz w:val="22"/>
          <w:szCs w:val="22"/>
        </w:rPr>
      </w:pPr>
    </w:p>
    <w:p w14:paraId="0DE4C3F8" w14:textId="77777777" w:rsidR="007B2773" w:rsidRPr="00905AE8" w:rsidRDefault="007B2773" w:rsidP="007B2773">
      <w:pPr>
        <w:pStyle w:val="CuerpoA"/>
        <w:tabs>
          <w:tab w:val="right" w:pos="8498"/>
        </w:tabs>
        <w:spacing w:after="0"/>
        <w:rPr>
          <w:rFonts w:ascii="Times New Roman" w:eastAsia="Times New Roman" w:hAnsi="Times New Roman" w:cs="Times New Roman"/>
          <w:lang w:val="es-CO"/>
        </w:rPr>
      </w:pPr>
    </w:p>
    <w:p w14:paraId="1C3EB6AC" w14:textId="77777777" w:rsidR="007B2773" w:rsidRDefault="007B2773" w:rsidP="007B2773">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7B2773" w:rsidRPr="004A1547" w14:paraId="7101B271"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2CF29317" w14:textId="77777777" w:rsidR="007B2773" w:rsidRPr="006B6F27" w:rsidRDefault="007B2773"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7B2773" w:rsidRPr="006B6F27" w14:paraId="486FA98D"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9279821" w14:textId="77777777" w:rsidR="007B2773" w:rsidRPr="006B6F27" w:rsidRDefault="007B2773"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F04063A" w14:textId="71E5AA33" w:rsidR="007B2773" w:rsidRPr="006B6F27" w:rsidRDefault="007B2773" w:rsidP="00144EF8">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144EF8">
              <w:rPr>
                <w:rFonts w:ascii="Times New Roman" w:hAnsi="Times New Roman" w:cs="Times New Roman"/>
                <w:sz w:val="22"/>
                <w:szCs w:val="22"/>
              </w:rPr>
              <w:t>35</w:t>
            </w:r>
          </w:p>
        </w:tc>
      </w:tr>
      <w:tr w:rsidR="007B2773" w:rsidRPr="004A1547" w14:paraId="38C0A696"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EC84ED3" w14:textId="77777777" w:rsidR="007B2773" w:rsidRPr="006B6F27" w:rsidRDefault="007B2773"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84F53A" w14:textId="2E67DF43" w:rsidR="007B2773" w:rsidRPr="006B6F27" w:rsidRDefault="00875CD3" w:rsidP="00875CD3">
            <w:pPr>
              <w:pStyle w:val="Cuerpo"/>
            </w:pPr>
            <w:ins w:id="108" w:author="bachue digital" w:date="2015-07-28T22:38:00Z">
              <w:r>
                <w:t>Modelo gana</w:t>
              </w:r>
            </w:ins>
            <w:ins w:id="109" w:author="bachue digital" w:date="2015-07-28T22:39:00Z">
              <w:r>
                <w:t>-</w:t>
              </w:r>
            </w:ins>
            <w:ins w:id="110" w:author="bachue digital" w:date="2015-07-28T22:38:00Z">
              <w:r>
                <w:t xml:space="preserve">gana </w:t>
              </w:r>
            </w:ins>
            <w:ins w:id="111" w:author="bachue digital" w:date="2015-07-28T22:39:00Z">
              <w:r>
                <w:t>representado</w:t>
              </w:r>
            </w:ins>
            <w:ins w:id="112" w:author="bachue digital" w:date="2015-07-28T22:38:00Z">
              <w:r>
                <w:t xml:space="preserve"> </w:t>
              </w:r>
            </w:ins>
            <w:ins w:id="113" w:author="bachue digital" w:date="2015-07-28T22:39:00Z">
              <w:r>
                <w:t>mediante boxeadores</w:t>
              </w:r>
            </w:ins>
          </w:p>
        </w:tc>
      </w:tr>
      <w:tr w:rsidR="007B2773" w:rsidRPr="004A1547" w14:paraId="32688756"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1C38D47" w14:textId="77777777" w:rsidR="007B2773" w:rsidRPr="006B6F27" w:rsidRDefault="007B2773"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0FACE4" w14:textId="4B3256C3" w:rsidR="007B2773" w:rsidRPr="006B6F27" w:rsidRDefault="00875CD3" w:rsidP="00C90C45">
            <w:pPr>
              <w:pStyle w:val="Cuerpo"/>
              <w:rPr>
                <w:lang w:val="es-ES_tradnl"/>
              </w:rPr>
            </w:pPr>
            <w:ins w:id="114" w:author="bachue digital" w:date="2015-07-28T22:38:00Z">
              <w:r w:rsidRPr="00875CD3">
                <w:rPr>
                  <w:lang w:val="es-ES_tradnl"/>
                </w:rPr>
                <w:t xml:space="preserve">Número de la imagen </w:t>
              </w:r>
              <w:commentRangeStart w:id="115"/>
              <w:r w:rsidRPr="00875CD3">
                <w:rPr>
                  <w:lang w:val="es-ES_tradnl"/>
                </w:rPr>
                <w:t>152213117</w:t>
              </w:r>
            </w:ins>
            <w:commentRangeEnd w:id="115"/>
            <w:r w:rsidR="00DC3674">
              <w:rPr>
                <w:rStyle w:val="Refdecomentario"/>
                <w:rFonts w:ascii="Calibri" w:eastAsia="Calibri" w:hAnsi="Calibri"/>
                <w:color w:val="auto"/>
                <w:bdr w:val="none" w:sz="0" w:space="0" w:color="auto"/>
                <w:lang w:val="es-MX" w:eastAsia="en-US"/>
              </w:rPr>
              <w:commentReference w:id="115"/>
            </w:r>
          </w:p>
        </w:tc>
      </w:tr>
      <w:tr w:rsidR="007B2773" w:rsidRPr="006B6F27" w14:paraId="2D363923"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F1CC648" w14:textId="77777777" w:rsidR="007B2773" w:rsidRPr="006B6F27" w:rsidRDefault="007B2773"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56DEA8" w14:textId="77777777" w:rsidR="007B2773" w:rsidRPr="0082339F" w:rsidRDefault="007B2773" w:rsidP="007B2773">
            <w:pPr>
              <w:rPr>
                <w:sz w:val="22"/>
                <w:szCs w:val="22"/>
              </w:rPr>
            </w:pPr>
            <w:r w:rsidRPr="0082339F">
              <w:rPr>
                <w:sz w:val="22"/>
                <w:szCs w:val="22"/>
              </w:rPr>
              <w:t xml:space="preserve">Tanto para los individuos como para los grupos, los conflictos se presentan como </w:t>
            </w:r>
            <w:r w:rsidRPr="0082339F">
              <w:rPr>
                <w:b/>
                <w:sz w:val="22"/>
                <w:szCs w:val="22"/>
              </w:rPr>
              <w:t xml:space="preserve">oportunidades útiles </w:t>
            </w:r>
            <w:r w:rsidRPr="0082339F">
              <w:rPr>
                <w:sz w:val="22"/>
                <w:szCs w:val="22"/>
              </w:rPr>
              <w:t xml:space="preserve">para aumentar la comprensión de sí mismos y de los otros. Mediante los conflictos emergen nuevas oportunidades para mejorar la forma en que se vive y para </w:t>
            </w:r>
            <w:r w:rsidRPr="0082339F">
              <w:rPr>
                <w:b/>
                <w:sz w:val="22"/>
                <w:szCs w:val="22"/>
              </w:rPr>
              <w:t>construir soluciones</w:t>
            </w:r>
            <w:r w:rsidRPr="0082339F">
              <w:rPr>
                <w:sz w:val="22"/>
                <w:szCs w:val="22"/>
              </w:rPr>
              <w:t xml:space="preserve"> en las que todas las partes involucradas terminen ganando.</w:t>
            </w:r>
          </w:p>
          <w:p w14:paraId="3DEFA268" w14:textId="77777777" w:rsidR="007B2773" w:rsidRPr="006B6F27" w:rsidRDefault="007B2773" w:rsidP="00C90C45">
            <w:pPr>
              <w:pStyle w:val="Cuerpo"/>
            </w:pPr>
          </w:p>
        </w:tc>
      </w:tr>
    </w:tbl>
    <w:p w14:paraId="143AC6E3" w14:textId="77777777" w:rsidR="007B2773" w:rsidRDefault="007B2773" w:rsidP="007B2773">
      <w:pPr>
        <w:spacing w:after="0" w:line="240" w:lineRule="auto"/>
      </w:pPr>
    </w:p>
    <w:p w14:paraId="2DECBDC5" w14:textId="77777777" w:rsidR="007B2773" w:rsidRDefault="007B2773" w:rsidP="007B2773">
      <w:pPr>
        <w:spacing w:after="0" w:line="240" w:lineRule="auto"/>
      </w:pPr>
    </w:p>
    <w:p w14:paraId="30FD1EB2" w14:textId="77777777" w:rsidR="00655608" w:rsidRPr="0082339F" w:rsidRDefault="00655608" w:rsidP="0082339F">
      <w:pPr>
        <w:rPr>
          <w:sz w:val="22"/>
          <w:szCs w:val="22"/>
        </w:rPr>
      </w:pPr>
    </w:p>
    <w:p w14:paraId="1168CF19" w14:textId="03CC0CFD" w:rsidR="002042E5" w:rsidRPr="0082339F" w:rsidRDefault="002042E5" w:rsidP="0082339F">
      <w:pPr>
        <w:rPr>
          <w:sz w:val="22"/>
          <w:szCs w:val="22"/>
        </w:rPr>
      </w:pPr>
      <w:r w:rsidRPr="0082339F">
        <w:rPr>
          <w:sz w:val="22"/>
          <w:szCs w:val="22"/>
        </w:rPr>
        <w:t xml:space="preserve">Es común ver que las personas tienen una opinión negativa del conflicto. Es visto como una situación que es mejor evitar. </w:t>
      </w:r>
      <w:r w:rsidR="008F2DC1" w:rsidRPr="0082339F">
        <w:rPr>
          <w:sz w:val="22"/>
          <w:szCs w:val="22"/>
        </w:rPr>
        <w:t>Es usual relacionar</w:t>
      </w:r>
      <w:r w:rsidR="006A6A00" w:rsidRPr="0082339F">
        <w:rPr>
          <w:sz w:val="22"/>
          <w:szCs w:val="22"/>
        </w:rPr>
        <w:t xml:space="preserve"> </w:t>
      </w:r>
      <w:r w:rsidRPr="0082339F">
        <w:rPr>
          <w:sz w:val="22"/>
          <w:szCs w:val="22"/>
        </w:rPr>
        <w:t xml:space="preserve">el concepto de conflicto con el de violencia y </w:t>
      </w:r>
      <w:r w:rsidR="008F2DC1" w:rsidRPr="0082339F">
        <w:rPr>
          <w:sz w:val="22"/>
          <w:szCs w:val="22"/>
        </w:rPr>
        <w:t>ser</w:t>
      </w:r>
      <w:r w:rsidRPr="0082339F">
        <w:rPr>
          <w:sz w:val="22"/>
          <w:szCs w:val="22"/>
        </w:rPr>
        <w:t xml:space="preserve"> percibido como un desperdicio</w:t>
      </w:r>
      <w:r w:rsidR="006A6A00" w:rsidRPr="0082339F">
        <w:rPr>
          <w:sz w:val="22"/>
          <w:szCs w:val="22"/>
        </w:rPr>
        <w:t xml:space="preserve"> </w:t>
      </w:r>
      <w:r w:rsidRPr="0082339F">
        <w:rPr>
          <w:sz w:val="22"/>
          <w:szCs w:val="22"/>
        </w:rPr>
        <w:t xml:space="preserve">de </w:t>
      </w:r>
      <w:r w:rsidR="006A6A00" w:rsidRPr="0082339F">
        <w:rPr>
          <w:sz w:val="22"/>
          <w:szCs w:val="22"/>
        </w:rPr>
        <w:t>energía y</w:t>
      </w:r>
      <w:r w:rsidRPr="0082339F">
        <w:rPr>
          <w:sz w:val="22"/>
          <w:szCs w:val="22"/>
        </w:rPr>
        <w:t xml:space="preserve"> </w:t>
      </w:r>
      <w:r w:rsidR="006A6A00" w:rsidRPr="0082339F">
        <w:rPr>
          <w:sz w:val="22"/>
          <w:szCs w:val="22"/>
        </w:rPr>
        <w:t xml:space="preserve">tiempo. </w:t>
      </w:r>
      <w:r w:rsidRPr="0082339F">
        <w:rPr>
          <w:sz w:val="22"/>
          <w:szCs w:val="22"/>
        </w:rPr>
        <w:t xml:space="preserve">Son opiniones comprensibles, ya que muchas veces se observa que las personas optan por la agresión </w:t>
      </w:r>
      <w:r w:rsidR="008F2DC1" w:rsidRPr="0082339F">
        <w:rPr>
          <w:sz w:val="22"/>
          <w:szCs w:val="22"/>
        </w:rPr>
        <w:t>para</w:t>
      </w:r>
      <w:r w:rsidRPr="0082339F">
        <w:rPr>
          <w:sz w:val="22"/>
          <w:szCs w:val="22"/>
        </w:rPr>
        <w:t xml:space="preserve"> resolver sus conflictos, o solo </w:t>
      </w:r>
      <w:r w:rsidR="008F2DC1" w:rsidRPr="0082339F">
        <w:rPr>
          <w:sz w:val="22"/>
          <w:szCs w:val="22"/>
        </w:rPr>
        <w:t>consideran</w:t>
      </w:r>
      <w:r w:rsidRPr="0082339F">
        <w:rPr>
          <w:sz w:val="22"/>
          <w:szCs w:val="22"/>
        </w:rPr>
        <w:t xml:space="preserve"> sus puntos de vista, sin </w:t>
      </w:r>
      <w:r w:rsidR="008F2DC1" w:rsidRPr="0082339F">
        <w:rPr>
          <w:sz w:val="22"/>
          <w:szCs w:val="22"/>
        </w:rPr>
        <w:t xml:space="preserve">tener en cuenta </w:t>
      </w:r>
      <w:r w:rsidRPr="0082339F">
        <w:rPr>
          <w:sz w:val="22"/>
          <w:szCs w:val="22"/>
        </w:rPr>
        <w:t xml:space="preserve">los de sus contradictores. </w:t>
      </w:r>
    </w:p>
    <w:p w14:paraId="60FF4FC5" w14:textId="77777777" w:rsidR="002042E5" w:rsidRPr="0082339F" w:rsidRDefault="002042E5" w:rsidP="0082339F">
      <w:pPr>
        <w:rPr>
          <w:sz w:val="22"/>
          <w:szCs w:val="22"/>
        </w:rPr>
      </w:pPr>
    </w:p>
    <w:p w14:paraId="2CD36940" w14:textId="23CDF5BE" w:rsidR="006A6A00" w:rsidRPr="0082339F" w:rsidRDefault="008F2DC1" w:rsidP="0082339F">
      <w:pPr>
        <w:rPr>
          <w:sz w:val="22"/>
          <w:szCs w:val="22"/>
        </w:rPr>
      </w:pPr>
      <w:r w:rsidRPr="0082339F">
        <w:rPr>
          <w:sz w:val="22"/>
          <w:szCs w:val="22"/>
        </w:rPr>
        <w:t>Est</w:t>
      </w:r>
      <w:r w:rsidR="002042E5" w:rsidRPr="0082339F">
        <w:rPr>
          <w:sz w:val="22"/>
          <w:szCs w:val="22"/>
        </w:rPr>
        <w:t xml:space="preserve">o se explica porque </w:t>
      </w:r>
      <w:r w:rsidR="006A6A00" w:rsidRPr="0082339F">
        <w:rPr>
          <w:sz w:val="22"/>
          <w:szCs w:val="22"/>
        </w:rPr>
        <w:t xml:space="preserve">la mayoría </w:t>
      </w:r>
      <w:r w:rsidR="002042E5" w:rsidRPr="0082339F">
        <w:rPr>
          <w:sz w:val="22"/>
          <w:szCs w:val="22"/>
        </w:rPr>
        <w:t xml:space="preserve">de personas no han </w:t>
      </w:r>
      <w:r w:rsidR="006A6A00" w:rsidRPr="0082339F">
        <w:rPr>
          <w:sz w:val="22"/>
          <w:szCs w:val="22"/>
        </w:rPr>
        <w:t>sido educad</w:t>
      </w:r>
      <w:r w:rsidR="002042E5" w:rsidRPr="0082339F">
        <w:rPr>
          <w:sz w:val="22"/>
          <w:szCs w:val="22"/>
        </w:rPr>
        <w:t>a</w:t>
      </w:r>
      <w:r w:rsidR="006A6A00" w:rsidRPr="0082339F">
        <w:rPr>
          <w:sz w:val="22"/>
          <w:szCs w:val="22"/>
        </w:rPr>
        <w:t>s para enfrentar los conflictos de una manera positiva</w:t>
      </w:r>
      <w:r w:rsidRPr="0082339F">
        <w:rPr>
          <w:sz w:val="22"/>
          <w:szCs w:val="22"/>
        </w:rPr>
        <w:t xml:space="preserve"> y</w:t>
      </w:r>
      <w:r w:rsidR="002042E5" w:rsidRPr="0082339F">
        <w:rPr>
          <w:sz w:val="22"/>
          <w:szCs w:val="22"/>
        </w:rPr>
        <w:t xml:space="preserve"> creativa. Significa que no tienen herramientas y recursos para encontrar caminos alternativos para resolver sus diferencias.</w:t>
      </w:r>
    </w:p>
    <w:p w14:paraId="45797E43" w14:textId="77777777" w:rsidR="006A6A00" w:rsidRPr="0082339F" w:rsidRDefault="006A6A00" w:rsidP="0082339F">
      <w:pPr>
        <w:rPr>
          <w:sz w:val="22"/>
          <w:szCs w:val="22"/>
        </w:rPr>
      </w:pPr>
    </w:p>
    <w:p w14:paraId="4795D0A0" w14:textId="77777777" w:rsidR="00AC12A7" w:rsidRPr="0082339F" w:rsidRDefault="00AC12A7"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AC12A7" w:rsidRPr="0082339F" w14:paraId="6E6828A6" w14:textId="77777777" w:rsidTr="00AC12A7">
        <w:tc>
          <w:tcPr>
            <w:tcW w:w="8978" w:type="dxa"/>
            <w:gridSpan w:val="2"/>
            <w:shd w:val="clear" w:color="auto" w:fill="000000" w:themeFill="text1"/>
          </w:tcPr>
          <w:p w14:paraId="59716623" w14:textId="77777777" w:rsidR="00AC12A7" w:rsidRPr="0082339F" w:rsidRDefault="00AC12A7" w:rsidP="0082339F">
            <w:pPr>
              <w:rPr>
                <w:b/>
                <w:color w:val="FFFFFF" w:themeColor="background1"/>
              </w:rPr>
            </w:pPr>
            <w:r w:rsidRPr="0082339F">
              <w:rPr>
                <w:b/>
                <w:color w:val="FFFFFF" w:themeColor="background1"/>
              </w:rPr>
              <w:t>Recuerda</w:t>
            </w:r>
          </w:p>
        </w:tc>
      </w:tr>
      <w:tr w:rsidR="00AC12A7" w:rsidRPr="0082339F" w14:paraId="27BD71CB" w14:textId="77777777" w:rsidTr="00AC12A7">
        <w:tc>
          <w:tcPr>
            <w:tcW w:w="2518" w:type="dxa"/>
          </w:tcPr>
          <w:p w14:paraId="2CEC63A3" w14:textId="77777777" w:rsidR="00AC12A7" w:rsidRPr="0082339F" w:rsidRDefault="00AC12A7" w:rsidP="0082339F">
            <w:pPr>
              <w:rPr>
                <w:b/>
              </w:rPr>
            </w:pPr>
            <w:r w:rsidRPr="0082339F">
              <w:rPr>
                <w:b/>
              </w:rPr>
              <w:t>Contenido</w:t>
            </w:r>
          </w:p>
        </w:tc>
        <w:tc>
          <w:tcPr>
            <w:tcW w:w="6460" w:type="dxa"/>
          </w:tcPr>
          <w:p w14:paraId="03B73D75" w14:textId="618F61F3" w:rsidR="00AC12A7" w:rsidRPr="0082339F" w:rsidRDefault="00BC6BD4" w:rsidP="0082339F">
            <w:pPr>
              <w:rPr>
                <w:b/>
              </w:rPr>
            </w:pPr>
            <w:r w:rsidRPr="0082339F">
              <w:t xml:space="preserve">En </w:t>
            </w:r>
            <w:r w:rsidR="00AC12A7" w:rsidRPr="0082339F">
              <w:t xml:space="preserve">el mundo </w:t>
            </w:r>
            <w:r w:rsidRPr="0082339F">
              <w:t xml:space="preserve">actual, </w:t>
            </w:r>
            <w:r w:rsidR="00AC12A7" w:rsidRPr="0082339F">
              <w:t xml:space="preserve">se consolida </w:t>
            </w:r>
            <w:r w:rsidRPr="0082339F">
              <w:t>una</w:t>
            </w:r>
            <w:r w:rsidR="00AC12A7" w:rsidRPr="0082339F">
              <w:t xml:space="preserve"> cultura de la negociación, </w:t>
            </w:r>
            <w:r w:rsidRPr="0082339F">
              <w:t xml:space="preserve">en la que </w:t>
            </w:r>
            <w:r w:rsidR="00AC12A7" w:rsidRPr="0082339F">
              <w:t xml:space="preserve">los procesos de paz son protagonistas en el </w:t>
            </w:r>
            <w:r w:rsidRPr="0082339F">
              <w:t>entorno</w:t>
            </w:r>
            <w:r w:rsidR="00AC12A7" w:rsidRPr="0082339F">
              <w:t xml:space="preserve"> de los conflictos. La mitad de los conflictos armados están en negociaciones. De los </w:t>
            </w:r>
            <w:r w:rsidRPr="0082339F">
              <w:t>40</w:t>
            </w:r>
            <w:r w:rsidR="00AC12A7" w:rsidRPr="0082339F">
              <w:t xml:space="preserve"> conflictos finalizados en los últimos </w:t>
            </w:r>
            <w:r w:rsidRPr="0082339F">
              <w:t>20</w:t>
            </w:r>
            <w:r w:rsidR="00AC12A7" w:rsidRPr="0082339F">
              <w:t xml:space="preserve"> años, </w:t>
            </w:r>
            <w:r w:rsidRPr="0082339F">
              <w:t>33 se</w:t>
            </w:r>
            <w:r w:rsidR="00AC12A7" w:rsidRPr="0082339F">
              <w:t xml:space="preserve"> han</w:t>
            </w:r>
            <w:r w:rsidRPr="0082339F">
              <w:t xml:space="preserve"> subsanado </w:t>
            </w:r>
            <w:r w:rsidR="00AC12A7" w:rsidRPr="0082339F">
              <w:t xml:space="preserve">mediante un acuerdo de paz y solo 7 </w:t>
            </w:r>
            <w:r w:rsidRPr="0082339F">
              <w:t>se han definido con una</w:t>
            </w:r>
            <w:r w:rsidR="00AC12A7" w:rsidRPr="0082339F">
              <w:t xml:space="preserve"> victoria militar. </w:t>
            </w:r>
          </w:p>
        </w:tc>
      </w:tr>
    </w:tbl>
    <w:p w14:paraId="62649430" w14:textId="77777777" w:rsidR="00AC12A7" w:rsidRPr="0082339F" w:rsidRDefault="00AC12A7" w:rsidP="0082339F">
      <w:pPr>
        <w:rPr>
          <w:sz w:val="22"/>
          <w:szCs w:val="22"/>
        </w:rPr>
      </w:pPr>
    </w:p>
    <w:p w14:paraId="65235E45" w14:textId="06B6C4AE" w:rsidR="002042E5" w:rsidRPr="0082339F" w:rsidRDefault="002042E5" w:rsidP="0082339F">
      <w:pPr>
        <w:rPr>
          <w:sz w:val="22"/>
          <w:szCs w:val="22"/>
        </w:rPr>
      </w:pPr>
      <w:r w:rsidRPr="0082339F">
        <w:rPr>
          <w:sz w:val="22"/>
          <w:szCs w:val="22"/>
        </w:rPr>
        <w:t>E</w:t>
      </w:r>
      <w:r w:rsidR="006A6A00" w:rsidRPr="0082339F">
        <w:rPr>
          <w:sz w:val="22"/>
          <w:szCs w:val="22"/>
        </w:rPr>
        <w:t xml:space="preserve">l conflicto es necesario en las relaciones humanas. </w:t>
      </w:r>
      <w:r w:rsidRPr="0082339F">
        <w:rPr>
          <w:sz w:val="22"/>
          <w:szCs w:val="22"/>
        </w:rPr>
        <w:t>E</w:t>
      </w:r>
      <w:r w:rsidR="006A6A00" w:rsidRPr="0082339F">
        <w:rPr>
          <w:sz w:val="22"/>
          <w:szCs w:val="22"/>
        </w:rPr>
        <w:t>s algo inevitable.</w:t>
      </w:r>
      <w:r w:rsidRPr="0082339F">
        <w:rPr>
          <w:sz w:val="22"/>
          <w:szCs w:val="22"/>
        </w:rPr>
        <w:t xml:space="preserve"> Por ello, en lugar de negarlo o de</w:t>
      </w:r>
      <w:r w:rsidR="00CA14DD" w:rsidRPr="0082339F">
        <w:rPr>
          <w:sz w:val="22"/>
          <w:szCs w:val="22"/>
        </w:rPr>
        <w:t xml:space="preserve"> tratar de</w:t>
      </w:r>
      <w:r w:rsidRPr="0082339F">
        <w:rPr>
          <w:sz w:val="22"/>
          <w:szCs w:val="22"/>
        </w:rPr>
        <w:t xml:space="preserve"> evitarlo es importante verlo </w:t>
      </w:r>
      <w:r w:rsidR="006A6A00" w:rsidRPr="0082339F">
        <w:rPr>
          <w:sz w:val="22"/>
          <w:szCs w:val="22"/>
        </w:rPr>
        <w:t xml:space="preserve">como </w:t>
      </w:r>
      <w:r w:rsidRPr="0082339F">
        <w:rPr>
          <w:sz w:val="22"/>
          <w:szCs w:val="22"/>
        </w:rPr>
        <w:t xml:space="preserve">una oportunidad </w:t>
      </w:r>
      <w:r w:rsidR="006A6A00" w:rsidRPr="0082339F">
        <w:rPr>
          <w:sz w:val="22"/>
          <w:szCs w:val="22"/>
        </w:rPr>
        <w:t xml:space="preserve">de desarrollo y de mejora de la convivencia. </w:t>
      </w:r>
      <w:r w:rsidR="00823A0D" w:rsidRPr="0082339F">
        <w:rPr>
          <w:sz w:val="22"/>
          <w:szCs w:val="22"/>
        </w:rPr>
        <w:t>Históricamente, el conflicto ha sido la principal palanca de transformación social.</w:t>
      </w:r>
    </w:p>
    <w:p w14:paraId="0E5F0BFF" w14:textId="77777777" w:rsidR="002042E5" w:rsidRPr="0082339F" w:rsidRDefault="002042E5" w:rsidP="0082339F">
      <w:pPr>
        <w:rPr>
          <w:sz w:val="22"/>
          <w:szCs w:val="22"/>
        </w:rPr>
      </w:pPr>
    </w:p>
    <w:p w14:paraId="60EDAB27" w14:textId="2E3A8940" w:rsidR="006A6A00" w:rsidRPr="0082339F" w:rsidRDefault="002042E5" w:rsidP="0082339F">
      <w:pPr>
        <w:rPr>
          <w:sz w:val="22"/>
          <w:szCs w:val="22"/>
        </w:rPr>
      </w:pPr>
      <w:r w:rsidRPr="0082339F">
        <w:rPr>
          <w:sz w:val="22"/>
          <w:szCs w:val="22"/>
        </w:rPr>
        <w:t xml:space="preserve">Para </w:t>
      </w:r>
      <w:r w:rsidR="00823A0D" w:rsidRPr="0082339F">
        <w:rPr>
          <w:sz w:val="22"/>
          <w:szCs w:val="22"/>
        </w:rPr>
        <w:t>lograrlo</w:t>
      </w:r>
      <w:r w:rsidRPr="0082339F">
        <w:rPr>
          <w:sz w:val="22"/>
          <w:szCs w:val="22"/>
        </w:rPr>
        <w:t xml:space="preserve"> es clave empezar a considerar</w:t>
      </w:r>
      <w:r w:rsidR="006A6A00" w:rsidRPr="0082339F">
        <w:rPr>
          <w:sz w:val="22"/>
          <w:szCs w:val="22"/>
        </w:rPr>
        <w:t xml:space="preserve"> la </w:t>
      </w:r>
      <w:r w:rsidR="006A6A00" w:rsidRPr="0082339F">
        <w:rPr>
          <w:b/>
          <w:sz w:val="22"/>
          <w:szCs w:val="22"/>
        </w:rPr>
        <w:t xml:space="preserve">diversidad </w:t>
      </w:r>
      <w:r w:rsidR="006A6A00" w:rsidRPr="0082339F">
        <w:rPr>
          <w:sz w:val="22"/>
          <w:szCs w:val="22"/>
        </w:rPr>
        <w:t>y la</w:t>
      </w:r>
      <w:r w:rsidR="006A6A00" w:rsidRPr="0082339F">
        <w:rPr>
          <w:b/>
          <w:sz w:val="22"/>
          <w:szCs w:val="22"/>
        </w:rPr>
        <w:t xml:space="preserve"> diferencia </w:t>
      </w:r>
      <w:r w:rsidR="006A6A00" w:rsidRPr="001C212C">
        <w:rPr>
          <w:sz w:val="22"/>
          <w:szCs w:val="22"/>
        </w:rPr>
        <w:t>como</w:t>
      </w:r>
      <w:r w:rsidR="006A6A00" w:rsidRPr="0082339F">
        <w:rPr>
          <w:b/>
          <w:sz w:val="22"/>
          <w:szCs w:val="22"/>
        </w:rPr>
        <w:t xml:space="preserve"> </w:t>
      </w:r>
      <w:r w:rsidR="006A6A00" w:rsidRPr="0082339F">
        <w:rPr>
          <w:sz w:val="22"/>
          <w:szCs w:val="22"/>
        </w:rPr>
        <w:t>un</w:t>
      </w:r>
      <w:r w:rsidR="006A6A00" w:rsidRPr="0082339F">
        <w:rPr>
          <w:b/>
          <w:sz w:val="22"/>
          <w:szCs w:val="22"/>
        </w:rPr>
        <w:t xml:space="preserve"> valor</w:t>
      </w:r>
      <w:r w:rsidRPr="0082339F">
        <w:rPr>
          <w:sz w:val="22"/>
          <w:szCs w:val="22"/>
        </w:rPr>
        <w:t>, como riqueza</w:t>
      </w:r>
      <w:r w:rsidR="006A6A00" w:rsidRPr="0082339F">
        <w:rPr>
          <w:sz w:val="22"/>
          <w:szCs w:val="22"/>
        </w:rPr>
        <w:t xml:space="preserve">. </w:t>
      </w:r>
      <w:r w:rsidR="008F4989" w:rsidRPr="0082339F">
        <w:rPr>
          <w:sz w:val="22"/>
          <w:szCs w:val="22"/>
        </w:rPr>
        <w:t>E</w:t>
      </w:r>
      <w:r w:rsidR="006A6A00" w:rsidRPr="0082339F">
        <w:rPr>
          <w:sz w:val="22"/>
          <w:szCs w:val="22"/>
        </w:rPr>
        <w:t xml:space="preserve">n definitiva, el problema no es la presencia de conflictos, sino lo que </w:t>
      </w:r>
      <w:r w:rsidR="00AC0BA0" w:rsidRPr="0082339F">
        <w:rPr>
          <w:sz w:val="22"/>
          <w:szCs w:val="22"/>
        </w:rPr>
        <w:t xml:space="preserve">se hace </w:t>
      </w:r>
      <w:r w:rsidR="006A6A00" w:rsidRPr="0082339F">
        <w:rPr>
          <w:sz w:val="22"/>
          <w:szCs w:val="22"/>
        </w:rPr>
        <w:t xml:space="preserve">cuando aparecen, </w:t>
      </w:r>
      <w:r w:rsidR="00AC0BA0" w:rsidRPr="0082339F">
        <w:rPr>
          <w:sz w:val="22"/>
          <w:szCs w:val="22"/>
        </w:rPr>
        <w:t xml:space="preserve">es decir, </w:t>
      </w:r>
      <w:r w:rsidR="006A6A00" w:rsidRPr="0082339F">
        <w:rPr>
          <w:sz w:val="22"/>
          <w:szCs w:val="22"/>
        </w:rPr>
        <w:t xml:space="preserve">la respuesta que </w:t>
      </w:r>
      <w:r w:rsidR="00AC0BA0" w:rsidRPr="0082339F">
        <w:rPr>
          <w:sz w:val="22"/>
          <w:szCs w:val="22"/>
        </w:rPr>
        <w:t>se les da.</w:t>
      </w:r>
      <w:r w:rsidR="006A6A00" w:rsidRPr="0082339F">
        <w:rPr>
          <w:sz w:val="22"/>
          <w:szCs w:val="22"/>
        </w:rPr>
        <w:t xml:space="preserve"> </w:t>
      </w:r>
    </w:p>
    <w:p w14:paraId="7A8FBAF8" w14:textId="77777777" w:rsidR="00E84E36" w:rsidRPr="0082339F" w:rsidRDefault="00E84E36"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DA3480" w:rsidRPr="0082339F" w14:paraId="57BCA5A8" w14:textId="77777777" w:rsidTr="005A2B85">
        <w:tc>
          <w:tcPr>
            <w:tcW w:w="9033" w:type="dxa"/>
            <w:gridSpan w:val="2"/>
            <w:shd w:val="clear" w:color="auto" w:fill="0D0D0D" w:themeFill="text1" w:themeFillTint="F2"/>
          </w:tcPr>
          <w:p w14:paraId="1C6E8A4E" w14:textId="77777777" w:rsidR="00DA3480" w:rsidRPr="0082339F" w:rsidRDefault="00DA3480" w:rsidP="0082339F">
            <w:pPr>
              <w:rPr>
                <w:b/>
                <w:color w:val="FFFFFF" w:themeColor="background1"/>
              </w:rPr>
            </w:pPr>
            <w:r w:rsidRPr="0082339F">
              <w:rPr>
                <w:b/>
                <w:color w:val="FFFFFF" w:themeColor="background1"/>
              </w:rPr>
              <w:t>Imagen (fotografía, gráfica o ilustración)</w:t>
            </w:r>
          </w:p>
        </w:tc>
      </w:tr>
      <w:tr w:rsidR="00DA3480" w:rsidRPr="0082339F" w14:paraId="59877EFD" w14:textId="77777777" w:rsidTr="005A2B85">
        <w:tc>
          <w:tcPr>
            <w:tcW w:w="2518" w:type="dxa"/>
          </w:tcPr>
          <w:p w14:paraId="7B2BF744" w14:textId="77777777" w:rsidR="00DA3480" w:rsidRPr="0082339F" w:rsidRDefault="00DA3480" w:rsidP="0082339F">
            <w:pPr>
              <w:rPr>
                <w:b/>
                <w:color w:val="000000"/>
              </w:rPr>
            </w:pPr>
            <w:r w:rsidRPr="0082339F">
              <w:rPr>
                <w:b/>
                <w:color w:val="000000"/>
              </w:rPr>
              <w:t>Código</w:t>
            </w:r>
          </w:p>
        </w:tc>
        <w:tc>
          <w:tcPr>
            <w:tcW w:w="6515" w:type="dxa"/>
          </w:tcPr>
          <w:p w14:paraId="60B9F8B7" w14:textId="1B56537A" w:rsidR="00DA3480" w:rsidRPr="0082339F" w:rsidRDefault="00E62EB0" w:rsidP="0082339F">
            <w:pPr>
              <w:rPr>
                <w:b/>
                <w:color w:val="000000"/>
              </w:rPr>
            </w:pPr>
            <w:r w:rsidRPr="0082339F">
              <w:rPr>
                <w:color w:val="000000"/>
              </w:rPr>
              <w:t>CS_11</w:t>
            </w:r>
            <w:r w:rsidR="00DA3480" w:rsidRPr="0082339F">
              <w:rPr>
                <w:color w:val="000000"/>
              </w:rPr>
              <w:t>_0</w:t>
            </w:r>
            <w:r w:rsidR="002C0BCD" w:rsidRPr="0082339F">
              <w:rPr>
                <w:color w:val="000000"/>
              </w:rPr>
              <w:t>1</w:t>
            </w:r>
            <w:r w:rsidR="00DA3480" w:rsidRPr="0082339F">
              <w:rPr>
                <w:color w:val="000000"/>
              </w:rPr>
              <w:t>_IMG0</w:t>
            </w:r>
            <w:r w:rsidR="002730C7" w:rsidRPr="0082339F">
              <w:rPr>
                <w:color w:val="000000"/>
              </w:rPr>
              <w:t>9</w:t>
            </w:r>
          </w:p>
        </w:tc>
      </w:tr>
      <w:tr w:rsidR="00DA3480" w:rsidRPr="0082339F" w14:paraId="0B10BB9D" w14:textId="77777777" w:rsidTr="005A2B85">
        <w:tc>
          <w:tcPr>
            <w:tcW w:w="2518" w:type="dxa"/>
          </w:tcPr>
          <w:p w14:paraId="3E1F8913" w14:textId="77777777" w:rsidR="00DA3480" w:rsidRPr="0082339F" w:rsidRDefault="00DA3480" w:rsidP="0082339F">
            <w:pPr>
              <w:rPr>
                <w:color w:val="000000"/>
              </w:rPr>
            </w:pPr>
            <w:r w:rsidRPr="0082339F">
              <w:rPr>
                <w:b/>
                <w:color w:val="000000"/>
              </w:rPr>
              <w:t>Descripción</w:t>
            </w:r>
          </w:p>
        </w:tc>
        <w:tc>
          <w:tcPr>
            <w:tcW w:w="6515" w:type="dxa"/>
          </w:tcPr>
          <w:p w14:paraId="5ADA7D96" w14:textId="542786E2" w:rsidR="00DA3480" w:rsidRPr="0082339F" w:rsidRDefault="008D1CD0" w:rsidP="0082339F">
            <w:pPr>
              <w:rPr>
                <w:color w:val="000000"/>
                <w:lang w:val="es-CO"/>
              </w:rPr>
            </w:pPr>
            <w:r w:rsidRPr="0082339F">
              <w:rPr>
                <w:color w:val="000000"/>
                <w:lang w:val="es-CO"/>
              </w:rPr>
              <w:t>Piezas multicolor</w:t>
            </w:r>
            <w:r w:rsidR="00D63BFF" w:rsidRPr="0082339F">
              <w:rPr>
                <w:color w:val="000000"/>
                <w:lang w:val="es-CO"/>
              </w:rPr>
              <w:t>es</w:t>
            </w:r>
            <w:r w:rsidRPr="0082339F">
              <w:rPr>
                <w:color w:val="000000"/>
                <w:lang w:val="es-CO"/>
              </w:rPr>
              <w:t xml:space="preserve"> de rompecabezas </w:t>
            </w:r>
            <w:r w:rsidR="00ED495A" w:rsidRPr="0082339F">
              <w:rPr>
                <w:color w:val="000000"/>
                <w:lang w:val="es-CO"/>
              </w:rPr>
              <w:t xml:space="preserve">sostenidas por manos forman una figura gracias a la cooperación de las partes. </w:t>
            </w:r>
          </w:p>
        </w:tc>
      </w:tr>
      <w:tr w:rsidR="00DA3480" w:rsidRPr="0082339F" w14:paraId="5E9F2198" w14:textId="77777777" w:rsidTr="005A2B85">
        <w:tc>
          <w:tcPr>
            <w:tcW w:w="2518" w:type="dxa"/>
          </w:tcPr>
          <w:p w14:paraId="1BFA1A87" w14:textId="77777777" w:rsidR="00DA3480" w:rsidRPr="0082339F" w:rsidRDefault="00DA3480" w:rsidP="0082339F">
            <w:pPr>
              <w:rPr>
                <w:color w:val="000000"/>
              </w:rPr>
            </w:pPr>
            <w:r w:rsidRPr="0082339F">
              <w:rPr>
                <w:b/>
                <w:color w:val="000000"/>
              </w:rPr>
              <w:t>Código Shutterstock (o URL o la ruta en AulaPlaneta)</w:t>
            </w:r>
          </w:p>
        </w:tc>
        <w:tc>
          <w:tcPr>
            <w:tcW w:w="6515" w:type="dxa"/>
          </w:tcPr>
          <w:p w14:paraId="64D87220" w14:textId="21F91527" w:rsidR="00823A0D" w:rsidRPr="0082339F" w:rsidRDefault="008D1CD0" w:rsidP="0082339F">
            <w:pPr>
              <w:rPr>
                <w:color w:val="000000"/>
              </w:rPr>
            </w:pPr>
            <w:r w:rsidRPr="0082339F">
              <w:rPr>
                <w:color w:val="000000"/>
                <w:lang w:val="es-CO"/>
              </w:rPr>
              <w:t xml:space="preserve">Número de la imagen </w:t>
            </w:r>
            <w:r w:rsidR="00823A0D" w:rsidRPr="0082339F">
              <w:rPr>
                <w:color w:val="000000"/>
                <w:lang w:val="es-CO"/>
              </w:rPr>
              <w:t>236658436</w:t>
            </w:r>
            <w:r w:rsidR="00E86943" w:rsidRPr="0082339F">
              <w:rPr>
                <w:color w:val="000000"/>
                <w:lang w:val="es-CO"/>
              </w:rPr>
              <w:t xml:space="preserve">. </w:t>
            </w:r>
            <w:r w:rsidR="00823A0D" w:rsidRPr="0082339F">
              <w:rPr>
                <w:color w:val="000000"/>
                <w:lang w:val="es-CO"/>
              </w:rPr>
              <w:t>¿Se podría hacer una modificación a la imagen para que el rompecabezas mostrara no fichas de colores, sino que al unirlas formara un paisaje limpio, un bosque conservado o algo así como esta foto de Shutter 209507509?</w:t>
            </w:r>
          </w:p>
        </w:tc>
      </w:tr>
      <w:tr w:rsidR="00DA3480" w:rsidRPr="0082339F" w14:paraId="649651FE" w14:textId="77777777" w:rsidTr="005A2B85">
        <w:tc>
          <w:tcPr>
            <w:tcW w:w="2518" w:type="dxa"/>
          </w:tcPr>
          <w:p w14:paraId="19D8BA9C" w14:textId="77777777" w:rsidR="00DA3480" w:rsidRPr="0082339F" w:rsidRDefault="00DA3480" w:rsidP="0082339F">
            <w:pPr>
              <w:rPr>
                <w:color w:val="000000"/>
              </w:rPr>
            </w:pPr>
            <w:r w:rsidRPr="0082339F">
              <w:rPr>
                <w:b/>
                <w:color w:val="000000"/>
              </w:rPr>
              <w:t>Pie de imagen</w:t>
            </w:r>
          </w:p>
        </w:tc>
        <w:tc>
          <w:tcPr>
            <w:tcW w:w="6515" w:type="dxa"/>
          </w:tcPr>
          <w:p w14:paraId="2A7BA5D9" w14:textId="384CC99D" w:rsidR="00DA3480" w:rsidRPr="0082339F" w:rsidRDefault="00DA3480" w:rsidP="0082339F">
            <w:pPr>
              <w:rPr>
                <w:color w:val="000000"/>
              </w:rPr>
            </w:pPr>
            <w:r w:rsidRPr="0082339F">
              <w:rPr>
                <w:color w:val="000000"/>
              </w:rPr>
              <w:t xml:space="preserve">El conflicto no implica necesariamente un problema, </w:t>
            </w:r>
            <w:r w:rsidR="00A32B83" w:rsidRPr="0082339F">
              <w:rPr>
                <w:color w:val="000000"/>
              </w:rPr>
              <w:t xml:space="preserve">puede ser </w:t>
            </w:r>
            <w:r w:rsidRPr="0082339F">
              <w:rPr>
                <w:color w:val="000000"/>
              </w:rPr>
              <w:t>una oportunidad</w:t>
            </w:r>
            <w:r w:rsidR="00ED495A" w:rsidRPr="0082339F">
              <w:rPr>
                <w:color w:val="000000"/>
              </w:rPr>
              <w:t xml:space="preserve">. Al desplegar la creatividad, las diferencias se pueden convertir en elementos para construir una solución colectiva. </w:t>
            </w:r>
          </w:p>
        </w:tc>
      </w:tr>
    </w:tbl>
    <w:p w14:paraId="18CBD6B4" w14:textId="77777777" w:rsidR="006A6A00" w:rsidRPr="0082339F" w:rsidRDefault="006A6A00" w:rsidP="0082339F">
      <w:pPr>
        <w:rPr>
          <w:sz w:val="22"/>
          <w:szCs w:val="22"/>
        </w:rPr>
      </w:pPr>
    </w:p>
    <w:p w14:paraId="0107DD26" w14:textId="77777777" w:rsidR="002A5ABA" w:rsidRPr="0082339F" w:rsidRDefault="006A6A00" w:rsidP="0082339F">
      <w:pPr>
        <w:rPr>
          <w:sz w:val="22"/>
          <w:szCs w:val="22"/>
        </w:rPr>
      </w:pPr>
      <w:r w:rsidRPr="0082339F">
        <w:rPr>
          <w:sz w:val="22"/>
          <w:szCs w:val="22"/>
        </w:rPr>
        <w:t xml:space="preserve">No todos los grupos o individuos humanos resuelven sus conflictos de formas armadas o violentas; los conflictos también asumen formas creativas, que involucran menos la fuerza y más la comunicación. </w:t>
      </w:r>
    </w:p>
    <w:p w14:paraId="2A1D08B9" w14:textId="77777777" w:rsidR="002A5ABA" w:rsidRPr="0082339F" w:rsidRDefault="002A5ABA" w:rsidP="0082339F">
      <w:pPr>
        <w:rPr>
          <w:sz w:val="22"/>
          <w:szCs w:val="22"/>
        </w:rPr>
      </w:pPr>
    </w:p>
    <w:p w14:paraId="10C5C309" w14:textId="614E5E2C" w:rsidR="009E0505" w:rsidRPr="0082339F" w:rsidRDefault="006A6A00" w:rsidP="0082339F">
      <w:pPr>
        <w:rPr>
          <w:sz w:val="22"/>
          <w:szCs w:val="22"/>
        </w:rPr>
      </w:pPr>
      <w:r w:rsidRPr="0082339F">
        <w:rPr>
          <w:sz w:val="22"/>
          <w:szCs w:val="22"/>
        </w:rPr>
        <w:t xml:space="preserve">Desde </w:t>
      </w:r>
      <w:r w:rsidR="00AC0BA0" w:rsidRPr="0082339F">
        <w:rPr>
          <w:sz w:val="22"/>
          <w:szCs w:val="22"/>
        </w:rPr>
        <w:t xml:space="preserve">una </w:t>
      </w:r>
      <w:r w:rsidR="00A32B83" w:rsidRPr="0082339F">
        <w:rPr>
          <w:sz w:val="22"/>
          <w:szCs w:val="22"/>
        </w:rPr>
        <w:t xml:space="preserve">perspectiva </w:t>
      </w:r>
      <w:r w:rsidR="00AC0BA0" w:rsidRPr="0082339F">
        <w:rPr>
          <w:sz w:val="22"/>
          <w:szCs w:val="22"/>
        </w:rPr>
        <w:t>creativa</w:t>
      </w:r>
      <w:r w:rsidRPr="0082339F">
        <w:rPr>
          <w:sz w:val="22"/>
          <w:szCs w:val="22"/>
        </w:rPr>
        <w:t>, el uso de</w:t>
      </w:r>
      <w:r w:rsidR="00AC0BA0" w:rsidRPr="0082339F">
        <w:rPr>
          <w:sz w:val="22"/>
          <w:szCs w:val="22"/>
        </w:rPr>
        <w:t xml:space="preserve">l diálogo y de </w:t>
      </w:r>
      <w:r w:rsidRPr="0082339F">
        <w:rPr>
          <w:sz w:val="22"/>
          <w:szCs w:val="22"/>
        </w:rPr>
        <w:t>la imaginación son los criterios fundamentales.</w:t>
      </w:r>
      <w:r w:rsidR="00AC0BA0" w:rsidRPr="0082339F">
        <w:rPr>
          <w:sz w:val="22"/>
          <w:szCs w:val="22"/>
        </w:rPr>
        <w:t xml:space="preserve"> La consideración de quienes piensan de manera diferente es </w:t>
      </w:r>
      <w:r w:rsidR="002A5ABA" w:rsidRPr="0082339F">
        <w:rPr>
          <w:sz w:val="22"/>
          <w:szCs w:val="22"/>
        </w:rPr>
        <w:t xml:space="preserve">el </w:t>
      </w:r>
      <w:r w:rsidR="00AC0BA0" w:rsidRPr="0082339F">
        <w:rPr>
          <w:sz w:val="22"/>
          <w:szCs w:val="22"/>
        </w:rPr>
        <w:t>punto de partida para llevar los conflictos por caminos de construcción y no de destrucción.</w:t>
      </w:r>
      <w:r w:rsidR="009E0505" w:rsidRPr="0082339F">
        <w:rPr>
          <w:sz w:val="22"/>
          <w:szCs w:val="22"/>
        </w:rPr>
        <w:t xml:space="preserve"> Por ello, aprender a trabajar en equipo construye confianza</w:t>
      </w:r>
      <w:r w:rsidR="002A5ABA" w:rsidRPr="0082339F">
        <w:rPr>
          <w:sz w:val="22"/>
          <w:szCs w:val="22"/>
        </w:rPr>
        <w:t xml:space="preserve"> entre las partes</w:t>
      </w:r>
      <w:r w:rsidR="009E0505" w:rsidRPr="0082339F">
        <w:rPr>
          <w:sz w:val="22"/>
          <w:szCs w:val="22"/>
        </w:rPr>
        <w:t xml:space="preserve">. </w:t>
      </w:r>
      <w:r w:rsidR="00823A0D" w:rsidRPr="0082339F">
        <w:rPr>
          <w:sz w:val="22"/>
          <w:szCs w:val="22"/>
        </w:rPr>
        <w:t>Es clave encontrar puntos en común y acuerdos mediante la estrategia ganar</w:t>
      </w:r>
      <w:r w:rsidR="00A32B83" w:rsidRPr="0082339F">
        <w:rPr>
          <w:sz w:val="22"/>
          <w:szCs w:val="22"/>
        </w:rPr>
        <w:t>-</w:t>
      </w:r>
      <w:r w:rsidR="00823A0D" w:rsidRPr="0082339F">
        <w:rPr>
          <w:sz w:val="22"/>
          <w:szCs w:val="22"/>
        </w:rPr>
        <w:t>ganar.</w:t>
      </w:r>
    </w:p>
    <w:p w14:paraId="24587257" w14:textId="77777777" w:rsidR="0075553B" w:rsidRPr="0082339F" w:rsidRDefault="0075553B" w:rsidP="0082339F">
      <w:pPr>
        <w:rPr>
          <w:sz w:val="22"/>
          <w:szCs w:val="22"/>
        </w:rPr>
      </w:pPr>
    </w:p>
    <w:p w14:paraId="362E2A75" w14:textId="0DB51406" w:rsidR="004C369D" w:rsidRDefault="008F4989" w:rsidP="0082339F">
      <w:pPr>
        <w:rPr>
          <w:sz w:val="22"/>
          <w:szCs w:val="22"/>
        </w:rPr>
      </w:pPr>
      <w:r w:rsidRPr="0082339F">
        <w:rPr>
          <w:sz w:val="22"/>
          <w:szCs w:val="22"/>
        </w:rPr>
        <w:t xml:space="preserve">En conclusión, es preciso </w:t>
      </w:r>
      <w:r w:rsidR="004C369D" w:rsidRPr="0082339F">
        <w:rPr>
          <w:sz w:val="22"/>
          <w:szCs w:val="22"/>
        </w:rPr>
        <w:t>acoge</w:t>
      </w:r>
      <w:r w:rsidRPr="0082339F">
        <w:rPr>
          <w:sz w:val="22"/>
          <w:szCs w:val="22"/>
        </w:rPr>
        <w:t xml:space="preserve">r los </w:t>
      </w:r>
      <w:r w:rsidR="004C369D" w:rsidRPr="0082339F">
        <w:rPr>
          <w:sz w:val="22"/>
          <w:szCs w:val="22"/>
        </w:rPr>
        <w:t>conflictos</w:t>
      </w:r>
      <w:r w:rsidR="00A32B83" w:rsidRPr="0082339F">
        <w:rPr>
          <w:sz w:val="22"/>
          <w:szCs w:val="22"/>
        </w:rPr>
        <w:t>, y en especial</w:t>
      </w:r>
      <w:r w:rsidRPr="0082339F">
        <w:rPr>
          <w:sz w:val="22"/>
          <w:szCs w:val="22"/>
        </w:rPr>
        <w:t xml:space="preserve"> construir diálogos entre las partes, ya que l</w:t>
      </w:r>
      <w:r w:rsidR="004C369D" w:rsidRPr="0082339F">
        <w:rPr>
          <w:sz w:val="22"/>
          <w:szCs w:val="22"/>
        </w:rPr>
        <w:t>a</w:t>
      </w:r>
      <w:r w:rsidR="00823A0D" w:rsidRPr="0082339F">
        <w:rPr>
          <w:sz w:val="22"/>
          <w:szCs w:val="22"/>
        </w:rPr>
        <w:t xml:space="preserve"> ausencia de</w:t>
      </w:r>
      <w:r w:rsidR="004C369D" w:rsidRPr="0082339F">
        <w:rPr>
          <w:sz w:val="22"/>
          <w:szCs w:val="22"/>
        </w:rPr>
        <w:t xml:space="preserve"> comunicación </w:t>
      </w:r>
      <w:r w:rsidRPr="0082339F">
        <w:rPr>
          <w:sz w:val="22"/>
          <w:szCs w:val="22"/>
        </w:rPr>
        <w:t xml:space="preserve">es un </w:t>
      </w:r>
      <w:r w:rsidR="004C369D" w:rsidRPr="0082339F">
        <w:rPr>
          <w:sz w:val="22"/>
          <w:szCs w:val="22"/>
        </w:rPr>
        <w:t xml:space="preserve">terreno fértil para </w:t>
      </w:r>
      <w:r w:rsidR="009E0505" w:rsidRPr="0082339F">
        <w:rPr>
          <w:sz w:val="22"/>
          <w:szCs w:val="22"/>
        </w:rPr>
        <w:t>las expresiones violentas</w:t>
      </w:r>
      <w:r w:rsidRPr="0082339F">
        <w:rPr>
          <w:sz w:val="22"/>
          <w:szCs w:val="22"/>
        </w:rPr>
        <w:t xml:space="preserve">, debido a factores como </w:t>
      </w:r>
      <w:r w:rsidR="00823A0D" w:rsidRPr="0082339F">
        <w:rPr>
          <w:sz w:val="22"/>
          <w:szCs w:val="22"/>
        </w:rPr>
        <w:t>los</w:t>
      </w:r>
      <w:r w:rsidR="009E0505" w:rsidRPr="0082339F">
        <w:rPr>
          <w:sz w:val="22"/>
          <w:szCs w:val="22"/>
        </w:rPr>
        <w:t xml:space="preserve"> </w:t>
      </w:r>
      <w:r w:rsidR="004C369D" w:rsidRPr="0082339F">
        <w:rPr>
          <w:sz w:val="22"/>
          <w:szCs w:val="22"/>
        </w:rPr>
        <w:t>malentendidos</w:t>
      </w:r>
      <w:r w:rsidR="00823A0D" w:rsidRPr="0082339F">
        <w:rPr>
          <w:sz w:val="22"/>
          <w:szCs w:val="22"/>
        </w:rPr>
        <w:t xml:space="preserve"> o</w:t>
      </w:r>
      <w:r w:rsidR="009E0505" w:rsidRPr="0082339F">
        <w:rPr>
          <w:sz w:val="22"/>
          <w:szCs w:val="22"/>
        </w:rPr>
        <w:t xml:space="preserve"> las </w:t>
      </w:r>
      <w:r w:rsidR="004C369D" w:rsidRPr="0082339F">
        <w:rPr>
          <w:sz w:val="22"/>
          <w:szCs w:val="22"/>
        </w:rPr>
        <w:t>percepciones erróneas de las intenciones</w:t>
      </w:r>
      <w:r w:rsidRPr="0082339F">
        <w:rPr>
          <w:sz w:val="22"/>
          <w:szCs w:val="22"/>
        </w:rPr>
        <w:t xml:space="preserve"> y </w:t>
      </w:r>
      <w:r w:rsidR="009E0505" w:rsidRPr="0082339F">
        <w:rPr>
          <w:sz w:val="22"/>
          <w:szCs w:val="22"/>
        </w:rPr>
        <w:t xml:space="preserve">de </w:t>
      </w:r>
      <w:r w:rsidR="004C369D" w:rsidRPr="0082339F">
        <w:rPr>
          <w:sz w:val="22"/>
          <w:szCs w:val="22"/>
        </w:rPr>
        <w:t>las acciones de los otros</w:t>
      </w:r>
      <w:r w:rsidR="00E77345">
        <w:rPr>
          <w:sz w:val="22"/>
          <w:szCs w:val="22"/>
        </w:rPr>
        <w:t xml:space="preserve"> </w:t>
      </w:r>
      <w:r w:rsidR="004968BD">
        <w:rPr>
          <w:sz w:val="22"/>
          <w:szCs w:val="22"/>
        </w:rPr>
        <w:t>[</w:t>
      </w:r>
      <w:r w:rsidR="004968BD" w:rsidRPr="005A6A15">
        <w:rPr>
          <w:sz w:val="22"/>
          <w:szCs w:val="22"/>
        </w:rPr>
        <w:t>VER</w:t>
      </w:r>
      <w:r w:rsidR="004968BD">
        <w:rPr>
          <w:sz w:val="22"/>
          <w:szCs w:val="22"/>
        </w:rPr>
        <w:t>]</w:t>
      </w:r>
      <w:r w:rsidR="00E77345">
        <w:rPr>
          <w:sz w:val="22"/>
          <w:szCs w:val="22"/>
        </w:rPr>
        <w:t>.</w:t>
      </w:r>
    </w:p>
    <w:p w14:paraId="76CDD243" w14:textId="4022D60F" w:rsidR="005A6A15" w:rsidRPr="0082339F" w:rsidRDefault="00E710C4" w:rsidP="0082339F">
      <w:pPr>
        <w:rPr>
          <w:sz w:val="22"/>
          <w:szCs w:val="22"/>
        </w:rPr>
      </w:pPr>
      <w:hyperlink r:id="rId30" w:history="1">
        <w:r w:rsidR="005A6A15" w:rsidRPr="00D25797">
          <w:rPr>
            <w:rStyle w:val="Hipervnculo"/>
            <w:rFonts w:ascii="Lucida Grande" w:hAnsi="Lucida Grande" w:cs="Lucida Grande"/>
          </w:rPr>
          <w:t>http://cvisaacs.univalle.edu.co/index.php?option=com_content&amp;view=article&amp;id=3503:sobre-la-guerra&amp;catid=374&amp;Itemid=101123</w:t>
        </w:r>
      </w:hyperlink>
      <w:r w:rsidR="005A6A15">
        <w:rPr>
          <w:rFonts w:ascii="Lucida Grande" w:hAnsi="Lucida Grande" w:cs="Lucida Grande"/>
          <w:color w:val="000000"/>
        </w:rPr>
        <w:t xml:space="preserve"> </w:t>
      </w:r>
    </w:p>
    <w:p w14:paraId="29AAFE37" w14:textId="77777777" w:rsidR="00565767" w:rsidRPr="004968BD" w:rsidRDefault="00565767" w:rsidP="0082339F">
      <w:pPr>
        <w:rPr>
          <w:sz w:val="22"/>
          <w:szCs w:val="22"/>
          <w:lang w:val="es-MX"/>
        </w:rPr>
      </w:pPr>
    </w:p>
    <w:p w14:paraId="0C77AB9E" w14:textId="77777777" w:rsidR="004968BD" w:rsidRPr="0082339F" w:rsidRDefault="004968BD" w:rsidP="0082339F">
      <w:pPr>
        <w:rPr>
          <w:sz w:val="22"/>
          <w:szCs w:val="22"/>
        </w:rPr>
      </w:pPr>
    </w:p>
    <w:p w14:paraId="5ECD3422" w14:textId="77777777" w:rsidR="00E56EE2" w:rsidRPr="0082339F" w:rsidRDefault="00E56EE2" w:rsidP="0082339F">
      <w:pPr>
        <w:rPr>
          <w:sz w:val="22"/>
          <w:szCs w:val="22"/>
          <w:highlight w:val="yellow"/>
        </w:rPr>
      </w:pPr>
    </w:p>
    <w:p w14:paraId="018E1C97"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43EB6DF9" w14:textId="4F796DE7" w:rsidR="004A5ACB" w:rsidRPr="00096F06" w:rsidRDefault="004A5ACB" w:rsidP="00C90C45">
      <w:pPr>
        <w:pStyle w:val="Ttulo2"/>
      </w:pPr>
      <w:bookmarkStart w:id="116" w:name="_Toc426298257"/>
      <w:r w:rsidRPr="00096F06">
        <w:t>3.5 Consolidación</w:t>
      </w:r>
      <w:bookmarkEnd w:id="116"/>
    </w:p>
    <w:p w14:paraId="39E6CE3D" w14:textId="77777777" w:rsidR="004A5ACB" w:rsidRDefault="004A5ACB" w:rsidP="00C90C45">
      <w:pPr>
        <w:rPr>
          <w:sz w:val="22"/>
          <w:szCs w:val="22"/>
          <w:highlight w:val="yellow"/>
        </w:rPr>
      </w:pPr>
    </w:p>
    <w:p w14:paraId="6682C4DD"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F71C3A" w:rsidRPr="0082339F" w14:paraId="33F8A74F" w14:textId="77777777" w:rsidTr="00C90C45">
        <w:tc>
          <w:tcPr>
            <w:tcW w:w="9033" w:type="dxa"/>
            <w:gridSpan w:val="2"/>
            <w:shd w:val="clear" w:color="auto" w:fill="000000" w:themeFill="text1"/>
          </w:tcPr>
          <w:p w14:paraId="4B23B58C"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5C929FBF" w14:textId="77777777" w:rsidTr="00C90C45">
        <w:tc>
          <w:tcPr>
            <w:tcW w:w="2518" w:type="dxa"/>
          </w:tcPr>
          <w:p w14:paraId="6537474E" w14:textId="77777777" w:rsidR="00F71C3A" w:rsidRPr="00A3255A" w:rsidRDefault="00F71C3A" w:rsidP="00C90C45">
            <w:pPr>
              <w:rPr>
                <w:b/>
                <w:color w:val="000000"/>
              </w:rPr>
            </w:pPr>
            <w:r w:rsidRPr="00A3255A">
              <w:rPr>
                <w:b/>
                <w:color w:val="000000"/>
              </w:rPr>
              <w:t>Código</w:t>
            </w:r>
          </w:p>
        </w:tc>
        <w:tc>
          <w:tcPr>
            <w:tcW w:w="6515" w:type="dxa"/>
          </w:tcPr>
          <w:p w14:paraId="14B771BA" w14:textId="44DE2E51" w:rsidR="00F71C3A" w:rsidRPr="00A3255A" w:rsidRDefault="00F71C3A" w:rsidP="0097165B">
            <w:pPr>
              <w:rPr>
                <w:b/>
                <w:color w:val="000000"/>
              </w:rPr>
            </w:pPr>
            <w:r w:rsidRPr="00A3255A">
              <w:rPr>
                <w:color w:val="000000"/>
              </w:rPr>
              <w:t>CS_11_01_CO_REC</w:t>
            </w:r>
            <w:r w:rsidR="0097165B">
              <w:rPr>
                <w:color w:val="000000"/>
              </w:rPr>
              <w:t>9</w:t>
            </w:r>
            <w:r w:rsidR="00160EDC">
              <w:rPr>
                <w:color w:val="000000"/>
              </w:rPr>
              <w:t>0</w:t>
            </w:r>
          </w:p>
        </w:tc>
      </w:tr>
      <w:tr w:rsidR="00F71C3A" w:rsidRPr="0082339F" w14:paraId="1EC67B07" w14:textId="77777777" w:rsidTr="00C90C45">
        <w:tc>
          <w:tcPr>
            <w:tcW w:w="2518" w:type="dxa"/>
          </w:tcPr>
          <w:p w14:paraId="00073E8E" w14:textId="77777777" w:rsidR="00F71C3A" w:rsidRPr="00A3255A" w:rsidRDefault="00F71C3A" w:rsidP="00C90C45">
            <w:pPr>
              <w:rPr>
                <w:color w:val="000000"/>
              </w:rPr>
            </w:pPr>
            <w:r w:rsidRPr="00A3255A">
              <w:rPr>
                <w:b/>
                <w:color w:val="000000"/>
              </w:rPr>
              <w:t>Título</w:t>
            </w:r>
          </w:p>
        </w:tc>
        <w:tc>
          <w:tcPr>
            <w:tcW w:w="6515" w:type="dxa"/>
          </w:tcPr>
          <w:p w14:paraId="30F76ABC" w14:textId="7650A0CB" w:rsidR="00F71C3A" w:rsidRPr="00A3255A" w:rsidRDefault="00F71C3A" w:rsidP="00F71C3A">
            <w:pPr>
              <w:rPr>
                <w:rFonts w:cs="Arial"/>
              </w:rPr>
            </w:pPr>
            <w:r w:rsidRPr="00A3255A">
              <w:rPr>
                <w:rFonts w:cs="Arial"/>
              </w:rPr>
              <w:t xml:space="preserve">Refuerza tu aprendizaje: </w:t>
            </w:r>
            <w:r>
              <w:rPr>
                <w:rFonts w:cs="Arial"/>
              </w:rPr>
              <w:t>Las claves para comprender los conflictos del siglo XXI</w:t>
            </w:r>
          </w:p>
        </w:tc>
      </w:tr>
      <w:tr w:rsidR="00F71C3A" w:rsidRPr="0082339F" w14:paraId="0826B0E7" w14:textId="77777777" w:rsidTr="00C90C45">
        <w:tc>
          <w:tcPr>
            <w:tcW w:w="2518" w:type="dxa"/>
          </w:tcPr>
          <w:p w14:paraId="3F6A7CA8" w14:textId="77777777" w:rsidR="00F71C3A" w:rsidRPr="00A3255A" w:rsidRDefault="00F71C3A" w:rsidP="00C90C45">
            <w:pPr>
              <w:rPr>
                <w:color w:val="000000"/>
              </w:rPr>
            </w:pPr>
            <w:r w:rsidRPr="00A3255A">
              <w:rPr>
                <w:b/>
                <w:color w:val="000000"/>
              </w:rPr>
              <w:t>Descripción</w:t>
            </w:r>
          </w:p>
        </w:tc>
        <w:tc>
          <w:tcPr>
            <w:tcW w:w="6515" w:type="dxa"/>
          </w:tcPr>
          <w:p w14:paraId="733D0CF3" w14:textId="415A68C1" w:rsidR="00F71C3A" w:rsidRPr="00A3255A" w:rsidRDefault="00F71C3A" w:rsidP="00F71C3A">
            <w:pPr>
              <w:rPr>
                <w:color w:val="000000"/>
              </w:rPr>
            </w:pPr>
            <w:r w:rsidRPr="00A3255A">
              <w:rPr>
                <w:color w:val="000000"/>
              </w:rPr>
              <w:t xml:space="preserve">Actividad sobre </w:t>
            </w:r>
            <w:r>
              <w:rPr>
                <w:rFonts w:cs="Arial"/>
              </w:rPr>
              <w:t>Las claves para comprender los conflictos del siglo XXI</w:t>
            </w:r>
          </w:p>
        </w:tc>
      </w:tr>
    </w:tbl>
    <w:p w14:paraId="4F5D53AD" w14:textId="77777777" w:rsidR="00F71C3A" w:rsidRPr="0082339F" w:rsidRDefault="00F71C3A" w:rsidP="00F71C3A">
      <w:pPr>
        <w:rPr>
          <w:sz w:val="22"/>
          <w:szCs w:val="22"/>
          <w:highlight w:val="yellow"/>
        </w:rPr>
      </w:pPr>
    </w:p>
    <w:p w14:paraId="194E0512" w14:textId="77777777" w:rsidR="00EC1ACD" w:rsidRPr="0082339F" w:rsidRDefault="00EC1ACD" w:rsidP="0082339F">
      <w:pPr>
        <w:rPr>
          <w:sz w:val="22"/>
          <w:szCs w:val="22"/>
          <w:highlight w:val="yellow"/>
        </w:rPr>
      </w:pPr>
    </w:p>
    <w:p w14:paraId="2E181577" w14:textId="77777777" w:rsidR="0082339F" w:rsidRDefault="00C7684A" w:rsidP="0082339F">
      <w:pPr>
        <w:rPr>
          <w:sz w:val="22"/>
          <w:szCs w:val="22"/>
        </w:rPr>
      </w:pPr>
      <w:r w:rsidRPr="0082339F">
        <w:rPr>
          <w:sz w:val="22"/>
          <w:szCs w:val="22"/>
          <w:highlight w:val="yellow"/>
        </w:rPr>
        <w:t>[SECCIÓN 1]</w:t>
      </w:r>
      <w:r w:rsidRPr="0082339F">
        <w:rPr>
          <w:sz w:val="22"/>
          <w:szCs w:val="22"/>
        </w:rPr>
        <w:t xml:space="preserve"> </w:t>
      </w:r>
    </w:p>
    <w:p w14:paraId="1171C3E0" w14:textId="40A8D5DA" w:rsidR="00F37DA8" w:rsidRDefault="00170472" w:rsidP="0082339F">
      <w:pPr>
        <w:pStyle w:val="Ttulo1"/>
      </w:pPr>
      <w:bookmarkStart w:id="117" w:name="_Toc426298258"/>
      <w:r>
        <w:t xml:space="preserve">4 </w:t>
      </w:r>
      <w:r w:rsidR="005440AC" w:rsidRPr="0082339F">
        <w:t xml:space="preserve">Los conflictos bélicos actuales en </w:t>
      </w:r>
      <w:r>
        <w:t>Eur</w:t>
      </w:r>
      <w:r w:rsidR="002A5401">
        <w:t>opa</w:t>
      </w:r>
      <w:bookmarkEnd w:id="117"/>
      <w:r>
        <w:t xml:space="preserve"> </w:t>
      </w:r>
    </w:p>
    <w:p w14:paraId="4D2FA54D" w14:textId="77777777" w:rsidR="005440AC" w:rsidRPr="0082339F" w:rsidRDefault="005440AC" w:rsidP="0082339F">
      <w:pPr>
        <w:rPr>
          <w:b/>
          <w:sz w:val="22"/>
          <w:szCs w:val="22"/>
        </w:rPr>
      </w:pPr>
    </w:p>
    <w:p w14:paraId="7B9BA132" w14:textId="682690BA" w:rsidR="00B10586" w:rsidRPr="0082339F" w:rsidRDefault="009E3BED" w:rsidP="0082339F">
      <w:pPr>
        <w:rPr>
          <w:sz w:val="22"/>
          <w:szCs w:val="22"/>
        </w:rPr>
      </w:pPr>
      <w:r w:rsidRPr="0082339F">
        <w:rPr>
          <w:sz w:val="22"/>
          <w:szCs w:val="22"/>
        </w:rPr>
        <w:t>A</w:t>
      </w:r>
      <w:r w:rsidR="00B10586" w:rsidRPr="0082339F">
        <w:rPr>
          <w:sz w:val="22"/>
          <w:szCs w:val="22"/>
        </w:rPr>
        <w:t xml:space="preserve">lgunos de los conflictos más significativos </w:t>
      </w:r>
      <w:r w:rsidRPr="0082339F">
        <w:rPr>
          <w:sz w:val="22"/>
          <w:szCs w:val="22"/>
        </w:rPr>
        <w:t xml:space="preserve">en la actualidad </w:t>
      </w:r>
      <w:r w:rsidR="00B10586" w:rsidRPr="0082339F">
        <w:rPr>
          <w:sz w:val="22"/>
          <w:szCs w:val="22"/>
        </w:rPr>
        <w:t xml:space="preserve">se desarrollan </w:t>
      </w:r>
      <w:r w:rsidR="002B7966" w:rsidRPr="0082339F">
        <w:rPr>
          <w:sz w:val="22"/>
          <w:szCs w:val="22"/>
        </w:rPr>
        <w:t>en Eur</w:t>
      </w:r>
      <w:r w:rsidR="00237EBB">
        <w:rPr>
          <w:sz w:val="22"/>
          <w:szCs w:val="22"/>
        </w:rPr>
        <w:t>opa</w:t>
      </w:r>
      <w:r w:rsidR="00B10586" w:rsidRPr="0082339F">
        <w:rPr>
          <w:sz w:val="22"/>
          <w:szCs w:val="22"/>
        </w:rPr>
        <w:t xml:space="preserve">. </w:t>
      </w:r>
      <w:r w:rsidRPr="0082339F">
        <w:rPr>
          <w:sz w:val="22"/>
          <w:szCs w:val="22"/>
        </w:rPr>
        <w:t xml:space="preserve">Hay </w:t>
      </w:r>
      <w:r w:rsidR="00EF3EF1" w:rsidRPr="0082339F">
        <w:rPr>
          <w:sz w:val="22"/>
          <w:szCs w:val="22"/>
        </w:rPr>
        <w:t xml:space="preserve">casos </w:t>
      </w:r>
      <w:r w:rsidR="00B10586" w:rsidRPr="0082339F">
        <w:rPr>
          <w:sz w:val="22"/>
          <w:szCs w:val="22"/>
        </w:rPr>
        <w:t xml:space="preserve">representativos de las </w:t>
      </w:r>
      <w:r w:rsidR="002B7966" w:rsidRPr="0082339F">
        <w:rPr>
          <w:sz w:val="22"/>
          <w:szCs w:val="22"/>
        </w:rPr>
        <w:t xml:space="preserve">diferentes </w:t>
      </w:r>
      <w:r w:rsidR="00B10586" w:rsidRPr="0082339F">
        <w:rPr>
          <w:sz w:val="22"/>
          <w:szCs w:val="22"/>
        </w:rPr>
        <w:t xml:space="preserve">tensiones </w:t>
      </w:r>
      <w:r w:rsidR="002B7966" w:rsidRPr="0082339F">
        <w:rPr>
          <w:sz w:val="22"/>
          <w:szCs w:val="22"/>
        </w:rPr>
        <w:t xml:space="preserve">y los variados </w:t>
      </w:r>
      <w:r w:rsidR="00B10586" w:rsidRPr="0082339F">
        <w:rPr>
          <w:sz w:val="22"/>
          <w:szCs w:val="22"/>
        </w:rPr>
        <w:t xml:space="preserve">intereses </w:t>
      </w:r>
      <w:r w:rsidR="002B7966" w:rsidRPr="0082339F">
        <w:rPr>
          <w:sz w:val="22"/>
          <w:szCs w:val="22"/>
        </w:rPr>
        <w:t>que desencadenan los conflictos.</w:t>
      </w:r>
      <w:r w:rsidRPr="0082339F">
        <w:rPr>
          <w:sz w:val="22"/>
          <w:szCs w:val="22"/>
        </w:rPr>
        <w:t xml:space="preserve"> S</w:t>
      </w:r>
      <w:r w:rsidR="00B10586" w:rsidRPr="0082339F">
        <w:rPr>
          <w:sz w:val="22"/>
          <w:szCs w:val="22"/>
        </w:rPr>
        <w:t>e examinarán aquellos que</w:t>
      </w:r>
      <w:r w:rsidRPr="0082339F">
        <w:rPr>
          <w:sz w:val="22"/>
          <w:szCs w:val="22"/>
        </w:rPr>
        <w:t xml:space="preserve"> </w:t>
      </w:r>
      <w:r w:rsidR="00B10586" w:rsidRPr="0082339F">
        <w:rPr>
          <w:sz w:val="22"/>
          <w:szCs w:val="22"/>
        </w:rPr>
        <w:t xml:space="preserve">involucran </w:t>
      </w:r>
      <w:r w:rsidR="002B7966" w:rsidRPr="0082339F">
        <w:rPr>
          <w:sz w:val="22"/>
          <w:szCs w:val="22"/>
        </w:rPr>
        <w:t xml:space="preserve">a un conjunto de fuerzas globales, </w:t>
      </w:r>
      <w:r w:rsidR="00B10586" w:rsidRPr="0082339F">
        <w:rPr>
          <w:sz w:val="22"/>
          <w:szCs w:val="22"/>
        </w:rPr>
        <w:t xml:space="preserve">que </w:t>
      </w:r>
      <w:r w:rsidR="002B7966" w:rsidRPr="0082339F">
        <w:rPr>
          <w:sz w:val="22"/>
          <w:szCs w:val="22"/>
        </w:rPr>
        <w:t xml:space="preserve">muchas veces </w:t>
      </w:r>
      <w:r w:rsidR="00B10586" w:rsidRPr="0082339F">
        <w:rPr>
          <w:sz w:val="22"/>
          <w:szCs w:val="22"/>
        </w:rPr>
        <w:t xml:space="preserve">actúan desde la distancia, aunque no sean </w:t>
      </w:r>
      <w:r w:rsidR="002B7966" w:rsidRPr="0082339F">
        <w:rPr>
          <w:sz w:val="22"/>
          <w:szCs w:val="22"/>
        </w:rPr>
        <w:t xml:space="preserve">tan </w:t>
      </w:r>
      <w:r w:rsidR="00B10586" w:rsidRPr="0082339F">
        <w:rPr>
          <w:sz w:val="22"/>
          <w:szCs w:val="22"/>
        </w:rPr>
        <w:t>evidentes</w:t>
      </w:r>
      <w:r w:rsidR="000642E8" w:rsidRPr="0082339F">
        <w:rPr>
          <w:sz w:val="22"/>
          <w:szCs w:val="22"/>
        </w:rPr>
        <w:t>, ni protagonicen de manera directa</w:t>
      </w:r>
      <w:r w:rsidR="002B7966" w:rsidRPr="0082339F">
        <w:rPr>
          <w:sz w:val="22"/>
          <w:szCs w:val="22"/>
        </w:rPr>
        <w:t xml:space="preserve"> los enfrentamientos</w:t>
      </w:r>
      <w:r w:rsidR="00B10586" w:rsidRPr="0082339F">
        <w:rPr>
          <w:sz w:val="22"/>
          <w:szCs w:val="22"/>
        </w:rPr>
        <w:t>.</w:t>
      </w:r>
    </w:p>
    <w:p w14:paraId="4C45924B" w14:textId="77777777" w:rsidR="005A3A2C" w:rsidRPr="00905AE8" w:rsidRDefault="005A3A2C" w:rsidP="005A3A2C">
      <w:pPr>
        <w:pStyle w:val="CuerpoA"/>
        <w:tabs>
          <w:tab w:val="right" w:pos="8498"/>
        </w:tabs>
        <w:spacing w:after="0"/>
        <w:rPr>
          <w:rFonts w:ascii="Times New Roman" w:eastAsia="Times New Roman" w:hAnsi="Times New Roman" w:cs="Times New Roman"/>
          <w:lang w:val="es-CO"/>
        </w:rPr>
      </w:pPr>
    </w:p>
    <w:p w14:paraId="240A1BFE" w14:textId="77777777" w:rsidR="005A3A2C" w:rsidRDefault="005A3A2C" w:rsidP="005A3A2C">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5A3A2C" w:rsidRPr="004A1547" w14:paraId="6EEBA494"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32E0A376" w14:textId="77777777" w:rsidR="005A3A2C" w:rsidRPr="006B6F27" w:rsidRDefault="005A3A2C"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5A3A2C" w:rsidRPr="006B6F27" w14:paraId="02D2F8BD"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115C33D" w14:textId="77777777" w:rsidR="005A3A2C" w:rsidRPr="006B6F27" w:rsidRDefault="005A3A2C"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AEFF692" w14:textId="51738119" w:rsidR="005A3A2C" w:rsidRPr="006B6F27" w:rsidRDefault="005A3A2C" w:rsidP="003711F1">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3711F1">
              <w:rPr>
                <w:rFonts w:ascii="Times New Roman" w:hAnsi="Times New Roman" w:cs="Times New Roman"/>
                <w:sz w:val="22"/>
                <w:szCs w:val="22"/>
              </w:rPr>
              <w:t>36</w:t>
            </w:r>
          </w:p>
        </w:tc>
      </w:tr>
      <w:tr w:rsidR="005A3A2C" w:rsidRPr="004A1547" w14:paraId="564D3016"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29D18E3" w14:textId="77777777" w:rsidR="005A3A2C" w:rsidRPr="006B6F27" w:rsidRDefault="005A3A2C"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D0BF72" w14:textId="612FDB05" w:rsidR="005A3A2C" w:rsidRPr="006B6F27" w:rsidRDefault="008C2A86" w:rsidP="008C2A86">
            <w:pPr>
              <w:pStyle w:val="Cuerpo"/>
            </w:pPr>
            <w:ins w:id="118" w:author="bachue digital" w:date="2015-07-28T22:49:00Z">
              <w:r>
                <w:t xml:space="preserve">Caricatura de </w:t>
              </w:r>
            </w:ins>
            <w:ins w:id="119" w:author="bachue digital" w:date="2015-07-28T22:50:00Z">
              <w:r>
                <w:t xml:space="preserve">Barack </w:t>
              </w:r>
            </w:ins>
            <w:ins w:id="120" w:author="bachue digital" w:date="2015-07-28T22:49:00Z">
              <w:r w:rsidRPr="008C2A86">
                <w:t xml:space="preserve">Obama y </w:t>
              </w:r>
              <w:r>
                <w:t xml:space="preserve">de </w:t>
              </w:r>
              <w:r w:rsidRPr="008C2A86">
                <w:t>Vladimir Putin</w:t>
              </w:r>
            </w:ins>
            <w:ins w:id="121" w:author="bachue digital" w:date="2015-07-28T22:50:00Z">
              <w:r>
                <w:t xml:space="preserve"> jugando con armas sobre el planeta</w:t>
              </w:r>
            </w:ins>
          </w:p>
        </w:tc>
      </w:tr>
      <w:tr w:rsidR="005A3A2C" w:rsidRPr="004A1547" w14:paraId="6596C268"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A3A9441" w14:textId="77777777" w:rsidR="005A3A2C" w:rsidRPr="006B6F27" w:rsidRDefault="005A3A2C"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5680C4" w14:textId="60EC55D3" w:rsidR="005A3A2C" w:rsidRPr="006B6F27" w:rsidRDefault="008C2A86" w:rsidP="00C90C45">
            <w:pPr>
              <w:pStyle w:val="Cuerpo"/>
              <w:rPr>
                <w:lang w:val="es-ES_tradnl"/>
              </w:rPr>
            </w:pPr>
            <w:ins w:id="122" w:author="bachue digital" w:date="2015-07-28T22:51:00Z">
              <w:r w:rsidRPr="008C2A86">
                <w:rPr>
                  <w:lang w:val="es-ES_tradnl"/>
                </w:rPr>
                <w:t xml:space="preserve">Número de la imagen </w:t>
              </w:r>
              <w:commentRangeStart w:id="123"/>
              <w:r w:rsidRPr="008C2A86">
                <w:rPr>
                  <w:lang w:val="es-ES_tradnl"/>
                </w:rPr>
                <w:t>198595412</w:t>
              </w:r>
            </w:ins>
            <w:commentRangeEnd w:id="123"/>
            <w:r w:rsidR="002613F6">
              <w:rPr>
                <w:rStyle w:val="Refdecomentario"/>
                <w:rFonts w:ascii="Calibri" w:eastAsia="Calibri" w:hAnsi="Calibri"/>
                <w:color w:val="auto"/>
                <w:bdr w:val="none" w:sz="0" w:space="0" w:color="auto"/>
                <w:lang w:val="es-MX" w:eastAsia="en-US"/>
              </w:rPr>
              <w:commentReference w:id="123"/>
            </w:r>
          </w:p>
        </w:tc>
      </w:tr>
      <w:tr w:rsidR="005A3A2C" w:rsidRPr="006B6F27" w14:paraId="37039A29"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3ACFC80" w14:textId="77777777" w:rsidR="005A3A2C" w:rsidRPr="006B6F27" w:rsidRDefault="005A3A2C"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5FA9D7" w14:textId="12774A82" w:rsidR="005A3A2C" w:rsidRPr="006B6F27" w:rsidRDefault="008C2A86" w:rsidP="008C2A86">
            <w:pPr>
              <w:pStyle w:val="Cuerpo"/>
            </w:pPr>
            <w:ins w:id="124" w:author="bachue digital" w:date="2015-07-28T22:52:00Z">
              <w:r>
                <w:t xml:space="preserve">Un alto porcentaje de las tensiones y de los conflictos mundiales del presente se producen por el enfrentamiento entre </w:t>
              </w:r>
            </w:ins>
            <w:ins w:id="125" w:author="bachue digital" w:date="2015-07-28T22:53:00Z">
              <w:r>
                <w:t>E</w:t>
              </w:r>
            </w:ins>
            <w:ins w:id="126" w:author="bachue digital" w:date="2015-07-28T22:52:00Z">
              <w:r>
                <w:t xml:space="preserve">stados Unidos </w:t>
              </w:r>
            </w:ins>
            <w:ins w:id="127" w:author="bachue digital" w:date="2015-07-28T22:53:00Z">
              <w:r>
                <w:t>y Rusia.</w:t>
              </w:r>
            </w:ins>
            <w:ins w:id="128" w:author="bachue digital" w:date="2015-07-28T22:55:00Z">
              <w:r>
                <w:t xml:space="preserve"> Mutuamente </w:t>
              </w:r>
            </w:ins>
            <w:ins w:id="129" w:author="bachue digital" w:date="2015-07-28T22:53:00Z">
              <w:r>
                <w:t xml:space="preserve"> </w:t>
              </w:r>
            </w:ins>
            <w:ins w:id="130" w:author="bachue digital" w:date="2015-07-28T22:55:00Z">
              <w:r>
                <w:t xml:space="preserve">se </w:t>
              </w:r>
              <w:r w:rsidRPr="008C2A86">
                <w:t>presion</w:t>
              </w:r>
              <w:r>
                <w:t xml:space="preserve">an </w:t>
              </w:r>
              <w:r w:rsidRPr="008C2A86">
                <w:t xml:space="preserve">y </w:t>
              </w:r>
              <w:r>
                <w:t xml:space="preserve">se </w:t>
              </w:r>
              <w:r w:rsidRPr="008C2A86">
                <w:t>amenaza</w:t>
              </w:r>
            </w:ins>
            <w:ins w:id="131" w:author="bachue digital" w:date="2015-07-28T22:56:00Z">
              <w:r>
                <w:t xml:space="preserve">n </w:t>
              </w:r>
            </w:ins>
            <w:ins w:id="132" w:author="bachue digital" w:date="2015-07-28T22:57:00Z">
              <w:r>
                <w:t>con desencadenar una confrontación militar</w:t>
              </w:r>
            </w:ins>
            <w:ins w:id="133" w:author="bachue digital" w:date="2015-07-28T22:58:00Z">
              <w:r>
                <w:t>.</w:t>
              </w:r>
            </w:ins>
          </w:p>
        </w:tc>
      </w:tr>
    </w:tbl>
    <w:p w14:paraId="203DF6E1" w14:textId="77777777" w:rsidR="005A3A2C" w:rsidRDefault="005A3A2C" w:rsidP="005A3A2C">
      <w:pPr>
        <w:spacing w:after="0" w:line="240" w:lineRule="auto"/>
      </w:pPr>
    </w:p>
    <w:p w14:paraId="0434E35E" w14:textId="77777777" w:rsidR="005A3A2C" w:rsidRDefault="005A3A2C" w:rsidP="005A3A2C">
      <w:pPr>
        <w:spacing w:after="0" w:line="240" w:lineRule="auto"/>
      </w:pPr>
    </w:p>
    <w:p w14:paraId="794B0F35" w14:textId="77777777" w:rsidR="005A3A2C" w:rsidRPr="0082339F" w:rsidRDefault="005A3A2C" w:rsidP="0082339F">
      <w:pPr>
        <w:rPr>
          <w:sz w:val="22"/>
          <w:szCs w:val="22"/>
        </w:rPr>
      </w:pPr>
    </w:p>
    <w:p w14:paraId="454F4F2E" w14:textId="302A0CA7" w:rsidR="00E10C85" w:rsidRPr="0082339F" w:rsidRDefault="00E10C85" w:rsidP="0082339F">
      <w:pPr>
        <w:rPr>
          <w:sz w:val="22"/>
          <w:szCs w:val="22"/>
        </w:rPr>
      </w:pPr>
      <w:r w:rsidRPr="0082339F">
        <w:rPr>
          <w:sz w:val="22"/>
          <w:szCs w:val="22"/>
        </w:rPr>
        <w:t xml:space="preserve">Algunos de los factores vinculados con la internacionalización de conflictos son, entre otros, la intervención de terceros países, la lucha global contra el terrorismo, la participación de combatientes extranjeros, la entrada en combate </w:t>
      </w:r>
      <w:r w:rsidR="002B7966" w:rsidRPr="0082339F">
        <w:rPr>
          <w:sz w:val="22"/>
          <w:szCs w:val="22"/>
        </w:rPr>
        <w:t xml:space="preserve">de ejércitos para el </w:t>
      </w:r>
      <w:r w:rsidR="000642E8" w:rsidRPr="0082339F">
        <w:rPr>
          <w:sz w:val="22"/>
          <w:szCs w:val="22"/>
        </w:rPr>
        <w:t xml:space="preserve">mantenimiento de la paz </w:t>
      </w:r>
      <w:r w:rsidRPr="0082339F">
        <w:rPr>
          <w:sz w:val="22"/>
          <w:szCs w:val="22"/>
        </w:rPr>
        <w:t xml:space="preserve"> </w:t>
      </w:r>
      <w:r w:rsidR="000642E8" w:rsidRPr="0082339F">
        <w:rPr>
          <w:sz w:val="22"/>
          <w:szCs w:val="22"/>
        </w:rPr>
        <w:t>y/</w:t>
      </w:r>
      <w:r w:rsidRPr="0082339F">
        <w:rPr>
          <w:sz w:val="22"/>
          <w:szCs w:val="22"/>
        </w:rPr>
        <w:t xml:space="preserve">o la utilización del territorio de países vecinos por parte de grupos armados de oposición. </w:t>
      </w:r>
    </w:p>
    <w:p w14:paraId="1940E128" w14:textId="77777777" w:rsidR="00E56EE2" w:rsidRDefault="00E56EE2" w:rsidP="0082339F">
      <w:pPr>
        <w:rPr>
          <w:sz w:val="22"/>
          <w:szCs w:val="22"/>
        </w:rPr>
      </w:pPr>
    </w:p>
    <w:p w14:paraId="77C26FE1" w14:textId="77777777" w:rsidR="005A3A2C" w:rsidRDefault="005A3A2C" w:rsidP="0082339F">
      <w:pPr>
        <w:rPr>
          <w:sz w:val="22"/>
          <w:szCs w:val="22"/>
        </w:rPr>
      </w:pPr>
    </w:p>
    <w:p w14:paraId="7B30F4FB" w14:textId="77777777" w:rsidR="006374B1" w:rsidRPr="0082339F" w:rsidRDefault="006374B1" w:rsidP="0082339F">
      <w:pPr>
        <w:rPr>
          <w:sz w:val="22"/>
          <w:szCs w:val="22"/>
        </w:rPr>
      </w:pPr>
    </w:p>
    <w:p w14:paraId="47B775E4" w14:textId="77777777" w:rsidR="0082339F" w:rsidRDefault="00C7684A" w:rsidP="0082339F">
      <w:pPr>
        <w:rPr>
          <w:b/>
          <w:sz w:val="22"/>
          <w:szCs w:val="22"/>
        </w:rPr>
      </w:pPr>
      <w:r w:rsidRPr="0082339F">
        <w:rPr>
          <w:sz w:val="22"/>
          <w:szCs w:val="22"/>
          <w:highlight w:val="yellow"/>
        </w:rPr>
        <w:t>[SECCIÓN 2]</w:t>
      </w:r>
      <w:r w:rsidRPr="0082339F">
        <w:rPr>
          <w:sz w:val="22"/>
          <w:szCs w:val="22"/>
        </w:rPr>
        <w:t xml:space="preserve"> </w:t>
      </w:r>
      <w:r w:rsidRPr="0082339F">
        <w:rPr>
          <w:b/>
          <w:sz w:val="22"/>
          <w:szCs w:val="22"/>
        </w:rPr>
        <w:t xml:space="preserve"> </w:t>
      </w:r>
    </w:p>
    <w:p w14:paraId="4C8D1C6B" w14:textId="2F400EB1" w:rsidR="00C7684A" w:rsidRPr="0082339F" w:rsidRDefault="005440AC" w:rsidP="0082339F">
      <w:pPr>
        <w:pStyle w:val="Ttulo2"/>
      </w:pPr>
      <w:bookmarkStart w:id="134" w:name="_Toc426298259"/>
      <w:r>
        <w:t>4</w:t>
      </w:r>
      <w:r w:rsidR="00C7684A" w:rsidRPr="0082339F">
        <w:t xml:space="preserve">.1 </w:t>
      </w:r>
      <w:r w:rsidR="007D4E04">
        <w:t>L</w:t>
      </w:r>
      <w:r w:rsidR="00C7684A" w:rsidRPr="0082339F">
        <w:t>os nacionalismos en una Unión Europea en crisis económica</w:t>
      </w:r>
      <w:bookmarkEnd w:id="134"/>
    </w:p>
    <w:p w14:paraId="5BFCA47D" w14:textId="77777777" w:rsidR="003809EE" w:rsidRDefault="003809EE" w:rsidP="0082339F">
      <w:pPr>
        <w:rPr>
          <w:sz w:val="22"/>
          <w:szCs w:val="22"/>
        </w:rPr>
      </w:pPr>
    </w:p>
    <w:p w14:paraId="51C8B76F" w14:textId="3EBD0E53" w:rsidR="002B7966" w:rsidRDefault="003809EE" w:rsidP="0082339F">
      <w:pPr>
        <w:rPr>
          <w:sz w:val="22"/>
          <w:szCs w:val="22"/>
        </w:rPr>
      </w:pPr>
      <w:r w:rsidRPr="0082339F">
        <w:rPr>
          <w:sz w:val="22"/>
          <w:szCs w:val="22"/>
        </w:rPr>
        <w:t xml:space="preserve">La cuestión del nacionalismo es </w:t>
      </w:r>
      <w:r w:rsidR="002B7966" w:rsidRPr="0082339F">
        <w:rPr>
          <w:sz w:val="22"/>
          <w:szCs w:val="22"/>
        </w:rPr>
        <w:t xml:space="preserve">clave </w:t>
      </w:r>
      <w:r w:rsidRPr="0082339F">
        <w:rPr>
          <w:sz w:val="22"/>
          <w:szCs w:val="22"/>
        </w:rPr>
        <w:t xml:space="preserve">para entender algunas de las tensiones actuales en Europa. </w:t>
      </w:r>
      <w:r w:rsidR="004620F0" w:rsidRPr="0082339F">
        <w:rPr>
          <w:sz w:val="22"/>
          <w:szCs w:val="22"/>
        </w:rPr>
        <w:t xml:space="preserve">El aumento de la </w:t>
      </w:r>
      <w:r w:rsidR="004620F0" w:rsidRPr="0082339F">
        <w:rPr>
          <w:b/>
          <w:sz w:val="22"/>
          <w:szCs w:val="22"/>
        </w:rPr>
        <w:t>presión migratoria</w:t>
      </w:r>
      <w:r w:rsidR="004620F0" w:rsidRPr="0082339F">
        <w:rPr>
          <w:sz w:val="22"/>
          <w:szCs w:val="22"/>
        </w:rPr>
        <w:t xml:space="preserve"> hacia Europa, sumada a l</w:t>
      </w:r>
      <w:r w:rsidR="000F7C6B" w:rsidRPr="0082339F">
        <w:rPr>
          <w:sz w:val="22"/>
          <w:szCs w:val="22"/>
        </w:rPr>
        <w:t xml:space="preserve">a </w:t>
      </w:r>
      <w:r w:rsidR="000F7C6B" w:rsidRPr="0082339F">
        <w:rPr>
          <w:b/>
          <w:sz w:val="22"/>
          <w:szCs w:val="22"/>
        </w:rPr>
        <w:t>crisis económica</w:t>
      </w:r>
      <w:r w:rsidR="000F7C6B" w:rsidRPr="0082339F">
        <w:rPr>
          <w:sz w:val="22"/>
          <w:szCs w:val="22"/>
        </w:rPr>
        <w:t xml:space="preserve"> y </w:t>
      </w:r>
      <w:r w:rsidR="004620F0" w:rsidRPr="0082339F">
        <w:rPr>
          <w:sz w:val="22"/>
          <w:szCs w:val="22"/>
        </w:rPr>
        <w:t>a</w:t>
      </w:r>
      <w:r w:rsidR="000F7C6B" w:rsidRPr="0082339F">
        <w:rPr>
          <w:sz w:val="22"/>
          <w:szCs w:val="22"/>
        </w:rPr>
        <w:t xml:space="preserve">l hastío con </w:t>
      </w:r>
      <w:r w:rsidR="002B7966" w:rsidRPr="0082339F">
        <w:rPr>
          <w:sz w:val="22"/>
          <w:szCs w:val="22"/>
        </w:rPr>
        <w:t xml:space="preserve">una </w:t>
      </w:r>
      <w:r w:rsidR="000F7C6B" w:rsidRPr="0082339F">
        <w:rPr>
          <w:b/>
          <w:sz w:val="22"/>
          <w:szCs w:val="22"/>
        </w:rPr>
        <w:t>clase política</w:t>
      </w:r>
      <w:r w:rsidR="002B7966" w:rsidRPr="0082339F">
        <w:rPr>
          <w:b/>
          <w:sz w:val="22"/>
          <w:szCs w:val="22"/>
        </w:rPr>
        <w:t xml:space="preserve"> </w:t>
      </w:r>
      <w:r w:rsidR="00DE5008" w:rsidRPr="0082339F">
        <w:rPr>
          <w:b/>
          <w:sz w:val="22"/>
          <w:szCs w:val="22"/>
        </w:rPr>
        <w:t>corrupta</w:t>
      </w:r>
      <w:r w:rsidR="00DE5008" w:rsidRPr="0082339F">
        <w:rPr>
          <w:sz w:val="22"/>
          <w:szCs w:val="22"/>
        </w:rPr>
        <w:t xml:space="preserve"> y </w:t>
      </w:r>
      <w:r w:rsidR="002B7966" w:rsidRPr="0082339F">
        <w:rPr>
          <w:sz w:val="22"/>
          <w:szCs w:val="22"/>
        </w:rPr>
        <w:t xml:space="preserve">que </w:t>
      </w:r>
      <w:r w:rsidR="00C82304" w:rsidRPr="0082339F">
        <w:rPr>
          <w:sz w:val="22"/>
          <w:szCs w:val="22"/>
        </w:rPr>
        <w:t xml:space="preserve">reduce el </w:t>
      </w:r>
      <w:r w:rsidR="002B7966" w:rsidRPr="0082339F">
        <w:rPr>
          <w:sz w:val="22"/>
          <w:szCs w:val="22"/>
        </w:rPr>
        <w:t xml:space="preserve">Estado de </w:t>
      </w:r>
      <w:r w:rsidR="00DE5008" w:rsidRPr="0082339F">
        <w:rPr>
          <w:sz w:val="22"/>
          <w:szCs w:val="22"/>
        </w:rPr>
        <w:t>b</w:t>
      </w:r>
      <w:r w:rsidR="002B7966" w:rsidRPr="0082339F">
        <w:rPr>
          <w:sz w:val="22"/>
          <w:szCs w:val="22"/>
        </w:rPr>
        <w:t>ienestar</w:t>
      </w:r>
      <w:r w:rsidR="00601D11" w:rsidRPr="0082339F">
        <w:rPr>
          <w:sz w:val="22"/>
          <w:szCs w:val="22"/>
        </w:rPr>
        <w:t xml:space="preserve"> de sus ciudadanos</w:t>
      </w:r>
      <w:r w:rsidR="00DE5008" w:rsidRPr="0082339F">
        <w:rPr>
          <w:sz w:val="22"/>
          <w:szCs w:val="22"/>
        </w:rPr>
        <w:t xml:space="preserve">, </w:t>
      </w:r>
      <w:r w:rsidR="000F7C6B" w:rsidRPr="0082339F">
        <w:rPr>
          <w:sz w:val="22"/>
          <w:szCs w:val="22"/>
        </w:rPr>
        <w:t xml:space="preserve">están </w:t>
      </w:r>
      <w:r w:rsidR="00601D11" w:rsidRPr="0082339F">
        <w:rPr>
          <w:sz w:val="22"/>
          <w:szCs w:val="22"/>
        </w:rPr>
        <w:t>fortaleciendo</w:t>
      </w:r>
      <w:r w:rsidR="000F7C6B" w:rsidRPr="0082339F">
        <w:rPr>
          <w:sz w:val="22"/>
          <w:szCs w:val="22"/>
        </w:rPr>
        <w:t xml:space="preserve"> los movimientos nacionalistas dentro de la Unión Europea</w:t>
      </w:r>
      <w:r w:rsidR="002B7966" w:rsidRPr="0082339F">
        <w:rPr>
          <w:sz w:val="22"/>
          <w:szCs w:val="22"/>
        </w:rPr>
        <w:t>, en especial en Europa Occidental</w:t>
      </w:r>
      <w:r w:rsidR="005A6A15">
        <w:rPr>
          <w:sz w:val="22"/>
          <w:szCs w:val="22"/>
        </w:rPr>
        <w:t xml:space="preserve"> </w:t>
      </w:r>
      <w:r w:rsidR="005A6A15" w:rsidRPr="0082339F">
        <w:rPr>
          <w:sz w:val="22"/>
          <w:szCs w:val="22"/>
        </w:rPr>
        <w:t>[</w:t>
      </w:r>
      <w:r w:rsidR="005A6A15" w:rsidRPr="005A6A15">
        <w:rPr>
          <w:rFonts w:ascii="Times New Roman" w:hAnsi="Times New Roman" w:cs="Times New Roman"/>
          <w:sz w:val="22"/>
          <w:szCs w:val="22"/>
        </w:rPr>
        <w:t>VER</w:t>
      </w:r>
      <w:r w:rsidR="005A6A15" w:rsidRPr="0082339F">
        <w:rPr>
          <w:sz w:val="22"/>
          <w:szCs w:val="22"/>
        </w:rPr>
        <w:t>]</w:t>
      </w:r>
      <w:r w:rsidR="002B7966" w:rsidRPr="0082339F">
        <w:rPr>
          <w:sz w:val="22"/>
          <w:szCs w:val="22"/>
        </w:rPr>
        <w:t>.</w:t>
      </w:r>
    </w:p>
    <w:p w14:paraId="75DB6BE7" w14:textId="7C2F44A5" w:rsidR="005A6A15" w:rsidRPr="0082339F" w:rsidRDefault="00E710C4" w:rsidP="0082339F">
      <w:pPr>
        <w:rPr>
          <w:sz w:val="22"/>
          <w:szCs w:val="22"/>
        </w:rPr>
      </w:pPr>
      <w:hyperlink r:id="rId31" w:history="1">
        <w:r w:rsidR="005A6A15" w:rsidRPr="00D25797">
          <w:rPr>
            <w:rStyle w:val="Hipervnculo"/>
            <w:rFonts w:ascii="Lucida Grande" w:hAnsi="Lucida Grande" w:cs="Lucida Grande"/>
          </w:rPr>
          <w:t>http://elpais.com/elpais/2014/06/13/opinion/1402682304_698225.html</w:t>
        </w:r>
      </w:hyperlink>
      <w:r w:rsidR="005A6A15">
        <w:rPr>
          <w:rFonts w:ascii="Lucida Grande" w:hAnsi="Lucida Grande" w:cs="Lucida Grande"/>
          <w:color w:val="000000"/>
        </w:rPr>
        <w:t xml:space="preserve"> </w:t>
      </w:r>
    </w:p>
    <w:p w14:paraId="45E380E9" w14:textId="77777777" w:rsidR="002B7966" w:rsidRPr="0082339F" w:rsidRDefault="002B7966" w:rsidP="0082339F">
      <w:pPr>
        <w:rPr>
          <w:sz w:val="22"/>
          <w:szCs w:val="22"/>
        </w:rPr>
      </w:pPr>
    </w:p>
    <w:p w14:paraId="526388D2" w14:textId="4BC42DEB" w:rsidR="000F7C6B" w:rsidRPr="0082339F" w:rsidRDefault="00C82304" w:rsidP="0082339F">
      <w:pPr>
        <w:rPr>
          <w:sz w:val="22"/>
          <w:szCs w:val="22"/>
        </w:rPr>
      </w:pPr>
      <w:r w:rsidRPr="0082339F">
        <w:rPr>
          <w:sz w:val="22"/>
          <w:szCs w:val="22"/>
        </w:rPr>
        <w:t>E</w:t>
      </w:r>
      <w:r w:rsidR="002B7966" w:rsidRPr="0082339F">
        <w:rPr>
          <w:sz w:val="22"/>
          <w:szCs w:val="22"/>
        </w:rPr>
        <w:t xml:space="preserve">l </w:t>
      </w:r>
      <w:r w:rsidRPr="0082339F">
        <w:rPr>
          <w:sz w:val="22"/>
          <w:szCs w:val="22"/>
        </w:rPr>
        <w:t xml:space="preserve">nacionalismo </w:t>
      </w:r>
      <w:r w:rsidR="00DE5008" w:rsidRPr="0082339F">
        <w:rPr>
          <w:sz w:val="22"/>
          <w:szCs w:val="22"/>
        </w:rPr>
        <w:t xml:space="preserve">del siglo XXI </w:t>
      </w:r>
      <w:r w:rsidRPr="0082339F">
        <w:rPr>
          <w:sz w:val="22"/>
          <w:szCs w:val="22"/>
        </w:rPr>
        <w:t xml:space="preserve">está vinculado al </w:t>
      </w:r>
      <w:r w:rsidR="002B7966" w:rsidRPr="0082339F">
        <w:rPr>
          <w:sz w:val="22"/>
          <w:szCs w:val="22"/>
        </w:rPr>
        <w:t>rechazo a</w:t>
      </w:r>
      <w:r w:rsidR="00C413BE" w:rsidRPr="0082339F">
        <w:rPr>
          <w:sz w:val="22"/>
          <w:szCs w:val="22"/>
        </w:rPr>
        <w:t xml:space="preserve"> </w:t>
      </w:r>
      <w:r w:rsidR="002B7966" w:rsidRPr="0082339F">
        <w:rPr>
          <w:sz w:val="22"/>
          <w:szCs w:val="22"/>
        </w:rPr>
        <w:t>l</w:t>
      </w:r>
      <w:r w:rsidR="00C413BE" w:rsidRPr="0082339F">
        <w:rPr>
          <w:sz w:val="22"/>
          <w:szCs w:val="22"/>
        </w:rPr>
        <w:t>os</w:t>
      </w:r>
      <w:r w:rsidR="002B7966" w:rsidRPr="0082339F">
        <w:rPr>
          <w:sz w:val="22"/>
          <w:szCs w:val="22"/>
        </w:rPr>
        <w:t xml:space="preserve"> extranjero</w:t>
      </w:r>
      <w:r w:rsidR="00C413BE" w:rsidRPr="0082339F">
        <w:rPr>
          <w:sz w:val="22"/>
          <w:szCs w:val="22"/>
        </w:rPr>
        <w:t>s (</w:t>
      </w:r>
      <w:r w:rsidR="00C413BE" w:rsidRPr="0082339F">
        <w:rPr>
          <w:b/>
          <w:sz w:val="22"/>
          <w:szCs w:val="22"/>
        </w:rPr>
        <w:t>xenofobia</w:t>
      </w:r>
      <w:r w:rsidR="00C413BE" w:rsidRPr="0082339F">
        <w:rPr>
          <w:sz w:val="22"/>
          <w:szCs w:val="22"/>
        </w:rPr>
        <w:t>)</w:t>
      </w:r>
      <w:r w:rsidR="00601D11" w:rsidRPr="0082339F">
        <w:rPr>
          <w:sz w:val="22"/>
          <w:szCs w:val="22"/>
        </w:rPr>
        <w:t>,</w:t>
      </w:r>
      <w:r w:rsidR="002B7966" w:rsidRPr="0082339F">
        <w:rPr>
          <w:sz w:val="22"/>
          <w:szCs w:val="22"/>
        </w:rPr>
        <w:t xml:space="preserve"> </w:t>
      </w:r>
      <w:r w:rsidR="00601D11" w:rsidRPr="0082339F">
        <w:rPr>
          <w:sz w:val="22"/>
          <w:szCs w:val="22"/>
        </w:rPr>
        <w:t xml:space="preserve">bajo el argumento de que </w:t>
      </w:r>
      <w:r w:rsidR="002B7966" w:rsidRPr="0082339F">
        <w:rPr>
          <w:sz w:val="22"/>
          <w:szCs w:val="22"/>
        </w:rPr>
        <w:t xml:space="preserve">hace peligrar </w:t>
      </w:r>
      <w:r w:rsidRPr="0082339F">
        <w:rPr>
          <w:sz w:val="22"/>
          <w:szCs w:val="22"/>
        </w:rPr>
        <w:t xml:space="preserve">los </w:t>
      </w:r>
      <w:r w:rsidR="002B7966" w:rsidRPr="0082339F">
        <w:rPr>
          <w:sz w:val="22"/>
          <w:szCs w:val="22"/>
        </w:rPr>
        <w:t>puesto</w:t>
      </w:r>
      <w:r w:rsidRPr="0082339F">
        <w:rPr>
          <w:sz w:val="22"/>
          <w:szCs w:val="22"/>
        </w:rPr>
        <w:t>s</w:t>
      </w:r>
      <w:r w:rsidR="002B7966" w:rsidRPr="0082339F">
        <w:rPr>
          <w:sz w:val="22"/>
          <w:szCs w:val="22"/>
        </w:rPr>
        <w:t xml:space="preserve"> de trabajo</w:t>
      </w:r>
      <w:r w:rsidR="00601D11" w:rsidRPr="0082339F">
        <w:rPr>
          <w:sz w:val="22"/>
          <w:szCs w:val="22"/>
        </w:rPr>
        <w:t xml:space="preserve"> de los locales;</w:t>
      </w:r>
      <w:r w:rsidRPr="0082339F">
        <w:rPr>
          <w:sz w:val="22"/>
          <w:szCs w:val="22"/>
        </w:rPr>
        <w:t xml:space="preserve"> </w:t>
      </w:r>
      <w:r w:rsidR="005A5733" w:rsidRPr="0082339F">
        <w:rPr>
          <w:sz w:val="22"/>
          <w:szCs w:val="22"/>
        </w:rPr>
        <w:t xml:space="preserve">también </w:t>
      </w:r>
      <w:r w:rsidR="002B7966" w:rsidRPr="0082339F">
        <w:rPr>
          <w:sz w:val="22"/>
          <w:szCs w:val="22"/>
        </w:rPr>
        <w:t xml:space="preserve">a </w:t>
      </w:r>
      <w:r w:rsidR="002B7966" w:rsidRPr="0082339F">
        <w:rPr>
          <w:b/>
          <w:sz w:val="22"/>
          <w:szCs w:val="22"/>
        </w:rPr>
        <w:t>reivindicaciones territoriales</w:t>
      </w:r>
      <w:r w:rsidRPr="0082339F">
        <w:rPr>
          <w:sz w:val="22"/>
          <w:szCs w:val="22"/>
        </w:rPr>
        <w:t xml:space="preserve"> y a </w:t>
      </w:r>
      <w:r w:rsidRPr="0082339F">
        <w:rPr>
          <w:b/>
          <w:sz w:val="22"/>
          <w:szCs w:val="22"/>
        </w:rPr>
        <w:t xml:space="preserve">identidades </w:t>
      </w:r>
      <w:r w:rsidR="002B7966" w:rsidRPr="0082339F">
        <w:rPr>
          <w:b/>
          <w:sz w:val="22"/>
          <w:szCs w:val="22"/>
        </w:rPr>
        <w:t>étnic</w:t>
      </w:r>
      <w:r w:rsidRPr="0082339F">
        <w:rPr>
          <w:b/>
          <w:sz w:val="22"/>
          <w:szCs w:val="22"/>
        </w:rPr>
        <w:t>as</w:t>
      </w:r>
      <w:r w:rsidR="002B7966" w:rsidRPr="0082339F">
        <w:rPr>
          <w:sz w:val="22"/>
          <w:szCs w:val="22"/>
        </w:rPr>
        <w:t xml:space="preserve">. </w:t>
      </w:r>
      <w:r w:rsidR="000F7C6B" w:rsidRPr="0082339F">
        <w:rPr>
          <w:sz w:val="22"/>
          <w:szCs w:val="22"/>
        </w:rPr>
        <w:t>El resurgimiento del nacionalismo en Europa es un fenóm</w:t>
      </w:r>
      <w:r w:rsidR="004620F0" w:rsidRPr="0082339F">
        <w:rPr>
          <w:sz w:val="22"/>
          <w:szCs w:val="22"/>
        </w:rPr>
        <w:t>eno que hay que tener en cuenta</w:t>
      </w:r>
      <w:r w:rsidR="00601D11" w:rsidRPr="0082339F">
        <w:rPr>
          <w:sz w:val="22"/>
          <w:szCs w:val="22"/>
        </w:rPr>
        <w:t>,</w:t>
      </w:r>
      <w:r w:rsidR="004620F0" w:rsidRPr="0082339F">
        <w:rPr>
          <w:sz w:val="22"/>
          <w:szCs w:val="22"/>
        </w:rPr>
        <w:t xml:space="preserve"> ya que la UE es una comunidad constituida hace 25 años, tiempo que no </w:t>
      </w:r>
      <w:r w:rsidRPr="0082339F">
        <w:rPr>
          <w:sz w:val="22"/>
          <w:szCs w:val="22"/>
        </w:rPr>
        <w:t xml:space="preserve">le </w:t>
      </w:r>
      <w:r w:rsidR="004620F0" w:rsidRPr="0082339F">
        <w:rPr>
          <w:sz w:val="22"/>
          <w:szCs w:val="22"/>
        </w:rPr>
        <w:t>ha bastado para consolidar la unión frente a las fuerzas que pretenden su d</w:t>
      </w:r>
      <w:r w:rsidRPr="0082339F">
        <w:rPr>
          <w:sz w:val="22"/>
          <w:szCs w:val="22"/>
        </w:rPr>
        <w:t>isolución</w:t>
      </w:r>
      <w:r w:rsidR="004620F0" w:rsidRPr="0082339F">
        <w:rPr>
          <w:sz w:val="22"/>
          <w:szCs w:val="22"/>
        </w:rPr>
        <w:t xml:space="preserve">. </w:t>
      </w:r>
    </w:p>
    <w:p w14:paraId="2106FEBB" w14:textId="77777777" w:rsidR="002E0ED3" w:rsidRPr="0082339F" w:rsidRDefault="002E0ED3"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DE5008" w:rsidRPr="0082339F" w14:paraId="5AD80D7D" w14:textId="77777777" w:rsidTr="00120F66">
        <w:tc>
          <w:tcPr>
            <w:tcW w:w="8978" w:type="dxa"/>
            <w:gridSpan w:val="2"/>
            <w:shd w:val="clear" w:color="auto" w:fill="000000" w:themeFill="text1"/>
          </w:tcPr>
          <w:p w14:paraId="54339B42" w14:textId="77777777" w:rsidR="00DE5008" w:rsidRPr="0082339F" w:rsidRDefault="00DE5008" w:rsidP="0082339F">
            <w:pPr>
              <w:rPr>
                <w:b/>
                <w:color w:val="FFFFFF" w:themeColor="background1"/>
              </w:rPr>
            </w:pPr>
            <w:r w:rsidRPr="0082339F">
              <w:rPr>
                <w:b/>
                <w:color w:val="FFFFFF" w:themeColor="background1"/>
              </w:rPr>
              <w:t>Recuerda</w:t>
            </w:r>
          </w:p>
        </w:tc>
      </w:tr>
      <w:tr w:rsidR="00DE5008" w:rsidRPr="0082339F" w14:paraId="605A9581" w14:textId="77777777" w:rsidTr="00120F66">
        <w:tc>
          <w:tcPr>
            <w:tcW w:w="2518" w:type="dxa"/>
          </w:tcPr>
          <w:p w14:paraId="2D8A5E6F" w14:textId="77777777" w:rsidR="00DE5008" w:rsidRPr="0082339F" w:rsidRDefault="00DE5008" w:rsidP="0082339F">
            <w:pPr>
              <w:rPr>
                <w:b/>
              </w:rPr>
            </w:pPr>
            <w:r w:rsidRPr="0082339F">
              <w:rPr>
                <w:b/>
              </w:rPr>
              <w:t>Contenido</w:t>
            </w:r>
          </w:p>
        </w:tc>
        <w:tc>
          <w:tcPr>
            <w:tcW w:w="6460" w:type="dxa"/>
          </w:tcPr>
          <w:p w14:paraId="3055A2FD" w14:textId="658C3B3D" w:rsidR="00DE5008" w:rsidRPr="0082339F" w:rsidRDefault="00C413BE" w:rsidP="0082339F">
            <w:pPr>
              <w:rPr>
                <w:b/>
              </w:rPr>
            </w:pPr>
            <w:r w:rsidRPr="0082339F">
              <w:t>D</w:t>
            </w:r>
            <w:r w:rsidR="00DE5008" w:rsidRPr="0082339F">
              <w:t xml:space="preserve">urante el siglo XX, las guerras emprendidas bajo el estandarte del nacionalismo casi </w:t>
            </w:r>
            <w:r w:rsidR="00601D11" w:rsidRPr="0082339F">
              <w:t>destruyen a</w:t>
            </w:r>
            <w:r w:rsidR="00DE5008" w:rsidRPr="0082339F">
              <w:t>l continente europeo. Desde allí se tejieron las confrontaciones, la violencia política, la guerra civil y</w:t>
            </w:r>
            <w:r w:rsidR="00601D11" w:rsidRPr="0082339F">
              <w:t>,</w:t>
            </w:r>
            <w:r w:rsidR="00DE5008" w:rsidRPr="0082339F">
              <w:t xml:space="preserve"> en su momento más desbordado, </w:t>
            </w:r>
            <w:r w:rsidR="00601D11" w:rsidRPr="0082339F">
              <w:t>se generaron</w:t>
            </w:r>
            <w:r w:rsidR="00DE5008" w:rsidRPr="0082339F">
              <w:t xml:space="preserve"> el genocidio y el totalitarismo. </w:t>
            </w:r>
          </w:p>
        </w:tc>
      </w:tr>
    </w:tbl>
    <w:p w14:paraId="6D208FF0" w14:textId="77777777" w:rsidR="00DE5008" w:rsidRPr="0082339F" w:rsidRDefault="00DE5008" w:rsidP="0082339F">
      <w:pPr>
        <w:rPr>
          <w:sz w:val="22"/>
          <w:szCs w:val="22"/>
        </w:rPr>
      </w:pPr>
    </w:p>
    <w:p w14:paraId="32BF28DA" w14:textId="28E86A61" w:rsidR="00F97DD8" w:rsidRDefault="00C82304" w:rsidP="0082339F">
      <w:pPr>
        <w:rPr>
          <w:sz w:val="22"/>
          <w:szCs w:val="22"/>
        </w:rPr>
      </w:pPr>
      <w:r w:rsidRPr="0082339F">
        <w:rPr>
          <w:sz w:val="22"/>
          <w:szCs w:val="22"/>
        </w:rPr>
        <w:t>A pesar de</w:t>
      </w:r>
      <w:r w:rsidR="00C413BE" w:rsidRPr="0082339F">
        <w:rPr>
          <w:sz w:val="22"/>
          <w:szCs w:val="22"/>
        </w:rPr>
        <w:t xml:space="preserve"> los problemas que alguna vez trajo el nacionalismo</w:t>
      </w:r>
      <w:r w:rsidRPr="0082339F">
        <w:rPr>
          <w:sz w:val="22"/>
          <w:szCs w:val="22"/>
        </w:rPr>
        <w:t xml:space="preserve">, </w:t>
      </w:r>
      <w:r w:rsidR="003809EE" w:rsidRPr="0082339F">
        <w:rPr>
          <w:sz w:val="22"/>
          <w:szCs w:val="22"/>
        </w:rPr>
        <w:t>l</w:t>
      </w:r>
      <w:r w:rsidR="00F97DD8" w:rsidRPr="0082339F">
        <w:rPr>
          <w:sz w:val="22"/>
          <w:szCs w:val="22"/>
        </w:rPr>
        <w:t xml:space="preserve">as esperanzas de muchos europeos parecen encontrar </w:t>
      </w:r>
      <w:r w:rsidRPr="0082339F">
        <w:rPr>
          <w:sz w:val="22"/>
          <w:szCs w:val="22"/>
        </w:rPr>
        <w:t xml:space="preserve">hoy </w:t>
      </w:r>
      <w:r w:rsidR="00F97DD8" w:rsidRPr="0082339F">
        <w:rPr>
          <w:sz w:val="22"/>
          <w:szCs w:val="22"/>
        </w:rPr>
        <w:t xml:space="preserve">su expresión, una vez más, en </w:t>
      </w:r>
      <w:r w:rsidR="00C413BE" w:rsidRPr="0082339F">
        <w:rPr>
          <w:sz w:val="22"/>
          <w:szCs w:val="22"/>
        </w:rPr>
        <w:t>é</w:t>
      </w:r>
      <w:r w:rsidRPr="0082339F">
        <w:rPr>
          <w:sz w:val="22"/>
          <w:szCs w:val="22"/>
        </w:rPr>
        <w:t>l</w:t>
      </w:r>
      <w:r w:rsidR="00F97DD8" w:rsidRPr="0082339F">
        <w:rPr>
          <w:sz w:val="22"/>
          <w:szCs w:val="22"/>
        </w:rPr>
        <w:t xml:space="preserve">, mientras que la  Europa unificada es vista como una carga y </w:t>
      </w:r>
      <w:r w:rsidRPr="0082339F">
        <w:rPr>
          <w:sz w:val="22"/>
          <w:szCs w:val="22"/>
        </w:rPr>
        <w:t xml:space="preserve">también como </w:t>
      </w:r>
      <w:r w:rsidR="00F97DD8" w:rsidRPr="0082339F">
        <w:rPr>
          <w:sz w:val="22"/>
          <w:szCs w:val="22"/>
        </w:rPr>
        <w:t>una amenaza</w:t>
      </w:r>
      <w:r w:rsidR="00C8224B" w:rsidRPr="0082339F">
        <w:rPr>
          <w:sz w:val="22"/>
          <w:szCs w:val="22"/>
        </w:rPr>
        <w:t xml:space="preserve"> [</w:t>
      </w:r>
      <w:r w:rsidR="00C8224B" w:rsidRPr="005A6A15">
        <w:rPr>
          <w:rFonts w:ascii="Times New Roman" w:hAnsi="Times New Roman" w:cs="Times New Roman"/>
          <w:sz w:val="22"/>
          <w:szCs w:val="22"/>
        </w:rPr>
        <w:t>VER</w:t>
      </w:r>
      <w:r w:rsidR="00C8224B" w:rsidRPr="0082339F">
        <w:rPr>
          <w:sz w:val="22"/>
          <w:szCs w:val="22"/>
        </w:rPr>
        <w:t>]</w:t>
      </w:r>
      <w:r w:rsidR="00F97DD8" w:rsidRPr="0082339F">
        <w:rPr>
          <w:sz w:val="22"/>
          <w:szCs w:val="22"/>
        </w:rPr>
        <w:t xml:space="preserve">. </w:t>
      </w:r>
    </w:p>
    <w:p w14:paraId="7745DB55" w14:textId="561FF584" w:rsidR="005A6A15" w:rsidRPr="0082339F" w:rsidRDefault="00E710C4" w:rsidP="0082339F">
      <w:pPr>
        <w:rPr>
          <w:sz w:val="22"/>
          <w:szCs w:val="22"/>
        </w:rPr>
      </w:pPr>
      <w:hyperlink r:id="rId32" w:history="1">
        <w:r w:rsidR="005A6A15" w:rsidRPr="00D25797">
          <w:rPr>
            <w:rStyle w:val="Hipervnculo"/>
            <w:rFonts w:ascii="Lucida Grande" w:hAnsi="Lucida Grande" w:cs="Lucida Grande"/>
          </w:rPr>
          <w:t>http://www.elmundo.es/internacional/2014/05/21/537cdf82e2704e57098b4573.html</w:t>
        </w:r>
      </w:hyperlink>
      <w:r w:rsidR="005A6A15">
        <w:rPr>
          <w:rFonts w:ascii="Lucida Grande" w:hAnsi="Lucida Grande" w:cs="Lucida Grande"/>
          <w:color w:val="000000"/>
        </w:rPr>
        <w:t xml:space="preserve"> </w:t>
      </w:r>
    </w:p>
    <w:p w14:paraId="66A8D369" w14:textId="77777777" w:rsidR="000F7C6B" w:rsidRPr="0082339F" w:rsidRDefault="000F7C6B"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DE5008" w:rsidRPr="0082339F" w14:paraId="0E71F75F" w14:textId="77777777" w:rsidTr="00120F66">
        <w:tc>
          <w:tcPr>
            <w:tcW w:w="8978" w:type="dxa"/>
            <w:gridSpan w:val="2"/>
            <w:shd w:val="clear" w:color="auto" w:fill="000000" w:themeFill="text1"/>
          </w:tcPr>
          <w:p w14:paraId="6CF1AC75" w14:textId="77777777" w:rsidR="00DE5008" w:rsidRPr="0082339F" w:rsidRDefault="00DE5008" w:rsidP="0082339F">
            <w:pPr>
              <w:rPr>
                <w:b/>
                <w:color w:val="FFFFFF" w:themeColor="background1"/>
              </w:rPr>
            </w:pPr>
            <w:r w:rsidRPr="0082339F">
              <w:rPr>
                <w:b/>
                <w:color w:val="FFFFFF" w:themeColor="background1"/>
              </w:rPr>
              <w:t>Destacado</w:t>
            </w:r>
          </w:p>
        </w:tc>
      </w:tr>
      <w:tr w:rsidR="00DE5008" w:rsidRPr="0082339F" w14:paraId="327A60EF" w14:textId="77777777" w:rsidTr="00120F66">
        <w:tc>
          <w:tcPr>
            <w:tcW w:w="2518" w:type="dxa"/>
          </w:tcPr>
          <w:p w14:paraId="452BBC85" w14:textId="77777777" w:rsidR="00DE5008" w:rsidRPr="0082339F" w:rsidRDefault="00DE5008" w:rsidP="0082339F">
            <w:pPr>
              <w:rPr>
                <w:b/>
              </w:rPr>
            </w:pPr>
            <w:r w:rsidRPr="0082339F">
              <w:rPr>
                <w:b/>
              </w:rPr>
              <w:t>Título</w:t>
            </w:r>
          </w:p>
        </w:tc>
        <w:tc>
          <w:tcPr>
            <w:tcW w:w="6460" w:type="dxa"/>
          </w:tcPr>
          <w:p w14:paraId="39EC1F52" w14:textId="2A8A6782" w:rsidR="00DE5008" w:rsidRPr="0082339F" w:rsidRDefault="00DE5008" w:rsidP="0082339F">
            <w:pPr>
              <w:rPr>
                <w:b/>
              </w:rPr>
            </w:pPr>
            <w:r w:rsidRPr="0082339F">
              <w:rPr>
                <w:b/>
              </w:rPr>
              <w:t xml:space="preserve">Las formas en que se expresa el nacionalismo </w:t>
            </w:r>
          </w:p>
        </w:tc>
      </w:tr>
      <w:tr w:rsidR="00DE5008" w:rsidRPr="0082339F" w14:paraId="1ACA3556" w14:textId="77777777" w:rsidTr="00120F66">
        <w:tc>
          <w:tcPr>
            <w:tcW w:w="2518" w:type="dxa"/>
          </w:tcPr>
          <w:p w14:paraId="1BE589FE" w14:textId="77777777" w:rsidR="00DE5008" w:rsidRPr="0082339F" w:rsidRDefault="00DE5008" w:rsidP="0082339F">
            <w:r w:rsidRPr="0082339F">
              <w:rPr>
                <w:b/>
              </w:rPr>
              <w:t>Contenido</w:t>
            </w:r>
          </w:p>
        </w:tc>
        <w:tc>
          <w:tcPr>
            <w:tcW w:w="6460" w:type="dxa"/>
          </w:tcPr>
          <w:p w14:paraId="4FEB8E98" w14:textId="7A9EE18A" w:rsidR="00DE5008" w:rsidRPr="0082339F" w:rsidRDefault="00DE5008" w:rsidP="0082339F">
            <w:r w:rsidRPr="0082339F">
              <w:t xml:space="preserve">El resurgimiento </w:t>
            </w:r>
            <w:r w:rsidR="00601D11" w:rsidRPr="0082339F">
              <w:t>del nacionalismo se manifiesta, en su forma más radicalizada,</w:t>
            </w:r>
            <w:r w:rsidRPr="0082339F">
              <w:t xml:space="preserve"> en los conflictos bélicos étnicos. Otras expresiones son la xenofobia, la creación de partidos políticos nacionalistas y la expedición de leyes que limitan la inmigración. </w:t>
            </w:r>
          </w:p>
        </w:tc>
      </w:tr>
    </w:tbl>
    <w:p w14:paraId="7C810F3D" w14:textId="77777777" w:rsidR="00DE5008" w:rsidRPr="0082339F" w:rsidRDefault="00DE5008" w:rsidP="0082339F">
      <w:pPr>
        <w:rPr>
          <w:sz w:val="22"/>
          <w:szCs w:val="22"/>
        </w:rPr>
      </w:pPr>
    </w:p>
    <w:p w14:paraId="2F59A5CF" w14:textId="5F413646" w:rsidR="00230683" w:rsidRPr="0082339F" w:rsidRDefault="005A5733" w:rsidP="0082339F">
      <w:pPr>
        <w:rPr>
          <w:sz w:val="22"/>
          <w:szCs w:val="22"/>
        </w:rPr>
      </w:pPr>
      <w:r w:rsidRPr="0082339F">
        <w:rPr>
          <w:sz w:val="22"/>
          <w:szCs w:val="22"/>
        </w:rPr>
        <w:t>Hoy, e</w:t>
      </w:r>
      <w:r w:rsidR="00F97DD8" w:rsidRPr="0082339F">
        <w:rPr>
          <w:sz w:val="22"/>
          <w:szCs w:val="22"/>
        </w:rPr>
        <w:t xml:space="preserve">l caso de </w:t>
      </w:r>
      <w:r w:rsidR="00601D11" w:rsidRPr="0082339F">
        <w:rPr>
          <w:sz w:val="22"/>
          <w:szCs w:val="22"/>
        </w:rPr>
        <w:t>Francia,</w:t>
      </w:r>
      <w:r w:rsidR="00230683" w:rsidRPr="0082339F">
        <w:rPr>
          <w:sz w:val="22"/>
          <w:szCs w:val="22"/>
        </w:rPr>
        <w:t xml:space="preserve"> en especial, genera </w:t>
      </w:r>
      <w:r w:rsidR="00F97DD8" w:rsidRPr="0082339F">
        <w:rPr>
          <w:sz w:val="22"/>
          <w:szCs w:val="22"/>
        </w:rPr>
        <w:t xml:space="preserve">inquietud, ya que </w:t>
      </w:r>
      <w:r w:rsidR="00230683" w:rsidRPr="0082339F">
        <w:rPr>
          <w:sz w:val="22"/>
          <w:szCs w:val="22"/>
        </w:rPr>
        <w:t xml:space="preserve">el </w:t>
      </w:r>
      <w:r w:rsidR="00F97DD8" w:rsidRPr="0082339F">
        <w:rPr>
          <w:sz w:val="22"/>
          <w:szCs w:val="22"/>
        </w:rPr>
        <w:t>partido nacionalista (</w:t>
      </w:r>
      <w:r w:rsidR="00230683" w:rsidRPr="0082339F">
        <w:rPr>
          <w:sz w:val="22"/>
          <w:szCs w:val="22"/>
        </w:rPr>
        <w:t>Frente Nacional</w:t>
      </w:r>
      <w:r w:rsidR="00F97DD8" w:rsidRPr="0082339F">
        <w:rPr>
          <w:sz w:val="22"/>
          <w:szCs w:val="22"/>
        </w:rPr>
        <w:t>)</w:t>
      </w:r>
      <w:r w:rsidR="00230683" w:rsidRPr="0082339F">
        <w:rPr>
          <w:sz w:val="22"/>
          <w:szCs w:val="22"/>
        </w:rPr>
        <w:t xml:space="preserve"> se ha consolidado como la tercera fuerza política. Sin </w:t>
      </w:r>
      <w:r w:rsidR="00F97DD8" w:rsidRPr="0082339F">
        <w:rPr>
          <w:sz w:val="22"/>
          <w:szCs w:val="22"/>
        </w:rPr>
        <w:t xml:space="preserve">la participación activa de </w:t>
      </w:r>
      <w:r w:rsidR="00230683" w:rsidRPr="0082339F">
        <w:rPr>
          <w:sz w:val="22"/>
          <w:szCs w:val="22"/>
        </w:rPr>
        <w:t>Francia, la U</w:t>
      </w:r>
      <w:r w:rsidR="000F7C6B" w:rsidRPr="0082339F">
        <w:rPr>
          <w:sz w:val="22"/>
          <w:szCs w:val="22"/>
        </w:rPr>
        <w:t xml:space="preserve">nión </w:t>
      </w:r>
      <w:r w:rsidR="00230683" w:rsidRPr="0082339F">
        <w:rPr>
          <w:sz w:val="22"/>
          <w:szCs w:val="22"/>
        </w:rPr>
        <w:t>E</w:t>
      </w:r>
      <w:r w:rsidR="000F7C6B" w:rsidRPr="0082339F">
        <w:rPr>
          <w:sz w:val="22"/>
          <w:szCs w:val="22"/>
        </w:rPr>
        <w:t>uropea</w:t>
      </w:r>
      <w:r w:rsidR="00F97DD8" w:rsidRPr="0082339F">
        <w:rPr>
          <w:sz w:val="22"/>
          <w:szCs w:val="22"/>
        </w:rPr>
        <w:t xml:space="preserve"> se vería debilitada </w:t>
      </w:r>
      <w:r w:rsidR="00601D11" w:rsidRPr="0082339F">
        <w:rPr>
          <w:sz w:val="22"/>
          <w:szCs w:val="22"/>
        </w:rPr>
        <w:t>de manera estructural</w:t>
      </w:r>
      <w:r w:rsidR="000F7C6B" w:rsidRPr="0082339F">
        <w:rPr>
          <w:sz w:val="22"/>
          <w:szCs w:val="22"/>
        </w:rPr>
        <w:t>.</w:t>
      </w:r>
      <w:r w:rsidR="00230683" w:rsidRPr="0082339F">
        <w:rPr>
          <w:sz w:val="22"/>
          <w:szCs w:val="22"/>
        </w:rPr>
        <w:t xml:space="preserve"> </w:t>
      </w:r>
      <w:r w:rsidR="00F97DD8" w:rsidRPr="0082339F">
        <w:rPr>
          <w:sz w:val="22"/>
          <w:szCs w:val="22"/>
        </w:rPr>
        <w:t>Hay que recordar que j</w:t>
      </w:r>
      <w:r w:rsidR="00230683" w:rsidRPr="0082339F">
        <w:rPr>
          <w:sz w:val="22"/>
          <w:szCs w:val="22"/>
        </w:rPr>
        <w:t xml:space="preserve">unto </w:t>
      </w:r>
      <w:r w:rsidR="00F97DD8" w:rsidRPr="0082339F">
        <w:rPr>
          <w:sz w:val="22"/>
          <w:szCs w:val="22"/>
        </w:rPr>
        <w:t xml:space="preserve">a </w:t>
      </w:r>
      <w:r w:rsidR="00230683" w:rsidRPr="0082339F">
        <w:rPr>
          <w:sz w:val="22"/>
          <w:szCs w:val="22"/>
        </w:rPr>
        <w:t xml:space="preserve">Alemania, </w:t>
      </w:r>
      <w:r w:rsidR="00F97DD8" w:rsidRPr="0082339F">
        <w:rPr>
          <w:sz w:val="22"/>
          <w:szCs w:val="22"/>
        </w:rPr>
        <w:t xml:space="preserve">Francia </w:t>
      </w:r>
      <w:r w:rsidR="00230683" w:rsidRPr="0082339F">
        <w:rPr>
          <w:sz w:val="22"/>
          <w:szCs w:val="22"/>
        </w:rPr>
        <w:t>es indispensable para el futuro de la U</w:t>
      </w:r>
      <w:r w:rsidR="000F7C6B" w:rsidRPr="0082339F">
        <w:rPr>
          <w:sz w:val="22"/>
          <w:szCs w:val="22"/>
        </w:rPr>
        <w:t xml:space="preserve">nión. </w:t>
      </w:r>
    </w:p>
    <w:p w14:paraId="1D3ABAB0" w14:textId="77777777" w:rsidR="00230683" w:rsidRPr="0082339F" w:rsidRDefault="00230683" w:rsidP="0082339F">
      <w:pPr>
        <w:rPr>
          <w:sz w:val="22"/>
          <w:szCs w:val="22"/>
        </w:rPr>
      </w:pPr>
    </w:p>
    <w:p w14:paraId="5BCAA1DE" w14:textId="17802A96" w:rsidR="00342BB8" w:rsidRDefault="00F97DD8" w:rsidP="0082339F">
      <w:pPr>
        <w:rPr>
          <w:sz w:val="22"/>
          <w:szCs w:val="22"/>
        </w:rPr>
      </w:pPr>
      <w:r w:rsidRPr="0082339F">
        <w:rPr>
          <w:sz w:val="22"/>
          <w:szCs w:val="22"/>
        </w:rPr>
        <w:t>E</w:t>
      </w:r>
      <w:r w:rsidR="00230683" w:rsidRPr="0082339F">
        <w:rPr>
          <w:sz w:val="22"/>
          <w:szCs w:val="22"/>
        </w:rPr>
        <w:t xml:space="preserve">l corazón de la crisis </w:t>
      </w:r>
      <w:r w:rsidRPr="0082339F">
        <w:rPr>
          <w:sz w:val="22"/>
          <w:szCs w:val="22"/>
        </w:rPr>
        <w:t xml:space="preserve">radica en </w:t>
      </w:r>
      <w:r w:rsidR="00230683" w:rsidRPr="0082339F">
        <w:rPr>
          <w:sz w:val="22"/>
          <w:szCs w:val="22"/>
        </w:rPr>
        <w:t>el malesta</w:t>
      </w:r>
      <w:r w:rsidR="00601D11" w:rsidRPr="0082339F">
        <w:rPr>
          <w:sz w:val="22"/>
          <w:szCs w:val="22"/>
        </w:rPr>
        <w:t>r económico y financiero de la E</w:t>
      </w:r>
      <w:r w:rsidR="00230683" w:rsidRPr="0082339F">
        <w:rPr>
          <w:sz w:val="22"/>
          <w:szCs w:val="22"/>
        </w:rPr>
        <w:t>urozona</w:t>
      </w:r>
      <w:r w:rsidRPr="0082339F">
        <w:rPr>
          <w:sz w:val="22"/>
          <w:szCs w:val="22"/>
        </w:rPr>
        <w:t>.</w:t>
      </w:r>
      <w:r w:rsidR="00230683" w:rsidRPr="0082339F">
        <w:rPr>
          <w:sz w:val="22"/>
          <w:szCs w:val="22"/>
        </w:rPr>
        <w:t xml:space="preserve"> </w:t>
      </w:r>
      <w:r w:rsidRPr="0082339F">
        <w:rPr>
          <w:sz w:val="22"/>
          <w:szCs w:val="22"/>
        </w:rPr>
        <w:t>Sin embargo</w:t>
      </w:r>
      <w:r w:rsidR="00C413BE" w:rsidRPr="0082339F">
        <w:rPr>
          <w:sz w:val="22"/>
          <w:szCs w:val="22"/>
        </w:rPr>
        <w:t>,</w:t>
      </w:r>
      <w:r w:rsidRPr="0082339F">
        <w:rPr>
          <w:sz w:val="22"/>
          <w:szCs w:val="22"/>
        </w:rPr>
        <w:t xml:space="preserve"> </w:t>
      </w:r>
      <w:r w:rsidR="00230683" w:rsidRPr="0082339F">
        <w:rPr>
          <w:sz w:val="22"/>
          <w:szCs w:val="22"/>
        </w:rPr>
        <w:t xml:space="preserve">ni los </w:t>
      </w:r>
      <w:r w:rsidR="000F7C6B" w:rsidRPr="0082339F">
        <w:rPr>
          <w:sz w:val="22"/>
          <w:szCs w:val="22"/>
        </w:rPr>
        <w:t>g</w:t>
      </w:r>
      <w:r w:rsidR="00230683" w:rsidRPr="0082339F">
        <w:rPr>
          <w:sz w:val="22"/>
          <w:szCs w:val="22"/>
        </w:rPr>
        <w:t>obiernos nacionales</w:t>
      </w:r>
      <w:r w:rsidR="000F7C6B" w:rsidRPr="0082339F">
        <w:rPr>
          <w:sz w:val="22"/>
          <w:szCs w:val="22"/>
        </w:rPr>
        <w:t>,</w:t>
      </w:r>
      <w:r w:rsidR="00230683" w:rsidRPr="0082339F">
        <w:rPr>
          <w:sz w:val="22"/>
          <w:szCs w:val="22"/>
        </w:rPr>
        <w:t xml:space="preserve"> ni las instituciones de la U</w:t>
      </w:r>
      <w:r w:rsidR="005A5733" w:rsidRPr="0082339F">
        <w:rPr>
          <w:sz w:val="22"/>
          <w:szCs w:val="22"/>
        </w:rPr>
        <w:t xml:space="preserve">nión </w:t>
      </w:r>
      <w:r w:rsidR="00230683" w:rsidRPr="0082339F">
        <w:rPr>
          <w:sz w:val="22"/>
          <w:szCs w:val="22"/>
        </w:rPr>
        <w:t>E</w:t>
      </w:r>
      <w:r w:rsidR="005A5733" w:rsidRPr="0082339F">
        <w:rPr>
          <w:sz w:val="22"/>
          <w:szCs w:val="22"/>
        </w:rPr>
        <w:t>uropea</w:t>
      </w:r>
      <w:r w:rsidR="00601D11" w:rsidRPr="0082339F">
        <w:rPr>
          <w:sz w:val="22"/>
          <w:szCs w:val="22"/>
        </w:rPr>
        <w:t>,</w:t>
      </w:r>
      <w:r w:rsidR="00230683" w:rsidRPr="0082339F">
        <w:rPr>
          <w:sz w:val="22"/>
          <w:szCs w:val="22"/>
        </w:rPr>
        <w:t xml:space="preserve"> parecen </w:t>
      </w:r>
      <w:r w:rsidRPr="0082339F">
        <w:rPr>
          <w:sz w:val="22"/>
          <w:szCs w:val="22"/>
        </w:rPr>
        <w:t xml:space="preserve">contar con </w:t>
      </w:r>
      <w:r w:rsidR="005A5733" w:rsidRPr="0082339F">
        <w:rPr>
          <w:sz w:val="22"/>
          <w:szCs w:val="22"/>
        </w:rPr>
        <w:t xml:space="preserve">las </w:t>
      </w:r>
      <w:r w:rsidRPr="0082339F">
        <w:rPr>
          <w:sz w:val="22"/>
          <w:szCs w:val="22"/>
        </w:rPr>
        <w:t xml:space="preserve">herramientas </w:t>
      </w:r>
      <w:r w:rsidR="005A5733" w:rsidRPr="0082339F">
        <w:rPr>
          <w:sz w:val="22"/>
          <w:szCs w:val="22"/>
        </w:rPr>
        <w:t xml:space="preserve">apropiadas </w:t>
      </w:r>
      <w:r w:rsidRPr="0082339F">
        <w:rPr>
          <w:sz w:val="22"/>
          <w:szCs w:val="22"/>
        </w:rPr>
        <w:t xml:space="preserve">para resolver el </w:t>
      </w:r>
      <w:r w:rsidR="00230683" w:rsidRPr="0082339F">
        <w:rPr>
          <w:sz w:val="22"/>
          <w:szCs w:val="22"/>
        </w:rPr>
        <w:t xml:space="preserve">problema. </w:t>
      </w:r>
      <w:r w:rsidR="005A5733" w:rsidRPr="0082339F">
        <w:rPr>
          <w:sz w:val="22"/>
          <w:szCs w:val="22"/>
        </w:rPr>
        <w:t>Por ello, l</w:t>
      </w:r>
      <w:r w:rsidR="00230683" w:rsidRPr="0082339F">
        <w:rPr>
          <w:sz w:val="22"/>
          <w:szCs w:val="22"/>
        </w:rPr>
        <w:t>a angustia económica ha dado lugar a un conflicto con respecto a la distribución</w:t>
      </w:r>
      <w:r w:rsidR="005A5733" w:rsidRPr="0082339F">
        <w:rPr>
          <w:sz w:val="22"/>
          <w:szCs w:val="22"/>
        </w:rPr>
        <w:t xml:space="preserve"> de los recursos</w:t>
      </w:r>
      <w:r w:rsidR="00C413BE" w:rsidRPr="0082339F">
        <w:rPr>
          <w:sz w:val="22"/>
          <w:szCs w:val="22"/>
        </w:rPr>
        <w:t>,</w:t>
      </w:r>
      <w:r w:rsidR="005A5733" w:rsidRPr="0082339F">
        <w:rPr>
          <w:sz w:val="22"/>
          <w:szCs w:val="22"/>
        </w:rPr>
        <w:t xml:space="preserve"> de los puestos de trabajo</w:t>
      </w:r>
      <w:r w:rsidR="00C413BE" w:rsidRPr="0082339F">
        <w:rPr>
          <w:sz w:val="22"/>
          <w:szCs w:val="22"/>
        </w:rPr>
        <w:t xml:space="preserve"> y la legislación para admisión de inmigrantes [</w:t>
      </w:r>
      <w:r w:rsidR="00C413BE" w:rsidRPr="005A6A15">
        <w:rPr>
          <w:rFonts w:ascii="Times New Roman" w:hAnsi="Times New Roman" w:cs="Times New Roman"/>
          <w:sz w:val="22"/>
          <w:szCs w:val="22"/>
        </w:rPr>
        <w:t>VER</w:t>
      </w:r>
      <w:r w:rsidR="00C413BE" w:rsidRPr="0082339F">
        <w:rPr>
          <w:sz w:val="22"/>
          <w:szCs w:val="22"/>
        </w:rPr>
        <w:t>]</w:t>
      </w:r>
      <w:r w:rsidR="00230683" w:rsidRPr="0082339F">
        <w:rPr>
          <w:sz w:val="22"/>
          <w:szCs w:val="22"/>
        </w:rPr>
        <w:t xml:space="preserve">. </w:t>
      </w:r>
    </w:p>
    <w:p w14:paraId="2AEE730B" w14:textId="0567432D" w:rsidR="005A6A15" w:rsidRPr="0082339F" w:rsidRDefault="00E710C4" w:rsidP="0082339F">
      <w:pPr>
        <w:rPr>
          <w:sz w:val="22"/>
          <w:szCs w:val="22"/>
        </w:rPr>
      </w:pPr>
      <w:hyperlink r:id="rId33" w:history="1">
        <w:r w:rsidR="005A6A15" w:rsidRPr="00D25797">
          <w:rPr>
            <w:rStyle w:val="Hipervnculo"/>
            <w:rFonts w:ascii="Lucida Grande" w:hAnsi="Lucida Grande" w:cs="Lucida Grande"/>
          </w:rPr>
          <w:t>http://profesores.aulaplaneta.com/AuxPages/RecursoProfesor.aspx?IdGuion=14229&amp;IdRecurso=734260&amp;Transparent=on</w:t>
        </w:r>
      </w:hyperlink>
      <w:r w:rsidR="005A6A15">
        <w:rPr>
          <w:rFonts w:ascii="Lucida Grande" w:hAnsi="Lucida Grande" w:cs="Lucida Grande"/>
          <w:color w:val="000000"/>
        </w:rPr>
        <w:t xml:space="preserve"> </w:t>
      </w:r>
    </w:p>
    <w:p w14:paraId="4907270B" w14:textId="77777777" w:rsidR="00E84E36" w:rsidRPr="0082339F" w:rsidRDefault="00E84E36"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DA3480" w:rsidRPr="0082339F" w14:paraId="6D244990" w14:textId="77777777" w:rsidTr="005A2B85">
        <w:tc>
          <w:tcPr>
            <w:tcW w:w="9033" w:type="dxa"/>
            <w:gridSpan w:val="2"/>
            <w:shd w:val="clear" w:color="auto" w:fill="0D0D0D" w:themeFill="text1" w:themeFillTint="F2"/>
          </w:tcPr>
          <w:p w14:paraId="62DDAC35" w14:textId="77777777" w:rsidR="00DA3480" w:rsidRPr="0082339F" w:rsidRDefault="00DA3480" w:rsidP="0082339F">
            <w:pPr>
              <w:rPr>
                <w:b/>
                <w:color w:val="FFFFFF" w:themeColor="background1"/>
              </w:rPr>
            </w:pPr>
            <w:r w:rsidRPr="0082339F">
              <w:rPr>
                <w:b/>
                <w:color w:val="FFFFFF" w:themeColor="background1"/>
              </w:rPr>
              <w:t>Imagen (fotografía, gráfica o ilustración)</w:t>
            </w:r>
          </w:p>
        </w:tc>
      </w:tr>
      <w:tr w:rsidR="00DA3480" w:rsidRPr="0082339F" w14:paraId="750E95A1" w14:textId="77777777" w:rsidTr="005A2B85">
        <w:tc>
          <w:tcPr>
            <w:tcW w:w="2518" w:type="dxa"/>
          </w:tcPr>
          <w:p w14:paraId="24271120" w14:textId="77777777" w:rsidR="00DA3480" w:rsidRPr="0082339F" w:rsidRDefault="00DA3480" w:rsidP="0082339F">
            <w:pPr>
              <w:rPr>
                <w:b/>
                <w:color w:val="000000"/>
              </w:rPr>
            </w:pPr>
            <w:r w:rsidRPr="0082339F">
              <w:rPr>
                <w:b/>
                <w:color w:val="000000"/>
              </w:rPr>
              <w:t>Código</w:t>
            </w:r>
          </w:p>
        </w:tc>
        <w:tc>
          <w:tcPr>
            <w:tcW w:w="6515" w:type="dxa"/>
          </w:tcPr>
          <w:p w14:paraId="09C8BD30" w14:textId="6D357B83" w:rsidR="00DA3480" w:rsidRPr="0082339F" w:rsidRDefault="00E62EB0" w:rsidP="0082339F">
            <w:pPr>
              <w:rPr>
                <w:b/>
                <w:color w:val="000000"/>
              </w:rPr>
            </w:pPr>
            <w:r w:rsidRPr="0082339F">
              <w:rPr>
                <w:color w:val="000000"/>
              </w:rPr>
              <w:t>CS_11</w:t>
            </w:r>
            <w:r w:rsidR="00DA3480" w:rsidRPr="0082339F">
              <w:rPr>
                <w:color w:val="000000"/>
              </w:rPr>
              <w:t>_0</w:t>
            </w:r>
            <w:r w:rsidR="002C0BCD" w:rsidRPr="0082339F">
              <w:rPr>
                <w:color w:val="000000"/>
              </w:rPr>
              <w:t>1</w:t>
            </w:r>
            <w:r w:rsidR="002730C7" w:rsidRPr="0082339F">
              <w:rPr>
                <w:color w:val="000000"/>
              </w:rPr>
              <w:t>_IMG11</w:t>
            </w:r>
          </w:p>
        </w:tc>
      </w:tr>
      <w:tr w:rsidR="00DA3480" w:rsidRPr="0082339F" w14:paraId="41E9F5ED" w14:textId="77777777" w:rsidTr="005A2B85">
        <w:tc>
          <w:tcPr>
            <w:tcW w:w="2518" w:type="dxa"/>
          </w:tcPr>
          <w:p w14:paraId="4B8F2E5C" w14:textId="77777777" w:rsidR="00DA3480" w:rsidRPr="0082339F" w:rsidRDefault="00DA3480" w:rsidP="0082339F">
            <w:pPr>
              <w:rPr>
                <w:color w:val="000000"/>
              </w:rPr>
            </w:pPr>
            <w:r w:rsidRPr="0082339F">
              <w:rPr>
                <w:b/>
                <w:color w:val="000000"/>
              </w:rPr>
              <w:t>Descripción</w:t>
            </w:r>
          </w:p>
        </w:tc>
        <w:tc>
          <w:tcPr>
            <w:tcW w:w="6515" w:type="dxa"/>
          </w:tcPr>
          <w:p w14:paraId="2C970C36" w14:textId="5F8F43C1" w:rsidR="00526679" w:rsidRPr="0082339F" w:rsidRDefault="00526679" w:rsidP="0082339F">
            <w:pPr>
              <w:rPr>
                <w:color w:val="000000"/>
                <w:lang w:val="es-CO"/>
              </w:rPr>
            </w:pPr>
            <w:r w:rsidRPr="0082339F">
              <w:rPr>
                <w:color w:val="000000"/>
                <w:lang w:val="es-CO"/>
              </w:rPr>
              <w:t xml:space="preserve">Familia musulmana camina por una calle de Europa occidental </w:t>
            </w:r>
          </w:p>
          <w:p w14:paraId="4EF2566A" w14:textId="78C4A952" w:rsidR="00DA3480" w:rsidRPr="0082339F" w:rsidRDefault="00DA3480" w:rsidP="0082339F">
            <w:pPr>
              <w:rPr>
                <w:color w:val="000000"/>
                <w:lang w:val="es-CO"/>
              </w:rPr>
            </w:pPr>
          </w:p>
        </w:tc>
      </w:tr>
      <w:tr w:rsidR="00DA3480" w:rsidRPr="0082339F" w14:paraId="2C192B60" w14:textId="77777777" w:rsidTr="005A2B85">
        <w:tc>
          <w:tcPr>
            <w:tcW w:w="2518" w:type="dxa"/>
          </w:tcPr>
          <w:p w14:paraId="478C61A2" w14:textId="77777777" w:rsidR="00DA3480" w:rsidRPr="0082339F" w:rsidRDefault="00DA3480" w:rsidP="0082339F">
            <w:pPr>
              <w:rPr>
                <w:color w:val="000000"/>
              </w:rPr>
            </w:pPr>
            <w:r w:rsidRPr="0082339F">
              <w:rPr>
                <w:b/>
                <w:color w:val="000000"/>
              </w:rPr>
              <w:t>Código Shutterstock (o URL o la ruta en AulaPlaneta)</w:t>
            </w:r>
          </w:p>
        </w:tc>
        <w:tc>
          <w:tcPr>
            <w:tcW w:w="6515" w:type="dxa"/>
          </w:tcPr>
          <w:p w14:paraId="21A29EB9" w14:textId="77777777" w:rsidR="00DA3480" w:rsidRPr="0082339F" w:rsidRDefault="00DA3480" w:rsidP="0082339F">
            <w:pPr>
              <w:rPr>
                <w:color w:val="000000"/>
                <w:lang w:val="es-CO"/>
              </w:rPr>
            </w:pPr>
          </w:p>
          <w:p w14:paraId="6F8A6A33" w14:textId="04AD988A" w:rsidR="00DA3480" w:rsidRPr="0082339F" w:rsidRDefault="00526679" w:rsidP="0082339F">
            <w:pPr>
              <w:rPr>
                <w:color w:val="000000"/>
              </w:rPr>
            </w:pPr>
            <w:r w:rsidRPr="0082339F">
              <w:rPr>
                <w:color w:val="000000"/>
                <w:lang w:val="es-CO"/>
              </w:rPr>
              <w:t>Número de la imagen 229819552</w:t>
            </w:r>
          </w:p>
        </w:tc>
      </w:tr>
      <w:tr w:rsidR="00DA3480" w:rsidRPr="0082339F" w14:paraId="43CFEBB7" w14:textId="77777777" w:rsidTr="005A2B85">
        <w:tc>
          <w:tcPr>
            <w:tcW w:w="2518" w:type="dxa"/>
          </w:tcPr>
          <w:p w14:paraId="5CA1DDA9" w14:textId="77777777" w:rsidR="00DA3480" w:rsidRPr="0082339F" w:rsidRDefault="00DA3480" w:rsidP="0082339F">
            <w:pPr>
              <w:rPr>
                <w:color w:val="000000"/>
              </w:rPr>
            </w:pPr>
            <w:r w:rsidRPr="0082339F">
              <w:rPr>
                <w:b/>
                <w:color w:val="000000"/>
              </w:rPr>
              <w:t>Pie de imagen</w:t>
            </w:r>
          </w:p>
        </w:tc>
        <w:tc>
          <w:tcPr>
            <w:tcW w:w="6515" w:type="dxa"/>
          </w:tcPr>
          <w:p w14:paraId="48C189CA" w14:textId="59FC6CAC" w:rsidR="00DA3480" w:rsidRPr="0082339F" w:rsidRDefault="00526679" w:rsidP="0082339F">
            <w:pPr>
              <w:rPr>
                <w:color w:val="000000"/>
              </w:rPr>
            </w:pPr>
            <w:r w:rsidRPr="0082339F">
              <w:rPr>
                <w:color w:val="000000"/>
              </w:rPr>
              <w:t xml:space="preserve">La </w:t>
            </w:r>
            <w:r w:rsidR="00C413BE" w:rsidRPr="0082339F">
              <w:rPr>
                <w:color w:val="000000"/>
              </w:rPr>
              <w:t>presencia</w:t>
            </w:r>
            <w:r w:rsidRPr="0082339F">
              <w:rPr>
                <w:color w:val="000000"/>
              </w:rPr>
              <w:t xml:space="preserve"> de </w:t>
            </w:r>
            <w:r w:rsidR="002730C7" w:rsidRPr="0082339F">
              <w:rPr>
                <w:color w:val="000000"/>
              </w:rPr>
              <w:t xml:space="preserve">personas de </w:t>
            </w:r>
            <w:r w:rsidR="00601D11" w:rsidRPr="0082339F">
              <w:rPr>
                <w:color w:val="000000"/>
              </w:rPr>
              <w:t>otras culturas en</w:t>
            </w:r>
            <w:r w:rsidRPr="0082339F">
              <w:rPr>
                <w:color w:val="000000"/>
              </w:rPr>
              <w:t xml:space="preserve"> las ciudades de Europa genera diversas reacciones. Muchas veces</w:t>
            </w:r>
            <w:r w:rsidR="002730C7" w:rsidRPr="0082339F">
              <w:rPr>
                <w:color w:val="000000"/>
              </w:rPr>
              <w:t>,</w:t>
            </w:r>
            <w:r w:rsidRPr="0082339F">
              <w:rPr>
                <w:color w:val="000000"/>
              </w:rPr>
              <w:t xml:space="preserve"> las costumbres y </w:t>
            </w:r>
            <w:r w:rsidR="00601D11" w:rsidRPr="0082339F">
              <w:rPr>
                <w:color w:val="000000"/>
              </w:rPr>
              <w:t xml:space="preserve">los </w:t>
            </w:r>
            <w:r w:rsidRPr="0082339F">
              <w:rPr>
                <w:color w:val="000000"/>
              </w:rPr>
              <w:t xml:space="preserve">modos de vida de los extranjeros son vistos </w:t>
            </w:r>
            <w:r w:rsidR="00601D11" w:rsidRPr="0082339F">
              <w:rPr>
                <w:color w:val="000000"/>
              </w:rPr>
              <w:t>de manera prejuiciosa, lo que refuerza</w:t>
            </w:r>
            <w:r w:rsidRPr="0082339F">
              <w:rPr>
                <w:color w:val="000000"/>
              </w:rPr>
              <w:t xml:space="preserve"> los nacionalismos.</w:t>
            </w:r>
          </w:p>
        </w:tc>
      </w:tr>
    </w:tbl>
    <w:p w14:paraId="1CBD026C" w14:textId="77777777" w:rsidR="00342BB8" w:rsidRPr="0082339F" w:rsidRDefault="00342BB8" w:rsidP="0082339F">
      <w:pPr>
        <w:rPr>
          <w:sz w:val="22"/>
          <w:szCs w:val="22"/>
        </w:rPr>
      </w:pPr>
    </w:p>
    <w:p w14:paraId="540BD06B" w14:textId="0A8EFF2C" w:rsidR="000F7C6B" w:rsidRDefault="00230683" w:rsidP="0082339F">
      <w:pPr>
        <w:rPr>
          <w:sz w:val="22"/>
          <w:szCs w:val="22"/>
        </w:rPr>
      </w:pPr>
      <w:r w:rsidRPr="0082339F">
        <w:rPr>
          <w:sz w:val="22"/>
          <w:szCs w:val="22"/>
        </w:rPr>
        <w:t>L</w:t>
      </w:r>
      <w:r w:rsidR="00F97DD8" w:rsidRPr="0082339F">
        <w:rPr>
          <w:sz w:val="22"/>
          <w:szCs w:val="22"/>
        </w:rPr>
        <w:t xml:space="preserve">o </w:t>
      </w:r>
      <w:r w:rsidRPr="0082339F">
        <w:rPr>
          <w:sz w:val="22"/>
          <w:szCs w:val="22"/>
        </w:rPr>
        <w:t xml:space="preserve">que </w:t>
      </w:r>
      <w:r w:rsidR="00C413BE" w:rsidRPr="0082339F">
        <w:rPr>
          <w:sz w:val="22"/>
          <w:szCs w:val="22"/>
        </w:rPr>
        <w:t xml:space="preserve">durante la </w:t>
      </w:r>
      <w:r w:rsidR="005A5733" w:rsidRPr="0082339F">
        <w:rPr>
          <w:sz w:val="22"/>
          <w:szCs w:val="22"/>
        </w:rPr>
        <w:t xml:space="preserve">creación de la Unión Europea </w:t>
      </w:r>
      <w:r w:rsidRPr="0082339F">
        <w:rPr>
          <w:sz w:val="22"/>
          <w:szCs w:val="22"/>
        </w:rPr>
        <w:t>fue una relación entre iguales</w:t>
      </w:r>
      <w:r w:rsidR="00F97DD8" w:rsidRPr="0082339F">
        <w:rPr>
          <w:sz w:val="22"/>
          <w:szCs w:val="22"/>
        </w:rPr>
        <w:t xml:space="preserve">, </w:t>
      </w:r>
      <w:r w:rsidRPr="0082339F">
        <w:rPr>
          <w:sz w:val="22"/>
          <w:szCs w:val="22"/>
        </w:rPr>
        <w:t xml:space="preserve">ha dado paso a un enfrentamiento entre </w:t>
      </w:r>
      <w:r w:rsidR="00F97DD8" w:rsidRPr="0082339F">
        <w:rPr>
          <w:b/>
          <w:sz w:val="22"/>
          <w:szCs w:val="22"/>
        </w:rPr>
        <w:t xml:space="preserve">países </w:t>
      </w:r>
      <w:r w:rsidRPr="0082339F">
        <w:rPr>
          <w:b/>
          <w:sz w:val="22"/>
          <w:szCs w:val="22"/>
        </w:rPr>
        <w:t>deudores</w:t>
      </w:r>
      <w:r w:rsidRPr="0082339F">
        <w:rPr>
          <w:sz w:val="22"/>
          <w:szCs w:val="22"/>
        </w:rPr>
        <w:t xml:space="preserve"> y </w:t>
      </w:r>
      <w:r w:rsidR="00F97DD8" w:rsidRPr="0082339F">
        <w:rPr>
          <w:b/>
          <w:sz w:val="22"/>
          <w:szCs w:val="22"/>
        </w:rPr>
        <w:t xml:space="preserve">países </w:t>
      </w:r>
      <w:r w:rsidRPr="0082339F">
        <w:rPr>
          <w:b/>
          <w:sz w:val="22"/>
          <w:szCs w:val="22"/>
        </w:rPr>
        <w:t>acreedores</w:t>
      </w:r>
      <w:r w:rsidRPr="0082339F">
        <w:rPr>
          <w:sz w:val="22"/>
          <w:szCs w:val="22"/>
        </w:rPr>
        <w:t>.</w:t>
      </w:r>
      <w:r w:rsidR="00F97DD8" w:rsidRPr="0082339F">
        <w:rPr>
          <w:sz w:val="22"/>
          <w:szCs w:val="22"/>
        </w:rPr>
        <w:t xml:space="preserve"> </w:t>
      </w:r>
      <w:r w:rsidRPr="0082339F">
        <w:rPr>
          <w:sz w:val="22"/>
          <w:szCs w:val="22"/>
        </w:rPr>
        <w:t xml:space="preserve">La desconfianza mutua que caracteriza este conflicto </w:t>
      </w:r>
      <w:r w:rsidR="00F97DD8" w:rsidRPr="0082339F">
        <w:rPr>
          <w:sz w:val="22"/>
          <w:szCs w:val="22"/>
        </w:rPr>
        <w:t xml:space="preserve">corroe </w:t>
      </w:r>
      <w:r w:rsidRPr="0082339F">
        <w:rPr>
          <w:sz w:val="22"/>
          <w:szCs w:val="22"/>
        </w:rPr>
        <w:t xml:space="preserve">el proyecto europeo. </w:t>
      </w:r>
      <w:r w:rsidR="00F97DD8" w:rsidRPr="0082339F">
        <w:rPr>
          <w:sz w:val="22"/>
          <w:szCs w:val="22"/>
        </w:rPr>
        <w:t xml:space="preserve">Mientras </w:t>
      </w:r>
      <w:r w:rsidR="005A5733" w:rsidRPr="0082339F">
        <w:rPr>
          <w:sz w:val="22"/>
          <w:szCs w:val="22"/>
        </w:rPr>
        <w:t xml:space="preserve">que </w:t>
      </w:r>
      <w:r w:rsidR="00F97DD8" w:rsidRPr="0082339F">
        <w:rPr>
          <w:sz w:val="22"/>
          <w:szCs w:val="22"/>
        </w:rPr>
        <w:t xml:space="preserve">en el </w:t>
      </w:r>
      <w:r w:rsidRPr="0082339F">
        <w:rPr>
          <w:sz w:val="22"/>
          <w:szCs w:val="22"/>
        </w:rPr>
        <w:t xml:space="preserve">norte de Europa </w:t>
      </w:r>
      <w:r w:rsidR="005A5733" w:rsidRPr="0082339F">
        <w:rPr>
          <w:sz w:val="22"/>
          <w:szCs w:val="22"/>
        </w:rPr>
        <w:t xml:space="preserve">se teme la </w:t>
      </w:r>
      <w:r w:rsidRPr="0082339F">
        <w:rPr>
          <w:sz w:val="22"/>
          <w:szCs w:val="22"/>
        </w:rPr>
        <w:t>expropiación</w:t>
      </w:r>
      <w:r w:rsidR="000D566A" w:rsidRPr="0082339F">
        <w:rPr>
          <w:sz w:val="22"/>
          <w:szCs w:val="22"/>
        </w:rPr>
        <w:t xml:space="preserve"> de </w:t>
      </w:r>
      <w:r w:rsidR="005A5733" w:rsidRPr="0082339F">
        <w:rPr>
          <w:sz w:val="22"/>
          <w:szCs w:val="22"/>
        </w:rPr>
        <w:t>sus bienes</w:t>
      </w:r>
      <w:r w:rsidRPr="0082339F">
        <w:rPr>
          <w:sz w:val="22"/>
          <w:szCs w:val="22"/>
        </w:rPr>
        <w:t xml:space="preserve">; </w:t>
      </w:r>
      <w:r w:rsidR="005A5733" w:rsidRPr="0082339F">
        <w:rPr>
          <w:sz w:val="22"/>
          <w:szCs w:val="22"/>
        </w:rPr>
        <w:t xml:space="preserve">en </w:t>
      </w:r>
      <w:r w:rsidRPr="0082339F">
        <w:rPr>
          <w:sz w:val="22"/>
          <w:szCs w:val="22"/>
        </w:rPr>
        <w:t xml:space="preserve">el sur </w:t>
      </w:r>
      <w:r w:rsidR="005A5733" w:rsidRPr="0082339F">
        <w:rPr>
          <w:sz w:val="22"/>
          <w:szCs w:val="22"/>
        </w:rPr>
        <w:t xml:space="preserve">la población </w:t>
      </w:r>
      <w:r w:rsidRPr="0082339F">
        <w:rPr>
          <w:sz w:val="22"/>
          <w:szCs w:val="22"/>
        </w:rPr>
        <w:t>se encuentra a</w:t>
      </w:r>
      <w:r w:rsidR="00F97DD8" w:rsidRPr="0082339F">
        <w:rPr>
          <w:sz w:val="22"/>
          <w:szCs w:val="22"/>
        </w:rPr>
        <w:t>trapad</w:t>
      </w:r>
      <w:r w:rsidR="005A5733" w:rsidRPr="0082339F">
        <w:rPr>
          <w:sz w:val="22"/>
          <w:szCs w:val="22"/>
        </w:rPr>
        <w:t>a</w:t>
      </w:r>
      <w:r w:rsidR="00F97DD8" w:rsidRPr="0082339F">
        <w:rPr>
          <w:sz w:val="22"/>
          <w:szCs w:val="22"/>
        </w:rPr>
        <w:t xml:space="preserve"> </w:t>
      </w:r>
      <w:r w:rsidR="005A5733" w:rsidRPr="0082339F">
        <w:rPr>
          <w:sz w:val="22"/>
          <w:szCs w:val="22"/>
        </w:rPr>
        <w:t xml:space="preserve">en una </w:t>
      </w:r>
      <w:r w:rsidRPr="0082339F">
        <w:rPr>
          <w:sz w:val="22"/>
          <w:szCs w:val="22"/>
        </w:rPr>
        <w:t xml:space="preserve">crisis económica </w:t>
      </w:r>
      <w:r w:rsidR="005A5733" w:rsidRPr="0082339F">
        <w:rPr>
          <w:sz w:val="22"/>
          <w:szCs w:val="22"/>
        </w:rPr>
        <w:t>desde 2008</w:t>
      </w:r>
      <w:r w:rsidR="000D566A" w:rsidRPr="0082339F">
        <w:rPr>
          <w:sz w:val="22"/>
          <w:szCs w:val="22"/>
        </w:rPr>
        <w:t>,</w:t>
      </w:r>
      <w:r w:rsidR="005A5733" w:rsidRPr="0082339F">
        <w:rPr>
          <w:sz w:val="22"/>
          <w:szCs w:val="22"/>
        </w:rPr>
        <w:t xml:space="preserve"> lo que se ha manifestado en </w:t>
      </w:r>
      <w:r w:rsidRPr="0082339F">
        <w:rPr>
          <w:sz w:val="22"/>
          <w:szCs w:val="22"/>
        </w:rPr>
        <w:t xml:space="preserve">un </w:t>
      </w:r>
      <w:r w:rsidR="000D566A" w:rsidRPr="0082339F">
        <w:rPr>
          <w:sz w:val="22"/>
          <w:szCs w:val="22"/>
        </w:rPr>
        <w:t xml:space="preserve">nivel </w:t>
      </w:r>
      <w:r w:rsidRPr="0082339F">
        <w:rPr>
          <w:sz w:val="22"/>
          <w:szCs w:val="22"/>
        </w:rPr>
        <w:t>de desempleo</w:t>
      </w:r>
      <w:r w:rsidR="00F97DD8" w:rsidRPr="0082339F">
        <w:rPr>
          <w:sz w:val="22"/>
          <w:szCs w:val="22"/>
        </w:rPr>
        <w:t xml:space="preserve"> </w:t>
      </w:r>
      <w:r w:rsidRPr="0082339F">
        <w:rPr>
          <w:sz w:val="22"/>
          <w:szCs w:val="22"/>
        </w:rPr>
        <w:t>sin precedentes</w:t>
      </w:r>
      <w:r w:rsidR="00C413BE" w:rsidRPr="0082339F">
        <w:rPr>
          <w:sz w:val="22"/>
          <w:szCs w:val="22"/>
        </w:rPr>
        <w:t xml:space="preserve">, como </w:t>
      </w:r>
      <w:r w:rsidR="000D566A" w:rsidRPr="0082339F">
        <w:rPr>
          <w:sz w:val="22"/>
          <w:szCs w:val="22"/>
        </w:rPr>
        <w:t>ocurre</w:t>
      </w:r>
      <w:r w:rsidR="00C413BE" w:rsidRPr="0082339F">
        <w:rPr>
          <w:sz w:val="22"/>
          <w:szCs w:val="22"/>
        </w:rPr>
        <w:t xml:space="preserve"> </w:t>
      </w:r>
      <w:r w:rsidR="000D566A" w:rsidRPr="0082339F">
        <w:rPr>
          <w:sz w:val="22"/>
          <w:szCs w:val="22"/>
        </w:rPr>
        <w:t>en</w:t>
      </w:r>
      <w:r w:rsidR="00C413BE" w:rsidRPr="0082339F">
        <w:rPr>
          <w:sz w:val="22"/>
          <w:szCs w:val="22"/>
        </w:rPr>
        <w:t xml:space="preserve"> Grecia.</w:t>
      </w:r>
    </w:p>
    <w:p w14:paraId="1F663DB9" w14:textId="77777777" w:rsidR="000C3663" w:rsidRDefault="000C3663"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0C3663" w:rsidRPr="0082339F" w14:paraId="1A5CF845" w14:textId="77777777" w:rsidTr="00C90C45">
        <w:tc>
          <w:tcPr>
            <w:tcW w:w="9033" w:type="dxa"/>
            <w:gridSpan w:val="2"/>
            <w:shd w:val="clear" w:color="auto" w:fill="000000" w:themeFill="text1"/>
          </w:tcPr>
          <w:p w14:paraId="203B3495" w14:textId="77777777" w:rsidR="000C3663" w:rsidRPr="0082339F" w:rsidRDefault="000C3663" w:rsidP="00C90C45">
            <w:pPr>
              <w:rPr>
                <w:b/>
                <w:color w:val="FFFFFF" w:themeColor="background1"/>
              </w:rPr>
            </w:pPr>
            <w:r w:rsidRPr="0082339F">
              <w:rPr>
                <w:b/>
                <w:color w:val="FFFFFF" w:themeColor="background1"/>
              </w:rPr>
              <w:t>Profundiza: recurso nuevo</w:t>
            </w:r>
          </w:p>
        </w:tc>
      </w:tr>
      <w:tr w:rsidR="000C3663" w:rsidRPr="0082339F" w14:paraId="1430E00C" w14:textId="77777777" w:rsidTr="00C90C45">
        <w:tc>
          <w:tcPr>
            <w:tcW w:w="2518" w:type="dxa"/>
          </w:tcPr>
          <w:p w14:paraId="7BAD351F" w14:textId="77777777" w:rsidR="000C3663" w:rsidRPr="0082339F" w:rsidRDefault="000C3663" w:rsidP="00C90C45">
            <w:pPr>
              <w:rPr>
                <w:b/>
                <w:color w:val="000000"/>
              </w:rPr>
            </w:pPr>
            <w:r w:rsidRPr="0082339F">
              <w:rPr>
                <w:b/>
                <w:color w:val="000000"/>
              </w:rPr>
              <w:t>Código</w:t>
            </w:r>
          </w:p>
        </w:tc>
        <w:tc>
          <w:tcPr>
            <w:tcW w:w="6515" w:type="dxa"/>
          </w:tcPr>
          <w:p w14:paraId="3EDBE018" w14:textId="323A8563" w:rsidR="000C3663" w:rsidRPr="0082339F" w:rsidRDefault="000C3663" w:rsidP="00C721A2">
            <w:pPr>
              <w:rPr>
                <w:b/>
                <w:color w:val="000000"/>
              </w:rPr>
            </w:pPr>
            <w:r w:rsidRPr="0082339F">
              <w:rPr>
                <w:color w:val="000000"/>
              </w:rPr>
              <w:t>CS_11_01_</w:t>
            </w:r>
            <w:commentRangeStart w:id="135"/>
            <w:r w:rsidRPr="0082339F">
              <w:rPr>
                <w:color w:val="000000"/>
              </w:rPr>
              <w:t>REC</w:t>
            </w:r>
            <w:r>
              <w:rPr>
                <w:color w:val="000000"/>
              </w:rPr>
              <w:t>1</w:t>
            </w:r>
            <w:r w:rsidR="00C721A2">
              <w:rPr>
                <w:color w:val="000000"/>
              </w:rPr>
              <w:t>0</w:t>
            </w:r>
            <w:r>
              <w:rPr>
                <w:color w:val="000000"/>
              </w:rPr>
              <w:t>0</w:t>
            </w:r>
            <w:commentRangeEnd w:id="135"/>
            <w:r>
              <w:rPr>
                <w:rStyle w:val="Refdecomentario"/>
                <w:rFonts w:ascii="Calibri" w:eastAsia="Calibri" w:hAnsi="Calibri" w:cs="Times New Roman"/>
              </w:rPr>
              <w:commentReference w:id="135"/>
            </w:r>
          </w:p>
        </w:tc>
      </w:tr>
      <w:tr w:rsidR="000C3663" w:rsidRPr="0082339F" w14:paraId="712674E3" w14:textId="77777777" w:rsidTr="00C90C45">
        <w:tc>
          <w:tcPr>
            <w:tcW w:w="2518" w:type="dxa"/>
          </w:tcPr>
          <w:p w14:paraId="320FF258" w14:textId="77777777" w:rsidR="000C3663" w:rsidRPr="0082339F" w:rsidRDefault="000C3663" w:rsidP="00C90C45">
            <w:pPr>
              <w:rPr>
                <w:color w:val="000000"/>
              </w:rPr>
            </w:pPr>
            <w:r w:rsidRPr="0082339F">
              <w:rPr>
                <w:b/>
                <w:color w:val="000000"/>
              </w:rPr>
              <w:t>Título</w:t>
            </w:r>
          </w:p>
        </w:tc>
        <w:tc>
          <w:tcPr>
            <w:tcW w:w="6515" w:type="dxa"/>
          </w:tcPr>
          <w:p w14:paraId="28D0E679" w14:textId="77777777" w:rsidR="000C3663" w:rsidRPr="0082339F" w:rsidRDefault="000C3663" w:rsidP="00C90C45">
            <w:pPr>
              <w:rPr>
                <w:color w:val="000000"/>
              </w:rPr>
            </w:pPr>
            <w:r w:rsidRPr="0082339F">
              <w:rPr>
                <w:b/>
              </w:rPr>
              <w:t>Explora la crisis económica europea mediante el caso griego</w:t>
            </w:r>
          </w:p>
        </w:tc>
      </w:tr>
      <w:tr w:rsidR="000C3663" w:rsidRPr="0082339F" w14:paraId="5BFA8914" w14:textId="77777777" w:rsidTr="00C90C45">
        <w:tc>
          <w:tcPr>
            <w:tcW w:w="2518" w:type="dxa"/>
          </w:tcPr>
          <w:p w14:paraId="6B5F2CDC" w14:textId="77777777" w:rsidR="000C3663" w:rsidRPr="0082339F" w:rsidRDefault="000C3663" w:rsidP="00C90C45">
            <w:pPr>
              <w:rPr>
                <w:color w:val="000000"/>
              </w:rPr>
            </w:pPr>
            <w:r w:rsidRPr="0082339F">
              <w:rPr>
                <w:b/>
                <w:color w:val="000000"/>
              </w:rPr>
              <w:t>Descripción</w:t>
            </w:r>
          </w:p>
        </w:tc>
        <w:tc>
          <w:tcPr>
            <w:tcW w:w="6515" w:type="dxa"/>
          </w:tcPr>
          <w:p w14:paraId="3D48F2A0" w14:textId="77777777" w:rsidR="000C3663" w:rsidRPr="0082339F" w:rsidRDefault="000C3663" w:rsidP="00C90C45">
            <w:r w:rsidRPr="0082339F">
              <w:t>Interactivo que permite comprender los factores involucrados en una crisis económica contemporánea y estudiar los conceptos que la</w:t>
            </w:r>
            <w:r>
              <w:t xml:space="preserve"> explican</w:t>
            </w:r>
          </w:p>
          <w:p w14:paraId="3290C3F6" w14:textId="77777777" w:rsidR="000C3663" w:rsidRPr="0082339F" w:rsidRDefault="000C3663" w:rsidP="00C90C45"/>
          <w:p w14:paraId="76BA740E" w14:textId="77777777" w:rsidR="000C3663" w:rsidRPr="0082339F" w:rsidRDefault="000C3663" w:rsidP="00C90C45"/>
          <w:p w14:paraId="6A03260F" w14:textId="77777777" w:rsidR="000C3663" w:rsidRPr="0082339F" w:rsidRDefault="000C3663" w:rsidP="00C90C45">
            <w:r w:rsidRPr="0082339F">
              <w:t>FICHA DEL PROFESOR: en documento Word REC120</w:t>
            </w:r>
          </w:p>
          <w:p w14:paraId="15D7F9B9" w14:textId="77777777" w:rsidR="000C3663" w:rsidRPr="0082339F" w:rsidRDefault="000C3663" w:rsidP="00C90C45">
            <w:r w:rsidRPr="0082339F">
              <w:t>FICHA DEL ESTUDIANTE: en documento Word REC120</w:t>
            </w:r>
          </w:p>
          <w:p w14:paraId="1993F3BE" w14:textId="77777777" w:rsidR="000C3663" w:rsidRPr="0082339F" w:rsidRDefault="000C3663" w:rsidP="00C90C45"/>
        </w:tc>
      </w:tr>
    </w:tbl>
    <w:p w14:paraId="305AA365" w14:textId="77777777" w:rsidR="000C3663" w:rsidRPr="0082339F" w:rsidRDefault="000C3663" w:rsidP="0082339F">
      <w:pPr>
        <w:rPr>
          <w:sz w:val="22"/>
          <w:szCs w:val="22"/>
        </w:rPr>
      </w:pPr>
    </w:p>
    <w:p w14:paraId="23C664C4" w14:textId="77777777" w:rsidR="000F7C6B" w:rsidRPr="0082339F" w:rsidRDefault="000F7C6B" w:rsidP="0082339F">
      <w:pPr>
        <w:rPr>
          <w:sz w:val="22"/>
          <w:szCs w:val="22"/>
        </w:rPr>
      </w:pPr>
    </w:p>
    <w:p w14:paraId="67EBC87D" w14:textId="39F42434" w:rsidR="00A17366" w:rsidRPr="0082339F" w:rsidRDefault="00DE5008" w:rsidP="0082339F">
      <w:pPr>
        <w:rPr>
          <w:sz w:val="22"/>
          <w:szCs w:val="22"/>
        </w:rPr>
      </w:pPr>
      <w:r w:rsidRPr="0082339F">
        <w:rPr>
          <w:sz w:val="22"/>
          <w:szCs w:val="22"/>
        </w:rPr>
        <w:t xml:space="preserve">Una de las intenciones de la </w:t>
      </w:r>
      <w:r w:rsidR="00230683" w:rsidRPr="0082339F">
        <w:rPr>
          <w:sz w:val="22"/>
          <w:szCs w:val="22"/>
        </w:rPr>
        <w:t xml:space="preserve">integración </w:t>
      </w:r>
      <w:r w:rsidR="00F97DD8" w:rsidRPr="0082339F">
        <w:rPr>
          <w:sz w:val="22"/>
          <w:szCs w:val="22"/>
        </w:rPr>
        <w:t xml:space="preserve">de Europa </w:t>
      </w:r>
      <w:r w:rsidRPr="0082339F">
        <w:rPr>
          <w:sz w:val="22"/>
          <w:szCs w:val="22"/>
        </w:rPr>
        <w:t xml:space="preserve">fue </w:t>
      </w:r>
      <w:r w:rsidR="00230683" w:rsidRPr="0082339F">
        <w:rPr>
          <w:sz w:val="22"/>
          <w:szCs w:val="22"/>
        </w:rPr>
        <w:t>hacer imposible la guerra. Por ello, la Unión Europea se sustent</w:t>
      </w:r>
      <w:r w:rsidR="005A5733" w:rsidRPr="0082339F">
        <w:rPr>
          <w:sz w:val="22"/>
          <w:szCs w:val="22"/>
        </w:rPr>
        <w:t>ó</w:t>
      </w:r>
      <w:r w:rsidR="00230683" w:rsidRPr="0082339F">
        <w:rPr>
          <w:sz w:val="22"/>
          <w:szCs w:val="22"/>
        </w:rPr>
        <w:t xml:space="preserve"> en el principio de no discriminación por nacionalidad</w:t>
      </w:r>
      <w:r w:rsidR="005A5733" w:rsidRPr="0082339F">
        <w:rPr>
          <w:sz w:val="22"/>
          <w:szCs w:val="22"/>
        </w:rPr>
        <w:t>.</w:t>
      </w:r>
      <w:r w:rsidR="00F97DD8" w:rsidRPr="0082339F">
        <w:rPr>
          <w:sz w:val="22"/>
          <w:szCs w:val="22"/>
        </w:rPr>
        <w:t xml:space="preserve"> </w:t>
      </w:r>
      <w:r w:rsidR="000D566A" w:rsidRPr="0082339F">
        <w:rPr>
          <w:sz w:val="22"/>
          <w:szCs w:val="22"/>
        </w:rPr>
        <w:t>Así,</w:t>
      </w:r>
      <w:r w:rsidR="00F97DD8" w:rsidRPr="0082339F">
        <w:rPr>
          <w:sz w:val="22"/>
          <w:szCs w:val="22"/>
        </w:rPr>
        <w:t xml:space="preserve"> por ejemplo, </w:t>
      </w:r>
      <w:r w:rsidR="00230683" w:rsidRPr="0082339F">
        <w:rPr>
          <w:sz w:val="22"/>
          <w:szCs w:val="22"/>
        </w:rPr>
        <w:t xml:space="preserve">en </w:t>
      </w:r>
      <w:r w:rsidR="00F97DD8" w:rsidRPr="0082339F">
        <w:rPr>
          <w:sz w:val="22"/>
          <w:szCs w:val="22"/>
        </w:rPr>
        <w:t>España,</w:t>
      </w:r>
      <w:r w:rsidR="00230683" w:rsidRPr="0082339F">
        <w:rPr>
          <w:sz w:val="22"/>
          <w:szCs w:val="22"/>
        </w:rPr>
        <w:t xml:space="preserve"> un alemán debe ser tratado como </w:t>
      </w:r>
      <w:r w:rsidR="00F97DD8" w:rsidRPr="0082339F">
        <w:rPr>
          <w:sz w:val="22"/>
          <w:szCs w:val="22"/>
        </w:rPr>
        <w:t>español</w:t>
      </w:r>
      <w:r w:rsidR="00230683" w:rsidRPr="0082339F">
        <w:rPr>
          <w:sz w:val="22"/>
          <w:szCs w:val="22"/>
        </w:rPr>
        <w:t xml:space="preserve"> y viceversa</w:t>
      </w:r>
      <w:r w:rsidR="00AE1BC7" w:rsidRPr="0082339F">
        <w:rPr>
          <w:sz w:val="22"/>
          <w:szCs w:val="22"/>
        </w:rPr>
        <w:t>.</w:t>
      </w:r>
      <w:r w:rsidR="00230683" w:rsidRPr="0082339F">
        <w:rPr>
          <w:sz w:val="22"/>
          <w:szCs w:val="22"/>
        </w:rPr>
        <w:t xml:space="preserve"> </w:t>
      </w:r>
      <w:r w:rsidR="00F97DD8" w:rsidRPr="0082339F">
        <w:rPr>
          <w:sz w:val="22"/>
          <w:szCs w:val="22"/>
        </w:rPr>
        <w:t>Pero la crisis económica ha debilitado la solidaridad y está a punto de desbordar el problema</w:t>
      </w:r>
      <w:r w:rsidR="00AE1BC7" w:rsidRPr="0082339F">
        <w:rPr>
          <w:sz w:val="22"/>
          <w:szCs w:val="22"/>
        </w:rPr>
        <w:t xml:space="preserve">. </w:t>
      </w:r>
    </w:p>
    <w:p w14:paraId="096CC6CE" w14:textId="77777777" w:rsidR="00A17366" w:rsidRPr="0082339F" w:rsidRDefault="00A17366" w:rsidP="0082339F">
      <w:pPr>
        <w:rPr>
          <w:sz w:val="22"/>
          <w:szCs w:val="22"/>
        </w:rPr>
      </w:pPr>
    </w:p>
    <w:p w14:paraId="2BBC804A" w14:textId="093BEB5E" w:rsidR="00432873" w:rsidRDefault="003809EE" w:rsidP="0082339F">
      <w:pPr>
        <w:rPr>
          <w:sz w:val="22"/>
          <w:szCs w:val="22"/>
        </w:rPr>
      </w:pPr>
      <w:r w:rsidRPr="0082339F">
        <w:rPr>
          <w:sz w:val="22"/>
          <w:szCs w:val="22"/>
        </w:rPr>
        <w:t xml:space="preserve">El reto es </w:t>
      </w:r>
      <w:r w:rsidR="00AE1BC7" w:rsidRPr="0082339F">
        <w:rPr>
          <w:sz w:val="22"/>
          <w:szCs w:val="22"/>
        </w:rPr>
        <w:t xml:space="preserve">que el sistema educativo </w:t>
      </w:r>
      <w:r w:rsidRPr="0082339F">
        <w:rPr>
          <w:sz w:val="22"/>
          <w:szCs w:val="22"/>
        </w:rPr>
        <w:t>integr</w:t>
      </w:r>
      <w:r w:rsidR="00AE1BC7" w:rsidRPr="0082339F">
        <w:rPr>
          <w:sz w:val="22"/>
          <w:szCs w:val="22"/>
        </w:rPr>
        <w:t>e</w:t>
      </w:r>
      <w:r w:rsidRPr="0082339F">
        <w:rPr>
          <w:sz w:val="22"/>
          <w:szCs w:val="22"/>
        </w:rPr>
        <w:t xml:space="preserve"> la reciente ola </w:t>
      </w:r>
      <w:r w:rsidR="004620F0" w:rsidRPr="0082339F">
        <w:rPr>
          <w:sz w:val="22"/>
          <w:szCs w:val="22"/>
        </w:rPr>
        <w:t xml:space="preserve">de inmigración </w:t>
      </w:r>
      <w:r w:rsidR="00AE1BC7" w:rsidRPr="0082339F">
        <w:rPr>
          <w:sz w:val="22"/>
          <w:szCs w:val="22"/>
        </w:rPr>
        <w:t>y que a través de las escuelas se logre detener el fantasm</w:t>
      </w:r>
      <w:r w:rsidR="005A6A15">
        <w:rPr>
          <w:sz w:val="22"/>
          <w:szCs w:val="22"/>
        </w:rPr>
        <w:t>a del nacionalismo radicalizado</w:t>
      </w:r>
      <w:r w:rsidR="00126914">
        <w:rPr>
          <w:sz w:val="22"/>
          <w:szCs w:val="22"/>
        </w:rPr>
        <w:t xml:space="preserve"> [</w:t>
      </w:r>
      <w:r w:rsidR="00126914" w:rsidRPr="005A6A15">
        <w:rPr>
          <w:sz w:val="22"/>
          <w:szCs w:val="22"/>
        </w:rPr>
        <w:t>VER</w:t>
      </w:r>
      <w:r w:rsidR="00126914">
        <w:rPr>
          <w:sz w:val="22"/>
          <w:szCs w:val="22"/>
        </w:rPr>
        <w:t>]</w:t>
      </w:r>
      <w:r w:rsidR="005A6A15">
        <w:rPr>
          <w:sz w:val="22"/>
          <w:szCs w:val="22"/>
        </w:rPr>
        <w:t>.</w:t>
      </w:r>
    </w:p>
    <w:p w14:paraId="5AC123AD" w14:textId="3BDBBBD9" w:rsidR="005A6A15" w:rsidRDefault="00E710C4" w:rsidP="0082339F">
      <w:pPr>
        <w:rPr>
          <w:sz w:val="22"/>
          <w:szCs w:val="22"/>
        </w:rPr>
      </w:pPr>
      <w:hyperlink r:id="rId34" w:history="1">
        <w:r w:rsidR="005A6A15" w:rsidRPr="00D25797">
          <w:rPr>
            <w:rStyle w:val="Hipervnculo"/>
            <w:rFonts w:ascii="Lucida Grande" w:hAnsi="Lucida Grande" w:cs="Lucida Grande"/>
          </w:rPr>
          <w:t>http://espaciospoliticos.com.ar/el-resurgimiento-de-los-movimientos-nacionalistas/</w:t>
        </w:r>
      </w:hyperlink>
      <w:r w:rsidR="005A6A15">
        <w:rPr>
          <w:rFonts w:ascii="Lucida Grande" w:hAnsi="Lucida Grande" w:cs="Lucida Grande"/>
          <w:color w:val="000000"/>
        </w:rPr>
        <w:t xml:space="preserve"> </w:t>
      </w:r>
    </w:p>
    <w:p w14:paraId="26688442" w14:textId="77777777" w:rsidR="00E77345" w:rsidRPr="00E77345" w:rsidRDefault="00E77345" w:rsidP="0082339F">
      <w:pPr>
        <w:rPr>
          <w:sz w:val="22"/>
          <w:szCs w:val="22"/>
        </w:rPr>
      </w:pPr>
    </w:p>
    <w:p w14:paraId="6CEFCF88" w14:textId="77777777" w:rsidR="0082339F" w:rsidRDefault="00C7684A" w:rsidP="0082339F">
      <w:pPr>
        <w:rPr>
          <w:b/>
          <w:sz w:val="22"/>
          <w:szCs w:val="22"/>
        </w:rPr>
      </w:pPr>
      <w:r w:rsidRPr="0082339F">
        <w:rPr>
          <w:sz w:val="22"/>
          <w:szCs w:val="22"/>
          <w:highlight w:val="yellow"/>
        </w:rPr>
        <w:t>[SECCIÓN 2]</w:t>
      </w:r>
      <w:r w:rsidRPr="0082339F">
        <w:rPr>
          <w:sz w:val="22"/>
          <w:szCs w:val="22"/>
        </w:rPr>
        <w:t xml:space="preserve"> </w:t>
      </w:r>
      <w:r w:rsidR="0075038A" w:rsidRPr="0082339F">
        <w:rPr>
          <w:b/>
          <w:sz w:val="22"/>
          <w:szCs w:val="22"/>
        </w:rPr>
        <w:t xml:space="preserve"> </w:t>
      </w:r>
    </w:p>
    <w:p w14:paraId="5B15AB83" w14:textId="531E9F13" w:rsidR="00C7684A" w:rsidRPr="0082339F" w:rsidRDefault="005440AC" w:rsidP="0082339F">
      <w:pPr>
        <w:pStyle w:val="Ttulo2"/>
      </w:pPr>
      <w:bookmarkStart w:id="136" w:name="_Toc426298260"/>
      <w:r>
        <w:t>4</w:t>
      </w:r>
      <w:r w:rsidR="0075038A" w:rsidRPr="0082339F">
        <w:t>.2 Las n</w:t>
      </w:r>
      <w:r w:rsidR="00C7684A" w:rsidRPr="0082339F">
        <w:t>uevas formas de fascismo recorren el corazón de Europa</w:t>
      </w:r>
      <w:bookmarkEnd w:id="136"/>
    </w:p>
    <w:p w14:paraId="71CAFDAC" w14:textId="77777777" w:rsidR="00C7684A" w:rsidRPr="0082339F" w:rsidRDefault="00C7684A" w:rsidP="0082339F">
      <w:pPr>
        <w:rPr>
          <w:b/>
          <w:sz w:val="22"/>
          <w:szCs w:val="22"/>
        </w:rPr>
      </w:pPr>
    </w:p>
    <w:p w14:paraId="48DEA02D" w14:textId="6A0E87CA" w:rsidR="00DE5008" w:rsidRPr="0082339F" w:rsidRDefault="00C26214" w:rsidP="0082339F">
      <w:pPr>
        <w:rPr>
          <w:sz w:val="22"/>
          <w:szCs w:val="22"/>
        </w:rPr>
      </w:pPr>
      <w:r w:rsidRPr="0082339F">
        <w:rPr>
          <w:sz w:val="22"/>
          <w:szCs w:val="22"/>
        </w:rPr>
        <w:t xml:space="preserve">Las tendencias de los últimos años indican el crecimiento en Europa de </w:t>
      </w:r>
      <w:r w:rsidR="008E38D5" w:rsidRPr="0082339F">
        <w:rPr>
          <w:sz w:val="22"/>
          <w:szCs w:val="22"/>
        </w:rPr>
        <w:t xml:space="preserve">movimientos </w:t>
      </w:r>
      <w:r w:rsidR="008E38D5" w:rsidRPr="0082339F">
        <w:rPr>
          <w:b/>
          <w:sz w:val="22"/>
          <w:szCs w:val="22"/>
        </w:rPr>
        <w:t>ultraderechistas</w:t>
      </w:r>
      <w:r w:rsidR="008E38D5" w:rsidRPr="0082339F">
        <w:rPr>
          <w:sz w:val="22"/>
          <w:szCs w:val="22"/>
        </w:rPr>
        <w:t xml:space="preserve"> </w:t>
      </w:r>
      <w:r w:rsidRPr="0082339F">
        <w:rPr>
          <w:sz w:val="22"/>
          <w:szCs w:val="22"/>
        </w:rPr>
        <w:t xml:space="preserve">que promueven discursos </w:t>
      </w:r>
      <w:r w:rsidRPr="0082339F">
        <w:rPr>
          <w:b/>
          <w:sz w:val="22"/>
          <w:szCs w:val="22"/>
        </w:rPr>
        <w:t>fascistas</w:t>
      </w:r>
      <w:r w:rsidRPr="0082339F">
        <w:rPr>
          <w:sz w:val="22"/>
          <w:szCs w:val="22"/>
        </w:rPr>
        <w:t xml:space="preserve">. </w:t>
      </w:r>
      <w:r w:rsidR="008A5008" w:rsidRPr="0082339F">
        <w:rPr>
          <w:sz w:val="22"/>
          <w:szCs w:val="22"/>
        </w:rPr>
        <w:t xml:space="preserve">Es una forma de pensar que vuelve a </w:t>
      </w:r>
      <w:r w:rsidR="0075038A" w:rsidRPr="0082339F">
        <w:rPr>
          <w:sz w:val="22"/>
          <w:szCs w:val="22"/>
        </w:rPr>
        <w:t>ponerse en boga</w:t>
      </w:r>
      <w:r w:rsidR="008A5008" w:rsidRPr="0082339F">
        <w:rPr>
          <w:sz w:val="22"/>
          <w:szCs w:val="22"/>
        </w:rPr>
        <w:t xml:space="preserve"> como alternativa ante la crisis económica.  </w:t>
      </w:r>
    </w:p>
    <w:p w14:paraId="116A111E"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DE5008" w:rsidRPr="0082339F" w14:paraId="28F47845" w14:textId="77777777" w:rsidTr="00120F66">
        <w:tc>
          <w:tcPr>
            <w:tcW w:w="8978" w:type="dxa"/>
            <w:gridSpan w:val="2"/>
            <w:shd w:val="clear" w:color="auto" w:fill="000000" w:themeFill="text1"/>
          </w:tcPr>
          <w:p w14:paraId="0F2F69A4" w14:textId="77777777" w:rsidR="00DE5008" w:rsidRPr="0082339F" w:rsidRDefault="00DE5008" w:rsidP="0082339F">
            <w:pPr>
              <w:rPr>
                <w:b/>
                <w:color w:val="FFFFFF" w:themeColor="background1"/>
              </w:rPr>
            </w:pPr>
            <w:r w:rsidRPr="0082339F">
              <w:rPr>
                <w:b/>
                <w:color w:val="FFFFFF" w:themeColor="background1"/>
              </w:rPr>
              <w:t>Recuerda</w:t>
            </w:r>
          </w:p>
        </w:tc>
      </w:tr>
      <w:tr w:rsidR="00DE5008" w:rsidRPr="0082339F" w14:paraId="687F58EC" w14:textId="77777777" w:rsidTr="00120F66">
        <w:tc>
          <w:tcPr>
            <w:tcW w:w="2518" w:type="dxa"/>
          </w:tcPr>
          <w:p w14:paraId="45B6B1AD" w14:textId="77777777" w:rsidR="00DE5008" w:rsidRPr="0082339F" w:rsidRDefault="00DE5008" w:rsidP="0082339F">
            <w:pPr>
              <w:rPr>
                <w:b/>
              </w:rPr>
            </w:pPr>
            <w:r w:rsidRPr="0082339F">
              <w:rPr>
                <w:b/>
              </w:rPr>
              <w:t>Contenido</w:t>
            </w:r>
          </w:p>
        </w:tc>
        <w:tc>
          <w:tcPr>
            <w:tcW w:w="6460" w:type="dxa"/>
          </w:tcPr>
          <w:p w14:paraId="0CCB260C" w14:textId="11CDA6D7" w:rsidR="00DE5008" w:rsidRPr="0082339F" w:rsidRDefault="003F0495" w:rsidP="0082339F">
            <w:pPr>
              <w:rPr>
                <w:b/>
              </w:rPr>
            </w:pPr>
            <w:r w:rsidRPr="0082339F">
              <w:t>U</w:t>
            </w:r>
            <w:r w:rsidR="00DE5008" w:rsidRPr="0082339F">
              <w:t xml:space="preserve">na de las razones del fortalecimiento del nazismo alemán y del fascismo italiano radicó en el empobrecimiento de las clases populares debido a la gran la depresión económica de </w:t>
            </w:r>
            <w:r w:rsidR="0075038A" w:rsidRPr="0082339F">
              <w:t>la década de 1930</w:t>
            </w:r>
            <w:r w:rsidR="00DE5008" w:rsidRPr="0082339F">
              <w:t>.</w:t>
            </w:r>
          </w:p>
        </w:tc>
      </w:tr>
    </w:tbl>
    <w:p w14:paraId="4E09AB76" w14:textId="77777777" w:rsidR="00DE5008" w:rsidRDefault="00DE5008" w:rsidP="0082339F">
      <w:pPr>
        <w:rPr>
          <w:sz w:val="22"/>
          <w:szCs w:val="22"/>
        </w:rPr>
      </w:pPr>
    </w:p>
    <w:p w14:paraId="3255C256" w14:textId="71E3EEFC" w:rsidR="00652C60" w:rsidRPr="0082339F" w:rsidRDefault="00652C60" w:rsidP="0005461B">
      <w:pPr>
        <w:tabs>
          <w:tab w:val="left" w:pos="1065"/>
        </w:tabs>
        <w:rPr>
          <w:sz w:val="22"/>
          <w:szCs w:val="22"/>
        </w:rPr>
      </w:pPr>
    </w:p>
    <w:p w14:paraId="79D7165C" w14:textId="02428096" w:rsidR="00A04EDB" w:rsidRPr="0082339F" w:rsidRDefault="003720F2" w:rsidP="0082339F">
      <w:pPr>
        <w:rPr>
          <w:sz w:val="22"/>
          <w:szCs w:val="22"/>
        </w:rPr>
      </w:pPr>
      <w:r w:rsidRPr="0082339F">
        <w:rPr>
          <w:sz w:val="22"/>
          <w:szCs w:val="22"/>
        </w:rPr>
        <w:t xml:space="preserve">Uno de los </w:t>
      </w:r>
      <w:r w:rsidR="0091201D" w:rsidRPr="0082339F">
        <w:rPr>
          <w:sz w:val="22"/>
          <w:szCs w:val="22"/>
        </w:rPr>
        <w:t xml:space="preserve">principales focos </w:t>
      </w:r>
      <w:r w:rsidR="00C26214" w:rsidRPr="0082339F">
        <w:rPr>
          <w:sz w:val="22"/>
          <w:szCs w:val="22"/>
        </w:rPr>
        <w:t xml:space="preserve">de movimientos </w:t>
      </w:r>
      <w:r w:rsidR="003F0495" w:rsidRPr="0082339F">
        <w:rPr>
          <w:sz w:val="22"/>
          <w:szCs w:val="22"/>
        </w:rPr>
        <w:t xml:space="preserve">fascistas </w:t>
      </w:r>
      <w:r w:rsidR="00C26214" w:rsidRPr="0082339F">
        <w:rPr>
          <w:sz w:val="22"/>
          <w:szCs w:val="22"/>
        </w:rPr>
        <w:t xml:space="preserve">se </w:t>
      </w:r>
      <w:r w:rsidR="0091201D" w:rsidRPr="0082339F">
        <w:rPr>
          <w:sz w:val="22"/>
          <w:szCs w:val="22"/>
        </w:rPr>
        <w:t xml:space="preserve">puede situar entre </w:t>
      </w:r>
      <w:r w:rsidR="0075038A" w:rsidRPr="0082339F">
        <w:rPr>
          <w:sz w:val="22"/>
          <w:szCs w:val="22"/>
        </w:rPr>
        <w:t xml:space="preserve">los </w:t>
      </w:r>
      <w:r w:rsidR="008E38D5" w:rsidRPr="0082339F">
        <w:rPr>
          <w:sz w:val="22"/>
          <w:szCs w:val="22"/>
        </w:rPr>
        <w:t>grupos de jóvenes</w:t>
      </w:r>
      <w:r w:rsidR="00A04EDB" w:rsidRPr="0082339F">
        <w:rPr>
          <w:sz w:val="22"/>
          <w:szCs w:val="22"/>
        </w:rPr>
        <w:t xml:space="preserve"> </w:t>
      </w:r>
      <w:r w:rsidR="0091201D" w:rsidRPr="0082339F">
        <w:rPr>
          <w:sz w:val="22"/>
          <w:szCs w:val="22"/>
        </w:rPr>
        <w:t xml:space="preserve">más </w:t>
      </w:r>
      <w:r w:rsidR="003F0495" w:rsidRPr="0082339F">
        <w:rPr>
          <w:sz w:val="22"/>
          <w:szCs w:val="22"/>
        </w:rPr>
        <w:t xml:space="preserve">afectados por </w:t>
      </w:r>
      <w:r w:rsidR="0091201D" w:rsidRPr="0082339F">
        <w:rPr>
          <w:sz w:val="22"/>
          <w:szCs w:val="22"/>
        </w:rPr>
        <w:t xml:space="preserve">la crisis, ya que ven reducidas sus expectativas vitales. </w:t>
      </w:r>
      <w:r w:rsidR="0075038A" w:rsidRPr="0082339F">
        <w:rPr>
          <w:sz w:val="22"/>
          <w:szCs w:val="22"/>
        </w:rPr>
        <w:t xml:space="preserve">Estos </w:t>
      </w:r>
      <w:r w:rsidR="0091201D" w:rsidRPr="0082339F">
        <w:rPr>
          <w:sz w:val="22"/>
          <w:szCs w:val="22"/>
        </w:rPr>
        <w:t xml:space="preserve"> grupos </w:t>
      </w:r>
      <w:r w:rsidR="0075038A" w:rsidRPr="0082339F">
        <w:rPr>
          <w:sz w:val="22"/>
          <w:szCs w:val="22"/>
        </w:rPr>
        <w:t>promueven</w:t>
      </w:r>
      <w:r w:rsidR="0091201D" w:rsidRPr="0082339F">
        <w:rPr>
          <w:sz w:val="22"/>
          <w:szCs w:val="22"/>
        </w:rPr>
        <w:t xml:space="preserve"> actividades como la difusión de </w:t>
      </w:r>
      <w:r w:rsidR="008E38D5" w:rsidRPr="0082339F">
        <w:rPr>
          <w:sz w:val="22"/>
          <w:szCs w:val="22"/>
        </w:rPr>
        <w:t>publicaciones racistas, grupos de música con mensajes xenófobos</w:t>
      </w:r>
      <w:r w:rsidR="00A04EDB" w:rsidRPr="0082339F">
        <w:rPr>
          <w:sz w:val="22"/>
          <w:szCs w:val="22"/>
        </w:rPr>
        <w:t xml:space="preserve">, páginas web y </w:t>
      </w:r>
      <w:r w:rsidR="008E38D5" w:rsidRPr="0082339F">
        <w:rPr>
          <w:sz w:val="22"/>
          <w:szCs w:val="22"/>
        </w:rPr>
        <w:t xml:space="preserve">organizaciones </w:t>
      </w:r>
      <w:r w:rsidR="00A04EDB" w:rsidRPr="0082339F">
        <w:rPr>
          <w:sz w:val="22"/>
          <w:szCs w:val="22"/>
        </w:rPr>
        <w:t>que ejercen formas de violencia física y simbólica contra aquellos considerados como extranjeros</w:t>
      </w:r>
      <w:r w:rsidR="008E38D5" w:rsidRPr="0082339F">
        <w:rPr>
          <w:sz w:val="22"/>
          <w:szCs w:val="22"/>
        </w:rPr>
        <w:t xml:space="preserve">. </w:t>
      </w:r>
    </w:p>
    <w:p w14:paraId="4DDF6AC5" w14:textId="77777777" w:rsidR="00A04EDB" w:rsidRPr="0082339F" w:rsidRDefault="00A04EDB" w:rsidP="0082339F">
      <w:pPr>
        <w:rPr>
          <w:sz w:val="22"/>
          <w:szCs w:val="22"/>
        </w:rPr>
      </w:pPr>
    </w:p>
    <w:p w14:paraId="00958CF6" w14:textId="26726ABA" w:rsidR="008A5008" w:rsidRPr="0082339F" w:rsidRDefault="0075038A" w:rsidP="0082339F">
      <w:pPr>
        <w:rPr>
          <w:sz w:val="22"/>
          <w:szCs w:val="22"/>
        </w:rPr>
      </w:pPr>
      <w:r w:rsidRPr="0082339F">
        <w:rPr>
          <w:sz w:val="22"/>
          <w:szCs w:val="22"/>
        </w:rPr>
        <w:t>Aunque</w:t>
      </w:r>
      <w:r w:rsidR="003720F2" w:rsidRPr="0082339F">
        <w:rPr>
          <w:sz w:val="22"/>
          <w:szCs w:val="22"/>
        </w:rPr>
        <w:t xml:space="preserve"> n</w:t>
      </w:r>
      <w:r w:rsidRPr="0082339F">
        <w:rPr>
          <w:sz w:val="22"/>
          <w:szCs w:val="22"/>
        </w:rPr>
        <w:t>o so</w:t>
      </w:r>
      <w:r w:rsidR="008E38D5" w:rsidRPr="0082339F">
        <w:rPr>
          <w:sz w:val="22"/>
          <w:szCs w:val="22"/>
        </w:rPr>
        <w:t>lo entre los jóvenes</w:t>
      </w:r>
      <w:r w:rsidR="00A04EDB" w:rsidRPr="0082339F">
        <w:rPr>
          <w:sz w:val="22"/>
          <w:szCs w:val="22"/>
        </w:rPr>
        <w:t xml:space="preserve"> cunde </w:t>
      </w:r>
      <w:r w:rsidR="008E38D5" w:rsidRPr="0082339F">
        <w:rPr>
          <w:sz w:val="22"/>
          <w:szCs w:val="22"/>
        </w:rPr>
        <w:t xml:space="preserve">el </w:t>
      </w:r>
      <w:r w:rsidR="008E38D5" w:rsidRPr="0082339F">
        <w:rPr>
          <w:b/>
          <w:sz w:val="22"/>
          <w:szCs w:val="22"/>
        </w:rPr>
        <w:t>racismo</w:t>
      </w:r>
      <w:r w:rsidR="008A5008" w:rsidRPr="0082339F">
        <w:rPr>
          <w:sz w:val="22"/>
          <w:szCs w:val="22"/>
        </w:rPr>
        <w:t xml:space="preserve"> y la </w:t>
      </w:r>
      <w:r w:rsidR="008A5008" w:rsidRPr="0082339F">
        <w:rPr>
          <w:b/>
          <w:sz w:val="22"/>
          <w:szCs w:val="22"/>
        </w:rPr>
        <w:t>xenofobia</w:t>
      </w:r>
      <w:r w:rsidR="00C36D75" w:rsidRPr="0082339F">
        <w:rPr>
          <w:sz w:val="22"/>
          <w:szCs w:val="22"/>
        </w:rPr>
        <w:t>. T</w:t>
      </w:r>
      <w:r w:rsidR="00A04EDB" w:rsidRPr="0082339F">
        <w:rPr>
          <w:sz w:val="22"/>
          <w:szCs w:val="22"/>
        </w:rPr>
        <w:t xml:space="preserve">ambién </w:t>
      </w:r>
      <w:r w:rsidR="008E38D5" w:rsidRPr="0082339F">
        <w:rPr>
          <w:sz w:val="22"/>
          <w:szCs w:val="22"/>
        </w:rPr>
        <w:t>se expresa en</w:t>
      </w:r>
      <w:r w:rsidR="003720F2" w:rsidRPr="0082339F">
        <w:rPr>
          <w:sz w:val="22"/>
          <w:szCs w:val="22"/>
        </w:rPr>
        <w:t>tre</w:t>
      </w:r>
      <w:r w:rsidR="008E38D5" w:rsidRPr="0082339F">
        <w:rPr>
          <w:sz w:val="22"/>
          <w:szCs w:val="22"/>
        </w:rPr>
        <w:t xml:space="preserve"> </w:t>
      </w:r>
      <w:r w:rsidR="00A04EDB" w:rsidRPr="0082339F">
        <w:rPr>
          <w:sz w:val="22"/>
          <w:szCs w:val="22"/>
        </w:rPr>
        <w:t xml:space="preserve">algunos miembros de las principales </w:t>
      </w:r>
      <w:r w:rsidR="008E38D5" w:rsidRPr="0082339F">
        <w:rPr>
          <w:sz w:val="22"/>
          <w:szCs w:val="22"/>
        </w:rPr>
        <w:t>instituciones</w:t>
      </w:r>
      <w:r w:rsidR="00A04EDB" w:rsidRPr="0082339F">
        <w:rPr>
          <w:sz w:val="22"/>
          <w:szCs w:val="22"/>
        </w:rPr>
        <w:t xml:space="preserve"> </w:t>
      </w:r>
      <w:r w:rsidR="003720F2" w:rsidRPr="0082339F">
        <w:rPr>
          <w:sz w:val="22"/>
          <w:szCs w:val="22"/>
        </w:rPr>
        <w:t xml:space="preserve">políticas, </w:t>
      </w:r>
      <w:r w:rsidR="00A04EDB" w:rsidRPr="0082339F">
        <w:rPr>
          <w:sz w:val="22"/>
          <w:szCs w:val="22"/>
        </w:rPr>
        <w:t>de gobierno</w:t>
      </w:r>
      <w:r w:rsidR="008E38D5" w:rsidRPr="0082339F">
        <w:rPr>
          <w:sz w:val="22"/>
          <w:szCs w:val="22"/>
        </w:rPr>
        <w:t xml:space="preserve">, </w:t>
      </w:r>
      <w:r w:rsidR="00A04EDB" w:rsidRPr="0082339F">
        <w:rPr>
          <w:sz w:val="22"/>
          <w:szCs w:val="22"/>
        </w:rPr>
        <w:t xml:space="preserve">económicas y culturales, desde </w:t>
      </w:r>
      <w:r w:rsidRPr="0082339F">
        <w:rPr>
          <w:sz w:val="22"/>
          <w:szCs w:val="22"/>
        </w:rPr>
        <w:t xml:space="preserve">las que </w:t>
      </w:r>
      <w:r w:rsidR="00A04EDB" w:rsidRPr="0082339F">
        <w:rPr>
          <w:sz w:val="22"/>
          <w:szCs w:val="22"/>
        </w:rPr>
        <w:t xml:space="preserve">se </w:t>
      </w:r>
      <w:r w:rsidR="008E38D5" w:rsidRPr="0082339F">
        <w:rPr>
          <w:sz w:val="22"/>
          <w:szCs w:val="22"/>
        </w:rPr>
        <w:t>legitima el discurso de ultraderecha.</w:t>
      </w:r>
      <w:r w:rsidR="00A04EDB" w:rsidRPr="0082339F">
        <w:rPr>
          <w:sz w:val="22"/>
          <w:szCs w:val="22"/>
        </w:rPr>
        <w:t xml:space="preserve"> </w:t>
      </w:r>
    </w:p>
    <w:p w14:paraId="7BB38884" w14:textId="77777777" w:rsidR="008A5008" w:rsidRDefault="008A5008" w:rsidP="0082339F">
      <w:pPr>
        <w:rPr>
          <w:sz w:val="22"/>
          <w:szCs w:val="22"/>
        </w:rPr>
      </w:pPr>
    </w:p>
    <w:p w14:paraId="48CB3CD9" w14:textId="77777777" w:rsidR="0005461B" w:rsidRPr="0082339F" w:rsidRDefault="0005461B" w:rsidP="0005461B">
      <w:pPr>
        <w:rPr>
          <w:sz w:val="22"/>
          <w:szCs w:val="22"/>
        </w:rPr>
      </w:pPr>
    </w:p>
    <w:tbl>
      <w:tblPr>
        <w:tblStyle w:val="Tablaconcuadrcula"/>
        <w:tblW w:w="0" w:type="auto"/>
        <w:tblLook w:val="04A0" w:firstRow="1" w:lastRow="0" w:firstColumn="1" w:lastColumn="0" w:noHBand="0" w:noVBand="1"/>
      </w:tblPr>
      <w:tblGrid>
        <w:gridCol w:w="2518"/>
        <w:gridCol w:w="6460"/>
      </w:tblGrid>
      <w:tr w:rsidR="0005461B" w:rsidRPr="0082339F" w14:paraId="2B54929A" w14:textId="77777777" w:rsidTr="00C90C45">
        <w:tc>
          <w:tcPr>
            <w:tcW w:w="8978" w:type="dxa"/>
            <w:gridSpan w:val="2"/>
            <w:shd w:val="clear" w:color="auto" w:fill="000000" w:themeFill="text1"/>
          </w:tcPr>
          <w:p w14:paraId="37EA1C83" w14:textId="77777777" w:rsidR="0005461B" w:rsidRPr="0082339F" w:rsidRDefault="0005461B" w:rsidP="00C90C45">
            <w:pPr>
              <w:rPr>
                <w:b/>
                <w:color w:val="FFFFFF" w:themeColor="background1"/>
              </w:rPr>
            </w:pPr>
            <w:r w:rsidRPr="0082339F">
              <w:rPr>
                <w:b/>
                <w:color w:val="FFFFFF" w:themeColor="background1"/>
              </w:rPr>
              <w:t>Destacado</w:t>
            </w:r>
          </w:p>
        </w:tc>
      </w:tr>
      <w:tr w:rsidR="0005461B" w:rsidRPr="0082339F" w14:paraId="646D5861" w14:textId="77777777" w:rsidTr="00C90C45">
        <w:tc>
          <w:tcPr>
            <w:tcW w:w="2518" w:type="dxa"/>
          </w:tcPr>
          <w:p w14:paraId="6688DC95" w14:textId="77777777" w:rsidR="0005461B" w:rsidRPr="0082339F" w:rsidRDefault="0005461B" w:rsidP="00C90C45">
            <w:pPr>
              <w:rPr>
                <w:b/>
              </w:rPr>
            </w:pPr>
            <w:r w:rsidRPr="0082339F">
              <w:rPr>
                <w:b/>
              </w:rPr>
              <w:t>Título</w:t>
            </w:r>
          </w:p>
        </w:tc>
        <w:tc>
          <w:tcPr>
            <w:tcW w:w="6460" w:type="dxa"/>
          </w:tcPr>
          <w:p w14:paraId="2B833AA3" w14:textId="77777777" w:rsidR="0005461B" w:rsidRPr="0082339F" w:rsidRDefault="0005461B" w:rsidP="00C90C45">
            <w:pPr>
              <w:rPr>
                <w:b/>
              </w:rPr>
            </w:pPr>
            <w:r w:rsidRPr="0082339F">
              <w:rPr>
                <w:b/>
              </w:rPr>
              <w:t>Los factores que favorecen la reaparición del fascismo</w:t>
            </w:r>
          </w:p>
        </w:tc>
      </w:tr>
      <w:tr w:rsidR="0005461B" w:rsidRPr="0082339F" w14:paraId="2ABE170D" w14:textId="77777777" w:rsidTr="00C90C45">
        <w:tc>
          <w:tcPr>
            <w:tcW w:w="2518" w:type="dxa"/>
          </w:tcPr>
          <w:p w14:paraId="51E460EC" w14:textId="77777777" w:rsidR="0005461B" w:rsidRPr="0082339F" w:rsidRDefault="0005461B" w:rsidP="00C90C45">
            <w:r w:rsidRPr="0082339F">
              <w:rPr>
                <w:b/>
              </w:rPr>
              <w:t>Contenido</w:t>
            </w:r>
          </w:p>
        </w:tc>
        <w:tc>
          <w:tcPr>
            <w:tcW w:w="6460" w:type="dxa"/>
          </w:tcPr>
          <w:p w14:paraId="416715DA" w14:textId="77777777" w:rsidR="0005461B" w:rsidRPr="0082339F" w:rsidRDefault="0005461B" w:rsidP="00C90C45">
            <w:r w:rsidRPr="0082339F">
              <w:t xml:space="preserve">Hoy se conjuga una serie de factores que promueven la aparición de un clima adverso para los extranjeros en Europa. El principal es el alto nivel de desempleo en las principales capitales del viejo continente. Otros factores son la migración masiva de africanos y  latinoamericanos hacia las ciudades europeas; pero, en particular, la creciente presencia de la religión musulmana en Europa. La influencia  del Islam se hace evidente en la construcción de mezquitas y en el uso del velo islámico. También es relevante la importancia de la comunidad judía. </w:t>
            </w:r>
          </w:p>
        </w:tc>
      </w:tr>
    </w:tbl>
    <w:p w14:paraId="5054303C" w14:textId="598712CE" w:rsidR="0005461B" w:rsidRPr="0082339F" w:rsidRDefault="0005461B" w:rsidP="0082339F">
      <w:pPr>
        <w:rPr>
          <w:sz w:val="22"/>
          <w:szCs w:val="22"/>
        </w:rPr>
      </w:pPr>
      <w:r>
        <w:rPr>
          <w:sz w:val="22"/>
          <w:szCs w:val="22"/>
        </w:rPr>
        <w:tab/>
      </w:r>
    </w:p>
    <w:p w14:paraId="21302251" w14:textId="1E45E087" w:rsidR="008A5008" w:rsidRPr="0082339F" w:rsidRDefault="002B5DD5" w:rsidP="0082339F">
      <w:pPr>
        <w:rPr>
          <w:sz w:val="22"/>
          <w:szCs w:val="22"/>
        </w:rPr>
      </w:pPr>
      <w:r w:rsidRPr="0082339F">
        <w:rPr>
          <w:sz w:val="22"/>
          <w:szCs w:val="22"/>
        </w:rPr>
        <w:t>Se puede afirmar que l</w:t>
      </w:r>
      <w:r w:rsidR="008E38D5" w:rsidRPr="0082339F">
        <w:rPr>
          <w:sz w:val="22"/>
          <w:szCs w:val="22"/>
        </w:rPr>
        <w:t>a crisis de una clase políti</w:t>
      </w:r>
      <w:r w:rsidR="009C191B" w:rsidRPr="0082339F">
        <w:rPr>
          <w:sz w:val="22"/>
          <w:szCs w:val="22"/>
        </w:rPr>
        <w:t>ca tradicional desprestigiada y</w:t>
      </w:r>
      <w:r w:rsidR="008E38D5" w:rsidRPr="0082339F">
        <w:rPr>
          <w:sz w:val="22"/>
          <w:szCs w:val="22"/>
        </w:rPr>
        <w:t xml:space="preserve"> marcada por </w:t>
      </w:r>
      <w:r w:rsidR="008A5008" w:rsidRPr="0082339F">
        <w:rPr>
          <w:sz w:val="22"/>
          <w:szCs w:val="22"/>
        </w:rPr>
        <w:t xml:space="preserve">la </w:t>
      </w:r>
      <w:r w:rsidR="008E38D5" w:rsidRPr="0082339F">
        <w:rPr>
          <w:sz w:val="22"/>
          <w:szCs w:val="22"/>
        </w:rPr>
        <w:t>corrupción</w:t>
      </w:r>
      <w:r w:rsidR="008A5008" w:rsidRPr="0082339F">
        <w:rPr>
          <w:sz w:val="22"/>
          <w:szCs w:val="22"/>
        </w:rPr>
        <w:t xml:space="preserve"> facilitó el afianzamiento electoral de </w:t>
      </w:r>
      <w:r w:rsidR="00C26214" w:rsidRPr="0082339F">
        <w:rPr>
          <w:sz w:val="22"/>
          <w:szCs w:val="22"/>
        </w:rPr>
        <w:t xml:space="preserve">partidos de extrema </w:t>
      </w:r>
      <w:r w:rsidR="00C36D75" w:rsidRPr="0082339F">
        <w:rPr>
          <w:sz w:val="22"/>
          <w:szCs w:val="22"/>
        </w:rPr>
        <w:t xml:space="preserve">derecha con discursos y </w:t>
      </w:r>
      <w:r w:rsidR="00C26214" w:rsidRPr="0082339F">
        <w:rPr>
          <w:sz w:val="22"/>
          <w:szCs w:val="22"/>
        </w:rPr>
        <w:t xml:space="preserve"> actitudes de rechazo hacia el “otro”</w:t>
      </w:r>
      <w:r w:rsidR="008A5008" w:rsidRPr="0082339F">
        <w:rPr>
          <w:sz w:val="22"/>
          <w:szCs w:val="22"/>
        </w:rPr>
        <w:t xml:space="preserve">. </w:t>
      </w:r>
      <w:r w:rsidR="00C26214" w:rsidRPr="0082339F">
        <w:rPr>
          <w:sz w:val="22"/>
          <w:szCs w:val="22"/>
        </w:rPr>
        <w:t xml:space="preserve"> </w:t>
      </w:r>
    </w:p>
    <w:p w14:paraId="1C5EB73E" w14:textId="77777777" w:rsidR="008A5008" w:rsidRPr="0082339F" w:rsidRDefault="008A5008" w:rsidP="0082339F">
      <w:pPr>
        <w:rPr>
          <w:sz w:val="22"/>
          <w:szCs w:val="22"/>
        </w:rPr>
      </w:pPr>
    </w:p>
    <w:p w14:paraId="2E453410" w14:textId="3CBB12FE" w:rsidR="00C26214" w:rsidRPr="0082339F" w:rsidRDefault="009C191B" w:rsidP="0082339F">
      <w:pPr>
        <w:rPr>
          <w:sz w:val="22"/>
          <w:szCs w:val="22"/>
        </w:rPr>
      </w:pPr>
      <w:r w:rsidRPr="0082339F">
        <w:rPr>
          <w:sz w:val="22"/>
          <w:szCs w:val="22"/>
        </w:rPr>
        <w:t>Est</w:t>
      </w:r>
      <w:r w:rsidR="008A5008" w:rsidRPr="0082339F">
        <w:rPr>
          <w:sz w:val="22"/>
          <w:szCs w:val="22"/>
        </w:rPr>
        <w:t xml:space="preserve">os partidos perciben </w:t>
      </w:r>
      <w:r w:rsidR="00C26214" w:rsidRPr="0082339F">
        <w:rPr>
          <w:sz w:val="22"/>
          <w:szCs w:val="22"/>
        </w:rPr>
        <w:t xml:space="preserve">la inmigración como </w:t>
      </w:r>
      <w:r w:rsidR="008A5008" w:rsidRPr="0082339F">
        <w:rPr>
          <w:sz w:val="22"/>
          <w:szCs w:val="22"/>
        </w:rPr>
        <w:t xml:space="preserve">una </w:t>
      </w:r>
      <w:r w:rsidR="00C26214" w:rsidRPr="0082339F">
        <w:rPr>
          <w:sz w:val="22"/>
          <w:szCs w:val="22"/>
        </w:rPr>
        <w:t>amenaza</w:t>
      </w:r>
      <w:r w:rsidR="008A5008" w:rsidRPr="0082339F">
        <w:rPr>
          <w:sz w:val="22"/>
          <w:szCs w:val="22"/>
        </w:rPr>
        <w:t xml:space="preserve"> y </w:t>
      </w:r>
      <w:r w:rsidR="00C26214" w:rsidRPr="0082339F">
        <w:rPr>
          <w:sz w:val="22"/>
          <w:szCs w:val="22"/>
        </w:rPr>
        <w:t>prom</w:t>
      </w:r>
      <w:r w:rsidR="008A5008" w:rsidRPr="0082339F">
        <w:rPr>
          <w:sz w:val="22"/>
          <w:szCs w:val="22"/>
        </w:rPr>
        <w:t xml:space="preserve">ueven </w:t>
      </w:r>
      <w:r w:rsidR="00C26214" w:rsidRPr="0082339F">
        <w:rPr>
          <w:sz w:val="22"/>
          <w:szCs w:val="22"/>
        </w:rPr>
        <w:t>el endurecimiento de las políticas de asilo</w:t>
      </w:r>
      <w:r w:rsidR="008A5008" w:rsidRPr="0082339F">
        <w:rPr>
          <w:sz w:val="22"/>
          <w:szCs w:val="22"/>
        </w:rPr>
        <w:t xml:space="preserve"> y </w:t>
      </w:r>
      <w:r w:rsidR="00C26214" w:rsidRPr="0082339F">
        <w:rPr>
          <w:sz w:val="22"/>
          <w:szCs w:val="22"/>
        </w:rPr>
        <w:t>la reducción drástica de la inmigración</w:t>
      </w:r>
      <w:r w:rsidR="008A5008" w:rsidRPr="0082339F">
        <w:rPr>
          <w:sz w:val="22"/>
          <w:szCs w:val="22"/>
        </w:rPr>
        <w:t xml:space="preserve">. Se oponen a la </w:t>
      </w:r>
      <w:r w:rsidR="00C26214" w:rsidRPr="0082339F">
        <w:rPr>
          <w:sz w:val="22"/>
          <w:szCs w:val="22"/>
        </w:rPr>
        <w:t>asimilación de los inmigrantes</w:t>
      </w:r>
      <w:r w:rsidR="00126914">
        <w:rPr>
          <w:sz w:val="22"/>
          <w:szCs w:val="22"/>
        </w:rPr>
        <w:t>, a los gitanos</w:t>
      </w:r>
      <w:r w:rsidR="00C26214" w:rsidRPr="0082339F">
        <w:rPr>
          <w:sz w:val="22"/>
          <w:szCs w:val="22"/>
        </w:rPr>
        <w:t xml:space="preserve"> y a </w:t>
      </w:r>
      <w:r w:rsidR="008A5008" w:rsidRPr="0082339F">
        <w:rPr>
          <w:sz w:val="22"/>
          <w:szCs w:val="22"/>
        </w:rPr>
        <w:t xml:space="preserve">lo que denominan  </w:t>
      </w:r>
      <w:r w:rsidR="00C26214" w:rsidRPr="0082339F">
        <w:rPr>
          <w:sz w:val="22"/>
          <w:szCs w:val="22"/>
        </w:rPr>
        <w:t>la “</w:t>
      </w:r>
      <w:r w:rsidR="00C26214" w:rsidRPr="0082339F">
        <w:rPr>
          <w:b/>
          <w:sz w:val="22"/>
          <w:szCs w:val="22"/>
        </w:rPr>
        <w:t>islamización</w:t>
      </w:r>
      <w:r w:rsidR="00C26214" w:rsidRPr="0082339F">
        <w:rPr>
          <w:sz w:val="22"/>
          <w:szCs w:val="22"/>
        </w:rPr>
        <w:t xml:space="preserve">” de su sociedad. </w:t>
      </w:r>
      <w:r w:rsidR="003F0495" w:rsidRPr="0082339F">
        <w:rPr>
          <w:sz w:val="22"/>
          <w:szCs w:val="22"/>
        </w:rPr>
        <w:t xml:space="preserve">Basados en la </w:t>
      </w:r>
      <w:r w:rsidR="003F0495" w:rsidRPr="0082339F">
        <w:rPr>
          <w:b/>
          <w:sz w:val="22"/>
          <w:szCs w:val="22"/>
        </w:rPr>
        <w:t>islamofobia,</w:t>
      </w:r>
      <w:r w:rsidR="003F0495" w:rsidRPr="0082339F">
        <w:rPr>
          <w:sz w:val="22"/>
          <w:szCs w:val="22"/>
        </w:rPr>
        <w:t xml:space="preserve"> t</w:t>
      </w:r>
      <w:r w:rsidR="008A5008" w:rsidRPr="0082339F">
        <w:rPr>
          <w:sz w:val="22"/>
          <w:szCs w:val="22"/>
        </w:rPr>
        <w:t>ambién d</w:t>
      </w:r>
      <w:r w:rsidR="00C26214" w:rsidRPr="0082339F">
        <w:rPr>
          <w:sz w:val="22"/>
          <w:szCs w:val="22"/>
        </w:rPr>
        <w:t>ifunde</w:t>
      </w:r>
      <w:r w:rsidR="008A5008" w:rsidRPr="0082339F">
        <w:rPr>
          <w:sz w:val="22"/>
          <w:szCs w:val="22"/>
        </w:rPr>
        <w:t>n</w:t>
      </w:r>
      <w:r w:rsidR="00C26214" w:rsidRPr="0082339F">
        <w:rPr>
          <w:sz w:val="22"/>
          <w:szCs w:val="22"/>
        </w:rPr>
        <w:t xml:space="preserve"> estereotipos</w:t>
      </w:r>
      <w:r w:rsidRPr="0082339F">
        <w:rPr>
          <w:sz w:val="22"/>
          <w:szCs w:val="22"/>
        </w:rPr>
        <w:t>,</w:t>
      </w:r>
      <w:r w:rsidR="00C26214" w:rsidRPr="0082339F">
        <w:rPr>
          <w:sz w:val="22"/>
          <w:szCs w:val="22"/>
        </w:rPr>
        <w:t xml:space="preserve"> </w:t>
      </w:r>
      <w:r w:rsidR="002B5DD5" w:rsidRPr="0082339F">
        <w:rPr>
          <w:sz w:val="22"/>
          <w:szCs w:val="22"/>
        </w:rPr>
        <w:t xml:space="preserve">en particular de </w:t>
      </w:r>
      <w:r w:rsidR="00C26214" w:rsidRPr="0082339F">
        <w:rPr>
          <w:sz w:val="22"/>
          <w:szCs w:val="22"/>
        </w:rPr>
        <w:t>los musulmanes</w:t>
      </w:r>
      <w:r w:rsidR="008A5008" w:rsidRPr="0082339F">
        <w:rPr>
          <w:sz w:val="22"/>
          <w:szCs w:val="22"/>
        </w:rPr>
        <w:t xml:space="preserve">, </w:t>
      </w:r>
      <w:r w:rsidR="003F0495" w:rsidRPr="0082339F">
        <w:rPr>
          <w:sz w:val="22"/>
          <w:szCs w:val="22"/>
        </w:rPr>
        <w:t>a quienes señalan</w:t>
      </w:r>
      <w:r w:rsidR="008A5008" w:rsidRPr="0082339F">
        <w:rPr>
          <w:sz w:val="22"/>
          <w:szCs w:val="22"/>
        </w:rPr>
        <w:t xml:space="preserve"> de </w:t>
      </w:r>
      <w:r w:rsidR="00C26214" w:rsidRPr="0082339F">
        <w:rPr>
          <w:sz w:val="22"/>
          <w:szCs w:val="22"/>
        </w:rPr>
        <w:t xml:space="preserve">ser una amenaza </w:t>
      </w:r>
      <w:r w:rsidR="002B5DD5" w:rsidRPr="0082339F">
        <w:rPr>
          <w:sz w:val="22"/>
          <w:szCs w:val="22"/>
        </w:rPr>
        <w:t xml:space="preserve">para </w:t>
      </w:r>
      <w:r w:rsidR="00C26214" w:rsidRPr="0082339F">
        <w:rPr>
          <w:sz w:val="22"/>
          <w:szCs w:val="22"/>
        </w:rPr>
        <w:t>la identidad</w:t>
      </w:r>
      <w:r w:rsidR="002B5DD5" w:rsidRPr="0082339F">
        <w:rPr>
          <w:sz w:val="22"/>
          <w:szCs w:val="22"/>
        </w:rPr>
        <w:t xml:space="preserve"> europea</w:t>
      </w:r>
      <w:r w:rsidR="00C26214" w:rsidRPr="0082339F">
        <w:rPr>
          <w:sz w:val="22"/>
          <w:szCs w:val="22"/>
        </w:rPr>
        <w:t xml:space="preserve">. </w:t>
      </w:r>
      <w:r w:rsidR="00126914">
        <w:rPr>
          <w:sz w:val="22"/>
          <w:szCs w:val="22"/>
        </w:rPr>
        <w:t xml:space="preserve"> </w:t>
      </w:r>
    </w:p>
    <w:p w14:paraId="2D1F7568"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DA3480" w:rsidRPr="0082339F" w14:paraId="4BD963C1" w14:textId="77777777" w:rsidTr="005A2B85">
        <w:tc>
          <w:tcPr>
            <w:tcW w:w="9033" w:type="dxa"/>
            <w:gridSpan w:val="2"/>
            <w:shd w:val="clear" w:color="auto" w:fill="0D0D0D" w:themeFill="text1" w:themeFillTint="F2"/>
          </w:tcPr>
          <w:p w14:paraId="5B61A3E5" w14:textId="77777777" w:rsidR="00DA3480" w:rsidRPr="0082339F" w:rsidRDefault="00DA3480" w:rsidP="0082339F">
            <w:pPr>
              <w:rPr>
                <w:b/>
                <w:color w:val="FFFFFF" w:themeColor="background1"/>
              </w:rPr>
            </w:pPr>
            <w:r w:rsidRPr="0082339F">
              <w:rPr>
                <w:b/>
                <w:color w:val="FFFFFF" w:themeColor="background1"/>
              </w:rPr>
              <w:t>Imagen (fotografía, gráfica o ilustración)</w:t>
            </w:r>
          </w:p>
        </w:tc>
      </w:tr>
      <w:tr w:rsidR="00DA3480" w:rsidRPr="0082339F" w14:paraId="1E759A6C" w14:textId="77777777" w:rsidTr="005A2B85">
        <w:tc>
          <w:tcPr>
            <w:tcW w:w="2518" w:type="dxa"/>
          </w:tcPr>
          <w:p w14:paraId="6DD4BB9A" w14:textId="77777777" w:rsidR="00DA3480" w:rsidRPr="0082339F" w:rsidRDefault="00DA3480" w:rsidP="0082339F">
            <w:pPr>
              <w:rPr>
                <w:b/>
                <w:color w:val="000000"/>
              </w:rPr>
            </w:pPr>
            <w:r w:rsidRPr="0082339F">
              <w:rPr>
                <w:b/>
                <w:color w:val="000000"/>
              </w:rPr>
              <w:t>Código</w:t>
            </w:r>
          </w:p>
        </w:tc>
        <w:tc>
          <w:tcPr>
            <w:tcW w:w="6515" w:type="dxa"/>
          </w:tcPr>
          <w:p w14:paraId="152DF0A5" w14:textId="43514AEE" w:rsidR="00DA3480" w:rsidRPr="0082339F" w:rsidRDefault="00E62EB0" w:rsidP="0082339F">
            <w:pPr>
              <w:rPr>
                <w:b/>
                <w:color w:val="000000"/>
              </w:rPr>
            </w:pPr>
            <w:r w:rsidRPr="0082339F">
              <w:rPr>
                <w:color w:val="000000"/>
              </w:rPr>
              <w:t>CS_11</w:t>
            </w:r>
            <w:r w:rsidR="00DA3480" w:rsidRPr="0082339F">
              <w:rPr>
                <w:color w:val="000000"/>
              </w:rPr>
              <w:t>_0</w:t>
            </w:r>
            <w:r w:rsidR="002C0BCD" w:rsidRPr="0082339F">
              <w:rPr>
                <w:color w:val="000000"/>
              </w:rPr>
              <w:t>1</w:t>
            </w:r>
            <w:r w:rsidR="00DA3480" w:rsidRPr="0082339F">
              <w:rPr>
                <w:color w:val="000000"/>
              </w:rPr>
              <w:t>_IMG</w:t>
            </w:r>
            <w:r w:rsidR="002730C7" w:rsidRPr="0082339F">
              <w:rPr>
                <w:color w:val="000000"/>
              </w:rPr>
              <w:t>12</w:t>
            </w:r>
          </w:p>
        </w:tc>
      </w:tr>
      <w:tr w:rsidR="00DA3480" w:rsidRPr="0082339F" w14:paraId="10B95E95" w14:textId="77777777" w:rsidTr="005A2B85">
        <w:tc>
          <w:tcPr>
            <w:tcW w:w="2518" w:type="dxa"/>
          </w:tcPr>
          <w:p w14:paraId="20B1E8B8" w14:textId="77777777" w:rsidR="00DA3480" w:rsidRPr="0082339F" w:rsidRDefault="00DA3480" w:rsidP="0082339F">
            <w:pPr>
              <w:rPr>
                <w:color w:val="000000"/>
              </w:rPr>
            </w:pPr>
            <w:r w:rsidRPr="0082339F">
              <w:rPr>
                <w:b/>
                <w:color w:val="000000"/>
              </w:rPr>
              <w:t>Descripción</w:t>
            </w:r>
          </w:p>
        </w:tc>
        <w:tc>
          <w:tcPr>
            <w:tcW w:w="6515" w:type="dxa"/>
          </w:tcPr>
          <w:p w14:paraId="15ED1425" w14:textId="3C936381" w:rsidR="003F0495" w:rsidRPr="0082339F" w:rsidRDefault="00C529D1" w:rsidP="0082339F">
            <w:pPr>
              <w:rPr>
                <w:color w:val="000000"/>
                <w:lang w:val="es-CO"/>
              </w:rPr>
            </w:pPr>
            <w:r w:rsidRPr="0082339F">
              <w:rPr>
                <w:color w:val="000000"/>
                <w:lang w:val="es-CO"/>
              </w:rPr>
              <w:t>Dos niños albanokosovares refugiados en España, ante un cartel contra la discriminación racial</w:t>
            </w:r>
          </w:p>
          <w:p w14:paraId="07425EDC" w14:textId="77777777" w:rsidR="003F0495" w:rsidRPr="0082339F" w:rsidRDefault="003F0495" w:rsidP="0082339F">
            <w:pPr>
              <w:rPr>
                <w:rFonts w:ascii="Helvetica" w:hAnsi="Helvetica"/>
                <w:b/>
                <w:bCs/>
                <w:color w:val="333333"/>
                <w:lang w:val="en-US"/>
              </w:rPr>
            </w:pPr>
            <w:r w:rsidRPr="0082339F">
              <w:rPr>
                <w:rFonts w:ascii="Helvetica" w:hAnsi="Helvetica"/>
                <w:bCs/>
                <w:color w:val="333333"/>
                <w:lang w:val="en-US"/>
              </w:rPr>
              <w:t>ATHENS GREECE March 22, 2014. About 5,000 people marched through central Athens during an anti-racist, anti-fascism protest to celebrate the International Day for Elimination of Racial Discrimination</w:t>
            </w:r>
          </w:p>
          <w:p w14:paraId="5C90079E" w14:textId="242E6688" w:rsidR="003F0495" w:rsidRPr="0082339F" w:rsidRDefault="003F0495" w:rsidP="0082339F">
            <w:pPr>
              <w:rPr>
                <w:rFonts w:ascii="Helvetica" w:hAnsi="Helvetica"/>
                <w:b/>
                <w:color w:val="333333"/>
                <w:lang w:val="es-CO"/>
              </w:rPr>
            </w:pPr>
            <w:r w:rsidRPr="0082339F">
              <w:rPr>
                <w:rFonts w:ascii="Helvetica" w:hAnsi="Helvetica"/>
                <w:bCs/>
                <w:color w:val="333333"/>
                <w:lang w:val="es-CO"/>
              </w:rPr>
              <w:t>Marcha letrero “Stop neo-fascism”</w:t>
            </w:r>
          </w:p>
          <w:p w14:paraId="64399942" w14:textId="1998F3EE" w:rsidR="003F0495" w:rsidRPr="0082339F" w:rsidRDefault="003F0495" w:rsidP="0082339F">
            <w:pPr>
              <w:rPr>
                <w:color w:val="000000"/>
                <w:lang w:val="es-CO"/>
              </w:rPr>
            </w:pPr>
          </w:p>
        </w:tc>
      </w:tr>
      <w:tr w:rsidR="00DA3480" w:rsidRPr="0082339F" w14:paraId="068F5185" w14:textId="77777777" w:rsidTr="005A2B85">
        <w:tc>
          <w:tcPr>
            <w:tcW w:w="2518" w:type="dxa"/>
          </w:tcPr>
          <w:p w14:paraId="183DE52E" w14:textId="77777777" w:rsidR="00DA3480" w:rsidRPr="0082339F" w:rsidRDefault="00DA3480" w:rsidP="0082339F">
            <w:pPr>
              <w:rPr>
                <w:b/>
                <w:color w:val="000000"/>
              </w:rPr>
            </w:pPr>
            <w:r w:rsidRPr="0082339F">
              <w:rPr>
                <w:b/>
                <w:color w:val="000000"/>
              </w:rPr>
              <w:t>Código Shutterstock (o URL o la ruta en AulaPlaneta)</w:t>
            </w:r>
          </w:p>
          <w:p w14:paraId="326E394B" w14:textId="3FD4F455" w:rsidR="003F0495" w:rsidRPr="0082339F" w:rsidRDefault="003F0495" w:rsidP="0082339F">
            <w:pPr>
              <w:rPr>
                <w:color w:val="000000"/>
              </w:rPr>
            </w:pPr>
          </w:p>
        </w:tc>
        <w:tc>
          <w:tcPr>
            <w:tcW w:w="6515" w:type="dxa"/>
          </w:tcPr>
          <w:p w14:paraId="5BCB2879" w14:textId="06DF3FE5" w:rsidR="00DA3480" w:rsidRPr="0082339F" w:rsidDel="003F0495" w:rsidRDefault="00C529D1" w:rsidP="0082339F">
            <w:pPr>
              <w:rPr>
                <w:del w:id="137" w:author="Flor Buitrago" w:date="2015-03-11T17:05:00Z"/>
                <w:color w:val="000000"/>
              </w:rPr>
            </w:pPr>
            <w:del w:id="138" w:author="Flor Buitrago" w:date="2015-03-11T17:05:00Z">
              <w:r w:rsidRPr="0082339F" w:rsidDel="003F0495">
                <w:rPr>
                  <w:color w:val="000000"/>
                </w:rPr>
                <w:delText>Aula Planeta/Banco de contenidos/ Dos niños albanokosovares refugiados en España</w:delText>
              </w:r>
            </w:del>
          </w:p>
          <w:p w14:paraId="1BDC8034" w14:textId="77777777" w:rsidR="003F0495" w:rsidRPr="0082339F" w:rsidRDefault="003F0495" w:rsidP="0082339F">
            <w:pPr>
              <w:rPr>
                <w:color w:val="000000"/>
              </w:rPr>
            </w:pPr>
          </w:p>
          <w:p w14:paraId="4998D0CE" w14:textId="35635C34" w:rsidR="003F0495" w:rsidRPr="0082339F" w:rsidRDefault="003F0495" w:rsidP="0082339F">
            <w:pPr>
              <w:rPr>
                <w:color w:val="000000"/>
              </w:rPr>
            </w:pPr>
            <w:r w:rsidRPr="0082339F">
              <w:rPr>
                <w:rFonts w:ascii="Arial" w:hAnsi="Arial" w:cs="Arial"/>
                <w:color w:val="333333"/>
                <w:shd w:val="clear" w:color="auto" w:fill="FFFFFF"/>
              </w:rPr>
              <w:t>183107462</w:t>
            </w:r>
          </w:p>
        </w:tc>
      </w:tr>
      <w:tr w:rsidR="00DA3480" w:rsidRPr="0082339F" w14:paraId="6F84C6E7" w14:textId="77777777" w:rsidTr="005A2B85">
        <w:tc>
          <w:tcPr>
            <w:tcW w:w="2518" w:type="dxa"/>
          </w:tcPr>
          <w:p w14:paraId="43371742" w14:textId="77777777" w:rsidR="00DA3480" w:rsidRPr="0082339F" w:rsidRDefault="00DA3480" w:rsidP="0082339F">
            <w:pPr>
              <w:rPr>
                <w:color w:val="000000"/>
              </w:rPr>
            </w:pPr>
            <w:r w:rsidRPr="0082339F">
              <w:rPr>
                <w:b/>
                <w:color w:val="000000"/>
              </w:rPr>
              <w:t>Pie de imagen</w:t>
            </w:r>
          </w:p>
        </w:tc>
        <w:tc>
          <w:tcPr>
            <w:tcW w:w="6515" w:type="dxa"/>
          </w:tcPr>
          <w:p w14:paraId="338424CE" w14:textId="722A5052" w:rsidR="00DA3480" w:rsidRPr="0082339F" w:rsidRDefault="00722B5B" w:rsidP="0082339F">
            <w:pPr>
              <w:rPr>
                <w:color w:val="000000"/>
              </w:rPr>
            </w:pPr>
            <w:r w:rsidRPr="0082339F">
              <w:rPr>
                <w:color w:val="000000"/>
              </w:rPr>
              <w:t>En años recientes</w:t>
            </w:r>
            <w:r w:rsidR="00AA260D" w:rsidRPr="0082339F">
              <w:rPr>
                <w:color w:val="000000"/>
              </w:rPr>
              <w:t>,</w:t>
            </w:r>
            <w:r w:rsidRPr="0082339F">
              <w:rPr>
                <w:color w:val="000000"/>
              </w:rPr>
              <w:t xml:space="preserve"> la inmigración ha pasado a ser el tema clave </w:t>
            </w:r>
            <w:r w:rsidR="00AA260D" w:rsidRPr="0082339F">
              <w:rPr>
                <w:color w:val="000000"/>
              </w:rPr>
              <w:t>en</w:t>
            </w:r>
            <w:r w:rsidRPr="0082339F">
              <w:rPr>
                <w:color w:val="000000"/>
              </w:rPr>
              <w:t xml:space="preserve"> los gobiernos de Eur</w:t>
            </w:r>
            <w:r w:rsidR="003F0495" w:rsidRPr="0082339F">
              <w:rPr>
                <w:color w:val="000000"/>
              </w:rPr>
              <w:t>asia</w:t>
            </w:r>
            <w:r w:rsidRPr="0082339F">
              <w:rPr>
                <w:color w:val="000000"/>
              </w:rPr>
              <w:t>.</w:t>
            </w:r>
            <w:r w:rsidRPr="0082339F">
              <w:t xml:space="preserve"> </w:t>
            </w:r>
            <w:r w:rsidR="00AA260D" w:rsidRPr="0082339F">
              <w:rPr>
                <w:color w:val="000000"/>
              </w:rPr>
              <w:t>En la actualidad,</w:t>
            </w:r>
            <w:r w:rsidRPr="0082339F">
              <w:rPr>
                <w:color w:val="000000"/>
              </w:rPr>
              <w:t xml:space="preserve"> a los </w:t>
            </w:r>
            <w:r w:rsidR="00AA260D" w:rsidRPr="0082339F">
              <w:rPr>
                <w:color w:val="000000"/>
              </w:rPr>
              <w:t>e</w:t>
            </w:r>
            <w:r w:rsidRPr="0082339F">
              <w:rPr>
                <w:color w:val="000000"/>
              </w:rPr>
              <w:t>migrantes los agobia el desempleo</w:t>
            </w:r>
            <w:r w:rsidR="00AA260D" w:rsidRPr="0082339F">
              <w:rPr>
                <w:color w:val="000000"/>
              </w:rPr>
              <w:t>,</w:t>
            </w:r>
            <w:r w:rsidRPr="0082339F">
              <w:rPr>
                <w:color w:val="000000"/>
              </w:rPr>
              <w:t xml:space="preserve"> </w:t>
            </w:r>
            <w:r w:rsidR="00AA260D" w:rsidRPr="0082339F">
              <w:rPr>
                <w:color w:val="000000"/>
              </w:rPr>
              <w:t>además de</w:t>
            </w:r>
            <w:r w:rsidRPr="0082339F">
              <w:rPr>
                <w:color w:val="000000"/>
              </w:rPr>
              <w:t xml:space="preserve"> las medidas punitivas que los gobiernos toman contra ellos. Se han convertido en los “chivos expiatorios” de los problemas económicos de </w:t>
            </w:r>
            <w:r w:rsidR="003F0495" w:rsidRPr="0082339F">
              <w:rPr>
                <w:color w:val="000000"/>
              </w:rPr>
              <w:t>la región</w:t>
            </w:r>
            <w:r w:rsidRPr="0082339F">
              <w:rPr>
                <w:color w:val="000000"/>
              </w:rPr>
              <w:t>.</w:t>
            </w:r>
            <w:r w:rsidR="003F0495" w:rsidRPr="0082339F">
              <w:rPr>
                <w:color w:val="000000"/>
              </w:rPr>
              <w:t xml:space="preserve"> En la imagen, marcha del 22 de marzo de 2014 en Atenas</w:t>
            </w:r>
            <w:r w:rsidR="00AA260D" w:rsidRPr="0082339F">
              <w:rPr>
                <w:color w:val="000000"/>
              </w:rPr>
              <w:t>,</w:t>
            </w:r>
            <w:r w:rsidR="003F0495" w:rsidRPr="0082339F">
              <w:rPr>
                <w:color w:val="000000"/>
              </w:rPr>
              <w:t xml:space="preserve"> en</w:t>
            </w:r>
            <w:r w:rsidR="00AA260D" w:rsidRPr="0082339F">
              <w:rPr>
                <w:color w:val="000000"/>
              </w:rPr>
              <w:t xml:space="preserve"> el marco de la</w:t>
            </w:r>
            <w:r w:rsidR="003F0495" w:rsidRPr="0082339F">
              <w:rPr>
                <w:color w:val="000000"/>
              </w:rPr>
              <w:t xml:space="preserve"> celebración del Día Internacional por la Eliminación de la Discriminación Racial. </w:t>
            </w:r>
            <w:del w:id="139" w:author="Flor Buitrago" w:date="2015-03-11T17:05:00Z">
              <w:r w:rsidRPr="0082339F" w:rsidDel="003F0495">
                <w:rPr>
                  <w:color w:val="000000"/>
                </w:rPr>
                <w:delText xml:space="preserve"> En la imagen se observa </w:delText>
              </w:r>
              <w:r w:rsidR="00C529D1" w:rsidRPr="0082339F" w:rsidDel="003F0495">
                <w:rPr>
                  <w:color w:val="000000"/>
                </w:rPr>
                <w:delText>a dos niños albanokosovares refugiados en España, ante un cartel contra la discriminación racial</w:delText>
              </w:r>
            </w:del>
            <w:r w:rsidR="00C529D1" w:rsidRPr="0082339F">
              <w:rPr>
                <w:color w:val="000000"/>
              </w:rPr>
              <w:t xml:space="preserve">. </w:t>
            </w:r>
          </w:p>
        </w:tc>
      </w:tr>
    </w:tbl>
    <w:p w14:paraId="2FEB1D82" w14:textId="77777777" w:rsidR="00C26214" w:rsidRPr="0082339F" w:rsidRDefault="00C26214" w:rsidP="0082339F">
      <w:pPr>
        <w:rPr>
          <w:sz w:val="22"/>
          <w:szCs w:val="22"/>
        </w:rPr>
      </w:pPr>
    </w:p>
    <w:p w14:paraId="747F51D8" w14:textId="420313BB" w:rsidR="00C26214" w:rsidRPr="0082339F" w:rsidRDefault="00C26214" w:rsidP="0082339F">
      <w:pPr>
        <w:rPr>
          <w:sz w:val="22"/>
          <w:szCs w:val="22"/>
        </w:rPr>
      </w:pPr>
      <w:r w:rsidRPr="0082339F">
        <w:rPr>
          <w:sz w:val="22"/>
          <w:szCs w:val="22"/>
        </w:rPr>
        <w:t>Los resultados de las últimas elecciones al Parlamento Europeo mostraron el aumento del apoyo a los partidos nacionalistas en Estados como Francia, Reino Uni</w:t>
      </w:r>
      <w:r w:rsidR="00AA260D" w:rsidRPr="0082339F">
        <w:rPr>
          <w:sz w:val="22"/>
          <w:szCs w:val="22"/>
        </w:rPr>
        <w:t>do, Dinamarca, Austria, Grecia,</w:t>
      </w:r>
      <w:r w:rsidRPr="0082339F">
        <w:rPr>
          <w:sz w:val="22"/>
          <w:szCs w:val="22"/>
        </w:rPr>
        <w:t xml:space="preserve"> Hungría, Alemania, Bélgica, Holanda, Suiza, Noruega, Reino Unido, Grecia, y Portugal. </w:t>
      </w:r>
    </w:p>
    <w:p w14:paraId="19DB33F2" w14:textId="77777777" w:rsidR="00C26214" w:rsidRPr="0082339F" w:rsidRDefault="00C26214" w:rsidP="0082339F">
      <w:pPr>
        <w:rPr>
          <w:sz w:val="22"/>
          <w:szCs w:val="22"/>
        </w:rPr>
      </w:pPr>
    </w:p>
    <w:p w14:paraId="6AFC26C6" w14:textId="6830D3D8" w:rsidR="00AE1BC7" w:rsidRDefault="00C26214" w:rsidP="0082339F">
      <w:pPr>
        <w:rPr>
          <w:sz w:val="22"/>
          <w:szCs w:val="22"/>
        </w:rPr>
      </w:pPr>
      <w:r w:rsidRPr="0082339F">
        <w:rPr>
          <w:sz w:val="22"/>
          <w:szCs w:val="22"/>
        </w:rPr>
        <w:t xml:space="preserve">En Francia, el Frente Nacional, liderado por la política Marine Le Pen, es el partido ultraderechista con mayor apoyo social en Europa. Difunde el imaginario </w:t>
      </w:r>
      <w:r w:rsidR="002B5DD5" w:rsidRPr="0082339F">
        <w:rPr>
          <w:sz w:val="22"/>
          <w:szCs w:val="22"/>
        </w:rPr>
        <w:t xml:space="preserve">de </w:t>
      </w:r>
      <w:r w:rsidRPr="0082339F">
        <w:rPr>
          <w:sz w:val="22"/>
          <w:szCs w:val="22"/>
        </w:rPr>
        <w:t xml:space="preserve">una Francia que está al borde del colapso, debido a la presencia de personas no francesas. </w:t>
      </w:r>
      <w:r w:rsidR="008A5008" w:rsidRPr="0082339F">
        <w:rPr>
          <w:sz w:val="22"/>
          <w:szCs w:val="22"/>
        </w:rPr>
        <w:t xml:space="preserve">Otros partidos </w:t>
      </w:r>
      <w:r w:rsidR="00AA260D" w:rsidRPr="0082339F">
        <w:rPr>
          <w:sz w:val="22"/>
          <w:szCs w:val="22"/>
        </w:rPr>
        <w:t xml:space="preserve">de esta tendencia, </w:t>
      </w:r>
      <w:r w:rsidR="008A5008" w:rsidRPr="0082339F">
        <w:rPr>
          <w:sz w:val="22"/>
          <w:szCs w:val="22"/>
        </w:rPr>
        <w:t xml:space="preserve">con creciente influencia en </w:t>
      </w:r>
      <w:r w:rsidRPr="0082339F">
        <w:rPr>
          <w:sz w:val="22"/>
          <w:szCs w:val="22"/>
        </w:rPr>
        <w:t>Italia</w:t>
      </w:r>
      <w:r w:rsidR="008A5008" w:rsidRPr="0082339F">
        <w:rPr>
          <w:sz w:val="22"/>
          <w:szCs w:val="22"/>
        </w:rPr>
        <w:t xml:space="preserve"> son </w:t>
      </w:r>
      <w:r w:rsidRPr="0082339F">
        <w:rPr>
          <w:sz w:val="22"/>
          <w:szCs w:val="22"/>
        </w:rPr>
        <w:t>la Alianza Nacional y la Liga Norte</w:t>
      </w:r>
      <w:r w:rsidR="00AA260D" w:rsidRPr="0082339F">
        <w:rPr>
          <w:sz w:val="22"/>
          <w:szCs w:val="22"/>
        </w:rPr>
        <w:t>;</w:t>
      </w:r>
      <w:r w:rsidR="008A5008" w:rsidRPr="0082339F">
        <w:rPr>
          <w:sz w:val="22"/>
          <w:szCs w:val="22"/>
        </w:rPr>
        <w:t xml:space="preserve"> e</w:t>
      </w:r>
      <w:r w:rsidRPr="0082339F">
        <w:rPr>
          <w:sz w:val="22"/>
          <w:szCs w:val="22"/>
        </w:rPr>
        <w:t>n Austria, el Partido de la Libertad</w:t>
      </w:r>
      <w:r w:rsidR="008A5008" w:rsidRPr="0082339F">
        <w:rPr>
          <w:sz w:val="22"/>
          <w:szCs w:val="22"/>
        </w:rPr>
        <w:t xml:space="preserve"> y e</w:t>
      </w:r>
      <w:r w:rsidRPr="0082339F">
        <w:rPr>
          <w:sz w:val="22"/>
          <w:szCs w:val="22"/>
        </w:rPr>
        <w:t>n Dinamarca, el Partido del Pueblo Danés</w:t>
      </w:r>
      <w:r w:rsidR="005A6A15">
        <w:rPr>
          <w:sz w:val="22"/>
          <w:szCs w:val="22"/>
        </w:rPr>
        <w:t xml:space="preserve"> [</w:t>
      </w:r>
      <w:r w:rsidR="005A6A15" w:rsidRPr="005A6A15">
        <w:rPr>
          <w:sz w:val="22"/>
          <w:szCs w:val="22"/>
        </w:rPr>
        <w:t>VER</w:t>
      </w:r>
      <w:r w:rsidR="005A6A15">
        <w:rPr>
          <w:sz w:val="22"/>
          <w:szCs w:val="22"/>
        </w:rPr>
        <w:t>]</w:t>
      </w:r>
      <w:r w:rsidRPr="0082339F">
        <w:rPr>
          <w:sz w:val="22"/>
          <w:szCs w:val="22"/>
        </w:rPr>
        <w:t xml:space="preserve">. </w:t>
      </w:r>
    </w:p>
    <w:p w14:paraId="343C0380" w14:textId="5D630EB4" w:rsidR="005A6A15" w:rsidRPr="0082339F" w:rsidRDefault="00E710C4" w:rsidP="0082339F">
      <w:pPr>
        <w:rPr>
          <w:sz w:val="22"/>
          <w:szCs w:val="22"/>
        </w:rPr>
      </w:pPr>
      <w:hyperlink r:id="rId35" w:history="1">
        <w:r w:rsidR="005A6A15" w:rsidRPr="00D25797">
          <w:rPr>
            <w:rStyle w:val="Hipervnculo"/>
            <w:rFonts w:ascii="Lucida Grande" w:hAnsi="Lucida Grande" w:cs="Lucida Grande"/>
          </w:rPr>
          <w:t>http://elordenmundial.com/regiones/europa/frente-nacional-el-primer-partido-de-francia/</w:t>
        </w:r>
      </w:hyperlink>
      <w:r w:rsidR="005A6A15">
        <w:rPr>
          <w:rFonts w:ascii="Lucida Grande" w:hAnsi="Lucida Grande" w:cs="Lucida Grande"/>
          <w:color w:val="000000"/>
        </w:rPr>
        <w:t xml:space="preserve"> </w:t>
      </w:r>
    </w:p>
    <w:p w14:paraId="6F8D1E7A" w14:textId="77777777" w:rsidR="00C26214" w:rsidRPr="0082339F" w:rsidRDefault="00C26214" w:rsidP="0082339F">
      <w:pPr>
        <w:rPr>
          <w:sz w:val="22"/>
          <w:szCs w:val="22"/>
        </w:rPr>
      </w:pPr>
    </w:p>
    <w:p w14:paraId="4521EBAA" w14:textId="057E10F6" w:rsidR="002B5DD5" w:rsidRPr="0082339F" w:rsidRDefault="00AA260D" w:rsidP="0082339F">
      <w:pPr>
        <w:rPr>
          <w:sz w:val="22"/>
          <w:szCs w:val="22"/>
        </w:rPr>
      </w:pPr>
      <w:r w:rsidRPr="0082339F">
        <w:rPr>
          <w:sz w:val="22"/>
          <w:szCs w:val="22"/>
        </w:rPr>
        <w:t>La presión de estos</w:t>
      </w:r>
      <w:r w:rsidR="00C26214" w:rsidRPr="0082339F">
        <w:rPr>
          <w:sz w:val="22"/>
          <w:szCs w:val="22"/>
        </w:rPr>
        <w:t xml:space="preserve"> partidos </w:t>
      </w:r>
      <w:r w:rsidR="008A5008" w:rsidRPr="0082339F">
        <w:rPr>
          <w:sz w:val="22"/>
          <w:szCs w:val="22"/>
        </w:rPr>
        <w:t xml:space="preserve">sobre las políticas de gobierno </w:t>
      </w:r>
      <w:r w:rsidR="00C26214" w:rsidRPr="0082339F">
        <w:rPr>
          <w:sz w:val="22"/>
          <w:szCs w:val="22"/>
        </w:rPr>
        <w:t xml:space="preserve">ha </w:t>
      </w:r>
      <w:r w:rsidRPr="0082339F">
        <w:rPr>
          <w:sz w:val="22"/>
          <w:szCs w:val="22"/>
        </w:rPr>
        <w:t>dado</w:t>
      </w:r>
      <w:r w:rsidR="00C26214" w:rsidRPr="0082339F">
        <w:rPr>
          <w:sz w:val="22"/>
          <w:szCs w:val="22"/>
        </w:rPr>
        <w:t xml:space="preserve"> como </w:t>
      </w:r>
      <w:r w:rsidR="00AE1BC7" w:rsidRPr="0082339F">
        <w:rPr>
          <w:sz w:val="22"/>
          <w:szCs w:val="22"/>
        </w:rPr>
        <w:t xml:space="preserve">resultado un mayor control migratorio </w:t>
      </w:r>
      <w:r w:rsidRPr="0082339F">
        <w:rPr>
          <w:sz w:val="22"/>
          <w:szCs w:val="22"/>
        </w:rPr>
        <w:t>e</w:t>
      </w:r>
      <w:r w:rsidR="008A5008" w:rsidRPr="0082339F">
        <w:rPr>
          <w:sz w:val="22"/>
          <w:szCs w:val="22"/>
        </w:rPr>
        <w:t xml:space="preserve"> incluso</w:t>
      </w:r>
      <w:r w:rsidRPr="0082339F">
        <w:rPr>
          <w:sz w:val="22"/>
          <w:szCs w:val="22"/>
        </w:rPr>
        <w:t xml:space="preserve"> ha logrado</w:t>
      </w:r>
      <w:r w:rsidR="008A5008" w:rsidRPr="0082339F">
        <w:rPr>
          <w:sz w:val="22"/>
          <w:szCs w:val="22"/>
        </w:rPr>
        <w:t xml:space="preserve"> </w:t>
      </w:r>
      <w:r w:rsidRPr="0082339F">
        <w:rPr>
          <w:sz w:val="22"/>
          <w:szCs w:val="22"/>
        </w:rPr>
        <w:t xml:space="preserve">que se tomen </w:t>
      </w:r>
      <w:r w:rsidR="008A5008" w:rsidRPr="0082339F">
        <w:rPr>
          <w:sz w:val="22"/>
          <w:szCs w:val="22"/>
        </w:rPr>
        <w:t xml:space="preserve">medidas como el </w:t>
      </w:r>
      <w:r w:rsidR="00C26214" w:rsidRPr="0082339F">
        <w:rPr>
          <w:sz w:val="22"/>
          <w:szCs w:val="22"/>
        </w:rPr>
        <w:t>cierre de las fronteras</w:t>
      </w:r>
      <w:r w:rsidR="00C36D75" w:rsidRPr="0082339F">
        <w:rPr>
          <w:sz w:val="22"/>
          <w:szCs w:val="22"/>
        </w:rPr>
        <w:t>; además l</w:t>
      </w:r>
      <w:r w:rsidR="008A5008" w:rsidRPr="0082339F">
        <w:rPr>
          <w:sz w:val="22"/>
          <w:szCs w:val="22"/>
        </w:rPr>
        <w:t xml:space="preserve">as </w:t>
      </w:r>
      <w:r w:rsidR="00C26214" w:rsidRPr="0082339F">
        <w:rPr>
          <w:sz w:val="22"/>
          <w:szCs w:val="22"/>
        </w:rPr>
        <w:t xml:space="preserve">leyes </w:t>
      </w:r>
      <w:r w:rsidRPr="0082339F">
        <w:rPr>
          <w:sz w:val="22"/>
          <w:szCs w:val="22"/>
        </w:rPr>
        <w:t>anti</w:t>
      </w:r>
      <w:r w:rsidR="008A5008" w:rsidRPr="0082339F">
        <w:rPr>
          <w:sz w:val="22"/>
          <w:szCs w:val="22"/>
        </w:rPr>
        <w:t xml:space="preserve">migratorias </w:t>
      </w:r>
      <w:r w:rsidR="00C36D75" w:rsidRPr="0082339F">
        <w:rPr>
          <w:sz w:val="22"/>
          <w:szCs w:val="22"/>
        </w:rPr>
        <w:t xml:space="preserve">han sido </w:t>
      </w:r>
      <w:r w:rsidR="00C26214" w:rsidRPr="0082339F">
        <w:rPr>
          <w:sz w:val="22"/>
          <w:szCs w:val="22"/>
        </w:rPr>
        <w:t>reforzadas con medidas policivas</w:t>
      </w:r>
      <w:r w:rsidR="008A5008" w:rsidRPr="0082339F">
        <w:rPr>
          <w:sz w:val="22"/>
          <w:szCs w:val="22"/>
        </w:rPr>
        <w:t>.</w:t>
      </w:r>
      <w:r w:rsidR="00C26214" w:rsidRPr="0082339F">
        <w:rPr>
          <w:sz w:val="22"/>
          <w:szCs w:val="22"/>
        </w:rPr>
        <w:t xml:space="preserve"> </w:t>
      </w:r>
    </w:p>
    <w:p w14:paraId="52036C6A" w14:textId="77777777" w:rsidR="002B5DD5" w:rsidRDefault="002B5DD5" w:rsidP="0082339F">
      <w:pPr>
        <w:rPr>
          <w:sz w:val="22"/>
          <w:szCs w:val="22"/>
        </w:rPr>
      </w:pPr>
    </w:p>
    <w:p w14:paraId="448DD842" w14:textId="77777777" w:rsidR="0005461B" w:rsidRPr="00905AE8" w:rsidRDefault="0005461B" w:rsidP="0005461B">
      <w:pPr>
        <w:pStyle w:val="CuerpoA"/>
        <w:tabs>
          <w:tab w:val="right" w:pos="8498"/>
        </w:tabs>
        <w:spacing w:after="0"/>
        <w:rPr>
          <w:rFonts w:ascii="Times New Roman" w:eastAsia="Times New Roman" w:hAnsi="Times New Roman" w:cs="Times New Roman"/>
          <w:lang w:val="es-CO"/>
        </w:rPr>
      </w:pPr>
    </w:p>
    <w:p w14:paraId="10AE44BB" w14:textId="77777777" w:rsidR="0005461B" w:rsidRDefault="0005461B" w:rsidP="0005461B">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05461B" w:rsidRPr="004A1547" w14:paraId="01036B38"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088F6ADE" w14:textId="77777777" w:rsidR="0005461B" w:rsidRPr="006B6F27" w:rsidRDefault="0005461B"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05461B" w:rsidRPr="006B6F27" w14:paraId="2AB5516A"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B34E908" w14:textId="77777777" w:rsidR="0005461B" w:rsidRPr="006B6F27" w:rsidRDefault="0005461B"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7DCBFC2" w14:textId="5F615428" w:rsidR="0005461B" w:rsidRPr="006B6F27" w:rsidRDefault="0005461B" w:rsidP="003711F1">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3711F1">
              <w:rPr>
                <w:rFonts w:ascii="Times New Roman" w:hAnsi="Times New Roman" w:cs="Times New Roman"/>
                <w:sz w:val="22"/>
                <w:szCs w:val="22"/>
              </w:rPr>
              <w:t>37</w:t>
            </w:r>
          </w:p>
        </w:tc>
      </w:tr>
      <w:tr w:rsidR="0005461B" w:rsidRPr="004A1547" w14:paraId="59CAD5DC"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901247B" w14:textId="77777777" w:rsidR="0005461B" w:rsidRPr="006B6F27" w:rsidRDefault="0005461B"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E1356A" w14:textId="331B3FD3" w:rsidR="0005461B" w:rsidRPr="006B6F27" w:rsidRDefault="00CC2055" w:rsidP="00F1548D">
            <w:pPr>
              <w:pStyle w:val="Cuerpo"/>
            </w:pPr>
            <w:ins w:id="140" w:author="bachue digital" w:date="2015-07-28T23:16:00Z">
              <w:r>
                <w:t xml:space="preserve">Imagen que representa </w:t>
              </w:r>
            </w:ins>
            <w:ins w:id="141" w:author="bachue digital" w:date="2015-07-28T23:15:00Z">
              <w:r>
                <w:t xml:space="preserve">cómo </w:t>
              </w:r>
              <w:r w:rsidRPr="00CC2055">
                <w:t>E</w:t>
              </w:r>
            </w:ins>
            <w:ins w:id="142" w:author="bachue digital" w:date="2015-07-28T23:16:00Z">
              <w:r>
                <w:t xml:space="preserve">uropa </w:t>
              </w:r>
            </w:ins>
            <w:ins w:id="143" w:author="bachue digital" w:date="2015-07-28T23:15:00Z">
              <w:r w:rsidRPr="00CC2055">
                <w:t xml:space="preserve"> </w:t>
              </w:r>
            </w:ins>
            <w:ins w:id="144" w:author="bachue digital" w:date="2015-07-28T23:17:00Z">
              <w:r w:rsidR="00F1548D">
                <w:t xml:space="preserve">bloquea </w:t>
              </w:r>
            </w:ins>
            <w:ins w:id="145" w:author="bachue digital" w:date="2015-07-28T23:15:00Z">
              <w:r w:rsidRPr="00CC2055">
                <w:t xml:space="preserve">la </w:t>
              </w:r>
            </w:ins>
            <w:ins w:id="146" w:author="bachue digital" w:date="2015-07-28T23:17:00Z">
              <w:r w:rsidR="00F1548D">
                <w:t xml:space="preserve">entrada de </w:t>
              </w:r>
            </w:ins>
            <w:ins w:id="147" w:author="bachue digital" w:date="2015-07-28T23:15:00Z">
              <w:r w:rsidRPr="00CC2055">
                <w:t xml:space="preserve">los </w:t>
              </w:r>
            </w:ins>
            <w:ins w:id="148" w:author="bachue digital" w:date="2015-07-28T23:16:00Z">
              <w:r>
                <w:t xml:space="preserve">inmigrantes </w:t>
              </w:r>
              <w:r w:rsidR="00F1548D">
                <w:t xml:space="preserve">africanos </w:t>
              </w:r>
            </w:ins>
          </w:p>
        </w:tc>
      </w:tr>
      <w:tr w:rsidR="0005461B" w:rsidRPr="004A1547" w14:paraId="5F539B7B"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57B3528" w14:textId="77777777" w:rsidR="0005461B" w:rsidRPr="006B6F27" w:rsidRDefault="0005461B"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B3305F" w14:textId="50F79D52" w:rsidR="0005461B" w:rsidRPr="006B6F27" w:rsidRDefault="00CC2055" w:rsidP="00C90C45">
            <w:pPr>
              <w:pStyle w:val="Cuerpo"/>
              <w:rPr>
                <w:lang w:val="es-ES_tradnl"/>
              </w:rPr>
            </w:pPr>
            <w:ins w:id="149" w:author="bachue digital" w:date="2015-07-28T23:15:00Z">
              <w:r w:rsidRPr="00CC2055">
                <w:rPr>
                  <w:lang w:val="es-ES_tradnl"/>
                </w:rPr>
                <w:t xml:space="preserve">Número de la imagen </w:t>
              </w:r>
              <w:commentRangeStart w:id="150"/>
              <w:r w:rsidRPr="00CC2055">
                <w:rPr>
                  <w:lang w:val="es-ES_tradnl"/>
                </w:rPr>
                <w:t>292714169</w:t>
              </w:r>
            </w:ins>
            <w:commentRangeEnd w:id="150"/>
            <w:r w:rsidR="00111A9B">
              <w:rPr>
                <w:rStyle w:val="Refdecomentario"/>
                <w:rFonts w:ascii="Calibri" w:eastAsia="Calibri" w:hAnsi="Calibri"/>
                <w:color w:val="auto"/>
                <w:bdr w:val="none" w:sz="0" w:space="0" w:color="auto"/>
                <w:lang w:val="es-MX" w:eastAsia="en-US"/>
              </w:rPr>
              <w:commentReference w:id="150"/>
            </w:r>
          </w:p>
        </w:tc>
      </w:tr>
      <w:tr w:rsidR="0005461B" w:rsidRPr="006B6F27" w14:paraId="7849EE6D"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8097F9" w14:textId="77777777" w:rsidR="0005461B" w:rsidRPr="006B6F27" w:rsidRDefault="0005461B"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674946" w14:textId="1E666B5A" w:rsidR="0005461B" w:rsidRPr="0082339F" w:rsidRDefault="0005461B" w:rsidP="0005461B">
            <w:pPr>
              <w:rPr>
                <w:sz w:val="22"/>
                <w:szCs w:val="22"/>
              </w:rPr>
            </w:pPr>
            <w:r w:rsidRPr="0082339F">
              <w:rPr>
                <w:sz w:val="22"/>
                <w:szCs w:val="22"/>
              </w:rPr>
              <w:t xml:space="preserve">Es paradójico que mientras que en el continente se abren las puertas para la </w:t>
            </w:r>
            <w:r w:rsidRPr="0082339F">
              <w:rPr>
                <w:b/>
                <w:sz w:val="22"/>
                <w:szCs w:val="22"/>
              </w:rPr>
              <w:t>libre entrada y salida de flujos de dinero</w:t>
            </w:r>
            <w:r w:rsidRPr="0082339F">
              <w:rPr>
                <w:sz w:val="22"/>
                <w:szCs w:val="22"/>
              </w:rPr>
              <w:t xml:space="preserve">, al mismo tiempo se limiten los </w:t>
            </w:r>
            <w:r w:rsidRPr="0082339F">
              <w:rPr>
                <w:b/>
                <w:sz w:val="22"/>
                <w:szCs w:val="22"/>
              </w:rPr>
              <w:t>libres movimientos de la población</w:t>
            </w:r>
            <w:r w:rsidRPr="0082339F">
              <w:rPr>
                <w:sz w:val="22"/>
                <w:szCs w:val="22"/>
              </w:rPr>
              <w:t>.</w:t>
            </w:r>
          </w:p>
          <w:p w14:paraId="51530093" w14:textId="77777777" w:rsidR="0005461B" w:rsidRPr="006B6F27" w:rsidRDefault="0005461B" w:rsidP="00C90C45">
            <w:pPr>
              <w:pStyle w:val="Cuerpo"/>
            </w:pPr>
          </w:p>
        </w:tc>
      </w:tr>
    </w:tbl>
    <w:p w14:paraId="474CC26F" w14:textId="77777777" w:rsidR="0005461B" w:rsidRDefault="0005461B" w:rsidP="0005461B">
      <w:pPr>
        <w:spacing w:after="0" w:line="240" w:lineRule="auto"/>
      </w:pPr>
    </w:p>
    <w:p w14:paraId="21B37C11" w14:textId="77777777" w:rsidR="00C36D75" w:rsidRPr="0082339F" w:rsidRDefault="00C36D75" w:rsidP="0082339F">
      <w:pPr>
        <w:rPr>
          <w:sz w:val="22"/>
          <w:szCs w:val="22"/>
        </w:rPr>
      </w:pPr>
    </w:p>
    <w:p w14:paraId="702611F2" w14:textId="36A5B5E6" w:rsidR="00230683" w:rsidRPr="0082339F" w:rsidRDefault="00C36D75" w:rsidP="0082339F">
      <w:pPr>
        <w:rPr>
          <w:sz w:val="22"/>
          <w:szCs w:val="22"/>
        </w:rPr>
      </w:pPr>
      <w:r w:rsidRPr="0082339F">
        <w:rPr>
          <w:sz w:val="22"/>
          <w:szCs w:val="22"/>
        </w:rPr>
        <w:t xml:space="preserve">En </w:t>
      </w:r>
      <w:r w:rsidR="008A5008" w:rsidRPr="0082339F">
        <w:rPr>
          <w:sz w:val="22"/>
          <w:szCs w:val="22"/>
        </w:rPr>
        <w:t>Europa</w:t>
      </w:r>
      <w:r w:rsidR="002B5DD5" w:rsidRPr="0082339F">
        <w:rPr>
          <w:sz w:val="22"/>
          <w:szCs w:val="22"/>
        </w:rPr>
        <w:t>,</w:t>
      </w:r>
      <w:r w:rsidR="008A5008" w:rsidRPr="0082339F">
        <w:rPr>
          <w:sz w:val="22"/>
          <w:szCs w:val="22"/>
        </w:rPr>
        <w:t xml:space="preserve"> urge hoy la construcción de s</w:t>
      </w:r>
      <w:r w:rsidR="00230683" w:rsidRPr="0082339F">
        <w:rPr>
          <w:sz w:val="22"/>
          <w:szCs w:val="22"/>
        </w:rPr>
        <w:t xml:space="preserve">oluciones a </w:t>
      </w:r>
      <w:r w:rsidR="008A5008" w:rsidRPr="0082339F">
        <w:rPr>
          <w:sz w:val="22"/>
          <w:szCs w:val="22"/>
        </w:rPr>
        <w:t xml:space="preserve">los </w:t>
      </w:r>
      <w:r w:rsidR="00230683" w:rsidRPr="0082339F">
        <w:rPr>
          <w:sz w:val="22"/>
          <w:szCs w:val="22"/>
        </w:rPr>
        <w:t xml:space="preserve">problemas </w:t>
      </w:r>
      <w:r w:rsidR="008A5008" w:rsidRPr="0082339F">
        <w:rPr>
          <w:sz w:val="22"/>
          <w:szCs w:val="22"/>
        </w:rPr>
        <w:t xml:space="preserve">económicos </w:t>
      </w:r>
      <w:r w:rsidR="00230683" w:rsidRPr="0082339F">
        <w:rPr>
          <w:sz w:val="22"/>
          <w:szCs w:val="22"/>
        </w:rPr>
        <w:t xml:space="preserve">de la sociedad por parte de las instituciones estatales y </w:t>
      </w:r>
      <w:r w:rsidR="008A5008" w:rsidRPr="0082339F">
        <w:rPr>
          <w:sz w:val="22"/>
          <w:szCs w:val="22"/>
        </w:rPr>
        <w:t xml:space="preserve">de </w:t>
      </w:r>
      <w:r w:rsidR="00230683" w:rsidRPr="0082339F">
        <w:rPr>
          <w:sz w:val="22"/>
          <w:szCs w:val="22"/>
        </w:rPr>
        <w:t>los partidos.</w:t>
      </w:r>
      <w:r w:rsidR="00AE1BC7" w:rsidRPr="0082339F">
        <w:rPr>
          <w:sz w:val="22"/>
          <w:szCs w:val="22"/>
        </w:rPr>
        <w:t xml:space="preserve"> </w:t>
      </w:r>
      <w:r w:rsidR="008A5008" w:rsidRPr="0082339F">
        <w:rPr>
          <w:sz w:val="22"/>
          <w:szCs w:val="22"/>
        </w:rPr>
        <w:t xml:space="preserve">Será una tarea difícil por la </w:t>
      </w:r>
      <w:r w:rsidR="00230683" w:rsidRPr="0082339F">
        <w:rPr>
          <w:sz w:val="22"/>
          <w:szCs w:val="22"/>
        </w:rPr>
        <w:t>creciente crisis de confianza</w:t>
      </w:r>
      <w:r w:rsidR="00AE1BC7" w:rsidRPr="0082339F">
        <w:rPr>
          <w:sz w:val="22"/>
          <w:szCs w:val="22"/>
        </w:rPr>
        <w:t>,</w:t>
      </w:r>
      <w:r w:rsidR="00230683" w:rsidRPr="0082339F">
        <w:rPr>
          <w:sz w:val="22"/>
          <w:szCs w:val="22"/>
        </w:rPr>
        <w:t xml:space="preserve"> </w:t>
      </w:r>
      <w:r w:rsidR="00AA260D" w:rsidRPr="0082339F">
        <w:rPr>
          <w:sz w:val="22"/>
          <w:szCs w:val="22"/>
        </w:rPr>
        <w:t>aunque</w:t>
      </w:r>
      <w:r w:rsidR="008A5008" w:rsidRPr="0082339F">
        <w:rPr>
          <w:sz w:val="22"/>
          <w:szCs w:val="22"/>
        </w:rPr>
        <w:t xml:space="preserve"> </w:t>
      </w:r>
      <w:r w:rsidRPr="0082339F">
        <w:rPr>
          <w:sz w:val="22"/>
          <w:szCs w:val="22"/>
        </w:rPr>
        <w:t xml:space="preserve">al mismo tiempo tendrá que </w:t>
      </w:r>
      <w:r w:rsidR="002B5DD5" w:rsidRPr="0082339F">
        <w:rPr>
          <w:sz w:val="22"/>
          <w:szCs w:val="22"/>
        </w:rPr>
        <w:t xml:space="preserve">abrir </w:t>
      </w:r>
      <w:r w:rsidR="008A5008" w:rsidRPr="0082339F">
        <w:rPr>
          <w:sz w:val="22"/>
          <w:szCs w:val="22"/>
        </w:rPr>
        <w:t xml:space="preserve">la mentalidad europea a las </w:t>
      </w:r>
      <w:r w:rsidR="00230683" w:rsidRPr="0082339F">
        <w:rPr>
          <w:sz w:val="22"/>
          <w:szCs w:val="22"/>
        </w:rPr>
        <w:t>transformaciones soci</w:t>
      </w:r>
      <w:r w:rsidR="00AE1BC7" w:rsidRPr="0082339F">
        <w:rPr>
          <w:sz w:val="22"/>
          <w:szCs w:val="22"/>
        </w:rPr>
        <w:t xml:space="preserve">ales que implican </w:t>
      </w:r>
      <w:r w:rsidR="00230683" w:rsidRPr="0082339F">
        <w:rPr>
          <w:sz w:val="22"/>
          <w:szCs w:val="22"/>
        </w:rPr>
        <w:t>las inmigraciones</w:t>
      </w:r>
      <w:r w:rsidR="00AE1BC7" w:rsidRPr="0082339F">
        <w:rPr>
          <w:sz w:val="22"/>
          <w:szCs w:val="22"/>
        </w:rPr>
        <w:t>.</w:t>
      </w:r>
      <w:r w:rsidR="00230683" w:rsidRPr="0082339F">
        <w:rPr>
          <w:sz w:val="22"/>
          <w:szCs w:val="22"/>
        </w:rPr>
        <w:t xml:space="preserve"> </w:t>
      </w:r>
    </w:p>
    <w:p w14:paraId="7F8B5FBB" w14:textId="77777777" w:rsidR="00230683" w:rsidRPr="0082339F" w:rsidRDefault="00230683" w:rsidP="0082339F">
      <w:pPr>
        <w:rPr>
          <w:sz w:val="22"/>
          <w:szCs w:val="22"/>
        </w:rPr>
      </w:pPr>
    </w:p>
    <w:tbl>
      <w:tblPr>
        <w:tblStyle w:val="Tablaconcuadrcula"/>
        <w:tblW w:w="0" w:type="auto"/>
        <w:tblLook w:val="04A0" w:firstRow="1" w:lastRow="0" w:firstColumn="1" w:lastColumn="0" w:noHBand="0" w:noVBand="1"/>
      </w:tblPr>
      <w:tblGrid>
        <w:gridCol w:w="2518"/>
        <w:gridCol w:w="6536"/>
      </w:tblGrid>
      <w:tr w:rsidR="00286376" w:rsidRPr="0082339F" w14:paraId="1DCBB6D6" w14:textId="77777777" w:rsidTr="00453D56">
        <w:tc>
          <w:tcPr>
            <w:tcW w:w="9054" w:type="dxa"/>
            <w:gridSpan w:val="2"/>
            <w:shd w:val="clear" w:color="auto" w:fill="000000" w:themeFill="text1"/>
          </w:tcPr>
          <w:p w14:paraId="1DA9FFEC" w14:textId="77777777" w:rsidR="00286376" w:rsidRPr="0082339F" w:rsidRDefault="00286376" w:rsidP="0082339F">
            <w:pPr>
              <w:rPr>
                <w:b/>
                <w:color w:val="FFFFFF" w:themeColor="background1"/>
              </w:rPr>
            </w:pPr>
            <w:r w:rsidRPr="0082339F">
              <w:rPr>
                <w:b/>
                <w:color w:val="FFFFFF" w:themeColor="background1"/>
              </w:rPr>
              <w:t>Practica: recurso aprovechado</w:t>
            </w:r>
          </w:p>
        </w:tc>
      </w:tr>
      <w:tr w:rsidR="00286376" w:rsidRPr="0082339F" w14:paraId="13E2E7C1" w14:textId="77777777" w:rsidTr="00453D56">
        <w:tc>
          <w:tcPr>
            <w:tcW w:w="2518" w:type="dxa"/>
          </w:tcPr>
          <w:p w14:paraId="2B31E8C4" w14:textId="77777777" w:rsidR="00286376" w:rsidRPr="0082339F" w:rsidRDefault="00286376" w:rsidP="0082339F">
            <w:pPr>
              <w:rPr>
                <w:b/>
                <w:color w:val="000000"/>
              </w:rPr>
            </w:pPr>
            <w:r w:rsidRPr="0082339F">
              <w:rPr>
                <w:b/>
                <w:color w:val="000000"/>
              </w:rPr>
              <w:t>Código</w:t>
            </w:r>
          </w:p>
        </w:tc>
        <w:tc>
          <w:tcPr>
            <w:tcW w:w="6536" w:type="dxa"/>
          </w:tcPr>
          <w:p w14:paraId="34BB6372" w14:textId="2C22F5CD" w:rsidR="00286376" w:rsidRPr="0082339F" w:rsidRDefault="00E62EB0" w:rsidP="006D7F25">
            <w:pPr>
              <w:rPr>
                <w:b/>
                <w:color w:val="000000"/>
              </w:rPr>
            </w:pPr>
            <w:r w:rsidRPr="0082339F">
              <w:rPr>
                <w:color w:val="000000"/>
              </w:rPr>
              <w:t>CS_11</w:t>
            </w:r>
            <w:r w:rsidR="00DA4D78" w:rsidRPr="0082339F">
              <w:rPr>
                <w:color w:val="000000"/>
              </w:rPr>
              <w:t>_01_REC</w:t>
            </w:r>
            <w:r w:rsidR="00160EDC">
              <w:rPr>
                <w:color w:val="000000"/>
              </w:rPr>
              <w:t>1</w:t>
            </w:r>
            <w:r w:rsidR="006D7F25">
              <w:rPr>
                <w:color w:val="000000"/>
              </w:rPr>
              <w:t>10</w:t>
            </w:r>
          </w:p>
        </w:tc>
      </w:tr>
      <w:tr w:rsidR="00286376" w:rsidRPr="0082339F" w14:paraId="1307C6EE" w14:textId="77777777" w:rsidTr="00453D56">
        <w:tc>
          <w:tcPr>
            <w:tcW w:w="2518" w:type="dxa"/>
          </w:tcPr>
          <w:p w14:paraId="02E19AB4" w14:textId="77777777" w:rsidR="00286376" w:rsidRPr="0082339F" w:rsidRDefault="00286376" w:rsidP="0082339F">
            <w:pPr>
              <w:rPr>
                <w:color w:val="000000"/>
              </w:rPr>
            </w:pPr>
            <w:r w:rsidRPr="0082339F">
              <w:rPr>
                <w:b/>
                <w:color w:val="000000"/>
              </w:rPr>
              <w:t>Ubicación en Aula Planeta</w:t>
            </w:r>
          </w:p>
        </w:tc>
        <w:tc>
          <w:tcPr>
            <w:tcW w:w="6536" w:type="dxa"/>
          </w:tcPr>
          <w:p w14:paraId="23F898B9" w14:textId="5C4DD485" w:rsidR="00286376" w:rsidRPr="0082339F" w:rsidRDefault="00286376" w:rsidP="0082339F">
            <w:pPr>
              <w:rPr>
                <w:color w:val="000000"/>
              </w:rPr>
            </w:pPr>
            <w:r w:rsidRPr="0082339F">
              <w:rPr>
                <w:color w:val="000000"/>
              </w:rPr>
              <w:t>4 Eso/Ciencias sociales/El período de entreguerras/Distingue las características del fascismo</w:t>
            </w:r>
          </w:p>
        </w:tc>
      </w:tr>
      <w:tr w:rsidR="00286376" w:rsidRPr="0082339F" w14:paraId="3FE5541E" w14:textId="77777777" w:rsidTr="00453D56">
        <w:tc>
          <w:tcPr>
            <w:tcW w:w="2518" w:type="dxa"/>
          </w:tcPr>
          <w:p w14:paraId="2C675B26" w14:textId="77777777" w:rsidR="00286376" w:rsidRPr="0082339F" w:rsidRDefault="00286376" w:rsidP="0082339F">
            <w:pPr>
              <w:rPr>
                <w:color w:val="000000"/>
              </w:rPr>
            </w:pPr>
            <w:r w:rsidRPr="0082339F">
              <w:rPr>
                <w:b/>
                <w:color w:val="000000"/>
              </w:rPr>
              <w:t>Cambio (descripción o capturas de pantallas)</w:t>
            </w:r>
          </w:p>
        </w:tc>
        <w:tc>
          <w:tcPr>
            <w:tcW w:w="6536" w:type="dxa"/>
          </w:tcPr>
          <w:p w14:paraId="14208D9C" w14:textId="77777777" w:rsidR="00286376" w:rsidRPr="0082339F" w:rsidRDefault="00286376" w:rsidP="0082339F">
            <w:pPr>
              <w:rPr>
                <w:color w:val="000000"/>
              </w:rPr>
            </w:pPr>
          </w:p>
        </w:tc>
      </w:tr>
      <w:tr w:rsidR="00286376" w:rsidRPr="0082339F" w14:paraId="4AF89033" w14:textId="77777777" w:rsidTr="00453D56">
        <w:tc>
          <w:tcPr>
            <w:tcW w:w="2518" w:type="dxa"/>
          </w:tcPr>
          <w:p w14:paraId="5BD8D073" w14:textId="77777777" w:rsidR="00286376" w:rsidRPr="0082339F" w:rsidRDefault="00286376" w:rsidP="0082339F">
            <w:pPr>
              <w:rPr>
                <w:b/>
                <w:color w:val="000000"/>
              </w:rPr>
            </w:pPr>
            <w:r w:rsidRPr="0082339F">
              <w:rPr>
                <w:b/>
                <w:color w:val="000000"/>
              </w:rPr>
              <w:t>Título</w:t>
            </w:r>
          </w:p>
        </w:tc>
        <w:tc>
          <w:tcPr>
            <w:tcW w:w="6536" w:type="dxa"/>
          </w:tcPr>
          <w:p w14:paraId="27C1A58B" w14:textId="7C2B6654" w:rsidR="00286376" w:rsidRPr="0082339F" w:rsidRDefault="00E81230" w:rsidP="0082339F">
            <w:pPr>
              <w:rPr>
                <w:b/>
                <w:color w:val="000000"/>
              </w:rPr>
            </w:pPr>
            <w:r w:rsidRPr="0082339F">
              <w:t>Conoce expresiones de xenofobia y racismo en la Europa actual</w:t>
            </w:r>
          </w:p>
        </w:tc>
      </w:tr>
      <w:tr w:rsidR="00286376" w:rsidRPr="0082339F" w14:paraId="4B2E3F52" w14:textId="77777777" w:rsidTr="00453D56">
        <w:tc>
          <w:tcPr>
            <w:tcW w:w="2518" w:type="dxa"/>
          </w:tcPr>
          <w:p w14:paraId="3CC0D20A" w14:textId="77777777" w:rsidR="00286376" w:rsidRPr="0082339F" w:rsidRDefault="00286376" w:rsidP="0082339F">
            <w:pPr>
              <w:rPr>
                <w:b/>
                <w:color w:val="000000"/>
              </w:rPr>
            </w:pPr>
            <w:r w:rsidRPr="0082339F">
              <w:rPr>
                <w:b/>
                <w:color w:val="000000"/>
              </w:rPr>
              <w:t>Descripción</w:t>
            </w:r>
          </w:p>
        </w:tc>
        <w:tc>
          <w:tcPr>
            <w:tcW w:w="6536" w:type="dxa"/>
          </w:tcPr>
          <w:p w14:paraId="4C46977C" w14:textId="2BA95603" w:rsidR="00286376" w:rsidRPr="0082339F" w:rsidRDefault="00286376" w:rsidP="0082339F">
            <w:pPr>
              <w:rPr>
                <w:color w:val="000000"/>
              </w:rPr>
            </w:pPr>
            <w:r w:rsidRPr="0082339F">
              <w:rPr>
                <w:color w:val="000000"/>
              </w:rPr>
              <w:t>Actividad para reconocer los rasgos distintivos de la ideología fascista</w:t>
            </w:r>
          </w:p>
        </w:tc>
      </w:tr>
    </w:tbl>
    <w:p w14:paraId="631025E0" w14:textId="77777777" w:rsidR="00E65950" w:rsidRDefault="00E65950" w:rsidP="0082339F">
      <w:pPr>
        <w:rPr>
          <w:sz w:val="22"/>
          <w:szCs w:val="22"/>
        </w:rPr>
      </w:pPr>
    </w:p>
    <w:p w14:paraId="4A69FFC8" w14:textId="77777777" w:rsidR="00042B9C" w:rsidRPr="0082339F" w:rsidRDefault="00042B9C" w:rsidP="0082339F">
      <w:pPr>
        <w:rPr>
          <w:sz w:val="22"/>
          <w:szCs w:val="22"/>
        </w:rPr>
      </w:pPr>
    </w:p>
    <w:p w14:paraId="67B91EF0"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43E4C544" w14:textId="6B0631F6" w:rsidR="004A5ACB" w:rsidRPr="00096F06" w:rsidRDefault="004A5ACB" w:rsidP="00C90C45">
      <w:pPr>
        <w:pStyle w:val="Ttulo2"/>
      </w:pPr>
      <w:bookmarkStart w:id="151" w:name="_Toc426298261"/>
      <w:r w:rsidRPr="00096F06">
        <w:t xml:space="preserve">4.3 </w:t>
      </w:r>
      <w:commentRangeStart w:id="152"/>
      <w:r w:rsidRPr="00096F06">
        <w:t>Consolidación</w:t>
      </w:r>
      <w:commentRangeEnd w:id="152"/>
      <w:r w:rsidRPr="00096F06">
        <w:rPr>
          <w:rStyle w:val="Refdecomentario"/>
          <w:rFonts w:ascii="Calibri" w:eastAsia="Calibri" w:hAnsi="Calibri" w:cs="Times New Roman"/>
          <w:lang w:val="es-MX"/>
        </w:rPr>
        <w:commentReference w:id="152"/>
      </w:r>
      <w:bookmarkEnd w:id="151"/>
    </w:p>
    <w:p w14:paraId="3A708C1C" w14:textId="77777777" w:rsidR="004A5ACB" w:rsidRDefault="004A5ACB" w:rsidP="00C90C45">
      <w:pPr>
        <w:rPr>
          <w:sz w:val="22"/>
          <w:szCs w:val="22"/>
          <w:highlight w:val="yellow"/>
        </w:rPr>
      </w:pPr>
    </w:p>
    <w:p w14:paraId="0ABBCFD0"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F71C3A" w:rsidRPr="0082339F" w14:paraId="74F5939E" w14:textId="77777777" w:rsidTr="00C90C45">
        <w:tc>
          <w:tcPr>
            <w:tcW w:w="9033" w:type="dxa"/>
            <w:gridSpan w:val="2"/>
            <w:shd w:val="clear" w:color="auto" w:fill="000000" w:themeFill="text1"/>
          </w:tcPr>
          <w:p w14:paraId="2754A2C8"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67778E80" w14:textId="77777777" w:rsidTr="00C90C45">
        <w:tc>
          <w:tcPr>
            <w:tcW w:w="2518" w:type="dxa"/>
          </w:tcPr>
          <w:p w14:paraId="0C2D00C0" w14:textId="77777777" w:rsidR="00F71C3A" w:rsidRPr="00A3255A" w:rsidRDefault="00F71C3A" w:rsidP="00C90C45">
            <w:pPr>
              <w:rPr>
                <w:b/>
                <w:color w:val="000000"/>
              </w:rPr>
            </w:pPr>
            <w:r w:rsidRPr="00A3255A">
              <w:rPr>
                <w:b/>
                <w:color w:val="000000"/>
              </w:rPr>
              <w:t>Código</w:t>
            </w:r>
          </w:p>
        </w:tc>
        <w:tc>
          <w:tcPr>
            <w:tcW w:w="6515" w:type="dxa"/>
          </w:tcPr>
          <w:p w14:paraId="35826C0A" w14:textId="0CF073AD" w:rsidR="00F71C3A" w:rsidRPr="00A3255A" w:rsidRDefault="00F71C3A" w:rsidP="00744418">
            <w:pPr>
              <w:rPr>
                <w:b/>
                <w:color w:val="000000"/>
              </w:rPr>
            </w:pPr>
            <w:r w:rsidRPr="00A3255A">
              <w:rPr>
                <w:color w:val="000000"/>
              </w:rPr>
              <w:t>CS_11_01_CO_REC</w:t>
            </w:r>
            <w:r w:rsidR="00B301F5">
              <w:rPr>
                <w:color w:val="000000"/>
              </w:rPr>
              <w:t>1</w:t>
            </w:r>
            <w:r w:rsidR="00FE57F1">
              <w:rPr>
                <w:color w:val="000000"/>
              </w:rPr>
              <w:t>2</w:t>
            </w:r>
            <w:r w:rsidR="00160EDC">
              <w:rPr>
                <w:color w:val="000000"/>
              </w:rPr>
              <w:t>0</w:t>
            </w:r>
          </w:p>
        </w:tc>
      </w:tr>
      <w:tr w:rsidR="00F71C3A" w:rsidRPr="0082339F" w14:paraId="744B8C1A" w14:textId="77777777" w:rsidTr="00C90C45">
        <w:tc>
          <w:tcPr>
            <w:tcW w:w="2518" w:type="dxa"/>
          </w:tcPr>
          <w:p w14:paraId="70A2C0A7" w14:textId="77777777" w:rsidR="00F71C3A" w:rsidRPr="00A3255A" w:rsidRDefault="00F71C3A" w:rsidP="00C90C45">
            <w:pPr>
              <w:rPr>
                <w:color w:val="000000"/>
              </w:rPr>
            </w:pPr>
            <w:r w:rsidRPr="00A3255A">
              <w:rPr>
                <w:b/>
                <w:color w:val="000000"/>
              </w:rPr>
              <w:t>Título</w:t>
            </w:r>
          </w:p>
        </w:tc>
        <w:tc>
          <w:tcPr>
            <w:tcW w:w="6515" w:type="dxa"/>
          </w:tcPr>
          <w:p w14:paraId="2EC5C60C" w14:textId="433F364C" w:rsidR="00F71C3A" w:rsidRPr="00A3255A" w:rsidRDefault="00F71C3A" w:rsidP="00F71C3A">
            <w:pPr>
              <w:rPr>
                <w:rFonts w:cs="Arial"/>
              </w:rPr>
            </w:pPr>
            <w:r w:rsidRPr="00A3255A">
              <w:rPr>
                <w:rFonts w:cs="Arial"/>
              </w:rPr>
              <w:t xml:space="preserve">Refuerza tu aprendizaje: </w:t>
            </w:r>
            <w:r>
              <w:rPr>
                <w:rFonts w:cs="Arial"/>
              </w:rPr>
              <w:t>Los conflictos bélicos actuales en Europa</w:t>
            </w:r>
          </w:p>
        </w:tc>
      </w:tr>
      <w:tr w:rsidR="00F71C3A" w:rsidRPr="0082339F" w14:paraId="4D4BE270" w14:textId="77777777" w:rsidTr="00C90C45">
        <w:tc>
          <w:tcPr>
            <w:tcW w:w="2518" w:type="dxa"/>
          </w:tcPr>
          <w:p w14:paraId="114AC82B" w14:textId="77777777" w:rsidR="00F71C3A" w:rsidRPr="00A3255A" w:rsidRDefault="00F71C3A" w:rsidP="00C90C45">
            <w:pPr>
              <w:rPr>
                <w:color w:val="000000"/>
              </w:rPr>
            </w:pPr>
            <w:r w:rsidRPr="00A3255A">
              <w:rPr>
                <w:b/>
                <w:color w:val="000000"/>
              </w:rPr>
              <w:t>Descripción</w:t>
            </w:r>
          </w:p>
        </w:tc>
        <w:tc>
          <w:tcPr>
            <w:tcW w:w="6515" w:type="dxa"/>
          </w:tcPr>
          <w:p w14:paraId="7CEDE3DF" w14:textId="2D902303" w:rsidR="00F71C3A" w:rsidRPr="00A3255A" w:rsidRDefault="00F71C3A" w:rsidP="00C90C45">
            <w:pPr>
              <w:rPr>
                <w:color w:val="000000"/>
              </w:rPr>
            </w:pPr>
            <w:r w:rsidRPr="00A3255A">
              <w:rPr>
                <w:color w:val="000000"/>
              </w:rPr>
              <w:t xml:space="preserve">Actividad sobre </w:t>
            </w:r>
            <w:r>
              <w:rPr>
                <w:rFonts w:cs="Arial"/>
              </w:rPr>
              <w:t>Los conflictos bélicos actuales en Europa</w:t>
            </w:r>
          </w:p>
        </w:tc>
      </w:tr>
    </w:tbl>
    <w:p w14:paraId="733AC969" w14:textId="77777777" w:rsidR="00F71C3A" w:rsidRPr="0082339F" w:rsidRDefault="00F71C3A" w:rsidP="00F71C3A">
      <w:pPr>
        <w:rPr>
          <w:sz w:val="22"/>
          <w:szCs w:val="22"/>
          <w:highlight w:val="yellow"/>
        </w:rPr>
      </w:pPr>
    </w:p>
    <w:p w14:paraId="041EA1B4" w14:textId="62009CD9" w:rsidR="00F1138B" w:rsidRDefault="00F1138B">
      <w:pPr>
        <w:rPr>
          <w:sz w:val="22"/>
          <w:szCs w:val="22"/>
        </w:rPr>
      </w:pPr>
      <w:r>
        <w:rPr>
          <w:sz w:val="22"/>
          <w:szCs w:val="22"/>
        </w:rPr>
        <w:br w:type="page"/>
      </w:r>
    </w:p>
    <w:p w14:paraId="4C8E1C0E" w14:textId="77777777" w:rsidR="00952BAF" w:rsidRPr="0082339F" w:rsidRDefault="00952BAF" w:rsidP="0082339F">
      <w:pPr>
        <w:rPr>
          <w:sz w:val="22"/>
          <w:szCs w:val="22"/>
        </w:rPr>
      </w:pPr>
    </w:p>
    <w:p w14:paraId="7EA9DF38" w14:textId="6BA4CCC8" w:rsidR="0082339F" w:rsidRDefault="00C7684A" w:rsidP="0082339F">
      <w:pPr>
        <w:rPr>
          <w:b/>
          <w:sz w:val="22"/>
          <w:szCs w:val="22"/>
        </w:rPr>
      </w:pPr>
      <w:r w:rsidRPr="0082339F">
        <w:rPr>
          <w:sz w:val="22"/>
          <w:szCs w:val="22"/>
          <w:highlight w:val="yellow"/>
        </w:rPr>
        <w:t xml:space="preserve">[SECCIÓN </w:t>
      </w:r>
      <w:r w:rsidR="00C71CBD">
        <w:rPr>
          <w:sz w:val="22"/>
          <w:szCs w:val="22"/>
          <w:highlight w:val="yellow"/>
        </w:rPr>
        <w:t>1</w:t>
      </w:r>
      <w:r w:rsidRPr="0082339F">
        <w:rPr>
          <w:sz w:val="22"/>
          <w:szCs w:val="22"/>
          <w:highlight w:val="yellow"/>
        </w:rPr>
        <w:t>]</w:t>
      </w:r>
      <w:r w:rsidRPr="0082339F">
        <w:rPr>
          <w:sz w:val="22"/>
          <w:szCs w:val="22"/>
        </w:rPr>
        <w:t xml:space="preserve"> </w:t>
      </w:r>
      <w:r w:rsidRPr="0082339F">
        <w:rPr>
          <w:b/>
          <w:sz w:val="22"/>
          <w:szCs w:val="22"/>
        </w:rPr>
        <w:t xml:space="preserve"> </w:t>
      </w:r>
    </w:p>
    <w:p w14:paraId="44B94FAA" w14:textId="328B7574" w:rsidR="00C7684A" w:rsidRPr="0082339F" w:rsidRDefault="00170472" w:rsidP="005440AC">
      <w:pPr>
        <w:pStyle w:val="Ttulo1"/>
      </w:pPr>
      <w:bookmarkStart w:id="153" w:name="_Toc426298262"/>
      <w:r>
        <w:t>5 Rusia</w:t>
      </w:r>
      <w:r w:rsidR="005440AC">
        <w:t>:</w:t>
      </w:r>
      <w:r>
        <w:t xml:space="preserve"> </w:t>
      </w:r>
      <w:r w:rsidR="005440AC" w:rsidRPr="0082339F">
        <w:t>el posicionamiento de un gigante</w:t>
      </w:r>
      <w:bookmarkEnd w:id="153"/>
    </w:p>
    <w:p w14:paraId="157AB529" w14:textId="77777777" w:rsidR="00B73694" w:rsidRPr="0082339F" w:rsidRDefault="00B73694" w:rsidP="0082339F">
      <w:pPr>
        <w:rPr>
          <w:sz w:val="22"/>
          <w:szCs w:val="22"/>
        </w:rPr>
      </w:pPr>
    </w:p>
    <w:p w14:paraId="4C94C360" w14:textId="15394A65" w:rsidR="00B73694" w:rsidRDefault="00B73694" w:rsidP="0082339F">
      <w:pPr>
        <w:rPr>
          <w:sz w:val="22"/>
          <w:szCs w:val="22"/>
        </w:rPr>
      </w:pPr>
      <w:r w:rsidRPr="0082339F">
        <w:rPr>
          <w:sz w:val="22"/>
          <w:szCs w:val="22"/>
        </w:rPr>
        <w:t>Tras la caída de la Unión Soviética, durante la década de</w:t>
      </w:r>
      <w:r w:rsidR="00AA260D" w:rsidRPr="0082339F">
        <w:rPr>
          <w:sz w:val="22"/>
          <w:szCs w:val="22"/>
        </w:rPr>
        <w:t xml:space="preserve"> 1990</w:t>
      </w:r>
      <w:r w:rsidRPr="0082339F">
        <w:rPr>
          <w:sz w:val="22"/>
          <w:szCs w:val="22"/>
        </w:rPr>
        <w:t xml:space="preserve">, Rusia padeció una recesión económica tan grave como la Gran </w:t>
      </w:r>
      <w:r w:rsidR="00652C60" w:rsidRPr="0082339F">
        <w:rPr>
          <w:sz w:val="22"/>
          <w:szCs w:val="22"/>
        </w:rPr>
        <w:t>d</w:t>
      </w:r>
      <w:r w:rsidRPr="0082339F">
        <w:rPr>
          <w:sz w:val="22"/>
          <w:szCs w:val="22"/>
        </w:rPr>
        <w:t xml:space="preserve">epresión de </w:t>
      </w:r>
      <w:r w:rsidR="00231D26" w:rsidRPr="0082339F">
        <w:rPr>
          <w:sz w:val="22"/>
          <w:szCs w:val="22"/>
        </w:rPr>
        <w:t>1930</w:t>
      </w:r>
      <w:r w:rsidR="00652C60" w:rsidRPr="0082339F">
        <w:rPr>
          <w:sz w:val="22"/>
          <w:szCs w:val="22"/>
        </w:rPr>
        <w:t xml:space="preserve"> en Europa y Estados Unidos</w:t>
      </w:r>
      <w:r w:rsidR="0006067D" w:rsidRPr="0082339F">
        <w:rPr>
          <w:sz w:val="22"/>
          <w:szCs w:val="22"/>
        </w:rPr>
        <w:t xml:space="preserve"> [</w:t>
      </w:r>
      <w:r w:rsidR="0006067D" w:rsidRPr="005A6A15">
        <w:rPr>
          <w:rFonts w:ascii="Times New Roman" w:hAnsi="Times New Roman" w:cs="Times New Roman"/>
          <w:sz w:val="22"/>
          <w:szCs w:val="22"/>
        </w:rPr>
        <w:t>VER</w:t>
      </w:r>
      <w:r w:rsidR="0006067D" w:rsidRPr="0082339F">
        <w:rPr>
          <w:sz w:val="22"/>
          <w:szCs w:val="22"/>
        </w:rPr>
        <w:t>]</w:t>
      </w:r>
      <w:r w:rsidR="00231D26" w:rsidRPr="0082339F">
        <w:rPr>
          <w:sz w:val="22"/>
          <w:szCs w:val="22"/>
        </w:rPr>
        <w:t>.</w:t>
      </w:r>
      <w:r w:rsidR="005A6A15" w:rsidRPr="005A6A15">
        <w:rPr>
          <w:rFonts w:ascii="Lucida Grande" w:hAnsi="Lucida Grande" w:cs="Lucida Grande"/>
          <w:color w:val="000000"/>
        </w:rPr>
        <w:t xml:space="preserve"> </w:t>
      </w:r>
      <w:hyperlink r:id="rId36" w:history="1">
        <w:r w:rsidR="005A6A15" w:rsidRPr="00D25797">
          <w:rPr>
            <w:rStyle w:val="Hipervnculo"/>
            <w:rFonts w:ascii="Lucida Grande" w:hAnsi="Lucida Grande" w:cs="Lucida Grande"/>
          </w:rPr>
          <w:t>http://profesores.aulaplaneta.com/AuxPages/RecursoProfesor.aspx?IdGuion=14722&amp;IdRecurso=755163&amp;Transparent=on</w:t>
        </w:r>
      </w:hyperlink>
      <w:r w:rsidR="005A6A15">
        <w:rPr>
          <w:rFonts w:ascii="Lucida Grande" w:hAnsi="Lucida Grande" w:cs="Lucida Grande"/>
          <w:color w:val="000000"/>
        </w:rPr>
        <w:t xml:space="preserve"> </w:t>
      </w:r>
      <w:r w:rsidR="00231D26" w:rsidRPr="0082339F">
        <w:rPr>
          <w:sz w:val="22"/>
          <w:szCs w:val="22"/>
        </w:rPr>
        <w:t xml:space="preserve"> La nación </w:t>
      </w:r>
      <w:r w:rsidR="00652C60" w:rsidRPr="0082339F">
        <w:rPr>
          <w:sz w:val="22"/>
          <w:szCs w:val="22"/>
        </w:rPr>
        <w:t xml:space="preserve">rusa </w:t>
      </w:r>
      <w:r w:rsidR="00231D26" w:rsidRPr="0082339F">
        <w:rPr>
          <w:sz w:val="22"/>
          <w:szCs w:val="22"/>
        </w:rPr>
        <w:t xml:space="preserve">experimentó un ocaso demográfico, económico y militar que desmoralizó a su población. Pero en el siglo XXI, </w:t>
      </w:r>
      <w:r w:rsidRPr="0082339F">
        <w:rPr>
          <w:sz w:val="22"/>
          <w:szCs w:val="22"/>
        </w:rPr>
        <w:t xml:space="preserve">Rusia </w:t>
      </w:r>
      <w:r w:rsidR="00652C60" w:rsidRPr="0082339F">
        <w:rPr>
          <w:sz w:val="22"/>
          <w:szCs w:val="22"/>
        </w:rPr>
        <w:t xml:space="preserve">volvió a </w:t>
      </w:r>
      <w:r w:rsidR="00231D26" w:rsidRPr="0082339F">
        <w:rPr>
          <w:sz w:val="22"/>
          <w:szCs w:val="22"/>
        </w:rPr>
        <w:t>emerge</w:t>
      </w:r>
      <w:r w:rsidR="00652C60" w:rsidRPr="0082339F">
        <w:rPr>
          <w:sz w:val="22"/>
          <w:szCs w:val="22"/>
        </w:rPr>
        <w:t>r</w:t>
      </w:r>
      <w:r w:rsidR="00231D26" w:rsidRPr="0082339F">
        <w:rPr>
          <w:sz w:val="22"/>
          <w:szCs w:val="22"/>
        </w:rPr>
        <w:t xml:space="preserve"> </w:t>
      </w:r>
      <w:r w:rsidRPr="0082339F">
        <w:rPr>
          <w:sz w:val="22"/>
          <w:szCs w:val="22"/>
        </w:rPr>
        <w:t>como un gigante económico y como un protagonista de primer orden en la construcción del mundo global</w:t>
      </w:r>
      <w:r w:rsidR="009241BF" w:rsidRPr="0082339F">
        <w:rPr>
          <w:sz w:val="22"/>
          <w:szCs w:val="22"/>
        </w:rPr>
        <w:t xml:space="preserve"> [</w:t>
      </w:r>
      <w:r w:rsidR="009241BF" w:rsidRPr="005A6A15">
        <w:rPr>
          <w:rFonts w:ascii="Times New Roman" w:hAnsi="Times New Roman" w:cs="Times New Roman"/>
          <w:sz w:val="22"/>
          <w:szCs w:val="22"/>
        </w:rPr>
        <w:t>VER</w:t>
      </w:r>
      <w:r w:rsidR="009241BF" w:rsidRPr="0082339F">
        <w:rPr>
          <w:sz w:val="22"/>
          <w:szCs w:val="22"/>
        </w:rPr>
        <w:t>]</w:t>
      </w:r>
      <w:r w:rsidRPr="0082339F">
        <w:rPr>
          <w:sz w:val="22"/>
          <w:szCs w:val="22"/>
        </w:rPr>
        <w:t xml:space="preserve">. </w:t>
      </w:r>
    </w:p>
    <w:p w14:paraId="51E7BE4F" w14:textId="7A58142C" w:rsidR="005A6A15" w:rsidRPr="0082339F" w:rsidRDefault="00E710C4" w:rsidP="0082339F">
      <w:pPr>
        <w:rPr>
          <w:sz w:val="22"/>
          <w:szCs w:val="22"/>
        </w:rPr>
      </w:pPr>
      <w:hyperlink r:id="rId37" w:history="1">
        <w:r w:rsidR="005A6A15" w:rsidRPr="00D25797">
          <w:rPr>
            <w:rStyle w:val="Hipervnculo"/>
            <w:rFonts w:ascii="Lucida Grande" w:hAnsi="Lucida Grande" w:cs="Lucida Grande"/>
          </w:rPr>
          <w:t>http://actualidad.rt.com/actualidad/view/146709-rusia-putin-china-nuevo-orden-mundial</w:t>
        </w:r>
      </w:hyperlink>
      <w:r w:rsidR="005A6A15">
        <w:rPr>
          <w:rFonts w:ascii="Lucida Grande" w:hAnsi="Lucida Grande" w:cs="Lucida Grande"/>
          <w:color w:val="000000"/>
        </w:rPr>
        <w:t xml:space="preserve"> </w:t>
      </w:r>
    </w:p>
    <w:p w14:paraId="71B05A07" w14:textId="77777777" w:rsidR="00B73694" w:rsidRPr="0082339F" w:rsidRDefault="00B73694" w:rsidP="0082339F">
      <w:pPr>
        <w:rPr>
          <w:sz w:val="22"/>
          <w:szCs w:val="22"/>
        </w:rPr>
      </w:pPr>
    </w:p>
    <w:p w14:paraId="150469FA" w14:textId="741A6984" w:rsidR="009E6FB4" w:rsidRPr="0082339F" w:rsidRDefault="00B73694" w:rsidP="0082339F">
      <w:pPr>
        <w:rPr>
          <w:sz w:val="22"/>
          <w:szCs w:val="22"/>
        </w:rPr>
      </w:pPr>
      <w:r w:rsidRPr="0082339F">
        <w:rPr>
          <w:sz w:val="22"/>
          <w:szCs w:val="22"/>
        </w:rPr>
        <w:t xml:space="preserve">Rusia posee las reservas más grandes de recursos energéticos y de minerales del mundo. En su territorio están las mayores reservas de gas natural, la segunda mayor </w:t>
      </w:r>
      <w:r w:rsidR="0003114D" w:rsidRPr="0082339F">
        <w:rPr>
          <w:sz w:val="22"/>
          <w:szCs w:val="22"/>
        </w:rPr>
        <w:t xml:space="preserve">reserva </w:t>
      </w:r>
      <w:r w:rsidRPr="0082339F">
        <w:rPr>
          <w:sz w:val="22"/>
          <w:szCs w:val="22"/>
        </w:rPr>
        <w:t xml:space="preserve">de carbón y la octava de petróleo. Posee las mayores reservas de recursos forestales y la cuarta parte de agua dulce </w:t>
      </w:r>
      <w:r w:rsidR="00231D26" w:rsidRPr="0082339F">
        <w:rPr>
          <w:sz w:val="22"/>
          <w:szCs w:val="22"/>
        </w:rPr>
        <w:t>(</w:t>
      </w:r>
      <w:r w:rsidRPr="0082339F">
        <w:rPr>
          <w:sz w:val="22"/>
          <w:szCs w:val="22"/>
        </w:rPr>
        <w:t>no congelada</w:t>
      </w:r>
      <w:r w:rsidR="00231D26" w:rsidRPr="0082339F">
        <w:rPr>
          <w:sz w:val="22"/>
          <w:szCs w:val="22"/>
        </w:rPr>
        <w:t>)</w:t>
      </w:r>
      <w:r w:rsidRPr="0082339F">
        <w:rPr>
          <w:sz w:val="22"/>
          <w:szCs w:val="22"/>
        </w:rPr>
        <w:t xml:space="preserve"> del mundo. También es el segundo país exportador de metales. Por ello, Rusia es considerada una superpotencia energética</w:t>
      </w:r>
      <w:r w:rsidR="00F56C52" w:rsidRPr="0082339F">
        <w:rPr>
          <w:sz w:val="22"/>
          <w:szCs w:val="22"/>
        </w:rPr>
        <w:t>.</w:t>
      </w:r>
      <w:r w:rsidRPr="0082339F">
        <w:rPr>
          <w:sz w:val="22"/>
          <w:szCs w:val="22"/>
        </w:rPr>
        <w:t xml:space="preserve"> </w:t>
      </w:r>
    </w:p>
    <w:p w14:paraId="067AB471" w14:textId="77777777" w:rsidR="009E6FB4" w:rsidRPr="0082339F" w:rsidRDefault="009E6FB4" w:rsidP="0082339F">
      <w:pPr>
        <w:rPr>
          <w:sz w:val="22"/>
          <w:szCs w:val="22"/>
        </w:rPr>
      </w:pPr>
    </w:p>
    <w:p w14:paraId="783F8AA1" w14:textId="5393A1C7" w:rsidR="00B73694" w:rsidRPr="0082339F" w:rsidRDefault="0003114D" w:rsidP="0082339F">
      <w:pPr>
        <w:rPr>
          <w:sz w:val="22"/>
          <w:szCs w:val="22"/>
        </w:rPr>
      </w:pPr>
      <w:r w:rsidRPr="0082339F">
        <w:rPr>
          <w:sz w:val="22"/>
          <w:szCs w:val="22"/>
        </w:rPr>
        <w:t>En la actualidad,</w:t>
      </w:r>
      <w:r w:rsidR="00B73694" w:rsidRPr="0082339F">
        <w:rPr>
          <w:sz w:val="22"/>
          <w:szCs w:val="22"/>
        </w:rPr>
        <w:t xml:space="preserve"> Rusia</w:t>
      </w:r>
      <w:r w:rsidR="00231D26" w:rsidRPr="0082339F">
        <w:rPr>
          <w:sz w:val="22"/>
          <w:szCs w:val="22"/>
        </w:rPr>
        <w:t xml:space="preserve">, </w:t>
      </w:r>
      <w:r w:rsidR="00B73694" w:rsidRPr="0082339F">
        <w:rPr>
          <w:sz w:val="22"/>
          <w:szCs w:val="22"/>
        </w:rPr>
        <w:t>considerada la séptima economía del mundo, detenta el tercer presupuesto militar más grande del mundo y e</w:t>
      </w:r>
      <w:r w:rsidR="00F56C52" w:rsidRPr="0082339F">
        <w:rPr>
          <w:sz w:val="22"/>
          <w:szCs w:val="22"/>
        </w:rPr>
        <w:t>s una</w:t>
      </w:r>
      <w:r w:rsidR="00B73694" w:rsidRPr="0082339F">
        <w:rPr>
          <w:sz w:val="22"/>
          <w:szCs w:val="22"/>
        </w:rPr>
        <w:t xml:space="preserve"> de las cinco naciones con armas nucleares. Además cuenta con el mayor arsenal de armas de destrucción masiva del mundo. </w:t>
      </w:r>
    </w:p>
    <w:p w14:paraId="4F08228F"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E6412F" w:rsidRPr="0082339F" w14:paraId="28BACD13" w14:textId="77777777" w:rsidTr="005A2B85">
        <w:tc>
          <w:tcPr>
            <w:tcW w:w="9033" w:type="dxa"/>
            <w:gridSpan w:val="2"/>
            <w:shd w:val="clear" w:color="auto" w:fill="0D0D0D" w:themeFill="text1" w:themeFillTint="F2"/>
          </w:tcPr>
          <w:p w14:paraId="5B355997" w14:textId="77777777" w:rsidR="00E6412F" w:rsidRPr="0082339F" w:rsidRDefault="00E6412F" w:rsidP="0082339F">
            <w:pPr>
              <w:rPr>
                <w:b/>
                <w:color w:val="FFFFFF" w:themeColor="background1"/>
              </w:rPr>
            </w:pPr>
            <w:r w:rsidRPr="0082339F">
              <w:rPr>
                <w:b/>
                <w:color w:val="FFFFFF" w:themeColor="background1"/>
              </w:rPr>
              <w:t>Imagen (fotografía, gráfica o ilustración)</w:t>
            </w:r>
          </w:p>
        </w:tc>
      </w:tr>
      <w:tr w:rsidR="00E6412F" w:rsidRPr="0082339F" w14:paraId="285D62FB" w14:textId="77777777" w:rsidTr="005A2B85">
        <w:tc>
          <w:tcPr>
            <w:tcW w:w="2518" w:type="dxa"/>
          </w:tcPr>
          <w:p w14:paraId="215A15DD" w14:textId="77777777" w:rsidR="00E6412F" w:rsidRPr="0082339F" w:rsidRDefault="00E6412F" w:rsidP="0082339F">
            <w:pPr>
              <w:rPr>
                <w:b/>
                <w:color w:val="000000"/>
              </w:rPr>
            </w:pPr>
            <w:r w:rsidRPr="0082339F">
              <w:rPr>
                <w:b/>
                <w:color w:val="000000"/>
              </w:rPr>
              <w:t>Código</w:t>
            </w:r>
          </w:p>
        </w:tc>
        <w:tc>
          <w:tcPr>
            <w:tcW w:w="6515" w:type="dxa"/>
          </w:tcPr>
          <w:p w14:paraId="18058F76" w14:textId="64E7DBD2" w:rsidR="00E6412F" w:rsidRPr="0082339F" w:rsidRDefault="00E62EB0" w:rsidP="0082339F">
            <w:pPr>
              <w:rPr>
                <w:b/>
                <w:color w:val="000000"/>
              </w:rPr>
            </w:pPr>
            <w:r w:rsidRPr="0082339F">
              <w:rPr>
                <w:color w:val="000000"/>
              </w:rPr>
              <w:t>CS_11</w:t>
            </w:r>
            <w:r w:rsidR="002730C7" w:rsidRPr="0082339F">
              <w:rPr>
                <w:color w:val="000000"/>
              </w:rPr>
              <w:t>_01_IMG13</w:t>
            </w:r>
          </w:p>
        </w:tc>
      </w:tr>
      <w:tr w:rsidR="00E6412F" w:rsidRPr="0082339F" w14:paraId="5A75AB39" w14:textId="77777777" w:rsidTr="005A2B85">
        <w:tc>
          <w:tcPr>
            <w:tcW w:w="2518" w:type="dxa"/>
          </w:tcPr>
          <w:p w14:paraId="21AB0B1B" w14:textId="77777777" w:rsidR="00E6412F" w:rsidRPr="0082339F" w:rsidRDefault="00E6412F" w:rsidP="0082339F">
            <w:pPr>
              <w:rPr>
                <w:color w:val="000000"/>
              </w:rPr>
            </w:pPr>
            <w:r w:rsidRPr="0082339F">
              <w:rPr>
                <w:b/>
                <w:color w:val="000000"/>
              </w:rPr>
              <w:t>Descripción</w:t>
            </w:r>
          </w:p>
        </w:tc>
        <w:tc>
          <w:tcPr>
            <w:tcW w:w="6515" w:type="dxa"/>
          </w:tcPr>
          <w:p w14:paraId="264F92D0" w14:textId="2E2F1D5D" w:rsidR="00C529D1" w:rsidRPr="0082339F" w:rsidRDefault="00C529D1" w:rsidP="0082339F">
            <w:pPr>
              <w:rPr>
                <w:color w:val="000000"/>
                <w:lang w:val="es-CO"/>
              </w:rPr>
            </w:pPr>
            <w:r w:rsidRPr="0082339F">
              <w:rPr>
                <w:color w:val="000000"/>
                <w:lang w:val="es-CO"/>
              </w:rPr>
              <w:t xml:space="preserve">Yacimiento petrolífero y de gas en Siberia. Extracción en invierno. </w:t>
            </w:r>
          </w:p>
          <w:p w14:paraId="55C00E94" w14:textId="77777777" w:rsidR="00C529D1" w:rsidRPr="0082339F" w:rsidRDefault="00C529D1" w:rsidP="0082339F">
            <w:pPr>
              <w:rPr>
                <w:color w:val="000000"/>
                <w:lang w:val="es-CO"/>
              </w:rPr>
            </w:pPr>
          </w:p>
          <w:p w14:paraId="39D5CF12" w14:textId="1FE90FBB" w:rsidR="00E6412F" w:rsidRPr="0082339F" w:rsidRDefault="00E6412F" w:rsidP="0082339F">
            <w:pPr>
              <w:rPr>
                <w:color w:val="000000"/>
                <w:lang w:val="es-CO"/>
              </w:rPr>
            </w:pPr>
          </w:p>
        </w:tc>
      </w:tr>
      <w:tr w:rsidR="00E6412F" w:rsidRPr="0082339F" w14:paraId="69C079F3" w14:textId="77777777" w:rsidTr="005A2B85">
        <w:tc>
          <w:tcPr>
            <w:tcW w:w="2518" w:type="dxa"/>
          </w:tcPr>
          <w:p w14:paraId="6F3680B2" w14:textId="77777777" w:rsidR="00E6412F" w:rsidRPr="0082339F" w:rsidRDefault="00E6412F" w:rsidP="0082339F">
            <w:pPr>
              <w:rPr>
                <w:color w:val="000000"/>
              </w:rPr>
            </w:pPr>
            <w:r w:rsidRPr="0082339F">
              <w:rPr>
                <w:b/>
                <w:color w:val="000000"/>
              </w:rPr>
              <w:t>Código Shutterstock (o URL o la ruta en AulaPlaneta)</w:t>
            </w:r>
          </w:p>
        </w:tc>
        <w:tc>
          <w:tcPr>
            <w:tcW w:w="6515" w:type="dxa"/>
          </w:tcPr>
          <w:p w14:paraId="0280D3B5" w14:textId="4B0D467C" w:rsidR="00E6412F" w:rsidRPr="0082339F" w:rsidRDefault="00C529D1" w:rsidP="0082339F">
            <w:pPr>
              <w:rPr>
                <w:color w:val="000000"/>
                <w:lang w:val="es-CO"/>
              </w:rPr>
            </w:pPr>
            <w:r w:rsidRPr="0082339F">
              <w:rPr>
                <w:color w:val="000000"/>
                <w:lang w:val="es-CO"/>
              </w:rPr>
              <w:t>Número de la imagen 156632204</w:t>
            </w:r>
          </w:p>
          <w:p w14:paraId="18F42873" w14:textId="5755DCCF" w:rsidR="00E6412F" w:rsidRPr="0082339F" w:rsidRDefault="00E6412F" w:rsidP="0082339F">
            <w:pPr>
              <w:rPr>
                <w:color w:val="000000"/>
              </w:rPr>
            </w:pPr>
          </w:p>
        </w:tc>
      </w:tr>
      <w:tr w:rsidR="00E6412F" w:rsidRPr="0082339F" w14:paraId="11689F2C" w14:textId="77777777" w:rsidTr="005A2B85">
        <w:tc>
          <w:tcPr>
            <w:tcW w:w="2518" w:type="dxa"/>
          </w:tcPr>
          <w:p w14:paraId="181345A2" w14:textId="77777777" w:rsidR="00E6412F" w:rsidRPr="0082339F" w:rsidRDefault="00E6412F" w:rsidP="0082339F">
            <w:pPr>
              <w:rPr>
                <w:color w:val="000000"/>
              </w:rPr>
            </w:pPr>
            <w:r w:rsidRPr="0082339F">
              <w:rPr>
                <w:b/>
                <w:color w:val="000000"/>
              </w:rPr>
              <w:t>Pie de imagen</w:t>
            </w:r>
          </w:p>
        </w:tc>
        <w:tc>
          <w:tcPr>
            <w:tcW w:w="6515" w:type="dxa"/>
          </w:tcPr>
          <w:p w14:paraId="36630FF9" w14:textId="0750CF55" w:rsidR="00E6412F" w:rsidRPr="0082339F" w:rsidRDefault="00E6412F" w:rsidP="0082339F">
            <w:pPr>
              <w:rPr>
                <w:color w:val="000000"/>
              </w:rPr>
            </w:pPr>
            <w:r w:rsidRPr="0082339F">
              <w:rPr>
                <w:color w:val="000000"/>
              </w:rPr>
              <w:t xml:space="preserve">Rusia es considerada una </w:t>
            </w:r>
            <w:r w:rsidR="001C4915" w:rsidRPr="0082339F">
              <w:rPr>
                <w:color w:val="000000"/>
              </w:rPr>
              <w:t>super</w:t>
            </w:r>
            <w:r w:rsidRPr="0082339F">
              <w:rPr>
                <w:color w:val="000000"/>
              </w:rPr>
              <w:t>potencia energética global</w:t>
            </w:r>
            <w:r w:rsidR="00C529D1" w:rsidRPr="0082339F">
              <w:rPr>
                <w:color w:val="000000"/>
              </w:rPr>
              <w:t xml:space="preserve">. Cuenta con 13 % de las reservas mundiales de crudo. La mayor parte se localiza en las zonas de los Urales y de Siberia, lo que facilita las exportaciones hacia el </w:t>
            </w:r>
            <w:r w:rsidR="0003114D" w:rsidRPr="0082339F">
              <w:rPr>
                <w:color w:val="000000"/>
              </w:rPr>
              <w:t>oriente</w:t>
            </w:r>
            <w:r w:rsidR="00C529D1" w:rsidRPr="0082339F">
              <w:rPr>
                <w:color w:val="000000"/>
              </w:rPr>
              <w:t xml:space="preserve"> </w:t>
            </w:r>
            <w:r w:rsidR="0003114D" w:rsidRPr="0082339F">
              <w:rPr>
                <w:color w:val="000000"/>
              </w:rPr>
              <w:t>y</w:t>
            </w:r>
            <w:r w:rsidR="00C529D1" w:rsidRPr="0082339F">
              <w:rPr>
                <w:color w:val="000000"/>
              </w:rPr>
              <w:t xml:space="preserve"> el </w:t>
            </w:r>
            <w:r w:rsidR="0003114D" w:rsidRPr="0082339F">
              <w:rPr>
                <w:color w:val="000000"/>
              </w:rPr>
              <w:t>occidente</w:t>
            </w:r>
            <w:r w:rsidR="00C529D1" w:rsidRPr="0082339F">
              <w:rPr>
                <w:color w:val="000000"/>
              </w:rPr>
              <w:t xml:space="preserve">. </w:t>
            </w:r>
            <w:r w:rsidR="001C4915" w:rsidRPr="0082339F">
              <w:rPr>
                <w:color w:val="000000"/>
              </w:rPr>
              <w:t>C</w:t>
            </w:r>
            <w:r w:rsidR="00C529D1" w:rsidRPr="0082339F">
              <w:rPr>
                <w:color w:val="000000"/>
              </w:rPr>
              <w:t xml:space="preserve">on la </w:t>
            </w:r>
            <w:r w:rsidR="001C4915" w:rsidRPr="0082339F">
              <w:rPr>
                <w:color w:val="000000"/>
              </w:rPr>
              <w:t xml:space="preserve">terminación en 2010 </w:t>
            </w:r>
            <w:r w:rsidR="00C529D1" w:rsidRPr="0082339F">
              <w:rPr>
                <w:color w:val="000000"/>
              </w:rPr>
              <w:t xml:space="preserve">del oleoducto que une los yacimientos de Siberia con el </w:t>
            </w:r>
            <w:r w:rsidR="001C4915" w:rsidRPr="0082339F">
              <w:rPr>
                <w:color w:val="000000"/>
              </w:rPr>
              <w:t>L</w:t>
            </w:r>
            <w:r w:rsidR="00C529D1" w:rsidRPr="0082339F">
              <w:rPr>
                <w:color w:val="000000"/>
              </w:rPr>
              <w:t>ejano Oriente</w:t>
            </w:r>
            <w:r w:rsidR="00F56C52" w:rsidRPr="0082339F">
              <w:rPr>
                <w:color w:val="000000"/>
              </w:rPr>
              <w:t>,</w:t>
            </w:r>
            <w:r w:rsidR="00C529D1" w:rsidRPr="0082339F">
              <w:rPr>
                <w:color w:val="000000"/>
              </w:rPr>
              <w:t xml:space="preserve"> </w:t>
            </w:r>
            <w:r w:rsidR="00F56C52" w:rsidRPr="0082339F">
              <w:rPr>
                <w:color w:val="000000"/>
              </w:rPr>
              <w:t xml:space="preserve">el bombeo de crudo aumentó en </w:t>
            </w:r>
            <w:r w:rsidR="001C4915" w:rsidRPr="0082339F">
              <w:rPr>
                <w:color w:val="000000"/>
              </w:rPr>
              <w:t>50</w:t>
            </w:r>
            <w:r w:rsidR="00D9434C" w:rsidRPr="0082339F">
              <w:rPr>
                <w:color w:val="000000"/>
              </w:rPr>
              <w:t xml:space="preserve"> </w:t>
            </w:r>
            <w:r w:rsidR="00C529D1" w:rsidRPr="0082339F">
              <w:rPr>
                <w:color w:val="000000"/>
              </w:rPr>
              <w:t>%</w:t>
            </w:r>
          </w:p>
        </w:tc>
      </w:tr>
    </w:tbl>
    <w:p w14:paraId="410CEA5C" w14:textId="77777777" w:rsidR="00B73694" w:rsidRPr="0082339F" w:rsidRDefault="00B73694" w:rsidP="0082339F">
      <w:pPr>
        <w:rPr>
          <w:sz w:val="22"/>
          <w:szCs w:val="22"/>
        </w:rPr>
      </w:pPr>
    </w:p>
    <w:p w14:paraId="594655AB" w14:textId="4B86782B" w:rsidR="00194384" w:rsidRDefault="00652C60" w:rsidP="0082339F">
      <w:pPr>
        <w:rPr>
          <w:sz w:val="22"/>
          <w:szCs w:val="22"/>
        </w:rPr>
      </w:pPr>
      <w:r w:rsidRPr="0082339F">
        <w:rPr>
          <w:sz w:val="22"/>
          <w:szCs w:val="22"/>
        </w:rPr>
        <w:t xml:space="preserve">El gobierno </w:t>
      </w:r>
      <w:r w:rsidR="00194384" w:rsidRPr="0082339F">
        <w:rPr>
          <w:sz w:val="22"/>
          <w:szCs w:val="22"/>
        </w:rPr>
        <w:t xml:space="preserve">ha desplegado una iniciativa para su fortalecimiento y posicionamiento económico global. Está promoviendo una alianza política y económica con fin de conformar la </w:t>
      </w:r>
      <w:r w:rsidR="00194384" w:rsidRPr="0082339F">
        <w:rPr>
          <w:b/>
          <w:sz w:val="22"/>
          <w:szCs w:val="22"/>
        </w:rPr>
        <w:t>Unión Euroasiática</w:t>
      </w:r>
      <w:r w:rsidR="00194384" w:rsidRPr="0082339F">
        <w:rPr>
          <w:sz w:val="22"/>
          <w:szCs w:val="22"/>
        </w:rPr>
        <w:t xml:space="preserve"> </w:t>
      </w:r>
      <w:r w:rsidR="0003114D" w:rsidRPr="0082339F">
        <w:rPr>
          <w:sz w:val="22"/>
          <w:szCs w:val="22"/>
        </w:rPr>
        <w:t>–</w:t>
      </w:r>
      <w:r w:rsidR="00194384" w:rsidRPr="0082339F">
        <w:rPr>
          <w:sz w:val="22"/>
          <w:szCs w:val="22"/>
        </w:rPr>
        <w:t>anunciada para 2015</w:t>
      </w:r>
      <w:r w:rsidR="0003114D" w:rsidRPr="0082339F">
        <w:rPr>
          <w:sz w:val="22"/>
          <w:szCs w:val="22"/>
        </w:rPr>
        <w:t>–</w:t>
      </w:r>
      <w:r w:rsidR="00194384" w:rsidRPr="0082339F">
        <w:rPr>
          <w:sz w:val="22"/>
          <w:szCs w:val="22"/>
        </w:rPr>
        <w:t xml:space="preserve"> y que </w:t>
      </w:r>
      <w:r w:rsidR="0003114D" w:rsidRPr="0082339F">
        <w:rPr>
          <w:sz w:val="22"/>
          <w:szCs w:val="22"/>
        </w:rPr>
        <w:t xml:space="preserve">comprende </w:t>
      </w:r>
      <w:r w:rsidR="00194384" w:rsidRPr="0082339F">
        <w:rPr>
          <w:sz w:val="22"/>
          <w:szCs w:val="22"/>
        </w:rPr>
        <w:t xml:space="preserve">la unión aduanera y monetaria con Bielorrusia y Kazajistán. Asimismo, </w:t>
      </w:r>
      <w:r w:rsidRPr="0082339F">
        <w:rPr>
          <w:sz w:val="22"/>
          <w:szCs w:val="22"/>
        </w:rPr>
        <w:t xml:space="preserve">incluye </w:t>
      </w:r>
      <w:r w:rsidR="00194384" w:rsidRPr="0082339F">
        <w:rPr>
          <w:sz w:val="22"/>
          <w:szCs w:val="22"/>
        </w:rPr>
        <w:t>un espacio económico ú</w:t>
      </w:r>
      <w:r w:rsidR="0003114D" w:rsidRPr="0082339F">
        <w:rPr>
          <w:sz w:val="22"/>
          <w:szCs w:val="22"/>
        </w:rPr>
        <w:t>nico, ampliable a otros E</w:t>
      </w:r>
      <w:r w:rsidR="00194384" w:rsidRPr="0082339F">
        <w:rPr>
          <w:sz w:val="22"/>
          <w:szCs w:val="22"/>
        </w:rPr>
        <w:t>stados de la Comunidad Económica Eurasiática y la Comunidad de Estados Independientes</w:t>
      </w:r>
      <w:r w:rsidR="00F56C52" w:rsidRPr="0082339F">
        <w:rPr>
          <w:sz w:val="22"/>
          <w:szCs w:val="22"/>
        </w:rPr>
        <w:t xml:space="preserve"> [</w:t>
      </w:r>
      <w:commentRangeStart w:id="154"/>
      <w:r w:rsidR="00E77345">
        <w:fldChar w:fldCharType="begin"/>
      </w:r>
      <w:r w:rsidR="00E77345">
        <w:instrText xml:space="preserve"> HYPERLINK "http://www.miradasdeinternacional.com/2012/07/30/la-union-euroasiatica-un-proyecto-de-reintegracion-comercial-liderado-por-rusia/" </w:instrText>
      </w:r>
      <w:r w:rsidR="00E77345">
        <w:fldChar w:fldCharType="separate"/>
      </w:r>
      <w:r w:rsidR="00F56C52" w:rsidRPr="0082339F">
        <w:rPr>
          <w:rStyle w:val="Hipervnculo"/>
          <w:rFonts w:ascii="Times New Roman" w:hAnsi="Times New Roman" w:cs="Times New Roman"/>
          <w:sz w:val="22"/>
          <w:szCs w:val="22"/>
        </w:rPr>
        <w:t>VER</w:t>
      </w:r>
      <w:r w:rsidR="00E77345">
        <w:rPr>
          <w:rStyle w:val="Hipervnculo"/>
          <w:rFonts w:ascii="Times New Roman" w:hAnsi="Times New Roman" w:cs="Times New Roman"/>
          <w:sz w:val="22"/>
          <w:szCs w:val="22"/>
        </w:rPr>
        <w:fldChar w:fldCharType="end"/>
      </w:r>
      <w:commentRangeEnd w:id="154"/>
      <w:r w:rsidR="00E77345">
        <w:rPr>
          <w:rStyle w:val="Refdecomentario"/>
          <w:rFonts w:ascii="Calibri" w:eastAsia="Calibri" w:hAnsi="Calibri" w:cs="Times New Roman"/>
          <w:lang w:val="es-MX"/>
        </w:rPr>
        <w:commentReference w:id="154"/>
      </w:r>
      <w:r w:rsidR="00F56C52" w:rsidRPr="0082339F">
        <w:rPr>
          <w:sz w:val="22"/>
          <w:szCs w:val="22"/>
        </w:rPr>
        <w:t>]</w:t>
      </w:r>
      <w:r w:rsidR="00194384" w:rsidRPr="0082339F">
        <w:rPr>
          <w:sz w:val="22"/>
          <w:szCs w:val="22"/>
        </w:rPr>
        <w:t xml:space="preserve">. </w:t>
      </w:r>
    </w:p>
    <w:p w14:paraId="3D2C9F8F" w14:textId="3589D57F" w:rsidR="00D80758" w:rsidRPr="0082339F" w:rsidRDefault="00E710C4" w:rsidP="0082339F">
      <w:pPr>
        <w:rPr>
          <w:sz w:val="22"/>
          <w:szCs w:val="22"/>
        </w:rPr>
      </w:pPr>
      <w:hyperlink r:id="rId38" w:history="1">
        <w:r w:rsidR="00D80758" w:rsidRPr="00D25797">
          <w:rPr>
            <w:rStyle w:val="Hipervnculo"/>
          </w:rPr>
          <w:t>http://internacional.elpais.com/internacional/2011/10/04/actualidad/1317721258_290067.html</w:t>
        </w:r>
      </w:hyperlink>
      <w:r w:rsidR="00D80758">
        <w:t xml:space="preserve"> </w:t>
      </w:r>
    </w:p>
    <w:p w14:paraId="225CD007" w14:textId="77777777" w:rsidR="00194384" w:rsidRPr="0082339F" w:rsidRDefault="00194384" w:rsidP="0082339F">
      <w:pPr>
        <w:rPr>
          <w:sz w:val="22"/>
          <w:szCs w:val="22"/>
        </w:rPr>
      </w:pPr>
    </w:p>
    <w:p w14:paraId="2B46E1DF" w14:textId="79A65638" w:rsidR="00194384" w:rsidRDefault="00194384" w:rsidP="0082339F">
      <w:pPr>
        <w:rPr>
          <w:sz w:val="22"/>
          <w:szCs w:val="22"/>
        </w:rPr>
      </w:pPr>
      <w:r w:rsidRPr="0082339F">
        <w:rPr>
          <w:sz w:val="22"/>
          <w:szCs w:val="22"/>
        </w:rPr>
        <w:t xml:space="preserve">Ucrania es un territorio fundamental para la construcción de </w:t>
      </w:r>
      <w:r w:rsidR="0003114D" w:rsidRPr="0082339F">
        <w:rPr>
          <w:sz w:val="22"/>
          <w:szCs w:val="22"/>
        </w:rPr>
        <w:t>esta</w:t>
      </w:r>
      <w:r w:rsidRPr="0082339F">
        <w:rPr>
          <w:sz w:val="22"/>
          <w:szCs w:val="22"/>
        </w:rPr>
        <w:t xml:space="preserve"> alianza. </w:t>
      </w:r>
      <w:r w:rsidR="000F4A50" w:rsidRPr="0082339F">
        <w:rPr>
          <w:sz w:val="22"/>
          <w:szCs w:val="22"/>
        </w:rPr>
        <w:t>Para e</w:t>
      </w:r>
      <w:r w:rsidR="005051AA" w:rsidRPr="0082339F">
        <w:rPr>
          <w:sz w:val="22"/>
          <w:szCs w:val="22"/>
        </w:rPr>
        <w:t>l futuro de Rusia</w:t>
      </w:r>
      <w:r w:rsidR="000F4A50" w:rsidRPr="0082339F">
        <w:rPr>
          <w:sz w:val="22"/>
          <w:szCs w:val="22"/>
        </w:rPr>
        <w:t xml:space="preserve">, </w:t>
      </w:r>
      <w:r w:rsidR="005051AA" w:rsidRPr="0082339F">
        <w:rPr>
          <w:sz w:val="22"/>
          <w:szCs w:val="22"/>
        </w:rPr>
        <w:t xml:space="preserve">Ucrania es </w:t>
      </w:r>
      <w:r w:rsidR="000F4A50" w:rsidRPr="0082339F">
        <w:rPr>
          <w:sz w:val="22"/>
          <w:szCs w:val="22"/>
        </w:rPr>
        <w:t>una de sus principales bases</w:t>
      </w:r>
      <w:r w:rsidR="005051AA" w:rsidRPr="0082339F">
        <w:rPr>
          <w:sz w:val="22"/>
          <w:szCs w:val="22"/>
        </w:rPr>
        <w:t xml:space="preserve">, porque sin ella </w:t>
      </w:r>
      <w:r w:rsidR="000F4A50" w:rsidRPr="0082339F">
        <w:rPr>
          <w:sz w:val="22"/>
          <w:szCs w:val="22"/>
        </w:rPr>
        <w:t>quedaría debilitada</w:t>
      </w:r>
      <w:r w:rsidR="005051AA" w:rsidRPr="0082339F">
        <w:rPr>
          <w:sz w:val="22"/>
          <w:szCs w:val="22"/>
        </w:rPr>
        <w:t xml:space="preserve">. </w:t>
      </w:r>
      <w:r w:rsidR="0003114D" w:rsidRPr="0082339F">
        <w:rPr>
          <w:sz w:val="22"/>
          <w:szCs w:val="22"/>
        </w:rPr>
        <w:t xml:space="preserve">Lo que </w:t>
      </w:r>
      <w:r w:rsidRPr="0082339F">
        <w:rPr>
          <w:sz w:val="22"/>
          <w:szCs w:val="22"/>
        </w:rPr>
        <w:t xml:space="preserve"> explica las </w:t>
      </w:r>
      <w:r w:rsidR="005051AA" w:rsidRPr="0082339F">
        <w:rPr>
          <w:sz w:val="22"/>
          <w:szCs w:val="22"/>
        </w:rPr>
        <w:t xml:space="preserve">tensiones </w:t>
      </w:r>
      <w:r w:rsidR="000F4A50" w:rsidRPr="0082339F">
        <w:rPr>
          <w:sz w:val="22"/>
          <w:szCs w:val="22"/>
        </w:rPr>
        <w:t xml:space="preserve">actuales </w:t>
      </w:r>
      <w:r w:rsidRPr="0082339F">
        <w:rPr>
          <w:sz w:val="22"/>
          <w:szCs w:val="22"/>
        </w:rPr>
        <w:t>entre Rusia y la O</w:t>
      </w:r>
      <w:r w:rsidR="0003114D" w:rsidRPr="0082339F">
        <w:rPr>
          <w:sz w:val="22"/>
          <w:szCs w:val="22"/>
        </w:rPr>
        <w:t>TAN</w:t>
      </w:r>
      <w:r w:rsidRPr="0082339F">
        <w:rPr>
          <w:sz w:val="22"/>
          <w:szCs w:val="22"/>
        </w:rPr>
        <w:t>, en particular con Estados Unidos y la U</w:t>
      </w:r>
      <w:r w:rsidR="00F56C52" w:rsidRPr="0082339F">
        <w:rPr>
          <w:sz w:val="22"/>
          <w:szCs w:val="22"/>
        </w:rPr>
        <w:t xml:space="preserve">nión </w:t>
      </w:r>
      <w:r w:rsidRPr="0082339F">
        <w:rPr>
          <w:sz w:val="22"/>
          <w:szCs w:val="22"/>
        </w:rPr>
        <w:t>E</w:t>
      </w:r>
      <w:r w:rsidR="00F56C52" w:rsidRPr="0082339F">
        <w:rPr>
          <w:sz w:val="22"/>
          <w:szCs w:val="22"/>
        </w:rPr>
        <w:t>uropea</w:t>
      </w:r>
      <w:r w:rsidR="0003114D" w:rsidRPr="0082339F">
        <w:rPr>
          <w:sz w:val="22"/>
          <w:szCs w:val="22"/>
        </w:rPr>
        <w:t>,</w:t>
      </w:r>
      <w:r w:rsidRPr="0082339F">
        <w:rPr>
          <w:sz w:val="22"/>
          <w:szCs w:val="22"/>
        </w:rPr>
        <w:t xml:space="preserve"> por controlar </w:t>
      </w:r>
      <w:r w:rsidR="0003114D" w:rsidRPr="0082339F">
        <w:rPr>
          <w:sz w:val="22"/>
          <w:szCs w:val="22"/>
        </w:rPr>
        <w:t>este</w:t>
      </w:r>
      <w:r w:rsidRPr="0082339F">
        <w:rPr>
          <w:sz w:val="22"/>
          <w:szCs w:val="22"/>
        </w:rPr>
        <w:t xml:space="preserve"> territorio</w:t>
      </w:r>
      <w:r w:rsidR="00D80758">
        <w:rPr>
          <w:sz w:val="22"/>
          <w:szCs w:val="22"/>
        </w:rPr>
        <w:t xml:space="preserve"> </w:t>
      </w:r>
      <w:r w:rsidR="00D80758" w:rsidRPr="0082339F">
        <w:rPr>
          <w:sz w:val="22"/>
          <w:szCs w:val="22"/>
        </w:rPr>
        <w:t>[</w:t>
      </w:r>
      <w:r w:rsidR="00D80758" w:rsidRPr="00D80758">
        <w:rPr>
          <w:rFonts w:ascii="Times New Roman" w:hAnsi="Times New Roman" w:cs="Times New Roman"/>
          <w:sz w:val="22"/>
          <w:szCs w:val="22"/>
        </w:rPr>
        <w:t>VER</w:t>
      </w:r>
      <w:r w:rsidR="00D80758" w:rsidRPr="0082339F">
        <w:rPr>
          <w:sz w:val="22"/>
          <w:szCs w:val="22"/>
        </w:rPr>
        <w:t>]</w:t>
      </w:r>
      <w:r w:rsidRPr="0082339F">
        <w:rPr>
          <w:sz w:val="22"/>
          <w:szCs w:val="22"/>
        </w:rPr>
        <w:t xml:space="preserve">. </w:t>
      </w:r>
    </w:p>
    <w:p w14:paraId="7D469116" w14:textId="0C8B6E02" w:rsidR="00D80758" w:rsidRPr="0082339F" w:rsidRDefault="00E710C4" w:rsidP="0082339F">
      <w:pPr>
        <w:rPr>
          <w:sz w:val="22"/>
          <w:szCs w:val="22"/>
        </w:rPr>
      </w:pPr>
      <w:hyperlink r:id="rId39" w:history="1">
        <w:r w:rsidR="00D80758" w:rsidRPr="00D25797">
          <w:rPr>
            <w:rStyle w:val="Hipervnculo"/>
            <w:rFonts w:ascii="Lucida Grande" w:hAnsi="Lucida Grande" w:cs="Lucida Grande"/>
          </w:rPr>
          <w:t>https://www.youtube.com/watch?v=k0esehuXkwg</w:t>
        </w:r>
      </w:hyperlink>
      <w:r w:rsidR="00D80758">
        <w:rPr>
          <w:rFonts w:ascii="Lucida Grande" w:hAnsi="Lucida Grande" w:cs="Lucida Grande"/>
          <w:color w:val="000000"/>
        </w:rPr>
        <w:t xml:space="preserve"> </w:t>
      </w:r>
    </w:p>
    <w:p w14:paraId="5953E647" w14:textId="77777777" w:rsidR="00194384" w:rsidRPr="0082339F" w:rsidRDefault="00194384" w:rsidP="0082339F">
      <w:pPr>
        <w:rPr>
          <w:sz w:val="22"/>
          <w:szCs w:val="22"/>
        </w:rPr>
      </w:pPr>
    </w:p>
    <w:p w14:paraId="1F23F3A1" w14:textId="417D18B0" w:rsidR="002665C0" w:rsidRPr="0082339F" w:rsidRDefault="002665C0" w:rsidP="0082339F">
      <w:pPr>
        <w:rPr>
          <w:sz w:val="22"/>
          <w:szCs w:val="22"/>
        </w:rPr>
      </w:pPr>
      <w:r w:rsidRPr="0082339F">
        <w:rPr>
          <w:sz w:val="22"/>
          <w:szCs w:val="22"/>
        </w:rPr>
        <w:t>L</w:t>
      </w:r>
      <w:r w:rsidR="00AF032A" w:rsidRPr="0082339F">
        <w:rPr>
          <w:sz w:val="22"/>
          <w:szCs w:val="22"/>
        </w:rPr>
        <w:t xml:space="preserve">a extraordinaria extensión </w:t>
      </w:r>
      <w:r w:rsidRPr="0082339F">
        <w:rPr>
          <w:sz w:val="22"/>
          <w:szCs w:val="22"/>
        </w:rPr>
        <w:t>de Rusia</w:t>
      </w:r>
      <w:r w:rsidR="00DF2E1C" w:rsidRPr="0082339F">
        <w:rPr>
          <w:sz w:val="22"/>
          <w:szCs w:val="22"/>
        </w:rPr>
        <w:t xml:space="preserve"> –</w:t>
      </w:r>
      <w:r w:rsidR="00867FD4" w:rsidRPr="0082339F">
        <w:rPr>
          <w:sz w:val="22"/>
          <w:szCs w:val="22"/>
        </w:rPr>
        <w:t xml:space="preserve">su territorio </w:t>
      </w:r>
      <w:r w:rsidRPr="0082339F">
        <w:rPr>
          <w:sz w:val="22"/>
          <w:szCs w:val="22"/>
        </w:rPr>
        <w:t xml:space="preserve">cubre </w:t>
      </w:r>
      <w:r w:rsidR="00AF032A" w:rsidRPr="0082339F">
        <w:rPr>
          <w:sz w:val="22"/>
          <w:szCs w:val="22"/>
        </w:rPr>
        <w:t>once husos horarios</w:t>
      </w:r>
      <w:r w:rsidR="00DF2E1C" w:rsidRPr="0082339F">
        <w:rPr>
          <w:sz w:val="22"/>
          <w:szCs w:val="22"/>
        </w:rPr>
        <w:t>–</w:t>
      </w:r>
      <w:r w:rsidRPr="0082339F">
        <w:rPr>
          <w:sz w:val="22"/>
          <w:szCs w:val="22"/>
        </w:rPr>
        <w:t xml:space="preserve"> </w:t>
      </w:r>
      <w:r w:rsidR="00AF032A" w:rsidRPr="0082339F">
        <w:rPr>
          <w:sz w:val="22"/>
          <w:szCs w:val="22"/>
        </w:rPr>
        <w:t xml:space="preserve">ha creado </w:t>
      </w:r>
      <w:r w:rsidR="005051AA" w:rsidRPr="0082339F">
        <w:rPr>
          <w:sz w:val="22"/>
          <w:szCs w:val="22"/>
        </w:rPr>
        <w:t xml:space="preserve">entre sus dirigentes </w:t>
      </w:r>
      <w:r w:rsidRPr="0082339F">
        <w:rPr>
          <w:sz w:val="22"/>
          <w:szCs w:val="22"/>
        </w:rPr>
        <w:t xml:space="preserve">la </w:t>
      </w:r>
      <w:r w:rsidR="00AF032A" w:rsidRPr="0082339F">
        <w:rPr>
          <w:sz w:val="22"/>
          <w:szCs w:val="22"/>
        </w:rPr>
        <w:t xml:space="preserve">sensación de </w:t>
      </w:r>
      <w:r w:rsidRPr="0082339F">
        <w:rPr>
          <w:sz w:val="22"/>
          <w:szCs w:val="22"/>
        </w:rPr>
        <w:t>vulnerabilidad</w:t>
      </w:r>
      <w:r w:rsidR="005051AA" w:rsidRPr="0082339F">
        <w:rPr>
          <w:sz w:val="22"/>
          <w:szCs w:val="22"/>
        </w:rPr>
        <w:t>.</w:t>
      </w:r>
      <w:r w:rsidRPr="0082339F">
        <w:rPr>
          <w:sz w:val="22"/>
          <w:szCs w:val="22"/>
        </w:rPr>
        <w:t xml:space="preserve"> </w:t>
      </w:r>
      <w:r w:rsidR="00DF2E1C" w:rsidRPr="0082339F">
        <w:rPr>
          <w:sz w:val="22"/>
          <w:szCs w:val="22"/>
        </w:rPr>
        <w:t>Esta</w:t>
      </w:r>
      <w:r w:rsidR="005051AA" w:rsidRPr="0082339F">
        <w:rPr>
          <w:sz w:val="22"/>
          <w:szCs w:val="22"/>
        </w:rPr>
        <w:t xml:space="preserve"> </w:t>
      </w:r>
      <w:r w:rsidR="00401E86" w:rsidRPr="0082339F">
        <w:rPr>
          <w:sz w:val="22"/>
          <w:szCs w:val="22"/>
        </w:rPr>
        <w:t xml:space="preserve">percepción </w:t>
      </w:r>
      <w:r w:rsidR="005051AA" w:rsidRPr="0082339F">
        <w:rPr>
          <w:sz w:val="22"/>
          <w:szCs w:val="22"/>
        </w:rPr>
        <w:t xml:space="preserve">se ha visto </w:t>
      </w:r>
      <w:r w:rsidR="00867FD4" w:rsidRPr="0082339F">
        <w:rPr>
          <w:sz w:val="22"/>
          <w:szCs w:val="22"/>
        </w:rPr>
        <w:t xml:space="preserve">reforzada </w:t>
      </w:r>
      <w:r w:rsidR="005051AA" w:rsidRPr="0082339F">
        <w:rPr>
          <w:sz w:val="22"/>
          <w:szCs w:val="22"/>
        </w:rPr>
        <w:t xml:space="preserve">por </w:t>
      </w:r>
      <w:r w:rsidRPr="0082339F">
        <w:rPr>
          <w:sz w:val="22"/>
          <w:szCs w:val="22"/>
        </w:rPr>
        <w:t>l</w:t>
      </w:r>
      <w:r w:rsidR="00AF032A" w:rsidRPr="0082339F">
        <w:rPr>
          <w:sz w:val="22"/>
          <w:szCs w:val="22"/>
        </w:rPr>
        <w:t xml:space="preserve">as intervenciones </w:t>
      </w:r>
      <w:r w:rsidRPr="0082339F">
        <w:rPr>
          <w:sz w:val="22"/>
          <w:szCs w:val="22"/>
        </w:rPr>
        <w:t xml:space="preserve">de potencias </w:t>
      </w:r>
      <w:r w:rsidR="00AF032A" w:rsidRPr="0082339F">
        <w:rPr>
          <w:sz w:val="22"/>
          <w:szCs w:val="22"/>
        </w:rPr>
        <w:t xml:space="preserve">occidentales en </w:t>
      </w:r>
      <w:r w:rsidRPr="0082339F">
        <w:rPr>
          <w:sz w:val="22"/>
          <w:szCs w:val="22"/>
        </w:rPr>
        <w:t>territorios vecinos a Rusia</w:t>
      </w:r>
      <w:r w:rsidR="00867FD4" w:rsidRPr="0082339F">
        <w:rPr>
          <w:sz w:val="22"/>
          <w:szCs w:val="22"/>
        </w:rPr>
        <w:t>,</w:t>
      </w:r>
      <w:r w:rsidRPr="0082339F">
        <w:rPr>
          <w:sz w:val="22"/>
          <w:szCs w:val="22"/>
        </w:rPr>
        <w:t xml:space="preserve"> como </w:t>
      </w:r>
      <w:r w:rsidR="00DF2E1C" w:rsidRPr="0082339F">
        <w:rPr>
          <w:sz w:val="22"/>
          <w:szCs w:val="22"/>
        </w:rPr>
        <w:t>Serbia o Iraq, las cuales</w:t>
      </w:r>
      <w:r w:rsidRPr="0082339F">
        <w:rPr>
          <w:sz w:val="22"/>
          <w:szCs w:val="22"/>
        </w:rPr>
        <w:t xml:space="preserve"> fueron </w:t>
      </w:r>
      <w:r w:rsidR="00DF2E1C" w:rsidRPr="0082339F">
        <w:rPr>
          <w:sz w:val="22"/>
          <w:szCs w:val="22"/>
        </w:rPr>
        <w:t>emprendidas</w:t>
      </w:r>
      <w:r w:rsidRPr="0082339F">
        <w:rPr>
          <w:sz w:val="22"/>
          <w:szCs w:val="22"/>
        </w:rPr>
        <w:t xml:space="preserve"> </w:t>
      </w:r>
      <w:r w:rsidR="00AF032A" w:rsidRPr="0082339F">
        <w:rPr>
          <w:sz w:val="22"/>
          <w:szCs w:val="22"/>
        </w:rPr>
        <w:t xml:space="preserve">sin </w:t>
      </w:r>
      <w:r w:rsidRPr="0082339F">
        <w:rPr>
          <w:sz w:val="22"/>
          <w:szCs w:val="22"/>
        </w:rPr>
        <w:t xml:space="preserve">contar con la opinión de </w:t>
      </w:r>
      <w:r w:rsidR="00AF032A" w:rsidRPr="0082339F">
        <w:rPr>
          <w:sz w:val="22"/>
          <w:szCs w:val="22"/>
        </w:rPr>
        <w:t xml:space="preserve">Rusia, </w:t>
      </w:r>
      <w:r w:rsidRPr="0082339F">
        <w:rPr>
          <w:sz w:val="22"/>
          <w:szCs w:val="22"/>
        </w:rPr>
        <w:t>lo cual generó la sensación de que estaba siendo “cercada”.</w:t>
      </w:r>
      <w:r w:rsidR="00AF032A" w:rsidRPr="0082339F">
        <w:rPr>
          <w:sz w:val="22"/>
          <w:szCs w:val="22"/>
        </w:rPr>
        <w:t xml:space="preserve"> </w:t>
      </w:r>
    </w:p>
    <w:p w14:paraId="3C4587B8" w14:textId="77777777" w:rsidR="002665C0" w:rsidRPr="0082339F" w:rsidRDefault="002665C0" w:rsidP="0082339F">
      <w:pPr>
        <w:rPr>
          <w:sz w:val="22"/>
          <w:szCs w:val="22"/>
        </w:rPr>
      </w:pPr>
    </w:p>
    <w:p w14:paraId="1CB47C72" w14:textId="222D7A18" w:rsidR="005051AA" w:rsidRDefault="00401E86" w:rsidP="0082339F">
      <w:pPr>
        <w:rPr>
          <w:sz w:val="22"/>
          <w:szCs w:val="22"/>
        </w:rPr>
      </w:pPr>
      <w:r w:rsidRPr="0082339F">
        <w:rPr>
          <w:sz w:val="22"/>
          <w:szCs w:val="22"/>
        </w:rPr>
        <w:t>Desde entonces</w:t>
      </w:r>
      <w:r w:rsidR="00867FD4" w:rsidRPr="0082339F">
        <w:rPr>
          <w:sz w:val="22"/>
          <w:szCs w:val="22"/>
        </w:rPr>
        <w:t xml:space="preserve">, </w:t>
      </w:r>
      <w:r w:rsidRPr="0082339F">
        <w:rPr>
          <w:sz w:val="22"/>
          <w:szCs w:val="22"/>
        </w:rPr>
        <w:t>Rusia ha estado preocupada por garantizar su seguridad. E</w:t>
      </w:r>
      <w:r w:rsidR="00867FD4" w:rsidRPr="0082339F">
        <w:rPr>
          <w:sz w:val="22"/>
          <w:szCs w:val="22"/>
        </w:rPr>
        <w:t>l gobierno ru</w:t>
      </w:r>
      <w:r w:rsidRPr="0082339F">
        <w:rPr>
          <w:sz w:val="22"/>
          <w:szCs w:val="22"/>
        </w:rPr>
        <w:t>s</w:t>
      </w:r>
      <w:r w:rsidR="00867FD4" w:rsidRPr="0082339F">
        <w:rPr>
          <w:sz w:val="22"/>
          <w:szCs w:val="22"/>
        </w:rPr>
        <w:t xml:space="preserve">o </w:t>
      </w:r>
      <w:r w:rsidR="005051AA" w:rsidRPr="0082339F">
        <w:rPr>
          <w:sz w:val="22"/>
          <w:szCs w:val="22"/>
        </w:rPr>
        <w:t xml:space="preserve">ha </w:t>
      </w:r>
      <w:r w:rsidR="00867FD4" w:rsidRPr="0082339F">
        <w:rPr>
          <w:sz w:val="22"/>
          <w:szCs w:val="22"/>
        </w:rPr>
        <w:t xml:space="preserve">desplegado una </w:t>
      </w:r>
      <w:r w:rsidR="00AF032A" w:rsidRPr="0082339F">
        <w:rPr>
          <w:sz w:val="22"/>
          <w:szCs w:val="22"/>
        </w:rPr>
        <w:t xml:space="preserve">política </w:t>
      </w:r>
      <w:r w:rsidR="00867FD4" w:rsidRPr="0082339F">
        <w:rPr>
          <w:sz w:val="22"/>
          <w:szCs w:val="22"/>
        </w:rPr>
        <w:t xml:space="preserve">agresiva </w:t>
      </w:r>
      <w:r w:rsidR="00AF032A" w:rsidRPr="0082339F">
        <w:rPr>
          <w:sz w:val="22"/>
          <w:szCs w:val="22"/>
        </w:rPr>
        <w:t>en defensa de sus áreas de influencia</w:t>
      </w:r>
      <w:r w:rsidR="002665C0" w:rsidRPr="0082339F">
        <w:rPr>
          <w:sz w:val="22"/>
          <w:szCs w:val="22"/>
        </w:rPr>
        <w:t>.</w:t>
      </w:r>
      <w:r w:rsidR="00AF032A" w:rsidRPr="0082339F">
        <w:rPr>
          <w:sz w:val="22"/>
          <w:szCs w:val="22"/>
        </w:rPr>
        <w:t xml:space="preserve"> </w:t>
      </w:r>
      <w:r w:rsidRPr="0082339F">
        <w:rPr>
          <w:sz w:val="22"/>
          <w:szCs w:val="22"/>
        </w:rPr>
        <w:t xml:space="preserve">De ello son ejemplo las intervenciones en </w:t>
      </w:r>
      <w:r w:rsidR="00AF032A" w:rsidRPr="0082339F">
        <w:rPr>
          <w:sz w:val="22"/>
          <w:szCs w:val="22"/>
        </w:rPr>
        <w:t xml:space="preserve">Georgia en 2008 o </w:t>
      </w:r>
      <w:r w:rsidR="00DF2E1C" w:rsidRPr="0082339F">
        <w:rPr>
          <w:sz w:val="22"/>
          <w:szCs w:val="22"/>
        </w:rPr>
        <w:t>las actuales</w:t>
      </w:r>
      <w:r w:rsidR="002665C0" w:rsidRPr="0082339F">
        <w:rPr>
          <w:sz w:val="22"/>
          <w:szCs w:val="22"/>
        </w:rPr>
        <w:t xml:space="preserve"> </w:t>
      </w:r>
      <w:r w:rsidR="00AF032A" w:rsidRPr="0082339F">
        <w:rPr>
          <w:sz w:val="22"/>
          <w:szCs w:val="22"/>
        </w:rPr>
        <w:t>en Crimea</w:t>
      </w:r>
      <w:r w:rsidR="00BC3741" w:rsidRPr="0082339F">
        <w:rPr>
          <w:sz w:val="22"/>
          <w:szCs w:val="22"/>
        </w:rPr>
        <w:t xml:space="preserve"> y Ucrania</w:t>
      </w:r>
      <w:r w:rsidR="00AF032A" w:rsidRPr="0082339F">
        <w:rPr>
          <w:sz w:val="22"/>
          <w:szCs w:val="22"/>
        </w:rPr>
        <w:t xml:space="preserve">. </w:t>
      </w:r>
      <w:r w:rsidR="005051AA" w:rsidRPr="0082339F">
        <w:rPr>
          <w:sz w:val="22"/>
          <w:szCs w:val="22"/>
        </w:rPr>
        <w:t>Sin embargo, l</w:t>
      </w:r>
      <w:r w:rsidR="009E6FB4" w:rsidRPr="0082339F">
        <w:rPr>
          <w:sz w:val="22"/>
          <w:szCs w:val="22"/>
        </w:rPr>
        <w:t xml:space="preserve">a consolidación territorial de Rusia ha encontrado la oposición del mundo occidental, especialmente </w:t>
      </w:r>
      <w:r w:rsidR="007536EE" w:rsidRPr="0082339F">
        <w:rPr>
          <w:sz w:val="22"/>
          <w:szCs w:val="22"/>
        </w:rPr>
        <w:t xml:space="preserve">a través de </w:t>
      </w:r>
      <w:r w:rsidR="009E6FB4" w:rsidRPr="0082339F">
        <w:rPr>
          <w:sz w:val="22"/>
          <w:szCs w:val="22"/>
        </w:rPr>
        <w:t>los líderes de la O</w:t>
      </w:r>
      <w:r w:rsidR="00DF2E1C" w:rsidRPr="0082339F">
        <w:rPr>
          <w:sz w:val="22"/>
          <w:szCs w:val="22"/>
        </w:rPr>
        <w:t>TAN</w:t>
      </w:r>
      <w:r w:rsidR="009E6FB4" w:rsidRPr="0082339F">
        <w:rPr>
          <w:sz w:val="22"/>
          <w:szCs w:val="22"/>
        </w:rPr>
        <w:t xml:space="preserve">. </w:t>
      </w:r>
    </w:p>
    <w:p w14:paraId="4AF5698A" w14:textId="77777777" w:rsidR="00DF780D" w:rsidRDefault="00DF780D" w:rsidP="0082339F">
      <w:pPr>
        <w:rPr>
          <w:sz w:val="22"/>
          <w:szCs w:val="22"/>
        </w:rPr>
      </w:pPr>
    </w:p>
    <w:p w14:paraId="2E0BDF56" w14:textId="77777777" w:rsidR="005051AA" w:rsidRDefault="005051AA" w:rsidP="0082339F">
      <w:pPr>
        <w:rPr>
          <w:sz w:val="22"/>
          <w:szCs w:val="22"/>
        </w:rPr>
      </w:pPr>
    </w:p>
    <w:p w14:paraId="7CE230C4" w14:textId="0AFA757F" w:rsidR="00DF780D" w:rsidRDefault="00DF780D" w:rsidP="0082339F">
      <w:pPr>
        <w:rPr>
          <w:sz w:val="22"/>
          <w:szCs w:val="22"/>
        </w:rPr>
      </w:pPr>
      <w:r w:rsidRPr="00DF780D">
        <w:rPr>
          <w:sz w:val="22"/>
          <w:szCs w:val="22"/>
          <w:highlight w:val="yellow"/>
        </w:rPr>
        <w:t>[sección 2]</w:t>
      </w:r>
    </w:p>
    <w:p w14:paraId="457A4CF2" w14:textId="514E5EF2" w:rsidR="00DF780D" w:rsidRDefault="00DF780D" w:rsidP="00DF780D">
      <w:pPr>
        <w:pStyle w:val="Ttulo2"/>
      </w:pPr>
      <w:bookmarkStart w:id="155" w:name="_Toc426298263"/>
      <w:r>
        <w:t>5.1 Las tensiones entre Rusia y la OTAN</w:t>
      </w:r>
      <w:bookmarkEnd w:id="155"/>
    </w:p>
    <w:p w14:paraId="469D3C2F" w14:textId="77777777" w:rsidR="00DF780D" w:rsidRDefault="00DF780D" w:rsidP="0082339F">
      <w:pPr>
        <w:rPr>
          <w:sz w:val="22"/>
          <w:szCs w:val="22"/>
        </w:rPr>
      </w:pPr>
    </w:p>
    <w:p w14:paraId="4FC76B29" w14:textId="0A14FD42" w:rsidR="005051AA" w:rsidRPr="0082339F" w:rsidRDefault="009E6FB4" w:rsidP="0082339F">
      <w:pPr>
        <w:rPr>
          <w:sz w:val="22"/>
          <w:szCs w:val="22"/>
        </w:rPr>
      </w:pPr>
      <w:r w:rsidRPr="0082339F">
        <w:rPr>
          <w:sz w:val="22"/>
          <w:szCs w:val="22"/>
        </w:rPr>
        <w:t xml:space="preserve">Tras las intervenciones en Ucrania, </w:t>
      </w:r>
      <w:r w:rsidR="008D236A" w:rsidRPr="0082339F">
        <w:rPr>
          <w:sz w:val="22"/>
          <w:szCs w:val="22"/>
        </w:rPr>
        <w:t>E</w:t>
      </w:r>
      <w:r w:rsidRPr="0082339F">
        <w:rPr>
          <w:sz w:val="22"/>
          <w:szCs w:val="22"/>
        </w:rPr>
        <w:t xml:space="preserve">stados Unidos y la Unión Europea </w:t>
      </w:r>
      <w:r w:rsidR="005A7649" w:rsidRPr="0082339F">
        <w:rPr>
          <w:sz w:val="22"/>
          <w:szCs w:val="22"/>
        </w:rPr>
        <w:t xml:space="preserve">arremetieron contra la economía </w:t>
      </w:r>
      <w:r w:rsidR="00F56C52" w:rsidRPr="0082339F">
        <w:rPr>
          <w:sz w:val="22"/>
          <w:szCs w:val="22"/>
        </w:rPr>
        <w:t>r</w:t>
      </w:r>
      <w:r w:rsidR="005A7649" w:rsidRPr="0082339F">
        <w:rPr>
          <w:sz w:val="22"/>
          <w:szCs w:val="22"/>
        </w:rPr>
        <w:t>usa</w:t>
      </w:r>
      <w:r w:rsidR="005312FC" w:rsidRPr="0082339F">
        <w:rPr>
          <w:sz w:val="22"/>
          <w:szCs w:val="22"/>
        </w:rPr>
        <w:t>. A</w:t>
      </w:r>
      <w:r w:rsidR="008D236A" w:rsidRPr="0082339F">
        <w:rPr>
          <w:sz w:val="22"/>
          <w:szCs w:val="22"/>
        </w:rPr>
        <w:t>probaron paquetes de sanciones contra Moscú</w:t>
      </w:r>
      <w:r w:rsidR="005A7649" w:rsidRPr="0082339F">
        <w:rPr>
          <w:sz w:val="22"/>
          <w:szCs w:val="22"/>
        </w:rPr>
        <w:t xml:space="preserve"> que </w:t>
      </w:r>
      <w:r w:rsidR="008D236A" w:rsidRPr="0082339F">
        <w:rPr>
          <w:sz w:val="22"/>
          <w:szCs w:val="22"/>
        </w:rPr>
        <w:t>afecta</w:t>
      </w:r>
      <w:r w:rsidR="005312FC" w:rsidRPr="0082339F">
        <w:rPr>
          <w:sz w:val="22"/>
          <w:szCs w:val="22"/>
        </w:rPr>
        <w:t xml:space="preserve">ron </w:t>
      </w:r>
      <w:r w:rsidR="008D236A" w:rsidRPr="0082339F">
        <w:rPr>
          <w:sz w:val="22"/>
          <w:szCs w:val="22"/>
        </w:rPr>
        <w:t xml:space="preserve">a </w:t>
      </w:r>
      <w:r w:rsidR="005312FC" w:rsidRPr="0082339F">
        <w:rPr>
          <w:sz w:val="22"/>
          <w:szCs w:val="22"/>
        </w:rPr>
        <w:t xml:space="preserve">bancos, funcionarios, empresarios y parlamentarios, algunas compañías </w:t>
      </w:r>
      <w:r w:rsidR="008D236A" w:rsidRPr="0082339F">
        <w:rPr>
          <w:sz w:val="22"/>
          <w:szCs w:val="22"/>
        </w:rPr>
        <w:t xml:space="preserve">y sectores enteros de la economía rusa. </w:t>
      </w:r>
    </w:p>
    <w:p w14:paraId="07F75ACB" w14:textId="77777777" w:rsidR="00DF780D" w:rsidRPr="00905AE8" w:rsidRDefault="00DF780D" w:rsidP="00DF780D">
      <w:pPr>
        <w:pStyle w:val="CuerpoA"/>
        <w:tabs>
          <w:tab w:val="right" w:pos="8498"/>
        </w:tabs>
        <w:spacing w:after="0"/>
        <w:rPr>
          <w:rFonts w:ascii="Times New Roman" w:eastAsia="Times New Roman" w:hAnsi="Times New Roman" w:cs="Times New Roman"/>
          <w:lang w:val="es-CO"/>
        </w:rPr>
      </w:pPr>
    </w:p>
    <w:p w14:paraId="3762D784" w14:textId="77777777" w:rsidR="00DF780D" w:rsidRDefault="00DF780D" w:rsidP="00DF780D">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DF780D" w:rsidRPr="004A1547" w14:paraId="2C83A672"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65F2BE83" w14:textId="77777777" w:rsidR="00DF780D" w:rsidRPr="006B6F27" w:rsidRDefault="00DF780D"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DF780D" w:rsidRPr="006B6F27" w14:paraId="24C976EB"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1952ABF" w14:textId="77777777" w:rsidR="00DF780D" w:rsidRPr="006B6F27" w:rsidRDefault="00DF780D"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295B83A" w14:textId="280AD355" w:rsidR="00DF780D" w:rsidRPr="006B6F27" w:rsidRDefault="00DF780D" w:rsidP="003711F1">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3711F1">
              <w:rPr>
                <w:rFonts w:ascii="Times New Roman" w:hAnsi="Times New Roman" w:cs="Times New Roman"/>
                <w:sz w:val="22"/>
                <w:szCs w:val="22"/>
              </w:rPr>
              <w:t>38</w:t>
            </w:r>
          </w:p>
        </w:tc>
      </w:tr>
      <w:tr w:rsidR="00DF780D" w:rsidRPr="004A1547" w14:paraId="4604D84A"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FE3D3C9" w14:textId="77777777" w:rsidR="00DF780D" w:rsidRPr="006B6F27" w:rsidRDefault="00DF780D"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40AB9F" w14:textId="68F43AEC" w:rsidR="00DF780D" w:rsidRPr="006B6F27" w:rsidRDefault="006F209A" w:rsidP="006F209A">
            <w:pPr>
              <w:pStyle w:val="Cuerpo"/>
            </w:pPr>
            <w:ins w:id="156" w:author="bachue digital" w:date="2015-07-29T17:56:00Z">
              <w:r>
                <w:t>M</w:t>
              </w:r>
            </w:ins>
            <w:ins w:id="157" w:author="bachue digital" w:date="2015-07-28T23:21:00Z">
              <w:r w:rsidR="00F1548D" w:rsidRPr="00F1548D">
                <w:t xml:space="preserve">apa </w:t>
              </w:r>
            </w:ins>
            <w:ins w:id="158" w:author="bachue digital" w:date="2015-07-29T17:56:00Z">
              <w:r>
                <w:t xml:space="preserve">que ilustra la confrontación </w:t>
              </w:r>
            </w:ins>
            <w:ins w:id="159" w:author="bachue digital" w:date="2015-07-29T17:57:00Z">
              <w:r>
                <w:t>O</w:t>
              </w:r>
            </w:ins>
            <w:ins w:id="160" w:author="bachue digital" w:date="2015-07-28T23:21:00Z">
              <w:r>
                <w:t>t</w:t>
              </w:r>
            </w:ins>
            <w:ins w:id="161" w:author="bachue digital" w:date="2015-07-29T17:57:00Z">
              <w:r>
                <w:t>a</w:t>
              </w:r>
            </w:ins>
            <w:ins w:id="162" w:author="bachue digital" w:date="2015-07-28T23:21:00Z">
              <w:r w:rsidRPr="00F1548D">
                <w:t>n</w:t>
              </w:r>
            </w:ins>
            <w:ins w:id="163" w:author="bachue digital" w:date="2015-07-29T17:57:00Z">
              <w:r>
                <w:t>-R</w:t>
              </w:r>
            </w:ins>
            <w:ins w:id="164" w:author="bachue digital" w:date="2015-07-28T23:21:00Z">
              <w:r w:rsidRPr="00F1548D">
                <w:t>usia</w:t>
              </w:r>
            </w:ins>
          </w:p>
        </w:tc>
      </w:tr>
      <w:tr w:rsidR="00DF780D" w:rsidRPr="004A1547" w14:paraId="518C6A3D"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2EA6D71" w14:textId="77777777" w:rsidR="00DF780D" w:rsidRPr="006B6F27" w:rsidRDefault="00DF780D"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756ABB" w14:textId="3362A46E" w:rsidR="00DF780D" w:rsidRPr="006B6F27" w:rsidRDefault="00F1548D" w:rsidP="00C90C45">
            <w:pPr>
              <w:pStyle w:val="Cuerpo"/>
              <w:rPr>
                <w:lang w:val="es-ES_tradnl"/>
              </w:rPr>
            </w:pPr>
            <w:ins w:id="165" w:author="bachue digital" w:date="2015-07-28T23:21:00Z">
              <w:r w:rsidRPr="00F1548D">
                <w:rPr>
                  <w:lang w:val="es-ES_tradnl"/>
                </w:rPr>
                <w:t xml:space="preserve">Número de la imagen </w:t>
              </w:r>
              <w:commentRangeStart w:id="166"/>
              <w:r w:rsidRPr="00F1548D">
                <w:rPr>
                  <w:lang w:val="es-ES_tradnl"/>
                </w:rPr>
                <w:t>213990526</w:t>
              </w:r>
            </w:ins>
            <w:commentRangeEnd w:id="166"/>
            <w:r w:rsidR="00111A9B">
              <w:rPr>
                <w:rStyle w:val="Refdecomentario"/>
                <w:rFonts w:ascii="Calibri" w:eastAsia="Calibri" w:hAnsi="Calibri"/>
                <w:color w:val="auto"/>
                <w:bdr w:val="none" w:sz="0" w:space="0" w:color="auto"/>
                <w:lang w:val="es-MX" w:eastAsia="en-US"/>
              </w:rPr>
              <w:commentReference w:id="166"/>
            </w:r>
          </w:p>
        </w:tc>
      </w:tr>
      <w:tr w:rsidR="00DF780D" w:rsidRPr="006B6F27" w14:paraId="6D2F3B61"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2D48BFE" w14:textId="77777777" w:rsidR="00DF780D" w:rsidRPr="006B6F27" w:rsidRDefault="00DF780D"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0B3CFA" w14:textId="389A662D" w:rsidR="00DF780D" w:rsidRPr="006B6F27" w:rsidRDefault="00DE4252" w:rsidP="00111A9B">
            <w:pPr>
              <w:pStyle w:val="Cuerpo"/>
              <w:jc w:val="both"/>
            </w:pPr>
            <w:ins w:id="167" w:author="bachue digital" w:date="2015-07-29T18:09:00Z">
              <w:r>
                <w:t xml:space="preserve">En </w:t>
              </w:r>
            </w:ins>
            <w:ins w:id="168" w:author="bachue digital" w:date="2015-07-29T18:10:00Z">
              <w:r>
                <w:t xml:space="preserve">el transcurso de </w:t>
              </w:r>
            </w:ins>
            <w:ins w:id="169" w:author="bachue digital" w:date="2015-07-29T18:09:00Z">
              <w:r>
                <w:t xml:space="preserve">los últimos </w:t>
              </w:r>
            </w:ins>
            <w:ins w:id="170" w:author="bachue digital" w:date="2015-07-29T18:14:00Z">
              <w:r>
                <w:t xml:space="preserve">meses </w:t>
              </w:r>
            </w:ins>
            <w:ins w:id="171" w:author="bachue digital" w:date="2015-07-29T18:09:00Z">
              <w:r>
                <w:t>Rusia y la Otan</w:t>
              </w:r>
            </w:ins>
            <w:ins w:id="172" w:author="bachue digital" w:date="2015-07-29T18:12:00Z">
              <w:r>
                <w:t xml:space="preserve"> han multiplicado sus </w:t>
              </w:r>
            </w:ins>
            <w:ins w:id="173" w:author="bachue digital" w:date="2015-07-29T18:11:00Z">
              <w:r>
                <w:t xml:space="preserve">demostraciones de fuerza </w:t>
              </w:r>
            </w:ins>
            <w:ins w:id="174" w:author="bachue digital" w:date="2015-07-29T18:12:00Z">
              <w:r>
                <w:t>militar</w:t>
              </w:r>
            </w:ins>
            <w:ins w:id="175" w:author="bachue digital" w:date="2015-07-29T18:13:00Z">
              <w:r>
                <w:t xml:space="preserve">, especialmente el región del mar Báltico. </w:t>
              </w:r>
            </w:ins>
            <w:ins w:id="176" w:author="bachue digital" w:date="2015-07-29T18:14:00Z">
              <w:r>
                <w:t>Ambas partes han emprendido una carrera armamentística, cuesti</w:t>
              </w:r>
            </w:ins>
            <w:ins w:id="177" w:author="bachue digital" w:date="2015-07-29T18:15:00Z">
              <w:r>
                <w:t xml:space="preserve">ón que en cualquier momento podría desencadenar una confrontación de proporciones incalculables. </w:t>
              </w:r>
            </w:ins>
          </w:p>
        </w:tc>
      </w:tr>
    </w:tbl>
    <w:p w14:paraId="4805DC1E" w14:textId="77777777" w:rsidR="00DF780D" w:rsidRDefault="00DF780D" w:rsidP="00DF780D">
      <w:pPr>
        <w:spacing w:after="0" w:line="240" w:lineRule="auto"/>
      </w:pPr>
    </w:p>
    <w:p w14:paraId="23DA49AF" w14:textId="77777777" w:rsidR="00DF780D" w:rsidRDefault="00DF780D" w:rsidP="00DF780D">
      <w:pPr>
        <w:spacing w:after="0" w:line="240" w:lineRule="auto"/>
      </w:pPr>
    </w:p>
    <w:p w14:paraId="08498FCD" w14:textId="77777777" w:rsidR="00DF780D" w:rsidRPr="0082339F" w:rsidRDefault="00DF780D" w:rsidP="00DF780D">
      <w:pPr>
        <w:rPr>
          <w:sz w:val="22"/>
          <w:szCs w:val="22"/>
        </w:rPr>
      </w:pPr>
    </w:p>
    <w:p w14:paraId="7435D3E6" w14:textId="77777777" w:rsidR="005051AA" w:rsidRPr="0082339F" w:rsidRDefault="005051AA" w:rsidP="0082339F">
      <w:pPr>
        <w:rPr>
          <w:sz w:val="22"/>
          <w:szCs w:val="22"/>
        </w:rPr>
      </w:pPr>
    </w:p>
    <w:p w14:paraId="700D14C7" w14:textId="225420EC" w:rsidR="005051AA" w:rsidRDefault="00DF2E1C" w:rsidP="0082339F">
      <w:pPr>
        <w:rPr>
          <w:sz w:val="22"/>
          <w:szCs w:val="22"/>
        </w:rPr>
      </w:pPr>
      <w:r w:rsidRPr="0082339F">
        <w:rPr>
          <w:sz w:val="22"/>
          <w:szCs w:val="22"/>
        </w:rPr>
        <w:t>Estas sanciones i</w:t>
      </w:r>
      <w:r w:rsidR="008D236A" w:rsidRPr="0082339F">
        <w:rPr>
          <w:sz w:val="22"/>
          <w:szCs w:val="22"/>
        </w:rPr>
        <w:t>ncluye</w:t>
      </w:r>
      <w:r w:rsidR="005312FC" w:rsidRPr="0082339F">
        <w:rPr>
          <w:sz w:val="22"/>
          <w:szCs w:val="22"/>
        </w:rPr>
        <w:t xml:space="preserve">ron </w:t>
      </w:r>
      <w:r w:rsidR="008D236A" w:rsidRPr="0082339F">
        <w:rPr>
          <w:sz w:val="22"/>
          <w:szCs w:val="22"/>
        </w:rPr>
        <w:t xml:space="preserve">la congelación de activos y propiedades </w:t>
      </w:r>
      <w:r w:rsidRPr="0082339F">
        <w:rPr>
          <w:sz w:val="22"/>
          <w:szCs w:val="22"/>
        </w:rPr>
        <w:t xml:space="preserve">rusas </w:t>
      </w:r>
      <w:r w:rsidR="008D236A" w:rsidRPr="0082339F">
        <w:rPr>
          <w:sz w:val="22"/>
          <w:szCs w:val="22"/>
        </w:rPr>
        <w:t>en Estados Unidos</w:t>
      </w:r>
      <w:r w:rsidR="005312FC" w:rsidRPr="0082339F">
        <w:rPr>
          <w:sz w:val="22"/>
          <w:szCs w:val="22"/>
        </w:rPr>
        <w:t xml:space="preserve"> y </w:t>
      </w:r>
      <w:r w:rsidR="008D236A" w:rsidRPr="0082339F">
        <w:rPr>
          <w:sz w:val="22"/>
          <w:szCs w:val="22"/>
        </w:rPr>
        <w:t xml:space="preserve">la prohibición de viajes. </w:t>
      </w:r>
      <w:r w:rsidR="005051AA" w:rsidRPr="0082339F">
        <w:rPr>
          <w:sz w:val="22"/>
          <w:szCs w:val="22"/>
        </w:rPr>
        <w:t>L</w:t>
      </w:r>
      <w:r w:rsidR="005312FC" w:rsidRPr="0082339F">
        <w:rPr>
          <w:sz w:val="22"/>
          <w:szCs w:val="22"/>
        </w:rPr>
        <w:t>as sanciones contra el sector financiero, energético y de defensa de Rusia</w:t>
      </w:r>
      <w:r w:rsidR="005051AA" w:rsidRPr="0082339F">
        <w:rPr>
          <w:sz w:val="22"/>
          <w:szCs w:val="22"/>
        </w:rPr>
        <w:t xml:space="preserve"> tuvieron como objetivo </w:t>
      </w:r>
      <w:r w:rsidR="00323598" w:rsidRPr="0082339F">
        <w:rPr>
          <w:sz w:val="22"/>
          <w:szCs w:val="22"/>
        </w:rPr>
        <w:t>debilitar y aislar a la economía rusa</w:t>
      </w:r>
      <w:r w:rsidR="007536EE" w:rsidRPr="0082339F">
        <w:rPr>
          <w:sz w:val="22"/>
          <w:szCs w:val="22"/>
        </w:rPr>
        <w:t xml:space="preserve">, para así </w:t>
      </w:r>
      <w:r w:rsidR="00323598" w:rsidRPr="0082339F">
        <w:rPr>
          <w:sz w:val="22"/>
          <w:szCs w:val="22"/>
        </w:rPr>
        <w:t>ob</w:t>
      </w:r>
      <w:r w:rsidR="007536EE" w:rsidRPr="0082339F">
        <w:rPr>
          <w:sz w:val="22"/>
          <w:szCs w:val="22"/>
        </w:rPr>
        <w:t xml:space="preserve">tener ventajas en las negociaciones. Una </w:t>
      </w:r>
      <w:r w:rsidR="005051AA" w:rsidRPr="0082339F">
        <w:rPr>
          <w:sz w:val="22"/>
          <w:szCs w:val="22"/>
        </w:rPr>
        <w:t xml:space="preserve">presión adicional ha </w:t>
      </w:r>
      <w:r w:rsidR="00323598" w:rsidRPr="0082339F">
        <w:rPr>
          <w:sz w:val="22"/>
          <w:szCs w:val="22"/>
        </w:rPr>
        <w:t>sido el ingreso en</w:t>
      </w:r>
      <w:r w:rsidR="00BE2295" w:rsidRPr="0082339F">
        <w:rPr>
          <w:sz w:val="22"/>
          <w:szCs w:val="22"/>
        </w:rPr>
        <w:t xml:space="preserve"> la OTAN</w:t>
      </w:r>
      <w:r w:rsidR="005051AA" w:rsidRPr="0082339F">
        <w:rPr>
          <w:sz w:val="22"/>
          <w:szCs w:val="22"/>
        </w:rPr>
        <w:t xml:space="preserve"> en los últimos años de una decena de países </w:t>
      </w:r>
      <w:r w:rsidR="000F4A50" w:rsidRPr="0082339F">
        <w:rPr>
          <w:sz w:val="22"/>
          <w:szCs w:val="22"/>
        </w:rPr>
        <w:t>que pertenecieron a</w:t>
      </w:r>
      <w:r w:rsidR="005051AA" w:rsidRPr="0082339F">
        <w:rPr>
          <w:sz w:val="22"/>
          <w:szCs w:val="22"/>
        </w:rPr>
        <w:t>l antiguo Pacto de Varsovia</w:t>
      </w:r>
      <w:r w:rsidR="00F56C52" w:rsidRPr="0082339F">
        <w:rPr>
          <w:sz w:val="22"/>
          <w:szCs w:val="22"/>
        </w:rPr>
        <w:t xml:space="preserve"> [</w:t>
      </w:r>
      <w:r w:rsidR="00F56C52" w:rsidRPr="00D80758">
        <w:rPr>
          <w:rFonts w:ascii="Times New Roman" w:hAnsi="Times New Roman" w:cs="Times New Roman"/>
          <w:sz w:val="22"/>
          <w:szCs w:val="22"/>
        </w:rPr>
        <w:t>VER</w:t>
      </w:r>
      <w:r w:rsidR="00F56C52" w:rsidRPr="0082339F">
        <w:rPr>
          <w:sz w:val="22"/>
          <w:szCs w:val="22"/>
        </w:rPr>
        <w:t>]</w:t>
      </w:r>
      <w:r w:rsidR="005051AA" w:rsidRPr="0082339F">
        <w:rPr>
          <w:sz w:val="22"/>
          <w:szCs w:val="22"/>
        </w:rPr>
        <w:t xml:space="preserve">. </w:t>
      </w:r>
    </w:p>
    <w:p w14:paraId="107FC5BE" w14:textId="0FDE485D" w:rsidR="00D80758" w:rsidRPr="0082339F" w:rsidRDefault="00D80758" w:rsidP="0082339F">
      <w:pPr>
        <w:rPr>
          <w:sz w:val="22"/>
          <w:szCs w:val="22"/>
        </w:rPr>
      </w:pPr>
      <w:r w:rsidRPr="00D15C92">
        <w:rPr>
          <w:rFonts w:ascii="Lucida Grande" w:hAnsi="Lucida Grande" w:cs="Lucida Grande"/>
          <w:color w:val="000000"/>
        </w:rPr>
        <w:t>/BCRedir.aspx%3FURL=/encyclopedia/default.asp%3Fidreg=167718&amp;ruta=Buscador</w:t>
      </w:r>
    </w:p>
    <w:p w14:paraId="1104E604" w14:textId="7633F46E" w:rsidR="003C6E16" w:rsidRDefault="003C6E16" w:rsidP="0082339F">
      <w:pPr>
        <w:rPr>
          <w:sz w:val="22"/>
          <w:szCs w:val="22"/>
        </w:rPr>
      </w:pPr>
      <w:r w:rsidRPr="0082339F">
        <w:rPr>
          <w:sz w:val="22"/>
          <w:szCs w:val="22"/>
        </w:rPr>
        <w:t xml:space="preserve">Rusia respondió con </w:t>
      </w:r>
      <w:r w:rsidR="00BC3741" w:rsidRPr="0082339F">
        <w:rPr>
          <w:sz w:val="22"/>
          <w:szCs w:val="22"/>
        </w:rPr>
        <w:t xml:space="preserve">bloqueos </w:t>
      </w:r>
      <w:r w:rsidR="00323598" w:rsidRPr="0082339F">
        <w:rPr>
          <w:sz w:val="22"/>
          <w:szCs w:val="22"/>
        </w:rPr>
        <w:t>a los</w:t>
      </w:r>
      <w:r w:rsidRPr="0082339F">
        <w:rPr>
          <w:sz w:val="22"/>
          <w:szCs w:val="22"/>
        </w:rPr>
        <w:t xml:space="preserve"> sector</w:t>
      </w:r>
      <w:r w:rsidR="00323598" w:rsidRPr="0082339F">
        <w:rPr>
          <w:sz w:val="22"/>
          <w:szCs w:val="22"/>
        </w:rPr>
        <w:t>es</w:t>
      </w:r>
      <w:r w:rsidRPr="0082339F">
        <w:rPr>
          <w:sz w:val="22"/>
          <w:szCs w:val="22"/>
        </w:rPr>
        <w:t xml:space="preserve"> agrícola y alimentario </w:t>
      </w:r>
      <w:r w:rsidR="00323598" w:rsidRPr="0082339F">
        <w:rPr>
          <w:sz w:val="22"/>
          <w:szCs w:val="22"/>
        </w:rPr>
        <w:t>de Estados Unidos y Europa. Lo que i</w:t>
      </w:r>
      <w:r w:rsidRPr="0082339F">
        <w:rPr>
          <w:sz w:val="22"/>
          <w:szCs w:val="22"/>
        </w:rPr>
        <w:t>ncluy</w:t>
      </w:r>
      <w:r w:rsidR="000F4A50" w:rsidRPr="0082339F">
        <w:rPr>
          <w:sz w:val="22"/>
          <w:szCs w:val="22"/>
        </w:rPr>
        <w:t>ó</w:t>
      </w:r>
      <w:r w:rsidR="007536EE" w:rsidRPr="0082339F">
        <w:rPr>
          <w:sz w:val="22"/>
          <w:szCs w:val="22"/>
        </w:rPr>
        <w:t xml:space="preserve"> la interrupción de las compras de alimentos en </w:t>
      </w:r>
      <w:r w:rsidR="005312FC" w:rsidRPr="0082339F">
        <w:rPr>
          <w:sz w:val="22"/>
          <w:szCs w:val="22"/>
        </w:rPr>
        <w:t xml:space="preserve">los mercados </w:t>
      </w:r>
      <w:r w:rsidR="007536EE" w:rsidRPr="0082339F">
        <w:rPr>
          <w:sz w:val="22"/>
          <w:szCs w:val="22"/>
        </w:rPr>
        <w:t xml:space="preserve">occidentales </w:t>
      </w:r>
      <w:r w:rsidR="005312FC" w:rsidRPr="0082339F">
        <w:rPr>
          <w:sz w:val="22"/>
          <w:szCs w:val="22"/>
        </w:rPr>
        <w:t xml:space="preserve">de </w:t>
      </w:r>
      <w:r w:rsidRPr="0082339F">
        <w:rPr>
          <w:sz w:val="22"/>
          <w:szCs w:val="22"/>
        </w:rPr>
        <w:t>carne, pescado</w:t>
      </w:r>
      <w:r w:rsidR="005312FC" w:rsidRPr="0082339F">
        <w:rPr>
          <w:sz w:val="22"/>
          <w:szCs w:val="22"/>
        </w:rPr>
        <w:t>s</w:t>
      </w:r>
      <w:r w:rsidRPr="0082339F">
        <w:rPr>
          <w:sz w:val="22"/>
          <w:szCs w:val="22"/>
        </w:rPr>
        <w:t>, embutidos, legumbres, hortalizas, lácteos, verduras y fruta</w:t>
      </w:r>
      <w:r w:rsidR="00323598" w:rsidRPr="0082339F">
        <w:rPr>
          <w:sz w:val="22"/>
          <w:szCs w:val="22"/>
        </w:rPr>
        <w:t>s</w:t>
      </w:r>
      <w:r w:rsidRPr="0082339F">
        <w:rPr>
          <w:sz w:val="22"/>
          <w:szCs w:val="22"/>
        </w:rPr>
        <w:t xml:space="preserve">. Según datos de la Comisión Europea, el valor de las exportaciones europeas al mercado ruso correspondiente a los productos agrícolas y alimentarios </w:t>
      </w:r>
      <w:r w:rsidR="005312FC" w:rsidRPr="0082339F">
        <w:rPr>
          <w:sz w:val="22"/>
          <w:szCs w:val="22"/>
        </w:rPr>
        <w:t xml:space="preserve">sancionados </w:t>
      </w:r>
      <w:r w:rsidRPr="0082339F">
        <w:rPr>
          <w:sz w:val="22"/>
          <w:szCs w:val="22"/>
        </w:rPr>
        <w:t xml:space="preserve">por Rusia alcanza los </w:t>
      </w:r>
      <w:r w:rsidR="005312FC" w:rsidRPr="0082339F">
        <w:rPr>
          <w:sz w:val="22"/>
          <w:szCs w:val="22"/>
        </w:rPr>
        <w:t>5.200</w:t>
      </w:r>
      <w:r w:rsidRPr="0082339F">
        <w:rPr>
          <w:sz w:val="22"/>
          <w:szCs w:val="22"/>
        </w:rPr>
        <w:t xml:space="preserve"> millones de euros, con la puesta en riesgo </w:t>
      </w:r>
      <w:r w:rsidR="005312FC" w:rsidRPr="0082339F">
        <w:rPr>
          <w:sz w:val="22"/>
          <w:szCs w:val="22"/>
        </w:rPr>
        <w:t>de 130 mil empleos.</w:t>
      </w:r>
      <w:r w:rsidR="007536EE" w:rsidRPr="0082339F">
        <w:rPr>
          <w:sz w:val="22"/>
          <w:szCs w:val="22"/>
        </w:rPr>
        <w:t xml:space="preserve"> </w:t>
      </w:r>
      <w:r w:rsidRPr="0082339F">
        <w:rPr>
          <w:sz w:val="22"/>
          <w:szCs w:val="22"/>
        </w:rPr>
        <w:t xml:space="preserve">Por tal motivo, Rusia prevé aumentar </w:t>
      </w:r>
      <w:r w:rsidR="007536EE" w:rsidRPr="0082339F">
        <w:rPr>
          <w:sz w:val="22"/>
          <w:szCs w:val="22"/>
        </w:rPr>
        <w:t xml:space="preserve">sus </w:t>
      </w:r>
      <w:r w:rsidRPr="0082339F">
        <w:rPr>
          <w:sz w:val="22"/>
          <w:szCs w:val="22"/>
        </w:rPr>
        <w:t xml:space="preserve">importaciones </w:t>
      </w:r>
      <w:r w:rsidR="007536EE" w:rsidRPr="0082339F">
        <w:rPr>
          <w:sz w:val="22"/>
          <w:szCs w:val="22"/>
        </w:rPr>
        <w:t xml:space="preserve">de alimentos </w:t>
      </w:r>
      <w:r w:rsidRPr="0082339F">
        <w:rPr>
          <w:sz w:val="22"/>
          <w:szCs w:val="22"/>
        </w:rPr>
        <w:t xml:space="preserve">desde </w:t>
      </w:r>
      <w:r w:rsidR="007536EE" w:rsidRPr="0082339F">
        <w:rPr>
          <w:sz w:val="22"/>
          <w:szCs w:val="22"/>
        </w:rPr>
        <w:t xml:space="preserve">Latinoamérica. </w:t>
      </w:r>
    </w:p>
    <w:p w14:paraId="5E831214" w14:textId="77777777" w:rsidR="00D600DF" w:rsidRDefault="00D600DF" w:rsidP="0082339F">
      <w:pPr>
        <w:rPr>
          <w:sz w:val="22"/>
          <w:szCs w:val="22"/>
        </w:rPr>
      </w:pPr>
    </w:p>
    <w:p w14:paraId="489174AB"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0F4A50" w:rsidRPr="0082339F" w14:paraId="3818DF45" w14:textId="77777777" w:rsidTr="00120F66">
        <w:tc>
          <w:tcPr>
            <w:tcW w:w="8978" w:type="dxa"/>
            <w:gridSpan w:val="2"/>
            <w:shd w:val="clear" w:color="auto" w:fill="000000" w:themeFill="text1"/>
          </w:tcPr>
          <w:p w14:paraId="00AAEB7E" w14:textId="77777777" w:rsidR="000F4A50" w:rsidRPr="0082339F" w:rsidRDefault="000F4A50" w:rsidP="0082339F">
            <w:pPr>
              <w:rPr>
                <w:b/>
                <w:color w:val="FFFFFF" w:themeColor="background1"/>
              </w:rPr>
            </w:pPr>
            <w:r w:rsidRPr="0082339F">
              <w:rPr>
                <w:b/>
                <w:color w:val="FFFFFF" w:themeColor="background1"/>
              </w:rPr>
              <w:t>Destacado</w:t>
            </w:r>
          </w:p>
        </w:tc>
      </w:tr>
      <w:tr w:rsidR="000F4A50" w:rsidRPr="0082339F" w14:paraId="247C144A" w14:textId="77777777" w:rsidTr="00120F66">
        <w:tc>
          <w:tcPr>
            <w:tcW w:w="2518" w:type="dxa"/>
          </w:tcPr>
          <w:p w14:paraId="2D3A3123" w14:textId="77777777" w:rsidR="000F4A50" w:rsidRPr="0082339F" w:rsidRDefault="000F4A50" w:rsidP="0082339F">
            <w:pPr>
              <w:rPr>
                <w:b/>
              </w:rPr>
            </w:pPr>
            <w:r w:rsidRPr="0082339F">
              <w:rPr>
                <w:b/>
              </w:rPr>
              <w:t>Título</w:t>
            </w:r>
          </w:p>
        </w:tc>
        <w:tc>
          <w:tcPr>
            <w:tcW w:w="6460" w:type="dxa"/>
          </w:tcPr>
          <w:p w14:paraId="2C7BCD34" w14:textId="3FAF5489" w:rsidR="000F4A50" w:rsidRPr="0082339F" w:rsidRDefault="000F4A50" w:rsidP="0082339F">
            <w:pPr>
              <w:rPr>
                <w:b/>
              </w:rPr>
            </w:pPr>
            <w:r w:rsidRPr="0082339F">
              <w:rPr>
                <w:b/>
              </w:rPr>
              <w:t>El próximo combate geopolítico global</w:t>
            </w:r>
          </w:p>
        </w:tc>
      </w:tr>
      <w:tr w:rsidR="000F4A50" w:rsidRPr="0082339F" w14:paraId="29656EB5" w14:textId="77777777" w:rsidTr="00120F66">
        <w:tc>
          <w:tcPr>
            <w:tcW w:w="2518" w:type="dxa"/>
          </w:tcPr>
          <w:p w14:paraId="472330E6" w14:textId="77777777" w:rsidR="000F4A50" w:rsidRPr="0082339F" w:rsidRDefault="000F4A50" w:rsidP="0082339F">
            <w:r w:rsidRPr="0082339F">
              <w:rPr>
                <w:b/>
              </w:rPr>
              <w:t>Contenido</w:t>
            </w:r>
          </w:p>
        </w:tc>
        <w:tc>
          <w:tcPr>
            <w:tcW w:w="6460" w:type="dxa"/>
          </w:tcPr>
          <w:p w14:paraId="2C17D57A" w14:textId="51A3C6F9" w:rsidR="000F4A50" w:rsidRPr="0082339F" w:rsidRDefault="000F4A50" w:rsidP="0082339F">
            <w:r w:rsidRPr="0082339F">
              <w:t>Los movimientos geop</w:t>
            </w:r>
            <w:r w:rsidR="00F56C52" w:rsidRPr="0082339F">
              <w:t>olíticos que involucran a Rusia</w:t>
            </w:r>
            <w:r w:rsidRPr="0082339F">
              <w:t xml:space="preserve"> prefiguran un conflicto entre dos fuerzas globales: la primera, liderada por Rusia</w:t>
            </w:r>
            <w:r w:rsidR="00323598" w:rsidRPr="0082339F">
              <w:t xml:space="preserve">, </w:t>
            </w:r>
            <w:r w:rsidRPr="0082339F">
              <w:t xml:space="preserve"> con gran poder militar terrestre e influencia en Europa central y Asia; y el segundo bloque, liderado por Estados Unidos y Gran Bretaña, con gran poder marítimo e influencia en </w:t>
            </w:r>
            <w:r w:rsidR="00323598" w:rsidRPr="0082339F">
              <w:t xml:space="preserve">la </w:t>
            </w:r>
            <w:r w:rsidRPr="0082339F">
              <w:t>Europa occidental y</w:t>
            </w:r>
            <w:r w:rsidR="00323598" w:rsidRPr="0082339F">
              <w:t xml:space="preserve"> la </w:t>
            </w:r>
            <w:r w:rsidRPr="0082339F">
              <w:t xml:space="preserve"> mediterránea. </w:t>
            </w:r>
          </w:p>
        </w:tc>
      </w:tr>
    </w:tbl>
    <w:p w14:paraId="30D9F7CC" w14:textId="77777777" w:rsidR="00401E86" w:rsidRPr="0082339F" w:rsidRDefault="00401E86" w:rsidP="0082339F">
      <w:pPr>
        <w:rPr>
          <w:sz w:val="22"/>
          <w:szCs w:val="22"/>
        </w:rPr>
      </w:pPr>
    </w:p>
    <w:p w14:paraId="65C6A4C6" w14:textId="6C3390DA" w:rsidR="005051AA" w:rsidRPr="0082339F" w:rsidRDefault="007536EE" w:rsidP="0082339F">
      <w:pPr>
        <w:rPr>
          <w:sz w:val="22"/>
          <w:szCs w:val="22"/>
        </w:rPr>
      </w:pPr>
      <w:r w:rsidRPr="0082339F">
        <w:rPr>
          <w:sz w:val="22"/>
          <w:szCs w:val="22"/>
        </w:rPr>
        <w:t xml:space="preserve">Un </w:t>
      </w:r>
      <w:r w:rsidR="005051AA" w:rsidRPr="0082339F">
        <w:rPr>
          <w:sz w:val="22"/>
          <w:szCs w:val="22"/>
        </w:rPr>
        <w:t xml:space="preserve">escenario </w:t>
      </w:r>
      <w:r w:rsidRPr="0082339F">
        <w:rPr>
          <w:sz w:val="22"/>
          <w:szCs w:val="22"/>
        </w:rPr>
        <w:t xml:space="preserve">sensible para la </w:t>
      </w:r>
      <w:r w:rsidR="005051AA" w:rsidRPr="0082339F">
        <w:rPr>
          <w:sz w:val="22"/>
          <w:szCs w:val="22"/>
        </w:rPr>
        <w:t xml:space="preserve">conflictividad </w:t>
      </w:r>
      <w:r w:rsidRPr="0082339F">
        <w:rPr>
          <w:sz w:val="22"/>
          <w:szCs w:val="22"/>
        </w:rPr>
        <w:t xml:space="preserve">que se avecina </w:t>
      </w:r>
      <w:r w:rsidR="005051AA" w:rsidRPr="0082339F">
        <w:rPr>
          <w:sz w:val="22"/>
          <w:szCs w:val="22"/>
        </w:rPr>
        <w:t xml:space="preserve">para </w:t>
      </w:r>
      <w:r w:rsidR="00BE2059" w:rsidRPr="0082339F">
        <w:rPr>
          <w:sz w:val="22"/>
          <w:szCs w:val="22"/>
        </w:rPr>
        <w:t xml:space="preserve">la </w:t>
      </w:r>
      <w:r w:rsidR="005051AA" w:rsidRPr="0082339F">
        <w:rPr>
          <w:sz w:val="22"/>
          <w:szCs w:val="22"/>
        </w:rPr>
        <w:t xml:space="preserve">Rusia </w:t>
      </w:r>
      <w:r w:rsidR="00BE2059" w:rsidRPr="0082339F">
        <w:rPr>
          <w:sz w:val="22"/>
          <w:szCs w:val="22"/>
        </w:rPr>
        <w:t>d</w:t>
      </w:r>
      <w:r w:rsidR="005051AA" w:rsidRPr="0082339F">
        <w:rPr>
          <w:sz w:val="22"/>
          <w:szCs w:val="22"/>
        </w:rPr>
        <w:t>el siglo XXI se relaciona con el sistema antimisiles de Estados Unidos</w:t>
      </w:r>
      <w:r w:rsidR="00BE2059" w:rsidRPr="0082339F">
        <w:rPr>
          <w:sz w:val="22"/>
          <w:szCs w:val="22"/>
        </w:rPr>
        <w:t>,</w:t>
      </w:r>
      <w:r w:rsidR="005051AA" w:rsidRPr="0082339F">
        <w:rPr>
          <w:sz w:val="22"/>
          <w:szCs w:val="22"/>
        </w:rPr>
        <w:t xml:space="preserve"> desplegado en Europa Oriental</w:t>
      </w:r>
      <w:r w:rsidR="00BE2059" w:rsidRPr="0082339F">
        <w:rPr>
          <w:sz w:val="22"/>
          <w:szCs w:val="22"/>
        </w:rPr>
        <w:t xml:space="preserve">. </w:t>
      </w:r>
      <w:r w:rsidR="00323598" w:rsidRPr="0082339F">
        <w:rPr>
          <w:sz w:val="22"/>
          <w:szCs w:val="22"/>
        </w:rPr>
        <w:t xml:space="preserve">Esta </w:t>
      </w:r>
      <w:r w:rsidR="00BE2059" w:rsidRPr="0082339F">
        <w:rPr>
          <w:sz w:val="22"/>
          <w:szCs w:val="22"/>
        </w:rPr>
        <w:t xml:space="preserve"> acción </w:t>
      </w:r>
      <w:r w:rsidR="005051AA" w:rsidRPr="0082339F">
        <w:rPr>
          <w:sz w:val="22"/>
          <w:szCs w:val="22"/>
        </w:rPr>
        <w:t xml:space="preserve">ha generado </w:t>
      </w:r>
      <w:r w:rsidR="00323598" w:rsidRPr="0082339F">
        <w:rPr>
          <w:sz w:val="22"/>
          <w:szCs w:val="22"/>
        </w:rPr>
        <w:t xml:space="preserve">como respuesta </w:t>
      </w:r>
      <w:r w:rsidR="005051AA" w:rsidRPr="0082339F">
        <w:rPr>
          <w:sz w:val="22"/>
          <w:szCs w:val="22"/>
        </w:rPr>
        <w:t xml:space="preserve">el desarrollo de misiles balísticos de última generación en Rusia. </w:t>
      </w:r>
    </w:p>
    <w:p w14:paraId="0F35A9CD"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926FCD" w:rsidRPr="0082339F" w14:paraId="7687D1A5" w14:textId="77777777" w:rsidTr="00453D56">
        <w:tc>
          <w:tcPr>
            <w:tcW w:w="9033" w:type="dxa"/>
            <w:gridSpan w:val="2"/>
            <w:shd w:val="clear" w:color="auto" w:fill="000000" w:themeFill="text1"/>
          </w:tcPr>
          <w:p w14:paraId="666973AE" w14:textId="77777777" w:rsidR="00926FCD" w:rsidRPr="0082339F" w:rsidRDefault="00926FCD" w:rsidP="0082339F">
            <w:pPr>
              <w:rPr>
                <w:b/>
                <w:color w:val="FFFFFF" w:themeColor="background1"/>
              </w:rPr>
            </w:pPr>
            <w:r w:rsidRPr="0082339F">
              <w:rPr>
                <w:b/>
                <w:color w:val="FFFFFF" w:themeColor="background1"/>
              </w:rPr>
              <w:t>Practica: recurso nuevo</w:t>
            </w:r>
          </w:p>
        </w:tc>
      </w:tr>
      <w:tr w:rsidR="00926FCD" w:rsidRPr="0082339F" w14:paraId="44F787D1" w14:textId="77777777" w:rsidTr="00453D56">
        <w:tc>
          <w:tcPr>
            <w:tcW w:w="2518" w:type="dxa"/>
          </w:tcPr>
          <w:p w14:paraId="5382954F" w14:textId="77777777" w:rsidR="00926FCD" w:rsidRPr="0082339F" w:rsidRDefault="00926FCD" w:rsidP="0082339F">
            <w:pPr>
              <w:rPr>
                <w:b/>
                <w:color w:val="000000"/>
              </w:rPr>
            </w:pPr>
            <w:r w:rsidRPr="0082339F">
              <w:rPr>
                <w:b/>
                <w:color w:val="000000"/>
              </w:rPr>
              <w:t>Código</w:t>
            </w:r>
          </w:p>
        </w:tc>
        <w:tc>
          <w:tcPr>
            <w:tcW w:w="6515" w:type="dxa"/>
          </w:tcPr>
          <w:p w14:paraId="53A6E6F8" w14:textId="2662ADDD" w:rsidR="00926FCD" w:rsidRPr="0082339F" w:rsidRDefault="00DA4D78" w:rsidP="00FE57F1">
            <w:pPr>
              <w:rPr>
                <w:b/>
                <w:color w:val="000000"/>
              </w:rPr>
            </w:pPr>
            <w:r w:rsidRPr="0082339F">
              <w:rPr>
                <w:color w:val="000000"/>
              </w:rPr>
              <w:t>CS</w:t>
            </w:r>
            <w:r w:rsidR="00F56C52" w:rsidRPr="0082339F">
              <w:rPr>
                <w:color w:val="000000"/>
              </w:rPr>
              <w:t>_</w:t>
            </w:r>
            <w:r w:rsidRPr="0082339F">
              <w:rPr>
                <w:color w:val="000000"/>
              </w:rPr>
              <w:t>11_01</w:t>
            </w:r>
            <w:commentRangeStart w:id="178"/>
            <w:r w:rsidRPr="0082339F">
              <w:rPr>
                <w:color w:val="000000"/>
              </w:rPr>
              <w:t>_REC</w:t>
            </w:r>
            <w:commentRangeEnd w:id="178"/>
            <w:r w:rsidR="00B65E9F">
              <w:rPr>
                <w:rStyle w:val="Refdecomentario"/>
                <w:rFonts w:ascii="Calibri" w:eastAsia="Calibri" w:hAnsi="Calibri" w:cs="Times New Roman"/>
              </w:rPr>
              <w:commentReference w:id="178"/>
            </w:r>
            <w:r w:rsidR="00D5495D" w:rsidRPr="0082339F">
              <w:rPr>
                <w:color w:val="000000"/>
              </w:rPr>
              <w:t>1</w:t>
            </w:r>
            <w:r w:rsidR="00FE57F1">
              <w:rPr>
                <w:color w:val="000000"/>
              </w:rPr>
              <w:t>3</w:t>
            </w:r>
            <w:r w:rsidRPr="0082339F">
              <w:rPr>
                <w:color w:val="000000"/>
              </w:rPr>
              <w:t>0</w:t>
            </w:r>
          </w:p>
        </w:tc>
      </w:tr>
      <w:tr w:rsidR="00926FCD" w:rsidRPr="0082339F" w14:paraId="57C481E5" w14:textId="77777777" w:rsidTr="00453D56">
        <w:tc>
          <w:tcPr>
            <w:tcW w:w="2518" w:type="dxa"/>
          </w:tcPr>
          <w:p w14:paraId="672240F4" w14:textId="77777777" w:rsidR="00926FCD" w:rsidRPr="0082339F" w:rsidRDefault="00926FCD" w:rsidP="0082339F">
            <w:pPr>
              <w:rPr>
                <w:color w:val="000000"/>
              </w:rPr>
            </w:pPr>
            <w:r w:rsidRPr="0082339F">
              <w:rPr>
                <w:b/>
                <w:color w:val="000000"/>
              </w:rPr>
              <w:t>Título</w:t>
            </w:r>
          </w:p>
        </w:tc>
        <w:tc>
          <w:tcPr>
            <w:tcW w:w="6515" w:type="dxa"/>
          </w:tcPr>
          <w:p w14:paraId="2822BD4A" w14:textId="3582C504" w:rsidR="00926FCD" w:rsidRPr="0082339F" w:rsidRDefault="00926FCD" w:rsidP="0082339F">
            <w:pPr>
              <w:rPr>
                <w:b/>
                <w:color w:val="000000"/>
              </w:rPr>
            </w:pPr>
            <w:r w:rsidRPr="0082339F">
              <w:rPr>
                <w:b/>
                <w:color w:val="000000"/>
              </w:rPr>
              <w:t>Comprende los conflictos actuales entre Rusia y la O</w:t>
            </w:r>
            <w:r w:rsidR="00323598" w:rsidRPr="0082339F">
              <w:rPr>
                <w:b/>
                <w:color w:val="000000"/>
              </w:rPr>
              <w:t>TAN</w:t>
            </w:r>
          </w:p>
        </w:tc>
      </w:tr>
      <w:tr w:rsidR="00926FCD" w:rsidRPr="0082339F" w14:paraId="6BCC23BB" w14:textId="77777777" w:rsidTr="00453D56">
        <w:tc>
          <w:tcPr>
            <w:tcW w:w="2518" w:type="dxa"/>
          </w:tcPr>
          <w:p w14:paraId="28B80902" w14:textId="77777777" w:rsidR="00926FCD" w:rsidRPr="0082339F" w:rsidRDefault="00926FCD" w:rsidP="0082339F">
            <w:pPr>
              <w:rPr>
                <w:color w:val="000000"/>
              </w:rPr>
            </w:pPr>
            <w:r w:rsidRPr="0082339F">
              <w:rPr>
                <w:b/>
                <w:color w:val="000000"/>
              </w:rPr>
              <w:t>Descripción</w:t>
            </w:r>
          </w:p>
        </w:tc>
        <w:tc>
          <w:tcPr>
            <w:tcW w:w="6515" w:type="dxa"/>
          </w:tcPr>
          <w:p w14:paraId="373E4AE6" w14:textId="6C6E5496" w:rsidR="00926FCD" w:rsidRPr="0082339F" w:rsidRDefault="00926FCD" w:rsidP="0082339F">
            <w:pPr>
              <w:rPr>
                <w:color w:val="000000"/>
              </w:rPr>
            </w:pPr>
            <w:r w:rsidRPr="0082339F">
              <w:rPr>
                <w:color w:val="000000"/>
              </w:rPr>
              <w:t xml:space="preserve">Actividad que permite caracterizar los elementos económicos, políticos y estratégicos involucrados en las pugnas entre Rusia y </w:t>
            </w:r>
            <w:r w:rsidR="00077128">
              <w:rPr>
                <w:color w:val="000000"/>
              </w:rPr>
              <w:t>Occidente</w:t>
            </w:r>
          </w:p>
        </w:tc>
      </w:tr>
    </w:tbl>
    <w:p w14:paraId="26097933" w14:textId="77777777" w:rsidR="00230683" w:rsidRPr="0082339F" w:rsidRDefault="00230683" w:rsidP="0082339F">
      <w:pPr>
        <w:rPr>
          <w:sz w:val="22"/>
          <w:szCs w:val="22"/>
        </w:rPr>
      </w:pPr>
    </w:p>
    <w:p w14:paraId="5D13CF29" w14:textId="77777777" w:rsidR="003F25DE" w:rsidRPr="0082339F" w:rsidRDefault="003F25DE" w:rsidP="0082339F">
      <w:pPr>
        <w:rPr>
          <w:sz w:val="22"/>
          <w:szCs w:val="22"/>
        </w:rPr>
      </w:pPr>
    </w:p>
    <w:p w14:paraId="3FE9CD42"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5A602E50" w14:textId="11DF22BA" w:rsidR="00C7684A" w:rsidRPr="0082339F" w:rsidRDefault="005440AC" w:rsidP="005440AC">
      <w:pPr>
        <w:pStyle w:val="Ttulo2"/>
      </w:pPr>
      <w:bookmarkStart w:id="179" w:name="_Toc426298264"/>
      <w:r>
        <w:t>5</w:t>
      </w:r>
      <w:r w:rsidR="005D1738" w:rsidRPr="0082339F">
        <w:t>.</w:t>
      </w:r>
      <w:r w:rsidR="00C538BB">
        <w:t>2</w:t>
      </w:r>
      <w:r w:rsidR="00C7684A" w:rsidRPr="0082339F">
        <w:t xml:space="preserve"> Ucrania</w:t>
      </w:r>
      <w:bookmarkEnd w:id="179"/>
    </w:p>
    <w:p w14:paraId="66D030BF" w14:textId="77777777" w:rsidR="00FF159E" w:rsidRPr="0082339F" w:rsidRDefault="00FF159E" w:rsidP="0082339F">
      <w:pPr>
        <w:rPr>
          <w:sz w:val="22"/>
          <w:szCs w:val="22"/>
        </w:rPr>
      </w:pPr>
    </w:p>
    <w:p w14:paraId="3A07734B" w14:textId="611D5E0F" w:rsidR="00FF159E" w:rsidRPr="0082339F" w:rsidRDefault="0076203B" w:rsidP="0082339F">
      <w:pPr>
        <w:rPr>
          <w:sz w:val="22"/>
          <w:szCs w:val="22"/>
        </w:rPr>
      </w:pPr>
      <w:r w:rsidRPr="0082339F">
        <w:rPr>
          <w:sz w:val="22"/>
          <w:szCs w:val="22"/>
        </w:rPr>
        <w:t>Ucrania es un</w:t>
      </w:r>
      <w:r w:rsidR="00FF159E" w:rsidRPr="0082339F">
        <w:rPr>
          <w:sz w:val="22"/>
          <w:szCs w:val="22"/>
        </w:rPr>
        <w:t xml:space="preserve">a nación </w:t>
      </w:r>
      <w:r w:rsidRPr="0082339F">
        <w:rPr>
          <w:sz w:val="22"/>
          <w:szCs w:val="22"/>
        </w:rPr>
        <w:t xml:space="preserve">industrial que produce </w:t>
      </w:r>
      <w:r w:rsidR="00FF159E" w:rsidRPr="0082339F">
        <w:rPr>
          <w:sz w:val="22"/>
          <w:szCs w:val="22"/>
        </w:rPr>
        <w:t xml:space="preserve">maquinaria pesada, </w:t>
      </w:r>
      <w:r w:rsidRPr="0082339F">
        <w:rPr>
          <w:sz w:val="22"/>
          <w:szCs w:val="22"/>
        </w:rPr>
        <w:t>aviones</w:t>
      </w:r>
      <w:r w:rsidR="00FF159E" w:rsidRPr="0082339F">
        <w:rPr>
          <w:sz w:val="22"/>
          <w:szCs w:val="22"/>
        </w:rPr>
        <w:t>, t</w:t>
      </w:r>
      <w:r w:rsidRPr="0082339F">
        <w:rPr>
          <w:sz w:val="22"/>
          <w:szCs w:val="22"/>
        </w:rPr>
        <w:t xml:space="preserve">renes </w:t>
      </w:r>
      <w:r w:rsidR="00FF159E" w:rsidRPr="0082339F">
        <w:rPr>
          <w:sz w:val="22"/>
          <w:szCs w:val="22"/>
        </w:rPr>
        <w:t>y tanques</w:t>
      </w:r>
      <w:r w:rsidRPr="0082339F">
        <w:rPr>
          <w:sz w:val="22"/>
          <w:szCs w:val="22"/>
        </w:rPr>
        <w:t xml:space="preserve">. </w:t>
      </w:r>
      <w:r w:rsidR="00FF159E" w:rsidRPr="0082339F">
        <w:rPr>
          <w:sz w:val="22"/>
          <w:szCs w:val="22"/>
        </w:rPr>
        <w:t xml:space="preserve">También se conoce como </w:t>
      </w:r>
      <w:r w:rsidR="00BE2295" w:rsidRPr="0082339F">
        <w:rPr>
          <w:sz w:val="22"/>
          <w:szCs w:val="22"/>
        </w:rPr>
        <w:t>“</w:t>
      </w:r>
      <w:r w:rsidR="00FF159E" w:rsidRPr="0082339F">
        <w:rPr>
          <w:sz w:val="22"/>
          <w:szCs w:val="22"/>
        </w:rPr>
        <w:t xml:space="preserve">el </w:t>
      </w:r>
      <w:r w:rsidRPr="0082339F">
        <w:rPr>
          <w:sz w:val="22"/>
          <w:szCs w:val="22"/>
        </w:rPr>
        <w:t>granero</w:t>
      </w:r>
      <w:r w:rsidR="00FF159E" w:rsidRPr="0082339F">
        <w:rPr>
          <w:sz w:val="22"/>
          <w:szCs w:val="22"/>
        </w:rPr>
        <w:t xml:space="preserve"> de Rusia</w:t>
      </w:r>
      <w:r w:rsidR="00BE2295" w:rsidRPr="0082339F">
        <w:rPr>
          <w:sz w:val="22"/>
          <w:szCs w:val="22"/>
        </w:rPr>
        <w:t>”</w:t>
      </w:r>
      <w:r w:rsidRPr="0082339F">
        <w:rPr>
          <w:sz w:val="22"/>
          <w:szCs w:val="22"/>
        </w:rPr>
        <w:t xml:space="preserve">, </w:t>
      </w:r>
      <w:r w:rsidR="00FF159E" w:rsidRPr="0082339F">
        <w:rPr>
          <w:sz w:val="22"/>
          <w:szCs w:val="22"/>
        </w:rPr>
        <w:t xml:space="preserve">debido a la </w:t>
      </w:r>
      <w:r w:rsidRPr="0082339F">
        <w:rPr>
          <w:sz w:val="22"/>
          <w:szCs w:val="22"/>
        </w:rPr>
        <w:t>f</w:t>
      </w:r>
      <w:r w:rsidR="00703626" w:rsidRPr="0082339F">
        <w:rPr>
          <w:sz w:val="22"/>
          <w:szCs w:val="22"/>
        </w:rPr>
        <w:t>ertilidad de sus tierras;</w:t>
      </w:r>
      <w:r w:rsidR="00FF159E" w:rsidRPr="0082339F">
        <w:rPr>
          <w:sz w:val="22"/>
          <w:szCs w:val="22"/>
        </w:rPr>
        <w:t xml:space="preserve"> además posee </w:t>
      </w:r>
      <w:r w:rsidRPr="0082339F">
        <w:rPr>
          <w:sz w:val="22"/>
          <w:szCs w:val="22"/>
        </w:rPr>
        <w:t>reservas de gas.</w:t>
      </w:r>
      <w:r w:rsidR="00FF159E" w:rsidRPr="0082339F">
        <w:rPr>
          <w:sz w:val="22"/>
          <w:szCs w:val="22"/>
        </w:rPr>
        <w:t xml:space="preserve"> Puede afirmarse que Ucrania es uno de los países más poderosos surgidos tras </w:t>
      </w:r>
      <w:r w:rsidR="00BE2295" w:rsidRPr="0082339F">
        <w:rPr>
          <w:sz w:val="22"/>
          <w:szCs w:val="22"/>
        </w:rPr>
        <w:t>la disolución</w:t>
      </w:r>
      <w:r w:rsidR="00FF159E" w:rsidRPr="0082339F">
        <w:rPr>
          <w:sz w:val="22"/>
          <w:szCs w:val="22"/>
        </w:rPr>
        <w:t xml:space="preserve"> de la </w:t>
      </w:r>
      <w:r w:rsidR="00BE2295" w:rsidRPr="0082339F">
        <w:rPr>
          <w:sz w:val="22"/>
          <w:szCs w:val="22"/>
        </w:rPr>
        <w:t>Unión de Repúblicas Socialistas Soviéticas (</w:t>
      </w:r>
      <w:r w:rsidR="00FF159E" w:rsidRPr="0082339F">
        <w:rPr>
          <w:sz w:val="22"/>
          <w:szCs w:val="22"/>
        </w:rPr>
        <w:t>URSS</w:t>
      </w:r>
      <w:r w:rsidR="00BE2295" w:rsidRPr="0082339F">
        <w:rPr>
          <w:sz w:val="22"/>
          <w:szCs w:val="22"/>
        </w:rPr>
        <w:t>)</w:t>
      </w:r>
      <w:r w:rsidR="00FF159E" w:rsidRPr="0082339F">
        <w:rPr>
          <w:sz w:val="22"/>
          <w:szCs w:val="22"/>
        </w:rPr>
        <w:t xml:space="preserve">. </w:t>
      </w:r>
    </w:p>
    <w:p w14:paraId="4ADED984" w14:textId="77777777" w:rsidR="00FF159E" w:rsidRPr="0082339F" w:rsidRDefault="00FF159E" w:rsidP="0082339F">
      <w:pPr>
        <w:rPr>
          <w:sz w:val="22"/>
          <w:szCs w:val="22"/>
        </w:rPr>
      </w:pPr>
    </w:p>
    <w:p w14:paraId="545D3D14" w14:textId="78433752" w:rsidR="00FF159E" w:rsidRPr="0082339F" w:rsidRDefault="00FF159E" w:rsidP="0082339F">
      <w:pPr>
        <w:rPr>
          <w:sz w:val="22"/>
          <w:szCs w:val="22"/>
        </w:rPr>
      </w:pPr>
      <w:r w:rsidRPr="0082339F">
        <w:rPr>
          <w:sz w:val="22"/>
          <w:szCs w:val="22"/>
        </w:rPr>
        <w:t xml:space="preserve">Hoy, </w:t>
      </w:r>
      <w:r w:rsidR="0076203B" w:rsidRPr="0082339F">
        <w:rPr>
          <w:sz w:val="22"/>
          <w:szCs w:val="22"/>
        </w:rPr>
        <w:t xml:space="preserve">Ucrania </w:t>
      </w:r>
      <w:r w:rsidRPr="0082339F">
        <w:rPr>
          <w:sz w:val="22"/>
          <w:szCs w:val="22"/>
        </w:rPr>
        <w:t xml:space="preserve">constituye la región </w:t>
      </w:r>
      <w:r w:rsidR="0076203B" w:rsidRPr="0082339F">
        <w:rPr>
          <w:sz w:val="22"/>
          <w:szCs w:val="22"/>
        </w:rPr>
        <w:t xml:space="preserve">de </w:t>
      </w:r>
      <w:r w:rsidRPr="0082339F">
        <w:rPr>
          <w:sz w:val="22"/>
          <w:szCs w:val="22"/>
        </w:rPr>
        <w:t xml:space="preserve">mayor </w:t>
      </w:r>
      <w:r w:rsidR="0076203B" w:rsidRPr="0082339F">
        <w:rPr>
          <w:sz w:val="22"/>
          <w:szCs w:val="22"/>
        </w:rPr>
        <w:t>fricción entre los países de la O</w:t>
      </w:r>
      <w:r w:rsidR="00BE2295" w:rsidRPr="0082339F">
        <w:rPr>
          <w:sz w:val="22"/>
          <w:szCs w:val="22"/>
        </w:rPr>
        <w:t>TAN</w:t>
      </w:r>
      <w:r w:rsidRPr="0082339F">
        <w:rPr>
          <w:sz w:val="22"/>
          <w:szCs w:val="22"/>
        </w:rPr>
        <w:t xml:space="preserve"> </w:t>
      </w:r>
      <w:r w:rsidR="0076203B" w:rsidRPr="0082339F">
        <w:rPr>
          <w:sz w:val="22"/>
          <w:szCs w:val="22"/>
        </w:rPr>
        <w:t>y Rusia</w:t>
      </w:r>
      <w:r w:rsidRPr="0082339F">
        <w:rPr>
          <w:sz w:val="22"/>
          <w:szCs w:val="22"/>
        </w:rPr>
        <w:t>,</w:t>
      </w:r>
      <w:r w:rsidR="0076203B" w:rsidRPr="0082339F">
        <w:rPr>
          <w:sz w:val="22"/>
          <w:szCs w:val="22"/>
        </w:rPr>
        <w:t xml:space="preserve"> desde el final de la Guerra Fría.</w:t>
      </w:r>
      <w:r w:rsidRPr="0082339F">
        <w:rPr>
          <w:sz w:val="22"/>
          <w:szCs w:val="22"/>
        </w:rPr>
        <w:t xml:space="preserve"> La actual crisis ucrania</w:t>
      </w:r>
      <w:r w:rsidR="000F4A50" w:rsidRPr="0082339F">
        <w:rPr>
          <w:sz w:val="22"/>
          <w:szCs w:val="22"/>
        </w:rPr>
        <w:t>na</w:t>
      </w:r>
      <w:r w:rsidRPr="0082339F">
        <w:rPr>
          <w:sz w:val="22"/>
          <w:szCs w:val="22"/>
        </w:rPr>
        <w:t xml:space="preserve"> implica intereses de todos los continentes</w:t>
      </w:r>
      <w:r w:rsidR="000F4A50" w:rsidRPr="0082339F">
        <w:rPr>
          <w:sz w:val="22"/>
          <w:szCs w:val="22"/>
        </w:rPr>
        <w:t xml:space="preserve"> y en su territorio se libra </w:t>
      </w:r>
      <w:r w:rsidR="00E1153F" w:rsidRPr="0082339F">
        <w:rPr>
          <w:sz w:val="22"/>
          <w:szCs w:val="22"/>
        </w:rPr>
        <w:t xml:space="preserve">una pugna </w:t>
      </w:r>
      <w:r w:rsidR="000F4A50" w:rsidRPr="0082339F">
        <w:rPr>
          <w:sz w:val="22"/>
          <w:szCs w:val="22"/>
        </w:rPr>
        <w:t>de cuyo resultado depende</w:t>
      </w:r>
      <w:r w:rsidR="00BE2295" w:rsidRPr="0082339F">
        <w:rPr>
          <w:sz w:val="22"/>
          <w:szCs w:val="22"/>
        </w:rPr>
        <w:t>,</w:t>
      </w:r>
      <w:r w:rsidR="000F4A50" w:rsidRPr="0082339F">
        <w:rPr>
          <w:sz w:val="22"/>
          <w:szCs w:val="22"/>
        </w:rPr>
        <w:t xml:space="preserve"> en buena parte, el futuro global</w:t>
      </w:r>
      <w:r w:rsidR="00E1153F" w:rsidRPr="0082339F">
        <w:rPr>
          <w:sz w:val="22"/>
          <w:szCs w:val="22"/>
        </w:rPr>
        <w:t>.</w:t>
      </w:r>
      <w:r w:rsidR="00BB3D3C" w:rsidRPr="0082339F">
        <w:rPr>
          <w:sz w:val="22"/>
          <w:szCs w:val="22"/>
        </w:rPr>
        <w:t xml:space="preserve"> Ucrania está ubicada en una </w:t>
      </w:r>
      <w:r w:rsidR="000F4A50" w:rsidRPr="0082339F">
        <w:rPr>
          <w:sz w:val="22"/>
          <w:szCs w:val="22"/>
        </w:rPr>
        <w:t xml:space="preserve">zona de gran tensión </w:t>
      </w:r>
      <w:r w:rsidR="00BB3D3C" w:rsidRPr="0082339F">
        <w:rPr>
          <w:sz w:val="22"/>
          <w:szCs w:val="22"/>
        </w:rPr>
        <w:t xml:space="preserve">entre occidente y oriente y </w:t>
      </w:r>
      <w:r w:rsidR="000F4A50" w:rsidRPr="0082339F">
        <w:rPr>
          <w:sz w:val="22"/>
          <w:szCs w:val="22"/>
        </w:rPr>
        <w:t xml:space="preserve">además </w:t>
      </w:r>
      <w:r w:rsidR="00703626" w:rsidRPr="0082339F">
        <w:rPr>
          <w:sz w:val="22"/>
          <w:szCs w:val="22"/>
        </w:rPr>
        <w:t xml:space="preserve">persisten </w:t>
      </w:r>
      <w:r w:rsidR="00BB3D3C" w:rsidRPr="0082339F">
        <w:rPr>
          <w:sz w:val="22"/>
          <w:szCs w:val="22"/>
        </w:rPr>
        <w:t>ten</w:t>
      </w:r>
      <w:r w:rsidR="00703626" w:rsidRPr="0082339F">
        <w:rPr>
          <w:sz w:val="22"/>
          <w:szCs w:val="22"/>
        </w:rPr>
        <w:t>siones internas que no ha</w:t>
      </w:r>
      <w:r w:rsidR="00BB3D3C" w:rsidRPr="0082339F">
        <w:rPr>
          <w:sz w:val="22"/>
          <w:szCs w:val="22"/>
        </w:rPr>
        <w:t xml:space="preserve"> logrado resolver desde el colapso de la Unión Soviética en 1991.</w:t>
      </w:r>
    </w:p>
    <w:p w14:paraId="18BFE39C"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E6412F" w:rsidRPr="0082339F" w14:paraId="37F7A8BF" w14:textId="77777777" w:rsidTr="005A2B85">
        <w:tc>
          <w:tcPr>
            <w:tcW w:w="9033" w:type="dxa"/>
            <w:gridSpan w:val="2"/>
            <w:shd w:val="clear" w:color="auto" w:fill="0D0D0D" w:themeFill="text1" w:themeFillTint="F2"/>
          </w:tcPr>
          <w:p w14:paraId="6D8C3C71" w14:textId="77777777" w:rsidR="00E6412F" w:rsidRPr="0082339F" w:rsidRDefault="00E6412F" w:rsidP="0082339F">
            <w:pPr>
              <w:rPr>
                <w:b/>
                <w:color w:val="FFFFFF" w:themeColor="background1"/>
              </w:rPr>
            </w:pPr>
            <w:r w:rsidRPr="0082339F">
              <w:rPr>
                <w:b/>
                <w:color w:val="FFFFFF" w:themeColor="background1"/>
              </w:rPr>
              <w:t>Imagen (fotografía, gráfica o ilustración)</w:t>
            </w:r>
          </w:p>
        </w:tc>
      </w:tr>
      <w:tr w:rsidR="00E6412F" w:rsidRPr="0082339F" w14:paraId="2C4049CA" w14:textId="77777777" w:rsidTr="005A2B85">
        <w:tc>
          <w:tcPr>
            <w:tcW w:w="2518" w:type="dxa"/>
          </w:tcPr>
          <w:p w14:paraId="33117E3B" w14:textId="77777777" w:rsidR="00E6412F" w:rsidRPr="0082339F" w:rsidRDefault="00E6412F" w:rsidP="0082339F">
            <w:pPr>
              <w:rPr>
                <w:b/>
                <w:color w:val="000000"/>
              </w:rPr>
            </w:pPr>
            <w:r w:rsidRPr="0082339F">
              <w:rPr>
                <w:b/>
                <w:color w:val="000000"/>
              </w:rPr>
              <w:t>Código</w:t>
            </w:r>
          </w:p>
        </w:tc>
        <w:tc>
          <w:tcPr>
            <w:tcW w:w="6515" w:type="dxa"/>
          </w:tcPr>
          <w:p w14:paraId="412464EA" w14:textId="5E027344" w:rsidR="00E6412F" w:rsidRPr="0082339F" w:rsidRDefault="00E62EB0" w:rsidP="0082339F">
            <w:pPr>
              <w:rPr>
                <w:b/>
                <w:color w:val="000000"/>
              </w:rPr>
            </w:pPr>
            <w:r w:rsidRPr="0082339F">
              <w:rPr>
                <w:color w:val="000000"/>
              </w:rPr>
              <w:t>CS_11</w:t>
            </w:r>
            <w:r w:rsidR="00E6412F" w:rsidRPr="0082339F">
              <w:rPr>
                <w:color w:val="000000"/>
              </w:rPr>
              <w:t>_0</w:t>
            </w:r>
            <w:r w:rsidR="002C0BCD" w:rsidRPr="0082339F">
              <w:rPr>
                <w:color w:val="000000"/>
              </w:rPr>
              <w:t>1</w:t>
            </w:r>
            <w:r w:rsidR="00E6412F" w:rsidRPr="0082339F">
              <w:rPr>
                <w:color w:val="000000"/>
              </w:rPr>
              <w:t>_IMG</w:t>
            </w:r>
            <w:r w:rsidR="002730C7" w:rsidRPr="0082339F">
              <w:rPr>
                <w:color w:val="000000"/>
              </w:rPr>
              <w:t>14</w:t>
            </w:r>
          </w:p>
        </w:tc>
      </w:tr>
      <w:tr w:rsidR="00E6412F" w:rsidRPr="0082339F" w14:paraId="3EE8BB71" w14:textId="77777777" w:rsidTr="005A2B85">
        <w:tc>
          <w:tcPr>
            <w:tcW w:w="2518" w:type="dxa"/>
          </w:tcPr>
          <w:p w14:paraId="395B899F" w14:textId="77777777" w:rsidR="00E6412F" w:rsidRPr="0082339F" w:rsidRDefault="00E6412F" w:rsidP="0082339F">
            <w:pPr>
              <w:rPr>
                <w:color w:val="000000"/>
              </w:rPr>
            </w:pPr>
            <w:r w:rsidRPr="0082339F">
              <w:rPr>
                <w:b/>
                <w:color w:val="000000"/>
              </w:rPr>
              <w:t>Descripción</w:t>
            </w:r>
          </w:p>
        </w:tc>
        <w:tc>
          <w:tcPr>
            <w:tcW w:w="6515" w:type="dxa"/>
          </w:tcPr>
          <w:p w14:paraId="07BB7E4B" w14:textId="421BCB05" w:rsidR="00E6412F" w:rsidRPr="0082339F" w:rsidRDefault="001C4915" w:rsidP="0082339F">
            <w:pPr>
              <w:rPr>
                <w:color w:val="000000"/>
                <w:lang w:val="es-CO"/>
              </w:rPr>
            </w:pPr>
            <w:r w:rsidRPr="0082339F">
              <w:rPr>
                <w:color w:val="000000"/>
                <w:lang w:val="es-CO"/>
              </w:rPr>
              <w:t xml:space="preserve">Manifestaciones en </w:t>
            </w:r>
            <w:r w:rsidR="00E6412F" w:rsidRPr="0082339F">
              <w:rPr>
                <w:color w:val="000000"/>
                <w:lang w:val="es-CO"/>
              </w:rPr>
              <w:t>K</w:t>
            </w:r>
            <w:r w:rsidRPr="0082339F">
              <w:rPr>
                <w:color w:val="000000"/>
                <w:lang w:val="es-CO"/>
              </w:rPr>
              <w:t>iev</w:t>
            </w:r>
            <w:r w:rsidR="00E6412F" w:rsidRPr="0082339F">
              <w:rPr>
                <w:color w:val="000000"/>
                <w:lang w:val="es-CO"/>
              </w:rPr>
              <w:t>, U</w:t>
            </w:r>
            <w:r w:rsidRPr="0082339F">
              <w:rPr>
                <w:color w:val="000000"/>
                <w:lang w:val="es-CO"/>
              </w:rPr>
              <w:t>crania</w:t>
            </w:r>
            <w:r w:rsidR="00E6412F" w:rsidRPr="0082339F">
              <w:rPr>
                <w:color w:val="000000"/>
                <w:lang w:val="es-CO"/>
              </w:rPr>
              <w:t xml:space="preserve">, </w:t>
            </w:r>
            <w:r w:rsidRPr="0082339F">
              <w:rPr>
                <w:color w:val="000000"/>
                <w:lang w:val="es-CO"/>
              </w:rPr>
              <w:t xml:space="preserve">durante </w:t>
            </w:r>
            <w:r w:rsidR="00E6412F" w:rsidRPr="0082339F">
              <w:rPr>
                <w:color w:val="000000"/>
                <w:lang w:val="es-CO"/>
              </w:rPr>
              <w:t>2014.</w:t>
            </w:r>
          </w:p>
        </w:tc>
      </w:tr>
      <w:tr w:rsidR="00E6412F" w:rsidRPr="0082339F" w14:paraId="75BC11FC" w14:textId="77777777" w:rsidTr="005A2B85">
        <w:tc>
          <w:tcPr>
            <w:tcW w:w="2518" w:type="dxa"/>
          </w:tcPr>
          <w:p w14:paraId="016BC0BC" w14:textId="77777777" w:rsidR="00E6412F" w:rsidRPr="0082339F" w:rsidRDefault="00E6412F" w:rsidP="0082339F">
            <w:pPr>
              <w:rPr>
                <w:color w:val="000000"/>
              </w:rPr>
            </w:pPr>
            <w:r w:rsidRPr="0082339F">
              <w:rPr>
                <w:b/>
                <w:color w:val="000000"/>
              </w:rPr>
              <w:t>Código Shutterstock (o URL o la ruta en AulaPlaneta)</w:t>
            </w:r>
          </w:p>
        </w:tc>
        <w:tc>
          <w:tcPr>
            <w:tcW w:w="6515" w:type="dxa"/>
          </w:tcPr>
          <w:p w14:paraId="7639E4D0" w14:textId="77777777" w:rsidR="00E6412F" w:rsidRPr="0082339F" w:rsidRDefault="00E6412F" w:rsidP="0082339F">
            <w:pPr>
              <w:rPr>
                <w:color w:val="000000"/>
                <w:lang w:val="es-CO"/>
              </w:rPr>
            </w:pPr>
          </w:p>
          <w:p w14:paraId="1DCDA83E" w14:textId="260BE8FD" w:rsidR="00E6412F" w:rsidRPr="0082339F" w:rsidRDefault="00E6412F" w:rsidP="0082339F">
            <w:pPr>
              <w:rPr>
                <w:color w:val="000000"/>
              </w:rPr>
            </w:pPr>
            <w:r w:rsidRPr="0082339F">
              <w:rPr>
                <w:color w:val="000000"/>
                <w:lang w:val="en-US"/>
              </w:rPr>
              <w:t>Número de la imagen 174318044</w:t>
            </w:r>
          </w:p>
        </w:tc>
      </w:tr>
      <w:tr w:rsidR="00E6412F" w:rsidRPr="0082339F" w14:paraId="28756832" w14:textId="77777777" w:rsidTr="005A2B85">
        <w:tc>
          <w:tcPr>
            <w:tcW w:w="2518" w:type="dxa"/>
          </w:tcPr>
          <w:p w14:paraId="4B0AF67B" w14:textId="77777777" w:rsidR="00E6412F" w:rsidRPr="0082339F" w:rsidRDefault="00E6412F" w:rsidP="0082339F">
            <w:pPr>
              <w:rPr>
                <w:color w:val="000000"/>
              </w:rPr>
            </w:pPr>
            <w:r w:rsidRPr="0082339F">
              <w:rPr>
                <w:b/>
                <w:color w:val="000000"/>
              </w:rPr>
              <w:t>Pie de imagen</w:t>
            </w:r>
          </w:p>
        </w:tc>
        <w:tc>
          <w:tcPr>
            <w:tcW w:w="6515" w:type="dxa"/>
          </w:tcPr>
          <w:p w14:paraId="7E9EAD90" w14:textId="5359D9F7" w:rsidR="00E6412F" w:rsidRPr="0082339F" w:rsidRDefault="00E6412F" w:rsidP="0082339F">
            <w:pPr>
              <w:rPr>
                <w:color w:val="000000"/>
              </w:rPr>
            </w:pPr>
            <w:r w:rsidRPr="0082339F">
              <w:rPr>
                <w:color w:val="000000"/>
              </w:rPr>
              <w:t>Manifestaciones en Kiev en 2014</w:t>
            </w:r>
            <w:r w:rsidR="001C4915" w:rsidRPr="0082339F">
              <w:rPr>
                <w:color w:val="000000"/>
              </w:rPr>
              <w:t>. Los disturbios europeístas y nacionalistas en Ucrania derrocaron al presidente electo Víktor Yanukóvich</w:t>
            </w:r>
            <w:r w:rsidR="00703626" w:rsidRPr="0082339F">
              <w:rPr>
                <w:color w:val="000000"/>
              </w:rPr>
              <w:t>,</w:t>
            </w:r>
            <w:r w:rsidR="001C4915" w:rsidRPr="0082339F">
              <w:rPr>
                <w:color w:val="000000"/>
              </w:rPr>
              <w:t xml:space="preserve"> quien representaba al sector pro</w:t>
            </w:r>
            <w:r w:rsidR="00424FF6" w:rsidRPr="0082339F">
              <w:rPr>
                <w:color w:val="000000"/>
              </w:rPr>
              <w:t>r</w:t>
            </w:r>
            <w:r w:rsidR="001C4915" w:rsidRPr="0082339F">
              <w:rPr>
                <w:color w:val="000000"/>
              </w:rPr>
              <w:t xml:space="preserve">ruso. </w:t>
            </w:r>
            <w:r w:rsidR="002730C7" w:rsidRPr="0082339F">
              <w:rPr>
                <w:color w:val="000000"/>
              </w:rPr>
              <w:t>Las manifestacio</w:t>
            </w:r>
            <w:r w:rsidR="00703626" w:rsidRPr="0082339F">
              <w:rPr>
                <w:color w:val="000000"/>
              </w:rPr>
              <w:t>nes dieron lugar a un</w:t>
            </w:r>
            <w:r w:rsidR="002730C7" w:rsidRPr="0082339F">
              <w:rPr>
                <w:color w:val="000000"/>
              </w:rPr>
              <w:t xml:space="preserve"> movimiento social denominado Euromaidán.</w:t>
            </w:r>
            <w:r w:rsidR="001C4915" w:rsidRPr="0082339F">
              <w:rPr>
                <w:color w:val="000000"/>
              </w:rPr>
              <w:t xml:space="preserve"> </w:t>
            </w:r>
            <w:r w:rsidRPr="0082339F">
              <w:rPr>
                <w:color w:val="000000"/>
              </w:rPr>
              <w:t xml:space="preserve"> </w:t>
            </w:r>
          </w:p>
        </w:tc>
      </w:tr>
    </w:tbl>
    <w:p w14:paraId="185A27F5" w14:textId="77777777" w:rsidR="004A6EBB" w:rsidRPr="0082339F" w:rsidRDefault="004A6EBB" w:rsidP="0082339F">
      <w:pPr>
        <w:rPr>
          <w:sz w:val="22"/>
          <w:szCs w:val="22"/>
        </w:rPr>
      </w:pPr>
    </w:p>
    <w:p w14:paraId="1F3DD73B" w14:textId="390BCC32" w:rsidR="00BB3D3C" w:rsidRPr="0082339F" w:rsidRDefault="004A6EBB" w:rsidP="0082339F">
      <w:pPr>
        <w:rPr>
          <w:sz w:val="22"/>
          <w:szCs w:val="22"/>
        </w:rPr>
      </w:pPr>
      <w:r w:rsidRPr="0082339F">
        <w:rPr>
          <w:sz w:val="22"/>
          <w:szCs w:val="22"/>
        </w:rPr>
        <w:t>Además de la expansión de la OTAN hasta las fronteras rusas, desde hace varios años la Unión Europea (UE) inició conversaciones con los seis países fronterizos del Este (Armenia, Azerbaiyán, Bielorrusia, Georgia, Moldavia y Ucrania)</w:t>
      </w:r>
      <w:r w:rsidR="00703626" w:rsidRPr="0082339F">
        <w:rPr>
          <w:sz w:val="22"/>
          <w:szCs w:val="22"/>
        </w:rPr>
        <w:t>,</w:t>
      </w:r>
      <w:r w:rsidRPr="0082339F">
        <w:rPr>
          <w:sz w:val="22"/>
          <w:szCs w:val="22"/>
        </w:rPr>
        <w:t xml:space="preserve"> con el objeto de suscribir acuerdos de asociación con ellos</w:t>
      </w:r>
      <w:r w:rsidR="00BE2295" w:rsidRPr="0082339F">
        <w:rPr>
          <w:sz w:val="22"/>
          <w:szCs w:val="22"/>
        </w:rPr>
        <w:t>.</w:t>
      </w:r>
    </w:p>
    <w:p w14:paraId="3190BAC7" w14:textId="77777777" w:rsidR="004A6EBB" w:rsidRPr="0082339F" w:rsidRDefault="004A6EBB" w:rsidP="0082339F">
      <w:pPr>
        <w:rPr>
          <w:sz w:val="22"/>
          <w:szCs w:val="22"/>
        </w:rPr>
      </w:pPr>
    </w:p>
    <w:p w14:paraId="5F6381B2" w14:textId="4512BBFE" w:rsidR="00FF159E" w:rsidRDefault="00BB3D3C" w:rsidP="0082339F">
      <w:pPr>
        <w:rPr>
          <w:sz w:val="22"/>
          <w:szCs w:val="22"/>
        </w:rPr>
      </w:pPr>
      <w:r w:rsidRPr="0082339F">
        <w:rPr>
          <w:sz w:val="22"/>
          <w:szCs w:val="22"/>
        </w:rPr>
        <w:t xml:space="preserve">Rusia viene </w:t>
      </w:r>
      <w:r w:rsidR="00063500" w:rsidRPr="0082339F">
        <w:rPr>
          <w:sz w:val="22"/>
          <w:szCs w:val="22"/>
        </w:rPr>
        <w:t>re</w:t>
      </w:r>
      <w:r w:rsidRPr="0082339F">
        <w:rPr>
          <w:sz w:val="22"/>
          <w:szCs w:val="22"/>
        </w:rPr>
        <w:t>construyendo su espacio geopolítico previo a la caída del comunismo. Una de las formas principales es la Unión Aduanera</w:t>
      </w:r>
      <w:r w:rsidR="00703626" w:rsidRPr="0082339F">
        <w:rPr>
          <w:sz w:val="22"/>
          <w:szCs w:val="22"/>
        </w:rPr>
        <w:t>,</w:t>
      </w:r>
      <w:r w:rsidRPr="0082339F">
        <w:rPr>
          <w:sz w:val="22"/>
          <w:szCs w:val="22"/>
        </w:rPr>
        <w:t xml:space="preserve"> de la cual Ucrania es una pieza clave. Por otra parte</w:t>
      </w:r>
      <w:r w:rsidR="00703626" w:rsidRPr="0082339F">
        <w:rPr>
          <w:sz w:val="22"/>
          <w:szCs w:val="22"/>
        </w:rPr>
        <w:t>,</w:t>
      </w:r>
      <w:r w:rsidRPr="0082339F">
        <w:rPr>
          <w:sz w:val="22"/>
          <w:szCs w:val="22"/>
        </w:rPr>
        <w:t xml:space="preserve"> Rusia </w:t>
      </w:r>
      <w:r w:rsidR="00063500" w:rsidRPr="0082339F">
        <w:rPr>
          <w:sz w:val="22"/>
          <w:szCs w:val="22"/>
        </w:rPr>
        <w:t xml:space="preserve">la </w:t>
      </w:r>
      <w:r w:rsidRPr="0082339F">
        <w:rPr>
          <w:sz w:val="22"/>
          <w:szCs w:val="22"/>
        </w:rPr>
        <w:t xml:space="preserve">surte de </w:t>
      </w:r>
      <w:r w:rsidR="00063500" w:rsidRPr="0082339F">
        <w:rPr>
          <w:sz w:val="22"/>
          <w:szCs w:val="22"/>
        </w:rPr>
        <w:t xml:space="preserve">energía y </w:t>
      </w:r>
      <w:r w:rsidR="00703626" w:rsidRPr="0082339F">
        <w:rPr>
          <w:sz w:val="22"/>
          <w:szCs w:val="22"/>
        </w:rPr>
        <w:t xml:space="preserve">el </w:t>
      </w:r>
      <w:r w:rsidRPr="0082339F">
        <w:rPr>
          <w:sz w:val="22"/>
          <w:szCs w:val="22"/>
        </w:rPr>
        <w:t>85</w:t>
      </w:r>
      <w:r w:rsidR="00D9434C" w:rsidRPr="0082339F">
        <w:rPr>
          <w:sz w:val="22"/>
          <w:szCs w:val="22"/>
        </w:rPr>
        <w:t xml:space="preserve"> %</w:t>
      </w:r>
      <w:r w:rsidRPr="0082339F">
        <w:rPr>
          <w:sz w:val="22"/>
          <w:szCs w:val="22"/>
        </w:rPr>
        <w:t xml:space="preserve"> del gas ruso que consume Europa pasa a través de Ucrania</w:t>
      </w:r>
      <w:r w:rsidR="00705294" w:rsidRPr="0082339F">
        <w:rPr>
          <w:sz w:val="22"/>
          <w:szCs w:val="22"/>
        </w:rPr>
        <w:t xml:space="preserve"> [</w:t>
      </w:r>
      <w:r w:rsidR="00705294" w:rsidRPr="00D80758">
        <w:rPr>
          <w:rFonts w:ascii="Times New Roman" w:hAnsi="Times New Roman" w:cs="Times New Roman"/>
          <w:sz w:val="22"/>
          <w:szCs w:val="22"/>
        </w:rPr>
        <w:t>VER</w:t>
      </w:r>
      <w:r w:rsidR="00705294" w:rsidRPr="0082339F">
        <w:rPr>
          <w:sz w:val="22"/>
          <w:szCs w:val="22"/>
        </w:rPr>
        <w:t>]</w:t>
      </w:r>
      <w:r w:rsidRPr="0082339F">
        <w:rPr>
          <w:sz w:val="22"/>
          <w:szCs w:val="22"/>
        </w:rPr>
        <w:t xml:space="preserve">. </w:t>
      </w:r>
    </w:p>
    <w:p w14:paraId="7AC2C64D" w14:textId="26F928DE" w:rsidR="00D80758" w:rsidRPr="0082339F" w:rsidRDefault="00E710C4" w:rsidP="0082339F">
      <w:pPr>
        <w:rPr>
          <w:sz w:val="22"/>
          <w:szCs w:val="22"/>
        </w:rPr>
      </w:pPr>
      <w:hyperlink r:id="rId40" w:history="1">
        <w:r w:rsidR="00D80758" w:rsidRPr="00D25797">
          <w:rPr>
            <w:rStyle w:val="Hipervnculo"/>
            <w:rFonts w:ascii="Lucida Grande" w:hAnsi="Lucida Grande" w:cs="Lucida Grande"/>
          </w:rPr>
          <w:t>http://hispanicasaber.planetasaber.com/theworld/chronicles/seccions/cards/default.asp?art=94&amp;pk=2568</w:t>
        </w:r>
      </w:hyperlink>
      <w:r w:rsidR="00D80758">
        <w:rPr>
          <w:rFonts w:ascii="Lucida Grande" w:hAnsi="Lucida Grande" w:cs="Lucida Grande"/>
          <w:color w:val="000000"/>
        </w:rPr>
        <w:t xml:space="preserve"> </w:t>
      </w:r>
    </w:p>
    <w:p w14:paraId="659FEC74"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3C675F" w:rsidRPr="0082339F" w14:paraId="1EAC6A3F" w14:textId="77777777" w:rsidTr="005A2B85">
        <w:tc>
          <w:tcPr>
            <w:tcW w:w="8978" w:type="dxa"/>
            <w:gridSpan w:val="2"/>
            <w:shd w:val="clear" w:color="auto" w:fill="000000" w:themeFill="text1"/>
          </w:tcPr>
          <w:p w14:paraId="4A6BA52C" w14:textId="77777777" w:rsidR="003C675F" w:rsidRPr="0082339F" w:rsidRDefault="003C675F" w:rsidP="0082339F">
            <w:pPr>
              <w:rPr>
                <w:b/>
                <w:color w:val="FFFFFF" w:themeColor="background1"/>
              </w:rPr>
            </w:pPr>
            <w:r w:rsidRPr="0082339F">
              <w:rPr>
                <w:b/>
                <w:color w:val="FFFFFF" w:themeColor="background1"/>
              </w:rPr>
              <w:t>Destacado</w:t>
            </w:r>
          </w:p>
        </w:tc>
      </w:tr>
      <w:tr w:rsidR="003C675F" w:rsidRPr="0082339F" w14:paraId="799D023A" w14:textId="77777777" w:rsidTr="005A2B85">
        <w:tc>
          <w:tcPr>
            <w:tcW w:w="2518" w:type="dxa"/>
          </w:tcPr>
          <w:p w14:paraId="5774B486" w14:textId="77777777" w:rsidR="003C675F" w:rsidRPr="0082339F" w:rsidRDefault="003C675F" w:rsidP="0082339F">
            <w:pPr>
              <w:rPr>
                <w:b/>
              </w:rPr>
            </w:pPr>
            <w:r w:rsidRPr="0082339F">
              <w:rPr>
                <w:b/>
              </w:rPr>
              <w:t>Título</w:t>
            </w:r>
          </w:p>
        </w:tc>
        <w:tc>
          <w:tcPr>
            <w:tcW w:w="6460" w:type="dxa"/>
          </w:tcPr>
          <w:p w14:paraId="333E5704" w14:textId="529EAA79" w:rsidR="003C675F" w:rsidRPr="0082339F" w:rsidRDefault="003C675F" w:rsidP="0082339F">
            <w:pPr>
              <w:rPr>
                <w:b/>
              </w:rPr>
            </w:pPr>
            <w:r w:rsidRPr="0082339F">
              <w:rPr>
                <w:b/>
              </w:rPr>
              <w:t>Los dos bandos en el conflicto de Ucrania</w:t>
            </w:r>
          </w:p>
        </w:tc>
      </w:tr>
      <w:tr w:rsidR="003C675F" w:rsidRPr="0082339F" w14:paraId="223E8A4B" w14:textId="77777777" w:rsidTr="005A2B85">
        <w:tc>
          <w:tcPr>
            <w:tcW w:w="2518" w:type="dxa"/>
          </w:tcPr>
          <w:p w14:paraId="176B59BE" w14:textId="77777777" w:rsidR="003C675F" w:rsidRPr="0082339F" w:rsidRDefault="003C675F" w:rsidP="0082339F">
            <w:r w:rsidRPr="0082339F">
              <w:rPr>
                <w:b/>
              </w:rPr>
              <w:t>Contenido</w:t>
            </w:r>
          </w:p>
        </w:tc>
        <w:tc>
          <w:tcPr>
            <w:tcW w:w="6460" w:type="dxa"/>
          </w:tcPr>
          <w:p w14:paraId="2BFEC5F7" w14:textId="71102909" w:rsidR="003C675F" w:rsidRPr="0082339F" w:rsidRDefault="003C675F" w:rsidP="0082339F">
            <w:r w:rsidRPr="0082339F">
              <w:t xml:space="preserve">Ucrania se encuentra dividida entre quienes anhelan integrarse a la Unión Europea y quienes quieren estar bajo influencia </w:t>
            </w:r>
            <w:r w:rsidR="00BE2295" w:rsidRPr="0082339F">
              <w:t>de R</w:t>
            </w:r>
            <w:r w:rsidRPr="0082339F">
              <w:t>us</w:t>
            </w:r>
            <w:r w:rsidR="00BE2295" w:rsidRPr="0082339F">
              <w:t>i</w:t>
            </w:r>
            <w:r w:rsidRPr="0082339F">
              <w:t xml:space="preserve">a. Pareciese que a cada lado del río Dniéper hubiese una Ucrania diferente. </w:t>
            </w:r>
          </w:p>
          <w:p w14:paraId="7E264420" w14:textId="099AF480" w:rsidR="003C675F" w:rsidRPr="0082339F" w:rsidRDefault="003C675F" w:rsidP="0082339F">
            <w:r w:rsidRPr="0082339F">
              <w:t xml:space="preserve">Una es pro occidental, cristiana-católica, de habla ucraniana y </w:t>
            </w:r>
            <w:r w:rsidR="00BE2295" w:rsidRPr="0082339F">
              <w:t>nacionalista</w:t>
            </w:r>
            <w:r w:rsidR="0055458A" w:rsidRPr="0082339F">
              <w:t>,</w:t>
            </w:r>
            <w:r w:rsidR="00BE2295" w:rsidRPr="0082339F">
              <w:t xml:space="preserve"> que </w:t>
            </w:r>
            <w:r w:rsidRPr="0082339F">
              <w:t xml:space="preserve">ve con recelo a Rusia. </w:t>
            </w:r>
          </w:p>
          <w:p w14:paraId="0C5E8C71" w14:textId="3B7CB8B4" w:rsidR="003C675F" w:rsidRPr="0082339F" w:rsidRDefault="0055458A" w:rsidP="0082339F">
            <w:r w:rsidRPr="0082339F">
              <w:t>La o</w:t>
            </w:r>
            <w:r w:rsidR="003C675F" w:rsidRPr="0082339F">
              <w:t xml:space="preserve">tra </w:t>
            </w:r>
            <w:r w:rsidRPr="0082339F">
              <w:t xml:space="preserve">es </w:t>
            </w:r>
            <w:r w:rsidR="003C675F" w:rsidRPr="0082339F">
              <w:t>suroriental, ortodoxa</w:t>
            </w:r>
            <w:r w:rsidR="00BE2295" w:rsidRPr="0082339F">
              <w:t>,</w:t>
            </w:r>
            <w:r w:rsidRPr="0082339F">
              <w:t xml:space="preserve"> de habla rusa</w:t>
            </w:r>
            <w:r w:rsidR="003C675F" w:rsidRPr="0082339F">
              <w:t xml:space="preserve"> </w:t>
            </w:r>
            <w:r w:rsidR="00BE2295" w:rsidRPr="0082339F">
              <w:t xml:space="preserve">y con </w:t>
            </w:r>
            <w:r w:rsidR="003C675F" w:rsidRPr="0082339F">
              <w:t>fuertes afinidades con Rusia</w:t>
            </w:r>
            <w:r w:rsidR="00BE2295" w:rsidRPr="0082339F">
              <w:t>,</w:t>
            </w:r>
            <w:r w:rsidR="003C675F" w:rsidRPr="0082339F">
              <w:t xml:space="preserve"> y</w:t>
            </w:r>
            <w:r w:rsidR="00BE2295" w:rsidRPr="0082339F">
              <w:t>a que</w:t>
            </w:r>
            <w:r w:rsidR="003C675F" w:rsidRPr="0082339F">
              <w:t xml:space="preserve"> la considera garantía para su estabilidad y su seguridad.</w:t>
            </w:r>
          </w:p>
        </w:tc>
      </w:tr>
    </w:tbl>
    <w:p w14:paraId="1ED99098" w14:textId="77777777" w:rsidR="00BB3D3C" w:rsidRDefault="00BB3D3C" w:rsidP="0082339F">
      <w:pPr>
        <w:rPr>
          <w:sz w:val="22"/>
          <w:szCs w:val="22"/>
        </w:rPr>
      </w:pPr>
    </w:p>
    <w:p w14:paraId="550764D6" w14:textId="77777777" w:rsidR="00D30D5C" w:rsidRDefault="00D30D5C" w:rsidP="0082339F">
      <w:pPr>
        <w:rPr>
          <w:sz w:val="22"/>
          <w:szCs w:val="22"/>
        </w:rPr>
      </w:pPr>
    </w:p>
    <w:p w14:paraId="784B908F" w14:textId="7299AC0F" w:rsidR="00D30D5C" w:rsidRDefault="00D30D5C" w:rsidP="00D30D5C">
      <w:pPr>
        <w:rPr>
          <w:sz w:val="22"/>
          <w:szCs w:val="22"/>
        </w:rPr>
      </w:pPr>
      <w:r w:rsidRPr="00D30D5C">
        <w:rPr>
          <w:sz w:val="22"/>
          <w:szCs w:val="22"/>
          <w:highlight w:val="yellow"/>
        </w:rPr>
        <w:t>[sección 3]</w:t>
      </w:r>
    </w:p>
    <w:p w14:paraId="17B43B17" w14:textId="3080F974" w:rsidR="00D30D5C" w:rsidRDefault="00D30D5C" w:rsidP="00D30D5C">
      <w:pPr>
        <w:pStyle w:val="Ttulo3"/>
      </w:pPr>
      <w:bookmarkStart w:id="180" w:name="_Toc426298265"/>
      <w:r>
        <w:t>5.2.1 El Euromaidán</w:t>
      </w:r>
      <w:bookmarkEnd w:id="180"/>
    </w:p>
    <w:p w14:paraId="3C4B156B" w14:textId="77777777" w:rsidR="00D30D5C" w:rsidRPr="0082339F" w:rsidRDefault="00D30D5C" w:rsidP="00D30D5C">
      <w:pPr>
        <w:rPr>
          <w:sz w:val="22"/>
          <w:szCs w:val="22"/>
        </w:rPr>
      </w:pPr>
    </w:p>
    <w:p w14:paraId="33A6F620" w14:textId="0D007F66" w:rsidR="0076203B" w:rsidRPr="0082339F" w:rsidRDefault="00BE2295" w:rsidP="0082339F">
      <w:pPr>
        <w:rPr>
          <w:sz w:val="22"/>
          <w:szCs w:val="22"/>
        </w:rPr>
      </w:pPr>
      <w:r w:rsidRPr="0082339F">
        <w:rPr>
          <w:sz w:val="22"/>
          <w:szCs w:val="22"/>
        </w:rPr>
        <w:t>En 2013, l</w:t>
      </w:r>
      <w:r w:rsidR="00FF159E" w:rsidRPr="0082339F">
        <w:rPr>
          <w:sz w:val="22"/>
          <w:szCs w:val="22"/>
        </w:rPr>
        <w:t>os pro</w:t>
      </w:r>
      <w:r w:rsidRPr="0082339F">
        <w:rPr>
          <w:sz w:val="22"/>
          <w:szCs w:val="22"/>
        </w:rPr>
        <w:t xml:space="preserve"> </w:t>
      </w:r>
      <w:r w:rsidR="00FF159E" w:rsidRPr="0082339F">
        <w:rPr>
          <w:sz w:val="22"/>
          <w:szCs w:val="22"/>
        </w:rPr>
        <w:t xml:space="preserve">occidentales, </w:t>
      </w:r>
      <w:r w:rsidR="0076203B" w:rsidRPr="0082339F">
        <w:rPr>
          <w:sz w:val="22"/>
          <w:szCs w:val="22"/>
        </w:rPr>
        <w:t>reuni</w:t>
      </w:r>
      <w:r w:rsidR="00FF159E" w:rsidRPr="0082339F">
        <w:rPr>
          <w:sz w:val="22"/>
          <w:szCs w:val="22"/>
        </w:rPr>
        <w:t xml:space="preserve">dos durante </w:t>
      </w:r>
      <w:r w:rsidR="00934CDB" w:rsidRPr="0082339F">
        <w:rPr>
          <w:sz w:val="22"/>
          <w:szCs w:val="22"/>
        </w:rPr>
        <w:t xml:space="preserve">varias </w:t>
      </w:r>
      <w:r w:rsidR="0076203B" w:rsidRPr="0082339F">
        <w:rPr>
          <w:sz w:val="22"/>
          <w:szCs w:val="22"/>
        </w:rPr>
        <w:t>semanas</w:t>
      </w:r>
      <w:r w:rsidRPr="0082339F">
        <w:rPr>
          <w:sz w:val="22"/>
          <w:szCs w:val="22"/>
        </w:rPr>
        <w:t xml:space="preserve"> </w:t>
      </w:r>
      <w:r w:rsidR="0076203B" w:rsidRPr="0082339F">
        <w:rPr>
          <w:sz w:val="22"/>
          <w:szCs w:val="22"/>
        </w:rPr>
        <w:t xml:space="preserve">en la </w:t>
      </w:r>
      <w:r w:rsidRPr="0082339F">
        <w:rPr>
          <w:sz w:val="22"/>
          <w:szCs w:val="22"/>
        </w:rPr>
        <w:t>P</w:t>
      </w:r>
      <w:r w:rsidR="0076203B" w:rsidRPr="0082339F">
        <w:rPr>
          <w:sz w:val="22"/>
          <w:szCs w:val="22"/>
        </w:rPr>
        <w:t>laza de la Independencia</w:t>
      </w:r>
      <w:r w:rsidRPr="0082339F">
        <w:rPr>
          <w:sz w:val="22"/>
          <w:szCs w:val="22"/>
        </w:rPr>
        <w:t>,</w:t>
      </w:r>
      <w:r w:rsidR="0076203B" w:rsidRPr="0082339F">
        <w:rPr>
          <w:sz w:val="22"/>
          <w:szCs w:val="22"/>
        </w:rPr>
        <w:t xml:space="preserve"> </w:t>
      </w:r>
      <w:r w:rsidR="00FF159E" w:rsidRPr="0082339F">
        <w:rPr>
          <w:sz w:val="22"/>
          <w:szCs w:val="22"/>
        </w:rPr>
        <w:t xml:space="preserve">dieron </w:t>
      </w:r>
      <w:r w:rsidR="00AE69EB" w:rsidRPr="0082339F">
        <w:rPr>
          <w:sz w:val="22"/>
          <w:szCs w:val="22"/>
        </w:rPr>
        <w:t xml:space="preserve">vida </w:t>
      </w:r>
      <w:r w:rsidR="00FF159E" w:rsidRPr="0082339F">
        <w:rPr>
          <w:sz w:val="22"/>
          <w:szCs w:val="22"/>
        </w:rPr>
        <w:t xml:space="preserve">al </w:t>
      </w:r>
      <w:r w:rsidR="00934CDB" w:rsidRPr="0082339F">
        <w:rPr>
          <w:sz w:val="22"/>
          <w:szCs w:val="22"/>
        </w:rPr>
        <w:t xml:space="preserve">movimiento político </w:t>
      </w:r>
      <w:r w:rsidR="00FF159E" w:rsidRPr="0082339F">
        <w:rPr>
          <w:sz w:val="22"/>
          <w:szCs w:val="22"/>
        </w:rPr>
        <w:t xml:space="preserve">conocido como </w:t>
      </w:r>
      <w:r w:rsidR="0076203B" w:rsidRPr="0082339F">
        <w:rPr>
          <w:sz w:val="22"/>
          <w:szCs w:val="22"/>
        </w:rPr>
        <w:t xml:space="preserve">Euromaidán. Su protesta </w:t>
      </w:r>
      <w:r w:rsidR="00453742" w:rsidRPr="0082339F">
        <w:rPr>
          <w:sz w:val="22"/>
          <w:szCs w:val="22"/>
        </w:rPr>
        <w:t xml:space="preserve">se </w:t>
      </w:r>
      <w:r w:rsidR="0076203B" w:rsidRPr="0082339F">
        <w:rPr>
          <w:sz w:val="22"/>
          <w:szCs w:val="22"/>
        </w:rPr>
        <w:t>dirigi</w:t>
      </w:r>
      <w:r w:rsidR="00453742" w:rsidRPr="0082339F">
        <w:rPr>
          <w:sz w:val="22"/>
          <w:szCs w:val="22"/>
        </w:rPr>
        <w:t xml:space="preserve">ó </w:t>
      </w:r>
      <w:r w:rsidR="0076203B" w:rsidRPr="0082339F">
        <w:rPr>
          <w:sz w:val="22"/>
          <w:szCs w:val="22"/>
        </w:rPr>
        <w:t xml:space="preserve">contra </w:t>
      </w:r>
      <w:r w:rsidR="00934CDB" w:rsidRPr="0082339F">
        <w:rPr>
          <w:sz w:val="22"/>
          <w:szCs w:val="22"/>
        </w:rPr>
        <w:t xml:space="preserve">el </w:t>
      </w:r>
      <w:r w:rsidR="00453742" w:rsidRPr="0082339F">
        <w:rPr>
          <w:sz w:val="22"/>
          <w:szCs w:val="22"/>
        </w:rPr>
        <w:t>jefe del gobierno</w:t>
      </w:r>
      <w:r w:rsidR="00AE69EB" w:rsidRPr="0082339F">
        <w:rPr>
          <w:sz w:val="22"/>
          <w:szCs w:val="22"/>
        </w:rPr>
        <w:t xml:space="preserve"> Víktor Yanukóvich</w:t>
      </w:r>
      <w:r w:rsidR="00453742" w:rsidRPr="0082339F">
        <w:rPr>
          <w:sz w:val="22"/>
          <w:szCs w:val="22"/>
        </w:rPr>
        <w:t>, proclive a los intereses de Rusia</w:t>
      </w:r>
      <w:r w:rsidR="00AE69EB" w:rsidRPr="0082339F">
        <w:rPr>
          <w:sz w:val="22"/>
          <w:szCs w:val="22"/>
        </w:rPr>
        <w:t>,</w:t>
      </w:r>
      <w:r w:rsidR="00934CDB" w:rsidRPr="0082339F">
        <w:rPr>
          <w:sz w:val="22"/>
          <w:szCs w:val="22"/>
        </w:rPr>
        <w:t xml:space="preserve"> y quien </w:t>
      </w:r>
      <w:r w:rsidR="00453742" w:rsidRPr="0082339F">
        <w:rPr>
          <w:sz w:val="22"/>
          <w:szCs w:val="22"/>
        </w:rPr>
        <w:t>se negó a firmar un acuerdo de asociación con la U</w:t>
      </w:r>
      <w:r w:rsidRPr="0082339F">
        <w:rPr>
          <w:sz w:val="22"/>
          <w:szCs w:val="22"/>
        </w:rPr>
        <w:t xml:space="preserve">nión </w:t>
      </w:r>
      <w:r w:rsidR="00453742" w:rsidRPr="0082339F">
        <w:rPr>
          <w:sz w:val="22"/>
          <w:szCs w:val="22"/>
        </w:rPr>
        <w:t>E</w:t>
      </w:r>
      <w:r w:rsidRPr="0082339F">
        <w:rPr>
          <w:sz w:val="22"/>
          <w:szCs w:val="22"/>
        </w:rPr>
        <w:t>uropea</w:t>
      </w:r>
      <w:r w:rsidR="00934CDB" w:rsidRPr="0082339F">
        <w:rPr>
          <w:sz w:val="22"/>
          <w:szCs w:val="22"/>
        </w:rPr>
        <w:t>.</w:t>
      </w:r>
      <w:r w:rsidR="0093751E" w:rsidRPr="0082339F">
        <w:rPr>
          <w:sz w:val="22"/>
          <w:szCs w:val="22"/>
        </w:rPr>
        <w:t xml:space="preserve"> </w:t>
      </w:r>
      <w:r w:rsidR="00934CDB" w:rsidRPr="0082339F">
        <w:rPr>
          <w:sz w:val="22"/>
          <w:szCs w:val="22"/>
        </w:rPr>
        <w:t>Finalmente</w:t>
      </w:r>
      <w:r w:rsidR="00AE69EB" w:rsidRPr="0082339F">
        <w:rPr>
          <w:sz w:val="22"/>
          <w:szCs w:val="22"/>
        </w:rPr>
        <w:t>,</w:t>
      </w:r>
      <w:r w:rsidR="00934CDB" w:rsidRPr="0082339F">
        <w:rPr>
          <w:sz w:val="22"/>
          <w:szCs w:val="22"/>
        </w:rPr>
        <w:t xml:space="preserve"> </w:t>
      </w:r>
      <w:r w:rsidR="0050373F" w:rsidRPr="0082339F">
        <w:rPr>
          <w:sz w:val="22"/>
          <w:szCs w:val="22"/>
        </w:rPr>
        <w:t>su gobierno</w:t>
      </w:r>
      <w:r w:rsidR="00AE69EB" w:rsidRPr="0082339F">
        <w:rPr>
          <w:sz w:val="22"/>
          <w:szCs w:val="22"/>
        </w:rPr>
        <w:t xml:space="preserve"> cayó</w:t>
      </w:r>
      <w:r w:rsidR="0050373F" w:rsidRPr="0082339F">
        <w:rPr>
          <w:sz w:val="22"/>
          <w:szCs w:val="22"/>
        </w:rPr>
        <w:t xml:space="preserve">, lo </w:t>
      </w:r>
      <w:r w:rsidR="00AE69EB" w:rsidRPr="0082339F">
        <w:rPr>
          <w:sz w:val="22"/>
          <w:szCs w:val="22"/>
        </w:rPr>
        <w:t xml:space="preserve">que significa </w:t>
      </w:r>
      <w:r w:rsidR="0050373F" w:rsidRPr="0082339F">
        <w:rPr>
          <w:sz w:val="22"/>
          <w:szCs w:val="22"/>
        </w:rPr>
        <w:t xml:space="preserve">el distanciamiento </w:t>
      </w:r>
      <w:r w:rsidR="0093751E" w:rsidRPr="0082339F">
        <w:rPr>
          <w:sz w:val="22"/>
          <w:szCs w:val="22"/>
        </w:rPr>
        <w:t>con respecto a Rusia y un acercamiento a la Unión Europea.</w:t>
      </w:r>
    </w:p>
    <w:p w14:paraId="0EF67845" w14:textId="58EB46C9" w:rsidR="00D30D5C" w:rsidRPr="0082339F" w:rsidRDefault="00D30D5C" w:rsidP="0082339F">
      <w:pPr>
        <w:rPr>
          <w:sz w:val="22"/>
          <w:szCs w:val="22"/>
        </w:rPr>
      </w:pPr>
    </w:p>
    <w:p w14:paraId="2D489418" w14:textId="5843AE83" w:rsidR="00453742" w:rsidRPr="0082339F" w:rsidRDefault="00FF159E" w:rsidP="0082339F">
      <w:pPr>
        <w:rPr>
          <w:sz w:val="22"/>
          <w:szCs w:val="22"/>
        </w:rPr>
      </w:pPr>
      <w:r w:rsidRPr="0082339F">
        <w:rPr>
          <w:sz w:val="22"/>
          <w:szCs w:val="22"/>
        </w:rPr>
        <w:t>P</w:t>
      </w:r>
      <w:r w:rsidR="00453742" w:rsidRPr="0082339F">
        <w:rPr>
          <w:sz w:val="22"/>
          <w:szCs w:val="22"/>
        </w:rPr>
        <w:t>aralelamente</w:t>
      </w:r>
      <w:r w:rsidRPr="0082339F">
        <w:rPr>
          <w:sz w:val="22"/>
          <w:szCs w:val="22"/>
        </w:rPr>
        <w:t xml:space="preserve">, </w:t>
      </w:r>
      <w:r w:rsidR="00453742" w:rsidRPr="0082339F">
        <w:rPr>
          <w:sz w:val="22"/>
          <w:szCs w:val="22"/>
        </w:rPr>
        <w:t xml:space="preserve">en </w:t>
      </w:r>
      <w:r w:rsidR="00BE2295" w:rsidRPr="0082339F">
        <w:rPr>
          <w:sz w:val="22"/>
          <w:szCs w:val="22"/>
        </w:rPr>
        <w:t>una</w:t>
      </w:r>
      <w:r w:rsidR="00453742" w:rsidRPr="0082339F">
        <w:rPr>
          <w:sz w:val="22"/>
          <w:szCs w:val="22"/>
        </w:rPr>
        <w:t xml:space="preserve"> región al sur de Ucrania tuvo lugar un evento clave: Crimea, lugar </w:t>
      </w:r>
      <w:r w:rsidR="00AE69EB" w:rsidRPr="0082339F">
        <w:rPr>
          <w:sz w:val="22"/>
          <w:szCs w:val="22"/>
        </w:rPr>
        <w:t>donde</w:t>
      </w:r>
      <w:r w:rsidR="00453742" w:rsidRPr="0082339F">
        <w:rPr>
          <w:sz w:val="22"/>
          <w:szCs w:val="22"/>
        </w:rPr>
        <w:t xml:space="preserve"> vive una </w:t>
      </w:r>
      <w:r w:rsidR="00AE69EB" w:rsidRPr="0082339F">
        <w:rPr>
          <w:sz w:val="22"/>
          <w:szCs w:val="22"/>
        </w:rPr>
        <w:t xml:space="preserve">gran </w:t>
      </w:r>
      <w:r w:rsidR="00453742" w:rsidRPr="0082339F">
        <w:rPr>
          <w:sz w:val="22"/>
          <w:szCs w:val="22"/>
        </w:rPr>
        <w:t xml:space="preserve">mayoría de población de origen ruso, desestimó el deseo de relacionarse con Europa y expresó sus intenciones secesionistas </w:t>
      </w:r>
      <w:r w:rsidR="0050373F" w:rsidRPr="0082339F">
        <w:rPr>
          <w:sz w:val="22"/>
          <w:szCs w:val="22"/>
        </w:rPr>
        <w:t>de</w:t>
      </w:r>
      <w:r w:rsidR="00453742" w:rsidRPr="0082339F">
        <w:rPr>
          <w:sz w:val="22"/>
          <w:szCs w:val="22"/>
        </w:rPr>
        <w:t xml:space="preserve"> Ucrania y su interés de alinearse con Rusia. Para ello convocaron un referéndum de adhesión a Rusia, aunque en el mundo occidental los observadores no pudieron verificar su legitimidad. </w:t>
      </w:r>
    </w:p>
    <w:p w14:paraId="459026B1" w14:textId="77777777" w:rsidR="00453742" w:rsidRPr="0082339F" w:rsidRDefault="00453742" w:rsidP="0082339F">
      <w:pPr>
        <w:rPr>
          <w:sz w:val="22"/>
          <w:szCs w:val="22"/>
        </w:rPr>
      </w:pPr>
    </w:p>
    <w:p w14:paraId="09F544E0" w14:textId="5FEAE35B" w:rsidR="004D0922" w:rsidRPr="0082339F" w:rsidRDefault="0076203B" w:rsidP="0082339F">
      <w:pPr>
        <w:rPr>
          <w:sz w:val="22"/>
          <w:szCs w:val="22"/>
        </w:rPr>
      </w:pPr>
      <w:r w:rsidRPr="0082339F">
        <w:rPr>
          <w:sz w:val="22"/>
          <w:szCs w:val="22"/>
        </w:rPr>
        <w:t>Crimea es un</w:t>
      </w:r>
      <w:r w:rsidR="00AE69EB" w:rsidRPr="0082339F">
        <w:rPr>
          <w:sz w:val="22"/>
          <w:szCs w:val="22"/>
        </w:rPr>
        <w:t>a región estratégica,</w:t>
      </w:r>
      <w:r w:rsidR="00453742" w:rsidRPr="0082339F">
        <w:rPr>
          <w:sz w:val="22"/>
          <w:szCs w:val="22"/>
        </w:rPr>
        <w:t xml:space="preserve"> ya que allí se encuentra </w:t>
      </w:r>
      <w:r w:rsidRPr="0082339F">
        <w:rPr>
          <w:sz w:val="22"/>
          <w:szCs w:val="22"/>
        </w:rPr>
        <w:t xml:space="preserve">la flota </w:t>
      </w:r>
      <w:r w:rsidR="00453742" w:rsidRPr="0082339F">
        <w:rPr>
          <w:sz w:val="22"/>
          <w:szCs w:val="22"/>
        </w:rPr>
        <w:t xml:space="preserve">naval </w:t>
      </w:r>
      <w:r w:rsidRPr="0082339F">
        <w:rPr>
          <w:sz w:val="22"/>
          <w:szCs w:val="22"/>
        </w:rPr>
        <w:t xml:space="preserve">rusa, que </w:t>
      </w:r>
      <w:r w:rsidR="00AE69EB" w:rsidRPr="0082339F">
        <w:rPr>
          <w:sz w:val="22"/>
          <w:szCs w:val="22"/>
        </w:rPr>
        <w:t>además usufructuará</w:t>
      </w:r>
      <w:r w:rsidR="00453742" w:rsidRPr="0082339F">
        <w:rPr>
          <w:sz w:val="22"/>
          <w:szCs w:val="22"/>
        </w:rPr>
        <w:t xml:space="preserve"> el </w:t>
      </w:r>
      <w:r w:rsidRPr="0082339F">
        <w:rPr>
          <w:sz w:val="22"/>
          <w:szCs w:val="22"/>
        </w:rPr>
        <w:t xml:space="preserve">puerto de Sebastopol hasta el </w:t>
      </w:r>
      <w:r w:rsidR="00453742" w:rsidRPr="0082339F">
        <w:rPr>
          <w:sz w:val="22"/>
          <w:szCs w:val="22"/>
        </w:rPr>
        <w:t xml:space="preserve">año </w:t>
      </w:r>
      <w:r w:rsidRPr="0082339F">
        <w:rPr>
          <w:sz w:val="22"/>
          <w:szCs w:val="22"/>
        </w:rPr>
        <w:t xml:space="preserve">2042. </w:t>
      </w:r>
      <w:r w:rsidR="00453742" w:rsidRPr="0082339F">
        <w:rPr>
          <w:sz w:val="22"/>
          <w:szCs w:val="22"/>
        </w:rPr>
        <w:t xml:space="preserve">Rusia tomó parte activa en </w:t>
      </w:r>
      <w:r w:rsidR="00AE69EB" w:rsidRPr="0082339F">
        <w:rPr>
          <w:sz w:val="22"/>
          <w:szCs w:val="22"/>
        </w:rPr>
        <w:t xml:space="preserve">esta </w:t>
      </w:r>
      <w:r w:rsidR="00453742" w:rsidRPr="0082339F">
        <w:rPr>
          <w:sz w:val="22"/>
          <w:szCs w:val="22"/>
        </w:rPr>
        <w:t xml:space="preserve">situación y </w:t>
      </w:r>
      <w:r w:rsidRPr="0082339F">
        <w:rPr>
          <w:sz w:val="22"/>
          <w:szCs w:val="22"/>
        </w:rPr>
        <w:t xml:space="preserve">envió </w:t>
      </w:r>
      <w:r w:rsidR="00453742" w:rsidRPr="0082339F">
        <w:rPr>
          <w:sz w:val="22"/>
          <w:szCs w:val="22"/>
        </w:rPr>
        <w:t>a sus tropas</w:t>
      </w:r>
      <w:r w:rsidR="00AE69EB" w:rsidRPr="0082339F">
        <w:rPr>
          <w:sz w:val="22"/>
          <w:szCs w:val="22"/>
        </w:rPr>
        <w:t>,</w:t>
      </w:r>
      <w:r w:rsidR="00453742" w:rsidRPr="0082339F">
        <w:rPr>
          <w:sz w:val="22"/>
          <w:szCs w:val="22"/>
        </w:rPr>
        <w:t xml:space="preserve"> las cuales </w:t>
      </w:r>
      <w:r w:rsidR="00AE69EB" w:rsidRPr="0082339F">
        <w:rPr>
          <w:sz w:val="22"/>
          <w:szCs w:val="22"/>
        </w:rPr>
        <w:t>ganaron</w:t>
      </w:r>
      <w:r w:rsidR="00453742" w:rsidRPr="0082339F">
        <w:rPr>
          <w:sz w:val="22"/>
          <w:szCs w:val="22"/>
        </w:rPr>
        <w:t xml:space="preserve"> el </w:t>
      </w:r>
      <w:r w:rsidRPr="0082339F">
        <w:rPr>
          <w:sz w:val="22"/>
          <w:szCs w:val="22"/>
        </w:rPr>
        <w:t>control de las ciudades más impor</w:t>
      </w:r>
      <w:r w:rsidR="00453742" w:rsidRPr="0082339F">
        <w:rPr>
          <w:sz w:val="22"/>
          <w:szCs w:val="22"/>
        </w:rPr>
        <w:t>t</w:t>
      </w:r>
      <w:r w:rsidRPr="0082339F">
        <w:rPr>
          <w:sz w:val="22"/>
          <w:szCs w:val="22"/>
        </w:rPr>
        <w:t>antes de Crimea</w:t>
      </w:r>
      <w:r w:rsidR="00453742" w:rsidRPr="0082339F">
        <w:rPr>
          <w:sz w:val="22"/>
          <w:szCs w:val="22"/>
        </w:rPr>
        <w:t>.</w:t>
      </w:r>
      <w:r w:rsidR="00E1153F" w:rsidRPr="0082339F">
        <w:rPr>
          <w:sz w:val="22"/>
          <w:szCs w:val="22"/>
        </w:rPr>
        <w:t xml:space="preserve"> </w:t>
      </w:r>
      <w:r w:rsidR="004D0922" w:rsidRPr="0082339F">
        <w:rPr>
          <w:sz w:val="22"/>
          <w:szCs w:val="22"/>
        </w:rPr>
        <w:t>E</w:t>
      </w:r>
      <w:r w:rsidRPr="0082339F">
        <w:rPr>
          <w:sz w:val="22"/>
          <w:szCs w:val="22"/>
        </w:rPr>
        <w:t xml:space="preserve">n </w:t>
      </w:r>
      <w:r w:rsidR="004D0922" w:rsidRPr="0082339F">
        <w:rPr>
          <w:sz w:val="22"/>
          <w:szCs w:val="22"/>
        </w:rPr>
        <w:t>marzo de 2014</w:t>
      </w:r>
      <w:r w:rsidR="00AE69EB" w:rsidRPr="0082339F">
        <w:rPr>
          <w:sz w:val="22"/>
          <w:szCs w:val="22"/>
        </w:rPr>
        <w:t>,</w:t>
      </w:r>
      <w:r w:rsidR="004D0922" w:rsidRPr="0082339F">
        <w:rPr>
          <w:sz w:val="22"/>
          <w:szCs w:val="22"/>
        </w:rPr>
        <w:t xml:space="preserve"> Rusia </w:t>
      </w:r>
      <w:r w:rsidR="00BE2295" w:rsidRPr="0082339F">
        <w:rPr>
          <w:sz w:val="22"/>
          <w:szCs w:val="22"/>
        </w:rPr>
        <w:t>anexó a sus territorios</w:t>
      </w:r>
      <w:r w:rsidR="00AE69EB" w:rsidRPr="0082339F">
        <w:rPr>
          <w:sz w:val="22"/>
          <w:szCs w:val="22"/>
        </w:rPr>
        <w:t xml:space="preserve"> a</w:t>
      </w:r>
      <w:r w:rsidR="004D0922" w:rsidRPr="0082339F">
        <w:rPr>
          <w:sz w:val="22"/>
          <w:szCs w:val="22"/>
        </w:rPr>
        <w:t xml:space="preserve"> Crimea</w:t>
      </w:r>
      <w:r w:rsidRPr="0082339F">
        <w:rPr>
          <w:sz w:val="22"/>
          <w:szCs w:val="22"/>
        </w:rPr>
        <w:t xml:space="preserve"> </w:t>
      </w:r>
      <w:r w:rsidR="004D0922" w:rsidRPr="0082339F">
        <w:rPr>
          <w:sz w:val="22"/>
          <w:szCs w:val="22"/>
        </w:rPr>
        <w:t xml:space="preserve">y </w:t>
      </w:r>
      <w:r w:rsidR="00AE69EB" w:rsidRPr="0082339F">
        <w:rPr>
          <w:sz w:val="22"/>
          <w:szCs w:val="22"/>
        </w:rPr>
        <w:t xml:space="preserve">a </w:t>
      </w:r>
      <w:r w:rsidR="004D0922" w:rsidRPr="0082339F">
        <w:rPr>
          <w:sz w:val="22"/>
          <w:szCs w:val="22"/>
        </w:rPr>
        <w:t>la ciudad de Sebastopol.</w:t>
      </w:r>
    </w:p>
    <w:p w14:paraId="032B1675" w14:textId="77777777" w:rsidR="004D0922" w:rsidRPr="0082339F" w:rsidRDefault="004D0922" w:rsidP="0082339F">
      <w:pPr>
        <w:rPr>
          <w:sz w:val="22"/>
          <w:szCs w:val="22"/>
        </w:rPr>
      </w:pPr>
    </w:p>
    <w:p w14:paraId="4C394C89" w14:textId="7BC5E75B" w:rsidR="002665C0" w:rsidRPr="0082339F" w:rsidRDefault="00E1153F" w:rsidP="0082339F">
      <w:pPr>
        <w:rPr>
          <w:sz w:val="22"/>
          <w:szCs w:val="22"/>
        </w:rPr>
      </w:pPr>
      <w:r w:rsidRPr="0082339F">
        <w:rPr>
          <w:sz w:val="22"/>
          <w:szCs w:val="22"/>
        </w:rPr>
        <w:t>El g</w:t>
      </w:r>
      <w:r w:rsidR="005312FC" w:rsidRPr="0082339F">
        <w:rPr>
          <w:sz w:val="22"/>
          <w:szCs w:val="22"/>
        </w:rPr>
        <w:t>obierno de Estados Unidos</w:t>
      </w:r>
      <w:r w:rsidRPr="0082339F">
        <w:rPr>
          <w:sz w:val="22"/>
          <w:szCs w:val="22"/>
        </w:rPr>
        <w:t xml:space="preserve">, </w:t>
      </w:r>
      <w:r w:rsidR="005312FC" w:rsidRPr="0082339F">
        <w:rPr>
          <w:sz w:val="22"/>
          <w:szCs w:val="22"/>
        </w:rPr>
        <w:t xml:space="preserve"> junto a la Unión Europea</w:t>
      </w:r>
      <w:r w:rsidRPr="0082339F">
        <w:rPr>
          <w:sz w:val="22"/>
          <w:szCs w:val="22"/>
        </w:rPr>
        <w:t>,</w:t>
      </w:r>
      <w:r w:rsidR="005312FC" w:rsidRPr="0082339F">
        <w:rPr>
          <w:sz w:val="22"/>
          <w:szCs w:val="22"/>
        </w:rPr>
        <w:t xml:space="preserve"> </w:t>
      </w:r>
      <w:r w:rsidRPr="0082339F">
        <w:rPr>
          <w:sz w:val="22"/>
          <w:szCs w:val="22"/>
        </w:rPr>
        <w:t>impuso</w:t>
      </w:r>
      <w:r w:rsidR="005312FC" w:rsidRPr="0082339F">
        <w:rPr>
          <w:sz w:val="22"/>
          <w:szCs w:val="22"/>
        </w:rPr>
        <w:t xml:space="preserve"> una serie de sanciones económicas </w:t>
      </w:r>
      <w:r w:rsidR="00AE69EB" w:rsidRPr="0082339F">
        <w:rPr>
          <w:sz w:val="22"/>
          <w:szCs w:val="22"/>
        </w:rPr>
        <w:t>a</w:t>
      </w:r>
      <w:r w:rsidRPr="0082339F">
        <w:rPr>
          <w:sz w:val="22"/>
          <w:szCs w:val="22"/>
        </w:rPr>
        <w:t xml:space="preserve"> Rusia. </w:t>
      </w:r>
      <w:r w:rsidR="005312FC" w:rsidRPr="0082339F">
        <w:rPr>
          <w:sz w:val="22"/>
          <w:szCs w:val="22"/>
        </w:rPr>
        <w:t>A pesar de las presiones</w:t>
      </w:r>
      <w:r w:rsidRPr="0082339F">
        <w:rPr>
          <w:sz w:val="22"/>
          <w:szCs w:val="22"/>
        </w:rPr>
        <w:t>,</w:t>
      </w:r>
      <w:r w:rsidR="005312FC" w:rsidRPr="0082339F">
        <w:rPr>
          <w:sz w:val="22"/>
          <w:szCs w:val="22"/>
        </w:rPr>
        <w:t xml:space="preserve"> el presidente ruso </w:t>
      </w:r>
      <w:r w:rsidRPr="0082339F">
        <w:rPr>
          <w:sz w:val="22"/>
          <w:szCs w:val="22"/>
        </w:rPr>
        <w:t xml:space="preserve">está empeñado en defender sus intereses territoriales y </w:t>
      </w:r>
      <w:r w:rsidR="002665C0" w:rsidRPr="0082339F">
        <w:rPr>
          <w:sz w:val="22"/>
          <w:szCs w:val="22"/>
        </w:rPr>
        <w:t xml:space="preserve">reconstruir </w:t>
      </w:r>
      <w:r w:rsidRPr="0082339F">
        <w:rPr>
          <w:sz w:val="22"/>
          <w:szCs w:val="22"/>
        </w:rPr>
        <w:t xml:space="preserve">el </w:t>
      </w:r>
      <w:r w:rsidR="002665C0" w:rsidRPr="0082339F">
        <w:rPr>
          <w:sz w:val="22"/>
          <w:szCs w:val="22"/>
        </w:rPr>
        <w:t xml:space="preserve">imperio </w:t>
      </w:r>
      <w:r w:rsidRPr="0082339F">
        <w:rPr>
          <w:sz w:val="22"/>
          <w:szCs w:val="22"/>
        </w:rPr>
        <w:t xml:space="preserve">ruso en Eurasia. </w:t>
      </w:r>
    </w:p>
    <w:p w14:paraId="4C90E24D" w14:textId="77777777" w:rsidR="00172407" w:rsidRDefault="00172407" w:rsidP="00172407">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172407" w:rsidRPr="004A1547" w14:paraId="424A3DC6"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6D46702C" w14:textId="77777777" w:rsidR="00172407" w:rsidRPr="006B6F27" w:rsidRDefault="00172407"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72407" w:rsidRPr="006B6F27" w14:paraId="1F26985B"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5309D16" w14:textId="77777777" w:rsidR="00172407" w:rsidRPr="006B6F27" w:rsidRDefault="00172407"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072BC3" w14:textId="16F0DC34" w:rsidR="00172407" w:rsidRPr="006B6F27" w:rsidRDefault="00172407" w:rsidP="003711F1">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3711F1">
              <w:rPr>
                <w:rFonts w:ascii="Times New Roman" w:hAnsi="Times New Roman" w:cs="Times New Roman"/>
                <w:sz w:val="22"/>
                <w:szCs w:val="22"/>
              </w:rPr>
              <w:t>39</w:t>
            </w:r>
          </w:p>
        </w:tc>
      </w:tr>
      <w:tr w:rsidR="00172407" w:rsidRPr="004A1547" w14:paraId="6C66BF76"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6AF9D99" w14:textId="77777777" w:rsidR="00172407" w:rsidRPr="006B6F27" w:rsidRDefault="00172407"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3DB573" w14:textId="5EDD209B" w:rsidR="00172407" w:rsidRPr="006B6F27" w:rsidRDefault="00361E50" w:rsidP="00361E50">
            <w:pPr>
              <w:pStyle w:val="Cuerpo"/>
            </w:pPr>
            <w:ins w:id="181" w:author="bachue digital" w:date="2015-07-29T18:22:00Z">
              <w:r w:rsidRPr="00361E50">
                <w:t>Ucrania</w:t>
              </w:r>
              <w:r>
                <w:t xml:space="preserve">, </w:t>
              </w:r>
            </w:ins>
            <w:ins w:id="182" w:author="bachue digital" w:date="2015-07-29T18:23:00Z">
              <w:r w:rsidRPr="00361E50">
                <w:t>21 de febrero de 2014</w:t>
              </w:r>
              <w:r>
                <w:t xml:space="preserve">. Un </w:t>
              </w:r>
            </w:ins>
            <w:ins w:id="183" w:author="bachue digital" w:date="2015-07-29T18:22:00Z">
              <w:r w:rsidRPr="00361E50">
                <w:t xml:space="preserve">pueblo ucraniano después de una noche de enfrentamientos en el Maidan Nezalezhnosti </w:t>
              </w:r>
            </w:ins>
          </w:p>
        </w:tc>
      </w:tr>
      <w:tr w:rsidR="00172407" w:rsidRPr="004A1547" w14:paraId="1CFAEDE8"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CCC0508" w14:textId="77777777" w:rsidR="00172407" w:rsidRPr="006B6F27" w:rsidRDefault="00172407"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E9E4C9" w14:textId="0E56DE26" w:rsidR="00172407" w:rsidRPr="006B6F27" w:rsidRDefault="00361E50" w:rsidP="00C90C45">
            <w:pPr>
              <w:pStyle w:val="Cuerpo"/>
              <w:rPr>
                <w:lang w:val="es-ES_tradnl"/>
              </w:rPr>
            </w:pPr>
            <w:ins w:id="184" w:author="bachue digital" w:date="2015-07-29T18:23:00Z">
              <w:r w:rsidRPr="00361E50">
                <w:rPr>
                  <w:lang w:val="es-ES_tradnl"/>
                </w:rPr>
                <w:t xml:space="preserve">Número de la imagen </w:t>
              </w:r>
              <w:commentRangeStart w:id="185"/>
              <w:r w:rsidRPr="00361E50">
                <w:rPr>
                  <w:lang w:val="es-ES_tradnl"/>
                </w:rPr>
                <w:t>177972227</w:t>
              </w:r>
            </w:ins>
            <w:commentRangeEnd w:id="185"/>
            <w:r w:rsidR="00111A9B">
              <w:rPr>
                <w:rStyle w:val="Refdecomentario"/>
                <w:rFonts w:ascii="Calibri" w:eastAsia="Calibri" w:hAnsi="Calibri"/>
                <w:color w:val="auto"/>
                <w:bdr w:val="none" w:sz="0" w:space="0" w:color="auto"/>
                <w:lang w:val="es-MX" w:eastAsia="en-US"/>
              </w:rPr>
              <w:commentReference w:id="185"/>
            </w:r>
          </w:p>
        </w:tc>
      </w:tr>
      <w:tr w:rsidR="00172407" w:rsidRPr="006B6F27" w14:paraId="2EE94552"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1858C8F" w14:textId="77777777" w:rsidR="00172407" w:rsidRPr="006B6F27" w:rsidRDefault="00172407"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F61706" w14:textId="25C16F0E" w:rsidR="00172407" w:rsidRPr="0082339F" w:rsidRDefault="00172407" w:rsidP="00172407">
            <w:pPr>
              <w:rPr>
                <w:sz w:val="22"/>
                <w:szCs w:val="22"/>
              </w:rPr>
            </w:pPr>
            <w:r>
              <w:rPr>
                <w:sz w:val="22"/>
                <w:szCs w:val="22"/>
              </w:rPr>
              <w:t>L</w:t>
            </w:r>
            <w:r w:rsidRPr="0082339F">
              <w:rPr>
                <w:sz w:val="22"/>
                <w:szCs w:val="22"/>
              </w:rPr>
              <w:t>ugansk y Donetsk, regiones de Ucrania limítrofes con Rusia, han manifestado su deseo de separarse de Ucrania. Esta situación marcó la apertura de un nuevo frente en el conflicto entre el gobierno de Ucrania y los separatistas pro rusos.</w:t>
            </w:r>
          </w:p>
          <w:p w14:paraId="5B6E3B64" w14:textId="77777777" w:rsidR="00172407" w:rsidRPr="006B6F27" w:rsidRDefault="00172407" w:rsidP="00C90C45">
            <w:pPr>
              <w:pStyle w:val="Cuerpo"/>
            </w:pPr>
          </w:p>
        </w:tc>
      </w:tr>
    </w:tbl>
    <w:p w14:paraId="46151409" w14:textId="77777777" w:rsidR="00172407" w:rsidRDefault="00172407" w:rsidP="00172407">
      <w:pPr>
        <w:spacing w:after="0" w:line="240" w:lineRule="auto"/>
      </w:pPr>
    </w:p>
    <w:p w14:paraId="31AE6E6B" w14:textId="77777777" w:rsidR="00172407" w:rsidRDefault="00172407" w:rsidP="00172407">
      <w:pPr>
        <w:spacing w:after="0" w:line="240" w:lineRule="auto"/>
      </w:pPr>
    </w:p>
    <w:p w14:paraId="2B3AB4C6" w14:textId="77777777" w:rsidR="00BE2295" w:rsidRPr="0082339F" w:rsidRDefault="00BE2295" w:rsidP="0082339F">
      <w:pPr>
        <w:rPr>
          <w:sz w:val="22"/>
          <w:szCs w:val="22"/>
          <w:lang w:val="es-CO"/>
        </w:rPr>
      </w:pPr>
    </w:p>
    <w:p w14:paraId="76CCBCD4" w14:textId="7DC8FCA5" w:rsidR="00FF159E" w:rsidRDefault="00FF159E" w:rsidP="0082339F">
      <w:pPr>
        <w:rPr>
          <w:sz w:val="22"/>
          <w:szCs w:val="22"/>
          <w:lang w:val="es-CO"/>
        </w:rPr>
      </w:pPr>
      <w:r w:rsidRPr="0082339F">
        <w:rPr>
          <w:sz w:val="22"/>
          <w:szCs w:val="22"/>
          <w:lang w:val="es-CO"/>
        </w:rPr>
        <w:t xml:space="preserve">Los rebeldes </w:t>
      </w:r>
      <w:r w:rsidR="00AE69EB" w:rsidRPr="0082339F">
        <w:rPr>
          <w:sz w:val="22"/>
          <w:szCs w:val="22"/>
          <w:lang w:val="es-CO"/>
        </w:rPr>
        <w:t>leales a Rusia</w:t>
      </w:r>
      <w:r w:rsidRPr="0082339F">
        <w:rPr>
          <w:sz w:val="22"/>
          <w:szCs w:val="22"/>
          <w:lang w:val="es-CO"/>
        </w:rPr>
        <w:t xml:space="preserve"> y el ejército ucraniano acepta</w:t>
      </w:r>
      <w:r w:rsidR="00E1153F" w:rsidRPr="0082339F">
        <w:rPr>
          <w:sz w:val="22"/>
          <w:szCs w:val="22"/>
          <w:lang w:val="es-CO"/>
        </w:rPr>
        <w:t>ron un alto al</w:t>
      </w:r>
      <w:r w:rsidRPr="0082339F">
        <w:rPr>
          <w:sz w:val="22"/>
          <w:szCs w:val="22"/>
          <w:lang w:val="es-CO"/>
        </w:rPr>
        <w:t xml:space="preserve"> fuego en agosto de 2014</w:t>
      </w:r>
      <w:r w:rsidR="00E1153F" w:rsidRPr="0082339F">
        <w:rPr>
          <w:sz w:val="22"/>
          <w:szCs w:val="22"/>
          <w:lang w:val="es-CO"/>
        </w:rPr>
        <w:t>,</w:t>
      </w:r>
      <w:r w:rsidR="0050373F" w:rsidRPr="0082339F">
        <w:rPr>
          <w:sz w:val="22"/>
          <w:szCs w:val="22"/>
          <w:lang w:val="es-CO"/>
        </w:rPr>
        <w:t xml:space="preserve"> </w:t>
      </w:r>
      <w:r w:rsidR="00E1153F" w:rsidRPr="0082339F">
        <w:rPr>
          <w:sz w:val="22"/>
          <w:szCs w:val="22"/>
          <w:lang w:val="es-CO"/>
        </w:rPr>
        <w:t>p</w:t>
      </w:r>
      <w:r w:rsidRPr="0082339F">
        <w:rPr>
          <w:sz w:val="22"/>
          <w:szCs w:val="22"/>
          <w:lang w:val="es-CO"/>
        </w:rPr>
        <w:t>ero los combates prosiguen.</w:t>
      </w:r>
      <w:r w:rsidR="00E1153F" w:rsidRPr="0082339F">
        <w:rPr>
          <w:sz w:val="22"/>
          <w:szCs w:val="22"/>
          <w:lang w:val="es-CO"/>
        </w:rPr>
        <w:t xml:space="preserve"> Un nuevo alto al fuego </w:t>
      </w:r>
      <w:r w:rsidR="0050373F" w:rsidRPr="0082339F">
        <w:rPr>
          <w:sz w:val="22"/>
          <w:szCs w:val="22"/>
          <w:lang w:val="es-CO"/>
        </w:rPr>
        <w:t xml:space="preserve">fue </w:t>
      </w:r>
      <w:r w:rsidR="00E1153F" w:rsidRPr="0082339F">
        <w:rPr>
          <w:sz w:val="22"/>
          <w:szCs w:val="22"/>
          <w:lang w:val="es-CO"/>
        </w:rPr>
        <w:t xml:space="preserve">pactado para </w:t>
      </w:r>
      <w:r w:rsidRPr="0082339F">
        <w:rPr>
          <w:sz w:val="22"/>
          <w:szCs w:val="22"/>
          <w:lang w:val="es-CO"/>
        </w:rPr>
        <w:t>febrero de 2015</w:t>
      </w:r>
      <w:r w:rsidR="00E90B7D" w:rsidRPr="0082339F">
        <w:rPr>
          <w:sz w:val="22"/>
          <w:szCs w:val="22"/>
          <w:lang w:val="es-CO"/>
        </w:rPr>
        <w:t xml:space="preserve"> </w:t>
      </w:r>
      <w:r w:rsidR="00BE2295" w:rsidRPr="0082339F">
        <w:rPr>
          <w:sz w:val="22"/>
          <w:szCs w:val="22"/>
          <w:lang w:val="es-CO"/>
        </w:rPr>
        <w:t>[</w:t>
      </w:r>
      <w:r w:rsidR="00BE2295" w:rsidRPr="00D80758">
        <w:rPr>
          <w:rFonts w:ascii="Times New Roman" w:hAnsi="Times New Roman" w:cs="Times New Roman"/>
          <w:sz w:val="22"/>
          <w:szCs w:val="22"/>
          <w:lang w:val="es-CO"/>
        </w:rPr>
        <w:t>VER</w:t>
      </w:r>
      <w:r w:rsidR="00BE2295" w:rsidRPr="0082339F">
        <w:rPr>
          <w:sz w:val="22"/>
          <w:szCs w:val="22"/>
          <w:lang w:val="es-CO"/>
        </w:rPr>
        <w:t>]</w:t>
      </w:r>
      <w:r w:rsidR="00AE69EB" w:rsidRPr="0082339F">
        <w:rPr>
          <w:sz w:val="22"/>
          <w:szCs w:val="22"/>
          <w:lang w:val="es-CO"/>
        </w:rPr>
        <w:t>.</w:t>
      </w:r>
    </w:p>
    <w:p w14:paraId="2291301E" w14:textId="69F9C2C5" w:rsidR="00D80758" w:rsidRPr="0082339F" w:rsidRDefault="00E710C4" w:rsidP="0082339F">
      <w:pPr>
        <w:rPr>
          <w:sz w:val="22"/>
          <w:szCs w:val="22"/>
          <w:lang w:val="es-CO"/>
        </w:rPr>
      </w:pPr>
      <w:hyperlink r:id="rId41" w:history="1">
        <w:r w:rsidR="00D80758" w:rsidRPr="00D25797">
          <w:rPr>
            <w:rStyle w:val="Hipervnculo"/>
            <w:rFonts w:ascii="Lucida Grande" w:hAnsi="Lucida Grande" w:cs="Lucida Grande"/>
          </w:rPr>
          <w:t>https://www.youtube.com/watch?v=EdIjwvd-XYw</w:t>
        </w:r>
      </w:hyperlink>
      <w:r w:rsidR="00D80758">
        <w:rPr>
          <w:rFonts w:ascii="Lucida Grande" w:hAnsi="Lucida Grande" w:cs="Lucida Grande"/>
          <w:color w:val="000000"/>
        </w:rPr>
        <w:t xml:space="preserve"> </w:t>
      </w:r>
    </w:p>
    <w:p w14:paraId="274E8C11" w14:textId="77777777" w:rsidR="00395556" w:rsidRPr="0082339F" w:rsidRDefault="00395556" w:rsidP="0082339F">
      <w:pPr>
        <w:rPr>
          <w:sz w:val="22"/>
          <w:szCs w:val="22"/>
          <w:highlight w:val="yellow"/>
        </w:rPr>
      </w:pPr>
    </w:p>
    <w:p w14:paraId="07742E21"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4773C583" w14:textId="24ACABB6" w:rsidR="00C7684A" w:rsidRPr="0082339F" w:rsidRDefault="005440AC" w:rsidP="00C538BB">
      <w:pPr>
        <w:pStyle w:val="Ttulo2"/>
        <w:tabs>
          <w:tab w:val="left" w:pos="284"/>
        </w:tabs>
      </w:pPr>
      <w:bookmarkStart w:id="186" w:name="_Toc426298266"/>
      <w:r>
        <w:t>5</w:t>
      </w:r>
      <w:r w:rsidR="00C538BB">
        <w:t>.3</w:t>
      </w:r>
      <w:r w:rsidR="00C7684A" w:rsidRPr="0082339F">
        <w:t xml:space="preserve"> Georgia</w:t>
      </w:r>
      <w:bookmarkEnd w:id="186"/>
    </w:p>
    <w:p w14:paraId="4436D56C" w14:textId="77777777" w:rsidR="00CF27B7" w:rsidRPr="0082339F" w:rsidRDefault="00CF27B7" w:rsidP="0082339F">
      <w:pPr>
        <w:rPr>
          <w:sz w:val="22"/>
          <w:szCs w:val="22"/>
        </w:rPr>
      </w:pPr>
    </w:p>
    <w:p w14:paraId="35441A6F" w14:textId="77777777" w:rsidR="005E621C" w:rsidRPr="0082339F" w:rsidRDefault="0017206E" w:rsidP="0082339F">
      <w:pPr>
        <w:rPr>
          <w:sz w:val="22"/>
          <w:szCs w:val="22"/>
        </w:rPr>
      </w:pPr>
      <w:r w:rsidRPr="0082339F">
        <w:rPr>
          <w:sz w:val="22"/>
          <w:szCs w:val="22"/>
        </w:rPr>
        <w:t xml:space="preserve">El destino de Georgia ha estado marcado por su vecindad con Rusia. </w:t>
      </w:r>
      <w:r w:rsidR="00416108" w:rsidRPr="0082339F">
        <w:rPr>
          <w:sz w:val="22"/>
          <w:szCs w:val="22"/>
        </w:rPr>
        <w:t xml:space="preserve">Desde el siglo XIX, </w:t>
      </w:r>
      <w:r w:rsidR="005050CD" w:rsidRPr="0082339F">
        <w:rPr>
          <w:sz w:val="22"/>
          <w:szCs w:val="22"/>
        </w:rPr>
        <w:t xml:space="preserve">el territorio de </w:t>
      </w:r>
      <w:r w:rsidR="00416108" w:rsidRPr="0082339F">
        <w:rPr>
          <w:sz w:val="22"/>
          <w:szCs w:val="22"/>
        </w:rPr>
        <w:t xml:space="preserve">Georgia fue </w:t>
      </w:r>
      <w:r w:rsidR="005050CD" w:rsidRPr="0082339F">
        <w:rPr>
          <w:sz w:val="22"/>
          <w:szCs w:val="22"/>
        </w:rPr>
        <w:t>añadido</w:t>
      </w:r>
      <w:r w:rsidR="00416108" w:rsidRPr="0082339F">
        <w:rPr>
          <w:sz w:val="22"/>
          <w:szCs w:val="22"/>
        </w:rPr>
        <w:t xml:space="preserve"> </w:t>
      </w:r>
      <w:r w:rsidR="005050CD" w:rsidRPr="0082339F">
        <w:rPr>
          <w:sz w:val="22"/>
          <w:szCs w:val="22"/>
        </w:rPr>
        <w:t xml:space="preserve">al </w:t>
      </w:r>
      <w:r w:rsidR="00416108" w:rsidRPr="0082339F">
        <w:rPr>
          <w:sz w:val="22"/>
          <w:szCs w:val="22"/>
        </w:rPr>
        <w:t>imperio ruso</w:t>
      </w:r>
      <w:r w:rsidR="005050CD" w:rsidRPr="0082339F">
        <w:rPr>
          <w:sz w:val="22"/>
          <w:szCs w:val="22"/>
        </w:rPr>
        <w:t>. E</w:t>
      </w:r>
      <w:r w:rsidR="00A769BB" w:rsidRPr="0082339F">
        <w:rPr>
          <w:sz w:val="22"/>
          <w:szCs w:val="22"/>
        </w:rPr>
        <w:t xml:space="preserve">n el siglo XX </w:t>
      </w:r>
      <w:r w:rsidR="005050CD" w:rsidRPr="0082339F">
        <w:rPr>
          <w:sz w:val="22"/>
          <w:szCs w:val="22"/>
        </w:rPr>
        <w:t>fue anexado</w:t>
      </w:r>
      <w:r w:rsidR="00416108" w:rsidRPr="0082339F">
        <w:rPr>
          <w:sz w:val="22"/>
          <w:szCs w:val="22"/>
        </w:rPr>
        <w:t xml:space="preserve"> </w:t>
      </w:r>
      <w:r w:rsidR="00A769BB" w:rsidRPr="0082339F">
        <w:rPr>
          <w:sz w:val="22"/>
          <w:szCs w:val="22"/>
        </w:rPr>
        <w:t>a la Unión S</w:t>
      </w:r>
      <w:r w:rsidR="00416108" w:rsidRPr="0082339F">
        <w:rPr>
          <w:sz w:val="22"/>
          <w:szCs w:val="22"/>
        </w:rPr>
        <w:t>oviética</w:t>
      </w:r>
      <w:r w:rsidR="00A769BB" w:rsidRPr="0082339F">
        <w:rPr>
          <w:sz w:val="22"/>
          <w:szCs w:val="22"/>
        </w:rPr>
        <w:t xml:space="preserve">. </w:t>
      </w:r>
    </w:p>
    <w:p w14:paraId="54A21584" w14:textId="77777777" w:rsidR="005E621C" w:rsidRPr="0082339F" w:rsidRDefault="005E621C" w:rsidP="0082339F">
      <w:pPr>
        <w:rPr>
          <w:sz w:val="22"/>
          <w:szCs w:val="22"/>
        </w:rPr>
      </w:pPr>
    </w:p>
    <w:p w14:paraId="6DA6DB9D" w14:textId="23424FD1" w:rsidR="005E621C" w:rsidRPr="0082339F" w:rsidRDefault="00A769BB" w:rsidP="0082339F">
      <w:pPr>
        <w:rPr>
          <w:sz w:val="22"/>
          <w:szCs w:val="22"/>
        </w:rPr>
      </w:pPr>
      <w:r w:rsidRPr="0082339F">
        <w:rPr>
          <w:sz w:val="22"/>
          <w:szCs w:val="22"/>
        </w:rPr>
        <w:t>Con la caída del bloque socialista</w:t>
      </w:r>
      <w:r w:rsidR="00C344BC" w:rsidRPr="0082339F">
        <w:rPr>
          <w:sz w:val="22"/>
          <w:szCs w:val="22"/>
        </w:rPr>
        <w:t xml:space="preserve">, </w:t>
      </w:r>
      <w:r w:rsidR="00CF27B7" w:rsidRPr="0082339F">
        <w:rPr>
          <w:sz w:val="22"/>
          <w:szCs w:val="22"/>
        </w:rPr>
        <w:t>Georgia</w:t>
      </w:r>
      <w:r w:rsidR="005050CD" w:rsidRPr="0082339F">
        <w:rPr>
          <w:sz w:val="22"/>
          <w:szCs w:val="22"/>
        </w:rPr>
        <w:t xml:space="preserve"> se convirtió </w:t>
      </w:r>
      <w:r w:rsidR="005A23AE" w:rsidRPr="0082339F">
        <w:rPr>
          <w:sz w:val="22"/>
          <w:szCs w:val="22"/>
        </w:rPr>
        <w:t>en</w:t>
      </w:r>
      <w:r w:rsidR="00C344BC" w:rsidRPr="0082339F">
        <w:rPr>
          <w:sz w:val="22"/>
          <w:szCs w:val="22"/>
        </w:rPr>
        <w:t xml:space="preserve"> </w:t>
      </w:r>
      <w:r w:rsidR="005050CD" w:rsidRPr="0082339F">
        <w:rPr>
          <w:sz w:val="22"/>
          <w:szCs w:val="22"/>
        </w:rPr>
        <w:t>escenario de las disputas entre Rusia y la O</w:t>
      </w:r>
      <w:r w:rsidR="00BE2295" w:rsidRPr="0082339F">
        <w:rPr>
          <w:sz w:val="22"/>
          <w:szCs w:val="22"/>
        </w:rPr>
        <w:t>TAN</w:t>
      </w:r>
      <w:r w:rsidR="005050CD" w:rsidRPr="0082339F">
        <w:rPr>
          <w:sz w:val="22"/>
          <w:szCs w:val="22"/>
        </w:rPr>
        <w:t xml:space="preserve">. </w:t>
      </w:r>
      <w:r w:rsidR="005E621C" w:rsidRPr="0082339F">
        <w:rPr>
          <w:sz w:val="22"/>
          <w:szCs w:val="22"/>
        </w:rPr>
        <w:t xml:space="preserve">Su territorio constituye un corredor de salida para el petróleo y el gas, </w:t>
      </w:r>
      <w:r w:rsidR="005A23AE" w:rsidRPr="0082339F">
        <w:rPr>
          <w:sz w:val="22"/>
          <w:szCs w:val="22"/>
        </w:rPr>
        <w:t xml:space="preserve">que </w:t>
      </w:r>
      <w:r w:rsidR="005E621C" w:rsidRPr="0082339F">
        <w:rPr>
          <w:sz w:val="22"/>
          <w:szCs w:val="22"/>
        </w:rPr>
        <w:t xml:space="preserve"> </w:t>
      </w:r>
      <w:r w:rsidR="005A23AE" w:rsidRPr="0082339F">
        <w:rPr>
          <w:sz w:val="22"/>
          <w:szCs w:val="22"/>
        </w:rPr>
        <w:t>beneficia</w:t>
      </w:r>
      <w:r w:rsidR="005E621C" w:rsidRPr="0082339F">
        <w:rPr>
          <w:sz w:val="22"/>
          <w:szCs w:val="22"/>
        </w:rPr>
        <w:t xml:space="preserve"> </w:t>
      </w:r>
      <w:r w:rsidR="005A23AE" w:rsidRPr="0082339F">
        <w:rPr>
          <w:sz w:val="22"/>
          <w:szCs w:val="22"/>
        </w:rPr>
        <w:t>a</w:t>
      </w:r>
      <w:r w:rsidR="005E621C" w:rsidRPr="0082339F">
        <w:rPr>
          <w:sz w:val="22"/>
          <w:szCs w:val="22"/>
        </w:rPr>
        <w:t xml:space="preserve"> Rusia </w:t>
      </w:r>
      <w:r w:rsidR="005A23AE" w:rsidRPr="0082339F">
        <w:rPr>
          <w:sz w:val="22"/>
          <w:szCs w:val="22"/>
        </w:rPr>
        <w:t>y</w:t>
      </w:r>
      <w:r w:rsidR="005E621C" w:rsidRPr="0082339F">
        <w:rPr>
          <w:sz w:val="22"/>
          <w:szCs w:val="22"/>
        </w:rPr>
        <w:t xml:space="preserve"> Estados Unidos, naciones que cuentan con gasoductos en el país. </w:t>
      </w:r>
    </w:p>
    <w:p w14:paraId="7B72D42E" w14:textId="77777777" w:rsidR="00BC03B1" w:rsidRPr="0082339F" w:rsidRDefault="00BC03B1" w:rsidP="0082339F">
      <w:pPr>
        <w:rPr>
          <w:sz w:val="22"/>
          <w:szCs w:val="22"/>
        </w:rPr>
      </w:pPr>
    </w:p>
    <w:p w14:paraId="58BFBD5F" w14:textId="29711B8A" w:rsidR="00C344BC" w:rsidRPr="0082339F" w:rsidRDefault="00C344BC" w:rsidP="0082339F">
      <w:pPr>
        <w:rPr>
          <w:sz w:val="22"/>
          <w:szCs w:val="22"/>
        </w:rPr>
      </w:pPr>
      <w:r w:rsidRPr="0082339F">
        <w:rPr>
          <w:sz w:val="22"/>
          <w:szCs w:val="22"/>
        </w:rPr>
        <w:t xml:space="preserve">Las tensiones </w:t>
      </w:r>
      <w:r w:rsidR="005E621C" w:rsidRPr="0082339F">
        <w:rPr>
          <w:sz w:val="22"/>
          <w:szCs w:val="22"/>
        </w:rPr>
        <w:t xml:space="preserve">en Georgia </w:t>
      </w:r>
      <w:r w:rsidRPr="0082339F">
        <w:rPr>
          <w:sz w:val="22"/>
          <w:szCs w:val="22"/>
        </w:rPr>
        <w:t xml:space="preserve">vienen acumulándose desde la década </w:t>
      </w:r>
      <w:r w:rsidR="005A23AE" w:rsidRPr="0082339F">
        <w:rPr>
          <w:sz w:val="22"/>
          <w:szCs w:val="22"/>
        </w:rPr>
        <w:t>de 1990</w:t>
      </w:r>
      <w:r w:rsidRPr="0082339F">
        <w:rPr>
          <w:sz w:val="22"/>
          <w:szCs w:val="22"/>
        </w:rPr>
        <w:t xml:space="preserve">, años en </w:t>
      </w:r>
      <w:r w:rsidR="005E621C" w:rsidRPr="0082339F">
        <w:rPr>
          <w:sz w:val="22"/>
          <w:szCs w:val="22"/>
        </w:rPr>
        <w:t xml:space="preserve">los </w:t>
      </w:r>
      <w:r w:rsidRPr="0082339F">
        <w:rPr>
          <w:sz w:val="22"/>
          <w:szCs w:val="22"/>
        </w:rPr>
        <w:t xml:space="preserve">que </w:t>
      </w:r>
      <w:r w:rsidR="00BC03B1" w:rsidRPr="0082339F">
        <w:rPr>
          <w:sz w:val="22"/>
          <w:szCs w:val="22"/>
        </w:rPr>
        <w:t xml:space="preserve">Rusia entregó pasaportes rusos a los residentes de las regiones </w:t>
      </w:r>
      <w:r w:rsidR="005E621C" w:rsidRPr="0082339F">
        <w:rPr>
          <w:sz w:val="22"/>
          <w:szCs w:val="22"/>
        </w:rPr>
        <w:t>limítrofes con su territorio (</w:t>
      </w:r>
      <w:r w:rsidR="00BC03B1" w:rsidRPr="0082339F">
        <w:rPr>
          <w:sz w:val="22"/>
          <w:szCs w:val="22"/>
        </w:rPr>
        <w:t>Osetia del Sur y Abjasia</w:t>
      </w:r>
      <w:r w:rsidR="005E621C" w:rsidRPr="0082339F">
        <w:rPr>
          <w:sz w:val="22"/>
          <w:szCs w:val="22"/>
        </w:rPr>
        <w:t>)</w:t>
      </w:r>
      <w:r w:rsidR="00BC03B1" w:rsidRPr="0082339F">
        <w:rPr>
          <w:sz w:val="22"/>
          <w:szCs w:val="22"/>
        </w:rPr>
        <w:t xml:space="preserve">. </w:t>
      </w:r>
      <w:r w:rsidR="005A23AE" w:rsidRPr="0082339F">
        <w:rPr>
          <w:sz w:val="22"/>
          <w:szCs w:val="22"/>
        </w:rPr>
        <w:t>Alrededor de</w:t>
      </w:r>
      <w:r w:rsidR="00BC03B1" w:rsidRPr="0082339F">
        <w:rPr>
          <w:sz w:val="22"/>
          <w:szCs w:val="22"/>
        </w:rPr>
        <w:t xml:space="preserve"> </w:t>
      </w:r>
      <w:r w:rsidR="005E621C" w:rsidRPr="0082339F">
        <w:rPr>
          <w:sz w:val="22"/>
          <w:szCs w:val="22"/>
        </w:rPr>
        <w:t>350.000</w:t>
      </w:r>
      <w:r w:rsidR="00BC03B1" w:rsidRPr="0082339F">
        <w:rPr>
          <w:sz w:val="22"/>
          <w:szCs w:val="22"/>
        </w:rPr>
        <w:t xml:space="preserve"> </w:t>
      </w:r>
      <w:r w:rsidR="005E621C" w:rsidRPr="0082339F">
        <w:rPr>
          <w:sz w:val="22"/>
          <w:szCs w:val="22"/>
        </w:rPr>
        <w:t xml:space="preserve">georgianos </w:t>
      </w:r>
      <w:r w:rsidR="005A23AE" w:rsidRPr="0082339F">
        <w:rPr>
          <w:sz w:val="22"/>
          <w:szCs w:val="22"/>
        </w:rPr>
        <w:t xml:space="preserve">fueron </w:t>
      </w:r>
      <w:r w:rsidR="00BC03B1" w:rsidRPr="0082339F">
        <w:rPr>
          <w:sz w:val="22"/>
          <w:szCs w:val="22"/>
        </w:rPr>
        <w:t xml:space="preserve">convertidos en rusos. </w:t>
      </w:r>
    </w:p>
    <w:p w14:paraId="3A8E95C4" w14:textId="77777777" w:rsidR="008D743C" w:rsidRPr="0082339F" w:rsidRDefault="008D743C" w:rsidP="0082339F">
      <w:pPr>
        <w:rPr>
          <w:sz w:val="22"/>
          <w:szCs w:val="22"/>
        </w:rPr>
      </w:pPr>
    </w:p>
    <w:p w14:paraId="0C10EBC9" w14:textId="3894D289" w:rsidR="00F11A69" w:rsidRPr="0082339F" w:rsidRDefault="00F11A69" w:rsidP="0082339F">
      <w:pPr>
        <w:rPr>
          <w:sz w:val="22"/>
          <w:szCs w:val="22"/>
        </w:rPr>
      </w:pPr>
      <w:r w:rsidRPr="0082339F">
        <w:rPr>
          <w:sz w:val="22"/>
          <w:szCs w:val="22"/>
        </w:rPr>
        <w:t>Por su parte, la O</w:t>
      </w:r>
      <w:r w:rsidR="00BE2295" w:rsidRPr="0082339F">
        <w:rPr>
          <w:sz w:val="22"/>
          <w:szCs w:val="22"/>
        </w:rPr>
        <w:t>TAN</w:t>
      </w:r>
      <w:r w:rsidRPr="0082339F">
        <w:rPr>
          <w:sz w:val="22"/>
          <w:szCs w:val="22"/>
        </w:rPr>
        <w:t xml:space="preserve">, en su cumbre de 2008, dio su aprobación para </w:t>
      </w:r>
      <w:r w:rsidR="005A23AE" w:rsidRPr="0082339F">
        <w:rPr>
          <w:sz w:val="22"/>
          <w:szCs w:val="22"/>
        </w:rPr>
        <w:t>que Georgia entrara en</w:t>
      </w:r>
      <w:r w:rsidRPr="0082339F">
        <w:rPr>
          <w:sz w:val="22"/>
          <w:szCs w:val="22"/>
        </w:rPr>
        <w:t xml:space="preserve"> la organización</w:t>
      </w:r>
      <w:r w:rsidR="00BE2295" w:rsidRPr="0082339F">
        <w:rPr>
          <w:sz w:val="22"/>
          <w:szCs w:val="22"/>
        </w:rPr>
        <w:t xml:space="preserve">, </w:t>
      </w:r>
      <w:r w:rsidR="005A23AE" w:rsidRPr="0082339F">
        <w:rPr>
          <w:sz w:val="22"/>
          <w:szCs w:val="22"/>
        </w:rPr>
        <w:t>pues este país</w:t>
      </w:r>
      <w:r w:rsidR="00BE2295" w:rsidRPr="0082339F">
        <w:rPr>
          <w:sz w:val="22"/>
          <w:szCs w:val="22"/>
        </w:rPr>
        <w:t xml:space="preserve"> </w:t>
      </w:r>
      <w:r w:rsidRPr="0082339F">
        <w:rPr>
          <w:sz w:val="22"/>
          <w:szCs w:val="22"/>
        </w:rPr>
        <w:t xml:space="preserve">antes había sido parte del </w:t>
      </w:r>
      <w:r w:rsidR="00BE2295" w:rsidRPr="0082339F">
        <w:rPr>
          <w:sz w:val="22"/>
          <w:szCs w:val="22"/>
        </w:rPr>
        <w:t>P</w:t>
      </w:r>
      <w:r w:rsidRPr="0082339F">
        <w:rPr>
          <w:sz w:val="22"/>
          <w:szCs w:val="22"/>
        </w:rPr>
        <w:t>acto de Varsovia</w:t>
      </w:r>
      <w:r w:rsidR="00847481" w:rsidRPr="0082339F">
        <w:rPr>
          <w:sz w:val="22"/>
          <w:szCs w:val="22"/>
        </w:rPr>
        <w:t xml:space="preserve"> [</w:t>
      </w:r>
      <w:r w:rsidR="00847481" w:rsidRPr="00D80758">
        <w:rPr>
          <w:rFonts w:ascii="Times New Roman" w:hAnsi="Times New Roman" w:cs="Times New Roman"/>
          <w:sz w:val="22"/>
          <w:szCs w:val="22"/>
        </w:rPr>
        <w:t>VER</w:t>
      </w:r>
      <w:r w:rsidR="00847481" w:rsidRPr="0082339F">
        <w:rPr>
          <w:sz w:val="22"/>
          <w:szCs w:val="22"/>
        </w:rPr>
        <w:t>]</w:t>
      </w:r>
      <w:r w:rsidRPr="0082339F">
        <w:rPr>
          <w:sz w:val="22"/>
          <w:szCs w:val="22"/>
        </w:rPr>
        <w:t>.</w:t>
      </w:r>
      <w:r w:rsidR="00D80758">
        <w:rPr>
          <w:sz w:val="22"/>
          <w:szCs w:val="22"/>
        </w:rPr>
        <w:t xml:space="preserve"> </w:t>
      </w:r>
      <w:hyperlink r:id="rId42" w:history="1">
        <w:r w:rsidR="00D80758" w:rsidRPr="00D25797">
          <w:rPr>
            <w:rStyle w:val="Hipervnculo"/>
            <w:rFonts w:ascii="Lucida Grande" w:hAnsi="Lucida Grande" w:cs="Lucida Grande"/>
          </w:rPr>
          <w:t>http://www.realinstitutoelcano.org/wps/portal/rielcano/contenido?WCM_GLOBAL_CONTEXT=/elcano/elcano_es/zonas_es/ari153-2008</w:t>
        </w:r>
      </w:hyperlink>
      <w:r w:rsidR="00D80758">
        <w:rPr>
          <w:rFonts w:ascii="Lucida Grande" w:hAnsi="Lucida Grande" w:cs="Lucida Grande"/>
          <w:color w:val="000000"/>
        </w:rPr>
        <w:t xml:space="preserve"> </w:t>
      </w:r>
      <w:r w:rsidRPr="0082339F">
        <w:rPr>
          <w:sz w:val="22"/>
          <w:szCs w:val="22"/>
        </w:rPr>
        <w:t xml:space="preserve"> Asimismo, la elección del</w:t>
      </w:r>
      <w:r w:rsidR="00BE2295" w:rsidRPr="0082339F">
        <w:rPr>
          <w:sz w:val="22"/>
          <w:szCs w:val="22"/>
        </w:rPr>
        <w:t xml:space="preserve"> presidente Saakashvili en 2006</w:t>
      </w:r>
      <w:r w:rsidRPr="0082339F">
        <w:rPr>
          <w:sz w:val="22"/>
          <w:szCs w:val="22"/>
        </w:rPr>
        <w:t xml:space="preserve"> promovió un discurso nacionalista y anti</w:t>
      </w:r>
      <w:r w:rsidR="00BE2295" w:rsidRPr="0082339F">
        <w:rPr>
          <w:sz w:val="22"/>
          <w:szCs w:val="22"/>
        </w:rPr>
        <w:t>r</w:t>
      </w:r>
      <w:r w:rsidRPr="0082339F">
        <w:rPr>
          <w:sz w:val="22"/>
          <w:szCs w:val="22"/>
        </w:rPr>
        <w:t xml:space="preserve">ruso.  </w:t>
      </w:r>
    </w:p>
    <w:p w14:paraId="487F0D94" w14:textId="77777777" w:rsidR="008D743C" w:rsidRPr="0082339F" w:rsidRDefault="008D743C"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8D743C" w:rsidRPr="0082339F" w14:paraId="1328442B" w14:textId="77777777" w:rsidTr="004661FF">
        <w:tc>
          <w:tcPr>
            <w:tcW w:w="9033" w:type="dxa"/>
            <w:gridSpan w:val="2"/>
            <w:shd w:val="clear" w:color="auto" w:fill="0D0D0D" w:themeFill="text1" w:themeFillTint="F2"/>
          </w:tcPr>
          <w:p w14:paraId="4D38B298" w14:textId="77777777" w:rsidR="008D743C" w:rsidRPr="0082339F" w:rsidRDefault="008D743C" w:rsidP="0082339F">
            <w:pPr>
              <w:rPr>
                <w:b/>
                <w:color w:val="FFFFFF" w:themeColor="background1"/>
              </w:rPr>
            </w:pPr>
            <w:r w:rsidRPr="0082339F">
              <w:rPr>
                <w:b/>
                <w:color w:val="FFFFFF" w:themeColor="background1"/>
              </w:rPr>
              <w:t>Imagen (fotografía, gráfica o ilustración)</w:t>
            </w:r>
          </w:p>
        </w:tc>
      </w:tr>
      <w:tr w:rsidR="008D743C" w:rsidRPr="0082339F" w14:paraId="128A983E" w14:textId="77777777" w:rsidTr="004661FF">
        <w:tc>
          <w:tcPr>
            <w:tcW w:w="2518" w:type="dxa"/>
          </w:tcPr>
          <w:p w14:paraId="0ACBDC06" w14:textId="77777777" w:rsidR="008D743C" w:rsidRPr="0082339F" w:rsidRDefault="008D743C" w:rsidP="0082339F">
            <w:pPr>
              <w:rPr>
                <w:b/>
                <w:color w:val="000000"/>
              </w:rPr>
            </w:pPr>
            <w:r w:rsidRPr="0082339F">
              <w:rPr>
                <w:b/>
                <w:color w:val="000000"/>
              </w:rPr>
              <w:t>Código</w:t>
            </w:r>
          </w:p>
        </w:tc>
        <w:tc>
          <w:tcPr>
            <w:tcW w:w="6515" w:type="dxa"/>
          </w:tcPr>
          <w:p w14:paraId="49C480B6" w14:textId="0CEC58B8" w:rsidR="008D743C" w:rsidRPr="0082339F" w:rsidRDefault="00E62EB0" w:rsidP="0082339F">
            <w:pPr>
              <w:rPr>
                <w:b/>
                <w:color w:val="000000"/>
              </w:rPr>
            </w:pPr>
            <w:r w:rsidRPr="0082339F">
              <w:rPr>
                <w:color w:val="000000"/>
              </w:rPr>
              <w:t>CS_11</w:t>
            </w:r>
            <w:r w:rsidR="008D743C" w:rsidRPr="0082339F">
              <w:rPr>
                <w:color w:val="000000"/>
              </w:rPr>
              <w:t>_01_IMG</w:t>
            </w:r>
            <w:r w:rsidR="002730C7" w:rsidRPr="0082339F">
              <w:rPr>
                <w:color w:val="000000"/>
              </w:rPr>
              <w:t>15</w:t>
            </w:r>
          </w:p>
        </w:tc>
      </w:tr>
      <w:tr w:rsidR="008D743C" w:rsidRPr="0082339F" w14:paraId="7F147E7F" w14:textId="77777777" w:rsidTr="004661FF">
        <w:tc>
          <w:tcPr>
            <w:tcW w:w="2518" w:type="dxa"/>
          </w:tcPr>
          <w:p w14:paraId="69FF38FE" w14:textId="77777777" w:rsidR="008D743C" w:rsidRPr="0082339F" w:rsidRDefault="008D743C" w:rsidP="0082339F">
            <w:pPr>
              <w:rPr>
                <w:color w:val="000000"/>
              </w:rPr>
            </w:pPr>
            <w:r w:rsidRPr="0082339F">
              <w:rPr>
                <w:b/>
                <w:color w:val="000000"/>
              </w:rPr>
              <w:t>Descripción</w:t>
            </w:r>
          </w:p>
        </w:tc>
        <w:tc>
          <w:tcPr>
            <w:tcW w:w="6515" w:type="dxa"/>
          </w:tcPr>
          <w:p w14:paraId="7F3A6A7F" w14:textId="0307864C" w:rsidR="008D743C" w:rsidRPr="0082339F" w:rsidRDefault="001C4915" w:rsidP="0082339F">
            <w:pPr>
              <w:rPr>
                <w:color w:val="000000"/>
                <w:lang w:val="en-US"/>
              </w:rPr>
            </w:pPr>
            <w:r w:rsidRPr="0082339F">
              <w:rPr>
                <w:color w:val="000000"/>
                <w:lang w:val="en-US"/>
              </w:rPr>
              <w:t>Mapa de Georgia</w:t>
            </w:r>
          </w:p>
        </w:tc>
      </w:tr>
      <w:tr w:rsidR="008D743C" w:rsidRPr="0082339F" w14:paraId="1C700E85" w14:textId="77777777" w:rsidTr="004661FF">
        <w:tc>
          <w:tcPr>
            <w:tcW w:w="2518" w:type="dxa"/>
          </w:tcPr>
          <w:p w14:paraId="5045D1C9" w14:textId="77777777" w:rsidR="008D743C" w:rsidRPr="0082339F" w:rsidRDefault="008D743C" w:rsidP="0082339F">
            <w:pPr>
              <w:rPr>
                <w:color w:val="000000"/>
              </w:rPr>
            </w:pPr>
            <w:r w:rsidRPr="0082339F">
              <w:rPr>
                <w:b/>
                <w:color w:val="000000"/>
              </w:rPr>
              <w:t>Código Shutterstock (o URL o la ruta en AulaPlaneta)</w:t>
            </w:r>
          </w:p>
        </w:tc>
        <w:tc>
          <w:tcPr>
            <w:tcW w:w="6515" w:type="dxa"/>
          </w:tcPr>
          <w:p w14:paraId="5C8CB106" w14:textId="44F9F7DF" w:rsidR="008D743C" w:rsidRPr="0082339F" w:rsidRDefault="00BE2295" w:rsidP="0082339F">
            <w:pPr>
              <w:rPr>
                <w:color w:val="000000"/>
              </w:rPr>
            </w:pPr>
            <w:r w:rsidRPr="0082339F">
              <w:rPr>
                <w:color w:val="000000"/>
                <w:lang w:val="es-CO"/>
              </w:rPr>
              <w:t xml:space="preserve">En Atlas Planeta, tomar sección que corresponda a la imagen Shutter: </w:t>
            </w:r>
            <w:commentRangeStart w:id="187"/>
            <w:r w:rsidR="008D743C" w:rsidRPr="0082339F">
              <w:rPr>
                <w:color w:val="000000"/>
                <w:lang w:val="es-CO"/>
              </w:rPr>
              <w:t>153901205</w:t>
            </w:r>
            <w:commentRangeEnd w:id="187"/>
            <w:r w:rsidR="00F11A69" w:rsidRPr="0082339F">
              <w:rPr>
                <w:rStyle w:val="Refdecomentario"/>
                <w:rFonts w:ascii="Calibri" w:eastAsia="Calibri" w:hAnsi="Calibri" w:cs="Times New Roman"/>
                <w:sz w:val="22"/>
                <w:szCs w:val="22"/>
              </w:rPr>
              <w:commentReference w:id="187"/>
            </w:r>
            <w:r w:rsidRPr="0082339F">
              <w:rPr>
                <w:color w:val="000000"/>
                <w:lang w:val="es-CO"/>
              </w:rPr>
              <w:t>. En caso de no hallarse, el mapa de Shutter deberá traducirse y ser revisado por el corrector de estilo.</w:t>
            </w:r>
          </w:p>
        </w:tc>
      </w:tr>
      <w:tr w:rsidR="008D743C" w:rsidRPr="0082339F" w14:paraId="279EA8C1" w14:textId="77777777" w:rsidTr="004661FF">
        <w:tc>
          <w:tcPr>
            <w:tcW w:w="2518" w:type="dxa"/>
          </w:tcPr>
          <w:p w14:paraId="11E9C7E8" w14:textId="77777777" w:rsidR="008D743C" w:rsidRPr="0082339F" w:rsidRDefault="008D743C" w:rsidP="0082339F">
            <w:pPr>
              <w:rPr>
                <w:color w:val="000000"/>
              </w:rPr>
            </w:pPr>
            <w:r w:rsidRPr="0082339F">
              <w:rPr>
                <w:b/>
                <w:color w:val="000000"/>
              </w:rPr>
              <w:t>Pie de imagen</w:t>
            </w:r>
          </w:p>
        </w:tc>
        <w:tc>
          <w:tcPr>
            <w:tcW w:w="6515" w:type="dxa"/>
          </w:tcPr>
          <w:p w14:paraId="50A6BC9D" w14:textId="673B8E58" w:rsidR="00F11A69" w:rsidRPr="0082339F" w:rsidRDefault="008D743C" w:rsidP="0082339F">
            <w:pPr>
              <w:rPr>
                <w:color w:val="000000"/>
              </w:rPr>
            </w:pPr>
            <w:r w:rsidRPr="0082339F">
              <w:rPr>
                <w:color w:val="000000"/>
              </w:rPr>
              <w:t>Mapa de Georgia y las regiones separatistas</w:t>
            </w:r>
            <w:r w:rsidR="00F11A69" w:rsidRPr="0082339F">
              <w:rPr>
                <w:color w:val="000000"/>
              </w:rPr>
              <w:t xml:space="preserve">. </w:t>
            </w:r>
            <w:r w:rsidR="00F11A69" w:rsidRPr="0082339F">
              <w:t xml:space="preserve">Inmediatamente después de </w:t>
            </w:r>
            <w:r w:rsidR="005A23AE" w:rsidRPr="0082339F">
              <w:t xml:space="preserve">la </w:t>
            </w:r>
            <w:r w:rsidR="00F11A69" w:rsidRPr="0082339F">
              <w:t xml:space="preserve">elección del presidente Saakashvili en 2006, en las regiones georgianas de Abjasia y Osetia del Sur </w:t>
            </w:r>
            <w:r w:rsidR="005A23AE" w:rsidRPr="0082339F">
              <w:t>–</w:t>
            </w:r>
            <w:r w:rsidR="00F11A69" w:rsidRPr="0082339F">
              <w:t>territorios limítrofes con Rusia y de relevancia estratégica para el transporte energético</w:t>
            </w:r>
            <w:r w:rsidR="005A23AE" w:rsidRPr="0082339F">
              <w:t xml:space="preserve">– </w:t>
            </w:r>
            <w:r w:rsidR="00F11A69" w:rsidRPr="0082339F">
              <w:t xml:space="preserve"> emergieron movimientos separatistas respaldados por Rusia. </w:t>
            </w:r>
            <w:r w:rsidR="00BE2295" w:rsidRPr="0082339F">
              <w:t xml:space="preserve">Estos </w:t>
            </w:r>
            <w:r w:rsidR="00F11A69" w:rsidRPr="0082339F">
              <w:t xml:space="preserve">movimientos reivindicaron su reconocimiento como naciones independientes de Georgia. </w:t>
            </w:r>
            <w:r w:rsidR="003F7FA8" w:rsidRPr="0082339F">
              <w:t>Aunque estos territorios desde hace mucho han mostrado afinidades e inclinaciones hacia su integración con Rusia.</w:t>
            </w:r>
          </w:p>
        </w:tc>
      </w:tr>
    </w:tbl>
    <w:p w14:paraId="0CBCC62A" w14:textId="77777777" w:rsidR="008D743C" w:rsidRPr="0082339F" w:rsidRDefault="008D743C" w:rsidP="0082339F">
      <w:pPr>
        <w:rPr>
          <w:sz w:val="22"/>
          <w:szCs w:val="22"/>
        </w:rPr>
      </w:pPr>
    </w:p>
    <w:p w14:paraId="14A2B94E" w14:textId="3F6722F3" w:rsidR="00327B3E" w:rsidRPr="0082339F" w:rsidRDefault="00416108" w:rsidP="0082339F">
      <w:pPr>
        <w:rPr>
          <w:sz w:val="22"/>
          <w:szCs w:val="22"/>
        </w:rPr>
      </w:pPr>
      <w:r w:rsidRPr="0082339F">
        <w:rPr>
          <w:sz w:val="22"/>
          <w:szCs w:val="22"/>
        </w:rPr>
        <w:t xml:space="preserve">En </w:t>
      </w:r>
      <w:r w:rsidR="00155D4E" w:rsidRPr="0082339F">
        <w:rPr>
          <w:sz w:val="22"/>
          <w:szCs w:val="22"/>
        </w:rPr>
        <w:t>2006</w:t>
      </w:r>
      <w:r w:rsidR="005E621C" w:rsidRPr="0082339F">
        <w:rPr>
          <w:sz w:val="22"/>
          <w:szCs w:val="22"/>
        </w:rPr>
        <w:t>,</w:t>
      </w:r>
      <w:r w:rsidR="0017206E" w:rsidRPr="0082339F">
        <w:rPr>
          <w:sz w:val="22"/>
          <w:szCs w:val="22"/>
        </w:rPr>
        <w:t xml:space="preserve"> </w:t>
      </w:r>
      <w:r w:rsidR="00606C49" w:rsidRPr="0082339F">
        <w:rPr>
          <w:sz w:val="22"/>
          <w:szCs w:val="22"/>
        </w:rPr>
        <w:t xml:space="preserve">Rusia </w:t>
      </w:r>
      <w:r w:rsidR="002C3FEC" w:rsidRPr="0082339F">
        <w:rPr>
          <w:sz w:val="22"/>
          <w:szCs w:val="22"/>
        </w:rPr>
        <w:t>y</w:t>
      </w:r>
      <w:r w:rsidR="00606C49" w:rsidRPr="0082339F">
        <w:rPr>
          <w:sz w:val="22"/>
          <w:szCs w:val="22"/>
        </w:rPr>
        <w:t xml:space="preserve"> Georgia retiraron </w:t>
      </w:r>
      <w:r w:rsidR="005E621C" w:rsidRPr="0082339F">
        <w:rPr>
          <w:sz w:val="22"/>
          <w:szCs w:val="22"/>
        </w:rPr>
        <w:t xml:space="preserve">mutuamente a </w:t>
      </w:r>
      <w:r w:rsidR="00606C49" w:rsidRPr="0082339F">
        <w:rPr>
          <w:sz w:val="22"/>
          <w:szCs w:val="22"/>
        </w:rPr>
        <w:t xml:space="preserve">sus embajadores y aumentaron su presencia militar en </w:t>
      </w:r>
      <w:r w:rsidR="002C3FEC" w:rsidRPr="0082339F">
        <w:rPr>
          <w:sz w:val="22"/>
          <w:szCs w:val="22"/>
        </w:rPr>
        <w:t>esas</w:t>
      </w:r>
      <w:r w:rsidR="00606C49" w:rsidRPr="0082339F">
        <w:rPr>
          <w:sz w:val="22"/>
          <w:szCs w:val="22"/>
        </w:rPr>
        <w:t xml:space="preserve"> regiones. Finalmente </w:t>
      </w:r>
      <w:r w:rsidR="005E621C" w:rsidRPr="0082339F">
        <w:rPr>
          <w:sz w:val="22"/>
          <w:szCs w:val="22"/>
        </w:rPr>
        <w:t xml:space="preserve">se </w:t>
      </w:r>
      <w:r w:rsidRPr="0082339F">
        <w:rPr>
          <w:sz w:val="22"/>
          <w:szCs w:val="22"/>
        </w:rPr>
        <w:t>reactivaro</w:t>
      </w:r>
      <w:r w:rsidR="003F7FA8" w:rsidRPr="0082339F">
        <w:rPr>
          <w:sz w:val="22"/>
          <w:szCs w:val="22"/>
        </w:rPr>
        <w:t xml:space="preserve">n los enfrentamientos armados, lo que dio </w:t>
      </w:r>
      <w:r w:rsidRPr="0082339F">
        <w:rPr>
          <w:sz w:val="22"/>
          <w:szCs w:val="22"/>
        </w:rPr>
        <w:t xml:space="preserve">lugar a combates </w:t>
      </w:r>
      <w:r w:rsidR="005E621C" w:rsidRPr="0082339F">
        <w:rPr>
          <w:sz w:val="22"/>
          <w:szCs w:val="22"/>
        </w:rPr>
        <w:t xml:space="preserve">por el control de </w:t>
      </w:r>
      <w:r w:rsidR="00606C49" w:rsidRPr="0082339F">
        <w:rPr>
          <w:sz w:val="22"/>
          <w:szCs w:val="22"/>
        </w:rPr>
        <w:t>Tsjinval</w:t>
      </w:r>
      <w:r w:rsidR="005E621C" w:rsidRPr="0082339F">
        <w:rPr>
          <w:sz w:val="22"/>
          <w:szCs w:val="22"/>
        </w:rPr>
        <w:t>,</w:t>
      </w:r>
      <w:r w:rsidR="00606C49" w:rsidRPr="0082339F">
        <w:rPr>
          <w:sz w:val="22"/>
          <w:szCs w:val="22"/>
        </w:rPr>
        <w:t xml:space="preserve"> </w:t>
      </w:r>
      <w:r w:rsidR="005E621C" w:rsidRPr="0082339F">
        <w:rPr>
          <w:sz w:val="22"/>
          <w:szCs w:val="22"/>
        </w:rPr>
        <w:t xml:space="preserve">la </w:t>
      </w:r>
      <w:r w:rsidR="00606C49" w:rsidRPr="0082339F">
        <w:rPr>
          <w:sz w:val="22"/>
          <w:szCs w:val="22"/>
        </w:rPr>
        <w:t>capital regional</w:t>
      </w:r>
      <w:r w:rsidR="005E621C" w:rsidRPr="0082339F">
        <w:rPr>
          <w:sz w:val="22"/>
          <w:szCs w:val="22"/>
        </w:rPr>
        <w:t>,</w:t>
      </w:r>
      <w:r w:rsidR="00606C49" w:rsidRPr="0082339F">
        <w:rPr>
          <w:sz w:val="22"/>
          <w:szCs w:val="22"/>
        </w:rPr>
        <w:t xml:space="preserve"> </w:t>
      </w:r>
      <w:r w:rsidR="005E621C" w:rsidRPr="0082339F">
        <w:rPr>
          <w:sz w:val="22"/>
          <w:szCs w:val="22"/>
        </w:rPr>
        <w:t xml:space="preserve">entre la milicia </w:t>
      </w:r>
      <w:r w:rsidR="00606C49" w:rsidRPr="0082339F">
        <w:rPr>
          <w:sz w:val="22"/>
          <w:szCs w:val="22"/>
        </w:rPr>
        <w:t>georgian</w:t>
      </w:r>
      <w:r w:rsidR="005E621C" w:rsidRPr="0082339F">
        <w:rPr>
          <w:sz w:val="22"/>
          <w:szCs w:val="22"/>
        </w:rPr>
        <w:t>a</w:t>
      </w:r>
      <w:r w:rsidR="00606C49" w:rsidRPr="0082339F">
        <w:rPr>
          <w:sz w:val="22"/>
          <w:szCs w:val="22"/>
        </w:rPr>
        <w:t xml:space="preserve"> y </w:t>
      </w:r>
      <w:r w:rsidR="005E621C" w:rsidRPr="0082339F">
        <w:rPr>
          <w:sz w:val="22"/>
          <w:szCs w:val="22"/>
        </w:rPr>
        <w:t xml:space="preserve">los </w:t>
      </w:r>
      <w:r w:rsidR="00BC03B1" w:rsidRPr="0082339F">
        <w:rPr>
          <w:sz w:val="22"/>
          <w:szCs w:val="22"/>
        </w:rPr>
        <w:t xml:space="preserve">separatistas apoyados por las </w:t>
      </w:r>
      <w:r w:rsidR="00606C49" w:rsidRPr="0082339F">
        <w:rPr>
          <w:sz w:val="22"/>
          <w:szCs w:val="22"/>
        </w:rPr>
        <w:t>tropas rusas</w:t>
      </w:r>
      <w:r w:rsidR="005E621C" w:rsidRPr="0082339F">
        <w:rPr>
          <w:sz w:val="22"/>
          <w:szCs w:val="22"/>
        </w:rPr>
        <w:t xml:space="preserve">. </w:t>
      </w:r>
    </w:p>
    <w:p w14:paraId="71653A76" w14:textId="77777777" w:rsidR="00327B3E" w:rsidRPr="0082339F" w:rsidRDefault="00327B3E" w:rsidP="0082339F">
      <w:pPr>
        <w:rPr>
          <w:sz w:val="22"/>
          <w:szCs w:val="22"/>
        </w:rPr>
      </w:pPr>
    </w:p>
    <w:p w14:paraId="7318699C" w14:textId="41ABA852" w:rsidR="00606C49" w:rsidRPr="0082339F" w:rsidRDefault="005E621C" w:rsidP="0082339F">
      <w:pPr>
        <w:rPr>
          <w:sz w:val="22"/>
          <w:szCs w:val="22"/>
        </w:rPr>
      </w:pPr>
      <w:r w:rsidRPr="0082339F">
        <w:rPr>
          <w:sz w:val="22"/>
          <w:szCs w:val="22"/>
        </w:rPr>
        <w:t xml:space="preserve">Estas últimas, </w:t>
      </w:r>
      <w:r w:rsidR="00BC03B1" w:rsidRPr="0082339F">
        <w:rPr>
          <w:sz w:val="22"/>
          <w:szCs w:val="22"/>
        </w:rPr>
        <w:t>tras utilizar el poderío de su arsenal militar</w:t>
      </w:r>
      <w:r w:rsidRPr="0082339F">
        <w:rPr>
          <w:sz w:val="22"/>
          <w:szCs w:val="22"/>
        </w:rPr>
        <w:t>,</w:t>
      </w:r>
      <w:r w:rsidR="00BC03B1" w:rsidRPr="0082339F">
        <w:rPr>
          <w:sz w:val="22"/>
          <w:szCs w:val="22"/>
        </w:rPr>
        <w:t xml:space="preserve"> </w:t>
      </w:r>
      <w:r w:rsidR="00606C49" w:rsidRPr="0082339F">
        <w:rPr>
          <w:sz w:val="22"/>
          <w:szCs w:val="22"/>
        </w:rPr>
        <w:t xml:space="preserve">consiguieron controlar la </w:t>
      </w:r>
      <w:r w:rsidRPr="0082339F">
        <w:rPr>
          <w:sz w:val="22"/>
          <w:szCs w:val="22"/>
        </w:rPr>
        <w:t>ciudad</w:t>
      </w:r>
      <w:r w:rsidR="00606C49" w:rsidRPr="0082339F">
        <w:rPr>
          <w:sz w:val="22"/>
          <w:szCs w:val="22"/>
        </w:rPr>
        <w:t xml:space="preserve">. El conflicto </w:t>
      </w:r>
      <w:r w:rsidR="00BC03B1" w:rsidRPr="0082339F">
        <w:rPr>
          <w:sz w:val="22"/>
          <w:szCs w:val="22"/>
        </w:rPr>
        <w:t>incluyó</w:t>
      </w:r>
      <w:r w:rsidR="00606C49" w:rsidRPr="0082339F">
        <w:rPr>
          <w:sz w:val="22"/>
          <w:szCs w:val="22"/>
        </w:rPr>
        <w:t xml:space="preserve"> el saboteo de medio</w:t>
      </w:r>
      <w:r w:rsidR="00BC03B1" w:rsidRPr="0082339F">
        <w:rPr>
          <w:sz w:val="22"/>
          <w:szCs w:val="22"/>
        </w:rPr>
        <w:t xml:space="preserve">s de comunicación </w:t>
      </w:r>
      <w:r w:rsidR="00606C49" w:rsidRPr="0082339F">
        <w:rPr>
          <w:sz w:val="22"/>
          <w:szCs w:val="22"/>
        </w:rPr>
        <w:t xml:space="preserve"> y el ataque a sitios web.</w:t>
      </w:r>
      <w:r w:rsidR="00BC03B1" w:rsidRPr="0082339F">
        <w:rPr>
          <w:sz w:val="22"/>
          <w:szCs w:val="22"/>
        </w:rPr>
        <w:t xml:space="preserve"> </w:t>
      </w:r>
      <w:r w:rsidRPr="0082339F">
        <w:rPr>
          <w:sz w:val="22"/>
          <w:szCs w:val="22"/>
        </w:rPr>
        <w:t>Buena p</w:t>
      </w:r>
      <w:r w:rsidR="00606C49" w:rsidRPr="0082339F">
        <w:rPr>
          <w:sz w:val="22"/>
          <w:szCs w:val="22"/>
        </w:rPr>
        <w:t>arte de la población tuvo que ser evacuada</w:t>
      </w:r>
      <w:r w:rsidR="00BC03B1" w:rsidRPr="0082339F">
        <w:rPr>
          <w:sz w:val="22"/>
          <w:szCs w:val="22"/>
        </w:rPr>
        <w:t xml:space="preserve">. </w:t>
      </w:r>
    </w:p>
    <w:p w14:paraId="23F50A85" w14:textId="77777777" w:rsidR="008D743C" w:rsidRPr="0082339F" w:rsidRDefault="008D743C" w:rsidP="0082339F">
      <w:pPr>
        <w:rPr>
          <w:sz w:val="22"/>
          <w:szCs w:val="22"/>
        </w:rPr>
      </w:pPr>
    </w:p>
    <w:p w14:paraId="4F5450C5" w14:textId="3E6015D6" w:rsidR="00416108" w:rsidRDefault="00606C49" w:rsidP="0082339F">
      <w:pPr>
        <w:rPr>
          <w:sz w:val="22"/>
          <w:szCs w:val="22"/>
        </w:rPr>
      </w:pPr>
      <w:r w:rsidRPr="0082339F">
        <w:rPr>
          <w:sz w:val="22"/>
          <w:szCs w:val="22"/>
        </w:rPr>
        <w:t>L</w:t>
      </w:r>
      <w:r w:rsidR="0017206E" w:rsidRPr="0082339F">
        <w:rPr>
          <w:sz w:val="22"/>
          <w:szCs w:val="22"/>
        </w:rPr>
        <w:t xml:space="preserve">a </w:t>
      </w:r>
      <w:r w:rsidR="003F7FA8" w:rsidRPr="0082339F">
        <w:rPr>
          <w:sz w:val="22"/>
          <w:szCs w:val="22"/>
        </w:rPr>
        <w:t>“</w:t>
      </w:r>
      <w:r w:rsidR="0017206E" w:rsidRPr="0082339F">
        <w:rPr>
          <w:sz w:val="22"/>
          <w:szCs w:val="22"/>
        </w:rPr>
        <w:t>limpieza</w:t>
      </w:r>
      <w:r w:rsidR="003F7FA8" w:rsidRPr="0082339F">
        <w:rPr>
          <w:sz w:val="22"/>
          <w:szCs w:val="22"/>
        </w:rPr>
        <w:t>”</w:t>
      </w:r>
      <w:r w:rsidR="0017206E" w:rsidRPr="0082339F">
        <w:rPr>
          <w:sz w:val="22"/>
          <w:szCs w:val="22"/>
        </w:rPr>
        <w:t xml:space="preserve"> étnica</w:t>
      </w:r>
      <w:r w:rsidRPr="0082339F">
        <w:rPr>
          <w:sz w:val="22"/>
          <w:szCs w:val="22"/>
        </w:rPr>
        <w:t xml:space="preserve"> es una práctica realizada por ambos bandos</w:t>
      </w:r>
      <w:r w:rsidR="005E621C" w:rsidRPr="0082339F">
        <w:rPr>
          <w:sz w:val="22"/>
          <w:szCs w:val="22"/>
        </w:rPr>
        <w:t xml:space="preserve">. Se intenta borrar del mapa la presencia del bando rival. </w:t>
      </w:r>
      <w:r w:rsidR="0017206E" w:rsidRPr="0082339F">
        <w:rPr>
          <w:sz w:val="22"/>
          <w:szCs w:val="22"/>
        </w:rPr>
        <w:t xml:space="preserve">En total, la guerra </w:t>
      </w:r>
      <w:r w:rsidR="005E621C" w:rsidRPr="0082339F">
        <w:rPr>
          <w:sz w:val="22"/>
          <w:szCs w:val="22"/>
        </w:rPr>
        <w:t xml:space="preserve">ha producido </w:t>
      </w:r>
      <w:r w:rsidR="0017206E" w:rsidRPr="0082339F">
        <w:rPr>
          <w:sz w:val="22"/>
          <w:szCs w:val="22"/>
        </w:rPr>
        <w:t xml:space="preserve">unos </w:t>
      </w:r>
      <w:r w:rsidR="0017206E" w:rsidRPr="0082339F">
        <w:rPr>
          <w:b/>
          <w:sz w:val="22"/>
          <w:szCs w:val="22"/>
        </w:rPr>
        <w:t>20.000 muertos</w:t>
      </w:r>
      <w:r w:rsidR="0017206E" w:rsidRPr="0082339F">
        <w:rPr>
          <w:sz w:val="22"/>
          <w:szCs w:val="22"/>
        </w:rPr>
        <w:t xml:space="preserve"> y </w:t>
      </w:r>
      <w:r w:rsidR="0017206E" w:rsidRPr="0082339F">
        <w:rPr>
          <w:b/>
          <w:sz w:val="22"/>
          <w:szCs w:val="22"/>
        </w:rPr>
        <w:t>300.000 desplazados</w:t>
      </w:r>
      <w:r w:rsidR="00673DE6" w:rsidRPr="0082339F">
        <w:rPr>
          <w:sz w:val="22"/>
          <w:szCs w:val="22"/>
        </w:rPr>
        <w:t xml:space="preserve">, </w:t>
      </w:r>
      <w:r w:rsidR="003F7FA8" w:rsidRPr="0082339F">
        <w:rPr>
          <w:sz w:val="22"/>
          <w:szCs w:val="22"/>
        </w:rPr>
        <w:t>lo que ha conducido a</w:t>
      </w:r>
      <w:r w:rsidR="00673DE6" w:rsidRPr="0082339F">
        <w:rPr>
          <w:sz w:val="22"/>
          <w:szCs w:val="22"/>
        </w:rPr>
        <w:t xml:space="preserve"> situaciones </w:t>
      </w:r>
      <w:r w:rsidR="003F7FA8" w:rsidRPr="0082339F">
        <w:rPr>
          <w:sz w:val="22"/>
          <w:szCs w:val="22"/>
        </w:rPr>
        <w:t xml:space="preserve">extremas, </w:t>
      </w:r>
      <w:r w:rsidR="00673DE6" w:rsidRPr="0082339F">
        <w:rPr>
          <w:sz w:val="22"/>
          <w:szCs w:val="22"/>
        </w:rPr>
        <w:t xml:space="preserve">en las que los habitantes de una ciudad la </w:t>
      </w:r>
      <w:r w:rsidR="0039695F" w:rsidRPr="0082339F">
        <w:rPr>
          <w:sz w:val="22"/>
          <w:szCs w:val="22"/>
        </w:rPr>
        <w:t>abandon</w:t>
      </w:r>
      <w:r w:rsidR="00673DE6" w:rsidRPr="0082339F">
        <w:rPr>
          <w:sz w:val="22"/>
          <w:szCs w:val="22"/>
        </w:rPr>
        <w:t xml:space="preserve">an, como es el caso de </w:t>
      </w:r>
      <w:r w:rsidR="0039695F" w:rsidRPr="0082339F">
        <w:rPr>
          <w:sz w:val="22"/>
          <w:szCs w:val="22"/>
        </w:rPr>
        <w:t>Gori</w:t>
      </w:r>
      <w:r w:rsidR="00D114F6" w:rsidRPr="0082339F">
        <w:rPr>
          <w:sz w:val="22"/>
          <w:szCs w:val="22"/>
        </w:rPr>
        <w:t xml:space="preserve">. </w:t>
      </w:r>
      <w:r w:rsidR="0017206E" w:rsidRPr="0082339F">
        <w:rPr>
          <w:sz w:val="22"/>
          <w:szCs w:val="22"/>
        </w:rPr>
        <w:t>D</w:t>
      </w:r>
      <w:r w:rsidR="00416108" w:rsidRPr="0082339F">
        <w:rPr>
          <w:sz w:val="22"/>
          <w:szCs w:val="22"/>
        </w:rPr>
        <w:t>esde 2012</w:t>
      </w:r>
      <w:r w:rsidR="003F7FA8" w:rsidRPr="0082339F">
        <w:rPr>
          <w:sz w:val="22"/>
          <w:szCs w:val="22"/>
        </w:rPr>
        <w:t>,</w:t>
      </w:r>
      <w:r w:rsidR="00416108" w:rsidRPr="0082339F">
        <w:rPr>
          <w:sz w:val="22"/>
          <w:szCs w:val="22"/>
        </w:rPr>
        <w:t xml:space="preserve"> el Parlamento </w:t>
      </w:r>
      <w:r w:rsidR="0017206E" w:rsidRPr="0082339F">
        <w:rPr>
          <w:sz w:val="22"/>
          <w:szCs w:val="22"/>
        </w:rPr>
        <w:t xml:space="preserve">de Georgia </w:t>
      </w:r>
      <w:r w:rsidR="00416108" w:rsidRPr="0082339F">
        <w:rPr>
          <w:sz w:val="22"/>
          <w:szCs w:val="22"/>
        </w:rPr>
        <w:t>funciona en la ciudad de Kutaisi</w:t>
      </w:r>
      <w:r w:rsidR="00E90B7D" w:rsidRPr="0082339F">
        <w:rPr>
          <w:sz w:val="22"/>
          <w:szCs w:val="22"/>
        </w:rPr>
        <w:t xml:space="preserve"> [</w:t>
      </w:r>
      <w:r w:rsidR="00E90B7D" w:rsidRPr="00D80758">
        <w:rPr>
          <w:rFonts w:ascii="Times New Roman" w:hAnsi="Times New Roman" w:cs="Times New Roman"/>
          <w:sz w:val="22"/>
          <w:szCs w:val="22"/>
        </w:rPr>
        <w:t>VER</w:t>
      </w:r>
      <w:r w:rsidR="00E90B7D" w:rsidRPr="0082339F">
        <w:rPr>
          <w:sz w:val="22"/>
          <w:szCs w:val="22"/>
        </w:rPr>
        <w:t>]</w:t>
      </w:r>
      <w:r w:rsidR="00416108" w:rsidRPr="0082339F">
        <w:rPr>
          <w:sz w:val="22"/>
          <w:szCs w:val="22"/>
        </w:rPr>
        <w:t>.</w:t>
      </w:r>
    </w:p>
    <w:p w14:paraId="07327668" w14:textId="24B67F4A" w:rsidR="00D80758" w:rsidRPr="0082339F" w:rsidRDefault="00E710C4" w:rsidP="0082339F">
      <w:pPr>
        <w:rPr>
          <w:sz w:val="22"/>
          <w:szCs w:val="22"/>
        </w:rPr>
      </w:pPr>
      <w:hyperlink r:id="rId43" w:history="1">
        <w:r w:rsidR="00D80758" w:rsidRPr="00D25797">
          <w:rPr>
            <w:rStyle w:val="Hipervnculo"/>
            <w:rFonts w:ascii="Lucida Grande" w:hAnsi="Lucida Grande" w:cs="Lucida Grande"/>
          </w:rPr>
          <w:t>http://www.elmundo.es/elmundo/2008/08/13/internacional/1218636279.html</w:t>
        </w:r>
      </w:hyperlink>
      <w:r w:rsidR="00D80758">
        <w:rPr>
          <w:rFonts w:ascii="Lucida Grande" w:hAnsi="Lucida Grande" w:cs="Lucida Grande"/>
          <w:color w:val="000000"/>
        </w:rPr>
        <w:t xml:space="preserve"> </w:t>
      </w:r>
    </w:p>
    <w:p w14:paraId="00353CBB" w14:textId="34D2F30A" w:rsidR="00416108" w:rsidRPr="0082339F" w:rsidRDefault="00416108" w:rsidP="0082339F">
      <w:pPr>
        <w:rPr>
          <w:sz w:val="22"/>
          <w:szCs w:val="22"/>
          <w:highlight w:val="yellow"/>
        </w:rPr>
      </w:pPr>
    </w:p>
    <w:p w14:paraId="141773DB" w14:textId="77777777" w:rsidR="00603126" w:rsidRDefault="00603126" w:rsidP="00603126">
      <w:pPr>
        <w:spacing w:after="0" w:line="240" w:lineRule="auto"/>
      </w:pPr>
    </w:p>
    <w:p w14:paraId="62C45D57" w14:textId="77777777" w:rsidR="00603126" w:rsidRDefault="00603126" w:rsidP="00603126">
      <w:pPr>
        <w:spacing w:after="0" w:line="240" w:lineRule="auto"/>
      </w:pPr>
    </w:p>
    <w:p w14:paraId="223DC912" w14:textId="77777777" w:rsidR="00603126" w:rsidRPr="00DF01C4" w:rsidRDefault="00603126" w:rsidP="00603126">
      <w:pPr>
        <w:pStyle w:val="CuerpoA"/>
        <w:widowControl w:val="0"/>
        <w:spacing w:after="0"/>
        <w:rPr>
          <w:rFonts w:ascii="Times New Roman" w:eastAsia="Times New Roman" w:hAnsi="Times New Roman" w:cs="Times New Roman"/>
        </w:rPr>
      </w:pPr>
    </w:p>
    <w:tbl>
      <w:tblPr>
        <w:tblStyle w:val="TableNormal1"/>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603126" w:rsidRPr="00DF01C4" w14:paraId="30B11E9E"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75771AF" w14:textId="77777777" w:rsidR="00603126" w:rsidRPr="00DF01C4" w:rsidRDefault="00603126" w:rsidP="00C90C45">
            <w:pPr>
              <w:pStyle w:val="CuerpoA"/>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Practica: recurso nuevo</w:t>
            </w:r>
          </w:p>
        </w:tc>
      </w:tr>
      <w:tr w:rsidR="00603126" w:rsidRPr="00DF01C4" w14:paraId="0B2C28CF"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05749" w14:textId="77777777" w:rsidR="00603126" w:rsidRPr="00DF01C4" w:rsidRDefault="00603126" w:rsidP="00C90C45">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154BA" w14:textId="5AED6B25" w:rsidR="00603126" w:rsidRPr="00DF01C4" w:rsidRDefault="00603126" w:rsidP="002D2556">
            <w:pPr>
              <w:pStyle w:val="CuerpoA"/>
              <w:spacing w:after="0"/>
              <w:rPr>
                <w:rFonts w:ascii="Times New Roman" w:hAnsi="Times New Roman" w:cs="Times New Roman"/>
              </w:rPr>
            </w:pPr>
            <w:r w:rsidRPr="00DF01C4">
              <w:rPr>
                <w:rFonts w:ascii="Times New Roman" w:hAnsi="Times New Roman" w:cs="Times New Roman"/>
                <w:sz w:val="22"/>
                <w:szCs w:val="22"/>
              </w:rPr>
              <w:t>CS_11_03_</w:t>
            </w:r>
            <w:commentRangeStart w:id="188"/>
            <w:r w:rsidRPr="00DF01C4">
              <w:rPr>
                <w:rFonts w:ascii="Times New Roman" w:hAnsi="Times New Roman" w:cs="Times New Roman"/>
                <w:sz w:val="22"/>
                <w:szCs w:val="22"/>
              </w:rPr>
              <w:t>REC</w:t>
            </w:r>
            <w:r w:rsidR="002D2556">
              <w:rPr>
                <w:rFonts w:ascii="Times New Roman" w:hAnsi="Times New Roman" w:cs="Times New Roman"/>
                <w:sz w:val="22"/>
                <w:szCs w:val="22"/>
              </w:rPr>
              <w:t>1</w:t>
            </w:r>
            <w:r w:rsidR="00FE57F1">
              <w:rPr>
                <w:rFonts w:ascii="Times New Roman" w:hAnsi="Times New Roman" w:cs="Times New Roman"/>
                <w:sz w:val="22"/>
                <w:szCs w:val="22"/>
              </w:rPr>
              <w:t>4</w:t>
            </w:r>
            <w:r w:rsidR="002D2556">
              <w:rPr>
                <w:rFonts w:ascii="Times New Roman" w:hAnsi="Times New Roman" w:cs="Times New Roman"/>
                <w:sz w:val="22"/>
                <w:szCs w:val="22"/>
              </w:rPr>
              <w:t>0</w:t>
            </w:r>
            <w:commentRangeEnd w:id="188"/>
            <w:r w:rsidR="002D2556">
              <w:rPr>
                <w:rStyle w:val="Refdecomentario"/>
                <w:rFonts w:ascii="Calibri" w:eastAsia="Calibri" w:hAnsi="Calibri" w:cs="Times New Roman"/>
                <w:color w:val="auto"/>
                <w:bdr w:val="none" w:sz="0" w:space="0" w:color="auto"/>
                <w:lang w:val="es-MX" w:eastAsia="en-US"/>
              </w:rPr>
              <w:commentReference w:id="188"/>
            </w:r>
          </w:p>
        </w:tc>
      </w:tr>
      <w:tr w:rsidR="00603126" w:rsidRPr="00DF01C4" w14:paraId="1C954EE5" w14:textId="77777777" w:rsidTr="00C90C4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63A62" w14:textId="77777777" w:rsidR="00603126" w:rsidRPr="00DF01C4" w:rsidRDefault="00603126" w:rsidP="00C90C45">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A8962" w14:textId="033BBAC4" w:rsidR="00603126" w:rsidRPr="00DF01C4" w:rsidRDefault="002D2556" w:rsidP="00C90C45">
            <w:pPr>
              <w:pStyle w:val="Cuerpo"/>
            </w:pPr>
            <w:r>
              <w:t>Reconoce aspectos de los conflictos rusos</w:t>
            </w:r>
          </w:p>
        </w:tc>
      </w:tr>
      <w:tr w:rsidR="00603126" w:rsidRPr="004A1547" w14:paraId="114CED07" w14:textId="77777777" w:rsidTr="00C90C4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055F3" w14:textId="77777777" w:rsidR="00603126" w:rsidRPr="00DF01C4" w:rsidRDefault="00603126" w:rsidP="00C90C45">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E0BF1" w14:textId="012D6178" w:rsidR="00603126" w:rsidRPr="00DF01C4" w:rsidRDefault="002D2556" w:rsidP="00C90C45">
            <w:pPr>
              <w:pStyle w:val="Cuerpo"/>
            </w:pPr>
            <w:r>
              <w:t>Actividad que permite identificar modelos de conflicto actuales en Rusia</w:t>
            </w:r>
          </w:p>
        </w:tc>
      </w:tr>
    </w:tbl>
    <w:p w14:paraId="4F2DDC2A" w14:textId="77777777" w:rsidR="00603126" w:rsidRPr="00DF01C4" w:rsidRDefault="00603126" w:rsidP="00603126">
      <w:pPr>
        <w:pStyle w:val="CuerpoA"/>
        <w:widowControl w:val="0"/>
        <w:spacing w:after="0"/>
        <w:rPr>
          <w:rFonts w:ascii="Times New Roman" w:eastAsia="Times New Roman" w:hAnsi="Times New Roman" w:cs="Times New Roman"/>
        </w:rPr>
      </w:pPr>
    </w:p>
    <w:p w14:paraId="2D64210F" w14:textId="77777777" w:rsidR="00603126" w:rsidRPr="00284D75" w:rsidRDefault="00603126" w:rsidP="00603126">
      <w:pPr>
        <w:spacing w:after="0" w:line="240" w:lineRule="auto"/>
      </w:pPr>
    </w:p>
    <w:p w14:paraId="591F49C3" w14:textId="77777777" w:rsidR="00BE2295" w:rsidRPr="0082339F" w:rsidRDefault="00BE2295" w:rsidP="0082339F">
      <w:pPr>
        <w:rPr>
          <w:sz w:val="22"/>
          <w:szCs w:val="22"/>
          <w:highlight w:val="yellow"/>
        </w:rPr>
      </w:pPr>
    </w:p>
    <w:p w14:paraId="0F1A509A"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56713EE6" w14:textId="427330C3" w:rsidR="00C7684A" w:rsidRPr="0082339F" w:rsidRDefault="005440AC" w:rsidP="005440AC">
      <w:pPr>
        <w:pStyle w:val="Ttulo2"/>
      </w:pPr>
      <w:bookmarkStart w:id="189" w:name="_Toc426298267"/>
      <w:r>
        <w:t>5.</w:t>
      </w:r>
      <w:r w:rsidR="00C538BB">
        <w:t>4</w:t>
      </w:r>
      <w:r w:rsidR="00C7684A" w:rsidRPr="0082339F">
        <w:t xml:space="preserve"> Chechenia</w:t>
      </w:r>
      <w:bookmarkEnd w:id="189"/>
    </w:p>
    <w:p w14:paraId="10BE578E" w14:textId="77777777" w:rsidR="00673DE6" w:rsidRPr="0082339F" w:rsidRDefault="00673DE6" w:rsidP="0082339F">
      <w:pPr>
        <w:rPr>
          <w:sz w:val="22"/>
          <w:szCs w:val="22"/>
        </w:rPr>
      </w:pPr>
    </w:p>
    <w:p w14:paraId="676B9F3C" w14:textId="1CE422F3" w:rsidR="00761BCA" w:rsidRPr="0082339F" w:rsidRDefault="00BE2295" w:rsidP="0082339F">
      <w:pPr>
        <w:rPr>
          <w:sz w:val="22"/>
          <w:szCs w:val="22"/>
        </w:rPr>
      </w:pPr>
      <w:r w:rsidRPr="0082339F">
        <w:rPr>
          <w:sz w:val="22"/>
          <w:szCs w:val="22"/>
        </w:rPr>
        <w:t>El pueblo checheno</w:t>
      </w:r>
      <w:r w:rsidR="00673DE6" w:rsidRPr="0082339F">
        <w:rPr>
          <w:sz w:val="22"/>
          <w:szCs w:val="22"/>
        </w:rPr>
        <w:t xml:space="preserve"> </w:t>
      </w:r>
      <w:r w:rsidR="00761BCA" w:rsidRPr="0082339F">
        <w:rPr>
          <w:sz w:val="22"/>
          <w:szCs w:val="22"/>
        </w:rPr>
        <w:t xml:space="preserve">se </w:t>
      </w:r>
      <w:r w:rsidR="00673DE6" w:rsidRPr="0082339F">
        <w:rPr>
          <w:sz w:val="22"/>
          <w:szCs w:val="22"/>
        </w:rPr>
        <w:t xml:space="preserve">ha enfrentado </w:t>
      </w:r>
      <w:r w:rsidR="00120F66" w:rsidRPr="0082339F">
        <w:rPr>
          <w:sz w:val="22"/>
          <w:szCs w:val="22"/>
        </w:rPr>
        <w:t xml:space="preserve">desde el siglo XIX </w:t>
      </w:r>
      <w:r w:rsidR="00673DE6" w:rsidRPr="0082339F">
        <w:rPr>
          <w:sz w:val="22"/>
          <w:szCs w:val="22"/>
        </w:rPr>
        <w:t>a Rusia</w:t>
      </w:r>
      <w:r w:rsidR="003F7FA8" w:rsidRPr="0082339F">
        <w:rPr>
          <w:sz w:val="22"/>
          <w:szCs w:val="22"/>
        </w:rPr>
        <w:t>, por</w:t>
      </w:r>
      <w:r w:rsidR="00120F66" w:rsidRPr="0082339F">
        <w:rPr>
          <w:sz w:val="22"/>
          <w:szCs w:val="22"/>
        </w:rPr>
        <w:t xml:space="preserve"> motivo</w:t>
      </w:r>
      <w:r w:rsidR="003F7FA8" w:rsidRPr="0082339F">
        <w:rPr>
          <w:sz w:val="22"/>
          <w:szCs w:val="22"/>
        </w:rPr>
        <w:t>s</w:t>
      </w:r>
      <w:r w:rsidR="00120F66" w:rsidRPr="0082339F">
        <w:rPr>
          <w:sz w:val="22"/>
          <w:szCs w:val="22"/>
        </w:rPr>
        <w:t xml:space="preserve"> de la </w:t>
      </w:r>
      <w:r w:rsidR="006A6CFB" w:rsidRPr="0082339F">
        <w:rPr>
          <w:sz w:val="22"/>
          <w:szCs w:val="22"/>
        </w:rPr>
        <w:t xml:space="preserve">diferencia étnica </w:t>
      </w:r>
      <w:r w:rsidR="00120F66" w:rsidRPr="0082339F">
        <w:rPr>
          <w:sz w:val="22"/>
          <w:szCs w:val="22"/>
        </w:rPr>
        <w:t xml:space="preserve">y religiosa </w:t>
      </w:r>
      <w:r w:rsidR="003F7FA8" w:rsidRPr="0082339F">
        <w:rPr>
          <w:sz w:val="22"/>
          <w:szCs w:val="22"/>
        </w:rPr>
        <w:t>entre ambos países</w:t>
      </w:r>
      <w:r w:rsidR="006A6CFB" w:rsidRPr="0082339F">
        <w:rPr>
          <w:sz w:val="22"/>
          <w:szCs w:val="22"/>
        </w:rPr>
        <w:t>. L</w:t>
      </w:r>
      <w:r w:rsidR="00120F66" w:rsidRPr="0082339F">
        <w:rPr>
          <w:sz w:val="22"/>
          <w:szCs w:val="22"/>
        </w:rPr>
        <w:t>o</w:t>
      </w:r>
      <w:r w:rsidR="002F23FB" w:rsidRPr="0082339F">
        <w:rPr>
          <w:sz w:val="22"/>
          <w:szCs w:val="22"/>
        </w:rPr>
        <w:t>s sentimientos antir</w:t>
      </w:r>
      <w:r w:rsidR="006A6CFB" w:rsidRPr="0082339F">
        <w:rPr>
          <w:sz w:val="22"/>
          <w:szCs w:val="22"/>
        </w:rPr>
        <w:t>rusos crecieron a</w:t>
      </w:r>
      <w:r w:rsidR="00673DE6" w:rsidRPr="0082339F">
        <w:rPr>
          <w:sz w:val="22"/>
          <w:szCs w:val="22"/>
        </w:rPr>
        <w:t xml:space="preserve"> mediados de siglo XX</w:t>
      </w:r>
      <w:r w:rsidR="006A6CFB" w:rsidRPr="0082339F">
        <w:rPr>
          <w:sz w:val="22"/>
          <w:szCs w:val="22"/>
        </w:rPr>
        <w:t xml:space="preserve">, cuando </w:t>
      </w:r>
      <w:r w:rsidR="00673DE6" w:rsidRPr="0082339F">
        <w:rPr>
          <w:sz w:val="22"/>
          <w:szCs w:val="22"/>
        </w:rPr>
        <w:t>Stalin l</w:t>
      </w:r>
      <w:r w:rsidR="002F23FB" w:rsidRPr="0082339F">
        <w:rPr>
          <w:sz w:val="22"/>
          <w:szCs w:val="22"/>
        </w:rPr>
        <w:t>o</w:t>
      </w:r>
      <w:r w:rsidR="00673DE6" w:rsidRPr="0082339F">
        <w:rPr>
          <w:sz w:val="22"/>
          <w:szCs w:val="22"/>
        </w:rPr>
        <w:t>s acusó</w:t>
      </w:r>
      <w:r w:rsidR="002674C3" w:rsidRPr="0082339F">
        <w:rPr>
          <w:sz w:val="22"/>
          <w:szCs w:val="22"/>
        </w:rPr>
        <w:t xml:space="preserve"> de </w:t>
      </w:r>
      <w:r w:rsidR="00673DE6" w:rsidRPr="0082339F">
        <w:rPr>
          <w:sz w:val="22"/>
          <w:szCs w:val="22"/>
        </w:rPr>
        <w:t xml:space="preserve">haber </w:t>
      </w:r>
      <w:r w:rsidR="002674C3" w:rsidRPr="0082339F">
        <w:rPr>
          <w:sz w:val="22"/>
          <w:szCs w:val="22"/>
        </w:rPr>
        <w:t>colabora</w:t>
      </w:r>
      <w:r w:rsidR="00673DE6" w:rsidRPr="0082339F">
        <w:rPr>
          <w:sz w:val="22"/>
          <w:szCs w:val="22"/>
        </w:rPr>
        <w:t xml:space="preserve">do </w:t>
      </w:r>
      <w:r w:rsidR="002674C3" w:rsidRPr="0082339F">
        <w:rPr>
          <w:sz w:val="22"/>
          <w:szCs w:val="22"/>
        </w:rPr>
        <w:t xml:space="preserve">con </w:t>
      </w:r>
      <w:r w:rsidR="00673DE6" w:rsidRPr="0082339F">
        <w:rPr>
          <w:sz w:val="22"/>
          <w:szCs w:val="22"/>
        </w:rPr>
        <w:t>el ejército de Hitler y ordenó</w:t>
      </w:r>
      <w:r w:rsidR="002674C3" w:rsidRPr="0082339F">
        <w:rPr>
          <w:sz w:val="22"/>
          <w:szCs w:val="22"/>
        </w:rPr>
        <w:t xml:space="preserve"> su deportación masiva</w:t>
      </w:r>
      <w:r w:rsidR="00673DE6" w:rsidRPr="0082339F">
        <w:rPr>
          <w:sz w:val="22"/>
          <w:szCs w:val="22"/>
        </w:rPr>
        <w:t xml:space="preserve"> hacia la</w:t>
      </w:r>
      <w:r w:rsidR="00F434F1" w:rsidRPr="0082339F">
        <w:rPr>
          <w:sz w:val="22"/>
          <w:szCs w:val="22"/>
        </w:rPr>
        <w:t xml:space="preserve"> región </w:t>
      </w:r>
      <w:r w:rsidR="00673DE6" w:rsidRPr="0082339F">
        <w:rPr>
          <w:sz w:val="22"/>
          <w:szCs w:val="22"/>
        </w:rPr>
        <w:t>de Siberia</w:t>
      </w:r>
      <w:r w:rsidR="002674C3" w:rsidRPr="0082339F">
        <w:rPr>
          <w:sz w:val="22"/>
          <w:szCs w:val="22"/>
        </w:rPr>
        <w:t>.</w:t>
      </w:r>
    </w:p>
    <w:p w14:paraId="0C50B981" w14:textId="77777777" w:rsidR="00673DE6" w:rsidRPr="0082339F" w:rsidRDefault="00673DE6" w:rsidP="0082339F">
      <w:pPr>
        <w:rPr>
          <w:sz w:val="22"/>
          <w:szCs w:val="22"/>
        </w:rPr>
      </w:pPr>
    </w:p>
    <w:p w14:paraId="733D4A98" w14:textId="6F0C7FDA" w:rsidR="00673DE6" w:rsidRPr="0082339F" w:rsidRDefault="00673DE6" w:rsidP="0082339F">
      <w:pPr>
        <w:rPr>
          <w:sz w:val="22"/>
          <w:szCs w:val="22"/>
        </w:rPr>
      </w:pPr>
      <w:r w:rsidRPr="0082339F">
        <w:rPr>
          <w:sz w:val="22"/>
          <w:szCs w:val="22"/>
        </w:rPr>
        <w:t xml:space="preserve">Tras </w:t>
      </w:r>
      <w:r w:rsidR="00F434F1" w:rsidRPr="0082339F">
        <w:rPr>
          <w:sz w:val="22"/>
          <w:szCs w:val="22"/>
        </w:rPr>
        <w:t>la caída</w:t>
      </w:r>
      <w:r w:rsidRPr="0082339F">
        <w:rPr>
          <w:sz w:val="22"/>
          <w:szCs w:val="22"/>
        </w:rPr>
        <w:t xml:space="preserve"> de la Unión Soviética, los chechenos expresaron de nuevo sus </w:t>
      </w:r>
      <w:r w:rsidR="002674C3" w:rsidRPr="0082339F">
        <w:rPr>
          <w:sz w:val="22"/>
          <w:szCs w:val="22"/>
        </w:rPr>
        <w:t xml:space="preserve">tendencias separatistas </w:t>
      </w:r>
      <w:r w:rsidRPr="0082339F">
        <w:rPr>
          <w:sz w:val="22"/>
          <w:szCs w:val="22"/>
        </w:rPr>
        <w:t xml:space="preserve">respecto a la </w:t>
      </w:r>
      <w:r w:rsidR="006A6CFB" w:rsidRPr="0082339F">
        <w:rPr>
          <w:sz w:val="22"/>
          <w:szCs w:val="22"/>
        </w:rPr>
        <w:t xml:space="preserve">esfera de </w:t>
      </w:r>
      <w:r w:rsidRPr="0082339F">
        <w:rPr>
          <w:sz w:val="22"/>
          <w:szCs w:val="22"/>
        </w:rPr>
        <w:t>influencia rusa</w:t>
      </w:r>
      <w:r w:rsidR="00E77345">
        <w:rPr>
          <w:sz w:val="22"/>
          <w:szCs w:val="22"/>
        </w:rPr>
        <w:t xml:space="preserve"> [</w:t>
      </w:r>
      <w:r w:rsidR="00E77345" w:rsidRPr="00D80758">
        <w:rPr>
          <w:sz w:val="22"/>
          <w:szCs w:val="22"/>
        </w:rPr>
        <w:t>VER</w:t>
      </w:r>
      <w:r w:rsidR="00E77345">
        <w:rPr>
          <w:sz w:val="22"/>
          <w:szCs w:val="22"/>
        </w:rPr>
        <w:t>]</w:t>
      </w:r>
      <w:r w:rsidR="00D80758">
        <w:rPr>
          <w:sz w:val="22"/>
          <w:szCs w:val="22"/>
        </w:rPr>
        <w:t xml:space="preserve"> </w:t>
      </w:r>
      <w:r w:rsidR="00D80758" w:rsidRPr="00A96F61">
        <w:rPr>
          <w:rFonts w:ascii="Lucida Grande" w:hAnsi="Lucida Grande" w:cs="Lucida Grande"/>
          <w:color w:val="000000"/>
        </w:rPr>
        <w:t>http://www.elmundo.es/especiales/2002/10/internacional/moscu/claves.html</w:t>
      </w:r>
      <w:r w:rsidR="006A6CFB" w:rsidRPr="0082339F">
        <w:rPr>
          <w:sz w:val="22"/>
          <w:szCs w:val="22"/>
        </w:rPr>
        <w:t>.</w:t>
      </w:r>
      <w:r w:rsidR="00B37852" w:rsidRPr="0082339F">
        <w:rPr>
          <w:sz w:val="22"/>
          <w:szCs w:val="22"/>
        </w:rPr>
        <w:t xml:space="preserve"> </w:t>
      </w:r>
      <w:r w:rsidR="00120F66" w:rsidRPr="0082339F">
        <w:rPr>
          <w:sz w:val="22"/>
          <w:szCs w:val="22"/>
        </w:rPr>
        <w:t xml:space="preserve">Una de las dos </w:t>
      </w:r>
      <w:r w:rsidR="00B37852" w:rsidRPr="0082339F">
        <w:rPr>
          <w:sz w:val="22"/>
          <w:szCs w:val="22"/>
        </w:rPr>
        <w:t xml:space="preserve">únicas regiones autónomas que se negaron a firmar el </w:t>
      </w:r>
      <w:r w:rsidR="00120F66" w:rsidRPr="0082339F">
        <w:rPr>
          <w:sz w:val="22"/>
          <w:szCs w:val="22"/>
        </w:rPr>
        <w:t>t</w:t>
      </w:r>
      <w:r w:rsidR="00B37852" w:rsidRPr="0082339F">
        <w:rPr>
          <w:sz w:val="22"/>
          <w:szCs w:val="22"/>
        </w:rPr>
        <w:t xml:space="preserve">ratado de federación de 1992 fue Chechenia. </w:t>
      </w:r>
      <w:r w:rsidR="006A6CFB" w:rsidRPr="0082339F">
        <w:rPr>
          <w:sz w:val="22"/>
          <w:szCs w:val="22"/>
        </w:rPr>
        <w:t xml:space="preserve">Tal reivindicación encontró eco debido a </w:t>
      </w:r>
      <w:r w:rsidRPr="0082339F">
        <w:rPr>
          <w:sz w:val="22"/>
          <w:szCs w:val="22"/>
        </w:rPr>
        <w:t xml:space="preserve">que </w:t>
      </w:r>
      <w:r w:rsidR="00F434F1" w:rsidRPr="0082339F">
        <w:rPr>
          <w:sz w:val="22"/>
          <w:szCs w:val="22"/>
        </w:rPr>
        <w:t xml:space="preserve">los chechenos centran </w:t>
      </w:r>
      <w:r w:rsidR="006A6CFB" w:rsidRPr="0082339F">
        <w:rPr>
          <w:sz w:val="22"/>
          <w:szCs w:val="22"/>
        </w:rPr>
        <w:t>s</w:t>
      </w:r>
      <w:r w:rsidR="00B37852" w:rsidRPr="0082339F">
        <w:rPr>
          <w:sz w:val="22"/>
          <w:szCs w:val="22"/>
        </w:rPr>
        <w:t>u</w:t>
      </w:r>
      <w:r w:rsidR="006A6CFB" w:rsidRPr="0082339F">
        <w:rPr>
          <w:sz w:val="22"/>
          <w:szCs w:val="22"/>
        </w:rPr>
        <w:t xml:space="preserve"> identidad en la religión musulmana</w:t>
      </w:r>
      <w:r w:rsidR="00120F66" w:rsidRPr="0082339F">
        <w:rPr>
          <w:sz w:val="22"/>
          <w:szCs w:val="22"/>
        </w:rPr>
        <w:t xml:space="preserve"> y ven a los rusos como un pueblo predominantemente ortodoxo</w:t>
      </w:r>
      <w:r w:rsidR="002F23FB" w:rsidRPr="0082339F">
        <w:rPr>
          <w:sz w:val="22"/>
          <w:szCs w:val="22"/>
        </w:rPr>
        <w:t>.</w:t>
      </w:r>
    </w:p>
    <w:p w14:paraId="3453C96B" w14:textId="77777777" w:rsidR="00673DE6" w:rsidRPr="0082339F" w:rsidRDefault="00673DE6" w:rsidP="0082339F">
      <w:pPr>
        <w:rPr>
          <w:sz w:val="22"/>
          <w:szCs w:val="22"/>
        </w:rPr>
      </w:pPr>
    </w:p>
    <w:p w14:paraId="29821D36" w14:textId="76FF13EF" w:rsidR="00673DE6" w:rsidRPr="0082339F" w:rsidRDefault="00673DE6" w:rsidP="0082339F">
      <w:pPr>
        <w:rPr>
          <w:sz w:val="22"/>
          <w:szCs w:val="22"/>
        </w:rPr>
      </w:pPr>
      <w:r w:rsidRPr="0082339F">
        <w:rPr>
          <w:sz w:val="22"/>
          <w:szCs w:val="22"/>
        </w:rPr>
        <w:t>La cuestión musulmana en Rusia no es asunto menor; s</w:t>
      </w:r>
      <w:r w:rsidR="00C344BC" w:rsidRPr="0082339F">
        <w:rPr>
          <w:sz w:val="22"/>
          <w:szCs w:val="22"/>
        </w:rPr>
        <w:t xml:space="preserve">olo en Moscú viven dos millones de musulmanes, y uno de cada seis rusos profesa </w:t>
      </w:r>
      <w:r w:rsidR="00F434F1" w:rsidRPr="0082339F">
        <w:rPr>
          <w:sz w:val="22"/>
          <w:szCs w:val="22"/>
        </w:rPr>
        <w:t>esta</w:t>
      </w:r>
      <w:r w:rsidR="00C344BC" w:rsidRPr="0082339F">
        <w:rPr>
          <w:sz w:val="22"/>
          <w:szCs w:val="22"/>
        </w:rPr>
        <w:t xml:space="preserve"> religión</w:t>
      </w:r>
      <w:r w:rsidRPr="0082339F">
        <w:rPr>
          <w:sz w:val="22"/>
          <w:szCs w:val="22"/>
        </w:rPr>
        <w:t xml:space="preserve">. A ello hay que añadir que Rusia </w:t>
      </w:r>
      <w:r w:rsidR="00C344BC" w:rsidRPr="0082339F">
        <w:rPr>
          <w:sz w:val="22"/>
          <w:szCs w:val="22"/>
        </w:rPr>
        <w:t xml:space="preserve">ha hecho de la </w:t>
      </w:r>
      <w:r w:rsidR="00120F66" w:rsidRPr="0082339F">
        <w:rPr>
          <w:sz w:val="22"/>
          <w:szCs w:val="22"/>
        </w:rPr>
        <w:t>i</w:t>
      </w:r>
      <w:r w:rsidR="00C344BC" w:rsidRPr="0082339F">
        <w:rPr>
          <w:sz w:val="22"/>
          <w:szCs w:val="22"/>
        </w:rPr>
        <w:t xml:space="preserve">glesia </w:t>
      </w:r>
      <w:r w:rsidR="00120F66" w:rsidRPr="0082339F">
        <w:rPr>
          <w:sz w:val="22"/>
          <w:szCs w:val="22"/>
        </w:rPr>
        <w:t>o</w:t>
      </w:r>
      <w:r w:rsidR="00C344BC" w:rsidRPr="0082339F">
        <w:rPr>
          <w:sz w:val="22"/>
          <w:szCs w:val="22"/>
        </w:rPr>
        <w:t>rtodoxa uno de los pil</w:t>
      </w:r>
      <w:r w:rsidRPr="0082339F">
        <w:rPr>
          <w:sz w:val="22"/>
          <w:szCs w:val="22"/>
        </w:rPr>
        <w:t>ares de su política</w:t>
      </w:r>
      <w:r w:rsidR="00C344BC" w:rsidRPr="0082339F">
        <w:rPr>
          <w:sz w:val="22"/>
          <w:szCs w:val="22"/>
        </w:rPr>
        <w:t xml:space="preserve">. </w:t>
      </w:r>
    </w:p>
    <w:p w14:paraId="51FE66A1" w14:textId="77777777" w:rsidR="00673DE6" w:rsidRPr="0082339F" w:rsidRDefault="00673DE6" w:rsidP="0082339F">
      <w:pPr>
        <w:rPr>
          <w:sz w:val="22"/>
          <w:szCs w:val="22"/>
        </w:rPr>
      </w:pPr>
    </w:p>
    <w:p w14:paraId="380372DA" w14:textId="1218BA61" w:rsidR="00C344BC" w:rsidRPr="0082339F" w:rsidRDefault="00673DE6" w:rsidP="0082339F">
      <w:pPr>
        <w:rPr>
          <w:sz w:val="22"/>
          <w:szCs w:val="22"/>
        </w:rPr>
      </w:pPr>
      <w:r w:rsidRPr="0082339F">
        <w:rPr>
          <w:sz w:val="22"/>
          <w:szCs w:val="22"/>
        </w:rPr>
        <w:t xml:space="preserve">En contraste, </w:t>
      </w:r>
      <w:r w:rsidR="00C344BC" w:rsidRPr="0082339F">
        <w:rPr>
          <w:sz w:val="22"/>
          <w:szCs w:val="22"/>
        </w:rPr>
        <w:t xml:space="preserve">Chechenia </w:t>
      </w:r>
      <w:r w:rsidR="00B37852" w:rsidRPr="0082339F">
        <w:rPr>
          <w:sz w:val="22"/>
          <w:szCs w:val="22"/>
        </w:rPr>
        <w:t xml:space="preserve">cada vez </w:t>
      </w:r>
      <w:r w:rsidR="00F434F1" w:rsidRPr="0082339F">
        <w:rPr>
          <w:sz w:val="22"/>
          <w:szCs w:val="22"/>
        </w:rPr>
        <w:t xml:space="preserve">más </w:t>
      </w:r>
      <w:r w:rsidR="00B37852" w:rsidRPr="0082339F">
        <w:rPr>
          <w:sz w:val="22"/>
          <w:szCs w:val="22"/>
        </w:rPr>
        <w:t xml:space="preserve">se </w:t>
      </w:r>
      <w:r w:rsidR="00C344BC" w:rsidRPr="0082339F">
        <w:rPr>
          <w:sz w:val="22"/>
          <w:szCs w:val="22"/>
        </w:rPr>
        <w:t>conv</w:t>
      </w:r>
      <w:r w:rsidR="00B37852" w:rsidRPr="0082339F">
        <w:rPr>
          <w:sz w:val="22"/>
          <w:szCs w:val="22"/>
        </w:rPr>
        <w:t xml:space="preserve">ierte en </w:t>
      </w:r>
      <w:r w:rsidR="00C344BC" w:rsidRPr="0082339F">
        <w:rPr>
          <w:sz w:val="22"/>
          <w:szCs w:val="22"/>
        </w:rPr>
        <w:t xml:space="preserve">un Estado </w:t>
      </w:r>
      <w:r w:rsidR="002F23FB" w:rsidRPr="0082339F">
        <w:rPr>
          <w:sz w:val="22"/>
          <w:szCs w:val="22"/>
        </w:rPr>
        <w:t xml:space="preserve">que se identifica con la religión </w:t>
      </w:r>
      <w:r w:rsidR="00120F66" w:rsidRPr="0082339F">
        <w:rPr>
          <w:sz w:val="22"/>
          <w:szCs w:val="22"/>
        </w:rPr>
        <w:t>i</w:t>
      </w:r>
      <w:r w:rsidR="00C344BC" w:rsidRPr="0082339F">
        <w:rPr>
          <w:sz w:val="22"/>
          <w:szCs w:val="22"/>
        </w:rPr>
        <w:t>slámic</w:t>
      </w:r>
      <w:r w:rsidR="002F23FB" w:rsidRPr="0082339F">
        <w:rPr>
          <w:sz w:val="22"/>
          <w:szCs w:val="22"/>
        </w:rPr>
        <w:t>a</w:t>
      </w:r>
      <w:r w:rsidR="00C344BC" w:rsidRPr="0082339F">
        <w:rPr>
          <w:sz w:val="22"/>
          <w:szCs w:val="22"/>
        </w:rPr>
        <w:t xml:space="preserve">. La enseñanza laica ha sido sustituida por la islámica, </w:t>
      </w:r>
      <w:r w:rsidR="00F434F1" w:rsidRPr="0082339F">
        <w:rPr>
          <w:sz w:val="22"/>
          <w:szCs w:val="22"/>
        </w:rPr>
        <w:t xml:space="preserve">allí </w:t>
      </w:r>
      <w:r w:rsidR="00C344BC" w:rsidRPr="0082339F">
        <w:rPr>
          <w:sz w:val="22"/>
          <w:szCs w:val="22"/>
        </w:rPr>
        <w:t xml:space="preserve">el aprendizaje del </w:t>
      </w:r>
      <w:r w:rsidR="00C344BC" w:rsidRPr="0082339F">
        <w:rPr>
          <w:i/>
          <w:sz w:val="22"/>
          <w:szCs w:val="22"/>
        </w:rPr>
        <w:t>Corán</w:t>
      </w:r>
      <w:r w:rsidR="00C344BC" w:rsidRPr="0082339F">
        <w:rPr>
          <w:sz w:val="22"/>
          <w:szCs w:val="22"/>
        </w:rPr>
        <w:t xml:space="preserve"> es obligatorio. </w:t>
      </w:r>
      <w:r w:rsidRPr="0082339F">
        <w:rPr>
          <w:sz w:val="22"/>
          <w:szCs w:val="22"/>
        </w:rPr>
        <w:t>Asimismo, c</w:t>
      </w:r>
      <w:r w:rsidR="00C344BC" w:rsidRPr="0082339F">
        <w:rPr>
          <w:sz w:val="22"/>
          <w:szCs w:val="22"/>
        </w:rPr>
        <w:t>ada distrito cuenta con un juez islámico</w:t>
      </w:r>
      <w:r w:rsidR="00F434F1" w:rsidRPr="0082339F">
        <w:rPr>
          <w:sz w:val="22"/>
          <w:szCs w:val="22"/>
        </w:rPr>
        <w:t>,</w:t>
      </w:r>
      <w:r w:rsidR="00C344BC" w:rsidRPr="0082339F">
        <w:rPr>
          <w:sz w:val="22"/>
          <w:szCs w:val="22"/>
        </w:rPr>
        <w:t xml:space="preserve"> cuyas sentencias</w:t>
      </w:r>
      <w:r w:rsidRPr="0082339F">
        <w:rPr>
          <w:sz w:val="22"/>
          <w:szCs w:val="22"/>
        </w:rPr>
        <w:t>,</w:t>
      </w:r>
      <w:r w:rsidR="00C344BC" w:rsidRPr="0082339F">
        <w:rPr>
          <w:sz w:val="22"/>
          <w:szCs w:val="22"/>
        </w:rPr>
        <w:t xml:space="preserve"> </w:t>
      </w:r>
      <w:r w:rsidRPr="0082339F">
        <w:rPr>
          <w:sz w:val="22"/>
          <w:szCs w:val="22"/>
        </w:rPr>
        <w:t xml:space="preserve">basadas en la </w:t>
      </w:r>
      <w:r w:rsidR="00120F66" w:rsidRPr="0082339F">
        <w:rPr>
          <w:b/>
          <w:i/>
          <w:sz w:val="22"/>
          <w:szCs w:val="22"/>
        </w:rPr>
        <w:t>s</w:t>
      </w:r>
      <w:r w:rsidRPr="0082339F">
        <w:rPr>
          <w:b/>
          <w:i/>
          <w:sz w:val="22"/>
          <w:szCs w:val="22"/>
        </w:rPr>
        <w:t>har</w:t>
      </w:r>
      <w:r w:rsidR="00120F66" w:rsidRPr="0082339F">
        <w:rPr>
          <w:b/>
          <w:i/>
          <w:sz w:val="22"/>
          <w:szCs w:val="22"/>
        </w:rPr>
        <w:t>i</w:t>
      </w:r>
      <w:r w:rsidRPr="0082339F">
        <w:rPr>
          <w:b/>
          <w:i/>
          <w:sz w:val="22"/>
          <w:szCs w:val="22"/>
        </w:rPr>
        <w:t>a</w:t>
      </w:r>
      <w:r w:rsidRPr="0082339F">
        <w:rPr>
          <w:sz w:val="22"/>
          <w:szCs w:val="22"/>
        </w:rPr>
        <w:t>, son inapelables.</w:t>
      </w:r>
    </w:p>
    <w:p w14:paraId="4104C653"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C067B8" w:rsidRPr="0082339F" w14:paraId="6066BD74" w14:textId="77777777" w:rsidTr="005A2B85">
        <w:tc>
          <w:tcPr>
            <w:tcW w:w="8978" w:type="dxa"/>
            <w:gridSpan w:val="2"/>
            <w:shd w:val="clear" w:color="auto" w:fill="000000" w:themeFill="text1"/>
          </w:tcPr>
          <w:p w14:paraId="5E222EB5" w14:textId="77777777" w:rsidR="00C067B8" w:rsidRPr="0082339F" w:rsidRDefault="00C067B8" w:rsidP="0082339F">
            <w:pPr>
              <w:rPr>
                <w:b/>
                <w:color w:val="FFFFFF" w:themeColor="background1"/>
              </w:rPr>
            </w:pPr>
            <w:r w:rsidRPr="0082339F">
              <w:rPr>
                <w:b/>
                <w:color w:val="FFFFFF" w:themeColor="background1"/>
              </w:rPr>
              <w:t>Recuerda</w:t>
            </w:r>
          </w:p>
        </w:tc>
      </w:tr>
      <w:tr w:rsidR="00C067B8" w:rsidRPr="0082339F" w14:paraId="2DCB5F15" w14:textId="77777777" w:rsidTr="005A2B85">
        <w:tc>
          <w:tcPr>
            <w:tcW w:w="2518" w:type="dxa"/>
          </w:tcPr>
          <w:p w14:paraId="607EF3F7" w14:textId="77777777" w:rsidR="00C067B8" w:rsidRPr="0082339F" w:rsidRDefault="00C067B8" w:rsidP="0082339F">
            <w:pPr>
              <w:rPr>
                <w:b/>
              </w:rPr>
            </w:pPr>
            <w:r w:rsidRPr="0082339F">
              <w:rPr>
                <w:b/>
              </w:rPr>
              <w:t>Contenido</w:t>
            </w:r>
          </w:p>
        </w:tc>
        <w:tc>
          <w:tcPr>
            <w:tcW w:w="6460" w:type="dxa"/>
          </w:tcPr>
          <w:p w14:paraId="216D3994" w14:textId="4CB3B07E" w:rsidR="00C067B8" w:rsidRPr="0082339F" w:rsidRDefault="002F23FB" w:rsidP="0082339F">
            <w:r w:rsidRPr="0082339F">
              <w:t>No</w:t>
            </w:r>
            <w:r w:rsidR="00C067B8" w:rsidRPr="0082339F">
              <w:t xml:space="preserve"> hay que perder de vista los factores económicos. Chechenia es una región rica en petróleo. Además, </w:t>
            </w:r>
            <w:r w:rsidR="00F434F1" w:rsidRPr="0082339F">
              <w:t xml:space="preserve">cuenta con </w:t>
            </w:r>
            <w:commentRangeStart w:id="190"/>
            <w:r w:rsidR="00C067B8" w:rsidRPr="0082339F">
              <w:t>un</w:t>
            </w:r>
            <w:commentRangeEnd w:id="190"/>
            <w:r w:rsidR="00E77345">
              <w:rPr>
                <w:rStyle w:val="Refdecomentario"/>
                <w:rFonts w:ascii="Calibri" w:eastAsia="Calibri" w:hAnsi="Calibri" w:cs="Times New Roman"/>
              </w:rPr>
              <w:commentReference w:id="190"/>
            </w:r>
            <w:r w:rsidR="00C067B8" w:rsidRPr="0082339F">
              <w:t xml:space="preserve"> oleoducto que cruza el Cáucaso y </w:t>
            </w:r>
            <w:r w:rsidRPr="0082339F">
              <w:t>atraviesa</w:t>
            </w:r>
            <w:r w:rsidR="00C067B8" w:rsidRPr="0082339F">
              <w:t xml:space="preserve"> </w:t>
            </w:r>
            <w:r w:rsidR="00F434F1" w:rsidRPr="0082339F">
              <w:t xml:space="preserve">a </w:t>
            </w:r>
            <w:r w:rsidR="00C067B8" w:rsidRPr="0082339F">
              <w:t>Chechenia transportando el petróleo de los campos de la región del Mar Caspio</w:t>
            </w:r>
            <w:r w:rsidR="00F434F1" w:rsidRPr="0082339F">
              <w:t>,</w:t>
            </w:r>
            <w:r w:rsidR="00C067B8" w:rsidRPr="0082339F">
              <w:t xml:space="preserve"> donde Estados Unidos tiene intereses energéticos. Desde esa perspectiva, Chechenia es una pieza del ajedrez al que cada potencia utiliza según sus necesidades. </w:t>
            </w:r>
          </w:p>
          <w:p w14:paraId="016228FF" w14:textId="639ECBD6" w:rsidR="00C067B8" w:rsidRPr="0082339F" w:rsidRDefault="00C067B8" w:rsidP="0082339F">
            <w:pPr>
              <w:rPr>
                <w:b/>
              </w:rPr>
            </w:pPr>
            <w:r w:rsidRPr="0082339F">
              <w:t>Las inmensas reservas petroleras del mar Caspio y de las ex</w:t>
            </w:r>
            <w:r w:rsidR="002F23FB" w:rsidRPr="0082339F">
              <w:t xml:space="preserve"> </w:t>
            </w:r>
            <w:r w:rsidRPr="0082339F">
              <w:t>repúblicas soviéticas de Kazajstán, Azerba</w:t>
            </w:r>
            <w:r w:rsidR="00236F65" w:rsidRPr="0082339F">
              <w:t>iy</w:t>
            </w:r>
            <w:r w:rsidR="00F434F1" w:rsidRPr="0082339F">
              <w:t>án, Turkmenistán y Uzbekistán</w:t>
            </w:r>
            <w:r w:rsidRPr="0082339F">
              <w:t xml:space="preserve"> serán cruciales para la economía mundial durante el siglo XXI. Las pugnas por su control constituyen una de las cuestiones más importantes en la política exterior de las grandes potencias.</w:t>
            </w:r>
          </w:p>
        </w:tc>
      </w:tr>
    </w:tbl>
    <w:p w14:paraId="65FDC7F4" w14:textId="77777777" w:rsidR="00CF5B2B" w:rsidRPr="0082339F" w:rsidRDefault="00CF5B2B" w:rsidP="0082339F">
      <w:pPr>
        <w:rPr>
          <w:sz w:val="22"/>
          <w:szCs w:val="22"/>
        </w:rPr>
      </w:pPr>
    </w:p>
    <w:p w14:paraId="4CA1832E" w14:textId="0E758135" w:rsidR="00120F66" w:rsidRPr="0082339F" w:rsidRDefault="00B37852" w:rsidP="0082339F">
      <w:pPr>
        <w:rPr>
          <w:sz w:val="22"/>
          <w:szCs w:val="22"/>
        </w:rPr>
      </w:pPr>
      <w:r w:rsidRPr="0082339F">
        <w:rPr>
          <w:sz w:val="22"/>
          <w:szCs w:val="22"/>
        </w:rPr>
        <w:t>Tras la primer</w:t>
      </w:r>
      <w:r w:rsidR="00236F65" w:rsidRPr="0082339F">
        <w:rPr>
          <w:sz w:val="22"/>
          <w:szCs w:val="22"/>
        </w:rPr>
        <w:t>a</w:t>
      </w:r>
      <w:r w:rsidRPr="0082339F">
        <w:rPr>
          <w:sz w:val="22"/>
          <w:szCs w:val="22"/>
        </w:rPr>
        <w:t xml:space="preserve"> guerra </w:t>
      </w:r>
      <w:r w:rsidR="00CF4C46" w:rsidRPr="0082339F">
        <w:rPr>
          <w:sz w:val="22"/>
          <w:szCs w:val="22"/>
        </w:rPr>
        <w:t>ocurrida entre</w:t>
      </w:r>
      <w:r w:rsidRPr="0082339F">
        <w:rPr>
          <w:sz w:val="22"/>
          <w:szCs w:val="22"/>
        </w:rPr>
        <w:t xml:space="preserve"> </w:t>
      </w:r>
      <w:r w:rsidR="00673DE6" w:rsidRPr="0082339F">
        <w:rPr>
          <w:sz w:val="22"/>
          <w:szCs w:val="22"/>
        </w:rPr>
        <w:t>1994</w:t>
      </w:r>
      <w:r w:rsidR="00CF4C46" w:rsidRPr="0082339F">
        <w:rPr>
          <w:sz w:val="22"/>
          <w:szCs w:val="22"/>
        </w:rPr>
        <w:t xml:space="preserve"> y 1996</w:t>
      </w:r>
      <w:r w:rsidR="00673DE6" w:rsidRPr="0082339F">
        <w:rPr>
          <w:sz w:val="22"/>
          <w:szCs w:val="22"/>
        </w:rPr>
        <w:t xml:space="preserve">, </w:t>
      </w:r>
      <w:r w:rsidRPr="0082339F">
        <w:rPr>
          <w:sz w:val="22"/>
          <w:szCs w:val="22"/>
        </w:rPr>
        <w:t xml:space="preserve">los rusos aceptaron retirar todas sus fuerzas </w:t>
      </w:r>
      <w:r w:rsidR="00120F66" w:rsidRPr="0082339F">
        <w:rPr>
          <w:sz w:val="22"/>
          <w:szCs w:val="22"/>
        </w:rPr>
        <w:t>de</w:t>
      </w:r>
      <w:r w:rsidRPr="0082339F">
        <w:rPr>
          <w:sz w:val="22"/>
          <w:szCs w:val="22"/>
        </w:rPr>
        <w:t xml:space="preserve"> Chechenia.</w:t>
      </w:r>
      <w:r w:rsidR="00673DE6" w:rsidRPr="0082339F">
        <w:rPr>
          <w:sz w:val="22"/>
          <w:szCs w:val="22"/>
        </w:rPr>
        <w:t xml:space="preserve"> </w:t>
      </w:r>
      <w:r w:rsidR="00120F66" w:rsidRPr="0082339F">
        <w:rPr>
          <w:sz w:val="22"/>
          <w:szCs w:val="22"/>
        </w:rPr>
        <w:t xml:space="preserve">Pero </w:t>
      </w:r>
      <w:r w:rsidR="001C5CCC" w:rsidRPr="0082339F">
        <w:rPr>
          <w:sz w:val="22"/>
          <w:szCs w:val="22"/>
        </w:rPr>
        <w:t xml:space="preserve">la intervención rusa envió </w:t>
      </w:r>
      <w:r w:rsidR="00120F66" w:rsidRPr="0082339F">
        <w:rPr>
          <w:sz w:val="22"/>
          <w:szCs w:val="22"/>
        </w:rPr>
        <w:t xml:space="preserve">el </w:t>
      </w:r>
      <w:r w:rsidR="001C5CCC" w:rsidRPr="0082339F">
        <w:rPr>
          <w:sz w:val="22"/>
          <w:szCs w:val="22"/>
        </w:rPr>
        <w:t xml:space="preserve">mensaje </w:t>
      </w:r>
      <w:r w:rsidR="00120F66" w:rsidRPr="0082339F">
        <w:rPr>
          <w:sz w:val="22"/>
          <w:szCs w:val="22"/>
        </w:rPr>
        <w:t xml:space="preserve">de que </w:t>
      </w:r>
      <w:r w:rsidR="001C5CCC" w:rsidRPr="0082339F">
        <w:rPr>
          <w:sz w:val="22"/>
          <w:szCs w:val="22"/>
        </w:rPr>
        <w:t xml:space="preserve">Moscú no dudaría en usar la fuerza para impedir tentativas de independencia. </w:t>
      </w:r>
    </w:p>
    <w:p w14:paraId="030EEAA9" w14:textId="77777777" w:rsidR="00120F66" w:rsidRPr="0082339F" w:rsidRDefault="00120F66" w:rsidP="0082339F">
      <w:pPr>
        <w:rPr>
          <w:sz w:val="22"/>
          <w:szCs w:val="22"/>
        </w:rPr>
      </w:pPr>
    </w:p>
    <w:p w14:paraId="16004912" w14:textId="1A0AA12D" w:rsidR="00CF4C46" w:rsidRPr="0082339F" w:rsidRDefault="00B37852" w:rsidP="0082339F">
      <w:pPr>
        <w:rPr>
          <w:sz w:val="22"/>
          <w:szCs w:val="22"/>
        </w:rPr>
      </w:pPr>
      <w:r w:rsidRPr="0082339F">
        <w:rPr>
          <w:sz w:val="22"/>
          <w:szCs w:val="22"/>
        </w:rPr>
        <w:t>Sin embargo</w:t>
      </w:r>
      <w:r w:rsidR="00236F65" w:rsidRPr="0082339F">
        <w:rPr>
          <w:sz w:val="22"/>
          <w:szCs w:val="22"/>
        </w:rPr>
        <w:t>,</w:t>
      </w:r>
      <w:r w:rsidRPr="0082339F">
        <w:rPr>
          <w:sz w:val="22"/>
          <w:szCs w:val="22"/>
        </w:rPr>
        <w:t xml:space="preserve"> la economía </w:t>
      </w:r>
      <w:r w:rsidR="00120F66" w:rsidRPr="0082339F">
        <w:rPr>
          <w:sz w:val="22"/>
          <w:szCs w:val="22"/>
        </w:rPr>
        <w:t xml:space="preserve">chechena </w:t>
      </w:r>
      <w:r w:rsidRPr="0082339F">
        <w:rPr>
          <w:sz w:val="22"/>
          <w:szCs w:val="22"/>
        </w:rPr>
        <w:t>se desplomó</w:t>
      </w:r>
      <w:r w:rsidR="002674C3" w:rsidRPr="0082339F">
        <w:rPr>
          <w:sz w:val="22"/>
          <w:szCs w:val="22"/>
        </w:rPr>
        <w:t xml:space="preserve"> y </w:t>
      </w:r>
      <w:r w:rsidRPr="0082339F">
        <w:rPr>
          <w:sz w:val="22"/>
          <w:szCs w:val="22"/>
        </w:rPr>
        <w:t xml:space="preserve">el país empezó a ser controlado por </w:t>
      </w:r>
      <w:r w:rsidR="002674C3" w:rsidRPr="0082339F">
        <w:rPr>
          <w:sz w:val="22"/>
          <w:szCs w:val="22"/>
        </w:rPr>
        <w:t>mafias</w:t>
      </w:r>
      <w:r w:rsidRPr="0082339F">
        <w:rPr>
          <w:sz w:val="22"/>
          <w:szCs w:val="22"/>
        </w:rPr>
        <w:t xml:space="preserve">. </w:t>
      </w:r>
      <w:r w:rsidR="00CF4C46" w:rsidRPr="0082339F">
        <w:rPr>
          <w:sz w:val="22"/>
          <w:szCs w:val="22"/>
        </w:rPr>
        <w:t>En 1999</w:t>
      </w:r>
      <w:r w:rsidR="00236F65" w:rsidRPr="0082339F">
        <w:rPr>
          <w:sz w:val="22"/>
          <w:szCs w:val="22"/>
        </w:rPr>
        <w:t>,</w:t>
      </w:r>
      <w:r w:rsidR="00CF4C46" w:rsidRPr="0082339F">
        <w:rPr>
          <w:sz w:val="22"/>
          <w:szCs w:val="22"/>
        </w:rPr>
        <w:t xml:space="preserve"> </w:t>
      </w:r>
      <w:r w:rsidR="00236F65" w:rsidRPr="0082339F">
        <w:rPr>
          <w:sz w:val="22"/>
          <w:szCs w:val="22"/>
        </w:rPr>
        <w:t xml:space="preserve">Chechenia </w:t>
      </w:r>
      <w:r w:rsidR="00CF4C46" w:rsidRPr="0082339F">
        <w:rPr>
          <w:sz w:val="22"/>
          <w:szCs w:val="22"/>
        </w:rPr>
        <w:t>estuvo al borde de la guerra civil. Los secuestros, el tráfico de armas y el robo de petróleo eran moneda corriente.</w:t>
      </w:r>
    </w:p>
    <w:p w14:paraId="20F833B6" w14:textId="77777777" w:rsidR="00B37852" w:rsidRPr="0082339F" w:rsidRDefault="00B37852" w:rsidP="0082339F">
      <w:pPr>
        <w:rPr>
          <w:sz w:val="22"/>
          <w:szCs w:val="22"/>
        </w:rPr>
      </w:pPr>
    </w:p>
    <w:p w14:paraId="656C955C" w14:textId="0B072D12" w:rsidR="006639F2" w:rsidRPr="0082339F" w:rsidRDefault="006639F2" w:rsidP="0082339F">
      <w:pPr>
        <w:rPr>
          <w:sz w:val="22"/>
          <w:szCs w:val="22"/>
        </w:rPr>
      </w:pPr>
      <w:r w:rsidRPr="0082339F">
        <w:rPr>
          <w:sz w:val="22"/>
          <w:szCs w:val="22"/>
        </w:rPr>
        <w:t xml:space="preserve">La segunda campaña empezó en 1999 </w:t>
      </w:r>
      <w:r w:rsidR="00EF485E" w:rsidRPr="0082339F">
        <w:rPr>
          <w:sz w:val="22"/>
          <w:szCs w:val="22"/>
        </w:rPr>
        <w:t xml:space="preserve">y </w:t>
      </w:r>
      <w:r w:rsidR="001C5CCC" w:rsidRPr="0082339F">
        <w:rPr>
          <w:sz w:val="22"/>
          <w:szCs w:val="22"/>
        </w:rPr>
        <w:t>fue presentada por las autoridades rusas como una operación antiterrorista</w:t>
      </w:r>
      <w:r w:rsidR="005D60D0" w:rsidRPr="0082339F">
        <w:rPr>
          <w:sz w:val="22"/>
          <w:szCs w:val="22"/>
        </w:rPr>
        <w:t xml:space="preserve"> interna</w:t>
      </w:r>
      <w:r w:rsidR="001C5CCC" w:rsidRPr="0082339F">
        <w:rPr>
          <w:sz w:val="22"/>
          <w:szCs w:val="22"/>
        </w:rPr>
        <w:t xml:space="preserve">, dirigida contra </w:t>
      </w:r>
      <w:r w:rsidR="00236F65" w:rsidRPr="0082339F">
        <w:rPr>
          <w:sz w:val="22"/>
          <w:szCs w:val="22"/>
        </w:rPr>
        <w:t xml:space="preserve">los </w:t>
      </w:r>
      <w:r w:rsidR="001C5CCC" w:rsidRPr="0082339F">
        <w:rPr>
          <w:sz w:val="22"/>
          <w:szCs w:val="22"/>
        </w:rPr>
        <w:t xml:space="preserve">fundamentalistas islámicos. </w:t>
      </w:r>
      <w:r w:rsidR="00236F65" w:rsidRPr="0082339F">
        <w:rPr>
          <w:sz w:val="22"/>
          <w:szCs w:val="22"/>
        </w:rPr>
        <w:t>Se</w:t>
      </w:r>
      <w:r w:rsidR="005D60D0" w:rsidRPr="0082339F">
        <w:rPr>
          <w:sz w:val="22"/>
          <w:szCs w:val="22"/>
        </w:rPr>
        <w:t xml:space="preserve"> i</w:t>
      </w:r>
      <w:r w:rsidR="001C5CCC" w:rsidRPr="0082339F">
        <w:rPr>
          <w:sz w:val="22"/>
          <w:szCs w:val="22"/>
        </w:rPr>
        <w:t>nici</w:t>
      </w:r>
      <w:r w:rsidR="00236F65" w:rsidRPr="0082339F">
        <w:rPr>
          <w:sz w:val="22"/>
          <w:szCs w:val="22"/>
        </w:rPr>
        <w:t>ó</w:t>
      </w:r>
      <w:r w:rsidR="001C5CCC" w:rsidRPr="0082339F">
        <w:rPr>
          <w:sz w:val="22"/>
          <w:szCs w:val="22"/>
        </w:rPr>
        <w:t xml:space="preserve"> </w:t>
      </w:r>
      <w:r w:rsidR="00761BCA" w:rsidRPr="0082339F">
        <w:rPr>
          <w:sz w:val="22"/>
          <w:szCs w:val="22"/>
        </w:rPr>
        <w:t xml:space="preserve">tras </w:t>
      </w:r>
      <w:r w:rsidR="001C5CCC" w:rsidRPr="0082339F">
        <w:rPr>
          <w:sz w:val="22"/>
          <w:szCs w:val="22"/>
        </w:rPr>
        <w:t xml:space="preserve">el incidente de </w:t>
      </w:r>
      <w:r w:rsidR="00761BCA" w:rsidRPr="0082339F">
        <w:rPr>
          <w:sz w:val="22"/>
          <w:szCs w:val="22"/>
        </w:rPr>
        <w:t xml:space="preserve">la invasión </w:t>
      </w:r>
      <w:r w:rsidRPr="0082339F">
        <w:rPr>
          <w:sz w:val="22"/>
          <w:szCs w:val="22"/>
        </w:rPr>
        <w:t xml:space="preserve">chechena </w:t>
      </w:r>
      <w:r w:rsidR="005D60D0" w:rsidRPr="0082339F">
        <w:rPr>
          <w:sz w:val="22"/>
          <w:szCs w:val="22"/>
        </w:rPr>
        <w:t>a Daguestán</w:t>
      </w:r>
      <w:r w:rsidR="00236F65" w:rsidRPr="0082339F">
        <w:rPr>
          <w:sz w:val="22"/>
          <w:szCs w:val="22"/>
        </w:rPr>
        <w:t>,</w:t>
      </w:r>
      <w:r w:rsidR="005D60D0" w:rsidRPr="0082339F">
        <w:rPr>
          <w:sz w:val="22"/>
          <w:szCs w:val="22"/>
        </w:rPr>
        <w:t xml:space="preserve"> sumada a </w:t>
      </w:r>
      <w:r w:rsidR="001C5CCC" w:rsidRPr="0082339F">
        <w:rPr>
          <w:sz w:val="22"/>
          <w:szCs w:val="22"/>
        </w:rPr>
        <w:t>varios atentados terroristas en Moscú</w:t>
      </w:r>
      <w:r w:rsidR="005D60D0" w:rsidRPr="0082339F">
        <w:rPr>
          <w:sz w:val="22"/>
          <w:szCs w:val="22"/>
        </w:rPr>
        <w:t>,</w:t>
      </w:r>
      <w:r w:rsidR="001C5CCC" w:rsidRPr="0082339F">
        <w:rPr>
          <w:sz w:val="22"/>
          <w:szCs w:val="22"/>
        </w:rPr>
        <w:t xml:space="preserve"> atribuidos a los chechenos. </w:t>
      </w:r>
    </w:p>
    <w:p w14:paraId="2586566E" w14:textId="77777777" w:rsidR="009D6B84" w:rsidRPr="0082339F" w:rsidRDefault="009D6B84" w:rsidP="0082339F">
      <w:pPr>
        <w:rPr>
          <w:sz w:val="22"/>
          <w:szCs w:val="22"/>
        </w:rPr>
      </w:pPr>
    </w:p>
    <w:p w14:paraId="2C938472" w14:textId="2E1F8614" w:rsidR="00CF5B2B" w:rsidRPr="0082339F" w:rsidRDefault="001C5CCC" w:rsidP="0082339F">
      <w:pPr>
        <w:rPr>
          <w:sz w:val="22"/>
          <w:szCs w:val="22"/>
        </w:rPr>
      </w:pPr>
      <w:r w:rsidRPr="0082339F">
        <w:rPr>
          <w:sz w:val="22"/>
          <w:szCs w:val="22"/>
        </w:rPr>
        <w:t xml:space="preserve">En </w:t>
      </w:r>
      <w:r w:rsidR="005D60D0" w:rsidRPr="0082339F">
        <w:rPr>
          <w:sz w:val="22"/>
          <w:szCs w:val="22"/>
        </w:rPr>
        <w:t xml:space="preserve">medio de un bloqueo informativo, </w:t>
      </w:r>
      <w:r w:rsidRPr="0082339F">
        <w:rPr>
          <w:sz w:val="22"/>
          <w:szCs w:val="22"/>
        </w:rPr>
        <w:t xml:space="preserve">Grosni, la capital, fue destruida </w:t>
      </w:r>
      <w:r w:rsidR="005D60D0" w:rsidRPr="0082339F">
        <w:rPr>
          <w:sz w:val="22"/>
          <w:szCs w:val="22"/>
        </w:rPr>
        <w:t xml:space="preserve">en </w:t>
      </w:r>
      <w:r w:rsidR="002F23FB" w:rsidRPr="0082339F">
        <w:rPr>
          <w:sz w:val="22"/>
          <w:szCs w:val="22"/>
        </w:rPr>
        <w:t xml:space="preserve">el año </w:t>
      </w:r>
      <w:r w:rsidR="005D60D0" w:rsidRPr="0082339F">
        <w:rPr>
          <w:sz w:val="22"/>
          <w:szCs w:val="22"/>
        </w:rPr>
        <w:t xml:space="preserve">2000 </w:t>
      </w:r>
      <w:r w:rsidR="00236F65" w:rsidRPr="0082339F">
        <w:rPr>
          <w:sz w:val="22"/>
          <w:szCs w:val="22"/>
        </w:rPr>
        <w:t xml:space="preserve">por </w:t>
      </w:r>
      <w:r w:rsidRPr="0082339F">
        <w:rPr>
          <w:sz w:val="22"/>
          <w:szCs w:val="22"/>
        </w:rPr>
        <w:t xml:space="preserve"> bombardeos aéreos</w:t>
      </w:r>
      <w:r w:rsidR="005D60D0" w:rsidRPr="0082339F">
        <w:rPr>
          <w:sz w:val="22"/>
          <w:szCs w:val="22"/>
        </w:rPr>
        <w:t xml:space="preserve">. </w:t>
      </w:r>
      <w:commentRangeStart w:id="191"/>
      <w:r w:rsidR="005D60D0" w:rsidRPr="0082339F">
        <w:rPr>
          <w:sz w:val="22"/>
          <w:szCs w:val="22"/>
        </w:rPr>
        <w:t>Así</w:t>
      </w:r>
      <w:commentRangeEnd w:id="191"/>
      <w:r w:rsidR="00E77345">
        <w:rPr>
          <w:rStyle w:val="Refdecomentario"/>
          <w:rFonts w:ascii="Calibri" w:eastAsia="Calibri" w:hAnsi="Calibri" w:cs="Times New Roman"/>
          <w:lang w:val="es-MX"/>
        </w:rPr>
        <w:commentReference w:id="191"/>
      </w:r>
      <w:r w:rsidR="005D60D0" w:rsidRPr="0082339F">
        <w:rPr>
          <w:sz w:val="22"/>
          <w:szCs w:val="22"/>
        </w:rPr>
        <w:t xml:space="preserve"> </w:t>
      </w:r>
      <w:r w:rsidRPr="0082339F">
        <w:rPr>
          <w:sz w:val="22"/>
          <w:szCs w:val="22"/>
        </w:rPr>
        <w:t xml:space="preserve">Rusia </w:t>
      </w:r>
      <w:r w:rsidR="006639F2" w:rsidRPr="0082339F">
        <w:rPr>
          <w:sz w:val="22"/>
          <w:szCs w:val="22"/>
        </w:rPr>
        <w:t xml:space="preserve">restableció el gobierno directo del </w:t>
      </w:r>
      <w:r w:rsidR="00236F65" w:rsidRPr="0082339F">
        <w:rPr>
          <w:b/>
          <w:sz w:val="22"/>
          <w:szCs w:val="22"/>
        </w:rPr>
        <w:t>K</w:t>
      </w:r>
      <w:r w:rsidR="006639F2" w:rsidRPr="0082339F">
        <w:rPr>
          <w:b/>
          <w:sz w:val="22"/>
          <w:szCs w:val="22"/>
        </w:rPr>
        <w:t>remlin</w:t>
      </w:r>
      <w:r w:rsidR="006639F2" w:rsidRPr="0082339F">
        <w:rPr>
          <w:sz w:val="22"/>
          <w:szCs w:val="22"/>
        </w:rPr>
        <w:t xml:space="preserve"> sobre Chechenia.</w:t>
      </w:r>
      <w:r w:rsidRPr="0082339F">
        <w:rPr>
          <w:sz w:val="22"/>
          <w:szCs w:val="22"/>
        </w:rPr>
        <w:t xml:space="preserve"> </w:t>
      </w:r>
      <w:r w:rsidR="00CF5B2B" w:rsidRPr="0082339F">
        <w:rPr>
          <w:sz w:val="22"/>
          <w:szCs w:val="22"/>
        </w:rPr>
        <w:t xml:space="preserve">Sin embargo, los combatientes chechenos se retiraron hacia la región montañosa </w:t>
      </w:r>
      <w:r w:rsidR="00236F65" w:rsidRPr="0082339F">
        <w:rPr>
          <w:sz w:val="22"/>
          <w:szCs w:val="22"/>
        </w:rPr>
        <w:t>del</w:t>
      </w:r>
      <w:r w:rsidR="00CF5B2B" w:rsidRPr="0082339F">
        <w:rPr>
          <w:sz w:val="22"/>
          <w:szCs w:val="22"/>
        </w:rPr>
        <w:t xml:space="preserve"> sur del país y desde allí </w:t>
      </w:r>
      <w:r w:rsidR="00236F65" w:rsidRPr="0082339F">
        <w:rPr>
          <w:sz w:val="22"/>
          <w:szCs w:val="22"/>
        </w:rPr>
        <w:t xml:space="preserve">lanzaron una ofensiva de </w:t>
      </w:r>
      <w:r w:rsidR="00CF5B2B" w:rsidRPr="0082339F">
        <w:rPr>
          <w:sz w:val="22"/>
          <w:szCs w:val="22"/>
        </w:rPr>
        <w:t xml:space="preserve">ataques guerrilleros y acciones </w:t>
      </w:r>
      <w:r w:rsidR="00EF485E" w:rsidRPr="0082339F">
        <w:rPr>
          <w:sz w:val="22"/>
          <w:szCs w:val="22"/>
        </w:rPr>
        <w:t>armadas contra la población civil</w:t>
      </w:r>
      <w:r w:rsidR="00CF5B2B" w:rsidRPr="0082339F">
        <w:rPr>
          <w:sz w:val="22"/>
          <w:szCs w:val="22"/>
        </w:rPr>
        <w:t xml:space="preserve">. </w:t>
      </w:r>
    </w:p>
    <w:p w14:paraId="6F392ED9"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E6412F" w:rsidRPr="0082339F" w14:paraId="596821A1" w14:textId="77777777" w:rsidTr="005A2B85">
        <w:tc>
          <w:tcPr>
            <w:tcW w:w="9033" w:type="dxa"/>
            <w:gridSpan w:val="2"/>
            <w:shd w:val="clear" w:color="auto" w:fill="0D0D0D" w:themeFill="text1" w:themeFillTint="F2"/>
          </w:tcPr>
          <w:p w14:paraId="7464C861" w14:textId="77777777" w:rsidR="00E6412F" w:rsidRPr="0082339F" w:rsidRDefault="00E6412F" w:rsidP="0082339F">
            <w:pPr>
              <w:rPr>
                <w:b/>
                <w:color w:val="FFFFFF" w:themeColor="background1"/>
              </w:rPr>
            </w:pPr>
            <w:r w:rsidRPr="0082339F">
              <w:rPr>
                <w:b/>
                <w:color w:val="FFFFFF" w:themeColor="background1"/>
              </w:rPr>
              <w:t>Imagen (fotografía, gráfica o ilustración)</w:t>
            </w:r>
          </w:p>
        </w:tc>
      </w:tr>
      <w:tr w:rsidR="00E6412F" w:rsidRPr="0082339F" w14:paraId="50136006" w14:textId="77777777" w:rsidTr="005A2B85">
        <w:tc>
          <w:tcPr>
            <w:tcW w:w="2518" w:type="dxa"/>
          </w:tcPr>
          <w:p w14:paraId="0ADF0904" w14:textId="77777777" w:rsidR="00E6412F" w:rsidRPr="0082339F" w:rsidRDefault="00E6412F" w:rsidP="0082339F">
            <w:pPr>
              <w:rPr>
                <w:b/>
                <w:color w:val="000000"/>
              </w:rPr>
            </w:pPr>
            <w:r w:rsidRPr="0082339F">
              <w:rPr>
                <w:b/>
                <w:color w:val="000000"/>
              </w:rPr>
              <w:t>Código</w:t>
            </w:r>
          </w:p>
        </w:tc>
        <w:tc>
          <w:tcPr>
            <w:tcW w:w="6515" w:type="dxa"/>
          </w:tcPr>
          <w:p w14:paraId="296984AB" w14:textId="3F81EC1F" w:rsidR="00E6412F" w:rsidRPr="0082339F" w:rsidRDefault="00E62EB0" w:rsidP="0082339F">
            <w:pPr>
              <w:rPr>
                <w:b/>
                <w:color w:val="000000"/>
              </w:rPr>
            </w:pPr>
            <w:r w:rsidRPr="0082339F">
              <w:rPr>
                <w:color w:val="000000"/>
              </w:rPr>
              <w:t>CS_11</w:t>
            </w:r>
            <w:r w:rsidR="00E6412F" w:rsidRPr="0082339F">
              <w:rPr>
                <w:color w:val="000000"/>
              </w:rPr>
              <w:t>_0</w:t>
            </w:r>
            <w:r w:rsidR="002C0BCD" w:rsidRPr="0082339F">
              <w:rPr>
                <w:color w:val="000000"/>
              </w:rPr>
              <w:t>1</w:t>
            </w:r>
            <w:r w:rsidR="00E6412F" w:rsidRPr="0082339F">
              <w:rPr>
                <w:color w:val="000000"/>
              </w:rPr>
              <w:t>_IMG</w:t>
            </w:r>
            <w:r w:rsidR="002730C7" w:rsidRPr="0082339F">
              <w:rPr>
                <w:color w:val="000000"/>
              </w:rPr>
              <w:t>16</w:t>
            </w:r>
          </w:p>
        </w:tc>
      </w:tr>
      <w:tr w:rsidR="00E6412F" w:rsidRPr="0082339F" w14:paraId="58C64BB0" w14:textId="77777777" w:rsidTr="005A2B85">
        <w:tc>
          <w:tcPr>
            <w:tcW w:w="2518" w:type="dxa"/>
          </w:tcPr>
          <w:p w14:paraId="1257A019" w14:textId="77777777" w:rsidR="00E6412F" w:rsidRPr="0082339F" w:rsidRDefault="00E6412F" w:rsidP="0082339F">
            <w:pPr>
              <w:rPr>
                <w:color w:val="000000"/>
              </w:rPr>
            </w:pPr>
            <w:r w:rsidRPr="0082339F">
              <w:rPr>
                <w:b/>
                <w:color w:val="000000"/>
              </w:rPr>
              <w:t>Descripción</w:t>
            </w:r>
          </w:p>
        </w:tc>
        <w:tc>
          <w:tcPr>
            <w:tcW w:w="6515" w:type="dxa"/>
          </w:tcPr>
          <w:p w14:paraId="46A5915C" w14:textId="3EC37E86" w:rsidR="00E6412F" w:rsidRPr="0082339F" w:rsidRDefault="001C4915" w:rsidP="0082339F">
            <w:pPr>
              <w:rPr>
                <w:color w:val="000000"/>
                <w:lang w:val="es-CO"/>
              </w:rPr>
            </w:pPr>
            <w:r w:rsidRPr="0082339F">
              <w:rPr>
                <w:color w:val="000000"/>
                <w:lang w:val="es-CO"/>
              </w:rPr>
              <w:t>República Autónoma de Chechenia</w:t>
            </w:r>
            <w:r w:rsidR="004670D7" w:rsidRPr="0082339F">
              <w:rPr>
                <w:color w:val="000000"/>
                <w:lang w:val="es-CO"/>
              </w:rPr>
              <w:t>.</w:t>
            </w:r>
            <w:r w:rsidRPr="0082339F">
              <w:rPr>
                <w:color w:val="000000"/>
                <w:lang w:val="es-CO"/>
              </w:rPr>
              <w:t xml:space="preserve"> Grozni tras un ataque aéreo ruso, 1999.</w:t>
            </w:r>
          </w:p>
        </w:tc>
      </w:tr>
      <w:tr w:rsidR="00E6412F" w:rsidRPr="0082339F" w14:paraId="02CB088B" w14:textId="77777777" w:rsidTr="005A2B85">
        <w:tc>
          <w:tcPr>
            <w:tcW w:w="2518" w:type="dxa"/>
          </w:tcPr>
          <w:p w14:paraId="4A5293E6" w14:textId="77777777" w:rsidR="00E6412F" w:rsidRPr="0082339F" w:rsidRDefault="00E6412F" w:rsidP="0082339F">
            <w:pPr>
              <w:rPr>
                <w:color w:val="000000"/>
              </w:rPr>
            </w:pPr>
            <w:r w:rsidRPr="0082339F">
              <w:rPr>
                <w:b/>
                <w:color w:val="000000"/>
              </w:rPr>
              <w:t>Código Shutterstock (o URL o la ruta en AulaPlaneta)</w:t>
            </w:r>
          </w:p>
        </w:tc>
        <w:tc>
          <w:tcPr>
            <w:tcW w:w="6515" w:type="dxa"/>
          </w:tcPr>
          <w:p w14:paraId="5D00CD26" w14:textId="7272F62C" w:rsidR="00E6412F" w:rsidRPr="0082339F" w:rsidRDefault="001C4915" w:rsidP="0082339F">
            <w:pPr>
              <w:rPr>
                <w:color w:val="000000"/>
              </w:rPr>
            </w:pPr>
            <w:r w:rsidRPr="0082339F">
              <w:rPr>
                <w:color w:val="000000"/>
              </w:rPr>
              <w:t xml:space="preserve">Aula Planeta/ Banco de </w:t>
            </w:r>
            <w:r w:rsidR="00A37700" w:rsidRPr="0082339F">
              <w:rPr>
                <w:color w:val="000000"/>
              </w:rPr>
              <w:t>contenidos</w:t>
            </w:r>
            <w:r w:rsidRPr="0082339F">
              <w:rPr>
                <w:color w:val="000000"/>
              </w:rPr>
              <w:t>/ República Autónoma de Chechenia. La población de Grozni tras un ataque aéreo ruso, 1999.</w:t>
            </w:r>
          </w:p>
        </w:tc>
      </w:tr>
      <w:tr w:rsidR="00E6412F" w:rsidRPr="0082339F" w14:paraId="3B449C5F" w14:textId="77777777" w:rsidTr="005A2B85">
        <w:tc>
          <w:tcPr>
            <w:tcW w:w="2518" w:type="dxa"/>
          </w:tcPr>
          <w:p w14:paraId="421378E3" w14:textId="77777777" w:rsidR="00E6412F" w:rsidRPr="0082339F" w:rsidRDefault="00E6412F" w:rsidP="0082339F">
            <w:pPr>
              <w:rPr>
                <w:color w:val="000000"/>
              </w:rPr>
            </w:pPr>
            <w:r w:rsidRPr="0082339F">
              <w:rPr>
                <w:b/>
                <w:color w:val="000000"/>
              </w:rPr>
              <w:t>Pie de imagen</w:t>
            </w:r>
          </w:p>
        </w:tc>
        <w:tc>
          <w:tcPr>
            <w:tcW w:w="6515" w:type="dxa"/>
          </w:tcPr>
          <w:p w14:paraId="001185BF" w14:textId="76904841" w:rsidR="00E6412F" w:rsidRPr="0082339F" w:rsidRDefault="001C4915" w:rsidP="0082339F">
            <w:pPr>
              <w:rPr>
                <w:color w:val="000000"/>
              </w:rPr>
            </w:pPr>
            <w:r w:rsidRPr="0082339F">
              <w:rPr>
                <w:color w:val="000000"/>
              </w:rPr>
              <w:t xml:space="preserve">República Autónoma de Chechenia. </w:t>
            </w:r>
            <w:r w:rsidR="003E0E77" w:rsidRPr="0082339F">
              <w:rPr>
                <w:color w:val="000000"/>
              </w:rPr>
              <w:t>En la imagen se ve l</w:t>
            </w:r>
            <w:r w:rsidRPr="0082339F">
              <w:rPr>
                <w:color w:val="000000"/>
              </w:rPr>
              <w:t xml:space="preserve">a </w:t>
            </w:r>
            <w:r w:rsidR="003E0E77" w:rsidRPr="0082339F">
              <w:rPr>
                <w:color w:val="000000"/>
              </w:rPr>
              <w:t xml:space="preserve">ciudad </w:t>
            </w:r>
            <w:r w:rsidRPr="0082339F">
              <w:rPr>
                <w:color w:val="000000"/>
              </w:rPr>
              <w:t xml:space="preserve">de Grozni tras un ataque aéreo ruso en 1999. </w:t>
            </w:r>
            <w:r w:rsidR="00432E82" w:rsidRPr="0082339F">
              <w:rPr>
                <w:color w:val="000000"/>
              </w:rPr>
              <w:t xml:space="preserve">La batalla </w:t>
            </w:r>
            <w:r w:rsidR="002F23FB" w:rsidRPr="0082339F">
              <w:rPr>
                <w:color w:val="000000"/>
              </w:rPr>
              <w:t>dejó</w:t>
            </w:r>
            <w:r w:rsidRPr="0082339F">
              <w:rPr>
                <w:color w:val="000000"/>
              </w:rPr>
              <w:t xml:space="preserve"> la ciudad devastada</w:t>
            </w:r>
            <w:r w:rsidR="00432E82" w:rsidRPr="0082339F">
              <w:rPr>
                <w:color w:val="000000"/>
              </w:rPr>
              <w:t xml:space="preserve">. </w:t>
            </w:r>
            <w:r w:rsidRPr="0082339F">
              <w:rPr>
                <w:color w:val="000000"/>
              </w:rPr>
              <w:t>En 2003</w:t>
            </w:r>
            <w:r w:rsidR="004670D7" w:rsidRPr="0082339F">
              <w:rPr>
                <w:color w:val="000000"/>
              </w:rPr>
              <w:t>,</w:t>
            </w:r>
            <w:r w:rsidRPr="0082339F">
              <w:rPr>
                <w:color w:val="000000"/>
              </w:rPr>
              <w:t xml:space="preserve"> la </w:t>
            </w:r>
            <w:r w:rsidR="00432E82" w:rsidRPr="0082339F">
              <w:rPr>
                <w:color w:val="000000"/>
              </w:rPr>
              <w:t xml:space="preserve">ONU denominó a </w:t>
            </w:r>
            <w:r w:rsidRPr="0082339F">
              <w:rPr>
                <w:color w:val="000000"/>
              </w:rPr>
              <w:t xml:space="preserve">Grozni </w:t>
            </w:r>
            <w:r w:rsidR="00432E82" w:rsidRPr="0082339F">
              <w:rPr>
                <w:color w:val="000000"/>
              </w:rPr>
              <w:t>“</w:t>
            </w:r>
            <w:r w:rsidRPr="0082339F">
              <w:rPr>
                <w:color w:val="000000"/>
              </w:rPr>
              <w:t>la ciudad más destruida de la Tierra</w:t>
            </w:r>
            <w:r w:rsidR="00432E82" w:rsidRPr="0082339F">
              <w:rPr>
                <w:color w:val="000000"/>
              </w:rPr>
              <w:t>”</w:t>
            </w:r>
            <w:r w:rsidRPr="0082339F">
              <w:rPr>
                <w:color w:val="000000"/>
              </w:rPr>
              <w:t>.</w:t>
            </w:r>
          </w:p>
        </w:tc>
      </w:tr>
    </w:tbl>
    <w:p w14:paraId="4689B665" w14:textId="77777777" w:rsidR="00CF5B2B" w:rsidRPr="0082339F" w:rsidRDefault="00CF5B2B" w:rsidP="0082339F">
      <w:pPr>
        <w:rPr>
          <w:sz w:val="22"/>
          <w:szCs w:val="22"/>
        </w:rPr>
      </w:pPr>
    </w:p>
    <w:p w14:paraId="692F5B56" w14:textId="0EBF7387" w:rsidR="00EF485E" w:rsidRDefault="00070BF3" w:rsidP="0082339F">
      <w:pPr>
        <w:rPr>
          <w:sz w:val="22"/>
          <w:szCs w:val="22"/>
        </w:rPr>
      </w:pPr>
      <w:r w:rsidRPr="0082339F">
        <w:rPr>
          <w:sz w:val="22"/>
          <w:szCs w:val="22"/>
        </w:rPr>
        <w:t xml:space="preserve">En 2002, </w:t>
      </w:r>
      <w:r w:rsidR="002F23FB" w:rsidRPr="0082339F">
        <w:rPr>
          <w:sz w:val="22"/>
          <w:szCs w:val="22"/>
        </w:rPr>
        <w:t xml:space="preserve">un grupo armado checheno tomó por </w:t>
      </w:r>
      <w:r w:rsidRPr="0082339F">
        <w:rPr>
          <w:sz w:val="22"/>
          <w:szCs w:val="22"/>
        </w:rPr>
        <w:t xml:space="preserve">asalto al teatro de Moscú, </w:t>
      </w:r>
      <w:r w:rsidR="00EF485E" w:rsidRPr="0082339F">
        <w:rPr>
          <w:sz w:val="22"/>
          <w:szCs w:val="22"/>
        </w:rPr>
        <w:t>exigie</w:t>
      </w:r>
      <w:r w:rsidR="002F23FB" w:rsidRPr="0082339F">
        <w:rPr>
          <w:sz w:val="22"/>
          <w:szCs w:val="22"/>
        </w:rPr>
        <w:t>ndo</w:t>
      </w:r>
      <w:r w:rsidR="00EF485E" w:rsidRPr="0082339F">
        <w:rPr>
          <w:sz w:val="22"/>
          <w:szCs w:val="22"/>
        </w:rPr>
        <w:t xml:space="preserve"> </w:t>
      </w:r>
      <w:r w:rsidRPr="0082339F">
        <w:rPr>
          <w:sz w:val="22"/>
          <w:szCs w:val="22"/>
        </w:rPr>
        <w:t>la retirada de</w:t>
      </w:r>
      <w:r w:rsidR="00EF485E" w:rsidRPr="0082339F">
        <w:rPr>
          <w:sz w:val="22"/>
          <w:szCs w:val="22"/>
        </w:rPr>
        <w:t xml:space="preserve">l ejército ruso </w:t>
      </w:r>
      <w:r w:rsidRPr="0082339F">
        <w:rPr>
          <w:sz w:val="22"/>
          <w:szCs w:val="22"/>
        </w:rPr>
        <w:t>de Chechenia.</w:t>
      </w:r>
      <w:r w:rsidR="001C5CCC" w:rsidRPr="0082339F">
        <w:rPr>
          <w:sz w:val="22"/>
          <w:szCs w:val="22"/>
        </w:rPr>
        <w:t xml:space="preserve"> </w:t>
      </w:r>
      <w:r w:rsidR="00EF485E" w:rsidRPr="0082339F">
        <w:rPr>
          <w:sz w:val="22"/>
          <w:szCs w:val="22"/>
        </w:rPr>
        <w:t>Sin embargo</w:t>
      </w:r>
      <w:r w:rsidR="00E03E36" w:rsidRPr="0082339F">
        <w:rPr>
          <w:sz w:val="22"/>
          <w:szCs w:val="22"/>
        </w:rPr>
        <w:t>,</w:t>
      </w:r>
      <w:r w:rsidR="00EF485E" w:rsidRPr="0082339F">
        <w:rPr>
          <w:sz w:val="22"/>
          <w:szCs w:val="22"/>
        </w:rPr>
        <w:t xml:space="preserve"> el episodio tuvo un desenlace trá</w:t>
      </w:r>
      <w:r w:rsidR="00E03E36" w:rsidRPr="0082339F">
        <w:rPr>
          <w:sz w:val="22"/>
          <w:szCs w:val="22"/>
        </w:rPr>
        <w:t>gico y</w:t>
      </w:r>
      <w:r w:rsidR="00EF485E" w:rsidRPr="0082339F">
        <w:rPr>
          <w:sz w:val="22"/>
          <w:szCs w:val="22"/>
        </w:rPr>
        <w:t xml:space="preserve"> Rusia se negó a reconocer las demandas chechenas. </w:t>
      </w:r>
      <w:r w:rsidRPr="0082339F">
        <w:rPr>
          <w:sz w:val="22"/>
          <w:szCs w:val="22"/>
        </w:rPr>
        <w:t>E</w:t>
      </w:r>
      <w:r w:rsidR="001C5CCC" w:rsidRPr="0082339F">
        <w:rPr>
          <w:sz w:val="22"/>
          <w:szCs w:val="22"/>
        </w:rPr>
        <w:t xml:space="preserve">l mismo año </w:t>
      </w:r>
      <w:r w:rsidR="00EF485E" w:rsidRPr="0082339F">
        <w:rPr>
          <w:sz w:val="22"/>
          <w:szCs w:val="22"/>
        </w:rPr>
        <w:t>ocurrieron atentados, secuestros y emboscadas de</w:t>
      </w:r>
      <w:r w:rsidR="00E03E36" w:rsidRPr="0082339F">
        <w:rPr>
          <w:sz w:val="22"/>
          <w:szCs w:val="22"/>
        </w:rPr>
        <w:t xml:space="preserve"> parte de</w:t>
      </w:r>
      <w:r w:rsidR="00EF485E" w:rsidRPr="0082339F">
        <w:rPr>
          <w:sz w:val="22"/>
          <w:szCs w:val="22"/>
        </w:rPr>
        <w:t xml:space="preserve"> la guerrilla chechena</w:t>
      </w:r>
      <w:r w:rsidR="00E03E36" w:rsidRPr="0082339F">
        <w:rPr>
          <w:sz w:val="22"/>
          <w:szCs w:val="22"/>
        </w:rPr>
        <w:t>,</w:t>
      </w:r>
      <w:r w:rsidR="00EF485E" w:rsidRPr="0082339F">
        <w:rPr>
          <w:sz w:val="22"/>
          <w:szCs w:val="22"/>
        </w:rPr>
        <w:t xml:space="preserve"> </w:t>
      </w:r>
      <w:r w:rsidR="00E03E36" w:rsidRPr="0082339F">
        <w:rPr>
          <w:sz w:val="22"/>
          <w:szCs w:val="22"/>
        </w:rPr>
        <w:t xml:space="preserve">los cuales </w:t>
      </w:r>
      <w:r w:rsidRPr="0082339F">
        <w:rPr>
          <w:sz w:val="22"/>
          <w:szCs w:val="22"/>
        </w:rPr>
        <w:t xml:space="preserve">destruyeron la sede central del gobierno prorruso en Grozni. </w:t>
      </w:r>
      <w:r w:rsidR="00CF5B2B" w:rsidRPr="0082339F">
        <w:rPr>
          <w:sz w:val="22"/>
          <w:szCs w:val="22"/>
        </w:rPr>
        <w:t>En 2004</w:t>
      </w:r>
      <w:r w:rsidR="00E03E36" w:rsidRPr="0082339F">
        <w:rPr>
          <w:sz w:val="22"/>
          <w:szCs w:val="22"/>
        </w:rPr>
        <w:t>,</w:t>
      </w:r>
      <w:r w:rsidR="00CF5B2B" w:rsidRPr="0082339F">
        <w:rPr>
          <w:sz w:val="22"/>
          <w:szCs w:val="22"/>
        </w:rPr>
        <w:t xml:space="preserve"> </w:t>
      </w:r>
      <w:r w:rsidR="00E03E36" w:rsidRPr="0082339F">
        <w:rPr>
          <w:sz w:val="22"/>
          <w:szCs w:val="22"/>
        </w:rPr>
        <w:t xml:space="preserve">la escalada de violencia de los radicales chechenos continuó: </w:t>
      </w:r>
      <w:r w:rsidR="00CF5B2B" w:rsidRPr="0082339F">
        <w:rPr>
          <w:sz w:val="22"/>
          <w:szCs w:val="22"/>
        </w:rPr>
        <w:t xml:space="preserve">dos aviones civiles </w:t>
      </w:r>
      <w:r w:rsidR="00EF485E" w:rsidRPr="0082339F">
        <w:rPr>
          <w:sz w:val="22"/>
          <w:szCs w:val="22"/>
        </w:rPr>
        <w:t xml:space="preserve">explotaron </w:t>
      </w:r>
      <w:r w:rsidR="00CF5B2B" w:rsidRPr="0082339F">
        <w:rPr>
          <w:sz w:val="22"/>
          <w:szCs w:val="22"/>
        </w:rPr>
        <w:t xml:space="preserve">y una acción violenta contra un </w:t>
      </w:r>
      <w:r w:rsidR="00E03E36" w:rsidRPr="0082339F">
        <w:rPr>
          <w:sz w:val="22"/>
          <w:szCs w:val="22"/>
        </w:rPr>
        <w:t>colegio provocó</w:t>
      </w:r>
      <w:r w:rsidR="00CF5B2B" w:rsidRPr="0082339F">
        <w:rPr>
          <w:sz w:val="22"/>
          <w:szCs w:val="22"/>
        </w:rPr>
        <w:t xml:space="preserve"> más de 300 muertos.</w:t>
      </w:r>
      <w:r w:rsidR="00EF485E" w:rsidRPr="0082339F">
        <w:rPr>
          <w:sz w:val="22"/>
          <w:szCs w:val="22"/>
        </w:rPr>
        <w:t xml:space="preserve"> </w:t>
      </w:r>
      <w:r w:rsidR="009D6B84" w:rsidRPr="0082339F">
        <w:rPr>
          <w:sz w:val="22"/>
          <w:szCs w:val="22"/>
        </w:rPr>
        <w:t xml:space="preserve">En 2004 </w:t>
      </w:r>
      <w:r w:rsidR="00EF485E" w:rsidRPr="0082339F">
        <w:rPr>
          <w:sz w:val="22"/>
          <w:szCs w:val="22"/>
        </w:rPr>
        <w:t xml:space="preserve">resultó electo como </w:t>
      </w:r>
      <w:r w:rsidR="009D6B84" w:rsidRPr="0082339F">
        <w:rPr>
          <w:sz w:val="22"/>
          <w:szCs w:val="22"/>
        </w:rPr>
        <w:t xml:space="preserve">presidente </w:t>
      </w:r>
      <w:r w:rsidR="00EF485E" w:rsidRPr="0082339F">
        <w:rPr>
          <w:sz w:val="22"/>
          <w:szCs w:val="22"/>
        </w:rPr>
        <w:t xml:space="preserve">un </w:t>
      </w:r>
      <w:r w:rsidR="00CF5B2B" w:rsidRPr="0082339F">
        <w:rPr>
          <w:sz w:val="22"/>
          <w:szCs w:val="22"/>
        </w:rPr>
        <w:t>partidario del gobierno ruso</w:t>
      </w:r>
      <w:r w:rsidR="009D6B84" w:rsidRPr="0082339F">
        <w:rPr>
          <w:sz w:val="22"/>
          <w:szCs w:val="22"/>
        </w:rPr>
        <w:t xml:space="preserve">, </w:t>
      </w:r>
      <w:r w:rsidR="00EF485E" w:rsidRPr="0082339F">
        <w:rPr>
          <w:sz w:val="22"/>
          <w:szCs w:val="22"/>
        </w:rPr>
        <w:t xml:space="preserve">el cual </w:t>
      </w:r>
      <w:r w:rsidR="009D6B84" w:rsidRPr="0082339F">
        <w:rPr>
          <w:sz w:val="22"/>
          <w:szCs w:val="22"/>
        </w:rPr>
        <w:t xml:space="preserve">fue asesinado por los separatistas. Su hijo lo reemplazó en 2007 </w:t>
      </w:r>
      <w:r w:rsidR="00E03E36" w:rsidRPr="0082339F">
        <w:rPr>
          <w:sz w:val="22"/>
          <w:szCs w:val="22"/>
        </w:rPr>
        <w:t xml:space="preserve">en la presidencia </w:t>
      </w:r>
      <w:r w:rsidR="00847481" w:rsidRPr="0082339F">
        <w:rPr>
          <w:sz w:val="22"/>
          <w:szCs w:val="22"/>
        </w:rPr>
        <w:t>[</w:t>
      </w:r>
      <w:r w:rsidR="00847481" w:rsidRPr="00D80758">
        <w:rPr>
          <w:rFonts w:ascii="Times New Roman" w:hAnsi="Times New Roman" w:cs="Times New Roman"/>
          <w:sz w:val="22"/>
          <w:szCs w:val="22"/>
        </w:rPr>
        <w:t>VER</w:t>
      </w:r>
      <w:r w:rsidR="00847481" w:rsidRPr="0082339F">
        <w:rPr>
          <w:sz w:val="22"/>
          <w:szCs w:val="22"/>
        </w:rPr>
        <w:t>]</w:t>
      </w:r>
      <w:r w:rsidR="009D6B84" w:rsidRPr="0082339F">
        <w:rPr>
          <w:sz w:val="22"/>
          <w:szCs w:val="22"/>
        </w:rPr>
        <w:t>.</w:t>
      </w:r>
      <w:r w:rsidR="001C5CCC" w:rsidRPr="0082339F">
        <w:rPr>
          <w:sz w:val="22"/>
          <w:szCs w:val="22"/>
        </w:rPr>
        <w:t xml:space="preserve"> </w:t>
      </w:r>
    </w:p>
    <w:p w14:paraId="61BFB85D" w14:textId="54498319" w:rsidR="00D80758" w:rsidRPr="0082339F" w:rsidRDefault="00E710C4" w:rsidP="0082339F">
      <w:pPr>
        <w:rPr>
          <w:sz w:val="22"/>
          <w:szCs w:val="22"/>
        </w:rPr>
      </w:pPr>
      <w:hyperlink r:id="rId44" w:history="1">
        <w:r w:rsidR="00D80758" w:rsidRPr="00D25797">
          <w:rPr>
            <w:rStyle w:val="Hipervnculo"/>
            <w:rFonts w:ascii="Lucida Grande" w:hAnsi="Lucida Grande" w:cs="Lucida Grande"/>
          </w:rPr>
          <w:t>http://www.elperiodicodearagon.com/noticias/internacional/chechenia-vota-futuro-presion-guerrilla-separatista_47728.html</w:t>
        </w:r>
      </w:hyperlink>
      <w:r w:rsidR="00D80758">
        <w:rPr>
          <w:rFonts w:ascii="Lucida Grande" w:hAnsi="Lucida Grande" w:cs="Lucida Grande"/>
          <w:color w:val="000000"/>
        </w:rPr>
        <w:t xml:space="preserve"> </w:t>
      </w:r>
    </w:p>
    <w:p w14:paraId="3B24E1A4" w14:textId="77777777" w:rsidR="00EF485E" w:rsidRPr="0082339F" w:rsidRDefault="00EF485E" w:rsidP="0082339F">
      <w:pPr>
        <w:rPr>
          <w:sz w:val="22"/>
          <w:szCs w:val="22"/>
        </w:rPr>
      </w:pPr>
    </w:p>
    <w:p w14:paraId="0274B0D9" w14:textId="72061EAC" w:rsidR="00761BCA" w:rsidRDefault="00761BCA" w:rsidP="0082339F">
      <w:pPr>
        <w:rPr>
          <w:sz w:val="22"/>
          <w:szCs w:val="22"/>
        </w:rPr>
      </w:pPr>
      <w:r w:rsidRPr="0082339F">
        <w:rPr>
          <w:sz w:val="22"/>
          <w:szCs w:val="22"/>
        </w:rPr>
        <w:t>E</w:t>
      </w:r>
      <w:r w:rsidR="006639F2" w:rsidRPr="0082339F">
        <w:rPr>
          <w:sz w:val="22"/>
          <w:szCs w:val="22"/>
        </w:rPr>
        <w:t xml:space="preserve">n </w:t>
      </w:r>
      <w:r w:rsidRPr="0082339F">
        <w:rPr>
          <w:sz w:val="22"/>
          <w:szCs w:val="22"/>
        </w:rPr>
        <w:t xml:space="preserve">2009, la operación antiterrorista en Chechenia </w:t>
      </w:r>
      <w:r w:rsidR="00E03E36" w:rsidRPr="0082339F">
        <w:rPr>
          <w:sz w:val="22"/>
          <w:szCs w:val="22"/>
        </w:rPr>
        <w:t>terminó</w:t>
      </w:r>
      <w:r w:rsidRPr="0082339F">
        <w:rPr>
          <w:sz w:val="22"/>
          <w:szCs w:val="22"/>
        </w:rPr>
        <w:t xml:space="preserve"> </w:t>
      </w:r>
      <w:r w:rsidR="00E03E36" w:rsidRPr="0082339F">
        <w:rPr>
          <w:sz w:val="22"/>
          <w:szCs w:val="22"/>
        </w:rPr>
        <w:t>de manera oficial</w:t>
      </w:r>
      <w:r w:rsidRPr="0082339F">
        <w:rPr>
          <w:sz w:val="22"/>
          <w:szCs w:val="22"/>
        </w:rPr>
        <w:t xml:space="preserve">. </w:t>
      </w:r>
      <w:r w:rsidR="003C675F" w:rsidRPr="0082339F">
        <w:rPr>
          <w:sz w:val="22"/>
          <w:szCs w:val="22"/>
        </w:rPr>
        <w:t>Hasta el momento, s</w:t>
      </w:r>
      <w:r w:rsidR="00EF485E" w:rsidRPr="0082339F">
        <w:rPr>
          <w:sz w:val="22"/>
          <w:szCs w:val="22"/>
        </w:rPr>
        <w:t xml:space="preserve">e calculan entre </w:t>
      </w:r>
      <w:r w:rsidRPr="0082339F">
        <w:rPr>
          <w:sz w:val="22"/>
          <w:szCs w:val="22"/>
        </w:rPr>
        <w:t>25</w:t>
      </w:r>
      <w:r w:rsidR="00F72BD1" w:rsidRPr="0082339F">
        <w:rPr>
          <w:sz w:val="22"/>
          <w:szCs w:val="22"/>
        </w:rPr>
        <w:t xml:space="preserve"> </w:t>
      </w:r>
      <w:r w:rsidRPr="0082339F">
        <w:rPr>
          <w:sz w:val="22"/>
          <w:szCs w:val="22"/>
        </w:rPr>
        <w:t>000 y 50</w:t>
      </w:r>
      <w:r w:rsidR="00F72BD1" w:rsidRPr="0082339F">
        <w:rPr>
          <w:sz w:val="22"/>
          <w:szCs w:val="22"/>
        </w:rPr>
        <w:t xml:space="preserve"> </w:t>
      </w:r>
      <w:r w:rsidRPr="0082339F">
        <w:rPr>
          <w:sz w:val="22"/>
          <w:szCs w:val="22"/>
        </w:rPr>
        <w:t>000</w:t>
      </w:r>
      <w:r w:rsidR="00EF485E" w:rsidRPr="0082339F">
        <w:rPr>
          <w:sz w:val="22"/>
          <w:szCs w:val="22"/>
        </w:rPr>
        <w:t xml:space="preserve"> las víctimas</w:t>
      </w:r>
      <w:r w:rsidR="0040180D" w:rsidRPr="0082339F">
        <w:rPr>
          <w:sz w:val="22"/>
          <w:szCs w:val="22"/>
        </w:rPr>
        <w:t>. La región s</w:t>
      </w:r>
      <w:r w:rsidRPr="0082339F">
        <w:rPr>
          <w:sz w:val="22"/>
          <w:szCs w:val="22"/>
        </w:rPr>
        <w:t xml:space="preserve">igue </w:t>
      </w:r>
      <w:r w:rsidR="00E03E36" w:rsidRPr="0082339F">
        <w:rPr>
          <w:sz w:val="22"/>
          <w:szCs w:val="22"/>
        </w:rPr>
        <w:t>teniendo</w:t>
      </w:r>
      <w:r w:rsidRPr="0082339F">
        <w:rPr>
          <w:sz w:val="22"/>
          <w:szCs w:val="22"/>
        </w:rPr>
        <w:t xml:space="preserve"> una situación inestable. La gue</w:t>
      </w:r>
      <w:r w:rsidR="00E03E36" w:rsidRPr="0082339F">
        <w:rPr>
          <w:sz w:val="22"/>
          <w:szCs w:val="22"/>
        </w:rPr>
        <w:t>rrilla continúa</w:t>
      </w:r>
      <w:r w:rsidR="0040180D" w:rsidRPr="0082339F">
        <w:rPr>
          <w:sz w:val="22"/>
          <w:szCs w:val="22"/>
        </w:rPr>
        <w:t xml:space="preserve"> sus operaciones. </w:t>
      </w:r>
      <w:r w:rsidRPr="0082339F">
        <w:rPr>
          <w:sz w:val="22"/>
          <w:szCs w:val="22"/>
        </w:rPr>
        <w:t>La estrategia actual de los rebeldes es cometer ataques terroristas fuera de Chechenia</w:t>
      </w:r>
      <w:r w:rsidR="00C8224B" w:rsidRPr="0082339F">
        <w:rPr>
          <w:sz w:val="22"/>
          <w:szCs w:val="22"/>
        </w:rPr>
        <w:t xml:space="preserve"> [</w:t>
      </w:r>
      <w:r w:rsidR="0006067D" w:rsidRPr="00D80758">
        <w:rPr>
          <w:rFonts w:ascii="Times New Roman" w:hAnsi="Times New Roman" w:cs="Times New Roman"/>
          <w:sz w:val="22"/>
          <w:szCs w:val="22"/>
        </w:rPr>
        <w:t>VER</w:t>
      </w:r>
      <w:r w:rsidR="00C8224B" w:rsidRPr="0082339F">
        <w:rPr>
          <w:sz w:val="22"/>
          <w:szCs w:val="22"/>
        </w:rPr>
        <w:t>]</w:t>
      </w:r>
      <w:r w:rsidRPr="0082339F">
        <w:rPr>
          <w:sz w:val="22"/>
          <w:szCs w:val="22"/>
        </w:rPr>
        <w:t>.</w:t>
      </w:r>
    </w:p>
    <w:p w14:paraId="6FD39EAC" w14:textId="07543988" w:rsidR="00D80758" w:rsidRPr="0082339F" w:rsidRDefault="00E710C4" w:rsidP="0082339F">
      <w:pPr>
        <w:rPr>
          <w:sz w:val="22"/>
          <w:szCs w:val="22"/>
        </w:rPr>
      </w:pPr>
      <w:hyperlink r:id="rId45" w:history="1">
        <w:r w:rsidR="00D80758" w:rsidRPr="00D25797">
          <w:rPr>
            <w:rStyle w:val="Hipervnculo"/>
            <w:rFonts w:ascii="Lucida Grande" w:hAnsi="Lucida Grande" w:cs="Lucida Grande"/>
          </w:rPr>
          <w:t>http://www.bbc.com/mundo/noticias/2010/10/101019_chechenia_ataque_analisis_lh.shtml</w:t>
        </w:r>
      </w:hyperlink>
      <w:r w:rsidR="00D80758">
        <w:rPr>
          <w:rFonts w:ascii="Lucida Grande" w:hAnsi="Lucida Grande" w:cs="Lucida Grande"/>
          <w:color w:val="000000"/>
        </w:rPr>
        <w:t xml:space="preserve"> </w:t>
      </w:r>
    </w:p>
    <w:p w14:paraId="761461D9" w14:textId="77777777" w:rsidR="00C7684A" w:rsidRDefault="00C7684A" w:rsidP="0082339F">
      <w:pPr>
        <w:rPr>
          <w:sz w:val="22"/>
          <w:szCs w:val="22"/>
          <w:highlight w:val="yellow"/>
        </w:rPr>
      </w:pPr>
    </w:p>
    <w:p w14:paraId="4BF18B5F" w14:textId="77777777" w:rsidR="00603126" w:rsidRPr="0082339F" w:rsidRDefault="00603126" w:rsidP="0082339F">
      <w:pPr>
        <w:rPr>
          <w:sz w:val="22"/>
          <w:szCs w:val="22"/>
          <w:highlight w:val="yellow"/>
        </w:rPr>
      </w:pPr>
    </w:p>
    <w:p w14:paraId="4DA4E950" w14:textId="77777777" w:rsidR="004A5ACB" w:rsidRPr="0082339F" w:rsidRDefault="004A5ACB" w:rsidP="00C90C45">
      <w:pPr>
        <w:rPr>
          <w:sz w:val="22"/>
          <w:szCs w:val="22"/>
        </w:rPr>
      </w:pPr>
    </w:p>
    <w:p w14:paraId="4A97790E"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300BE381" w14:textId="3E4CC6C6" w:rsidR="004A5ACB" w:rsidRPr="00096F06" w:rsidRDefault="004A5ACB" w:rsidP="00C90C45">
      <w:pPr>
        <w:pStyle w:val="Ttulo2"/>
      </w:pPr>
      <w:bookmarkStart w:id="192" w:name="_Toc426298268"/>
      <w:r w:rsidRPr="00096F06">
        <w:t>5.</w:t>
      </w:r>
      <w:r w:rsidR="00C538BB">
        <w:t>5</w:t>
      </w:r>
      <w:r w:rsidRPr="00096F06">
        <w:t xml:space="preserve"> Consolidación</w:t>
      </w:r>
      <w:bookmarkEnd w:id="192"/>
    </w:p>
    <w:p w14:paraId="5323A866" w14:textId="77777777" w:rsidR="004A5ACB" w:rsidRDefault="004A5ACB" w:rsidP="00C90C45">
      <w:pPr>
        <w:rPr>
          <w:sz w:val="22"/>
          <w:szCs w:val="22"/>
          <w:highlight w:val="yellow"/>
        </w:rPr>
      </w:pPr>
    </w:p>
    <w:p w14:paraId="1A003769"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F71C3A" w:rsidRPr="0082339F" w14:paraId="4F91DEED" w14:textId="77777777" w:rsidTr="00C90C45">
        <w:tc>
          <w:tcPr>
            <w:tcW w:w="9033" w:type="dxa"/>
            <w:gridSpan w:val="2"/>
            <w:shd w:val="clear" w:color="auto" w:fill="000000" w:themeFill="text1"/>
          </w:tcPr>
          <w:p w14:paraId="10DB7E88"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0965FCF8" w14:textId="77777777" w:rsidTr="00C90C45">
        <w:tc>
          <w:tcPr>
            <w:tcW w:w="2518" w:type="dxa"/>
          </w:tcPr>
          <w:p w14:paraId="2A221ACB" w14:textId="77777777" w:rsidR="00F71C3A" w:rsidRPr="00A3255A" w:rsidRDefault="00F71C3A" w:rsidP="00C90C45">
            <w:pPr>
              <w:rPr>
                <w:b/>
                <w:color w:val="000000"/>
              </w:rPr>
            </w:pPr>
            <w:r w:rsidRPr="00A3255A">
              <w:rPr>
                <w:b/>
                <w:color w:val="000000"/>
              </w:rPr>
              <w:t>Código</w:t>
            </w:r>
          </w:p>
        </w:tc>
        <w:tc>
          <w:tcPr>
            <w:tcW w:w="6515" w:type="dxa"/>
          </w:tcPr>
          <w:p w14:paraId="796A9869" w14:textId="2EBEBDB9" w:rsidR="00F71C3A" w:rsidRPr="00A3255A" w:rsidRDefault="00F71C3A" w:rsidP="00B301F5">
            <w:pPr>
              <w:rPr>
                <w:b/>
                <w:color w:val="000000"/>
              </w:rPr>
            </w:pPr>
            <w:r w:rsidRPr="00A3255A">
              <w:rPr>
                <w:color w:val="000000"/>
              </w:rPr>
              <w:t>CS_11_01_CO_REC</w:t>
            </w:r>
            <w:r w:rsidR="00FE57F1">
              <w:rPr>
                <w:color w:val="000000"/>
              </w:rPr>
              <w:t>15</w:t>
            </w:r>
            <w:r w:rsidR="00160EDC">
              <w:rPr>
                <w:color w:val="000000"/>
              </w:rPr>
              <w:t>0</w:t>
            </w:r>
          </w:p>
        </w:tc>
      </w:tr>
      <w:tr w:rsidR="00F71C3A" w:rsidRPr="0082339F" w14:paraId="15406471" w14:textId="77777777" w:rsidTr="00C90C45">
        <w:tc>
          <w:tcPr>
            <w:tcW w:w="2518" w:type="dxa"/>
          </w:tcPr>
          <w:p w14:paraId="28A65D48" w14:textId="77777777" w:rsidR="00F71C3A" w:rsidRPr="00A3255A" w:rsidRDefault="00F71C3A" w:rsidP="00C90C45">
            <w:pPr>
              <w:rPr>
                <w:color w:val="000000"/>
              </w:rPr>
            </w:pPr>
            <w:r w:rsidRPr="00A3255A">
              <w:rPr>
                <w:b/>
                <w:color w:val="000000"/>
              </w:rPr>
              <w:t>Título</w:t>
            </w:r>
          </w:p>
        </w:tc>
        <w:tc>
          <w:tcPr>
            <w:tcW w:w="6515" w:type="dxa"/>
          </w:tcPr>
          <w:p w14:paraId="11556CEC" w14:textId="6EE528B6" w:rsidR="00F71C3A" w:rsidRPr="00A3255A" w:rsidRDefault="00F71C3A" w:rsidP="00F71C3A">
            <w:pPr>
              <w:rPr>
                <w:rFonts w:cs="Arial"/>
              </w:rPr>
            </w:pPr>
            <w:r w:rsidRPr="00A3255A">
              <w:rPr>
                <w:rFonts w:cs="Arial"/>
              </w:rPr>
              <w:t xml:space="preserve">Refuerza tu aprendizaje: </w:t>
            </w:r>
            <w:r>
              <w:rPr>
                <w:rFonts w:cs="Arial"/>
              </w:rPr>
              <w:t>Rusia, el posicionamiento de un gigante</w:t>
            </w:r>
          </w:p>
        </w:tc>
      </w:tr>
      <w:tr w:rsidR="00F71C3A" w:rsidRPr="0082339F" w14:paraId="26AC0C84" w14:textId="77777777" w:rsidTr="00C90C45">
        <w:tc>
          <w:tcPr>
            <w:tcW w:w="2518" w:type="dxa"/>
          </w:tcPr>
          <w:p w14:paraId="6259FA32" w14:textId="77777777" w:rsidR="00F71C3A" w:rsidRPr="00A3255A" w:rsidRDefault="00F71C3A" w:rsidP="00C90C45">
            <w:pPr>
              <w:rPr>
                <w:color w:val="000000"/>
              </w:rPr>
            </w:pPr>
            <w:r w:rsidRPr="00A3255A">
              <w:rPr>
                <w:b/>
                <w:color w:val="000000"/>
              </w:rPr>
              <w:t>Descripción</w:t>
            </w:r>
          </w:p>
        </w:tc>
        <w:tc>
          <w:tcPr>
            <w:tcW w:w="6515" w:type="dxa"/>
          </w:tcPr>
          <w:p w14:paraId="30E04461" w14:textId="7A879681" w:rsidR="00F71C3A" w:rsidRPr="00A3255A" w:rsidRDefault="00F71C3A" w:rsidP="00F71C3A">
            <w:pPr>
              <w:rPr>
                <w:color w:val="000000"/>
              </w:rPr>
            </w:pPr>
            <w:r w:rsidRPr="00A3255A">
              <w:rPr>
                <w:color w:val="000000"/>
              </w:rPr>
              <w:t xml:space="preserve">Actividad sobre </w:t>
            </w:r>
            <w:r>
              <w:rPr>
                <w:rFonts w:cs="Arial"/>
              </w:rPr>
              <w:t>Rusia, el posicionamiento de un gigante</w:t>
            </w:r>
          </w:p>
        </w:tc>
      </w:tr>
    </w:tbl>
    <w:p w14:paraId="3168DE2C" w14:textId="77777777" w:rsidR="00F71C3A" w:rsidRPr="0082339F" w:rsidRDefault="00F71C3A" w:rsidP="00F71C3A">
      <w:pPr>
        <w:rPr>
          <w:sz w:val="22"/>
          <w:szCs w:val="22"/>
          <w:highlight w:val="yellow"/>
        </w:rPr>
      </w:pPr>
    </w:p>
    <w:p w14:paraId="0DAB00B4" w14:textId="77777777" w:rsidR="00C24463" w:rsidRPr="0082339F" w:rsidRDefault="00C24463" w:rsidP="0082339F">
      <w:pPr>
        <w:rPr>
          <w:sz w:val="22"/>
          <w:szCs w:val="22"/>
          <w:highlight w:val="yellow"/>
        </w:rPr>
      </w:pPr>
    </w:p>
    <w:p w14:paraId="37CE1136" w14:textId="2CB4EBF3" w:rsidR="00F1138B" w:rsidRDefault="00F1138B">
      <w:r>
        <w:br w:type="page"/>
      </w:r>
    </w:p>
    <w:p w14:paraId="33CC95B5" w14:textId="77777777" w:rsidR="002D1F1A" w:rsidRDefault="002D1F1A" w:rsidP="00F37DA8"/>
    <w:p w14:paraId="57501F4F" w14:textId="6A8B24DD" w:rsidR="002D1F1A" w:rsidRDefault="002D1F1A" w:rsidP="002D1F1A">
      <w:pPr>
        <w:rPr>
          <w:b/>
          <w:sz w:val="22"/>
          <w:szCs w:val="22"/>
        </w:rPr>
      </w:pPr>
      <w:r w:rsidRPr="0082339F">
        <w:rPr>
          <w:sz w:val="22"/>
          <w:szCs w:val="22"/>
          <w:highlight w:val="yellow"/>
        </w:rPr>
        <w:t xml:space="preserve">[SECCIÓN </w:t>
      </w:r>
      <w:r w:rsidR="00C71CBD">
        <w:rPr>
          <w:sz w:val="22"/>
          <w:szCs w:val="22"/>
          <w:highlight w:val="yellow"/>
        </w:rPr>
        <w:t>1</w:t>
      </w:r>
      <w:r w:rsidR="00C71CBD" w:rsidRPr="00C71CBD">
        <w:rPr>
          <w:sz w:val="22"/>
          <w:szCs w:val="22"/>
          <w:highlight w:val="yellow"/>
        </w:rPr>
        <w:t>]</w:t>
      </w:r>
      <w:r w:rsidRPr="0082339F">
        <w:rPr>
          <w:sz w:val="22"/>
          <w:szCs w:val="22"/>
        </w:rPr>
        <w:t xml:space="preserve"> </w:t>
      </w:r>
      <w:r w:rsidRPr="0082339F">
        <w:rPr>
          <w:b/>
          <w:sz w:val="22"/>
          <w:szCs w:val="22"/>
        </w:rPr>
        <w:t xml:space="preserve"> </w:t>
      </w:r>
    </w:p>
    <w:p w14:paraId="2DB81B58" w14:textId="4402E6C2" w:rsidR="005E7D55" w:rsidRDefault="005440AC" w:rsidP="00943E1C">
      <w:pPr>
        <w:pStyle w:val="Ttulo1"/>
      </w:pPr>
      <w:bookmarkStart w:id="193" w:name="_Toc426298269"/>
      <w:r>
        <w:t>6 Los conflictos en Medio Oriente</w:t>
      </w:r>
      <w:bookmarkEnd w:id="193"/>
    </w:p>
    <w:p w14:paraId="0387C97F" w14:textId="77777777" w:rsidR="00880CE5" w:rsidRPr="0082339F" w:rsidRDefault="00880CE5" w:rsidP="0082339F">
      <w:pPr>
        <w:rPr>
          <w:sz w:val="22"/>
          <w:szCs w:val="22"/>
        </w:rPr>
      </w:pPr>
    </w:p>
    <w:p w14:paraId="538090A7" w14:textId="2FC2405A" w:rsidR="009E6502" w:rsidRPr="0082339F" w:rsidRDefault="004D6ACC" w:rsidP="0082339F">
      <w:pPr>
        <w:rPr>
          <w:sz w:val="22"/>
          <w:szCs w:val="22"/>
        </w:rPr>
      </w:pPr>
      <w:r w:rsidRPr="0082339F">
        <w:rPr>
          <w:sz w:val="22"/>
          <w:szCs w:val="22"/>
        </w:rPr>
        <w:t xml:space="preserve">Los musulmanes constituyen </w:t>
      </w:r>
      <w:r w:rsidR="00C769C1" w:rsidRPr="0082339F">
        <w:rPr>
          <w:sz w:val="22"/>
          <w:szCs w:val="22"/>
        </w:rPr>
        <w:t>un cuarto del total de la población mundia</w:t>
      </w:r>
      <w:r w:rsidR="0084599F" w:rsidRPr="0082339F">
        <w:rPr>
          <w:sz w:val="22"/>
          <w:szCs w:val="22"/>
        </w:rPr>
        <w:t xml:space="preserve">l. </w:t>
      </w:r>
      <w:r w:rsidR="009E6502" w:rsidRPr="0082339F">
        <w:rPr>
          <w:sz w:val="22"/>
          <w:szCs w:val="22"/>
        </w:rPr>
        <w:t>Dentro de</w:t>
      </w:r>
      <w:r w:rsidR="00034351" w:rsidRPr="0082339F">
        <w:rPr>
          <w:sz w:val="22"/>
          <w:szCs w:val="22"/>
        </w:rPr>
        <w:t xml:space="preserve"> la tradición </w:t>
      </w:r>
      <w:r w:rsidR="009E6502" w:rsidRPr="0082339F">
        <w:rPr>
          <w:sz w:val="22"/>
          <w:szCs w:val="22"/>
        </w:rPr>
        <w:t>musulm</w:t>
      </w:r>
      <w:r w:rsidR="00034351" w:rsidRPr="0082339F">
        <w:rPr>
          <w:sz w:val="22"/>
          <w:szCs w:val="22"/>
        </w:rPr>
        <w:t xml:space="preserve">ana </w:t>
      </w:r>
      <w:r w:rsidR="009E6502" w:rsidRPr="0082339F">
        <w:rPr>
          <w:sz w:val="22"/>
          <w:szCs w:val="22"/>
        </w:rPr>
        <w:t>existen dos grandes corrientes</w:t>
      </w:r>
      <w:r w:rsidR="00034351" w:rsidRPr="0082339F">
        <w:rPr>
          <w:sz w:val="22"/>
          <w:szCs w:val="22"/>
        </w:rPr>
        <w:t>:</w:t>
      </w:r>
      <w:r w:rsidR="005525BB" w:rsidRPr="0082339F">
        <w:rPr>
          <w:sz w:val="22"/>
          <w:szCs w:val="22"/>
        </w:rPr>
        <w:t xml:space="preserve"> la s</w:t>
      </w:r>
      <w:r w:rsidR="009E6502" w:rsidRPr="0082339F">
        <w:rPr>
          <w:sz w:val="22"/>
          <w:szCs w:val="22"/>
        </w:rPr>
        <w:t>u</w:t>
      </w:r>
      <w:r w:rsidR="005525BB" w:rsidRPr="0082339F">
        <w:rPr>
          <w:sz w:val="22"/>
          <w:szCs w:val="22"/>
        </w:rPr>
        <w:t>nita y la c</w:t>
      </w:r>
      <w:r w:rsidR="009E6502" w:rsidRPr="0082339F">
        <w:rPr>
          <w:sz w:val="22"/>
          <w:szCs w:val="22"/>
        </w:rPr>
        <w:t xml:space="preserve">hiita. Los </w:t>
      </w:r>
      <w:r w:rsidR="00880CE5" w:rsidRPr="0082339F">
        <w:rPr>
          <w:sz w:val="22"/>
          <w:szCs w:val="22"/>
        </w:rPr>
        <w:t>conflicto</w:t>
      </w:r>
      <w:r w:rsidR="009E6502" w:rsidRPr="0082339F">
        <w:rPr>
          <w:sz w:val="22"/>
          <w:szCs w:val="22"/>
        </w:rPr>
        <w:t>s</w:t>
      </w:r>
      <w:r w:rsidR="00880CE5" w:rsidRPr="0082339F">
        <w:rPr>
          <w:sz w:val="22"/>
          <w:szCs w:val="22"/>
        </w:rPr>
        <w:t xml:space="preserve"> entre </w:t>
      </w:r>
      <w:r w:rsidR="00EB61E6" w:rsidRPr="0082339F">
        <w:rPr>
          <w:sz w:val="22"/>
          <w:szCs w:val="22"/>
        </w:rPr>
        <w:t>c</w:t>
      </w:r>
      <w:r w:rsidR="008E5987" w:rsidRPr="0082339F">
        <w:rPr>
          <w:sz w:val="22"/>
          <w:szCs w:val="22"/>
        </w:rPr>
        <w:t>hiitas y sun</w:t>
      </w:r>
      <w:r w:rsidR="00880CE5" w:rsidRPr="0082339F">
        <w:rPr>
          <w:sz w:val="22"/>
          <w:szCs w:val="22"/>
        </w:rPr>
        <w:t xml:space="preserve">itas </w:t>
      </w:r>
      <w:r w:rsidR="009E6502" w:rsidRPr="0082339F">
        <w:rPr>
          <w:sz w:val="22"/>
          <w:szCs w:val="22"/>
        </w:rPr>
        <w:t xml:space="preserve">son muy </w:t>
      </w:r>
      <w:r w:rsidRPr="0082339F">
        <w:rPr>
          <w:sz w:val="22"/>
          <w:szCs w:val="22"/>
        </w:rPr>
        <w:t>antiguo</w:t>
      </w:r>
      <w:r w:rsidR="009E6502" w:rsidRPr="0082339F">
        <w:rPr>
          <w:sz w:val="22"/>
          <w:szCs w:val="22"/>
        </w:rPr>
        <w:t>s</w:t>
      </w:r>
      <w:r w:rsidRPr="0082339F">
        <w:rPr>
          <w:sz w:val="22"/>
          <w:szCs w:val="22"/>
        </w:rPr>
        <w:t xml:space="preserve"> </w:t>
      </w:r>
      <w:r w:rsidR="00880CE5" w:rsidRPr="0082339F">
        <w:rPr>
          <w:sz w:val="22"/>
          <w:szCs w:val="22"/>
        </w:rPr>
        <w:t xml:space="preserve">en la historia del </w:t>
      </w:r>
      <w:r w:rsidRPr="0082339F">
        <w:rPr>
          <w:sz w:val="22"/>
          <w:szCs w:val="22"/>
        </w:rPr>
        <w:t>Islam</w:t>
      </w:r>
      <w:r w:rsidR="0084599F" w:rsidRPr="0082339F">
        <w:rPr>
          <w:sz w:val="22"/>
          <w:szCs w:val="22"/>
        </w:rPr>
        <w:t xml:space="preserve">. </w:t>
      </w:r>
      <w:r w:rsidR="009E6502" w:rsidRPr="0082339F">
        <w:rPr>
          <w:sz w:val="22"/>
          <w:szCs w:val="22"/>
        </w:rPr>
        <w:t xml:space="preserve">Hoy sus diferencias </w:t>
      </w:r>
      <w:r w:rsidR="00B2232A" w:rsidRPr="0082339F">
        <w:rPr>
          <w:sz w:val="22"/>
          <w:szCs w:val="22"/>
        </w:rPr>
        <w:t>tienen</w:t>
      </w:r>
      <w:r w:rsidR="009E6502" w:rsidRPr="0082339F">
        <w:rPr>
          <w:sz w:val="22"/>
          <w:szCs w:val="22"/>
        </w:rPr>
        <w:t xml:space="preserve"> repercusiones </w:t>
      </w:r>
      <w:r w:rsidR="005525BB" w:rsidRPr="0082339F">
        <w:rPr>
          <w:sz w:val="22"/>
          <w:szCs w:val="22"/>
        </w:rPr>
        <w:t xml:space="preserve">no solo </w:t>
      </w:r>
      <w:r w:rsidR="009E6502" w:rsidRPr="0082339F">
        <w:rPr>
          <w:sz w:val="22"/>
          <w:szCs w:val="22"/>
        </w:rPr>
        <w:t>en el mundo musulmán</w:t>
      </w:r>
      <w:r w:rsidR="005525BB" w:rsidRPr="0082339F">
        <w:rPr>
          <w:sz w:val="22"/>
          <w:szCs w:val="22"/>
        </w:rPr>
        <w:t xml:space="preserve"> sino en todo el mundo globalizado</w:t>
      </w:r>
      <w:r w:rsidR="009E6502" w:rsidRPr="0082339F">
        <w:rPr>
          <w:sz w:val="22"/>
          <w:szCs w:val="22"/>
        </w:rPr>
        <w:t xml:space="preserve">. </w:t>
      </w:r>
    </w:p>
    <w:p w14:paraId="4D15C043" w14:textId="28FF8B08" w:rsidR="0051458F" w:rsidRDefault="009E6502" w:rsidP="0082339F">
      <w:pPr>
        <w:rPr>
          <w:sz w:val="22"/>
          <w:szCs w:val="22"/>
        </w:rPr>
      </w:pPr>
      <w:r w:rsidRPr="0082339F">
        <w:rPr>
          <w:sz w:val="22"/>
          <w:szCs w:val="22"/>
        </w:rPr>
        <w:t xml:space="preserve">Si bien </w:t>
      </w:r>
      <w:r w:rsidR="00F94554" w:rsidRPr="0082339F">
        <w:rPr>
          <w:sz w:val="22"/>
          <w:szCs w:val="22"/>
        </w:rPr>
        <w:t>la división sun</w:t>
      </w:r>
      <w:r w:rsidRPr="0082339F">
        <w:rPr>
          <w:sz w:val="22"/>
          <w:szCs w:val="22"/>
        </w:rPr>
        <w:t>ita</w:t>
      </w:r>
      <w:r w:rsidR="00495453" w:rsidRPr="0082339F">
        <w:rPr>
          <w:sz w:val="22"/>
          <w:szCs w:val="22"/>
        </w:rPr>
        <w:t>/</w:t>
      </w:r>
      <w:r w:rsidR="00F94554" w:rsidRPr="0082339F">
        <w:rPr>
          <w:sz w:val="22"/>
          <w:szCs w:val="22"/>
        </w:rPr>
        <w:t>chi</w:t>
      </w:r>
      <w:r w:rsidRPr="0082339F">
        <w:rPr>
          <w:sz w:val="22"/>
          <w:szCs w:val="22"/>
        </w:rPr>
        <w:t xml:space="preserve">ita en ocasiones es clave </w:t>
      </w:r>
      <w:r w:rsidR="00F94554" w:rsidRPr="0082339F">
        <w:rPr>
          <w:sz w:val="22"/>
          <w:szCs w:val="22"/>
        </w:rPr>
        <w:t xml:space="preserve">para </w:t>
      </w:r>
      <w:r w:rsidRPr="0082339F">
        <w:rPr>
          <w:sz w:val="22"/>
          <w:szCs w:val="22"/>
        </w:rPr>
        <w:t xml:space="preserve">comprender </w:t>
      </w:r>
      <w:r w:rsidR="00F94554" w:rsidRPr="0082339F">
        <w:rPr>
          <w:sz w:val="22"/>
          <w:szCs w:val="22"/>
        </w:rPr>
        <w:t xml:space="preserve">la </w:t>
      </w:r>
      <w:r w:rsidR="00880CE5" w:rsidRPr="0082339F">
        <w:rPr>
          <w:sz w:val="22"/>
          <w:szCs w:val="22"/>
        </w:rPr>
        <w:t xml:space="preserve">organización </w:t>
      </w:r>
      <w:r w:rsidR="00F94554" w:rsidRPr="0082339F">
        <w:rPr>
          <w:sz w:val="22"/>
          <w:szCs w:val="22"/>
        </w:rPr>
        <w:t>geopolítica de Oriente Medio</w:t>
      </w:r>
      <w:r w:rsidRPr="0082339F">
        <w:rPr>
          <w:sz w:val="22"/>
          <w:szCs w:val="22"/>
        </w:rPr>
        <w:t>, e</w:t>
      </w:r>
      <w:r w:rsidR="00880CE5" w:rsidRPr="0082339F">
        <w:rPr>
          <w:sz w:val="22"/>
          <w:szCs w:val="22"/>
        </w:rPr>
        <w:t xml:space="preserve">n otros casos la cuestión étnica </w:t>
      </w:r>
      <w:r w:rsidR="00F94554" w:rsidRPr="0082339F">
        <w:rPr>
          <w:sz w:val="22"/>
          <w:szCs w:val="22"/>
        </w:rPr>
        <w:t>ju</w:t>
      </w:r>
      <w:r w:rsidRPr="0082339F">
        <w:rPr>
          <w:sz w:val="22"/>
          <w:szCs w:val="22"/>
        </w:rPr>
        <w:t xml:space="preserve">ega </w:t>
      </w:r>
      <w:r w:rsidR="00F94554" w:rsidRPr="0082339F">
        <w:rPr>
          <w:sz w:val="22"/>
          <w:szCs w:val="22"/>
        </w:rPr>
        <w:t xml:space="preserve">un </w:t>
      </w:r>
      <w:r w:rsidR="00880CE5" w:rsidRPr="0082339F">
        <w:rPr>
          <w:sz w:val="22"/>
          <w:szCs w:val="22"/>
        </w:rPr>
        <w:t xml:space="preserve">rol </w:t>
      </w:r>
      <w:r w:rsidR="00F94554" w:rsidRPr="0082339F">
        <w:rPr>
          <w:sz w:val="22"/>
          <w:szCs w:val="22"/>
        </w:rPr>
        <w:t xml:space="preserve">más atenuado. </w:t>
      </w:r>
      <w:r w:rsidR="0051458F" w:rsidRPr="0082339F">
        <w:rPr>
          <w:sz w:val="22"/>
          <w:szCs w:val="22"/>
        </w:rPr>
        <w:t xml:space="preserve">Pero no se puede negar que el hecho de que Irán sea chiita o que Arabia Saudita </w:t>
      </w:r>
      <w:r w:rsidR="005525BB" w:rsidRPr="0082339F">
        <w:rPr>
          <w:sz w:val="22"/>
          <w:szCs w:val="22"/>
        </w:rPr>
        <w:t xml:space="preserve">sea sunita </w:t>
      </w:r>
      <w:r w:rsidR="0051458F" w:rsidRPr="0082339F">
        <w:rPr>
          <w:sz w:val="22"/>
          <w:szCs w:val="22"/>
        </w:rPr>
        <w:t xml:space="preserve"> tiene importantes implicaciones para la comprensión de </w:t>
      </w:r>
      <w:r w:rsidR="005525BB" w:rsidRPr="0082339F">
        <w:rPr>
          <w:sz w:val="22"/>
          <w:szCs w:val="22"/>
        </w:rPr>
        <w:t xml:space="preserve">estos </w:t>
      </w:r>
      <w:r w:rsidR="0051458F" w:rsidRPr="0082339F">
        <w:rPr>
          <w:sz w:val="22"/>
          <w:szCs w:val="22"/>
        </w:rPr>
        <w:t>conflictos</w:t>
      </w:r>
      <w:r w:rsidR="0006067D" w:rsidRPr="0082339F">
        <w:rPr>
          <w:sz w:val="22"/>
          <w:szCs w:val="22"/>
        </w:rPr>
        <w:t xml:space="preserve"> [</w:t>
      </w:r>
      <w:r w:rsidR="0006067D" w:rsidRPr="00D80758">
        <w:rPr>
          <w:rFonts w:ascii="Times New Roman" w:hAnsi="Times New Roman" w:cs="Times New Roman"/>
          <w:sz w:val="22"/>
          <w:szCs w:val="22"/>
        </w:rPr>
        <w:t>VER</w:t>
      </w:r>
      <w:r w:rsidR="0006067D" w:rsidRPr="0082339F">
        <w:rPr>
          <w:sz w:val="22"/>
          <w:szCs w:val="22"/>
        </w:rPr>
        <w:t>]</w:t>
      </w:r>
      <w:r w:rsidR="0051458F" w:rsidRPr="0082339F">
        <w:rPr>
          <w:sz w:val="22"/>
          <w:szCs w:val="22"/>
        </w:rPr>
        <w:t>.</w:t>
      </w:r>
    </w:p>
    <w:p w14:paraId="6E856B39" w14:textId="11308B80" w:rsidR="00D80758" w:rsidRPr="0082339F" w:rsidRDefault="00E710C4" w:rsidP="0082339F">
      <w:pPr>
        <w:rPr>
          <w:sz w:val="22"/>
          <w:szCs w:val="22"/>
        </w:rPr>
      </w:pPr>
      <w:hyperlink r:id="rId46" w:history="1">
        <w:r w:rsidR="00D80758" w:rsidRPr="00D25797">
          <w:rPr>
            <w:rStyle w:val="Hipervnculo"/>
            <w:rFonts w:ascii="Lucida Grande" w:hAnsi="Lucida Grande" w:cs="Lucida Grande"/>
          </w:rPr>
          <w:t>http://historiaybiografias.com/sunitas/</w:t>
        </w:r>
      </w:hyperlink>
      <w:r w:rsidR="00D80758">
        <w:rPr>
          <w:rFonts w:ascii="Lucida Grande" w:hAnsi="Lucida Grande" w:cs="Lucida Grande"/>
          <w:color w:val="000000"/>
        </w:rPr>
        <w:t xml:space="preserve"> </w:t>
      </w:r>
    </w:p>
    <w:p w14:paraId="2EE04283" w14:textId="77777777" w:rsidR="00FE6FD6" w:rsidRPr="0082339F" w:rsidRDefault="00FE6FD6"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2A3BAC" w:rsidRPr="0082339F" w14:paraId="10F72908" w14:textId="77777777" w:rsidTr="005A2B85">
        <w:tc>
          <w:tcPr>
            <w:tcW w:w="8978" w:type="dxa"/>
            <w:gridSpan w:val="2"/>
            <w:shd w:val="clear" w:color="auto" w:fill="000000" w:themeFill="text1"/>
          </w:tcPr>
          <w:p w14:paraId="3EA9BE52" w14:textId="77777777" w:rsidR="002A3BAC" w:rsidRPr="0082339F" w:rsidRDefault="002A3BAC" w:rsidP="0082339F">
            <w:pPr>
              <w:rPr>
                <w:b/>
                <w:color w:val="FFFFFF" w:themeColor="background1"/>
              </w:rPr>
            </w:pPr>
            <w:r w:rsidRPr="0082339F">
              <w:rPr>
                <w:b/>
                <w:color w:val="FFFFFF" w:themeColor="background1"/>
              </w:rPr>
              <w:t>Destacado</w:t>
            </w:r>
          </w:p>
        </w:tc>
      </w:tr>
      <w:tr w:rsidR="002A3BAC" w:rsidRPr="0082339F" w14:paraId="04D75234" w14:textId="77777777" w:rsidTr="005A2B85">
        <w:tc>
          <w:tcPr>
            <w:tcW w:w="2518" w:type="dxa"/>
          </w:tcPr>
          <w:p w14:paraId="74EDD831" w14:textId="77777777" w:rsidR="002A3BAC" w:rsidRPr="0082339F" w:rsidRDefault="002A3BAC" w:rsidP="0082339F">
            <w:pPr>
              <w:rPr>
                <w:b/>
              </w:rPr>
            </w:pPr>
            <w:r w:rsidRPr="0082339F">
              <w:rPr>
                <w:b/>
              </w:rPr>
              <w:t>Título</w:t>
            </w:r>
          </w:p>
        </w:tc>
        <w:tc>
          <w:tcPr>
            <w:tcW w:w="6460" w:type="dxa"/>
          </w:tcPr>
          <w:p w14:paraId="638BCA28" w14:textId="00B46B90" w:rsidR="002A3BAC" w:rsidRPr="0082339F" w:rsidRDefault="005525BB" w:rsidP="0082339F">
            <w:pPr>
              <w:rPr>
                <w:b/>
              </w:rPr>
            </w:pPr>
            <w:r w:rsidRPr="0082339F">
              <w:rPr>
                <w:b/>
              </w:rPr>
              <w:t xml:space="preserve">Chiitas y </w:t>
            </w:r>
            <w:r w:rsidR="008E5987" w:rsidRPr="0082339F">
              <w:rPr>
                <w:b/>
              </w:rPr>
              <w:t>sunita</w:t>
            </w:r>
            <w:r w:rsidR="002A3BAC" w:rsidRPr="0082339F">
              <w:rPr>
                <w:b/>
              </w:rPr>
              <w:t xml:space="preserve">s </w:t>
            </w:r>
          </w:p>
        </w:tc>
      </w:tr>
      <w:tr w:rsidR="002A3BAC" w:rsidRPr="0082339F" w14:paraId="3D1437F0" w14:textId="77777777" w:rsidTr="005A2B85">
        <w:tc>
          <w:tcPr>
            <w:tcW w:w="2518" w:type="dxa"/>
          </w:tcPr>
          <w:p w14:paraId="5379370F" w14:textId="77777777" w:rsidR="002A3BAC" w:rsidRPr="0082339F" w:rsidRDefault="002A3BAC" w:rsidP="0082339F">
            <w:r w:rsidRPr="0082339F">
              <w:rPr>
                <w:b/>
              </w:rPr>
              <w:t>Contenido</w:t>
            </w:r>
          </w:p>
        </w:tc>
        <w:tc>
          <w:tcPr>
            <w:tcW w:w="6460" w:type="dxa"/>
          </w:tcPr>
          <w:p w14:paraId="15DB5EBB" w14:textId="403F0B34" w:rsidR="003E0E77" w:rsidRPr="0082339F" w:rsidRDefault="002A3BAC" w:rsidP="0082339F">
            <w:r w:rsidRPr="0082339F">
              <w:t xml:space="preserve">Existe una lucha por la supremacía regional entre Arabia Saudita e Irán, conflicto que ha </w:t>
            </w:r>
            <w:r w:rsidR="00FE6FD6" w:rsidRPr="0082339F">
              <w:t>afectado a t</w:t>
            </w:r>
            <w:r w:rsidRPr="0082339F">
              <w:t xml:space="preserve">odos los países vecinos. Desde una perspectiva étnica, los </w:t>
            </w:r>
            <w:r w:rsidR="003E0E77" w:rsidRPr="0082339F">
              <w:t>sunitas</w:t>
            </w:r>
            <w:r w:rsidRPr="0082339F">
              <w:t xml:space="preserve"> son musulmanes de origen árabe, mientras que los </w:t>
            </w:r>
            <w:r w:rsidR="003E0E77" w:rsidRPr="0082339F">
              <w:t>chiitas</w:t>
            </w:r>
            <w:r w:rsidR="00FE6FD6" w:rsidRPr="0082339F">
              <w:t xml:space="preserve"> son </w:t>
            </w:r>
            <w:r w:rsidRPr="0082339F">
              <w:t xml:space="preserve">de origen persa. </w:t>
            </w:r>
          </w:p>
          <w:p w14:paraId="6C420DB1" w14:textId="4D9DB39D" w:rsidR="002A3BAC" w:rsidRPr="0082339F" w:rsidRDefault="002A3BAC" w:rsidP="0082339F">
            <w:r w:rsidRPr="0082339F">
              <w:t xml:space="preserve">Arabia Saudita es el centro religioso del sunismo, mientras que Irán lo es del chiismo. Entre ambos poseen los mayores abastecimientos petroleros del mundo. </w:t>
            </w:r>
          </w:p>
        </w:tc>
      </w:tr>
    </w:tbl>
    <w:p w14:paraId="5E464513" w14:textId="77777777" w:rsidR="002A3BAC" w:rsidRPr="0082339F" w:rsidRDefault="002A3BAC"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2A3BAC" w:rsidRPr="0082339F" w14:paraId="15A08D19" w14:textId="77777777" w:rsidTr="005A2B85">
        <w:tc>
          <w:tcPr>
            <w:tcW w:w="8978" w:type="dxa"/>
            <w:gridSpan w:val="2"/>
            <w:shd w:val="clear" w:color="auto" w:fill="000000" w:themeFill="text1"/>
          </w:tcPr>
          <w:p w14:paraId="7E0EB772" w14:textId="77777777" w:rsidR="002A3BAC" w:rsidRPr="0082339F" w:rsidRDefault="002A3BAC" w:rsidP="0082339F">
            <w:pPr>
              <w:rPr>
                <w:b/>
                <w:color w:val="FFFFFF" w:themeColor="background1"/>
              </w:rPr>
            </w:pPr>
            <w:r w:rsidRPr="0082339F">
              <w:rPr>
                <w:b/>
                <w:color w:val="FFFFFF" w:themeColor="background1"/>
              </w:rPr>
              <w:t>Recuerda</w:t>
            </w:r>
          </w:p>
        </w:tc>
      </w:tr>
      <w:tr w:rsidR="002A3BAC" w:rsidRPr="0082339F" w14:paraId="3282C528" w14:textId="77777777" w:rsidTr="005A2B85">
        <w:tc>
          <w:tcPr>
            <w:tcW w:w="2518" w:type="dxa"/>
          </w:tcPr>
          <w:p w14:paraId="4B51B526" w14:textId="77777777" w:rsidR="002A3BAC" w:rsidRPr="0082339F" w:rsidRDefault="002A3BAC" w:rsidP="0082339F">
            <w:pPr>
              <w:rPr>
                <w:b/>
              </w:rPr>
            </w:pPr>
            <w:r w:rsidRPr="0082339F">
              <w:rPr>
                <w:b/>
              </w:rPr>
              <w:t>Contenido</w:t>
            </w:r>
          </w:p>
        </w:tc>
        <w:tc>
          <w:tcPr>
            <w:tcW w:w="6460" w:type="dxa"/>
          </w:tcPr>
          <w:p w14:paraId="189F4E12" w14:textId="77A9EBBE" w:rsidR="002A3BAC" w:rsidRPr="0082339F" w:rsidRDefault="00FE6FD6" w:rsidP="0082339F">
            <w:pPr>
              <w:rPr>
                <w:b/>
              </w:rPr>
            </w:pPr>
            <w:r w:rsidRPr="0082339F">
              <w:t>L</w:t>
            </w:r>
            <w:r w:rsidR="002A3BAC" w:rsidRPr="0082339F">
              <w:t xml:space="preserve">os conflictos </w:t>
            </w:r>
            <w:r w:rsidR="005525BB" w:rsidRPr="0082339F">
              <w:t xml:space="preserve">actuales </w:t>
            </w:r>
            <w:r w:rsidR="002A3BAC" w:rsidRPr="0082339F">
              <w:t>entre suníes</w:t>
            </w:r>
            <w:r w:rsidRPr="0082339F">
              <w:t xml:space="preserve"> y</w:t>
            </w:r>
            <w:r w:rsidR="002A3BAC" w:rsidRPr="0082339F">
              <w:t xml:space="preserve"> chiíes son, en buena medida, una herencia de las divisiones territoriales y de las fronteras impuestas por las potenci</w:t>
            </w:r>
            <w:r w:rsidRPr="0082339F">
              <w:t>as europeas durante el s</w:t>
            </w:r>
            <w:r w:rsidR="002A3BAC" w:rsidRPr="0082339F">
              <w:t>iglo XX</w:t>
            </w:r>
            <w:r w:rsidR="005525BB" w:rsidRPr="0082339F">
              <w:t>,</w:t>
            </w:r>
            <w:r w:rsidR="002A3BAC" w:rsidRPr="0082339F">
              <w:t xml:space="preserve"> cuando ejercieron el colonialismo sobre los territorios musulmanes. El mapa del Medio Oriente </w:t>
            </w:r>
            <w:r w:rsidR="005525BB" w:rsidRPr="0082339F">
              <w:t>fue trazado por</w:t>
            </w:r>
            <w:r w:rsidR="002A3BAC" w:rsidRPr="0082339F">
              <w:t xml:space="preserve"> Francia y </w:t>
            </w:r>
            <w:r w:rsidR="005525BB" w:rsidRPr="0082339F">
              <w:t xml:space="preserve">el </w:t>
            </w:r>
            <w:r w:rsidR="002A3BAC" w:rsidRPr="0082339F">
              <w:t xml:space="preserve">Reino Unido a mediados de la Primera Guerra Mundial. Entonces se crearon Estados </w:t>
            </w:r>
            <w:r w:rsidR="005525BB" w:rsidRPr="0082339F">
              <w:t>como Siria e Iraq</w:t>
            </w:r>
            <w:r w:rsidR="002A3BAC" w:rsidRPr="0082339F">
              <w:t>.</w:t>
            </w:r>
          </w:p>
        </w:tc>
      </w:tr>
    </w:tbl>
    <w:p w14:paraId="3B5D1C2D" w14:textId="77777777" w:rsidR="002A3BAC" w:rsidRPr="0082339F" w:rsidRDefault="002A3BAC" w:rsidP="0082339F">
      <w:pPr>
        <w:rPr>
          <w:sz w:val="22"/>
          <w:szCs w:val="22"/>
        </w:rPr>
      </w:pPr>
    </w:p>
    <w:p w14:paraId="62C0A2F2" w14:textId="77777777" w:rsidR="00651F3E" w:rsidRPr="0082339F" w:rsidRDefault="00651F3E" w:rsidP="0082339F">
      <w:pPr>
        <w:rPr>
          <w:sz w:val="22"/>
          <w:szCs w:val="22"/>
        </w:rPr>
      </w:pPr>
    </w:p>
    <w:tbl>
      <w:tblPr>
        <w:tblStyle w:val="Tablaconcuadrcula"/>
        <w:tblW w:w="0" w:type="auto"/>
        <w:tblLayout w:type="fixed"/>
        <w:tblLook w:val="04A0" w:firstRow="1" w:lastRow="0" w:firstColumn="1" w:lastColumn="0" w:noHBand="0" w:noVBand="1"/>
      </w:tblPr>
      <w:tblGrid>
        <w:gridCol w:w="2518"/>
        <w:gridCol w:w="6536"/>
      </w:tblGrid>
      <w:tr w:rsidR="00651F3E" w:rsidRPr="0082339F" w14:paraId="6A3E9E33" w14:textId="77777777" w:rsidTr="00651F3E">
        <w:tc>
          <w:tcPr>
            <w:tcW w:w="9054" w:type="dxa"/>
            <w:gridSpan w:val="2"/>
            <w:shd w:val="clear" w:color="auto" w:fill="0D0D0D" w:themeFill="text1" w:themeFillTint="F2"/>
          </w:tcPr>
          <w:p w14:paraId="133819B3" w14:textId="77777777" w:rsidR="00651F3E" w:rsidRPr="0082339F" w:rsidRDefault="00651F3E" w:rsidP="0082339F">
            <w:pPr>
              <w:rPr>
                <w:b/>
                <w:color w:val="FFFFFF" w:themeColor="background1"/>
              </w:rPr>
            </w:pPr>
            <w:r w:rsidRPr="0082339F">
              <w:rPr>
                <w:b/>
                <w:color w:val="FFFFFF" w:themeColor="background1"/>
              </w:rPr>
              <w:t>Imagen (fotografía, gráfica o ilustración)</w:t>
            </w:r>
          </w:p>
        </w:tc>
      </w:tr>
      <w:tr w:rsidR="00651F3E" w:rsidRPr="0082339F" w14:paraId="00F15480" w14:textId="77777777" w:rsidTr="00651F3E">
        <w:tc>
          <w:tcPr>
            <w:tcW w:w="2518" w:type="dxa"/>
          </w:tcPr>
          <w:p w14:paraId="7F47F0E0" w14:textId="77777777" w:rsidR="00651F3E" w:rsidRPr="0082339F" w:rsidRDefault="00651F3E" w:rsidP="0082339F">
            <w:pPr>
              <w:rPr>
                <w:b/>
                <w:color w:val="000000"/>
              </w:rPr>
            </w:pPr>
            <w:r w:rsidRPr="0082339F">
              <w:rPr>
                <w:b/>
                <w:color w:val="000000"/>
              </w:rPr>
              <w:t>Código</w:t>
            </w:r>
          </w:p>
        </w:tc>
        <w:tc>
          <w:tcPr>
            <w:tcW w:w="6536" w:type="dxa"/>
          </w:tcPr>
          <w:p w14:paraId="05F0C63A" w14:textId="189A55A1" w:rsidR="00651F3E" w:rsidRPr="0082339F" w:rsidRDefault="00651F3E" w:rsidP="0082339F">
            <w:pPr>
              <w:rPr>
                <w:b/>
                <w:color w:val="000000"/>
              </w:rPr>
            </w:pPr>
            <w:r w:rsidRPr="0082339F">
              <w:rPr>
                <w:color w:val="000000"/>
              </w:rPr>
              <w:t>CS_11_01_</w:t>
            </w:r>
            <w:r w:rsidRPr="0082339F">
              <w:rPr>
                <w:color w:val="000000"/>
                <w:highlight w:val="yellow"/>
              </w:rPr>
              <w:t>IMG</w:t>
            </w:r>
            <w:r w:rsidR="00E86943" w:rsidRPr="0082339F">
              <w:rPr>
                <w:color w:val="000000"/>
              </w:rPr>
              <w:t>19</w:t>
            </w:r>
          </w:p>
        </w:tc>
      </w:tr>
      <w:tr w:rsidR="00651F3E" w:rsidRPr="0082339F" w14:paraId="52856912" w14:textId="77777777" w:rsidTr="00651F3E">
        <w:tc>
          <w:tcPr>
            <w:tcW w:w="2518" w:type="dxa"/>
          </w:tcPr>
          <w:p w14:paraId="4543532B" w14:textId="77777777" w:rsidR="00651F3E" w:rsidRPr="0082339F" w:rsidRDefault="00651F3E" w:rsidP="0082339F">
            <w:pPr>
              <w:rPr>
                <w:color w:val="000000"/>
              </w:rPr>
            </w:pPr>
            <w:r w:rsidRPr="0082339F">
              <w:rPr>
                <w:b/>
                <w:color w:val="000000"/>
              </w:rPr>
              <w:t>Descripción</w:t>
            </w:r>
          </w:p>
        </w:tc>
        <w:tc>
          <w:tcPr>
            <w:tcW w:w="6536" w:type="dxa"/>
          </w:tcPr>
          <w:p w14:paraId="42DA79F4" w14:textId="3CD52C35" w:rsidR="00651F3E" w:rsidRPr="0082339F" w:rsidRDefault="00D21B4D" w:rsidP="0082339F">
            <w:pPr>
              <w:rPr>
                <w:color w:val="000000"/>
                <w:lang w:val="es-CO"/>
              </w:rPr>
            </w:pPr>
            <w:r w:rsidRPr="0082339F">
              <w:rPr>
                <w:color w:val="000000"/>
              </w:rPr>
              <w:t>El Islam en el mundo actual</w:t>
            </w:r>
          </w:p>
        </w:tc>
      </w:tr>
      <w:tr w:rsidR="00651F3E" w:rsidRPr="0082339F" w14:paraId="41E94AF5" w14:textId="77777777" w:rsidTr="00651F3E">
        <w:tc>
          <w:tcPr>
            <w:tcW w:w="2518" w:type="dxa"/>
          </w:tcPr>
          <w:p w14:paraId="631CB2CD" w14:textId="77777777" w:rsidR="00651F3E" w:rsidRPr="0082339F" w:rsidRDefault="00651F3E" w:rsidP="0082339F">
            <w:pPr>
              <w:rPr>
                <w:color w:val="000000"/>
              </w:rPr>
            </w:pPr>
            <w:r w:rsidRPr="0082339F">
              <w:rPr>
                <w:b/>
                <w:color w:val="000000"/>
              </w:rPr>
              <w:t>Código Shutterstock (o URL o la ruta en AulaPlaneta)</w:t>
            </w:r>
          </w:p>
        </w:tc>
        <w:tc>
          <w:tcPr>
            <w:tcW w:w="6536" w:type="dxa"/>
          </w:tcPr>
          <w:p w14:paraId="3E658F99" w14:textId="77777777" w:rsidR="00651F3E" w:rsidRPr="0082339F" w:rsidRDefault="00E710C4" w:rsidP="0082339F">
            <w:hyperlink r:id="rId47" w:history="1">
              <w:r w:rsidR="00651F3E" w:rsidRPr="0082339F">
                <w:rPr>
                  <w:rStyle w:val="Hipervnculo"/>
                  <w:rFonts w:ascii="Times New Roman" w:hAnsi="Times New Roman" w:cs="Times New Roman"/>
                </w:rPr>
                <w:t>http://aulaplaneta.planetasaber.com/encyclopedia/default.asp?idpack=8&amp;idpil=000LKS01&amp;ruta=Buscador</w:t>
              </w:r>
            </w:hyperlink>
          </w:p>
          <w:p w14:paraId="5F044574" w14:textId="12988DC6" w:rsidR="00651F3E" w:rsidRPr="0082339F" w:rsidRDefault="00651F3E" w:rsidP="0082339F">
            <w:pPr>
              <w:rPr>
                <w:color w:val="000000"/>
              </w:rPr>
            </w:pPr>
            <w:r w:rsidRPr="0082339F">
              <w:rPr>
                <w:color w:val="000000"/>
              </w:rPr>
              <w:t>En Aula Planeta / Banco de Contenidos / El Islam en el mundo actual</w:t>
            </w:r>
          </w:p>
        </w:tc>
      </w:tr>
      <w:tr w:rsidR="00651F3E" w:rsidRPr="0082339F" w14:paraId="41B45F07" w14:textId="77777777" w:rsidTr="00651F3E">
        <w:tc>
          <w:tcPr>
            <w:tcW w:w="2518" w:type="dxa"/>
          </w:tcPr>
          <w:p w14:paraId="2DED6E59" w14:textId="77777777" w:rsidR="00651F3E" w:rsidRPr="0082339F" w:rsidRDefault="00651F3E" w:rsidP="0082339F">
            <w:pPr>
              <w:rPr>
                <w:color w:val="000000"/>
              </w:rPr>
            </w:pPr>
            <w:r w:rsidRPr="0082339F">
              <w:rPr>
                <w:b/>
                <w:color w:val="000000"/>
              </w:rPr>
              <w:t>Pie de imagen</w:t>
            </w:r>
          </w:p>
        </w:tc>
        <w:tc>
          <w:tcPr>
            <w:tcW w:w="6536" w:type="dxa"/>
          </w:tcPr>
          <w:p w14:paraId="2E1A54C9" w14:textId="77777777" w:rsidR="00651F3E" w:rsidRPr="0082339F" w:rsidRDefault="00651F3E" w:rsidP="0082339F">
            <w:pPr>
              <w:rPr>
                <w:color w:val="000000"/>
              </w:rPr>
            </w:pPr>
            <w:r w:rsidRPr="0082339F">
              <w:rPr>
                <w:color w:val="000000"/>
              </w:rPr>
              <w:t xml:space="preserve">El Islam en el mundo actual. </w:t>
            </w:r>
          </w:p>
          <w:p w14:paraId="08AF21E7" w14:textId="449B435F" w:rsidR="00651F3E" w:rsidRPr="0082339F" w:rsidRDefault="005525BB" w:rsidP="0082339F">
            <w:pPr>
              <w:rPr>
                <w:color w:val="000000"/>
              </w:rPr>
            </w:pPr>
            <w:r w:rsidRPr="0082339F">
              <w:rPr>
                <w:color w:val="000000"/>
              </w:rPr>
              <w:t>El Islam, originado en el siglo</w:t>
            </w:r>
            <w:r w:rsidR="00651F3E" w:rsidRPr="0082339F">
              <w:rPr>
                <w:color w:val="000000"/>
              </w:rPr>
              <w:t xml:space="preserve"> VI en la península de Arabia, se extiende </w:t>
            </w:r>
            <w:r w:rsidRPr="0082339F">
              <w:rPr>
                <w:color w:val="000000"/>
              </w:rPr>
              <w:t>hoy</w:t>
            </w:r>
            <w:r w:rsidR="00651F3E" w:rsidRPr="0082339F">
              <w:rPr>
                <w:color w:val="000000"/>
              </w:rPr>
              <w:t xml:space="preserve"> por Oriente Próximo, África, Asia central, India, Indochina, Indonesia y Filipinas. La doctrina islámica proporciona creencias y normas que cohesionan social y políticamente a los pueblos creyentes. Observa las regiones en que se presenta </w:t>
            </w:r>
            <w:r w:rsidR="00894650" w:rsidRPr="0082339F">
              <w:rPr>
                <w:color w:val="000000"/>
              </w:rPr>
              <w:t>la división entre sunitas y chiitas</w:t>
            </w:r>
            <w:r w:rsidR="00651F3E" w:rsidRPr="0082339F">
              <w:rPr>
                <w:color w:val="000000"/>
              </w:rPr>
              <w:t>.</w:t>
            </w:r>
          </w:p>
        </w:tc>
      </w:tr>
    </w:tbl>
    <w:p w14:paraId="3FAE6DA7" w14:textId="77777777" w:rsidR="00651F3E" w:rsidRPr="0082339F" w:rsidRDefault="00651F3E" w:rsidP="0082339F">
      <w:pPr>
        <w:rPr>
          <w:sz w:val="22"/>
          <w:szCs w:val="22"/>
        </w:rPr>
      </w:pPr>
    </w:p>
    <w:p w14:paraId="2A5429A0" w14:textId="5E1DCF6A" w:rsidR="0051458F" w:rsidRPr="0082339F" w:rsidRDefault="0051458F" w:rsidP="0082339F">
      <w:pPr>
        <w:rPr>
          <w:sz w:val="22"/>
          <w:szCs w:val="22"/>
        </w:rPr>
      </w:pPr>
      <w:r w:rsidRPr="0082339F">
        <w:rPr>
          <w:sz w:val="22"/>
          <w:szCs w:val="22"/>
        </w:rPr>
        <w:t xml:space="preserve">Tampoco hay que olvidar que </w:t>
      </w:r>
      <w:r w:rsidR="006B0883" w:rsidRPr="0082339F">
        <w:rPr>
          <w:sz w:val="22"/>
          <w:szCs w:val="22"/>
        </w:rPr>
        <w:t xml:space="preserve">las guerras en Oriente Medio </w:t>
      </w:r>
      <w:r w:rsidRPr="0082339F">
        <w:rPr>
          <w:sz w:val="22"/>
          <w:szCs w:val="22"/>
        </w:rPr>
        <w:t>se han alimentado</w:t>
      </w:r>
      <w:r w:rsidR="006B0883" w:rsidRPr="0082339F">
        <w:rPr>
          <w:sz w:val="22"/>
          <w:szCs w:val="22"/>
        </w:rPr>
        <w:t xml:space="preserve"> desde ambos grupos</w:t>
      </w:r>
      <w:r w:rsidRPr="0082339F">
        <w:rPr>
          <w:sz w:val="22"/>
          <w:szCs w:val="22"/>
        </w:rPr>
        <w:t>. Por ejemplo, organizaciones como Hezbollah y Hamás o la dictadura en Siria han sido apoyadas por facciones chiitas. Por otra parte</w:t>
      </w:r>
      <w:r w:rsidR="006B0883" w:rsidRPr="0082339F">
        <w:rPr>
          <w:sz w:val="22"/>
          <w:szCs w:val="22"/>
        </w:rPr>
        <w:t>,</w:t>
      </w:r>
      <w:r w:rsidRPr="0082339F">
        <w:rPr>
          <w:sz w:val="22"/>
          <w:szCs w:val="22"/>
        </w:rPr>
        <w:t xml:space="preserve"> grupos como Al Qaeda o </w:t>
      </w:r>
      <w:r w:rsidR="00034351" w:rsidRPr="0082339F">
        <w:rPr>
          <w:sz w:val="22"/>
          <w:szCs w:val="22"/>
        </w:rPr>
        <w:t>Estado Islámico</w:t>
      </w:r>
      <w:r w:rsidRPr="0082339F">
        <w:rPr>
          <w:sz w:val="22"/>
          <w:szCs w:val="22"/>
        </w:rPr>
        <w:t xml:space="preserve">  han sido apoyados por facciones sunitas. </w:t>
      </w:r>
    </w:p>
    <w:p w14:paraId="3607EC76" w14:textId="113B4E1B" w:rsidR="00F94554" w:rsidRPr="0082339F" w:rsidRDefault="0051458F" w:rsidP="0082339F">
      <w:pPr>
        <w:rPr>
          <w:sz w:val="22"/>
          <w:szCs w:val="22"/>
        </w:rPr>
      </w:pPr>
      <w:r w:rsidRPr="0082339F">
        <w:rPr>
          <w:sz w:val="22"/>
          <w:szCs w:val="22"/>
        </w:rPr>
        <w:t>Sin embargo, los do</w:t>
      </w:r>
      <w:r w:rsidR="00894650" w:rsidRPr="0082339F">
        <w:rPr>
          <w:sz w:val="22"/>
          <w:szCs w:val="22"/>
        </w:rPr>
        <w:t>s grupos tienen mucho en común. A</w:t>
      </w:r>
      <w:r w:rsidR="009E6502" w:rsidRPr="0082339F">
        <w:rPr>
          <w:sz w:val="22"/>
          <w:szCs w:val="22"/>
        </w:rPr>
        <w:t>mbos son musulmanes y se rigen por el</w:t>
      </w:r>
      <w:r w:rsidR="009E6502" w:rsidRPr="0082339F">
        <w:rPr>
          <w:i/>
          <w:sz w:val="22"/>
          <w:szCs w:val="22"/>
        </w:rPr>
        <w:t xml:space="preserve"> Corán</w:t>
      </w:r>
      <w:r w:rsidR="009E6502" w:rsidRPr="0082339F">
        <w:rPr>
          <w:sz w:val="22"/>
          <w:szCs w:val="22"/>
        </w:rPr>
        <w:t xml:space="preserve">. </w:t>
      </w:r>
      <w:r w:rsidR="00B77BEF" w:rsidRPr="0082339F">
        <w:rPr>
          <w:sz w:val="22"/>
          <w:szCs w:val="22"/>
        </w:rPr>
        <w:t>L</w:t>
      </w:r>
      <w:r w:rsidR="00F94554" w:rsidRPr="0082339F">
        <w:rPr>
          <w:sz w:val="22"/>
          <w:szCs w:val="22"/>
        </w:rPr>
        <w:t xml:space="preserve">as </w:t>
      </w:r>
      <w:r w:rsidR="009E6502" w:rsidRPr="0082339F">
        <w:rPr>
          <w:sz w:val="22"/>
          <w:szCs w:val="22"/>
        </w:rPr>
        <w:t xml:space="preserve">prácticas y </w:t>
      </w:r>
      <w:r w:rsidR="00F94554" w:rsidRPr="0082339F">
        <w:rPr>
          <w:sz w:val="22"/>
          <w:szCs w:val="22"/>
        </w:rPr>
        <w:t xml:space="preserve">creencias de los dos grupos son </w:t>
      </w:r>
      <w:r w:rsidR="009E6502" w:rsidRPr="0082339F">
        <w:rPr>
          <w:sz w:val="22"/>
          <w:szCs w:val="22"/>
        </w:rPr>
        <w:t xml:space="preserve">básicamente </w:t>
      </w:r>
      <w:r w:rsidR="00F94554" w:rsidRPr="0082339F">
        <w:rPr>
          <w:sz w:val="22"/>
          <w:szCs w:val="22"/>
        </w:rPr>
        <w:t>las mismas</w:t>
      </w:r>
      <w:r w:rsidR="009E6502" w:rsidRPr="0082339F">
        <w:rPr>
          <w:sz w:val="22"/>
          <w:szCs w:val="22"/>
        </w:rPr>
        <w:t xml:space="preserve"> y </w:t>
      </w:r>
      <w:r w:rsidR="00F94554" w:rsidRPr="0082339F">
        <w:rPr>
          <w:sz w:val="22"/>
          <w:szCs w:val="22"/>
        </w:rPr>
        <w:t>la mayoría de los musulmanes</w:t>
      </w:r>
      <w:r w:rsidRPr="0082339F">
        <w:rPr>
          <w:sz w:val="22"/>
          <w:szCs w:val="22"/>
        </w:rPr>
        <w:t xml:space="preserve"> </w:t>
      </w:r>
      <w:r w:rsidR="00894650" w:rsidRPr="0082339F">
        <w:rPr>
          <w:sz w:val="22"/>
          <w:szCs w:val="22"/>
        </w:rPr>
        <w:t>–</w:t>
      </w:r>
      <w:r w:rsidR="00F94554" w:rsidRPr="0082339F">
        <w:rPr>
          <w:sz w:val="22"/>
          <w:szCs w:val="22"/>
        </w:rPr>
        <w:t xml:space="preserve">sunitas </w:t>
      </w:r>
      <w:r w:rsidR="009E6502" w:rsidRPr="0082339F">
        <w:rPr>
          <w:sz w:val="22"/>
          <w:szCs w:val="22"/>
        </w:rPr>
        <w:t xml:space="preserve">o </w:t>
      </w:r>
      <w:r w:rsidR="00F94554" w:rsidRPr="0082339F">
        <w:rPr>
          <w:sz w:val="22"/>
          <w:szCs w:val="22"/>
        </w:rPr>
        <w:t>chi</w:t>
      </w:r>
      <w:r w:rsidR="009E6502" w:rsidRPr="0082339F">
        <w:rPr>
          <w:sz w:val="22"/>
          <w:szCs w:val="22"/>
        </w:rPr>
        <w:t>i</w:t>
      </w:r>
      <w:r w:rsidR="00F94554" w:rsidRPr="0082339F">
        <w:rPr>
          <w:sz w:val="22"/>
          <w:szCs w:val="22"/>
        </w:rPr>
        <w:t>tas</w:t>
      </w:r>
      <w:r w:rsidR="00894650" w:rsidRPr="0082339F">
        <w:rPr>
          <w:sz w:val="22"/>
          <w:szCs w:val="22"/>
        </w:rPr>
        <w:t>–</w:t>
      </w:r>
      <w:r w:rsidR="00F94554" w:rsidRPr="0082339F">
        <w:rPr>
          <w:sz w:val="22"/>
          <w:szCs w:val="22"/>
        </w:rPr>
        <w:t xml:space="preserve"> coexisten </w:t>
      </w:r>
      <w:r w:rsidR="00894650" w:rsidRPr="0082339F">
        <w:rPr>
          <w:sz w:val="22"/>
          <w:szCs w:val="22"/>
        </w:rPr>
        <w:t>de manera pacífica</w:t>
      </w:r>
      <w:r w:rsidRPr="0082339F">
        <w:rPr>
          <w:sz w:val="22"/>
          <w:szCs w:val="22"/>
        </w:rPr>
        <w:t>.</w:t>
      </w:r>
      <w:r w:rsidR="009E6502" w:rsidRPr="0082339F">
        <w:rPr>
          <w:sz w:val="22"/>
          <w:szCs w:val="22"/>
        </w:rPr>
        <w:t xml:space="preserve"> </w:t>
      </w:r>
    </w:p>
    <w:tbl>
      <w:tblPr>
        <w:tblStyle w:val="Tablaconcuadrcula"/>
        <w:tblW w:w="0" w:type="auto"/>
        <w:tblLook w:val="04A0" w:firstRow="1" w:lastRow="0" w:firstColumn="1" w:lastColumn="0" w:noHBand="0" w:noVBand="1"/>
      </w:tblPr>
      <w:tblGrid>
        <w:gridCol w:w="2518"/>
        <w:gridCol w:w="6460"/>
      </w:tblGrid>
      <w:tr w:rsidR="002A3BAC" w:rsidRPr="0082339F" w14:paraId="49B44872" w14:textId="77777777" w:rsidTr="005A2B85">
        <w:tc>
          <w:tcPr>
            <w:tcW w:w="8978" w:type="dxa"/>
            <w:gridSpan w:val="2"/>
            <w:shd w:val="clear" w:color="auto" w:fill="000000" w:themeFill="text1"/>
          </w:tcPr>
          <w:p w14:paraId="19F0E600" w14:textId="77777777" w:rsidR="002A3BAC" w:rsidRPr="0082339F" w:rsidRDefault="002A3BAC" w:rsidP="0082339F">
            <w:pPr>
              <w:rPr>
                <w:b/>
                <w:color w:val="FFFFFF" w:themeColor="background1"/>
              </w:rPr>
            </w:pPr>
            <w:r w:rsidRPr="0082339F">
              <w:rPr>
                <w:b/>
                <w:color w:val="FFFFFF" w:themeColor="background1"/>
              </w:rPr>
              <w:t>Destacado</w:t>
            </w:r>
          </w:p>
        </w:tc>
      </w:tr>
      <w:tr w:rsidR="002A3BAC" w:rsidRPr="0082339F" w14:paraId="7C20F5D6" w14:textId="77777777" w:rsidTr="005A2B85">
        <w:tc>
          <w:tcPr>
            <w:tcW w:w="2518" w:type="dxa"/>
          </w:tcPr>
          <w:p w14:paraId="244C0AF8" w14:textId="77777777" w:rsidR="002A3BAC" w:rsidRPr="0082339F" w:rsidRDefault="002A3BAC" w:rsidP="0082339F">
            <w:pPr>
              <w:rPr>
                <w:b/>
              </w:rPr>
            </w:pPr>
            <w:r w:rsidRPr="0082339F">
              <w:rPr>
                <w:b/>
              </w:rPr>
              <w:t>Título</w:t>
            </w:r>
          </w:p>
        </w:tc>
        <w:tc>
          <w:tcPr>
            <w:tcW w:w="6460" w:type="dxa"/>
          </w:tcPr>
          <w:p w14:paraId="144D7F7F" w14:textId="0880F968" w:rsidR="002A3BAC" w:rsidRPr="0082339F" w:rsidRDefault="002A3BAC" w:rsidP="0082339F">
            <w:pPr>
              <w:rPr>
                <w:b/>
              </w:rPr>
            </w:pPr>
            <w:r w:rsidRPr="0082339F">
              <w:rPr>
                <w:b/>
              </w:rPr>
              <w:t>La diferencia sunita/chiita en la actualidad</w:t>
            </w:r>
          </w:p>
        </w:tc>
      </w:tr>
      <w:tr w:rsidR="002A3BAC" w:rsidRPr="0082339F" w14:paraId="468C5B86" w14:textId="77777777" w:rsidTr="005A2B85">
        <w:tc>
          <w:tcPr>
            <w:tcW w:w="2518" w:type="dxa"/>
          </w:tcPr>
          <w:p w14:paraId="1784169E" w14:textId="77777777" w:rsidR="002A3BAC" w:rsidRPr="0082339F" w:rsidRDefault="002A3BAC" w:rsidP="0082339F">
            <w:r w:rsidRPr="0082339F">
              <w:rPr>
                <w:b/>
              </w:rPr>
              <w:t>Contenido</w:t>
            </w:r>
          </w:p>
        </w:tc>
        <w:tc>
          <w:tcPr>
            <w:tcW w:w="6460" w:type="dxa"/>
          </w:tcPr>
          <w:p w14:paraId="41647940" w14:textId="65FDE954" w:rsidR="002A3BAC" w:rsidRPr="0082339F" w:rsidRDefault="002B20D8" w:rsidP="0082339F">
            <w:r w:rsidRPr="0082339F">
              <w:t>En el presente,</w:t>
            </w:r>
            <w:r w:rsidR="002A3BAC" w:rsidRPr="0082339F">
              <w:t xml:space="preserve"> el factor principal que los diferencia no radica en</w:t>
            </w:r>
            <w:r w:rsidRPr="0082339F">
              <w:t xml:space="preserve"> el factor religioso o étnico, </w:t>
            </w:r>
            <w:r w:rsidR="002A3BAC" w:rsidRPr="0082339F">
              <w:t xml:space="preserve">sino en la forma </w:t>
            </w:r>
            <w:r w:rsidRPr="0082339F">
              <w:t xml:space="preserve">en </w:t>
            </w:r>
            <w:r w:rsidR="002A3BAC" w:rsidRPr="0082339F">
              <w:t xml:space="preserve">que conciben el </w:t>
            </w:r>
            <w:r w:rsidR="00C40D7F" w:rsidRPr="0082339F">
              <w:t>Estado. Mientras que</w:t>
            </w:r>
            <w:r w:rsidR="002A3BAC" w:rsidRPr="0082339F">
              <w:t xml:space="preserve"> los sunitas </w:t>
            </w:r>
            <w:r w:rsidR="00C40D7F" w:rsidRPr="0082339F">
              <w:t>promueven un Estado secular, es decir</w:t>
            </w:r>
            <w:r w:rsidRPr="0082339F">
              <w:t>, uno en el que</w:t>
            </w:r>
            <w:r w:rsidR="00C40D7F" w:rsidRPr="0082339F">
              <w:t xml:space="preserve"> haya </w:t>
            </w:r>
            <w:r w:rsidR="002A3BAC" w:rsidRPr="0082339F">
              <w:t>separación entre el Estado y la religión</w:t>
            </w:r>
            <w:r w:rsidRPr="0082339F">
              <w:t>,</w:t>
            </w:r>
            <w:r w:rsidR="002A3BAC" w:rsidRPr="0082339F">
              <w:t xml:space="preserve"> </w:t>
            </w:r>
            <w:r w:rsidR="00C40D7F" w:rsidRPr="0082339F">
              <w:t xml:space="preserve">los chiitas promueven un Estado teocrático, es decir, </w:t>
            </w:r>
            <w:r w:rsidR="002A3BAC" w:rsidRPr="0082339F">
              <w:t xml:space="preserve">aquel </w:t>
            </w:r>
            <w:r w:rsidR="00C40D7F" w:rsidRPr="0082339F">
              <w:t xml:space="preserve">donde </w:t>
            </w:r>
            <w:r w:rsidR="002A3BAC" w:rsidRPr="0082339F">
              <w:t>converge</w:t>
            </w:r>
            <w:r w:rsidR="00C40D7F" w:rsidRPr="0082339F">
              <w:t xml:space="preserve"> la fe con el proyecto político.</w:t>
            </w:r>
          </w:p>
        </w:tc>
      </w:tr>
    </w:tbl>
    <w:p w14:paraId="348D327D" w14:textId="77777777" w:rsidR="00A944AA" w:rsidRDefault="00A944AA" w:rsidP="0082339F">
      <w:pPr>
        <w:rPr>
          <w:b/>
          <w:sz w:val="22"/>
          <w:szCs w:val="22"/>
        </w:rPr>
      </w:pPr>
    </w:p>
    <w:p w14:paraId="7388780E" w14:textId="77777777" w:rsidR="00577B03" w:rsidRPr="0082339F" w:rsidRDefault="00577B03" w:rsidP="0082339F">
      <w:pPr>
        <w:rPr>
          <w:b/>
          <w:sz w:val="22"/>
          <w:szCs w:val="22"/>
        </w:rPr>
      </w:pPr>
    </w:p>
    <w:p w14:paraId="4D2D7FA2" w14:textId="77777777" w:rsidR="0082339F" w:rsidRDefault="00A944AA" w:rsidP="0082339F">
      <w:pPr>
        <w:rPr>
          <w:b/>
          <w:sz w:val="22"/>
          <w:szCs w:val="22"/>
        </w:rPr>
      </w:pPr>
      <w:r w:rsidRPr="0082339F">
        <w:rPr>
          <w:b/>
          <w:sz w:val="22"/>
          <w:szCs w:val="22"/>
          <w:highlight w:val="yellow"/>
        </w:rPr>
        <w:t>[</w:t>
      </w:r>
      <w:r w:rsidRPr="0082339F">
        <w:rPr>
          <w:sz w:val="22"/>
          <w:szCs w:val="22"/>
          <w:highlight w:val="yellow"/>
        </w:rPr>
        <w:t>SECCI</w:t>
      </w:r>
      <w:r w:rsidR="00046E4D" w:rsidRPr="0082339F">
        <w:rPr>
          <w:sz w:val="22"/>
          <w:szCs w:val="22"/>
          <w:highlight w:val="yellow"/>
        </w:rPr>
        <w:t>Ó</w:t>
      </w:r>
      <w:r w:rsidRPr="0082339F">
        <w:rPr>
          <w:sz w:val="22"/>
          <w:szCs w:val="22"/>
          <w:highlight w:val="yellow"/>
        </w:rPr>
        <w:t>N 3</w:t>
      </w:r>
      <w:r w:rsidRPr="0082339F">
        <w:rPr>
          <w:b/>
          <w:sz w:val="22"/>
          <w:szCs w:val="22"/>
          <w:highlight w:val="yellow"/>
        </w:rPr>
        <w:t>]</w:t>
      </w:r>
      <w:r w:rsidRPr="0082339F">
        <w:rPr>
          <w:b/>
          <w:sz w:val="22"/>
          <w:szCs w:val="22"/>
        </w:rPr>
        <w:t xml:space="preserve"> </w:t>
      </w:r>
    </w:p>
    <w:p w14:paraId="543C5F1A" w14:textId="1E78957E" w:rsidR="00A25208" w:rsidRPr="0082339F" w:rsidRDefault="005440AC" w:rsidP="005440AC">
      <w:pPr>
        <w:pStyle w:val="Ttulo2"/>
      </w:pPr>
      <w:bookmarkStart w:id="194" w:name="_Toc426298270"/>
      <w:r>
        <w:t>6.</w:t>
      </w:r>
      <w:r w:rsidR="00453D56" w:rsidRPr="0082339F">
        <w:t xml:space="preserve">1 </w:t>
      </w:r>
      <w:r w:rsidR="002B20D8" w:rsidRPr="0082339F">
        <w:t>Los c</w:t>
      </w:r>
      <w:r w:rsidR="00286376" w:rsidRPr="0082339F">
        <w:t>hiitas</w:t>
      </w:r>
      <w:bookmarkEnd w:id="194"/>
      <w:r w:rsidR="00A25208" w:rsidRPr="0082339F">
        <w:t xml:space="preserve"> </w:t>
      </w:r>
    </w:p>
    <w:p w14:paraId="722AC8CE" w14:textId="3379E830" w:rsidR="00C769C1" w:rsidRPr="0082339F" w:rsidRDefault="00CD3B86" w:rsidP="0082339F">
      <w:pPr>
        <w:rPr>
          <w:sz w:val="22"/>
          <w:szCs w:val="22"/>
        </w:rPr>
      </w:pPr>
      <w:r w:rsidRPr="0082339F">
        <w:rPr>
          <w:sz w:val="22"/>
          <w:szCs w:val="22"/>
        </w:rPr>
        <w:t>Los chiitas c</w:t>
      </w:r>
      <w:r w:rsidR="00413EBF" w:rsidRPr="0082339F">
        <w:rPr>
          <w:sz w:val="22"/>
          <w:szCs w:val="22"/>
        </w:rPr>
        <w:t xml:space="preserve">onstituyen </w:t>
      </w:r>
      <w:r w:rsidR="008C58E5" w:rsidRPr="0082339F">
        <w:rPr>
          <w:sz w:val="22"/>
          <w:szCs w:val="22"/>
        </w:rPr>
        <w:t xml:space="preserve">aproximadamente </w:t>
      </w:r>
      <w:r w:rsidR="002B20D8" w:rsidRPr="0082339F">
        <w:rPr>
          <w:sz w:val="22"/>
          <w:szCs w:val="22"/>
        </w:rPr>
        <w:t>15</w:t>
      </w:r>
      <w:r w:rsidR="00D9434C" w:rsidRPr="0082339F">
        <w:rPr>
          <w:sz w:val="22"/>
          <w:szCs w:val="22"/>
        </w:rPr>
        <w:t xml:space="preserve"> </w:t>
      </w:r>
      <w:r w:rsidR="00C769C1" w:rsidRPr="0082339F">
        <w:rPr>
          <w:sz w:val="22"/>
          <w:szCs w:val="22"/>
        </w:rPr>
        <w:t>% de los musulmanes</w:t>
      </w:r>
      <w:r w:rsidR="00413EBF" w:rsidRPr="0082339F">
        <w:rPr>
          <w:sz w:val="22"/>
          <w:szCs w:val="22"/>
        </w:rPr>
        <w:t>.</w:t>
      </w:r>
      <w:r w:rsidR="00C769C1" w:rsidRPr="0082339F">
        <w:rPr>
          <w:sz w:val="22"/>
          <w:szCs w:val="22"/>
        </w:rPr>
        <w:t xml:space="preserve"> </w:t>
      </w:r>
      <w:r w:rsidR="008C58E5" w:rsidRPr="0082339F">
        <w:rPr>
          <w:sz w:val="22"/>
          <w:szCs w:val="22"/>
        </w:rPr>
        <w:t xml:space="preserve">Son </w:t>
      </w:r>
      <w:r w:rsidR="00246E54" w:rsidRPr="0082339F">
        <w:rPr>
          <w:sz w:val="22"/>
          <w:szCs w:val="22"/>
        </w:rPr>
        <w:t xml:space="preserve">mayoría en </w:t>
      </w:r>
      <w:r w:rsidR="004D6ACC" w:rsidRPr="0082339F">
        <w:rPr>
          <w:sz w:val="22"/>
          <w:szCs w:val="22"/>
        </w:rPr>
        <w:t xml:space="preserve">Irán, </w:t>
      </w:r>
      <w:r w:rsidR="008C58E5" w:rsidRPr="0082339F">
        <w:rPr>
          <w:sz w:val="22"/>
          <w:szCs w:val="22"/>
        </w:rPr>
        <w:t xml:space="preserve">su </w:t>
      </w:r>
      <w:r w:rsidR="008C58E5" w:rsidRPr="0082339F">
        <w:rPr>
          <w:sz w:val="22"/>
          <w:szCs w:val="22"/>
          <w:lang w:val="es-CO"/>
        </w:rPr>
        <w:t>centro demográfico y político</w:t>
      </w:r>
      <w:r w:rsidR="00F30760" w:rsidRPr="0082339F">
        <w:rPr>
          <w:sz w:val="22"/>
          <w:szCs w:val="22"/>
          <w:lang w:val="es-CO"/>
        </w:rPr>
        <w:t xml:space="preserve">. También son mayoría en </w:t>
      </w:r>
      <w:r w:rsidR="002B20D8" w:rsidRPr="0082339F">
        <w:rPr>
          <w:sz w:val="22"/>
          <w:szCs w:val="22"/>
          <w:lang w:val="es-CO"/>
        </w:rPr>
        <w:t>Iraq</w:t>
      </w:r>
      <w:r w:rsidR="00F30760" w:rsidRPr="0082339F">
        <w:rPr>
          <w:sz w:val="22"/>
          <w:szCs w:val="22"/>
          <w:lang w:val="es-CO"/>
        </w:rPr>
        <w:t xml:space="preserve">, </w:t>
      </w:r>
      <w:r w:rsidR="00246E54" w:rsidRPr="0082339F">
        <w:rPr>
          <w:sz w:val="22"/>
          <w:szCs w:val="22"/>
        </w:rPr>
        <w:t xml:space="preserve">Kuwait y </w:t>
      </w:r>
      <w:r w:rsidR="00B77BEF" w:rsidRPr="0082339F">
        <w:rPr>
          <w:sz w:val="22"/>
          <w:szCs w:val="22"/>
        </w:rPr>
        <w:t xml:space="preserve">Azerbaiyán. </w:t>
      </w:r>
      <w:r w:rsidR="00F30760" w:rsidRPr="0082339F">
        <w:rPr>
          <w:sz w:val="22"/>
          <w:szCs w:val="22"/>
        </w:rPr>
        <w:t>Un p</w:t>
      </w:r>
      <w:r w:rsidR="00C769C1" w:rsidRPr="0082339F">
        <w:rPr>
          <w:sz w:val="22"/>
          <w:szCs w:val="22"/>
        </w:rPr>
        <w:t xml:space="preserve">aís con predominio </w:t>
      </w:r>
      <w:r w:rsidR="00B77BEF" w:rsidRPr="0082339F">
        <w:rPr>
          <w:sz w:val="22"/>
          <w:szCs w:val="22"/>
        </w:rPr>
        <w:t>chiita</w:t>
      </w:r>
      <w:r w:rsidR="00C769C1" w:rsidRPr="0082339F">
        <w:rPr>
          <w:sz w:val="22"/>
          <w:szCs w:val="22"/>
        </w:rPr>
        <w:t xml:space="preserve"> y gobierno sunita </w:t>
      </w:r>
      <w:r w:rsidR="00F30760" w:rsidRPr="0082339F">
        <w:rPr>
          <w:sz w:val="22"/>
          <w:szCs w:val="22"/>
        </w:rPr>
        <w:t xml:space="preserve">es </w:t>
      </w:r>
      <w:r w:rsidR="00C769C1" w:rsidRPr="0082339F">
        <w:rPr>
          <w:sz w:val="22"/>
          <w:szCs w:val="22"/>
        </w:rPr>
        <w:t>Bahréin</w:t>
      </w:r>
      <w:r w:rsidR="00F30760" w:rsidRPr="0082339F">
        <w:rPr>
          <w:sz w:val="22"/>
          <w:szCs w:val="22"/>
        </w:rPr>
        <w:t xml:space="preserve">. También existen importantes minorías en Yemen, Líbano, Pakistán, Afganistán, Arabia Saudita y </w:t>
      </w:r>
      <w:r w:rsidR="008C58E5" w:rsidRPr="0082339F">
        <w:rPr>
          <w:sz w:val="22"/>
          <w:szCs w:val="22"/>
        </w:rPr>
        <w:t>Siria.</w:t>
      </w:r>
    </w:p>
    <w:p w14:paraId="1D5E5819" w14:textId="53C819A2" w:rsidR="00413EBF" w:rsidRPr="0082339F" w:rsidRDefault="00B77BEF" w:rsidP="0082339F">
      <w:pPr>
        <w:rPr>
          <w:sz w:val="22"/>
          <w:szCs w:val="22"/>
        </w:rPr>
      </w:pPr>
      <w:r w:rsidRPr="0082339F">
        <w:rPr>
          <w:sz w:val="22"/>
          <w:szCs w:val="22"/>
        </w:rPr>
        <w:t xml:space="preserve">Los chiitas </w:t>
      </w:r>
      <w:r w:rsidR="008C58E5" w:rsidRPr="0082339F">
        <w:rPr>
          <w:sz w:val="22"/>
          <w:szCs w:val="22"/>
        </w:rPr>
        <w:t xml:space="preserve">gobiernan en </w:t>
      </w:r>
      <w:r w:rsidR="00C769C1" w:rsidRPr="0082339F">
        <w:rPr>
          <w:sz w:val="22"/>
          <w:szCs w:val="22"/>
        </w:rPr>
        <w:t>potencias regionales</w:t>
      </w:r>
      <w:r w:rsidR="002B20D8" w:rsidRPr="0082339F">
        <w:rPr>
          <w:sz w:val="22"/>
          <w:szCs w:val="22"/>
        </w:rPr>
        <w:t>, como Irán e Iraq</w:t>
      </w:r>
      <w:r w:rsidRPr="0082339F">
        <w:rPr>
          <w:sz w:val="22"/>
          <w:szCs w:val="22"/>
        </w:rPr>
        <w:t>. As</w:t>
      </w:r>
      <w:r w:rsidR="00CD3B86" w:rsidRPr="0082339F">
        <w:rPr>
          <w:sz w:val="22"/>
          <w:szCs w:val="22"/>
        </w:rPr>
        <w:t>i</w:t>
      </w:r>
      <w:r w:rsidRPr="0082339F">
        <w:rPr>
          <w:sz w:val="22"/>
          <w:szCs w:val="22"/>
        </w:rPr>
        <w:t>mismo</w:t>
      </w:r>
      <w:r w:rsidR="00C769C1" w:rsidRPr="0082339F">
        <w:rPr>
          <w:sz w:val="22"/>
          <w:szCs w:val="22"/>
        </w:rPr>
        <w:t xml:space="preserve"> </w:t>
      </w:r>
      <w:r w:rsidRPr="0082339F">
        <w:rPr>
          <w:sz w:val="22"/>
          <w:szCs w:val="22"/>
        </w:rPr>
        <w:t xml:space="preserve">controlan regiones </w:t>
      </w:r>
      <w:r w:rsidR="00C769C1" w:rsidRPr="0082339F">
        <w:rPr>
          <w:sz w:val="22"/>
          <w:szCs w:val="22"/>
        </w:rPr>
        <w:t>ric</w:t>
      </w:r>
      <w:r w:rsidRPr="0082339F">
        <w:rPr>
          <w:sz w:val="22"/>
          <w:szCs w:val="22"/>
        </w:rPr>
        <w:t>a</w:t>
      </w:r>
      <w:r w:rsidR="00C769C1" w:rsidRPr="0082339F">
        <w:rPr>
          <w:sz w:val="22"/>
          <w:szCs w:val="22"/>
        </w:rPr>
        <w:t>s en combustibles como Azerbaiyán y Bahréin</w:t>
      </w:r>
      <w:r w:rsidR="00F30760" w:rsidRPr="0082339F">
        <w:rPr>
          <w:sz w:val="22"/>
          <w:szCs w:val="22"/>
        </w:rPr>
        <w:t xml:space="preserve">. </w:t>
      </w:r>
      <w:r w:rsidR="008C58E5" w:rsidRPr="0082339F">
        <w:rPr>
          <w:sz w:val="22"/>
          <w:szCs w:val="22"/>
        </w:rPr>
        <w:t>L</w:t>
      </w:r>
      <w:r w:rsidR="00F30760" w:rsidRPr="0082339F">
        <w:rPr>
          <w:sz w:val="22"/>
          <w:szCs w:val="22"/>
        </w:rPr>
        <w:t xml:space="preserve">os </w:t>
      </w:r>
      <w:r w:rsidR="009B3DF0" w:rsidRPr="0082339F">
        <w:rPr>
          <w:sz w:val="22"/>
          <w:szCs w:val="22"/>
        </w:rPr>
        <w:t xml:space="preserve">campos petroleros más grandes </w:t>
      </w:r>
      <w:r w:rsidR="00F257C0" w:rsidRPr="0082339F">
        <w:rPr>
          <w:sz w:val="22"/>
          <w:szCs w:val="22"/>
        </w:rPr>
        <w:t>de Iraq</w:t>
      </w:r>
      <w:r w:rsidR="00C769C1" w:rsidRPr="0082339F">
        <w:rPr>
          <w:sz w:val="22"/>
          <w:szCs w:val="22"/>
        </w:rPr>
        <w:t xml:space="preserve"> </w:t>
      </w:r>
      <w:r w:rsidR="009B3DF0" w:rsidRPr="0082339F">
        <w:rPr>
          <w:sz w:val="22"/>
          <w:szCs w:val="22"/>
        </w:rPr>
        <w:t xml:space="preserve">se encuentran en </w:t>
      </w:r>
      <w:r w:rsidR="00413EBF" w:rsidRPr="0082339F">
        <w:rPr>
          <w:sz w:val="22"/>
          <w:szCs w:val="22"/>
        </w:rPr>
        <w:t xml:space="preserve">zonas chiitas, </w:t>
      </w:r>
      <w:r w:rsidR="00F257C0" w:rsidRPr="0082339F">
        <w:rPr>
          <w:sz w:val="22"/>
          <w:szCs w:val="22"/>
        </w:rPr>
        <w:t xml:space="preserve">y hay más de dos millones de </w:t>
      </w:r>
      <w:r w:rsidR="00413EBF" w:rsidRPr="0082339F">
        <w:rPr>
          <w:b/>
          <w:i/>
          <w:sz w:val="22"/>
          <w:szCs w:val="22"/>
        </w:rPr>
        <w:t>twelvers</w:t>
      </w:r>
      <w:r w:rsidR="00413EBF" w:rsidRPr="0082339F">
        <w:rPr>
          <w:sz w:val="22"/>
          <w:szCs w:val="22"/>
        </w:rPr>
        <w:t xml:space="preserve"> </w:t>
      </w:r>
      <w:r w:rsidRPr="0082339F">
        <w:rPr>
          <w:sz w:val="22"/>
          <w:szCs w:val="22"/>
        </w:rPr>
        <w:t>chiitas</w:t>
      </w:r>
      <w:r w:rsidR="00413EBF" w:rsidRPr="0082339F">
        <w:rPr>
          <w:sz w:val="22"/>
          <w:szCs w:val="22"/>
        </w:rPr>
        <w:t xml:space="preserve"> en</w:t>
      </w:r>
      <w:r w:rsidRPr="0082339F">
        <w:rPr>
          <w:sz w:val="22"/>
          <w:szCs w:val="22"/>
        </w:rPr>
        <w:t xml:space="preserve"> las regiones </w:t>
      </w:r>
      <w:r w:rsidR="00413EBF" w:rsidRPr="0082339F">
        <w:rPr>
          <w:sz w:val="22"/>
          <w:szCs w:val="22"/>
        </w:rPr>
        <w:t>rica</w:t>
      </w:r>
      <w:r w:rsidRPr="0082339F">
        <w:rPr>
          <w:sz w:val="22"/>
          <w:szCs w:val="22"/>
        </w:rPr>
        <w:t>s</w:t>
      </w:r>
      <w:r w:rsidR="00413EBF" w:rsidRPr="0082339F">
        <w:rPr>
          <w:sz w:val="22"/>
          <w:szCs w:val="22"/>
        </w:rPr>
        <w:t xml:space="preserve"> en petróleo</w:t>
      </w:r>
      <w:r w:rsidR="008C58E5" w:rsidRPr="0082339F">
        <w:rPr>
          <w:sz w:val="22"/>
          <w:szCs w:val="22"/>
        </w:rPr>
        <w:t xml:space="preserve"> de Arabia Saudita.</w:t>
      </w:r>
      <w:r w:rsidR="00413EBF" w:rsidRPr="0082339F">
        <w:rPr>
          <w:sz w:val="22"/>
          <w:szCs w:val="22"/>
        </w:rPr>
        <w:t xml:space="preserve"> </w:t>
      </w:r>
    </w:p>
    <w:tbl>
      <w:tblPr>
        <w:tblStyle w:val="Tablaconcuadrcula"/>
        <w:tblW w:w="0" w:type="auto"/>
        <w:tblLook w:val="04A0" w:firstRow="1" w:lastRow="0" w:firstColumn="1" w:lastColumn="0" w:noHBand="0" w:noVBand="1"/>
      </w:tblPr>
      <w:tblGrid>
        <w:gridCol w:w="1040"/>
        <w:gridCol w:w="8014"/>
      </w:tblGrid>
      <w:tr w:rsidR="002A3BAC" w:rsidRPr="0082339F" w14:paraId="5DCBFA90" w14:textId="77777777" w:rsidTr="005A2B85">
        <w:tc>
          <w:tcPr>
            <w:tcW w:w="8978" w:type="dxa"/>
            <w:gridSpan w:val="2"/>
            <w:shd w:val="clear" w:color="auto" w:fill="000000" w:themeFill="text1"/>
          </w:tcPr>
          <w:p w14:paraId="6AF54103" w14:textId="77777777" w:rsidR="002A3BAC" w:rsidRPr="0082339F" w:rsidRDefault="002A3BAC" w:rsidP="0082339F">
            <w:pPr>
              <w:rPr>
                <w:b/>
                <w:color w:val="FFFFFF" w:themeColor="background1"/>
              </w:rPr>
            </w:pPr>
            <w:r w:rsidRPr="0082339F">
              <w:rPr>
                <w:b/>
                <w:color w:val="FFFFFF" w:themeColor="background1"/>
              </w:rPr>
              <w:t>Recuerda</w:t>
            </w:r>
          </w:p>
        </w:tc>
      </w:tr>
      <w:tr w:rsidR="002A3BAC" w:rsidRPr="0082339F" w14:paraId="3B88B427" w14:textId="77777777" w:rsidTr="005A2B85">
        <w:tc>
          <w:tcPr>
            <w:tcW w:w="2518" w:type="dxa"/>
          </w:tcPr>
          <w:p w14:paraId="7558447F" w14:textId="77777777" w:rsidR="002A3BAC" w:rsidRPr="0082339F" w:rsidRDefault="002A3BAC" w:rsidP="0082339F">
            <w:pPr>
              <w:rPr>
                <w:b/>
              </w:rPr>
            </w:pPr>
            <w:r w:rsidRPr="0082339F">
              <w:rPr>
                <w:b/>
              </w:rPr>
              <w:t>Contenido</w:t>
            </w:r>
          </w:p>
        </w:tc>
        <w:tc>
          <w:tcPr>
            <w:tcW w:w="6460" w:type="dxa"/>
          </w:tcPr>
          <w:p w14:paraId="2BDCAFB6" w14:textId="77777777" w:rsidR="002A3BAC" w:rsidRDefault="002A3BAC" w:rsidP="0082339F">
            <w:r w:rsidRPr="0082339F">
              <w:t>Durante el régimen de Saddam Hussein (1979</w:t>
            </w:r>
            <w:r w:rsidR="00651F3E" w:rsidRPr="0082339F">
              <w:t>-</w:t>
            </w:r>
            <w:r w:rsidRPr="0082339F">
              <w:t xml:space="preserve">2003), quien era sunita, los chiitas fueron reprimidos </w:t>
            </w:r>
            <w:r w:rsidR="00F257C0" w:rsidRPr="0082339F">
              <w:t>en Iraq</w:t>
            </w:r>
            <w:r w:rsidR="00651F3E" w:rsidRPr="0082339F">
              <w:t>.</w:t>
            </w:r>
            <w:r w:rsidRPr="0082339F">
              <w:t xml:space="preserve"> </w:t>
            </w:r>
            <w:r w:rsidR="00F257C0" w:rsidRPr="0082339F">
              <w:t>Hoy</w:t>
            </w:r>
            <w:r w:rsidRPr="0082339F">
              <w:t xml:space="preserve">, los chiitas están en el poder y </w:t>
            </w:r>
            <w:commentRangeStart w:id="195"/>
            <w:commentRangeStart w:id="196"/>
            <w:r w:rsidRPr="0082339F">
              <w:t xml:space="preserve">ahora </w:t>
            </w:r>
            <w:commentRangeEnd w:id="195"/>
            <w:r w:rsidR="00651F3E" w:rsidRPr="0082339F">
              <w:rPr>
                <w:rStyle w:val="Refdecomentario"/>
                <w:rFonts w:ascii="Calibri" w:eastAsia="Calibri" w:hAnsi="Calibri" w:cs="Times New Roman"/>
                <w:sz w:val="22"/>
                <w:szCs w:val="22"/>
              </w:rPr>
              <w:commentReference w:id="195"/>
            </w:r>
            <w:commentRangeEnd w:id="196"/>
            <w:r w:rsidR="00E77345">
              <w:rPr>
                <w:rStyle w:val="Refdecomentario"/>
                <w:rFonts w:ascii="Calibri" w:eastAsia="Calibri" w:hAnsi="Calibri" w:cs="Times New Roman"/>
              </w:rPr>
              <w:commentReference w:id="196"/>
            </w:r>
            <w:r w:rsidRPr="0082339F">
              <w:t xml:space="preserve">marginan a los sunitas, incluso </w:t>
            </w:r>
            <w:r w:rsidR="00F257C0" w:rsidRPr="0082339F">
              <w:t>mediante el uso de</w:t>
            </w:r>
            <w:r w:rsidRPr="0082339F">
              <w:t xml:space="preserve"> las fuerzas de seguridad </w:t>
            </w:r>
            <w:r w:rsidR="005D3A9B" w:rsidRPr="0082339F">
              <w:t>[</w:t>
            </w:r>
            <w:r w:rsidR="005D3A9B" w:rsidRPr="00D80758">
              <w:rPr>
                <w:rFonts w:ascii="Times New Roman" w:hAnsi="Times New Roman" w:cs="Times New Roman"/>
              </w:rPr>
              <w:t>VER</w:t>
            </w:r>
            <w:r w:rsidR="005D3A9B" w:rsidRPr="0082339F">
              <w:t>]</w:t>
            </w:r>
            <w:r w:rsidRPr="0082339F">
              <w:t>.</w:t>
            </w:r>
          </w:p>
          <w:p w14:paraId="5648A256" w14:textId="0E66419B" w:rsidR="00D80758" w:rsidRPr="0082339F" w:rsidRDefault="00E710C4" w:rsidP="0082339F">
            <w:pPr>
              <w:rPr>
                <w:b/>
              </w:rPr>
            </w:pPr>
            <w:hyperlink r:id="rId48" w:history="1">
              <w:r w:rsidR="00D80758" w:rsidRPr="00D25797">
                <w:rPr>
                  <w:rStyle w:val="Hipervnculo"/>
                  <w:rFonts w:ascii="Lucida Grande" w:hAnsi="Lucida Grande" w:cs="Lucida Grande"/>
                </w:rPr>
                <w:t>http://aulaplaneta.planetasaber.com/theworld/chronicles/seccions/cards/default.asp?pk=1686&amp;art=94</w:t>
              </w:r>
            </w:hyperlink>
            <w:r w:rsidR="00D80758">
              <w:rPr>
                <w:rFonts w:ascii="Lucida Grande" w:hAnsi="Lucida Grande" w:cs="Lucida Grande"/>
                <w:color w:val="000000"/>
              </w:rPr>
              <w:t xml:space="preserve"> </w:t>
            </w:r>
          </w:p>
        </w:tc>
      </w:tr>
    </w:tbl>
    <w:p w14:paraId="20878504" w14:textId="77777777" w:rsidR="002A3BAC" w:rsidRPr="0082339F" w:rsidRDefault="002A3BAC" w:rsidP="0082339F">
      <w:pPr>
        <w:rPr>
          <w:sz w:val="22"/>
          <w:szCs w:val="22"/>
        </w:rPr>
      </w:pPr>
    </w:p>
    <w:p w14:paraId="6989E1CD" w14:textId="15B03FEB" w:rsidR="007F385C" w:rsidRPr="0082339F" w:rsidRDefault="00B77BEF" w:rsidP="0082339F">
      <w:pPr>
        <w:rPr>
          <w:sz w:val="22"/>
          <w:szCs w:val="22"/>
        </w:rPr>
      </w:pPr>
      <w:r w:rsidRPr="0082339F">
        <w:rPr>
          <w:sz w:val="22"/>
          <w:szCs w:val="22"/>
        </w:rPr>
        <w:t>La particularidad religiosa de los chiitas</w:t>
      </w:r>
      <w:r w:rsidR="008C58E5" w:rsidRPr="0082339F">
        <w:rPr>
          <w:sz w:val="22"/>
          <w:szCs w:val="22"/>
        </w:rPr>
        <w:t xml:space="preserve"> radica en </w:t>
      </w:r>
      <w:r w:rsidRPr="0082339F">
        <w:rPr>
          <w:sz w:val="22"/>
          <w:szCs w:val="22"/>
        </w:rPr>
        <w:t xml:space="preserve">la importancia </w:t>
      </w:r>
      <w:r w:rsidR="008C58E5" w:rsidRPr="0082339F">
        <w:rPr>
          <w:sz w:val="22"/>
          <w:szCs w:val="22"/>
        </w:rPr>
        <w:t xml:space="preserve">de sus líderes espirituales, </w:t>
      </w:r>
      <w:r w:rsidRPr="0082339F">
        <w:rPr>
          <w:sz w:val="22"/>
          <w:szCs w:val="22"/>
        </w:rPr>
        <w:t>quien</w:t>
      </w:r>
      <w:r w:rsidR="008C58E5" w:rsidRPr="0082339F">
        <w:rPr>
          <w:sz w:val="22"/>
          <w:szCs w:val="22"/>
        </w:rPr>
        <w:t>es</w:t>
      </w:r>
      <w:r w:rsidRPr="0082339F">
        <w:rPr>
          <w:sz w:val="22"/>
          <w:szCs w:val="22"/>
        </w:rPr>
        <w:t xml:space="preserve"> </w:t>
      </w:r>
      <w:r w:rsidR="008C58E5" w:rsidRPr="0082339F">
        <w:rPr>
          <w:sz w:val="22"/>
          <w:szCs w:val="22"/>
        </w:rPr>
        <w:t xml:space="preserve">poseen </w:t>
      </w:r>
      <w:r w:rsidR="00413EBF" w:rsidRPr="0082339F">
        <w:rPr>
          <w:sz w:val="22"/>
          <w:szCs w:val="22"/>
        </w:rPr>
        <w:t>poderes ejecutivos en el Estado</w:t>
      </w:r>
      <w:r w:rsidR="00F257C0" w:rsidRPr="0082339F">
        <w:rPr>
          <w:sz w:val="22"/>
          <w:szCs w:val="22"/>
        </w:rPr>
        <w:t xml:space="preserve">; </w:t>
      </w:r>
      <w:r w:rsidR="008C58E5" w:rsidRPr="0082339F">
        <w:rPr>
          <w:sz w:val="22"/>
          <w:szCs w:val="22"/>
        </w:rPr>
        <w:t xml:space="preserve">además son los responsables de la correcta interpretación del </w:t>
      </w:r>
      <w:r w:rsidR="00F257C0" w:rsidRPr="0082339F">
        <w:rPr>
          <w:sz w:val="22"/>
          <w:szCs w:val="22"/>
        </w:rPr>
        <w:t xml:space="preserve">libro sagrado </w:t>
      </w:r>
      <w:r w:rsidR="008C58E5" w:rsidRPr="0082339F">
        <w:rPr>
          <w:sz w:val="22"/>
          <w:szCs w:val="22"/>
        </w:rPr>
        <w:t xml:space="preserve">y deben demostrar </w:t>
      </w:r>
      <w:r w:rsidR="00246E54" w:rsidRPr="0082339F">
        <w:rPr>
          <w:sz w:val="22"/>
          <w:szCs w:val="22"/>
        </w:rPr>
        <w:t xml:space="preserve">un conocimiento perfecto de la </w:t>
      </w:r>
      <w:r w:rsidR="008C58E5" w:rsidRPr="0082339F">
        <w:rPr>
          <w:sz w:val="22"/>
          <w:szCs w:val="22"/>
        </w:rPr>
        <w:t>l</w:t>
      </w:r>
      <w:r w:rsidR="00246E54" w:rsidRPr="0082339F">
        <w:rPr>
          <w:sz w:val="22"/>
          <w:szCs w:val="22"/>
        </w:rPr>
        <w:t>ey</w:t>
      </w:r>
      <w:r w:rsidRPr="0082339F">
        <w:rPr>
          <w:sz w:val="22"/>
          <w:szCs w:val="22"/>
        </w:rPr>
        <w:t>.</w:t>
      </w:r>
      <w:r w:rsidR="00F30760" w:rsidRPr="0082339F">
        <w:rPr>
          <w:sz w:val="22"/>
          <w:szCs w:val="22"/>
        </w:rPr>
        <w:t xml:space="preserve"> </w:t>
      </w:r>
      <w:r w:rsidRPr="0082339F">
        <w:rPr>
          <w:sz w:val="22"/>
          <w:szCs w:val="22"/>
        </w:rPr>
        <w:t xml:space="preserve">Dentro del chiismo también </w:t>
      </w:r>
      <w:r w:rsidR="008C58E5" w:rsidRPr="0082339F">
        <w:rPr>
          <w:sz w:val="22"/>
          <w:szCs w:val="22"/>
        </w:rPr>
        <w:t xml:space="preserve">es importante </w:t>
      </w:r>
      <w:r w:rsidRPr="0082339F">
        <w:rPr>
          <w:sz w:val="22"/>
          <w:szCs w:val="22"/>
        </w:rPr>
        <w:t>e</w:t>
      </w:r>
      <w:r w:rsidR="00413EBF" w:rsidRPr="0082339F">
        <w:rPr>
          <w:sz w:val="22"/>
          <w:szCs w:val="22"/>
        </w:rPr>
        <w:t>l culto a los santos</w:t>
      </w:r>
      <w:r w:rsidR="008C58E5" w:rsidRPr="0082339F">
        <w:rPr>
          <w:sz w:val="22"/>
          <w:szCs w:val="22"/>
        </w:rPr>
        <w:t>.</w:t>
      </w:r>
      <w:r w:rsidRPr="0082339F">
        <w:rPr>
          <w:sz w:val="22"/>
          <w:szCs w:val="22"/>
        </w:rPr>
        <w:t xml:space="preserve"> </w:t>
      </w:r>
    </w:p>
    <w:tbl>
      <w:tblPr>
        <w:tblStyle w:val="Tablaconcuadrcula"/>
        <w:tblW w:w="0" w:type="auto"/>
        <w:tblLook w:val="04A0" w:firstRow="1" w:lastRow="0" w:firstColumn="1" w:lastColumn="0" w:noHBand="0" w:noVBand="1"/>
      </w:tblPr>
      <w:tblGrid>
        <w:gridCol w:w="2518"/>
        <w:gridCol w:w="6515"/>
      </w:tblGrid>
      <w:tr w:rsidR="0058465E" w:rsidRPr="0082339F" w14:paraId="459FAD05" w14:textId="77777777" w:rsidTr="005A2B85">
        <w:tc>
          <w:tcPr>
            <w:tcW w:w="9033" w:type="dxa"/>
            <w:gridSpan w:val="2"/>
            <w:shd w:val="clear" w:color="auto" w:fill="0D0D0D" w:themeFill="text1" w:themeFillTint="F2"/>
          </w:tcPr>
          <w:p w14:paraId="4AAC0DF1" w14:textId="77777777" w:rsidR="0058465E" w:rsidRPr="0082339F" w:rsidRDefault="0058465E" w:rsidP="0082339F">
            <w:pPr>
              <w:rPr>
                <w:b/>
                <w:color w:val="FFFFFF" w:themeColor="background1"/>
              </w:rPr>
            </w:pPr>
            <w:r w:rsidRPr="0082339F">
              <w:rPr>
                <w:b/>
                <w:color w:val="FFFFFF" w:themeColor="background1"/>
              </w:rPr>
              <w:t>Imagen (fotografía, gráfica o ilustración)</w:t>
            </w:r>
          </w:p>
        </w:tc>
      </w:tr>
      <w:tr w:rsidR="0058465E" w:rsidRPr="0082339F" w14:paraId="721BB46D" w14:textId="77777777" w:rsidTr="005A2B85">
        <w:tc>
          <w:tcPr>
            <w:tcW w:w="2518" w:type="dxa"/>
          </w:tcPr>
          <w:p w14:paraId="19BD63D3" w14:textId="77777777" w:rsidR="0058465E" w:rsidRPr="0082339F" w:rsidRDefault="0058465E" w:rsidP="0082339F">
            <w:pPr>
              <w:rPr>
                <w:b/>
                <w:color w:val="000000"/>
              </w:rPr>
            </w:pPr>
            <w:r w:rsidRPr="0082339F">
              <w:rPr>
                <w:b/>
                <w:color w:val="000000"/>
              </w:rPr>
              <w:t>Código</w:t>
            </w:r>
          </w:p>
        </w:tc>
        <w:tc>
          <w:tcPr>
            <w:tcW w:w="6515" w:type="dxa"/>
          </w:tcPr>
          <w:p w14:paraId="11AB4250" w14:textId="4620C388" w:rsidR="0058465E" w:rsidRPr="0082339F" w:rsidRDefault="002C0BCD" w:rsidP="0082339F">
            <w:pPr>
              <w:rPr>
                <w:b/>
                <w:color w:val="000000"/>
              </w:rPr>
            </w:pPr>
            <w:r w:rsidRPr="0082339F">
              <w:rPr>
                <w:color w:val="000000"/>
              </w:rPr>
              <w:t>CS</w:t>
            </w:r>
            <w:r w:rsidR="00D21B4D" w:rsidRPr="0082339F">
              <w:rPr>
                <w:color w:val="000000"/>
              </w:rPr>
              <w:t>_</w:t>
            </w:r>
            <w:r w:rsidRPr="0082339F">
              <w:rPr>
                <w:color w:val="000000"/>
              </w:rPr>
              <w:t>11</w:t>
            </w:r>
            <w:r w:rsidR="0058465E" w:rsidRPr="0082339F">
              <w:rPr>
                <w:color w:val="000000"/>
              </w:rPr>
              <w:t>_</w:t>
            </w:r>
            <w:r w:rsidRPr="0082339F">
              <w:rPr>
                <w:color w:val="000000"/>
              </w:rPr>
              <w:t>01_</w:t>
            </w:r>
            <w:r w:rsidR="0058465E" w:rsidRPr="0082339F">
              <w:rPr>
                <w:color w:val="000000"/>
              </w:rPr>
              <w:t>IMG</w:t>
            </w:r>
            <w:r w:rsidR="00D21B4D" w:rsidRPr="0082339F">
              <w:rPr>
                <w:color w:val="000000"/>
              </w:rPr>
              <w:t>20</w:t>
            </w:r>
          </w:p>
        </w:tc>
      </w:tr>
      <w:tr w:rsidR="0058465E" w:rsidRPr="0082339F" w14:paraId="69107ACD" w14:textId="77777777" w:rsidTr="005A2B85">
        <w:tc>
          <w:tcPr>
            <w:tcW w:w="2518" w:type="dxa"/>
          </w:tcPr>
          <w:p w14:paraId="2BE5B0BC" w14:textId="77777777" w:rsidR="0058465E" w:rsidRPr="0082339F" w:rsidRDefault="0058465E" w:rsidP="0082339F">
            <w:pPr>
              <w:rPr>
                <w:color w:val="000000"/>
              </w:rPr>
            </w:pPr>
            <w:r w:rsidRPr="0082339F">
              <w:rPr>
                <w:b/>
                <w:color w:val="000000"/>
              </w:rPr>
              <w:t>Descripción</w:t>
            </w:r>
          </w:p>
        </w:tc>
        <w:tc>
          <w:tcPr>
            <w:tcW w:w="6515" w:type="dxa"/>
          </w:tcPr>
          <w:p w14:paraId="25B9EEF2" w14:textId="6CDF8020" w:rsidR="0058465E" w:rsidRPr="0082339F" w:rsidRDefault="003E0E77" w:rsidP="0082339F">
            <w:pPr>
              <w:rPr>
                <w:color w:val="000000"/>
                <w:lang w:val="es-CO"/>
              </w:rPr>
            </w:pPr>
            <w:r w:rsidRPr="0082339F">
              <w:rPr>
                <w:color w:val="000000"/>
                <w:lang w:val="es-CO"/>
              </w:rPr>
              <w:t xml:space="preserve">Musulmanes chiitas en la procesión de  la celebración del Ashura en </w:t>
            </w:r>
            <w:r w:rsidR="0058465E" w:rsidRPr="0082339F">
              <w:rPr>
                <w:color w:val="000000"/>
                <w:lang w:val="es-CO"/>
              </w:rPr>
              <w:t xml:space="preserve">2012 </w:t>
            </w:r>
            <w:r w:rsidRPr="0082339F">
              <w:rPr>
                <w:color w:val="000000"/>
                <w:lang w:val="es-CO"/>
              </w:rPr>
              <w:t xml:space="preserve">en </w:t>
            </w:r>
            <w:r w:rsidR="0058465E" w:rsidRPr="0082339F">
              <w:rPr>
                <w:color w:val="000000"/>
                <w:lang w:val="es-CO"/>
              </w:rPr>
              <w:t xml:space="preserve">Los </w:t>
            </w:r>
            <w:r w:rsidRPr="0082339F">
              <w:rPr>
                <w:color w:val="000000"/>
                <w:lang w:val="es-CO"/>
              </w:rPr>
              <w:t>Á</w:t>
            </w:r>
            <w:r w:rsidR="0058465E" w:rsidRPr="0082339F">
              <w:rPr>
                <w:color w:val="000000"/>
                <w:lang w:val="es-CO"/>
              </w:rPr>
              <w:t>ngeles, California</w:t>
            </w:r>
          </w:p>
        </w:tc>
      </w:tr>
      <w:tr w:rsidR="0058465E" w:rsidRPr="0082339F" w14:paraId="60BD92D9" w14:textId="77777777" w:rsidTr="005A2B85">
        <w:tc>
          <w:tcPr>
            <w:tcW w:w="2518" w:type="dxa"/>
          </w:tcPr>
          <w:p w14:paraId="3843EFDA" w14:textId="77777777" w:rsidR="0058465E" w:rsidRPr="0082339F" w:rsidRDefault="0058465E" w:rsidP="0082339F">
            <w:pPr>
              <w:rPr>
                <w:color w:val="000000"/>
              </w:rPr>
            </w:pPr>
            <w:r w:rsidRPr="0082339F">
              <w:rPr>
                <w:b/>
                <w:color w:val="000000"/>
              </w:rPr>
              <w:t>Código Shutterstock (o URL o la ruta en AulaPlaneta)</w:t>
            </w:r>
          </w:p>
        </w:tc>
        <w:tc>
          <w:tcPr>
            <w:tcW w:w="6515" w:type="dxa"/>
          </w:tcPr>
          <w:p w14:paraId="21554ED2" w14:textId="06B11387" w:rsidR="0058465E" w:rsidRPr="0082339F" w:rsidRDefault="0058465E" w:rsidP="0082339F">
            <w:pPr>
              <w:rPr>
                <w:color w:val="000000"/>
              </w:rPr>
            </w:pPr>
            <w:r w:rsidRPr="0082339F">
              <w:rPr>
                <w:color w:val="000000"/>
                <w:lang w:val="en-US"/>
              </w:rPr>
              <w:t>Número de la imagen 124269760</w:t>
            </w:r>
          </w:p>
        </w:tc>
      </w:tr>
      <w:tr w:rsidR="0058465E" w:rsidRPr="0082339F" w14:paraId="5BC552A8" w14:textId="77777777" w:rsidTr="005A2B85">
        <w:tc>
          <w:tcPr>
            <w:tcW w:w="2518" w:type="dxa"/>
          </w:tcPr>
          <w:p w14:paraId="63B77063" w14:textId="77777777" w:rsidR="0058465E" w:rsidRPr="0082339F" w:rsidRDefault="0058465E" w:rsidP="0082339F">
            <w:pPr>
              <w:rPr>
                <w:color w:val="000000"/>
              </w:rPr>
            </w:pPr>
            <w:r w:rsidRPr="0082339F">
              <w:rPr>
                <w:b/>
                <w:color w:val="000000"/>
              </w:rPr>
              <w:t>Pie de imagen</w:t>
            </w:r>
          </w:p>
        </w:tc>
        <w:tc>
          <w:tcPr>
            <w:tcW w:w="6515" w:type="dxa"/>
          </w:tcPr>
          <w:p w14:paraId="30996979" w14:textId="5CEEF789" w:rsidR="007B4E83" w:rsidRPr="0082339F" w:rsidRDefault="007B4E83" w:rsidP="0082339F">
            <w:r w:rsidRPr="0082339F">
              <w:rPr>
                <w:color w:val="000000"/>
                <w:lang w:val="es-CO"/>
              </w:rPr>
              <w:t xml:space="preserve">Musulmanes chiitas </w:t>
            </w:r>
            <w:r w:rsidR="00F257C0" w:rsidRPr="0082339F">
              <w:rPr>
                <w:color w:val="000000"/>
                <w:lang w:val="es-CO"/>
              </w:rPr>
              <w:t xml:space="preserve">durante la procesión por </w:t>
            </w:r>
            <w:r w:rsidRPr="0082339F">
              <w:rPr>
                <w:color w:val="000000"/>
                <w:lang w:val="es-CO"/>
              </w:rPr>
              <w:t>la celebración de</w:t>
            </w:r>
            <w:r w:rsidR="00F257C0" w:rsidRPr="0082339F">
              <w:rPr>
                <w:color w:val="000000"/>
                <w:lang w:val="es-CO"/>
              </w:rPr>
              <w:t xml:space="preserve"> </w:t>
            </w:r>
            <w:r w:rsidRPr="0082339F">
              <w:rPr>
                <w:color w:val="000000"/>
                <w:lang w:val="es-CO"/>
              </w:rPr>
              <w:t>l</w:t>
            </w:r>
            <w:r w:rsidR="00F257C0" w:rsidRPr="0082339F">
              <w:rPr>
                <w:color w:val="000000"/>
                <w:lang w:val="es-CO"/>
              </w:rPr>
              <w:t>a</w:t>
            </w:r>
            <w:r w:rsidRPr="0082339F">
              <w:rPr>
                <w:color w:val="000000"/>
                <w:lang w:val="es-CO"/>
              </w:rPr>
              <w:t xml:space="preserve"> </w:t>
            </w:r>
            <w:r w:rsidRPr="0082339F">
              <w:rPr>
                <w:i/>
                <w:color w:val="000000"/>
                <w:lang w:val="es-CO"/>
              </w:rPr>
              <w:t>Ashura</w:t>
            </w:r>
            <w:r w:rsidRPr="0082339F">
              <w:rPr>
                <w:color w:val="000000"/>
                <w:lang w:val="es-CO"/>
              </w:rPr>
              <w:t xml:space="preserve"> en 2012 en Los Ángeles, California.</w:t>
            </w:r>
          </w:p>
          <w:p w14:paraId="5B280990" w14:textId="531FD363" w:rsidR="00303024" w:rsidRPr="0082339F" w:rsidRDefault="0058465E" w:rsidP="0082339F">
            <w:r w:rsidRPr="0082339F">
              <w:t>La particularidad religiosa de los chiitas radica en la importancia de sus líderes espirituales</w:t>
            </w:r>
            <w:r w:rsidR="00303024" w:rsidRPr="0082339F">
              <w:t>. En la imagen</w:t>
            </w:r>
            <w:r w:rsidR="00F257C0" w:rsidRPr="0082339F">
              <w:t>,</w:t>
            </w:r>
            <w:r w:rsidR="00303024" w:rsidRPr="0082339F">
              <w:t xml:space="preserve"> una escena de la celebración de la </w:t>
            </w:r>
            <w:r w:rsidR="00303024" w:rsidRPr="0082339F">
              <w:rPr>
                <w:i/>
              </w:rPr>
              <w:t>Ashura</w:t>
            </w:r>
            <w:r w:rsidR="00303024" w:rsidRPr="0082339F">
              <w:t>, una festividad en la que se recuerda el sacrificio de</w:t>
            </w:r>
            <w:r w:rsidR="00F257C0" w:rsidRPr="0082339F">
              <w:t>l</w:t>
            </w:r>
            <w:r w:rsidR="00303024" w:rsidRPr="0082339F">
              <w:t xml:space="preserve"> </w:t>
            </w:r>
            <w:r w:rsidR="003E0E77" w:rsidRPr="0082339F">
              <w:t>Imán</w:t>
            </w:r>
            <w:r w:rsidR="00AA5FE0" w:rsidRPr="0082339F">
              <w:t xml:space="preserve"> Hussein</w:t>
            </w:r>
            <w:r w:rsidR="00303024" w:rsidRPr="0082339F">
              <w:t xml:space="preserve">, líder espiritual de esta fracción musulmana. </w:t>
            </w:r>
          </w:p>
          <w:p w14:paraId="0F5F72D7" w14:textId="46540721" w:rsidR="0058465E" w:rsidRPr="0082339F" w:rsidRDefault="00303024" w:rsidP="0082339F">
            <w:pPr>
              <w:rPr>
                <w:color w:val="000000"/>
              </w:rPr>
            </w:pPr>
            <w:r w:rsidRPr="0082339F">
              <w:t>La festividad incluye desfile</w:t>
            </w:r>
            <w:r w:rsidR="00F257C0" w:rsidRPr="0082339F">
              <w:t>s, procesiones, manifestaciones y flagelaciones</w:t>
            </w:r>
            <w:r w:rsidRPr="0082339F">
              <w:t xml:space="preserve">, </w:t>
            </w:r>
            <w:r w:rsidR="00F257C0" w:rsidRPr="0082339F">
              <w:t>como signo</w:t>
            </w:r>
            <w:r w:rsidRPr="0082339F">
              <w:t xml:space="preserve"> de resistencia y justicia. Países como </w:t>
            </w:r>
            <w:r w:rsidR="003E0E77" w:rsidRPr="0082339F">
              <w:t>Afganistán</w:t>
            </w:r>
            <w:r w:rsidRPr="0082339F">
              <w:t xml:space="preserve">, </w:t>
            </w:r>
            <w:r w:rsidR="003E0E77" w:rsidRPr="0082339F">
              <w:t>Pakistán</w:t>
            </w:r>
            <w:r w:rsidRPr="0082339F">
              <w:t>, India, Birmania e Irak se suman a las festividades.</w:t>
            </w:r>
          </w:p>
        </w:tc>
      </w:tr>
    </w:tbl>
    <w:p w14:paraId="21862371" w14:textId="77777777" w:rsidR="002567B8" w:rsidRPr="0082339F" w:rsidRDefault="002567B8" w:rsidP="0082339F">
      <w:pPr>
        <w:rPr>
          <w:sz w:val="22"/>
          <w:szCs w:val="22"/>
        </w:rPr>
      </w:pPr>
    </w:p>
    <w:p w14:paraId="0E7041EC" w14:textId="06FD6126" w:rsidR="00413EBF" w:rsidRPr="0082339F" w:rsidRDefault="008C58E5" w:rsidP="0082339F">
      <w:pPr>
        <w:rPr>
          <w:sz w:val="22"/>
          <w:szCs w:val="22"/>
        </w:rPr>
      </w:pPr>
      <w:r w:rsidRPr="0082339F">
        <w:rPr>
          <w:sz w:val="22"/>
          <w:szCs w:val="22"/>
        </w:rPr>
        <w:t>H</w:t>
      </w:r>
      <w:r w:rsidR="00534051" w:rsidRPr="0082339F">
        <w:rPr>
          <w:sz w:val="22"/>
          <w:szCs w:val="22"/>
        </w:rPr>
        <w:t>istóric</w:t>
      </w:r>
      <w:r w:rsidRPr="0082339F">
        <w:rPr>
          <w:sz w:val="22"/>
          <w:szCs w:val="22"/>
        </w:rPr>
        <w:t>amente</w:t>
      </w:r>
      <w:r w:rsidR="00AA5FE0" w:rsidRPr="0082339F">
        <w:rPr>
          <w:sz w:val="22"/>
          <w:szCs w:val="22"/>
        </w:rPr>
        <w:t>,</w:t>
      </w:r>
      <w:r w:rsidRPr="0082339F">
        <w:rPr>
          <w:sz w:val="22"/>
          <w:szCs w:val="22"/>
        </w:rPr>
        <w:t xml:space="preserve"> </w:t>
      </w:r>
      <w:r w:rsidR="00534051" w:rsidRPr="0082339F">
        <w:rPr>
          <w:sz w:val="22"/>
          <w:szCs w:val="22"/>
        </w:rPr>
        <w:t xml:space="preserve">su </w:t>
      </w:r>
      <w:r w:rsidR="00F30760" w:rsidRPr="0082339F">
        <w:rPr>
          <w:sz w:val="22"/>
          <w:szCs w:val="22"/>
        </w:rPr>
        <w:t xml:space="preserve">separación </w:t>
      </w:r>
      <w:r w:rsidR="00534051" w:rsidRPr="0082339F">
        <w:rPr>
          <w:sz w:val="22"/>
          <w:szCs w:val="22"/>
        </w:rPr>
        <w:t xml:space="preserve">de </w:t>
      </w:r>
      <w:r w:rsidR="00F30760" w:rsidRPr="0082339F">
        <w:rPr>
          <w:sz w:val="22"/>
          <w:szCs w:val="22"/>
        </w:rPr>
        <w:t xml:space="preserve">los sunitas </w:t>
      </w:r>
      <w:r w:rsidRPr="0082339F">
        <w:rPr>
          <w:sz w:val="22"/>
          <w:szCs w:val="22"/>
        </w:rPr>
        <w:t xml:space="preserve">se </w:t>
      </w:r>
      <w:r w:rsidR="00B16DA8" w:rsidRPr="0082339F">
        <w:rPr>
          <w:sz w:val="22"/>
          <w:szCs w:val="22"/>
        </w:rPr>
        <w:t xml:space="preserve">atribuye </w:t>
      </w:r>
      <w:r w:rsidR="00E063BE" w:rsidRPr="0082339F">
        <w:rPr>
          <w:sz w:val="22"/>
          <w:szCs w:val="22"/>
        </w:rPr>
        <w:t xml:space="preserve">a </w:t>
      </w:r>
      <w:r w:rsidRPr="0082339F">
        <w:rPr>
          <w:sz w:val="22"/>
          <w:szCs w:val="22"/>
        </w:rPr>
        <w:t xml:space="preserve">que los chiitas </w:t>
      </w:r>
      <w:r w:rsidR="00F30760" w:rsidRPr="0082339F">
        <w:rPr>
          <w:sz w:val="22"/>
          <w:szCs w:val="22"/>
        </w:rPr>
        <w:t>afirma</w:t>
      </w:r>
      <w:r w:rsidRPr="0082339F">
        <w:rPr>
          <w:sz w:val="22"/>
          <w:szCs w:val="22"/>
        </w:rPr>
        <w:t>n</w:t>
      </w:r>
      <w:r w:rsidR="00F30760" w:rsidRPr="0082339F">
        <w:rPr>
          <w:sz w:val="22"/>
          <w:szCs w:val="22"/>
        </w:rPr>
        <w:t xml:space="preserve"> que Mahoma designó como </w:t>
      </w:r>
      <w:r w:rsidR="00E063BE" w:rsidRPr="0082339F">
        <w:rPr>
          <w:sz w:val="22"/>
          <w:szCs w:val="22"/>
        </w:rPr>
        <w:t xml:space="preserve">su </w:t>
      </w:r>
      <w:r w:rsidR="00F30760" w:rsidRPr="0082339F">
        <w:rPr>
          <w:sz w:val="22"/>
          <w:szCs w:val="22"/>
        </w:rPr>
        <w:t>sucesor a alguien de su línea familiar</w:t>
      </w:r>
      <w:r w:rsidR="00E063BE" w:rsidRPr="0082339F">
        <w:rPr>
          <w:sz w:val="22"/>
          <w:szCs w:val="22"/>
        </w:rPr>
        <w:t xml:space="preserve"> de sangre</w:t>
      </w:r>
      <w:r w:rsidRPr="0082339F">
        <w:rPr>
          <w:sz w:val="22"/>
          <w:szCs w:val="22"/>
        </w:rPr>
        <w:t>;</w:t>
      </w:r>
      <w:r w:rsidR="00F30760" w:rsidRPr="0082339F">
        <w:rPr>
          <w:sz w:val="22"/>
          <w:szCs w:val="22"/>
        </w:rPr>
        <w:t xml:space="preserve"> es decir</w:t>
      </w:r>
      <w:r w:rsidR="00E063BE" w:rsidRPr="0082339F">
        <w:rPr>
          <w:sz w:val="22"/>
          <w:szCs w:val="22"/>
        </w:rPr>
        <w:t xml:space="preserve">, creen </w:t>
      </w:r>
      <w:r w:rsidR="00F30760" w:rsidRPr="0082339F">
        <w:rPr>
          <w:sz w:val="22"/>
          <w:szCs w:val="22"/>
        </w:rPr>
        <w:t xml:space="preserve">que </w:t>
      </w:r>
      <w:r w:rsidR="00A25208" w:rsidRPr="0082339F">
        <w:rPr>
          <w:sz w:val="22"/>
          <w:szCs w:val="22"/>
        </w:rPr>
        <w:t xml:space="preserve">el liderazgo de la comunidad </w:t>
      </w:r>
      <w:r w:rsidR="00E063BE" w:rsidRPr="0082339F">
        <w:rPr>
          <w:sz w:val="22"/>
          <w:szCs w:val="22"/>
        </w:rPr>
        <w:t xml:space="preserve">musulmana </w:t>
      </w:r>
      <w:r w:rsidR="00A25208" w:rsidRPr="0082339F">
        <w:rPr>
          <w:sz w:val="22"/>
          <w:szCs w:val="22"/>
        </w:rPr>
        <w:t>debe ser hereditario.</w:t>
      </w:r>
      <w:r w:rsidR="00E063BE" w:rsidRPr="0082339F">
        <w:rPr>
          <w:sz w:val="22"/>
          <w:szCs w:val="22"/>
        </w:rPr>
        <w:t xml:space="preserve"> </w:t>
      </w:r>
      <w:r w:rsidR="003C12AE" w:rsidRPr="0082339F">
        <w:rPr>
          <w:sz w:val="22"/>
          <w:szCs w:val="22"/>
        </w:rPr>
        <w:t xml:space="preserve"> </w:t>
      </w:r>
    </w:p>
    <w:p w14:paraId="1F3BF85E" w14:textId="4E121EEE" w:rsidR="00B16DA8" w:rsidRPr="0082339F" w:rsidRDefault="00B16DA8" w:rsidP="0082339F">
      <w:pPr>
        <w:rPr>
          <w:sz w:val="22"/>
          <w:szCs w:val="22"/>
        </w:rPr>
      </w:pPr>
      <w:r w:rsidRPr="0082339F">
        <w:rPr>
          <w:sz w:val="22"/>
          <w:szCs w:val="22"/>
        </w:rPr>
        <w:t>Con el tiempo</w:t>
      </w:r>
      <w:r w:rsidR="00B5779D" w:rsidRPr="0082339F">
        <w:rPr>
          <w:sz w:val="22"/>
          <w:szCs w:val="22"/>
        </w:rPr>
        <w:t>,</w:t>
      </w:r>
      <w:r w:rsidRPr="0082339F">
        <w:rPr>
          <w:sz w:val="22"/>
          <w:szCs w:val="22"/>
        </w:rPr>
        <w:t xml:space="preserve"> los </w:t>
      </w:r>
      <w:r w:rsidR="00B5779D" w:rsidRPr="0082339F">
        <w:rPr>
          <w:sz w:val="22"/>
          <w:szCs w:val="22"/>
        </w:rPr>
        <w:t>chiita</w:t>
      </w:r>
      <w:r w:rsidRPr="0082339F">
        <w:rPr>
          <w:sz w:val="22"/>
          <w:szCs w:val="22"/>
        </w:rPr>
        <w:t xml:space="preserve">s se dividieron </w:t>
      </w:r>
      <w:r w:rsidR="00B5779D" w:rsidRPr="0082339F">
        <w:rPr>
          <w:sz w:val="22"/>
          <w:szCs w:val="22"/>
        </w:rPr>
        <w:t>a su interior y formaron</w:t>
      </w:r>
      <w:r w:rsidRPr="0082339F">
        <w:rPr>
          <w:sz w:val="22"/>
          <w:szCs w:val="22"/>
        </w:rPr>
        <w:t xml:space="preserve"> sectas</w:t>
      </w:r>
      <w:r w:rsidR="003B148D" w:rsidRPr="0082339F">
        <w:rPr>
          <w:sz w:val="22"/>
          <w:szCs w:val="22"/>
        </w:rPr>
        <w:t>.</w:t>
      </w:r>
      <w:r w:rsidRPr="0082339F">
        <w:rPr>
          <w:sz w:val="22"/>
          <w:szCs w:val="22"/>
        </w:rPr>
        <w:t xml:space="preserve"> La más grande es la de los imamíes o duodecimanos, seguida de los alauíes, los zaydíes y los ismailíes. </w:t>
      </w:r>
    </w:p>
    <w:tbl>
      <w:tblPr>
        <w:tblStyle w:val="Tablaconcuadrcula"/>
        <w:tblW w:w="0" w:type="auto"/>
        <w:tblLook w:val="04A0" w:firstRow="1" w:lastRow="0" w:firstColumn="1" w:lastColumn="0" w:noHBand="0" w:noVBand="1"/>
      </w:tblPr>
      <w:tblGrid>
        <w:gridCol w:w="1040"/>
        <w:gridCol w:w="8014"/>
      </w:tblGrid>
      <w:tr w:rsidR="002A3BAC" w:rsidRPr="0082339F" w14:paraId="7E3EBF35" w14:textId="77777777" w:rsidTr="005A2B85">
        <w:tc>
          <w:tcPr>
            <w:tcW w:w="8978" w:type="dxa"/>
            <w:gridSpan w:val="2"/>
            <w:shd w:val="clear" w:color="auto" w:fill="000000" w:themeFill="text1"/>
          </w:tcPr>
          <w:p w14:paraId="7574005C" w14:textId="77777777" w:rsidR="002A3BAC" w:rsidRPr="0082339F" w:rsidRDefault="002A3BAC" w:rsidP="0082339F">
            <w:pPr>
              <w:rPr>
                <w:b/>
                <w:color w:val="FFFFFF" w:themeColor="background1"/>
              </w:rPr>
            </w:pPr>
            <w:r w:rsidRPr="0082339F">
              <w:rPr>
                <w:b/>
                <w:color w:val="FFFFFF" w:themeColor="background1"/>
              </w:rPr>
              <w:t>Recuerda</w:t>
            </w:r>
          </w:p>
        </w:tc>
      </w:tr>
      <w:tr w:rsidR="002A3BAC" w:rsidRPr="0082339F" w14:paraId="3F5F7F69" w14:textId="77777777" w:rsidTr="005A2B85">
        <w:tc>
          <w:tcPr>
            <w:tcW w:w="2518" w:type="dxa"/>
          </w:tcPr>
          <w:p w14:paraId="483A42C6" w14:textId="77777777" w:rsidR="002A3BAC" w:rsidRPr="0082339F" w:rsidRDefault="002A3BAC" w:rsidP="0082339F">
            <w:pPr>
              <w:rPr>
                <w:b/>
              </w:rPr>
            </w:pPr>
            <w:r w:rsidRPr="0082339F">
              <w:rPr>
                <w:b/>
              </w:rPr>
              <w:t>Contenido</w:t>
            </w:r>
          </w:p>
        </w:tc>
        <w:tc>
          <w:tcPr>
            <w:tcW w:w="6460" w:type="dxa"/>
          </w:tcPr>
          <w:p w14:paraId="0CEACCF0" w14:textId="77777777" w:rsidR="002A3BAC" w:rsidRDefault="002A3BAC" w:rsidP="0082339F">
            <w:r w:rsidRPr="0082339F">
              <w:t xml:space="preserve">La batalla </w:t>
            </w:r>
            <w:r w:rsidR="00C04D28" w:rsidRPr="0082339F">
              <w:t xml:space="preserve">de </w:t>
            </w:r>
            <w:r w:rsidRPr="0082339F">
              <w:t>Karbala en el año 680 d.</w:t>
            </w:r>
            <w:r w:rsidR="00C04D28" w:rsidRPr="0082339F">
              <w:t xml:space="preserve"> </w:t>
            </w:r>
            <w:r w:rsidRPr="0082339F">
              <w:t>C. marcó un punto de inflexión en la historia islámica</w:t>
            </w:r>
            <w:r w:rsidR="00C04D28" w:rsidRPr="0082339F">
              <w:t>,</w:t>
            </w:r>
            <w:r w:rsidRPr="0082339F">
              <w:t xml:space="preserve"> ya que </w:t>
            </w:r>
            <w:r w:rsidR="00C04D28" w:rsidRPr="0082339F">
              <w:t xml:space="preserve">constituyó </w:t>
            </w:r>
            <w:r w:rsidRPr="0082339F">
              <w:t xml:space="preserve">la </w:t>
            </w:r>
            <w:r w:rsidR="00C04D28" w:rsidRPr="0082339F">
              <w:t>derrota de los seguidores de Alí</w:t>
            </w:r>
            <w:r w:rsidRPr="0082339F">
              <w:t xml:space="preserve">, el descendiente directo de Mahoma. En </w:t>
            </w:r>
            <w:r w:rsidR="00C04D28" w:rsidRPr="0082339F">
              <w:t>esa</w:t>
            </w:r>
            <w:r w:rsidRPr="0082339F">
              <w:t xml:space="preserve"> batalla</w:t>
            </w:r>
            <w:r w:rsidR="00C04D28" w:rsidRPr="0082339F">
              <w:t>,</w:t>
            </w:r>
            <w:r w:rsidRPr="0082339F">
              <w:t xml:space="preserve"> perdió la vida incluso su hijo Hussein. Desde entonces se fundó la identidad</w:t>
            </w:r>
            <w:r w:rsidR="00C04D28" w:rsidRPr="0082339F">
              <w:t xml:space="preserve"> de los</w:t>
            </w:r>
            <w:r w:rsidRPr="0082339F">
              <w:t xml:space="preserve"> chiita</w:t>
            </w:r>
            <w:r w:rsidR="00C04D28" w:rsidRPr="0082339F">
              <w:t>s,</w:t>
            </w:r>
            <w:r w:rsidRPr="0082339F">
              <w:t xml:space="preserve"> quienes cada año lloran el martiri</w:t>
            </w:r>
            <w:r w:rsidR="00C04D28" w:rsidRPr="0082339F">
              <w:t>o de Hussein en la ceremonia de la</w:t>
            </w:r>
            <w:r w:rsidRPr="0082339F">
              <w:t xml:space="preserve"> </w:t>
            </w:r>
            <w:r w:rsidRPr="0082339F">
              <w:rPr>
                <w:i/>
              </w:rPr>
              <w:t>Ashura</w:t>
            </w:r>
            <w:r w:rsidR="0006067D" w:rsidRPr="0082339F">
              <w:t xml:space="preserve"> [</w:t>
            </w:r>
            <w:r w:rsidR="0006067D" w:rsidRPr="00D80758">
              <w:rPr>
                <w:rFonts w:ascii="Times New Roman" w:hAnsi="Times New Roman" w:cs="Times New Roman"/>
              </w:rPr>
              <w:t>VER</w:t>
            </w:r>
            <w:r w:rsidR="0006067D" w:rsidRPr="0082339F">
              <w:t>]</w:t>
            </w:r>
            <w:r w:rsidRPr="0082339F">
              <w:t xml:space="preserve">. </w:t>
            </w:r>
          </w:p>
          <w:p w14:paraId="7E207CC5" w14:textId="6413B15E" w:rsidR="00D80758" w:rsidRPr="0082339F" w:rsidRDefault="00E710C4" w:rsidP="0082339F">
            <w:pPr>
              <w:rPr>
                <w:b/>
              </w:rPr>
            </w:pPr>
            <w:hyperlink r:id="rId49" w:history="1">
              <w:r w:rsidR="00D80758" w:rsidRPr="00D25797">
                <w:rPr>
                  <w:rStyle w:val="Hipervnculo"/>
                  <w:rFonts w:ascii="Lucida Grande" w:hAnsi="Lucida Grande" w:cs="Lucida Grande"/>
                </w:rPr>
                <w:t>http://aulaplaneta.planetasaber.com/theworld/chronicles/seccions/cards/default.asp?pk=2161&amp;art=94</w:t>
              </w:r>
            </w:hyperlink>
            <w:r w:rsidR="00D80758">
              <w:rPr>
                <w:rFonts w:ascii="Lucida Grande" w:hAnsi="Lucida Grande" w:cs="Lucida Grande"/>
                <w:color w:val="000000"/>
              </w:rPr>
              <w:t xml:space="preserve"> </w:t>
            </w:r>
          </w:p>
        </w:tc>
      </w:tr>
    </w:tbl>
    <w:p w14:paraId="3FD5503D" w14:textId="77777777" w:rsidR="002A3BAC" w:rsidRPr="0082339F" w:rsidRDefault="002A3BAC" w:rsidP="0082339F">
      <w:pPr>
        <w:rPr>
          <w:b/>
          <w:sz w:val="22"/>
          <w:szCs w:val="22"/>
        </w:rPr>
      </w:pPr>
    </w:p>
    <w:p w14:paraId="56AB562B" w14:textId="77777777" w:rsidR="0082339F" w:rsidRDefault="00046E4D" w:rsidP="0082339F">
      <w:pPr>
        <w:rPr>
          <w:b/>
          <w:sz w:val="22"/>
          <w:szCs w:val="22"/>
        </w:rPr>
      </w:pPr>
      <w:r w:rsidRPr="0082339F">
        <w:rPr>
          <w:b/>
          <w:sz w:val="22"/>
          <w:szCs w:val="22"/>
          <w:highlight w:val="yellow"/>
        </w:rPr>
        <w:t>[</w:t>
      </w:r>
      <w:r w:rsidRPr="0082339F">
        <w:rPr>
          <w:sz w:val="22"/>
          <w:szCs w:val="22"/>
          <w:highlight w:val="yellow"/>
        </w:rPr>
        <w:t>SECCIÓN 3</w:t>
      </w:r>
      <w:r w:rsidRPr="0082339F">
        <w:rPr>
          <w:b/>
          <w:sz w:val="22"/>
          <w:szCs w:val="22"/>
          <w:highlight w:val="yellow"/>
        </w:rPr>
        <w:t>]</w:t>
      </w:r>
      <w:r w:rsidRPr="0082339F">
        <w:rPr>
          <w:b/>
          <w:sz w:val="22"/>
          <w:szCs w:val="22"/>
        </w:rPr>
        <w:t xml:space="preserve"> </w:t>
      </w:r>
    </w:p>
    <w:p w14:paraId="42D29BA4" w14:textId="79FFBA81" w:rsidR="007F385C" w:rsidRPr="0082339F" w:rsidRDefault="005440AC" w:rsidP="005440AC">
      <w:pPr>
        <w:pStyle w:val="Ttulo2"/>
      </w:pPr>
      <w:bookmarkStart w:id="197" w:name="_Toc426298271"/>
      <w:r>
        <w:t>6</w:t>
      </w:r>
      <w:r w:rsidR="00453D56" w:rsidRPr="0082339F">
        <w:t xml:space="preserve">.2 </w:t>
      </w:r>
      <w:r w:rsidR="006C229C" w:rsidRPr="0082339F">
        <w:t>Los s</w:t>
      </w:r>
      <w:r w:rsidR="008A4799" w:rsidRPr="0082339F">
        <w:t>un</w:t>
      </w:r>
      <w:r w:rsidR="00391DB2" w:rsidRPr="0082339F">
        <w:t>itas</w:t>
      </w:r>
      <w:bookmarkEnd w:id="197"/>
      <w:r w:rsidR="00391DB2" w:rsidRPr="0082339F">
        <w:t xml:space="preserve"> </w:t>
      </w:r>
    </w:p>
    <w:p w14:paraId="11B96983" w14:textId="6CBEAAF2" w:rsidR="00C769C1" w:rsidRPr="0082339F" w:rsidRDefault="00246E54" w:rsidP="0082339F">
      <w:pPr>
        <w:rPr>
          <w:sz w:val="22"/>
          <w:szCs w:val="22"/>
        </w:rPr>
      </w:pPr>
      <w:r w:rsidRPr="0082339F">
        <w:rPr>
          <w:sz w:val="22"/>
          <w:szCs w:val="22"/>
        </w:rPr>
        <w:t xml:space="preserve">Los sunitas </w:t>
      </w:r>
      <w:r w:rsidR="00B16DA8" w:rsidRPr="0082339F">
        <w:rPr>
          <w:sz w:val="22"/>
          <w:szCs w:val="22"/>
        </w:rPr>
        <w:t xml:space="preserve">constituyen </w:t>
      </w:r>
      <w:r w:rsidR="004E349D" w:rsidRPr="0082339F">
        <w:rPr>
          <w:sz w:val="22"/>
          <w:szCs w:val="22"/>
        </w:rPr>
        <w:t>el grupo musulmán mayoritario</w:t>
      </w:r>
      <w:r w:rsidR="00C46FAA" w:rsidRPr="0082339F">
        <w:rPr>
          <w:sz w:val="22"/>
          <w:szCs w:val="22"/>
        </w:rPr>
        <w:t xml:space="preserve">, al que pertenece </w:t>
      </w:r>
      <w:r w:rsidR="004E349D" w:rsidRPr="0082339F">
        <w:rPr>
          <w:sz w:val="22"/>
          <w:szCs w:val="22"/>
        </w:rPr>
        <w:t>85</w:t>
      </w:r>
      <w:r w:rsidR="00D9434C" w:rsidRPr="0082339F">
        <w:rPr>
          <w:sz w:val="22"/>
          <w:szCs w:val="22"/>
        </w:rPr>
        <w:t xml:space="preserve"> %</w:t>
      </w:r>
      <w:r w:rsidR="00C46FAA" w:rsidRPr="0082339F">
        <w:rPr>
          <w:sz w:val="22"/>
          <w:szCs w:val="22"/>
        </w:rPr>
        <w:t xml:space="preserve"> </w:t>
      </w:r>
      <w:r w:rsidR="00391DB2" w:rsidRPr="0082339F">
        <w:rPr>
          <w:sz w:val="22"/>
          <w:szCs w:val="22"/>
        </w:rPr>
        <w:t>del mundo islámico</w:t>
      </w:r>
      <w:r w:rsidR="007B4E83" w:rsidRPr="0082339F">
        <w:rPr>
          <w:sz w:val="22"/>
          <w:szCs w:val="22"/>
        </w:rPr>
        <w:t>; s</w:t>
      </w:r>
      <w:r w:rsidR="00C46FAA" w:rsidRPr="0082339F">
        <w:rPr>
          <w:sz w:val="22"/>
          <w:szCs w:val="22"/>
        </w:rPr>
        <w:t xml:space="preserve">e </w:t>
      </w:r>
      <w:r w:rsidR="004E349D" w:rsidRPr="0082339F">
        <w:rPr>
          <w:sz w:val="22"/>
          <w:szCs w:val="22"/>
        </w:rPr>
        <w:t xml:space="preserve">ubican principalmente en </w:t>
      </w:r>
      <w:r w:rsidR="00C769C1" w:rsidRPr="0082339F">
        <w:rPr>
          <w:sz w:val="22"/>
          <w:szCs w:val="22"/>
        </w:rPr>
        <w:t xml:space="preserve">Arabia Saudita, Afganistán, Pakistán, Jordania, Kuwait, Yemen, Emiratos Árabes Unidos, Egipto, Túnez, </w:t>
      </w:r>
      <w:r w:rsidR="004E349D" w:rsidRPr="0082339F">
        <w:rPr>
          <w:sz w:val="22"/>
          <w:szCs w:val="22"/>
        </w:rPr>
        <w:t>C</w:t>
      </w:r>
      <w:r w:rsidR="00C769C1" w:rsidRPr="0082339F">
        <w:rPr>
          <w:sz w:val="22"/>
          <w:szCs w:val="22"/>
        </w:rPr>
        <w:t>atar, Libia</w:t>
      </w:r>
      <w:r w:rsidR="004E349D" w:rsidRPr="0082339F">
        <w:rPr>
          <w:sz w:val="22"/>
          <w:szCs w:val="22"/>
        </w:rPr>
        <w:t xml:space="preserve"> y </w:t>
      </w:r>
      <w:r w:rsidR="00C769C1" w:rsidRPr="0082339F">
        <w:rPr>
          <w:sz w:val="22"/>
          <w:szCs w:val="22"/>
        </w:rPr>
        <w:t xml:space="preserve">Turquía. </w:t>
      </w:r>
      <w:r w:rsidR="004E349D" w:rsidRPr="0082339F">
        <w:rPr>
          <w:sz w:val="22"/>
          <w:szCs w:val="22"/>
        </w:rPr>
        <w:t xml:space="preserve">Un país </w:t>
      </w:r>
      <w:r w:rsidR="00C769C1" w:rsidRPr="0082339F">
        <w:rPr>
          <w:sz w:val="22"/>
          <w:szCs w:val="22"/>
        </w:rPr>
        <w:t xml:space="preserve">con predominio sunita y </w:t>
      </w:r>
      <w:r w:rsidR="004E349D" w:rsidRPr="0082339F">
        <w:rPr>
          <w:sz w:val="22"/>
          <w:szCs w:val="22"/>
        </w:rPr>
        <w:t>g</w:t>
      </w:r>
      <w:r w:rsidR="005214EB" w:rsidRPr="0082339F">
        <w:rPr>
          <w:sz w:val="22"/>
          <w:szCs w:val="22"/>
        </w:rPr>
        <w:t>obierno chii</w:t>
      </w:r>
      <w:r w:rsidR="00C769C1" w:rsidRPr="0082339F">
        <w:rPr>
          <w:sz w:val="22"/>
          <w:szCs w:val="22"/>
        </w:rPr>
        <w:t>ta</w:t>
      </w:r>
      <w:r w:rsidR="004E349D" w:rsidRPr="0082339F">
        <w:rPr>
          <w:sz w:val="22"/>
          <w:szCs w:val="22"/>
        </w:rPr>
        <w:t xml:space="preserve"> es </w:t>
      </w:r>
      <w:r w:rsidR="00C769C1" w:rsidRPr="0082339F">
        <w:rPr>
          <w:sz w:val="22"/>
          <w:szCs w:val="22"/>
        </w:rPr>
        <w:t>Siria</w:t>
      </w:r>
      <w:r w:rsidR="004E349D" w:rsidRPr="0082339F">
        <w:rPr>
          <w:sz w:val="22"/>
          <w:szCs w:val="22"/>
        </w:rPr>
        <w:t xml:space="preserve">. </w:t>
      </w:r>
    </w:p>
    <w:p w14:paraId="575E1613" w14:textId="4E33CE3C" w:rsidR="009B3DF0" w:rsidRDefault="005214EB" w:rsidP="0082339F">
      <w:pPr>
        <w:rPr>
          <w:sz w:val="22"/>
          <w:szCs w:val="22"/>
        </w:rPr>
      </w:pPr>
      <w:r w:rsidRPr="0082339F">
        <w:rPr>
          <w:sz w:val="22"/>
          <w:szCs w:val="22"/>
        </w:rPr>
        <w:t>En Iraq,</w:t>
      </w:r>
      <w:r w:rsidR="004E349D" w:rsidRPr="0082339F">
        <w:rPr>
          <w:sz w:val="22"/>
          <w:szCs w:val="22"/>
        </w:rPr>
        <w:t xml:space="preserve"> l</w:t>
      </w:r>
      <w:r w:rsidR="004D6ACC" w:rsidRPr="0082339F">
        <w:rPr>
          <w:sz w:val="22"/>
          <w:szCs w:val="22"/>
        </w:rPr>
        <w:t>os sunitas</w:t>
      </w:r>
      <w:r w:rsidRPr="0082339F">
        <w:rPr>
          <w:sz w:val="22"/>
          <w:szCs w:val="22"/>
        </w:rPr>
        <w:t>,</w:t>
      </w:r>
      <w:r w:rsidR="004D6ACC" w:rsidRPr="0082339F">
        <w:rPr>
          <w:sz w:val="22"/>
          <w:szCs w:val="22"/>
        </w:rPr>
        <w:t xml:space="preserve"> </w:t>
      </w:r>
      <w:r w:rsidRPr="0082339F">
        <w:rPr>
          <w:sz w:val="22"/>
          <w:szCs w:val="22"/>
        </w:rPr>
        <w:t xml:space="preserve">que fueron </w:t>
      </w:r>
      <w:r w:rsidR="004D6ACC" w:rsidRPr="0082339F">
        <w:rPr>
          <w:sz w:val="22"/>
          <w:szCs w:val="22"/>
        </w:rPr>
        <w:t>derrocados en 2003</w:t>
      </w:r>
      <w:r w:rsidR="00B16DA8" w:rsidRPr="0082339F">
        <w:rPr>
          <w:sz w:val="22"/>
          <w:szCs w:val="22"/>
        </w:rPr>
        <w:t xml:space="preserve"> </w:t>
      </w:r>
      <w:r w:rsidRPr="0082339F">
        <w:rPr>
          <w:sz w:val="22"/>
          <w:szCs w:val="22"/>
        </w:rPr>
        <w:t>por la intervención estadounidense,</w:t>
      </w:r>
      <w:r w:rsidR="00B16DA8" w:rsidRPr="0082339F">
        <w:rPr>
          <w:sz w:val="22"/>
          <w:szCs w:val="22"/>
        </w:rPr>
        <w:t xml:space="preserve"> reactivaron su animadversión </w:t>
      </w:r>
      <w:r w:rsidRPr="0082339F">
        <w:rPr>
          <w:sz w:val="22"/>
          <w:szCs w:val="22"/>
        </w:rPr>
        <w:t>hacia</w:t>
      </w:r>
      <w:r w:rsidR="00B16DA8" w:rsidRPr="0082339F">
        <w:rPr>
          <w:sz w:val="22"/>
          <w:szCs w:val="22"/>
        </w:rPr>
        <w:t xml:space="preserve"> los </w:t>
      </w:r>
      <w:r w:rsidR="004D6ACC" w:rsidRPr="0082339F">
        <w:rPr>
          <w:sz w:val="22"/>
          <w:szCs w:val="22"/>
        </w:rPr>
        <w:t xml:space="preserve">chiitas, </w:t>
      </w:r>
      <w:r w:rsidR="00B16DA8" w:rsidRPr="0082339F">
        <w:rPr>
          <w:sz w:val="22"/>
          <w:szCs w:val="22"/>
        </w:rPr>
        <w:t xml:space="preserve">quienes </w:t>
      </w:r>
      <w:r w:rsidRPr="0082339F">
        <w:rPr>
          <w:sz w:val="22"/>
          <w:szCs w:val="22"/>
        </w:rPr>
        <w:t xml:space="preserve">en su momento </w:t>
      </w:r>
      <w:r w:rsidR="00B16DA8" w:rsidRPr="0082339F">
        <w:rPr>
          <w:sz w:val="22"/>
          <w:szCs w:val="22"/>
        </w:rPr>
        <w:t>fueron apoyados y entronizados en el gobierno</w:t>
      </w:r>
      <w:r w:rsidR="00847481" w:rsidRPr="0082339F">
        <w:rPr>
          <w:sz w:val="22"/>
          <w:szCs w:val="22"/>
        </w:rPr>
        <w:t xml:space="preserve"> con el apoyo de las tropas estadounidenses [</w:t>
      </w:r>
      <w:r w:rsidR="00847481" w:rsidRPr="00D80758">
        <w:rPr>
          <w:rFonts w:ascii="Times New Roman" w:hAnsi="Times New Roman" w:cs="Times New Roman"/>
          <w:sz w:val="22"/>
          <w:szCs w:val="22"/>
        </w:rPr>
        <w:t>VER</w:t>
      </w:r>
      <w:r w:rsidR="00847481" w:rsidRPr="0082339F">
        <w:rPr>
          <w:sz w:val="22"/>
          <w:szCs w:val="22"/>
        </w:rPr>
        <w:t>]</w:t>
      </w:r>
      <w:r w:rsidR="00D80758">
        <w:rPr>
          <w:sz w:val="22"/>
          <w:szCs w:val="22"/>
        </w:rPr>
        <w:t xml:space="preserve"> </w:t>
      </w:r>
      <w:hyperlink r:id="rId50" w:history="1">
        <w:r w:rsidR="00D80758" w:rsidRPr="00D25797">
          <w:rPr>
            <w:rStyle w:val="Hipervnculo"/>
            <w:rFonts w:ascii="Lucida Grande" w:hAnsi="Lucida Grande" w:cs="Lucida Grande"/>
          </w:rPr>
          <w:t>http://aulaplaneta.planetasaber.com/theworld/chronicles/seccions/cards/default.asp?pk=1177&amp;art=94</w:t>
        </w:r>
      </w:hyperlink>
      <w:r w:rsidR="00D80758">
        <w:rPr>
          <w:rFonts w:ascii="Lucida Grande" w:hAnsi="Lucida Grande" w:cs="Lucida Grande"/>
          <w:color w:val="000000"/>
        </w:rPr>
        <w:t xml:space="preserve"> </w:t>
      </w:r>
      <w:r w:rsidR="00B16DA8" w:rsidRPr="0082339F">
        <w:rPr>
          <w:sz w:val="22"/>
          <w:szCs w:val="22"/>
        </w:rPr>
        <w:t xml:space="preserve">. </w:t>
      </w:r>
      <w:r w:rsidRPr="0082339F">
        <w:rPr>
          <w:sz w:val="22"/>
          <w:szCs w:val="22"/>
        </w:rPr>
        <w:t>Este hecho</w:t>
      </w:r>
      <w:r w:rsidR="00B16DA8" w:rsidRPr="0082339F">
        <w:rPr>
          <w:sz w:val="22"/>
          <w:szCs w:val="22"/>
        </w:rPr>
        <w:t xml:space="preserve"> </w:t>
      </w:r>
      <w:r w:rsidR="004D6ACC" w:rsidRPr="0082339F">
        <w:rPr>
          <w:sz w:val="22"/>
          <w:szCs w:val="22"/>
        </w:rPr>
        <w:t>creó un</w:t>
      </w:r>
      <w:r w:rsidR="00B16DA8" w:rsidRPr="0082339F">
        <w:rPr>
          <w:sz w:val="22"/>
          <w:szCs w:val="22"/>
        </w:rPr>
        <w:t>a</w:t>
      </w:r>
      <w:r w:rsidR="004D6ACC" w:rsidRPr="0082339F">
        <w:rPr>
          <w:sz w:val="22"/>
          <w:szCs w:val="22"/>
        </w:rPr>
        <w:t xml:space="preserve"> espiral de violencia</w:t>
      </w:r>
      <w:r w:rsidR="00B16DA8" w:rsidRPr="0082339F">
        <w:rPr>
          <w:sz w:val="22"/>
          <w:szCs w:val="22"/>
        </w:rPr>
        <w:t>. Por ejemplo, l</w:t>
      </w:r>
      <w:r w:rsidR="009B3DF0" w:rsidRPr="0082339F">
        <w:rPr>
          <w:sz w:val="22"/>
          <w:szCs w:val="22"/>
        </w:rPr>
        <w:t xml:space="preserve">os </w:t>
      </w:r>
      <w:r w:rsidR="007B4E83" w:rsidRPr="0082339F">
        <w:rPr>
          <w:sz w:val="22"/>
          <w:szCs w:val="22"/>
        </w:rPr>
        <w:t>miembros</w:t>
      </w:r>
      <w:r w:rsidR="009B3DF0" w:rsidRPr="0082339F">
        <w:rPr>
          <w:sz w:val="22"/>
          <w:szCs w:val="22"/>
        </w:rPr>
        <w:t xml:space="preserve"> de</w:t>
      </w:r>
      <w:r w:rsidR="008D5BB3" w:rsidRPr="0082339F">
        <w:rPr>
          <w:sz w:val="22"/>
          <w:szCs w:val="22"/>
        </w:rPr>
        <w:t xml:space="preserve"> la milicia del Estado Islámico</w:t>
      </w:r>
      <w:r w:rsidR="009B3DF0" w:rsidRPr="0082339F">
        <w:rPr>
          <w:sz w:val="22"/>
          <w:szCs w:val="22"/>
        </w:rPr>
        <w:t xml:space="preserve">, </w:t>
      </w:r>
      <w:r w:rsidR="008D5BB3" w:rsidRPr="0082339F">
        <w:rPr>
          <w:sz w:val="22"/>
          <w:szCs w:val="22"/>
        </w:rPr>
        <w:t xml:space="preserve">quienes </w:t>
      </w:r>
      <w:r w:rsidRPr="0082339F">
        <w:rPr>
          <w:sz w:val="22"/>
          <w:szCs w:val="22"/>
        </w:rPr>
        <w:t>han participado</w:t>
      </w:r>
      <w:r w:rsidR="00B16DA8" w:rsidRPr="0082339F">
        <w:rPr>
          <w:sz w:val="22"/>
          <w:szCs w:val="22"/>
        </w:rPr>
        <w:t xml:space="preserve"> </w:t>
      </w:r>
      <w:r w:rsidRPr="0082339F">
        <w:rPr>
          <w:sz w:val="22"/>
          <w:szCs w:val="22"/>
        </w:rPr>
        <w:t>de manera activa</w:t>
      </w:r>
      <w:r w:rsidR="00B16DA8" w:rsidRPr="0082339F">
        <w:rPr>
          <w:sz w:val="22"/>
          <w:szCs w:val="22"/>
        </w:rPr>
        <w:t xml:space="preserve"> en la guerra civil iraquí, </w:t>
      </w:r>
      <w:r w:rsidR="009B3DF0" w:rsidRPr="0082339F">
        <w:rPr>
          <w:sz w:val="22"/>
          <w:szCs w:val="22"/>
        </w:rPr>
        <w:t>son</w:t>
      </w:r>
      <w:r w:rsidR="00B16DA8" w:rsidRPr="0082339F">
        <w:rPr>
          <w:sz w:val="22"/>
          <w:szCs w:val="22"/>
        </w:rPr>
        <w:t>,</w:t>
      </w:r>
      <w:r w:rsidR="009B3DF0" w:rsidRPr="0082339F">
        <w:rPr>
          <w:sz w:val="22"/>
          <w:szCs w:val="22"/>
        </w:rPr>
        <w:t xml:space="preserve"> en gran parte</w:t>
      </w:r>
      <w:r w:rsidR="00B16DA8" w:rsidRPr="0082339F">
        <w:rPr>
          <w:sz w:val="22"/>
          <w:szCs w:val="22"/>
        </w:rPr>
        <w:t>,</w:t>
      </w:r>
      <w:r w:rsidR="009B3DF0" w:rsidRPr="0082339F">
        <w:rPr>
          <w:sz w:val="22"/>
          <w:szCs w:val="22"/>
        </w:rPr>
        <w:t xml:space="preserve"> sunitas radicales</w:t>
      </w:r>
      <w:r w:rsidR="00D80758">
        <w:rPr>
          <w:sz w:val="22"/>
          <w:szCs w:val="22"/>
        </w:rPr>
        <w:t xml:space="preserve"> </w:t>
      </w:r>
      <w:r w:rsidR="00D80758" w:rsidRPr="0082339F">
        <w:rPr>
          <w:sz w:val="22"/>
          <w:szCs w:val="22"/>
        </w:rPr>
        <w:t>[</w:t>
      </w:r>
      <w:r w:rsidR="00D80758" w:rsidRPr="00D80758">
        <w:rPr>
          <w:rFonts w:ascii="Times New Roman" w:hAnsi="Times New Roman" w:cs="Times New Roman"/>
          <w:sz w:val="22"/>
          <w:szCs w:val="22"/>
        </w:rPr>
        <w:t>VER</w:t>
      </w:r>
      <w:r w:rsidR="00D80758" w:rsidRPr="0082339F">
        <w:rPr>
          <w:sz w:val="22"/>
          <w:szCs w:val="22"/>
        </w:rPr>
        <w:t>]</w:t>
      </w:r>
      <w:r w:rsidR="009B3DF0" w:rsidRPr="0082339F">
        <w:rPr>
          <w:sz w:val="22"/>
          <w:szCs w:val="22"/>
        </w:rPr>
        <w:t>.</w:t>
      </w:r>
    </w:p>
    <w:p w14:paraId="347BBD12" w14:textId="674BCC00" w:rsidR="00D80758" w:rsidRPr="0082339F" w:rsidRDefault="00E710C4" w:rsidP="0082339F">
      <w:pPr>
        <w:rPr>
          <w:sz w:val="22"/>
          <w:szCs w:val="22"/>
        </w:rPr>
      </w:pPr>
      <w:hyperlink r:id="rId51" w:history="1">
        <w:r w:rsidR="00D80758" w:rsidRPr="00D25797">
          <w:rPr>
            <w:rStyle w:val="Hipervnculo"/>
            <w:rFonts w:ascii="Lucida Grande" w:hAnsi="Lucida Grande" w:cs="Lucida Grande"/>
          </w:rPr>
          <w:t>http://actualidad.rt.com/actualidad/167320-sunitas-chiies-diferencias-conflicto</w:t>
        </w:r>
      </w:hyperlink>
      <w:r w:rsidR="00D80758">
        <w:rPr>
          <w:rFonts w:ascii="Lucida Grande" w:hAnsi="Lucida Grande" w:cs="Lucida Grande"/>
          <w:color w:val="000000"/>
        </w:rPr>
        <w:t xml:space="preserve"> </w:t>
      </w:r>
    </w:p>
    <w:p w14:paraId="68307F75" w14:textId="5CA6BF5A" w:rsidR="00391DB2" w:rsidRPr="0082339F" w:rsidRDefault="008C747E" w:rsidP="0082339F">
      <w:pPr>
        <w:rPr>
          <w:sz w:val="22"/>
          <w:szCs w:val="22"/>
        </w:rPr>
      </w:pPr>
      <w:r w:rsidRPr="0082339F">
        <w:rPr>
          <w:sz w:val="22"/>
          <w:szCs w:val="22"/>
        </w:rPr>
        <w:t>L</w:t>
      </w:r>
      <w:r w:rsidR="00391DB2" w:rsidRPr="0082339F">
        <w:rPr>
          <w:sz w:val="22"/>
          <w:szCs w:val="22"/>
        </w:rPr>
        <w:t>os sunitas</w:t>
      </w:r>
      <w:r w:rsidRPr="0082339F">
        <w:rPr>
          <w:sz w:val="22"/>
          <w:szCs w:val="22"/>
        </w:rPr>
        <w:t xml:space="preserve"> </w:t>
      </w:r>
      <w:r w:rsidR="00391DB2" w:rsidRPr="0082339F">
        <w:rPr>
          <w:sz w:val="22"/>
          <w:szCs w:val="22"/>
        </w:rPr>
        <w:t>diferencian el gobierno religioso del gobierno civil</w:t>
      </w:r>
      <w:r w:rsidRPr="0082339F">
        <w:rPr>
          <w:sz w:val="22"/>
          <w:szCs w:val="22"/>
        </w:rPr>
        <w:t xml:space="preserve"> y su líder tiene poca injerencia en asuntos políticos, a menos que haga parte del </w:t>
      </w:r>
      <w:r w:rsidR="00230A8E" w:rsidRPr="0082339F">
        <w:rPr>
          <w:sz w:val="22"/>
          <w:szCs w:val="22"/>
        </w:rPr>
        <w:t>poder en ese momento</w:t>
      </w:r>
      <w:r w:rsidR="00391DB2" w:rsidRPr="0082339F">
        <w:rPr>
          <w:sz w:val="22"/>
          <w:szCs w:val="22"/>
        </w:rPr>
        <w:t xml:space="preserve">. </w:t>
      </w:r>
      <w:r w:rsidRPr="0082339F">
        <w:rPr>
          <w:sz w:val="22"/>
          <w:szCs w:val="22"/>
        </w:rPr>
        <w:t xml:space="preserve">Los sunitas, </w:t>
      </w:r>
      <w:r w:rsidR="00230A8E" w:rsidRPr="0082339F">
        <w:rPr>
          <w:sz w:val="22"/>
          <w:szCs w:val="22"/>
        </w:rPr>
        <w:t>al contrario de los chiitas,</w:t>
      </w:r>
      <w:r w:rsidRPr="0082339F">
        <w:rPr>
          <w:sz w:val="22"/>
          <w:szCs w:val="22"/>
        </w:rPr>
        <w:t xml:space="preserve"> se organizan </w:t>
      </w:r>
      <w:r w:rsidR="00230A8E" w:rsidRPr="0082339F">
        <w:rPr>
          <w:sz w:val="22"/>
          <w:szCs w:val="22"/>
        </w:rPr>
        <w:t>de manera independiente, no cuentan con</w:t>
      </w:r>
      <w:r w:rsidRPr="0082339F">
        <w:rPr>
          <w:sz w:val="22"/>
          <w:szCs w:val="22"/>
        </w:rPr>
        <w:t xml:space="preserve"> una organización formal, sino un </w:t>
      </w:r>
      <w:r w:rsidR="00230A8E" w:rsidRPr="0082339F">
        <w:rPr>
          <w:sz w:val="22"/>
          <w:szCs w:val="22"/>
        </w:rPr>
        <w:t xml:space="preserve"> grupo</w:t>
      </w:r>
      <w:r w:rsidRPr="0082339F">
        <w:rPr>
          <w:sz w:val="22"/>
          <w:szCs w:val="22"/>
        </w:rPr>
        <w:t xml:space="preserve"> de </w:t>
      </w:r>
      <w:r w:rsidR="00230A8E" w:rsidRPr="0082339F">
        <w:rPr>
          <w:sz w:val="22"/>
          <w:szCs w:val="22"/>
        </w:rPr>
        <w:t>hombres doctos</w:t>
      </w:r>
      <w:r w:rsidRPr="0082339F">
        <w:rPr>
          <w:sz w:val="22"/>
          <w:szCs w:val="22"/>
        </w:rPr>
        <w:t xml:space="preserve"> y estudiosos</w:t>
      </w:r>
      <w:r w:rsidR="00230A8E" w:rsidRPr="0082339F">
        <w:rPr>
          <w:sz w:val="22"/>
          <w:szCs w:val="22"/>
        </w:rPr>
        <w:t>, que son</w:t>
      </w:r>
      <w:r w:rsidRPr="0082339F">
        <w:rPr>
          <w:sz w:val="22"/>
          <w:szCs w:val="22"/>
        </w:rPr>
        <w:t xml:space="preserve"> quienes </w:t>
      </w:r>
      <w:r w:rsidR="00230A8E" w:rsidRPr="0082339F">
        <w:rPr>
          <w:sz w:val="22"/>
          <w:szCs w:val="22"/>
        </w:rPr>
        <w:t>predican</w:t>
      </w:r>
      <w:r w:rsidRPr="0082339F">
        <w:rPr>
          <w:sz w:val="22"/>
          <w:szCs w:val="22"/>
        </w:rPr>
        <w:t xml:space="preserve"> y deciden.</w:t>
      </w:r>
    </w:p>
    <w:tbl>
      <w:tblPr>
        <w:tblStyle w:val="Tablaconcuadrcula"/>
        <w:tblW w:w="0" w:type="auto"/>
        <w:tblLook w:val="04A0" w:firstRow="1" w:lastRow="0" w:firstColumn="1" w:lastColumn="0" w:noHBand="0" w:noVBand="1"/>
      </w:tblPr>
      <w:tblGrid>
        <w:gridCol w:w="2518"/>
        <w:gridCol w:w="6515"/>
      </w:tblGrid>
      <w:tr w:rsidR="0058465E" w:rsidRPr="0082339F" w14:paraId="5BC0DDCD" w14:textId="77777777" w:rsidTr="005A2B85">
        <w:tc>
          <w:tcPr>
            <w:tcW w:w="9033" w:type="dxa"/>
            <w:gridSpan w:val="2"/>
            <w:shd w:val="clear" w:color="auto" w:fill="0D0D0D" w:themeFill="text1" w:themeFillTint="F2"/>
          </w:tcPr>
          <w:p w14:paraId="770D7EA8" w14:textId="77777777" w:rsidR="0058465E" w:rsidRPr="0082339F" w:rsidRDefault="0058465E" w:rsidP="0082339F">
            <w:pPr>
              <w:rPr>
                <w:b/>
                <w:color w:val="FFFFFF" w:themeColor="background1"/>
              </w:rPr>
            </w:pPr>
            <w:r w:rsidRPr="0082339F">
              <w:rPr>
                <w:b/>
                <w:color w:val="FFFFFF" w:themeColor="background1"/>
              </w:rPr>
              <w:t>Imagen (fotografía, gráfica o ilustración)</w:t>
            </w:r>
          </w:p>
        </w:tc>
      </w:tr>
      <w:tr w:rsidR="0058465E" w:rsidRPr="0082339F" w14:paraId="6871ABAB" w14:textId="77777777" w:rsidTr="005A2B85">
        <w:tc>
          <w:tcPr>
            <w:tcW w:w="2518" w:type="dxa"/>
          </w:tcPr>
          <w:p w14:paraId="1109FB89" w14:textId="77777777" w:rsidR="0058465E" w:rsidRPr="0082339F" w:rsidRDefault="0058465E" w:rsidP="0082339F">
            <w:pPr>
              <w:rPr>
                <w:b/>
                <w:color w:val="000000"/>
              </w:rPr>
            </w:pPr>
            <w:r w:rsidRPr="0082339F">
              <w:rPr>
                <w:b/>
                <w:color w:val="000000"/>
              </w:rPr>
              <w:t>Código</w:t>
            </w:r>
          </w:p>
        </w:tc>
        <w:tc>
          <w:tcPr>
            <w:tcW w:w="6515" w:type="dxa"/>
          </w:tcPr>
          <w:p w14:paraId="47036620" w14:textId="1005217A" w:rsidR="0058465E" w:rsidRPr="0082339F" w:rsidRDefault="00E62EB0" w:rsidP="0082339F">
            <w:pPr>
              <w:rPr>
                <w:b/>
                <w:color w:val="000000"/>
              </w:rPr>
            </w:pPr>
            <w:r w:rsidRPr="0082339F">
              <w:rPr>
                <w:color w:val="000000"/>
              </w:rPr>
              <w:t>CS_11</w:t>
            </w:r>
            <w:r w:rsidR="0058465E" w:rsidRPr="0082339F">
              <w:rPr>
                <w:color w:val="000000"/>
              </w:rPr>
              <w:t>_0</w:t>
            </w:r>
            <w:r w:rsidR="002C0BCD" w:rsidRPr="0082339F">
              <w:rPr>
                <w:color w:val="000000"/>
              </w:rPr>
              <w:t>1</w:t>
            </w:r>
            <w:r w:rsidR="0058465E" w:rsidRPr="0082339F">
              <w:rPr>
                <w:color w:val="000000"/>
              </w:rPr>
              <w:t>_IMG</w:t>
            </w:r>
            <w:r w:rsidR="00D21B4D" w:rsidRPr="0082339F">
              <w:rPr>
                <w:color w:val="000000"/>
              </w:rPr>
              <w:t>21</w:t>
            </w:r>
          </w:p>
        </w:tc>
      </w:tr>
      <w:tr w:rsidR="0058465E" w:rsidRPr="0082339F" w14:paraId="5CAF1FE9" w14:textId="77777777" w:rsidTr="005A2B85">
        <w:tc>
          <w:tcPr>
            <w:tcW w:w="2518" w:type="dxa"/>
          </w:tcPr>
          <w:p w14:paraId="6BD3BB5A" w14:textId="77777777" w:rsidR="0058465E" w:rsidRPr="0082339F" w:rsidRDefault="0058465E" w:rsidP="0082339F">
            <w:pPr>
              <w:rPr>
                <w:color w:val="000000"/>
              </w:rPr>
            </w:pPr>
            <w:r w:rsidRPr="0082339F">
              <w:rPr>
                <w:b/>
                <w:color w:val="000000"/>
              </w:rPr>
              <w:t>Descripción</w:t>
            </w:r>
          </w:p>
        </w:tc>
        <w:tc>
          <w:tcPr>
            <w:tcW w:w="6515" w:type="dxa"/>
          </w:tcPr>
          <w:p w14:paraId="64EE3ECB" w14:textId="34086DCE" w:rsidR="00606382" w:rsidRPr="0082339F" w:rsidRDefault="00A37700" w:rsidP="0082339F">
            <w:pPr>
              <w:rPr>
                <w:color w:val="000000"/>
                <w:lang w:val="es-CO"/>
              </w:rPr>
            </w:pPr>
            <w:r w:rsidRPr="0082339F">
              <w:rPr>
                <w:color w:val="000000"/>
                <w:lang w:val="es-CO"/>
              </w:rPr>
              <w:t>Mezquita del profeta en Medina, Arabia Saud</w:t>
            </w:r>
            <w:r w:rsidR="008E5723" w:rsidRPr="0082339F">
              <w:rPr>
                <w:color w:val="000000"/>
                <w:lang w:val="es-CO"/>
              </w:rPr>
              <w:t>ita</w:t>
            </w:r>
            <w:r w:rsidRPr="0082339F">
              <w:rPr>
                <w:color w:val="000000"/>
                <w:lang w:val="es-CO"/>
              </w:rPr>
              <w:t>.</w:t>
            </w:r>
          </w:p>
          <w:p w14:paraId="34C74BAE" w14:textId="438F91A0" w:rsidR="0058465E" w:rsidRPr="0082339F" w:rsidRDefault="0058465E" w:rsidP="0082339F">
            <w:pPr>
              <w:rPr>
                <w:color w:val="000000"/>
                <w:lang w:val="es-CO"/>
              </w:rPr>
            </w:pPr>
          </w:p>
        </w:tc>
      </w:tr>
      <w:tr w:rsidR="0058465E" w:rsidRPr="0082339F" w14:paraId="546F7F01" w14:textId="77777777" w:rsidTr="005A2B85">
        <w:tc>
          <w:tcPr>
            <w:tcW w:w="2518" w:type="dxa"/>
          </w:tcPr>
          <w:p w14:paraId="45681558" w14:textId="77777777" w:rsidR="0058465E" w:rsidRPr="0082339F" w:rsidRDefault="0058465E" w:rsidP="0082339F">
            <w:pPr>
              <w:rPr>
                <w:color w:val="000000"/>
              </w:rPr>
            </w:pPr>
            <w:r w:rsidRPr="0082339F">
              <w:rPr>
                <w:b/>
                <w:color w:val="000000"/>
              </w:rPr>
              <w:t>Código Shutterstock (o URL o la ruta en AulaPlaneta)</w:t>
            </w:r>
          </w:p>
        </w:tc>
        <w:tc>
          <w:tcPr>
            <w:tcW w:w="6515" w:type="dxa"/>
          </w:tcPr>
          <w:p w14:paraId="75D28AC7" w14:textId="77777777" w:rsidR="00606382" w:rsidRPr="0082339F" w:rsidRDefault="00606382" w:rsidP="0082339F">
            <w:pPr>
              <w:rPr>
                <w:color w:val="000000"/>
                <w:lang w:val="es-CO"/>
              </w:rPr>
            </w:pPr>
          </w:p>
          <w:p w14:paraId="4507B9CB" w14:textId="3AA3598F" w:rsidR="0058465E" w:rsidRPr="0082339F" w:rsidRDefault="00606382" w:rsidP="0082339F">
            <w:pPr>
              <w:rPr>
                <w:color w:val="000000"/>
              </w:rPr>
            </w:pPr>
            <w:r w:rsidRPr="0082339F">
              <w:rPr>
                <w:color w:val="000000"/>
                <w:lang w:val="es-CO"/>
              </w:rPr>
              <w:t>Número de la imagen 137289560</w:t>
            </w:r>
          </w:p>
        </w:tc>
      </w:tr>
      <w:tr w:rsidR="0058465E" w:rsidRPr="0082339F" w14:paraId="68584C7E" w14:textId="77777777" w:rsidTr="005A2B85">
        <w:tc>
          <w:tcPr>
            <w:tcW w:w="2518" w:type="dxa"/>
          </w:tcPr>
          <w:p w14:paraId="54683688" w14:textId="77777777" w:rsidR="0058465E" w:rsidRPr="0082339F" w:rsidRDefault="0058465E" w:rsidP="0082339F">
            <w:pPr>
              <w:rPr>
                <w:color w:val="000000"/>
              </w:rPr>
            </w:pPr>
            <w:r w:rsidRPr="0082339F">
              <w:rPr>
                <w:b/>
                <w:color w:val="000000"/>
              </w:rPr>
              <w:t>Pie de imagen</w:t>
            </w:r>
          </w:p>
        </w:tc>
        <w:tc>
          <w:tcPr>
            <w:tcW w:w="6515" w:type="dxa"/>
          </w:tcPr>
          <w:p w14:paraId="3D00F232" w14:textId="40A901F8" w:rsidR="0058465E" w:rsidRPr="0082339F" w:rsidRDefault="0058465E" w:rsidP="0082339F">
            <w:pPr>
              <w:rPr>
                <w:color w:val="000000"/>
              </w:rPr>
            </w:pPr>
            <w:r w:rsidRPr="0082339F">
              <w:rPr>
                <w:color w:val="000000"/>
              </w:rPr>
              <w:t>Arabia saudita es la capital espiritual del mundo sunita</w:t>
            </w:r>
            <w:r w:rsidR="00635FFD" w:rsidRPr="0082339F">
              <w:rPr>
                <w:color w:val="000000"/>
              </w:rPr>
              <w:t xml:space="preserve">. </w:t>
            </w:r>
            <w:r w:rsidR="00606382" w:rsidRPr="0082339F">
              <w:rPr>
                <w:color w:val="000000"/>
              </w:rPr>
              <w:t>En la imagen se aprecia la Mezquita del Profeta, construida en Medina</w:t>
            </w:r>
            <w:r w:rsidR="00A37700" w:rsidRPr="0082339F">
              <w:rPr>
                <w:color w:val="000000"/>
              </w:rPr>
              <w:t xml:space="preserve">, la ciudad sagrada más importante del </w:t>
            </w:r>
            <w:r w:rsidR="008E5723" w:rsidRPr="0082339F">
              <w:rPr>
                <w:color w:val="000000"/>
              </w:rPr>
              <w:t xml:space="preserve">sunismo, porque </w:t>
            </w:r>
            <w:r w:rsidR="00606382" w:rsidRPr="0082339F">
              <w:rPr>
                <w:color w:val="000000"/>
              </w:rPr>
              <w:t xml:space="preserve"> </w:t>
            </w:r>
            <w:r w:rsidR="00A37700" w:rsidRPr="0082339F">
              <w:rPr>
                <w:color w:val="000000"/>
              </w:rPr>
              <w:t>allí se encuentra la tumba de Mahoma. E</w:t>
            </w:r>
            <w:r w:rsidR="00606382" w:rsidRPr="0082339F">
              <w:rPr>
                <w:color w:val="000000"/>
              </w:rPr>
              <w:t xml:space="preserve">s el segundo lugar más sagrado del Islam y una de las mezquitas más grandes del mundo. </w:t>
            </w:r>
            <w:r w:rsidR="00A37700" w:rsidRPr="0082339F">
              <w:rPr>
                <w:color w:val="000000"/>
              </w:rPr>
              <w:t xml:space="preserve">Una de las características más notables de </w:t>
            </w:r>
            <w:r w:rsidR="008E5723" w:rsidRPr="0082339F">
              <w:rPr>
                <w:color w:val="000000"/>
              </w:rPr>
              <w:t>esta construcción</w:t>
            </w:r>
            <w:r w:rsidR="00A37700" w:rsidRPr="0082339F">
              <w:rPr>
                <w:color w:val="000000"/>
              </w:rPr>
              <w:t xml:space="preserve"> es la cúpula verde. </w:t>
            </w:r>
          </w:p>
        </w:tc>
      </w:tr>
    </w:tbl>
    <w:p w14:paraId="3D7971BF" w14:textId="77777777" w:rsidR="0058465E" w:rsidRPr="0082339F" w:rsidRDefault="0058465E" w:rsidP="0082339F">
      <w:pPr>
        <w:rPr>
          <w:sz w:val="22"/>
          <w:szCs w:val="22"/>
        </w:rPr>
      </w:pPr>
    </w:p>
    <w:p w14:paraId="5ED8FE4A" w14:textId="246AF290" w:rsidR="00C769C1" w:rsidRPr="0082339F" w:rsidRDefault="00B16DA8" w:rsidP="0082339F">
      <w:pPr>
        <w:rPr>
          <w:sz w:val="22"/>
          <w:szCs w:val="22"/>
        </w:rPr>
      </w:pPr>
      <w:r w:rsidRPr="0082339F">
        <w:rPr>
          <w:sz w:val="22"/>
          <w:szCs w:val="22"/>
        </w:rPr>
        <w:t xml:space="preserve">Los </w:t>
      </w:r>
      <w:r w:rsidR="008E5987" w:rsidRPr="0082339F">
        <w:rPr>
          <w:sz w:val="22"/>
          <w:szCs w:val="22"/>
        </w:rPr>
        <w:t>sunita</w:t>
      </w:r>
      <w:r w:rsidRPr="0082339F">
        <w:rPr>
          <w:sz w:val="22"/>
          <w:szCs w:val="22"/>
        </w:rPr>
        <w:t xml:space="preserve">s también </w:t>
      </w:r>
      <w:r w:rsidR="008E5723" w:rsidRPr="0082339F">
        <w:rPr>
          <w:sz w:val="22"/>
          <w:szCs w:val="22"/>
        </w:rPr>
        <w:t>tienen divisiones internas</w:t>
      </w:r>
      <w:r w:rsidRPr="0082339F">
        <w:rPr>
          <w:sz w:val="22"/>
          <w:szCs w:val="22"/>
        </w:rPr>
        <w:t xml:space="preserve">. Existe una </w:t>
      </w:r>
      <w:r w:rsidR="00C769C1" w:rsidRPr="0082339F">
        <w:rPr>
          <w:sz w:val="22"/>
          <w:szCs w:val="22"/>
        </w:rPr>
        <w:t xml:space="preserve">corriente </w:t>
      </w:r>
      <w:r w:rsidRPr="0082339F">
        <w:rPr>
          <w:sz w:val="22"/>
          <w:szCs w:val="22"/>
        </w:rPr>
        <w:t xml:space="preserve">denominada </w:t>
      </w:r>
      <w:r w:rsidR="00C769C1" w:rsidRPr="0082339F">
        <w:rPr>
          <w:i/>
          <w:sz w:val="22"/>
          <w:szCs w:val="22"/>
        </w:rPr>
        <w:t>wahhabista</w:t>
      </w:r>
      <w:r w:rsidRPr="0082339F">
        <w:rPr>
          <w:sz w:val="22"/>
          <w:szCs w:val="22"/>
        </w:rPr>
        <w:t>,</w:t>
      </w:r>
      <w:r w:rsidR="00C769C1" w:rsidRPr="0082339F">
        <w:rPr>
          <w:sz w:val="22"/>
          <w:szCs w:val="22"/>
        </w:rPr>
        <w:t xml:space="preserve"> </w:t>
      </w:r>
      <w:r w:rsidR="008E5723" w:rsidRPr="0082339F">
        <w:rPr>
          <w:sz w:val="22"/>
          <w:szCs w:val="22"/>
        </w:rPr>
        <w:t>que florece en especial</w:t>
      </w:r>
      <w:r w:rsidRPr="0082339F">
        <w:rPr>
          <w:sz w:val="22"/>
          <w:szCs w:val="22"/>
        </w:rPr>
        <w:t xml:space="preserve"> </w:t>
      </w:r>
      <w:r w:rsidR="00C769C1" w:rsidRPr="0082339F">
        <w:rPr>
          <w:sz w:val="22"/>
          <w:szCs w:val="22"/>
        </w:rPr>
        <w:t>en Arabia Saudita</w:t>
      </w:r>
      <w:r w:rsidRPr="0082339F">
        <w:rPr>
          <w:sz w:val="22"/>
          <w:szCs w:val="22"/>
        </w:rPr>
        <w:t xml:space="preserve">, </w:t>
      </w:r>
      <w:r w:rsidR="00C769C1" w:rsidRPr="0082339F">
        <w:rPr>
          <w:sz w:val="22"/>
          <w:szCs w:val="22"/>
        </w:rPr>
        <w:t>que</w:t>
      </w:r>
      <w:r w:rsidRPr="0082339F">
        <w:rPr>
          <w:sz w:val="22"/>
          <w:szCs w:val="22"/>
        </w:rPr>
        <w:t xml:space="preserve"> </w:t>
      </w:r>
      <w:r w:rsidR="008E5723" w:rsidRPr="0082339F">
        <w:rPr>
          <w:sz w:val="22"/>
          <w:szCs w:val="22"/>
        </w:rPr>
        <w:t>propugna por</w:t>
      </w:r>
      <w:r w:rsidRPr="0082339F">
        <w:rPr>
          <w:sz w:val="22"/>
          <w:szCs w:val="22"/>
        </w:rPr>
        <w:t xml:space="preserve"> una </w:t>
      </w:r>
      <w:r w:rsidR="008E5723" w:rsidRPr="0082339F">
        <w:rPr>
          <w:sz w:val="22"/>
          <w:szCs w:val="22"/>
        </w:rPr>
        <w:t xml:space="preserve">tendencia </w:t>
      </w:r>
      <w:r w:rsidRPr="0082339F">
        <w:rPr>
          <w:sz w:val="22"/>
          <w:szCs w:val="22"/>
        </w:rPr>
        <w:t xml:space="preserve"> puritanista, es decir</w:t>
      </w:r>
      <w:r w:rsidR="008E5723" w:rsidRPr="0082339F">
        <w:rPr>
          <w:sz w:val="22"/>
          <w:szCs w:val="22"/>
        </w:rPr>
        <w:t>,</w:t>
      </w:r>
      <w:r w:rsidRPr="0082339F">
        <w:rPr>
          <w:sz w:val="22"/>
          <w:szCs w:val="22"/>
        </w:rPr>
        <w:t xml:space="preserve"> un </w:t>
      </w:r>
      <w:r w:rsidR="00C769C1" w:rsidRPr="0082339F">
        <w:rPr>
          <w:sz w:val="22"/>
          <w:szCs w:val="22"/>
        </w:rPr>
        <w:t>regreso</w:t>
      </w:r>
      <w:r w:rsidR="007B4E83" w:rsidRPr="0082339F">
        <w:rPr>
          <w:sz w:val="22"/>
          <w:szCs w:val="22"/>
        </w:rPr>
        <w:t xml:space="preserve"> a los valores originarios del I</w:t>
      </w:r>
      <w:r w:rsidR="00C769C1" w:rsidRPr="0082339F">
        <w:rPr>
          <w:sz w:val="22"/>
          <w:szCs w:val="22"/>
        </w:rPr>
        <w:t>slam</w:t>
      </w:r>
      <w:r w:rsidRPr="0082339F">
        <w:rPr>
          <w:sz w:val="22"/>
          <w:szCs w:val="22"/>
        </w:rPr>
        <w:t xml:space="preserve">. </w:t>
      </w:r>
      <w:r w:rsidR="00C769C1" w:rsidRPr="0082339F">
        <w:rPr>
          <w:sz w:val="22"/>
          <w:szCs w:val="22"/>
        </w:rPr>
        <w:t xml:space="preserve"> </w:t>
      </w:r>
      <w:r w:rsidR="008E5723" w:rsidRPr="0082339F">
        <w:rPr>
          <w:sz w:val="22"/>
          <w:szCs w:val="22"/>
        </w:rPr>
        <w:t>Esta</w:t>
      </w:r>
      <w:r w:rsidRPr="0082339F">
        <w:rPr>
          <w:sz w:val="22"/>
          <w:szCs w:val="22"/>
        </w:rPr>
        <w:t xml:space="preserve"> corriente predica una postura radical frente a</w:t>
      </w:r>
      <w:r w:rsidR="00391DB2" w:rsidRPr="0082339F">
        <w:rPr>
          <w:sz w:val="22"/>
          <w:szCs w:val="22"/>
        </w:rPr>
        <w:t xml:space="preserve"> asuntos como el </w:t>
      </w:r>
      <w:r w:rsidRPr="0082339F">
        <w:rPr>
          <w:sz w:val="22"/>
          <w:szCs w:val="22"/>
        </w:rPr>
        <w:t xml:space="preserve">arte </w:t>
      </w:r>
      <w:r w:rsidR="00391DB2" w:rsidRPr="0082339F">
        <w:rPr>
          <w:sz w:val="22"/>
          <w:szCs w:val="22"/>
        </w:rPr>
        <w:t xml:space="preserve">o </w:t>
      </w:r>
      <w:r w:rsidRPr="0082339F">
        <w:rPr>
          <w:sz w:val="22"/>
          <w:szCs w:val="22"/>
        </w:rPr>
        <w:t xml:space="preserve">las mujeres. </w:t>
      </w:r>
      <w:r w:rsidR="00391DB2" w:rsidRPr="0082339F">
        <w:rPr>
          <w:sz w:val="22"/>
          <w:szCs w:val="22"/>
        </w:rPr>
        <w:t xml:space="preserve">Varios grupos considerados terroristas como </w:t>
      </w:r>
      <w:r w:rsidR="00391DB2" w:rsidRPr="0082339F">
        <w:rPr>
          <w:i/>
          <w:sz w:val="22"/>
          <w:szCs w:val="22"/>
        </w:rPr>
        <w:t xml:space="preserve">Al Qaeda, </w:t>
      </w:r>
      <w:r w:rsidR="00C769C1" w:rsidRPr="0082339F">
        <w:rPr>
          <w:i/>
          <w:sz w:val="22"/>
          <w:szCs w:val="22"/>
        </w:rPr>
        <w:t>Boko Haram</w:t>
      </w:r>
      <w:r w:rsidR="00C769C1" w:rsidRPr="0082339F">
        <w:rPr>
          <w:sz w:val="22"/>
          <w:szCs w:val="22"/>
        </w:rPr>
        <w:t xml:space="preserve"> </w:t>
      </w:r>
      <w:r w:rsidR="00391DB2" w:rsidRPr="0082339F">
        <w:rPr>
          <w:sz w:val="22"/>
          <w:szCs w:val="22"/>
        </w:rPr>
        <w:t xml:space="preserve">o </w:t>
      </w:r>
      <w:r w:rsidR="008D5BB3" w:rsidRPr="0082339F">
        <w:rPr>
          <w:sz w:val="22"/>
          <w:szCs w:val="22"/>
        </w:rPr>
        <w:t>el Estado Islámico</w:t>
      </w:r>
      <w:r w:rsidR="00391DB2" w:rsidRPr="0082339F">
        <w:rPr>
          <w:sz w:val="22"/>
          <w:szCs w:val="22"/>
        </w:rPr>
        <w:t xml:space="preserve"> se alinean con</w:t>
      </w:r>
      <w:r w:rsidR="000D3A4F" w:rsidRPr="0082339F">
        <w:rPr>
          <w:sz w:val="22"/>
          <w:szCs w:val="22"/>
        </w:rPr>
        <w:t xml:space="preserve"> los postulados de esta tendencia</w:t>
      </w:r>
      <w:r w:rsidR="00391DB2" w:rsidRPr="0082339F">
        <w:rPr>
          <w:sz w:val="22"/>
          <w:szCs w:val="22"/>
        </w:rPr>
        <w:t>.</w:t>
      </w:r>
    </w:p>
    <w:p w14:paraId="15AE15A7" w14:textId="58E55943" w:rsidR="00391DB2" w:rsidRPr="0082339F" w:rsidRDefault="00391DB2" w:rsidP="0082339F">
      <w:pPr>
        <w:rPr>
          <w:sz w:val="22"/>
          <w:szCs w:val="22"/>
        </w:rPr>
      </w:pPr>
      <w:r w:rsidRPr="0082339F">
        <w:rPr>
          <w:sz w:val="22"/>
          <w:szCs w:val="22"/>
        </w:rPr>
        <w:t>Históricament</w:t>
      </w:r>
      <w:r w:rsidR="007B4E83" w:rsidRPr="0082339F">
        <w:rPr>
          <w:sz w:val="22"/>
          <w:szCs w:val="22"/>
        </w:rPr>
        <w:t>e, su separación de los chiitas</w:t>
      </w:r>
      <w:r w:rsidR="00F37257" w:rsidRPr="0082339F">
        <w:rPr>
          <w:sz w:val="22"/>
          <w:szCs w:val="22"/>
        </w:rPr>
        <w:t xml:space="preserve"> se fundamenta</w:t>
      </w:r>
      <w:r w:rsidRPr="0082339F">
        <w:rPr>
          <w:sz w:val="22"/>
          <w:szCs w:val="22"/>
        </w:rPr>
        <w:t xml:space="preserve"> en la creencia </w:t>
      </w:r>
      <w:r w:rsidR="000D3A4F" w:rsidRPr="0082339F">
        <w:rPr>
          <w:sz w:val="22"/>
          <w:szCs w:val="22"/>
        </w:rPr>
        <w:t>de</w:t>
      </w:r>
      <w:r w:rsidRPr="0082339F">
        <w:rPr>
          <w:sz w:val="22"/>
          <w:szCs w:val="22"/>
        </w:rPr>
        <w:t xml:space="preserve"> que </w:t>
      </w:r>
      <w:r w:rsidR="008A4799" w:rsidRPr="0082339F">
        <w:rPr>
          <w:sz w:val="22"/>
          <w:szCs w:val="22"/>
        </w:rPr>
        <w:t>Mahoma no nombró un sucesor, y que el mejor de sus fieles puede guiar a la comunidad</w:t>
      </w:r>
      <w:r w:rsidRPr="0082339F">
        <w:rPr>
          <w:sz w:val="22"/>
          <w:szCs w:val="22"/>
        </w:rPr>
        <w:t xml:space="preserve"> y debe ser elegido por </w:t>
      </w:r>
      <w:r w:rsidR="00327A7B" w:rsidRPr="0082339F">
        <w:rPr>
          <w:sz w:val="22"/>
          <w:szCs w:val="22"/>
        </w:rPr>
        <w:t>consenso</w:t>
      </w:r>
      <w:r w:rsidRPr="0082339F">
        <w:rPr>
          <w:sz w:val="22"/>
          <w:szCs w:val="22"/>
        </w:rPr>
        <w:t xml:space="preserve">. El culto a los santos está </w:t>
      </w:r>
      <w:r w:rsidR="007B4E83" w:rsidRPr="0082339F">
        <w:rPr>
          <w:sz w:val="22"/>
          <w:szCs w:val="22"/>
        </w:rPr>
        <w:t>prohibido en el sunismo.</w:t>
      </w:r>
      <w:r w:rsidRPr="0082339F">
        <w:rPr>
          <w:sz w:val="22"/>
          <w:szCs w:val="22"/>
        </w:rPr>
        <w:t xml:space="preserve"> </w:t>
      </w:r>
    </w:p>
    <w:tbl>
      <w:tblPr>
        <w:tblStyle w:val="Tablaconcuadrcula"/>
        <w:tblW w:w="0" w:type="auto"/>
        <w:tblLook w:val="04A0" w:firstRow="1" w:lastRow="0" w:firstColumn="1" w:lastColumn="0" w:noHBand="0" w:noVBand="1"/>
      </w:tblPr>
      <w:tblGrid>
        <w:gridCol w:w="2518"/>
        <w:gridCol w:w="6460"/>
      </w:tblGrid>
      <w:tr w:rsidR="008D5BB3" w:rsidRPr="0082339F" w14:paraId="3A3273DD" w14:textId="77777777" w:rsidTr="005A2B85">
        <w:tc>
          <w:tcPr>
            <w:tcW w:w="8978" w:type="dxa"/>
            <w:gridSpan w:val="2"/>
            <w:shd w:val="clear" w:color="auto" w:fill="000000" w:themeFill="text1"/>
          </w:tcPr>
          <w:p w14:paraId="0F43E199" w14:textId="77777777" w:rsidR="008D5BB3" w:rsidRPr="0082339F" w:rsidRDefault="008D5BB3" w:rsidP="0082339F">
            <w:pPr>
              <w:rPr>
                <w:b/>
                <w:color w:val="FFFFFF" w:themeColor="background1"/>
              </w:rPr>
            </w:pPr>
            <w:r w:rsidRPr="0082339F">
              <w:rPr>
                <w:b/>
                <w:color w:val="FFFFFF" w:themeColor="background1"/>
              </w:rPr>
              <w:t>Recuerda</w:t>
            </w:r>
          </w:p>
        </w:tc>
      </w:tr>
      <w:tr w:rsidR="008D5BB3" w:rsidRPr="0082339F" w14:paraId="4CC0F4E6" w14:textId="77777777" w:rsidTr="005A2B85">
        <w:tc>
          <w:tcPr>
            <w:tcW w:w="2518" w:type="dxa"/>
          </w:tcPr>
          <w:p w14:paraId="3C93B17D" w14:textId="77777777" w:rsidR="008D5BB3" w:rsidRPr="0082339F" w:rsidRDefault="008D5BB3" w:rsidP="0082339F">
            <w:pPr>
              <w:rPr>
                <w:b/>
              </w:rPr>
            </w:pPr>
            <w:r w:rsidRPr="0082339F">
              <w:rPr>
                <w:b/>
              </w:rPr>
              <w:t>Contenido</w:t>
            </w:r>
          </w:p>
        </w:tc>
        <w:tc>
          <w:tcPr>
            <w:tcW w:w="6460" w:type="dxa"/>
          </w:tcPr>
          <w:p w14:paraId="090CD7D6" w14:textId="131F0BA3" w:rsidR="008D5BB3" w:rsidRPr="0082339F" w:rsidRDefault="000D3A4F" w:rsidP="0082339F">
            <w:pPr>
              <w:rPr>
                <w:b/>
              </w:rPr>
            </w:pPr>
            <w:r w:rsidRPr="0082339F">
              <w:t>L</w:t>
            </w:r>
            <w:r w:rsidR="001E24D0" w:rsidRPr="0082339F">
              <w:t>a denominación</w:t>
            </w:r>
            <w:r w:rsidRPr="0082339F">
              <w:t xml:space="preserve"> sunita</w:t>
            </w:r>
            <w:r w:rsidR="007B4E83" w:rsidRPr="0082339F">
              <w:t xml:space="preserve">s </w:t>
            </w:r>
            <w:r w:rsidR="001E24D0" w:rsidRPr="0082339F">
              <w:t>viene de</w:t>
            </w:r>
            <w:r w:rsidR="007B4E83" w:rsidRPr="0082339F">
              <w:t xml:space="preserve"> </w:t>
            </w:r>
            <w:r w:rsidR="007B4E83" w:rsidRPr="0082339F">
              <w:rPr>
                <w:i/>
              </w:rPr>
              <w:t>Sunna</w:t>
            </w:r>
            <w:r w:rsidR="007B4E83" w:rsidRPr="0082339F">
              <w:t xml:space="preserve">, </w:t>
            </w:r>
            <w:r w:rsidR="001E24D0" w:rsidRPr="0082339F">
              <w:t xml:space="preserve">que es el </w:t>
            </w:r>
            <w:r w:rsidR="007B4E83" w:rsidRPr="0082339F">
              <w:t>nombre que recibe</w:t>
            </w:r>
            <w:r w:rsidR="001E24D0" w:rsidRPr="0082339F">
              <w:t>n</w:t>
            </w:r>
            <w:r w:rsidR="007B4E83" w:rsidRPr="0082339F">
              <w:t xml:space="preserve"> </w:t>
            </w:r>
            <w:r w:rsidR="001E24D0" w:rsidRPr="0082339F">
              <w:t xml:space="preserve">las enseñanzas de Mahoma y los acontecimientos alrededor de </w:t>
            </w:r>
            <w:r w:rsidR="007B4E83" w:rsidRPr="0082339F">
              <w:t xml:space="preserve"> </w:t>
            </w:r>
            <w:r w:rsidR="00F37257" w:rsidRPr="0082339F">
              <w:t>la vida del</w:t>
            </w:r>
            <w:r w:rsidR="001E24D0" w:rsidRPr="0082339F">
              <w:t xml:space="preserve"> profeta</w:t>
            </w:r>
            <w:r w:rsidR="008E5987" w:rsidRPr="0082339F">
              <w:t xml:space="preserve"> y los primitivos musulmanes</w:t>
            </w:r>
            <w:r w:rsidR="001E24D0" w:rsidRPr="0082339F">
              <w:t>,</w:t>
            </w:r>
            <w:r w:rsidR="00F37257" w:rsidRPr="0082339F">
              <w:t xml:space="preserve"> que durante siglos se han transmitido de una generación a otra</w:t>
            </w:r>
            <w:r w:rsidR="007B4E83" w:rsidRPr="0082339F">
              <w:t xml:space="preserve">. </w:t>
            </w:r>
            <w:r w:rsidR="00F37257" w:rsidRPr="0082339F">
              <w:t>Es decir que sus creencias no</w:t>
            </w:r>
            <w:r w:rsidR="007B4E83" w:rsidRPr="0082339F">
              <w:t xml:space="preserve"> sólo se basan en el </w:t>
            </w:r>
            <w:r w:rsidR="007B4E83" w:rsidRPr="0082339F">
              <w:rPr>
                <w:i/>
              </w:rPr>
              <w:t>Corán</w:t>
            </w:r>
            <w:r w:rsidR="007B4E83" w:rsidRPr="0082339F">
              <w:t xml:space="preserve"> sino también en la </w:t>
            </w:r>
            <w:r w:rsidR="00F37257" w:rsidRPr="0082339F">
              <w:t xml:space="preserve">tradición oral de la </w:t>
            </w:r>
            <w:r w:rsidR="007B4E83" w:rsidRPr="0082339F">
              <w:rPr>
                <w:i/>
              </w:rPr>
              <w:t>Sunna</w:t>
            </w:r>
            <w:r w:rsidR="007B4E83" w:rsidRPr="0082339F">
              <w:t>.</w:t>
            </w:r>
          </w:p>
        </w:tc>
      </w:tr>
    </w:tbl>
    <w:p w14:paraId="366841AB" w14:textId="018BD4A9" w:rsidR="00391DB2" w:rsidRPr="0082339F" w:rsidRDefault="008A4799" w:rsidP="0082339F">
      <w:pPr>
        <w:rPr>
          <w:sz w:val="22"/>
          <w:szCs w:val="22"/>
        </w:rPr>
      </w:pPr>
      <w:r w:rsidRPr="0082339F">
        <w:rPr>
          <w:sz w:val="22"/>
          <w:szCs w:val="22"/>
        </w:rPr>
        <w:t xml:space="preserve"> </w:t>
      </w:r>
    </w:p>
    <w:tbl>
      <w:tblPr>
        <w:tblStyle w:val="Tablaconcuadrcula"/>
        <w:tblW w:w="0" w:type="auto"/>
        <w:tblLook w:val="04A0" w:firstRow="1" w:lastRow="0" w:firstColumn="1" w:lastColumn="0" w:noHBand="0" w:noVBand="1"/>
      </w:tblPr>
      <w:tblGrid>
        <w:gridCol w:w="2518"/>
        <w:gridCol w:w="6515"/>
      </w:tblGrid>
      <w:tr w:rsidR="00926FCD" w:rsidRPr="0082339F" w14:paraId="373DE7A2" w14:textId="77777777" w:rsidTr="00453D56">
        <w:tc>
          <w:tcPr>
            <w:tcW w:w="9033" w:type="dxa"/>
            <w:gridSpan w:val="2"/>
            <w:shd w:val="clear" w:color="auto" w:fill="000000" w:themeFill="text1"/>
          </w:tcPr>
          <w:p w14:paraId="68B307C4" w14:textId="77777777" w:rsidR="00926FCD" w:rsidRPr="0082339F" w:rsidRDefault="00926FCD" w:rsidP="0082339F">
            <w:pPr>
              <w:rPr>
                <w:b/>
                <w:color w:val="FFFFFF" w:themeColor="background1"/>
              </w:rPr>
            </w:pPr>
            <w:r w:rsidRPr="0082339F">
              <w:rPr>
                <w:b/>
                <w:color w:val="FFFFFF" w:themeColor="background1"/>
              </w:rPr>
              <w:t>Practica: recurso nuevo</w:t>
            </w:r>
          </w:p>
        </w:tc>
      </w:tr>
      <w:tr w:rsidR="00926FCD" w:rsidRPr="0082339F" w14:paraId="63347821" w14:textId="77777777" w:rsidTr="00453D56">
        <w:tc>
          <w:tcPr>
            <w:tcW w:w="2518" w:type="dxa"/>
          </w:tcPr>
          <w:p w14:paraId="5CEC0E3D" w14:textId="77777777" w:rsidR="00926FCD" w:rsidRPr="0082339F" w:rsidRDefault="00926FCD" w:rsidP="0082339F">
            <w:pPr>
              <w:rPr>
                <w:b/>
                <w:color w:val="000000"/>
              </w:rPr>
            </w:pPr>
            <w:r w:rsidRPr="0082339F">
              <w:rPr>
                <w:b/>
                <w:color w:val="000000"/>
              </w:rPr>
              <w:t>Código</w:t>
            </w:r>
          </w:p>
        </w:tc>
        <w:tc>
          <w:tcPr>
            <w:tcW w:w="6515" w:type="dxa"/>
          </w:tcPr>
          <w:p w14:paraId="66EB1293" w14:textId="1AF89217" w:rsidR="00926FCD" w:rsidRPr="0082339F" w:rsidRDefault="00E62EB0" w:rsidP="00FE57F1">
            <w:pPr>
              <w:rPr>
                <w:b/>
                <w:color w:val="000000"/>
              </w:rPr>
            </w:pPr>
            <w:r w:rsidRPr="0082339F">
              <w:rPr>
                <w:color w:val="000000"/>
              </w:rPr>
              <w:t>CS_11</w:t>
            </w:r>
            <w:r w:rsidR="00DA4D78" w:rsidRPr="0082339F">
              <w:rPr>
                <w:color w:val="000000"/>
              </w:rPr>
              <w:t>_01</w:t>
            </w:r>
            <w:commentRangeStart w:id="198"/>
            <w:r w:rsidR="00DA4D78" w:rsidRPr="0082339F">
              <w:rPr>
                <w:color w:val="000000"/>
              </w:rPr>
              <w:t>_REC</w:t>
            </w:r>
            <w:commentRangeEnd w:id="198"/>
            <w:r w:rsidR="00FE57F1">
              <w:rPr>
                <w:color w:val="000000"/>
              </w:rPr>
              <w:t>16</w:t>
            </w:r>
            <w:r w:rsidR="00160EDC">
              <w:rPr>
                <w:color w:val="000000"/>
              </w:rPr>
              <w:t xml:space="preserve">0 </w:t>
            </w:r>
            <w:r w:rsidR="00B65E9F">
              <w:rPr>
                <w:rStyle w:val="Refdecomentario"/>
                <w:rFonts w:ascii="Calibri" w:eastAsia="Calibri" w:hAnsi="Calibri" w:cs="Times New Roman"/>
              </w:rPr>
              <w:commentReference w:id="198"/>
            </w:r>
          </w:p>
        </w:tc>
      </w:tr>
      <w:tr w:rsidR="00926FCD" w:rsidRPr="0082339F" w14:paraId="3D5BA6C3" w14:textId="77777777" w:rsidTr="00453D56">
        <w:tc>
          <w:tcPr>
            <w:tcW w:w="2518" w:type="dxa"/>
          </w:tcPr>
          <w:p w14:paraId="6EF164F3" w14:textId="77777777" w:rsidR="00926FCD" w:rsidRPr="0082339F" w:rsidRDefault="00926FCD" w:rsidP="0082339F">
            <w:pPr>
              <w:rPr>
                <w:color w:val="000000"/>
              </w:rPr>
            </w:pPr>
            <w:r w:rsidRPr="0082339F">
              <w:rPr>
                <w:b/>
                <w:color w:val="000000"/>
              </w:rPr>
              <w:t>Título</w:t>
            </w:r>
          </w:p>
        </w:tc>
        <w:tc>
          <w:tcPr>
            <w:tcW w:w="6515" w:type="dxa"/>
          </w:tcPr>
          <w:p w14:paraId="3DBAABC0" w14:textId="49013BEB" w:rsidR="00926FCD" w:rsidRPr="0082339F" w:rsidRDefault="00926FCD" w:rsidP="0082339F">
            <w:pPr>
              <w:rPr>
                <w:b/>
                <w:color w:val="000000"/>
              </w:rPr>
            </w:pPr>
            <w:r w:rsidRPr="0082339F">
              <w:rPr>
                <w:b/>
                <w:color w:val="000000"/>
              </w:rPr>
              <w:t>Comprende los conflictos entre chiitas y sunitas</w:t>
            </w:r>
          </w:p>
        </w:tc>
      </w:tr>
      <w:tr w:rsidR="00926FCD" w:rsidRPr="0082339F" w14:paraId="47874C12" w14:textId="77777777" w:rsidTr="00453D56">
        <w:tc>
          <w:tcPr>
            <w:tcW w:w="2518" w:type="dxa"/>
          </w:tcPr>
          <w:p w14:paraId="001961A8" w14:textId="77777777" w:rsidR="00926FCD" w:rsidRPr="0082339F" w:rsidRDefault="00926FCD" w:rsidP="0082339F">
            <w:pPr>
              <w:rPr>
                <w:color w:val="000000"/>
              </w:rPr>
            </w:pPr>
            <w:r w:rsidRPr="0082339F">
              <w:rPr>
                <w:b/>
                <w:color w:val="000000"/>
              </w:rPr>
              <w:t>Descripción</w:t>
            </w:r>
          </w:p>
        </w:tc>
        <w:tc>
          <w:tcPr>
            <w:tcW w:w="6515" w:type="dxa"/>
          </w:tcPr>
          <w:p w14:paraId="68C42333" w14:textId="2CB7310C" w:rsidR="00926FCD" w:rsidRPr="0082339F" w:rsidRDefault="00577B03" w:rsidP="0082339F">
            <w:pPr>
              <w:rPr>
                <w:color w:val="000000"/>
              </w:rPr>
            </w:pPr>
            <w:r w:rsidRPr="00577B03">
              <w:rPr>
                <w:color w:val="000000"/>
              </w:rPr>
              <w:t>Ejercicio para caracterizar los dos grupos más importantes dentro del Islam</w:t>
            </w:r>
          </w:p>
        </w:tc>
      </w:tr>
    </w:tbl>
    <w:p w14:paraId="57D5CFF9" w14:textId="77777777" w:rsidR="00926FCD" w:rsidRDefault="00926FCD" w:rsidP="0082339F">
      <w:pPr>
        <w:rPr>
          <w:sz w:val="22"/>
          <w:szCs w:val="22"/>
        </w:rPr>
      </w:pPr>
    </w:p>
    <w:p w14:paraId="62A2E437" w14:textId="77777777" w:rsidR="005440AC" w:rsidRDefault="005440AC" w:rsidP="0082339F">
      <w:pPr>
        <w:rPr>
          <w:sz w:val="22"/>
          <w:szCs w:val="22"/>
        </w:rPr>
      </w:pPr>
    </w:p>
    <w:p w14:paraId="47184549" w14:textId="468093A5" w:rsidR="005440AC" w:rsidRPr="0082339F" w:rsidRDefault="005440AC" w:rsidP="005440AC">
      <w:pPr>
        <w:pStyle w:val="Ttulo2"/>
      </w:pPr>
      <w:bookmarkStart w:id="199" w:name="_Toc426298272"/>
      <w:r>
        <w:t xml:space="preserve">6.3 </w:t>
      </w:r>
      <w:r w:rsidRPr="0082339F">
        <w:t xml:space="preserve"> La “Primavera árabe</w:t>
      </w:r>
      <w:bookmarkEnd w:id="199"/>
      <w:r w:rsidR="009C7F2B">
        <w:t>”</w:t>
      </w:r>
    </w:p>
    <w:p w14:paraId="0926E8D9" w14:textId="77777777" w:rsidR="005440AC" w:rsidRPr="0082339F" w:rsidRDefault="005440AC" w:rsidP="005440AC">
      <w:pPr>
        <w:rPr>
          <w:sz w:val="22"/>
          <w:szCs w:val="22"/>
        </w:rPr>
      </w:pPr>
    </w:p>
    <w:p w14:paraId="34BF92D1" w14:textId="77777777" w:rsidR="005440AC" w:rsidRPr="0082339F" w:rsidRDefault="005440AC" w:rsidP="005440AC">
      <w:pPr>
        <w:rPr>
          <w:sz w:val="22"/>
          <w:szCs w:val="22"/>
        </w:rPr>
      </w:pPr>
      <w:r w:rsidRPr="0082339F">
        <w:rPr>
          <w:sz w:val="22"/>
          <w:szCs w:val="22"/>
        </w:rPr>
        <w:t xml:space="preserve">En diciembre de 2010, Mohamed Bouazizi, un joven de 26 años, vendedor ambulante de fruta, agobiado por la precariedad de la vida en Túnez y por el maltrato de las autoridades, se impregnó el cuerpo con gasolina y se inmoló en un mercado de Túnez. </w:t>
      </w:r>
    </w:p>
    <w:p w14:paraId="3470286E" w14:textId="77777777" w:rsidR="005440AC" w:rsidRPr="0082339F" w:rsidRDefault="005440AC" w:rsidP="005440AC">
      <w:pPr>
        <w:rPr>
          <w:sz w:val="22"/>
          <w:szCs w:val="22"/>
        </w:rPr>
      </w:pPr>
    </w:p>
    <w:p w14:paraId="4DCBC8E5" w14:textId="3791C458" w:rsidR="005440AC" w:rsidRDefault="005440AC" w:rsidP="005440AC">
      <w:pPr>
        <w:rPr>
          <w:sz w:val="22"/>
          <w:szCs w:val="22"/>
        </w:rPr>
      </w:pPr>
      <w:r w:rsidRPr="0082339F">
        <w:rPr>
          <w:sz w:val="22"/>
          <w:szCs w:val="22"/>
        </w:rPr>
        <w:t>Este hecho desató una reacción popular que, en días, derrocó al gobierno autoritario de Túnez, el cual había permanecido en el poder durante 25 años. El joven se convirtió en símbolo de la resistencia popular ante la elevación del costo de vida y los abusos de los regímenes autoritarios [</w:t>
      </w:r>
      <w:r w:rsidRPr="00D80758">
        <w:rPr>
          <w:rFonts w:ascii="Times New Roman" w:hAnsi="Times New Roman" w:cs="Times New Roman"/>
          <w:sz w:val="22"/>
          <w:szCs w:val="22"/>
        </w:rPr>
        <w:t>VER</w:t>
      </w:r>
      <w:r w:rsidRPr="0082339F">
        <w:rPr>
          <w:sz w:val="22"/>
          <w:szCs w:val="22"/>
        </w:rPr>
        <w:t>].</w:t>
      </w:r>
    </w:p>
    <w:p w14:paraId="6E263989" w14:textId="7F20CD5E" w:rsidR="00D80758" w:rsidRPr="0082339F" w:rsidRDefault="00E710C4" w:rsidP="005440AC">
      <w:pPr>
        <w:rPr>
          <w:sz w:val="22"/>
          <w:szCs w:val="22"/>
        </w:rPr>
      </w:pPr>
      <w:hyperlink r:id="rId52" w:history="1">
        <w:r w:rsidR="00D80758" w:rsidRPr="00D25797">
          <w:rPr>
            <w:rStyle w:val="Hipervnculo"/>
            <w:rFonts w:ascii="Lucida Grande" w:hAnsi="Lucida Grande" w:cs="Lucida Grande"/>
          </w:rPr>
          <w:t>https://www.youtube.com/watch?v=WrAnbJWebVg</w:t>
        </w:r>
      </w:hyperlink>
      <w:r w:rsidR="00D80758">
        <w:rPr>
          <w:rFonts w:ascii="Lucida Grande" w:hAnsi="Lucida Grande" w:cs="Lucida Grande"/>
          <w:color w:val="000000"/>
        </w:rPr>
        <w:t xml:space="preserve"> </w:t>
      </w:r>
    </w:p>
    <w:p w14:paraId="1DE6D73B" w14:textId="77777777" w:rsidR="005440AC" w:rsidRPr="0082339F" w:rsidRDefault="005440AC" w:rsidP="005440AC">
      <w:pPr>
        <w:rPr>
          <w:sz w:val="22"/>
          <w:szCs w:val="22"/>
        </w:rPr>
      </w:pPr>
    </w:p>
    <w:p w14:paraId="3BDBA456" w14:textId="77777777" w:rsidR="005440AC" w:rsidRPr="0082339F" w:rsidRDefault="005440AC" w:rsidP="005440AC">
      <w:pPr>
        <w:rPr>
          <w:sz w:val="22"/>
          <w:szCs w:val="22"/>
        </w:rPr>
      </w:pPr>
      <w:r w:rsidRPr="0082339F">
        <w:rPr>
          <w:sz w:val="22"/>
          <w:szCs w:val="22"/>
        </w:rPr>
        <w:t xml:space="preserve">Este movimiento social se replicó en forma de movilizaciones antiautoritarias, protestas multitudinarias y hasta el derrocamiento de gobiernos. Egipto, Arabia Saudita, Libia, Siria Yemen, Argelia, Mauritania, Sudán, Omán, Jordania y Bahréin fueron los principales escenarios, lo que dio lugar a un fenómeno social que los medios denominaron “La primavera árabe”. </w:t>
      </w:r>
    </w:p>
    <w:p w14:paraId="743C5008" w14:textId="77777777" w:rsidR="005440AC" w:rsidRDefault="005440AC" w:rsidP="005440AC">
      <w:pPr>
        <w:rPr>
          <w:sz w:val="22"/>
          <w:szCs w:val="22"/>
        </w:rPr>
      </w:pPr>
    </w:p>
    <w:tbl>
      <w:tblPr>
        <w:tblStyle w:val="Tablaconcuadrcula"/>
        <w:tblW w:w="0" w:type="auto"/>
        <w:tblLook w:val="04A0" w:firstRow="1" w:lastRow="0" w:firstColumn="1" w:lastColumn="0" w:noHBand="0" w:noVBand="1"/>
      </w:tblPr>
      <w:tblGrid>
        <w:gridCol w:w="1135"/>
        <w:gridCol w:w="7919"/>
      </w:tblGrid>
      <w:tr w:rsidR="00577B03" w:rsidRPr="0082339F" w14:paraId="58D29DC4" w14:textId="77777777" w:rsidTr="00C90C45">
        <w:tc>
          <w:tcPr>
            <w:tcW w:w="9054" w:type="dxa"/>
            <w:gridSpan w:val="2"/>
            <w:shd w:val="clear" w:color="auto" w:fill="000000" w:themeFill="text1"/>
          </w:tcPr>
          <w:p w14:paraId="1651BD29" w14:textId="77777777" w:rsidR="00577B03" w:rsidRPr="0082339F" w:rsidRDefault="00577B03" w:rsidP="00C90C45">
            <w:pPr>
              <w:rPr>
                <w:b/>
                <w:color w:val="FFFFFF" w:themeColor="background1"/>
              </w:rPr>
            </w:pPr>
            <w:r w:rsidRPr="0082339F">
              <w:rPr>
                <w:b/>
                <w:color w:val="FFFFFF" w:themeColor="background1"/>
              </w:rPr>
              <w:t>Profundiza: recurso aprovechado</w:t>
            </w:r>
          </w:p>
        </w:tc>
      </w:tr>
      <w:tr w:rsidR="00577B03" w:rsidRPr="0082339F" w14:paraId="7EA3B74D" w14:textId="77777777" w:rsidTr="00C90C45">
        <w:tc>
          <w:tcPr>
            <w:tcW w:w="2518" w:type="dxa"/>
          </w:tcPr>
          <w:p w14:paraId="22FB5A2C" w14:textId="77777777" w:rsidR="00577B03" w:rsidRPr="0082339F" w:rsidRDefault="00577B03" w:rsidP="00C90C45">
            <w:pPr>
              <w:rPr>
                <w:b/>
                <w:color w:val="000000"/>
              </w:rPr>
            </w:pPr>
            <w:r w:rsidRPr="0082339F">
              <w:rPr>
                <w:b/>
                <w:color w:val="000000"/>
              </w:rPr>
              <w:t>Código</w:t>
            </w:r>
          </w:p>
        </w:tc>
        <w:tc>
          <w:tcPr>
            <w:tcW w:w="6536" w:type="dxa"/>
          </w:tcPr>
          <w:p w14:paraId="1FBF0807" w14:textId="2C6AE7F7" w:rsidR="00577B03" w:rsidRPr="004757CC" w:rsidRDefault="00577B03" w:rsidP="00631204">
            <w:pPr>
              <w:rPr>
                <w:color w:val="000000"/>
              </w:rPr>
            </w:pPr>
            <w:r w:rsidRPr="0082339F">
              <w:rPr>
                <w:color w:val="000000"/>
              </w:rPr>
              <w:t>CS_11_01</w:t>
            </w:r>
            <w:commentRangeStart w:id="200"/>
            <w:r w:rsidRPr="0082339F">
              <w:rPr>
                <w:color w:val="000000"/>
              </w:rPr>
              <w:t>_REC</w:t>
            </w:r>
            <w:commentRangeEnd w:id="200"/>
            <w:r>
              <w:rPr>
                <w:rStyle w:val="Refdecomentario"/>
                <w:rFonts w:ascii="Calibri" w:eastAsia="Calibri" w:hAnsi="Calibri" w:cs="Times New Roman"/>
              </w:rPr>
              <w:commentReference w:id="200"/>
            </w:r>
            <w:r w:rsidR="00631204">
              <w:rPr>
                <w:color w:val="000000"/>
              </w:rPr>
              <w:t xml:space="preserve">170 </w:t>
            </w:r>
          </w:p>
        </w:tc>
      </w:tr>
      <w:tr w:rsidR="00577B03" w:rsidRPr="0082339F" w14:paraId="039814CF" w14:textId="77777777" w:rsidTr="00C90C45">
        <w:tc>
          <w:tcPr>
            <w:tcW w:w="2518" w:type="dxa"/>
          </w:tcPr>
          <w:p w14:paraId="69BBFF1B" w14:textId="77777777" w:rsidR="00577B03" w:rsidRPr="0082339F" w:rsidRDefault="00577B03" w:rsidP="00C90C45">
            <w:pPr>
              <w:rPr>
                <w:color w:val="000000"/>
              </w:rPr>
            </w:pPr>
            <w:r w:rsidRPr="0082339F">
              <w:rPr>
                <w:b/>
                <w:color w:val="000000"/>
              </w:rPr>
              <w:t>Ubicación en Aula Planeta</w:t>
            </w:r>
          </w:p>
        </w:tc>
        <w:tc>
          <w:tcPr>
            <w:tcW w:w="6536" w:type="dxa"/>
          </w:tcPr>
          <w:p w14:paraId="6C368BA4" w14:textId="77777777" w:rsidR="00577B03" w:rsidRPr="0082339F" w:rsidRDefault="00577B03" w:rsidP="00C90C45">
            <w:pPr>
              <w:rPr>
                <w:color w:val="000000"/>
              </w:rPr>
            </w:pPr>
            <w:r w:rsidRPr="0082339F">
              <w:rPr>
                <w:color w:val="000000"/>
              </w:rPr>
              <w:t>Eso 3/ Ciencias Sociales/El mundo actual: cambios y contrastes / La primavera ár</w:t>
            </w:r>
            <w:r>
              <w:rPr>
                <w:color w:val="000000"/>
              </w:rPr>
              <w:t>a</w:t>
            </w:r>
            <w:r w:rsidRPr="0082339F">
              <w:rPr>
                <w:color w:val="000000"/>
              </w:rPr>
              <w:t>be/</w:t>
            </w:r>
          </w:p>
        </w:tc>
      </w:tr>
      <w:tr w:rsidR="00577B03" w:rsidRPr="0082339F" w14:paraId="322E0631" w14:textId="77777777" w:rsidTr="00C90C45">
        <w:tc>
          <w:tcPr>
            <w:tcW w:w="2518" w:type="dxa"/>
          </w:tcPr>
          <w:p w14:paraId="7C62F0FC" w14:textId="77777777" w:rsidR="00577B03" w:rsidRPr="0082339F" w:rsidRDefault="00577B03" w:rsidP="00C90C45">
            <w:pPr>
              <w:rPr>
                <w:color w:val="000000"/>
              </w:rPr>
            </w:pPr>
            <w:r w:rsidRPr="0082339F">
              <w:rPr>
                <w:b/>
                <w:color w:val="000000"/>
              </w:rPr>
              <w:t>Cambio (descripción o capturas de pantallas)</w:t>
            </w:r>
          </w:p>
        </w:tc>
        <w:tc>
          <w:tcPr>
            <w:tcW w:w="6536" w:type="dxa"/>
          </w:tcPr>
          <w:p w14:paraId="7AC3DEB1" w14:textId="77777777" w:rsidR="00577B03" w:rsidRPr="0082339F" w:rsidRDefault="00577B03" w:rsidP="00C90C45">
            <w:pPr>
              <w:rPr>
                <w:ins w:id="201" w:author="Flor Buitrago" w:date="2015-03-12T17:58:00Z"/>
                <w:color w:val="000000"/>
              </w:rPr>
            </w:pPr>
            <w:ins w:id="202" w:author="Flor Buitrago" w:date="2015-03-12T17:58:00Z">
              <w:r w:rsidRPr="0082339F">
                <w:rPr>
                  <w:color w:val="000000"/>
                </w:rPr>
                <w:t>Pestaña Tarea:</w:t>
              </w:r>
            </w:ins>
          </w:p>
          <w:p w14:paraId="474322EA" w14:textId="77777777" w:rsidR="00577B03" w:rsidRPr="0082339F" w:rsidRDefault="00577B03" w:rsidP="00C90C45">
            <w:pPr>
              <w:rPr>
                <w:ins w:id="203" w:author="Flor Buitrago" w:date="2015-03-12T17:58:00Z"/>
                <w:color w:val="000000"/>
              </w:rPr>
            </w:pPr>
          </w:p>
          <w:p w14:paraId="759F3329" w14:textId="77777777" w:rsidR="00577B03" w:rsidRPr="0082339F" w:rsidRDefault="00577B03" w:rsidP="00C90C45">
            <w:pPr>
              <w:rPr>
                <w:ins w:id="204" w:author="Flor Buitrago" w:date="2015-03-12T17:58:00Z"/>
                <w:color w:val="000000"/>
              </w:rPr>
            </w:pPr>
            <w:ins w:id="205" w:author="Flor Buitrago" w:date="2015-03-12T17:58:00Z">
              <w:r w:rsidRPr="0082339F">
                <w:rPr>
                  <w:color w:val="000000"/>
                </w:rPr>
                <w:t>Realizad --- Realiza</w:t>
              </w:r>
            </w:ins>
          </w:p>
          <w:p w14:paraId="777AA906" w14:textId="77777777" w:rsidR="00577B03" w:rsidRPr="0082339F" w:rsidRDefault="00577B03" w:rsidP="00C90C45">
            <w:pPr>
              <w:rPr>
                <w:ins w:id="206" w:author="Flor Buitrago" w:date="2015-03-12T17:58:00Z"/>
                <w:color w:val="000000"/>
              </w:rPr>
            </w:pPr>
            <w:ins w:id="207" w:author="Flor Buitrago" w:date="2015-03-12T17:58:00Z">
              <w:r w:rsidRPr="0082339F">
                <w:rPr>
                  <w:color w:val="000000"/>
                </w:rPr>
                <w:t>Deberéis --- Deberán</w:t>
              </w:r>
            </w:ins>
          </w:p>
          <w:p w14:paraId="37B33235" w14:textId="77777777" w:rsidR="00577B03" w:rsidRPr="0082339F" w:rsidRDefault="00577B03" w:rsidP="00C90C45">
            <w:pPr>
              <w:rPr>
                <w:ins w:id="208" w:author="Flor Buitrago" w:date="2015-03-12T17:58:00Z"/>
                <w:color w:val="000000"/>
              </w:rPr>
            </w:pPr>
          </w:p>
          <w:p w14:paraId="7099EBCD" w14:textId="77777777" w:rsidR="00577B03" w:rsidRPr="0082339F" w:rsidRDefault="00577B03" w:rsidP="00C90C45">
            <w:pPr>
              <w:rPr>
                <w:ins w:id="209" w:author="Flor Buitrago" w:date="2015-03-12T17:58:00Z"/>
                <w:color w:val="000000"/>
              </w:rPr>
            </w:pPr>
            <w:ins w:id="210" w:author="Flor Buitrago" w:date="2015-03-12T17:58:00Z">
              <w:r w:rsidRPr="0082339F">
                <w:rPr>
                  <w:color w:val="000000"/>
                </w:rPr>
                <w:t>Pestaña Proceso:</w:t>
              </w:r>
            </w:ins>
          </w:p>
          <w:p w14:paraId="5BF7FB6D" w14:textId="77777777" w:rsidR="00577B03" w:rsidRPr="0082339F" w:rsidRDefault="00577B03" w:rsidP="00C90C45">
            <w:pPr>
              <w:rPr>
                <w:ins w:id="211" w:author="Flor Buitrago" w:date="2015-03-12T17:58:00Z"/>
                <w:color w:val="000000"/>
              </w:rPr>
            </w:pPr>
            <w:ins w:id="212" w:author="Flor Buitrago" w:date="2015-03-12T17:58:00Z">
              <w:r w:rsidRPr="0082339F">
                <w:rPr>
                  <w:color w:val="000000"/>
                </w:rPr>
                <w:t>podéis --- pueden</w:t>
              </w:r>
            </w:ins>
          </w:p>
          <w:p w14:paraId="53756A6D" w14:textId="77777777" w:rsidR="00577B03" w:rsidRPr="0082339F" w:rsidRDefault="00577B03" w:rsidP="00C90C45">
            <w:pPr>
              <w:rPr>
                <w:ins w:id="213" w:author="Flor Buitrago" w:date="2015-03-12T17:58:00Z"/>
                <w:color w:val="000000"/>
              </w:rPr>
            </w:pPr>
            <w:ins w:id="214" w:author="Flor Buitrago" w:date="2015-03-12T17:58:00Z">
              <w:r w:rsidRPr="0082339F">
                <w:rPr>
                  <w:color w:val="000000"/>
                </w:rPr>
                <w:t>Recordad --- Recuerda</w:t>
              </w:r>
            </w:ins>
          </w:p>
          <w:p w14:paraId="5A80ABAA" w14:textId="77777777" w:rsidR="00577B03" w:rsidRPr="0082339F" w:rsidRDefault="00577B03" w:rsidP="00C90C45">
            <w:pPr>
              <w:rPr>
                <w:ins w:id="215" w:author="Flor Buitrago" w:date="2015-03-12T17:58:00Z"/>
                <w:color w:val="000000"/>
              </w:rPr>
            </w:pPr>
            <w:ins w:id="216" w:author="Flor Buitrago" w:date="2015-03-12T17:58:00Z">
              <w:r w:rsidRPr="0082339F">
                <w:rPr>
                  <w:color w:val="000000"/>
                </w:rPr>
                <w:t>olvidéis --- olvides</w:t>
              </w:r>
            </w:ins>
          </w:p>
          <w:p w14:paraId="15469152" w14:textId="77777777" w:rsidR="00577B03" w:rsidRPr="0082339F" w:rsidRDefault="00577B03" w:rsidP="00C90C45">
            <w:pPr>
              <w:rPr>
                <w:ins w:id="217" w:author="Flor Buitrago" w:date="2015-03-12T17:58:00Z"/>
                <w:color w:val="000000"/>
              </w:rPr>
            </w:pPr>
            <w:ins w:id="218" w:author="Flor Buitrago" w:date="2015-03-12T17:58:00Z">
              <w:r w:rsidRPr="0082339F">
                <w:rPr>
                  <w:color w:val="000000"/>
                </w:rPr>
                <w:t>deberéis --- deberán</w:t>
              </w:r>
            </w:ins>
          </w:p>
          <w:p w14:paraId="4F41B43B" w14:textId="77777777" w:rsidR="00577B03" w:rsidRPr="0082339F" w:rsidRDefault="00577B03" w:rsidP="00C90C45">
            <w:pPr>
              <w:rPr>
                <w:ins w:id="219" w:author="Flor Buitrago" w:date="2015-03-12T17:58:00Z"/>
                <w:color w:val="000000"/>
              </w:rPr>
            </w:pPr>
          </w:p>
          <w:p w14:paraId="26AC132D" w14:textId="77777777" w:rsidR="00577B03" w:rsidRPr="0082339F" w:rsidRDefault="00577B03" w:rsidP="00C90C45">
            <w:pPr>
              <w:rPr>
                <w:ins w:id="220" w:author="Flor Buitrago" w:date="2015-03-12T17:58:00Z"/>
                <w:color w:val="000000"/>
              </w:rPr>
            </w:pPr>
            <w:ins w:id="221" w:author="Flor Buitrago" w:date="2015-03-12T17:58:00Z">
              <w:r w:rsidRPr="0082339F">
                <w:rPr>
                  <w:color w:val="000000"/>
                </w:rPr>
                <w:t>Pestaña Conclusión:</w:t>
              </w:r>
            </w:ins>
          </w:p>
          <w:p w14:paraId="326873B9" w14:textId="77777777" w:rsidR="00577B03" w:rsidRPr="0082339F" w:rsidRDefault="00577B03" w:rsidP="00C90C45">
            <w:pPr>
              <w:rPr>
                <w:ins w:id="222" w:author="Flor Buitrago" w:date="2015-03-12T17:58:00Z"/>
                <w:color w:val="000000"/>
              </w:rPr>
            </w:pPr>
            <w:ins w:id="223" w:author="Flor Buitrago" w:date="2015-03-12T17:58:00Z">
              <w:r w:rsidRPr="0082339F">
                <w:rPr>
                  <w:color w:val="000000"/>
                </w:rPr>
                <w:t>sabéis --- saben</w:t>
              </w:r>
            </w:ins>
          </w:p>
          <w:p w14:paraId="6C2C59E5" w14:textId="77777777" w:rsidR="00577B03" w:rsidRPr="0082339F" w:rsidRDefault="00577B03" w:rsidP="00C90C45">
            <w:pPr>
              <w:rPr>
                <w:ins w:id="224" w:author="Flor Buitrago" w:date="2015-03-12T17:58:00Z"/>
                <w:color w:val="000000"/>
              </w:rPr>
            </w:pPr>
            <w:ins w:id="225" w:author="Flor Buitrago" w:date="2015-03-12T17:58:00Z">
              <w:r w:rsidRPr="0082339F">
                <w:rPr>
                  <w:color w:val="000000"/>
                </w:rPr>
                <w:t>Habéis --- Han</w:t>
              </w:r>
            </w:ins>
          </w:p>
          <w:p w14:paraId="7C819049" w14:textId="77777777" w:rsidR="00577B03" w:rsidRPr="0082339F" w:rsidRDefault="00577B03" w:rsidP="00C90C45">
            <w:pPr>
              <w:rPr>
                <w:ins w:id="226" w:author="Flor Buitrago" w:date="2015-03-12T17:58:00Z"/>
                <w:color w:val="000000"/>
              </w:rPr>
            </w:pPr>
            <w:ins w:id="227" w:author="Flor Buitrago" w:date="2015-03-12T17:58:00Z">
              <w:r w:rsidRPr="0082339F">
                <w:rPr>
                  <w:color w:val="000000"/>
                </w:rPr>
                <w:t>También habéis --- También has</w:t>
              </w:r>
            </w:ins>
          </w:p>
          <w:p w14:paraId="11894884" w14:textId="77777777" w:rsidR="00577B03" w:rsidRPr="0082339F" w:rsidRDefault="00577B03" w:rsidP="00C90C45">
            <w:pPr>
              <w:rPr>
                <w:ins w:id="228" w:author="Flor Buitrago" w:date="2015-03-12T17:58:00Z"/>
                <w:color w:val="000000"/>
              </w:rPr>
            </w:pPr>
            <w:ins w:id="229" w:author="Flor Buitrago" w:date="2015-03-12T17:58:00Z">
              <w:r w:rsidRPr="0082339F">
                <w:rPr>
                  <w:color w:val="000000"/>
                </w:rPr>
                <w:t>Además, habéis --- Además, has</w:t>
              </w:r>
            </w:ins>
          </w:p>
          <w:p w14:paraId="5AAFBD81" w14:textId="77777777" w:rsidR="00577B03" w:rsidRPr="0082339F" w:rsidRDefault="00577B03" w:rsidP="00C90C45">
            <w:pPr>
              <w:rPr>
                <w:ins w:id="230" w:author="Flor Buitrago" w:date="2015-03-12T17:58:00Z"/>
                <w:color w:val="000000"/>
              </w:rPr>
            </w:pPr>
            <w:ins w:id="231" w:author="Flor Buitrago" w:date="2015-03-12T17:58:00Z">
              <w:r w:rsidRPr="0082339F">
                <w:rPr>
                  <w:color w:val="000000"/>
                </w:rPr>
                <w:t>reciente en base a --- reciente con base en</w:t>
              </w:r>
            </w:ins>
          </w:p>
          <w:p w14:paraId="2305D7A1" w14:textId="77777777" w:rsidR="00577B03" w:rsidRPr="0082339F" w:rsidRDefault="00577B03" w:rsidP="00C90C45">
            <w:pPr>
              <w:rPr>
                <w:color w:val="000000"/>
              </w:rPr>
            </w:pPr>
          </w:p>
        </w:tc>
      </w:tr>
      <w:tr w:rsidR="00577B03" w:rsidRPr="0082339F" w14:paraId="3BC1FD48" w14:textId="77777777" w:rsidTr="00C90C45">
        <w:tc>
          <w:tcPr>
            <w:tcW w:w="2518" w:type="dxa"/>
          </w:tcPr>
          <w:p w14:paraId="2AB06350" w14:textId="77777777" w:rsidR="00577B03" w:rsidRPr="0082339F" w:rsidRDefault="00577B03" w:rsidP="00C90C45">
            <w:pPr>
              <w:rPr>
                <w:b/>
                <w:color w:val="000000"/>
              </w:rPr>
            </w:pPr>
            <w:r w:rsidRPr="0082339F">
              <w:rPr>
                <w:b/>
                <w:color w:val="000000"/>
              </w:rPr>
              <w:t>Título</w:t>
            </w:r>
          </w:p>
        </w:tc>
        <w:tc>
          <w:tcPr>
            <w:tcW w:w="6536" w:type="dxa"/>
          </w:tcPr>
          <w:p w14:paraId="277BF724" w14:textId="77777777" w:rsidR="009C7F2B" w:rsidRPr="0082339F" w:rsidRDefault="00577B03" w:rsidP="009C7F2B">
            <w:r w:rsidRPr="0082339F">
              <w:rPr>
                <w:b/>
                <w:color w:val="000000"/>
              </w:rPr>
              <w:t>La primavera árabe</w:t>
            </w:r>
            <w:r w:rsidR="009C7F2B">
              <w:rPr>
                <w:b/>
                <w:color w:val="000000"/>
              </w:rPr>
              <w:t xml:space="preserve">: </w:t>
            </w:r>
            <w:r w:rsidR="009C7F2B" w:rsidRPr="0082339F">
              <w:t xml:space="preserve">revoluciones ciudadanas convertidas en guerras civiles </w:t>
            </w:r>
          </w:p>
          <w:p w14:paraId="4BDEC1EA" w14:textId="373C830A" w:rsidR="00577B03" w:rsidRPr="0082339F" w:rsidRDefault="00577B03" w:rsidP="00C90C45">
            <w:pPr>
              <w:rPr>
                <w:b/>
                <w:color w:val="000000"/>
              </w:rPr>
            </w:pPr>
          </w:p>
        </w:tc>
      </w:tr>
      <w:tr w:rsidR="00577B03" w:rsidRPr="0082339F" w14:paraId="03199EC7" w14:textId="77777777" w:rsidTr="00C90C45">
        <w:tc>
          <w:tcPr>
            <w:tcW w:w="2518" w:type="dxa"/>
          </w:tcPr>
          <w:p w14:paraId="1C1E93BE" w14:textId="77777777" w:rsidR="00577B03" w:rsidRPr="0082339F" w:rsidRDefault="00577B03" w:rsidP="00C90C45">
            <w:pPr>
              <w:rPr>
                <w:b/>
                <w:color w:val="000000"/>
              </w:rPr>
            </w:pPr>
            <w:r w:rsidRPr="0082339F">
              <w:rPr>
                <w:b/>
                <w:color w:val="000000"/>
              </w:rPr>
              <w:t>Descripción</w:t>
            </w:r>
          </w:p>
        </w:tc>
        <w:tc>
          <w:tcPr>
            <w:tcW w:w="6536" w:type="dxa"/>
          </w:tcPr>
          <w:p w14:paraId="5C1698AB" w14:textId="77777777" w:rsidR="00577B03" w:rsidRPr="0082339F" w:rsidRDefault="00577B03" w:rsidP="00C90C45">
            <w:pPr>
              <w:rPr>
                <w:color w:val="000000"/>
              </w:rPr>
            </w:pPr>
            <w:r w:rsidRPr="0082339F">
              <w:rPr>
                <w:color w:val="000000"/>
              </w:rPr>
              <w:t xml:space="preserve">Webquest sobre las revoluciones que estallaron en África del Norte y </w:t>
            </w:r>
            <w:r>
              <w:rPr>
                <w:color w:val="000000"/>
              </w:rPr>
              <w:t>Oriente Medio a finales de 2010</w:t>
            </w:r>
          </w:p>
          <w:p w14:paraId="69EBBE3F" w14:textId="77777777" w:rsidR="00577B03" w:rsidRPr="0082339F" w:rsidRDefault="00577B03" w:rsidP="00C90C45">
            <w:pPr>
              <w:rPr>
                <w:color w:val="000000"/>
              </w:rPr>
            </w:pPr>
          </w:p>
          <w:p w14:paraId="13EE66D5" w14:textId="77777777" w:rsidR="00577B03" w:rsidRPr="0082339F" w:rsidRDefault="00577B03" w:rsidP="00C90C45">
            <w:pPr>
              <w:rPr>
                <w:b/>
                <w:color w:val="000000"/>
              </w:rPr>
            </w:pPr>
            <w:r w:rsidRPr="0082339F">
              <w:rPr>
                <w:b/>
                <w:color w:val="000000"/>
              </w:rPr>
              <w:t>Ficha del profesor</w:t>
            </w:r>
          </w:p>
          <w:p w14:paraId="3BEBBB17" w14:textId="77777777" w:rsidR="00577B03" w:rsidRPr="0082339F" w:rsidRDefault="00577B03" w:rsidP="00C90C45">
            <w:pPr>
              <w:rPr>
                <w:b/>
                <w:color w:val="000000"/>
              </w:rPr>
            </w:pPr>
          </w:p>
          <w:p w14:paraId="5D7546A8" w14:textId="77777777" w:rsidR="00577B03" w:rsidRPr="0082339F" w:rsidRDefault="00577B03" w:rsidP="00C90C45">
            <w:pPr>
              <w:rPr>
                <w:color w:val="000000"/>
              </w:rPr>
            </w:pPr>
            <w:r w:rsidRPr="0082339F">
              <w:rPr>
                <w:color w:val="000000"/>
              </w:rPr>
              <w:t xml:space="preserve">Título: La primavera árabe </w:t>
            </w:r>
          </w:p>
          <w:p w14:paraId="77248B0C" w14:textId="77777777" w:rsidR="00577B03" w:rsidRPr="0082339F" w:rsidRDefault="00577B03" w:rsidP="00C90C45">
            <w:pPr>
              <w:rPr>
                <w:color w:val="000000"/>
              </w:rPr>
            </w:pPr>
          </w:p>
          <w:p w14:paraId="4FF73A67" w14:textId="77777777" w:rsidR="00577B03" w:rsidRPr="0082339F" w:rsidRDefault="00577B03" w:rsidP="00C90C45">
            <w:pPr>
              <w:rPr>
                <w:color w:val="000000"/>
              </w:rPr>
            </w:pPr>
            <w:r w:rsidRPr="0082339F">
              <w:rPr>
                <w:color w:val="000000"/>
              </w:rPr>
              <w:t xml:space="preserve">Descripción: </w:t>
            </w:r>
            <w:r w:rsidRPr="0082339F">
              <w:rPr>
                <w:i/>
                <w:color w:val="000000"/>
              </w:rPr>
              <w:t>Webquest</w:t>
            </w:r>
            <w:r w:rsidRPr="0082339F">
              <w:rPr>
                <w:color w:val="000000"/>
              </w:rPr>
              <w:t xml:space="preserve"> sobre las revoluciones que estallaron en África del Norte y Oriente Medio a finales de 2010.</w:t>
            </w:r>
          </w:p>
          <w:p w14:paraId="5A8862C0" w14:textId="77777777" w:rsidR="00577B03" w:rsidRPr="0082339F" w:rsidRDefault="00577B03" w:rsidP="00C90C45">
            <w:pPr>
              <w:rPr>
                <w:color w:val="000000"/>
              </w:rPr>
            </w:pPr>
          </w:p>
          <w:p w14:paraId="3D4137B7" w14:textId="77777777" w:rsidR="00577B03" w:rsidRPr="0082339F" w:rsidRDefault="00577B03" w:rsidP="00C90C45">
            <w:pPr>
              <w:rPr>
                <w:color w:val="000000"/>
              </w:rPr>
            </w:pPr>
            <w:r w:rsidRPr="0082339F">
              <w:rPr>
                <w:color w:val="000000"/>
              </w:rPr>
              <w:t xml:space="preserve">Temporalización: 120 minutos </w:t>
            </w:r>
          </w:p>
          <w:p w14:paraId="0A034AC4" w14:textId="77777777" w:rsidR="00577B03" w:rsidRPr="0082339F" w:rsidRDefault="00577B03" w:rsidP="00C90C45">
            <w:pPr>
              <w:rPr>
                <w:color w:val="000000"/>
              </w:rPr>
            </w:pPr>
          </w:p>
          <w:p w14:paraId="3B57E82B" w14:textId="77777777" w:rsidR="00577B03" w:rsidRPr="0082339F" w:rsidRDefault="00577B03" w:rsidP="00C90C45">
            <w:pPr>
              <w:rPr>
                <w:color w:val="000000"/>
              </w:rPr>
            </w:pPr>
            <w:r w:rsidRPr="0082339F">
              <w:rPr>
                <w:color w:val="000000"/>
              </w:rPr>
              <w:t xml:space="preserve">Tipo de recurso: Secuencia de imágenes </w:t>
            </w:r>
          </w:p>
          <w:p w14:paraId="36727E7B" w14:textId="77777777" w:rsidR="00577B03" w:rsidRPr="0082339F" w:rsidRDefault="00577B03" w:rsidP="00C90C45">
            <w:pPr>
              <w:rPr>
                <w:color w:val="000000"/>
              </w:rPr>
            </w:pPr>
          </w:p>
          <w:p w14:paraId="616B0BC0" w14:textId="77777777" w:rsidR="00577B03" w:rsidRPr="0082339F" w:rsidRDefault="00577B03" w:rsidP="00C90C45">
            <w:pPr>
              <w:rPr>
                <w:color w:val="000000"/>
              </w:rPr>
            </w:pPr>
            <w:r w:rsidRPr="0082339F">
              <w:rPr>
                <w:color w:val="000000"/>
              </w:rPr>
              <w:t xml:space="preserve">Competencia social y ciudadana  </w:t>
            </w:r>
          </w:p>
          <w:p w14:paraId="62AEA123" w14:textId="77777777" w:rsidR="00577B03" w:rsidRPr="0082339F" w:rsidRDefault="00577B03" w:rsidP="00C90C45">
            <w:pPr>
              <w:rPr>
                <w:color w:val="000000"/>
              </w:rPr>
            </w:pPr>
          </w:p>
          <w:p w14:paraId="60689421" w14:textId="77777777" w:rsidR="00577B03" w:rsidRPr="0082339F" w:rsidRDefault="00577B03" w:rsidP="00C90C45">
            <w:pPr>
              <w:rPr>
                <w:color w:val="000000"/>
              </w:rPr>
            </w:pPr>
            <w:r w:rsidRPr="0082339F">
              <w:rPr>
                <w:color w:val="000000"/>
              </w:rPr>
              <w:t xml:space="preserve">Objetivo: Investigar sobre la primavera árabe, pormenorizando las situaciones y características diferenciales de cada uno de los países donde se produjeron revueltas populares contra algunos de los regímenes autoritarios de África del Norte y Oriente Medio.  </w:t>
            </w:r>
          </w:p>
          <w:p w14:paraId="27079CB8" w14:textId="77777777" w:rsidR="00577B03" w:rsidRPr="0082339F" w:rsidRDefault="00577B03" w:rsidP="00C90C45">
            <w:pPr>
              <w:rPr>
                <w:rFonts w:eastAsia="Times New Roman"/>
                <w:lang w:val="es-CO" w:eastAsia="es-CO"/>
              </w:rPr>
            </w:pPr>
            <w:r w:rsidRPr="0082339F">
              <w:rPr>
                <w:rFonts w:eastAsia="Times New Roman"/>
                <w:lang w:val="es-CO" w:eastAsia="es-CO"/>
              </w:rPr>
              <w:t>Antes de la presentación</w:t>
            </w:r>
          </w:p>
          <w:p w14:paraId="6A13F371" w14:textId="77777777" w:rsidR="00577B03" w:rsidRPr="0082339F" w:rsidRDefault="00577B03" w:rsidP="00C90C45">
            <w:pPr>
              <w:rPr>
                <w:rFonts w:eastAsia="Times New Roman"/>
                <w:lang w:val="es-CO" w:eastAsia="es-CO"/>
              </w:rPr>
            </w:pPr>
            <w:r w:rsidRPr="0082339F">
              <w:rPr>
                <w:rFonts w:eastAsia="Times New Roman"/>
                <w:lang w:val="es-CO" w:eastAsia="es-CO"/>
              </w:rPr>
              <w:t>Como paso previo, pida a los estudiantes que expongan las ideas previas que tengan sobre la realidad política y social de los países de África del Norte y Oriente Medio. Luego, pídales que busquen y compartan información sobre los países árabes.</w:t>
            </w:r>
          </w:p>
          <w:p w14:paraId="1A6F2386" w14:textId="77777777" w:rsidR="00577B03" w:rsidRPr="0082339F" w:rsidRDefault="00577B03" w:rsidP="00C90C45">
            <w:pPr>
              <w:rPr>
                <w:rFonts w:eastAsia="Times New Roman"/>
                <w:lang w:val="es-CO" w:eastAsia="es-CO"/>
              </w:rPr>
            </w:pPr>
            <w:r w:rsidRPr="0082339F">
              <w:rPr>
                <w:rFonts w:eastAsia="Times New Roman"/>
                <w:lang w:val="es-CO" w:eastAsia="es-CO"/>
              </w:rPr>
              <w:t>Dado que tiende a confundirse </w:t>
            </w:r>
            <w:r w:rsidRPr="0082339F">
              <w:rPr>
                <w:rFonts w:eastAsia="Times New Roman"/>
                <w:b/>
                <w:iCs/>
                <w:lang w:val="es-CO" w:eastAsia="es-CO"/>
              </w:rPr>
              <w:t>árabe</w:t>
            </w:r>
            <w:r w:rsidRPr="0082339F">
              <w:rPr>
                <w:rFonts w:eastAsia="Times New Roman"/>
                <w:i/>
                <w:iCs/>
                <w:lang w:val="es-CO" w:eastAsia="es-CO"/>
              </w:rPr>
              <w:t> </w:t>
            </w:r>
            <w:r w:rsidRPr="0082339F">
              <w:rPr>
                <w:rFonts w:eastAsia="Times New Roman"/>
                <w:lang w:val="es-CO" w:eastAsia="es-CO"/>
              </w:rPr>
              <w:t xml:space="preserve">(perteneciente a una etnia originaria de la península de Arabia y que habla la lengua árabe) con </w:t>
            </w:r>
            <w:r w:rsidRPr="0082339F">
              <w:rPr>
                <w:rFonts w:eastAsia="Times New Roman"/>
                <w:b/>
                <w:iCs/>
                <w:lang w:val="es-CO" w:eastAsia="es-CO"/>
              </w:rPr>
              <w:t>musulmán</w:t>
            </w:r>
            <w:r w:rsidRPr="0082339F">
              <w:rPr>
                <w:rFonts w:eastAsia="Times New Roman"/>
                <w:i/>
                <w:iCs/>
                <w:lang w:val="es-CO" w:eastAsia="es-CO"/>
              </w:rPr>
              <w:t> </w:t>
            </w:r>
            <w:r w:rsidRPr="0082339F">
              <w:rPr>
                <w:rFonts w:eastAsia="Times New Roman"/>
                <w:lang w:val="es-CO" w:eastAsia="es-CO"/>
              </w:rPr>
              <w:t>(seguidor de la religión musulmana o Islam), se propone que se promueva un debate mediante el cual se precise la diferencia entre ambos términos.</w:t>
            </w:r>
          </w:p>
          <w:p w14:paraId="34B28D9E" w14:textId="77777777" w:rsidR="00577B03" w:rsidRPr="0082339F" w:rsidRDefault="00577B03" w:rsidP="00C90C45">
            <w:pPr>
              <w:rPr>
                <w:rFonts w:eastAsia="Times New Roman"/>
                <w:lang w:val="es-CO" w:eastAsia="es-CO"/>
              </w:rPr>
            </w:pPr>
            <w:r w:rsidRPr="0082339F">
              <w:rPr>
                <w:rFonts w:eastAsia="Times New Roman"/>
                <w:lang w:val="es-CO" w:eastAsia="es-CO"/>
              </w:rPr>
              <w:t>Recuerde que, aunque la mayoría de árabes son musulmanes, también hay árabes que no lo son. Del mismo modo, en muchos territorios de mayoría musulmana, gran parte de la población pertenece a otras etnias no árabes (Irán, Pakistán, Indonesia, etcétera).</w:t>
            </w:r>
          </w:p>
          <w:p w14:paraId="40EFBA3E" w14:textId="77777777" w:rsidR="00577B03" w:rsidRPr="0082339F" w:rsidRDefault="00577B03" w:rsidP="00C90C45">
            <w:pPr>
              <w:rPr>
                <w:rFonts w:eastAsia="Times New Roman"/>
                <w:lang w:val="es-CO" w:eastAsia="es-CO"/>
              </w:rPr>
            </w:pPr>
            <w:r w:rsidRPr="0082339F">
              <w:rPr>
                <w:rFonts w:eastAsia="Times New Roman"/>
                <w:lang w:val="es-CO" w:eastAsia="es-CO"/>
              </w:rPr>
              <w:t xml:space="preserve">También debe tenerse en cuenta que en los países de África del Norte existen importantes sectores de población que no son de origen árabe, sino beréber o </w:t>
            </w:r>
            <w:r w:rsidRPr="0082339F">
              <w:rPr>
                <w:rFonts w:eastAsia="Times New Roman"/>
                <w:i/>
                <w:lang w:val="es-CO" w:eastAsia="es-CO"/>
              </w:rPr>
              <w:t>amazigh</w:t>
            </w:r>
            <w:r w:rsidRPr="0082339F">
              <w:rPr>
                <w:rFonts w:eastAsia="Times New Roman"/>
                <w:lang w:val="es-CO" w:eastAsia="es-CO"/>
              </w:rPr>
              <w:t>. Estos poseen una lengua y cultura propias, aunque presentan un alto grado de arabización. </w:t>
            </w:r>
          </w:p>
          <w:p w14:paraId="47C8C02E" w14:textId="77777777" w:rsidR="00577B03" w:rsidRPr="0082339F" w:rsidRDefault="00577B03" w:rsidP="00C90C45">
            <w:pPr>
              <w:rPr>
                <w:rFonts w:eastAsia="Times New Roman"/>
                <w:lang w:val="es-CO" w:eastAsia="es-CO"/>
              </w:rPr>
            </w:pPr>
            <w:r w:rsidRPr="0082339F">
              <w:rPr>
                <w:rFonts w:eastAsia="Times New Roman"/>
                <w:lang w:val="es-CO" w:eastAsia="es-CO"/>
              </w:rPr>
              <w:t>También es clave resaltar que en varios países musulmanes existen importantes minorías católicas.</w:t>
            </w:r>
          </w:p>
          <w:p w14:paraId="7B816E83" w14:textId="77777777" w:rsidR="00577B03" w:rsidRPr="0082339F" w:rsidRDefault="00577B03" w:rsidP="00C90C45">
            <w:pPr>
              <w:rPr>
                <w:rFonts w:eastAsia="Times New Roman"/>
                <w:lang w:val="es-CO" w:eastAsia="es-CO"/>
              </w:rPr>
            </w:pPr>
            <w:r w:rsidRPr="0082339F">
              <w:rPr>
                <w:rFonts w:eastAsia="Times New Roman"/>
                <w:lang w:val="es-CO" w:eastAsia="es-CO"/>
              </w:rPr>
              <w:t>Durante la presentación</w:t>
            </w:r>
          </w:p>
          <w:p w14:paraId="2F799492" w14:textId="77777777" w:rsidR="00577B03" w:rsidRPr="0082339F" w:rsidRDefault="00577B03" w:rsidP="00C90C45">
            <w:pPr>
              <w:rPr>
                <w:rFonts w:eastAsia="Times New Roman"/>
                <w:lang w:val="es-CO" w:eastAsia="es-CO"/>
              </w:rPr>
            </w:pPr>
            <w:r w:rsidRPr="0082339F">
              <w:rPr>
                <w:rFonts w:eastAsia="Times New Roman"/>
                <w:lang w:val="es-CO" w:eastAsia="es-CO"/>
              </w:rPr>
              <w:t>Se sugiere comenzar con una presentación de los distintos apartados de los que consta la </w:t>
            </w:r>
            <w:r w:rsidRPr="0082339F">
              <w:rPr>
                <w:rFonts w:eastAsia="Times New Roman"/>
                <w:i/>
                <w:iCs/>
                <w:lang w:val="es-CO" w:eastAsia="es-CO"/>
              </w:rPr>
              <w:t>webquest</w:t>
            </w:r>
            <w:r w:rsidRPr="0082339F">
              <w:rPr>
                <w:rFonts w:eastAsia="Times New Roman"/>
                <w:lang w:val="es-CO" w:eastAsia="es-CO"/>
              </w:rPr>
              <w:t>. Así podrá resolver las dudas de los estudiantes sobre los objetivos del tema de estudio, el plan de trabajo propuesto y los aspectos en los que deben centrar su atención.</w:t>
            </w:r>
          </w:p>
          <w:p w14:paraId="66457DFA" w14:textId="77777777" w:rsidR="00577B03" w:rsidRPr="0082339F" w:rsidRDefault="00577B03" w:rsidP="00C90C45">
            <w:pPr>
              <w:rPr>
                <w:rFonts w:eastAsia="Times New Roman"/>
                <w:lang w:val="es-CO" w:eastAsia="es-CO"/>
              </w:rPr>
            </w:pPr>
            <w:r w:rsidRPr="0082339F">
              <w:rPr>
                <w:rFonts w:eastAsia="Times New Roman"/>
                <w:lang w:val="es-CO" w:eastAsia="es-CO"/>
              </w:rPr>
              <w:t>Una vez hecha la </w:t>
            </w:r>
            <w:r w:rsidRPr="0082339F">
              <w:rPr>
                <w:rFonts w:eastAsia="Times New Roman"/>
                <w:b/>
                <w:bCs/>
                <w:lang w:val="es-CO" w:eastAsia="es-CO"/>
              </w:rPr>
              <w:t>Introducción</w:t>
            </w:r>
            <w:r w:rsidRPr="0082339F">
              <w:rPr>
                <w:rFonts w:eastAsia="Times New Roman"/>
                <w:lang w:val="es-CO" w:eastAsia="es-CO"/>
              </w:rPr>
              <w:t>, se sugiere comentar con los estudiantes los términos propuestos en la </w:t>
            </w:r>
            <w:r w:rsidRPr="0082339F">
              <w:rPr>
                <w:rFonts w:eastAsia="Times New Roman"/>
                <w:b/>
                <w:bCs/>
                <w:lang w:val="es-CO" w:eastAsia="es-CO"/>
              </w:rPr>
              <w:t>Tarea, </w:t>
            </w:r>
            <w:r w:rsidRPr="0082339F">
              <w:rPr>
                <w:rFonts w:eastAsia="Times New Roman"/>
                <w:lang w:val="es-CO" w:eastAsia="es-CO"/>
              </w:rPr>
              <w:t>para que así empiecen a trabajar de forma autónoma:</w:t>
            </w:r>
          </w:p>
          <w:p w14:paraId="12FED0F7" w14:textId="77777777" w:rsidR="00577B03" w:rsidRPr="0082339F" w:rsidRDefault="00577B03" w:rsidP="00C90C45">
            <w:pPr>
              <w:rPr>
                <w:rFonts w:eastAsia="Times New Roman"/>
                <w:lang w:val="es-CO" w:eastAsia="es-CO"/>
              </w:rPr>
            </w:pPr>
            <w:r w:rsidRPr="0082339F">
              <w:rPr>
                <w:rFonts w:eastAsia="Times New Roman"/>
                <w:lang w:val="es-CO" w:eastAsia="es-CO"/>
              </w:rPr>
              <w:t xml:space="preserve">- Formación de seis grupos de trabajo. </w:t>
            </w:r>
          </w:p>
          <w:p w14:paraId="54A351D8" w14:textId="77777777" w:rsidR="00577B03" w:rsidRPr="0082339F" w:rsidRDefault="00577B03" w:rsidP="00C90C45">
            <w:pPr>
              <w:rPr>
                <w:rFonts w:eastAsia="Times New Roman"/>
                <w:lang w:val="es-CO" w:eastAsia="es-CO"/>
              </w:rPr>
            </w:pPr>
            <w:r w:rsidRPr="0082339F">
              <w:rPr>
                <w:rFonts w:eastAsia="Times New Roman"/>
                <w:lang w:val="es-CO" w:eastAsia="es-CO"/>
              </w:rPr>
              <w:t>- Explicación de la tarea que habrá de emprender cada grupo.</w:t>
            </w:r>
          </w:p>
          <w:p w14:paraId="1887BB90" w14:textId="77777777" w:rsidR="00577B03" w:rsidRPr="0082339F" w:rsidRDefault="00577B03" w:rsidP="00C90C45">
            <w:pPr>
              <w:rPr>
                <w:rFonts w:eastAsia="Times New Roman"/>
                <w:lang w:val="es-CO" w:eastAsia="es-CO"/>
              </w:rPr>
            </w:pPr>
            <w:r w:rsidRPr="0082339F">
              <w:rPr>
                <w:rFonts w:eastAsia="Times New Roman"/>
                <w:lang w:val="es-CO" w:eastAsia="es-CO"/>
              </w:rPr>
              <w:t>- Descripción de los materiales que deben entregar o presentar. La propuesta incluye un informe por escrito y la defensa de sus postulados ante sus compañeros (se puede acompañar con una presentación de diapositivas).</w:t>
            </w:r>
          </w:p>
          <w:p w14:paraId="2A3352F7" w14:textId="77777777" w:rsidR="00577B03" w:rsidRPr="0082339F" w:rsidRDefault="00577B03" w:rsidP="00C90C45">
            <w:pPr>
              <w:rPr>
                <w:rFonts w:eastAsia="Times New Roman"/>
                <w:lang w:val="es-CO" w:eastAsia="es-CO"/>
              </w:rPr>
            </w:pPr>
            <w:r w:rsidRPr="0082339F">
              <w:rPr>
                <w:rFonts w:eastAsia="Times New Roman"/>
                <w:lang w:val="es-CO" w:eastAsia="es-CO"/>
              </w:rPr>
              <w:t xml:space="preserve">Cuando llegue a la pestaña </w:t>
            </w:r>
            <w:r w:rsidRPr="0082339F">
              <w:rPr>
                <w:rFonts w:eastAsia="Times New Roman"/>
                <w:b/>
                <w:bCs/>
                <w:lang w:val="es-CO" w:eastAsia="es-CO"/>
              </w:rPr>
              <w:t>Proceso</w:t>
            </w:r>
            <w:r w:rsidRPr="0082339F">
              <w:rPr>
                <w:rFonts w:eastAsia="Times New Roman"/>
                <w:lang w:val="es-CO" w:eastAsia="es-CO"/>
              </w:rPr>
              <w:t>, puede dar una breve explicación de la información que los estudiantes pueden encontrar en las páginas web propuestas. También puede explicitar el modo en que cada página web ayuda a completar el análisis de los aspectos específicos objeto de análisis.</w:t>
            </w:r>
          </w:p>
          <w:p w14:paraId="0E02846E" w14:textId="77777777" w:rsidR="00577B03" w:rsidRPr="0082339F" w:rsidRDefault="00577B03" w:rsidP="00C90C45">
            <w:pPr>
              <w:rPr>
                <w:rFonts w:eastAsia="Times New Roman"/>
                <w:lang w:val="es-CO" w:eastAsia="es-CO"/>
              </w:rPr>
            </w:pPr>
            <w:r w:rsidRPr="0082339F">
              <w:rPr>
                <w:rFonts w:eastAsia="Times New Roman"/>
                <w:lang w:val="es-CO" w:eastAsia="es-CO"/>
              </w:rPr>
              <w:t>Recuérdeles que al momento de trabajar deberán tener presente la confiabilidad de las fuentes consultadas, la correcta selección y organización de la información y la claridad y concisión de sus conclusiones.</w:t>
            </w:r>
          </w:p>
          <w:p w14:paraId="119F3A5E" w14:textId="77777777" w:rsidR="00577B03" w:rsidRPr="0082339F" w:rsidRDefault="00577B03" w:rsidP="00C90C45">
            <w:pPr>
              <w:rPr>
                <w:rFonts w:eastAsia="Times New Roman"/>
                <w:lang w:val="es-CO" w:eastAsia="es-CO"/>
              </w:rPr>
            </w:pPr>
            <w:r w:rsidRPr="0082339F">
              <w:rPr>
                <w:rFonts w:eastAsia="Times New Roman"/>
                <w:lang w:val="es-CO" w:eastAsia="es-CO"/>
              </w:rPr>
              <w:t>El tiempo estimado para la realización de esta </w:t>
            </w:r>
            <w:r w:rsidRPr="0082339F">
              <w:rPr>
                <w:rFonts w:eastAsia="Times New Roman"/>
                <w:i/>
                <w:iCs/>
                <w:lang w:val="es-CO" w:eastAsia="es-CO"/>
              </w:rPr>
              <w:t>webquest </w:t>
            </w:r>
            <w:r w:rsidRPr="0082339F">
              <w:rPr>
                <w:rFonts w:eastAsia="Times New Roman"/>
                <w:lang w:val="es-CO" w:eastAsia="es-CO"/>
              </w:rPr>
              <w:t>es de dos sesiones en el aula: una para orientarlos y otra para llevar a cabo la exposición de las conclusiones de los distintos grupos. Los estudiantes tendrán una semana para preparar en casa la tarea asignada.</w:t>
            </w:r>
          </w:p>
          <w:p w14:paraId="248EE9CA" w14:textId="77777777" w:rsidR="00577B03" w:rsidRPr="0082339F" w:rsidRDefault="00577B03" w:rsidP="00C90C45">
            <w:pPr>
              <w:rPr>
                <w:rFonts w:eastAsia="Times New Roman"/>
                <w:lang w:val="es-CO" w:eastAsia="es-CO"/>
              </w:rPr>
            </w:pPr>
            <w:r w:rsidRPr="0082339F">
              <w:rPr>
                <w:rFonts w:eastAsia="Times New Roman"/>
                <w:lang w:val="es-CO" w:eastAsia="es-CO"/>
              </w:rPr>
              <w:t>Los criterios propuestos para evaluar la </w:t>
            </w:r>
            <w:r w:rsidRPr="0082339F">
              <w:rPr>
                <w:rFonts w:eastAsia="Times New Roman"/>
                <w:i/>
                <w:iCs/>
                <w:lang w:val="es-CO" w:eastAsia="es-CO"/>
              </w:rPr>
              <w:t>webquest </w:t>
            </w:r>
            <w:r w:rsidRPr="0082339F">
              <w:rPr>
                <w:rFonts w:eastAsia="Times New Roman"/>
                <w:lang w:val="es-CO" w:eastAsia="es-CO"/>
              </w:rPr>
              <w:t xml:space="preserve"> son:</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3204"/>
              <w:gridCol w:w="575"/>
              <w:gridCol w:w="575"/>
              <w:gridCol w:w="575"/>
              <w:gridCol w:w="575"/>
              <w:gridCol w:w="526"/>
            </w:tblGrid>
            <w:tr w:rsidR="00577B03" w:rsidRPr="0082339F" w14:paraId="4A013C26"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9ABA25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CRITERIOS/VALORACIÓN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8804AD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1     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C3BC0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2     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11FD1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9262D7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4     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8AA581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5  </w:t>
                  </w:r>
                  <w:r w:rsidRPr="0082339F">
                    <w:rPr>
                      <w:rFonts w:eastAsia="Times New Roman"/>
                      <w:b/>
                      <w:bCs/>
                      <w:sz w:val="22"/>
                      <w:szCs w:val="22"/>
                      <w:lang w:val="es-CO" w:eastAsia="es-CO"/>
                    </w:rPr>
                    <w:t>  </w:t>
                  </w:r>
                </w:p>
              </w:tc>
            </w:tr>
            <w:tr w:rsidR="00577B03" w:rsidRPr="0082339F" w14:paraId="7662CE90"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C6D4B9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Contenido de la presentación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7F95B6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35960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6C9692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7D4CCF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9C930D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7DE2D43C"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9B683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Nivel de conocimiento e identificación de los contenidos principales: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F8FFA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73CFE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FBB9E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174C1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FCF46F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3581B395"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F505E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Adecuación de los contenidos a los objetivos propuestos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F0050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5FD811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4D110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C93786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07E39F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572CC2D0"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D33DA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Redacción del texto: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F150C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B436E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9AB5BF8"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DF402F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522E80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6B6F08D9"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B3A971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Corrección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1C2BB3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6955558"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F7F06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CF6F2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E8C23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37F4B003"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B3635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Estructura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F7F4C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47631C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60CE6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DB0BD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7627A2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30A1E8C6"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111435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Aportes propios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527D0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92AC5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EA4DB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B328B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2E9F4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4D99004B"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6BB66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Terminología utilizada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40F89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8D7FA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67692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3B1468"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68A959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511B1CE4"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AD199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Calidad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8BA546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44918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4904CB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DC3D2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22218B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419DF0C2"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302CB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Capacidad de esquematización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2F88A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99A15E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482C3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6D440B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C4BD4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7BCEAAFB"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2A238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Otros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2A114A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8A34AF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8024A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0AC74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8ABF0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05247902"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8257A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Diseño de la presentación de diapositivas: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6A17F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25EDD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C232BA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4E5C8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400C4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4047C523"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42FA7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Orden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B8ED48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17B6B0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6C693D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214DF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7B9719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7BE421F3"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629F4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Claridad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85AFF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9BCD85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C48F9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C59C1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01674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14D7ED14"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9F75D9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Nivel de contenido visual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CE3C8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F3E1D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2B480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975F4A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377D8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5154A8D4"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AED8D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Uso de distintos lenguajes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C2131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0622DE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8879C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B5506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5D9D888"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1E334E23"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7DDBB8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Nivel de creatividad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0704D8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5B67A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0A40DD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B3D65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E32640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4F55EB35"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494B3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Exposición oral: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D64C4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39F3F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D5174A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F59C7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803AA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6EBC8C48"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2D3D5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Capacidad de expresión ante los compañeros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976B28"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F69F9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56522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59B8A2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0EB82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1A60C26B"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25EA29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Capacidad de trabajo cooperativo: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912FA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DD487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B311B2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5EB638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2574E3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58DE9BD1"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D0F30F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Respuesta a los roles o funciones dentro del grupo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AD5CF5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77F25A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D344B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B00E9C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15D02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0D6FD580"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F0C773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Nivel de participación de cada miembro en el proceso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4768F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A9233F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E0E7C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028444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CF940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7D7B62C4"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65E3F0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Grado de integración del  equipo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A3E95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3BC8F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993FB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2EFC3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8FCB6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55009E51"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89016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Conocimiento del uso de las herramientas colaborativas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086EC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8E299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DDBF9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C0C90C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91AD23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2FBDFCA3"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C664B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Valoración de otros aspectos: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1196E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6D78D2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503FC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ABB13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BAC25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265C0D6A"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91D74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Ampliación de información relacionada con los objetivos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FB8A8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FDC2B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24D63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53B5BC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3D43B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4CD8983A"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7B62F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Propuestas de múltiples perspectivas para abordar el tema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91743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32349B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CECAE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74B551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0C244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0D0E4EAC"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C54BA2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Capacidad de análisis crítico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975E57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F0359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456A6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10BFC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398EEC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bl>
          <w:p w14:paraId="78ECDD4B" w14:textId="77777777" w:rsidR="00577B03" w:rsidRPr="0082339F" w:rsidRDefault="00577B03" w:rsidP="00C90C45">
            <w:pPr>
              <w:rPr>
                <w:color w:val="000000"/>
                <w:lang w:val="es-CO"/>
              </w:rPr>
            </w:pPr>
          </w:p>
          <w:p w14:paraId="31F28B05" w14:textId="77777777" w:rsidR="00577B03" w:rsidRPr="0082339F" w:rsidRDefault="00577B03" w:rsidP="00C90C45">
            <w:pPr>
              <w:rPr>
                <w:b/>
                <w:color w:val="000000"/>
              </w:rPr>
            </w:pPr>
            <w:r w:rsidRPr="0082339F">
              <w:rPr>
                <w:b/>
                <w:color w:val="000000"/>
              </w:rPr>
              <w:t>Ficha del estudiante</w:t>
            </w:r>
          </w:p>
          <w:p w14:paraId="40CC1390" w14:textId="77777777" w:rsidR="00577B03" w:rsidRPr="0082339F" w:rsidRDefault="00577B03" w:rsidP="00C90C45">
            <w:pPr>
              <w:rPr>
                <w:color w:val="000000"/>
              </w:rPr>
            </w:pPr>
          </w:p>
          <w:p w14:paraId="70173F7F" w14:textId="77777777" w:rsidR="00577B03" w:rsidRPr="0082339F" w:rsidRDefault="00577B03" w:rsidP="00C90C45">
            <w:pPr>
              <w:rPr>
                <w:color w:val="000000"/>
              </w:rPr>
            </w:pPr>
            <w:r w:rsidRPr="0082339F">
              <w:rPr>
                <w:color w:val="000000"/>
              </w:rPr>
              <w:t xml:space="preserve">Título: La primavera árabe </w:t>
            </w:r>
          </w:p>
          <w:p w14:paraId="46EBD037" w14:textId="77777777" w:rsidR="00577B03" w:rsidRPr="0082339F" w:rsidRDefault="00577B03" w:rsidP="00C90C45">
            <w:pPr>
              <w:rPr>
                <w:color w:val="000000"/>
              </w:rPr>
            </w:pPr>
          </w:p>
          <w:p w14:paraId="5F9FA92B" w14:textId="77777777" w:rsidR="00577B03" w:rsidRPr="0082339F" w:rsidRDefault="00577B03" w:rsidP="00C90C45">
            <w:pPr>
              <w:rPr>
                <w:color w:val="000000"/>
              </w:rPr>
            </w:pPr>
            <w:r w:rsidRPr="0082339F">
              <w:rPr>
                <w:color w:val="000000"/>
              </w:rPr>
              <w:t xml:space="preserve">Descripción: </w:t>
            </w:r>
            <w:r w:rsidRPr="0082339F">
              <w:rPr>
                <w:i/>
                <w:color w:val="000000"/>
              </w:rPr>
              <w:t>Webquest</w:t>
            </w:r>
            <w:r w:rsidRPr="0082339F">
              <w:rPr>
                <w:color w:val="000000"/>
              </w:rPr>
              <w:t xml:space="preserve"> sobre las revoluciones que estallaron en África del Norte y Oriente Medio a finales de 2010.</w:t>
            </w:r>
          </w:p>
          <w:p w14:paraId="0B29B2A3" w14:textId="77777777" w:rsidR="00577B03" w:rsidRPr="0082339F" w:rsidRDefault="00577B03" w:rsidP="00C90C45">
            <w:pPr>
              <w:rPr>
                <w:color w:val="000000"/>
              </w:rPr>
            </w:pPr>
          </w:p>
          <w:p w14:paraId="59B6CCCA" w14:textId="77777777" w:rsidR="00577B03" w:rsidRPr="0082339F" w:rsidRDefault="00577B03" w:rsidP="00C90C45">
            <w:pPr>
              <w:rPr>
                <w:color w:val="000000"/>
              </w:rPr>
            </w:pPr>
            <w:r w:rsidRPr="0082339F">
              <w:rPr>
                <w:color w:val="000000"/>
              </w:rPr>
              <w:t>Contextualización</w:t>
            </w:r>
          </w:p>
          <w:p w14:paraId="54DB365A" w14:textId="77777777" w:rsidR="00577B03" w:rsidRPr="0082339F" w:rsidRDefault="00577B03" w:rsidP="00C90C45">
            <w:pPr>
              <w:rPr>
                <w:color w:val="000000"/>
              </w:rPr>
            </w:pPr>
            <w:r w:rsidRPr="0082339F">
              <w:rPr>
                <w:color w:val="000000"/>
              </w:rPr>
              <w:t>Las revueltas en el mundo árabe</w:t>
            </w:r>
          </w:p>
          <w:p w14:paraId="78C0F3C8" w14:textId="77777777" w:rsidR="00577B03" w:rsidRPr="0082339F" w:rsidRDefault="00577B03" w:rsidP="00C90C45">
            <w:pPr>
              <w:rPr>
                <w:color w:val="000000"/>
              </w:rPr>
            </w:pPr>
            <w:r w:rsidRPr="0082339F">
              <w:rPr>
                <w:color w:val="000000"/>
              </w:rPr>
              <w:t>Entre los años 2010 y 2011, en un contexto global de crisis económica, en diversos países de África del Norte y Oriente Medio se produjo una serie de revueltas y protestas populares que fueron denominadas “La primavera árabe” por los medios de comunicación.</w:t>
            </w:r>
          </w:p>
          <w:p w14:paraId="1D553EBD" w14:textId="77777777" w:rsidR="00577B03" w:rsidRPr="0082339F" w:rsidRDefault="00577B03" w:rsidP="00C90C45">
            <w:pPr>
              <w:rPr>
                <w:color w:val="000000"/>
              </w:rPr>
            </w:pPr>
          </w:p>
          <w:p w14:paraId="6A548E88" w14:textId="77777777" w:rsidR="00577B03" w:rsidRPr="0082339F" w:rsidRDefault="00577B03" w:rsidP="00C90C45">
            <w:pPr>
              <w:rPr>
                <w:color w:val="000000"/>
              </w:rPr>
            </w:pPr>
            <w:r w:rsidRPr="0082339F">
              <w:rPr>
                <w:color w:val="000000"/>
              </w:rPr>
              <w:t>En diciembre de 2010, un joven tunecino acuciado por las deudas se suicidó prendiéndose fuego, hecho que se ha considerado el desencadenante de las primeras protestas en Túnez. Una oleada de manifestaciones, protestas y ataques a sedes oficiales culminó con la caída del régimen.</w:t>
            </w:r>
          </w:p>
          <w:p w14:paraId="48ECE83F" w14:textId="77777777" w:rsidR="00577B03" w:rsidRPr="0082339F" w:rsidRDefault="00577B03" w:rsidP="00C90C45">
            <w:pPr>
              <w:rPr>
                <w:color w:val="000000"/>
              </w:rPr>
            </w:pPr>
          </w:p>
          <w:p w14:paraId="4396A7DB" w14:textId="77777777" w:rsidR="00577B03" w:rsidRPr="0082339F" w:rsidRDefault="00577B03" w:rsidP="00C90C45">
            <w:pPr>
              <w:rPr>
                <w:color w:val="000000"/>
              </w:rPr>
            </w:pPr>
            <w:r w:rsidRPr="0082339F">
              <w:rPr>
                <w:color w:val="000000"/>
              </w:rPr>
              <w:t>La oleada de protestas no tardó en extenderse a otros países islámicos, como Argelia, Egipto (se saldaron con la caída del gobierno), Yemen (los enfrentamientos entre defensores y opositores del gobierno alcanzaron altas cotas de violencia), Siria (con miles de víctimas mortales por la represión del régimen) o Libia (las tensiones desembocaron en una guerra civil que provocó un cambio de régimen político).</w:t>
            </w:r>
          </w:p>
          <w:p w14:paraId="05B256C7" w14:textId="77777777" w:rsidR="00577B03" w:rsidRPr="0082339F" w:rsidRDefault="00577B03" w:rsidP="00C90C45">
            <w:pPr>
              <w:rPr>
                <w:color w:val="000000"/>
              </w:rPr>
            </w:pPr>
          </w:p>
          <w:p w14:paraId="25B7B815" w14:textId="77777777" w:rsidR="00577B03" w:rsidRPr="0082339F" w:rsidRDefault="00577B03" w:rsidP="00C90C45">
            <w:pPr>
              <w:rPr>
                <w:color w:val="000000"/>
              </w:rPr>
            </w:pPr>
            <w:r w:rsidRPr="0082339F">
              <w:rPr>
                <w:color w:val="000000"/>
              </w:rPr>
              <w:t>Los motivos que llevaron a las poblaciones de estos países a la revuelta son diversos. Se destacan:</w:t>
            </w:r>
          </w:p>
          <w:p w14:paraId="141DC26B" w14:textId="77777777" w:rsidR="00577B03" w:rsidRPr="0082339F" w:rsidRDefault="00577B03" w:rsidP="00C90C45">
            <w:pPr>
              <w:rPr>
                <w:color w:val="000000"/>
              </w:rPr>
            </w:pPr>
          </w:p>
          <w:p w14:paraId="54B82C9B" w14:textId="77777777" w:rsidR="00577B03" w:rsidRPr="0082339F" w:rsidRDefault="00577B03" w:rsidP="00C90C45">
            <w:pPr>
              <w:rPr>
                <w:color w:val="000000"/>
              </w:rPr>
            </w:pPr>
            <w:r w:rsidRPr="0082339F">
              <w:rPr>
                <w:color w:val="000000"/>
              </w:rPr>
              <w:t>- Los altos niveles de desempleo, sobre todo entre los jóvenes, en ocasiones con  una buena formación académica, pero sin perspectivas de futuro.</w:t>
            </w:r>
          </w:p>
          <w:p w14:paraId="389416D1" w14:textId="77777777" w:rsidR="00577B03" w:rsidRPr="0082339F" w:rsidRDefault="00577B03" w:rsidP="00C90C45">
            <w:pPr>
              <w:rPr>
                <w:color w:val="000000"/>
              </w:rPr>
            </w:pPr>
          </w:p>
          <w:p w14:paraId="243C27F8" w14:textId="77777777" w:rsidR="00577B03" w:rsidRPr="0082339F" w:rsidRDefault="00577B03" w:rsidP="00C90C45">
            <w:pPr>
              <w:rPr>
                <w:color w:val="000000"/>
              </w:rPr>
            </w:pPr>
            <w:r w:rsidRPr="0082339F">
              <w:rPr>
                <w:color w:val="000000"/>
              </w:rPr>
              <w:t>- Los regímenes políticos autoritarios y corruptos.</w:t>
            </w:r>
          </w:p>
          <w:p w14:paraId="32D618FB" w14:textId="77777777" w:rsidR="00577B03" w:rsidRPr="0082339F" w:rsidRDefault="00577B03" w:rsidP="00C90C45">
            <w:pPr>
              <w:rPr>
                <w:color w:val="000000"/>
              </w:rPr>
            </w:pPr>
          </w:p>
          <w:p w14:paraId="5A891E63" w14:textId="77777777" w:rsidR="00577B03" w:rsidRPr="0082339F" w:rsidRDefault="00577B03" w:rsidP="00C90C45">
            <w:pPr>
              <w:rPr>
                <w:color w:val="000000"/>
              </w:rPr>
            </w:pPr>
            <w:r w:rsidRPr="0082339F">
              <w:rPr>
                <w:color w:val="000000"/>
              </w:rPr>
              <w:t>- El encarecimiento del nivel de vida, en especial de los productos de primera necesidad.</w:t>
            </w:r>
          </w:p>
          <w:p w14:paraId="595FA790" w14:textId="77777777" w:rsidR="00577B03" w:rsidRPr="0082339F" w:rsidRDefault="00577B03" w:rsidP="00C90C45">
            <w:pPr>
              <w:rPr>
                <w:color w:val="000000"/>
              </w:rPr>
            </w:pPr>
          </w:p>
          <w:p w14:paraId="45AC12DC" w14:textId="77777777" w:rsidR="00577B03" w:rsidRPr="0082339F" w:rsidRDefault="00577B03" w:rsidP="00C90C45">
            <w:pPr>
              <w:rPr>
                <w:color w:val="000000"/>
              </w:rPr>
            </w:pPr>
            <w:r w:rsidRPr="0082339F">
              <w:rPr>
                <w:color w:val="000000"/>
              </w:rPr>
              <w:t>La mayoría de los manifestantes eran jóvenes que utilizaron la internet y las redes sociales para organizar y convocar las movilizaciones. Reclamaban una democratización de los regímenes que gobernaban sus países y una mejora de las condiciones de vida (empleo, estabilidad de los precios, etcétera).</w:t>
            </w:r>
          </w:p>
          <w:p w14:paraId="755C49B3" w14:textId="77777777" w:rsidR="00577B03" w:rsidRPr="0082339F" w:rsidRDefault="00577B03" w:rsidP="00C90C45">
            <w:pPr>
              <w:rPr>
                <w:color w:val="000000"/>
              </w:rPr>
            </w:pPr>
          </w:p>
          <w:p w14:paraId="708458AD" w14:textId="77777777" w:rsidR="00577B03" w:rsidRPr="0082339F" w:rsidRDefault="00577B03" w:rsidP="00C90C45">
            <w:pPr>
              <w:rPr>
                <w:color w:val="000000"/>
              </w:rPr>
            </w:pPr>
            <w:r w:rsidRPr="0082339F">
              <w:rPr>
                <w:color w:val="000000"/>
              </w:rPr>
              <w:t>Si quieres saber más sobre este tema, te proponemos la lectura de algunos materiales publicados en internet:</w:t>
            </w:r>
          </w:p>
          <w:p w14:paraId="204AE068" w14:textId="77777777" w:rsidR="00577B03" w:rsidRPr="0082339F" w:rsidRDefault="00577B03" w:rsidP="00C90C45">
            <w:pPr>
              <w:rPr>
                <w:color w:val="000000"/>
              </w:rPr>
            </w:pPr>
          </w:p>
          <w:p w14:paraId="738FBD7C" w14:textId="22C297D6" w:rsidR="00577B03" w:rsidRPr="00D80758" w:rsidRDefault="00E77345" w:rsidP="00D80758">
            <w:pPr>
              <w:pStyle w:val="Prrafodelista"/>
              <w:numPr>
                <w:ilvl w:val="0"/>
                <w:numId w:val="43"/>
              </w:numPr>
              <w:rPr>
                <w:color w:val="000000"/>
              </w:rPr>
            </w:pPr>
            <w:r w:rsidRPr="00D80758">
              <w:rPr>
                <w:color w:val="000000"/>
              </w:rPr>
              <w:t>Atentados en Jordania,</w:t>
            </w:r>
            <w:r w:rsidR="00577B03" w:rsidRPr="00D80758">
              <w:rPr>
                <w:color w:val="000000"/>
              </w:rPr>
              <w:t xml:space="preserve"> </w:t>
            </w:r>
            <w:r w:rsidRPr="00D80758">
              <w:rPr>
                <w:color w:val="000000"/>
              </w:rPr>
              <w:t>[</w:t>
            </w:r>
            <w:r w:rsidRPr="00D80758">
              <w:rPr>
                <w:rFonts w:ascii="Times New Roman" w:hAnsi="Times New Roman" w:cs="Times New Roman"/>
              </w:rPr>
              <w:t>VER</w:t>
            </w:r>
            <w:r w:rsidRPr="00D80758">
              <w:rPr>
                <w:color w:val="000000"/>
              </w:rPr>
              <w:t>].</w:t>
            </w:r>
          </w:p>
          <w:p w14:paraId="30B4CA53" w14:textId="79B74B58" w:rsidR="00D80758" w:rsidRPr="00D80758" w:rsidRDefault="00E710C4" w:rsidP="00D80758">
            <w:pPr>
              <w:rPr>
                <w:color w:val="000000"/>
              </w:rPr>
            </w:pPr>
            <w:hyperlink r:id="rId53" w:history="1">
              <w:r w:rsidR="00D80758" w:rsidRPr="00D25797">
                <w:rPr>
                  <w:rStyle w:val="Hipervnculo"/>
                  <w:rFonts w:ascii="Lucida Grande" w:hAnsi="Lucida Grande" w:cs="Lucida Grande"/>
                </w:rPr>
                <w:t>http://hispanicasaber.planetasaber.com/theworld/chronicles/seccions/cards/default.asp?art=94&amp;pk=1732</w:t>
              </w:r>
            </w:hyperlink>
            <w:r w:rsidR="00D80758">
              <w:rPr>
                <w:rFonts w:ascii="Lucida Grande" w:hAnsi="Lucida Grande" w:cs="Lucida Grande"/>
                <w:color w:val="000000"/>
              </w:rPr>
              <w:t xml:space="preserve"> </w:t>
            </w:r>
          </w:p>
          <w:p w14:paraId="6C6537BA" w14:textId="77777777" w:rsidR="00577B03" w:rsidRPr="0082339F" w:rsidRDefault="00577B03" w:rsidP="00C90C45">
            <w:pPr>
              <w:rPr>
                <w:color w:val="000000"/>
              </w:rPr>
            </w:pPr>
          </w:p>
          <w:p w14:paraId="0217DA2D" w14:textId="54068F0D" w:rsidR="00577B03" w:rsidRPr="00D80758" w:rsidRDefault="00577B03" w:rsidP="00D80758">
            <w:pPr>
              <w:pStyle w:val="Prrafodelista"/>
              <w:numPr>
                <w:ilvl w:val="0"/>
                <w:numId w:val="43"/>
              </w:numPr>
              <w:rPr>
                <w:color w:val="000000"/>
              </w:rPr>
            </w:pPr>
            <w:r w:rsidRPr="00D80758">
              <w:rPr>
                <w:i/>
                <w:color w:val="000000"/>
              </w:rPr>
              <w:t>El año de las revueltas</w:t>
            </w:r>
            <w:r w:rsidRPr="00D80758">
              <w:rPr>
                <w:color w:val="000000"/>
              </w:rPr>
              <w:t xml:space="preserve">, en El País </w:t>
            </w:r>
            <w:r w:rsidR="00E77345" w:rsidRPr="00D80758">
              <w:rPr>
                <w:color w:val="000000"/>
              </w:rPr>
              <w:t>[</w:t>
            </w:r>
            <w:r w:rsidR="00E77345" w:rsidRPr="00D80758">
              <w:rPr>
                <w:rFonts w:ascii="Times New Roman" w:hAnsi="Times New Roman" w:cs="Times New Roman"/>
              </w:rPr>
              <w:t>VER</w:t>
            </w:r>
            <w:r w:rsidR="00E77345" w:rsidRPr="00D80758">
              <w:rPr>
                <w:color w:val="000000"/>
              </w:rPr>
              <w:t>].</w:t>
            </w:r>
          </w:p>
          <w:p w14:paraId="0A720A6C" w14:textId="1BB5FE4C" w:rsidR="00D80758" w:rsidRPr="00D80758" w:rsidRDefault="00E710C4" w:rsidP="00D80758">
            <w:pPr>
              <w:rPr>
                <w:color w:val="000000"/>
              </w:rPr>
            </w:pPr>
            <w:hyperlink r:id="rId54" w:history="1">
              <w:r w:rsidR="00D80758" w:rsidRPr="00D25797">
                <w:rPr>
                  <w:rStyle w:val="Hipervnculo"/>
                  <w:rFonts w:ascii="Lucida Grande" w:hAnsi="Lucida Grande" w:cs="Lucida Grande"/>
                </w:rPr>
                <w:t>http://www.elpais.com/especial/revueltas-en-el-mundo-arabe/</w:t>
              </w:r>
            </w:hyperlink>
            <w:r w:rsidR="00D80758">
              <w:rPr>
                <w:rFonts w:ascii="Lucida Grande" w:hAnsi="Lucida Grande" w:cs="Lucida Grande"/>
                <w:color w:val="000000"/>
              </w:rPr>
              <w:t xml:space="preserve"> </w:t>
            </w:r>
          </w:p>
          <w:p w14:paraId="6819B0B5" w14:textId="77777777" w:rsidR="00577B03" w:rsidRPr="0082339F" w:rsidRDefault="00577B03" w:rsidP="00C90C45">
            <w:pPr>
              <w:rPr>
                <w:color w:val="000000"/>
              </w:rPr>
            </w:pPr>
          </w:p>
          <w:p w14:paraId="3C9D1115" w14:textId="474CF7CA" w:rsidR="00577B03" w:rsidRPr="00D80758" w:rsidRDefault="00577B03" w:rsidP="00D80758">
            <w:pPr>
              <w:pStyle w:val="Prrafodelista"/>
              <w:numPr>
                <w:ilvl w:val="0"/>
                <w:numId w:val="43"/>
              </w:numPr>
              <w:rPr>
                <w:color w:val="000000"/>
              </w:rPr>
            </w:pPr>
            <w:r w:rsidRPr="00D80758">
              <w:rPr>
                <w:i/>
                <w:color w:val="000000"/>
              </w:rPr>
              <w:t>Cinco causas de la insurrección árabe</w:t>
            </w:r>
            <w:r w:rsidRPr="00D80758">
              <w:rPr>
                <w:color w:val="000000"/>
              </w:rPr>
              <w:t xml:space="preserve">, en Le Monde Diplomatique </w:t>
            </w:r>
            <w:r w:rsidR="00E77345" w:rsidRPr="00D80758">
              <w:rPr>
                <w:color w:val="000000"/>
              </w:rPr>
              <w:t>[</w:t>
            </w:r>
            <w:r w:rsidR="00E77345" w:rsidRPr="00D80758">
              <w:rPr>
                <w:rFonts w:ascii="Times New Roman" w:hAnsi="Times New Roman" w:cs="Times New Roman"/>
              </w:rPr>
              <w:t>VER</w:t>
            </w:r>
            <w:r w:rsidR="00E77345" w:rsidRPr="00D80758">
              <w:rPr>
                <w:color w:val="000000"/>
              </w:rPr>
              <w:t>].</w:t>
            </w:r>
          </w:p>
          <w:p w14:paraId="478EAB43" w14:textId="48526EE1" w:rsidR="00D80758" w:rsidRPr="00D80758" w:rsidRDefault="00E710C4" w:rsidP="00D80758">
            <w:pPr>
              <w:rPr>
                <w:color w:val="000000"/>
              </w:rPr>
            </w:pPr>
            <w:hyperlink r:id="rId55" w:history="1">
              <w:r w:rsidR="00D80758" w:rsidRPr="00D25797">
                <w:rPr>
                  <w:rStyle w:val="Hipervnculo"/>
                  <w:rFonts w:ascii="Lucida Grande" w:hAnsi="Lucida Grande" w:cs="Lucida Grande"/>
                </w:rPr>
                <w:t>http://www.monde-diplomatique.es/?url=editorial/0000856412872168186811102294251000/editorial/?articulo=8ca803e0-5eba-4c95-908f-64a36ee042fd</w:t>
              </w:r>
            </w:hyperlink>
            <w:r w:rsidR="00D80758">
              <w:rPr>
                <w:rFonts w:ascii="Lucida Grande" w:hAnsi="Lucida Grande" w:cs="Lucida Grande"/>
                <w:color w:val="000000"/>
              </w:rPr>
              <w:t xml:space="preserve"> </w:t>
            </w:r>
          </w:p>
          <w:p w14:paraId="70A530BC" w14:textId="77777777" w:rsidR="00577B03" w:rsidRPr="0082339F" w:rsidRDefault="00577B03" w:rsidP="00C90C45">
            <w:pPr>
              <w:rPr>
                <w:color w:val="000000"/>
              </w:rPr>
            </w:pPr>
          </w:p>
          <w:p w14:paraId="0C4BA1E6" w14:textId="79C657D1" w:rsidR="00577B03" w:rsidRDefault="00577B03" w:rsidP="00C90C45">
            <w:pPr>
              <w:rPr>
                <w:color w:val="000000"/>
              </w:rPr>
            </w:pPr>
            <w:r w:rsidRPr="0082339F">
              <w:rPr>
                <w:color w:val="000000"/>
              </w:rPr>
              <w:t xml:space="preserve">- </w:t>
            </w:r>
            <w:r w:rsidRPr="0082339F">
              <w:rPr>
                <w:i/>
                <w:color w:val="000000"/>
              </w:rPr>
              <w:t>El viento de la Primavera árabe</w:t>
            </w:r>
            <w:r w:rsidRPr="0082339F">
              <w:rPr>
                <w:color w:val="000000"/>
              </w:rPr>
              <w:t xml:space="preserve">, en Webislam </w:t>
            </w:r>
            <w:r w:rsidR="00E77345">
              <w:rPr>
                <w:color w:val="000000"/>
              </w:rPr>
              <w:t>[</w:t>
            </w:r>
            <w:r w:rsidR="00E77345" w:rsidRPr="00D80758">
              <w:rPr>
                <w:rFonts w:ascii="Times New Roman" w:hAnsi="Times New Roman" w:cs="Times New Roman"/>
              </w:rPr>
              <w:t>VER</w:t>
            </w:r>
            <w:r w:rsidR="00E77345">
              <w:rPr>
                <w:color w:val="000000"/>
              </w:rPr>
              <w:t>].</w:t>
            </w:r>
          </w:p>
          <w:p w14:paraId="4923D35A" w14:textId="45F113CF" w:rsidR="00D80758" w:rsidRPr="0082339F" w:rsidRDefault="00E710C4" w:rsidP="00C90C45">
            <w:pPr>
              <w:rPr>
                <w:color w:val="000000"/>
              </w:rPr>
            </w:pPr>
            <w:hyperlink r:id="rId56" w:history="1">
              <w:r w:rsidR="00D80758" w:rsidRPr="00D25797">
                <w:rPr>
                  <w:rStyle w:val="Hipervnculo"/>
                  <w:rFonts w:ascii="Lucida Grande" w:hAnsi="Lucida Grande" w:cs="Lucida Grande"/>
                </w:rPr>
                <w:t>http://www.webislam.com/articulos/61851-el_viento_de_la_primavera_arabe.html</w:t>
              </w:r>
            </w:hyperlink>
            <w:r w:rsidR="00D80758">
              <w:rPr>
                <w:rFonts w:ascii="Lucida Grande" w:hAnsi="Lucida Grande" w:cs="Lucida Grande"/>
                <w:color w:val="000000"/>
              </w:rPr>
              <w:t xml:space="preserve"> </w:t>
            </w:r>
          </w:p>
          <w:p w14:paraId="4C8EA2EF" w14:textId="77777777" w:rsidR="00577B03" w:rsidRPr="0082339F" w:rsidRDefault="00577B03" w:rsidP="00C90C45">
            <w:pPr>
              <w:rPr>
                <w:color w:val="000000"/>
              </w:rPr>
            </w:pPr>
          </w:p>
          <w:p w14:paraId="170D9560" w14:textId="33CAF028" w:rsidR="00577B03" w:rsidRPr="0082339F" w:rsidRDefault="00577B03" w:rsidP="00C90C45">
            <w:pPr>
              <w:rPr>
                <w:color w:val="000000"/>
              </w:rPr>
            </w:pPr>
            <w:r w:rsidRPr="0082339F">
              <w:rPr>
                <w:color w:val="000000"/>
              </w:rPr>
              <w:t xml:space="preserve">- </w:t>
            </w:r>
            <w:r w:rsidRPr="0082339F">
              <w:rPr>
                <w:i/>
                <w:color w:val="000000"/>
              </w:rPr>
              <w:t>¿Primavera árabe?,</w:t>
            </w:r>
            <w:r w:rsidRPr="0082339F">
              <w:rPr>
                <w:color w:val="000000"/>
              </w:rPr>
              <w:t xml:space="preserve"> en Letras Libres </w:t>
            </w:r>
            <w:r w:rsidR="00E77345">
              <w:rPr>
                <w:color w:val="000000"/>
              </w:rPr>
              <w:t>[</w:t>
            </w:r>
            <w:r w:rsidR="00E77345" w:rsidRPr="00D80758">
              <w:rPr>
                <w:rFonts w:ascii="Times New Roman" w:hAnsi="Times New Roman" w:cs="Times New Roman"/>
              </w:rPr>
              <w:t>VER</w:t>
            </w:r>
            <w:r w:rsidR="00E77345">
              <w:rPr>
                <w:color w:val="000000"/>
              </w:rPr>
              <w:t>].</w:t>
            </w:r>
          </w:p>
          <w:p w14:paraId="7F284296" w14:textId="144BCB71" w:rsidR="00577B03" w:rsidRPr="0082339F" w:rsidRDefault="00E710C4" w:rsidP="00C90C45">
            <w:pPr>
              <w:rPr>
                <w:color w:val="000000"/>
              </w:rPr>
            </w:pPr>
            <w:hyperlink r:id="rId57" w:history="1">
              <w:r w:rsidR="00D80758" w:rsidRPr="00D25797">
                <w:rPr>
                  <w:rStyle w:val="Hipervnculo"/>
                  <w:rFonts w:ascii="Lucida Grande" w:hAnsi="Lucida Grande" w:cs="Lucida Grande"/>
                </w:rPr>
                <w:t>http://www.letraslibres.com/revista/dossier/primavera-arabe</w:t>
              </w:r>
            </w:hyperlink>
            <w:r w:rsidR="00D80758">
              <w:rPr>
                <w:rFonts w:ascii="Lucida Grande" w:hAnsi="Lucida Grande" w:cs="Lucida Grande"/>
                <w:color w:val="000000"/>
              </w:rPr>
              <w:t xml:space="preserve"> </w:t>
            </w:r>
          </w:p>
          <w:p w14:paraId="468F75F8" w14:textId="64DEDED4" w:rsidR="00577B03" w:rsidRPr="00D80758" w:rsidRDefault="00577B03" w:rsidP="00D80758">
            <w:pPr>
              <w:pStyle w:val="Prrafodelista"/>
              <w:numPr>
                <w:ilvl w:val="0"/>
                <w:numId w:val="43"/>
              </w:numPr>
              <w:rPr>
                <w:color w:val="000000"/>
              </w:rPr>
            </w:pPr>
            <w:r w:rsidRPr="00D80758">
              <w:rPr>
                <w:i/>
                <w:color w:val="000000"/>
              </w:rPr>
              <w:t>Revueltas en el mundo árabe</w:t>
            </w:r>
            <w:r w:rsidRPr="00D80758">
              <w:rPr>
                <w:color w:val="000000"/>
              </w:rPr>
              <w:t xml:space="preserve">, en RTVE </w:t>
            </w:r>
            <w:r w:rsidR="00E77345" w:rsidRPr="00D80758">
              <w:rPr>
                <w:color w:val="000000"/>
              </w:rPr>
              <w:t>[</w:t>
            </w:r>
            <w:r w:rsidR="00E77345" w:rsidRPr="00D80758">
              <w:rPr>
                <w:rFonts w:ascii="Times New Roman" w:hAnsi="Times New Roman" w:cs="Times New Roman"/>
              </w:rPr>
              <w:t>VER</w:t>
            </w:r>
            <w:r w:rsidR="00E77345" w:rsidRPr="00D80758">
              <w:rPr>
                <w:color w:val="000000"/>
              </w:rPr>
              <w:t>].</w:t>
            </w:r>
          </w:p>
          <w:p w14:paraId="7EECFE25" w14:textId="03454C39" w:rsidR="00D80758" w:rsidRPr="00D80758" w:rsidRDefault="00E710C4" w:rsidP="00D80758">
            <w:pPr>
              <w:rPr>
                <w:color w:val="000000"/>
              </w:rPr>
            </w:pPr>
            <w:hyperlink r:id="rId58" w:history="1">
              <w:r w:rsidR="00D80758" w:rsidRPr="00D25797">
                <w:rPr>
                  <w:rStyle w:val="Hipervnculo"/>
                  <w:rFonts w:ascii="Lucida Grande" w:hAnsi="Lucida Grande" w:cs="Lucida Grande"/>
                </w:rPr>
                <w:t>http://www.rtve.es/noticias/revueltas-arabes/</w:t>
              </w:r>
            </w:hyperlink>
            <w:r w:rsidR="00D80758">
              <w:rPr>
                <w:rFonts w:ascii="Lucida Grande" w:hAnsi="Lucida Grande" w:cs="Lucida Grande"/>
                <w:color w:val="000000"/>
              </w:rPr>
              <w:t xml:space="preserve"> </w:t>
            </w:r>
          </w:p>
          <w:p w14:paraId="08AD8024" w14:textId="77777777" w:rsidR="00577B03" w:rsidRPr="0082339F" w:rsidRDefault="00577B03" w:rsidP="00C90C45">
            <w:pPr>
              <w:rPr>
                <w:color w:val="000000"/>
              </w:rPr>
            </w:pPr>
          </w:p>
        </w:tc>
      </w:tr>
    </w:tbl>
    <w:p w14:paraId="064EC114" w14:textId="77777777" w:rsidR="00577B03" w:rsidRPr="0082339F" w:rsidRDefault="00577B03" w:rsidP="005440AC">
      <w:pPr>
        <w:rPr>
          <w:sz w:val="22"/>
          <w:szCs w:val="22"/>
        </w:rPr>
      </w:pPr>
    </w:p>
    <w:p w14:paraId="48D7261C" w14:textId="75D53ABC" w:rsidR="005440AC" w:rsidRDefault="005440AC" w:rsidP="005440AC">
      <w:pPr>
        <w:rPr>
          <w:sz w:val="22"/>
          <w:szCs w:val="22"/>
        </w:rPr>
      </w:pPr>
      <w:r w:rsidRPr="0082339F">
        <w:rPr>
          <w:sz w:val="22"/>
          <w:szCs w:val="22"/>
        </w:rPr>
        <w:t>La oleada de protestas democráticas, sin antecedentes en el mundo árabe, encontró simpatías y apoyos entre muchas personas e instituciones del mundo occidental, y generó la condena de las acciones represivas de los gobiernos</w:t>
      </w:r>
      <w:r w:rsidR="00D80758">
        <w:rPr>
          <w:sz w:val="22"/>
          <w:szCs w:val="22"/>
        </w:rPr>
        <w:t xml:space="preserve"> </w:t>
      </w:r>
      <w:r w:rsidR="00D80758" w:rsidRPr="0082339F">
        <w:rPr>
          <w:sz w:val="22"/>
          <w:szCs w:val="22"/>
        </w:rPr>
        <w:t>[</w:t>
      </w:r>
      <w:r w:rsidR="00D80758" w:rsidRPr="00D80758">
        <w:rPr>
          <w:rFonts w:ascii="Times New Roman" w:hAnsi="Times New Roman" w:cs="Times New Roman"/>
          <w:sz w:val="22"/>
          <w:szCs w:val="22"/>
        </w:rPr>
        <w:t>VER</w:t>
      </w:r>
      <w:r w:rsidR="00D80758" w:rsidRPr="0082339F">
        <w:rPr>
          <w:sz w:val="22"/>
          <w:szCs w:val="22"/>
        </w:rPr>
        <w:t>]</w:t>
      </w:r>
      <w:r w:rsidRPr="0082339F">
        <w:rPr>
          <w:sz w:val="22"/>
          <w:szCs w:val="22"/>
        </w:rPr>
        <w:t>.</w:t>
      </w:r>
    </w:p>
    <w:p w14:paraId="103B2314" w14:textId="209C18C4" w:rsidR="00D80758" w:rsidRPr="0082339F" w:rsidRDefault="00E710C4" w:rsidP="005440AC">
      <w:pPr>
        <w:rPr>
          <w:sz w:val="22"/>
          <w:szCs w:val="22"/>
        </w:rPr>
      </w:pPr>
      <w:hyperlink r:id="rId59" w:history="1">
        <w:r w:rsidR="00D80758" w:rsidRPr="00D25797">
          <w:rPr>
            <w:rStyle w:val="Hipervnculo"/>
            <w:rFonts w:ascii="Lucida Grande" w:hAnsi="Lucida Grande" w:cs="Lucida Grande"/>
          </w:rPr>
          <w:t>http://aulaplaneta.planetasaber.com/theworld/chronicles/seccions/cards/default.asp?art=94&amp;pk=2954</w:t>
        </w:r>
      </w:hyperlink>
      <w:r w:rsidR="00D80758">
        <w:rPr>
          <w:rFonts w:ascii="Lucida Grande" w:hAnsi="Lucida Grande" w:cs="Lucida Grande"/>
          <w:color w:val="000000"/>
        </w:rPr>
        <w:t xml:space="preserve"> </w:t>
      </w:r>
    </w:p>
    <w:p w14:paraId="00DDECE6" w14:textId="77777777" w:rsidR="005440AC" w:rsidRPr="0082339F" w:rsidRDefault="005440AC" w:rsidP="005440AC">
      <w:pPr>
        <w:rPr>
          <w:sz w:val="22"/>
          <w:szCs w:val="22"/>
        </w:rPr>
      </w:pPr>
      <w:r w:rsidRPr="0082339F">
        <w:rPr>
          <w:sz w:val="22"/>
          <w:szCs w:val="22"/>
        </w:rPr>
        <w:t xml:space="preserve"> </w:t>
      </w:r>
    </w:p>
    <w:tbl>
      <w:tblPr>
        <w:tblStyle w:val="Tablaconcuadrcula"/>
        <w:tblW w:w="0" w:type="auto"/>
        <w:tblLook w:val="04A0" w:firstRow="1" w:lastRow="0" w:firstColumn="1" w:lastColumn="0" w:noHBand="0" w:noVBand="1"/>
      </w:tblPr>
      <w:tblGrid>
        <w:gridCol w:w="2518"/>
        <w:gridCol w:w="6515"/>
      </w:tblGrid>
      <w:tr w:rsidR="005440AC" w:rsidRPr="0082339F" w14:paraId="12862CAE" w14:textId="77777777" w:rsidTr="000C24B3">
        <w:tc>
          <w:tcPr>
            <w:tcW w:w="9033" w:type="dxa"/>
            <w:gridSpan w:val="2"/>
            <w:shd w:val="clear" w:color="auto" w:fill="0D0D0D" w:themeFill="text1" w:themeFillTint="F2"/>
          </w:tcPr>
          <w:p w14:paraId="5CD5D62C"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34A2237A" w14:textId="77777777" w:rsidTr="000C24B3">
        <w:tc>
          <w:tcPr>
            <w:tcW w:w="2518" w:type="dxa"/>
          </w:tcPr>
          <w:p w14:paraId="406CD438" w14:textId="77777777" w:rsidR="005440AC" w:rsidRPr="0082339F" w:rsidRDefault="005440AC" w:rsidP="000C24B3">
            <w:pPr>
              <w:rPr>
                <w:b/>
                <w:color w:val="000000"/>
              </w:rPr>
            </w:pPr>
            <w:r w:rsidRPr="0082339F">
              <w:rPr>
                <w:b/>
                <w:color w:val="000000"/>
              </w:rPr>
              <w:t>Código</w:t>
            </w:r>
          </w:p>
        </w:tc>
        <w:tc>
          <w:tcPr>
            <w:tcW w:w="6515" w:type="dxa"/>
          </w:tcPr>
          <w:p w14:paraId="2A164D59" w14:textId="77777777" w:rsidR="005440AC" w:rsidRPr="0082339F" w:rsidRDefault="005440AC" w:rsidP="000C24B3">
            <w:pPr>
              <w:rPr>
                <w:b/>
                <w:color w:val="000000"/>
              </w:rPr>
            </w:pPr>
            <w:r w:rsidRPr="0082339F">
              <w:rPr>
                <w:color w:val="000000"/>
              </w:rPr>
              <w:t>CS_11_01_IMG25</w:t>
            </w:r>
          </w:p>
        </w:tc>
      </w:tr>
      <w:tr w:rsidR="005440AC" w:rsidRPr="0082339F" w14:paraId="121E9A0D" w14:textId="77777777" w:rsidTr="000C24B3">
        <w:tc>
          <w:tcPr>
            <w:tcW w:w="2518" w:type="dxa"/>
          </w:tcPr>
          <w:p w14:paraId="4B37D87C" w14:textId="77777777" w:rsidR="005440AC" w:rsidRPr="0082339F" w:rsidRDefault="005440AC" w:rsidP="000C24B3">
            <w:pPr>
              <w:rPr>
                <w:color w:val="000000"/>
              </w:rPr>
            </w:pPr>
            <w:r w:rsidRPr="0082339F">
              <w:rPr>
                <w:b/>
                <w:color w:val="000000"/>
              </w:rPr>
              <w:t>Descripción</w:t>
            </w:r>
          </w:p>
        </w:tc>
        <w:tc>
          <w:tcPr>
            <w:tcW w:w="6515" w:type="dxa"/>
          </w:tcPr>
          <w:p w14:paraId="3878ECBB" w14:textId="77777777" w:rsidR="005440AC" w:rsidRPr="0082339F" w:rsidRDefault="005440AC" w:rsidP="000C24B3">
            <w:pPr>
              <w:rPr>
                <w:color w:val="000000"/>
                <w:lang w:val="es-CO"/>
              </w:rPr>
            </w:pPr>
            <w:r w:rsidRPr="0082339F">
              <w:rPr>
                <w:color w:val="000000"/>
                <w:lang w:val="es-CO"/>
              </w:rPr>
              <w:t xml:space="preserve">El Cairo, Egipto - 22 de noviembre de 2011. Miles de manifestantes en la plaza Tahrir. </w:t>
            </w:r>
          </w:p>
        </w:tc>
      </w:tr>
      <w:tr w:rsidR="005440AC" w:rsidRPr="0082339F" w14:paraId="7ACFC1CD" w14:textId="77777777" w:rsidTr="000C24B3">
        <w:tc>
          <w:tcPr>
            <w:tcW w:w="2518" w:type="dxa"/>
          </w:tcPr>
          <w:p w14:paraId="3B08AF94"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574485D9" w14:textId="77777777" w:rsidR="005440AC" w:rsidRPr="0082339F" w:rsidRDefault="005440AC" w:rsidP="000C24B3">
            <w:pPr>
              <w:rPr>
                <w:color w:val="000000"/>
              </w:rPr>
            </w:pPr>
            <w:r w:rsidRPr="0082339F">
              <w:rPr>
                <w:color w:val="000000"/>
                <w:lang w:val="es-CO"/>
              </w:rPr>
              <w:t>Número de la imagen 139195160</w:t>
            </w:r>
          </w:p>
        </w:tc>
      </w:tr>
      <w:tr w:rsidR="005440AC" w:rsidRPr="0082339F" w14:paraId="7661DB07" w14:textId="77777777" w:rsidTr="000C24B3">
        <w:tc>
          <w:tcPr>
            <w:tcW w:w="2518" w:type="dxa"/>
          </w:tcPr>
          <w:p w14:paraId="0F4ACBDD" w14:textId="77777777" w:rsidR="005440AC" w:rsidRPr="0082339F" w:rsidRDefault="005440AC" w:rsidP="000C24B3">
            <w:pPr>
              <w:rPr>
                <w:color w:val="000000"/>
              </w:rPr>
            </w:pPr>
            <w:r w:rsidRPr="0082339F">
              <w:rPr>
                <w:b/>
                <w:color w:val="000000"/>
              </w:rPr>
              <w:t>Pie de imagen</w:t>
            </w:r>
          </w:p>
        </w:tc>
        <w:tc>
          <w:tcPr>
            <w:tcW w:w="6515" w:type="dxa"/>
          </w:tcPr>
          <w:p w14:paraId="437B9076" w14:textId="77777777" w:rsidR="005440AC" w:rsidRPr="0082339F" w:rsidRDefault="005440AC" w:rsidP="000C24B3">
            <w:pPr>
              <w:rPr>
                <w:color w:val="000000"/>
              </w:rPr>
            </w:pPr>
            <w:r w:rsidRPr="0082339F">
              <w:rPr>
                <w:color w:val="000000"/>
              </w:rPr>
              <w:t>Manifestaciones en la plaza de Tahrir, Egipto. El 22 de noviembre de 2011, miles de manifestantes acudieron a la plaza Tahrir de El Cairo. Las concentraciones exigían la dimisión de la Junta Militar y el traspaso del poder a una autoridad civil. La represión del gobierno causó cientos de muertos y heridos. A comienzo del año 2012, Hosni Mubarak, líder del gobierno, dimitió.</w:t>
            </w:r>
          </w:p>
        </w:tc>
      </w:tr>
    </w:tbl>
    <w:p w14:paraId="231C856B" w14:textId="77777777" w:rsidR="005440AC" w:rsidRPr="0082339F" w:rsidRDefault="005440AC" w:rsidP="005440AC">
      <w:pPr>
        <w:rPr>
          <w:sz w:val="22"/>
          <w:szCs w:val="22"/>
        </w:rPr>
      </w:pPr>
    </w:p>
    <w:p w14:paraId="183726AD" w14:textId="77777777" w:rsidR="005440AC" w:rsidRPr="0082339F" w:rsidRDefault="005440AC" w:rsidP="005440AC">
      <w:pPr>
        <w:rPr>
          <w:sz w:val="22"/>
          <w:szCs w:val="22"/>
        </w:rPr>
      </w:pPr>
      <w:r w:rsidRPr="0082339F">
        <w:rPr>
          <w:sz w:val="22"/>
          <w:szCs w:val="22"/>
        </w:rPr>
        <w:t xml:space="preserve">Esta serie de conflictos tuvo en común la lucha de diferentes sectores sociales, en particular los jóvenes, para mejorar sus condiciones de vida, así como para defender los derechos y libertades de sus habitantes frente al autoritarismo de los gobiernos de la región. También fue clave el uso de las redes de comunicación en internet. </w:t>
      </w:r>
    </w:p>
    <w:p w14:paraId="16D3754B" w14:textId="77777777" w:rsidR="005440AC" w:rsidRPr="0082339F" w:rsidRDefault="005440AC" w:rsidP="005440AC">
      <w:pPr>
        <w:rPr>
          <w:sz w:val="22"/>
          <w:szCs w:val="22"/>
        </w:rPr>
      </w:pPr>
      <w:r w:rsidRPr="0082339F">
        <w:rPr>
          <w:sz w:val="22"/>
          <w:szCs w:val="22"/>
        </w:rPr>
        <w:t xml:space="preserve"> </w:t>
      </w:r>
    </w:p>
    <w:p w14:paraId="49478BCC" w14:textId="77777777" w:rsidR="005440AC" w:rsidRPr="0082339F" w:rsidRDefault="005440AC" w:rsidP="005440AC">
      <w:pPr>
        <w:rPr>
          <w:sz w:val="22"/>
          <w:szCs w:val="22"/>
        </w:rPr>
      </w:pPr>
      <w:r w:rsidRPr="0082339F">
        <w:rPr>
          <w:sz w:val="22"/>
          <w:szCs w:val="22"/>
        </w:rPr>
        <w:t xml:space="preserve">Después de las movilizaciones, en muchos casos se convocó a elecciones. Paradójicamente, los partidos tradicionales y las jerarquías religiosas salieron fortalecidos de los procesos electorales, con lo que quienes derribaron a la dictadura quedaron como minoría. </w:t>
      </w:r>
    </w:p>
    <w:p w14:paraId="58CAEADF" w14:textId="77777777" w:rsidR="005440AC" w:rsidRPr="0082339F" w:rsidRDefault="005440AC" w:rsidP="005440AC">
      <w:pPr>
        <w:rPr>
          <w:sz w:val="22"/>
          <w:szCs w:val="22"/>
        </w:rPr>
      </w:pPr>
    </w:p>
    <w:p w14:paraId="7BA15E13" w14:textId="77777777" w:rsidR="005440AC" w:rsidRPr="0082339F" w:rsidRDefault="005440AC" w:rsidP="005440AC">
      <w:pPr>
        <w:rPr>
          <w:sz w:val="22"/>
          <w:szCs w:val="22"/>
        </w:rPr>
      </w:pPr>
      <w:r w:rsidRPr="0082339F">
        <w:rPr>
          <w:sz w:val="22"/>
          <w:szCs w:val="22"/>
        </w:rPr>
        <w:t>Solo un caso, entre la gama de países que protagonizaron la primavera árabe, inició una transición hacia la democracia: Túnez. Este país logró fortalecer sus estructuras democráticas. En el resto de casos, las movilizaciones populares carecieron de dirección y de construcción de acciones colectivas orientadas hacia una nueva sociedad.</w:t>
      </w:r>
    </w:p>
    <w:p w14:paraId="78A302C6"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5BC50CCA" w14:textId="77777777" w:rsidTr="000C24B3">
        <w:tc>
          <w:tcPr>
            <w:tcW w:w="8978" w:type="dxa"/>
            <w:gridSpan w:val="2"/>
            <w:shd w:val="clear" w:color="auto" w:fill="000000" w:themeFill="text1"/>
          </w:tcPr>
          <w:p w14:paraId="20AE5A25" w14:textId="77777777" w:rsidR="005440AC" w:rsidRPr="0082339F" w:rsidRDefault="005440AC" w:rsidP="000C24B3">
            <w:pPr>
              <w:rPr>
                <w:b/>
                <w:color w:val="FFFFFF" w:themeColor="background1"/>
              </w:rPr>
            </w:pPr>
            <w:r w:rsidRPr="0082339F">
              <w:rPr>
                <w:b/>
                <w:color w:val="FFFFFF" w:themeColor="background1"/>
              </w:rPr>
              <w:t>Destacado</w:t>
            </w:r>
          </w:p>
        </w:tc>
      </w:tr>
      <w:tr w:rsidR="005440AC" w:rsidRPr="0082339F" w14:paraId="5DD3139E" w14:textId="77777777" w:rsidTr="000C24B3">
        <w:tc>
          <w:tcPr>
            <w:tcW w:w="2518" w:type="dxa"/>
          </w:tcPr>
          <w:p w14:paraId="318888EF" w14:textId="77777777" w:rsidR="005440AC" w:rsidRPr="0082339F" w:rsidRDefault="005440AC" w:rsidP="000C24B3">
            <w:pPr>
              <w:rPr>
                <w:b/>
              </w:rPr>
            </w:pPr>
            <w:r w:rsidRPr="0082339F">
              <w:rPr>
                <w:b/>
              </w:rPr>
              <w:t>Título</w:t>
            </w:r>
          </w:p>
        </w:tc>
        <w:tc>
          <w:tcPr>
            <w:tcW w:w="6460" w:type="dxa"/>
          </w:tcPr>
          <w:p w14:paraId="5DFA13B6" w14:textId="77777777" w:rsidR="005440AC" w:rsidRPr="0082339F" w:rsidRDefault="005440AC" w:rsidP="000C24B3">
            <w:pPr>
              <w:rPr>
                <w:b/>
              </w:rPr>
            </w:pPr>
            <w:r w:rsidRPr="0082339F">
              <w:rPr>
                <w:b/>
              </w:rPr>
              <w:t xml:space="preserve">Guerras civiles en los países de la primavera árabe </w:t>
            </w:r>
          </w:p>
        </w:tc>
      </w:tr>
      <w:tr w:rsidR="005440AC" w:rsidRPr="0082339F" w14:paraId="52B7BD14" w14:textId="77777777" w:rsidTr="000C24B3">
        <w:tc>
          <w:tcPr>
            <w:tcW w:w="2518" w:type="dxa"/>
          </w:tcPr>
          <w:p w14:paraId="05A480D3" w14:textId="77777777" w:rsidR="005440AC" w:rsidRPr="0082339F" w:rsidRDefault="005440AC" w:rsidP="000C24B3">
            <w:r w:rsidRPr="0082339F">
              <w:rPr>
                <w:b/>
              </w:rPr>
              <w:t>Contenido</w:t>
            </w:r>
          </w:p>
        </w:tc>
        <w:tc>
          <w:tcPr>
            <w:tcW w:w="6460" w:type="dxa"/>
          </w:tcPr>
          <w:p w14:paraId="12EECBC3" w14:textId="77777777" w:rsidR="005440AC" w:rsidRPr="0082339F" w:rsidRDefault="005440AC" w:rsidP="000C24B3">
            <w:r w:rsidRPr="0082339F">
              <w:t xml:space="preserve">En los países donde floreció “La primavera árabe” se descompusieron las instituciones de gobierno y la población se dividió en facciones, lo que dio inicio a guerras civiles. Estas confrontaciones se caracterizan por divisiones tribales y tensiones sectarias crecientes entre los sunitas y los chiitas de la región. </w:t>
            </w:r>
          </w:p>
          <w:p w14:paraId="6E0BB8A6" w14:textId="77777777" w:rsidR="005440AC" w:rsidRPr="0082339F" w:rsidRDefault="005440AC" w:rsidP="000C24B3">
            <w:r w:rsidRPr="0082339F">
              <w:t>Estos conflictos involucran un amplio abanico de actores no estatales armados como las milicias y los grupos yihadistas, afines a Al Qaeda  y el Estado Islámico, soldados mercenarios, jóvenes radicalizados, líderes religiosos y traficantes de drogas, armas y personas. Los grupos armados se han apoderado de partes significativas del territorio en el que imponen su ley y cometen todo tipo de atentados y ejercen violencia contra la población civil.</w:t>
            </w:r>
          </w:p>
        </w:tc>
      </w:tr>
    </w:tbl>
    <w:p w14:paraId="6DDD7D02" w14:textId="77777777" w:rsidR="005440AC" w:rsidRPr="0082339F" w:rsidRDefault="005440AC" w:rsidP="005440AC">
      <w:pPr>
        <w:rPr>
          <w:sz w:val="22"/>
          <w:szCs w:val="22"/>
        </w:rPr>
      </w:pPr>
    </w:p>
    <w:p w14:paraId="6511A046" w14:textId="77777777" w:rsidR="005440AC" w:rsidRPr="0082339F" w:rsidRDefault="005440AC" w:rsidP="005440AC">
      <w:pPr>
        <w:rPr>
          <w:sz w:val="22"/>
          <w:szCs w:val="22"/>
        </w:rPr>
      </w:pPr>
      <w:r w:rsidRPr="0082339F">
        <w:rPr>
          <w:sz w:val="22"/>
          <w:szCs w:val="22"/>
        </w:rPr>
        <w:t xml:space="preserve">En algunos casos, dos gobiernos se disputan el poder y hay un retroceso general de las libertades. Incluso se han promulgado leyes para controlar e impedir las manifestaciones multitudinarias.    </w:t>
      </w:r>
    </w:p>
    <w:p w14:paraId="703E82A8" w14:textId="77777777" w:rsidR="005440AC" w:rsidRPr="0082339F" w:rsidRDefault="005440AC" w:rsidP="005440AC">
      <w:pPr>
        <w:rPr>
          <w:sz w:val="22"/>
          <w:szCs w:val="22"/>
        </w:rPr>
      </w:pPr>
    </w:p>
    <w:p w14:paraId="29275015" w14:textId="6A8F9F18" w:rsidR="005440AC" w:rsidRPr="0082339F" w:rsidRDefault="005440AC" w:rsidP="005440AC">
      <w:pPr>
        <w:rPr>
          <w:sz w:val="22"/>
          <w:szCs w:val="22"/>
        </w:rPr>
      </w:pPr>
      <w:r w:rsidRPr="0082339F">
        <w:rPr>
          <w:sz w:val="22"/>
          <w:szCs w:val="22"/>
        </w:rPr>
        <w:t>Las guerras civiles en Siria e Iraq son particularmente graves [</w:t>
      </w:r>
      <w:r w:rsidRPr="00D80758">
        <w:rPr>
          <w:rFonts w:ascii="Times New Roman" w:hAnsi="Times New Roman" w:cs="Times New Roman"/>
          <w:sz w:val="22"/>
          <w:szCs w:val="22"/>
        </w:rPr>
        <w:t>VER</w:t>
      </w:r>
      <w:r w:rsidRPr="0082339F">
        <w:rPr>
          <w:sz w:val="22"/>
          <w:szCs w:val="22"/>
        </w:rPr>
        <w:t>]</w:t>
      </w:r>
      <w:r w:rsidR="00D80758" w:rsidRPr="00D80758">
        <w:rPr>
          <w:rFonts w:ascii="Lucida Grande" w:hAnsi="Lucida Grande" w:cs="Lucida Grande"/>
          <w:color w:val="000000"/>
        </w:rPr>
        <w:t xml:space="preserve"> </w:t>
      </w:r>
      <w:hyperlink r:id="rId60" w:history="1">
        <w:r w:rsidR="00D80758" w:rsidRPr="00D25797">
          <w:rPr>
            <w:rStyle w:val="Hipervnculo"/>
            <w:rFonts w:ascii="Lucida Grande" w:hAnsi="Lucida Grande" w:cs="Lucida Grande"/>
          </w:rPr>
          <w:t>http://noticias.lainformacion.com/mundo/nueve-mapas-para-entender-siria-y-la-guerra-civil-que-asola-al-pais-desde-hace-4-anos_lsU19h0rOw8y7awo26BKr3/</w:t>
        </w:r>
      </w:hyperlink>
      <w:r w:rsidR="00D80758">
        <w:rPr>
          <w:rFonts w:ascii="Lucida Grande" w:hAnsi="Lucida Grande" w:cs="Lucida Grande"/>
          <w:color w:val="000000"/>
        </w:rPr>
        <w:t xml:space="preserve"> </w:t>
      </w:r>
      <w:r w:rsidRPr="0082339F">
        <w:rPr>
          <w:sz w:val="22"/>
          <w:szCs w:val="22"/>
        </w:rPr>
        <w:t xml:space="preserve">. Estos países se encuentran inmersos en una espiral de violencia sectaria que no ha tocado fondo. Un Irán chiita y una Arabia Saudita sunita están librando una guerra indirecta en suelo sirio. Allí se ha intensificado el conflicto bélico y se estiman en cientos de miles la cifra de muertos. </w:t>
      </w:r>
    </w:p>
    <w:p w14:paraId="64380294"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347D24E6" w14:textId="77777777" w:rsidTr="000C24B3">
        <w:tc>
          <w:tcPr>
            <w:tcW w:w="9033" w:type="dxa"/>
            <w:gridSpan w:val="2"/>
            <w:shd w:val="clear" w:color="auto" w:fill="0D0D0D" w:themeFill="text1" w:themeFillTint="F2"/>
          </w:tcPr>
          <w:p w14:paraId="53C7D682"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27797331" w14:textId="77777777" w:rsidTr="000C24B3">
        <w:tc>
          <w:tcPr>
            <w:tcW w:w="2518" w:type="dxa"/>
          </w:tcPr>
          <w:p w14:paraId="3FFD6612" w14:textId="77777777" w:rsidR="005440AC" w:rsidRPr="0082339F" w:rsidRDefault="005440AC" w:rsidP="000C24B3">
            <w:pPr>
              <w:rPr>
                <w:b/>
                <w:color w:val="000000"/>
              </w:rPr>
            </w:pPr>
            <w:r w:rsidRPr="0082339F">
              <w:rPr>
                <w:b/>
                <w:color w:val="000000"/>
              </w:rPr>
              <w:t>Código</w:t>
            </w:r>
          </w:p>
        </w:tc>
        <w:tc>
          <w:tcPr>
            <w:tcW w:w="6515" w:type="dxa"/>
          </w:tcPr>
          <w:p w14:paraId="77418432" w14:textId="77777777" w:rsidR="005440AC" w:rsidRPr="0082339F" w:rsidRDefault="005440AC" w:rsidP="000C24B3">
            <w:pPr>
              <w:rPr>
                <w:b/>
                <w:color w:val="000000"/>
              </w:rPr>
            </w:pPr>
            <w:r w:rsidRPr="0082339F">
              <w:rPr>
                <w:color w:val="000000"/>
              </w:rPr>
              <w:t>CS_11_01_IMG26</w:t>
            </w:r>
          </w:p>
        </w:tc>
      </w:tr>
      <w:tr w:rsidR="005440AC" w:rsidRPr="0082339F" w14:paraId="29342D99" w14:textId="77777777" w:rsidTr="000C24B3">
        <w:tc>
          <w:tcPr>
            <w:tcW w:w="2518" w:type="dxa"/>
          </w:tcPr>
          <w:p w14:paraId="7944F08B" w14:textId="77777777" w:rsidR="005440AC" w:rsidRPr="0082339F" w:rsidRDefault="005440AC" w:rsidP="000C24B3">
            <w:pPr>
              <w:rPr>
                <w:color w:val="000000"/>
              </w:rPr>
            </w:pPr>
            <w:r w:rsidRPr="0082339F">
              <w:rPr>
                <w:b/>
                <w:color w:val="000000"/>
              </w:rPr>
              <w:t>Descripción</w:t>
            </w:r>
          </w:p>
        </w:tc>
        <w:tc>
          <w:tcPr>
            <w:tcW w:w="6515" w:type="dxa"/>
          </w:tcPr>
          <w:p w14:paraId="64CD0B37" w14:textId="77777777" w:rsidR="005440AC" w:rsidRPr="0082339F" w:rsidRDefault="005440AC" w:rsidP="000C24B3">
            <w:pPr>
              <w:rPr>
                <w:color w:val="000000"/>
                <w:lang w:val="es-CO"/>
              </w:rPr>
            </w:pPr>
            <w:r w:rsidRPr="0082339F">
              <w:rPr>
                <w:color w:val="000000"/>
                <w:lang w:val="es-CO"/>
              </w:rPr>
              <w:t>Alepo, Siria, 09 de julio de 2009. En el barrio de Bab- al-Tarik, a pesar de la guerra, los niños continúan caminando libres por las calles.</w:t>
            </w:r>
          </w:p>
        </w:tc>
      </w:tr>
      <w:tr w:rsidR="005440AC" w:rsidRPr="0082339F" w14:paraId="67BAFB57" w14:textId="77777777" w:rsidTr="000C24B3">
        <w:tc>
          <w:tcPr>
            <w:tcW w:w="2518" w:type="dxa"/>
          </w:tcPr>
          <w:p w14:paraId="51C620A5"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38DF4085" w14:textId="77777777" w:rsidR="005440AC" w:rsidRPr="0082339F" w:rsidRDefault="005440AC" w:rsidP="000C24B3">
            <w:pPr>
              <w:rPr>
                <w:color w:val="000000"/>
              </w:rPr>
            </w:pPr>
            <w:r w:rsidRPr="0082339F">
              <w:rPr>
                <w:color w:val="000000"/>
                <w:lang w:val="es-CO"/>
              </w:rPr>
              <w:t>Número de la imagen 165870035</w:t>
            </w:r>
          </w:p>
        </w:tc>
      </w:tr>
      <w:tr w:rsidR="005440AC" w:rsidRPr="0082339F" w14:paraId="603211B5" w14:textId="77777777" w:rsidTr="000C24B3">
        <w:tc>
          <w:tcPr>
            <w:tcW w:w="2518" w:type="dxa"/>
          </w:tcPr>
          <w:p w14:paraId="0B492E52" w14:textId="77777777" w:rsidR="005440AC" w:rsidRPr="0082339F" w:rsidRDefault="005440AC" w:rsidP="000C24B3">
            <w:pPr>
              <w:rPr>
                <w:color w:val="000000"/>
              </w:rPr>
            </w:pPr>
            <w:r w:rsidRPr="0082339F">
              <w:rPr>
                <w:b/>
                <w:color w:val="000000"/>
              </w:rPr>
              <w:t>Pie de imagen</w:t>
            </w:r>
          </w:p>
        </w:tc>
        <w:tc>
          <w:tcPr>
            <w:tcW w:w="6515" w:type="dxa"/>
          </w:tcPr>
          <w:p w14:paraId="1182C0FB" w14:textId="77777777" w:rsidR="005440AC" w:rsidRPr="0082339F" w:rsidRDefault="005440AC" w:rsidP="000C24B3">
            <w:pPr>
              <w:rPr>
                <w:color w:val="000000"/>
              </w:rPr>
            </w:pPr>
            <w:r w:rsidRPr="0082339F">
              <w:rPr>
                <w:color w:val="000000"/>
              </w:rPr>
              <w:t>En Siria, las protestas democráticas se convirtieron en una cruenta guerra civil. Una generación de niños está en riesgo debido a los años de guerra que afectan por lo menos a 5,6 millones de niños, quienes padecen situaciones extremas: pobreza, desplazamiento y estado de sitio. 1,9 millones de niños sirios viven ahora como refugiados en Líbano, Jordania, Iraq, Turquía, Egipto y otros países del norte de África.</w:t>
            </w:r>
          </w:p>
        </w:tc>
      </w:tr>
    </w:tbl>
    <w:p w14:paraId="7BDE3341" w14:textId="77777777" w:rsidR="005440AC" w:rsidRPr="0082339F" w:rsidRDefault="005440AC" w:rsidP="005440AC">
      <w:pPr>
        <w:rPr>
          <w:sz w:val="22"/>
          <w:szCs w:val="22"/>
        </w:rPr>
      </w:pPr>
    </w:p>
    <w:p w14:paraId="1661310A" w14:textId="77777777" w:rsidR="005440AC" w:rsidRPr="0082339F" w:rsidRDefault="005440AC" w:rsidP="005440AC">
      <w:pPr>
        <w:rPr>
          <w:sz w:val="22"/>
          <w:szCs w:val="22"/>
        </w:rPr>
      </w:pPr>
      <w:r w:rsidRPr="0082339F">
        <w:rPr>
          <w:sz w:val="22"/>
          <w:szCs w:val="22"/>
        </w:rPr>
        <w:t>Las guerras internas crean las condiciones para vulnerar los derechos humanos. Se han producido masacres de civiles, secuestros, torturas y ejecuciones basadas en criterios tribales o sectarios, crímenes que quedan impunes ante la anarquía reinante.</w:t>
      </w:r>
    </w:p>
    <w:p w14:paraId="6A323EE9" w14:textId="77777777" w:rsidR="005440AC" w:rsidRPr="0082339F" w:rsidRDefault="005440AC" w:rsidP="005440AC">
      <w:pPr>
        <w:rPr>
          <w:sz w:val="22"/>
          <w:szCs w:val="22"/>
        </w:rPr>
      </w:pPr>
    </w:p>
    <w:p w14:paraId="570EBEA7" w14:textId="77777777" w:rsidR="005440AC" w:rsidRDefault="005440AC" w:rsidP="005440AC">
      <w:pPr>
        <w:rPr>
          <w:sz w:val="22"/>
          <w:szCs w:val="22"/>
          <w:highlight w:val="yellow"/>
        </w:rPr>
      </w:pPr>
    </w:p>
    <w:p w14:paraId="165F7C63" w14:textId="77777777" w:rsidR="004A5ACB" w:rsidRPr="0082339F" w:rsidRDefault="004A5ACB" w:rsidP="00C90C45">
      <w:pPr>
        <w:rPr>
          <w:sz w:val="22"/>
          <w:szCs w:val="22"/>
        </w:rPr>
      </w:pPr>
    </w:p>
    <w:p w14:paraId="6833A267"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1FEA2B5A" w14:textId="0D49B4E5" w:rsidR="004A5ACB" w:rsidRPr="00096F06" w:rsidRDefault="004A5ACB" w:rsidP="00C90C45">
      <w:pPr>
        <w:pStyle w:val="Ttulo2"/>
      </w:pPr>
      <w:bookmarkStart w:id="232" w:name="_Toc426298273"/>
      <w:r w:rsidRPr="00096F06">
        <w:t>6.4 Consolidación</w:t>
      </w:r>
      <w:bookmarkEnd w:id="232"/>
    </w:p>
    <w:p w14:paraId="758DDEAE" w14:textId="77777777" w:rsidR="004A5ACB" w:rsidRDefault="004A5ACB" w:rsidP="00C90C45">
      <w:pPr>
        <w:rPr>
          <w:sz w:val="22"/>
          <w:szCs w:val="22"/>
          <w:highlight w:val="yellow"/>
        </w:rPr>
      </w:pPr>
    </w:p>
    <w:p w14:paraId="5EA4A1E2"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F71C3A" w:rsidRPr="0082339F" w14:paraId="2B563787" w14:textId="77777777" w:rsidTr="00C90C45">
        <w:tc>
          <w:tcPr>
            <w:tcW w:w="9033" w:type="dxa"/>
            <w:gridSpan w:val="2"/>
            <w:shd w:val="clear" w:color="auto" w:fill="000000" w:themeFill="text1"/>
          </w:tcPr>
          <w:p w14:paraId="7FB70560"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6A04B335" w14:textId="77777777" w:rsidTr="00C90C45">
        <w:tc>
          <w:tcPr>
            <w:tcW w:w="2518" w:type="dxa"/>
          </w:tcPr>
          <w:p w14:paraId="259CEF11" w14:textId="77777777" w:rsidR="00F71C3A" w:rsidRPr="00A3255A" w:rsidRDefault="00F71C3A" w:rsidP="00C90C45">
            <w:pPr>
              <w:rPr>
                <w:b/>
                <w:color w:val="000000"/>
              </w:rPr>
            </w:pPr>
            <w:r w:rsidRPr="00A3255A">
              <w:rPr>
                <w:b/>
                <w:color w:val="000000"/>
              </w:rPr>
              <w:t>Código</w:t>
            </w:r>
          </w:p>
        </w:tc>
        <w:tc>
          <w:tcPr>
            <w:tcW w:w="6515" w:type="dxa"/>
          </w:tcPr>
          <w:p w14:paraId="108C1B6C" w14:textId="0DE46D79" w:rsidR="00F71C3A" w:rsidRPr="00A3255A" w:rsidRDefault="00F71C3A" w:rsidP="004757CC">
            <w:pPr>
              <w:rPr>
                <w:b/>
                <w:color w:val="000000"/>
              </w:rPr>
            </w:pPr>
            <w:r w:rsidRPr="00A3255A">
              <w:rPr>
                <w:color w:val="000000"/>
              </w:rPr>
              <w:t>CS_11_01_CO_REC</w:t>
            </w:r>
            <w:r w:rsidR="00631204">
              <w:rPr>
                <w:color w:val="000000"/>
              </w:rPr>
              <w:t>18</w:t>
            </w:r>
            <w:r w:rsidR="00160EDC">
              <w:rPr>
                <w:color w:val="000000"/>
              </w:rPr>
              <w:t>0</w:t>
            </w:r>
          </w:p>
        </w:tc>
      </w:tr>
      <w:tr w:rsidR="00F71C3A" w:rsidRPr="0082339F" w14:paraId="56132836" w14:textId="77777777" w:rsidTr="00C90C45">
        <w:tc>
          <w:tcPr>
            <w:tcW w:w="2518" w:type="dxa"/>
          </w:tcPr>
          <w:p w14:paraId="515BE234" w14:textId="77777777" w:rsidR="00F71C3A" w:rsidRPr="00A3255A" w:rsidRDefault="00F71C3A" w:rsidP="00C90C45">
            <w:pPr>
              <w:rPr>
                <w:color w:val="000000"/>
              </w:rPr>
            </w:pPr>
            <w:r w:rsidRPr="00A3255A">
              <w:rPr>
                <w:b/>
                <w:color w:val="000000"/>
              </w:rPr>
              <w:t>Título</w:t>
            </w:r>
          </w:p>
        </w:tc>
        <w:tc>
          <w:tcPr>
            <w:tcW w:w="6515" w:type="dxa"/>
          </w:tcPr>
          <w:p w14:paraId="4D01B896" w14:textId="77FE63FA" w:rsidR="00F71C3A" w:rsidRPr="00A3255A" w:rsidRDefault="00F71C3A" w:rsidP="00F71C3A">
            <w:pPr>
              <w:rPr>
                <w:rFonts w:cs="Arial"/>
              </w:rPr>
            </w:pPr>
            <w:r w:rsidRPr="00A3255A">
              <w:rPr>
                <w:rFonts w:cs="Arial"/>
              </w:rPr>
              <w:t xml:space="preserve">Refuerza tu aprendizaje: </w:t>
            </w:r>
            <w:r>
              <w:rPr>
                <w:rFonts w:cs="Arial"/>
              </w:rPr>
              <w:t>Los conflictos en Medio Oriente</w:t>
            </w:r>
          </w:p>
        </w:tc>
      </w:tr>
      <w:tr w:rsidR="00F71C3A" w:rsidRPr="0082339F" w14:paraId="4FD9461C" w14:textId="77777777" w:rsidTr="00C90C45">
        <w:tc>
          <w:tcPr>
            <w:tcW w:w="2518" w:type="dxa"/>
          </w:tcPr>
          <w:p w14:paraId="37FA71AA" w14:textId="77777777" w:rsidR="00F71C3A" w:rsidRPr="00A3255A" w:rsidRDefault="00F71C3A" w:rsidP="00C90C45">
            <w:pPr>
              <w:rPr>
                <w:color w:val="000000"/>
              </w:rPr>
            </w:pPr>
            <w:r w:rsidRPr="00A3255A">
              <w:rPr>
                <w:b/>
                <w:color w:val="000000"/>
              </w:rPr>
              <w:t>Descripción</w:t>
            </w:r>
          </w:p>
        </w:tc>
        <w:tc>
          <w:tcPr>
            <w:tcW w:w="6515" w:type="dxa"/>
          </w:tcPr>
          <w:p w14:paraId="1DE75CA1" w14:textId="675EDEE9" w:rsidR="00F71C3A" w:rsidRPr="00A3255A" w:rsidRDefault="00F71C3A" w:rsidP="00F71C3A">
            <w:pPr>
              <w:rPr>
                <w:color w:val="000000"/>
              </w:rPr>
            </w:pPr>
            <w:r w:rsidRPr="00A3255A">
              <w:rPr>
                <w:color w:val="000000"/>
              </w:rPr>
              <w:t xml:space="preserve">Actividad sobre </w:t>
            </w:r>
            <w:r>
              <w:rPr>
                <w:rFonts w:cs="Arial"/>
              </w:rPr>
              <w:t>Los conflictos en Medio Oriente</w:t>
            </w:r>
          </w:p>
        </w:tc>
      </w:tr>
    </w:tbl>
    <w:p w14:paraId="5D636DCC" w14:textId="77777777" w:rsidR="00F71C3A" w:rsidRPr="0082339F" w:rsidRDefault="00F71C3A" w:rsidP="00F71C3A">
      <w:pPr>
        <w:rPr>
          <w:sz w:val="22"/>
          <w:szCs w:val="22"/>
          <w:highlight w:val="yellow"/>
        </w:rPr>
      </w:pPr>
    </w:p>
    <w:p w14:paraId="2FECAAFE" w14:textId="2B3E1813" w:rsidR="00F1138B" w:rsidRDefault="00F1138B">
      <w:pPr>
        <w:rPr>
          <w:sz w:val="22"/>
          <w:szCs w:val="22"/>
          <w:highlight w:val="yellow"/>
        </w:rPr>
      </w:pPr>
    </w:p>
    <w:p w14:paraId="2976B10A" w14:textId="77777777" w:rsidR="002D1F1A" w:rsidRDefault="002D1F1A" w:rsidP="0082339F">
      <w:pPr>
        <w:rPr>
          <w:sz w:val="22"/>
          <w:szCs w:val="22"/>
          <w:highlight w:val="yellow"/>
        </w:rPr>
      </w:pPr>
    </w:p>
    <w:p w14:paraId="0E532C2A" w14:textId="77777777" w:rsidR="00C71CBD" w:rsidRDefault="00C71CBD" w:rsidP="00C71CBD">
      <w:pPr>
        <w:rPr>
          <w:b/>
          <w:sz w:val="22"/>
          <w:szCs w:val="22"/>
        </w:rPr>
      </w:pPr>
      <w:r w:rsidRPr="0082339F">
        <w:rPr>
          <w:sz w:val="22"/>
          <w:szCs w:val="22"/>
          <w:highlight w:val="yellow"/>
        </w:rPr>
        <w:t xml:space="preserve">[SECCIÓN </w:t>
      </w:r>
      <w:r>
        <w:rPr>
          <w:sz w:val="22"/>
          <w:szCs w:val="22"/>
          <w:highlight w:val="yellow"/>
        </w:rPr>
        <w:t>1</w:t>
      </w:r>
      <w:r w:rsidRPr="00C71CBD">
        <w:rPr>
          <w:sz w:val="22"/>
          <w:szCs w:val="22"/>
          <w:highlight w:val="yellow"/>
        </w:rPr>
        <w:t>]</w:t>
      </w:r>
      <w:r w:rsidRPr="0082339F">
        <w:rPr>
          <w:sz w:val="22"/>
          <w:szCs w:val="22"/>
        </w:rPr>
        <w:t xml:space="preserve"> </w:t>
      </w:r>
      <w:r w:rsidRPr="0082339F">
        <w:rPr>
          <w:b/>
          <w:sz w:val="22"/>
          <w:szCs w:val="22"/>
        </w:rPr>
        <w:t xml:space="preserve"> </w:t>
      </w:r>
    </w:p>
    <w:p w14:paraId="20413FD4" w14:textId="5C4389F5" w:rsidR="00364554" w:rsidRPr="002D1F1A" w:rsidRDefault="00AD00B1" w:rsidP="002D1F1A">
      <w:pPr>
        <w:pStyle w:val="Ttulo1"/>
      </w:pPr>
      <w:bookmarkStart w:id="233" w:name="_Toc426298274"/>
      <w:r>
        <w:t>7</w:t>
      </w:r>
      <w:r w:rsidR="005F648C">
        <w:t xml:space="preserve"> </w:t>
      </w:r>
      <w:r w:rsidR="007B41FA">
        <w:t>Los c</w:t>
      </w:r>
      <w:r w:rsidR="005440AC">
        <w:t xml:space="preserve">onflictos entre </w:t>
      </w:r>
      <w:r w:rsidR="005F648C">
        <w:t xml:space="preserve">Oriente </w:t>
      </w:r>
      <w:r w:rsidR="005440AC">
        <w:t xml:space="preserve">y </w:t>
      </w:r>
      <w:r w:rsidR="005F648C">
        <w:t>Occidente</w:t>
      </w:r>
      <w:bookmarkEnd w:id="233"/>
      <w:r w:rsidR="005F648C">
        <w:t xml:space="preserve"> </w:t>
      </w:r>
    </w:p>
    <w:p w14:paraId="04F832F5" w14:textId="77777777" w:rsidR="00D11DC7" w:rsidRDefault="00D11DC7" w:rsidP="00631204">
      <w:pPr>
        <w:rPr>
          <w:sz w:val="22"/>
        </w:rPr>
      </w:pPr>
    </w:p>
    <w:p w14:paraId="439AF0D1" w14:textId="77777777" w:rsidR="00631204" w:rsidRPr="00631204" w:rsidRDefault="00631204" w:rsidP="00631204">
      <w:pPr>
        <w:rPr>
          <w:sz w:val="22"/>
        </w:rPr>
      </w:pPr>
      <w:r w:rsidRPr="00631204">
        <w:rPr>
          <w:sz w:val="22"/>
        </w:rPr>
        <w:t xml:space="preserve">Desde la Edad Media hasta hoy los líderes políticos del mundo occidental han intentado extender su influencia sobre el mundo islámico. Un ejemplo de ello son las cruzadas mediante las cuales los europeos tomaron varias ciudades  controladas por los musulmanes. </w:t>
      </w:r>
    </w:p>
    <w:p w14:paraId="2A156CDA" w14:textId="40C78498" w:rsidR="00631204" w:rsidRPr="00631204" w:rsidRDefault="00631204" w:rsidP="00631204">
      <w:pPr>
        <w:rPr>
          <w:sz w:val="22"/>
        </w:rPr>
      </w:pPr>
      <w:r w:rsidRPr="00631204">
        <w:rPr>
          <w:sz w:val="22"/>
        </w:rPr>
        <w:t xml:space="preserve">Por su parte, el mundo islámico también se desplegó hacia Occidente conquistando el norte de África hasta alcanzar el sur de Europa en territorio español e incluso el norte de África, y la Península Ibérica, incluyendo partes del Imperio bizantino. Dicho dominio territorial duró ocho siglos. </w:t>
      </w:r>
    </w:p>
    <w:p w14:paraId="12FDA264" w14:textId="77777777" w:rsidR="00631204" w:rsidRPr="00631204" w:rsidRDefault="00631204" w:rsidP="00631204">
      <w:pPr>
        <w:rPr>
          <w:sz w:val="22"/>
        </w:rPr>
      </w:pPr>
      <w:r w:rsidRPr="00631204">
        <w:rPr>
          <w:sz w:val="22"/>
        </w:rPr>
        <w:t xml:space="preserve">En síntesis, existe una tradición de confrontación entre el mundo occidental con el mundo islámico, la cual ha generado la mutua difusión de imágenes negativas sobre la otra región.  Un ejemplo de dichas imágenes se encuentra en la actual divulgación masiva de ideas distorsionadas o incompletas sobre el Islam en los medios periodísticos  occidentales.  </w:t>
      </w:r>
    </w:p>
    <w:p w14:paraId="274B9CD6" w14:textId="77777777" w:rsidR="00631204" w:rsidRPr="00631204" w:rsidRDefault="00631204" w:rsidP="00631204">
      <w:pPr>
        <w:rPr>
          <w:sz w:val="22"/>
        </w:rPr>
      </w:pPr>
      <w:r w:rsidRPr="00631204">
        <w:rPr>
          <w:sz w:val="22"/>
        </w:rPr>
        <w:t>Sin embargo, si se piensa en el mundo islámico posicionados desde Latinoamérica, se  encuentra que las dos culturas no han tenido un contacto significativo. Por ello, la forma de relacionarse como latinoamericanos con el mundo islámico puede convertirse en una oportunidad para dejar atrás la hostilidad de larga data entre el Islam y Occidente y para aproximarse a las culturas islámicas sin prejuicios y ni concepciones negativas</w:t>
      </w:r>
    </w:p>
    <w:p w14:paraId="15F54738" w14:textId="77777777" w:rsidR="00631204" w:rsidRPr="00631204" w:rsidRDefault="00631204" w:rsidP="001945C8">
      <w:pPr>
        <w:rPr>
          <w:sz w:val="22"/>
        </w:rPr>
      </w:pPr>
    </w:p>
    <w:p w14:paraId="52018F86"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41F43E29" w14:textId="77777777" w:rsidR="00C71CBD" w:rsidRDefault="00C71CBD" w:rsidP="005440AC"/>
    <w:p w14:paraId="13D4676F" w14:textId="7AAC4D9F" w:rsidR="005440AC" w:rsidRPr="0082339F" w:rsidRDefault="00AD00B1" w:rsidP="005440AC">
      <w:pPr>
        <w:pStyle w:val="Ttulo2"/>
      </w:pPr>
      <w:bookmarkStart w:id="234" w:name="_Toc426298275"/>
      <w:r>
        <w:t>7</w:t>
      </w:r>
      <w:r w:rsidR="005440AC">
        <w:t>.1</w:t>
      </w:r>
      <w:r w:rsidR="005440AC" w:rsidRPr="0082339F">
        <w:t xml:space="preserve"> La representación de los musulmanes desde la cultura occidental</w:t>
      </w:r>
      <w:bookmarkEnd w:id="234"/>
    </w:p>
    <w:p w14:paraId="5690CD50" w14:textId="77777777" w:rsidR="005440AC" w:rsidRPr="0082339F" w:rsidRDefault="005440AC" w:rsidP="005440AC">
      <w:pPr>
        <w:rPr>
          <w:sz w:val="22"/>
          <w:szCs w:val="22"/>
        </w:rPr>
      </w:pPr>
    </w:p>
    <w:p w14:paraId="0C21548D" w14:textId="77777777" w:rsidR="005440AC" w:rsidRPr="0082339F" w:rsidRDefault="005440AC" w:rsidP="005440AC">
      <w:pPr>
        <w:rPr>
          <w:sz w:val="22"/>
          <w:szCs w:val="22"/>
        </w:rPr>
      </w:pPr>
      <w:r w:rsidRPr="0082339F">
        <w:rPr>
          <w:sz w:val="22"/>
          <w:szCs w:val="22"/>
        </w:rPr>
        <w:t>Históricamente, una constante de la cultura occidental radica en ver las diferencias culturales, es decir, las costumbres, creencias o valores diferentes o desconocidos, como si fuesen incorrectos o negativos, e incluso como si estuviesen más atrasados en el camino al desarrollo.</w:t>
      </w:r>
    </w:p>
    <w:p w14:paraId="75B55A92" w14:textId="77777777" w:rsidR="005440AC" w:rsidRPr="0082339F" w:rsidRDefault="005440AC" w:rsidP="005440AC">
      <w:pPr>
        <w:rPr>
          <w:sz w:val="22"/>
          <w:szCs w:val="22"/>
        </w:rPr>
      </w:pPr>
    </w:p>
    <w:p w14:paraId="49607977" w14:textId="77777777" w:rsidR="005440AC" w:rsidRPr="0082339F" w:rsidRDefault="005440AC" w:rsidP="005440AC">
      <w:pPr>
        <w:rPr>
          <w:sz w:val="22"/>
          <w:szCs w:val="22"/>
        </w:rPr>
      </w:pPr>
      <w:r w:rsidRPr="0082339F">
        <w:rPr>
          <w:sz w:val="22"/>
          <w:szCs w:val="22"/>
        </w:rPr>
        <w:t xml:space="preserve">La acción conjunta de los medios de comunicación, de las instituciones políticas, de los currículos universitarios y, en general, el uso cotidiano del lenguaje en las relaciones sociales  contribuye a la creación y difusión de </w:t>
      </w:r>
      <w:r w:rsidRPr="0082339F">
        <w:rPr>
          <w:b/>
          <w:sz w:val="22"/>
          <w:szCs w:val="22"/>
        </w:rPr>
        <w:t>representaciones negativas</w:t>
      </w:r>
      <w:r w:rsidRPr="0082339F">
        <w:rPr>
          <w:sz w:val="22"/>
          <w:szCs w:val="22"/>
        </w:rPr>
        <w:t xml:space="preserve"> sobre las culturas no occidentales. </w:t>
      </w:r>
    </w:p>
    <w:p w14:paraId="1520AFC3" w14:textId="77777777" w:rsidR="005440AC" w:rsidRPr="0082339F" w:rsidRDefault="005440AC" w:rsidP="005440AC">
      <w:pPr>
        <w:rPr>
          <w:sz w:val="22"/>
          <w:szCs w:val="22"/>
        </w:rPr>
      </w:pPr>
    </w:p>
    <w:p w14:paraId="2203840A" w14:textId="678A41AC" w:rsidR="005440AC" w:rsidRDefault="005440AC" w:rsidP="005440AC">
      <w:pPr>
        <w:rPr>
          <w:sz w:val="22"/>
          <w:szCs w:val="22"/>
        </w:rPr>
      </w:pPr>
      <w:r w:rsidRPr="0082339F">
        <w:rPr>
          <w:sz w:val="22"/>
          <w:szCs w:val="22"/>
        </w:rPr>
        <w:t>Así viene ocurriendo en los últimos años con un conjunto de representaciones que se generan y se difunden en torno a lo que significa pertenecer a la cultura árabe, sobre ser musulmán o ser practicante de la fe islámica [</w:t>
      </w:r>
      <w:r w:rsidRPr="003578C6">
        <w:rPr>
          <w:rFonts w:ascii="Times New Roman" w:hAnsi="Times New Roman" w:cs="Times New Roman"/>
          <w:sz w:val="22"/>
          <w:szCs w:val="22"/>
        </w:rPr>
        <w:t>VER</w:t>
      </w:r>
      <w:r w:rsidRPr="0082339F">
        <w:rPr>
          <w:sz w:val="22"/>
          <w:szCs w:val="22"/>
        </w:rPr>
        <w:t>].</w:t>
      </w:r>
    </w:p>
    <w:p w14:paraId="3E06548D" w14:textId="6CDB4C0F" w:rsidR="003578C6" w:rsidRPr="0082339F" w:rsidRDefault="00E710C4" w:rsidP="005440AC">
      <w:pPr>
        <w:rPr>
          <w:sz w:val="22"/>
          <w:szCs w:val="22"/>
        </w:rPr>
      </w:pPr>
      <w:hyperlink r:id="rId61" w:history="1">
        <w:r w:rsidR="003578C6" w:rsidRPr="00D25797">
          <w:rPr>
            <w:rStyle w:val="Hipervnculo"/>
            <w:rFonts w:ascii="Lucida Grande" w:hAnsi="Lucida Grande" w:cs="Lucida Grande"/>
          </w:rPr>
          <w:t>http://www.ipsnoticias.net/1999/03/eeuu-medios-perpetuan-imagen-negativa-de-musulmanes-segun-onu/</w:t>
        </w:r>
      </w:hyperlink>
      <w:r w:rsidR="003578C6">
        <w:rPr>
          <w:rFonts w:ascii="Lucida Grande" w:hAnsi="Lucida Grande" w:cs="Lucida Grande"/>
          <w:color w:val="000000"/>
        </w:rPr>
        <w:t xml:space="preserve"> </w:t>
      </w:r>
    </w:p>
    <w:p w14:paraId="7BED2FF2" w14:textId="77777777" w:rsidR="005440AC" w:rsidRPr="0082339F" w:rsidRDefault="005440AC" w:rsidP="005440AC">
      <w:pPr>
        <w:rPr>
          <w:sz w:val="22"/>
          <w:szCs w:val="22"/>
        </w:rPr>
      </w:pPr>
    </w:p>
    <w:p w14:paraId="55555F95"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199DD713" w14:textId="77777777" w:rsidTr="000C24B3">
        <w:tc>
          <w:tcPr>
            <w:tcW w:w="9033" w:type="dxa"/>
            <w:gridSpan w:val="2"/>
            <w:shd w:val="clear" w:color="auto" w:fill="0D0D0D" w:themeFill="text1" w:themeFillTint="F2"/>
          </w:tcPr>
          <w:p w14:paraId="4740BCF5"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52DF2C34" w14:textId="77777777" w:rsidTr="000C24B3">
        <w:tc>
          <w:tcPr>
            <w:tcW w:w="2518" w:type="dxa"/>
          </w:tcPr>
          <w:p w14:paraId="5750C619" w14:textId="77777777" w:rsidR="005440AC" w:rsidRPr="0082339F" w:rsidRDefault="005440AC" w:rsidP="000C24B3">
            <w:pPr>
              <w:rPr>
                <w:b/>
                <w:color w:val="000000"/>
              </w:rPr>
            </w:pPr>
            <w:r w:rsidRPr="0082339F">
              <w:rPr>
                <w:b/>
                <w:color w:val="000000"/>
              </w:rPr>
              <w:t>Código</w:t>
            </w:r>
          </w:p>
        </w:tc>
        <w:tc>
          <w:tcPr>
            <w:tcW w:w="6515" w:type="dxa"/>
          </w:tcPr>
          <w:p w14:paraId="50CC90E3" w14:textId="77777777" w:rsidR="005440AC" w:rsidRPr="0082339F" w:rsidRDefault="005440AC" w:rsidP="000C24B3">
            <w:pPr>
              <w:rPr>
                <w:b/>
                <w:color w:val="000000"/>
              </w:rPr>
            </w:pPr>
            <w:r w:rsidRPr="0082339F">
              <w:rPr>
                <w:color w:val="000000"/>
              </w:rPr>
              <w:t>CS_11_01_IMG17</w:t>
            </w:r>
          </w:p>
        </w:tc>
      </w:tr>
      <w:tr w:rsidR="005440AC" w:rsidRPr="0082339F" w14:paraId="46A74D72" w14:textId="77777777" w:rsidTr="000C24B3">
        <w:tc>
          <w:tcPr>
            <w:tcW w:w="2518" w:type="dxa"/>
          </w:tcPr>
          <w:p w14:paraId="56AFBBA1" w14:textId="77777777" w:rsidR="005440AC" w:rsidRPr="0082339F" w:rsidRDefault="005440AC" w:rsidP="000C24B3">
            <w:pPr>
              <w:rPr>
                <w:color w:val="000000"/>
              </w:rPr>
            </w:pPr>
            <w:r w:rsidRPr="0082339F">
              <w:rPr>
                <w:b/>
                <w:color w:val="000000"/>
              </w:rPr>
              <w:t>Descripción</w:t>
            </w:r>
          </w:p>
        </w:tc>
        <w:tc>
          <w:tcPr>
            <w:tcW w:w="6515" w:type="dxa"/>
          </w:tcPr>
          <w:p w14:paraId="2EBDE92E" w14:textId="77777777" w:rsidR="005440AC" w:rsidRPr="0082339F" w:rsidRDefault="005440AC" w:rsidP="000C24B3">
            <w:pPr>
              <w:rPr>
                <w:color w:val="000000"/>
                <w:lang w:val="es-CO"/>
              </w:rPr>
            </w:pPr>
            <w:r w:rsidRPr="0082339F">
              <w:rPr>
                <w:color w:val="000000"/>
              </w:rPr>
              <w:t>La hora de la oración en una congregación de mujeres musulmanas.</w:t>
            </w:r>
          </w:p>
        </w:tc>
      </w:tr>
      <w:tr w:rsidR="005440AC" w:rsidRPr="0082339F" w14:paraId="597EE989" w14:textId="77777777" w:rsidTr="000C24B3">
        <w:tc>
          <w:tcPr>
            <w:tcW w:w="2518" w:type="dxa"/>
          </w:tcPr>
          <w:p w14:paraId="1B52F00C"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57CFC9D6" w14:textId="77777777" w:rsidR="005440AC" w:rsidRPr="0082339F" w:rsidRDefault="005440AC" w:rsidP="000C24B3">
            <w:pPr>
              <w:rPr>
                <w:color w:val="000000"/>
              </w:rPr>
            </w:pPr>
            <w:r w:rsidRPr="0082339F">
              <w:rPr>
                <w:color w:val="000000"/>
              </w:rPr>
              <w:t>Aula planeta/Banco de contenidos/La hora de la oración en una congregación de mujeres musulmanas.</w:t>
            </w:r>
          </w:p>
        </w:tc>
      </w:tr>
      <w:tr w:rsidR="005440AC" w:rsidRPr="0082339F" w14:paraId="5265E386" w14:textId="77777777" w:rsidTr="000C24B3">
        <w:tc>
          <w:tcPr>
            <w:tcW w:w="2518" w:type="dxa"/>
          </w:tcPr>
          <w:p w14:paraId="74D221F4" w14:textId="77777777" w:rsidR="005440AC" w:rsidRPr="0082339F" w:rsidRDefault="005440AC" w:rsidP="000C24B3">
            <w:pPr>
              <w:rPr>
                <w:color w:val="000000"/>
              </w:rPr>
            </w:pPr>
            <w:r w:rsidRPr="0082339F">
              <w:rPr>
                <w:b/>
                <w:color w:val="000000"/>
              </w:rPr>
              <w:t>Pie de imagen</w:t>
            </w:r>
          </w:p>
        </w:tc>
        <w:tc>
          <w:tcPr>
            <w:tcW w:w="6515" w:type="dxa"/>
          </w:tcPr>
          <w:p w14:paraId="3C6D9124" w14:textId="77777777" w:rsidR="005440AC" w:rsidRPr="0082339F" w:rsidRDefault="005440AC" w:rsidP="000C24B3">
            <w:pPr>
              <w:rPr>
                <w:color w:val="000000"/>
              </w:rPr>
            </w:pPr>
            <w:r w:rsidRPr="0082339F">
              <w:rPr>
                <w:color w:val="000000"/>
              </w:rPr>
              <w:t xml:space="preserve">En la imagen se aprecia la hora de la oración en una congregación de mujeres musulmanas. Tanto chiitas como sunitas encuentran en el </w:t>
            </w:r>
            <w:r w:rsidRPr="0082339F">
              <w:rPr>
                <w:i/>
                <w:color w:val="000000"/>
              </w:rPr>
              <w:t xml:space="preserve">Corán </w:t>
            </w:r>
            <w:r w:rsidRPr="0082339F">
              <w:rPr>
                <w:color w:val="000000"/>
              </w:rPr>
              <w:t>su fuente de autoridad y consuelo espiritual.</w:t>
            </w:r>
          </w:p>
        </w:tc>
      </w:tr>
    </w:tbl>
    <w:p w14:paraId="29D67687" w14:textId="77777777" w:rsidR="005440AC" w:rsidRPr="0082339F" w:rsidRDefault="005440AC" w:rsidP="005440AC">
      <w:pPr>
        <w:rPr>
          <w:sz w:val="22"/>
          <w:szCs w:val="22"/>
        </w:rPr>
      </w:pPr>
    </w:p>
    <w:p w14:paraId="238DF3A2" w14:textId="77777777" w:rsidR="005440AC" w:rsidRPr="0082339F" w:rsidRDefault="005440AC" w:rsidP="005440AC">
      <w:pPr>
        <w:rPr>
          <w:sz w:val="22"/>
          <w:szCs w:val="22"/>
        </w:rPr>
      </w:pPr>
      <w:r w:rsidRPr="0082339F">
        <w:rPr>
          <w:sz w:val="22"/>
          <w:szCs w:val="22"/>
        </w:rPr>
        <w:t xml:space="preserve">Lo islámico, lo árabe o lo musulmán se percibe en la cultura occidental a través de un filtro que construye una imagen única del Islam y de la cultura musulmana. Este también condiciona la relación de los occidentales con los musulmanes que habitan en las ciudades occidentales, como ocurre hoy en Europa occidental. </w:t>
      </w:r>
    </w:p>
    <w:p w14:paraId="17C8587C" w14:textId="77777777" w:rsidR="005440AC" w:rsidRPr="0082339F" w:rsidRDefault="005440AC" w:rsidP="005440AC">
      <w:pPr>
        <w:rPr>
          <w:sz w:val="22"/>
          <w:szCs w:val="22"/>
        </w:rPr>
      </w:pPr>
    </w:p>
    <w:p w14:paraId="7BF73D39" w14:textId="1E93D133" w:rsidR="005440AC" w:rsidRPr="0082339F" w:rsidRDefault="005440AC" w:rsidP="005440AC">
      <w:pPr>
        <w:rPr>
          <w:sz w:val="22"/>
          <w:szCs w:val="22"/>
        </w:rPr>
      </w:pPr>
      <w:r w:rsidRPr="0082339F">
        <w:rPr>
          <w:sz w:val="22"/>
          <w:szCs w:val="22"/>
        </w:rPr>
        <w:t xml:space="preserve">La imagen que se proyecta identifica a quienes practican el Islam con personas atrasadas y violentas. Los noticieros tienden al uso recurrente de expresiones </w:t>
      </w:r>
      <w:r w:rsidR="00126914">
        <w:rPr>
          <w:sz w:val="22"/>
          <w:szCs w:val="22"/>
        </w:rPr>
        <w:t xml:space="preserve">equivacadas </w:t>
      </w:r>
      <w:r w:rsidRPr="0082339F">
        <w:rPr>
          <w:sz w:val="22"/>
          <w:szCs w:val="22"/>
        </w:rPr>
        <w:t>como “la violencia islámica” o el “terrorismo islámico”, que equipara a la organización Al Qaeda o a los grupos fundamentalistas con todos los musulmanes.</w:t>
      </w:r>
    </w:p>
    <w:p w14:paraId="56F4AC0A" w14:textId="77777777" w:rsidR="005440AC" w:rsidRPr="0082339F" w:rsidRDefault="005440AC" w:rsidP="005440AC">
      <w:pPr>
        <w:rPr>
          <w:sz w:val="22"/>
          <w:szCs w:val="22"/>
        </w:rPr>
      </w:pPr>
      <w:r w:rsidRPr="0082339F">
        <w:rPr>
          <w:sz w:val="22"/>
          <w:szCs w:val="22"/>
        </w:rPr>
        <w:t xml:space="preserve"> </w:t>
      </w:r>
    </w:p>
    <w:tbl>
      <w:tblPr>
        <w:tblStyle w:val="Tablaconcuadrcula"/>
        <w:tblW w:w="0" w:type="auto"/>
        <w:tblLook w:val="04A0" w:firstRow="1" w:lastRow="0" w:firstColumn="1" w:lastColumn="0" w:noHBand="0" w:noVBand="1"/>
      </w:tblPr>
      <w:tblGrid>
        <w:gridCol w:w="2518"/>
        <w:gridCol w:w="6515"/>
      </w:tblGrid>
      <w:tr w:rsidR="005440AC" w:rsidRPr="0082339F" w14:paraId="51C42509" w14:textId="77777777" w:rsidTr="000C24B3">
        <w:tc>
          <w:tcPr>
            <w:tcW w:w="9033" w:type="dxa"/>
            <w:gridSpan w:val="2"/>
            <w:shd w:val="clear" w:color="auto" w:fill="0D0D0D" w:themeFill="text1" w:themeFillTint="F2"/>
          </w:tcPr>
          <w:p w14:paraId="0378F10D"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5EB3DD46" w14:textId="77777777" w:rsidTr="000C24B3">
        <w:tc>
          <w:tcPr>
            <w:tcW w:w="2518" w:type="dxa"/>
          </w:tcPr>
          <w:p w14:paraId="6CCDB5A4" w14:textId="77777777" w:rsidR="005440AC" w:rsidRPr="0082339F" w:rsidRDefault="005440AC" w:rsidP="000C24B3">
            <w:pPr>
              <w:rPr>
                <w:b/>
                <w:color w:val="000000"/>
              </w:rPr>
            </w:pPr>
            <w:r w:rsidRPr="0082339F">
              <w:rPr>
                <w:b/>
                <w:color w:val="000000"/>
              </w:rPr>
              <w:t>Código</w:t>
            </w:r>
          </w:p>
        </w:tc>
        <w:tc>
          <w:tcPr>
            <w:tcW w:w="6515" w:type="dxa"/>
          </w:tcPr>
          <w:p w14:paraId="2ABE3995" w14:textId="77777777" w:rsidR="005440AC" w:rsidRPr="0082339F" w:rsidRDefault="005440AC" w:rsidP="000C24B3">
            <w:pPr>
              <w:rPr>
                <w:b/>
                <w:color w:val="000000"/>
              </w:rPr>
            </w:pPr>
            <w:r w:rsidRPr="0082339F">
              <w:rPr>
                <w:color w:val="000000"/>
              </w:rPr>
              <w:t>CS_11_01_IMG18</w:t>
            </w:r>
          </w:p>
        </w:tc>
      </w:tr>
      <w:tr w:rsidR="005440AC" w:rsidRPr="0082339F" w14:paraId="70C29B08" w14:textId="77777777" w:rsidTr="000C24B3">
        <w:tc>
          <w:tcPr>
            <w:tcW w:w="2518" w:type="dxa"/>
          </w:tcPr>
          <w:p w14:paraId="353C9F98" w14:textId="77777777" w:rsidR="005440AC" w:rsidRPr="0082339F" w:rsidRDefault="005440AC" w:rsidP="000C24B3">
            <w:pPr>
              <w:rPr>
                <w:color w:val="000000"/>
              </w:rPr>
            </w:pPr>
            <w:r w:rsidRPr="0082339F">
              <w:rPr>
                <w:b/>
                <w:color w:val="000000"/>
              </w:rPr>
              <w:t>Descripción</w:t>
            </w:r>
          </w:p>
        </w:tc>
        <w:tc>
          <w:tcPr>
            <w:tcW w:w="6515" w:type="dxa"/>
          </w:tcPr>
          <w:p w14:paraId="71C369E6" w14:textId="77777777" w:rsidR="005440AC" w:rsidRPr="0082339F" w:rsidRDefault="005440AC" w:rsidP="000C24B3">
            <w:pPr>
              <w:rPr>
                <w:color w:val="000000"/>
                <w:lang w:val="es-CO"/>
              </w:rPr>
            </w:pPr>
            <w:r w:rsidRPr="0082339F">
              <w:rPr>
                <w:color w:val="000000"/>
                <w:lang w:val="es-CO"/>
              </w:rPr>
              <w:t>Pakistán, 2015. Manifestantes cantan consignas contra la publicación de caricaturas blasfemas en la revista francesa Charlie Hebdo.</w:t>
            </w:r>
          </w:p>
        </w:tc>
      </w:tr>
      <w:tr w:rsidR="005440AC" w:rsidRPr="0082339F" w14:paraId="147F86AD" w14:textId="77777777" w:rsidTr="000C24B3">
        <w:tc>
          <w:tcPr>
            <w:tcW w:w="2518" w:type="dxa"/>
          </w:tcPr>
          <w:p w14:paraId="74C2731F"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62C757C8" w14:textId="77777777" w:rsidR="005440AC" w:rsidRPr="0082339F" w:rsidRDefault="005440AC" w:rsidP="000C24B3">
            <w:pPr>
              <w:rPr>
                <w:color w:val="000000"/>
              </w:rPr>
            </w:pPr>
            <w:r w:rsidRPr="0082339F">
              <w:rPr>
                <w:color w:val="000000"/>
                <w:lang w:val="es-CO"/>
              </w:rPr>
              <w:t>Número de la imagen 245952592</w:t>
            </w:r>
          </w:p>
        </w:tc>
      </w:tr>
      <w:tr w:rsidR="005440AC" w:rsidRPr="0082339F" w14:paraId="520BDB49" w14:textId="77777777" w:rsidTr="000C24B3">
        <w:tc>
          <w:tcPr>
            <w:tcW w:w="2518" w:type="dxa"/>
          </w:tcPr>
          <w:p w14:paraId="7B5E475A" w14:textId="77777777" w:rsidR="005440AC" w:rsidRPr="0082339F" w:rsidRDefault="005440AC" w:rsidP="000C24B3">
            <w:pPr>
              <w:rPr>
                <w:color w:val="000000"/>
              </w:rPr>
            </w:pPr>
            <w:r w:rsidRPr="0082339F">
              <w:rPr>
                <w:b/>
                <w:color w:val="000000"/>
              </w:rPr>
              <w:t>Pie de imagen</w:t>
            </w:r>
          </w:p>
        </w:tc>
        <w:tc>
          <w:tcPr>
            <w:tcW w:w="6515" w:type="dxa"/>
          </w:tcPr>
          <w:p w14:paraId="6AE443D9" w14:textId="77777777" w:rsidR="005440AC" w:rsidRPr="0082339F" w:rsidRDefault="005440AC" w:rsidP="000C24B3">
            <w:pPr>
              <w:rPr>
                <w:color w:val="000000"/>
              </w:rPr>
            </w:pPr>
            <w:r w:rsidRPr="0082339F">
              <w:rPr>
                <w:color w:val="000000"/>
              </w:rPr>
              <w:t xml:space="preserve">Los estereotipos sobre los musulmanes favorecen la polarización cultural. En 2015, millones de manifestantes musulmanes salieron a las calles de sus países para protestar contra la publicación de caricaturas de Mahoma en la revista francesa </w:t>
            </w:r>
            <w:r w:rsidRPr="0082339F">
              <w:rPr>
                <w:i/>
                <w:color w:val="000000"/>
              </w:rPr>
              <w:t>Charlie Hebdo</w:t>
            </w:r>
            <w:r w:rsidRPr="0082339F">
              <w:rPr>
                <w:color w:val="000000"/>
              </w:rPr>
              <w:t xml:space="preserve">. A su vez, en las calles de los países occidentales multitudinarias manifestaciones apoyaron la libertad de prensa. </w:t>
            </w:r>
          </w:p>
        </w:tc>
      </w:tr>
    </w:tbl>
    <w:p w14:paraId="2BE85850" w14:textId="77777777" w:rsidR="005440AC" w:rsidRPr="0082339F" w:rsidRDefault="005440AC" w:rsidP="005440AC">
      <w:pPr>
        <w:rPr>
          <w:sz w:val="22"/>
          <w:szCs w:val="22"/>
        </w:rPr>
      </w:pPr>
    </w:p>
    <w:p w14:paraId="0B90B1E8" w14:textId="77777777" w:rsidR="005440AC" w:rsidRPr="0082339F" w:rsidRDefault="005440AC" w:rsidP="005440AC">
      <w:pPr>
        <w:rPr>
          <w:sz w:val="22"/>
          <w:szCs w:val="22"/>
        </w:rPr>
      </w:pPr>
      <w:r w:rsidRPr="0082339F">
        <w:rPr>
          <w:sz w:val="22"/>
          <w:szCs w:val="22"/>
        </w:rPr>
        <w:t xml:space="preserve">El uso masivo de los adjetivos islámico e islamista para definir el terrorismo practicado por grupos de procedencia musulmana crea un estigma y constituye una generalización. Asimismo ocurre con las informaciones sobre la discriminación a las mujeres, afirmaciones que generalizan esa situación a todas las musulmanas. </w:t>
      </w:r>
    </w:p>
    <w:p w14:paraId="4905D7A4" w14:textId="77777777" w:rsidR="005440AC" w:rsidRPr="0082339F" w:rsidRDefault="005440AC" w:rsidP="005440AC">
      <w:pPr>
        <w:rPr>
          <w:sz w:val="22"/>
          <w:szCs w:val="22"/>
        </w:rPr>
      </w:pPr>
    </w:p>
    <w:p w14:paraId="002E7790" w14:textId="1D8103C9" w:rsidR="005440AC" w:rsidRDefault="005440AC" w:rsidP="005440AC">
      <w:pPr>
        <w:rPr>
          <w:sz w:val="22"/>
          <w:szCs w:val="22"/>
        </w:rPr>
      </w:pPr>
      <w:r w:rsidRPr="0082339F">
        <w:rPr>
          <w:sz w:val="22"/>
          <w:szCs w:val="22"/>
        </w:rPr>
        <w:t>El tratamiento que dan los medios de comunicación a las acciones de grupos vinculados al terrorismo no los contextualiza como grupos que utilizan el Islam como pretexto para desarrollar sus acciones violentas. Tampoco deja escuchar la voz de los movimientos islámicos, en su mayoría contrarios a los actos terroristas</w:t>
      </w:r>
      <w:r w:rsidR="003578C6">
        <w:rPr>
          <w:sz w:val="22"/>
          <w:szCs w:val="22"/>
        </w:rPr>
        <w:t xml:space="preserve"> </w:t>
      </w:r>
      <w:r w:rsidR="003578C6" w:rsidRPr="0082339F">
        <w:rPr>
          <w:sz w:val="22"/>
          <w:szCs w:val="22"/>
        </w:rPr>
        <w:t>[</w:t>
      </w:r>
      <w:r w:rsidR="003578C6" w:rsidRPr="003578C6">
        <w:rPr>
          <w:rFonts w:ascii="Times New Roman" w:hAnsi="Times New Roman" w:cs="Times New Roman"/>
          <w:sz w:val="22"/>
          <w:szCs w:val="22"/>
        </w:rPr>
        <w:t>VER</w:t>
      </w:r>
      <w:r w:rsidR="003578C6" w:rsidRPr="0082339F">
        <w:rPr>
          <w:sz w:val="22"/>
          <w:szCs w:val="22"/>
        </w:rPr>
        <w:t>]</w:t>
      </w:r>
      <w:r w:rsidRPr="0082339F">
        <w:rPr>
          <w:sz w:val="22"/>
          <w:szCs w:val="22"/>
        </w:rPr>
        <w:t>.</w:t>
      </w:r>
    </w:p>
    <w:p w14:paraId="797AF242" w14:textId="2426801E" w:rsidR="003578C6" w:rsidRPr="0082339F" w:rsidRDefault="00E710C4" w:rsidP="005440AC">
      <w:pPr>
        <w:rPr>
          <w:sz w:val="22"/>
          <w:szCs w:val="22"/>
        </w:rPr>
      </w:pPr>
      <w:hyperlink r:id="rId62" w:history="1">
        <w:r w:rsidR="003578C6" w:rsidRPr="00D25797">
          <w:rPr>
            <w:rStyle w:val="Hipervnculo"/>
            <w:rFonts w:ascii="Lucida Grande" w:hAnsi="Lucida Grande" w:cs="Lucida Grande"/>
          </w:rPr>
          <w:t>http://hispanicasaber.planetasaber.com/theworld/chronicles/seccions/cards/default.asp?art=94&amp;pk=2282</w:t>
        </w:r>
      </w:hyperlink>
      <w:r w:rsidR="003578C6">
        <w:rPr>
          <w:rFonts w:ascii="Lucida Grande" w:hAnsi="Lucida Grande" w:cs="Lucida Grande"/>
          <w:color w:val="000000"/>
        </w:rPr>
        <w:t xml:space="preserve"> </w:t>
      </w:r>
    </w:p>
    <w:p w14:paraId="11AD7FA5" w14:textId="77777777" w:rsidR="005440AC" w:rsidRPr="0082339F" w:rsidRDefault="005440AC" w:rsidP="005440AC">
      <w:pPr>
        <w:rPr>
          <w:sz w:val="22"/>
          <w:szCs w:val="22"/>
        </w:rPr>
      </w:pPr>
    </w:p>
    <w:p w14:paraId="4806967D" w14:textId="77777777" w:rsidR="005440AC" w:rsidRPr="0082339F" w:rsidRDefault="005440AC" w:rsidP="005440AC">
      <w:pPr>
        <w:rPr>
          <w:sz w:val="22"/>
          <w:szCs w:val="22"/>
        </w:rPr>
      </w:pPr>
      <w:r w:rsidRPr="0082339F">
        <w:rPr>
          <w:sz w:val="22"/>
          <w:szCs w:val="22"/>
        </w:rPr>
        <w:t xml:space="preserve">Cuando se habla del terrorismo no se analiza el contexto en el que se dan las informaciones y se emplean masivamente imágenes relacionadas con la cultura musulmana para ilustrar informaciones sobre el terrorismo, es decir, se asocia la religión directamente con la violencia. </w:t>
      </w:r>
    </w:p>
    <w:p w14:paraId="3FC80E6F" w14:textId="77777777" w:rsidR="005440AC" w:rsidRPr="0082339F" w:rsidRDefault="005440AC" w:rsidP="005440AC">
      <w:pPr>
        <w:rPr>
          <w:sz w:val="22"/>
          <w:szCs w:val="22"/>
        </w:rPr>
      </w:pPr>
    </w:p>
    <w:p w14:paraId="78DEA03F" w14:textId="77777777" w:rsidR="005440AC" w:rsidRPr="0082339F" w:rsidRDefault="005440AC" w:rsidP="005440AC">
      <w:pPr>
        <w:rPr>
          <w:sz w:val="22"/>
          <w:szCs w:val="22"/>
        </w:rPr>
      </w:pPr>
      <w:r w:rsidRPr="0082339F">
        <w:rPr>
          <w:sz w:val="22"/>
          <w:szCs w:val="22"/>
        </w:rPr>
        <w:t xml:space="preserve">La asimilación entre Islam y terrorismo provoca en la opinión pública occidental la consideración errónea de la musulmana como una religión que ampara o consiente la violencia, con base en las indicaciones del </w:t>
      </w:r>
      <w:r w:rsidRPr="0082339F">
        <w:rPr>
          <w:i/>
          <w:sz w:val="22"/>
          <w:szCs w:val="22"/>
        </w:rPr>
        <w:t>Corán</w:t>
      </w:r>
      <w:r w:rsidRPr="0082339F">
        <w:rPr>
          <w:sz w:val="22"/>
          <w:szCs w:val="22"/>
        </w:rPr>
        <w:t xml:space="preserve">. </w:t>
      </w:r>
    </w:p>
    <w:p w14:paraId="0FB68E9F"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71658C47" w14:textId="77777777" w:rsidTr="000C24B3">
        <w:tc>
          <w:tcPr>
            <w:tcW w:w="8978" w:type="dxa"/>
            <w:gridSpan w:val="2"/>
            <w:shd w:val="clear" w:color="auto" w:fill="000000" w:themeFill="text1"/>
          </w:tcPr>
          <w:p w14:paraId="698A1571" w14:textId="77777777" w:rsidR="005440AC" w:rsidRPr="0082339F" w:rsidRDefault="005440AC" w:rsidP="000C24B3">
            <w:pPr>
              <w:rPr>
                <w:b/>
                <w:color w:val="FFFFFF" w:themeColor="background1"/>
              </w:rPr>
            </w:pPr>
            <w:r w:rsidRPr="0082339F">
              <w:rPr>
                <w:b/>
                <w:color w:val="FFFFFF" w:themeColor="background1"/>
              </w:rPr>
              <w:t>Destacado</w:t>
            </w:r>
          </w:p>
        </w:tc>
      </w:tr>
      <w:tr w:rsidR="005440AC" w:rsidRPr="0082339F" w14:paraId="28A519FF" w14:textId="77777777" w:rsidTr="000C24B3">
        <w:tc>
          <w:tcPr>
            <w:tcW w:w="2518" w:type="dxa"/>
          </w:tcPr>
          <w:p w14:paraId="5FC38623" w14:textId="77777777" w:rsidR="005440AC" w:rsidRPr="0082339F" w:rsidRDefault="005440AC" w:rsidP="000C24B3">
            <w:pPr>
              <w:rPr>
                <w:b/>
              </w:rPr>
            </w:pPr>
            <w:r w:rsidRPr="0082339F">
              <w:rPr>
                <w:b/>
              </w:rPr>
              <w:t>Título</w:t>
            </w:r>
          </w:p>
        </w:tc>
        <w:tc>
          <w:tcPr>
            <w:tcW w:w="6460" w:type="dxa"/>
          </w:tcPr>
          <w:p w14:paraId="6AFDE0C7" w14:textId="77777777" w:rsidR="005440AC" w:rsidRPr="0082339F" w:rsidRDefault="005440AC" w:rsidP="000C24B3">
            <w:pPr>
              <w:rPr>
                <w:b/>
              </w:rPr>
            </w:pPr>
            <w:r w:rsidRPr="0082339F">
              <w:rPr>
                <w:b/>
              </w:rPr>
              <w:t>Los estereotipos sobre el Islam</w:t>
            </w:r>
          </w:p>
        </w:tc>
      </w:tr>
      <w:tr w:rsidR="005440AC" w:rsidRPr="0082339F" w14:paraId="66138DAC" w14:textId="77777777" w:rsidTr="000C24B3">
        <w:tc>
          <w:tcPr>
            <w:tcW w:w="2518" w:type="dxa"/>
          </w:tcPr>
          <w:p w14:paraId="60E30E19" w14:textId="77777777" w:rsidR="005440AC" w:rsidRPr="0082339F" w:rsidRDefault="005440AC" w:rsidP="000C24B3">
            <w:r w:rsidRPr="0082339F">
              <w:rPr>
                <w:b/>
              </w:rPr>
              <w:t>Contenido</w:t>
            </w:r>
          </w:p>
        </w:tc>
        <w:tc>
          <w:tcPr>
            <w:tcW w:w="6460" w:type="dxa"/>
          </w:tcPr>
          <w:p w14:paraId="01A0B359" w14:textId="77777777" w:rsidR="005440AC" w:rsidRPr="0082339F" w:rsidRDefault="005440AC" w:rsidP="000C24B3">
            <w:r w:rsidRPr="0082339F">
              <w:t xml:space="preserve">Los mensajes estereotipados encuentran eco en el mundo occidental. Cuando los estereotipos resurgen se incorporan en el inconsciente colectivo y queda consolidado el mensaje que equipara la religión del Islam con la barbarie. </w:t>
            </w:r>
          </w:p>
          <w:p w14:paraId="0D0CFDC8" w14:textId="77777777" w:rsidR="005440AC" w:rsidRPr="0082339F" w:rsidRDefault="005440AC" w:rsidP="000C24B3">
            <w:r w:rsidRPr="0082339F">
              <w:t>La repetición de estos significados y representaciones crea la idea de una comunidad musulmana como ente homogéneo, único y sobre todo que conlleva alguna forma de peligrosidad. Así se refuerza la creencia en una incompatibilidad entre el Islam y Occidente.</w:t>
            </w:r>
          </w:p>
          <w:p w14:paraId="467087B9" w14:textId="77777777" w:rsidR="005440AC" w:rsidRPr="0082339F" w:rsidRDefault="005440AC" w:rsidP="000C24B3">
            <w:r w:rsidRPr="0082339F">
              <w:t>Lo correcto sería hablar de terrorismo de Al Qaeda o de fundamentalismo de los miembros del grupo ISIS y no de terrorismo islámico.</w:t>
            </w:r>
          </w:p>
        </w:tc>
      </w:tr>
    </w:tbl>
    <w:p w14:paraId="172EF054" w14:textId="77777777" w:rsidR="005440AC" w:rsidRPr="0082339F" w:rsidRDefault="005440AC" w:rsidP="005440AC">
      <w:pPr>
        <w:rPr>
          <w:sz w:val="22"/>
          <w:szCs w:val="22"/>
        </w:rPr>
      </w:pPr>
    </w:p>
    <w:p w14:paraId="7EC68F1E" w14:textId="77777777" w:rsidR="005440AC" w:rsidRPr="0082339F" w:rsidRDefault="005440AC" w:rsidP="005440AC">
      <w:pPr>
        <w:rPr>
          <w:sz w:val="22"/>
          <w:szCs w:val="22"/>
        </w:rPr>
      </w:pPr>
      <w:r w:rsidRPr="0082339F">
        <w:rPr>
          <w:sz w:val="22"/>
          <w:szCs w:val="22"/>
        </w:rPr>
        <w:t xml:space="preserve">Es importante destacar que muchas de las intervenciones militares justifican sus acciones sobre territorios ocupados por poblaciones musulmanas con base en una imagen sesgada del mundo islámico, que los hace ver como peligrosos para la vida occidental. </w:t>
      </w:r>
    </w:p>
    <w:p w14:paraId="226D727A" w14:textId="77777777" w:rsidR="005440AC" w:rsidRPr="0082339F" w:rsidRDefault="005440AC" w:rsidP="005440AC">
      <w:pPr>
        <w:rPr>
          <w:b/>
          <w:sz w:val="22"/>
          <w:szCs w:val="22"/>
        </w:rPr>
      </w:pPr>
    </w:p>
    <w:p w14:paraId="5BCD8078"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36"/>
      </w:tblGrid>
      <w:tr w:rsidR="005440AC" w:rsidRPr="0082339F" w14:paraId="5760571F" w14:textId="77777777" w:rsidTr="000C24B3">
        <w:tc>
          <w:tcPr>
            <w:tcW w:w="9054" w:type="dxa"/>
            <w:gridSpan w:val="2"/>
            <w:shd w:val="clear" w:color="auto" w:fill="000000" w:themeFill="text1"/>
          </w:tcPr>
          <w:p w14:paraId="75C666BD" w14:textId="77777777" w:rsidR="005440AC" w:rsidRPr="0082339F" w:rsidRDefault="005440AC" w:rsidP="000C24B3">
            <w:pPr>
              <w:rPr>
                <w:b/>
                <w:color w:val="FFFFFF" w:themeColor="background1"/>
              </w:rPr>
            </w:pPr>
            <w:r w:rsidRPr="0082339F">
              <w:rPr>
                <w:b/>
                <w:color w:val="FFFFFF" w:themeColor="background1"/>
              </w:rPr>
              <w:t>Profundiza: recurso aprovechado</w:t>
            </w:r>
          </w:p>
        </w:tc>
      </w:tr>
      <w:tr w:rsidR="005440AC" w:rsidRPr="0082339F" w14:paraId="4A687772" w14:textId="77777777" w:rsidTr="000C24B3">
        <w:tc>
          <w:tcPr>
            <w:tcW w:w="2518" w:type="dxa"/>
          </w:tcPr>
          <w:p w14:paraId="25FB20D9" w14:textId="77777777" w:rsidR="005440AC" w:rsidRPr="0082339F" w:rsidRDefault="005440AC" w:rsidP="000C24B3">
            <w:pPr>
              <w:rPr>
                <w:b/>
                <w:color w:val="000000"/>
              </w:rPr>
            </w:pPr>
            <w:r w:rsidRPr="0082339F">
              <w:rPr>
                <w:b/>
                <w:color w:val="000000"/>
              </w:rPr>
              <w:t>Código</w:t>
            </w:r>
          </w:p>
        </w:tc>
        <w:tc>
          <w:tcPr>
            <w:tcW w:w="6536" w:type="dxa"/>
          </w:tcPr>
          <w:p w14:paraId="2E27DD7B" w14:textId="47A5CEB4" w:rsidR="005440AC" w:rsidRPr="0082339F" w:rsidRDefault="005440AC" w:rsidP="004027AF">
            <w:pPr>
              <w:rPr>
                <w:b/>
                <w:color w:val="000000"/>
              </w:rPr>
            </w:pPr>
            <w:r w:rsidRPr="0082339F">
              <w:rPr>
                <w:color w:val="000000"/>
              </w:rPr>
              <w:t>CS_11_01</w:t>
            </w:r>
            <w:commentRangeStart w:id="235"/>
            <w:r w:rsidRPr="0082339F">
              <w:rPr>
                <w:color w:val="000000"/>
              </w:rPr>
              <w:t>_REC</w:t>
            </w:r>
            <w:commentRangeEnd w:id="235"/>
            <w:r w:rsidR="00B65E9F">
              <w:rPr>
                <w:rStyle w:val="Refdecomentario"/>
                <w:rFonts w:ascii="Calibri" w:eastAsia="Calibri" w:hAnsi="Calibri" w:cs="Times New Roman"/>
              </w:rPr>
              <w:commentReference w:id="235"/>
            </w:r>
            <w:r w:rsidR="004027AF">
              <w:rPr>
                <w:color w:val="000000"/>
              </w:rPr>
              <w:t>190</w:t>
            </w:r>
          </w:p>
        </w:tc>
      </w:tr>
      <w:tr w:rsidR="005440AC" w:rsidRPr="0082339F" w14:paraId="399DBCA8" w14:textId="77777777" w:rsidTr="000C24B3">
        <w:tc>
          <w:tcPr>
            <w:tcW w:w="2518" w:type="dxa"/>
          </w:tcPr>
          <w:p w14:paraId="24BB405C" w14:textId="77777777" w:rsidR="005440AC" w:rsidRPr="0082339F" w:rsidRDefault="005440AC" w:rsidP="000C24B3">
            <w:pPr>
              <w:rPr>
                <w:color w:val="000000"/>
              </w:rPr>
            </w:pPr>
            <w:r w:rsidRPr="0082339F">
              <w:rPr>
                <w:b/>
                <w:color w:val="000000"/>
              </w:rPr>
              <w:t>Ubicación en Aula Planeta</w:t>
            </w:r>
          </w:p>
        </w:tc>
        <w:tc>
          <w:tcPr>
            <w:tcW w:w="6536" w:type="dxa"/>
          </w:tcPr>
          <w:p w14:paraId="3EA0CB22" w14:textId="65A342DB" w:rsidR="005440AC" w:rsidRPr="0082339F" w:rsidRDefault="005440AC" w:rsidP="000C24B3">
            <w:pPr>
              <w:rPr>
                <w:color w:val="000000"/>
              </w:rPr>
            </w:pPr>
            <w:r w:rsidRPr="0082339F">
              <w:rPr>
                <w:color w:val="000000"/>
              </w:rPr>
              <w:t>Eso</w:t>
            </w:r>
            <w:r w:rsidR="002D3090">
              <w:rPr>
                <w:color w:val="000000"/>
              </w:rPr>
              <w:t xml:space="preserve"> 4</w:t>
            </w:r>
            <w:r w:rsidRPr="0082339F">
              <w:rPr>
                <w:color w:val="000000"/>
              </w:rPr>
              <w:t>/Ciencias Sociales/El mundo actual/El mundo islámico: entre la tradición y el cambio</w:t>
            </w:r>
          </w:p>
        </w:tc>
      </w:tr>
      <w:tr w:rsidR="005440AC" w:rsidRPr="0082339F" w14:paraId="3262EB65" w14:textId="77777777" w:rsidTr="000C24B3">
        <w:tc>
          <w:tcPr>
            <w:tcW w:w="2518" w:type="dxa"/>
          </w:tcPr>
          <w:p w14:paraId="735B42AF" w14:textId="77777777" w:rsidR="005440AC" w:rsidRPr="0082339F" w:rsidRDefault="005440AC" w:rsidP="000C24B3">
            <w:pPr>
              <w:rPr>
                <w:color w:val="000000"/>
              </w:rPr>
            </w:pPr>
            <w:r w:rsidRPr="0082339F">
              <w:rPr>
                <w:b/>
                <w:color w:val="000000"/>
              </w:rPr>
              <w:t>Cambio (descripción o capturas de pantallas)</w:t>
            </w:r>
          </w:p>
        </w:tc>
        <w:tc>
          <w:tcPr>
            <w:tcW w:w="6536" w:type="dxa"/>
          </w:tcPr>
          <w:p w14:paraId="0F1A229F" w14:textId="77777777" w:rsidR="005440AC" w:rsidRPr="0082339F" w:rsidRDefault="005440AC" w:rsidP="000C24B3">
            <w:pPr>
              <w:rPr>
                <w:color w:val="000000"/>
                <w:lang w:val="es-CO"/>
              </w:rPr>
            </w:pPr>
            <w:r w:rsidRPr="0082339F">
              <w:rPr>
                <w:color w:val="FF0000"/>
                <w:lang w:val="es-CO"/>
              </w:rPr>
              <w:t xml:space="preserve">[Eliminar] </w:t>
            </w:r>
            <w:r w:rsidRPr="0082339F">
              <w:rPr>
                <w:color w:val="000000"/>
                <w:lang w:val="es-CO"/>
              </w:rPr>
              <w:t>imagen de:</w:t>
            </w:r>
          </w:p>
          <w:p w14:paraId="78AEE8BA" w14:textId="77777777" w:rsidR="005440AC" w:rsidRPr="0082339F" w:rsidRDefault="005440AC" w:rsidP="000C24B3">
            <w:pPr>
              <w:rPr>
                <w:color w:val="000000"/>
                <w:lang w:val="es-CO"/>
              </w:rPr>
            </w:pPr>
            <w:r w:rsidRPr="0082339F">
              <w:rPr>
                <w:color w:val="000000"/>
                <w:lang w:val="es-CO"/>
              </w:rPr>
              <w:t>Protesta contra el régimen de Hosni Mubarak en la plaza Tahrir de El Cairo, Egipto (1 de febrero de 2011).</w:t>
            </w:r>
          </w:p>
          <w:p w14:paraId="692325E6" w14:textId="77777777" w:rsidR="005440AC" w:rsidRPr="0082339F" w:rsidRDefault="005440AC" w:rsidP="000C24B3">
            <w:pPr>
              <w:rPr>
                <w:color w:val="000000"/>
                <w:lang w:val="es-CO"/>
              </w:rPr>
            </w:pPr>
          </w:p>
          <w:p w14:paraId="0471CBFD" w14:textId="77777777" w:rsidR="005440AC" w:rsidRPr="0082339F" w:rsidRDefault="005440AC" w:rsidP="000C24B3">
            <w:pPr>
              <w:rPr>
                <w:color w:val="000000"/>
                <w:lang w:val="es-CO"/>
              </w:rPr>
            </w:pPr>
            <w:r w:rsidRPr="0082339F">
              <w:rPr>
                <w:color w:val="FF0000"/>
                <w:lang w:val="es-CO"/>
              </w:rPr>
              <w:t xml:space="preserve">[Eliminar] </w:t>
            </w:r>
            <w:r w:rsidRPr="0082339F">
              <w:rPr>
                <w:color w:val="000000"/>
                <w:lang w:val="es-CO"/>
              </w:rPr>
              <w:t>imagen de:</w:t>
            </w:r>
          </w:p>
          <w:p w14:paraId="1CAB5DD0" w14:textId="77777777" w:rsidR="005440AC" w:rsidRPr="0082339F" w:rsidRDefault="005440AC" w:rsidP="000C24B3">
            <w:pPr>
              <w:rPr>
                <w:color w:val="000000"/>
                <w:lang w:val="es-CO"/>
              </w:rPr>
            </w:pPr>
            <w:r w:rsidRPr="0082339F">
              <w:rPr>
                <w:color w:val="000000"/>
                <w:lang w:val="es-CO"/>
              </w:rPr>
              <w:t>Osama Bin Laden.</w:t>
            </w:r>
          </w:p>
          <w:p w14:paraId="753AB12D" w14:textId="77777777" w:rsidR="005440AC" w:rsidRPr="0082339F" w:rsidRDefault="005440AC" w:rsidP="000C24B3">
            <w:pPr>
              <w:rPr>
                <w:color w:val="000000"/>
                <w:lang w:val="es-CO"/>
              </w:rPr>
            </w:pPr>
          </w:p>
          <w:p w14:paraId="67AC0986" w14:textId="77777777" w:rsidR="005440AC" w:rsidRPr="0082339F" w:rsidRDefault="005440AC" w:rsidP="000C24B3">
            <w:pPr>
              <w:rPr>
                <w:color w:val="000000"/>
                <w:lang w:val="es-CO"/>
              </w:rPr>
            </w:pPr>
            <w:r w:rsidRPr="0082339F">
              <w:rPr>
                <w:color w:val="FF0000"/>
                <w:lang w:val="es-CO"/>
              </w:rPr>
              <w:t>[Eliminar]</w:t>
            </w:r>
            <w:r w:rsidRPr="0082339F">
              <w:rPr>
                <w:color w:val="000000"/>
                <w:lang w:val="es-CO"/>
              </w:rPr>
              <w:t xml:space="preserve"> imagen de:</w:t>
            </w:r>
          </w:p>
          <w:p w14:paraId="4DF65563" w14:textId="77777777" w:rsidR="005440AC" w:rsidRPr="0082339F" w:rsidRDefault="005440AC" w:rsidP="000C24B3">
            <w:pPr>
              <w:rPr>
                <w:color w:val="000000"/>
                <w:lang w:val="es-CO"/>
              </w:rPr>
            </w:pPr>
            <w:r w:rsidRPr="0082339F">
              <w:rPr>
                <w:color w:val="000000"/>
                <w:lang w:val="es-CO"/>
              </w:rPr>
              <w:t xml:space="preserve">USA Today y otros rotativos estadounidenses publican la noticia de la muerte de Bin Laden (2 de mayo de 2011). </w:t>
            </w:r>
          </w:p>
          <w:p w14:paraId="7E368C88" w14:textId="77777777" w:rsidR="005440AC" w:rsidRPr="0082339F" w:rsidRDefault="005440AC" w:rsidP="000C24B3">
            <w:pPr>
              <w:rPr>
                <w:color w:val="000000"/>
                <w:lang w:val="es-CO"/>
              </w:rPr>
            </w:pPr>
          </w:p>
          <w:p w14:paraId="0DBA27E2" w14:textId="77777777" w:rsidR="005440AC" w:rsidRPr="0082339F" w:rsidRDefault="005440AC" w:rsidP="000C24B3">
            <w:pPr>
              <w:rPr>
                <w:color w:val="000000"/>
                <w:lang w:val="es-CO"/>
              </w:rPr>
            </w:pPr>
            <w:r w:rsidRPr="0082339F">
              <w:rPr>
                <w:color w:val="FF0000"/>
                <w:lang w:val="es-CO"/>
              </w:rPr>
              <w:t>[Introducir imágenes]:</w:t>
            </w:r>
          </w:p>
          <w:p w14:paraId="3998C0ED" w14:textId="77777777" w:rsidR="005440AC" w:rsidRPr="0082339F" w:rsidRDefault="005440AC" w:rsidP="000C24B3">
            <w:pPr>
              <w:rPr>
                <w:color w:val="000000"/>
                <w:lang w:val="es-CO"/>
              </w:rPr>
            </w:pPr>
          </w:p>
          <w:p w14:paraId="342E03F0" w14:textId="77777777" w:rsidR="005440AC" w:rsidRPr="0082339F" w:rsidRDefault="005440AC" w:rsidP="000C24B3">
            <w:pPr>
              <w:rPr>
                <w:color w:val="000000"/>
                <w:lang w:val="es-CO"/>
              </w:rPr>
            </w:pPr>
            <w:r w:rsidRPr="0082339F">
              <w:rPr>
                <w:color w:val="000000"/>
                <w:lang w:val="es-CO"/>
              </w:rPr>
              <w:t>Túnez, nación que está logrando su transición a la democracia</w:t>
            </w:r>
          </w:p>
          <w:p w14:paraId="6459DEBC" w14:textId="77777777" w:rsidR="005440AC" w:rsidRPr="0082339F" w:rsidRDefault="005440AC" w:rsidP="000C24B3">
            <w:pPr>
              <w:rPr>
                <w:color w:val="000000"/>
              </w:rPr>
            </w:pPr>
            <w:r w:rsidRPr="0082339F">
              <w:rPr>
                <w:color w:val="000000"/>
              </w:rPr>
              <w:t>Número de la imagen 252124117</w:t>
            </w:r>
          </w:p>
          <w:p w14:paraId="66C2B640" w14:textId="77777777" w:rsidR="005440AC" w:rsidRPr="0082339F" w:rsidRDefault="005440AC" w:rsidP="000C24B3">
            <w:pPr>
              <w:rPr>
                <w:rFonts w:ascii="Century Gothic" w:hAnsi="Century Gothic"/>
              </w:rPr>
            </w:pPr>
            <w:r w:rsidRPr="0082339F">
              <w:rPr>
                <w:rFonts w:ascii="Century Gothic" w:hAnsi="Century Gothic"/>
              </w:rPr>
              <w:t>CS_11_01_REC160_IMG01.jpg</w:t>
            </w:r>
          </w:p>
          <w:p w14:paraId="56D69AED" w14:textId="77777777" w:rsidR="005440AC" w:rsidRPr="0082339F" w:rsidRDefault="005440AC" w:rsidP="000C24B3">
            <w:pPr>
              <w:rPr>
                <w:color w:val="000000"/>
              </w:rPr>
            </w:pPr>
          </w:p>
          <w:p w14:paraId="02026299" w14:textId="77777777" w:rsidR="005440AC" w:rsidRPr="0082339F" w:rsidRDefault="005440AC" w:rsidP="000C24B3">
            <w:pPr>
              <w:rPr>
                <w:color w:val="000000"/>
              </w:rPr>
            </w:pPr>
          </w:p>
          <w:p w14:paraId="308D3BA9" w14:textId="77777777" w:rsidR="005440AC" w:rsidRPr="0082339F" w:rsidRDefault="005440AC" w:rsidP="000C24B3">
            <w:pPr>
              <w:rPr>
                <w:color w:val="000000"/>
              </w:rPr>
            </w:pPr>
            <w:r w:rsidRPr="0082339F">
              <w:rPr>
                <w:color w:val="000000"/>
                <w:lang w:val="es-CO"/>
              </w:rPr>
              <w:t xml:space="preserve">Karbala, Iraq, la mezquita sagrada del </w:t>
            </w:r>
            <w:r w:rsidRPr="0082339F">
              <w:rPr>
                <w:color w:val="000000"/>
              </w:rPr>
              <w:t>Imán Hussein. Centro espiritual chiita.</w:t>
            </w:r>
          </w:p>
          <w:p w14:paraId="35367F17" w14:textId="77777777" w:rsidR="005440AC" w:rsidRPr="0082339F" w:rsidRDefault="005440AC" w:rsidP="000C24B3">
            <w:pPr>
              <w:rPr>
                <w:color w:val="000000"/>
              </w:rPr>
            </w:pPr>
            <w:r w:rsidRPr="0082339F">
              <w:rPr>
                <w:color w:val="000000"/>
              </w:rPr>
              <w:t>Número de la imagen 233433742</w:t>
            </w:r>
          </w:p>
          <w:p w14:paraId="06B664C9" w14:textId="77777777" w:rsidR="005440AC" w:rsidRPr="0082339F" w:rsidRDefault="005440AC" w:rsidP="000C24B3">
            <w:pPr>
              <w:rPr>
                <w:rFonts w:ascii="Century Gothic" w:hAnsi="Century Gothic"/>
              </w:rPr>
            </w:pPr>
            <w:r w:rsidRPr="0082339F">
              <w:rPr>
                <w:rFonts w:ascii="Century Gothic" w:hAnsi="Century Gothic"/>
              </w:rPr>
              <w:t>CS_11_01_REC160_IMG02.jpg</w:t>
            </w:r>
          </w:p>
          <w:p w14:paraId="1E4514D1" w14:textId="77777777" w:rsidR="005440AC" w:rsidRPr="0082339F" w:rsidRDefault="005440AC" w:rsidP="000C24B3">
            <w:pPr>
              <w:rPr>
                <w:color w:val="000000"/>
              </w:rPr>
            </w:pPr>
          </w:p>
          <w:p w14:paraId="5B3C4654" w14:textId="77777777" w:rsidR="005440AC" w:rsidRPr="0082339F" w:rsidRDefault="005440AC" w:rsidP="000C24B3">
            <w:pPr>
              <w:rPr>
                <w:color w:val="000000"/>
              </w:rPr>
            </w:pPr>
          </w:p>
        </w:tc>
      </w:tr>
      <w:tr w:rsidR="005440AC" w:rsidRPr="0082339F" w14:paraId="56B22EA8" w14:textId="77777777" w:rsidTr="000C24B3">
        <w:tc>
          <w:tcPr>
            <w:tcW w:w="2518" w:type="dxa"/>
          </w:tcPr>
          <w:p w14:paraId="17ED443B" w14:textId="77777777" w:rsidR="005440AC" w:rsidRPr="0082339F" w:rsidRDefault="005440AC" w:rsidP="000C24B3">
            <w:pPr>
              <w:rPr>
                <w:b/>
                <w:color w:val="000000"/>
              </w:rPr>
            </w:pPr>
            <w:r w:rsidRPr="0082339F">
              <w:rPr>
                <w:b/>
                <w:color w:val="000000"/>
              </w:rPr>
              <w:t>Título</w:t>
            </w:r>
          </w:p>
        </w:tc>
        <w:tc>
          <w:tcPr>
            <w:tcW w:w="6536" w:type="dxa"/>
          </w:tcPr>
          <w:p w14:paraId="045F4A4D" w14:textId="77777777" w:rsidR="005440AC" w:rsidRPr="0082339F" w:rsidRDefault="005440AC" w:rsidP="000C24B3">
            <w:pPr>
              <w:rPr>
                <w:b/>
                <w:color w:val="000000"/>
              </w:rPr>
            </w:pPr>
            <w:r w:rsidRPr="0082339F">
              <w:rPr>
                <w:b/>
                <w:color w:val="000000"/>
              </w:rPr>
              <w:t>El mundo islámico: entre la tradición y el cambio</w:t>
            </w:r>
          </w:p>
        </w:tc>
      </w:tr>
      <w:tr w:rsidR="005440AC" w:rsidRPr="0082339F" w14:paraId="35F4DE77" w14:textId="77777777" w:rsidTr="000C24B3">
        <w:tc>
          <w:tcPr>
            <w:tcW w:w="2518" w:type="dxa"/>
          </w:tcPr>
          <w:p w14:paraId="0CB4D633" w14:textId="77777777" w:rsidR="005440AC" w:rsidRPr="0082339F" w:rsidRDefault="005440AC" w:rsidP="000C24B3">
            <w:pPr>
              <w:rPr>
                <w:b/>
                <w:color w:val="000000"/>
              </w:rPr>
            </w:pPr>
            <w:r w:rsidRPr="0082339F">
              <w:rPr>
                <w:b/>
                <w:color w:val="000000"/>
              </w:rPr>
              <w:t>Descripción</w:t>
            </w:r>
          </w:p>
        </w:tc>
        <w:tc>
          <w:tcPr>
            <w:tcW w:w="6536" w:type="dxa"/>
          </w:tcPr>
          <w:p w14:paraId="108A1CFA" w14:textId="136891C2" w:rsidR="005440AC" w:rsidRPr="0082339F" w:rsidRDefault="005440AC" w:rsidP="000C24B3">
            <w:pPr>
              <w:rPr>
                <w:color w:val="000000"/>
              </w:rPr>
            </w:pPr>
            <w:r w:rsidRPr="0082339F">
              <w:rPr>
                <w:color w:val="000000"/>
              </w:rPr>
              <w:t>Galería de imágenes que ayuda a reflexionar sobre el Islam actual y sus tensiones in</w:t>
            </w:r>
            <w:r w:rsidR="00185FB1">
              <w:rPr>
                <w:color w:val="000000"/>
              </w:rPr>
              <w:t>ternas entre tradición y cambio</w:t>
            </w:r>
            <w:r w:rsidRPr="0082339F">
              <w:rPr>
                <w:color w:val="000000"/>
              </w:rPr>
              <w:t xml:space="preserve"> </w:t>
            </w:r>
          </w:p>
          <w:p w14:paraId="1D864A03" w14:textId="77777777" w:rsidR="005440AC" w:rsidRPr="0082339F" w:rsidRDefault="005440AC" w:rsidP="000C24B3">
            <w:pPr>
              <w:rPr>
                <w:color w:val="000000"/>
              </w:rPr>
            </w:pPr>
          </w:p>
          <w:p w14:paraId="43D2087E" w14:textId="77777777" w:rsidR="005440AC" w:rsidRPr="0082339F" w:rsidRDefault="005440AC" w:rsidP="000C24B3">
            <w:pPr>
              <w:rPr>
                <w:b/>
                <w:color w:val="000000"/>
              </w:rPr>
            </w:pPr>
            <w:r w:rsidRPr="0082339F">
              <w:rPr>
                <w:b/>
                <w:color w:val="000000"/>
              </w:rPr>
              <w:t>Ficha del profesor</w:t>
            </w:r>
          </w:p>
          <w:p w14:paraId="6B9C947A" w14:textId="77777777" w:rsidR="005440AC" w:rsidRPr="0082339F" w:rsidRDefault="005440AC" w:rsidP="000C24B3">
            <w:pPr>
              <w:rPr>
                <w:color w:val="000000"/>
              </w:rPr>
            </w:pPr>
          </w:p>
          <w:p w14:paraId="70F8E9D4" w14:textId="77777777" w:rsidR="005440AC" w:rsidRPr="0082339F" w:rsidRDefault="005440AC" w:rsidP="000C24B3">
            <w:pPr>
              <w:rPr>
                <w:color w:val="000000"/>
              </w:rPr>
            </w:pPr>
            <w:r w:rsidRPr="0082339F">
              <w:rPr>
                <w:color w:val="000000"/>
              </w:rPr>
              <w:t>Título: El mundo islámico: entre la tradición y el cambio</w:t>
            </w:r>
          </w:p>
          <w:p w14:paraId="182F5E3B" w14:textId="77777777" w:rsidR="005440AC" w:rsidRPr="0082339F" w:rsidRDefault="005440AC" w:rsidP="000C24B3">
            <w:pPr>
              <w:rPr>
                <w:color w:val="000000"/>
              </w:rPr>
            </w:pPr>
          </w:p>
          <w:p w14:paraId="6C3ECCC8" w14:textId="77777777" w:rsidR="005440AC" w:rsidRPr="0082339F" w:rsidRDefault="005440AC" w:rsidP="000C24B3">
            <w:pPr>
              <w:rPr>
                <w:color w:val="000000"/>
              </w:rPr>
            </w:pPr>
            <w:r w:rsidRPr="0082339F">
              <w:rPr>
                <w:color w:val="000000"/>
              </w:rPr>
              <w:t xml:space="preserve">Descripción: Galería de imágenes que ayuda a reflexionar sobre el Islam actual y sus tensiones internas entre tradición y cambio. </w:t>
            </w:r>
          </w:p>
          <w:p w14:paraId="4042FC35" w14:textId="77777777" w:rsidR="005440AC" w:rsidRPr="0082339F" w:rsidRDefault="005440AC" w:rsidP="000C24B3">
            <w:pPr>
              <w:rPr>
                <w:color w:val="000000"/>
              </w:rPr>
            </w:pPr>
          </w:p>
          <w:p w14:paraId="64D2584A" w14:textId="77777777" w:rsidR="005440AC" w:rsidRPr="0082339F" w:rsidRDefault="005440AC" w:rsidP="000C24B3">
            <w:pPr>
              <w:rPr>
                <w:color w:val="000000"/>
              </w:rPr>
            </w:pPr>
            <w:r w:rsidRPr="0082339F">
              <w:rPr>
                <w:color w:val="000000"/>
              </w:rPr>
              <w:t xml:space="preserve">Temporalización: 60 minutos </w:t>
            </w:r>
          </w:p>
          <w:p w14:paraId="74920352" w14:textId="77777777" w:rsidR="005440AC" w:rsidRPr="0082339F" w:rsidRDefault="005440AC" w:rsidP="000C24B3">
            <w:pPr>
              <w:rPr>
                <w:color w:val="000000"/>
              </w:rPr>
            </w:pPr>
          </w:p>
          <w:p w14:paraId="209644F8" w14:textId="77777777" w:rsidR="005440AC" w:rsidRPr="0082339F" w:rsidRDefault="005440AC" w:rsidP="000C24B3">
            <w:pPr>
              <w:rPr>
                <w:color w:val="000000"/>
              </w:rPr>
            </w:pPr>
            <w:r w:rsidRPr="0082339F">
              <w:rPr>
                <w:color w:val="000000"/>
              </w:rPr>
              <w:t xml:space="preserve">Tipo de recurso: Secuencia de imágenes </w:t>
            </w:r>
          </w:p>
          <w:p w14:paraId="3FE0B263" w14:textId="77777777" w:rsidR="005440AC" w:rsidRPr="0082339F" w:rsidRDefault="005440AC" w:rsidP="000C24B3">
            <w:pPr>
              <w:rPr>
                <w:color w:val="000000"/>
              </w:rPr>
            </w:pPr>
          </w:p>
          <w:p w14:paraId="2A286711" w14:textId="77777777" w:rsidR="005440AC" w:rsidRPr="0082339F" w:rsidRDefault="005440AC" w:rsidP="000C24B3">
            <w:pPr>
              <w:rPr>
                <w:color w:val="000000"/>
              </w:rPr>
            </w:pPr>
            <w:r w:rsidRPr="0082339F">
              <w:rPr>
                <w:color w:val="000000"/>
              </w:rPr>
              <w:t xml:space="preserve">Competencia social y ciudadana  </w:t>
            </w:r>
          </w:p>
          <w:p w14:paraId="6B06CE9D" w14:textId="77777777" w:rsidR="005440AC" w:rsidRPr="0082339F" w:rsidRDefault="005440AC" w:rsidP="000C24B3">
            <w:pPr>
              <w:rPr>
                <w:color w:val="000000"/>
              </w:rPr>
            </w:pPr>
          </w:p>
          <w:p w14:paraId="7F315C43" w14:textId="77777777" w:rsidR="005440AC" w:rsidRPr="0082339F" w:rsidRDefault="005440AC" w:rsidP="000C24B3">
            <w:pPr>
              <w:rPr>
                <w:color w:val="000000"/>
              </w:rPr>
            </w:pPr>
            <w:r w:rsidRPr="0082339F">
              <w:rPr>
                <w:color w:val="000000"/>
              </w:rPr>
              <w:t xml:space="preserve">Objetivo: Mostrar los desafíos a los que se enfrenta el mundo musulmán en el siglo XXI, desde la conjugación de modernidad y tradición hasta la lucha por la democracia. </w:t>
            </w:r>
          </w:p>
          <w:p w14:paraId="23AD60AA" w14:textId="77777777" w:rsidR="005440AC" w:rsidRPr="0082339F" w:rsidRDefault="005440AC" w:rsidP="000C24B3">
            <w:pPr>
              <w:rPr>
                <w:color w:val="000000"/>
              </w:rPr>
            </w:pPr>
          </w:p>
          <w:p w14:paraId="4D622A01" w14:textId="77777777" w:rsidR="005440AC" w:rsidRPr="0082339F" w:rsidRDefault="005440AC" w:rsidP="000C24B3">
            <w:pPr>
              <w:rPr>
                <w:color w:val="000000"/>
              </w:rPr>
            </w:pPr>
            <w:r w:rsidRPr="0082339F">
              <w:rPr>
                <w:color w:val="000000"/>
              </w:rPr>
              <w:t>Antes de la presentación:</w:t>
            </w:r>
          </w:p>
          <w:p w14:paraId="49F256CF" w14:textId="77777777" w:rsidR="005440AC" w:rsidRPr="0082339F" w:rsidRDefault="005440AC" w:rsidP="000C24B3">
            <w:pPr>
              <w:rPr>
                <w:color w:val="000000"/>
              </w:rPr>
            </w:pPr>
          </w:p>
          <w:p w14:paraId="70F912FF" w14:textId="245A2F97" w:rsidR="005440AC" w:rsidRPr="0082339F" w:rsidRDefault="005440AC" w:rsidP="000C24B3">
            <w:pPr>
              <w:rPr>
                <w:color w:val="000000"/>
              </w:rPr>
            </w:pPr>
            <w:r w:rsidRPr="0082339F">
              <w:rPr>
                <w:color w:val="000000"/>
              </w:rPr>
              <w:t xml:space="preserve">Como paso previo al trabajo interactivo se sugiere ver el documental sobre la tradición islámica </w:t>
            </w:r>
            <w:del w:id="236" w:author="bachue digital" w:date="2015-07-30T15:43:00Z">
              <w:r w:rsidRPr="0082339F" w:rsidDel="006A386B">
                <w:rPr>
                  <w:color w:val="000000"/>
                </w:rPr>
                <w:delText xml:space="preserve">(dos partes) </w:delText>
              </w:r>
              <w:commentRangeStart w:id="237"/>
              <w:r w:rsidRPr="0082339F" w:rsidDel="006A386B">
                <w:rPr>
                  <w:color w:val="000000"/>
                </w:rPr>
                <w:delText xml:space="preserve">[VER] </w:delText>
              </w:r>
            </w:del>
            <w:r w:rsidRPr="0082339F">
              <w:rPr>
                <w:color w:val="000000"/>
              </w:rPr>
              <w:t>[VER]</w:t>
            </w:r>
          </w:p>
          <w:p w14:paraId="1E5AABA3" w14:textId="77777777" w:rsidR="005440AC" w:rsidRDefault="005440AC" w:rsidP="000C24B3">
            <w:pPr>
              <w:rPr>
                <w:ins w:id="238" w:author="bachue digital" w:date="2015-07-29T18:45:00Z"/>
                <w:color w:val="000000"/>
              </w:rPr>
            </w:pPr>
            <w:r w:rsidRPr="0082339F">
              <w:rPr>
                <w:color w:val="000000"/>
              </w:rPr>
              <w:t>Luego, contrastar la tradición con los aspectos más modernos de la sociedad islámica, mediante la presentación del video que describe el caso de Dubai [VER].</w:t>
            </w:r>
            <w:commentRangeEnd w:id="237"/>
            <w:r w:rsidRPr="0082339F">
              <w:rPr>
                <w:rStyle w:val="Refdecomentario"/>
                <w:rFonts w:ascii="Calibri" w:eastAsia="Calibri" w:hAnsi="Calibri" w:cs="Times New Roman"/>
                <w:sz w:val="22"/>
                <w:szCs w:val="22"/>
              </w:rPr>
              <w:commentReference w:id="237"/>
            </w:r>
          </w:p>
          <w:p w14:paraId="19B720AD" w14:textId="6FACD062" w:rsidR="00A766E6" w:rsidRDefault="00A766E6" w:rsidP="000C24B3">
            <w:pPr>
              <w:rPr>
                <w:ins w:id="239" w:author="bachue digital" w:date="2015-07-29T18:47:00Z"/>
                <w:color w:val="000000"/>
              </w:rPr>
            </w:pPr>
            <w:ins w:id="240" w:author="bachue digital" w:date="2015-07-29T18:47:00Z">
              <w:r>
                <w:rPr>
                  <w:color w:val="000000"/>
                </w:rPr>
                <w:t>Islam:</w:t>
              </w:r>
            </w:ins>
          </w:p>
          <w:p w14:paraId="4A8793CE" w14:textId="73A7EA88" w:rsidR="00A766E6" w:rsidRDefault="00A766E6" w:rsidP="000C24B3">
            <w:pPr>
              <w:rPr>
                <w:ins w:id="241" w:author="bachue digital" w:date="2015-07-29T18:45:00Z"/>
                <w:color w:val="000000"/>
              </w:rPr>
            </w:pPr>
            <w:ins w:id="242" w:author="bachue digital" w:date="2015-07-29T18:45:00Z">
              <w:r>
                <w:rPr>
                  <w:color w:val="000000"/>
                </w:rPr>
                <w:fldChar w:fldCharType="begin"/>
              </w:r>
              <w:r>
                <w:rPr>
                  <w:color w:val="000000"/>
                </w:rPr>
                <w:instrText xml:space="preserve"> HYPERLINK "</w:instrText>
              </w:r>
              <w:r w:rsidRPr="00A766E6">
                <w:rPr>
                  <w:color w:val="000000"/>
                </w:rPr>
                <w:instrText>https://www.youtube.com/watch?v=wEWGHsnPVhc</w:instrText>
              </w:r>
              <w:r>
                <w:rPr>
                  <w:color w:val="000000"/>
                </w:rPr>
                <w:instrText xml:space="preserve">" </w:instrText>
              </w:r>
              <w:r>
                <w:rPr>
                  <w:color w:val="000000"/>
                </w:rPr>
                <w:fldChar w:fldCharType="separate"/>
              </w:r>
              <w:r w:rsidRPr="00C80270">
                <w:rPr>
                  <w:rStyle w:val="Hipervnculo"/>
                </w:rPr>
                <w:t>https://www.youtube.com/watch?v=wEWGHsnPVhc</w:t>
              </w:r>
              <w:r>
                <w:rPr>
                  <w:color w:val="000000"/>
                </w:rPr>
                <w:fldChar w:fldCharType="end"/>
              </w:r>
            </w:ins>
          </w:p>
          <w:p w14:paraId="53C33683" w14:textId="030F23A0" w:rsidR="00A766E6" w:rsidRDefault="00A766E6" w:rsidP="000C24B3">
            <w:pPr>
              <w:rPr>
                <w:ins w:id="243" w:author="bachue digital" w:date="2015-07-29T18:47:00Z"/>
                <w:color w:val="000000"/>
              </w:rPr>
            </w:pPr>
            <w:ins w:id="244" w:author="bachue digital" w:date="2015-07-29T18:47:00Z">
              <w:r>
                <w:rPr>
                  <w:color w:val="000000"/>
                </w:rPr>
                <w:t>Dubai:</w:t>
              </w:r>
            </w:ins>
          </w:p>
          <w:p w14:paraId="493747C4" w14:textId="5427E633" w:rsidR="00A766E6" w:rsidRDefault="00A766E6" w:rsidP="000C24B3">
            <w:pPr>
              <w:rPr>
                <w:ins w:id="245" w:author="bachue digital" w:date="2015-07-29T18:47:00Z"/>
                <w:color w:val="000000"/>
              </w:rPr>
            </w:pPr>
            <w:ins w:id="246" w:author="bachue digital" w:date="2015-07-29T18:47:00Z">
              <w:r>
                <w:rPr>
                  <w:color w:val="000000"/>
                </w:rPr>
                <w:fldChar w:fldCharType="begin"/>
              </w:r>
              <w:r>
                <w:rPr>
                  <w:color w:val="000000"/>
                </w:rPr>
                <w:instrText xml:space="preserve"> HYPERLINK "</w:instrText>
              </w:r>
              <w:r w:rsidRPr="00A766E6">
                <w:rPr>
                  <w:color w:val="000000"/>
                  <w:rPrChange w:id="247" w:author="bachue digital" w:date="2015-07-29T18:47:00Z">
                    <w:rPr>
                      <w:rStyle w:val="Hipervnculo"/>
                    </w:rPr>
                  </w:rPrChange>
                </w:rPr>
                <w:instrText>https://www.youtube.com/watch?v=GOTwIZjQG-</w:instrText>
              </w:r>
              <w:r w:rsidRPr="00A766E6">
                <w:rPr>
                  <w:color w:val="000000"/>
                </w:rPr>
                <w:instrText>o</w:instrText>
              </w:r>
              <w:r>
                <w:rPr>
                  <w:color w:val="000000"/>
                </w:rPr>
                <w:instrText xml:space="preserve">" </w:instrText>
              </w:r>
              <w:r>
                <w:rPr>
                  <w:color w:val="000000"/>
                </w:rPr>
                <w:fldChar w:fldCharType="separate"/>
              </w:r>
              <w:r w:rsidRPr="00A766E6">
                <w:rPr>
                  <w:rStyle w:val="Hipervnculo"/>
                </w:rPr>
                <w:t>https://www.youtube.com/watch?v=GOTwIZjQG-</w:t>
              </w:r>
              <w:r w:rsidRPr="00C80270">
                <w:rPr>
                  <w:rStyle w:val="Hipervnculo"/>
                </w:rPr>
                <w:t>o</w:t>
              </w:r>
              <w:r>
                <w:rPr>
                  <w:color w:val="000000"/>
                </w:rPr>
                <w:fldChar w:fldCharType="end"/>
              </w:r>
            </w:ins>
          </w:p>
          <w:p w14:paraId="4465F389" w14:textId="77777777" w:rsidR="00A766E6" w:rsidRPr="0082339F" w:rsidRDefault="00A766E6" w:rsidP="000C24B3">
            <w:pPr>
              <w:rPr>
                <w:color w:val="000000"/>
              </w:rPr>
            </w:pPr>
          </w:p>
          <w:p w14:paraId="17774E61" w14:textId="77777777" w:rsidR="005440AC" w:rsidRPr="0082339F" w:rsidRDefault="005440AC" w:rsidP="000C24B3">
            <w:pPr>
              <w:rPr>
                <w:color w:val="000000"/>
              </w:rPr>
            </w:pPr>
          </w:p>
          <w:p w14:paraId="5706A1A0" w14:textId="77777777" w:rsidR="005440AC" w:rsidRPr="0082339F" w:rsidRDefault="005440AC" w:rsidP="000C24B3">
            <w:pPr>
              <w:rPr>
                <w:color w:val="000000"/>
              </w:rPr>
            </w:pPr>
            <w:r w:rsidRPr="0082339F">
              <w:rPr>
                <w:color w:val="000000"/>
              </w:rPr>
              <w:t>La propuesta de imágenes del interactivo es la siguiente:</w:t>
            </w:r>
          </w:p>
          <w:p w14:paraId="34734E6B" w14:textId="77777777" w:rsidR="005440AC" w:rsidRPr="0082339F" w:rsidRDefault="005440AC" w:rsidP="000C24B3">
            <w:pPr>
              <w:rPr>
                <w:color w:val="000000"/>
              </w:rPr>
            </w:pPr>
          </w:p>
          <w:p w14:paraId="469429CD" w14:textId="77777777" w:rsidR="005440AC" w:rsidRPr="0082339F" w:rsidRDefault="005440AC" w:rsidP="000C24B3">
            <w:pPr>
              <w:rPr>
                <w:color w:val="000000"/>
              </w:rPr>
            </w:pPr>
            <w:r w:rsidRPr="0082339F">
              <w:rPr>
                <w:color w:val="000000"/>
              </w:rPr>
              <w:t>1. Recep Tayyip Erdogan, primer ministro de Turquía desde 2003.</w:t>
            </w:r>
          </w:p>
          <w:p w14:paraId="3D146986" w14:textId="77777777" w:rsidR="005440AC" w:rsidRPr="0082339F" w:rsidRDefault="005440AC" w:rsidP="000C24B3">
            <w:pPr>
              <w:rPr>
                <w:color w:val="000000"/>
              </w:rPr>
            </w:pPr>
          </w:p>
          <w:p w14:paraId="53212188" w14:textId="77777777" w:rsidR="005440AC" w:rsidRPr="0082339F" w:rsidRDefault="005440AC" w:rsidP="000C24B3">
            <w:pPr>
              <w:rPr>
                <w:color w:val="000000"/>
              </w:rPr>
            </w:pPr>
            <w:r w:rsidRPr="0082339F">
              <w:rPr>
                <w:color w:val="000000"/>
              </w:rPr>
              <w:t>2. Mahmud Ahmadineyad, presidente de Irán desde 2005.</w:t>
            </w:r>
          </w:p>
          <w:p w14:paraId="39102ECE" w14:textId="77777777" w:rsidR="005440AC" w:rsidRPr="0082339F" w:rsidRDefault="005440AC" w:rsidP="000C24B3">
            <w:pPr>
              <w:rPr>
                <w:color w:val="000000"/>
              </w:rPr>
            </w:pPr>
          </w:p>
          <w:p w14:paraId="3CE06ADB" w14:textId="77777777" w:rsidR="005440AC" w:rsidRPr="0082339F" w:rsidRDefault="005440AC" w:rsidP="000C24B3">
            <w:pPr>
              <w:rPr>
                <w:color w:val="000000"/>
              </w:rPr>
            </w:pPr>
            <w:r w:rsidRPr="0082339F">
              <w:rPr>
                <w:color w:val="000000"/>
              </w:rPr>
              <w:t>3. Afganas cubiertas con burka comprando joyas en un mercado local.</w:t>
            </w:r>
          </w:p>
          <w:p w14:paraId="08701B1E" w14:textId="77777777" w:rsidR="005440AC" w:rsidRPr="0082339F" w:rsidRDefault="005440AC" w:rsidP="000C24B3">
            <w:pPr>
              <w:rPr>
                <w:color w:val="000000"/>
              </w:rPr>
            </w:pPr>
          </w:p>
          <w:p w14:paraId="4FCD1348" w14:textId="77777777" w:rsidR="005440AC" w:rsidRPr="0082339F" w:rsidRDefault="005440AC" w:rsidP="000C24B3">
            <w:pPr>
              <w:rPr>
                <w:color w:val="000000"/>
              </w:rPr>
            </w:pPr>
            <w:r w:rsidRPr="0082339F">
              <w:rPr>
                <w:color w:val="000000"/>
              </w:rPr>
              <w:t>4. Jóvenes musulmanas asiáticas en una cafetería.</w:t>
            </w:r>
          </w:p>
          <w:p w14:paraId="096992A4" w14:textId="77777777" w:rsidR="005440AC" w:rsidRPr="0082339F" w:rsidRDefault="005440AC" w:rsidP="000C24B3">
            <w:pPr>
              <w:rPr>
                <w:color w:val="000000"/>
              </w:rPr>
            </w:pPr>
          </w:p>
          <w:p w14:paraId="322B5D1E" w14:textId="77777777" w:rsidR="005440AC" w:rsidRPr="0082339F" w:rsidRDefault="005440AC" w:rsidP="000C24B3">
            <w:pPr>
              <w:rPr>
                <w:color w:val="000000"/>
              </w:rPr>
            </w:pPr>
            <w:r w:rsidRPr="0082339F">
              <w:rPr>
                <w:color w:val="000000"/>
              </w:rPr>
              <w:t>5. Cambio democrático en Túnez tras los movimientos sociales de diciembre de 2010.</w:t>
            </w:r>
          </w:p>
          <w:p w14:paraId="44A022F0" w14:textId="77777777" w:rsidR="005440AC" w:rsidRPr="0082339F" w:rsidRDefault="005440AC" w:rsidP="000C24B3">
            <w:pPr>
              <w:rPr>
                <w:color w:val="000000"/>
              </w:rPr>
            </w:pPr>
          </w:p>
          <w:p w14:paraId="4E691F43" w14:textId="77777777" w:rsidR="005440AC" w:rsidRPr="0082339F" w:rsidRDefault="005440AC" w:rsidP="000C24B3">
            <w:pPr>
              <w:rPr>
                <w:color w:val="000000"/>
              </w:rPr>
            </w:pPr>
            <w:r w:rsidRPr="0082339F">
              <w:rPr>
                <w:color w:val="000000"/>
              </w:rPr>
              <w:t>6. Protesta contra el régimen de Muammar al-Gaddafi ante la embajada de Libia en Malta (22 de febrero de 2011).</w:t>
            </w:r>
          </w:p>
          <w:p w14:paraId="31E13185" w14:textId="77777777" w:rsidR="005440AC" w:rsidRPr="0082339F" w:rsidRDefault="005440AC" w:rsidP="000C24B3">
            <w:pPr>
              <w:rPr>
                <w:color w:val="000000"/>
              </w:rPr>
            </w:pPr>
          </w:p>
          <w:p w14:paraId="27358F8A" w14:textId="77777777" w:rsidR="005440AC" w:rsidRPr="0082339F" w:rsidRDefault="005440AC" w:rsidP="000C24B3">
            <w:pPr>
              <w:rPr>
                <w:color w:val="000000"/>
              </w:rPr>
            </w:pPr>
            <w:r w:rsidRPr="0082339F">
              <w:rPr>
                <w:color w:val="000000"/>
              </w:rPr>
              <w:t>7. Peregrinos en la Gran Mezquita de La Meca.</w:t>
            </w:r>
          </w:p>
          <w:p w14:paraId="4CD05AE7" w14:textId="77777777" w:rsidR="005440AC" w:rsidRPr="0082339F" w:rsidRDefault="005440AC" w:rsidP="000C24B3">
            <w:pPr>
              <w:rPr>
                <w:color w:val="000000"/>
              </w:rPr>
            </w:pPr>
          </w:p>
          <w:p w14:paraId="703C2B7A" w14:textId="77777777" w:rsidR="005440AC" w:rsidRPr="0082339F" w:rsidRDefault="005440AC" w:rsidP="000C24B3">
            <w:pPr>
              <w:rPr>
                <w:color w:val="000000"/>
              </w:rPr>
            </w:pPr>
            <w:r w:rsidRPr="0082339F">
              <w:rPr>
                <w:color w:val="000000"/>
              </w:rPr>
              <w:t>8. Vista de la mezquita del Imán Hussein en Iraq.</w:t>
            </w:r>
            <w:r w:rsidRPr="0082339F">
              <w:t xml:space="preserve"> </w:t>
            </w:r>
            <w:r w:rsidRPr="0082339F">
              <w:rPr>
                <w:color w:val="000000"/>
              </w:rPr>
              <w:t>Centro espiritual chiita.</w:t>
            </w:r>
          </w:p>
          <w:p w14:paraId="4F5CE62C" w14:textId="77777777" w:rsidR="005440AC" w:rsidRPr="0082339F" w:rsidRDefault="005440AC" w:rsidP="000C24B3">
            <w:pPr>
              <w:rPr>
                <w:color w:val="000000"/>
              </w:rPr>
            </w:pPr>
          </w:p>
          <w:p w14:paraId="39F713C1" w14:textId="77777777" w:rsidR="005440AC" w:rsidRPr="0082339F" w:rsidRDefault="005440AC" w:rsidP="000C24B3">
            <w:pPr>
              <w:rPr>
                <w:color w:val="000000"/>
              </w:rPr>
            </w:pPr>
            <w:r w:rsidRPr="0082339F">
              <w:rPr>
                <w:color w:val="000000"/>
              </w:rPr>
              <w:t>10. El Islam en el mundo actual.</w:t>
            </w:r>
          </w:p>
          <w:p w14:paraId="56BDB0EC" w14:textId="77777777" w:rsidR="005440AC" w:rsidRPr="0082339F" w:rsidRDefault="005440AC" w:rsidP="000C24B3">
            <w:pPr>
              <w:rPr>
                <w:color w:val="000000"/>
              </w:rPr>
            </w:pPr>
          </w:p>
          <w:p w14:paraId="46393775" w14:textId="77777777" w:rsidR="005440AC" w:rsidRPr="0082339F" w:rsidRDefault="005440AC" w:rsidP="000C24B3">
            <w:pPr>
              <w:rPr>
                <w:color w:val="000000"/>
              </w:rPr>
            </w:pPr>
            <w:r w:rsidRPr="0082339F">
              <w:rPr>
                <w:color w:val="000000"/>
              </w:rPr>
              <w:t>Durante la presentación:</w:t>
            </w:r>
          </w:p>
          <w:p w14:paraId="1C1168A9" w14:textId="77777777" w:rsidR="005440AC" w:rsidRPr="0082339F" w:rsidRDefault="005440AC" w:rsidP="000C24B3">
            <w:pPr>
              <w:rPr>
                <w:color w:val="000000"/>
              </w:rPr>
            </w:pPr>
          </w:p>
          <w:p w14:paraId="62E8D71C" w14:textId="77777777" w:rsidR="005440AC" w:rsidRPr="0082339F" w:rsidRDefault="005440AC" w:rsidP="000C24B3">
            <w:pPr>
              <w:rPr>
                <w:color w:val="000000"/>
              </w:rPr>
            </w:pPr>
            <w:r w:rsidRPr="0082339F">
              <w:rPr>
                <w:color w:val="000000"/>
              </w:rPr>
              <w:t>Con el objetivo de sacar el mayor partido a las imágenes y, al tiempo, lograr que los estudiantes reflexionen sobre el Islam y el mundo islámico, se propone hacer un comentario conjunto.</w:t>
            </w:r>
          </w:p>
          <w:p w14:paraId="19914476" w14:textId="77777777" w:rsidR="005440AC" w:rsidRPr="0082339F" w:rsidRDefault="005440AC" w:rsidP="000C24B3">
            <w:pPr>
              <w:rPr>
                <w:color w:val="000000"/>
              </w:rPr>
            </w:pPr>
          </w:p>
          <w:p w14:paraId="74FC1CEF" w14:textId="77777777" w:rsidR="005440AC" w:rsidRPr="0082339F" w:rsidRDefault="005440AC" w:rsidP="000C24B3">
            <w:pPr>
              <w:rPr>
                <w:color w:val="000000"/>
              </w:rPr>
            </w:pPr>
            <w:r w:rsidRPr="0082339F">
              <w:rPr>
                <w:color w:val="000000"/>
              </w:rPr>
              <w:t>Se sugiere comenzar por analizar el mapa del Islam en el mundo actual (imagen 9). Destaque la extensión que ocupan los territorios de mayoría musulmana. No olvide hacer énfasis en que el Islam no es un bloque monolítico, sino que existen dos grandes grupos: chiitas y sunitas. Tampoco deje de recordar  que árabe y musulmán no son sinónimos.</w:t>
            </w:r>
          </w:p>
          <w:p w14:paraId="06EEF444" w14:textId="77777777" w:rsidR="005440AC" w:rsidRPr="0082339F" w:rsidRDefault="005440AC" w:rsidP="000C24B3">
            <w:pPr>
              <w:rPr>
                <w:color w:val="000000"/>
              </w:rPr>
            </w:pPr>
          </w:p>
          <w:p w14:paraId="181D7680" w14:textId="77777777" w:rsidR="005440AC" w:rsidRPr="0082339F" w:rsidRDefault="005440AC" w:rsidP="000C24B3">
            <w:pPr>
              <w:rPr>
                <w:color w:val="000000"/>
              </w:rPr>
            </w:pPr>
            <w:r w:rsidRPr="0082339F">
              <w:rPr>
                <w:color w:val="000000"/>
              </w:rPr>
              <w:t>Es probable que muchos de los estudiantes conciban el Islam como un mundo homogéneo. Con el fin de llamar la atención sobre las diferencias que existen, pida a sus estudiantes que comparen las siguientes parejas de imágenes:</w:t>
            </w:r>
          </w:p>
          <w:p w14:paraId="3D57BCE7" w14:textId="77777777" w:rsidR="005440AC" w:rsidRPr="0082339F" w:rsidRDefault="005440AC" w:rsidP="000C24B3">
            <w:pPr>
              <w:rPr>
                <w:color w:val="000000"/>
              </w:rPr>
            </w:pPr>
          </w:p>
          <w:p w14:paraId="69F6D0CB" w14:textId="77777777" w:rsidR="005440AC" w:rsidRPr="0082339F" w:rsidRDefault="005440AC" w:rsidP="000C24B3">
            <w:pPr>
              <w:rPr>
                <w:color w:val="000000"/>
              </w:rPr>
            </w:pPr>
            <w:r w:rsidRPr="0082339F">
              <w:rPr>
                <w:color w:val="000000"/>
              </w:rPr>
              <w:t xml:space="preserve">- Imágenes 1 y 2: Turquía e Irán representan dos modelos de Estado distintos dentro del mundo musulmán. Mientras el  primero es una democracia laica próxima a Occidente, el segundo es una república islámica controlada por los ayatolás. Guíe a los estudiantes para que reflexionen sobre este contraste. </w:t>
            </w:r>
          </w:p>
          <w:p w14:paraId="3CB4E4A5" w14:textId="77777777" w:rsidR="005440AC" w:rsidRPr="0082339F" w:rsidRDefault="005440AC" w:rsidP="000C24B3">
            <w:pPr>
              <w:rPr>
                <w:color w:val="000000"/>
              </w:rPr>
            </w:pPr>
          </w:p>
          <w:p w14:paraId="02B4732C" w14:textId="77777777" w:rsidR="005440AC" w:rsidRPr="0082339F" w:rsidRDefault="005440AC" w:rsidP="000C24B3">
            <w:pPr>
              <w:rPr>
                <w:color w:val="000000"/>
              </w:rPr>
            </w:pPr>
            <w:r w:rsidRPr="0082339F">
              <w:rPr>
                <w:color w:val="000000"/>
              </w:rPr>
              <w:t>- Imágenes 3 y 4: El lugar que ocupan en su sociedad las mujeres musulmanas varía en función del territorio al cual se haga referencia. Pida a los estudiantes que reflexionen sobre el papel de la mujer en los distintos países de mayoría musulmana y sobre las diferencias con la situación de las mujeres en el mundo occidental.</w:t>
            </w:r>
          </w:p>
          <w:p w14:paraId="5FB321AB" w14:textId="77777777" w:rsidR="005440AC" w:rsidRPr="0082339F" w:rsidRDefault="005440AC" w:rsidP="000C24B3">
            <w:pPr>
              <w:rPr>
                <w:color w:val="000000"/>
              </w:rPr>
            </w:pPr>
          </w:p>
          <w:p w14:paraId="761F9049" w14:textId="77777777" w:rsidR="005440AC" w:rsidRPr="0082339F" w:rsidRDefault="005440AC" w:rsidP="000C24B3">
            <w:pPr>
              <w:rPr>
                <w:color w:val="000000"/>
              </w:rPr>
            </w:pPr>
            <w:r w:rsidRPr="0082339F">
              <w:rPr>
                <w:color w:val="000000"/>
              </w:rPr>
              <w:t xml:space="preserve">-Imágenes 5 y 6: Túnez y Libia son dos de las naciones que protagonizaron movimientos populares antiautoritarios en el mundo árabe. Oriente un debate con los estudiantes mediante el cual comparen el rumbo que tomaron las protestas populares en Túnez, con el camino que tomaron las manifestaciones en Libia.  </w:t>
            </w:r>
          </w:p>
          <w:p w14:paraId="33EF3855" w14:textId="77777777" w:rsidR="005440AC" w:rsidRPr="0082339F" w:rsidRDefault="005440AC" w:rsidP="000C24B3">
            <w:pPr>
              <w:rPr>
                <w:color w:val="000000"/>
              </w:rPr>
            </w:pPr>
          </w:p>
          <w:p w14:paraId="7B50D96F" w14:textId="77777777" w:rsidR="005440AC" w:rsidRPr="0082339F" w:rsidRDefault="005440AC" w:rsidP="000C24B3">
            <w:pPr>
              <w:rPr>
                <w:color w:val="000000"/>
              </w:rPr>
            </w:pPr>
            <w:r w:rsidRPr="0082339F">
              <w:rPr>
                <w:color w:val="000000"/>
              </w:rPr>
              <w:t>Imágenes 7 y 8: Guíe a los estudiantes para que comparen las tradiciones islámicas sunita y chiita. La primera representada en La Meca, ciudad sagrada ubicada en el núcleo del sunismo: Arabia Saudita. La segunda, representada en la mezquita del Imán Hussein.</w:t>
            </w:r>
          </w:p>
          <w:p w14:paraId="67B27F3E" w14:textId="77777777" w:rsidR="005440AC" w:rsidRPr="0082339F" w:rsidRDefault="005440AC" w:rsidP="000C24B3">
            <w:pPr>
              <w:rPr>
                <w:color w:val="000000"/>
              </w:rPr>
            </w:pPr>
          </w:p>
          <w:p w14:paraId="45C85A8B" w14:textId="77777777" w:rsidR="005440AC" w:rsidRPr="0082339F" w:rsidRDefault="005440AC" w:rsidP="000C24B3">
            <w:pPr>
              <w:rPr>
                <w:color w:val="000000"/>
              </w:rPr>
            </w:pPr>
            <w:r w:rsidRPr="0082339F">
              <w:rPr>
                <w:color w:val="000000"/>
              </w:rPr>
              <w:t xml:space="preserve">Después de la presentación: </w:t>
            </w:r>
          </w:p>
          <w:p w14:paraId="32466B5A" w14:textId="77777777" w:rsidR="005440AC" w:rsidRPr="0082339F" w:rsidRDefault="005440AC" w:rsidP="000C24B3">
            <w:pPr>
              <w:rPr>
                <w:color w:val="000000"/>
              </w:rPr>
            </w:pPr>
          </w:p>
          <w:p w14:paraId="529121E7" w14:textId="77777777" w:rsidR="005440AC" w:rsidRPr="0082339F" w:rsidRDefault="005440AC" w:rsidP="000C24B3">
            <w:pPr>
              <w:rPr>
                <w:color w:val="000000"/>
              </w:rPr>
            </w:pPr>
            <w:r w:rsidRPr="0082339F">
              <w:rPr>
                <w:color w:val="000000"/>
              </w:rPr>
              <w:t>Pida a sus estudiantes que se informen en los noticieros occidentales sobre eventos relacionados con el mundo musulmán.</w:t>
            </w:r>
          </w:p>
          <w:p w14:paraId="24CE7C54" w14:textId="77777777" w:rsidR="005440AC" w:rsidRPr="0082339F" w:rsidRDefault="005440AC" w:rsidP="000C24B3">
            <w:pPr>
              <w:rPr>
                <w:color w:val="000000"/>
              </w:rPr>
            </w:pPr>
            <w:r w:rsidRPr="0082339F">
              <w:rPr>
                <w:color w:val="000000"/>
              </w:rPr>
              <w:t>Luego haga que identifiquen en los discursos noticiosos las ocasiones en que se trata al mundo musulmán como si fuera homogéneo y unitario.</w:t>
            </w:r>
          </w:p>
          <w:p w14:paraId="20845B17" w14:textId="77777777" w:rsidR="005440AC" w:rsidRPr="0082339F" w:rsidRDefault="005440AC" w:rsidP="000C24B3">
            <w:pPr>
              <w:rPr>
                <w:color w:val="000000"/>
              </w:rPr>
            </w:pPr>
            <w:r w:rsidRPr="0082339F">
              <w:rPr>
                <w:color w:val="000000"/>
              </w:rPr>
              <w:t xml:space="preserve">  </w:t>
            </w:r>
          </w:p>
          <w:p w14:paraId="10A73A28" w14:textId="77777777" w:rsidR="005440AC" w:rsidRPr="0082339F" w:rsidRDefault="005440AC" w:rsidP="000C24B3">
            <w:pPr>
              <w:rPr>
                <w:b/>
                <w:color w:val="000000"/>
              </w:rPr>
            </w:pPr>
            <w:r w:rsidRPr="0082339F">
              <w:rPr>
                <w:b/>
                <w:color w:val="000000"/>
              </w:rPr>
              <w:t>Ficha del estudiante</w:t>
            </w:r>
          </w:p>
          <w:p w14:paraId="7A6EB7DE" w14:textId="77777777" w:rsidR="005440AC" w:rsidRPr="0082339F" w:rsidRDefault="005440AC" w:rsidP="000C24B3">
            <w:pPr>
              <w:rPr>
                <w:color w:val="000000"/>
              </w:rPr>
            </w:pPr>
          </w:p>
          <w:p w14:paraId="0490A75A" w14:textId="77777777" w:rsidR="005440AC" w:rsidRPr="0082339F" w:rsidRDefault="005440AC" w:rsidP="000C24B3">
            <w:pPr>
              <w:rPr>
                <w:color w:val="000000"/>
              </w:rPr>
            </w:pPr>
            <w:r w:rsidRPr="0082339F">
              <w:rPr>
                <w:color w:val="000000"/>
              </w:rPr>
              <w:t>Título: El mundo islámico: entre la tradición y el cambio</w:t>
            </w:r>
          </w:p>
          <w:p w14:paraId="3C70EA28" w14:textId="77777777" w:rsidR="005440AC" w:rsidRPr="0082339F" w:rsidRDefault="005440AC" w:rsidP="000C24B3">
            <w:pPr>
              <w:rPr>
                <w:color w:val="000000"/>
              </w:rPr>
            </w:pPr>
          </w:p>
          <w:p w14:paraId="52D3DECA" w14:textId="77777777" w:rsidR="005440AC" w:rsidRPr="0082339F" w:rsidRDefault="005440AC" w:rsidP="000C24B3">
            <w:pPr>
              <w:rPr>
                <w:color w:val="000000"/>
              </w:rPr>
            </w:pPr>
            <w:r w:rsidRPr="0082339F">
              <w:rPr>
                <w:color w:val="000000"/>
              </w:rPr>
              <w:t xml:space="preserve">Descripción: Galería de imágenes que ayuda a reflexionar sobre el Islam actual y sus tensiones internas entre tradición y cambio. </w:t>
            </w:r>
          </w:p>
          <w:p w14:paraId="2516D88E" w14:textId="77777777" w:rsidR="005440AC" w:rsidRPr="0082339F" w:rsidRDefault="005440AC" w:rsidP="000C24B3">
            <w:pPr>
              <w:rPr>
                <w:color w:val="000000"/>
              </w:rPr>
            </w:pPr>
          </w:p>
          <w:p w14:paraId="787E8C02" w14:textId="77777777" w:rsidR="005440AC" w:rsidRPr="0082339F" w:rsidRDefault="005440AC" w:rsidP="000C24B3">
            <w:pPr>
              <w:rPr>
                <w:color w:val="000000"/>
              </w:rPr>
            </w:pPr>
            <w:r w:rsidRPr="0082339F">
              <w:rPr>
                <w:color w:val="000000"/>
              </w:rPr>
              <w:t>Contextualización:</w:t>
            </w:r>
          </w:p>
          <w:p w14:paraId="29CE336C" w14:textId="77777777" w:rsidR="005440AC" w:rsidRPr="0082339F" w:rsidRDefault="005440AC" w:rsidP="000C24B3">
            <w:pPr>
              <w:rPr>
                <w:color w:val="000000"/>
              </w:rPr>
            </w:pPr>
          </w:p>
          <w:p w14:paraId="6697721A" w14:textId="77777777" w:rsidR="005440AC" w:rsidRPr="0082339F" w:rsidRDefault="005440AC" w:rsidP="000C24B3">
            <w:pPr>
              <w:rPr>
                <w:color w:val="000000"/>
              </w:rPr>
            </w:pPr>
            <w:r w:rsidRPr="0082339F">
              <w:rPr>
                <w:color w:val="000000"/>
              </w:rPr>
              <w:t>El mundo islámico actual</w:t>
            </w:r>
          </w:p>
          <w:p w14:paraId="5B012E4E" w14:textId="77777777" w:rsidR="005440AC" w:rsidRPr="0082339F" w:rsidRDefault="005440AC" w:rsidP="000C24B3">
            <w:pPr>
              <w:rPr>
                <w:color w:val="000000"/>
              </w:rPr>
            </w:pPr>
          </w:p>
          <w:p w14:paraId="575A3E87" w14:textId="77777777" w:rsidR="005440AC" w:rsidRPr="0082339F" w:rsidRDefault="005440AC" w:rsidP="000C24B3">
            <w:pPr>
              <w:rPr>
                <w:color w:val="000000"/>
              </w:rPr>
            </w:pPr>
            <w:r w:rsidRPr="0082339F">
              <w:rPr>
                <w:color w:val="000000"/>
              </w:rPr>
              <w:t>El fin de la Guerra Fría representó también el final de un mundo compuesto por bloques de países. La desaparición de la URSS hizo que Estados Unidos se convirtiese en la única superpotencia de un mundo que aceleró su avance hacia la globalización.</w:t>
            </w:r>
          </w:p>
          <w:p w14:paraId="3C1D92DD" w14:textId="77777777" w:rsidR="005440AC" w:rsidRPr="0082339F" w:rsidRDefault="005440AC" w:rsidP="000C24B3">
            <w:pPr>
              <w:rPr>
                <w:color w:val="000000"/>
              </w:rPr>
            </w:pPr>
          </w:p>
          <w:p w14:paraId="55980F9C" w14:textId="77777777" w:rsidR="005440AC" w:rsidRPr="0082339F" w:rsidRDefault="005440AC" w:rsidP="000C24B3">
            <w:pPr>
              <w:rPr>
                <w:color w:val="000000"/>
              </w:rPr>
            </w:pPr>
            <w:r w:rsidRPr="0082339F">
              <w:rPr>
                <w:color w:val="000000"/>
              </w:rPr>
              <w:t>Sin embargo, el fin de la Guerra Fría no supuso la desaparición de las tensiones y conflictos, los cuales se han visto agravados desde entonces por el aumento de las desigualdades entre los países desarrollados y los países en vías de desarrollo.</w:t>
            </w:r>
          </w:p>
          <w:p w14:paraId="459BC005" w14:textId="77777777" w:rsidR="005440AC" w:rsidRPr="0082339F" w:rsidRDefault="005440AC" w:rsidP="000C24B3">
            <w:pPr>
              <w:rPr>
                <w:color w:val="000000"/>
              </w:rPr>
            </w:pPr>
          </w:p>
          <w:p w14:paraId="03224C52" w14:textId="77777777" w:rsidR="005440AC" w:rsidRPr="0082339F" w:rsidRDefault="005440AC" w:rsidP="000C24B3">
            <w:pPr>
              <w:rPr>
                <w:color w:val="000000"/>
              </w:rPr>
            </w:pPr>
            <w:r w:rsidRPr="0082339F">
              <w:rPr>
                <w:color w:val="000000"/>
              </w:rPr>
              <w:t>El mundo islámico, que se extiende desde África occidental hasta el Sudeste asiático, tampoco pudo mantenerse al margen del proceso de globalización, el cual los ha hecho, durante las dos últimas décadas, debatirse entre la tradición y la modernidad.</w:t>
            </w:r>
          </w:p>
          <w:p w14:paraId="55D6AAB9" w14:textId="77777777" w:rsidR="005440AC" w:rsidRPr="0082339F" w:rsidRDefault="005440AC" w:rsidP="000C24B3">
            <w:pPr>
              <w:rPr>
                <w:color w:val="000000"/>
              </w:rPr>
            </w:pPr>
          </w:p>
          <w:p w14:paraId="2760593F" w14:textId="77777777" w:rsidR="005440AC" w:rsidRPr="0082339F" w:rsidRDefault="005440AC" w:rsidP="000C24B3">
            <w:pPr>
              <w:rPr>
                <w:color w:val="000000"/>
              </w:rPr>
            </w:pPr>
            <w:r w:rsidRPr="0082339F">
              <w:rPr>
                <w:color w:val="000000"/>
              </w:rPr>
              <w:t>Desde la última etapa de la descolonización (década de 1970), apenas se han producido cambios en los regímenes políticos del mundo islámico. La mayor parte de los grupos que estaban entonces en el poder se mantienen, décadas después, al mando.</w:t>
            </w:r>
          </w:p>
          <w:p w14:paraId="364C8ECB" w14:textId="77777777" w:rsidR="005440AC" w:rsidRPr="0082339F" w:rsidRDefault="005440AC" w:rsidP="000C24B3">
            <w:pPr>
              <w:rPr>
                <w:color w:val="000000"/>
              </w:rPr>
            </w:pPr>
          </w:p>
          <w:p w14:paraId="320ED179" w14:textId="77777777" w:rsidR="005440AC" w:rsidRPr="0082339F" w:rsidRDefault="005440AC" w:rsidP="000C24B3">
            <w:pPr>
              <w:rPr>
                <w:color w:val="000000"/>
              </w:rPr>
            </w:pPr>
            <w:r w:rsidRPr="0082339F">
              <w:rPr>
                <w:color w:val="000000"/>
              </w:rPr>
              <w:t>Estos regímenes, a excepción de Turquía, se encuentran bajo el control de:</w:t>
            </w:r>
          </w:p>
          <w:p w14:paraId="7D86CC9F" w14:textId="77777777" w:rsidR="005440AC" w:rsidRPr="0082339F" w:rsidRDefault="005440AC" w:rsidP="000C24B3">
            <w:pPr>
              <w:rPr>
                <w:color w:val="000000"/>
              </w:rPr>
            </w:pPr>
          </w:p>
          <w:p w14:paraId="3764DC69" w14:textId="77777777" w:rsidR="005440AC" w:rsidRPr="0082339F" w:rsidRDefault="005440AC" w:rsidP="000C24B3">
            <w:pPr>
              <w:rPr>
                <w:color w:val="000000"/>
              </w:rPr>
            </w:pPr>
            <w:r w:rsidRPr="0082339F">
              <w:rPr>
                <w:color w:val="000000"/>
              </w:rPr>
              <w:t>- Las familias reales: presentan distintos grados de apertura.</w:t>
            </w:r>
          </w:p>
          <w:p w14:paraId="33686A4F" w14:textId="77777777" w:rsidR="005440AC" w:rsidRPr="0082339F" w:rsidRDefault="005440AC" w:rsidP="000C24B3">
            <w:pPr>
              <w:rPr>
                <w:color w:val="000000"/>
              </w:rPr>
            </w:pPr>
          </w:p>
          <w:p w14:paraId="47C31B16" w14:textId="77777777" w:rsidR="005440AC" w:rsidRPr="0082339F" w:rsidRDefault="005440AC" w:rsidP="000C24B3">
            <w:pPr>
              <w:rPr>
                <w:color w:val="000000"/>
              </w:rPr>
            </w:pPr>
            <w:r w:rsidRPr="0082339F">
              <w:rPr>
                <w:color w:val="000000"/>
              </w:rPr>
              <w:t>- Los grupos tribales: ejercen el control sobre regiones concretas.</w:t>
            </w:r>
          </w:p>
          <w:p w14:paraId="22F2F249" w14:textId="77777777" w:rsidR="005440AC" w:rsidRPr="0082339F" w:rsidRDefault="005440AC" w:rsidP="000C24B3">
            <w:pPr>
              <w:rPr>
                <w:color w:val="000000"/>
              </w:rPr>
            </w:pPr>
          </w:p>
          <w:p w14:paraId="5D45A572" w14:textId="77777777" w:rsidR="005440AC" w:rsidRPr="0082339F" w:rsidRDefault="005440AC" w:rsidP="000C24B3">
            <w:pPr>
              <w:rPr>
                <w:color w:val="000000"/>
              </w:rPr>
            </w:pPr>
            <w:r w:rsidRPr="0082339F">
              <w:rPr>
                <w:color w:val="000000"/>
              </w:rPr>
              <w:t>- Los grupos de poder: juntas militares, partido único y teocracia.</w:t>
            </w:r>
          </w:p>
          <w:p w14:paraId="53E8F8D4" w14:textId="77777777" w:rsidR="005440AC" w:rsidRPr="0082339F" w:rsidRDefault="005440AC" w:rsidP="000C24B3">
            <w:pPr>
              <w:rPr>
                <w:color w:val="000000"/>
              </w:rPr>
            </w:pPr>
          </w:p>
          <w:p w14:paraId="2B9EC4DE" w14:textId="77777777" w:rsidR="005440AC" w:rsidRPr="0082339F" w:rsidRDefault="005440AC" w:rsidP="000C24B3">
            <w:pPr>
              <w:rPr>
                <w:color w:val="000000"/>
              </w:rPr>
            </w:pPr>
            <w:r w:rsidRPr="0082339F">
              <w:rPr>
                <w:color w:val="000000"/>
              </w:rPr>
              <w:t>De forma paralela, mientras estos regímenes se mantenían en la inmovilidad, las sociedades que gobernaban han experimentado una rápida transformación motivada por:</w:t>
            </w:r>
          </w:p>
          <w:p w14:paraId="04F3490D" w14:textId="77777777" w:rsidR="005440AC" w:rsidRPr="0082339F" w:rsidRDefault="005440AC" w:rsidP="000C24B3">
            <w:pPr>
              <w:rPr>
                <w:color w:val="000000"/>
              </w:rPr>
            </w:pPr>
          </w:p>
          <w:p w14:paraId="04462762" w14:textId="77777777" w:rsidR="005440AC" w:rsidRPr="0082339F" w:rsidRDefault="005440AC" w:rsidP="000C24B3">
            <w:pPr>
              <w:rPr>
                <w:color w:val="000000"/>
              </w:rPr>
            </w:pPr>
            <w:r w:rsidRPr="0082339F">
              <w:rPr>
                <w:color w:val="000000"/>
              </w:rPr>
              <w:t>- El aumento de la población.</w:t>
            </w:r>
          </w:p>
          <w:p w14:paraId="12617BCC" w14:textId="77777777" w:rsidR="005440AC" w:rsidRPr="0082339F" w:rsidRDefault="005440AC" w:rsidP="000C24B3">
            <w:pPr>
              <w:rPr>
                <w:color w:val="000000"/>
              </w:rPr>
            </w:pPr>
          </w:p>
          <w:p w14:paraId="40D7067E" w14:textId="77777777" w:rsidR="005440AC" w:rsidRPr="0082339F" w:rsidRDefault="005440AC" w:rsidP="000C24B3">
            <w:pPr>
              <w:rPr>
                <w:color w:val="000000"/>
              </w:rPr>
            </w:pPr>
            <w:r w:rsidRPr="0082339F">
              <w:rPr>
                <w:color w:val="000000"/>
              </w:rPr>
              <w:t>- La prevalencia de la población joven.</w:t>
            </w:r>
          </w:p>
          <w:p w14:paraId="1420F142" w14:textId="77777777" w:rsidR="005440AC" w:rsidRPr="0082339F" w:rsidRDefault="005440AC" w:rsidP="000C24B3">
            <w:pPr>
              <w:rPr>
                <w:color w:val="000000"/>
              </w:rPr>
            </w:pPr>
          </w:p>
          <w:p w14:paraId="4ED43084" w14:textId="77777777" w:rsidR="005440AC" w:rsidRPr="0082339F" w:rsidRDefault="005440AC" w:rsidP="000C24B3">
            <w:pPr>
              <w:rPr>
                <w:color w:val="000000"/>
              </w:rPr>
            </w:pPr>
            <w:r w:rsidRPr="0082339F">
              <w:rPr>
                <w:color w:val="000000"/>
              </w:rPr>
              <w:t>- La transformación del campo.</w:t>
            </w:r>
          </w:p>
          <w:p w14:paraId="3D5612FE" w14:textId="77777777" w:rsidR="005440AC" w:rsidRPr="0082339F" w:rsidRDefault="005440AC" w:rsidP="000C24B3">
            <w:pPr>
              <w:rPr>
                <w:color w:val="000000"/>
              </w:rPr>
            </w:pPr>
          </w:p>
          <w:p w14:paraId="2A23685A" w14:textId="77777777" w:rsidR="005440AC" w:rsidRPr="0082339F" w:rsidRDefault="005440AC" w:rsidP="000C24B3">
            <w:pPr>
              <w:rPr>
                <w:color w:val="000000"/>
              </w:rPr>
            </w:pPr>
            <w:r w:rsidRPr="0082339F">
              <w:rPr>
                <w:color w:val="000000"/>
              </w:rPr>
              <w:t>- La urbanización creciente.</w:t>
            </w:r>
          </w:p>
          <w:p w14:paraId="2B670283" w14:textId="77777777" w:rsidR="005440AC" w:rsidRPr="0082339F" w:rsidRDefault="005440AC" w:rsidP="000C24B3">
            <w:pPr>
              <w:rPr>
                <w:color w:val="000000"/>
              </w:rPr>
            </w:pPr>
          </w:p>
          <w:p w14:paraId="29D82FD0" w14:textId="77777777" w:rsidR="005440AC" w:rsidRPr="0082339F" w:rsidRDefault="005440AC" w:rsidP="000C24B3">
            <w:pPr>
              <w:rPr>
                <w:color w:val="000000"/>
              </w:rPr>
            </w:pPr>
            <w:r w:rsidRPr="0082339F">
              <w:rPr>
                <w:color w:val="000000"/>
              </w:rPr>
              <w:t>- El mayor acceso a la información. Junto a internet y la telefonía móvil, cadenas televisivas como Al-Jazeera y Al-Arabiya han desempeñado un papel determinante en la difusión de información, a escala global, desde una perspectiva árabe.</w:t>
            </w:r>
          </w:p>
          <w:p w14:paraId="65AEF855" w14:textId="77777777" w:rsidR="005440AC" w:rsidRPr="0082339F" w:rsidRDefault="005440AC" w:rsidP="000C24B3">
            <w:pPr>
              <w:rPr>
                <w:color w:val="000000"/>
              </w:rPr>
            </w:pPr>
          </w:p>
          <w:p w14:paraId="0479B072" w14:textId="77777777" w:rsidR="005440AC" w:rsidRPr="0082339F" w:rsidRDefault="005440AC" w:rsidP="000C24B3">
            <w:pPr>
              <w:rPr>
                <w:color w:val="000000"/>
              </w:rPr>
            </w:pPr>
            <w:r w:rsidRPr="0082339F">
              <w:rPr>
                <w:color w:val="000000"/>
              </w:rPr>
              <w:t>El islamismo</w:t>
            </w:r>
          </w:p>
          <w:p w14:paraId="4B72B78A" w14:textId="27CD5FFB" w:rsidR="005440AC" w:rsidRPr="0082339F" w:rsidRDefault="005440AC" w:rsidP="000C24B3">
            <w:pPr>
              <w:rPr>
                <w:color w:val="000000"/>
              </w:rPr>
            </w:pPr>
            <w:r w:rsidRPr="0082339F">
              <w:rPr>
                <w:color w:val="000000"/>
              </w:rPr>
              <w:t>La mayor parte de estos regímenes cuenta (o contó) con el apoyo de los países occidentales, que ven en ellos el mejor modo de contener el avance del fundamentalismo y el terrorismo.</w:t>
            </w:r>
          </w:p>
          <w:p w14:paraId="0AF816D5" w14:textId="77777777" w:rsidR="005440AC" w:rsidRPr="0082339F" w:rsidRDefault="005440AC" w:rsidP="000C24B3">
            <w:pPr>
              <w:rPr>
                <w:color w:val="000000"/>
              </w:rPr>
            </w:pPr>
          </w:p>
          <w:p w14:paraId="6A9099DB" w14:textId="4A7A9334" w:rsidR="005440AC" w:rsidRPr="0082339F" w:rsidRDefault="005440AC" w:rsidP="000C24B3">
            <w:pPr>
              <w:rPr>
                <w:color w:val="000000"/>
              </w:rPr>
            </w:pPr>
            <w:r w:rsidRPr="0082339F">
              <w:rPr>
                <w:color w:val="000000"/>
              </w:rPr>
              <w:t xml:space="preserve">El concepto de islamismo tiende a asociarse </w:t>
            </w:r>
            <w:r w:rsidR="00126914">
              <w:rPr>
                <w:color w:val="000000"/>
              </w:rPr>
              <w:t xml:space="preserve">equivacadamente sólo </w:t>
            </w:r>
            <w:r w:rsidRPr="0082339F">
              <w:rPr>
                <w:color w:val="000000"/>
              </w:rPr>
              <w:t xml:space="preserve">con fanatismo religioso, sobre todo después de los atentados del 11 de septiembre de 2001 (11 S), que hicieron que Estados Unidos transformase su antigua lucha contra el comunismo en guerra contra el terrorismo global, entendido como </w:t>
            </w:r>
            <w:r w:rsidR="00126914">
              <w:rPr>
                <w:color w:val="000000"/>
              </w:rPr>
              <w:t>“</w:t>
            </w:r>
            <w:r w:rsidRPr="0082339F">
              <w:rPr>
                <w:color w:val="000000"/>
              </w:rPr>
              <w:t>terrorismo islamista</w:t>
            </w:r>
            <w:r w:rsidR="00126914">
              <w:rPr>
                <w:color w:val="000000"/>
              </w:rPr>
              <w:t>”</w:t>
            </w:r>
            <w:r w:rsidRPr="0082339F">
              <w:rPr>
                <w:color w:val="000000"/>
              </w:rPr>
              <w:t>.</w:t>
            </w:r>
          </w:p>
          <w:p w14:paraId="486B5467" w14:textId="77777777" w:rsidR="005440AC" w:rsidRPr="0082339F" w:rsidRDefault="005440AC" w:rsidP="000C24B3">
            <w:pPr>
              <w:rPr>
                <w:color w:val="000000"/>
              </w:rPr>
            </w:pPr>
          </w:p>
          <w:p w14:paraId="5891D832" w14:textId="77777777" w:rsidR="005440AC" w:rsidRPr="0082339F" w:rsidRDefault="005440AC" w:rsidP="000C24B3">
            <w:pPr>
              <w:rPr>
                <w:color w:val="000000"/>
              </w:rPr>
            </w:pPr>
            <w:r w:rsidRPr="0082339F">
              <w:rPr>
                <w:color w:val="000000"/>
              </w:rPr>
              <w:t xml:space="preserve">El islamismo es, en realidad, una tendencia política que defiende, frente a los regímenes que ostentan el poder de forma autoritaria, la instauración de la </w:t>
            </w:r>
            <w:r w:rsidRPr="0082339F">
              <w:rPr>
                <w:i/>
                <w:color w:val="000000"/>
              </w:rPr>
              <w:t>sharia</w:t>
            </w:r>
            <w:r w:rsidRPr="0082339F">
              <w:rPr>
                <w:color w:val="000000"/>
              </w:rPr>
              <w:t xml:space="preserve"> (ley islámica). Esta es concebida como la herramienta que debe servir para controlar y limitar la arbitrariedad de esos gobiernos y recuperar, con ello, el imperio de la ley.</w:t>
            </w:r>
          </w:p>
          <w:p w14:paraId="6E1FDBC4" w14:textId="77777777" w:rsidR="005440AC" w:rsidRPr="0082339F" w:rsidRDefault="005440AC" w:rsidP="000C24B3">
            <w:pPr>
              <w:rPr>
                <w:color w:val="000000"/>
              </w:rPr>
            </w:pPr>
          </w:p>
          <w:p w14:paraId="573ED3BB" w14:textId="77777777" w:rsidR="005440AC" w:rsidRPr="0082339F" w:rsidRDefault="005440AC" w:rsidP="000C24B3">
            <w:pPr>
              <w:rPr>
                <w:color w:val="000000"/>
              </w:rPr>
            </w:pPr>
            <w:r w:rsidRPr="0082339F">
              <w:rPr>
                <w:color w:val="000000"/>
              </w:rPr>
              <w:t>Dentro de esta corriente se encuentran distintas tendencias que van desde las posiciones moderadas que aceptan la conjugación de la tradición islámica con la democracia, hasta aquellas posturas más radicales que defienden una aplicación literal de la ley islámica como un código regulador de la convivencia.</w:t>
            </w:r>
          </w:p>
          <w:p w14:paraId="204D8B92" w14:textId="77777777" w:rsidR="005440AC" w:rsidRPr="0082339F" w:rsidRDefault="005440AC" w:rsidP="000C24B3">
            <w:pPr>
              <w:rPr>
                <w:color w:val="000000"/>
              </w:rPr>
            </w:pPr>
          </w:p>
          <w:p w14:paraId="59F02353" w14:textId="374C89C6" w:rsidR="005440AC" w:rsidRPr="0082339F" w:rsidRDefault="005440AC" w:rsidP="000C24B3">
            <w:pPr>
              <w:rPr>
                <w:color w:val="000000"/>
              </w:rPr>
            </w:pPr>
            <w:r w:rsidRPr="0082339F">
              <w:rPr>
                <w:color w:val="000000"/>
              </w:rPr>
              <w:t xml:space="preserve">En el extremo se encuentran los fundamentalistas islámicos que apuestan por la </w:t>
            </w:r>
            <w:r w:rsidRPr="0082339F">
              <w:rPr>
                <w:i/>
                <w:color w:val="000000"/>
              </w:rPr>
              <w:t>yihad</w:t>
            </w:r>
            <w:r w:rsidRPr="0082339F">
              <w:rPr>
                <w:color w:val="000000"/>
              </w:rPr>
              <w:t xml:space="preserve"> o guerra santa (concretada en acciones terroristas) como vía para combatir a los occidentales y a los enemigos del Islam.</w:t>
            </w:r>
            <w:r w:rsidR="00126914">
              <w:rPr>
                <w:color w:val="000000"/>
              </w:rPr>
              <w:t xml:space="preserve"> Recientemente, actúa el llamado Estado Islámico sembrando más violencia.</w:t>
            </w:r>
          </w:p>
          <w:p w14:paraId="6C880556" w14:textId="77777777" w:rsidR="005440AC" w:rsidRPr="0082339F" w:rsidRDefault="005440AC" w:rsidP="000C24B3">
            <w:pPr>
              <w:rPr>
                <w:color w:val="000000"/>
              </w:rPr>
            </w:pPr>
          </w:p>
          <w:p w14:paraId="39419A72" w14:textId="77777777" w:rsidR="005440AC" w:rsidRPr="0082339F" w:rsidRDefault="005440AC" w:rsidP="000C24B3">
            <w:pPr>
              <w:rPr>
                <w:color w:val="000000"/>
              </w:rPr>
            </w:pPr>
            <w:r w:rsidRPr="0082339F">
              <w:rPr>
                <w:color w:val="000000"/>
              </w:rPr>
              <w:t xml:space="preserve">La milicia islamista más destacada es Al Qaeda, creada por Osama Bin Laden. El germen de esta organización se encuentra en la guerra de Afganistán (1979-1989). Grupos de combatientes procedentes del mundo árabe, los </w:t>
            </w:r>
            <w:r w:rsidRPr="0082339F">
              <w:rPr>
                <w:i/>
                <w:color w:val="000000"/>
              </w:rPr>
              <w:t>mujahiddin</w:t>
            </w:r>
            <w:r w:rsidRPr="0082339F">
              <w:rPr>
                <w:color w:val="000000"/>
              </w:rPr>
              <w:t>, lucharon en el país asiático contra las tropas soviéticas en la fase final de la Guerra Fría.</w:t>
            </w:r>
          </w:p>
          <w:p w14:paraId="24CED7F7" w14:textId="77777777" w:rsidR="005440AC" w:rsidRPr="0082339F" w:rsidRDefault="005440AC" w:rsidP="000C24B3">
            <w:pPr>
              <w:rPr>
                <w:color w:val="000000"/>
              </w:rPr>
            </w:pPr>
          </w:p>
          <w:p w14:paraId="2E3FDC53" w14:textId="77777777" w:rsidR="005440AC" w:rsidRPr="0082339F" w:rsidRDefault="005440AC" w:rsidP="000C24B3">
            <w:pPr>
              <w:rPr>
                <w:color w:val="000000"/>
              </w:rPr>
            </w:pPr>
            <w:r w:rsidRPr="0082339F">
              <w:rPr>
                <w:color w:val="000000"/>
              </w:rPr>
              <w:t>La organización de Bin Laden ha sido responsable de diversos atentados no solo en países occidentales sino en países  musulmanas, que pueden ser considerados enemigos del Islam. El mayor fue el 11 S, aunque también se produjeron otras acciones terroristas como los atentados del 11 de marzo de 2004 (11 M) en la red de cercanías de Madrid o en el metro de Londres (7 de julio de 2005, 7 J). También existen grupos yihadistas en África y Asia.</w:t>
            </w:r>
          </w:p>
          <w:p w14:paraId="62F41B77" w14:textId="77777777" w:rsidR="005440AC" w:rsidRPr="0082339F" w:rsidRDefault="005440AC" w:rsidP="000C24B3">
            <w:pPr>
              <w:rPr>
                <w:color w:val="000000"/>
              </w:rPr>
            </w:pPr>
          </w:p>
          <w:p w14:paraId="49CE90BA" w14:textId="77777777" w:rsidR="005440AC" w:rsidRPr="0082339F" w:rsidRDefault="005440AC" w:rsidP="000C24B3">
            <w:pPr>
              <w:rPr>
                <w:color w:val="000000"/>
              </w:rPr>
            </w:pPr>
            <w:r w:rsidRPr="0082339F">
              <w:rPr>
                <w:color w:val="000000"/>
              </w:rPr>
              <w:t>La crisis mundial y la Primavera árabe</w:t>
            </w:r>
          </w:p>
          <w:p w14:paraId="14930A03" w14:textId="77777777" w:rsidR="005440AC" w:rsidRPr="0082339F" w:rsidRDefault="005440AC" w:rsidP="000C24B3">
            <w:pPr>
              <w:rPr>
                <w:color w:val="000000"/>
              </w:rPr>
            </w:pPr>
            <w:r w:rsidRPr="0082339F">
              <w:rPr>
                <w:color w:val="000000"/>
              </w:rPr>
              <w:t>Después del 11 de septiembre de 2001 aumentaron los recelos respecto al mundo islámico en Occidente, donde se produjo un aumento de la islamofobia. Esto impidió ver los cambios que se estaban produciendo en las sociedades de los países del Magreb y Oriente Medio, pero la crisis económica mundial y los problemas internos hicieron estallar la revuelta contra los viejos regímenes en gran número de países de estos territorios.</w:t>
            </w:r>
          </w:p>
          <w:p w14:paraId="67F3D1C8" w14:textId="77777777" w:rsidR="005440AC" w:rsidRPr="0082339F" w:rsidRDefault="005440AC" w:rsidP="000C24B3">
            <w:pPr>
              <w:rPr>
                <w:color w:val="000000"/>
              </w:rPr>
            </w:pPr>
          </w:p>
          <w:p w14:paraId="0FC3C472" w14:textId="77777777" w:rsidR="005440AC" w:rsidRPr="0082339F" w:rsidRDefault="005440AC" w:rsidP="000C24B3">
            <w:pPr>
              <w:rPr>
                <w:color w:val="000000"/>
              </w:rPr>
            </w:pPr>
            <w:r w:rsidRPr="0082339F">
              <w:rPr>
                <w:color w:val="000000"/>
              </w:rPr>
              <w:t>En el contexto de la crisis global (2010), la desesperación de un joven universitario tunecino sin perspectivas de futuro le llevó a incinerarse a lo bonzo en plena calle como forma de protesta. Esto desencadenó una ola de revueltas en toda la región. Los jóvenes de las clases medias se levantaron contra los viejos regímenes para protestar contra la corrupción de sus autoridades y reclamar una democratización de sus países. En todo este fenómeno, los medios de comunicación (la televisión, la radio,  los teléfonos móviles, la internet y las redes sociales) han tenido un papel clave.</w:t>
            </w:r>
          </w:p>
          <w:p w14:paraId="6453F445" w14:textId="77777777" w:rsidR="005440AC" w:rsidRPr="0082339F" w:rsidRDefault="005440AC" w:rsidP="000C24B3">
            <w:pPr>
              <w:rPr>
                <w:color w:val="000000"/>
              </w:rPr>
            </w:pPr>
          </w:p>
          <w:p w14:paraId="03CEF760" w14:textId="77777777" w:rsidR="005440AC" w:rsidRPr="0082339F" w:rsidRDefault="005440AC" w:rsidP="000C24B3">
            <w:pPr>
              <w:rPr>
                <w:color w:val="000000"/>
              </w:rPr>
            </w:pPr>
            <w:r w:rsidRPr="0082339F">
              <w:rPr>
                <w:color w:val="000000"/>
              </w:rPr>
              <w:t>Las distintas revueltas populares corrieron suertes distintas, aunque el fenómeno permitió hablar de “Primavera árabe”. Esta se saldó con la caída de dictadores como los de Túnez y Egipto, la muerte del libio Muammar al-Gaddafi o los cambios constitucionales en Marruecos.</w:t>
            </w:r>
          </w:p>
        </w:tc>
      </w:tr>
    </w:tbl>
    <w:p w14:paraId="0E0744BD" w14:textId="77777777" w:rsidR="005440AC" w:rsidRPr="0082339F" w:rsidRDefault="005440AC" w:rsidP="005440AC">
      <w:pPr>
        <w:rPr>
          <w:b/>
          <w:sz w:val="22"/>
          <w:szCs w:val="22"/>
        </w:rPr>
      </w:pPr>
    </w:p>
    <w:p w14:paraId="46ABF375" w14:textId="77777777" w:rsidR="005440AC" w:rsidRDefault="005440AC" w:rsidP="005440AC">
      <w:pPr>
        <w:rPr>
          <w:b/>
          <w:sz w:val="22"/>
          <w:szCs w:val="22"/>
        </w:rPr>
      </w:pPr>
      <w:r w:rsidRPr="0082339F">
        <w:rPr>
          <w:sz w:val="22"/>
          <w:szCs w:val="22"/>
          <w:highlight w:val="yellow"/>
        </w:rPr>
        <w:t>[SECCIÓN 2]</w:t>
      </w:r>
      <w:r w:rsidRPr="0082339F">
        <w:rPr>
          <w:sz w:val="22"/>
          <w:szCs w:val="22"/>
        </w:rPr>
        <w:t xml:space="preserve"> </w:t>
      </w:r>
      <w:r w:rsidRPr="0082339F">
        <w:rPr>
          <w:b/>
          <w:sz w:val="22"/>
          <w:szCs w:val="22"/>
        </w:rPr>
        <w:t xml:space="preserve"> </w:t>
      </w:r>
    </w:p>
    <w:p w14:paraId="4DA7B93A" w14:textId="67F79232" w:rsidR="005440AC" w:rsidRPr="0082339F" w:rsidRDefault="00AD00B1" w:rsidP="005440AC">
      <w:pPr>
        <w:pStyle w:val="Ttulo2"/>
      </w:pPr>
      <w:bookmarkStart w:id="248" w:name="_Toc426298276"/>
      <w:r>
        <w:t>7</w:t>
      </w:r>
      <w:r w:rsidR="005440AC">
        <w:t>.2</w:t>
      </w:r>
      <w:r w:rsidR="005440AC" w:rsidRPr="0082339F">
        <w:t xml:space="preserve"> El programa nuclear iraní</w:t>
      </w:r>
      <w:bookmarkEnd w:id="248"/>
    </w:p>
    <w:p w14:paraId="3679CB39" w14:textId="77777777" w:rsidR="005440AC" w:rsidRPr="0082339F" w:rsidRDefault="005440AC" w:rsidP="005440AC">
      <w:pPr>
        <w:rPr>
          <w:sz w:val="22"/>
          <w:szCs w:val="22"/>
        </w:rPr>
      </w:pPr>
    </w:p>
    <w:p w14:paraId="79762BC9" w14:textId="15FE7DBB" w:rsidR="005440AC" w:rsidRDefault="005440AC" w:rsidP="005440AC">
      <w:pPr>
        <w:rPr>
          <w:sz w:val="22"/>
          <w:szCs w:val="22"/>
        </w:rPr>
      </w:pPr>
      <w:r w:rsidRPr="0082339F">
        <w:rPr>
          <w:sz w:val="22"/>
          <w:szCs w:val="22"/>
        </w:rPr>
        <w:t xml:space="preserve">El denominado programa nuclear iraní involucra una serie de factores que lo convierten en uno de los principales puntos de tensión entre los grandes actores geopolíticos de la región. Según cómo se desarrollen los hechos en este escenario, podría verse transformado de manera sustancial el </w:t>
      </w:r>
      <w:r w:rsidRPr="0082339F">
        <w:rPr>
          <w:b/>
          <w:i/>
          <w:sz w:val="22"/>
          <w:szCs w:val="22"/>
        </w:rPr>
        <w:t>statu quo</w:t>
      </w:r>
      <w:r w:rsidRPr="0082339F">
        <w:rPr>
          <w:sz w:val="22"/>
          <w:szCs w:val="22"/>
        </w:rPr>
        <w:t xml:space="preserve"> regional [</w:t>
      </w:r>
      <w:r w:rsidRPr="003578C6">
        <w:rPr>
          <w:rFonts w:ascii="Times New Roman" w:hAnsi="Times New Roman" w:cs="Times New Roman"/>
          <w:sz w:val="22"/>
          <w:szCs w:val="22"/>
        </w:rPr>
        <w:t>VER</w:t>
      </w:r>
      <w:r w:rsidRPr="0082339F">
        <w:rPr>
          <w:sz w:val="22"/>
          <w:szCs w:val="22"/>
        </w:rPr>
        <w:t xml:space="preserve">]. </w:t>
      </w:r>
    </w:p>
    <w:p w14:paraId="5F2A2EEC" w14:textId="23706F6E" w:rsidR="003578C6" w:rsidRPr="0082339F" w:rsidRDefault="00E710C4" w:rsidP="005440AC">
      <w:pPr>
        <w:rPr>
          <w:sz w:val="22"/>
          <w:szCs w:val="22"/>
        </w:rPr>
      </w:pPr>
      <w:hyperlink r:id="rId63" w:history="1">
        <w:r w:rsidR="003578C6" w:rsidRPr="00D25797">
          <w:rPr>
            <w:rStyle w:val="Hipervnculo"/>
            <w:rFonts w:ascii="Lucida Grande" w:hAnsi="Lucida Grande" w:cs="Lucida Grande"/>
          </w:rPr>
          <w:t>http://aulaplaneta.planetasaber.com/theworld/chronicles/seccions/cards/default.asp?art=94&amp;pk=1768</w:t>
        </w:r>
      </w:hyperlink>
      <w:r w:rsidR="003578C6">
        <w:rPr>
          <w:rFonts w:ascii="Lucida Grande" w:hAnsi="Lucida Grande" w:cs="Lucida Grande"/>
          <w:color w:val="000000"/>
        </w:rPr>
        <w:t xml:space="preserve"> </w:t>
      </w:r>
    </w:p>
    <w:p w14:paraId="457AB54E"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486FC3A3" w14:textId="77777777" w:rsidTr="000C24B3">
        <w:tc>
          <w:tcPr>
            <w:tcW w:w="8978" w:type="dxa"/>
            <w:gridSpan w:val="2"/>
            <w:shd w:val="clear" w:color="auto" w:fill="000000" w:themeFill="text1"/>
          </w:tcPr>
          <w:p w14:paraId="0F8A51C6" w14:textId="77777777" w:rsidR="005440AC" w:rsidRPr="0082339F" w:rsidRDefault="005440AC" w:rsidP="000C24B3">
            <w:pPr>
              <w:rPr>
                <w:b/>
                <w:color w:val="FFFFFF" w:themeColor="background1"/>
              </w:rPr>
            </w:pPr>
            <w:r w:rsidRPr="0082339F">
              <w:rPr>
                <w:b/>
                <w:color w:val="FFFFFF" w:themeColor="background1"/>
              </w:rPr>
              <w:t>Recuerda</w:t>
            </w:r>
          </w:p>
        </w:tc>
      </w:tr>
      <w:tr w:rsidR="005440AC" w:rsidRPr="0082339F" w14:paraId="6FE4D1E8" w14:textId="77777777" w:rsidTr="000C24B3">
        <w:tc>
          <w:tcPr>
            <w:tcW w:w="2518" w:type="dxa"/>
          </w:tcPr>
          <w:p w14:paraId="02B13297" w14:textId="77777777" w:rsidR="005440AC" w:rsidRPr="0082339F" w:rsidRDefault="005440AC" w:rsidP="000C24B3">
            <w:pPr>
              <w:rPr>
                <w:b/>
              </w:rPr>
            </w:pPr>
            <w:r w:rsidRPr="0082339F">
              <w:rPr>
                <w:b/>
              </w:rPr>
              <w:t>Contenido</w:t>
            </w:r>
          </w:p>
        </w:tc>
        <w:tc>
          <w:tcPr>
            <w:tcW w:w="6460" w:type="dxa"/>
          </w:tcPr>
          <w:p w14:paraId="62EE6D52" w14:textId="77777777" w:rsidR="005440AC" w:rsidRPr="0082339F" w:rsidRDefault="005440AC" w:rsidP="000C24B3">
            <w:pPr>
              <w:rPr>
                <w:b/>
              </w:rPr>
            </w:pPr>
            <w:r w:rsidRPr="0082339F">
              <w:t>Irán posee 40 % de los recursos petroleros y de gas de Oriente Medio y es el cuarto productor mundial del crudo. También es la capital espiritual de los musulmanes chiitas, quienes tienen un conflicto histórico con los sunitas. Asimismo, Irán controla el Estrecho de Ormuz, camino de entrada y salida hacia el Golfo Pérsico, por donde transita la mitad del comercio mundial de hidrocarburos.</w:t>
            </w:r>
          </w:p>
        </w:tc>
      </w:tr>
    </w:tbl>
    <w:p w14:paraId="3855B06F" w14:textId="77777777" w:rsidR="005440AC" w:rsidRPr="0082339F" w:rsidRDefault="005440AC" w:rsidP="005440AC">
      <w:pPr>
        <w:rPr>
          <w:sz w:val="22"/>
          <w:szCs w:val="22"/>
        </w:rPr>
      </w:pPr>
    </w:p>
    <w:p w14:paraId="4A5E759B" w14:textId="77777777" w:rsidR="005440AC" w:rsidRPr="0082339F" w:rsidRDefault="005440AC" w:rsidP="005440AC">
      <w:pPr>
        <w:rPr>
          <w:sz w:val="22"/>
          <w:szCs w:val="22"/>
        </w:rPr>
      </w:pPr>
      <w:r w:rsidRPr="0082339F">
        <w:rPr>
          <w:sz w:val="22"/>
          <w:szCs w:val="22"/>
        </w:rPr>
        <w:t>El programa consiste en laboratorios de investigación, una mina de uranio, un reactor nuclear  y algunas instalaciones de procesamiento de uranio que incluyen una planta de enriquecimiento y la elaboración de agua pesada.</w:t>
      </w:r>
    </w:p>
    <w:p w14:paraId="24D288A3" w14:textId="77777777" w:rsidR="005440AC" w:rsidRPr="0082339F" w:rsidRDefault="005440AC" w:rsidP="005440AC">
      <w:pPr>
        <w:rPr>
          <w:sz w:val="22"/>
          <w:szCs w:val="22"/>
        </w:rPr>
      </w:pPr>
    </w:p>
    <w:p w14:paraId="3BD09A13" w14:textId="77777777" w:rsidR="005440AC" w:rsidRPr="0082339F" w:rsidRDefault="005440AC" w:rsidP="005440AC">
      <w:pPr>
        <w:rPr>
          <w:sz w:val="22"/>
          <w:szCs w:val="22"/>
        </w:rPr>
      </w:pPr>
      <w:r w:rsidRPr="0082339F">
        <w:rPr>
          <w:sz w:val="22"/>
          <w:szCs w:val="22"/>
        </w:rPr>
        <w:t>El bloque liderado por Estados Unidos e Israel argumenta que Irán pretende construir armas nucleares. Sospechan que Irán encubre la fabricación de armas nucleares tras el programa de desarrollo de energía atómica.</w:t>
      </w:r>
    </w:p>
    <w:p w14:paraId="4CB3A1F8" w14:textId="77777777" w:rsidR="005440AC" w:rsidRPr="0082339F" w:rsidRDefault="005440AC" w:rsidP="005440AC">
      <w:pPr>
        <w:rPr>
          <w:sz w:val="22"/>
          <w:szCs w:val="22"/>
        </w:rPr>
      </w:pPr>
    </w:p>
    <w:p w14:paraId="2259837C" w14:textId="77777777" w:rsidR="005440AC" w:rsidRPr="0082339F" w:rsidRDefault="005440AC" w:rsidP="005440AC">
      <w:pPr>
        <w:rPr>
          <w:sz w:val="22"/>
          <w:szCs w:val="22"/>
        </w:rPr>
      </w:pPr>
      <w:r w:rsidRPr="0082339F">
        <w:rPr>
          <w:sz w:val="22"/>
          <w:szCs w:val="22"/>
        </w:rPr>
        <w:t>Irán rechaza las acusaciones y defiende los fines pacíficos de su programa, pues afirma que este su usa para desarrollar su capacidad de generar energía nuclear. Además Irán presenta a Israel como la verdadera amenaza, ya que Israel posee armas atómicas.</w:t>
      </w:r>
    </w:p>
    <w:p w14:paraId="5F15DE19" w14:textId="77777777" w:rsidR="005440AC" w:rsidRPr="0082339F" w:rsidRDefault="005440AC" w:rsidP="005440AC">
      <w:pPr>
        <w:rPr>
          <w:sz w:val="22"/>
          <w:szCs w:val="22"/>
        </w:rPr>
      </w:pPr>
    </w:p>
    <w:p w14:paraId="64F64BCF" w14:textId="77777777" w:rsidR="005440AC" w:rsidRPr="0082339F" w:rsidRDefault="005440AC" w:rsidP="005440AC">
      <w:pPr>
        <w:rPr>
          <w:sz w:val="22"/>
          <w:szCs w:val="22"/>
        </w:rPr>
      </w:pPr>
      <w:r w:rsidRPr="0082339F">
        <w:rPr>
          <w:sz w:val="22"/>
          <w:szCs w:val="22"/>
        </w:rPr>
        <w:t>Israel señala que el régimen iraní tiene antecedentes de haber planteado la eliminación del Estado de Israel. Por ello teme que, de contar con armas nucleares, Irán las utilizaría en su contra. Por ello es el actor que más presión ha ejercido para promover medidas que restrinjan el desarrollo de la capacidad nuclear iraní. El gobierno israelí también amenazó con efectuar acciones militares contra los complejos nucleares de Irán.</w:t>
      </w:r>
    </w:p>
    <w:p w14:paraId="57C71F29"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53EEB916" w14:textId="77777777" w:rsidTr="000C24B3">
        <w:tc>
          <w:tcPr>
            <w:tcW w:w="9033" w:type="dxa"/>
            <w:gridSpan w:val="2"/>
            <w:shd w:val="clear" w:color="auto" w:fill="0D0D0D" w:themeFill="text1" w:themeFillTint="F2"/>
          </w:tcPr>
          <w:p w14:paraId="0D03555E"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0D8C07DD" w14:textId="77777777" w:rsidTr="000C24B3">
        <w:tc>
          <w:tcPr>
            <w:tcW w:w="2518" w:type="dxa"/>
          </w:tcPr>
          <w:p w14:paraId="083F54D7" w14:textId="77777777" w:rsidR="005440AC" w:rsidRPr="0082339F" w:rsidRDefault="005440AC" w:rsidP="000C24B3">
            <w:pPr>
              <w:rPr>
                <w:b/>
                <w:color w:val="000000"/>
              </w:rPr>
            </w:pPr>
            <w:r w:rsidRPr="0082339F">
              <w:rPr>
                <w:b/>
                <w:color w:val="000000"/>
              </w:rPr>
              <w:t>Código</w:t>
            </w:r>
          </w:p>
        </w:tc>
        <w:tc>
          <w:tcPr>
            <w:tcW w:w="6515" w:type="dxa"/>
          </w:tcPr>
          <w:p w14:paraId="00A67967" w14:textId="77777777" w:rsidR="005440AC" w:rsidRPr="0082339F" w:rsidRDefault="005440AC" w:rsidP="000C24B3">
            <w:pPr>
              <w:rPr>
                <w:b/>
                <w:color w:val="000000"/>
              </w:rPr>
            </w:pPr>
            <w:r w:rsidRPr="0082339F">
              <w:rPr>
                <w:color w:val="000000"/>
              </w:rPr>
              <w:t>CS_11_01_IMG27</w:t>
            </w:r>
          </w:p>
        </w:tc>
      </w:tr>
      <w:tr w:rsidR="005440AC" w:rsidRPr="0082339F" w14:paraId="3A41CBDE" w14:textId="77777777" w:rsidTr="000C24B3">
        <w:tc>
          <w:tcPr>
            <w:tcW w:w="2518" w:type="dxa"/>
          </w:tcPr>
          <w:p w14:paraId="5016598A" w14:textId="77777777" w:rsidR="005440AC" w:rsidRPr="0082339F" w:rsidRDefault="005440AC" w:rsidP="000C24B3">
            <w:pPr>
              <w:rPr>
                <w:color w:val="000000"/>
              </w:rPr>
            </w:pPr>
            <w:r w:rsidRPr="0082339F">
              <w:rPr>
                <w:b/>
                <w:color w:val="000000"/>
              </w:rPr>
              <w:t>Descripción</w:t>
            </w:r>
          </w:p>
        </w:tc>
        <w:tc>
          <w:tcPr>
            <w:tcW w:w="6515" w:type="dxa"/>
          </w:tcPr>
          <w:p w14:paraId="0475E794" w14:textId="77777777" w:rsidR="005440AC" w:rsidRPr="0082339F" w:rsidRDefault="005440AC" w:rsidP="000C24B3">
            <w:pPr>
              <w:rPr>
                <w:color w:val="000000"/>
                <w:lang w:val="es-CO"/>
              </w:rPr>
            </w:pPr>
            <w:r w:rsidRPr="0082339F">
              <w:rPr>
                <w:color w:val="000000"/>
                <w:lang w:val="es-CO"/>
              </w:rPr>
              <w:t>Representación caricaturesca de los protagonistas del conflicto por el programa nuclear de Irán.</w:t>
            </w:r>
          </w:p>
        </w:tc>
      </w:tr>
      <w:tr w:rsidR="005440AC" w:rsidRPr="0082339F" w14:paraId="7ED4CA77" w14:textId="77777777" w:rsidTr="000C24B3">
        <w:tc>
          <w:tcPr>
            <w:tcW w:w="2518" w:type="dxa"/>
          </w:tcPr>
          <w:p w14:paraId="0936D8D8"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18299E1A" w14:textId="77777777" w:rsidR="005440AC" w:rsidRPr="0082339F" w:rsidRDefault="005440AC" w:rsidP="000C24B3">
            <w:pPr>
              <w:rPr>
                <w:color w:val="000000"/>
                <w:lang w:val="es-CO"/>
              </w:rPr>
            </w:pPr>
          </w:p>
          <w:p w14:paraId="0FA317CD" w14:textId="77777777" w:rsidR="005440AC" w:rsidRPr="0082339F" w:rsidRDefault="005440AC" w:rsidP="000C24B3">
            <w:pPr>
              <w:rPr>
                <w:color w:val="000000"/>
              </w:rPr>
            </w:pPr>
            <w:r w:rsidRPr="0082339F">
              <w:rPr>
                <w:color w:val="000000"/>
                <w:lang w:val="es-CO"/>
              </w:rPr>
              <w:t>Número de la imagen 164625053</w:t>
            </w:r>
          </w:p>
        </w:tc>
      </w:tr>
      <w:tr w:rsidR="005440AC" w:rsidRPr="0082339F" w14:paraId="05118FC0" w14:textId="77777777" w:rsidTr="000C24B3">
        <w:tc>
          <w:tcPr>
            <w:tcW w:w="2518" w:type="dxa"/>
          </w:tcPr>
          <w:p w14:paraId="446843DF" w14:textId="77777777" w:rsidR="005440AC" w:rsidRPr="0082339F" w:rsidRDefault="005440AC" w:rsidP="000C24B3">
            <w:pPr>
              <w:rPr>
                <w:color w:val="000000"/>
              </w:rPr>
            </w:pPr>
            <w:r w:rsidRPr="0082339F">
              <w:rPr>
                <w:b/>
                <w:color w:val="000000"/>
              </w:rPr>
              <w:t>Pie de imagen</w:t>
            </w:r>
          </w:p>
        </w:tc>
        <w:tc>
          <w:tcPr>
            <w:tcW w:w="6515" w:type="dxa"/>
          </w:tcPr>
          <w:p w14:paraId="6F00999A" w14:textId="37AE760D" w:rsidR="005440AC" w:rsidRPr="0082339F" w:rsidRDefault="005440AC" w:rsidP="00126914">
            <w:pPr>
              <w:rPr>
                <w:color w:val="000000"/>
              </w:rPr>
            </w:pPr>
            <w:r w:rsidRPr="0082339F">
              <w:rPr>
                <w:color w:val="000000"/>
              </w:rPr>
              <w:t xml:space="preserve">El desarrollo del programa nuclear enfrenta a Irán, Estados Unidos e Israel. Para Israel, Irán es una “piedra en el zapato” porque representa la amenaza de un ataque nuclear. Por su parte, Estados Unidos pretende </w:t>
            </w:r>
            <w:r w:rsidR="00126914">
              <w:rPr>
                <w:color w:val="000000"/>
              </w:rPr>
              <w:t>disuadir</w:t>
            </w:r>
            <w:r w:rsidRPr="0082339F">
              <w:rPr>
                <w:color w:val="000000"/>
              </w:rPr>
              <w:t xml:space="preserve"> a Irán en negociaciones con el objetivo de neutralizar su desarrollo atómico.  Mientras tanto Irán adopta una política de “puño de hierro” para defender la neutralidad de su programa nuclear.  </w:t>
            </w:r>
          </w:p>
        </w:tc>
      </w:tr>
    </w:tbl>
    <w:p w14:paraId="0DC47452" w14:textId="77777777" w:rsidR="005440AC" w:rsidRPr="0082339F" w:rsidRDefault="005440AC" w:rsidP="005440AC">
      <w:pPr>
        <w:rPr>
          <w:sz w:val="22"/>
          <w:szCs w:val="22"/>
        </w:rPr>
      </w:pPr>
    </w:p>
    <w:p w14:paraId="44AF30C6" w14:textId="1FC5796D" w:rsidR="005440AC" w:rsidRDefault="005440AC" w:rsidP="005440AC">
      <w:pPr>
        <w:rPr>
          <w:sz w:val="22"/>
          <w:szCs w:val="22"/>
        </w:rPr>
      </w:pPr>
      <w:r w:rsidRPr="0082339F">
        <w:rPr>
          <w:sz w:val="22"/>
          <w:szCs w:val="22"/>
        </w:rPr>
        <w:t>Las desavenencias llevan ya una década, tiempo durante el cual se han vivido varias crisis. Las potencias occidentales han aplicado sanciones económicas a las entidades iraníes y el embargo del petróleo. También los gobiernos francés, inglés y estadounidense llevaron portaaviones a la zona. Por su parte, Irán ha amenazado con cesar el suministro de gas y petróleo a la Unión Europea en respuesta a las sanciones [</w:t>
      </w:r>
      <w:r w:rsidRPr="003578C6">
        <w:rPr>
          <w:rFonts w:ascii="Times New Roman" w:hAnsi="Times New Roman" w:cs="Times New Roman"/>
          <w:sz w:val="22"/>
          <w:szCs w:val="22"/>
        </w:rPr>
        <w:t>VER</w:t>
      </w:r>
      <w:r w:rsidRPr="0082339F">
        <w:rPr>
          <w:sz w:val="22"/>
          <w:szCs w:val="22"/>
        </w:rPr>
        <w:t>].</w:t>
      </w:r>
    </w:p>
    <w:p w14:paraId="75CFFE12" w14:textId="575D8690" w:rsidR="003578C6" w:rsidRPr="0082339F" w:rsidRDefault="00E710C4" w:rsidP="005440AC">
      <w:pPr>
        <w:rPr>
          <w:sz w:val="22"/>
          <w:szCs w:val="22"/>
        </w:rPr>
      </w:pPr>
      <w:hyperlink r:id="rId64" w:history="1">
        <w:r w:rsidR="003578C6" w:rsidRPr="00D25797">
          <w:rPr>
            <w:rStyle w:val="Hipervnculo"/>
            <w:rFonts w:ascii="Lucida Grande" w:hAnsi="Lucida Grande" w:cs="Lucida Grande"/>
          </w:rPr>
          <w:t>http://www.rtve.es/noticias/20150709/cronologia-crisis-nuclear-irani/331836.shtml</w:t>
        </w:r>
      </w:hyperlink>
      <w:r w:rsidR="003578C6">
        <w:rPr>
          <w:rFonts w:ascii="Lucida Grande" w:hAnsi="Lucida Grande" w:cs="Lucida Grande"/>
          <w:color w:val="000000"/>
        </w:rPr>
        <w:t xml:space="preserve"> </w:t>
      </w:r>
    </w:p>
    <w:p w14:paraId="0FEF049C" w14:textId="77777777" w:rsidR="005440AC" w:rsidRPr="0082339F" w:rsidRDefault="005440AC" w:rsidP="005440AC">
      <w:pPr>
        <w:rPr>
          <w:sz w:val="22"/>
          <w:szCs w:val="22"/>
        </w:rPr>
      </w:pPr>
    </w:p>
    <w:p w14:paraId="5F907EA1" w14:textId="7350AC77" w:rsidR="005440AC" w:rsidRPr="0082339F" w:rsidRDefault="005440AC" w:rsidP="005440AC">
      <w:pPr>
        <w:rPr>
          <w:sz w:val="22"/>
          <w:szCs w:val="22"/>
        </w:rPr>
      </w:pPr>
      <w:r w:rsidRPr="0082339F">
        <w:rPr>
          <w:sz w:val="22"/>
          <w:szCs w:val="22"/>
        </w:rPr>
        <w:t xml:space="preserve">Recientemente, el grupo 5+1, conformado por los cinco miembros permanentes del Consejo de Seguridad de la ONU (Rusia, Estados Unidos, Francia, Reino Unido, China) y Alemania  se han reunido para negociar salidas con respecto a Irán, en las que todos los actores queden conformes. </w:t>
      </w:r>
      <w:commentRangeStart w:id="249"/>
      <w:r w:rsidR="00126914">
        <w:rPr>
          <w:sz w:val="22"/>
          <w:szCs w:val="22"/>
        </w:rPr>
        <w:t>L</w:t>
      </w:r>
      <w:r w:rsidRPr="0082339F">
        <w:rPr>
          <w:sz w:val="22"/>
          <w:szCs w:val="22"/>
        </w:rPr>
        <w:t>as partes han alcanzado un acuerdo</w:t>
      </w:r>
      <w:r w:rsidR="00126914">
        <w:rPr>
          <w:sz w:val="22"/>
          <w:szCs w:val="22"/>
        </w:rPr>
        <w:t xml:space="preserve"> muy recientemente en julio de 2015; será necesario revisar cómo se desarrolla esta nueva situación histórica </w:t>
      </w:r>
      <w:r w:rsidRPr="0082339F">
        <w:rPr>
          <w:sz w:val="22"/>
          <w:szCs w:val="22"/>
        </w:rPr>
        <w:t xml:space="preserve">. </w:t>
      </w:r>
      <w:commentRangeEnd w:id="249"/>
      <w:r w:rsidR="00126914">
        <w:rPr>
          <w:rStyle w:val="Refdecomentario"/>
          <w:rFonts w:ascii="Calibri" w:eastAsia="Calibri" w:hAnsi="Calibri" w:cs="Times New Roman"/>
          <w:lang w:val="es-MX"/>
        </w:rPr>
        <w:commentReference w:id="249"/>
      </w:r>
    </w:p>
    <w:p w14:paraId="4556DBE7" w14:textId="77777777" w:rsidR="005440AC" w:rsidRPr="0082339F" w:rsidRDefault="005440AC" w:rsidP="005440AC">
      <w:pPr>
        <w:rPr>
          <w:sz w:val="22"/>
          <w:szCs w:val="22"/>
        </w:rPr>
      </w:pPr>
    </w:p>
    <w:p w14:paraId="303EF899" w14:textId="6FFF35FE" w:rsidR="005440AC" w:rsidRDefault="005440AC" w:rsidP="005440AC">
      <w:pPr>
        <w:rPr>
          <w:sz w:val="22"/>
          <w:szCs w:val="22"/>
        </w:rPr>
      </w:pPr>
      <w:r w:rsidRPr="0082339F">
        <w:rPr>
          <w:sz w:val="22"/>
          <w:szCs w:val="22"/>
        </w:rPr>
        <w:t>La grave situación de la guerra en Siria ha llevado a que Estados Unidos se acerque al gobierno iraní para buscar una solución al conflicto en Siria, situación que ha favorecido el acercamiento mutuo. Sin embargo, en Arabia Saudita e Israel se encendieron las alarmas por la disposición de Washington de negociar con Teherán [</w:t>
      </w:r>
      <w:r w:rsidRPr="003578C6">
        <w:rPr>
          <w:rFonts w:ascii="Times New Roman" w:hAnsi="Times New Roman" w:cs="Times New Roman"/>
          <w:sz w:val="22"/>
          <w:szCs w:val="22"/>
        </w:rPr>
        <w:t>VER</w:t>
      </w:r>
      <w:r w:rsidRPr="0082339F">
        <w:rPr>
          <w:sz w:val="22"/>
          <w:szCs w:val="22"/>
        </w:rPr>
        <w:t>].</w:t>
      </w:r>
    </w:p>
    <w:p w14:paraId="2CC739E0" w14:textId="7B0C71FE" w:rsidR="003578C6" w:rsidRPr="0082339F" w:rsidRDefault="00E710C4" w:rsidP="005440AC">
      <w:pPr>
        <w:rPr>
          <w:sz w:val="22"/>
          <w:szCs w:val="22"/>
        </w:rPr>
      </w:pPr>
      <w:hyperlink r:id="rId65" w:history="1">
        <w:r w:rsidR="003578C6" w:rsidRPr="00D25797">
          <w:rPr>
            <w:rStyle w:val="Hipervnculo"/>
            <w:rFonts w:ascii="Lucida Grande" w:hAnsi="Lucida Grande" w:cs="Lucida Grande"/>
          </w:rPr>
          <w:t>http://eurasianhub.com/2013/09/25/negociaciones-entre-washington-y-teheran/</w:t>
        </w:r>
      </w:hyperlink>
      <w:r w:rsidR="003578C6">
        <w:rPr>
          <w:rFonts w:ascii="Lucida Grande" w:hAnsi="Lucida Grande" w:cs="Lucida Grande"/>
          <w:color w:val="000000"/>
        </w:rPr>
        <w:t xml:space="preserve"> </w:t>
      </w:r>
    </w:p>
    <w:p w14:paraId="3F91406C"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293D2F93" w14:textId="77777777" w:rsidTr="000C24B3">
        <w:tc>
          <w:tcPr>
            <w:tcW w:w="9033" w:type="dxa"/>
            <w:gridSpan w:val="2"/>
            <w:shd w:val="clear" w:color="auto" w:fill="000000" w:themeFill="text1"/>
          </w:tcPr>
          <w:p w14:paraId="42614913" w14:textId="77777777" w:rsidR="005440AC" w:rsidRPr="0082339F" w:rsidRDefault="005440AC" w:rsidP="000C24B3">
            <w:pPr>
              <w:rPr>
                <w:b/>
                <w:color w:val="FFFFFF" w:themeColor="background1"/>
              </w:rPr>
            </w:pPr>
            <w:r w:rsidRPr="0082339F">
              <w:rPr>
                <w:b/>
                <w:color w:val="FFFFFF" w:themeColor="background1"/>
              </w:rPr>
              <w:t>Practica: recurso nuevo</w:t>
            </w:r>
          </w:p>
        </w:tc>
      </w:tr>
      <w:tr w:rsidR="005440AC" w:rsidRPr="0082339F" w14:paraId="6A079C35" w14:textId="77777777" w:rsidTr="000C24B3">
        <w:tc>
          <w:tcPr>
            <w:tcW w:w="2518" w:type="dxa"/>
          </w:tcPr>
          <w:p w14:paraId="2B56F3CB" w14:textId="77777777" w:rsidR="005440AC" w:rsidRPr="0082339F" w:rsidRDefault="005440AC" w:rsidP="000C24B3">
            <w:pPr>
              <w:rPr>
                <w:b/>
                <w:color w:val="000000"/>
              </w:rPr>
            </w:pPr>
            <w:r w:rsidRPr="0082339F">
              <w:rPr>
                <w:b/>
                <w:color w:val="000000"/>
              </w:rPr>
              <w:t>Código</w:t>
            </w:r>
          </w:p>
        </w:tc>
        <w:tc>
          <w:tcPr>
            <w:tcW w:w="6515" w:type="dxa"/>
          </w:tcPr>
          <w:p w14:paraId="41D380F9" w14:textId="4E5B877D" w:rsidR="005440AC" w:rsidRPr="0082339F" w:rsidRDefault="005440AC" w:rsidP="004027AF">
            <w:pPr>
              <w:rPr>
                <w:b/>
                <w:color w:val="000000"/>
              </w:rPr>
            </w:pPr>
            <w:r w:rsidRPr="0082339F">
              <w:rPr>
                <w:color w:val="000000"/>
              </w:rPr>
              <w:t>CS_11_01</w:t>
            </w:r>
            <w:commentRangeStart w:id="250"/>
            <w:r w:rsidRPr="0082339F">
              <w:rPr>
                <w:color w:val="000000"/>
              </w:rPr>
              <w:t>_REC</w:t>
            </w:r>
            <w:commentRangeEnd w:id="250"/>
            <w:r w:rsidR="00B65E9F">
              <w:rPr>
                <w:rStyle w:val="Refdecomentario"/>
                <w:rFonts w:ascii="Calibri" w:eastAsia="Calibri" w:hAnsi="Calibri" w:cs="Times New Roman"/>
              </w:rPr>
              <w:commentReference w:id="250"/>
            </w:r>
            <w:r w:rsidR="004027AF">
              <w:rPr>
                <w:color w:val="000000"/>
              </w:rPr>
              <w:t xml:space="preserve">200 </w:t>
            </w:r>
          </w:p>
        </w:tc>
      </w:tr>
      <w:tr w:rsidR="005440AC" w:rsidRPr="0082339F" w14:paraId="65F808F6" w14:textId="77777777" w:rsidTr="000C24B3">
        <w:tc>
          <w:tcPr>
            <w:tcW w:w="2518" w:type="dxa"/>
          </w:tcPr>
          <w:p w14:paraId="41008F98" w14:textId="77777777" w:rsidR="005440AC" w:rsidRPr="0082339F" w:rsidRDefault="005440AC" w:rsidP="000C24B3">
            <w:pPr>
              <w:rPr>
                <w:color w:val="000000"/>
              </w:rPr>
            </w:pPr>
            <w:r w:rsidRPr="0082339F">
              <w:rPr>
                <w:b/>
                <w:color w:val="000000"/>
              </w:rPr>
              <w:t>Título</w:t>
            </w:r>
          </w:p>
        </w:tc>
        <w:tc>
          <w:tcPr>
            <w:tcW w:w="6515" w:type="dxa"/>
          </w:tcPr>
          <w:p w14:paraId="4D919B1A" w14:textId="77777777" w:rsidR="005440AC" w:rsidRPr="0082339F" w:rsidRDefault="005440AC" w:rsidP="000C24B3">
            <w:pPr>
              <w:rPr>
                <w:b/>
                <w:color w:val="000000"/>
              </w:rPr>
            </w:pPr>
            <w:r w:rsidRPr="0082339F">
              <w:rPr>
                <w:b/>
                <w:color w:val="000000"/>
              </w:rPr>
              <w:t>Plantea hipótesis en torno al conflicto palestino-israelí</w:t>
            </w:r>
          </w:p>
        </w:tc>
      </w:tr>
      <w:tr w:rsidR="005440AC" w:rsidRPr="0082339F" w14:paraId="672F4CC7" w14:textId="77777777" w:rsidTr="000C24B3">
        <w:tc>
          <w:tcPr>
            <w:tcW w:w="2518" w:type="dxa"/>
          </w:tcPr>
          <w:p w14:paraId="777CC15F" w14:textId="77777777" w:rsidR="005440AC" w:rsidRPr="0082339F" w:rsidRDefault="005440AC" w:rsidP="000C24B3">
            <w:pPr>
              <w:rPr>
                <w:color w:val="000000"/>
              </w:rPr>
            </w:pPr>
            <w:r w:rsidRPr="0082339F">
              <w:rPr>
                <w:b/>
                <w:color w:val="000000"/>
              </w:rPr>
              <w:t>Descripción</w:t>
            </w:r>
          </w:p>
        </w:tc>
        <w:tc>
          <w:tcPr>
            <w:tcW w:w="6515" w:type="dxa"/>
          </w:tcPr>
          <w:p w14:paraId="08134AF5" w14:textId="7BF77D8D" w:rsidR="005440AC" w:rsidRPr="0082339F" w:rsidRDefault="005440AC" w:rsidP="000C24B3">
            <w:pPr>
              <w:rPr>
                <w:color w:val="000000"/>
              </w:rPr>
            </w:pPr>
            <w:r w:rsidRPr="0082339F">
              <w:rPr>
                <w:color w:val="000000"/>
              </w:rPr>
              <w:t>Actividad investigativa que permite al estudiante entrenarse en</w:t>
            </w:r>
            <w:r w:rsidR="00185FB1">
              <w:rPr>
                <w:color w:val="000000"/>
              </w:rPr>
              <w:t xml:space="preserve">  el planteamiento de hipótesis</w:t>
            </w:r>
          </w:p>
        </w:tc>
      </w:tr>
    </w:tbl>
    <w:p w14:paraId="1CA15BD7" w14:textId="77777777" w:rsidR="005440AC" w:rsidRPr="0082339F" w:rsidRDefault="005440AC" w:rsidP="005440AC">
      <w:pPr>
        <w:rPr>
          <w:sz w:val="22"/>
          <w:szCs w:val="22"/>
          <w:highlight w:val="yellow"/>
        </w:rPr>
      </w:pPr>
    </w:p>
    <w:p w14:paraId="754D1002" w14:textId="77777777" w:rsidR="005440AC" w:rsidRDefault="005440AC" w:rsidP="005440AC">
      <w:pPr>
        <w:rPr>
          <w:sz w:val="22"/>
          <w:szCs w:val="22"/>
          <w:highlight w:val="yellow"/>
        </w:rPr>
      </w:pPr>
    </w:p>
    <w:p w14:paraId="20EBDF59"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76C4971D" w14:textId="51C87731" w:rsidR="005440AC" w:rsidRPr="0082339F" w:rsidRDefault="00AD00B1" w:rsidP="005440AC">
      <w:pPr>
        <w:pStyle w:val="Ttulo2"/>
      </w:pPr>
      <w:bookmarkStart w:id="251" w:name="_Toc426298277"/>
      <w:r>
        <w:t>7</w:t>
      </w:r>
      <w:r w:rsidR="005440AC">
        <w:t>.3</w:t>
      </w:r>
      <w:r w:rsidR="005440AC" w:rsidRPr="0082339F">
        <w:t xml:space="preserve"> Afganistán: tierra fértil para el fundamentalismo talibán y las milicias de Al Qaeda</w:t>
      </w:r>
      <w:bookmarkEnd w:id="251"/>
    </w:p>
    <w:p w14:paraId="6EE63801" w14:textId="77777777" w:rsidR="005440AC" w:rsidRPr="0082339F" w:rsidRDefault="005440AC" w:rsidP="005440AC">
      <w:pPr>
        <w:rPr>
          <w:sz w:val="22"/>
          <w:szCs w:val="22"/>
        </w:rPr>
      </w:pPr>
    </w:p>
    <w:p w14:paraId="10FF83F7" w14:textId="77777777" w:rsidR="005440AC" w:rsidRPr="0082339F" w:rsidRDefault="005440AC" w:rsidP="005440AC">
      <w:pPr>
        <w:rPr>
          <w:sz w:val="22"/>
          <w:szCs w:val="22"/>
        </w:rPr>
      </w:pPr>
      <w:r w:rsidRPr="0082339F">
        <w:rPr>
          <w:sz w:val="22"/>
          <w:szCs w:val="22"/>
        </w:rPr>
        <w:t xml:space="preserve">Tras los atentados contra el </w:t>
      </w:r>
      <w:r w:rsidRPr="0082339F">
        <w:rPr>
          <w:i/>
          <w:sz w:val="22"/>
          <w:szCs w:val="22"/>
        </w:rPr>
        <w:t>World Trade Center</w:t>
      </w:r>
      <w:r w:rsidRPr="0082339F">
        <w:rPr>
          <w:sz w:val="22"/>
          <w:szCs w:val="22"/>
        </w:rPr>
        <w:t xml:space="preserve"> y el pentágono en 2001, Estados Unidos puso en marcha la denominada “Guerra contra el terrorismo”, mediante el despliegue de operaciones militares destinadas a neutralizar a los grupos armados que pudieran tener  interés en atentar contra las potencias occidentales.</w:t>
      </w:r>
    </w:p>
    <w:p w14:paraId="3576491D" w14:textId="77777777" w:rsidR="005440AC" w:rsidRPr="0082339F" w:rsidRDefault="005440AC" w:rsidP="005440AC">
      <w:pPr>
        <w:rPr>
          <w:sz w:val="22"/>
          <w:szCs w:val="22"/>
        </w:rPr>
      </w:pPr>
    </w:p>
    <w:p w14:paraId="15DFA1B9" w14:textId="77777777" w:rsidR="005440AC" w:rsidRPr="0082339F" w:rsidRDefault="005440AC" w:rsidP="005440AC">
      <w:pPr>
        <w:rPr>
          <w:sz w:val="22"/>
          <w:szCs w:val="22"/>
        </w:rPr>
      </w:pPr>
      <w:r w:rsidRPr="0082339F">
        <w:rPr>
          <w:sz w:val="22"/>
          <w:szCs w:val="22"/>
        </w:rPr>
        <w:t xml:space="preserve">Un objetivo primario de la operación militar fue la intervención en Afganistán, país considerado un refugio para las organizaciones radicales armadas; su gobierno fue acusado apoyar a quienes ejecutaron los atentados.  </w:t>
      </w:r>
    </w:p>
    <w:p w14:paraId="3F4BF4EC" w14:textId="77777777" w:rsidR="005440AC" w:rsidRPr="0082339F" w:rsidRDefault="005440AC" w:rsidP="005440AC">
      <w:pPr>
        <w:rPr>
          <w:sz w:val="22"/>
          <w:szCs w:val="22"/>
        </w:rPr>
      </w:pPr>
    </w:p>
    <w:p w14:paraId="5FFFDCD8" w14:textId="77777777" w:rsidR="005440AC" w:rsidRPr="0082339F" w:rsidRDefault="005440AC" w:rsidP="005440AC">
      <w:pPr>
        <w:rPr>
          <w:i/>
          <w:sz w:val="22"/>
          <w:szCs w:val="22"/>
        </w:rPr>
      </w:pPr>
      <w:r w:rsidRPr="0082339F">
        <w:rPr>
          <w:sz w:val="22"/>
          <w:szCs w:val="22"/>
        </w:rPr>
        <w:t>Las pistas llevaron hacia Al Qaeda, organización encabezada por Osama Bin Laden, que  tuvo como origen el régimen político islamista radical comandado por los talibanes en Afganistán.  Estos últimos permitieron la apertura de campos de entrenamiento de terroristas de Al Qaeda.</w:t>
      </w:r>
    </w:p>
    <w:p w14:paraId="75C845DF" w14:textId="77777777" w:rsidR="005440AC" w:rsidRPr="0082339F" w:rsidRDefault="005440AC" w:rsidP="005440AC">
      <w:pPr>
        <w:rPr>
          <w:i/>
          <w:sz w:val="22"/>
          <w:szCs w:val="22"/>
        </w:rPr>
      </w:pPr>
    </w:p>
    <w:p w14:paraId="1F2D826F" w14:textId="77777777" w:rsidR="005440AC" w:rsidRPr="0082339F" w:rsidRDefault="005440AC" w:rsidP="005440AC">
      <w:pPr>
        <w:rPr>
          <w:sz w:val="22"/>
          <w:szCs w:val="22"/>
        </w:rPr>
      </w:pPr>
      <w:r w:rsidRPr="0082339F">
        <w:rPr>
          <w:sz w:val="22"/>
          <w:szCs w:val="22"/>
        </w:rPr>
        <w:t xml:space="preserve">Los talibanes son una facción político-militar fundamentalista. Tomaron el control del gobierno afgano tras la retirada del ejército de la URSS a finales de la década de 1980. En ese momento, Estados Unidos apoyó a los talibanes porque los consideraba antiiraníes, antichiitas y prooccidentales. </w:t>
      </w:r>
    </w:p>
    <w:p w14:paraId="2FF1B112" w14:textId="77777777" w:rsidR="005440AC" w:rsidRPr="0082339F" w:rsidRDefault="005440AC" w:rsidP="005440AC">
      <w:pPr>
        <w:rPr>
          <w:sz w:val="22"/>
          <w:szCs w:val="22"/>
        </w:rPr>
      </w:pPr>
    </w:p>
    <w:p w14:paraId="6622C3B9" w14:textId="77777777" w:rsidR="005440AC" w:rsidRPr="0082339F" w:rsidRDefault="005440AC" w:rsidP="005440AC">
      <w:pPr>
        <w:rPr>
          <w:sz w:val="22"/>
          <w:szCs w:val="22"/>
        </w:rPr>
      </w:pPr>
      <w:r w:rsidRPr="0082339F">
        <w:rPr>
          <w:sz w:val="22"/>
          <w:szCs w:val="22"/>
        </w:rPr>
        <w:t xml:space="preserve">En la década de 1990, los talibanes pasaron de ser una comunidad de campesinos de la etnia </w:t>
      </w:r>
      <w:r w:rsidRPr="0082339F">
        <w:rPr>
          <w:i/>
          <w:sz w:val="22"/>
          <w:szCs w:val="22"/>
        </w:rPr>
        <w:t>pashtun</w:t>
      </w:r>
      <w:r w:rsidRPr="0082339F">
        <w:rPr>
          <w:sz w:val="22"/>
          <w:szCs w:val="22"/>
        </w:rPr>
        <w:t xml:space="preserve">, a convertirse en una poderosa fuerza militar y política. En la actualidad, están organizados en células autónomas que hacen parte de un movimiento único, a manera de franquicias. </w:t>
      </w:r>
    </w:p>
    <w:p w14:paraId="5EBB7549"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0C7BB7E6" w14:textId="77777777" w:rsidTr="000C24B3">
        <w:tc>
          <w:tcPr>
            <w:tcW w:w="9033" w:type="dxa"/>
            <w:gridSpan w:val="2"/>
            <w:shd w:val="clear" w:color="auto" w:fill="0D0D0D" w:themeFill="text1" w:themeFillTint="F2"/>
          </w:tcPr>
          <w:p w14:paraId="588F4CA2"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3ED12615" w14:textId="77777777" w:rsidTr="000C24B3">
        <w:tc>
          <w:tcPr>
            <w:tcW w:w="2518" w:type="dxa"/>
          </w:tcPr>
          <w:p w14:paraId="014AAC41" w14:textId="77777777" w:rsidR="005440AC" w:rsidRPr="0082339F" w:rsidRDefault="005440AC" w:rsidP="000C24B3">
            <w:pPr>
              <w:rPr>
                <w:b/>
                <w:color w:val="000000"/>
              </w:rPr>
            </w:pPr>
            <w:r w:rsidRPr="0082339F">
              <w:rPr>
                <w:b/>
                <w:color w:val="000000"/>
              </w:rPr>
              <w:t>Código</w:t>
            </w:r>
          </w:p>
        </w:tc>
        <w:tc>
          <w:tcPr>
            <w:tcW w:w="6515" w:type="dxa"/>
          </w:tcPr>
          <w:p w14:paraId="28BEE7D9" w14:textId="77777777" w:rsidR="005440AC" w:rsidRPr="0082339F" w:rsidRDefault="005440AC" w:rsidP="000C24B3">
            <w:pPr>
              <w:rPr>
                <w:b/>
                <w:color w:val="000000"/>
              </w:rPr>
            </w:pPr>
            <w:r w:rsidRPr="0082339F">
              <w:rPr>
                <w:color w:val="000000"/>
              </w:rPr>
              <w:t>CS_11_01_IMG22</w:t>
            </w:r>
          </w:p>
        </w:tc>
      </w:tr>
      <w:tr w:rsidR="005440AC" w:rsidRPr="0082339F" w14:paraId="6E5117A8" w14:textId="77777777" w:rsidTr="000C24B3">
        <w:tc>
          <w:tcPr>
            <w:tcW w:w="2518" w:type="dxa"/>
          </w:tcPr>
          <w:p w14:paraId="78AEC616" w14:textId="77777777" w:rsidR="005440AC" w:rsidRPr="0082339F" w:rsidRDefault="005440AC" w:rsidP="000C24B3">
            <w:pPr>
              <w:rPr>
                <w:color w:val="000000"/>
              </w:rPr>
            </w:pPr>
            <w:r w:rsidRPr="0082339F">
              <w:rPr>
                <w:b/>
                <w:color w:val="000000"/>
              </w:rPr>
              <w:t>Descripción</w:t>
            </w:r>
          </w:p>
        </w:tc>
        <w:tc>
          <w:tcPr>
            <w:tcW w:w="6515" w:type="dxa"/>
          </w:tcPr>
          <w:p w14:paraId="63F2230A" w14:textId="77777777" w:rsidR="005440AC" w:rsidRPr="0082339F" w:rsidRDefault="005440AC" w:rsidP="000C24B3">
            <w:pPr>
              <w:rPr>
                <w:color w:val="000000"/>
                <w:lang w:val="es-CO"/>
              </w:rPr>
            </w:pPr>
            <w:r w:rsidRPr="0082339F">
              <w:rPr>
                <w:color w:val="000000"/>
                <w:lang w:val="es-CO"/>
              </w:rPr>
              <w:t>Kabul, Afganistán, vista de las características del territorio.</w:t>
            </w:r>
          </w:p>
          <w:p w14:paraId="5B3729F2" w14:textId="77777777" w:rsidR="005440AC" w:rsidRPr="0082339F" w:rsidRDefault="005440AC" w:rsidP="000C24B3">
            <w:pPr>
              <w:rPr>
                <w:color w:val="000000"/>
                <w:lang w:val="es-CO"/>
              </w:rPr>
            </w:pPr>
          </w:p>
        </w:tc>
      </w:tr>
      <w:tr w:rsidR="005440AC" w:rsidRPr="0082339F" w14:paraId="40C4571B" w14:textId="77777777" w:rsidTr="000C24B3">
        <w:tc>
          <w:tcPr>
            <w:tcW w:w="2518" w:type="dxa"/>
          </w:tcPr>
          <w:p w14:paraId="380573B4"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44349AFB" w14:textId="77777777" w:rsidR="005440AC" w:rsidRPr="0082339F" w:rsidRDefault="005440AC" w:rsidP="000C24B3">
            <w:pPr>
              <w:rPr>
                <w:color w:val="000000"/>
                <w:lang w:val="en-US"/>
              </w:rPr>
            </w:pPr>
            <w:r w:rsidRPr="0082339F">
              <w:rPr>
                <w:color w:val="000000"/>
                <w:lang w:val="es-CO"/>
              </w:rPr>
              <w:t>Número de la imagen 112491824</w:t>
            </w:r>
          </w:p>
          <w:p w14:paraId="312A59D0" w14:textId="77777777" w:rsidR="005440AC" w:rsidRPr="0082339F" w:rsidRDefault="005440AC" w:rsidP="000C24B3">
            <w:pPr>
              <w:rPr>
                <w:color w:val="000000"/>
              </w:rPr>
            </w:pPr>
          </w:p>
        </w:tc>
      </w:tr>
      <w:tr w:rsidR="005440AC" w:rsidRPr="0082339F" w14:paraId="466AAEB1" w14:textId="77777777" w:rsidTr="000C24B3">
        <w:tc>
          <w:tcPr>
            <w:tcW w:w="2518" w:type="dxa"/>
          </w:tcPr>
          <w:p w14:paraId="474E78C8" w14:textId="77777777" w:rsidR="005440AC" w:rsidRPr="0082339F" w:rsidRDefault="005440AC" w:rsidP="000C24B3">
            <w:pPr>
              <w:rPr>
                <w:color w:val="000000"/>
              </w:rPr>
            </w:pPr>
            <w:r w:rsidRPr="0082339F">
              <w:rPr>
                <w:b/>
                <w:color w:val="000000"/>
              </w:rPr>
              <w:t>Pie de imagen</w:t>
            </w:r>
          </w:p>
        </w:tc>
        <w:tc>
          <w:tcPr>
            <w:tcW w:w="6515" w:type="dxa"/>
          </w:tcPr>
          <w:p w14:paraId="287C5F8F" w14:textId="77777777" w:rsidR="005440AC" w:rsidRPr="0082339F" w:rsidRDefault="005440AC" w:rsidP="000C24B3">
            <w:pPr>
              <w:rPr>
                <w:color w:val="000000"/>
              </w:rPr>
            </w:pPr>
            <w:r w:rsidRPr="0082339F">
              <w:t>Afganistán es una región montañosa, inaccesible y árida. Muchas veces las características del territorio determinan la forma como se desarrollan los conflictos y favorecen a quienes saben adaptarse mejor.</w:t>
            </w:r>
          </w:p>
        </w:tc>
      </w:tr>
    </w:tbl>
    <w:p w14:paraId="05BC898E" w14:textId="77777777" w:rsidR="005440AC" w:rsidRDefault="005440AC" w:rsidP="005440AC">
      <w:pPr>
        <w:rPr>
          <w:sz w:val="22"/>
          <w:szCs w:val="22"/>
        </w:rPr>
      </w:pPr>
    </w:p>
    <w:p w14:paraId="24A17387" w14:textId="4450513E" w:rsidR="00834D2D" w:rsidRDefault="00834D2D" w:rsidP="005440AC">
      <w:pPr>
        <w:rPr>
          <w:sz w:val="22"/>
          <w:szCs w:val="22"/>
        </w:rPr>
      </w:pPr>
      <w:r w:rsidRPr="00834D2D">
        <w:rPr>
          <w:sz w:val="22"/>
          <w:szCs w:val="22"/>
          <w:highlight w:val="yellow"/>
        </w:rPr>
        <w:t>[sección 3]</w:t>
      </w:r>
    </w:p>
    <w:p w14:paraId="763ED7F7" w14:textId="5FA0531D" w:rsidR="00834D2D" w:rsidRDefault="00834D2D" w:rsidP="00834D2D">
      <w:pPr>
        <w:pStyle w:val="Ttulo3"/>
      </w:pPr>
      <w:bookmarkStart w:id="252" w:name="_Toc426298278"/>
      <w:r>
        <w:t>7.3.1 El régimen talibán</w:t>
      </w:r>
      <w:bookmarkEnd w:id="252"/>
    </w:p>
    <w:p w14:paraId="2263898B" w14:textId="77777777" w:rsidR="00834D2D" w:rsidRPr="0082339F" w:rsidRDefault="00834D2D" w:rsidP="005440AC">
      <w:pPr>
        <w:rPr>
          <w:sz w:val="22"/>
          <w:szCs w:val="22"/>
        </w:rPr>
      </w:pPr>
    </w:p>
    <w:p w14:paraId="2CF5CA7A" w14:textId="18C714E3" w:rsidR="005440AC" w:rsidRDefault="005440AC" w:rsidP="005440AC">
      <w:pPr>
        <w:rPr>
          <w:sz w:val="22"/>
          <w:szCs w:val="22"/>
        </w:rPr>
      </w:pPr>
      <w:r w:rsidRPr="0082339F">
        <w:rPr>
          <w:sz w:val="22"/>
          <w:szCs w:val="22"/>
        </w:rPr>
        <w:t>Al Qaeda y los talibanes afganos pretenden acabar con la influencia extranjera en el territorio afgano. Al Qaeda funciona como una corporación a la que se integran diversas milicias pertenecientes al islamismo fundamentalista. Ha llegado a tener miembros en más de 60 países. Esta organización incentiva la producción y el tráfico de heroína, pues la consideran  un arma en su guerra contra Occidente. Hoy, Afganistán es el primer productor de opio del mundo [</w:t>
      </w:r>
      <w:r w:rsidRPr="003578C6">
        <w:rPr>
          <w:rFonts w:ascii="Times New Roman" w:hAnsi="Times New Roman" w:cs="Times New Roman"/>
          <w:sz w:val="22"/>
          <w:szCs w:val="22"/>
        </w:rPr>
        <w:t>VER</w:t>
      </w:r>
      <w:r w:rsidRPr="0082339F">
        <w:rPr>
          <w:sz w:val="22"/>
          <w:szCs w:val="22"/>
        </w:rPr>
        <w:t>].</w:t>
      </w:r>
    </w:p>
    <w:p w14:paraId="28790D7A" w14:textId="74895FEB" w:rsidR="003578C6" w:rsidRPr="0082339F" w:rsidRDefault="00E710C4" w:rsidP="005440AC">
      <w:pPr>
        <w:rPr>
          <w:sz w:val="22"/>
          <w:szCs w:val="22"/>
        </w:rPr>
      </w:pPr>
      <w:hyperlink r:id="rId66" w:history="1">
        <w:r w:rsidR="003578C6" w:rsidRPr="00D25797">
          <w:rPr>
            <w:rStyle w:val="Hipervnculo"/>
            <w:rFonts w:ascii="Lucida Grande" w:hAnsi="Lucida Grande" w:cs="Lucida Grande"/>
          </w:rPr>
          <w:t>http://article.wn.com/view/2013/11/13/ONU_Aumenta_produccion_de_opio_en_Afganistan/</w:t>
        </w:r>
      </w:hyperlink>
      <w:r w:rsidR="003578C6">
        <w:rPr>
          <w:rFonts w:ascii="Lucida Grande" w:hAnsi="Lucida Grande" w:cs="Lucida Grande"/>
          <w:color w:val="000000"/>
        </w:rPr>
        <w:t xml:space="preserve"> </w:t>
      </w:r>
    </w:p>
    <w:p w14:paraId="6C658581" w14:textId="77777777" w:rsidR="005440AC" w:rsidRPr="0082339F" w:rsidRDefault="005440AC" w:rsidP="005440AC">
      <w:pPr>
        <w:rPr>
          <w:sz w:val="22"/>
          <w:szCs w:val="22"/>
        </w:rPr>
      </w:pPr>
    </w:p>
    <w:p w14:paraId="0DBFA83E" w14:textId="58237773" w:rsidR="005440AC" w:rsidRDefault="005440AC" w:rsidP="005440AC">
      <w:pPr>
        <w:rPr>
          <w:sz w:val="22"/>
          <w:szCs w:val="22"/>
        </w:rPr>
      </w:pPr>
      <w:r w:rsidRPr="0082339F">
        <w:rPr>
          <w:sz w:val="22"/>
          <w:szCs w:val="22"/>
        </w:rPr>
        <w:t>El régimen Talibán impone reglas de vida muy estrictas al pueblo de Afganistán. La música, la televisión, el cine y cualquier actividad relacionada con el entretenimiento están  prohibidas. Enseñar el cristianismo constituye un delito castigado con la pena de muerte. También han destruido edificios valiosos por su arquitectura y estatuas religiosas consideradas patrimonio de la humanidad [</w:t>
      </w:r>
      <w:r w:rsidRPr="003578C6">
        <w:rPr>
          <w:rFonts w:ascii="Times New Roman" w:hAnsi="Times New Roman" w:cs="Times New Roman"/>
          <w:sz w:val="22"/>
          <w:szCs w:val="22"/>
        </w:rPr>
        <w:t>VER</w:t>
      </w:r>
      <w:r w:rsidRPr="0082339F">
        <w:rPr>
          <w:sz w:val="22"/>
          <w:szCs w:val="22"/>
        </w:rPr>
        <w:t>].</w:t>
      </w:r>
    </w:p>
    <w:p w14:paraId="63AA6CCA" w14:textId="2A1FC53C" w:rsidR="003578C6" w:rsidRPr="0082339F" w:rsidRDefault="00E710C4" w:rsidP="005440AC">
      <w:pPr>
        <w:rPr>
          <w:sz w:val="22"/>
          <w:szCs w:val="22"/>
        </w:rPr>
      </w:pPr>
      <w:hyperlink r:id="rId67" w:history="1">
        <w:r w:rsidR="003578C6" w:rsidRPr="00D25797">
          <w:rPr>
            <w:rStyle w:val="Hipervnculo"/>
            <w:rFonts w:ascii="Lucida Grande" w:hAnsi="Lucida Grande" w:cs="Lucida Grande"/>
          </w:rPr>
          <w:t>http://aulaplaneta.planetasaber.com/theworld/chronicles/seccions/cards/default.asp?art=94&amp;pk=3296</w:t>
        </w:r>
      </w:hyperlink>
      <w:r w:rsidR="003578C6">
        <w:rPr>
          <w:rFonts w:ascii="Lucida Grande" w:hAnsi="Lucida Grande" w:cs="Lucida Grande"/>
          <w:color w:val="000000"/>
        </w:rPr>
        <w:t xml:space="preserve"> </w:t>
      </w:r>
    </w:p>
    <w:p w14:paraId="0CA6081A"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6050D7D0" w14:textId="77777777" w:rsidTr="000C24B3">
        <w:tc>
          <w:tcPr>
            <w:tcW w:w="8978" w:type="dxa"/>
            <w:gridSpan w:val="2"/>
            <w:shd w:val="clear" w:color="auto" w:fill="000000" w:themeFill="text1"/>
          </w:tcPr>
          <w:p w14:paraId="58917C0D" w14:textId="77777777" w:rsidR="005440AC" w:rsidRPr="0082339F" w:rsidRDefault="005440AC" w:rsidP="000C24B3">
            <w:pPr>
              <w:rPr>
                <w:b/>
                <w:color w:val="FFFFFF" w:themeColor="background1"/>
              </w:rPr>
            </w:pPr>
            <w:r w:rsidRPr="0082339F">
              <w:rPr>
                <w:b/>
                <w:color w:val="FFFFFF" w:themeColor="background1"/>
              </w:rPr>
              <w:t>Recuerda</w:t>
            </w:r>
          </w:p>
        </w:tc>
      </w:tr>
      <w:tr w:rsidR="005440AC" w:rsidRPr="0082339F" w14:paraId="7EA6D462" w14:textId="77777777" w:rsidTr="000C24B3">
        <w:tc>
          <w:tcPr>
            <w:tcW w:w="2518" w:type="dxa"/>
          </w:tcPr>
          <w:p w14:paraId="18741F48" w14:textId="77777777" w:rsidR="005440AC" w:rsidRPr="0082339F" w:rsidRDefault="005440AC" w:rsidP="000C24B3">
            <w:pPr>
              <w:rPr>
                <w:b/>
              </w:rPr>
            </w:pPr>
            <w:r w:rsidRPr="0082339F">
              <w:rPr>
                <w:b/>
              </w:rPr>
              <w:t>Contenido</w:t>
            </w:r>
          </w:p>
        </w:tc>
        <w:tc>
          <w:tcPr>
            <w:tcW w:w="6460" w:type="dxa"/>
          </w:tcPr>
          <w:p w14:paraId="39E0C308" w14:textId="77777777" w:rsidR="005440AC" w:rsidRPr="0082339F" w:rsidRDefault="005440AC" w:rsidP="000C24B3">
            <w:pPr>
              <w:rPr>
                <w:b/>
              </w:rPr>
            </w:pPr>
            <w:r w:rsidRPr="0082339F">
              <w:t xml:space="preserve">El territorio de Afganistán está formado principalmente por una región montañosa inaccesible y árida. Geopolíticamente, su territorio cobra relevancia en Asia central dado que posee reservas de minerales de alto valor estratégico y también porque el sistema de transporte del petróleo de Asia Central debe pasar por suelo afgano. </w:t>
            </w:r>
          </w:p>
        </w:tc>
      </w:tr>
    </w:tbl>
    <w:p w14:paraId="612EA292" w14:textId="77777777" w:rsidR="005440AC" w:rsidRPr="0082339F" w:rsidRDefault="005440AC" w:rsidP="005440AC">
      <w:pPr>
        <w:rPr>
          <w:sz w:val="22"/>
          <w:szCs w:val="22"/>
        </w:rPr>
      </w:pPr>
    </w:p>
    <w:p w14:paraId="551F9554" w14:textId="77777777" w:rsidR="005440AC" w:rsidRPr="0082339F" w:rsidRDefault="005440AC" w:rsidP="005440AC">
      <w:pPr>
        <w:rPr>
          <w:sz w:val="22"/>
          <w:szCs w:val="22"/>
        </w:rPr>
      </w:pPr>
      <w:r w:rsidRPr="0082339F">
        <w:rPr>
          <w:sz w:val="22"/>
          <w:szCs w:val="22"/>
        </w:rPr>
        <w:t xml:space="preserve">Estados Unidos inició sus acciones contra Afganistán en 2001. Las fuerzas armadas estadounidenses, con el apoyo de la OTAN y Pakistán, invadieron el país y derrocaron al régimen talibán. La operación duró un mes. En noviembre de 2001, Estados Unidos consideró que había ganado la guerra. </w:t>
      </w:r>
    </w:p>
    <w:p w14:paraId="37B08CA3"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0157CD37" w14:textId="77777777" w:rsidTr="000C24B3">
        <w:tc>
          <w:tcPr>
            <w:tcW w:w="9033" w:type="dxa"/>
            <w:gridSpan w:val="2"/>
            <w:shd w:val="clear" w:color="auto" w:fill="0D0D0D" w:themeFill="text1" w:themeFillTint="F2"/>
          </w:tcPr>
          <w:p w14:paraId="0B1009E2"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2C40EEA6" w14:textId="77777777" w:rsidTr="000C24B3">
        <w:tc>
          <w:tcPr>
            <w:tcW w:w="2518" w:type="dxa"/>
          </w:tcPr>
          <w:p w14:paraId="20686D9B" w14:textId="77777777" w:rsidR="005440AC" w:rsidRPr="0082339F" w:rsidRDefault="005440AC" w:rsidP="000C24B3">
            <w:pPr>
              <w:rPr>
                <w:b/>
                <w:color w:val="000000"/>
              </w:rPr>
            </w:pPr>
            <w:r w:rsidRPr="0082339F">
              <w:rPr>
                <w:b/>
                <w:color w:val="000000"/>
              </w:rPr>
              <w:t>Código</w:t>
            </w:r>
          </w:p>
        </w:tc>
        <w:tc>
          <w:tcPr>
            <w:tcW w:w="6515" w:type="dxa"/>
          </w:tcPr>
          <w:p w14:paraId="614196BE" w14:textId="77777777" w:rsidR="005440AC" w:rsidRPr="0082339F" w:rsidRDefault="005440AC" w:rsidP="000C24B3">
            <w:pPr>
              <w:rPr>
                <w:b/>
                <w:color w:val="000000"/>
              </w:rPr>
            </w:pPr>
            <w:r w:rsidRPr="0082339F">
              <w:rPr>
                <w:color w:val="000000"/>
              </w:rPr>
              <w:t>CS_11_01_IMG23</w:t>
            </w:r>
          </w:p>
        </w:tc>
      </w:tr>
      <w:tr w:rsidR="005440AC" w:rsidRPr="0082339F" w14:paraId="6EE6B576" w14:textId="77777777" w:rsidTr="000C24B3">
        <w:tc>
          <w:tcPr>
            <w:tcW w:w="2518" w:type="dxa"/>
          </w:tcPr>
          <w:p w14:paraId="52101C96" w14:textId="77777777" w:rsidR="005440AC" w:rsidRPr="0082339F" w:rsidRDefault="005440AC" w:rsidP="000C24B3">
            <w:pPr>
              <w:rPr>
                <w:color w:val="000000"/>
              </w:rPr>
            </w:pPr>
            <w:r w:rsidRPr="0082339F">
              <w:rPr>
                <w:b/>
                <w:color w:val="000000"/>
              </w:rPr>
              <w:t>Descripción</w:t>
            </w:r>
          </w:p>
        </w:tc>
        <w:tc>
          <w:tcPr>
            <w:tcW w:w="6515" w:type="dxa"/>
          </w:tcPr>
          <w:p w14:paraId="4F258EDE" w14:textId="77777777" w:rsidR="005440AC" w:rsidRPr="0082339F" w:rsidRDefault="005440AC" w:rsidP="000C24B3">
            <w:pPr>
              <w:rPr>
                <w:color w:val="000000"/>
                <w:lang w:val="es-CO"/>
              </w:rPr>
            </w:pPr>
            <w:r w:rsidRPr="0082339F">
              <w:rPr>
                <w:color w:val="000000"/>
                <w:lang w:val="es-CO"/>
              </w:rPr>
              <w:t>Caravana de talibanes durante la guerra de Afganistán.</w:t>
            </w:r>
          </w:p>
        </w:tc>
      </w:tr>
      <w:tr w:rsidR="005440AC" w:rsidRPr="0082339F" w14:paraId="079A5C8D" w14:textId="77777777" w:rsidTr="000C24B3">
        <w:tc>
          <w:tcPr>
            <w:tcW w:w="2518" w:type="dxa"/>
          </w:tcPr>
          <w:p w14:paraId="23CC4F67"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700EECAB" w14:textId="77777777" w:rsidR="005440AC" w:rsidRPr="0082339F" w:rsidRDefault="005440AC" w:rsidP="000C24B3">
            <w:pPr>
              <w:rPr>
                <w:color w:val="000000"/>
              </w:rPr>
            </w:pPr>
            <w:r w:rsidRPr="0082339F">
              <w:rPr>
                <w:color w:val="000000"/>
              </w:rPr>
              <w:t xml:space="preserve">Banco de contenidos/ Caravana de talibanes durante la guerra de Afganistán contra la Alianza del Norte y EUA, en Khanabad, Afganistán. </w:t>
            </w:r>
          </w:p>
        </w:tc>
      </w:tr>
      <w:tr w:rsidR="005440AC" w:rsidRPr="0082339F" w14:paraId="772CA59C" w14:textId="77777777" w:rsidTr="000C24B3">
        <w:tc>
          <w:tcPr>
            <w:tcW w:w="2518" w:type="dxa"/>
          </w:tcPr>
          <w:p w14:paraId="47DD4D96" w14:textId="77777777" w:rsidR="005440AC" w:rsidRPr="0082339F" w:rsidRDefault="005440AC" w:rsidP="000C24B3">
            <w:pPr>
              <w:rPr>
                <w:color w:val="000000"/>
              </w:rPr>
            </w:pPr>
            <w:r w:rsidRPr="0082339F">
              <w:rPr>
                <w:b/>
                <w:color w:val="000000"/>
              </w:rPr>
              <w:t>Pie de imagen</w:t>
            </w:r>
          </w:p>
        </w:tc>
        <w:tc>
          <w:tcPr>
            <w:tcW w:w="6515" w:type="dxa"/>
          </w:tcPr>
          <w:p w14:paraId="0FF64E75" w14:textId="77777777" w:rsidR="005440AC" w:rsidRPr="0082339F" w:rsidRDefault="005440AC" w:rsidP="000C24B3">
            <w:pPr>
              <w:rPr>
                <w:color w:val="000000"/>
              </w:rPr>
            </w:pPr>
            <w:r w:rsidRPr="0082339F">
              <w:t xml:space="preserve">Caravana de talibanes en Khanabad durante la guerra de Afganistán contra la Alianza del Norte y Estados Unidos. Los grupos armados talibanes no tienen una organización típica de un ejército regular. Su idea de sociedad está basada en interpretaciones extremistas del islamismo, lo que lleva a que sus ciudadanos vivan en un constante estado de represión. </w:t>
            </w:r>
          </w:p>
        </w:tc>
      </w:tr>
    </w:tbl>
    <w:p w14:paraId="06DA39FA" w14:textId="77777777" w:rsidR="005440AC" w:rsidRPr="0082339F" w:rsidRDefault="005440AC" w:rsidP="005440AC">
      <w:pPr>
        <w:rPr>
          <w:sz w:val="22"/>
          <w:szCs w:val="22"/>
        </w:rPr>
      </w:pPr>
    </w:p>
    <w:p w14:paraId="7CEED94C" w14:textId="77777777" w:rsidR="005440AC" w:rsidRPr="0082339F" w:rsidRDefault="005440AC" w:rsidP="005440AC">
      <w:pPr>
        <w:rPr>
          <w:sz w:val="22"/>
          <w:szCs w:val="22"/>
        </w:rPr>
      </w:pPr>
    </w:p>
    <w:p w14:paraId="721342A0" w14:textId="77777777" w:rsidR="005440AC" w:rsidRPr="0082339F" w:rsidRDefault="005440AC" w:rsidP="005440AC">
      <w:pPr>
        <w:rPr>
          <w:sz w:val="22"/>
          <w:szCs w:val="22"/>
        </w:rPr>
      </w:pPr>
      <w:r w:rsidRPr="0082339F">
        <w:rPr>
          <w:sz w:val="22"/>
          <w:szCs w:val="22"/>
        </w:rPr>
        <w:t xml:space="preserve">Sin embargo, el derrocamiento del régimen no puso fin a la actividad de los talibanes, quienes continuaron dominando algunos territorios mediante la guerra de guerrillas. Debido a la permanente intervención militar de los países occidentales, en muchas ocasiones los talibanes han encontrado apoyo entre la población, porque son vistos como sus defensores frente a la invasión extranjera. </w:t>
      </w:r>
    </w:p>
    <w:p w14:paraId="67EFE471"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34FC95E1" w14:textId="77777777" w:rsidTr="000C24B3">
        <w:tc>
          <w:tcPr>
            <w:tcW w:w="9033" w:type="dxa"/>
            <w:gridSpan w:val="2"/>
            <w:shd w:val="clear" w:color="auto" w:fill="0D0D0D" w:themeFill="text1" w:themeFillTint="F2"/>
          </w:tcPr>
          <w:p w14:paraId="791BA7AD"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218519C2" w14:textId="77777777" w:rsidTr="000C24B3">
        <w:tc>
          <w:tcPr>
            <w:tcW w:w="2518" w:type="dxa"/>
          </w:tcPr>
          <w:p w14:paraId="590EA04B" w14:textId="77777777" w:rsidR="005440AC" w:rsidRPr="0082339F" w:rsidRDefault="005440AC" w:rsidP="000C24B3">
            <w:pPr>
              <w:rPr>
                <w:b/>
                <w:color w:val="000000"/>
              </w:rPr>
            </w:pPr>
            <w:r w:rsidRPr="0082339F">
              <w:rPr>
                <w:b/>
                <w:color w:val="000000"/>
              </w:rPr>
              <w:t>Código</w:t>
            </w:r>
          </w:p>
        </w:tc>
        <w:tc>
          <w:tcPr>
            <w:tcW w:w="6515" w:type="dxa"/>
          </w:tcPr>
          <w:p w14:paraId="212848FF" w14:textId="77777777" w:rsidR="005440AC" w:rsidRPr="0082339F" w:rsidRDefault="005440AC" w:rsidP="000C24B3">
            <w:pPr>
              <w:rPr>
                <w:b/>
                <w:color w:val="000000"/>
                <w:highlight w:val="yellow"/>
              </w:rPr>
            </w:pPr>
            <w:r w:rsidRPr="0082339F">
              <w:rPr>
                <w:color w:val="000000"/>
              </w:rPr>
              <w:t>CS_11_01_IMG24</w:t>
            </w:r>
          </w:p>
        </w:tc>
      </w:tr>
      <w:tr w:rsidR="005440AC" w:rsidRPr="0082339F" w14:paraId="0E3C32DA" w14:textId="77777777" w:rsidTr="000C24B3">
        <w:tc>
          <w:tcPr>
            <w:tcW w:w="2518" w:type="dxa"/>
          </w:tcPr>
          <w:p w14:paraId="0A39E705" w14:textId="77777777" w:rsidR="005440AC" w:rsidRPr="0082339F" w:rsidRDefault="005440AC" w:rsidP="000C24B3">
            <w:pPr>
              <w:rPr>
                <w:color w:val="000000"/>
              </w:rPr>
            </w:pPr>
            <w:r w:rsidRPr="0082339F">
              <w:rPr>
                <w:b/>
                <w:color w:val="000000"/>
              </w:rPr>
              <w:t>Descripción</w:t>
            </w:r>
          </w:p>
        </w:tc>
        <w:tc>
          <w:tcPr>
            <w:tcW w:w="6515" w:type="dxa"/>
          </w:tcPr>
          <w:p w14:paraId="6A605F7D" w14:textId="77777777" w:rsidR="005440AC" w:rsidRPr="0082339F" w:rsidRDefault="005440AC" w:rsidP="000C24B3">
            <w:pPr>
              <w:rPr>
                <w:color w:val="000000"/>
                <w:lang w:val="es-CO"/>
              </w:rPr>
            </w:pPr>
            <w:r w:rsidRPr="0082339F">
              <w:rPr>
                <w:color w:val="000000"/>
                <w:lang w:val="es-CO"/>
              </w:rPr>
              <w:t>Manifestantes actuando en las calles de Peshawar (Pakistán), en octubre de 2001, como protesta por los ataques aéreos estadounidenses contra el ejército talibán de Afganistán.</w:t>
            </w:r>
          </w:p>
        </w:tc>
      </w:tr>
      <w:tr w:rsidR="005440AC" w:rsidRPr="0082339F" w14:paraId="1FDEECD6" w14:textId="77777777" w:rsidTr="000C24B3">
        <w:tc>
          <w:tcPr>
            <w:tcW w:w="2518" w:type="dxa"/>
          </w:tcPr>
          <w:p w14:paraId="36779303"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244FAE50" w14:textId="77777777" w:rsidR="005440AC" w:rsidRPr="0082339F" w:rsidRDefault="005440AC" w:rsidP="000C24B3">
            <w:pPr>
              <w:rPr>
                <w:color w:val="000000"/>
              </w:rPr>
            </w:pPr>
            <w:r w:rsidRPr="0082339F">
              <w:rPr>
                <w:color w:val="000000"/>
              </w:rPr>
              <w:t xml:space="preserve">Banco de contenidos/ Las acciones violentas se originan en marcos sociales propicios, como aquellos que generan conductas de confrontación. </w:t>
            </w:r>
          </w:p>
        </w:tc>
      </w:tr>
      <w:tr w:rsidR="005440AC" w:rsidRPr="0082339F" w14:paraId="2A6BDD54" w14:textId="77777777" w:rsidTr="000C24B3">
        <w:tc>
          <w:tcPr>
            <w:tcW w:w="2518" w:type="dxa"/>
          </w:tcPr>
          <w:p w14:paraId="463082F1" w14:textId="77777777" w:rsidR="005440AC" w:rsidRPr="0082339F" w:rsidRDefault="005440AC" w:rsidP="000C24B3">
            <w:pPr>
              <w:rPr>
                <w:color w:val="000000"/>
              </w:rPr>
            </w:pPr>
            <w:r w:rsidRPr="0082339F">
              <w:rPr>
                <w:b/>
                <w:color w:val="000000"/>
              </w:rPr>
              <w:t>Pie de imagen</w:t>
            </w:r>
          </w:p>
        </w:tc>
        <w:tc>
          <w:tcPr>
            <w:tcW w:w="6515" w:type="dxa"/>
          </w:tcPr>
          <w:p w14:paraId="4E1C300A" w14:textId="77777777" w:rsidR="005440AC" w:rsidRPr="0082339F" w:rsidRDefault="005440AC" w:rsidP="000C24B3">
            <w:pPr>
              <w:rPr>
                <w:color w:val="000000"/>
              </w:rPr>
            </w:pPr>
            <w:r w:rsidRPr="0082339F">
              <w:t>Las acciones violentas se originan en contextos sociales propicios, que son los que permiten alimentar las tensiones en cada bando. En la fotografía se observa la reacción de la población civil en las calles de Peshawar (Pakistán), en octubre de 2001, cuando la gente protestó  por  los ataques aéreos estadounidenses contra el ejército talibán de Afganistán.</w:t>
            </w:r>
          </w:p>
        </w:tc>
      </w:tr>
    </w:tbl>
    <w:p w14:paraId="0716B65C" w14:textId="77777777" w:rsidR="005440AC" w:rsidRPr="0082339F" w:rsidRDefault="005440AC" w:rsidP="005440AC">
      <w:pPr>
        <w:rPr>
          <w:sz w:val="22"/>
          <w:szCs w:val="22"/>
          <w:lang w:val="es-MX"/>
        </w:rPr>
      </w:pPr>
    </w:p>
    <w:p w14:paraId="0D5EAEE8" w14:textId="77777777" w:rsidR="005440AC" w:rsidRPr="0082339F" w:rsidRDefault="005440AC" w:rsidP="005440AC">
      <w:pPr>
        <w:rPr>
          <w:sz w:val="22"/>
          <w:szCs w:val="22"/>
        </w:rPr>
      </w:pPr>
    </w:p>
    <w:p w14:paraId="0468B8B3" w14:textId="54DFFB08" w:rsidR="005440AC" w:rsidRPr="0082339F" w:rsidRDefault="005440AC" w:rsidP="005440AC">
      <w:pPr>
        <w:rPr>
          <w:sz w:val="22"/>
          <w:szCs w:val="22"/>
        </w:rPr>
      </w:pPr>
      <w:r w:rsidRPr="0082339F">
        <w:rPr>
          <w:sz w:val="22"/>
          <w:szCs w:val="22"/>
        </w:rPr>
        <w:t>Tras la eliminación de Bin Laden en 2011 por parte de Estados Unidos, la democracia implantada no se ha consolidado [</w:t>
      </w:r>
      <w:r w:rsidRPr="003578C6">
        <w:rPr>
          <w:rFonts w:ascii="Times New Roman" w:hAnsi="Times New Roman" w:cs="Times New Roman"/>
          <w:sz w:val="22"/>
          <w:szCs w:val="22"/>
        </w:rPr>
        <w:t>VER</w:t>
      </w:r>
      <w:r w:rsidRPr="0082339F">
        <w:rPr>
          <w:sz w:val="22"/>
          <w:szCs w:val="22"/>
        </w:rPr>
        <w:t>]</w:t>
      </w:r>
      <w:r w:rsidR="003578C6">
        <w:rPr>
          <w:sz w:val="22"/>
          <w:szCs w:val="22"/>
        </w:rPr>
        <w:t xml:space="preserve"> </w:t>
      </w:r>
      <w:hyperlink r:id="rId68" w:history="1">
        <w:r w:rsidR="003578C6" w:rsidRPr="00D25797">
          <w:rPr>
            <w:rStyle w:val="Hipervnculo"/>
            <w:rFonts w:ascii="Lucida Grande" w:hAnsi="Lucida Grande" w:cs="Lucida Grande"/>
          </w:rPr>
          <w:t>http://www.lacrisisdelahistoria.com/guerra-de-afganistan/</w:t>
        </w:r>
      </w:hyperlink>
      <w:r w:rsidR="003578C6">
        <w:rPr>
          <w:rFonts w:ascii="Lucida Grande" w:hAnsi="Lucida Grande" w:cs="Lucida Grande"/>
          <w:color w:val="000000"/>
        </w:rPr>
        <w:t xml:space="preserve"> </w:t>
      </w:r>
      <w:r w:rsidRPr="0082339F">
        <w:rPr>
          <w:sz w:val="22"/>
          <w:szCs w:val="22"/>
        </w:rPr>
        <w:t>. Múltiples atentados contra militares y civiles ocurren año tras año, la producción de opio y heroína se ha convertido en una empresa que corrompe y debilita las instituciones.</w:t>
      </w:r>
    </w:p>
    <w:p w14:paraId="40826A44" w14:textId="77777777" w:rsidR="005440AC" w:rsidRPr="0082339F" w:rsidRDefault="005440AC" w:rsidP="005440AC">
      <w:pPr>
        <w:rPr>
          <w:sz w:val="22"/>
          <w:szCs w:val="22"/>
        </w:rPr>
      </w:pPr>
    </w:p>
    <w:p w14:paraId="6633983B" w14:textId="4B4962A6" w:rsidR="005440AC" w:rsidRDefault="005440AC" w:rsidP="005440AC">
      <w:pPr>
        <w:rPr>
          <w:sz w:val="22"/>
          <w:szCs w:val="22"/>
        </w:rPr>
      </w:pPr>
      <w:r w:rsidRPr="0082339F">
        <w:rPr>
          <w:sz w:val="22"/>
          <w:szCs w:val="22"/>
        </w:rPr>
        <w:t>En diciembre de 2014, Estados Unidos dio por finalizada su misión en Afganistán y sacó la mayor parte de sus tropas; así que a partir de 2015 mantendrá una presencia militar limitada. El futuro de Afganistán se proyecta incierto. Con el debilitamiento de Al Qaeda, los grupos radicales han encontrado refugio en Yemen y Somalia [</w:t>
      </w:r>
      <w:r w:rsidRPr="003578C6">
        <w:rPr>
          <w:rFonts w:ascii="Times New Roman" w:hAnsi="Times New Roman" w:cs="Times New Roman"/>
          <w:sz w:val="22"/>
          <w:szCs w:val="22"/>
        </w:rPr>
        <w:t>VER</w:t>
      </w:r>
      <w:r w:rsidRPr="0082339F">
        <w:rPr>
          <w:sz w:val="22"/>
          <w:szCs w:val="22"/>
        </w:rPr>
        <w:t xml:space="preserve">]. </w:t>
      </w:r>
    </w:p>
    <w:p w14:paraId="595A5172" w14:textId="5014727E" w:rsidR="003578C6" w:rsidRPr="0082339F" w:rsidRDefault="00E710C4" w:rsidP="005440AC">
      <w:pPr>
        <w:rPr>
          <w:sz w:val="22"/>
          <w:szCs w:val="22"/>
        </w:rPr>
      </w:pPr>
      <w:hyperlink r:id="rId69" w:anchor=".Kku89vAqCggaHmv" w:history="1">
        <w:r w:rsidR="003578C6" w:rsidRPr="00D25797">
          <w:rPr>
            <w:rStyle w:val="Hipervnculo"/>
            <w:rFonts w:ascii="Lucida Grande" w:hAnsi="Lucida Grande" w:cs="Lucida Grande"/>
          </w:rPr>
          <w:t>http://www.eleconomista.es/africa/noticias/2038389/04/10/12-miembros-de-Al-Qaeda-se-pasan-de-Yemen-a-Somalia-para-entrenar-a-rebeldes-somalies.html#.Kku89vAqCggaHmv</w:t>
        </w:r>
      </w:hyperlink>
      <w:r w:rsidR="003578C6">
        <w:rPr>
          <w:rFonts w:ascii="Lucida Grande" w:hAnsi="Lucida Grande" w:cs="Lucida Grande"/>
          <w:color w:val="000000"/>
        </w:rPr>
        <w:t xml:space="preserve"> </w:t>
      </w:r>
    </w:p>
    <w:p w14:paraId="6463EDFE"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780D71F2" w14:textId="77777777" w:rsidTr="000C24B3">
        <w:tc>
          <w:tcPr>
            <w:tcW w:w="9033" w:type="dxa"/>
            <w:gridSpan w:val="2"/>
            <w:shd w:val="clear" w:color="auto" w:fill="000000" w:themeFill="text1"/>
          </w:tcPr>
          <w:p w14:paraId="68AE0BF4" w14:textId="77777777" w:rsidR="005440AC" w:rsidRPr="0082339F" w:rsidRDefault="005440AC" w:rsidP="000C24B3">
            <w:pPr>
              <w:rPr>
                <w:b/>
                <w:color w:val="FFFFFF" w:themeColor="background1"/>
              </w:rPr>
            </w:pPr>
            <w:r w:rsidRPr="0082339F">
              <w:rPr>
                <w:b/>
                <w:color w:val="FFFFFF" w:themeColor="background1"/>
              </w:rPr>
              <w:t>Practica: recurso nuevo</w:t>
            </w:r>
          </w:p>
        </w:tc>
      </w:tr>
      <w:tr w:rsidR="005440AC" w:rsidRPr="0082339F" w14:paraId="51EBA9C9" w14:textId="77777777" w:rsidTr="000C24B3">
        <w:tc>
          <w:tcPr>
            <w:tcW w:w="2518" w:type="dxa"/>
          </w:tcPr>
          <w:p w14:paraId="36D936BE" w14:textId="77777777" w:rsidR="005440AC" w:rsidRPr="0082339F" w:rsidRDefault="005440AC" w:rsidP="000C24B3">
            <w:pPr>
              <w:rPr>
                <w:b/>
                <w:color w:val="000000"/>
              </w:rPr>
            </w:pPr>
            <w:r w:rsidRPr="0082339F">
              <w:rPr>
                <w:b/>
                <w:color w:val="000000"/>
              </w:rPr>
              <w:t>Código</w:t>
            </w:r>
          </w:p>
        </w:tc>
        <w:tc>
          <w:tcPr>
            <w:tcW w:w="6515" w:type="dxa"/>
          </w:tcPr>
          <w:p w14:paraId="4615EB2B" w14:textId="6DE39FA7" w:rsidR="005440AC" w:rsidRPr="0082339F" w:rsidRDefault="005440AC" w:rsidP="00882E12">
            <w:pPr>
              <w:rPr>
                <w:b/>
                <w:color w:val="000000"/>
              </w:rPr>
            </w:pPr>
            <w:r w:rsidRPr="0082339F">
              <w:rPr>
                <w:color w:val="000000"/>
              </w:rPr>
              <w:t>CS_11_01</w:t>
            </w:r>
            <w:commentRangeStart w:id="253"/>
            <w:r w:rsidRPr="0082339F">
              <w:rPr>
                <w:color w:val="000000"/>
              </w:rPr>
              <w:t>_REC</w:t>
            </w:r>
            <w:commentRangeEnd w:id="253"/>
            <w:r w:rsidR="00B65E9F">
              <w:rPr>
                <w:rStyle w:val="Refdecomentario"/>
                <w:rFonts w:ascii="Calibri" w:eastAsia="Calibri" w:hAnsi="Calibri" w:cs="Times New Roman"/>
              </w:rPr>
              <w:commentReference w:id="253"/>
            </w:r>
            <w:r w:rsidR="00882E12">
              <w:rPr>
                <w:color w:val="000000"/>
              </w:rPr>
              <w:t>2</w:t>
            </w:r>
            <w:r w:rsidR="004757CC">
              <w:rPr>
                <w:color w:val="000000"/>
              </w:rPr>
              <w:t>1</w:t>
            </w:r>
            <w:r w:rsidR="00160EDC">
              <w:rPr>
                <w:color w:val="000000"/>
              </w:rPr>
              <w:t xml:space="preserve">0 </w:t>
            </w:r>
          </w:p>
        </w:tc>
      </w:tr>
      <w:tr w:rsidR="005440AC" w:rsidRPr="0082339F" w14:paraId="7686EE14" w14:textId="77777777" w:rsidTr="000C24B3">
        <w:tc>
          <w:tcPr>
            <w:tcW w:w="2518" w:type="dxa"/>
          </w:tcPr>
          <w:p w14:paraId="58DD63B4" w14:textId="77777777" w:rsidR="005440AC" w:rsidRPr="0082339F" w:rsidRDefault="005440AC" w:rsidP="000C24B3">
            <w:pPr>
              <w:rPr>
                <w:color w:val="000000"/>
              </w:rPr>
            </w:pPr>
            <w:r w:rsidRPr="0082339F">
              <w:rPr>
                <w:b/>
                <w:color w:val="000000"/>
              </w:rPr>
              <w:t>Título</w:t>
            </w:r>
          </w:p>
        </w:tc>
        <w:tc>
          <w:tcPr>
            <w:tcW w:w="6515" w:type="dxa"/>
          </w:tcPr>
          <w:p w14:paraId="4046C882" w14:textId="77777777" w:rsidR="005440AC" w:rsidRPr="0082339F" w:rsidRDefault="005440AC" w:rsidP="000C24B3">
            <w:pPr>
              <w:rPr>
                <w:b/>
                <w:color w:val="000000"/>
              </w:rPr>
            </w:pPr>
            <w:r w:rsidRPr="0082339F">
              <w:rPr>
                <w:b/>
                <w:color w:val="000000"/>
              </w:rPr>
              <w:t>Investiga las rutas del gas y del petróleo en Asia central</w:t>
            </w:r>
          </w:p>
        </w:tc>
      </w:tr>
      <w:tr w:rsidR="005440AC" w:rsidRPr="0082339F" w14:paraId="69EF8C1E" w14:textId="77777777" w:rsidTr="000C24B3">
        <w:tc>
          <w:tcPr>
            <w:tcW w:w="2518" w:type="dxa"/>
          </w:tcPr>
          <w:p w14:paraId="316860B7" w14:textId="77777777" w:rsidR="005440AC" w:rsidRPr="0082339F" w:rsidRDefault="005440AC" w:rsidP="000C24B3">
            <w:pPr>
              <w:rPr>
                <w:color w:val="000000"/>
              </w:rPr>
            </w:pPr>
            <w:r w:rsidRPr="0082339F">
              <w:rPr>
                <w:b/>
                <w:color w:val="000000"/>
              </w:rPr>
              <w:t>Descripción</w:t>
            </w:r>
          </w:p>
        </w:tc>
        <w:tc>
          <w:tcPr>
            <w:tcW w:w="6515" w:type="dxa"/>
          </w:tcPr>
          <w:p w14:paraId="0C53123E" w14:textId="2EF2FEF0" w:rsidR="005440AC" w:rsidRPr="0082339F" w:rsidRDefault="005440AC" w:rsidP="000C24B3">
            <w:pPr>
              <w:rPr>
                <w:color w:val="000000"/>
              </w:rPr>
            </w:pPr>
            <w:r w:rsidRPr="0082339F">
              <w:rPr>
                <w:color w:val="000000"/>
              </w:rPr>
              <w:t xml:space="preserve">Actividad que permite al estudiante representar cartográficamente el sistema </w:t>
            </w:r>
            <w:r w:rsidR="00185FB1">
              <w:rPr>
                <w:color w:val="000000"/>
              </w:rPr>
              <w:t>de transporte de petróleo y gas</w:t>
            </w:r>
          </w:p>
        </w:tc>
      </w:tr>
    </w:tbl>
    <w:p w14:paraId="25DF5290" w14:textId="77777777" w:rsidR="005440AC" w:rsidRDefault="005440AC" w:rsidP="005440AC">
      <w:pPr>
        <w:rPr>
          <w:sz w:val="22"/>
          <w:szCs w:val="22"/>
          <w:highlight w:val="yellow"/>
        </w:rPr>
      </w:pPr>
    </w:p>
    <w:p w14:paraId="47E4C167" w14:textId="77777777" w:rsidR="005440AC" w:rsidRPr="0082339F" w:rsidRDefault="005440AC" w:rsidP="005440AC">
      <w:pPr>
        <w:rPr>
          <w:b/>
          <w:sz w:val="22"/>
          <w:szCs w:val="22"/>
        </w:rPr>
      </w:pPr>
    </w:p>
    <w:p w14:paraId="4E29F8FF" w14:textId="77777777" w:rsidR="002D1F1A" w:rsidRPr="002D1F1A" w:rsidRDefault="002D1F1A" w:rsidP="002D1F1A"/>
    <w:p w14:paraId="7C5682E1" w14:textId="77777777" w:rsidR="0082339F" w:rsidRDefault="00C7684A" w:rsidP="0082339F">
      <w:pPr>
        <w:rPr>
          <w:b/>
          <w:sz w:val="22"/>
          <w:szCs w:val="22"/>
        </w:rPr>
      </w:pPr>
      <w:r w:rsidRPr="0082339F">
        <w:rPr>
          <w:sz w:val="22"/>
          <w:szCs w:val="22"/>
          <w:highlight w:val="yellow"/>
        </w:rPr>
        <w:t>[SECCIÓN 2]</w:t>
      </w:r>
      <w:r w:rsidRPr="0082339F">
        <w:rPr>
          <w:sz w:val="22"/>
          <w:szCs w:val="22"/>
        </w:rPr>
        <w:t xml:space="preserve"> </w:t>
      </w:r>
      <w:r w:rsidRPr="0082339F">
        <w:rPr>
          <w:b/>
          <w:sz w:val="22"/>
          <w:szCs w:val="22"/>
        </w:rPr>
        <w:t xml:space="preserve"> </w:t>
      </w:r>
    </w:p>
    <w:p w14:paraId="08DA170C" w14:textId="470E5683" w:rsidR="00C7684A" w:rsidRPr="0082339F" w:rsidRDefault="00AD00B1" w:rsidP="0082339F">
      <w:pPr>
        <w:pStyle w:val="Ttulo2"/>
      </w:pPr>
      <w:bookmarkStart w:id="254" w:name="_Toc426298279"/>
      <w:r>
        <w:t>7.4</w:t>
      </w:r>
      <w:r w:rsidR="00EC3D88" w:rsidRPr="0082339F">
        <w:t xml:space="preserve"> El Estado Islámico: </w:t>
      </w:r>
      <w:r w:rsidR="00AF5522" w:rsidRPr="0082339F">
        <w:t xml:space="preserve">la </w:t>
      </w:r>
      <w:r w:rsidR="00EC3D88" w:rsidRPr="0082339F">
        <w:t xml:space="preserve">radicalización contra </w:t>
      </w:r>
      <w:r w:rsidR="003B41BC" w:rsidRPr="0082339F">
        <w:t>O</w:t>
      </w:r>
      <w:r w:rsidR="00EC3D88" w:rsidRPr="0082339F">
        <w:t>ccidente</w:t>
      </w:r>
      <w:bookmarkEnd w:id="254"/>
    </w:p>
    <w:p w14:paraId="0A0C65D6" w14:textId="77777777" w:rsidR="00721BB7" w:rsidRPr="0082339F" w:rsidRDefault="00721BB7" w:rsidP="0082339F">
      <w:pPr>
        <w:rPr>
          <w:sz w:val="22"/>
          <w:szCs w:val="22"/>
        </w:rPr>
      </w:pPr>
    </w:p>
    <w:p w14:paraId="406B74EC" w14:textId="2E759DF5" w:rsidR="00F11600" w:rsidRPr="0082339F" w:rsidRDefault="00395AA9" w:rsidP="0082339F">
      <w:pPr>
        <w:rPr>
          <w:sz w:val="22"/>
          <w:szCs w:val="22"/>
        </w:rPr>
      </w:pPr>
      <w:r w:rsidRPr="0082339F">
        <w:rPr>
          <w:sz w:val="22"/>
          <w:szCs w:val="22"/>
        </w:rPr>
        <w:t xml:space="preserve">El Estado Islámico </w:t>
      </w:r>
      <w:r w:rsidR="005A77F5" w:rsidRPr="0082339F">
        <w:rPr>
          <w:sz w:val="22"/>
          <w:szCs w:val="22"/>
        </w:rPr>
        <w:t xml:space="preserve">(EI) </w:t>
      </w:r>
      <w:r w:rsidR="00562653" w:rsidRPr="0082339F">
        <w:rPr>
          <w:sz w:val="22"/>
          <w:szCs w:val="22"/>
        </w:rPr>
        <w:t xml:space="preserve">es una </w:t>
      </w:r>
      <w:r w:rsidR="00A11491" w:rsidRPr="0082339F">
        <w:rPr>
          <w:sz w:val="22"/>
          <w:szCs w:val="22"/>
        </w:rPr>
        <w:t xml:space="preserve">enorme </w:t>
      </w:r>
      <w:r w:rsidR="00C73CBB" w:rsidRPr="0082339F">
        <w:rPr>
          <w:sz w:val="22"/>
          <w:szCs w:val="22"/>
        </w:rPr>
        <w:t xml:space="preserve">organización </w:t>
      </w:r>
      <w:r w:rsidR="003B41BC" w:rsidRPr="0082339F">
        <w:rPr>
          <w:sz w:val="22"/>
          <w:szCs w:val="22"/>
        </w:rPr>
        <w:t xml:space="preserve">compuesta por </w:t>
      </w:r>
      <w:r w:rsidR="00562653" w:rsidRPr="0082339F">
        <w:rPr>
          <w:sz w:val="22"/>
          <w:szCs w:val="22"/>
        </w:rPr>
        <w:t>milicia</w:t>
      </w:r>
      <w:r w:rsidR="003B41BC" w:rsidRPr="0082339F">
        <w:rPr>
          <w:sz w:val="22"/>
          <w:szCs w:val="22"/>
        </w:rPr>
        <w:t>s</w:t>
      </w:r>
      <w:r w:rsidR="00562653" w:rsidRPr="0082339F">
        <w:rPr>
          <w:sz w:val="22"/>
          <w:szCs w:val="22"/>
        </w:rPr>
        <w:t xml:space="preserve"> </w:t>
      </w:r>
      <w:r w:rsidR="00562653" w:rsidRPr="0082339F">
        <w:rPr>
          <w:b/>
          <w:sz w:val="22"/>
          <w:szCs w:val="22"/>
        </w:rPr>
        <w:t>yihadista</w:t>
      </w:r>
      <w:r w:rsidR="003B41BC" w:rsidRPr="0082339F">
        <w:rPr>
          <w:b/>
          <w:sz w:val="22"/>
          <w:szCs w:val="22"/>
        </w:rPr>
        <w:t>s</w:t>
      </w:r>
      <w:r w:rsidR="00562653" w:rsidRPr="0082339F">
        <w:rPr>
          <w:sz w:val="22"/>
          <w:szCs w:val="22"/>
        </w:rPr>
        <w:t xml:space="preserve"> sun</w:t>
      </w:r>
      <w:r w:rsidR="003B41BC" w:rsidRPr="0082339F">
        <w:rPr>
          <w:sz w:val="22"/>
          <w:szCs w:val="22"/>
        </w:rPr>
        <w:t>itas</w:t>
      </w:r>
      <w:r w:rsidR="00A11491" w:rsidRPr="0082339F">
        <w:rPr>
          <w:sz w:val="22"/>
          <w:szCs w:val="22"/>
        </w:rPr>
        <w:t xml:space="preserve">, </w:t>
      </w:r>
      <w:r w:rsidR="00855F27" w:rsidRPr="0082339F">
        <w:rPr>
          <w:sz w:val="22"/>
          <w:szCs w:val="22"/>
        </w:rPr>
        <w:t>que</w:t>
      </w:r>
      <w:r w:rsidR="003B41BC" w:rsidRPr="0082339F">
        <w:rPr>
          <w:sz w:val="22"/>
          <w:szCs w:val="22"/>
        </w:rPr>
        <w:t>,</w:t>
      </w:r>
      <w:r w:rsidR="00855F27" w:rsidRPr="0082339F">
        <w:rPr>
          <w:sz w:val="22"/>
          <w:szCs w:val="22"/>
        </w:rPr>
        <w:t xml:space="preserve"> a medida que creció, cambió de nombre y estrategia. </w:t>
      </w:r>
      <w:r w:rsidR="005A77F5" w:rsidRPr="0082339F">
        <w:rPr>
          <w:sz w:val="22"/>
          <w:szCs w:val="22"/>
        </w:rPr>
        <w:t>En la actualidad, reúne</w:t>
      </w:r>
      <w:r w:rsidR="00F11600" w:rsidRPr="0082339F">
        <w:rPr>
          <w:sz w:val="22"/>
          <w:szCs w:val="22"/>
        </w:rPr>
        <w:t xml:space="preserve"> entre </w:t>
      </w:r>
      <w:r w:rsidR="00F11600" w:rsidRPr="0082339F">
        <w:rPr>
          <w:b/>
          <w:sz w:val="22"/>
          <w:szCs w:val="22"/>
        </w:rPr>
        <w:t>15.000 y 30.000 milicianos</w:t>
      </w:r>
      <w:r w:rsidR="00F11600" w:rsidRPr="0082339F">
        <w:rPr>
          <w:sz w:val="22"/>
          <w:szCs w:val="22"/>
        </w:rPr>
        <w:t xml:space="preserve"> activos, que incluye un alto porcentaje de extranjeros pagados como mercenarios. </w:t>
      </w:r>
    </w:p>
    <w:p w14:paraId="207A16EE" w14:textId="5491EEDE" w:rsidR="00C37A28" w:rsidRPr="0082339F" w:rsidRDefault="00C37A28" w:rsidP="0082339F">
      <w:pPr>
        <w:rPr>
          <w:sz w:val="22"/>
          <w:szCs w:val="22"/>
        </w:rPr>
      </w:pPr>
      <w:r w:rsidRPr="0082339F">
        <w:rPr>
          <w:sz w:val="22"/>
          <w:szCs w:val="22"/>
        </w:rPr>
        <w:t>Al comienzo</w:t>
      </w:r>
      <w:r w:rsidR="005A77F5" w:rsidRPr="0082339F">
        <w:rPr>
          <w:sz w:val="22"/>
          <w:szCs w:val="22"/>
        </w:rPr>
        <w:t>,</w:t>
      </w:r>
      <w:r w:rsidRPr="0082339F">
        <w:rPr>
          <w:sz w:val="22"/>
          <w:szCs w:val="22"/>
        </w:rPr>
        <w:t xml:space="preserve"> el grupo se nutrió de los reductos militares que quedaron de la agrupación </w:t>
      </w:r>
      <w:r w:rsidR="004D46E4" w:rsidRPr="0082339F">
        <w:rPr>
          <w:sz w:val="22"/>
          <w:szCs w:val="22"/>
        </w:rPr>
        <w:t>Al Qaeda</w:t>
      </w:r>
      <w:r w:rsidR="005A77F5" w:rsidRPr="0082339F">
        <w:rPr>
          <w:sz w:val="22"/>
          <w:szCs w:val="22"/>
        </w:rPr>
        <w:t xml:space="preserve"> en Iraq</w:t>
      </w:r>
      <w:r w:rsidRPr="0082339F">
        <w:rPr>
          <w:sz w:val="22"/>
          <w:szCs w:val="22"/>
        </w:rPr>
        <w:t>.  Tambié</w:t>
      </w:r>
      <w:r w:rsidR="008E5987" w:rsidRPr="0082339F">
        <w:rPr>
          <w:sz w:val="22"/>
          <w:szCs w:val="22"/>
        </w:rPr>
        <w:t>n encontró apoyo entre sun</w:t>
      </w:r>
      <w:r w:rsidR="005A77F5" w:rsidRPr="0082339F">
        <w:rPr>
          <w:sz w:val="22"/>
          <w:szCs w:val="22"/>
        </w:rPr>
        <w:t>itas</w:t>
      </w:r>
      <w:r w:rsidRPr="0082339F">
        <w:rPr>
          <w:sz w:val="22"/>
          <w:szCs w:val="22"/>
        </w:rPr>
        <w:t xml:space="preserve"> que se sintieron agredidos por la intervención militar de Occidente, que fue vista como una acción para apoderarse del control de los campos petrolíferos, tras la cortina de la supuesta existencia de armas biológicas.</w:t>
      </w:r>
    </w:p>
    <w:tbl>
      <w:tblPr>
        <w:tblStyle w:val="Tablaconcuadrcula"/>
        <w:tblW w:w="0" w:type="auto"/>
        <w:tblLook w:val="04A0" w:firstRow="1" w:lastRow="0" w:firstColumn="1" w:lastColumn="0" w:noHBand="0" w:noVBand="1"/>
      </w:tblPr>
      <w:tblGrid>
        <w:gridCol w:w="949"/>
        <w:gridCol w:w="8105"/>
      </w:tblGrid>
      <w:tr w:rsidR="00721BB7" w:rsidRPr="0082339F" w14:paraId="40F8EF67" w14:textId="77777777" w:rsidTr="005A2B85">
        <w:tc>
          <w:tcPr>
            <w:tcW w:w="8978" w:type="dxa"/>
            <w:gridSpan w:val="2"/>
            <w:shd w:val="clear" w:color="auto" w:fill="000000" w:themeFill="text1"/>
          </w:tcPr>
          <w:p w14:paraId="3FBC96FB" w14:textId="77777777" w:rsidR="00721BB7" w:rsidRPr="0082339F" w:rsidRDefault="00721BB7" w:rsidP="0082339F">
            <w:pPr>
              <w:rPr>
                <w:b/>
                <w:color w:val="FFFFFF" w:themeColor="background1"/>
              </w:rPr>
            </w:pPr>
            <w:r w:rsidRPr="0082339F">
              <w:rPr>
                <w:b/>
                <w:color w:val="FFFFFF" w:themeColor="background1"/>
              </w:rPr>
              <w:t>Recuerda</w:t>
            </w:r>
          </w:p>
        </w:tc>
      </w:tr>
      <w:tr w:rsidR="00721BB7" w:rsidRPr="0082339F" w14:paraId="5F0D3582" w14:textId="77777777" w:rsidTr="005A2B85">
        <w:tc>
          <w:tcPr>
            <w:tcW w:w="2518" w:type="dxa"/>
          </w:tcPr>
          <w:p w14:paraId="2905228D" w14:textId="77777777" w:rsidR="00721BB7" w:rsidRPr="0082339F" w:rsidRDefault="00721BB7" w:rsidP="0082339F">
            <w:pPr>
              <w:rPr>
                <w:b/>
              </w:rPr>
            </w:pPr>
            <w:r w:rsidRPr="0082339F">
              <w:rPr>
                <w:b/>
              </w:rPr>
              <w:t>Contenido</w:t>
            </w:r>
          </w:p>
        </w:tc>
        <w:tc>
          <w:tcPr>
            <w:tcW w:w="6460" w:type="dxa"/>
          </w:tcPr>
          <w:p w14:paraId="2CD4EA36" w14:textId="77777777" w:rsidR="00721BB7" w:rsidRDefault="00A852BE" w:rsidP="0082339F">
            <w:r w:rsidRPr="0082339F">
              <w:t>L</w:t>
            </w:r>
            <w:r w:rsidR="00721BB7" w:rsidRPr="0082339F">
              <w:t xml:space="preserve">a intervención estadounidense a </w:t>
            </w:r>
            <w:r w:rsidR="005A77F5" w:rsidRPr="0082339F">
              <w:t>Iraq</w:t>
            </w:r>
            <w:r w:rsidR="00721BB7" w:rsidRPr="0082339F">
              <w:t xml:space="preserve"> se justificó </w:t>
            </w:r>
            <w:r w:rsidR="005A77F5" w:rsidRPr="0082339F">
              <w:t>mediante</w:t>
            </w:r>
            <w:r w:rsidR="00721BB7" w:rsidRPr="0082339F">
              <w:t xml:space="preserve"> la afirmación del gobierno estadounidense de que Irak poseía armas de destrucción masiva. Por ello desataron una intervención militar y derrocaron al gobierno de Sadam Hussein. </w:t>
            </w:r>
            <w:r w:rsidR="005A77F5" w:rsidRPr="0082339F">
              <w:t>Al final, estas</w:t>
            </w:r>
            <w:r w:rsidR="00721BB7" w:rsidRPr="0082339F">
              <w:t xml:space="preserve"> armas nunca se encontraron</w:t>
            </w:r>
            <w:r w:rsidR="00495453" w:rsidRPr="0082339F">
              <w:t xml:space="preserve"> </w:t>
            </w:r>
            <w:r w:rsidR="00705294" w:rsidRPr="0082339F">
              <w:t>[</w:t>
            </w:r>
            <w:r w:rsidR="00705294" w:rsidRPr="003578C6">
              <w:rPr>
                <w:rFonts w:ascii="Times New Roman" w:hAnsi="Times New Roman" w:cs="Times New Roman"/>
              </w:rPr>
              <w:t>VER</w:t>
            </w:r>
            <w:r w:rsidR="00705294" w:rsidRPr="0082339F">
              <w:t>]</w:t>
            </w:r>
            <w:r w:rsidR="00721BB7" w:rsidRPr="0082339F">
              <w:t xml:space="preserve">. </w:t>
            </w:r>
          </w:p>
          <w:p w14:paraId="450B56C9" w14:textId="7B7920C7" w:rsidR="003578C6" w:rsidRPr="0082339F" w:rsidRDefault="00E710C4" w:rsidP="0082339F">
            <w:pPr>
              <w:rPr>
                <w:b/>
              </w:rPr>
            </w:pPr>
            <w:hyperlink r:id="rId70" w:history="1">
              <w:r w:rsidR="003578C6" w:rsidRPr="00D25797">
                <w:rPr>
                  <w:rStyle w:val="Hipervnculo"/>
                  <w:rFonts w:ascii="Lucida Grande" w:hAnsi="Lucida Grande" w:cs="Lucida Grande"/>
                </w:rPr>
                <w:t>http://aulaplaneta.planetasaber.com/theworld/chronicles/seccions/cards/default.asp?art=94&amp;pk=2113</w:t>
              </w:r>
            </w:hyperlink>
            <w:r w:rsidR="003578C6">
              <w:rPr>
                <w:rFonts w:ascii="Lucida Grande" w:hAnsi="Lucida Grande" w:cs="Lucida Grande"/>
                <w:color w:val="000000"/>
              </w:rPr>
              <w:t xml:space="preserve"> </w:t>
            </w:r>
          </w:p>
        </w:tc>
      </w:tr>
    </w:tbl>
    <w:p w14:paraId="1CD968D7" w14:textId="77777777" w:rsidR="00721BB7" w:rsidRPr="0082339F" w:rsidRDefault="00721BB7" w:rsidP="0082339F">
      <w:pPr>
        <w:rPr>
          <w:sz w:val="22"/>
          <w:szCs w:val="22"/>
        </w:rPr>
      </w:pPr>
    </w:p>
    <w:p w14:paraId="60005700" w14:textId="5CF347A3" w:rsidR="00C37A28" w:rsidRPr="0082339F" w:rsidRDefault="00C37A28" w:rsidP="0082339F">
      <w:pPr>
        <w:rPr>
          <w:sz w:val="22"/>
          <w:szCs w:val="22"/>
        </w:rPr>
      </w:pPr>
      <w:r w:rsidRPr="0082339F">
        <w:rPr>
          <w:sz w:val="22"/>
          <w:szCs w:val="22"/>
        </w:rPr>
        <w:t xml:space="preserve">El fundamentalismo del EI radica en su interpretación </w:t>
      </w:r>
      <w:r w:rsidR="00A852BE" w:rsidRPr="0082339F">
        <w:rPr>
          <w:sz w:val="22"/>
          <w:szCs w:val="22"/>
        </w:rPr>
        <w:t>extremista del Is</w:t>
      </w:r>
      <w:r w:rsidRPr="0082339F">
        <w:rPr>
          <w:sz w:val="22"/>
          <w:szCs w:val="22"/>
        </w:rPr>
        <w:t>lam. Se consideran los únicos creyentes verdaderos</w:t>
      </w:r>
      <w:r w:rsidR="005A77F5" w:rsidRPr="0082339F">
        <w:rPr>
          <w:sz w:val="22"/>
          <w:szCs w:val="22"/>
        </w:rPr>
        <w:t>,</w:t>
      </w:r>
      <w:r w:rsidRPr="0082339F">
        <w:rPr>
          <w:sz w:val="22"/>
          <w:szCs w:val="22"/>
        </w:rPr>
        <w:t xml:space="preserve"> </w:t>
      </w:r>
      <w:r w:rsidR="005A77F5" w:rsidRPr="0082339F">
        <w:rPr>
          <w:sz w:val="22"/>
          <w:szCs w:val="22"/>
        </w:rPr>
        <w:t>los</w:t>
      </w:r>
      <w:r w:rsidRPr="0082339F">
        <w:rPr>
          <w:sz w:val="22"/>
          <w:szCs w:val="22"/>
        </w:rPr>
        <w:t xml:space="preserve"> llamados a restaurar la pureza del islamismo frente a la contaminación que representan las vertientes chiitas del Islam</w:t>
      </w:r>
      <w:r w:rsidR="005A77F5" w:rsidRPr="0082339F">
        <w:rPr>
          <w:sz w:val="22"/>
          <w:szCs w:val="22"/>
        </w:rPr>
        <w:t xml:space="preserve"> y</w:t>
      </w:r>
      <w:r w:rsidRPr="0082339F">
        <w:rPr>
          <w:sz w:val="22"/>
          <w:szCs w:val="22"/>
        </w:rPr>
        <w:t xml:space="preserve"> las influencias occidentales</w:t>
      </w:r>
      <w:r w:rsidR="005A77F5" w:rsidRPr="0082339F">
        <w:rPr>
          <w:sz w:val="22"/>
          <w:szCs w:val="22"/>
        </w:rPr>
        <w:t xml:space="preserve"> en el mundo musulmán</w:t>
      </w:r>
      <w:r w:rsidRPr="0082339F">
        <w:rPr>
          <w:sz w:val="22"/>
          <w:szCs w:val="22"/>
        </w:rPr>
        <w:t>.</w:t>
      </w:r>
    </w:p>
    <w:p w14:paraId="180718BB" w14:textId="075656A5" w:rsidR="000E3098" w:rsidRPr="0082339F" w:rsidRDefault="00C37A28" w:rsidP="0082339F">
      <w:pPr>
        <w:rPr>
          <w:sz w:val="22"/>
          <w:szCs w:val="22"/>
        </w:rPr>
      </w:pPr>
      <w:r w:rsidRPr="0082339F">
        <w:rPr>
          <w:sz w:val="22"/>
          <w:szCs w:val="22"/>
        </w:rPr>
        <w:t>S</w:t>
      </w:r>
      <w:r w:rsidR="00855F27" w:rsidRPr="0082339F">
        <w:rPr>
          <w:sz w:val="22"/>
          <w:szCs w:val="22"/>
        </w:rPr>
        <w:t>eñalan como apóstatas a la población musulmana chiita y a todo aquel que cuestione</w:t>
      </w:r>
      <w:r w:rsidRPr="0082339F">
        <w:rPr>
          <w:sz w:val="22"/>
          <w:szCs w:val="22"/>
        </w:rPr>
        <w:t xml:space="preserve"> </w:t>
      </w:r>
      <w:r w:rsidR="004065EF" w:rsidRPr="0082339F">
        <w:rPr>
          <w:sz w:val="22"/>
          <w:szCs w:val="22"/>
        </w:rPr>
        <w:t>su lucha</w:t>
      </w:r>
      <w:r w:rsidR="005A77F5" w:rsidRPr="0082339F">
        <w:rPr>
          <w:sz w:val="22"/>
          <w:szCs w:val="22"/>
        </w:rPr>
        <w:t>, así l</w:t>
      </w:r>
      <w:r w:rsidR="004065EF" w:rsidRPr="0082339F">
        <w:rPr>
          <w:sz w:val="22"/>
          <w:szCs w:val="22"/>
        </w:rPr>
        <w:t>egitiman sus ataques contra otros musulmanes</w:t>
      </w:r>
      <w:r w:rsidR="005A77F5" w:rsidRPr="0082339F">
        <w:rPr>
          <w:sz w:val="22"/>
          <w:szCs w:val="22"/>
        </w:rPr>
        <w:t>.</w:t>
      </w:r>
      <w:r w:rsidR="00855F27" w:rsidRPr="0082339F">
        <w:rPr>
          <w:sz w:val="22"/>
          <w:szCs w:val="22"/>
        </w:rPr>
        <w:t xml:space="preserve"> </w:t>
      </w:r>
      <w:r w:rsidR="005A77F5" w:rsidRPr="0082339F">
        <w:rPr>
          <w:sz w:val="22"/>
          <w:szCs w:val="22"/>
        </w:rPr>
        <w:t xml:space="preserve">Sin ningún reparo, llevan </w:t>
      </w:r>
      <w:r w:rsidR="00855F27" w:rsidRPr="0082339F">
        <w:rPr>
          <w:sz w:val="22"/>
          <w:szCs w:val="22"/>
        </w:rPr>
        <w:t>a cabo ejecuciones públicas y destruyen templos y mezquitas de facciones enemigas.</w:t>
      </w:r>
      <w:r w:rsidR="000E3098" w:rsidRPr="0082339F">
        <w:rPr>
          <w:sz w:val="22"/>
          <w:szCs w:val="22"/>
        </w:rPr>
        <w:t xml:space="preserve"> El grupo pretende establecer un </w:t>
      </w:r>
      <w:r w:rsidR="000E3098" w:rsidRPr="0082339F">
        <w:rPr>
          <w:b/>
          <w:sz w:val="22"/>
          <w:szCs w:val="22"/>
        </w:rPr>
        <w:t>califato</w:t>
      </w:r>
      <w:r w:rsidR="000E3098" w:rsidRPr="0082339F">
        <w:rPr>
          <w:sz w:val="22"/>
          <w:szCs w:val="22"/>
        </w:rPr>
        <w:t>, es decir, un Estado dirigido por un líder político y religioso</w:t>
      </w:r>
      <w:r w:rsidR="005A77F5" w:rsidRPr="0082339F">
        <w:rPr>
          <w:sz w:val="22"/>
          <w:szCs w:val="22"/>
        </w:rPr>
        <w:t xml:space="preserve"> </w:t>
      </w:r>
      <w:r w:rsidR="000E3098" w:rsidRPr="0082339F">
        <w:rPr>
          <w:sz w:val="22"/>
          <w:szCs w:val="22"/>
        </w:rPr>
        <w:t xml:space="preserve"> que gobierne la totalidad del mundo musulmán. </w:t>
      </w:r>
    </w:p>
    <w:p w14:paraId="5C6C1F6E" w14:textId="20CFD0A0" w:rsidR="000E3098" w:rsidRPr="0082339F" w:rsidRDefault="000E3098" w:rsidP="0082339F">
      <w:pPr>
        <w:rPr>
          <w:sz w:val="22"/>
          <w:szCs w:val="22"/>
        </w:rPr>
      </w:pPr>
      <w:r w:rsidRPr="0082339F">
        <w:rPr>
          <w:sz w:val="22"/>
          <w:szCs w:val="22"/>
        </w:rPr>
        <w:t>Reclama la autoridad religiosa sobre todos los musulmanes del mundo y su propósito es reunir los territorios habitados po</w:t>
      </w:r>
      <w:r w:rsidR="005A77F5" w:rsidRPr="0082339F">
        <w:rPr>
          <w:sz w:val="22"/>
          <w:szCs w:val="22"/>
        </w:rPr>
        <w:t>r musulmanes</w:t>
      </w:r>
      <w:r w:rsidR="0038400B" w:rsidRPr="0082339F">
        <w:rPr>
          <w:sz w:val="22"/>
          <w:szCs w:val="22"/>
        </w:rPr>
        <w:t>,</w:t>
      </w:r>
      <w:r w:rsidR="005A77F5" w:rsidRPr="0082339F">
        <w:rPr>
          <w:sz w:val="22"/>
          <w:szCs w:val="22"/>
        </w:rPr>
        <w:t xml:space="preserve"> comenzando con Iraq</w:t>
      </w:r>
      <w:r w:rsidRPr="0082339F">
        <w:rPr>
          <w:sz w:val="22"/>
          <w:szCs w:val="22"/>
        </w:rPr>
        <w:t xml:space="preserve"> y la región del Levante mediterráneo, Siria e Irak, para convertirlos en la base de un Estado musulmán y luego expandirse al resto del mundo árabe.</w:t>
      </w:r>
    </w:p>
    <w:p w14:paraId="064E38E2" w14:textId="4DDD25F4" w:rsidR="00F11600" w:rsidRPr="0082339F" w:rsidRDefault="00F11600" w:rsidP="0082339F">
      <w:pPr>
        <w:rPr>
          <w:sz w:val="22"/>
          <w:szCs w:val="22"/>
        </w:rPr>
      </w:pPr>
      <w:r w:rsidRPr="0082339F">
        <w:rPr>
          <w:sz w:val="22"/>
          <w:szCs w:val="22"/>
        </w:rPr>
        <w:t xml:space="preserve">Es un grupo que hoy controla grandes recursos económicos. Se calcula que poseen </w:t>
      </w:r>
      <w:r w:rsidR="00721BB7" w:rsidRPr="0082339F">
        <w:rPr>
          <w:sz w:val="22"/>
          <w:szCs w:val="22"/>
        </w:rPr>
        <w:t xml:space="preserve">dos mil </w:t>
      </w:r>
      <w:r w:rsidRPr="0082339F">
        <w:rPr>
          <w:sz w:val="22"/>
          <w:szCs w:val="22"/>
        </w:rPr>
        <w:t xml:space="preserve">millones de dólares y que </w:t>
      </w:r>
      <w:r w:rsidR="0038400B" w:rsidRPr="0082339F">
        <w:rPr>
          <w:sz w:val="22"/>
          <w:szCs w:val="22"/>
        </w:rPr>
        <w:t xml:space="preserve">a diario </w:t>
      </w:r>
      <w:r w:rsidRPr="0082339F">
        <w:rPr>
          <w:sz w:val="22"/>
          <w:szCs w:val="22"/>
        </w:rPr>
        <w:t xml:space="preserve">agregan </w:t>
      </w:r>
      <w:r w:rsidR="0038400B" w:rsidRPr="0082339F">
        <w:rPr>
          <w:sz w:val="22"/>
          <w:szCs w:val="22"/>
        </w:rPr>
        <w:t>dos millones de dólares</w:t>
      </w:r>
      <w:r w:rsidRPr="0082339F">
        <w:rPr>
          <w:sz w:val="22"/>
          <w:szCs w:val="22"/>
        </w:rPr>
        <w:t xml:space="preserve"> por la venta de petróleo y gas, así como por el cobro de impuestos que recauda en su territorio y algunas actividades ilícitas como extorsión, contrabando y secuestro</w:t>
      </w:r>
      <w:r w:rsidR="0038400B" w:rsidRPr="0082339F">
        <w:rPr>
          <w:sz w:val="22"/>
          <w:szCs w:val="22"/>
        </w:rPr>
        <w:t>. El Estado Islámico c</w:t>
      </w:r>
      <w:r w:rsidRPr="0082339F">
        <w:rPr>
          <w:sz w:val="22"/>
          <w:szCs w:val="22"/>
        </w:rPr>
        <w:t xml:space="preserve">ontrola represas, carreteras y límites fronterizos. También se ha denunciado que trafican órganos y que comercian antigüedades. </w:t>
      </w:r>
    </w:p>
    <w:tbl>
      <w:tblPr>
        <w:tblStyle w:val="Tablaconcuadrcula"/>
        <w:tblW w:w="0" w:type="auto"/>
        <w:tblLook w:val="04A0" w:firstRow="1" w:lastRow="0" w:firstColumn="1" w:lastColumn="0" w:noHBand="0" w:noVBand="1"/>
      </w:tblPr>
      <w:tblGrid>
        <w:gridCol w:w="2518"/>
        <w:gridCol w:w="6515"/>
      </w:tblGrid>
      <w:tr w:rsidR="00983FAB" w:rsidRPr="0082339F" w14:paraId="0E33F2BA" w14:textId="77777777" w:rsidTr="005A2B85">
        <w:tc>
          <w:tcPr>
            <w:tcW w:w="9033" w:type="dxa"/>
            <w:gridSpan w:val="2"/>
            <w:shd w:val="clear" w:color="auto" w:fill="0D0D0D" w:themeFill="text1" w:themeFillTint="F2"/>
          </w:tcPr>
          <w:p w14:paraId="39CD25E7" w14:textId="77777777" w:rsidR="00983FAB" w:rsidRPr="0082339F" w:rsidRDefault="00983FAB" w:rsidP="0082339F">
            <w:pPr>
              <w:rPr>
                <w:b/>
                <w:color w:val="FFFFFF" w:themeColor="background1"/>
              </w:rPr>
            </w:pPr>
            <w:r w:rsidRPr="0082339F">
              <w:rPr>
                <w:b/>
                <w:color w:val="FFFFFF" w:themeColor="background1"/>
              </w:rPr>
              <w:t>Imagen (fotografía, gráfica o ilustración)</w:t>
            </w:r>
          </w:p>
        </w:tc>
      </w:tr>
      <w:tr w:rsidR="00983FAB" w:rsidRPr="0082339F" w14:paraId="51940282" w14:textId="77777777" w:rsidTr="005A2B85">
        <w:tc>
          <w:tcPr>
            <w:tcW w:w="2518" w:type="dxa"/>
          </w:tcPr>
          <w:p w14:paraId="79F37AF2" w14:textId="77777777" w:rsidR="00983FAB" w:rsidRPr="0082339F" w:rsidRDefault="00983FAB" w:rsidP="0082339F">
            <w:pPr>
              <w:rPr>
                <w:b/>
                <w:color w:val="000000"/>
              </w:rPr>
            </w:pPr>
            <w:r w:rsidRPr="0082339F">
              <w:rPr>
                <w:b/>
                <w:color w:val="000000"/>
              </w:rPr>
              <w:t>Código</w:t>
            </w:r>
          </w:p>
        </w:tc>
        <w:tc>
          <w:tcPr>
            <w:tcW w:w="6515" w:type="dxa"/>
          </w:tcPr>
          <w:p w14:paraId="0CC08AA8" w14:textId="12E34E31" w:rsidR="00983FAB" w:rsidRPr="0082339F" w:rsidRDefault="00E62EB0" w:rsidP="0082339F">
            <w:pPr>
              <w:rPr>
                <w:b/>
                <w:color w:val="000000"/>
              </w:rPr>
            </w:pPr>
            <w:r w:rsidRPr="0082339F">
              <w:rPr>
                <w:color w:val="000000"/>
              </w:rPr>
              <w:t>CS_11</w:t>
            </w:r>
            <w:r w:rsidR="00983FAB" w:rsidRPr="0082339F">
              <w:rPr>
                <w:color w:val="000000"/>
              </w:rPr>
              <w:t>_0</w:t>
            </w:r>
            <w:r w:rsidR="002B38E0" w:rsidRPr="0082339F">
              <w:rPr>
                <w:color w:val="000000"/>
              </w:rPr>
              <w:t>1</w:t>
            </w:r>
            <w:r w:rsidR="00983FAB" w:rsidRPr="0082339F">
              <w:rPr>
                <w:color w:val="000000"/>
              </w:rPr>
              <w:t>_IMG</w:t>
            </w:r>
            <w:r w:rsidR="00D21B4D" w:rsidRPr="0082339F">
              <w:rPr>
                <w:color w:val="000000"/>
              </w:rPr>
              <w:t>28</w:t>
            </w:r>
          </w:p>
        </w:tc>
      </w:tr>
      <w:tr w:rsidR="00983FAB" w:rsidRPr="0082339F" w14:paraId="392CD824" w14:textId="77777777" w:rsidTr="005A2B85">
        <w:tc>
          <w:tcPr>
            <w:tcW w:w="2518" w:type="dxa"/>
          </w:tcPr>
          <w:p w14:paraId="363106E6" w14:textId="77777777" w:rsidR="00983FAB" w:rsidRPr="0082339F" w:rsidRDefault="00983FAB" w:rsidP="0082339F">
            <w:pPr>
              <w:rPr>
                <w:color w:val="000000"/>
              </w:rPr>
            </w:pPr>
            <w:r w:rsidRPr="0082339F">
              <w:rPr>
                <w:b/>
                <w:color w:val="000000"/>
              </w:rPr>
              <w:t>Descripción</w:t>
            </w:r>
          </w:p>
        </w:tc>
        <w:tc>
          <w:tcPr>
            <w:tcW w:w="6515" w:type="dxa"/>
          </w:tcPr>
          <w:p w14:paraId="11E27EF3" w14:textId="0B1D6084" w:rsidR="00983FAB" w:rsidRPr="0082339F" w:rsidRDefault="00285ED4" w:rsidP="0082339F">
            <w:pPr>
              <w:rPr>
                <w:color w:val="000000"/>
                <w:lang w:val="es-CO"/>
              </w:rPr>
            </w:pPr>
            <w:r w:rsidRPr="0082339F">
              <w:rPr>
                <w:color w:val="000000"/>
                <w:lang w:val="es-CO"/>
              </w:rPr>
              <w:t xml:space="preserve">Bandera del Estado Islámico, grupo yihadista sunita. </w:t>
            </w:r>
          </w:p>
        </w:tc>
      </w:tr>
      <w:tr w:rsidR="00983FAB" w:rsidRPr="0082339F" w14:paraId="4ADAE6F1" w14:textId="77777777" w:rsidTr="005A2B85">
        <w:tc>
          <w:tcPr>
            <w:tcW w:w="2518" w:type="dxa"/>
          </w:tcPr>
          <w:p w14:paraId="086CA8D6" w14:textId="77777777" w:rsidR="00983FAB" w:rsidRPr="0082339F" w:rsidRDefault="00983FAB" w:rsidP="0082339F">
            <w:pPr>
              <w:rPr>
                <w:color w:val="000000"/>
              </w:rPr>
            </w:pPr>
            <w:r w:rsidRPr="0082339F">
              <w:rPr>
                <w:b/>
                <w:color w:val="000000"/>
              </w:rPr>
              <w:t>Código Shutterstock (o URL o la ruta en AulaPlaneta)</w:t>
            </w:r>
          </w:p>
        </w:tc>
        <w:tc>
          <w:tcPr>
            <w:tcW w:w="6515" w:type="dxa"/>
          </w:tcPr>
          <w:p w14:paraId="01CA2B63" w14:textId="77777777" w:rsidR="00285ED4" w:rsidRPr="0082339F" w:rsidRDefault="00285ED4" w:rsidP="0082339F">
            <w:pPr>
              <w:rPr>
                <w:color w:val="000000"/>
                <w:lang w:val="es-CO"/>
              </w:rPr>
            </w:pPr>
          </w:p>
          <w:p w14:paraId="21BC1B9A" w14:textId="5CEB938A" w:rsidR="00273B9D" w:rsidRPr="0082339F" w:rsidRDefault="00285ED4" w:rsidP="0082339F">
            <w:pPr>
              <w:rPr>
                <w:color w:val="000000"/>
                <w:lang w:val="es-CO"/>
              </w:rPr>
            </w:pPr>
            <w:r w:rsidRPr="0082339F">
              <w:rPr>
                <w:color w:val="000000"/>
                <w:lang w:val="es-CO"/>
              </w:rPr>
              <w:t>Número de la imagen 237997351</w:t>
            </w:r>
          </w:p>
          <w:p w14:paraId="4B95BF5B" w14:textId="548808E5" w:rsidR="00983FAB" w:rsidRPr="0082339F" w:rsidRDefault="00983FAB" w:rsidP="0082339F">
            <w:pPr>
              <w:rPr>
                <w:color w:val="000000"/>
              </w:rPr>
            </w:pPr>
          </w:p>
        </w:tc>
      </w:tr>
      <w:tr w:rsidR="00983FAB" w:rsidRPr="0082339F" w14:paraId="53F6BE27" w14:textId="77777777" w:rsidTr="005A2B85">
        <w:tc>
          <w:tcPr>
            <w:tcW w:w="2518" w:type="dxa"/>
          </w:tcPr>
          <w:p w14:paraId="4ADA8012" w14:textId="77777777" w:rsidR="00983FAB" w:rsidRPr="0082339F" w:rsidRDefault="00983FAB" w:rsidP="0082339F">
            <w:pPr>
              <w:rPr>
                <w:color w:val="000000"/>
              </w:rPr>
            </w:pPr>
            <w:r w:rsidRPr="0082339F">
              <w:rPr>
                <w:b/>
                <w:color w:val="000000"/>
              </w:rPr>
              <w:t>Pie de imagen</w:t>
            </w:r>
          </w:p>
        </w:tc>
        <w:tc>
          <w:tcPr>
            <w:tcW w:w="6515" w:type="dxa"/>
          </w:tcPr>
          <w:p w14:paraId="3B70082F" w14:textId="30058991" w:rsidR="00983FAB" w:rsidRPr="0082339F" w:rsidRDefault="00285ED4" w:rsidP="0082339F">
            <w:pPr>
              <w:rPr>
                <w:color w:val="000000"/>
              </w:rPr>
            </w:pPr>
            <w:r w:rsidRPr="0082339F">
              <w:rPr>
                <w:color w:val="000000"/>
                <w:lang w:val="es-CO"/>
              </w:rPr>
              <w:t xml:space="preserve">Bandera del Estado Islámico, grupo yihadista sunita </w:t>
            </w:r>
            <w:r w:rsidR="002E4303" w:rsidRPr="0082339F">
              <w:rPr>
                <w:color w:val="000000"/>
                <w:lang w:val="es-CO"/>
              </w:rPr>
              <w:t>auto</w:t>
            </w:r>
            <w:r w:rsidRPr="0082339F">
              <w:rPr>
                <w:color w:val="000000"/>
                <w:lang w:val="es-CO"/>
              </w:rPr>
              <w:t xml:space="preserve">proclamado como un califato.  </w:t>
            </w:r>
            <w:r w:rsidRPr="0082339F">
              <w:rPr>
                <w:color w:val="000000"/>
              </w:rPr>
              <w:t xml:space="preserve">La bandera </w:t>
            </w:r>
            <w:r w:rsidR="002E4303" w:rsidRPr="0082339F">
              <w:rPr>
                <w:color w:val="000000"/>
              </w:rPr>
              <w:t>porta</w:t>
            </w:r>
            <w:r w:rsidRPr="0082339F">
              <w:rPr>
                <w:color w:val="000000"/>
              </w:rPr>
              <w:t xml:space="preserve"> el color negro, característico de la </w:t>
            </w:r>
            <w:r w:rsidRPr="0082339F">
              <w:rPr>
                <w:i/>
                <w:color w:val="000000"/>
              </w:rPr>
              <w:t>yihad</w:t>
            </w:r>
            <w:r w:rsidRPr="0082339F">
              <w:rPr>
                <w:color w:val="000000"/>
              </w:rPr>
              <w:t>. El texto en árabe escrito en color blanco dice</w:t>
            </w:r>
            <w:r w:rsidR="002E4303" w:rsidRPr="0082339F">
              <w:rPr>
                <w:color w:val="000000"/>
              </w:rPr>
              <w:t>:</w:t>
            </w:r>
            <w:r w:rsidRPr="0082339F">
              <w:rPr>
                <w:color w:val="000000"/>
              </w:rPr>
              <w:t xml:space="preserve"> “</w:t>
            </w:r>
            <w:r w:rsidRPr="0082339F">
              <w:rPr>
                <w:i/>
                <w:color w:val="000000"/>
              </w:rPr>
              <w:t>Ilaha, illa-llah</w:t>
            </w:r>
            <w:r w:rsidRPr="0082339F">
              <w:rPr>
                <w:color w:val="000000"/>
              </w:rPr>
              <w:t>”, que se traduce</w:t>
            </w:r>
            <w:r w:rsidR="002E4303" w:rsidRPr="0082339F">
              <w:rPr>
                <w:color w:val="000000"/>
              </w:rPr>
              <w:t>:</w:t>
            </w:r>
            <w:r w:rsidRPr="0082339F">
              <w:rPr>
                <w:color w:val="000000"/>
              </w:rPr>
              <w:t xml:space="preserve"> “</w:t>
            </w:r>
            <w:r w:rsidR="002E4303" w:rsidRPr="0082339F">
              <w:rPr>
                <w:color w:val="000000"/>
              </w:rPr>
              <w:t>N</w:t>
            </w:r>
            <w:r w:rsidRPr="0082339F">
              <w:rPr>
                <w:color w:val="000000"/>
              </w:rPr>
              <w:t>o hay más Dios que Alá”,  declaración de fe en un único Dios y la profecía de Mahoma.</w:t>
            </w:r>
          </w:p>
        </w:tc>
      </w:tr>
    </w:tbl>
    <w:p w14:paraId="37685D39" w14:textId="77777777" w:rsidR="00983FAB" w:rsidRPr="0082339F" w:rsidRDefault="00983FAB" w:rsidP="0082339F">
      <w:pPr>
        <w:rPr>
          <w:sz w:val="22"/>
          <w:szCs w:val="22"/>
        </w:rPr>
      </w:pPr>
    </w:p>
    <w:p w14:paraId="2AB0236D" w14:textId="77777777" w:rsidR="00F11600" w:rsidRPr="0082339F" w:rsidRDefault="00F11600" w:rsidP="0082339F">
      <w:pPr>
        <w:rPr>
          <w:sz w:val="22"/>
          <w:szCs w:val="22"/>
        </w:rPr>
      </w:pPr>
      <w:r w:rsidRPr="0082339F">
        <w:rPr>
          <w:sz w:val="22"/>
          <w:szCs w:val="22"/>
        </w:rPr>
        <w:t xml:space="preserve">Sus tácticas son consideradas extremas. Decapitaciones difundidas en las redes sociales, flagelaciones, amputaciones, crucifixiones, torturas, ejecuciones sumarias y asesinatos en masa han sido utilizadas como medios para atemorizar a sus enemigos. </w:t>
      </w:r>
    </w:p>
    <w:p w14:paraId="682B13E2" w14:textId="24A0EB35" w:rsidR="00F11600" w:rsidRPr="0082339F" w:rsidRDefault="00F11600" w:rsidP="0082339F">
      <w:pPr>
        <w:rPr>
          <w:sz w:val="22"/>
          <w:szCs w:val="22"/>
        </w:rPr>
      </w:pPr>
      <w:r w:rsidRPr="0082339F">
        <w:rPr>
          <w:sz w:val="22"/>
          <w:szCs w:val="22"/>
        </w:rPr>
        <w:t>También practican el secuestro de minorías religiosas. Los muertos ya se cuentan por miles y hay más de un millón de personas desplazadas. Incluso su acción ha llegado a Europa</w:t>
      </w:r>
      <w:r w:rsidR="004920CD" w:rsidRPr="0082339F">
        <w:rPr>
          <w:sz w:val="22"/>
          <w:szCs w:val="22"/>
        </w:rPr>
        <w:t>,</w:t>
      </w:r>
      <w:r w:rsidRPr="0082339F">
        <w:rPr>
          <w:sz w:val="22"/>
          <w:szCs w:val="22"/>
        </w:rPr>
        <w:t xml:space="preserve"> en donde han asesinado a periodistas y caricaturistas que</w:t>
      </w:r>
      <w:r w:rsidR="004920CD" w:rsidRPr="0082339F">
        <w:rPr>
          <w:sz w:val="22"/>
          <w:szCs w:val="22"/>
        </w:rPr>
        <w:t>,</w:t>
      </w:r>
      <w:r w:rsidRPr="0082339F">
        <w:rPr>
          <w:sz w:val="22"/>
          <w:szCs w:val="22"/>
        </w:rPr>
        <w:t xml:space="preserve"> desde su punto de vista, ofenden su religión. </w:t>
      </w:r>
    </w:p>
    <w:p w14:paraId="5FA6FFF8" w14:textId="5C1042A3" w:rsidR="00F11600" w:rsidRPr="0082339F" w:rsidRDefault="004920CD" w:rsidP="0082339F">
      <w:pPr>
        <w:rPr>
          <w:sz w:val="22"/>
          <w:szCs w:val="22"/>
        </w:rPr>
      </w:pPr>
      <w:r w:rsidRPr="0082339F">
        <w:rPr>
          <w:sz w:val="22"/>
          <w:szCs w:val="22"/>
        </w:rPr>
        <w:t>El Estado I</w:t>
      </w:r>
      <w:r w:rsidR="00C46745" w:rsidRPr="0082339F">
        <w:rPr>
          <w:sz w:val="22"/>
          <w:szCs w:val="22"/>
        </w:rPr>
        <w:t xml:space="preserve">slámico se fortaleció a partir </w:t>
      </w:r>
      <w:r w:rsidR="00F11600" w:rsidRPr="0082339F">
        <w:rPr>
          <w:sz w:val="22"/>
          <w:szCs w:val="22"/>
        </w:rPr>
        <w:t>del estallido</w:t>
      </w:r>
      <w:r w:rsidR="00C46745" w:rsidRPr="0082339F">
        <w:rPr>
          <w:sz w:val="22"/>
          <w:szCs w:val="22"/>
        </w:rPr>
        <w:t xml:space="preserve"> de la </w:t>
      </w:r>
      <w:r w:rsidR="009A32D5" w:rsidRPr="0082339F">
        <w:rPr>
          <w:sz w:val="22"/>
          <w:szCs w:val="22"/>
        </w:rPr>
        <w:t>guerra civil</w:t>
      </w:r>
      <w:r w:rsidR="004065EF" w:rsidRPr="0082339F">
        <w:rPr>
          <w:sz w:val="22"/>
          <w:szCs w:val="22"/>
        </w:rPr>
        <w:t xml:space="preserve"> en Siria</w:t>
      </w:r>
      <w:r w:rsidR="00C46745" w:rsidRPr="0082339F">
        <w:rPr>
          <w:sz w:val="22"/>
          <w:szCs w:val="22"/>
        </w:rPr>
        <w:t xml:space="preserve">. </w:t>
      </w:r>
      <w:r w:rsidR="00F11600" w:rsidRPr="0082339F">
        <w:rPr>
          <w:sz w:val="22"/>
          <w:szCs w:val="22"/>
        </w:rPr>
        <w:t xml:space="preserve">Declaró </w:t>
      </w:r>
      <w:r w:rsidRPr="0082339F">
        <w:rPr>
          <w:sz w:val="22"/>
          <w:szCs w:val="22"/>
        </w:rPr>
        <w:t>su soberanía sobre Iraq</w:t>
      </w:r>
      <w:r w:rsidR="00F11600" w:rsidRPr="0082339F">
        <w:rPr>
          <w:sz w:val="22"/>
          <w:szCs w:val="22"/>
        </w:rPr>
        <w:t xml:space="preserve"> y Siria y su territorio se constituyó en una plataforma de lanzamiento de ataques contra Estados Unidos y sus aliados. </w:t>
      </w:r>
    </w:p>
    <w:p w14:paraId="1B319304" w14:textId="59BEB6DC" w:rsidR="00A61943" w:rsidRDefault="00C46745" w:rsidP="0082339F">
      <w:pPr>
        <w:rPr>
          <w:sz w:val="22"/>
          <w:szCs w:val="22"/>
        </w:rPr>
      </w:pPr>
      <w:r w:rsidRPr="0082339F">
        <w:rPr>
          <w:sz w:val="22"/>
          <w:szCs w:val="22"/>
        </w:rPr>
        <w:t xml:space="preserve">Para </w:t>
      </w:r>
      <w:r w:rsidR="004065EF" w:rsidRPr="0082339F">
        <w:rPr>
          <w:sz w:val="22"/>
          <w:szCs w:val="22"/>
        </w:rPr>
        <w:t>2014</w:t>
      </w:r>
      <w:r w:rsidR="004920CD" w:rsidRPr="0082339F">
        <w:rPr>
          <w:sz w:val="22"/>
          <w:szCs w:val="22"/>
        </w:rPr>
        <w:t>,</w:t>
      </w:r>
      <w:r w:rsidR="004065EF" w:rsidRPr="0082339F">
        <w:rPr>
          <w:sz w:val="22"/>
          <w:szCs w:val="22"/>
        </w:rPr>
        <w:t xml:space="preserve"> controla</w:t>
      </w:r>
      <w:r w:rsidR="00A852BE" w:rsidRPr="0082339F">
        <w:rPr>
          <w:sz w:val="22"/>
          <w:szCs w:val="22"/>
        </w:rPr>
        <w:t>ba</w:t>
      </w:r>
      <w:r w:rsidR="004065EF" w:rsidRPr="0082339F">
        <w:rPr>
          <w:sz w:val="22"/>
          <w:szCs w:val="22"/>
        </w:rPr>
        <w:t xml:space="preserve"> ocho provincias </w:t>
      </w:r>
      <w:r w:rsidR="00C73CBB" w:rsidRPr="0082339F">
        <w:rPr>
          <w:sz w:val="22"/>
          <w:szCs w:val="22"/>
        </w:rPr>
        <w:t>en la zona limítrofe entre S</w:t>
      </w:r>
      <w:r w:rsidR="004920CD" w:rsidRPr="0082339F">
        <w:rPr>
          <w:sz w:val="22"/>
          <w:szCs w:val="22"/>
        </w:rPr>
        <w:t>iria</w:t>
      </w:r>
      <w:r w:rsidR="004065EF" w:rsidRPr="0082339F">
        <w:rPr>
          <w:sz w:val="22"/>
          <w:szCs w:val="22"/>
        </w:rPr>
        <w:t xml:space="preserve"> e </w:t>
      </w:r>
      <w:r w:rsidR="00C73CBB" w:rsidRPr="0082339F">
        <w:rPr>
          <w:sz w:val="22"/>
          <w:szCs w:val="22"/>
        </w:rPr>
        <w:t>I</w:t>
      </w:r>
      <w:r w:rsidR="004065EF" w:rsidRPr="0082339F">
        <w:rPr>
          <w:sz w:val="22"/>
          <w:szCs w:val="22"/>
        </w:rPr>
        <w:t>ra</w:t>
      </w:r>
      <w:r w:rsidR="004920CD" w:rsidRPr="0082339F">
        <w:rPr>
          <w:sz w:val="22"/>
          <w:szCs w:val="22"/>
        </w:rPr>
        <w:t>q</w:t>
      </w:r>
      <w:r w:rsidR="00A852BE" w:rsidRPr="0082339F">
        <w:rPr>
          <w:sz w:val="22"/>
          <w:szCs w:val="22"/>
        </w:rPr>
        <w:t xml:space="preserve"> y gobernaba</w:t>
      </w:r>
      <w:r w:rsidR="004065EF" w:rsidRPr="0082339F">
        <w:rPr>
          <w:sz w:val="22"/>
          <w:szCs w:val="22"/>
        </w:rPr>
        <w:t xml:space="preserve"> a cinco millones de personas. De particular importancia fue el control de Mosul, </w:t>
      </w:r>
      <w:r w:rsidR="004920CD" w:rsidRPr="0082339F">
        <w:rPr>
          <w:sz w:val="22"/>
          <w:szCs w:val="22"/>
        </w:rPr>
        <w:t>la segunda ciudad de Iraq</w:t>
      </w:r>
      <w:r w:rsidR="00495453" w:rsidRPr="0082339F">
        <w:rPr>
          <w:sz w:val="22"/>
          <w:szCs w:val="22"/>
        </w:rPr>
        <w:t xml:space="preserve"> [</w:t>
      </w:r>
      <w:r w:rsidR="00495453" w:rsidRPr="003578C6">
        <w:rPr>
          <w:rFonts w:ascii="Times New Roman" w:hAnsi="Times New Roman" w:cs="Times New Roman"/>
          <w:sz w:val="22"/>
          <w:szCs w:val="22"/>
        </w:rPr>
        <w:t>VER</w:t>
      </w:r>
      <w:r w:rsidR="00495453" w:rsidRPr="0082339F">
        <w:rPr>
          <w:sz w:val="22"/>
          <w:szCs w:val="22"/>
        </w:rPr>
        <w:t>]</w:t>
      </w:r>
      <w:r w:rsidR="00F11600" w:rsidRPr="0082339F">
        <w:rPr>
          <w:sz w:val="22"/>
          <w:szCs w:val="22"/>
        </w:rPr>
        <w:t>.</w:t>
      </w:r>
    </w:p>
    <w:p w14:paraId="047A03C5" w14:textId="4AAED747" w:rsidR="003578C6" w:rsidRPr="0082339F" w:rsidRDefault="00E710C4" w:rsidP="0082339F">
      <w:pPr>
        <w:rPr>
          <w:sz w:val="22"/>
          <w:szCs w:val="22"/>
        </w:rPr>
      </w:pPr>
      <w:hyperlink r:id="rId71" w:history="1">
        <w:r w:rsidR="003578C6" w:rsidRPr="00D25797">
          <w:rPr>
            <w:rStyle w:val="Hipervnculo"/>
            <w:rFonts w:ascii="Lucida Grande" w:hAnsi="Lucida Grande" w:cs="Lucida Grande"/>
          </w:rPr>
          <w:t>https://www.youtube.com/watch?v=nBYlMC1c_lQ</w:t>
        </w:r>
      </w:hyperlink>
      <w:r w:rsidR="003578C6">
        <w:rPr>
          <w:rFonts w:ascii="Lucida Grande" w:hAnsi="Lucida Grande" w:cs="Lucida Grande"/>
          <w:color w:val="000000"/>
        </w:rPr>
        <w:t xml:space="preserve"> </w:t>
      </w:r>
    </w:p>
    <w:p w14:paraId="767AE034" w14:textId="2B98380C" w:rsidR="009A32D5" w:rsidRPr="0082339F" w:rsidRDefault="00A61943" w:rsidP="0082339F">
      <w:pPr>
        <w:rPr>
          <w:sz w:val="22"/>
          <w:szCs w:val="22"/>
        </w:rPr>
      </w:pPr>
      <w:r w:rsidRPr="0082339F">
        <w:rPr>
          <w:sz w:val="22"/>
          <w:szCs w:val="22"/>
        </w:rPr>
        <w:t>La influencia del Estado Islámico se está extendiendo con rapidez</w:t>
      </w:r>
      <w:r w:rsidR="00855F27" w:rsidRPr="0082339F">
        <w:rPr>
          <w:sz w:val="22"/>
          <w:szCs w:val="22"/>
        </w:rPr>
        <w:t xml:space="preserve"> </w:t>
      </w:r>
      <w:r w:rsidR="004920CD" w:rsidRPr="0082339F">
        <w:rPr>
          <w:sz w:val="22"/>
          <w:szCs w:val="22"/>
        </w:rPr>
        <w:t>más allá de Iraq</w:t>
      </w:r>
      <w:r w:rsidR="00855F27" w:rsidRPr="0082339F">
        <w:rPr>
          <w:sz w:val="22"/>
          <w:szCs w:val="22"/>
        </w:rPr>
        <w:t xml:space="preserve"> y Siria</w:t>
      </w:r>
      <w:r w:rsidRPr="0082339F">
        <w:rPr>
          <w:sz w:val="22"/>
          <w:szCs w:val="22"/>
        </w:rPr>
        <w:t>. Su propaganda s</w:t>
      </w:r>
      <w:r w:rsidR="00B212B9" w:rsidRPr="0082339F">
        <w:rPr>
          <w:sz w:val="22"/>
          <w:szCs w:val="22"/>
        </w:rPr>
        <w:t>educ</w:t>
      </w:r>
      <w:r w:rsidRPr="0082339F">
        <w:rPr>
          <w:sz w:val="22"/>
          <w:szCs w:val="22"/>
        </w:rPr>
        <w:t xml:space="preserve">e </w:t>
      </w:r>
      <w:r w:rsidR="006F12EB" w:rsidRPr="0082339F">
        <w:rPr>
          <w:sz w:val="22"/>
          <w:szCs w:val="22"/>
        </w:rPr>
        <w:t xml:space="preserve">a los jóvenes, incluso de nacionalidades europeas, </w:t>
      </w:r>
      <w:r w:rsidR="00B212B9" w:rsidRPr="0082339F">
        <w:rPr>
          <w:sz w:val="22"/>
          <w:szCs w:val="22"/>
        </w:rPr>
        <w:t>a través de las redes sociales</w:t>
      </w:r>
      <w:r w:rsidR="00855F27" w:rsidRPr="0082339F">
        <w:rPr>
          <w:sz w:val="22"/>
          <w:szCs w:val="22"/>
        </w:rPr>
        <w:t xml:space="preserve"> y</w:t>
      </w:r>
      <w:r w:rsidR="009A32D5" w:rsidRPr="0082339F">
        <w:rPr>
          <w:sz w:val="22"/>
          <w:szCs w:val="22"/>
        </w:rPr>
        <w:t xml:space="preserve"> la</w:t>
      </w:r>
      <w:r w:rsidR="00855F27" w:rsidRPr="0082339F">
        <w:rPr>
          <w:sz w:val="22"/>
          <w:szCs w:val="22"/>
        </w:rPr>
        <w:t>s</w:t>
      </w:r>
      <w:r w:rsidR="009A32D5" w:rsidRPr="0082339F">
        <w:rPr>
          <w:sz w:val="22"/>
          <w:szCs w:val="22"/>
        </w:rPr>
        <w:t xml:space="preserve"> </w:t>
      </w:r>
      <w:r w:rsidR="00855F27" w:rsidRPr="0082339F">
        <w:rPr>
          <w:sz w:val="22"/>
          <w:szCs w:val="22"/>
        </w:rPr>
        <w:t xml:space="preserve">acciones </w:t>
      </w:r>
      <w:r w:rsidR="009A32D5" w:rsidRPr="0082339F">
        <w:rPr>
          <w:sz w:val="22"/>
          <w:szCs w:val="22"/>
        </w:rPr>
        <w:t>para detenerlos no está</w:t>
      </w:r>
      <w:r w:rsidR="00855F27" w:rsidRPr="0082339F">
        <w:rPr>
          <w:sz w:val="22"/>
          <w:szCs w:val="22"/>
        </w:rPr>
        <w:t>n</w:t>
      </w:r>
      <w:r w:rsidR="009A32D5" w:rsidRPr="0082339F">
        <w:rPr>
          <w:sz w:val="22"/>
          <w:szCs w:val="22"/>
        </w:rPr>
        <w:t xml:space="preserve"> dando resultados.</w:t>
      </w:r>
    </w:p>
    <w:p w14:paraId="636B6010" w14:textId="77777777" w:rsidR="00A852BE" w:rsidRDefault="00A852BE" w:rsidP="0082339F">
      <w:pPr>
        <w:rPr>
          <w:sz w:val="22"/>
          <w:szCs w:val="22"/>
        </w:rPr>
      </w:pPr>
    </w:p>
    <w:p w14:paraId="397099D3" w14:textId="77777777" w:rsidR="00834D2D" w:rsidRDefault="00834D2D" w:rsidP="0082339F">
      <w:pPr>
        <w:rPr>
          <w:sz w:val="22"/>
          <w:szCs w:val="22"/>
        </w:rPr>
      </w:pPr>
    </w:p>
    <w:p w14:paraId="1D443AE3" w14:textId="77777777" w:rsidR="004A5ACB" w:rsidRPr="0082339F" w:rsidRDefault="004A5ACB" w:rsidP="00C90C45">
      <w:pPr>
        <w:rPr>
          <w:sz w:val="22"/>
          <w:szCs w:val="22"/>
        </w:rPr>
      </w:pPr>
    </w:p>
    <w:p w14:paraId="5D93D601"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0B85BF68" w14:textId="419769B9" w:rsidR="004A5ACB" w:rsidRPr="00096F06" w:rsidRDefault="004A5ACB" w:rsidP="00C90C45">
      <w:pPr>
        <w:pStyle w:val="Ttulo2"/>
      </w:pPr>
      <w:bookmarkStart w:id="255" w:name="_Toc426298280"/>
      <w:r w:rsidRPr="00096F06">
        <w:t>7.5 Consolidación</w:t>
      </w:r>
      <w:bookmarkEnd w:id="255"/>
    </w:p>
    <w:p w14:paraId="250CA07F" w14:textId="77777777" w:rsidR="004A5ACB" w:rsidRDefault="004A5ACB" w:rsidP="00C90C45">
      <w:pPr>
        <w:rPr>
          <w:sz w:val="22"/>
          <w:szCs w:val="22"/>
          <w:highlight w:val="yellow"/>
        </w:rPr>
      </w:pPr>
    </w:p>
    <w:p w14:paraId="7075E5F3"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F71C3A" w:rsidRPr="0082339F" w14:paraId="378606C0" w14:textId="77777777" w:rsidTr="00C90C45">
        <w:tc>
          <w:tcPr>
            <w:tcW w:w="9033" w:type="dxa"/>
            <w:gridSpan w:val="2"/>
            <w:shd w:val="clear" w:color="auto" w:fill="000000" w:themeFill="text1"/>
          </w:tcPr>
          <w:p w14:paraId="59BCB559"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1D538BDC" w14:textId="77777777" w:rsidTr="00C90C45">
        <w:tc>
          <w:tcPr>
            <w:tcW w:w="2518" w:type="dxa"/>
          </w:tcPr>
          <w:p w14:paraId="2BBDD169" w14:textId="77777777" w:rsidR="00F71C3A" w:rsidRPr="00A3255A" w:rsidRDefault="00F71C3A" w:rsidP="00C90C45">
            <w:pPr>
              <w:rPr>
                <w:b/>
                <w:color w:val="000000"/>
              </w:rPr>
            </w:pPr>
            <w:r w:rsidRPr="00A3255A">
              <w:rPr>
                <w:b/>
                <w:color w:val="000000"/>
              </w:rPr>
              <w:t>Código</w:t>
            </w:r>
          </w:p>
        </w:tc>
        <w:tc>
          <w:tcPr>
            <w:tcW w:w="6515" w:type="dxa"/>
          </w:tcPr>
          <w:p w14:paraId="2C1784EF" w14:textId="43AB7FAF" w:rsidR="00F71C3A" w:rsidRPr="00A3255A" w:rsidRDefault="00F71C3A" w:rsidP="004757CC">
            <w:pPr>
              <w:rPr>
                <w:b/>
                <w:color w:val="000000"/>
              </w:rPr>
            </w:pPr>
            <w:r w:rsidRPr="00A3255A">
              <w:rPr>
                <w:color w:val="000000"/>
              </w:rPr>
              <w:t>CS_11_01_CO_RE</w:t>
            </w:r>
            <w:r w:rsidR="00B53620">
              <w:rPr>
                <w:color w:val="000000"/>
              </w:rPr>
              <w:t>C22</w:t>
            </w:r>
            <w:r w:rsidR="004757CC">
              <w:rPr>
                <w:color w:val="000000"/>
              </w:rPr>
              <w:t>0</w:t>
            </w:r>
          </w:p>
        </w:tc>
      </w:tr>
      <w:tr w:rsidR="00F71C3A" w:rsidRPr="0082339F" w14:paraId="3F0F8207" w14:textId="77777777" w:rsidTr="00C90C45">
        <w:tc>
          <w:tcPr>
            <w:tcW w:w="2518" w:type="dxa"/>
          </w:tcPr>
          <w:p w14:paraId="292931E4" w14:textId="77777777" w:rsidR="00F71C3A" w:rsidRPr="00A3255A" w:rsidRDefault="00F71C3A" w:rsidP="00C90C45">
            <w:pPr>
              <w:rPr>
                <w:color w:val="000000"/>
              </w:rPr>
            </w:pPr>
            <w:r w:rsidRPr="00A3255A">
              <w:rPr>
                <w:b/>
                <w:color w:val="000000"/>
              </w:rPr>
              <w:t>Título</w:t>
            </w:r>
          </w:p>
        </w:tc>
        <w:tc>
          <w:tcPr>
            <w:tcW w:w="6515" w:type="dxa"/>
          </w:tcPr>
          <w:p w14:paraId="2C6BCFCC" w14:textId="64326FA1" w:rsidR="00F71C3A" w:rsidRPr="00A3255A" w:rsidRDefault="00F71C3A" w:rsidP="00F71C3A">
            <w:pPr>
              <w:rPr>
                <w:rFonts w:cs="Arial"/>
              </w:rPr>
            </w:pPr>
            <w:r w:rsidRPr="00A3255A">
              <w:rPr>
                <w:rFonts w:cs="Arial"/>
              </w:rPr>
              <w:t xml:space="preserve">Refuerza tu aprendizaje: </w:t>
            </w:r>
            <w:r>
              <w:rPr>
                <w:rFonts w:cs="Arial"/>
              </w:rPr>
              <w:t>Los conflictos entre Oriente y Occidente</w:t>
            </w:r>
          </w:p>
        </w:tc>
      </w:tr>
      <w:tr w:rsidR="00F71C3A" w:rsidRPr="0082339F" w14:paraId="32E14014" w14:textId="77777777" w:rsidTr="00C90C45">
        <w:tc>
          <w:tcPr>
            <w:tcW w:w="2518" w:type="dxa"/>
          </w:tcPr>
          <w:p w14:paraId="50FC13DE" w14:textId="77777777" w:rsidR="00F71C3A" w:rsidRPr="00A3255A" w:rsidRDefault="00F71C3A" w:rsidP="00C90C45">
            <w:pPr>
              <w:rPr>
                <w:color w:val="000000"/>
              </w:rPr>
            </w:pPr>
            <w:r w:rsidRPr="00A3255A">
              <w:rPr>
                <w:b/>
                <w:color w:val="000000"/>
              </w:rPr>
              <w:t>Descripción</w:t>
            </w:r>
          </w:p>
        </w:tc>
        <w:tc>
          <w:tcPr>
            <w:tcW w:w="6515" w:type="dxa"/>
          </w:tcPr>
          <w:p w14:paraId="719316DE" w14:textId="54A0A720" w:rsidR="00F71C3A" w:rsidRPr="00A3255A" w:rsidRDefault="00F71C3A" w:rsidP="00F71C3A">
            <w:pPr>
              <w:rPr>
                <w:color w:val="000000"/>
              </w:rPr>
            </w:pPr>
            <w:r w:rsidRPr="00A3255A">
              <w:rPr>
                <w:color w:val="000000"/>
              </w:rPr>
              <w:t xml:space="preserve">Actividad sobre </w:t>
            </w:r>
            <w:r>
              <w:rPr>
                <w:rFonts w:cs="Arial"/>
              </w:rPr>
              <w:t>Los conflictos entre Oriente y Occidente</w:t>
            </w:r>
          </w:p>
        </w:tc>
      </w:tr>
    </w:tbl>
    <w:p w14:paraId="06641BCE" w14:textId="77777777" w:rsidR="00F71C3A" w:rsidRPr="0082339F" w:rsidRDefault="00F71C3A" w:rsidP="00F71C3A">
      <w:pPr>
        <w:rPr>
          <w:sz w:val="22"/>
          <w:szCs w:val="22"/>
          <w:highlight w:val="yellow"/>
        </w:rPr>
      </w:pPr>
    </w:p>
    <w:p w14:paraId="498B6DD3" w14:textId="77777777" w:rsidR="00F71C3A" w:rsidRPr="0082339F" w:rsidRDefault="00F71C3A" w:rsidP="00F71C3A">
      <w:pPr>
        <w:rPr>
          <w:sz w:val="22"/>
          <w:szCs w:val="22"/>
          <w:highlight w:val="yellow"/>
        </w:rPr>
      </w:pPr>
    </w:p>
    <w:p w14:paraId="5A02322C" w14:textId="082E4EB9" w:rsidR="005440AC" w:rsidRDefault="005440AC">
      <w:pPr>
        <w:rPr>
          <w:rFonts w:ascii="Times" w:hAnsi="Times"/>
          <w:sz w:val="22"/>
          <w:szCs w:val="22"/>
          <w:highlight w:val="yellow"/>
        </w:rPr>
      </w:pPr>
    </w:p>
    <w:p w14:paraId="299DE5CB" w14:textId="2D0CAAD3" w:rsidR="0082339F" w:rsidRDefault="00E04A82" w:rsidP="0082339F">
      <w:pPr>
        <w:rPr>
          <w:rFonts w:ascii="Times" w:hAnsi="Times"/>
          <w:sz w:val="22"/>
          <w:szCs w:val="22"/>
        </w:rPr>
      </w:pPr>
      <w:r w:rsidRPr="0082339F">
        <w:rPr>
          <w:rFonts w:ascii="Times" w:hAnsi="Times"/>
          <w:sz w:val="22"/>
          <w:szCs w:val="22"/>
          <w:highlight w:val="yellow"/>
        </w:rPr>
        <w:t>[SECCIÓN 1]</w:t>
      </w:r>
    </w:p>
    <w:p w14:paraId="472B0208" w14:textId="7569DA10" w:rsidR="00E04A82" w:rsidRPr="0082339F" w:rsidRDefault="005622DF" w:rsidP="0082339F">
      <w:pPr>
        <w:pStyle w:val="Ttulo1"/>
        <w:rPr>
          <w:highlight w:val="yellow"/>
        </w:rPr>
      </w:pPr>
      <w:bookmarkStart w:id="256" w:name="_Toc426298281"/>
      <w:r>
        <w:t>8</w:t>
      </w:r>
      <w:r w:rsidR="00E04A82" w:rsidRPr="0082339F">
        <w:t xml:space="preserve">  </w:t>
      </w:r>
      <w:r w:rsidR="0082339F">
        <w:t>P</w:t>
      </w:r>
      <w:r w:rsidR="00E04A82" w:rsidRPr="0082339F">
        <w:t>royectos y competencias</w:t>
      </w:r>
      <w:bookmarkEnd w:id="256"/>
      <w:r w:rsidR="00E04A82" w:rsidRPr="0082339F">
        <w:rPr>
          <w:highlight w:val="yellow"/>
        </w:rPr>
        <w:t xml:space="preserve"> </w:t>
      </w:r>
    </w:p>
    <w:p w14:paraId="4705B9D2" w14:textId="77777777" w:rsidR="00046E4D" w:rsidRPr="0082339F" w:rsidRDefault="00046E4D" w:rsidP="0082339F">
      <w:pPr>
        <w:rPr>
          <w:sz w:val="22"/>
          <w:szCs w:val="22"/>
          <w:highlight w:val="yellow"/>
        </w:rPr>
      </w:pPr>
    </w:p>
    <w:p w14:paraId="340A8118" w14:textId="5DC1B9B7" w:rsidR="00E04A82" w:rsidRPr="00B53620" w:rsidRDefault="00516592" w:rsidP="0082339F">
      <w:pPr>
        <w:rPr>
          <w:strike/>
          <w:sz w:val="22"/>
          <w:szCs w:val="22"/>
          <w:highlight w:val="cyan"/>
        </w:rPr>
      </w:pPr>
      <w:r w:rsidRPr="00B53620">
        <w:rPr>
          <w:strike/>
          <w:sz w:val="22"/>
          <w:szCs w:val="22"/>
          <w:highlight w:val="cyan"/>
        </w:rPr>
        <w:t>AQUÍ NO</w:t>
      </w:r>
    </w:p>
    <w:tbl>
      <w:tblPr>
        <w:tblStyle w:val="Tablaconcuadrcula"/>
        <w:tblW w:w="0" w:type="auto"/>
        <w:tblLook w:val="04A0" w:firstRow="1" w:lastRow="0" w:firstColumn="1" w:lastColumn="0" w:noHBand="0" w:noVBand="1"/>
      </w:tblPr>
      <w:tblGrid>
        <w:gridCol w:w="2518"/>
        <w:gridCol w:w="6515"/>
      </w:tblGrid>
      <w:tr w:rsidR="008F6442" w:rsidRPr="00B53620" w14:paraId="42A5E7E9" w14:textId="77777777" w:rsidTr="008F6442">
        <w:tc>
          <w:tcPr>
            <w:tcW w:w="9033" w:type="dxa"/>
            <w:gridSpan w:val="2"/>
            <w:shd w:val="clear" w:color="auto" w:fill="000000" w:themeFill="text1"/>
          </w:tcPr>
          <w:p w14:paraId="31DB3C52" w14:textId="1134B0DF" w:rsidR="008F6442" w:rsidRPr="00B53620" w:rsidRDefault="0062384C" w:rsidP="0082339F">
            <w:pPr>
              <w:rPr>
                <w:b/>
                <w:strike/>
                <w:color w:val="FFFFFF" w:themeColor="background1"/>
              </w:rPr>
            </w:pPr>
            <w:r w:rsidRPr="00B53620">
              <w:rPr>
                <w:b/>
                <w:strike/>
                <w:color w:val="FFFFFF" w:themeColor="background1"/>
              </w:rPr>
              <w:t>Consolidación</w:t>
            </w:r>
            <w:r w:rsidR="008F6442" w:rsidRPr="00B53620">
              <w:rPr>
                <w:b/>
                <w:strike/>
                <w:color w:val="FFFFFF" w:themeColor="background1"/>
              </w:rPr>
              <w:t>: recurso nuevo</w:t>
            </w:r>
          </w:p>
        </w:tc>
      </w:tr>
      <w:tr w:rsidR="008F6442" w:rsidRPr="00B53620" w14:paraId="009F6D04" w14:textId="77777777" w:rsidTr="008F6442">
        <w:tc>
          <w:tcPr>
            <w:tcW w:w="2518" w:type="dxa"/>
          </w:tcPr>
          <w:p w14:paraId="71BEB27A" w14:textId="77777777" w:rsidR="008F6442" w:rsidRPr="00B53620" w:rsidRDefault="008F6442" w:rsidP="0082339F">
            <w:pPr>
              <w:rPr>
                <w:b/>
                <w:strike/>
                <w:color w:val="000000"/>
              </w:rPr>
            </w:pPr>
            <w:r w:rsidRPr="00B53620">
              <w:rPr>
                <w:b/>
                <w:strike/>
                <w:color w:val="000000"/>
              </w:rPr>
              <w:t>Código</w:t>
            </w:r>
          </w:p>
        </w:tc>
        <w:tc>
          <w:tcPr>
            <w:tcW w:w="6515" w:type="dxa"/>
          </w:tcPr>
          <w:p w14:paraId="3BD1F48C" w14:textId="08B647E7" w:rsidR="008F6442" w:rsidRPr="00B53620" w:rsidRDefault="008F6442" w:rsidP="0082339F">
            <w:pPr>
              <w:rPr>
                <w:b/>
                <w:strike/>
                <w:color w:val="000000"/>
              </w:rPr>
            </w:pPr>
            <w:r w:rsidRPr="00B53620">
              <w:rPr>
                <w:strike/>
                <w:color w:val="000000"/>
              </w:rPr>
              <w:t>CS_11_01_CO_</w:t>
            </w:r>
            <w:commentRangeStart w:id="257"/>
            <w:r w:rsidRPr="00B53620">
              <w:rPr>
                <w:strike/>
                <w:color w:val="000000"/>
              </w:rPr>
              <w:t>REC</w:t>
            </w:r>
            <w:r w:rsidR="00160EDC" w:rsidRPr="00B53620">
              <w:rPr>
                <w:strike/>
                <w:color w:val="000000"/>
              </w:rPr>
              <w:t xml:space="preserve">xxx (ant </w:t>
            </w:r>
            <w:r w:rsidRPr="00B53620">
              <w:rPr>
                <w:strike/>
                <w:color w:val="000000"/>
              </w:rPr>
              <w:t>250</w:t>
            </w:r>
            <w:commentRangeEnd w:id="257"/>
            <w:r w:rsidR="00160EDC" w:rsidRPr="00B53620">
              <w:rPr>
                <w:strike/>
                <w:color w:val="000000"/>
              </w:rPr>
              <w:t>)</w:t>
            </w:r>
            <w:r w:rsidR="00F1138B" w:rsidRPr="00B53620">
              <w:rPr>
                <w:rStyle w:val="Refdecomentario"/>
                <w:rFonts w:ascii="Calibri" w:eastAsia="Calibri" w:hAnsi="Calibri" w:cs="Times New Roman"/>
                <w:strike/>
              </w:rPr>
              <w:commentReference w:id="257"/>
            </w:r>
          </w:p>
        </w:tc>
      </w:tr>
      <w:tr w:rsidR="008F6442" w:rsidRPr="00B53620" w14:paraId="4C9E9B14" w14:textId="77777777" w:rsidTr="008F6442">
        <w:tc>
          <w:tcPr>
            <w:tcW w:w="2518" w:type="dxa"/>
          </w:tcPr>
          <w:p w14:paraId="7F25D0DF" w14:textId="77777777" w:rsidR="008F6442" w:rsidRPr="00B53620" w:rsidRDefault="008F6442" w:rsidP="0082339F">
            <w:pPr>
              <w:rPr>
                <w:strike/>
                <w:color w:val="000000"/>
              </w:rPr>
            </w:pPr>
            <w:r w:rsidRPr="00B53620">
              <w:rPr>
                <w:b/>
                <w:strike/>
                <w:color w:val="000000"/>
              </w:rPr>
              <w:t>Título</w:t>
            </w:r>
          </w:p>
        </w:tc>
        <w:tc>
          <w:tcPr>
            <w:tcW w:w="6515" w:type="dxa"/>
          </w:tcPr>
          <w:p w14:paraId="68CAF179" w14:textId="0018386A" w:rsidR="008F6442" w:rsidRPr="00B53620" w:rsidRDefault="0062384C" w:rsidP="0082339F">
            <w:pPr>
              <w:rPr>
                <w:rFonts w:ascii="Arial" w:hAnsi="Arial" w:cs="Arial"/>
                <w:strike/>
              </w:rPr>
            </w:pPr>
            <w:r w:rsidRPr="00B53620">
              <w:rPr>
                <w:rFonts w:ascii="Arial" w:hAnsi="Arial" w:cs="Arial"/>
                <w:strike/>
              </w:rPr>
              <w:t xml:space="preserve">Consolida tus saberes sobre </w:t>
            </w:r>
            <w:r w:rsidR="008F6442" w:rsidRPr="00B53620">
              <w:rPr>
                <w:rFonts w:ascii="Arial" w:hAnsi="Arial" w:cs="Arial"/>
                <w:strike/>
              </w:rPr>
              <w:t>conflictos globales</w:t>
            </w:r>
          </w:p>
        </w:tc>
      </w:tr>
      <w:tr w:rsidR="008F6442" w:rsidRPr="00B53620" w14:paraId="2505B923" w14:textId="77777777" w:rsidTr="008F6442">
        <w:tc>
          <w:tcPr>
            <w:tcW w:w="2518" w:type="dxa"/>
          </w:tcPr>
          <w:p w14:paraId="7BB02C39" w14:textId="77777777" w:rsidR="008F6442" w:rsidRPr="00B53620" w:rsidRDefault="008F6442" w:rsidP="0082339F">
            <w:pPr>
              <w:rPr>
                <w:strike/>
                <w:color w:val="000000"/>
              </w:rPr>
            </w:pPr>
            <w:r w:rsidRPr="00B53620">
              <w:rPr>
                <w:b/>
                <w:strike/>
                <w:color w:val="000000"/>
              </w:rPr>
              <w:t>Descripción</w:t>
            </w:r>
          </w:p>
        </w:tc>
        <w:tc>
          <w:tcPr>
            <w:tcW w:w="6515" w:type="dxa"/>
          </w:tcPr>
          <w:p w14:paraId="309D7E5E" w14:textId="174786A7" w:rsidR="008F6442" w:rsidRPr="00B53620" w:rsidRDefault="008F6442" w:rsidP="0082339F">
            <w:pPr>
              <w:rPr>
                <w:strike/>
                <w:color w:val="000000"/>
              </w:rPr>
            </w:pPr>
            <w:r w:rsidRPr="00B53620">
              <w:rPr>
                <w:strike/>
                <w:color w:val="000000"/>
              </w:rPr>
              <w:t xml:space="preserve">Actividad que permite </w:t>
            </w:r>
            <w:r w:rsidR="0062384C" w:rsidRPr="00B53620">
              <w:rPr>
                <w:strike/>
                <w:color w:val="000000"/>
              </w:rPr>
              <w:t>c</w:t>
            </w:r>
            <w:r w:rsidR="00424136" w:rsidRPr="00B53620">
              <w:rPr>
                <w:strike/>
                <w:color w:val="000000"/>
              </w:rPr>
              <w:t xml:space="preserve">onsolidar </w:t>
            </w:r>
            <w:r w:rsidR="00246D6A" w:rsidRPr="00B53620">
              <w:rPr>
                <w:strike/>
                <w:color w:val="000000"/>
              </w:rPr>
              <w:t>los</w:t>
            </w:r>
            <w:r w:rsidRPr="00B53620">
              <w:rPr>
                <w:strike/>
                <w:color w:val="000000"/>
              </w:rPr>
              <w:t xml:space="preserve"> conocimientos sobre los conflictos globales</w:t>
            </w:r>
            <w:r w:rsidR="00246D6A" w:rsidRPr="00B53620">
              <w:rPr>
                <w:strike/>
                <w:color w:val="000000"/>
              </w:rPr>
              <w:t>.</w:t>
            </w:r>
          </w:p>
        </w:tc>
      </w:tr>
    </w:tbl>
    <w:p w14:paraId="679C3726" w14:textId="77777777" w:rsidR="008F6442" w:rsidRPr="0082339F" w:rsidRDefault="008F6442" w:rsidP="0082339F">
      <w:pPr>
        <w:rPr>
          <w:sz w:val="22"/>
          <w:szCs w:val="22"/>
          <w:highlight w:val="yellow"/>
        </w:rPr>
      </w:pPr>
    </w:p>
    <w:p w14:paraId="34E96467" w14:textId="77777777" w:rsidR="0082339F" w:rsidRDefault="00E04A82" w:rsidP="0082339F">
      <w:pPr>
        <w:rPr>
          <w:rFonts w:ascii="Times" w:hAnsi="Times"/>
          <w:sz w:val="22"/>
          <w:szCs w:val="22"/>
        </w:rPr>
      </w:pPr>
      <w:r w:rsidRPr="0082339F">
        <w:rPr>
          <w:rFonts w:ascii="Times" w:hAnsi="Times"/>
          <w:sz w:val="22"/>
          <w:szCs w:val="22"/>
          <w:highlight w:val="yellow"/>
        </w:rPr>
        <w:t>[SECCIÓN 2]</w:t>
      </w:r>
      <w:r w:rsidRPr="0082339F">
        <w:rPr>
          <w:rFonts w:ascii="Times" w:hAnsi="Times"/>
          <w:sz w:val="22"/>
          <w:szCs w:val="22"/>
        </w:rPr>
        <w:t xml:space="preserve"> </w:t>
      </w:r>
    </w:p>
    <w:p w14:paraId="1DCF999E" w14:textId="78BD8E58" w:rsidR="00E04A82" w:rsidRPr="0082339F" w:rsidRDefault="00E04A82" w:rsidP="0082339F">
      <w:pPr>
        <w:pStyle w:val="Ttulo2"/>
      </w:pPr>
      <w:bookmarkStart w:id="258" w:name="_Toc426298282"/>
      <w:r w:rsidRPr="0082339F">
        <w:t>Competencias</w:t>
      </w:r>
      <w:bookmarkEnd w:id="258"/>
    </w:p>
    <w:p w14:paraId="54D04293" w14:textId="74C447B2" w:rsidR="00B47378" w:rsidRDefault="00516592" w:rsidP="0082339F">
      <w:r>
        <w:t>Este es mini-Proyecto: tiene que ser M102</w:t>
      </w:r>
    </w:p>
    <w:tbl>
      <w:tblPr>
        <w:tblStyle w:val="Tablaconcuadrcula"/>
        <w:tblW w:w="0" w:type="auto"/>
        <w:tblLook w:val="04A0" w:firstRow="1" w:lastRow="0" w:firstColumn="1" w:lastColumn="0" w:noHBand="0" w:noVBand="1"/>
      </w:tblPr>
      <w:tblGrid>
        <w:gridCol w:w="2476"/>
        <w:gridCol w:w="6352"/>
      </w:tblGrid>
      <w:tr w:rsidR="00B47378" w:rsidRPr="0082339F" w14:paraId="3A6B6AF0" w14:textId="77777777" w:rsidTr="00054A68">
        <w:tc>
          <w:tcPr>
            <w:tcW w:w="8828" w:type="dxa"/>
            <w:gridSpan w:val="2"/>
            <w:shd w:val="clear" w:color="auto" w:fill="000000" w:themeFill="text1"/>
          </w:tcPr>
          <w:p w14:paraId="5496DB64" w14:textId="77777777" w:rsidR="00B47378" w:rsidRPr="0082339F" w:rsidRDefault="00B47378" w:rsidP="0082339F">
            <w:pPr>
              <w:rPr>
                <w:b/>
                <w:color w:val="FFFFFF" w:themeColor="background1"/>
              </w:rPr>
            </w:pPr>
            <w:commentRangeStart w:id="259"/>
            <w:r w:rsidRPr="0082339F">
              <w:rPr>
                <w:b/>
                <w:color w:val="FFFFFF" w:themeColor="background1"/>
              </w:rPr>
              <w:t>Competencias</w:t>
            </w:r>
            <w:commentRangeEnd w:id="259"/>
            <w:r w:rsidR="00AA56B1">
              <w:rPr>
                <w:rStyle w:val="Refdecomentario"/>
                <w:rFonts w:ascii="Calibri" w:eastAsia="Calibri" w:hAnsi="Calibri" w:cs="Times New Roman"/>
              </w:rPr>
              <w:commentReference w:id="259"/>
            </w:r>
            <w:r w:rsidRPr="0082339F">
              <w:rPr>
                <w:b/>
                <w:color w:val="FFFFFF" w:themeColor="background1"/>
              </w:rPr>
              <w:t>: recurso nuevo</w:t>
            </w:r>
          </w:p>
        </w:tc>
      </w:tr>
      <w:tr w:rsidR="00B47378" w:rsidRPr="0082339F" w14:paraId="45B4ED0E" w14:textId="77777777" w:rsidTr="00054A68">
        <w:tc>
          <w:tcPr>
            <w:tcW w:w="2476" w:type="dxa"/>
          </w:tcPr>
          <w:p w14:paraId="45F24A56" w14:textId="77777777" w:rsidR="00B47378" w:rsidRPr="0082339F" w:rsidRDefault="00B47378" w:rsidP="0082339F">
            <w:pPr>
              <w:rPr>
                <w:b/>
                <w:color w:val="000000"/>
              </w:rPr>
            </w:pPr>
            <w:r w:rsidRPr="0082339F">
              <w:rPr>
                <w:b/>
                <w:color w:val="000000"/>
              </w:rPr>
              <w:t>Código</w:t>
            </w:r>
          </w:p>
        </w:tc>
        <w:tc>
          <w:tcPr>
            <w:tcW w:w="6352" w:type="dxa"/>
          </w:tcPr>
          <w:p w14:paraId="7B1A9437" w14:textId="2ACED91C" w:rsidR="00B47378" w:rsidRPr="0082339F" w:rsidRDefault="00B47378" w:rsidP="00DF2D03">
            <w:pPr>
              <w:rPr>
                <w:b/>
                <w:color w:val="000000"/>
              </w:rPr>
            </w:pPr>
            <w:r w:rsidRPr="0082339F">
              <w:rPr>
                <w:color w:val="000000"/>
              </w:rPr>
              <w:t>CS_11_01_CO_REC</w:t>
            </w:r>
            <w:r w:rsidR="00DF2D03">
              <w:rPr>
                <w:color w:val="000000"/>
              </w:rPr>
              <w:t>23</w:t>
            </w:r>
            <w:r w:rsidR="00160EDC">
              <w:rPr>
                <w:color w:val="000000"/>
              </w:rPr>
              <w:t>0</w:t>
            </w:r>
          </w:p>
        </w:tc>
      </w:tr>
      <w:tr w:rsidR="00B47378" w:rsidRPr="0082339F" w14:paraId="695E0F3A" w14:textId="77777777" w:rsidTr="00054A68">
        <w:tc>
          <w:tcPr>
            <w:tcW w:w="2476" w:type="dxa"/>
          </w:tcPr>
          <w:p w14:paraId="48F6FB4A" w14:textId="77777777" w:rsidR="00B47378" w:rsidRPr="0082339F" w:rsidRDefault="00B47378" w:rsidP="0082339F">
            <w:pPr>
              <w:rPr>
                <w:color w:val="000000"/>
              </w:rPr>
            </w:pPr>
            <w:r w:rsidRPr="0082339F">
              <w:rPr>
                <w:b/>
                <w:color w:val="000000"/>
              </w:rPr>
              <w:t>Título</w:t>
            </w:r>
          </w:p>
        </w:tc>
        <w:tc>
          <w:tcPr>
            <w:tcW w:w="6352" w:type="dxa"/>
          </w:tcPr>
          <w:p w14:paraId="4613317B" w14:textId="3AA849F4" w:rsidR="00B47378" w:rsidRPr="0082339F" w:rsidRDefault="00B47378" w:rsidP="0082339F">
            <w:pPr>
              <w:rPr>
                <w:rFonts w:ascii="Arial" w:hAnsi="Arial" w:cs="Arial"/>
              </w:rPr>
            </w:pPr>
            <w:r w:rsidRPr="0082339F">
              <w:rPr>
                <w:rFonts w:ascii="Arial" w:hAnsi="Arial" w:cs="Arial"/>
              </w:rPr>
              <w:t>Conoce tus competencias para c</w:t>
            </w:r>
            <w:r w:rsidR="00185FB1">
              <w:rPr>
                <w:rFonts w:ascii="Arial" w:hAnsi="Arial" w:cs="Arial"/>
              </w:rPr>
              <w:t>omprender conflictos globales</w:t>
            </w:r>
          </w:p>
        </w:tc>
      </w:tr>
      <w:tr w:rsidR="00B47378" w:rsidRPr="0082339F" w14:paraId="563C062F" w14:textId="77777777" w:rsidTr="00054A68">
        <w:tc>
          <w:tcPr>
            <w:tcW w:w="2476" w:type="dxa"/>
          </w:tcPr>
          <w:p w14:paraId="587B1237" w14:textId="77777777" w:rsidR="00B47378" w:rsidRPr="0082339F" w:rsidRDefault="00B47378" w:rsidP="0082339F">
            <w:pPr>
              <w:rPr>
                <w:color w:val="000000"/>
              </w:rPr>
            </w:pPr>
            <w:r w:rsidRPr="0082339F">
              <w:rPr>
                <w:b/>
                <w:color w:val="000000"/>
              </w:rPr>
              <w:t>Descripción</w:t>
            </w:r>
          </w:p>
        </w:tc>
        <w:tc>
          <w:tcPr>
            <w:tcW w:w="6352" w:type="dxa"/>
          </w:tcPr>
          <w:p w14:paraId="0476A246" w14:textId="6529E6C9" w:rsidR="00B47378" w:rsidRPr="0082339F" w:rsidRDefault="00B47378" w:rsidP="0082339F">
            <w:pPr>
              <w:rPr>
                <w:color w:val="000000"/>
              </w:rPr>
            </w:pPr>
            <w:r w:rsidRPr="0082339F">
              <w:rPr>
                <w:color w:val="000000"/>
              </w:rPr>
              <w:t xml:space="preserve">Actividad que permite revisar </w:t>
            </w:r>
            <w:r w:rsidR="0062384C" w:rsidRPr="0082339F">
              <w:rPr>
                <w:color w:val="000000"/>
              </w:rPr>
              <w:t xml:space="preserve">tus competencias sobre </w:t>
            </w:r>
            <w:r w:rsidRPr="0082339F">
              <w:rPr>
                <w:color w:val="000000"/>
              </w:rPr>
              <w:t>los conflictos globales</w:t>
            </w:r>
          </w:p>
        </w:tc>
      </w:tr>
    </w:tbl>
    <w:p w14:paraId="57C62019" w14:textId="77777777" w:rsidR="00B47378" w:rsidRPr="0082339F" w:rsidRDefault="00B47378" w:rsidP="0082339F">
      <w:pPr>
        <w:rPr>
          <w:sz w:val="22"/>
          <w:szCs w:val="22"/>
          <w:highlight w:val="yellow"/>
        </w:rPr>
      </w:pPr>
    </w:p>
    <w:p w14:paraId="4B24027C" w14:textId="77777777" w:rsidR="0082339F" w:rsidRDefault="00E04A82" w:rsidP="0082339F">
      <w:pPr>
        <w:rPr>
          <w:rFonts w:ascii="Times" w:hAnsi="Times"/>
          <w:sz w:val="22"/>
          <w:szCs w:val="22"/>
        </w:rPr>
      </w:pPr>
      <w:r w:rsidRPr="0082339F">
        <w:rPr>
          <w:rFonts w:ascii="Times" w:hAnsi="Times"/>
          <w:sz w:val="22"/>
          <w:szCs w:val="22"/>
          <w:highlight w:val="yellow"/>
        </w:rPr>
        <w:t>[SECCIÓN 2]</w:t>
      </w:r>
      <w:r w:rsidRPr="0082339F">
        <w:rPr>
          <w:rFonts w:ascii="Times" w:hAnsi="Times"/>
          <w:sz w:val="22"/>
          <w:szCs w:val="22"/>
        </w:rPr>
        <w:t xml:space="preserve"> </w:t>
      </w:r>
    </w:p>
    <w:p w14:paraId="4D19E3BA" w14:textId="4647A072" w:rsidR="00F76F38" w:rsidRDefault="00E04A82" w:rsidP="00185FB1">
      <w:pPr>
        <w:pStyle w:val="Ttulo2"/>
      </w:pPr>
      <w:bookmarkStart w:id="260" w:name="_Toc426298283"/>
      <w:r w:rsidRPr="0082339F">
        <w:t>Proyecto</w:t>
      </w:r>
      <w:bookmarkEnd w:id="260"/>
    </w:p>
    <w:p w14:paraId="44E2FDB8" w14:textId="532C608C" w:rsidR="00185FB1" w:rsidRPr="00185FB1" w:rsidRDefault="00185FB1" w:rsidP="00185FB1">
      <w:r>
        <w:t>Este tiene que ser motor F13</w:t>
      </w:r>
    </w:p>
    <w:tbl>
      <w:tblPr>
        <w:tblStyle w:val="Tablaconcuadrcula"/>
        <w:tblW w:w="0" w:type="auto"/>
        <w:tblLook w:val="04A0" w:firstRow="1" w:lastRow="0" w:firstColumn="1" w:lastColumn="0" w:noHBand="0" w:noVBand="1"/>
      </w:tblPr>
      <w:tblGrid>
        <w:gridCol w:w="2518"/>
        <w:gridCol w:w="6515"/>
      </w:tblGrid>
      <w:tr w:rsidR="00F76F38" w:rsidRPr="0082339F" w14:paraId="0AAC16C3" w14:textId="77777777" w:rsidTr="00607585">
        <w:tc>
          <w:tcPr>
            <w:tcW w:w="9033" w:type="dxa"/>
            <w:gridSpan w:val="2"/>
            <w:shd w:val="clear" w:color="auto" w:fill="000000" w:themeFill="text1"/>
          </w:tcPr>
          <w:p w14:paraId="75424709" w14:textId="40283F1C" w:rsidR="00F76F38" w:rsidRPr="0082339F" w:rsidRDefault="00F76F38" w:rsidP="0082339F">
            <w:pPr>
              <w:rPr>
                <w:b/>
                <w:color w:val="FFFFFF" w:themeColor="background1"/>
              </w:rPr>
            </w:pPr>
            <w:commentRangeStart w:id="261"/>
            <w:r w:rsidRPr="0082339F">
              <w:rPr>
                <w:b/>
                <w:color w:val="FFFFFF" w:themeColor="background1"/>
              </w:rPr>
              <w:t>Proyecto</w:t>
            </w:r>
            <w:commentRangeEnd w:id="261"/>
            <w:r w:rsidR="00AA56B1">
              <w:rPr>
                <w:rStyle w:val="Refdecomentario"/>
                <w:rFonts w:ascii="Calibri" w:eastAsia="Calibri" w:hAnsi="Calibri" w:cs="Times New Roman"/>
              </w:rPr>
              <w:commentReference w:id="261"/>
            </w:r>
            <w:r w:rsidRPr="0082339F">
              <w:rPr>
                <w:b/>
                <w:color w:val="FFFFFF" w:themeColor="background1"/>
              </w:rPr>
              <w:t>: recurso nuevo</w:t>
            </w:r>
          </w:p>
        </w:tc>
      </w:tr>
      <w:tr w:rsidR="00F76F38" w:rsidRPr="0082339F" w14:paraId="683624DB" w14:textId="77777777" w:rsidTr="00607585">
        <w:tc>
          <w:tcPr>
            <w:tcW w:w="2518" w:type="dxa"/>
          </w:tcPr>
          <w:p w14:paraId="06F1FF4D" w14:textId="77777777" w:rsidR="00F76F38" w:rsidRPr="0082339F" w:rsidRDefault="00F76F38" w:rsidP="0082339F">
            <w:pPr>
              <w:rPr>
                <w:b/>
                <w:color w:val="000000"/>
              </w:rPr>
            </w:pPr>
            <w:r w:rsidRPr="0082339F">
              <w:rPr>
                <w:b/>
                <w:color w:val="000000"/>
              </w:rPr>
              <w:t>Código</w:t>
            </w:r>
          </w:p>
        </w:tc>
        <w:tc>
          <w:tcPr>
            <w:tcW w:w="6515" w:type="dxa"/>
          </w:tcPr>
          <w:p w14:paraId="0CDBD2E4" w14:textId="44A15B15" w:rsidR="00F76F38" w:rsidRPr="0082339F" w:rsidRDefault="00F76F38" w:rsidP="00A436E9">
            <w:pPr>
              <w:rPr>
                <w:b/>
                <w:color w:val="000000"/>
              </w:rPr>
            </w:pPr>
            <w:r w:rsidRPr="0082339F">
              <w:rPr>
                <w:color w:val="000000"/>
              </w:rPr>
              <w:t>CS_11_01_CO_REC</w:t>
            </w:r>
            <w:r w:rsidR="00EC2EB6">
              <w:rPr>
                <w:color w:val="000000"/>
              </w:rPr>
              <w:t>24</w:t>
            </w:r>
            <w:r w:rsidR="00160EDC">
              <w:rPr>
                <w:color w:val="000000"/>
              </w:rPr>
              <w:t>0</w:t>
            </w:r>
          </w:p>
        </w:tc>
      </w:tr>
      <w:tr w:rsidR="00F76F38" w:rsidRPr="0082339F" w14:paraId="774C8BCB" w14:textId="77777777" w:rsidTr="00607585">
        <w:tc>
          <w:tcPr>
            <w:tcW w:w="2518" w:type="dxa"/>
          </w:tcPr>
          <w:p w14:paraId="0030CFF6" w14:textId="77777777" w:rsidR="00F76F38" w:rsidRPr="0082339F" w:rsidRDefault="00F76F38" w:rsidP="0082339F">
            <w:pPr>
              <w:rPr>
                <w:color w:val="000000"/>
              </w:rPr>
            </w:pPr>
            <w:r w:rsidRPr="0082339F">
              <w:rPr>
                <w:b/>
                <w:color w:val="000000"/>
              </w:rPr>
              <w:t>Título</w:t>
            </w:r>
          </w:p>
        </w:tc>
        <w:tc>
          <w:tcPr>
            <w:tcW w:w="6515" w:type="dxa"/>
          </w:tcPr>
          <w:p w14:paraId="6BA6C125" w14:textId="13D6813A" w:rsidR="00F76F38" w:rsidRPr="0082339F" w:rsidRDefault="00625825" w:rsidP="0082339F">
            <w:pPr>
              <w:rPr>
                <w:rFonts w:ascii="Arial" w:hAnsi="Arial" w:cs="Arial"/>
              </w:rPr>
            </w:pPr>
            <w:r w:rsidRPr="0082339F">
              <w:rPr>
                <w:rFonts w:ascii="Arial" w:hAnsi="Arial" w:cs="Arial"/>
              </w:rPr>
              <w:t>Proyecto: Pensar mi presente</w:t>
            </w:r>
          </w:p>
        </w:tc>
      </w:tr>
      <w:tr w:rsidR="00F76F38" w:rsidRPr="0082339F" w14:paraId="097A1BA4" w14:textId="77777777" w:rsidTr="00607585">
        <w:tc>
          <w:tcPr>
            <w:tcW w:w="2518" w:type="dxa"/>
          </w:tcPr>
          <w:p w14:paraId="4E9BF3CA" w14:textId="77777777" w:rsidR="00F76F38" w:rsidRPr="0082339F" w:rsidRDefault="00F76F38" w:rsidP="0082339F">
            <w:pPr>
              <w:rPr>
                <w:color w:val="000000"/>
              </w:rPr>
            </w:pPr>
            <w:r w:rsidRPr="0082339F">
              <w:rPr>
                <w:b/>
                <w:color w:val="000000"/>
              </w:rPr>
              <w:t>Descripción</w:t>
            </w:r>
          </w:p>
        </w:tc>
        <w:tc>
          <w:tcPr>
            <w:tcW w:w="6515" w:type="dxa"/>
          </w:tcPr>
          <w:p w14:paraId="4FE46EC3" w14:textId="2D59006C" w:rsidR="00F76F38" w:rsidRPr="0082339F" w:rsidRDefault="00625825" w:rsidP="0082339F">
            <w:pPr>
              <w:rPr>
                <w:rFonts w:ascii="Arial" w:hAnsi="Arial" w:cs="Arial"/>
              </w:rPr>
            </w:pPr>
            <w:r w:rsidRPr="0082339F">
              <w:rPr>
                <w:rFonts w:ascii="Arial" w:hAnsi="Arial" w:cs="Arial"/>
              </w:rPr>
              <w:t>Proyecto colectivo que busca crear conciencia en el estudian</w:t>
            </w:r>
            <w:r w:rsidR="00185FB1">
              <w:rPr>
                <w:rFonts w:ascii="Arial" w:hAnsi="Arial" w:cs="Arial"/>
              </w:rPr>
              <w:t>te acerca de su realidad actual</w:t>
            </w:r>
          </w:p>
        </w:tc>
      </w:tr>
    </w:tbl>
    <w:p w14:paraId="2C830C2A" w14:textId="77777777" w:rsidR="00F76F38" w:rsidRPr="0082339F" w:rsidRDefault="00F76F38" w:rsidP="0082339F">
      <w:pPr>
        <w:rPr>
          <w:sz w:val="22"/>
          <w:szCs w:val="22"/>
          <w:highlight w:val="yellow"/>
        </w:rPr>
      </w:pPr>
    </w:p>
    <w:p w14:paraId="250CE461" w14:textId="77777777" w:rsidR="008F6442" w:rsidRPr="0082339F" w:rsidRDefault="008F6442" w:rsidP="0082339F">
      <w:pPr>
        <w:rPr>
          <w:sz w:val="22"/>
          <w:szCs w:val="22"/>
          <w:highlight w:val="yellow"/>
        </w:rPr>
      </w:pPr>
    </w:p>
    <w:p w14:paraId="18211ED7" w14:textId="77777777" w:rsidR="0082339F" w:rsidRDefault="001E54D7" w:rsidP="0082339F">
      <w:pPr>
        <w:rPr>
          <w:sz w:val="22"/>
          <w:szCs w:val="22"/>
        </w:rPr>
      </w:pPr>
      <w:r w:rsidRPr="0082339F">
        <w:rPr>
          <w:sz w:val="22"/>
          <w:szCs w:val="22"/>
          <w:highlight w:val="yellow"/>
        </w:rPr>
        <w:t xml:space="preserve"> </w:t>
      </w:r>
      <w:r w:rsidR="00054A93" w:rsidRPr="0082339F">
        <w:rPr>
          <w:sz w:val="22"/>
          <w:szCs w:val="22"/>
          <w:highlight w:val="yellow"/>
        </w:rPr>
        <w:t>[SECCIÓN 1]</w:t>
      </w:r>
      <w:r w:rsidR="00046E4D" w:rsidRPr="0082339F">
        <w:rPr>
          <w:sz w:val="22"/>
          <w:szCs w:val="22"/>
        </w:rPr>
        <w:t xml:space="preserve"> </w:t>
      </w:r>
    </w:p>
    <w:p w14:paraId="11F09326" w14:textId="328D3D95" w:rsidR="0062384C" w:rsidRDefault="005622DF" w:rsidP="0082339F">
      <w:pPr>
        <w:pStyle w:val="Ttulo1"/>
      </w:pPr>
      <w:bookmarkStart w:id="262" w:name="_Toc426298284"/>
      <w:r>
        <w:t xml:space="preserve">*  </w:t>
      </w:r>
      <w:r w:rsidR="00054A93" w:rsidRPr="0082339F">
        <w:t xml:space="preserve">Fin de </w:t>
      </w:r>
      <w:r w:rsidR="0062384C" w:rsidRPr="0082339F">
        <w:t>tema</w:t>
      </w:r>
      <w:bookmarkEnd w:id="262"/>
    </w:p>
    <w:p w14:paraId="4212F040" w14:textId="77777777" w:rsidR="0082339F" w:rsidRPr="0082339F" w:rsidRDefault="0082339F" w:rsidP="0082339F"/>
    <w:p w14:paraId="704B86F5" w14:textId="77777777" w:rsidR="0082339F" w:rsidRDefault="00E04A82" w:rsidP="0082339F">
      <w:pPr>
        <w:rPr>
          <w:rFonts w:ascii="Times" w:hAnsi="Times"/>
          <w:sz w:val="22"/>
          <w:szCs w:val="22"/>
        </w:rPr>
      </w:pPr>
      <w:r w:rsidRPr="0082339F">
        <w:rPr>
          <w:rFonts w:ascii="Times" w:hAnsi="Times"/>
          <w:sz w:val="22"/>
          <w:szCs w:val="22"/>
          <w:highlight w:val="yellow"/>
        </w:rPr>
        <w:t>[SECCIÓN 2]</w:t>
      </w:r>
      <w:r w:rsidRPr="0082339F">
        <w:rPr>
          <w:rFonts w:ascii="Times" w:hAnsi="Times"/>
          <w:sz w:val="22"/>
          <w:szCs w:val="22"/>
        </w:rPr>
        <w:t xml:space="preserve"> </w:t>
      </w:r>
    </w:p>
    <w:p w14:paraId="2A671506" w14:textId="1C8554CD" w:rsidR="00E04A82" w:rsidRPr="0082339F" w:rsidRDefault="00E04A82" w:rsidP="0082339F">
      <w:pPr>
        <w:pStyle w:val="Ttulo2"/>
      </w:pPr>
      <w:bookmarkStart w:id="263" w:name="_Toc426298285"/>
      <w:r w:rsidRPr="0082339F">
        <w:t xml:space="preserve">Mapa </w:t>
      </w:r>
      <w:commentRangeStart w:id="264"/>
      <w:r w:rsidRPr="0082339F">
        <w:t>conceptual</w:t>
      </w:r>
      <w:commentRangeEnd w:id="264"/>
      <w:r w:rsidR="000C2AE9">
        <w:rPr>
          <w:rStyle w:val="Refdecomentario"/>
          <w:rFonts w:ascii="Calibri" w:eastAsia="Calibri" w:hAnsi="Calibri" w:cs="Times New Roman"/>
          <w:color w:val="auto"/>
          <w:lang w:val="es-MX"/>
        </w:rPr>
        <w:commentReference w:id="264"/>
      </w:r>
      <w:bookmarkEnd w:id="263"/>
    </w:p>
    <w:p w14:paraId="3905B114" w14:textId="77777777" w:rsidR="00E04A82" w:rsidRPr="0082339F" w:rsidRDefault="00E04A82" w:rsidP="0082339F">
      <w:pPr>
        <w:rPr>
          <w:sz w:val="22"/>
          <w:szCs w:val="22"/>
          <w:highlight w:val="yellow"/>
        </w:rPr>
      </w:pPr>
    </w:p>
    <w:tbl>
      <w:tblPr>
        <w:tblStyle w:val="Tablaconcuadrcula"/>
        <w:tblW w:w="0" w:type="auto"/>
        <w:tblLook w:val="04A0" w:firstRow="1" w:lastRow="0" w:firstColumn="1" w:lastColumn="0" w:noHBand="0" w:noVBand="1"/>
      </w:tblPr>
      <w:tblGrid>
        <w:gridCol w:w="2518"/>
        <w:gridCol w:w="6515"/>
      </w:tblGrid>
      <w:tr w:rsidR="00134A9E" w:rsidRPr="0082339F" w14:paraId="2123944D" w14:textId="77777777" w:rsidTr="00CF08D1">
        <w:tc>
          <w:tcPr>
            <w:tcW w:w="9033" w:type="dxa"/>
            <w:gridSpan w:val="2"/>
            <w:shd w:val="clear" w:color="auto" w:fill="000000" w:themeFill="text1"/>
          </w:tcPr>
          <w:p w14:paraId="383D4241" w14:textId="703BACF8" w:rsidR="00134A9E" w:rsidRPr="0082339F" w:rsidRDefault="00134A9E" w:rsidP="0082339F">
            <w:pPr>
              <w:rPr>
                <w:b/>
                <w:color w:val="FFFFFF" w:themeColor="background1"/>
              </w:rPr>
            </w:pPr>
            <w:r w:rsidRPr="0082339F">
              <w:rPr>
                <w:b/>
                <w:color w:val="FFFFFF" w:themeColor="background1"/>
              </w:rPr>
              <w:t>Mapa conceptual</w:t>
            </w:r>
          </w:p>
        </w:tc>
      </w:tr>
      <w:tr w:rsidR="00134A9E" w:rsidRPr="0082339F" w14:paraId="15719AA6" w14:textId="77777777" w:rsidTr="00CF08D1">
        <w:tc>
          <w:tcPr>
            <w:tcW w:w="2518" w:type="dxa"/>
          </w:tcPr>
          <w:p w14:paraId="6CFD1BE5" w14:textId="77777777" w:rsidR="00134A9E" w:rsidRPr="0082339F" w:rsidRDefault="00134A9E" w:rsidP="0082339F">
            <w:pPr>
              <w:rPr>
                <w:b/>
                <w:color w:val="000000"/>
              </w:rPr>
            </w:pPr>
            <w:r w:rsidRPr="0082339F">
              <w:rPr>
                <w:b/>
                <w:color w:val="000000"/>
              </w:rPr>
              <w:t>Código</w:t>
            </w:r>
          </w:p>
        </w:tc>
        <w:tc>
          <w:tcPr>
            <w:tcW w:w="6515" w:type="dxa"/>
          </w:tcPr>
          <w:p w14:paraId="45241CCC" w14:textId="7EE9CFD0" w:rsidR="00134A9E" w:rsidRPr="0082339F" w:rsidRDefault="00E62EB0" w:rsidP="00A436E9">
            <w:pPr>
              <w:rPr>
                <w:b/>
                <w:color w:val="000000"/>
              </w:rPr>
            </w:pPr>
            <w:r w:rsidRPr="0082339F">
              <w:rPr>
                <w:color w:val="000000"/>
              </w:rPr>
              <w:t>CS_11</w:t>
            </w:r>
            <w:r w:rsidR="008F6442" w:rsidRPr="0082339F">
              <w:rPr>
                <w:color w:val="000000"/>
              </w:rPr>
              <w:t>_01_REC</w:t>
            </w:r>
            <w:r w:rsidR="00A436E9">
              <w:rPr>
                <w:color w:val="000000"/>
              </w:rPr>
              <w:t>250</w:t>
            </w:r>
          </w:p>
        </w:tc>
      </w:tr>
      <w:tr w:rsidR="00134A9E" w:rsidRPr="0082339F" w14:paraId="181F52A6" w14:textId="77777777" w:rsidTr="00CF08D1">
        <w:tc>
          <w:tcPr>
            <w:tcW w:w="2518" w:type="dxa"/>
          </w:tcPr>
          <w:p w14:paraId="4246924B" w14:textId="77777777" w:rsidR="00134A9E" w:rsidRPr="0082339F" w:rsidRDefault="00134A9E" w:rsidP="0082339F">
            <w:pPr>
              <w:rPr>
                <w:color w:val="000000"/>
              </w:rPr>
            </w:pPr>
            <w:r w:rsidRPr="0082339F">
              <w:rPr>
                <w:b/>
                <w:color w:val="000000"/>
              </w:rPr>
              <w:t>Título</w:t>
            </w:r>
          </w:p>
        </w:tc>
        <w:tc>
          <w:tcPr>
            <w:tcW w:w="6515" w:type="dxa"/>
          </w:tcPr>
          <w:p w14:paraId="286725BC" w14:textId="3C678F72" w:rsidR="00134A9E" w:rsidRPr="0082339F" w:rsidRDefault="00134A9E" w:rsidP="0082339F">
            <w:pPr>
              <w:rPr>
                <w:b/>
                <w:color w:val="000000"/>
              </w:rPr>
            </w:pPr>
            <w:r w:rsidRPr="0082339F">
              <w:rPr>
                <w:b/>
                <w:color w:val="000000"/>
              </w:rPr>
              <w:t>Mapa conceptual</w:t>
            </w:r>
          </w:p>
        </w:tc>
      </w:tr>
      <w:tr w:rsidR="00134A9E" w:rsidRPr="0082339F" w14:paraId="738A5489" w14:textId="77777777" w:rsidTr="00CF08D1">
        <w:tc>
          <w:tcPr>
            <w:tcW w:w="2518" w:type="dxa"/>
          </w:tcPr>
          <w:p w14:paraId="04B26A5F" w14:textId="77777777" w:rsidR="00134A9E" w:rsidRPr="0082339F" w:rsidRDefault="00134A9E" w:rsidP="0082339F">
            <w:pPr>
              <w:rPr>
                <w:color w:val="000000"/>
              </w:rPr>
            </w:pPr>
            <w:r w:rsidRPr="0082339F">
              <w:rPr>
                <w:b/>
                <w:color w:val="000000"/>
              </w:rPr>
              <w:t>Descripción</w:t>
            </w:r>
          </w:p>
        </w:tc>
        <w:tc>
          <w:tcPr>
            <w:tcW w:w="6515" w:type="dxa"/>
          </w:tcPr>
          <w:p w14:paraId="4BA77D9A" w14:textId="0A4DDD8D" w:rsidR="00134A9E" w:rsidRPr="0082339F" w:rsidRDefault="00345D00" w:rsidP="0082339F">
            <w:pPr>
              <w:rPr>
                <w:color w:val="000000"/>
              </w:rPr>
            </w:pPr>
            <w:r w:rsidRPr="0082339F">
              <w:rPr>
                <w:color w:val="000000"/>
              </w:rPr>
              <w:t xml:space="preserve">Esquema que representa </w:t>
            </w:r>
            <w:r w:rsidR="003B34BB" w:rsidRPr="0082339F">
              <w:rPr>
                <w:color w:val="000000"/>
              </w:rPr>
              <w:t>las relaciones y el</w:t>
            </w:r>
            <w:r w:rsidRPr="0082339F">
              <w:rPr>
                <w:color w:val="000000"/>
              </w:rPr>
              <w:t xml:space="preserve"> orden de desarrollo del tema</w:t>
            </w:r>
          </w:p>
        </w:tc>
      </w:tr>
    </w:tbl>
    <w:p w14:paraId="52D7A3C0" w14:textId="77777777" w:rsidR="00054A93" w:rsidRPr="0082339F" w:rsidRDefault="00054A93" w:rsidP="0082339F">
      <w:pPr>
        <w:rPr>
          <w:sz w:val="22"/>
          <w:szCs w:val="22"/>
          <w:highlight w:val="yellow"/>
        </w:rPr>
      </w:pPr>
    </w:p>
    <w:p w14:paraId="6B978E6E" w14:textId="77777777" w:rsidR="0082339F" w:rsidRDefault="00E04A82" w:rsidP="0082339F">
      <w:pPr>
        <w:rPr>
          <w:rFonts w:ascii="Times" w:hAnsi="Times"/>
          <w:sz w:val="22"/>
          <w:szCs w:val="22"/>
        </w:rPr>
      </w:pPr>
      <w:r w:rsidRPr="0082339F">
        <w:rPr>
          <w:rFonts w:ascii="Times" w:hAnsi="Times"/>
          <w:sz w:val="22"/>
          <w:szCs w:val="22"/>
          <w:highlight w:val="yellow"/>
        </w:rPr>
        <w:t>[SECCIÓN 2]</w:t>
      </w:r>
      <w:r w:rsidRPr="0082339F">
        <w:rPr>
          <w:rFonts w:ascii="Times" w:hAnsi="Times"/>
          <w:sz w:val="22"/>
          <w:szCs w:val="22"/>
        </w:rPr>
        <w:t xml:space="preserve"> </w:t>
      </w:r>
    </w:p>
    <w:p w14:paraId="506A6D89" w14:textId="3040013B" w:rsidR="00E04A82" w:rsidRPr="0082339F" w:rsidRDefault="00E04A82" w:rsidP="0082339F">
      <w:pPr>
        <w:pStyle w:val="Ttulo2"/>
      </w:pPr>
      <w:bookmarkStart w:id="265" w:name="_Toc426298286"/>
      <w:r w:rsidRPr="0082339F">
        <w:t>Evaluación I</w:t>
      </w:r>
      <w:bookmarkEnd w:id="265"/>
    </w:p>
    <w:p w14:paraId="55F1A414" w14:textId="77777777" w:rsidR="005D0876" w:rsidRDefault="005D0876" w:rsidP="005D0876">
      <w:pPr>
        <w:pStyle w:val="Textocomentario"/>
      </w:pPr>
      <w:r>
        <w:t>Las evaluaciones son M4A</w:t>
      </w:r>
    </w:p>
    <w:tbl>
      <w:tblPr>
        <w:tblStyle w:val="Tablaconcuadrcula"/>
        <w:tblW w:w="0" w:type="auto"/>
        <w:tblLook w:val="04A0" w:firstRow="1" w:lastRow="0" w:firstColumn="1" w:lastColumn="0" w:noHBand="0" w:noVBand="1"/>
      </w:tblPr>
      <w:tblGrid>
        <w:gridCol w:w="2476"/>
        <w:gridCol w:w="6352"/>
      </w:tblGrid>
      <w:tr w:rsidR="00134A9E" w:rsidRPr="0082339F" w14:paraId="0D64212D" w14:textId="77777777" w:rsidTr="00054A68">
        <w:tc>
          <w:tcPr>
            <w:tcW w:w="8828" w:type="dxa"/>
            <w:gridSpan w:val="2"/>
            <w:shd w:val="clear" w:color="auto" w:fill="000000" w:themeFill="text1"/>
          </w:tcPr>
          <w:p w14:paraId="75D1D1A2" w14:textId="6B0EA7BF" w:rsidR="00134A9E" w:rsidRPr="0082339F" w:rsidRDefault="00134A9E" w:rsidP="0082339F">
            <w:pPr>
              <w:rPr>
                <w:b/>
                <w:color w:val="FFFFFF" w:themeColor="background1"/>
              </w:rPr>
            </w:pPr>
            <w:r w:rsidRPr="0082339F">
              <w:rPr>
                <w:b/>
                <w:color w:val="FFFFFF" w:themeColor="background1"/>
              </w:rPr>
              <w:t>Evaluación: recurso nuevo</w:t>
            </w:r>
          </w:p>
        </w:tc>
      </w:tr>
      <w:tr w:rsidR="00134A9E" w:rsidRPr="0082339F" w14:paraId="207EA6AB" w14:textId="77777777" w:rsidTr="00054A68">
        <w:tc>
          <w:tcPr>
            <w:tcW w:w="2476" w:type="dxa"/>
          </w:tcPr>
          <w:p w14:paraId="55596F6C" w14:textId="77777777" w:rsidR="00134A9E" w:rsidRPr="0082339F" w:rsidRDefault="00134A9E" w:rsidP="0082339F">
            <w:pPr>
              <w:rPr>
                <w:b/>
                <w:color w:val="000000"/>
              </w:rPr>
            </w:pPr>
            <w:r w:rsidRPr="0082339F">
              <w:rPr>
                <w:b/>
                <w:color w:val="000000"/>
              </w:rPr>
              <w:t>Código</w:t>
            </w:r>
          </w:p>
        </w:tc>
        <w:tc>
          <w:tcPr>
            <w:tcW w:w="6352" w:type="dxa"/>
          </w:tcPr>
          <w:p w14:paraId="6314654A" w14:textId="5251EDCD" w:rsidR="00134A9E" w:rsidRPr="0082339F" w:rsidRDefault="00E62EB0" w:rsidP="00A436E9">
            <w:pPr>
              <w:rPr>
                <w:b/>
                <w:color w:val="000000"/>
              </w:rPr>
            </w:pPr>
            <w:r w:rsidRPr="0082339F">
              <w:rPr>
                <w:color w:val="000000"/>
              </w:rPr>
              <w:t>CS_11</w:t>
            </w:r>
            <w:r w:rsidR="004C0304" w:rsidRPr="0082339F">
              <w:rPr>
                <w:color w:val="000000"/>
              </w:rPr>
              <w:t>_01_CO_</w:t>
            </w:r>
            <w:commentRangeStart w:id="266"/>
            <w:r w:rsidR="004C0304" w:rsidRPr="0082339F">
              <w:rPr>
                <w:color w:val="000000"/>
              </w:rPr>
              <w:t>REC</w:t>
            </w:r>
            <w:r w:rsidR="00A436E9">
              <w:rPr>
                <w:color w:val="000000"/>
              </w:rPr>
              <w:t>26</w:t>
            </w:r>
            <w:r w:rsidR="00160EDC">
              <w:rPr>
                <w:color w:val="000000"/>
              </w:rPr>
              <w:t>0</w:t>
            </w:r>
            <w:commentRangeEnd w:id="266"/>
            <w:r w:rsidR="005D0876">
              <w:rPr>
                <w:rStyle w:val="Refdecomentario"/>
                <w:rFonts w:ascii="Calibri" w:eastAsia="Calibri" w:hAnsi="Calibri" w:cs="Times New Roman"/>
              </w:rPr>
              <w:commentReference w:id="266"/>
            </w:r>
          </w:p>
        </w:tc>
      </w:tr>
      <w:tr w:rsidR="00134A9E" w:rsidRPr="0082339F" w14:paraId="38269999" w14:textId="77777777" w:rsidTr="00054A68">
        <w:tc>
          <w:tcPr>
            <w:tcW w:w="2476" w:type="dxa"/>
          </w:tcPr>
          <w:p w14:paraId="35CCBF58" w14:textId="77777777" w:rsidR="00134A9E" w:rsidRPr="0082339F" w:rsidRDefault="00134A9E" w:rsidP="0082339F">
            <w:pPr>
              <w:rPr>
                <w:color w:val="000000"/>
              </w:rPr>
            </w:pPr>
            <w:r w:rsidRPr="0082339F">
              <w:rPr>
                <w:b/>
                <w:color w:val="000000"/>
              </w:rPr>
              <w:t>Título</w:t>
            </w:r>
          </w:p>
        </w:tc>
        <w:tc>
          <w:tcPr>
            <w:tcW w:w="6352" w:type="dxa"/>
          </w:tcPr>
          <w:p w14:paraId="0AD568EA" w14:textId="4DD3B88E" w:rsidR="00134A9E" w:rsidRPr="0082339F" w:rsidRDefault="004C0304" w:rsidP="0082339F">
            <w:pPr>
              <w:rPr>
                <w:color w:val="000000"/>
              </w:rPr>
            </w:pPr>
            <w:r w:rsidRPr="0082339F">
              <w:rPr>
                <w:color w:val="000000"/>
              </w:rPr>
              <w:t>Evaluación I</w:t>
            </w:r>
          </w:p>
        </w:tc>
      </w:tr>
      <w:tr w:rsidR="00134A9E" w:rsidRPr="0082339F" w14:paraId="680DAD81" w14:textId="77777777" w:rsidTr="00054A68">
        <w:tc>
          <w:tcPr>
            <w:tcW w:w="2476" w:type="dxa"/>
          </w:tcPr>
          <w:p w14:paraId="3BDF4C16" w14:textId="77777777" w:rsidR="00134A9E" w:rsidRPr="0082339F" w:rsidRDefault="00134A9E" w:rsidP="0082339F">
            <w:pPr>
              <w:rPr>
                <w:color w:val="000000"/>
              </w:rPr>
            </w:pPr>
            <w:r w:rsidRPr="0082339F">
              <w:rPr>
                <w:b/>
                <w:color w:val="000000"/>
              </w:rPr>
              <w:t>Descripción</w:t>
            </w:r>
          </w:p>
        </w:tc>
        <w:tc>
          <w:tcPr>
            <w:tcW w:w="6352" w:type="dxa"/>
          </w:tcPr>
          <w:p w14:paraId="0076C91A" w14:textId="5A09206D" w:rsidR="00134A9E" w:rsidRPr="0082339F" w:rsidRDefault="002B38E0" w:rsidP="0082339F">
            <w:pPr>
              <w:rPr>
                <w:color w:val="000000"/>
              </w:rPr>
            </w:pPr>
            <w:r w:rsidRPr="0082339F">
              <w:rPr>
                <w:color w:val="000000"/>
              </w:rPr>
              <w:t xml:space="preserve">Actividad que permite evaluar </w:t>
            </w:r>
            <w:r w:rsidR="00246D6A" w:rsidRPr="0082339F">
              <w:rPr>
                <w:color w:val="000000"/>
              </w:rPr>
              <w:t>los</w:t>
            </w:r>
            <w:r w:rsidRPr="0082339F">
              <w:rPr>
                <w:color w:val="000000"/>
              </w:rPr>
              <w:t xml:space="preserve"> conocimientos sobre e</w:t>
            </w:r>
            <w:r w:rsidR="004C0304" w:rsidRPr="0082339F">
              <w:rPr>
                <w:color w:val="000000"/>
              </w:rPr>
              <w:t xml:space="preserve">l </w:t>
            </w:r>
            <w:r w:rsidR="00246D6A" w:rsidRPr="0082339F">
              <w:rPr>
                <w:color w:val="000000"/>
              </w:rPr>
              <w:t xml:space="preserve">Nuevo  Orden Mundial </w:t>
            </w:r>
            <w:r w:rsidR="004C0304" w:rsidRPr="0082339F">
              <w:rPr>
                <w:color w:val="000000"/>
              </w:rPr>
              <w:t xml:space="preserve">y las claves para comprender </w:t>
            </w:r>
            <w:r w:rsidR="00246D6A" w:rsidRPr="0082339F">
              <w:rPr>
                <w:color w:val="000000"/>
              </w:rPr>
              <w:t xml:space="preserve">los </w:t>
            </w:r>
            <w:r w:rsidR="004C0304" w:rsidRPr="0082339F">
              <w:rPr>
                <w:color w:val="000000"/>
              </w:rPr>
              <w:t>conflictos del siglo XXI</w:t>
            </w:r>
          </w:p>
        </w:tc>
      </w:tr>
    </w:tbl>
    <w:p w14:paraId="6BF6CAE0" w14:textId="77777777" w:rsidR="00134A9E" w:rsidRDefault="00134A9E" w:rsidP="0082339F">
      <w:pPr>
        <w:rPr>
          <w:sz w:val="22"/>
          <w:szCs w:val="22"/>
          <w:highlight w:val="yellow"/>
        </w:rPr>
      </w:pPr>
    </w:p>
    <w:p w14:paraId="27667B6B" w14:textId="7BAD79F3" w:rsidR="00A436E9" w:rsidRPr="0082339F" w:rsidRDefault="00A436E9" w:rsidP="0082339F">
      <w:pPr>
        <w:rPr>
          <w:sz w:val="22"/>
          <w:szCs w:val="22"/>
          <w:highlight w:val="yellow"/>
        </w:rPr>
      </w:pPr>
      <w:r>
        <w:rPr>
          <w:sz w:val="22"/>
          <w:szCs w:val="22"/>
          <w:highlight w:val="yellow"/>
        </w:rPr>
        <w:t>Sólo va 1 evaluación</w:t>
      </w:r>
    </w:p>
    <w:p w14:paraId="227C043C" w14:textId="77777777" w:rsidR="0082339F" w:rsidRPr="00A436E9" w:rsidRDefault="00E04A82" w:rsidP="0082339F">
      <w:pPr>
        <w:rPr>
          <w:rFonts w:ascii="Times" w:hAnsi="Times"/>
          <w:strike/>
          <w:sz w:val="22"/>
          <w:szCs w:val="22"/>
        </w:rPr>
      </w:pPr>
      <w:r w:rsidRPr="0082339F">
        <w:rPr>
          <w:rFonts w:ascii="Times" w:hAnsi="Times"/>
          <w:sz w:val="22"/>
          <w:szCs w:val="22"/>
          <w:highlight w:val="yellow"/>
        </w:rPr>
        <w:t>[</w:t>
      </w:r>
      <w:r w:rsidRPr="00A436E9">
        <w:rPr>
          <w:rFonts w:ascii="Times" w:hAnsi="Times"/>
          <w:strike/>
          <w:sz w:val="22"/>
          <w:szCs w:val="22"/>
          <w:highlight w:val="yellow"/>
        </w:rPr>
        <w:t>SECCIÓN 2]</w:t>
      </w:r>
      <w:r w:rsidRPr="00A436E9">
        <w:rPr>
          <w:rFonts w:ascii="Times" w:hAnsi="Times"/>
          <w:strike/>
          <w:sz w:val="22"/>
          <w:szCs w:val="22"/>
        </w:rPr>
        <w:t xml:space="preserve"> </w:t>
      </w:r>
    </w:p>
    <w:p w14:paraId="1781A7FE" w14:textId="0ABB366F" w:rsidR="00E04A82" w:rsidRPr="008C7B4B" w:rsidRDefault="00E04A82" w:rsidP="008C7B4B">
      <w:pPr>
        <w:rPr>
          <w:strike/>
        </w:rPr>
      </w:pPr>
      <w:r w:rsidRPr="008C7B4B">
        <w:rPr>
          <w:strike/>
        </w:rPr>
        <w:t>Evaluación II</w:t>
      </w:r>
    </w:p>
    <w:p w14:paraId="5C5DDA04" w14:textId="77777777" w:rsidR="00E04A82" w:rsidRPr="00A436E9" w:rsidRDefault="00E04A82" w:rsidP="0082339F">
      <w:pPr>
        <w:rPr>
          <w:strike/>
          <w:sz w:val="22"/>
          <w:szCs w:val="22"/>
          <w:highlight w:val="yellow"/>
        </w:rPr>
      </w:pPr>
    </w:p>
    <w:tbl>
      <w:tblPr>
        <w:tblStyle w:val="Tablaconcuadrcula"/>
        <w:tblW w:w="9054" w:type="dxa"/>
        <w:tblLayout w:type="fixed"/>
        <w:tblLook w:val="04A0" w:firstRow="1" w:lastRow="0" w:firstColumn="1" w:lastColumn="0" w:noHBand="0" w:noVBand="1"/>
      </w:tblPr>
      <w:tblGrid>
        <w:gridCol w:w="2405"/>
        <w:gridCol w:w="6649"/>
      </w:tblGrid>
      <w:tr w:rsidR="00E04A82" w:rsidRPr="00A436E9" w14:paraId="234B5F30" w14:textId="77777777" w:rsidTr="00424136">
        <w:tc>
          <w:tcPr>
            <w:tcW w:w="9054" w:type="dxa"/>
            <w:gridSpan w:val="2"/>
            <w:shd w:val="clear" w:color="auto" w:fill="000000" w:themeFill="text1"/>
          </w:tcPr>
          <w:p w14:paraId="1123BE62" w14:textId="77777777" w:rsidR="00E04A82" w:rsidRPr="00A436E9" w:rsidRDefault="00E04A82" w:rsidP="0082339F">
            <w:pPr>
              <w:rPr>
                <w:b/>
                <w:strike/>
                <w:color w:val="FFFFFF" w:themeColor="background1"/>
              </w:rPr>
            </w:pPr>
            <w:r w:rsidRPr="00A436E9">
              <w:rPr>
                <w:b/>
                <w:strike/>
                <w:color w:val="FFFFFF" w:themeColor="background1"/>
              </w:rPr>
              <w:t>Evaluación: recurso nuevo</w:t>
            </w:r>
          </w:p>
        </w:tc>
      </w:tr>
      <w:tr w:rsidR="00E04A82" w:rsidRPr="00A436E9" w14:paraId="48E08E3A" w14:textId="77777777" w:rsidTr="00424136">
        <w:tc>
          <w:tcPr>
            <w:tcW w:w="2405" w:type="dxa"/>
          </w:tcPr>
          <w:p w14:paraId="1D8F8703" w14:textId="77777777" w:rsidR="00E04A82" w:rsidRPr="00A436E9" w:rsidRDefault="00E04A82" w:rsidP="0082339F">
            <w:pPr>
              <w:rPr>
                <w:b/>
                <w:strike/>
                <w:color w:val="000000"/>
              </w:rPr>
            </w:pPr>
            <w:r w:rsidRPr="00A436E9">
              <w:rPr>
                <w:b/>
                <w:strike/>
                <w:color w:val="000000"/>
              </w:rPr>
              <w:t>Código</w:t>
            </w:r>
          </w:p>
        </w:tc>
        <w:tc>
          <w:tcPr>
            <w:tcW w:w="6649" w:type="dxa"/>
          </w:tcPr>
          <w:p w14:paraId="263B3803" w14:textId="1822AB61" w:rsidR="00E04A82" w:rsidRPr="00A436E9" w:rsidRDefault="00E04A82" w:rsidP="00A436E9">
            <w:pPr>
              <w:rPr>
                <w:b/>
                <w:strike/>
                <w:color w:val="000000"/>
              </w:rPr>
            </w:pPr>
            <w:r w:rsidRPr="00A436E9">
              <w:rPr>
                <w:strike/>
                <w:color w:val="000000"/>
              </w:rPr>
              <w:t>CS_11_01_CO_</w:t>
            </w:r>
            <w:commentRangeStart w:id="267"/>
            <w:r w:rsidRPr="00A436E9">
              <w:rPr>
                <w:strike/>
                <w:color w:val="000000"/>
              </w:rPr>
              <w:t>REC</w:t>
            </w:r>
            <w:r w:rsidR="00A436E9" w:rsidRPr="00A436E9">
              <w:rPr>
                <w:strike/>
                <w:color w:val="000000"/>
              </w:rPr>
              <w:t>xxx</w:t>
            </w:r>
            <w:r w:rsidR="00160EDC" w:rsidRPr="00A436E9">
              <w:rPr>
                <w:strike/>
                <w:color w:val="000000"/>
              </w:rPr>
              <w:t xml:space="preserve"> (ant </w:t>
            </w:r>
            <w:r w:rsidRPr="00A436E9">
              <w:rPr>
                <w:strike/>
                <w:color w:val="000000"/>
              </w:rPr>
              <w:t>290</w:t>
            </w:r>
            <w:commentRangeEnd w:id="267"/>
            <w:r w:rsidR="00160EDC" w:rsidRPr="00A436E9">
              <w:rPr>
                <w:strike/>
                <w:color w:val="000000"/>
              </w:rPr>
              <w:t>)</w:t>
            </w:r>
            <w:r w:rsidR="005D0876" w:rsidRPr="00A436E9">
              <w:rPr>
                <w:rStyle w:val="Refdecomentario"/>
                <w:rFonts w:ascii="Calibri" w:eastAsia="Calibri" w:hAnsi="Calibri" w:cs="Times New Roman"/>
                <w:strike/>
              </w:rPr>
              <w:commentReference w:id="267"/>
            </w:r>
          </w:p>
        </w:tc>
      </w:tr>
      <w:tr w:rsidR="00E04A82" w:rsidRPr="00A436E9" w14:paraId="744176CF" w14:textId="77777777" w:rsidTr="00424136">
        <w:tc>
          <w:tcPr>
            <w:tcW w:w="2405" w:type="dxa"/>
          </w:tcPr>
          <w:p w14:paraId="69BD1751" w14:textId="77777777" w:rsidR="00E04A82" w:rsidRPr="00A436E9" w:rsidRDefault="00E04A82" w:rsidP="0082339F">
            <w:pPr>
              <w:rPr>
                <w:strike/>
                <w:color w:val="000000"/>
              </w:rPr>
            </w:pPr>
            <w:r w:rsidRPr="00A436E9">
              <w:rPr>
                <w:b/>
                <w:strike/>
                <w:color w:val="000000"/>
              </w:rPr>
              <w:t>Título</w:t>
            </w:r>
          </w:p>
        </w:tc>
        <w:tc>
          <w:tcPr>
            <w:tcW w:w="6649" w:type="dxa"/>
          </w:tcPr>
          <w:p w14:paraId="16346CDF" w14:textId="77777777" w:rsidR="00E04A82" w:rsidRPr="00A436E9" w:rsidRDefault="00E04A82" w:rsidP="0082339F">
            <w:pPr>
              <w:rPr>
                <w:strike/>
                <w:color w:val="000000"/>
              </w:rPr>
            </w:pPr>
            <w:r w:rsidRPr="00A436E9">
              <w:rPr>
                <w:strike/>
                <w:color w:val="000000"/>
              </w:rPr>
              <w:t>Evaluación II</w:t>
            </w:r>
          </w:p>
        </w:tc>
      </w:tr>
      <w:tr w:rsidR="00E04A82" w:rsidRPr="00A436E9" w14:paraId="79DB14AF" w14:textId="77777777" w:rsidTr="00424136">
        <w:trPr>
          <w:trHeight w:val="1126"/>
        </w:trPr>
        <w:tc>
          <w:tcPr>
            <w:tcW w:w="2405" w:type="dxa"/>
          </w:tcPr>
          <w:p w14:paraId="0E77CE33" w14:textId="77777777" w:rsidR="00E04A82" w:rsidRPr="00A436E9" w:rsidRDefault="00E04A82" w:rsidP="0082339F">
            <w:pPr>
              <w:rPr>
                <w:strike/>
                <w:color w:val="000000"/>
              </w:rPr>
            </w:pPr>
            <w:r w:rsidRPr="00A436E9">
              <w:rPr>
                <w:b/>
                <w:strike/>
                <w:color w:val="000000"/>
              </w:rPr>
              <w:t>Descripción</w:t>
            </w:r>
          </w:p>
        </w:tc>
        <w:tc>
          <w:tcPr>
            <w:tcW w:w="6649" w:type="dxa"/>
          </w:tcPr>
          <w:p w14:paraId="252E3CB1" w14:textId="16B2966A" w:rsidR="00E04A82" w:rsidRPr="00A436E9" w:rsidRDefault="00E04A82" w:rsidP="0082339F">
            <w:pPr>
              <w:rPr>
                <w:strike/>
                <w:color w:val="000000"/>
              </w:rPr>
            </w:pPr>
            <w:r w:rsidRPr="00A436E9">
              <w:rPr>
                <w:strike/>
                <w:color w:val="000000"/>
              </w:rPr>
              <w:t>Ejercicio que te permite autoevaluar tus conocimientos sobre los conflic</w:t>
            </w:r>
            <w:r w:rsidR="00185FB1" w:rsidRPr="00A436E9">
              <w:rPr>
                <w:strike/>
                <w:color w:val="000000"/>
              </w:rPr>
              <w:t>tos bélicos actuales en Eurasia</w:t>
            </w:r>
          </w:p>
        </w:tc>
      </w:tr>
    </w:tbl>
    <w:p w14:paraId="5855ECAB" w14:textId="77777777" w:rsidR="00E04A82" w:rsidRPr="0082339F" w:rsidRDefault="00E04A82" w:rsidP="0082339F">
      <w:pPr>
        <w:rPr>
          <w:sz w:val="22"/>
          <w:szCs w:val="22"/>
          <w:highlight w:val="yellow"/>
        </w:rPr>
      </w:pPr>
    </w:p>
    <w:p w14:paraId="38AAA89D" w14:textId="77777777" w:rsidR="00973208" w:rsidRDefault="00E04A82" w:rsidP="0082339F">
      <w:pPr>
        <w:rPr>
          <w:rFonts w:ascii="Times" w:hAnsi="Times"/>
          <w:sz w:val="22"/>
          <w:szCs w:val="22"/>
        </w:rPr>
      </w:pPr>
      <w:r w:rsidRPr="0082339F">
        <w:rPr>
          <w:rFonts w:ascii="Times" w:hAnsi="Times"/>
          <w:sz w:val="22"/>
          <w:szCs w:val="22"/>
          <w:highlight w:val="yellow"/>
        </w:rPr>
        <w:t>[SECCIÓN 2]</w:t>
      </w:r>
      <w:r w:rsidRPr="0082339F">
        <w:rPr>
          <w:rFonts w:ascii="Times" w:hAnsi="Times"/>
          <w:sz w:val="22"/>
          <w:szCs w:val="22"/>
        </w:rPr>
        <w:t xml:space="preserve"> </w:t>
      </w:r>
    </w:p>
    <w:p w14:paraId="0FDCF4DE" w14:textId="77777777" w:rsidR="00C07957" w:rsidRDefault="00C07957" w:rsidP="00C07957">
      <w:pPr>
        <w:pStyle w:val="Ttulo2"/>
      </w:pPr>
      <w:bookmarkStart w:id="268" w:name="_Toc426298287"/>
      <w:bookmarkStart w:id="269" w:name="_Toc426298288"/>
      <w:r w:rsidRPr="0082339F">
        <w:t>Webs de referencia</w:t>
      </w:r>
      <w:bookmarkEnd w:id="268"/>
    </w:p>
    <w:p w14:paraId="2AAAA784" w14:textId="77777777" w:rsidR="00C07957" w:rsidRPr="00973208" w:rsidRDefault="00C07957" w:rsidP="00C07957"/>
    <w:tbl>
      <w:tblPr>
        <w:tblStyle w:val="Tablaconcuadrcula"/>
        <w:tblW w:w="9054" w:type="dxa"/>
        <w:tblLayout w:type="fixed"/>
        <w:tblLook w:val="04A0" w:firstRow="1" w:lastRow="0" w:firstColumn="1" w:lastColumn="0" w:noHBand="0" w:noVBand="1"/>
      </w:tblPr>
      <w:tblGrid>
        <w:gridCol w:w="1333"/>
        <w:gridCol w:w="2744"/>
        <w:gridCol w:w="4977"/>
      </w:tblGrid>
      <w:tr w:rsidR="00C07957" w:rsidRPr="0082339F" w14:paraId="60BBA161" w14:textId="77777777" w:rsidTr="005F7D34">
        <w:tc>
          <w:tcPr>
            <w:tcW w:w="9054" w:type="dxa"/>
            <w:gridSpan w:val="3"/>
            <w:shd w:val="clear" w:color="auto" w:fill="000000" w:themeFill="text1"/>
          </w:tcPr>
          <w:p w14:paraId="6FE935A3" w14:textId="77777777" w:rsidR="00C07957" w:rsidRPr="0082339F" w:rsidRDefault="00C07957" w:rsidP="005F7D34">
            <w:pPr>
              <w:rPr>
                <w:b/>
                <w:color w:val="FFFFFF" w:themeColor="background1"/>
              </w:rPr>
            </w:pPr>
            <w:r w:rsidRPr="0082339F">
              <w:rPr>
                <w:b/>
                <w:color w:val="FFFFFF" w:themeColor="background1"/>
              </w:rPr>
              <w:t>Webs de referencia</w:t>
            </w:r>
          </w:p>
        </w:tc>
      </w:tr>
      <w:tr w:rsidR="00C07957" w:rsidRPr="0082339F" w14:paraId="1DC0A8BA" w14:textId="77777777" w:rsidTr="005F7D34">
        <w:tc>
          <w:tcPr>
            <w:tcW w:w="1333" w:type="dxa"/>
          </w:tcPr>
          <w:p w14:paraId="192AE720" w14:textId="77777777" w:rsidR="00C07957" w:rsidRPr="0082339F" w:rsidRDefault="00C07957" w:rsidP="005F7D34">
            <w:pPr>
              <w:rPr>
                <w:color w:val="000000"/>
              </w:rPr>
            </w:pPr>
            <w:r w:rsidRPr="0082339F">
              <w:rPr>
                <w:b/>
                <w:color w:val="000000"/>
              </w:rPr>
              <w:t>Web 01</w:t>
            </w:r>
          </w:p>
        </w:tc>
        <w:tc>
          <w:tcPr>
            <w:tcW w:w="2744" w:type="dxa"/>
          </w:tcPr>
          <w:p w14:paraId="1DF164C9" w14:textId="77777777" w:rsidR="00C07957" w:rsidRPr="0082339F" w:rsidRDefault="00C07957" w:rsidP="005F7D34">
            <w:pPr>
              <w:rPr>
                <w:color w:val="BFBFBF" w:themeColor="background1" w:themeShade="BF"/>
              </w:rPr>
            </w:pPr>
            <w:r w:rsidRPr="0082339F">
              <w:t>Estado Islámico, la amenaza se extiende</w:t>
            </w:r>
          </w:p>
        </w:tc>
        <w:tc>
          <w:tcPr>
            <w:tcW w:w="4977" w:type="dxa"/>
          </w:tcPr>
          <w:p w14:paraId="50B4224C" w14:textId="77777777" w:rsidR="00C07957" w:rsidRPr="0082339F" w:rsidRDefault="00E710C4" w:rsidP="005F7D34">
            <w:hyperlink r:id="rId72" w:history="1">
              <w:r w:rsidR="00C07957" w:rsidRPr="0082339F">
                <w:rPr>
                  <w:rStyle w:val="Hipervnculo"/>
                  <w:rFonts w:ascii="Times New Roman" w:hAnsi="Times New Roman" w:cs="Times New Roman"/>
                </w:rPr>
                <w:t>http://www.elespectador.com/noticias/elmundo/estado-islamico-amenaza-se-extiende-articulo-546054</w:t>
              </w:r>
            </w:hyperlink>
          </w:p>
          <w:p w14:paraId="2994AF0D" w14:textId="77777777" w:rsidR="00C07957" w:rsidRPr="0082339F" w:rsidRDefault="00C07957" w:rsidP="005F7D34"/>
          <w:p w14:paraId="480C5FB6" w14:textId="77777777" w:rsidR="00C07957" w:rsidRPr="0082339F" w:rsidRDefault="00C07957" w:rsidP="005F7D34">
            <w:pPr>
              <w:rPr>
                <w:color w:val="BFBFBF" w:themeColor="background1" w:themeShade="BF"/>
              </w:rPr>
            </w:pPr>
          </w:p>
        </w:tc>
      </w:tr>
      <w:tr w:rsidR="00C07957" w:rsidRPr="0082339F" w14:paraId="4101CA80" w14:textId="77777777" w:rsidTr="005F7D34">
        <w:tc>
          <w:tcPr>
            <w:tcW w:w="1333" w:type="dxa"/>
          </w:tcPr>
          <w:p w14:paraId="0315B8B9" w14:textId="77777777" w:rsidR="00C07957" w:rsidRPr="0082339F" w:rsidRDefault="00C07957" w:rsidP="005F7D34">
            <w:pPr>
              <w:rPr>
                <w:color w:val="000000"/>
              </w:rPr>
            </w:pPr>
            <w:r w:rsidRPr="0082339F">
              <w:rPr>
                <w:b/>
                <w:color w:val="000000"/>
              </w:rPr>
              <w:t>Web 02</w:t>
            </w:r>
          </w:p>
        </w:tc>
        <w:tc>
          <w:tcPr>
            <w:tcW w:w="2744" w:type="dxa"/>
          </w:tcPr>
          <w:p w14:paraId="735C39D1" w14:textId="77777777" w:rsidR="00C07957" w:rsidRPr="0082339F" w:rsidRDefault="00C07957" w:rsidP="005F7D34">
            <w:pPr>
              <w:rPr>
                <w:color w:val="BFBFBF" w:themeColor="background1" w:themeShade="BF"/>
              </w:rPr>
            </w:pPr>
            <w:r w:rsidRPr="0082339F">
              <w:t xml:space="preserve">Mapa de los conflictos mundiales </w:t>
            </w:r>
          </w:p>
        </w:tc>
        <w:tc>
          <w:tcPr>
            <w:tcW w:w="4977" w:type="dxa"/>
          </w:tcPr>
          <w:p w14:paraId="3422F200" w14:textId="77777777" w:rsidR="00C07957" w:rsidRPr="0082339F" w:rsidRDefault="00E710C4" w:rsidP="005F7D34">
            <w:pPr>
              <w:rPr>
                <w:rStyle w:val="Hipervnculo"/>
                <w:rFonts w:ascii="Times New Roman" w:hAnsi="Times New Roman" w:cs="Times New Roman"/>
              </w:rPr>
            </w:pPr>
            <w:hyperlink r:id="rId73" w:history="1">
              <w:r w:rsidR="00C07957" w:rsidRPr="0082339F">
                <w:rPr>
                  <w:rStyle w:val="Hipervnculo"/>
                  <w:rFonts w:ascii="Times New Roman" w:hAnsi="Times New Roman" w:cs="Times New Roman"/>
                </w:rPr>
                <w:t>http://elpais.com/elpais/2013/12/27/media/1388174643_201224.html</w:t>
              </w:r>
            </w:hyperlink>
          </w:p>
          <w:p w14:paraId="3BAACA22" w14:textId="77777777" w:rsidR="00C07957" w:rsidRPr="0082339F" w:rsidRDefault="00C07957" w:rsidP="005F7D34"/>
          <w:p w14:paraId="221955EB" w14:textId="77777777" w:rsidR="00C07957" w:rsidRPr="0082339F" w:rsidRDefault="00C07957" w:rsidP="005F7D34">
            <w:pPr>
              <w:rPr>
                <w:color w:val="BFBFBF" w:themeColor="background1" w:themeShade="BF"/>
              </w:rPr>
            </w:pPr>
          </w:p>
        </w:tc>
      </w:tr>
      <w:tr w:rsidR="00C07957" w:rsidRPr="0082339F" w14:paraId="5B4CBE9F" w14:textId="77777777" w:rsidTr="005F7D34">
        <w:tc>
          <w:tcPr>
            <w:tcW w:w="1333" w:type="dxa"/>
          </w:tcPr>
          <w:p w14:paraId="7CC257D4" w14:textId="77777777" w:rsidR="00C07957" w:rsidRPr="0082339F" w:rsidRDefault="00C07957" w:rsidP="005F7D34">
            <w:pPr>
              <w:rPr>
                <w:b/>
                <w:color w:val="000000"/>
              </w:rPr>
            </w:pPr>
            <w:r w:rsidRPr="0082339F">
              <w:rPr>
                <w:b/>
                <w:color w:val="000000"/>
              </w:rPr>
              <w:t>Web 03</w:t>
            </w:r>
          </w:p>
        </w:tc>
        <w:tc>
          <w:tcPr>
            <w:tcW w:w="2744" w:type="dxa"/>
          </w:tcPr>
          <w:p w14:paraId="46B05D39" w14:textId="77777777" w:rsidR="00C07957" w:rsidRPr="0082339F" w:rsidRDefault="00C07957" w:rsidP="005F7D34">
            <w:pPr>
              <w:rPr>
                <w:color w:val="BFBFBF" w:themeColor="background1" w:themeShade="BF"/>
              </w:rPr>
            </w:pPr>
            <w:r w:rsidRPr="0082339F">
              <w:t xml:space="preserve">Chiitas y sunitas </w:t>
            </w:r>
          </w:p>
        </w:tc>
        <w:commentRangeStart w:id="270"/>
        <w:tc>
          <w:tcPr>
            <w:tcW w:w="4977" w:type="dxa"/>
          </w:tcPr>
          <w:p w14:paraId="76F51B43" w14:textId="77777777" w:rsidR="00C07957" w:rsidRPr="0082339F" w:rsidRDefault="00C07957" w:rsidP="005F7D34">
            <w:r>
              <w:fldChar w:fldCharType="begin"/>
            </w:r>
            <w:r>
              <w:instrText xml:space="preserve"> HYPERLINK "http://www.taringa.net/posts/apuntes-y-monografias/17512650/Islam-Geopolitica-de-la-division-sunita-chiita.html" </w:instrText>
            </w:r>
            <w:r>
              <w:fldChar w:fldCharType="separate"/>
            </w:r>
            <w:r w:rsidRPr="0082339F">
              <w:rPr>
                <w:rStyle w:val="Hipervnculo"/>
                <w:rFonts w:ascii="Times New Roman" w:hAnsi="Times New Roman" w:cs="Times New Roman"/>
              </w:rPr>
              <w:t>http://www.taringa.net/posts/apuntes-y-monografias/17512650/Islam-Geopolitica-de-la-division-sunita-chiita.html</w:t>
            </w:r>
            <w:r>
              <w:rPr>
                <w:rStyle w:val="Hipervnculo"/>
                <w:rFonts w:ascii="Times New Roman" w:hAnsi="Times New Roman" w:cs="Times New Roman"/>
              </w:rPr>
              <w:fldChar w:fldCharType="end"/>
            </w:r>
            <w:commentRangeEnd w:id="270"/>
            <w:r>
              <w:rPr>
                <w:rStyle w:val="Refdecomentario"/>
                <w:rFonts w:ascii="Calibri" w:eastAsia="Calibri" w:hAnsi="Calibri" w:cs="Times New Roman"/>
              </w:rPr>
              <w:commentReference w:id="270"/>
            </w:r>
          </w:p>
          <w:p w14:paraId="3423C516" w14:textId="77777777" w:rsidR="00C07957" w:rsidRPr="0082339F" w:rsidRDefault="00C07957" w:rsidP="005F7D34"/>
        </w:tc>
      </w:tr>
    </w:tbl>
    <w:p w14:paraId="2A39CD9A" w14:textId="77777777" w:rsidR="00C07957" w:rsidRDefault="00C07957" w:rsidP="00C07957">
      <w:pPr>
        <w:rPr>
          <w:sz w:val="22"/>
          <w:szCs w:val="22"/>
          <w:highlight w:val="yellow"/>
        </w:rPr>
      </w:pPr>
    </w:p>
    <w:p w14:paraId="06915FBF" w14:textId="77777777" w:rsidR="00C07957" w:rsidRDefault="00C07957" w:rsidP="00C07957">
      <w:pPr>
        <w:rPr>
          <w:sz w:val="22"/>
          <w:szCs w:val="22"/>
          <w:highlight w:val="yellow"/>
        </w:rPr>
      </w:pPr>
    </w:p>
    <w:p w14:paraId="01A2B193" w14:textId="2BB26DBE" w:rsidR="003711F1" w:rsidRDefault="00A436E9" w:rsidP="008C7B4B">
      <w:pPr>
        <w:pStyle w:val="Ttulo2"/>
        <w:rPr>
          <w:highlight w:val="yellow"/>
        </w:rPr>
      </w:pPr>
      <w:r>
        <w:rPr>
          <w:highlight w:val="yellow"/>
        </w:rPr>
        <w:t>Banco de actividades</w:t>
      </w:r>
      <w:bookmarkEnd w:id="269"/>
    </w:p>
    <w:p w14:paraId="0558D621" w14:textId="04B8CE53" w:rsidR="00A436E9" w:rsidRDefault="00A436E9" w:rsidP="00A436E9">
      <w:pPr>
        <w:pStyle w:val="Textocomentario"/>
      </w:pPr>
      <w:r>
        <w:t xml:space="preserve">Son </w:t>
      </w:r>
      <w:commentRangeStart w:id="271"/>
      <w:r>
        <w:t>M101AP</w:t>
      </w:r>
      <w:commentRangeEnd w:id="271"/>
      <w:r w:rsidR="00D156F0">
        <w:rPr>
          <w:rStyle w:val="Refdecomentario"/>
        </w:rPr>
        <w:commentReference w:id="271"/>
      </w:r>
    </w:p>
    <w:tbl>
      <w:tblPr>
        <w:tblStyle w:val="Tablaconcuadrcula"/>
        <w:tblW w:w="0" w:type="auto"/>
        <w:tblLook w:val="04A0" w:firstRow="1" w:lastRow="0" w:firstColumn="1" w:lastColumn="0" w:noHBand="0" w:noVBand="1"/>
      </w:tblPr>
      <w:tblGrid>
        <w:gridCol w:w="2476"/>
        <w:gridCol w:w="6352"/>
      </w:tblGrid>
      <w:tr w:rsidR="00A436E9" w:rsidRPr="0082339F" w14:paraId="00EEE77A" w14:textId="77777777" w:rsidTr="00EC3D96">
        <w:tc>
          <w:tcPr>
            <w:tcW w:w="8828" w:type="dxa"/>
            <w:gridSpan w:val="2"/>
            <w:shd w:val="clear" w:color="auto" w:fill="000000" w:themeFill="text1"/>
          </w:tcPr>
          <w:p w14:paraId="3C1B5DEB" w14:textId="77777777" w:rsidR="00A436E9" w:rsidRPr="0082339F" w:rsidRDefault="00A436E9" w:rsidP="00EC3D96">
            <w:pPr>
              <w:rPr>
                <w:b/>
                <w:color w:val="FFFFFF" w:themeColor="background1"/>
              </w:rPr>
            </w:pPr>
            <w:r w:rsidRPr="0082339F">
              <w:rPr>
                <w:b/>
                <w:color w:val="FFFFFF" w:themeColor="background1"/>
              </w:rPr>
              <w:t>Evaluación: recurso nuevo</w:t>
            </w:r>
          </w:p>
        </w:tc>
      </w:tr>
      <w:tr w:rsidR="00A436E9" w:rsidRPr="0082339F" w14:paraId="1F972E03" w14:textId="77777777" w:rsidTr="00EC3D96">
        <w:tc>
          <w:tcPr>
            <w:tcW w:w="2476" w:type="dxa"/>
          </w:tcPr>
          <w:p w14:paraId="6832E465" w14:textId="77777777" w:rsidR="00A436E9" w:rsidRPr="0082339F" w:rsidRDefault="00A436E9" w:rsidP="00EC3D96">
            <w:pPr>
              <w:rPr>
                <w:b/>
                <w:color w:val="000000"/>
              </w:rPr>
            </w:pPr>
            <w:r w:rsidRPr="0082339F">
              <w:rPr>
                <w:b/>
                <w:color w:val="000000"/>
              </w:rPr>
              <w:t>Código</w:t>
            </w:r>
          </w:p>
        </w:tc>
        <w:tc>
          <w:tcPr>
            <w:tcW w:w="6352" w:type="dxa"/>
          </w:tcPr>
          <w:p w14:paraId="0370F5ED" w14:textId="69DB32A2" w:rsidR="00A436E9" w:rsidRPr="0082339F" w:rsidRDefault="00A436E9" w:rsidP="00EC3D96">
            <w:pPr>
              <w:rPr>
                <w:b/>
                <w:color w:val="000000"/>
              </w:rPr>
            </w:pPr>
            <w:r w:rsidRPr="0082339F">
              <w:rPr>
                <w:color w:val="000000"/>
              </w:rPr>
              <w:t>CS_11_01_CO_REC</w:t>
            </w:r>
            <w:r>
              <w:rPr>
                <w:color w:val="000000"/>
              </w:rPr>
              <w:t>270</w:t>
            </w:r>
          </w:p>
        </w:tc>
      </w:tr>
      <w:tr w:rsidR="00A436E9" w:rsidRPr="0082339F" w14:paraId="4C7501E1" w14:textId="77777777" w:rsidTr="00EC3D96">
        <w:tc>
          <w:tcPr>
            <w:tcW w:w="2476" w:type="dxa"/>
          </w:tcPr>
          <w:p w14:paraId="05CCE350" w14:textId="77777777" w:rsidR="00A436E9" w:rsidRPr="0082339F" w:rsidRDefault="00A436E9" w:rsidP="00EC3D96">
            <w:pPr>
              <w:rPr>
                <w:color w:val="000000"/>
              </w:rPr>
            </w:pPr>
            <w:r w:rsidRPr="0082339F">
              <w:rPr>
                <w:b/>
                <w:color w:val="000000"/>
              </w:rPr>
              <w:t>Título</w:t>
            </w:r>
          </w:p>
        </w:tc>
        <w:tc>
          <w:tcPr>
            <w:tcW w:w="6352" w:type="dxa"/>
          </w:tcPr>
          <w:p w14:paraId="20392CB6" w14:textId="648C0691" w:rsidR="00A436E9" w:rsidRPr="0082339F" w:rsidRDefault="002C73CD" w:rsidP="00EC3D96">
            <w:pPr>
              <w:rPr>
                <w:color w:val="000000"/>
              </w:rPr>
            </w:pPr>
            <w:r w:rsidRPr="002C73CD">
              <w:rPr>
                <w:color w:val="000000"/>
              </w:rPr>
              <w:t>Banco de Actividades: Conflictos globales contemporáneos</w:t>
            </w:r>
          </w:p>
        </w:tc>
      </w:tr>
      <w:tr w:rsidR="00A436E9" w:rsidRPr="0082339F" w14:paraId="5D8028D2" w14:textId="77777777" w:rsidTr="00EC3D96">
        <w:tc>
          <w:tcPr>
            <w:tcW w:w="2476" w:type="dxa"/>
          </w:tcPr>
          <w:p w14:paraId="3FD604AE" w14:textId="77777777" w:rsidR="00A436E9" w:rsidRPr="0082339F" w:rsidRDefault="00A436E9" w:rsidP="00EC3D96">
            <w:pPr>
              <w:rPr>
                <w:color w:val="000000"/>
              </w:rPr>
            </w:pPr>
            <w:r w:rsidRPr="0082339F">
              <w:rPr>
                <w:b/>
                <w:color w:val="000000"/>
              </w:rPr>
              <w:t>Descripción</w:t>
            </w:r>
          </w:p>
        </w:tc>
        <w:tc>
          <w:tcPr>
            <w:tcW w:w="6352" w:type="dxa"/>
          </w:tcPr>
          <w:p w14:paraId="107E6F4A" w14:textId="6134AA6D" w:rsidR="00A436E9" w:rsidRPr="0082339F" w:rsidRDefault="002C73CD" w:rsidP="00A436E9">
            <w:pPr>
              <w:rPr>
                <w:color w:val="000000"/>
              </w:rPr>
            </w:pPr>
            <w:r w:rsidRPr="002C73CD">
              <w:rPr>
                <w:color w:val="000000"/>
              </w:rPr>
              <w:t>Motor que incluye actividades de respuesta abierta del tema Conflictos globales contemporáneos</w:t>
            </w:r>
          </w:p>
        </w:tc>
      </w:tr>
    </w:tbl>
    <w:p w14:paraId="18AAF04F" w14:textId="77777777" w:rsidR="00A436E9" w:rsidRDefault="00A436E9" w:rsidP="00A436E9">
      <w:pPr>
        <w:rPr>
          <w:sz w:val="22"/>
          <w:szCs w:val="22"/>
          <w:highlight w:val="yellow"/>
        </w:rPr>
      </w:pPr>
    </w:p>
    <w:p w14:paraId="43CD07D6" w14:textId="77777777" w:rsidR="00A436E9" w:rsidRDefault="00A436E9" w:rsidP="0082339F">
      <w:pPr>
        <w:rPr>
          <w:sz w:val="22"/>
          <w:szCs w:val="22"/>
          <w:highlight w:val="yellow"/>
        </w:rPr>
      </w:pPr>
    </w:p>
    <w:p w14:paraId="492C585C" w14:textId="77777777" w:rsidR="00A436E9" w:rsidRDefault="00A436E9" w:rsidP="0082339F">
      <w:pPr>
        <w:rPr>
          <w:sz w:val="22"/>
          <w:szCs w:val="22"/>
          <w:highlight w:val="yellow"/>
        </w:rPr>
      </w:pPr>
    </w:p>
    <w:p w14:paraId="4546AFA4" w14:textId="77777777" w:rsidR="00A436E9" w:rsidRDefault="00A436E9" w:rsidP="0082339F">
      <w:pPr>
        <w:rPr>
          <w:sz w:val="22"/>
          <w:szCs w:val="22"/>
          <w:highlight w:val="yellow"/>
        </w:rPr>
      </w:pPr>
    </w:p>
    <w:p w14:paraId="59830D59" w14:textId="52F8FFD2" w:rsidR="003711F1" w:rsidRPr="003711F1" w:rsidRDefault="003711F1" w:rsidP="0082339F">
      <w:pPr>
        <w:rPr>
          <w:b/>
          <w:sz w:val="22"/>
          <w:szCs w:val="22"/>
        </w:rPr>
      </w:pPr>
      <w:r w:rsidRPr="003711F1">
        <w:rPr>
          <w:b/>
          <w:sz w:val="22"/>
          <w:szCs w:val="22"/>
        </w:rPr>
        <w:t>Nota imágenes nuevas</w:t>
      </w:r>
    </w:p>
    <w:p w14:paraId="76BBC034" w14:textId="77777777" w:rsidR="003711F1" w:rsidRPr="003711F1" w:rsidRDefault="003711F1" w:rsidP="003711F1">
      <w:pPr>
        <w:rPr>
          <w:sz w:val="22"/>
          <w:szCs w:val="22"/>
        </w:rPr>
      </w:pPr>
      <w:r w:rsidRPr="003711F1">
        <w:rPr>
          <w:sz w:val="22"/>
          <w:szCs w:val="22"/>
        </w:rPr>
        <w:t>30 orquesta</w:t>
      </w:r>
    </w:p>
    <w:p w14:paraId="1BC98780" w14:textId="77777777" w:rsidR="003711F1" w:rsidRPr="003711F1" w:rsidRDefault="003711F1" w:rsidP="003711F1">
      <w:pPr>
        <w:rPr>
          <w:sz w:val="22"/>
          <w:szCs w:val="22"/>
        </w:rPr>
      </w:pPr>
      <w:r w:rsidRPr="003711F1">
        <w:rPr>
          <w:sz w:val="22"/>
          <w:szCs w:val="22"/>
        </w:rPr>
        <w:t>31 ajedrez</w:t>
      </w:r>
    </w:p>
    <w:p w14:paraId="1D5FEFAD" w14:textId="77777777" w:rsidR="003711F1" w:rsidRPr="003711F1" w:rsidRDefault="003711F1" w:rsidP="003711F1">
      <w:pPr>
        <w:rPr>
          <w:sz w:val="22"/>
          <w:szCs w:val="22"/>
        </w:rPr>
      </w:pPr>
      <w:r w:rsidRPr="003711F1">
        <w:rPr>
          <w:sz w:val="22"/>
          <w:szCs w:val="22"/>
        </w:rPr>
        <w:t>32 motor económico</w:t>
      </w:r>
    </w:p>
    <w:p w14:paraId="047A7FD7" w14:textId="0A6EDC14" w:rsidR="003711F1" w:rsidRPr="003711F1" w:rsidRDefault="003711F1" w:rsidP="003711F1">
      <w:pPr>
        <w:rPr>
          <w:sz w:val="22"/>
          <w:szCs w:val="22"/>
        </w:rPr>
      </w:pPr>
      <w:r w:rsidRPr="003711F1">
        <w:rPr>
          <w:sz w:val="22"/>
          <w:szCs w:val="22"/>
        </w:rPr>
        <w:t>33 motor cultura</w:t>
      </w:r>
      <w:r w:rsidR="009F6724">
        <w:rPr>
          <w:sz w:val="22"/>
          <w:szCs w:val="22"/>
        </w:rPr>
        <w:t>l</w:t>
      </w:r>
    </w:p>
    <w:p w14:paraId="6A871339" w14:textId="77777777" w:rsidR="003711F1" w:rsidRPr="003711F1" w:rsidRDefault="003711F1" w:rsidP="003711F1">
      <w:pPr>
        <w:rPr>
          <w:sz w:val="22"/>
          <w:szCs w:val="22"/>
        </w:rPr>
      </w:pPr>
      <w:r w:rsidRPr="003711F1">
        <w:rPr>
          <w:sz w:val="22"/>
          <w:szCs w:val="22"/>
        </w:rPr>
        <w:t>34 motor político</w:t>
      </w:r>
    </w:p>
    <w:p w14:paraId="5AF973C8" w14:textId="77777777" w:rsidR="003711F1" w:rsidRPr="003711F1" w:rsidRDefault="003711F1" w:rsidP="003711F1">
      <w:pPr>
        <w:rPr>
          <w:sz w:val="22"/>
          <w:szCs w:val="22"/>
        </w:rPr>
      </w:pPr>
      <w:r w:rsidRPr="003711F1">
        <w:rPr>
          <w:sz w:val="22"/>
          <w:szCs w:val="22"/>
        </w:rPr>
        <w:t>35 conflictos como oportunidades para el cambio social</w:t>
      </w:r>
    </w:p>
    <w:p w14:paraId="2EDBA616" w14:textId="77777777" w:rsidR="003711F1" w:rsidRPr="003711F1" w:rsidRDefault="003711F1" w:rsidP="003711F1">
      <w:pPr>
        <w:rPr>
          <w:sz w:val="22"/>
          <w:szCs w:val="22"/>
        </w:rPr>
      </w:pPr>
      <w:r w:rsidRPr="003711F1">
        <w:rPr>
          <w:sz w:val="22"/>
          <w:szCs w:val="22"/>
        </w:rPr>
        <w:t>36 conflictos bélicos en Europa</w:t>
      </w:r>
    </w:p>
    <w:p w14:paraId="3B7F5915" w14:textId="77777777" w:rsidR="003711F1" w:rsidRPr="003711F1" w:rsidRDefault="003711F1" w:rsidP="003711F1">
      <w:pPr>
        <w:rPr>
          <w:sz w:val="22"/>
          <w:szCs w:val="22"/>
        </w:rPr>
      </w:pPr>
      <w:r w:rsidRPr="003711F1">
        <w:rPr>
          <w:sz w:val="22"/>
          <w:szCs w:val="22"/>
        </w:rPr>
        <w:t>37 entra sale $, pero no gente</w:t>
      </w:r>
    </w:p>
    <w:p w14:paraId="1F895239" w14:textId="77777777" w:rsidR="003711F1" w:rsidRPr="003711F1" w:rsidRDefault="003711F1" w:rsidP="003711F1">
      <w:pPr>
        <w:rPr>
          <w:sz w:val="22"/>
          <w:szCs w:val="22"/>
        </w:rPr>
      </w:pPr>
      <w:r w:rsidRPr="003711F1">
        <w:rPr>
          <w:sz w:val="22"/>
          <w:szCs w:val="22"/>
        </w:rPr>
        <w:t>38 rusia Otan</w:t>
      </w:r>
    </w:p>
    <w:p w14:paraId="72241525" w14:textId="77777777" w:rsidR="003711F1" w:rsidRPr="003711F1" w:rsidRDefault="003711F1" w:rsidP="003711F1">
      <w:pPr>
        <w:rPr>
          <w:sz w:val="22"/>
          <w:szCs w:val="22"/>
        </w:rPr>
      </w:pPr>
      <w:r w:rsidRPr="003711F1">
        <w:rPr>
          <w:sz w:val="22"/>
          <w:szCs w:val="22"/>
        </w:rPr>
        <w:t>39 Lugansk y Donetsk</w:t>
      </w:r>
    </w:p>
    <w:p w14:paraId="0F267F94" w14:textId="77777777" w:rsidR="003711F1" w:rsidRDefault="003711F1" w:rsidP="0082339F">
      <w:pPr>
        <w:rPr>
          <w:sz w:val="22"/>
          <w:szCs w:val="22"/>
        </w:rPr>
      </w:pPr>
    </w:p>
    <w:p w14:paraId="65FE5B1A" w14:textId="77777777" w:rsidR="006E0E09" w:rsidRPr="006E0E09" w:rsidRDefault="006E0E09" w:rsidP="006E0E09">
      <w:pPr>
        <w:rPr>
          <w:sz w:val="22"/>
          <w:szCs w:val="22"/>
        </w:rPr>
      </w:pPr>
    </w:p>
    <w:sectPr w:rsidR="006E0E09" w:rsidRPr="006E0E09" w:rsidSect="00FC30C2">
      <w:headerReference w:type="even" r:id="rId74"/>
      <w:headerReference w:type="default" r:id="rId75"/>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Flor Buitrago" w:date="2015-06-21T17:59:00Z" w:initials="FB">
    <w:p w14:paraId="0462B5BB" w14:textId="1BFACDA3" w:rsidR="00D80758" w:rsidRDefault="00D80758" w:rsidP="004819FA">
      <w:pPr>
        <w:pStyle w:val="Textocomentario"/>
      </w:pPr>
      <w:r>
        <w:rPr>
          <w:rStyle w:val="Refdecomentario"/>
        </w:rPr>
        <w:annotationRef/>
      </w:r>
      <w:r>
        <w:t>fichas: sí</w:t>
      </w:r>
    </w:p>
    <w:p w14:paraId="59E27CE1" w14:textId="29BCCEB1" w:rsidR="00D80758" w:rsidRDefault="00D80758" w:rsidP="004819FA">
      <w:pPr>
        <w:pStyle w:val="Textocomentario"/>
      </w:pPr>
      <w:r>
        <w:t>aprovechado:  no</w:t>
      </w:r>
    </w:p>
    <w:p w14:paraId="60DDBB8C" w14:textId="28A99AA5" w:rsidR="00D80758" w:rsidRDefault="00D80758" w:rsidP="004819FA">
      <w:pPr>
        <w:pStyle w:val="Textocomentario"/>
      </w:pPr>
      <w:r>
        <w:t>tipo de media: secuencia de imágenes</w:t>
      </w:r>
    </w:p>
    <w:p w14:paraId="3570D4B5" w14:textId="0D9E712E" w:rsidR="00D80758" w:rsidRDefault="00D80758" w:rsidP="004819FA">
      <w:pPr>
        <w:pStyle w:val="Textocomentario"/>
      </w:pPr>
      <w:r>
        <w:t>tipo de motor: F6</w:t>
      </w:r>
    </w:p>
    <w:p w14:paraId="17790421" w14:textId="44CBA481" w:rsidR="00D80758" w:rsidRDefault="00D80758" w:rsidP="004819FA">
      <w:pPr>
        <w:pStyle w:val="Textocomentario"/>
      </w:pPr>
      <w:r>
        <w:t xml:space="preserve">va en cuaderno: sí </w:t>
      </w:r>
    </w:p>
    <w:p w14:paraId="5372CFE4" w14:textId="77777777" w:rsidR="00D80758" w:rsidRDefault="00D80758" w:rsidP="00D85301">
      <w:pPr>
        <w:pStyle w:val="Textocomentario"/>
      </w:pPr>
    </w:p>
    <w:p w14:paraId="0DB55A30" w14:textId="2191B7E2" w:rsidR="00D80758" w:rsidRDefault="00D80758" w:rsidP="00D85301">
      <w:pPr>
        <w:pStyle w:val="Textocomentario"/>
      </w:pPr>
      <w:r>
        <w:t>Independiente del texto base: sí</w:t>
      </w:r>
    </w:p>
    <w:p w14:paraId="58FDF8AA" w14:textId="77777777" w:rsidR="00D80758" w:rsidRDefault="00D80758" w:rsidP="00D85301">
      <w:pPr>
        <w:pStyle w:val="Textocomentario"/>
      </w:pPr>
    </w:p>
    <w:p w14:paraId="10AFF018" w14:textId="05AE6069" w:rsidR="00D80758" w:rsidRDefault="00D80758" w:rsidP="00D85301">
      <w:pPr>
        <w:pStyle w:val="Textocomentario"/>
      </w:pPr>
      <w:r>
        <w:t>Faltó una imagen!! Hasta ahora me doy cuenta.</w:t>
      </w:r>
    </w:p>
    <w:p w14:paraId="54DDFD6E" w14:textId="6E40CFD3" w:rsidR="00D80758" w:rsidRDefault="00D80758" w:rsidP="00D85301">
      <w:pPr>
        <w:pStyle w:val="Textocomentario"/>
      </w:pPr>
      <w:r>
        <w:t>Quedaron 18 encargadas, faltó una. En realidad no es muy muy relevante.</w:t>
      </w:r>
    </w:p>
    <w:p w14:paraId="23ED8034" w14:textId="77777777" w:rsidR="00D80758" w:rsidRDefault="00D80758" w:rsidP="00D85301">
      <w:pPr>
        <w:pStyle w:val="Textocomentario"/>
      </w:pPr>
    </w:p>
    <w:p w14:paraId="695C0615" w14:textId="26E0E853" w:rsidR="00D80758" w:rsidRPr="00891833" w:rsidRDefault="00D80758" w:rsidP="00D85301">
      <w:pPr>
        <w:pStyle w:val="Textocomentario"/>
        <w:rPr>
          <w:color w:val="FF0000"/>
        </w:rPr>
      </w:pPr>
      <w:r w:rsidRPr="00891833">
        <w:rPr>
          <w:color w:val="FF0000"/>
        </w:rPr>
        <w:t>TIENE MUCHAS IMÁGENES.</w:t>
      </w:r>
    </w:p>
    <w:p w14:paraId="7651456A" w14:textId="1770E073" w:rsidR="00D80758" w:rsidRDefault="00D80758" w:rsidP="00D85301">
      <w:pPr>
        <w:pStyle w:val="Textocomentario"/>
      </w:pPr>
      <w:r w:rsidRPr="00891833">
        <w:rPr>
          <w:color w:val="FF0000"/>
        </w:rPr>
        <w:t xml:space="preserve"> Clemencia me avisó que son máximo 10 imágenes por recurso. Ajustar la actividad</w:t>
      </w:r>
    </w:p>
  </w:comment>
  <w:comment w:id="13" w:author="Flor Buitrago" w:date="2015-08-06T14:18:00Z" w:initials="FB">
    <w:p w14:paraId="151DFD08" w14:textId="633C50CB" w:rsidR="00D80758" w:rsidRDefault="00D80758">
      <w:pPr>
        <w:pStyle w:val="Textocomentario"/>
      </w:pPr>
      <w:r>
        <w:rPr>
          <w:rStyle w:val="Refdecomentario"/>
        </w:rPr>
        <w:annotationRef/>
      </w:r>
      <w:r>
        <w:t>Esta imagen ya se usó, no recuerdo si más adelante o dentro de un recurso.</w:t>
      </w:r>
    </w:p>
    <w:p w14:paraId="154DC2F1" w14:textId="0FCAAE49" w:rsidR="00D80758" w:rsidRDefault="00D80758">
      <w:pPr>
        <w:pStyle w:val="Textocomentario"/>
      </w:pPr>
      <w:r>
        <w:t>Stella, una ayuda: te paso las solicitudes gráficas y me buscas dónde quedó.</w:t>
      </w:r>
    </w:p>
    <w:p w14:paraId="717E27D3" w14:textId="7F595C49" w:rsidR="00D80758" w:rsidRDefault="00D80758">
      <w:pPr>
        <w:pStyle w:val="Textocomentario"/>
      </w:pPr>
      <w:r>
        <w:t>Mira si cambiar aquí o mejor en el otro sitio donde sé que está.</w:t>
      </w:r>
    </w:p>
    <w:p w14:paraId="4F4360EE" w14:textId="77777777" w:rsidR="00D80758" w:rsidRDefault="00D80758">
      <w:pPr>
        <w:pStyle w:val="Textocomentario"/>
      </w:pPr>
    </w:p>
  </w:comment>
  <w:comment w:id="15" w:author="Flor Buitrago" w:date="2015-06-22T18:59:00Z" w:initials="FB">
    <w:p w14:paraId="1BC91408" w14:textId="388208F4" w:rsidR="00D80758" w:rsidRDefault="00D80758" w:rsidP="009A083F">
      <w:pPr>
        <w:pStyle w:val="Textocomentario"/>
      </w:pPr>
      <w:r>
        <w:rPr>
          <w:rStyle w:val="Refdecomentario"/>
        </w:rPr>
        <w:annotationRef/>
      </w:r>
      <w:r>
        <w:t>fichas: no</w:t>
      </w:r>
    </w:p>
    <w:p w14:paraId="0C122870" w14:textId="218027EA" w:rsidR="00D80758" w:rsidRDefault="00D80758" w:rsidP="009A083F">
      <w:pPr>
        <w:pStyle w:val="Textocomentario"/>
      </w:pPr>
      <w:r>
        <w:t>aprovechado: no</w:t>
      </w:r>
    </w:p>
    <w:p w14:paraId="2FA606A3" w14:textId="5B7CB324" w:rsidR="00D80758" w:rsidRDefault="00D80758" w:rsidP="009A083F">
      <w:pPr>
        <w:pStyle w:val="Textocomentario"/>
      </w:pPr>
      <w:r>
        <w:t>tipo de media: actividad</w:t>
      </w:r>
    </w:p>
    <w:p w14:paraId="0F596CAA" w14:textId="59F1513B" w:rsidR="00D80758" w:rsidRDefault="00D80758" w:rsidP="009A083F">
      <w:pPr>
        <w:pStyle w:val="Textocomentario"/>
      </w:pPr>
      <w:r>
        <w:t>tipo de motor: M1B</w:t>
      </w:r>
    </w:p>
    <w:p w14:paraId="74AA7A3D" w14:textId="452EF946" w:rsidR="00D80758" w:rsidRDefault="00D80758" w:rsidP="009A083F">
      <w:pPr>
        <w:pStyle w:val="Textocomentario"/>
      </w:pPr>
      <w:r>
        <w:t>va en cuaderno: sí</w:t>
      </w:r>
    </w:p>
    <w:p w14:paraId="4B20771D" w14:textId="1B5F8A28" w:rsidR="00D80758" w:rsidRDefault="00D80758" w:rsidP="009A083F">
      <w:pPr>
        <w:pStyle w:val="Textocomentario"/>
      </w:pPr>
      <w:r>
        <w:t>Independiente del texto base? sí</w:t>
      </w:r>
    </w:p>
    <w:p w14:paraId="37865E3D" w14:textId="77777777" w:rsidR="00D80758" w:rsidRDefault="00D80758" w:rsidP="009A083F">
      <w:pPr>
        <w:pStyle w:val="Textocomentario"/>
      </w:pPr>
    </w:p>
    <w:p w14:paraId="0AEE6D2E" w14:textId="6AF23372" w:rsidR="00D80758" w:rsidRDefault="00D80758" w:rsidP="009A083F">
      <w:pPr>
        <w:pStyle w:val="Textocomentario"/>
      </w:pPr>
      <w:r>
        <w:t>notas: son sólo 4 preguntas, muy fáciles de resolver. Se puede ajustar, incluir texto de apoyo en ventana flotante para unas preguntas mejor diseñadas y que se independice mejor del texto</w:t>
      </w:r>
    </w:p>
  </w:comment>
  <w:comment w:id="17" w:author="Flor Buitrago" w:date="2015-08-07T10:22:00Z" w:initials="FB">
    <w:p w14:paraId="746CF4BC" w14:textId="77061410" w:rsidR="00D80758" w:rsidRDefault="00D80758">
      <w:pPr>
        <w:pStyle w:val="Textocomentario"/>
      </w:pPr>
      <w:r>
        <w:rPr>
          <w:rStyle w:val="Refdecomentario"/>
        </w:rPr>
        <w:annotationRef/>
      </w:r>
      <w:r>
        <w:t xml:space="preserve">Proponer al menos 10 preguntas. </w:t>
      </w:r>
    </w:p>
    <w:p w14:paraId="77F116D6" w14:textId="61FEBC6D" w:rsidR="00D80758" w:rsidRDefault="00D80758">
      <w:pPr>
        <w:pStyle w:val="Textocomentario"/>
      </w:pPr>
      <w:r>
        <w:t>Dejar unas 6 ó 7, las que sobren son para elaborar el último recurso: Banco de Actividades, al final del manuscrito.</w:t>
      </w:r>
    </w:p>
  </w:comment>
  <w:comment w:id="20" w:author="Flor Buitrago" w:date="2015-08-06T14:49:00Z" w:initials="FB">
    <w:p w14:paraId="6E52722E" w14:textId="1ABD1CF4" w:rsidR="00D80758" w:rsidRDefault="00D80758">
      <w:pPr>
        <w:pStyle w:val="Textocomentario"/>
      </w:pPr>
      <w:r>
        <w:rPr>
          <w:rStyle w:val="Refdecomentario"/>
        </w:rPr>
        <w:annotationRef/>
      </w:r>
      <w:r>
        <w:t>Stella:</w:t>
      </w:r>
    </w:p>
    <w:p w14:paraId="6BC90B23" w14:textId="72778E65" w:rsidR="00D80758" w:rsidRDefault="00D80758">
      <w:pPr>
        <w:pStyle w:val="Textocomentario"/>
      </w:pPr>
      <w:r>
        <w:t>Un fa, el lector sugiere este link, revisarlo</w:t>
      </w:r>
    </w:p>
  </w:comment>
  <w:comment w:id="21" w:author="Angela Rocio Sanchez" w:date="2015-08-11T11:42:00Z" w:initials="AS">
    <w:p w14:paraId="4B08B97C" w14:textId="11B02650" w:rsidR="00D80758" w:rsidRDefault="00D80758">
      <w:pPr>
        <w:pStyle w:val="Textocomentario"/>
      </w:pPr>
      <w:r>
        <w:rPr>
          <w:rStyle w:val="Refdecomentario"/>
        </w:rPr>
        <w:annotationRef/>
      </w:r>
      <w:r>
        <w:t>Flor, a mi no me parece un link adecuado, realmente no da ninguna información, hay que explorar la página un poco para encontrar algo y puede ser muy variado. Si el autor conoce un artículo en específico que quiera señalar de esta página sería mucho mejor. O debería eliminarse.</w:t>
      </w:r>
    </w:p>
  </w:comment>
  <w:comment w:id="22" w:author="Flor Buitrago" w:date="2015-08-06T14:50:00Z" w:initials="FB">
    <w:p w14:paraId="30814CAA" w14:textId="3977C528" w:rsidR="00D80758" w:rsidRDefault="00D80758">
      <w:pPr>
        <w:pStyle w:val="Textocomentario"/>
      </w:pPr>
      <w:r>
        <w:rPr>
          <w:rStyle w:val="Refdecomentario"/>
        </w:rPr>
        <w:annotationRef/>
      </w:r>
      <w:r>
        <w:t>Stella:</w:t>
      </w:r>
    </w:p>
    <w:p w14:paraId="66CBF4B6" w14:textId="10BE19B4" w:rsidR="00D80758" w:rsidRDefault="00D80758">
      <w:pPr>
        <w:pStyle w:val="Textocomentario"/>
      </w:pPr>
      <w:r>
        <w:t>Revisar este link</w:t>
      </w:r>
    </w:p>
  </w:comment>
  <w:comment w:id="23" w:author="Angela Rocio Sanchez" w:date="2015-08-10T09:29:00Z" w:initials="AS">
    <w:p w14:paraId="5C3171CB" w14:textId="636E59D8" w:rsidR="00D80758" w:rsidRDefault="00D80758">
      <w:pPr>
        <w:pStyle w:val="Textocomentario"/>
      </w:pPr>
      <w:r>
        <w:rPr>
          <w:rStyle w:val="Refdecomentario"/>
        </w:rPr>
        <w:annotationRef/>
      </w:r>
      <w:r>
        <w:t>Página muy interesante que está en italiano, no creo que se pueda añadir al manuscrito.</w:t>
      </w:r>
    </w:p>
  </w:comment>
  <w:comment w:id="26" w:author="Flor Buitrago" w:date="2015-06-22T19:15:00Z" w:initials="FB">
    <w:p w14:paraId="5176551A" w14:textId="77777777" w:rsidR="00D80758" w:rsidRDefault="00D80758" w:rsidP="00D04D55">
      <w:pPr>
        <w:pStyle w:val="Textocomentario"/>
      </w:pPr>
      <w:r>
        <w:rPr>
          <w:rStyle w:val="Refdecomentario"/>
        </w:rPr>
        <w:annotationRef/>
      </w:r>
      <w:r>
        <w:t>fichas: sí</w:t>
      </w:r>
    </w:p>
    <w:p w14:paraId="4E54EFB8" w14:textId="344F306D" w:rsidR="00D80758" w:rsidRDefault="00D80758" w:rsidP="00D04D55">
      <w:pPr>
        <w:pStyle w:val="Textocomentario"/>
      </w:pPr>
      <w:r>
        <w:t>aprovechado: sí</w:t>
      </w:r>
    </w:p>
    <w:p w14:paraId="2B7D3ABD" w14:textId="77777777" w:rsidR="00D80758" w:rsidRDefault="00D80758" w:rsidP="00D04D55">
      <w:pPr>
        <w:pStyle w:val="Textocomentario"/>
      </w:pPr>
      <w:r>
        <w:t>tipo de media:</w:t>
      </w:r>
    </w:p>
    <w:p w14:paraId="7E4336C7" w14:textId="77777777" w:rsidR="00D80758" w:rsidRDefault="00D80758" w:rsidP="00D04D55">
      <w:pPr>
        <w:pStyle w:val="Textocomentario"/>
      </w:pPr>
      <w:r>
        <w:t>tipo de motor:</w:t>
      </w:r>
    </w:p>
    <w:p w14:paraId="7399737D" w14:textId="094F4076" w:rsidR="00D80758" w:rsidRDefault="00D80758" w:rsidP="00D04D55">
      <w:pPr>
        <w:pStyle w:val="Textocomentario"/>
      </w:pPr>
      <w:r>
        <w:t>va en cuaderno: sí</w:t>
      </w:r>
    </w:p>
    <w:p w14:paraId="60F084B5" w14:textId="796EA3EE" w:rsidR="00D80758" w:rsidRDefault="00D80758" w:rsidP="00D04D55">
      <w:pPr>
        <w:pStyle w:val="Textocomentario"/>
      </w:pPr>
      <w:r>
        <w:t>Independiente del texto base? sí</w:t>
      </w:r>
    </w:p>
    <w:p w14:paraId="06200F2A" w14:textId="77777777" w:rsidR="00D80758" w:rsidRDefault="00D80758" w:rsidP="00D04D55">
      <w:pPr>
        <w:pStyle w:val="Textocomentario"/>
      </w:pPr>
    </w:p>
    <w:p w14:paraId="57BB0EB6" w14:textId="7931B6F6" w:rsidR="00D80758" w:rsidRDefault="00D80758" w:rsidP="00D04D55">
      <w:pPr>
        <w:pStyle w:val="Textocomentario"/>
      </w:pPr>
      <w:r>
        <w:t>notas: la ficha estudiante está muy completa</w:t>
      </w:r>
    </w:p>
    <w:p w14:paraId="5A2C0C11" w14:textId="77777777" w:rsidR="00D80758" w:rsidRDefault="00D80758" w:rsidP="00D04D55">
      <w:pPr>
        <w:pStyle w:val="Textocomentario"/>
      </w:pPr>
    </w:p>
    <w:p w14:paraId="66D7DC8A" w14:textId="10CA0D77" w:rsidR="00D80758" w:rsidRDefault="00D80758" w:rsidP="00D04D55">
      <w:pPr>
        <w:pStyle w:val="Textocomentario"/>
      </w:pPr>
    </w:p>
  </w:comment>
  <w:comment w:id="29" w:author="Flor Buitrago" w:date="2015-06-22T19:19:00Z" w:initials="FB">
    <w:p w14:paraId="2BDE5E16" w14:textId="77777777" w:rsidR="00D80758" w:rsidRDefault="00D80758" w:rsidP="00016A0C">
      <w:pPr>
        <w:pStyle w:val="Textocomentario"/>
      </w:pPr>
      <w:r>
        <w:rPr>
          <w:rStyle w:val="Refdecomentario"/>
        </w:rPr>
        <w:annotationRef/>
      </w:r>
      <w:r>
        <w:t>fichas: sí</w:t>
      </w:r>
    </w:p>
    <w:p w14:paraId="0CCC4F22" w14:textId="77777777" w:rsidR="00D80758" w:rsidRDefault="00D80758" w:rsidP="00016A0C">
      <w:pPr>
        <w:pStyle w:val="Textocomentario"/>
      </w:pPr>
      <w:r>
        <w:t>aprovechado: sí</w:t>
      </w:r>
    </w:p>
    <w:p w14:paraId="1504765D" w14:textId="77777777" w:rsidR="00D80758" w:rsidRDefault="00D80758" w:rsidP="00016A0C">
      <w:pPr>
        <w:pStyle w:val="Textocomentario"/>
      </w:pPr>
      <w:r>
        <w:t>tipo de media:</w:t>
      </w:r>
    </w:p>
    <w:p w14:paraId="673D8B4D" w14:textId="77777777" w:rsidR="00D80758" w:rsidRDefault="00D80758" w:rsidP="00016A0C">
      <w:pPr>
        <w:pStyle w:val="Textocomentario"/>
      </w:pPr>
      <w:r>
        <w:t>tipo de motor:</w:t>
      </w:r>
    </w:p>
    <w:p w14:paraId="3F15E7AF" w14:textId="77777777" w:rsidR="00D80758" w:rsidRDefault="00D80758" w:rsidP="00016A0C">
      <w:pPr>
        <w:pStyle w:val="Textocomentario"/>
      </w:pPr>
      <w:r>
        <w:t>va en cuaderno: sí</w:t>
      </w:r>
    </w:p>
    <w:p w14:paraId="4665EED4" w14:textId="77777777" w:rsidR="00D80758" w:rsidRDefault="00D80758" w:rsidP="00016A0C">
      <w:pPr>
        <w:pStyle w:val="Textocomentario"/>
      </w:pPr>
      <w:r>
        <w:t>Independiente del texto base? sí</w:t>
      </w:r>
    </w:p>
    <w:p w14:paraId="4F881514" w14:textId="77777777" w:rsidR="00D80758" w:rsidRDefault="00D80758" w:rsidP="00016A0C">
      <w:pPr>
        <w:pStyle w:val="Textocomentario"/>
      </w:pPr>
    </w:p>
    <w:p w14:paraId="329D86D8" w14:textId="77777777" w:rsidR="00D80758" w:rsidRDefault="00D80758" w:rsidP="00016A0C">
      <w:pPr>
        <w:pStyle w:val="Textocomentario"/>
      </w:pPr>
      <w:r>
        <w:t>notas:</w:t>
      </w:r>
    </w:p>
    <w:p w14:paraId="604AD97E" w14:textId="77777777" w:rsidR="00D80758" w:rsidRDefault="00D80758" w:rsidP="00016A0C">
      <w:pPr>
        <w:pStyle w:val="Textocomentario"/>
      </w:pPr>
      <w:r>
        <w:t>AJUSTAR. El texto del estudiante es bastaaaante largo.</w:t>
      </w:r>
    </w:p>
  </w:comment>
  <w:comment w:id="30" w:author="Angela Rocio Sanchez" w:date="2015-08-10T10:09:00Z" w:initials="AS">
    <w:p w14:paraId="713B66A0" w14:textId="44EDF9DB" w:rsidR="00D80758" w:rsidRDefault="00D80758">
      <w:pPr>
        <w:pStyle w:val="Textocomentario"/>
      </w:pPr>
      <w:r>
        <w:rPr>
          <w:rStyle w:val="Refdecomentario"/>
        </w:rPr>
        <w:annotationRef/>
      </w:r>
      <w:r>
        <w:t xml:space="preserve">Este video es un documental muy largo, realmente no sé si es apropiado, además está en español de España. Lo tengo en duda.  Por si acaso, quisiera recomendar este link sobre el mismo tema </w:t>
      </w:r>
      <w:r w:rsidRPr="00E77345">
        <w:t>http://www.abc.es/internacional/20140405/abci-genocidio-ruanda-hutus-tutsis-201404041327.html</w:t>
      </w:r>
    </w:p>
  </w:comment>
  <w:comment w:id="31" w:author="Angela Rocio Sanchez" w:date="2015-08-10T10:25:00Z" w:initials="AS">
    <w:p w14:paraId="4C7CCA3D" w14:textId="51565563" w:rsidR="00D80758" w:rsidRDefault="00D80758">
      <w:pPr>
        <w:pStyle w:val="Textocomentario"/>
      </w:pPr>
      <w:r>
        <w:rPr>
          <w:rStyle w:val="Refdecomentario"/>
        </w:rPr>
        <w:annotationRef/>
      </w:r>
      <w:r>
        <w:t xml:space="preserve">Tengo el mismo problema, pero esta vez no conseguí una alternativa mejor. </w:t>
      </w:r>
    </w:p>
  </w:comment>
  <w:comment w:id="32" w:author="Flor Buitrago" w:date="2015-08-06T15:09:00Z" w:initials="FB">
    <w:p w14:paraId="3283BE09" w14:textId="38E39FF5" w:rsidR="00D80758" w:rsidRDefault="00D80758">
      <w:pPr>
        <w:pStyle w:val="Textocomentario"/>
      </w:pPr>
      <w:r>
        <w:rPr>
          <w:rStyle w:val="Refdecomentario"/>
        </w:rPr>
        <w:annotationRef/>
      </w:r>
      <w:r>
        <w:t>MIGUEL:</w:t>
      </w:r>
    </w:p>
    <w:p w14:paraId="05DAC9DA" w14:textId="031E34FE" w:rsidR="00D80758" w:rsidRDefault="00D80758">
      <w:pPr>
        <w:pStyle w:val="Textocomentario"/>
      </w:pPr>
      <w:r>
        <w:t>Copio aquí comentario de Nelson Castellanos:</w:t>
      </w:r>
    </w:p>
    <w:p w14:paraId="570A9FA1" w14:textId="77777777" w:rsidR="00D80758" w:rsidRDefault="00D80758">
      <w:pPr>
        <w:pStyle w:val="Textocomentario"/>
      </w:pPr>
    </w:p>
    <w:p w14:paraId="4F2C935A" w14:textId="77777777" w:rsidR="00D80758" w:rsidRDefault="00D80758">
      <w:pPr>
        <w:pStyle w:val="Textocomentario"/>
      </w:pPr>
    </w:p>
    <w:p w14:paraId="1B5EE98F" w14:textId="77777777" w:rsidR="00D80758" w:rsidRDefault="00D80758" w:rsidP="009A3BF1">
      <w:pPr>
        <w:pStyle w:val="Textocomentario"/>
      </w:pPr>
      <w:r>
        <w:t>sin duda esta guerra es compleja por donde se mire y en el ejercicio anterior  los estudiantes ya han investigado sobre este hecho, por tanto, creo que la presentación se puede mejorar en calidad argumentativa si se hace más énfasis en estas categorías:</w:t>
      </w:r>
    </w:p>
    <w:p w14:paraId="2332C288" w14:textId="77777777" w:rsidR="00D80758" w:rsidRDefault="00D80758" w:rsidP="009A3BF1">
      <w:pPr>
        <w:pStyle w:val="Textocomentario"/>
      </w:pPr>
    </w:p>
    <w:p w14:paraId="6D5D9BFE" w14:textId="77777777" w:rsidR="00D80758" w:rsidRDefault="00D80758" w:rsidP="009A3BF1">
      <w:pPr>
        <w:pStyle w:val="Textocomentario"/>
      </w:pPr>
      <w:r>
        <w:t>-nacionalismo</w:t>
      </w:r>
    </w:p>
    <w:p w14:paraId="3B364F24" w14:textId="77777777" w:rsidR="00D80758" w:rsidRDefault="00D80758" w:rsidP="009A3BF1">
      <w:pPr>
        <w:pStyle w:val="Textocomentario"/>
      </w:pPr>
      <w:r>
        <w:t>-conflictos religiosos</w:t>
      </w:r>
    </w:p>
    <w:p w14:paraId="2D86F943" w14:textId="77777777" w:rsidR="00D80758" w:rsidRDefault="00D80758" w:rsidP="009A3BF1">
      <w:pPr>
        <w:pStyle w:val="Textocomentario"/>
      </w:pPr>
      <w:r>
        <w:t>-limpieza etinica</w:t>
      </w:r>
    </w:p>
    <w:p w14:paraId="2E15495F" w14:textId="77777777" w:rsidR="00D80758" w:rsidRDefault="00D80758" w:rsidP="009A3BF1">
      <w:pPr>
        <w:pStyle w:val="Textocomentario"/>
      </w:pPr>
      <w:r>
        <w:t>-etapas</w:t>
      </w:r>
    </w:p>
    <w:p w14:paraId="01AC86AD" w14:textId="77777777" w:rsidR="00D80758" w:rsidRDefault="00D80758" w:rsidP="009A3BF1">
      <w:pPr>
        <w:pStyle w:val="Textocomentario"/>
      </w:pPr>
      <w:r>
        <w:t>-papel de la onu</w:t>
      </w:r>
    </w:p>
    <w:p w14:paraId="52B7410F" w14:textId="77777777" w:rsidR="00D80758" w:rsidRDefault="00D80758" w:rsidP="009A3BF1">
      <w:pPr>
        <w:pStyle w:val="Textocomentario"/>
      </w:pPr>
    </w:p>
    <w:p w14:paraId="7C1DB969" w14:textId="5B47CEB7" w:rsidR="00D80758" w:rsidRDefault="00D80758" w:rsidP="009A3BF1">
      <w:pPr>
        <w:pStyle w:val="Textocomentario"/>
      </w:pPr>
      <w:r>
        <w:t>para no incluir mas textos, sugiero  que sea a través de un cuadro con  dichas categorías analiticas, la forma de mostrar la complejidad de estos conflictos.</w:t>
      </w:r>
    </w:p>
  </w:comment>
  <w:comment w:id="33" w:author="Flor Buitrago" w:date="2015-08-06T15:10:00Z" w:initials="FB">
    <w:p w14:paraId="43D41765" w14:textId="48926043" w:rsidR="00D80758" w:rsidRDefault="00D80758">
      <w:pPr>
        <w:pStyle w:val="Textocomentario"/>
      </w:pPr>
      <w:r>
        <w:rPr>
          <w:rStyle w:val="Refdecomentario"/>
        </w:rPr>
        <w:annotationRef/>
      </w:r>
      <w:r>
        <w:t>Revisar si en estas fichas se puede incluir o no el cuadrito de estas categorías para que se haga un ejercicio.</w:t>
      </w:r>
    </w:p>
  </w:comment>
  <w:comment w:id="34" w:author="Flor Buitrago" w:date="2015-08-06T15:14:00Z" w:initials="FB">
    <w:p w14:paraId="78AF4D35" w14:textId="7585F78C" w:rsidR="00D80758" w:rsidRDefault="00D80758">
      <w:pPr>
        <w:pStyle w:val="Textocomentario"/>
      </w:pPr>
      <w:r>
        <w:rPr>
          <w:rStyle w:val="Refdecomentario"/>
        </w:rPr>
        <w:annotationRef/>
      </w:r>
      <w:r>
        <w:t>Stella:</w:t>
      </w:r>
    </w:p>
    <w:p w14:paraId="191FD6F3" w14:textId="2F76BCCE" w:rsidR="00D80758" w:rsidRDefault="00D80758">
      <w:pPr>
        <w:pStyle w:val="Textocomentario"/>
      </w:pPr>
      <w:r>
        <w:t>Revisar estos links que propone Nelson:</w:t>
      </w:r>
    </w:p>
    <w:p w14:paraId="2E94B553" w14:textId="77777777" w:rsidR="00D80758" w:rsidRDefault="00D80758">
      <w:pPr>
        <w:pStyle w:val="Textocomentario"/>
      </w:pPr>
    </w:p>
    <w:p w14:paraId="19FCF005" w14:textId="77777777" w:rsidR="00D80758" w:rsidRDefault="00D80758">
      <w:pPr>
        <w:pStyle w:val="Textocomentario"/>
      </w:pPr>
    </w:p>
    <w:p w14:paraId="251CCBAB" w14:textId="77777777" w:rsidR="00D80758" w:rsidRDefault="00D80758" w:rsidP="00C84B8E">
      <w:pPr>
        <w:pStyle w:val="Textocomentario"/>
      </w:pPr>
      <w:r>
        <w:t>EN YOUTUBE HAY VIDEOS QUE MUESTRAN  LOS MOMENTOS PREVIOS A ESTE HECHO, NO LOS CONSIDERO “AMARILLISTAS” Y CREO QUE PODRÍAN DESPERTAR LA CURIOSIDAD POR EL TEMA Y FORTALECER LA ACTITUD CRÍTICA FRENTE A LOS EXTREMISMOS.</w:t>
      </w:r>
    </w:p>
    <w:p w14:paraId="5CBE1990" w14:textId="77777777" w:rsidR="00D80758" w:rsidRDefault="00D80758" w:rsidP="00C84B8E">
      <w:pPr>
        <w:pStyle w:val="Textocomentario"/>
      </w:pPr>
    </w:p>
    <w:p w14:paraId="03E79D3B" w14:textId="77777777" w:rsidR="00D80758" w:rsidRDefault="00D80758" w:rsidP="00C84B8E">
      <w:pPr>
        <w:pStyle w:val="Textocomentario"/>
      </w:pPr>
      <w:r>
        <w:t xml:space="preserve">EJE: </w:t>
      </w:r>
      <w:hyperlink r:id="rId1" w:history="1">
        <w:r w:rsidRPr="00770CC0">
          <w:rPr>
            <w:rStyle w:val="Hipervnculo"/>
          </w:rPr>
          <w:t>https://www.youtube.com/watch?v=p0go6O2qqZI</w:t>
        </w:r>
      </w:hyperlink>
    </w:p>
    <w:p w14:paraId="678793D5" w14:textId="77777777" w:rsidR="00D80758" w:rsidRDefault="00D80758" w:rsidP="00C84B8E">
      <w:pPr>
        <w:pStyle w:val="Textocomentario"/>
      </w:pPr>
    </w:p>
    <w:p w14:paraId="573F4372" w14:textId="77777777" w:rsidR="00D80758" w:rsidRDefault="00D80758" w:rsidP="00C84B8E">
      <w:pPr>
        <w:pStyle w:val="Textocomentario"/>
      </w:pPr>
    </w:p>
    <w:p w14:paraId="310B49ED" w14:textId="77777777" w:rsidR="00D80758" w:rsidRDefault="00E710C4" w:rsidP="00C84B8E">
      <w:pPr>
        <w:pStyle w:val="Textocomentario"/>
      </w:pPr>
      <w:hyperlink r:id="rId2" w:history="1">
        <w:r w:rsidR="00D80758" w:rsidRPr="00770CC0">
          <w:rPr>
            <w:rStyle w:val="Hipervnculo"/>
          </w:rPr>
          <w:t>https://www.youtube.com/watch?v=xIX1jOt6_pI</w:t>
        </w:r>
      </w:hyperlink>
    </w:p>
    <w:p w14:paraId="1790B281" w14:textId="77777777" w:rsidR="00D80758" w:rsidRDefault="00D80758">
      <w:pPr>
        <w:pStyle w:val="Textocomentario"/>
      </w:pPr>
    </w:p>
  </w:comment>
  <w:comment w:id="35" w:author="Angela Rocio Sanchez" w:date="2015-08-10T10:36:00Z" w:initials="AS">
    <w:p w14:paraId="6F0635DB" w14:textId="6F3560BC" w:rsidR="00D80758" w:rsidRDefault="00D80758">
      <w:pPr>
        <w:pStyle w:val="Textocomentario"/>
      </w:pPr>
      <w:r>
        <w:rPr>
          <w:rStyle w:val="Refdecomentario"/>
        </w:rPr>
        <w:annotationRef/>
      </w:r>
      <w:r>
        <w:t>Flor, yo realmente no recomiendo usar estos links, no me parecen apropiados para este texto en particular, me parece que están muy descontextualizados y no son nada informativos. El segundo está en árabe. Dejo el VER que está en la revisión de Álvaro.</w:t>
      </w:r>
    </w:p>
  </w:comment>
  <w:comment w:id="39" w:author="Flor Buitrago" w:date="2015-08-07T09:11:00Z" w:initials="FB">
    <w:p w14:paraId="3A70A128" w14:textId="4D0B2E89" w:rsidR="00D80758" w:rsidRDefault="00D80758">
      <w:pPr>
        <w:pStyle w:val="Textocomentario"/>
      </w:pPr>
      <w:r>
        <w:rPr>
          <w:rStyle w:val="Refdecomentario"/>
        </w:rPr>
        <w:annotationRef/>
      </w:r>
      <w:r>
        <w:t>Miguel</w:t>
      </w:r>
    </w:p>
    <w:p w14:paraId="41051EBA" w14:textId="77777777" w:rsidR="00D80758" w:rsidRDefault="00D80758">
      <w:pPr>
        <w:pStyle w:val="Textocomentario"/>
      </w:pPr>
    </w:p>
    <w:p w14:paraId="7C78A10E" w14:textId="0ED49596" w:rsidR="00D80758" w:rsidRDefault="00D80758">
      <w:pPr>
        <w:pStyle w:val="Textocomentario"/>
      </w:pPr>
      <w:r>
        <w:t>Copio nota del comentario de Nelson:</w:t>
      </w:r>
    </w:p>
    <w:p w14:paraId="7D2EFE09" w14:textId="0C7B47C7" w:rsidR="00D80758" w:rsidRDefault="00D80758">
      <w:pPr>
        <w:pStyle w:val="Textocomentario"/>
      </w:pPr>
      <w:r>
        <w:t>BUENO, RECORDEMOS QUE EN LAS GUERRAS DE INDEPENDENCIA TAMBIÉN HUBO MILICIAS…..LAS MILICIAS COMO LOS CUERPOS MERCENARIOS HAN EXISTIDO DESDE MUY ATRÁS…..</w:t>
      </w:r>
    </w:p>
  </w:comment>
  <w:comment w:id="40" w:author="Angela Rocio Sanchez" w:date="2015-08-11T12:12:00Z" w:initials="AS">
    <w:p w14:paraId="759C5457" w14:textId="77777777" w:rsidR="00D80758" w:rsidRDefault="00D80758" w:rsidP="005A6A15">
      <w:pPr>
        <w:pStyle w:val="Textocomentario"/>
      </w:pPr>
      <w:r>
        <w:rPr>
          <w:rStyle w:val="Refdecomentario"/>
        </w:rPr>
        <w:annotationRef/>
      </w:r>
      <w:r>
        <w:t>No voy a dejar el link que sugiere Álvaro, porque me pide registrarme en una página para verlo.</w:t>
      </w:r>
    </w:p>
  </w:comment>
  <w:comment w:id="41" w:author="Flor Buitrago" w:date="2015-06-22T19:19:00Z" w:initials="FB">
    <w:p w14:paraId="5FECEB67" w14:textId="2FBA4C68" w:rsidR="00D80758" w:rsidRDefault="00D80758" w:rsidP="00B65E9F">
      <w:pPr>
        <w:pStyle w:val="Textocomentario"/>
      </w:pPr>
      <w:r>
        <w:rPr>
          <w:rStyle w:val="Refdecomentario"/>
        </w:rPr>
        <w:annotationRef/>
      </w:r>
      <w:r>
        <w:t>fichas: no</w:t>
      </w:r>
    </w:p>
    <w:p w14:paraId="1F0FBAC4" w14:textId="2BE2A37C" w:rsidR="00D80758" w:rsidRDefault="00D80758" w:rsidP="00B65E9F">
      <w:pPr>
        <w:pStyle w:val="Textocomentario"/>
      </w:pPr>
      <w:r>
        <w:t>aprovechado: no</w:t>
      </w:r>
    </w:p>
    <w:p w14:paraId="397CBDB5" w14:textId="77ECB1DD" w:rsidR="00D80758" w:rsidRDefault="00D80758" w:rsidP="00B65E9F">
      <w:pPr>
        <w:pStyle w:val="Textocomentario"/>
      </w:pPr>
      <w:r>
        <w:t>tipo de media: actividad</w:t>
      </w:r>
    </w:p>
    <w:p w14:paraId="01868DB1" w14:textId="770192EF" w:rsidR="00D80758" w:rsidRDefault="00D80758" w:rsidP="00B65E9F">
      <w:pPr>
        <w:pStyle w:val="Textocomentario"/>
      </w:pPr>
      <w:r>
        <w:t>tipo de motor: M1C</w:t>
      </w:r>
    </w:p>
    <w:p w14:paraId="21F676FA" w14:textId="19D12980" w:rsidR="00D80758" w:rsidRDefault="00D80758" w:rsidP="00B65E9F">
      <w:pPr>
        <w:pStyle w:val="Textocomentario"/>
      </w:pPr>
      <w:r>
        <w:t>va en cuaderno: no</w:t>
      </w:r>
    </w:p>
    <w:p w14:paraId="073F06BA" w14:textId="1808A380" w:rsidR="00D80758" w:rsidRDefault="00D80758" w:rsidP="00B65E9F">
      <w:pPr>
        <w:pStyle w:val="Textocomentario"/>
      </w:pPr>
      <w:r>
        <w:t>Independiente del texto base? sí</w:t>
      </w:r>
    </w:p>
    <w:p w14:paraId="17F1CB80" w14:textId="77777777" w:rsidR="00D80758" w:rsidRDefault="00D80758" w:rsidP="00B65E9F">
      <w:pPr>
        <w:pStyle w:val="Textocomentario"/>
      </w:pPr>
    </w:p>
    <w:p w14:paraId="186DAB6A" w14:textId="3218B8FE" w:rsidR="00D80758" w:rsidRDefault="00D80758" w:rsidP="00B65E9F">
      <w:pPr>
        <w:pStyle w:val="Textocomentario"/>
      </w:pPr>
      <w:r>
        <w:t>notas:</w:t>
      </w:r>
    </w:p>
    <w:p w14:paraId="09DBBAD3" w14:textId="1BF70404" w:rsidR="00D80758" w:rsidRDefault="00D80758" w:rsidP="005224BE">
      <w:pPr>
        <w:pStyle w:val="Textocomentario"/>
      </w:pPr>
      <w:r>
        <w:t>Está bien, pero habría que cambiar entonces uno de los anteriores. Este es bonito, porque las cajas son grandes y forman ideas completas.</w:t>
      </w:r>
    </w:p>
    <w:p w14:paraId="4D9AEAA5" w14:textId="77777777" w:rsidR="00D80758" w:rsidRDefault="00D80758" w:rsidP="005224BE">
      <w:pPr>
        <w:pStyle w:val="Textocomentario"/>
      </w:pPr>
      <w:r>
        <w:t>Vale la pena poner en ventanita flotante información que complemente el tema, para que el ejercicio quede más bonito.</w:t>
      </w:r>
    </w:p>
    <w:p w14:paraId="67FF1ADC" w14:textId="77777777" w:rsidR="00D80758" w:rsidRDefault="00D80758" w:rsidP="00B65E9F">
      <w:pPr>
        <w:pStyle w:val="Textocomentario"/>
      </w:pPr>
    </w:p>
  </w:comment>
  <w:comment w:id="46" w:author="Flor Buitrago" w:date="2015-08-06T14:20:00Z" w:initials="FB">
    <w:p w14:paraId="4390CA23" w14:textId="355B1132" w:rsidR="00D80758" w:rsidRDefault="00D80758">
      <w:pPr>
        <w:pStyle w:val="Textocomentario"/>
      </w:pPr>
      <w:r>
        <w:rPr>
          <w:rStyle w:val="Refdecomentario"/>
        </w:rPr>
        <w:annotationRef/>
      </w:r>
      <w:r>
        <w:t>Imagen ok</w:t>
      </w:r>
    </w:p>
  </w:comment>
  <w:comment w:id="64" w:author="Flor Buitrago" w:date="2015-08-06T14:20:00Z" w:initials="FB">
    <w:p w14:paraId="1A2E196A" w14:textId="2CDDADA2" w:rsidR="00D80758" w:rsidRDefault="00D80758">
      <w:pPr>
        <w:pStyle w:val="Textocomentario"/>
      </w:pPr>
      <w:r>
        <w:rPr>
          <w:rStyle w:val="Refdecomentario"/>
        </w:rPr>
        <w:annotationRef/>
      </w:r>
      <w:r>
        <w:t>Stella:</w:t>
      </w:r>
    </w:p>
    <w:p w14:paraId="1621E1BC" w14:textId="0CCE3CFB" w:rsidR="00D80758" w:rsidRDefault="00D80758">
      <w:pPr>
        <w:pStyle w:val="Textocomentario"/>
      </w:pPr>
      <w:r>
        <w:t>Cambiar. Imagen con crédito editorial.</w:t>
      </w:r>
    </w:p>
    <w:p w14:paraId="00926F8E" w14:textId="5F062AF8" w:rsidR="00D80758" w:rsidRDefault="00D80758">
      <w:pPr>
        <w:pStyle w:val="Textocomentario"/>
      </w:pPr>
      <w:r>
        <w:t>Otra sobre Bosnia.</w:t>
      </w:r>
    </w:p>
    <w:p w14:paraId="2F0CB8FF" w14:textId="77777777" w:rsidR="00D80758" w:rsidRDefault="00D80758">
      <w:pPr>
        <w:pStyle w:val="Textocomentario"/>
      </w:pPr>
    </w:p>
  </w:comment>
  <w:comment w:id="97" w:author="Flor Buitrago" w:date="2015-08-06T14:28:00Z" w:initials="FB">
    <w:p w14:paraId="1753ABE9" w14:textId="7EA15D6C" w:rsidR="00D80758" w:rsidRDefault="00D80758">
      <w:pPr>
        <w:pStyle w:val="Textocomentario"/>
      </w:pPr>
      <w:r>
        <w:rPr>
          <w:rStyle w:val="Refdecomentario"/>
        </w:rPr>
        <w:annotationRef/>
      </w:r>
      <w:r>
        <w:t>Stella: favor cambiar.</w:t>
      </w:r>
    </w:p>
    <w:p w14:paraId="19917DDC" w14:textId="3A048BB6" w:rsidR="00D80758" w:rsidRDefault="00D80758">
      <w:pPr>
        <w:pStyle w:val="Textocomentario"/>
      </w:pPr>
      <w:r>
        <w:t>Es imagen con crédito editoral, no se puede usar.</w:t>
      </w:r>
    </w:p>
    <w:p w14:paraId="5B70A27A" w14:textId="77777777" w:rsidR="00D80758" w:rsidRDefault="00D80758">
      <w:pPr>
        <w:pStyle w:val="Textocomentario"/>
      </w:pPr>
    </w:p>
    <w:p w14:paraId="0B16089A" w14:textId="368177EB" w:rsidR="00D80758" w:rsidRDefault="00D80758">
      <w:pPr>
        <w:pStyle w:val="Textocomentario"/>
      </w:pPr>
      <w:r>
        <w:t>Puede ser de otro país, no necesariamente de Venezuela.</w:t>
      </w:r>
    </w:p>
  </w:comment>
  <w:comment w:id="106" w:author="Flor Buitrago" w:date="2015-06-22T19:19:00Z" w:initials="FB">
    <w:p w14:paraId="4DC12789" w14:textId="09B8FF2E" w:rsidR="00D80758" w:rsidRDefault="00D80758" w:rsidP="00B65E9F">
      <w:pPr>
        <w:pStyle w:val="Textocomentario"/>
      </w:pPr>
      <w:r>
        <w:rPr>
          <w:rStyle w:val="Refdecomentario"/>
        </w:rPr>
        <w:annotationRef/>
      </w:r>
      <w:r>
        <w:t>fichas: no</w:t>
      </w:r>
    </w:p>
    <w:p w14:paraId="06168AF7" w14:textId="5436903A" w:rsidR="00D80758" w:rsidRDefault="00D80758" w:rsidP="00B65E9F">
      <w:pPr>
        <w:pStyle w:val="Textocomentario"/>
      </w:pPr>
      <w:r>
        <w:t>aprovechado: no</w:t>
      </w:r>
    </w:p>
    <w:p w14:paraId="29DDD131" w14:textId="7ABFF8A9" w:rsidR="00D80758" w:rsidRDefault="00D80758" w:rsidP="00B65E9F">
      <w:pPr>
        <w:pStyle w:val="Textocomentario"/>
      </w:pPr>
      <w:r>
        <w:t>tipo de media: actividad</w:t>
      </w:r>
    </w:p>
    <w:p w14:paraId="3DAF05C4" w14:textId="51546FFD" w:rsidR="00D80758" w:rsidRDefault="00D80758" w:rsidP="00B65E9F">
      <w:pPr>
        <w:pStyle w:val="Textocomentario"/>
      </w:pPr>
      <w:r>
        <w:t>tipo de motor: M10A</w:t>
      </w:r>
    </w:p>
    <w:p w14:paraId="7E7CF62F" w14:textId="02543C17" w:rsidR="00D80758" w:rsidRDefault="00D80758" w:rsidP="00B65E9F">
      <w:pPr>
        <w:pStyle w:val="Textocomentario"/>
      </w:pPr>
      <w:r>
        <w:t>va en cuaderno: sí</w:t>
      </w:r>
    </w:p>
    <w:p w14:paraId="04BCF190" w14:textId="569642E5" w:rsidR="00D80758" w:rsidRDefault="00D80758" w:rsidP="00B65E9F">
      <w:pPr>
        <w:pStyle w:val="Textocomentario"/>
      </w:pPr>
      <w:r>
        <w:t>Independiente del texto base? no</w:t>
      </w:r>
    </w:p>
    <w:p w14:paraId="44DA1792" w14:textId="5D6BD870" w:rsidR="00D80758" w:rsidRDefault="00D80758" w:rsidP="00B65E9F">
      <w:pPr>
        <w:pStyle w:val="Textocomentario"/>
      </w:pPr>
      <w:r>
        <w:t>ejercicio de arrastrar etiquetas.</w:t>
      </w:r>
    </w:p>
    <w:p w14:paraId="0D5B17AF" w14:textId="77777777" w:rsidR="00D80758" w:rsidRDefault="00D80758" w:rsidP="00B65E9F">
      <w:pPr>
        <w:pStyle w:val="Textocomentario"/>
      </w:pPr>
    </w:p>
    <w:p w14:paraId="797DAF0A" w14:textId="5F8BDFF3" w:rsidR="00D80758" w:rsidRDefault="00D80758" w:rsidP="00B65E9F">
      <w:pPr>
        <w:pStyle w:val="Textocomentario"/>
      </w:pPr>
      <w:r>
        <w:t>notas:</w:t>
      </w:r>
    </w:p>
    <w:p w14:paraId="472C2FCA" w14:textId="4FC6A461" w:rsidR="00D80758" w:rsidRDefault="00D80758" w:rsidP="00B65E9F">
      <w:pPr>
        <w:pStyle w:val="Textocomentario"/>
      </w:pPr>
      <w:r>
        <w:t>AJUSTAR. Se asume que el estudiante comprende la división de factores económicos, políticos y culturales. El ejercicio lo saca por contexto, pero falta info de fondo. Sugiero aprovechar en una ventana flotante para complementar información al respecto.</w:t>
      </w:r>
    </w:p>
  </w:comment>
  <w:comment w:id="115" w:author="Flor Buitrago" w:date="2015-08-06T14:22:00Z" w:initials="FB">
    <w:p w14:paraId="5CEA2E01" w14:textId="67C07FAC" w:rsidR="00D80758" w:rsidRDefault="00D80758">
      <w:pPr>
        <w:pStyle w:val="Textocomentario"/>
      </w:pPr>
      <w:r>
        <w:rPr>
          <w:rStyle w:val="Refdecomentario"/>
        </w:rPr>
        <w:annotationRef/>
      </w:r>
      <w:r>
        <w:t>Stella: favor un cambio.</w:t>
      </w:r>
    </w:p>
    <w:p w14:paraId="07DDEC57" w14:textId="7EA55BDC" w:rsidR="00D80758" w:rsidRDefault="00D80758">
      <w:pPr>
        <w:pStyle w:val="Textocomentario"/>
      </w:pPr>
      <w:r>
        <w:t>Esta imagen es muy sosa. Sí entiendo la idea del autor al proponerla, pero es muy simple. Favor buscar otra propuesta de imagen.</w:t>
      </w:r>
    </w:p>
  </w:comment>
  <w:comment w:id="123" w:author="Flor Buitrago" w:date="2015-08-06T14:25:00Z" w:initials="FB">
    <w:p w14:paraId="29C84E04" w14:textId="7BC1D6CD" w:rsidR="00D80758" w:rsidRDefault="00D80758">
      <w:pPr>
        <w:pStyle w:val="Textocomentario"/>
      </w:pPr>
      <w:r>
        <w:rPr>
          <w:rStyle w:val="Refdecomentario"/>
        </w:rPr>
        <w:annotationRef/>
      </w:r>
      <w:r>
        <w:t>Stella:</w:t>
      </w:r>
    </w:p>
    <w:p w14:paraId="4FAB5AA9" w14:textId="2E72D5EB" w:rsidR="00D80758" w:rsidRDefault="00D80758">
      <w:pPr>
        <w:pStyle w:val="Textocomentario"/>
      </w:pPr>
      <w:r>
        <w:t>Cambiar.</w:t>
      </w:r>
    </w:p>
    <w:p w14:paraId="068573F0" w14:textId="77D10735" w:rsidR="00D80758" w:rsidRDefault="00D80758">
      <w:pPr>
        <w:pStyle w:val="Textocomentario"/>
      </w:pPr>
      <w:r>
        <w:t>Esta imagen no se puede usar porque tiene Crédito editoral, hay que mencionar a su autor. Es de las que Planeta Ed. Indico explícitamente no usar.</w:t>
      </w:r>
    </w:p>
    <w:p w14:paraId="3EAA5BD8" w14:textId="77777777" w:rsidR="00D80758" w:rsidRDefault="00D80758">
      <w:pPr>
        <w:pStyle w:val="Textocomentario"/>
      </w:pPr>
    </w:p>
  </w:comment>
  <w:comment w:id="135" w:author="Flor Buitrago" w:date="2015-06-22T19:20:00Z" w:initials="FB">
    <w:p w14:paraId="3569A1ED" w14:textId="77777777" w:rsidR="00D80758" w:rsidRDefault="00D80758" w:rsidP="000C3663">
      <w:pPr>
        <w:pStyle w:val="Textocomentario"/>
      </w:pPr>
      <w:r>
        <w:rPr>
          <w:rStyle w:val="Refdecomentario"/>
        </w:rPr>
        <w:annotationRef/>
      </w:r>
      <w:r>
        <w:t>fichas: sí</w:t>
      </w:r>
    </w:p>
    <w:p w14:paraId="3075DCE3" w14:textId="77777777" w:rsidR="00D80758" w:rsidRDefault="00D80758" w:rsidP="000C3663">
      <w:pPr>
        <w:pStyle w:val="Textocomentario"/>
      </w:pPr>
      <w:r>
        <w:t>aprovechado: no</w:t>
      </w:r>
    </w:p>
    <w:p w14:paraId="34A7B77F" w14:textId="77777777" w:rsidR="00D80758" w:rsidRDefault="00D80758" w:rsidP="000C3663">
      <w:pPr>
        <w:pStyle w:val="Textocomentario"/>
      </w:pPr>
      <w:r>
        <w:t>tipo de media: video</w:t>
      </w:r>
    </w:p>
    <w:p w14:paraId="21376479" w14:textId="77777777" w:rsidR="00D80758" w:rsidRDefault="00D80758" w:rsidP="000C3663">
      <w:pPr>
        <w:pStyle w:val="Textocomentario"/>
      </w:pPr>
      <w:r>
        <w:t>tipo de motor: F12</w:t>
      </w:r>
    </w:p>
    <w:p w14:paraId="6516278F" w14:textId="77777777" w:rsidR="00D80758" w:rsidRDefault="00D80758" w:rsidP="000C3663">
      <w:pPr>
        <w:pStyle w:val="Textocomentario"/>
      </w:pPr>
      <w:r>
        <w:t>va en cuaderno: sí</w:t>
      </w:r>
    </w:p>
    <w:p w14:paraId="1DF87C3B" w14:textId="77777777" w:rsidR="00D80758" w:rsidRDefault="00D80758" w:rsidP="000C3663">
      <w:pPr>
        <w:pStyle w:val="Textocomentario"/>
      </w:pPr>
      <w:r>
        <w:t>Independiente del texto base? sí</w:t>
      </w:r>
    </w:p>
    <w:p w14:paraId="60C2B0C2" w14:textId="77777777" w:rsidR="00D80758" w:rsidRDefault="00D80758" w:rsidP="000C3663">
      <w:pPr>
        <w:pStyle w:val="Textocomentario"/>
      </w:pPr>
    </w:p>
    <w:p w14:paraId="2803EDB3" w14:textId="77777777" w:rsidR="00D80758" w:rsidRDefault="00D80758" w:rsidP="000C3663">
      <w:pPr>
        <w:pStyle w:val="Textocomentario"/>
      </w:pPr>
      <w:r>
        <w:t xml:space="preserve">notas: </w:t>
      </w:r>
    </w:p>
    <w:p w14:paraId="39C2C318" w14:textId="4D044B30" w:rsidR="00D80758" w:rsidRDefault="00D80758" w:rsidP="000C3663">
      <w:pPr>
        <w:pStyle w:val="Textocomentario"/>
      </w:pPr>
      <w:r>
        <w:t xml:space="preserve">CAMBIA motor F6. Es un video de youtube, tipo animación dibujada. </w:t>
      </w:r>
      <w:r>
        <w:sym w:font="Wingdings" w:char="F04C"/>
      </w:r>
      <w:r>
        <w:t xml:space="preserve">  Se puede usar toda la información de las fichas y de pronto explicar el tema con fotografías. Revisar si hay algo en la plataforma de videos de los nuevos recursos disponibles. </w:t>
      </w:r>
    </w:p>
    <w:p w14:paraId="7FC34C1A" w14:textId="77777777" w:rsidR="00D80758" w:rsidRDefault="00D80758" w:rsidP="000C3663">
      <w:pPr>
        <w:pStyle w:val="Textocomentario"/>
      </w:pPr>
    </w:p>
  </w:comment>
  <w:comment w:id="150" w:author="Flor Buitrago" w:date="2015-08-06T14:31:00Z" w:initials="FB">
    <w:p w14:paraId="7A361D1B" w14:textId="00DB7DA3" w:rsidR="00D80758" w:rsidRDefault="00D80758">
      <w:pPr>
        <w:pStyle w:val="Textocomentario"/>
      </w:pPr>
      <w:r>
        <w:rPr>
          <w:rStyle w:val="Refdecomentario"/>
        </w:rPr>
        <w:annotationRef/>
      </w:r>
      <w:r>
        <w:t>Stella:</w:t>
      </w:r>
    </w:p>
    <w:p w14:paraId="182497C9" w14:textId="360ABB12" w:rsidR="00D80758" w:rsidRDefault="00D80758">
      <w:pPr>
        <w:pStyle w:val="Textocomentario"/>
      </w:pPr>
      <w:r>
        <w:t>No me queda claro si se puede usar o no. Menciona un derecho de autor.</w:t>
      </w:r>
    </w:p>
    <w:p w14:paraId="29E575F7" w14:textId="1A9A2755" w:rsidR="00D80758" w:rsidRDefault="00D80758">
      <w:pPr>
        <w:pStyle w:val="Textocomentario"/>
      </w:pPr>
      <w:r>
        <w:t>Igual, la imagen me parece fea. Cambiar.</w:t>
      </w:r>
    </w:p>
  </w:comment>
  <w:comment w:id="152" w:author="Flor Buitrago" w:date="2015-07-02T10:19:00Z" w:initials="FB">
    <w:p w14:paraId="62201688" w14:textId="77777777" w:rsidR="00D80758" w:rsidRDefault="00D80758" w:rsidP="004A5ACB">
      <w:pPr>
        <w:pStyle w:val="Textocomentario"/>
      </w:pPr>
      <w:r>
        <w:rPr>
          <w:rStyle w:val="Refdecomentario"/>
        </w:rPr>
        <w:annotationRef/>
      </w:r>
      <w:r>
        <w:t>TODOS los Consolidación son recurso M101</w:t>
      </w:r>
    </w:p>
  </w:comment>
  <w:comment w:id="154" w:author="Angela Rocio Sanchez" w:date="2015-08-11T12:16:00Z" w:initials="AS">
    <w:p w14:paraId="6823308B" w14:textId="0D8DDBFB" w:rsidR="00D80758" w:rsidRDefault="00D80758">
      <w:pPr>
        <w:pStyle w:val="Textocomentario"/>
      </w:pPr>
      <w:r>
        <w:rPr>
          <w:rStyle w:val="Refdecomentario"/>
        </w:rPr>
        <w:annotationRef/>
      </w:r>
      <w:r>
        <w:t xml:space="preserve">Parece que este link está roto, no funciona, dejo este a modo de sugerencia </w:t>
      </w:r>
      <w:r w:rsidRPr="00E77345">
        <w:t>http://internacional.elpais.com/internacional/2011/10/04/actualidad/1317721258_290067.html</w:t>
      </w:r>
    </w:p>
  </w:comment>
  <w:comment w:id="166" w:author="Flor Buitrago" w:date="2015-08-06T14:32:00Z" w:initials="FB">
    <w:p w14:paraId="352487B6" w14:textId="4B03672B" w:rsidR="00D80758" w:rsidRDefault="00D80758">
      <w:pPr>
        <w:pStyle w:val="Textocomentario"/>
      </w:pPr>
      <w:r>
        <w:rPr>
          <w:rStyle w:val="Refdecomentario"/>
        </w:rPr>
        <w:annotationRef/>
      </w:r>
      <w:r>
        <w:t>Ok indicar en comentarios: que elabore el mapa de Ucrania con esa división, que en cada sección ondee una bandera: de la Otan a un lado y de Rusia al otro.</w:t>
      </w:r>
    </w:p>
    <w:p w14:paraId="02989F49" w14:textId="4D193779" w:rsidR="00D80758" w:rsidRDefault="00D80758">
      <w:pPr>
        <w:pStyle w:val="Textocomentario"/>
      </w:pPr>
      <w:r>
        <w:t>Que se guíen por este mapa.</w:t>
      </w:r>
    </w:p>
  </w:comment>
  <w:comment w:id="178" w:author="Flor Buitrago" w:date="2015-06-22T19:20:00Z" w:initials="FB">
    <w:p w14:paraId="6E0DF886" w14:textId="348CB2DA" w:rsidR="00D80758" w:rsidRDefault="00D80758" w:rsidP="00B65E9F">
      <w:pPr>
        <w:pStyle w:val="Textocomentario"/>
      </w:pPr>
      <w:r>
        <w:rPr>
          <w:rStyle w:val="Refdecomentario"/>
        </w:rPr>
        <w:annotationRef/>
      </w:r>
      <w:r>
        <w:t>fichas: no</w:t>
      </w:r>
    </w:p>
    <w:p w14:paraId="290414C2" w14:textId="112A1C14" w:rsidR="00D80758" w:rsidRDefault="00D80758" w:rsidP="00B65E9F">
      <w:pPr>
        <w:pStyle w:val="Textocomentario"/>
      </w:pPr>
      <w:r>
        <w:t>aprovechado: no</w:t>
      </w:r>
    </w:p>
    <w:p w14:paraId="1C9D157E" w14:textId="1783E826" w:rsidR="00D80758" w:rsidRDefault="00D80758" w:rsidP="00B65E9F">
      <w:pPr>
        <w:pStyle w:val="Textocomentario"/>
      </w:pPr>
      <w:r>
        <w:t>tipo de media: actividad</w:t>
      </w:r>
    </w:p>
    <w:p w14:paraId="514E5365" w14:textId="3A6DB077" w:rsidR="00D80758" w:rsidRDefault="00D80758" w:rsidP="00B65E9F">
      <w:pPr>
        <w:pStyle w:val="Textocomentario"/>
      </w:pPr>
      <w:r>
        <w:t>tipo de motor: M10A</w:t>
      </w:r>
    </w:p>
    <w:p w14:paraId="44E2349D" w14:textId="526DB49B" w:rsidR="00D80758" w:rsidRDefault="00D80758" w:rsidP="00B65E9F">
      <w:pPr>
        <w:pStyle w:val="Textocomentario"/>
      </w:pPr>
      <w:r>
        <w:t>va en cuaderno: sí</w:t>
      </w:r>
    </w:p>
    <w:p w14:paraId="35094C98" w14:textId="47D81B7D" w:rsidR="00D80758" w:rsidRDefault="00D80758" w:rsidP="00B65E9F">
      <w:pPr>
        <w:pStyle w:val="Textocomentario"/>
      </w:pPr>
      <w:r>
        <w:t>Independiente del texto base? no</w:t>
      </w:r>
    </w:p>
    <w:p w14:paraId="7CD9AECE" w14:textId="77777777" w:rsidR="00D80758" w:rsidRDefault="00D80758" w:rsidP="00077128">
      <w:pPr>
        <w:pStyle w:val="Textocomentario"/>
      </w:pPr>
      <w:r>
        <w:t>actividad de organizar cajitas según título.</w:t>
      </w:r>
    </w:p>
    <w:p w14:paraId="40CC29BA" w14:textId="77777777" w:rsidR="00D80758" w:rsidRDefault="00D80758" w:rsidP="00B65E9F">
      <w:pPr>
        <w:pStyle w:val="Textocomentario"/>
      </w:pPr>
    </w:p>
    <w:p w14:paraId="6C0BD4A5" w14:textId="73699B7C" w:rsidR="00D80758" w:rsidRDefault="00D80758" w:rsidP="00B65E9F">
      <w:pPr>
        <w:pStyle w:val="Textocomentario"/>
      </w:pPr>
      <w:r>
        <w:t>notas:</w:t>
      </w:r>
    </w:p>
    <w:p w14:paraId="48A3721C" w14:textId="46141CD5" w:rsidR="00D80758" w:rsidRDefault="00D80758" w:rsidP="00B65E9F">
      <w:pPr>
        <w:pStyle w:val="Textocomentario"/>
      </w:pPr>
      <w:r>
        <w:t>AJUSTAR. La actividad es totalmente dependiente del Cuaderno de Estudio. De nuevo, ventana flotante con información sobre el tema puede resolver el problema.</w:t>
      </w:r>
    </w:p>
  </w:comment>
  <w:comment w:id="185" w:author="Flor Buitrago" w:date="2015-08-06T14:34:00Z" w:initials="FB">
    <w:p w14:paraId="65BBE640" w14:textId="7E329A68" w:rsidR="00D80758" w:rsidRDefault="00D80758">
      <w:pPr>
        <w:pStyle w:val="Textocomentario"/>
      </w:pPr>
      <w:r>
        <w:rPr>
          <w:rStyle w:val="Refdecomentario"/>
        </w:rPr>
        <w:annotationRef/>
      </w:r>
      <w:r>
        <w:t>Stella: cambiar.</w:t>
      </w:r>
    </w:p>
    <w:p w14:paraId="057B0E0A" w14:textId="747D18F0" w:rsidR="00D80758" w:rsidRDefault="00D80758">
      <w:pPr>
        <w:pStyle w:val="Textocomentario"/>
      </w:pPr>
      <w:r>
        <w:t>Crédito editoral.</w:t>
      </w:r>
    </w:p>
    <w:p w14:paraId="765A8548" w14:textId="786E599D" w:rsidR="00D80758" w:rsidRDefault="00D80758">
      <w:pPr>
        <w:pStyle w:val="Textocomentario"/>
      </w:pPr>
      <w:r>
        <w:t>Ojalá se encuentren otras de Ucrania</w:t>
      </w:r>
    </w:p>
  </w:comment>
  <w:comment w:id="187" w:author="Flor Buitrago" w:date="2015-03-05T16:17:00Z" w:initials="FB">
    <w:p w14:paraId="5B7F1C1D" w14:textId="593B76C2" w:rsidR="00D80758" w:rsidRDefault="00D80758">
      <w:pPr>
        <w:pStyle w:val="Textocomentario"/>
      </w:pPr>
      <w:r>
        <w:rPr>
          <w:rStyle w:val="Refdecomentario"/>
        </w:rPr>
        <w:annotationRef/>
      </w:r>
      <w:r>
        <w:t>YO. Preguntarle a Cleme: hay que traducir mapa y debe ser cotejado por el corrector.</w:t>
      </w:r>
    </w:p>
  </w:comment>
  <w:comment w:id="188" w:author="Flor Buitrago" w:date="2015-07-10T12:47:00Z" w:initials="FB">
    <w:p w14:paraId="518E8FCC" w14:textId="69249A9E" w:rsidR="00D80758" w:rsidRDefault="00D80758">
      <w:pPr>
        <w:pStyle w:val="Textocomentario"/>
      </w:pPr>
      <w:r>
        <w:rPr>
          <w:rStyle w:val="Refdecomentario"/>
        </w:rPr>
        <w:annotationRef/>
      </w:r>
      <w:r>
        <w:t>Nuevo M4A</w:t>
      </w:r>
    </w:p>
  </w:comment>
  <w:comment w:id="190" w:author="Angela Rocio Sanchez" w:date="2015-08-10T11:47:00Z" w:initials="AS">
    <w:p w14:paraId="56A025DD" w14:textId="58D97064" w:rsidR="00D80758" w:rsidRDefault="00D80758">
      <w:pPr>
        <w:pStyle w:val="Textocomentario"/>
      </w:pPr>
      <w:r>
        <w:rPr>
          <w:rStyle w:val="Refdecomentario"/>
        </w:rPr>
        <w:annotationRef/>
      </w:r>
    </w:p>
  </w:comment>
  <w:comment w:id="191" w:author="Angela Rocio Sanchez" w:date="2015-08-10T11:48:00Z" w:initials="AS">
    <w:p w14:paraId="28B995C1" w14:textId="4D2242B6" w:rsidR="00D80758" w:rsidRDefault="00D80758">
      <w:pPr>
        <w:pStyle w:val="Textocomentario"/>
      </w:pPr>
      <w:r>
        <w:rPr>
          <w:rStyle w:val="Refdecomentario"/>
        </w:rPr>
        <w:annotationRef/>
      </w:r>
      <w:r>
        <w:t xml:space="preserve">El link que sugiere Álvaro está dañado, recomiendo este  </w:t>
      </w:r>
      <w:r w:rsidRPr="00E77345">
        <w:t>http://elpais.com/diario/1999/11/28/internacional/943743608_850215.html</w:t>
      </w:r>
    </w:p>
  </w:comment>
  <w:comment w:id="195" w:author="Flor Buitrago" w:date="2015-03-12T16:56:00Z" w:initials="FB">
    <w:p w14:paraId="75D3FC35" w14:textId="77777777" w:rsidR="00D80758" w:rsidRDefault="00D80758">
      <w:pPr>
        <w:pStyle w:val="Textocomentario"/>
      </w:pPr>
      <w:r>
        <w:rPr>
          <w:rStyle w:val="Refdecomentario"/>
        </w:rPr>
        <w:annotationRef/>
      </w:r>
      <w:r>
        <w:t>Para ser de ahora la noticia del VER es muy vieja, del 2005.</w:t>
      </w:r>
    </w:p>
    <w:p w14:paraId="0897964B" w14:textId="151F6D49" w:rsidR="00D80758" w:rsidRDefault="00D80758">
      <w:pPr>
        <w:pStyle w:val="Textocomentario"/>
      </w:pPr>
      <w:r>
        <w:t>Cambiar o quitar.</w:t>
      </w:r>
    </w:p>
  </w:comment>
  <w:comment w:id="196" w:author="Angela Rocio Sanchez" w:date="2015-08-10T11:58:00Z" w:initials="AS">
    <w:p w14:paraId="13D53303" w14:textId="0093B7D0" w:rsidR="00D80758" w:rsidRDefault="00D80758">
      <w:pPr>
        <w:pStyle w:val="Textocomentario"/>
      </w:pPr>
      <w:r>
        <w:rPr>
          <w:rStyle w:val="Refdecomentario"/>
        </w:rPr>
        <w:annotationRef/>
      </w:r>
      <w:r>
        <w:t xml:space="preserve">Cierto, esto es lo más reciente que encontré, Flor </w:t>
      </w:r>
      <w:hyperlink r:id="rId3" w:history="1">
        <w:r w:rsidRPr="001B5282">
          <w:rPr>
            <w:rStyle w:val="Hipervnculo"/>
          </w:rPr>
          <w:t>http://www.vice.com/es/video/la-batalla-por-irak-milicias-chiitas-contra-el-estado-islamico-874</w:t>
        </w:r>
      </w:hyperlink>
      <w:r>
        <w:t xml:space="preserve"> pero no sé si Vice les parezca una fuente adecuada. Lo dejo como sugerencia. </w:t>
      </w:r>
    </w:p>
  </w:comment>
  <w:comment w:id="198" w:author="Flor Buitrago" w:date="2015-06-22T19:21:00Z" w:initials="FB">
    <w:p w14:paraId="23B6189B" w14:textId="5367CB9D" w:rsidR="00D80758" w:rsidRDefault="00D80758" w:rsidP="00B65E9F">
      <w:pPr>
        <w:pStyle w:val="Textocomentario"/>
      </w:pPr>
      <w:r>
        <w:rPr>
          <w:rStyle w:val="Refdecomentario"/>
        </w:rPr>
        <w:annotationRef/>
      </w:r>
      <w:r>
        <w:t>fichas: no</w:t>
      </w:r>
    </w:p>
    <w:p w14:paraId="1BDAB23A" w14:textId="3FC0F727" w:rsidR="00D80758" w:rsidRDefault="00D80758" w:rsidP="00B65E9F">
      <w:pPr>
        <w:pStyle w:val="Textocomentario"/>
      </w:pPr>
      <w:r>
        <w:t>aprovechado: no</w:t>
      </w:r>
    </w:p>
    <w:p w14:paraId="2FF40C39" w14:textId="68D672B3" w:rsidR="00D80758" w:rsidRDefault="00D80758" w:rsidP="00B65E9F">
      <w:pPr>
        <w:pStyle w:val="Textocomentario"/>
      </w:pPr>
      <w:r>
        <w:t>tipo de media: actividad</w:t>
      </w:r>
    </w:p>
    <w:p w14:paraId="4085C68A" w14:textId="10100D23" w:rsidR="00D80758" w:rsidRDefault="00D80758" w:rsidP="00B65E9F">
      <w:pPr>
        <w:pStyle w:val="Textocomentario"/>
      </w:pPr>
      <w:r>
        <w:t>tipo de motor: M10A</w:t>
      </w:r>
    </w:p>
    <w:p w14:paraId="671E822F" w14:textId="28281B31" w:rsidR="00D80758" w:rsidRDefault="00D80758" w:rsidP="00B65E9F">
      <w:pPr>
        <w:pStyle w:val="Textocomentario"/>
      </w:pPr>
      <w:r>
        <w:t>va en cuaderno: no</w:t>
      </w:r>
    </w:p>
    <w:p w14:paraId="18752E0D" w14:textId="33C9A354" w:rsidR="00D80758" w:rsidRDefault="00D80758" w:rsidP="00B65E9F">
      <w:pPr>
        <w:pStyle w:val="Textocomentario"/>
      </w:pPr>
      <w:r>
        <w:t>Independiente del texto base? no</w:t>
      </w:r>
    </w:p>
    <w:p w14:paraId="62746E8E" w14:textId="77777777" w:rsidR="00D80758" w:rsidRDefault="00D80758" w:rsidP="00B65E9F">
      <w:pPr>
        <w:pStyle w:val="Textocomentario"/>
      </w:pPr>
    </w:p>
    <w:p w14:paraId="012F1267" w14:textId="6D126A59" w:rsidR="00D80758" w:rsidRDefault="00D80758" w:rsidP="00B65E9F">
      <w:pPr>
        <w:pStyle w:val="Textocomentario"/>
      </w:pPr>
      <w:r>
        <w:t>notas: AJUSTAR. se requiere de texto de apoyo para resolverlo, es muy dependiente del texto base</w:t>
      </w:r>
    </w:p>
  </w:comment>
  <w:comment w:id="200" w:author="Flor Buitrago" w:date="2015-06-22T19:21:00Z" w:initials="FB">
    <w:p w14:paraId="08ECE687" w14:textId="77777777" w:rsidR="00D80758" w:rsidRDefault="00D80758" w:rsidP="00577B03">
      <w:pPr>
        <w:pStyle w:val="Textocomentario"/>
      </w:pPr>
      <w:r>
        <w:rPr>
          <w:rStyle w:val="Refdecomentario"/>
        </w:rPr>
        <w:annotationRef/>
      </w:r>
      <w:r>
        <w:t>fichas: sí</w:t>
      </w:r>
    </w:p>
    <w:p w14:paraId="03547F4C" w14:textId="77777777" w:rsidR="00D80758" w:rsidRDefault="00D80758" w:rsidP="00577B03">
      <w:pPr>
        <w:pStyle w:val="Textocomentario"/>
      </w:pPr>
      <w:r>
        <w:t>aprovechado: sí</w:t>
      </w:r>
    </w:p>
    <w:p w14:paraId="5BA43E32" w14:textId="77777777" w:rsidR="00D80758" w:rsidRDefault="00D80758" w:rsidP="00577B03">
      <w:pPr>
        <w:pStyle w:val="Textocomentario"/>
      </w:pPr>
      <w:r>
        <w:t>tipo de media:</w:t>
      </w:r>
    </w:p>
    <w:p w14:paraId="46F2EC92" w14:textId="77777777" w:rsidR="00D80758" w:rsidRDefault="00D80758" w:rsidP="00577B03">
      <w:pPr>
        <w:pStyle w:val="Textocomentario"/>
      </w:pPr>
      <w:r>
        <w:t>tipo de motor:</w:t>
      </w:r>
    </w:p>
    <w:p w14:paraId="706A6FE8" w14:textId="77777777" w:rsidR="00D80758" w:rsidRDefault="00D80758" w:rsidP="00577B03">
      <w:pPr>
        <w:pStyle w:val="Textocomentario"/>
      </w:pPr>
      <w:r>
        <w:t>va en cuaderno: sí</w:t>
      </w:r>
    </w:p>
    <w:p w14:paraId="3E541370" w14:textId="77777777" w:rsidR="00D80758" w:rsidRDefault="00D80758" w:rsidP="00577B03">
      <w:pPr>
        <w:pStyle w:val="Textocomentario"/>
      </w:pPr>
      <w:r>
        <w:t>Independiente del texto base? sí</w:t>
      </w:r>
    </w:p>
    <w:p w14:paraId="3A7A88C7" w14:textId="77777777" w:rsidR="00D80758" w:rsidRDefault="00D80758" w:rsidP="00577B03">
      <w:pPr>
        <w:pStyle w:val="Textocomentario"/>
      </w:pPr>
    </w:p>
    <w:p w14:paraId="09DE1303" w14:textId="77777777" w:rsidR="00D80758" w:rsidRDefault="00D80758" w:rsidP="00577B03">
      <w:pPr>
        <w:pStyle w:val="Textocomentario"/>
      </w:pPr>
      <w:r>
        <w:t>notas: muy buen material de apoyo en ficha de estudiante.</w:t>
      </w:r>
    </w:p>
  </w:comment>
  <w:comment w:id="235" w:author="Flor Buitrago" w:date="2015-06-22T19:21:00Z" w:initials="FB">
    <w:p w14:paraId="6FA0A2A8" w14:textId="58176808" w:rsidR="00D80758" w:rsidRDefault="00D80758" w:rsidP="00B65E9F">
      <w:pPr>
        <w:pStyle w:val="Textocomentario"/>
      </w:pPr>
      <w:r>
        <w:rPr>
          <w:rStyle w:val="Refdecomentario"/>
        </w:rPr>
        <w:annotationRef/>
      </w:r>
      <w:r>
        <w:t>fichas: sí</w:t>
      </w:r>
    </w:p>
    <w:p w14:paraId="008CFF5F" w14:textId="11289E8F" w:rsidR="00D80758" w:rsidRDefault="00D80758" w:rsidP="00B65E9F">
      <w:pPr>
        <w:pStyle w:val="Textocomentario"/>
      </w:pPr>
      <w:r>
        <w:t>aprovechado: sí</w:t>
      </w:r>
    </w:p>
    <w:p w14:paraId="3C2D8833" w14:textId="77777777" w:rsidR="00D80758" w:rsidRDefault="00D80758" w:rsidP="00B65E9F">
      <w:pPr>
        <w:pStyle w:val="Textocomentario"/>
      </w:pPr>
      <w:r>
        <w:t>tipo de media:</w:t>
      </w:r>
    </w:p>
    <w:p w14:paraId="39CED835" w14:textId="77777777" w:rsidR="00D80758" w:rsidRDefault="00D80758" w:rsidP="00B65E9F">
      <w:pPr>
        <w:pStyle w:val="Textocomentario"/>
      </w:pPr>
      <w:r>
        <w:t>tipo de motor:</w:t>
      </w:r>
    </w:p>
    <w:p w14:paraId="4F4939BA" w14:textId="3FD6A78D" w:rsidR="00D80758" w:rsidRDefault="00D80758" w:rsidP="00B65E9F">
      <w:pPr>
        <w:pStyle w:val="Textocomentario"/>
      </w:pPr>
      <w:r>
        <w:t>va en cuaderno: sí</w:t>
      </w:r>
    </w:p>
    <w:p w14:paraId="4738718E" w14:textId="4C5AE95E" w:rsidR="00D80758" w:rsidRDefault="00D80758" w:rsidP="00B65E9F">
      <w:pPr>
        <w:pStyle w:val="Textocomentario"/>
      </w:pPr>
      <w:r>
        <w:t>Independiente del texto base? sí</w:t>
      </w:r>
    </w:p>
    <w:p w14:paraId="5B693E62" w14:textId="77777777" w:rsidR="00D80758" w:rsidRDefault="00D80758" w:rsidP="00B65E9F">
      <w:pPr>
        <w:pStyle w:val="Textocomentario"/>
      </w:pPr>
    </w:p>
    <w:p w14:paraId="4F26724A" w14:textId="77777777" w:rsidR="00D80758" w:rsidRDefault="00D80758" w:rsidP="00B65E9F">
      <w:pPr>
        <w:pStyle w:val="Textocomentario"/>
      </w:pPr>
      <w:r>
        <w:t xml:space="preserve">notas: </w:t>
      </w:r>
    </w:p>
    <w:p w14:paraId="175424EC" w14:textId="10FB59FA" w:rsidR="00D80758" w:rsidRDefault="00D80758" w:rsidP="00B65E9F">
      <w:pPr>
        <w:pStyle w:val="Textocomentario"/>
      </w:pPr>
      <w:r>
        <w:t>OK. buen material de apoyo para realizar el ejercicio</w:t>
      </w:r>
    </w:p>
  </w:comment>
  <w:comment w:id="237" w:author="Flor Buitrago" w:date="2015-03-23T10:53:00Z" w:initials="FB">
    <w:p w14:paraId="2DDC75D8" w14:textId="293DD1A4" w:rsidR="00D80758" w:rsidRDefault="00D80758" w:rsidP="005440AC">
      <w:pPr>
        <w:pStyle w:val="Textocomentario"/>
      </w:pPr>
      <w:r>
        <w:rPr>
          <w:rStyle w:val="Refdecomentario"/>
        </w:rPr>
        <w:annotationRef/>
      </w:r>
      <w:r>
        <w:t>El autor debe enviar los vínculos nuevamente, porque no están activos</w:t>
      </w:r>
    </w:p>
    <w:p w14:paraId="32E07D96" w14:textId="1F28FC7D" w:rsidR="00D80758" w:rsidRDefault="00D80758" w:rsidP="005440AC">
      <w:pPr>
        <w:pStyle w:val="Textocomentario"/>
      </w:pPr>
      <w:r>
        <w:t xml:space="preserve">No pude encontrar los anteriores, así que propongo otro que viene en una sola parte </w:t>
      </w:r>
    </w:p>
  </w:comment>
  <w:comment w:id="249" w:author="Flor Buitrago" w:date="2015-08-07T09:25:00Z" w:initials="FB">
    <w:p w14:paraId="78F54FB5" w14:textId="613B360C" w:rsidR="00D80758" w:rsidRDefault="00D80758">
      <w:pPr>
        <w:pStyle w:val="Textocomentario"/>
      </w:pPr>
      <w:r>
        <w:rPr>
          <w:rStyle w:val="Refdecomentario"/>
        </w:rPr>
        <w:annotationRef/>
      </w:r>
      <w:r>
        <w:t>MIGUEL.</w:t>
      </w:r>
    </w:p>
    <w:p w14:paraId="700DEC9D" w14:textId="77777777" w:rsidR="00D80758" w:rsidRDefault="00D80758">
      <w:pPr>
        <w:pStyle w:val="Textocomentario"/>
      </w:pPr>
    </w:p>
    <w:p w14:paraId="379563AB" w14:textId="0C9BFDD6" w:rsidR="00D80758" w:rsidRDefault="00D80758">
      <w:pPr>
        <w:pStyle w:val="Textocomentario"/>
      </w:pPr>
      <w:r>
        <w:t>Nelson Castellanos avisó de este acuerdo de julio de 2015. Vale pena buscar un VER para referenciarlo.</w:t>
      </w:r>
    </w:p>
  </w:comment>
  <w:comment w:id="250" w:author="Flor Buitrago" w:date="2015-06-22T19:22:00Z" w:initials="FB">
    <w:p w14:paraId="60862354" w14:textId="6A7D744D" w:rsidR="00D80758" w:rsidRDefault="00D80758" w:rsidP="00B65E9F">
      <w:pPr>
        <w:pStyle w:val="Textocomentario"/>
      </w:pPr>
      <w:r>
        <w:rPr>
          <w:rStyle w:val="Refdecomentario"/>
        </w:rPr>
        <w:annotationRef/>
      </w:r>
      <w:r>
        <w:t>fichas: no</w:t>
      </w:r>
    </w:p>
    <w:p w14:paraId="150647CD" w14:textId="2F54437D" w:rsidR="00D80758" w:rsidRDefault="00D80758" w:rsidP="00B65E9F">
      <w:pPr>
        <w:pStyle w:val="Textocomentario"/>
      </w:pPr>
      <w:r>
        <w:t>aprovechado: no</w:t>
      </w:r>
    </w:p>
    <w:p w14:paraId="2CFD47BC" w14:textId="7678BA33" w:rsidR="00D80758" w:rsidRDefault="00D80758" w:rsidP="00B65E9F">
      <w:pPr>
        <w:pStyle w:val="Textocomentario"/>
      </w:pPr>
      <w:r>
        <w:t xml:space="preserve">tipo de media: </w:t>
      </w:r>
    </w:p>
    <w:p w14:paraId="0BB5BCFC" w14:textId="51A9889B" w:rsidR="00D80758" w:rsidRDefault="00D80758" w:rsidP="00B65E9F">
      <w:pPr>
        <w:pStyle w:val="Textocomentario"/>
      </w:pPr>
      <w:r>
        <w:t>tipo de motor: M102A</w:t>
      </w:r>
    </w:p>
    <w:p w14:paraId="561FC02D" w14:textId="48356061" w:rsidR="00D80758" w:rsidRDefault="00D80758" w:rsidP="00B65E9F">
      <w:pPr>
        <w:pStyle w:val="Textocomentario"/>
      </w:pPr>
      <w:r>
        <w:t>va en cuaderno: no</w:t>
      </w:r>
    </w:p>
    <w:p w14:paraId="1B1C53C5" w14:textId="4FF369F9" w:rsidR="00D80758" w:rsidRDefault="00D80758" w:rsidP="00B65E9F">
      <w:pPr>
        <w:pStyle w:val="Textocomentario"/>
      </w:pPr>
      <w:r>
        <w:t>Independiente del texto base? no</w:t>
      </w:r>
    </w:p>
    <w:p w14:paraId="28C662BE" w14:textId="77777777" w:rsidR="00D80758" w:rsidRDefault="00D80758" w:rsidP="00B65E9F">
      <w:pPr>
        <w:pStyle w:val="Textocomentario"/>
      </w:pPr>
    </w:p>
    <w:p w14:paraId="5CF4769B" w14:textId="5DC6D303" w:rsidR="00D80758" w:rsidRDefault="00D80758" w:rsidP="00B65E9F">
      <w:pPr>
        <w:pStyle w:val="Textocomentario"/>
      </w:pPr>
      <w:r>
        <w:t>notas:</w:t>
      </w:r>
    </w:p>
    <w:p w14:paraId="42BF4ACC" w14:textId="681484FD" w:rsidR="00D80758" w:rsidRDefault="00D80758" w:rsidP="00834D2D">
      <w:pPr>
        <w:pStyle w:val="Textocomentario"/>
      </w:pPr>
      <w:r>
        <w:t xml:space="preserve">AJUSTAR. el ejercicio carece de planteamiento claro, es dependiente de lo ya visto. </w:t>
      </w:r>
    </w:p>
    <w:p w14:paraId="3FA53A9E" w14:textId="0A29BCBB" w:rsidR="00D80758" w:rsidRDefault="00D80758" w:rsidP="00B65E9F">
      <w:pPr>
        <w:pStyle w:val="Textocomentario"/>
      </w:pPr>
      <w:r>
        <w:t>.</w:t>
      </w:r>
    </w:p>
  </w:comment>
  <w:comment w:id="253" w:author="Flor Buitrago" w:date="2015-06-22T19:22:00Z" w:initials="FB">
    <w:p w14:paraId="1BBC107F" w14:textId="7D84461F" w:rsidR="00D80758" w:rsidRDefault="00D80758" w:rsidP="00B65E9F">
      <w:pPr>
        <w:pStyle w:val="Textocomentario"/>
      </w:pPr>
      <w:r>
        <w:rPr>
          <w:rStyle w:val="Refdecomentario"/>
        </w:rPr>
        <w:annotationRef/>
      </w:r>
      <w:r>
        <w:t>fichas: no</w:t>
      </w:r>
    </w:p>
    <w:p w14:paraId="18D1A431" w14:textId="62AB3FD3" w:rsidR="00D80758" w:rsidRDefault="00D80758" w:rsidP="00B65E9F">
      <w:pPr>
        <w:pStyle w:val="Textocomentario"/>
      </w:pPr>
      <w:r>
        <w:t>aprovechado: no</w:t>
      </w:r>
    </w:p>
    <w:p w14:paraId="3D94AD4A" w14:textId="0F6D32AA" w:rsidR="00D80758" w:rsidRDefault="00D80758" w:rsidP="00B65E9F">
      <w:pPr>
        <w:pStyle w:val="Textocomentario"/>
      </w:pPr>
      <w:r>
        <w:t>tipo de media: activiadad</w:t>
      </w:r>
    </w:p>
    <w:p w14:paraId="0BC8C049" w14:textId="6B3D61B9" w:rsidR="00D80758" w:rsidRDefault="00D80758" w:rsidP="00B65E9F">
      <w:pPr>
        <w:pStyle w:val="Textocomentario"/>
      </w:pPr>
      <w:r>
        <w:t>tipo de motor: M101</w:t>
      </w:r>
    </w:p>
    <w:p w14:paraId="2F85602D" w14:textId="020C6D51" w:rsidR="00D80758" w:rsidRDefault="00D80758" w:rsidP="00B65E9F">
      <w:pPr>
        <w:pStyle w:val="Textocomentario"/>
      </w:pPr>
      <w:r>
        <w:t>va en cuaderno: sí</w:t>
      </w:r>
    </w:p>
    <w:p w14:paraId="2AC765E8" w14:textId="4B75FF3D" w:rsidR="00D80758" w:rsidRDefault="00D80758" w:rsidP="00B65E9F">
      <w:pPr>
        <w:pStyle w:val="Textocomentario"/>
      </w:pPr>
      <w:r>
        <w:t>Independiente del texto base? no</w:t>
      </w:r>
    </w:p>
    <w:p w14:paraId="3E9D3AAA" w14:textId="77777777" w:rsidR="00D80758" w:rsidRDefault="00D80758" w:rsidP="00B65E9F">
      <w:pPr>
        <w:pStyle w:val="Textocomentario"/>
      </w:pPr>
    </w:p>
    <w:p w14:paraId="6BA3BA35" w14:textId="77777777" w:rsidR="00D80758" w:rsidRDefault="00D80758" w:rsidP="00B65E9F">
      <w:pPr>
        <w:pStyle w:val="Textocomentario"/>
      </w:pPr>
      <w:r>
        <w:t xml:space="preserve">notas: </w:t>
      </w:r>
    </w:p>
    <w:p w14:paraId="2F99F893" w14:textId="032B7A18" w:rsidR="00D80758" w:rsidRDefault="00D80758" w:rsidP="00B65E9F">
      <w:pPr>
        <w:pStyle w:val="Textocomentario"/>
      </w:pPr>
      <w:r>
        <w:t>OK. ejercicio bien planteado</w:t>
      </w:r>
    </w:p>
  </w:comment>
  <w:comment w:id="257" w:author="Flor Buitrago" w:date="2015-06-21T17:34:00Z" w:initials="FB">
    <w:p w14:paraId="07C863ED" w14:textId="0D8E36F7" w:rsidR="00D80758" w:rsidRDefault="00D80758" w:rsidP="00516592">
      <w:pPr>
        <w:pStyle w:val="Textocomentario"/>
      </w:pPr>
      <w:r>
        <w:rPr>
          <w:rStyle w:val="Refdecomentario"/>
        </w:rPr>
        <w:annotationRef/>
      </w:r>
      <w:r>
        <w:t>REC250</w:t>
      </w:r>
    </w:p>
    <w:p w14:paraId="27023245" w14:textId="2DAE2A01" w:rsidR="00D80758" w:rsidRDefault="00D80758" w:rsidP="00516592">
      <w:pPr>
        <w:pStyle w:val="Textocomentario"/>
      </w:pPr>
      <w:r>
        <w:t>fichas: no</w:t>
      </w:r>
    </w:p>
    <w:p w14:paraId="1A4F36DE" w14:textId="77777777" w:rsidR="00D80758" w:rsidRDefault="00D80758" w:rsidP="00516592">
      <w:pPr>
        <w:pStyle w:val="Textocomentario"/>
      </w:pPr>
      <w:r>
        <w:t>aprovechado: no</w:t>
      </w:r>
    </w:p>
    <w:p w14:paraId="6BF8A628" w14:textId="77777777" w:rsidR="00D80758" w:rsidRDefault="00D80758" w:rsidP="00516592">
      <w:pPr>
        <w:pStyle w:val="Textocomentario"/>
      </w:pPr>
      <w:r>
        <w:t>tipo de media: actividad</w:t>
      </w:r>
    </w:p>
    <w:p w14:paraId="3D0B3F9F" w14:textId="77777777" w:rsidR="00D80758" w:rsidRDefault="00D80758" w:rsidP="00516592">
      <w:pPr>
        <w:pStyle w:val="Textocomentario"/>
      </w:pPr>
      <w:r>
        <w:t>tipo de motor: M5A</w:t>
      </w:r>
    </w:p>
    <w:p w14:paraId="26D40D06" w14:textId="77777777" w:rsidR="00D80758" w:rsidRDefault="00D80758" w:rsidP="00516592">
      <w:pPr>
        <w:pStyle w:val="Textocomentario"/>
      </w:pPr>
    </w:p>
    <w:p w14:paraId="6F992634" w14:textId="2B88CE0B" w:rsidR="00D80758" w:rsidRDefault="00D80758" w:rsidP="00516592">
      <w:pPr>
        <w:pStyle w:val="Textocomentario"/>
      </w:pPr>
      <w:r>
        <w:t>nota: test de 6 preguntas, con imágenes. Sobre Globalización y AsiaPacífico.</w:t>
      </w:r>
    </w:p>
    <w:p w14:paraId="75F60DFB" w14:textId="51955B77" w:rsidR="00D80758" w:rsidRDefault="00D80758" w:rsidP="00516592">
      <w:pPr>
        <w:pStyle w:val="Textocomentario"/>
      </w:pPr>
      <w:r>
        <w:t>Todas las respuestas con explicación bonita. Puede servir para usarse en otra actividad de cierre</w:t>
      </w:r>
    </w:p>
    <w:p w14:paraId="5567A7C1" w14:textId="358C15DA" w:rsidR="00D80758" w:rsidRDefault="00D80758" w:rsidP="00516592">
      <w:pPr>
        <w:pStyle w:val="Textocomentario"/>
      </w:pPr>
    </w:p>
  </w:comment>
  <w:comment w:id="259" w:author="Flor Buitrago" w:date="2015-06-21T17:42:00Z" w:initials="FB">
    <w:p w14:paraId="321261FB" w14:textId="390173E8" w:rsidR="00D80758" w:rsidRDefault="00D80758" w:rsidP="00B65E9F">
      <w:pPr>
        <w:pStyle w:val="Textocomentario"/>
      </w:pPr>
      <w:r>
        <w:rPr>
          <w:rStyle w:val="Refdecomentario"/>
        </w:rPr>
        <w:annotationRef/>
      </w:r>
      <w:r>
        <w:t>REC260:</w:t>
      </w:r>
    </w:p>
    <w:p w14:paraId="5C0343A3" w14:textId="4FD22833" w:rsidR="00D80758" w:rsidRDefault="00D80758" w:rsidP="00B65E9F">
      <w:pPr>
        <w:pStyle w:val="Textocomentario"/>
      </w:pPr>
      <w:r>
        <w:t>fichas: no</w:t>
      </w:r>
    </w:p>
    <w:p w14:paraId="0446A09B" w14:textId="4B5D2828" w:rsidR="00D80758" w:rsidRDefault="00D80758" w:rsidP="00B65E9F">
      <w:pPr>
        <w:pStyle w:val="Textocomentario"/>
      </w:pPr>
      <w:r>
        <w:t>aprovechado: no</w:t>
      </w:r>
    </w:p>
    <w:p w14:paraId="248C0C5D" w14:textId="4FDA5535" w:rsidR="00D80758" w:rsidRDefault="00D80758" w:rsidP="00B65E9F">
      <w:pPr>
        <w:pStyle w:val="Textocomentario"/>
      </w:pPr>
      <w:r>
        <w:t>tipo de media: actividad</w:t>
      </w:r>
    </w:p>
    <w:p w14:paraId="2BC30C26" w14:textId="42ADC9B1" w:rsidR="00D80758" w:rsidRDefault="00D80758" w:rsidP="00B65E9F">
      <w:pPr>
        <w:pStyle w:val="Textocomentario"/>
      </w:pPr>
      <w:r>
        <w:t>tipo de motor: M4A</w:t>
      </w:r>
    </w:p>
    <w:p w14:paraId="47E772DC" w14:textId="77777777" w:rsidR="00D80758" w:rsidRDefault="00D80758" w:rsidP="00B65E9F">
      <w:pPr>
        <w:pStyle w:val="Textocomentario"/>
      </w:pPr>
    </w:p>
    <w:p w14:paraId="6632CD27" w14:textId="67130ED3" w:rsidR="00D80758" w:rsidRDefault="00D80758" w:rsidP="00B65E9F">
      <w:pPr>
        <w:pStyle w:val="Textocomentario"/>
      </w:pPr>
      <w:r>
        <w:t xml:space="preserve">notas: test de 6 preguntas sin imágenes. Sobre conflictos, neofascismo, Medio Oriente, </w:t>
      </w:r>
    </w:p>
    <w:p w14:paraId="3A55504B" w14:textId="77777777" w:rsidR="00D80758" w:rsidRDefault="00D80758" w:rsidP="00B65E9F">
      <w:pPr>
        <w:pStyle w:val="Textocomentario"/>
      </w:pPr>
    </w:p>
    <w:p w14:paraId="612CB142" w14:textId="3D0CA95E" w:rsidR="00D80758" w:rsidRDefault="00D80758" w:rsidP="00B65E9F">
      <w:pPr>
        <w:pStyle w:val="Textocomentario"/>
      </w:pPr>
      <w:r>
        <w:t>SUGERENCIA: Fusionar REC250 y 260, añadir quizá fotos. Quedará entonces como EVALUACIÓN final de guion 01.</w:t>
      </w:r>
    </w:p>
    <w:p w14:paraId="7CABF565" w14:textId="7E148877" w:rsidR="00D80758" w:rsidRDefault="00D80758">
      <w:pPr>
        <w:pStyle w:val="Textocomentario"/>
      </w:pPr>
    </w:p>
  </w:comment>
  <w:comment w:id="261" w:author="Flor Buitrago" w:date="2015-06-21T17:42:00Z" w:initials="FB">
    <w:p w14:paraId="16D7843C" w14:textId="0560A5BF" w:rsidR="00D80758" w:rsidRDefault="00D80758" w:rsidP="00B65E9F">
      <w:pPr>
        <w:pStyle w:val="Textocomentario"/>
      </w:pPr>
      <w:r>
        <w:rPr>
          <w:rStyle w:val="Refdecomentario"/>
        </w:rPr>
        <w:annotationRef/>
      </w:r>
      <w:r>
        <w:t>fichas: sí FALTAN. Por elaborar</w:t>
      </w:r>
    </w:p>
    <w:p w14:paraId="64F8B408" w14:textId="49F53C9C" w:rsidR="00D80758" w:rsidRDefault="00D80758" w:rsidP="00B65E9F">
      <w:pPr>
        <w:pStyle w:val="Textocomentario"/>
      </w:pPr>
      <w:r>
        <w:t>aprovechado: no</w:t>
      </w:r>
    </w:p>
    <w:p w14:paraId="341F86A0" w14:textId="3D024723" w:rsidR="00D80758" w:rsidRDefault="00D80758" w:rsidP="00B65E9F">
      <w:pPr>
        <w:pStyle w:val="Textocomentario"/>
      </w:pPr>
      <w:r>
        <w:t>tipo de media: proyecto</w:t>
      </w:r>
    </w:p>
    <w:p w14:paraId="387C7B4C" w14:textId="69854B49" w:rsidR="00D80758" w:rsidRDefault="00D80758" w:rsidP="00B65E9F">
      <w:pPr>
        <w:pStyle w:val="Textocomentario"/>
      </w:pPr>
      <w:r>
        <w:t>tipo de motor: F10</w:t>
      </w:r>
    </w:p>
    <w:p w14:paraId="1A92DDEA" w14:textId="2D586A91" w:rsidR="00D80758" w:rsidRDefault="00D80758" w:rsidP="00B65E9F">
      <w:pPr>
        <w:pStyle w:val="Textocomentario"/>
      </w:pPr>
      <w:r>
        <w:t>va en cuaderno: sí</w:t>
      </w:r>
    </w:p>
    <w:p w14:paraId="0F58228B" w14:textId="4CBC2802" w:rsidR="00D80758" w:rsidRDefault="00D80758" w:rsidP="00B65E9F">
      <w:pPr>
        <w:pStyle w:val="Textocomentario"/>
      </w:pPr>
      <w:r>
        <w:t>Independiente del texto base? no</w:t>
      </w:r>
    </w:p>
    <w:p w14:paraId="4331DB61" w14:textId="77777777" w:rsidR="00D80758" w:rsidRDefault="00D80758" w:rsidP="00B65E9F">
      <w:pPr>
        <w:pStyle w:val="Textocomentario"/>
      </w:pPr>
    </w:p>
    <w:p w14:paraId="29DCEED6" w14:textId="6AB9EA82" w:rsidR="00D80758" w:rsidRDefault="00D80758" w:rsidP="00B65E9F">
      <w:pPr>
        <w:pStyle w:val="Textocomentario"/>
      </w:pPr>
      <w:r>
        <w:t>notas:</w:t>
      </w:r>
    </w:p>
    <w:p w14:paraId="4394347E" w14:textId="1BC348DB" w:rsidR="00D80758" w:rsidRDefault="00D80758">
      <w:pPr>
        <w:pStyle w:val="Textocomentario"/>
      </w:pPr>
      <w:r>
        <w:t>Proyecto: Tiene que ser F13</w:t>
      </w:r>
    </w:p>
    <w:p w14:paraId="1B6FEEA5" w14:textId="6AA1E040" w:rsidR="00D80758" w:rsidRDefault="00D80758">
      <w:pPr>
        <w:pStyle w:val="Textocomentario"/>
      </w:pPr>
      <w:r>
        <w:t>ADAPTAR. Este es un “proyecto” basado en textos (motor F10), pero los textos realmente son instrucciones de pestañas. Hay que readaptar el contenido y ponerlo en el formato de F13, porque en general todo sirve.</w:t>
      </w:r>
    </w:p>
  </w:comment>
  <w:comment w:id="264" w:author="Flor Buitrago" w:date="2015-06-19T17:53:00Z" w:initials="FB">
    <w:p w14:paraId="458E7914" w14:textId="75FCC3F7" w:rsidR="00D80758" w:rsidRDefault="00D80758">
      <w:pPr>
        <w:pStyle w:val="Textocomentario"/>
      </w:pPr>
      <w:r>
        <w:rPr>
          <w:rStyle w:val="Refdecomentario"/>
        </w:rPr>
        <w:annotationRef/>
      </w:r>
      <w:r>
        <w:rPr>
          <w:rStyle w:val="Refdecomentario"/>
        </w:rPr>
        <w:t>MIGUEL. Cambiar según los ajustes recientes. En el formato nuevo en PowerPoint</w:t>
      </w:r>
    </w:p>
  </w:comment>
  <w:comment w:id="266" w:author="Flor Buitrago" w:date="2015-06-24T16:38:00Z" w:initials="FB">
    <w:p w14:paraId="07A34211" w14:textId="799EDA11" w:rsidR="00D80758" w:rsidRDefault="00D80758" w:rsidP="005D0876">
      <w:pPr>
        <w:pStyle w:val="Textocomentario"/>
      </w:pPr>
      <w:r>
        <w:rPr>
          <w:rStyle w:val="Refdecomentario"/>
        </w:rPr>
        <w:annotationRef/>
      </w:r>
      <w:r>
        <w:t>REC280</w:t>
      </w:r>
    </w:p>
    <w:p w14:paraId="791F62F4" w14:textId="1D2A44D1" w:rsidR="00D80758" w:rsidRDefault="00D80758" w:rsidP="005D0876">
      <w:pPr>
        <w:pStyle w:val="Textocomentario"/>
      </w:pPr>
      <w:r>
        <w:t>fichas: no</w:t>
      </w:r>
    </w:p>
    <w:p w14:paraId="4424358F" w14:textId="79D8E977" w:rsidR="00D80758" w:rsidRDefault="00D80758" w:rsidP="005D0876">
      <w:pPr>
        <w:pStyle w:val="Textocomentario"/>
      </w:pPr>
      <w:r>
        <w:t>aprovechado: no</w:t>
      </w:r>
    </w:p>
    <w:p w14:paraId="3C277FCC" w14:textId="42CB4D35" w:rsidR="00D80758" w:rsidRDefault="00D80758" w:rsidP="005D0876">
      <w:pPr>
        <w:pStyle w:val="Textocomentario"/>
      </w:pPr>
      <w:r>
        <w:t xml:space="preserve">tipo de media: </w:t>
      </w:r>
    </w:p>
    <w:p w14:paraId="525E8E93" w14:textId="02419507" w:rsidR="00D80758" w:rsidRDefault="00D80758" w:rsidP="005D0876">
      <w:pPr>
        <w:pStyle w:val="Textocomentario"/>
      </w:pPr>
      <w:r>
        <w:t>tipo de motor: M101</w:t>
      </w:r>
    </w:p>
    <w:p w14:paraId="777F4D54" w14:textId="77777777" w:rsidR="00D80758" w:rsidRDefault="00D80758" w:rsidP="005D0876">
      <w:pPr>
        <w:pStyle w:val="Textocomentario"/>
      </w:pPr>
    </w:p>
    <w:p w14:paraId="19CE5E7F" w14:textId="34D81069" w:rsidR="00D80758" w:rsidRDefault="00D80758" w:rsidP="005D0876">
      <w:pPr>
        <w:pStyle w:val="Textocomentario"/>
      </w:pPr>
      <w:r>
        <w:t>notas: se evalúa el tema de geopolítica y motores de los conflictos. Readaptar para que sirva como un Consolida de -3 Las claves…-.</w:t>
      </w:r>
    </w:p>
    <w:p w14:paraId="5FFA5A4B" w14:textId="279A6AD4" w:rsidR="00D80758" w:rsidRDefault="00D80758" w:rsidP="005D0876">
      <w:pPr>
        <w:pStyle w:val="Textocomentario"/>
      </w:pPr>
      <w:r>
        <w:t>La adaptación debe ajustar la actividad para que sea Independiente del texto base.</w:t>
      </w:r>
    </w:p>
  </w:comment>
  <w:comment w:id="267" w:author="Flor Buitrago" w:date="2015-06-24T16:43:00Z" w:initials="FB">
    <w:p w14:paraId="5E20BDB4" w14:textId="74C5C4AA" w:rsidR="00D80758" w:rsidRDefault="00D80758" w:rsidP="005D0876">
      <w:pPr>
        <w:pStyle w:val="Textocomentario"/>
      </w:pPr>
      <w:r>
        <w:rPr>
          <w:rStyle w:val="Refdecomentario"/>
        </w:rPr>
        <w:annotationRef/>
      </w:r>
      <w:r>
        <w:t>REC290</w:t>
      </w:r>
    </w:p>
    <w:p w14:paraId="35F98832" w14:textId="291A823A" w:rsidR="00D80758" w:rsidRDefault="00D80758" w:rsidP="005D0876">
      <w:pPr>
        <w:pStyle w:val="Textocomentario"/>
      </w:pPr>
      <w:r>
        <w:t>fichas: sí no</w:t>
      </w:r>
    </w:p>
    <w:p w14:paraId="40EAAD0C" w14:textId="77777777" w:rsidR="00D80758" w:rsidRDefault="00D80758" w:rsidP="005D0876">
      <w:pPr>
        <w:pStyle w:val="Textocomentario"/>
      </w:pPr>
      <w:r>
        <w:t>aprovechado: sí no</w:t>
      </w:r>
    </w:p>
    <w:p w14:paraId="05FD78C2" w14:textId="77777777" w:rsidR="00D80758" w:rsidRDefault="00D80758" w:rsidP="005D0876">
      <w:pPr>
        <w:pStyle w:val="Textocomentario"/>
      </w:pPr>
      <w:r>
        <w:t>tipo de media:</w:t>
      </w:r>
    </w:p>
    <w:p w14:paraId="680E6452" w14:textId="746BFE4E" w:rsidR="00D80758" w:rsidRDefault="00D80758" w:rsidP="005D0876">
      <w:pPr>
        <w:pStyle w:val="Textocomentario"/>
      </w:pPr>
      <w:r>
        <w:t>tipo de motor: M101</w:t>
      </w:r>
    </w:p>
    <w:p w14:paraId="104E529B" w14:textId="77777777" w:rsidR="00D80758" w:rsidRDefault="00D80758" w:rsidP="005D0876">
      <w:pPr>
        <w:pStyle w:val="Textocomentario"/>
      </w:pPr>
    </w:p>
    <w:p w14:paraId="6A010A73" w14:textId="59721003" w:rsidR="00D80758" w:rsidRDefault="00D80758" w:rsidP="005D0876">
      <w:pPr>
        <w:pStyle w:val="Textocomentario"/>
      </w:pPr>
      <w:r>
        <w:t>notas: una pregunta genérica sobre conflictos en Eurasia, para que elabore un mapa. Se puede adaptar como Consolida de -4 Los conflictos bélicos en Europa-.</w:t>
      </w:r>
    </w:p>
  </w:comment>
  <w:comment w:id="270" w:author="Flor Buitrago" w:date="2015-06-21T17:44:00Z" w:initials="FB">
    <w:p w14:paraId="1212CADA" w14:textId="77777777" w:rsidR="00D80758" w:rsidRDefault="00D80758" w:rsidP="00C07957">
      <w:pPr>
        <w:pStyle w:val="Textocomentario"/>
      </w:pPr>
      <w:r>
        <w:rPr>
          <w:rStyle w:val="Refdecomentario"/>
        </w:rPr>
        <w:annotationRef/>
      </w:r>
      <w:r>
        <w:t>Buscar algo más serio que Taringa</w:t>
      </w:r>
    </w:p>
  </w:comment>
  <w:comment w:id="271" w:author="Flor Buitrago" w:date="2015-08-07T10:21:00Z" w:initials="FB">
    <w:p w14:paraId="738EBD0F" w14:textId="7FDB1164" w:rsidR="00D80758" w:rsidRDefault="00D80758">
      <w:pPr>
        <w:pStyle w:val="Textocomentario"/>
      </w:pPr>
      <w:r>
        <w:rPr>
          <w:rStyle w:val="Refdecomentario"/>
        </w:rPr>
        <w:annotationRef/>
      </w:r>
      <w:r>
        <w:t>Esta actividad se realiza así: tomar preguntas sobrantes de los Consolidación de todas las secciones y armar con eso esta actividad.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51456A" w15:done="0"/>
  <w15:commentEx w15:paraId="4F4360EE" w15:done="0"/>
  <w15:commentEx w15:paraId="0AEE6D2E" w15:done="0"/>
  <w15:commentEx w15:paraId="77F116D6" w15:done="0"/>
  <w15:commentEx w15:paraId="6BC90B23" w15:done="0"/>
  <w15:commentEx w15:paraId="4B08B97C" w15:done="0"/>
  <w15:commentEx w15:paraId="66CBF4B6" w15:done="0"/>
  <w15:commentEx w15:paraId="5C3171CB" w15:done="0"/>
  <w15:commentEx w15:paraId="66D7DC8A" w15:done="0"/>
  <w15:commentEx w15:paraId="604AD97E" w15:done="0"/>
  <w15:commentEx w15:paraId="713B66A0" w15:done="0"/>
  <w15:commentEx w15:paraId="4C7CCA3D" w15:done="0"/>
  <w15:commentEx w15:paraId="7C1DB969" w15:done="0"/>
  <w15:commentEx w15:paraId="43D41765" w15:paraIdParent="7C1DB969" w15:done="0"/>
  <w15:commentEx w15:paraId="1790B281" w15:done="0"/>
  <w15:commentEx w15:paraId="6F0635DB" w15:done="0"/>
  <w15:commentEx w15:paraId="7D2EFE09" w15:done="0"/>
  <w15:commentEx w15:paraId="759C5457" w15:done="0"/>
  <w15:commentEx w15:paraId="67FF1ADC" w15:done="0"/>
  <w15:commentEx w15:paraId="4390CA23" w15:done="0"/>
  <w15:commentEx w15:paraId="2F0CB8FF" w15:done="0"/>
  <w15:commentEx w15:paraId="0B16089A" w15:done="0"/>
  <w15:commentEx w15:paraId="472C2FCA" w15:done="0"/>
  <w15:commentEx w15:paraId="07DDEC57" w15:done="0"/>
  <w15:commentEx w15:paraId="3EAA5BD8" w15:done="0"/>
  <w15:commentEx w15:paraId="7FC34C1A" w15:done="0"/>
  <w15:commentEx w15:paraId="29E575F7" w15:done="0"/>
  <w15:commentEx w15:paraId="62201688" w15:done="0"/>
  <w15:commentEx w15:paraId="6823308B" w15:done="0"/>
  <w15:commentEx w15:paraId="02989F49" w15:done="0"/>
  <w15:commentEx w15:paraId="48A3721C" w15:done="0"/>
  <w15:commentEx w15:paraId="765A8548" w15:done="0"/>
  <w15:commentEx w15:paraId="5B7F1C1D" w15:done="0"/>
  <w15:commentEx w15:paraId="518E8FCC" w15:done="0"/>
  <w15:commentEx w15:paraId="56A025DD" w15:done="0"/>
  <w15:commentEx w15:paraId="28B995C1" w15:done="0"/>
  <w15:commentEx w15:paraId="0897964B" w15:done="0"/>
  <w15:commentEx w15:paraId="13D53303" w15:done="0"/>
  <w15:commentEx w15:paraId="012F1267" w15:done="0"/>
  <w15:commentEx w15:paraId="09DE1303" w15:done="0"/>
  <w15:commentEx w15:paraId="175424EC" w15:done="0"/>
  <w15:commentEx w15:paraId="32E07D96" w15:done="0"/>
  <w15:commentEx w15:paraId="379563AB" w15:done="0"/>
  <w15:commentEx w15:paraId="3FA53A9E" w15:done="0"/>
  <w15:commentEx w15:paraId="2F99F893" w15:done="0"/>
  <w15:commentEx w15:paraId="5567A7C1" w15:done="0"/>
  <w15:commentEx w15:paraId="7CABF565" w15:done="0"/>
  <w15:commentEx w15:paraId="1B6FEEA5" w15:done="0"/>
  <w15:commentEx w15:paraId="458E7914" w15:done="0"/>
  <w15:commentEx w15:paraId="5FFA5A4B" w15:done="0"/>
  <w15:commentEx w15:paraId="6A010A73" w15:done="0"/>
  <w15:commentEx w15:paraId="1212CADA" w15:done="0"/>
  <w15:commentEx w15:paraId="738EBD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5B0E0" w14:textId="77777777" w:rsidR="00D80758" w:rsidRDefault="00D80758">
      <w:pPr>
        <w:spacing w:after="0"/>
      </w:pPr>
      <w:r>
        <w:separator/>
      </w:r>
    </w:p>
  </w:endnote>
  <w:endnote w:type="continuationSeparator" w:id="0">
    <w:p w14:paraId="3E252F26" w14:textId="77777777" w:rsidR="00D80758" w:rsidRDefault="00D807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ACC7B" w14:textId="77777777" w:rsidR="00D80758" w:rsidRDefault="00D80758">
      <w:pPr>
        <w:spacing w:after="0"/>
      </w:pPr>
      <w:r>
        <w:separator/>
      </w:r>
    </w:p>
  </w:footnote>
  <w:footnote w:type="continuationSeparator" w:id="0">
    <w:p w14:paraId="32FC7264" w14:textId="77777777" w:rsidR="00D80758" w:rsidRDefault="00D8075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D80758" w:rsidRDefault="00D80758"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D80758" w:rsidRDefault="00D80758"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D80758" w:rsidRDefault="00D80758"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710C4">
      <w:rPr>
        <w:rStyle w:val="Nmerodepgina"/>
        <w:noProof/>
      </w:rPr>
      <w:t>8</w:t>
    </w:r>
    <w:r>
      <w:rPr>
        <w:rStyle w:val="Nmerodepgina"/>
      </w:rPr>
      <w:fldChar w:fldCharType="end"/>
    </w:r>
  </w:p>
  <w:p w14:paraId="5F223E2B" w14:textId="60F69033" w:rsidR="00D80758" w:rsidRPr="00F16D37" w:rsidRDefault="00D80758" w:rsidP="0004489C">
    <w:pPr>
      <w:pStyle w:val="Encabezado"/>
      <w:ind w:right="360"/>
    </w:pPr>
    <w:r w:rsidRPr="004661FF">
      <w:rPr>
        <w:rFonts w:ascii="Times" w:hAnsi="Times"/>
        <w:highlight w:val="yellow"/>
        <w:lang w:val="es-CO"/>
      </w:rPr>
      <w:t>[GUION CS_11_01_CO]</w:t>
    </w:r>
    <w:r w:rsidRPr="004661FF">
      <w:rPr>
        <w:rFonts w:ascii="Times" w:hAnsi="Times"/>
        <w:lang w:val="es-CO"/>
      </w:rPr>
      <w:t xml:space="preserve"> Guion 1. </w:t>
    </w:r>
    <w:r w:rsidRPr="002939C5">
      <w:rPr>
        <w:b/>
        <w:sz w:val="22"/>
        <w:szCs w:val="22"/>
      </w:rPr>
      <w:t xml:space="preserve">Conflictos globales contemporáneos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90ECF"/>
    <w:multiLevelType w:val="hybridMultilevel"/>
    <w:tmpl w:val="804E9104"/>
    <w:lvl w:ilvl="0" w:tplc="68B43076">
      <w:start w:val="1"/>
      <w:numFmt w:val="bullet"/>
      <w:lvlText w:val="-"/>
      <w:lvlJc w:val="left"/>
      <w:pPr>
        <w:ind w:left="720" w:hanging="360"/>
      </w:pPr>
      <w:rPr>
        <w:rFonts w:ascii="Cambria" w:eastAsia="Times New Roman"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BB77F76"/>
    <w:multiLevelType w:val="hybridMultilevel"/>
    <w:tmpl w:val="2EBADC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D66798A"/>
    <w:multiLevelType w:val="hybridMultilevel"/>
    <w:tmpl w:val="F468D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4EBF3B1C"/>
    <w:multiLevelType w:val="hybridMultilevel"/>
    <w:tmpl w:val="A76E9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F9F5429"/>
    <w:multiLevelType w:val="hybridMultilevel"/>
    <w:tmpl w:val="ECC6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4E22C7E"/>
    <w:multiLevelType w:val="hybridMultilevel"/>
    <w:tmpl w:val="9D64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E680329"/>
    <w:multiLevelType w:val="hybridMultilevel"/>
    <w:tmpl w:val="F7064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15:restartNumberingAfterBreak="0">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15:restartNumberingAfterBreak="0">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7AF97B73"/>
    <w:multiLevelType w:val="hybridMultilevel"/>
    <w:tmpl w:val="025A6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3"/>
  </w:num>
  <w:num w:numId="2">
    <w:abstractNumId w:val="17"/>
  </w:num>
  <w:num w:numId="3">
    <w:abstractNumId w:val="4"/>
  </w:num>
  <w:num w:numId="4">
    <w:abstractNumId w:val="3"/>
  </w:num>
  <w:num w:numId="5">
    <w:abstractNumId w:val="24"/>
  </w:num>
  <w:num w:numId="6">
    <w:abstractNumId w:val="12"/>
  </w:num>
  <w:num w:numId="7">
    <w:abstractNumId w:val="7"/>
  </w:num>
  <w:num w:numId="8">
    <w:abstractNumId w:val="16"/>
  </w:num>
  <w:num w:numId="9">
    <w:abstractNumId w:val="31"/>
  </w:num>
  <w:num w:numId="10">
    <w:abstractNumId w:val="5"/>
  </w:num>
  <w:num w:numId="11">
    <w:abstractNumId w:val="21"/>
  </w:num>
  <w:num w:numId="12">
    <w:abstractNumId w:val="39"/>
  </w:num>
  <w:num w:numId="13">
    <w:abstractNumId w:val="20"/>
  </w:num>
  <w:num w:numId="14">
    <w:abstractNumId w:val="22"/>
  </w:num>
  <w:num w:numId="15">
    <w:abstractNumId w:val="37"/>
  </w:num>
  <w:num w:numId="16">
    <w:abstractNumId w:val="35"/>
  </w:num>
  <w:num w:numId="17">
    <w:abstractNumId w:val="40"/>
  </w:num>
  <w:num w:numId="18">
    <w:abstractNumId w:val="25"/>
  </w:num>
  <w:num w:numId="19">
    <w:abstractNumId w:val="18"/>
  </w:num>
  <w:num w:numId="20">
    <w:abstractNumId w:val="9"/>
  </w:num>
  <w:num w:numId="21">
    <w:abstractNumId w:val="42"/>
  </w:num>
  <w:num w:numId="22">
    <w:abstractNumId w:val="10"/>
  </w:num>
  <w:num w:numId="23">
    <w:abstractNumId w:val="2"/>
  </w:num>
  <w:num w:numId="24">
    <w:abstractNumId w:val="30"/>
  </w:num>
  <w:num w:numId="25">
    <w:abstractNumId w:val="27"/>
  </w:num>
  <w:num w:numId="26">
    <w:abstractNumId w:val="34"/>
  </w:num>
  <w:num w:numId="27">
    <w:abstractNumId w:val="13"/>
  </w:num>
  <w:num w:numId="28">
    <w:abstractNumId w:val="8"/>
  </w:num>
  <w:num w:numId="29">
    <w:abstractNumId w:val="19"/>
  </w:num>
  <w:num w:numId="30">
    <w:abstractNumId w:val="0"/>
  </w:num>
  <w:num w:numId="31">
    <w:abstractNumId w:val="36"/>
  </w:num>
  <w:num w:numId="32">
    <w:abstractNumId w:val="6"/>
  </w:num>
  <w:num w:numId="33">
    <w:abstractNumId w:val="38"/>
  </w:num>
  <w:num w:numId="34">
    <w:abstractNumId w:val="15"/>
  </w:num>
  <w:num w:numId="35">
    <w:abstractNumId w:val="14"/>
  </w:num>
  <w:num w:numId="36">
    <w:abstractNumId w:val="41"/>
  </w:num>
  <w:num w:numId="37">
    <w:abstractNumId w:val="32"/>
  </w:num>
  <w:num w:numId="38">
    <w:abstractNumId w:val="33"/>
  </w:num>
  <w:num w:numId="39">
    <w:abstractNumId w:val="28"/>
  </w:num>
  <w:num w:numId="40">
    <w:abstractNumId w:val="26"/>
  </w:num>
  <w:num w:numId="41">
    <w:abstractNumId w:val="29"/>
  </w:num>
  <w:num w:numId="42">
    <w:abstractNumId w:val="11"/>
  </w:num>
  <w:num w:numId="4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rson w15:author="bachue digital">
    <w15:presenceInfo w15:providerId="Windows Live" w15:userId="0f743bc2521fd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5"/>
    <w:rsid w:val="000024C6"/>
    <w:rsid w:val="00003A91"/>
    <w:rsid w:val="000040E5"/>
    <w:rsid w:val="000045EE"/>
    <w:rsid w:val="000063E9"/>
    <w:rsid w:val="000064E2"/>
    <w:rsid w:val="00006AB5"/>
    <w:rsid w:val="0001067F"/>
    <w:rsid w:val="00012056"/>
    <w:rsid w:val="00016025"/>
    <w:rsid w:val="00016723"/>
    <w:rsid w:val="00016A0C"/>
    <w:rsid w:val="000170D6"/>
    <w:rsid w:val="00017237"/>
    <w:rsid w:val="000177F1"/>
    <w:rsid w:val="0002674F"/>
    <w:rsid w:val="000277F7"/>
    <w:rsid w:val="000278CC"/>
    <w:rsid w:val="0003068F"/>
    <w:rsid w:val="00030E2D"/>
    <w:rsid w:val="0003114D"/>
    <w:rsid w:val="00032178"/>
    <w:rsid w:val="00033394"/>
    <w:rsid w:val="000336CD"/>
    <w:rsid w:val="00033A3A"/>
    <w:rsid w:val="00034351"/>
    <w:rsid w:val="0003526E"/>
    <w:rsid w:val="0003581C"/>
    <w:rsid w:val="00035DDC"/>
    <w:rsid w:val="00036D4B"/>
    <w:rsid w:val="00036F85"/>
    <w:rsid w:val="000379FA"/>
    <w:rsid w:val="00037F50"/>
    <w:rsid w:val="00037FDF"/>
    <w:rsid w:val="00040B51"/>
    <w:rsid w:val="00041729"/>
    <w:rsid w:val="0004273E"/>
    <w:rsid w:val="00042A94"/>
    <w:rsid w:val="00042B9C"/>
    <w:rsid w:val="0004489C"/>
    <w:rsid w:val="000468AD"/>
    <w:rsid w:val="00046986"/>
    <w:rsid w:val="00046E4D"/>
    <w:rsid w:val="00046EB5"/>
    <w:rsid w:val="00046F41"/>
    <w:rsid w:val="00047627"/>
    <w:rsid w:val="000502F3"/>
    <w:rsid w:val="000512C7"/>
    <w:rsid w:val="00052315"/>
    <w:rsid w:val="0005320A"/>
    <w:rsid w:val="00053744"/>
    <w:rsid w:val="00054556"/>
    <w:rsid w:val="0005461B"/>
    <w:rsid w:val="00054A68"/>
    <w:rsid w:val="00054A93"/>
    <w:rsid w:val="000559C7"/>
    <w:rsid w:val="0005679F"/>
    <w:rsid w:val="00056BFD"/>
    <w:rsid w:val="00056FCF"/>
    <w:rsid w:val="00057066"/>
    <w:rsid w:val="000573A2"/>
    <w:rsid w:val="00057679"/>
    <w:rsid w:val="0006067D"/>
    <w:rsid w:val="000629EA"/>
    <w:rsid w:val="00063500"/>
    <w:rsid w:val="000642E8"/>
    <w:rsid w:val="0006431D"/>
    <w:rsid w:val="00064F7F"/>
    <w:rsid w:val="00070BF3"/>
    <w:rsid w:val="000716B5"/>
    <w:rsid w:val="000735EE"/>
    <w:rsid w:val="0007415B"/>
    <w:rsid w:val="00077128"/>
    <w:rsid w:val="0007752C"/>
    <w:rsid w:val="000775D6"/>
    <w:rsid w:val="00081745"/>
    <w:rsid w:val="00081E63"/>
    <w:rsid w:val="000846F3"/>
    <w:rsid w:val="0008475A"/>
    <w:rsid w:val="00084A92"/>
    <w:rsid w:val="00085D52"/>
    <w:rsid w:val="00086775"/>
    <w:rsid w:val="0008711D"/>
    <w:rsid w:val="000871E0"/>
    <w:rsid w:val="000874F7"/>
    <w:rsid w:val="00087D8B"/>
    <w:rsid w:val="00092043"/>
    <w:rsid w:val="000924E5"/>
    <w:rsid w:val="0009314C"/>
    <w:rsid w:val="0009379A"/>
    <w:rsid w:val="00096510"/>
    <w:rsid w:val="00096F06"/>
    <w:rsid w:val="00097229"/>
    <w:rsid w:val="00097ACE"/>
    <w:rsid w:val="00097F50"/>
    <w:rsid w:val="000A070F"/>
    <w:rsid w:val="000A089B"/>
    <w:rsid w:val="000A1E22"/>
    <w:rsid w:val="000A3959"/>
    <w:rsid w:val="000A3DA9"/>
    <w:rsid w:val="000A3DE8"/>
    <w:rsid w:val="000A3FD5"/>
    <w:rsid w:val="000A4D90"/>
    <w:rsid w:val="000A7E1A"/>
    <w:rsid w:val="000B06F8"/>
    <w:rsid w:val="000B092F"/>
    <w:rsid w:val="000B2DD2"/>
    <w:rsid w:val="000B5A8D"/>
    <w:rsid w:val="000B5B67"/>
    <w:rsid w:val="000B7339"/>
    <w:rsid w:val="000C0244"/>
    <w:rsid w:val="000C0B3F"/>
    <w:rsid w:val="000C24B3"/>
    <w:rsid w:val="000C2AE9"/>
    <w:rsid w:val="000C3663"/>
    <w:rsid w:val="000C4BAB"/>
    <w:rsid w:val="000C602F"/>
    <w:rsid w:val="000D0E70"/>
    <w:rsid w:val="000D22B7"/>
    <w:rsid w:val="000D2D3F"/>
    <w:rsid w:val="000D3304"/>
    <w:rsid w:val="000D3343"/>
    <w:rsid w:val="000D38F5"/>
    <w:rsid w:val="000D3A4F"/>
    <w:rsid w:val="000D3AAA"/>
    <w:rsid w:val="000D5083"/>
    <w:rsid w:val="000D566A"/>
    <w:rsid w:val="000D76CE"/>
    <w:rsid w:val="000D78C3"/>
    <w:rsid w:val="000E1629"/>
    <w:rsid w:val="000E1E66"/>
    <w:rsid w:val="000E21F8"/>
    <w:rsid w:val="000E3098"/>
    <w:rsid w:val="000E50F5"/>
    <w:rsid w:val="000E56BF"/>
    <w:rsid w:val="000E7362"/>
    <w:rsid w:val="000F0C7A"/>
    <w:rsid w:val="000F3118"/>
    <w:rsid w:val="000F3612"/>
    <w:rsid w:val="000F4A50"/>
    <w:rsid w:val="000F644D"/>
    <w:rsid w:val="000F7454"/>
    <w:rsid w:val="000F7B46"/>
    <w:rsid w:val="000F7C53"/>
    <w:rsid w:val="000F7C6B"/>
    <w:rsid w:val="001018BE"/>
    <w:rsid w:val="00101D37"/>
    <w:rsid w:val="00101D89"/>
    <w:rsid w:val="00103737"/>
    <w:rsid w:val="00104F6A"/>
    <w:rsid w:val="00111A9B"/>
    <w:rsid w:val="00111D1F"/>
    <w:rsid w:val="0011245D"/>
    <w:rsid w:val="00112EDC"/>
    <w:rsid w:val="00116E73"/>
    <w:rsid w:val="00120F66"/>
    <w:rsid w:val="00121317"/>
    <w:rsid w:val="00121605"/>
    <w:rsid w:val="001239A8"/>
    <w:rsid w:val="001246F9"/>
    <w:rsid w:val="00125370"/>
    <w:rsid w:val="00126914"/>
    <w:rsid w:val="00127F39"/>
    <w:rsid w:val="001300C4"/>
    <w:rsid w:val="001316BE"/>
    <w:rsid w:val="0013385F"/>
    <w:rsid w:val="00133983"/>
    <w:rsid w:val="00134A9E"/>
    <w:rsid w:val="001354F3"/>
    <w:rsid w:val="00135E31"/>
    <w:rsid w:val="0013765E"/>
    <w:rsid w:val="00137EBA"/>
    <w:rsid w:val="00140B08"/>
    <w:rsid w:val="00140D65"/>
    <w:rsid w:val="001435BE"/>
    <w:rsid w:val="00144013"/>
    <w:rsid w:val="00144EF8"/>
    <w:rsid w:val="001457BD"/>
    <w:rsid w:val="00145C6C"/>
    <w:rsid w:val="001470C6"/>
    <w:rsid w:val="00147210"/>
    <w:rsid w:val="00147D40"/>
    <w:rsid w:val="00150A19"/>
    <w:rsid w:val="00152DB8"/>
    <w:rsid w:val="00155D4E"/>
    <w:rsid w:val="00155DDA"/>
    <w:rsid w:val="001561C2"/>
    <w:rsid w:val="00160EDC"/>
    <w:rsid w:val="0016180B"/>
    <w:rsid w:val="00161D0A"/>
    <w:rsid w:val="00163E0E"/>
    <w:rsid w:val="00164C58"/>
    <w:rsid w:val="001669D5"/>
    <w:rsid w:val="00170472"/>
    <w:rsid w:val="0017206E"/>
    <w:rsid w:val="00172407"/>
    <w:rsid w:val="00172694"/>
    <w:rsid w:val="001738BE"/>
    <w:rsid w:val="00175AA8"/>
    <w:rsid w:val="00177A1F"/>
    <w:rsid w:val="00183DD1"/>
    <w:rsid w:val="00183EBC"/>
    <w:rsid w:val="0018426E"/>
    <w:rsid w:val="00185158"/>
    <w:rsid w:val="00185FB1"/>
    <w:rsid w:val="0018784F"/>
    <w:rsid w:val="00187FA2"/>
    <w:rsid w:val="00190538"/>
    <w:rsid w:val="00193B1C"/>
    <w:rsid w:val="00194384"/>
    <w:rsid w:val="001945C8"/>
    <w:rsid w:val="0019469F"/>
    <w:rsid w:val="00195856"/>
    <w:rsid w:val="00195E54"/>
    <w:rsid w:val="001A2B3A"/>
    <w:rsid w:val="001A42BD"/>
    <w:rsid w:val="001A4664"/>
    <w:rsid w:val="001A5E30"/>
    <w:rsid w:val="001A7234"/>
    <w:rsid w:val="001B0F30"/>
    <w:rsid w:val="001B1F44"/>
    <w:rsid w:val="001B2D3D"/>
    <w:rsid w:val="001B30C3"/>
    <w:rsid w:val="001B37F8"/>
    <w:rsid w:val="001B3DAF"/>
    <w:rsid w:val="001B4371"/>
    <w:rsid w:val="001B5DBE"/>
    <w:rsid w:val="001B68F0"/>
    <w:rsid w:val="001B6E0E"/>
    <w:rsid w:val="001B7B1B"/>
    <w:rsid w:val="001C161B"/>
    <w:rsid w:val="001C1E8B"/>
    <w:rsid w:val="001C1F6B"/>
    <w:rsid w:val="001C212C"/>
    <w:rsid w:val="001C4915"/>
    <w:rsid w:val="001C5CCC"/>
    <w:rsid w:val="001C6229"/>
    <w:rsid w:val="001C623B"/>
    <w:rsid w:val="001D1455"/>
    <w:rsid w:val="001D145F"/>
    <w:rsid w:val="001D42D1"/>
    <w:rsid w:val="001D49CD"/>
    <w:rsid w:val="001D54D1"/>
    <w:rsid w:val="001D6E31"/>
    <w:rsid w:val="001E1EE3"/>
    <w:rsid w:val="001E23A5"/>
    <w:rsid w:val="001E24D0"/>
    <w:rsid w:val="001E54D7"/>
    <w:rsid w:val="001E615C"/>
    <w:rsid w:val="001F16AE"/>
    <w:rsid w:val="001F1D8F"/>
    <w:rsid w:val="001F2056"/>
    <w:rsid w:val="001F26C5"/>
    <w:rsid w:val="001F2873"/>
    <w:rsid w:val="001F2A4F"/>
    <w:rsid w:val="001F391D"/>
    <w:rsid w:val="001F6272"/>
    <w:rsid w:val="001F6550"/>
    <w:rsid w:val="002022A7"/>
    <w:rsid w:val="0020303A"/>
    <w:rsid w:val="002042E5"/>
    <w:rsid w:val="002044D4"/>
    <w:rsid w:val="0020599A"/>
    <w:rsid w:val="0021004A"/>
    <w:rsid w:val="0021072A"/>
    <w:rsid w:val="0021237B"/>
    <w:rsid w:val="00212435"/>
    <w:rsid w:val="00212459"/>
    <w:rsid w:val="00214515"/>
    <w:rsid w:val="002164FB"/>
    <w:rsid w:val="002168A9"/>
    <w:rsid w:val="00217088"/>
    <w:rsid w:val="002209FB"/>
    <w:rsid w:val="00220ED6"/>
    <w:rsid w:val="00221339"/>
    <w:rsid w:val="002214BE"/>
    <w:rsid w:val="0022326D"/>
    <w:rsid w:val="00224ACD"/>
    <w:rsid w:val="0022539C"/>
    <w:rsid w:val="00225492"/>
    <w:rsid w:val="00225D8B"/>
    <w:rsid w:val="00227721"/>
    <w:rsid w:val="0023016E"/>
    <w:rsid w:val="00230683"/>
    <w:rsid w:val="00230A8E"/>
    <w:rsid w:val="00230B4F"/>
    <w:rsid w:val="00231057"/>
    <w:rsid w:val="00231D26"/>
    <w:rsid w:val="00232291"/>
    <w:rsid w:val="00232A51"/>
    <w:rsid w:val="00232BFF"/>
    <w:rsid w:val="00232FA8"/>
    <w:rsid w:val="00236F65"/>
    <w:rsid w:val="0023765B"/>
    <w:rsid w:val="00237BD4"/>
    <w:rsid w:val="00237EBB"/>
    <w:rsid w:val="002406F9"/>
    <w:rsid w:val="00241462"/>
    <w:rsid w:val="00241626"/>
    <w:rsid w:val="00241791"/>
    <w:rsid w:val="00243875"/>
    <w:rsid w:val="00244336"/>
    <w:rsid w:val="00246D6A"/>
    <w:rsid w:val="00246E54"/>
    <w:rsid w:val="002514C9"/>
    <w:rsid w:val="00251BC6"/>
    <w:rsid w:val="0025297E"/>
    <w:rsid w:val="00252A72"/>
    <w:rsid w:val="00252FA5"/>
    <w:rsid w:val="002567B8"/>
    <w:rsid w:val="00257DDB"/>
    <w:rsid w:val="002613F6"/>
    <w:rsid w:val="002632B2"/>
    <w:rsid w:val="00264B58"/>
    <w:rsid w:val="00265A1A"/>
    <w:rsid w:val="002665C0"/>
    <w:rsid w:val="002674C3"/>
    <w:rsid w:val="0027100D"/>
    <w:rsid w:val="00272066"/>
    <w:rsid w:val="00273007"/>
    <w:rsid w:val="002730C7"/>
    <w:rsid w:val="00273B9D"/>
    <w:rsid w:val="00276A82"/>
    <w:rsid w:val="00276C9D"/>
    <w:rsid w:val="00282854"/>
    <w:rsid w:val="00285778"/>
    <w:rsid w:val="00285811"/>
    <w:rsid w:val="00285ED4"/>
    <w:rsid w:val="00286376"/>
    <w:rsid w:val="00290027"/>
    <w:rsid w:val="002910F3"/>
    <w:rsid w:val="00291283"/>
    <w:rsid w:val="00291607"/>
    <w:rsid w:val="00292B05"/>
    <w:rsid w:val="002939C5"/>
    <w:rsid w:val="00293F75"/>
    <w:rsid w:val="00295A1D"/>
    <w:rsid w:val="00296BF8"/>
    <w:rsid w:val="00296E6A"/>
    <w:rsid w:val="002973CB"/>
    <w:rsid w:val="0029780C"/>
    <w:rsid w:val="00297F87"/>
    <w:rsid w:val="002A07B3"/>
    <w:rsid w:val="002A098C"/>
    <w:rsid w:val="002A1E54"/>
    <w:rsid w:val="002A2216"/>
    <w:rsid w:val="002A239D"/>
    <w:rsid w:val="002A239E"/>
    <w:rsid w:val="002A3BAC"/>
    <w:rsid w:val="002A5401"/>
    <w:rsid w:val="002A586B"/>
    <w:rsid w:val="002A5ABA"/>
    <w:rsid w:val="002A6B17"/>
    <w:rsid w:val="002A768B"/>
    <w:rsid w:val="002B0148"/>
    <w:rsid w:val="002B0F59"/>
    <w:rsid w:val="002B1BB4"/>
    <w:rsid w:val="002B20D8"/>
    <w:rsid w:val="002B253B"/>
    <w:rsid w:val="002B38E0"/>
    <w:rsid w:val="002B5DD5"/>
    <w:rsid w:val="002B6DBC"/>
    <w:rsid w:val="002B7966"/>
    <w:rsid w:val="002B7E3E"/>
    <w:rsid w:val="002B7F2B"/>
    <w:rsid w:val="002B7FC2"/>
    <w:rsid w:val="002C0BCD"/>
    <w:rsid w:val="002C194D"/>
    <w:rsid w:val="002C2770"/>
    <w:rsid w:val="002C3FEC"/>
    <w:rsid w:val="002C5ADE"/>
    <w:rsid w:val="002C73CD"/>
    <w:rsid w:val="002C7D17"/>
    <w:rsid w:val="002D1656"/>
    <w:rsid w:val="002D1F1A"/>
    <w:rsid w:val="002D2556"/>
    <w:rsid w:val="002D2B46"/>
    <w:rsid w:val="002D2FE7"/>
    <w:rsid w:val="002D3090"/>
    <w:rsid w:val="002D327A"/>
    <w:rsid w:val="002D7ACE"/>
    <w:rsid w:val="002D7B6A"/>
    <w:rsid w:val="002E0A3A"/>
    <w:rsid w:val="002E0ED3"/>
    <w:rsid w:val="002E0FFD"/>
    <w:rsid w:val="002E33D3"/>
    <w:rsid w:val="002E34D4"/>
    <w:rsid w:val="002E3F4C"/>
    <w:rsid w:val="002E4303"/>
    <w:rsid w:val="002E4D8D"/>
    <w:rsid w:val="002E6184"/>
    <w:rsid w:val="002E7393"/>
    <w:rsid w:val="002F0AB7"/>
    <w:rsid w:val="002F23FB"/>
    <w:rsid w:val="002F25BC"/>
    <w:rsid w:val="002F273C"/>
    <w:rsid w:val="002F3FB5"/>
    <w:rsid w:val="002F46D2"/>
    <w:rsid w:val="002F62DF"/>
    <w:rsid w:val="002F6A7F"/>
    <w:rsid w:val="002F6AF9"/>
    <w:rsid w:val="0030017C"/>
    <w:rsid w:val="00300B8E"/>
    <w:rsid w:val="00303024"/>
    <w:rsid w:val="003030CE"/>
    <w:rsid w:val="00303D67"/>
    <w:rsid w:val="00304DDD"/>
    <w:rsid w:val="00304F3E"/>
    <w:rsid w:val="00305F48"/>
    <w:rsid w:val="003062B4"/>
    <w:rsid w:val="003065EF"/>
    <w:rsid w:val="0030709A"/>
    <w:rsid w:val="00312A3B"/>
    <w:rsid w:val="00312F78"/>
    <w:rsid w:val="003139FA"/>
    <w:rsid w:val="003150E5"/>
    <w:rsid w:val="00317BDF"/>
    <w:rsid w:val="00317F68"/>
    <w:rsid w:val="0032206E"/>
    <w:rsid w:val="0032234E"/>
    <w:rsid w:val="00322D61"/>
    <w:rsid w:val="00323598"/>
    <w:rsid w:val="00323B2C"/>
    <w:rsid w:val="0032436C"/>
    <w:rsid w:val="00324E6A"/>
    <w:rsid w:val="00325653"/>
    <w:rsid w:val="00326FC9"/>
    <w:rsid w:val="00327549"/>
    <w:rsid w:val="00327A7B"/>
    <w:rsid w:val="00327B3E"/>
    <w:rsid w:val="0033015E"/>
    <w:rsid w:val="00331AB5"/>
    <w:rsid w:val="00331E66"/>
    <w:rsid w:val="00332709"/>
    <w:rsid w:val="00333D4F"/>
    <w:rsid w:val="00337305"/>
    <w:rsid w:val="0033743D"/>
    <w:rsid w:val="00340782"/>
    <w:rsid w:val="003410E0"/>
    <w:rsid w:val="0034166B"/>
    <w:rsid w:val="00342BB8"/>
    <w:rsid w:val="003451B5"/>
    <w:rsid w:val="003451F4"/>
    <w:rsid w:val="00345D00"/>
    <w:rsid w:val="00346730"/>
    <w:rsid w:val="00347250"/>
    <w:rsid w:val="00347BA5"/>
    <w:rsid w:val="00350AB9"/>
    <w:rsid w:val="00350D34"/>
    <w:rsid w:val="0035218F"/>
    <w:rsid w:val="003521B0"/>
    <w:rsid w:val="003524CB"/>
    <w:rsid w:val="003534B8"/>
    <w:rsid w:val="0035377B"/>
    <w:rsid w:val="003556F1"/>
    <w:rsid w:val="00356434"/>
    <w:rsid w:val="003578C6"/>
    <w:rsid w:val="0036055C"/>
    <w:rsid w:val="00361E50"/>
    <w:rsid w:val="00361FD2"/>
    <w:rsid w:val="00362BCE"/>
    <w:rsid w:val="0036393A"/>
    <w:rsid w:val="00364554"/>
    <w:rsid w:val="00365A47"/>
    <w:rsid w:val="0036644C"/>
    <w:rsid w:val="00370824"/>
    <w:rsid w:val="003711F1"/>
    <w:rsid w:val="003720F2"/>
    <w:rsid w:val="00372209"/>
    <w:rsid w:val="00376179"/>
    <w:rsid w:val="00376B66"/>
    <w:rsid w:val="00380636"/>
    <w:rsid w:val="003809EE"/>
    <w:rsid w:val="003812EB"/>
    <w:rsid w:val="003820D7"/>
    <w:rsid w:val="0038315B"/>
    <w:rsid w:val="0038400B"/>
    <w:rsid w:val="0038456F"/>
    <w:rsid w:val="00385C30"/>
    <w:rsid w:val="00385E3E"/>
    <w:rsid w:val="00385FE1"/>
    <w:rsid w:val="0038697C"/>
    <w:rsid w:val="00386A17"/>
    <w:rsid w:val="00386A57"/>
    <w:rsid w:val="00391DB2"/>
    <w:rsid w:val="003926E6"/>
    <w:rsid w:val="003939AF"/>
    <w:rsid w:val="00393DD6"/>
    <w:rsid w:val="00394AE7"/>
    <w:rsid w:val="00395556"/>
    <w:rsid w:val="00395AA9"/>
    <w:rsid w:val="00395F9D"/>
    <w:rsid w:val="0039695F"/>
    <w:rsid w:val="00396E33"/>
    <w:rsid w:val="003A0493"/>
    <w:rsid w:val="003A075F"/>
    <w:rsid w:val="003A2A39"/>
    <w:rsid w:val="003A3208"/>
    <w:rsid w:val="003A49E9"/>
    <w:rsid w:val="003A52C1"/>
    <w:rsid w:val="003A5FBA"/>
    <w:rsid w:val="003A63E0"/>
    <w:rsid w:val="003A6E2B"/>
    <w:rsid w:val="003A784A"/>
    <w:rsid w:val="003B0407"/>
    <w:rsid w:val="003B148D"/>
    <w:rsid w:val="003B17DC"/>
    <w:rsid w:val="003B2140"/>
    <w:rsid w:val="003B249B"/>
    <w:rsid w:val="003B28B6"/>
    <w:rsid w:val="003B34BB"/>
    <w:rsid w:val="003B3975"/>
    <w:rsid w:val="003B41BC"/>
    <w:rsid w:val="003B524E"/>
    <w:rsid w:val="003B6E27"/>
    <w:rsid w:val="003B6FCC"/>
    <w:rsid w:val="003B7400"/>
    <w:rsid w:val="003B7E6A"/>
    <w:rsid w:val="003C0290"/>
    <w:rsid w:val="003C12AE"/>
    <w:rsid w:val="003C20B8"/>
    <w:rsid w:val="003C2A40"/>
    <w:rsid w:val="003C2B9F"/>
    <w:rsid w:val="003C2D6D"/>
    <w:rsid w:val="003C306F"/>
    <w:rsid w:val="003C3417"/>
    <w:rsid w:val="003C36D6"/>
    <w:rsid w:val="003C50CE"/>
    <w:rsid w:val="003C675F"/>
    <w:rsid w:val="003C6ADD"/>
    <w:rsid w:val="003C6C1F"/>
    <w:rsid w:val="003C6E16"/>
    <w:rsid w:val="003C6F49"/>
    <w:rsid w:val="003D0151"/>
    <w:rsid w:val="003D099A"/>
    <w:rsid w:val="003D0B79"/>
    <w:rsid w:val="003D0B91"/>
    <w:rsid w:val="003D1377"/>
    <w:rsid w:val="003D362C"/>
    <w:rsid w:val="003D3BB6"/>
    <w:rsid w:val="003D4688"/>
    <w:rsid w:val="003D4A73"/>
    <w:rsid w:val="003D6204"/>
    <w:rsid w:val="003D6CDF"/>
    <w:rsid w:val="003D701B"/>
    <w:rsid w:val="003E024E"/>
    <w:rsid w:val="003E036B"/>
    <w:rsid w:val="003E0E77"/>
    <w:rsid w:val="003E1651"/>
    <w:rsid w:val="003E1BE1"/>
    <w:rsid w:val="003E39CA"/>
    <w:rsid w:val="003E4626"/>
    <w:rsid w:val="003E4E8A"/>
    <w:rsid w:val="003E7849"/>
    <w:rsid w:val="003F0495"/>
    <w:rsid w:val="003F0686"/>
    <w:rsid w:val="003F1B3A"/>
    <w:rsid w:val="003F25DE"/>
    <w:rsid w:val="003F2984"/>
    <w:rsid w:val="003F2F74"/>
    <w:rsid w:val="003F3EE5"/>
    <w:rsid w:val="003F3F46"/>
    <w:rsid w:val="003F42C3"/>
    <w:rsid w:val="003F5D25"/>
    <w:rsid w:val="003F6E14"/>
    <w:rsid w:val="003F7179"/>
    <w:rsid w:val="003F7FA8"/>
    <w:rsid w:val="0040180D"/>
    <w:rsid w:val="00401E86"/>
    <w:rsid w:val="004027AF"/>
    <w:rsid w:val="00404CF7"/>
    <w:rsid w:val="004065EF"/>
    <w:rsid w:val="00407C56"/>
    <w:rsid w:val="00413EBF"/>
    <w:rsid w:val="00416108"/>
    <w:rsid w:val="00416B09"/>
    <w:rsid w:val="00417D01"/>
    <w:rsid w:val="0042007E"/>
    <w:rsid w:val="0042086A"/>
    <w:rsid w:val="00424136"/>
    <w:rsid w:val="00424FF6"/>
    <w:rsid w:val="0042512A"/>
    <w:rsid w:val="00425943"/>
    <w:rsid w:val="00425F37"/>
    <w:rsid w:val="004274ED"/>
    <w:rsid w:val="004274FA"/>
    <w:rsid w:val="00431177"/>
    <w:rsid w:val="00432165"/>
    <w:rsid w:val="00432309"/>
    <w:rsid w:val="00432873"/>
    <w:rsid w:val="00432E82"/>
    <w:rsid w:val="00433C88"/>
    <w:rsid w:val="00434EED"/>
    <w:rsid w:val="00435114"/>
    <w:rsid w:val="0043543B"/>
    <w:rsid w:val="00436E0A"/>
    <w:rsid w:val="00440AF7"/>
    <w:rsid w:val="00442670"/>
    <w:rsid w:val="0044311C"/>
    <w:rsid w:val="0044314A"/>
    <w:rsid w:val="004434F2"/>
    <w:rsid w:val="00445797"/>
    <w:rsid w:val="00446FBC"/>
    <w:rsid w:val="004478D5"/>
    <w:rsid w:val="004506D7"/>
    <w:rsid w:val="00453742"/>
    <w:rsid w:val="00453D0F"/>
    <w:rsid w:val="00453D56"/>
    <w:rsid w:val="00453DA5"/>
    <w:rsid w:val="00455E58"/>
    <w:rsid w:val="0046182F"/>
    <w:rsid w:val="00461BC5"/>
    <w:rsid w:val="004620F0"/>
    <w:rsid w:val="0046300A"/>
    <w:rsid w:val="004661FF"/>
    <w:rsid w:val="0046708B"/>
    <w:rsid w:val="004670D7"/>
    <w:rsid w:val="00470FBE"/>
    <w:rsid w:val="00472159"/>
    <w:rsid w:val="004725E5"/>
    <w:rsid w:val="00472B0B"/>
    <w:rsid w:val="00474E38"/>
    <w:rsid w:val="004756AC"/>
    <w:rsid w:val="004757CC"/>
    <w:rsid w:val="0047645C"/>
    <w:rsid w:val="004772A6"/>
    <w:rsid w:val="004802CB"/>
    <w:rsid w:val="0048119B"/>
    <w:rsid w:val="004819FA"/>
    <w:rsid w:val="00482535"/>
    <w:rsid w:val="00484857"/>
    <w:rsid w:val="00484A58"/>
    <w:rsid w:val="00486034"/>
    <w:rsid w:val="0048783D"/>
    <w:rsid w:val="0048796F"/>
    <w:rsid w:val="004905D5"/>
    <w:rsid w:val="00490B03"/>
    <w:rsid w:val="004910E1"/>
    <w:rsid w:val="00491E50"/>
    <w:rsid w:val="004920CD"/>
    <w:rsid w:val="00493A29"/>
    <w:rsid w:val="00493EBC"/>
    <w:rsid w:val="00494824"/>
    <w:rsid w:val="00495453"/>
    <w:rsid w:val="00495C67"/>
    <w:rsid w:val="0049633B"/>
    <w:rsid w:val="004968BD"/>
    <w:rsid w:val="00497F3B"/>
    <w:rsid w:val="004A1F3F"/>
    <w:rsid w:val="004A2722"/>
    <w:rsid w:val="004A2735"/>
    <w:rsid w:val="004A28A3"/>
    <w:rsid w:val="004A3952"/>
    <w:rsid w:val="004A4334"/>
    <w:rsid w:val="004A4794"/>
    <w:rsid w:val="004A5ACB"/>
    <w:rsid w:val="004A5F60"/>
    <w:rsid w:val="004A6044"/>
    <w:rsid w:val="004A63C5"/>
    <w:rsid w:val="004A640F"/>
    <w:rsid w:val="004A6E6E"/>
    <w:rsid w:val="004A6EBB"/>
    <w:rsid w:val="004A712B"/>
    <w:rsid w:val="004B1675"/>
    <w:rsid w:val="004B1AD3"/>
    <w:rsid w:val="004B21D1"/>
    <w:rsid w:val="004B3939"/>
    <w:rsid w:val="004B3CD2"/>
    <w:rsid w:val="004B47F2"/>
    <w:rsid w:val="004B6B94"/>
    <w:rsid w:val="004B7F8D"/>
    <w:rsid w:val="004C0304"/>
    <w:rsid w:val="004C2881"/>
    <w:rsid w:val="004C369D"/>
    <w:rsid w:val="004C46B1"/>
    <w:rsid w:val="004C4869"/>
    <w:rsid w:val="004C6D40"/>
    <w:rsid w:val="004C7D0C"/>
    <w:rsid w:val="004D0922"/>
    <w:rsid w:val="004D3002"/>
    <w:rsid w:val="004D46E4"/>
    <w:rsid w:val="004D65E8"/>
    <w:rsid w:val="004D6ACC"/>
    <w:rsid w:val="004D7C1C"/>
    <w:rsid w:val="004E0C44"/>
    <w:rsid w:val="004E349D"/>
    <w:rsid w:val="004E50F2"/>
    <w:rsid w:val="004E5E51"/>
    <w:rsid w:val="004E6E27"/>
    <w:rsid w:val="004E742B"/>
    <w:rsid w:val="004E77B7"/>
    <w:rsid w:val="004F341B"/>
    <w:rsid w:val="004F6AE7"/>
    <w:rsid w:val="004F6D05"/>
    <w:rsid w:val="00503061"/>
    <w:rsid w:val="0050373F"/>
    <w:rsid w:val="00503AB4"/>
    <w:rsid w:val="00504B05"/>
    <w:rsid w:val="005050CD"/>
    <w:rsid w:val="005051AA"/>
    <w:rsid w:val="00506975"/>
    <w:rsid w:val="00510EF0"/>
    <w:rsid w:val="005113BC"/>
    <w:rsid w:val="00512FAD"/>
    <w:rsid w:val="005132E7"/>
    <w:rsid w:val="00513D1A"/>
    <w:rsid w:val="005141D9"/>
    <w:rsid w:val="0051458F"/>
    <w:rsid w:val="00515332"/>
    <w:rsid w:val="005158CD"/>
    <w:rsid w:val="00516592"/>
    <w:rsid w:val="005167CF"/>
    <w:rsid w:val="005170F4"/>
    <w:rsid w:val="00517426"/>
    <w:rsid w:val="00520E54"/>
    <w:rsid w:val="005214EB"/>
    <w:rsid w:val="00521FFB"/>
    <w:rsid w:val="005223F2"/>
    <w:rsid w:val="005224BE"/>
    <w:rsid w:val="005227E1"/>
    <w:rsid w:val="00522869"/>
    <w:rsid w:val="00522E49"/>
    <w:rsid w:val="00523EF5"/>
    <w:rsid w:val="00525BD4"/>
    <w:rsid w:val="00526679"/>
    <w:rsid w:val="005273B3"/>
    <w:rsid w:val="005312FC"/>
    <w:rsid w:val="005319D0"/>
    <w:rsid w:val="00531B7D"/>
    <w:rsid w:val="00531CF8"/>
    <w:rsid w:val="00532694"/>
    <w:rsid w:val="00532E81"/>
    <w:rsid w:val="0053396A"/>
    <w:rsid w:val="00534051"/>
    <w:rsid w:val="005343E0"/>
    <w:rsid w:val="0053587B"/>
    <w:rsid w:val="005368C5"/>
    <w:rsid w:val="005407D1"/>
    <w:rsid w:val="00541888"/>
    <w:rsid w:val="005419FE"/>
    <w:rsid w:val="00541D80"/>
    <w:rsid w:val="00542B09"/>
    <w:rsid w:val="00542BF6"/>
    <w:rsid w:val="00543750"/>
    <w:rsid w:val="0054390E"/>
    <w:rsid w:val="005440AC"/>
    <w:rsid w:val="00545BE9"/>
    <w:rsid w:val="00550059"/>
    <w:rsid w:val="00550796"/>
    <w:rsid w:val="00550CBB"/>
    <w:rsid w:val="005522FE"/>
    <w:rsid w:val="005525BB"/>
    <w:rsid w:val="0055382D"/>
    <w:rsid w:val="00554321"/>
    <w:rsid w:val="0055458A"/>
    <w:rsid w:val="0055565F"/>
    <w:rsid w:val="005556BA"/>
    <w:rsid w:val="0055598D"/>
    <w:rsid w:val="00556554"/>
    <w:rsid w:val="00556DDB"/>
    <w:rsid w:val="00557707"/>
    <w:rsid w:val="00557DB9"/>
    <w:rsid w:val="005611AC"/>
    <w:rsid w:val="00561243"/>
    <w:rsid w:val="00561431"/>
    <w:rsid w:val="005622DF"/>
    <w:rsid w:val="00562653"/>
    <w:rsid w:val="00562767"/>
    <w:rsid w:val="005627EC"/>
    <w:rsid w:val="0056322B"/>
    <w:rsid w:val="0056372C"/>
    <w:rsid w:val="00564275"/>
    <w:rsid w:val="00564F88"/>
    <w:rsid w:val="00565767"/>
    <w:rsid w:val="00565A4E"/>
    <w:rsid w:val="0056759D"/>
    <w:rsid w:val="005700AC"/>
    <w:rsid w:val="00570D25"/>
    <w:rsid w:val="005713D6"/>
    <w:rsid w:val="00571AE9"/>
    <w:rsid w:val="00572014"/>
    <w:rsid w:val="005726E4"/>
    <w:rsid w:val="00572B35"/>
    <w:rsid w:val="00574A97"/>
    <w:rsid w:val="00576218"/>
    <w:rsid w:val="00577B03"/>
    <w:rsid w:val="00577CC5"/>
    <w:rsid w:val="00577D57"/>
    <w:rsid w:val="0058233D"/>
    <w:rsid w:val="00582ABC"/>
    <w:rsid w:val="00583F78"/>
    <w:rsid w:val="0058465E"/>
    <w:rsid w:val="005852AD"/>
    <w:rsid w:val="00585706"/>
    <w:rsid w:val="005857A6"/>
    <w:rsid w:val="00587381"/>
    <w:rsid w:val="00587A48"/>
    <w:rsid w:val="005919AA"/>
    <w:rsid w:val="005939BA"/>
    <w:rsid w:val="00593DFD"/>
    <w:rsid w:val="0059559B"/>
    <w:rsid w:val="00596DE6"/>
    <w:rsid w:val="005A0943"/>
    <w:rsid w:val="005A23AE"/>
    <w:rsid w:val="005A25A3"/>
    <w:rsid w:val="005A2B85"/>
    <w:rsid w:val="005A3457"/>
    <w:rsid w:val="005A3A2C"/>
    <w:rsid w:val="005A3B16"/>
    <w:rsid w:val="005A40CA"/>
    <w:rsid w:val="005A4C1A"/>
    <w:rsid w:val="005A5733"/>
    <w:rsid w:val="005A6A15"/>
    <w:rsid w:val="005A729F"/>
    <w:rsid w:val="005A7649"/>
    <w:rsid w:val="005A77F5"/>
    <w:rsid w:val="005A7F8F"/>
    <w:rsid w:val="005B1109"/>
    <w:rsid w:val="005B2EC8"/>
    <w:rsid w:val="005B35C1"/>
    <w:rsid w:val="005B5C7C"/>
    <w:rsid w:val="005B61F4"/>
    <w:rsid w:val="005B648B"/>
    <w:rsid w:val="005B6E01"/>
    <w:rsid w:val="005C048F"/>
    <w:rsid w:val="005C0797"/>
    <w:rsid w:val="005C2112"/>
    <w:rsid w:val="005C2681"/>
    <w:rsid w:val="005C40A1"/>
    <w:rsid w:val="005D0876"/>
    <w:rsid w:val="005D1738"/>
    <w:rsid w:val="005D3558"/>
    <w:rsid w:val="005D3591"/>
    <w:rsid w:val="005D3A9B"/>
    <w:rsid w:val="005D3C97"/>
    <w:rsid w:val="005D3FA9"/>
    <w:rsid w:val="005D4960"/>
    <w:rsid w:val="005D4BD0"/>
    <w:rsid w:val="005D4EDD"/>
    <w:rsid w:val="005D51A7"/>
    <w:rsid w:val="005D60D0"/>
    <w:rsid w:val="005D70EA"/>
    <w:rsid w:val="005D783D"/>
    <w:rsid w:val="005E227B"/>
    <w:rsid w:val="005E40AA"/>
    <w:rsid w:val="005E447A"/>
    <w:rsid w:val="005E5246"/>
    <w:rsid w:val="005E621C"/>
    <w:rsid w:val="005E7549"/>
    <w:rsid w:val="005E7B36"/>
    <w:rsid w:val="005E7C7A"/>
    <w:rsid w:val="005E7D55"/>
    <w:rsid w:val="005F118D"/>
    <w:rsid w:val="005F1688"/>
    <w:rsid w:val="005F219C"/>
    <w:rsid w:val="005F226C"/>
    <w:rsid w:val="005F4DA4"/>
    <w:rsid w:val="005F648C"/>
    <w:rsid w:val="005F7D34"/>
    <w:rsid w:val="00600CE9"/>
    <w:rsid w:val="00601256"/>
    <w:rsid w:val="00601D11"/>
    <w:rsid w:val="00603126"/>
    <w:rsid w:val="00603625"/>
    <w:rsid w:val="00604376"/>
    <w:rsid w:val="00605A4C"/>
    <w:rsid w:val="00606382"/>
    <w:rsid w:val="00606C49"/>
    <w:rsid w:val="00607585"/>
    <w:rsid w:val="00610EBA"/>
    <w:rsid w:val="00611B84"/>
    <w:rsid w:val="00612D36"/>
    <w:rsid w:val="006141AB"/>
    <w:rsid w:val="00616DBC"/>
    <w:rsid w:val="00617216"/>
    <w:rsid w:val="0061799C"/>
    <w:rsid w:val="00620174"/>
    <w:rsid w:val="00621979"/>
    <w:rsid w:val="00621E6A"/>
    <w:rsid w:val="00622ADD"/>
    <w:rsid w:val="00623593"/>
    <w:rsid w:val="0062384C"/>
    <w:rsid w:val="006242A7"/>
    <w:rsid w:val="0062484A"/>
    <w:rsid w:val="00625825"/>
    <w:rsid w:val="00625A3A"/>
    <w:rsid w:val="00626C9A"/>
    <w:rsid w:val="00631204"/>
    <w:rsid w:val="006346A2"/>
    <w:rsid w:val="0063503C"/>
    <w:rsid w:val="00635224"/>
    <w:rsid w:val="00635401"/>
    <w:rsid w:val="00635FFD"/>
    <w:rsid w:val="0063646E"/>
    <w:rsid w:val="00637159"/>
    <w:rsid w:val="006374B1"/>
    <w:rsid w:val="006417E5"/>
    <w:rsid w:val="00642768"/>
    <w:rsid w:val="00645669"/>
    <w:rsid w:val="00645837"/>
    <w:rsid w:val="00646EB0"/>
    <w:rsid w:val="0065038E"/>
    <w:rsid w:val="00651F3E"/>
    <w:rsid w:val="0065290F"/>
    <w:rsid w:val="00652C60"/>
    <w:rsid w:val="00653297"/>
    <w:rsid w:val="00653CAE"/>
    <w:rsid w:val="006543CC"/>
    <w:rsid w:val="00655608"/>
    <w:rsid w:val="006575AE"/>
    <w:rsid w:val="006603DE"/>
    <w:rsid w:val="006614C0"/>
    <w:rsid w:val="00661F2D"/>
    <w:rsid w:val="006639F2"/>
    <w:rsid w:val="006660DC"/>
    <w:rsid w:val="00670091"/>
    <w:rsid w:val="0067287B"/>
    <w:rsid w:val="00673503"/>
    <w:rsid w:val="00673DE6"/>
    <w:rsid w:val="006769B2"/>
    <w:rsid w:val="006770FD"/>
    <w:rsid w:val="00677E67"/>
    <w:rsid w:val="00681234"/>
    <w:rsid w:val="0068134A"/>
    <w:rsid w:val="00681E8D"/>
    <w:rsid w:val="0068378A"/>
    <w:rsid w:val="00684B28"/>
    <w:rsid w:val="00684CA1"/>
    <w:rsid w:val="00686F66"/>
    <w:rsid w:val="0068736B"/>
    <w:rsid w:val="00690A23"/>
    <w:rsid w:val="0069130B"/>
    <w:rsid w:val="006924A0"/>
    <w:rsid w:val="00692844"/>
    <w:rsid w:val="006948B8"/>
    <w:rsid w:val="00695659"/>
    <w:rsid w:val="006959E5"/>
    <w:rsid w:val="00695B29"/>
    <w:rsid w:val="006A0494"/>
    <w:rsid w:val="006A0953"/>
    <w:rsid w:val="006A1381"/>
    <w:rsid w:val="006A2D60"/>
    <w:rsid w:val="006A386B"/>
    <w:rsid w:val="006A449D"/>
    <w:rsid w:val="006A493A"/>
    <w:rsid w:val="006A4E87"/>
    <w:rsid w:val="006A5363"/>
    <w:rsid w:val="006A5810"/>
    <w:rsid w:val="006A6A00"/>
    <w:rsid w:val="006A6CFB"/>
    <w:rsid w:val="006B0124"/>
    <w:rsid w:val="006B0883"/>
    <w:rsid w:val="006B0904"/>
    <w:rsid w:val="006B0FA4"/>
    <w:rsid w:val="006B4A29"/>
    <w:rsid w:val="006B4CD5"/>
    <w:rsid w:val="006B7323"/>
    <w:rsid w:val="006C075F"/>
    <w:rsid w:val="006C0DDD"/>
    <w:rsid w:val="006C175A"/>
    <w:rsid w:val="006C17DF"/>
    <w:rsid w:val="006C229C"/>
    <w:rsid w:val="006C46A1"/>
    <w:rsid w:val="006C690F"/>
    <w:rsid w:val="006C76B6"/>
    <w:rsid w:val="006D1089"/>
    <w:rsid w:val="006D1A71"/>
    <w:rsid w:val="006D24A3"/>
    <w:rsid w:val="006D3E7D"/>
    <w:rsid w:val="006D4074"/>
    <w:rsid w:val="006D547C"/>
    <w:rsid w:val="006D7F25"/>
    <w:rsid w:val="006E04FF"/>
    <w:rsid w:val="006E0E09"/>
    <w:rsid w:val="006E213A"/>
    <w:rsid w:val="006E2F68"/>
    <w:rsid w:val="006E3DFC"/>
    <w:rsid w:val="006E3FCB"/>
    <w:rsid w:val="006E4F00"/>
    <w:rsid w:val="006E5D16"/>
    <w:rsid w:val="006E5F47"/>
    <w:rsid w:val="006E7345"/>
    <w:rsid w:val="006E73F7"/>
    <w:rsid w:val="006E7704"/>
    <w:rsid w:val="006F12EB"/>
    <w:rsid w:val="006F209A"/>
    <w:rsid w:val="006F3F0A"/>
    <w:rsid w:val="006F7D3C"/>
    <w:rsid w:val="00700CC3"/>
    <w:rsid w:val="00701175"/>
    <w:rsid w:val="00701760"/>
    <w:rsid w:val="0070244F"/>
    <w:rsid w:val="00702D33"/>
    <w:rsid w:val="00703626"/>
    <w:rsid w:val="00703674"/>
    <w:rsid w:val="00704C93"/>
    <w:rsid w:val="00704D28"/>
    <w:rsid w:val="00705294"/>
    <w:rsid w:val="0070673E"/>
    <w:rsid w:val="00706A0F"/>
    <w:rsid w:val="00706AB7"/>
    <w:rsid w:val="00706FEB"/>
    <w:rsid w:val="00706FF5"/>
    <w:rsid w:val="007070AC"/>
    <w:rsid w:val="007109CF"/>
    <w:rsid w:val="007114E8"/>
    <w:rsid w:val="00712E32"/>
    <w:rsid w:val="00714644"/>
    <w:rsid w:val="00715681"/>
    <w:rsid w:val="00721BB7"/>
    <w:rsid w:val="00722B5B"/>
    <w:rsid w:val="00723E98"/>
    <w:rsid w:val="00724705"/>
    <w:rsid w:val="00724CA8"/>
    <w:rsid w:val="00725D66"/>
    <w:rsid w:val="0072620A"/>
    <w:rsid w:val="00726376"/>
    <w:rsid w:val="00727E96"/>
    <w:rsid w:val="007309B5"/>
    <w:rsid w:val="007311BE"/>
    <w:rsid w:val="007323E5"/>
    <w:rsid w:val="00734E10"/>
    <w:rsid w:val="00736471"/>
    <w:rsid w:val="00736490"/>
    <w:rsid w:val="0073733C"/>
    <w:rsid w:val="00737854"/>
    <w:rsid w:val="007407EA"/>
    <w:rsid w:val="007415A9"/>
    <w:rsid w:val="00741C41"/>
    <w:rsid w:val="00742AE7"/>
    <w:rsid w:val="00742DFC"/>
    <w:rsid w:val="00744418"/>
    <w:rsid w:val="007447EB"/>
    <w:rsid w:val="007454E3"/>
    <w:rsid w:val="0074588F"/>
    <w:rsid w:val="00745B8C"/>
    <w:rsid w:val="007466A1"/>
    <w:rsid w:val="0074710A"/>
    <w:rsid w:val="00747361"/>
    <w:rsid w:val="0075038A"/>
    <w:rsid w:val="00751EDB"/>
    <w:rsid w:val="007530AF"/>
    <w:rsid w:val="007536EE"/>
    <w:rsid w:val="0075379D"/>
    <w:rsid w:val="00753E7B"/>
    <w:rsid w:val="00754515"/>
    <w:rsid w:val="0075553B"/>
    <w:rsid w:val="00756AC9"/>
    <w:rsid w:val="007574BF"/>
    <w:rsid w:val="00761BCA"/>
    <w:rsid w:val="0076203B"/>
    <w:rsid w:val="00762786"/>
    <w:rsid w:val="00762A23"/>
    <w:rsid w:val="007652A2"/>
    <w:rsid w:val="0077084B"/>
    <w:rsid w:val="00771660"/>
    <w:rsid w:val="00772B97"/>
    <w:rsid w:val="00773CF4"/>
    <w:rsid w:val="00773DE0"/>
    <w:rsid w:val="007746C4"/>
    <w:rsid w:val="007756A5"/>
    <w:rsid w:val="00780218"/>
    <w:rsid w:val="00780B9C"/>
    <w:rsid w:val="007814A8"/>
    <w:rsid w:val="00782988"/>
    <w:rsid w:val="00782D81"/>
    <w:rsid w:val="00783621"/>
    <w:rsid w:val="007838F6"/>
    <w:rsid w:val="00783A7D"/>
    <w:rsid w:val="00783C10"/>
    <w:rsid w:val="00785E93"/>
    <w:rsid w:val="00785F84"/>
    <w:rsid w:val="007864B8"/>
    <w:rsid w:val="007875A8"/>
    <w:rsid w:val="00787A56"/>
    <w:rsid w:val="00791AD7"/>
    <w:rsid w:val="00793B45"/>
    <w:rsid w:val="00794716"/>
    <w:rsid w:val="00794815"/>
    <w:rsid w:val="00796A34"/>
    <w:rsid w:val="00797AF2"/>
    <w:rsid w:val="007A09F2"/>
    <w:rsid w:val="007A0EDA"/>
    <w:rsid w:val="007A45A9"/>
    <w:rsid w:val="007A4901"/>
    <w:rsid w:val="007A5494"/>
    <w:rsid w:val="007A6FCA"/>
    <w:rsid w:val="007A7625"/>
    <w:rsid w:val="007A7CAD"/>
    <w:rsid w:val="007B08A6"/>
    <w:rsid w:val="007B0BEE"/>
    <w:rsid w:val="007B2236"/>
    <w:rsid w:val="007B2773"/>
    <w:rsid w:val="007B341F"/>
    <w:rsid w:val="007B41FA"/>
    <w:rsid w:val="007B4E83"/>
    <w:rsid w:val="007C0194"/>
    <w:rsid w:val="007C192C"/>
    <w:rsid w:val="007C38F8"/>
    <w:rsid w:val="007C5226"/>
    <w:rsid w:val="007D2046"/>
    <w:rsid w:val="007D22F3"/>
    <w:rsid w:val="007D3733"/>
    <w:rsid w:val="007D4E04"/>
    <w:rsid w:val="007D546C"/>
    <w:rsid w:val="007E1767"/>
    <w:rsid w:val="007E1D74"/>
    <w:rsid w:val="007E2359"/>
    <w:rsid w:val="007E24B0"/>
    <w:rsid w:val="007E4712"/>
    <w:rsid w:val="007E6B4B"/>
    <w:rsid w:val="007F0867"/>
    <w:rsid w:val="007F1299"/>
    <w:rsid w:val="007F27B1"/>
    <w:rsid w:val="007F2B3E"/>
    <w:rsid w:val="007F2D25"/>
    <w:rsid w:val="007F385C"/>
    <w:rsid w:val="007F4768"/>
    <w:rsid w:val="007F4CA9"/>
    <w:rsid w:val="007F51B3"/>
    <w:rsid w:val="007F538D"/>
    <w:rsid w:val="007F6A35"/>
    <w:rsid w:val="00800D2C"/>
    <w:rsid w:val="00800ED8"/>
    <w:rsid w:val="00804B8D"/>
    <w:rsid w:val="00806DFA"/>
    <w:rsid w:val="00807486"/>
    <w:rsid w:val="00810A81"/>
    <w:rsid w:val="008119A3"/>
    <w:rsid w:val="008119C1"/>
    <w:rsid w:val="00812894"/>
    <w:rsid w:val="008134F7"/>
    <w:rsid w:val="00815175"/>
    <w:rsid w:val="00816A2D"/>
    <w:rsid w:val="0081772D"/>
    <w:rsid w:val="00820E89"/>
    <w:rsid w:val="008213F5"/>
    <w:rsid w:val="00821CEC"/>
    <w:rsid w:val="008223C8"/>
    <w:rsid w:val="0082339F"/>
    <w:rsid w:val="00823A0D"/>
    <w:rsid w:val="00824A11"/>
    <w:rsid w:val="00825532"/>
    <w:rsid w:val="00825CB6"/>
    <w:rsid w:val="0082620B"/>
    <w:rsid w:val="00826289"/>
    <w:rsid w:val="00827189"/>
    <w:rsid w:val="0082771A"/>
    <w:rsid w:val="008278AE"/>
    <w:rsid w:val="00827F9B"/>
    <w:rsid w:val="00830978"/>
    <w:rsid w:val="00833317"/>
    <w:rsid w:val="00834AF9"/>
    <w:rsid w:val="00834D2D"/>
    <w:rsid w:val="008368D2"/>
    <w:rsid w:val="008376F8"/>
    <w:rsid w:val="008411DE"/>
    <w:rsid w:val="00841B4A"/>
    <w:rsid w:val="008420C8"/>
    <w:rsid w:val="008421CC"/>
    <w:rsid w:val="00842252"/>
    <w:rsid w:val="0084479D"/>
    <w:rsid w:val="0084599F"/>
    <w:rsid w:val="00845E19"/>
    <w:rsid w:val="00847481"/>
    <w:rsid w:val="008476F6"/>
    <w:rsid w:val="00847EA7"/>
    <w:rsid w:val="00850A49"/>
    <w:rsid w:val="00851ED5"/>
    <w:rsid w:val="00854B41"/>
    <w:rsid w:val="00855F27"/>
    <w:rsid w:val="008603E5"/>
    <w:rsid w:val="00860DD7"/>
    <w:rsid w:val="00862762"/>
    <w:rsid w:val="008648CE"/>
    <w:rsid w:val="00864B03"/>
    <w:rsid w:val="00864FE2"/>
    <w:rsid w:val="0086563C"/>
    <w:rsid w:val="0086569F"/>
    <w:rsid w:val="00865B4C"/>
    <w:rsid w:val="008665FA"/>
    <w:rsid w:val="00867FD4"/>
    <w:rsid w:val="00871D79"/>
    <w:rsid w:val="008726AB"/>
    <w:rsid w:val="0087270D"/>
    <w:rsid w:val="00875612"/>
    <w:rsid w:val="00875CD3"/>
    <w:rsid w:val="00880CE5"/>
    <w:rsid w:val="008819B4"/>
    <w:rsid w:val="008824A8"/>
    <w:rsid w:val="008825B3"/>
    <w:rsid w:val="0088291C"/>
    <w:rsid w:val="00882CE5"/>
    <w:rsid w:val="00882D78"/>
    <w:rsid w:val="00882E12"/>
    <w:rsid w:val="00887B01"/>
    <w:rsid w:val="00891833"/>
    <w:rsid w:val="0089249E"/>
    <w:rsid w:val="0089265D"/>
    <w:rsid w:val="00893017"/>
    <w:rsid w:val="00894650"/>
    <w:rsid w:val="00894F39"/>
    <w:rsid w:val="008969D0"/>
    <w:rsid w:val="008972E9"/>
    <w:rsid w:val="008A00D9"/>
    <w:rsid w:val="008A0D4A"/>
    <w:rsid w:val="008A1BD7"/>
    <w:rsid w:val="008A2FE0"/>
    <w:rsid w:val="008A4799"/>
    <w:rsid w:val="008A4BCC"/>
    <w:rsid w:val="008A4D14"/>
    <w:rsid w:val="008A5008"/>
    <w:rsid w:val="008A51E7"/>
    <w:rsid w:val="008B03F7"/>
    <w:rsid w:val="008B345C"/>
    <w:rsid w:val="008B4C96"/>
    <w:rsid w:val="008B6F21"/>
    <w:rsid w:val="008B78B3"/>
    <w:rsid w:val="008C184A"/>
    <w:rsid w:val="008C1B5B"/>
    <w:rsid w:val="008C26C1"/>
    <w:rsid w:val="008C2A86"/>
    <w:rsid w:val="008C2F46"/>
    <w:rsid w:val="008C3C24"/>
    <w:rsid w:val="008C4647"/>
    <w:rsid w:val="008C4FBD"/>
    <w:rsid w:val="008C58E5"/>
    <w:rsid w:val="008C5F56"/>
    <w:rsid w:val="008C6D7A"/>
    <w:rsid w:val="008C747E"/>
    <w:rsid w:val="008C7B4B"/>
    <w:rsid w:val="008D1CD0"/>
    <w:rsid w:val="008D236A"/>
    <w:rsid w:val="008D33F3"/>
    <w:rsid w:val="008D3BFF"/>
    <w:rsid w:val="008D3EFF"/>
    <w:rsid w:val="008D4A75"/>
    <w:rsid w:val="008D4E2E"/>
    <w:rsid w:val="008D5541"/>
    <w:rsid w:val="008D5BB3"/>
    <w:rsid w:val="008D6275"/>
    <w:rsid w:val="008D6FD5"/>
    <w:rsid w:val="008D743C"/>
    <w:rsid w:val="008E38D5"/>
    <w:rsid w:val="008E3BDD"/>
    <w:rsid w:val="008E43FD"/>
    <w:rsid w:val="008E4E6B"/>
    <w:rsid w:val="008E5723"/>
    <w:rsid w:val="008E5987"/>
    <w:rsid w:val="008E5A55"/>
    <w:rsid w:val="008F04B5"/>
    <w:rsid w:val="008F2DC1"/>
    <w:rsid w:val="008F3316"/>
    <w:rsid w:val="008F4989"/>
    <w:rsid w:val="008F4B10"/>
    <w:rsid w:val="008F6442"/>
    <w:rsid w:val="00900FD3"/>
    <w:rsid w:val="0090354D"/>
    <w:rsid w:val="009037BD"/>
    <w:rsid w:val="00904A13"/>
    <w:rsid w:val="00905D75"/>
    <w:rsid w:val="00905F4B"/>
    <w:rsid w:val="009064E7"/>
    <w:rsid w:val="00906CE6"/>
    <w:rsid w:val="009074D5"/>
    <w:rsid w:val="00907EC6"/>
    <w:rsid w:val="009116CC"/>
    <w:rsid w:val="0091201D"/>
    <w:rsid w:val="00912EB2"/>
    <w:rsid w:val="00913615"/>
    <w:rsid w:val="009153F5"/>
    <w:rsid w:val="00922320"/>
    <w:rsid w:val="009241BF"/>
    <w:rsid w:val="0092516F"/>
    <w:rsid w:val="00925CF4"/>
    <w:rsid w:val="00926343"/>
    <w:rsid w:val="00926FCD"/>
    <w:rsid w:val="00927CC1"/>
    <w:rsid w:val="009312D0"/>
    <w:rsid w:val="00932347"/>
    <w:rsid w:val="0093241A"/>
    <w:rsid w:val="00932B1F"/>
    <w:rsid w:val="00933631"/>
    <w:rsid w:val="00934AE3"/>
    <w:rsid w:val="00934CDB"/>
    <w:rsid w:val="0093732D"/>
    <w:rsid w:val="0093751E"/>
    <w:rsid w:val="00937DA9"/>
    <w:rsid w:val="00942AF2"/>
    <w:rsid w:val="00943E1C"/>
    <w:rsid w:val="00945604"/>
    <w:rsid w:val="00945E72"/>
    <w:rsid w:val="0095051E"/>
    <w:rsid w:val="00951363"/>
    <w:rsid w:val="00952817"/>
    <w:rsid w:val="00952A91"/>
    <w:rsid w:val="00952BAF"/>
    <w:rsid w:val="0095345F"/>
    <w:rsid w:val="0095355B"/>
    <w:rsid w:val="00955009"/>
    <w:rsid w:val="0095560E"/>
    <w:rsid w:val="009604C5"/>
    <w:rsid w:val="00960ADB"/>
    <w:rsid w:val="00963B92"/>
    <w:rsid w:val="00963CC3"/>
    <w:rsid w:val="009655BE"/>
    <w:rsid w:val="009661D3"/>
    <w:rsid w:val="0097165B"/>
    <w:rsid w:val="00971E52"/>
    <w:rsid w:val="00973208"/>
    <w:rsid w:val="00973D64"/>
    <w:rsid w:val="00974365"/>
    <w:rsid w:val="009752E5"/>
    <w:rsid w:val="00976A1A"/>
    <w:rsid w:val="0098031F"/>
    <w:rsid w:val="009810D2"/>
    <w:rsid w:val="009822BE"/>
    <w:rsid w:val="00983708"/>
    <w:rsid w:val="00983FAB"/>
    <w:rsid w:val="00984C03"/>
    <w:rsid w:val="009873E2"/>
    <w:rsid w:val="0099027B"/>
    <w:rsid w:val="00991F03"/>
    <w:rsid w:val="00994885"/>
    <w:rsid w:val="00995213"/>
    <w:rsid w:val="009962E8"/>
    <w:rsid w:val="009963B3"/>
    <w:rsid w:val="009968D2"/>
    <w:rsid w:val="00997306"/>
    <w:rsid w:val="009A073A"/>
    <w:rsid w:val="009A078B"/>
    <w:rsid w:val="009A083F"/>
    <w:rsid w:val="009A0D96"/>
    <w:rsid w:val="009A1BE4"/>
    <w:rsid w:val="009A285F"/>
    <w:rsid w:val="009A29B1"/>
    <w:rsid w:val="009A32D5"/>
    <w:rsid w:val="009A3BF1"/>
    <w:rsid w:val="009A4D58"/>
    <w:rsid w:val="009A5751"/>
    <w:rsid w:val="009A67C8"/>
    <w:rsid w:val="009A6D58"/>
    <w:rsid w:val="009B030C"/>
    <w:rsid w:val="009B12F9"/>
    <w:rsid w:val="009B16BE"/>
    <w:rsid w:val="009B2287"/>
    <w:rsid w:val="009B3163"/>
    <w:rsid w:val="009B3AB4"/>
    <w:rsid w:val="009B3C2F"/>
    <w:rsid w:val="009B3DF0"/>
    <w:rsid w:val="009B79A0"/>
    <w:rsid w:val="009C04CA"/>
    <w:rsid w:val="009C0D50"/>
    <w:rsid w:val="009C0D65"/>
    <w:rsid w:val="009C17CF"/>
    <w:rsid w:val="009C17E7"/>
    <w:rsid w:val="009C191B"/>
    <w:rsid w:val="009C1A2F"/>
    <w:rsid w:val="009C2E12"/>
    <w:rsid w:val="009C3F8A"/>
    <w:rsid w:val="009C4CCD"/>
    <w:rsid w:val="009C5A72"/>
    <w:rsid w:val="009C72E2"/>
    <w:rsid w:val="009C7F2B"/>
    <w:rsid w:val="009D1C5D"/>
    <w:rsid w:val="009D31DB"/>
    <w:rsid w:val="009D3B9A"/>
    <w:rsid w:val="009D3CA7"/>
    <w:rsid w:val="009D3FE7"/>
    <w:rsid w:val="009D532E"/>
    <w:rsid w:val="009D5A2C"/>
    <w:rsid w:val="009D5E68"/>
    <w:rsid w:val="009D61BE"/>
    <w:rsid w:val="009D664A"/>
    <w:rsid w:val="009D6A01"/>
    <w:rsid w:val="009D6B84"/>
    <w:rsid w:val="009D74E3"/>
    <w:rsid w:val="009D7E43"/>
    <w:rsid w:val="009E0505"/>
    <w:rsid w:val="009E25A9"/>
    <w:rsid w:val="009E2A07"/>
    <w:rsid w:val="009E3AAD"/>
    <w:rsid w:val="009E3B06"/>
    <w:rsid w:val="009E3BED"/>
    <w:rsid w:val="009E58FB"/>
    <w:rsid w:val="009E601B"/>
    <w:rsid w:val="009E6502"/>
    <w:rsid w:val="009E6FB4"/>
    <w:rsid w:val="009F00D8"/>
    <w:rsid w:val="009F02B2"/>
    <w:rsid w:val="009F03B0"/>
    <w:rsid w:val="009F182E"/>
    <w:rsid w:val="009F205C"/>
    <w:rsid w:val="009F2187"/>
    <w:rsid w:val="009F25C1"/>
    <w:rsid w:val="009F2853"/>
    <w:rsid w:val="009F392E"/>
    <w:rsid w:val="009F3E7C"/>
    <w:rsid w:val="009F6724"/>
    <w:rsid w:val="00A00B50"/>
    <w:rsid w:val="00A02520"/>
    <w:rsid w:val="00A035CB"/>
    <w:rsid w:val="00A03F95"/>
    <w:rsid w:val="00A04EDB"/>
    <w:rsid w:val="00A055BC"/>
    <w:rsid w:val="00A05739"/>
    <w:rsid w:val="00A0599C"/>
    <w:rsid w:val="00A073E4"/>
    <w:rsid w:val="00A1083C"/>
    <w:rsid w:val="00A11491"/>
    <w:rsid w:val="00A12324"/>
    <w:rsid w:val="00A1377B"/>
    <w:rsid w:val="00A15440"/>
    <w:rsid w:val="00A15964"/>
    <w:rsid w:val="00A15C47"/>
    <w:rsid w:val="00A15D9D"/>
    <w:rsid w:val="00A166A2"/>
    <w:rsid w:val="00A16E62"/>
    <w:rsid w:val="00A17366"/>
    <w:rsid w:val="00A21C89"/>
    <w:rsid w:val="00A21EE0"/>
    <w:rsid w:val="00A245C7"/>
    <w:rsid w:val="00A25208"/>
    <w:rsid w:val="00A25ED0"/>
    <w:rsid w:val="00A31117"/>
    <w:rsid w:val="00A31ED6"/>
    <w:rsid w:val="00A31F94"/>
    <w:rsid w:val="00A3255A"/>
    <w:rsid w:val="00A32B83"/>
    <w:rsid w:val="00A346DE"/>
    <w:rsid w:val="00A34B60"/>
    <w:rsid w:val="00A34F0F"/>
    <w:rsid w:val="00A3663B"/>
    <w:rsid w:val="00A37700"/>
    <w:rsid w:val="00A3783B"/>
    <w:rsid w:val="00A4281C"/>
    <w:rsid w:val="00A436E9"/>
    <w:rsid w:val="00A43806"/>
    <w:rsid w:val="00A45D50"/>
    <w:rsid w:val="00A46B4A"/>
    <w:rsid w:val="00A47C12"/>
    <w:rsid w:val="00A51BE5"/>
    <w:rsid w:val="00A52066"/>
    <w:rsid w:val="00A538C1"/>
    <w:rsid w:val="00A53FF6"/>
    <w:rsid w:val="00A55F33"/>
    <w:rsid w:val="00A56AF4"/>
    <w:rsid w:val="00A56F58"/>
    <w:rsid w:val="00A60483"/>
    <w:rsid w:val="00A60650"/>
    <w:rsid w:val="00A61943"/>
    <w:rsid w:val="00A6198D"/>
    <w:rsid w:val="00A61A9A"/>
    <w:rsid w:val="00A61F25"/>
    <w:rsid w:val="00A6323C"/>
    <w:rsid w:val="00A632F6"/>
    <w:rsid w:val="00A63C60"/>
    <w:rsid w:val="00A63D3D"/>
    <w:rsid w:val="00A65139"/>
    <w:rsid w:val="00A6572F"/>
    <w:rsid w:val="00A65863"/>
    <w:rsid w:val="00A65C43"/>
    <w:rsid w:val="00A65D5D"/>
    <w:rsid w:val="00A662E7"/>
    <w:rsid w:val="00A67275"/>
    <w:rsid w:val="00A679B8"/>
    <w:rsid w:val="00A70CE9"/>
    <w:rsid w:val="00A7297E"/>
    <w:rsid w:val="00A730DC"/>
    <w:rsid w:val="00A7402E"/>
    <w:rsid w:val="00A746E6"/>
    <w:rsid w:val="00A74A1C"/>
    <w:rsid w:val="00A74D99"/>
    <w:rsid w:val="00A76494"/>
    <w:rsid w:val="00A764C8"/>
    <w:rsid w:val="00A766E6"/>
    <w:rsid w:val="00A769BB"/>
    <w:rsid w:val="00A76EAC"/>
    <w:rsid w:val="00A81304"/>
    <w:rsid w:val="00A820D8"/>
    <w:rsid w:val="00A83867"/>
    <w:rsid w:val="00A850A3"/>
    <w:rsid w:val="00A850E6"/>
    <w:rsid w:val="00A852BE"/>
    <w:rsid w:val="00A85F2A"/>
    <w:rsid w:val="00A8610B"/>
    <w:rsid w:val="00A87509"/>
    <w:rsid w:val="00A87CEE"/>
    <w:rsid w:val="00A90341"/>
    <w:rsid w:val="00A91AB0"/>
    <w:rsid w:val="00A9249E"/>
    <w:rsid w:val="00A944AA"/>
    <w:rsid w:val="00A952BA"/>
    <w:rsid w:val="00A95575"/>
    <w:rsid w:val="00A95F24"/>
    <w:rsid w:val="00A97238"/>
    <w:rsid w:val="00A97914"/>
    <w:rsid w:val="00A97F43"/>
    <w:rsid w:val="00AA260D"/>
    <w:rsid w:val="00AA3E96"/>
    <w:rsid w:val="00AA4D27"/>
    <w:rsid w:val="00AA56B1"/>
    <w:rsid w:val="00AA589C"/>
    <w:rsid w:val="00AA58F3"/>
    <w:rsid w:val="00AA5A5B"/>
    <w:rsid w:val="00AA5CE7"/>
    <w:rsid w:val="00AA5FE0"/>
    <w:rsid w:val="00AA6F28"/>
    <w:rsid w:val="00AA70A3"/>
    <w:rsid w:val="00AA7EA9"/>
    <w:rsid w:val="00AB01C0"/>
    <w:rsid w:val="00AB1343"/>
    <w:rsid w:val="00AB1EE6"/>
    <w:rsid w:val="00AB23DB"/>
    <w:rsid w:val="00AB264F"/>
    <w:rsid w:val="00AB5C6C"/>
    <w:rsid w:val="00AB605B"/>
    <w:rsid w:val="00AC08A1"/>
    <w:rsid w:val="00AC0BA0"/>
    <w:rsid w:val="00AC108E"/>
    <w:rsid w:val="00AC12A7"/>
    <w:rsid w:val="00AC1D2D"/>
    <w:rsid w:val="00AC1DB8"/>
    <w:rsid w:val="00AC20A2"/>
    <w:rsid w:val="00AC3685"/>
    <w:rsid w:val="00AC3DE2"/>
    <w:rsid w:val="00AC43BB"/>
    <w:rsid w:val="00AC575F"/>
    <w:rsid w:val="00AC58BD"/>
    <w:rsid w:val="00AD00B1"/>
    <w:rsid w:val="00AD0488"/>
    <w:rsid w:val="00AD38F8"/>
    <w:rsid w:val="00AD5E91"/>
    <w:rsid w:val="00AD61DD"/>
    <w:rsid w:val="00AD7350"/>
    <w:rsid w:val="00AE07BF"/>
    <w:rsid w:val="00AE0BBF"/>
    <w:rsid w:val="00AE1BC7"/>
    <w:rsid w:val="00AE1FC1"/>
    <w:rsid w:val="00AE4988"/>
    <w:rsid w:val="00AE6310"/>
    <w:rsid w:val="00AE69EB"/>
    <w:rsid w:val="00AE6CCF"/>
    <w:rsid w:val="00AE7C66"/>
    <w:rsid w:val="00AF032A"/>
    <w:rsid w:val="00AF11C0"/>
    <w:rsid w:val="00AF3B89"/>
    <w:rsid w:val="00AF4302"/>
    <w:rsid w:val="00AF45CB"/>
    <w:rsid w:val="00AF5522"/>
    <w:rsid w:val="00AF63EE"/>
    <w:rsid w:val="00AF78AB"/>
    <w:rsid w:val="00AF7F27"/>
    <w:rsid w:val="00AF7F33"/>
    <w:rsid w:val="00B040EB"/>
    <w:rsid w:val="00B06769"/>
    <w:rsid w:val="00B1037F"/>
    <w:rsid w:val="00B10586"/>
    <w:rsid w:val="00B10D84"/>
    <w:rsid w:val="00B10E98"/>
    <w:rsid w:val="00B11054"/>
    <w:rsid w:val="00B11370"/>
    <w:rsid w:val="00B11A7A"/>
    <w:rsid w:val="00B120CF"/>
    <w:rsid w:val="00B12A7F"/>
    <w:rsid w:val="00B16DA8"/>
    <w:rsid w:val="00B207F3"/>
    <w:rsid w:val="00B209BA"/>
    <w:rsid w:val="00B21261"/>
    <w:rsid w:val="00B212B9"/>
    <w:rsid w:val="00B22015"/>
    <w:rsid w:val="00B2218B"/>
    <w:rsid w:val="00B2232A"/>
    <w:rsid w:val="00B22661"/>
    <w:rsid w:val="00B22AAC"/>
    <w:rsid w:val="00B22B6E"/>
    <w:rsid w:val="00B23B79"/>
    <w:rsid w:val="00B2419E"/>
    <w:rsid w:val="00B25962"/>
    <w:rsid w:val="00B27E94"/>
    <w:rsid w:val="00B3006B"/>
    <w:rsid w:val="00B300F7"/>
    <w:rsid w:val="00B301F5"/>
    <w:rsid w:val="00B32575"/>
    <w:rsid w:val="00B32A55"/>
    <w:rsid w:val="00B33C14"/>
    <w:rsid w:val="00B34088"/>
    <w:rsid w:val="00B3643D"/>
    <w:rsid w:val="00B36897"/>
    <w:rsid w:val="00B37012"/>
    <w:rsid w:val="00B37852"/>
    <w:rsid w:val="00B40AB2"/>
    <w:rsid w:val="00B42B92"/>
    <w:rsid w:val="00B42BD1"/>
    <w:rsid w:val="00B42C5C"/>
    <w:rsid w:val="00B4330E"/>
    <w:rsid w:val="00B44D5F"/>
    <w:rsid w:val="00B45103"/>
    <w:rsid w:val="00B46EF2"/>
    <w:rsid w:val="00B46EF9"/>
    <w:rsid w:val="00B47378"/>
    <w:rsid w:val="00B477C7"/>
    <w:rsid w:val="00B500AF"/>
    <w:rsid w:val="00B50C82"/>
    <w:rsid w:val="00B52B58"/>
    <w:rsid w:val="00B533AA"/>
    <w:rsid w:val="00B53620"/>
    <w:rsid w:val="00B540D4"/>
    <w:rsid w:val="00B559C2"/>
    <w:rsid w:val="00B55BA1"/>
    <w:rsid w:val="00B55DDA"/>
    <w:rsid w:val="00B57637"/>
    <w:rsid w:val="00B5779D"/>
    <w:rsid w:val="00B60128"/>
    <w:rsid w:val="00B601E1"/>
    <w:rsid w:val="00B60FB8"/>
    <w:rsid w:val="00B61300"/>
    <w:rsid w:val="00B61A23"/>
    <w:rsid w:val="00B628BD"/>
    <w:rsid w:val="00B62D9F"/>
    <w:rsid w:val="00B62FB0"/>
    <w:rsid w:val="00B6365A"/>
    <w:rsid w:val="00B6416D"/>
    <w:rsid w:val="00B65452"/>
    <w:rsid w:val="00B65E9F"/>
    <w:rsid w:val="00B66F2D"/>
    <w:rsid w:val="00B70915"/>
    <w:rsid w:val="00B70F20"/>
    <w:rsid w:val="00B73694"/>
    <w:rsid w:val="00B7720D"/>
    <w:rsid w:val="00B77BEF"/>
    <w:rsid w:val="00B77F43"/>
    <w:rsid w:val="00B80CF0"/>
    <w:rsid w:val="00B81238"/>
    <w:rsid w:val="00B822DB"/>
    <w:rsid w:val="00B86549"/>
    <w:rsid w:val="00B879A3"/>
    <w:rsid w:val="00B9292E"/>
    <w:rsid w:val="00B932A2"/>
    <w:rsid w:val="00B94983"/>
    <w:rsid w:val="00B95566"/>
    <w:rsid w:val="00B95FDC"/>
    <w:rsid w:val="00BA05B7"/>
    <w:rsid w:val="00BA1128"/>
    <w:rsid w:val="00BA245F"/>
    <w:rsid w:val="00BA3489"/>
    <w:rsid w:val="00BA4332"/>
    <w:rsid w:val="00BA77B8"/>
    <w:rsid w:val="00BB046D"/>
    <w:rsid w:val="00BB065C"/>
    <w:rsid w:val="00BB0E5A"/>
    <w:rsid w:val="00BB18F5"/>
    <w:rsid w:val="00BB3D3C"/>
    <w:rsid w:val="00BB48F9"/>
    <w:rsid w:val="00BB4A4B"/>
    <w:rsid w:val="00BB5549"/>
    <w:rsid w:val="00BB5AF3"/>
    <w:rsid w:val="00BB70A9"/>
    <w:rsid w:val="00BC03B1"/>
    <w:rsid w:val="00BC1FD5"/>
    <w:rsid w:val="00BC2B5B"/>
    <w:rsid w:val="00BC3023"/>
    <w:rsid w:val="00BC3741"/>
    <w:rsid w:val="00BC4D24"/>
    <w:rsid w:val="00BC695F"/>
    <w:rsid w:val="00BC6BD4"/>
    <w:rsid w:val="00BD118D"/>
    <w:rsid w:val="00BD2487"/>
    <w:rsid w:val="00BD281F"/>
    <w:rsid w:val="00BD4892"/>
    <w:rsid w:val="00BD4A6E"/>
    <w:rsid w:val="00BD55AE"/>
    <w:rsid w:val="00BD5F6C"/>
    <w:rsid w:val="00BD7376"/>
    <w:rsid w:val="00BE0E7B"/>
    <w:rsid w:val="00BE0F08"/>
    <w:rsid w:val="00BE1884"/>
    <w:rsid w:val="00BE2059"/>
    <w:rsid w:val="00BE2295"/>
    <w:rsid w:val="00BE2A3D"/>
    <w:rsid w:val="00BE3022"/>
    <w:rsid w:val="00BE43A5"/>
    <w:rsid w:val="00BE5EA1"/>
    <w:rsid w:val="00BE5F09"/>
    <w:rsid w:val="00BE606E"/>
    <w:rsid w:val="00BE630B"/>
    <w:rsid w:val="00BE7621"/>
    <w:rsid w:val="00BF12B2"/>
    <w:rsid w:val="00BF1782"/>
    <w:rsid w:val="00BF18D7"/>
    <w:rsid w:val="00BF45A2"/>
    <w:rsid w:val="00BF7C30"/>
    <w:rsid w:val="00C0121C"/>
    <w:rsid w:val="00C01306"/>
    <w:rsid w:val="00C01DF0"/>
    <w:rsid w:val="00C01ED9"/>
    <w:rsid w:val="00C0465F"/>
    <w:rsid w:val="00C04D28"/>
    <w:rsid w:val="00C0613E"/>
    <w:rsid w:val="00C067B8"/>
    <w:rsid w:val="00C073CF"/>
    <w:rsid w:val="00C07957"/>
    <w:rsid w:val="00C10363"/>
    <w:rsid w:val="00C120A7"/>
    <w:rsid w:val="00C126F9"/>
    <w:rsid w:val="00C14FCF"/>
    <w:rsid w:val="00C164CC"/>
    <w:rsid w:val="00C174FE"/>
    <w:rsid w:val="00C208F0"/>
    <w:rsid w:val="00C21467"/>
    <w:rsid w:val="00C229C9"/>
    <w:rsid w:val="00C238C7"/>
    <w:rsid w:val="00C24463"/>
    <w:rsid w:val="00C24680"/>
    <w:rsid w:val="00C25727"/>
    <w:rsid w:val="00C25ECA"/>
    <w:rsid w:val="00C26214"/>
    <w:rsid w:val="00C27206"/>
    <w:rsid w:val="00C273A7"/>
    <w:rsid w:val="00C30877"/>
    <w:rsid w:val="00C321AA"/>
    <w:rsid w:val="00C321B7"/>
    <w:rsid w:val="00C324A5"/>
    <w:rsid w:val="00C32789"/>
    <w:rsid w:val="00C33136"/>
    <w:rsid w:val="00C33828"/>
    <w:rsid w:val="00C344BC"/>
    <w:rsid w:val="00C36782"/>
    <w:rsid w:val="00C36B3D"/>
    <w:rsid w:val="00C36D75"/>
    <w:rsid w:val="00C36EC0"/>
    <w:rsid w:val="00C37A28"/>
    <w:rsid w:val="00C40C81"/>
    <w:rsid w:val="00C40D7F"/>
    <w:rsid w:val="00C413BE"/>
    <w:rsid w:val="00C41840"/>
    <w:rsid w:val="00C42F71"/>
    <w:rsid w:val="00C44F3B"/>
    <w:rsid w:val="00C453B1"/>
    <w:rsid w:val="00C459BD"/>
    <w:rsid w:val="00C46745"/>
    <w:rsid w:val="00C46FAA"/>
    <w:rsid w:val="00C47152"/>
    <w:rsid w:val="00C478FA"/>
    <w:rsid w:val="00C505D4"/>
    <w:rsid w:val="00C51292"/>
    <w:rsid w:val="00C51DE3"/>
    <w:rsid w:val="00C529D1"/>
    <w:rsid w:val="00C52C6F"/>
    <w:rsid w:val="00C538BB"/>
    <w:rsid w:val="00C53DBD"/>
    <w:rsid w:val="00C55466"/>
    <w:rsid w:val="00C55BAE"/>
    <w:rsid w:val="00C565B7"/>
    <w:rsid w:val="00C5698A"/>
    <w:rsid w:val="00C621C7"/>
    <w:rsid w:val="00C636B1"/>
    <w:rsid w:val="00C6400C"/>
    <w:rsid w:val="00C649D5"/>
    <w:rsid w:val="00C64E02"/>
    <w:rsid w:val="00C6538B"/>
    <w:rsid w:val="00C66B92"/>
    <w:rsid w:val="00C700F5"/>
    <w:rsid w:val="00C70112"/>
    <w:rsid w:val="00C7074A"/>
    <w:rsid w:val="00C71CBD"/>
    <w:rsid w:val="00C721A2"/>
    <w:rsid w:val="00C72782"/>
    <w:rsid w:val="00C728AC"/>
    <w:rsid w:val="00C72F65"/>
    <w:rsid w:val="00C73CBB"/>
    <w:rsid w:val="00C73DCA"/>
    <w:rsid w:val="00C74E6C"/>
    <w:rsid w:val="00C752D3"/>
    <w:rsid w:val="00C7646B"/>
    <w:rsid w:val="00C7684A"/>
    <w:rsid w:val="00C769C1"/>
    <w:rsid w:val="00C76EE8"/>
    <w:rsid w:val="00C76FC2"/>
    <w:rsid w:val="00C77554"/>
    <w:rsid w:val="00C81E44"/>
    <w:rsid w:val="00C8224B"/>
    <w:rsid w:val="00C82304"/>
    <w:rsid w:val="00C8328A"/>
    <w:rsid w:val="00C84B8E"/>
    <w:rsid w:val="00C85107"/>
    <w:rsid w:val="00C8567B"/>
    <w:rsid w:val="00C85787"/>
    <w:rsid w:val="00C859F4"/>
    <w:rsid w:val="00C86A33"/>
    <w:rsid w:val="00C87205"/>
    <w:rsid w:val="00C87C64"/>
    <w:rsid w:val="00C90045"/>
    <w:rsid w:val="00C90210"/>
    <w:rsid w:val="00C903D6"/>
    <w:rsid w:val="00C90C45"/>
    <w:rsid w:val="00C91CDD"/>
    <w:rsid w:val="00C929D5"/>
    <w:rsid w:val="00C9381A"/>
    <w:rsid w:val="00C9467B"/>
    <w:rsid w:val="00C95BF4"/>
    <w:rsid w:val="00C9659D"/>
    <w:rsid w:val="00C96F4A"/>
    <w:rsid w:val="00CA14DD"/>
    <w:rsid w:val="00CA26D2"/>
    <w:rsid w:val="00CA3AD8"/>
    <w:rsid w:val="00CA4D75"/>
    <w:rsid w:val="00CA5055"/>
    <w:rsid w:val="00CA5183"/>
    <w:rsid w:val="00CA5431"/>
    <w:rsid w:val="00CA5850"/>
    <w:rsid w:val="00CA65CC"/>
    <w:rsid w:val="00CB0642"/>
    <w:rsid w:val="00CB1773"/>
    <w:rsid w:val="00CB1917"/>
    <w:rsid w:val="00CB299C"/>
    <w:rsid w:val="00CB2D8D"/>
    <w:rsid w:val="00CB59F9"/>
    <w:rsid w:val="00CB6A8E"/>
    <w:rsid w:val="00CC1E9A"/>
    <w:rsid w:val="00CC2055"/>
    <w:rsid w:val="00CC3AE9"/>
    <w:rsid w:val="00CC5C2E"/>
    <w:rsid w:val="00CC5D5A"/>
    <w:rsid w:val="00CC71BD"/>
    <w:rsid w:val="00CD027F"/>
    <w:rsid w:val="00CD0DC1"/>
    <w:rsid w:val="00CD1130"/>
    <w:rsid w:val="00CD39D7"/>
    <w:rsid w:val="00CD3B86"/>
    <w:rsid w:val="00CD42E1"/>
    <w:rsid w:val="00CD6990"/>
    <w:rsid w:val="00CD751A"/>
    <w:rsid w:val="00CE18B4"/>
    <w:rsid w:val="00CE19BB"/>
    <w:rsid w:val="00CE1FAB"/>
    <w:rsid w:val="00CE477F"/>
    <w:rsid w:val="00CE5880"/>
    <w:rsid w:val="00CE5D3C"/>
    <w:rsid w:val="00CE685F"/>
    <w:rsid w:val="00CE7696"/>
    <w:rsid w:val="00CE78E2"/>
    <w:rsid w:val="00CF08D1"/>
    <w:rsid w:val="00CF27B7"/>
    <w:rsid w:val="00CF29BE"/>
    <w:rsid w:val="00CF2CCF"/>
    <w:rsid w:val="00CF347E"/>
    <w:rsid w:val="00CF4C46"/>
    <w:rsid w:val="00CF4EA4"/>
    <w:rsid w:val="00CF5B2B"/>
    <w:rsid w:val="00CF616E"/>
    <w:rsid w:val="00CF6C7D"/>
    <w:rsid w:val="00CF78E6"/>
    <w:rsid w:val="00CF7A5F"/>
    <w:rsid w:val="00CF7EEF"/>
    <w:rsid w:val="00D00C13"/>
    <w:rsid w:val="00D0155D"/>
    <w:rsid w:val="00D018E9"/>
    <w:rsid w:val="00D01923"/>
    <w:rsid w:val="00D01B35"/>
    <w:rsid w:val="00D01CF2"/>
    <w:rsid w:val="00D01FD9"/>
    <w:rsid w:val="00D03A88"/>
    <w:rsid w:val="00D04787"/>
    <w:rsid w:val="00D04D55"/>
    <w:rsid w:val="00D059B8"/>
    <w:rsid w:val="00D078A6"/>
    <w:rsid w:val="00D07C3D"/>
    <w:rsid w:val="00D102E2"/>
    <w:rsid w:val="00D114F6"/>
    <w:rsid w:val="00D11DC7"/>
    <w:rsid w:val="00D131C0"/>
    <w:rsid w:val="00D137BF"/>
    <w:rsid w:val="00D13A81"/>
    <w:rsid w:val="00D1522A"/>
    <w:rsid w:val="00D15622"/>
    <w:rsid w:val="00D156B6"/>
    <w:rsid w:val="00D156F0"/>
    <w:rsid w:val="00D1587E"/>
    <w:rsid w:val="00D16157"/>
    <w:rsid w:val="00D162A1"/>
    <w:rsid w:val="00D17A68"/>
    <w:rsid w:val="00D21B4D"/>
    <w:rsid w:val="00D21FB9"/>
    <w:rsid w:val="00D23041"/>
    <w:rsid w:val="00D24A37"/>
    <w:rsid w:val="00D251AF"/>
    <w:rsid w:val="00D30D5C"/>
    <w:rsid w:val="00D311A0"/>
    <w:rsid w:val="00D32640"/>
    <w:rsid w:val="00D33B2F"/>
    <w:rsid w:val="00D34948"/>
    <w:rsid w:val="00D34D57"/>
    <w:rsid w:val="00D3601D"/>
    <w:rsid w:val="00D3660B"/>
    <w:rsid w:val="00D4028B"/>
    <w:rsid w:val="00D408F4"/>
    <w:rsid w:val="00D412FB"/>
    <w:rsid w:val="00D4141B"/>
    <w:rsid w:val="00D42E50"/>
    <w:rsid w:val="00D43A78"/>
    <w:rsid w:val="00D4487E"/>
    <w:rsid w:val="00D45539"/>
    <w:rsid w:val="00D45DB4"/>
    <w:rsid w:val="00D46701"/>
    <w:rsid w:val="00D46D6A"/>
    <w:rsid w:val="00D47837"/>
    <w:rsid w:val="00D478FB"/>
    <w:rsid w:val="00D47B06"/>
    <w:rsid w:val="00D47D1F"/>
    <w:rsid w:val="00D50C59"/>
    <w:rsid w:val="00D51526"/>
    <w:rsid w:val="00D51ED8"/>
    <w:rsid w:val="00D51F9C"/>
    <w:rsid w:val="00D537ED"/>
    <w:rsid w:val="00D53D8D"/>
    <w:rsid w:val="00D5495D"/>
    <w:rsid w:val="00D567E4"/>
    <w:rsid w:val="00D56EDD"/>
    <w:rsid w:val="00D57078"/>
    <w:rsid w:val="00D573AA"/>
    <w:rsid w:val="00D600A8"/>
    <w:rsid w:val="00D600DF"/>
    <w:rsid w:val="00D60DF6"/>
    <w:rsid w:val="00D60FD5"/>
    <w:rsid w:val="00D6103C"/>
    <w:rsid w:val="00D615BA"/>
    <w:rsid w:val="00D62399"/>
    <w:rsid w:val="00D63BFF"/>
    <w:rsid w:val="00D653A9"/>
    <w:rsid w:val="00D65A57"/>
    <w:rsid w:val="00D6710F"/>
    <w:rsid w:val="00D67399"/>
    <w:rsid w:val="00D707C1"/>
    <w:rsid w:val="00D72969"/>
    <w:rsid w:val="00D72D5C"/>
    <w:rsid w:val="00D73498"/>
    <w:rsid w:val="00D73B7B"/>
    <w:rsid w:val="00D75D23"/>
    <w:rsid w:val="00D80758"/>
    <w:rsid w:val="00D80AC4"/>
    <w:rsid w:val="00D821FA"/>
    <w:rsid w:val="00D8413A"/>
    <w:rsid w:val="00D84329"/>
    <w:rsid w:val="00D844E0"/>
    <w:rsid w:val="00D84568"/>
    <w:rsid w:val="00D85301"/>
    <w:rsid w:val="00D879CA"/>
    <w:rsid w:val="00D9107F"/>
    <w:rsid w:val="00D918DB"/>
    <w:rsid w:val="00D9434C"/>
    <w:rsid w:val="00D9436B"/>
    <w:rsid w:val="00D96B3B"/>
    <w:rsid w:val="00DA13F1"/>
    <w:rsid w:val="00DA1957"/>
    <w:rsid w:val="00DA1C68"/>
    <w:rsid w:val="00DA3480"/>
    <w:rsid w:val="00DA4D78"/>
    <w:rsid w:val="00DA57A8"/>
    <w:rsid w:val="00DA5BD8"/>
    <w:rsid w:val="00DA7CC1"/>
    <w:rsid w:val="00DB0018"/>
    <w:rsid w:val="00DB0A91"/>
    <w:rsid w:val="00DB0F48"/>
    <w:rsid w:val="00DB4387"/>
    <w:rsid w:val="00DC32D3"/>
    <w:rsid w:val="00DC3674"/>
    <w:rsid w:val="00DC3F3C"/>
    <w:rsid w:val="00DC638C"/>
    <w:rsid w:val="00DD09E0"/>
    <w:rsid w:val="00DD2490"/>
    <w:rsid w:val="00DD2604"/>
    <w:rsid w:val="00DD2831"/>
    <w:rsid w:val="00DD45E2"/>
    <w:rsid w:val="00DD4B41"/>
    <w:rsid w:val="00DD4B87"/>
    <w:rsid w:val="00DD534A"/>
    <w:rsid w:val="00DD740E"/>
    <w:rsid w:val="00DE001D"/>
    <w:rsid w:val="00DE09DA"/>
    <w:rsid w:val="00DE1143"/>
    <w:rsid w:val="00DE1CEE"/>
    <w:rsid w:val="00DE3AAE"/>
    <w:rsid w:val="00DE4252"/>
    <w:rsid w:val="00DE5008"/>
    <w:rsid w:val="00DE6299"/>
    <w:rsid w:val="00DE62FD"/>
    <w:rsid w:val="00DE69EE"/>
    <w:rsid w:val="00DE6F1E"/>
    <w:rsid w:val="00DF1AEC"/>
    <w:rsid w:val="00DF1FDD"/>
    <w:rsid w:val="00DF25AE"/>
    <w:rsid w:val="00DF28B1"/>
    <w:rsid w:val="00DF2D03"/>
    <w:rsid w:val="00DF2E1C"/>
    <w:rsid w:val="00DF44F5"/>
    <w:rsid w:val="00DF780D"/>
    <w:rsid w:val="00DF782D"/>
    <w:rsid w:val="00DF7895"/>
    <w:rsid w:val="00E00B89"/>
    <w:rsid w:val="00E00B9A"/>
    <w:rsid w:val="00E01400"/>
    <w:rsid w:val="00E017BA"/>
    <w:rsid w:val="00E03BA9"/>
    <w:rsid w:val="00E03E36"/>
    <w:rsid w:val="00E04646"/>
    <w:rsid w:val="00E04A82"/>
    <w:rsid w:val="00E05B1B"/>
    <w:rsid w:val="00E063BE"/>
    <w:rsid w:val="00E06BCD"/>
    <w:rsid w:val="00E10C85"/>
    <w:rsid w:val="00E10F1D"/>
    <w:rsid w:val="00E1153F"/>
    <w:rsid w:val="00E11E96"/>
    <w:rsid w:val="00E12544"/>
    <w:rsid w:val="00E135BE"/>
    <w:rsid w:val="00E13EFB"/>
    <w:rsid w:val="00E15CA3"/>
    <w:rsid w:val="00E176B4"/>
    <w:rsid w:val="00E17B3F"/>
    <w:rsid w:val="00E20002"/>
    <w:rsid w:val="00E218E2"/>
    <w:rsid w:val="00E21BBB"/>
    <w:rsid w:val="00E22E36"/>
    <w:rsid w:val="00E2355C"/>
    <w:rsid w:val="00E2397E"/>
    <w:rsid w:val="00E24754"/>
    <w:rsid w:val="00E24EC9"/>
    <w:rsid w:val="00E24FDD"/>
    <w:rsid w:val="00E26B0C"/>
    <w:rsid w:val="00E328E7"/>
    <w:rsid w:val="00E33AEB"/>
    <w:rsid w:val="00E33FC6"/>
    <w:rsid w:val="00E35397"/>
    <w:rsid w:val="00E3697A"/>
    <w:rsid w:val="00E3728B"/>
    <w:rsid w:val="00E3748E"/>
    <w:rsid w:val="00E37BAA"/>
    <w:rsid w:val="00E408E9"/>
    <w:rsid w:val="00E437F5"/>
    <w:rsid w:val="00E45564"/>
    <w:rsid w:val="00E45B8B"/>
    <w:rsid w:val="00E45FD0"/>
    <w:rsid w:val="00E51625"/>
    <w:rsid w:val="00E538CC"/>
    <w:rsid w:val="00E54EFD"/>
    <w:rsid w:val="00E554F7"/>
    <w:rsid w:val="00E56EE2"/>
    <w:rsid w:val="00E607B7"/>
    <w:rsid w:val="00E60871"/>
    <w:rsid w:val="00E61275"/>
    <w:rsid w:val="00E6155B"/>
    <w:rsid w:val="00E623D5"/>
    <w:rsid w:val="00E623F0"/>
    <w:rsid w:val="00E62EB0"/>
    <w:rsid w:val="00E63D94"/>
    <w:rsid w:val="00E6412F"/>
    <w:rsid w:val="00E65428"/>
    <w:rsid w:val="00E65950"/>
    <w:rsid w:val="00E66859"/>
    <w:rsid w:val="00E67395"/>
    <w:rsid w:val="00E67616"/>
    <w:rsid w:val="00E679E2"/>
    <w:rsid w:val="00E700F2"/>
    <w:rsid w:val="00E710C4"/>
    <w:rsid w:val="00E72CB9"/>
    <w:rsid w:val="00E7313F"/>
    <w:rsid w:val="00E73BCB"/>
    <w:rsid w:val="00E73D7C"/>
    <w:rsid w:val="00E74924"/>
    <w:rsid w:val="00E74F7D"/>
    <w:rsid w:val="00E75ACB"/>
    <w:rsid w:val="00E75B6A"/>
    <w:rsid w:val="00E76405"/>
    <w:rsid w:val="00E77345"/>
    <w:rsid w:val="00E80876"/>
    <w:rsid w:val="00E80C8A"/>
    <w:rsid w:val="00E81230"/>
    <w:rsid w:val="00E8258F"/>
    <w:rsid w:val="00E83118"/>
    <w:rsid w:val="00E84E36"/>
    <w:rsid w:val="00E85C68"/>
    <w:rsid w:val="00E86943"/>
    <w:rsid w:val="00E901CD"/>
    <w:rsid w:val="00E90B7D"/>
    <w:rsid w:val="00E90F5C"/>
    <w:rsid w:val="00E9108F"/>
    <w:rsid w:val="00E91EEC"/>
    <w:rsid w:val="00E9461C"/>
    <w:rsid w:val="00E96A28"/>
    <w:rsid w:val="00EA05A1"/>
    <w:rsid w:val="00EA1A99"/>
    <w:rsid w:val="00EA2850"/>
    <w:rsid w:val="00EA2E9F"/>
    <w:rsid w:val="00EA39E2"/>
    <w:rsid w:val="00EA56FC"/>
    <w:rsid w:val="00EA617C"/>
    <w:rsid w:val="00EB2472"/>
    <w:rsid w:val="00EB2CCD"/>
    <w:rsid w:val="00EB3348"/>
    <w:rsid w:val="00EB4FA3"/>
    <w:rsid w:val="00EB61E6"/>
    <w:rsid w:val="00EB66D6"/>
    <w:rsid w:val="00EB68B5"/>
    <w:rsid w:val="00EB6C2C"/>
    <w:rsid w:val="00EC1411"/>
    <w:rsid w:val="00EC17C3"/>
    <w:rsid w:val="00EC1ACD"/>
    <w:rsid w:val="00EC26A9"/>
    <w:rsid w:val="00EC2846"/>
    <w:rsid w:val="00EC2EB6"/>
    <w:rsid w:val="00EC3C12"/>
    <w:rsid w:val="00EC3D88"/>
    <w:rsid w:val="00EC3D96"/>
    <w:rsid w:val="00EC3EE0"/>
    <w:rsid w:val="00EC4690"/>
    <w:rsid w:val="00EC54B1"/>
    <w:rsid w:val="00EC5847"/>
    <w:rsid w:val="00EC6D5E"/>
    <w:rsid w:val="00ED08F1"/>
    <w:rsid w:val="00ED0B81"/>
    <w:rsid w:val="00ED0FC0"/>
    <w:rsid w:val="00ED22D9"/>
    <w:rsid w:val="00ED2481"/>
    <w:rsid w:val="00ED3937"/>
    <w:rsid w:val="00ED3C09"/>
    <w:rsid w:val="00ED495A"/>
    <w:rsid w:val="00ED49D1"/>
    <w:rsid w:val="00ED51B3"/>
    <w:rsid w:val="00ED6124"/>
    <w:rsid w:val="00ED67C6"/>
    <w:rsid w:val="00ED6B53"/>
    <w:rsid w:val="00EE3B24"/>
    <w:rsid w:val="00EE503C"/>
    <w:rsid w:val="00EF0A9F"/>
    <w:rsid w:val="00EF15BF"/>
    <w:rsid w:val="00EF272B"/>
    <w:rsid w:val="00EF3EF1"/>
    <w:rsid w:val="00EF43EB"/>
    <w:rsid w:val="00EF485E"/>
    <w:rsid w:val="00EF5161"/>
    <w:rsid w:val="00EF67BD"/>
    <w:rsid w:val="00F013AB"/>
    <w:rsid w:val="00F01EFC"/>
    <w:rsid w:val="00F03F69"/>
    <w:rsid w:val="00F04148"/>
    <w:rsid w:val="00F04C40"/>
    <w:rsid w:val="00F0694F"/>
    <w:rsid w:val="00F07E7C"/>
    <w:rsid w:val="00F11351"/>
    <w:rsid w:val="00F1138B"/>
    <w:rsid w:val="00F11600"/>
    <w:rsid w:val="00F11A69"/>
    <w:rsid w:val="00F1336F"/>
    <w:rsid w:val="00F14431"/>
    <w:rsid w:val="00F1548D"/>
    <w:rsid w:val="00F1586C"/>
    <w:rsid w:val="00F16D37"/>
    <w:rsid w:val="00F17BD9"/>
    <w:rsid w:val="00F21DA8"/>
    <w:rsid w:val="00F23646"/>
    <w:rsid w:val="00F23DBC"/>
    <w:rsid w:val="00F257C0"/>
    <w:rsid w:val="00F27D5B"/>
    <w:rsid w:val="00F30760"/>
    <w:rsid w:val="00F30E80"/>
    <w:rsid w:val="00F317B2"/>
    <w:rsid w:val="00F335B5"/>
    <w:rsid w:val="00F33C48"/>
    <w:rsid w:val="00F364B1"/>
    <w:rsid w:val="00F36937"/>
    <w:rsid w:val="00F36FF2"/>
    <w:rsid w:val="00F37257"/>
    <w:rsid w:val="00F3744C"/>
    <w:rsid w:val="00F37DA8"/>
    <w:rsid w:val="00F40100"/>
    <w:rsid w:val="00F40FB0"/>
    <w:rsid w:val="00F434F1"/>
    <w:rsid w:val="00F45523"/>
    <w:rsid w:val="00F45C12"/>
    <w:rsid w:val="00F50900"/>
    <w:rsid w:val="00F51C55"/>
    <w:rsid w:val="00F528A6"/>
    <w:rsid w:val="00F52DC7"/>
    <w:rsid w:val="00F53972"/>
    <w:rsid w:val="00F53EC7"/>
    <w:rsid w:val="00F550E4"/>
    <w:rsid w:val="00F5566F"/>
    <w:rsid w:val="00F55E68"/>
    <w:rsid w:val="00F56259"/>
    <w:rsid w:val="00F56C52"/>
    <w:rsid w:val="00F5734A"/>
    <w:rsid w:val="00F57632"/>
    <w:rsid w:val="00F576FB"/>
    <w:rsid w:val="00F60D90"/>
    <w:rsid w:val="00F61428"/>
    <w:rsid w:val="00F62161"/>
    <w:rsid w:val="00F64C94"/>
    <w:rsid w:val="00F66212"/>
    <w:rsid w:val="00F6653D"/>
    <w:rsid w:val="00F66A8B"/>
    <w:rsid w:val="00F70C32"/>
    <w:rsid w:val="00F70EF0"/>
    <w:rsid w:val="00F7109F"/>
    <w:rsid w:val="00F7155E"/>
    <w:rsid w:val="00F71C3A"/>
    <w:rsid w:val="00F7245B"/>
    <w:rsid w:val="00F72BD1"/>
    <w:rsid w:val="00F76F38"/>
    <w:rsid w:val="00F76FCE"/>
    <w:rsid w:val="00F7702E"/>
    <w:rsid w:val="00F77D60"/>
    <w:rsid w:val="00F800D3"/>
    <w:rsid w:val="00F814E6"/>
    <w:rsid w:val="00F81BC4"/>
    <w:rsid w:val="00F830A0"/>
    <w:rsid w:val="00F835EB"/>
    <w:rsid w:val="00F85CA2"/>
    <w:rsid w:val="00F94554"/>
    <w:rsid w:val="00F94823"/>
    <w:rsid w:val="00F95D99"/>
    <w:rsid w:val="00F95FD1"/>
    <w:rsid w:val="00F9667D"/>
    <w:rsid w:val="00F97348"/>
    <w:rsid w:val="00F974C1"/>
    <w:rsid w:val="00F97DD8"/>
    <w:rsid w:val="00FA3257"/>
    <w:rsid w:val="00FA3E01"/>
    <w:rsid w:val="00FA4496"/>
    <w:rsid w:val="00FA5399"/>
    <w:rsid w:val="00FA5916"/>
    <w:rsid w:val="00FA7710"/>
    <w:rsid w:val="00FB30B8"/>
    <w:rsid w:val="00FB3711"/>
    <w:rsid w:val="00FB5036"/>
    <w:rsid w:val="00FB5911"/>
    <w:rsid w:val="00FB7B12"/>
    <w:rsid w:val="00FC30C2"/>
    <w:rsid w:val="00FC39D0"/>
    <w:rsid w:val="00FC3F02"/>
    <w:rsid w:val="00FC444F"/>
    <w:rsid w:val="00FC4F71"/>
    <w:rsid w:val="00FC62F9"/>
    <w:rsid w:val="00FC7FCB"/>
    <w:rsid w:val="00FD09C7"/>
    <w:rsid w:val="00FD23CE"/>
    <w:rsid w:val="00FD2625"/>
    <w:rsid w:val="00FD2B9B"/>
    <w:rsid w:val="00FD2DBD"/>
    <w:rsid w:val="00FD5591"/>
    <w:rsid w:val="00FD562B"/>
    <w:rsid w:val="00FD5656"/>
    <w:rsid w:val="00FD5D81"/>
    <w:rsid w:val="00FD66B4"/>
    <w:rsid w:val="00FE200C"/>
    <w:rsid w:val="00FE4081"/>
    <w:rsid w:val="00FE4300"/>
    <w:rsid w:val="00FE57F1"/>
    <w:rsid w:val="00FE5D52"/>
    <w:rsid w:val="00FE68A9"/>
    <w:rsid w:val="00FE6FD6"/>
    <w:rsid w:val="00FE70B9"/>
    <w:rsid w:val="00FE7191"/>
    <w:rsid w:val="00FE7B1D"/>
    <w:rsid w:val="00FF1519"/>
    <w:rsid w:val="00FF159E"/>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2643B8E"/>
  <w15:docId w15:val="{3F137860-BBE1-4368-B7F3-25554F30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en-US"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39F"/>
  </w:style>
  <w:style w:type="paragraph" w:styleId="Ttulo1">
    <w:name w:val="heading 1"/>
    <w:basedOn w:val="Normal"/>
    <w:next w:val="Normal"/>
    <w:link w:val="Ttulo1Car"/>
    <w:uiPriority w:val="9"/>
    <w:qFormat/>
    <w:rsid w:val="0082339F"/>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2339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82339F"/>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Ttulo4">
    <w:name w:val="heading 4"/>
    <w:basedOn w:val="Normal"/>
    <w:next w:val="Normal"/>
    <w:link w:val="Ttulo4Car"/>
    <w:uiPriority w:val="9"/>
    <w:unhideWhenUsed/>
    <w:qFormat/>
    <w:rsid w:val="0082339F"/>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82339F"/>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Ttulo6">
    <w:name w:val="heading 6"/>
    <w:basedOn w:val="Normal"/>
    <w:next w:val="Normal"/>
    <w:link w:val="Ttulo6Car"/>
    <w:uiPriority w:val="9"/>
    <w:unhideWhenUsed/>
    <w:qFormat/>
    <w:rsid w:val="0082339F"/>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Ttulo7">
    <w:name w:val="heading 7"/>
    <w:basedOn w:val="Normal"/>
    <w:next w:val="Normal"/>
    <w:link w:val="Ttulo7Car"/>
    <w:uiPriority w:val="9"/>
    <w:unhideWhenUsed/>
    <w:qFormat/>
    <w:rsid w:val="0082339F"/>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unhideWhenUsed/>
    <w:qFormat/>
    <w:rsid w:val="0082339F"/>
    <w:pPr>
      <w:keepNext/>
      <w:keepLines/>
      <w:spacing w:before="40" w:after="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unhideWhenUsed/>
    <w:qFormat/>
    <w:rsid w:val="0082339F"/>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lang w:eastAsia="es-ES_tradnl"/>
    </w:rPr>
  </w:style>
  <w:style w:type="character" w:styleId="Textoennegrita">
    <w:name w:val="Strong"/>
    <w:basedOn w:val="Fuentedeprrafopredeter"/>
    <w:uiPriority w:val="22"/>
    <w:qFormat/>
    <w:rsid w:val="0082339F"/>
    <w:rPr>
      <w:b/>
      <w:bCs/>
    </w:rPr>
  </w:style>
  <w:style w:type="character" w:styleId="nfasis">
    <w:name w:val="Emphasis"/>
    <w:basedOn w:val="Fuentedeprrafopredeter"/>
    <w:uiPriority w:val="20"/>
    <w:qFormat/>
    <w:rsid w:val="0082339F"/>
    <w:rPr>
      <w:i/>
      <w:iCs/>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82339F"/>
    <w:rPr>
      <w:rFonts w:asciiTheme="majorHAnsi" w:eastAsiaTheme="majorEastAsia" w:hAnsiTheme="majorHAnsi" w:cstheme="majorBidi"/>
      <w:color w:val="365F91" w:themeColor="accent1" w:themeShade="BF"/>
      <w:sz w:val="32"/>
      <w:szCs w:val="32"/>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uiPriority w:val="99"/>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uiPriority w:val="9"/>
    <w:rsid w:val="0082339F"/>
    <w:rPr>
      <w:rFonts w:asciiTheme="majorHAnsi" w:eastAsiaTheme="majorEastAsia" w:hAnsiTheme="majorHAnsi" w:cstheme="majorBidi"/>
      <w:color w:val="1F497D" w:themeColor="text2"/>
      <w:sz w:val="24"/>
      <w:szCs w:val="24"/>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uiPriority w:val="9"/>
    <w:rsid w:val="0082339F"/>
    <w:rPr>
      <w:rFonts w:asciiTheme="majorHAnsi" w:eastAsiaTheme="majorEastAsia" w:hAnsiTheme="majorHAnsi" w:cstheme="majorBidi"/>
      <w:color w:val="1F497D" w:themeColor="text2"/>
      <w:sz w:val="22"/>
      <w:szCs w:val="22"/>
    </w:rPr>
  </w:style>
  <w:style w:type="table" w:customStyle="1" w:styleId="Tablaconcuadrcula1">
    <w:name w:val="Tabla con cuadrícula1"/>
    <w:basedOn w:val="Tablanormal"/>
    <w:next w:val="Tablaconcuadrcula"/>
    <w:rsid w:val="00490B0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nhideWhenUsed/>
    <w:rsid w:val="0035377B"/>
    <w:rPr>
      <w:color w:val="800080" w:themeColor="followedHyperlink"/>
      <w:u w:val="single"/>
    </w:rPr>
  </w:style>
  <w:style w:type="paragraph" w:customStyle="1" w:styleId="tab1">
    <w:name w:val="tab1"/>
    <w:basedOn w:val="Normal"/>
    <w:rsid w:val="00C413BE"/>
    <w:pPr>
      <w:spacing w:before="100" w:beforeAutospacing="1" w:after="100" w:afterAutospacing="1"/>
    </w:pPr>
    <w:rPr>
      <w:rFonts w:ascii="Times New Roman" w:eastAsia="Times New Roman" w:hAnsi="Times New Roman" w:cs="Times New Roman"/>
      <w:lang w:val="es-CO" w:eastAsia="es-CO"/>
    </w:rPr>
  </w:style>
  <w:style w:type="character" w:customStyle="1" w:styleId="Ttulo2Car">
    <w:name w:val="Título 2 Car"/>
    <w:basedOn w:val="Fuentedeprrafopredeter"/>
    <w:link w:val="Ttulo2"/>
    <w:uiPriority w:val="9"/>
    <w:rsid w:val="0082339F"/>
    <w:rPr>
      <w:rFonts w:asciiTheme="majorHAnsi" w:eastAsiaTheme="majorEastAsia" w:hAnsiTheme="majorHAnsi" w:cstheme="majorBidi"/>
      <w:color w:val="404040" w:themeColor="text1" w:themeTint="BF"/>
      <w:sz w:val="28"/>
      <w:szCs w:val="28"/>
    </w:rPr>
  </w:style>
  <w:style w:type="character" w:customStyle="1" w:styleId="Ttulo4Car">
    <w:name w:val="Título 4 Car"/>
    <w:basedOn w:val="Fuentedeprrafopredeter"/>
    <w:link w:val="Ttulo4"/>
    <w:uiPriority w:val="9"/>
    <w:rsid w:val="0082339F"/>
    <w:rPr>
      <w:rFonts w:asciiTheme="majorHAnsi" w:eastAsiaTheme="majorEastAsia" w:hAnsiTheme="majorHAnsi" w:cstheme="majorBidi"/>
      <w:sz w:val="22"/>
      <w:szCs w:val="22"/>
    </w:rPr>
  </w:style>
  <w:style w:type="character" w:customStyle="1" w:styleId="Ttulo6Car">
    <w:name w:val="Título 6 Car"/>
    <w:basedOn w:val="Fuentedeprrafopredeter"/>
    <w:link w:val="Ttulo6"/>
    <w:uiPriority w:val="9"/>
    <w:rsid w:val="0082339F"/>
    <w:rPr>
      <w:rFonts w:asciiTheme="majorHAnsi" w:eastAsiaTheme="majorEastAsia" w:hAnsiTheme="majorHAnsi" w:cstheme="majorBidi"/>
      <w:i/>
      <w:iCs/>
      <w:color w:val="1F497D" w:themeColor="text2"/>
      <w:sz w:val="21"/>
      <w:szCs w:val="21"/>
    </w:rPr>
  </w:style>
  <w:style w:type="character" w:customStyle="1" w:styleId="Ttulo7Car">
    <w:name w:val="Título 7 Car"/>
    <w:basedOn w:val="Fuentedeprrafopredeter"/>
    <w:link w:val="Ttulo7"/>
    <w:uiPriority w:val="9"/>
    <w:rsid w:val="0082339F"/>
    <w:rPr>
      <w:rFonts w:asciiTheme="majorHAnsi" w:eastAsiaTheme="majorEastAsia" w:hAnsiTheme="majorHAnsi" w:cstheme="majorBidi"/>
      <w:i/>
      <w:iCs/>
      <w:color w:val="244061" w:themeColor="accent1" w:themeShade="80"/>
      <w:sz w:val="21"/>
      <w:szCs w:val="21"/>
    </w:rPr>
  </w:style>
  <w:style w:type="character" w:customStyle="1" w:styleId="Ttulo8Car">
    <w:name w:val="Título 8 Car"/>
    <w:basedOn w:val="Fuentedeprrafopredeter"/>
    <w:link w:val="Ttulo8"/>
    <w:uiPriority w:val="9"/>
    <w:rsid w:val="0082339F"/>
    <w:rPr>
      <w:rFonts w:asciiTheme="majorHAnsi" w:eastAsiaTheme="majorEastAsia" w:hAnsiTheme="majorHAnsi" w:cstheme="majorBidi"/>
      <w:b/>
      <w:bCs/>
      <w:color w:val="1F497D" w:themeColor="text2"/>
    </w:rPr>
  </w:style>
  <w:style w:type="character" w:customStyle="1" w:styleId="Ttulo9Car">
    <w:name w:val="Título 9 Car"/>
    <w:basedOn w:val="Fuentedeprrafopredeter"/>
    <w:link w:val="Ttulo9"/>
    <w:uiPriority w:val="9"/>
    <w:rsid w:val="0082339F"/>
    <w:rPr>
      <w:rFonts w:asciiTheme="majorHAnsi" w:eastAsiaTheme="majorEastAsia" w:hAnsiTheme="majorHAnsi" w:cstheme="majorBidi"/>
      <w:b/>
      <w:bCs/>
      <w:i/>
      <w:iCs/>
      <w:color w:val="1F497D" w:themeColor="text2"/>
    </w:rPr>
  </w:style>
  <w:style w:type="paragraph" w:styleId="Descripcin">
    <w:name w:val="caption"/>
    <w:basedOn w:val="Normal"/>
    <w:next w:val="Normal"/>
    <w:uiPriority w:val="35"/>
    <w:semiHidden/>
    <w:unhideWhenUsed/>
    <w:qFormat/>
    <w:rsid w:val="0082339F"/>
    <w:pPr>
      <w:spacing w:line="240" w:lineRule="auto"/>
    </w:pPr>
    <w:rPr>
      <w:b/>
      <w:bCs/>
      <w:smallCaps/>
      <w:color w:val="595959" w:themeColor="text1" w:themeTint="A6"/>
      <w:spacing w:val="6"/>
    </w:rPr>
  </w:style>
  <w:style w:type="paragraph" w:styleId="Puesto">
    <w:name w:val="Title"/>
    <w:basedOn w:val="Normal"/>
    <w:next w:val="Normal"/>
    <w:link w:val="PuestoCar"/>
    <w:uiPriority w:val="10"/>
    <w:qFormat/>
    <w:rsid w:val="0082339F"/>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PuestoCar">
    <w:name w:val="Puesto Car"/>
    <w:basedOn w:val="Fuentedeprrafopredeter"/>
    <w:link w:val="Puesto"/>
    <w:uiPriority w:val="10"/>
    <w:rsid w:val="0082339F"/>
    <w:rPr>
      <w:rFonts w:asciiTheme="majorHAnsi" w:eastAsiaTheme="majorEastAsia" w:hAnsiTheme="majorHAnsi" w:cstheme="majorBidi"/>
      <w:color w:val="4F81BD" w:themeColor="accent1"/>
      <w:spacing w:val="-10"/>
      <w:sz w:val="56"/>
      <w:szCs w:val="56"/>
    </w:rPr>
  </w:style>
  <w:style w:type="paragraph" w:styleId="Subttulo">
    <w:name w:val="Subtitle"/>
    <w:basedOn w:val="Normal"/>
    <w:next w:val="Normal"/>
    <w:link w:val="SubttuloCar"/>
    <w:uiPriority w:val="11"/>
    <w:qFormat/>
    <w:rsid w:val="0082339F"/>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82339F"/>
    <w:rPr>
      <w:rFonts w:asciiTheme="majorHAnsi" w:eastAsiaTheme="majorEastAsia" w:hAnsiTheme="majorHAnsi" w:cstheme="majorBidi"/>
      <w:sz w:val="24"/>
      <w:szCs w:val="24"/>
    </w:rPr>
  </w:style>
  <w:style w:type="paragraph" w:styleId="Sinespaciado">
    <w:name w:val="No Spacing"/>
    <w:uiPriority w:val="1"/>
    <w:qFormat/>
    <w:rsid w:val="0082339F"/>
    <w:pPr>
      <w:spacing w:after="0" w:line="240" w:lineRule="auto"/>
    </w:pPr>
  </w:style>
  <w:style w:type="paragraph" w:styleId="Cita">
    <w:name w:val="Quote"/>
    <w:basedOn w:val="Normal"/>
    <w:next w:val="Normal"/>
    <w:link w:val="CitaCar"/>
    <w:uiPriority w:val="29"/>
    <w:qFormat/>
    <w:rsid w:val="0082339F"/>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82339F"/>
    <w:rPr>
      <w:i/>
      <w:iCs/>
      <w:color w:val="404040" w:themeColor="text1" w:themeTint="BF"/>
    </w:rPr>
  </w:style>
  <w:style w:type="paragraph" w:styleId="Citadestacada">
    <w:name w:val="Intense Quote"/>
    <w:basedOn w:val="Normal"/>
    <w:next w:val="Normal"/>
    <w:link w:val="CitadestacadaCar"/>
    <w:uiPriority w:val="30"/>
    <w:qFormat/>
    <w:rsid w:val="0082339F"/>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82339F"/>
    <w:rPr>
      <w:rFonts w:asciiTheme="majorHAnsi" w:eastAsiaTheme="majorEastAsia" w:hAnsiTheme="majorHAnsi" w:cstheme="majorBidi"/>
      <w:color w:val="4F81BD" w:themeColor="accent1"/>
      <w:sz w:val="28"/>
      <w:szCs w:val="28"/>
    </w:rPr>
  </w:style>
  <w:style w:type="character" w:styleId="nfasissutil">
    <w:name w:val="Subtle Emphasis"/>
    <w:basedOn w:val="Fuentedeprrafopredeter"/>
    <w:uiPriority w:val="19"/>
    <w:qFormat/>
    <w:rsid w:val="0082339F"/>
    <w:rPr>
      <w:i/>
      <w:iCs/>
      <w:color w:val="404040" w:themeColor="text1" w:themeTint="BF"/>
    </w:rPr>
  </w:style>
  <w:style w:type="character" w:styleId="nfasisintenso">
    <w:name w:val="Intense Emphasis"/>
    <w:basedOn w:val="Fuentedeprrafopredeter"/>
    <w:uiPriority w:val="21"/>
    <w:qFormat/>
    <w:rsid w:val="0082339F"/>
    <w:rPr>
      <w:b/>
      <w:bCs/>
      <w:i/>
      <w:iCs/>
    </w:rPr>
  </w:style>
  <w:style w:type="character" w:styleId="Referenciasutil">
    <w:name w:val="Subtle Reference"/>
    <w:basedOn w:val="Fuentedeprrafopredeter"/>
    <w:uiPriority w:val="31"/>
    <w:qFormat/>
    <w:rsid w:val="0082339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2339F"/>
    <w:rPr>
      <w:b/>
      <w:bCs/>
      <w:smallCaps/>
      <w:spacing w:val="5"/>
      <w:u w:val="single"/>
    </w:rPr>
  </w:style>
  <w:style w:type="character" w:styleId="Ttulodellibro">
    <w:name w:val="Book Title"/>
    <w:basedOn w:val="Fuentedeprrafopredeter"/>
    <w:uiPriority w:val="33"/>
    <w:qFormat/>
    <w:rsid w:val="0082339F"/>
    <w:rPr>
      <w:b/>
      <w:bCs/>
      <w:smallCaps/>
    </w:rPr>
  </w:style>
  <w:style w:type="paragraph" w:styleId="TtulodeTDC">
    <w:name w:val="TOC Heading"/>
    <w:basedOn w:val="Ttulo1"/>
    <w:next w:val="Normal"/>
    <w:uiPriority w:val="39"/>
    <w:unhideWhenUsed/>
    <w:qFormat/>
    <w:rsid w:val="0082339F"/>
    <w:pPr>
      <w:outlineLvl w:val="9"/>
    </w:pPr>
  </w:style>
  <w:style w:type="paragraph" w:styleId="TDC1">
    <w:name w:val="toc 1"/>
    <w:basedOn w:val="Normal"/>
    <w:next w:val="Normal"/>
    <w:autoRedefine/>
    <w:uiPriority w:val="39"/>
    <w:unhideWhenUsed/>
    <w:rsid w:val="00036D4B"/>
    <w:pPr>
      <w:spacing w:after="100"/>
    </w:pPr>
  </w:style>
  <w:style w:type="paragraph" w:styleId="TDC2">
    <w:name w:val="toc 2"/>
    <w:basedOn w:val="Normal"/>
    <w:next w:val="Normal"/>
    <w:autoRedefine/>
    <w:uiPriority w:val="39"/>
    <w:unhideWhenUsed/>
    <w:rsid w:val="00036D4B"/>
    <w:pPr>
      <w:spacing w:after="100"/>
      <w:ind w:left="200"/>
    </w:pPr>
  </w:style>
  <w:style w:type="paragraph" w:styleId="TDC3">
    <w:name w:val="toc 3"/>
    <w:basedOn w:val="Normal"/>
    <w:next w:val="Normal"/>
    <w:autoRedefine/>
    <w:uiPriority w:val="39"/>
    <w:unhideWhenUsed/>
    <w:rsid w:val="00036D4B"/>
    <w:pPr>
      <w:spacing w:after="100"/>
      <w:ind w:left="400"/>
    </w:pPr>
  </w:style>
  <w:style w:type="table" w:customStyle="1" w:styleId="TableNormal1">
    <w:name w:val="Table Normal1"/>
    <w:rsid w:val="002F62DF"/>
    <w:pPr>
      <w:pBdr>
        <w:top w:val="nil"/>
        <w:left w:val="nil"/>
        <w:bottom w:val="nil"/>
        <w:right w:val="nil"/>
        <w:between w:val="nil"/>
        <w:bar w:val="nil"/>
      </w:pBdr>
      <w:spacing w:after="0" w:line="240" w:lineRule="auto"/>
    </w:pPr>
    <w:rPr>
      <w:rFonts w:ascii="Times New Roman" w:eastAsia="Arial Unicode MS" w:hAnsi="Times New Roman" w:cs="Times New Roman"/>
      <w:bdr w:val="nil"/>
      <w:lang w:val="es-CO" w:eastAsia="es-ES"/>
    </w:rPr>
    <w:tblPr>
      <w:tblInd w:w="0" w:type="dxa"/>
      <w:tblCellMar>
        <w:top w:w="0" w:type="dxa"/>
        <w:left w:w="0" w:type="dxa"/>
        <w:bottom w:w="0" w:type="dxa"/>
        <w:right w:w="0" w:type="dxa"/>
      </w:tblCellMar>
    </w:tblPr>
  </w:style>
  <w:style w:type="paragraph" w:customStyle="1" w:styleId="CuerpoA">
    <w:name w:val="Cuerpo A"/>
    <w:rsid w:val="002F62DF"/>
    <w:pPr>
      <w:pBdr>
        <w:top w:val="nil"/>
        <w:left w:val="nil"/>
        <w:bottom w:val="nil"/>
        <w:right w:val="nil"/>
        <w:between w:val="nil"/>
        <w:bar w:val="nil"/>
      </w:pBdr>
      <w:spacing w:after="200" w:line="240" w:lineRule="auto"/>
    </w:pPr>
    <w:rPr>
      <w:rFonts w:ascii="Cambria" w:eastAsia="Cambria" w:hAnsi="Cambria" w:cs="Cambria"/>
      <w:color w:val="000000"/>
      <w:sz w:val="24"/>
      <w:szCs w:val="24"/>
      <w:u w:color="000000"/>
      <w:bdr w:val="nil"/>
      <w:lang w:eastAsia="es-ES"/>
    </w:rPr>
  </w:style>
  <w:style w:type="paragraph" w:customStyle="1" w:styleId="Cuerpo">
    <w:name w:val="Cuerpo"/>
    <w:rsid w:val="002F62DF"/>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es-CO"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6976156">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0980197">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5267879">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5018885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7949091">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570019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2419647">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4282036">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3323488">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2898655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vice.com/es/video/la-batalla-por-irak-milicias-chiitas-contra-el-estado-islamico-874" TargetMode="External"/><Relationship Id="rId2" Type="http://schemas.openxmlformats.org/officeDocument/2006/relationships/hyperlink" Target="https://www.youtube.com/watch?v=xIX1jOt6_pI" TargetMode="External"/><Relationship Id="rId1" Type="http://schemas.openxmlformats.org/officeDocument/2006/relationships/hyperlink" Target="https://www.youtube.com/watch?v=p0go6O2qqZI"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realinstitutoelcano.org/wps/portal/rielcano/contenido?WCM_GLOBAL_CONTEXT=/elcano/elcano_es/zonas_es/asia-pacifico/dt+31-2007" TargetMode="External"/><Relationship Id="rId18" Type="http://schemas.openxmlformats.org/officeDocument/2006/relationships/hyperlink" Target="http://www.dirigentesdigital.com/articulo/mercados/latam/215244/latinoamerica/reconfigura/frente/banco/fondo/brics.html" TargetMode="External"/><Relationship Id="rId26" Type="http://schemas.openxmlformats.org/officeDocument/2006/relationships/hyperlink" Target="http://www.youtube.com/watch?v=XvWtS1EUgGk" TargetMode="External"/><Relationship Id="rId39" Type="http://schemas.openxmlformats.org/officeDocument/2006/relationships/hyperlink" Target="https://www.youtube.com/watch?v=k0esehuXkwg" TargetMode="External"/><Relationship Id="rId21" Type="http://schemas.openxmlformats.org/officeDocument/2006/relationships/hyperlink" Target="http://www.ucdp.uu.se/gpdatabase/search.php" TargetMode="External"/><Relationship Id="rId34" Type="http://schemas.openxmlformats.org/officeDocument/2006/relationships/hyperlink" Target="http://espaciospoliticos.com.ar/el-resurgimiento-de-los-movimientos-nacionalistas/" TargetMode="External"/><Relationship Id="rId42" Type="http://schemas.openxmlformats.org/officeDocument/2006/relationships/hyperlink" Target="http://www.realinstitutoelcano.org/wps/portal/rielcano/contenido?WCM_GLOBAL_CONTEXT=/elcano/elcano_es/zonas_es/ari153-2008" TargetMode="External"/><Relationship Id="rId47" Type="http://schemas.openxmlformats.org/officeDocument/2006/relationships/hyperlink" Target="http://aulaplaneta.planetasaber.com/encyclopedia/default.asp?idpack=8&amp;idpil=000LKS01&amp;ruta=Buscador" TargetMode="External"/><Relationship Id="rId50" Type="http://schemas.openxmlformats.org/officeDocument/2006/relationships/hyperlink" Target="http://aulaplaneta.planetasaber.com/theworld/chronicles/seccions/cards/default.asp?pk=1177&amp;art=94" TargetMode="External"/><Relationship Id="rId55" Type="http://schemas.openxmlformats.org/officeDocument/2006/relationships/hyperlink" Target="http://www.monde-diplomatique.es/?url=editorial/0000856412872168186811102294251000/editorial/?articulo=8ca803e0-5eba-4c95-908f-64a36ee042fd" TargetMode="External"/><Relationship Id="rId63" Type="http://schemas.openxmlformats.org/officeDocument/2006/relationships/hyperlink" Target="http://aulaplaneta.planetasaber.com/theworld/chronicles/seccions/cards/default.asp?art=94&amp;pk=1768" TargetMode="External"/><Relationship Id="rId68" Type="http://schemas.openxmlformats.org/officeDocument/2006/relationships/hyperlink" Target="http://www.lacrisisdelahistoria.com/guerra-de-afganistan/"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youtube.com/watch?v=nBYlMC1c_lQ" TargetMode="External"/><Relationship Id="rId2" Type="http://schemas.openxmlformats.org/officeDocument/2006/relationships/numbering" Target="numbering.xml"/><Relationship Id="rId16" Type="http://schemas.openxmlformats.org/officeDocument/2006/relationships/hyperlink" Target="http://www.bbc.co.uk/mundo/noticias/2011/12/111202_video_brics_adonde_van_med.shtml" TargetMode="External"/><Relationship Id="rId29" Type="http://schemas.openxmlformats.org/officeDocument/2006/relationships/hyperlink" Target="http://www.americaeconomia.com/analisis-opinion/los-conflictos-separatistas-en-el-mundo" TargetMode="External"/><Relationship Id="rId11" Type="http://schemas.openxmlformats.org/officeDocument/2006/relationships/hyperlink" Target="http://www.nuevatribuna.es/articulo/mundo/-que-son-los-brics/20130510141412091961.html" TargetMode="External"/><Relationship Id="rId24" Type="http://schemas.openxmlformats.org/officeDocument/2006/relationships/hyperlink" Target="http://www.passia.org/palestine_facts/MAPS/0_pal_facts_MAPS.htm" TargetMode="External"/><Relationship Id="rId32" Type="http://schemas.openxmlformats.org/officeDocument/2006/relationships/hyperlink" Target="http://www.elmundo.es/internacional/2014/05/21/537cdf82e2704e57098b4573.html" TargetMode="External"/><Relationship Id="rId37" Type="http://schemas.openxmlformats.org/officeDocument/2006/relationships/hyperlink" Target="http://actualidad.rt.com/actualidad/view/146709-rusia-putin-china-nuevo-orden-mundial" TargetMode="External"/><Relationship Id="rId40" Type="http://schemas.openxmlformats.org/officeDocument/2006/relationships/hyperlink" Target="http://hispanicasaber.planetasaber.com/theworld/chronicles/seccions/cards/default.asp?art=94&amp;pk=2568" TargetMode="External"/><Relationship Id="rId45" Type="http://schemas.openxmlformats.org/officeDocument/2006/relationships/hyperlink" Target="http://www.bbc.com/mundo/noticias/2010/10/101019_chechenia_ataque_analisis_lh.shtml" TargetMode="External"/><Relationship Id="rId53" Type="http://schemas.openxmlformats.org/officeDocument/2006/relationships/hyperlink" Target="http://hispanicasaber.planetasaber.com/theworld/chronicles/seccions/cards/default.asp?art=94&amp;pk=1732" TargetMode="External"/><Relationship Id="rId58" Type="http://schemas.openxmlformats.org/officeDocument/2006/relationships/hyperlink" Target="http://www.rtve.es/noticias/revueltas-arabes/" TargetMode="External"/><Relationship Id="rId66" Type="http://schemas.openxmlformats.org/officeDocument/2006/relationships/hyperlink" Target="http://article.wn.com/view/2013/11/13/ONU_Aumenta_produccion_de_opio_en_Afganistan/" TargetMode="External"/><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china-files.com/" TargetMode="External"/><Relationship Id="rId23" Type="http://schemas.openxmlformats.org/officeDocument/2006/relationships/hyperlink" Target="http://gsp.yale.edu/" TargetMode="External"/><Relationship Id="rId28" Type="http://schemas.openxmlformats.org/officeDocument/2006/relationships/hyperlink" Target="http://internacional.elpais.com/internacional/2014/12/05/actualidad/1417804181_973994.html" TargetMode="External"/><Relationship Id="rId36" Type="http://schemas.openxmlformats.org/officeDocument/2006/relationships/hyperlink" Target="http://profesores.aulaplaneta.com/AuxPages/RecursoProfesor.aspx?IdGuion=14722&amp;IdRecurso=755163&amp;Transparent=on" TargetMode="External"/><Relationship Id="rId49" Type="http://schemas.openxmlformats.org/officeDocument/2006/relationships/hyperlink" Target="http://aulaplaneta.planetasaber.com/theworld/chronicles/seccions/cards/default.asp?pk=2161&amp;art=94" TargetMode="External"/><Relationship Id="rId57" Type="http://schemas.openxmlformats.org/officeDocument/2006/relationships/hyperlink" Target="http://www.letraslibres.com/revista/dossier/primavera-arabe" TargetMode="External"/><Relationship Id="rId61" Type="http://schemas.openxmlformats.org/officeDocument/2006/relationships/hyperlink" Target="http://www.ipsnoticias.net/1999/03/eeuu-medios-perpetuan-imagen-negativa-de-musulmanes-segun-onu/" TargetMode="External"/><Relationship Id="rId10" Type="http://schemas.openxmlformats.org/officeDocument/2006/relationships/hyperlink" Target="http://www.alainet.org/es/active/30365" TargetMode="External"/><Relationship Id="rId19" Type="http://schemas.openxmlformats.org/officeDocument/2006/relationships/hyperlink" Target="http://elpais.com/diario/2010/07/05/internacional/1278280810_850215.html" TargetMode="External"/><Relationship Id="rId31" Type="http://schemas.openxmlformats.org/officeDocument/2006/relationships/hyperlink" Target="http://elpais.com/elpais/2014/06/13/opinion/1402682304_698225.html" TargetMode="External"/><Relationship Id="rId44" Type="http://schemas.openxmlformats.org/officeDocument/2006/relationships/hyperlink" Target="http://www.elperiodicodearagon.com/noticias/internacional/chechenia-vota-futuro-presion-guerrilla-separatista_47728.html" TargetMode="External"/><Relationship Id="rId52" Type="http://schemas.openxmlformats.org/officeDocument/2006/relationships/hyperlink" Target="https://www.youtube.com/watch?v=WrAnbJWebVg" TargetMode="External"/><Relationship Id="rId60" Type="http://schemas.openxmlformats.org/officeDocument/2006/relationships/hyperlink" Target="http://noticias.lainformacion.com/mundo/nueve-mapas-para-entender-siria-y-la-guerra-civil-que-asola-al-pais-desde-hace-4-anos_lsU19h0rOw8y7awo26BKr3/" TargetMode="External"/><Relationship Id="rId65" Type="http://schemas.openxmlformats.org/officeDocument/2006/relationships/hyperlink" Target="http://eurasianhub.com/2013/09/25/negociaciones-entre-washington-y-teheran/" TargetMode="External"/><Relationship Id="rId73" Type="http://schemas.openxmlformats.org/officeDocument/2006/relationships/hyperlink" Target="http://elpais.com/elpais/2013/12/27/media/1388174643_201224.html" TargetMode="External"/><Relationship Id="rId78"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hispanicasaber.planetasaber.com/theworld/chronicles/seccions/cards/default.asp?art=94&amp;pk=3202" TargetMode="External"/><Relationship Id="rId22" Type="http://schemas.openxmlformats.org/officeDocument/2006/relationships/hyperlink" Target="http://hispanicasaber.planetasaber.com/theworld/chronicles/seccions/cards/default.asp?art=94&amp;pk=1223" TargetMode="External"/><Relationship Id="rId27" Type="http://schemas.openxmlformats.org/officeDocument/2006/relationships/hyperlink" Target="http://www.bbc.com/mundo/noticias/2014/02/140210_guerras_victimas" TargetMode="External"/><Relationship Id="rId30" Type="http://schemas.openxmlformats.org/officeDocument/2006/relationships/hyperlink" Target="http://cvisaacs.univalle.edu.co/index.php?option=com_content&amp;view=article&amp;id=3503:sobre-la-guerra&amp;catid=374&amp;Itemid=101123" TargetMode="External"/><Relationship Id="rId35" Type="http://schemas.openxmlformats.org/officeDocument/2006/relationships/hyperlink" Target="http://elordenmundial.com/regiones/europa/frente-nacional-el-primer-partido-de-francia/" TargetMode="External"/><Relationship Id="rId43" Type="http://schemas.openxmlformats.org/officeDocument/2006/relationships/hyperlink" Target="http://www.elmundo.es/elmundo/2008/08/13/internacional/1218636279.html" TargetMode="External"/><Relationship Id="rId48" Type="http://schemas.openxmlformats.org/officeDocument/2006/relationships/hyperlink" Target="http://aulaplaneta.planetasaber.com/theworld/chronicles/seccions/cards/default.asp?pk=1686&amp;art=94" TargetMode="External"/><Relationship Id="rId56" Type="http://schemas.openxmlformats.org/officeDocument/2006/relationships/hyperlink" Target="http://www.webislam.com/articulos/61851-el_viento_de_la_primavera_arabe.html" TargetMode="External"/><Relationship Id="rId64" Type="http://schemas.openxmlformats.org/officeDocument/2006/relationships/hyperlink" Target="http://www.rtve.es/noticias/20150709/cronologia-crisis-nuclear-irani/331836.shtml" TargetMode="External"/><Relationship Id="rId69" Type="http://schemas.openxmlformats.org/officeDocument/2006/relationships/hyperlink" Target="http://www.eleconomista.es/africa/noticias/2038389/04/10/12-miembros-de-Al-Qaeda-se-pasan-de-Yemen-a-Somalia-para-entrenar-a-rebeldes-somalies.html" TargetMode="External"/><Relationship Id="rId77" Type="http://schemas.microsoft.com/office/2011/relationships/people" Target="people.xml"/><Relationship Id="rId8" Type="http://schemas.openxmlformats.org/officeDocument/2006/relationships/comments" Target="comments.xml"/><Relationship Id="rId51" Type="http://schemas.openxmlformats.org/officeDocument/2006/relationships/hyperlink" Target="http://actualidad.rt.com/actualidad/167320-sunitas-chiies-diferencias-conflicto" TargetMode="External"/><Relationship Id="rId72" Type="http://schemas.openxmlformats.org/officeDocument/2006/relationships/hyperlink" Target="http://www.elespectador.com/noticias/elmundo/estado-islamico-amenaza-se-extiende-articulo-546054" TargetMode="External"/><Relationship Id="rId3" Type="http://schemas.openxmlformats.org/officeDocument/2006/relationships/styles" Target="styles.xml"/><Relationship Id="rId12" Type="http://schemas.openxmlformats.org/officeDocument/2006/relationships/hyperlink" Target="http://aulaplaneta.planetasaber.com/theworld/dossiers/seccions/cards2/default.asp?art=25&amp;pk=1461&amp;DATA=kcH6ZLRZCmYo4JgQfq7QOMBI7W7r2zH9PU2qbYpKVCzh5k4z8AJJne0zjd%2fm6gQv" TargetMode="External"/><Relationship Id="rId17" Type="http://schemas.openxmlformats.org/officeDocument/2006/relationships/hyperlink" Target="http://elpais.com/diario/2010/07/05/internacional/1278280810_850215.html" TargetMode="External"/><Relationship Id="rId25" Type="http://schemas.openxmlformats.org/officeDocument/2006/relationships/hyperlink" Target="http://www.bbc.co.uk/spanish/specials/1019_israel/page10.shtml" TargetMode="External"/><Relationship Id="rId33" Type="http://schemas.openxmlformats.org/officeDocument/2006/relationships/hyperlink" Target="http://profesores.aulaplaneta.com/AuxPages/RecursoProfesor.aspx?IdGuion=14229&amp;IdRecurso=734260&amp;Transparent=on" TargetMode="External"/><Relationship Id="rId38" Type="http://schemas.openxmlformats.org/officeDocument/2006/relationships/hyperlink" Target="http://internacional.elpais.com/internacional/2011/10/04/actualidad/1317721258_290067.html" TargetMode="External"/><Relationship Id="rId46" Type="http://schemas.openxmlformats.org/officeDocument/2006/relationships/hyperlink" Target="http://historiaybiografias.com/sunitas/" TargetMode="External"/><Relationship Id="rId59" Type="http://schemas.openxmlformats.org/officeDocument/2006/relationships/hyperlink" Target="http://aulaplaneta.planetasaber.com/theworld/chronicles/seccions/cards/default.asp?art=94&amp;pk=2954" TargetMode="External"/><Relationship Id="rId67" Type="http://schemas.openxmlformats.org/officeDocument/2006/relationships/hyperlink" Target="http://aulaplaneta.planetasaber.com/theworld/chronicles/seccions/cards/default.asp?art=94&amp;pk=3296" TargetMode="External"/><Relationship Id="rId20" Type="http://schemas.openxmlformats.org/officeDocument/2006/relationships/hyperlink" Target="http://elpais.com/diario/2011/12/16/internacional/1323990009_850215.html" TargetMode="External"/><Relationship Id="rId41" Type="http://schemas.openxmlformats.org/officeDocument/2006/relationships/hyperlink" Target="https://www.youtube.com/watch?v=EdIjwvd-XYw" TargetMode="External"/><Relationship Id="rId54" Type="http://schemas.openxmlformats.org/officeDocument/2006/relationships/hyperlink" Target="http://www.elpais.com/especial/revueltas-en-el-mundo-arabe/" TargetMode="External"/><Relationship Id="rId62" Type="http://schemas.openxmlformats.org/officeDocument/2006/relationships/hyperlink" Target="http://hispanicasaber.planetasaber.com/theworld/chronicles/seccions/cards/default.asp?art=94&amp;pk=2282" TargetMode="External"/><Relationship Id="rId70" Type="http://schemas.openxmlformats.org/officeDocument/2006/relationships/hyperlink" Target="http://aulaplaneta.planetasaber.com/theworld/chronicles/seccions/cards/default.asp?art=94&amp;pk=2113"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91C6E-D793-4850-8581-094E9DE1E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63</Pages>
  <Words>27524</Words>
  <Characters>151383</Characters>
  <Application>Microsoft Office Word</Application>
  <DocSecurity>0</DocSecurity>
  <Lines>1261</Lines>
  <Paragraphs>357</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178550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Flor Buitrago</cp:lastModifiedBy>
  <cp:revision>3</cp:revision>
  <cp:lastPrinted>2015-03-10T19:49:00Z</cp:lastPrinted>
  <dcterms:created xsi:type="dcterms:W3CDTF">2015-08-12T18:04:00Z</dcterms:created>
  <dcterms:modified xsi:type="dcterms:W3CDTF">2015-08-12T18:05:00Z</dcterms:modified>
</cp:coreProperties>
</file>