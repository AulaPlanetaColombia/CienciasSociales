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Pr="00F12CBF" w:rsidRDefault="001B6E0E" w:rsidP="00C95BF4">
      <w:pPr>
        <w:tabs>
          <w:tab w:val="right" w:pos="8498"/>
        </w:tabs>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ook w:val="04A0" w:firstRow="1" w:lastRow="0" w:firstColumn="1" w:lastColumn="0" w:noHBand="0" w:noVBand="1"/>
      </w:tblPr>
      <w:tblGrid>
        <w:gridCol w:w="1930"/>
        <w:gridCol w:w="6898"/>
      </w:tblGrid>
      <w:tr w:rsidR="00F12CBF" w:rsidRPr="00F12CBF" w14:paraId="0FF63B0E" w14:textId="77777777" w:rsidTr="007309B5">
        <w:tc>
          <w:tcPr>
            <w:tcW w:w="1951" w:type="dxa"/>
            <w:shd w:val="clear" w:color="auto" w:fill="000000" w:themeFill="text1"/>
          </w:tcPr>
          <w:p w14:paraId="09FF9C39" w14:textId="77777777" w:rsidR="008726AB" w:rsidRPr="00F12CBF" w:rsidRDefault="008726AB" w:rsidP="00C95BF4">
            <w:pPr>
              <w:tabs>
                <w:tab w:val="right" w:pos="8498"/>
              </w:tabs>
              <w:spacing w:line="276" w:lineRule="auto"/>
              <w:rPr>
                <w:rFonts w:asciiTheme="majorHAnsi" w:hAnsiTheme="majorHAnsi"/>
                <w:color w:val="31849B" w:themeColor="accent5" w:themeShade="BF"/>
                <w:sz w:val="18"/>
                <w:szCs w:val="18"/>
              </w:rPr>
            </w:pPr>
            <w:r w:rsidRPr="00F12CBF">
              <w:rPr>
                <w:rFonts w:asciiTheme="majorHAnsi" w:hAnsiTheme="majorHAnsi"/>
                <w:color w:val="31849B" w:themeColor="accent5" w:themeShade="BF"/>
                <w:sz w:val="18"/>
                <w:szCs w:val="18"/>
              </w:rPr>
              <w:t>Título del guion</w:t>
            </w:r>
          </w:p>
        </w:tc>
        <w:tc>
          <w:tcPr>
            <w:tcW w:w="7027" w:type="dxa"/>
          </w:tcPr>
          <w:p w14:paraId="2E18FEDD" w14:textId="7EB1F944" w:rsidR="008726AB" w:rsidRPr="00F12CBF" w:rsidRDefault="008726AB" w:rsidP="00C95BF4">
            <w:pPr>
              <w:tabs>
                <w:tab w:val="right" w:pos="8498"/>
              </w:tabs>
              <w:spacing w:line="276" w:lineRule="auto"/>
              <w:rPr>
                <w:rFonts w:asciiTheme="majorHAnsi" w:hAnsiTheme="majorHAnsi"/>
                <w:color w:val="31849B" w:themeColor="accent5" w:themeShade="BF"/>
                <w:sz w:val="18"/>
                <w:szCs w:val="18"/>
                <w:highlight w:val="yellow"/>
              </w:rPr>
            </w:pPr>
            <w:r w:rsidRPr="00F12CBF">
              <w:rPr>
                <w:rFonts w:asciiTheme="majorHAnsi" w:hAnsiTheme="majorHAnsi"/>
                <w:color w:val="31849B" w:themeColor="accent5" w:themeShade="BF"/>
                <w:sz w:val="18"/>
                <w:szCs w:val="18"/>
              </w:rPr>
              <w:t>Conflictos globales contemporáneos</w:t>
            </w:r>
          </w:p>
        </w:tc>
      </w:tr>
      <w:tr w:rsidR="00F12CBF" w:rsidRPr="00F12CBF" w14:paraId="33AC99EA" w14:textId="77777777" w:rsidTr="007309B5">
        <w:tc>
          <w:tcPr>
            <w:tcW w:w="1951" w:type="dxa"/>
            <w:shd w:val="clear" w:color="auto" w:fill="000000" w:themeFill="text1"/>
          </w:tcPr>
          <w:p w14:paraId="74444899" w14:textId="77777777" w:rsidR="008726AB" w:rsidRPr="00F12CBF" w:rsidRDefault="008726AB" w:rsidP="00C95BF4">
            <w:pPr>
              <w:tabs>
                <w:tab w:val="right" w:pos="8498"/>
              </w:tabs>
              <w:spacing w:line="276" w:lineRule="auto"/>
              <w:rPr>
                <w:rFonts w:asciiTheme="majorHAnsi" w:hAnsiTheme="majorHAnsi"/>
                <w:color w:val="31849B" w:themeColor="accent5" w:themeShade="BF"/>
                <w:sz w:val="18"/>
                <w:szCs w:val="18"/>
              </w:rPr>
            </w:pPr>
            <w:r w:rsidRPr="00F12CBF">
              <w:rPr>
                <w:rFonts w:asciiTheme="majorHAnsi" w:hAnsiTheme="majorHAnsi"/>
                <w:color w:val="31849B" w:themeColor="accent5" w:themeShade="BF"/>
                <w:sz w:val="18"/>
                <w:szCs w:val="18"/>
              </w:rPr>
              <w:t>Código del guion</w:t>
            </w:r>
          </w:p>
        </w:tc>
        <w:tc>
          <w:tcPr>
            <w:tcW w:w="7027" w:type="dxa"/>
          </w:tcPr>
          <w:p w14:paraId="7AA1FE7A" w14:textId="75BE6B8B" w:rsidR="008726AB" w:rsidRPr="00F12CBF" w:rsidRDefault="008726AB" w:rsidP="00C95BF4">
            <w:pPr>
              <w:tabs>
                <w:tab w:val="right" w:pos="8498"/>
              </w:tabs>
              <w:spacing w:line="276" w:lineRule="auto"/>
              <w:rPr>
                <w:rFonts w:asciiTheme="majorHAnsi" w:hAnsiTheme="majorHAnsi"/>
                <w:color w:val="31849B" w:themeColor="accent5" w:themeShade="BF"/>
                <w:sz w:val="18"/>
                <w:szCs w:val="18"/>
                <w:highlight w:val="yellow"/>
              </w:rPr>
            </w:pPr>
            <w:r w:rsidRPr="00F12CBF">
              <w:rPr>
                <w:rFonts w:asciiTheme="majorHAnsi" w:hAnsiTheme="majorHAnsi" w:cs="Calibri"/>
                <w:color w:val="31849B" w:themeColor="accent5" w:themeShade="BF"/>
                <w:sz w:val="18"/>
                <w:szCs w:val="18"/>
                <w:lang w:val="es"/>
              </w:rPr>
              <w:t>CS_11_01_CO</w:t>
            </w:r>
          </w:p>
        </w:tc>
      </w:tr>
      <w:tr w:rsidR="00F12CBF" w:rsidRPr="00F12CBF" w14:paraId="4BECBD14" w14:textId="77777777" w:rsidTr="007309B5">
        <w:tc>
          <w:tcPr>
            <w:tcW w:w="1951" w:type="dxa"/>
            <w:shd w:val="clear" w:color="auto" w:fill="000000" w:themeFill="text1"/>
          </w:tcPr>
          <w:p w14:paraId="7F9968C4" w14:textId="77777777" w:rsidR="00E80C8A" w:rsidRPr="00F12CBF" w:rsidRDefault="00E80C8A" w:rsidP="00C95BF4">
            <w:pPr>
              <w:tabs>
                <w:tab w:val="right" w:pos="8498"/>
              </w:tabs>
              <w:spacing w:line="276" w:lineRule="auto"/>
              <w:rPr>
                <w:rFonts w:asciiTheme="majorHAnsi" w:hAnsiTheme="majorHAnsi"/>
                <w:color w:val="31849B" w:themeColor="accent5" w:themeShade="BF"/>
                <w:sz w:val="18"/>
                <w:szCs w:val="18"/>
              </w:rPr>
            </w:pPr>
            <w:r w:rsidRPr="00F12CBF">
              <w:rPr>
                <w:rFonts w:asciiTheme="majorHAnsi" w:hAnsiTheme="majorHAnsi"/>
                <w:color w:val="31849B" w:themeColor="accent5" w:themeShade="BF"/>
                <w:sz w:val="18"/>
                <w:szCs w:val="18"/>
              </w:rPr>
              <w:t>Descripción</w:t>
            </w:r>
          </w:p>
        </w:tc>
        <w:tc>
          <w:tcPr>
            <w:tcW w:w="7027" w:type="dxa"/>
          </w:tcPr>
          <w:p w14:paraId="3B552156" w14:textId="559103AE" w:rsidR="00E80C8A" w:rsidRPr="00F12CBF" w:rsidRDefault="00E80C8A" w:rsidP="001D1455">
            <w:pPr>
              <w:tabs>
                <w:tab w:val="right" w:pos="8498"/>
              </w:tabs>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Una mirada panorámica a los conflictos globales escenificados en Europa y Asia,</w:t>
            </w:r>
            <w:r w:rsidR="00607585" w:rsidRPr="00F12CBF">
              <w:rPr>
                <w:rFonts w:ascii="Times New Roman" w:hAnsi="Times New Roman" w:cs="Times New Roman"/>
                <w:color w:val="31849B" w:themeColor="accent5" w:themeShade="BF"/>
                <w:sz w:val="24"/>
                <w:szCs w:val="24"/>
              </w:rPr>
              <w:t xml:space="preserve"> en la que se</w:t>
            </w:r>
            <w:r w:rsidRPr="00F12CBF">
              <w:rPr>
                <w:rFonts w:ascii="Times New Roman" w:hAnsi="Times New Roman" w:cs="Times New Roman"/>
                <w:color w:val="31849B" w:themeColor="accent5" w:themeShade="BF"/>
                <w:sz w:val="24"/>
                <w:szCs w:val="24"/>
              </w:rPr>
              <w:t xml:space="preserve"> identifi</w:t>
            </w:r>
            <w:r w:rsidR="00607585" w:rsidRPr="00F12CBF">
              <w:rPr>
                <w:rFonts w:ascii="Times New Roman" w:hAnsi="Times New Roman" w:cs="Times New Roman"/>
                <w:color w:val="31849B" w:themeColor="accent5" w:themeShade="BF"/>
                <w:sz w:val="24"/>
                <w:szCs w:val="24"/>
              </w:rPr>
              <w:t>quen</w:t>
            </w:r>
            <w:r w:rsidRPr="00F12CBF">
              <w:rPr>
                <w:rFonts w:ascii="Times New Roman" w:hAnsi="Times New Roman" w:cs="Times New Roman"/>
                <w:color w:val="31849B" w:themeColor="accent5" w:themeShade="BF"/>
                <w:sz w:val="24"/>
                <w:szCs w:val="24"/>
              </w:rPr>
              <w:t xml:space="preserve"> sus actores, elementos y relaciones que implican desde la geopolítica.</w:t>
            </w:r>
          </w:p>
        </w:tc>
      </w:tr>
    </w:tbl>
    <w:p w14:paraId="6C761B3B" w14:textId="77777777" w:rsidR="008726AB" w:rsidRPr="00F12CBF" w:rsidRDefault="008726AB" w:rsidP="00C95BF4">
      <w:pPr>
        <w:tabs>
          <w:tab w:val="right" w:pos="8498"/>
        </w:tabs>
        <w:spacing w:after="0" w:line="276" w:lineRule="auto"/>
        <w:jc w:val="both"/>
        <w:rPr>
          <w:rFonts w:ascii="Times New Roman" w:hAnsi="Times New Roman" w:cs="Times New Roman"/>
          <w:color w:val="31849B" w:themeColor="accent5" w:themeShade="BF"/>
          <w:highlight w:val="yellow"/>
        </w:rPr>
      </w:pPr>
    </w:p>
    <w:p w14:paraId="0CB4B21F" w14:textId="77777777" w:rsidR="008726AB" w:rsidRPr="00F12CBF" w:rsidRDefault="008726AB" w:rsidP="00C95BF4">
      <w:pPr>
        <w:tabs>
          <w:tab w:val="right" w:pos="8498"/>
        </w:tabs>
        <w:spacing w:after="0" w:line="276" w:lineRule="auto"/>
        <w:jc w:val="both"/>
        <w:rPr>
          <w:rFonts w:ascii="Times New Roman" w:hAnsi="Times New Roman" w:cs="Times New Roman"/>
          <w:color w:val="31849B" w:themeColor="accent5" w:themeShade="BF"/>
          <w:highlight w:val="yellow"/>
        </w:rPr>
      </w:pPr>
    </w:p>
    <w:p w14:paraId="16B58F33" w14:textId="17937CFF" w:rsidR="002973CB" w:rsidRPr="00F12CBF" w:rsidRDefault="00B22661" w:rsidP="00C95BF4">
      <w:pPr>
        <w:tabs>
          <w:tab w:val="right" w:pos="8498"/>
        </w:tabs>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 xml:space="preserve"> </w:t>
      </w:r>
      <w:r w:rsidR="00081745" w:rsidRPr="00F12CBF">
        <w:rPr>
          <w:rFonts w:ascii="Times New Roman" w:hAnsi="Times New Roman" w:cs="Times New Roman"/>
          <w:color w:val="31849B" w:themeColor="accent5" w:themeShade="BF"/>
          <w:highlight w:val="yellow"/>
        </w:rPr>
        <w:t>[SECCIÓN 1]</w:t>
      </w:r>
      <w:r w:rsidR="00616DBC" w:rsidRPr="00F12CBF">
        <w:rPr>
          <w:rFonts w:ascii="Times New Roman" w:hAnsi="Times New Roman" w:cs="Times New Roman"/>
          <w:color w:val="31849B" w:themeColor="accent5" w:themeShade="BF"/>
        </w:rPr>
        <w:t xml:space="preserve"> </w:t>
      </w:r>
      <w:r w:rsidR="00081745" w:rsidRPr="00F12CBF">
        <w:rPr>
          <w:rFonts w:ascii="Times New Roman" w:hAnsi="Times New Roman" w:cs="Times New Roman"/>
          <w:b/>
          <w:color w:val="31849B" w:themeColor="accent5" w:themeShade="BF"/>
        </w:rPr>
        <w:t>1</w:t>
      </w:r>
      <w:r w:rsidR="002939C5" w:rsidRPr="00F12CBF">
        <w:rPr>
          <w:rFonts w:ascii="Times New Roman" w:hAnsi="Times New Roman" w:cs="Times New Roman"/>
          <w:b/>
          <w:color w:val="31849B" w:themeColor="accent5" w:themeShade="BF"/>
        </w:rPr>
        <w:t xml:space="preserve">. </w:t>
      </w:r>
      <w:r w:rsidR="00582ABC" w:rsidRPr="00F12CBF">
        <w:rPr>
          <w:rFonts w:ascii="Times New Roman" w:hAnsi="Times New Roman" w:cs="Times New Roman"/>
          <w:b/>
          <w:color w:val="31849B" w:themeColor="accent5" w:themeShade="BF"/>
        </w:rPr>
        <w:t>El s</w:t>
      </w:r>
      <w:r w:rsidR="002939C5" w:rsidRPr="00F12CBF">
        <w:rPr>
          <w:rFonts w:ascii="Times New Roman" w:hAnsi="Times New Roman" w:cs="Times New Roman"/>
          <w:b/>
          <w:color w:val="31849B" w:themeColor="accent5" w:themeShade="BF"/>
        </w:rPr>
        <w:t>iglo XXI</w:t>
      </w:r>
      <w:r w:rsidR="00B60FB8" w:rsidRPr="00F12CBF">
        <w:rPr>
          <w:rFonts w:ascii="Times New Roman" w:hAnsi="Times New Roman" w:cs="Times New Roman"/>
          <w:b/>
          <w:color w:val="31849B" w:themeColor="accent5" w:themeShade="BF"/>
        </w:rPr>
        <w:t xml:space="preserve"> o</w:t>
      </w:r>
      <w:r w:rsidR="002939C5" w:rsidRPr="00F12CBF">
        <w:rPr>
          <w:rFonts w:ascii="Times New Roman" w:hAnsi="Times New Roman" w:cs="Times New Roman"/>
          <w:b/>
          <w:color w:val="31849B" w:themeColor="accent5" w:themeShade="BF"/>
        </w:rPr>
        <w:t xml:space="preserve"> la pugna por </w:t>
      </w:r>
      <w:r w:rsidR="00220ED6" w:rsidRPr="00F12CBF">
        <w:rPr>
          <w:rFonts w:ascii="Times New Roman" w:hAnsi="Times New Roman" w:cs="Times New Roman"/>
          <w:b/>
          <w:color w:val="31849B" w:themeColor="accent5" w:themeShade="BF"/>
        </w:rPr>
        <w:t>encontrar</w:t>
      </w:r>
      <w:r w:rsidR="000D78C3" w:rsidRPr="00F12CBF">
        <w:rPr>
          <w:rFonts w:ascii="Times New Roman" w:hAnsi="Times New Roman" w:cs="Times New Roman"/>
          <w:b/>
          <w:color w:val="31849B" w:themeColor="accent5" w:themeShade="BF"/>
        </w:rPr>
        <w:t xml:space="preserve"> </w:t>
      </w:r>
      <w:r w:rsidR="002939C5" w:rsidRPr="00F12CBF">
        <w:rPr>
          <w:rFonts w:ascii="Times New Roman" w:hAnsi="Times New Roman" w:cs="Times New Roman"/>
          <w:b/>
          <w:color w:val="31849B" w:themeColor="accent5" w:themeShade="BF"/>
        </w:rPr>
        <w:t xml:space="preserve">un </w:t>
      </w:r>
      <w:r w:rsidR="001D1455" w:rsidRPr="00F12CBF">
        <w:rPr>
          <w:rFonts w:ascii="Times New Roman" w:hAnsi="Times New Roman" w:cs="Times New Roman"/>
          <w:b/>
          <w:color w:val="31849B" w:themeColor="accent5" w:themeShade="BF"/>
        </w:rPr>
        <w:t>lugar en el Nuevo O</w:t>
      </w:r>
      <w:r w:rsidR="000D78C3" w:rsidRPr="00F12CBF">
        <w:rPr>
          <w:rFonts w:ascii="Times New Roman" w:hAnsi="Times New Roman" w:cs="Times New Roman"/>
          <w:b/>
          <w:color w:val="31849B" w:themeColor="accent5" w:themeShade="BF"/>
        </w:rPr>
        <w:t xml:space="preserve">rden </w:t>
      </w:r>
      <w:r w:rsidR="001D1455" w:rsidRPr="00F12CBF">
        <w:rPr>
          <w:rFonts w:ascii="Times New Roman" w:hAnsi="Times New Roman" w:cs="Times New Roman"/>
          <w:b/>
          <w:color w:val="31849B" w:themeColor="accent5" w:themeShade="BF"/>
        </w:rPr>
        <w:t>M</w:t>
      </w:r>
      <w:r w:rsidR="002939C5" w:rsidRPr="00F12CBF">
        <w:rPr>
          <w:rFonts w:ascii="Times New Roman" w:hAnsi="Times New Roman" w:cs="Times New Roman"/>
          <w:b/>
          <w:color w:val="31849B" w:themeColor="accent5" w:themeShade="BF"/>
        </w:rPr>
        <w:t>undial</w:t>
      </w:r>
    </w:p>
    <w:p w14:paraId="17DA7638" w14:textId="77777777" w:rsidR="00D408F4" w:rsidRPr="00F12CBF" w:rsidRDefault="00D408F4" w:rsidP="00C95BF4">
      <w:pPr>
        <w:spacing w:after="0" w:line="276" w:lineRule="auto"/>
        <w:jc w:val="both"/>
        <w:rPr>
          <w:rFonts w:ascii="Times New Roman" w:hAnsi="Times New Roman" w:cs="Times New Roman"/>
          <w:color w:val="31849B" w:themeColor="accent5" w:themeShade="BF"/>
        </w:rPr>
      </w:pPr>
    </w:p>
    <w:p w14:paraId="5DA1C0EA" w14:textId="1EF3CAA4"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La mayor parte de las sociedades actuales se encuentran involucradas, de una u otra manera, en una red de relaciones mundiales que articula a cada nación, a cada ciudad y a cada región en un tejido social planetario [</w:t>
      </w:r>
      <w:hyperlink r:id="rId8" w:history="1">
        <w:r w:rsidRPr="00F12CBF">
          <w:rPr>
            <w:rStyle w:val="Hipervnculo"/>
            <w:rFonts w:ascii="Times New Roman" w:hAnsi="Times New Roman" w:cs="Times New Roman"/>
            <w:color w:val="31849B" w:themeColor="accent5" w:themeShade="BF"/>
            <w:lang w:val="es-CO"/>
          </w:rPr>
          <w:t>VER</w:t>
        </w:r>
      </w:hyperlink>
      <w:r w:rsidRPr="00F12CBF">
        <w:rPr>
          <w:rFonts w:ascii="Times New Roman" w:hAnsi="Times New Roman" w:cs="Times New Roman"/>
          <w:color w:val="31849B" w:themeColor="accent5" w:themeShade="BF"/>
          <w:lang w:val="es-CO"/>
        </w:rPr>
        <w:t xml:space="preserve">]. </w:t>
      </w:r>
    </w:p>
    <w:p w14:paraId="2172B3EA" w14:textId="77777777"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p>
    <w:p w14:paraId="486CE8DB" w14:textId="4232FECA"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 xml:space="preserve">Cada día, las personas están más interconectadas y las naciones del mundo se vuelven más interdependientes. En consecuencia, las acciones de las personas que viven en lugares remotos tienen consecuencias directas en la vida cotidiana de quienes las rodean. De la misma forma, las decisiones que se toman a diario repercuten </w:t>
      </w:r>
      <w:r w:rsidR="001D1455" w:rsidRPr="00F12CBF">
        <w:rPr>
          <w:rFonts w:ascii="Times New Roman" w:hAnsi="Times New Roman" w:cs="Times New Roman"/>
          <w:color w:val="31849B" w:themeColor="accent5" w:themeShade="BF"/>
          <w:lang w:val="es-CO"/>
        </w:rPr>
        <w:t xml:space="preserve">en </w:t>
      </w:r>
      <w:r w:rsidRPr="00F12CBF">
        <w:rPr>
          <w:rFonts w:ascii="Times New Roman" w:hAnsi="Times New Roman" w:cs="Times New Roman"/>
          <w:color w:val="31849B" w:themeColor="accent5" w:themeShade="BF"/>
          <w:lang w:val="es-CO"/>
        </w:rPr>
        <w:t xml:space="preserve">comunidades lejanas y desconocidas. </w:t>
      </w:r>
    </w:p>
    <w:p w14:paraId="0D101D04" w14:textId="77777777" w:rsidR="001B6E0E" w:rsidRPr="00F12CBF" w:rsidRDefault="001B6E0E" w:rsidP="00C95BF4">
      <w:pPr>
        <w:spacing w:after="0" w:line="276" w:lineRule="auto"/>
        <w:jc w:val="both"/>
        <w:rPr>
          <w:rFonts w:ascii="Times New Roman" w:hAnsi="Times New Roman" w:cs="Times New Roman"/>
          <w:color w:val="31849B" w:themeColor="accent5" w:themeShade="BF"/>
          <w:lang w:val="es-CO"/>
        </w:rPr>
      </w:pPr>
    </w:p>
    <w:p w14:paraId="5E729A62" w14:textId="77777777" w:rsidR="001B6E0E" w:rsidRPr="00F12CBF" w:rsidRDefault="001B6E0E" w:rsidP="00C95BF4">
      <w:pPr>
        <w:spacing w:after="0" w:line="276" w:lineRule="auto"/>
        <w:jc w:val="both"/>
        <w:rPr>
          <w:rFonts w:ascii="Times New Roman" w:hAnsi="Times New Roman" w:cs="Times New Roman"/>
          <w:color w:val="31849B" w:themeColor="accent5" w:themeShade="BF"/>
          <w:lang w:val="es-CO"/>
        </w:rPr>
      </w:pPr>
    </w:p>
    <w:tbl>
      <w:tblPr>
        <w:tblStyle w:val="Tablaconcuadrcula"/>
        <w:tblW w:w="0" w:type="auto"/>
        <w:tblLook w:val="04A0" w:firstRow="1" w:lastRow="0" w:firstColumn="1" w:lastColumn="0" w:noHBand="0" w:noVBand="1"/>
      </w:tblPr>
      <w:tblGrid>
        <w:gridCol w:w="2482"/>
        <w:gridCol w:w="6346"/>
      </w:tblGrid>
      <w:tr w:rsidR="00F12CBF" w:rsidRPr="00F12CBF" w14:paraId="45E35FA9" w14:textId="77777777" w:rsidTr="00120F66">
        <w:tc>
          <w:tcPr>
            <w:tcW w:w="9033" w:type="dxa"/>
            <w:gridSpan w:val="2"/>
            <w:shd w:val="clear" w:color="auto" w:fill="0D0D0D" w:themeFill="text1" w:themeFillTint="F2"/>
          </w:tcPr>
          <w:p w14:paraId="0D2B0173" w14:textId="77777777" w:rsidR="005F219C" w:rsidRPr="00F12CBF" w:rsidRDefault="005F219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02F8A564" w14:textId="77777777" w:rsidTr="00120F66">
        <w:tc>
          <w:tcPr>
            <w:tcW w:w="2518" w:type="dxa"/>
          </w:tcPr>
          <w:p w14:paraId="3ED9A9CA" w14:textId="77777777" w:rsidR="005F219C" w:rsidRPr="00F12CBF" w:rsidRDefault="005F219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F538A97" w14:textId="4B68CE09" w:rsidR="005F219C" w:rsidRPr="00F12CBF" w:rsidRDefault="005A2B8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E86943"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w:t>
            </w:r>
            <w:r w:rsidR="005F219C" w:rsidRPr="00F12CBF">
              <w:rPr>
                <w:rFonts w:ascii="Times New Roman" w:hAnsi="Times New Roman" w:cs="Times New Roman"/>
                <w:color w:val="31849B" w:themeColor="accent5" w:themeShade="BF"/>
                <w:sz w:val="24"/>
                <w:szCs w:val="24"/>
              </w:rPr>
              <w:t>_0</w:t>
            </w:r>
            <w:r w:rsidRPr="00F12CBF">
              <w:rPr>
                <w:rFonts w:ascii="Times New Roman" w:hAnsi="Times New Roman" w:cs="Times New Roman"/>
                <w:color w:val="31849B" w:themeColor="accent5" w:themeShade="BF"/>
                <w:sz w:val="24"/>
                <w:szCs w:val="24"/>
              </w:rPr>
              <w:t>1</w:t>
            </w:r>
            <w:r w:rsidR="005F219C" w:rsidRPr="00F12CBF">
              <w:rPr>
                <w:rFonts w:ascii="Times New Roman" w:hAnsi="Times New Roman" w:cs="Times New Roman"/>
                <w:color w:val="31849B" w:themeColor="accent5" w:themeShade="BF"/>
                <w:sz w:val="24"/>
                <w:szCs w:val="24"/>
              </w:rPr>
              <w:t>_IMG0</w:t>
            </w:r>
            <w:r w:rsidRPr="00F12CBF">
              <w:rPr>
                <w:rFonts w:ascii="Times New Roman" w:hAnsi="Times New Roman" w:cs="Times New Roman"/>
                <w:color w:val="31849B" w:themeColor="accent5" w:themeShade="BF"/>
                <w:sz w:val="24"/>
                <w:szCs w:val="24"/>
              </w:rPr>
              <w:t>1</w:t>
            </w:r>
          </w:p>
        </w:tc>
      </w:tr>
      <w:tr w:rsidR="00F12CBF" w:rsidRPr="00F12CBF" w14:paraId="1CBDC99A" w14:textId="77777777" w:rsidTr="00120F66">
        <w:tc>
          <w:tcPr>
            <w:tcW w:w="2518" w:type="dxa"/>
          </w:tcPr>
          <w:p w14:paraId="17ED9B56" w14:textId="77777777" w:rsidR="005F219C" w:rsidRPr="00F12CBF" w:rsidRDefault="005F219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16CF9F4" w14:textId="4F6CAC7E" w:rsidR="005F219C" w:rsidRPr="00F12CBF" w:rsidRDefault="0035377B"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Ilustra </w:t>
            </w:r>
            <w:r w:rsidR="004661FF" w:rsidRPr="00F12CBF">
              <w:rPr>
                <w:rFonts w:ascii="Times New Roman" w:hAnsi="Times New Roman" w:cs="Times New Roman"/>
                <w:color w:val="31849B" w:themeColor="accent5" w:themeShade="BF"/>
                <w:sz w:val="24"/>
                <w:szCs w:val="24"/>
                <w:lang w:val="es-CO"/>
              </w:rPr>
              <w:t xml:space="preserve">la </w:t>
            </w:r>
            <w:r w:rsidRPr="00F12CBF">
              <w:rPr>
                <w:rFonts w:ascii="Times New Roman" w:hAnsi="Times New Roman" w:cs="Times New Roman"/>
                <w:color w:val="31849B" w:themeColor="accent5" w:themeShade="BF"/>
                <w:sz w:val="24"/>
                <w:szCs w:val="24"/>
                <w:lang w:val="es-CO"/>
              </w:rPr>
              <w:t xml:space="preserve">articulación e </w:t>
            </w:r>
            <w:r w:rsidR="004661FF" w:rsidRPr="00F12CBF">
              <w:rPr>
                <w:rFonts w:ascii="Times New Roman" w:hAnsi="Times New Roman" w:cs="Times New Roman"/>
                <w:color w:val="31849B" w:themeColor="accent5" w:themeShade="BF"/>
                <w:sz w:val="24"/>
                <w:szCs w:val="24"/>
                <w:lang w:val="es-CO"/>
              </w:rPr>
              <w:t>interdependencia entre países</w:t>
            </w:r>
            <w:r w:rsidRPr="00F12CBF">
              <w:rPr>
                <w:rFonts w:ascii="Times New Roman" w:hAnsi="Times New Roman" w:cs="Times New Roman"/>
                <w:color w:val="31849B" w:themeColor="accent5" w:themeShade="BF"/>
                <w:sz w:val="24"/>
                <w:szCs w:val="24"/>
                <w:lang w:val="es-CO"/>
              </w:rPr>
              <w:t>,</w:t>
            </w:r>
            <w:r w:rsidR="004661FF" w:rsidRPr="00F12CBF">
              <w:rPr>
                <w:rFonts w:ascii="Times New Roman" w:hAnsi="Times New Roman" w:cs="Times New Roman"/>
                <w:color w:val="31849B" w:themeColor="accent5" w:themeShade="BF"/>
                <w:sz w:val="24"/>
                <w:szCs w:val="24"/>
                <w:lang w:val="es-CO"/>
              </w:rPr>
              <w:t xml:space="preserve"> en tiempos de globalización </w:t>
            </w:r>
          </w:p>
        </w:tc>
      </w:tr>
      <w:tr w:rsidR="00F12CBF" w:rsidRPr="00F12CBF" w14:paraId="6FD035CB" w14:textId="77777777" w:rsidTr="00120F66">
        <w:tc>
          <w:tcPr>
            <w:tcW w:w="2518" w:type="dxa"/>
          </w:tcPr>
          <w:p w14:paraId="37EBE91F" w14:textId="77777777" w:rsidR="005F219C" w:rsidRPr="00F12CBF" w:rsidRDefault="005F219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08525F2" w14:textId="77777777" w:rsidR="00C32789" w:rsidRPr="00F12CBF" w:rsidRDefault="00C32789" w:rsidP="00C95BF4">
            <w:pPr>
              <w:spacing w:line="276" w:lineRule="auto"/>
              <w:jc w:val="both"/>
              <w:rPr>
                <w:rFonts w:ascii="Times New Roman" w:hAnsi="Times New Roman" w:cs="Times New Roman"/>
                <w:color w:val="31849B" w:themeColor="accent5" w:themeShade="BF"/>
                <w:sz w:val="24"/>
                <w:szCs w:val="24"/>
                <w:lang w:val="es-CO"/>
              </w:rPr>
            </w:pPr>
          </w:p>
          <w:p w14:paraId="2F1E3D2E" w14:textId="17223D3C" w:rsidR="002E6184" w:rsidRPr="00F12CBF" w:rsidRDefault="00C32789"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155433923</w:t>
            </w:r>
          </w:p>
          <w:p w14:paraId="705B0B5F" w14:textId="1793EA03" w:rsidR="005F219C" w:rsidRPr="00F12CBF" w:rsidRDefault="005F219C" w:rsidP="00C95BF4">
            <w:pPr>
              <w:spacing w:line="276" w:lineRule="auto"/>
              <w:jc w:val="both"/>
              <w:rPr>
                <w:rFonts w:ascii="Times New Roman" w:hAnsi="Times New Roman" w:cs="Times New Roman"/>
                <w:color w:val="31849B" w:themeColor="accent5" w:themeShade="BF"/>
                <w:sz w:val="24"/>
                <w:szCs w:val="24"/>
              </w:rPr>
            </w:pPr>
          </w:p>
        </w:tc>
      </w:tr>
      <w:tr w:rsidR="005F219C" w:rsidRPr="00F12CBF" w14:paraId="7B307E06" w14:textId="77777777" w:rsidTr="00120F66">
        <w:tc>
          <w:tcPr>
            <w:tcW w:w="2518" w:type="dxa"/>
          </w:tcPr>
          <w:p w14:paraId="21AC975F" w14:textId="77777777" w:rsidR="005F219C" w:rsidRPr="00F12CBF" w:rsidRDefault="005F219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537DD44" w14:textId="71901B3A" w:rsidR="005F219C" w:rsidRPr="00F12CBF" w:rsidRDefault="00D4783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F12CBF" w:rsidRDefault="00600CE9" w:rsidP="00C95BF4">
      <w:pPr>
        <w:spacing w:after="0" w:line="276" w:lineRule="auto"/>
        <w:jc w:val="both"/>
        <w:rPr>
          <w:rFonts w:ascii="Times New Roman" w:hAnsi="Times New Roman" w:cs="Times New Roman"/>
          <w:color w:val="31849B" w:themeColor="accent5" w:themeShade="BF"/>
        </w:rPr>
      </w:pPr>
    </w:p>
    <w:p w14:paraId="727BF05E" w14:textId="456D7908"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 xml:space="preserve">Entre las múltiples redes de </w:t>
      </w:r>
      <w:r w:rsidRPr="00F12CBF">
        <w:rPr>
          <w:rFonts w:ascii="Times New Roman" w:hAnsi="Times New Roman" w:cs="Times New Roman"/>
          <w:b/>
          <w:color w:val="31849B" w:themeColor="accent5" w:themeShade="BF"/>
          <w:lang w:val="es-CO"/>
        </w:rPr>
        <w:t>interdependencias</w:t>
      </w:r>
      <w:r w:rsidRPr="00F12CBF">
        <w:rPr>
          <w:rFonts w:ascii="Times New Roman" w:hAnsi="Times New Roman" w:cs="Times New Roman"/>
          <w:color w:val="31849B" w:themeColor="accent5" w:themeShade="BF"/>
          <w:lang w:val="es-CO"/>
        </w:rPr>
        <w:t xml:space="preserve"> que se tejen en el ámbito global, se puede distinguir un conjunto de fuerzas que se disputan los lugares de privilegio en el nuevo orden. En la competencia por ganar un lugar en la escena mundial, se ha</w:t>
      </w:r>
      <w:r w:rsidR="006C229C" w:rsidRPr="00F12CBF">
        <w:rPr>
          <w:rFonts w:ascii="Times New Roman" w:hAnsi="Times New Roman" w:cs="Times New Roman"/>
          <w:color w:val="31849B" w:themeColor="accent5" w:themeShade="BF"/>
          <w:lang w:val="es-CO"/>
        </w:rPr>
        <w:t>n</w:t>
      </w:r>
      <w:r w:rsidRPr="00F12CBF">
        <w:rPr>
          <w:rFonts w:ascii="Times New Roman" w:hAnsi="Times New Roman" w:cs="Times New Roman"/>
          <w:color w:val="31849B" w:themeColor="accent5" w:themeShade="BF"/>
          <w:lang w:val="es-CO"/>
        </w:rPr>
        <w:t xml:space="preserve"> consolidado una serie de grandes </w:t>
      </w:r>
      <w:r w:rsidRPr="00F12CBF">
        <w:rPr>
          <w:rFonts w:ascii="Times New Roman" w:hAnsi="Times New Roman" w:cs="Times New Roman"/>
          <w:b/>
          <w:color w:val="31849B" w:themeColor="accent5" w:themeShade="BF"/>
          <w:lang w:val="es-CO"/>
        </w:rPr>
        <w:t>jugadores globales,</w:t>
      </w:r>
      <w:r w:rsidRPr="00F12CBF">
        <w:rPr>
          <w:rFonts w:ascii="Times New Roman" w:hAnsi="Times New Roman" w:cs="Times New Roman"/>
          <w:i/>
          <w:color w:val="31849B" w:themeColor="accent5" w:themeShade="BF"/>
          <w:lang w:val="es-CO"/>
        </w:rPr>
        <w:t xml:space="preserve"> </w:t>
      </w:r>
      <w:r w:rsidRPr="00F12CBF">
        <w:rPr>
          <w:rFonts w:ascii="Times New Roman" w:hAnsi="Times New Roman" w:cs="Times New Roman"/>
          <w:color w:val="31849B" w:themeColor="accent5" w:themeShade="BF"/>
          <w:lang w:val="es-CO"/>
        </w:rPr>
        <w:t xml:space="preserve">entre los que se destacan las empresas globales y las potencias, es decir, los países líderes de las grandes regiones del planeta: Estados Unidos, China y Rusia. </w:t>
      </w:r>
    </w:p>
    <w:p w14:paraId="17C12A55" w14:textId="77777777"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p>
    <w:p w14:paraId="6881ACCF" w14:textId="67DF5954"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lastRenderedPageBreak/>
        <w:t>Puede afirmarse que los seres humanos del siglo XXI asisten a un período de conquistas, como ocurrió en la época de la colonización. Sin embargo, en lugar de ser los grandes Estados los protagonistas del proceso, ahora son las grandes empresas privadas y los grupos industriales y financieros quienes desempeñan el papel central. La conquista de las empresas no tiene como objetivo la anexión de territorios sino el control de los mercados y la influencia sobre los gobiernos.</w:t>
      </w:r>
    </w:p>
    <w:p w14:paraId="51CF684D" w14:textId="77777777"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p>
    <w:p w14:paraId="1EF6D9E2" w14:textId="77777777" w:rsidR="00AC12A7" w:rsidRPr="00F12CBF" w:rsidRDefault="00AC12A7" w:rsidP="00C95BF4">
      <w:pPr>
        <w:spacing w:after="0" w:line="276" w:lineRule="auto"/>
        <w:jc w:val="both"/>
        <w:rPr>
          <w:rFonts w:ascii="Times New Roman" w:hAnsi="Times New Roman" w:cs="Times New Roman"/>
          <w:color w:val="31849B" w:themeColor="accent5" w:themeShade="BF"/>
          <w:lang w:val="es-CO"/>
        </w:rPr>
      </w:pPr>
    </w:p>
    <w:tbl>
      <w:tblPr>
        <w:tblStyle w:val="Tablaconcuadrcula"/>
        <w:tblW w:w="0" w:type="auto"/>
        <w:tblLook w:val="04A0" w:firstRow="1" w:lastRow="0" w:firstColumn="1" w:lastColumn="0" w:noHBand="0" w:noVBand="1"/>
      </w:tblPr>
      <w:tblGrid>
        <w:gridCol w:w="2486"/>
        <w:gridCol w:w="6342"/>
      </w:tblGrid>
      <w:tr w:rsidR="00F12CBF" w:rsidRPr="00F12CBF" w14:paraId="5AF4DDCA" w14:textId="77777777" w:rsidTr="00AC12A7">
        <w:tc>
          <w:tcPr>
            <w:tcW w:w="8978" w:type="dxa"/>
            <w:gridSpan w:val="2"/>
            <w:shd w:val="clear" w:color="auto" w:fill="000000" w:themeFill="text1"/>
          </w:tcPr>
          <w:p w14:paraId="7F116FA4"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AC12A7" w:rsidRPr="00F12CBF" w14:paraId="6A9ACF36" w14:textId="77777777" w:rsidTr="00AC12A7">
        <w:tc>
          <w:tcPr>
            <w:tcW w:w="2518" w:type="dxa"/>
          </w:tcPr>
          <w:p w14:paraId="7EED67EB"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74B8A4E5"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lang w:val="es-CO"/>
              </w:rPr>
              <w:t>Durante el siglo XXI han surgido conflictos que muchas veces conllevan agresiones contra la población civil, así como diversas versiones de nacionalismos y fundamentalismos religiosos o étnicos. Los conflictos también se relacionan con el crimen organizado, las redes mafiosas, la especulación financiera, la quiebra de microempresas y la corrupción a gran escala</w:t>
            </w:r>
            <w:r w:rsidRPr="00F12CBF">
              <w:rPr>
                <w:rFonts w:ascii="Times New Roman" w:hAnsi="Times New Roman" w:cs="Times New Roman"/>
                <w:color w:val="31849B" w:themeColor="accent5" w:themeShade="BF"/>
              </w:rPr>
              <w:t>.</w:t>
            </w:r>
          </w:p>
        </w:tc>
      </w:tr>
    </w:tbl>
    <w:p w14:paraId="500C4BB8" w14:textId="77777777" w:rsidR="00AC12A7" w:rsidRPr="00F12CBF" w:rsidRDefault="00AC12A7" w:rsidP="00C95BF4">
      <w:pPr>
        <w:spacing w:after="0" w:line="276" w:lineRule="auto"/>
        <w:jc w:val="both"/>
        <w:rPr>
          <w:rFonts w:ascii="Times New Roman" w:hAnsi="Times New Roman" w:cs="Times New Roman"/>
          <w:color w:val="31849B" w:themeColor="accent5" w:themeShade="BF"/>
        </w:rPr>
      </w:pPr>
    </w:p>
    <w:p w14:paraId="1CE1296B" w14:textId="64B0EF4B" w:rsidR="00D47837" w:rsidRPr="00F12CBF" w:rsidRDefault="00AC12A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El</w:t>
      </w:r>
      <w:r w:rsidR="00D47837" w:rsidRPr="00F12CBF">
        <w:rPr>
          <w:rFonts w:ascii="Times New Roman" w:hAnsi="Times New Roman" w:cs="Times New Roman"/>
          <w:color w:val="31849B" w:themeColor="accent5" w:themeShade="BF"/>
          <w:lang w:val="es-CO"/>
        </w:rPr>
        <w:t xml:space="preserve"> espíritu de competencia global ha promovido el individualismo. Las personas son impulsadas a enriquecerse de manera rápida; asimismo, las empresas buscan un crecimiento vertiginoso, sin detenerse a medir las consecuencias. Ello ha desatado fenómenos como la corrupción, el saqueo de la naturaleza y, en muchos casos, la criminalidad, factores que, en conjunto, están detrás de muchos de los conflictos del siglo XXI.</w:t>
      </w:r>
    </w:p>
    <w:p w14:paraId="04FEA060" w14:textId="77777777"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p>
    <w:p w14:paraId="375B46B0" w14:textId="77777777" w:rsidR="00D47837" w:rsidRPr="00F12CBF" w:rsidRDefault="00D47837"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 xml:space="preserve">Otros actores globales, como las organizaciones armadas y las milicias, también disputan un lugar en el nuevo orden. Muchas veces algunas fuerzas globales despliegan pequeños ejércitos privados que apelan a la fuerza y ejercen diferentes formas de violencia para imponer sus intereses. </w:t>
      </w:r>
    </w:p>
    <w:p w14:paraId="02C1AA6A" w14:textId="77777777" w:rsidR="00AC12A7" w:rsidRPr="00F12CBF" w:rsidRDefault="00AC12A7" w:rsidP="00C95BF4">
      <w:pPr>
        <w:spacing w:after="0" w:line="276" w:lineRule="auto"/>
        <w:jc w:val="both"/>
        <w:rPr>
          <w:rFonts w:ascii="Times New Roman" w:hAnsi="Times New Roman" w:cs="Times New Roman"/>
          <w:color w:val="31849B" w:themeColor="accent5" w:themeShade="BF"/>
          <w:lang w:val="es-CO"/>
        </w:rPr>
      </w:pPr>
    </w:p>
    <w:p w14:paraId="5AB34C71" w14:textId="77777777" w:rsidR="00AC12A7" w:rsidRPr="00F12CBF" w:rsidRDefault="00AC12A7" w:rsidP="00C95BF4">
      <w:pPr>
        <w:spacing w:after="0" w:line="276" w:lineRule="auto"/>
        <w:jc w:val="both"/>
        <w:rPr>
          <w:rFonts w:ascii="Times New Roman" w:hAnsi="Times New Roman" w:cs="Times New Roman"/>
          <w:color w:val="31849B" w:themeColor="accent5" w:themeShade="BF"/>
          <w:lang w:val="es-CO"/>
        </w:rPr>
      </w:pPr>
    </w:p>
    <w:p w14:paraId="1ECDFC87" w14:textId="589DF25F" w:rsidR="005D1738" w:rsidRPr="00F12CBF" w:rsidRDefault="00AC12A7"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 xml:space="preserve"> </w:t>
      </w:r>
      <w:r w:rsidR="005D1738" w:rsidRPr="00F12CBF">
        <w:rPr>
          <w:rFonts w:ascii="Times New Roman" w:hAnsi="Times New Roman" w:cs="Times New Roman"/>
          <w:color w:val="31849B" w:themeColor="accent5" w:themeShade="BF"/>
          <w:highlight w:val="yellow"/>
        </w:rPr>
        <w:t>[SECCIÓN 2]</w:t>
      </w:r>
      <w:r w:rsidR="005D1738" w:rsidRPr="00F12CBF">
        <w:rPr>
          <w:rFonts w:ascii="Times New Roman" w:hAnsi="Times New Roman" w:cs="Times New Roman"/>
          <w:color w:val="31849B" w:themeColor="accent5" w:themeShade="BF"/>
        </w:rPr>
        <w:t xml:space="preserve"> </w:t>
      </w:r>
      <w:r w:rsidR="005D1738" w:rsidRPr="00F12CBF">
        <w:rPr>
          <w:rFonts w:ascii="Times New Roman" w:hAnsi="Times New Roman" w:cs="Times New Roman"/>
          <w:b/>
          <w:color w:val="31849B" w:themeColor="accent5" w:themeShade="BF"/>
        </w:rPr>
        <w:t xml:space="preserve">1.1 </w:t>
      </w:r>
      <w:r w:rsidR="00E96A28" w:rsidRPr="00F12CBF">
        <w:rPr>
          <w:rFonts w:ascii="Times New Roman" w:hAnsi="Times New Roman" w:cs="Times New Roman"/>
          <w:b/>
          <w:color w:val="31849B" w:themeColor="accent5" w:themeShade="BF"/>
        </w:rPr>
        <w:t>La comprensión de</w:t>
      </w:r>
      <w:r w:rsidR="002939C5" w:rsidRPr="00F12CBF">
        <w:rPr>
          <w:rFonts w:ascii="Times New Roman" w:hAnsi="Times New Roman" w:cs="Times New Roman"/>
          <w:b/>
          <w:color w:val="31849B" w:themeColor="accent5" w:themeShade="BF"/>
        </w:rPr>
        <w:t xml:space="preserve"> los conflictos globales desde una forma de pensar global</w:t>
      </w:r>
    </w:p>
    <w:p w14:paraId="2298EF2D" w14:textId="77777777" w:rsidR="002939C5" w:rsidRPr="00F12CBF" w:rsidRDefault="002939C5" w:rsidP="00C95BF4">
      <w:pPr>
        <w:spacing w:after="0" w:line="276" w:lineRule="auto"/>
        <w:jc w:val="both"/>
        <w:rPr>
          <w:rFonts w:ascii="Times New Roman" w:hAnsi="Times New Roman" w:cs="Times New Roman"/>
          <w:color w:val="31849B" w:themeColor="accent5" w:themeShade="BF"/>
        </w:rPr>
      </w:pPr>
    </w:p>
    <w:p w14:paraId="486CCB9B" w14:textId="5064EF59" w:rsidR="00D47837" w:rsidRPr="00F12CBF" w:rsidRDefault="00D4783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personas del siglo XXI están llamadas a convertirse en </w:t>
      </w:r>
      <w:r w:rsidRPr="00F12CBF">
        <w:rPr>
          <w:rFonts w:ascii="Times New Roman" w:hAnsi="Times New Roman" w:cs="Times New Roman"/>
          <w:b/>
          <w:color w:val="31849B" w:themeColor="accent5" w:themeShade="BF"/>
        </w:rPr>
        <w:t>ciudadanos del mundo</w:t>
      </w:r>
      <w:r w:rsidRPr="00F12CBF">
        <w:rPr>
          <w:rFonts w:ascii="Times New Roman" w:hAnsi="Times New Roman" w:cs="Times New Roman"/>
          <w:color w:val="31849B" w:themeColor="accent5" w:themeShade="BF"/>
        </w:rPr>
        <w:t xml:space="preserve">. Para ello es necesario desarrollar una forma de </w:t>
      </w:r>
      <w:r w:rsidRPr="00F12CBF">
        <w:rPr>
          <w:rFonts w:ascii="Times New Roman" w:hAnsi="Times New Roman" w:cs="Times New Roman"/>
          <w:b/>
          <w:color w:val="31849B" w:themeColor="accent5" w:themeShade="BF"/>
        </w:rPr>
        <w:t>pensar global</w:t>
      </w:r>
      <w:r w:rsidRPr="00F12CBF">
        <w:rPr>
          <w:rFonts w:ascii="Times New Roman" w:hAnsi="Times New Roman" w:cs="Times New Roman"/>
          <w:color w:val="31849B" w:themeColor="accent5" w:themeShade="BF"/>
        </w:rPr>
        <w:t xml:space="preserve">. En la actualidad es imposible comprender las realidades sociales desde una óptica unilateral, como ha sido la manera habitual de abordar los problemas. </w:t>
      </w:r>
    </w:p>
    <w:p w14:paraId="10CBD0FA" w14:textId="77777777" w:rsidR="00D47837" w:rsidRPr="00F12CBF" w:rsidRDefault="00D47837" w:rsidP="00C95BF4">
      <w:pPr>
        <w:spacing w:after="0" w:line="276" w:lineRule="auto"/>
        <w:jc w:val="both"/>
        <w:rPr>
          <w:rFonts w:ascii="Times New Roman" w:hAnsi="Times New Roman" w:cs="Times New Roman"/>
          <w:color w:val="31849B" w:themeColor="accent5" w:themeShade="BF"/>
        </w:rPr>
      </w:pPr>
    </w:p>
    <w:p w14:paraId="57CAF576" w14:textId="77777777" w:rsidR="00D47837" w:rsidRPr="00F12CBF" w:rsidRDefault="00D4783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Desde una sola perspectiva o desde una sola disciplina científica es imposible comprender los fenómenos del mundo de hoy. Es necesario aprender a pensar de otro modo: para comprender las realidades planetarias se necesita una forma de pensar planetaria.</w:t>
      </w:r>
    </w:p>
    <w:p w14:paraId="42FE20AB" w14:textId="20379506" w:rsidR="00922320" w:rsidRPr="00F12CBF" w:rsidRDefault="0092232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r w:rsidR="00290027"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8"/>
        <w:gridCol w:w="6340"/>
      </w:tblGrid>
      <w:tr w:rsidR="00F12CBF" w:rsidRPr="00F12CBF" w14:paraId="6586345D" w14:textId="77777777" w:rsidTr="00120F66">
        <w:tc>
          <w:tcPr>
            <w:tcW w:w="8978" w:type="dxa"/>
            <w:gridSpan w:val="2"/>
            <w:shd w:val="clear" w:color="auto" w:fill="000000" w:themeFill="text1"/>
          </w:tcPr>
          <w:p w14:paraId="66159872" w14:textId="77777777" w:rsidR="00C36782" w:rsidRPr="00F12CBF" w:rsidRDefault="00C3678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48349B5B" w14:textId="77777777" w:rsidTr="00120F66">
        <w:tc>
          <w:tcPr>
            <w:tcW w:w="2518" w:type="dxa"/>
          </w:tcPr>
          <w:p w14:paraId="6893C3A7" w14:textId="77777777" w:rsidR="00C36782" w:rsidRPr="00F12CBF" w:rsidRDefault="00C3678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07C5BEC7" w14:textId="0C1101EF" w:rsidR="00C36782" w:rsidRPr="00F12CBF" w:rsidRDefault="00C3678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El pensamiento global</w:t>
            </w:r>
          </w:p>
        </w:tc>
      </w:tr>
      <w:tr w:rsidR="00D47837" w:rsidRPr="00F12CBF" w14:paraId="69C6089F" w14:textId="77777777" w:rsidTr="00120F66">
        <w:tc>
          <w:tcPr>
            <w:tcW w:w="2518" w:type="dxa"/>
          </w:tcPr>
          <w:p w14:paraId="2538BB57" w14:textId="77777777" w:rsidR="00D47837" w:rsidRPr="00F12CBF" w:rsidRDefault="00D4783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C77C4D0" w14:textId="06329476" w:rsidR="00D47837" w:rsidRPr="00F12CBF" w:rsidRDefault="00D4783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Es aquel que permite establecer interrelaciones entre cada una de las partes, más que cadenas lineales de causas y efectos. Es decir, ocurre cuando se perciben las cosas en su conjunto y no por separado. La expresión “ver el bosque, más que los árboles” ilustra este tipo de pensamiento. Otro ejemplo es el del director de orquesta que percibe lo que ocurre con el todo y, al mismo tiempo, se percata de que cada uno de sus músicos ejecute la partitura que le corresponde.</w:t>
            </w:r>
          </w:p>
        </w:tc>
      </w:tr>
    </w:tbl>
    <w:p w14:paraId="49856A4D" w14:textId="77777777" w:rsidR="00922320" w:rsidRPr="00F12CBF" w:rsidRDefault="00922320" w:rsidP="00C95BF4">
      <w:pPr>
        <w:spacing w:after="0" w:line="276" w:lineRule="auto"/>
        <w:jc w:val="both"/>
        <w:rPr>
          <w:rFonts w:ascii="Times New Roman" w:hAnsi="Times New Roman" w:cs="Times New Roman"/>
          <w:color w:val="31849B" w:themeColor="accent5" w:themeShade="BF"/>
        </w:rPr>
      </w:pPr>
    </w:p>
    <w:p w14:paraId="1A471F1B" w14:textId="77777777" w:rsidR="00D47837" w:rsidRPr="00F12CBF" w:rsidRDefault="00D4783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Este enfoque del pensamiento también es posible ilustrarlo mediante el ejemplo del técnico de fútbol, a quien no le sirve estar pendiente solo de un sector del campo de juego, pero tampoco solo del lugar hacia donde se dirige el balón. Menos aún le resulta útil planear su estrategia  únicamente con algunos de sus jugadores. </w:t>
      </w:r>
    </w:p>
    <w:p w14:paraId="35810CED" w14:textId="77777777" w:rsidR="00D47837" w:rsidRPr="00F12CBF" w:rsidRDefault="00D47837" w:rsidP="00C95BF4">
      <w:pPr>
        <w:spacing w:after="0" w:line="276" w:lineRule="auto"/>
        <w:jc w:val="both"/>
        <w:rPr>
          <w:rFonts w:ascii="Times New Roman" w:hAnsi="Times New Roman" w:cs="Times New Roman"/>
          <w:color w:val="31849B" w:themeColor="accent5" w:themeShade="BF"/>
        </w:rPr>
      </w:pPr>
      <w:bookmarkStart w:id="0" w:name="_GoBack"/>
      <w:bookmarkEnd w:id="0"/>
    </w:p>
    <w:p w14:paraId="32D9A9D4" w14:textId="77777777" w:rsidR="00D47837" w:rsidRPr="00F12CBF" w:rsidRDefault="00D4783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Al contrario, el director técnico debe abarcar con la mirada todo el campo de juego y prestar  atención a todo lo que ocurre con sus jugadores y con los rivales. Solo así puede comprender cómo se está desarrollando el partido e introducir los cambios necesarios.</w:t>
      </w:r>
    </w:p>
    <w:p w14:paraId="107A5B5D" w14:textId="465548E7" w:rsidR="00CE5D3C" w:rsidRPr="00F12CBF" w:rsidRDefault="00CE5D3C" w:rsidP="00C95BF4">
      <w:pPr>
        <w:spacing w:after="0" w:line="276" w:lineRule="auto"/>
        <w:jc w:val="both"/>
        <w:rPr>
          <w:rFonts w:ascii="Times New Roman" w:hAnsi="Times New Roman" w:cs="Times New Roman"/>
          <w:color w:val="31849B" w:themeColor="accent5" w:themeShade="BF"/>
        </w:rPr>
      </w:pPr>
    </w:p>
    <w:p w14:paraId="6DF349DD" w14:textId="77777777" w:rsidR="00AC12A7" w:rsidRPr="00F12CBF" w:rsidRDefault="00AC12A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36E55622" w14:textId="77777777" w:rsidTr="00AC12A7">
        <w:tc>
          <w:tcPr>
            <w:tcW w:w="8978" w:type="dxa"/>
            <w:gridSpan w:val="2"/>
            <w:shd w:val="clear" w:color="auto" w:fill="000000" w:themeFill="text1"/>
          </w:tcPr>
          <w:p w14:paraId="2965867E"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AC12A7" w:rsidRPr="00F12CBF" w14:paraId="3DE2F6EF" w14:textId="77777777" w:rsidTr="00AC12A7">
        <w:tc>
          <w:tcPr>
            <w:tcW w:w="2518" w:type="dxa"/>
          </w:tcPr>
          <w:p w14:paraId="17261F56"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C8CD693" w14:textId="77777777" w:rsidR="00AC12A7" w:rsidRPr="00F12CBF" w:rsidRDefault="00AC12A7"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características destacada del modo de pensar necesario para habitar el siglo XXI es que para construir una mirada sobre la realidad global es clave hacerlo en equipo, colectivamente. No es posible pensar de forma global, individualmente. Si la entrenas tu actuar en lo colectivo, desarrollarás la creatividad y obtendrás las habilidades necesarias para convertirte en un habitante pleno del siglo XXI. </w:t>
            </w:r>
          </w:p>
          <w:p w14:paraId="32107EF3"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El mundo de hoy exige a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Pr="00F12CBF" w:rsidRDefault="00AC12A7" w:rsidP="00C95BF4">
      <w:pPr>
        <w:spacing w:after="0" w:line="276" w:lineRule="auto"/>
        <w:jc w:val="both"/>
        <w:rPr>
          <w:rFonts w:ascii="Times New Roman" w:hAnsi="Times New Roman" w:cs="Times New Roman"/>
          <w:color w:val="31849B" w:themeColor="accent5" w:themeShade="BF"/>
        </w:rPr>
      </w:pPr>
    </w:p>
    <w:p w14:paraId="32E04C6D" w14:textId="77777777" w:rsidR="00E84E36" w:rsidRPr="00F12CBF" w:rsidRDefault="00E84E36"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2A780039" w14:textId="77777777" w:rsidTr="005A2B85">
        <w:tc>
          <w:tcPr>
            <w:tcW w:w="9033" w:type="dxa"/>
            <w:gridSpan w:val="2"/>
            <w:shd w:val="clear" w:color="auto" w:fill="0D0D0D" w:themeFill="text1" w:themeFillTint="F2"/>
          </w:tcPr>
          <w:p w14:paraId="2514CFE3"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735D13E4" w14:textId="77777777" w:rsidTr="005A2B85">
        <w:tc>
          <w:tcPr>
            <w:tcW w:w="2518" w:type="dxa"/>
          </w:tcPr>
          <w:p w14:paraId="58AD4C7E"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B5C6A0C" w14:textId="63CD7FCE" w:rsidR="0055382D" w:rsidRPr="00F12CBF" w:rsidRDefault="005A2B8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E86943"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11_01_</w:t>
            </w:r>
            <w:r w:rsidR="0055382D" w:rsidRPr="00F12CBF">
              <w:rPr>
                <w:rFonts w:ascii="Times New Roman" w:hAnsi="Times New Roman" w:cs="Times New Roman"/>
                <w:color w:val="31849B" w:themeColor="accent5" w:themeShade="BF"/>
                <w:sz w:val="24"/>
                <w:szCs w:val="24"/>
              </w:rPr>
              <w:t>IMG0</w:t>
            </w:r>
            <w:r w:rsidRPr="00F12CBF">
              <w:rPr>
                <w:rFonts w:ascii="Times New Roman" w:hAnsi="Times New Roman" w:cs="Times New Roman"/>
                <w:color w:val="31849B" w:themeColor="accent5" w:themeShade="BF"/>
                <w:sz w:val="24"/>
                <w:szCs w:val="24"/>
              </w:rPr>
              <w:t>2</w:t>
            </w:r>
          </w:p>
        </w:tc>
      </w:tr>
      <w:tr w:rsidR="00F12CBF" w:rsidRPr="00F12CBF" w14:paraId="66A9D584" w14:textId="77777777" w:rsidTr="005A2B85">
        <w:tc>
          <w:tcPr>
            <w:tcW w:w="2518" w:type="dxa"/>
          </w:tcPr>
          <w:p w14:paraId="54D1013F"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33BF8157" w14:textId="0BAFCC2C" w:rsidR="00C32789" w:rsidRPr="00F12CBF" w:rsidRDefault="00C32789"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Rostro humano formado por múltiples caras de personas. </w:t>
            </w:r>
          </w:p>
          <w:p w14:paraId="7129AB9F" w14:textId="1A0EBB23" w:rsidR="0055382D" w:rsidRPr="00F12CBF" w:rsidRDefault="0055382D"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3F4AA685" w14:textId="77777777" w:rsidTr="005A2B85">
        <w:tc>
          <w:tcPr>
            <w:tcW w:w="2518" w:type="dxa"/>
          </w:tcPr>
          <w:p w14:paraId="1C711261"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422DF785" w14:textId="787D7FEE" w:rsidR="00C32789" w:rsidRPr="00F12CBF" w:rsidRDefault="00C32789"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sz w:val="24"/>
                <w:szCs w:val="24"/>
                <w:lang w:val="es-CO"/>
              </w:rPr>
              <w:t>Número de la imagen 250655281</w:t>
            </w:r>
          </w:p>
          <w:p w14:paraId="38DADC85" w14:textId="74544CE1"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p>
        </w:tc>
      </w:tr>
      <w:tr w:rsidR="0055382D" w:rsidRPr="00F12CBF" w14:paraId="7418FB7A" w14:textId="77777777" w:rsidTr="005A2B85">
        <w:tc>
          <w:tcPr>
            <w:tcW w:w="2518" w:type="dxa"/>
          </w:tcPr>
          <w:p w14:paraId="2DE30BBE"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A46402D" w14:textId="4AD56607" w:rsidR="0055382D" w:rsidRPr="00F12CBF" w:rsidRDefault="00D4783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sidRPr="00F12CBF">
              <w:rPr>
                <w:rFonts w:ascii="Times New Roman" w:hAnsi="Times New Roman" w:cs="Times New Roman"/>
                <w:color w:val="31849B" w:themeColor="accent5" w:themeShade="BF"/>
              </w:rPr>
              <w:t>resultante</w:t>
            </w:r>
            <w:r w:rsidRPr="00F12CBF">
              <w:rPr>
                <w:rFonts w:ascii="Times New Roman" w:hAnsi="Times New Roman" w:cs="Times New Roman"/>
                <w:color w:val="31849B" w:themeColor="accent5" w:themeShade="BF"/>
              </w:rPr>
              <w:t>.</w:t>
            </w:r>
          </w:p>
        </w:tc>
      </w:tr>
    </w:tbl>
    <w:p w14:paraId="4513D666" w14:textId="77777777" w:rsidR="0055382D" w:rsidRPr="00F12CBF" w:rsidRDefault="0055382D" w:rsidP="00C95BF4">
      <w:pPr>
        <w:spacing w:after="0" w:line="276" w:lineRule="auto"/>
        <w:jc w:val="both"/>
        <w:rPr>
          <w:rFonts w:ascii="Times New Roman" w:hAnsi="Times New Roman" w:cs="Times New Roman"/>
          <w:color w:val="31849B" w:themeColor="accent5" w:themeShade="BF"/>
        </w:rPr>
      </w:pPr>
    </w:p>
    <w:p w14:paraId="6437B131" w14:textId="77777777" w:rsidR="00E54EFD" w:rsidRPr="00F12CBF" w:rsidRDefault="000D2D3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Cuando se pretende explicar un conflicto desde </w:t>
      </w:r>
      <w:r w:rsidR="00E54EFD" w:rsidRPr="00F12CBF">
        <w:rPr>
          <w:rFonts w:ascii="Times New Roman" w:hAnsi="Times New Roman" w:cs="Times New Roman"/>
          <w:color w:val="31849B" w:themeColor="accent5" w:themeShade="BF"/>
        </w:rPr>
        <w:t xml:space="preserve">una </w:t>
      </w:r>
      <w:r w:rsidRPr="00F12CBF">
        <w:rPr>
          <w:rFonts w:ascii="Times New Roman" w:hAnsi="Times New Roman" w:cs="Times New Roman"/>
          <w:color w:val="31849B" w:themeColor="accent5" w:themeShade="BF"/>
        </w:rPr>
        <w:t>perspectiva</w:t>
      </w:r>
      <w:r w:rsidR="00E54EFD" w:rsidRPr="00F12CBF">
        <w:rPr>
          <w:rFonts w:ascii="Times New Roman" w:hAnsi="Times New Roman" w:cs="Times New Roman"/>
          <w:color w:val="31849B" w:themeColor="accent5" w:themeShade="BF"/>
        </w:rPr>
        <w:t xml:space="preserve"> global</w:t>
      </w:r>
      <w:r w:rsidRPr="00F12CBF">
        <w:rPr>
          <w:rFonts w:ascii="Times New Roman" w:hAnsi="Times New Roman" w:cs="Times New Roman"/>
          <w:color w:val="31849B" w:themeColor="accent5" w:themeShade="BF"/>
        </w:rPr>
        <w:t xml:space="preserve">, </w:t>
      </w:r>
      <w:r w:rsidR="00E54EFD" w:rsidRPr="00F12CBF">
        <w:rPr>
          <w:rFonts w:ascii="Times New Roman" w:hAnsi="Times New Roman" w:cs="Times New Roman"/>
          <w:color w:val="31849B" w:themeColor="accent5" w:themeShade="BF"/>
        </w:rPr>
        <w:t xml:space="preserve">es posible encontrar que existen </w:t>
      </w:r>
      <w:r w:rsidRPr="00F12CBF">
        <w:rPr>
          <w:rFonts w:ascii="Times New Roman" w:hAnsi="Times New Roman" w:cs="Times New Roman"/>
          <w:color w:val="31849B" w:themeColor="accent5" w:themeShade="BF"/>
        </w:rPr>
        <w:t xml:space="preserve">varias </w:t>
      </w:r>
      <w:r w:rsidR="00A073E4" w:rsidRPr="00F12CBF">
        <w:rPr>
          <w:rFonts w:ascii="Times New Roman" w:hAnsi="Times New Roman" w:cs="Times New Roman"/>
          <w:color w:val="31849B" w:themeColor="accent5" w:themeShade="BF"/>
        </w:rPr>
        <w:t>respuesta</w:t>
      </w:r>
      <w:r w:rsidRPr="00F12CBF">
        <w:rPr>
          <w:rFonts w:ascii="Times New Roman" w:hAnsi="Times New Roman" w:cs="Times New Roman"/>
          <w:color w:val="31849B" w:themeColor="accent5" w:themeShade="BF"/>
        </w:rPr>
        <w:t>s</w:t>
      </w:r>
      <w:r w:rsidR="00A073E4" w:rsidRPr="00F12CBF">
        <w:rPr>
          <w:rFonts w:ascii="Times New Roman" w:hAnsi="Times New Roman" w:cs="Times New Roman"/>
          <w:color w:val="31849B" w:themeColor="accent5" w:themeShade="BF"/>
        </w:rPr>
        <w:t xml:space="preserve"> correcta</w:t>
      </w:r>
      <w:r w:rsidRPr="00F12CBF">
        <w:rPr>
          <w:rFonts w:ascii="Times New Roman" w:hAnsi="Times New Roman" w:cs="Times New Roman"/>
          <w:color w:val="31849B" w:themeColor="accent5" w:themeShade="BF"/>
        </w:rPr>
        <w:t>s</w:t>
      </w:r>
      <w:r w:rsidR="00A073E4" w:rsidRPr="00F12CBF">
        <w:rPr>
          <w:rFonts w:ascii="Times New Roman" w:hAnsi="Times New Roman" w:cs="Times New Roman"/>
          <w:color w:val="31849B" w:themeColor="accent5" w:themeShade="BF"/>
        </w:rPr>
        <w:t xml:space="preserve"> para </w:t>
      </w:r>
      <w:r w:rsidRPr="00F12CBF">
        <w:rPr>
          <w:rFonts w:ascii="Times New Roman" w:hAnsi="Times New Roman" w:cs="Times New Roman"/>
          <w:color w:val="31849B" w:themeColor="accent5" w:themeShade="BF"/>
        </w:rPr>
        <w:t xml:space="preserve">la misma </w:t>
      </w:r>
      <w:r w:rsidR="00A073E4" w:rsidRPr="00F12CBF">
        <w:rPr>
          <w:rFonts w:ascii="Times New Roman" w:hAnsi="Times New Roman" w:cs="Times New Roman"/>
          <w:color w:val="31849B" w:themeColor="accent5" w:themeShade="BF"/>
        </w:rPr>
        <w:t>pregunta</w:t>
      </w:r>
      <w:r w:rsidR="000A1E2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Por ejemplo</w:t>
      </w:r>
      <w:r w:rsidR="005A094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E54EFD" w:rsidRPr="00F12CBF">
        <w:rPr>
          <w:rFonts w:ascii="Times New Roman" w:hAnsi="Times New Roman" w:cs="Times New Roman"/>
          <w:color w:val="31849B" w:themeColor="accent5" w:themeShade="BF"/>
        </w:rPr>
        <w:t xml:space="preserve">no se puede atribuir un </w:t>
      </w:r>
      <w:r w:rsidRPr="00F12CBF">
        <w:rPr>
          <w:rFonts w:ascii="Times New Roman" w:hAnsi="Times New Roman" w:cs="Times New Roman"/>
          <w:color w:val="31849B" w:themeColor="accent5" w:themeShade="BF"/>
        </w:rPr>
        <w:t>conflicto a una sola causa</w:t>
      </w:r>
      <w:r w:rsidR="00E54EF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E54EFD"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 xml:space="preserve">s necesario observarlo desde múltiples niveles de análisis. </w:t>
      </w:r>
    </w:p>
    <w:p w14:paraId="4DCC03E1" w14:textId="77777777" w:rsidR="00E54EFD" w:rsidRPr="00F12CBF" w:rsidRDefault="00E54EFD" w:rsidP="00C95BF4">
      <w:pPr>
        <w:spacing w:after="0" w:line="276" w:lineRule="auto"/>
        <w:jc w:val="both"/>
        <w:rPr>
          <w:rFonts w:ascii="Times New Roman" w:hAnsi="Times New Roman" w:cs="Times New Roman"/>
          <w:color w:val="31849B" w:themeColor="accent5" w:themeShade="BF"/>
        </w:rPr>
      </w:pPr>
    </w:p>
    <w:p w14:paraId="3BD75394" w14:textId="15469260" w:rsidR="00D47837" w:rsidRPr="00F12CBF" w:rsidRDefault="000D2D3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También </w:t>
      </w:r>
      <w:r w:rsidR="000A1E22" w:rsidRPr="00F12CBF">
        <w:rPr>
          <w:rFonts w:ascii="Times New Roman" w:hAnsi="Times New Roman" w:cs="Times New Roman"/>
          <w:color w:val="31849B" w:themeColor="accent5" w:themeShade="BF"/>
        </w:rPr>
        <w:t>se</w:t>
      </w:r>
      <w:r w:rsidR="008D3BFF" w:rsidRPr="00F12CBF">
        <w:rPr>
          <w:rFonts w:ascii="Times New Roman" w:hAnsi="Times New Roman" w:cs="Times New Roman"/>
          <w:color w:val="31849B" w:themeColor="accent5" w:themeShade="BF"/>
        </w:rPr>
        <w:t xml:space="preserve"> debe</w:t>
      </w:r>
      <w:r w:rsidR="000A1E22" w:rsidRPr="00F12CBF">
        <w:rPr>
          <w:rFonts w:ascii="Times New Roman" w:hAnsi="Times New Roman" w:cs="Times New Roman"/>
          <w:color w:val="31849B" w:themeColor="accent5" w:themeShade="BF"/>
        </w:rPr>
        <w:t xml:space="preserve"> privilegia</w:t>
      </w:r>
      <w:r w:rsidR="008D3BFF" w:rsidRPr="00F12CBF">
        <w:rPr>
          <w:rFonts w:ascii="Times New Roman" w:hAnsi="Times New Roman" w:cs="Times New Roman"/>
          <w:color w:val="31849B" w:themeColor="accent5" w:themeShade="BF"/>
        </w:rPr>
        <w:t>r</w:t>
      </w:r>
      <w:r w:rsidR="000A1E22" w:rsidRPr="00F12CBF">
        <w:rPr>
          <w:rFonts w:ascii="Times New Roman" w:hAnsi="Times New Roman" w:cs="Times New Roman"/>
          <w:color w:val="31849B" w:themeColor="accent5" w:themeShade="BF"/>
        </w:rPr>
        <w:t xml:space="preserve"> la observación de </w:t>
      </w:r>
      <w:r w:rsidRPr="00F12CBF">
        <w:rPr>
          <w:rFonts w:ascii="Times New Roman" w:hAnsi="Times New Roman" w:cs="Times New Roman"/>
          <w:color w:val="31849B" w:themeColor="accent5" w:themeShade="BF"/>
        </w:rPr>
        <w:t xml:space="preserve">los </w:t>
      </w:r>
      <w:r w:rsidR="000A1E22" w:rsidRPr="00F12CBF">
        <w:rPr>
          <w:rFonts w:ascii="Times New Roman" w:hAnsi="Times New Roman" w:cs="Times New Roman"/>
          <w:color w:val="31849B" w:themeColor="accent5" w:themeShade="BF"/>
        </w:rPr>
        <w:t xml:space="preserve">procesos de cambio, </w:t>
      </w:r>
      <w:r w:rsidR="00E54EFD" w:rsidRPr="00F12CBF">
        <w:rPr>
          <w:rFonts w:ascii="Times New Roman" w:hAnsi="Times New Roman" w:cs="Times New Roman"/>
          <w:color w:val="31849B" w:themeColor="accent5" w:themeShade="BF"/>
        </w:rPr>
        <w:t xml:space="preserve">en lugar de </w:t>
      </w:r>
      <w:r w:rsidR="000A1E22" w:rsidRPr="00F12CBF">
        <w:rPr>
          <w:rFonts w:ascii="Times New Roman" w:hAnsi="Times New Roman" w:cs="Times New Roman"/>
          <w:color w:val="31849B" w:themeColor="accent5" w:themeShade="BF"/>
        </w:rPr>
        <w:t>imágenes estáticas de un solo momento</w:t>
      </w:r>
      <w:r w:rsidRPr="00F12CBF">
        <w:rPr>
          <w:rFonts w:ascii="Times New Roman" w:hAnsi="Times New Roman" w:cs="Times New Roman"/>
          <w:color w:val="31849B" w:themeColor="accent5" w:themeShade="BF"/>
        </w:rPr>
        <w:t xml:space="preserve"> del conflicto</w:t>
      </w:r>
      <w:r w:rsidR="000A1E22" w:rsidRPr="00F12CBF">
        <w:rPr>
          <w:rFonts w:ascii="Times New Roman" w:hAnsi="Times New Roman" w:cs="Times New Roman"/>
          <w:color w:val="31849B" w:themeColor="accent5" w:themeShade="BF"/>
        </w:rPr>
        <w:t>.</w:t>
      </w:r>
      <w:r w:rsidR="0067287B" w:rsidRPr="00F12CBF">
        <w:rPr>
          <w:rFonts w:ascii="Times New Roman" w:hAnsi="Times New Roman" w:cs="Times New Roman"/>
          <w:color w:val="31849B" w:themeColor="accent5" w:themeShade="BF"/>
        </w:rPr>
        <w:t xml:space="preserve"> </w:t>
      </w:r>
      <w:r w:rsidR="005A0943" w:rsidRPr="00F12CBF">
        <w:rPr>
          <w:rFonts w:ascii="Times New Roman" w:hAnsi="Times New Roman" w:cs="Times New Roman"/>
          <w:color w:val="31849B" w:themeColor="accent5" w:themeShade="BF"/>
        </w:rPr>
        <w:t xml:space="preserve">Asimismo, </w:t>
      </w:r>
      <w:r w:rsidR="008D3BFF" w:rsidRPr="00F12CBF">
        <w:rPr>
          <w:rFonts w:ascii="Times New Roman" w:hAnsi="Times New Roman" w:cs="Times New Roman"/>
          <w:color w:val="31849B" w:themeColor="accent5" w:themeShade="BF"/>
        </w:rPr>
        <w:t>hay que tener</w:t>
      </w:r>
      <w:r w:rsidR="000A1E22" w:rsidRPr="00F12CBF">
        <w:rPr>
          <w:rFonts w:ascii="Times New Roman" w:hAnsi="Times New Roman" w:cs="Times New Roman"/>
          <w:color w:val="31849B" w:themeColor="accent5" w:themeShade="BF"/>
        </w:rPr>
        <w:t xml:space="preserve"> </w:t>
      </w:r>
      <w:r w:rsidR="00A073E4" w:rsidRPr="00F12CBF">
        <w:rPr>
          <w:rFonts w:ascii="Times New Roman" w:hAnsi="Times New Roman" w:cs="Times New Roman"/>
          <w:color w:val="31849B" w:themeColor="accent5" w:themeShade="BF"/>
        </w:rPr>
        <w:t xml:space="preserve">la mayor cantidad posible de perspectivas. </w:t>
      </w:r>
    </w:p>
    <w:p w14:paraId="6DA77B2D" w14:textId="7F3374DC" w:rsidR="00742AE7" w:rsidRPr="00F12CBF" w:rsidRDefault="0067287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74"/>
        <w:gridCol w:w="6354"/>
      </w:tblGrid>
      <w:tr w:rsidR="00F12CBF" w:rsidRPr="00F12CBF" w14:paraId="656E367F" w14:textId="77777777" w:rsidTr="00607585">
        <w:tc>
          <w:tcPr>
            <w:tcW w:w="9033" w:type="dxa"/>
            <w:gridSpan w:val="2"/>
            <w:shd w:val="clear" w:color="auto" w:fill="000000" w:themeFill="text1"/>
          </w:tcPr>
          <w:p w14:paraId="38B3D138" w14:textId="77777777" w:rsidR="00AC108E" w:rsidRPr="00F12CBF" w:rsidRDefault="00AC108E" w:rsidP="00C95BF4">
            <w:pPr>
              <w:spacing w:line="276" w:lineRule="auto"/>
              <w:jc w:val="center"/>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nuevo</w:t>
            </w:r>
          </w:p>
        </w:tc>
      </w:tr>
      <w:tr w:rsidR="00F12CBF" w:rsidRPr="00F12CBF" w14:paraId="20D11A23" w14:textId="77777777" w:rsidTr="00607585">
        <w:tc>
          <w:tcPr>
            <w:tcW w:w="2518" w:type="dxa"/>
          </w:tcPr>
          <w:p w14:paraId="502D8838" w14:textId="77777777" w:rsidR="00AC108E" w:rsidRPr="00F12CBF" w:rsidRDefault="00AC108E" w:rsidP="00C95BF4">
            <w:pPr>
              <w:spacing w:line="276" w:lineRule="auto"/>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DCF9D43" w14:textId="0D371F76" w:rsidR="00AC108E" w:rsidRPr="00F12CBF" w:rsidRDefault="00AC108E" w:rsidP="00C95BF4">
            <w:pPr>
              <w:spacing w:line="276" w:lineRule="auto"/>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CS_11_01_CO_REC10 </w:t>
            </w:r>
          </w:p>
        </w:tc>
      </w:tr>
      <w:tr w:rsidR="00F12CBF" w:rsidRPr="00F12CBF" w14:paraId="135888DB" w14:textId="77777777" w:rsidTr="00607585">
        <w:tc>
          <w:tcPr>
            <w:tcW w:w="2518" w:type="dxa"/>
          </w:tcPr>
          <w:p w14:paraId="10E481DE"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956CA43"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Observa los múltiples niveles de análisis de un conflicto</w:t>
            </w:r>
          </w:p>
          <w:p w14:paraId="019A310E"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p>
        </w:tc>
      </w:tr>
      <w:tr w:rsidR="00AC108E" w:rsidRPr="00F12CBF" w14:paraId="1D71166A" w14:textId="77777777" w:rsidTr="00607585">
        <w:tc>
          <w:tcPr>
            <w:tcW w:w="2518" w:type="dxa"/>
          </w:tcPr>
          <w:p w14:paraId="4686F7D3"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2DE3CD2" w14:textId="77777777" w:rsidR="00AC108E" w:rsidRPr="00F12CBF" w:rsidRDefault="00AC108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Secuencia de imágenes que introduce los diferentes niveles de análisis implicados en el conflicto de Ucrania </w:t>
            </w:r>
          </w:p>
          <w:p w14:paraId="62D01A4E"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p>
          <w:p w14:paraId="648E1041" w14:textId="36B0A920" w:rsidR="00AC108E" w:rsidRPr="00F12CBF" w:rsidRDefault="00AC108E"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FICHA DEL PROFESOR</w:t>
            </w:r>
            <w:r w:rsidR="00A65C43" w:rsidRPr="00F12CBF">
              <w:rPr>
                <w:rFonts w:ascii="Times New Roman" w:hAnsi="Times New Roman" w:cs="Times New Roman"/>
                <w:color w:val="31849B" w:themeColor="accent5" w:themeShade="BF"/>
                <w:sz w:val="24"/>
                <w:szCs w:val="24"/>
              </w:rPr>
              <w:t>: En el archivo Word REC10.</w:t>
            </w:r>
          </w:p>
          <w:p w14:paraId="7219ADB8" w14:textId="77777777" w:rsidR="00AC108E" w:rsidRPr="00F12CBF" w:rsidRDefault="00AC108E" w:rsidP="00C95BF4">
            <w:pPr>
              <w:spacing w:line="276" w:lineRule="auto"/>
              <w:jc w:val="both"/>
              <w:rPr>
                <w:rFonts w:ascii="Times New Roman" w:hAnsi="Times New Roman" w:cs="Times New Roman"/>
                <w:color w:val="31849B" w:themeColor="accent5" w:themeShade="BF"/>
                <w:sz w:val="24"/>
                <w:szCs w:val="24"/>
              </w:rPr>
            </w:pPr>
          </w:p>
          <w:p w14:paraId="5E2A7350" w14:textId="1BBE4307" w:rsidR="00AC108E" w:rsidRPr="00F12CBF" w:rsidRDefault="00AC108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FICHA DEL ESTUDIANTE</w:t>
            </w:r>
            <w:r w:rsidR="00A65C43" w:rsidRPr="00F12CBF">
              <w:rPr>
                <w:rFonts w:ascii="Times New Roman" w:hAnsi="Times New Roman" w:cs="Times New Roman"/>
                <w:color w:val="31849B" w:themeColor="accent5" w:themeShade="BF"/>
                <w:sz w:val="24"/>
                <w:szCs w:val="24"/>
              </w:rPr>
              <w:t>: En el archivo Word.</w:t>
            </w:r>
          </w:p>
          <w:p w14:paraId="74E55815" w14:textId="77777777" w:rsidR="00AC108E" w:rsidRPr="00F12CBF" w:rsidRDefault="00AC108E" w:rsidP="00C95BF4">
            <w:pPr>
              <w:spacing w:line="276" w:lineRule="auto"/>
              <w:rPr>
                <w:rFonts w:ascii="Times New Roman" w:hAnsi="Times New Roman" w:cs="Times New Roman"/>
                <w:color w:val="31849B" w:themeColor="accent5" w:themeShade="BF"/>
                <w:sz w:val="24"/>
                <w:szCs w:val="24"/>
              </w:rPr>
            </w:pPr>
          </w:p>
        </w:tc>
      </w:tr>
    </w:tbl>
    <w:p w14:paraId="1675B2DB" w14:textId="77777777" w:rsidR="00AC108E" w:rsidRPr="00F12CBF" w:rsidRDefault="00AC108E" w:rsidP="00C95BF4">
      <w:pPr>
        <w:spacing w:after="0" w:line="276" w:lineRule="auto"/>
        <w:jc w:val="both"/>
        <w:rPr>
          <w:rFonts w:ascii="Times New Roman" w:hAnsi="Times New Roman" w:cs="Times New Roman"/>
          <w:color w:val="31849B" w:themeColor="accent5" w:themeShade="BF"/>
        </w:rPr>
      </w:pPr>
    </w:p>
    <w:p w14:paraId="6B4D93FD" w14:textId="77777777" w:rsidR="00AC108E" w:rsidRPr="00F12CBF" w:rsidRDefault="00AC108E" w:rsidP="00C95BF4">
      <w:pPr>
        <w:spacing w:after="0" w:line="276" w:lineRule="auto"/>
        <w:jc w:val="both"/>
        <w:rPr>
          <w:rFonts w:ascii="Times New Roman" w:hAnsi="Times New Roman" w:cs="Times New Roman"/>
          <w:b/>
          <w:color w:val="31849B" w:themeColor="accent5" w:themeShade="BF"/>
        </w:rPr>
      </w:pPr>
    </w:p>
    <w:p w14:paraId="1A332F8C" w14:textId="77777777" w:rsidR="00AC108E" w:rsidRPr="00F12CBF" w:rsidRDefault="00AC108E" w:rsidP="00C95BF4">
      <w:pPr>
        <w:spacing w:after="0" w:line="276" w:lineRule="auto"/>
        <w:jc w:val="both"/>
        <w:rPr>
          <w:rFonts w:ascii="Times New Roman" w:hAnsi="Times New Roman" w:cs="Times New Roman"/>
          <w:b/>
          <w:color w:val="31849B" w:themeColor="accent5" w:themeShade="BF"/>
        </w:rPr>
      </w:pPr>
    </w:p>
    <w:p w14:paraId="30C43B6A" w14:textId="342C8D63" w:rsidR="00241462" w:rsidRPr="00F12CBF" w:rsidRDefault="004C6D4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highlight w:val="yellow"/>
        </w:rPr>
        <w:t xml:space="preserve"> </w:t>
      </w:r>
      <w:r w:rsidR="002939C5" w:rsidRPr="00F12CBF">
        <w:rPr>
          <w:rFonts w:ascii="Times New Roman" w:hAnsi="Times New Roman" w:cs="Times New Roman"/>
          <w:color w:val="31849B" w:themeColor="accent5" w:themeShade="BF"/>
          <w:highlight w:val="yellow"/>
        </w:rPr>
        <w:t>[SECCIÓN 2]</w:t>
      </w:r>
      <w:r w:rsidR="002939C5" w:rsidRPr="00F12CBF">
        <w:rPr>
          <w:rFonts w:ascii="Times New Roman" w:hAnsi="Times New Roman" w:cs="Times New Roman"/>
          <w:color w:val="31849B" w:themeColor="accent5" w:themeShade="BF"/>
        </w:rPr>
        <w:t xml:space="preserve"> </w:t>
      </w:r>
      <w:r w:rsidR="00E96A28" w:rsidRPr="00F12CBF">
        <w:rPr>
          <w:rFonts w:ascii="Times New Roman" w:hAnsi="Times New Roman" w:cs="Times New Roman"/>
          <w:b/>
          <w:color w:val="31849B" w:themeColor="accent5" w:themeShade="BF"/>
        </w:rPr>
        <w:t>1.2 La g</w:t>
      </w:r>
      <w:r w:rsidR="002939C5" w:rsidRPr="00F12CBF">
        <w:rPr>
          <w:rFonts w:ascii="Times New Roman" w:hAnsi="Times New Roman" w:cs="Times New Roman"/>
          <w:b/>
          <w:color w:val="31849B" w:themeColor="accent5" w:themeShade="BF"/>
        </w:rPr>
        <w:t xml:space="preserve">eopolítica: el planeta como </w:t>
      </w:r>
      <w:r w:rsidR="00E96A28" w:rsidRPr="00F12CBF">
        <w:rPr>
          <w:rFonts w:ascii="Times New Roman" w:hAnsi="Times New Roman" w:cs="Times New Roman"/>
          <w:b/>
          <w:color w:val="31849B" w:themeColor="accent5" w:themeShade="BF"/>
        </w:rPr>
        <w:t xml:space="preserve">un </w:t>
      </w:r>
      <w:r w:rsidR="002939C5" w:rsidRPr="00F12CBF">
        <w:rPr>
          <w:rFonts w:ascii="Times New Roman" w:hAnsi="Times New Roman" w:cs="Times New Roman"/>
          <w:b/>
          <w:color w:val="31849B" w:themeColor="accent5" w:themeShade="BF"/>
        </w:rPr>
        <w:t>tablero de juego</w:t>
      </w:r>
      <w:r w:rsidR="00241462" w:rsidRPr="00F12CBF">
        <w:rPr>
          <w:rFonts w:ascii="Times New Roman" w:hAnsi="Times New Roman" w:cs="Times New Roman"/>
          <w:b/>
          <w:color w:val="31849B" w:themeColor="accent5" w:themeShade="BF"/>
        </w:rPr>
        <w:t xml:space="preserve"> </w:t>
      </w:r>
    </w:p>
    <w:p w14:paraId="76D3FD61" w14:textId="531D9404" w:rsidR="002939C5" w:rsidRPr="00F12CBF" w:rsidRDefault="002939C5" w:rsidP="00C95BF4">
      <w:pPr>
        <w:spacing w:after="0" w:line="276" w:lineRule="auto"/>
        <w:jc w:val="both"/>
        <w:rPr>
          <w:rFonts w:ascii="Times New Roman" w:hAnsi="Times New Roman" w:cs="Times New Roman"/>
          <w:b/>
          <w:color w:val="31849B" w:themeColor="accent5" w:themeShade="BF"/>
        </w:rPr>
      </w:pPr>
    </w:p>
    <w:p w14:paraId="6F49AD70" w14:textId="6BBB86DF" w:rsidR="000D3343" w:rsidRPr="00F12CBF" w:rsidRDefault="0028285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noticias </w:t>
      </w:r>
      <w:r w:rsidR="00145C6C" w:rsidRPr="00F12CBF">
        <w:rPr>
          <w:rFonts w:ascii="Times New Roman" w:hAnsi="Times New Roman" w:cs="Times New Roman"/>
          <w:color w:val="31849B" w:themeColor="accent5" w:themeShade="BF"/>
        </w:rPr>
        <w:t xml:space="preserve">relacionadas con </w:t>
      </w:r>
      <w:r w:rsidR="0034166B" w:rsidRPr="00F12CBF">
        <w:rPr>
          <w:rFonts w:ascii="Times New Roman" w:hAnsi="Times New Roman" w:cs="Times New Roman"/>
          <w:color w:val="31849B" w:themeColor="accent5" w:themeShade="BF"/>
        </w:rPr>
        <w:t>l</w:t>
      </w:r>
      <w:r w:rsidR="00145C6C" w:rsidRPr="00F12CBF">
        <w:rPr>
          <w:rFonts w:ascii="Times New Roman" w:hAnsi="Times New Roman" w:cs="Times New Roman"/>
          <w:color w:val="31849B" w:themeColor="accent5" w:themeShade="BF"/>
        </w:rPr>
        <w:t>os conflictos</w:t>
      </w:r>
      <w:r w:rsidR="0034166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34166B" w:rsidRPr="00F12CBF">
        <w:rPr>
          <w:rFonts w:ascii="Times New Roman" w:hAnsi="Times New Roman" w:cs="Times New Roman"/>
          <w:color w:val="31849B" w:themeColor="accent5" w:themeShade="BF"/>
        </w:rPr>
        <w:t>en los últimos años</w:t>
      </w:r>
      <w:r w:rsidR="00145C6C" w:rsidRPr="00F12CBF">
        <w:rPr>
          <w:rFonts w:ascii="Times New Roman" w:hAnsi="Times New Roman" w:cs="Times New Roman"/>
          <w:color w:val="31849B" w:themeColor="accent5" w:themeShade="BF"/>
        </w:rPr>
        <w:t>, registran</w:t>
      </w:r>
      <w:r w:rsidR="0034166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un repertorio de elementos característicos</w:t>
      </w:r>
      <w:r w:rsidR="00145C6C" w:rsidRPr="00F12CBF">
        <w:rPr>
          <w:rFonts w:ascii="Times New Roman" w:hAnsi="Times New Roman" w:cs="Times New Roman"/>
          <w:color w:val="31849B" w:themeColor="accent5" w:themeShade="BF"/>
        </w:rPr>
        <w:t xml:space="preserve"> que </w:t>
      </w:r>
      <w:r w:rsidR="00E96A28" w:rsidRPr="00F12CBF">
        <w:rPr>
          <w:rFonts w:ascii="Times New Roman" w:hAnsi="Times New Roman" w:cs="Times New Roman"/>
          <w:color w:val="31849B" w:themeColor="accent5" w:themeShade="BF"/>
        </w:rPr>
        <w:t xml:space="preserve">aparecen </w:t>
      </w:r>
      <w:r w:rsidR="00145C6C" w:rsidRPr="00F12CBF">
        <w:rPr>
          <w:rFonts w:ascii="Times New Roman" w:hAnsi="Times New Roman" w:cs="Times New Roman"/>
          <w:color w:val="31849B" w:themeColor="accent5" w:themeShade="BF"/>
        </w:rPr>
        <w:t>una y otra vez</w:t>
      </w:r>
      <w:r w:rsidR="00E96A28" w:rsidRPr="00F12CBF">
        <w:rPr>
          <w:rFonts w:ascii="Times New Roman" w:hAnsi="Times New Roman" w:cs="Times New Roman"/>
          <w:color w:val="31849B" w:themeColor="accent5" w:themeShade="BF"/>
        </w:rPr>
        <w:t>: g</w:t>
      </w:r>
      <w:r w:rsidR="00145C6C" w:rsidRPr="00F12CBF">
        <w:rPr>
          <w:rFonts w:ascii="Times New Roman" w:hAnsi="Times New Roman" w:cs="Times New Roman"/>
          <w:color w:val="31849B" w:themeColor="accent5" w:themeShade="BF"/>
        </w:rPr>
        <w:t xml:space="preserve">uerra contra el terrorismo, </w:t>
      </w:r>
      <w:r w:rsidR="00A56AF4" w:rsidRPr="00F12CBF">
        <w:rPr>
          <w:rFonts w:ascii="Times New Roman" w:hAnsi="Times New Roman" w:cs="Times New Roman"/>
          <w:color w:val="31849B" w:themeColor="accent5" w:themeShade="BF"/>
        </w:rPr>
        <w:t>intervenciones militares</w:t>
      </w:r>
      <w:r w:rsidR="002E33D3" w:rsidRPr="00F12CBF">
        <w:rPr>
          <w:rFonts w:ascii="Times New Roman" w:hAnsi="Times New Roman" w:cs="Times New Roman"/>
          <w:color w:val="31849B" w:themeColor="accent5" w:themeShade="BF"/>
        </w:rPr>
        <w:t xml:space="preserve"> en territorios ricos en recursos naturales</w:t>
      </w:r>
      <w:r w:rsidR="00A56AF4" w:rsidRPr="00F12CBF">
        <w:rPr>
          <w:rFonts w:ascii="Times New Roman" w:hAnsi="Times New Roman" w:cs="Times New Roman"/>
          <w:color w:val="31849B" w:themeColor="accent5" w:themeShade="BF"/>
        </w:rPr>
        <w:t xml:space="preserve">, </w:t>
      </w:r>
      <w:r w:rsidR="000D3343" w:rsidRPr="00F12CBF">
        <w:rPr>
          <w:rFonts w:ascii="Times New Roman" w:hAnsi="Times New Roman" w:cs="Times New Roman"/>
          <w:color w:val="31849B" w:themeColor="accent5" w:themeShade="BF"/>
        </w:rPr>
        <w:t xml:space="preserve">establecimiento </w:t>
      </w:r>
      <w:r w:rsidR="00145C6C" w:rsidRPr="00F12CBF">
        <w:rPr>
          <w:rFonts w:ascii="Times New Roman" w:hAnsi="Times New Roman" w:cs="Times New Roman"/>
          <w:color w:val="31849B" w:themeColor="accent5" w:themeShade="BF"/>
        </w:rPr>
        <w:t xml:space="preserve">o ruptura </w:t>
      </w:r>
      <w:r w:rsidR="000D3343" w:rsidRPr="00F12CBF">
        <w:rPr>
          <w:rFonts w:ascii="Times New Roman" w:hAnsi="Times New Roman" w:cs="Times New Roman"/>
          <w:color w:val="31849B" w:themeColor="accent5" w:themeShade="BF"/>
        </w:rPr>
        <w:t xml:space="preserve">de </w:t>
      </w:r>
      <w:r w:rsidR="00A56AF4" w:rsidRPr="00F12CBF">
        <w:rPr>
          <w:rFonts w:ascii="Times New Roman" w:hAnsi="Times New Roman" w:cs="Times New Roman"/>
          <w:color w:val="31849B" w:themeColor="accent5" w:themeShade="BF"/>
        </w:rPr>
        <w:t>acuerdos comerciales</w:t>
      </w:r>
      <w:r w:rsidR="002E33D3" w:rsidRPr="00F12CBF">
        <w:rPr>
          <w:rFonts w:ascii="Times New Roman" w:hAnsi="Times New Roman" w:cs="Times New Roman"/>
          <w:color w:val="31849B" w:themeColor="accent5" w:themeShade="BF"/>
        </w:rPr>
        <w:t xml:space="preserve"> entre naciones</w:t>
      </w:r>
      <w:r w:rsidR="00E96A28" w:rsidRPr="00F12CBF">
        <w:rPr>
          <w:rFonts w:ascii="Times New Roman" w:hAnsi="Times New Roman" w:cs="Times New Roman"/>
          <w:color w:val="31849B" w:themeColor="accent5" w:themeShade="BF"/>
        </w:rPr>
        <w:t>,</w:t>
      </w:r>
      <w:r w:rsidR="00A56AF4" w:rsidRPr="00F12CBF">
        <w:rPr>
          <w:rFonts w:ascii="Times New Roman" w:hAnsi="Times New Roman" w:cs="Times New Roman"/>
          <w:color w:val="31849B" w:themeColor="accent5" w:themeShade="BF"/>
        </w:rPr>
        <w:t xml:space="preserve"> alianzas políticas</w:t>
      </w:r>
      <w:r w:rsidR="002E33D3" w:rsidRPr="00F12CBF">
        <w:rPr>
          <w:rFonts w:ascii="Times New Roman" w:hAnsi="Times New Roman" w:cs="Times New Roman"/>
          <w:color w:val="31849B" w:themeColor="accent5" w:themeShade="BF"/>
        </w:rPr>
        <w:t xml:space="preserve"> entre diversos </w:t>
      </w:r>
      <w:r w:rsidRPr="00F12CBF">
        <w:rPr>
          <w:rFonts w:ascii="Times New Roman" w:hAnsi="Times New Roman" w:cs="Times New Roman"/>
          <w:color w:val="31849B" w:themeColor="accent5" w:themeShade="BF"/>
        </w:rPr>
        <w:t>actores globales</w:t>
      </w:r>
      <w:r w:rsidR="00E96A28" w:rsidRPr="00F12CBF">
        <w:rPr>
          <w:rFonts w:ascii="Times New Roman" w:hAnsi="Times New Roman" w:cs="Times New Roman"/>
          <w:color w:val="31849B" w:themeColor="accent5" w:themeShade="BF"/>
        </w:rPr>
        <w:t>,</w:t>
      </w:r>
      <w:r w:rsidR="00A56AF4" w:rsidRPr="00F12CBF">
        <w:rPr>
          <w:rFonts w:ascii="Times New Roman" w:hAnsi="Times New Roman" w:cs="Times New Roman"/>
          <w:color w:val="31849B" w:themeColor="accent5" w:themeShade="BF"/>
        </w:rPr>
        <w:t xml:space="preserve"> </w:t>
      </w:r>
      <w:r w:rsidR="009C2E12" w:rsidRPr="00F12CBF">
        <w:rPr>
          <w:rFonts w:ascii="Times New Roman" w:hAnsi="Times New Roman" w:cs="Times New Roman"/>
          <w:color w:val="31849B" w:themeColor="accent5" w:themeShade="BF"/>
        </w:rPr>
        <w:t xml:space="preserve">democratización, </w:t>
      </w:r>
      <w:r w:rsidR="002E33D3" w:rsidRPr="00F12CBF">
        <w:rPr>
          <w:rFonts w:ascii="Times New Roman" w:hAnsi="Times New Roman" w:cs="Times New Roman"/>
          <w:color w:val="31849B" w:themeColor="accent5" w:themeShade="BF"/>
        </w:rPr>
        <w:t xml:space="preserve">proliferación de </w:t>
      </w:r>
      <w:r w:rsidR="00145C6C" w:rsidRPr="00F12CBF">
        <w:rPr>
          <w:rFonts w:ascii="Times New Roman" w:hAnsi="Times New Roman" w:cs="Times New Roman"/>
          <w:color w:val="31849B" w:themeColor="accent5" w:themeShade="BF"/>
        </w:rPr>
        <w:t xml:space="preserve">pequeñas </w:t>
      </w:r>
      <w:r w:rsidR="002E33D3" w:rsidRPr="00F12CBF">
        <w:rPr>
          <w:rFonts w:ascii="Times New Roman" w:hAnsi="Times New Roman" w:cs="Times New Roman"/>
          <w:color w:val="31849B" w:themeColor="accent5" w:themeShade="BF"/>
        </w:rPr>
        <w:t>organizaciones armadas</w:t>
      </w:r>
      <w:r w:rsidR="00E96A28" w:rsidRPr="00F12CBF">
        <w:rPr>
          <w:rFonts w:ascii="Times New Roman" w:hAnsi="Times New Roman" w:cs="Times New Roman"/>
          <w:color w:val="31849B" w:themeColor="accent5" w:themeShade="BF"/>
        </w:rPr>
        <w:t xml:space="preserve"> ilegales</w:t>
      </w:r>
      <w:r w:rsidR="00225D8B" w:rsidRPr="00F12CBF">
        <w:rPr>
          <w:rFonts w:ascii="Times New Roman" w:hAnsi="Times New Roman" w:cs="Times New Roman"/>
          <w:color w:val="31849B" w:themeColor="accent5" w:themeShade="BF"/>
        </w:rPr>
        <w:t xml:space="preserve">, </w:t>
      </w:r>
      <w:r w:rsidR="00E96A28" w:rsidRPr="00F12CBF">
        <w:rPr>
          <w:rFonts w:ascii="Times New Roman" w:hAnsi="Times New Roman" w:cs="Times New Roman"/>
          <w:color w:val="31849B" w:themeColor="accent5" w:themeShade="BF"/>
        </w:rPr>
        <w:t xml:space="preserve">surgimiento de </w:t>
      </w:r>
      <w:r w:rsidR="00145C6C" w:rsidRPr="00F12CBF">
        <w:rPr>
          <w:rFonts w:ascii="Times New Roman" w:hAnsi="Times New Roman" w:cs="Times New Roman"/>
          <w:color w:val="31849B" w:themeColor="accent5" w:themeShade="BF"/>
        </w:rPr>
        <w:t>mafias</w:t>
      </w:r>
      <w:r w:rsidR="00C8224B" w:rsidRPr="00F12CBF">
        <w:rPr>
          <w:rFonts w:ascii="Times New Roman" w:hAnsi="Times New Roman" w:cs="Times New Roman"/>
          <w:color w:val="31849B" w:themeColor="accent5" w:themeShade="BF"/>
        </w:rPr>
        <w:t xml:space="preserve"> [</w:t>
      </w:r>
      <w:hyperlink r:id="rId9"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145C6C" w:rsidRPr="00F12CBF">
        <w:rPr>
          <w:rFonts w:ascii="Times New Roman" w:hAnsi="Times New Roman" w:cs="Times New Roman"/>
          <w:color w:val="31849B" w:themeColor="accent5" w:themeShade="BF"/>
        </w:rPr>
        <w:t xml:space="preserve">afectación </w:t>
      </w:r>
      <w:r w:rsidR="00E96A28" w:rsidRPr="00F12CBF">
        <w:rPr>
          <w:rFonts w:ascii="Times New Roman" w:hAnsi="Times New Roman" w:cs="Times New Roman"/>
          <w:color w:val="31849B" w:themeColor="accent5" w:themeShade="BF"/>
        </w:rPr>
        <w:t>a</w:t>
      </w:r>
      <w:r w:rsidR="00145C6C" w:rsidRPr="00F12CBF">
        <w:rPr>
          <w:rFonts w:ascii="Times New Roman" w:hAnsi="Times New Roman" w:cs="Times New Roman"/>
          <w:color w:val="31849B" w:themeColor="accent5" w:themeShade="BF"/>
        </w:rPr>
        <w:t xml:space="preserve"> </w:t>
      </w:r>
      <w:r w:rsidR="002E33D3" w:rsidRPr="00F12CBF">
        <w:rPr>
          <w:rFonts w:ascii="Times New Roman" w:hAnsi="Times New Roman" w:cs="Times New Roman"/>
          <w:color w:val="31849B" w:themeColor="accent5" w:themeShade="BF"/>
        </w:rPr>
        <w:t>poblaci</w:t>
      </w:r>
      <w:r w:rsidR="001470C6" w:rsidRPr="00F12CBF">
        <w:rPr>
          <w:rFonts w:ascii="Times New Roman" w:hAnsi="Times New Roman" w:cs="Times New Roman"/>
          <w:color w:val="31849B" w:themeColor="accent5" w:themeShade="BF"/>
        </w:rPr>
        <w:t xml:space="preserve">ones </w:t>
      </w:r>
      <w:r w:rsidR="002E33D3" w:rsidRPr="00F12CBF">
        <w:rPr>
          <w:rFonts w:ascii="Times New Roman" w:hAnsi="Times New Roman" w:cs="Times New Roman"/>
          <w:color w:val="31849B" w:themeColor="accent5" w:themeShade="BF"/>
        </w:rPr>
        <w:t>civil</w:t>
      </w:r>
      <w:r w:rsidR="001470C6" w:rsidRPr="00F12CBF">
        <w:rPr>
          <w:rFonts w:ascii="Times New Roman" w:hAnsi="Times New Roman" w:cs="Times New Roman"/>
          <w:color w:val="31849B" w:themeColor="accent5" w:themeShade="BF"/>
        </w:rPr>
        <w:t>es</w:t>
      </w:r>
      <w:r w:rsidR="00145C6C" w:rsidRPr="00F12CBF">
        <w:rPr>
          <w:rFonts w:ascii="Times New Roman" w:hAnsi="Times New Roman" w:cs="Times New Roman"/>
          <w:color w:val="31849B" w:themeColor="accent5" w:themeShade="BF"/>
        </w:rPr>
        <w:t xml:space="preserve"> </w:t>
      </w:r>
      <w:r w:rsidR="00E96A28" w:rsidRPr="00F12CBF">
        <w:rPr>
          <w:rFonts w:ascii="Times New Roman" w:hAnsi="Times New Roman" w:cs="Times New Roman"/>
          <w:color w:val="31849B" w:themeColor="accent5" w:themeShade="BF"/>
        </w:rPr>
        <w:t xml:space="preserve"> a causa d</w:t>
      </w:r>
      <w:r w:rsidR="00145C6C" w:rsidRPr="00F12CBF">
        <w:rPr>
          <w:rFonts w:ascii="Times New Roman" w:hAnsi="Times New Roman" w:cs="Times New Roman"/>
          <w:color w:val="31849B" w:themeColor="accent5" w:themeShade="BF"/>
        </w:rPr>
        <w:t>el conflicto</w:t>
      </w:r>
      <w:r w:rsidR="000D33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inicio de </w:t>
      </w:r>
      <w:r w:rsidR="000D3343" w:rsidRPr="00F12CBF">
        <w:rPr>
          <w:rFonts w:ascii="Times New Roman" w:hAnsi="Times New Roman" w:cs="Times New Roman"/>
          <w:color w:val="31849B" w:themeColor="accent5" w:themeShade="BF"/>
        </w:rPr>
        <w:t xml:space="preserve">guerras civiles </w:t>
      </w:r>
      <w:r w:rsidR="00145C6C" w:rsidRPr="00F12CBF">
        <w:rPr>
          <w:rFonts w:ascii="Times New Roman" w:hAnsi="Times New Roman" w:cs="Times New Roman"/>
          <w:color w:val="31849B" w:themeColor="accent5" w:themeShade="BF"/>
        </w:rPr>
        <w:t xml:space="preserve">y </w:t>
      </w:r>
      <w:r w:rsidR="0034166B" w:rsidRPr="00F12CBF">
        <w:rPr>
          <w:rFonts w:ascii="Times New Roman" w:hAnsi="Times New Roman" w:cs="Times New Roman"/>
          <w:color w:val="31849B" w:themeColor="accent5" w:themeShade="BF"/>
        </w:rPr>
        <w:t xml:space="preserve">desbordamiento </w:t>
      </w:r>
      <w:r w:rsidR="00A56AF4" w:rsidRPr="00F12CBF">
        <w:rPr>
          <w:rFonts w:ascii="Times New Roman" w:hAnsi="Times New Roman" w:cs="Times New Roman"/>
          <w:color w:val="31849B" w:themeColor="accent5" w:themeShade="BF"/>
        </w:rPr>
        <w:t xml:space="preserve">de </w:t>
      </w:r>
      <w:r w:rsidR="0034166B" w:rsidRPr="00F12CBF">
        <w:rPr>
          <w:rFonts w:ascii="Times New Roman" w:hAnsi="Times New Roman" w:cs="Times New Roman"/>
          <w:color w:val="31849B" w:themeColor="accent5" w:themeShade="BF"/>
        </w:rPr>
        <w:t xml:space="preserve">las </w:t>
      </w:r>
      <w:r w:rsidR="000D3343" w:rsidRPr="00F12CBF">
        <w:rPr>
          <w:rFonts w:ascii="Times New Roman" w:hAnsi="Times New Roman" w:cs="Times New Roman"/>
          <w:color w:val="31849B" w:themeColor="accent5" w:themeShade="BF"/>
        </w:rPr>
        <w:t>identidades étnica</w:t>
      </w:r>
      <w:r w:rsidR="00A56AF4" w:rsidRPr="00F12CBF">
        <w:rPr>
          <w:rFonts w:ascii="Times New Roman" w:hAnsi="Times New Roman" w:cs="Times New Roman"/>
          <w:color w:val="31849B" w:themeColor="accent5" w:themeShade="BF"/>
        </w:rPr>
        <w:t>s</w:t>
      </w:r>
      <w:r w:rsidR="002E33D3" w:rsidRPr="00F12CBF">
        <w:rPr>
          <w:rFonts w:ascii="Times New Roman" w:hAnsi="Times New Roman" w:cs="Times New Roman"/>
          <w:color w:val="31849B" w:themeColor="accent5" w:themeShade="BF"/>
        </w:rPr>
        <w:t xml:space="preserve"> y </w:t>
      </w:r>
      <w:r w:rsidR="00A56AF4" w:rsidRPr="00F12CBF">
        <w:rPr>
          <w:rFonts w:ascii="Times New Roman" w:hAnsi="Times New Roman" w:cs="Times New Roman"/>
          <w:color w:val="31849B" w:themeColor="accent5" w:themeShade="BF"/>
        </w:rPr>
        <w:t>religios</w:t>
      </w:r>
      <w:r w:rsidR="000D3343" w:rsidRPr="00F12CBF">
        <w:rPr>
          <w:rFonts w:ascii="Times New Roman" w:hAnsi="Times New Roman" w:cs="Times New Roman"/>
          <w:color w:val="31849B" w:themeColor="accent5" w:themeShade="BF"/>
        </w:rPr>
        <w:t>a</w:t>
      </w:r>
      <w:r w:rsidR="00A56AF4" w:rsidRPr="00F12CBF">
        <w:rPr>
          <w:rFonts w:ascii="Times New Roman" w:hAnsi="Times New Roman" w:cs="Times New Roman"/>
          <w:color w:val="31849B" w:themeColor="accent5" w:themeShade="BF"/>
        </w:rPr>
        <w:t>s</w:t>
      </w:r>
      <w:r w:rsidR="000D3343" w:rsidRPr="00F12CBF">
        <w:rPr>
          <w:rFonts w:ascii="Times New Roman" w:hAnsi="Times New Roman" w:cs="Times New Roman"/>
          <w:color w:val="31849B" w:themeColor="accent5" w:themeShade="BF"/>
        </w:rPr>
        <w:t>.</w:t>
      </w:r>
      <w:r w:rsidR="002E33D3" w:rsidRPr="00F12CBF">
        <w:rPr>
          <w:rFonts w:ascii="Times New Roman" w:hAnsi="Times New Roman" w:cs="Times New Roman"/>
          <w:color w:val="31849B" w:themeColor="accent5" w:themeShade="BF"/>
        </w:rPr>
        <w:t xml:space="preserve"> </w:t>
      </w:r>
    </w:p>
    <w:p w14:paraId="11D11087" w14:textId="77777777" w:rsidR="000D3343" w:rsidRPr="00F12CBF" w:rsidRDefault="000D3343" w:rsidP="00C95BF4">
      <w:pPr>
        <w:spacing w:after="0" w:line="276" w:lineRule="auto"/>
        <w:jc w:val="both"/>
        <w:rPr>
          <w:rFonts w:ascii="Times New Roman" w:hAnsi="Times New Roman" w:cs="Times New Roman"/>
          <w:color w:val="31849B" w:themeColor="accent5" w:themeShade="BF"/>
        </w:rPr>
      </w:pPr>
    </w:p>
    <w:p w14:paraId="4E456B9D" w14:textId="1432153F" w:rsidR="00974365" w:rsidRPr="00F12CBF" w:rsidRDefault="000D334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Los elementos</w:t>
      </w:r>
      <w:r w:rsidR="00D01923" w:rsidRPr="00F12CBF">
        <w:rPr>
          <w:rFonts w:ascii="Times New Roman" w:hAnsi="Times New Roman" w:cs="Times New Roman"/>
          <w:color w:val="31849B" w:themeColor="accent5" w:themeShade="BF"/>
        </w:rPr>
        <w:t xml:space="preserve"> anteriores</w:t>
      </w:r>
      <w:r w:rsidR="002E33D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vistos en conjunto, </w:t>
      </w:r>
      <w:r w:rsidR="00087D8B" w:rsidRPr="00F12CBF">
        <w:rPr>
          <w:rFonts w:ascii="Times New Roman" w:hAnsi="Times New Roman" w:cs="Times New Roman"/>
          <w:color w:val="31849B" w:themeColor="accent5" w:themeShade="BF"/>
        </w:rPr>
        <w:t xml:space="preserve">se pueden considerar como </w:t>
      </w:r>
      <w:r w:rsidRPr="00F12CBF">
        <w:rPr>
          <w:rFonts w:ascii="Times New Roman" w:hAnsi="Times New Roman" w:cs="Times New Roman"/>
          <w:color w:val="31849B" w:themeColor="accent5" w:themeShade="BF"/>
        </w:rPr>
        <w:t xml:space="preserve">parte de las </w:t>
      </w:r>
      <w:r w:rsidRPr="00F12CBF">
        <w:rPr>
          <w:rFonts w:ascii="Times New Roman" w:hAnsi="Times New Roman" w:cs="Times New Roman"/>
          <w:b/>
          <w:color w:val="31849B" w:themeColor="accent5" w:themeShade="BF"/>
        </w:rPr>
        <w:t>tácticas</w:t>
      </w:r>
      <w:r w:rsidRPr="00F12CBF">
        <w:rPr>
          <w:rFonts w:ascii="Times New Roman" w:hAnsi="Times New Roman" w:cs="Times New Roman"/>
          <w:color w:val="31849B" w:themeColor="accent5" w:themeShade="BF"/>
        </w:rPr>
        <w:t xml:space="preserve"> y </w:t>
      </w:r>
      <w:r w:rsidR="002E33D3" w:rsidRPr="00F12CBF">
        <w:rPr>
          <w:rFonts w:ascii="Times New Roman" w:hAnsi="Times New Roman" w:cs="Times New Roman"/>
          <w:b/>
          <w:color w:val="31849B" w:themeColor="accent5" w:themeShade="BF"/>
        </w:rPr>
        <w:t>estrategias</w:t>
      </w:r>
      <w:r w:rsidR="002E33D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que </w:t>
      </w:r>
      <w:r w:rsidR="00D01923" w:rsidRPr="00F12CBF">
        <w:rPr>
          <w:rFonts w:ascii="Times New Roman" w:hAnsi="Times New Roman" w:cs="Times New Roman"/>
          <w:color w:val="31849B" w:themeColor="accent5" w:themeShade="BF"/>
        </w:rPr>
        <w:t xml:space="preserve">despliegan </w:t>
      </w:r>
      <w:r w:rsidR="002E33D3" w:rsidRPr="00F12CBF">
        <w:rPr>
          <w:rFonts w:ascii="Times New Roman" w:hAnsi="Times New Roman" w:cs="Times New Roman"/>
          <w:color w:val="31849B" w:themeColor="accent5" w:themeShade="BF"/>
        </w:rPr>
        <w:t>los principales actores</w:t>
      </w:r>
      <w:r w:rsidR="001470C6" w:rsidRPr="00F12CBF">
        <w:rPr>
          <w:rFonts w:ascii="Times New Roman" w:hAnsi="Times New Roman" w:cs="Times New Roman"/>
          <w:color w:val="31849B" w:themeColor="accent5" w:themeShade="BF"/>
        </w:rPr>
        <w:t xml:space="preserve"> globales,</w:t>
      </w:r>
      <w:r w:rsidR="002E33D3" w:rsidRPr="00F12CBF">
        <w:rPr>
          <w:rFonts w:ascii="Times New Roman" w:hAnsi="Times New Roman" w:cs="Times New Roman"/>
          <w:color w:val="31849B" w:themeColor="accent5" w:themeShade="BF"/>
        </w:rPr>
        <w:t xml:space="preserve"> </w:t>
      </w:r>
      <w:r w:rsidR="001470C6" w:rsidRPr="00F12CBF">
        <w:rPr>
          <w:rFonts w:ascii="Times New Roman" w:hAnsi="Times New Roman" w:cs="Times New Roman"/>
          <w:color w:val="31849B" w:themeColor="accent5" w:themeShade="BF"/>
        </w:rPr>
        <w:t xml:space="preserve">en su pugna por posicionar sus </w:t>
      </w:r>
      <w:r w:rsidR="001470C6" w:rsidRPr="00F12CBF">
        <w:rPr>
          <w:rFonts w:ascii="Times New Roman" w:hAnsi="Times New Roman" w:cs="Times New Roman"/>
          <w:b/>
          <w:color w:val="31849B" w:themeColor="accent5" w:themeShade="BF"/>
        </w:rPr>
        <w:t>intereses</w:t>
      </w:r>
      <w:r w:rsidR="001470C6" w:rsidRPr="00F12CBF">
        <w:rPr>
          <w:rFonts w:ascii="Times New Roman" w:hAnsi="Times New Roman" w:cs="Times New Roman"/>
          <w:color w:val="31849B" w:themeColor="accent5" w:themeShade="BF"/>
        </w:rPr>
        <w:t xml:space="preserve"> en el </w:t>
      </w:r>
      <w:r w:rsidR="002E33D3" w:rsidRPr="00F12CBF">
        <w:rPr>
          <w:rFonts w:ascii="Times New Roman" w:hAnsi="Times New Roman" w:cs="Times New Roman"/>
          <w:color w:val="31849B" w:themeColor="accent5" w:themeShade="BF"/>
        </w:rPr>
        <w:t>mund</w:t>
      </w:r>
      <w:r w:rsidR="001470C6" w:rsidRPr="00F12CBF">
        <w:rPr>
          <w:rFonts w:ascii="Times New Roman" w:hAnsi="Times New Roman" w:cs="Times New Roman"/>
          <w:color w:val="31849B" w:themeColor="accent5" w:themeShade="BF"/>
        </w:rPr>
        <w:t>o</w:t>
      </w:r>
      <w:r w:rsidR="002E33D3" w:rsidRPr="00F12CBF">
        <w:rPr>
          <w:rFonts w:ascii="Times New Roman" w:hAnsi="Times New Roman" w:cs="Times New Roman"/>
          <w:color w:val="31849B" w:themeColor="accent5" w:themeShade="BF"/>
        </w:rPr>
        <w:t xml:space="preserve">. </w:t>
      </w:r>
    </w:p>
    <w:p w14:paraId="0A1DED3F" w14:textId="77777777" w:rsidR="0063503C" w:rsidRPr="00F12CBF" w:rsidRDefault="0063503C"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29BCD81F" w14:textId="77777777" w:rsidTr="005A2B85">
        <w:tc>
          <w:tcPr>
            <w:tcW w:w="9033" w:type="dxa"/>
            <w:gridSpan w:val="2"/>
            <w:shd w:val="clear" w:color="auto" w:fill="0D0D0D" w:themeFill="text1" w:themeFillTint="F2"/>
          </w:tcPr>
          <w:p w14:paraId="30B1A2BC"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35EC6E97" w14:textId="77777777" w:rsidTr="005A2B85">
        <w:tc>
          <w:tcPr>
            <w:tcW w:w="2518" w:type="dxa"/>
          </w:tcPr>
          <w:p w14:paraId="4CBBDE39"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5E491D0D" w14:textId="2B82AB3C" w:rsidR="0055382D" w:rsidRPr="00F12CBF" w:rsidRDefault="005A2B8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E86943"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11_01_IMG03</w:t>
            </w:r>
          </w:p>
        </w:tc>
      </w:tr>
      <w:tr w:rsidR="00F12CBF" w:rsidRPr="00F12CBF" w14:paraId="19E40B24" w14:textId="77777777" w:rsidTr="005A2B85">
        <w:tc>
          <w:tcPr>
            <w:tcW w:w="2518" w:type="dxa"/>
          </w:tcPr>
          <w:p w14:paraId="4A5B5BCA"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2DDD326B" w14:textId="3C42C798" w:rsidR="0055382D" w:rsidRPr="00F12CBF" w:rsidRDefault="00E96A28"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Las fuerzas globales dan forma </w:t>
            </w:r>
            <w:r w:rsidR="00C929D5" w:rsidRPr="00F12CBF">
              <w:rPr>
                <w:rFonts w:ascii="Times New Roman" w:hAnsi="Times New Roman" w:cs="Times New Roman"/>
                <w:color w:val="31849B" w:themeColor="accent5" w:themeShade="BF"/>
                <w:sz w:val="24"/>
                <w:szCs w:val="24"/>
                <w:lang w:val="es-CO"/>
              </w:rPr>
              <w:t xml:space="preserve">al mundo del siglo XXI.  </w:t>
            </w:r>
          </w:p>
        </w:tc>
      </w:tr>
      <w:tr w:rsidR="00F12CBF" w:rsidRPr="00F12CBF" w14:paraId="3E4F16E6" w14:textId="77777777" w:rsidTr="005A2B85">
        <w:tc>
          <w:tcPr>
            <w:tcW w:w="2518" w:type="dxa"/>
          </w:tcPr>
          <w:p w14:paraId="5C8C1681"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05483612" w14:textId="0298B159" w:rsidR="0055382D" w:rsidRPr="00F12CBF" w:rsidRDefault="005A2B8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189373958</w:t>
            </w:r>
          </w:p>
        </w:tc>
      </w:tr>
      <w:tr w:rsidR="0055382D" w:rsidRPr="00F12CBF" w14:paraId="074662DB" w14:textId="77777777" w:rsidTr="005A2B85">
        <w:tc>
          <w:tcPr>
            <w:tcW w:w="2518" w:type="dxa"/>
          </w:tcPr>
          <w:p w14:paraId="7B2E3E88"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821E476" w14:textId="446917E1" w:rsidR="0055382D" w:rsidRPr="00F12CBF" w:rsidRDefault="00E96A28" w:rsidP="00E96A28">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Todos los</w:t>
            </w:r>
            <w:r w:rsidR="00C929D5" w:rsidRPr="00F12CBF">
              <w:rPr>
                <w:rFonts w:ascii="Times New Roman" w:hAnsi="Times New Roman" w:cs="Times New Roman"/>
                <w:color w:val="31849B" w:themeColor="accent5" w:themeShade="BF"/>
                <w:sz w:val="24"/>
                <w:szCs w:val="24"/>
              </w:rPr>
              <w:t xml:space="preserve"> pa</w:t>
            </w:r>
            <w:r w:rsidRPr="00F12CBF">
              <w:rPr>
                <w:rFonts w:ascii="Times New Roman" w:hAnsi="Times New Roman" w:cs="Times New Roman"/>
                <w:color w:val="31849B" w:themeColor="accent5" w:themeShade="BF"/>
                <w:sz w:val="24"/>
                <w:szCs w:val="24"/>
              </w:rPr>
              <w:t>íses</w:t>
            </w:r>
            <w:r w:rsidR="00C929D5" w:rsidRPr="00F12CBF">
              <w:rPr>
                <w:rFonts w:ascii="Times New Roman" w:hAnsi="Times New Roman" w:cs="Times New Roman"/>
                <w:color w:val="31849B" w:themeColor="accent5" w:themeShade="BF"/>
                <w:sz w:val="24"/>
                <w:szCs w:val="24"/>
              </w:rPr>
              <w:t>, en</w:t>
            </w:r>
            <w:r w:rsidRPr="00F12CBF">
              <w:rPr>
                <w:rFonts w:ascii="Times New Roman" w:hAnsi="Times New Roman" w:cs="Times New Roman"/>
                <w:color w:val="31849B" w:themeColor="accent5" w:themeShade="BF"/>
                <w:sz w:val="24"/>
                <w:szCs w:val="24"/>
              </w:rPr>
              <w:t xml:space="preserve"> diferentes grados, participan en </w:t>
            </w:r>
            <w:r w:rsidR="00C929D5" w:rsidRPr="00F12CBF">
              <w:rPr>
                <w:rFonts w:ascii="Times New Roman" w:hAnsi="Times New Roman" w:cs="Times New Roman"/>
                <w:color w:val="31849B" w:themeColor="accent5" w:themeShade="BF"/>
                <w:sz w:val="24"/>
                <w:szCs w:val="24"/>
              </w:rPr>
              <w:t xml:space="preserve">el </w:t>
            </w:r>
            <w:r w:rsidR="0055382D" w:rsidRPr="00F12CBF">
              <w:rPr>
                <w:rFonts w:ascii="Times New Roman" w:hAnsi="Times New Roman" w:cs="Times New Roman"/>
                <w:color w:val="31849B" w:themeColor="accent5" w:themeShade="BF"/>
                <w:sz w:val="24"/>
                <w:szCs w:val="24"/>
              </w:rPr>
              <w:t>juego geopolítico global</w:t>
            </w:r>
            <w:r w:rsidR="00E84E36" w:rsidRPr="00F12CBF">
              <w:rPr>
                <w:rFonts w:ascii="Times New Roman" w:hAnsi="Times New Roman" w:cs="Times New Roman"/>
                <w:color w:val="31849B" w:themeColor="accent5" w:themeShade="BF"/>
                <w:sz w:val="24"/>
                <w:szCs w:val="24"/>
              </w:rPr>
              <w:t xml:space="preserve">. </w:t>
            </w:r>
            <w:r w:rsidR="00C929D5" w:rsidRPr="00F12CBF">
              <w:rPr>
                <w:rFonts w:ascii="Times New Roman" w:hAnsi="Times New Roman" w:cs="Times New Roman"/>
                <w:color w:val="31849B" w:themeColor="accent5" w:themeShade="BF"/>
                <w:sz w:val="24"/>
                <w:szCs w:val="24"/>
              </w:rPr>
              <w:t xml:space="preserve">De esta forma, cada día el mundo </w:t>
            </w:r>
            <w:r w:rsidRPr="00F12CBF">
              <w:rPr>
                <w:rFonts w:ascii="Times New Roman" w:hAnsi="Times New Roman" w:cs="Times New Roman"/>
                <w:color w:val="31849B" w:themeColor="accent5" w:themeShade="BF"/>
                <w:sz w:val="24"/>
                <w:szCs w:val="24"/>
              </w:rPr>
              <w:t xml:space="preserve">se </w:t>
            </w:r>
            <w:r w:rsidR="00C929D5" w:rsidRPr="00F12CBF">
              <w:rPr>
                <w:rFonts w:ascii="Times New Roman" w:hAnsi="Times New Roman" w:cs="Times New Roman"/>
                <w:color w:val="31849B" w:themeColor="accent5" w:themeShade="BF"/>
                <w:sz w:val="24"/>
                <w:szCs w:val="24"/>
              </w:rPr>
              <w:t xml:space="preserve"> reha</w:t>
            </w:r>
            <w:r w:rsidRPr="00F12CBF">
              <w:rPr>
                <w:rFonts w:ascii="Times New Roman" w:hAnsi="Times New Roman" w:cs="Times New Roman"/>
                <w:color w:val="31849B" w:themeColor="accent5" w:themeShade="BF"/>
                <w:sz w:val="24"/>
                <w:szCs w:val="24"/>
              </w:rPr>
              <w:t>ce</w:t>
            </w:r>
            <w:r w:rsidR="00C929D5" w:rsidRPr="00F12CBF">
              <w:rPr>
                <w:rFonts w:ascii="Times New Roman" w:hAnsi="Times New Roman" w:cs="Times New Roman"/>
                <w:color w:val="31849B" w:themeColor="accent5" w:themeShade="BF"/>
                <w:sz w:val="24"/>
                <w:szCs w:val="24"/>
              </w:rPr>
              <w:t xml:space="preserve"> y toma la forma que le imprimen las fuerzas globales. </w:t>
            </w:r>
          </w:p>
        </w:tc>
      </w:tr>
    </w:tbl>
    <w:p w14:paraId="696CCBCB" w14:textId="77777777" w:rsidR="00974365" w:rsidRPr="00F12CBF" w:rsidRDefault="00974365" w:rsidP="00C95BF4">
      <w:pPr>
        <w:spacing w:after="0" w:line="276" w:lineRule="auto"/>
        <w:jc w:val="both"/>
        <w:rPr>
          <w:rFonts w:ascii="Times New Roman" w:hAnsi="Times New Roman" w:cs="Times New Roman"/>
          <w:color w:val="31849B" w:themeColor="accent5" w:themeShade="BF"/>
        </w:rPr>
      </w:pPr>
    </w:p>
    <w:p w14:paraId="31AC45BF" w14:textId="1681E84A" w:rsidR="00CF78E6" w:rsidRPr="00F12CBF" w:rsidRDefault="00087D8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efecto, </w:t>
      </w:r>
      <w:r w:rsidR="00D01923" w:rsidRPr="00F12CBF">
        <w:rPr>
          <w:rFonts w:ascii="Times New Roman" w:hAnsi="Times New Roman" w:cs="Times New Roman"/>
          <w:color w:val="31849B" w:themeColor="accent5" w:themeShade="BF"/>
        </w:rPr>
        <w:t xml:space="preserve">las interacciones entre los principales </w:t>
      </w:r>
      <w:r w:rsidR="000D3343" w:rsidRPr="00F12CBF">
        <w:rPr>
          <w:rFonts w:ascii="Times New Roman" w:hAnsi="Times New Roman" w:cs="Times New Roman"/>
          <w:color w:val="31849B" w:themeColor="accent5" w:themeShade="BF"/>
        </w:rPr>
        <w:t xml:space="preserve">protagonistas de la globalización </w:t>
      </w:r>
      <w:r w:rsidRPr="00F12CBF">
        <w:rPr>
          <w:rFonts w:ascii="Times New Roman" w:hAnsi="Times New Roman" w:cs="Times New Roman"/>
          <w:color w:val="31849B" w:themeColor="accent5" w:themeShade="BF"/>
        </w:rPr>
        <w:t>sobre el territorio mund</w:t>
      </w:r>
      <w:r w:rsidR="006E4F00" w:rsidRPr="00F12CBF">
        <w:rPr>
          <w:rFonts w:ascii="Times New Roman" w:hAnsi="Times New Roman" w:cs="Times New Roman"/>
          <w:color w:val="31849B" w:themeColor="accent5" w:themeShade="BF"/>
        </w:rPr>
        <w:t>ial</w:t>
      </w:r>
      <w:r w:rsidRPr="00F12CBF">
        <w:rPr>
          <w:rFonts w:ascii="Times New Roman" w:hAnsi="Times New Roman" w:cs="Times New Roman"/>
          <w:color w:val="31849B" w:themeColor="accent5" w:themeShade="BF"/>
        </w:rPr>
        <w:t xml:space="preserve"> dejan ver cómo</w:t>
      </w:r>
      <w:r w:rsidR="00D0192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durante el presente siglo, el planeta ha sido el escenario de un juego </w:t>
      </w:r>
      <w:r w:rsidRPr="00F12CBF">
        <w:rPr>
          <w:rFonts w:ascii="Times New Roman" w:hAnsi="Times New Roman" w:cs="Times New Roman"/>
          <w:b/>
          <w:color w:val="31849B" w:themeColor="accent5" w:themeShade="BF"/>
        </w:rPr>
        <w:t>geopolítico</w:t>
      </w:r>
      <w:r w:rsidRPr="00F12CBF">
        <w:rPr>
          <w:rFonts w:ascii="Times New Roman" w:hAnsi="Times New Roman" w:cs="Times New Roman"/>
          <w:color w:val="31849B" w:themeColor="accent5" w:themeShade="BF"/>
        </w:rPr>
        <w:t xml:space="preserve">. </w:t>
      </w:r>
      <w:r w:rsidR="002665C0" w:rsidRPr="00F12CBF">
        <w:rPr>
          <w:rFonts w:ascii="Times New Roman" w:hAnsi="Times New Roman" w:cs="Times New Roman"/>
          <w:color w:val="31849B" w:themeColor="accent5" w:themeShade="BF"/>
        </w:rPr>
        <w:t xml:space="preserve">La geopolítica </w:t>
      </w:r>
      <w:r w:rsidR="007A5494" w:rsidRPr="00F12CBF">
        <w:rPr>
          <w:rFonts w:ascii="Times New Roman" w:hAnsi="Times New Roman" w:cs="Times New Roman"/>
          <w:color w:val="31849B" w:themeColor="accent5" w:themeShade="BF"/>
        </w:rPr>
        <w:t>es</w:t>
      </w:r>
      <w:r w:rsidR="002665C0" w:rsidRPr="00F12CBF">
        <w:rPr>
          <w:rFonts w:ascii="Times New Roman" w:hAnsi="Times New Roman" w:cs="Times New Roman"/>
          <w:color w:val="31849B" w:themeColor="accent5" w:themeShade="BF"/>
        </w:rPr>
        <w:t xml:space="preserve"> una herramienta </w:t>
      </w:r>
      <w:r w:rsidR="007A5494" w:rsidRPr="00F12CBF">
        <w:rPr>
          <w:rFonts w:ascii="Times New Roman" w:hAnsi="Times New Roman" w:cs="Times New Roman"/>
          <w:color w:val="31849B" w:themeColor="accent5" w:themeShade="BF"/>
        </w:rPr>
        <w:t>que trata de</w:t>
      </w:r>
      <w:r w:rsidR="002665C0" w:rsidRPr="00F12CBF">
        <w:rPr>
          <w:rFonts w:ascii="Times New Roman" w:hAnsi="Times New Roman" w:cs="Times New Roman"/>
          <w:color w:val="31849B" w:themeColor="accent5" w:themeShade="BF"/>
        </w:rPr>
        <w:t xml:space="preserve"> interpretar los conflictos del mundo</w:t>
      </w:r>
      <w:r w:rsidR="007652A2" w:rsidRPr="00F12CBF">
        <w:rPr>
          <w:rFonts w:ascii="Times New Roman" w:hAnsi="Times New Roman" w:cs="Times New Roman"/>
          <w:color w:val="31849B" w:themeColor="accent5" w:themeShade="BF"/>
        </w:rPr>
        <w:t>, dentro de su complejidad</w:t>
      </w:r>
      <w:r w:rsidR="002665C0" w:rsidRPr="00F12CBF">
        <w:rPr>
          <w:rFonts w:ascii="Times New Roman" w:hAnsi="Times New Roman" w:cs="Times New Roman"/>
          <w:color w:val="31849B" w:themeColor="accent5" w:themeShade="BF"/>
        </w:rPr>
        <w:t>.</w:t>
      </w:r>
      <w:r w:rsidR="00D01923" w:rsidRPr="00F12CBF">
        <w:rPr>
          <w:rFonts w:ascii="Times New Roman" w:hAnsi="Times New Roman" w:cs="Times New Roman"/>
          <w:color w:val="31849B" w:themeColor="accent5" w:themeShade="BF"/>
        </w:rPr>
        <w:t xml:space="preserve"> </w:t>
      </w:r>
      <w:r w:rsidR="000D3343" w:rsidRPr="00F12CBF">
        <w:rPr>
          <w:rFonts w:ascii="Times New Roman" w:hAnsi="Times New Roman" w:cs="Times New Roman"/>
          <w:color w:val="31849B" w:themeColor="accent5" w:themeShade="BF"/>
        </w:rPr>
        <w:t xml:space="preserve">El concepto de </w:t>
      </w:r>
      <w:r w:rsidRPr="00F12CBF">
        <w:rPr>
          <w:rFonts w:ascii="Times New Roman" w:hAnsi="Times New Roman" w:cs="Times New Roman"/>
          <w:color w:val="31849B" w:themeColor="accent5" w:themeShade="BF"/>
        </w:rPr>
        <w:t xml:space="preserve">geopolítica </w:t>
      </w:r>
      <w:r w:rsidR="007652A2" w:rsidRPr="00F12CBF">
        <w:rPr>
          <w:rFonts w:ascii="Times New Roman" w:hAnsi="Times New Roman" w:cs="Times New Roman"/>
          <w:color w:val="31849B" w:themeColor="accent5" w:themeShade="BF"/>
        </w:rPr>
        <w:t xml:space="preserve">tiene </w:t>
      </w:r>
      <w:r w:rsidR="006A4E87" w:rsidRPr="00F12CBF">
        <w:rPr>
          <w:rFonts w:ascii="Times New Roman" w:hAnsi="Times New Roman" w:cs="Times New Roman"/>
          <w:color w:val="31849B" w:themeColor="accent5" w:themeShade="BF"/>
        </w:rPr>
        <w:t xml:space="preserve">varias similitudes con </w:t>
      </w:r>
      <w:r w:rsidRPr="00F12CBF">
        <w:rPr>
          <w:rFonts w:ascii="Times New Roman" w:hAnsi="Times New Roman" w:cs="Times New Roman"/>
          <w:color w:val="31849B" w:themeColor="accent5" w:themeShade="BF"/>
        </w:rPr>
        <w:t xml:space="preserve">el juego del </w:t>
      </w:r>
      <w:r w:rsidR="00BA77B8" w:rsidRPr="00F12CBF">
        <w:rPr>
          <w:rFonts w:ascii="Times New Roman" w:hAnsi="Times New Roman" w:cs="Times New Roman"/>
          <w:color w:val="31849B" w:themeColor="accent5" w:themeShade="BF"/>
        </w:rPr>
        <w:t>ajedrez</w:t>
      </w:r>
      <w:r w:rsidR="00241462" w:rsidRPr="00F12CBF">
        <w:rPr>
          <w:rFonts w:ascii="Times New Roman" w:hAnsi="Times New Roman" w:cs="Times New Roman"/>
          <w:color w:val="31849B" w:themeColor="accent5" w:themeShade="BF"/>
        </w:rPr>
        <w:t>.</w:t>
      </w:r>
      <w:r w:rsidR="00133983" w:rsidRPr="00F12CBF">
        <w:rPr>
          <w:rFonts w:ascii="Times New Roman" w:hAnsi="Times New Roman" w:cs="Times New Roman"/>
          <w:color w:val="31849B" w:themeColor="accent5" w:themeShade="BF"/>
        </w:rPr>
        <w:t xml:space="preserve"> </w:t>
      </w:r>
    </w:p>
    <w:p w14:paraId="4C639854" w14:textId="77777777" w:rsidR="00CF78E6" w:rsidRPr="00F12CBF" w:rsidRDefault="00CF78E6" w:rsidP="00C95BF4">
      <w:pPr>
        <w:spacing w:after="0" w:line="276" w:lineRule="auto"/>
        <w:jc w:val="both"/>
        <w:rPr>
          <w:rFonts w:ascii="Times New Roman" w:hAnsi="Times New Roman" w:cs="Times New Roman"/>
          <w:color w:val="31849B" w:themeColor="accent5" w:themeShade="BF"/>
        </w:rPr>
      </w:pPr>
    </w:p>
    <w:p w14:paraId="7B25D6B9" w14:textId="0768085E" w:rsidR="00133983" w:rsidRPr="00F12CBF" w:rsidRDefault="007652A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el juego</w:t>
      </w:r>
      <w:r w:rsidR="001A7234" w:rsidRPr="00F12CBF">
        <w:rPr>
          <w:rFonts w:ascii="Times New Roman" w:hAnsi="Times New Roman" w:cs="Times New Roman"/>
          <w:color w:val="31849B" w:themeColor="accent5" w:themeShade="BF"/>
        </w:rPr>
        <w:t xml:space="preserve"> de ajedrez, </w:t>
      </w:r>
      <w:r w:rsidR="00087D8B" w:rsidRPr="00F12CBF">
        <w:rPr>
          <w:rFonts w:ascii="Times New Roman" w:hAnsi="Times New Roman" w:cs="Times New Roman"/>
          <w:color w:val="31849B" w:themeColor="accent5" w:themeShade="BF"/>
        </w:rPr>
        <w:t xml:space="preserve">cada jugador </w:t>
      </w:r>
      <w:r w:rsidRPr="00F12CBF">
        <w:rPr>
          <w:rFonts w:ascii="Times New Roman" w:hAnsi="Times New Roman" w:cs="Times New Roman"/>
          <w:color w:val="31849B" w:themeColor="accent5" w:themeShade="BF"/>
        </w:rPr>
        <w:t xml:space="preserve">ubica </w:t>
      </w:r>
      <w:r w:rsidR="00087D8B" w:rsidRPr="00F12CBF">
        <w:rPr>
          <w:rFonts w:ascii="Times New Roman" w:hAnsi="Times New Roman" w:cs="Times New Roman"/>
          <w:color w:val="31849B" w:themeColor="accent5" w:themeShade="BF"/>
        </w:rPr>
        <w:t xml:space="preserve">sus </w:t>
      </w:r>
      <w:r w:rsidR="001A7234" w:rsidRPr="00F12CBF">
        <w:rPr>
          <w:rFonts w:ascii="Times New Roman" w:hAnsi="Times New Roman" w:cs="Times New Roman"/>
          <w:color w:val="31849B" w:themeColor="accent5" w:themeShade="BF"/>
        </w:rPr>
        <w:t xml:space="preserve">piezas </w:t>
      </w:r>
      <w:r w:rsidRPr="00F12CBF">
        <w:rPr>
          <w:rFonts w:ascii="Times New Roman" w:hAnsi="Times New Roman" w:cs="Times New Roman"/>
          <w:color w:val="31849B" w:themeColor="accent5" w:themeShade="BF"/>
        </w:rPr>
        <w:t xml:space="preserve">de manera </w:t>
      </w:r>
      <w:r w:rsidR="001A7234" w:rsidRPr="00F12CBF">
        <w:rPr>
          <w:rFonts w:ascii="Times New Roman" w:hAnsi="Times New Roman" w:cs="Times New Roman"/>
          <w:color w:val="31849B" w:themeColor="accent5" w:themeShade="BF"/>
        </w:rPr>
        <w:t xml:space="preserve">estratégica </w:t>
      </w:r>
      <w:r w:rsidR="00133983" w:rsidRPr="00F12CBF">
        <w:rPr>
          <w:rFonts w:ascii="Times New Roman" w:hAnsi="Times New Roman" w:cs="Times New Roman"/>
          <w:color w:val="31849B" w:themeColor="accent5" w:themeShade="BF"/>
        </w:rPr>
        <w:t xml:space="preserve">sobre el tablero </w:t>
      </w:r>
      <w:r w:rsidR="001A7234" w:rsidRPr="00F12CBF">
        <w:rPr>
          <w:rFonts w:ascii="Times New Roman" w:hAnsi="Times New Roman" w:cs="Times New Roman"/>
          <w:color w:val="31849B" w:themeColor="accent5" w:themeShade="BF"/>
        </w:rPr>
        <w:t xml:space="preserve">para </w:t>
      </w:r>
      <w:r w:rsidRPr="00F12CBF">
        <w:rPr>
          <w:rFonts w:ascii="Times New Roman" w:hAnsi="Times New Roman" w:cs="Times New Roman"/>
          <w:color w:val="31849B" w:themeColor="accent5" w:themeShade="BF"/>
        </w:rPr>
        <w:t xml:space="preserve">intentar </w:t>
      </w:r>
      <w:r w:rsidR="001A7234" w:rsidRPr="00F12CBF">
        <w:rPr>
          <w:rFonts w:ascii="Times New Roman" w:hAnsi="Times New Roman" w:cs="Times New Roman"/>
          <w:color w:val="31849B" w:themeColor="accent5" w:themeShade="BF"/>
        </w:rPr>
        <w:t xml:space="preserve">vencer al </w:t>
      </w:r>
      <w:r w:rsidRPr="00F12CBF">
        <w:rPr>
          <w:rFonts w:ascii="Times New Roman" w:hAnsi="Times New Roman" w:cs="Times New Roman"/>
          <w:color w:val="31849B" w:themeColor="accent5" w:themeShade="BF"/>
        </w:rPr>
        <w:t>adversario</w:t>
      </w:r>
      <w:r w:rsidR="001A7234" w:rsidRPr="00F12CBF">
        <w:rPr>
          <w:rFonts w:ascii="Times New Roman" w:hAnsi="Times New Roman" w:cs="Times New Roman"/>
          <w:color w:val="31849B" w:themeColor="accent5" w:themeShade="BF"/>
        </w:rPr>
        <w:t xml:space="preserve">. De forma semejante, las potencias regionales del mundo </w:t>
      </w:r>
      <w:r w:rsidR="00133983" w:rsidRPr="00F12CBF">
        <w:rPr>
          <w:rFonts w:ascii="Times New Roman" w:hAnsi="Times New Roman" w:cs="Times New Roman"/>
          <w:color w:val="31849B" w:themeColor="accent5" w:themeShade="BF"/>
        </w:rPr>
        <w:t xml:space="preserve">contemporáneo </w:t>
      </w:r>
      <w:r w:rsidRPr="00F12CBF">
        <w:rPr>
          <w:rFonts w:ascii="Times New Roman" w:hAnsi="Times New Roman" w:cs="Times New Roman"/>
          <w:color w:val="31849B" w:themeColor="accent5" w:themeShade="BF"/>
        </w:rPr>
        <w:t>despliegan de acuerdo con las circunstancias</w:t>
      </w:r>
      <w:r w:rsidR="000D3343" w:rsidRPr="00F12CBF">
        <w:rPr>
          <w:rFonts w:ascii="Times New Roman" w:hAnsi="Times New Roman" w:cs="Times New Roman"/>
          <w:color w:val="31849B" w:themeColor="accent5" w:themeShade="BF"/>
        </w:rPr>
        <w:t xml:space="preserve"> </w:t>
      </w:r>
      <w:r w:rsidR="00CF78E6" w:rsidRPr="00F12CBF">
        <w:rPr>
          <w:rFonts w:ascii="Times New Roman" w:hAnsi="Times New Roman" w:cs="Times New Roman"/>
          <w:color w:val="31849B" w:themeColor="accent5" w:themeShade="BF"/>
        </w:rPr>
        <w:t xml:space="preserve">un conjunto de elementos, como </w:t>
      </w:r>
      <w:r w:rsidR="001470C6" w:rsidRPr="00F12CBF">
        <w:rPr>
          <w:rFonts w:ascii="Times New Roman" w:hAnsi="Times New Roman" w:cs="Times New Roman"/>
          <w:color w:val="31849B" w:themeColor="accent5" w:themeShade="BF"/>
        </w:rPr>
        <w:t>recursos económicos</w:t>
      </w:r>
      <w:r w:rsidR="00087D8B" w:rsidRPr="00F12CBF">
        <w:rPr>
          <w:rFonts w:ascii="Times New Roman" w:hAnsi="Times New Roman" w:cs="Times New Roman"/>
          <w:color w:val="31849B" w:themeColor="accent5" w:themeShade="BF"/>
        </w:rPr>
        <w:t xml:space="preserve">, </w:t>
      </w:r>
      <w:r w:rsidR="00133983" w:rsidRPr="00F12CBF">
        <w:rPr>
          <w:rFonts w:ascii="Times New Roman" w:hAnsi="Times New Roman" w:cs="Times New Roman"/>
          <w:color w:val="31849B" w:themeColor="accent5" w:themeShade="BF"/>
        </w:rPr>
        <w:t>ejércitos</w:t>
      </w:r>
      <w:r w:rsidR="00087D8B" w:rsidRPr="00F12CBF">
        <w:rPr>
          <w:rFonts w:ascii="Times New Roman" w:hAnsi="Times New Roman" w:cs="Times New Roman"/>
          <w:color w:val="31849B" w:themeColor="accent5" w:themeShade="BF"/>
        </w:rPr>
        <w:t xml:space="preserve">, </w:t>
      </w:r>
      <w:r w:rsidR="00133983" w:rsidRPr="00F12CBF">
        <w:rPr>
          <w:rFonts w:ascii="Times New Roman" w:hAnsi="Times New Roman" w:cs="Times New Roman"/>
          <w:color w:val="31849B" w:themeColor="accent5" w:themeShade="BF"/>
        </w:rPr>
        <w:t>empresas</w:t>
      </w:r>
      <w:r w:rsidR="00087D8B" w:rsidRPr="00F12CBF">
        <w:rPr>
          <w:rFonts w:ascii="Times New Roman" w:hAnsi="Times New Roman" w:cs="Times New Roman"/>
          <w:color w:val="31849B" w:themeColor="accent5" w:themeShade="BF"/>
        </w:rPr>
        <w:t xml:space="preserve">, </w:t>
      </w:r>
      <w:r w:rsidR="001470C6" w:rsidRPr="00F12CBF">
        <w:rPr>
          <w:rFonts w:ascii="Times New Roman" w:hAnsi="Times New Roman" w:cs="Times New Roman"/>
          <w:color w:val="31849B" w:themeColor="accent5" w:themeShade="BF"/>
        </w:rPr>
        <w:t xml:space="preserve">tratados, </w:t>
      </w:r>
      <w:r w:rsidR="00087D8B" w:rsidRPr="00F12CBF">
        <w:rPr>
          <w:rFonts w:ascii="Times New Roman" w:hAnsi="Times New Roman" w:cs="Times New Roman"/>
          <w:color w:val="31849B" w:themeColor="accent5" w:themeShade="BF"/>
        </w:rPr>
        <w:t>organizaciones no gubernamentales</w:t>
      </w:r>
      <w:r w:rsidR="001470C6" w:rsidRPr="00F12CBF">
        <w:rPr>
          <w:rFonts w:ascii="Times New Roman" w:hAnsi="Times New Roman" w:cs="Times New Roman"/>
          <w:color w:val="31849B" w:themeColor="accent5" w:themeShade="BF"/>
        </w:rPr>
        <w:t xml:space="preserve"> y medios de información, </w:t>
      </w:r>
      <w:r w:rsidR="00133983" w:rsidRPr="00F12CBF">
        <w:rPr>
          <w:rFonts w:ascii="Times New Roman" w:hAnsi="Times New Roman" w:cs="Times New Roman"/>
          <w:color w:val="31849B" w:themeColor="accent5" w:themeShade="BF"/>
        </w:rPr>
        <w:t xml:space="preserve">como si fueran </w:t>
      </w:r>
      <w:r w:rsidR="001A7234" w:rsidRPr="00F12CBF">
        <w:rPr>
          <w:rFonts w:ascii="Times New Roman" w:hAnsi="Times New Roman" w:cs="Times New Roman"/>
          <w:color w:val="31849B" w:themeColor="accent5" w:themeShade="BF"/>
        </w:rPr>
        <w:t xml:space="preserve">piezas de ajedrez sobre el </w:t>
      </w:r>
      <w:r w:rsidR="00087D8B" w:rsidRPr="00F12CBF">
        <w:rPr>
          <w:rFonts w:ascii="Times New Roman" w:hAnsi="Times New Roman" w:cs="Times New Roman"/>
          <w:color w:val="31849B" w:themeColor="accent5" w:themeShade="BF"/>
        </w:rPr>
        <w:t xml:space="preserve">campo de juego </w:t>
      </w:r>
      <w:r w:rsidR="001A7234" w:rsidRPr="00F12CBF">
        <w:rPr>
          <w:rFonts w:ascii="Times New Roman" w:hAnsi="Times New Roman" w:cs="Times New Roman"/>
          <w:color w:val="31849B" w:themeColor="accent5" w:themeShade="BF"/>
        </w:rPr>
        <w:t>planeta</w:t>
      </w:r>
      <w:r w:rsidR="00087D8B" w:rsidRPr="00F12CBF">
        <w:rPr>
          <w:rFonts w:ascii="Times New Roman" w:hAnsi="Times New Roman" w:cs="Times New Roman"/>
          <w:color w:val="31849B" w:themeColor="accent5" w:themeShade="BF"/>
        </w:rPr>
        <w:t>rio</w:t>
      </w:r>
      <w:r w:rsidR="001A7234" w:rsidRPr="00F12CBF">
        <w:rPr>
          <w:rFonts w:ascii="Times New Roman" w:hAnsi="Times New Roman" w:cs="Times New Roman"/>
          <w:color w:val="31849B" w:themeColor="accent5" w:themeShade="BF"/>
        </w:rPr>
        <w:t xml:space="preserve">. </w:t>
      </w:r>
    </w:p>
    <w:p w14:paraId="4BEBC184" w14:textId="77777777" w:rsidR="00133983" w:rsidRPr="00F12CBF" w:rsidRDefault="00133983" w:rsidP="00C95BF4">
      <w:pPr>
        <w:spacing w:after="0" w:line="276" w:lineRule="auto"/>
        <w:jc w:val="both"/>
        <w:rPr>
          <w:rFonts w:ascii="Times New Roman" w:hAnsi="Times New Roman" w:cs="Times New Roman"/>
          <w:color w:val="31849B" w:themeColor="accent5" w:themeShade="BF"/>
        </w:rPr>
      </w:pPr>
    </w:p>
    <w:p w14:paraId="428233E8" w14:textId="7C928BA6" w:rsidR="00087D8B" w:rsidRPr="00F12CBF" w:rsidRDefault="001A723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el ajedrez, cada movimiento es </w:t>
      </w:r>
      <w:r w:rsidR="00C621C7" w:rsidRPr="00F12CBF">
        <w:rPr>
          <w:rFonts w:ascii="Times New Roman" w:hAnsi="Times New Roman" w:cs="Times New Roman"/>
          <w:color w:val="31849B" w:themeColor="accent5" w:themeShade="BF"/>
        </w:rPr>
        <w:t xml:space="preserve">planeado </w:t>
      </w:r>
      <w:r w:rsidR="007652A2" w:rsidRPr="00F12CBF">
        <w:rPr>
          <w:rFonts w:ascii="Times New Roman" w:hAnsi="Times New Roman" w:cs="Times New Roman"/>
          <w:color w:val="31849B" w:themeColor="accent5" w:themeShade="BF"/>
        </w:rPr>
        <w:t xml:space="preserve">con </w:t>
      </w:r>
      <w:r w:rsidR="0034166B" w:rsidRPr="00F12CBF">
        <w:rPr>
          <w:rFonts w:ascii="Times New Roman" w:hAnsi="Times New Roman" w:cs="Times New Roman"/>
          <w:color w:val="31849B" w:themeColor="accent5" w:themeShade="BF"/>
        </w:rPr>
        <w:t xml:space="preserve">cuidado </w:t>
      </w:r>
      <w:r w:rsidR="00133983" w:rsidRPr="00F12CBF">
        <w:rPr>
          <w:rFonts w:ascii="Times New Roman" w:hAnsi="Times New Roman" w:cs="Times New Roman"/>
          <w:color w:val="31849B" w:themeColor="accent5" w:themeShade="BF"/>
        </w:rPr>
        <w:t>por cada jugador</w:t>
      </w:r>
      <w:r w:rsidR="007652A2" w:rsidRPr="00F12CBF">
        <w:rPr>
          <w:rFonts w:ascii="Times New Roman" w:hAnsi="Times New Roman" w:cs="Times New Roman"/>
          <w:color w:val="31849B" w:themeColor="accent5" w:themeShade="BF"/>
        </w:rPr>
        <w:t>; ambos contendores</w:t>
      </w:r>
      <w:r w:rsidR="00C621C7"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procura</w:t>
      </w:r>
      <w:r w:rsidR="0034166B" w:rsidRPr="00F12CBF">
        <w:rPr>
          <w:rFonts w:ascii="Times New Roman" w:hAnsi="Times New Roman" w:cs="Times New Roman"/>
          <w:color w:val="31849B" w:themeColor="accent5" w:themeShade="BF"/>
        </w:rPr>
        <w:t>n</w:t>
      </w:r>
      <w:r w:rsidRPr="00F12CBF">
        <w:rPr>
          <w:rFonts w:ascii="Times New Roman" w:hAnsi="Times New Roman" w:cs="Times New Roman"/>
          <w:color w:val="31849B" w:themeColor="accent5" w:themeShade="BF"/>
        </w:rPr>
        <w:t xml:space="preserve"> no </w:t>
      </w:r>
      <w:r w:rsidR="0034166B" w:rsidRPr="00F12CBF">
        <w:rPr>
          <w:rFonts w:ascii="Times New Roman" w:hAnsi="Times New Roman" w:cs="Times New Roman"/>
          <w:color w:val="31849B" w:themeColor="accent5" w:themeShade="BF"/>
        </w:rPr>
        <w:t>arriesgar</w:t>
      </w:r>
      <w:r w:rsidR="00C621C7" w:rsidRPr="00F12CBF">
        <w:rPr>
          <w:rFonts w:ascii="Times New Roman" w:hAnsi="Times New Roman" w:cs="Times New Roman"/>
          <w:color w:val="31849B" w:themeColor="accent5" w:themeShade="BF"/>
        </w:rPr>
        <w:t>,</w:t>
      </w:r>
      <w:r w:rsidR="0034166B" w:rsidRPr="00F12CBF">
        <w:rPr>
          <w:rFonts w:ascii="Times New Roman" w:hAnsi="Times New Roman" w:cs="Times New Roman"/>
          <w:color w:val="31849B" w:themeColor="accent5" w:themeShade="BF"/>
        </w:rPr>
        <w:t xml:space="preserve"> ni </w:t>
      </w:r>
      <w:r w:rsidRPr="00F12CBF">
        <w:rPr>
          <w:rFonts w:ascii="Times New Roman" w:hAnsi="Times New Roman" w:cs="Times New Roman"/>
          <w:color w:val="31849B" w:themeColor="accent5" w:themeShade="BF"/>
        </w:rPr>
        <w:t xml:space="preserve">perder </w:t>
      </w:r>
      <w:r w:rsidR="00C621C7" w:rsidRPr="00F12CBF">
        <w:rPr>
          <w:rFonts w:ascii="Times New Roman" w:hAnsi="Times New Roman" w:cs="Times New Roman"/>
          <w:color w:val="31849B" w:themeColor="accent5" w:themeShade="BF"/>
        </w:rPr>
        <w:t xml:space="preserve">sus </w:t>
      </w:r>
      <w:r w:rsidRPr="00F12CBF">
        <w:rPr>
          <w:rFonts w:ascii="Times New Roman" w:hAnsi="Times New Roman" w:cs="Times New Roman"/>
          <w:color w:val="31849B" w:themeColor="accent5" w:themeShade="BF"/>
        </w:rPr>
        <w:t>pieza</w:t>
      </w:r>
      <w:r w:rsidR="00CF78E6" w:rsidRPr="00F12CBF">
        <w:rPr>
          <w:rFonts w:ascii="Times New Roman" w:hAnsi="Times New Roman" w:cs="Times New Roman"/>
          <w:color w:val="31849B" w:themeColor="accent5" w:themeShade="BF"/>
        </w:rPr>
        <w:t xml:space="preserve">s. </w:t>
      </w:r>
      <w:r w:rsidR="00133983" w:rsidRPr="00F12CBF">
        <w:rPr>
          <w:rFonts w:ascii="Times New Roman" w:hAnsi="Times New Roman" w:cs="Times New Roman"/>
          <w:color w:val="31849B" w:themeColor="accent5" w:themeShade="BF"/>
        </w:rPr>
        <w:t>Así t</w:t>
      </w:r>
      <w:r w:rsidRPr="00F12CBF">
        <w:rPr>
          <w:rFonts w:ascii="Times New Roman" w:hAnsi="Times New Roman" w:cs="Times New Roman"/>
          <w:color w:val="31849B" w:themeColor="accent5" w:themeShade="BF"/>
        </w:rPr>
        <w:t xml:space="preserve">ambién, en </w:t>
      </w:r>
      <w:r w:rsidR="00133983" w:rsidRPr="00F12CBF">
        <w:rPr>
          <w:rFonts w:ascii="Times New Roman" w:hAnsi="Times New Roman" w:cs="Times New Roman"/>
          <w:color w:val="31849B" w:themeColor="accent5" w:themeShade="BF"/>
        </w:rPr>
        <w:t xml:space="preserve">el </w:t>
      </w:r>
      <w:r w:rsidR="007652A2" w:rsidRPr="00F12CBF">
        <w:rPr>
          <w:rFonts w:ascii="Times New Roman" w:hAnsi="Times New Roman" w:cs="Times New Roman"/>
          <w:color w:val="31849B" w:themeColor="accent5" w:themeShade="BF"/>
        </w:rPr>
        <w:t>tablero del Nuevo Orden M</w:t>
      </w:r>
      <w:r w:rsidRPr="00F12CBF">
        <w:rPr>
          <w:rFonts w:ascii="Times New Roman" w:hAnsi="Times New Roman" w:cs="Times New Roman"/>
          <w:color w:val="31849B" w:themeColor="accent5" w:themeShade="BF"/>
        </w:rPr>
        <w:t xml:space="preserve">undial, los jugadores establecen relaciones de forma planificada, </w:t>
      </w:r>
      <w:r w:rsidR="007652A2" w:rsidRPr="00F12CBF">
        <w:rPr>
          <w:rFonts w:ascii="Times New Roman" w:hAnsi="Times New Roman" w:cs="Times New Roman"/>
          <w:color w:val="31849B" w:themeColor="accent5" w:themeShade="BF"/>
        </w:rPr>
        <w:t xml:space="preserve">en las que </w:t>
      </w:r>
      <w:r w:rsidRPr="00F12CBF">
        <w:rPr>
          <w:rFonts w:ascii="Times New Roman" w:hAnsi="Times New Roman" w:cs="Times New Roman"/>
          <w:color w:val="31849B" w:themeColor="accent5" w:themeShade="BF"/>
        </w:rPr>
        <w:t>tratan</w:t>
      </w:r>
      <w:r w:rsidR="007652A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de anticipar las acciones de sus competidores</w:t>
      </w:r>
      <w:r w:rsidR="007652A2" w:rsidRPr="00F12CBF">
        <w:rPr>
          <w:rFonts w:ascii="Times New Roman" w:hAnsi="Times New Roman" w:cs="Times New Roman"/>
          <w:color w:val="31849B" w:themeColor="accent5" w:themeShade="BF"/>
        </w:rPr>
        <w:t xml:space="preserve"> y</w:t>
      </w:r>
      <w:r w:rsidR="003E4626" w:rsidRPr="00F12CBF">
        <w:rPr>
          <w:rFonts w:ascii="Times New Roman" w:hAnsi="Times New Roman" w:cs="Times New Roman"/>
          <w:color w:val="31849B" w:themeColor="accent5" w:themeShade="BF"/>
        </w:rPr>
        <w:t xml:space="preserve"> </w:t>
      </w:r>
      <w:r w:rsidR="00F70EF0" w:rsidRPr="00F12CBF">
        <w:rPr>
          <w:rFonts w:ascii="Times New Roman" w:hAnsi="Times New Roman" w:cs="Times New Roman"/>
          <w:color w:val="31849B" w:themeColor="accent5" w:themeShade="BF"/>
        </w:rPr>
        <w:t>buscan</w:t>
      </w:r>
      <w:r w:rsidRPr="00F12CBF">
        <w:rPr>
          <w:rFonts w:ascii="Times New Roman" w:hAnsi="Times New Roman" w:cs="Times New Roman"/>
          <w:color w:val="31849B" w:themeColor="accent5" w:themeShade="BF"/>
        </w:rPr>
        <w:t xml:space="preserve"> apoyo </w:t>
      </w:r>
      <w:r w:rsidR="00CF78E6" w:rsidRPr="00F12CBF">
        <w:rPr>
          <w:rFonts w:ascii="Times New Roman" w:hAnsi="Times New Roman" w:cs="Times New Roman"/>
          <w:color w:val="31849B" w:themeColor="accent5" w:themeShade="BF"/>
        </w:rPr>
        <w:t xml:space="preserve">mutuo </w:t>
      </w:r>
      <w:r w:rsidRPr="00F12CBF">
        <w:rPr>
          <w:rFonts w:ascii="Times New Roman" w:hAnsi="Times New Roman" w:cs="Times New Roman"/>
          <w:color w:val="31849B" w:themeColor="accent5" w:themeShade="BF"/>
        </w:rPr>
        <w:t xml:space="preserve">entre </w:t>
      </w:r>
      <w:r w:rsidR="003E4626" w:rsidRPr="00F12CBF">
        <w:rPr>
          <w:rFonts w:ascii="Times New Roman" w:hAnsi="Times New Roman" w:cs="Times New Roman"/>
          <w:color w:val="31849B" w:themeColor="accent5" w:themeShade="BF"/>
        </w:rPr>
        <w:t xml:space="preserve">sus </w:t>
      </w:r>
      <w:r w:rsidRPr="00F12CBF">
        <w:rPr>
          <w:rFonts w:ascii="Times New Roman" w:hAnsi="Times New Roman" w:cs="Times New Roman"/>
          <w:color w:val="31849B" w:themeColor="accent5" w:themeShade="BF"/>
        </w:rPr>
        <w:t xml:space="preserve">diferentes </w:t>
      </w:r>
      <w:r w:rsidR="003E4626" w:rsidRPr="00F12CBF">
        <w:rPr>
          <w:rFonts w:ascii="Times New Roman" w:hAnsi="Times New Roman" w:cs="Times New Roman"/>
          <w:color w:val="31849B" w:themeColor="accent5" w:themeShade="BF"/>
        </w:rPr>
        <w:t>piezas</w:t>
      </w:r>
      <w:r w:rsidR="00C621C7" w:rsidRPr="00F12CBF">
        <w:rPr>
          <w:rFonts w:ascii="Times New Roman" w:hAnsi="Times New Roman" w:cs="Times New Roman"/>
          <w:color w:val="31849B" w:themeColor="accent5" w:themeShade="BF"/>
        </w:rPr>
        <w:t>.</w:t>
      </w:r>
    </w:p>
    <w:p w14:paraId="08243DEE" w14:textId="180E1936" w:rsidR="002939C5" w:rsidRPr="00F12CBF" w:rsidRDefault="001A723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p w14:paraId="65DC8AB6" w14:textId="18020A58" w:rsidR="00C621C7" w:rsidRPr="00F12CBF" w:rsidRDefault="00087D8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el ajedrez</w:t>
      </w:r>
      <w:r w:rsidR="00C621C7"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34166B" w:rsidRPr="00F12CBF">
        <w:rPr>
          <w:rFonts w:ascii="Times New Roman" w:hAnsi="Times New Roman" w:cs="Times New Roman"/>
          <w:color w:val="31849B" w:themeColor="accent5" w:themeShade="BF"/>
        </w:rPr>
        <w:t xml:space="preserve">cada </w:t>
      </w:r>
      <w:r w:rsidR="00F70EF0" w:rsidRPr="00F12CBF">
        <w:rPr>
          <w:rFonts w:ascii="Times New Roman" w:hAnsi="Times New Roman" w:cs="Times New Roman"/>
          <w:color w:val="31849B" w:themeColor="accent5" w:themeShade="BF"/>
        </w:rPr>
        <w:t>participante</w:t>
      </w:r>
      <w:r w:rsidR="0034166B" w:rsidRPr="00F12CBF">
        <w:rPr>
          <w:rFonts w:ascii="Times New Roman" w:hAnsi="Times New Roman" w:cs="Times New Roman"/>
          <w:color w:val="31849B" w:themeColor="accent5" w:themeShade="BF"/>
        </w:rPr>
        <w:t xml:space="preserve"> </w:t>
      </w:r>
      <w:r w:rsidR="00F70EF0" w:rsidRPr="00F12CBF">
        <w:rPr>
          <w:rFonts w:ascii="Times New Roman" w:hAnsi="Times New Roman" w:cs="Times New Roman"/>
          <w:color w:val="31849B" w:themeColor="accent5" w:themeShade="BF"/>
        </w:rPr>
        <w:t>hace</w:t>
      </w:r>
      <w:r w:rsidR="0034166B" w:rsidRPr="00F12CBF">
        <w:rPr>
          <w:rFonts w:ascii="Times New Roman" w:hAnsi="Times New Roman" w:cs="Times New Roman"/>
          <w:color w:val="31849B" w:themeColor="accent5" w:themeShade="BF"/>
        </w:rPr>
        <w:t xml:space="preserve"> su jugada y </w:t>
      </w:r>
      <w:r w:rsidR="00A952BA" w:rsidRPr="00F12CBF">
        <w:rPr>
          <w:rFonts w:ascii="Times New Roman" w:hAnsi="Times New Roman" w:cs="Times New Roman"/>
          <w:color w:val="31849B" w:themeColor="accent5" w:themeShade="BF"/>
        </w:rPr>
        <w:t>avanza poco a poco</w:t>
      </w:r>
      <w:r w:rsidR="006E4F00" w:rsidRPr="00F12CBF">
        <w:rPr>
          <w:rFonts w:ascii="Times New Roman" w:hAnsi="Times New Roman" w:cs="Times New Roman"/>
          <w:color w:val="31849B" w:themeColor="accent5" w:themeShade="BF"/>
        </w:rPr>
        <w:t>,</w:t>
      </w:r>
      <w:r w:rsidR="00A952BA" w:rsidRPr="00F12CBF">
        <w:rPr>
          <w:rFonts w:ascii="Times New Roman" w:hAnsi="Times New Roman" w:cs="Times New Roman"/>
          <w:color w:val="31849B" w:themeColor="accent5" w:themeShade="BF"/>
        </w:rPr>
        <w:t xml:space="preserve"> </w:t>
      </w:r>
      <w:r w:rsidR="003E4626" w:rsidRPr="00F12CBF">
        <w:rPr>
          <w:rFonts w:ascii="Times New Roman" w:hAnsi="Times New Roman" w:cs="Times New Roman"/>
          <w:color w:val="31849B" w:themeColor="accent5" w:themeShade="BF"/>
        </w:rPr>
        <w:t xml:space="preserve">en </w:t>
      </w:r>
      <w:r w:rsidR="00C621C7" w:rsidRPr="00F12CBF">
        <w:rPr>
          <w:rFonts w:ascii="Times New Roman" w:hAnsi="Times New Roman" w:cs="Times New Roman"/>
          <w:color w:val="31849B" w:themeColor="accent5" w:themeShade="BF"/>
        </w:rPr>
        <w:t xml:space="preserve">pos de </w:t>
      </w:r>
      <w:r w:rsidR="003E4626" w:rsidRPr="00F12CBF">
        <w:rPr>
          <w:rFonts w:ascii="Times New Roman" w:hAnsi="Times New Roman" w:cs="Times New Roman"/>
          <w:color w:val="31849B" w:themeColor="accent5" w:themeShade="BF"/>
        </w:rPr>
        <w:t xml:space="preserve">la </w:t>
      </w:r>
      <w:r w:rsidR="00A952BA" w:rsidRPr="00F12CBF">
        <w:rPr>
          <w:rFonts w:ascii="Times New Roman" w:hAnsi="Times New Roman" w:cs="Times New Roman"/>
          <w:color w:val="31849B" w:themeColor="accent5" w:themeShade="BF"/>
        </w:rPr>
        <w:t>conquista</w:t>
      </w:r>
      <w:r w:rsidRPr="00F12CBF">
        <w:rPr>
          <w:rFonts w:ascii="Times New Roman" w:hAnsi="Times New Roman" w:cs="Times New Roman"/>
          <w:color w:val="31849B" w:themeColor="accent5" w:themeShade="BF"/>
        </w:rPr>
        <w:t xml:space="preserve"> </w:t>
      </w:r>
      <w:r w:rsidR="003E4626" w:rsidRPr="00F12CBF">
        <w:rPr>
          <w:rFonts w:ascii="Times New Roman" w:hAnsi="Times New Roman" w:cs="Times New Roman"/>
          <w:color w:val="31849B" w:themeColor="accent5" w:themeShade="BF"/>
        </w:rPr>
        <w:t xml:space="preserve">de </w:t>
      </w:r>
      <w:r w:rsidR="00A952BA" w:rsidRPr="00F12CBF">
        <w:rPr>
          <w:rFonts w:ascii="Times New Roman" w:hAnsi="Times New Roman" w:cs="Times New Roman"/>
          <w:color w:val="31849B" w:themeColor="accent5" w:themeShade="BF"/>
        </w:rPr>
        <w:t>todo el tablero</w:t>
      </w:r>
      <w:r w:rsidR="00C621C7" w:rsidRPr="00F12CBF">
        <w:rPr>
          <w:rFonts w:ascii="Times New Roman" w:hAnsi="Times New Roman" w:cs="Times New Roman"/>
          <w:color w:val="31849B" w:themeColor="accent5" w:themeShade="BF"/>
        </w:rPr>
        <w:t xml:space="preserve">; </w:t>
      </w:r>
      <w:r w:rsidR="00F70EF0" w:rsidRPr="00F12CBF">
        <w:rPr>
          <w:rFonts w:ascii="Times New Roman" w:hAnsi="Times New Roman" w:cs="Times New Roman"/>
          <w:color w:val="31849B" w:themeColor="accent5" w:themeShade="BF"/>
        </w:rPr>
        <w:t>así</w:t>
      </w:r>
      <w:r w:rsidR="00C621C7" w:rsidRPr="00F12CBF">
        <w:rPr>
          <w:rFonts w:ascii="Times New Roman" w:hAnsi="Times New Roman" w:cs="Times New Roman"/>
          <w:color w:val="31849B" w:themeColor="accent5" w:themeShade="BF"/>
        </w:rPr>
        <w:t xml:space="preserve"> </w:t>
      </w:r>
      <w:r w:rsidR="003E4626" w:rsidRPr="00F12CBF">
        <w:rPr>
          <w:rFonts w:ascii="Times New Roman" w:hAnsi="Times New Roman" w:cs="Times New Roman"/>
          <w:color w:val="31849B" w:themeColor="accent5" w:themeShade="BF"/>
        </w:rPr>
        <w:t xml:space="preserve">va </w:t>
      </w:r>
      <w:r w:rsidR="001A7234" w:rsidRPr="00F12CBF">
        <w:rPr>
          <w:rFonts w:ascii="Times New Roman" w:hAnsi="Times New Roman" w:cs="Times New Roman"/>
          <w:color w:val="31849B" w:themeColor="accent5" w:themeShade="BF"/>
        </w:rPr>
        <w:t>conduci</w:t>
      </w:r>
      <w:r w:rsidRPr="00F12CBF">
        <w:rPr>
          <w:rFonts w:ascii="Times New Roman" w:hAnsi="Times New Roman" w:cs="Times New Roman"/>
          <w:color w:val="31849B" w:themeColor="accent5" w:themeShade="BF"/>
        </w:rPr>
        <w:t xml:space="preserve">endo </w:t>
      </w:r>
      <w:r w:rsidR="00C621C7" w:rsidRPr="00F12CBF">
        <w:rPr>
          <w:rFonts w:ascii="Times New Roman" w:hAnsi="Times New Roman" w:cs="Times New Roman"/>
          <w:color w:val="31849B" w:themeColor="accent5" w:themeShade="BF"/>
        </w:rPr>
        <w:t xml:space="preserve">sus </w:t>
      </w:r>
      <w:r w:rsidRPr="00F12CBF">
        <w:rPr>
          <w:rFonts w:ascii="Times New Roman" w:hAnsi="Times New Roman" w:cs="Times New Roman"/>
          <w:color w:val="31849B" w:themeColor="accent5" w:themeShade="BF"/>
        </w:rPr>
        <w:t xml:space="preserve">piezas </w:t>
      </w:r>
      <w:r w:rsidR="00B27E94" w:rsidRPr="00F12CBF">
        <w:rPr>
          <w:rFonts w:ascii="Times New Roman" w:hAnsi="Times New Roman" w:cs="Times New Roman"/>
          <w:color w:val="31849B" w:themeColor="accent5" w:themeShade="BF"/>
        </w:rPr>
        <w:t xml:space="preserve">hasta </w:t>
      </w:r>
      <w:r w:rsidR="003E4626" w:rsidRPr="00F12CBF">
        <w:rPr>
          <w:rFonts w:ascii="Times New Roman" w:hAnsi="Times New Roman" w:cs="Times New Roman"/>
          <w:color w:val="31849B" w:themeColor="accent5" w:themeShade="BF"/>
        </w:rPr>
        <w:t>poner en peligro las del adversario y, en lo posible, elimin</w:t>
      </w:r>
      <w:r w:rsidR="00B27E94" w:rsidRPr="00F12CBF">
        <w:rPr>
          <w:rFonts w:ascii="Times New Roman" w:hAnsi="Times New Roman" w:cs="Times New Roman"/>
          <w:color w:val="31849B" w:themeColor="accent5" w:themeShade="BF"/>
        </w:rPr>
        <w:t xml:space="preserve">arlas </w:t>
      </w:r>
      <w:r w:rsidR="003E4626" w:rsidRPr="00F12CBF">
        <w:rPr>
          <w:rFonts w:ascii="Times New Roman" w:hAnsi="Times New Roman" w:cs="Times New Roman"/>
          <w:color w:val="31849B" w:themeColor="accent5" w:themeShade="BF"/>
        </w:rPr>
        <w:t>del juego</w:t>
      </w:r>
      <w:r w:rsidR="00A952BA" w:rsidRPr="00F12CBF">
        <w:rPr>
          <w:rFonts w:ascii="Times New Roman" w:hAnsi="Times New Roman" w:cs="Times New Roman"/>
          <w:color w:val="31849B" w:themeColor="accent5" w:themeShade="BF"/>
        </w:rPr>
        <w:t>.</w:t>
      </w:r>
      <w:r w:rsidR="00241462" w:rsidRPr="00F12CBF">
        <w:rPr>
          <w:rFonts w:ascii="Times New Roman" w:hAnsi="Times New Roman" w:cs="Times New Roman"/>
          <w:color w:val="31849B" w:themeColor="accent5" w:themeShade="BF"/>
        </w:rPr>
        <w:t xml:space="preserve"> </w:t>
      </w:r>
      <w:r w:rsidR="001470C6" w:rsidRPr="00F12CBF">
        <w:rPr>
          <w:rFonts w:ascii="Times New Roman" w:hAnsi="Times New Roman" w:cs="Times New Roman"/>
          <w:color w:val="31849B" w:themeColor="accent5" w:themeShade="BF"/>
        </w:rPr>
        <w:t xml:space="preserve">En la </w:t>
      </w:r>
      <w:r w:rsidR="00A952BA" w:rsidRPr="00F12CBF">
        <w:rPr>
          <w:rFonts w:ascii="Times New Roman" w:hAnsi="Times New Roman" w:cs="Times New Roman"/>
          <w:color w:val="31849B" w:themeColor="accent5" w:themeShade="BF"/>
        </w:rPr>
        <w:t>geopolítica</w:t>
      </w:r>
      <w:r w:rsidR="005E5246" w:rsidRPr="00F12CBF">
        <w:rPr>
          <w:rFonts w:ascii="Times New Roman" w:hAnsi="Times New Roman" w:cs="Times New Roman"/>
          <w:color w:val="31849B" w:themeColor="accent5" w:themeShade="BF"/>
        </w:rPr>
        <w:t xml:space="preserve">, </w:t>
      </w:r>
      <w:r w:rsidR="00C621C7" w:rsidRPr="00F12CBF">
        <w:rPr>
          <w:rFonts w:ascii="Times New Roman" w:hAnsi="Times New Roman" w:cs="Times New Roman"/>
          <w:color w:val="31849B" w:themeColor="accent5" w:themeShade="BF"/>
        </w:rPr>
        <w:t xml:space="preserve">las potencias regionales, </w:t>
      </w:r>
      <w:r w:rsidR="003E4626" w:rsidRPr="00F12CBF">
        <w:rPr>
          <w:rFonts w:ascii="Times New Roman" w:hAnsi="Times New Roman" w:cs="Times New Roman"/>
          <w:color w:val="31849B" w:themeColor="accent5" w:themeShade="BF"/>
        </w:rPr>
        <w:t xml:space="preserve">las </w:t>
      </w:r>
      <w:r w:rsidR="001470C6" w:rsidRPr="00F12CBF">
        <w:rPr>
          <w:rFonts w:ascii="Times New Roman" w:hAnsi="Times New Roman" w:cs="Times New Roman"/>
          <w:color w:val="31849B" w:themeColor="accent5" w:themeShade="BF"/>
        </w:rPr>
        <w:t>grandes empresas</w:t>
      </w:r>
      <w:r w:rsidR="00C621C7" w:rsidRPr="00F12CBF">
        <w:rPr>
          <w:rFonts w:ascii="Times New Roman" w:hAnsi="Times New Roman" w:cs="Times New Roman"/>
          <w:color w:val="31849B" w:themeColor="accent5" w:themeShade="BF"/>
        </w:rPr>
        <w:t xml:space="preserve"> e incluso las grandes organizaciones armadas</w:t>
      </w:r>
      <w:r w:rsidR="003E4626" w:rsidRPr="00F12CBF">
        <w:rPr>
          <w:rFonts w:ascii="Times New Roman" w:hAnsi="Times New Roman" w:cs="Times New Roman"/>
          <w:color w:val="31849B" w:themeColor="accent5" w:themeShade="BF"/>
        </w:rPr>
        <w:t xml:space="preserve"> </w:t>
      </w:r>
      <w:r w:rsidR="00B27E94" w:rsidRPr="00F12CBF">
        <w:rPr>
          <w:rFonts w:ascii="Times New Roman" w:hAnsi="Times New Roman" w:cs="Times New Roman"/>
          <w:color w:val="31849B" w:themeColor="accent5" w:themeShade="BF"/>
        </w:rPr>
        <w:t xml:space="preserve">también </w:t>
      </w:r>
      <w:r w:rsidR="00635401" w:rsidRPr="00F12CBF">
        <w:rPr>
          <w:rFonts w:ascii="Times New Roman" w:hAnsi="Times New Roman" w:cs="Times New Roman"/>
          <w:color w:val="31849B" w:themeColor="accent5" w:themeShade="BF"/>
        </w:rPr>
        <w:t>avanzan de forma gradual, y a medida que m</w:t>
      </w:r>
      <w:r w:rsidR="00F70EF0" w:rsidRPr="00F12CBF">
        <w:rPr>
          <w:rFonts w:ascii="Times New Roman" w:hAnsi="Times New Roman" w:cs="Times New Roman"/>
          <w:color w:val="31849B" w:themeColor="accent5" w:themeShade="BF"/>
        </w:rPr>
        <w:t>ueven sus fichas</w:t>
      </w:r>
      <w:r w:rsidR="00635401" w:rsidRPr="00F12CBF">
        <w:rPr>
          <w:rFonts w:ascii="Times New Roman" w:hAnsi="Times New Roman" w:cs="Times New Roman"/>
          <w:color w:val="31849B" w:themeColor="accent5" w:themeShade="BF"/>
        </w:rPr>
        <w:t xml:space="preserve"> </w:t>
      </w:r>
      <w:r w:rsidR="00F70EF0" w:rsidRPr="00F12CBF">
        <w:rPr>
          <w:rFonts w:ascii="Times New Roman" w:hAnsi="Times New Roman" w:cs="Times New Roman"/>
          <w:color w:val="31849B" w:themeColor="accent5" w:themeShade="BF"/>
        </w:rPr>
        <w:t xml:space="preserve">van </w:t>
      </w:r>
      <w:r w:rsidR="00635401" w:rsidRPr="00F12CBF">
        <w:rPr>
          <w:rFonts w:ascii="Times New Roman" w:hAnsi="Times New Roman" w:cs="Times New Roman"/>
          <w:color w:val="31849B" w:themeColor="accent5" w:themeShade="BF"/>
        </w:rPr>
        <w:t>desencadenan</w:t>
      </w:r>
      <w:r w:rsidR="00F70EF0" w:rsidRPr="00F12CBF">
        <w:rPr>
          <w:rFonts w:ascii="Times New Roman" w:hAnsi="Times New Roman" w:cs="Times New Roman"/>
          <w:color w:val="31849B" w:themeColor="accent5" w:themeShade="BF"/>
        </w:rPr>
        <w:t>do</w:t>
      </w:r>
      <w:r w:rsidR="00635401" w:rsidRPr="00F12CBF">
        <w:rPr>
          <w:rFonts w:ascii="Times New Roman" w:hAnsi="Times New Roman" w:cs="Times New Roman"/>
          <w:color w:val="31849B" w:themeColor="accent5" w:themeShade="BF"/>
        </w:rPr>
        <w:t xml:space="preserve"> los </w:t>
      </w:r>
      <w:r w:rsidR="00C621C7" w:rsidRPr="00F12CBF">
        <w:rPr>
          <w:rFonts w:ascii="Times New Roman" w:hAnsi="Times New Roman" w:cs="Times New Roman"/>
          <w:color w:val="31849B" w:themeColor="accent5" w:themeShade="BF"/>
        </w:rPr>
        <w:t xml:space="preserve">principales </w:t>
      </w:r>
      <w:r w:rsidR="00635401" w:rsidRPr="00F12CBF">
        <w:rPr>
          <w:rFonts w:ascii="Times New Roman" w:hAnsi="Times New Roman" w:cs="Times New Roman"/>
          <w:color w:val="31849B" w:themeColor="accent5" w:themeShade="BF"/>
        </w:rPr>
        <w:t xml:space="preserve">conflictos </w:t>
      </w:r>
      <w:r w:rsidR="00F70EF0" w:rsidRPr="00F12CBF">
        <w:rPr>
          <w:rFonts w:ascii="Times New Roman" w:hAnsi="Times New Roman" w:cs="Times New Roman"/>
          <w:color w:val="31849B" w:themeColor="accent5" w:themeShade="BF"/>
        </w:rPr>
        <w:t>que aquejan al mundo contemporáneo</w:t>
      </w:r>
      <w:r w:rsidR="00635401" w:rsidRPr="00F12CBF">
        <w:rPr>
          <w:rFonts w:ascii="Times New Roman" w:hAnsi="Times New Roman" w:cs="Times New Roman"/>
          <w:color w:val="31849B" w:themeColor="accent5" w:themeShade="BF"/>
        </w:rPr>
        <w:t xml:space="preserve">. </w:t>
      </w:r>
    </w:p>
    <w:p w14:paraId="30F5D3D4" w14:textId="77777777" w:rsidR="00C621C7" w:rsidRPr="00F12CBF" w:rsidRDefault="00C621C7" w:rsidP="00C95BF4">
      <w:pPr>
        <w:spacing w:after="0" w:line="276" w:lineRule="auto"/>
        <w:jc w:val="both"/>
        <w:rPr>
          <w:rFonts w:ascii="Times New Roman" w:hAnsi="Times New Roman" w:cs="Times New Roman"/>
          <w:color w:val="31849B" w:themeColor="accent5" w:themeShade="BF"/>
        </w:rPr>
      </w:pPr>
    </w:p>
    <w:p w14:paraId="47006919" w14:textId="00D14CE5" w:rsidR="00974365" w:rsidRPr="00F12CBF" w:rsidRDefault="00A952B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diferencia es el tamaño del tablero</w:t>
      </w:r>
      <w:r w:rsidR="00F70EF0" w:rsidRPr="00F12CBF">
        <w:rPr>
          <w:rFonts w:ascii="Times New Roman" w:hAnsi="Times New Roman" w:cs="Times New Roman"/>
          <w:color w:val="31849B" w:themeColor="accent5" w:themeShade="BF"/>
        </w:rPr>
        <w:t>. E</w:t>
      </w:r>
      <w:r w:rsidRPr="00F12CBF">
        <w:rPr>
          <w:rFonts w:ascii="Times New Roman" w:hAnsi="Times New Roman" w:cs="Times New Roman"/>
          <w:color w:val="31849B" w:themeColor="accent5" w:themeShade="BF"/>
        </w:rPr>
        <w:t>n e</w:t>
      </w:r>
      <w:r w:rsidR="00FD5591" w:rsidRPr="00F12CBF">
        <w:rPr>
          <w:rFonts w:ascii="Times New Roman" w:hAnsi="Times New Roman" w:cs="Times New Roman"/>
          <w:color w:val="31849B" w:themeColor="accent5" w:themeShade="BF"/>
        </w:rPr>
        <w:t xml:space="preserve">l caso de la geopolítica, </w:t>
      </w:r>
      <w:r w:rsidRPr="00F12CBF">
        <w:rPr>
          <w:rFonts w:ascii="Times New Roman" w:hAnsi="Times New Roman" w:cs="Times New Roman"/>
          <w:color w:val="31849B" w:themeColor="accent5" w:themeShade="BF"/>
        </w:rPr>
        <w:t>la partida se juega en el mundo entero</w:t>
      </w:r>
      <w:r w:rsidR="00FD5591" w:rsidRPr="00F12CBF">
        <w:rPr>
          <w:rFonts w:ascii="Times New Roman" w:hAnsi="Times New Roman" w:cs="Times New Roman"/>
          <w:color w:val="31849B" w:themeColor="accent5" w:themeShade="BF"/>
        </w:rPr>
        <w:t xml:space="preserve"> y </w:t>
      </w:r>
      <w:r w:rsidR="00C621C7" w:rsidRPr="00F12CBF">
        <w:rPr>
          <w:rFonts w:ascii="Times New Roman" w:hAnsi="Times New Roman" w:cs="Times New Roman"/>
          <w:color w:val="31849B" w:themeColor="accent5" w:themeShade="BF"/>
        </w:rPr>
        <w:t xml:space="preserve">se </w:t>
      </w:r>
      <w:r w:rsidR="00FD5591" w:rsidRPr="00F12CBF">
        <w:rPr>
          <w:rFonts w:ascii="Times New Roman" w:hAnsi="Times New Roman" w:cs="Times New Roman"/>
          <w:color w:val="31849B" w:themeColor="accent5" w:themeShade="BF"/>
        </w:rPr>
        <w:t xml:space="preserve">busca el dominio económico, político y cultural del planeta. </w:t>
      </w:r>
      <w:r w:rsidR="0022326D" w:rsidRPr="00F12CBF">
        <w:rPr>
          <w:rFonts w:ascii="Times New Roman" w:hAnsi="Times New Roman" w:cs="Times New Roman"/>
          <w:color w:val="31849B" w:themeColor="accent5" w:themeShade="BF"/>
        </w:rPr>
        <w:t xml:space="preserve">Las piezas más importantes del tablero geopolítico mundial </w:t>
      </w:r>
      <w:r w:rsidR="00CF78E6" w:rsidRPr="00F12CBF">
        <w:rPr>
          <w:rFonts w:ascii="Times New Roman" w:hAnsi="Times New Roman" w:cs="Times New Roman"/>
          <w:color w:val="31849B" w:themeColor="accent5" w:themeShade="BF"/>
        </w:rPr>
        <w:t xml:space="preserve">de hoy </w:t>
      </w:r>
      <w:r w:rsidR="0022326D" w:rsidRPr="00F12CBF">
        <w:rPr>
          <w:rFonts w:ascii="Times New Roman" w:hAnsi="Times New Roman" w:cs="Times New Roman"/>
          <w:color w:val="31849B" w:themeColor="accent5" w:themeShade="BF"/>
        </w:rPr>
        <w:t xml:space="preserve">son </w:t>
      </w:r>
      <w:r w:rsidR="005611AC" w:rsidRPr="00F12CBF">
        <w:rPr>
          <w:rFonts w:ascii="Times New Roman" w:hAnsi="Times New Roman" w:cs="Times New Roman"/>
          <w:color w:val="31849B" w:themeColor="accent5" w:themeShade="BF"/>
        </w:rPr>
        <w:t>Estados Unidos,</w:t>
      </w:r>
      <w:r w:rsidR="00FD559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Rusia y China</w:t>
      </w:r>
      <w:r w:rsidR="00CF78E6" w:rsidRPr="00F12CBF">
        <w:rPr>
          <w:rFonts w:ascii="Times New Roman" w:hAnsi="Times New Roman" w:cs="Times New Roman"/>
          <w:color w:val="31849B" w:themeColor="accent5" w:themeShade="BF"/>
        </w:rPr>
        <w:t>, naciones reconocida</w:t>
      </w:r>
      <w:r w:rsidR="005611AC" w:rsidRPr="00F12CBF">
        <w:rPr>
          <w:rFonts w:ascii="Times New Roman" w:hAnsi="Times New Roman" w:cs="Times New Roman"/>
          <w:color w:val="31849B" w:themeColor="accent5" w:themeShade="BF"/>
        </w:rPr>
        <w:t xml:space="preserve">s como </w:t>
      </w:r>
      <w:r w:rsidRPr="00F12CBF">
        <w:rPr>
          <w:rFonts w:ascii="Times New Roman" w:hAnsi="Times New Roman" w:cs="Times New Roman"/>
          <w:color w:val="31849B" w:themeColor="accent5" w:themeShade="BF"/>
        </w:rPr>
        <w:t xml:space="preserve">jugadores </w:t>
      </w:r>
      <w:r w:rsidR="00144013" w:rsidRPr="00F12CBF">
        <w:rPr>
          <w:rFonts w:ascii="Times New Roman" w:hAnsi="Times New Roman" w:cs="Times New Roman"/>
          <w:color w:val="31849B" w:themeColor="accent5" w:themeShade="BF"/>
        </w:rPr>
        <w:t>geopolíticos clave</w:t>
      </w:r>
      <w:r w:rsidR="00CF78E6" w:rsidRPr="00F12CBF">
        <w:rPr>
          <w:rFonts w:ascii="Times New Roman" w:hAnsi="Times New Roman" w:cs="Times New Roman"/>
          <w:color w:val="31849B" w:themeColor="accent5" w:themeShade="BF"/>
        </w:rPr>
        <w:t xml:space="preserve">. </w:t>
      </w:r>
    </w:p>
    <w:p w14:paraId="4AE0F56E" w14:textId="77777777" w:rsidR="00974365" w:rsidRPr="00F12CBF" w:rsidRDefault="00974365" w:rsidP="00C95BF4">
      <w:pPr>
        <w:spacing w:after="0" w:line="276" w:lineRule="auto"/>
        <w:jc w:val="both"/>
        <w:rPr>
          <w:rFonts w:ascii="Times New Roman" w:hAnsi="Times New Roman" w:cs="Times New Roman"/>
          <w:color w:val="31849B" w:themeColor="accent5" w:themeShade="BF"/>
        </w:rPr>
      </w:pPr>
    </w:p>
    <w:p w14:paraId="4990994B" w14:textId="478833F3" w:rsidR="00241462" w:rsidRPr="00F12CBF" w:rsidRDefault="00CF78E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Ello se explica por e</w:t>
      </w:r>
      <w:r w:rsidR="003C6F49" w:rsidRPr="00F12CBF">
        <w:rPr>
          <w:rFonts w:ascii="Times New Roman" w:hAnsi="Times New Roman" w:cs="Times New Roman"/>
          <w:color w:val="31849B" w:themeColor="accent5" w:themeShade="BF"/>
        </w:rPr>
        <w:t xml:space="preserve">l </w:t>
      </w:r>
      <w:r w:rsidR="00635401" w:rsidRPr="00F12CBF">
        <w:rPr>
          <w:rFonts w:ascii="Times New Roman" w:hAnsi="Times New Roman" w:cs="Times New Roman"/>
          <w:color w:val="31849B" w:themeColor="accent5" w:themeShade="BF"/>
        </w:rPr>
        <w:t>tamaño de su</w:t>
      </w:r>
      <w:r w:rsidR="0022326D" w:rsidRPr="00F12CBF">
        <w:rPr>
          <w:rFonts w:ascii="Times New Roman" w:hAnsi="Times New Roman" w:cs="Times New Roman"/>
          <w:color w:val="31849B" w:themeColor="accent5" w:themeShade="BF"/>
        </w:rPr>
        <w:t>s</w:t>
      </w:r>
      <w:r w:rsidR="00635401" w:rsidRPr="00F12CBF">
        <w:rPr>
          <w:rFonts w:ascii="Times New Roman" w:hAnsi="Times New Roman" w:cs="Times New Roman"/>
          <w:color w:val="31849B" w:themeColor="accent5" w:themeShade="BF"/>
        </w:rPr>
        <w:t xml:space="preserve"> economía</w:t>
      </w:r>
      <w:r w:rsidR="0022326D" w:rsidRPr="00F12CBF">
        <w:rPr>
          <w:rFonts w:ascii="Times New Roman" w:hAnsi="Times New Roman" w:cs="Times New Roman"/>
          <w:color w:val="31849B" w:themeColor="accent5" w:themeShade="BF"/>
        </w:rPr>
        <w:t>s</w:t>
      </w:r>
      <w:r w:rsidR="0063540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el </w:t>
      </w:r>
      <w:r w:rsidR="005E5246" w:rsidRPr="00F12CBF">
        <w:rPr>
          <w:rFonts w:ascii="Times New Roman" w:hAnsi="Times New Roman" w:cs="Times New Roman"/>
          <w:color w:val="31849B" w:themeColor="accent5" w:themeShade="BF"/>
        </w:rPr>
        <w:t xml:space="preserve">poder de sus fuerzas militares, </w:t>
      </w:r>
      <w:r w:rsidR="00635401" w:rsidRPr="00F12CBF">
        <w:rPr>
          <w:rFonts w:ascii="Times New Roman" w:hAnsi="Times New Roman" w:cs="Times New Roman"/>
          <w:color w:val="31849B" w:themeColor="accent5" w:themeShade="BF"/>
        </w:rPr>
        <w:t>su situación geográfica</w:t>
      </w:r>
      <w:r w:rsidR="003C6F49" w:rsidRPr="00F12CBF">
        <w:rPr>
          <w:rFonts w:ascii="Times New Roman" w:hAnsi="Times New Roman" w:cs="Times New Roman"/>
          <w:color w:val="31849B" w:themeColor="accent5" w:themeShade="BF"/>
        </w:rPr>
        <w:t xml:space="preserve"> y </w:t>
      </w:r>
      <w:r w:rsidR="00635401" w:rsidRPr="00F12CBF">
        <w:rPr>
          <w:rFonts w:ascii="Times New Roman" w:hAnsi="Times New Roman" w:cs="Times New Roman"/>
          <w:color w:val="31849B" w:themeColor="accent5" w:themeShade="BF"/>
        </w:rPr>
        <w:t>su alineación política</w:t>
      </w:r>
      <w:r w:rsidR="0022326D" w:rsidRPr="00F12CBF">
        <w:rPr>
          <w:rFonts w:ascii="Times New Roman" w:hAnsi="Times New Roman" w:cs="Times New Roman"/>
          <w:color w:val="31849B" w:themeColor="accent5" w:themeShade="BF"/>
        </w:rPr>
        <w:t xml:space="preserve">. </w:t>
      </w:r>
      <w:r w:rsidR="005A25A3" w:rsidRPr="00F12CBF">
        <w:rPr>
          <w:rFonts w:ascii="Times New Roman" w:hAnsi="Times New Roman" w:cs="Times New Roman"/>
          <w:color w:val="31849B" w:themeColor="accent5" w:themeShade="BF"/>
        </w:rPr>
        <w:t xml:space="preserve">Son </w:t>
      </w:r>
      <w:r w:rsidR="00A952BA" w:rsidRPr="00F12CBF">
        <w:rPr>
          <w:rFonts w:ascii="Times New Roman" w:hAnsi="Times New Roman" w:cs="Times New Roman"/>
          <w:color w:val="31849B" w:themeColor="accent5" w:themeShade="BF"/>
        </w:rPr>
        <w:t xml:space="preserve">piezas </w:t>
      </w:r>
      <w:r w:rsidR="005E5246" w:rsidRPr="00F12CBF">
        <w:rPr>
          <w:rFonts w:ascii="Times New Roman" w:hAnsi="Times New Roman" w:cs="Times New Roman"/>
          <w:color w:val="31849B" w:themeColor="accent5" w:themeShade="BF"/>
        </w:rPr>
        <w:t xml:space="preserve">clave </w:t>
      </w:r>
      <w:r w:rsidR="00A952BA" w:rsidRPr="00F12CBF">
        <w:rPr>
          <w:rFonts w:ascii="Times New Roman" w:hAnsi="Times New Roman" w:cs="Times New Roman"/>
          <w:color w:val="31849B" w:themeColor="accent5" w:themeShade="BF"/>
        </w:rPr>
        <w:t xml:space="preserve">en la configuración </w:t>
      </w:r>
      <w:r w:rsidR="00635401" w:rsidRPr="00F12CBF">
        <w:rPr>
          <w:rFonts w:ascii="Times New Roman" w:hAnsi="Times New Roman" w:cs="Times New Roman"/>
          <w:color w:val="31849B" w:themeColor="accent5" w:themeShade="BF"/>
        </w:rPr>
        <w:t xml:space="preserve">del mundo y </w:t>
      </w:r>
      <w:r w:rsidR="005E5246" w:rsidRPr="00F12CBF">
        <w:rPr>
          <w:rFonts w:ascii="Times New Roman" w:hAnsi="Times New Roman" w:cs="Times New Roman"/>
          <w:color w:val="31849B" w:themeColor="accent5" w:themeShade="BF"/>
        </w:rPr>
        <w:t xml:space="preserve">sus interacciones </w:t>
      </w:r>
      <w:r w:rsidR="00736471" w:rsidRPr="00F12CBF">
        <w:rPr>
          <w:rFonts w:ascii="Times New Roman" w:hAnsi="Times New Roman" w:cs="Times New Roman"/>
          <w:color w:val="31849B" w:themeColor="accent5" w:themeShade="BF"/>
        </w:rPr>
        <w:t>decide</w:t>
      </w:r>
      <w:r w:rsidR="006D547C" w:rsidRPr="00F12CBF">
        <w:rPr>
          <w:rFonts w:ascii="Times New Roman" w:hAnsi="Times New Roman" w:cs="Times New Roman"/>
          <w:color w:val="31849B" w:themeColor="accent5" w:themeShade="BF"/>
        </w:rPr>
        <w:t>n</w:t>
      </w:r>
      <w:r w:rsidR="00736471" w:rsidRPr="00F12CBF">
        <w:rPr>
          <w:rFonts w:ascii="Times New Roman" w:hAnsi="Times New Roman" w:cs="Times New Roman"/>
          <w:color w:val="31849B" w:themeColor="accent5" w:themeShade="BF"/>
        </w:rPr>
        <w:t xml:space="preserve"> el rumbo </w:t>
      </w:r>
      <w:r w:rsidR="006D547C" w:rsidRPr="00F12CBF">
        <w:rPr>
          <w:rFonts w:ascii="Times New Roman" w:hAnsi="Times New Roman" w:cs="Times New Roman"/>
          <w:color w:val="31849B" w:themeColor="accent5" w:themeShade="BF"/>
        </w:rPr>
        <w:t>de</w:t>
      </w:r>
      <w:r w:rsidR="00736471" w:rsidRPr="00F12CBF">
        <w:rPr>
          <w:rFonts w:ascii="Times New Roman" w:hAnsi="Times New Roman" w:cs="Times New Roman"/>
          <w:color w:val="31849B" w:themeColor="accent5" w:themeShade="BF"/>
        </w:rPr>
        <w:t xml:space="preserve"> la partida </w:t>
      </w:r>
      <w:r w:rsidR="005A25A3" w:rsidRPr="00F12CBF">
        <w:rPr>
          <w:rFonts w:ascii="Times New Roman" w:hAnsi="Times New Roman" w:cs="Times New Roman"/>
          <w:color w:val="31849B" w:themeColor="accent5" w:themeShade="BF"/>
        </w:rPr>
        <w:t>geopolítica</w:t>
      </w:r>
      <w:r w:rsidR="0022326D" w:rsidRPr="00F12CBF">
        <w:rPr>
          <w:rFonts w:ascii="Times New Roman" w:hAnsi="Times New Roman" w:cs="Times New Roman"/>
          <w:color w:val="31849B" w:themeColor="accent5" w:themeShade="BF"/>
        </w:rPr>
        <w:t xml:space="preserve"> </w:t>
      </w:r>
      <w:r w:rsidR="003C6F49" w:rsidRPr="00F12CBF">
        <w:rPr>
          <w:rFonts w:ascii="Times New Roman" w:hAnsi="Times New Roman" w:cs="Times New Roman"/>
          <w:color w:val="31849B" w:themeColor="accent5" w:themeShade="BF"/>
        </w:rPr>
        <w:t>global</w:t>
      </w:r>
      <w:r w:rsidR="00635401" w:rsidRPr="00F12CBF">
        <w:rPr>
          <w:rFonts w:ascii="Times New Roman" w:hAnsi="Times New Roman" w:cs="Times New Roman"/>
          <w:color w:val="31849B" w:themeColor="accent5" w:themeShade="BF"/>
        </w:rPr>
        <w:t>.</w:t>
      </w:r>
      <w:r w:rsidR="00241462" w:rsidRPr="00F12CBF">
        <w:rPr>
          <w:rFonts w:ascii="Times New Roman" w:hAnsi="Times New Roman" w:cs="Times New Roman"/>
          <w:color w:val="31849B" w:themeColor="accent5" w:themeShade="BF"/>
        </w:rPr>
        <w:t xml:space="preserve"> </w:t>
      </w:r>
    </w:p>
    <w:p w14:paraId="4D1FEFA6" w14:textId="77777777" w:rsidR="00A952BA" w:rsidRPr="00F12CBF" w:rsidRDefault="00A952BA" w:rsidP="00C95BF4">
      <w:pPr>
        <w:spacing w:after="0" w:line="276" w:lineRule="auto"/>
        <w:jc w:val="both"/>
        <w:rPr>
          <w:rFonts w:ascii="Times New Roman" w:hAnsi="Times New Roman" w:cs="Times New Roman"/>
          <w:color w:val="31849B" w:themeColor="accent5" w:themeShade="BF"/>
        </w:rPr>
      </w:pPr>
    </w:p>
    <w:p w14:paraId="68FCA723" w14:textId="4D3E04EC" w:rsidR="0022326D" w:rsidRPr="00F12CBF" w:rsidRDefault="005A25A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Sin embargo, todas las naciones participan en </w:t>
      </w:r>
      <w:r w:rsidR="00A952BA" w:rsidRPr="00F12CBF">
        <w:rPr>
          <w:rFonts w:ascii="Times New Roman" w:hAnsi="Times New Roman" w:cs="Times New Roman"/>
          <w:color w:val="31849B" w:themeColor="accent5" w:themeShade="BF"/>
        </w:rPr>
        <w:t xml:space="preserve">el </w:t>
      </w:r>
      <w:r w:rsidR="0022326D" w:rsidRPr="00F12CBF">
        <w:rPr>
          <w:rFonts w:ascii="Times New Roman" w:hAnsi="Times New Roman" w:cs="Times New Roman"/>
          <w:color w:val="31849B" w:themeColor="accent5" w:themeShade="BF"/>
        </w:rPr>
        <w:t>juego</w:t>
      </w:r>
      <w:r w:rsidR="006D547C" w:rsidRPr="00F12CBF">
        <w:rPr>
          <w:rFonts w:ascii="Times New Roman" w:hAnsi="Times New Roman" w:cs="Times New Roman"/>
          <w:color w:val="31849B" w:themeColor="accent5" w:themeShade="BF"/>
        </w:rPr>
        <w:t>. D</w:t>
      </w:r>
      <w:r w:rsidRPr="00F12CBF">
        <w:rPr>
          <w:rFonts w:ascii="Times New Roman" w:hAnsi="Times New Roman" w:cs="Times New Roman"/>
          <w:color w:val="31849B" w:themeColor="accent5" w:themeShade="BF"/>
        </w:rPr>
        <w:t xml:space="preserve">e una u otra forma </w:t>
      </w:r>
      <w:r w:rsidR="00C621C7" w:rsidRPr="00F12CBF">
        <w:rPr>
          <w:rFonts w:ascii="Times New Roman" w:hAnsi="Times New Roman" w:cs="Times New Roman"/>
          <w:color w:val="31849B" w:themeColor="accent5" w:themeShade="BF"/>
        </w:rPr>
        <w:t xml:space="preserve">se </w:t>
      </w:r>
      <w:r w:rsidRPr="00F12CBF">
        <w:rPr>
          <w:rFonts w:ascii="Times New Roman" w:hAnsi="Times New Roman" w:cs="Times New Roman"/>
          <w:color w:val="31849B" w:themeColor="accent5" w:themeShade="BF"/>
        </w:rPr>
        <w:t>involucra</w:t>
      </w:r>
      <w:r w:rsidR="00C621C7" w:rsidRPr="00F12CBF">
        <w:rPr>
          <w:rFonts w:ascii="Times New Roman" w:hAnsi="Times New Roman" w:cs="Times New Roman"/>
          <w:color w:val="31849B" w:themeColor="accent5" w:themeShade="BF"/>
        </w:rPr>
        <w:t xml:space="preserve">n </w:t>
      </w:r>
      <w:r w:rsidRPr="00F12CBF">
        <w:rPr>
          <w:rFonts w:ascii="Times New Roman" w:hAnsi="Times New Roman" w:cs="Times New Roman"/>
          <w:color w:val="31849B" w:themeColor="accent5" w:themeShade="BF"/>
        </w:rPr>
        <w:t xml:space="preserve">y se </w:t>
      </w:r>
      <w:r w:rsidR="00C621C7" w:rsidRPr="00F12CBF">
        <w:rPr>
          <w:rFonts w:ascii="Times New Roman" w:hAnsi="Times New Roman" w:cs="Times New Roman"/>
          <w:color w:val="31849B" w:themeColor="accent5" w:themeShade="BF"/>
        </w:rPr>
        <w:t xml:space="preserve">convierten en </w:t>
      </w:r>
      <w:r w:rsidR="00635401" w:rsidRPr="00F12CBF">
        <w:rPr>
          <w:rFonts w:ascii="Times New Roman" w:hAnsi="Times New Roman" w:cs="Times New Roman"/>
          <w:color w:val="31849B" w:themeColor="accent5" w:themeShade="BF"/>
        </w:rPr>
        <w:t xml:space="preserve">piezas </w:t>
      </w:r>
      <w:r w:rsidRPr="00F12CBF">
        <w:rPr>
          <w:rFonts w:ascii="Times New Roman" w:hAnsi="Times New Roman" w:cs="Times New Roman"/>
          <w:color w:val="31849B" w:themeColor="accent5" w:themeShade="BF"/>
        </w:rPr>
        <w:t xml:space="preserve">de </w:t>
      </w:r>
      <w:r w:rsidR="00635401" w:rsidRPr="00F12CBF">
        <w:rPr>
          <w:rFonts w:ascii="Times New Roman" w:hAnsi="Times New Roman" w:cs="Times New Roman"/>
          <w:color w:val="31849B" w:themeColor="accent5" w:themeShade="BF"/>
        </w:rPr>
        <w:t>l</w:t>
      </w:r>
      <w:r w:rsidR="00A952BA" w:rsidRPr="00F12CBF">
        <w:rPr>
          <w:rFonts w:ascii="Times New Roman" w:hAnsi="Times New Roman" w:cs="Times New Roman"/>
          <w:color w:val="31849B" w:themeColor="accent5" w:themeShade="BF"/>
        </w:rPr>
        <w:t>os movimientos de fichas</w:t>
      </w:r>
      <w:r w:rsidRPr="00F12CBF">
        <w:rPr>
          <w:rFonts w:ascii="Times New Roman" w:hAnsi="Times New Roman" w:cs="Times New Roman"/>
          <w:color w:val="31849B" w:themeColor="accent5" w:themeShade="BF"/>
        </w:rPr>
        <w:t xml:space="preserve"> en el tablero</w:t>
      </w:r>
      <w:r w:rsidR="0022326D" w:rsidRPr="00F12CBF">
        <w:rPr>
          <w:rFonts w:ascii="Times New Roman" w:hAnsi="Times New Roman" w:cs="Times New Roman"/>
          <w:color w:val="31849B" w:themeColor="accent5" w:themeShade="BF"/>
        </w:rPr>
        <w:t>.</w:t>
      </w:r>
      <w:r w:rsidR="00686F66" w:rsidRPr="00F12CBF">
        <w:rPr>
          <w:rFonts w:ascii="Times New Roman" w:hAnsi="Times New Roman" w:cs="Times New Roman"/>
          <w:color w:val="31849B" w:themeColor="accent5" w:themeShade="BF"/>
        </w:rPr>
        <w:t xml:space="preserve"> </w:t>
      </w:r>
      <w:r w:rsidR="00D60FD5" w:rsidRPr="00F12CBF">
        <w:rPr>
          <w:rFonts w:ascii="Times New Roman" w:hAnsi="Times New Roman" w:cs="Times New Roman"/>
          <w:color w:val="31849B" w:themeColor="accent5" w:themeShade="BF"/>
        </w:rPr>
        <w:t>D</w:t>
      </w:r>
      <w:r w:rsidR="002D7ACE" w:rsidRPr="00F12CBF">
        <w:rPr>
          <w:rFonts w:ascii="Times New Roman" w:hAnsi="Times New Roman" w:cs="Times New Roman"/>
          <w:color w:val="31849B" w:themeColor="accent5" w:themeShade="BF"/>
        </w:rPr>
        <w:t>urante la partida de ajedrez</w:t>
      </w:r>
      <w:r w:rsidR="006D547C" w:rsidRPr="00F12CBF">
        <w:rPr>
          <w:rFonts w:ascii="Times New Roman" w:hAnsi="Times New Roman" w:cs="Times New Roman"/>
          <w:color w:val="31849B" w:themeColor="accent5" w:themeShade="BF"/>
        </w:rPr>
        <w:t>,</w:t>
      </w:r>
      <w:r w:rsidR="002D7ACE" w:rsidRPr="00F12CBF">
        <w:rPr>
          <w:rFonts w:ascii="Times New Roman" w:hAnsi="Times New Roman" w:cs="Times New Roman"/>
          <w:color w:val="31849B" w:themeColor="accent5" w:themeShade="BF"/>
        </w:rPr>
        <w:t xml:space="preserve"> los jugadores</w:t>
      </w:r>
      <w:r w:rsidR="003C6F49" w:rsidRPr="00F12CBF">
        <w:rPr>
          <w:rFonts w:ascii="Times New Roman" w:hAnsi="Times New Roman" w:cs="Times New Roman"/>
          <w:color w:val="31849B" w:themeColor="accent5" w:themeShade="BF"/>
        </w:rPr>
        <w:t xml:space="preserve"> </w:t>
      </w:r>
      <w:r w:rsidR="002D7ACE" w:rsidRPr="00F12CBF">
        <w:rPr>
          <w:rFonts w:ascii="Times New Roman" w:hAnsi="Times New Roman" w:cs="Times New Roman"/>
          <w:color w:val="31849B" w:themeColor="accent5" w:themeShade="BF"/>
        </w:rPr>
        <w:t>disponen de varios peones, es decir, fichas de menor valor</w:t>
      </w:r>
      <w:r w:rsidR="00D60FD5" w:rsidRPr="00F12CBF">
        <w:rPr>
          <w:rFonts w:ascii="Times New Roman" w:hAnsi="Times New Roman" w:cs="Times New Roman"/>
          <w:color w:val="31849B" w:themeColor="accent5" w:themeShade="BF"/>
        </w:rPr>
        <w:t xml:space="preserve"> que</w:t>
      </w:r>
      <w:r w:rsidR="00C621C7" w:rsidRPr="00F12CBF">
        <w:rPr>
          <w:rFonts w:ascii="Times New Roman" w:hAnsi="Times New Roman" w:cs="Times New Roman"/>
          <w:color w:val="31849B" w:themeColor="accent5" w:themeShade="BF"/>
        </w:rPr>
        <w:t xml:space="preserve"> </w:t>
      </w:r>
      <w:r w:rsidR="002D7ACE" w:rsidRPr="00F12CBF">
        <w:rPr>
          <w:rFonts w:ascii="Times New Roman" w:hAnsi="Times New Roman" w:cs="Times New Roman"/>
          <w:color w:val="31849B" w:themeColor="accent5" w:themeShade="BF"/>
        </w:rPr>
        <w:t xml:space="preserve">pueden ser arriesgadas en la guerra. </w:t>
      </w:r>
    </w:p>
    <w:p w14:paraId="392342C2" w14:textId="77777777" w:rsidR="0063503C" w:rsidRPr="00F12CBF" w:rsidRDefault="0063503C"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39F149C7" w14:textId="77777777" w:rsidTr="00120F66">
        <w:tc>
          <w:tcPr>
            <w:tcW w:w="8978" w:type="dxa"/>
            <w:gridSpan w:val="2"/>
            <w:shd w:val="clear" w:color="auto" w:fill="000000" w:themeFill="text1"/>
          </w:tcPr>
          <w:p w14:paraId="0591803D" w14:textId="77777777" w:rsidR="00225D8B" w:rsidRPr="00F12CBF" w:rsidRDefault="00225D8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32356F98" w14:textId="77777777" w:rsidTr="00120F66">
        <w:tc>
          <w:tcPr>
            <w:tcW w:w="2518" w:type="dxa"/>
          </w:tcPr>
          <w:p w14:paraId="78A828CD" w14:textId="77777777" w:rsidR="00225D8B" w:rsidRPr="00F12CBF" w:rsidRDefault="00225D8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6632495D" w14:textId="31366988" w:rsidR="00225D8B" w:rsidRPr="00F12CBF" w:rsidRDefault="00225D8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Grandes protagonistas globales </w:t>
            </w:r>
          </w:p>
        </w:tc>
      </w:tr>
      <w:tr w:rsidR="00225D8B" w:rsidRPr="00F12CBF" w14:paraId="6FAE9DF1" w14:textId="77777777" w:rsidTr="00120F66">
        <w:tc>
          <w:tcPr>
            <w:tcW w:w="2518" w:type="dxa"/>
          </w:tcPr>
          <w:p w14:paraId="4706E8E5" w14:textId="77777777" w:rsidR="00225D8B" w:rsidRPr="00F12CBF" w:rsidRDefault="00225D8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6F216863" w14:textId="78E168A4" w:rsidR="00225D8B" w:rsidRPr="00F12CBF" w:rsidRDefault="00D60F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w:t>
            </w:r>
            <w:r w:rsidR="00225D8B" w:rsidRPr="00F12CBF">
              <w:rPr>
                <w:rFonts w:ascii="Times New Roman" w:hAnsi="Times New Roman" w:cs="Times New Roman"/>
                <w:color w:val="31849B" w:themeColor="accent5" w:themeShade="BF"/>
              </w:rPr>
              <w:t xml:space="preserve">n los últimos años, la importancia de las potencias tradicionales ha disminuido. </w:t>
            </w:r>
            <w:r w:rsidR="00824A11" w:rsidRPr="00F12CBF">
              <w:rPr>
                <w:rFonts w:ascii="Times New Roman" w:hAnsi="Times New Roman" w:cs="Times New Roman"/>
                <w:color w:val="31849B" w:themeColor="accent5" w:themeShade="BF"/>
              </w:rPr>
              <w:t>E</w:t>
            </w:r>
            <w:r w:rsidR="00225D8B" w:rsidRPr="00F12CBF">
              <w:rPr>
                <w:rFonts w:ascii="Times New Roman" w:hAnsi="Times New Roman" w:cs="Times New Roman"/>
                <w:color w:val="31849B" w:themeColor="accent5" w:themeShade="BF"/>
              </w:rPr>
              <w:t>stán emergiendo nuevos protagonistas, especialmente en la región de Asia. S</w:t>
            </w:r>
            <w:r w:rsidRPr="00F12CBF">
              <w:rPr>
                <w:rFonts w:ascii="Times New Roman" w:hAnsi="Times New Roman" w:cs="Times New Roman"/>
                <w:color w:val="31849B" w:themeColor="accent5" w:themeShade="BF"/>
              </w:rPr>
              <w:t>in embargo, Estados Unidos</w:t>
            </w:r>
            <w:r w:rsidR="00225D8B" w:rsidRPr="00F12CBF">
              <w:rPr>
                <w:rFonts w:ascii="Times New Roman" w:hAnsi="Times New Roman" w:cs="Times New Roman"/>
                <w:color w:val="31849B" w:themeColor="accent5" w:themeShade="BF"/>
              </w:rPr>
              <w:t xml:space="preserve"> aún mantiene el dominio sobre el tablero y es considerado como el líder del mundo occidental.    </w:t>
            </w:r>
          </w:p>
        </w:tc>
      </w:tr>
    </w:tbl>
    <w:p w14:paraId="4EC83915" w14:textId="77777777" w:rsidR="003C6F49" w:rsidRPr="00F12CBF" w:rsidRDefault="003C6F49"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73F751C2" w14:textId="77777777" w:rsidTr="00453D56">
        <w:tc>
          <w:tcPr>
            <w:tcW w:w="9033" w:type="dxa"/>
            <w:gridSpan w:val="2"/>
            <w:shd w:val="clear" w:color="auto" w:fill="000000" w:themeFill="text1"/>
          </w:tcPr>
          <w:p w14:paraId="11D0025D" w14:textId="77777777" w:rsidR="008C26C1" w:rsidRPr="00F12CBF" w:rsidRDefault="008C26C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22D99EAB" w14:textId="77777777" w:rsidTr="00453D56">
        <w:tc>
          <w:tcPr>
            <w:tcW w:w="2518" w:type="dxa"/>
          </w:tcPr>
          <w:p w14:paraId="720868DC" w14:textId="77777777" w:rsidR="008C26C1" w:rsidRPr="00F12CBF" w:rsidRDefault="008C26C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7ABBF60" w14:textId="6B900188" w:rsidR="008C26C1"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B50C82" w:rsidRPr="00F12CBF">
              <w:rPr>
                <w:rFonts w:ascii="Times New Roman" w:hAnsi="Times New Roman" w:cs="Times New Roman"/>
                <w:color w:val="31849B" w:themeColor="accent5" w:themeShade="BF"/>
                <w:sz w:val="24"/>
                <w:szCs w:val="24"/>
              </w:rPr>
              <w:t>2</w:t>
            </w:r>
            <w:r w:rsidR="00DA4D78" w:rsidRPr="00F12CBF">
              <w:rPr>
                <w:rFonts w:ascii="Times New Roman" w:hAnsi="Times New Roman" w:cs="Times New Roman"/>
                <w:color w:val="31849B" w:themeColor="accent5" w:themeShade="BF"/>
                <w:sz w:val="24"/>
                <w:szCs w:val="24"/>
              </w:rPr>
              <w:t>0</w:t>
            </w:r>
          </w:p>
        </w:tc>
      </w:tr>
      <w:tr w:rsidR="00F12CBF" w:rsidRPr="00F12CBF" w14:paraId="12DCEF57" w14:textId="77777777" w:rsidTr="00453D56">
        <w:tc>
          <w:tcPr>
            <w:tcW w:w="2518" w:type="dxa"/>
          </w:tcPr>
          <w:p w14:paraId="11A8C2F7" w14:textId="77777777" w:rsidR="008C26C1" w:rsidRPr="00F12CBF" w:rsidRDefault="008C26C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124C4417" w14:textId="7C5EDA87" w:rsidR="008C26C1" w:rsidRPr="00F12CBF" w:rsidRDefault="008C26C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juego geopolítico global</w:t>
            </w:r>
          </w:p>
        </w:tc>
      </w:tr>
      <w:tr w:rsidR="008C26C1" w:rsidRPr="00F12CBF" w14:paraId="77C8CEF4" w14:textId="77777777" w:rsidTr="00453D56">
        <w:tc>
          <w:tcPr>
            <w:tcW w:w="2518" w:type="dxa"/>
          </w:tcPr>
          <w:p w14:paraId="40D68CEF" w14:textId="77777777" w:rsidR="008C26C1" w:rsidRPr="00F12CBF" w:rsidRDefault="008C26C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1E98CBD" w14:textId="0291095C" w:rsidR="008C26C1" w:rsidRPr="00F12CBF" w:rsidRDefault="008C26C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Ejercicio que permite identificar los elementos característicos del ajedrez geopolítico global</w:t>
            </w:r>
            <w:r w:rsidR="00824A11" w:rsidRPr="00F12CBF">
              <w:rPr>
                <w:rFonts w:ascii="Times New Roman" w:hAnsi="Times New Roman" w:cs="Times New Roman"/>
                <w:color w:val="31849B" w:themeColor="accent5" w:themeShade="BF"/>
                <w:sz w:val="24"/>
                <w:szCs w:val="24"/>
              </w:rPr>
              <w:t>.</w:t>
            </w:r>
          </w:p>
        </w:tc>
      </w:tr>
    </w:tbl>
    <w:p w14:paraId="530E2472" w14:textId="77777777" w:rsidR="00577CC5" w:rsidRPr="00F12CBF" w:rsidRDefault="00577CC5" w:rsidP="00C95BF4">
      <w:pPr>
        <w:spacing w:after="0" w:line="276" w:lineRule="auto"/>
        <w:jc w:val="both"/>
        <w:rPr>
          <w:rFonts w:ascii="Times New Roman" w:hAnsi="Times New Roman" w:cs="Times New Roman"/>
          <w:color w:val="31849B" w:themeColor="accent5" w:themeShade="BF"/>
        </w:rPr>
      </w:pPr>
    </w:p>
    <w:p w14:paraId="49BE9658" w14:textId="34F59D51" w:rsidR="002939C5" w:rsidRPr="00F12CBF" w:rsidRDefault="002939C5"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1.3 La hegemonía estadounidense y la guerra contra el terrorismo</w:t>
      </w:r>
    </w:p>
    <w:p w14:paraId="6F4E336A" w14:textId="77777777" w:rsidR="002939C5" w:rsidRPr="00F12CBF" w:rsidRDefault="002939C5" w:rsidP="00C95BF4">
      <w:pPr>
        <w:spacing w:after="0" w:line="276" w:lineRule="auto"/>
        <w:jc w:val="both"/>
        <w:rPr>
          <w:rFonts w:ascii="Times New Roman" w:hAnsi="Times New Roman" w:cs="Times New Roman"/>
          <w:color w:val="31849B" w:themeColor="accent5" w:themeShade="BF"/>
        </w:rPr>
      </w:pPr>
    </w:p>
    <w:p w14:paraId="055A1B2C" w14:textId="05996BB6" w:rsidR="009D74E3" w:rsidRPr="00F12CBF" w:rsidRDefault="00DA1C6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Podría</w:t>
      </w:r>
      <w:r w:rsidR="003D3BB6" w:rsidRPr="00F12CBF">
        <w:rPr>
          <w:rFonts w:ascii="Times New Roman" w:hAnsi="Times New Roman" w:cs="Times New Roman"/>
          <w:color w:val="31849B" w:themeColor="accent5" w:themeShade="BF"/>
        </w:rPr>
        <w:t xml:space="preserve"> afirmar</w:t>
      </w:r>
      <w:r w:rsidRPr="00F12CBF">
        <w:rPr>
          <w:rFonts w:ascii="Times New Roman" w:hAnsi="Times New Roman" w:cs="Times New Roman"/>
          <w:color w:val="31849B" w:themeColor="accent5" w:themeShade="BF"/>
        </w:rPr>
        <w:t>se</w:t>
      </w:r>
      <w:r w:rsidR="003D3BB6" w:rsidRPr="00F12CBF">
        <w:rPr>
          <w:rFonts w:ascii="Times New Roman" w:hAnsi="Times New Roman" w:cs="Times New Roman"/>
          <w:color w:val="31849B" w:themeColor="accent5" w:themeShade="BF"/>
        </w:rPr>
        <w:t xml:space="preserve"> que </w:t>
      </w:r>
      <w:r w:rsidRPr="00F12CBF">
        <w:rPr>
          <w:rFonts w:ascii="Times New Roman" w:hAnsi="Times New Roman" w:cs="Times New Roman"/>
          <w:color w:val="31849B" w:themeColor="accent5" w:themeShade="BF"/>
        </w:rPr>
        <w:t xml:space="preserve">todavía en la actualidad </w:t>
      </w:r>
      <w:r w:rsidR="003D3BB6" w:rsidRPr="00F12CBF">
        <w:rPr>
          <w:rFonts w:ascii="Times New Roman" w:hAnsi="Times New Roman" w:cs="Times New Roman"/>
          <w:color w:val="31849B" w:themeColor="accent5" w:themeShade="BF"/>
        </w:rPr>
        <w:t>e</w:t>
      </w:r>
      <w:r w:rsidR="00736471" w:rsidRPr="00F12CBF">
        <w:rPr>
          <w:rFonts w:ascii="Times New Roman" w:hAnsi="Times New Roman" w:cs="Times New Roman"/>
          <w:color w:val="31849B" w:themeColor="accent5" w:themeShade="BF"/>
        </w:rPr>
        <w:t xml:space="preserve">l jugador </w:t>
      </w:r>
      <w:r w:rsidR="003D3BB6" w:rsidRPr="00F12CBF">
        <w:rPr>
          <w:rFonts w:ascii="Times New Roman" w:hAnsi="Times New Roman" w:cs="Times New Roman"/>
          <w:color w:val="31849B" w:themeColor="accent5" w:themeShade="BF"/>
        </w:rPr>
        <w:t xml:space="preserve">que está </w:t>
      </w:r>
      <w:r w:rsidR="00C87C64" w:rsidRPr="00F12CBF">
        <w:rPr>
          <w:rFonts w:ascii="Times New Roman" w:hAnsi="Times New Roman" w:cs="Times New Roman"/>
          <w:color w:val="31849B" w:themeColor="accent5" w:themeShade="BF"/>
        </w:rPr>
        <w:t xml:space="preserve">mejor posicionado en la </w:t>
      </w:r>
      <w:r w:rsidR="00736471" w:rsidRPr="00F12CBF">
        <w:rPr>
          <w:rFonts w:ascii="Times New Roman" w:hAnsi="Times New Roman" w:cs="Times New Roman"/>
          <w:color w:val="31849B" w:themeColor="accent5" w:themeShade="BF"/>
        </w:rPr>
        <w:t xml:space="preserve">partida de ajedrez </w:t>
      </w:r>
      <w:r w:rsidR="00C87C64" w:rsidRPr="00F12CBF">
        <w:rPr>
          <w:rFonts w:ascii="Times New Roman" w:hAnsi="Times New Roman" w:cs="Times New Roman"/>
          <w:color w:val="31849B" w:themeColor="accent5" w:themeShade="BF"/>
        </w:rPr>
        <w:t>geopolítico</w:t>
      </w:r>
      <w:r w:rsidR="00681E8D" w:rsidRPr="00F12CBF">
        <w:rPr>
          <w:rFonts w:ascii="Times New Roman" w:hAnsi="Times New Roman" w:cs="Times New Roman"/>
          <w:color w:val="31849B" w:themeColor="accent5" w:themeShade="BF"/>
        </w:rPr>
        <w:t xml:space="preserve"> </w:t>
      </w:r>
      <w:r w:rsidR="00C87C64" w:rsidRPr="00F12CBF">
        <w:rPr>
          <w:rFonts w:ascii="Times New Roman" w:hAnsi="Times New Roman" w:cs="Times New Roman"/>
          <w:color w:val="31849B" w:themeColor="accent5" w:themeShade="BF"/>
        </w:rPr>
        <w:t xml:space="preserve">global </w:t>
      </w:r>
      <w:r w:rsidR="00736471" w:rsidRPr="00F12CBF">
        <w:rPr>
          <w:rFonts w:ascii="Times New Roman" w:hAnsi="Times New Roman" w:cs="Times New Roman"/>
          <w:color w:val="31849B" w:themeColor="accent5" w:themeShade="BF"/>
        </w:rPr>
        <w:t xml:space="preserve">es Estados Unidos. </w:t>
      </w:r>
      <w:r w:rsidR="00C87C64" w:rsidRPr="00F12CBF">
        <w:rPr>
          <w:rFonts w:ascii="Times New Roman" w:hAnsi="Times New Roman" w:cs="Times New Roman"/>
          <w:color w:val="31849B" w:themeColor="accent5" w:themeShade="BF"/>
        </w:rPr>
        <w:t xml:space="preserve">Al </w:t>
      </w:r>
      <w:r w:rsidR="00736471" w:rsidRPr="00F12CBF">
        <w:rPr>
          <w:rFonts w:ascii="Times New Roman" w:hAnsi="Times New Roman" w:cs="Times New Roman"/>
          <w:color w:val="31849B" w:themeColor="accent5" w:themeShade="BF"/>
        </w:rPr>
        <w:t>observa</w:t>
      </w:r>
      <w:r w:rsidR="00C87C64" w:rsidRPr="00F12CBF">
        <w:rPr>
          <w:rFonts w:ascii="Times New Roman" w:hAnsi="Times New Roman" w:cs="Times New Roman"/>
          <w:color w:val="31849B" w:themeColor="accent5" w:themeShade="BF"/>
        </w:rPr>
        <w:t>r</w:t>
      </w:r>
      <w:r w:rsidR="00736471" w:rsidRPr="00F12CBF">
        <w:rPr>
          <w:rFonts w:ascii="Times New Roman" w:hAnsi="Times New Roman" w:cs="Times New Roman"/>
          <w:color w:val="31849B" w:themeColor="accent5" w:themeShade="BF"/>
        </w:rPr>
        <w:t xml:space="preserve"> la distribución de sus piezas sobre el tablero</w:t>
      </w:r>
      <w:r w:rsidR="003D3BB6" w:rsidRPr="00F12CBF">
        <w:rPr>
          <w:rFonts w:ascii="Times New Roman" w:hAnsi="Times New Roman" w:cs="Times New Roman"/>
          <w:color w:val="31849B" w:themeColor="accent5" w:themeShade="BF"/>
        </w:rPr>
        <w:t>,</w:t>
      </w:r>
      <w:r w:rsidR="00C87C64" w:rsidRPr="00F12CBF">
        <w:rPr>
          <w:rFonts w:ascii="Times New Roman" w:hAnsi="Times New Roman" w:cs="Times New Roman"/>
          <w:color w:val="31849B" w:themeColor="accent5" w:themeShade="BF"/>
        </w:rPr>
        <w:t xml:space="preserve"> es posible percatarse </w:t>
      </w:r>
      <w:r w:rsidRPr="00F12CBF">
        <w:rPr>
          <w:rFonts w:ascii="Times New Roman" w:hAnsi="Times New Roman" w:cs="Times New Roman"/>
          <w:color w:val="31849B" w:themeColor="accent5" w:themeShade="BF"/>
        </w:rPr>
        <w:t xml:space="preserve">de </w:t>
      </w:r>
      <w:r w:rsidR="00C87C64" w:rsidRPr="00F12CBF">
        <w:rPr>
          <w:rFonts w:ascii="Times New Roman" w:hAnsi="Times New Roman" w:cs="Times New Roman"/>
          <w:color w:val="31849B" w:themeColor="accent5" w:themeShade="BF"/>
        </w:rPr>
        <w:t xml:space="preserve">que </w:t>
      </w:r>
      <w:r w:rsidR="00681E8D" w:rsidRPr="00F12CBF">
        <w:rPr>
          <w:rFonts w:ascii="Times New Roman" w:hAnsi="Times New Roman" w:cs="Times New Roman"/>
          <w:color w:val="31849B" w:themeColor="accent5" w:themeShade="BF"/>
        </w:rPr>
        <w:t xml:space="preserve">hace </w:t>
      </w:r>
      <w:r w:rsidR="00736471" w:rsidRPr="00F12CBF">
        <w:rPr>
          <w:rFonts w:ascii="Times New Roman" w:hAnsi="Times New Roman" w:cs="Times New Roman"/>
          <w:color w:val="31849B" w:themeColor="accent5" w:themeShade="BF"/>
        </w:rPr>
        <w:t xml:space="preserve">presencia en todos los continentes y </w:t>
      </w:r>
      <w:r w:rsidR="00CD6990" w:rsidRPr="00F12CBF">
        <w:rPr>
          <w:rFonts w:ascii="Times New Roman" w:hAnsi="Times New Roman" w:cs="Times New Roman"/>
          <w:color w:val="31849B" w:themeColor="accent5" w:themeShade="BF"/>
        </w:rPr>
        <w:t xml:space="preserve">que </w:t>
      </w:r>
      <w:r w:rsidR="00736471" w:rsidRPr="00F12CBF">
        <w:rPr>
          <w:rFonts w:ascii="Times New Roman" w:hAnsi="Times New Roman" w:cs="Times New Roman"/>
          <w:color w:val="31849B" w:themeColor="accent5" w:themeShade="BF"/>
        </w:rPr>
        <w:t>ha conseguido protagoni</w:t>
      </w:r>
      <w:r w:rsidR="00CD6990" w:rsidRPr="00F12CBF">
        <w:rPr>
          <w:rFonts w:ascii="Times New Roman" w:hAnsi="Times New Roman" w:cs="Times New Roman"/>
          <w:color w:val="31849B" w:themeColor="accent5" w:themeShade="BF"/>
        </w:rPr>
        <w:t xml:space="preserve">zar </w:t>
      </w:r>
      <w:r w:rsidR="003C6F49" w:rsidRPr="00F12CBF">
        <w:rPr>
          <w:rFonts w:ascii="Times New Roman" w:hAnsi="Times New Roman" w:cs="Times New Roman"/>
          <w:color w:val="31849B" w:themeColor="accent5" w:themeShade="BF"/>
        </w:rPr>
        <w:t xml:space="preserve">la mayor parte de </w:t>
      </w:r>
      <w:r w:rsidRPr="00F12CBF">
        <w:rPr>
          <w:rFonts w:ascii="Times New Roman" w:hAnsi="Times New Roman" w:cs="Times New Roman"/>
          <w:color w:val="31849B" w:themeColor="accent5" w:themeShade="BF"/>
        </w:rPr>
        <w:t xml:space="preserve">los </w:t>
      </w:r>
      <w:r w:rsidR="00736471" w:rsidRPr="00F12CBF">
        <w:rPr>
          <w:rFonts w:ascii="Times New Roman" w:hAnsi="Times New Roman" w:cs="Times New Roman"/>
          <w:color w:val="31849B" w:themeColor="accent5" w:themeShade="BF"/>
        </w:rPr>
        <w:t>conflictos</w:t>
      </w:r>
      <w:r w:rsidR="00C87C64" w:rsidRPr="00F12CBF">
        <w:rPr>
          <w:rFonts w:ascii="Times New Roman" w:hAnsi="Times New Roman" w:cs="Times New Roman"/>
          <w:color w:val="31849B" w:themeColor="accent5" w:themeShade="BF"/>
        </w:rPr>
        <w:t xml:space="preserve"> recientes</w:t>
      </w:r>
      <w:r w:rsidR="00736471" w:rsidRPr="00F12CBF">
        <w:rPr>
          <w:rFonts w:ascii="Times New Roman" w:hAnsi="Times New Roman" w:cs="Times New Roman"/>
          <w:color w:val="31849B" w:themeColor="accent5" w:themeShade="BF"/>
        </w:rPr>
        <w:t xml:space="preserve">. </w:t>
      </w:r>
      <w:r w:rsidR="00CD6990" w:rsidRPr="00F12CBF">
        <w:rPr>
          <w:rFonts w:ascii="Times New Roman" w:hAnsi="Times New Roman" w:cs="Times New Roman"/>
          <w:color w:val="31849B" w:themeColor="accent5" w:themeShade="BF"/>
        </w:rPr>
        <w:t>Asimismo, s</w:t>
      </w:r>
      <w:r w:rsidR="00736471" w:rsidRPr="00F12CBF">
        <w:rPr>
          <w:rFonts w:ascii="Times New Roman" w:hAnsi="Times New Roman" w:cs="Times New Roman"/>
          <w:color w:val="31849B" w:themeColor="accent5" w:themeShade="BF"/>
        </w:rPr>
        <w:t xml:space="preserve">us movimientos afectan </w:t>
      </w:r>
      <w:r w:rsidR="00CD6990" w:rsidRPr="00F12CBF">
        <w:rPr>
          <w:rFonts w:ascii="Times New Roman" w:hAnsi="Times New Roman" w:cs="Times New Roman"/>
          <w:color w:val="31849B" w:themeColor="accent5" w:themeShade="BF"/>
        </w:rPr>
        <w:t xml:space="preserve">e interesan </w:t>
      </w:r>
      <w:r w:rsidR="00736471" w:rsidRPr="00F12CBF">
        <w:rPr>
          <w:rFonts w:ascii="Times New Roman" w:hAnsi="Times New Roman" w:cs="Times New Roman"/>
          <w:color w:val="31849B" w:themeColor="accent5" w:themeShade="BF"/>
        </w:rPr>
        <w:t>al resto de jugadores</w:t>
      </w:r>
      <w:r w:rsidR="00CD6990" w:rsidRPr="00F12CBF">
        <w:rPr>
          <w:rFonts w:ascii="Times New Roman" w:hAnsi="Times New Roman" w:cs="Times New Roman"/>
          <w:color w:val="31849B" w:themeColor="accent5" w:themeShade="BF"/>
        </w:rPr>
        <w:t xml:space="preserve"> mundiales</w:t>
      </w:r>
      <w:r w:rsidR="001E615C" w:rsidRPr="00F12CBF">
        <w:rPr>
          <w:rFonts w:ascii="Times New Roman" w:hAnsi="Times New Roman" w:cs="Times New Roman"/>
          <w:color w:val="31849B" w:themeColor="accent5" w:themeShade="BF"/>
        </w:rPr>
        <w:t xml:space="preserve">, porque </w:t>
      </w:r>
      <w:r w:rsidR="00736471" w:rsidRPr="00F12CBF">
        <w:rPr>
          <w:rFonts w:ascii="Times New Roman" w:hAnsi="Times New Roman" w:cs="Times New Roman"/>
          <w:color w:val="31849B" w:themeColor="accent5" w:themeShade="BF"/>
        </w:rPr>
        <w:t xml:space="preserve">cada vez que mueve </w:t>
      </w:r>
      <w:r w:rsidR="00C87C64" w:rsidRPr="00F12CBF">
        <w:rPr>
          <w:rFonts w:ascii="Times New Roman" w:hAnsi="Times New Roman" w:cs="Times New Roman"/>
          <w:color w:val="31849B" w:themeColor="accent5" w:themeShade="BF"/>
        </w:rPr>
        <w:t xml:space="preserve">sus </w:t>
      </w:r>
      <w:r w:rsidR="00736471" w:rsidRPr="00F12CBF">
        <w:rPr>
          <w:rFonts w:ascii="Times New Roman" w:hAnsi="Times New Roman" w:cs="Times New Roman"/>
          <w:color w:val="31849B" w:themeColor="accent5" w:themeShade="BF"/>
        </w:rPr>
        <w:t>ficha</w:t>
      </w:r>
      <w:r w:rsidR="00C87C64" w:rsidRPr="00F12CBF">
        <w:rPr>
          <w:rFonts w:ascii="Times New Roman" w:hAnsi="Times New Roman" w:cs="Times New Roman"/>
          <w:color w:val="31849B" w:themeColor="accent5" w:themeShade="BF"/>
        </w:rPr>
        <w:t>s</w:t>
      </w:r>
      <w:r w:rsidR="00736471" w:rsidRPr="00F12CBF">
        <w:rPr>
          <w:rFonts w:ascii="Times New Roman" w:hAnsi="Times New Roman" w:cs="Times New Roman"/>
          <w:color w:val="31849B" w:themeColor="accent5" w:themeShade="BF"/>
        </w:rPr>
        <w:t xml:space="preserve"> </w:t>
      </w:r>
      <w:r w:rsidR="00C87C64" w:rsidRPr="00F12CBF">
        <w:rPr>
          <w:rFonts w:ascii="Times New Roman" w:hAnsi="Times New Roman" w:cs="Times New Roman"/>
          <w:color w:val="31849B" w:themeColor="accent5" w:themeShade="BF"/>
        </w:rPr>
        <w:t xml:space="preserve">se producen </w:t>
      </w:r>
      <w:r w:rsidRPr="00F12CBF">
        <w:rPr>
          <w:rFonts w:ascii="Times New Roman" w:hAnsi="Times New Roman" w:cs="Times New Roman"/>
          <w:color w:val="31849B" w:themeColor="accent5" w:themeShade="BF"/>
        </w:rPr>
        <w:t>cambios</w:t>
      </w:r>
      <w:r w:rsidR="00C87C64" w:rsidRPr="00F12CBF">
        <w:rPr>
          <w:rFonts w:ascii="Times New Roman" w:hAnsi="Times New Roman" w:cs="Times New Roman"/>
          <w:color w:val="31849B" w:themeColor="accent5" w:themeShade="BF"/>
        </w:rPr>
        <w:t xml:space="preserve"> de interés </w:t>
      </w:r>
      <w:r w:rsidR="00CD6990" w:rsidRPr="00F12CBF">
        <w:rPr>
          <w:rFonts w:ascii="Times New Roman" w:hAnsi="Times New Roman" w:cs="Times New Roman"/>
          <w:color w:val="31849B" w:themeColor="accent5" w:themeShade="BF"/>
        </w:rPr>
        <w:t>global</w:t>
      </w:r>
      <w:r w:rsidR="00736471" w:rsidRPr="00F12CBF">
        <w:rPr>
          <w:rFonts w:ascii="Times New Roman" w:hAnsi="Times New Roman" w:cs="Times New Roman"/>
          <w:color w:val="31849B" w:themeColor="accent5" w:themeShade="BF"/>
        </w:rPr>
        <w:t>.</w:t>
      </w:r>
      <w:r w:rsidR="009D74E3" w:rsidRPr="00F12CBF">
        <w:rPr>
          <w:rFonts w:ascii="Times New Roman" w:hAnsi="Times New Roman" w:cs="Times New Roman"/>
          <w:color w:val="31849B" w:themeColor="accent5" w:themeShade="BF"/>
        </w:rPr>
        <w:t xml:space="preserve"> </w:t>
      </w:r>
    </w:p>
    <w:p w14:paraId="07727390" w14:textId="77777777" w:rsidR="009D74E3" w:rsidRPr="00F12CBF" w:rsidRDefault="009D74E3" w:rsidP="00C95BF4">
      <w:pPr>
        <w:spacing w:after="0" w:line="276" w:lineRule="auto"/>
        <w:jc w:val="both"/>
        <w:rPr>
          <w:rFonts w:ascii="Times New Roman" w:hAnsi="Times New Roman" w:cs="Times New Roman"/>
          <w:color w:val="31849B" w:themeColor="accent5" w:themeShade="BF"/>
        </w:rPr>
      </w:pPr>
    </w:p>
    <w:p w14:paraId="14369ED4" w14:textId="77777777" w:rsidR="000E21F8" w:rsidRPr="00F12CBF" w:rsidRDefault="000E21F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1"/>
        <w:gridCol w:w="6357"/>
      </w:tblGrid>
      <w:tr w:rsidR="00F12CBF" w:rsidRPr="00F12CBF" w14:paraId="2AF51309" w14:textId="77777777" w:rsidTr="00B601E1">
        <w:tc>
          <w:tcPr>
            <w:tcW w:w="8978" w:type="dxa"/>
            <w:gridSpan w:val="2"/>
            <w:shd w:val="clear" w:color="auto" w:fill="000000" w:themeFill="text1"/>
          </w:tcPr>
          <w:p w14:paraId="0E77F4C0" w14:textId="77777777" w:rsidR="000E21F8" w:rsidRPr="00F12CBF" w:rsidRDefault="000E21F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0E21F8" w:rsidRPr="00F12CBF" w14:paraId="3A0F8228" w14:textId="77777777" w:rsidTr="00B601E1">
        <w:tc>
          <w:tcPr>
            <w:tcW w:w="2518" w:type="dxa"/>
          </w:tcPr>
          <w:p w14:paraId="16E81D55" w14:textId="77777777" w:rsidR="000E21F8" w:rsidRPr="00F12CBF" w:rsidRDefault="000E21F8" w:rsidP="00C95BF4">
            <w:pPr>
              <w:spacing w:line="276" w:lineRule="auto"/>
              <w:jc w:val="both"/>
              <w:rPr>
                <w:rFonts w:ascii="Times New Roman" w:hAnsi="Times New Roman" w:cs="Times New Roman"/>
                <w:b/>
                <w:color w:val="31849B" w:themeColor="accent5" w:themeShade="BF"/>
                <w:sz w:val="24"/>
                <w:szCs w:val="24"/>
              </w:rPr>
            </w:pPr>
          </w:p>
        </w:tc>
        <w:tc>
          <w:tcPr>
            <w:tcW w:w="6460" w:type="dxa"/>
          </w:tcPr>
          <w:p w14:paraId="61BA1048" w14:textId="505EFC8C" w:rsidR="000E21F8" w:rsidRPr="00F12CBF" w:rsidRDefault="000E21F8" w:rsidP="00C238C7">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En su ajedrez geopolítico, la estrategia de Estados Unidos está dirigida a desactivar las amenazas potenciales para su dominio mundial. Para conseguirlo, durante muchos años ha tejido una red global de instalaciones militares y de lazos de cooperación internacional en m</w:t>
            </w:r>
            <w:r w:rsidR="00C238C7" w:rsidRPr="00F12CBF">
              <w:rPr>
                <w:rFonts w:ascii="Times New Roman" w:hAnsi="Times New Roman" w:cs="Times New Roman"/>
                <w:color w:val="31849B" w:themeColor="accent5" w:themeShade="BF"/>
              </w:rPr>
              <w:t>ateria económica y de defensa. Esto s</w:t>
            </w:r>
            <w:r w:rsidRPr="00F12CBF">
              <w:rPr>
                <w:rFonts w:ascii="Times New Roman" w:hAnsi="Times New Roman" w:cs="Times New Roman"/>
                <w:color w:val="31849B" w:themeColor="accent5" w:themeShade="BF"/>
              </w:rPr>
              <w:t xml:space="preserve">ignifica que ha estado </w:t>
            </w:r>
            <w:r w:rsidR="00C238C7" w:rsidRPr="00F12CBF">
              <w:rPr>
                <w:rFonts w:ascii="Times New Roman" w:hAnsi="Times New Roman" w:cs="Times New Roman"/>
                <w:color w:val="31849B" w:themeColor="accent5" w:themeShade="BF"/>
              </w:rPr>
              <w:t xml:space="preserve">ubicando de modo </w:t>
            </w:r>
            <w:r w:rsidRPr="00F12CBF">
              <w:rPr>
                <w:rFonts w:ascii="Times New Roman" w:hAnsi="Times New Roman" w:cs="Times New Roman"/>
                <w:color w:val="31849B" w:themeColor="accent5" w:themeShade="BF"/>
              </w:rPr>
              <w:t>estratégic</w:t>
            </w:r>
            <w:r w:rsidR="00C238C7" w:rsidRPr="00F12CBF">
              <w:rPr>
                <w:rFonts w:ascii="Times New Roman" w:hAnsi="Times New Roman" w:cs="Times New Roman"/>
                <w:color w:val="31849B" w:themeColor="accent5" w:themeShade="BF"/>
              </w:rPr>
              <w:t>o</w:t>
            </w:r>
            <w:r w:rsidRPr="00F12CBF">
              <w:rPr>
                <w:rFonts w:ascii="Times New Roman" w:hAnsi="Times New Roman" w:cs="Times New Roman"/>
                <w:color w:val="31849B" w:themeColor="accent5" w:themeShade="BF"/>
              </w:rPr>
              <w:t xml:space="preserve"> sus piezas sobre el tablero.</w:t>
            </w:r>
          </w:p>
        </w:tc>
      </w:tr>
    </w:tbl>
    <w:p w14:paraId="000116DF" w14:textId="77777777" w:rsidR="000E21F8" w:rsidRPr="00F12CBF" w:rsidRDefault="000E21F8" w:rsidP="00C95BF4">
      <w:pPr>
        <w:spacing w:after="0" w:line="276" w:lineRule="auto"/>
        <w:jc w:val="both"/>
        <w:rPr>
          <w:rFonts w:ascii="Times New Roman" w:hAnsi="Times New Roman" w:cs="Times New Roman"/>
          <w:color w:val="31849B" w:themeColor="accent5" w:themeShade="BF"/>
        </w:rPr>
      </w:pPr>
    </w:p>
    <w:p w14:paraId="734AA97D" w14:textId="639064E0" w:rsidR="009D74E3" w:rsidRPr="00F12CBF" w:rsidRDefault="009D74E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Estados Unidos posee más piezas que sus contrincantes y también realiza más movimientos. </w:t>
      </w:r>
      <w:r w:rsidR="00C238C7" w:rsidRPr="00F12CBF">
        <w:rPr>
          <w:rFonts w:ascii="Times New Roman" w:hAnsi="Times New Roman" w:cs="Times New Roman"/>
          <w:color w:val="31849B" w:themeColor="accent5" w:themeShade="BF"/>
        </w:rPr>
        <w:t>Esta estrategia le ofrece</w:t>
      </w:r>
      <w:r w:rsidRPr="00F12CBF">
        <w:rPr>
          <w:rFonts w:ascii="Times New Roman" w:hAnsi="Times New Roman" w:cs="Times New Roman"/>
          <w:color w:val="31849B" w:themeColor="accent5" w:themeShade="BF"/>
        </w:rPr>
        <w:t xml:space="preserve"> la posibilidad </w:t>
      </w:r>
      <w:r w:rsidR="00C238C7" w:rsidRPr="00F12CBF">
        <w:rPr>
          <w:rFonts w:ascii="Times New Roman" w:hAnsi="Times New Roman" w:cs="Times New Roman"/>
          <w:color w:val="31849B" w:themeColor="accent5" w:themeShade="BF"/>
        </w:rPr>
        <w:t>de</w:t>
      </w:r>
      <w:r w:rsidRPr="00F12CBF">
        <w:rPr>
          <w:rFonts w:ascii="Times New Roman" w:hAnsi="Times New Roman" w:cs="Times New Roman"/>
          <w:color w:val="31849B" w:themeColor="accent5" w:themeShade="BF"/>
        </w:rPr>
        <w:t xml:space="preserve"> intervenir </w:t>
      </w:r>
      <w:r w:rsidR="00C238C7" w:rsidRPr="00F12CBF">
        <w:rPr>
          <w:rFonts w:ascii="Times New Roman" w:hAnsi="Times New Roman" w:cs="Times New Roman"/>
          <w:color w:val="31849B" w:themeColor="accent5" w:themeShade="BF"/>
        </w:rPr>
        <w:t>en</w:t>
      </w:r>
      <w:r w:rsidRPr="00F12CBF">
        <w:rPr>
          <w:rFonts w:ascii="Times New Roman" w:hAnsi="Times New Roman" w:cs="Times New Roman"/>
          <w:color w:val="31849B" w:themeColor="accent5" w:themeShade="BF"/>
        </w:rPr>
        <w:t xml:space="preserve"> cualquier región, ya sea para defender</w:t>
      </w:r>
      <w:r w:rsidR="00C238C7" w:rsidRPr="00F12CBF">
        <w:rPr>
          <w:rFonts w:ascii="Times New Roman" w:hAnsi="Times New Roman" w:cs="Times New Roman"/>
          <w:color w:val="31849B" w:themeColor="accent5" w:themeShade="BF"/>
        </w:rPr>
        <w:t>, intervenir</w:t>
      </w:r>
      <w:r w:rsidRPr="00F12CBF">
        <w:rPr>
          <w:rFonts w:ascii="Times New Roman" w:hAnsi="Times New Roman" w:cs="Times New Roman"/>
          <w:color w:val="31849B" w:themeColor="accent5" w:themeShade="BF"/>
        </w:rPr>
        <w:t xml:space="preserve"> o desplegar sus intereses sobre </w:t>
      </w:r>
      <w:r w:rsidR="00C238C7" w:rsidRPr="00F12CBF">
        <w:rPr>
          <w:rFonts w:ascii="Times New Roman" w:hAnsi="Times New Roman" w:cs="Times New Roman"/>
          <w:color w:val="31849B" w:themeColor="accent5" w:themeShade="BF"/>
        </w:rPr>
        <w:t>casi cualquier</w:t>
      </w:r>
      <w:r w:rsidRPr="00F12CBF">
        <w:rPr>
          <w:rFonts w:ascii="Times New Roman" w:hAnsi="Times New Roman" w:cs="Times New Roman"/>
          <w:color w:val="31849B" w:themeColor="accent5" w:themeShade="BF"/>
        </w:rPr>
        <w:t xml:space="preserve"> territorio del globo.</w:t>
      </w:r>
    </w:p>
    <w:p w14:paraId="63F9B993" w14:textId="77777777" w:rsidR="009D74E3" w:rsidRPr="00F12CBF" w:rsidRDefault="009D74E3" w:rsidP="00C95BF4">
      <w:pPr>
        <w:spacing w:after="0" w:line="276" w:lineRule="auto"/>
        <w:jc w:val="both"/>
        <w:rPr>
          <w:rFonts w:ascii="Times New Roman" w:hAnsi="Times New Roman" w:cs="Times New Roman"/>
          <w:color w:val="31849B" w:themeColor="accent5" w:themeShade="BF"/>
        </w:rPr>
      </w:pPr>
    </w:p>
    <w:p w14:paraId="684EC8D2" w14:textId="27130B2A" w:rsidR="00736471" w:rsidRPr="00F12CBF" w:rsidRDefault="009D74E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w:t>
      </w:r>
      <w:r w:rsidR="00736471" w:rsidRPr="00F12CBF">
        <w:rPr>
          <w:rFonts w:ascii="Times New Roman" w:hAnsi="Times New Roman" w:cs="Times New Roman"/>
          <w:color w:val="31849B" w:themeColor="accent5" w:themeShade="BF"/>
        </w:rPr>
        <w:t xml:space="preserve">actividad </w:t>
      </w:r>
      <w:r w:rsidR="00C87C64" w:rsidRPr="00F12CBF">
        <w:rPr>
          <w:rFonts w:ascii="Times New Roman" w:hAnsi="Times New Roman" w:cs="Times New Roman"/>
          <w:color w:val="31849B" w:themeColor="accent5" w:themeShade="BF"/>
        </w:rPr>
        <w:t>estratégica</w:t>
      </w:r>
      <w:r w:rsidRPr="00F12CBF">
        <w:rPr>
          <w:rFonts w:ascii="Times New Roman" w:hAnsi="Times New Roman" w:cs="Times New Roman"/>
          <w:color w:val="31849B" w:themeColor="accent5" w:themeShade="BF"/>
        </w:rPr>
        <w:t xml:space="preserve"> de Estados Unidos</w:t>
      </w:r>
      <w:r w:rsidR="00736471" w:rsidRPr="00F12CBF">
        <w:rPr>
          <w:rFonts w:ascii="Times New Roman" w:hAnsi="Times New Roman" w:cs="Times New Roman"/>
          <w:color w:val="31849B" w:themeColor="accent5" w:themeShade="BF"/>
        </w:rPr>
        <w:t xml:space="preserve"> </w:t>
      </w:r>
      <w:r w:rsidR="002F46D2" w:rsidRPr="00F12CBF">
        <w:rPr>
          <w:rFonts w:ascii="Times New Roman" w:hAnsi="Times New Roman" w:cs="Times New Roman"/>
          <w:color w:val="31849B" w:themeColor="accent5" w:themeShade="BF"/>
        </w:rPr>
        <w:t xml:space="preserve">incluye </w:t>
      </w:r>
      <w:r w:rsidR="00736471" w:rsidRPr="00F12CBF">
        <w:rPr>
          <w:rFonts w:ascii="Times New Roman" w:hAnsi="Times New Roman" w:cs="Times New Roman"/>
          <w:color w:val="31849B" w:themeColor="accent5" w:themeShade="BF"/>
        </w:rPr>
        <w:t xml:space="preserve">el papel de </w:t>
      </w:r>
      <w:r w:rsidR="00736471" w:rsidRPr="00F12CBF">
        <w:rPr>
          <w:rFonts w:ascii="Times New Roman" w:hAnsi="Times New Roman" w:cs="Times New Roman"/>
          <w:b/>
          <w:color w:val="31849B" w:themeColor="accent5" w:themeShade="BF"/>
        </w:rPr>
        <w:t>policía global</w:t>
      </w:r>
      <w:r w:rsidR="00736471" w:rsidRPr="00F12CBF">
        <w:rPr>
          <w:rFonts w:ascii="Times New Roman" w:hAnsi="Times New Roman" w:cs="Times New Roman"/>
          <w:color w:val="31849B" w:themeColor="accent5" w:themeShade="BF"/>
        </w:rPr>
        <w:t xml:space="preserve">, </w:t>
      </w:r>
      <w:r w:rsidR="00C238C7" w:rsidRPr="00F12CBF">
        <w:rPr>
          <w:rFonts w:ascii="Times New Roman" w:hAnsi="Times New Roman" w:cs="Times New Roman"/>
          <w:color w:val="31849B" w:themeColor="accent5" w:themeShade="BF"/>
        </w:rPr>
        <w:t xml:space="preserve">dado </w:t>
      </w:r>
      <w:r w:rsidR="002F46D2" w:rsidRPr="00F12CBF">
        <w:rPr>
          <w:rFonts w:ascii="Times New Roman" w:hAnsi="Times New Roman" w:cs="Times New Roman"/>
          <w:color w:val="31849B" w:themeColor="accent5" w:themeShade="BF"/>
        </w:rPr>
        <w:t xml:space="preserve">que transita </w:t>
      </w:r>
      <w:r w:rsidR="00736471" w:rsidRPr="00F12CBF">
        <w:rPr>
          <w:rFonts w:ascii="Times New Roman" w:hAnsi="Times New Roman" w:cs="Times New Roman"/>
          <w:color w:val="31849B" w:themeColor="accent5" w:themeShade="BF"/>
        </w:rPr>
        <w:t>por los cinco continentes</w:t>
      </w:r>
      <w:r w:rsidR="002F46D2" w:rsidRPr="00F12CBF">
        <w:rPr>
          <w:rFonts w:ascii="Times New Roman" w:hAnsi="Times New Roman" w:cs="Times New Roman"/>
          <w:color w:val="31849B" w:themeColor="accent5" w:themeShade="BF"/>
        </w:rPr>
        <w:t xml:space="preserve"> </w:t>
      </w:r>
      <w:r w:rsidR="00DB0018" w:rsidRPr="00F12CBF">
        <w:rPr>
          <w:rFonts w:ascii="Times New Roman" w:hAnsi="Times New Roman" w:cs="Times New Roman"/>
          <w:color w:val="31849B" w:themeColor="accent5" w:themeShade="BF"/>
        </w:rPr>
        <w:t>interviniendo en los conflictos, previniéndolos</w:t>
      </w:r>
      <w:r w:rsidR="002F46D2" w:rsidRPr="00F12CBF">
        <w:rPr>
          <w:rFonts w:ascii="Times New Roman" w:hAnsi="Times New Roman" w:cs="Times New Roman"/>
          <w:color w:val="31849B" w:themeColor="accent5" w:themeShade="BF"/>
        </w:rPr>
        <w:t xml:space="preserve"> y corrigiendo los posibles movimientos contrarios a su visión del orden mundial</w:t>
      </w:r>
      <w:r w:rsidR="00736471" w:rsidRPr="00F12CBF">
        <w:rPr>
          <w:rFonts w:ascii="Times New Roman" w:hAnsi="Times New Roman" w:cs="Times New Roman"/>
          <w:color w:val="31849B" w:themeColor="accent5" w:themeShade="BF"/>
        </w:rPr>
        <w:t>.</w:t>
      </w:r>
    </w:p>
    <w:p w14:paraId="69744C28" w14:textId="77777777" w:rsidR="00736471" w:rsidRPr="00F12CBF" w:rsidRDefault="00736471" w:rsidP="00C95BF4">
      <w:pPr>
        <w:spacing w:after="0" w:line="276" w:lineRule="auto"/>
        <w:jc w:val="both"/>
        <w:rPr>
          <w:rFonts w:ascii="Times New Roman" w:hAnsi="Times New Roman" w:cs="Times New Roman"/>
          <w:color w:val="31849B" w:themeColor="accent5" w:themeShade="BF"/>
        </w:rPr>
      </w:pPr>
    </w:p>
    <w:p w14:paraId="19A73550" w14:textId="316B9F09" w:rsidR="00617216" w:rsidRPr="00F12CBF" w:rsidRDefault="002F46D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Según datos de</w:t>
      </w:r>
      <w:r w:rsidR="002D7B6A" w:rsidRPr="00F12CBF">
        <w:rPr>
          <w:rFonts w:ascii="Times New Roman" w:hAnsi="Times New Roman" w:cs="Times New Roman"/>
          <w:color w:val="31849B" w:themeColor="accent5" w:themeShade="BF"/>
        </w:rPr>
        <w:t xml:space="preserve"> E</w:t>
      </w:r>
      <w:r w:rsidRPr="00F12CBF">
        <w:rPr>
          <w:rFonts w:ascii="Times New Roman" w:hAnsi="Times New Roman" w:cs="Times New Roman"/>
          <w:color w:val="31849B" w:themeColor="accent5" w:themeShade="BF"/>
        </w:rPr>
        <w:t>l Pentágono</w:t>
      </w:r>
      <w:r w:rsidR="003C6F49" w:rsidRPr="00F12CBF">
        <w:rPr>
          <w:rFonts w:ascii="Times New Roman" w:hAnsi="Times New Roman" w:cs="Times New Roman"/>
          <w:color w:val="31849B" w:themeColor="accent5" w:themeShade="BF"/>
        </w:rPr>
        <w:t xml:space="preserve">, </w:t>
      </w:r>
      <w:r w:rsidR="003D3BB6" w:rsidRPr="00F12CBF">
        <w:rPr>
          <w:rFonts w:ascii="Times New Roman" w:hAnsi="Times New Roman" w:cs="Times New Roman"/>
          <w:color w:val="31849B" w:themeColor="accent5" w:themeShade="BF"/>
        </w:rPr>
        <w:t>en 2014</w:t>
      </w:r>
      <w:r w:rsidRPr="00F12CBF">
        <w:rPr>
          <w:rFonts w:ascii="Times New Roman" w:hAnsi="Times New Roman" w:cs="Times New Roman"/>
          <w:color w:val="31849B" w:themeColor="accent5" w:themeShade="BF"/>
        </w:rPr>
        <w:t xml:space="preserve"> Estados Unidos</w:t>
      </w:r>
      <w:r w:rsidR="003D3BB6" w:rsidRPr="00F12CBF">
        <w:rPr>
          <w:rFonts w:ascii="Times New Roman" w:hAnsi="Times New Roman" w:cs="Times New Roman"/>
          <w:color w:val="31849B" w:themeColor="accent5" w:themeShade="BF"/>
        </w:rPr>
        <w:t xml:space="preserve"> t</w:t>
      </w:r>
      <w:r w:rsidR="003C6F49" w:rsidRPr="00F12CBF">
        <w:rPr>
          <w:rFonts w:ascii="Times New Roman" w:hAnsi="Times New Roman" w:cs="Times New Roman"/>
          <w:color w:val="31849B" w:themeColor="accent5" w:themeShade="BF"/>
        </w:rPr>
        <w:t xml:space="preserve">enía </w:t>
      </w:r>
      <w:r w:rsidRPr="00F12CBF">
        <w:rPr>
          <w:rFonts w:ascii="Times New Roman" w:hAnsi="Times New Roman" w:cs="Times New Roman"/>
          <w:b/>
          <w:color w:val="31849B" w:themeColor="accent5" w:themeShade="BF"/>
        </w:rPr>
        <w:t>598 bases militares</w:t>
      </w:r>
      <w:r w:rsidRPr="00F12CBF">
        <w:rPr>
          <w:rFonts w:ascii="Times New Roman" w:hAnsi="Times New Roman" w:cs="Times New Roman"/>
          <w:color w:val="31849B" w:themeColor="accent5" w:themeShade="BF"/>
        </w:rPr>
        <w:t xml:space="preserve"> fuera de su propio territorio, repar</w:t>
      </w:r>
      <w:r w:rsidR="00617216" w:rsidRPr="00F12CBF">
        <w:rPr>
          <w:rFonts w:ascii="Times New Roman" w:hAnsi="Times New Roman" w:cs="Times New Roman"/>
          <w:color w:val="31849B" w:themeColor="accent5" w:themeShade="BF"/>
        </w:rPr>
        <w:t>tidas por todos los continentes.</w:t>
      </w:r>
      <w:r w:rsidRPr="00F12CBF">
        <w:rPr>
          <w:rFonts w:ascii="Times New Roman" w:hAnsi="Times New Roman" w:cs="Times New Roman"/>
          <w:color w:val="31849B" w:themeColor="accent5" w:themeShade="BF"/>
        </w:rPr>
        <w:t xml:space="preserve"> </w:t>
      </w:r>
      <w:r w:rsidR="00751EDB" w:rsidRPr="00F12CBF">
        <w:rPr>
          <w:rFonts w:ascii="Times New Roman" w:hAnsi="Times New Roman" w:cs="Times New Roman"/>
          <w:color w:val="31849B" w:themeColor="accent5" w:themeShade="BF"/>
        </w:rPr>
        <w:t xml:space="preserve">Además de </w:t>
      </w:r>
      <w:r w:rsidRPr="00F12CBF">
        <w:rPr>
          <w:rFonts w:ascii="Times New Roman" w:hAnsi="Times New Roman" w:cs="Times New Roman"/>
          <w:color w:val="31849B" w:themeColor="accent5" w:themeShade="BF"/>
        </w:rPr>
        <w:t xml:space="preserve">la </w:t>
      </w:r>
      <w:r w:rsidR="00751EDB" w:rsidRPr="00F12CBF">
        <w:rPr>
          <w:rFonts w:ascii="Times New Roman" w:hAnsi="Times New Roman" w:cs="Times New Roman"/>
          <w:color w:val="31849B" w:themeColor="accent5" w:themeShade="BF"/>
        </w:rPr>
        <w:t>red de bases</w:t>
      </w:r>
      <w:r w:rsidR="00617216" w:rsidRPr="00F12CBF">
        <w:rPr>
          <w:rFonts w:ascii="Times New Roman" w:hAnsi="Times New Roman" w:cs="Times New Roman"/>
          <w:color w:val="31849B" w:themeColor="accent5" w:themeShade="BF"/>
        </w:rPr>
        <w:t>,</w:t>
      </w:r>
      <w:r w:rsidR="00751EDB" w:rsidRPr="00F12CBF">
        <w:rPr>
          <w:rFonts w:ascii="Times New Roman" w:hAnsi="Times New Roman" w:cs="Times New Roman"/>
          <w:color w:val="31849B" w:themeColor="accent5" w:themeShade="BF"/>
        </w:rPr>
        <w:t xml:space="preserve"> </w:t>
      </w:r>
      <w:r w:rsidR="00C87C64" w:rsidRPr="00F12CBF">
        <w:rPr>
          <w:rFonts w:ascii="Times New Roman" w:hAnsi="Times New Roman" w:cs="Times New Roman"/>
          <w:color w:val="31849B" w:themeColor="accent5" w:themeShade="BF"/>
        </w:rPr>
        <w:t xml:space="preserve">Estados Unidos </w:t>
      </w:r>
      <w:r w:rsidR="00751EDB" w:rsidRPr="00F12CBF">
        <w:rPr>
          <w:rFonts w:ascii="Times New Roman" w:hAnsi="Times New Roman" w:cs="Times New Roman"/>
          <w:color w:val="31849B" w:themeColor="accent5" w:themeShade="BF"/>
        </w:rPr>
        <w:t xml:space="preserve">también </w:t>
      </w:r>
      <w:r w:rsidR="00C87C64" w:rsidRPr="00F12CBF">
        <w:rPr>
          <w:rFonts w:ascii="Times New Roman" w:hAnsi="Times New Roman" w:cs="Times New Roman"/>
          <w:color w:val="31849B" w:themeColor="accent5" w:themeShade="BF"/>
        </w:rPr>
        <w:t xml:space="preserve">posee </w:t>
      </w:r>
      <w:r w:rsidR="00751EDB" w:rsidRPr="00F12CBF">
        <w:rPr>
          <w:rFonts w:ascii="Times New Roman" w:hAnsi="Times New Roman" w:cs="Times New Roman"/>
          <w:color w:val="31849B" w:themeColor="accent5" w:themeShade="BF"/>
        </w:rPr>
        <w:t xml:space="preserve">un </w:t>
      </w:r>
      <w:r w:rsidR="00C87C64" w:rsidRPr="00F12CBF">
        <w:rPr>
          <w:rFonts w:ascii="Times New Roman" w:hAnsi="Times New Roman" w:cs="Times New Roman"/>
          <w:color w:val="31849B" w:themeColor="accent5" w:themeShade="BF"/>
        </w:rPr>
        <w:t>ejército global</w:t>
      </w:r>
      <w:r w:rsidR="00751EDB" w:rsidRPr="00F12CBF">
        <w:rPr>
          <w:rFonts w:ascii="Times New Roman" w:hAnsi="Times New Roman" w:cs="Times New Roman"/>
          <w:color w:val="31849B" w:themeColor="accent5" w:themeShade="BF"/>
        </w:rPr>
        <w:t xml:space="preserve">, </w:t>
      </w:r>
      <w:r w:rsidR="002D7B6A" w:rsidRPr="00F12CBF">
        <w:rPr>
          <w:rFonts w:ascii="Times New Roman" w:hAnsi="Times New Roman" w:cs="Times New Roman"/>
          <w:color w:val="31849B" w:themeColor="accent5" w:themeShade="BF"/>
        </w:rPr>
        <w:t>lo que significa</w:t>
      </w:r>
      <w:r w:rsidR="00751ED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que </w:t>
      </w:r>
      <w:r w:rsidR="00751EDB" w:rsidRPr="00F12CBF">
        <w:rPr>
          <w:rFonts w:ascii="Times New Roman" w:hAnsi="Times New Roman" w:cs="Times New Roman"/>
          <w:color w:val="31849B" w:themeColor="accent5" w:themeShade="BF"/>
        </w:rPr>
        <w:t xml:space="preserve">dispone de soldados y </w:t>
      </w:r>
      <w:r w:rsidRPr="00F12CBF">
        <w:rPr>
          <w:rFonts w:ascii="Times New Roman" w:hAnsi="Times New Roman" w:cs="Times New Roman"/>
          <w:color w:val="31849B" w:themeColor="accent5" w:themeShade="BF"/>
        </w:rPr>
        <w:t xml:space="preserve">de </w:t>
      </w:r>
      <w:r w:rsidR="00751EDB" w:rsidRPr="00F12CBF">
        <w:rPr>
          <w:rFonts w:ascii="Times New Roman" w:hAnsi="Times New Roman" w:cs="Times New Roman"/>
          <w:color w:val="31849B" w:themeColor="accent5" w:themeShade="BF"/>
        </w:rPr>
        <w:t xml:space="preserve">material militar en cualquier región del mundo. No se puede vencer </w:t>
      </w:r>
      <w:r w:rsidR="002D7B6A" w:rsidRPr="00F12CBF">
        <w:rPr>
          <w:rFonts w:ascii="Times New Roman" w:hAnsi="Times New Roman" w:cs="Times New Roman"/>
          <w:color w:val="31849B" w:themeColor="accent5" w:themeShade="BF"/>
        </w:rPr>
        <w:t xml:space="preserve">si se </w:t>
      </w:r>
      <w:r w:rsidR="00751EDB" w:rsidRPr="00F12CBF">
        <w:rPr>
          <w:rFonts w:ascii="Times New Roman" w:hAnsi="Times New Roman" w:cs="Times New Roman"/>
          <w:color w:val="31849B" w:themeColor="accent5" w:themeShade="BF"/>
        </w:rPr>
        <w:t>control</w:t>
      </w:r>
      <w:r w:rsidR="002D7B6A" w:rsidRPr="00F12CBF">
        <w:rPr>
          <w:rFonts w:ascii="Times New Roman" w:hAnsi="Times New Roman" w:cs="Times New Roman"/>
          <w:color w:val="31849B" w:themeColor="accent5" w:themeShade="BF"/>
        </w:rPr>
        <w:t>a solo una parte del tablero;</w:t>
      </w:r>
      <w:r w:rsidR="00751EDB" w:rsidRPr="00F12CBF">
        <w:rPr>
          <w:rFonts w:ascii="Times New Roman" w:hAnsi="Times New Roman" w:cs="Times New Roman"/>
          <w:color w:val="31849B" w:themeColor="accent5" w:themeShade="BF"/>
        </w:rPr>
        <w:t xml:space="preserve"> </w:t>
      </w:r>
      <w:r w:rsidR="00C87C64" w:rsidRPr="00F12CBF">
        <w:rPr>
          <w:rFonts w:ascii="Times New Roman" w:hAnsi="Times New Roman" w:cs="Times New Roman"/>
          <w:color w:val="31849B" w:themeColor="accent5" w:themeShade="BF"/>
        </w:rPr>
        <w:t>p</w:t>
      </w:r>
      <w:r w:rsidR="00751EDB" w:rsidRPr="00F12CBF">
        <w:rPr>
          <w:rFonts w:ascii="Times New Roman" w:hAnsi="Times New Roman" w:cs="Times New Roman"/>
          <w:color w:val="31849B" w:themeColor="accent5" w:themeShade="BF"/>
        </w:rPr>
        <w:t>or ello</w:t>
      </w:r>
      <w:r w:rsidRPr="00F12CBF">
        <w:rPr>
          <w:rFonts w:ascii="Times New Roman" w:hAnsi="Times New Roman" w:cs="Times New Roman"/>
          <w:color w:val="31849B" w:themeColor="accent5" w:themeShade="BF"/>
        </w:rPr>
        <w:t xml:space="preserve">, Estados Unidos </w:t>
      </w:r>
      <w:r w:rsidR="00751EDB" w:rsidRPr="00F12CBF">
        <w:rPr>
          <w:rFonts w:ascii="Times New Roman" w:hAnsi="Times New Roman" w:cs="Times New Roman"/>
          <w:color w:val="31849B" w:themeColor="accent5" w:themeShade="BF"/>
        </w:rPr>
        <w:t>está presente en todos los continentes</w:t>
      </w:r>
      <w:r w:rsidR="0061721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0B3F187F" w14:textId="77777777" w:rsidR="00C87C64" w:rsidRPr="00F12CBF" w:rsidRDefault="00C87C64" w:rsidP="00C95BF4">
      <w:pPr>
        <w:spacing w:after="0" w:line="276" w:lineRule="auto"/>
        <w:jc w:val="both"/>
        <w:rPr>
          <w:rFonts w:ascii="Times New Roman" w:hAnsi="Times New Roman" w:cs="Times New Roman"/>
          <w:color w:val="31849B" w:themeColor="accent5" w:themeShade="BF"/>
        </w:rPr>
      </w:pPr>
    </w:p>
    <w:p w14:paraId="39ACDF12" w14:textId="74F62D9C" w:rsidR="00983708" w:rsidRPr="00F12CBF" w:rsidRDefault="00F364B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Otra de las formas en que E</w:t>
      </w:r>
      <w:r w:rsidR="007A4901" w:rsidRPr="00F12CBF">
        <w:rPr>
          <w:rFonts w:ascii="Times New Roman" w:hAnsi="Times New Roman" w:cs="Times New Roman"/>
          <w:color w:val="31849B" w:themeColor="accent5" w:themeShade="BF"/>
        </w:rPr>
        <w:t xml:space="preserve">stados Unidos </w:t>
      </w:r>
      <w:r w:rsidRPr="00F12CBF">
        <w:rPr>
          <w:rFonts w:ascii="Times New Roman" w:hAnsi="Times New Roman" w:cs="Times New Roman"/>
          <w:color w:val="31849B" w:themeColor="accent5" w:themeShade="BF"/>
        </w:rPr>
        <w:t xml:space="preserve">construye </w:t>
      </w:r>
      <w:r w:rsidR="007A4901" w:rsidRPr="00F12CBF">
        <w:rPr>
          <w:rFonts w:ascii="Times New Roman" w:hAnsi="Times New Roman" w:cs="Times New Roman"/>
          <w:color w:val="31849B" w:themeColor="accent5" w:themeShade="BF"/>
        </w:rPr>
        <w:t xml:space="preserve">su </w:t>
      </w:r>
      <w:r w:rsidR="009D74E3" w:rsidRPr="00F12CBF">
        <w:rPr>
          <w:rFonts w:ascii="Times New Roman" w:hAnsi="Times New Roman" w:cs="Times New Roman"/>
          <w:color w:val="31849B" w:themeColor="accent5" w:themeShade="BF"/>
        </w:rPr>
        <w:t xml:space="preserve">dominio </w:t>
      </w:r>
      <w:r w:rsidR="007A4901" w:rsidRPr="00F12CBF">
        <w:rPr>
          <w:rFonts w:ascii="Times New Roman" w:hAnsi="Times New Roman" w:cs="Times New Roman"/>
          <w:color w:val="31849B" w:themeColor="accent5" w:themeShade="BF"/>
        </w:rPr>
        <w:t>es mediante las intervenciones indirectas</w:t>
      </w:r>
      <w:r w:rsidR="002D7B6A" w:rsidRPr="00F12CBF">
        <w:rPr>
          <w:rFonts w:ascii="Times New Roman" w:hAnsi="Times New Roman" w:cs="Times New Roman"/>
          <w:color w:val="31849B" w:themeColor="accent5" w:themeShade="BF"/>
        </w:rPr>
        <w:t>, que</w:t>
      </w:r>
      <w:r w:rsidRPr="00F12CBF">
        <w:rPr>
          <w:rFonts w:ascii="Times New Roman" w:hAnsi="Times New Roman" w:cs="Times New Roman"/>
          <w:color w:val="31849B" w:themeColor="accent5" w:themeShade="BF"/>
        </w:rPr>
        <w:t xml:space="preserve"> c</w:t>
      </w:r>
      <w:r w:rsidR="007A4901" w:rsidRPr="00F12CBF">
        <w:rPr>
          <w:rFonts w:ascii="Times New Roman" w:hAnsi="Times New Roman" w:cs="Times New Roman"/>
          <w:color w:val="31849B" w:themeColor="accent5" w:themeShade="BF"/>
        </w:rPr>
        <w:t>onsisten en ejercer influencia sobre un territorio a través de agentes secundarios. No es directamente E</w:t>
      </w:r>
      <w:r w:rsidRPr="00F12CBF">
        <w:rPr>
          <w:rFonts w:ascii="Times New Roman" w:hAnsi="Times New Roman" w:cs="Times New Roman"/>
          <w:color w:val="31849B" w:themeColor="accent5" w:themeShade="BF"/>
        </w:rPr>
        <w:t xml:space="preserve">stados Unidos </w:t>
      </w:r>
      <w:r w:rsidR="007A4901" w:rsidRPr="00F12CBF">
        <w:rPr>
          <w:rFonts w:ascii="Times New Roman" w:hAnsi="Times New Roman" w:cs="Times New Roman"/>
          <w:color w:val="31849B" w:themeColor="accent5" w:themeShade="BF"/>
        </w:rPr>
        <w:t>quien combate</w:t>
      </w:r>
      <w:r w:rsidRPr="00F12CBF">
        <w:rPr>
          <w:rFonts w:ascii="Times New Roman" w:hAnsi="Times New Roman" w:cs="Times New Roman"/>
          <w:color w:val="31849B" w:themeColor="accent5" w:themeShade="BF"/>
        </w:rPr>
        <w:t>,</w:t>
      </w:r>
      <w:r w:rsidR="007A490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sino </w:t>
      </w:r>
      <w:r w:rsidR="002D7B6A"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mediante </w:t>
      </w:r>
      <w:r w:rsidR="007A4901" w:rsidRPr="00F12CBF">
        <w:rPr>
          <w:rFonts w:ascii="Times New Roman" w:hAnsi="Times New Roman" w:cs="Times New Roman"/>
          <w:color w:val="31849B" w:themeColor="accent5" w:themeShade="BF"/>
        </w:rPr>
        <w:t xml:space="preserve">grupos </w:t>
      </w:r>
      <w:r w:rsidRPr="00F12CBF">
        <w:rPr>
          <w:rFonts w:ascii="Times New Roman" w:hAnsi="Times New Roman" w:cs="Times New Roman"/>
          <w:color w:val="31849B" w:themeColor="accent5" w:themeShade="BF"/>
        </w:rPr>
        <w:t>locales</w:t>
      </w:r>
      <w:r w:rsidR="002D7B6A"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7A4901" w:rsidRPr="00F12CBF">
        <w:rPr>
          <w:rFonts w:ascii="Times New Roman" w:hAnsi="Times New Roman" w:cs="Times New Roman"/>
          <w:color w:val="31849B" w:themeColor="accent5" w:themeShade="BF"/>
        </w:rPr>
        <w:t>con armas estadounidenses</w:t>
      </w:r>
      <w:r w:rsidR="00587A4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desestabilizan un </w:t>
      </w:r>
      <w:r w:rsidR="002D7B6A" w:rsidRPr="00F12CBF">
        <w:rPr>
          <w:rFonts w:ascii="Times New Roman" w:hAnsi="Times New Roman" w:cs="Times New Roman"/>
          <w:color w:val="31849B" w:themeColor="accent5" w:themeShade="BF"/>
        </w:rPr>
        <w:t xml:space="preserve">determinado </w:t>
      </w:r>
      <w:r w:rsidRPr="00F12CBF">
        <w:rPr>
          <w:rFonts w:ascii="Times New Roman" w:hAnsi="Times New Roman" w:cs="Times New Roman"/>
          <w:color w:val="31849B" w:themeColor="accent5" w:themeShade="BF"/>
        </w:rPr>
        <w:t>territorio</w:t>
      </w:r>
      <w:r w:rsidR="007A4901" w:rsidRPr="00F12CBF">
        <w:rPr>
          <w:rFonts w:ascii="Times New Roman" w:hAnsi="Times New Roman" w:cs="Times New Roman"/>
          <w:color w:val="31849B" w:themeColor="accent5" w:themeShade="BF"/>
        </w:rPr>
        <w:t>.</w:t>
      </w:r>
    </w:p>
    <w:p w14:paraId="3C254B3B" w14:textId="37F689E9" w:rsidR="00A95F24" w:rsidRPr="00F12CBF" w:rsidRDefault="007A490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2"/>
        <w:gridCol w:w="6346"/>
      </w:tblGrid>
      <w:tr w:rsidR="00F12CBF" w:rsidRPr="00F12CBF" w14:paraId="7EA373F9" w14:textId="77777777" w:rsidTr="005A2B85">
        <w:tc>
          <w:tcPr>
            <w:tcW w:w="9033" w:type="dxa"/>
            <w:gridSpan w:val="2"/>
            <w:shd w:val="clear" w:color="auto" w:fill="0D0D0D" w:themeFill="text1" w:themeFillTint="F2"/>
          </w:tcPr>
          <w:p w14:paraId="091B7D52"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4CDF8FE8" w14:textId="77777777" w:rsidTr="005A2B85">
        <w:tc>
          <w:tcPr>
            <w:tcW w:w="2518" w:type="dxa"/>
          </w:tcPr>
          <w:p w14:paraId="5FA518B5"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5BB1BE54" w14:textId="54926D2B" w:rsidR="005A2B85" w:rsidRPr="00F12CBF" w:rsidRDefault="00E8694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CS_</w:t>
            </w:r>
            <w:r w:rsidR="005A2B85" w:rsidRPr="00F12CBF">
              <w:rPr>
                <w:rFonts w:ascii="Times New Roman" w:hAnsi="Times New Roman" w:cs="Times New Roman"/>
                <w:color w:val="31849B" w:themeColor="accent5" w:themeShade="BF"/>
                <w:sz w:val="24"/>
                <w:szCs w:val="24"/>
              </w:rPr>
              <w:t>11_01_IMG04</w:t>
            </w:r>
          </w:p>
        </w:tc>
      </w:tr>
      <w:tr w:rsidR="00F12CBF" w:rsidRPr="00F12CBF" w14:paraId="20A97886" w14:textId="77777777" w:rsidTr="005A2B85">
        <w:tc>
          <w:tcPr>
            <w:tcW w:w="2518" w:type="dxa"/>
          </w:tcPr>
          <w:p w14:paraId="37A086A2"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0944D12" w14:textId="2340C2CB" w:rsidR="009A1BE4" w:rsidRPr="00F12CBF" w:rsidRDefault="009A1BE4"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Fuerzas de l</w:t>
            </w:r>
            <w:r w:rsidR="00983708" w:rsidRPr="00F12CBF">
              <w:rPr>
                <w:rFonts w:ascii="Times New Roman" w:hAnsi="Times New Roman" w:cs="Times New Roman"/>
                <w:color w:val="31849B" w:themeColor="accent5" w:themeShade="BF"/>
                <w:sz w:val="24"/>
                <w:szCs w:val="24"/>
                <w:lang w:val="es-CO"/>
              </w:rPr>
              <w:t xml:space="preserve">a infantería de </w:t>
            </w:r>
            <w:r w:rsidR="002D7B6A" w:rsidRPr="00F12CBF">
              <w:rPr>
                <w:rFonts w:ascii="Times New Roman" w:hAnsi="Times New Roman" w:cs="Times New Roman"/>
                <w:color w:val="31849B" w:themeColor="accent5" w:themeShade="BF"/>
                <w:sz w:val="24"/>
                <w:szCs w:val="24"/>
                <w:lang w:val="es-CO"/>
              </w:rPr>
              <w:t xml:space="preserve">la </w:t>
            </w:r>
            <w:r w:rsidRPr="00F12CBF">
              <w:rPr>
                <w:rFonts w:ascii="Times New Roman" w:hAnsi="Times New Roman" w:cs="Times New Roman"/>
                <w:color w:val="31849B" w:themeColor="accent5" w:themeShade="BF"/>
                <w:sz w:val="24"/>
                <w:szCs w:val="24"/>
                <w:lang w:val="es-CO"/>
              </w:rPr>
              <w:t>marin</w:t>
            </w:r>
            <w:r w:rsidR="00983708" w:rsidRPr="00F12CBF">
              <w:rPr>
                <w:rFonts w:ascii="Times New Roman" w:hAnsi="Times New Roman" w:cs="Times New Roman"/>
                <w:color w:val="31849B" w:themeColor="accent5" w:themeShade="BF"/>
                <w:sz w:val="24"/>
                <w:szCs w:val="24"/>
                <w:lang w:val="es-CO"/>
              </w:rPr>
              <w:t>a</w:t>
            </w:r>
            <w:r w:rsidRPr="00F12CBF">
              <w:rPr>
                <w:rFonts w:ascii="Times New Roman" w:hAnsi="Times New Roman" w:cs="Times New Roman"/>
                <w:color w:val="31849B" w:themeColor="accent5" w:themeShade="BF"/>
                <w:sz w:val="24"/>
                <w:szCs w:val="24"/>
                <w:lang w:val="es-CO"/>
              </w:rPr>
              <w:t xml:space="preserve"> de las fuerzas armadas de Estados Unidos en  las montañas de Afganistán </w:t>
            </w:r>
          </w:p>
          <w:p w14:paraId="545D5054" w14:textId="77777777" w:rsidR="009A1BE4" w:rsidRPr="00F12CBF" w:rsidRDefault="009A1BE4" w:rsidP="00C95BF4">
            <w:pPr>
              <w:spacing w:line="276" w:lineRule="auto"/>
              <w:jc w:val="both"/>
              <w:rPr>
                <w:rFonts w:ascii="Times New Roman" w:hAnsi="Times New Roman" w:cs="Times New Roman"/>
                <w:color w:val="31849B" w:themeColor="accent5" w:themeShade="BF"/>
                <w:sz w:val="24"/>
                <w:szCs w:val="24"/>
                <w:lang w:val="es-CO"/>
              </w:rPr>
            </w:pPr>
          </w:p>
          <w:p w14:paraId="2459B60B" w14:textId="7457A662" w:rsidR="0055382D" w:rsidRPr="00F12CBF" w:rsidRDefault="0055382D"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31BA7BCE" w14:textId="77777777" w:rsidTr="005A2B85">
        <w:tc>
          <w:tcPr>
            <w:tcW w:w="2518" w:type="dxa"/>
          </w:tcPr>
          <w:p w14:paraId="20816CD2"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0387A59" w14:textId="57982525" w:rsidR="0055382D" w:rsidRPr="00F12CBF" w:rsidRDefault="00F9667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Número de la imagen 126964421</w:t>
            </w:r>
          </w:p>
        </w:tc>
      </w:tr>
      <w:tr w:rsidR="0055382D" w:rsidRPr="00F12CBF" w14:paraId="46718539" w14:textId="77777777" w:rsidTr="005A2B85">
        <w:tc>
          <w:tcPr>
            <w:tcW w:w="2518" w:type="dxa"/>
          </w:tcPr>
          <w:p w14:paraId="5A2C4EA6"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0D214B6" w14:textId="2CE23B65" w:rsidR="0055382D" w:rsidRPr="00F12CBF" w:rsidRDefault="0055382D" w:rsidP="002D7B6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w:t>
            </w:r>
            <w:r w:rsidR="002D7B6A" w:rsidRPr="00F12CBF">
              <w:rPr>
                <w:rFonts w:ascii="Times New Roman" w:hAnsi="Times New Roman" w:cs="Times New Roman"/>
                <w:color w:val="31849B" w:themeColor="accent5" w:themeShade="BF"/>
                <w:sz w:val="24"/>
                <w:szCs w:val="24"/>
              </w:rPr>
              <w:t xml:space="preserve"> lo que va del</w:t>
            </w:r>
            <w:r w:rsidRPr="00F12CBF">
              <w:rPr>
                <w:rFonts w:ascii="Times New Roman" w:hAnsi="Times New Roman" w:cs="Times New Roman"/>
                <w:color w:val="31849B" w:themeColor="accent5" w:themeShade="BF"/>
                <w:sz w:val="24"/>
                <w:szCs w:val="24"/>
              </w:rPr>
              <w:t xml:space="preserve"> siglo XXI</w:t>
            </w:r>
            <w:r w:rsidR="002D7B6A"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la hegemonía global </w:t>
            </w:r>
            <w:r w:rsidR="002D7B6A" w:rsidRPr="00F12CBF">
              <w:rPr>
                <w:rFonts w:ascii="Times New Roman" w:hAnsi="Times New Roman" w:cs="Times New Roman"/>
                <w:color w:val="31849B" w:themeColor="accent5" w:themeShade="BF"/>
                <w:sz w:val="24"/>
                <w:szCs w:val="24"/>
              </w:rPr>
              <w:t xml:space="preserve">sigue siendo </w:t>
            </w:r>
            <w:r w:rsidRPr="00F12CBF">
              <w:rPr>
                <w:rFonts w:ascii="Times New Roman" w:hAnsi="Times New Roman" w:cs="Times New Roman"/>
                <w:color w:val="31849B" w:themeColor="accent5" w:themeShade="BF"/>
                <w:sz w:val="24"/>
                <w:szCs w:val="24"/>
              </w:rPr>
              <w:t>estadounidense</w:t>
            </w:r>
            <w:r w:rsidR="00C929D5" w:rsidRPr="00F12CBF">
              <w:rPr>
                <w:rFonts w:ascii="Times New Roman" w:hAnsi="Times New Roman" w:cs="Times New Roman"/>
                <w:color w:val="31849B" w:themeColor="accent5" w:themeShade="BF"/>
                <w:sz w:val="24"/>
                <w:szCs w:val="24"/>
              </w:rPr>
              <w:t xml:space="preserve">. El hecho de contar con las fuerzas amadas más poderosas del planeta </w:t>
            </w:r>
            <w:r w:rsidR="002D7B6A" w:rsidRPr="00F12CBF">
              <w:rPr>
                <w:rFonts w:ascii="Times New Roman" w:hAnsi="Times New Roman" w:cs="Times New Roman"/>
                <w:color w:val="31849B" w:themeColor="accent5" w:themeShade="BF"/>
                <w:sz w:val="24"/>
                <w:szCs w:val="24"/>
              </w:rPr>
              <w:t>les da una ventaja estratégica.</w:t>
            </w:r>
            <w:r w:rsidRPr="00F12CBF">
              <w:rPr>
                <w:rFonts w:ascii="Times New Roman" w:hAnsi="Times New Roman" w:cs="Times New Roman"/>
                <w:color w:val="31849B" w:themeColor="accent5" w:themeShade="BF"/>
                <w:sz w:val="24"/>
                <w:szCs w:val="24"/>
              </w:rPr>
              <w:t xml:space="preserve"> </w:t>
            </w:r>
            <w:r w:rsidR="00F9667D" w:rsidRPr="00F12CBF">
              <w:rPr>
                <w:rFonts w:ascii="Times New Roman" w:hAnsi="Times New Roman" w:cs="Times New Roman"/>
                <w:color w:val="31849B" w:themeColor="accent5" w:themeShade="BF"/>
                <w:sz w:val="24"/>
                <w:szCs w:val="24"/>
              </w:rPr>
              <w:t xml:space="preserve">En la imagen se ve </w:t>
            </w:r>
            <w:r w:rsidR="002D7B6A" w:rsidRPr="00F12CBF">
              <w:rPr>
                <w:rFonts w:ascii="Times New Roman" w:hAnsi="Times New Roman" w:cs="Times New Roman"/>
                <w:color w:val="31849B" w:themeColor="accent5" w:themeShade="BF"/>
                <w:sz w:val="24"/>
                <w:szCs w:val="24"/>
              </w:rPr>
              <w:t>el poderío de los</w:t>
            </w:r>
            <w:r w:rsidR="00F9667D" w:rsidRPr="00F12CBF">
              <w:rPr>
                <w:rFonts w:ascii="Times New Roman" w:hAnsi="Times New Roman" w:cs="Times New Roman"/>
                <w:color w:val="31849B" w:themeColor="accent5" w:themeShade="BF"/>
                <w:sz w:val="24"/>
                <w:szCs w:val="24"/>
              </w:rPr>
              <w:t xml:space="preserve"> </w:t>
            </w:r>
            <w:r w:rsidR="00F9667D" w:rsidRPr="00F12CBF">
              <w:rPr>
                <w:rFonts w:ascii="Times New Roman" w:hAnsi="Times New Roman" w:cs="Times New Roman"/>
                <w:i/>
                <w:color w:val="31849B" w:themeColor="accent5" w:themeShade="BF"/>
                <w:sz w:val="24"/>
                <w:szCs w:val="24"/>
              </w:rPr>
              <w:t>marine</w:t>
            </w:r>
            <w:r w:rsidR="002D7B6A" w:rsidRPr="00F12CBF">
              <w:rPr>
                <w:rFonts w:ascii="Times New Roman" w:hAnsi="Times New Roman" w:cs="Times New Roman"/>
                <w:i/>
                <w:color w:val="31849B" w:themeColor="accent5" w:themeShade="BF"/>
                <w:sz w:val="24"/>
                <w:szCs w:val="24"/>
              </w:rPr>
              <w:t>s</w:t>
            </w:r>
            <w:r w:rsidR="00F9667D" w:rsidRPr="00F12CBF">
              <w:rPr>
                <w:rFonts w:ascii="Times New Roman" w:hAnsi="Times New Roman" w:cs="Times New Roman"/>
                <w:color w:val="31849B" w:themeColor="accent5" w:themeShade="BF"/>
                <w:sz w:val="24"/>
                <w:szCs w:val="24"/>
              </w:rPr>
              <w:t xml:space="preserve"> estadounidense</w:t>
            </w:r>
            <w:r w:rsidR="002D7B6A" w:rsidRPr="00F12CBF">
              <w:rPr>
                <w:rFonts w:ascii="Times New Roman" w:hAnsi="Times New Roman" w:cs="Times New Roman"/>
                <w:color w:val="31849B" w:themeColor="accent5" w:themeShade="BF"/>
                <w:sz w:val="24"/>
                <w:szCs w:val="24"/>
              </w:rPr>
              <w:t>s</w:t>
            </w:r>
            <w:r w:rsidR="00F9667D" w:rsidRPr="00F12CBF">
              <w:rPr>
                <w:rFonts w:ascii="Times New Roman" w:hAnsi="Times New Roman" w:cs="Times New Roman"/>
                <w:color w:val="31849B" w:themeColor="accent5" w:themeShade="BF"/>
                <w:sz w:val="24"/>
                <w:szCs w:val="24"/>
              </w:rPr>
              <w:t xml:space="preserve"> en </w:t>
            </w:r>
            <w:r w:rsidR="0063503C" w:rsidRPr="00F12CBF">
              <w:rPr>
                <w:rFonts w:ascii="Times New Roman" w:hAnsi="Times New Roman" w:cs="Times New Roman"/>
                <w:color w:val="31849B" w:themeColor="accent5" w:themeShade="BF"/>
                <w:sz w:val="24"/>
                <w:szCs w:val="24"/>
              </w:rPr>
              <w:t>Afganistán</w:t>
            </w:r>
            <w:r w:rsidR="00F9667D" w:rsidRPr="00F12CBF">
              <w:rPr>
                <w:rFonts w:ascii="Times New Roman" w:hAnsi="Times New Roman" w:cs="Times New Roman"/>
                <w:color w:val="31849B" w:themeColor="accent5" w:themeShade="BF"/>
                <w:sz w:val="24"/>
                <w:szCs w:val="24"/>
              </w:rPr>
              <w:t>.</w:t>
            </w:r>
          </w:p>
        </w:tc>
      </w:tr>
    </w:tbl>
    <w:p w14:paraId="62698DA4" w14:textId="77777777" w:rsidR="00A95F24" w:rsidRPr="00F12CBF" w:rsidRDefault="00A95F24" w:rsidP="00C95BF4">
      <w:pPr>
        <w:spacing w:after="0" w:line="276" w:lineRule="auto"/>
        <w:jc w:val="both"/>
        <w:rPr>
          <w:rFonts w:ascii="Times New Roman" w:hAnsi="Times New Roman" w:cs="Times New Roman"/>
          <w:color w:val="31849B" w:themeColor="accent5" w:themeShade="BF"/>
        </w:rPr>
      </w:pPr>
    </w:p>
    <w:p w14:paraId="1B0D7BE2" w14:textId="4BAC5651" w:rsidR="007A4901" w:rsidRPr="00F12CBF" w:rsidRDefault="007A490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Este tipo de conflictos</w:t>
      </w:r>
      <w:r w:rsidR="00587A4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en principio</w:t>
      </w:r>
      <w:r w:rsidR="00587A4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son locales, pero luego se internacionalizan</w:t>
      </w:r>
      <w:r w:rsidR="00F364B1"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2D7B6A" w:rsidRPr="00F12CBF">
        <w:rPr>
          <w:rFonts w:ascii="Times New Roman" w:hAnsi="Times New Roman" w:cs="Times New Roman"/>
          <w:color w:val="31849B" w:themeColor="accent5" w:themeShade="BF"/>
        </w:rPr>
        <w:t xml:space="preserve">pues </w:t>
      </w:r>
      <w:r w:rsidRPr="00F12CBF">
        <w:rPr>
          <w:rFonts w:ascii="Times New Roman" w:hAnsi="Times New Roman" w:cs="Times New Roman"/>
          <w:color w:val="31849B" w:themeColor="accent5" w:themeShade="BF"/>
        </w:rPr>
        <w:t xml:space="preserve"> Estados Unidos</w:t>
      </w:r>
      <w:r w:rsidR="00F364B1" w:rsidRPr="00F12CBF">
        <w:rPr>
          <w:rFonts w:ascii="Times New Roman" w:hAnsi="Times New Roman" w:cs="Times New Roman"/>
          <w:color w:val="31849B" w:themeColor="accent5" w:themeShade="BF"/>
        </w:rPr>
        <w:t xml:space="preserve"> </w:t>
      </w:r>
      <w:r w:rsidR="002D7B6A" w:rsidRPr="00F12CBF">
        <w:rPr>
          <w:rFonts w:ascii="Times New Roman" w:hAnsi="Times New Roman" w:cs="Times New Roman"/>
          <w:color w:val="31849B" w:themeColor="accent5" w:themeShade="BF"/>
        </w:rPr>
        <w:t xml:space="preserve">apoya de manera directa o a veces velada </w:t>
      </w:r>
      <w:r w:rsidRPr="00F12CBF">
        <w:rPr>
          <w:rFonts w:ascii="Times New Roman" w:hAnsi="Times New Roman" w:cs="Times New Roman"/>
          <w:color w:val="31849B" w:themeColor="accent5" w:themeShade="BF"/>
        </w:rPr>
        <w:t xml:space="preserve">a </w:t>
      </w:r>
      <w:r w:rsidR="00F364B1" w:rsidRPr="00F12CBF">
        <w:rPr>
          <w:rFonts w:ascii="Times New Roman" w:hAnsi="Times New Roman" w:cs="Times New Roman"/>
          <w:color w:val="31849B" w:themeColor="accent5" w:themeShade="BF"/>
        </w:rPr>
        <w:t xml:space="preserve">aquellos </w:t>
      </w:r>
      <w:r w:rsidR="00587A48" w:rsidRPr="00F12CBF">
        <w:rPr>
          <w:rFonts w:ascii="Times New Roman" w:hAnsi="Times New Roman" w:cs="Times New Roman"/>
          <w:color w:val="31849B" w:themeColor="accent5" w:themeShade="BF"/>
        </w:rPr>
        <w:t xml:space="preserve">que luchan contra </w:t>
      </w:r>
      <w:r w:rsidRPr="00F12CBF">
        <w:rPr>
          <w:rFonts w:ascii="Times New Roman" w:hAnsi="Times New Roman" w:cs="Times New Roman"/>
          <w:color w:val="31849B" w:themeColor="accent5" w:themeShade="BF"/>
        </w:rPr>
        <w:t xml:space="preserve">gobiernos </w:t>
      </w:r>
      <w:r w:rsidR="002D7B6A" w:rsidRPr="00F12CBF">
        <w:rPr>
          <w:rFonts w:ascii="Times New Roman" w:hAnsi="Times New Roman" w:cs="Times New Roman"/>
          <w:color w:val="31849B" w:themeColor="accent5" w:themeShade="BF"/>
        </w:rPr>
        <w:t>que se oponen</w:t>
      </w:r>
      <w:r w:rsidRPr="00F12CBF">
        <w:rPr>
          <w:rFonts w:ascii="Times New Roman" w:hAnsi="Times New Roman" w:cs="Times New Roman"/>
          <w:color w:val="31849B" w:themeColor="accent5" w:themeShade="BF"/>
        </w:rPr>
        <w:t xml:space="preserve"> a sus intereses. </w:t>
      </w:r>
    </w:p>
    <w:p w14:paraId="35305A85" w14:textId="77777777" w:rsidR="007A4901" w:rsidRPr="00F12CBF" w:rsidRDefault="007A4901" w:rsidP="00C95BF4">
      <w:pPr>
        <w:spacing w:after="0" w:line="276" w:lineRule="auto"/>
        <w:jc w:val="both"/>
        <w:rPr>
          <w:rFonts w:ascii="Times New Roman" w:hAnsi="Times New Roman" w:cs="Times New Roman"/>
          <w:color w:val="31849B" w:themeColor="accent5" w:themeShade="BF"/>
        </w:rPr>
      </w:pPr>
    </w:p>
    <w:p w14:paraId="37B88473" w14:textId="3A5C10CC" w:rsidR="00587A48" w:rsidRPr="00F12CBF" w:rsidRDefault="00751ED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de las zonas más </w:t>
      </w:r>
      <w:r w:rsidR="003D3BB6" w:rsidRPr="00F12CBF">
        <w:rPr>
          <w:rFonts w:ascii="Times New Roman" w:hAnsi="Times New Roman" w:cs="Times New Roman"/>
          <w:color w:val="31849B" w:themeColor="accent5" w:themeShade="BF"/>
        </w:rPr>
        <w:t xml:space="preserve">conflictivas </w:t>
      </w:r>
      <w:r w:rsidRPr="00F12CBF">
        <w:rPr>
          <w:rFonts w:ascii="Times New Roman" w:hAnsi="Times New Roman" w:cs="Times New Roman"/>
          <w:color w:val="31849B" w:themeColor="accent5" w:themeShade="BF"/>
        </w:rPr>
        <w:t xml:space="preserve">del tablero es </w:t>
      </w:r>
      <w:r w:rsidR="003D3BB6" w:rsidRPr="00F12CBF">
        <w:rPr>
          <w:rFonts w:ascii="Times New Roman" w:hAnsi="Times New Roman" w:cs="Times New Roman"/>
          <w:color w:val="31849B" w:themeColor="accent5" w:themeShade="BF"/>
        </w:rPr>
        <w:t xml:space="preserve">la región denominada </w:t>
      </w:r>
      <w:r w:rsidRPr="00F12CBF">
        <w:rPr>
          <w:rFonts w:ascii="Times New Roman" w:hAnsi="Times New Roman" w:cs="Times New Roman"/>
          <w:color w:val="31849B" w:themeColor="accent5" w:themeShade="BF"/>
        </w:rPr>
        <w:t>Oriente Medio</w:t>
      </w:r>
      <w:r w:rsidR="003D3BB6" w:rsidRPr="00F12CBF">
        <w:rPr>
          <w:rFonts w:ascii="Times New Roman" w:hAnsi="Times New Roman" w:cs="Times New Roman"/>
          <w:color w:val="31849B" w:themeColor="accent5" w:themeShade="BF"/>
        </w:rPr>
        <w:t xml:space="preserve">. Es un territorio muy </w:t>
      </w:r>
      <w:r w:rsidRPr="00F12CBF">
        <w:rPr>
          <w:rFonts w:ascii="Times New Roman" w:hAnsi="Times New Roman" w:cs="Times New Roman"/>
          <w:color w:val="31849B" w:themeColor="accent5" w:themeShade="BF"/>
        </w:rPr>
        <w:t>ric</w:t>
      </w:r>
      <w:r w:rsidR="003D3BB6" w:rsidRPr="00F12CBF">
        <w:rPr>
          <w:rFonts w:ascii="Times New Roman" w:hAnsi="Times New Roman" w:cs="Times New Roman"/>
          <w:color w:val="31849B" w:themeColor="accent5" w:themeShade="BF"/>
        </w:rPr>
        <w:t>o</w:t>
      </w:r>
      <w:r w:rsidRPr="00F12CBF">
        <w:rPr>
          <w:rFonts w:ascii="Times New Roman" w:hAnsi="Times New Roman" w:cs="Times New Roman"/>
          <w:color w:val="31849B" w:themeColor="accent5" w:themeShade="BF"/>
        </w:rPr>
        <w:t xml:space="preserve"> en recursos naturales</w:t>
      </w:r>
      <w:r w:rsidR="003D3BB6" w:rsidRPr="00F12CBF">
        <w:rPr>
          <w:rFonts w:ascii="Times New Roman" w:hAnsi="Times New Roman" w:cs="Times New Roman"/>
          <w:color w:val="31849B" w:themeColor="accent5" w:themeShade="BF"/>
        </w:rPr>
        <w:t xml:space="preserve">, </w:t>
      </w:r>
      <w:r w:rsidR="002D7B6A" w:rsidRPr="00F12CBF">
        <w:rPr>
          <w:rFonts w:ascii="Times New Roman" w:hAnsi="Times New Roman" w:cs="Times New Roman"/>
          <w:color w:val="31849B" w:themeColor="accent5" w:themeShade="BF"/>
        </w:rPr>
        <w:t>sobre todo porque poseen</w:t>
      </w:r>
      <w:r w:rsidR="00A95F24" w:rsidRPr="00F12CBF">
        <w:rPr>
          <w:rFonts w:ascii="Times New Roman" w:hAnsi="Times New Roman" w:cs="Times New Roman"/>
          <w:color w:val="31849B" w:themeColor="accent5" w:themeShade="BF"/>
        </w:rPr>
        <w:t xml:space="preserve"> las más grandes reservas de </w:t>
      </w:r>
      <w:r w:rsidR="003D3BB6" w:rsidRPr="00F12CBF">
        <w:rPr>
          <w:rFonts w:ascii="Times New Roman" w:hAnsi="Times New Roman" w:cs="Times New Roman"/>
          <w:color w:val="31849B" w:themeColor="accent5" w:themeShade="BF"/>
        </w:rPr>
        <w:t>petróleo</w:t>
      </w:r>
      <w:r w:rsidR="002D7B6A" w:rsidRPr="00F12CBF">
        <w:rPr>
          <w:rFonts w:ascii="Times New Roman" w:hAnsi="Times New Roman" w:cs="Times New Roman"/>
          <w:color w:val="31849B" w:themeColor="accent5" w:themeShade="BF"/>
        </w:rPr>
        <w:t xml:space="preserve"> del mundo</w:t>
      </w:r>
      <w:r w:rsidR="00C8224B" w:rsidRPr="00F12CBF">
        <w:rPr>
          <w:rFonts w:ascii="Times New Roman" w:hAnsi="Times New Roman" w:cs="Times New Roman"/>
          <w:color w:val="31849B" w:themeColor="accent5" w:themeShade="BF"/>
        </w:rPr>
        <w:t xml:space="preserve"> [</w:t>
      </w:r>
      <w:hyperlink r:id="rId10"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00A95F24" w:rsidRPr="00F12CBF">
        <w:rPr>
          <w:rFonts w:ascii="Times New Roman" w:hAnsi="Times New Roman" w:cs="Times New Roman"/>
          <w:color w:val="31849B" w:themeColor="accent5" w:themeShade="BF"/>
        </w:rPr>
        <w:t>.</w:t>
      </w:r>
      <w:r w:rsidR="003D3BB6" w:rsidRPr="00F12CBF">
        <w:rPr>
          <w:rFonts w:ascii="Times New Roman" w:hAnsi="Times New Roman" w:cs="Times New Roman"/>
          <w:color w:val="31849B" w:themeColor="accent5" w:themeShade="BF"/>
        </w:rPr>
        <w:t xml:space="preserve"> </w:t>
      </w:r>
      <w:r w:rsidR="00A95F24" w:rsidRPr="00F12CBF">
        <w:rPr>
          <w:rFonts w:ascii="Times New Roman" w:hAnsi="Times New Roman" w:cs="Times New Roman"/>
          <w:color w:val="31849B" w:themeColor="accent5" w:themeShade="BF"/>
        </w:rPr>
        <w:t>S</w:t>
      </w:r>
      <w:r w:rsidR="003D3BB6" w:rsidRPr="00F12CBF">
        <w:rPr>
          <w:rFonts w:ascii="Times New Roman" w:hAnsi="Times New Roman" w:cs="Times New Roman"/>
          <w:color w:val="31849B" w:themeColor="accent5" w:themeShade="BF"/>
        </w:rPr>
        <w:t xml:space="preserve">e caracteriza por </w:t>
      </w:r>
      <w:r w:rsidR="00F364B1" w:rsidRPr="00F12CBF">
        <w:rPr>
          <w:rFonts w:ascii="Times New Roman" w:hAnsi="Times New Roman" w:cs="Times New Roman"/>
          <w:color w:val="31849B" w:themeColor="accent5" w:themeShade="BF"/>
        </w:rPr>
        <w:t xml:space="preserve">ser una región </w:t>
      </w:r>
      <w:r w:rsidR="00587A48" w:rsidRPr="00F12CBF">
        <w:rPr>
          <w:rFonts w:ascii="Times New Roman" w:hAnsi="Times New Roman" w:cs="Times New Roman"/>
          <w:color w:val="31849B" w:themeColor="accent5" w:themeShade="BF"/>
        </w:rPr>
        <w:t xml:space="preserve">inestable, </w:t>
      </w:r>
      <w:r w:rsidR="002D7B6A" w:rsidRPr="00F12CBF">
        <w:rPr>
          <w:rFonts w:ascii="Times New Roman" w:hAnsi="Times New Roman" w:cs="Times New Roman"/>
          <w:color w:val="31849B" w:themeColor="accent5" w:themeShade="BF"/>
        </w:rPr>
        <w:t>permeada</w:t>
      </w:r>
      <w:r w:rsidR="00587A48" w:rsidRPr="00F12CBF">
        <w:rPr>
          <w:rFonts w:ascii="Times New Roman" w:hAnsi="Times New Roman" w:cs="Times New Roman"/>
          <w:color w:val="31849B" w:themeColor="accent5" w:themeShade="BF"/>
        </w:rPr>
        <w:t xml:space="preserve"> </w:t>
      </w:r>
      <w:r w:rsidR="002D7B6A" w:rsidRPr="00F12CBF">
        <w:rPr>
          <w:rFonts w:ascii="Times New Roman" w:hAnsi="Times New Roman" w:cs="Times New Roman"/>
          <w:color w:val="31849B" w:themeColor="accent5" w:themeShade="BF"/>
        </w:rPr>
        <w:t xml:space="preserve">por </w:t>
      </w:r>
      <w:r w:rsidR="00587A48" w:rsidRPr="00F12CBF">
        <w:rPr>
          <w:rFonts w:ascii="Times New Roman" w:hAnsi="Times New Roman" w:cs="Times New Roman"/>
          <w:color w:val="31849B" w:themeColor="accent5" w:themeShade="BF"/>
        </w:rPr>
        <w:t>múltiples tensiones culturales, políticas y económicas</w:t>
      </w:r>
      <w:r w:rsidR="002D7B6A" w:rsidRPr="00F12CBF">
        <w:rPr>
          <w:rFonts w:ascii="Times New Roman" w:hAnsi="Times New Roman" w:cs="Times New Roman"/>
          <w:color w:val="31849B" w:themeColor="accent5" w:themeShade="BF"/>
        </w:rPr>
        <w:t>, que</w:t>
      </w:r>
      <w:r w:rsidR="00DE09DA" w:rsidRPr="00F12CBF">
        <w:rPr>
          <w:rFonts w:ascii="Times New Roman" w:hAnsi="Times New Roman" w:cs="Times New Roman"/>
          <w:color w:val="31849B" w:themeColor="accent5" w:themeShade="BF"/>
        </w:rPr>
        <w:t xml:space="preserve"> </w:t>
      </w:r>
      <w:r w:rsidR="00587A48" w:rsidRPr="00F12CBF">
        <w:rPr>
          <w:rFonts w:ascii="Times New Roman" w:hAnsi="Times New Roman" w:cs="Times New Roman"/>
          <w:color w:val="31849B" w:themeColor="accent5" w:themeShade="BF"/>
        </w:rPr>
        <w:t>genera</w:t>
      </w:r>
      <w:r w:rsidR="002D7B6A" w:rsidRPr="00F12CBF">
        <w:rPr>
          <w:rFonts w:ascii="Times New Roman" w:hAnsi="Times New Roman" w:cs="Times New Roman"/>
          <w:color w:val="31849B" w:themeColor="accent5" w:themeShade="BF"/>
        </w:rPr>
        <w:t>n</w:t>
      </w:r>
      <w:r w:rsidR="00587A48" w:rsidRPr="00F12CBF">
        <w:rPr>
          <w:rFonts w:ascii="Times New Roman" w:hAnsi="Times New Roman" w:cs="Times New Roman"/>
          <w:color w:val="31849B" w:themeColor="accent5" w:themeShade="BF"/>
        </w:rPr>
        <w:t xml:space="preserve"> </w:t>
      </w:r>
      <w:r w:rsidR="003D3BB6" w:rsidRPr="00F12CBF">
        <w:rPr>
          <w:rFonts w:ascii="Times New Roman" w:hAnsi="Times New Roman" w:cs="Times New Roman"/>
          <w:color w:val="31849B" w:themeColor="accent5" w:themeShade="BF"/>
        </w:rPr>
        <w:t xml:space="preserve">conflictos </w:t>
      </w:r>
      <w:r w:rsidR="00587A48" w:rsidRPr="00F12CBF">
        <w:rPr>
          <w:rFonts w:ascii="Times New Roman" w:hAnsi="Times New Roman" w:cs="Times New Roman"/>
          <w:color w:val="31849B" w:themeColor="accent5" w:themeShade="BF"/>
        </w:rPr>
        <w:t>permanentes</w:t>
      </w:r>
      <w:r w:rsidR="003D3BB6" w:rsidRPr="00F12CBF">
        <w:rPr>
          <w:rFonts w:ascii="Times New Roman" w:hAnsi="Times New Roman" w:cs="Times New Roman"/>
          <w:color w:val="31849B" w:themeColor="accent5" w:themeShade="BF"/>
        </w:rPr>
        <w:t xml:space="preserve">. </w:t>
      </w:r>
    </w:p>
    <w:p w14:paraId="60600128" w14:textId="77777777" w:rsidR="00587A48" w:rsidRPr="00F12CBF" w:rsidRDefault="00587A48" w:rsidP="00C95BF4">
      <w:pPr>
        <w:spacing w:after="0" w:line="276" w:lineRule="auto"/>
        <w:jc w:val="both"/>
        <w:rPr>
          <w:rFonts w:ascii="Times New Roman" w:hAnsi="Times New Roman" w:cs="Times New Roman"/>
          <w:color w:val="31849B" w:themeColor="accent5" w:themeShade="BF"/>
        </w:rPr>
      </w:pPr>
    </w:p>
    <w:p w14:paraId="7F9D5DF3" w14:textId="7F1D5BF2" w:rsidR="00C87C64" w:rsidRPr="00F12CBF" w:rsidRDefault="003D3BB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interés de Estados Unidos </w:t>
      </w:r>
      <w:r w:rsidR="00587A48" w:rsidRPr="00F12CBF">
        <w:rPr>
          <w:rFonts w:ascii="Times New Roman" w:hAnsi="Times New Roman" w:cs="Times New Roman"/>
          <w:color w:val="31849B" w:themeColor="accent5" w:themeShade="BF"/>
        </w:rPr>
        <w:t xml:space="preserve">por </w:t>
      </w:r>
      <w:r w:rsidR="002F6A7F" w:rsidRPr="00F12CBF">
        <w:rPr>
          <w:rFonts w:ascii="Times New Roman" w:hAnsi="Times New Roman" w:cs="Times New Roman"/>
          <w:color w:val="31849B" w:themeColor="accent5" w:themeShade="BF"/>
        </w:rPr>
        <w:t xml:space="preserve">controlar </w:t>
      </w:r>
      <w:r w:rsidRPr="00F12CBF">
        <w:rPr>
          <w:rFonts w:ascii="Times New Roman" w:hAnsi="Times New Roman" w:cs="Times New Roman"/>
          <w:color w:val="31849B" w:themeColor="accent5" w:themeShade="BF"/>
        </w:rPr>
        <w:t xml:space="preserve">los recursos energéticos </w:t>
      </w:r>
      <w:r w:rsidR="00587A48" w:rsidRPr="00F12CBF">
        <w:rPr>
          <w:rFonts w:ascii="Times New Roman" w:hAnsi="Times New Roman" w:cs="Times New Roman"/>
          <w:color w:val="31849B" w:themeColor="accent5" w:themeShade="BF"/>
        </w:rPr>
        <w:t xml:space="preserve">necesarios para </w:t>
      </w:r>
      <w:r w:rsidR="006E213A" w:rsidRPr="00F12CBF">
        <w:rPr>
          <w:rFonts w:ascii="Times New Roman" w:hAnsi="Times New Roman" w:cs="Times New Roman"/>
          <w:color w:val="31849B" w:themeColor="accent5" w:themeShade="BF"/>
        </w:rPr>
        <w:t xml:space="preserve">sostener </w:t>
      </w:r>
      <w:r w:rsidRPr="00F12CBF">
        <w:rPr>
          <w:rFonts w:ascii="Times New Roman" w:hAnsi="Times New Roman" w:cs="Times New Roman"/>
          <w:color w:val="31849B" w:themeColor="accent5" w:themeShade="BF"/>
        </w:rPr>
        <w:t xml:space="preserve">su economía </w:t>
      </w:r>
      <w:r w:rsidR="00F364B1" w:rsidRPr="00F12CBF">
        <w:rPr>
          <w:rFonts w:ascii="Times New Roman" w:hAnsi="Times New Roman" w:cs="Times New Roman"/>
          <w:color w:val="31849B" w:themeColor="accent5" w:themeShade="BF"/>
        </w:rPr>
        <w:t xml:space="preserve">es la principal </w:t>
      </w:r>
      <w:r w:rsidR="003B7400" w:rsidRPr="00F12CBF">
        <w:rPr>
          <w:rFonts w:ascii="Times New Roman" w:hAnsi="Times New Roman" w:cs="Times New Roman"/>
          <w:color w:val="31849B" w:themeColor="accent5" w:themeShade="BF"/>
        </w:rPr>
        <w:t>explicación de</w:t>
      </w:r>
      <w:r w:rsidRPr="00F12CBF">
        <w:rPr>
          <w:rFonts w:ascii="Times New Roman" w:hAnsi="Times New Roman" w:cs="Times New Roman"/>
          <w:color w:val="31849B" w:themeColor="accent5" w:themeShade="BF"/>
        </w:rPr>
        <w:t xml:space="preserve"> </w:t>
      </w:r>
      <w:r w:rsidR="00751EDB" w:rsidRPr="00F12CBF">
        <w:rPr>
          <w:rFonts w:ascii="Times New Roman" w:hAnsi="Times New Roman" w:cs="Times New Roman"/>
          <w:color w:val="31849B" w:themeColor="accent5" w:themeShade="BF"/>
        </w:rPr>
        <w:t xml:space="preserve">la presencia </w:t>
      </w:r>
      <w:r w:rsidR="006E213A" w:rsidRPr="00F12CBF">
        <w:rPr>
          <w:rFonts w:ascii="Times New Roman" w:hAnsi="Times New Roman" w:cs="Times New Roman"/>
          <w:color w:val="31849B" w:themeColor="accent5" w:themeShade="BF"/>
        </w:rPr>
        <w:t xml:space="preserve">permanente </w:t>
      </w:r>
      <w:r w:rsidR="00751EDB" w:rsidRPr="00F12CBF">
        <w:rPr>
          <w:rFonts w:ascii="Times New Roman" w:hAnsi="Times New Roman" w:cs="Times New Roman"/>
          <w:color w:val="31849B" w:themeColor="accent5" w:themeShade="BF"/>
        </w:rPr>
        <w:t xml:space="preserve">de </w:t>
      </w:r>
      <w:r w:rsidR="00F364B1" w:rsidRPr="00F12CBF">
        <w:rPr>
          <w:rFonts w:ascii="Times New Roman" w:hAnsi="Times New Roman" w:cs="Times New Roman"/>
          <w:color w:val="31849B" w:themeColor="accent5" w:themeShade="BF"/>
        </w:rPr>
        <w:t xml:space="preserve">sus </w:t>
      </w:r>
      <w:r w:rsidR="00751EDB" w:rsidRPr="00F12CBF">
        <w:rPr>
          <w:rFonts w:ascii="Times New Roman" w:hAnsi="Times New Roman" w:cs="Times New Roman"/>
          <w:color w:val="31849B" w:themeColor="accent5" w:themeShade="BF"/>
        </w:rPr>
        <w:t xml:space="preserve">tropas </w:t>
      </w:r>
      <w:r w:rsidR="00587A48" w:rsidRPr="00F12CBF">
        <w:rPr>
          <w:rFonts w:ascii="Times New Roman" w:hAnsi="Times New Roman" w:cs="Times New Roman"/>
          <w:color w:val="31849B" w:themeColor="accent5" w:themeShade="BF"/>
        </w:rPr>
        <w:t xml:space="preserve">en </w:t>
      </w:r>
      <w:r w:rsidR="00F364B1" w:rsidRPr="00F12CBF">
        <w:rPr>
          <w:rFonts w:ascii="Times New Roman" w:hAnsi="Times New Roman" w:cs="Times New Roman"/>
          <w:color w:val="31849B" w:themeColor="accent5" w:themeShade="BF"/>
        </w:rPr>
        <w:t>Oriente Medio</w:t>
      </w:r>
      <w:r w:rsidR="006E213A" w:rsidRPr="00F12CBF">
        <w:rPr>
          <w:rFonts w:ascii="Times New Roman" w:hAnsi="Times New Roman" w:cs="Times New Roman"/>
          <w:color w:val="31849B" w:themeColor="accent5" w:themeShade="BF"/>
        </w:rPr>
        <w:t>, lo que</w:t>
      </w:r>
      <w:r w:rsidR="00587A48" w:rsidRPr="00F12CBF">
        <w:rPr>
          <w:rFonts w:ascii="Times New Roman" w:hAnsi="Times New Roman" w:cs="Times New Roman"/>
          <w:color w:val="31849B" w:themeColor="accent5" w:themeShade="BF"/>
        </w:rPr>
        <w:t xml:space="preserve"> </w:t>
      </w:r>
      <w:r w:rsidR="006E213A" w:rsidRPr="00F12CBF">
        <w:rPr>
          <w:rFonts w:ascii="Times New Roman" w:hAnsi="Times New Roman" w:cs="Times New Roman"/>
          <w:color w:val="31849B" w:themeColor="accent5" w:themeShade="BF"/>
        </w:rPr>
        <w:t xml:space="preserve">ha contribuido a </w:t>
      </w:r>
      <w:r w:rsidR="00587A48" w:rsidRPr="00F12CBF">
        <w:rPr>
          <w:rFonts w:ascii="Times New Roman" w:hAnsi="Times New Roman" w:cs="Times New Roman"/>
          <w:color w:val="31849B" w:themeColor="accent5" w:themeShade="BF"/>
        </w:rPr>
        <w:t xml:space="preserve">que hoy </w:t>
      </w:r>
      <w:r w:rsidR="007A4901" w:rsidRPr="00F12CBF">
        <w:rPr>
          <w:rFonts w:ascii="Times New Roman" w:hAnsi="Times New Roman" w:cs="Times New Roman"/>
          <w:color w:val="31849B" w:themeColor="accent5" w:themeShade="BF"/>
        </w:rPr>
        <w:t>sea uno de los principales escenarios de la</w:t>
      </w:r>
      <w:r w:rsidR="003B7400" w:rsidRPr="00F12CBF">
        <w:rPr>
          <w:rFonts w:ascii="Times New Roman" w:hAnsi="Times New Roman" w:cs="Times New Roman"/>
          <w:color w:val="31849B" w:themeColor="accent5" w:themeShade="BF"/>
        </w:rPr>
        <w:t xml:space="preserve"> llamada </w:t>
      </w:r>
      <w:r w:rsidR="00F72BD1" w:rsidRPr="00F12CBF">
        <w:rPr>
          <w:rFonts w:ascii="Times New Roman" w:hAnsi="Times New Roman" w:cs="Times New Roman"/>
          <w:color w:val="31849B" w:themeColor="accent5" w:themeShade="BF"/>
        </w:rPr>
        <w:t xml:space="preserve"> </w:t>
      </w:r>
      <w:r w:rsidR="007A4901" w:rsidRPr="00F12CBF">
        <w:rPr>
          <w:rFonts w:ascii="Times New Roman" w:hAnsi="Times New Roman" w:cs="Times New Roman"/>
          <w:b/>
          <w:color w:val="31849B" w:themeColor="accent5" w:themeShade="BF"/>
        </w:rPr>
        <w:t>guerra contra el terrorismo</w:t>
      </w:r>
      <w:r w:rsidR="00587A48" w:rsidRPr="00F12CBF">
        <w:rPr>
          <w:rFonts w:ascii="Times New Roman" w:hAnsi="Times New Roman" w:cs="Times New Roman"/>
          <w:color w:val="31849B" w:themeColor="accent5" w:themeShade="BF"/>
        </w:rPr>
        <w:t>.</w:t>
      </w:r>
    </w:p>
    <w:p w14:paraId="16941D17" w14:textId="77777777" w:rsidR="00A15C47" w:rsidRPr="00F12CBF" w:rsidRDefault="00A15C47" w:rsidP="00C95BF4">
      <w:pPr>
        <w:spacing w:after="0" w:line="276" w:lineRule="auto"/>
        <w:jc w:val="both"/>
        <w:rPr>
          <w:rFonts w:ascii="Times New Roman" w:hAnsi="Times New Roman" w:cs="Times New Roman"/>
          <w:color w:val="31849B" w:themeColor="accent5" w:themeShade="BF"/>
        </w:rPr>
      </w:pPr>
    </w:p>
    <w:p w14:paraId="0E1EF523" w14:textId="77777777" w:rsidR="009D74E3" w:rsidRPr="00F12CBF" w:rsidRDefault="009D74E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Sin embargo, Estados Unidos aún no ha entrado en una confrontación directa contra sus grandes enemigos geopolíticos, como Rusia o China. </w:t>
      </w:r>
    </w:p>
    <w:p w14:paraId="64C76A95" w14:textId="77777777" w:rsidR="00714644" w:rsidRPr="00F12CBF" w:rsidRDefault="00714644"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05AA3F04" w14:textId="77777777" w:rsidTr="00ED495A">
        <w:tc>
          <w:tcPr>
            <w:tcW w:w="9033" w:type="dxa"/>
            <w:gridSpan w:val="2"/>
            <w:shd w:val="clear" w:color="auto" w:fill="0D0D0D" w:themeFill="text1" w:themeFillTint="F2"/>
          </w:tcPr>
          <w:p w14:paraId="644D545C" w14:textId="77777777" w:rsidR="00714644" w:rsidRPr="00F12CBF" w:rsidRDefault="007146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76E4A855" w14:textId="77777777" w:rsidTr="00ED495A">
        <w:tc>
          <w:tcPr>
            <w:tcW w:w="2518" w:type="dxa"/>
          </w:tcPr>
          <w:p w14:paraId="6F403E03" w14:textId="77777777" w:rsidR="00714644" w:rsidRPr="00F12CBF" w:rsidRDefault="007146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E97F6D3" w14:textId="48DD5516" w:rsidR="00714644" w:rsidRPr="00F12CBF" w:rsidRDefault="00E8694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w:t>
            </w:r>
            <w:r w:rsidR="00714644" w:rsidRPr="00F12CBF">
              <w:rPr>
                <w:rFonts w:ascii="Times New Roman" w:hAnsi="Times New Roman" w:cs="Times New Roman"/>
                <w:color w:val="31849B" w:themeColor="accent5" w:themeShade="BF"/>
                <w:sz w:val="24"/>
                <w:szCs w:val="24"/>
              </w:rPr>
              <w:t>11_01_IMG05</w:t>
            </w:r>
          </w:p>
        </w:tc>
      </w:tr>
      <w:tr w:rsidR="00F12CBF" w:rsidRPr="00F12CBF" w14:paraId="32769EE6" w14:textId="77777777" w:rsidTr="00ED495A">
        <w:tc>
          <w:tcPr>
            <w:tcW w:w="2518" w:type="dxa"/>
          </w:tcPr>
          <w:p w14:paraId="3D1AC11C" w14:textId="77777777" w:rsidR="00714644" w:rsidRPr="00F12CBF" w:rsidRDefault="007146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66F2F4E" w14:textId="1C4646EF" w:rsidR="00714644" w:rsidRPr="00F12CBF" w:rsidRDefault="00714644"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Producción y reservas de petróleo en el mundo </w:t>
            </w:r>
          </w:p>
        </w:tc>
      </w:tr>
      <w:tr w:rsidR="00F12CBF" w:rsidRPr="00F12CBF" w14:paraId="713BAA24" w14:textId="77777777" w:rsidTr="00ED495A">
        <w:tc>
          <w:tcPr>
            <w:tcW w:w="2518" w:type="dxa"/>
          </w:tcPr>
          <w:p w14:paraId="0BBAB60C" w14:textId="77777777" w:rsidR="00714644" w:rsidRPr="00F12CBF" w:rsidRDefault="007146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14E6B1B2" w14:textId="7B6F4831" w:rsidR="00714644" w:rsidRPr="00F12CBF" w:rsidRDefault="007146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Banco de contenidos/ Producción y reservas de petróleo. En Oriente Medio se concentran las mayores reservas mundiales de petróleo</w:t>
            </w:r>
            <w:r w:rsidR="006E213A" w:rsidRPr="00F12CBF">
              <w:rPr>
                <w:rFonts w:ascii="Times New Roman" w:hAnsi="Times New Roman" w:cs="Times New Roman"/>
                <w:color w:val="31849B" w:themeColor="accent5" w:themeShade="BF"/>
                <w:sz w:val="24"/>
                <w:szCs w:val="24"/>
              </w:rPr>
              <w:t>.</w:t>
            </w:r>
          </w:p>
        </w:tc>
      </w:tr>
      <w:tr w:rsidR="00714644" w:rsidRPr="00F12CBF" w14:paraId="0C60F4F0" w14:textId="77777777" w:rsidTr="00ED495A">
        <w:tc>
          <w:tcPr>
            <w:tcW w:w="2518" w:type="dxa"/>
          </w:tcPr>
          <w:p w14:paraId="18FB14ED" w14:textId="77777777" w:rsidR="00714644" w:rsidRPr="00F12CBF" w:rsidRDefault="007146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35E86A9" w14:textId="3FACA7D5" w:rsidR="00714644" w:rsidRPr="00F12CBF" w:rsidRDefault="00714644" w:rsidP="006E213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Producción y reservas de petróleo. En Oriente Medio se concentran las mayores reservas mundiales de petróleo</w:t>
            </w:r>
            <w:r w:rsidR="0063503C" w:rsidRPr="00F12CBF">
              <w:rPr>
                <w:rFonts w:ascii="Times New Roman" w:hAnsi="Times New Roman" w:cs="Times New Roman"/>
                <w:color w:val="31849B" w:themeColor="accent5" w:themeShade="BF"/>
                <w:sz w:val="24"/>
                <w:szCs w:val="24"/>
                <w:lang w:val="es-CO"/>
              </w:rPr>
              <w:t>. Debido a su dependencia energética del petróleo, el mundo occidental ha desplegado sus intereses</w:t>
            </w:r>
            <w:r w:rsidR="006E213A" w:rsidRPr="00F12CBF">
              <w:rPr>
                <w:rFonts w:ascii="Times New Roman" w:hAnsi="Times New Roman" w:cs="Times New Roman"/>
                <w:color w:val="31849B" w:themeColor="accent5" w:themeShade="BF"/>
                <w:sz w:val="24"/>
                <w:szCs w:val="24"/>
                <w:lang w:val="es-CO"/>
              </w:rPr>
              <w:t xml:space="preserve"> en</w:t>
            </w:r>
            <w:r w:rsidR="0063503C" w:rsidRPr="00F12CBF">
              <w:rPr>
                <w:rFonts w:ascii="Times New Roman" w:hAnsi="Times New Roman" w:cs="Times New Roman"/>
                <w:color w:val="31849B" w:themeColor="accent5" w:themeShade="BF"/>
                <w:sz w:val="24"/>
                <w:szCs w:val="24"/>
                <w:lang w:val="es-CO"/>
              </w:rPr>
              <w:t xml:space="preserve"> la región, </w:t>
            </w:r>
            <w:r w:rsidR="000E21F8" w:rsidRPr="00F12CBF">
              <w:rPr>
                <w:rFonts w:ascii="Times New Roman" w:hAnsi="Times New Roman" w:cs="Times New Roman"/>
                <w:color w:val="31849B" w:themeColor="accent5" w:themeShade="BF"/>
                <w:sz w:val="24"/>
                <w:szCs w:val="24"/>
                <w:lang w:val="es-CO"/>
              </w:rPr>
              <w:t>lo cual ha dado</w:t>
            </w:r>
            <w:r w:rsidR="0063503C" w:rsidRPr="00F12CBF">
              <w:rPr>
                <w:rFonts w:ascii="Times New Roman" w:hAnsi="Times New Roman" w:cs="Times New Roman"/>
                <w:color w:val="31849B" w:themeColor="accent5" w:themeShade="BF"/>
                <w:sz w:val="24"/>
                <w:szCs w:val="24"/>
                <w:lang w:val="es-CO"/>
              </w:rPr>
              <w:t xml:space="preserve"> lugar a múltiples tensiones </w:t>
            </w:r>
            <w:r w:rsidR="000E21F8" w:rsidRPr="00F12CBF">
              <w:rPr>
                <w:rFonts w:ascii="Times New Roman" w:hAnsi="Times New Roman" w:cs="Times New Roman"/>
                <w:color w:val="31849B" w:themeColor="accent5" w:themeShade="BF"/>
                <w:sz w:val="24"/>
                <w:szCs w:val="24"/>
                <w:lang w:val="es-CO"/>
              </w:rPr>
              <w:t>y conflictos.</w:t>
            </w:r>
          </w:p>
        </w:tc>
      </w:tr>
    </w:tbl>
    <w:p w14:paraId="5150C82B" w14:textId="77777777" w:rsidR="00714644" w:rsidRPr="00F12CBF" w:rsidRDefault="00714644" w:rsidP="00C95BF4">
      <w:pPr>
        <w:spacing w:after="0" w:line="276" w:lineRule="auto"/>
        <w:jc w:val="both"/>
        <w:rPr>
          <w:rFonts w:ascii="Times New Roman" w:hAnsi="Times New Roman" w:cs="Times New Roman"/>
          <w:color w:val="31849B" w:themeColor="accent5" w:themeShade="BF"/>
        </w:rPr>
      </w:pPr>
    </w:p>
    <w:p w14:paraId="57CBA3D0" w14:textId="77777777" w:rsidR="000E21F8" w:rsidRPr="00F12CBF" w:rsidRDefault="000E21F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0AFF19B7" w14:textId="77777777" w:rsidTr="00B601E1">
        <w:tc>
          <w:tcPr>
            <w:tcW w:w="8978" w:type="dxa"/>
            <w:gridSpan w:val="2"/>
            <w:shd w:val="clear" w:color="auto" w:fill="000000" w:themeFill="text1"/>
          </w:tcPr>
          <w:p w14:paraId="652657B1" w14:textId="77777777" w:rsidR="000E21F8" w:rsidRPr="00F12CBF" w:rsidRDefault="000E21F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31A8161C" w14:textId="77777777" w:rsidTr="00B601E1">
        <w:tc>
          <w:tcPr>
            <w:tcW w:w="2518" w:type="dxa"/>
          </w:tcPr>
          <w:p w14:paraId="778A30FB" w14:textId="77777777" w:rsidR="000E21F8" w:rsidRPr="00F12CBF" w:rsidRDefault="000E21F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0B861389" w14:textId="06B71E73" w:rsidR="000E21F8" w:rsidRPr="00F12CBF" w:rsidRDefault="000E21F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Latinoamérica en el ajedrez global </w:t>
            </w:r>
          </w:p>
        </w:tc>
      </w:tr>
      <w:tr w:rsidR="000E21F8" w:rsidRPr="00F12CBF" w14:paraId="444B563A" w14:textId="77777777" w:rsidTr="00B601E1">
        <w:tc>
          <w:tcPr>
            <w:tcW w:w="2518" w:type="dxa"/>
          </w:tcPr>
          <w:p w14:paraId="40D95DFC" w14:textId="449CA2C4" w:rsidR="000E21F8" w:rsidRPr="00F12CBF" w:rsidRDefault="000E21F8" w:rsidP="00C95BF4">
            <w:pPr>
              <w:spacing w:line="276" w:lineRule="auto"/>
              <w:jc w:val="both"/>
              <w:rPr>
                <w:rFonts w:ascii="Times New Roman" w:hAnsi="Times New Roman" w:cs="Times New Roman"/>
                <w:b/>
                <w:color w:val="31849B" w:themeColor="accent5" w:themeShade="BF"/>
              </w:rPr>
            </w:pPr>
            <w:r w:rsidRPr="00F12CBF">
              <w:rPr>
                <w:rFonts w:ascii="Times New Roman" w:hAnsi="Times New Roman" w:cs="Times New Roman"/>
                <w:b/>
                <w:color w:val="31849B" w:themeColor="accent5" w:themeShade="BF"/>
                <w:sz w:val="24"/>
                <w:szCs w:val="24"/>
              </w:rPr>
              <w:t>Contenido</w:t>
            </w:r>
          </w:p>
        </w:tc>
        <w:tc>
          <w:tcPr>
            <w:tcW w:w="6460" w:type="dxa"/>
          </w:tcPr>
          <w:p w14:paraId="481D160A" w14:textId="54D19984" w:rsidR="000E21F8" w:rsidRPr="00F12CBF" w:rsidRDefault="000E21F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los últimos años, Estados Unidos ha encontrado una oposición creciente en Latinoamérica, en particular desde el grupo de Mercosur y, con diferentes intensidades, desde los gobiernos de Venezuela, Ecuador, Bolivia</w:t>
            </w:r>
            <w:r w:rsidR="006E213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y Argentina</w:t>
            </w:r>
            <w:r w:rsidR="006E213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Con motivo del espionaje estadounidense, también Brasil se ha mostrado crítico de </w:t>
            </w:r>
            <w:r w:rsidR="006E213A" w:rsidRPr="00F12CBF">
              <w:rPr>
                <w:rFonts w:ascii="Times New Roman" w:hAnsi="Times New Roman" w:cs="Times New Roman"/>
                <w:color w:val="31849B" w:themeColor="accent5" w:themeShade="BF"/>
              </w:rPr>
              <w:t>sus</w:t>
            </w:r>
            <w:r w:rsidRPr="00F12CBF">
              <w:rPr>
                <w:rFonts w:ascii="Times New Roman" w:hAnsi="Times New Roman" w:cs="Times New Roman"/>
                <w:color w:val="31849B" w:themeColor="accent5" w:themeShade="BF"/>
              </w:rPr>
              <w:t xml:space="preserve"> formas de actuar en la región. </w:t>
            </w:r>
          </w:p>
          <w:p w14:paraId="6DF75380" w14:textId="7032B6D1" w:rsidR="000E21F8" w:rsidRPr="00F12CBF" w:rsidRDefault="000E21F8" w:rsidP="006E213A">
            <w:pPr>
              <w:spacing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rPr>
              <w:t>Asimismo, debido al crecimiento de su economía, Brasil ha empezado a ejercer un liderazgo notable en la región suramericana</w:t>
            </w:r>
            <w:r w:rsidR="006E213A" w:rsidRPr="00F12CBF">
              <w:rPr>
                <w:rFonts w:ascii="Times New Roman" w:hAnsi="Times New Roman" w:cs="Times New Roman"/>
                <w:color w:val="31849B" w:themeColor="accent5" w:themeShade="BF"/>
              </w:rPr>
              <w:t xml:space="preserve"> e incluso en el escenario mundial</w:t>
            </w:r>
            <w:r w:rsidRPr="00F12CBF">
              <w:rPr>
                <w:rFonts w:ascii="Times New Roman" w:hAnsi="Times New Roman" w:cs="Times New Roman"/>
                <w:color w:val="31849B" w:themeColor="accent5" w:themeShade="BF"/>
              </w:rPr>
              <w:t xml:space="preserve">. En conclusión, Estados Unidos ha perdido </w:t>
            </w:r>
            <w:r w:rsidR="006E213A" w:rsidRPr="00F12CBF">
              <w:rPr>
                <w:rFonts w:ascii="Times New Roman" w:hAnsi="Times New Roman" w:cs="Times New Roman"/>
                <w:color w:val="31849B" w:themeColor="accent5" w:themeShade="BF"/>
              </w:rPr>
              <w:t>influencia</w:t>
            </w:r>
            <w:r w:rsidRPr="00F12CBF">
              <w:rPr>
                <w:rFonts w:ascii="Times New Roman" w:hAnsi="Times New Roman" w:cs="Times New Roman"/>
                <w:color w:val="31849B" w:themeColor="accent5" w:themeShade="BF"/>
              </w:rPr>
              <w:t xml:space="preserve"> en Suramérica, y los países de </w:t>
            </w:r>
            <w:r w:rsidR="006E213A" w:rsidRPr="00F12CBF">
              <w:rPr>
                <w:rFonts w:ascii="Times New Roman" w:hAnsi="Times New Roman" w:cs="Times New Roman"/>
                <w:color w:val="31849B" w:themeColor="accent5" w:themeShade="BF"/>
              </w:rPr>
              <w:t>la</w:t>
            </w:r>
            <w:r w:rsidRPr="00F12CBF">
              <w:rPr>
                <w:rFonts w:ascii="Times New Roman" w:hAnsi="Times New Roman" w:cs="Times New Roman"/>
                <w:color w:val="31849B" w:themeColor="accent5" w:themeShade="BF"/>
              </w:rPr>
              <w:t xml:space="preserve"> región han intensificado sus relaciones con otras potencias</w:t>
            </w:r>
            <w:r w:rsidR="006E213A"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como China o Rusia, y también con otras regiones, como Asia Pacífico.  </w:t>
            </w:r>
          </w:p>
        </w:tc>
      </w:tr>
    </w:tbl>
    <w:p w14:paraId="3A583642" w14:textId="77777777" w:rsidR="000E21F8" w:rsidRPr="00F12CBF" w:rsidRDefault="000E21F8" w:rsidP="00C95BF4">
      <w:pPr>
        <w:spacing w:after="0" w:line="276" w:lineRule="auto"/>
        <w:jc w:val="both"/>
        <w:rPr>
          <w:rFonts w:ascii="Times New Roman" w:hAnsi="Times New Roman" w:cs="Times New Roman"/>
          <w:color w:val="31849B" w:themeColor="accent5" w:themeShade="BF"/>
        </w:rPr>
      </w:pPr>
    </w:p>
    <w:p w14:paraId="65A84A99" w14:textId="6BC6F438" w:rsidR="00CF08D1" w:rsidRPr="00F12CBF" w:rsidRDefault="00520E5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D</w:t>
      </w:r>
      <w:r w:rsidR="007A4901" w:rsidRPr="00F12CBF">
        <w:rPr>
          <w:rFonts w:ascii="Times New Roman" w:hAnsi="Times New Roman" w:cs="Times New Roman"/>
          <w:color w:val="31849B" w:themeColor="accent5" w:themeShade="BF"/>
        </w:rPr>
        <w:t xml:space="preserve">urante </w:t>
      </w:r>
      <w:r w:rsidR="00913615" w:rsidRPr="00F12CBF">
        <w:rPr>
          <w:rFonts w:ascii="Times New Roman" w:hAnsi="Times New Roman" w:cs="Times New Roman"/>
          <w:color w:val="31849B" w:themeColor="accent5" w:themeShade="BF"/>
        </w:rPr>
        <w:t>l</w:t>
      </w:r>
      <w:r w:rsidR="00CF08D1" w:rsidRPr="00F12CBF">
        <w:rPr>
          <w:rFonts w:ascii="Times New Roman" w:hAnsi="Times New Roman" w:cs="Times New Roman"/>
          <w:color w:val="31849B" w:themeColor="accent5" w:themeShade="BF"/>
        </w:rPr>
        <w:t xml:space="preserve">a </w:t>
      </w:r>
      <w:r w:rsidR="00913615" w:rsidRPr="00F12CBF">
        <w:rPr>
          <w:rFonts w:ascii="Times New Roman" w:hAnsi="Times New Roman" w:cs="Times New Roman"/>
          <w:color w:val="31849B" w:themeColor="accent5" w:themeShade="BF"/>
        </w:rPr>
        <w:t xml:space="preserve">última </w:t>
      </w:r>
      <w:r w:rsidR="00CF08D1" w:rsidRPr="00F12CBF">
        <w:rPr>
          <w:rFonts w:ascii="Times New Roman" w:hAnsi="Times New Roman" w:cs="Times New Roman"/>
          <w:color w:val="31849B" w:themeColor="accent5" w:themeShade="BF"/>
        </w:rPr>
        <w:t xml:space="preserve">década </w:t>
      </w:r>
      <w:r w:rsidR="007A4901" w:rsidRPr="00F12CBF">
        <w:rPr>
          <w:rFonts w:ascii="Times New Roman" w:hAnsi="Times New Roman" w:cs="Times New Roman"/>
          <w:color w:val="31849B" w:themeColor="accent5" w:themeShade="BF"/>
        </w:rPr>
        <w:t xml:space="preserve">se ha observado una </w:t>
      </w:r>
      <w:r w:rsidR="00CF08D1" w:rsidRPr="00F12CBF">
        <w:rPr>
          <w:rFonts w:ascii="Times New Roman" w:hAnsi="Times New Roman" w:cs="Times New Roman"/>
          <w:color w:val="31849B" w:themeColor="accent5" w:themeShade="BF"/>
        </w:rPr>
        <w:t>tendencia</w:t>
      </w:r>
      <w:r w:rsidR="007A4901" w:rsidRPr="00F12CBF">
        <w:rPr>
          <w:rFonts w:ascii="Times New Roman" w:hAnsi="Times New Roman" w:cs="Times New Roman"/>
          <w:color w:val="31849B" w:themeColor="accent5" w:themeShade="BF"/>
        </w:rPr>
        <w:t xml:space="preserve"> decreciente de la hegemonía estadounidense </w:t>
      </w:r>
      <w:r w:rsidR="006E213A" w:rsidRPr="00F12CBF">
        <w:rPr>
          <w:rFonts w:ascii="Times New Roman" w:hAnsi="Times New Roman" w:cs="Times New Roman"/>
          <w:color w:val="31849B" w:themeColor="accent5" w:themeShade="BF"/>
        </w:rPr>
        <w:t>en el escenario mundial</w:t>
      </w:r>
      <w:r w:rsidR="007A4901" w:rsidRPr="00F12CBF">
        <w:rPr>
          <w:rFonts w:ascii="Times New Roman" w:hAnsi="Times New Roman" w:cs="Times New Roman"/>
          <w:color w:val="31849B" w:themeColor="accent5" w:themeShade="BF"/>
        </w:rPr>
        <w:t xml:space="preserve">. </w:t>
      </w:r>
      <w:r w:rsidR="00587A48" w:rsidRPr="00F12CBF">
        <w:rPr>
          <w:rFonts w:ascii="Times New Roman" w:hAnsi="Times New Roman" w:cs="Times New Roman"/>
          <w:color w:val="31849B" w:themeColor="accent5" w:themeShade="BF"/>
        </w:rPr>
        <w:t xml:space="preserve">El estancamiento de su presupuesto de defensa, debido a la crisis económica de 2008, ha empezado a limitar </w:t>
      </w:r>
      <w:r w:rsidR="007A4901" w:rsidRPr="00F12CBF">
        <w:rPr>
          <w:rFonts w:ascii="Times New Roman" w:hAnsi="Times New Roman" w:cs="Times New Roman"/>
          <w:color w:val="31849B" w:themeColor="accent5" w:themeShade="BF"/>
        </w:rPr>
        <w:t xml:space="preserve">su </w:t>
      </w:r>
      <w:r w:rsidR="00CF08D1" w:rsidRPr="00F12CBF">
        <w:rPr>
          <w:rFonts w:ascii="Times New Roman" w:hAnsi="Times New Roman" w:cs="Times New Roman"/>
          <w:color w:val="31849B" w:themeColor="accent5" w:themeShade="BF"/>
        </w:rPr>
        <w:t>participación en los conflictos</w:t>
      </w:r>
      <w:r w:rsidR="00587A48" w:rsidRPr="00F12CBF">
        <w:rPr>
          <w:rFonts w:ascii="Times New Roman" w:hAnsi="Times New Roman" w:cs="Times New Roman"/>
          <w:color w:val="31849B" w:themeColor="accent5" w:themeShade="BF"/>
        </w:rPr>
        <w:t xml:space="preserve"> globales. </w:t>
      </w:r>
      <w:r w:rsidR="007A4901" w:rsidRPr="00F12CBF">
        <w:rPr>
          <w:rFonts w:ascii="Times New Roman" w:hAnsi="Times New Roman" w:cs="Times New Roman"/>
          <w:color w:val="31849B" w:themeColor="accent5" w:themeShade="BF"/>
        </w:rPr>
        <w:t>Al mismo tiempo</w:t>
      </w:r>
      <w:r w:rsidR="00783A7D" w:rsidRPr="00F12CBF">
        <w:rPr>
          <w:rFonts w:ascii="Times New Roman" w:hAnsi="Times New Roman" w:cs="Times New Roman"/>
          <w:color w:val="31849B" w:themeColor="accent5" w:themeShade="BF"/>
        </w:rPr>
        <w:t>,</w:t>
      </w:r>
      <w:r w:rsidR="007A4901" w:rsidRPr="00F12CBF">
        <w:rPr>
          <w:rFonts w:ascii="Times New Roman" w:hAnsi="Times New Roman" w:cs="Times New Roman"/>
          <w:color w:val="31849B" w:themeColor="accent5" w:themeShade="BF"/>
        </w:rPr>
        <w:t xml:space="preserve"> el ascenso </w:t>
      </w:r>
      <w:r w:rsidR="00587A48" w:rsidRPr="00F12CBF">
        <w:rPr>
          <w:rFonts w:ascii="Times New Roman" w:hAnsi="Times New Roman" w:cs="Times New Roman"/>
          <w:color w:val="31849B" w:themeColor="accent5" w:themeShade="BF"/>
        </w:rPr>
        <w:t xml:space="preserve">económico </w:t>
      </w:r>
      <w:r w:rsidR="007A4901" w:rsidRPr="00F12CBF">
        <w:rPr>
          <w:rFonts w:ascii="Times New Roman" w:hAnsi="Times New Roman" w:cs="Times New Roman"/>
          <w:color w:val="31849B" w:themeColor="accent5" w:themeShade="BF"/>
        </w:rPr>
        <w:t xml:space="preserve">de China ha conducido a Estados Unidos </w:t>
      </w:r>
      <w:r w:rsidR="00587A48" w:rsidRPr="00F12CBF">
        <w:rPr>
          <w:rFonts w:ascii="Times New Roman" w:hAnsi="Times New Roman" w:cs="Times New Roman"/>
          <w:color w:val="31849B" w:themeColor="accent5" w:themeShade="BF"/>
        </w:rPr>
        <w:t xml:space="preserve">a </w:t>
      </w:r>
      <w:r w:rsidR="007A4901" w:rsidRPr="00F12CBF">
        <w:rPr>
          <w:rFonts w:ascii="Times New Roman" w:hAnsi="Times New Roman" w:cs="Times New Roman"/>
          <w:color w:val="31849B" w:themeColor="accent5" w:themeShade="BF"/>
        </w:rPr>
        <w:t>concentr</w:t>
      </w:r>
      <w:r w:rsidR="00587A48" w:rsidRPr="00F12CBF">
        <w:rPr>
          <w:rFonts w:ascii="Times New Roman" w:hAnsi="Times New Roman" w:cs="Times New Roman"/>
          <w:color w:val="31849B" w:themeColor="accent5" w:themeShade="BF"/>
        </w:rPr>
        <w:t xml:space="preserve">ar </w:t>
      </w:r>
      <w:r w:rsidR="007A4901" w:rsidRPr="00F12CBF">
        <w:rPr>
          <w:rFonts w:ascii="Times New Roman" w:hAnsi="Times New Roman" w:cs="Times New Roman"/>
          <w:color w:val="31849B" w:themeColor="accent5" w:themeShade="BF"/>
        </w:rPr>
        <w:t xml:space="preserve">sus energías </w:t>
      </w:r>
      <w:r w:rsidR="00006AB5" w:rsidRPr="00F12CBF">
        <w:rPr>
          <w:rFonts w:ascii="Times New Roman" w:hAnsi="Times New Roman" w:cs="Times New Roman"/>
          <w:color w:val="31849B" w:themeColor="accent5" w:themeShade="BF"/>
        </w:rPr>
        <w:t xml:space="preserve">en </w:t>
      </w:r>
      <w:r w:rsidR="00CF08D1" w:rsidRPr="00F12CBF">
        <w:rPr>
          <w:rFonts w:ascii="Times New Roman" w:hAnsi="Times New Roman" w:cs="Times New Roman"/>
          <w:color w:val="31849B" w:themeColor="accent5" w:themeShade="BF"/>
        </w:rPr>
        <w:t xml:space="preserve">responder </w:t>
      </w:r>
      <w:r w:rsidR="00783A7D" w:rsidRPr="00F12CBF">
        <w:rPr>
          <w:rFonts w:ascii="Times New Roman" w:hAnsi="Times New Roman" w:cs="Times New Roman"/>
          <w:color w:val="31849B" w:themeColor="accent5" w:themeShade="BF"/>
        </w:rPr>
        <w:t>e</w:t>
      </w:r>
      <w:r w:rsidR="00CF08D1" w:rsidRPr="00F12CBF">
        <w:rPr>
          <w:rFonts w:ascii="Times New Roman" w:hAnsi="Times New Roman" w:cs="Times New Roman"/>
          <w:color w:val="31849B" w:themeColor="accent5" w:themeShade="BF"/>
        </w:rPr>
        <w:t xml:space="preserve">l desafío que representa </w:t>
      </w:r>
      <w:r w:rsidR="00006AB5" w:rsidRPr="00F12CBF">
        <w:rPr>
          <w:rFonts w:ascii="Times New Roman" w:hAnsi="Times New Roman" w:cs="Times New Roman"/>
          <w:color w:val="31849B" w:themeColor="accent5" w:themeShade="BF"/>
        </w:rPr>
        <w:t>el gigante asiático</w:t>
      </w:r>
      <w:r w:rsidR="006E213A" w:rsidRPr="00F12CBF">
        <w:rPr>
          <w:rFonts w:ascii="Times New Roman" w:hAnsi="Times New Roman" w:cs="Times New Roman"/>
          <w:color w:val="31849B" w:themeColor="accent5" w:themeShade="BF"/>
        </w:rPr>
        <w:t>,</w:t>
      </w:r>
      <w:r w:rsidR="00006AB5" w:rsidRPr="00F12CBF">
        <w:rPr>
          <w:rFonts w:ascii="Times New Roman" w:hAnsi="Times New Roman" w:cs="Times New Roman"/>
          <w:color w:val="31849B" w:themeColor="accent5" w:themeShade="BF"/>
        </w:rPr>
        <w:t xml:space="preserve"> </w:t>
      </w:r>
      <w:r w:rsidR="007A4901" w:rsidRPr="00F12CBF">
        <w:rPr>
          <w:rFonts w:ascii="Times New Roman" w:hAnsi="Times New Roman" w:cs="Times New Roman"/>
          <w:color w:val="31849B" w:themeColor="accent5" w:themeShade="BF"/>
        </w:rPr>
        <w:t>que</w:t>
      </w:r>
      <w:r w:rsidR="00783A7D" w:rsidRPr="00F12CBF">
        <w:rPr>
          <w:rFonts w:ascii="Times New Roman" w:hAnsi="Times New Roman" w:cs="Times New Roman"/>
          <w:color w:val="31849B" w:themeColor="accent5" w:themeShade="BF"/>
        </w:rPr>
        <w:t>,</w:t>
      </w:r>
      <w:r w:rsidR="007A4901" w:rsidRPr="00F12CBF">
        <w:rPr>
          <w:rFonts w:ascii="Times New Roman" w:hAnsi="Times New Roman" w:cs="Times New Roman"/>
          <w:color w:val="31849B" w:themeColor="accent5" w:themeShade="BF"/>
        </w:rPr>
        <w:t xml:space="preserve"> en 2014</w:t>
      </w:r>
      <w:r w:rsidR="00783A7D" w:rsidRPr="00F12CBF">
        <w:rPr>
          <w:rFonts w:ascii="Times New Roman" w:hAnsi="Times New Roman" w:cs="Times New Roman"/>
          <w:color w:val="31849B" w:themeColor="accent5" w:themeShade="BF"/>
        </w:rPr>
        <w:t>,</w:t>
      </w:r>
      <w:r w:rsidR="007A4901" w:rsidRPr="00F12CBF">
        <w:rPr>
          <w:rFonts w:ascii="Times New Roman" w:hAnsi="Times New Roman" w:cs="Times New Roman"/>
          <w:color w:val="31849B" w:themeColor="accent5" w:themeShade="BF"/>
        </w:rPr>
        <w:t xml:space="preserve"> ya superó en valor a la </w:t>
      </w:r>
      <w:r w:rsidR="00006AB5" w:rsidRPr="00F12CBF">
        <w:rPr>
          <w:rFonts w:ascii="Times New Roman" w:hAnsi="Times New Roman" w:cs="Times New Roman"/>
          <w:color w:val="31849B" w:themeColor="accent5" w:themeShade="BF"/>
        </w:rPr>
        <w:t xml:space="preserve">economía </w:t>
      </w:r>
      <w:r w:rsidR="007A4901" w:rsidRPr="00F12CBF">
        <w:rPr>
          <w:rFonts w:ascii="Times New Roman" w:hAnsi="Times New Roman" w:cs="Times New Roman"/>
          <w:color w:val="31849B" w:themeColor="accent5" w:themeShade="BF"/>
        </w:rPr>
        <w:t>norteamericana</w:t>
      </w:r>
      <w:r w:rsidR="0035377B" w:rsidRPr="00F12CBF">
        <w:rPr>
          <w:rFonts w:ascii="Times New Roman" w:hAnsi="Times New Roman" w:cs="Times New Roman"/>
          <w:color w:val="31849B" w:themeColor="accent5" w:themeShade="BF"/>
        </w:rPr>
        <w:t xml:space="preserve"> [</w:t>
      </w:r>
      <w:hyperlink r:id="rId11" w:history="1">
        <w:r w:rsidR="0035377B" w:rsidRPr="00F12CBF">
          <w:rPr>
            <w:rStyle w:val="Hipervnculo"/>
            <w:rFonts w:ascii="Times New Roman" w:hAnsi="Times New Roman" w:cs="Times New Roman"/>
            <w:color w:val="31849B" w:themeColor="accent5" w:themeShade="BF"/>
          </w:rPr>
          <w:t>VER</w:t>
        </w:r>
      </w:hyperlink>
      <w:r w:rsidR="0035377B" w:rsidRPr="00F12CBF">
        <w:rPr>
          <w:rFonts w:ascii="Times New Roman" w:hAnsi="Times New Roman" w:cs="Times New Roman"/>
          <w:color w:val="31849B" w:themeColor="accent5" w:themeShade="BF"/>
        </w:rPr>
        <w:t>]</w:t>
      </w:r>
      <w:r w:rsidR="007A4901" w:rsidRPr="00F12CBF">
        <w:rPr>
          <w:rFonts w:ascii="Times New Roman" w:hAnsi="Times New Roman" w:cs="Times New Roman"/>
          <w:color w:val="31849B" w:themeColor="accent5" w:themeShade="BF"/>
        </w:rPr>
        <w:t xml:space="preserve">. </w:t>
      </w:r>
    </w:p>
    <w:p w14:paraId="16DC1729" w14:textId="77777777" w:rsidR="0035377B" w:rsidRPr="00F12CBF" w:rsidRDefault="0035377B"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3E2A77E2" w14:textId="77777777" w:rsidTr="00453D56">
        <w:tc>
          <w:tcPr>
            <w:tcW w:w="9033" w:type="dxa"/>
            <w:gridSpan w:val="2"/>
            <w:shd w:val="clear" w:color="auto" w:fill="000000" w:themeFill="text1"/>
          </w:tcPr>
          <w:p w14:paraId="00BF18E3"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2369B504" w14:textId="77777777" w:rsidTr="00453D56">
        <w:tc>
          <w:tcPr>
            <w:tcW w:w="2518" w:type="dxa"/>
          </w:tcPr>
          <w:p w14:paraId="7E45F483"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5CC241F8" w14:textId="75209B6A" w:rsidR="00926FCD"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B50C82" w:rsidRPr="00F12CBF">
              <w:rPr>
                <w:rFonts w:ascii="Times New Roman" w:hAnsi="Times New Roman" w:cs="Times New Roman"/>
                <w:color w:val="31849B" w:themeColor="accent5" w:themeShade="BF"/>
                <w:sz w:val="24"/>
                <w:szCs w:val="24"/>
              </w:rPr>
              <w:t>3</w:t>
            </w:r>
            <w:r w:rsidR="00DA4D78" w:rsidRPr="00F12CBF">
              <w:rPr>
                <w:rFonts w:ascii="Times New Roman" w:hAnsi="Times New Roman" w:cs="Times New Roman"/>
                <w:color w:val="31849B" w:themeColor="accent5" w:themeShade="BF"/>
                <w:sz w:val="24"/>
                <w:szCs w:val="24"/>
              </w:rPr>
              <w:t>0</w:t>
            </w:r>
          </w:p>
        </w:tc>
      </w:tr>
      <w:tr w:rsidR="00F12CBF" w:rsidRPr="00F12CBF" w14:paraId="59D90E9C" w14:textId="77777777" w:rsidTr="00453D56">
        <w:tc>
          <w:tcPr>
            <w:tcW w:w="2518" w:type="dxa"/>
          </w:tcPr>
          <w:p w14:paraId="29521FD7"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4E9C3639" w14:textId="42419A6E"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hegemonía de Estados Unidos en el orden global</w:t>
            </w:r>
          </w:p>
        </w:tc>
      </w:tr>
      <w:tr w:rsidR="00926FCD" w:rsidRPr="00F12CBF" w14:paraId="5DCA1921" w14:textId="77777777" w:rsidTr="00453D56">
        <w:tc>
          <w:tcPr>
            <w:tcW w:w="2518" w:type="dxa"/>
          </w:tcPr>
          <w:p w14:paraId="771251B5"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4D58132" w14:textId="4A93EBEC"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identificar los factores involucrados en el dominio global de Estados Unidos</w:t>
            </w:r>
            <w:r w:rsidR="006E213A" w:rsidRPr="00F12CBF">
              <w:rPr>
                <w:rFonts w:ascii="Times New Roman" w:hAnsi="Times New Roman" w:cs="Times New Roman"/>
                <w:color w:val="31849B" w:themeColor="accent5" w:themeShade="BF"/>
                <w:sz w:val="24"/>
                <w:szCs w:val="24"/>
              </w:rPr>
              <w:t>.</w:t>
            </w:r>
          </w:p>
        </w:tc>
      </w:tr>
    </w:tbl>
    <w:p w14:paraId="40FE1372" w14:textId="77777777" w:rsidR="00490B03" w:rsidRPr="00F12CBF" w:rsidRDefault="00490B03" w:rsidP="00C95BF4">
      <w:pPr>
        <w:spacing w:after="0" w:line="276" w:lineRule="auto"/>
        <w:jc w:val="both"/>
        <w:rPr>
          <w:rFonts w:ascii="Times New Roman" w:hAnsi="Times New Roman" w:cs="Times New Roman"/>
          <w:color w:val="31849B" w:themeColor="accent5" w:themeShade="BF"/>
        </w:rPr>
      </w:pPr>
    </w:p>
    <w:p w14:paraId="6FE5ABCC" w14:textId="3DC37C6F" w:rsidR="002939C5" w:rsidRPr="00F12CBF" w:rsidRDefault="00B50C82"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 xml:space="preserve"> </w:t>
      </w:r>
      <w:r w:rsidR="002939C5" w:rsidRPr="00F12CBF">
        <w:rPr>
          <w:rFonts w:ascii="Times New Roman" w:hAnsi="Times New Roman" w:cs="Times New Roman"/>
          <w:color w:val="31849B" w:themeColor="accent5" w:themeShade="BF"/>
          <w:highlight w:val="yellow"/>
        </w:rPr>
        <w:t>[SECCIÓN 2]</w:t>
      </w:r>
      <w:r w:rsidR="002939C5" w:rsidRPr="00F12CBF">
        <w:rPr>
          <w:rFonts w:ascii="Times New Roman" w:hAnsi="Times New Roman" w:cs="Times New Roman"/>
          <w:color w:val="31849B" w:themeColor="accent5" w:themeShade="BF"/>
        </w:rPr>
        <w:t xml:space="preserve"> </w:t>
      </w:r>
      <w:r w:rsidR="006E213A" w:rsidRPr="00F12CBF">
        <w:rPr>
          <w:rFonts w:ascii="Times New Roman" w:hAnsi="Times New Roman" w:cs="Times New Roman"/>
          <w:b/>
          <w:color w:val="31849B" w:themeColor="accent5" w:themeShade="BF"/>
        </w:rPr>
        <w:t>1.4 La r</w:t>
      </w:r>
      <w:r w:rsidR="002939C5" w:rsidRPr="00F12CBF">
        <w:rPr>
          <w:rFonts w:ascii="Times New Roman" w:hAnsi="Times New Roman" w:cs="Times New Roman"/>
          <w:b/>
          <w:color w:val="31849B" w:themeColor="accent5" w:themeShade="BF"/>
        </w:rPr>
        <w:t xml:space="preserve">econfiguración continental y </w:t>
      </w:r>
      <w:r w:rsidR="00FC62F9" w:rsidRPr="00F12CBF">
        <w:rPr>
          <w:rFonts w:ascii="Times New Roman" w:hAnsi="Times New Roman" w:cs="Times New Roman"/>
          <w:b/>
          <w:color w:val="31849B" w:themeColor="accent5" w:themeShade="BF"/>
        </w:rPr>
        <w:t xml:space="preserve">las </w:t>
      </w:r>
      <w:r w:rsidR="002939C5" w:rsidRPr="00F12CBF">
        <w:rPr>
          <w:rFonts w:ascii="Times New Roman" w:hAnsi="Times New Roman" w:cs="Times New Roman"/>
          <w:b/>
          <w:color w:val="31849B" w:themeColor="accent5" w:themeShade="BF"/>
        </w:rPr>
        <w:t>regiones emergentes</w:t>
      </w:r>
      <w:r w:rsidR="00FC62F9" w:rsidRPr="00F12CBF">
        <w:rPr>
          <w:rFonts w:ascii="Times New Roman" w:hAnsi="Times New Roman" w:cs="Times New Roman"/>
          <w:b/>
          <w:color w:val="31849B" w:themeColor="accent5" w:themeShade="BF"/>
        </w:rPr>
        <w:t xml:space="preserve"> del mundo</w:t>
      </w:r>
      <w:r w:rsidR="002939C5" w:rsidRPr="00F12CBF">
        <w:rPr>
          <w:rFonts w:ascii="Times New Roman" w:hAnsi="Times New Roman" w:cs="Times New Roman"/>
          <w:b/>
          <w:color w:val="31849B" w:themeColor="accent5" w:themeShade="BF"/>
        </w:rPr>
        <w:t>: Asia Pacífico</w:t>
      </w:r>
      <w:r w:rsidR="00684CA1" w:rsidRPr="00F12CBF">
        <w:rPr>
          <w:rFonts w:ascii="Times New Roman" w:hAnsi="Times New Roman" w:cs="Times New Roman"/>
          <w:b/>
          <w:color w:val="31849B" w:themeColor="accent5" w:themeShade="BF"/>
        </w:rPr>
        <w:t xml:space="preserve"> y Eurasia </w:t>
      </w:r>
    </w:p>
    <w:p w14:paraId="015C3C4F" w14:textId="77777777" w:rsidR="00913615" w:rsidRPr="00F12CBF" w:rsidRDefault="00913615" w:rsidP="00C95BF4">
      <w:pPr>
        <w:spacing w:after="0" w:line="276" w:lineRule="auto"/>
        <w:jc w:val="both"/>
        <w:rPr>
          <w:rFonts w:ascii="Times New Roman" w:hAnsi="Times New Roman" w:cs="Times New Roman"/>
          <w:color w:val="31849B" w:themeColor="accent5" w:themeShade="BF"/>
        </w:rPr>
      </w:pPr>
    </w:p>
    <w:p w14:paraId="04629D90" w14:textId="1D5F1E35" w:rsidR="00913615" w:rsidRPr="00F12CBF" w:rsidRDefault="009A4D5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Como resultado de la </w:t>
      </w:r>
      <w:r w:rsidR="00913615" w:rsidRPr="00F12CBF">
        <w:rPr>
          <w:rFonts w:ascii="Times New Roman" w:hAnsi="Times New Roman" w:cs="Times New Roman"/>
          <w:color w:val="31849B" w:themeColor="accent5" w:themeShade="BF"/>
        </w:rPr>
        <w:t xml:space="preserve">redistribución del poder mundial, </w:t>
      </w:r>
      <w:r w:rsidR="004A712B" w:rsidRPr="00F12CBF">
        <w:rPr>
          <w:rFonts w:ascii="Times New Roman" w:hAnsi="Times New Roman" w:cs="Times New Roman"/>
          <w:color w:val="31849B" w:themeColor="accent5" w:themeShade="BF"/>
        </w:rPr>
        <w:t>en la actualidad</w:t>
      </w:r>
      <w:r w:rsidRPr="00F12CBF">
        <w:rPr>
          <w:rFonts w:ascii="Times New Roman" w:hAnsi="Times New Roman" w:cs="Times New Roman"/>
          <w:color w:val="31849B" w:themeColor="accent5" w:themeShade="BF"/>
        </w:rPr>
        <w:t xml:space="preserve"> </w:t>
      </w:r>
      <w:r w:rsidR="00762A23" w:rsidRPr="00F12CBF">
        <w:rPr>
          <w:rFonts w:ascii="Times New Roman" w:hAnsi="Times New Roman" w:cs="Times New Roman"/>
          <w:color w:val="31849B" w:themeColor="accent5" w:themeShade="BF"/>
        </w:rPr>
        <w:t xml:space="preserve">se vive </w:t>
      </w:r>
      <w:r w:rsidRPr="00F12CBF">
        <w:rPr>
          <w:rFonts w:ascii="Times New Roman" w:hAnsi="Times New Roman" w:cs="Times New Roman"/>
          <w:color w:val="31849B" w:themeColor="accent5" w:themeShade="BF"/>
        </w:rPr>
        <w:t xml:space="preserve">la transformación de </w:t>
      </w:r>
      <w:r w:rsidR="00762A23" w:rsidRPr="00F12CBF">
        <w:rPr>
          <w:rFonts w:ascii="Times New Roman" w:hAnsi="Times New Roman" w:cs="Times New Roman"/>
          <w:color w:val="31849B" w:themeColor="accent5" w:themeShade="BF"/>
        </w:rPr>
        <w:t xml:space="preserve">las </w:t>
      </w:r>
      <w:r w:rsidR="00762A23" w:rsidRPr="00F12CBF">
        <w:rPr>
          <w:rFonts w:ascii="Times New Roman" w:hAnsi="Times New Roman" w:cs="Times New Roman"/>
          <w:b/>
          <w:color w:val="31849B" w:themeColor="accent5" w:themeShade="BF"/>
        </w:rPr>
        <w:t>regiones d</w:t>
      </w:r>
      <w:r w:rsidRPr="00F12CBF">
        <w:rPr>
          <w:rFonts w:ascii="Times New Roman" w:hAnsi="Times New Roman" w:cs="Times New Roman"/>
          <w:b/>
          <w:color w:val="31849B" w:themeColor="accent5" w:themeShade="BF"/>
        </w:rPr>
        <w:t>el planeta</w:t>
      </w:r>
      <w:r w:rsidRPr="00F12CBF">
        <w:rPr>
          <w:rFonts w:ascii="Times New Roman" w:hAnsi="Times New Roman" w:cs="Times New Roman"/>
          <w:color w:val="31849B" w:themeColor="accent5" w:themeShade="BF"/>
        </w:rPr>
        <w:t xml:space="preserve">. Hasta hace poco, </w:t>
      </w:r>
      <w:r w:rsidR="00762A23"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 xml:space="preserve">regiones </w:t>
      </w:r>
      <w:r w:rsidR="00762A23" w:rsidRPr="00F12CBF">
        <w:rPr>
          <w:rFonts w:ascii="Times New Roman" w:hAnsi="Times New Roman" w:cs="Times New Roman"/>
          <w:color w:val="31849B" w:themeColor="accent5" w:themeShade="BF"/>
        </w:rPr>
        <w:t xml:space="preserve">del mundo </w:t>
      </w:r>
      <w:r w:rsidRPr="00F12CBF">
        <w:rPr>
          <w:rFonts w:ascii="Times New Roman" w:hAnsi="Times New Roman" w:cs="Times New Roman"/>
          <w:color w:val="31849B" w:themeColor="accent5" w:themeShade="BF"/>
        </w:rPr>
        <w:t>correspond</w:t>
      </w:r>
      <w:r w:rsidR="004A712B" w:rsidRPr="00F12CBF">
        <w:rPr>
          <w:rFonts w:ascii="Times New Roman" w:hAnsi="Times New Roman" w:cs="Times New Roman"/>
          <w:color w:val="31849B" w:themeColor="accent5" w:themeShade="BF"/>
        </w:rPr>
        <w:t>ían a</w:t>
      </w:r>
      <w:r w:rsidRPr="00F12CBF">
        <w:rPr>
          <w:rFonts w:ascii="Times New Roman" w:hAnsi="Times New Roman" w:cs="Times New Roman"/>
          <w:color w:val="31849B" w:themeColor="accent5" w:themeShade="BF"/>
        </w:rPr>
        <w:t xml:space="preserve"> criterios </w:t>
      </w:r>
      <w:r w:rsidR="00762A23" w:rsidRPr="00F12CBF">
        <w:rPr>
          <w:rFonts w:ascii="Times New Roman" w:hAnsi="Times New Roman" w:cs="Times New Roman"/>
          <w:color w:val="31849B" w:themeColor="accent5" w:themeShade="BF"/>
        </w:rPr>
        <w:t>geográficos físicos.</w:t>
      </w:r>
      <w:r w:rsidRPr="00F12CBF">
        <w:rPr>
          <w:rFonts w:ascii="Times New Roman" w:hAnsi="Times New Roman" w:cs="Times New Roman"/>
          <w:color w:val="31849B" w:themeColor="accent5" w:themeShade="BF"/>
        </w:rPr>
        <w:t xml:space="preserve"> </w:t>
      </w:r>
      <w:r w:rsidR="00762A23"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 xml:space="preserve">s decir </w:t>
      </w:r>
      <w:r w:rsidR="00FC62F9"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las regiones </w:t>
      </w:r>
      <w:r w:rsidR="00D75D23" w:rsidRPr="00F12CBF">
        <w:rPr>
          <w:rFonts w:ascii="Times New Roman" w:hAnsi="Times New Roman" w:cs="Times New Roman"/>
          <w:color w:val="31849B" w:themeColor="accent5" w:themeShade="BF"/>
        </w:rPr>
        <w:t xml:space="preserve">del mundo </w:t>
      </w:r>
      <w:r w:rsidR="00762A23" w:rsidRPr="00F12CBF">
        <w:rPr>
          <w:rFonts w:ascii="Times New Roman" w:hAnsi="Times New Roman" w:cs="Times New Roman"/>
          <w:color w:val="31849B" w:themeColor="accent5" w:themeShade="BF"/>
        </w:rPr>
        <w:t>se establec</w:t>
      </w:r>
      <w:r w:rsidR="00FC62F9" w:rsidRPr="00F12CBF">
        <w:rPr>
          <w:rFonts w:ascii="Times New Roman" w:hAnsi="Times New Roman" w:cs="Times New Roman"/>
          <w:color w:val="31849B" w:themeColor="accent5" w:themeShade="BF"/>
        </w:rPr>
        <w:t xml:space="preserve">ían </w:t>
      </w:r>
      <w:r w:rsidR="00762A23" w:rsidRPr="00F12CBF">
        <w:rPr>
          <w:rFonts w:ascii="Times New Roman" w:hAnsi="Times New Roman" w:cs="Times New Roman"/>
          <w:color w:val="31849B" w:themeColor="accent5" w:themeShade="BF"/>
        </w:rPr>
        <w:t xml:space="preserve">según la división </w:t>
      </w:r>
      <w:r w:rsidR="00FC62F9" w:rsidRPr="00F12CBF">
        <w:rPr>
          <w:rFonts w:ascii="Times New Roman" w:hAnsi="Times New Roman" w:cs="Times New Roman"/>
          <w:color w:val="31849B" w:themeColor="accent5" w:themeShade="BF"/>
        </w:rPr>
        <w:t xml:space="preserve">tradicional </w:t>
      </w:r>
      <w:r w:rsidR="00762A23" w:rsidRPr="00F12CBF">
        <w:rPr>
          <w:rFonts w:ascii="Times New Roman" w:hAnsi="Times New Roman" w:cs="Times New Roman"/>
          <w:color w:val="31849B" w:themeColor="accent5" w:themeShade="BF"/>
        </w:rPr>
        <w:t xml:space="preserve">de </w:t>
      </w:r>
      <w:r w:rsidR="00FC62F9" w:rsidRPr="00F12CBF">
        <w:rPr>
          <w:rFonts w:ascii="Times New Roman" w:hAnsi="Times New Roman" w:cs="Times New Roman"/>
          <w:color w:val="31849B" w:themeColor="accent5" w:themeShade="BF"/>
        </w:rPr>
        <w:t xml:space="preserve">los </w:t>
      </w:r>
      <w:r w:rsidR="00762A23" w:rsidRPr="00F12CBF">
        <w:rPr>
          <w:rFonts w:ascii="Times New Roman" w:hAnsi="Times New Roman" w:cs="Times New Roman"/>
          <w:color w:val="31849B" w:themeColor="accent5" w:themeShade="BF"/>
        </w:rPr>
        <w:t xml:space="preserve">continentes: </w:t>
      </w:r>
      <w:r w:rsidRPr="00F12CBF">
        <w:rPr>
          <w:rFonts w:ascii="Times New Roman" w:hAnsi="Times New Roman" w:cs="Times New Roman"/>
          <w:color w:val="31849B" w:themeColor="accent5" w:themeShade="BF"/>
        </w:rPr>
        <w:t xml:space="preserve">África, América, </w:t>
      </w:r>
      <w:r w:rsidR="00C728AC" w:rsidRPr="00F12CBF">
        <w:rPr>
          <w:rFonts w:ascii="Times New Roman" w:hAnsi="Times New Roman" w:cs="Times New Roman"/>
          <w:color w:val="31849B" w:themeColor="accent5" w:themeShade="BF"/>
        </w:rPr>
        <w:t>Asia,</w:t>
      </w:r>
      <w:r w:rsidRPr="00F12CBF">
        <w:rPr>
          <w:rFonts w:ascii="Times New Roman" w:hAnsi="Times New Roman" w:cs="Times New Roman"/>
          <w:color w:val="31849B" w:themeColor="accent5" w:themeShade="BF"/>
        </w:rPr>
        <w:t xml:space="preserve"> Europa y Oceanía.</w:t>
      </w:r>
    </w:p>
    <w:p w14:paraId="6ED2AED0" w14:textId="77777777" w:rsidR="00913615" w:rsidRPr="00F12CBF" w:rsidRDefault="00913615" w:rsidP="00C95BF4">
      <w:pPr>
        <w:spacing w:after="0" w:line="276" w:lineRule="auto"/>
        <w:jc w:val="both"/>
        <w:rPr>
          <w:rFonts w:ascii="Times New Roman" w:hAnsi="Times New Roman" w:cs="Times New Roman"/>
          <w:color w:val="31849B" w:themeColor="accent5" w:themeShade="BF"/>
        </w:rPr>
      </w:pPr>
    </w:p>
    <w:p w14:paraId="5E78BCFD" w14:textId="32F710CF" w:rsidR="009A4D58" w:rsidRPr="00F12CBF" w:rsidRDefault="00860DD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E554F7" w:rsidRPr="00F12CBF">
        <w:rPr>
          <w:rFonts w:ascii="Times New Roman" w:hAnsi="Times New Roman" w:cs="Times New Roman"/>
          <w:color w:val="31849B" w:themeColor="accent5" w:themeShade="BF"/>
        </w:rPr>
        <w:t xml:space="preserve">l </w:t>
      </w:r>
      <w:r w:rsidR="00AA5A5B" w:rsidRPr="00F12CBF">
        <w:rPr>
          <w:rFonts w:ascii="Times New Roman" w:hAnsi="Times New Roman" w:cs="Times New Roman"/>
          <w:color w:val="31849B" w:themeColor="accent5" w:themeShade="BF"/>
        </w:rPr>
        <w:t xml:space="preserve">ascenso </w:t>
      </w:r>
      <w:r w:rsidR="00FC62F9" w:rsidRPr="00F12CBF">
        <w:rPr>
          <w:rFonts w:ascii="Times New Roman" w:hAnsi="Times New Roman" w:cs="Times New Roman"/>
          <w:color w:val="31849B" w:themeColor="accent5" w:themeShade="BF"/>
        </w:rPr>
        <w:t xml:space="preserve">económico </w:t>
      </w:r>
      <w:r w:rsidR="00AA5A5B" w:rsidRPr="00F12CBF">
        <w:rPr>
          <w:rFonts w:ascii="Times New Roman" w:hAnsi="Times New Roman" w:cs="Times New Roman"/>
          <w:color w:val="31849B" w:themeColor="accent5" w:themeShade="BF"/>
        </w:rPr>
        <w:t xml:space="preserve">de </w:t>
      </w:r>
      <w:r w:rsidR="00FC62F9" w:rsidRPr="00F12CBF">
        <w:rPr>
          <w:rFonts w:ascii="Times New Roman" w:hAnsi="Times New Roman" w:cs="Times New Roman"/>
          <w:color w:val="31849B" w:themeColor="accent5" w:themeShade="BF"/>
        </w:rPr>
        <w:t xml:space="preserve">aquellos </w:t>
      </w:r>
      <w:r w:rsidR="00D75D23" w:rsidRPr="00F12CBF">
        <w:rPr>
          <w:rFonts w:ascii="Times New Roman" w:hAnsi="Times New Roman" w:cs="Times New Roman"/>
          <w:color w:val="31849B" w:themeColor="accent5" w:themeShade="BF"/>
        </w:rPr>
        <w:t>países que tradicionalmente no ha</w:t>
      </w:r>
      <w:r w:rsidR="00FC62F9" w:rsidRPr="00F12CBF">
        <w:rPr>
          <w:rFonts w:ascii="Times New Roman" w:hAnsi="Times New Roman" w:cs="Times New Roman"/>
          <w:color w:val="31849B" w:themeColor="accent5" w:themeShade="BF"/>
        </w:rPr>
        <w:t xml:space="preserve">n </w:t>
      </w:r>
      <w:r w:rsidR="00D75D23" w:rsidRPr="00F12CBF">
        <w:rPr>
          <w:rFonts w:ascii="Times New Roman" w:hAnsi="Times New Roman" w:cs="Times New Roman"/>
          <w:color w:val="31849B" w:themeColor="accent5" w:themeShade="BF"/>
        </w:rPr>
        <w:t xml:space="preserve">sido protagonistas del </w:t>
      </w:r>
      <w:r w:rsidRPr="00F12CBF">
        <w:rPr>
          <w:rFonts w:ascii="Times New Roman" w:hAnsi="Times New Roman" w:cs="Times New Roman"/>
          <w:color w:val="31849B" w:themeColor="accent5" w:themeShade="BF"/>
        </w:rPr>
        <w:t xml:space="preserve">Nuevo Orden Mundial </w:t>
      </w:r>
      <w:r w:rsidR="00E554F7" w:rsidRPr="00F12CBF">
        <w:rPr>
          <w:rFonts w:ascii="Times New Roman" w:hAnsi="Times New Roman" w:cs="Times New Roman"/>
          <w:color w:val="31849B" w:themeColor="accent5" w:themeShade="BF"/>
        </w:rPr>
        <w:t>y</w:t>
      </w:r>
      <w:r w:rsidR="00FC62F9" w:rsidRPr="00F12CBF">
        <w:rPr>
          <w:rFonts w:ascii="Times New Roman" w:hAnsi="Times New Roman" w:cs="Times New Roman"/>
          <w:color w:val="31849B" w:themeColor="accent5" w:themeShade="BF"/>
        </w:rPr>
        <w:t xml:space="preserve"> </w:t>
      </w:r>
      <w:r w:rsidR="00E554F7" w:rsidRPr="00F12CBF">
        <w:rPr>
          <w:rFonts w:ascii="Times New Roman" w:hAnsi="Times New Roman" w:cs="Times New Roman"/>
          <w:color w:val="31849B" w:themeColor="accent5" w:themeShade="BF"/>
        </w:rPr>
        <w:t xml:space="preserve">las nuevas </w:t>
      </w:r>
      <w:r w:rsidR="009A4D58" w:rsidRPr="00F12CBF">
        <w:rPr>
          <w:rFonts w:ascii="Times New Roman" w:hAnsi="Times New Roman" w:cs="Times New Roman"/>
          <w:color w:val="31849B" w:themeColor="accent5" w:themeShade="BF"/>
        </w:rPr>
        <w:t xml:space="preserve">alianzas </w:t>
      </w:r>
      <w:r w:rsidR="00E554F7" w:rsidRPr="00F12CBF">
        <w:rPr>
          <w:rFonts w:ascii="Times New Roman" w:hAnsi="Times New Roman" w:cs="Times New Roman"/>
          <w:color w:val="31849B" w:themeColor="accent5" w:themeShade="BF"/>
        </w:rPr>
        <w:t>entre países</w:t>
      </w:r>
      <w:r w:rsidR="00FC62F9" w:rsidRPr="00F12CBF">
        <w:rPr>
          <w:rFonts w:ascii="Times New Roman" w:hAnsi="Times New Roman" w:cs="Times New Roman"/>
          <w:color w:val="31849B" w:themeColor="accent5" w:themeShade="BF"/>
        </w:rPr>
        <w:t xml:space="preserve"> y bloques</w:t>
      </w:r>
      <w:r w:rsidRPr="00F12CBF">
        <w:rPr>
          <w:rFonts w:ascii="Times New Roman" w:hAnsi="Times New Roman" w:cs="Times New Roman"/>
          <w:color w:val="31849B" w:themeColor="accent5" w:themeShade="BF"/>
        </w:rPr>
        <w:t xml:space="preserve"> han propiciado la reconfiguración d</w:t>
      </w:r>
      <w:r w:rsidR="00D75D23" w:rsidRPr="00F12CBF">
        <w:rPr>
          <w:rFonts w:ascii="Times New Roman" w:hAnsi="Times New Roman" w:cs="Times New Roman"/>
          <w:color w:val="31849B" w:themeColor="accent5" w:themeShade="BF"/>
        </w:rPr>
        <w:t>el mapa regional mundial</w:t>
      </w:r>
      <w:r w:rsidRPr="00F12CBF">
        <w:rPr>
          <w:rFonts w:ascii="Times New Roman" w:hAnsi="Times New Roman" w:cs="Times New Roman"/>
          <w:color w:val="31849B" w:themeColor="accent5" w:themeShade="BF"/>
        </w:rPr>
        <w:t>. D</w:t>
      </w:r>
      <w:r w:rsidR="00E554F7" w:rsidRPr="00F12CBF">
        <w:rPr>
          <w:rFonts w:ascii="Times New Roman" w:hAnsi="Times New Roman" w:cs="Times New Roman"/>
          <w:color w:val="31849B" w:themeColor="accent5" w:themeShade="BF"/>
        </w:rPr>
        <w:t xml:space="preserve">os </w:t>
      </w:r>
      <w:r w:rsidR="009A4D58" w:rsidRPr="00F12CBF">
        <w:rPr>
          <w:rFonts w:ascii="Times New Roman" w:hAnsi="Times New Roman" w:cs="Times New Roman"/>
          <w:color w:val="31849B" w:themeColor="accent5" w:themeShade="BF"/>
        </w:rPr>
        <w:t>regiones emergentes cobra</w:t>
      </w:r>
      <w:r w:rsidR="00E554F7" w:rsidRPr="00F12CBF">
        <w:rPr>
          <w:rFonts w:ascii="Times New Roman" w:hAnsi="Times New Roman" w:cs="Times New Roman"/>
          <w:color w:val="31849B" w:themeColor="accent5" w:themeShade="BF"/>
        </w:rPr>
        <w:t xml:space="preserve">n </w:t>
      </w:r>
      <w:r w:rsidR="009A4D58" w:rsidRPr="00F12CBF">
        <w:rPr>
          <w:rFonts w:ascii="Times New Roman" w:hAnsi="Times New Roman" w:cs="Times New Roman"/>
          <w:color w:val="31849B" w:themeColor="accent5" w:themeShade="BF"/>
        </w:rPr>
        <w:t xml:space="preserve">importancia </w:t>
      </w:r>
      <w:r w:rsidR="00D75D23" w:rsidRPr="00F12CBF">
        <w:rPr>
          <w:rFonts w:ascii="Times New Roman" w:hAnsi="Times New Roman" w:cs="Times New Roman"/>
          <w:color w:val="31849B" w:themeColor="accent5" w:themeShade="BF"/>
        </w:rPr>
        <w:t xml:space="preserve">de primer orden </w:t>
      </w:r>
      <w:r w:rsidR="009A4D58" w:rsidRPr="00F12CBF">
        <w:rPr>
          <w:rFonts w:ascii="Times New Roman" w:hAnsi="Times New Roman" w:cs="Times New Roman"/>
          <w:color w:val="31849B" w:themeColor="accent5" w:themeShade="BF"/>
        </w:rPr>
        <w:t xml:space="preserve">en el contexto global: </w:t>
      </w:r>
      <w:r w:rsidR="00D75D23" w:rsidRPr="00F12CBF">
        <w:rPr>
          <w:rFonts w:ascii="Times New Roman" w:hAnsi="Times New Roman" w:cs="Times New Roman"/>
          <w:color w:val="31849B" w:themeColor="accent5" w:themeShade="BF"/>
        </w:rPr>
        <w:t>Asia Pacífico y Eurasia.</w:t>
      </w:r>
    </w:p>
    <w:p w14:paraId="1C6B64A9" w14:textId="77777777" w:rsidR="009A4D58" w:rsidRPr="00F12CBF" w:rsidRDefault="009A4D58" w:rsidP="00C95BF4">
      <w:pPr>
        <w:spacing w:after="0" w:line="276" w:lineRule="auto"/>
        <w:jc w:val="both"/>
        <w:rPr>
          <w:rFonts w:ascii="Times New Roman" w:hAnsi="Times New Roman" w:cs="Times New Roman"/>
          <w:color w:val="31849B" w:themeColor="accent5" w:themeShade="BF"/>
        </w:rPr>
      </w:pPr>
    </w:p>
    <w:p w14:paraId="35DA5055" w14:textId="129C9C8F" w:rsidR="003F0686" w:rsidRPr="00F12CBF" w:rsidRDefault="00A97F43"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b/>
          <w:color w:val="31849B" w:themeColor="accent5" w:themeShade="BF"/>
        </w:rPr>
        <w:t>1.4.</w:t>
      </w:r>
      <w:r w:rsidR="00684CA1" w:rsidRPr="00F12CBF">
        <w:rPr>
          <w:rFonts w:ascii="Times New Roman" w:hAnsi="Times New Roman" w:cs="Times New Roman"/>
          <w:b/>
          <w:color w:val="31849B" w:themeColor="accent5" w:themeShade="BF"/>
        </w:rPr>
        <w:t>1</w:t>
      </w:r>
      <w:r w:rsidRPr="00F12CBF">
        <w:rPr>
          <w:rFonts w:ascii="Times New Roman" w:hAnsi="Times New Roman" w:cs="Times New Roman"/>
          <w:b/>
          <w:color w:val="31849B" w:themeColor="accent5" w:themeShade="BF"/>
        </w:rPr>
        <w:t xml:space="preserve"> </w:t>
      </w:r>
      <w:r w:rsidR="003F0686" w:rsidRPr="00F12CBF">
        <w:rPr>
          <w:rFonts w:ascii="Times New Roman" w:hAnsi="Times New Roman" w:cs="Times New Roman"/>
          <w:b/>
          <w:color w:val="31849B" w:themeColor="accent5" w:themeShade="BF"/>
        </w:rPr>
        <w:t>Asia Pacífico</w:t>
      </w:r>
    </w:p>
    <w:p w14:paraId="14BAAFB7" w14:textId="77777777" w:rsidR="00E35397" w:rsidRPr="00F12CBF" w:rsidRDefault="00E35397" w:rsidP="00C95BF4">
      <w:pPr>
        <w:spacing w:after="0" w:line="276" w:lineRule="auto"/>
        <w:jc w:val="both"/>
        <w:rPr>
          <w:rFonts w:ascii="Times New Roman" w:hAnsi="Times New Roman" w:cs="Times New Roman"/>
          <w:color w:val="31849B" w:themeColor="accent5" w:themeShade="BF"/>
          <w:highlight w:val="yellow"/>
        </w:rPr>
      </w:pPr>
    </w:p>
    <w:p w14:paraId="63AA6EBD" w14:textId="01AE8ECE" w:rsidR="00B22AAC" w:rsidRPr="00F12CBF" w:rsidRDefault="00745B8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s</w:t>
      </w:r>
      <w:r w:rsidR="00AF032A" w:rsidRPr="00F12CBF">
        <w:rPr>
          <w:rFonts w:ascii="Times New Roman" w:hAnsi="Times New Roman" w:cs="Times New Roman"/>
          <w:color w:val="31849B" w:themeColor="accent5" w:themeShade="BF"/>
        </w:rPr>
        <w:t xml:space="preserve">iglo XXI </w:t>
      </w:r>
      <w:r w:rsidRPr="00F12CBF">
        <w:rPr>
          <w:rFonts w:ascii="Times New Roman" w:hAnsi="Times New Roman" w:cs="Times New Roman"/>
          <w:color w:val="31849B" w:themeColor="accent5" w:themeShade="BF"/>
        </w:rPr>
        <w:t xml:space="preserve">es testigo de </w:t>
      </w:r>
      <w:r w:rsidR="00AF032A" w:rsidRPr="00F12CBF">
        <w:rPr>
          <w:rFonts w:ascii="Times New Roman" w:hAnsi="Times New Roman" w:cs="Times New Roman"/>
          <w:color w:val="31849B" w:themeColor="accent5" w:themeShade="BF"/>
        </w:rPr>
        <w:t xml:space="preserve">un </w:t>
      </w:r>
      <w:r w:rsidR="00A97F43" w:rsidRPr="00F12CBF">
        <w:rPr>
          <w:rFonts w:ascii="Times New Roman" w:hAnsi="Times New Roman" w:cs="Times New Roman"/>
          <w:color w:val="31849B" w:themeColor="accent5" w:themeShade="BF"/>
        </w:rPr>
        <w:t xml:space="preserve">giro </w:t>
      </w:r>
      <w:r w:rsidR="00AF032A" w:rsidRPr="00F12CBF">
        <w:rPr>
          <w:rFonts w:ascii="Times New Roman" w:hAnsi="Times New Roman" w:cs="Times New Roman"/>
          <w:color w:val="31849B" w:themeColor="accent5" w:themeShade="BF"/>
        </w:rPr>
        <w:t xml:space="preserve">histórico </w:t>
      </w:r>
      <w:r w:rsidR="00A97F43" w:rsidRPr="00F12CBF">
        <w:rPr>
          <w:rFonts w:ascii="Times New Roman" w:hAnsi="Times New Roman" w:cs="Times New Roman"/>
          <w:color w:val="31849B" w:themeColor="accent5" w:themeShade="BF"/>
        </w:rPr>
        <w:t xml:space="preserve">en la organización </w:t>
      </w:r>
      <w:r w:rsidRPr="00F12CBF">
        <w:rPr>
          <w:rFonts w:ascii="Times New Roman" w:hAnsi="Times New Roman" w:cs="Times New Roman"/>
          <w:color w:val="31849B" w:themeColor="accent5" w:themeShade="BF"/>
        </w:rPr>
        <w:t>del mapa  global</w:t>
      </w:r>
      <w:r w:rsidR="00AF032A" w:rsidRPr="00F12CBF">
        <w:rPr>
          <w:rFonts w:ascii="Times New Roman" w:hAnsi="Times New Roman" w:cs="Times New Roman"/>
          <w:color w:val="31849B" w:themeColor="accent5" w:themeShade="BF"/>
        </w:rPr>
        <w:t>.</w:t>
      </w:r>
      <w:r w:rsidR="00A97F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E</w:t>
      </w:r>
      <w:r w:rsidR="00A97F43" w:rsidRPr="00F12CBF">
        <w:rPr>
          <w:rFonts w:ascii="Times New Roman" w:hAnsi="Times New Roman" w:cs="Times New Roman"/>
          <w:color w:val="31849B" w:themeColor="accent5" w:themeShade="BF"/>
        </w:rPr>
        <w:t xml:space="preserve">l </w:t>
      </w:r>
      <w:r w:rsidR="00A97F43" w:rsidRPr="00F12CBF">
        <w:rPr>
          <w:rFonts w:ascii="Times New Roman" w:hAnsi="Times New Roman" w:cs="Times New Roman"/>
          <w:b/>
          <w:color w:val="31849B" w:themeColor="accent5" w:themeShade="BF"/>
        </w:rPr>
        <w:t>centro de gravedad</w:t>
      </w:r>
      <w:r w:rsidR="00A97F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política, industrial, comercial y financiera</w:t>
      </w:r>
      <w:r w:rsidR="00A97F43" w:rsidRPr="00F12CBF">
        <w:rPr>
          <w:rFonts w:ascii="Times New Roman" w:hAnsi="Times New Roman" w:cs="Times New Roman"/>
          <w:color w:val="31849B" w:themeColor="accent5" w:themeShade="BF"/>
        </w:rPr>
        <w:t xml:space="preserve"> y de la geopolítica mundial se está desplazando hacia </w:t>
      </w:r>
      <w:r w:rsidR="00934AE3" w:rsidRPr="00F12CBF">
        <w:rPr>
          <w:rFonts w:ascii="Times New Roman" w:hAnsi="Times New Roman" w:cs="Times New Roman"/>
          <w:color w:val="31849B" w:themeColor="accent5" w:themeShade="BF"/>
        </w:rPr>
        <w:t xml:space="preserve">la cuenca del </w:t>
      </w:r>
      <w:r w:rsidR="00A97F43" w:rsidRPr="00F12CBF">
        <w:rPr>
          <w:rFonts w:ascii="Times New Roman" w:hAnsi="Times New Roman" w:cs="Times New Roman"/>
          <w:color w:val="31849B" w:themeColor="accent5" w:themeShade="BF"/>
        </w:rPr>
        <w:t>océano Pacífico</w:t>
      </w:r>
      <w:r w:rsidR="00684CA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Después de cientos de años de </w:t>
      </w:r>
      <w:r w:rsidR="00DC32D3" w:rsidRPr="00F12CBF">
        <w:rPr>
          <w:rFonts w:ascii="Times New Roman" w:hAnsi="Times New Roman" w:cs="Times New Roman"/>
          <w:color w:val="31849B" w:themeColor="accent5" w:themeShade="BF"/>
        </w:rPr>
        <w:t xml:space="preserve">que </w:t>
      </w:r>
      <w:r w:rsidR="00225492" w:rsidRPr="00F12CBF">
        <w:rPr>
          <w:rFonts w:ascii="Times New Roman" w:hAnsi="Times New Roman" w:cs="Times New Roman"/>
          <w:color w:val="31849B" w:themeColor="accent5" w:themeShade="BF"/>
        </w:rPr>
        <w:t>este centro de gravedad</w:t>
      </w:r>
      <w:r w:rsidRPr="00F12CBF">
        <w:rPr>
          <w:rFonts w:ascii="Times New Roman" w:hAnsi="Times New Roman" w:cs="Times New Roman"/>
          <w:color w:val="31849B" w:themeColor="accent5" w:themeShade="BF"/>
        </w:rPr>
        <w:t xml:space="preserve"> </w:t>
      </w:r>
      <w:r w:rsidR="00DC32D3" w:rsidRPr="00F12CBF">
        <w:rPr>
          <w:rFonts w:ascii="Times New Roman" w:hAnsi="Times New Roman" w:cs="Times New Roman"/>
          <w:color w:val="31849B" w:themeColor="accent5" w:themeShade="BF"/>
        </w:rPr>
        <w:t xml:space="preserve">estuviera situado </w:t>
      </w:r>
      <w:r w:rsidRPr="00F12CBF">
        <w:rPr>
          <w:rFonts w:ascii="Times New Roman" w:hAnsi="Times New Roman" w:cs="Times New Roman"/>
          <w:color w:val="31849B" w:themeColor="accent5" w:themeShade="BF"/>
        </w:rPr>
        <w:t>en la región Atlántica del globo</w:t>
      </w:r>
      <w:r w:rsidR="00DC32D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ya fuese en Europa Occidental o en Estados Unidos</w:t>
      </w:r>
      <w:r w:rsidR="00DC32D3" w:rsidRPr="00F12CBF">
        <w:rPr>
          <w:rFonts w:ascii="Times New Roman" w:hAnsi="Times New Roman" w:cs="Times New Roman"/>
          <w:color w:val="31849B" w:themeColor="accent5" w:themeShade="BF"/>
        </w:rPr>
        <w:t>–</w:t>
      </w:r>
      <w:r w:rsidR="00B22AAC" w:rsidRPr="00F12CBF">
        <w:rPr>
          <w:rFonts w:ascii="Times New Roman" w:hAnsi="Times New Roman" w:cs="Times New Roman"/>
          <w:color w:val="31849B" w:themeColor="accent5" w:themeShade="BF"/>
        </w:rPr>
        <w:t xml:space="preserve">, </w:t>
      </w:r>
      <w:r w:rsidR="00C728AC" w:rsidRPr="00F12CBF">
        <w:rPr>
          <w:rFonts w:ascii="Times New Roman" w:hAnsi="Times New Roman" w:cs="Times New Roman"/>
          <w:color w:val="31849B" w:themeColor="accent5" w:themeShade="BF"/>
        </w:rPr>
        <w:t xml:space="preserve">Asia Pacífico </w:t>
      </w:r>
      <w:r w:rsidR="00B22AAC" w:rsidRPr="00F12CBF">
        <w:rPr>
          <w:rFonts w:ascii="Times New Roman" w:hAnsi="Times New Roman" w:cs="Times New Roman"/>
          <w:color w:val="31849B" w:themeColor="accent5" w:themeShade="BF"/>
        </w:rPr>
        <w:t xml:space="preserve">se perfila </w:t>
      </w:r>
      <w:r w:rsidR="00DC32D3" w:rsidRPr="00F12CBF">
        <w:rPr>
          <w:rFonts w:ascii="Times New Roman" w:hAnsi="Times New Roman" w:cs="Times New Roman"/>
          <w:color w:val="31849B" w:themeColor="accent5" w:themeShade="BF"/>
        </w:rPr>
        <w:t xml:space="preserve">hoy </w:t>
      </w:r>
      <w:r w:rsidR="00934AE3" w:rsidRPr="00F12CBF">
        <w:rPr>
          <w:rFonts w:ascii="Times New Roman" w:hAnsi="Times New Roman" w:cs="Times New Roman"/>
          <w:color w:val="31849B" w:themeColor="accent5" w:themeShade="BF"/>
        </w:rPr>
        <w:t xml:space="preserve">como la región llamada a </w:t>
      </w:r>
      <w:r w:rsidR="00B22AAC" w:rsidRPr="00F12CBF">
        <w:rPr>
          <w:rFonts w:ascii="Times New Roman" w:hAnsi="Times New Roman" w:cs="Times New Roman"/>
          <w:color w:val="31849B" w:themeColor="accent5" w:themeShade="BF"/>
        </w:rPr>
        <w:t xml:space="preserve">convertirse en el eje de la vida global. </w:t>
      </w:r>
    </w:p>
    <w:p w14:paraId="3E77B995" w14:textId="77777777" w:rsidR="00B22AAC" w:rsidRPr="00F12CBF" w:rsidRDefault="00B22AAC" w:rsidP="00C95BF4">
      <w:pPr>
        <w:spacing w:after="0" w:line="276" w:lineRule="auto"/>
        <w:jc w:val="both"/>
        <w:rPr>
          <w:rFonts w:ascii="Times New Roman" w:hAnsi="Times New Roman" w:cs="Times New Roman"/>
          <w:color w:val="31849B" w:themeColor="accent5" w:themeShade="BF"/>
        </w:rPr>
      </w:pPr>
    </w:p>
    <w:p w14:paraId="3A8808D7" w14:textId="4A7CC910" w:rsidR="00AF032A" w:rsidRPr="00F12CBF" w:rsidRDefault="00934AE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región </w:t>
      </w:r>
      <w:r w:rsidR="00B22AAC" w:rsidRPr="00F12CBF">
        <w:rPr>
          <w:rFonts w:ascii="Times New Roman" w:hAnsi="Times New Roman" w:cs="Times New Roman"/>
          <w:color w:val="31849B" w:themeColor="accent5" w:themeShade="BF"/>
        </w:rPr>
        <w:t xml:space="preserve">Asia Pacífico </w:t>
      </w:r>
      <w:r w:rsidRPr="00F12CBF">
        <w:rPr>
          <w:rFonts w:ascii="Times New Roman" w:hAnsi="Times New Roman" w:cs="Times New Roman"/>
          <w:color w:val="31849B" w:themeColor="accent5" w:themeShade="BF"/>
        </w:rPr>
        <w:t xml:space="preserve">cubre el </w:t>
      </w:r>
      <w:r w:rsidR="00DC32D3" w:rsidRPr="00F12CBF">
        <w:rPr>
          <w:rFonts w:ascii="Times New Roman" w:hAnsi="Times New Roman" w:cs="Times New Roman"/>
          <w:color w:val="31849B" w:themeColor="accent5" w:themeShade="BF"/>
        </w:rPr>
        <w:t>oriente y</w:t>
      </w:r>
      <w:r w:rsidRPr="00F12CBF">
        <w:rPr>
          <w:rFonts w:ascii="Times New Roman" w:hAnsi="Times New Roman" w:cs="Times New Roman"/>
          <w:color w:val="31849B" w:themeColor="accent5" w:themeShade="BF"/>
        </w:rPr>
        <w:t xml:space="preserve"> </w:t>
      </w:r>
      <w:r w:rsidR="00DC32D3" w:rsidRPr="00F12CBF">
        <w:rPr>
          <w:rFonts w:ascii="Times New Roman" w:hAnsi="Times New Roman" w:cs="Times New Roman"/>
          <w:color w:val="31849B" w:themeColor="accent5" w:themeShade="BF"/>
        </w:rPr>
        <w:t xml:space="preserve">el suroriente del continente asiático, e incluye </w:t>
      </w:r>
      <w:r w:rsidRPr="00F12CBF">
        <w:rPr>
          <w:rFonts w:ascii="Times New Roman" w:hAnsi="Times New Roman" w:cs="Times New Roman"/>
          <w:color w:val="31849B" w:themeColor="accent5" w:themeShade="BF"/>
        </w:rPr>
        <w:t xml:space="preserve">la región que tradicionalmente se denominó </w:t>
      </w:r>
      <w:r w:rsidR="00684CA1" w:rsidRPr="00F12CBF">
        <w:rPr>
          <w:rFonts w:ascii="Times New Roman" w:hAnsi="Times New Roman" w:cs="Times New Roman"/>
          <w:color w:val="31849B" w:themeColor="accent5" w:themeShade="BF"/>
        </w:rPr>
        <w:t>Oceanía.</w:t>
      </w:r>
      <w:r w:rsidRPr="00F12CBF">
        <w:rPr>
          <w:color w:val="31849B" w:themeColor="accent5" w:themeShade="BF"/>
        </w:rPr>
        <w:t xml:space="preserve"> </w:t>
      </w:r>
      <w:r w:rsidR="00DC32D3" w:rsidRPr="00F12CBF">
        <w:rPr>
          <w:rFonts w:ascii="Times New Roman" w:hAnsi="Times New Roman" w:cs="Times New Roman"/>
          <w:color w:val="31849B" w:themeColor="accent5" w:themeShade="BF"/>
        </w:rPr>
        <w:t>A</w:t>
      </w:r>
      <w:r w:rsidR="00FC39D0" w:rsidRPr="00F12CBF">
        <w:rPr>
          <w:rFonts w:ascii="Times New Roman" w:hAnsi="Times New Roman" w:cs="Times New Roman"/>
          <w:color w:val="31849B" w:themeColor="accent5" w:themeShade="BF"/>
        </w:rPr>
        <w:t xml:space="preserve">sí que </w:t>
      </w:r>
      <w:r w:rsidRPr="00F12CBF">
        <w:rPr>
          <w:rFonts w:ascii="Times New Roman" w:hAnsi="Times New Roman" w:cs="Times New Roman"/>
          <w:color w:val="31849B" w:themeColor="accent5" w:themeShade="BF"/>
        </w:rPr>
        <w:t xml:space="preserve">es una vasta región que abarca </w:t>
      </w:r>
      <w:r w:rsidR="00B37012" w:rsidRPr="00F12CBF">
        <w:rPr>
          <w:rFonts w:ascii="Times New Roman" w:hAnsi="Times New Roman" w:cs="Times New Roman"/>
          <w:color w:val="31849B" w:themeColor="accent5" w:themeShade="BF"/>
        </w:rPr>
        <w:t xml:space="preserve">el territorio de </w:t>
      </w:r>
      <w:r w:rsidRPr="00F12CBF">
        <w:rPr>
          <w:rFonts w:ascii="Times New Roman" w:hAnsi="Times New Roman" w:cs="Times New Roman"/>
          <w:color w:val="31849B" w:themeColor="accent5" w:themeShade="BF"/>
        </w:rPr>
        <w:t xml:space="preserve">cerca de </w:t>
      </w:r>
      <w:r w:rsidRPr="00F12CBF">
        <w:rPr>
          <w:rFonts w:ascii="Times New Roman" w:hAnsi="Times New Roman" w:cs="Times New Roman"/>
          <w:b/>
          <w:color w:val="31849B" w:themeColor="accent5" w:themeShade="BF"/>
        </w:rPr>
        <w:t>cincuenta países</w:t>
      </w:r>
      <w:r w:rsidR="00B37012" w:rsidRPr="00F12CBF">
        <w:rPr>
          <w:rFonts w:ascii="Times New Roman" w:hAnsi="Times New Roman" w:cs="Times New Roman"/>
          <w:color w:val="31849B" w:themeColor="accent5" w:themeShade="BF"/>
        </w:rPr>
        <w:t>.</w:t>
      </w:r>
    </w:p>
    <w:p w14:paraId="2480B071" w14:textId="77777777" w:rsidR="0063503C" w:rsidRPr="00F12CBF" w:rsidRDefault="0063503C"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1496"/>
        <w:gridCol w:w="7332"/>
      </w:tblGrid>
      <w:tr w:rsidR="00F12CBF" w:rsidRPr="00F12CBF" w14:paraId="128B3F16" w14:textId="77777777" w:rsidTr="005A2B85">
        <w:tc>
          <w:tcPr>
            <w:tcW w:w="9033" w:type="dxa"/>
            <w:gridSpan w:val="2"/>
            <w:shd w:val="clear" w:color="auto" w:fill="0D0D0D" w:themeFill="text1" w:themeFillTint="F2"/>
          </w:tcPr>
          <w:p w14:paraId="5D7FFFF5"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3D24FD3D" w14:textId="77777777" w:rsidTr="005A2B85">
        <w:tc>
          <w:tcPr>
            <w:tcW w:w="2518" w:type="dxa"/>
          </w:tcPr>
          <w:p w14:paraId="02FFE3BF" w14:textId="77777777" w:rsidR="0055382D" w:rsidRPr="00F12CBF" w:rsidRDefault="0055382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2DD0C512" w14:textId="76BA0A88" w:rsidR="0055382D"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295A1D" w:rsidRPr="00F12CBF">
              <w:rPr>
                <w:rFonts w:ascii="Times New Roman" w:hAnsi="Times New Roman" w:cs="Times New Roman"/>
                <w:color w:val="31849B" w:themeColor="accent5" w:themeShade="BF"/>
                <w:sz w:val="24"/>
                <w:szCs w:val="24"/>
              </w:rPr>
              <w:t>_01_</w:t>
            </w:r>
            <w:r w:rsidR="0055382D" w:rsidRPr="00F12CBF">
              <w:rPr>
                <w:rFonts w:ascii="Times New Roman" w:hAnsi="Times New Roman" w:cs="Times New Roman"/>
                <w:color w:val="31849B" w:themeColor="accent5" w:themeShade="BF"/>
                <w:sz w:val="24"/>
                <w:szCs w:val="24"/>
              </w:rPr>
              <w:t>IMG0</w:t>
            </w:r>
            <w:r w:rsidR="0063503C" w:rsidRPr="00F12CBF">
              <w:rPr>
                <w:rFonts w:ascii="Times New Roman" w:hAnsi="Times New Roman" w:cs="Times New Roman"/>
                <w:color w:val="31849B" w:themeColor="accent5" w:themeShade="BF"/>
                <w:sz w:val="24"/>
                <w:szCs w:val="24"/>
              </w:rPr>
              <w:t>6</w:t>
            </w:r>
          </w:p>
        </w:tc>
      </w:tr>
      <w:tr w:rsidR="00F12CBF" w:rsidRPr="00F12CBF" w14:paraId="015C2BF2" w14:textId="77777777" w:rsidTr="005A2B85">
        <w:tc>
          <w:tcPr>
            <w:tcW w:w="2518" w:type="dxa"/>
          </w:tcPr>
          <w:p w14:paraId="4F13D265"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67B403D" w14:textId="48AA5258" w:rsidR="0055382D" w:rsidRPr="00F12CBF" w:rsidRDefault="0063503C"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Países de ubicación privilegiada con respect</w:t>
            </w:r>
            <w:r w:rsidR="00C636B1" w:rsidRPr="00F12CBF">
              <w:rPr>
                <w:rFonts w:ascii="Times New Roman" w:hAnsi="Times New Roman" w:cs="Times New Roman"/>
                <w:color w:val="31849B" w:themeColor="accent5" w:themeShade="BF"/>
                <w:sz w:val="24"/>
                <w:szCs w:val="24"/>
                <w:lang w:val="es-CO"/>
              </w:rPr>
              <w:t>o</w:t>
            </w:r>
            <w:r w:rsidR="00FC39D0" w:rsidRPr="00F12CBF">
              <w:rPr>
                <w:rFonts w:ascii="Times New Roman" w:hAnsi="Times New Roman" w:cs="Times New Roman"/>
                <w:color w:val="31849B" w:themeColor="accent5" w:themeShade="BF"/>
                <w:sz w:val="24"/>
                <w:szCs w:val="24"/>
                <w:lang w:val="es-CO"/>
              </w:rPr>
              <w:t xml:space="preserve"> a la c</w:t>
            </w:r>
            <w:r w:rsidRPr="00F12CBF">
              <w:rPr>
                <w:rFonts w:ascii="Times New Roman" w:hAnsi="Times New Roman" w:cs="Times New Roman"/>
                <w:color w:val="31849B" w:themeColor="accent5" w:themeShade="BF"/>
                <w:sz w:val="24"/>
                <w:szCs w:val="24"/>
                <w:lang w:val="es-CO"/>
              </w:rPr>
              <w:t>uenca pacífica</w:t>
            </w:r>
          </w:p>
        </w:tc>
      </w:tr>
      <w:tr w:rsidR="00F12CBF" w:rsidRPr="00F12CBF" w14:paraId="6C92FC32" w14:textId="77777777" w:rsidTr="005A2B85">
        <w:tc>
          <w:tcPr>
            <w:tcW w:w="2518" w:type="dxa"/>
          </w:tcPr>
          <w:p w14:paraId="480E96D7" w14:textId="77777777"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1D7A5B31" w14:textId="169158FC" w:rsidR="0055382D" w:rsidRPr="00F12CBF" w:rsidRDefault="00B601E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Mapa con lupa. </w:t>
            </w:r>
            <w:r w:rsidR="00C636B1" w:rsidRPr="00F12CBF">
              <w:rPr>
                <w:rFonts w:ascii="Times New Roman" w:hAnsi="Times New Roman" w:cs="Times New Roman"/>
                <w:color w:val="31849B" w:themeColor="accent5" w:themeShade="BF"/>
                <w:sz w:val="24"/>
                <w:szCs w:val="24"/>
              </w:rPr>
              <w:t>Solicita</w:t>
            </w:r>
            <w:r w:rsidRPr="00F12CBF">
              <w:rPr>
                <w:rFonts w:ascii="Times New Roman" w:hAnsi="Times New Roman" w:cs="Times New Roman"/>
                <w:color w:val="31849B" w:themeColor="accent5" w:themeShade="BF"/>
                <w:sz w:val="24"/>
                <w:szCs w:val="24"/>
              </w:rPr>
              <w:t>r</w:t>
            </w:r>
            <w:r w:rsidR="00C636B1" w:rsidRPr="00F12CBF">
              <w:rPr>
                <w:rFonts w:ascii="Times New Roman" w:hAnsi="Times New Roman" w:cs="Times New Roman"/>
                <w:color w:val="31849B" w:themeColor="accent5" w:themeShade="BF"/>
                <w:sz w:val="24"/>
                <w:szCs w:val="24"/>
              </w:rPr>
              <w:t xml:space="preserve"> a la editorial para su construcción como iconografía nueva</w:t>
            </w:r>
            <w:r w:rsidR="00225492" w:rsidRPr="00F12CBF">
              <w:rPr>
                <w:rFonts w:ascii="Times New Roman" w:hAnsi="Times New Roman" w:cs="Times New Roman"/>
                <w:color w:val="31849B" w:themeColor="accent5" w:themeShade="BF"/>
                <w:sz w:val="24"/>
                <w:szCs w:val="24"/>
              </w:rPr>
              <w:t>. Mapamundi cuyo centro sea la región Asia-Pacífico, en color destacado. En colores pálidos los países alrededor. Basarse en imagen 44312719 de Shutterstock, pero donde lo</w:t>
            </w:r>
            <w:r w:rsidRPr="00F12CBF">
              <w:rPr>
                <w:rFonts w:ascii="Times New Roman" w:hAnsi="Times New Roman" w:cs="Times New Roman"/>
                <w:color w:val="31849B" w:themeColor="accent5" w:themeShade="BF"/>
                <w:sz w:val="24"/>
                <w:szCs w:val="24"/>
              </w:rPr>
              <w:t>s colores sean vivos y se destaqu</w:t>
            </w:r>
            <w:r w:rsidR="00225492" w:rsidRPr="00F12CBF">
              <w:rPr>
                <w:rFonts w:ascii="Times New Roman" w:hAnsi="Times New Roman" w:cs="Times New Roman"/>
                <w:color w:val="31849B" w:themeColor="accent5" w:themeShade="BF"/>
                <w:sz w:val="24"/>
                <w:szCs w:val="24"/>
              </w:rPr>
              <w:t xml:space="preserve">e la región </w:t>
            </w:r>
            <w:r w:rsidRPr="00F12CBF">
              <w:rPr>
                <w:rFonts w:ascii="Times New Roman" w:hAnsi="Times New Roman" w:cs="Times New Roman"/>
                <w:color w:val="31849B" w:themeColor="accent5" w:themeShade="BF"/>
                <w:sz w:val="24"/>
                <w:szCs w:val="24"/>
              </w:rPr>
              <w:t xml:space="preserve">de la lupa </w:t>
            </w:r>
            <w:r w:rsidR="00225492" w:rsidRPr="00F12CBF">
              <w:rPr>
                <w:rFonts w:ascii="Times New Roman" w:hAnsi="Times New Roman" w:cs="Times New Roman"/>
                <w:color w:val="31849B" w:themeColor="accent5" w:themeShade="BF"/>
                <w:sz w:val="24"/>
                <w:szCs w:val="24"/>
              </w:rPr>
              <w:t>más claramente</w:t>
            </w:r>
            <w:r w:rsidRPr="00F12CBF">
              <w:rPr>
                <w:rFonts w:ascii="Times New Roman" w:hAnsi="Times New Roman" w:cs="Times New Roman"/>
                <w:color w:val="31849B" w:themeColor="accent5" w:themeShade="BF"/>
                <w:sz w:val="24"/>
                <w:szCs w:val="24"/>
              </w:rPr>
              <w:t>, así como los diversos países que la conforman</w:t>
            </w:r>
            <w:r w:rsidR="00225492" w:rsidRPr="00F12CBF">
              <w:rPr>
                <w:rFonts w:ascii="Times New Roman" w:hAnsi="Times New Roman" w:cs="Times New Roman"/>
                <w:color w:val="31849B" w:themeColor="accent5" w:themeShade="BF"/>
                <w:sz w:val="24"/>
                <w:szCs w:val="24"/>
              </w:rPr>
              <w:t>.</w:t>
            </w:r>
          </w:p>
          <w:p w14:paraId="260451B6" w14:textId="0F3F175B" w:rsidR="00EB2CCD" w:rsidRPr="00F12CBF" w:rsidRDefault="00B601E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Dentro de la lupa deben quedar los siguientes países: India, Japón, sur de China y toda la parte oceánica Tailandia, Filipinas hasta Australia. No Rusia, No Europa.</w:t>
            </w:r>
            <w:r w:rsidR="00EB2CCD" w:rsidRPr="00F12CBF">
              <w:rPr>
                <w:rFonts w:ascii="Times New Roman" w:hAnsi="Times New Roman" w:cs="Times New Roman"/>
                <w:color w:val="31849B" w:themeColor="accent5" w:themeShade="BF"/>
                <w:sz w:val="24"/>
                <w:szCs w:val="24"/>
              </w:rPr>
              <w:t xml:space="preserve"> En caso de duda de qué países incluir, ver:</w:t>
            </w:r>
          </w:p>
          <w:p w14:paraId="4022AE45" w14:textId="622E2B9A" w:rsidR="00EB2CCD" w:rsidRPr="00F12CBF" w:rsidRDefault="00EB2C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http://www.ohchr.org/SP/Countries/AsiaRegion/Pages/AsiaRegionIndex.aspx</w:t>
            </w:r>
          </w:p>
          <w:p w14:paraId="72BD8B39" w14:textId="4667F6F8" w:rsidR="00225492" w:rsidRPr="00F12CBF" w:rsidRDefault="00225492" w:rsidP="00C95BF4">
            <w:pPr>
              <w:spacing w:line="276" w:lineRule="auto"/>
              <w:jc w:val="both"/>
              <w:rPr>
                <w:rFonts w:ascii="Times New Roman" w:hAnsi="Times New Roman" w:cs="Times New Roman"/>
                <w:color w:val="31849B" w:themeColor="accent5" w:themeShade="BF"/>
                <w:sz w:val="24"/>
                <w:szCs w:val="24"/>
              </w:rPr>
            </w:pPr>
          </w:p>
        </w:tc>
      </w:tr>
      <w:tr w:rsidR="0055382D" w:rsidRPr="00F12CBF" w14:paraId="104AFFEB" w14:textId="77777777" w:rsidTr="005A2B85">
        <w:tc>
          <w:tcPr>
            <w:tcW w:w="2518" w:type="dxa"/>
          </w:tcPr>
          <w:p w14:paraId="5DE1F8FB" w14:textId="7A092B22" w:rsidR="0055382D" w:rsidRPr="00F12CBF" w:rsidRDefault="0055382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4119A7E6" w14:textId="16D43BFD" w:rsidR="0055382D" w:rsidRPr="00F12CBF" w:rsidRDefault="0055382D" w:rsidP="00FC39D0">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nuevo eje geopolítico del mundo global se está trasladando </w:t>
            </w:r>
            <w:r w:rsidR="00FC39D0" w:rsidRPr="00F12CBF">
              <w:rPr>
                <w:rFonts w:ascii="Times New Roman" w:hAnsi="Times New Roman" w:cs="Times New Roman"/>
                <w:color w:val="31849B" w:themeColor="accent5" w:themeShade="BF"/>
                <w:sz w:val="24"/>
                <w:szCs w:val="24"/>
              </w:rPr>
              <w:t>hacia el pacífico asiático. De acuerdo con los hechos actuales, l</w:t>
            </w:r>
            <w:r w:rsidR="00F27D5B" w:rsidRPr="00F12CBF">
              <w:rPr>
                <w:rFonts w:ascii="Times New Roman" w:hAnsi="Times New Roman" w:cs="Times New Roman"/>
                <w:color w:val="31849B" w:themeColor="accent5" w:themeShade="BF"/>
                <w:sz w:val="24"/>
                <w:szCs w:val="24"/>
              </w:rPr>
              <w:t xml:space="preserve">a forma </w:t>
            </w:r>
            <w:r w:rsidR="00FC39D0" w:rsidRPr="00F12CBF">
              <w:rPr>
                <w:rFonts w:ascii="Times New Roman" w:hAnsi="Times New Roman" w:cs="Times New Roman"/>
                <w:color w:val="31849B" w:themeColor="accent5" w:themeShade="BF"/>
                <w:sz w:val="24"/>
                <w:szCs w:val="24"/>
              </w:rPr>
              <w:t>d</w:t>
            </w:r>
            <w:r w:rsidR="00F27D5B" w:rsidRPr="00F12CBF">
              <w:rPr>
                <w:rFonts w:ascii="Times New Roman" w:hAnsi="Times New Roman" w:cs="Times New Roman"/>
                <w:color w:val="31849B" w:themeColor="accent5" w:themeShade="BF"/>
                <w:sz w:val="24"/>
                <w:szCs w:val="24"/>
              </w:rPr>
              <w:t>el mapamundi del siglo XXI podría contemplarse desde la perspectiva asiática y no desde la imagen tradicional,</w:t>
            </w:r>
            <w:r w:rsidR="00FC39D0" w:rsidRPr="00F12CBF">
              <w:rPr>
                <w:rFonts w:ascii="Times New Roman" w:hAnsi="Times New Roman" w:cs="Times New Roman"/>
                <w:color w:val="31849B" w:themeColor="accent5" w:themeShade="BF"/>
                <w:sz w:val="24"/>
                <w:szCs w:val="24"/>
              </w:rPr>
              <w:t xml:space="preserve"> que tiene como</w:t>
            </w:r>
            <w:r w:rsidR="00F27D5B" w:rsidRPr="00F12CBF">
              <w:rPr>
                <w:rFonts w:ascii="Times New Roman" w:hAnsi="Times New Roman" w:cs="Times New Roman"/>
                <w:color w:val="31849B" w:themeColor="accent5" w:themeShade="BF"/>
                <w:sz w:val="24"/>
                <w:szCs w:val="24"/>
              </w:rPr>
              <w:t xml:space="preserve"> centro </w:t>
            </w:r>
            <w:r w:rsidR="00FC39D0" w:rsidRPr="00F12CBF">
              <w:rPr>
                <w:rFonts w:ascii="Times New Roman" w:hAnsi="Times New Roman" w:cs="Times New Roman"/>
                <w:color w:val="31849B" w:themeColor="accent5" w:themeShade="BF"/>
                <w:sz w:val="24"/>
                <w:szCs w:val="24"/>
              </w:rPr>
              <w:t>a</w:t>
            </w:r>
            <w:r w:rsidR="00F27D5B" w:rsidRPr="00F12CBF">
              <w:rPr>
                <w:rFonts w:ascii="Times New Roman" w:hAnsi="Times New Roman" w:cs="Times New Roman"/>
                <w:color w:val="31849B" w:themeColor="accent5" w:themeShade="BF"/>
                <w:sz w:val="24"/>
                <w:szCs w:val="24"/>
              </w:rPr>
              <w:t xml:space="preserve"> Europa</w:t>
            </w:r>
            <w:r w:rsidR="00FC39D0" w:rsidRPr="00F12CBF">
              <w:rPr>
                <w:rFonts w:ascii="Times New Roman" w:hAnsi="Times New Roman" w:cs="Times New Roman"/>
                <w:color w:val="31849B" w:themeColor="accent5" w:themeShade="BF"/>
                <w:sz w:val="24"/>
                <w:szCs w:val="24"/>
              </w:rPr>
              <w:t>.</w:t>
            </w:r>
            <w:r w:rsidR="00F27D5B" w:rsidRPr="00F12CBF">
              <w:rPr>
                <w:rFonts w:ascii="Times New Roman" w:hAnsi="Times New Roman" w:cs="Times New Roman"/>
                <w:color w:val="31849B" w:themeColor="accent5" w:themeShade="BF"/>
                <w:sz w:val="24"/>
                <w:szCs w:val="24"/>
              </w:rPr>
              <w:t xml:space="preserve"> </w:t>
            </w:r>
          </w:p>
        </w:tc>
      </w:tr>
    </w:tbl>
    <w:p w14:paraId="790643B2" w14:textId="77777777" w:rsidR="00AF032A" w:rsidRPr="00F12CBF" w:rsidRDefault="00AF032A" w:rsidP="00C95BF4">
      <w:pPr>
        <w:spacing w:after="0" w:line="276" w:lineRule="auto"/>
        <w:jc w:val="both"/>
        <w:rPr>
          <w:rFonts w:ascii="Times New Roman" w:hAnsi="Times New Roman" w:cs="Times New Roman"/>
          <w:color w:val="31849B" w:themeColor="accent5" w:themeShade="BF"/>
        </w:rPr>
      </w:pPr>
    </w:p>
    <w:p w14:paraId="79AF858F" w14:textId="0642FD51" w:rsidR="003A075F" w:rsidRPr="00F12CBF" w:rsidRDefault="00AF032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ascenso de la región comenzó </w:t>
      </w:r>
      <w:r w:rsidR="00A97F43" w:rsidRPr="00F12CBF">
        <w:rPr>
          <w:rFonts w:ascii="Times New Roman" w:hAnsi="Times New Roman" w:cs="Times New Roman"/>
          <w:color w:val="31849B" w:themeColor="accent5" w:themeShade="BF"/>
        </w:rPr>
        <w:t xml:space="preserve">después de la </w:t>
      </w:r>
      <w:r w:rsidR="00FC39D0" w:rsidRPr="00F12CBF">
        <w:rPr>
          <w:rFonts w:ascii="Times New Roman" w:hAnsi="Times New Roman" w:cs="Times New Roman"/>
          <w:color w:val="31849B" w:themeColor="accent5" w:themeShade="BF"/>
        </w:rPr>
        <w:t>Segunda Guerra Mundial</w:t>
      </w:r>
      <w:r w:rsidR="00C728AC" w:rsidRPr="00F12CBF">
        <w:rPr>
          <w:rFonts w:ascii="Times New Roman" w:hAnsi="Times New Roman" w:cs="Times New Roman"/>
          <w:color w:val="31849B" w:themeColor="accent5" w:themeShade="BF"/>
        </w:rPr>
        <w:t>,</w:t>
      </w:r>
      <w:r w:rsidR="00A97F43" w:rsidRPr="00F12CBF">
        <w:rPr>
          <w:rFonts w:ascii="Times New Roman" w:hAnsi="Times New Roman" w:cs="Times New Roman"/>
          <w:color w:val="31849B" w:themeColor="accent5" w:themeShade="BF"/>
        </w:rPr>
        <w:t xml:space="preserve"> cuando </w:t>
      </w:r>
      <w:r w:rsidRPr="00F12CBF">
        <w:rPr>
          <w:rFonts w:ascii="Times New Roman" w:hAnsi="Times New Roman" w:cs="Times New Roman"/>
          <w:color w:val="31849B" w:themeColor="accent5" w:themeShade="BF"/>
        </w:rPr>
        <w:t>Japón</w:t>
      </w:r>
      <w:r w:rsidR="00A97F43" w:rsidRPr="00F12CBF">
        <w:rPr>
          <w:rFonts w:ascii="Times New Roman" w:hAnsi="Times New Roman" w:cs="Times New Roman"/>
          <w:color w:val="31849B" w:themeColor="accent5" w:themeShade="BF"/>
        </w:rPr>
        <w:t xml:space="preserve"> despeg</w:t>
      </w:r>
      <w:r w:rsidR="003A075F" w:rsidRPr="00F12CBF">
        <w:rPr>
          <w:rFonts w:ascii="Times New Roman" w:hAnsi="Times New Roman" w:cs="Times New Roman"/>
          <w:color w:val="31849B" w:themeColor="accent5" w:themeShade="BF"/>
        </w:rPr>
        <w:t>ó</w:t>
      </w:r>
      <w:r w:rsidR="00A97F43" w:rsidRPr="00F12CBF">
        <w:rPr>
          <w:rFonts w:ascii="Times New Roman" w:hAnsi="Times New Roman" w:cs="Times New Roman"/>
          <w:color w:val="31849B" w:themeColor="accent5" w:themeShade="BF"/>
        </w:rPr>
        <w:t xml:space="preserve"> </w:t>
      </w:r>
      <w:r w:rsidR="00B22AAC" w:rsidRPr="00F12CBF">
        <w:rPr>
          <w:rFonts w:ascii="Times New Roman" w:hAnsi="Times New Roman" w:cs="Times New Roman"/>
          <w:color w:val="31849B" w:themeColor="accent5" w:themeShade="BF"/>
        </w:rPr>
        <w:t>económicamente</w:t>
      </w:r>
      <w:r w:rsidR="00C728AC" w:rsidRPr="00F12CBF">
        <w:rPr>
          <w:rFonts w:ascii="Times New Roman" w:hAnsi="Times New Roman" w:cs="Times New Roman"/>
          <w:color w:val="31849B" w:themeColor="accent5" w:themeShade="BF"/>
        </w:rPr>
        <w:t>,</w:t>
      </w:r>
      <w:r w:rsidR="00A97F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seguido de las </w:t>
      </w:r>
      <w:r w:rsidR="00C728AC" w:rsidRPr="00F12CBF">
        <w:rPr>
          <w:rFonts w:ascii="Times New Roman" w:hAnsi="Times New Roman" w:cs="Times New Roman"/>
          <w:color w:val="31849B" w:themeColor="accent5" w:themeShade="BF"/>
        </w:rPr>
        <w:t xml:space="preserve">sucesivas </w:t>
      </w:r>
      <w:r w:rsidRPr="00F12CBF">
        <w:rPr>
          <w:rFonts w:ascii="Times New Roman" w:hAnsi="Times New Roman" w:cs="Times New Roman"/>
          <w:color w:val="31849B" w:themeColor="accent5" w:themeShade="BF"/>
        </w:rPr>
        <w:t xml:space="preserve">generaciones de </w:t>
      </w:r>
      <w:r w:rsidR="00C728AC" w:rsidRPr="00F12CBF">
        <w:rPr>
          <w:rFonts w:ascii="Times New Roman" w:hAnsi="Times New Roman" w:cs="Times New Roman"/>
          <w:color w:val="31849B" w:themeColor="accent5" w:themeShade="BF"/>
        </w:rPr>
        <w:t>“</w:t>
      </w:r>
      <w:r w:rsidR="009F00D8" w:rsidRPr="00F12CBF">
        <w:rPr>
          <w:rFonts w:ascii="Times New Roman" w:hAnsi="Times New Roman" w:cs="Times New Roman"/>
          <w:b/>
          <w:color w:val="31849B" w:themeColor="accent5" w:themeShade="BF"/>
        </w:rPr>
        <w:t>t</w:t>
      </w:r>
      <w:r w:rsidRPr="00F12CBF">
        <w:rPr>
          <w:rFonts w:ascii="Times New Roman" w:hAnsi="Times New Roman" w:cs="Times New Roman"/>
          <w:b/>
          <w:color w:val="31849B" w:themeColor="accent5" w:themeShade="BF"/>
        </w:rPr>
        <w:t>igres</w:t>
      </w:r>
      <w:r w:rsidR="00C728A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y </w:t>
      </w:r>
      <w:r w:rsidR="00C728AC" w:rsidRPr="00F12CBF">
        <w:rPr>
          <w:rFonts w:ascii="Times New Roman" w:hAnsi="Times New Roman" w:cs="Times New Roman"/>
          <w:color w:val="31849B" w:themeColor="accent5" w:themeShade="BF"/>
        </w:rPr>
        <w:t>“</w:t>
      </w:r>
      <w:r w:rsidR="009F00D8" w:rsidRPr="00F12CBF">
        <w:rPr>
          <w:rFonts w:ascii="Times New Roman" w:hAnsi="Times New Roman" w:cs="Times New Roman"/>
          <w:b/>
          <w:color w:val="31849B" w:themeColor="accent5" w:themeShade="BF"/>
        </w:rPr>
        <w:t>d</w:t>
      </w:r>
      <w:r w:rsidRPr="00F12CBF">
        <w:rPr>
          <w:rFonts w:ascii="Times New Roman" w:hAnsi="Times New Roman" w:cs="Times New Roman"/>
          <w:b/>
          <w:color w:val="31849B" w:themeColor="accent5" w:themeShade="BF"/>
        </w:rPr>
        <w:t>ragones</w:t>
      </w:r>
      <w:r w:rsidR="00C728A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asiáticos</w:t>
      </w:r>
      <w:r w:rsidR="00A97F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Corea del Sur, Taiwán, Hong Kong</w:t>
      </w:r>
      <w:r w:rsidR="00A97F43" w:rsidRPr="00F12CBF">
        <w:rPr>
          <w:rFonts w:ascii="Times New Roman" w:hAnsi="Times New Roman" w:cs="Times New Roman"/>
          <w:color w:val="31849B" w:themeColor="accent5" w:themeShade="BF"/>
        </w:rPr>
        <w:t xml:space="preserve"> y </w:t>
      </w:r>
      <w:r w:rsidRPr="00F12CBF">
        <w:rPr>
          <w:rFonts w:ascii="Times New Roman" w:hAnsi="Times New Roman" w:cs="Times New Roman"/>
          <w:color w:val="31849B" w:themeColor="accent5" w:themeShade="BF"/>
        </w:rPr>
        <w:t>Singapur</w:t>
      </w:r>
      <w:r w:rsidR="00A97F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Indonesia, Tailandia, Malasia</w:t>
      </w:r>
      <w:r w:rsidR="00A97F43" w:rsidRPr="00F12CBF">
        <w:rPr>
          <w:rFonts w:ascii="Times New Roman" w:hAnsi="Times New Roman" w:cs="Times New Roman"/>
          <w:color w:val="31849B" w:themeColor="accent5" w:themeShade="BF"/>
        </w:rPr>
        <w:t xml:space="preserve"> y </w:t>
      </w:r>
      <w:r w:rsidRPr="00F12CBF">
        <w:rPr>
          <w:rFonts w:ascii="Times New Roman" w:hAnsi="Times New Roman" w:cs="Times New Roman"/>
          <w:color w:val="31849B" w:themeColor="accent5" w:themeShade="BF"/>
        </w:rPr>
        <w:t xml:space="preserve">Filipinas. </w:t>
      </w:r>
    </w:p>
    <w:p w14:paraId="6ABBA884" w14:textId="77777777" w:rsidR="003A075F" w:rsidRPr="00F12CBF" w:rsidRDefault="003A075F" w:rsidP="00C95BF4">
      <w:pPr>
        <w:spacing w:after="0" w:line="276" w:lineRule="auto"/>
        <w:jc w:val="both"/>
        <w:rPr>
          <w:rFonts w:ascii="Times New Roman" w:hAnsi="Times New Roman" w:cs="Times New Roman"/>
          <w:color w:val="31849B" w:themeColor="accent5" w:themeShade="BF"/>
        </w:rPr>
      </w:pPr>
    </w:p>
    <w:p w14:paraId="2856E543" w14:textId="61283A74" w:rsidR="00AF032A" w:rsidRPr="00F12CBF" w:rsidRDefault="00A97F4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A </w:t>
      </w:r>
      <w:r w:rsidR="00FC39D0" w:rsidRPr="00F12CBF">
        <w:rPr>
          <w:rFonts w:ascii="Times New Roman" w:hAnsi="Times New Roman" w:cs="Times New Roman"/>
          <w:color w:val="31849B" w:themeColor="accent5" w:themeShade="BF"/>
        </w:rPr>
        <w:t>estos</w:t>
      </w:r>
      <w:r w:rsidR="00C728AC" w:rsidRPr="00F12CBF">
        <w:rPr>
          <w:rFonts w:ascii="Times New Roman" w:hAnsi="Times New Roman" w:cs="Times New Roman"/>
          <w:color w:val="31849B" w:themeColor="accent5" w:themeShade="BF"/>
        </w:rPr>
        <w:t xml:space="preserve"> países</w:t>
      </w:r>
      <w:r w:rsidR="00FC39D0" w:rsidRPr="00F12CBF">
        <w:rPr>
          <w:rFonts w:ascii="Times New Roman" w:hAnsi="Times New Roman" w:cs="Times New Roman"/>
          <w:color w:val="31849B" w:themeColor="accent5" w:themeShade="BF"/>
        </w:rPr>
        <w:t>,</w:t>
      </w:r>
      <w:r w:rsidR="00C728A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se </w:t>
      </w:r>
      <w:r w:rsidR="00FC39D0" w:rsidRPr="00F12CBF">
        <w:rPr>
          <w:rFonts w:ascii="Times New Roman" w:hAnsi="Times New Roman" w:cs="Times New Roman"/>
          <w:color w:val="31849B" w:themeColor="accent5" w:themeShade="BF"/>
        </w:rPr>
        <w:t xml:space="preserve">le </w:t>
      </w:r>
      <w:r w:rsidRPr="00F12CBF">
        <w:rPr>
          <w:rFonts w:ascii="Times New Roman" w:hAnsi="Times New Roman" w:cs="Times New Roman"/>
          <w:color w:val="31849B" w:themeColor="accent5" w:themeShade="BF"/>
        </w:rPr>
        <w:t xml:space="preserve">sumó </w:t>
      </w:r>
      <w:r w:rsidR="00AF032A" w:rsidRPr="00F12CBF">
        <w:rPr>
          <w:rFonts w:ascii="Times New Roman" w:hAnsi="Times New Roman" w:cs="Times New Roman"/>
          <w:color w:val="31849B" w:themeColor="accent5" w:themeShade="BF"/>
        </w:rPr>
        <w:t xml:space="preserve">el </w:t>
      </w:r>
      <w:r w:rsidR="00FC39D0" w:rsidRPr="00F12CBF">
        <w:rPr>
          <w:rFonts w:ascii="Times New Roman" w:hAnsi="Times New Roman" w:cs="Times New Roman"/>
          <w:color w:val="31849B" w:themeColor="accent5" w:themeShade="BF"/>
        </w:rPr>
        <w:t xml:space="preserve">reciente y </w:t>
      </w:r>
      <w:r w:rsidRPr="00F12CBF">
        <w:rPr>
          <w:rFonts w:ascii="Times New Roman" w:hAnsi="Times New Roman" w:cs="Times New Roman"/>
          <w:color w:val="31849B" w:themeColor="accent5" w:themeShade="BF"/>
        </w:rPr>
        <w:t xml:space="preserve">extraordinario </w:t>
      </w:r>
      <w:r w:rsidR="00FC39D0" w:rsidRPr="00F12CBF">
        <w:rPr>
          <w:rFonts w:ascii="Times New Roman" w:hAnsi="Times New Roman" w:cs="Times New Roman"/>
          <w:color w:val="31849B" w:themeColor="accent5" w:themeShade="BF"/>
        </w:rPr>
        <w:t xml:space="preserve">desarrollo </w:t>
      </w:r>
      <w:r w:rsidRPr="00F12CBF">
        <w:rPr>
          <w:rFonts w:ascii="Times New Roman" w:hAnsi="Times New Roman" w:cs="Times New Roman"/>
          <w:color w:val="31849B" w:themeColor="accent5" w:themeShade="BF"/>
        </w:rPr>
        <w:t xml:space="preserve">de </w:t>
      </w:r>
      <w:r w:rsidR="00AF032A" w:rsidRPr="00F12CBF">
        <w:rPr>
          <w:rFonts w:ascii="Times New Roman" w:hAnsi="Times New Roman" w:cs="Times New Roman"/>
          <w:color w:val="31849B" w:themeColor="accent5" w:themeShade="BF"/>
        </w:rPr>
        <w:t>China e India</w:t>
      </w:r>
      <w:r w:rsidR="00C8224B" w:rsidRPr="00F12CBF">
        <w:rPr>
          <w:rFonts w:ascii="Times New Roman" w:hAnsi="Times New Roman" w:cs="Times New Roman"/>
          <w:color w:val="31849B" w:themeColor="accent5" w:themeShade="BF"/>
        </w:rPr>
        <w:t xml:space="preserve"> [</w:t>
      </w:r>
      <w:hyperlink r:id="rId12"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00AF032A" w:rsidRPr="00F12CBF">
        <w:rPr>
          <w:rFonts w:ascii="Times New Roman" w:hAnsi="Times New Roman" w:cs="Times New Roman"/>
          <w:color w:val="31849B" w:themeColor="accent5" w:themeShade="BF"/>
        </w:rPr>
        <w:t>. Adicionalmente</w:t>
      </w:r>
      <w:r w:rsidRPr="00F12CBF">
        <w:rPr>
          <w:rFonts w:ascii="Times New Roman" w:hAnsi="Times New Roman" w:cs="Times New Roman"/>
          <w:color w:val="31849B" w:themeColor="accent5" w:themeShade="BF"/>
        </w:rPr>
        <w:t>,</w:t>
      </w:r>
      <w:r w:rsidR="00AF032A" w:rsidRPr="00F12CBF">
        <w:rPr>
          <w:rFonts w:ascii="Times New Roman" w:hAnsi="Times New Roman" w:cs="Times New Roman"/>
          <w:color w:val="31849B" w:themeColor="accent5" w:themeShade="BF"/>
        </w:rPr>
        <w:t xml:space="preserve"> el papel </w:t>
      </w:r>
      <w:r w:rsidR="00C728AC" w:rsidRPr="00F12CBF">
        <w:rPr>
          <w:rFonts w:ascii="Times New Roman" w:hAnsi="Times New Roman" w:cs="Times New Roman"/>
          <w:color w:val="31849B" w:themeColor="accent5" w:themeShade="BF"/>
        </w:rPr>
        <w:t xml:space="preserve">protagónico que han cobrado </w:t>
      </w:r>
      <w:r w:rsidR="00AF032A" w:rsidRPr="00F12CBF">
        <w:rPr>
          <w:rFonts w:ascii="Times New Roman" w:hAnsi="Times New Roman" w:cs="Times New Roman"/>
          <w:color w:val="31849B" w:themeColor="accent5" w:themeShade="BF"/>
        </w:rPr>
        <w:t xml:space="preserve">países como Australia, Nueva Zelanda </w:t>
      </w:r>
      <w:r w:rsidR="00C728AC" w:rsidRPr="00F12CBF">
        <w:rPr>
          <w:rFonts w:ascii="Times New Roman" w:hAnsi="Times New Roman" w:cs="Times New Roman"/>
          <w:color w:val="31849B" w:themeColor="accent5" w:themeShade="BF"/>
        </w:rPr>
        <w:t xml:space="preserve">o </w:t>
      </w:r>
      <w:r w:rsidR="00AF032A" w:rsidRPr="00F12CBF">
        <w:rPr>
          <w:rFonts w:ascii="Times New Roman" w:hAnsi="Times New Roman" w:cs="Times New Roman"/>
          <w:color w:val="31849B" w:themeColor="accent5" w:themeShade="BF"/>
        </w:rPr>
        <w:t>Vietnam termina</w:t>
      </w:r>
      <w:r w:rsidR="00C728AC" w:rsidRPr="00F12CBF">
        <w:rPr>
          <w:rFonts w:ascii="Times New Roman" w:hAnsi="Times New Roman" w:cs="Times New Roman"/>
          <w:color w:val="31849B" w:themeColor="accent5" w:themeShade="BF"/>
        </w:rPr>
        <w:t xml:space="preserve">ron </w:t>
      </w:r>
      <w:r w:rsidR="00AF032A" w:rsidRPr="00F12CBF">
        <w:rPr>
          <w:rFonts w:ascii="Times New Roman" w:hAnsi="Times New Roman" w:cs="Times New Roman"/>
          <w:color w:val="31849B" w:themeColor="accent5" w:themeShade="BF"/>
        </w:rPr>
        <w:t xml:space="preserve">por convertir a la </w:t>
      </w:r>
      <w:r w:rsidR="00C728AC" w:rsidRPr="00F12CBF">
        <w:rPr>
          <w:rFonts w:ascii="Times New Roman" w:hAnsi="Times New Roman" w:cs="Times New Roman"/>
          <w:color w:val="31849B" w:themeColor="accent5" w:themeShade="BF"/>
        </w:rPr>
        <w:t xml:space="preserve">región </w:t>
      </w:r>
      <w:r w:rsidR="00AF032A" w:rsidRPr="00F12CBF">
        <w:rPr>
          <w:rFonts w:ascii="Times New Roman" w:hAnsi="Times New Roman" w:cs="Times New Roman"/>
          <w:color w:val="31849B" w:themeColor="accent5" w:themeShade="BF"/>
        </w:rPr>
        <w:t xml:space="preserve">en un actor clave </w:t>
      </w:r>
      <w:r w:rsidR="00C728AC" w:rsidRPr="00F12CBF">
        <w:rPr>
          <w:rFonts w:ascii="Times New Roman" w:hAnsi="Times New Roman" w:cs="Times New Roman"/>
          <w:color w:val="31849B" w:themeColor="accent5" w:themeShade="BF"/>
        </w:rPr>
        <w:t xml:space="preserve">de la globalización, tanto así que </w:t>
      </w:r>
      <w:r w:rsidR="003A075F" w:rsidRPr="00F12CBF">
        <w:rPr>
          <w:rFonts w:ascii="Times New Roman" w:hAnsi="Times New Roman" w:cs="Times New Roman"/>
          <w:color w:val="31849B" w:themeColor="accent5" w:themeShade="BF"/>
        </w:rPr>
        <w:t xml:space="preserve">se </w:t>
      </w:r>
      <w:r w:rsidR="00C728AC" w:rsidRPr="00F12CBF">
        <w:rPr>
          <w:rFonts w:ascii="Times New Roman" w:hAnsi="Times New Roman" w:cs="Times New Roman"/>
          <w:color w:val="31849B" w:themeColor="accent5" w:themeShade="BF"/>
        </w:rPr>
        <w:t xml:space="preserve">está </w:t>
      </w:r>
      <w:r w:rsidR="00AF032A" w:rsidRPr="00F12CBF">
        <w:rPr>
          <w:rFonts w:ascii="Times New Roman" w:hAnsi="Times New Roman" w:cs="Times New Roman"/>
          <w:color w:val="31849B" w:themeColor="accent5" w:themeShade="BF"/>
        </w:rPr>
        <w:t>modifica</w:t>
      </w:r>
      <w:r w:rsidR="00C728AC" w:rsidRPr="00F12CBF">
        <w:rPr>
          <w:rFonts w:ascii="Times New Roman" w:hAnsi="Times New Roman" w:cs="Times New Roman"/>
          <w:color w:val="31849B" w:themeColor="accent5" w:themeShade="BF"/>
        </w:rPr>
        <w:t>n</w:t>
      </w:r>
      <w:r w:rsidR="00AF032A" w:rsidRPr="00F12CBF">
        <w:rPr>
          <w:rFonts w:ascii="Times New Roman" w:hAnsi="Times New Roman" w:cs="Times New Roman"/>
          <w:color w:val="31849B" w:themeColor="accent5" w:themeShade="BF"/>
        </w:rPr>
        <w:t xml:space="preserve">do </w:t>
      </w:r>
      <w:r w:rsidR="003A075F" w:rsidRPr="00F12CBF">
        <w:rPr>
          <w:rFonts w:ascii="Times New Roman" w:hAnsi="Times New Roman" w:cs="Times New Roman"/>
          <w:color w:val="31849B" w:themeColor="accent5" w:themeShade="BF"/>
        </w:rPr>
        <w:t xml:space="preserve">la forma </w:t>
      </w:r>
      <w:r w:rsidR="00FC39D0" w:rsidRPr="00F12CBF">
        <w:rPr>
          <w:rFonts w:ascii="Times New Roman" w:hAnsi="Times New Roman" w:cs="Times New Roman"/>
          <w:color w:val="31849B" w:themeColor="accent5" w:themeShade="BF"/>
        </w:rPr>
        <w:t>de ver a los países en el ajedrez del mundo.</w:t>
      </w:r>
    </w:p>
    <w:p w14:paraId="7B7F7B02" w14:textId="77777777" w:rsidR="003D4688" w:rsidRPr="00F12CBF" w:rsidRDefault="003D4688" w:rsidP="00C95BF4">
      <w:pPr>
        <w:spacing w:after="0" w:line="276" w:lineRule="auto"/>
        <w:jc w:val="both"/>
        <w:rPr>
          <w:rFonts w:ascii="Times New Roman" w:hAnsi="Times New Roman" w:cs="Times New Roman"/>
          <w:color w:val="31849B" w:themeColor="accent5" w:themeShade="BF"/>
        </w:rPr>
      </w:pPr>
    </w:p>
    <w:p w14:paraId="0BF38FCA" w14:textId="47613D5A" w:rsidR="00684CA1" w:rsidRPr="00F12CBF" w:rsidRDefault="001B30C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Sin lugar a dudas, </w:t>
      </w:r>
      <w:r w:rsidR="00A97F43" w:rsidRPr="00F12CBF">
        <w:rPr>
          <w:rFonts w:ascii="Times New Roman" w:hAnsi="Times New Roman" w:cs="Times New Roman"/>
          <w:color w:val="31849B" w:themeColor="accent5" w:themeShade="BF"/>
        </w:rPr>
        <w:t xml:space="preserve">Asia Pacífico </w:t>
      </w:r>
      <w:r w:rsidR="00AF032A" w:rsidRPr="00F12CBF">
        <w:rPr>
          <w:rFonts w:ascii="Times New Roman" w:hAnsi="Times New Roman" w:cs="Times New Roman"/>
          <w:color w:val="31849B" w:themeColor="accent5" w:themeShade="BF"/>
        </w:rPr>
        <w:t xml:space="preserve">es </w:t>
      </w:r>
      <w:r w:rsidR="00B22AAC" w:rsidRPr="00F12CBF">
        <w:rPr>
          <w:rFonts w:ascii="Times New Roman" w:hAnsi="Times New Roman" w:cs="Times New Roman"/>
          <w:color w:val="31849B" w:themeColor="accent5" w:themeShade="BF"/>
        </w:rPr>
        <w:t xml:space="preserve">hoy </w:t>
      </w:r>
      <w:r w:rsidR="00AF032A" w:rsidRPr="00F12CBF">
        <w:rPr>
          <w:rFonts w:ascii="Times New Roman" w:hAnsi="Times New Roman" w:cs="Times New Roman"/>
          <w:color w:val="31849B" w:themeColor="accent5" w:themeShade="BF"/>
        </w:rPr>
        <w:t xml:space="preserve">el </w:t>
      </w:r>
      <w:r w:rsidR="00AF032A" w:rsidRPr="00F12CBF">
        <w:rPr>
          <w:rFonts w:ascii="Times New Roman" w:hAnsi="Times New Roman" w:cs="Times New Roman"/>
          <w:b/>
          <w:color w:val="31849B" w:themeColor="accent5" w:themeShade="BF"/>
        </w:rPr>
        <w:t>mo</w:t>
      </w:r>
      <w:r w:rsidR="009B030C" w:rsidRPr="00F12CBF">
        <w:rPr>
          <w:rFonts w:ascii="Times New Roman" w:hAnsi="Times New Roman" w:cs="Times New Roman"/>
          <w:b/>
          <w:color w:val="31849B" w:themeColor="accent5" w:themeShade="BF"/>
        </w:rPr>
        <w:t>tor de la economía mundial</w:t>
      </w:r>
      <w:r w:rsidR="00217088" w:rsidRPr="00F12CBF">
        <w:rPr>
          <w:rFonts w:ascii="Times New Roman" w:hAnsi="Times New Roman" w:cs="Times New Roman"/>
          <w:color w:val="31849B" w:themeColor="accent5" w:themeShade="BF"/>
        </w:rPr>
        <w:t>.</w:t>
      </w:r>
      <w:r w:rsidR="003A075F" w:rsidRPr="00F12CBF">
        <w:rPr>
          <w:rFonts w:ascii="Times New Roman" w:hAnsi="Times New Roman" w:cs="Times New Roman"/>
          <w:color w:val="31849B" w:themeColor="accent5" w:themeShade="BF"/>
        </w:rPr>
        <w:t xml:space="preserve"> </w:t>
      </w:r>
      <w:r w:rsidR="00116E73" w:rsidRPr="00F12CBF">
        <w:rPr>
          <w:rFonts w:ascii="Times New Roman" w:hAnsi="Times New Roman" w:cs="Times New Roman"/>
          <w:color w:val="31849B" w:themeColor="accent5" w:themeShade="BF"/>
        </w:rPr>
        <w:t xml:space="preserve">Según </w:t>
      </w:r>
      <w:r w:rsidRPr="00F12CBF">
        <w:rPr>
          <w:rFonts w:ascii="Times New Roman" w:hAnsi="Times New Roman" w:cs="Times New Roman"/>
          <w:color w:val="31849B" w:themeColor="accent5" w:themeShade="BF"/>
        </w:rPr>
        <w:t>diversos análisis</w:t>
      </w:r>
      <w:r w:rsidR="00116E73" w:rsidRPr="00F12CBF">
        <w:rPr>
          <w:rFonts w:ascii="Times New Roman" w:hAnsi="Times New Roman" w:cs="Times New Roman"/>
          <w:color w:val="31849B" w:themeColor="accent5" w:themeShade="BF"/>
        </w:rPr>
        <w:t xml:space="preserve">, </w:t>
      </w:r>
      <w:r w:rsidR="00AF032A" w:rsidRPr="00F12CBF">
        <w:rPr>
          <w:rFonts w:ascii="Times New Roman" w:hAnsi="Times New Roman" w:cs="Times New Roman"/>
          <w:color w:val="31849B" w:themeColor="accent5" w:themeShade="BF"/>
        </w:rPr>
        <w:t>las economías asiáticas contribuirán en más de 50</w:t>
      </w:r>
      <w:r w:rsidR="00D9434C" w:rsidRPr="00F12CBF">
        <w:rPr>
          <w:rFonts w:ascii="Times New Roman" w:hAnsi="Times New Roman" w:cs="Times New Roman"/>
          <w:color w:val="31849B" w:themeColor="accent5" w:themeShade="BF"/>
        </w:rPr>
        <w:t xml:space="preserve"> </w:t>
      </w:r>
      <w:r w:rsidR="00AF032A" w:rsidRPr="00F12CBF">
        <w:rPr>
          <w:rFonts w:ascii="Times New Roman" w:hAnsi="Times New Roman" w:cs="Times New Roman"/>
          <w:color w:val="31849B" w:themeColor="accent5" w:themeShade="BF"/>
        </w:rPr>
        <w:t>% al crecimiento mundial en los próximos 10 años.</w:t>
      </w:r>
      <w:r w:rsidR="00684CA1" w:rsidRPr="00F12CBF">
        <w:rPr>
          <w:rFonts w:ascii="Times New Roman" w:hAnsi="Times New Roman" w:cs="Times New Roman"/>
          <w:color w:val="31849B" w:themeColor="accent5" w:themeShade="BF"/>
        </w:rPr>
        <w:t xml:space="preserve"> La región tiene un</w:t>
      </w:r>
      <w:r w:rsidR="00B500AF" w:rsidRPr="00F12CBF">
        <w:rPr>
          <w:rFonts w:ascii="Times New Roman" w:hAnsi="Times New Roman" w:cs="Times New Roman"/>
          <w:color w:val="31849B" w:themeColor="accent5" w:themeShade="BF"/>
        </w:rPr>
        <w:t>a gran importancia</w:t>
      </w:r>
      <w:r w:rsidR="00684CA1" w:rsidRPr="00F12CBF">
        <w:rPr>
          <w:rFonts w:ascii="Times New Roman" w:hAnsi="Times New Roman" w:cs="Times New Roman"/>
          <w:color w:val="31849B" w:themeColor="accent5" w:themeShade="BF"/>
        </w:rPr>
        <w:t>, no sólo por sus tasas de crecimiento económico, sino también por su incidencia en temas como el medio ambiente, la</w:t>
      </w:r>
      <w:r w:rsidR="009F00D8" w:rsidRPr="00F12CBF">
        <w:rPr>
          <w:rFonts w:ascii="Times New Roman" w:hAnsi="Times New Roman" w:cs="Times New Roman"/>
          <w:color w:val="31849B" w:themeColor="accent5" w:themeShade="BF"/>
        </w:rPr>
        <w:t>s</w:t>
      </w:r>
      <w:r w:rsidR="00684CA1" w:rsidRPr="00F12CBF">
        <w:rPr>
          <w:rFonts w:ascii="Times New Roman" w:hAnsi="Times New Roman" w:cs="Times New Roman"/>
          <w:color w:val="31849B" w:themeColor="accent5" w:themeShade="BF"/>
        </w:rPr>
        <w:t xml:space="preserve"> migraci</w:t>
      </w:r>
      <w:r w:rsidR="009F00D8" w:rsidRPr="00F12CBF">
        <w:rPr>
          <w:rFonts w:ascii="Times New Roman" w:hAnsi="Times New Roman" w:cs="Times New Roman"/>
          <w:color w:val="31849B" w:themeColor="accent5" w:themeShade="BF"/>
        </w:rPr>
        <w:t>ones</w:t>
      </w:r>
      <w:r w:rsidR="00684CA1" w:rsidRPr="00F12CBF">
        <w:rPr>
          <w:rFonts w:ascii="Times New Roman" w:hAnsi="Times New Roman" w:cs="Times New Roman"/>
          <w:color w:val="31849B" w:themeColor="accent5" w:themeShade="BF"/>
        </w:rPr>
        <w:t>, la ciencia</w:t>
      </w:r>
      <w:r w:rsidR="003A075F" w:rsidRPr="00F12CBF">
        <w:rPr>
          <w:rFonts w:ascii="Times New Roman" w:hAnsi="Times New Roman" w:cs="Times New Roman"/>
          <w:color w:val="31849B" w:themeColor="accent5" w:themeShade="BF"/>
        </w:rPr>
        <w:t xml:space="preserve">, la </w:t>
      </w:r>
      <w:r w:rsidR="00684CA1" w:rsidRPr="00F12CBF">
        <w:rPr>
          <w:rFonts w:ascii="Times New Roman" w:hAnsi="Times New Roman" w:cs="Times New Roman"/>
          <w:color w:val="31849B" w:themeColor="accent5" w:themeShade="BF"/>
        </w:rPr>
        <w:t>tecnología y la seguridad</w:t>
      </w:r>
      <w:r w:rsidR="003A075F" w:rsidRPr="00F12CBF">
        <w:rPr>
          <w:rFonts w:ascii="Times New Roman" w:hAnsi="Times New Roman" w:cs="Times New Roman"/>
          <w:color w:val="31849B" w:themeColor="accent5" w:themeShade="BF"/>
        </w:rPr>
        <w:t xml:space="preserve"> mundial</w:t>
      </w:r>
      <w:r w:rsidR="00684CA1" w:rsidRPr="00F12CBF">
        <w:rPr>
          <w:rFonts w:ascii="Times New Roman" w:hAnsi="Times New Roman" w:cs="Times New Roman"/>
          <w:color w:val="31849B" w:themeColor="accent5" w:themeShade="BF"/>
        </w:rPr>
        <w:t>.</w:t>
      </w:r>
    </w:p>
    <w:p w14:paraId="0E485455" w14:textId="77777777" w:rsidR="001B30C3" w:rsidRPr="00F12CBF" w:rsidRDefault="001B30C3" w:rsidP="00C95BF4">
      <w:pPr>
        <w:spacing w:after="0" w:line="276" w:lineRule="auto"/>
        <w:jc w:val="both"/>
        <w:rPr>
          <w:rFonts w:ascii="Times New Roman" w:hAnsi="Times New Roman" w:cs="Times New Roman"/>
          <w:color w:val="31849B" w:themeColor="accent5" w:themeShade="BF"/>
        </w:rPr>
      </w:pPr>
    </w:p>
    <w:p w14:paraId="07D8079D" w14:textId="3C88D02F" w:rsidR="001B30C3" w:rsidRPr="00F12CBF" w:rsidRDefault="0021708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la región c</w:t>
      </w:r>
      <w:r w:rsidR="008603E5" w:rsidRPr="00F12CBF">
        <w:rPr>
          <w:rFonts w:ascii="Times New Roman" w:hAnsi="Times New Roman" w:cs="Times New Roman"/>
          <w:color w:val="31849B" w:themeColor="accent5" w:themeShade="BF"/>
        </w:rPr>
        <w:t>abe destacar el papel de China</w:t>
      </w:r>
      <w:r w:rsidR="00847481" w:rsidRPr="00F12CBF">
        <w:rPr>
          <w:rFonts w:ascii="Times New Roman" w:hAnsi="Times New Roman" w:cs="Times New Roman"/>
          <w:color w:val="31849B" w:themeColor="accent5" w:themeShade="BF"/>
        </w:rPr>
        <w:t xml:space="preserve"> [</w:t>
      </w:r>
      <w:hyperlink r:id="rId13" w:history="1">
        <w:r w:rsidR="00847481" w:rsidRPr="00F12CBF">
          <w:rPr>
            <w:rStyle w:val="Hipervnculo"/>
            <w:rFonts w:ascii="Times New Roman" w:hAnsi="Times New Roman" w:cs="Times New Roman"/>
            <w:color w:val="31849B" w:themeColor="accent5" w:themeShade="BF"/>
          </w:rPr>
          <w:t>VER</w:t>
        </w:r>
      </w:hyperlink>
      <w:r w:rsidR="00847481" w:rsidRPr="00F12CBF">
        <w:rPr>
          <w:rFonts w:ascii="Times New Roman" w:hAnsi="Times New Roman" w:cs="Times New Roman"/>
          <w:color w:val="31849B" w:themeColor="accent5" w:themeShade="BF"/>
        </w:rPr>
        <w:t>]</w:t>
      </w:r>
      <w:r w:rsidR="008603E5" w:rsidRPr="00F12CBF">
        <w:rPr>
          <w:rFonts w:ascii="Times New Roman" w:hAnsi="Times New Roman" w:cs="Times New Roman"/>
          <w:color w:val="31849B" w:themeColor="accent5" w:themeShade="BF"/>
        </w:rPr>
        <w:t>,</w:t>
      </w:r>
      <w:r w:rsidR="001B30C3" w:rsidRPr="00F12CBF">
        <w:rPr>
          <w:rFonts w:ascii="Times New Roman" w:hAnsi="Times New Roman" w:cs="Times New Roman"/>
          <w:color w:val="31849B" w:themeColor="accent5" w:themeShade="BF"/>
        </w:rPr>
        <w:t xml:space="preserve"> </w:t>
      </w:r>
      <w:r w:rsidR="00B500AF" w:rsidRPr="00F12CBF">
        <w:rPr>
          <w:rFonts w:ascii="Times New Roman" w:hAnsi="Times New Roman" w:cs="Times New Roman"/>
          <w:color w:val="31849B" w:themeColor="accent5" w:themeShade="BF"/>
        </w:rPr>
        <w:t xml:space="preserve">en el actualidad </w:t>
      </w:r>
      <w:r w:rsidR="001B30C3" w:rsidRPr="00F12CBF">
        <w:rPr>
          <w:rFonts w:ascii="Times New Roman" w:hAnsi="Times New Roman" w:cs="Times New Roman"/>
          <w:color w:val="31849B" w:themeColor="accent5" w:themeShade="BF"/>
        </w:rPr>
        <w:t xml:space="preserve">la primera economía del mundo, miembro permanente del Consejo de Seguridad de Naciones Unidas y </w:t>
      </w:r>
      <w:r w:rsidR="009F00D8" w:rsidRPr="00F12CBF">
        <w:rPr>
          <w:rFonts w:ascii="Times New Roman" w:hAnsi="Times New Roman" w:cs="Times New Roman"/>
          <w:color w:val="31849B" w:themeColor="accent5" w:themeShade="BF"/>
        </w:rPr>
        <w:t xml:space="preserve">un </w:t>
      </w:r>
      <w:r w:rsidR="001B30C3" w:rsidRPr="00F12CBF">
        <w:rPr>
          <w:rFonts w:ascii="Times New Roman" w:hAnsi="Times New Roman" w:cs="Times New Roman"/>
          <w:color w:val="31849B" w:themeColor="accent5" w:themeShade="BF"/>
        </w:rPr>
        <w:t xml:space="preserve">país con </w:t>
      </w:r>
      <w:r w:rsidR="009F00D8" w:rsidRPr="00F12CBF">
        <w:rPr>
          <w:rFonts w:ascii="Times New Roman" w:hAnsi="Times New Roman" w:cs="Times New Roman"/>
          <w:color w:val="31849B" w:themeColor="accent5" w:themeShade="BF"/>
        </w:rPr>
        <w:t xml:space="preserve">el </w:t>
      </w:r>
      <w:r w:rsidR="001B30C3" w:rsidRPr="00F12CBF">
        <w:rPr>
          <w:rFonts w:ascii="Times New Roman" w:hAnsi="Times New Roman" w:cs="Times New Roman"/>
          <w:color w:val="31849B" w:themeColor="accent5" w:themeShade="BF"/>
        </w:rPr>
        <w:t xml:space="preserve">potencial suficiente para cuestionar la hegemonía estadounidense. Asimismo, </w:t>
      </w:r>
      <w:r w:rsidR="003A075F" w:rsidRPr="00F12CBF">
        <w:rPr>
          <w:rFonts w:ascii="Times New Roman" w:hAnsi="Times New Roman" w:cs="Times New Roman"/>
          <w:color w:val="31849B" w:themeColor="accent5" w:themeShade="BF"/>
        </w:rPr>
        <w:t xml:space="preserve">es </w:t>
      </w:r>
      <w:r w:rsidR="009F00D8" w:rsidRPr="00F12CBF">
        <w:rPr>
          <w:rFonts w:ascii="Times New Roman" w:hAnsi="Times New Roman" w:cs="Times New Roman"/>
          <w:color w:val="31849B" w:themeColor="accent5" w:themeShade="BF"/>
        </w:rPr>
        <w:t xml:space="preserve">un hecho </w:t>
      </w:r>
      <w:r w:rsidR="003A075F" w:rsidRPr="00F12CBF">
        <w:rPr>
          <w:rFonts w:ascii="Times New Roman" w:hAnsi="Times New Roman" w:cs="Times New Roman"/>
          <w:color w:val="31849B" w:themeColor="accent5" w:themeShade="BF"/>
        </w:rPr>
        <w:t xml:space="preserve">relevante </w:t>
      </w:r>
      <w:r w:rsidR="001B30C3" w:rsidRPr="00F12CBF">
        <w:rPr>
          <w:rFonts w:ascii="Times New Roman" w:hAnsi="Times New Roman" w:cs="Times New Roman"/>
          <w:color w:val="31849B" w:themeColor="accent5" w:themeShade="BF"/>
        </w:rPr>
        <w:t xml:space="preserve">que la clase media mundial se concentra </w:t>
      </w:r>
      <w:r w:rsidR="003A075F" w:rsidRPr="00F12CBF">
        <w:rPr>
          <w:rFonts w:ascii="Times New Roman" w:hAnsi="Times New Roman" w:cs="Times New Roman"/>
          <w:color w:val="31849B" w:themeColor="accent5" w:themeShade="BF"/>
        </w:rPr>
        <w:t xml:space="preserve">hoy </w:t>
      </w:r>
      <w:r w:rsidR="001B30C3" w:rsidRPr="00F12CBF">
        <w:rPr>
          <w:rFonts w:ascii="Times New Roman" w:hAnsi="Times New Roman" w:cs="Times New Roman"/>
          <w:color w:val="31849B" w:themeColor="accent5" w:themeShade="BF"/>
        </w:rPr>
        <w:t>en Asia, factor que hace</w:t>
      </w:r>
      <w:r w:rsidR="00B500AF" w:rsidRPr="00F12CBF">
        <w:rPr>
          <w:rFonts w:ascii="Times New Roman" w:hAnsi="Times New Roman" w:cs="Times New Roman"/>
          <w:color w:val="31849B" w:themeColor="accent5" w:themeShade="BF"/>
        </w:rPr>
        <w:t xml:space="preserve"> que todos los países del mundo quieran invertir en ese continente</w:t>
      </w:r>
      <w:r w:rsidR="001B30C3" w:rsidRPr="00F12CBF">
        <w:rPr>
          <w:rFonts w:ascii="Times New Roman" w:hAnsi="Times New Roman" w:cs="Times New Roman"/>
          <w:color w:val="31849B" w:themeColor="accent5" w:themeShade="BF"/>
        </w:rPr>
        <w:t xml:space="preserve">. </w:t>
      </w:r>
    </w:p>
    <w:p w14:paraId="4B5D3E2C" w14:textId="77777777" w:rsidR="00C636B1" w:rsidRPr="00F12CBF" w:rsidRDefault="00C636B1"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4B01AD28" w14:textId="77777777" w:rsidTr="00120F66">
        <w:tc>
          <w:tcPr>
            <w:tcW w:w="8978" w:type="dxa"/>
            <w:gridSpan w:val="2"/>
            <w:shd w:val="clear" w:color="auto" w:fill="000000" w:themeFill="text1"/>
          </w:tcPr>
          <w:p w14:paraId="0722541E" w14:textId="77777777" w:rsidR="00B37012" w:rsidRPr="00F12CBF" w:rsidRDefault="00B3701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5F264289" w14:textId="77777777" w:rsidTr="00120F66">
        <w:tc>
          <w:tcPr>
            <w:tcW w:w="2518" w:type="dxa"/>
          </w:tcPr>
          <w:p w14:paraId="1A5CC275" w14:textId="77777777" w:rsidR="00B37012" w:rsidRPr="00F12CBF" w:rsidRDefault="00B3701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739CBDB2" w14:textId="1B080457" w:rsidR="00B37012" w:rsidRPr="00F12CBF" w:rsidRDefault="00B3701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rPr>
              <w:t>Datos que ilustran la realidad de la región Asia pacífico</w:t>
            </w:r>
          </w:p>
        </w:tc>
      </w:tr>
      <w:tr w:rsidR="00B37012" w:rsidRPr="00F12CBF" w14:paraId="6E59EE83" w14:textId="77777777" w:rsidTr="00120F66">
        <w:tc>
          <w:tcPr>
            <w:tcW w:w="2518" w:type="dxa"/>
          </w:tcPr>
          <w:p w14:paraId="59D358C3" w14:textId="77777777" w:rsidR="00B37012" w:rsidRPr="00F12CBF" w:rsidRDefault="00B37012"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6D7FDEF8" w14:textId="79D22DB3" w:rsidR="00B37012" w:rsidRPr="00F12CBF" w:rsidRDefault="00386A57"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w:t>
            </w:r>
            <w:r w:rsidR="00B37012" w:rsidRPr="00F12CBF">
              <w:rPr>
                <w:rFonts w:ascii="Times New Roman" w:hAnsi="Times New Roman" w:cs="Times New Roman"/>
                <w:color w:val="31849B" w:themeColor="accent5" w:themeShade="BF"/>
              </w:rPr>
              <w:t xml:space="preserve"> territorio </w:t>
            </w:r>
            <w:r w:rsidRPr="00F12CBF">
              <w:rPr>
                <w:rFonts w:ascii="Times New Roman" w:hAnsi="Times New Roman" w:cs="Times New Roman"/>
                <w:color w:val="31849B" w:themeColor="accent5" w:themeShade="BF"/>
              </w:rPr>
              <w:t xml:space="preserve">de la región Asia Pacífico </w:t>
            </w:r>
            <w:r w:rsidR="00B37012" w:rsidRPr="00F12CBF">
              <w:rPr>
                <w:rFonts w:ascii="Times New Roman" w:hAnsi="Times New Roman" w:cs="Times New Roman"/>
                <w:color w:val="31849B" w:themeColor="accent5" w:themeShade="BF"/>
              </w:rPr>
              <w:t>cubre 17</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de la superficie terrestre y concentra alre</w:t>
            </w:r>
            <w:r w:rsidRPr="00F12CBF">
              <w:rPr>
                <w:rFonts w:ascii="Times New Roman" w:hAnsi="Times New Roman" w:cs="Times New Roman"/>
                <w:color w:val="31849B" w:themeColor="accent5" w:themeShade="BF"/>
              </w:rPr>
              <w:t>dedor de</w:t>
            </w:r>
            <w:r w:rsidR="00B37012" w:rsidRPr="00F12CBF">
              <w:rPr>
                <w:rFonts w:ascii="Times New Roman" w:hAnsi="Times New Roman" w:cs="Times New Roman"/>
                <w:color w:val="31849B" w:themeColor="accent5" w:themeShade="BF"/>
              </w:rPr>
              <w:t xml:space="preserve"> 60</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de la población mundial. En 2012</w:t>
            </w:r>
            <w:r w:rsidRPr="00F12CBF">
              <w:rPr>
                <w:rFonts w:ascii="Times New Roman" w:hAnsi="Times New Roman" w:cs="Times New Roman"/>
                <w:color w:val="31849B" w:themeColor="accent5" w:themeShade="BF"/>
              </w:rPr>
              <w:t>,</w:t>
            </w:r>
            <w:r w:rsidR="00B37012" w:rsidRPr="00F12CBF">
              <w:rPr>
                <w:rFonts w:ascii="Times New Roman" w:hAnsi="Times New Roman" w:cs="Times New Roman"/>
                <w:color w:val="31849B" w:themeColor="accent5" w:themeShade="BF"/>
              </w:rPr>
              <w:t xml:space="preserve"> representó </w:t>
            </w:r>
            <w:r w:rsidRPr="00F12CBF">
              <w:rPr>
                <w:rFonts w:ascii="Times New Roman" w:hAnsi="Times New Roman" w:cs="Times New Roman"/>
                <w:color w:val="31849B" w:themeColor="accent5" w:themeShade="BF"/>
              </w:rPr>
              <w:t>alrededor de</w:t>
            </w:r>
            <w:r w:rsidR="00B37012" w:rsidRPr="00F12CBF">
              <w:rPr>
                <w:rFonts w:ascii="Times New Roman" w:hAnsi="Times New Roman" w:cs="Times New Roman"/>
                <w:color w:val="31849B" w:themeColor="accent5" w:themeShade="BF"/>
              </w:rPr>
              <w:t xml:space="preserve"> 35</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del PIB mundial y 32</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de las exportaciones e importaciones mundiales</w:t>
            </w:r>
            <w:r w:rsidRPr="00F12CBF">
              <w:rPr>
                <w:rFonts w:ascii="Times New Roman" w:hAnsi="Times New Roman" w:cs="Times New Roman"/>
                <w:color w:val="31849B" w:themeColor="accent5" w:themeShade="BF"/>
              </w:rPr>
              <w:t xml:space="preserve"> se concentraron en esa zona</w:t>
            </w:r>
            <w:r w:rsidR="00B37012" w:rsidRPr="00F12CBF">
              <w:rPr>
                <w:rFonts w:ascii="Times New Roman" w:hAnsi="Times New Roman" w:cs="Times New Roman"/>
                <w:color w:val="31849B" w:themeColor="accent5" w:themeShade="BF"/>
              </w:rPr>
              <w:t xml:space="preserve">. Los salarios en </w:t>
            </w:r>
            <w:r w:rsidRPr="00F12CBF">
              <w:rPr>
                <w:rFonts w:ascii="Times New Roman" w:hAnsi="Times New Roman" w:cs="Times New Roman"/>
                <w:color w:val="31849B" w:themeColor="accent5" w:themeShade="BF"/>
              </w:rPr>
              <w:t>el mundo crecieron una media de</w:t>
            </w:r>
            <w:r w:rsidR="00B37012" w:rsidRPr="00F12CBF">
              <w:rPr>
                <w:rFonts w:ascii="Times New Roman" w:hAnsi="Times New Roman" w:cs="Times New Roman"/>
                <w:color w:val="31849B" w:themeColor="accent5" w:themeShade="BF"/>
              </w:rPr>
              <w:t xml:space="preserve"> 2</w:t>
            </w:r>
            <w:r w:rsidR="00D9434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en 2013, mientras que en Asia </w:t>
            </w:r>
            <w:r w:rsidR="00B37012" w:rsidRPr="00F12CBF">
              <w:rPr>
                <w:rFonts w:ascii="Times New Roman" w:hAnsi="Times New Roman" w:cs="Times New Roman"/>
                <w:color w:val="31849B" w:themeColor="accent5" w:themeShade="BF"/>
              </w:rPr>
              <w:t xml:space="preserve">Pacífico </w:t>
            </w:r>
            <w:r w:rsidRPr="00F12CBF">
              <w:rPr>
                <w:rFonts w:ascii="Times New Roman" w:hAnsi="Times New Roman" w:cs="Times New Roman"/>
                <w:color w:val="31849B" w:themeColor="accent5" w:themeShade="BF"/>
              </w:rPr>
              <w:t>aumentaron</w:t>
            </w:r>
            <w:r w:rsidR="00B37012" w:rsidRPr="00F12CBF">
              <w:rPr>
                <w:rFonts w:ascii="Times New Roman" w:hAnsi="Times New Roman" w:cs="Times New Roman"/>
                <w:color w:val="31849B" w:themeColor="accent5" w:themeShade="BF"/>
              </w:rPr>
              <w:t xml:space="preserve"> 6</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xml:space="preserve">% en promedio, según datos de la Organización Mundial del Trabajo. </w:t>
            </w:r>
          </w:p>
          <w:p w14:paraId="1C010643" w14:textId="345346DC" w:rsidR="00B37012" w:rsidRPr="00F12CBF" w:rsidRDefault="00386A57" w:rsidP="00D9434C">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La </w:t>
            </w:r>
            <w:r w:rsidR="00B37012" w:rsidRPr="00F12CBF">
              <w:rPr>
                <w:rFonts w:ascii="Times New Roman" w:hAnsi="Times New Roman" w:cs="Times New Roman"/>
                <w:color w:val="31849B" w:themeColor="accent5" w:themeShade="BF"/>
              </w:rPr>
              <w:t xml:space="preserve">región </w:t>
            </w:r>
            <w:r w:rsidRPr="00F12CBF">
              <w:rPr>
                <w:rFonts w:ascii="Times New Roman" w:hAnsi="Times New Roman" w:cs="Times New Roman"/>
                <w:color w:val="31849B" w:themeColor="accent5" w:themeShade="BF"/>
              </w:rPr>
              <w:t xml:space="preserve">también </w:t>
            </w:r>
            <w:r w:rsidR="00B37012" w:rsidRPr="00F12CBF">
              <w:rPr>
                <w:rFonts w:ascii="Times New Roman" w:hAnsi="Times New Roman" w:cs="Times New Roman"/>
                <w:color w:val="31849B" w:themeColor="accent5" w:themeShade="BF"/>
              </w:rPr>
              <w:t>concentra 69</w:t>
            </w:r>
            <w:r w:rsidR="00D9434C"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 xml:space="preserve"> del total de las reservas mundiales de divisas, </w:t>
            </w:r>
            <w:r w:rsidRPr="00F12CBF">
              <w:rPr>
                <w:rFonts w:ascii="Times New Roman" w:hAnsi="Times New Roman" w:cs="Times New Roman"/>
                <w:color w:val="31849B" w:themeColor="accent5" w:themeShade="BF"/>
              </w:rPr>
              <w:t xml:space="preserve">lo </w:t>
            </w:r>
            <w:r w:rsidR="00B37012" w:rsidRPr="00F12CBF">
              <w:rPr>
                <w:rFonts w:ascii="Times New Roman" w:hAnsi="Times New Roman" w:cs="Times New Roman"/>
                <w:color w:val="31849B" w:themeColor="accent5" w:themeShade="BF"/>
              </w:rPr>
              <w:t xml:space="preserve">que le </w:t>
            </w:r>
            <w:r w:rsidRPr="00F12CBF">
              <w:rPr>
                <w:rFonts w:ascii="Times New Roman" w:hAnsi="Times New Roman" w:cs="Times New Roman"/>
                <w:color w:val="31849B" w:themeColor="accent5" w:themeShade="BF"/>
              </w:rPr>
              <w:t xml:space="preserve"> permite</w:t>
            </w:r>
            <w:r w:rsidR="00B37012" w:rsidRPr="00F12CBF">
              <w:rPr>
                <w:rFonts w:ascii="Times New Roman" w:hAnsi="Times New Roman" w:cs="Times New Roman"/>
                <w:color w:val="31849B" w:themeColor="accent5" w:themeShade="BF"/>
              </w:rPr>
              <w:t xml:space="preserve"> una </w:t>
            </w:r>
            <w:r w:rsidRPr="00F12CBF">
              <w:rPr>
                <w:rFonts w:ascii="Times New Roman" w:hAnsi="Times New Roman" w:cs="Times New Roman"/>
                <w:color w:val="31849B" w:themeColor="accent5" w:themeShade="BF"/>
              </w:rPr>
              <w:t xml:space="preserve">enorme </w:t>
            </w:r>
            <w:r w:rsidR="00B37012" w:rsidRPr="00F12CBF">
              <w:rPr>
                <w:rFonts w:ascii="Times New Roman" w:hAnsi="Times New Roman" w:cs="Times New Roman"/>
                <w:color w:val="31849B" w:themeColor="accent5" w:themeShade="BF"/>
              </w:rPr>
              <w:t xml:space="preserve">capacidad de acción, respuesta y movilidad ante las crisis económicas. </w:t>
            </w:r>
          </w:p>
        </w:tc>
      </w:tr>
    </w:tbl>
    <w:p w14:paraId="7029463B" w14:textId="56BF8238" w:rsidR="00AF032A" w:rsidRPr="00F12CBF" w:rsidRDefault="00AF032A" w:rsidP="00C95BF4">
      <w:pPr>
        <w:spacing w:after="0" w:line="276" w:lineRule="auto"/>
        <w:jc w:val="both"/>
        <w:rPr>
          <w:rFonts w:ascii="Times New Roman" w:hAnsi="Times New Roman" w:cs="Times New Roman"/>
          <w:color w:val="31849B" w:themeColor="accent5" w:themeShade="BF"/>
        </w:rPr>
      </w:pPr>
    </w:p>
    <w:p w14:paraId="7801019C" w14:textId="31042788" w:rsidR="00AF032A" w:rsidRPr="00F12CBF" w:rsidRDefault="001B30C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Por otra parte, a</w:t>
      </w:r>
      <w:r w:rsidR="00AF032A" w:rsidRPr="00F12CBF">
        <w:rPr>
          <w:rFonts w:ascii="Times New Roman" w:hAnsi="Times New Roman" w:cs="Times New Roman"/>
          <w:color w:val="31849B" w:themeColor="accent5" w:themeShade="BF"/>
        </w:rPr>
        <w:t xml:space="preserve"> diferencia de otras </w:t>
      </w:r>
      <w:r w:rsidR="00116E73" w:rsidRPr="00F12CBF">
        <w:rPr>
          <w:rFonts w:ascii="Times New Roman" w:hAnsi="Times New Roman" w:cs="Times New Roman"/>
          <w:color w:val="31849B" w:themeColor="accent5" w:themeShade="BF"/>
        </w:rPr>
        <w:t xml:space="preserve">regiones </w:t>
      </w:r>
      <w:r w:rsidR="00AF032A" w:rsidRPr="00F12CBF">
        <w:rPr>
          <w:rFonts w:ascii="Times New Roman" w:hAnsi="Times New Roman" w:cs="Times New Roman"/>
          <w:color w:val="31849B" w:themeColor="accent5" w:themeShade="BF"/>
        </w:rPr>
        <w:t xml:space="preserve">del mundo, el crecimiento económico </w:t>
      </w:r>
      <w:r w:rsidR="00386A57" w:rsidRPr="00F12CBF">
        <w:rPr>
          <w:rFonts w:ascii="Times New Roman" w:hAnsi="Times New Roman" w:cs="Times New Roman"/>
          <w:color w:val="31849B" w:themeColor="accent5" w:themeShade="BF"/>
        </w:rPr>
        <w:t>de</w:t>
      </w:r>
      <w:r w:rsidR="00AF032A" w:rsidRPr="00F12CBF">
        <w:rPr>
          <w:rFonts w:ascii="Times New Roman" w:hAnsi="Times New Roman" w:cs="Times New Roman"/>
          <w:color w:val="31849B" w:themeColor="accent5" w:themeShade="BF"/>
        </w:rPr>
        <w:t xml:space="preserve"> Asia ha venido acompañado de éxitos en la lucha contra la pobreza y el mejoramiento del nivel de vida de sus pobla</w:t>
      </w:r>
      <w:r w:rsidR="009F00D8" w:rsidRPr="00F12CBF">
        <w:rPr>
          <w:rFonts w:ascii="Times New Roman" w:hAnsi="Times New Roman" w:cs="Times New Roman"/>
          <w:color w:val="31849B" w:themeColor="accent5" w:themeShade="BF"/>
        </w:rPr>
        <w:t>dores</w:t>
      </w:r>
      <w:r w:rsidR="00AF032A" w:rsidRPr="00F12CBF">
        <w:rPr>
          <w:rFonts w:ascii="Times New Roman" w:hAnsi="Times New Roman" w:cs="Times New Roman"/>
          <w:color w:val="31849B" w:themeColor="accent5" w:themeShade="BF"/>
        </w:rPr>
        <w:t xml:space="preserve">. </w:t>
      </w:r>
      <w:r w:rsidR="009F00D8" w:rsidRPr="00F12CBF">
        <w:rPr>
          <w:rFonts w:ascii="Times New Roman" w:hAnsi="Times New Roman" w:cs="Times New Roman"/>
          <w:color w:val="31849B" w:themeColor="accent5" w:themeShade="BF"/>
        </w:rPr>
        <w:t>El número de personas que viven en la extrema pobreza ha descendido de 1.500 millones a 947 millones entre 1990 y 2008. Por lo tanto</w:t>
      </w:r>
      <w:r w:rsidR="00386A57" w:rsidRPr="00F12CBF">
        <w:rPr>
          <w:rFonts w:ascii="Times New Roman" w:hAnsi="Times New Roman" w:cs="Times New Roman"/>
          <w:color w:val="31849B" w:themeColor="accent5" w:themeShade="BF"/>
        </w:rPr>
        <w:t>,</w:t>
      </w:r>
      <w:r w:rsidR="009F00D8" w:rsidRPr="00F12CBF">
        <w:rPr>
          <w:rFonts w:ascii="Times New Roman" w:hAnsi="Times New Roman" w:cs="Times New Roman"/>
          <w:color w:val="31849B" w:themeColor="accent5" w:themeShade="BF"/>
        </w:rPr>
        <w:t xml:space="preserve"> la r</w:t>
      </w:r>
      <w:r w:rsidR="00386A57" w:rsidRPr="00F12CBF">
        <w:rPr>
          <w:rFonts w:ascii="Times New Roman" w:hAnsi="Times New Roman" w:cs="Times New Roman"/>
          <w:color w:val="31849B" w:themeColor="accent5" w:themeShade="BF"/>
        </w:rPr>
        <w:t>egión va camino de alcanzar el p</w:t>
      </w:r>
      <w:r w:rsidR="009F00D8" w:rsidRPr="00F12CBF">
        <w:rPr>
          <w:rFonts w:ascii="Times New Roman" w:hAnsi="Times New Roman" w:cs="Times New Roman"/>
          <w:color w:val="31849B" w:themeColor="accent5" w:themeShade="BF"/>
        </w:rPr>
        <w:t>rimer Objetivo de Desarrollo del Milenio (ODM), que es reducir a la mitad la proporción de personas que viven en la pobreza extrema antes del año 2015.</w:t>
      </w:r>
    </w:p>
    <w:p w14:paraId="5326E83D" w14:textId="77777777" w:rsidR="00C636B1" w:rsidRPr="00F12CBF" w:rsidRDefault="00C636B1"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5C4EB06A" w14:textId="77777777" w:rsidTr="00120F66">
        <w:tc>
          <w:tcPr>
            <w:tcW w:w="8978" w:type="dxa"/>
            <w:gridSpan w:val="2"/>
            <w:shd w:val="clear" w:color="auto" w:fill="000000" w:themeFill="text1"/>
          </w:tcPr>
          <w:p w14:paraId="74EDA7E3" w14:textId="77777777" w:rsidR="00B37012" w:rsidRPr="00F12CBF" w:rsidRDefault="00B3701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B37012" w:rsidRPr="00F12CBF" w14:paraId="7A26CDDB" w14:textId="77777777" w:rsidTr="00120F66">
        <w:tc>
          <w:tcPr>
            <w:tcW w:w="2518" w:type="dxa"/>
          </w:tcPr>
          <w:p w14:paraId="51D2C393" w14:textId="77777777" w:rsidR="00B37012" w:rsidRPr="00F12CBF" w:rsidRDefault="00B3701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1DA5BBEA" w14:textId="4B5C95D6" w:rsidR="00B37012" w:rsidRPr="00F12CBF" w:rsidRDefault="00B37012" w:rsidP="00386A57">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América Latina posee grandes recursos mineros, energéticos y alimenticios</w:t>
            </w:r>
            <w:r w:rsidR="00386A57" w:rsidRPr="00F12CBF">
              <w:rPr>
                <w:rFonts w:ascii="Times New Roman" w:hAnsi="Times New Roman" w:cs="Times New Roman"/>
                <w:color w:val="31849B" w:themeColor="accent5" w:themeShade="BF"/>
              </w:rPr>
              <w:t xml:space="preserve"> que</w:t>
            </w:r>
            <w:r w:rsidRPr="00F12CBF">
              <w:rPr>
                <w:rFonts w:ascii="Times New Roman" w:hAnsi="Times New Roman" w:cs="Times New Roman"/>
                <w:color w:val="31849B" w:themeColor="accent5" w:themeShade="BF"/>
              </w:rPr>
              <w:t xml:space="preserve"> Asi</w:t>
            </w:r>
            <w:r w:rsidR="00386A57"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Pacífico </w:t>
            </w:r>
            <w:r w:rsidR="00B601E1" w:rsidRPr="00F12CBF">
              <w:rPr>
                <w:rFonts w:ascii="Times New Roman" w:hAnsi="Times New Roman" w:cs="Times New Roman"/>
                <w:color w:val="31849B" w:themeColor="accent5" w:themeShade="BF"/>
              </w:rPr>
              <w:t xml:space="preserve">va a necesitar </w:t>
            </w:r>
            <w:r w:rsidRPr="00F12CBF">
              <w:rPr>
                <w:rFonts w:ascii="Times New Roman" w:hAnsi="Times New Roman" w:cs="Times New Roman"/>
                <w:color w:val="31849B" w:themeColor="accent5" w:themeShade="BF"/>
              </w:rPr>
              <w:t xml:space="preserve">para mantener su nivel de crecimiento; </w:t>
            </w:r>
            <w:r w:rsidR="00386A57" w:rsidRPr="00F12CBF">
              <w:rPr>
                <w:rFonts w:ascii="Times New Roman" w:hAnsi="Times New Roman" w:cs="Times New Roman"/>
                <w:color w:val="31849B" w:themeColor="accent5" w:themeShade="BF"/>
              </w:rPr>
              <w:t>lo que</w:t>
            </w:r>
            <w:r w:rsidRPr="00F12CBF">
              <w:rPr>
                <w:rFonts w:ascii="Times New Roman" w:hAnsi="Times New Roman" w:cs="Times New Roman"/>
                <w:color w:val="31849B" w:themeColor="accent5" w:themeShade="BF"/>
              </w:rPr>
              <w:t xml:space="preserve"> explica los</w:t>
            </w:r>
            <w:r w:rsidR="00386A57" w:rsidRPr="00F12CBF">
              <w:rPr>
                <w:rFonts w:ascii="Times New Roman" w:hAnsi="Times New Roman" w:cs="Times New Roman"/>
                <w:color w:val="31849B" w:themeColor="accent5" w:themeShade="BF"/>
              </w:rPr>
              <w:t xml:space="preserve"> recientes </w:t>
            </w:r>
            <w:r w:rsidRPr="00F12CBF">
              <w:rPr>
                <w:rFonts w:ascii="Times New Roman" w:hAnsi="Times New Roman" w:cs="Times New Roman"/>
                <w:color w:val="31849B" w:themeColor="accent5" w:themeShade="BF"/>
              </w:rPr>
              <w:t xml:space="preserve">acercamientos entre ambas regiones, que se han concretado en iniciativas de integración y en inversiones, en particular de China, </w:t>
            </w:r>
            <w:r w:rsidR="00386A57" w:rsidRPr="00F12CBF">
              <w:rPr>
                <w:rFonts w:ascii="Times New Roman" w:hAnsi="Times New Roman" w:cs="Times New Roman"/>
                <w:color w:val="31849B" w:themeColor="accent5" w:themeShade="BF"/>
              </w:rPr>
              <w:t>relacionadas con</w:t>
            </w:r>
            <w:r w:rsidRPr="00F12CBF">
              <w:rPr>
                <w:rFonts w:ascii="Times New Roman" w:hAnsi="Times New Roman" w:cs="Times New Roman"/>
                <w:color w:val="31849B" w:themeColor="accent5" w:themeShade="BF"/>
              </w:rPr>
              <w:t xml:space="preserve"> la construcción de infraestructura. </w:t>
            </w:r>
          </w:p>
        </w:tc>
      </w:tr>
    </w:tbl>
    <w:p w14:paraId="5D28440B" w14:textId="77777777" w:rsidR="00AF032A" w:rsidRPr="00F12CBF" w:rsidRDefault="00AF032A" w:rsidP="00C95BF4">
      <w:pPr>
        <w:spacing w:after="0" w:line="276" w:lineRule="auto"/>
        <w:jc w:val="both"/>
        <w:rPr>
          <w:rFonts w:ascii="Times New Roman" w:hAnsi="Times New Roman" w:cs="Times New Roman"/>
          <w:color w:val="31849B" w:themeColor="accent5" w:themeShade="BF"/>
          <w:highlight w:val="yellow"/>
        </w:rPr>
      </w:pPr>
    </w:p>
    <w:p w14:paraId="6F3985EE" w14:textId="37959719" w:rsidR="00684CA1" w:rsidRPr="00F12CBF" w:rsidRDefault="00B601E1"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b/>
          <w:color w:val="31849B" w:themeColor="accent5" w:themeShade="BF"/>
        </w:rPr>
        <w:t>1.4.2</w:t>
      </w:r>
      <w:r w:rsidR="00684CA1" w:rsidRPr="00F12CBF">
        <w:rPr>
          <w:rFonts w:ascii="Times New Roman" w:hAnsi="Times New Roman" w:cs="Times New Roman"/>
          <w:b/>
          <w:color w:val="31849B" w:themeColor="accent5" w:themeShade="BF"/>
        </w:rPr>
        <w:t xml:space="preserve"> Eurasia</w:t>
      </w:r>
    </w:p>
    <w:p w14:paraId="0CD3F081" w14:textId="77777777" w:rsidR="00684CA1" w:rsidRPr="00F12CBF" w:rsidRDefault="00684CA1" w:rsidP="00C95BF4">
      <w:pPr>
        <w:spacing w:after="0" w:line="276" w:lineRule="auto"/>
        <w:jc w:val="both"/>
        <w:rPr>
          <w:rFonts w:ascii="Times New Roman" w:hAnsi="Times New Roman" w:cs="Times New Roman"/>
          <w:color w:val="31849B" w:themeColor="accent5" w:themeShade="BF"/>
        </w:rPr>
      </w:pPr>
    </w:p>
    <w:p w14:paraId="1B12AE8D" w14:textId="3FBCB15A" w:rsidR="0005320A" w:rsidRPr="00F12CBF" w:rsidRDefault="00B4510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D</w:t>
      </w:r>
      <w:r w:rsidR="00431177" w:rsidRPr="00F12CBF">
        <w:rPr>
          <w:rFonts w:ascii="Times New Roman" w:hAnsi="Times New Roman" w:cs="Times New Roman"/>
          <w:color w:val="31849B" w:themeColor="accent5" w:themeShade="BF"/>
        </w:rPr>
        <w:t>urante muchos años se consider</w:t>
      </w:r>
      <w:r w:rsidRPr="00F12CBF">
        <w:rPr>
          <w:rFonts w:ascii="Times New Roman" w:hAnsi="Times New Roman" w:cs="Times New Roman"/>
          <w:color w:val="31849B" w:themeColor="accent5" w:themeShade="BF"/>
        </w:rPr>
        <w:t xml:space="preserve">ó </w:t>
      </w:r>
      <w:r w:rsidR="00431177" w:rsidRPr="00F12CBF">
        <w:rPr>
          <w:rFonts w:ascii="Times New Roman" w:hAnsi="Times New Roman" w:cs="Times New Roman"/>
          <w:color w:val="31849B" w:themeColor="accent5" w:themeShade="BF"/>
        </w:rPr>
        <w:t xml:space="preserve">que </w:t>
      </w:r>
      <w:r w:rsidR="00703674" w:rsidRPr="00F12CBF">
        <w:rPr>
          <w:rFonts w:ascii="Times New Roman" w:hAnsi="Times New Roman" w:cs="Times New Roman"/>
          <w:color w:val="31849B" w:themeColor="accent5" w:themeShade="BF"/>
        </w:rPr>
        <w:t xml:space="preserve">Europa y Asia </w:t>
      </w:r>
      <w:r w:rsidRPr="00F12CBF">
        <w:rPr>
          <w:rFonts w:ascii="Times New Roman" w:hAnsi="Times New Roman" w:cs="Times New Roman"/>
          <w:color w:val="31849B" w:themeColor="accent5" w:themeShade="BF"/>
        </w:rPr>
        <w:t xml:space="preserve">eran </w:t>
      </w:r>
      <w:r w:rsidR="00431177" w:rsidRPr="00F12CBF">
        <w:rPr>
          <w:rFonts w:ascii="Times New Roman" w:hAnsi="Times New Roman" w:cs="Times New Roman"/>
          <w:color w:val="31849B" w:themeColor="accent5" w:themeShade="BF"/>
        </w:rPr>
        <w:t>continentes diferentes</w:t>
      </w:r>
      <w:r w:rsidRPr="00F12CBF">
        <w:rPr>
          <w:rFonts w:ascii="Times New Roman" w:hAnsi="Times New Roman" w:cs="Times New Roman"/>
          <w:color w:val="31849B" w:themeColor="accent5" w:themeShade="BF"/>
        </w:rPr>
        <w:t xml:space="preserve">. </w:t>
      </w:r>
      <w:r w:rsidR="00703674" w:rsidRPr="00F12CBF">
        <w:rPr>
          <w:rFonts w:ascii="Times New Roman" w:hAnsi="Times New Roman" w:cs="Times New Roman"/>
          <w:color w:val="31849B" w:themeColor="accent5" w:themeShade="BF"/>
        </w:rPr>
        <w:t>No obstante, t</w:t>
      </w:r>
      <w:r w:rsidRPr="00F12CBF">
        <w:rPr>
          <w:rFonts w:ascii="Times New Roman" w:hAnsi="Times New Roman" w:cs="Times New Roman"/>
          <w:color w:val="31849B" w:themeColor="accent5" w:themeShade="BF"/>
        </w:rPr>
        <w:t xml:space="preserve">ras </w:t>
      </w:r>
      <w:r w:rsidR="00431177" w:rsidRPr="00F12CBF">
        <w:rPr>
          <w:rFonts w:ascii="Times New Roman" w:hAnsi="Times New Roman" w:cs="Times New Roman"/>
          <w:color w:val="31849B" w:themeColor="accent5" w:themeShade="BF"/>
        </w:rPr>
        <w:t xml:space="preserve">la caída del bloque socialista y la apertura </w:t>
      </w:r>
      <w:r w:rsidRPr="00F12CBF">
        <w:rPr>
          <w:rFonts w:ascii="Times New Roman" w:hAnsi="Times New Roman" w:cs="Times New Roman"/>
          <w:color w:val="31849B" w:themeColor="accent5" w:themeShade="BF"/>
        </w:rPr>
        <w:t>de Rusia y de China</w:t>
      </w:r>
      <w:r w:rsidR="00431177" w:rsidRPr="00F12CBF">
        <w:rPr>
          <w:rFonts w:ascii="Times New Roman" w:hAnsi="Times New Roman" w:cs="Times New Roman"/>
          <w:color w:val="31849B" w:themeColor="accent5" w:themeShade="BF"/>
        </w:rPr>
        <w:t xml:space="preserve">, Eurasia </w:t>
      </w:r>
      <w:r w:rsidR="00684CA1" w:rsidRPr="00F12CBF">
        <w:rPr>
          <w:rFonts w:ascii="Times New Roman" w:hAnsi="Times New Roman" w:cs="Times New Roman"/>
          <w:color w:val="31849B" w:themeColor="accent5" w:themeShade="BF"/>
        </w:rPr>
        <w:t>se está transformando en un</w:t>
      </w:r>
      <w:r w:rsidR="00431177" w:rsidRPr="00F12CBF">
        <w:rPr>
          <w:rFonts w:ascii="Times New Roman" w:hAnsi="Times New Roman" w:cs="Times New Roman"/>
          <w:color w:val="31849B" w:themeColor="accent5" w:themeShade="BF"/>
        </w:rPr>
        <w:t xml:space="preserve">a </w:t>
      </w:r>
      <w:r w:rsidR="00703674" w:rsidRPr="00F12CBF">
        <w:rPr>
          <w:rFonts w:ascii="Times New Roman" w:hAnsi="Times New Roman" w:cs="Times New Roman"/>
          <w:b/>
          <w:color w:val="31849B" w:themeColor="accent5" w:themeShade="BF"/>
        </w:rPr>
        <w:t>región</w:t>
      </w:r>
      <w:r w:rsidR="0005320A" w:rsidRPr="00F12CBF">
        <w:rPr>
          <w:rFonts w:ascii="Times New Roman" w:hAnsi="Times New Roman" w:cs="Times New Roman"/>
          <w:b/>
          <w:color w:val="31849B" w:themeColor="accent5" w:themeShade="BF"/>
        </w:rPr>
        <w:t xml:space="preserve"> planetaria</w:t>
      </w:r>
      <w:r w:rsidR="00703674" w:rsidRPr="00F12CBF">
        <w:rPr>
          <w:rFonts w:ascii="Times New Roman" w:hAnsi="Times New Roman" w:cs="Times New Roman"/>
          <w:color w:val="31849B" w:themeColor="accent5" w:themeShade="BF"/>
        </w:rPr>
        <w:t xml:space="preserve">. </w:t>
      </w:r>
    </w:p>
    <w:p w14:paraId="5AE79CBD" w14:textId="77777777" w:rsidR="0005320A" w:rsidRPr="00F12CBF" w:rsidRDefault="0005320A" w:rsidP="00C95BF4">
      <w:pPr>
        <w:spacing w:after="0" w:line="276" w:lineRule="auto"/>
        <w:jc w:val="both"/>
        <w:rPr>
          <w:rFonts w:ascii="Times New Roman" w:hAnsi="Times New Roman" w:cs="Times New Roman"/>
          <w:color w:val="31849B" w:themeColor="accent5" w:themeShade="BF"/>
        </w:rPr>
      </w:pPr>
    </w:p>
    <w:p w14:paraId="4D033958" w14:textId="2A625A35" w:rsidR="00703674" w:rsidRPr="00F12CBF" w:rsidRDefault="0070367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Ello se explica debido al alto nivel de interacciones e interdependencias económicas, políticas y estratégicas que han adquirido </w:t>
      </w:r>
      <w:r w:rsidR="0029780C" w:rsidRPr="00F12CBF">
        <w:rPr>
          <w:rFonts w:ascii="Times New Roman" w:hAnsi="Times New Roman" w:cs="Times New Roman"/>
          <w:color w:val="31849B" w:themeColor="accent5" w:themeShade="BF"/>
        </w:rPr>
        <w:t xml:space="preserve">sus </w:t>
      </w:r>
      <w:r w:rsidRPr="00F12CBF">
        <w:rPr>
          <w:rFonts w:ascii="Times New Roman" w:hAnsi="Times New Roman" w:cs="Times New Roman"/>
          <w:color w:val="31849B" w:themeColor="accent5" w:themeShade="BF"/>
        </w:rPr>
        <w:t>territorios</w:t>
      </w:r>
      <w:r w:rsidR="0029780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qu</w:t>
      </w:r>
      <w:r w:rsidR="00D01CF2" w:rsidRPr="00F12CBF">
        <w:rPr>
          <w:rFonts w:ascii="Times New Roman" w:hAnsi="Times New Roman" w:cs="Times New Roman"/>
          <w:color w:val="31849B" w:themeColor="accent5" w:themeShade="BF"/>
        </w:rPr>
        <w:t>e van desde China, pasando por M</w:t>
      </w:r>
      <w:r w:rsidRPr="00F12CBF">
        <w:rPr>
          <w:rFonts w:ascii="Times New Roman" w:hAnsi="Times New Roman" w:cs="Times New Roman"/>
          <w:color w:val="31849B" w:themeColor="accent5" w:themeShade="BF"/>
        </w:rPr>
        <w:t xml:space="preserve">edio </w:t>
      </w:r>
      <w:r w:rsidR="00B601E1" w:rsidRPr="00F12CBF">
        <w:rPr>
          <w:rFonts w:ascii="Times New Roman" w:hAnsi="Times New Roman" w:cs="Times New Roman"/>
          <w:color w:val="31849B" w:themeColor="accent5" w:themeShade="BF"/>
        </w:rPr>
        <w:t>O</w:t>
      </w:r>
      <w:r w:rsidRPr="00F12CBF">
        <w:rPr>
          <w:rFonts w:ascii="Times New Roman" w:hAnsi="Times New Roman" w:cs="Times New Roman"/>
          <w:color w:val="31849B" w:themeColor="accent5" w:themeShade="BF"/>
        </w:rPr>
        <w:t xml:space="preserve">riente, Asia central y </w:t>
      </w:r>
      <w:r w:rsidR="00B601E1" w:rsidRPr="00F12CBF">
        <w:rPr>
          <w:rFonts w:ascii="Times New Roman" w:hAnsi="Times New Roman" w:cs="Times New Roman"/>
          <w:color w:val="31849B" w:themeColor="accent5" w:themeShade="BF"/>
        </w:rPr>
        <w:t>O</w:t>
      </w:r>
      <w:r w:rsidRPr="00F12CBF">
        <w:rPr>
          <w:rFonts w:ascii="Times New Roman" w:hAnsi="Times New Roman" w:cs="Times New Roman"/>
          <w:color w:val="31849B" w:themeColor="accent5" w:themeShade="BF"/>
        </w:rPr>
        <w:t xml:space="preserve">riente próximo, hasta llegar a Europa oriental y finalmente Europa occidental.  </w:t>
      </w:r>
    </w:p>
    <w:p w14:paraId="2FE764A2" w14:textId="77777777" w:rsidR="00703674" w:rsidRPr="00F12CBF" w:rsidRDefault="00703674"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2BD812F0" w14:textId="77777777" w:rsidTr="00B601E1">
        <w:tc>
          <w:tcPr>
            <w:tcW w:w="8978" w:type="dxa"/>
            <w:gridSpan w:val="2"/>
            <w:shd w:val="clear" w:color="auto" w:fill="000000" w:themeFill="text1"/>
          </w:tcPr>
          <w:p w14:paraId="745995E3" w14:textId="77777777" w:rsidR="00B601E1" w:rsidRPr="00F12CBF" w:rsidRDefault="00B601E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B601E1" w:rsidRPr="00F12CBF" w14:paraId="5484A723" w14:textId="77777777" w:rsidTr="00B601E1">
        <w:tc>
          <w:tcPr>
            <w:tcW w:w="2518" w:type="dxa"/>
          </w:tcPr>
          <w:p w14:paraId="1B5B4334" w14:textId="77777777" w:rsidR="00B601E1" w:rsidRPr="00F12CBF" w:rsidRDefault="00B601E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172DD658" w14:textId="1A2B680A" w:rsidR="00B601E1" w:rsidRPr="00F12CBF" w:rsidRDefault="00B601E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Europa y Asia forman en realidad una sola masa continental. Puede considerarse a Eurasia como un continente real desde el punto de vista físico y geológico. También se puede apreciar una continuidad cultural, si se tiene en cuenta que muchas de sus naciones comparten la misma base lingüística. Pero el factor económico es el que más pesa en la construcción de Eurasia como región. Durante los últimos años</w:t>
            </w:r>
            <w:r w:rsidR="00D01CF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sus territorios están cada vez más interconectados en el contexto de la globalización. </w:t>
            </w:r>
          </w:p>
        </w:tc>
      </w:tr>
    </w:tbl>
    <w:p w14:paraId="551A7DD1" w14:textId="77777777" w:rsidR="00B601E1" w:rsidRPr="00F12CBF" w:rsidRDefault="00B601E1" w:rsidP="00C95BF4">
      <w:pPr>
        <w:spacing w:after="0" w:line="276" w:lineRule="auto"/>
        <w:jc w:val="both"/>
        <w:rPr>
          <w:rFonts w:ascii="Times New Roman" w:hAnsi="Times New Roman" w:cs="Times New Roman"/>
          <w:color w:val="31849B" w:themeColor="accent5" w:themeShade="BF"/>
        </w:rPr>
      </w:pPr>
    </w:p>
    <w:p w14:paraId="25DAD740" w14:textId="77777777" w:rsidR="0005320A" w:rsidRPr="00F12CBF" w:rsidRDefault="0005320A" w:rsidP="00C95BF4">
      <w:pPr>
        <w:spacing w:after="0" w:line="276" w:lineRule="auto"/>
        <w:jc w:val="both"/>
        <w:rPr>
          <w:rFonts w:ascii="Times New Roman" w:hAnsi="Times New Roman" w:cs="Times New Roman"/>
          <w:color w:val="31849B" w:themeColor="accent5" w:themeShade="BF"/>
        </w:rPr>
      </w:pPr>
    </w:p>
    <w:p w14:paraId="2B635F6F" w14:textId="02A6E68C" w:rsidR="00703674" w:rsidRPr="00F12CBF" w:rsidRDefault="0070367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Eurasia es lugar de tránsito de grandes recursos energéticos y </w:t>
      </w:r>
      <w:r w:rsidR="00D01CF2" w:rsidRPr="00F12CBF">
        <w:rPr>
          <w:rFonts w:ascii="Times New Roman" w:hAnsi="Times New Roman" w:cs="Times New Roman"/>
          <w:color w:val="31849B" w:themeColor="accent5" w:themeShade="BF"/>
        </w:rPr>
        <w:t xml:space="preserve"> humanos</w:t>
      </w:r>
      <w:r w:rsidRPr="00F12CBF">
        <w:rPr>
          <w:rFonts w:ascii="Times New Roman" w:hAnsi="Times New Roman" w:cs="Times New Roman"/>
          <w:color w:val="31849B" w:themeColor="accent5" w:themeShade="BF"/>
        </w:rPr>
        <w:t xml:space="preserve">; </w:t>
      </w:r>
      <w:r w:rsidR="00D01CF2" w:rsidRPr="00F12CBF">
        <w:rPr>
          <w:rFonts w:ascii="Times New Roman" w:hAnsi="Times New Roman" w:cs="Times New Roman"/>
          <w:color w:val="31849B" w:themeColor="accent5" w:themeShade="BF"/>
        </w:rPr>
        <w:t xml:space="preserve">es el territorio de </w:t>
      </w:r>
      <w:r w:rsidRPr="00F12CBF">
        <w:rPr>
          <w:rFonts w:ascii="Times New Roman" w:hAnsi="Times New Roman" w:cs="Times New Roman"/>
          <w:color w:val="31849B" w:themeColor="accent5" w:themeShade="BF"/>
        </w:rPr>
        <w:t>contacto entre grandes mercados y</w:t>
      </w:r>
      <w:r w:rsidR="00D01CF2" w:rsidRPr="00F12CBF">
        <w:rPr>
          <w:rFonts w:ascii="Times New Roman" w:hAnsi="Times New Roman" w:cs="Times New Roman"/>
          <w:color w:val="31849B" w:themeColor="accent5" w:themeShade="BF"/>
        </w:rPr>
        <w:t xml:space="preserve"> emporios</w:t>
      </w:r>
      <w:r w:rsidRPr="00F12CBF">
        <w:rPr>
          <w:rFonts w:ascii="Times New Roman" w:hAnsi="Times New Roman" w:cs="Times New Roman"/>
          <w:color w:val="31849B" w:themeColor="accent5" w:themeShade="BF"/>
        </w:rPr>
        <w:t xml:space="preserve"> financieros. También es un espacio en el que se juega un alto porcentaje del </w:t>
      </w:r>
      <w:r w:rsidRPr="00F12CBF">
        <w:rPr>
          <w:rFonts w:ascii="Times New Roman" w:hAnsi="Times New Roman" w:cs="Times New Roman"/>
          <w:b/>
          <w:color w:val="31849B" w:themeColor="accent5" w:themeShade="BF"/>
        </w:rPr>
        <w:t>equilibrio del sistema global</w:t>
      </w:r>
      <w:r w:rsidRPr="00F12CBF">
        <w:rPr>
          <w:rFonts w:ascii="Times New Roman" w:hAnsi="Times New Roman" w:cs="Times New Roman"/>
          <w:color w:val="31849B" w:themeColor="accent5" w:themeShade="BF"/>
        </w:rPr>
        <w:t xml:space="preserve">. </w:t>
      </w:r>
      <w:r w:rsidR="00D01CF2" w:rsidRPr="00F12CBF">
        <w:rPr>
          <w:rFonts w:ascii="Times New Roman" w:hAnsi="Times New Roman" w:cs="Times New Roman"/>
          <w:color w:val="31849B" w:themeColor="accent5" w:themeShade="BF"/>
        </w:rPr>
        <w:t>También</w:t>
      </w:r>
      <w:r w:rsidRPr="00F12CBF">
        <w:rPr>
          <w:rFonts w:ascii="Times New Roman" w:hAnsi="Times New Roman" w:cs="Times New Roman"/>
          <w:color w:val="31849B" w:themeColor="accent5" w:themeShade="BF"/>
        </w:rPr>
        <w:t xml:space="preserve"> </w:t>
      </w:r>
      <w:r w:rsidR="0005320A" w:rsidRPr="00F12CBF">
        <w:rPr>
          <w:rFonts w:ascii="Times New Roman" w:hAnsi="Times New Roman" w:cs="Times New Roman"/>
          <w:color w:val="31849B" w:themeColor="accent5" w:themeShade="BF"/>
        </w:rPr>
        <w:t xml:space="preserve">en Eurasia se escenifica una de las mayores polarizaciones del mundo contemporáneo: </w:t>
      </w:r>
      <w:r w:rsidR="0005320A" w:rsidRPr="00F12CBF">
        <w:rPr>
          <w:rFonts w:ascii="Times New Roman" w:hAnsi="Times New Roman" w:cs="Times New Roman"/>
          <w:b/>
          <w:color w:val="31849B" w:themeColor="accent5" w:themeShade="BF"/>
        </w:rPr>
        <w:t>el mundo occidental</w:t>
      </w:r>
      <w:r w:rsidR="00B37012" w:rsidRPr="00F12CBF">
        <w:rPr>
          <w:rFonts w:ascii="Times New Roman" w:hAnsi="Times New Roman" w:cs="Times New Roman"/>
          <w:b/>
          <w:color w:val="31849B" w:themeColor="accent5" w:themeShade="BF"/>
        </w:rPr>
        <w:t>,</w:t>
      </w:r>
      <w:r w:rsidR="0005320A" w:rsidRPr="00F12CBF">
        <w:rPr>
          <w:rFonts w:ascii="Times New Roman" w:hAnsi="Times New Roman" w:cs="Times New Roman"/>
          <w:b/>
          <w:color w:val="31849B" w:themeColor="accent5" w:themeShade="BF"/>
        </w:rPr>
        <w:t xml:space="preserve"> cristiano </w:t>
      </w:r>
      <w:r w:rsidR="00B37012" w:rsidRPr="00F12CBF">
        <w:rPr>
          <w:rFonts w:ascii="Times New Roman" w:hAnsi="Times New Roman" w:cs="Times New Roman"/>
          <w:b/>
          <w:color w:val="31849B" w:themeColor="accent5" w:themeShade="BF"/>
        </w:rPr>
        <w:t xml:space="preserve">y </w:t>
      </w:r>
      <w:r w:rsidR="0005320A" w:rsidRPr="00F12CBF">
        <w:rPr>
          <w:rFonts w:ascii="Times New Roman" w:hAnsi="Times New Roman" w:cs="Times New Roman"/>
          <w:b/>
          <w:color w:val="31849B" w:themeColor="accent5" w:themeShade="BF"/>
        </w:rPr>
        <w:t>moderno</w:t>
      </w:r>
      <w:r w:rsidR="0005320A" w:rsidRPr="00F12CBF">
        <w:rPr>
          <w:rFonts w:ascii="Times New Roman" w:hAnsi="Times New Roman" w:cs="Times New Roman"/>
          <w:color w:val="31849B" w:themeColor="accent5" w:themeShade="BF"/>
        </w:rPr>
        <w:t xml:space="preserve"> </w:t>
      </w:r>
      <w:r w:rsidR="00B37012" w:rsidRPr="00F12CBF">
        <w:rPr>
          <w:rFonts w:ascii="Times New Roman" w:hAnsi="Times New Roman" w:cs="Times New Roman"/>
          <w:color w:val="31849B" w:themeColor="accent5" w:themeShade="BF"/>
        </w:rPr>
        <w:t>con</w:t>
      </w:r>
      <w:r w:rsidR="00D01CF2" w:rsidRPr="00F12CBF">
        <w:rPr>
          <w:rFonts w:ascii="Times New Roman" w:hAnsi="Times New Roman" w:cs="Times New Roman"/>
          <w:color w:val="31849B" w:themeColor="accent5" w:themeShade="BF"/>
        </w:rPr>
        <w:t>tra</w:t>
      </w:r>
      <w:r w:rsidR="00B37012" w:rsidRPr="00F12CBF">
        <w:rPr>
          <w:rFonts w:ascii="Times New Roman" w:hAnsi="Times New Roman" w:cs="Times New Roman"/>
          <w:color w:val="31849B" w:themeColor="accent5" w:themeShade="BF"/>
        </w:rPr>
        <w:t xml:space="preserve"> </w:t>
      </w:r>
      <w:r w:rsidR="0005320A" w:rsidRPr="00F12CBF">
        <w:rPr>
          <w:rFonts w:ascii="Times New Roman" w:hAnsi="Times New Roman" w:cs="Times New Roman"/>
          <w:b/>
          <w:color w:val="31849B" w:themeColor="accent5" w:themeShade="BF"/>
        </w:rPr>
        <w:t>el mundo oriental</w:t>
      </w:r>
      <w:r w:rsidR="00B37012" w:rsidRPr="00F12CBF">
        <w:rPr>
          <w:rFonts w:ascii="Times New Roman" w:hAnsi="Times New Roman" w:cs="Times New Roman"/>
          <w:b/>
          <w:color w:val="31849B" w:themeColor="accent5" w:themeShade="BF"/>
        </w:rPr>
        <w:t>,</w:t>
      </w:r>
      <w:r w:rsidR="0005320A" w:rsidRPr="00F12CBF">
        <w:rPr>
          <w:rFonts w:ascii="Times New Roman" w:hAnsi="Times New Roman" w:cs="Times New Roman"/>
          <w:b/>
          <w:color w:val="31849B" w:themeColor="accent5" w:themeShade="BF"/>
        </w:rPr>
        <w:t xml:space="preserve"> musulmán</w:t>
      </w:r>
      <w:r w:rsidR="0029780C" w:rsidRPr="00F12CBF">
        <w:rPr>
          <w:rFonts w:ascii="Times New Roman" w:hAnsi="Times New Roman" w:cs="Times New Roman"/>
          <w:b/>
          <w:color w:val="31849B" w:themeColor="accent5" w:themeShade="BF"/>
        </w:rPr>
        <w:t xml:space="preserve"> y tradicional</w:t>
      </w:r>
      <w:r w:rsidR="00DA3480" w:rsidRPr="00F12CBF">
        <w:rPr>
          <w:rFonts w:ascii="Times New Roman" w:hAnsi="Times New Roman" w:cs="Times New Roman"/>
          <w:color w:val="31849B" w:themeColor="accent5" w:themeShade="BF"/>
        </w:rPr>
        <w:t>.</w:t>
      </w:r>
    </w:p>
    <w:p w14:paraId="16105ABD" w14:textId="77777777" w:rsidR="00DA3480" w:rsidRPr="00F12CBF" w:rsidRDefault="00DA3480" w:rsidP="00C95BF4">
      <w:pPr>
        <w:spacing w:after="0" w:line="276" w:lineRule="auto"/>
        <w:jc w:val="both"/>
        <w:rPr>
          <w:rFonts w:ascii="Times New Roman" w:hAnsi="Times New Roman" w:cs="Times New Roman"/>
          <w:color w:val="31849B" w:themeColor="accent5" w:themeShade="BF"/>
        </w:rPr>
      </w:pPr>
    </w:p>
    <w:p w14:paraId="2B7815D6" w14:textId="0F302CAF" w:rsidR="00661F2D" w:rsidRPr="00F12CBF" w:rsidRDefault="0043117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Considerada como una unidad</w:t>
      </w:r>
      <w:r w:rsidR="0005320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Eurasia constituiría </w:t>
      </w:r>
      <w:r w:rsidR="00684CA1" w:rsidRPr="00F12CBF">
        <w:rPr>
          <w:rFonts w:ascii="Times New Roman" w:hAnsi="Times New Roman" w:cs="Times New Roman"/>
          <w:color w:val="31849B" w:themeColor="accent5" w:themeShade="BF"/>
        </w:rPr>
        <w:t xml:space="preserve">la región más grande del mundo </w:t>
      </w:r>
      <w:r w:rsidRPr="00F12CBF">
        <w:rPr>
          <w:rFonts w:ascii="Times New Roman" w:hAnsi="Times New Roman" w:cs="Times New Roman"/>
          <w:color w:val="31849B" w:themeColor="accent5" w:themeShade="BF"/>
        </w:rPr>
        <w:t>contemporáneo</w:t>
      </w:r>
      <w:r w:rsidR="00684CA1" w:rsidRPr="00F12CBF">
        <w:rPr>
          <w:rFonts w:ascii="Times New Roman" w:hAnsi="Times New Roman" w:cs="Times New Roman"/>
          <w:color w:val="31849B" w:themeColor="accent5" w:themeShade="BF"/>
        </w:rPr>
        <w:t>.</w:t>
      </w:r>
      <w:r w:rsidR="0005320A" w:rsidRPr="00F12CBF">
        <w:rPr>
          <w:rFonts w:ascii="Times New Roman" w:hAnsi="Times New Roman" w:cs="Times New Roman"/>
          <w:color w:val="31849B" w:themeColor="accent5" w:themeShade="BF"/>
        </w:rPr>
        <w:t xml:space="preserve"> </w:t>
      </w:r>
      <w:r w:rsidR="00D01CF2" w:rsidRPr="00F12CBF">
        <w:rPr>
          <w:rFonts w:ascii="Times New Roman" w:hAnsi="Times New Roman" w:cs="Times New Roman"/>
          <w:color w:val="31849B" w:themeColor="accent5" w:themeShade="BF"/>
        </w:rPr>
        <w:t>En el actualidad,</w:t>
      </w:r>
      <w:r w:rsidR="0029780C" w:rsidRPr="00F12CBF">
        <w:rPr>
          <w:rFonts w:ascii="Times New Roman" w:hAnsi="Times New Roman" w:cs="Times New Roman"/>
          <w:color w:val="31849B" w:themeColor="accent5" w:themeShade="BF"/>
        </w:rPr>
        <w:t xml:space="preserve"> Eurasia, junto con Estados Unidos, </w:t>
      </w:r>
      <w:r w:rsidR="0005320A" w:rsidRPr="00F12CBF">
        <w:rPr>
          <w:rFonts w:ascii="Times New Roman" w:hAnsi="Times New Roman" w:cs="Times New Roman"/>
          <w:color w:val="31849B" w:themeColor="accent5" w:themeShade="BF"/>
        </w:rPr>
        <w:t>planea</w:t>
      </w:r>
      <w:r w:rsidR="0029780C" w:rsidRPr="00F12CBF">
        <w:rPr>
          <w:rFonts w:ascii="Times New Roman" w:hAnsi="Times New Roman" w:cs="Times New Roman"/>
          <w:color w:val="31849B" w:themeColor="accent5" w:themeShade="BF"/>
        </w:rPr>
        <w:t>n</w:t>
      </w:r>
      <w:r w:rsidR="0005320A" w:rsidRPr="00F12CBF">
        <w:rPr>
          <w:rFonts w:ascii="Times New Roman" w:hAnsi="Times New Roman" w:cs="Times New Roman"/>
          <w:color w:val="31849B" w:themeColor="accent5" w:themeShade="BF"/>
        </w:rPr>
        <w:t xml:space="preserve"> la conformación de la </w:t>
      </w:r>
      <w:r w:rsidR="0005320A" w:rsidRPr="00F12CBF">
        <w:rPr>
          <w:rFonts w:ascii="Times New Roman" w:hAnsi="Times New Roman" w:cs="Times New Roman"/>
          <w:b/>
          <w:color w:val="31849B" w:themeColor="accent5" w:themeShade="BF"/>
        </w:rPr>
        <w:t>zona libre de comercio más grande del mundo</w:t>
      </w:r>
      <w:r w:rsidR="0005320A" w:rsidRPr="00F12CBF">
        <w:rPr>
          <w:rFonts w:ascii="Times New Roman" w:hAnsi="Times New Roman" w:cs="Times New Roman"/>
          <w:color w:val="31849B" w:themeColor="accent5" w:themeShade="BF"/>
        </w:rPr>
        <w:t>, con un mercado de 700 millones de personas y 46</w:t>
      </w:r>
      <w:r w:rsidR="00D9434C" w:rsidRPr="00F12CBF">
        <w:rPr>
          <w:rFonts w:ascii="Times New Roman" w:hAnsi="Times New Roman" w:cs="Times New Roman"/>
          <w:color w:val="31849B" w:themeColor="accent5" w:themeShade="BF"/>
        </w:rPr>
        <w:t xml:space="preserve"> </w:t>
      </w:r>
      <w:r w:rsidR="0005320A" w:rsidRPr="00F12CBF">
        <w:rPr>
          <w:rFonts w:ascii="Times New Roman" w:hAnsi="Times New Roman" w:cs="Times New Roman"/>
          <w:color w:val="31849B" w:themeColor="accent5" w:themeShade="BF"/>
        </w:rPr>
        <w:t>% del PIB mundial</w:t>
      </w:r>
      <w:r w:rsidR="00B601E1" w:rsidRPr="00F12CBF">
        <w:rPr>
          <w:rFonts w:ascii="Times New Roman" w:hAnsi="Times New Roman" w:cs="Times New Roman"/>
          <w:color w:val="31849B" w:themeColor="accent5" w:themeShade="BF"/>
        </w:rPr>
        <w:t xml:space="preserve">, según fuentes de </w:t>
      </w:r>
      <w:r w:rsidR="0005320A" w:rsidRPr="00F12CBF">
        <w:rPr>
          <w:rFonts w:ascii="Times New Roman" w:hAnsi="Times New Roman" w:cs="Times New Roman"/>
          <w:i/>
          <w:color w:val="31849B" w:themeColor="accent5" w:themeShade="BF"/>
        </w:rPr>
        <w:t>Transatlantic Trade and Investment Partnership</w:t>
      </w:r>
      <w:r w:rsidR="0005320A" w:rsidRPr="00F12CBF">
        <w:rPr>
          <w:rFonts w:ascii="Times New Roman" w:hAnsi="Times New Roman" w:cs="Times New Roman"/>
          <w:color w:val="31849B" w:themeColor="accent5" w:themeShade="BF"/>
        </w:rPr>
        <w:t xml:space="preserve">. La materialización de </w:t>
      </w:r>
      <w:r w:rsidR="00B601E1" w:rsidRPr="00F12CBF">
        <w:rPr>
          <w:rFonts w:ascii="Times New Roman" w:hAnsi="Times New Roman" w:cs="Times New Roman"/>
          <w:color w:val="31849B" w:themeColor="accent5" w:themeShade="BF"/>
        </w:rPr>
        <w:t>una región de tales dimensiones</w:t>
      </w:r>
      <w:r w:rsidR="0005320A" w:rsidRPr="00F12CBF">
        <w:rPr>
          <w:rFonts w:ascii="Times New Roman" w:hAnsi="Times New Roman" w:cs="Times New Roman"/>
          <w:color w:val="31849B" w:themeColor="accent5" w:themeShade="BF"/>
        </w:rPr>
        <w:t xml:space="preserve"> tendría importantes consecuencias </w:t>
      </w:r>
      <w:r w:rsidR="00661F2D" w:rsidRPr="00F12CBF">
        <w:rPr>
          <w:rFonts w:ascii="Times New Roman" w:hAnsi="Times New Roman" w:cs="Times New Roman"/>
          <w:color w:val="31849B" w:themeColor="accent5" w:themeShade="BF"/>
        </w:rPr>
        <w:t xml:space="preserve">laborales, ambientales y económicas para </w:t>
      </w:r>
      <w:r w:rsidR="0005320A" w:rsidRPr="00F12CBF">
        <w:rPr>
          <w:rFonts w:ascii="Times New Roman" w:hAnsi="Times New Roman" w:cs="Times New Roman"/>
          <w:color w:val="31849B" w:themeColor="accent5" w:themeShade="BF"/>
        </w:rPr>
        <w:t xml:space="preserve">el mundo. </w:t>
      </w:r>
    </w:p>
    <w:p w14:paraId="1ED8EF1C" w14:textId="77777777" w:rsidR="00816A2D" w:rsidRPr="00F12CBF" w:rsidRDefault="00816A2D"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3BB1305C" w14:textId="77777777" w:rsidTr="005A2B85">
        <w:tc>
          <w:tcPr>
            <w:tcW w:w="9033" w:type="dxa"/>
            <w:gridSpan w:val="2"/>
            <w:shd w:val="clear" w:color="auto" w:fill="0D0D0D" w:themeFill="text1" w:themeFillTint="F2"/>
          </w:tcPr>
          <w:p w14:paraId="3D8BEA88"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3023C2F5" w14:textId="77777777" w:rsidTr="005A2B85">
        <w:tc>
          <w:tcPr>
            <w:tcW w:w="2518" w:type="dxa"/>
          </w:tcPr>
          <w:p w14:paraId="179901CE"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3E70125" w14:textId="723DE811" w:rsidR="00DA3480"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295A1D" w:rsidRPr="00F12CBF">
              <w:rPr>
                <w:rFonts w:ascii="Times New Roman" w:hAnsi="Times New Roman" w:cs="Times New Roman"/>
                <w:color w:val="31849B" w:themeColor="accent5" w:themeShade="BF"/>
                <w:sz w:val="24"/>
                <w:szCs w:val="24"/>
              </w:rPr>
              <w:t>_01_</w:t>
            </w:r>
            <w:r w:rsidR="00DA3480" w:rsidRPr="00F12CBF">
              <w:rPr>
                <w:rFonts w:ascii="Times New Roman" w:hAnsi="Times New Roman" w:cs="Times New Roman"/>
                <w:color w:val="31849B" w:themeColor="accent5" w:themeShade="BF"/>
                <w:sz w:val="24"/>
                <w:szCs w:val="24"/>
              </w:rPr>
              <w:t>IMG0</w:t>
            </w:r>
            <w:r w:rsidR="00C636B1" w:rsidRPr="00F12CBF">
              <w:rPr>
                <w:rFonts w:ascii="Times New Roman" w:hAnsi="Times New Roman" w:cs="Times New Roman"/>
                <w:color w:val="31849B" w:themeColor="accent5" w:themeShade="BF"/>
                <w:sz w:val="24"/>
                <w:szCs w:val="24"/>
              </w:rPr>
              <w:t>7</w:t>
            </w:r>
          </w:p>
        </w:tc>
      </w:tr>
      <w:tr w:rsidR="00F12CBF" w:rsidRPr="00F12CBF" w14:paraId="55AF18D5" w14:textId="77777777" w:rsidTr="005A2B85">
        <w:tc>
          <w:tcPr>
            <w:tcW w:w="2518" w:type="dxa"/>
          </w:tcPr>
          <w:p w14:paraId="66FAF4A9"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488F86C" w14:textId="3FD1CF47" w:rsidR="00DA3480" w:rsidRPr="00F12CBF" w:rsidRDefault="00F27D5B" w:rsidP="00C95BF4">
            <w:pPr>
              <w:spacing w:line="276" w:lineRule="auto"/>
              <w:jc w:val="both"/>
              <w:rPr>
                <w:rFonts w:ascii="Times New Roman" w:hAnsi="Times New Roman" w:cs="Times New Roman"/>
                <w:color w:val="31849B" w:themeColor="accent5" w:themeShade="BF"/>
                <w:sz w:val="24"/>
                <w:szCs w:val="24"/>
                <w:lang w:val="en-US"/>
              </w:rPr>
            </w:pPr>
            <w:r w:rsidRPr="00F12CBF">
              <w:rPr>
                <w:rFonts w:ascii="Times New Roman" w:hAnsi="Times New Roman" w:cs="Times New Roman"/>
                <w:color w:val="31849B" w:themeColor="accent5" w:themeShade="BF"/>
                <w:sz w:val="24"/>
                <w:szCs w:val="24"/>
                <w:lang w:val="en-US"/>
              </w:rPr>
              <w:t>Mapa de Eurasia</w:t>
            </w:r>
          </w:p>
        </w:tc>
      </w:tr>
      <w:tr w:rsidR="00F12CBF" w:rsidRPr="00F12CBF" w14:paraId="104E42AC" w14:textId="77777777" w:rsidTr="005A2B85">
        <w:tc>
          <w:tcPr>
            <w:tcW w:w="2518" w:type="dxa"/>
          </w:tcPr>
          <w:p w14:paraId="395875CD"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11AC0BD2" w14:textId="3C971D4F" w:rsidR="00EB2CCD" w:rsidRPr="00F12CBF" w:rsidRDefault="00EB2C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 xml:space="preserve">Crear mapa. Con base en la imagen Shutter </w:t>
            </w:r>
            <w:r w:rsidR="00F27D5B" w:rsidRPr="00F12CBF">
              <w:rPr>
                <w:rFonts w:ascii="Times New Roman" w:hAnsi="Times New Roman" w:cs="Times New Roman"/>
                <w:color w:val="31849B" w:themeColor="accent5" w:themeShade="BF"/>
                <w:sz w:val="24"/>
                <w:szCs w:val="24"/>
              </w:rPr>
              <w:t>167024132</w:t>
            </w:r>
            <w:r w:rsidRPr="00F12CBF">
              <w:rPr>
                <w:rFonts w:ascii="Times New Roman" w:hAnsi="Times New Roman" w:cs="Times New Roman"/>
                <w:color w:val="31849B" w:themeColor="accent5" w:themeShade="BF"/>
                <w:sz w:val="24"/>
                <w:szCs w:val="24"/>
              </w:rPr>
              <w:t>, tomar sólo la parte verde amarilla.</w:t>
            </w:r>
          </w:p>
        </w:tc>
      </w:tr>
      <w:tr w:rsidR="00DA3480" w:rsidRPr="00F12CBF" w14:paraId="44C1221C" w14:textId="77777777" w:rsidTr="005A2B85">
        <w:tc>
          <w:tcPr>
            <w:tcW w:w="2518" w:type="dxa"/>
          </w:tcPr>
          <w:p w14:paraId="2560699F"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EC0C7E2" w14:textId="75F6226C" w:rsidR="00DA3480" w:rsidRPr="00F12CBF" w:rsidRDefault="00D01CF2" w:rsidP="00D01CF2">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Considerada</w:t>
            </w:r>
            <w:r w:rsidR="00DA3480" w:rsidRPr="00F12CBF">
              <w:rPr>
                <w:rFonts w:ascii="Times New Roman" w:hAnsi="Times New Roman" w:cs="Times New Roman"/>
                <w:color w:val="31849B" w:themeColor="accent5" w:themeShade="BF"/>
                <w:sz w:val="24"/>
                <w:szCs w:val="24"/>
              </w:rPr>
              <w:t xml:space="preserve"> como región, Eurasia es el continente más grande del planeta</w:t>
            </w:r>
            <w:r w:rsidR="00F27D5B" w:rsidRPr="00F12CBF">
              <w:rPr>
                <w:rFonts w:ascii="Times New Roman" w:hAnsi="Times New Roman" w:cs="Times New Roman"/>
                <w:color w:val="31849B" w:themeColor="accent5" w:themeShade="BF"/>
                <w:sz w:val="24"/>
                <w:szCs w:val="24"/>
              </w:rPr>
              <w:t xml:space="preserve">. </w:t>
            </w:r>
            <w:r w:rsidR="00816A2D" w:rsidRPr="00F12CBF">
              <w:rPr>
                <w:rFonts w:ascii="Times New Roman" w:hAnsi="Times New Roman" w:cs="Times New Roman"/>
                <w:color w:val="31849B" w:themeColor="accent5" w:themeShade="BF"/>
                <w:sz w:val="24"/>
                <w:szCs w:val="24"/>
              </w:rPr>
              <w:t xml:space="preserve">Es el escenario de las principales tensiones y conflictos del mundo global. Cualquier poder mundial que controle la región tendrá bajo su dominio </w:t>
            </w:r>
            <w:r w:rsidRPr="00F12CBF">
              <w:rPr>
                <w:rFonts w:ascii="Times New Roman" w:hAnsi="Times New Roman" w:cs="Times New Roman"/>
                <w:color w:val="31849B" w:themeColor="accent5" w:themeShade="BF"/>
                <w:sz w:val="24"/>
                <w:szCs w:val="24"/>
              </w:rPr>
              <w:t>más de</w:t>
            </w:r>
            <w:r w:rsidR="00816A2D"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la mitad</w:t>
            </w:r>
            <w:r w:rsidR="00816A2D" w:rsidRPr="00F12CBF">
              <w:rPr>
                <w:rFonts w:ascii="Times New Roman" w:hAnsi="Times New Roman" w:cs="Times New Roman"/>
                <w:color w:val="31849B" w:themeColor="accent5" w:themeShade="BF"/>
                <w:sz w:val="24"/>
                <w:szCs w:val="24"/>
              </w:rPr>
              <w:t xml:space="preserve"> de los recursos económicos del</w:t>
            </w:r>
            <w:r w:rsidRPr="00F12CBF">
              <w:rPr>
                <w:rFonts w:ascii="Times New Roman" w:hAnsi="Times New Roman" w:cs="Times New Roman"/>
                <w:color w:val="31849B" w:themeColor="accent5" w:themeShade="BF"/>
                <w:sz w:val="24"/>
                <w:szCs w:val="24"/>
              </w:rPr>
              <w:t xml:space="preserve"> orbe</w:t>
            </w:r>
            <w:r w:rsidR="00816A2D" w:rsidRPr="00F12CBF">
              <w:rPr>
                <w:rFonts w:ascii="Times New Roman" w:hAnsi="Times New Roman" w:cs="Times New Roman"/>
                <w:color w:val="31849B" w:themeColor="accent5" w:themeShade="BF"/>
                <w:sz w:val="24"/>
                <w:szCs w:val="24"/>
              </w:rPr>
              <w:t xml:space="preserve">. </w:t>
            </w:r>
          </w:p>
        </w:tc>
      </w:tr>
    </w:tbl>
    <w:p w14:paraId="2001DCF2" w14:textId="77777777" w:rsidR="00661F2D" w:rsidRPr="00F12CBF" w:rsidRDefault="00661F2D" w:rsidP="00C95BF4">
      <w:pPr>
        <w:spacing w:after="0" w:line="276" w:lineRule="auto"/>
        <w:jc w:val="both"/>
        <w:rPr>
          <w:rFonts w:ascii="Times New Roman" w:hAnsi="Times New Roman" w:cs="Times New Roman"/>
          <w:color w:val="31849B" w:themeColor="accent5" w:themeShade="BF"/>
        </w:rPr>
      </w:pPr>
    </w:p>
    <w:p w14:paraId="1C427B96" w14:textId="77777777" w:rsidR="00DA3480" w:rsidRPr="00F12CBF" w:rsidRDefault="00DA3480" w:rsidP="00C95BF4">
      <w:pPr>
        <w:spacing w:after="0" w:line="276" w:lineRule="auto"/>
        <w:jc w:val="both"/>
        <w:rPr>
          <w:rFonts w:ascii="Times New Roman" w:hAnsi="Times New Roman" w:cs="Times New Roman"/>
          <w:color w:val="31849B" w:themeColor="accent5" w:themeShade="BF"/>
        </w:rPr>
      </w:pPr>
    </w:p>
    <w:p w14:paraId="697E34AF" w14:textId="25899967" w:rsidR="00773CF4" w:rsidRPr="00F12CBF" w:rsidRDefault="00773CF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de las regiones más significativas de Eurasia es </w:t>
      </w:r>
      <w:r w:rsidRPr="00F12CBF">
        <w:rPr>
          <w:rFonts w:ascii="Times New Roman" w:hAnsi="Times New Roman" w:cs="Times New Roman"/>
          <w:b/>
          <w:color w:val="31849B" w:themeColor="accent5" w:themeShade="BF"/>
        </w:rPr>
        <w:t>Europa occidental</w:t>
      </w:r>
      <w:r w:rsidRPr="00F12CBF">
        <w:rPr>
          <w:rFonts w:ascii="Times New Roman" w:hAnsi="Times New Roman" w:cs="Times New Roman"/>
          <w:color w:val="31849B" w:themeColor="accent5" w:themeShade="BF"/>
        </w:rPr>
        <w:t xml:space="preserve">, término que define al conjunto de países </w:t>
      </w:r>
      <w:r w:rsidR="00EC3C12" w:rsidRPr="00F12CBF">
        <w:rPr>
          <w:rFonts w:ascii="Times New Roman" w:hAnsi="Times New Roman" w:cs="Times New Roman"/>
          <w:color w:val="31849B" w:themeColor="accent5" w:themeShade="BF"/>
        </w:rPr>
        <w:t>situado</w:t>
      </w:r>
      <w:r w:rsidRPr="00F12CBF">
        <w:rPr>
          <w:rFonts w:ascii="Times New Roman" w:hAnsi="Times New Roman" w:cs="Times New Roman"/>
          <w:color w:val="31849B" w:themeColor="accent5" w:themeShade="BF"/>
        </w:rPr>
        <w:t xml:space="preserve"> en la parte o</w:t>
      </w:r>
      <w:r w:rsidR="00EC3C12" w:rsidRPr="00F12CBF">
        <w:rPr>
          <w:rFonts w:ascii="Times New Roman" w:hAnsi="Times New Roman" w:cs="Times New Roman"/>
          <w:color w:val="31849B" w:themeColor="accent5" w:themeShade="BF"/>
        </w:rPr>
        <w:t>ccidental</w:t>
      </w:r>
      <w:r w:rsidRPr="00F12CBF">
        <w:rPr>
          <w:rFonts w:ascii="Times New Roman" w:hAnsi="Times New Roman" w:cs="Times New Roman"/>
          <w:color w:val="31849B" w:themeColor="accent5" w:themeShade="BF"/>
        </w:rPr>
        <w:t xml:space="preserve"> de</w:t>
      </w:r>
      <w:r w:rsidR="00EC3C12" w:rsidRPr="00F12CBF">
        <w:rPr>
          <w:rFonts w:ascii="Times New Roman" w:hAnsi="Times New Roman" w:cs="Times New Roman"/>
          <w:color w:val="31849B" w:themeColor="accent5" w:themeShade="BF"/>
        </w:rPr>
        <w:t>l viejo continente</w:t>
      </w:r>
      <w:r w:rsidRPr="00F12CBF">
        <w:rPr>
          <w:rFonts w:ascii="Times New Roman" w:hAnsi="Times New Roman" w:cs="Times New Roman"/>
          <w:color w:val="31849B" w:themeColor="accent5" w:themeShade="BF"/>
        </w:rPr>
        <w:t>, sobre el Océano Atlántico. La región incluye países de economías capitalistas, de altos ingresos, aliados con Estados Unidos y miembros de la O</w:t>
      </w:r>
      <w:r w:rsidR="00293F75" w:rsidRPr="00F12CBF">
        <w:rPr>
          <w:rFonts w:ascii="Times New Roman" w:hAnsi="Times New Roman" w:cs="Times New Roman"/>
          <w:color w:val="31849B" w:themeColor="accent5" w:themeShade="BF"/>
        </w:rPr>
        <w:t>TAN</w:t>
      </w:r>
      <w:r w:rsidRPr="00F12CBF">
        <w:rPr>
          <w:rFonts w:ascii="Times New Roman" w:hAnsi="Times New Roman" w:cs="Times New Roman"/>
          <w:color w:val="31849B" w:themeColor="accent5" w:themeShade="BF"/>
        </w:rPr>
        <w:t>. Históricamente, corresponden a las antiguas metrópolis coloniales que basaron su desarrollo en la explotación de los territorios y poblaciones de África, Asia y América Latina.</w:t>
      </w:r>
    </w:p>
    <w:p w14:paraId="652CD1FD" w14:textId="77777777" w:rsidR="00773CF4" w:rsidRPr="00F12CBF" w:rsidRDefault="00773CF4" w:rsidP="00C95BF4">
      <w:pPr>
        <w:spacing w:after="0" w:line="276" w:lineRule="auto"/>
        <w:jc w:val="both"/>
        <w:rPr>
          <w:rFonts w:ascii="Times New Roman" w:hAnsi="Times New Roman" w:cs="Times New Roman"/>
          <w:color w:val="31849B" w:themeColor="accent5" w:themeShade="BF"/>
        </w:rPr>
      </w:pPr>
    </w:p>
    <w:p w14:paraId="2707231F" w14:textId="39B218FF" w:rsidR="00684CA1" w:rsidRPr="00F12CBF" w:rsidRDefault="00773CF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Otra </w:t>
      </w:r>
      <w:r w:rsidR="0029780C" w:rsidRPr="00F12CBF">
        <w:rPr>
          <w:rFonts w:ascii="Times New Roman" w:hAnsi="Times New Roman" w:cs="Times New Roman"/>
          <w:color w:val="31849B" w:themeColor="accent5" w:themeShade="BF"/>
        </w:rPr>
        <w:t xml:space="preserve">importante </w:t>
      </w:r>
      <w:r w:rsidR="00661F2D" w:rsidRPr="00F12CBF">
        <w:rPr>
          <w:rFonts w:ascii="Times New Roman" w:hAnsi="Times New Roman" w:cs="Times New Roman"/>
          <w:color w:val="31849B" w:themeColor="accent5" w:themeShade="BF"/>
        </w:rPr>
        <w:t xml:space="preserve">influencia en la región </w:t>
      </w:r>
      <w:r w:rsidR="0029780C" w:rsidRPr="00F12CBF">
        <w:rPr>
          <w:rFonts w:ascii="Times New Roman" w:hAnsi="Times New Roman" w:cs="Times New Roman"/>
          <w:color w:val="31849B" w:themeColor="accent5" w:themeShade="BF"/>
        </w:rPr>
        <w:t xml:space="preserve">de </w:t>
      </w:r>
      <w:r w:rsidR="00684CA1" w:rsidRPr="00F12CBF">
        <w:rPr>
          <w:rFonts w:ascii="Times New Roman" w:hAnsi="Times New Roman" w:cs="Times New Roman"/>
          <w:color w:val="31849B" w:themeColor="accent5" w:themeShade="BF"/>
        </w:rPr>
        <w:t xml:space="preserve">Asia Central </w:t>
      </w:r>
      <w:r w:rsidR="0029780C" w:rsidRPr="00F12CBF">
        <w:rPr>
          <w:rFonts w:ascii="Times New Roman" w:hAnsi="Times New Roman" w:cs="Times New Roman"/>
          <w:color w:val="31849B" w:themeColor="accent5" w:themeShade="BF"/>
        </w:rPr>
        <w:t xml:space="preserve">es </w:t>
      </w:r>
      <w:r w:rsidR="0029780C" w:rsidRPr="00F12CBF">
        <w:rPr>
          <w:rFonts w:ascii="Times New Roman" w:hAnsi="Times New Roman" w:cs="Times New Roman"/>
          <w:b/>
          <w:color w:val="31849B" w:themeColor="accent5" w:themeShade="BF"/>
        </w:rPr>
        <w:t>Rusia</w:t>
      </w:r>
      <w:r w:rsidR="0029780C" w:rsidRPr="00F12CBF">
        <w:rPr>
          <w:rFonts w:ascii="Times New Roman" w:hAnsi="Times New Roman" w:cs="Times New Roman"/>
          <w:color w:val="31849B" w:themeColor="accent5" w:themeShade="BF"/>
        </w:rPr>
        <w:t xml:space="preserve">, potencia energética </w:t>
      </w:r>
      <w:r w:rsidRPr="00F12CBF">
        <w:rPr>
          <w:rFonts w:ascii="Times New Roman" w:hAnsi="Times New Roman" w:cs="Times New Roman"/>
          <w:color w:val="31849B" w:themeColor="accent5" w:themeShade="BF"/>
        </w:rPr>
        <w:t xml:space="preserve">que </w:t>
      </w:r>
      <w:r w:rsidR="0029780C" w:rsidRPr="00F12CBF">
        <w:rPr>
          <w:rFonts w:ascii="Times New Roman" w:hAnsi="Times New Roman" w:cs="Times New Roman"/>
          <w:color w:val="31849B" w:themeColor="accent5" w:themeShade="BF"/>
        </w:rPr>
        <w:t xml:space="preserve">mantiene </w:t>
      </w:r>
      <w:r w:rsidR="00684CA1" w:rsidRPr="00F12CBF">
        <w:rPr>
          <w:rFonts w:ascii="Times New Roman" w:hAnsi="Times New Roman" w:cs="Times New Roman"/>
          <w:color w:val="31849B" w:themeColor="accent5" w:themeShade="BF"/>
        </w:rPr>
        <w:t xml:space="preserve">importantes </w:t>
      </w:r>
      <w:r w:rsidR="0029780C" w:rsidRPr="00F12CBF">
        <w:rPr>
          <w:rFonts w:ascii="Times New Roman" w:hAnsi="Times New Roman" w:cs="Times New Roman"/>
          <w:color w:val="31849B" w:themeColor="accent5" w:themeShade="BF"/>
        </w:rPr>
        <w:t>tensiones con Estados Unidos por imponer sus intereses y por defender sus áreas de influencia. Otro foco de tensión con Rusia lo constituyen los países que conformaban la Unión de Repúblicas Socialistas Soviéticas, y que</w:t>
      </w:r>
      <w:r w:rsidR="00EB4FA3" w:rsidRPr="00F12CBF">
        <w:rPr>
          <w:rFonts w:ascii="Times New Roman" w:hAnsi="Times New Roman" w:cs="Times New Roman"/>
          <w:color w:val="31849B" w:themeColor="accent5" w:themeShade="BF"/>
        </w:rPr>
        <w:t>,</w:t>
      </w:r>
      <w:r w:rsidR="0029780C" w:rsidRPr="00F12CBF">
        <w:rPr>
          <w:rFonts w:ascii="Times New Roman" w:hAnsi="Times New Roman" w:cs="Times New Roman"/>
          <w:color w:val="31849B" w:themeColor="accent5" w:themeShade="BF"/>
        </w:rPr>
        <w:t xml:space="preserve"> tras su disolución, pasaron a ser países independientes. </w:t>
      </w:r>
    </w:p>
    <w:p w14:paraId="1226033E" w14:textId="77777777" w:rsidR="00CB1773" w:rsidRPr="00F12CBF" w:rsidRDefault="00CB1773" w:rsidP="00C95BF4">
      <w:pPr>
        <w:spacing w:after="0" w:line="276" w:lineRule="auto"/>
        <w:jc w:val="both"/>
        <w:rPr>
          <w:rFonts w:ascii="Times New Roman" w:hAnsi="Times New Roman" w:cs="Times New Roman"/>
          <w:color w:val="31849B" w:themeColor="accent5" w:themeShade="BF"/>
        </w:rPr>
      </w:pPr>
    </w:p>
    <w:p w14:paraId="1D2EDCDD" w14:textId="35287395" w:rsidR="00684CA1" w:rsidRPr="00F12CBF" w:rsidRDefault="00CB177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Otra región </w:t>
      </w:r>
      <w:r w:rsidR="00773CF4" w:rsidRPr="00F12CBF">
        <w:rPr>
          <w:rFonts w:ascii="Times New Roman" w:hAnsi="Times New Roman" w:cs="Times New Roman"/>
          <w:color w:val="31849B" w:themeColor="accent5" w:themeShade="BF"/>
        </w:rPr>
        <w:t xml:space="preserve">clave </w:t>
      </w:r>
      <w:r w:rsidRPr="00F12CBF">
        <w:rPr>
          <w:rFonts w:ascii="Times New Roman" w:hAnsi="Times New Roman" w:cs="Times New Roman"/>
          <w:color w:val="31849B" w:themeColor="accent5" w:themeShade="BF"/>
        </w:rPr>
        <w:t xml:space="preserve">de Eurasia es </w:t>
      </w:r>
      <w:r w:rsidR="00661F2D" w:rsidRPr="00F12CBF">
        <w:rPr>
          <w:rFonts w:ascii="Times New Roman" w:hAnsi="Times New Roman" w:cs="Times New Roman"/>
          <w:b/>
          <w:color w:val="31849B" w:themeColor="accent5" w:themeShade="BF"/>
        </w:rPr>
        <w:t>Oriente Medio</w:t>
      </w:r>
      <w:r w:rsidRPr="00F12CBF">
        <w:rPr>
          <w:rFonts w:ascii="Times New Roman" w:hAnsi="Times New Roman" w:cs="Times New Roman"/>
          <w:color w:val="31849B" w:themeColor="accent5" w:themeShade="BF"/>
        </w:rPr>
        <w:t xml:space="preserve">. En </w:t>
      </w:r>
      <w:r w:rsidR="00EB4FA3" w:rsidRPr="00F12CBF">
        <w:rPr>
          <w:rFonts w:ascii="Times New Roman" w:hAnsi="Times New Roman" w:cs="Times New Roman"/>
          <w:color w:val="31849B" w:themeColor="accent5" w:themeShade="BF"/>
        </w:rPr>
        <w:t>esta</w:t>
      </w:r>
      <w:r w:rsidRPr="00F12CBF">
        <w:rPr>
          <w:rFonts w:ascii="Times New Roman" w:hAnsi="Times New Roman" w:cs="Times New Roman"/>
          <w:color w:val="31849B" w:themeColor="accent5" w:themeShade="BF"/>
        </w:rPr>
        <w:t xml:space="preserve"> zona se protagonizan hoy los conflictos más violentos del planeta, en particular por parte de grupos fundamentalistas </w:t>
      </w:r>
      <w:r w:rsidR="00EB4FA3"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ven como </w:t>
      </w:r>
      <w:r w:rsidR="00EB4FA3" w:rsidRPr="00F12CBF">
        <w:rPr>
          <w:rFonts w:ascii="Times New Roman" w:hAnsi="Times New Roman" w:cs="Times New Roman"/>
          <w:color w:val="31849B" w:themeColor="accent5" w:themeShade="BF"/>
        </w:rPr>
        <w:t xml:space="preserve">como su peor </w:t>
      </w:r>
      <w:r w:rsidRPr="00F12CBF">
        <w:rPr>
          <w:rFonts w:ascii="Times New Roman" w:hAnsi="Times New Roman" w:cs="Times New Roman"/>
          <w:color w:val="31849B" w:themeColor="accent5" w:themeShade="BF"/>
        </w:rPr>
        <w:t xml:space="preserve">enemigo al modo de vida occidental. Por ello confrontan </w:t>
      </w:r>
      <w:r w:rsidR="00EB4FA3" w:rsidRPr="00F12CBF">
        <w:rPr>
          <w:rFonts w:ascii="Times New Roman" w:hAnsi="Times New Roman" w:cs="Times New Roman"/>
          <w:color w:val="31849B" w:themeColor="accent5" w:themeShade="BF"/>
        </w:rPr>
        <w:t xml:space="preserve">de manera </w:t>
      </w:r>
      <w:r w:rsidRPr="00F12CBF">
        <w:rPr>
          <w:rFonts w:ascii="Times New Roman" w:hAnsi="Times New Roman" w:cs="Times New Roman"/>
          <w:color w:val="31849B" w:themeColor="accent5" w:themeShade="BF"/>
        </w:rPr>
        <w:t xml:space="preserve">violenta la presencia de medios de comunicación, de ejércitos, de trabajadores y de cualquier influencia ajena a su tradición cultural. </w:t>
      </w:r>
    </w:p>
    <w:p w14:paraId="21EA829E" w14:textId="77777777" w:rsidR="00CB1773" w:rsidRPr="00F12CBF" w:rsidRDefault="00CB1773" w:rsidP="00C95BF4">
      <w:pPr>
        <w:spacing w:after="0" w:line="276" w:lineRule="auto"/>
        <w:jc w:val="both"/>
        <w:rPr>
          <w:rFonts w:ascii="Times New Roman" w:hAnsi="Times New Roman" w:cs="Times New Roman"/>
          <w:color w:val="31849B" w:themeColor="accent5" w:themeShade="BF"/>
        </w:rPr>
      </w:pPr>
    </w:p>
    <w:p w14:paraId="6CEF73B3" w14:textId="40658448" w:rsidR="00CB1773" w:rsidRPr="00F12CBF" w:rsidRDefault="00EB4FA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De igual modo,</w:t>
      </w:r>
      <w:r w:rsidR="00CB1773" w:rsidRPr="00F12CBF">
        <w:rPr>
          <w:rFonts w:ascii="Times New Roman" w:hAnsi="Times New Roman" w:cs="Times New Roman"/>
          <w:color w:val="31849B" w:themeColor="accent5" w:themeShade="BF"/>
        </w:rPr>
        <w:t xml:space="preserve"> Eurasia conecta al gigante asiático, China, con Europa Occidental, en un acto que recuerda las antiguas </w:t>
      </w:r>
      <w:r w:rsidR="00CB1773" w:rsidRPr="00F12CBF">
        <w:rPr>
          <w:rFonts w:ascii="Times New Roman" w:hAnsi="Times New Roman" w:cs="Times New Roman"/>
          <w:b/>
          <w:color w:val="31849B" w:themeColor="accent5" w:themeShade="BF"/>
        </w:rPr>
        <w:t>rutas de la seda</w:t>
      </w:r>
      <w:r w:rsidR="00CB1773" w:rsidRPr="00F12CBF">
        <w:rPr>
          <w:rFonts w:ascii="Times New Roman" w:hAnsi="Times New Roman" w:cs="Times New Roman"/>
          <w:color w:val="31849B" w:themeColor="accent5" w:themeShade="BF"/>
        </w:rPr>
        <w:t xml:space="preserve">, </w:t>
      </w:r>
      <w:r w:rsidR="00B601E1" w:rsidRPr="00F12CBF">
        <w:rPr>
          <w:rFonts w:ascii="Times New Roman" w:hAnsi="Times New Roman" w:cs="Times New Roman"/>
          <w:color w:val="31849B" w:themeColor="accent5" w:themeShade="BF"/>
        </w:rPr>
        <w:t xml:space="preserve">la </w:t>
      </w:r>
      <w:r w:rsidR="00CB1773" w:rsidRPr="00F12CBF">
        <w:rPr>
          <w:rFonts w:ascii="Times New Roman" w:hAnsi="Times New Roman" w:cs="Times New Roman"/>
          <w:color w:val="31849B" w:themeColor="accent5" w:themeShade="BF"/>
        </w:rPr>
        <w:t xml:space="preserve">milenaria red de rutas comerciales que articuló las grandes civilizaciones asiáticas,  árabes y occidentales, cuya mezcla ha producido algunas de las revoluciones culturales más importantes </w:t>
      </w:r>
      <w:r w:rsidRPr="00F12CBF">
        <w:rPr>
          <w:rFonts w:ascii="Times New Roman" w:hAnsi="Times New Roman" w:cs="Times New Roman"/>
          <w:color w:val="31849B" w:themeColor="accent5" w:themeShade="BF"/>
        </w:rPr>
        <w:t>de</w:t>
      </w:r>
      <w:r w:rsidR="00CB1773" w:rsidRPr="00F12CBF">
        <w:rPr>
          <w:rFonts w:ascii="Times New Roman" w:hAnsi="Times New Roman" w:cs="Times New Roman"/>
          <w:color w:val="31849B" w:themeColor="accent5" w:themeShade="BF"/>
        </w:rPr>
        <w:t xml:space="preserve"> la historia de la humanidad. </w:t>
      </w:r>
      <w:r w:rsidR="00EA2850" w:rsidRPr="00F12CBF">
        <w:rPr>
          <w:rFonts w:ascii="Times New Roman" w:hAnsi="Times New Roman" w:cs="Times New Roman"/>
          <w:color w:val="31849B" w:themeColor="accent5" w:themeShade="BF"/>
        </w:rPr>
        <w:t>En la antigüedad</w:t>
      </w:r>
      <w:r w:rsidRPr="00F12CBF">
        <w:rPr>
          <w:rFonts w:ascii="Times New Roman" w:hAnsi="Times New Roman" w:cs="Times New Roman"/>
          <w:color w:val="31849B" w:themeColor="accent5" w:themeShade="BF"/>
        </w:rPr>
        <w:t>,</w:t>
      </w:r>
      <w:r w:rsidR="00EA285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comunicó a</w:t>
      </w:r>
      <w:r w:rsidR="00EA2850" w:rsidRPr="00F12CBF">
        <w:rPr>
          <w:rFonts w:ascii="Times New Roman" w:hAnsi="Times New Roman" w:cs="Times New Roman"/>
          <w:color w:val="31849B" w:themeColor="accent5" w:themeShade="BF"/>
        </w:rPr>
        <w:t xml:space="preserve"> los imperios romano y chino. Por la ruta han transitado mercaderes, soldados</w:t>
      </w:r>
      <w:r w:rsidRPr="00F12CBF">
        <w:rPr>
          <w:rFonts w:ascii="Times New Roman" w:hAnsi="Times New Roman" w:cs="Times New Roman"/>
          <w:color w:val="31849B" w:themeColor="accent5" w:themeShade="BF"/>
        </w:rPr>
        <w:t>,</w:t>
      </w:r>
      <w:r w:rsidR="00EA2850" w:rsidRPr="00F12CBF">
        <w:rPr>
          <w:rFonts w:ascii="Times New Roman" w:hAnsi="Times New Roman" w:cs="Times New Roman"/>
          <w:color w:val="31849B" w:themeColor="accent5" w:themeShade="BF"/>
        </w:rPr>
        <w:t xml:space="preserve"> filósofos y sacerdotes, </w:t>
      </w:r>
      <w:r w:rsidRPr="00F12CBF">
        <w:rPr>
          <w:rFonts w:ascii="Times New Roman" w:hAnsi="Times New Roman" w:cs="Times New Roman"/>
          <w:color w:val="31849B" w:themeColor="accent5" w:themeShade="BF"/>
        </w:rPr>
        <w:t xml:space="preserve">personajes </w:t>
      </w:r>
      <w:r w:rsidR="00EA2850" w:rsidRPr="00F12CBF">
        <w:rPr>
          <w:rFonts w:ascii="Times New Roman" w:hAnsi="Times New Roman" w:cs="Times New Roman"/>
          <w:color w:val="31849B" w:themeColor="accent5" w:themeShade="BF"/>
        </w:rPr>
        <w:t xml:space="preserve">de la talla de Marco Polo, </w:t>
      </w:r>
      <w:r w:rsidR="002E0FFD" w:rsidRPr="00F12CBF">
        <w:rPr>
          <w:rFonts w:ascii="Times New Roman" w:hAnsi="Times New Roman" w:cs="Times New Roman"/>
          <w:color w:val="31849B" w:themeColor="accent5" w:themeShade="BF"/>
        </w:rPr>
        <w:t>Alejandro Magno y Gengis K</w:t>
      </w:r>
      <w:r w:rsidR="00EA2850" w:rsidRPr="00F12CBF">
        <w:rPr>
          <w:rFonts w:ascii="Times New Roman" w:hAnsi="Times New Roman" w:cs="Times New Roman"/>
          <w:color w:val="31849B" w:themeColor="accent5" w:themeShade="BF"/>
        </w:rPr>
        <w:t>an.</w:t>
      </w:r>
    </w:p>
    <w:p w14:paraId="0B3E93EB" w14:textId="77777777" w:rsidR="00DA4D78" w:rsidRPr="00F12CBF" w:rsidRDefault="00DA4D78" w:rsidP="00C95BF4">
      <w:pPr>
        <w:spacing w:after="0" w:line="276" w:lineRule="auto"/>
        <w:jc w:val="both"/>
        <w:rPr>
          <w:rFonts w:ascii="Times New Roman" w:hAnsi="Times New Roman" w:cs="Times New Roman"/>
          <w:color w:val="31849B" w:themeColor="accent5" w:themeShade="BF"/>
        </w:rPr>
      </w:pPr>
    </w:p>
    <w:p w14:paraId="6EC887D6" w14:textId="2E24458E" w:rsidR="000A3FD5" w:rsidRPr="00F12CBF" w:rsidRDefault="00CB177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Eurasia </w:t>
      </w:r>
      <w:r w:rsidR="00B23B79" w:rsidRPr="00F12CBF">
        <w:rPr>
          <w:rFonts w:ascii="Times New Roman" w:hAnsi="Times New Roman" w:cs="Times New Roman"/>
          <w:color w:val="31849B" w:themeColor="accent5" w:themeShade="BF"/>
        </w:rPr>
        <w:t xml:space="preserve">también </w:t>
      </w:r>
      <w:r w:rsidR="00C85107" w:rsidRPr="00F12CBF">
        <w:rPr>
          <w:rFonts w:ascii="Times New Roman" w:hAnsi="Times New Roman" w:cs="Times New Roman"/>
          <w:color w:val="31849B" w:themeColor="accent5" w:themeShade="BF"/>
        </w:rPr>
        <w:t xml:space="preserve">incluye a Rusia, India y China, tres de los nuevos cinco grandes protagonistas de la globalización, </w:t>
      </w:r>
      <w:r w:rsidRPr="00F12CBF">
        <w:rPr>
          <w:rFonts w:ascii="Times New Roman" w:hAnsi="Times New Roman" w:cs="Times New Roman"/>
          <w:color w:val="31849B" w:themeColor="accent5" w:themeShade="BF"/>
        </w:rPr>
        <w:t>denominado</w:t>
      </w:r>
      <w:r w:rsidR="00C85107" w:rsidRPr="00F12CBF">
        <w:rPr>
          <w:rFonts w:ascii="Times New Roman" w:hAnsi="Times New Roman" w:cs="Times New Roman"/>
          <w:color w:val="31849B" w:themeColor="accent5" w:themeShade="BF"/>
        </w:rPr>
        <w:t>s</w:t>
      </w:r>
      <w:r w:rsidR="00EB4FA3" w:rsidRPr="00F12CBF">
        <w:rPr>
          <w:rFonts w:ascii="Times New Roman" w:hAnsi="Times New Roman" w:cs="Times New Roman"/>
          <w:color w:val="31849B" w:themeColor="accent5" w:themeShade="BF"/>
        </w:rPr>
        <w:t xml:space="preserve"> BRICS</w:t>
      </w:r>
      <w:r w:rsidR="00C85107"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7ABD5A29" w14:textId="77777777" w:rsidR="00DA4D78" w:rsidRPr="00F12CBF" w:rsidRDefault="00DA4D7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4A5E4A75" w14:textId="77777777" w:rsidTr="00453D56">
        <w:tc>
          <w:tcPr>
            <w:tcW w:w="9033" w:type="dxa"/>
            <w:gridSpan w:val="2"/>
            <w:shd w:val="clear" w:color="auto" w:fill="000000" w:themeFill="text1"/>
          </w:tcPr>
          <w:p w14:paraId="7E48CFF1"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6D6AB03A" w14:textId="77777777" w:rsidTr="00453D56">
        <w:tc>
          <w:tcPr>
            <w:tcW w:w="2518" w:type="dxa"/>
          </w:tcPr>
          <w:p w14:paraId="1E5B58BA"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1679277" w14:textId="63B9F774"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9810D2" w:rsidRPr="00F12CBF">
              <w:rPr>
                <w:rFonts w:ascii="Times New Roman" w:hAnsi="Times New Roman" w:cs="Times New Roman"/>
                <w:color w:val="31849B" w:themeColor="accent5" w:themeShade="BF"/>
                <w:sz w:val="24"/>
                <w:szCs w:val="24"/>
              </w:rPr>
              <w:t>4</w:t>
            </w:r>
            <w:r w:rsidR="00DA4D78" w:rsidRPr="00F12CBF">
              <w:rPr>
                <w:rFonts w:ascii="Times New Roman" w:hAnsi="Times New Roman" w:cs="Times New Roman"/>
                <w:color w:val="31849B" w:themeColor="accent5" w:themeShade="BF"/>
                <w:sz w:val="24"/>
                <w:szCs w:val="24"/>
              </w:rPr>
              <w:t>0</w:t>
            </w:r>
          </w:p>
        </w:tc>
      </w:tr>
      <w:tr w:rsidR="00F12CBF" w:rsidRPr="00F12CBF" w14:paraId="3681F107" w14:textId="77777777" w:rsidTr="00453D56">
        <w:tc>
          <w:tcPr>
            <w:tcW w:w="2518" w:type="dxa"/>
          </w:tcPr>
          <w:p w14:paraId="30F78879"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33B56E9" w14:textId="0C9F9FB6" w:rsidR="001E54D7" w:rsidRPr="00F12CBF" w:rsidRDefault="00251BC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Caracteriza las regiones en ascenso del siglo XXI: Eurasia y Asia Pacífico</w:t>
            </w:r>
          </w:p>
        </w:tc>
      </w:tr>
      <w:tr w:rsidR="001E54D7" w:rsidRPr="00F12CBF" w14:paraId="546728C7" w14:textId="77777777" w:rsidTr="00453D56">
        <w:tc>
          <w:tcPr>
            <w:tcW w:w="2518" w:type="dxa"/>
          </w:tcPr>
          <w:p w14:paraId="32085EDA"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62BABB6" w14:textId="0E705414" w:rsidR="001E54D7" w:rsidRPr="00F12CBF" w:rsidRDefault="00251BC6" w:rsidP="00EB4FA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analizar las regiones en ascenso global</w:t>
            </w:r>
            <w:r w:rsidR="00EB4FA3"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así como reconocer los conceptos asociados a </w:t>
            </w:r>
            <w:r w:rsidR="00EB4FA3" w:rsidRPr="00F12CBF">
              <w:rPr>
                <w:rFonts w:ascii="Times New Roman" w:hAnsi="Times New Roman" w:cs="Times New Roman"/>
                <w:color w:val="31849B" w:themeColor="accent5" w:themeShade="BF"/>
                <w:sz w:val="24"/>
                <w:szCs w:val="24"/>
              </w:rPr>
              <w:t>este</w:t>
            </w:r>
            <w:r w:rsidRPr="00F12CBF">
              <w:rPr>
                <w:rFonts w:ascii="Times New Roman" w:hAnsi="Times New Roman" w:cs="Times New Roman"/>
                <w:color w:val="31849B" w:themeColor="accent5" w:themeShade="BF"/>
                <w:sz w:val="24"/>
                <w:szCs w:val="24"/>
              </w:rPr>
              <w:t xml:space="preserve"> ascenso</w:t>
            </w:r>
            <w:r w:rsidR="00EB4FA3" w:rsidRPr="00F12CBF">
              <w:rPr>
                <w:rFonts w:ascii="Times New Roman" w:hAnsi="Times New Roman" w:cs="Times New Roman"/>
                <w:color w:val="31849B" w:themeColor="accent5" w:themeShade="BF"/>
                <w:sz w:val="24"/>
                <w:szCs w:val="24"/>
              </w:rPr>
              <w:t>.</w:t>
            </w:r>
          </w:p>
        </w:tc>
      </w:tr>
    </w:tbl>
    <w:p w14:paraId="03FAA1A3" w14:textId="77777777" w:rsidR="00E12544" w:rsidRPr="00F12CBF" w:rsidRDefault="00E12544" w:rsidP="00C95BF4">
      <w:pPr>
        <w:spacing w:after="0" w:line="276" w:lineRule="auto"/>
        <w:jc w:val="both"/>
        <w:rPr>
          <w:rFonts w:ascii="Times New Roman" w:hAnsi="Times New Roman" w:cs="Times New Roman"/>
          <w:color w:val="31849B" w:themeColor="accent5" w:themeShade="BF"/>
        </w:rPr>
      </w:pPr>
    </w:p>
    <w:p w14:paraId="629EB2F9" w14:textId="77777777" w:rsidR="00E12544" w:rsidRPr="00F12CBF" w:rsidRDefault="00E12544"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237"/>
        <w:gridCol w:w="6591"/>
      </w:tblGrid>
      <w:tr w:rsidR="00F12CBF" w:rsidRPr="00F12CBF" w14:paraId="40B3505D" w14:textId="77777777" w:rsidTr="00607585">
        <w:tc>
          <w:tcPr>
            <w:tcW w:w="9054" w:type="dxa"/>
            <w:gridSpan w:val="2"/>
            <w:shd w:val="clear" w:color="auto" w:fill="000000" w:themeFill="text1"/>
          </w:tcPr>
          <w:p w14:paraId="411794C6"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aprovechado</w:t>
            </w:r>
          </w:p>
        </w:tc>
      </w:tr>
      <w:tr w:rsidR="00F12CBF" w:rsidRPr="00F12CBF" w14:paraId="56EA264A" w14:textId="77777777" w:rsidTr="00607585">
        <w:tc>
          <w:tcPr>
            <w:tcW w:w="2518" w:type="dxa"/>
          </w:tcPr>
          <w:p w14:paraId="3A1ED0DC"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4B3F4FED" w14:textId="438BBB56"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CS_11_01_REC50</w:t>
            </w:r>
          </w:p>
        </w:tc>
      </w:tr>
      <w:tr w:rsidR="00F12CBF" w:rsidRPr="00F12CBF" w14:paraId="47C05A3A" w14:textId="77777777" w:rsidTr="00607585">
        <w:tc>
          <w:tcPr>
            <w:tcW w:w="2518" w:type="dxa"/>
          </w:tcPr>
          <w:p w14:paraId="6FCBD400"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Ubicación en Aula Planeta</w:t>
            </w:r>
          </w:p>
        </w:tc>
        <w:tc>
          <w:tcPr>
            <w:tcW w:w="6536" w:type="dxa"/>
          </w:tcPr>
          <w:p w14:paraId="7990EC2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Eso 4/ Ciencias Sociales/ el mundo actual/ Las potencias emergentes: Brasil, Rusia, India y China</w:t>
            </w:r>
          </w:p>
        </w:tc>
      </w:tr>
      <w:tr w:rsidR="00F12CBF" w:rsidRPr="00F12CBF" w14:paraId="7662AD5F" w14:textId="77777777" w:rsidTr="00607585">
        <w:tc>
          <w:tcPr>
            <w:tcW w:w="2518" w:type="dxa"/>
          </w:tcPr>
          <w:p w14:paraId="3952369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Cambio (descripción o capturas de pantallas)</w:t>
            </w:r>
          </w:p>
        </w:tc>
        <w:tc>
          <w:tcPr>
            <w:tcW w:w="6536" w:type="dxa"/>
          </w:tcPr>
          <w:p w14:paraId="2206132F"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[Suprimir] el contenido de la ventana “Investiga” y [reemplazarlo por]: </w:t>
            </w:r>
          </w:p>
          <w:p w14:paraId="5E1AA5FF"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F5F231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“Forma equipos de trabajo, según las indicaciones de tu docente, y consulta en la red:</w:t>
            </w:r>
          </w:p>
          <w:p w14:paraId="3FD31CED"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21098093" w14:textId="59D6E4DD" w:rsidR="00E12544" w:rsidRPr="00F12CBF" w:rsidRDefault="00E12544" w:rsidP="00C95BF4">
            <w:pPr>
              <w:pStyle w:val="Prrafodelista"/>
              <w:numPr>
                <w:ilvl w:val="0"/>
                <w:numId w:val="42"/>
              </w:num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iniciativas económicas y políticas de los miembros del B</w:t>
            </w:r>
            <w:r w:rsidR="00C27206" w:rsidRPr="00F12CBF">
              <w:rPr>
                <w:rFonts w:ascii="Times New Roman" w:hAnsi="Times New Roman" w:cs="Times New Roman"/>
                <w:color w:val="31849B" w:themeColor="accent5" w:themeShade="BF"/>
                <w:sz w:val="21"/>
                <w:szCs w:val="24"/>
              </w:rPr>
              <w:t>RIC</w:t>
            </w:r>
            <w:r w:rsidRPr="00F12CBF">
              <w:rPr>
                <w:rFonts w:ascii="Times New Roman" w:hAnsi="Times New Roman" w:cs="Times New Roman"/>
                <w:color w:val="31849B" w:themeColor="accent5" w:themeShade="BF"/>
                <w:sz w:val="24"/>
                <w:szCs w:val="24"/>
              </w:rPr>
              <w:t>.</w:t>
            </w:r>
          </w:p>
          <w:p w14:paraId="04963E07" w14:textId="77777777" w:rsidR="00E12544" w:rsidRPr="00F12CBF" w:rsidRDefault="00E12544" w:rsidP="00C95BF4">
            <w:pPr>
              <w:pStyle w:val="Prrafodelista"/>
              <w:spacing w:line="276" w:lineRule="auto"/>
              <w:jc w:val="both"/>
              <w:rPr>
                <w:rFonts w:ascii="Times New Roman" w:hAnsi="Times New Roman" w:cs="Times New Roman"/>
                <w:color w:val="31849B" w:themeColor="accent5" w:themeShade="BF"/>
                <w:sz w:val="24"/>
                <w:szCs w:val="24"/>
              </w:rPr>
            </w:pPr>
          </w:p>
          <w:p w14:paraId="12D655FB" w14:textId="4471EC1E" w:rsidR="00E12544" w:rsidRPr="00F12CBF" w:rsidRDefault="00E12544" w:rsidP="00C95BF4">
            <w:pPr>
              <w:pStyle w:val="Prrafodelista"/>
              <w:numPr>
                <w:ilvl w:val="0"/>
                <w:numId w:val="42"/>
              </w:num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Las relaciones bilaterales entre dos de los miembros del </w:t>
            </w:r>
            <w:r w:rsidR="00C27206" w:rsidRPr="00F12CBF">
              <w:rPr>
                <w:rFonts w:ascii="Times New Roman" w:hAnsi="Times New Roman" w:cs="Times New Roman"/>
                <w:color w:val="31849B" w:themeColor="accent5" w:themeShade="BF"/>
                <w:sz w:val="24"/>
                <w:szCs w:val="24"/>
              </w:rPr>
              <w:t>BRIC.</w:t>
            </w:r>
          </w:p>
          <w:p w14:paraId="43AD43F1" w14:textId="77777777" w:rsidR="00E12544" w:rsidRPr="00F12CBF" w:rsidRDefault="00E12544" w:rsidP="00C95BF4">
            <w:pPr>
              <w:pStyle w:val="Prrafodelista"/>
              <w:spacing w:line="276" w:lineRule="auto"/>
              <w:jc w:val="both"/>
              <w:rPr>
                <w:rFonts w:ascii="Times New Roman" w:hAnsi="Times New Roman" w:cs="Times New Roman"/>
                <w:color w:val="31849B" w:themeColor="accent5" w:themeShade="BF"/>
                <w:sz w:val="24"/>
                <w:szCs w:val="24"/>
              </w:rPr>
            </w:pPr>
          </w:p>
          <w:p w14:paraId="69145282" w14:textId="5E325ED5" w:rsidR="00E12544" w:rsidRPr="00F12CBF" w:rsidRDefault="00E12544" w:rsidP="00C95BF4">
            <w:pPr>
              <w:pStyle w:val="Prrafodelista"/>
              <w:numPr>
                <w:ilvl w:val="0"/>
                <w:numId w:val="42"/>
              </w:num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relaciones entre Colombia y los miembros del B</w:t>
            </w:r>
            <w:r w:rsidR="0055565F" w:rsidRPr="00F12CBF">
              <w:rPr>
                <w:rFonts w:ascii="Times New Roman" w:hAnsi="Times New Roman" w:cs="Times New Roman"/>
                <w:color w:val="31849B" w:themeColor="accent5" w:themeShade="BF"/>
                <w:sz w:val="24"/>
                <w:szCs w:val="24"/>
              </w:rPr>
              <w:t>RIC</w:t>
            </w:r>
            <w:r w:rsidR="00C27206" w:rsidRPr="00F12CBF">
              <w:rPr>
                <w:rFonts w:ascii="Times New Roman" w:hAnsi="Times New Roman" w:cs="Times New Roman"/>
                <w:color w:val="31849B" w:themeColor="accent5" w:themeShade="BF"/>
                <w:sz w:val="24"/>
                <w:szCs w:val="24"/>
              </w:rPr>
              <w:t>.</w:t>
            </w:r>
          </w:p>
          <w:p w14:paraId="4BAE3CE3"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48AD374F" w14:textId="77777777" w:rsidTr="00607585">
        <w:tc>
          <w:tcPr>
            <w:tcW w:w="2518" w:type="dxa"/>
          </w:tcPr>
          <w:p w14:paraId="42A21EB5"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36" w:type="dxa"/>
          </w:tcPr>
          <w:p w14:paraId="6080CFB5"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Las potencias emergentes: Brasil, Rusia, India y China</w:t>
            </w:r>
          </w:p>
        </w:tc>
      </w:tr>
      <w:tr w:rsidR="00F12CBF" w:rsidRPr="00F12CBF" w14:paraId="3DEFA64F" w14:textId="77777777" w:rsidTr="00607585">
        <w:tc>
          <w:tcPr>
            <w:tcW w:w="2518" w:type="dxa"/>
          </w:tcPr>
          <w:p w14:paraId="382FA266"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1675EE96" w14:textId="4D6CEB5E"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Interactivo que presenta las principales características de las cuatro potencias económicas emergentes del mundo actual, conocidas como el grupo de los BRIC</w:t>
            </w:r>
            <w:r w:rsidR="00C27206" w:rsidRPr="00F12CBF">
              <w:rPr>
                <w:rFonts w:ascii="Times New Roman" w:hAnsi="Times New Roman" w:cs="Times New Roman"/>
                <w:color w:val="31849B" w:themeColor="accent5" w:themeShade="BF"/>
                <w:sz w:val="24"/>
                <w:szCs w:val="24"/>
              </w:rPr>
              <w:t>.</w:t>
            </w:r>
          </w:p>
          <w:p w14:paraId="454EA791"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57F2C8E"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profesor</w:t>
            </w:r>
          </w:p>
          <w:p w14:paraId="2ADD3D59"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4873941" w14:textId="1876684D"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Título: Las potencias emergentes: Brasil, Rusia, India y China </w:t>
            </w:r>
          </w:p>
          <w:p w14:paraId="52AC35C0"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396D700" w14:textId="668E54C1"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Interactivo que presenta las principales características de las cuatro potencias económicas emergentes del mundo actual, conocidas como el grupo de los BRIC</w:t>
            </w:r>
            <w:r w:rsidR="00C27206"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w:t>
            </w:r>
          </w:p>
          <w:p w14:paraId="3CC2E31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1B8E6C6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Temporalización: 30 minutos </w:t>
            </w:r>
          </w:p>
          <w:p w14:paraId="41E27C98"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28D2BBBF"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Tipo de recurso: Secuencia de imágenes </w:t>
            </w:r>
          </w:p>
          <w:p w14:paraId="377950C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441C9339"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Competencia social y ciudadana  </w:t>
            </w:r>
          </w:p>
          <w:p w14:paraId="1748BCA3"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5C798544" w14:textId="07CFB56F"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Objetivo: </w:t>
            </w:r>
            <w:r w:rsidR="00C27206" w:rsidRPr="00F12CBF">
              <w:rPr>
                <w:rFonts w:ascii="Times New Roman" w:hAnsi="Times New Roman" w:cs="Times New Roman"/>
                <w:color w:val="31849B" w:themeColor="accent5" w:themeShade="BF"/>
                <w:sz w:val="24"/>
                <w:szCs w:val="24"/>
              </w:rPr>
              <w:t>M</w:t>
            </w:r>
            <w:r w:rsidRPr="00F12CBF">
              <w:rPr>
                <w:rFonts w:ascii="Times New Roman" w:hAnsi="Times New Roman" w:cs="Times New Roman"/>
                <w:color w:val="31849B" w:themeColor="accent5" w:themeShade="BF"/>
                <w:sz w:val="24"/>
                <w:szCs w:val="24"/>
              </w:rPr>
              <w:t xml:space="preserve">ostrar a los estudiantes las características de las principales potencias económicas que han emergido en los últimos diez años y </w:t>
            </w:r>
            <w:r w:rsidR="00C27206" w:rsidRPr="00F12CBF">
              <w:rPr>
                <w:rFonts w:ascii="Times New Roman" w:hAnsi="Times New Roman" w:cs="Times New Roman"/>
                <w:color w:val="31849B" w:themeColor="accent5" w:themeShade="BF"/>
                <w:sz w:val="24"/>
                <w:szCs w:val="24"/>
              </w:rPr>
              <w:t>motivar</w:t>
            </w:r>
            <w:r w:rsidRPr="00F12CBF">
              <w:rPr>
                <w:rFonts w:ascii="Times New Roman" w:hAnsi="Times New Roman" w:cs="Times New Roman"/>
                <w:color w:val="31849B" w:themeColor="accent5" w:themeShade="BF"/>
                <w:sz w:val="24"/>
                <w:szCs w:val="24"/>
              </w:rPr>
              <w:t xml:space="preserve"> a reflexionar sobre el lugar que Brasil, Rusia, India y China ocupan en el </w:t>
            </w:r>
            <w:r w:rsidR="00C27206" w:rsidRPr="00F12CBF">
              <w:rPr>
                <w:rFonts w:ascii="Times New Roman" w:hAnsi="Times New Roman" w:cs="Times New Roman"/>
                <w:color w:val="31849B" w:themeColor="accent5" w:themeShade="BF"/>
                <w:sz w:val="24"/>
                <w:szCs w:val="24"/>
              </w:rPr>
              <w:t xml:space="preserve">Nuevo Orden Mundial </w:t>
            </w:r>
            <w:r w:rsidRPr="00F12CBF">
              <w:rPr>
                <w:rFonts w:ascii="Times New Roman" w:hAnsi="Times New Roman" w:cs="Times New Roman"/>
                <w:color w:val="31849B" w:themeColor="accent5" w:themeShade="BF"/>
                <w:sz w:val="24"/>
                <w:szCs w:val="24"/>
              </w:rPr>
              <w:t>durante los primeros años del siglo XXI.</w:t>
            </w:r>
          </w:p>
          <w:p w14:paraId="3CFA698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6DB03CFB"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Antes de la presentación</w:t>
            </w:r>
          </w:p>
          <w:p w14:paraId="1D206591"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EE5333B" w14:textId="3A1B469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primera instancia, identifique si los estudiantes comprenden el contexto h</w:t>
            </w:r>
            <w:r w:rsidR="00DE1143" w:rsidRPr="00F12CBF">
              <w:rPr>
                <w:rFonts w:ascii="Times New Roman" w:hAnsi="Times New Roman" w:cs="Times New Roman"/>
                <w:color w:val="31849B" w:themeColor="accent5" w:themeShade="BF"/>
                <w:sz w:val="24"/>
                <w:szCs w:val="24"/>
              </w:rPr>
              <w:t>istórico en el emergen los BRIC</w:t>
            </w:r>
            <w:r w:rsidRPr="00F12CBF">
              <w:rPr>
                <w:rFonts w:ascii="Times New Roman" w:hAnsi="Times New Roman" w:cs="Times New Roman"/>
                <w:color w:val="31849B" w:themeColor="accent5" w:themeShade="BF"/>
                <w:sz w:val="24"/>
                <w:szCs w:val="24"/>
              </w:rPr>
              <w:t xml:space="preserve">. </w:t>
            </w:r>
          </w:p>
          <w:p w14:paraId="39EB4A2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1289A858" w14:textId="08F3DB8A"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Resuma de forma oral los últimos sucesos del período: la caída del muro de Berlín, el final </w:t>
            </w:r>
            <w:r w:rsidR="00DE1143" w:rsidRPr="00F12CBF">
              <w:rPr>
                <w:rFonts w:ascii="Times New Roman" w:hAnsi="Times New Roman" w:cs="Times New Roman"/>
                <w:color w:val="31849B" w:themeColor="accent5" w:themeShade="BF"/>
                <w:sz w:val="24"/>
                <w:szCs w:val="24"/>
              </w:rPr>
              <w:t>de la URSS</w:t>
            </w:r>
            <w:r w:rsidRPr="00F12CBF">
              <w:rPr>
                <w:rFonts w:ascii="Times New Roman" w:hAnsi="Times New Roman" w:cs="Times New Roman"/>
                <w:color w:val="31849B" w:themeColor="accent5" w:themeShade="BF"/>
                <w:sz w:val="24"/>
                <w:szCs w:val="24"/>
              </w:rPr>
              <w:t xml:space="preserve"> y la desintegración del bloque comunista, el fin de la guerra fría y las disputas entre las potencias para posicionarse en el orden global.</w:t>
            </w:r>
          </w:p>
          <w:p w14:paraId="460C0572"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5639B935" w14:textId="038A4C89"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 continuación, puede formular a los estudiantes una serie de preg</w:t>
            </w:r>
            <w:r w:rsidR="00DE1143" w:rsidRPr="00F12CBF">
              <w:rPr>
                <w:rFonts w:ascii="Times New Roman" w:hAnsi="Times New Roman" w:cs="Times New Roman"/>
                <w:color w:val="31849B" w:themeColor="accent5" w:themeShade="BF"/>
                <w:sz w:val="24"/>
                <w:szCs w:val="24"/>
              </w:rPr>
              <w:t>untas en torno al concepto BRIC</w:t>
            </w:r>
            <w:r w:rsidRPr="00F12CBF">
              <w:rPr>
                <w:rFonts w:ascii="Times New Roman" w:hAnsi="Times New Roman" w:cs="Times New Roman"/>
                <w:color w:val="31849B" w:themeColor="accent5" w:themeShade="BF"/>
                <w:sz w:val="24"/>
                <w:szCs w:val="24"/>
              </w:rPr>
              <w:t>:</w:t>
            </w:r>
          </w:p>
          <w:p w14:paraId="7F831B70"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63C09B2F" w14:textId="20B099B0"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w:t>
            </w:r>
            <w:r w:rsidR="00C27206" w:rsidRPr="00F12CBF">
              <w:rPr>
                <w:rFonts w:ascii="Times New Roman" w:hAnsi="Times New Roman" w:cs="Times New Roman"/>
                <w:color w:val="31849B" w:themeColor="accent5" w:themeShade="BF"/>
                <w:sz w:val="24"/>
                <w:szCs w:val="24"/>
              </w:rPr>
              <w:t>Qué significa</w:t>
            </w:r>
            <w:r w:rsidR="00DE1143" w:rsidRPr="00F12CBF">
              <w:rPr>
                <w:rFonts w:ascii="Times New Roman" w:hAnsi="Times New Roman" w:cs="Times New Roman"/>
                <w:color w:val="31849B" w:themeColor="accent5" w:themeShade="BF"/>
                <w:sz w:val="24"/>
                <w:szCs w:val="24"/>
              </w:rPr>
              <w:t xml:space="preserve"> la sigla BRIC</w:t>
            </w:r>
            <w:r w:rsidRPr="00F12CBF">
              <w:rPr>
                <w:rFonts w:ascii="Times New Roman" w:hAnsi="Times New Roman" w:cs="Times New Roman"/>
                <w:color w:val="31849B" w:themeColor="accent5" w:themeShade="BF"/>
                <w:sz w:val="24"/>
                <w:szCs w:val="24"/>
              </w:rPr>
              <w:t xml:space="preserve">? ¿A cuál palabra inglesa </w:t>
            </w:r>
            <w:r w:rsidR="00C27206" w:rsidRPr="00F12CBF">
              <w:rPr>
                <w:rFonts w:ascii="Times New Roman" w:hAnsi="Times New Roman" w:cs="Times New Roman"/>
                <w:color w:val="31849B" w:themeColor="accent5" w:themeShade="BF"/>
                <w:sz w:val="24"/>
                <w:szCs w:val="24"/>
              </w:rPr>
              <w:t>remite esta sigla</w:t>
            </w:r>
            <w:r w:rsidRPr="00F12CBF">
              <w:rPr>
                <w:rFonts w:ascii="Times New Roman" w:hAnsi="Times New Roman" w:cs="Times New Roman"/>
                <w:color w:val="31849B" w:themeColor="accent5" w:themeShade="BF"/>
                <w:sz w:val="24"/>
                <w:szCs w:val="24"/>
              </w:rPr>
              <w:t>? ¿Cuál es su significado?</w:t>
            </w:r>
          </w:p>
          <w:p w14:paraId="6F0E51E2"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136835F4"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¿Qué significa el término potencia emergente?</w:t>
            </w:r>
          </w:p>
          <w:p w14:paraId="1FEA860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324200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¿Cuáles características debe tener un país para ser considerado una potencia emergente?</w:t>
            </w:r>
          </w:p>
          <w:p w14:paraId="1BED2E1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50F079E" w14:textId="3204B2AE"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¿Considera</w:t>
            </w:r>
            <w:r w:rsidR="00C27206" w:rsidRPr="00F12CBF">
              <w:rPr>
                <w:rFonts w:ascii="Times New Roman" w:hAnsi="Times New Roman" w:cs="Times New Roman"/>
                <w:color w:val="31849B" w:themeColor="accent5" w:themeShade="BF"/>
                <w:sz w:val="24"/>
                <w:szCs w:val="24"/>
              </w:rPr>
              <w:t>s</w:t>
            </w:r>
            <w:r w:rsidRPr="00F12CBF">
              <w:rPr>
                <w:rFonts w:ascii="Times New Roman" w:hAnsi="Times New Roman" w:cs="Times New Roman"/>
                <w:color w:val="31849B" w:themeColor="accent5" w:themeShade="BF"/>
                <w:sz w:val="24"/>
                <w:szCs w:val="24"/>
              </w:rPr>
              <w:t xml:space="preserve"> que en el futuro habrá una sola superpotencia económica o habrá varias?</w:t>
            </w:r>
          </w:p>
          <w:p w14:paraId="5CA43D9F"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23DCD51B" w14:textId="7F0C4199" w:rsidR="00E12544" w:rsidRPr="00F12CBF" w:rsidRDefault="00C2720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¿Cuál país podría</w:t>
            </w:r>
            <w:r w:rsidR="00E12544" w:rsidRPr="00F12CBF">
              <w:rPr>
                <w:rFonts w:ascii="Times New Roman" w:hAnsi="Times New Roman" w:cs="Times New Roman"/>
                <w:color w:val="31849B" w:themeColor="accent5" w:themeShade="BF"/>
                <w:sz w:val="24"/>
                <w:szCs w:val="24"/>
              </w:rPr>
              <w:t xml:space="preserve"> erigirse en el futuro como una nueva potencia mundial? ¿Por qué?</w:t>
            </w:r>
          </w:p>
          <w:p w14:paraId="69E82634"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A0E77FA"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Durante la presentación</w:t>
            </w:r>
          </w:p>
          <w:p w14:paraId="681D788D"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4DA6A50B" w14:textId="143D7489"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Utilice las imágenes y las preguntas propuestas en el recurso para motivar a los estudiantes a e</w:t>
            </w:r>
            <w:r w:rsidR="00DE1143" w:rsidRPr="00F12CBF">
              <w:rPr>
                <w:rFonts w:ascii="Times New Roman" w:hAnsi="Times New Roman" w:cs="Times New Roman"/>
                <w:color w:val="31849B" w:themeColor="accent5" w:themeShade="BF"/>
                <w:sz w:val="24"/>
                <w:szCs w:val="24"/>
              </w:rPr>
              <w:t>xplicar el fenómeno BRIC</w:t>
            </w:r>
            <w:r w:rsidRPr="00F12CBF">
              <w:rPr>
                <w:rFonts w:ascii="Times New Roman" w:hAnsi="Times New Roman" w:cs="Times New Roman"/>
                <w:color w:val="31849B" w:themeColor="accent5" w:themeShade="BF"/>
                <w:sz w:val="24"/>
                <w:szCs w:val="24"/>
              </w:rPr>
              <w:t>.</w:t>
            </w:r>
          </w:p>
          <w:p w14:paraId="0D167F73"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3241A32"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2B47B752"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Sin embargo, desde hace algunos años, la hegemonía de las antiguas potencias capitalistas se ha visto cuestionada por las denominadas potencias emergentes. </w:t>
            </w:r>
          </w:p>
          <w:p w14:paraId="7950945C"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235889E1" w14:textId="32E8CFE8"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Pida a los estudiantes que reflexionen sobre el significado del resquebrajamiento del muro pintado </w:t>
            </w:r>
            <w:r w:rsidR="00C27206" w:rsidRPr="00F12CBF">
              <w:rPr>
                <w:rFonts w:ascii="Times New Roman" w:hAnsi="Times New Roman" w:cs="Times New Roman"/>
                <w:color w:val="31849B" w:themeColor="accent5" w:themeShade="BF"/>
                <w:sz w:val="24"/>
                <w:szCs w:val="24"/>
              </w:rPr>
              <w:t>con las banderas estadounidense</w:t>
            </w:r>
            <w:r w:rsidRPr="00F12CBF">
              <w:rPr>
                <w:rFonts w:ascii="Times New Roman" w:hAnsi="Times New Roman" w:cs="Times New Roman"/>
                <w:color w:val="31849B" w:themeColor="accent5" w:themeShade="BF"/>
                <w:sz w:val="24"/>
                <w:szCs w:val="24"/>
              </w:rPr>
              <w:t>, europea y japonesa.</w:t>
            </w:r>
          </w:p>
          <w:p w14:paraId="16AE4B57"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78D10D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 continuación, pregunte a los estudiantes cuáles son los elementos en común entre Brasil, Rusia, India y China. </w:t>
            </w:r>
          </w:p>
          <w:p w14:paraId="39CBBF7A"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587D8E13"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Después, compruebe sus respuestas a partir de la comparación de los datos sobre población, extensión y riqueza.</w:t>
            </w:r>
          </w:p>
          <w:p w14:paraId="63C0582D"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6503980D" w14:textId="7FAF033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Al final del recurso, </w:t>
            </w:r>
            <w:r w:rsidR="00C27206" w:rsidRPr="00F12CBF">
              <w:rPr>
                <w:rFonts w:ascii="Times New Roman" w:hAnsi="Times New Roman" w:cs="Times New Roman"/>
                <w:color w:val="31849B" w:themeColor="accent5" w:themeShade="BF"/>
                <w:sz w:val="24"/>
                <w:szCs w:val="24"/>
              </w:rPr>
              <w:t>anime</w:t>
            </w:r>
            <w:r w:rsidRPr="00F12CBF">
              <w:rPr>
                <w:rFonts w:ascii="Times New Roman" w:hAnsi="Times New Roman" w:cs="Times New Roman"/>
                <w:color w:val="31849B" w:themeColor="accent5" w:themeShade="BF"/>
                <w:sz w:val="24"/>
                <w:szCs w:val="24"/>
              </w:rPr>
              <w:t xml:space="preserve"> a los estudiantes a </w:t>
            </w:r>
            <w:r w:rsidR="00C27206" w:rsidRPr="00F12CBF">
              <w:rPr>
                <w:rFonts w:ascii="Times New Roman" w:hAnsi="Times New Roman" w:cs="Times New Roman"/>
                <w:color w:val="31849B" w:themeColor="accent5" w:themeShade="BF"/>
                <w:sz w:val="24"/>
                <w:szCs w:val="24"/>
              </w:rPr>
              <w:t xml:space="preserve">emprender </w:t>
            </w:r>
            <w:r w:rsidRPr="00F12CBF">
              <w:rPr>
                <w:rFonts w:ascii="Times New Roman" w:hAnsi="Times New Roman" w:cs="Times New Roman"/>
                <w:color w:val="31849B" w:themeColor="accent5" w:themeShade="BF"/>
                <w:sz w:val="24"/>
                <w:szCs w:val="24"/>
              </w:rPr>
              <w:t>una investigación sobre alguna de las potencias emergentes presentadas. Para ello, pueden formar grupos de trabajo cooperativo.</w:t>
            </w:r>
          </w:p>
          <w:p w14:paraId="55ED2587"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5C5A11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Después de la presentación</w:t>
            </w:r>
          </w:p>
          <w:p w14:paraId="09C171D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5D38ABA1"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Se sugiere ver la entrevista a Jim O’Neill, el economista que acuñó el término BRIC, emitida por la CNN [</w:t>
            </w:r>
            <w:hyperlink r:id="rId14"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w:t>
            </w:r>
          </w:p>
          <w:p w14:paraId="781B587A" w14:textId="77777777" w:rsidR="00C27206" w:rsidRPr="00F12CBF" w:rsidRDefault="00C27206" w:rsidP="00C95BF4">
            <w:pPr>
              <w:spacing w:line="276" w:lineRule="auto"/>
              <w:jc w:val="both"/>
              <w:rPr>
                <w:rFonts w:ascii="Times New Roman" w:hAnsi="Times New Roman" w:cs="Times New Roman"/>
                <w:color w:val="31849B" w:themeColor="accent5" w:themeShade="BF"/>
                <w:sz w:val="24"/>
                <w:szCs w:val="24"/>
              </w:rPr>
            </w:pPr>
          </w:p>
          <w:p w14:paraId="621D229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Luego, debatir las siguientes preguntas:</w:t>
            </w:r>
          </w:p>
          <w:p w14:paraId="12C5ED27"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4E27BE4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¿Quién acuñó el término BRIC? ¿Para cuál empresa trabajaba?</w:t>
            </w:r>
          </w:p>
          <w:p w14:paraId="65BB3362"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59AF1A08"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¿Cuándo se acuñó este término?</w:t>
            </w:r>
          </w:p>
          <w:p w14:paraId="2D86802C"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1BEFD49B"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¿En qué momento se empezó a hacer evidente la importancia de estos países? ¿Por qué?</w:t>
            </w:r>
          </w:p>
          <w:p w14:paraId="5ABBEFC3"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6E9E12E"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¿Qué hace tan especiales a estos países?</w:t>
            </w:r>
          </w:p>
          <w:p w14:paraId="05709DA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4C5C8733" w14:textId="4D22E05C"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Según el video, ¿por qué Rusia no dejará de formar parte de los </w:t>
            </w:r>
            <w:r w:rsidR="00DE1143" w:rsidRPr="00F12CBF">
              <w:rPr>
                <w:rFonts w:ascii="Times New Roman" w:hAnsi="Times New Roman" w:cs="Times New Roman"/>
                <w:color w:val="31849B" w:themeColor="accent5" w:themeShade="BF"/>
                <w:sz w:val="24"/>
                <w:szCs w:val="24"/>
              </w:rPr>
              <w:t>BRIC</w:t>
            </w:r>
            <w:r w:rsidRPr="00F12CBF">
              <w:rPr>
                <w:rFonts w:ascii="Times New Roman" w:hAnsi="Times New Roman" w:cs="Times New Roman"/>
                <w:color w:val="31849B" w:themeColor="accent5" w:themeShade="BF"/>
                <w:sz w:val="24"/>
                <w:szCs w:val="24"/>
              </w:rPr>
              <w:t>?</w:t>
            </w:r>
          </w:p>
          <w:p w14:paraId="14BB9B94"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C4C2D64" w14:textId="3E5C34E9"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¿El futuro de cuál de los países que conforman los B</w:t>
            </w:r>
            <w:r w:rsidR="00C27206" w:rsidRPr="00F12CBF">
              <w:rPr>
                <w:rFonts w:ascii="Times New Roman" w:hAnsi="Times New Roman" w:cs="Times New Roman"/>
                <w:color w:val="31849B" w:themeColor="accent5" w:themeShade="BF"/>
                <w:sz w:val="24"/>
                <w:szCs w:val="24"/>
              </w:rPr>
              <w:t>RIC</w:t>
            </w:r>
            <w:r w:rsidRPr="00F12CBF">
              <w:rPr>
                <w:rFonts w:ascii="Times New Roman" w:hAnsi="Times New Roman" w:cs="Times New Roman"/>
                <w:color w:val="31849B" w:themeColor="accent5" w:themeShade="BF"/>
                <w:sz w:val="24"/>
                <w:szCs w:val="24"/>
              </w:rPr>
              <w:t xml:space="preserve"> se presenta como un gran interrogante?</w:t>
            </w:r>
          </w:p>
          <w:p w14:paraId="1176511D"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3127BB6" w14:textId="3E43D775"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Además, se p</w:t>
            </w:r>
            <w:r w:rsidR="00293F75" w:rsidRPr="00F12CBF">
              <w:rPr>
                <w:rFonts w:ascii="Times New Roman" w:hAnsi="Times New Roman" w:cs="Times New Roman"/>
                <w:color w:val="31849B" w:themeColor="accent5" w:themeShade="BF"/>
                <w:sz w:val="24"/>
                <w:szCs w:val="24"/>
              </w:rPr>
              <w:t xml:space="preserve">ropone la lectura del artículo </w:t>
            </w:r>
            <w:r w:rsidR="00293F75" w:rsidRPr="00F12CBF">
              <w:rPr>
                <w:rFonts w:ascii="Times New Roman" w:hAnsi="Times New Roman" w:cs="Times New Roman"/>
                <w:i/>
                <w:color w:val="31849B" w:themeColor="accent5" w:themeShade="BF"/>
                <w:sz w:val="24"/>
                <w:szCs w:val="24"/>
              </w:rPr>
              <w:t>¿Qué quieren los BRIC?</w:t>
            </w:r>
            <w:r w:rsidRPr="00F12CBF">
              <w:rPr>
                <w:rFonts w:ascii="Times New Roman" w:hAnsi="Times New Roman" w:cs="Times New Roman"/>
                <w:i/>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 xml:space="preserve">publicado por el diario El País </w:t>
            </w:r>
            <w:hyperlink r:id="rId15"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 xml:space="preserve"> . Allí encontrarás un análisis de la situación actual de los B</w:t>
            </w:r>
            <w:r w:rsidR="00293F75" w:rsidRPr="00F12CBF">
              <w:rPr>
                <w:rFonts w:ascii="Times New Roman" w:hAnsi="Times New Roman" w:cs="Times New Roman"/>
                <w:color w:val="31849B" w:themeColor="accent5" w:themeShade="BF"/>
                <w:sz w:val="24"/>
                <w:szCs w:val="24"/>
              </w:rPr>
              <w:t>RIC</w:t>
            </w:r>
            <w:r w:rsidRPr="00F12CBF">
              <w:rPr>
                <w:rFonts w:ascii="Times New Roman" w:hAnsi="Times New Roman" w:cs="Times New Roman"/>
                <w:color w:val="31849B" w:themeColor="accent5" w:themeShade="BF"/>
                <w:sz w:val="24"/>
                <w:szCs w:val="24"/>
              </w:rPr>
              <w:t xml:space="preserve"> y las incertidumbres que plantean.</w:t>
            </w:r>
          </w:p>
          <w:p w14:paraId="7720B51A"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CD0AB4C" w14:textId="591051C1"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¿Cuál ha sido la evolución de los B</w:t>
            </w:r>
            <w:r w:rsidR="00293F75" w:rsidRPr="00F12CBF">
              <w:rPr>
                <w:rFonts w:ascii="Times New Roman" w:hAnsi="Times New Roman" w:cs="Times New Roman"/>
                <w:color w:val="31849B" w:themeColor="accent5" w:themeShade="BF"/>
                <w:sz w:val="24"/>
                <w:szCs w:val="24"/>
              </w:rPr>
              <w:t>RIC</w:t>
            </w:r>
            <w:r w:rsidRPr="00F12CBF">
              <w:rPr>
                <w:rFonts w:ascii="Times New Roman" w:hAnsi="Times New Roman" w:cs="Times New Roman"/>
                <w:color w:val="31849B" w:themeColor="accent5" w:themeShade="BF"/>
                <w:sz w:val="24"/>
                <w:szCs w:val="24"/>
              </w:rPr>
              <w:t xml:space="preserve"> desde que se acuñó este término?</w:t>
            </w:r>
          </w:p>
          <w:p w14:paraId="2C484EF6"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6D0A10BA" w14:textId="50DD3F9E"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w:t>
            </w:r>
            <w:r w:rsidR="00293F75" w:rsidRPr="00F12CBF">
              <w:rPr>
                <w:rFonts w:ascii="Times New Roman" w:hAnsi="Times New Roman" w:cs="Times New Roman"/>
                <w:color w:val="31849B" w:themeColor="accent5" w:themeShade="BF"/>
                <w:sz w:val="24"/>
                <w:szCs w:val="24"/>
              </w:rPr>
              <w:t xml:space="preserve"> ¿Cuál país, mencionado en el vi</w:t>
            </w:r>
            <w:r w:rsidRPr="00F12CBF">
              <w:rPr>
                <w:rFonts w:ascii="Times New Roman" w:hAnsi="Times New Roman" w:cs="Times New Roman"/>
                <w:color w:val="31849B" w:themeColor="accent5" w:themeShade="BF"/>
                <w:sz w:val="24"/>
                <w:szCs w:val="24"/>
              </w:rPr>
              <w:t>deo, no cumple las condiciones para formar parte de los B</w:t>
            </w:r>
            <w:r w:rsidR="00293F75" w:rsidRPr="00F12CBF">
              <w:rPr>
                <w:rFonts w:ascii="Times New Roman" w:hAnsi="Times New Roman" w:cs="Times New Roman"/>
                <w:color w:val="31849B" w:themeColor="accent5" w:themeShade="BF"/>
                <w:sz w:val="24"/>
                <w:szCs w:val="24"/>
              </w:rPr>
              <w:t>RIC</w:t>
            </w:r>
            <w:r w:rsidRPr="00F12CBF">
              <w:rPr>
                <w:rFonts w:ascii="Times New Roman" w:hAnsi="Times New Roman" w:cs="Times New Roman"/>
                <w:color w:val="31849B" w:themeColor="accent5" w:themeShade="BF"/>
                <w:sz w:val="24"/>
                <w:szCs w:val="24"/>
              </w:rPr>
              <w:t>? ¿Por qué?</w:t>
            </w:r>
          </w:p>
          <w:p w14:paraId="363095D9"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0F17D6D"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¿Cuáles otros países podrían formar parte de las potencias emergentes?</w:t>
            </w:r>
          </w:p>
          <w:p w14:paraId="4B657F09"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FC75E35" w14:textId="3C7B76DB"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¿Cuál es el desafío que representan </w:t>
            </w:r>
            <w:r w:rsidR="00293F75" w:rsidRPr="00F12CBF">
              <w:rPr>
                <w:rFonts w:ascii="Times New Roman" w:hAnsi="Times New Roman" w:cs="Times New Roman"/>
                <w:color w:val="31849B" w:themeColor="accent5" w:themeShade="BF"/>
                <w:sz w:val="24"/>
                <w:szCs w:val="24"/>
              </w:rPr>
              <w:t>esto</w:t>
            </w:r>
            <w:r w:rsidRPr="00F12CBF">
              <w:rPr>
                <w:rFonts w:ascii="Times New Roman" w:hAnsi="Times New Roman" w:cs="Times New Roman"/>
                <w:color w:val="31849B" w:themeColor="accent5" w:themeShade="BF"/>
                <w:sz w:val="24"/>
                <w:szCs w:val="24"/>
              </w:rPr>
              <w:t>s países para Occidente?</w:t>
            </w:r>
          </w:p>
          <w:p w14:paraId="6E75BF57"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63A4D44" w14:textId="3B9BC0C5"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Para terminar, también puede sugerir a los estud</w:t>
            </w:r>
            <w:r w:rsidR="00293F75" w:rsidRPr="00F12CBF">
              <w:rPr>
                <w:rFonts w:ascii="Times New Roman" w:hAnsi="Times New Roman" w:cs="Times New Roman"/>
                <w:color w:val="31849B" w:themeColor="accent5" w:themeShade="BF"/>
                <w:sz w:val="24"/>
                <w:szCs w:val="24"/>
              </w:rPr>
              <w:t xml:space="preserve">iantes la lectura del artículo </w:t>
            </w:r>
            <w:r w:rsidR="00293F75" w:rsidRPr="00F12CBF">
              <w:rPr>
                <w:rFonts w:ascii="Times New Roman" w:hAnsi="Times New Roman" w:cs="Times New Roman"/>
                <w:i/>
                <w:color w:val="31849B" w:themeColor="accent5" w:themeShade="BF"/>
                <w:sz w:val="24"/>
                <w:szCs w:val="24"/>
              </w:rPr>
              <w:t>Vulnerabilidad de los BRIC</w:t>
            </w:r>
            <w:r w:rsidRPr="00F12CBF">
              <w:rPr>
                <w:rFonts w:ascii="Times New Roman" w:hAnsi="Times New Roman" w:cs="Times New Roman"/>
                <w:color w:val="31849B" w:themeColor="accent5" w:themeShade="BF"/>
                <w:sz w:val="24"/>
                <w:szCs w:val="24"/>
              </w:rPr>
              <w:t xml:space="preserve">, publicado por El País </w:t>
            </w:r>
            <w:hyperlink r:id="rId16"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w:t>
            </w:r>
          </w:p>
          <w:p w14:paraId="75B2E977"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6BB36A2C" w14:textId="77777777" w:rsidR="00E12544" w:rsidRPr="00F12CBF" w:rsidRDefault="00E12544"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estudiante</w:t>
            </w:r>
          </w:p>
          <w:p w14:paraId="5CFD0235"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714A9E91" w14:textId="412BFD88" w:rsidR="00E12544" w:rsidRPr="00F12CBF" w:rsidRDefault="00293F7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Título: </w:t>
            </w:r>
            <w:r w:rsidR="00E12544" w:rsidRPr="00F12CBF">
              <w:rPr>
                <w:rFonts w:ascii="Times New Roman" w:hAnsi="Times New Roman" w:cs="Times New Roman"/>
                <w:color w:val="31849B" w:themeColor="accent5" w:themeShade="BF"/>
                <w:sz w:val="24"/>
                <w:szCs w:val="24"/>
              </w:rPr>
              <w:t xml:space="preserve">Las potencias emergentes: Brasil, Rusia, India y China </w:t>
            </w:r>
          </w:p>
          <w:p w14:paraId="56B20F6B"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080667B2" w14:textId="4B7FCA9B"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Interactivo que presenta las principales características de las cuatro potencias económicas emergentes del mundo actual, conocidas como el grupo BRIC</w:t>
            </w:r>
            <w:r w:rsidR="00293F75" w:rsidRPr="00F12CBF">
              <w:rPr>
                <w:rFonts w:ascii="Times New Roman" w:hAnsi="Times New Roman" w:cs="Times New Roman"/>
                <w:color w:val="31849B" w:themeColor="accent5" w:themeShade="BF"/>
                <w:sz w:val="24"/>
                <w:szCs w:val="24"/>
              </w:rPr>
              <w:t>.</w:t>
            </w:r>
          </w:p>
          <w:p w14:paraId="78C4D9BF"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p>
          <w:p w14:paraId="32E27C88" w14:textId="77777777" w:rsidR="00E12544" w:rsidRPr="00F12CBF" w:rsidRDefault="00E1254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Contextualización</w:t>
            </w:r>
          </w:p>
          <w:p w14:paraId="35D048E5" w14:textId="77777777" w:rsidR="00E12544" w:rsidRPr="00F12CBF" w:rsidRDefault="00E12544" w:rsidP="005D3591">
            <w:pPr>
              <w:shd w:val="clear" w:color="auto" w:fill="FFFFFF"/>
              <w:spacing w:before="375" w:after="100" w:afterAutospacing="1" w:line="276" w:lineRule="auto"/>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Las nuevas potencias del siglo XXI</w:t>
            </w:r>
          </w:p>
          <w:p w14:paraId="12894AB7" w14:textId="49826D02" w:rsidR="00E12544" w:rsidRPr="00F12CBF" w:rsidRDefault="00E12544" w:rsidP="005D3591">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En el año 2005, el economista Jim O’Neill acuñó el </w:t>
            </w:r>
            <w:r w:rsidR="005D3591" w:rsidRPr="00F12CBF">
              <w:rPr>
                <w:rFonts w:ascii="Times New Roman" w:eastAsia="Times New Roman" w:hAnsi="Times New Roman" w:cs="Times New Roman"/>
                <w:color w:val="31849B" w:themeColor="accent5" w:themeShade="BF"/>
                <w:sz w:val="24"/>
                <w:szCs w:val="24"/>
                <w:lang w:val="es-CO" w:eastAsia="es-CO"/>
              </w:rPr>
              <w:t>a</w:t>
            </w:r>
            <w:r w:rsidRPr="00F12CBF">
              <w:rPr>
                <w:rFonts w:ascii="Times New Roman" w:eastAsia="Times New Roman" w:hAnsi="Times New Roman" w:cs="Times New Roman"/>
                <w:color w:val="31849B" w:themeColor="accent5" w:themeShade="BF"/>
                <w:sz w:val="24"/>
                <w:szCs w:val="24"/>
                <w:lang w:val="es-CO" w:eastAsia="es-CO"/>
              </w:rPr>
              <w:t>crónimo </w:t>
            </w:r>
            <w:r w:rsidRPr="00F12CBF">
              <w:rPr>
                <w:rFonts w:ascii="Times New Roman" w:eastAsia="Times New Roman" w:hAnsi="Times New Roman" w:cs="Times New Roman"/>
                <w:b/>
                <w:bCs/>
                <w:color w:val="31849B" w:themeColor="accent5" w:themeShade="BF"/>
                <w:sz w:val="24"/>
                <w:szCs w:val="24"/>
                <w:lang w:val="es-CO" w:eastAsia="es-CO"/>
              </w:rPr>
              <w:t xml:space="preserve">BRIC </w:t>
            </w:r>
            <w:r w:rsidRPr="00F12CBF">
              <w:rPr>
                <w:rFonts w:ascii="Times New Roman" w:eastAsia="Times New Roman" w:hAnsi="Times New Roman" w:cs="Times New Roman"/>
                <w:color w:val="31849B" w:themeColor="accent5" w:themeShade="BF"/>
                <w:sz w:val="24"/>
                <w:szCs w:val="24"/>
                <w:lang w:val="es-CO" w:eastAsia="es-CO"/>
              </w:rPr>
              <w:t>pa</w:t>
            </w:r>
            <w:r w:rsidR="005D3591" w:rsidRPr="00F12CBF">
              <w:rPr>
                <w:rFonts w:ascii="Times New Roman" w:eastAsia="Times New Roman" w:hAnsi="Times New Roman" w:cs="Times New Roman"/>
                <w:color w:val="31849B" w:themeColor="accent5" w:themeShade="BF"/>
                <w:sz w:val="24"/>
                <w:szCs w:val="24"/>
                <w:lang w:val="es-CO" w:eastAsia="es-CO"/>
              </w:rPr>
              <w:t xml:space="preserve">ra referirse a </w:t>
            </w:r>
            <w:r w:rsidR="005D3591" w:rsidRPr="00F12CBF">
              <w:rPr>
                <w:rFonts w:ascii="Times New Roman" w:eastAsia="Times New Roman" w:hAnsi="Times New Roman" w:cs="Times New Roman"/>
                <w:b/>
                <w:color w:val="31849B" w:themeColor="accent5" w:themeShade="BF"/>
                <w:sz w:val="24"/>
                <w:szCs w:val="24"/>
                <w:lang w:val="es-CO" w:eastAsia="es-CO"/>
              </w:rPr>
              <w:t>Brasil, Rusia, India</w:t>
            </w:r>
            <w:r w:rsidR="005D3591" w:rsidRPr="00F12CBF">
              <w:rPr>
                <w:rFonts w:ascii="Times New Roman" w:eastAsia="Times New Roman" w:hAnsi="Times New Roman" w:cs="Times New Roman"/>
                <w:color w:val="31849B" w:themeColor="accent5" w:themeShade="BF"/>
                <w:sz w:val="24"/>
                <w:szCs w:val="24"/>
                <w:lang w:val="es-CO" w:eastAsia="es-CO"/>
              </w:rPr>
              <w:t xml:space="preserve"> y </w:t>
            </w:r>
            <w:r w:rsidR="005D3591" w:rsidRPr="00F12CBF">
              <w:rPr>
                <w:rFonts w:ascii="Times New Roman" w:eastAsia="Times New Roman" w:hAnsi="Times New Roman" w:cs="Times New Roman"/>
                <w:b/>
                <w:color w:val="31849B" w:themeColor="accent5" w:themeShade="BF"/>
                <w:sz w:val="24"/>
                <w:szCs w:val="24"/>
                <w:lang w:val="es-CO" w:eastAsia="es-CO"/>
              </w:rPr>
              <w:t>China</w:t>
            </w:r>
            <w:r w:rsidR="005D3591" w:rsidRPr="00F12CBF">
              <w:rPr>
                <w:rFonts w:ascii="Times New Roman" w:eastAsia="Times New Roman" w:hAnsi="Times New Roman" w:cs="Times New Roman"/>
                <w:color w:val="31849B" w:themeColor="accent5" w:themeShade="BF"/>
                <w:sz w:val="24"/>
                <w:szCs w:val="24"/>
                <w:lang w:val="es-CO" w:eastAsia="es-CO"/>
              </w:rPr>
              <w:t xml:space="preserve"> como </w:t>
            </w:r>
            <w:r w:rsidRPr="00F12CBF">
              <w:rPr>
                <w:rFonts w:ascii="Times New Roman" w:eastAsia="Times New Roman" w:hAnsi="Times New Roman" w:cs="Times New Roman"/>
                <w:color w:val="31849B" w:themeColor="accent5" w:themeShade="BF"/>
                <w:sz w:val="24"/>
                <w:szCs w:val="24"/>
                <w:lang w:val="es-CO" w:eastAsia="es-CO"/>
              </w:rPr>
              <w:t>las cuatro potencias emergentes más importantes que p</w:t>
            </w:r>
            <w:r w:rsidR="00293F75" w:rsidRPr="00F12CBF">
              <w:rPr>
                <w:rFonts w:ascii="Times New Roman" w:eastAsia="Times New Roman" w:hAnsi="Times New Roman" w:cs="Times New Roman"/>
                <w:color w:val="31849B" w:themeColor="accent5" w:themeShade="BF"/>
                <w:sz w:val="24"/>
                <w:szCs w:val="24"/>
                <w:lang w:val="es-CO" w:eastAsia="es-CO"/>
              </w:rPr>
              <w:t>odría</w:t>
            </w:r>
            <w:r w:rsidRPr="00F12CBF">
              <w:rPr>
                <w:rFonts w:ascii="Times New Roman" w:eastAsia="Times New Roman" w:hAnsi="Times New Roman" w:cs="Times New Roman"/>
                <w:color w:val="31849B" w:themeColor="accent5" w:themeShade="BF"/>
                <w:sz w:val="24"/>
                <w:szCs w:val="24"/>
                <w:lang w:val="es-CO" w:eastAsia="es-CO"/>
              </w:rPr>
              <w:t>n disputar la hegemonía económica de Estados Unidos durante el siglo XXI.</w:t>
            </w:r>
          </w:p>
          <w:p w14:paraId="380419EF" w14:textId="36A438FD"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Los B</w:t>
            </w:r>
            <w:r w:rsidR="00293F75" w:rsidRPr="00F12CBF">
              <w:rPr>
                <w:rFonts w:ascii="Times New Roman" w:eastAsia="Times New Roman" w:hAnsi="Times New Roman" w:cs="Times New Roman"/>
                <w:color w:val="31849B" w:themeColor="accent5" w:themeShade="BF"/>
                <w:sz w:val="24"/>
                <w:szCs w:val="24"/>
                <w:lang w:val="es-CO" w:eastAsia="es-CO"/>
              </w:rPr>
              <w:t>RIC</w:t>
            </w:r>
            <w:r w:rsidRPr="00F12CBF">
              <w:rPr>
                <w:rFonts w:ascii="Times New Roman" w:eastAsia="Times New Roman" w:hAnsi="Times New Roman" w:cs="Times New Roman"/>
                <w:color w:val="31849B" w:themeColor="accent5" w:themeShade="BF"/>
                <w:sz w:val="24"/>
                <w:szCs w:val="24"/>
                <w:lang w:val="es-CO" w:eastAsia="es-CO"/>
              </w:rPr>
              <w:t xml:space="preserve"> representan </w:t>
            </w:r>
            <w:r w:rsidR="00D9434C" w:rsidRPr="00F12CBF">
              <w:rPr>
                <w:rFonts w:ascii="Times New Roman" w:eastAsia="Times New Roman" w:hAnsi="Times New Roman" w:cs="Times New Roman"/>
                <w:b/>
                <w:bCs/>
                <w:color w:val="31849B" w:themeColor="accent5" w:themeShade="BF"/>
                <w:sz w:val="24"/>
                <w:szCs w:val="24"/>
                <w:lang w:val="es-CO" w:eastAsia="es-CO"/>
              </w:rPr>
              <w:t xml:space="preserve">25 </w:t>
            </w:r>
            <w:r w:rsidRPr="00F12CBF">
              <w:rPr>
                <w:rFonts w:ascii="Times New Roman" w:eastAsia="Times New Roman" w:hAnsi="Times New Roman" w:cs="Times New Roman"/>
                <w:b/>
                <w:bCs/>
                <w:color w:val="31849B" w:themeColor="accent5" w:themeShade="BF"/>
                <w:sz w:val="24"/>
                <w:szCs w:val="24"/>
                <w:lang w:val="es-CO" w:eastAsia="es-CO"/>
              </w:rPr>
              <w:t>% de la economía mundial </w:t>
            </w:r>
            <w:r w:rsidRPr="00F12CBF">
              <w:rPr>
                <w:rFonts w:ascii="Times New Roman" w:eastAsia="Times New Roman" w:hAnsi="Times New Roman" w:cs="Times New Roman"/>
                <w:color w:val="31849B" w:themeColor="accent5" w:themeShade="BF"/>
                <w:sz w:val="24"/>
                <w:szCs w:val="24"/>
                <w:lang w:val="es-CO" w:eastAsia="es-CO"/>
              </w:rPr>
              <w:t>y, en 2010, mientras la economía global sufría el golpe de la </w:t>
            </w:r>
            <w:r w:rsidRPr="00F12CBF">
              <w:rPr>
                <w:rFonts w:ascii="Times New Roman" w:eastAsia="Times New Roman" w:hAnsi="Times New Roman" w:cs="Times New Roman"/>
                <w:b/>
                <w:bCs/>
                <w:color w:val="31849B" w:themeColor="accent5" w:themeShade="BF"/>
                <w:sz w:val="24"/>
                <w:szCs w:val="24"/>
                <w:lang w:val="es-CO" w:eastAsia="es-CO"/>
              </w:rPr>
              <w:t>Gran Recesión</w:t>
            </w:r>
            <w:r w:rsidRPr="00F12CBF">
              <w:rPr>
                <w:rFonts w:ascii="Times New Roman" w:eastAsia="Times New Roman" w:hAnsi="Times New Roman" w:cs="Times New Roman"/>
                <w:color w:val="31849B" w:themeColor="accent5" w:themeShade="BF"/>
                <w:sz w:val="24"/>
                <w:szCs w:val="24"/>
                <w:lang w:val="es-CO" w:eastAsia="es-CO"/>
              </w:rPr>
              <w:t xml:space="preserve">, estos países continuaron creciendo. </w:t>
            </w:r>
          </w:p>
          <w:p w14:paraId="1063BC4B" w14:textId="2C28AE47" w:rsidR="00E12544" w:rsidRPr="00F12CBF" w:rsidRDefault="00293F7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Esta</w:t>
            </w:r>
            <w:r w:rsidR="00E12544" w:rsidRPr="00F12CBF">
              <w:rPr>
                <w:rFonts w:ascii="Times New Roman" w:eastAsia="Times New Roman" w:hAnsi="Times New Roman" w:cs="Times New Roman"/>
                <w:color w:val="31849B" w:themeColor="accent5" w:themeShade="BF"/>
                <w:sz w:val="24"/>
                <w:szCs w:val="24"/>
                <w:lang w:val="es-CO" w:eastAsia="es-CO"/>
              </w:rPr>
              <w:t xml:space="preserve"> situación se debió a las inversiones que las </w:t>
            </w:r>
            <w:r w:rsidR="00E12544" w:rsidRPr="00F12CBF">
              <w:rPr>
                <w:rFonts w:ascii="Times New Roman" w:eastAsia="Times New Roman" w:hAnsi="Times New Roman" w:cs="Times New Roman"/>
                <w:b/>
                <w:bCs/>
                <w:color w:val="31849B" w:themeColor="accent5" w:themeShade="BF"/>
                <w:sz w:val="24"/>
                <w:szCs w:val="24"/>
                <w:lang w:val="es-CO" w:eastAsia="es-CO"/>
              </w:rPr>
              <w:t xml:space="preserve">grandes multinacionales </w:t>
            </w:r>
            <w:r w:rsidRPr="00F12CBF">
              <w:rPr>
                <w:rFonts w:ascii="Times New Roman" w:eastAsia="Times New Roman" w:hAnsi="Times New Roman" w:cs="Times New Roman"/>
                <w:color w:val="31849B" w:themeColor="accent5" w:themeShade="BF"/>
                <w:sz w:val="24"/>
                <w:szCs w:val="24"/>
                <w:lang w:val="es-CO" w:eastAsia="es-CO"/>
              </w:rPr>
              <w:t>hicieron</w:t>
            </w:r>
            <w:r w:rsidR="00E12544" w:rsidRPr="00F12CBF">
              <w:rPr>
                <w:rFonts w:ascii="Times New Roman" w:eastAsia="Times New Roman" w:hAnsi="Times New Roman" w:cs="Times New Roman"/>
                <w:color w:val="31849B" w:themeColor="accent5" w:themeShade="BF"/>
                <w:sz w:val="24"/>
                <w:szCs w:val="24"/>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Los países que forman parte de los BRIC comparten tres </w:t>
            </w:r>
            <w:r w:rsidRPr="00F12CBF">
              <w:rPr>
                <w:rFonts w:ascii="Times New Roman" w:eastAsia="Times New Roman" w:hAnsi="Times New Roman" w:cs="Times New Roman"/>
                <w:b/>
                <w:bCs/>
                <w:color w:val="31849B" w:themeColor="accent5" w:themeShade="BF"/>
                <w:sz w:val="24"/>
                <w:szCs w:val="24"/>
                <w:lang w:val="es-CO" w:eastAsia="es-CO"/>
              </w:rPr>
              <w:t>características básicas</w:t>
            </w:r>
            <w:r w:rsidRPr="00F12CBF">
              <w:rPr>
                <w:rFonts w:ascii="Times New Roman" w:eastAsia="Times New Roman" w:hAnsi="Times New Roman" w:cs="Times New Roman"/>
                <w:color w:val="31849B" w:themeColor="accent5" w:themeShade="BF"/>
                <w:sz w:val="24"/>
                <w:szCs w:val="24"/>
                <w:lang w:val="es-CO" w:eastAsia="es-CO"/>
              </w:rPr>
              <w:t>:</w:t>
            </w:r>
          </w:p>
          <w:p w14:paraId="481BEE45"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Población elevada.</w:t>
            </w:r>
          </w:p>
          <w:p w14:paraId="7290B0CB"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Gran extensión territorial.</w:t>
            </w:r>
          </w:p>
          <w:p w14:paraId="33DB52E2"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Importante crecimiento anual del PIB.</w:t>
            </w:r>
          </w:p>
          <w:p w14:paraId="00077AC0"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Estos países, además, acumulan importantes </w:t>
            </w:r>
            <w:r w:rsidRPr="00F12CBF">
              <w:rPr>
                <w:rFonts w:ascii="Times New Roman" w:eastAsia="Times New Roman" w:hAnsi="Times New Roman" w:cs="Times New Roman"/>
                <w:b/>
                <w:bCs/>
                <w:color w:val="31849B" w:themeColor="accent5" w:themeShade="BF"/>
                <w:sz w:val="24"/>
                <w:szCs w:val="24"/>
                <w:lang w:val="es-CO" w:eastAsia="es-CO"/>
              </w:rPr>
              <w:t>reservas de recursos naturales</w:t>
            </w:r>
            <w:r w:rsidRPr="00F12CBF">
              <w:rPr>
                <w:rFonts w:ascii="Times New Roman" w:eastAsia="Times New Roman" w:hAnsi="Times New Roman" w:cs="Times New Roman"/>
                <w:color w:val="31849B" w:themeColor="accent5" w:themeShade="BF"/>
                <w:sz w:val="24"/>
                <w:szCs w:val="24"/>
                <w:lang w:val="es-CO" w:eastAsia="es-CO"/>
              </w:rPr>
              <w:t> y son centros que han experimentado durante los últimos años un importante </w:t>
            </w:r>
            <w:r w:rsidRPr="00F12CBF">
              <w:rPr>
                <w:rFonts w:ascii="Times New Roman" w:eastAsia="Times New Roman" w:hAnsi="Times New Roman" w:cs="Times New Roman"/>
                <w:b/>
                <w:bCs/>
                <w:color w:val="31849B" w:themeColor="accent5" w:themeShade="BF"/>
                <w:sz w:val="24"/>
                <w:szCs w:val="24"/>
                <w:lang w:val="es-CO" w:eastAsia="es-CO"/>
              </w:rPr>
              <w:t>crecimiento industrial</w:t>
            </w:r>
            <w:r w:rsidRPr="00F12CBF">
              <w:rPr>
                <w:rFonts w:ascii="Times New Roman" w:eastAsia="Times New Roman" w:hAnsi="Times New Roman" w:cs="Times New Roman"/>
                <w:color w:val="31849B" w:themeColor="accent5" w:themeShade="BF"/>
                <w:sz w:val="24"/>
                <w:szCs w:val="24"/>
                <w:lang w:val="es-CO" w:eastAsia="es-CO"/>
              </w:rPr>
              <w:t>, favorecido por la </w:t>
            </w:r>
            <w:r w:rsidRPr="00F12CBF">
              <w:rPr>
                <w:rFonts w:ascii="Times New Roman" w:eastAsia="Times New Roman" w:hAnsi="Times New Roman" w:cs="Times New Roman"/>
                <w:b/>
                <w:bCs/>
                <w:color w:val="31849B" w:themeColor="accent5" w:themeShade="BF"/>
                <w:sz w:val="24"/>
                <w:szCs w:val="24"/>
                <w:lang w:val="es-CO" w:eastAsia="es-CO"/>
              </w:rPr>
              <w:t>deslocalización </w:t>
            </w:r>
            <w:r w:rsidRPr="00F12CBF">
              <w:rPr>
                <w:rFonts w:ascii="Times New Roman" w:eastAsia="Times New Roman" w:hAnsi="Times New Roman" w:cs="Times New Roman"/>
                <w:color w:val="31849B" w:themeColor="accent5" w:themeShade="BF"/>
                <w:sz w:val="24"/>
                <w:szCs w:val="24"/>
                <w:lang w:val="es-CO" w:eastAsia="es-CO"/>
              </w:rPr>
              <w:t>de las empresas del centro económico.</w:t>
            </w:r>
          </w:p>
          <w:p w14:paraId="39FCD8A3" w14:textId="70D8B796" w:rsidR="00E12544" w:rsidRPr="00F12CBF" w:rsidRDefault="00293F7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La denominación</w:t>
            </w:r>
            <w:r w:rsidR="00E12544" w:rsidRPr="00F12CBF">
              <w:rPr>
                <w:rFonts w:ascii="Times New Roman" w:eastAsia="Times New Roman" w:hAnsi="Times New Roman" w:cs="Times New Roman"/>
                <w:color w:val="31849B" w:themeColor="accent5" w:themeShade="BF"/>
                <w:sz w:val="24"/>
                <w:szCs w:val="24"/>
                <w:lang w:val="es-CO" w:eastAsia="es-CO"/>
              </w:rPr>
              <w:t xml:space="preserve"> B</w:t>
            </w:r>
            <w:r w:rsidRPr="00F12CBF">
              <w:rPr>
                <w:rFonts w:ascii="Times New Roman" w:eastAsia="Times New Roman" w:hAnsi="Times New Roman" w:cs="Times New Roman"/>
                <w:color w:val="31849B" w:themeColor="accent5" w:themeShade="BF"/>
                <w:sz w:val="24"/>
                <w:szCs w:val="24"/>
                <w:lang w:val="es-CO" w:eastAsia="es-CO"/>
              </w:rPr>
              <w:t>RIC</w:t>
            </w:r>
            <w:r w:rsidR="00E12544" w:rsidRPr="00F12CBF">
              <w:rPr>
                <w:rFonts w:ascii="Times New Roman" w:eastAsia="Times New Roman" w:hAnsi="Times New Roman" w:cs="Times New Roman"/>
                <w:color w:val="31849B" w:themeColor="accent5" w:themeShade="BF"/>
                <w:sz w:val="24"/>
                <w:szCs w:val="24"/>
                <w:lang w:val="es-CO" w:eastAsia="es-CO"/>
              </w:rPr>
              <w:t xml:space="preserve"> tiene sus críticos. </w:t>
            </w:r>
            <w:r w:rsidRPr="00F12CBF">
              <w:rPr>
                <w:rFonts w:ascii="Times New Roman" w:eastAsia="Times New Roman" w:hAnsi="Times New Roman" w:cs="Times New Roman"/>
                <w:color w:val="31849B" w:themeColor="accent5" w:themeShade="BF"/>
                <w:sz w:val="24"/>
                <w:szCs w:val="24"/>
                <w:lang w:val="es-CO" w:eastAsia="es-CO"/>
              </w:rPr>
              <w:t>Se</w:t>
            </w:r>
            <w:r w:rsidR="00E12544" w:rsidRPr="00F12CBF">
              <w:rPr>
                <w:rFonts w:ascii="Times New Roman" w:eastAsia="Times New Roman" w:hAnsi="Times New Roman" w:cs="Times New Roman"/>
                <w:color w:val="31849B" w:themeColor="accent5" w:themeShade="BF"/>
                <w:sz w:val="24"/>
                <w:szCs w:val="24"/>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F12CBF">
              <w:rPr>
                <w:rFonts w:ascii="Times New Roman" w:eastAsia="Times New Roman" w:hAnsi="Times New Roman" w:cs="Times New Roman"/>
                <w:b/>
                <w:bCs/>
                <w:color w:val="31849B" w:themeColor="accent5" w:themeShade="BF"/>
                <w:sz w:val="24"/>
                <w:szCs w:val="24"/>
                <w:lang w:val="es-CO" w:eastAsia="es-CO"/>
              </w:rPr>
              <w:t>Segundo Mundo</w:t>
            </w:r>
            <w:r w:rsidR="00E12544" w:rsidRPr="00F12CBF">
              <w:rPr>
                <w:rFonts w:ascii="Times New Roman" w:eastAsia="Times New Roman" w:hAnsi="Times New Roman" w:cs="Times New Roman"/>
                <w:color w:val="31849B" w:themeColor="accent5" w:themeShade="BF"/>
                <w:sz w:val="24"/>
                <w:szCs w:val="24"/>
                <w:lang w:val="es-CO" w:eastAsia="es-CO"/>
              </w:rPr>
              <w:t>. El Primer Mundo comprendería Estados Unidos, la Unión Europea (UE), Japón y China, mientras que en el segundo se situarían aquellos países que han experimentado un importante crec</w:t>
            </w:r>
            <w:r w:rsidRPr="00F12CBF">
              <w:rPr>
                <w:rFonts w:ascii="Times New Roman" w:eastAsia="Times New Roman" w:hAnsi="Times New Roman" w:cs="Times New Roman"/>
                <w:color w:val="31849B" w:themeColor="accent5" w:themeShade="BF"/>
                <w:sz w:val="24"/>
                <w:szCs w:val="24"/>
                <w:lang w:val="es-CO" w:eastAsia="es-CO"/>
              </w:rPr>
              <w:t>imiento en las últimas décadas:</w:t>
            </w:r>
            <w:r w:rsidR="00E12544" w:rsidRPr="00F12CBF">
              <w:rPr>
                <w:rFonts w:ascii="Times New Roman" w:eastAsia="Times New Roman" w:hAnsi="Times New Roman" w:cs="Times New Roman"/>
                <w:b/>
                <w:bCs/>
                <w:color w:val="31849B" w:themeColor="accent5" w:themeShade="BF"/>
                <w:sz w:val="24"/>
                <w:szCs w:val="24"/>
                <w:lang w:val="es-CO" w:eastAsia="es-CO"/>
              </w:rPr>
              <w:t xml:space="preserve"> Sudáfrica</w:t>
            </w:r>
            <w:r w:rsidR="00E12544" w:rsidRPr="00F12CBF">
              <w:rPr>
                <w:rFonts w:ascii="Times New Roman" w:eastAsia="Times New Roman" w:hAnsi="Times New Roman" w:cs="Times New Roman"/>
                <w:color w:val="31849B" w:themeColor="accent5" w:themeShade="BF"/>
                <w:sz w:val="24"/>
                <w:szCs w:val="24"/>
                <w:lang w:val="es-CO" w:eastAsia="es-CO"/>
              </w:rPr>
              <w:t>, </w:t>
            </w:r>
            <w:r w:rsidR="00E12544" w:rsidRPr="00F12CBF">
              <w:rPr>
                <w:rFonts w:ascii="Times New Roman" w:eastAsia="Times New Roman" w:hAnsi="Times New Roman" w:cs="Times New Roman"/>
                <w:b/>
                <w:bCs/>
                <w:color w:val="31849B" w:themeColor="accent5" w:themeShade="BF"/>
                <w:sz w:val="24"/>
                <w:szCs w:val="24"/>
                <w:lang w:val="es-CO" w:eastAsia="es-CO"/>
              </w:rPr>
              <w:t>Indonesia </w:t>
            </w:r>
            <w:r w:rsidR="00E12544" w:rsidRPr="00F12CBF">
              <w:rPr>
                <w:rFonts w:ascii="Times New Roman" w:eastAsia="Times New Roman" w:hAnsi="Times New Roman" w:cs="Times New Roman"/>
                <w:color w:val="31849B" w:themeColor="accent5" w:themeShade="BF"/>
                <w:sz w:val="24"/>
                <w:szCs w:val="24"/>
                <w:lang w:val="es-CO" w:eastAsia="es-CO"/>
              </w:rPr>
              <w:t>o </w:t>
            </w:r>
            <w:r w:rsidR="00E12544" w:rsidRPr="00F12CBF">
              <w:rPr>
                <w:rFonts w:ascii="Times New Roman" w:eastAsia="Times New Roman" w:hAnsi="Times New Roman" w:cs="Times New Roman"/>
                <w:b/>
                <w:bCs/>
                <w:color w:val="31849B" w:themeColor="accent5" w:themeShade="BF"/>
                <w:sz w:val="24"/>
                <w:szCs w:val="24"/>
                <w:lang w:val="es-CO" w:eastAsia="es-CO"/>
              </w:rPr>
              <w:t>Turquía</w:t>
            </w:r>
            <w:r w:rsidR="00E12544" w:rsidRPr="00F12CBF">
              <w:rPr>
                <w:rFonts w:ascii="Times New Roman" w:eastAsia="Times New Roman" w:hAnsi="Times New Roman" w:cs="Times New Roman"/>
                <w:color w:val="31849B" w:themeColor="accent5" w:themeShade="BF"/>
                <w:sz w:val="24"/>
                <w:szCs w:val="24"/>
                <w:lang w:val="es-CO" w:eastAsia="es-CO"/>
              </w:rPr>
              <w:t>.</w:t>
            </w:r>
          </w:p>
          <w:p w14:paraId="340FCA98"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Los </w:t>
            </w:r>
            <w:r w:rsidRPr="00F12CBF">
              <w:rPr>
                <w:rFonts w:ascii="Times New Roman" w:eastAsia="Times New Roman" w:hAnsi="Times New Roman" w:cs="Times New Roman"/>
                <w:b/>
                <w:bCs/>
                <w:color w:val="31849B" w:themeColor="accent5" w:themeShade="BF"/>
                <w:sz w:val="24"/>
                <w:szCs w:val="24"/>
                <w:lang w:val="es-CO" w:eastAsia="es-CO"/>
              </w:rPr>
              <w:t>grandes retos </w:t>
            </w:r>
            <w:r w:rsidRPr="00F12CBF">
              <w:rPr>
                <w:rFonts w:ascii="Times New Roman" w:eastAsia="Times New Roman" w:hAnsi="Times New Roman" w:cs="Times New Roman"/>
                <w:color w:val="31849B" w:themeColor="accent5" w:themeShade="BF"/>
                <w:sz w:val="24"/>
                <w:szCs w:val="24"/>
                <w:lang w:val="es-CO" w:eastAsia="es-CO"/>
              </w:rPr>
              <w:t>a los que deben enfrentarse estos países, si aspiran a formar parte del centro económico, son:</w:t>
            </w:r>
          </w:p>
          <w:p w14:paraId="5CDC077A"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Modernización económica.</w:t>
            </w:r>
          </w:p>
          <w:p w14:paraId="0017C07F"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Creación de una clase social consumidora.</w:t>
            </w:r>
          </w:p>
          <w:p w14:paraId="2A406E34" w14:textId="59F14772"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 Reducción de </w:t>
            </w:r>
            <w:r w:rsidR="00293F75" w:rsidRPr="00F12CBF">
              <w:rPr>
                <w:rFonts w:ascii="Times New Roman" w:eastAsia="Times New Roman" w:hAnsi="Times New Roman" w:cs="Times New Roman"/>
                <w:color w:val="31849B" w:themeColor="accent5" w:themeShade="BF"/>
                <w:sz w:val="24"/>
                <w:szCs w:val="24"/>
                <w:lang w:val="es-CO" w:eastAsia="es-CO"/>
              </w:rPr>
              <w:t>los niveles</w:t>
            </w:r>
            <w:r w:rsidRPr="00F12CBF">
              <w:rPr>
                <w:rFonts w:ascii="Times New Roman" w:eastAsia="Times New Roman" w:hAnsi="Times New Roman" w:cs="Times New Roman"/>
                <w:color w:val="31849B" w:themeColor="accent5" w:themeShade="BF"/>
                <w:sz w:val="24"/>
                <w:szCs w:val="24"/>
                <w:lang w:val="es-CO" w:eastAsia="es-CO"/>
              </w:rPr>
              <w:t xml:space="preserve"> de pobreza.</w:t>
            </w:r>
          </w:p>
          <w:p w14:paraId="04D07EDD"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Construcción y consolidación de sólidas democracias.</w:t>
            </w:r>
          </w:p>
          <w:p w14:paraId="4D9F875A" w14:textId="2C0AAD6C"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Las economías de los B</w:t>
            </w:r>
            <w:r w:rsidR="00293F75" w:rsidRPr="00F12CBF">
              <w:rPr>
                <w:rFonts w:ascii="Times New Roman" w:eastAsia="Times New Roman" w:hAnsi="Times New Roman" w:cs="Times New Roman"/>
                <w:color w:val="31849B" w:themeColor="accent5" w:themeShade="BF"/>
                <w:sz w:val="24"/>
                <w:szCs w:val="24"/>
                <w:lang w:val="es-CO" w:eastAsia="es-CO"/>
              </w:rPr>
              <w:t>RIC</w:t>
            </w:r>
            <w:r w:rsidRPr="00F12CBF">
              <w:rPr>
                <w:rFonts w:ascii="Times New Roman" w:eastAsia="Times New Roman" w:hAnsi="Times New Roman" w:cs="Times New Roman"/>
                <w:color w:val="31849B" w:themeColor="accent5" w:themeShade="BF"/>
                <w:sz w:val="24"/>
                <w:szCs w:val="24"/>
                <w:lang w:val="es-CO" w:eastAsia="es-CO"/>
              </w:rPr>
              <w:t xml:space="preserve"> se centran en la exportación de materias primas o de bienes manufacturados, muchos de ellos de dudosa calidad. Esto hace que regiones como Europa, importadora de una gran parte d</w:t>
            </w:r>
            <w:r w:rsidR="00997306" w:rsidRPr="00F12CBF">
              <w:rPr>
                <w:rFonts w:ascii="Times New Roman" w:eastAsia="Times New Roman" w:hAnsi="Times New Roman" w:cs="Times New Roman"/>
                <w:color w:val="31849B" w:themeColor="accent5" w:themeShade="BF"/>
                <w:sz w:val="24"/>
                <w:szCs w:val="24"/>
                <w:lang w:val="es-CO" w:eastAsia="es-CO"/>
              </w:rPr>
              <w:t>e la producción de China, acuse</w:t>
            </w:r>
            <w:r w:rsidRPr="00F12CBF">
              <w:rPr>
                <w:rFonts w:ascii="Times New Roman" w:eastAsia="Times New Roman" w:hAnsi="Times New Roman" w:cs="Times New Roman"/>
                <w:color w:val="31849B" w:themeColor="accent5" w:themeShade="BF"/>
                <w:sz w:val="24"/>
                <w:szCs w:val="24"/>
                <w:lang w:val="es-CO" w:eastAsia="es-CO"/>
              </w:rPr>
              <w:t xml:space="preserve"> el impacto de la crisis económica.</w:t>
            </w:r>
          </w:p>
          <w:p w14:paraId="7C1861D5" w14:textId="4C1B4F70"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Ello se tradujo, en 2010, en una caída</w:t>
            </w:r>
            <w:r w:rsidR="00997306" w:rsidRPr="00F12CBF">
              <w:rPr>
                <w:rFonts w:ascii="Times New Roman" w:eastAsia="Times New Roman" w:hAnsi="Times New Roman" w:cs="Times New Roman"/>
                <w:color w:val="31849B" w:themeColor="accent5" w:themeShade="BF"/>
                <w:sz w:val="24"/>
                <w:szCs w:val="24"/>
                <w:lang w:val="es-CO" w:eastAsia="es-CO"/>
              </w:rPr>
              <w:t xml:space="preserve"> de las exportaciones chinas de</w:t>
            </w:r>
            <w:r w:rsidRPr="00F12CBF">
              <w:rPr>
                <w:rFonts w:ascii="Times New Roman" w:eastAsia="Times New Roman" w:hAnsi="Times New Roman" w:cs="Times New Roman"/>
                <w:color w:val="31849B" w:themeColor="accent5" w:themeShade="BF"/>
                <w:sz w:val="24"/>
                <w:szCs w:val="24"/>
                <w:lang w:val="es-CO" w:eastAsia="es-CO"/>
              </w:rPr>
              <w:t xml:space="preserve"> 18 %, mientras que el superávit comercial del país se redujo por tercer año consecutivo.</w:t>
            </w:r>
          </w:p>
          <w:p w14:paraId="4E6E15EC" w14:textId="42D1886D"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En 2011, la producción industrial en India cayó 5,1 %, mientras que Brasil experimentó un importante crecimiento, entre otras </w:t>
            </w:r>
            <w:r w:rsidR="00997306" w:rsidRPr="00F12CBF">
              <w:rPr>
                <w:rFonts w:ascii="Times New Roman" w:eastAsia="Times New Roman" w:hAnsi="Times New Roman" w:cs="Times New Roman"/>
                <w:color w:val="31849B" w:themeColor="accent5" w:themeShade="BF"/>
                <w:sz w:val="24"/>
                <w:szCs w:val="24"/>
                <w:lang w:val="es-CO" w:eastAsia="es-CO"/>
              </w:rPr>
              <w:t>razones, a causa</w:t>
            </w:r>
            <w:r w:rsidRPr="00F12CBF">
              <w:rPr>
                <w:rFonts w:ascii="Times New Roman" w:eastAsia="Times New Roman" w:hAnsi="Times New Roman" w:cs="Times New Roman"/>
                <w:color w:val="31849B" w:themeColor="accent5" w:themeShade="BF"/>
                <w:sz w:val="24"/>
                <w:szCs w:val="24"/>
                <w:lang w:val="es-CO" w:eastAsia="es-CO"/>
              </w:rPr>
              <w:t xml:space="preserve"> </w:t>
            </w:r>
            <w:r w:rsidR="00997306" w:rsidRPr="00F12CBF">
              <w:rPr>
                <w:rFonts w:ascii="Times New Roman" w:eastAsia="Times New Roman" w:hAnsi="Times New Roman" w:cs="Times New Roman"/>
                <w:color w:val="31849B" w:themeColor="accent5" w:themeShade="BF"/>
                <w:sz w:val="24"/>
                <w:szCs w:val="24"/>
                <w:lang w:val="es-CO" w:eastAsia="es-CO"/>
              </w:rPr>
              <w:t>de</w:t>
            </w:r>
            <w:r w:rsidRPr="00F12CBF">
              <w:rPr>
                <w:rFonts w:ascii="Times New Roman" w:eastAsia="Times New Roman" w:hAnsi="Times New Roman" w:cs="Times New Roman"/>
                <w:color w:val="31849B" w:themeColor="accent5" w:themeShade="BF"/>
                <w:sz w:val="24"/>
                <w:szCs w:val="24"/>
                <w:lang w:val="es-CO" w:eastAsia="es-CO"/>
              </w:rPr>
              <w:t xml:space="preserve"> una burbuja inmobiliaria.</w:t>
            </w:r>
          </w:p>
          <w:p w14:paraId="704BEE26" w14:textId="1DF560CC" w:rsidR="00E12544" w:rsidRPr="00F12CBF" w:rsidRDefault="00997306" w:rsidP="00C95BF4">
            <w:pPr>
              <w:shd w:val="clear" w:color="auto" w:fill="FFFFFF"/>
              <w:spacing w:before="375"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D</w:t>
            </w:r>
            <w:r w:rsidR="00E12544" w:rsidRPr="00F12CBF">
              <w:rPr>
                <w:rFonts w:ascii="Times New Roman" w:eastAsia="Times New Roman" w:hAnsi="Times New Roman" w:cs="Times New Roman"/>
                <w:color w:val="31849B" w:themeColor="accent5" w:themeShade="BF"/>
                <w:sz w:val="24"/>
                <w:szCs w:val="24"/>
                <w:lang w:val="es-CO" w:eastAsia="es-CO"/>
              </w:rPr>
              <w:t>atos básicos</w:t>
            </w:r>
            <w:r w:rsidRPr="00F12CBF">
              <w:rPr>
                <w:rFonts w:ascii="Times New Roman" w:eastAsia="Times New Roman" w:hAnsi="Times New Roman" w:cs="Times New Roman"/>
                <w:color w:val="31849B" w:themeColor="accent5" w:themeShade="BF"/>
                <w:sz w:val="24"/>
                <w:szCs w:val="24"/>
                <w:lang w:val="es-CO" w:eastAsia="es-CO"/>
              </w:rPr>
              <w:t xml:space="preserve"> de los BRIC</w:t>
            </w:r>
          </w:p>
          <w:p w14:paraId="2BFC2BD4" w14:textId="1F4DEE8A"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b/>
                <w:bCs/>
                <w:color w:val="31849B" w:themeColor="accent5" w:themeShade="BF"/>
                <w:sz w:val="24"/>
                <w:szCs w:val="24"/>
                <w:lang w:val="es-CO" w:eastAsia="es-CO"/>
              </w:rPr>
              <w:t>Brasil</w:t>
            </w:r>
            <w:r w:rsidRPr="00F12CBF">
              <w:rPr>
                <w:rFonts w:ascii="Times New Roman" w:eastAsia="Times New Roman" w:hAnsi="Times New Roman" w:cs="Times New Roman"/>
                <w:color w:val="31849B" w:themeColor="accent5" w:themeShade="BF"/>
                <w:sz w:val="24"/>
                <w:szCs w:val="24"/>
                <w:lang w:val="es-CO" w:eastAsia="es-CO"/>
              </w:rPr>
              <w:t>, </w:t>
            </w:r>
            <w:r w:rsidRPr="00F12CBF">
              <w:rPr>
                <w:rFonts w:ascii="Times New Roman" w:eastAsia="Times New Roman" w:hAnsi="Times New Roman" w:cs="Times New Roman"/>
                <w:b/>
                <w:bCs/>
                <w:color w:val="31849B" w:themeColor="accent5" w:themeShade="BF"/>
                <w:sz w:val="24"/>
                <w:szCs w:val="24"/>
                <w:lang w:val="es-CO" w:eastAsia="es-CO"/>
              </w:rPr>
              <w:t>Rusia</w:t>
            </w:r>
            <w:r w:rsidRPr="00F12CBF">
              <w:rPr>
                <w:rFonts w:ascii="Times New Roman" w:eastAsia="Times New Roman" w:hAnsi="Times New Roman" w:cs="Times New Roman"/>
                <w:color w:val="31849B" w:themeColor="accent5" w:themeShade="BF"/>
                <w:sz w:val="24"/>
                <w:szCs w:val="24"/>
                <w:lang w:val="es-CO" w:eastAsia="es-CO"/>
              </w:rPr>
              <w:t>, </w:t>
            </w:r>
            <w:r w:rsidRPr="00F12CBF">
              <w:rPr>
                <w:rFonts w:ascii="Times New Roman" w:eastAsia="Times New Roman" w:hAnsi="Times New Roman" w:cs="Times New Roman"/>
                <w:b/>
                <w:bCs/>
                <w:color w:val="31849B" w:themeColor="accent5" w:themeShade="BF"/>
                <w:sz w:val="24"/>
                <w:szCs w:val="24"/>
                <w:lang w:val="es-CO" w:eastAsia="es-CO"/>
              </w:rPr>
              <w:t>India </w:t>
            </w:r>
            <w:r w:rsidRPr="00F12CBF">
              <w:rPr>
                <w:rFonts w:ascii="Times New Roman" w:eastAsia="Times New Roman" w:hAnsi="Times New Roman" w:cs="Times New Roman"/>
                <w:color w:val="31849B" w:themeColor="accent5" w:themeShade="BF"/>
                <w:sz w:val="24"/>
                <w:szCs w:val="24"/>
                <w:lang w:val="es-CO" w:eastAsia="es-CO"/>
              </w:rPr>
              <w:t>y </w:t>
            </w:r>
            <w:r w:rsidRPr="00F12CBF">
              <w:rPr>
                <w:rFonts w:ascii="Times New Roman" w:eastAsia="Times New Roman" w:hAnsi="Times New Roman" w:cs="Times New Roman"/>
                <w:b/>
                <w:bCs/>
                <w:color w:val="31849B" w:themeColor="accent5" w:themeShade="BF"/>
                <w:sz w:val="24"/>
                <w:szCs w:val="24"/>
                <w:lang w:val="es-CO" w:eastAsia="es-CO"/>
              </w:rPr>
              <w:t>China</w:t>
            </w:r>
            <w:r w:rsidRPr="00F12CBF">
              <w:rPr>
                <w:rFonts w:ascii="Times New Roman" w:eastAsia="Times New Roman" w:hAnsi="Times New Roman" w:cs="Times New Roman"/>
                <w:color w:val="31849B" w:themeColor="accent5" w:themeShade="BF"/>
                <w:sz w:val="24"/>
                <w:szCs w:val="24"/>
                <w:lang w:val="es-CO" w:eastAsia="es-CO"/>
              </w:rPr>
              <w:t xml:space="preserve">, además de tener unas características parecidas </w:t>
            </w:r>
            <w:r w:rsidR="00997306" w:rsidRPr="00F12CBF">
              <w:rPr>
                <w:rFonts w:ascii="Times New Roman" w:eastAsia="Times New Roman" w:hAnsi="Times New Roman" w:cs="Times New Roman"/>
                <w:color w:val="31849B" w:themeColor="accent5" w:themeShade="BF"/>
                <w:sz w:val="24"/>
                <w:szCs w:val="24"/>
                <w:lang w:val="es-CO" w:eastAsia="es-CO"/>
              </w:rPr>
              <w:t>en lo relacionado con la demografía</w:t>
            </w:r>
            <w:r w:rsidRPr="00F12CBF">
              <w:rPr>
                <w:rFonts w:ascii="Times New Roman" w:eastAsia="Times New Roman" w:hAnsi="Times New Roman" w:cs="Times New Roman"/>
                <w:color w:val="31849B" w:themeColor="accent5" w:themeShade="BF"/>
                <w:sz w:val="24"/>
                <w:szCs w:val="24"/>
                <w:lang w:val="es-CO" w:eastAsia="es-CO"/>
              </w:rPr>
              <w:t xml:space="preserve">, </w:t>
            </w:r>
            <w:r w:rsidR="00997306" w:rsidRPr="00F12CBF">
              <w:rPr>
                <w:rFonts w:ascii="Times New Roman" w:eastAsia="Times New Roman" w:hAnsi="Times New Roman" w:cs="Times New Roman"/>
                <w:color w:val="31849B" w:themeColor="accent5" w:themeShade="BF"/>
                <w:sz w:val="24"/>
                <w:szCs w:val="24"/>
                <w:lang w:val="es-CO" w:eastAsia="es-CO"/>
              </w:rPr>
              <w:t xml:space="preserve">el </w:t>
            </w:r>
            <w:r w:rsidRPr="00F12CBF">
              <w:rPr>
                <w:rFonts w:ascii="Times New Roman" w:eastAsia="Times New Roman" w:hAnsi="Times New Roman" w:cs="Times New Roman"/>
                <w:color w:val="31849B" w:themeColor="accent5" w:themeShade="BF"/>
                <w:sz w:val="24"/>
                <w:szCs w:val="24"/>
                <w:lang w:val="es-CO" w:eastAsia="es-CO"/>
              </w:rPr>
              <w:t>territori</w:t>
            </w:r>
            <w:r w:rsidR="00997306" w:rsidRPr="00F12CBF">
              <w:rPr>
                <w:rFonts w:ascii="Times New Roman" w:eastAsia="Times New Roman" w:hAnsi="Times New Roman" w:cs="Times New Roman"/>
                <w:color w:val="31849B" w:themeColor="accent5" w:themeShade="BF"/>
                <w:sz w:val="24"/>
                <w:szCs w:val="24"/>
                <w:lang w:val="es-CO" w:eastAsia="es-CO"/>
              </w:rPr>
              <w:t>o</w:t>
            </w:r>
            <w:r w:rsidRPr="00F12CBF">
              <w:rPr>
                <w:rFonts w:ascii="Times New Roman" w:eastAsia="Times New Roman" w:hAnsi="Times New Roman" w:cs="Times New Roman"/>
                <w:color w:val="31849B" w:themeColor="accent5" w:themeShade="BF"/>
                <w:sz w:val="24"/>
                <w:szCs w:val="24"/>
                <w:lang w:val="es-CO" w:eastAsia="es-CO"/>
              </w:rPr>
              <w:t xml:space="preserve"> y </w:t>
            </w:r>
            <w:r w:rsidR="00997306" w:rsidRPr="00F12CBF">
              <w:rPr>
                <w:rFonts w:ascii="Times New Roman" w:eastAsia="Times New Roman" w:hAnsi="Times New Roman" w:cs="Times New Roman"/>
                <w:color w:val="31849B" w:themeColor="accent5" w:themeShade="BF"/>
                <w:sz w:val="24"/>
                <w:szCs w:val="24"/>
                <w:lang w:val="es-CO" w:eastAsia="es-CO"/>
              </w:rPr>
              <w:t>la economía</w:t>
            </w:r>
            <w:r w:rsidRPr="00F12CBF">
              <w:rPr>
                <w:rFonts w:ascii="Times New Roman" w:eastAsia="Times New Roman" w:hAnsi="Times New Roman" w:cs="Times New Roman"/>
                <w:color w:val="31849B" w:themeColor="accent5" w:themeShade="BF"/>
                <w:sz w:val="24"/>
                <w:szCs w:val="24"/>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90"/>
              <w:gridCol w:w="4085"/>
            </w:tblGrid>
            <w:tr w:rsidR="00F12CBF" w:rsidRPr="00F12CBF"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b/>
                      <w:bCs/>
                      <w:color w:val="31849B" w:themeColor="accent5" w:themeShade="BF"/>
                      <w:lang w:val="es-CO" w:eastAsia="es-CO"/>
                    </w:rPr>
                    <w:t>Brasil</w:t>
                  </w:r>
                </w:p>
              </w:tc>
            </w:tr>
            <w:tr w:rsidR="00F12CBF" w:rsidRPr="00F12CBF"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F12CBF" w:rsidRDefault="00E12544" w:rsidP="00A31ED6">
                  <w:pPr>
                    <w:spacing w:after="0" w:line="276" w:lineRule="auto"/>
                    <w:jc w:val="center"/>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F12CBF" w:rsidRDefault="00E12544" w:rsidP="00A31ED6">
                  <w:pPr>
                    <w:spacing w:after="0" w:line="276" w:lineRule="auto"/>
                    <w:jc w:val="center"/>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HISTORIA RECIENTE</w:t>
                  </w:r>
                </w:p>
              </w:tc>
            </w:tr>
            <w:tr w:rsidR="00F12CBF" w:rsidRPr="00F12CBF"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Población: </w:t>
                  </w:r>
                </w:p>
                <w:p w14:paraId="4EED5E21" w14:textId="224521C2"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190 755 </w:t>
                  </w:r>
                  <w:r w:rsidR="00E12544" w:rsidRPr="00F12CBF">
                    <w:rPr>
                      <w:rFonts w:ascii="Times New Roman" w:eastAsia="Times New Roman" w:hAnsi="Times New Roman" w:cs="Times New Roman"/>
                      <w:color w:val="31849B" w:themeColor="accent5" w:themeShade="BF"/>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Restauración democrática (1985).</w:t>
                  </w:r>
                </w:p>
              </w:tc>
            </w:tr>
            <w:tr w:rsidR="00F12CBF" w:rsidRPr="00F12CBF"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Extensión: </w:t>
                  </w:r>
                </w:p>
                <w:p w14:paraId="3DA56947" w14:textId="3FCC72A2"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8 479 </w:t>
                  </w:r>
                  <w:r w:rsidR="00E12544" w:rsidRPr="00F12CBF">
                    <w:rPr>
                      <w:rFonts w:ascii="Times New Roman" w:eastAsia="Times New Roman" w:hAnsi="Times New Roman" w:cs="Times New Roman"/>
                      <w:color w:val="31849B" w:themeColor="accent5" w:themeShade="BF"/>
                      <w:lang w:val="es-CO" w:eastAsia="es-CO"/>
                    </w:rPr>
                    <w:t>281 km</w:t>
                  </w:r>
                  <w:r w:rsidR="00E12544" w:rsidRPr="00F12CBF">
                    <w:rPr>
                      <w:rFonts w:ascii="Times New Roman" w:eastAsia="Times New Roman" w:hAnsi="Times New Roman" w:cs="Times New Roman"/>
                      <w:color w:val="31849B" w:themeColor="accent5" w:themeShade="BF"/>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Reestructuración y modernización económica.</w:t>
                  </w:r>
                </w:p>
              </w:tc>
            </w:tr>
            <w:tr w:rsidR="00F12CBF" w:rsidRPr="00F12CBF"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F12CBF" w:rsidRDefault="00E12544" w:rsidP="00C95BF4">
                  <w:pPr>
                    <w:spacing w:after="100" w:afterAutospacing="1"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Corrupción.</w:t>
                  </w:r>
                </w:p>
              </w:tc>
            </w:tr>
            <w:tr w:rsidR="00F12CBF" w:rsidRPr="00F12CBF"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PIB per cápita (2010): 10 </w:t>
                  </w:r>
                  <w:r w:rsidR="00E12544" w:rsidRPr="00F12CBF">
                    <w:rPr>
                      <w:rFonts w:ascii="Times New Roman" w:eastAsia="Times New Roman" w:hAnsi="Times New Roman" w:cs="Times New Roman"/>
                      <w:color w:val="31849B" w:themeColor="accent5" w:themeShade="BF"/>
                      <w:lang w:val="es-CO" w:eastAsia="es-CO"/>
                    </w:rPr>
                    <w:t>958,1 $</w:t>
                  </w:r>
                </w:p>
                <w:p w14:paraId="2D3F8FA1" w14:textId="77777777" w:rsidR="00E12544" w:rsidRPr="00F12CBF" w:rsidRDefault="00E12544" w:rsidP="00C95BF4">
                  <w:pPr>
                    <w:spacing w:after="100" w:afterAutospacing="1"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F12CBF" w:rsidRDefault="00E12544" w:rsidP="00A31ED6">
                  <w:pPr>
                    <w:spacing w:after="100" w:afterAutospacing="1"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Presidencia de Luiz Inácio </w:t>
                  </w:r>
                  <w:r w:rsidRPr="00F12CBF">
                    <w:rPr>
                      <w:rFonts w:ascii="Times New Roman" w:eastAsia="Times New Roman" w:hAnsi="Times New Roman" w:cs="Times New Roman"/>
                      <w:i/>
                      <w:iCs/>
                      <w:color w:val="31849B" w:themeColor="accent5" w:themeShade="BF"/>
                      <w:lang w:val="es-CO" w:eastAsia="es-CO"/>
                    </w:rPr>
                    <w:t>Lula</w:t>
                  </w:r>
                  <w:r w:rsidR="00997306" w:rsidRPr="00F12CBF">
                    <w:rPr>
                      <w:rFonts w:ascii="Times New Roman" w:eastAsia="Times New Roman" w:hAnsi="Times New Roman" w:cs="Times New Roman"/>
                      <w:i/>
                      <w:iCs/>
                      <w:color w:val="31849B" w:themeColor="accent5" w:themeShade="BF"/>
                      <w:lang w:val="es-CO" w:eastAsia="es-CO"/>
                    </w:rPr>
                    <w:t xml:space="preserve"> </w:t>
                  </w:r>
                  <w:r w:rsidRPr="00F12CBF">
                    <w:rPr>
                      <w:rFonts w:ascii="Times New Roman" w:eastAsia="Times New Roman" w:hAnsi="Times New Roman" w:cs="Times New Roman"/>
                      <w:color w:val="31849B" w:themeColor="accent5" w:themeShade="BF"/>
                      <w:lang w:val="es-CO" w:eastAsia="es-CO"/>
                    </w:rPr>
                    <w:t>da Silva (2003-2010) y de Dilma Rousseff (desde 2010).</w:t>
                  </w:r>
                </w:p>
              </w:tc>
            </w:tr>
            <w:tr w:rsidR="00F12CBF" w:rsidRPr="00F12CBF"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F12CBF" w:rsidRDefault="00997306" w:rsidP="00997306">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Ampliación de la clase media</w:t>
                  </w:r>
                  <w:r w:rsidR="00E12544" w:rsidRPr="00F12CBF">
                    <w:rPr>
                      <w:rFonts w:ascii="Times New Roman" w:eastAsia="Times New Roman" w:hAnsi="Times New Roman" w:cs="Times New Roman"/>
                      <w:color w:val="31849B" w:themeColor="accent5" w:themeShade="BF"/>
                      <w:lang w:val="es-CO" w:eastAsia="es-CO"/>
                    </w:rPr>
                    <w:t>, aunque persistencia de desigualdades sociales.</w:t>
                  </w:r>
                </w:p>
              </w:tc>
            </w:tr>
            <w:tr w:rsidR="00F12CBF" w:rsidRPr="00F12CBF"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F12CBF" w:rsidRDefault="00A31ED6" w:rsidP="007D2046">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Potencia económica sudamericana,</w:t>
                  </w:r>
                  <w:r w:rsidR="00E12544" w:rsidRPr="00F12CBF">
                    <w:rPr>
                      <w:rFonts w:ascii="Times New Roman" w:eastAsia="Times New Roman" w:hAnsi="Times New Roman" w:cs="Times New Roman"/>
                      <w:color w:val="31849B" w:themeColor="accent5" w:themeShade="BF"/>
                      <w:lang w:val="es-CO" w:eastAsia="es-CO"/>
                    </w:rPr>
                    <w:t xml:space="preserve"> junto a </w:t>
                  </w:r>
                  <w:r w:rsidR="007D2046" w:rsidRPr="00F12CBF">
                    <w:rPr>
                      <w:rFonts w:ascii="Times New Roman" w:eastAsia="Times New Roman" w:hAnsi="Times New Roman" w:cs="Times New Roman"/>
                      <w:color w:val="31849B" w:themeColor="accent5" w:themeShade="BF"/>
                      <w:lang w:val="es-CO" w:eastAsia="es-CO"/>
                    </w:rPr>
                    <w:t>Chile.</w:t>
                  </w:r>
                </w:p>
              </w:tc>
            </w:tr>
          </w:tbl>
          <w:p w14:paraId="58B858F1"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36"/>
              <w:gridCol w:w="3739"/>
            </w:tblGrid>
            <w:tr w:rsidR="00F12CBF" w:rsidRPr="00F12CBF"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12CBF" w:rsidRDefault="00E12544" w:rsidP="00C95BF4">
                  <w:pPr>
                    <w:spacing w:after="0" w:line="276" w:lineRule="auto"/>
                    <w:jc w:val="center"/>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b/>
                      <w:bCs/>
                      <w:color w:val="31849B" w:themeColor="accent5" w:themeShade="BF"/>
                      <w:lang w:val="es-CO" w:eastAsia="es-CO"/>
                    </w:rPr>
                    <w:t>Rusia</w:t>
                  </w:r>
                </w:p>
              </w:tc>
            </w:tr>
            <w:tr w:rsidR="00F12CBF" w:rsidRPr="00F12CBF"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HISTORIA RECIENTE</w:t>
                  </w:r>
                </w:p>
              </w:tc>
            </w:tr>
            <w:tr w:rsidR="00F12CBF" w:rsidRPr="00F12CBF"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Población: </w:t>
                  </w:r>
                </w:p>
                <w:p w14:paraId="0B218CC8" w14:textId="57509489"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142 067 </w:t>
                  </w:r>
                  <w:r w:rsidR="00E12544" w:rsidRPr="00F12CBF">
                    <w:rPr>
                      <w:rFonts w:ascii="Times New Roman" w:eastAsia="Times New Roman" w:hAnsi="Times New Roman" w:cs="Times New Roman"/>
                      <w:color w:val="31849B" w:themeColor="accent5" w:themeShade="BF"/>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Desintegración de la URSS y nacimiento de la CEI (1991).</w:t>
                  </w:r>
                </w:p>
              </w:tc>
            </w:tr>
            <w:tr w:rsidR="00F12CBF" w:rsidRPr="00F12CBF"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Extensión: </w:t>
                  </w:r>
                </w:p>
                <w:p w14:paraId="258A1FAE" w14:textId="4E2CAFF9"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17 075 </w:t>
                  </w:r>
                  <w:r w:rsidR="00E12544" w:rsidRPr="00F12CBF">
                    <w:rPr>
                      <w:rFonts w:ascii="Times New Roman" w:eastAsia="Times New Roman" w:hAnsi="Times New Roman" w:cs="Times New Roman"/>
                      <w:color w:val="31849B" w:themeColor="accent5" w:themeShade="BF"/>
                      <w:lang w:val="es-CO" w:eastAsia="es-CO"/>
                    </w:rPr>
                    <w:t>400 km</w:t>
                  </w:r>
                  <w:r w:rsidR="00E12544" w:rsidRPr="00F12CBF">
                    <w:rPr>
                      <w:rFonts w:ascii="Times New Roman" w:eastAsia="Times New Roman" w:hAnsi="Times New Roman" w:cs="Times New Roman"/>
                      <w:color w:val="31849B" w:themeColor="accent5" w:themeShade="BF"/>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Paso de una economía planificada a una economía de mercado.</w:t>
                  </w:r>
                </w:p>
              </w:tc>
            </w:tr>
            <w:tr w:rsidR="00F12CBF" w:rsidRPr="00F12CBF"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Autoritarismo presidencial: Yeltsin, Putin y Medvédev.</w:t>
                  </w:r>
                </w:p>
              </w:tc>
            </w:tr>
            <w:tr w:rsidR="00F12CBF" w:rsidRPr="00F12CBF"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Pr="00F12CBF" w:rsidRDefault="00A31ED6" w:rsidP="00C95BF4">
                  <w:pPr>
                    <w:spacing w:after="100" w:afterAutospacing="1"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PIB per cápita (2010):</w:t>
                  </w:r>
                </w:p>
                <w:p w14:paraId="41142C02" w14:textId="194A0E34" w:rsidR="00E12544" w:rsidRPr="00F12CBF" w:rsidRDefault="00A31ED6" w:rsidP="00C95BF4">
                  <w:pPr>
                    <w:spacing w:after="100" w:afterAutospacing="1"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10 </w:t>
                  </w:r>
                  <w:r w:rsidR="00E12544" w:rsidRPr="00F12CBF">
                    <w:rPr>
                      <w:rFonts w:ascii="Times New Roman" w:eastAsia="Times New Roman" w:hAnsi="Times New Roman" w:cs="Times New Roman"/>
                      <w:color w:val="31849B" w:themeColor="accent5" w:themeShade="BF"/>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Corrupción.</w:t>
                  </w:r>
                </w:p>
              </w:tc>
            </w:tr>
            <w:tr w:rsidR="00F12CBF" w:rsidRPr="00F12CBF"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Riqueza</w:t>
                  </w:r>
                  <w:r w:rsidR="00997306" w:rsidRPr="00F12CBF">
                    <w:rPr>
                      <w:rFonts w:ascii="Times New Roman" w:eastAsia="Times New Roman" w:hAnsi="Times New Roman" w:cs="Times New Roman"/>
                      <w:color w:val="31849B" w:themeColor="accent5" w:themeShade="BF"/>
                      <w:lang w:val="es-CO" w:eastAsia="es-CO"/>
                    </w:rPr>
                    <w:t>s</w:t>
                  </w:r>
                  <w:r w:rsidRPr="00F12CBF">
                    <w:rPr>
                      <w:rFonts w:ascii="Times New Roman" w:eastAsia="Times New Roman" w:hAnsi="Times New Roman" w:cs="Times New Roman"/>
                      <w:color w:val="31849B" w:themeColor="accent5" w:themeShade="BF"/>
                      <w:lang w:val="es-CO" w:eastAsia="es-CO"/>
                    </w:rPr>
                    <w:t xml:space="preserve"> natural</w:t>
                  </w:r>
                  <w:r w:rsidR="00997306" w:rsidRPr="00F12CBF">
                    <w:rPr>
                      <w:rFonts w:ascii="Times New Roman" w:eastAsia="Times New Roman" w:hAnsi="Times New Roman" w:cs="Times New Roman"/>
                      <w:color w:val="31849B" w:themeColor="accent5" w:themeShade="BF"/>
                      <w:lang w:val="es-CO" w:eastAsia="es-CO"/>
                    </w:rPr>
                    <w:t>es</w:t>
                  </w:r>
                  <w:r w:rsidRPr="00F12CBF">
                    <w:rPr>
                      <w:rFonts w:ascii="Times New Roman" w:eastAsia="Times New Roman" w:hAnsi="Times New Roman" w:cs="Times New Roman"/>
                      <w:color w:val="31849B" w:themeColor="accent5" w:themeShade="BF"/>
                      <w:lang w:val="es-CO" w:eastAsia="es-CO"/>
                    </w:rPr>
                    <w:t>: carbón, petróleo, gas natural y metales.</w:t>
                  </w:r>
                </w:p>
              </w:tc>
            </w:tr>
            <w:tr w:rsidR="00F12CBF" w:rsidRPr="00F12CBF"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Potencia militar (posee armas nucleares).</w:t>
                  </w:r>
                </w:p>
              </w:tc>
            </w:tr>
          </w:tbl>
          <w:p w14:paraId="6F3B42D1"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4319"/>
            </w:tblGrid>
            <w:tr w:rsidR="00F12CBF" w:rsidRPr="00F12CBF"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12CBF" w:rsidRDefault="00E12544" w:rsidP="00C95BF4">
                  <w:pPr>
                    <w:spacing w:after="0" w:line="276" w:lineRule="auto"/>
                    <w:jc w:val="center"/>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b/>
                      <w:bCs/>
                      <w:color w:val="31849B" w:themeColor="accent5" w:themeShade="BF"/>
                      <w:lang w:val="es-CO" w:eastAsia="es-CO"/>
                    </w:rPr>
                    <w:t>India</w:t>
                  </w:r>
                </w:p>
              </w:tc>
            </w:tr>
            <w:tr w:rsidR="00F12CBF" w:rsidRPr="00F12CBF"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HISTORIA RECIENTE</w:t>
                  </w:r>
                </w:p>
              </w:tc>
            </w:tr>
            <w:tr w:rsidR="00F12CBF" w:rsidRPr="00F12CBF"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Población: </w:t>
                  </w:r>
                </w:p>
                <w:p w14:paraId="34FA69B3" w14:textId="41E41740"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1 131 043 </w:t>
                  </w:r>
                  <w:r w:rsidR="00E12544" w:rsidRPr="00F12CBF">
                    <w:rPr>
                      <w:rFonts w:ascii="Times New Roman" w:eastAsia="Times New Roman" w:hAnsi="Times New Roman" w:cs="Times New Roman"/>
                      <w:color w:val="31849B" w:themeColor="accent5" w:themeShade="BF"/>
                      <w:lang w:val="es-CO" w:eastAsia="es-CO"/>
                    </w:rPr>
                    <w:t>000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Estabilidad democrática.</w:t>
                  </w:r>
                </w:p>
              </w:tc>
            </w:tr>
            <w:tr w:rsidR="00F12CBF" w:rsidRPr="00F12CBF"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Extensión: </w:t>
                  </w:r>
                </w:p>
                <w:p w14:paraId="73FE1ABA" w14:textId="2584EBF8"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3 287 </w:t>
                  </w:r>
                  <w:r w:rsidR="00E12544" w:rsidRPr="00F12CBF">
                    <w:rPr>
                      <w:rFonts w:ascii="Times New Roman" w:eastAsia="Times New Roman" w:hAnsi="Times New Roman" w:cs="Times New Roman"/>
                      <w:color w:val="31849B" w:themeColor="accent5" w:themeShade="BF"/>
                      <w:lang w:val="es-CO" w:eastAsia="es-CO"/>
                    </w:rPr>
                    <w:t>263 km</w:t>
                  </w:r>
                  <w:r w:rsidR="00E12544" w:rsidRPr="00F12CBF">
                    <w:rPr>
                      <w:rFonts w:ascii="Times New Roman" w:eastAsia="Times New Roman" w:hAnsi="Times New Roman" w:cs="Times New Roman"/>
                      <w:color w:val="31849B" w:themeColor="accent5" w:themeShade="BF"/>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Modernización económica y crecimiento industrial.</w:t>
                  </w:r>
                </w:p>
              </w:tc>
            </w:tr>
            <w:tr w:rsidR="00F12CBF" w:rsidRPr="00F12CBF"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Previsión de convertirse en una gran potencia mundial.</w:t>
                  </w:r>
                </w:p>
              </w:tc>
            </w:tr>
            <w:tr w:rsidR="00F12CBF" w:rsidRPr="00F12CBF"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F12CBF" w:rsidRDefault="00A31ED6"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PIB per cápita (2010): 1 </w:t>
                  </w:r>
                  <w:r w:rsidR="00E12544" w:rsidRPr="00F12CBF">
                    <w:rPr>
                      <w:rFonts w:ascii="Times New Roman" w:eastAsia="Times New Roman" w:hAnsi="Times New Roman" w:cs="Times New Roman"/>
                      <w:color w:val="31849B" w:themeColor="accent5" w:themeShade="BF"/>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F12CBF" w:rsidRDefault="00104F6A" w:rsidP="00104F6A">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Ampliación de la clase media</w:t>
                  </w:r>
                  <w:r w:rsidR="00E12544" w:rsidRPr="00F12CBF">
                    <w:rPr>
                      <w:rFonts w:ascii="Times New Roman" w:eastAsia="Times New Roman" w:hAnsi="Times New Roman" w:cs="Times New Roman"/>
                      <w:color w:val="31849B" w:themeColor="accent5" w:themeShade="BF"/>
                      <w:lang w:val="es-CO" w:eastAsia="es-CO"/>
                    </w:rPr>
                    <w:t>, aunque persistencia de desigualdades sociales muy</w:t>
                  </w:r>
                  <w:r w:rsidRPr="00F12CBF">
                    <w:rPr>
                      <w:rFonts w:ascii="Times New Roman" w:eastAsia="Times New Roman" w:hAnsi="Times New Roman" w:cs="Times New Roman"/>
                      <w:color w:val="31849B" w:themeColor="accent5" w:themeShade="BF"/>
                      <w:lang w:val="es-CO" w:eastAsia="es-CO"/>
                    </w:rPr>
                    <w:t xml:space="preserve"> profundas</w:t>
                  </w:r>
                  <w:r w:rsidR="00E12544" w:rsidRPr="00F12CBF">
                    <w:rPr>
                      <w:rFonts w:ascii="Times New Roman" w:eastAsia="Times New Roman" w:hAnsi="Times New Roman" w:cs="Times New Roman"/>
                      <w:color w:val="31849B" w:themeColor="accent5" w:themeShade="BF"/>
                      <w:lang w:val="es-CO" w:eastAsia="es-CO"/>
                    </w:rPr>
                    <w:t>.</w:t>
                  </w:r>
                </w:p>
              </w:tc>
            </w:tr>
            <w:tr w:rsidR="00F12CBF" w:rsidRPr="00F12CBF"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Persistencia de la sociedad de castas.</w:t>
                  </w:r>
                </w:p>
              </w:tc>
            </w:tr>
            <w:tr w:rsidR="00F12CBF" w:rsidRPr="00F12CBF"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Potencia militar (posee armas nucleares).</w:t>
                  </w:r>
                </w:p>
              </w:tc>
            </w:tr>
          </w:tbl>
          <w:p w14:paraId="6F642191" w14:textId="77777777"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80"/>
              <w:gridCol w:w="3595"/>
            </w:tblGrid>
            <w:tr w:rsidR="00F12CBF" w:rsidRPr="00F12CBF"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12CBF" w:rsidRDefault="00E12544" w:rsidP="00C95BF4">
                  <w:pPr>
                    <w:spacing w:after="0" w:line="276" w:lineRule="auto"/>
                    <w:jc w:val="center"/>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b/>
                      <w:bCs/>
                      <w:color w:val="31849B" w:themeColor="accent5" w:themeShade="BF"/>
                      <w:lang w:val="es-CO" w:eastAsia="es-CO"/>
                    </w:rPr>
                    <w:t>China</w:t>
                  </w:r>
                </w:p>
              </w:tc>
            </w:tr>
            <w:tr w:rsidR="00F12CBF" w:rsidRPr="00F12CBF"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HISTORIA RECIENTE</w:t>
                  </w:r>
                </w:p>
              </w:tc>
            </w:tr>
            <w:tr w:rsidR="00F12CBF" w:rsidRPr="00F12CBF"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Población:</w:t>
                  </w:r>
                </w:p>
                <w:p w14:paraId="697D9FF8" w14:textId="75F6392C"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w:t>
                  </w:r>
                  <w:r w:rsidR="00370824" w:rsidRPr="00F12CBF">
                    <w:rPr>
                      <w:rFonts w:ascii="Times New Roman" w:eastAsia="Times New Roman" w:hAnsi="Times New Roman" w:cs="Times New Roman"/>
                      <w:color w:val="31849B" w:themeColor="accent5" w:themeShade="BF"/>
                      <w:lang w:val="es-CO" w:eastAsia="es-CO"/>
                    </w:rPr>
                    <w:t xml:space="preserve">1 339 724 </w:t>
                  </w:r>
                  <w:r w:rsidRPr="00F12CBF">
                    <w:rPr>
                      <w:rFonts w:ascii="Times New Roman" w:eastAsia="Times New Roman" w:hAnsi="Times New Roman" w:cs="Times New Roman"/>
                      <w:color w:val="31849B" w:themeColor="accent5" w:themeShade="BF"/>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Mantenimiento de la férrea dictadura comunista.</w:t>
                  </w:r>
                </w:p>
              </w:tc>
            </w:tr>
            <w:tr w:rsidR="00F12CBF" w:rsidRPr="00F12CBF"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F12CBF" w:rsidRDefault="0037082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Extensión: 9 596 </w:t>
                  </w:r>
                  <w:r w:rsidR="00E12544" w:rsidRPr="00F12CBF">
                    <w:rPr>
                      <w:rFonts w:ascii="Times New Roman" w:eastAsia="Times New Roman" w:hAnsi="Times New Roman" w:cs="Times New Roman"/>
                      <w:color w:val="31849B" w:themeColor="accent5" w:themeShade="BF"/>
                      <w:lang w:val="es-CO" w:eastAsia="es-CO"/>
                    </w:rPr>
                    <w:t>960 km</w:t>
                  </w:r>
                  <w:r w:rsidR="00E12544" w:rsidRPr="00F12CBF">
                    <w:rPr>
                      <w:rFonts w:ascii="Times New Roman" w:eastAsia="Times New Roman" w:hAnsi="Times New Roman" w:cs="Times New Roman"/>
                      <w:color w:val="31849B" w:themeColor="accent5" w:themeShade="BF"/>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F12CBF" w:rsidRDefault="00104F6A"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Modernización económica</w:t>
                  </w:r>
                  <w:r w:rsidR="00E12544" w:rsidRPr="00F12CBF">
                    <w:rPr>
                      <w:rFonts w:ascii="Times New Roman" w:eastAsia="Times New Roman" w:hAnsi="Times New Roman" w:cs="Times New Roman"/>
                      <w:color w:val="31849B" w:themeColor="accent5" w:themeShade="BF"/>
                      <w:lang w:val="es-CO" w:eastAsia="es-CO"/>
                    </w:rPr>
                    <w:t xml:space="preserve"> iniciada por Deng Xiaoping.</w:t>
                  </w:r>
                </w:p>
              </w:tc>
            </w:tr>
            <w:tr w:rsidR="00F12CBF" w:rsidRPr="00F12CBF"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Modelo económico entre el comunismo y el capitalismo.</w:t>
                  </w:r>
                </w:p>
              </w:tc>
            </w:tr>
            <w:tr w:rsidR="00F12CBF" w:rsidRPr="00F12CBF"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Pr="00F12CBF" w:rsidRDefault="0037082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PIB per cápita (2010):</w:t>
                  </w:r>
                </w:p>
                <w:p w14:paraId="58FAA8C3" w14:textId="02CF3887" w:rsidR="00E12544" w:rsidRPr="00F12CBF" w:rsidRDefault="0037082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4 </w:t>
                  </w:r>
                  <w:r w:rsidR="00E12544" w:rsidRPr="00F12CBF">
                    <w:rPr>
                      <w:rFonts w:ascii="Times New Roman" w:eastAsia="Times New Roman" w:hAnsi="Times New Roman" w:cs="Times New Roman"/>
                      <w:color w:val="31849B" w:themeColor="accent5" w:themeShade="BF"/>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Crecimiento económico espectacular.</w:t>
                  </w:r>
                </w:p>
              </w:tc>
            </w:tr>
            <w:tr w:rsidR="00F12CBF" w:rsidRPr="00F12CBF"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Aumento de la población urbana.</w:t>
                  </w:r>
                </w:p>
              </w:tc>
            </w:tr>
            <w:tr w:rsidR="00F12CBF" w:rsidRPr="00F12CBF"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Corrupción.</w:t>
                  </w:r>
                </w:p>
              </w:tc>
            </w:tr>
            <w:tr w:rsidR="00F12CBF" w:rsidRPr="00F12CBF"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Riqueza natural: minerales estratégicos.</w:t>
                  </w:r>
                </w:p>
              </w:tc>
            </w:tr>
            <w:tr w:rsidR="00F12CBF" w:rsidRPr="00F12CBF"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F12CBF" w:rsidRDefault="00E12544" w:rsidP="00C95BF4">
                  <w:pPr>
                    <w:spacing w:after="0" w:line="276" w:lineRule="auto"/>
                    <w:jc w:val="both"/>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Potencia militar (posee armas nucleares).</w:t>
                  </w:r>
                </w:p>
              </w:tc>
            </w:tr>
          </w:tbl>
          <w:p w14:paraId="6AFD58B1" w14:textId="666B6611" w:rsidR="00E12544" w:rsidRPr="00F12CBF" w:rsidRDefault="00E12544"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Si quieres saber más sobre los B</w:t>
            </w:r>
            <w:r w:rsidR="00104F6A" w:rsidRPr="00F12CBF">
              <w:rPr>
                <w:rFonts w:ascii="Times New Roman" w:eastAsia="Times New Roman" w:hAnsi="Times New Roman" w:cs="Times New Roman"/>
                <w:color w:val="31849B" w:themeColor="accent5" w:themeShade="BF"/>
                <w:sz w:val="24"/>
                <w:szCs w:val="24"/>
                <w:lang w:val="es-CO" w:eastAsia="es-CO"/>
              </w:rPr>
              <w:t>RIC</w:t>
            </w:r>
            <w:r w:rsidRPr="00F12CBF">
              <w:rPr>
                <w:rFonts w:ascii="Times New Roman" w:eastAsia="Times New Roman" w:hAnsi="Times New Roman" w:cs="Times New Roman"/>
                <w:color w:val="31849B" w:themeColor="accent5" w:themeShade="BF"/>
                <w:sz w:val="24"/>
                <w:szCs w:val="24"/>
                <w:lang w:val="es-CO" w:eastAsia="es-CO"/>
              </w:rPr>
              <w:t>, te sugerimos la lectura de dos artículos aparecidos en  el diario español El País:</w:t>
            </w:r>
          </w:p>
          <w:p w14:paraId="144060C2" w14:textId="139B53A0" w:rsidR="00E12544" w:rsidRPr="00F12CBF" w:rsidRDefault="00104F6A"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 </w:t>
            </w:r>
            <w:r w:rsidRPr="00F12CBF">
              <w:rPr>
                <w:rFonts w:ascii="Times New Roman" w:eastAsia="Times New Roman" w:hAnsi="Times New Roman" w:cs="Times New Roman"/>
                <w:i/>
                <w:color w:val="31849B" w:themeColor="accent5" w:themeShade="BF"/>
                <w:sz w:val="24"/>
                <w:szCs w:val="24"/>
                <w:lang w:val="es-CO" w:eastAsia="es-CO"/>
              </w:rPr>
              <w:t>¿Qué quieren los BRIC?</w:t>
            </w:r>
            <w:r w:rsidR="00E12544" w:rsidRPr="00F12CBF">
              <w:rPr>
                <w:rFonts w:ascii="Times New Roman" w:eastAsia="Times New Roman" w:hAnsi="Times New Roman" w:cs="Times New Roman"/>
                <w:i/>
                <w:color w:val="31849B" w:themeColor="accent5" w:themeShade="BF"/>
                <w:sz w:val="24"/>
                <w:szCs w:val="24"/>
                <w:lang w:val="es-CO" w:eastAsia="es-CO"/>
              </w:rPr>
              <w:t xml:space="preserve"> </w:t>
            </w:r>
            <w:hyperlink r:id="rId17" w:history="1">
              <w:r w:rsidR="00E12544" w:rsidRPr="00F12CBF">
                <w:rPr>
                  <w:rStyle w:val="Hipervnculo"/>
                  <w:rFonts w:ascii="Times New Roman" w:eastAsia="Times New Roman" w:hAnsi="Times New Roman" w:cs="Times New Roman"/>
                  <w:color w:val="31849B" w:themeColor="accent5" w:themeShade="BF"/>
                  <w:sz w:val="24"/>
                  <w:szCs w:val="24"/>
                  <w:lang w:val="es-CO" w:eastAsia="es-CO"/>
                </w:rPr>
                <w:t>[VER]</w:t>
              </w:r>
            </w:hyperlink>
            <w:r w:rsidR="00E12544" w:rsidRPr="00F12CBF">
              <w:rPr>
                <w:rFonts w:ascii="Times New Roman" w:eastAsia="Times New Roman" w:hAnsi="Times New Roman" w:cs="Times New Roman"/>
                <w:color w:val="31849B" w:themeColor="accent5" w:themeShade="BF"/>
                <w:sz w:val="24"/>
                <w:szCs w:val="24"/>
                <w:lang w:val="es-CO" w:eastAsia="es-CO"/>
              </w:rPr>
              <w:t>.</w:t>
            </w:r>
          </w:p>
          <w:p w14:paraId="04CCC008" w14:textId="603C3461" w:rsidR="00E12544" w:rsidRPr="00F12CBF" w:rsidRDefault="00104F6A" w:rsidP="00C95BF4">
            <w:pPr>
              <w:shd w:val="clear" w:color="auto" w:fill="FFFFFF"/>
              <w:spacing w:after="100" w:afterAutospacing="1" w:line="276" w:lineRule="auto"/>
              <w:jc w:val="both"/>
              <w:rPr>
                <w:rFonts w:ascii="Times New Roman" w:hAnsi="Times New Roman" w:cs="Times New Roman"/>
                <w:color w:val="31849B" w:themeColor="accent5" w:themeShade="BF"/>
                <w:sz w:val="24"/>
                <w:szCs w:val="24"/>
                <w:lang w:val="es-CO"/>
              </w:rPr>
            </w:pPr>
            <w:r w:rsidRPr="00F12CBF">
              <w:rPr>
                <w:rFonts w:ascii="Times New Roman" w:eastAsia="Times New Roman" w:hAnsi="Times New Roman" w:cs="Times New Roman"/>
                <w:color w:val="31849B" w:themeColor="accent5" w:themeShade="BF"/>
                <w:sz w:val="24"/>
                <w:szCs w:val="24"/>
                <w:lang w:val="es-CO" w:eastAsia="es-CO"/>
              </w:rPr>
              <w:t xml:space="preserve">- </w:t>
            </w:r>
            <w:r w:rsidRPr="00F12CBF">
              <w:rPr>
                <w:rFonts w:ascii="Times New Roman" w:eastAsia="Times New Roman" w:hAnsi="Times New Roman" w:cs="Times New Roman"/>
                <w:i/>
                <w:color w:val="31849B" w:themeColor="accent5" w:themeShade="BF"/>
                <w:sz w:val="24"/>
                <w:szCs w:val="24"/>
                <w:lang w:val="es-CO" w:eastAsia="es-CO"/>
              </w:rPr>
              <w:t>Vulnerabilidad de los BRIC</w:t>
            </w:r>
            <w:r w:rsidR="00E12544" w:rsidRPr="00F12CBF">
              <w:rPr>
                <w:rFonts w:ascii="Times New Roman" w:eastAsia="Times New Roman" w:hAnsi="Times New Roman" w:cs="Times New Roman"/>
                <w:color w:val="31849B" w:themeColor="accent5" w:themeShade="BF"/>
                <w:sz w:val="24"/>
                <w:szCs w:val="24"/>
                <w:lang w:val="es-CO" w:eastAsia="es-CO"/>
              </w:rPr>
              <w:t xml:space="preserve"> [</w:t>
            </w:r>
            <w:hyperlink r:id="rId18" w:history="1">
              <w:r w:rsidR="00E12544" w:rsidRPr="00F12CBF">
                <w:rPr>
                  <w:rStyle w:val="Hipervnculo"/>
                  <w:rFonts w:ascii="Times New Roman" w:eastAsia="Times New Roman" w:hAnsi="Times New Roman" w:cs="Times New Roman"/>
                  <w:color w:val="31849B" w:themeColor="accent5" w:themeShade="BF"/>
                  <w:sz w:val="24"/>
                  <w:szCs w:val="24"/>
                  <w:lang w:val="es-CO" w:eastAsia="es-CO"/>
                </w:rPr>
                <w:t>VER</w:t>
              </w:r>
            </w:hyperlink>
            <w:r w:rsidR="00E12544" w:rsidRPr="00F12CBF">
              <w:rPr>
                <w:rFonts w:ascii="Times New Roman" w:eastAsia="Times New Roman" w:hAnsi="Times New Roman" w:cs="Times New Roman"/>
                <w:color w:val="31849B" w:themeColor="accent5" w:themeShade="BF"/>
                <w:sz w:val="24"/>
                <w:szCs w:val="24"/>
                <w:lang w:val="es-CO" w:eastAsia="es-CO"/>
              </w:rPr>
              <w:t>].</w:t>
            </w:r>
          </w:p>
        </w:tc>
      </w:tr>
    </w:tbl>
    <w:p w14:paraId="2DCBEF67" w14:textId="77777777" w:rsidR="00E12544" w:rsidRPr="00F12CBF" w:rsidRDefault="00E12544" w:rsidP="00C95BF4">
      <w:pPr>
        <w:spacing w:after="0" w:line="276" w:lineRule="auto"/>
        <w:jc w:val="both"/>
        <w:rPr>
          <w:rFonts w:ascii="Times New Roman" w:hAnsi="Times New Roman" w:cs="Times New Roman"/>
          <w:color w:val="31849B" w:themeColor="accent5" w:themeShade="BF"/>
          <w:highlight w:val="yellow"/>
        </w:rPr>
      </w:pPr>
    </w:p>
    <w:p w14:paraId="42D68C52" w14:textId="77777777" w:rsidR="00E12544" w:rsidRPr="00F12CBF" w:rsidRDefault="00E12544" w:rsidP="00C95BF4">
      <w:pPr>
        <w:spacing w:after="0" w:line="276" w:lineRule="auto"/>
        <w:jc w:val="both"/>
        <w:rPr>
          <w:rFonts w:ascii="Times New Roman" w:hAnsi="Times New Roman" w:cs="Times New Roman"/>
          <w:color w:val="31849B" w:themeColor="accent5" w:themeShade="BF"/>
          <w:highlight w:val="yellow"/>
        </w:rPr>
      </w:pPr>
    </w:p>
    <w:p w14:paraId="3BD20AF1" w14:textId="77777777" w:rsidR="00E12544" w:rsidRPr="00F12CBF" w:rsidRDefault="00E12544" w:rsidP="00C95BF4">
      <w:pPr>
        <w:spacing w:after="0" w:line="276" w:lineRule="auto"/>
        <w:jc w:val="both"/>
        <w:rPr>
          <w:rFonts w:ascii="Times New Roman" w:hAnsi="Times New Roman" w:cs="Times New Roman"/>
          <w:color w:val="31849B" w:themeColor="accent5" w:themeShade="BF"/>
          <w:highlight w:val="yellow"/>
        </w:rPr>
      </w:pPr>
    </w:p>
    <w:p w14:paraId="04970FB3" w14:textId="4AA7D76C" w:rsidR="005D1738" w:rsidRPr="00F12CBF" w:rsidRDefault="002939C5"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1</w:t>
      </w:r>
      <w:r w:rsidR="00F23646" w:rsidRPr="00F12CBF">
        <w:rPr>
          <w:rFonts w:ascii="Times New Roman" w:hAnsi="Times New Roman" w:cs="Times New Roman"/>
          <w:color w:val="31849B" w:themeColor="accent5" w:themeShade="BF"/>
          <w:highlight w:val="yellow"/>
        </w:rPr>
        <w:t>]</w:t>
      </w:r>
      <w:r w:rsidR="00616DBC" w:rsidRPr="00F12CBF">
        <w:rPr>
          <w:rFonts w:ascii="Times New Roman" w:hAnsi="Times New Roman" w:cs="Times New Roman"/>
          <w:color w:val="31849B" w:themeColor="accent5" w:themeShade="BF"/>
        </w:rPr>
        <w:t xml:space="preserve"> </w:t>
      </w:r>
      <w:r w:rsidR="006A1381" w:rsidRPr="00F12CBF">
        <w:rPr>
          <w:rFonts w:ascii="Times New Roman" w:hAnsi="Times New Roman" w:cs="Times New Roman"/>
          <w:b/>
          <w:color w:val="31849B" w:themeColor="accent5" w:themeShade="BF"/>
        </w:rPr>
        <w:t>2</w:t>
      </w:r>
      <w:r w:rsidR="00104F6A" w:rsidRPr="00F12CBF">
        <w:rPr>
          <w:rFonts w:ascii="Times New Roman" w:hAnsi="Times New Roman" w:cs="Times New Roman"/>
          <w:b/>
          <w:color w:val="31849B" w:themeColor="accent5" w:themeShade="BF"/>
        </w:rPr>
        <w:t>.</w:t>
      </w:r>
      <w:r w:rsidR="00F23646" w:rsidRPr="00F12CBF">
        <w:rPr>
          <w:rFonts w:ascii="Times New Roman" w:hAnsi="Times New Roman" w:cs="Times New Roman"/>
          <w:b/>
          <w:color w:val="31849B" w:themeColor="accent5" w:themeShade="BF"/>
        </w:rPr>
        <w:t xml:space="preserve"> </w:t>
      </w:r>
      <w:r w:rsidR="00104F6A" w:rsidRPr="00F12CBF">
        <w:rPr>
          <w:rFonts w:ascii="Times New Roman" w:hAnsi="Times New Roman" w:cs="Times New Roman"/>
          <w:b/>
          <w:color w:val="31849B" w:themeColor="accent5" w:themeShade="BF"/>
        </w:rPr>
        <w:t>Las c</w:t>
      </w:r>
      <w:r w:rsidRPr="00F12CBF">
        <w:rPr>
          <w:rFonts w:ascii="Times New Roman" w:hAnsi="Times New Roman" w:cs="Times New Roman"/>
          <w:b/>
          <w:color w:val="31849B" w:themeColor="accent5" w:themeShade="BF"/>
        </w:rPr>
        <w:t>laves para comprender los conflictos del siglo XXI</w:t>
      </w:r>
    </w:p>
    <w:p w14:paraId="6C0873CF" w14:textId="77777777" w:rsidR="002939C5" w:rsidRPr="00F12CBF" w:rsidRDefault="002939C5" w:rsidP="00C95BF4">
      <w:pPr>
        <w:spacing w:after="0" w:line="276" w:lineRule="auto"/>
        <w:jc w:val="both"/>
        <w:rPr>
          <w:rFonts w:ascii="Times New Roman" w:hAnsi="Times New Roman" w:cs="Times New Roman"/>
          <w:b/>
          <w:color w:val="31849B" w:themeColor="accent5" w:themeShade="BF"/>
        </w:rPr>
      </w:pPr>
    </w:p>
    <w:p w14:paraId="11A7D985" w14:textId="7975AA3C" w:rsidR="00A3783B" w:rsidRPr="00F12CBF" w:rsidRDefault="00A3783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Si bie</w:t>
      </w:r>
      <w:r w:rsidR="006B0904" w:rsidRPr="00F12CBF">
        <w:rPr>
          <w:rFonts w:ascii="Times New Roman" w:hAnsi="Times New Roman" w:cs="Times New Roman"/>
          <w:color w:val="31849B" w:themeColor="accent5" w:themeShade="BF"/>
        </w:rPr>
        <w:t>n es cierto que los</w:t>
      </w:r>
      <w:r w:rsidR="006B0904" w:rsidRPr="00F12CBF">
        <w:rPr>
          <w:rFonts w:ascii="Times New Roman" w:hAnsi="Times New Roman" w:cs="Times New Roman"/>
          <w:b/>
          <w:color w:val="31849B" w:themeColor="accent5" w:themeShade="BF"/>
        </w:rPr>
        <w:t xml:space="preserve"> conflictos</w:t>
      </w:r>
      <w:r w:rsidR="006B0904" w:rsidRPr="00F12CBF">
        <w:rPr>
          <w:rFonts w:ascii="Times New Roman" w:hAnsi="Times New Roman" w:cs="Times New Roman"/>
          <w:color w:val="31849B" w:themeColor="accent5" w:themeShade="BF"/>
        </w:rPr>
        <w:t xml:space="preserve">, </w:t>
      </w:r>
      <w:r w:rsidR="00104F6A" w:rsidRPr="00F12CBF">
        <w:rPr>
          <w:rFonts w:ascii="Times New Roman" w:hAnsi="Times New Roman" w:cs="Times New Roman"/>
          <w:color w:val="31849B" w:themeColor="accent5" w:themeShade="BF"/>
        </w:rPr>
        <w:t xml:space="preserve">en </w:t>
      </w:r>
      <w:r w:rsidR="006B0904" w:rsidRPr="00F12CBF">
        <w:rPr>
          <w:rFonts w:ascii="Times New Roman" w:hAnsi="Times New Roman" w:cs="Times New Roman"/>
          <w:color w:val="31849B" w:themeColor="accent5" w:themeShade="BF"/>
        </w:rPr>
        <w:t xml:space="preserve">todas la épocas históricas, han </w:t>
      </w:r>
      <w:r w:rsidRPr="00F12CBF">
        <w:rPr>
          <w:rFonts w:ascii="Times New Roman" w:hAnsi="Times New Roman" w:cs="Times New Roman"/>
          <w:color w:val="31849B" w:themeColor="accent5" w:themeShade="BF"/>
        </w:rPr>
        <w:t>forma</w:t>
      </w:r>
      <w:r w:rsidR="006B0904" w:rsidRPr="00F12CBF">
        <w:rPr>
          <w:rFonts w:ascii="Times New Roman" w:hAnsi="Times New Roman" w:cs="Times New Roman"/>
          <w:color w:val="31849B" w:themeColor="accent5" w:themeShade="BF"/>
        </w:rPr>
        <w:t>do</w:t>
      </w:r>
      <w:r w:rsidRPr="00F12CBF">
        <w:rPr>
          <w:rFonts w:ascii="Times New Roman" w:hAnsi="Times New Roman" w:cs="Times New Roman"/>
          <w:color w:val="31849B" w:themeColor="accent5" w:themeShade="BF"/>
        </w:rPr>
        <w:t xml:space="preserve"> parte de la vida de los pueblos, </w:t>
      </w:r>
      <w:r w:rsidR="006B0904" w:rsidRPr="00F12CBF">
        <w:rPr>
          <w:rFonts w:ascii="Times New Roman" w:hAnsi="Times New Roman" w:cs="Times New Roman"/>
          <w:color w:val="31849B" w:themeColor="accent5" w:themeShade="BF"/>
        </w:rPr>
        <w:t xml:space="preserve">también es cierto que </w:t>
      </w:r>
      <w:r w:rsidRPr="00F12CBF">
        <w:rPr>
          <w:rFonts w:ascii="Times New Roman" w:hAnsi="Times New Roman" w:cs="Times New Roman"/>
          <w:color w:val="31849B" w:themeColor="accent5" w:themeShade="BF"/>
        </w:rPr>
        <w:t xml:space="preserve">los conflictos de los últimos veinte años </w:t>
      </w:r>
      <w:r w:rsidR="00565767" w:rsidRPr="00F12CBF">
        <w:rPr>
          <w:rFonts w:ascii="Times New Roman" w:hAnsi="Times New Roman" w:cs="Times New Roman"/>
          <w:color w:val="31849B" w:themeColor="accent5" w:themeShade="BF"/>
        </w:rPr>
        <w:t xml:space="preserve">siguen </w:t>
      </w:r>
      <w:r w:rsidR="00565767" w:rsidRPr="00F12CBF">
        <w:rPr>
          <w:rFonts w:ascii="Times New Roman" w:hAnsi="Times New Roman" w:cs="Times New Roman"/>
          <w:b/>
          <w:color w:val="31849B" w:themeColor="accent5" w:themeShade="BF"/>
        </w:rPr>
        <w:t>pautas</w:t>
      </w:r>
      <w:r w:rsidR="00565767" w:rsidRPr="00F12CBF">
        <w:rPr>
          <w:rFonts w:ascii="Times New Roman" w:hAnsi="Times New Roman" w:cs="Times New Roman"/>
          <w:color w:val="31849B" w:themeColor="accent5" w:themeShade="BF"/>
        </w:rPr>
        <w:t xml:space="preserve"> diferentes</w:t>
      </w:r>
      <w:r w:rsidRPr="00F12CBF">
        <w:rPr>
          <w:rFonts w:ascii="Times New Roman" w:hAnsi="Times New Roman" w:cs="Times New Roman"/>
          <w:color w:val="31849B" w:themeColor="accent5" w:themeShade="BF"/>
        </w:rPr>
        <w:t xml:space="preserve"> y puede afirmarse que son de otro tipo que los de hace cuarenta años. </w:t>
      </w:r>
    </w:p>
    <w:p w14:paraId="7EB606B9" w14:textId="77777777" w:rsidR="00A3783B" w:rsidRPr="00F12CBF" w:rsidRDefault="00A3783B" w:rsidP="00C95BF4">
      <w:pPr>
        <w:spacing w:after="0" w:line="276" w:lineRule="auto"/>
        <w:jc w:val="both"/>
        <w:rPr>
          <w:rFonts w:ascii="Times New Roman" w:hAnsi="Times New Roman" w:cs="Times New Roman"/>
          <w:color w:val="31849B" w:themeColor="accent5" w:themeShade="BF"/>
        </w:rPr>
      </w:pPr>
    </w:p>
    <w:p w14:paraId="32449393" w14:textId="44F39095" w:rsidR="00A3783B" w:rsidRPr="00F12CBF" w:rsidRDefault="00A3783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No se puede desconocer que las </w:t>
      </w:r>
      <w:r w:rsidR="00655608" w:rsidRPr="00F12CBF">
        <w:rPr>
          <w:rFonts w:ascii="Times New Roman" w:hAnsi="Times New Roman" w:cs="Times New Roman"/>
          <w:color w:val="31849B" w:themeColor="accent5" w:themeShade="BF"/>
        </w:rPr>
        <w:t>situaciones de extrema violencia</w:t>
      </w:r>
      <w:r w:rsidRPr="00F12CBF">
        <w:rPr>
          <w:rFonts w:ascii="Times New Roman" w:hAnsi="Times New Roman" w:cs="Times New Roman"/>
          <w:color w:val="31849B" w:themeColor="accent5" w:themeShade="BF"/>
        </w:rPr>
        <w:t>,</w:t>
      </w:r>
      <w:r w:rsidR="0065560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así como las </w:t>
      </w:r>
      <w:r w:rsidR="00655608" w:rsidRPr="00F12CBF">
        <w:rPr>
          <w:rFonts w:ascii="Times New Roman" w:hAnsi="Times New Roman" w:cs="Times New Roman"/>
          <w:color w:val="31849B" w:themeColor="accent5" w:themeShade="BF"/>
        </w:rPr>
        <w:t>crisis humanitarias</w:t>
      </w:r>
      <w:r w:rsidRPr="00F12CBF">
        <w:rPr>
          <w:rFonts w:ascii="Times New Roman" w:hAnsi="Times New Roman" w:cs="Times New Roman"/>
          <w:color w:val="31849B" w:themeColor="accent5" w:themeShade="BF"/>
        </w:rPr>
        <w:t xml:space="preserve"> típicas del siglo XX</w:t>
      </w:r>
      <w:r w:rsidR="006B0904" w:rsidRPr="00F12CBF">
        <w:rPr>
          <w:rFonts w:ascii="Times New Roman" w:hAnsi="Times New Roman" w:cs="Times New Roman"/>
          <w:color w:val="31849B" w:themeColor="accent5" w:themeShade="BF"/>
        </w:rPr>
        <w:t>, continúan hoy</w:t>
      </w:r>
      <w:r w:rsidRPr="00F12CBF">
        <w:rPr>
          <w:rFonts w:ascii="Times New Roman" w:hAnsi="Times New Roman" w:cs="Times New Roman"/>
          <w:color w:val="31849B" w:themeColor="accent5" w:themeShade="BF"/>
        </w:rPr>
        <w:t xml:space="preserve">. </w:t>
      </w:r>
      <w:r w:rsidR="00655608" w:rsidRPr="00F12CBF">
        <w:rPr>
          <w:rFonts w:ascii="Times New Roman" w:hAnsi="Times New Roman" w:cs="Times New Roman"/>
          <w:color w:val="31849B" w:themeColor="accent5" w:themeShade="BF"/>
        </w:rPr>
        <w:t xml:space="preserve">Sin embargo, </w:t>
      </w:r>
      <w:r w:rsidR="00B61300" w:rsidRPr="00F12CBF">
        <w:rPr>
          <w:rFonts w:ascii="Times New Roman" w:hAnsi="Times New Roman" w:cs="Times New Roman"/>
          <w:color w:val="31849B" w:themeColor="accent5" w:themeShade="BF"/>
        </w:rPr>
        <w:t xml:space="preserve">es posible identificar </w:t>
      </w:r>
      <w:r w:rsidRPr="00F12CBF">
        <w:rPr>
          <w:rFonts w:ascii="Times New Roman" w:hAnsi="Times New Roman" w:cs="Times New Roman"/>
          <w:color w:val="31849B" w:themeColor="accent5" w:themeShade="BF"/>
        </w:rPr>
        <w:t xml:space="preserve">razones </w:t>
      </w:r>
      <w:r w:rsidR="00565767" w:rsidRPr="00F12CBF">
        <w:rPr>
          <w:rFonts w:ascii="Times New Roman" w:hAnsi="Times New Roman" w:cs="Times New Roman"/>
          <w:color w:val="31849B" w:themeColor="accent5" w:themeShade="BF"/>
        </w:rPr>
        <w:t xml:space="preserve">para </w:t>
      </w:r>
      <w:r w:rsidRPr="00F12CBF">
        <w:rPr>
          <w:rFonts w:ascii="Times New Roman" w:hAnsi="Times New Roman" w:cs="Times New Roman"/>
          <w:color w:val="31849B" w:themeColor="accent5" w:themeShade="BF"/>
        </w:rPr>
        <w:t xml:space="preserve">creer </w:t>
      </w:r>
      <w:r w:rsidR="00565767"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los conflictos </w:t>
      </w:r>
      <w:r w:rsidR="00104F6A" w:rsidRPr="00F12CBF">
        <w:rPr>
          <w:rFonts w:ascii="Times New Roman" w:hAnsi="Times New Roman" w:cs="Times New Roman"/>
          <w:color w:val="31849B" w:themeColor="accent5" w:themeShade="BF"/>
        </w:rPr>
        <w:t>d</w:t>
      </w:r>
      <w:r w:rsidRPr="00F12CBF">
        <w:rPr>
          <w:rFonts w:ascii="Times New Roman" w:hAnsi="Times New Roman" w:cs="Times New Roman"/>
          <w:color w:val="31849B" w:themeColor="accent5" w:themeShade="BF"/>
        </w:rPr>
        <w:t xml:space="preserve">el planeta están </w:t>
      </w:r>
      <w:r w:rsidR="00565767" w:rsidRPr="00F12CBF">
        <w:rPr>
          <w:rFonts w:ascii="Times New Roman" w:hAnsi="Times New Roman" w:cs="Times New Roman"/>
          <w:color w:val="31849B" w:themeColor="accent5" w:themeShade="BF"/>
        </w:rPr>
        <w:t>entra</w:t>
      </w:r>
      <w:r w:rsidRPr="00F12CBF">
        <w:rPr>
          <w:rFonts w:ascii="Times New Roman" w:hAnsi="Times New Roman" w:cs="Times New Roman"/>
          <w:color w:val="31849B" w:themeColor="accent5" w:themeShade="BF"/>
        </w:rPr>
        <w:t xml:space="preserve">ndo </w:t>
      </w:r>
      <w:r w:rsidR="00565767" w:rsidRPr="00F12CBF">
        <w:rPr>
          <w:rFonts w:ascii="Times New Roman" w:hAnsi="Times New Roman" w:cs="Times New Roman"/>
          <w:color w:val="31849B" w:themeColor="accent5" w:themeShade="BF"/>
        </w:rPr>
        <w:t xml:space="preserve">en un ciclo </w:t>
      </w:r>
      <w:r w:rsidRPr="00F12CBF">
        <w:rPr>
          <w:rFonts w:ascii="Times New Roman" w:hAnsi="Times New Roman" w:cs="Times New Roman"/>
          <w:color w:val="31849B" w:themeColor="accent5" w:themeShade="BF"/>
        </w:rPr>
        <w:t>diferente</w:t>
      </w:r>
      <w:r w:rsidR="00565767" w:rsidRPr="00F12CBF">
        <w:rPr>
          <w:rFonts w:ascii="Times New Roman" w:hAnsi="Times New Roman" w:cs="Times New Roman"/>
          <w:color w:val="31849B" w:themeColor="accent5" w:themeShade="BF"/>
        </w:rPr>
        <w:t xml:space="preserve">. </w:t>
      </w:r>
    </w:p>
    <w:p w14:paraId="6A04BE81" w14:textId="77777777" w:rsidR="00A3783B" w:rsidRPr="00F12CBF" w:rsidRDefault="00A3783B" w:rsidP="00C95BF4">
      <w:pPr>
        <w:spacing w:after="0" w:line="276" w:lineRule="auto"/>
        <w:jc w:val="both"/>
        <w:rPr>
          <w:rFonts w:ascii="Times New Roman" w:hAnsi="Times New Roman" w:cs="Times New Roman"/>
          <w:color w:val="31849B" w:themeColor="accent5" w:themeShade="BF"/>
        </w:rPr>
      </w:pPr>
    </w:p>
    <w:p w14:paraId="6A1F20AA" w14:textId="5E87AF8F" w:rsidR="009116CC" w:rsidRPr="00F12CBF" w:rsidRDefault="00A3783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Según e</w:t>
      </w:r>
      <w:r w:rsidR="00565767" w:rsidRPr="00F12CBF">
        <w:rPr>
          <w:rFonts w:ascii="Times New Roman" w:hAnsi="Times New Roman" w:cs="Times New Roman"/>
          <w:color w:val="31849B" w:themeColor="accent5" w:themeShade="BF"/>
        </w:rPr>
        <w:t xml:space="preserve">l </w:t>
      </w:r>
      <w:r w:rsidR="00231057" w:rsidRPr="00F12CBF">
        <w:rPr>
          <w:rFonts w:ascii="Times New Roman" w:hAnsi="Times New Roman" w:cs="Times New Roman"/>
          <w:color w:val="31849B" w:themeColor="accent5" w:themeShade="BF"/>
        </w:rPr>
        <w:t>p</w:t>
      </w:r>
      <w:r w:rsidR="00565767" w:rsidRPr="00F12CBF">
        <w:rPr>
          <w:rFonts w:ascii="Times New Roman" w:hAnsi="Times New Roman" w:cs="Times New Roman"/>
          <w:color w:val="31849B" w:themeColor="accent5" w:themeShade="BF"/>
        </w:rPr>
        <w:t>rograma de</w:t>
      </w:r>
      <w:r w:rsidR="00B61300" w:rsidRPr="00F12CBF">
        <w:rPr>
          <w:rFonts w:ascii="Times New Roman" w:hAnsi="Times New Roman" w:cs="Times New Roman"/>
          <w:color w:val="31849B" w:themeColor="accent5" w:themeShade="BF"/>
        </w:rPr>
        <w:t xml:space="preserve"> datos </w:t>
      </w:r>
      <w:r w:rsidR="00231057" w:rsidRPr="00F12CBF">
        <w:rPr>
          <w:rFonts w:ascii="Times New Roman" w:hAnsi="Times New Roman" w:cs="Times New Roman"/>
          <w:color w:val="31849B" w:themeColor="accent5" w:themeShade="BF"/>
        </w:rPr>
        <w:t xml:space="preserve">sobre </w:t>
      </w:r>
      <w:r w:rsidR="00104F6A" w:rsidRPr="00F12CBF">
        <w:rPr>
          <w:rFonts w:ascii="Times New Roman" w:hAnsi="Times New Roman" w:cs="Times New Roman"/>
          <w:color w:val="31849B" w:themeColor="accent5" w:themeShade="BF"/>
        </w:rPr>
        <w:t>c</w:t>
      </w:r>
      <w:r w:rsidR="00565767" w:rsidRPr="00F12CBF">
        <w:rPr>
          <w:rFonts w:ascii="Times New Roman" w:hAnsi="Times New Roman" w:cs="Times New Roman"/>
          <w:color w:val="31849B" w:themeColor="accent5" w:themeShade="BF"/>
        </w:rPr>
        <w:t xml:space="preserve">onflictos de la </w:t>
      </w:r>
      <w:r w:rsidRPr="00F12CBF">
        <w:rPr>
          <w:rFonts w:ascii="Times New Roman" w:hAnsi="Times New Roman" w:cs="Times New Roman"/>
          <w:color w:val="31849B" w:themeColor="accent5" w:themeShade="BF"/>
        </w:rPr>
        <w:t>U</w:t>
      </w:r>
      <w:r w:rsidR="00565767" w:rsidRPr="00F12CBF">
        <w:rPr>
          <w:rFonts w:ascii="Times New Roman" w:hAnsi="Times New Roman" w:cs="Times New Roman"/>
          <w:color w:val="31849B" w:themeColor="accent5" w:themeShade="BF"/>
        </w:rPr>
        <w:t>niversidad de Uppsala</w:t>
      </w:r>
      <w:r w:rsidR="00B61300" w:rsidRPr="00F12CBF">
        <w:rPr>
          <w:rFonts w:ascii="Times New Roman" w:hAnsi="Times New Roman" w:cs="Times New Roman"/>
          <w:i/>
          <w:color w:val="31849B" w:themeColor="accent5" w:themeShade="BF"/>
        </w:rPr>
        <w:t xml:space="preserve"> </w:t>
      </w:r>
      <w:r w:rsidR="00B61300" w:rsidRPr="00F12CBF">
        <w:rPr>
          <w:rFonts w:ascii="Times New Roman" w:hAnsi="Times New Roman" w:cs="Times New Roman"/>
          <w:color w:val="31849B" w:themeColor="accent5" w:themeShade="BF"/>
        </w:rPr>
        <w:t>[</w:t>
      </w:r>
      <w:hyperlink r:id="rId19" w:tooltip="http://www.ucdp.uu.se/gpdatabase/search.php" w:history="1">
        <w:r w:rsidR="00B61300" w:rsidRPr="00F12CBF">
          <w:rPr>
            <w:rStyle w:val="Hipervnculo"/>
            <w:rFonts w:ascii="Times New Roman" w:hAnsi="Times New Roman" w:cs="Times New Roman"/>
            <w:color w:val="31849B" w:themeColor="accent5" w:themeShade="BF"/>
          </w:rPr>
          <w:t>VER</w:t>
        </w:r>
      </w:hyperlink>
      <w:r w:rsidR="00B61300" w:rsidRPr="00F12CBF">
        <w:rPr>
          <w:rFonts w:ascii="Times New Roman" w:hAnsi="Times New Roman" w:cs="Times New Roman"/>
          <w:color w:val="31849B" w:themeColor="accent5" w:themeShade="BF"/>
        </w:rPr>
        <w:t>]</w:t>
      </w:r>
      <w:r w:rsidR="00A97914"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el número de conflictos armados se ha reducido, pasando de </w:t>
      </w:r>
      <w:r w:rsidR="00565767" w:rsidRPr="00F12CBF">
        <w:rPr>
          <w:rFonts w:ascii="Times New Roman" w:hAnsi="Times New Roman" w:cs="Times New Roman"/>
          <w:b/>
          <w:color w:val="31849B" w:themeColor="accent5" w:themeShade="BF"/>
        </w:rPr>
        <w:t>32</w:t>
      </w:r>
      <w:r w:rsidR="00565767" w:rsidRPr="00F12CBF">
        <w:rPr>
          <w:rFonts w:ascii="Times New Roman" w:hAnsi="Times New Roman" w:cs="Times New Roman"/>
          <w:color w:val="31849B" w:themeColor="accent5" w:themeShade="BF"/>
        </w:rPr>
        <w:t xml:space="preserve"> </w:t>
      </w:r>
      <w:r w:rsidR="00104F6A" w:rsidRPr="00F12CBF">
        <w:rPr>
          <w:rFonts w:ascii="Times New Roman" w:hAnsi="Times New Roman" w:cs="Times New Roman"/>
          <w:color w:val="31849B" w:themeColor="accent5" w:themeShade="BF"/>
        </w:rPr>
        <w:t xml:space="preserve">disputas armadas </w:t>
      </w:r>
      <w:r w:rsidR="00565767" w:rsidRPr="00F12CBF">
        <w:rPr>
          <w:rFonts w:ascii="Times New Roman" w:hAnsi="Times New Roman" w:cs="Times New Roman"/>
          <w:color w:val="31849B" w:themeColor="accent5" w:themeShade="BF"/>
        </w:rPr>
        <w:t xml:space="preserve">de gran intensidad en 1990 </w:t>
      </w:r>
      <w:r w:rsidRPr="00F12CBF">
        <w:rPr>
          <w:rFonts w:ascii="Times New Roman" w:hAnsi="Times New Roman" w:cs="Times New Roman"/>
          <w:color w:val="31849B" w:themeColor="accent5" w:themeShade="BF"/>
        </w:rPr>
        <w:t xml:space="preserve">a </w:t>
      </w:r>
      <w:r w:rsidRPr="00F12CBF">
        <w:rPr>
          <w:rFonts w:ascii="Times New Roman" w:hAnsi="Times New Roman" w:cs="Times New Roman"/>
          <w:b/>
          <w:color w:val="31849B" w:themeColor="accent5" w:themeShade="BF"/>
        </w:rPr>
        <w:t>17</w:t>
      </w:r>
      <w:r w:rsidRPr="00F12CBF">
        <w:rPr>
          <w:rFonts w:ascii="Times New Roman" w:hAnsi="Times New Roman" w:cs="Times New Roman"/>
          <w:color w:val="31849B" w:themeColor="accent5" w:themeShade="BF"/>
        </w:rPr>
        <w:t xml:space="preserve"> en 2009. La tendencia muestra un descenso progresivo,</w:t>
      </w:r>
      <w:r w:rsidR="00104F6A" w:rsidRPr="00F12CBF">
        <w:rPr>
          <w:rFonts w:ascii="Times New Roman" w:hAnsi="Times New Roman" w:cs="Times New Roman"/>
          <w:color w:val="31849B" w:themeColor="accent5" w:themeShade="BF"/>
        </w:rPr>
        <w:t xml:space="preserve"> que llega</w:t>
      </w:r>
      <w:r w:rsidRPr="00F12CBF">
        <w:rPr>
          <w:rFonts w:ascii="Times New Roman" w:hAnsi="Times New Roman" w:cs="Times New Roman"/>
          <w:color w:val="31849B" w:themeColor="accent5" w:themeShade="BF"/>
        </w:rPr>
        <w:t xml:space="preserve"> a la </w:t>
      </w:r>
      <w:r w:rsidR="00565767" w:rsidRPr="00F12CBF">
        <w:rPr>
          <w:rFonts w:ascii="Times New Roman" w:hAnsi="Times New Roman" w:cs="Times New Roman"/>
          <w:color w:val="31849B" w:themeColor="accent5" w:themeShade="BF"/>
        </w:rPr>
        <w:t xml:space="preserve">mitad </w:t>
      </w:r>
      <w:r w:rsidRPr="00F12CBF">
        <w:rPr>
          <w:rFonts w:ascii="Times New Roman" w:hAnsi="Times New Roman" w:cs="Times New Roman"/>
          <w:color w:val="31849B" w:themeColor="accent5" w:themeShade="BF"/>
        </w:rPr>
        <w:t xml:space="preserve">de </w:t>
      </w:r>
      <w:r w:rsidR="00104F6A"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 xml:space="preserve">confrontaciones armadas </w:t>
      </w:r>
      <w:r w:rsidR="00565767" w:rsidRPr="00F12CBF">
        <w:rPr>
          <w:rFonts w:ascii="Times New Roman" w:hAnsi="Times New Roman" w:cs="Times New Roman"/>
          <w:color w:val="31849B" w:themeColor="accent5" w:themeShade="BF"/>
        </w:rPr>
        <w:t xml:space="preserve">en el </w:t>
      </w:r>
      <w:r w:rsidRPr="00F12CBF">
        <w:rPr>
          <w:rFonts w:ascii="Times New Roman" w:hAnsi="Times New Roman" w:cs="Times New Roman"/>
          <w:color w:val="31849B" w:themeColor="accent5" w:themeShade="BF"/>
        </w:rPr>
        <w:t xml:space="preserve">curso de </w:t>
      </w:r>
      <w:r w:rsidR="00565767" w:rsidRPr="00F12CBF">
        <w:rPr>
          <w:rFonts w:ascii="Times New Roman" w:hAnsi="Times New Roman" w:cs="Times New Roman"/>
          <w:color w:val="31849B" w:themeColor="accent5" w:themeShade="BF"/>
        </w:rPr>
        <w:t xml:space="preserve">veinte años. </w:t>
      </w:r>
      <w:r w:rsidR="009116CC" w:rsidRPr="00F12CBF">
        <w:rPr>
          <w:rFonts w:ascii="Times New Roman" w:hAnsi="Times New Roman" w:cs="Times New Roman"/>
          <w:color w:val="31849B" w:themeColor="accent5" w:themeShade="BF"/>
        </w:rPr>
        <w:t xml:space="preserve">Asimismo, a excepción del caso de </w:t>
      </w:r>
      <w:r w:rsidR="00825532" w:rsidRPr="00F12CBF">
        <w:rPr>
          <w:rFonts w:ascii="Times New Roman" w:hAnsi="Times New Roman" w:cs="Times New Roman"/>
          <w:color w:val="31849B" w:themeColor="accent5" w:themeShade="BF"/>
        </w:rPr>
        <w:t xml:space="preserve">Siria e </w:t>
      </w:r>
      <w:r w:rsidR="009116CC" w:rsidRPr="00F12CBF">
        <w:rPr>
          <w:rFonts w:ascii="Times New Roman" w:hAnsi="Times New Roman" w:cs="Times New Roman"/>
          <w:color w:val="31849B" w:themeColor="accent5" w:themeShade="BF"/>
        </w:rPr>
        <w:t xml:space="preserve">Irak, al comienzo de la segunda década del siglo XXI </w:t>
      </w:r>
      <w:r w:rsidR="00565767" w:rsidRPr="00F12CBF">
        <w:rPr>
          <w:rFonts w:ascii="Times New Roman" w:hAnsi="Times New Roman" w:cs="Times New Roman"/>
          <w:color w:val="31849B" w:themeColor="accent5" w:themeShade="BF"/>
        </w:rPr>
        <w:t xml:space="preserve">no </w:t>
      </w:r>
      <w:r w:rsidR="009116CC" w:rsidRPr="00F12CBF">
        <w:rPr>
          <w:rFonts w:ascii="Times New Roman" w:hAnsi="Times New Roman" w:cs="Times New Roman"/>
          <w:color w:val="31849B" w:themeColor="accent5" w:themeShade="BF"/>
        </w:rPr>
        <w:t>se encuentra un</w:t>
      </w:r>
      <w:r w:rsidR="00187FA2" w:rsidRPr="00F12CBF">
        <w:rPr>
          <w:rFonts w:ascii="Times New Roman" w:hAnsi="Times New Roman" w:cs="Times New Roman"/>
          <w:color w:val="31849B" w:themeColor="accent5" w:themeShade="BF"/>
        </w:rPr>
        <w:t xml:space="preserve">a disputa armada </w:t>
      </w:r>
      <w:r w:rsidR="00565767" w:rsidRPr="00F12CBF">
        <w:rPr>
          <w:rFonts w:ascii="Times New Roman" w:hAnsi="Times New Roman" w:cs="Times New Roman"/>
          <w:color w:val="31849B" w:themeColor="accent5" w:themeShade="BF"/>
        </w:rPr>
        <w:t xml:space="preserve"> que </w:t>
      </w:r>
      <w:r w:rsidR="009116CC" w:rsidRPr="00F12CBF">
        <w:rPr>
          <w:rFonts w:ascii="Times New Roman" w:hAnsi="Times New Roman" w:cs="Times New Roman"/>
          <w:color w:val="31849B" w:themeColor="accent5" w:themeShade="BF"/>
        </w:rPr>
        <w:t xml:space="preserve">genere </w:t>
      </w:r>
      <w:r w:rsidR="00565767" w:rsidRPr="00F12CBF">
        <w:rPr>
          <w:rFonts w:ascii="Times New Roman" w:hAnsi="Times New Roman" w:cs="Times New Roman"/>
          <w:color w:val="31849B" w:themeColor="accent5" w:themeShade="BF"/>
        </w:rPr>
        <w:t xml:space="preserve">más de </w:t>
      </w:r>
      <w:r w:rsidR="00565767" w:rsidRPr="00F12CBF">
        <w:rPr>
          <w:rFonts w:ascii="Times New Roman" w:hAnsi="Times New Roman" w:cs="Times New Roman"/>
          <w:b/>
          <w:color w:val="31849B" w:themeColor="accent5" w:themeShade="BF"/>
        </w:rPr>
        <w:t>10</w:t>
      </w:r>
      <w:r w:rsidR="009116CC" w:rsidRPr="00F12CBF">
        <w:rPr>
          <w:rFonts w:ascii="Times New Roman" w:hAnsi="Times New Roman" w:cs="Times New Roman"/>
          <w:b/>
          <w:color w:val="31849B" w:themeColor="accent5" w:themeShade="BF"/>
        </w:rPr>
        <w:t>.</w:t>
      </w:r>
      <w:r w:rsidR="00565767" w:rsidRPr="00F12CBF">
        <w:rPr>
          <w:rFonts w:ascii="Times New Roman" w:hAnsi="Times New Roman" w:cs="Times New Roman"/>
          <w:b/>
          <w:color w:val="31849B" w:themeColor="accent5" w:themeShade="BF"/>
        </w:rPr>
        <w:t xml:space="preserve">000 víctimas mortales en </w:t>
      </w:r>
      <w:r w:rsidR="009116CC" w:rsidRPr="00F12CBF">
        <w:rPr>
          <w:rFonts w:ascii="Times New Roman" w:hAnsi="Times New Roman" w:cs="Times New Roman"/>
          <w:b/>
          <w:color w:val="31849B" w:themeColor="accent5" w:themeShade="BF"/>
        </w:rPr>
        <w:t xml:space="preserve">el curso de </w:t>
      </w:r>
      <w:r w:rsidR="00565767" w:rsidRPr="00F12CBF">
        <w:rPr>
          <w:rFonts w:ascii="Times New Roman" w:hAnsi="Times New Roman" w:cs="Times New Roman"/>
          <w:b/>
          <w:color w:val="31849B" w:themeColor="accent5" w:themeShade="BF"/>
        </w:rPr>
        <w:t>un año</w:t>
      </w:r>
      <w:r w:rsidR="009116CC" w:rsidRPr="00F12CBF">
        <w:rPr>
          <w:rFonts w:ascii="Times New Roman" w:hAnsi="Times New Roman" w:cs="Times New Roman"/>
          <w:color w:val="31849B" w:themeColor="accent5" w:themeShade="BF"/>
        </w:rPr>
        <w:t xml:space="preserve">. </w:t>
      </w:r>
    </w:p>
    <w:p w14:paraId="58D05F74" w14:textId="77777777" w:rsidR="009116CC" w:rsidRPr="00F12CBF" w:rsidRDefault="009116CC" w:rsidP="00C95BF4">
      <w:pPr>
        <w:spacing w:after="0" w:line="276" w:lineRule="auto"/>
        <w:jc w:val="both"/>
        <w:rPr>
          <w:rFonts w:ascii="Times New Roman" w:hAnsi="Times New Roman" w:cs="Times New Roman"/>
          <w:color w:val="31849B" w:themeColor="accent5" w:themeShade="BF"/>
        </w:rPr>
      </w:pPr>
    </w:p>
    <w:p w14:paraId="077471F1" w14:textId="20F1AA4A" w:rsidR="00565767" w:rsidRPr="00F12CBF" w:rsidRDefault="0038697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datos anteriores </w:t>
      </w:r>
      <w:r w:rsidR="006B0904" w:rsidRPr="00F12CBF">
        <w:rPr>
          <w:rFonts w:ascii="Times New Roman" w:hAnsi="Times New Roman" w:cs="Times New Roman"/>
          <w:color w:val="31849B" w:themeColor="accent5" w:themeShade="BF"/>
        </w:rPr>
        <w:t xml:space="preserve">señalan </w:t>
      </w:r>
      <w:r w:rsidRPr="00F12CBF">
        <w:rPr>
          <w:rFonts w:ascii="Times New Roman" w:hAnsi="Times New Roman" w:cs="Times New Roman"/>
          <w:color w:val="31849B" w:themeColor="accent5" w:themeShade="BF"/>
        </w:rPr>
        <w:t xml:space="preserve">un </w:t>
      </w:r>
      <w:r w:rsidR="00565767" w:rsidRPr="00F12CBF">
        <w:rPr>
          <w:rFonts w:ascii="Times New Roman" w:hAnsi="Times New Roman" w:cs="Times New Roman"/>
          <w:color w:val="31849B" w:themeColor="accent5" w:themeShade="BF"/>
        </w:rPr>
        <w:t xml:space="preserve">cambio </w:t>
      </w:r>
      <w:r w:rsidR="00231057" w:rsidRPr="00F12CBF">
        <w:rPr>
          <w:rFonts w:ascii="Times New Roman" w:hAnsi="Times New Roman" w:cs="Times New Roman"/>
          <w:color w:val="31849B" w:themeColor="accent5" w:themeShade="BF"/>
        </w:rPr>
        <w:t xml:space="preserve">en el </w:t>
      </w:r>
      <w:r w:rsidRPr="00F12CBF">
        <w:rPr>
          <w:rFonts w:ascii="Times New Roman" w:hAnsi="Times New Roman" w:cs="Times New Roman"/>
          <w:b/>
          <w:color w:val="31849B" w:themeColor="accent5" w:themeShade="BF"/>
        </w:rPr>
        <w:t xml:space="preserve">modelo </w:t>
      </w:r>
      <w:r w:rsidR="00231057" w:rsidRPr="00F12CBF">
        <w:rPr>
          <w:rFonts w:ascii="Times New Roman" w:hAnsi="Times New Roman" w:cs="Times New Roman"/>
          <w:b/>
          <w:color w:val="31849B" w:themeColor="accent5" w:themeShade="BF"/>
        </w:rPr>
        <w:t xml:space="preserve">de los </w:t>
      </w:r>
      <w:r w:rsidRPr="00F12CBF">
        <w:rPr>
          <w:rFonts w:ascii="Times New Roman" w:hAnsi="Times New Roman" w:cs="Times New Roman"/>
          <w:b/>
          <w:color w:val="31849B" w:themeColor="accent5" w:themeShade="BF"/>
        </w:rPr>
        <w:t>conflictos</w:t>
      </w:r>
      <w:r w:rsidR="00565767"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Ello no significa que los </w:t>
      </w:r>
      <w:r w:rsidR="00187FA2" w:rsidRPr="00F12CBF">
        <w:rPr>
          <w:rFonts w:ascii="Times New Roman" w:hAnsi="Times New Roman" w:cs="Times New Roman"/>
          <w:color w:val="31849B" w:themeColor="accent5" w:themeShade="BF"/>
        </w:rPr>
        <w:t>enfrentamientos</w:t>
      </w:r>
      <w:r w:rsidRPr="00F12CBF">
        <w:rPr>
          <w:rFonts w:ascii="Times New Roman" w:hAnsi="Times New Roman" w:cs="Times New Roman"/>
          <w:color w:val="31849B" w:themeColor="accent5" w:themeShade="BF"/>
        </w:rPr>
        <w:t xml:space="preserve"> armados estén desapareciendo</w:t>
      </w:r>
      <w:r w:rsidR="00823A0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ni mucho menos que la guerra no </w:t>
      </w:r>
      <w:r w:rsidR="006B0904" w:rsidRPr="00F12CBF">
        <w:rPr>
          <w:rFonts w:ascii="Times New Roman" w:hAnsi="Times New Roman" w:cs="Times New Roman"/>
          <w:color w:val="31849B" w:themeColor="accent5" w:themeShade="BF"/>
        </w:rPr>
        <w:t xml:space="preserve">constituya </w:t>
      </w:r>
      <w:r w:rsidRPr="00F12CBF">
        <w:rPr>
          <w:rFonts w:ascii="Times New Roman" w:hAnsi="Times New Roman" w:cs="Times New Roman"/>
          <w:color w:val="31849B" w:themeColor="accent5" w:themeShade="BF"/>
        </w:rPr>
        <w:t>un recurso para resolverlos</w:t>
      </w:r>
      <w:r w:rsidR="003939AF" w:rsidRPr="00F12CBF">
        <w:rPr>
          <w:rFonts w:ascii="Times New Roman" w:hAnsi="Times New Roman" w:cs="Times New Roman"/>
          <w:color w:val="31849B" w:themeColor="accent5" w:themeShade="BF"/>
        </w:rPr>
        <w:t>.</w:t>
      </w:r>
      <w:r w:rsidR="00565767" w:rsidRPr="00F12CBF">
        <w:rPr>
          <w:rFonts w:ascii="Times New Roman" w:hAnsi="Times New Roman" w:cs="Times New Roman"/>
          <w:color w:val="31849B" w:themeColor="accent5" w:themeShade="BF"/>
        </w:rPr>
        <w:t xml:space="preserve"> </w:t>
      </w:r>
      <w:r w:rsidR="003939AF"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in embargo, s</w:t>
      </w:r>
      <w:r w:rsidR="006B0904" w:rsidRPr="00F12CBF">
        <w:rPr>
          <w:rFonts w:ascii="Times New Roman" w:hAnsi="Times New Roman" w:cs="Times New Roman"/>
          <w:color w:val="31849B" w:themeColor="accent5" w:themeShade="BF"/>
        </w:rPr>
        <w:t>í</w:t>
      </w:r>
      <w:r w:rsidRPr="00F12CBF">
        <w:rPr>
          <w:rFonts w:ascii="Times New Roman" w:hAnsi="Times New Roman" w:cs="Times New Roman"/>
          <w:color w:val="31849B" w:themeColor="accent5" w:themeShade="BF"/>
        </w:rPr>
        <w:t xml:space="preserve"> se puede afirmar que la manera en que</w:t>
      </w:r>
      <w:r w:rsidR="006B0904" w:rsidRPr="00F12CBF">
        <w:rPr>
          <w:rFonts w:ascii="Times New Roman" w:hAnsi="Times New Roman" w:cs="Times New Roman"/>
          <w:color w:val="31849B" w:themeColor="accent5" w:themeShade="BF"/>
        </w:rPr>
        <w:t xml:space="preserve"> se desenvuelven los conflictos</w:t>
      </w:r>
      <w:r w:rsidRPr="00F12CBF">
        <w:rPr>
          <w:rFonts w:ascii="Times New Roman" w:hAnsi="Times New Roman" w:cs="Times New Roman"/>
          <w:color w:val="31849B" w:themeColor="accent5" w:themeShade="BF"/>
        </w:rPr>
        <w:t xml:space="preserve"> </w:t>
      </w:r>
      <w:r w:rsidR="00187FA2" w:rsidRPr="00F12CBF">
        <w:rPr>
          <w:rFonts w:ascii="Times New Roman" w:hAnsi="Times New Roman" w:cs="Times New Roman"/>
          <w:color w:val="31849B" w:themeColor="accent5" w:themeShade="BF"/>
        </w:rPr>
        <w:t>está</w:t>
      </w:r>
      <w:r w:rsidRPr="00F12CBF">
        <w:rPr>
          <w:rFonts w:ascii="Times New Roman" w:hAnsi="Times New Roman" w:cs="Times New Roman"/>
          <w:color w:val="31849B" w:themeColor="accent5" w:themeShade="BF"/>
        </w:rPr>
        <w:t xml:space="preserve"> cambiando </w:t>
      </w:r>
      <w:r w:rsidR="00187FA2" w:rsidRPr="00F12CBF">
        <w:rPr>
          <w:rFonts w:ascii="Times New Roman" w:hAnsi="Times New Roman" w:cs="Times New Roman"/>
          <w:color w:val="31849B" w:themeColor="accent5" w:themeShade="BF"/>
        </w:rPr>
        <w:t xml:space="preserve">de forma </w:t>
      </w:r>
      <w:r w:rsidR="006B0904" w:rsidRPr="00F12CBF">
        <w:rPr>
          <w:rFonts w:ascii="Times New Roman" w:hAnsi="Times New Roman" w:cs="Times New Roman"/>
          <w:color w:val="31849B" w:themeColor="accent5" w:themeShade="BF"/>
        </w:rPr>
        <w:t>cualitativa</w:t>
      </w:r>
      <w:r w:rsidR="00187FA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y que, comparado con el siglo XX, la resolución armada de </w:t>
      </w:r>
      <w:r w:rsidR="00187FA2" w:rsidRPr="00F12CBF">
        <w:rPr>
          <w:rFonts w:ascii="Times New Roman" w:hAnsi="Times New Roman" w:cs="Times New Roman"/>
          <w:color w:val="31849B" w:themeColor="accent5" w:themeShade="BF"/>
        </w:rPr>
        <w:t>las confrontaciones</w:t>
      </w:r>
      <w:r w:rsidRPr="00F12CBF">
        <w:rPr>
          <w:rFonts w:ascii="Times New Roman" w:hAnsi="Times New Roman" w:cs="Times New Roman"/>
          <w:color w:val="31849B" w:themeColor="accent5" w:themeShade="BF"/>
        </w:rPr>
        <w:t xml:space="preserve"> constituye un </w:t>
      </w:r>
      <w:r w:rsidR="00565767" w:rsidRPr="00F12CBF">
        <w:rPr>
          <w:rFonts w:ascii="Times New Roman" w:hAnsi="Times New Roman" w:cs="Times New Roman"/>
          <w:color w:val="31849B" w:themeColor="accent5" w:themeShade="BF"/>
        </w:rPr>
        <w:t xml:space="preserve">fenómeno </w:t>
      </w:r>
      <w:r w:rsidRPr="00F12CBF">
        <w:rPr>
          <w:rFonts w:ascii="Times New Roman" w:hAnsi="Times New Roman" w:cs="Times New Roman"/>
          <w:color w:val="31849B" w:themeColor="accent5" w:themeShade="BF"/>
        </w:rPr>
        <w:t xml:space="preserve">en declive. </w:t>
      </w:r>
    </w:p>
    <w:p w14:paraId="73743F56" w14:textId="77777777" w:rsidR="00C25ECA" w:rsidRPr="00F12CBF" w:rsidRDefault="00C25ECA"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61CBE3EB" w14:textId="77777777" w:rsidTr="00453D56">
        <w:tc>
          <w:tcPr>
            <w:tcW w:w="9033" w:type="dxa"/>
            <w:gridSpan w:val="2"/>
            <w:shd w:val="clear" w:color="auto" w:fill="000000" w:themeFill="text1"/>
          </w:tcPr>
          <w:p w14:paraId="0339F72B" w14:textId="77777777"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127D96BB" w14:textId="77777777" w:rsidTr="00453D56">
        <w:tc>
          <w:tcPr>
            <w:tcW w:w="2518" w:type="dxa"/>
          </w:tcPr>
          <w:p w14:paraId="65F38A29" w14:textId="77777777"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B0824EE" w14:textId="57A62CD0" w:rsidR="00C25ECA" w:rsidRPr="00F12CBF" w:rsidRDefault="00E62EB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9810D2" w:rsidRPr="00F12CBF">
              <w:rPr>
                <w:rFonts w:ascii="Times New Roman" w:hAnsi="Times New Roman" w:cs="Times New Roman"/>
                <w:color w:val="31849B" w:themeColor="accent5" w:themeShade="BF"/>
                <w:sz w:val="24"/>
                <w:szCs w:val="24"/>
              </w:rPr>
              <w:t>6</w:t>
            </w:r>
            <w:r w:rsidR="00DA4D78" w:rsidRPr="00F12CBF">
              <w:rPr>
                <w:rFonts w:ascii="Times New Roman" w:hAnsi="Times New Roman" w:cs="Times New Roman"/>
                <w:color w:val="31849B" w:themeColor="accent5" w:themeShade="BF"/>
                <w:sz w:val="24"/>
                <w:szCs w:val="24"/>
              </w:rPr>
              <w:t>0</w:t>
            </w:r>
          </w:p>
        </w:tc>
      </w:tr>
      <w:tr w:rsidR="00F12CBF" w:rsidRPr="00F12CBF" w14:paraId="2FD1C8D9" w14:textId="77777777" w:rsidTr="00453D56">
        <w:tc>
          <w:tcPr>
            <w:tcW w:w="2518" w:type="dxa"/>
          </w:tcPr>
          <w:p w14:paraId="770C365B" w14:textId="2E2C7F07"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A8E4AA1" w14:textId="59FAA5FC"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Compara los conflictos tradicionales del siglo XX con los conflictos del siglo XXI</w:t>
            </w:r>
          </w:p>
        </w:tc>
      </w:tr>
      <w:tr w:rsidR="00C25ECA" w:rsidRPr="00F12CBF" w14:paraId="6922B485" w14:textId="77777777" w:rsidTr="00453D56">
        <w:tc>
          <w:tcPr>
            <w:tcW w:w="2518" w:type="dxa"/>
          </w:tcPr>
          <w:p w14:paraId="1E12F5D1" w14:textId="77777777"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586D0341" w14:textId="721EA322"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Ejercicio que permite contrastar las características entre las formas de los conflictos propias del siglo XX con las del siglo XXI</w:t>
            </w:r>
            <w:r w:rsidR="00187FA2" w:rsidRPr="00F12CBF">
              <w:rPr>
                <w:rFonts w:ascii="Times New Roman" w:hAnsi="Times New Roman" w:cs="Times New Roman"/>
                <w:color w:val="31849B" w:themeColor="accent5" w:themeShade="BF"/>
                <w:sz w:val="24"/>
                <w:szCs w:val="24"/>
              </w:rPr>
              <w:t>.</w:t>
            </w:r>
          </w:p>
        </w:tc>
      </w:tr>
    </w:tbl>
    <w:p w14:paraId="0A5D7BEE" w14:textId="77777777" w:rsidR="005C048F" w:rsidRPr="00F12CBF" w:rsidRDefault="005C048F" w:rsidP="00C95BF4">
      <w:pPr>
        <w:spacing w:after="0" w:line="276" w:lineRule="auto"/>
        <w:jc w:val="both"/>
        <w:rPr>
          <w:rFonts w:ascii="Times New Roman" w:hAnsi="Times New Roman" w:cs="Times New Roman"/>
          <w:color w:val="31849B" w:themeColor="accent5" w:themeShade="BF"/>
        </w:rPr>
      </w:pPr>
    </w:p>
    <w:p w14:paraId="3241EBDE" w14:textId="31BF9B93" w:rsidR="005D1738" w:rsidRPr="00F12CBF" w:rsidRDefault="005D1738"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2.1</w:t>
      </w:r>
      <w:r w:rsidR="00C7684A" w:rsidRPr="00F12CBF">
        <w:rPr>
          <w:rFonts w:ascii="Times New Roman" w:hAnsi="Times New Roman" w:cs="Times New Roman"/>
          <w:b/>
          <w:color w:val="31849B" w:themeColor="accent5" w:themeShade="BF"/>
        </w:rPr>
        <w:t xml:space="preserve"> Las transformaciones de los conflictos </w:t>
      </w:r>
      <w:r w:rsidR="00A90341" w:rsidRPr="00F12CBF">
        <w:rPr>
          <w:rFonts w:ascii="Times New Roman" w:hAnsi="Times New Roman" w:cs="Times New Roman"/>
          <w:b/>
          <w:color w:val="31849B" w:themeColor="accent5" w:themeShade="BF"/>
        </w:rPr>
        <w:t xml:space="preserve">bélicos </w:t>
      </w:r>
      <w:r w:rsidR="00C7684A" w:rsidRPr="00F12CBF">
        <w:rPr>
          <w:rFonts w:ascii="Times New Roman" w:hAnsi="Times New Roman" w:cs="Times New Roman"/>
          <w:b/>
          <w:color w:val="31849B" w:themeColor="accent5" w:themeShade="BF"/>
        </w:rPr>
        <w:t>en el tercer milenio</w:t>
      </w:r>
    </w:p>
    <w:p w14:paraId="61E0C1AF" w14:textId="77777777" w:rsidR="00565767" w:rsidRPr="00F12CBF" w:rsidRDefault="00565767" w:rsidP="00C95BF4">
      <w:pPr>
        <w:spacing w:after="0" w:line="276" w:lineRule="auto"/>
        <w:jc w:val="both"/>
        <w:rPr>
          <w:rFonts w:ascii="Times New Roman" w:hAnsi="Times New Roman" w:cs="Times New Roman"/>
          <w:color w:val="31849B" w:themeColor="accent5" w:themeShade="BF"/>
        </w:rPr>
      </w:pPr>
    </w:p>
    <w:p w14:paraId="4BA8B59B" w14:textId="386EC770" w:rsidR="00C91CDD" w:rsidRPr="00F12CBF" w:rsidRDefault="006B090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 un hecho indiscutible </w:t>
      </w:r>
      <w:r w:rsidR="000F3612" w:rsidRPr="00F12CBF">
        <w:rPr>
          <w:rFonts w:ascii="Times New Roman" w:hAnsi="Times New Roman" w:cs="Times New Roman"/>
          <w:color w:val="31849B" w:themeColor="accent5" w:themeShade="BF"/>
        </w:rPr>
        <w:t>que e</w:t>
      </w:r>
      <w:r w:rsidR="003A52C1" w:rsidRPr="00F12CBF">
        <w:rPr>
          <w:rFonts w:ascii="Times New Roman" w:hAnsi="Times New Roman" w:cs="Times New Roman"/>
          <w:color w:val="31849B" w:themeColor="accent5" w:themeShade="BF"/>
        </w:rPr>
        <w:t xml:space="preserve">l siglo XX </w:t>
      </w:r>
      <w:r w:rsidR="000F3612" w:rsidRPr="00F12CBF">
        <w:rPr>
          <w:rFonts w:ascii="Times New Roman" w:hAnsi="Times New Roman" w:cs="Times New Roman"/>
          <w:color w:val="31849B" w:themeColor="accent5" w:themeShade="BF"/>
        </w:rPr>
        <w:t xml:space="preserve">fue </w:t>
      </w:r>
      <w:r w:rsidR="003A52C1" w:rsidRPr="00F12CBF">
        <w:rPr>
          <w:rFonts w:ascii="Times New Roman" w:hAnsi="Times New Roman" w:cs="Times New Roman"/>
          <w:color w:val="31849B" w:themeColor="accent5" w:themeShade="BF"/>
        </w:rPr>
        <w:t xml:space="preserve">el más </w:t>
      </w:r>
      <w:r w:rsidRPr="00F12CBF">
        <w:rPr>
          <w:rFonts w:ascii="Times New Roman" w:hAnsi="Times New Roman" w:cs="Times New Roman"/>
          <w:color w:val="31849B" w:themeColor="accent5" w:themeShade="BF"/>
        </w:rPr>
        <w:t xml:space="preserve">funesto </w:t>
      </w:r>
      <w:r w:rsidR="000F3612" w:rsidRPr="00F12CBF">
        <w:rPr>
          <w:rFonts w:ascii="Times New Roman" w:hAnsi="Times New Roman" w:cs="Times New Roman"/>
          <w:color w:val="31849B" w:themeColor="accent5" w:themeShade="BF"/>
        </w:rPr>
        <w:t xml:space="preserve">en la </w:t>
      </w:r>
      <w:r w:rsidR="003A52C1" w:rsidRPr="00F12CBF">
        <w:rPr>
          <w:rFonts w:ascii="Times New Roman" w:hAnsi="Times New Roman" w:cs="Times New Roman"/>
          <w:color w:val="31849B" w:themeColor="accent5" w:themeShade="BF"/>
        </w:rPr>
        <w:t xml:space="preserve">historia </w:t>
      </w:r>
      <w:r w:rsidR="000F3612" w:rsidRPr="00F12CBF">
        <w:rPr>
          <w:rFonts w:ascii="Times New Roman" w:hAnsi="Times New Roman" w:cs="Times New Roman"/>
          <w:color w:val="31849B" w:themeColor="accent5" w:themeShade="BF"/>
        </w:rPr>
        <w:t xml:space="preserve">conocida </w:t>
      </w:r>
      <w:r w:rsidR="003A52C1" w:rsidRPr="00F12CBF">
        <w:rPr>
          <w:rFonts w:ascii="Times New Roman" w:hAnsi="Times New Roman" w:cs="Times New Roman"/>
          <w:color w:val="31849B" w:themeColor="accent5" w:themeShade="BF"/>
        </w:rPr>
        <w:t xml:space="preserve">de la humanidad. </w:t>
      </w:r>
      <w:r w:rsidR="000F3612" w:rsidRPr="00F12CBF">
        <w:rPr>
          <w:rFonts w:ascii="Times New Roman" w:hAnsi="Times New Roman" w:cs="Times New Roman"/>
          <w:color w:val="31849B" w:themeColor="accent5" w:themeShade="BF"/>
        </w:rPr>
        <w:t xml:space="preserve">Por lo menos </w:t>
      </w:r>
      <w:r w:rsidR="003A52C1" w:rsidRPr="00F12CBF">
        <w:rPr>
          <w:rFonts w:ascii="Times New Roman" w:hAnsi="Times New Roman" w:cs="Times New Roman"/>
          <w:color w:val="31849B" w:themeColor="accent5" w:themeShade="BF"/>
        </w:rPr>
        <w:t>11</w:t>
      </w:r>
      <w:r w:rsidR="00E20002" w:rsidRPr="00F12CBF">
        <w:rPr>
          <w:rFonts w:ascii="Times New Roman" w:hAnsi="Times New Roman" w:cs="Times New Roman"/>
          <w:color w:val="31849B" w:themeColor="accent5" w:themeShade="BF"/>
        </w:rPr>
        <w:t>5</w:t>
      </w:r>
      <w:r w:rsidR="003A52C1" w:rsidRPr="00F12CBF">
        <w:rPr>
          <w:rFonts w:ascii="Times New Roman" w:hAnsi="Times New Roman" w:cs="Times New Roman"/>
          <w:color w:val="31849B" w:themeColor="accent5" w:themeShade="BF"/>
        </w:rPr>
        <w:t xml:space="preserve"> millones de personas perecieron en los conflictos armados </w:t>
      </w:r>
      <w:r w:rsidR="00E20002" w:rsidRPr="00F12CBF">
        <w:rPr>
          <w:rFonts w:ascii="Times New Roman" w:hAnsi="Times New Roman" w:cs="Times New Roman"/>
          <w:color w:val="31849B" w:themeColor="accent5" w:themeShade="BF"/>
        </w:rPr>
        <w:t>durante ese período: sol</w:t>
      </w:r>
      <w:r w:rsidR="001C1F6B" w:rsidRPr="00F12CBF">
        <w:rPr>
          <w:rFonts w:ascii="Times New Roman" w:hAnsi="Times New Roman" w:cs="Times New Roman"/>
          <w:color w:val="31849B" w:themeColor="accent5" w:themeShade="BF"/>
        </w:rPr>
        <w:t>o durante</w:t>
      </w:r>
      <w:r w:rsidR="00E20002" w:rsidRPr="00F12CBF">
        <w:rPr>
          <w:rFonts w:ascii="Times New Roman" w:hAnsi="Times New Roman" w:cs="Times New Roman"/>
          <w:color w:val="31849B" w:themeColor="accent5" w:themeShade="BF"/>
        </w:rPr>
        <w:t xml:space="preserve"> </w:t>
      </w:r>
      <w:r w:rsidR="001C1F6B" w:rsidRPr="00F12CBF">
        <w:rPr>
          <w:rFonts w:ascii="Times New Roman" w:hAnsi="Times New Roman" w:cs="Times New Roman"/>
          <w:color w:val="31849B" w:themeColor="accent5" w:themeShade="BF"/>
        </w:rPr>
        <w:t>las dos</w:t>
      </w:r>
      <w:r w:rsidR="00E20002" w:rsidRPr="00F12CBF">
        <w:rPr>
          <w:rFonts w:ascii="Times New Roman" w:hAnsi="Times New Roman" w:cs="Times New Roman"/>
          <w:color w:val="31849B" w:themeColor="accent5" w:themeShade="BF"/>
        </w:rPr>
        <w:t xml:space="preserve"> </w:t>
      </w:r>
      <w:r w:rsidR="00823A0D" w:rsidRPr="00F12CBF">
        <w:rPr>
          <w:rFonts w:ascii="Times New Roman" w:hAnsi="Times New Roman" w:cs="Times New Roman"/>
          <w:color w:val="31849B" w:themeColor="accent5" w:themeShade="BF"/>
        </w:rPr>
        <w:t>guerra</w:t>
      </w:r>
      <w:r w:rsidR="001C1F6B" w:rsidRPr="00F12CBF">
        <w:rPr>
          <w:rFonts w:ascii="Times New Roman" w:hAnsi="Times New Roman" w:cs="Times New Roman"/>
          <w:color w:val="31849B" w:themeColor="accent5" w:themeShade="BF"/>
        </w:rPr>
        <w:t>s</w:t>
      </w:r>
      <w:r w:rsidR="00823A0D" w:rsidRPr="00F12CBF">
        <w:rPr>
          <w:rFonts w:ascii="Times New Roman" w:hAnsi="Times New Roman" w:cs="Times New Roman"/>
          <w:color w:val="31849B" w:themeColor="accent5" w:themeShade="BF"/>
        </w:rPr>
        <w:t xml:space="preserve"> mundial</w:t>
      </w:r>
      <w:r w:rsidR="001C1F6B" w:rsidRPr="00F12CBF">
        <w:rPr>
          <w:rFonts w:ascii="Times New Roman" w:hAnsi="Times New Roman" w:cs="Times New Roman"/>
          <w:color w:val="31849B" w:themeColor="accent5" w:themeShade="BF"/>
        </w:rPr>
        <w:t>es</w:t>
      </w:r>
      <w:r w:rsidR="00823A0D" w:rsidRPr="00F12CBF">
        <w:rPr>
          <w:rFonts w:ascii="Times New Roman" w:hAnsi="Times New Roman" w:cs="Times New Roman"/>
          <w:color w:val="31849B" w:themeColor="accent5" w:themeShade="BF"/>
        </w:rPr>
        <w:t xml:space="preserve"> </w:t>
      </w:r>
      <w:r w:rsidR="00E20002" w:rsidRPr="00F12CBF">
        <w:rPr>
          <w:rFonts w:ascii="Times New Roman" w:hAnsi="Times New Roman" w:cs="Times New Roman"/>
          <w:color w:val="31849B" w:themeColor="accent5" w:themeShade="BF"/>
        </w:rPr>
        <w:t xml:space="preserve">suman más de </w:t>
      </w:r>
      <w:r w:rsidR="00370824" w:rsidRPr="00F12CBF">
        <w:rPr>
          <w:rFonts w:ascii="Times New Roman" w:hAnsi="Times New Roman" w:cs="Times New Roman"/>
          <w:color w:val="31849B" w:themeColor="accent5" w:themeShade="BF"/>
        </w:rPr>
        <w:t xml:space="preserve">50 </w:t>
      </w:r>
      <w:r w:rsidR="00E20002" w:rsidRPr="00F12CBF">
        <w:rPr>
          <w:rFonts w:ascii="Times New Roman" w:hAnsi="Times New Roman" w:cs="Times New Roman"/>
          <w:color w:val="31849B" w:themeColor="accent5" w:themeShade="BF"/>
        </w:rPr>
        <w:t>millones de víctimas mortales</w:t>
      </w:r>
      <w:r w:rsidR="0006067D" w:rsidRPr="00F12CBF">
        <w:rPr>
          <w:rFonts w:ascii="Times New Roman" w:hAnsi="Times New Roman" w:cs="Times New Roman"/>
          <w:b/>
          <w:color w:val="31849B" w:themeColor="accent5" w:themeShade="BF"/>
        </w:rPr>
        <w:t xml:space="preserve"> </w:t>
      </w:r>
      <w:r w:rsidR="0006067D" w:rsidRPr="00F12CBF">
        <w:rPr>
          <w:rFonts w:ascii="Times New Roman" w:hAnsi="Times New Roman" w:cs="Times New Roman"/>
          <w:color w:val="31849B" w:themeColor="accent5" w:themeShade="BF"/>
        </w:rPr>
        <w:t>[</w:t>
      </w:r>
      <w:hyperlink r:id="rId20" w:history="1">
        <w:r w:rsidR="0006067D" w:rsidRPr="00F12CBF">
          <w:rPr>
            <w:rStyle w:val="Hipervnculo"/>
            <w:rFonts w:ascii="Times New Roman" w:hAnsi="Times New Roman" w:cs="Times New Roman"/>
            <w:color w:val="31849B" w:themeColor="accent5" w:themeShade="BF"/>
          </w:rPr>
          <w:t>VER</w:t>
        </w:r>
      </w:hyperlink>
      <w:r w:rsidR="0006067D" w:rsidRPr="00F12CBF">
        <w:rPr>
          <w:rFonts w:ascii="Times New Roman" w:hAnsi="Times New Roman" w:cs="Times New Roman"/>
          <w:color w:val="31849B" w:themeColor="accent5" w:themeShade="BF"/>
        </w:rPr>
        <w:t>]</w:t>
      </w:r>
      <w:r w:rsidR="00E20002" w:rsidRPr="00F12CBF">
        <w:rPr>
          <w:rFonts w:ascii="Times New Roman" w:hAnsi="Times New Roman" w:cs="Times New Roman"/>
          <w:color w:val="31849B" w:themeColor="accent5" w:themeShade="BF"/>
        </w:rPr>
        <w:t xml:space="preserve">. Tras las guerras mundiales se desencadenó la </w:t>
      </w:r>
      <w:r w:rsidR="00231057" w:rsidRPr="00F12CBF">
        <w:rPr>
          <w:rFonts w:ascii="Times New Roman" w:hAnsi="Times New Roman" w:cs="Times New Roman"/>
          <w:b/>
          <w:color w:val="31849B" w:themeColor="accent5" w:themeShade="BF"/>
        </w:rPr>
        <w:t>G</w:t>
      </w:r>
      <w:r w:rsidR="003A52C1" w:rsidRPr="00F12CBF">
        <w:rPr>
          <w:rFonts w:ascii="Times New Roman" w:hAnsi="Times New Roman" w:cs="Times New Roman"/>
          <w:b/>
          <w:color w:val="31849B" w:themeColor="accent5" w:themeShade="BF"/>
        </w:rPr>
        <w:t>uerra fría</w:t>
      </w:r>
      <w:r w:rsidR="00E20002" w:rsidRPr="00F12CBF">
        <w:rPr>
          <w:rFonts w:ascii="Times New Roman" w:hAnsi="Times New Roman" w:cs="Times New Roman"/>
          <w:color w:val="31849B" w:themeColor="accent5" w:themeShade="BF"/>
        </w:rPr>
        <w:t xml:space="preserve">, las </w:t>
      </w:r>
      <w:r w:rsidR="003A52C1" w:rsidRPr="00F12CBF">
        <w:rPr>
          <w:rFonts w:ascii="Times New Roman" w:hAnsi="Times New Roman" w:cs="Times New Roman"/>
          <w:b/>
          <w:color w:val="31849B" w:themeColor="accent5" w:themeShade="BF"/>
        </w:rPr>
        <w:t>guerras de baja intensidad</w:t>
      </w:r>
      <w:r w:rsidR="00E20002" w:rsidRPr="00F12CBF">
        <w:rPr>
          <w:rFonts w:ascii="Times New Roman" w:hAnsi="Times New Roman" w:cs="Times New Roman"/>
          <w:color w:val="31849B" w:themeColor="accent5" w:themeShade="BF"/>
        </w:rPr>
        <w:t xml:space="preserve"> y el siglo se cerró con el predominio de </w:t>
      </w:r>
      <w:r w:rsidRPr="00F12CBF">
        <w:rPr>
          <w:rFonts w:ascii="Times New Roman" w:hAnsi="Times New Roman" w:cs="Times New Roman"/>
          <w:color w:val="31849B" w:themeColor="accent5" w:themeShade="BF"/>
        </w:rPr>
        <w:t xml:space="preserve">las </w:t>
      </w:r>
      <w:r w:rsidR="00E20002" w:rsidRPr="00F12CBF">
        <w:rPr>
          <w:rFonts w:ascii="Times New Roman" w:hAnsi="Times New Roman" w:cs="Times New Roman"/>
          <w:b/>
          <w:color w:val="31849B" w:themeColor="accent5" w:themeShade="BF"/>
        </w:rPr>
        <w:t xml:space="preserve">guerras </w:t>
      </w:r>
      <w:r w:rsidR="003A52C1" w:rsidRPr="00F12CBF">
        <w:rPr>
          <w:rFonts w:ascii="Times New Roman" w:hAnsi="Times New Roman" w:cs="Times New Roman"/>
          <w:b/>
          <w:color w:val="31849B" w:themeColor="accent5" w:themeShade="BF"/>
        </w:rPr>
        <w:t>étnic</w:t>
      </w:r>
      <w:r w:rsidR="00E20002" w:rsidRPr="00F12CBF">
        <w:rPr>
          <w:rFonts w:ascii="Times New Roman" w:hAnsi="Times New Roman" w:cs="Times New Roman"/>
          <w:b/>
          <w:color w:val="31849B" w:themeColor="accent5" w:themeShade="BF"/>
        </w:rPr>
        <w:t>a</w:t>
      </w:r>
      <w:r w:rsidR="003A52C1" w:rsidRPr="00F12CBF">
        <w:rPr>
          <w:rFonts w:ascii="Times New Roman" w:hAnsi="Times New Roman" w:cs="Times New Roman"/>
          <w:b/>
          <w:color w:val="31849B" w:themeColor="accent5" w:themeShade="BF"/>
        </w:rPr>
        <w:t xml:space="preserve">s </w:t>
      </w:r>
      <w:r w:rsidR="00E20002" w:rsidRPr="00F12CBF">
        <w:rPr>
          <w:rFonts w:ascii="Times New Roman" w:hAnsi="Times New Roman" w:cs="Times New Roman"/>
          <w:b/>
          <w:color w:val="31849B" w:themeColor="accent5" w:themeShade="BF"/>
        </w:rPr>
        <w:t xml:space="preserve">y </w:t>
      </w:r>
      <w:r w:rsidR="003A52C1" w:rsidRPr="00F12CBF">
        <w:rPr>
          <w:rFonts w:ascii="Times New Roman" w:hAnsi="Times New Roman" w:cs="Times New Roman"/>
          <w:b/>
          <w:color w:val="31849B" w:themeColor="accent5" w:themeShade="BF"/>
        </w:rPr>
        <w:t>civiles</w:t>
      </w:r>
      <w:r w:rsidR="003A52C1" w:rsidRPr="00F12CBF">
        <w:rPr>
          <w:rFonts w:ascii="Times New Roman" w:hAnsi="Times New Roman" w:cs="Times New Roman"/>
          <w:color w:val="31849B" w:themeColor="accent5" w:themeShade="BF"/>
        </w:rPr>
        <w:t xml:space="preserve">. </w:t>
      </w:r>
    </w:p>
    <w:p w14:paraId="3DEAC207" w14:textId="77777777" w:rsidR="00E20002" w:rsidRPr="00F12CBF" w:rsidRDefault="00E20002" w:rsidP="00C95BF4">
      <w:pPr>
        <w:spacing w:after="0" w:line="276" w:lineRule="auto"/>
        <w:jc w:val="both"/>
        <w:rPr>
          <w:rFonts w:ascii="Times New Roman" w:hAnsi="Times New Roman" w:cs="Times New Roman"/>
          <w:color w:val="31849B" w:themeColor="accent5" w:themeShade="BF"/>
        </w:rPr>
      </w:pPr>
    </w:p>
    <w:p w14:paraId="7483B4DF" w14:textId="77777777" w:rsidR="00A21EE0" w:rsidRPr="00F12CBF" w:rsidRDefault="006B090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el siglo XXI, l</w:t>
      </w:r>
      <w:r w:rsidR="0090354D" w:rsidRPr="00F12CBF">
        <w:rPr>
          <w:rFonts w:ascii="Times New Roman" w:hAnsi="Times New Roman" w:cs="Times New Roman"/>
          <w:color w:val="31849B" w:themeColor="accent5" w:themeShade="BF"/>
        </w:rPr>
        <w:t xml:space="preserve">a guerra, como institución social, ha perdido legitimidad como método de resolución de </w:t>
      </w:r>
      <w:r w:rsidRPr="00F12CBF">
        <w:rPr>
          <w:rFonts w:ascii="Times New Roman" w:hAnsi="Times New Roman" w:cs="Times New Roman"/>
          <w:color w:val="31849B" w:themeColor="accent5" w:themeShade="BF"/>
        </w:rPr>
        <w:t xml:space="preserve">los </w:t>
      </w:r>
      <w:r w:rsidR="0090354D" w:rsidRPr="00F12CBF">
        <w:rPr>
          <w:rFonts w:ascii="Times New Roman" w:hAnsi="Times New Roman" w:cs="Times New Roman"/>
          <w:color w:val="31849B" w:themeColor="accent5" w:themeShade="BF"/>
        </w:rPr>
        <w:t>conflictos</w:t>
      </w:r>
      <w:r w:rsidRPr="00F12CBF">
        <w:rPr>
          <w:rFonts w:ascii="Times New Roman" w:hAnsi="Times New Roman" w:cs="Times New Roman"/>
          <w:color w:val="31849B" w:themeColor="accent5" w:themeShade="BF"/>
        </w:rPr>
        <w:t xml:space="preserve"> </w:t>
      </w:r>
      <w:r w:rsidR="00A21EE0" w:rsidRPr="00F12CBF">
        <w:rPr>
          <w:rFonts w:ascii="Times New Roman" w:hAnsi="Times New Roman" w:cs="Times New Roman"/>
          <w:color w:val="31849B" w:themeColor="accent5" w:themeShade="BF"/>
        </w:rPr>
        <w:t>entre naciones</w:t>
      </w:r>
      <w:r w:rsidR="0090354D" w:rsidRPr="00F12CBF">
        <w:rPr>
          <w:rFonts w:ascii="Times New Roman" w:hAnsi="Times New Roman" w:cs="Times New Roman"/>
          <w:color w:val="31849B" w:themeColor="accent5" w:themeShade="BF"/>
        </w:rPr>
        <w:t xml:space="preserve">. Cada vez es </w:t>
      </w:r>
      <w:r w:rsidR="00A21EE0" w:rsidRPr="00F12CBF">
        <w:rPr>
          <w:rFonts w:ascii="Times New Roman" w:hAnsi="Times New Roman" w:cs="Times New Roman"/>
          <w:color w:val="31849B" w:themeColor="accent5" w:themeShade="BF"/>
        </w:rPr>
        <w:t xml:space="preserve">más </w:t>
      </w:r>
      <w:r w:rsidR="0090354D" w:rsidRPr="00F12CBF">
        <w:rPr>
          <w:rFonts w:ascii="Times New Roman" w:hAnsi="Times New Roman" w:cs="Times New Roman"/>
          <w:color w:val="31849B" w:themeColor="accent5" w:themeShade="BF"/>
        </w:rPr>
        <w:t xml:space="preserve">percibida como un instrumento caduco. </w:t>
      </w:r>
      <w:r w:rsidR="00A21EE0" w:rsidRPr="00F12CBF">
        <w:rPr>
          <w:rFonts w:ascii="Times New Roman" w:hAnsi="Times New Roman" w:cs="Times New Roman"/>
          <w:color w:val="31849B" w:themeColor="accent5" w:themeShade="BF"/>
        </w:rPr>
        <w:t>De hecho, s</w:t>
      </w:r>
      <w:r w:rsidR="00926343" w:rsidRPr="00F12CBF">
        <w:rPr>
          <w:rFonts w:ascii="Times New Roman" w:hAnsi="Times New Roman" w:cs="Times New Roman"/>
          <w:color w:val="31849B" w:themeColor="accent5" w:themeShade="BF"/>
        </w:rPr>
        <w:t xml:space="preserve">alvo la guerra entre Palestina e Israel, las </w:t>
      </w:r>
      <w:r w:rsidR="00926343" w:rsidRPr="00F12CBF">
        <w:rPr>
          <w:rFonts w:ascii="Times New Roman" w:hAnsi="Times New Roman" w:cs="Times New Roman"/>
          <w:b/>
          <w:color w:val="31849B" w:themeColor="accent5" w:themeShade="BF"/>
        </w:rPr>
        <w:t>guerras tradicionales entre Estados</w:t>
      </w:r>
      <w:r w:rsidR="00926343" w:rsidRPr="00F12CBF">
        <w:rPr>
          <w:rFonts w:ascii="Times New Roman" w:hAnsi="Times New Roman" w:cs="Times New Roman"/>
          <w:color w:val="31849B" w:themeColor="accent5" w:themeShade="BF"/>
        </w:rPr>
        <w:t xml:space="preserve"> están desapareciendo del panorama global</w:t>
      </w:r>
      <w:r w:rsidR="00A21EE0" w:rsidRPr="00F12CBF">
        <w:rPr>
          <w:rFonts w:ascii="Times New Roman" w:hAnsi="Times New Roman" w:cs="Times New Roman"/>
          <w:color w:val="31849B" w:themeColor="accent5" w:themeShade="BF"/>
        </w:rPr>
        <w:t>.</w:t>
      </w:r>
      <w:r w:rsidR="00926343" w:rsidRPr="00F12CBF">
        <w:rPr>
          <w:rFonts w:ascii="Times New Roman" w:hAnsi="Times New Roman" w:cs="Times New Roman"/>
          <w:color w:val="31849B" w:themeColor="accent5" w:themeShade="BF"/>
        </w:rPr>
        <w:t xml:space="preserve"> </w:t>
      </w:r>
    </w:p>
    <w:p w14:paraId="1EE8C5B7" w14:textId="77777777" w:rsidR="00A21EE0" w:rsidRPr="00F12CBF" w:rsidRDefault="00A21EE0" w:rsidP="00C95BF4">
      <w:pPr>
        <w:spacing w:after="0" w:line="276" w:lineRule="auto"/>
        <w:jc w:val="both"/>
        <w:rPr>
          <w:rFonts w:ascii="Times New Roman" w:hAnsi="Times New Roman" w:cs="Times New Roman"/>
          <w:color w:val="31849B" w:themeColor="accent5" w:themeShade="BF"/>
        </w:rPr>
      </w:pPr>
    </w:p>
    <w:p w14:paraId="15FD85F9" w14:textId="6DE373D0" w:rsidR="001F2056" w:rsidRPr="00F12CBF" w:rsidRDefault="00A21EE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926343"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s</w:t>
      </w:r>
      <w:r w:rsidR="00926343" w:rsidRPr="00F12CBF">
        <w:rPr>
          <w:rFonts w:ascii="Times New Roman" w:hAnsi="Times New Roman" w:cs="Times New Roman"/>
          <w:color w:val="31849B" w:themeColor="accent5" w:themeShade="BF"/>
        </w:rPr>
        <w:t xml:space="preserve"> guerra</w:t>
      </w:r>
      <w:r w:rsidRPr="00F12CBF">
        <w:rPr>
          <w:rFonts w:ascii="Times New Roman" w:hAnsi="Times New Roman" w:cs="Times New Roman"/>
          <w:color w:val="31849B" w:themeColor="accent5" w:themeShade="BF"/>
        </w:rPr>
        <w:t>s</w:t>
      </w:r>
      <w:r w:rsidR="0092634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tradicionales se caracteriza</w:t>
      </w:r>
      <w:r w:rsidR="001C1F6B" w:rsidRPr="00F12CBF">
        <w:rPr>
          <w:rFonts w:ascii="Times New Roman" w:hAnsi="Times New Roman" w:cs="Times New Roman"/>
          <w:color w:val="31849B" w:themeColor="accent5" w:themeShade="BF"/>
        </w:rPr>
        <w:t>ro</w:t>
      </w:r>
      <w:r w:rsidRPr="00F12CBF">
        <w:rPr>
          <w:rFonts w:ascii="Times New Roman" w:hAnsi="Times New Roman" w:cs="Times New Roman"/>
          <w:color w:val="31849B" w:themeColor="accent5" w:themeShade="BF"/>
        </w:rPr>
        <w:t xml:space="preserve">n por </w:t>
      </w:r>
      <w:r w:rsidR="002A5ABA" w:rsidRPr="00F12CBF">
        <w:rPr>
          <w:rFonts w:ascii="Times New Roman" w:hAnsi="Times New Roman" w:cs="Times New Roman"/>
          <w:color w:val="31849B" w:themeColor="accent5" w:themeShade="BF"/>
        </w:rPr>
        <w:t xml:space="preserve">su grado de </w:t>
      </w:r>
      <w:r w:rsidR="00926343" w:rsidRPr="00F12CBF">
        <w:rPr>
          <w:rFonts w:ascii="Times New Roman" w:hAnsi="Times New Roman" w:cs="Times New Roman"/>
          <w:b/>
          <w:color w:val="31849B" w:themeColor="accent5" w:themeShade="BF"/>
        </w:rPr>
        <w:t>industrializa</w:t>
      </w:r>
      <w:r w:rsidR="002A5ABA" w:rsidRPr="00F12CBF">
        <w:rPr>
          <w:rFonts w:ascii="Times New Roman" w:hAnsi="Times New Roman" w:cs="Times New Roman"/>
          <w:b/>
          <w:color w:val="31849B" w:themeColor="accent5" w:themeShade="BF"/>
        </w:rPr>
        <w:t xml:space="preserve">ción </w:t>
      </w:r>
      <w:r w:rsidRPr="00F12CBF">
        <w:rPr>
          <w:rFonts w:ascii="Times New Roman" w:hAnsi="Times New Roman" w:cs="Times New Roman"/>
          <w:color w:val="31849B" w:themeColor="accent5" w:themeShade="BF"/>
        </w:rPr>
        <w:t xml:space="preserve">y </w:t>
      </w:r>
      <w:r w:rsidR="002A5ABA" w:rsidRPr="00F12CBF">
        <w:rPr>
          <w:rFonts w:ascii="Times New Roman" w:hAnsi="Times New Roman" w:cs="Times New Roman"/>
          <w:color w:val="31849B" w:themeColor="accent5" w:themeShade="BF"/>
        </w:rPr>
        <w:t xml:space="preserve">por </w:t>
      </w:r>
      <w:r w:rsidRPr="00F12CBF">
        <w:rPr>
          <w:rFonts w:ascii="Times New Roman" w:hAnsi="Times New Roman" w:cs="Times New Roman"/>
          <w:color w:val="31849B" w:themeColor="accent5" w:themeShade="BF"/>
        </w:rPr>
        <w:t xml:space="preserve">confrontar </w:t>
      </w:r>
      <w:r w:rsidR="001C1F6B"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dos o más </w:t>
      </w:r>
      <w:r w:rsidR="00926343" w:rsidRPr="00F12CBF">
        <w:rPr>
          <w:rFonts w:ascii="Times New Roman" w:hAnsi="Times New Roman" w:cs="Times New Roman"/>
          <w:color w:val="31849B" w:themeColor="accent5" w:themeShade="BF"/>
        </w:rPr>
        <w:t>Estados</w:t>
      </w:r>
      <w:r w:rsidR="001C1F6B" w:rsidRPr="00F12CBF">
        <w:rPr>
          <w:rFonts w:ascii="Times New Roman" w:hAnsi="Times New Roman" w:cs="Times New Roman"/>
          <w:color w:val="31849B" w:themeColor="accent5" w:themeShade="BF"/>
        </w:rPr>
        <w:t>. En estas</w:t>
      </w:r>
      <w:r w:rsidRPr="00F12CBF">
        <w:rPr>
          <w:rFonts w:ascii="Times New Roman" w:hAnsi="Times New Roman" w:cs="Times New Roman"/>
          <w:color w:val="31849B" w:themeColor="accent5" w:themeShade="BF"/>
        </w:rPr>
        <w:t xml:space="preserve"> formas bélicas</w:t>
      </w:r>
      <w:r w:rsidR="001C1F6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926343" w:rsidRPr="00F12CBF">
        <w:rPr>
          <w:rFonts w:ascii="Times New Roman" w:hAnsi="Times New Roman" w:cs="Times New Roman"/>
          <w:color w:val="31849B" w:themeColor="accent5" w:themeShade="BF"/>
        </w:rPr>
        <w:t xml:space="preserve">un combate </w:t>
      </w:r>
      <w:r w:rsidRPr="00F12CBF">
        <w:rPr>
          <w:rFonts w:ascii="Times New Roman" w:hAnsi="Times New Roman" w:cs="Times New Roman"/>
          <w:color w:val="31849B" w:themeColor="accent5" w:themeShade="BF"/>
        </w:rPr>
        <w:t>en particular e</w:t>
      </w:r>
      <w:r w:rsidR="001C1F6B" w:rsidRPr="00F12CBF">
        <w:rPr>
          <w:rFonts w:ascii="Times New Roman" w:hAnsi="Times New Roman" w:cs="Times New Roman"/>
          <w:color w:val="31849B" w:themeColor="accent5" w:themeShade="BF"/>
        </w:rPr>
        <w:t>ra</w:t>
      </w:r>
      <w:r w:rsidRPr="00F12CBF">
        <w:rPr>
          <w:rFonts w:ascii="Times New Roman" w:hAnsi="Times New Roman" w:cs="Times New Roman"/>
          <w:color w:val="31849B" w:themeColor="accent5" w:themeShade="BF"/>
        </w:rPr>
        <w:t xml:space="preserve"> el que </w:t>
      </w:r>
      <w:r w:rsidR="001C1F6B" w:rsidRPr="00F12CBF">
        <w:rPr>
          <w:rFonts w:ascii="Times New Roman" w:hAnsi="Times New Roman" w:cs="Times New Roman"/>
          <w:color w:val="31849B" w:themeColor="accent5" w:themeShade="BF"/>
        </w:rPr>
        <w:t>decidía</w:t>
      </w:r>
      <w:r w:rsidR="00926343" w:rsidRPr="00F12CBF">
        <w:rPr>
          <w:rFonts w:ascii="Times New Roman" w:hAnsi="Times New Roman" w:cs="Times New Roman"/>
          <w:color w:val="31849B" w:themeColor="accent5" w:themeShade="BF"/>
        </w:rPr>
        <w:t xml:space="preserve"> la victoria.</w:t>
      </w:r>
      <w:r w:rsidR="001F2056"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Hoy el porcentaje de guerras en que un combate decide la victoria militar </w:t>
      </w:r>
      <w:r w:rsidR="001C1F6B" w:rsidRPr="00F12CBF">
        <w:rPr>
          <w:rFonts w:ascii="Times New Roman" w:hAnsi="Times New Roman" w:cs="Times New Roman"/>
          <w:color w:val="31849B" w:themeColor="accent5" w:themeShade="BF"/>
        </w:rPr>
        <w:t>es inferior a</w:t>
      </w:r>
      <w:r w:rsidRPr="00F12CBF">
        <w:rPr>
          <w:rFonts w:ascii="Times New Roman" w:hAnsi="Times New Roman" w:cs="Times New Roman"/>
          <w:color w:val="31849B" w:themeColor="accent5" w:themeShade="BF"/>
        </w:rPr>
        <w:t xml:space="preserve"> 10</w:t>
      </w:r>
      <w:r w:rsidR="00D9434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w:t>
      </w:r>
      <w:r w:rsidR="002A5AB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En </w:t>
      </w:r>
      <w:r w:rsidR="009A6D58" w:rsidRPr="00F12CBF">
        <w:rPr>
          <w:rFonts w:ascii="Times New Roman" w:hAnsi="Times New Roman" w:cs="Times New Roman"/>
          <w:color w:val="31849B" w:themeColor="accent5" w:themeShade="BF"/>
        </w:rPr>
        <w:t>la década de 19</w:t>
      </w:r>
      <w:r w:rsidRPr="00F12CBF">
        <w:rPr>
          <w:rFonts w:ascii="Times New Roman" w:hAnsi="Times New Roman" w:cs="Times New Roman"/>
          <w:color w:val="31849B" w:themeColor="accent5" w:themeShade="BF"/>
        </w:rPr>
        <w:t>90, el porcentaje era de 23</w:t>
      </w:r>
      <w:r w:rsidR="00D9434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y h</w:t>
      </w:r>
      <w:r w:rsidR="001F2056" w:rsidRPr="00F12CBF">
        <w:rPr>
          <w:rFonts w:ascii="Times New Roman" w:hAnsi="Times New Roman" w:cs="Times New Roman"/>
          <w:color w:val="31849B" w:themeColor="accent5" w:themeShade="BF"/>
        </w:rPr>
        <w:t xml:space="preserve">ace cincuenta años </w:t>
      </w:r>
      <w:r w:rsidRPr="00F12CBF">
        <w:rPr>
          <w:rFonts w:ascii="Times New Roman" w:hAnsi="Times New Roman" w:cs="Times New Roman"/>
          <w:color w:val="31849B" w:themeColor="accent5" w:themeShade="BF"/>
        </w:rPr>
        <w:t xml:space="preserve">todas </w:t>
      </w:r>
      <w:r w:rsidR="001F2056" w:rsidRPr="00F12CBF">
        <w:rPr>
          <w:rFonts w:ascii="Times New Roman" w:hAnsi="Times New Roman" w:cs="Times New Roman"/>
          <w:color w:val="31849B" w:themeColor="accent5" w:themeShade="BF"/>
        </w:rPr>
        <w:t xml:space="preserve">las guerras terminaban con la victoria militar de una de las partes. </w:t>
      </w:r>
    </w:p>
    <w:p w14:paraId="12043BF4" w14:textId="77777777" w:rsidR="0090354D" w:rsidRPr="00F12CBF" w:rsidRDefault="0090354D" w:rsidP="00C95BF4">
      <w:pPr>
        <w:spacing w:after="0" w:line="276" w:lineRule="auto"/>
        <w:jc w:val="both"/>
        <w:rPr>
          <w:rFonts w:ascii="Times New Roman" w:hAnsi="Times New Roman" w:cs="Times New Roman"/>
          <w:color w:val="31849B" w:themeColor="accent5" w:themeShade="BF"/>
        </w:rPr>
      </w:pPr>
    </w:p>
    <w:p w14:paraId="68F511AF" w14:textId="0B2ED23A" w:rsidR="00E63D94" w:rsidRPr="00F12CBF" w:rsidRDefault="00A21EE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w:t>
      </w:r>
      <w:r w:rsidR="0090354D" w:rsidRPr="00F12CBF">
        <w:rPr>
          <w:rFonts w:ascii="Times New Roman" w:hAnsi="Times New Roman" w:cs="Times New Roman"/>
          <w:color w:val="31849B" w:themeColor="accent5" w:themeShade="BF"/>
        </w:rPr>
        <w:t xml:space="preserve"> nueva </w:t>
      </w:r>
      <w:r w:rsidRPr="00F12CBF">
        <w:rPr>
          <w:rFonts w:ascii="Times New Roman" w:hAnsi="Times New Roman" w:cs="Times New Roman"/>
          <w:color w:val="31849B" w:themeColor="accent5" w:themeShade="BF"/>
        </w:rPr>
        <w:t xml:space="preserve">generación de </w:t>
      </w:r>
      <w:r w:rsidR="0090354D" w:rsidRPr="00F12CBF">
        <w:rPr>
          <w:rFonts w:ascii="Times New Roman" w:hAnsi="Times New Roman" w:cs="Times New Roman"/>
          <w:color w:val="31849B" w:themeColor="accent5" w:themeShade="BF"/>
        </w:rPr>
        <w:t xml:space="preserve">conflictos armados tiene como común denominador la aparición de </w:t>
      </w:r>
      <w:r w:rsidR="0090354D" w:rsidRPr="00F12CBF">
        <w:rPr>
          <w:rFonts w:ascii="Times New Roman" w:hAnsi="Times New Roman" w:cs="Times New Roman"/>
          <w:b/>
          <w:color w:val="31849B" w:themeColor="accent5" w:themeShade="BF"/>
        </w:rPr>
        <w:t>actores no estatales</w:t>
      </w:r>
      <w:r w:rsidR="0090354D" w:rsidRPr="00F12CBF">
        <w:rPr>
          <w:rFonts w:ascii="Times New Roman" w:hAnsi="Times New Roman" w:cs="Times New Roman"/>
          <w:color w:val="31849B" w:themeColor="accent5" w:themeShade="BF"/>
        </w:rPr>
        <w:t xml:space="preserve">. </w:t>
      </w:r>
      <w:r w:rsidR="006B4A29" w:rsidRPr="00F12CBF">
        <w:rPr>
          <w:rFonts w:ascii="Times New Roman" w:hAnsi="Times New Roman" w:cs="Times New Roman"/>
          <w:color w:val="31849B" w:themeColor="accent5" w:themeShade="BF"/>
        </w:rPr>
        <w:t xml:space="preserve">Si en las guerras del pasado eran los ejércitos nacionales los que se enfrentaban entre sí, en los conflictos contemporáneos </w:t>
      </w:r>
      <w:r w:rsidR="004A2722" w:rsidRPr="00F12CBF">
        <w:rPr>
          <w:rFonts w:ascii="Times New Roman" w:hAnsi="Times New Roman" w:cs="Times New Roman"/>
          <w:color w:val="31849B" w:themeColor="accent5" w:themeShade="BF"/>
        </w:rPr>
        <w:t xml:space="preserve">se </w:t>
      </w:r>
      <w:r w:rsidR="006B4A29" w:rsidRPr="00F12CBF">
        <w:rPr>
          <w:rFonts w:ascii="Times New Roman" w:hAnsi="Times New Roman" w:cs="Times New Roman"/>
          <w:color w:val="31849B" w:themeColor="accent5" w:themeShade="BF"/>
        </w:rPr>
        <w:t xml:space="preserve">lucha </w:t>
      </w:r>
      <w:r w:rsidR="00825532" w:rsidRPr="00F12CBF">
        <w:rPr>
          <w:rFonts w:ascii="Times New Roman" w:hAnsi="Times New Roman" w:cs="Times New Roman"/>
          <w:color w:val="31849B" w:themeColor="accent5" w:themeShade="BF"/>
        </w:rPr>
        <w:t xml:space="preserve">principalmente </w:t>
      </w:r>
      <w:r w:rsidR="006B4A29" w:rsidRPr="00F12CBF">
        <w:rPr>
          <w:rFonts w:ascii="Times New Roman" w:hAnsi="Times New Roman" w:cs="Times New Roman"/>
          <w:color w:val="31849B" w:themeColor="accent5" w:themeShade="BF"/>
        </w:rPr>
        <w:t xml:space="preserve">contra </w:t>
      </w:r>
      <w:r w:rsidR="006B4A29" w:rsidRPr="00F12CBF">
        <w:rPr>
          <w:rFonts w:ascii="Times New Roman" w:hAnsi="Times New Roman" w:cs="Times New Roman"/>
          <w:b/>
          <w:color w:val="31849B" w:themeColor="accent5" w:themeShade="BF"/>
        </w:rPr>
        <w:t>milicias</w:t>
      </w:r>
      <w:r w:rsidR="006B4A29"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1B5B1ED6" w14:textId="77777777" w:rsidR="00823A0D" w:rsidRPr="00F12CBF" w:rsidRDefault="00823A0D" w:rsidP="00C95BF4">
      <w:pPr>
        <w:spacing w:after="0" w:line="276" w:lineRule="auto"/>
        <w:jc w:val="both"/>
        <w:rPr>
          <w:rFonts w:ascii="Times New Roman" w:hAnsi="Times New Roman" w:cs="Times New Roman"/>
          <w:color w:val="31849B" w:themeColor="accent5" w:themeShade="BF"/>
        </w:rPr>
      </w:pPr>
    </w:p>
    <w:p w14:paraId="11BAB303" w14:textId="77777777" w:rsidR="00823A0D" w:rsidRPr="00F12CBF" w:rsidRDefault="00823A0D"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2FCBF1D2" w14:textId="77777777" w:rsidTr="005A2B85">
        <w:tc>
          <w:tcPr>
            <w:tcW w:w="9033" w:type="dxa"/>
            <w:gridSpan w:val="2"/>
            <w:shd w:val="clear" w:color="auto" w:fill="0D0D0D" w:themeFill="text1" w:themeFillTint="F2"/>
          </w:tcPr>
          <w:p w14:paraId="447AA2FF"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21CD3DA" w14:textId="77777777" w:rsidTr="005A2B85">
        <w:tc>
          <w:tcPr>
            <w:tcW w:w="2518" w:type="dxa"/>
          </w:tcPr>
          <w:p w14:paraId="3E08CF52"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30641F2" w14:textId="3ECA66F2" w:rsidR="00DA3480"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3480" w:rsidRPr="00F12CBF">
              <w:rPr>
                <w:rFonts w:ascii="Times New Roman" w:hAnsi="Times New Roman" w:cs="Times New Roman"/>
                <w:color w:val="31849B" w:themeColor="accent5" w:themeShade="BF"/>
                <w:sz w:val="24"/>
                <w:szCs w:val="24"/>
              </w:rPr>
              <w:t>_0</w:t>
            </w:r>
            <w:r w:rsidR="00295A1D" w:rsidRPr="00F12CBF">
              <w:rPr>
                <w:rFonts w:ascii="Times New Roman" w:hAnsi="Times New Roman" w:cs="Times New Roman"/>
                <w:color w:val="31849B" w:themeColor="accent5" w:themeShade="BF"/>
                <w:sz w:val="24"/>
                <w:szCs w:val="24"/>
              </w:rPr>
              <w:t>1</w:t>
            </w:r>
            <w:r w:rsidR="00DA3480" w:rsidRPr="00F12CBF">
              <w:rPr>
                <w:rFonts w:ascii="Times New Roman" w:hAnsi="Times New Roman" w:cs="Times New Roman"/>
                <w:color w:val="31849B" w:themeColor="accent5" w:themeShade="BF"/>
                <w:sz w:val="24"/>
                <w:szCs w:val="24"/>
              </w:rPr>
              <w:t>_IMG0</w:t>
            </w:r>
            <w:r w:rsidR="00C636B1" w:rsidRPr="00F12CBF">
              <w:rPr>
                <w:rFonts w:ascii="Times New Roman" w:hAnsi="Times New Roman" w:cs="Times New Roman"/>
                <w:color w:val="31849B" w:themeColor="accent5" w:themeShade="BF"/>
                <w:sz w:val="24"/>
                <w:szCs w:val="24"/>
              </w:rPr>
              <w:t>8</w:t>
            </w:r>
          </w:p>
        </w:tc>
      </w:tr>
      <w:tr w:rsidR="00F12CBF" w:rsidRPr="00F12CBF" w14:paraId="09207115" w14:textId="77777777" w:rsidTr="005A2B85">
        <w:tc>
          <w:tcPr>
            <w:tcW w:w="2518" w:type="dxa"/>
          </w:tcPr>
          <w:p w14:paraId="36F8449D"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6D6CFC85" w14:textId="307C0FB5" w:rsidR="00DA3480" w:rsidRPr="00F12CBF" w:rsidRDefault="008D1CD0"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Rebeldes chiitas en Siria controlan una instalación militar en 2013 </w:t>
            </w:r>
          </w:p>
        </w:tc>
      </w:tr>
      <w:tr w:rsidR="00F12CBF" w:rsidRPr="00F12CBF" w14:paraId="69DD788A" w14:textId="77777777" w:rsidTr="005A2B85">
        <w:tc>
          <w:tcPr>
            <w:tcW w:w="2518" w:type="dxa"/>
          </w:tcPr>
          <w:p w14:paraId="3C9EE25C"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365EB1F3" w14:textId="01183145" w:rsidR="00DA3480" w:rsidRPr="00F12CBF" w:rsidRDefault="008D1CD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Número de la imagen 165192914</w:t>
            </w:r>
          </w:p>
        </w:tc>
      </w:tr>
      <w:tr w:rsidR="00DA3480" w:rsidRPr="00F12CBF" w14:paraId="4AD3BEC1" w14:textId="77777777" w:rsidTr="005A2B85">
        <w:tc>
          <w:tcPr>
            <w:tcW w:w="2518" w:type="dxa"/>
          </w:tcPr>
          <w:p w14:paraId="706627FD"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1A18F74B" w14:textId="5E221C62" w:rsidR="00DA3480" w:rsidRPr="00F12CBF" w:rsidRDefault="008D1CD0" w:rsidP="009A6D58">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m</w:t>
            </w:r>
            <w:r w:rsidR="00DA3480" w:rsidRPr="00F12CBF">
              <w:rPr>
                <w:rFonts w:ascii="Times New Roman" w:hAnsi="Times New Roman" w:cs="Times New Roman"/>
                <w:color w:val="31849B" w:themeColor="accent5" w:themeShade="BF"/>
                <w:sz w:val="24"/>
                <w:szCs w:val="24"/>
              </w:rPr>
              <w:t xml:space="preserve">ilicias </w:t>
            </w:r>
            <w:r w:rsidRPr="00F12CBF">
              <w:rPr>
                <w:rFonts w:ascii="Times New Roman" w:hAnsi="Times New Roman" w:cs="Times New Roman"/>
                <w:color w:val="31849B" w:themeColor="accent5" w:themeShade="BF"/>
                <w:sz w:val="24"/>
                <w:szCs w:val="24"/>
              </w:rPr>
              <w:t xml:space="preserve">son la forma prototípica de las organizaciones no estatales. Se componen de hombres que son reclutados por la fuerza, o que toman </w:t>
            </w:r>
            <w:r w:rsidR="009A6D58" w:rsidRPr="00F12CBF">
              <w:rPr>
                <w:rFonts w:ascii="Times New Roman" w:hAnsi="Times New Roman" w:cs="Times New Roman"/>
                <w:color w:val="31849B" w:themeColor="accent5" w:themeShade="BF"/>
                <w:sz w:val="24"/>
                <w:szCs w:val="24"/>
              </w:rPr>
              <w:t xml:space="preserve">de manera </w:t>
            </w:r>
            <w:r w:rsidRPr="00F12CBF">
              <w:rPr>
                <w:rFonts w:ascii="Times New Roman" w:hAnsi="Times New Roman" w:cs="Times New Roman"/>
                <w:color w:val="31849B" w:themeColor="accent5" w:themeShade="BF"/>
                <w:sz w:val="24"/>
                <w:szCs w:val="24"/>
              </w:rPr>
              <w:t>voluntaria</w:t>
            </w:r>
            <w:r w:rsidR="009A6D58"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las armas para defender un proyecto</w:t>
            </w:r>
            <w:r w:rsidR="009A6D58" w:rsidRPr="00F12CBF">
              <w:rPr>
                <w:rFonts w:ascii="Times New Roman" w:hAnsi="Times New Roman" w:cs="Times New Roman"/>
                <w:color w:val="31849B" w:themeColor="accent5" w:themeShade="BF"/>
                <w:sz w:val="24"/>
                <w:szCs w:val="24"/>
              </w:rPr>
              <w:t>, causa</w:t>
            </w:r>
            <w:r w:rsidRPr="00F12CBF">
              <w:rPr>
                <w:rFonts w:ascii="Times New Roman" w:hAnsi="Times New Roman" w:cs="Times New Roman"/>
                <w:color w:val="31849B" w:themeColor="accent5" w:themeShade="BF"/>
                <w:sz w:val="24"/>
                <w:szCs w:val="24"/>
              </w:rPr>
              <w:t xml:space="preserve"> </w:t>
            </w:r>
            <w:r w:rsidR="009A6D58" w:rsidRPr="00F12CBF">
              <w:rPr>
                <w:rFonts w:ascii="Times New Roman" w:hAnsi="Times New Roman" w:cs="Times New Roman"/>
                <w:color w:val="31849B" w:themeColor="accent5" w:themeShade="BF"/>
                <w:sz w:val="24"/>
                <w:szCs w:val="24"/>
              </w:rPr>
              <w:t>o credo del que están convencidos</w:t>
            </w:r>
            <w:r w:rsidRPr="00F12CBF">
              <w:rPr>
                <w:rFonts w:ascii="Times New Roman" w:hAnsi="Times New Roman" w:cs="Times New Roman"/>
                <w:color w:val="31849B" w:themeColor="accent5" w:themeShade="BF"/>
                <w:sz w:val="24"/>
                <w:szCs w:val="24"/>
              </w:rPr>
              <w:t xml:space="preserve"> o </w:t>
            </w:r>
            <w:r w:rsidR="009A6D58" w:rsidRPr="00F12CBF">
              <w:rPr>
                <w:rFonts w:ascii="Times New Roman" w:hAnsi="Times New Roman" w:cs="Times New Roman"/>
                <w:color w:val="31849B" w:themeColor="accent5" w:themeShade="BF"/>
                <w:sz w:val="24"/>
                <w:szCs w:val="24"/>
              </w:rPr>
              <w:t xml:space="preserve">porque están </w:t>
            </w:r>
            <w:r w:rsidRPr="00F12CBF">
              <w:rPr>
                <w:rFonts w:ascii="Times New Roman" w:hAnsi="Times New Roman" w:cs="Times New Roman"/>
                <w:color w:val="31849B" w:themeColor="accent5" w:themeShade="BF"/>
                <w:sz w:val="24"/>
                <w:szCs w:val="24"/>
              </w:rPr>
              <w:t xml:space="preserve">al servicio de empresarios </w:t>
            </w:r>
            <w:r w:rsidR="009A6D58" w:rsidRPr="00F12CBF">
              <w:rPr>
                <w:rFonts w:ascii="Times New Roman" w:hAnsi="Times New Roman" w:cs="Times New Roman"/>
                <w:color w:val="31849B" w:themeColor="accent5" w:themeShade="BF"/>
                <w:sz w:val="24"/>
                <w:szCs w:val="24"/>
              </w:rPr>
              <w:t>y/</w:t>
            </w:r>
            <w:r w:rsidRPr="00F12CBF">
              <w:rPr>
                <w:rFonts w:ascii="Times New Roman" w:hAnsi="Times New Roman" w:cs="Times New Roman"/>
                <w:color w:val="31849B" w:themeColor="accent5" w:themeShade="BF"/>
                <w:sz w:val="24"/>
                <w:szCs w:val="24"/>
              </w:rPr>
              <w:t xml:space="preserve">o políticos. Pueden recibir o no una paga regular. Las milicias incluyen variantes como los paramilitares y los mercenarios. </w:t>
            </w:r>
          </w:p>
        </w:tc>
      </w:tr>
    </w:tbl>
    <w:p w14:paraId="4BEC8A90" w14:textId="77777777" w:rsidR="00E63D94" w:rsidRPr="00F12CBF" w:rsidRDefault="00E63D94" w:rsidP="00C95BF4">
      <w:pPr>
        <w:spacing w:after="0" w:line="276" w:lineRule="auto"/>
        <w:jc w:val="both"/>
        <w:rPr>
          <w:rFonts w:ascii="Times New Roman" w:hAnsi="Times New Roman" w:cs="Times New Roman"/>
          <w:color w:val="31849B" w:themeColor="accent5" w:themeShade="BF"/>
        </w:rPr>
      </w:pPr>
    </w:p>
    <w:p w14:paraId="734FA5FE" w14:textId="26AA8F97" w:rsidR="006B4A29" w:rsidRPr="00F12CBF" w:rsidRDefault="009A6D5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w:t>
      </w:r>
      <w:r w:rsidR="004A2722" w:rsidRPr="00F12CBF">
        <w:rPr>
          <w:rFonts w:ascii="Times New Roman" w:hAnsi="Times New Roman" w:cs="Times New Roman"/>
          <w:color w:val="31849B" w:themeColor="accent5" w:themeShade="BF"/>
        </w:rPr>
        <w:t xml:space="preserve">as organizaciones armadas generalmente están relacionadas con </w:t>
      </w:r>
      <w:r w:rsidR="00823A0D" w:rsidRPr="00F12CBF">
        <w:rPr>
          <w:rFonts w:ascii="Times New Roman" w:hAnsi="Times New Roman" w:cs="Times New Roman"/>
          <w:color w:val="31849B" w:themeColor="accent5" w:themeShade="BF"/>
        </w:rPr>
        <w:t>grupos</w:t>
      </w:r>
      <w:r w:rsidR="004A2722" w:rsidRPr="00F12CBF">
        <w:rPr>
          <w:rFonts w:ascii="Times New Roman" w:hAnsi="Times New Roman" w:cs="Times New Roman"/>
          <w:color w:val="31849B" w:themeColor="accent5" w:themeShade="BF"/>
        </w:rPr>
        <w:t xml:space="preserve"> </w:t>
      </w:r>
      <w:r w:rsidR="00823A0D" w:rsidRPr="00F12CBF">
        <w:rPr>
          <w:rFonts w:ascii="Times New Roman" w:hAnsi="Times New Roman" w:cs="Times New Roman"/>
          <w:color w:val="31849B" w:themeColor="accent5" w:themeShade="BF"/>
        </w:rPr>
        <w:t>contrincantes de</w:t>
      </w:r>
      <w:r w:rsidR="004A2722" w:rsidRPr="00F12CBF">
        <w:rPr>
          <w:rFonts w:ascii="Times New Roman" w:hAnsi="Times New Roman" w:cs="Times New Roman"/>
          <w:color w:val="31849B" w:themeColor="accent5" w:themeShade="BF"/>
        </w:rPr>
        <w:t xml:space="preserve"> Estados Unidos y </w:t>
      </w:r>
      <w:r w:rsidR="00823A0D" w:rsidRPr="00F12CBF">
        <w:rPr>
          <w:rFonts w:ascii="Times New Roman" w:hAnsi="Times New Roman" w:cs="Times New Roman"/>
          <w:color w:val="31849B" w:themeColor="accent5" w:themeShade="BF"/>
        </w:rPr>
        <w:t xml:space="preserve">de </w:t>
      </w:r>
      <w:r w:rsidR="004A2722" w:rsidRPr="00F12CBF">
        <w:rPr>
          <w:rFonts w:ascii="Times New Roman" w:hAnsi="Times New Roman" w:cs="Times New Roman"/>
          <w:color w:val="31849B" w:themeColor="accent5" w:themeShade="BF"/>
        </w:rPr>
        <w:t xml:space="preserve">sus aliados </w:t>
      </w:r>
      <w:r w:rsidR="00823A0D" w:rsidRPr="00F12CBF">
        <w:rPr>
          <w:rFonts w:ascii="Times New Roman" w:hAnsi="Times New Roman" w:cs="Times New Roman"/>
          <w:color w:val="31849B" w:themeColor="accent5" w:themeShade="BF"/>
        </w:rPr>
        <w:t>en el liderazgo d</w:t>
      </w:r>
      <w:r w:rsidR="004A2722" w:rsidRPr="00F12CBF">
        <w:rPr>
          <w:rFonts w:ascii="Times New Roman" w:hAnsi="Times New Roman" w:cs="Times New Roman"/>
          <w:color w:val="31849B" w:themeColor="accent5" w:themeShade="BF"/>
        </w:rPr>
        <w:t xml:space="preserve">el proceso de globalización. La organización </w:t>
      </w:r>
      <w:r w:rsidR="004D46E4" w:rsidRPr="00F12CBF">
        <w:rPr>
          <w:rFonts w:ascii="Times New Roman" w:hAnsi="Times New Roman" w:cs="Times New Roman"/>
          <w:b/>
          <w:i/>
          <w:color w:val="31849B" w:themeColor="accent5" w:themeShade="BF"/>
        </w:rPr>
        <w:t>Al Qaeda</w:t>
      </w:r>
      <w:r w:rsidR="004A2722" w:rsidRPr="00F12CBF">
        <w:rPr>
          <w:rFonts w:ascii="Times New Roman" w:hAnsi="Times New Roman" w:cs="Times New Roman"/>
          <w:color w:val="31849B" w:themeColor="accent5" w:themeShade="BF"/>
        </w:rPr>
        <w:t xml:space="preserve"> constituye el modelo de la nueva era de conflictos.</w:t>
      </w:r>
    </w:p>
    <w:p w14:paraId="209C2910" w14:textId="77777777" w:rsidR="004A2722" w:rsidRPr="00F12CBF" w:rsidRDefault="004A2722" w:rsidP="00C95BF4">
      <w:pPr>
        <w:spacing w:after="0" w:line="276" w:lineRule="auto"/>
        <w:jc w:val="both"/>
        <w:rPr>
          <w:rFonts w:ascii="Times New Roman" w:hAnsi="Times New Roman" w:cs="Times New Roman"/>
          <w:color w:val="31849B" w:themeColor="accent5" w:themeShade="BF"/>
        </w:rPr>
      </w:pPr>
    </w:p>
    <w:p w14:paraId="734D1237" w14:textId="55DD190A" w:rsidR="006B4A29" w:rsidRPr="00F12CBF" w:rsidRDefault="006B4A2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algunos casos, </w:t>
      </w:r>
      <w:r w:rsidR="009A6D58" w:rsidRPr="00F12CBF">
        <w:rPr>
          <w:rFonts w:ascii="Times New Roman" w:hAnsi="Times New Roman" w:cs="Times New Roman"/>
          <w:color w:val="31849B" w:themeColor="accent5" w:themeShade="BF"/>
        </w:rPr>
        <w:t xml:space="preserve">los </w:t>
      </w:r>
      <w:r w:rsidRPr="00F12CBF">
        <w:rPr>
          <w:rFonts w:ascii="Times New Roman" w:hAnsi="Times New Roman" w:cs="Times New Roman"/>
          <w:color w:val="31849B" w:themeColor="accent5" w:themeShade="BF"/>
        </w:rPr>
        <w:t xml:space="preserve">actores </w:t>
      </w:r>
      <w:r w:rsidR="009A6D58" w:rsidRPr="00F12CBF">
        <w:rPr>
          <w:rFonts w:ascii="Times New Roman" w:hAnsi="Times New Roman" w:cs="Times New Roman"/>
          <w:color w:val="31849B" w:themeColor="accent5" w:themeShade="BF"/>
        </w:rPr>
        <w:t>armados no estatales</w:t>
      </w:r>
      <w:r w:rsidR="00A21EE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despliegan capacidades militares semejantes a </w:t>
      </w:r>
      <w:r w:rsidR="009A6D58" w:rsidRPr="00F12CBF">
        <w:rPr>
          <w:rFonts w:ascii="Times New Roman" w:hAnsi="Times New Roman" w:cs="Times New Roman"/>
          <w:color w:val="31849B" w:themeColor="accent5" w:themeShade="BF"/>
        </w:rPr>
        <w:t xml:space="preserve">las de los </w:t>
      </w:r>
      <w:r w:rsidRPr="00F12CBF">
        <w:rPr>
          <w:rFonts w:ascii="Times New Roman" w:hAnsi="Times New Roman" w:cs="Times New Roman"/>
          <w:color w:val="31849B" w:themeColor="accent5" w:themeShade="BF"/>
        </w:rPr>
        <w:t xml:space="preserve">Estados nacionales. </w:t>
      </w:r>
      <w:r w:rsidR="00A21EE0" w:rsidRPr="00F12CBF">
        <w:rPr>
          <w:rFonts w:ascii="Times New Roman" w:hAnsi="Times New Roman" w:cs="Times New Roman"/>
          <w:color w:val="31849B" w:themeColor="accent5" w:themeShade="BF"/>
        </w:rPr>
        <w:t xml:space="preserve">Los nuevos actores generalmente están relacionados con actividades como </w:t>
      </w:r>
      <w:r w:rsidRPr="00F12CBF">
        <w:rPr>
          <w:rFonts w:ascii="Times New Roman" w:hAnsi="Times New Roman" w:cs="Times New Roman"/>
          <w:color w:val="31849B" w:themeColor="accent5" w:themeShade="BF"/>
        </w:rPr>
        <w:t xml:space="preserve">el </w:t>
      </w:r>
      <w:r w:rsidR="004A2722" w:rsidRPr="00F12CBF">
        <w:rPr>
          <w:rFonts w:ascii="Times New Roman" w:hAnsi="Times New Roman" w:cs="Times New Roman"/>
          <w:b/>
          <w:color w:val="31849B" w:themeColor="accent5" w:themeShade="BF"/>
        </w:rPr>
        <w:t>fundamentalismo</w:t>
      </w:r>
      <w:r w:rsidR="0043543B" w:rsidRPr="00F12CBF">
        <w:rPr>
          <w:rFonts w:ascii="Times New Roman" w:hAnsi="Times New Roman" w:cs="Times New Roman"/>
          <w:b/>
          <w:color w:val="31849B" w:themeColor="accent5" w:themeShade="BF"/>
        </w:rPr>
        <w:t xml:space="preserve"> </w:t>
      </w:r>
      <w:r w:rsidR="0043543B" w:rsidRPr="00F12CBF">
        <w:rPr>
          <w:rFonts w:ascii="Times New Roman" w:hAnsi="Times New Roman" w:cs="Times New Roman"/>
          <w:color w:val="31849B" w:themeColor="accent5" w:themeShade="BF"/>
          <w:u w:val="single"/>
        </w:rPr>
        <w:t>[</w:t>
      </w:r>
      <w:hyperlink r:id="rId21" w:history="1">
        <w:r w:rsidR="0043543B" w:rsidRPr="00F12CBF">
          <w:rPr>
            <w:rStyle w:val="Hipervnculo"/>
            <w:rFonts w:ascii="Times New Roman" w:hAnsi="Times New Roman" w:cs="Times New Roman"/>
            <w:color w:val="31849B" w:themeColor="accent5" w:themeShade="BF"/>
          </w:rPr>
          <w:t>VER</w:t>
        </w:r>
      </w:hyperlink>
      <w:r w:rsidR="0043543B" w:rsidRPr="00F12CBF">
        <w:rPr>
          <w:rFonts w:ascii="Times New Roman" w:hAnsi="Times New Roman" w:cs="Times New Roman"/>
          <w:color w:val="31849B" w:themeColor="accent5" w:themeShade="BF"/>
          <w:u w:val="single"/>
        </w:rPr>
        <w:t>]</w:t>
      </w:r>
      <w:r w:rsidR="004A272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la </w:t>
      </w:r>
      <w:r w:rsidRPr="00F12CBF">
        <w:rPr>
          <w:rFonts w:ascii="Times New Roman" w:hAnsi="Times New Roman" w:cs="Times New Roman"/>
          <w:b/>
          <w:color w:val="31849B" w:themeColor="accent5" w:themeShade="BF"/>
        </w:rPr>
        <w:t>narcoguerra</w:t>
      </w:r>
      <w:r w:rsidRPr="00F12CBF">
        <w:rPr>
          <w:rFonts w:ascii="Times New Roman" w:hAnsi="Times New Roman" w:cs="Times New Roman"/>
          <w:color w:val="31849B" w:themeColor="accent5" w:themeShade="BF"/>
        </w:rPr>
        <w:t xml:space="preserve"> o el </w:t>
      </w:r>
      <w:r w:rsidRPr="00F12CBF">
        <w:rPr>
          <w:rFonts w:ascii="Times New Roman" w:hAnsi="Times New Roman" w:cs="Times New Roman"/>
          <w:b/>
          <w:color w:val="31849B" w:themeColor="accent5" w:themeShade="BF"/>
        </w:rPr>
        <w:t>crimen organizado</w:t>
      </w:r>
      <w:r w:rsidR="00A21EE0"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9A6D58" w:rsidRPr="00F12CBF">
        <w:rPr>
          <w:rFonts w:ascii="Times New Roman" w:hAnsi="Times New Roman" w:cs="Times New Roman"/>
          <w:color w:val="31849B" w:themeColor="accent5" w:themeShade="BF"/>
        </w:rPr>
        <w:t>Est</w:t>
      </w:r>
      <w:r w:rsidR="00A21EE0" w:rsidRPr="00F12CBF">
        <w:rPr>
          <w:rFonts w:ascii="Times New Roman" w:hAnsi="Times New Roman" w:cs="Times New Roman"/>
          <w:color w:val="31849B" w:themeColor="accent5" w:themeShade="BF"/>
        </w:rPr>
        <w:t xml:space="preserve">as actividades </w:t>
      </w:r>
      <w:r w:rsidRPr="00F12CBF">
        <w:rPr>
          <w:rFonts w:ascii="Times New Roman" w:hAnsi="Times New Roman" w:cs="Times New Roman"/>
          <w:color w:val="31849B" w:themeColor="accent5" w:themeShade="BF"/>
        </w:rPr>
        <w:t xml:space="preserve">han alcanzado un </w:t>
      </w:r>
      <w:r w:rsidR="009A6D58" w:rsidRPr="00F12CBF">
        <w:rPr>
          <w:rFonts w:ascii="Times New Roman" w:hAnsi="Times New Roman" w:cs="Times New Roman"/>
          <w:color w:val="31849B" w:themeColor="accent5" w:themeShade="BF"/>
        </w:rPr>
        <w:t>grado</w:t>
      </w:r>
      <w:r w:rsidRPr="00F12CBF">
        <w:rPr>
          <w:rFonts w:ascii="Times New Roman" w:hAnsi="Times New Roman" w:cs="Times New Roman"/>
          <w:color w:val="31849B" w:themeColor="accent5" w:themeShade="BF"/>
        </w:rPr>
        <w:t xml:space="preserve"> de desarrollo </w:t>
      </w:r>
      <w:r w:rsidR="009A6D58" w:rsidRPr="00F12CBF">
        <w:rPr>
          <w:rFonts w:ascii="Times New Roman" w:hAnsi="Times New Roman" w:cs="Times New Roman"/>
          <w:color w:val="31849B" w:themeColor="accent5" w:themeShade="BF"/>
        </w:rPr>
        <w:t xml:space="preserve">tal </w:t>
      </w:r>
      <w:r w:rsidRPr="00F12CBF">
        <w:rPr>
          <w:rFonts w:ascii="Times New Roman" w:hAnsi="Times New Roman" w:cs="Times New Roman"/>
          <w:color w:val="31849B" w:themeColor="accent5" w:themeShade="BF"/>
        </w:rPr>
        <w:t>que pone en peligro la seguridad de las naciones</w:t>
      </w:r>
      <w:r w:rsidR="00A21EE0"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669EEFBE" w14:textId="77777777" w:rsidR="006B4A29" w:rsidRPr="00F12CBF" w:rsidRDefault="006B4A29" w:rsidP="00C95BF4">
      <w:pPr>
        <w:spacing w:after="0" w:line="276" w:lineRule="auto"/>
        <w:jc w:val="both"/>
        <w:rPr>
          <w:rFonts w:ascii="Times New Roman" w:hAnsi="Times New Roman" w:cs="Times New Roman"/>
          <w:color w:val="31849B" w:themeColor="accent5" w:themeShade="BF"/>
        </w:rPr>
      </w:pPr>
    </w:p>
    <w:p w14:paraId="7F7FD86E" w14:textId="0267CA05" w:rsidR="006B4A29" w:rsidRPr="00F12CBF" w:rsidRDefault="003D4A7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w:t>
      </w:r>
      <w:r w:rsidR="009A6D58" w:rsidRPr="00F12CBF">
        <w:rPr>
          <w:rFonts w:ascii="Times New Roman" w:hAnsi="Times New Roman" w:cs="Times New Roman"/>
          <w:color w:val="31849B" w:themeColor="accent5" w:themeShade="BF"/>
        </w:rPr>
        <w:t xml:space="preserve"> este</w:t>
      </w:r>
      <w:r w:rsidRPr="00F12CBF">
        <w:rPr>
          <w:rFonts w:ascii="Times New Roman" w:hAnsi="Times New Roman" w:cs="Times New Roman"/>
          <w:color w:val="31849B" w:themeColor="accent5" w:themeShade="BF"/>
        </w:rPr>
        <w:t xml:space="preserve"> contexto, Estados Unidos emerge como el principal referente para la seguridad global</w:t>
      </w:r>
      <w:r w:rsidR="004A2722" w:rsidRPr="00F12CBF">
        <w:rPr>
          <w:rFonts w:ascii="Times New Roman" w:hAnsi="Times New Roman" w:cs="Times New Roman"/>
          <w:color w:val="31849B" w:themeColor="accent5" w:themeShade="BF"/>
        </w:rPr>
        <w:t xml:space="preserve"> en el siglo XXI</w:t>
      </w:r>
      <w:r w:rsidRPr="00F12CBF">
        <w:rPr>
          <w:rFonts w:ascii="Times New Roman" w:hAnsi="Times New Roman" w:cs="Times New Roman"/>
          <w:color w:val="31849B" w:themeColor="accent5" w:themeShade="BF"/>
        </w:rPr>
        <w:t>. L</w:t>
      </w:r>
      <w:r w:rsidR="006B4A29" w:rsidRPr="00F12CBF">
        <w:rPr>
          <w:rFonts w:ascii="Times New Roman" w:hAnsi="Times New Roman" w:cs="Times New Roman"/>
          <w:color w:val="31849B" w:themeColor="accent5" w:themeShade="BF"/>
        </w:rPr>
        <w:t xml:space="preserve">a superioridad de las fuerzas militares convencionales de Estados Unidos obliga a </w:t>
      </w:r>
      <w:r w:rsidR="004A2722" w:rsidRPr="00F12CBF">
        <w:rPr>
          <w:rFonts w:ascii="Times New Roman" w:hAnsi="Times New Roman" w:cs="Times New Roman"/>
          <w:color w:val="31849B" w:themeColor="accent5" w:themeShade="BF"/>
        </w:rPr>
        <w:t xml:space="preserve">los nuevos actores </w:t>
      </w:r>
      <w:r w:rsidR="006B4A29" w:rsidRPr="00F12CBF">
        <w:rPr>
          <w:rFonts w:ascii="Times New Roman" w:hAnsi="Times New Roman" w:cs="Times New Roman"/>
          <w:color w:val="31849B" w:themeColor="accent5" w:themeShade="BF"/>
        </w:rPr>
        <w:t xml:space="preserve">a evitar el enfrentamiento directo y optar por enfoques no convencionales. </w:t>
      </w:r>
      <w:r w:rsidRPr="00F12CBF">
        <w:rPr>
          <w:rFonts w:ascii="Times New Roman" w:hAnsi="Times New Roman" w:cs="Times New Roman"/>
          <w:color w:val="31849B" w:themeColor="accent5" w:themeShade="BF"/>
        </w:rPr>
        <w:t xml:space="preserve">En el mismo sentido, </w:t>
      </w:r>
      <w:r w:rsidR="006B4A29" w:rsidRPr="00F12CBF">
        <w:rPr>
          <w:rFonts w:ascii="Times New Roman" w:hAnsi="Times New Roman" w:cs="Times New Roman"/>
          <w:color w:val="31849B" w:themeColor="accent5" w:themeShade="BF"/>
        </w:rPr>
        <w:t>la utilidad de las fuerzas militares estadounidenses depende de su capacidad de adaptarse al escenario político</w:t>
      </w:r>
      <w:r w:rsidR="009A6D58" w:rsidRPr="00F12CBF">
        <w:rPr>
          <w:rFonts w:ascii="Times New Roman" w:hAnsi="Times New Roman" w:cs="Times New Roman"/>
          <w:color w:val="31849B" w:themeColor="accent5" w:themeShade="BF"/>
        </w:rPr>
        <w:t xml:space="preserve"> y</w:t>
      </w:r>
      <w:r w:rsidR="006B4A29" w:rsidRPr="00F12CBF">
        <w:rPr>
          <w:rFonts w:ascii="Times New Roman" w:hAnsi="Times New Roman" w:cs="Times New Roman"/>
          <w:color w:val="31849B" w:themeColor="accent5" w:themeShade="BF"/>
        </w:rPr>
        <w:t xml:space="preserve"> a </w:t>
      </w:r>
      <w:r w:rsidRPr="00F12CBF">
        <w:rPr>
          <w:rFonts w:ascii="Times New Roman" w:hAnsi="Times New Roman" w:cs="Times New Roman"/>
          <w:color w:val="31849B" w:themeColor="accent5" w:themeShade="BF"/>
        </w:rPr>
        <w:t xml:space="preserve">los </w:t>
      </w:r>
      <w:r w:rsidR="006B4A29" w:rsidRPr="00F12CBF">
        <w:rPr>
          <w:rFonts w:ascii="Times New Roman" w:hAnsi="Times New Roman" w:cs="Times New Roman"/>
          <w:color w:val="31849B" w:themeColor="accent5" w:themeShade="BF"/>
        </w:rPr>
        <w:t xml:space="preserve">adversarios no estatales. </w:t>
      </w:r>
    </w:p>
    <w:p w14:paraId="27C1FACE" w14:textId="77777777" w:rsidR="00C636B1" w:rsidRPr="00F12CBF" w:rsidRDefault="00C636B1"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9"/>
        <w:gridCol w:w="6339"/>
      </w:tblGrid>
      <w:tr w:rsidR="00F12CBF" w:rsidRPr="00F12CBF" w14:paraId="44650161" w14:textId="77777777" w:rsidTr="00120F66">
        <w:tc>
          <w:tcPr>
            <w:tcW w:w="8978" w:type="dxa"/>
            <w:gridSpan w:val="2"/>
            <w:shd w:val="clear" w:color="auto" w:fill="000000" w:themeFill="text1"/>
          </w:tcPr>
          <w:p w14:paraId="7CDCF9B8" w14:textId="77777777" w:rsidR="002A5ABA" w:rsidRPr="00F12CBF" w:rsidRDefault="002A5AB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0358B5B9" w14:textId="77777777" w:rsidTr="00120F66">
        <w:tc>
          <w:tcPr>
            <w:tcW w:w="2518" w:type="dxa"/>
          </w:tcPr>
          <w:p w14:paraId="71F2B1B0" w14:textId="77777777" w:rsidR="002A5ABA" w:rsidRPr="00F12CBF" w:rsidRDefault="002A5AB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0697A9C6" w14:textId="3FC03D1C" w:rsidR="002A5ABA" w:rsidRPr="00F12CBF" w:rsidRDefault="002A5AB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Los conflictos del siglo XXI</w:t>
            </w:r>
          </w:p>
        </w:tc>
      </w:tr>
      <w:tr w:rsidR="002A5ABA" w:rsidRPr="00F12CBF" w14:paraId="7BA4E9F6" w14:textId="77777777" w:rsidTr="00120F66">
        <w:tc>
          <w:tcPr>
            <w:tcW w:w="2518" w:type="dxa"/>
          </w:tcPr>
          <w:p w14:paraId="7D4034CC" w14:textId="77777777" w:rsidR="002A5ABA" w:rsidRPr="00F12CBF" w:rsidRDefault="002A5AB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D715984" w14:textId="3385AC8D" w:rsidR="002A5ABA" w:rsidRPr="00F12CBF" w:rsidRDefault="002A5ABA"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mayoría de conflictos armados del siglo XXI son guerras civiles, es decir</w:t>
            </w:r>
            <w:r w:rsidR="00C01306" w:rsidRPr="00F12CBF">
              <w:rPr>
                <w:rFonts w:ascii="Times New Roman" w:hAnsi="Times New Roman" w:cs="Times New Roman"/>
                <w:color w:val="31849B" w:themeColor="accent5" w:themeShade="BF"/>
              </w:rPr>
              <w:t>, disputas interna</w:t>
            </w:r>
            <w:r w:rsidRPr="00F12CBF">
              <w:rPr>
                <w:rFonts w:ascii="Times New Roman" w:hAnsi="Times New Roman" w:cs="Times New Roman"/>
                <w:color w:val="31849B" w:themeColor="accent5" w:themeShade="BF"/>
              </w:rPr>
              <w:t xml:space="preserve">s que muchas veces </w:t>
            </w:r>
            <w:r w:rsidR="00C01306" w:rsidRPr="00F12CBF">
              <w:rPr>
                <w:rFonts w:ascii="Times New Roman" w:hAnsi="Times New Roman" w:cs="Times New Roman"/>
                <w:color w:val="31849B" w:themeColor="accent5" w:themeShade="BF"/>
              </w:rPr>
              <w:t>se limitan</w:t>
            </w:r>
            <w:r w:rsidRPr="00F12CBF">
              <w:rPr>
                <w:rFonts w:ascii="Times New Roman" w:hAnsi="Times New Roman" w:cs="Times New Roman"/>
                <w:color w:val="31849B" w:themeColor="accent5" w:themeShade="BF"/>
              </w:rPr>
              <w:t xml:space="preserve"> a determinadas zonas de un país. </w:t>
            </w:r>
            <w:r w:rsidR="00C01306" w:rsidRPr="00F12CBF">
              <w:rPr>
                <w:rFonts w:ascii="Times New Roman" w:hAnsi="Times New Roman" w:cs="Times New Roman"/>
                <w:color w:val="31849B" w:themeColor="accent5" w:themeShade="BF"/>
              </w:rPr>
              <w:t>Esto</w:t>
            </w:r>
            <w:r w:rsidRPr="00F12CBF">
              <w:rPr>
                <w:rFonts w:ascii="Times New Roman" w:hAnsi="Times New Roman" w:cs="Times New Roman"/>
                <w:color w:val="31849B" w:themeColor="accent5" w:themeShade="BF"/>
              </w:rPr>
              <w:t xml:space="preserve"> dificulta la percepción de la dimensión de los conflictos, </w:t>
            </w:r>
            <w:r w:rsidR="00C01306" w:rsidRPr="00F12CBF">
              <w:rPr>
                <w:rFonts w:ascii="Times New Roman" w:hAnsi="Times New Roman" w:cs="Times New Roman"/>
                <w:color w:val="31849B" w:themeColor="accent5" w:themeShade="BF"/>
              </w:rPr>
              <w:t>en especial</w:t>
            </w:r>
            <w:r w:rsidRPr="00F12CBF">
              <w:rPr>
                <w:rFonts w:ascii="Times New Roman" w:hAnsi="Times New Roman" w:cs="Times New Roman"/>
                <w:color w:val="31849B" w:themeColor="accent5" w:themeShade="BF"/>
              </w:rPr>
              <w:t xml:space="preserve"> </w:t>
            </w:r>
            <w:r w:rsidR="00C01306" w:rsidRPr="00F12CBF">
              <w:rPr>
                <w:rFonts w:ascii="Times New Roman" w:hAnsi="Times New Roman" w:cs="Times New Roman"/>
                <w:color w:val="31849B" w:themeColor="accent5" w:themeShade="BF"/>
              </w:rPr>
              <w:t>cuando hay regiones</w:t>
            </w:r>
            <w:r w:rsidRPr="00F12CBF">
              <w:rPr>
                <w:rFonts w:ascii="Times New Roman" w:hAnsi="Times New Roman" w:cs="Times New Roman"/>
                <w:color w:val="31849B" w:themeColor="accent5" w:themeShade="BF"/>
              </w:rPr>
              <w:t xml:space="preserve"> que no se ven afectadas por el mismo, por ejemplo, la capital.</w:t>
            </w:r>
          </w:p>
          <w:p w14:paraId="233677F6" w14:textId="77777777" w:rsidR="002A5ABA" w:rsidRPr="00F12CBF" w:rsidRDefault="002A5ABA" w:rsidP="00C95BF4">
            <w:pPr>
              <w:spacing w:line="276" w:lineRule="auto"/>
              <w:jc w:val="both"/>
              <w:rPr>
                <w:rFonts w:ascii="Times New Roman" w:hAnsi="Times New Roman" w:cs="Times New Roman"/>
                <w:color w:val="31849B" w:themeColor="accent5" w:themeShade="BF"/>
                <w:sz w:val="24"/>
                <w:szCs w:val="24"/>
              </w:rPr>
            </w:pPr>
          </w:p>
        </w:tc>
      </w:tr>
    </w:tbl>
    <w:p w14:paraId="1C30F847" w14:textId="77777777" w:rsidR="0090354D" w:rsidRPr="00F12CBF" w:rsidRDefault="0090354D" w:rsidP="00C95BF4">
      <w:pPr>
        <w:spacing w:after="0" w:line="276" w:lineRule="auto"/>
        <w:jc w:val="both"/>
        <w:rPr>
          <w:rFonts w:ascii="Times New Roman" w:hAnsi="Times New Roman" w:cs="Times New Roman"/>
          <w:color w:val="31849B" w:themeColor="accent5" w:themeShade="BF"/>
        </w:rPr>
      </w:pPr>
    </w:p>
    <w:p w14:paraId="2B4E8F07" w14:textId="346222EF" w:rsidR="003B28B6" w:rsidRPr="00F12CBF" w:rsidRDefault="006C0DD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w:t>
      </w:r>
      <w:r w:rsidR="004A2722" w:rsidRPr="00F12CBF">
        <w:rPr>
          <w:rFonts w:ascii="Times New Roman" w:hAnsi="Times New Roman" w:cs="Times New Roman"/>
          <w:color w:val="31849B" w:themeColor="accent5" w:themeShade="BF"/>
        </w:rPr>
        <w:t>conflictos bélico</w:t>
      </w:r>
      <w:r w:rsidRPr="00F12CBF">
        <w:rPr>
          <w:rFonts w:ascii="Times New Roman" w:hAnsi="Times New Roman" w:cs="Times New Roman"/>
          <w:color w:val="31849B" w:themeColor="accent5" w:themeShade="BF"/>
        </w:rPr>
        <w:t>s</w:t>
      </w:r>
      <w:r w:rsidR="004A2722"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 hoy </w:t>
      </w:r>
      <w:r w:rsidR="003D4A73" w:rsidRPr="00F12CBF">
        <w:rPr>
          <w:rFonts w:ascii="Times New Roman" w:hAnsi="Times New Roman" w:cs="Times New Roman"/>
          <w:color w:val="31849B" w:themeColor="accent5" w:themeShade="BF"/>
        </w:rPr>
        <w:t xml:space="preserve">se desarrollan </w:t>
      </w:r>
      <w:r w:rsidR="0090354D" w:rsidRPr="00F12CBF">
        <w:rPr>
          <w:rFonts w:ascii="Times New Roman" w:hAnsi="Times New Roman" w:cs="Times New Roman"/>
          <w:color w:val="31849B" w:themeColor="accent5" w:themeShade="BF"/>
        </w:rPr>
        <w:t>bajo la mirada de l</w:t>
      </w:r>
      <w:r w:rsidR="004A2722" w:rsidRPr="00F12CBF">
        <w:rPr>
          <w:rFonts w:ascii="Times New Roman" w:hAnsi="Times New Roman" w:cs="Times New Roman"/>
          <w:color w:val="31849B" w:themeColor="accent5" w:themeShade="BF"/>
        </w:rPr>
        <w:t xml:space="preserve">os medios informativos y de la </w:t>
      </w:r>
      <w:r w:rsidR="0090354D" w:rsidRPr="00F12CBF">
        <w:rPr>
          <w:rFonts w:ascii="Times New Roman" w:hAnsi="Times New Roman" w:cs="Times New Roman"/>
          <w:color w:val="31849B" w:themeColor="accent5" w:themeShade="BF"/>
        </w:rPr>
        <w:t>opinión pública global</w:t>
      </w:r>
      <w:r w:rsidR="004A2722" w:rsidRPr="00F12CBF">
        <w:rPr>
          <w:rFonts w:ascii="Times New Roman" w:hAnsi="Times New Roman" w:cs="Times New Roman"/>
          <w:color w:val="31849B" w:themeColor="accent5" w:themeShade="BF"/>
        </w:rPr>
        <w:t xml:space="preserve">, apoyados </w:t>
      </w:r>
      <w:r w:rsidR="00A90341" w:rsidRPr="00F12CBF">
        <w:rPr>
          <w:rFonts w:ascii="Times New Roman" w:hAnsi="Times New Roman" w:cs="Times New Roman"/>
          <w:color w:val="31849B" w:themeColor="accent5" w:themeShade="BF"/>
        </w:rPr>
        <w:t xml:space="preserve">en </w:t>
      </w:r>
      <w:r w:rsidR="00A90341" w:rsidRPr="00F12CBF">
        <w:rPr>
          <w:rFonts w:ascii="Times New Roman" w:hAnsi="Times New Roman" w:cs="Times New Roman"/>
          <w:b/>
          <w:color w:val="31849B" w:themeColor="accent5" w:themeShade="BF"/>
        </w:rPr>
        <w:t xml:space="preserve">transmisiones </w:t>
      </w:r>
      <w:r w:rsidR="002A5ABA" w:rsidRPr="00F12CBF">
        <w:rPr>
          <w:rFonts w:ascii="Times New Roman" w:hAnsi="Times New Roman" w:cs="Times New Roman"/>
          <w:b/>
          <w:color w:val="31849B" w:themeColor="accent5" w:themeShade="BF"/>
        </w:rPr>
        <w:t>digitales y satelitales</w:t>
      </w:r>
      <w:r w:rsidR="00A9034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Paradójicamente, </w:t>
      </w:r>
      <w:r w:rsidR="0090354D" w:rsidRPr="00F12CBF">
        <w:rPr>
          <w:rFonts w:ascii="Times New Roman" w:hAnsi="Times New Roman" w:cs="Times New Roman"/>
          <w:color w:val="31849B" w:themeColor="accent5" w:themeShade="BF"/>
        </w:rPr>
        <w:t>a</w:t>
      </w:r>
      <w:r w:rsidR="00A90341" w:rsidRPr="00F12CBF">
        <w:rPr>
          <w:rFonts w:ascii="Times New Roman" w:hAnsi="Times New Roman" w:cs="Times New Roman"/>
          <w:color w:val="31849B" w:themeColor="accent5" w:themeShade="BF"/>
        </w:rPr>
        <w:t xml:space="preserve"> pesar de la presencia de la prensa mundial, </w:t>
      </w:r>
      <w:r w:rsidR="004A2722" w:rsidRPr="00F12CBF">
        <w:rPr>
          <w:rFonts w:ascii="Times New Roman" w:hAnsi="Times New Roman" w:cs="Times New Roman"/>
          <w:color w:val="31849B" w:themeColor="accent5" w:themeShade="BF"/>
        </w:rPr>
        <w:t xml:space="preserve">los </w:t>
      </w:r>
      <w:r w:rsidR="003B28B6" w:rsidRPr="00F12CBF">
        <w:rPr>
          <w:rFonts w:ascii="Times New Roman" w:hAnsi="Times New Roman" w:cs="Times New Roman"/>
          <w:color w:val="31849B" w:themeColor="accent5" w:themeShade="BF"/>
        </w:rPr>
        <w:t>entorno</w:t>
      </w:r>
      <w:r w:rsidR="004A2722" w:rsidRPr="00F12CBF">
        <w:rPr>
          <w:rFonts w:ascii="Times New Roman" w:hAnsi="Times New Roman" w:cs="Times New Roman"/>
          <w:color w:val="31849B" w:themeColor="accent5" w:themeShade="BF"/>
        </w:rPr>
        <w:t>s</w:t>
      </w:r>
      <w:r w:rsidR="003B28B6" w:rsidRPr="00F12CBF">
        <w:rPr>
          <w:rFonts w:ascii="Times New Roman" w:hAnsi="Times New Roman" w:cs="Times New Roman"/>
          <w:color w:val="31849B" w:themeColor="accent5" w:themeShade="BF"/>
        </w:rPr>
        <w:t xml:space="preserve"> hostil</w:t>
      </w:r>
      <w:r w:rsidR="004A2722" w:rsidRPr="00F12CBF">
        <w:rPr>
          <w:rFonts w:ascii="Times New Roman" w:hAnsi="Times New Roman" w:cs="Times New Roman"/>
          <w:color w:val="31849B" w:themeColor="accent5" w:themeShade="BF"/>
        </w:rPr>
        <w:t>es</w:t>
      </w:r>
      <w:r w:rsidR="003B28B6" w:rsidRPr="00F12CBF">
        <w:rPr>
          <w:rFonts w:ascii="Times New Roman" w:hAnsi="Times New Roman" w:cs="Times New Roman"/>
          <w:color w:val="31849B" w:themeColor="accent5" w:themeShade="BF"/>
        </w:rPr>
        <w:t xml:space="preserve"> </w:t>
      </w:r>
      <w:r w:rsidR="00A90341" w:rsidRPr="00F12CBF">
        <w:rPr>
          <w:rFonts w:ascii="Times New Roman" w:hAnsi="Times New Roman" w:cs="Times New Roman"/>
          <w:color w:val="31849B" w:themeColor="accent5" w:themeShade="BF"/>
        </w:rPr>
        <w:t xml:space="preserve">y </w:t>
      </w:r>
      <w:r w:rsidR="004A2722" w:rsidRPr="00F12CBF">
        <w:rPr>
          <w:rFonts w:ascii="Times New Roman" w:hAnsi="Times New Roman" w:cs="Times New Roman"/>
          <w:color w:val="31849B" w:themeColor="accent5" w:themeShade="BF"/>
        </w:rPr>
        <w:t xml:space="preserve">muchas veces </w:t>
      </w:r>
      <w:r w:rsidR="003B28B6" w:rsidRPr="00F12CBF">
        <w:rPr>
          <w:rFonts w:ascii="Times New Roman" w:hAnsi="Times New Roman" w:cs="Times New Roman"/>
          <w:color w:val="31849B" w:themeColor="accent5" w:themeShade="BF"/>
        </w:rPr>
        <w:t>inaccesible</w:t>
      </w:r>
      <w:r w:rsidR="004A2722" w:rsidRPr="00F12CBF">
        <w:rPr>
          <w:rFonts w:ascii="Times New Roman" w:hAnsi="Times New Roman" w:cs="Times New Roman"/>
          <w:color w:val="31849B" w:themeColor="accent5" w:themeShade="BF"/>
        </w:rPr>
        <w:t>s</w:t>
      </w:r>
      <w:r w:rsidR="00A90341" w:rsidRPr="00F12CBF">
        <w:rPr>
          <w:rFonts w:ascii="Times New Roman" w:hAnsi="Times New Roman" w:cs="Times New Roman"/>
          <w:color w:val="31849B" w:themeColor="accent5" w:themeShade="BF"/>
        </w:rPr>
        <w:t xml:space="preserve"> </w:t>
      </w:r>
      <w:r w:rsidR="004A2722" w:rsidRPr="00F12CBF">
        <w:rPr>
          <w:rFonts w:ascii="Times New Roman" w:hAnsi="Times New Roman" w:cs="Times New Roman"/>
          <w:color w:val="31849B" w:themeColor="accent5" w:themeShade="BF"/>
        </w:rPr>
        <w:t>dificulta</w:t>
      </w:r>
      <w:r w:rsidRPr="00F12CBF">
        <w:rPr>
          <w:rFonts w:ascii="Times New Roman" w:hAnsi="Times New Roman" w:cs="Times New Roman"/>
          <w:color w:val="31849B" w:themeColor="accent5" w:themeShade="BF"/>
        </w:rPr>
        <w:t>n</w:t>
      </w:r>
      <w:r w:rsidR="004A2722" w:rsidRPr="00F12CBF">
        <w:rPr>
          <w:rFonts w:ascii="Times New Roman" w:hAnsi="Times New Roman" w:cs="Times New Roman"/>
          <w:color w:val="31849B" w:themeColor="accent5" w:themeShade="BF"/>
        </w:rPr>
        <w:t xml:space="preserve"> el acceso a la información</w:t>
      </w:r>
      <w:r w:rsidRPr="00F12CBF">
        <w:rPr>
          <w:rFonts w:ascii="Times New Roman" w:hAnsi="Times New Roman" w:cs="Times New Roman"/>
          <w:color w:val="31849B" w:themeColor="accent5" w:themeShade="BF"/>
        </w:rPr>
        <w:t xml:space="preserve">. Por otra parte, muchos de los conflictos bélicos no son cubiertos por los medios informativos, </w:t>
      </w:r>
      <w:r w:rsidR="00C01306" w:rsidRPr="00F12CBF">
        <w:rPr>
          <w:rFonts w:ascii="Times New Roman" w:hAnsi="Times New Roman" w:cs="Times New Roman"/>
          <w:color w:val="31849B" w:themeColor="accent5" w:themeShade="BF"/>
        </w:rPr>
        <w:t xml:space="preserve">con lo que </w:t>
      </w:r>
      <w:r w:rsidRPr="00F12CBF">
        <w:rPr>
          <w:rFonts w:ascii="Times New Roman" w:hAnsi="Times New Roman" w:cs="Times New Roman"/>
          <w:color w:val="31849B" w:themeColor="accent5" w:themeShade="BF"/>
        </w:rPr>
        <w:t xml:space="preserve">condenan a sus víctimas al olvido por parte de la opinión pública mundial. </w:t>
      </w:r>
    </w:p>
    <w:p w14:paraId="659565E5" w14:textId="77777777" w:rsidR="0090354D" w:rsidRPr="00F12CBF" w:rsidRDefault="0090354D" w:rsidP="00C95BF4">
      <w:pPr>
        <w:spacing w:after="0" w:line="276" w:lineRule="auto"/>
        <w:jc w:val="both"/>
        <w:rPr>
          <w:rFonts w:ascii="Times New Roman" w:hAnsi="Times New Roman" w:cs="Times New Roman"/>
          <w:color w:val="31849B" w:themeColor="accent5" w:themeShade="BF"/>
        </w:rPr>
      </w:pPr>
    </w:p>
    <w:p w14:paraId="1EDC9FE9" w14:textId="75DE9CE1" w:rsidR="006B4A29" w:rsidRPr="00F12CBF" w:rsidRDefault="006C0DD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ocaso de </w:t>
      </w:r>
      <w:r w:rsidR="006B4A29" w:rsidRPr="00F12CBF">
        <w:rPr>
          <w:rFonts w:ascii="Times New Roman" w:hAnsi="Times New Roman" w:cs="Times New Roman"/>
          <w:color w:val="31849B" w:themeColor="accent5" w:themeShade="BF"/>
        </w:rPr>
        <w:t xml:space="preserve">las guerras regulares también </w:t>
      </w:r>
      <w:r w:rsidRPr="00F12CBF">
        <w:rPr>
          <w:rFonts w:ascii="Times New Roman" w:hAnsi="Times New Roman" w:cs="Times New Roman"/>
          <w:color w:val="31849B" w:themeColor="accent5" w:themeShade="BF"/>
        </w:rPr>
        <w:t xml:space="preserve">trajo el ocaso </w:t>
      </w:r>
      <w:r w:rsidR="006B4A29" w:rsidRPr="00F12CBF">
        <w:rPr>
          <w:rFonts w:ascii="Times New Roman" w:hAnsi="Times New Roman" w:cs="Times New Roman"/>
          <w:color w:val="31849B" w:themeColor="accent5" w:themeShade="BF"/>
        </w:rPr>
        <w:t xml:space="preserve">de </w:t>
      </w:r>
      <w:r w:rsidR="004A5F60" w:rsidRPr="00F12CBF">
        <w:rPr>
          <w:rFonts w:ascii="Times New Roman" w:hAnsi="Times New Roman" w:cs="Times New Roman"/>
          <w:color w:val="31849B" w:themeColor="accent5" w:themeShade="BF"/>
        </w:rPr>
        <w:t xml:space="preserve">sus </w:t>
      </w:r>
      <w:r w:rsidR="006B4A29" w:rsidRPr="00F12CBF">
        <w:rPr>
          <w:rFonts w:ascii="Times New Roman" w:hAnsi="Times New Roman" w:cs="Times New Roman"/>
          <w:b/>
          <w:color w:val="31849B" w:themeColor="accent5" w:themeShade="BF"/>
        </w:rPr>
        <w:t>códigos de conducta</w:t>
      </w:r>
      <w:r w:rsidR="006B4A29" w:rsidRPr="00F12CBF">
        <w:rPr>
          <w:rFonts w:ascii="Times New Roman" w:hAnsi="Times New Roman" w:cs="Times New Roman"/>
          <w:color w:val="31849B" w:themeColor="accent5" w:themeShade="BF"/>
        </w:rPr>
        <w:t xml:space="preserve">. En los conflictos contemporáneos </w:t>
      </w:r>
      <w:r w:rsidRPr="00F12CBF">
        <w:rPr>
          <w:rFonts w:ascii="Times New Roman" w:hAnsi="Times New Roman" w:cs="Times New Roman"/>
          <w:color w:val="31849B" w:themeColor="accent5" w:themeShade="BF"/>
        </w:rPr>
        <w:t>pareciese que cualquier medio fuese válido</w:t>
      </w:r>
      <w:r w:rsidR="006B4A29" w:rsidRPr="00F12CBF">
        <w:rPr>
          <w:rFonts w:ascii="Times New Roman" w:hAnsi="Times New Roman" w:cs="Times New Roman"/>
          <w:color w:val="31849B" w:themeColor="accent5" w:themeShade="BF"/>
        </w:rPr>
        <w:t xml:space="preserve">: </w:t>
      </w:r>
      <w:r w:rsidR="00653297" w:rsidRPr="00F12CBF">
        <w:rPr>
          <w:rFonts w:ascii="Times New Roman" w:hAnsi="Times New Roman" w:cs="Times New Roman"/>
          <w:color w:val="31849B" w:themeColor="accent5" w:themeShade="BF"/>
        </w:rPr>
        <w:t xml:space="preserve">deshumanización, </w:t>
      </w:r>
      <w:r w:rsidRPr="00F12CBF">
        <w:rPr>
          <w:rFonts w:ascii="Times New Roman" w:hAnsi="Times New Roman" w:cs="Times New Roman"/>
          <w:color w:val="31849B" w:themeColor="accent5" w:themeShade="BF"/>
        </w:rPr>
        <w:t xml:space="preserve">ataques armados a </w:t>
      </w:r>
      <w:r w:rsidR="006B4A29" w:rsidRPr="00F12CBF">
        <w:rPr>
          <w:rFonts w:ascii="Times New Roman" w:hAnsi="Times New Roman" w:cs="Times New Roman"/>
          <w:color w:val="31849B" w:themeColor="accent5" w:themeShade="BF"/>
        </w:rPr>
        <w:t xml:space="preserve">civiles, </w:t>
      </w:r>
      <w:r w:rsidRPr="00F12CBF">
        <w:rPr>
          <w:rFonts w:ascii="Times New Roman" w:hAnsi="Times New Roman" w:cs="Times New Roman"/>
          <w:color w:val="31849B" w:themeColor="accent5" w:themeShade="BF"/>
        </w:rPr>
        <w:t xml:space="preserve">secuestros y </w:t>
      </w:r>
      <w:r w:rsidR="006B4A29" w:rsidRPr="00F12CBF">
        <w:rPr>
          <w:rFonts w:ascii="Times New Roman" w:hAnsi="Times New Roman" w:cs="Times New Roman"/>
          <w:color w:val="31849B" w:themeColor="accent5" w:themeShade="BF"/>
        </w:rPr>
        <w:t xml:space="preserve">violaciones masivas </w:t>
      </w:r>
      <w:r w:rsidR="00823A0D" w:rsidRPr="00F12CBF">
        <w:rPr>
          <w:rFonts w:ascii="Times New Roman" w:hAnsi="Times New Roman" w:cs="Times New Roman"/>
          <w:color w:val="31849B" w:themeColor="accent5" w:themeShade="BF"/>
        </w:rPr>
        <w:t>a</w:t>
      </w:r>
      <w:r w:rsidR="006B4A29" w:rsidRPr="00F12CBF">
        <w:rPr>
          <w:rFonts w:ascii="Times New Roman" w:hAnsi="Times New Roman" w:cs="Times New Roman"/>
          <w:color w:val="31849B" w:themeColor="accent5" w:themeShade="BF"/>
        </w:rPr>
        <w:t xml:space="preserve"> mujeres, </w:t>
      </w:r>
      <w:r w:rsidRPr="00F12CBF">
        <w:rPr>
          <w:rFonts w:ascii="Times New Roman" w:hAnsi="Times New Roman" w:cs="Times New Roman"/>
          <w:color w:val="31849B" w:themeColor="accent5" w:themeShade="BF"/>
        </w:rPr>
        <w:t xml:space="preserve">ataques suicidas contra civiles, bombardeos indiscriminados en zonas residenciales, </w:t>
      </w:r>
      <w:r w:rsidR="006B4A29" w:rsidRPr="00F12CBF">
        <w:rPr>
          <w:rFonts w:ascii="Times New Roman" w:hAnsi="Times New Roman" w:cs="Times New Roman"/>
          <w:color w:val="31849B" w:themeColor="accent5" w:themeShade="BF"/>
        </w:rPr>
        <w:t xml:space="preserve">ejecución </w:t>
      </w:r>
      <w:r w:rsidRPr="00F12CBF">
        <w:rPr>
          <w:rFonts w:ascii="Times New Roman" w:hAnsi="Times New Roman" w:cs="Times New Roman"/>
          <w:color w:val="31849B" w:themeColor="accent5" w:themeShade="BF"/>
        </w:rPr>
        <w:t xml:space="preserve">mediática </w:t>
      </w:r>
      <w:r w:rsidR="006B4A29" w:rsidRPr="00F12CBF">
        <w:rPr>
          <w:rFonts w:ascii="Times New Roman" w:hAnsi="Times New Roman" w:cs="Times New Roman"/>
          <w:color w:val="31849B" w:themeColor="accent5" w:themeShade="BF"/>
        </w:rPr>
        <w:t xml:space="preserve">de prisioneros, saqueo de aldeas, utilización de </w:t>
      </w:r>
      <w:r w:rsidRPr="00F12CBF">
        <w:rPr>
          <w:rFonts w:ascii="Times New Roman" w:hAnsi="Times New Roman" w:cs="Times New Roman"/>
          <w:color w:val="31849B" w:themeColor="accent5" w:themeShade="BF"/>
        </w:rPr>
        <w:t xml:space="preserve">armas prohibidas como las bombas de racimo y las </w:t>
      </w:r>
      <w:r w:rsidR="00823A0D" w:rsidRPr="00F12CBF">
        <w:rPr>
          <w:rFonts w:ascii="Times New Roman" w:hAnsi="Times New Roman" w:cs="Times New Roman"/>
          <w:color w:val="31849B" w:themeColor="accent5" w:themeShade="BF"/>
        </w:rPr>
        <w:t>minas antipersona</w:t>
      </w:r>
      <w:r w:rsidR="00C01306" w:rsidRPr="00F12CBF">
        <w:rPr>
          <w:rFonts w:ascii="Times New Roman" w:hAnsi="Times New Roman" w:cs="Times New Roman"/>
          <w:color w:val="31849B" w:themeColor="accent5" w:themeShade="BF"/>
        </w:rPr>
        <w:t>l</w:t>
      </w:r>
      <w:r w:rsidRPr="00F12CBF">
        <w:rPr>
          <w:rFonts w:ascii="Times New Roman" w:hAnsi="Times New Roman" w:cs="Times New Roman"/>
          <w:color w:val="31849B" w:themeColor="accent5" w:themeShade="BF"/>
        </w:rPr>
        <w:t xml:space="preserve">, emboscadas </w:t>
      </w:r>
      <w:r w:rsidR="006B4A29" w:rsidRPr="00F12CBF">
        <w:rPr>
          <w:rFonts w:ascii="Times New Roman" w:hAnsi="Times New Roman" w:cs="Times New Roman"/>
          <w:color w:val="31849B" w:themeColor="accent5" w:themeShade="BF"/>
        </w:rPr>
        <w:t xml:space="preserve">y, en suma, </w:t>
      </w:r>
      <w:r w:rsidR="002A5ABA" w:rsidRPr="00F12CBF">
        <w:rPr>
          <w:rFonts w:ascii="Times New Roman" w:hAnsi="Times New Roman" w:cs="Times New Roman"/>
          <w:color w:val="31849B" w:themeColor="accent5" w:themeShade="BF"/>
        </w:rPr>
        <w:t xml:space="preserve">el uso de </w:t>
      </w:r>
      <w:r w:rsidRPr="00F12CBF">
        <w:rPr>
          <w:rFonts w:ascii="Times New Roman" w:hAnsi="Times New Roman" w:cs="Times New Roman"/>
          <w:color w:val="31849B" w:themeColor="accent5" w:themeShade="BF"/>
        </w:rPr>
        <w:t xml:space="preserve">cualquier recurso sin medir </w:t>
      </w:r>
      <w:r w:rsidR="002A5ABA" w:rsidRPr="00F12CBF">
        <w:rPr>
          <w:rFonts w:ascii="Times New Roman" w:hAnsi="Times New Roman" w:cs="Times New Roman"/>
          <w:color w:val="31849B" w:themeColor="accent5" w:themeShade="BF"/>
        </w:rPr>
        <w:t xml:space="preserve">las </w:t>
      </w:r>
      <w:r w:rsidR="001669D5" w:rsidRPr="00F12CBF">
        <w:rPr>
          <w:rFonts w:ascii="Times New Roman" w:hAnsi="Times New Roman" w:cs="Times New Roman"/>
          <w:color w:val="31849B" w:themeColor="accent5" w:themeShade="BF"/>
        </w:rPr>
        <w:t>consecuencias de</w:t>
      </w:r>
      <w:r w:rsidRPr="00F12CBF">
        <w:rPr>
          <w:rFonts w:ascii="Times New Roman" w:hAnsi="Times New Roman" w:cs="Times New Roman"/>
          <w:color w:val="31849B" w:themeColor="accent5" w:themeShade="BF"/>
        </w:rPr>
        <w:t xml:space="preserve"> los daños </w:t>
      </w:r>
      <w:r w:rsidR="00C01306"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 la </w:t>
      </w:r>
      <w:r w:rsidR="006B4A29" w:rsidRPr="00F12CBF">
        <w:rPr>
          <w:rFonts w:ascii="Times New Roman" w:hAnsi="Times New Roman" w:cs="Times New Roman"/>
          <w:b/>
          <w:color w:val="31849B" w:themeColor="accent5" w:themeShade="BF"/>
        </w:rPr>
        <w:t>población civil</w:t>
      </w:r>
      <w:r w:rsidR="006B4A29"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la cual </w:t>
      </w:r>
      <w:r w:rsidR="001669D5" w:rsidRPr="00F12CBF">
        <w:rPr>
          <w:rFonts w:ascii="Times New Roman" w:hAnsi="Times New Roman" w:cs="Times New Roman"/>
          <w:color w:val="31849B" w:themeColor="accent5" w:themeShade="BF"/>
        </w:rPr>
        <w:t xml:space="preserve">se convierte </w:t>
      </w:r>
      <w:r w:rsidRPr="00F12CBF">
        <w:rPr>
          <w:rFonts w:ascii="Times New Roman" w:hAnsi="Times New Roman" w:cs="Times New Roman"/>
          <w:color w:val="31849B" w:themeColor="accent5" w:themeShade="BF"/>
        </w:rPr>
        <w:t xml:space="preserve">en </w:t>
      </w:r>
      <w:r w:rsidR="006B4A29" w:rsidRPr="00F12CBF">
        <w:rPr>
          <w:rFonts w:ascii="Times New Roman" w:hAnsi="Times New Roman" w:cs="Times New Roman"/>
          <w:color w:val="31849B" w:themeColor="accent5" w:themeShade="BF"/>
        </w:rPr>
        <w:t>la</w:t>
      </w:r>
      <w:r w:rsidR="006B4A29" w:rsidRPr="00F12CBF">
        <w:rPr>
          <w:rFonts w:ascii="Times New Roman" w:hAnsi="Times New Roman" w:cs="Times New Roman"/>
          <w:b/>
          <w:color w:val="31849B" w:themeColor="accent5" w:themeShade="BF"/>
        </w:rPr>
        <w:t xml:space="preserve"> </w:t>
      </w:r>
      <w:r w:rsidR="006B4A29" w:rsidRPr="00F12CBF">
        <w:rPr>
          <w:rFonts w:ascii="Times New Roman" w:hAnsi="Times New Roman" w:cs="Times New Roman"/>
          <w:color w:val="31849B" w:themeColor="accent5" w:themeShade="BF"/>
        </w:rPr>
        <w:t xml:space="preserve">principal víctima. </w:t>
      </w:r>
    </w:p>
    <w:p w14:paraId="4E504730" w14:textId="77777777" w:rsidR="006B4A29" w:rsidRPr="00F12CBF" w:rsidRDefault="006B4A29" w:rsidP="00C95BF4">
      <w:pPr>
        <w:spacing w:after="0" w:line="276" w:lineRule="auto"/>
        <w:jc w:val="both"/>
        <w:rPr>
          <w:rFonts w:ascii="Times New Roman" w:hAnsi="Times New Roman" w:cs="Times New Roman"/>
          <w:color w:val="31849B" w:themeColor="accent5" w:themeShade="BF"/>
        </w:rPr>
      </w:pPr>
    </w:p>
    <w:p w14:paraId="41C1F4C7" w14:textId="34EF2A82" w:rsidR="002A5ABA" w:rsidRPr="00F12CBF" w:rsidRDefault="0065329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Otro factor típi</w:t>
      </w:r>
      <w:r w:rsidR="001669D5" w:rsidRPr="00F12CBF">
        <w:rPr>
          <w:rFonts w:ascii="Times New Roman" w:hAnsi="Times New Roman" w:cs="Times New Roman"/>
          <w:color w:val="31849B" w:themeColor="accent5" w:themeShade="BF"/>
        </w:rPr>
        <w:t>co de los conflictos actuales es</w:t>
      </w:r>
      <w:r w:rsidRPr="00F12CBF">
        <w:rPr>
          <w:rFonts w:ascii="Times New Roman" w:hAnsi="Times New Roman" w:cs="Times New Roman"/>
          <w:color w:val="31849B" w:themeColor="accent5" w:themeShade="BF"/>
        </w:rPr>
        <w:t xml:space="preserve"> </w:t>
      </w:r>
      <w:r w:rsidR="006B4A29" w:rsidRPr="00F12CBF">
        <w:rPr>
          <w:rFonts w:ascii="Times New Roman" w:hAnsi="Times New Roman" w:cs="Times New Roman"/>
          <w:color w:val="31849B" w:themeColor="accent5" w:themeShade="BF"/>
        </w:rPr>
        <w:t xml:space="preserve">el saqueo de los recursos naturales de regiones ricas en </w:t>
      </w:r>
      <w:r w:rsidR="006B4A29" w:rsidRPr="00F12CBF">
        <w:rPr>
          <w:rFonts w:ascii="Times New Roman" w:hAnsi="Times New Roman" w:cs="Times New Roman"/>
          <w:b/>
          <w:color w:val="31849B" w:themeColor="accent5" w:themeShade="BF"/>
        </w:rPr>
        <w:t>materias primas y minerales estratégicos</w:t>
      </w:r>
      <w:r w:rsidR="00603625" w:rsidRPr="00F12CBF">
        <w:rPr>
          <w:rFonts w:ascii="Times New Roman" w:hAnsi="Times New Roman" w:cs="Times New Roman"/>
          <w:color w:val="31849B" w:themeColor="accent5" w:themeShade="BF"/>
        </w:rPr>
        <w:t xml:space="preserve"> [</w:t>
      </w:r>
      <w:hyperlink r:id="rId22" w:history="1">
        <w:r w:rsidR="00603625" w:rsidRPr="00F12CBF">
          <w:rPr>
            <w:rStyle w:val="Hipervnculo"/>
            <w:rFonts w:ascii="Times New Roman" w:hAnsi="Times New Roman" w:cs="Times New Roman"/>
            <w:color w:val="31849B" w:themeColor="accent5" w:themeShade="BF"/>
          </w:rPr>
          <w:t>VER</w:t>
        </w:r>
      </w:hyperlink>
      <w:r w:rsidR="0060362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1669D5" w:rsidRPr="00F12CBF">
        <w:rPr>
          <w:rFonts w:ascii="Times New Roman" w:hAnsi="Times New Roman" w:cs="Times New Roman"/>
          <w:color w:val="31849B" w:themeColor="accent5" w:themeShade="BF"/>
        </w:rPr>
        <w:t>Estos</w:t>
      </w:r>
      <w:r w:rsidRPr="00F12CBF">
        <w:rPr>
          <w:rFonts w:ascii="Times New Roman" w:hAnsi="Times New Roman" w:cs="Times New Roman"/>
          <w:color w:val="31849B" w:themeColor="accent5" w:themeShade="BF"/>
        </w:rPr>
        <w:t xml:space="preserve"> recursos </w:t>
      </w:r>
      <w:r w:rsidR="006B4A29" w:rsidRPr="00F12CBF">
        <w:rPr>
          <w:rFonts w:ascii="Times New Roman" w:hAnsi="Times New Roman" w:cs="Times New Roman"/>
          <w:color w:val="31849B" w:themeColor="accent5" w:themeShade="BF"/>
        </w:rPr>
        <w:t>sirven para alimentar la guerra</w:t>
      </w:r>
      <w:r w:rsidR="004A5F60" w:rsidRPr="00F12CBF">
        <w:rPr>
          <w:rFonts w:ascii="Times New Roman" w:hAnsi="Times New Roman" w:cs="Times New Roman"/>
          <w:color w:val="31849B" w:themeColor="accent5" w:themeShade="BF"/>
        </w:rPr>
        <w:t>,</w:t>
      </w:r>
      <w:r w:rsidR="006B4A29" w:rsidRPr="00F12CBF">
        <w:rPr>
          <w:rFonts w:ascii="Times New Roman" w:hAnsi="Times New Roman" w:cs="Times New Roman"/>
          <w:color w:val="31849B" w:themeColor="accent5" w:themeShade="BF"/>
        </w:rPr>
        <w:t xml:space="preserve"> </w:t>
      </w:r>
      <w:r w:rsidR="001669D5" w:rsidRPr="00F12CBF">
        <w:rPr>
          <w:rFonts w:ascii="Times New Roman" w:hAnsi="Times New Roman" w:cs="Times New Roman"/>
          <w:color w:val="31849B" w:themeColor="accent5" w:themeShade="BF"/>
        </w:rPr>
        <w:t xml:space="preserve">porque </w:t>
      </w:r>
      <w:r w:rsidRPr="00F12CBF">
        <w:rPr>
          <w:rFonts w:ascii="Times New Roman" w:hAnsi="Times New Roman" w:cs="Times New Roman"/>
          <w:color w:val="31849B" w:themeColor="accent5" w:themeShade="BF"/>
        </w:rPr>
        <w:t xml:space="preserve">se </w:t>
      </w:r>
      <w:r w:rsidR="006B4A29" w:rsidRPr="00F12CBF">
        <w:rPr>
          <w:rFonts w:ascii="Times New Roman" w:hAnsi="Times New Roman" w:cs="Times New Roman"/>
          <w:color w:val="31849B" w:themeColor="accent5" w:themeShade="BF"/>
        </w:rPr>
        <w:t xml:space="preserve">intercambian riquezas naturales por armas, en un círculo </w:t>
      </w:r>
      <w:r w:rsidRPr="00F12CBF">
        <w:rPr>
          <w:rFonts w:ascii="Times New Roman" w:hAnsi="Times New Roman" w:cs="Times New Roman"/>
          <w:color w:val="31849B" w:themeColor="accent5" w:themeShade="BF"/>
        </w:rPr>
        <w:t xml:space="preserve">vicioso </w:t>
      </w:r>
      <w:r w:rsidR="006B4A29" w:rsidRPr="00F12CBF">
        <w:rPr>
          <w:rFonts w:ascii="Times New Roman" w:hAnsi="Times New Roman" w:cs="Times New Roman"/>
          <w:color w:val="31849B" w:themeColor="accent5" w:themeShade="BF"/>
        </w:rPr>
        <w:t xml:space="preserve">en el que </w:t>
      </w:r>
      <w:r w:rsidRPr="00F12CBF">
        <w:rPr>
          <w:rFonts w:ascii="Times New Roman" w:hAnsi="Times New Roman" w:cs="Times New Roman"/>
          <w:color w:val="31849B" w:themeColor="accent5" w:themeShade="BF"/>
        </w:rPr>
        <w:t xml:space="preserve">muchas veces se ven involucradas </w:t>
      </w:r>
      <w:r w:rsidR="006B4A29" w:rsidRPr="00F12CBF">
        <w:rPr>
          <w:rFonts w:ascii="Times New Roman" w:hAnsi="Times New Roman" w:cs="Times New Roman"/>
          <w:color w:val="31849B" w:themeColor="accent5" w:themeShade="BF"/>
        </w:rPr>
        <w:t xml:space="preserve">empresas </w:t>
      </w:r>
      <w:r w:rsidR="002A5ABA" w:rsidRPr="00F12CBF">
        <w:rPr>
          <w:rFonts w:ascii="Times New Roman" w:hAnsi="Times New Roman" w:cs="Times New Roman"/>
          <w:color w:val="31849B" w:themeColor="accent5" w:themeShade="BF"/>
        </w:rPr>
        <w:t>que se conectan con las grandes transnacionales a través de las redes de mercados globales</w:t>
      </w:r>
      <w:r w:rsidRPr="00F12CBF">
        <w:rPr>
          <w:rFonts w:ascii="Times New Roman" w:hAnsi="Times New Roman" w:cs="Times New Roman"/>
          <w:color w:val="31849B" w:themeColor="accent5" w:themeShade="BF"/>
        </w:rPr>
        <w:t xml:space="preserve">, pequeños ejércitos y políticos. </w:t>
      </w:r>
    </w:p>
    <w:p w14:paraId="7780CDE3"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3C634BFC" w14:textId="77777777" w:rsidTr="00120F66">
        <w:tc>
          <w:tcPr>
            <w:tcW w:w="8978" w:type="dxa"/>
            <w:gridSpan w:val="2"/>
            <w:shd w:val="clear" w:color="auto" w:fill="000000" w:themeFill="text1"/>
          </w:tcPr>
          <w:p w14:paraId="6D38F030" w14:textId="77777777" w:rsidR="002A5ABA" w:rsidRPr="00F12CBF" w:rsidRDefault="002A5AB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2A5ABA" w:rsidRPr="00F12CBF" w14:paraId="75F88CFB" w14:textId="77777777" w:rsidTr="00120F66">
        <w:tc>
          <w:tcPr>
            <w:tcW w:w="2518" w:type="dxa"/>
          </w:tcPr>
          <w:p w14:paraId="4866E7C6" w14:textId="77777777" w:rsidR="002A5ABA" w:rsidRPr="00F12CBF" w:rsidRDefault="002A5AB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ED67FFB" w14:textId="7DF47BCD" w:rsidR="002A5ABA" w:rsidRPr="00F12CBF" w:rsidRDefault="002A5ABA" w:rsidP="008134F7">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 xml:space="preserve">Muchos de los países </w:t>
            </w:r>
            <w:r w:rsidR="008134F7" w:rsidRPr="00F12CBF">
              <w:rPr>
                <w:rFonts w:ascii="Times New Roman" w:hAnsi="Times New Roman" w:cs="Times New Roman"/>
                <w:color w:val="31849B" w:themeColor="accent5" w:themeShade="BF"/>
              </w:rPr>
              <w:t>que padecen</w:t>
            </w:r>
            <w:r w:rsidRPr="00F12CBF">
              <w:rPr>
                <w:rFonts w:ascii="Times New Roman" w:hAnsi="Times New Roman" w:cs="Times New Roman"/>
                <w:color w:val="31849B" w:themeColor="accent5" w:themeShade="BF"/>
              </w:rPr>
              <w:t xml:space="preserve"> conflicto</w:t>
            </w:r>
            <w:r w:rsidR="008134F7"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armado</w:t>
            </w:r>
            <w:r w:rsidR="008134F7"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son ricos en materias primas. La presión medioambiental también está vinculada a los conflictos armados. Factores como la disminución de recursos no renovables, las tensiones creadas por poblaciones desplazadas y el acceso desigual a los recursos provocan el aumento significativo de las tensiones. La presión medioambiental es particularmente intensa en la zona subsahariana </w:t>
            </w:r>
            <w:r w:rsidR="008134F7" w:rsidRPr="00F12CBF">
              <w:rPr>
                <w:rFonts w:ascii="Times New Roman" w:hAnsi="Times New Roman" w:cs="Times New Roman"/>
                <w:color w:val="31849B" w:themeColor="accent5" w:themeShade="BF"/>
              </w:rPr>
              <w:t>de</w:t>
            </w:r>
            <w:r w:rsidRPr="00F12CBF">
              <w:rPr>
                <w:rFonts w:ascii="Times New Roman" w:hAnsi="Times New Roman" w:cs="Times New Roman"/>
                <w:color w:val="31849B" w:themeColor="accent5" w:themeShade="BF"/>
              </w:rPr>
              <w:t xml:space="preserve"> África y en Oriente Medio, </w:t>
            </w:r>
            <w:r w:rsidR="008134F7" w:rsidRPr="00F12CBF">
              <w:rPr>
                <w:rFonts w:ascii="Times New Roman" w:hAnsi="Times New Roman" w:cs="Times New Roman"/>
                <w:color w:val="31849B" w:themeColor="accent5" w:themeShade="BF"/>
              </w:rPr>
              <w:t xml:space="preserve">donde </w:t>
            </w:r>
            <w:r w:rsidRPr="00F12CBF">
              <w:rPr>
                <w:rFonts w:ascii="Times New Roman" w:hAnsi="Times New Roman" w:cs="Times New Roman"/>
                <w:color w:val="31849B" w:themeColor="accent5" w:themeShade="BF"/>
              </w:rPr>
              <w:t xml:space="preserve"> </w:t>
            </w:r>
            <w:r w:rsidR="008134F7" w:rsidRPr="00F12CBF">
              <w:rPr>
                <w:rFonts w:ascii="Times New Roman" w:hAnsi="Times New Roman" w:cs="Times New Roman"/>
                <w:color w:val="31849B" w:themeColor="accent5" w:themeShade="BF"/>
              </w:rPr>
              <w:t>se presenta</w:t>
            </w:r>
            <w:r w:rsidRPr="00F12CBF">
              <w:rPr>
                <w:rFonts w:ascii="Times New Roman" w:hAnsi="Times New Roman" w:cs="Times New Roman"/>
                <w:color w:val="31849B" w:themeColor="accent5" w:themeShade="BF"/>
              </w:rPr>
              <w:t xml:space="preserve"> un crecimiento vertiginoso de la población en zonas con pocos recursos naturales.</w:t>
            </w:r>
          </w:p>
        </w:tc>
      </w:tr>
    </w:tbl>
    <w:p w14:paraId="2F86A301" w14:textId="77777777" w:rsidR="002A5ABA" w:rsidRPr="00F12CBF" w:rsidRDefault="002A5ABA" w:rsidP="00C95BF4">
      <w:pPr>
        <w:spacing w:after="0" w:line="276" w:lineRule="auto"/>
        <w:jc w:val="both"/>
        <w:rPr>
          <w:rFonts w:ascii="Times New Roman" w:hAnsi="Times New Roman" w:cs="Times New Roman"/>
          <w:color w:val="31849B" w:themeColor="accent5" w:themeShade="BF"/>
        </w:rPr>
      </w:pPr>
    </w:p>
    <w:p w14:paraId="7FD193C6" w14:textId="530E98F9" w:rsidR="00E10C85" w:rsidRPr="00F12CBF" w:rsidRDefault="00EF67B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w:t>
      </w:r>
      <w:r w:rsidR="00823A0D" w:rsidRPr="00F12CBF">
        <w:rPr>
          <w:rFonts w:ascii="Times New Roman" w:hAnsi="Times New Roman" w:cs="Times New Roman"/>
          <w:color w:val="31849B" w:themeColor="accent5" w:themeShade="BF"/>
        </w:rPr>
        <w:t>guerra del siglo XXI</w:t>
      </w:r>
      <w:r w:rsidRPr="00F12CBF">
        <w:rPr>
          <w:rFonts w:ascii="Times New Roman" w:hAnsi="Times New Roman" w:cs="Times New Roman"/>
          <w:color w:val="31849B" w:themeColor="accent5" w:themeShade="BF"/>
        </w:rPr>
        <w:t xml:space="preserve"> es una </w:t>
      </w:r>
      <w:r w:rsidR="00510EF0" w:rsidRPr="00F12CBF">
        <w:rPr>
          <w:rFonts w:ascii="Times New Roman" w:hAnsi="Times New Roman" w:cs="Times New Roman"/>
          <w:color w:val="31849B" w:themeColor="accent5" w:themeShade="BF"/>
        </w:rPr>
        <w:t xml:space="preserve">confrontación diferente. Ahora </w:t>
      </w:r>
      <w:r w:rsidRPr="00F12CBF">
        <w:rPr>
          <w:rFonts w:ascii="Times New Roman" w:hAnsi="Times New Roman" w:cs="Times New Roman"/>
          <w:color w:val="31849B" w:themeColor="accent5" w:themeShade="BF"/>
        </w:rPr>
        <w:t>se utilizan los medios diplomáticos, las herramientas de inteligencia, los instrumentos de interdicción policiaca, las i</w:t>
      </w:r>
      <w:r w:rsidR="00823A0D" w:rsidRPr="00F12CBF">
        <w:rPr>
          <w:rFonts w:ascii="Times New Roman" w:hAnsi="Times New Roman" w:cs="Times New Roman"/>
          <w:color w:val="31849B" w:themeColor="accent5" w:themeShade="BF"/>
        </w:rPr>
        <w:t>nfluencias financieras y todo el armamento</w:t>
      </w:r>
      <w:r w:rsidRPr="00F12CBF">
        <w:rPr>
          <w:rFonts w:ascii="Times New Roman" w:hAnsi="Times New Roman" w:cs="Times New Roman"/>
          <w:color w:val="31849B" w:themeColor="accent5" w:themeShade="BF"/>
        </w:rPr>
        <w:t xml:space="preserve"> </w:t>
      </w:r>
      <w:r w:rsidR="00823A0D" w:rsidRPr="00F12CBF">
        <w:rPr>
          <w:rFonts w:ascii="Times New Roman" w:hAnsi="Times New Roman" w:cs="Times New Roman"/>
          <w:color w:val="31849B" w:themeColor="accent5" w:themeShade="BF"/>
        </w:rPr>
        <w:t>disponible</w:t>
      </w:r>
      <w:r w:rsidRPr="00F12CBF">
        <w:rPr>
          <w:rFonts w:ascii="Times New Roman" w:hAnsi="Times New Roman" w:cs="Times New Roman"/>
          <w:color w:val="31849B" w:themeColor="accent5" w:themeShade="BF"/>
        </w:rPr>
        <w:t>.</w:t>
      </w:r>
    </w:p>
    <w:p w14:paraId="5F9904FA" w14:textId="77777777" w:rsidR="00C25ECA" w:rsidRPr="00F12CBF" w:rsidRDefault="00C25ECA"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22DCEC05" w14:textId="77777777" w:rsidTr="00453D56">
        <w:tc>
          <w:tcPr>
            <w:tcW w:w="9033" w:type="dxa"/>
            <w:gridSpan w:val="2"/>
            <w:shd w:val="clear" w:color="auto" w:fill="000000" w:themeFill="text1"/>
          </w:tcPr>
          <w:p w14:paraId="74ACC3B5"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3A1D22AC" w14:textId="77777777" w:rsidTr="00453D56">
        <w:tc>
          <w:tcPr>
            <w:tcW w:w="2518" w:type="dxa"/>
          </w:tcPr>
          <w:p w14:paraId="105739A3"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D4AD011" w14:textId="51DFBC86" w:rsidR="00926FCD" w:rsidRPr="00F12CBF" w:rsidRDefault="00DA4D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603625"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11_01_REC</w:t>
            </w:r>
            <w:r w:rsidR="009810D2" w:rsidRPr="00F12CBF">
              <w:rPr>
                <w:rFonts w:ascii="Times New Roman" w:hAnsi="Times New Roman" w:cs="Times New Roman"/>
                <w:color w:val="31849B" w:themeColor="accent5" w:themeShade="BF"/>
                <w:sz w:val="24"/>
                <w:szCs w:val="24"/>
              </w:rPr>
              <w:t>7</w:t>
            </w:r>
            <w:r w:rsidRPr="00F12CBF">
              <w:rPr>
                <w:rFonts w:ascii="Times New Roman" w:hAnsi="Times New Roman" w:cs="Times New Roman"/>
                <w:color w:val="31849B" w:themeColor="accent5" w:themeShade="BF"/>
                <w:sz w:val="24"/>
                <w:szCs w:val="24"/>
              </w:rPr>
              <w:t>0</w:t>
            </w:r>
          </w:p>
        </w:tc>
      </w:tr>
      <w:tr w:rsidR="00F12CBF" w:rsidRPr="00F12CBF" w14:paraId="2A2E4C6B" w14:textId="77777777" w:rsidTr="00453D56">
        <w:tc>
          <w:tcPr>
            <w:tcW w:w="2518" w:type="dxa"/>
          </w:tcPr>
          <w:p w14:paraId="0AC7FC20"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352010B9" w14:textId="1EFEA549"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Comprende las transformaciones de los conflictos bélicos en el tercer milenio</w:t>
            </w:r>
          </w:p>
        </w:tc>
      </w:tr>
      <w:tr w:rsidR="00926FCD" w:rsidRPr="00F12CBF" w14:paraId="3553ED9A" w14:textId="77777777" w:rsidTr="00453D56">
        <w:tc>
          <w:tcPr>
            <w:tcW w:w="2518" w:type="dxa"/>
          </w:tcPr>
          <w:p w14:paraId="4D367C16"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3E434251" w14:textId="720F5AA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contrastar los cambios cualitativos entre los conflictos tradicionales y los contemporáneos</w:t>
            </w:r>
            <w:r w:rsidR="00510EF0" w:rsidRPr="00F12CBF">
              <w:rPr>
                <w:rFonts w:ascii="Times New Roman" w:hAnsi="Times New Roman" w:cs="Times New Roman"/>
                <w:color w:val="31849B" w:themeColor="accent5" w:themeShade="BF"/>
                <w:sz w:val="24"/>
                <w:szCs w:val="24"/>
              </w:rPr>
              <w:t>.</w:t>
            </w:r>
          </w:p>
        </w:tc>
      </w:tr>
    </w:tbl>
    <w:p w14:paraId="0A704431" w14:textId="77777777" w:rsidR="00EF67BD" w:rsidRPr="00F12CBF" w:rsidRDefault="00EF67BD" w:rsidP="00C95BF4">
      <w:pPr>
        <w:spacing w:after="0" w:line="276" w:lineRule="auto"/>
        <w:jc w:val="both"/>
        <w:rPr>
          <w:rFonts w:ascii="Times New Roman" w:hAnsi="Times New Roman" w:cs="Times New Roman"/>
          <w:color w:val="31849B" w:themeColor="accent5" w:themeShade="BF"/>
        </w:rPr>
      </w:pPr>
    </w:p>
    <w:p w14:paraId="29476B54" w14:textId="52777034"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2.2 Los conflictos como oportunidades para el cambio social</w:t>
      </w:r>
      <w:r w:rsidR="00A32B83" w:rsidRPr="00F12CBF">
        <w:rPr>
          <w:rFonts w:ascii="Times New Roman" w:hAnsi="Times New Roman" w:cs="Times New Roman"/>
          <w:b/>
          <w:color w:val="31849B" w:themeColor="accent5" w:themeShade="BF"/>
        </w:rPr>
        <w:t xml:space="preserve"> </w:t>
      </w:r>
    </w:p>
    <w:p w14:paraId="7C6105F8" w14:textId="77777777" w:rsidR="00C7684A" w:rsidRPr="00F12CBF" w:rsidRDefault="00C7684A" w:rsidP="00C95BF4">
      <w:pPr>
        <w:spacing w:after="0" w:line="276" w:lineRule="auto"/>
        <w:jc w:val="both"/>
        <w:rPr>
          <w:rFonts w:ascii="Times New Roman" w:hAnsi="Times New Roman" w:cs="Times New Roman"/>
          <w:color w:val="31849B" w:themeColor="accent5" w:themeShade="BF"/>
          <w:highlight w:val="yellow"/>
        </w:rPr>
      </w:pPr>
    </w:p>
    <w:p w14:paraId="11C32E3A" w14:textId="5A864378" w:rsidR="002A2216" w:rsidRPr="00F12CBF" w:rsidRDefault="008F2DC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Aunque parezca una paradoja, se puede inferir</w:t>
      </w:r>
      <w:r w:rsidR="006A6A00" w:rsidRPr="00F12CBF">
        <w:rPr>
          <w:rFonts w:ascii="Times New Roman" w:hAnsi="Times New Roman" w:cs="Times New Roman"/>
          <w:color w:val="31849B" w:themeColor="accent5" w:themeShade="BF"/>
        </w:rPr>
        <w:t xml:space="preserve"> que el conflicto es una parte </w:t>
      </w:r>
      <w:r w:rsidRPr="00F12CBF">
        <w:rPr>
          <w:rFonts w:ascii="Times New Roman" w:hAnsi="Times New Roman" w:cs="Times New Roman"/>
          <w:color w:val="31849B" w:themeColor="accent5" w:themeShade="BF"/>
        </w:rPr>
        <w:t xml:space="preserve">constituyente de los </w:t>
      </w:r>
      <w:r w:rsidR="006A6A00" w:rsidRPr="00F12CBF">
        <w:rPr>
          <w:rFonts w:ascii="Times New Roman" w:hAnsi="Times New Roman" w:cs="Times New Roman"/>
          <w:color w:val="31849B" w:themeColor="accent5" w:themeShade="BF"/>
        </w:rPr>
        <w:t>seres humanos. Tras mile</w:t>
      </w:r>
      <w:r w:rsidRPr="00F12CBF">
        <w:rPr>
          <w:rFonts w:ascii="Times New Roman" w:hAnsi="Times New Roman" w:cs="Times New Roman"/>
          <w:color w:val="31849B" w:themeColor="accent5" w:themeShade="BF"/>
        </w:rPr>
        <w:t xml:space="preserve">s de años de historia, se puede afirmar que los </w:t>
      </w:r>
      <w:r w:rsidR="006A6A00" w:rsidRPr="00F12CBF">
        <w:rPr>
          <w:rFonts w:ascii="Times New Roman" w:hAnsi="Times New Roman" w:cs="Times New Roman"/>
          <w:color w:val="31849B" w:themeColor="accent5" w:themeShade="BF"/>
        </w:rPr>
        <w:t xml:space="preserve">conflictos hacen parte de la vida </w:t>
      </w:r>
      <w:r w:rsidR="002A2216" w:rsidRPr="00F12CBF">
        <w:rPr>
          <w:rFonts w:ascii="Times New Roman" w:hAnsi="Times New Roman" w:cs="Times New Roman"/>
          <w:color w:val="31849B" w:themeColor="accent5" w:themeShade="BF"/>
        </w:rPr>
        <w:t xml:space="preserve">cotidiana de las sociedades humanas. </w:t>
      </w:r>
    </w:p>
    <w:p w14:paraId="7C393B6D" w14:textId="77777777" w:rsidR="002A2216" w:rsidRPr="00F12CBF" w:rsidRDefault="002A2216" w:rsidP="00C95BF4">
      <w:pPr>
        <w:spacing w:after="0" w:line="276" w:lineRule="auto"/>
        <w:jc w:val="both"/>
        <w:rPr>
          <w:rFonts w:ascii="Times New Roman" w:hAnsi="Times New Roman" w:cs="Times New Roman"/>
          <w:color w:val="31849B" w:themeColor="accent5" w:themeShade="BF"/>
        </w:rPr>
      </w:pPr>
    </w:p>
    <w:p w14:paraId="4B60E4F6" w14:textId="744F180B" w:rsidR="00655608" w:rsidRPr="00F12CBF" w:rsidRDefault="002A221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w:t>
      </w:r>
      <w:r w:rsidR="006A6A00" w:rsidRPr="00F12CBF">
        <w:rPr>
          <w:rFonts w:ascii="Times New Roman" w:hAnsi="Times New Roman" w:cs="Times New Roman"/>
          <w:color w:val="31849B" w:themeColor="accent5" w:themeShade="BF"/>
        </w:rPr>
        <w:t xml:space="preserve">anto para los individuos como para los grupos, </w:t>
      </w:r>
      <w:r w:rsidRPr="00F12CBF">
        <w:rPr>
          <w:rFonts w:ascii="Times New Roman" w:hAnsi="Times New Roman" w:cs="Times New Roman"/>
          <w:color w:val="31849B" w:themeColor="accent5" w:themeShade="BF"/>
        </w:rPr>
        <w:t xml:space="preserve">los conflictos </w:t>
      </w:r>
      <w:r w:rsidR="006A6A00" w:rsidRPr="00F12CBF">
        <w:rPr>
          <w:rFonts w:ascii="Times New Roman" w:hAnsi="Times New Roman" w:cs="Times New Roman"/>
          <w:color w:val="31849B" w:themeColor="accent5" w:themeShade="BF"/>
        </w:rPr>
        <w:t xml:space="preserve">se presentan </w:t>
      </w:r>
      <w:r w:rsidR="008F2DC1" w:rsidRPr="00F12CBF">
        <w:rPr>
          <w:rFonts w:ascii="Times New Roman" w:hAnsi="Times New Roman" w:cs="Times New Roman"/>
          <w:color w:val="31849B" w:themeColor="accent5" w:themeShade="BF"/>
        </w:rPr>
        <w:t xml:space="preserve">como </w:t>
      </w:r>
      <w:r w:rsidR="006A6A00" w:rsidRPr="00F12CBF">
        <w:rPr>
          <w:rFonts w:ascii="Times New Roman" w:hAnsi="Times New Roman" w:cs="Times New Roman"/>
          <w:b/>
          <w:color w:val="31849B" w:themeColor="accent5" w:themeShade="BF"/>
        </w:rPr>
        <w:t xml:space="preserve">oportunidades </w:t>
      </w:r>
      <w:r w:rsidRPr="00F12CBF">
        <w:rPr>
          <w:rFonts w:ascii="Times New Roman" w:hAnsi="Times New Roman" w:cs="Times New Roman"/>
          <w:b/>
          <w:color w:val="31849B" w:themeColor="accent5" w:themeShade="BF"/>
        </w:rPr>
        <w:t xml:space="preserve">útiles </w:t>
      </w:r>
      <w:r w:rsidR="006A6A00" w:rsidRPr="00F12CBF">
        <w:rPr>
          <w:rFonts w:ascii="Times New Roman" w:hAnsi="Times New Roman" w:cs="Times New Roman"/>
          <w:color w:val="31849B" w:themeColor="accent5" w:themeShade="BF"/>
        </w:rPr>
        <w:t xml:space="preserve">para aumentar la comprensión </w:t>
      </w:r>
      <w:r w:rsidR="008F2DC1" w:rsidRPr="00F12CBF">
        <w:rPr>
          <w:rFonts w:ascii="Times New Roman" w:hAnsi="Times New Roman" w:cs="Times New Roman"/>
          <w:color w:val="31849B" w:themeColor="accent5" w:themeShade="BF"/>
        </w:rPr>
        <w:t xml:space="preserve">de sí mismos </w:t>
      </w:r>
      <w:r w:rsidRPr="00F12CBF">
        <w:rPr>
          <w:rFonts w:ascii="Times New Roman" w:hAnsi="Times New Roman" w:cs="Times New Roman"/>
          <w:color w:val="31849B" w:themeColor="accent5" w:themeShade="BF"/>
        </w:rPr>
        <w:t>y de los otros.</w:t>
      </w:r>
      <w:r w:rsidR="006A6A0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M</w:t>
      </w:r>
      <w:r w:rsidR="006A6A00" w:rsidRPr="00F12CBF">
        <w:rPr>
          <w:rFonts w:ascii="Times New Roman" w:hAnsi="Times New Roman" w:cs="Times New Roman"/>
          <w:color w:val="31849B" w:themeColor="accent5" w:themeShade="BF"/>
        </w:rPr>
        <w:t xml:space="preserve">ediante los conflictos emergen </w:t>
      </w:r>
      <w:r w:rsidRPr="00F12CBF">
        <w:rPr>
          <w:rFonts w:ascii="Times New Roman" w:hAnsi="Times New Roman" w:cs="Times New Roman"/>
          <w:color w:val="31849B" w:themeColor="accent5" w:themeShade="BF"/>
        </w:rPr>
        <w:t xml:space="preserve">nuevas </w:t>
      </w:r>
      <w:r w:rsidR="006A6A00" w:rsidRPr="00F12CBF">
        <w:rPr>
          <w:rFonts w:ascii="Times New Roman" w:hAnsi="Times New Roman" w:cs="Times New Roman"/>
          <w:color w:val="31849B" w:themeColor="accent5" w:themeShade="BF"/>
        </w:rPr>
        <w:t xml:space="preserve">oportunidades para mejorar la forma en que se vive y para </w:t>
      </w:r>
      <w:r w:rsidR="006A6A00" w:rsidRPr="00F12CBF">
        <w:rPr>
          <w:rFonts w:ascii="Times New Roman" w:hAnsi="Times New Roman" w:cs="Times New Roman"/>
          <w:b/>
          <w:color w:val="31849B" w:themeColor="accent5" w:themeShade="BF"/>
        </w:rPr>
        <w:t>construir soluciones</w:t>
      </w:r>
      <w:r w:rsidR="006A6A00" w:rsidRPr="00F12CBF">
        <w:rPr>
          <w:rFonts w:ascii="Times New Roman" w:hAnsi="Times New Roman" w:cs="Times New Roman"/>
          <w:color w:val="31849B" w:themeColor="accent5" w:themeShade="BF"/>
        </w:rPr>
        <w:t xml:space="preserve"> en las que tod</w:t>
      </w:r>
      <w:r w:rsidRPr="00F12CBF">
        <w:rPr>
          <w:rFonts w:ascii="Times New Roman" w:hAnsi="Times New Roman" w:cs="Times New Roman"/>
          <w:color w:val="31849B" w:themeColor="accent5" w:themeShade="BF"/>
        </w:rPr>
        <w:t xml:space="preserve">as las partes involucradas </w:t>
      </w:r>
      <w:r w:rsidR="008F2DC1" w:rsidRPr="00F12CBF">
        <w:rPr>
          <w:rFonts w:ascii="Times New Roman" w:hAnsi="Times New Roman" w:cs="Times New Roman"/>
          <w:color w:val="31849B" w:themeColor="accent5" w:themeShade="BF"/>
        </w:rPr>
        <w:t>termine</w:t>
      </w:r>
      <w:r w:rsidR="00823A0D" w:rsidRPr="00F12CBF">
        <w:rPr>
          <w:rFonts w:ascii="Times New Roman" w:hAnsi="Times New Roman" w:cs="Times New Roman"/>
          <w:color w:val="31849B" w:themeColor="accent5" w:themeShade="BF"/>
        </w:rPr>
        <w:t>n ganando.</w:t>
      </w:r>
    </w:p>
    <w:p w14:paraId="30FD1EB2" w14:textId="77777777" w:rsidR="00655608" w:rsidRPr="00F12CBF" w:rsidRDefault="00655608" w:rsidP="00C95BF4">
      <w:pPr>
        <w:spacing w:after="0" w:line="276" w:lineRule="auto"/>
        <w:jc w:val="both"/>
        <w:rPr>
          <w:rFonts w:ascii="Times New Roman" w:hAnsi="Times New Roman" w:cs="Times New Roman"/>
          <w:color w:val="31849B" w:themeColor="accent5" w:themeShade="BF"/>
        </w:rPr>
      </w:pPr>
    </w:p>
    <w:p w14:paraId="1168CF19" w14:textId="03CC0CFD" w:rsidR="002042E5" w:rsidRPr="00F12CBF" w:rsidRDefault="002042E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 común ver que las personas tienen una opinión negativa del conflicto. Es visto como una situación que es mejor evitar. </w:t>
      </w:r>
      <w:r w:rsidR="008F2DC1" w:rsidRPr="00F12CBF">
        <w:rPr>
          <w:rFonts w:ascii="Times New Roman" w:hAnsi="Times New Roman" w:cs="Times New Roman"/>
          <w:color w:val="31849B" w:themeColor="accent5" w:themeShade="BF"/>
        </w:rPr>
        <w:t>Es usual relacionar</w:t>
      </w:r>
      <w:r w:rsidR="006A6A0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el concepto de conflicto con el de violencia y </w:t>
      </w:r>
      <w:r w:rsidR="008F2DC1" w:rsidRPr="00F12CBF">
        <w:rPr>
          <w:rFonts w:ascii="Times New Roman" w:hAnsi="Times New Roman" w:cs="Times New Roman"/>
          <w:color w:val="31849B" w:themeColor="accent5" w:themeShade="BF"/>
        </w:rPr>
        <w:t>ser</w:t>
      </w:r>
      <w:r w:rsidRPr="00F12CBF">
        <w:rPr>
          <w:rFonts w:ascii="Times New Roman" w:hAnsi="Times New Roman" w:cs="Times New Roman"/>
          <w:color w:val="31849B" w:themeColor="accent5" w:themeShade="BF"/>
        </w:rPr>
        <w:t xml:space="preserve"> percibido como un desperdicio</w:t>
      </w:r>
      <w:r w:rsidR="006A6A0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 </w:t>
      </w:r>
      <w:r w:rsidR="006A6A00" w:rsidRPr="00F12CBF">
        <w:rPr>
          <w:rFonts w:ascii="Times New Roman" w:hAnsi="Times New Roman" w:cs="Times New Roman"/>
          <w:color w:val="31849B" w:themeColor="accent5" w:themeShade="BF"/>
        </w:rPr>
        <w:t>energía y</w:t>
      </w:r>
      <w:r w:rsidRPr="00F12CBF">
        <w:rPr>
          <w:rFonts w:ascii="Times New Roman" w:hAnsi="Times New Roman" w:cs="Times New Roman"/>
          <w:color w:val="31849B" w:themeColor="accent5" w:themeShade="BF"/>
        </w:rPr>
        <w:t xml:space="preserve"> </w:t>
      </w:r>
      <w:r w:rsidR="006A6A00" w:rsidRPr="00F12CBF">
        <w:rPr>
          <w:rFonts w:ascii="Times New Roman" w:hAnsi="Times New Roman" w:cs="Times New Roman"/>
          <w:color w:val="31849B" w:themeColor="accent5" w:themeShade="BF"/>
        </w:rPr>
        <w:t xml:space="preserve">tiempo. </w:t>
      </w:r>
      <w:r w:rsidRPr="00F12CBF">
        <w:rPr>
          <w:rFonts w:ascii="Times New Roman" w:hAnsi="Times New Roman" w:cs="Times New Roman"/>
          <w:color w:val="31849B" w:themeColor="accent5" w:themeShade="BF"/>
        </w:rPr>
        <w:t xml:space="preserve">Son opiniones comprensibles, ya que muchas veces se observa que las personas optan por la agresión </w:t>
      </w:r>
      <w:r w:rsidR="008F2DC1" w:rsidRPr="00F12CBF">
        <w:rPr>
          <w:rFonts w:ascii="Times New Roman" w:hAnsi="Times New Roman" w:cs="Times New Roman"/>
          <w:color w:val="31849B" w:themeColor="accent5" w:themeShade="BF"/>
        </w:rPr>
        <w:t>para</w:t>
      </w:r>
      <w:r w:rsidRPr="00F12CBF">
        <w:rPr>
          <w:rFonts w:ascii="Times New Roman" w:hAnsi="Times New Roman" w:cs="Times New Roman"/>
          <w:color w:val="31849B" w:themeColor="accent5" w:themeShade="BF"/>
        </w:rPr>
        <w:t xml:space="preserve"> resolver sus conflictos, o solo </w:t>
      </w:r>
      <w:r w:rsidR="008F2DC1" w:rsidRPr="00F12CBF">
        <w:rPr>
          <w:rFonts w:ascii="Times New Roman" w:hAnsi="Times New Roman" w:cs="Times New Roman"/>
          <w:color w:val="31849B" w:themeColor="accent5" w:themeShade="BF"/>
        </w:rPr>
        <w:t>consideran</w:t>
      </w:r>
      <w:r w:rsidRPr="00F12CBF">
        <w:rPr>
          <w:rFonts w:ascii="Times New Roman" w:hAnsi="Times New Roman" w:cs="Times New Roman"/>
          <w:color w:val="31849B" w:themeColor="accent5" w:themeShade="BF"/>
        </w:rPr>
        <w:t xml:space="preserve"> sus puntos de vista, sin </w:t>
      </w:r>
      <w:r w:rsidR="008F2DC1" w:rsidRPr="00F12CBF">
        <w:rPr>
          <w:rFonts w:ascii="Times New Roman" w:hAnsi="Times New Roman" w:cs="Times New Roman"/>
          <w:color w:val="31849B" w:themeColor="accent5" w:themeShade="BF"/>
        </w:rPr>
        <w:t xml:space="preserve">tener en cuenta </w:t>
      </w:r>
      <w:r w:rsidRPr="00F12CBF">
        <w:rPr>
          <w:rFonts w:ascii="Times New Roman" w:hAnsi="Times New Roman" w:cs="Times New Roman"/>
          <w:color w:val="31849B" w:themeColor="accent5" w:themeShade="BF"/>
        </w:rPr>
        <w:t xml:space="preserve">los de sus contradictores. </w:t>
      </w:r>
    </w:p>
    <w:p w14:paraId="60FF4FC5" w14:textId="77777777" w:rsidR="002042E5" w:rsidRPr="00F12CBF" w:rsidRDefault="002042E5" w:rsidP="00C95BF4">
      <w:pPr>
        <w:spacing w:after="0" w:line="276" w:lineRule="auto"/>
        <w:jc w:val="both"/>
        <w:rPr>
          <w:rFonts w:ascii="Times New Roman" w:hAnsi="Times New Roman" w:cs="Times New Roman"/>
          <w:color w:val="31849B" w:themeColor="accent5" w:themeShade="BF"/>
        </w:rPr>
      </w:pPr>
    </w:p>
    <w:p w14:paraId="2CD36940" w14:textId="23CDF5BE" w:rsidR="006A6A00" w:rsidRPr="00F12CBF" w:rsidRDefault="008F2DC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w:t>
      </w:r>
      <w:r w:rsidR="002042E5" w:rsidRPr="00F12CBF">
        <w:rPr>
          <w:rFonts w:ascii="Times New Roman" w:hAnsi="Times New Roman" w:cs="Times New Roman"/>
          <w:color w:val="31849B" w:themeColor="accent5" w:themeShade="BF"/>
        </w:rPr>
        <w:t xml:space="preserve">o se explica porque </w:t>
      </w:r>
      <w:r w:rsidR="006A6A00" w:rsidRPr="00F12CBF">
        <w:rPr>
          <w:rFonts w:ascii="Times New Roman" w:hAnsi="Times New Roman" w:cs="Times New Roman"/>
          <w:color w:val="31849B" w:themeColor="accent5" w:themeShade="BF"/>
        </w:rPr>
        <w:t xml:space="preserve">la mayoría </w:t>
      </w:r>
      <w:r w:rsidR="002042E5" w:rsidRPr="00F12CBF">
        <w:rPr>
          <w:rFonts w:ascii="Times New Roman" w:hAnsi="Times New Roman" w:cs="Times New Roman"/>
          <w:color w:val="31849B" w:themeColor="accent5" w:themeShade="BF"/>
        </w:rPr>
        <w:t xml:space="preserve">de personas no han </w:t>
      </w:r>
      <w:r w:rsidR="006A6A00" w:rsidRPr="00F12CBF">
        <w:rPr>
          <w:rFonts w:ascii="Times New Roman" w:hAnsi="Times New Roman" w:cs="Times New Roman"/>
          <w:color w:val="31849B" w:themeColor="accent5" w:themeShade="BF"/>
        </w:rPr>
        <w:t>sido educad</w:t>
      </w:r>
      <w:r w:rsidR="002042E5" w:rsidRPr="00F12CBF">
        <w:rPr>
          <w:rFonts w:ascii="Times New Roman" w:hAnsi="Times New Roman" w:cs="Times New Roman"/>
          <w:color w:val="31849B" w:themeColor="accent5" w:themeShade="BF"/>
        </w:rPr>
        <w:t>a</w:t>
      </w:r>
      <w:r w:rsidR="006A6A00" w:rsidRPr="00F12CBF">
        <w:rPr>
          <w:rFonts w:ascii="Times New Roman" w:hAnsi="Times New Roman" w:cs="Times New Roman"/>
          <w:color w:val="31849B" w:themeColor="accent5" w:themeShade="BF"/>
        </w:rPr>
        <w:t>s para enfrentar los conflictos de una manera positiva</w:t>
      </w:r>
      <w:r w:rsidRPr="00F12CBF">
        <w:rPr>
          <w:rFonts w:ascii="Times New Roman" w:hAnsi="Times New Roman" w:cs="Times New Roman"/>
          <w:color w:val="31849B" w:themeColor="accent5" w:themeShade="BF"/>
        </w:rPr>
        <w:t xml:space="preserve"> y</w:t>
      </w:r>
      <w:r w:rsidR="002042E5" w:rsidRPr="00F12CBF">
        <w:rPr>
          <w:rFonts w:ascii="Times New Roman" w:hAnsi="Times New Roman" w:cs="Times New Roman"/>
          <w:color w:val="31849B" w:themeColor="accent5" w:themeShade="BF"/>
        </w:rPr>
        <w:t xml:space="preserve"> creativa. Significa que no tienen herramientas y recursos para encontrar caminos alternativos para resolver sus diferencias.</w:t>
      </w:r>
    </w:p>
    <w:p w14:paraId="45797E43" w14:textId="77777777" w:rsidR="006A6A00" w:rsidRPr="00F12CBF" w:rsidRDefault="006A6A00" w:rsidP="00C95BF4">
      <w:pPr>
        <w:spacing w:after="0" w:line="276" w:lineRule="auto"/>
        <w:jc w:val="both"/>
        <w:rPr>
          <w:rFonts w:ascii="Times New Roman" w:hAnsi="Times New Roman" w:cs="Times New Roman"/>
          <w:color w:val="31849B" w:themeColor="accent5" w:themeShade="BF"/>
        </w:rPr>
      </w:pPr>
    </w:p>
    <w:p w14:paraId="4795D0A0" w14:textId="77777777" w:rsidR="00AC12A7" w:rsidRPr="00F12CBF" w:rsidRDefault="00AC12A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6E6828A6" w14:textId="77777777" w:rsidTr="00AC12A7">
        <w:tc>
          <w:tcPr>
            <w:tcW w:w="8978" w:type="dxa"/>
            <w:gridSpan w:val="2"/>
            <w:shd w:val="clear" w:color="auto" w:fill="000000" w:themeFill="text1"/>
          </w:tcPr>
          <w:p w14:paraId="59716623"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AC12A7" w:rsidRPr="00F12CBF" w14:paraId="27BD71CB" w14:textId="77777777" w:rsidTr="00AC12A7">
        <w:tc>
          <w:tcPr>
            <w:tcW w:w="2518" w:type="dxa"/>
          </w:tcPr>
          <w:p w14:paraId="2CEC63A3" w14:textId="77777777" w:rsidR="00AC12A7" w:rsidRPr="00F12CBF" w:rsidRDefault="00AC12A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3B73D75" w14:textId="618F61F3" w:rsidR="00AC12A7" w:rsidRPr="00F12CBF" w:rsidRDefault="00BC6BD4" w:rsidP="00BC6BD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 xml:space="preserve">En </w:t>
            </w:r>
            <w:r w:rsidR="00AC12A7" w:rsidRPr="00F12CBF">
              <w:rPr>
                <w:rFonts w:ascii="Times New Roman" w:hAnsi="Times New Roman" w:cs="Times New Roman"/>
                <w:color w:val="31849B" w:themeColor="accent5" w:themeShade="BF"/>
              </w:rPr>
              <w:t xml:space="preserve">el mundo </w:t>
            </w:r>
            <w:r w:rsidRPr="00F12CBF">
              <w:rPr>
                <w:rFonts w:ascii="Times New Roman" w:hAnsi="Times New Roman" w:cs="Times New Roman"/>
                <w:color w:val="31849B" w:themeColor="accent5" w:themeShade="BF"/>
              </w:rPr>
              <w:t xml:space="preserve">actual, </w:t>
            </w:r>
            <w:r w:rsidR="00AC12A7" w:rsidRPr="00F12CBF">
              <w:rPr>
                <w:rFonts w:ascii="Times New Roman" w:hAnsi="Times New Roman" w:cs="Times New Roman"/>
                <w:color w:val="31849B" w:themeColor="accent5" w:themeShade="BF"/>
              </w:rPr>
              <w:t xml:space="preserve">se consolida </w:t>
            </w:r>
            <w:r w:rsidRPr="00F12CBF">
              <w:rPr>
                <w:rFonts w:ascii="Times New Roman" w:hAnsi="Times New Roman" w:cs="Times New Roman"/>
                <w:color w:val="31849B" w:themeColor="accent5" w:themeShade="BF"/>
              </w:rPr>
              <w:t>una</w:t>
            </w:r>
            <w:r w:rsidR="00AC12A7" w:rsidRPr="00F12CBF">
              <w:rPr>
                <w:rFonts w:ascii="Times New Roman" w:hAnsi="Times New Roman" w:cs="Times New Roman"/>
                <w:color w:val="31849B" w:themeColor="accent5" w:themeShade="BF"/>
              </w:rPr>
              <w:t xml:space="preserve"> cultura de la negociación, </w:t>
            </w:r>
            <w:r w:rsidRPr="00F12CBF">
              <w:rPr>
                <w:rFonts w:ascii="Times New Roman" w:hAnsi="Times New Roman" w:cs="Times New Roman"/>
                <w:color w:val="31849B" w:themeColor="accent5" w:themeShade="BF"/>
              </w:rPr>
              <w:t xml:space="preserve">en la que </w:t>
            </w:r>
            <w:r w:rsidR="00AC12A7" w:rsidRPr="00F12CBF">
              <w:rPr>
                <w:rFonts w:ascii="Times New Roman" w:hAnsi="Times New Roman" w:cs="Times New Roman"/>
                <w:color w:val="31849B" w:themeColor="accent5" w:themeShade="BF"/>
              </w:rPr>
              <w:t xml:space="preserve">los procesos de paz son protagonistas en el </w:t>
            </w:r>
            <w:r w:rsidRPr="00F12CBF">
              <w:rPr>
                <w:rFonts w:ascii="Times New Roman" w:hAnsi="Times New Roman" w:cs="Times New Roman"/>
                <w:color w:val="31849B" w:themeColor="accent5" w:themeShade="BF"/>
              </w:rPr>
              <w:t>entorno</w:t>
            </w:r>
            <w:r w:rsidR="00AC12A7" w:rsidRPr="00F12CBF">
              <w:rPr>
                <w:rFonts w:ascii="Times New Roman" w:hAnsi="Times New Roman" w:cs="Times New Roman"/>
                <w:color w:val="31849B" w:themeColor="accent5" w:themeShade="BF"/>
              </w:rPr>
              <w:t xml:space="preserve"> de los conflictos. La mitad de los conflictos armados están en negociaciones. De los </w:t>
            </w:r>
            <w:r w:rsidRPr="00F12CBF">
              <w:rPr>
                <w:rFonts w:ascii="Times New Roman" w:hAnsi="Times New Roman" w:cs="Times New Roman"/>
                <w:color w:val="31849B" w:themeColor="accent5" w:themeShade="BF"/>
              </w:rPr>
              <w:t>40</w:t>
            </w:r>
            <w:r w:rsidR="00AC12A7" w:rsidRPr="00F12CBF">
              <w:rPr>
                <w:rFonts w:ascii="Times New Roman" w:hAnsi="Times New Roman" w:cs="Times New Roman"/>
                <w:color w:val="31849B" w:themeColor="accent5" w:themeShade="BF"/>
              </w:rPr>
              <w:t xml:space="preserve"> conflictos finalizados en los últimos </w:t>
            </w:r>
            <w:r w:rsidRPr="00F12CBF">
              <w:rPr>
                <w:rFonts w:ascii="Times New Roman" w:hAnsi="Times New Roman" w:cs="Times New Roman"/>
                <w:color w:val="31849B" w:themeColor="accent5" w:themeShade="BF"/>
              </w:rPr>
              <w:t>20</w:t>
            </w:r>
            <w:r w:rsidR="00AC12A7" w:rsidRPr="00F12CBF">
              <w:rPr>
                <w:rFonts w:ascii="Times New Roman" w:hAnsi="Times New Roman" w:cs="Times New Roman"/>
                <w:color w:val="31849B" w:themeColor="accent5" w:themeShade="BF"/>
              </w:rPr>
              <w:t xml:space="preserve"> años, </w:t>
            </w:r>
            <w:r w:rsidRPr="00F12CBF">
              <w:rPr>
                <w:rFonts w:ascii="Times New Roman" w:hAnsi="Times New Roman" w:cs="Times New Roman"/>
                <w:color w:val="31849B" w:themeColor="accent5" w:themeShade="BF"/>
              </w:rPr>
              <w:t>33 se</w:t>
            </w:r>
            <w:r w:rsidR="00AC12A7" w:rsidRPr="00F12CBF">
              <w:rPr>
                <w:rFonts w:ascii="Times New Roman" w:hAnsi="Times New Roman" w:cs="Times New Roman"/>
                <w:color w:val="31849B" w:themeColor="accent5" w:themeShade="BF"/>
              </w:rPr>
              <w:t xml:space="preserve"> han</w:t>
            </w:r>
            <w:r w:rsidRPr="00F12CBF">
              <w:rPr>
                <w:rFonts w:ascii="Times New Roman" w:hAnsi="Times New Roman" w:cs="Times New Roman"/>
                <w:color w:val="31849B" w:themeColor="accent5" w:themeShade="BF"/>
              </w:rPr>
              <w:t xml:space="preserve"> subsanado </w:t>
            </w:r>
            <w:r w:rsidR="00AC12A7" w:rsidRPr="00F12CBF">
              <w:rPr>
                <w:rFonts w:ascii="Times New Roman" w:hAnsi="Times New Roman" w:cs="Times New Roman"/>
                <w:color w:val="31849B" w:themeColor="accent5" w:themeShade="BF"/>
              </w:rPr>
              <w:t xml:space="preserve">mediante un acuerdo de paz y solo 7 </w:t>
            </w:r>
            <w:r w:rsidRPr="00F12CBF">
              <w:rPr>
                <w:rFonts w:ascii="Times New Roman" w:hAnsi="Times New Roman" w:cs="Times New Roman"/>
                <w:color w:val="31849B" w:themeColor="accent5" w:themeShade="BF"/>
              </w:rPr>
              <w:t>se han definido con una</w:t>
            </w:r>
            <w:r w:rsidR="00AC12A7" w:rsidRPr="00F12CBF">
              <w:rPr>
                <w:rFonts w:ascii="Times New Roman" w:hAnsi="Times New Roman" w:cs="Times New Roman"/>
                <w:color w:val="31849B" w:themeColor="accent5" w:themeShade="BF"/>
              </w:rPr>
              <w:t xml:space="preserve"> victoria militar. </w:t>
            </w:r>
          </w:p>
        </w:tc>
      </w:tr>
    </w:tbl>
    <w:p w14:paraId="62649430" w14:textId="77777777" w:rsidR="00AC12A7" w:rsidRPr="00F12CBF" w:rsidRDefault="00AC12A7" w:rsidP="00C95BF4">
      <w:pPr>
        <w:spacing w:after="0" w:line="276" w:lineRule="auto"/>
        <w:jc w:val="both"/>
        <w:rPr>
          <w:rFonts w:ascii="Times New Roman" w:hAnsi="Times New Roman" w:cs="Times New Roman"/>
          <w:color w:val="31849B" w:themeColor="accent5" w:themeShade="BF"/>
        </w:rPr>
      </w:pPr>
    </w:p>
    <w:p w14:paraId="65235E45" w14:textId="06B6C4AE" w:rsidR="002042E5" w:rsidRPr="00F12CBF" w:rsidRDefault="002042E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6A6A00" w:rsidRPr="00F12CBF">
        <w:rPr>
          <w:rFonts w:ascii="Times New Roman" w:hAnsi="Times New Roman" w:cs="Times New Roman"/>
          <w:color w:val="31849B" w:themeColor="accent5" w:themeShade="BF"/>
        </w:rPr>
        <w:t xml:space="preserve">l conflicto es necesario en las relaciones humanas. </w:t>
      </w:r>
      <w:r w:rsidRPr="00F12CBF">
        <w:rPr>
          <w:rFonts w:ascii="Times New Roman" w:hAnsi="Times New Roman" w:cs="Times New Roman"/>
          <w:color w:val="31849B" w:themeColor="accent5" w:themeShade="BF"/>
        </w:rPr>
        <w:t>E</w:t>
      </w:r>
      <w:r w:rsidR="006A6A00" w:rsidRPr="00F12CBF">
        <w:rPr>
          <w:rFonts w:ascii="Times New Roman" w:hAnsi="Times New Roman" w:cs="Times New Roman"/>
          <w:color w:val="31849B" w:themeColor="accent5" w:themeShade="BF"/>
        </w:rPr>
        <w:t>s algo inevitable.</w:t>
      </w:r>
      <w:r w:rsidRPr="00F12CBF">
        <w:rPr>
          <w:rFonts w:ascii="Times New Roman" w:hAnsi="Times New Roman" w:cs="Times New Roman"/>
          <w:color w:val="31849B" w:themeColor="accent5" w:themeShade="BF"/>
        </w:rPr>
        <w:t xml:space="preserve"> Por ello, en lugar de negarlo o de</w:t>
      </w:r>
      <w:r w:rsidR="00CA14DD" w:rsidRPr="00F12CBF">
        <w:rPr>
          <w:rFonts w:ascii="Times New Roman" w:hAnsi="Times New Roman" w:cs="Times New Roman"/>
          <w:color w:val="31849B" w:themeColor="accent5" w:themeShade="BF"/>
        </w:rPr>
        <w:t xml:space="preserve"> tratar de</w:t>
      </w:r>
      <w:r w:rsidRPr="00F12CBF">
        <w:rPr>
          <w:rFonts w:ascii="Times New Roman" w:hAnsi="Times New Roman" w:cs="Times New Roman"/>
          <w:color w:val="31849B" w:themeColor="accent5" w:themeShade="BF"/>
        </w:rPr>
        <w:t xml:space="preserve"> evitarlo es importante verlo </w:t>
      </w:r>
      <w:r w:rsidR="006A6A00" w:rsidRPr="00F12CBF">
        <w:rPr>
          <w:rFonts w:ascii="Times New Roman" w:hAnsi="Times New Roman" w:cs="Times New Roman"/>
          <w:color w:val="31849B" w:themeColor="accent5" w:themeShade="BF"/>
        </w:rPr>
        <w:t xml:space="preserve">como </w:t>
      </w:r>
      <w:r w:rsidRPr="00F12CBF">
        <w:rPr>
          <w:rFonts w:ascii="Times New Roman" w:hAnsi="Times New Roman" w:cs="Times New Roman"/>
          <w:color w:val="31849B" w:themeColor="accent5" w:themeShade="BF"/>
        </w:rPr>
        <w:t xml:space="preserve">una oportunidad </w:t>
      </w:r>
      <w:r w:rsidR="006A6A00" w:rsidRPr="00F12CBF">
        <w:rPr>
          <w:rFonts w:ascii="Times New Roman" w:hAnsi="Times New Roman" w:cs="Times New Roman"/>
          <w:color w:val="31849B" w:themeColor="accent5" w:themeShade="BF"/>
        </w:rPr>
        <w:t xml:space="preserve">de desarrollo y de mejora de la convivencia. </w:t>
      </w:r>
      <w:r w:rsidR="00823A0D" w:rsidRPr="00F12CBF">
        <w:rPr>
          <w:rFonts w:ascii="Times New Roman" w:hAnsi="Times New Roman" w:cs="Times New Roman"/>
          <w:color w:val="31849B" w:themeColor="accent5" w:themeShade="BF"/>
        </w:rPr>
        <w:t>Históricamente, el conflicto ha sido la principal palanca de transformación social.</w:t>
      </w:r>
    </w:p>
    <w:p w14:paraId="0E5F0BFF" w14:textId="77777777" w:rsidR="002042E5" w:rsidRPr="00F12CBF" w:rsidRDefault="002042E5" w:rsidP="00C95BF4">
      <w:pPr>
        <w:spacing w:after="0" w:line="276" w:lineRule="auto"/>
        <w:jc w:val="both"/>
        <w:rPr>
          <w:rFonts w:ascii="Times New Roman" w:hAnsi="Times New Roman" w:cs="Times New Roman"/>
          <w:color w:val="31849B" w:themeColor="accent5" w:themeShade="BF"/>
        </w:rPr>
      </w:pPr>
    </w:p>
    <w:p w14:paraId="60EDAB27" w14:textId="2E3A8940" w:rsidR="006A6A00" w:rsidRPr="00F12CBF" w:rsidRDefault="002042E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Para </w:t>
      </w:r>
      <w:r w:rsidR="00823A0D" w:rsidRPr="00F12CBF">
        <w:rPr>
          <w:rFonts w:ascii="Times New Roman" w:hAnsi="Times New Roman" w:cs="Times New Roman"/>
          <w:color w:val="31849B" w:themeColor="accent5" w:themeShade="BF"/>
        </w:rPr>
        <w:t>lograrlo</w:t>
      </w:r>
      <w:r w:rsidRPr="00F12CBF">
        <w:rPr>
          <w:rFonts w:ascii="Times New Roman" w:hAnsi="Times New Roman" w:cs="Times New Roman"/>
          <w:color w:val="31849B" w:themeColor="accent5" w:themeShade="BF"/>
        </w:rPr>
        <w:t xml:space="preserve"> es clave empezar a considerar</w:t>
      </w:r>
      <w:r w:rsidR="006A6A00" w:rsidRPr="00F12CBF">
        <w:rPr>
          <w:rFonts w:ascii="Times New Roman" w:hAnsi="Times New Roman" w:cs="Times New Roman"/>
          <w:color w:val="31849B" w:themeColor="accent5" w:themeShade="BF"/>
        </w:rPr>
        <w:t xml:space="preserve"> la </w:t>
      </w:r>
      <w:r w:rsidR="006A6A00" w:rsidRPr="00F12CBF">
        <w:rPr>
          <w:rFonts w:ascii="Times New Roman" w:hAnsi="Times New Roman" w:cs="Times New Roman"/>
          <w:b/>
          <w:color w:val="31849B" w:themeColor="accent5" w:themeShade="BF"/>
        </w:rPr>
        <w:t xml:space="preserve">diversidad </w:t>
      </w:r>
      <w:r w:rsidR="006A6A00" w:rsidRPr="00F12CBF">
        <w:rPr>
          <w:rFonts w:ascii="Times New Roman" w:hAnsi="Times New Roman" w:cs="Times New Roman"/>
          <w:color w:val="31849B" w:themeColor="accent5" w:themeShade="BF"/>
        </w:rPr>
        <w:t>y la</w:t>
      </w:r>
      <w:r w:rsidR="006A6A00" w:rsidRPr="00F12CBF">
        <w:rPr>
          <w:rFonts w:ascii="Times New Roman" w:hAnsi="Times New Roman" w:cs="Times New Roman"/>
          <w:b/>
          <w:color w:val="31849B" w:themeColor="accent5" w:themeShade="BF"/>
        </w:rPr>
        <w:t xml:space="preserve"> diferencia como </w:t>
      </w:r>
      <w:r w:rsidR="006A6A00" w:rsidRPr="00F12CBF">
        <w:rPr>
          <w:rFonts w:ascii="Times New Roman" w:hAnsi="Times New Roman" w:cs="Times New Roman"/>
          <w:color w:val="31849B" w:themeColor="accent5" w:themeShade="BF"/>
        </w:rPr>
        <w:t>un</w:t>
      </w:r>
      <w:r w:rsidR="006A6A00" w:rsidRPr="00F12CBF">
        <w:rPr>
          <w:rFonts w:ascii="Times New Roman" w:hAnsi="Times New Roman" w:cs="Times New Roman"/>
          <w:b/>
          <w:color w:val="31849B" w:themeColor="accent5" w:themeShade="BF"/>
        </w:rPr>
        <w:t xml:space="preserve"> valor</w:t>
      </w:r>
      <w:r w:rsidRPr="00F12CBF">
        <w:rPr>
          <w:rFonts w:ascii="Times New Roman" w:hAnsi="Times New Roman" w:cs="Times New Roman"/>
          <w:color w:val="31849B" w:themeColor="accent5" w:themeShade="BF"/>
        </w:rPr>
        <w:t>, como riqueza</w:t>
      </w:r>
      <w:r w:rsidR="006A6A00" w:rsidRPr="00F12CBF">
        <w:rPr>
          <w:rFonts w:ascii="Times New Roman" w:hAnsi="Times New Roman" w:cs="Times New Roman"/>
          <w:color w:val="31849B" w:themeColor="accent5" w:themeShade="BF"/>
        </w:rPr>
        <w:t xml:space="preserve">. </w:t>
      </w:r>
      <w:r w:rsidR="008F4989" w:rsidRPr="00F12CBF">
        <w:rPr>
          <w:rFonts w:ascii="Times New Roman" w:hAnsi="Times New Roman" w:cs="Times New Roman"/>
          <w:color w:val="31849B" w:themeColor="accent5" w:themeShade="BF"/>
        </w:rPr>
        <w:t>E</w:t>
      </w:r>
      <w:r w:rsidR="006A6A00" w:rsidRPr="00F12CBF">
        <w:rPr>
          <w:rFonts w:ascii="Times New Roman" w:hAnsi="Times New Roman" w:cs="Times New Roman"/>
          <w:color w:val="31849B" w:themeColor="accent5" w:themeShade="BF"/>
        </w:rPr>
        <w:t xml:space="preserve">n definitiva, el problema no es la presencia de conflictos, sino lo que </w:t>
      </w:r>
      <w:r w:rsidR="00AC0BA0" w:rsidRPr="00F12CBF">
        <w:rPr>
          <w:rFonts w:ascii="Times New Roman" w:hAnsi="Times New Roman" w:cs="Times New Roman"/>
          <w:color w:val="31849B" w:themeColor="accent5" w:themeShade="BF"/>
        </w:rPr>
        <w:t xml:space="preserve">se hace </w:t>
      </w:r>
      <w:r w:rsidR="006A6A00" w:rsidRPr="00F12CBF">
        <w:rPr>
          <w:rFonts w:ascii="Times New Roman" w:hAnsi="Times New Roman" w:cs="Times New Roman"/>
          <w:color w:val="31849B" w:themeColor="accent5" w:themeShade="BF"/>
        </w:rPr>
        <w:t xml:space="preserve">cuando aparecen, </w:t>
      </w:r>
      <w:r w:rsidR="00AC0BA0" w:rsidRPr="00F12CBF">
        <w:rPr>
          <w:rFonts w:ascii="Times New Roman" w:hAnsi="Times New Roman" w:cs="Times New Roman"/>
          <w:color w:val="31849B" w:themeColor="accent5" w:themeShade="BF"/>
        </w:rPr>
        <w:t xml:space="preserve">es decir, </w:t>
      </w:r>
      <w:r w:rsidR="006A6A00" w:rsidRPr="00F12CBF">
        <w:rPr>
          <w:rFonts w:ascii="Times New Roman" w:hAnsi="Times New Roman" w:cs="Times New Roman"/>
          <w:color w:val="31849B" w:themeColor="accent5" w:themeShade="BF"/>
        </w:rPr>
        <w:t xml:space="preserve">la respuesta que </w:t>
      </w:r>
      <w:r w:rsidR="00AC0BA0" w:rsidRPr="00F12CBF">
        <w:rPr>
          <w:rFonts w:ascii="Times New Roman" w:hAnsi="Times New Roman" w:cs="Times New Roman"/>
          <w:color w:val="31849B" w:themeColor="accent5" w:themeShade="BF"/>
        </w:rPr>
        <w:t>se les da.</w:t>
      </w:r>
      <w:r w:rsidR="006A6A00" w:rsidRPr="00F12CBF">
        <w:rPr>
          <w:rFonts w:ascii="Times New Roman" w:hAnsi="Times New Roman" w:cs="Times New Roman"/>
          <w:color w:val="31849B" w:themeColor="accent5" w:themeShade="BF"/>
        </w:rPr>
        <w:t xml:space="preserve"> </w:t>
      </w:r>
    </w:p>
    <w:p w14:paraId="7A8FBAF8" w14:textId="77777777" w:rsidR="00E84E36" w:rsidRPr="00F12CBF" w:rsidRDefault="00E84E36"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57BCA5A8" w14:textId="77777777" w:rsidTr="005A2B85">
        <w:tc>
          <w:tcPr>
            <w:tcW w:w="9033" w:type="dxa"/>
            <w:gridSpan w:val="2"/>
            <w:shd w:val="clear" w:color="auto" w:fill="0D0D0D" w:themeFill="text1" w:themeFillTint="F2"/>
          </w:tcPr>
          <w:p w14:paraId="1C6E8A4E"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9877EFD" w14:textId="77777777" w:rsidTr="005A2B85">
        <w:tc>
          <w:tcPr>
            <w:tcW w:w="2518" w:type="dxa"/>
          </w:tcPr>
          <w:p w14:paraId="7B2BF744"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0B9F8B7" w14:textId="1B56537A" w:rsidR="00DA3480"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3480"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DA3480" w:rsidRPr="00F12CBF">
              <w:rPr>
                <w:rFonts w:ascii="Times New Roman" w:hAnsi="Times New Roman" w:cs="Times New Roman"/>
                <w:color w:val="31849B" w:themeColor="accent5" w:themeShade="BF"/>
                <w:sz w:val="24"/>
                <w:szCs w:val="24"/>
              </w:rPr>
              <w:t>_IMG0</w:t>
            </w:r>
            <w:r w:rsidR="002730C7" w:rsidRPr="00F12CBF">
              <w:rPr>
                <w:rFonts w:ascii="Times New Roman" w:hAnsi="Times New Roman" w:cs="Times New Roman"/>
                <w:color w:val="31849B" w:themeColor="accent5" w:themeShade="BF"/>
                <w:sz w:val="24"/>
                <w:szCs w:val="24"/>
              </w:rPr>
              <w:t>9</w:t>
            </w:r>
          </w:p>
        </w:tc>
      </w:tr>
      <w:tr w:rsidR="00F12CBF" w:rsidRPr="00F12CBF" w14:paraId="0B10BB9D" w14:textId="77777777" w:rsidTr="005A2B85">
        <w:tc>
          <w:tcPr>
            <w:tcW w:w="2518" w:type="dxa"/>
          </w:tcPr>
          <w:p w14:paraId="3E1F8913"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5ADA7D96" w14:textId="542786E2" w:rsidR="00DA3480" w:rsidRPr="00F12CBF" w:rsidRDefault="008D1CD0"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Piezas multicolor</w:t>
            </w:r>
            <w:r w:rsidR="00D63BFF" w:rsidRPr="00F12CBF">
              <w:rPr>
                <w:rFonts w:ascii="Times New Roman" w:hAnsi="Times New Roman" w:cs="Times New Roman"/>
                <w:color w:val="31849B" w:themeColor="accent5" w:themeShade="BF"/>
                <w:sz w:val="24"/>
                <w:szCs w:val="24"/>
                <w:lang w:val="es-CO"/>
              </w:rPr>
              <w:t>es</w:t>
            </w:r>
            <w:r w:rsidRPr="00F12CBF">
              <w:rPr>
                <w:rFonts w:ascii="Times New Roman" w:hAnsi="Times New Roman" w:cs="Times New Roman"/>
                <w:color w:val="31849B" w:themeColor="accent5" w:themeShade="BF"/>
                <w:sz w:val="24"/>
                <w:szCs w:val="24"/>
                <w:lang w:val="es-CO"/>
              </w:rPr>
              <w:t xml:space="preserve"> de rompecabezas </w:t>
            </w:r>
            <w:r w:rsidR="00ED495A" w:rsidRPr="00F12CBF">
              <w:rPr>
                <w:rFonts w:ascii="Times New Roman" w:hAnsi="Times New Roman" w:cs="Times New Roman"/>
                <w:color w:val="31849B" w:themeColor="accent5" w:themeShade="BF"/>
                <w:sz w:val="24"/>
                <w:szCs w:val="24"/>
                <w:lang w:val="es-CO"/>
              </w:rPr>
              <w:t xml:space="preserve">sostenidas por manos forman una figura gracias a la cooperación de las partes. </w:t>
            </w:r>
          </w:p>
        </w:tc>
      </w:tr>
      <w:tr w:rsidR="00F12CBF" w:rsidRPr="00F12CBF" w14:paraId="5E9F2198" w14:textId="77777777" w:rsidTr="005A2B85">
        <w:tc>
          <w:tcPr>
            <w:tcW w:w="2518" w:type="dxa"/>
          </w:tcPr>
          <w:p w14:paraId="1BFA1A87"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64D87220" w14:textId="21F91527" w:rsidR="00823A0D" w:rsidRPr="00F12CBF" w:rsidRDefault="008D1CD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 xml:space="preserve">Número de la imagen </w:t>
            </w:r>
            <w:r w:rsidR="00823A0D" w:rsidRPr="00F12CBF">
              <w:rPr>
                <w:rFonts w:ascii="Times New Roman" w:hAnsi="Times New Roman" w:cs="Times New Roman"/>
                <w:color w:val="31849B" w:themeColor="accent5" w:themeShade="BF"/>
                <w:sz w:val="24"/>
                <w:szCs w:val="24"/>
                <w:lang w:val="es-CO"/>
              </w:rPr>
              <w:t>236658436</w:t>
            </w:r>
            <w:r w:rsidR="00E86943" w:rsidRPr="00F12CBF">
              <w:rPr>
                <w:rFonts w:ascii="Times New Roman" w:hAnsi="Times New Roman" w:cs="Times New Roman"/>
                <w:color w:val="31849B" w:themeColor="accent5" w:themeShade="BF"/>
                <w:sz w:val="24"/>
                <w:szCs w:val="24"/>
                <w:lang w:val="es-CO"/>
              </w:rPr>
              <w:t xml:space="preserve">. </w:t>
            </w:r>
            <w:r w:rsidR="00823A0D" w:rsidRPr="00F12CBF">
              <w:rPr>
                <w:rFonts w:ascii="Times New Roman" w:hAnsi="Times New Roman" w:cs="Times New Roman"/>
                <w:color w:val="31849B" w:themeColor="accent5" w:themeShade="BF"/>
                <w:sz w:val="24"/>
                <w:szCs w:val="24"/>
                <w:lang w:val="es-CO"/>
              </w:rPr>
              <w:t>¿Se podría hacer una modificación a la imagen para que el rompecabezas mostrara no fichas de colores, sino que al unirlas formara un paisaje limpio, un bosque conservado o algo así como esta foto de Shutter 209507509?</w:t>
            </w:r>
          </w:p>
        </w:tc>
      </w:tr>
      <w:tr w:rsidR="00DA3480" w:rsidRPr="00F12CBF" w14:paraId="649651FE" w14:textId="77777777" w:rsidTr="005A2B85">
        <w:tc>
          <w:tcPr>
            <w:tcW w:w="2518" w:type="dxa"/>
          </w:tcPr>
          <w:p w14:paraId="19D8BA9C"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2A7BA5D9" w14:textId="384CC99D" w:rsidR="00DA3480" w:rsidRPr="00F12CBF" w:rsidRDefault="00DA3480" w:rsidP="00A32B8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conflicto no implica necesariamente un problema, </w:t>
            </w:r>
            <w:r w:rsidR="00A32B83" w:rsidRPr="00F12CBF">
              <w:rPr>
                <w:rFonts w:ascii="Times New Roman" w:hAnsi="Times New Roman" w:cs="Times New Roman"/>
                <w:color w:val="31849B" w:themeColor="accent5" w:themeShade="BF"/>
                <w:sz w:val="24"/>
                <w:szCs w:val="24"/>
              </w:rPr>
              <w:t xml:space="preserve">puede ser </w:t>
            </w:r>
            <w:r w:rsidRPr="00F12CBF">
              <w:rPr>
                <w:rFonts w:ascii="Times New Roman" w:hAnsi="Times New Roman" w:cs="Times New Roman"/>
                <w:color w:val="31849B" w:themeColor="accent5" w:themeShade="BF"/>
                <w:sz w:val="24"/>
                <w:szCs w:val="24"/>
              </w:rPr>
              <w:t>una oportunidad</w:t>
            </w:r>
            <w:r w:rsidR="00ED495A" w:rsidRPr="00F12CBF">
              <w:rPr>
                <w:rFonts w:ascii="Times New Roman" w:hAnsi="Times New Roman" w:cs="Times New Roman"/>
                <w:color w:val="31849B" w:themeColor="accent5" w:themeShade="BF"/>
                <w:sz w:val="24"/>
                <w:szCs w:val="24"/>
              </w:rPr>
              <w:t xml:space="preserve">. Al desplegar la creatividad, las diferencias se pueden convertir en elementos para construir una solución colectiva. </w:t>
            </w:r>
          </w:p>
        </w:tc>
      </w:tr>
    </w:tbl>
    <w:p w14:paraId="18CBD6B4" w14:textId="77777777" w:rsidR="006A6A00" w:rsidRPr="00F12CBF" w:rsidRDefault="006A6A00" w:rsidP="00C95BF4">
      <w:pPr>
        <w:spacing w:after="0" w:line="276" w:lineRule="auto"/>
        <w:jc w:val="both"/>
        <w:rPr>
          <w:rFonts w:ascii="Times New Roman" w:hAnsi="Times New Roman" w:cs="Times New Roman"/>
          <w:color w:val="31849B" w:themeColor="accent5" w:themeShade="BF"/>
        </w:rPr>
      </w:pPr>
    </w:p>
    <w:p w14:paraId="0107DD26" w14:textId="77777777" w:rsidR="002A5ABA" w:rsidRPr="00F12CBF" w:rsidRDefault="006A6A0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Pr="00F12CBF" w:rsidRDefault="002A5ABA" w:rsidP="00C95BF4">
      <w:pPr>
        <w:spacing w:after="0" w:line="276" w:lineRule="auto"/>
        <w:jc w:val="both"/>
        <w:rPr>
          <w:rFonts w:ascii="Times New Roman" w:hAnsi="Times New Roman" w:cs="Times New Roman"/>
          <w:color w:val="31849B" w:themeColor="accent5" w:themeShade="BF"/>
        </w:rPr>
      </w:pPr>
    </w:p>
    <w:p w14:paraId="10C5C309" w14:textId="614E5E2C" w:rsidR="009E0505" w:rsidRPr="00F12CBF" w:rsidRDefault="006A6A0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Desde </w:t>
      </w:r>
      <w:r w:rsidR="00AC0BA0" w:rsidRPr="00F12CBF">
        <w:rPr>
          <w:rFonts w:ascii="Times New Roman" w:hAnsi="Times New Roman" w:cs="Times New Roman"/>
          <w:color w:val="31849B" w:themeColor="accent5" w:themeShade="BF"/>
        </w:rPr>
        <w:t xml:space="preserve">una </w:t>
      </w:r>
      <w:r w:rsidR="00A32B83" w:rsidRPr="00F12CBF">
        <w:rPr>
          <w:rFonts w:ascii="Times New Roman" w:hAnsi="Times New Roman" w:cs="Times New Roman"/>
          <w:color w:val="31849B" w:themeColor="accent5" w:themeShade="BF"/>
        </w:rPr>
        <w:t xml:space="preserve">perspectiva </w:t>
      </w:r>
      <w:r w:rsidR="00AC0BA0" w:rsidRPr="00F12CBF">
        <w:rPr>
          <w:rFonts w:ascii="Times New Roman" w:hAnsi="Times New Roman" w:cs="Times New Roman"/>
          <w:color w:val="31849B" w:themeColor="accent5" w:themeShade="BF"/>
        </w:rPr>
        <w:t>creativa</w:t>
      </w:r>
      <w:r w:rsidRPr="00F12CBF">
        <w:rPr>
          <w:rFonts w:ascii="Times New Roman" w:hAnsi="Times New Roman" w:cs="Times New Roman"/>
          <w:color w:val="31849B" w:themeColor="accent5" w:themeShade="BF"/>
        </w:rPr>
        <w:t>, el uso de</w:t>
      </w:r>
      <w:r w:rsidR="00AC0BA0" w:rsidRPr="00F12CBF">
        <w:rPr>
          <w:rFonts w:ascii="Times New Roman" w:hAnsi="Times New Roman" w:cs="Times New Roman"/>
          <w:color w:val="31849B" w:themeColor="accent5" w:themeShade="BF"/>
        </w:rPr>
        <w:t xml:space="preserve">l diálogo y de </w:t>
      </w:r>
      <w:r w:rsidRPr="00F12CBF">
        <w:rPr>
          <w:rFonts w:ascii="Times New Roman" w:hAnsi="Times New Roman" w:cs="Times New Roman"/>
          <w:color w:val="31849B" w:themeColor="accent5" w:themeShade="BF"/>
        </w:rPr>
        <w:t>la imaginación son los criterios fundamentales.</w:t>
      </w:r>
      <w:r w:rsidR="00AC0BA0" w:rsidRPr="00F12CBF">
        <w:rPr>
          <w:rFonts w:ascii="Times New Roman" w:hAnsi="Times New Roman" w:cs="Times New Roman"/>
          <w:color w:val="31849B" w:themeColor="accent5" w:themeShade="BF"/>
        </w:rPr>
        <w:t xml:space="preserve"> La consideración de quienes piensan de manera diferente es </w:t>
      </w:r>
      <w:r w:rsidR="002A5ABA" w:rsidRPr="00F12CBF">
        <w:rPr>
          <w:rFonts w:ascii="Times New Roman" w:hAnsi="Times New Roman" w:cs="Times New Roman"/>
          <w:color w:val="31849B" w:themeColor="accent5" w:themeShade="BF"/>
        </w:rPr>
        <w:t xml:space="preserve">el </w:t>
      </w:r>
      <w:r w:rsidR="00AC0BA0" w:rsidRPr="00F12CBF">
        <w:rPr>
          <w:rFonts w:ascii="Times New Roman" w:hAnsi="Times New Roman" w:cs="Times New Roman"/>
          <w:color w:val="31849B" w:themeColor="accent5" w:themeShade="BF"/>
        </w:rPr>
        <w:t>punto de partida para llevar los conflictos por caminos de construcción y no de destrucción.</w:t>
      </w:r>
      <w:r w:rsidR="009E0505" w:rsidRPr="00F12CBF">
        <w:rPr>
          <w:rFonts w:ascii="Times New Roman" w:hAnsi="Times New Roman" w:cs="Times New Roman"/>
          <w:color w:val="31849B" w:themeColor="accent5" w:themeShade="BF"/>
        </w:rPr>
        <w:t xml:space="preserve"> Por ello, aprender a trabajar en equipo construye confianza</w:t>
      </w:r>
      <w:r w:rsidR="002A5ABA" w:rsidRPr="00F12CBF">
        <w:rPr>
          <w:rFonts w:ascii="Times New Roman" w:hAnsi="Times New Roman" w:cs="Times New Roman"/>
          <w:color w:val="31849B" w:themeColor="accent5" w:themeShade="BF"/>
        </w:rPr>
        <w:t xml:space="preserve"> entre las partes</w:t>
      </w:r>
      <w:r w:rsidR="009E0505" w:rsidRPr="00F12CBF">
        <w:rPr>
          <w:rFonts w:ascii="Times New Roman" w:hAnsi="Times New Roman" w:cs="Times New Roman"/>
          <w:color w:val="31849B" w:themeColor="accent5" w:themeShade="BF"/>
        </w:rPr>
        <w:t xml:space="preserve">. </w:t>
      </w:r>
      <w:r w:rsidR="00823A0D" w:rsidRPr="00F12CBF">
        <w:rPr>
          <w:rFonts w:ascii="Times New Roman" w:hAnsi="Times New Roman" w:cs="Times New Roman"/>
          <w:color w:val="31849B" w:themeColor="accent5" w:themeShade="BF"/>
        </w:rPr>
        <w:t>Es clave encontrar puntos en común y acuerdos mediante la estrategia ganar</w:t>
      </w:r>
      <w:r w:rsidR="00A32B83" w:rsidRPr="00F12CBF">
        <w:rPr>
          <w:rFonts w:ascii="Times New Roman" w:hAnsi="Times New Roman" w:cs="Times New Roman"/>
          <w:color w:val="31849B" w:themeColor="accent5" w:themeShade="BF"/>
        </w:rPr>
        <w:t>-</w:t>
      </w:r>
      <w:r w:rsidR="00823A0D" w:rsidRPr="00F12CBF">
        <w:rPr>
          <w:rFonts w:ascii="Times New Roman" w:hAnsi="Times New Roman" w:cs="Times New Roman"/>
          <w:color w:val="31849B" w:themeColor="accent5" w:themeShade="BF"/>
        </w:rPr>
        <w:t>ganar.</w:t>
      </w:r>
    </w:p>
    <w:p w14:paraId="24587257" w14:textId="77777777" w:rsidR="0075553B" w:rsidRPr="00F12CBF" w:rsidRDefault="0075553B" w:rsidP="00C95BF4">
      <w:pPr>
        <w:spacing w:after="0" w:line="276" w:lineRule="auto"/>
        <w:jc w:val="both"/>
        <w:rPr>
          <w:rFonts w:ascii="Times New Roman" w:hAnsi="Times New Roman" w:cs="Times New Roman"/>
          <w:color w:val="31849B" w:themeColor="accent5" w:themeShade="BF"/>
        </w:rPr>
      </w:pPr>
    </w:p>
    <w:p w14:paraId="362E2A75" w14:textId="2F8A657D" w:rsidR="004C369D" w:rsidRPr="00F12CBF" w:rsidRDefault="008F498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conclusión, es preciso </w:t>
      </w:r>
      <w:r w:rsidR="004C369D" w:rsidRPr="00F12CBF">
        <w:rPr>
          <w:rFonts w:ascii="Times New Roman" w:hAnsi="Times New Roman" w:cs="Times New Roman"/>
          <w:color w:val="31849B" w:themeColor="accent5" w:themeShade="BF"/>
        </w:rPr>
        <w:t>acoge</w:t>
      </w:r>
      <w:r w:rsidRPr="00F12CBF">
        <w:rPr>
          <w:rFonts w:ascii="Times New Roman" w:hAnsi="Times New Roman" w:cs="Times New Roman"/>
          <w:color w:val="31849B" w:themeColor="accent5" w:themeShade="BF"/>
        </w:rPr>
        <w:t xml:space="preserve">r los </w:t>
      </w:r>
      <w:r w:rsidR="004C369D" w:rsidRPr="00F12CBF">
        <w:rPr>
          <w:rFonts w:ascii="Times New Roman" w:hAnsi="Times New Roman" w:cs="Times New Roman"/>
          <w:color w:val="31849B" w:themeColor="accent5" w:themeShade="BF"/>
        </w:rPr>
        <w:t>conflictos</w:t>
      </w:r>
      <w:r w:rsidR="00A32B83" w:rsidRPr="00F12CBF">
        <w:rPr>
          <w:rFonts w:ascii="Times New Roman" w:hAnsi="Times New Roman" w:cs="Times New Roman"/>
          <w:color w:val="31849B" w:themeColor="accent5" w:themeShade="BF"/>
        </w:rPr>
        <w:t>, y en especial</w:t>
      </w:r>
      <w:r w:rsidRPr="00F12CBF">
        <w:rPr>
          <w:rFonts w:ascii="Times New Roman" w:hAnsi="Times New Roman" w:cs="Times New Roman"/>
          <w:color w:val="31849B" w:themeColor="accent5" w:themeShade="BF"/>
        </w:rPr>
        <w:t xml:space="preserve"> construir diálogos entre las partes, ya que l</w:t>
      </w:r>
      <w:r w:rsidR="004C369D" w:rsidRPr="00F12CBF">
        <w:rPr>
          <w:rFonts w:ascii="Times New Roman" w:hAnsi="Times New Roman" w:cs="Times New Roman"/>
          <w:color w:val="31849B" w:themeColor="accent5" w:themeShade="BF"/>
        </w:rPr>
        <w:t>a</w:t>
      </w:r>
      <w:r w:rsidR="00823A0D" w:rsidRPr="00F12CBF">
        <w:rPr>
          <w:rFonts w:ascii="Times New Roman" w:hAnsi="Times New Roman" w:cs="Times New Roman"/>
          <w:color w:val="31849B" w:themeColor="accent5" w:themeShade="BF"/>
        </w:rPr>
        <w:t xml:space="preserve"> ausencia de</w:t>
      </w:r>
      <w:r w:rsidR="004C369D" w:rsidRPr="00F12CBF">
        <w:rPr>
          <w:rFonts w:ascii="Times New Roman" w:hAnsi="Times New Roman" w:cs="Times New Roman"/>
          <w:color w:val="31849B" w:themeColor="accent5" w:themeShade="BF"/>
        </w:rPr>
        <w:t xml:space="preserve"> comunicación </w:t>
      </w:r>
      <w:r w:rsidRPr="00F12CBF">
        <w:rPr>
          <w:rFonts w:ascii="Times New Roman" w:hAnsi="Times New Roman" w:cs="Times New Roman"/>
          <w:color w:val="31849B" w:themeColor="accent5" w:themeShade="BF"/>
        </w:rPr>
        <w:t xml:space="preserve">es un </w:t>
      </w:r>
      <w:r w:rsidR="004C369D" w:rsidRPr="00F12CBF">
        <w:rPr>
          <w:rFonts w:ascii="Times New Roman" w:hAnsi="Times New Roman" w:cs="Times New Roman"/>
          <w:color w:val="31849B" w:themeColor="accent5" w:themeShade="BF"/>
        </w:rPr>
        <w:t xml:space="preserve">terreno fértil para </w:t>
      </w:r>
      <w:r w:rsidR="009E0505" w:rsidRPr="00F12CBF">
        <w:rPr>
          <w:rFonts w:ascii="Times New Roman" w:hAnsi="Times New Roman" w:cs="Times New Roman"/>
          <w:color w:val="31849B" w:themeColor="accent5" w:themeShade="BF"/>
        </w:rPr>
        <w:t>las expresiones violentas</w:t>
      </w:r>
      <w:r w:rsidRPr="00F12CBF">
        <w:rPr>
          <w:rFonts w:ascii="Times New Roman" w:hAnsi="Times New Roman" w:cs="Times New Roman"/>
          <w:color w:val="31849B" w:themeColor="accent5" w:themeShade="BF"/>
        </w:rPr>
        <w:t xml:space="preserve">, debido a factores como </w:t>
      </w:r>
      <w:r w:rsidR="00823A0D" w:rsidRPr="00F12CBF">
        <w:rPr>
          <w:rFonts w:ascii="Times New Roman" w:hAnsi="Times New Roman" w:cs="Times New Roman"/>
          <w:color w:val="31849B" w:themeColor="accent5" w:themeShade="BF"/>
        </w:rPr>
        <w:t>los</w:t>
      </w:r>
      <w:r w:rsidR="009E0505" w:rsidRPr="00F12CBF">
        <w:rPr>
          <w:rFonts w:ascii="Times New Roman" w:hAnsi="Times New Roman" w:cs="Times New Roman"/>
          <w:color w:val="31849B" w:themeColor="accent5" w:themeShade="BF"/>
        </w:rPr>
        <w:t xml:space="preserve"> </w:t>
      </w:r>
      <w:r w:rsidR="004C369D" w:rsidRPr="00F12CBF">
        <w:rPr>
          <w:rFonts w:ascii="Times New Roman" w:hAnsi="Times New Roman" w:cs="Times New Roman"/>
          <w:color w:val="31849B" w:themeColor="accent5" w:themeShade="BF"/>
        </w:rPr>
        <w:t>malentendidos</w:t>
      </w:r>
      <w:r w:rsidR="00823A0D" w:rsidRPr="00F12CBF">
        <w:rPr>
          <w:rFonts w:ascii="Times New Roman" w:hAnsi="Times New Roman" w:cs="Times New Roman"/>
          <w:color w:val="31849B" w:themeColor="accent5" w:themeShade="BF"/>
        </w:rPr>
        <w:t xml:space="preserve"> o</w:t>
      </w:r>
      <w:r w:rsidR="009E0505" w:rsidRPr="00F12CBF">
        <w:rPr>
          <w:rFonts w:ascii="Times New Roman" w:hAnsi="Times New Roman" w:cs="Times New Roman"/>
          <w:color w:val="31849B" w:themeColor="accent5" w:themeShade="BF"/>
        </w:rPr>
        <w:t xml:space="preserve"> las </w:t>
      </w:r>
      <w:r w:rsidR="004C369D" w:rsidRPr="00F12CBF">
        <w:rPr>
          <w:rFonts w:ascii="Times New Roman" w:hAnsi="Times New Roman" w:cs="Times New Roman"/>
          <w:color w:val="31849B" w:themeColor="accent5" w:themeShade="BF"/>
        </w:rPr>
        <w:t>percepciones erróneas de las intenciones</w:t>
      </w:r>
      <w:r w:rsidRPr="00F12CBF">
        <w:rPr>
          <w:rFonts w:ascii="Times New Roman" w:hAnsi="Times New Roman" w:cs="Times New Roman"/>
          <w:color w:val="31849B" w:themeColor="accent5" w:themeShade="BF"/>
        </w:rPr>
        <w:t xml:space="preserve"> y </w:t>
      </w:r>
      <w:r w:rsidR="009E0505" w:rsidRPr="00F12CBF">
        <w:rPr>
          <w:rFonts w:ascii="Times New Roman" w:hAnsi="Times New Roman" w:cs="Times New Roman"/>
          <w:color w:val="31849B" w:themeColor="accent5" w:themeShade="BF"/>
        </w:rPr>
        <w:t xml:space="preserve">de </w:t>
      </w:r>
      <w:r w:rsidR="004C369D" w:rsidRPr="00F12CBF">
        <w:rPr>
          <w:rFonts w:ascii="Times New Roman" w:hAnsi="Times New Roman" w:cs="Times New Roman"/>
          <w:color w:val="31849B" w:themeColor="accent5" w:themeShade="BF"/>
        </w:rPr>
        <w:t>las acciones de los otros</w:t>
      </w:r>
      <w:r w:rsidR="009E0505" w:rsidRPr="00F12CBF">
        <w:rPr>
          <w:rFonts w:ascii="Times New Roman" w:hAnsi="Times New Roman" w:cs="Times New Roman"/>
          <w:color w:val="31849B" w:themeColor="accent5" w:themeShade="BF"/>
        </w:rPr>
        <w:t xml:space="preserve">. </w:t>
      </w:r>
    </w:p>
    <w:p w14:paraId="29AAFE37" w14:textId="77777777" w:rsidR="00565767" w:rsidRPr="00F12CBF" w:rsidRDefault="00565767" w:rsidP="00C95BF4">
      <w:pPr>
        <w:spacing w:after="0" w:line="276" w:lineRule="auto"/>
        <w:jc w:val="both"/>
        <w:rPr>
          <w:rFonts w:ascii="Times New Roman" w:hAnsi="Times New Roman" w:cs="Times New Roman"/>
          <w:color w:val="31849B" w:themeColor="accent5" w:themeShade="BF"/>
        </w:rPr>
      </w:pPr>
    </w:p>
    <w:p w14:paraId="59FCFE2E" w14:textId="77777777" w:rsidR="00453D56" w:rsidRPr="00F12CBF" w:rsidRDefault="00453D56"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171A4FBE" w14:textId="77777777" w:rsidTr="00453D56">
        <w:tc>
          <w:tcPr>
            <w:tcW w:w="9033" w:type="dxa"/>
            <w:gridSpan w:val="2"/>
            <w:shd w:val="clear" w:color="auto" w:fill="000000" w:themeFill="text1"/>
          </w:tcPr>
          <w:p w14:paraId="78FCD8E9" w14:textId="77777777"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42C1CE22" w14:textId="77777777" w:rsidTr="00453D56">
        <w:tc>
          <w:tcPr>
            <w:tcW w:w="2518" w:type="dxa"/>
          </w:tcPr>
          <w:p w14:paraId="6771F17B" w14:textId="77777777"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949E423" w14:textId="176B4941" w:rsidR="00C25ECA"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9810D2" w:rsidRPr="00F12CBF">
              <w:rPr>
                <w:rFonts w:ascii="Times New Roman" w:hAnsi="Times New Roman" w:cs="Times New Roman"/>
                <w:color w:val="31849B" w:themeColor="accent5" w:themeShade="BF"/>
                <w:sz w:val="24"/>
                <w:szCs w:val="24"/>
              </w:rPr>
              <w:t>8</w:t>
            </w:r>
            <w:r w:rsidR="00DA4D78" w:rsidRPr="00F12CBF">
              <w:rPr>
                <w:rFonts w:ascii="Times New Roman" w:hAnsi="Times New Roman" w:cs="Times New Roman"/>
                <w:color w:val="31849B" w:themeColor="accent5" w:themeShade="BF"/>
                <w:sz w:val="24"/>
                <w:szCs w:val="24"/>
              </w:rPr>
              <w:t>0</w:t>
            </w:r>
          </w:p>
        </w:tc>
      </w:tr>
      <w:tr w:rsidR="00F12CBF" w:rsidRPr="00F12CBF" w14:paraId="0AC8980E" w14:textId="77777777" w:rsidTr="00453D56">
        <w:tc>
          <w:tcPr>
            <w:tcW w:w="2518" w:type="dxa"/>
          </w:tcPr>
          <w:p w14:paraId="200DC9C4" w14:textId="77777777"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4C022EC2" w14:textId="3095BBC6" w:rsidR="00C25ECA" w:rsidRPr="00F12CBF" w:rsidRDefault="00C25ECA"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Indaga formas no violentas para la resolución de conflictos</w:t>
            </w:r>
          </w:p>
        </w:tc>
      </w:tr>
      <w:tr w:rsidR="00C25ECA" w:rsidRPr="00F12CBF" w14:paraId="1BD3C368" w14:textId="77777777" w:rsidTr="00453D56">
        <w:tc>
          <w:tcPr>
            <w:tcW w:w="2518" w:type="dxa"/>
          </w:tcPr>
          <w:p w14:paraId="4C7E00D1" w14:textId="77777777"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8F22074" w14:textId="1DC80B25" w:rsidR="00C25ECA" w:rsidRPr="00F12CBF" w:rsidRDefault="00C25EC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Ejercicio que permite identificar experiencias conflictivas en las que no se apeló al uso de la violencia por parte de sus protagonistas.</w:t>
            </w:r>
          </w:p>
        </w:tc>
      </w:tr>
    </w:tbl>
    <w:p w14:paraId="600BB359" w14:textId="77777777" w:rsidR="00AC0BA0" w:rsidRPr="00F12CBF" w:rsidRDefault="00AC0BA0" w:rsidP="00C95BF4">
      <w:pPr>
        <w:spacing w:after="0" w:line="276" w:lineRule="auto"/>
        <w:jc w:val="both"/>
        <w:rPr>
          <w:rFonts w:ascii="Times New Roman" w:hAnsi="Times New Roman" w:cs="Times New Roman"/>
          <w:color w:val="31849B" w:themeColor="accent5" w:themeShade="BF"/>
          <w:highlight w:val="yellow"/>
        </w:rPr>
      </w:pPr>
    </w:p>
    <w:p w14:paraId="077DB3A2" w14:textId="09B32054"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2.3 La mezcla de factores económicos, culturales y políticos en los conflictos</w:t>
      </w:r>
      <w:r w:rsidR="00882D78" w:rsidRPr="00F12CBF">
        <w:rPr>
          <w:rFonts w:ascii="Times New Roman" w:hAnsi="Times New Roman" w:cs="Times New Roman"/>
          <w:b/>
          <w:color w:val="31849B" w:themeColor="accent5" w:themeShade="BF"/>
        </w:rPr>
        <w:t xml:space="preserve"> del siglo XXI</w:t>
      </w:r>
    </w:p>
    <w:p w14:paraId="1B91652E" w14:textId="77777777" w:rsidR="00084A92" w:rsidRPr="00F12CBF" w:rsidRDefault="00084A92" w:rsidP="00C95BF4">
      <w:pPr>
        <w:spacing w:after="0" w:line="276" w:lineRule="auto"/>
        <w:jc w:val="both"/>
        <w:rPr>
          <w:rFonts w:ascii="Times New Roman" w:hAnsi="Times New Roman" w:cs="Times New Roman"/>
          <w:color w:val="31849B" w:themeColor="accent5" w:themeShade="BF"/>
        </w:rPr>
      </w:pPr>
    </w:p>
    <w:p w14:paraId="224A48D4" w14:textId="38AC3FA4" w:rsidR="004A5F60" w:rsidRPr="00F12CBF" w:rsidRDefault="00BB18F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la actualidad</w:t>
      </w:r>
      <w:r w:rsidR="000F7454"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 xml:space="preserve">es difícil encontrar un conflicto </w:t>
      </w:r>
      <w:r w:rsidR="000F7454" w:rsidRPr="00F12CBF">
        <w:rPr>
          <w:rFonts w:ascii="Times New Roman" w:hAnsi="Times New Roman" w:cs="Times New Roman"/>
          <w:color w:val="31849B" w:themeColor="accent5" w:themeShade="BF"/>
        </w:rPr>
        <w:t>que pueda ser explicado a partir de una sola causa</w:t>
      </w:r>
      <w:r w:rsidR="00084A92" w:rsidRPr="00F12CBF">
        <w:rPr>
          <w:rFonts w:ascii="Times New Roman" w:hAnsi="Times New Roman" w:cs="Times New Roman"/>
          <w:color w:val="31849B" w:themeColor="accent5" w:themeShade="BF"/>
        </w:rPr>
        <w:t xml:space="preserve">. Se puede afirmar que la generalidad de los conflictos </w:t>
      </w:r>
      <w:r w:rsidR="004E6E27" w:rsidRPr="00F12CBF">
        <w:rPr>
          <w:rFonts w:ascii="Times New Roman" w:hAnsi="Times New Roman" w:cs="Times New Roman"/>
          <w:color w:val="31849B" w:themeColor="accent5" w:themeShade="BF"/>
        </w:rPr>
        <w:t>interconecta</w:t>
      </w:r>
      <w:r w:rsidR="000F7454"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diversos factores</w:t>
      </w:r>
      <w:r w:rsidR="000F7454" w:rsidRPr="00F12CBF">
        <w:rPr>
          <w:rFonts w:ascii="Times New Roman" w:hAnsi="Times New Roman" w:cs="Times New Roman"/>
          <w:color w:val="31849B" w:themeColor="accent5" w:themeShade="BF"/>
        </w:rPr>
        <w:t xml:space="preserve"> que pesan en diferentes proporciones</w:t>
      </w:r>
      <w:r w:rsidR="00FD66B4" w:rsidRPr="00F12CBF">
        <w:rPr>
          <w:rFonts w:ascii="Times New Roman" w:hAnsi="Times New Roman" w:cs="Times New Roman"/>
          <w:color w:val="31849B" w:themeColor="accent5" w:themeShade="BF"/>
        </w:rPr>
        <w:t>,</w:t>
      </w:r>
      <w:r w:rsidR="000F7454" w:rsidRPr="00F12CBF">
        <w:rPr>
          <w:rFonts w:ascii="Times New Roman" w:hAnsi="Times New Roman" w:cs="Times New Roman"/>
          <w:color w:val="31849B" w:themeColor="accent5" w:themeShade="BF"/>
        </w:rPr>
        <w:t xml:space="preserve"> </w:t>
      </w:r>
      <w:r w:rsidR="00FD66B4" w:rsidRPr="00F12CBF">
        <w:rPr>
          <w:rFonts w:ascii="Times New Roman" w:hAnsi="Times New Roman" w:cs="Times New Roman"/>
          <w:color w:val="31849B" w:themeColor="accent5" w:themeShade="BF"/>
        </w:rPr>
        <w:t>y que</w:t>
      </w:r>
      <w:r w:rsidRPr="00F12CBF">
        <w:rPr>
          <w:rFonts w:ascii="Times New Roman" w:hAnsi="Times New Roman" w:cs="Times New Roman"/>
          <w:color w:val="31849B" w:themeColor="accent5" w:themeShade="BF"/>
        </w:rPr>
        <w:t>,</w:t>
      </w:r>
      <w:r w:rsidR="00FD66B4" w:rsidRPr="00F12CBF">
        <w:rPr>
          <w:rFonts w:ascii="Times New Roman" w:hAnsi="Times New Roman" w:cs="Times New Roman"/>
          <w:color w:val="31849B" w:themeColor="accent5" w:themeShade="BF"/>
        </w:rPr>
        <w:t xml:space="preserve"> en conjunto, </w:t>
      </w:r>
      <w:r w:rsidR="004E6E27" w:rsidRPr="00F12CBF">
        <w:rPr>
          <w:rFonts w:ascii="Times New Roman" w:hAnsi="Times New Roman" w:cs="Times New Roman"/>
          <w:color w:val="31849B" w:themeColor="accent5" w:themeShade="BF"/>
        </w:rPr>
        <w:t xml:space="preserve">fortalecen </w:t>
      </w:r>
      <w:r w:rsidR="00FD66B4" w:rsidRPr="00F12CBF">
        <w:rPr>
          <w:rFonts w:ascii="Times New Roman" w:hAnsi="Times New Roman" w:cs="Times New Roman"/>
          <w:color w:val="31849B" w:themeColor="accent5" w:themeShade="BF"/>
        </w:rPr>
        <w:t>su existencia</w:t>
      </w:r>
      <w:r w:rsidR="000F7454" w:rsidRPr="00F12CBF">
        <w:rPr>
          <w:rFonts w:ascii="Times New Roman" w:hAnsi="Times New Roman" w:cs="Times New Roman"/>
          <w:color w:val="31849B" w:themeColor="accent5" w:themeShade="BF"/>
        </w:rPr>
        <w:t xml:space="preserve">. </w:t>
      </w:r>
      <w:r w:rsidR="004A5F60" w:rsidRPr="00F12CBF">
        <w:rPr>
          <w:rFonts w:ascii="Times New Roman" w:hAnsi="Times New Roman" w:cs="Times New Roman"/>
          <w:color w:val="31849B" w:themeColor="accent5" w:themeShade="BF"/>
        </w:rPr>
        <w:t xml:space="preserve">Los conflictos </w:t>
      </w:r>
      <w:r w:rsidR="000F7454" w:rsidRPr="00F12CBF">
        <w:rPr>
          <w:rFonts w:ascii="Times New Roman" w:hAnsi="Times New Roman" w:cs="Times New Roman"/>
          <w:color w:val="31849B" w:themeColor="accent5" w:themeShade="BF"/>
        </w:rPr>
        <w:t xml:space="preserve">de hoy </w:t>
      </w:r>
      <w:r w:rsidR="00762786" w:rsidRPr="00F12CBF">
        <w:rPr>
          <w:rFonts w:ascii="Times New Roman" w:hAnsi="Times New Roman" w:cs="Times New Roman"/>
          <w:color w:val="31849B" w:themeColor="accent5" w:themeShade="BF"/>
        </w:rPr>
        <w:t xml:space="preserve">son el resultado de una </w:t>
      </w:r>
      <w:r w:rsidR="004A5F60" w:rsidRPr="00F12CBF">
        <w:rPr>
          <w:rFonts w:ascii="Times New Roman" w:hAnsi="Times New Roman" w:cs="Times New Roman"/>
          <w:color w:val="31849B" w:themeColor="accent5" w:themeShade="BF"/>
        </w:rPr>
        <w:t xml:space="preserve">mezcla </w:t>
      </w:r>
      <w:r w:rsidRPr="00F12CBF">
        <w:rPr>
          <w:rFonts w:ascii="Times New Roman" w:hAnsi="Times New Roman" w:cs="Times New Roman"/>
          <w:color w:val="31849B" w:themeColor="accent5" w:themeShade="BF"/>
        </w:rPr>
        <w:t>de</w:t>
      </w:r>
      <w:r w:rsidR="00762786" w:rsidRPr="00F12CBF">
        <w:rPr>
          <w:rFonts w:ascii="Times New Roman" w:hAnsi="Times New Roman" w:cs="Times New Roman"/>
          <w:color w:val="31849B" w:themeColor="accent5" w:themeShade="BF"/>
        </w:rPr>
        <w:t xml:space="preserve"> </w:t>
      </w:r>
      <w:r w:rsidR="004A5F60" w:rsidRPr="00F12CBF">
        <w:rPr>
          <w:rFonts w:ascii="Times New Roman" w:hAnsi="Times New Roman" w:cs="Times New Roman"/>
          <w:color w:val="31849B" w:themeColor="accent5" w:themeShade="BF"/>
        </w:rPr>
        <w:t xml:space="preserve">factores </w:t>
      </w:r>
      <w:r w:rsidR="000F7454" w:rsidRPr="00F12CBF">
        <w:rPr>
          <w:rFonts w:ascii="Times New Roman" w:hAnsi="Times New Roman" w:cs="Times New Roman"/>
          <w:color w:val="31849B" w:themeColor="accent5" w:themeShade="BF"/>
        </w:rPr>
        <w:t xml:space="preserve">económicos, </w:t>
      </w:r>
      <w:r w:rsidR="00ED08F1" w:rsidRPr="00F12CBF">
        <w:rPr>
          <w:rFonts w:ascii="Times New Roman" w:hAnsi="Times New Roman" w:cs="Times New Roman"/>
          <w:color w:val="31849B" w:themeColor="accent5" w:themeShade="BF"/>
        </w:rPr>
        <w:t>políticos y culturales</w:t>
      </w:r>
      <w:r w:rsidR="000F7454" w:rsidRPr="00F12CBF">
        <w:rPr>
          <w:rFonts w:ascii="Times New Roman" w:hAnsi="Times New Roman" w:cs="Times New Roman"/>
          <w:color w:val="31849B" w:themeColor="accent5" w:themeShade="BF"/>
        </w:rPr>
        <w:t>.</w:t>
      </w:r>
      <w:r w:rsidR="004A5F60" w:rsidRPr="00F12CBF">
        <w:rPr>
          <w:rFonts w:ascii="Times New Roman" w:hAnsi="Times New Roman" w:cs="Times New Roman"/>
          <w:color w:val="31849B" w:themeColor="accent5" w:themeShade="BF"/>
        </w:rPr>
        <w:t xml:space="preserve"> </w:t>
      </w:r>
    </w:p>
    <w:p w14:paraId="3D2667E9" w14:textId="25657BF9" w:rsidR="00127F39" w:rsidRPr="00F12CBF" w:rsidRDefault="003C6E1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conflictos </w:t>
      </w:r>
      <w:r w:rsidR="00762786" w:rsidRPr="00F12CBF">
        <w:rPr>
          <w:rFonts w:ascii="Times New Roman" w:hAnsi="Times New Roman" w:cs="Times New Roman"/>
          <w:color w:val="31849B" w:themeColor="accent5" w:themeShade="BF"/>
        </w:rPr>
        <w:t xml:space="preserve">contemporáneos han dado </w:t>
      </w:r>
      <w:r w:rsidRPr="00F12CBF">
        <w:rPr>
          <w:rFonts w:ascii="Times New Roman" w:hAnsi="Times New Roman" w:cs="Times New Roman"/>
          <w:color w:val="31849B" w:themeColor="accent5" w:themeShade="BF"/>
        </w:rPr>
        <w:t xml:space="preserve">lugar a </w:t>
      </w:r>
      <w:r w:rsidR="00762786" w:rsidRPr="00F12CBF">
        <w:rPr>
          <w:rFonts w:ascii="Times New Roman" w:hAnsi="Times New Roman" w:cs="Times New Roman"/>
          <w:color w:val="31849B" w:themeColor="accent5" w:themeShade="BF"/>
        </w:rPr>
        <w:t xml:space="preserve">las </w:t>
      </w:r>
      <w:r w:rsidRPr="00F12CBF">
        <w:rPr>
          <w:rFonts w:ascii="Times New Roman" w:hAnsi="Times New Roman" w:cs="Times New Roman"/>
          <w:b/>
          <w:color w:val="31849B" w:themeColor="accent5" w:themeShade="BF"/>
        </w:rPr>
        <w:t>guerras híbridas</w:t>
      </w:r>
      <w:r w:rsidRPr="00F12CBF">
        <w:rPr>
          <w:rFonts w:ascii="Times New Roman" w:hAnsi="Times New Roman" w:cs="Times New Roman"/>
          <w:color w:val="31849B" w:themeColor="accent5" w:themeShade="BF"/>
        </w:rPr>
        <w:t xml:space="preserve">, </w:t>
      </w:r>
      <w:r w:rsidR="00762786" w:rsidRPr="00F12CBF">
        <w:rPr>
          <w:rFonts w:ascii="Times New Roman" w:hAnsi="Times New Roman" w:cs="Times New Roman"/>
          <w:color w:val="31849B" w:themeColor="accent5" w:themeShade="BF"/>
        </w:rPr>
        <w:t xml:space="preserve">en las cuales se entrelazan </w:t>
      </w:r>
      <w:r w:rsidRPr="00F12CBF">
        <w:rPr>
          <w:rFonts w:ascii="Times New Roman" w:hAnsi="Times New Roman" w:cs="Times New Roman"/>
          <w:color w:val="31849B" w:themeColor="accent5" w:themeShade="BF"/>
        </w:rPr>
        <w:t>variables económicas, políticas y culturales interdependientes</w:t>
      </w:r>
      <w:r w:rsidR="004E6E27" w:rsidRPr="00F12CBF">
        <w:rPr>
          <w:rFonts w:ascii="Times New Roman" w:hAnsi="Times New Roman" w:cs="Times New Roman"/>
          <w:color w:val="31849B" w:themeColor="accent5" w:themeShade="BF"/>
        </w:rPr>
        <w:t xml:space="preserve"> y</w:t>
      </w:r>
      <w:r w:rsidRPr="00F12CBF">
        <w:rPr>
          <w:rFonts w:ascii="Times New Roman" w:hAnsi="Times New Roman" w:cs="Times New Roman"/>
          <w:color w:val="31849B" w:themeColor="accent5" w:themeShade="BF"/>
        </w:rPr>
        <w:t xml:space="preserve"> </w:t>
      </w:r>
      <w:r w:rsidR="00762786"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 xml:space="preserve">acciones </w:t>
      </w:r>
      <w:r w:rsidR="00762786" w:rsidRPr="00F12CBF">
        <w:rPr>
          <w:rFonts w:ascii="Times New Roman" w:hAnsi="Times New Roman" w:cs="Times New Roman"/>
          <w:color w:val="31849B" w:themeColor="accent5" w:themeShade="BF"/>
        </w:rPr>
        <w:t xml:space="preserve">conflictivas </w:t>
      </w:r>
      <w:r w:rsidRPr="00F12CBF">
        <w:rPr>
          <w:rFonts w:ascii="Times New Roman" w:hAnsi="Times New Roman" w:cs="Times New Roman"/>
          <w:color w:val="31849B" w:themeColor="accent5" w:themeShade="BF"/>
        </w:rPr>
        <w:t>están determinadas por acontecimientos que se producen en distintas partes del mundo.</w:t>
      </w:r>
    </w:p>
    <w:p w14:paraId="23FB362B" w14:textId="77777777" w:rsidR="003C6E16" w:rsidRPr="00F12CBF" w:rsidRDefault="003C6E16" w:rsidP="00C95BF4">
      <w:pPr>
        <w:spacing w:after="0" w:line="276" w:lineRule="auto"/>
        <w:jc w:val="both"/>
        <w:rPr>
          <w:rFonts w:ascii="Times New Roman" w:hAnsi="Times New Roman" w:cs="Times New Roman"/>
          <w:color w:val="31849B" w:themeColor="accent5" w:themeShade="BF"/>
        </w:rPr>
      </w:pPr>
    </w:p>
    <w:p w14:paraId="6C306F48" w14:textId="4B7C9804" w:rsidR="00232FA8"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232FA8" w:rsidRPr="00F12CBF">
        <w:rPr>
          <w:rFonts w:ascii="Times New Roman" w:hAnsi="Times New Roman" w:cs="Times New Roman"/>
          <w:b/>
          <w:color w:val="31849B" w:themeColor="accent5" w:themeShade="BF"/>
        </w:rPr>
        <w:t>2.3.1 El motor económico</w:t>
      </w:r>
    </w:p>
    <w:p w14:paraId="7ED7CE33" w14:textId="77777777" w:rsidR="00232FA8" w:rsidRPr="00F12CBF" w:rsidRDefault="00232FA8" w:rsidP="00C95BF4">
      <w:pPr>
        <w:spacing w:after="0" w:line="276" w:lineRule="auto"/>
        <w:jc w:val="both"/>
        <w:rPr>
          <w:rFonts w:ascii="Times New Roman" w:hAnsi="Times New Roman" w:cs="Times New Roman"/>
          <w:color w:val="31849B" w:themeColor="accent5" w:themeShade="BF"/>
        </w:rPr>
      </w:pPr>
    </w:p>
    <w:p w14:paraId="046F6CBF" w14:textId="3CFF72AA" w:rsidR="00127F39" w:rsidRPr="00F12CBF" w:rsidRDefault="00127F3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signo característico de la economía global es la </w:t>
      </w:r>
      <w:r w:rsidRPr="00F12CBF">
        <w:rPr>
          <w:rFonts w:ascii="Times New Roman" w:hAnsi="Times New Roman" w:cs="Times New Roman"/>
          <w:b/>
          <w:color w:val="31849B" w:themeColor="accent5" w:themeShade="BF"/>
        </w:rPr>
        <w:t xml:space="preserve">competencia </w:t>
      </w:r>
      <w:r w:rsidRPr="00F12CBF">
        <w:rPr>
          <w:rFonts w:ascii="Times New Roman" w:hAnsi="Times New Roman" w:cs="Times New Roman"/>
          <w:color w:val="31849B" w:themeColor="accent5" w:themeShade="BF"/>
        </w:rPr>
        <w:t xml:space="preserve">feroz entre </w:t>
      </w:r>
      <w:r w:rsidRPr="00F12CBF">
        <w:rPr>
          <w:rFonts w:ascii="Times New Roman" w:hAnsi="Times New Roman" w:cs="Times New Roman"/>
          <w:b/>
          <w:color w:val="31849B" w:themeColor="accent5" w:themeShade="BF"/>
        </w:rPr>
        <w:t>grupos económicos</w:t>
      </w:r>
      <w:r w:rsidRPr="00F12CBF">
        <w:rPr>
          <w:rFonts w:ascii="Times New Roman" w:hAnsi="Times New Roman" w:cs="Times New Roman"/>
          <w:color w:val="31849B" w:themeColor="accent5" w:themeShade="BF"/>
        </w:rPr>
        <w:t xml:space="preserve">. Las disputas entre empresas por controlar recursos estratégicos </w:t>
      </w:r>
      <w:r w:rsidR="00762786" w:rsidRPr="00F12CBF">
        <w:rPr>
          <w:rFonts w:ascii="Times New Roman" w:hAnsi="Times New Roman" w:cs="Times New Roman"/>
          <w:color w:val="31849B" w:themeColor="accent5" w:themeShade="BF"/>
        </w:rPr>
        <w:t xml:space="preserve">han dado </w:t>
      </w:r>
      <w:r w:rsidRPr="00F12CBF">
        <w:rPr>
          <w:rFonts w:ascii="Times New Roman" w:hAnsi="Times New Roman" w:cs="Times New Roman"/>
          <w:color w:val="31849B" w:themeColor="accent5" w:themeShade="BF"/>
        </w:rPr>
        <w:t xml:space="preserve">lugar a un clima propicio para los conflictos bélicos que </w:t>
      </w:r>
      <w:r w:rsidR="00BB18F5" w:rsidRPr="00F12CBF">
        <w:rPr>
          <w:rFonts w:ascii="Times New Roman" w:hAnsi="Times New Roman" w:cs="Times New Roman"/>
          <w:color w:val="31849B" w:themeColor="accent5" w:themeShade="BF"/>
        </w:rPr>
        <w:t>ponen en juego</w:t>
      </w:r>
      <w:r w:rsidRPr="00F12CBF">
        <w:rPr>
          <w:rFonts w:ascii="Times New Roman" w:hAnsi="Times New Roman" w:cs="Times New Roman"/>
          <w:color w:val="31849B" w:themeColor="accent5" w:themeShade="BF"/>
        </w:rPr>
        <w:t xml:space="preserve"> miles de millones de dólares. La economía </w:t>
      </w:r>
      <w:r w:rsidR="00232FA8" w:rsidRPr="00F12CBF">
        <w:rPr>
          <w:rFonts w:ascii="Times New Roman" w:hAnsi="Times New Roman" w:cs="Times New Roman"/>
          <w:color w:val="31849B" w:themeColor="accent5" w:themeShade="BF"/>
        </w:rPr>
        <w:t xml:space="preserve">de hoy </w:t>
      </w:r>
      <w:r w:rsidRPr="00F12CBF">
        <w:rPr>
          <w:rFonts w:ascii="Times New Roman" w:hAnsi="Times New Roman" w:cs="Times New Roman"/>
          <w:color w:val="31849B" w:themeColor="accent5" w:themeShade="BF"/>
        </w:rPr>
        <w:t xml:space="preserve">empuja a muchos Estados a intervenir en </w:t>
      </w:r>
      <w:r w:rsidR="00BB18F5" w:rsidRPr="00F12CBF">
        <w:rPr>
          <w:rFonts w:ascii="Times New Roman" w:hAnsi="Times New Roman" w:cs="Times New Roman"/>
          <w:color w:val="31849B" w:themeColor="accent5" w:themeShade="BF"/>
        </w:rPr>
        <w:t xml:space="preserve">diversas regiones del planeta, </w:t>
      </w:r>
      <w:r w:rsidRPr="00F12CBF">
        <w:rPr>
          <w:rFonts w:ascii="Times New Roman" w:hAnsi="Times New Roman" w:cs="Times New Roman"/>
          <w:color w:val="31849B" w:themeColor="accent5" w:themeShade="BF"/>
        </w:rPr>
        <w:t>con el objetivo de acceder a recursos y a mercados impr</w:t>
      </w:r>
      <w:r w:rsidR="00BB18F5" w:rsidRPr="00F12CBF">
        <w:rPr>
          <w:rFonts w:ascii="Times New Roman" w:hAnsi="Times New Roman" w:cs="Times New Roman"/>
          <w:color w:val="31849B" w:themeColor="accent5" w:themeShade="BF"/>
        </w:rPr>
        <w:t>escindibles para su crecimiento</w:t>
      </w:r>
      <w:r w:rsidRPr="00F12CBF">
        <w:rPr>
          <w:rFonts w:ascii="Times New Roman" w:hAnsi="Times New Roman" w:cs="Times New Roman"/>
          <w:color w:val="31849B" w:themeColor="accent5" w:themeShade="BF"/>
        </w:rPr>
        <w:t xml:space="preserve"> económico. </w:t>
      </w:r>
    </w:p>
    <w:p w14:paraId="49DE17F5" w14:textId="77777777" w:rsidR="00127F39" w:rsidRPr="00F12CBF" w:rsidRDefault="00127F39" w:rsidP="00C95BF4">
      <w:pPr>
        <w:spacing w:after="0" w:line="276" w:lineRule="auto"/>
        <w:jc w:val="both"/>
        <w:rPr>
          <w:rFonts w:ascii="Times New Roman" w:hAnsi="Times New Roman" w:cs="Times New Roman"/>
          <w:color w:val="31849B" w:themeColor="accent5" w:themeShade="BF"/>
        </w:rPr>
      </w:pPr>
    </w:p>
    <w:p w14:paraId="6FEC864B" w14:textId="163F9EE1" w:rsidR="00FD66B4" w:rsidRPr="00F12CBF" w:rsidRDefault="00FD66B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competencia agresiva en pos de los </w:t>
      </w:r>
      <w:r w:rsidR="007407EA" w:rsidRPr="00F12CBF">
        <w:rPr>
          <w:rFonts w:ascii="Times New Roman" w:hAnsi="Times New Roman" w:cs="Times New Roman"/>
          <w:color w:val="31849B" w:themeColor="accent5" w:themeShade="BF"/>
        </w:rPr>
        <w:t>recursos</w:t>
      </w:r>
      <w:r w:rsidRPr="00F12CBF">
        <w:rPr>
          <w:rFonts w:ascii="Times New Roman" w:hAnsi="Times New Roman" w:cs="Times New Roman"/>
          <w:color w:val="31849B" w:themeColor="accent5" w:themeShade="BF"/>
        </w:rPr>
        <w:t xml:space="preserve"> estimula a grupos armados a controlar territorios </w:t>
      </w:r>
      <w:r w:rsidR="00296E6A" w:rsidRPr="00F12CBF">
        <w:rPr>
          <w:rFonts w:ascii="Times New Roman" w:hAnsi="Times New Roman" w:cs="Times New Roman"/>
          <w:color w:val="31849B" w:themeColor="accent5" w:themeShade="BF"/>
        </w:rPr>
        <w:t xml:space="preserve">para </w:t>
      </w:r>
      <w:r w:rsidRPr="00F12CBF">
        <w:rPr>
          <w:rFonts w:ascii="Times New Roman" w:hAnsi="Times New Roman" w:cs="Times New Roman"/>
          <w:color w:val="31849B" w:themeColor="accent5" w:themeShade="BF"/>
        </w:rPr>
        <w:t>obtener ganancias jugosas</w:t>
      </w:r>
      <w:r w:rsidR="00127F39" w:rsidRPr="00F12CBF">
        <w:rPr>
          <w:rFonts w:ascii="Times New Roman" w:hAnsi="Times New Roman" w:cs="Times New Roman"/>
          <w:color w:val="31849B" w:themeColor="accent5" w:themeShade="BF"/>
        </w:rPr>
        <w:t xml:space="preserve"> y </w:t>
      </w:r>
      <w:r w:rsidRPr="00F12CBF">
        <w:rPr>
          <w:rFonts w:ascii="Times New Roman" w:hAnsi="Times New Roman" w:cs="Times New Roman"/>
          <w:color w:val="31849B" w:themeColor="accent5" w:themeShade="BF"/>
        </w:rPr>
        <w:t xml:space="preserve">en corto tiempo, aunque de forma ilegal. </w:t>
      </w:r>
      <w:r w:rsidR="00807486" w:rsidRPr="00F12CBF">
        <w:rPr>
          <w:rFonts w:ascii="Times New Roman" w:hAnsi="Times New Roman" w:cs="Times New Roman"/>
          <w:color w:val="31849B" w:themeColor="accent5" w:themeShade="BF"/>
        </w:rPr>
        <w:t xml:space="preserve">Por ello, </w:t>
      </w:r>
      <w:r w:rsidR="00127F39" w:rsidRPr="00F12CBF">
        <w:rPr>
          <w:rFonts w:ascii="Times New Roman" w:hAnsi="Times New Roman" w:cs="Times New Roman"/>
          <w:color w:val="31849B" w:themeColor="accent5" w:themeShade="BF"/>
        </w:rPr>
        <w:t>g</w:t>
      </w:r>
      <w:r w:rsidRPr="00F12CBF">
        <w:rPr>
          <w:rFonts w:ascii="Times New Roman" w:hAnsi="Times New Roman" w:cs="Times New Roman"/>
          <w:color w:val="31849B" w:themeColor="accent5" w:themeShade="BF"/>
        </w:rPr>
        <w:t xml:space="preserve">randes zonas del planeta </w:t>
      </w:r>
      <w:r w:rsidR="00807486" w:rsidRPr="00F12CBF">
        <w:rPr>
          <w:rFonts w:ascii="Times New Roman" w:hAnsi="Times New Roman" w:cs="Times New Roman"/>
          <w:color w:val="31849B" w:themeColor="accent5" w:themeShade="BF"/>
        </w:rPr>
        <w:t xml:space="preserve">ven crecer su </w:t>
      </w:r>
      <w:r w:rsidRPr="00F12CBF">
        <w:rPr>
          <w:rFonts w:ascii="Times New Roman" w:hAnsi="Times New Roman" w:cs="Times New Roman"/>
          <w:color w:val="31849B" w:themeColor="accent5" w:themeShade="BF"/>
        </w:rPr>
        <w:t>econ</w:t>
      </w:r>
      <w:r w:rsidR="00807486" w:rsidRPr="00F12CBF">
        <w:rPr>
          <w:rFonts w:ascii="Times New Roman" w:hAnsi="Times New Roman" w:cs="Times New Roman"/>
          <w:color w:val="31849B" w:themeColor="accent5" w:themeShade="BF"/>
        </w:rPr>
        <w:t>omía,</w:t>
      </w:r>
      <w:r w:rsidRPr="00F12CBF">
        <w:rPr>
          <w:rFonts w:ascii="Times New Roman" w:hAnsi="Times New Roman" w:cs="Times New Roman"/>
          <w:color w:val="31849B" w:themeColor="accent5" w:themeShade="BF"/>
        </w:rPr>
        <w:t xml:space="preserve"> mientras sus gobiernos</w:t>
      </w:r>
      <w:r w:rsidR="00807486" w:rsidRPr="00F12CBF">
        <w:rPr>
          <w:rFonts w:ascii="Times New Roman" w:hAnsi="Times New Roman" w:cs="Times New Roman"/>
          <w:color w:val="31849B" w:themeColor="accent5" w:themeShade="BF"/>
        </w:rPr>
        <w:t xml:space="preserve"> colapsan</w:t>
      </w:r>
      <w:r w:rsidRPr="00F12CBF">
        <w:rPr>
          <w:rFonts w:ascii="Times New Roman" w:hAnsi="Times New Roman" w:cs="Times New Roman"/>
          <w:color w:val="31849B" w:themeColor="accent5" w:themeShade="BF"/>
        </w:rPr>
        <w:t xml:space="preserve">. </w:t>
      </w:r>
      <w:r w:rsidR="00807486" w:rsidRPr="00F12CBF">
        <w:rPr>
          <w:rFonts w:ascii="Times New Roman" w:hAnsi="Times New Roman" w:cs="Times New Roman"/>
          <w:color w:val="31849B" w:themeColor="accent5" w:themeShade="BF"/>
        </w:rPr>
        <w:t xml:space="preserve">Este </w:t>
      </w:r>
      <w:r w:rsidRPr="00F12CBF">
        <w:rPr>
          <w:rFonts w:ascii="Times New Roman" w:hAnsi="Times New Roman" w:cs="Times New Roman"/>
          <w:color w:val="31849B" w:themeColor="accent5" w:themeShade="BF"/>
        </w:rPr>
        <w:t xml:space="preserve"> fenómeno da cuenta de la existencia de intereses vinculados a la economía global, desde donde se </w:t>
      </w:r>
      <w:r w:rsidR="00807486" w:rsidRPr="00F12CBF">
        <w:rPr>
          <w:rFonts w:ascii="Times New Roman" w:hAnsi="Times New Roman" w:cs="Times New Roman"/>
          <w:color w:val="31849B" w:themeColor="accent5" w:themeShade="BF"/>
        </w:rPr>
        <w:t xml:space="preserve"> propicia </w:t>
      </w:r>
      <w:r w:rsidRPr="00F12CBF">
        <w:rPr>
          <w:rFonts w:ascii="Times New Roman" w:hAnsi="Times New Roman" w:cs="Times New Roman"/>
          <w:color w:val="31849B" w:themeColor="accent5" w:themeShade="BF"/>
        </w:rPr>
        <w:t>el inicio de conflictos armad</w:t>
      </w:r>
      <w:r w:rsidR="00762786" w:rsidRPr="00F12CBF">
        <w:rPr>
          <w:rFonts w:ascii="Times New Roman" w:hAnsi="Times New Roman" w:cs="Times New Roman"/>
          <w:color w:val="31849B" w:themeColor="accent5" w:themeShade="BF"/>
        </w:rPr>
        <w:t>os que llegan a desestabilizar</w:t>
      </w:r>
      <w:r w:rsidR="00807486" w:rsidRPr="00F12CBF">
        <w:rPr>
          <w:rFonts w:ascii="Times New Roman" w:hAnsi="Times New Roman" w:cs="Times New Roman"/>
          <w:color w:val="31849B" w:themeColor="accent5" w:themeShade="BF"/>
        </w:rPr>
        <w:t xml:space="preserve"> a</w:t>
      </w:r>
      <w:r w:rsidR="00762786" w:rsidRPr="00F12CBF">
        <w:rPr>
          <w:rFonts w:ascii="Times New Roman" w:hAnsi="Times New Roman" w:cs="Times New Roman"/>
          <w:color w:val="31849B" w:themeColor="accent5" w:themeShade="BF"/>
        </w:rPr>
        <w:t xml:space="preserve"> regiones enteras del globo.</w:t>
      </w:r>
    </w:p>
    <w:p w14:paraId="2DFD77E0" w14:textId="77777777" w:rsidR="00FD66B4" w:rsidRPr="00F12CBF" w:rsidRDefault="00FD66B4" w:rsidP="00C95BF4">
      <w:pPr>
        <w:spacing w:after="0" w:line="276" w:lineRule="auto"/>
        <w:jc w:val="both"/>
        <w:rPr>
          <w:rFonts w:ascii="Times New Roman" w:hAnsi="Times New Roman" w:cs="Times New Roman"/>
          <w:color w:val="31849B" w:themeColor="accent5" w:themeShade="BF"/>
        </w:rPr>
      </w:pPr>
    </w:p>
    <w:p w14:paraId="75341AFB" w14:textId="7D499EF4" w:rsidR="00084A92" w:rsidRPr="00F12CBF" w:rsidRDefault="0080748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mayor parte</w:t>
      </w:r>
      <w:r w:rsidR="00FD66B4" w:rsidRPr="00F12CBF">
        <w:rPr>
          <w:rFonts w:ascii="Times New Roman" w:hAnsi="Times New Roman" w:cs="Times New Roman"/>
          <w:color w:val="31849B" w:themeColor="accent5" w:themeShade="BF"/>
        </w:rPr>
        <w:t xml:space="preserve"> de </w:t>
      </w:r>
      <w:r w:rsidRPr="00F12CBF">
        <w:rPr>
          <w:rFonts w:ascii="Times New Roman" w:hAnsi="Times New Roman" w:cs="Times New Roman"/>
          <w:color w:val="31849B" w:themeColor="accent5" w:themeShade="BF"/>
        </w:rPr>
        <w:t xml:space="preserve">los </w:t>
      </w:r>
      <w:r w:rsidR="00FD66B4" w:rsidRPr="00F12CBF">
        <w:rPr>
          <w:rFonts w:ascii="Times New Roman" w:hAnsi="Times New Roman" w:cs="Times New Roman"/>
          <w:color w:val="31849B" w:themeColor="accent5" w:themeShade="BF"/>
        </w:rPr>
        <w:t>conflictos involucran a</w:t>
      </w:r>
      <w:r w:rsidR="000F7454" w:rsidRPr="00F12CBF">
        <w:rPr>
          <w:rFonts w:ascii="Times New Roman" w:hAnsi="Times New Roman" w:cs="Times New Roman"/>
          <w:color w:val="31849B" w:themeColor="accent5" w:themeShade="BF"/>
        </w:rPr>
        <w:t xml:space="preserve">l </w:t>
      </w:r>
      <w:r w:rsidR="00084A92" w:rsidRPr="00F12CBF">
        <w:rPr>
          <w:rFonts w:ascii="Times New Roman" w:hAnsi="Times New Roman" w:cs="Times New Roman"/>
          <w:b/>
          <w:color w:val="31849B" w:themeColor="accent5" w:themeShade="BF"/>
        </w:rPr>
        <w:t>mercado negro</w:t>
      </w:r>
      <w:r w:rsidR="00084A92" w:rsidRPr="00F12CBF">
        <w:rPr>
          <w:rFonts w:ascii="Times New Roman" w:hAnsi="Times New Roman" w:cs="Times New Roman"/>
          <w:color w:val="31849B" w:themeColor="accent5" w:themeShade="BF"/>
        </w:rPr>
        <w:t xml:space="preserve"> global</w:t>
      </w:r>
      <w:r w:rsidR="00FD66B4" w:rsidRPr="00F12CBF">
        <w:rPr>
          <w:rFonts w:ascii="Times New Roman" w:hAnsi="Times New Roman" w:cs="Times New Roman"/>
          <w:color w:val="31849B" w:themeColor="accent5" w:themeShade="BF"/>
        </w:rPr>
        <w:t xml:space="preserve">, mecanismo que los </w:t>
      </w:r>
      <w:r w:rsidR="00762786" w:rsidRPr="00F12CBF">
        <w:rPr>
          <w:rFonts w:ascii="Times New Roman" w:hAnsi="Times New Roman" w:cs="Times New Roman"/>
          <w:color w:val="31849B" w:themeColor="accent5" w:themeShade="BF"/>
        </w:rPr>
        <w:t>fortalece</w:t>
      </w:r>
      <w:r w:rsidR="000F7454" w:rsidRPr="00F12CBF">
        <w:rPr>
          <w:rFonts w:ascii="Times New Roman" w:hAnsi="Times New Roman" w:cs="Times New Roman"/>
          <w:color w:val="31849B" w:themeColor="accent5" w:themeShade="BF"/>
        </w:rPr>
        <w:t>.</w:t>
      </w:r>
      <w:r w:rsidR="00084A92" w:rsidRPr="00F12CBF">
        <w:rPr>
          <w:rFonts w:ascii="Times New Roman" w:hAnsi="Times New Roman" w:cs="Times New Roman"/>
          <w:color w:val="31849B" w:themeColor="accent5" w:themeShade="BF"/>
        </w:rPr>
        <w:t xml:space="preserve"> </w:t>
      </w:r>
      <w:r w:rsidR="000F7454" w:rsidRPr="00F12CBF">
        <w:rPr>
          <w:rFonts w:ascii="Times New Roman" w:hAnsi="Times New Roman" w:cs="Times New Roman"/>
          <w:color w:val="31849B" w:themeColor="accent5" w:themeShade="BF"/>
        </w:rPr>
        <w:t xml:space="preserve">La necesidad </w:t>
      </w:r>
      <w:r w:rsidRPr="00F12CBF">
        <w:rPr>
          <w:rFonts w:ascii="Times New Roman" w:hAnsi="Times New Roman" w:cs="Times New Roman"/>
          <w:color w:val="31849B" w:themeColor="accent5" w:themeShade="BF"/>
        </w:rPr>
        <w:t>por parte de los actores</w:t>
      </w:r>
      <w:r w:rsidR="000F7454" w:rsidRPr="00F12CBF">
        <w:rPr>
          <w:rFonts w:ascii="Times New Roman" w:hAnsi="Times New Roman" w:cs="Times New Roman"/>
          <w:color w:val="31849B" w:themeColor="accent5" w:themeShade="BF"/>
        </w:rPr>
        <w:t xml:space="preserve"> armad</w:t>
      </w:r>
      <w:r w:rsidRPr="00F12CBF">
        <w:rPr>
          <w:rFonts w:ascii="Times New Roman" w:hAnsi="Times New Roman" w:cs="Times New Roman"/>
          <w:color w:val="31849B" w:themeColor="accent5" w:themeShade="BF"/>
        </w:rPr>
        <w:t>os de</w:t>
      </w:r>
      <w:r w:rsidR="000F7454"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reabastecer sus arsenales y</w:t>
      </w:r>
      <w:r w:rsidR="000F7454"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lavar sus ingresos</w:t>
      </w:r>
      <w:r w:rsidR="000F7454" w:rsidRPr="00F12CBF">
        <w:rPr>
          <w:rFonts w:ascii="Times New Roman" w:hAnsi="Times New Roman" w:cs="Times New Roman"/>
          <w:color w:val="31849B" w:themeColor="accent5" w:themeShade="BF"/>
        </w:rPr>
        <w:t xml:space="preserve"> introduce </w:t>
      </w:r>
      <w:r w:rsidRPr="00F12CBF">
        <w:rPr>
          <w:rFonts w:ascii="Times New Roman" w:hAnsi="Times New Roman" w:cs="Times New Roman"/>
          <w:color w:val="31849B" w:themeColor="accent5" w:themeShade="BF"/>
        </w:rPr>
        <w:t xml:space="preserve">los </w:t>
      </w:r>
      <w:r w:rsidR="00762786" w:rsidRPr="00F12CBF">
        <w:rPr>
          <w:rFonts w:ascii="Times New Roman" w:hAnsi="Times New Roman" w:cs="Times New Roman"/>
          <w:color w:val="31849B" w:themeColor="accent5" w:themeShade="BF"/>
        </w:rPr>
        <w:t xml:space="preserve">circuitos del </w:t>
      </w:r>
      <w:r w:rsidR="000F7454" w:rsidRPr="00F12CBF">
        <w:rPr>
          <w:rFonts w:ascii="Times New Roman" w:hAnsi="Times New Roman" w:cs="Times New Roman"/>
          <w:color w:val="31849B" w:themeColor="accent5" w:themeShade="BF"/>
        </w:rPr>
        <w:t>mercado negro</w:t>
      </w:r>
      <w:r w:rsidR="00FD66B4" w:rsidRPr="00F12CBF">
        <w:rPr>
          <w:rFonts w:ascii="Times New Roman" w:hAnsi="Times New Roman" w:cs="Times New Roman"/>
          <w:color w:val="31849B" w:themeColor="accent5" w:themeShade="BF"/>
        </w:rPr>
        <w:t>,</w:t>
      </w:r>
      <w:r w:rsidR="000F7454" w:rsidRPr="00F12CBF">
        <w:rPr>
          <w:rFonts w:ascii="Times New Roman" w:hAnsi="Times New Roman" w:cs="Times New Roman"/>
          <w:color w:val="31849B" w:themeColor="accent5" w:themeShade="BF"/>
        </w:rPr>
        <w:t xml:space="preserve"> en </w:t>
      </w:r>
      <w:r w:rsidR="00FD66B4" w:rsidRPr="00F12CBF">
        <w:rPr>
          <w:rFonts w:ascii="Times New Roman" w:hAnsi="Times New Roman" w:cs="Times New Roman"/>
          <w:color w:val="31849B" w:themeColor="accent5" w:themeShade="BF"/>
        </w:rPr>
        <w:t xml:space="preserve">el </w:t>
      </w:r>
      <w:r w:rsidR="000F7454" w:rsidRPr="00F12CBF">
        <w:rPr>
          <w:rFonts w:ascii="Times New Roman" w:hAnsi="Times New Roman" w:cs="Times New Roman"/>
          <w:color w:val="31849B" w:themeColor="accent5" w:themeShade="BF"/>
        </w:rPr>
        <w:t>cual el intercambio económico es regulado por el ejercicio de la violencia.</w:t>
      </w:r>
      <w:r w:rsidR="0001067F" w:rsidRPr="00F12CBF">
        <w:rPr>
          <w:rFonts w:ascii="Times New Roman" w:hAnsi="Times New Roman" w:cs="Times New Roman"/>
          <w:color w:val="31849B" w:themeColor="accent5" w:themeShade="BF"/>
        </w:rPr>
        <w:t xml:space="preserve"> El comercio mundial de </w:t>
      </w:r>
      <w:r w:rsidR="0001067F" w:rsidRPr="00F12CBF">
        <w:rPr>
          <w:rFonts w:ascii="Times New Roman" w:hAnsi="Times New Roman" w:cs="Times New Roman"/>
          <w:b/>
          <w:color w:val="31849B" w:themeColor="accent5" w:themeShade="BF"/>
        </w:rPr>
        <w:t>drogas</w:t>
      </w:r>
      <w:r w:rsidR="0001067F" w:rsidRPr="00F12CBF">
        <w:rPr>
          <w:rFonts w:ascii="Times New Roman" w:hAnsi="Times New Roman" w:cs="Times New Roman"/>
          <w:color w:val="31849B" w:themeColor="accent5" w:themeShade="BF"/>
        </w:rPr>
        <w:t xml:space="preserve"> constituye una de las fuerzas  propulsora</w:t>
      </w:r>
      <w:r w:rsidRPr="00F12CBF">
        <w:rPr>
          <w:rFonts w:ascii="Times New Roman" w:hAnsi="Times New Roman" w:cs="Times New Roman"/>
          <w:color w:val="31849B" w:themeColor="accent5" w:themeShade="BF"/>
        </w:rPr>
        <w:t>s</w:t>
      </w:r>
      <w:r w:rsidR="0001067F" w:rsidRPr="00F12CBF">
        <w:rPr>
          <w:rFonts w:ascii="Times New Roman" w:hAnsi="Times New Roman" w:cs="Times New Roman"/>
          <w:color w:val="31849B" w:themeColor="accent5" w:themeShade="BF"/>
        </w:rPr>
        <w:t xml:space="preserve"> de la dinámica de la </w:t>
      </w:r>
      <w:r w:rsidR="0001067F" w:rsidRPr="00F12CBF">
        <w:rPr>
          <w:rFonts w:ascii="Times New Roman" w:hAnsi="Times New Roman" w:cs="Times New Roman"/>
          <w:b/>
          <w:color w:val="31849B" w:themeColor="accent5" w:themeShade="BF"/>
        </w:rPr>
        <w:t>construcción redes criminales</w:t>
      </w:r>
      <w:r w:rsidR="0001067F" w:rsidRPr="00F12CBF">
        <w:rPr>
          <w:rFonts w:ascii="Times New Roman" w:hAnsi="Times New Roman" w:cs="Times New Roman"/>
          <w:color w:val="31849B" w:themeColor="accent5" w:themeShade="BF"/>
        </w:rPr>
        <w:t xml:space="preserve"> vinculadas a los conflictos armados.</w:t>
      </w:r>
    </w:p>
    <w:p w14:paraId="26EECCBC" w14:textId="77777777" w:rsidR="00084A92" w:rsidRPr="00F12CBF" w:rsidRDefault="00084A92" w:rsidP="00C95BF4">
      <w:pPr>
        <w:spacing w:after="0" w:line="276" w:lineRule="auto"/>
        <w:jc w:val="both"/>
        <w:rPr>
          <w:rFonts w:ascii="Times New Roman" w:hAnsi="Times New Roman" w:cs="Times New Roman"/>
          <w:color w:val="31849B" w:themeColor="accent5" w:themeShade="BF"/>
        </w:rPr>
      </w:pPr>
    </w:p>
    <w:p w14:paraId="5ADF6878" w14:textId="66152211" w:rsidR="00762786" w:rsidRPr="00F12CBF" w:rsidRDefault="00127F3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suma, puede afirmarse que muchas transacciones económicas </w:t>
      </w:r>
      <w:r w:rsidR="00807486" w:rsidRPr="00F12CBF">
        <w:rPr>
          <w:rFonts w:ascii="Times New Roman" w:hAnsi="Times New Roman" w:cs="Times New Roman"/>
          <w:color w:val="31849B" w:themeColor="accent5" w:themeShade="BF"/>
        </w:rPr>
        <w:t xml:space="preserve">se </w:t>
      </w:r>
      <w:r w:rsidRPr="00F12CBF">
        <w:rPr>
          <w:rFonts w:ascii="Times New Roman" w:hAnsi="Times New Roman" w:cs="Times New Roman"/>
          <w:color w:val="31849B" w:themeColor="accent5" w:themeShade="BF"/>
        </w:rPr>
        <w:t xml:space="preserve">enlazan las guerras con la economía global. </w:t>
      </w:r>
      <w:r w:rsidR="00762786" w:rsidRPr="00F12CBF">
        <w:rPr>
          <w:rFonts w:ascii="Times New Roman" w:hAnsi="Times New Roman" w:cs="Times New Roman"/>
          <w:color w:val="31849B" w:themeColor="accent5" w:themeShade="BF"/>
        </w:rPr>
        <w:t xml:space="preserve">Muchas de las </w:t>
      </w:r>
      <w:r w:rsidRPr="00F12CBF">
        <w:rPr>
          <w:rFonts w:ascii="Times New Roman" w:hAnsi="Times New Roman" w:cs="Times New Roman"/>
          <w:color w:val="31849B" w:themeColor="accent5" w:themeShade="BF"/>
        </w:rPr>
        <w:t xml:space="preserve">guerras globales empiezan en escritorios de ejecutivos que toman decisiones económicas, las cuales desencadenan la acción de </w:t>
      </w:r>
      <w:r w:rsidR="00084A92" w:rsidRPr="00F12CBF">
        <w:rPr>
          <w:rFonts w:ascii="Times New Roman" w:hAnsi="Times New Roman" w:cs="Times New Roman"/>
          <w:color w:val="31849B" w:themeColor="accent5" w:themeShade="BF"/>
        </w:rPr>
        <w:t>redes sustentadas en la violencia</w:t>
      </w:r>
      <w:r w:rsidRPr="00F12CBF">
        <w:rPr>
          <w:rFonts w:ascii="Times New Roman" w:hAnsi="Times New Roman" w:cs="Times New Roman"/>
          <w:color w:val="31849B" w:themeColor="accent5" w:themeShade="BF"/>
        </w:rPr>
        <w:t xml:space="preserve"> y </w:t>
      </w:r>
      <w:r w:rsidR="00084A92" w:rsidRPr="00F12CBF">
        <w:rPr>
          <w:rFonts w:ascii="Times New Roman" w:hAnsi="Times New Roman" w:cs="Times New Roman"/>
          <w:color w:val="31849B" w:themeColor="accent5" w:themeShade="BF"/>
        </w:rPr>
        <w:t xml:space="preserve">que operan </w:t>
      </w:r>
      <w:r w:rsidR="00807486" w:rsidRPr="00F12CBF">
        <w:rPr>
          <w:rFonts w:ascii="Times New Roman" w:hAnsi="Times New Roman" w:cs="Times New Roman"/>
          <w:color w:val="31849B" w:themeColor="accent5" w:themeShade="BF"/>
        </w:rPr>
        <w:t xml:space="preserve">en el ámbito </w:t>
      </w:r>
      <w:r w:rsidR="00084A92" w:rsidRPr="00F12CBF">
        <w:rPr>
          <w:rFonts w:ascii="Times New Roman" w:hAnsi="Times New Roman" w:cs="Times New Roman"/>
          <w:color w:val="31849B" w:themeColor="accent5" w:themeShade="BF"/>
        </w:rPr>
        <w:t>global</w:t>
      </w:r>
      <w:r w:rsidR="00807486" w:rsidRPr="00F12CBF">
        <w:rPr>
          <w:rFonts w:ascii="Times New Roman" w:hAnsi="Times New Roman" w:cs="Times New Roman"/>
          <w:color w:val="31849B" w:themeColor="accent5" w:themeShade="BF"/>
        </w:rPr>
        <w:t>. Estas</w:t>
      </w:r>
      <w:r w:rsidR="00762786" w:rsidRPr="00F12CBF">
        <w:rPr>
          <w:rFonts w:ascii="Times New Roman" w:hAnsi="Times New Roman" w:cs="Times New Roman"/>
          <w:color w:val="31849B" w:themeColor="accent5" w:themeShade="BF"/>
        </w:rPr>
        <w:t xml:space="preserve"> redes se extienden hasta la economía formal, </w:t>
      </w:r>
      <w:r w:rsidR="00807486" w:rsidRPr="00F12CBF">
        <w:rPr>
          <w:rFonts w:ascii="Times New Roman" w:hAnsi="Times New Roman" w:cs="Times New Roman"/>
          <w:color w:val="31849B" w:themeColor="accent5" w:themeShade="BF"/>
        </w:rPr>
        <w:t>donde se camuflan para evitar</w:t>
      </w:r>
      <w:r w:rsidR="00762786" w:rsidRPr="00F12CBF">
        <w:rPr>
          <w:rFonts w:ascii="Times New Roman" w:hAnsi="Times New Roman" w:cs="Times New Roman"/>
          <w:color w:val="31849B" w:themeColor="accent5" w:themeShade="BF"/>
        </w:rPr>
        <w:t xml:space="preserve"> su detección. </w:t>
      </w:r>
    </w:p>
    <w:p w14:paraId="10F1150E" w14:textId="77777777" w:rsidR="00762786" w:rsidRPr="00F12CBF" w:rsidRDefault="00762786" w:rsidP="00C95BF4">
      <w:pPr>
        <w:spacing w:after="0" w:line="276" w:lineRule="auto"/>
        <w:jc w:val="both"/>
        <w:rPr>
          <w:rFonts w:ascii="Times New Roman" w:hAnsi="Times New Roman" w:cs="Times New Roman"/>
          <w:color w:val="31849B" w:themeColor="accent5" w:themeShade="BF"/>
        </w:rPr>
      </w:pPr>
    </w:p>
    <w:p w14:paraId="6107223A" w14:textId="77777777" w:rsidR="00127F39" w:rsidRPr="00F12CBF" w:rsidRDefault="00127F39"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9"/>
        <w:gridCol w:w="6339"/>
      </w:tblGrid>
      <w:tr w:rsidR="00F12CBF" w:rsidRPr="00F12CBF" w14:paraId="48E0B3BA" w14:textId="77777777" w:rsidTr="00C413BE">
        <w:tc>
          <w:tcPr>
            <w:tcW w:w="8978" w:type="dxa"/>
            <w:gridSpan w:val="2"/>
            <w:shd w:val="clear" w:color="auto" w:fill="000000" w:themeFill="text1"/>
          </w:tcPr>
          <w:p w14:paraId="56E92296"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01067F" w:rsidRPr="00F12CBF" w14:paraId="644899EF" w14:textId="77777777" w:rsidTr="00C413BE">
        <w:tc>
          <w:tcPr>
            <w:tcW w:w="2518" w:type="dxa"/>
          </w:tcPr>
          <w:p w14:paraId="6F5BBB3D"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D2AF6BE" w14:textId="53C8D3A5"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 xml:space="preserve">Las naciones que se enfrentan por el control de un territorio se imponen mutuamente sanciones económicas, </w:t>
            </w:r>
            <w:r w:rsidR="00807486" w:rsidRPr="00F12CBF">
              <w:rPr>
                <w:rFonts w:ascii="Times New Roman" w:hAnsi="Times New Roman" w:cs="Times New Roman"/>
                <w:color w:val="31849B" w:themeColor="accent5" w:themeShade="BF"/>
              </w:rPr>
              <w:t xml:space="preserve">que es </w:t>
            </w:r>
            <w:r w:rsidRPr="00F12CBF">
              <w:rPr>
                <w:rFonts w:ascii="Times New Roman" w:hAnsi="Times New Roman" w:cs="Times New Roman"/>
                <w:color w:val="31849B" w:themeColor="accent5" w:themeShade="BF"/>
              </w:rPr>
              <w:t>otra forma de guerra económica que busca debilitar los circuitos comerciales que sostienen a sus adversarios.</w:t>
            </w:r>
          </w:p>
        </w:tc>
      </w:tr>
    </w:tbl>
    <w:p w14:paraId="5ABC9B95"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p w14:paraId="10A99B3E"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p w14:paraId="55B55384"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p w14:paraId="432825EC" w14:textId="20C2C214" w:rsidR="00232FA8"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232FA8" w:rsidRPr="00F12CBF">
        <w:rPr>
          <w:rFonts w:ascii="Times New Roman" w:hAnsi="Times New Roman" w:cs="Times New Roman"/>
          <w:b/>
          <w:color w:val="31849B" w:themeColor="accent5" w:themeShade="BF"/>
        </w:rPr>
        <w:t>2.3.2 El motor cultural</w:t>
      </w:r>
    </w:p>
    <w:p w14:paraId="64B01D95" w14:textId="77777777" w:rsidR="000F7454" w:rsidRPr="00F12CBF" w:rsidRDefault="000F7454" w:rsidP="00C95BF4">
      <w:pPr>
        <w:spacing w:after="0" w:line="276" w:lineRule="auto"/>
        <w:jc w:val="both"/>
        <w:rPr>
          <w:rFonts w:ascii="Times New Roman" w:hAnsi="Times New Roman" w:cs="Times New Roman"/>
          <w:color w:val="31849B" w:themeColor="accent5" w:themeShade="BF"/>
        </w:rPr>
      </w:pPr>
    </w:p>
    <w:p w14:paraId="76986485" w14:textId="6C9224EE" w:rsidR="00232FA8" w:rsidRPr="00F12CBF" w:rsidRDefault="00232FA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el mundo global, cada vez cobran más fuerza los factores culturales como la estigmatización del adversario, incluso su exclusión y hasta su negación y eliminación física. L</w:t>
      </w:r>
      <w:r w:rsidR="00B55BA1" w:rsidRPr="00F12CBF">
        <w:rPr>
          <w:rFonts w:ascii="Times New Roman" w:hAnsi="Times New Roman" w:cs="Times New Roman"/>
          <w:color w:val="31849B" w:themeColor="accent5" w:themeShade="BF"/>
        </w:rPr>
        <w:t xml:space="preserve">as </w:t>
      </w:r>
      <w:r w:rsidR="00B55BA1" w:rsidRPr="00F12CBF">
        <w:rPr>
          <w:rFonts w:ascii="Times New Roman" w:hAnsi="Times New Roman" w:cs="Times New Roman"/>
          <w:b/>
          <w:color w:val="31849B" w:themeColor="accent5" w:themeShade="BF"/>
        </w:rPr>
        <w:t xml:space="preserve">particularidades </w:t>
      </w:r>
      <w:r w:rsidRPr="00F12CBF">
        <w:rPr>
          <w:rFonts w:ascii="Times New Roman" w:hAnsi="Times New Roman" w:cs="Times New Roman"/>
          <w:b/>
          <w:color w:val="31849B" w:themeColor="accent5" w:themeShade="BF"/>
        </w:rPr>
        <w:t>culturales</w:t>
      </w:r>
      <w:r w:rsidRPr="00F12CBF">
        <w:rPr>
          <w:rFonts w:ascii="Times New Roman" w:hAnsi="Times New Roman" w:cs="Times New Roman"/>
          <w:color w:val="31849B" w:themeColor="accent5" w:themeShade="BF"/>
        </w:rPr>
        <w:t xml:space="preserve">, </w:t>
      </w:r>
      <w:r w:rsidR="00B55BA1" w:rsidRPr="00F12CBF">
        <w:rPr>
          <w:rFonts w:ascii="Times New Roman" w:hAnsi="Times New Roman" w:cs="Times New Roman"/>
          <w:color w:val="31849B" w:themeColor="accent5" w:themeShade="BF"/>
        </w:rPr>
        <w:t xml:space="preserve">las identidades </w:t>
      </w:r>
      <w:r w:rsidRPr="00F12CBF">
        <w:rPr>
          <w:rFonts w:ascii="Times New Roman" w:hAnsi="Times New Roman" w:cs="Times New Roman"/>
          <w:color w:val="31849B" w:themeColor="accent5" w:themeShade="BF"/>
        </w:rPr>
        <w:t>religios</w:t>
      </w:r>
      <w:r w:rsidR="00B55BA1" w:rsidRPr="00F12CBF">
        <w:rPr>
          <w:rFonts w:ascii="Times New Roman" w:hAnsi="Times New Roman" w:cs="Times New Roman"/>
          <w:color w:val="31849B" w:themeColor="accent5" w:themeShade="BF"/>
        </w:rPr>
        <w:t>as, raciales</w:t>
      </w:r>
      <w:r w:rsidR="003C3417" w:rsidRPr="00F12CBF">
        <w:rPr>
          <w:rFonts w:ascii="Times New Roman" w:hAnsi="Times New Roman" w:cs="Times New Roman"/>
          <w:color w:val="31849B" w:themeColor="accent5" w:themeShade="BF"/>
        </w:rPr>
        <w:t xml:space="preserve"> </w:t>
      </w:r>
      <w:r w:rsidR="00B55BA1" w:rsidRPr="00F12CBF">
        <w:rPr>
          <w:rFonts w:ascii="Times New Roman" w:hAnsi="Times New Roman" w:cs="Times New Roman"/>
          <w:color w:val="31849B" w:themeColor="accent5" w:themeShade="BF"/>
        </w:rPr>
        <w:t>o geográfica</w:t>
      </w:r>
      <w:r w:rsidRPr="00F12CBF">
        <w:rPr>
          <w:rFonts w:ascii="Times New Roman" w:hAnsi="Times New Roman" w:cs="Times New Roman"/>
          <w:color w:val="31849B" w:themeColor="accent5" w:themeShade="BF"/>
        </w:rPr>
        <w:t xml:space="preserve">s diferentes provocan </w:t>
      </w:r>
      <w:r w:rsidR="003C3417" w:rsidRPr="00F12CBF">
        <w:rPr>
          <w:rFonts w:ascii="Times New Roman" w:hAnsi="Times New Roman" w:cs="Times New Roman"/>
          <w:color w:val="31849B" w:themeColor="accent5" w:themeShade="BF"/>
        </w:rPr>
        <w:t xml:space="preserve">hoy </w:t>
      </w:r>
      <w:r w:rsidR="00B55BA1" w:rsidRPr="00F12CBF">
        <w:rPr>
          <w:rFonts w:ascii="Times New Roman" w:hAnsi="Times New Roman" w:cs="Times New Roman"/>
          <w:color w:val="31849B" w:themeColor="accent5" w:themeShade="BF"/>
        </w:rPr>
        <w:t xml:space="preserve">los mayores </w:t>
      </w:r>
      <w:r w:rsidRPr="00F12CBF">
        <w:rPr>
          <w:rFonts w:ascii="Times New Roman" w:hAnsi="Times New Roman" w:cs="Times New Roman"/>
          <w:color w:val="31849B" w:themeColor="accent5" w:themeShade="BF"/>
        </w:rPr>
        <w:t xml:space="preserve">enfrentamientos de naturaleza violenta.  </w:t>
      </w:r>
    </w:p>
    <w:p w14:paraId="0C5B60A0" w14:textId="77777777" w:rsidR="00127F39" w:rsidRPr="00F12CBF" w:rsidRDefault="00127F39" w:rsidP="00C95BF4">
      <w:pPr>
        <w:spacing w:after="0" w:line="276" w:lineRule="auto"/>
        <w:jc w:val="both"/>
        <w:rPr>
          <w:rFonts w:ascii="Times New Roman" w:hAnsi="Times New Roman" w:cs="Times New Roman"/>
          <w:color w:val="31849B" w:themeColor="accent5" w:themeShade="BF"/>
        </w:rPr>
      </w:pPr>
    </w:p>
    <w:p w14:paraId="1780C51C" w14:textId="1D47F74E" w:rsidR="00232FA8" w:rsidRPr="00F12CBF" w:rsidRDefault="00232FA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refuerzo de las identidades y las disputas culturales cada vez ejercen un papel más importante en los escenarios </w:t>
      </w:r>
      <w:r w:rsidR="00B55BA1" w:rsidRPr="00F12CBF">
        <w:rPr>
          <w:rFonts w:ascii="Times New Roman" w:hAnsi="Times New Roman" w:cs="Times New Roman"/>
          <w:color w:val="31849B" w:themeColor="accent5" w:themeShade="BF"/>
        </w:rPr>
        <w:t xml:space="preserve">conflictivos </w:t>
      </w:r>
      <w:r w:rsidRPr="00F12CBF">
        <w:rPr>
          <w:rFonts w:ascii="Times New Roman" w:hAnsi="Times New Roman" w:cs="Times New Roman"/>
          <w:color w:val="31849B" w:themeColor="accent5" w:themeShade="BF"/>
        </w:rPr>
        <w:t xml:space="preserve">del tercer milenio. Las modalidades de </w:t>
      </w:r>
      <w:r w:rsidR="003C3417" w:rsidRPr="00F12CBF">
        <w:rPr>
          <w:rFonts w:ascii="Times New Roman" w:hAnsi="Times New Roman" w:cs="Times New Roman"/>
          <w:color w:val="31849B" w:themeColor="accent5" w:themeShade="BF"/>
        </w:rPr>
        <w:t xml:space="preserve">los </w:t>
      </w:r>
      <w:r w:rsidRPr="00F12CBF">
        <w:rPr>
          <w:rFonts w:ascii="Times New Roman" w:hAnsi="Times New Roman" w:cs="Times New Roman"/>
          <w:color w:val="31849B" w:themeColor="accent5" w:themeShade="BF"/>
        </w:rPr>
        <w:t>conflicto</w:t>
      </w:r>
      <w:r w:rsidR="003C3417" w:rsidRPr="00F12CBF">
        <w:rPr>
          <w:rFonts w:ascii="Times New Roman" w:hAnsi="Times New Roman" w:cs="Times New Roman"/>
          <w:color w:val="31849B" w:themeColor="accent5" w:themeShade="BF"/>
        </w:rPr>
        <w:t>s de índole</w:t>
      </w:r>
      <w:r w:rsidRPr="00F12CBF">
        <w:rPr>
          <w:rFonts w:ascii="Times New Roman" w:hAnsi="Times New Roman" w:cs="Times New Roman"/>
          <w:color w:val="31849B" w:themeColor="accent5" w:themeShade="BF"/>
        </w:rPr>
        <w:t xml:space="preserve"> cultural,  nacional, étnic</w:t>
      </w:r>
      <w:r w:rsidR="003C3417"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regional y religios</w:t>
      </w:r>
      <w:r w:rsidR="003C3417"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 han </w:t>
      </w:r>
      <w:r w:rsidR="003C3417" w:rsidRPr="00F12CBF">
        <w:rPr>
          <w:rFonts w:ascii="Times New Roman" w:hAnsi="Times New Roman" w:cs="Times New Roman"/>
          <w:color w:val="31849B" w:themeColor="accent5" w:themeShade="BF"/>
        </w:rPr>
        <w:t xml:space="preserve">aumentado </w:t>
      </w:r>
      <w:r w:rsidRPr="00F12CBF">
        <w:rPr>
          <w:rFonts w:ascii="Times New Roman" w:hAnsi="Times New Roman" w:cs="Times New Roman"/>
          <w:color w:val="31849B" w:themeColor="accent5" w:themeShade="BF"/>
        </w:rPr>
        <w:t xml:space="preserve">en intensidad y en escala. Todo parece indicar que </w:t>
      </w:r>
      <w:r w:rsidR="003C3417" w:rsidRPr="00F12CBF">
        <w:rPr>
          <w:rFonts w:ascii="Times New Roman" w:hAnsi="Times New Roman" w:cs="Times New Roman"/>
          <w:color w:val="31849B" w:themeColor="accent5" w:themeShade="BF"/>
        </w:rPr>
        <w:t xml:space="preserve">la humanidad de dirige </w:t>
      </w:r>
      <w:r w:rsidRPr="00F12CBF">
        <w:rPr>
          <w:rFonts w:ascii="Times New Roman" w:hAnsi="Times New Roman" w:cs="Times New Roman"/>
          <w:color w:val="31849B" w:themeColor="accent5" w:themeShade="BF"/>
        </w:rPr>
        <w:t xml:space="preserve">hacia la intensificación de tales conflictos. </w:t>
      </w:r>
      <w:r w:rsidRPr="00F12CBF">
        <w:rPr>
          <w:color w:val="31849B" w:themeColor="accent5" w:themeShade="BF"/>
        </w:rPr>
        <w:t xml:space="preserve"> </w:t>
      </w:r>
    </w:p>
    <w:p w14:paraId="0FC7BC33" w14:textId="77777777" w:rsidR="00232FA8" w:rsidRPr="00F12CBF" w:rsidRDefault="00232FA8" w:rsidP="00C95BF4">
      <w:pPr>
        <w:spacing w:after="0" w:line="276" w:lineRule="auto"/>
        <w:jc w:val="both"/>
        <w:rPr>
          <w:rFonts w:ascii="Times New Roman" w:hAnsi="Times New Roman" w:cs="Times New Roman"/>
          <w:color w:val="31849B" w:themeColor="accent5" w:themeShade="BF"/>
        </w:rPr>
      </w:pPr>
    </w:p>
    <w:p w14:paraId="5CE18423" w14:textId="2042297E" w:rsidR="00127F39" w:rsidRPr="00F12CBF" w:rsidRDefault="00127F3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w:t>
      </w:r>
      <w:r w:rsidRPr="00F12CBF">
        <w:rPr>
          <w:rFonts w:ascii="Times New Roman" w:hAnsi="Times New Roman" w:cs="Times New Roman"/>
          <w:b/>
          <w:color w:val="31849B" w:themeColor="accent5" w:themeShade="BF"/>
        </w:rPr>
        <w:t>polarización</w:t>
      </w:r>
      <w:r w:rsidRPr="00F12CBF">
        <w:rPr>
          <w:rFonts w:ascii="Times New Roman" w:hAnsi="Times New Roman" w:cs="Times New Roman"/>
          <w:color w:val="31849B" w:themeColor="accent5" w:themeShade="BF"/>
        </w:rPr>
        <w:t xml:space="preserve"> dentro de las sociedades es un fenómeno que tiende a extenderse. </w:t>
      </w:r>
      <w:r w:rsidR="00232FA8" w:rsidRPr="00F12CBF">
        <w:rPr>
          <w:rFonts w:ascii="Times New Roman" w:hAnsi="Times New Roman" w:cs="Times New Roman"/>
          <w:color w:val="31849B" w:themeColor="accent5" w:themeShade="BF"/>
        </w:rPr>
        <w:t>El aumento progresivo de diferencias irreconciliables entre los miembros de una sociedad e</w:t>
      </w:r>
      <w:r w:rsidRPr="00F12CBF">
        <w:rPr>
          <w:rFonts w:ascii="Times New Roman" w:hAnsi="Times New Roman" w:cs="Times New Roman"/>
          <w:color w:val="31849B" w:themeColor="accent5" w:themeShade="BF"/>
        </w:rPr>
        <w:t>s un caldo de cultivo para la emergencia de conflictos armados</w:t>
      </w:r>
      <w:r w:rsidR="00232FA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232FA8" w:rsidRPr="00F12CBF">
        <w:rPr>
          <w:rFonts w:ascii="Times New Roman" w:hAnsi="Times New Roman" w:cs="Times New Roman"/>
          <w:color w:val="31849B" w:themeColor="accent5" w:themeShade="BF"/>
        </w:rPr>
        <w:t xml:space="preserve">así como para la </w:t>
      </w:r>
      <w:r w:rsidRPr="00F12CBF">
        <w:rPr>
          <w:rFonts w:ascii="Times New Roman" w:hAnsi="Times New Roman" w:cs="Times New Roman"/>
          <w:color w:val="31849B" w:themeColor="accent5" w:themeShade="BF"/>
        </w:rPr>
        <w:t xml:space="preserve">conformación de zonas de violencia generalizada. </w:t>
      </w:r>
    </w:p>
    <w:p w14:paraId="4AA7BA09" w14:textId="77777777" w:rsidR="00230683" w:rsidRPr="00F12CBF" w:rsidRDefault="00230683" w:rsidP="00C95BF4">
      <w:pPr>
        <w:spacing w:after="0" w:line="276" w:lineRule="auto"/>
        <w:jc w:val="both"/>
        <w:rPr>
          <w:rFonts w:ascii="Times New Roman" w:hAnsi="Times New Roman" w:cs="Times New Roman"/>
          <w:color w:val="31849B" w:themeColor="accent5" w:themeShade="BF"/>
        </w:rPr>
      </w:pPr>
    </w:p>
    <w:p w14:paraId="3CB1F33F"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p w14:paraId="07C912C5" w14:textId="78685E09" w:rsidR="00230683"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ED08F1" w:rsidRPr="00F12CBF">
        <w:rPr>
          <w:rFonts w:ascii="Times New Roman" w:hAnsi="Times New Roman" w:cs="Times New Roman"/>
          <w:b/>
          <w:color w:val="31849B" w:themeColor="accent5" w:themeShade="BF"/>
        </w:rPr>
        <w:t xml:space="preserve">2.3.3 </w:t>
      </w:r>
      <w:r w:rsidR="00230683" w:rsidRPr="00F12CBF">
        <w:rPr>
          <w:rFonts w:ascii="Times New Roman" w:hAnsi="Times New Roman" w:cs="Times New Roman"/>
          <w:b/>
          <w:color w:val="31849B" w:themeColor="accent5" w:themeShade="BF"/>
        </w:rPr>
        <w:t>El motor político</w:t>
      </w:r>
    </w:p>
    <w:p w14:paraId="37EBE19A" w14:textId="77777777" w:rsidR="00882D78" w:rsidRPr="00F12CBF" w:rsidRDefault="00882D78" w:rsidP="00C95BF4">
      <w:pPr>
        <w:spacing w:after="0" w:line="276" w:lineRule="auto"/>
        <w:jc w:val="both"/>
        <w:rPr>
          <w:rFonts w:ascii="Times New Roman" w:hAnsi="Times New Roman" w:cs="Times New Roman"/>
          <w:color w:val="31849B" w:themeColor="accent5" w:themeShade="BF"/>
        </w:rPr>
      </w:pPr>
    </w:p>
    <w:p w14:paraId="2CDB4F73" w14:textId="777CCD96" w:rsidR="00232FA8" w:rsidRPr="00F12CBF" w:rsidRDefault="00232FA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084A92" w:rsidRPr="00F12CBF">
        <w:rPr>
          <w:rFonts w:ascii="Times New Roman" w:hAnsi="Times New Roman" w:cs="Times New Roman"/>
          <w:color w:val="31849B" w:themeColor="accent5" w:themeShade="BF"/>
        </w:rPr>
        <w:t>a</w:t>
      </w:r>
      <w:r w:rsidR="0035218F" w:rsidRPr="00F12CBF">
        <w:rPr>
          <w:rFonts w:ascii="Times New Roman" w:hAnsi="Times New Roman" w:cs="Times New Roman"/>
          <w:color w:val="31849B" w:themeColor="accent5" w:themeShade="BF"/>
        </w:rPr>
        <w:t xml:space="preserve">s luchas por la </w:t>
      </w:r>
      <w:r w:rsidR="00084A92" w:rsidRPr="00F12CBF">
        <w:rPr>
          <w:rFonts w:ascii="Times New Roman" w:hAnsi="Times New Roman" w:cs="Times New Roman"/>
          <w:color w:val="31849B" w:themeColor="accent5" w:themeShade="BF"/>
        </w:rPr>
        <w:t xml:space="preserve">transformación de </w:t>
      </w:r>
      <w:r w:rsidR="00ED08F1" w:rsidRPr="00F12CBF">
        <w:rPr>
          <w:rFonts w:ascii="Times New Roman" w:hAnsi="Times New Roman" w:cs="Times New Roman"/>
          <w:color w:val="31849B" w:themeColor="accent5" w:themeShade="BF"/>
        </w:rPr>
        <w:t xml:space="preserve">los </w:t>
      </w:r>
      <w:r w:rsidR="00084A92" w:rsidRPr="00F12CBF">
        <w:rPr>
          <w:rFonts w:ascii="Times New Roman" w:hAnsi="Times New Roman" w:cs="Times New Roman"/>
          <w:color w:val="31849B" w:themeColor="accent5" w:themeShade="BF"/>
        </w:rPr>
        <w:t>regímenes políticos</w:t>
      </w:r>
      <w:r w:rsidRPr="00F12CBF">
        <w:rPr>
          <w:rFonts w:ascii="Times New Roman" w:hAnsi="Times New Roman" w:cs="Times New Roman"/>
          <w:color w:val="31849B" w:themeColor="accent5" w:themeShade="BF"/>
        </w:rPr>
        <w:t xml:space="preserve"> </w:t>
      </w:r>
      <w:r w:rsidR="0035218F" w:rsidRPr="00F12CBF">
        <w:rPr>
          <w:rFonts w:ascii="Times New Roman" w:hAnsi="Times New Roman" w:cs="Times New Roman"/>
          <w:color w:val="31849B" w:themeColor="accent5" w:themeShade="BF"/>
        </w:rPr>
        <w:t xml:space="preserve">constituyen </w:t>
      </w:r>
      <w:r w:rsidRPr="00F12CBF">
        <w:rPr>
          <w:rFonts w:ascii="Times New Roman" w:hAnsi="Times New Roman" w:cs="Times New Roman"/>
          <w:color w:val="31849B" w:themeColor="accent5" w:themeShade="BF"/>
        </w:rPr>
        <w:t xml:space="preserve">la principal razón política que enfrenta a los pueblos del siglo XXI. </w:t>
      </w:r>
      <w:r w:rsidR="00ED08F1" w:rsidRPr="00F12CBF">
        <w:rPr>
          <w:rFonts w:ascii="Times New Roman" w:hAnsi="Times New Roman" w:cs="Times New Roman"/>
          <w:color w:val="31849B" w:themeColor="accent5" w:themeShade="BF"/>
        </w:rPr>
        <w:t xml:space="preserve">De particular importancia son aquellos conflictos relacionados con intereses </w:t>
      </w:r>
      <w:r w:rsidR="00ED08F1" w:rsidRPr="00F12CBF">
        <w:rPr>
          <w:rFonts w:ascii="Times New Roman" w:hAnsi="Times New Roman" w:cs="Times New Roman"/>
          <w:b/>
          <w:color w:val="31849B" w:themeColor="accent5" w:themeShade="BF"/>
        </w:rPr>
        <w:t>independentistas</w:t>
      </w:r>
      <w:r w:rsidR="00ED08F1" w:rsidRPr="00F12CBF">
        <w:rPr>
          <w:rFonts w:ascii="Times New Roman" w:hAnsi="Times New Roman" w:cs="Times New Roman"/>
          <w:color w:val="31849B" w:themeColor="accent5" w:themeShade="BF"/>
        </w:rPr>
        <w:t xml:space="preserve"> y </w:t>
      </w:r>
      <w:r w:rsidR="00ED08F1" w:rsidRPr="00F12CBF">
        <w:rPr>
          <w:rFonts w:ascii="Times New Roman" w:hAnsi="Times New Roman" w:cs="Times New Roman"/>
          <w:b/>
          <w:color w:val="31849B" w:themeColor="accent5" w:themeShade="BF"/>
        </w:rPr>
        <w:t>nacionalistas</w:t>
      </w:r>
      <w:r w:rsidR="00ED08F1" w:rsidRPr="00F12CBF">
        <w:rPr>
          <w:rFonts w:ascii="Times New Roman" w:hAnsi="Times New Roman" w:cs="Times New Roman"/>
          <w:color w:val="31849B" w:themeColor="accent5" w:themeShade="BF"/>
        </w:rPr>
        <w:t>.</w:t>
      </w:r>
    </w:p>
    <w:p w14:paraId="2FAD400C" w14:textId="77777777" w:rsidR="0035218F" w:rsidRPr="00F12CBF" w:rsidRDefault="0035218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p w14:paraId="729BF992" w14:textId="433EAD36" w:rsidR="0035218F" w:rsidRPr="00F12CBF" w:rsidRDefault="0035218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2014 e</w:t>
      </w:r>
      <w:r w:rsidR="00445797" w:rsidRPr="00F12CBF">
        <w:rPr>
          <w:rFonts w:ascii="Times New Roman" w:hAnsi="Times New Roman" w:cs="Times New Roman"/>
          <w:color w:val="31849B" w:themeColor="accent5" w:themeShade="BF"/>
        </w:rPr>
        <w:t>xistía</w:t>
      </w:r>
      <w:r w:rsidRPr="00F12CBF">
        <w:rPr>
          <w:rFonts w:ascii="Times New Roman" w:hAnsi="Times New Roman" w:cs="Times New Roman"/>
          <w:color w:val="31849B" w:themeColor="accent5" w:themeShade="BF"/>
        </w:rPr>
        <w:t xml:space="preserve">n más de 60 conflictos </w:t>
      </w:r>
      <w:r w:rsidRPr="00F12CBF">
        <w:rPr>
          <w:rFonts w:ascii="Times New Roman" w:hAnsi="Times New Roman" w:cs="Times New Roman"/>
          <w:b/>
          <w:color w:val="31849B" w:themeColor="accent5" w:themeShade="BF"/>
        </w:rPr>
        <w:t>separatistas</w:t>
      </w:r>
      <w:r w:rsidRPr="00F12CBF">
        <w:rPr>
          <w:rFonts w:ascii="Times New Roman" w:hAnsi="Times New Roman" w:cs="Times New Roman"/>
          <w:color w:val="31849B" w:themeColor="accent5" w:themeShade="BF"/>
        </w:rPr>
        <w:t xml:space="preserve">, </w:t>
      </w:r>
      <w:r w:rsidR="00ED08F1" w:rsidRPr="00F12CBF">
        <w:rPr>
          <w:rFonts w:ascii="Times New Roman" w:hAnsi="Times New Roman" w:cs="Times New Roman"/>
          <w:color w:val="31849B" w:themeColor="accent5" w:themeShade="BF"/>
        </w:rPr>
        <w:t xml:space="preserve">algunos motivados en razones </w:t>
      </w:r>
      <w:r w:rsidRPr="00F12CBF">
        <w:rPr>
          <w:rFonts w:ascii="Times New Roman" w:hAnsi="Times New Roman" w:cs="Times New Roman"/>
          <w:color w:val="31849B" w:themeColor="accent5" w:themeShade="BF"/>
        </w:rPr>
        <w:t>étnic</w:t>
      </w:r>
      <w:r w:rsidR="00ED08F1" w:rsidRPr="00F12CBF">
        <w:rPr>
          <w:rFonts w:ascii="Times New Roman" w:hAnsi="Times New Roman" w:cs="Times New Roman"/>
          <w:color w:val="31849B" w:themeColor="accent5" w:themeShade="BF"/>
        </w:rPr>
        <w:t xml:space="preserve">as </w:t>
      </w:r>
      <w:r w:rsidRPr="00F12CBF">
        <w:rPr>
          <w:rFonts w:ascii="Times New Roman" w:hAnsi="Times New Roman" w:cs="Times New Roman"/>
          <w:color w:val="31849B" w:themeColor="accent5" w:themeShade="BF"/>
        </w:rPr>
        <w:t>y religios</w:t>
      </w:r>
      <w:r w:rsidR="00ED08F1"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s, otros </w:t>
      </w:r>
      <w:r w:rsidR="00ED08F1" w:rsidRPr="00F12CBF">
        <w:rPr>
          <w:rFonts w:ascii="Times New Roman" w:hAnsi="Times New Roman" w:cs="Times New Roman"/>
          <w:color w:val="31849B" w:themeColor="accent5" w:themeShade="BF"/>
        </w:rPr>
        <w:t xml:space="preserve">debidos a la </w:t>
      </w:r>
      <w:r w:rsidRPr="00F12CBF">
        <w:rPr>
          <w:rFonts w:ascii="Times New Roman" w:hAnsi="Times New Roman" w:cs="Times New Roman"/>
          <w:color w:val="31849B" w:themeColor="accent5" w:themeShade="BF"/>
        </w:rPr>
        <w:t>discriminaci</w:t>
      </w:r>
      <w:r w:rsidR="00ED08F1" w:rsidRPr="00F12CBF">
        <w:rPr>
          <w:rFonts w:ascii="Times New Roman" w:hAnsi="Times New Roman" w:cs="Times New Roman"/>
          <w:color w:val="31849B" w:themeColor="accent5" w:themeShade="BF"/>
        </w:rPr>
        <w:t xml:space="preserve">ón </w:t>
      </w:r>
      <w:r w:rsidRPr="00F12CBF">
        <w:rPr>
          <w:rFonts w:ascii="Times New Roman" w:hAnsi="Times New Roman" w:cs="Times New Roman"/>
          <w:color w:val="31849B" w:themeColor="accent5" w:themeShade="BF"/>
        </w:rPr>
        <w:t>y marginaci</w:t>
      </w:r>
      <w:r w:rsidR="00ED08F1" w:rsidRPr="00F12CBF">
        <w:rPr>
          <w:rFonts w:ascii="Times New Roman" w:hAnsi="Times New Roman" w:cs="Times New Roman"/>
          <w:color w:val="31849B" w:themeColor="accent5" w:themeShade="BF"/>
        </w:rPr>
        <w:t xml:space="preserve">ón entre unos y otros grupos </w:t>
      </w:r>
      <w:r w:rsidR="00445797" w:rsidRPr="00F12CBF">
        <w:rPr>
          <w:rFonts w:ascii="Times New Roman" w:hAnsi="Times New Roman" w:cs="Times New Roman"/>
          <w:color w:val="31849B" w:themeColor="accent5" w:themeShade="BF"/>
        </w:rPr>
        <w:t>por el  reparto</w:t>
      </w:r>
      <w:r w:rsidRPr="00F12CBF">
        <w:rPr>
          <w:rFonts w:ascii="Times New Roman" w:hAnsi="Times New Roman" w:cs="Times New Roman"/>
          <w:color w:val="31849B" w:themeColor="accent5" w:themeShade="BF"/>
        </w:rPr>
        <w:t xml:space="preserve"> de los poderes</w:t>
      </w:r>
      <w:r w:rsidR="00ED08F1" w:rsidRPr="00F12CBF">
        <w:rPr>
          <w:rFonts w:ascii="Times New Roman" w:hAnsi="Times New Roman" w:cs="Times New Roman"/>
          <w:color w:val="31849B" w:themeColor="accent5" w:themeShade="BF"/>
        </w:rPr>
        <w:t xml:space="preserve"> o </w:t>
      </w:r>
      <w:r w:rsidRPr="00F12CBF">
        <w:rPr>
          <w:rFonts w:ascii="Times New Roman" w:hAnsi="Times New Roman" w:cs="Times New Roman"/>
          <w:color w:val="31849B" w:themeColor="accent5" w:themeShade="BF"/>
        </w:rPr>
        <w:t>debido a las inequidades en la distribución de las riquezas</w:t>
      </w:r>
      <w:r w:rsidR="00ED08F1" w:rsidRPr="00F12CBF">
        <w:rPr>
          <w:rFonts w:ascii="Times New Roman" w:hAnsi="Times New Roman" w:cs="Times New Roman"/>
          <w:color w:val="31849B" w:themeColor="accent5" w:themeShade="BF"/>
        </w:rPr>
        <w:t>.</w:t>
      </w:r>
    </w:p>
    <w:p w14:paraId="7E696A6E" w14:textId="77777777" w:rsidR="00232FA8" w:rsidRPr="00F12CBF" w:rsidRDefault="00232FA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4C9EF6EC" w14:textId="77777777" w:rsidTr="00C413BE">
        <w:tc>
          <w:tcPr>
            <w:tcW w:w="8978" w:type="dxa"/>
            <w:gridSpan w:val="2"/>
            <w:shd w:val="clear" w:color="auto" w:fill="000000" w:themeFill="text1"/>
          </w:tcPr>
          <w:p w14:paraId="76483ED2"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01067F" w:rsidRPr="00F12CBF" w14:paraId="4565D35D" w14:textId="77777777" w:rsidTr="00C413BE">
        <w:tc>
          <w:tcPr>
            <w:tcW w:w="2518" w:type="dxa"/>
          </w:tcPr>
          <w:p w14:paraId="0973A6A9"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34CD5C97" w14:textId="2554B4B2" w:rsidR="0001067F" w:rsidRPr="00F12CBF" w:rsidRDefault="0001067F" w:rsidP="00FC7FCB">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 xml:space="preserve">Muchos pueblos que han emprendido el camino de la transición hacia la democracia sufren hoy confrontaciones internas. </w:t>
            </w:r>
            <w:r w:rsidR="00FC7FCB" w:rsidRPr="00F12CBF">
              <w:rPr>
                <w:rFonts w:ascii="Times New Roman" w:hAnsi="Times New Roman" w:cs="Times New Roman"/>
                <w:color w:val="31849B" w:themeColor="accent5" w:themeShade="BF"/>
              </w:rPr>
              <w:t xml:space="preserve">Esta </w:t>
            </w:r>
            <w:r w:rsidRPr="00F12CBF">
              <w:rPr>
                <w:rFonts w:ascii="Times New Roman" w:hAnsi="Times New Roman" w:cs="Times New Roman"/>
                <w:color w:val="31849B" w:themeColor="accent5" w:themeShade="BF"/>
              </w:rPr>
              <w:t xml:space="preserve">situación incrementa el número de víctimas asociadas con los conflictos, pero no ya en medio de situaciones militares, sino en </w:t>
            </w:r>
            <w:r w:rsidR="00FC7FCB" w:rsidRPr="00F12CBF">
              <w:rPr>
                <w:rFonts w:ascii="Times New Roman" w:hAnsi="Times New Roman" w:cs="Times New Roman"/>
                <w:color w:val="31849B" w:themeColor="accent5" w:themeShade="BF"/>
              </w:rPr>
              <w:t>el marco</w:t>
            </w:r>
            <w:r w:rsidRPr="00F12CBF">
              <w:rPr>
                <w:rFonts w:ascii="Times New Roman" w:hAnsi="Times New Roman" w:cs="Times New Roman"/>
                <w:color w:val="31849B" w:themeColor="accent5" w:themeShade="BF"/>
              </w:rPr>
              <w:t xml:space="preserve"> de la vida civil. Usualmente las agresiones son aisladas y dispersas en el tiempo, pero generan temor en la población y cobran pequeños números de víctimas que pasan </w:t>
            </w:r>
            <w:r w:rsidR="00FC7FCB" w:rsidRPr="00F12CBF">
              <w:rPr>
                <w:rFonts w:ascii="Times New Roman" w:hAnsi="Times New Roman" w:cs="Times New Roman"/>
                <w:color w:val="31849B" w:themeColor="accent5" w:themeShade="BF"/>
              </w:rPr>
              <w:t>inadvertidos</w:t>
            </w:r>
            <w:r w:rsidRPr="00F12CBF">
              <w:rPr>
                <w:rFonts w:ascii="Times New Roman" w:hAnsi="Times New Roman" w:cs="Times New Roman"/>
                <w:color w:val="31849B" w:themeColor="accent5" w:themeShade="BF"/>
              </w:rPr>
              <w:t>.</w:t>
            </w:r>
          </w:p>
        </w:tc>
      </w:tr>
    </w:tbl>
    <w:p w14:paraId="24D0B8A4"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p w14:paraId="4B1B27A8" w14:textId="77777777" w:rsidR="007E2359" w:rsidRPr="00F12CBF" w:rsidRDefault="007E2359" w:rsidP="00C95BF4">
      <w:pPr>
        <w:spacing w:after="0" w:line="276" w:lineRule="auto"/>
        <w:jc w:val="both"/>
        <w:rPr>
          <w:rFonts w:ascii="Times New Roman" w:hAnsi="Times New Roman" w:cs="Times New Roman"/>
          <w:color w:val="31849B" w:themeColor="accent5" w:themeShade="BF"/>
        </w:rPr>
      </w:pPr>
    </w:p>
    <w:p w14:paraId="5A5266D8" w14:textId="4EDCE99A" w:rsidR="006A6A00" w:rsidRPr="00F12CBF" w:rsidRDefault="00ED08F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l</w:t>
      </w:r>
      <w:r w:rsidR="00084A92" w:rsidRPr="00F12CBF">
        <w:rPr>
          <w:rFonts w:ascii="Times New Roman" w:hAnsi="Times New Roman" w:cs="Times New Roman"/>
          <w:color w:val="31849B" w:themeColor="accent5" w:themeShade="BF"/>
        </w:rPr>
        <w:t xml:space="preserve">os regímenes </w:t>
      </w:r>
      <w:r w:rsidR="0035218F" w:rsidRPr="00F12CBF">
        <w:rPr>
          <w:rFonts w:ascii="Times New Roman" w:hAnsi="Times New Roman" w:cs="Times New Roman"/>
          <w:color w:val="31849B" w:themeColor="accent5" w:themeShade="BF"/>
        </w:rPr>
        <w:t xml:space="preserve">en transición a la democracia </w:t>
      </w:r>
      <w:r w:rsidRPr="00F12CBF">
        <w:rPr>
          <w:rFonts w:ascii="Times New Roman" w:hAnsi="Times New Roman" w:cs="Times New Roman"/>
          <w:color w:val="31849B" w:themeColor="accent5" w:themeShade="BF"/>
        </w:rPr>
        <w:t xml:space="preserve">es particularmente difícil reducir </w:t>
      </w:r>
      <w:r w:rsidR="00084A92" w:rsidRPr="00F12CBF">
        <w:rPr>
          <w:rFonts w:ascii="Times New Roman" w:hAnsi="Times New Roman" w:cs="Times New Roman"/>
          <w:color w:val="31849B" w:themeColor="accent5" w:themeShade="BF"/>
        </w:rPr>
        <w:t>la polarización</w:t>
      </w:r>
      <w:r w:rsidR="0035218F"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 xml:space="preserve">social. </w:t>
      </w:r>
      <w:r w:rsidR="00FC7FCB" w:rsidRPr="00F12CBF">
        <w:rPr>
          <w:rFonts w:ascii="Times New Roman" w:hAnsi="Times New Roman" w:cs="Times New Roman"/>
          <w:color w:val="31849B" w:themeColor="accent5" w:themeShade="BF"/>
        </w:rPr>
        <w:t>Muchos</w:t>
      </w:r>
      <w:r w:rsidR="0035218F" w:rsidRPr="00F12CBF">
        <w:rPr>
          <w:rFonts w:ascii="Times New Roman" w:hAnsi="Times New Roman" w:cs="Times New Roman"/>
          <w:color w:val="31849B" w:themeColor="accent5" w:themeShade="BF"/>
        </w:rPr>
        <w:t xml:space="preserve"> </w:t>
      </w:r>
      <w:r w:rsidR="00084A92" w:rsidRPr="00F12CBF">
        <w:rPr>
          <w:rFonts w:ascii="Times New Roman" w:hAnsi="Times New Roman" w:cs="Times New Roman"/>
          <w:color w:val="31849B" w:themeColor="accent5" w:themeShade="BF"/>
        </w:rPr>
        <w:t xml:space="preserve">países </w:t>
      </w:r>
      <w:r w:rsidR="0035218F" w:rsidRPr="00F12CBF">
        <w:rPr>
          <w:rFonts w:ascii="Times New Roman" w:hAnsi="Times New Roman" w:cs="Times New Roman"/>
          <w:color w:val="31849B" w:themeColor="accent5" w:themeShade="BF"/>
        </w:rPr>
        <w:t>que logran e</w:t>
      </w:r>
      <w:r w:rsidRPr="00F12CBF">
        <w:rPr>
          <w:rFonts w:ascii="Times New Roman" w:hAnsi="Times New Roman" w:cs="Times New Roman"/>
          <w:color w:val="31849B" w:themeColor="accent5" w:themeShade="BF"/>
        </w:rPr>
        <w:t xml:space="preserve">mprender </w:t>
      </w:r>
      <w:r w:rsidR="0035218F" w:rsidRPr="00F12CBF">
        <w:rPr>
          <w:rFonts w:ascii="Times New Roman" w:hAnsi="Times New Roman" w:cs="Times New Roman"/>
          <w:color w:val="31849B" w:themeColor="accent5" w:themeShade="BF"/>
        </w:rPr>
        <w:t xml:space="preserve">procesos de negociación política de </w:t>
      </w:r>
      <w:r w:rsidRPr="00F12CBF">
        <w:rPr>
          <w:rFonts w:ascii="Times New Roman" w:hAnsi="Times New Roman" w:cs="Times New Roman"/>
          <w:color w:val="31849B" w:themeColor="accent5" w:themeShade="BF"/>
        </w:rPr>
        <w:t xml:space="preserve">sus </w:t>
      </w:r>
      <w:r w:rsidR="00FC7FCB" w:rsidRPr="00F12CBF">
        <w:rPr>
          <w:rFonts w:ascii="Times New Roman" w:hAnsi="Times New Roman" w:cs="Times New Roman"/>
          <w:color w:val="31849B" w:themeColor="accent5" w:themeShade="BF"/>
        </w:rPr>
        <w:t>conflictos armados</w:t>
      </w:r>
      <w:r w:rsidR="0035218F" w:rsidRPr="00F12CBF">
        <w:rPr>
          <w:rFonts w:ascii="Times New Roman" w:hAnsi="Times New Roman" w:cs="Times New Roman"/>
          <w:color w:val="31849B" w:themeColor="accent5" w:themeShade="BF"/>
        </w:rPr>
        <w:t xml:space="preserve"> corren el riesgo de </w:t>
      </w:r>
      <w:r w:rsidR="00FC7FCB" w:rsidRPr="00F12CBF">
        <w:rPr>
          <w:rFonts w:ascii="Times New Roman" w:hAnsi="Times New Roman" w:cs="Times New Roman"/>
          <w:color w:val="31849B" w:themeColor="accent5" w:themeShade="BF"/>
        </w:rPr>
        <w:t>trasladar</w:t>
      </w:r>
      <w:r w:rsidR="0035218F" w:rsidRPr="00F12CBF">
        <w:rPr>
          <w:rFonts w:ascii="Times New Roman" w:hAnsi="Times New Roman" w:cs="Times New Roman"/>
          <w:color w:val="31849B" w:themeColor="accent5" w:themeShade="BF"/>
        </w:rPr>
        <w:t xml:space="preserve"> de escenari</w:t>
      </w:r>
      <w:r w:rsidR="00B55BA1" w:rsidRPr="00F12CBF">
        <w:rPr>
          <w:rFonts w:ascii="Times New Roman" w:hAnsi="Times New Roman" w:cs="Times New Roman"/>
          <w:color w:val="31849B" w:themeColor="accent5" w:themeShade="BF"/>
        </w:rPr>
        <w:t xml:space="preserve">o los enfrentamientos violentos. Por ejemplo, al dar por terminada una forma de violencia en las zonas rurales, los actores mudan sus acciones hacia las ciudades, </w:t>
      </w:r>
      <w:r w:rsidR="00FC7FCB" w:rsidRPr="00F12CBF">
        <w:rPr>
          <w:rFonts w:ascii="Times New Roman" w:hAnsi="Times New Roman" w:cs="Times New Roman"/>
          <w:color w:val="31849B" w:themeColor="accent5" w:themeShade="BF"/>
        </w:rPr>
        <w:t xml:space="preserve">lo que da </w:t>
      </w:r>
      <w:r w:rsidR="0035218F" w:rsidRPr="00F12CBF">
        <w:rPr>
          <w:rFonts w:ascii="Times New Roman" w:hAnsi="Times New Roman" w:cs="Times New Roman"/>
          <w:color w:val="31849B" w:themeColor="accent5" w:themeShade="BF"/>
        </w:rPr>
        <w:t xml:space="preserve">lugar al aumento de </w:t>
      </w:r>
      <w:r w:rsidR="00084A92" w:rsidRPr="00F12CBF">
        <w:rPr>
          <w:rFonts w:ascii="Times New Roman" w:hAnsi="Times New Roman" w:cs="Times New Roman"/>
          <w:color w:val="31849B" w:themeColor="accent5" w:themeShade="BF"/>
        </w:rPr>
        <w:t xml:space="preserve">las tasas de homicidios, </w:t>
      </w:r>
      <w:r w:rsidR="0035218F" w:rsidRPr="00F12CBF">
        <w:rPr>
          <w:rFonts w:ascii="Times New Roman" w:hAnsi="Times New Roman" w:cs="Times New Roman"/>
          <w:color w:val="31849B" w:themeColor="accent5" w:themeShade="BF"/>
        </w:rPr>
        <w:t>en cifras que</w:t>
      </w:r>
      <w:r w:rsidR="00B55BA1" w:rsidRPr="00F12CBF">
        <w:rPr>
          <w:rFonts w:ascii="Times New Roman" w:hAnsi="Times New Roman" w:cs="Times New Roman"/>
          <w:color w:val="31849B" w:themeColor="accent5" w:themeShade="BF"/>
        </w:rPr>
        <w:t>,</w:t>
      </w:r>
      <w:r w:rsidR="0035218F" w:rsidRPr="00F12CBF">
        <w:rPr>
          <w:rFonts w:ascii="Times New Roman" w:hAnsi="Times New Roman" w:cs="Times New Roman"/>
          <w:color w:val="31849B" w:themeColor="accent5" w:themeShade="BF"/>
        </w:rPr>
        <w:t xml:space="preserve"> </w:t>
      </w:r>
      <w:r w:rsidR="00B55BA1" w:rsidRPr="00F12CBF">
        <w:rPr>
          <w:rFonts w:ascii="Times New Roman" w:hAnsi="Times New Roman" w:cs="Times New Roman"/>
          <w:color w:val="31849B" w:themeColor="accent5" w:themeShade="BF"/>
        </w:rPr>
        <w:t xml:space="preserve">a veces, </w:t>
      </w:r>
      <w:r w:rsidR="00084A92" w:rsidRPr="00F12CBF">
        <w:rPr>
          <w:rFonts w:ascii="Times New Roman" w:hAnsi="Times New Roman" w:cs="Times New Roman"/>
          <w:color w:val="31849B" w:themeColor="accent5" w:themeShade="BF"/>
        </w:rPr>
        <w:t xml:space="preserve">exceden las bajas </w:t>
      </w:r>
      <w:r w:rsidR="0035218F" w:rsidRPr="00F12CBF">
        <w:rPr>
          <w:rFonts w:ascii="Times New Roman" w:hAnsi="Times New Roman" w:cs="Times New Roman"/>
          <w:color w:val="31849B" w:themeColor="accent5" w:themeShade="BF"/>
        </w:rPr>
        <w:t>militares en la guerra.</w:t>
      </w:r>
    </w:p>
    <w:p w14:paraId="4DC24B60" w14:textId="77777777" w:rsidR="00827189" w:rsidRPr="00F12CBF" w:rsidRDefault="00827189" w:rsidP="00C95BF4">
      <w:pPr>
        <w:spacing w:after="0" w:line="276" w:lineRule="auto"/>
        <w:jc w:val="both"/>
        <w:rPr>
          <w:rFonts w:ascii="Times New Roman" w:hAnsi="Times New Roman" w:cs="Times New Roman"/>
          <w:color w:val="31849B" w:themeColor="accent5" w:themeShade="BF"/>
        </w:rPr>
      </w:pPr>
    </w:p>
    <w:p w14:paraId="57969225" w14:textId="657834BE" w:rsidR="00827189" w:rsidRPr="00F12CBF" w:rsidRDefault="0082718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Cerca de la mitad de los conflictos actuales están relacionados con demandas de </w:t>
      </w:r>
      <w:r w:rsidRPr="00F12CBF">
        <w:rPr>
          <w:rFonts w:ascii="Times New Roman" w:hAnsi="Times New Roman" w:cs="Times New Roman"/>
          <w:b/>
          <w:color w:val="31849B" w:themeColor="accent5" w:themeShade="BF"/>
        </w:rPr>
        <w:t>autogobierno</w:t>
      </w:r>
      <w:r w:rsidRPr="00F12CBF">
        <w:rPr>
          <w:rFonts w:ascii="Times New Roman" w:hAnsi="Times New Roman" w:cs="Times New Roman"/>
          <w:color w:val="31849B" w:themeColor="accent5" w:themeShade="BF"/>
        </w:rPr>
        <w:t xml:space="preserve">. En </w:t>
      </w:r>
      <w:r w:rsidR="00FC7FCB" w:rsidRPr="00F12CBF">
        <w:rPr>
          <w:rFonts w:ascii="Times New Roman" w:hAnsi="Times New Roman" w:cs="Times New Roman"/>
          <w:color w:val="31849B" w:themeColor="accent5" w:themeShade="BF"/>
        </w:rPr>
        <w:t xml:space="preserve">estos </w:t>
      </w:r>
      <w:r w:rsidRPr="00F12CBF">
        <w:rPr>
          <w:rFonts w:ascii="Times New Roman" w:hAnsi="Times New Roman" w:cs="Times New Roman"/>
          <w:color w:val="31849B" w:themeColor="accent5" w:themeShade="BF"/>
        </w:rPr>
        <w:t xml:space="preserve">contextos, la inquietud global se sitúa en cómo construir estructuras políticas intermedias que satisfagan las demandas identitarias. </w:t>
      </w:r>
      <w:r w:rsidR="00FC7FCB" w:rsidRPr="00F12CBF">
        <w:rPr>
          <w:rFonts w:ascii="Times New Roman" w:hAnsi="Times New Roman" w:cs="Times New Roman"/>
          <w:color w:val="31849B" w:themeColor="accent5" w:themeShade="BF"/>
        </w:rPr>
        <w:t>En general,</w:t>
      </w:r>
      <w:r w:rsidRPr="00F12CBF">
        <w:rPr>
          <w:rFonts w:ascii="Times New Roman" w:hAnsi="Times New Roman" w:cs="Times New Roman"/>
          <w:color w:val="31849B" w:themeColor="accent5" w:themeShade="BF"/>
        </w:rPr>
        <w:t xml:space="preserve"> son conflictos que enfrentan </w:t>
      </w:r>
      <w:r w:rsidR="002E0FFD"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minorías </w:t>
      </w:r>
      <w:r w:rsidR="002E0FFD" w:rsidRPr="00F12CBF">
        <w:rPr>
          <w:rFonts w:ascii="Times New Roman" w:hAnsi="Times New Roman" w:cs="Times New Roman"/>
          <w:color w:val="31849B" w:themeColor="accent5" w:themeShade="BF"/>
        </w:rPr>
        <w:t>contra</w:t>
      </w:r>
      <w:r w:rsidRPr="00F12CBF">
        <w:rPr>
          <w:rFonts w:ascii="Times New Roman" w:hAnsi="Times New Roman" w:cs="Times New Roman"/>
          <w:color w:val="31849B" w:themeColor="accent5" w:themeShade="BF"/>
        </w:rPr>
        <w:t xml:space="preserve"> </w:t>
      </w:r>
      <w:r w:rsidR="002E0FFD" w:rsidRPr="00F12CBF">
        <w:rPr>
          <w:rFonts w:ascii="Times New Roman" w:hAnsi="Times New Roman" w:cs="Times New Roman"/>
          <w:color w:val="31849B" w:themeColor="accent5" w:themeShade="BF"/>
        </w:rPr>
        <w:t>Estados centralizados y</w:t>
      </w:r>
      <w:r w:rsidRPr="00F12CBF">
        <w:rPr>
          <w:rFonts w:ascii="Times New Roman" w:hAnsi="Times New Roman" w:cs="Times New Roman"/>
          <w:color w:val="31849B" w:themeColor="accent5" w:themeShade="BF"/>
        </w:rPr>
        <w:t xml:space="preserve"> nacionalismos excluyentes.</w:t>
      </w:r>
    </w:p>
    <w:p w14:paraId="46717E6A" w14:textId="77777777" w:rsidR="00827189" w:rsidRPr="00F12CBF" w:rsidRDefault="00827189" w:rsidP="00C95BF4">
      <w:pPr>
        <w:spacing w:after="0" w:line="276" w:lineRule="auto"/>
        <w:jc w:val="both"/>
        <w:rPr>
          <w:rFonts w:ascii="Times New Roman" w:hAnsi="Times New Roman" w:cs="Times New Roman"/>
          <w:color w:val="31849B" w:themeColor="accent5" w:themeShade="BF"/>
        </w:rPr>
      </w:pPr>
    </w:p>
    <w:p w14:paraId="31D274BF" w14:textId="7093B50B" w:rsidR="00827189" w:rsidRPr="00F12CBF" w:rsidRDefault="0082718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otra mitad de la tipología de conflictos políticos está orientada a producir cambios estructurales que permitan la </w:t>
      </w:r>
      <w:r w:rsidRPr="00F12CBF">
        <w:rPr>
          <w:rFonts w:ascii="Times New Roman" w:hAnsi="Times New Roman" w:cs="Times New Roman"/>
          <w:b/>
          <w:color w:val="31849B" w:themeColor="accent5" w:themeShade="BF"/>
        </w:rPr>
        <w:t>democratización</w:t>
      </w:r>
      <w:r w:rsidRPr="00F12CBF">
        <w:rPr>
          <w:rFonts w:ascii="Times New Roman" w:hAnsi="Times New Roman" w:cs="Times New Roman"/>
          <w:color w:val="31849B" w:themeColor="accent5" w:themeShade="BF"/>
        </w:rPr>
        <w:t xml:space="preserve"> de un país. </w:t>
      </w:r>
      <w:r w:rsidR="00C120A7" w:rsidRPr="00F12CBF">
        <w:rPr>
          <w:rFonts w:ascii="Times New Roman" w:hAnsi="Times New Roman" w:cs="Times New Roman"/>
          <w:color w:val="31849B" w:themeColor="accent5" w:themeShade="BF"/>
        </w:rPr>
        <w:t xml:space="preserve">Muchas </w:t>
      </w:r>
      <w:r w:rsidRPr="00F12CBF">
        <w:rPr>
          <w:rFonts w:ascii="Times New Roman" w:hAnsi="Times New Roman" w:cs="Times New Roman"/>
          <w:color w:val="31849B" w:themeColor="accent5" w:themeShade="BF"/>
        </w:rPr>
        <w:t xml:space="preserve">guerrillas </w:t>
      </w:r>
      <w:r w:rsidR="0001067F" w:rsidRPr="00F12CBF">
        <w:rPr>
          <w:rFonts w:ascii="Times New Roman" w:hAnsi="Times New Roman" w:cs="Times New Roman"/>
          <w:color w:val="31849B" w:themeColor="accent5" w:themeShade="BF"/>
        </w:rPr>
        <w:t xml:space="preserve">afirman </w:t>
      </w:r>
      <w:r w:rsidRPr="00F12CBF">
        <w:rPr>
          <w:rFonts w:ascii="Times New Roman" w:hAnsi="Times New Roman" w:cs="Times New Roman"/>
          <w:color w:val="31849B" w:themeColor="accent5" w:themeShade="BF"/>
        </w:rPr>
        <w:t>lucha</w:t>
      </w:r>
      <w:r w:rsidR="0001067F" w:rsidRPr="00F12CBF">
        <w:rPr>
          <w:rFonts w:ascii="Times New Roman" w:hAnsi="Times New Roman" w:cs="Times New Roman"/>
          <w:color w:val="31849B" w:themeColor="accent5" w:themeShade="BF"/>
        </w:rPr>
        <w:t>r</w:t>
      </w:r>
      <w:r w:rsidRPr="00F12CBF">
        <w:rPr>
          <w:rFonts w:ascii="Times New Roman" w:hAnsi="Times New Roman" w:cs="Times New Roman"/>
          <w:color w:val="31849B" w:themeColor="accent5" w:themeShade="BF"/>
        </w:rPr>
        <w:t xml:space="preserve"> por ese objetivo, aunque la mayor parte de los grupos armados de</w:t>
      </w:r>
      <w:r w:rsidR="00FC7FCB" w:rsidRPr="00F12CBF">
        <w:rPr>
          <w:rFonts w:ascii="Times New Roman" w:hAnsi="Times New Roman" w:cs="Times New Roman"/>
          <w:color w:val="31849B" w:themeColor="accent5" w:themeShade="BF"/>
        </w:rPr>
        <w:t xml:space="preserve"> la actualidad también se mueve</w:t>
      </w:r>
      <w:r w:rsidRPr="00F12CBF">
        <w:rPr>
          <w:rFonts w:ascii="Times New Roman" w:hAnsi="Times New Roman" w:cs="Times New Roman"/>
          <w:color w:val="31849B" w:themeColor="accent5" w:themeShade="BF"/>
        </w:rPr>
        <w:t xml:space="preserve"> por intereses políticos o económicos, con frecuencia vinculados al control de actividades ilícitas como el narcotráfico o el comercio de materias primas estratégicas.</w:t>
      </w:r>
    </w:p>
    <w:p w14:paraId="78E75E58" w14:textId="77777777" w:rsidR="0001067F" w:rsidRPr="00F12CBF" w:rsidRDefault="0001067F" w:rsidP="00C95BF4">
      <w:pPr>
        <w:spacing w:after="0" w:line="276" w:lineRule="auto"/>
        <w:jc w:val="both"/>
        <w:rPr>
          <w:rFonts w:ascii="Times New Roman" w:hAnsi="Times New Roman" w:cs="Times New Roman"/>
          <w:color w:val="31849B" w:themeColor="accent5" w:themeShade="BF"/>
          <w:highlight w:val="yellow"/>
        </w:rPr>
      </w:pPr>
    </w:p>
    <w:p w14:paraId="2D8C171E" w14:textId="77777777" w:rsidR="0001067F" w:rsidRPr="00F12CBF" w:rsidRDefault="0001067F" w:rsidP="00C95BF4">
      <w:pPr>
        <w:spacing w:after="0" w:line="276" w:lineRule="auto"/>
        <w:jc w:val="both"/>
        <w:rPr>
          <w:rFonts w:ascii="Times New Roman" w:hAnsi="Times New Roman" w:cs="Times New Roman"/>
          <w:color w:val="31849B" w:themeColor="accent5" w:themeShade="BF"/>
          <w:highlight w:val="yellow"/>
        </w:rPr>
      </w:pPr>
    </w:p>
    <w:p w14:paraId="34FE48D6" w14:textId="77777777" w:rsidR="0001067F" w:rsidRPr="00F12CBF" w:rsidRDefault="0001067F"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8"/>
        <w:gridCol w:w="6350"/>
      </w:tblGrid>
      <w:tr w:rsidR="00F12CBF" w:rsidRPr="00F12CBF" w14:paraId="30F79167" w14:textId="77777777" w:rsidTr="00C413BE">
        <w:tc>
          <w:tcPr>
            <w:tcW w:w="9033" w:type="dxa"/>
            <w:gridSpan w:val="2"/>
            <w:shd w:val="clear" w:color="auto" w:fill="000000" w:themeFill="text1"/>
          </w:tcPr>
          <w:p w14:paraId="1A3CFE61"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006428EC" w14:textId="77777777" w:rsidTr="00C413BE">
        <w:tc>
          <w:tcPr>
            <w:tcW w:w="2518" w:type="dxa"/>
          </w:tcPr>
          <w:p w14:paraId="2491DECE" w14:textId="77777777"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B1D5C22" w14:textId="56FBF811" w:rsidR="0001067F" w:rsidRPr="00F12CBF" w:rsidRDefault="0001067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w:t>
            </w:r>
            <w:r w:rsidR="009810D2" w:rsidRPr="00F12CBF">
              <w:rPr>
                <w:rFonts w:ascii="Times New Roman" w:hAnsi="Times New Roman" w:cs="Times New Roman"/>
                <w:color w:val="31849B" w:themeColor="accent5" w:themeShade="BF"/>
                <w:sz w:val="24"/>
                <w:szCs w:val="24"/>
              </w:rPr>
              <w:t>REC90</w:t>
            </w:r>
          </w:p>
        </w:tc>
      </w:tr>
      <w:tr w:rsidR="00F12CBF" w:rsidRPr="00F12CBF" w14:paraId="0729A8C8" w14:textId="77777777" w:rsidTr="00C413BE">
        <w:tc>
          <w:tcPr>
            <w:tcW w:w="2518" w:type="dxa"/>
          </w:tcPr>
          <w:p w14:paraId="1D828B6D" w14:textId="77777777" w:rsidR="0001067F" w:rsidRPr="00F12CBF" w:rsidRDefault="0001067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342B9616" w14:textId="4BB36AD5" w:rsidR="0001067F" w:rsidRPr="00F12CBF" w:rsidRDefault="00AF3B89" w:rsidP="00C95BF4">
            <w:pPr>
              <w:spacing w:line="276" w:lineRule="auto"/>
              <w:rPr>
                <w:rFonts w:ascii="Times New Roman" w:hAnsi="Times New Roman" w:cs="Times New Roman"/>
                <w:b/>
                <w:color w:val="31849B" w:themeColor="accent5" w:themeShade="BF"/>
                <w:sz w:val="24"/>
                <w:szCs w:val="24"/>
                <w:lang w:val="es-ES_tradnl"/>
              </w:rPr>
            </w:pPr>
            <w:r w:rsidRPr="00F12CBF">
              <w:rPr>
                <w:rFonts w:ascii="Arial" w:hAnsi="Arial" w:cs="Arial"/>
                <w:b/>
                <w:color w:val="31849B" w:themeColor="accent5" w:themeShade="BF"/>
                <w:sz w:val="18"/>
                <w:szCs w:val="18"/>
                <w:lang w:val="es-ES_tradnl"/>
              </w:rPr>
              <w:t>Los múltiples motores de los conflictos</w:t>
            </w:r>
          </w:p>
        </w:tc>
      </w:tr>
      <w:tr w:rsidR="0001067F" w:rsidRPr="00F12CBF" w14:paraId="60378424" w14:textId="77777777" w:rsidTr="00C413BE">
        <w:tc>
          <w:tcPr>
            <w:tcW w:w="2518" w:type="dxa"/>
          </w:tcPr>
          <w:p w14:paraId="643CAB83" w14:textId="77777777" w:rsidR="0001067F" w:rsidRPr="00F12CBF" w:rsidRDefault="0001067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68CBCE6" w14:textId="17884D10" w:rsidR="0001067F" w:rsidRPr="00F12CBF" w:rsidRDefault="00AF3B89" w:rsidP="00C95BF4">
            <w:pPr>
              <w:spacing w:line="276" w:lineRule="auto"/>
              <w:jc w:val="both"/>
              <w:rPr>
                <w:rFonts w:ascii="Times New Roman" w:hAnsi="Times New Roman" w:cs="Times New Roman"/>
                <w:color w:val="31849B" w:themeColor="accent5" w:themeShade="BF"/>
                <w:sz w:val="24"/>
                <w:szCs w:val="24"/>
              </w:rPr>
            </w:pPr>
            <w:r w:rsidRPr="00F12CBF">
              <w:rPr>
                <w:rFonts w:ascii="Arial" w:hAnsi="Arial" w:cs="Arial"/>
                <w:color w:val="31849B" w:themeColor="accent5" w:themeShade="BF"/>
                <w:sz w:val="18"/>
                <w:szCs w:val="18"/>
                <w:lang w:val="es-ES_tradnl"/>
              </w:rPr>
              <w:t>Actividad que permite relacionar los múltiples motores involucrados en los conflictos, en el contexto específico del caso mexicano</w:t>
            </w:r>
            <w:r w:rsidR="0001067F" w:rsidRPr="00F12CBF">
              <w:rPr>
                <w:rFonts w:ascii="Times New Roman" w:hAnsi="Times New Roman" w:cs="Times New Roman"/>
                <w:color w:val="31849B" w:themeColor="accent5" w:themeShade="BF"/>
                <w:sz w:val="24"/>
                <w:szCs w:val="24"/>
              </w:rPr>
              <w:t>.</w:t>
            </w:r>
          </w:p>
        </w:tc>
      </w:tr>
    </w:tbl>
    <w:p w14:paraId="4CD548F2" w14:textId="77777777" w:rsidR="0001067F" w:rsidRPr="00F12CBF" w:rsidRDefault="0001067F" w:rsidP="00C95BF4">
      <w:pPr>
        <w:spacing w:after="0" w:line="276" w:lineRule="auto"/>
        <w:jc w:val="both"/>
        <w:rPr>
          <w:rFonts w:ascii="Times New Roman" w:hAnsi="Times New Roman" w:cs="Times New Roman"/>
          <w:color w:val="31849B" w:themeColor="accent5" w:themeShade="BF"/>
          <w:highlight w:val="yellow"/>
        </w:rPr>
      </w:pPr>
    </w:p>
    <w:p w14:paraId="725F9B62" w14:textId="77777777" w:rsidR="0001067F" w:rsidRPr="00F12CBF" w:rsidRDefault="0001067F" w:rsidP="00C95BF4">
      <w:pPr>
        <w:spacing w:after="0" w:line="276" w:lineRule="auto"/>
        <w:jc w:val="both"/>
        <w:rPr>
          <w:rFonts w:ascii="Times New Roman" w:hAnsi="Times New Roman" w:cs="Times New Roman"/>
          <w:color w:val="31849B" w:themeColor="accent5" w:themeShade="BF"/>
          <w:highlight w:val="yellow"/>
        </w:rPr>
      </w:pPr>
    </w:p>
    <w:p w14:paraId="5ECD3422" w14:textId="77777777" w:rsidR="00E56EE2" w:rsidRPr="00F12CBF" w:rsidRDefault="00E56EE2" w:rsidP="00C95BF4">
      <w:pPr>
        <w:spacing w:after="0" w:line="276" w:lineRule="auto"/>
        <w:jc w:val="both"/>
        <w:rPr>
          <w:rFonts w:ascii="Times New Roman" w:hAnsi="Times New Roman" w:cs="Times New Roman"/>
          <w:color w:val="31849B" w:themeColor="accent5" w:themeShade="BF"/>
          <w:highlight w:val="yellow"/>
        </w:rPr>
      </w:pPr>
    </w:p>
    <w:p w14:paraId="0EC9624F" w14:textId="1CED1BD7" w:rsidR="00E56EE2" w:rsidRPr="00F12CBF" w:rsidRDefault="00E56EE2"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2.4 ¿</w:t>
      </w:r>
      <w:r w:rsidR="00827189" w:rsidRPr="00F12CBF">
        <w:rPr>
          <w:rFonts w:ascii="Times New Roman" w:hAnsi="Times New Roman" w:cs="Times New Roman"/>
          <w:b/>
          <w:color w:val="31849B" w:themeColor="accent5" w:themeShade="BF"/>
        </w:rPr>
        <w:t>Q</w:t>
      </w:r>
      <w:r w:rsidRPr="00F12CBF">
        <w:rPr>
          <w:rFonts w:ascii="Times New Roman" w:hAnsi="Times New Roman" w:cs="Times New Roman"/>
          <w:b/>
          <w:color w:val="31849B" w:themeColor="accent5" w:themeShade="BF"/>
        </w:rPr>
        <w:t xml:space="preserve">ué es un conflicto bélico? </w:t>
      </w:r>
    </w:p>
    <w:p w14:paraId="0DA7EF22" w14:textId="77777777" w:rsidR="00827189" w:rsidRPr="00F12CBF" w:rsidRDefault="00827189" w:rsidP="00C95BF4">
      <w:pPr>
        <w:spacing w:after="0" w:line="276" w:lineRule="auto"/>
        <w:jc w:val="both"/>
        <w:rPr>
          <w:rFonts w:ascii="Times New Roman" w:hAnsi="Times New Roman" w:cs="Times New Roman"/>
          <w:color w:val="31849B" w:themeColor="accent5" w:themeShade="BF"/>
        </w:rPr>
      </w:pPr>
    </w:p>
    <w:p w14:paraId="1DC48D52" w14:textId="3C291949" w:rsidR="00E56EE2" w:rsidRPr="00F12CBF" w:rsidRDefault="00E56EE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ocasiones</w:t>
      </w:r>
      <w:r w:rsidR="004910E1"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6523ED69"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4"/>
        <w:gridCol w:w="6344"/>
      </w:tblGrid>
      <w:tr w:rsidR="00F12CBF" w:rsidRPr="00F12CBF" w14:paraId="7A1C4EF3" w14:textId="77777777" w:rsidTr="00C413BE">
        <w:tc>
          <w:tcPr>
            <w:tcW w:w="8978" w:type="dxa"/>
            <w:gridSpan w:val="2"/>
            <w:shd w:val="clear" w:color="auto" w:fill="000000" w:themeFill="text1"/>
          </w:tcPr>
          <w:p w14:paraId="2E57D1E7" w14:textId="77777777" w:rsidR="001D145F" w:rsidRPr="00F12CBF" w:rsidRDefault="001D14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4B9C7841" w14:textId="77777777" w:rsidTr="00C413BE">
        <w:tc>
          <w:tcPr>
            <w:tcW w:w="2518" w:type="dxa"/>
          </w:tcPr>
          <w:p w14:paraId="2B0DBDC9" w14:textId="77777777" w:rsidR="001D145F" w:rsidRPr="00F12CBF" w:rsidRDefault="001D14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49368516" w14:textId="7974216E" w:rsidR="001D145F" w:rsidRPr="00F12CBF" w:rsidRDefault="004910E1"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Qué s</w:t>
            </w:r>
            <w:r w:rsidR="001D145F" w:rsidRPr="00F12CBF">
              <w:rPr>
                <w:rFonts w:ascii="Times New Roman" w:hAnsi="Times New Roman" w:cs="Times New Roman"/>
                <w:color w:val="31849B" w:themeColor="accent5" w:themeShade="BF"/>
              </w:rPr>
              <w:t>e entiende por conflicto armado</w:t>
            </w:r>
          </w:p>
        </w:tc>
      </w:tr>
      <w:tr w:rsidR="001D145F" w:rsidRPr="00F12CBF" w14:paraId="1EE9920F" w14:textId="77777777" w:rsidTr="00C413BE">
        <w:tc>
          <w:tcPr>
            <w:tcW w:w="2518" w:type="dxa"/>
          </w:tcPr>
          <w:p w14:paraId="4CBE3898" w14:textId="77777777" w:rsidR="001D145F" w:rsidRPr="00F12CBF" w:rsidRDefault="001D145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388DF709" w14:textId="77777777" w:rsidR="001D145F" w:rsidRPr="00F12CBF" w:rsidRDefault="001D145F" w:rsidP="00C95BF4">
            <w:pPr>
              <w:spacing w:line="276" w:lineRule="auto"/>
              <w:jc w:val="both"/>
              <w:rPr>
                <w:rFonts w:ascii="Times New Roman" w:hAnsi="Times New Roman" w:cs="Times New Roman"/>
                <w:color w:val="31849B" w:themeColor="accent5" w:themeShade="BF"/>
              </w:rPr>
            </w:pPr>
          </w:p>
          <w:p w14:paraId="394AE99D" w14:textId="77777777" w:rsidR="001D145F" w:rsidRPr="00F12CBF" w:rsidRDefault="001D145F" w:rsidP="00C95BF4">
            <w:pPr>
              <w:pStyle w:val="Prrafodelista"/>
              <w:numPr>
                <w:ilvl w:val="0"/>
                <w:numId w:val="41"/>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Todo enfrentamiento protagonizado por grupos armados, regulares o irregulares, con objetivos percibidos como incompatibles mutuamente y en el que se usa de forma continuada y organizada la violencia. </w:t>
            </w:r>
          </w:p>
          <w:p w14:paraId="09F1019B" w14:textId="0CFB4F2A" w:rsidR="001D145F" w:rsidRPr="00F12CBF" w:rsidRDefault="001D145F"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Generan mínimo 100 víctimas mortales en un año. </w:t>
            </w:r>
          </w:p>
          <w:p w14:paraId="7DD75B6A" w14:textId="77777777" w:rsidR="001D145F" w:rsidRPr="00F12CBF" w:rsidRDefault="001D145F"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Producen un impacto grave en el territorio, como la destrucción de la infraestructura o de la naturaleza. </w:t>
            </w:r>
          </w:p>
          <w:p w14:paraId="49DAF5FB" w14:textId="55270A85" w:rsidR="001D145F" w:rsidRPr="00F12CBF" w:rsidRDefault="001D145F"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o ambas partes practican la interrupción de los servicios públicos básicos, el desplazamiento de la </w:t>
            </w:r>
            <w:r w:rsidR="0095560E" w:rsidRPr="00F12CBF">
              <w:rPr>
                <w:rFonts w:ascii="Times New Roman" w:hAnsi="Times New Roman" w:cs="Times New Roman"/>
                <w:color w:val="31849B" w:themeColor="accent5" w:themeShade="BF"/>
              </w:rPr>
              <w:t xml:space="preserve">población, la violencia sexual, </w:t>
            </w:r>
            <w:r w:rsidRPr="00F12CBF">
              <w:rPr>
                <w:rFonts w:ascii="Times New Roman" w:hAnsi="Times New Roman" w:cs="Times New Roman"/>
                <w:color w:val="31849B" w:themeColor="accent5" w:themeShade="BF"/>
              </w:rPr>
              <w:t>la inseguridad alimentaria y/o el des</w:t>
            </w:r>
            <w:r w:rsidR="0095560E" w:rsidRPr="00F12CBF">
              <w:rPr>
                <w:rFonts w:ascii="Times New Roman" w:hAnsi="Times New Roman" w:cs="Times New Roman"/>
                <w:color w:val="31849B" w:themeColor="accent5" w:themeShade="BF"/>
              </w:rPr>
              <w:t>equilibrio psicológico d</w:t>
            </w:r>
            <w:r w:rsidRPr="00F12CBF">
              <w:rPr>
                <w:rFonts w:ascii="Times New Roman" w:hAnsi="Times New Roman" w:cs="Times New Roman"/>
                <w:color w:val="31849B" w:themeColor="accent5" w:themeShade="BF"/>
              </w:rPr>
              <w:t>el tejido social de una comunidad como parte de sus estrategias para derrotar al enemigo.</w:t>
            </w:r>
          </w:p>
          <w:p w14:paraId="701B7D6A" w14:textId="77777777" w:rsidR="001D145F" w:rsidRPr="00F12CBF" w:rsidRDefault="001D145F"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partes pretenden alcanzar objetivos diferenciables de la violencia común. </w:t>
            </w:r>
          </w:p>
          <w:p w14:paraId="69A7468A" w14:textId="7F54B79A" w:rsidR="001D145F" w:rsidRPr="00F12CBF" w:rsidRDefault="0095560E"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Los contendientes</w:t>
            </w:r>
            <w:r w:rsidR="001D145F"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se </w:t>
            </w:r>
            <w:r w:rsidR="001D145F" w:rsidRPr="00F12CBF">
              <w:rPr>
                <w:rFonts w:ascii="Times New Roman" w:hAnsi="Times New Roman" w:cs="Times New Roman"/>
                <w:color w:val="31849B" w:themeColor="accent5" w:themeShade="BF"/>
              </w:rPr>
              <w:t xml:space="preserve">oponen a la estructura militar, política, económica, social o ideológica de un Estado, o a la política de un gobierno. </w:t>
            </w:r>
          </w:p>
          <w:p w14:paraId="5149FFDD" w14:textId="182C85F9" w:rsidR="001D145F" w:rsidRPr="00F12CBF" w:rsidRDefault="001D145F" w:rsidP="0095560E">
            <w:pPr>
              <w:pStyle w:val="Prrafodelista"/>
              <w:numPr>
                <w:ilvl w:val="0"/>
                <w:numId w:val="38"/>
              </w:num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Existe una lucha p</w:t>
            </w:r>
            <w:r w:rsidR="0095560E" w:rsidRPr="00F12CBF">
              <w:rPr>
                <w:rFonts w:ascii="Times New Roman" w:hAnsi="Times New Roman" w:cs="Times New Roman"/>
                <w:color w:val="31849B" w:themeColor="accent5" w:themeShade="BF"/>
              </w:rPr>
              <w:t>ara</w:t>
            </w:r>
            <w:r w:rsidRPr="00F12CBF">
              <w:rPr>
                <w:rFonts w:ascii="Times New Roman" w:hAnsi="Times New Roman" w:cs="Times New Roman"/>
                <w:color w:val="31849B" w:themeColor="accent5" w:themeShade="BF"/>
              </w:rPr>
              <w:t xml:space="preserve"> debilitar a quienes ostentan el gobierno y p</w:t>
            </w:r>
            <w:r w:rsidR="0095560E" w:rsidRPr="00F12CBF">
              <w:rPr>
                <w:rFonts w:ascii="Times New Roman" w:hAnsi="Times New Roman" w:cs="Times New Roman"/>
                <w:color w:val="31849B" w:themeColor="accent5" w:themeShade="BF"/>
              </w:rPr>
              <w:t>ara</w:t>
            </w:r>
            <w:r w:rsidRPr="00F12CBF">
              <w:rPr>
                <w:rFonts w:ascii="Times New Roman" w:hAnsi="Times New Roman" w:cs="Times New Roman"/>
                <w:color w:val="31849B" w:themeColor="accent5" w:themeShade="BF"/>
              </w:rPr>
              <w:t xml:space="preserve"> controlar los recursos, la población o el territorio.</w:t>
            </w:r>
          </w:p>
        </w:tc>
      </w:tr>
    </w:tbl>
    <w:p w14:paraId="01951BF3"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443AFF0C" w14:textId="77777777" w:rsidR="00C24463" w:rsidRPr="00F12CBF" w:rsidRDefault="00C24463"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7ED94D19" w14:textId="77777777" w:rsidTr="008F6442">
        <w:tc>
          <w:tcPr>
            <w:tcW w:w="9033" w:type="dxa"/>
            <w:gridSpan w:val="2"/>
            <w:shd w:val="clear" w:color="auto" w:fill="0D0D0D" w:themeFill="text1" w:themeFillTint="F2"/>
          </w:tcPr>
          <w:p w14:paraId="2657515E" w14:textId="77777777" w:rsidR="00C24463" w:rsidRPr="00F12CBF" w:rsidRDefault="00C2446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666C095F" w14:textId="77777777" w:rsidTr="008F6442">
        <w:tc>
          <w:tcPr>
            <w:tcW w:w="2518" w:type="dxa"/>
          </w:tcPr>
          <w:p w14:paraId="716FC2FF" w14:textId="77777777" w:rsidR="00C24463" w:rsidRPr="00F12CBF" w:rsidRDefault="00C2446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798A7D8" w14:textId="77777777" w:rsidR="00C24463" w:rsidRPr="00F12CBF" w:rsidRDefault="00C2446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CS_11_01_IMG10</w:t>
            </w:r>
          </w:p>
        </w:tc>
      </w:tr>
      <w:tr w:rsidR="00F12CBF" w:rsidRPr="00F12CBF" w14:paraId="396A8B26" w14:textId="77777777" w:rsidTr="008F6442">
        <w:tc>
          <w:tcPr>
            <w:tcW w:w="2518" w:type="dxa"/>
          </w:tcPr>
          <w:p w14:paraId="59B05DAC" w14:textId="77777777" w:rsidR="00C24463" w:rsidRPr="00F12CBF" w:rsidRDefault="00C2446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5E06795B" w14:textId="77777777" w:rsidR="00C24463" w:rsidRPr="00F12CBF" w:rsidRDefault="00C24463"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Milicianos irregulares que hacen explotar una construcción </w:t>
            </w:r>
          </w:p>
        </w:tc>
      </w:tr>
      <w:tr w:rsidR="00F12CBF" w:rsidRPr="00F12CBF" w14:paraId="1E44B96D" w14:textId="77777777" w:rsidTr="008F6442">
        <w:tc>
          <w:tcPr>
            <w:tcW w:w="2518" w:type="dxa"/>
          </w:tcPr>
          <w:p w14:paraId="47690AA5" w14:textId="77777777" w:rsidR="00C24463" w:rsidRPr="00F12CBF" w:rsidRDefault="00C2446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3CA2D9E" w14:textId="77777777" w:rsidR="00C24463" w:rsidRPr="00F12CBF" w:rsidRDefault="00C2446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96245498</w:t>
            </w:r>
          </w:p>
        </w:tc>
      </w:tr>
      <w:tr w:rsidR="00C24463" w:rsidRPr="00F12CBF" w14:paraId="0174225D" w14:textId="77777777" w:rsidTr="008F6442">
        <w:tc>
          <w:tcPr>
            <w:tcW w:w="2518" w:type="dxa"/>
          </w:tcPr>
          <w:p w14:paraId="4D8A58D3" w14:textId="77777777" w:rsidR="00C24463" w:rsidRPr="00F12CBF" w:rsidRDefault="00C2446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4F7E6267" w14:textId="49DEE700" w:rsidR="00C24463" w:rsidRPr="00F12CBF" w:rsidRDefault="00C24463"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Diversos informes señalan que en el mundo hay más de 900 millones de armas de fuego</w:t>
            </w:r>
            <w:r w:rsidR="0095560E" w:rsidRPr="00F12CBF">
              <w:rPr>
                <w:rFonts w:ascii="Times New Roman" w:hAnsi="Times New Roman" w:cs="Times New Roman"/>
                <w:color w:val="31849B" w:themeColor="accent5" w:themeShade="BF"/>
                <w:sz w:val="24"/>
                <w:szCs w:val="24"/>
              </w:rPr>
              <w:t>, de las cuales</w:t>
            </w:r>
            <w:r w:rsidRPr="00F12CBF">
              <w:rPr>
                <w:rFonts w:ascii="Times New Roman" w:hAnsi="Times New Roman" w:cs="Times New Roman"/>
                <w:color w:val="31849B" w:themeColor="accent5" w:themeShade="BF"/>
                <w:sz w:val="24"/>
                <w:szCs w:val="24"/>
              </w:rPr>
              <w:t xml:space="preserve"> aproximadamente 70</w:t>
            </w:r>
            <w:r w:rsidR="00D9434C"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 xml:space="preserve">% está en manos de civiles o paramilitares. </w:t>
            </w:r>
          </w:p>
          <w:p w14:paraId="3E91FBC2" w14:textId="59BFDED0" w:rsidR="00C24463" w:rsidRPr="00F12CBF" w:rsidRDefault="00C24463" w:rsidP="0095560E">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tráfico ilegal surte de armas a organizaciones delictivas, mercenarios, grupos terroristas y gobiernos dictatoriales. Ello explica la expansión de la criminalidad y de los homicidios que han deteriorado la convivencia pacífica de las sociedades del siglo XXI.</w:t>
            </w:r>
          </w:p>
        </w:tc>
      </w:tr>
    </w:tbl>
    <w:p w14:paraId="5F56F7F0" w14:textId="77777777" w:rsidR="00C24463" w:rsidRPr="00F12CBF" w:rsidRDefault="00C24463" w:rsidP="00C95BF4">
      <w:pPr>
        <w:pStyle w:val="Prrafodelista"/>
        <w:spacing w:after="0" w:line="276" w:lineRule="auto"/>
        <w:jc w:val="both"/>
        <w:rPr>
          <w:rFonts w:ascii="Times New Roman" w:hAnsi="Times New Roman" w:cs="Times New Roman"/>
          <w:color w:val="31849B" w:themeColor="accent5" w:themeShade="BF"/>
        </w:rPr>
      </w:pPr>
    </w:p>
    <w:p w14:paraId="505DEC3A"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56A34632" w14:textId="36038D25" w:rsidR="00E56EE2" w:rsidRPr="00F12CBF" w:rsidRDefault="00E56EE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ocasiones, el enfrentamiento armado involucra a dos grupos armados y organizados; en tales casos, los bandos pueden acordar el respeto de ciertas reglas </w:t>
      </w:r>
      <w:r w:rsidR="001D145F" w:rsidRPr="00F12CBF">
        <w:rPr>
          <w:rFonts w:ascii="Times New Roman" w:hAnsi="Times New Roman" w:cs="Times New Roman"/>
          <w:color w:val="31849B" w:themeColor="accent5" w:themeShade="BF"/>
        </w:rPr>
        <w:t xml:space="preserve">durante </w:t>
      </w:r>
      <w:r w:rsidRPr="00F12CBF">
        <w:rPr>
          <w:rFonts w:ascii="Times New Roman" w:hAnsi="Times New Roman" w:cs="Times New Roman"/>
          <w:color w:val="31849B" w:themeColor="accent5" w:themeShade="BF"/>
        </w:rPr>
        <w:t xml:space="preserve">la guerra. Es el caso de los conflictos entre naciones. </w:t>
      </w:r>
    </w:p>
    <w:p w14:paraId="50C8BF2F" w14:textId="77777777" w:rsidR="00E56EE2" w:rsidRPr="00F12CBF" w:rsidRDefault="00E56EE2" w:rsidP="00C95BF4">
      <w:pPr>
        <w:spacing w:after="0" w:line="276" w:lineRule="auto"/>
        <w:jc w:val="both"/>
        <w:rPr>
          <w:rFonts w:ascii="Times New Roman" w:hAnsi="Times New Roman" w:cs="Times New Roman"/>
          <w:color w:val="31849B" w:themeColor="accent5" w:themeShade="BF"/>
        </w:rPr>
      </w:pPr>
    </w:p>
    <w:p w14:paraId="405B51CE" w14:textId="046D0AFE" w:rsidR="00E56EE2" w:rsidRPr="00F12CBF" w:rsidRDefault="00E56EE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Sin embargo, en otras ocasiones, en el contexto de grupos armados y desorganizados</w:t>
      </w:r>
      <w:r w:rsidR="0095560E" w:rsidRPr="00F12CBF">
        <w:rPr>
          <w:rFonts w:ascii="Times New Roman" w:hAnsi="Times New Roman" w:cs="Times New Roman"/>
          <w:color w:val="31849B" w:themeColor="accent5" w:themeShade="BF"/>
        </w:rPr>
        <w:t>, una o más partes involucradas</w:t>
      </w:r>
      <w:r w:rsidRPr="00F12CBF">
        <w:rPr>
          <w:rFonts w:ascii="Times New Roman" w:hAnsi="Times New Roman" w:cs="Times New Roman"/>
          <w:color w:val="31849B" w:themeColor="accent5" w:themeShade="BF"/>
        </w:rPr>
        <w:t xml:space="preserve"> deciden utilizar todos los medios posibles, incluso los más violentos, para conseguir sus objetivos, sin considerar el daño que puedan </w:t>
      </w:r>
      <w:r w:rsidR="0095560E" w:rsidRPr="00F12CBF">
        <w:rPr>
          <w:rFonts w:ascii="Times New Roman" w:hAnsi="Times New Roman" w:cs="Times New Roman"/>
          <w:color w:val="31849B" w:themeColor="accent5" w:themeShade="BF"/>
        </w:rPr>
        <w:t>causarse a sí mismos y</w:t>
      </w:r>
      <w:r w:rsidRPr="00F12CBF">
        <w:rPr>
          <w:rFonts w:ascii="Times New Roman" w:hAnsi="Times New Roman" w:cs="Times New Roman"/>
          <w:color w:val="31849B" w:themeColor="accent5" w:themeShade="BF"/>
        </w:rPr>
        <w:t xml:space="preserve"> </w:t>
      </w:r>
      <w:r w:rsidR="0095560E"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las partes no involucradas, o los perjuicios sobre la vida, </w:t>
      </w:r>
      <w:r w:rsidR="001D145F" w:rsidRPr="00F12CBF">
        <w:rPr>
          <w:rFonts w:ascii="Times New Roman" w:hAnsi="Times New Roman" w:cs="Times New Roman"/>
          <w:color w:val="31849B" w:themeColor="accent5" w:themeShade="BF"/>
        </w:rPr>
        <w:t xml:space="preserve">la naturaleza, </w:t>
      </w:r>
      <w:r w:rsidRPr="00F12CBF">
        <w:rPr>
          <w:rFonts w:ascii="Times New Roman" w:hAnsi="Times New Roman" w:cs="Times New Roman"/>
          <w:color w:val="31849B" w:themeColor="accent5" w:themeShade="BF"/>
        </w:rPr>
        <w:t>la dignidad</w:t>
      </w:r>
      <w:r w:rsidR="001D145F" w:rsidRPr="00F12CBF">
        <w:rPr>
          <w:rFonts w:ascii="Times New Roman" w:hAnsi="Times New Roman" w:cs="Times New Roman"/>
          <w:color w:val="31849B" w:themeColor="accent5" w:themeShade="BF"/>
        </w:rPr>
        <w:t xml:space="preserve"> y</w:t>
      </w:r>
      <w:r w:rsidRPr="00F12CBF">
        <w:rPr>
          <w:rFonts w:ascii="Times New Roman" w:hAnsi="Times New Roman" w:cs="Times New Roman"/>
          <w:color w:val="31849B" w:themeColor="accent5" w:themeShade="BF"/>
        </w:rPr>
        <w:t xml:space="preserve"> el respeto </w:t>
      </w:r>
      <w:r w:rsidR="001D145F" w:rsidRPr="00F12CBF">
        <w:rPr>
          <w:rFonts w:ascii="Times New Roman" w:hAnsi="Times New Roman" w:cs="Times New Roman"/>
          <w:color w:val="31849B" w:themeColor="accent5" w:themeShade="BF"/>
        </w:rPr>
        <w:t xml:space="preserve">a las </w:t>
      </w:r>
      <w:r w:rsidRPr="00F12CBF">
        <w:rPr>
          <w:rFonts w:ascii="Times New Roman" w:hAnsi="Times New Roman" w:cs="Times New Roman"/>
          <w:color w:val="31849B" w:themeColor="accent5" w:themeShade="BF"/>
        </w:rPr>
        <w:t>personas</w:t>
      </w:r>
      <w:r w:rsidR="001D145F" w:rsidRPr="00F12CBF">
        <w:rPr>
          <w:rFonts w:ascii="Times New Roman" w:hAnsi="Times New Roman" w:cs="Times New Roman"/>
          <w:color w:val="31849B" w:themeColor="accent5" w:themeShade="BF"/>
        </w:rPr>
        <w:t xml:space="preserve"> o </w:t>
      </w:r>
      <w:r w:rsidR="0095560E" w:rsidRPr="00F12CBF">
        <w:rPr>
          <w:rFonts w:ascii="Times New Roman" w:hAnsi="Times New Roman" w:cs="Times New Roman"/>
          <w:color w:val="31849B" w:themeColor="accent5" w:themeShade="BF"/>
        </w:rPr>
        <w:t xml:space="preserve">a </w:t>
      </w:r>
      <w:r w:rsidR="001D145F" w:rsidRPr="00F12CBF">
        <w:rPr>
          <w:rFonts w:ascii="Times New Roman" w:hAnsi="Times New Roman" w:cs="Times New Roman"/>
          <w:color w:val="31849B" w:themeColor="accent5" w:themeShade="BF"/>
        </w:rPr>
        <w:t>la conservación de bienes valiosos [</w:t>
      </w:r>
      <w:hyperlink r:id="rId23" w:history="1">
        <w:r w:rsidR="001D145F" w:rsidRPr="00F12CBF">
          <w:rPr>
            <w:rStyle w:val="Hipervnculo"/>
            <w:rFonts w:ascii="Times New Roman" w:hAnsi="Times New Roman" w:cs="Times New Roman"/>
            <w:color w:val="31849B" w:themeColor="accent5" w:themeShade="BF"/>
          </w:rPr>
          <w:t>VER</w:t>
        </w:r>
      </w:hyperlink>
      <w:r w:rsidR="001D145F" w:rsidRPr="00F12CBF">
        <w:rPr>
          <w:rFonts w:ascii="Times New Roman" w:hAnsi="Times New Roman" w:cs="Times New Roman"/>
          <w:color w:val="31849B" w:themeColor="accent5" w:themeShade="BF"/>
        </w:rPr>
        <w:t>].</w:t>
      </w:r>
    </w:p>
    <w:p w14:paraId="0A5E1C9D" w14:textId="77777777" w:rsidR="00E56EE2" w:rsidRPr="00F12CBF" w:rsidRDefault="00E56EE2" w:rsidP="00C95BF4">
      <w:pPr>
        <w:spacing w:after="0" w:line="276" w:lineRule="auto"/>
        <w:jc w:val="both"/>
        <w:rPr>
          <w:rFonts w:ascii="Times New Roman" w:hAnsi="Times New Roman" w:cs="Times New Roman"/>
          <w:color w:val="31849B" w:themeColor="accent5" w:themeShade="BF"/>
        </w:rPr>
      </w:pPr>
    </w:p>
    <w:p w14:paraId="577C5F2B" w14:textId="6F1212F5" w:rsidR="00E56EE2" w:rsidRPr="00F12CBF" w:rsidRDefault="0095560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Estas</w:t>
      </w:r>
      <w:r w:rsidR="002D327A" w:rsidRPr="00F12CBF">
        <w:rPr>
          <w:rFonts w:ascii="Times New Roman" w:hAnsi="Times New Roman" w:cs="Times New Roman"/>
          <w:color w:val="31849B" w:themeColor="accent5" w:themeShade="BF"/>
        </w:rPr>
        <w:t xml:space="preserve"> </w:t>
      </w:r>
      <w:r w:rsidR="00E56EE2" w:rsidRPr="00F12CBF">
        <w:rPr>
          <w:rFonts w:ascii="Times New Roman" w:hAnsi="Times New Roman" w:cs="Times New Roman"/>
          <w:color w:val="31849B" w:themeColor="accent5" w:themeShade="BF"/>
        </w:rPr>
        <w:t xml:space="preserve">características dan forma al </w:t>
      </w:r>
      <w:r w:rsidR="00E56EE2" w:rsidRPr="00F12CBF">
        <w:rPr>
          <w:rFonts w:ascii="Times New Roman" w:hAnsi="Times New Roman" w:cs="Times New Roman"/>
          <w:b/>
          <w:color w:val="31849B" w:themeColor="accent5" w:themeShade="BF"/>
        </w:rPr>
        <w:t>extremismo</w:t>
      </w:r>
      <w:r w:rsidR="002D327A" w:rsidRPr="00F12CBF">
        <w:rPr>
          <w:rFonts w:ascii="Times New Roman" w:hAnsi="Times New Roman" w:cs="Times New Roman"/>
          <w:color w:val="31849B" w:themeColor="accent5" w:themeShade="BF"/>
        </w:rPr>
        <w:t xml:space="preserve"> y al </w:t>
      </w:r>
      <w:r w:rsidR="002D327A" w:rsidRPr="00F12CBF">
        <w:rPr>
          <w:rFonts w:ascii="Times New Roman" w:hAnsi="Times New Roman" w:cs="Times New Roman"/>
          <w:b/>
          <w:color w:val="31849B" w:themeColor="accent5" w:themeShade="BF"/>
        </w:rPr>
        <w:t>fundamentalismo</w:t>
      </w:r>
      <w:r w:rsidR="00E56EE2" w:rsidRPr="00F12CBF">
        <w:rPr>
          <w:rFonts w:ascii="Times New Roman" w:hAnsi="Times New Roman" w:cs="Times New Roman"/>
          <w:color w:val="31849B" w:themeColor="accent5" w:themeShade="BF"/>
        </w:rPr>
        <w:t xml:space="preserve">, es decir, </w:t>
      </w:r>
      <w:r w:rsidRPr="00F12CBF">
        <w:rPr>
          <w:rFonts w:ascii="Times New Roman" w:hAnsi="Times New Roman" w:cs="Times New Roman"/>
          <w:color w:val="31849B" w:themeColor="accent5" w:themeShade="BF"/>
        </w:rPr>
        <w:t xml:space="preserve">a doctrinas </w:t>
      </w:r>
      <w:r w:rsidR="00E56EE2" w:rsidRPr="00F12CBF">
        <w:rPr>
          <w:rFonts w:ascii="Times New Roman" w:hAnsi="Times New Roman" w:cs="Times New Roman"/>
          <w:color w:val="31849B" w:themeColor="accent5" w:themeShade="BF"/>
        </w:rPr>
        <w:t xml:space="preserve">que pretenden imponerse </w:t>
      </w:r>
      <w:r w:rsidR="002D327A" w:rsidRPr="00F12CBF">
        <w:rPr>
          <w:rFonts w:ascii="Times New Roman" w:hAnsi="Times New Roman" w:cs="Times New Roman"/>
          <w:color w:val="31849B" w:themeColor="accent5" w:themeShade="BF"/>
        </w:rPr>
        <w:t xml:space="preserve">por la fuerza </w:t>
      </w:r>
      <w:r w:rsidR="00E56EE2" w:rsidRPr="00F12CBF">
        <w:rPr>
          <w:rFonts w:ascii="Times New Roman" w:hAnsi="Times New Roman" w:cs="Times New Roman"/>
          <w:color w:val="31849B" w:themeColor="accent5" w:themeShade="BF"/>
        </w:rPr>
        <w:t xml:space="preserve">como verdades únicas, y que, por lo tanto, niegan la existencia de puntos de vista diferentes. Además, mediante </w:t>
      </w:r>
      <w:r w:rsidR="002D327A" w:rsidRPr="00F12CBF">
        <w:rPr>
          <w:rFonts w:ascii="Times New Roman" w:hAnsi="Times New Roman" w:cs="Times New Roman"/>
          <w:color w:val="31849B" w:themeColor="accent5" w:themeShade="BF"/>
        </w:rPr>
        <w:t xml:space="preserve">la violencia </w:t>
      </w:r>
      <w:r w:rsidR="00E56EE2" w:rsidRPr="00F12CBF">
        <w:rPr>
          <w:rFonts w:ascii="Times New Roman" w:hAnsi="Times New Roman" w:cs="Times New Roman"/>
          <w:color w:val="31849B" w:themeColor="accent5" w:themeShade="BF"/>
        </w:rPr>
        <w:t xml:space="preserve">pretenden infundir el temor y hasta eliminar a quienes no ven la realidad de la misma manera. </w:t>
      </w:r>
    </w:p>
    <w:p w14:paraId="74EBEF9A"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571107A9"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4BEC134B" w14:textId="77777777" w:rsidTr="00C413BE">
        <w:tc>
          <w:tcPr>
            <w:tcW w:w="8978" w:type="dxa"/>
            <w:gridSpan w:val="2"/>
            <w:shd w:val="clear" w:color="auto" w:fill="000000" w:themeFill="text1"/>
          </w:tcPr>
          <w:p w14:paraId="435FC3EC" w14:textId="77777777" w:rsidR="001D145F" w:rsidRPr="00F12CBF" w:rsidRDefault="001D14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741D193E" w14:textId="77777777" w:rsidTr="00C413BE">
        <w:tc>
          <w:tcPr>
            <w:tcW w:w="2518" w:type="dxa"/>
          </w:tcPr>
          <w:p w14:paraId="3AAD06ED" w14:textId="77777777" w:rsidR="001D145F" w:rsidRPr="00F12CBF" w:rsidRDefault="001D14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1AEF9468" w14:textId="77777777" w:rsidR="001D145F" w:rsidRPr="00F12CBF" w:rsidRDefault="001D14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Ideologías como causas de conflicto armado</w:t>
            </w:r>
          </w:p>
        </w:tc>
      </w:tr>
      <w:tr w:rsidR="001D145F" w:rsidRPr="00F12CBF" w14:paraId="6237EE12" w14:textId="77777777" w:rsidTr="00C413BE">
        <w:tc>
          <w:tcPr>
            <w:tcW w:w="2518" w:type="dxa"/>
          </w:tcPr>
          <w:p w14:paraId="1B5E59F5" w14:textId="77777777" w:rsidR="001D145F" w:rsidRPr="00F12CBF" w:rsidRDefault="001D145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DADDE5A" w14:textId="636EA394" w:rsidR="001D145F" w:rsidRPr="00F12CBF" w:rsidRDefault="001D145F" w:rsidP="00DE6299">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algunos casos, lo que motiva la acción armada es que una de las partes desea introducir elementos esenciales de la ley islámica en las instituciones y en la legislación del Estado. En otros casos, la acción armada busca el establecimiento de un sistema político y económico de tipo socialista.</w:t>
            </w:r>
          </w:p>
        </w:tc>
      </w:tr>
    </w:tbl>
    <w:p w14:paraId="16B51E67"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3D5C248B"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621B1761" w14:textId="78407337" w:rsidR="001D145F" w:rsidRPr="00F12CBF" w:rsidRDefault="001D145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ciertos casos, los grupos armados no disponen de </w:t>
      </w:r>
      <w:r w:rsidR="003E4E8A" w:rsidRPr="00F12CBF">
        <w:rPr>
          <w:rFonts w:ascii="Times New Roman" w:hAnsi="Times New Roman" w:cs="Times New Roman"/>
          <w:color w:val="31849B" w:themeColor="accent5" w:themeShade="BF"/>
        </w:rPr>
        <w:t xml:space="preserve">la </w:t>
      </w:r>
      <w:r w:rsidRPr="00F12CBF">
        <w:rPr>
          <w:rFonts w:ascii="Times New Roman" w:hAnsi="Times New Roman" w:cs="Times New Roman"/>
          <w:color w:val="31849B" w:themeColor="accent5" w:themeShade="BF"/>
        </w:rPr>
        <w:t>capacidad bélica suficiente como para tomar</w:t>
      </w:r>
      <w:r w:rsidR="003E4E8A" w:rsidRPr="00F12CBF">
        <w:rPr>
          <w:rFonts w:ascii="Times New Roman" w:hAnsi="Times New Roman" w:cs="Times New Roman"/>
          <w:color w:val="31849B" w:themeColor="accent5" w:themeShade="BF"/>
        </w:rPr>
        <w:t>se</w:t>
      </w:r>
      <w:r w:rsidRPr="00F12CBF">
        <w:rPr>
          <w:rFonts w:ascii="Times New Roman" w:hAnsi="Times New Roman" w:cs="Times New Roman"/>
          <w:color w:val="31849B" w:themeColor="accent5" w:themeShade="BF"/>
        </w:rPr>
        <w:t xml:space="preserve"> el gobierno de un Estado, pero </w:t>
      </w:r>
      <w:r w:rsidR="003E4E8A" w:rsidRPr="00F12CBF">
        <w:rPr>
          <w:rFonts w:ascii="Times New Roman" w:hAnsi="Times New Roman" w:cs="Times New Roman"/>
          <w:color w:val="31849B" w:themeColor="accent5" w:themeShade="BF"/>
        </w:rPr>
        <w:t xml:space="preserve">sí </w:t>
      </w:r>
      <w:r w:rsidRPr="00F12CBF">
        <w:rPr>
          <w:rFonts w:ascii="Times New Roman" w:hAnsi="Times New Roman" w:cs="Times New Roman"/>
          <w:color w:val="31849B" w:themeColor="accent5" w:themeShade="BF"/>
        </w:rPr>
        <w:t xml:space="preserve">mantienen su actividad armada con el objetivo de erosionar al gobierno, y así mantener activas y visibles sus demandas. Este tipo de situación se reconoce en el ámbito de la conflictividad global como </w:t>
      </w:r>
      <w:r w:rsidRPr="00F12CBF">
        <w:rPr>
          <w:rFonts w:ascii="Times New Roman" w:hAnsi="Times New Roman" w:cs="Times New Roman"/>
          <w:b/>
          <w:color w:val="31849B" w:themeColor="accent5" w:themeShade="BF"/>
        </w:rPr>
        <w:t>tensión</w:t>
      </w:r>
      <w:r w:rsidRPr="00F12CBF">
        <w:rPr>
          <w:rFonts w:ascii="Times New Roman" w:hAnsi="Times New Roman" w:cs="Times New Roman"/>
          <w:color w:val="31849B" w:themeColor="accent5" w:themeShade="BF"/>
        </w:rPr>
        <w:t xml:space="preserve">, entendida como el resultado del encuentro entre dos o más actores que persiguen objetivos, </w:t>
      </w:r>
      <w:r w:rsidR="00564F88" w:rsidRPr="00F12CBF">
        <w:rPr>
          <w:rFonts w:ascii="Times New Roman" w:hAnsi="Times New Roman" w:cs="Times New Roman"/>
          <w:color w:val="31849B" w:themeColor="accent5" w:themeShade="BF"/>
        </w:rPr>
        <w:t xml:space="preserve">y que </w:t>
      </w:r>
      <w:r w:rsidRPr="00F12CBF">
        <w:rPr>
          <w:rFonts w:ascii="Times New Roman" w:hAnsi="Times New Roman" w:cs="Times New Roman"/>
          <w:color w:val="31849B" w:themeColor="accent5" w:themeShade="BF"/>
        </w:rPr>
        <w:t xml:space="preserve">conlleva altos niveles de movilización política, social o militar y/o un uso de la violencia con una intensidad que no alcanza la de un conflicto armado. </w:t>
      </w:r>
    </w:p>
    <w:p w14:paraId="4E1604EB"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03C23FCB" w14:textId="77777777" w:rsidR="001D145F" w:rsidRPr="00F12CBF" w:rsidRDefault="001D145F" w:rsidP="00C95BF4">
      <w:pPr>
        <w:spacing w:after="0" w:line="276" w:lineRule="auto"/>
        <w:jc w:val="both"/>
        <w:rPr>
          <w:rFonts w:ascii="Times New Roman" w:hAnsi="Times New Roman" w:cs="Times New Roman"/>
          <w:color w:val="31849B" w:themeColor="accent5" w:themeShade="BF"/>
        </w:rPr>
      </w:pPr>
    </w:p>
    <w:p w14:paraId="0FB7068B" w14:textId="77777777" w:rsidR="00B50C82" w:rsidRPr="00F12CBF" w:rsidRDefault="00B50C82" w:rsidP="00C95BF4">
      <w:pPr>
        <w:spacing w:after="0" w:line="276" w:lineRule="auto"/>
        <w:jc w:val="both"/>
        <w:rPr>
          <w:rFonts w:ascii="Times New Roman" w:hAnsi="Times New Roman" w:cs="Times New Roman"/>
          <w:color w:val="31849B" w:themeColor="accent5" w:themeShade="BF"/>
        </w:rPr>
      </w:pPr>
    </w:p>
    <w:p w14:paraId="7B82B6CB" w14:textId="77777777" w:rsidR="00B50C82" w:rsidRPr="00F12CBF" w:rsidRDefault="00B50C82" w:rsidP="00C95BF4">
      <w:pPr>
        <w:spacing w:after="0" w:line="276" w:lineRule="auto"/>
        <w:jc w:val="both"/>
        <w:rPr>
          <w:rFonts w:ascii="Times New Roman" w:hAnsi="Times New Roman" w:cs="Times New Roman"/>
          <w:color w:val="31849B" w:themeColor="accent5" w:themeShade="BF"/>
        </w:rPr>
      </w:pPr>
    </w:p>
    <w:p w14:paraId="4F026985" w14:textId="77777777" w:rsidR="00EC1ACD" w:rsidRPr="00F12CBF" w:rsidRDefault="00EC1ACD"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4"/>
        <w:gridCol w:w="6354"/>
      </w:tblGrid>
      <w:tr w:rsidR="00F12CBF" w:rsidRPr="00F12CBF" w14:paraId="7C11DDD2" w14:textId="77777777" w:rsidTr="00607585">
        <w:tc>
          <w:tcPr>
            <w:tcW w:w="9054" w:type="dxa"/>
            <w:gridSpan w:val="2"/>
            <w:shd w:val="clear" w:color="auto" w:fill="000000" w:themeFill="text1"/>
          </w:tcPr>
          <w:p w14:paraId="2A96F3C0"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aprovechado</w:t>
            </w:r>
          </w:p>
        </w:tc>
      </w:tr>
      <w:tr w:rsidR="00F12CBF" w:rsidRPr="00F12CBF" w14:paraId="5F43ECB2" w14:textId="77777777" w:rsidTr="00607585">
        <w:tc>
          <w:tcPr>
            <w:tcW w:w="2518" w:type="dxa"/>
          </w:tcPr>
          <w:p w14:paraId="5477AFA8"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0E9AAF4E" w14:textId="4E6DD1B9"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CS_11_01_REC100</w:t>
            </w:r>
          </w:p>
        </w:tc>
      </w:tr>
      <w:tr w:rsidR="00F12CBF" w:rsidRPr="00F12CBF" w14:paraId="3B85424A" w14:textId="77777777" w:rsidTr="00607585">
        <w:tc>
          <w:tcPr>
            <w:tcW w:w="2518" w:type="dxa"/>
          </w:tcPr>
          <w:p w14:paraId="4BDC4CB1"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Ubicación en Aula Planeta</w:t>
            </w:r>
          </w:p>
        </w:tc>
        <w:tc>
          <w:tcPr>
            <w:tcW w:w="6536" w:type="dxa"/>
          </w:tcPr>
          <w:p w14:paraId="5D770EF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Eso 4/ Ciencias Sociales/El mundo actual / Los conflictos recientes/</w:t>
            </w:r>
          </w:p>
        </w:tc>
      </w:tr>
      <w:tr w:rsidR="00F12CBF" w:rsidRPr="00F12CBF" w14:paraId="441DCDB5" w14:textId="77777777" w:rsidTr="00607585">
        <w:tc>
          <w:tcPr>
            <w:tcW w:w="2518" w:type="dxa"/>
          </w:tcPr>
          <w:p w14:paraId="024CEBB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Cambio (descripción o capturas de pantallas)</w:t>
            </w:r>
          </w:p>
        </w:tc>
        <w:tc>
          <w:tcPr>
            <w:tcW w:w="6536" w:type="dxa"/>
          </w:tcPr>
          <w:p w14:paraId="5BFAEB3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6951807D" w14:textId="77777777" w:rsidTr="00607585">
        <w:tc>
          <w:tcPr>
            <w:tcW w:w="2518" w:type="dxa"/>
          </w:tcPr>
          <w:p w14:paraId="466982DA"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36" w:type="dxa"/>
          </w:tcPr>
          <w:p w14:paraId="58CDC6D3"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Los conflictos recientes</w:t>
            </w:r>
          </w:p>
        </w:tc>
      </w:tr>
      <w:tr w:rsidR="00EC1ACD" w:rsidRPr="00F12CBF" w14:paraId="60956A23" w14:textId="77777777" w:rsidTr="00607585">
        <w:tc>
          <w:tcPr>
            <w:tcW w:w="2518" w:type="dxa"/>
          </w:tcPr>
          <w:p w14:paraId="76BB3491"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06DC93D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Secuencia de imágenes que presenta los principales conflictos que han tenido lugar entre finales del siglo XX y comienzos del XXI</w:t>
            </w:r>
          </w:p>
          <w:p w14:paraId="5721626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6C99A9B"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profesor</w:t>
            </w:r>
          </w:p>
          <w:p w14:paraId="6F3D102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4A2E026"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Título: </w:t>
            </w:r>
            <w:r w:rsidRPr="00F12CBF">
              <w:rPr>
                <w:rFonts w:ascii="Times New Roman" w:hAnsi="Times New Roman" w:cs="Times New Roman"/>
                <w:b/>
                <w:color w:val="31849B" w:themeColor="accent5" w:themeShade="BF"/>
                <w:sz w:val="24"/>
                <w:szCs w:val="24"/>
              </w:rPr>
              <w:t>Los conflictos recientes</w:t>
            </w:r>
          </w:p>
          <w:p w14:paraId="477DDC0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4270058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62B993A5"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Temporalización: 30 minutos </w:t>
            </w:r>
          </w:p>
          <w:p w14:paraId="046216A8"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420BEC38"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Tipo de recurso: Secuencia de imágenes </w:t>
            </w:r>
          </w:p>
          <w:p w14:paraId="5E71FB3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55BFECE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Competencia social y ciudadana  </w:t>
            </w:r>
          </w:p>
          <w:p w14:paraId="3EF1793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50C5395B" w14:textId="4CC7822F"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Objetivo: reconocer </w:t>
            </w:r>
            <w:r w:rsidR="009064E7" w:rsidRPr="00F12CBF">
              <w:rPr>
                <w:rFonts w:ascii="Times New Roman" w:hAnsi="Times New Roman" w:cs="Times New Roman"/>
                <w:color w:val="31849B" w:themeColor="accent5" w:themeShade="BF"/>
                <w:sz w:val="24"/>
                <w:szCs w:val="24"/>
              </w:rPr>
              <w:t>algunos</w:t>
            </w:r>
            <w:r w:rsidRPr="00F12CBF">
              <w:rPr>
                <w:rFonts w:ascii="Times New Roman" w:hAnsi="Times New Roman" w:cs="Times New Roman"/>
                <w:color w:val="31849B" w:themeColor="accent5" w:themeShade="BF"/>
                <w:sz w:val="24"/>
                <w:szCs w:val="24"/>
              </w:rPr>
              <w:t xml:space="preserve"> elementos y relaciones </w:t>
            </w:r>
            <w:r w:rsidR="009064E7" w:rsidRPr="00F12CBF">
              <w:rPr>
                <w:rFonts w:ascii="Times New Roman" w:hAnsi="Times New Roman" w:cs="Times New Roman"/>
                <w:color w:val="31849B" w:themeColor="accent5" w:themeShade="BF"/>
                <w:sz w:val="24"/>
                <w:szCs w:val="24"/>
              </w:rPr>
              <w:t>de</w:t>
            </w:r>
            <w:r w:rsidRPr="00F12CBF">
              <w:rPr>
                <w:rFonts w:ascii="Times New Roman" w:hAnsi="Times New Roman" w:cs="Times New Roman"/>
                <w:color w:val="31849B" w:themeColor="accent5" w:themeShade="BF"/>
                <w:sz w:val="24"/>
                <w:szCs w:val="24"/>
              </w:rPr>
              <w:t xml:space="preserve"> los conflictos contemporáneos. Las imágenes </w:t>
            </w:r>
            <w:r w:rsidR="009064E7" w:rsidRPr="00F12CBF">
              <w:rPr>
                <w:rFonts w:ascii="Times New Roman" w:hAnsi="Times New Roman" w:cs="Times New Roman"/>
                <w:color w:val="31849B" w:themeColor="accent5" w:themeShade="BF"/>
                <w:sz w:val="24"/>
                <w:szCs w:val="24"/>
              </w:rPr>
              <w:t>ofrecen un panorama de</w:t>
            </w:r>
            <w:r w:rsidRPr="00F12CBF">
              <w:rPr>
                <w:rFonts w:ascii="Times New Roman" w:hAnsi="Times New Roman" w:cs="Times New Roman"/>
                <w:color w:val="31849B" w:themeColor="accent5" w:themeShade="BF"/>
                <w:sz w:val="24"/>
                <w:szCs w:val="24"/>
              </w:rPr>
              <w:t xml:space="preserve"> los escenarios, </w:t>
            </w:r>
            <w:r w:rsidR="009064E7" w:rsidRPr="00F12CBF">
              <w:rPr>
                <w:rFonts w:ascii="Times New Roman" w:hAnsi="Times New Roman" w:cs="Times New Roman"/>
                <w:color w:val="31849B" w:themeColor="accent5" w:themeShade="BF"/>
                <w:sz w:val="24"/>
                <w:szCs w:val="24"/>
              </w:rPr>
              <w:t xml:space="preserve">protagonistas y </w:t>
            </w:r>
            <w:r w:rsidRPr="00F12CBF">
              <w:rPr>
                <w:rFonts w:ascii="Times New Roman" w:hAnsi="Times New Roman" w:cs="Times New Roman"/>
                <w:color w:val="31849B" w:themeColor="accent5" w:themeShade="BF"/>
                <w:sz w:val="24"/>
                <w:szCs w:val="24"/>
              </w:rPr>
              <w:t xml:space="preserve"> eventos </w:t>
            </w:r>
            <w:r w:rsidR="009064E7" w:rsidRPr="00F12CBF">
              <w:rPr>
                <w:rFonts w:ascii="Times New Roman" w:hAnsi="Times New Roman" w:cs="Times New Roman"/>
                <w:color w:val="31849B" w:themeColor="accent5" w:themeShade="BF"/>
                <w:sz w:val="24"/>
                <w:szCs w:val="24"/>
              </w:rPr>
              <w:t>relevantes</w:t>
            </w:r>
            <w:r w:rsidRPr="00F12CBF">
              <w:rPr>
                <w:rFonts w:ascii="Times New Roman" w:hAnsi="Times New Roman" w:cs="Times New Roman"/>
                <w:color w:val="31849B" w:themeColor="accent5" w:themeShade="BF"/>
                <w:sz w:val="24"/>
                <w:szCs w:val="24"/>
              </w:rPr>
              <w:t xml:space="preserve"> de las guerras má</w:t>
            </w:r>
            <w:r w:rsidR="009064E7" w:rsidRPr="00F12CBF">
              <w:rPr>
                <w:rFonts w:ascii="Times New Roman" w:hAnsi="Times New Roman" w:cs="Times New Roman"/>
                <w:color w:val="31849B" w:themeColor="accent5" w:themeShade="BF"/>
                <w:sz w:val="24"/>
                <w:szCs w:val="24"/>
              </w:rPr>
              <w:t>s significativas en el mundo de</w:t>
            </w:r>
            <w:r w:rsidRPr="00F12CBF">
              <w:rPr>
                <w:rFonts w:ascii="Times New Roman" w:hAnsi="Times New Roman" w:cs="Times New Roman"/>
                <w:color w:val="31849B" w:themeColor="accent5" w:themeShade="BF"/>
                <w:sz w:val="24"/>
                <w:szCs w:val="24"/>
              </w:rPr>
              <w:t xml:space="preserve"> final</w:t>
            </w:r>
            <w:r w:rsidR="009064E7" w:rsidRPr="00F12CBF">
              <w:rPr>
                <w:rFonts w:ascii="Times New Roman" w:hAnsi="Times New Roman" w:cs="Times New Roman"/>
                <w:color w:val="31849B" w:themeColor="accent5" w:themeShade="BF"/>
                <w:sz w:val="24"/>
                <w:szCs w:val="24"/>
              </w:rPr>
              <w:t xml:space="preserve">es </w:t>
            </w:r>
            <w:r w:rsidRPr="00F12CBF">
              <w:rPr>
                <w:rFonts w:ascii="Times New Roman" w:hAnsi="Times New Roman" w:cs="Times New Roman"/>
                <w:color w:val="31849B" w:themeColor="accent5" w:themeShade="BF"/>
                <w:sz w:val="24"/>
                <w:szCs w:val="24"/>
              </w:rPr>
              <w:t xml:space="preserve"> del siglo XX y comienzo</w:t>
            </w:r>
            <w:r w:rsidR="009064E7" w:rsidRPr="00F12CBF">
              <w:rPr>
                <w:rFonts w:ascii="Times New Roman" w:hAnsi="Times New Roman" w:cs="Times New Roman"/>
                <w:color w:val="31849B" w:themeColor="accent5" w:themeShade="BF"/>
                <w:sz w:val="24"/>
                <w:szCs w:val="24"/>
              </w:rPr>
              <w:t>s</w:t>
            </w:r>
            <w:r w:rsidRPr="00F12CBF">
              <w:rPr>
                <w:rFonts w:ascii="Times New Roman" w:hAnsi="Times New Roman" w:cs="Times New Roman"/>
                <w:color w:val="31849B" w:themeColor="accent5" w:themeShade="BF"/>
                <w:sz w:val="24"/>
                <w:szCs w:val="24"/>
              </w:rPr>
              <w:t xml:space="preserve"> del XXI.</w:t>
            </w:r>
          </w:p>
          <w:p w14:paraId="39363F3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7124BF34"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Durante la presentación:</w:t>
            </w:r>
          </w:p>
          <w:p w14:paraId="29C82900" w14:textId="7F7ECC54"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Se sugiere formular preguntas </w:t>
            </w:r>
            <w:r w:rsidR="009064E7" w:rsidRPr="00F12CBF">
              <w:rPr>
                <w:rFonts w:ascii="Times New Roman" w:hAnsi="Times New Roman" w:cs="Times New Roman"/>
                <w:color w:val="31849B" w:themeColor="accent5" w:themeShade="BF"/>
                <w:sz w:val="24"/>
                <w:szCs w:val="24"/>
              </w:rPr>
              <w:t xml:space="preserve">relacionadas con </w:t>
            </w:r>
            <w:r w:rsidRPr="00F12CBF">
              <w:rPr>
                <w:rFonts w:ascii="Times New Roman" w:hAnsi="Times New Roman" w:cs="Times New Roman"/>
                <w:color w:val="31849B" w:themeColor="accent5" w:themeShade="BF"/>
                <w:sz w:val="24"/>
                <w:szCs w:val="24"/>
              </w:rPr>
              <w:t>los conflictos</w:t>
            </w:r>
            <w:r w:rsidR="009064E7" w:rsidRPr="00F12CBF">
              <w:rPr>
                <w:rFonts w:ascii="Times New Roman" w:hAnsi="Times New Roman" w:cs="Times New Roman"/>
                <w:color w:val="31849B" w:themeColor="accent5" w:themeShade="BF"/>
                <w:sz w:val="24"/>
                <w:szCs w:val="24"/>
              </w:rPr>
              <w:t xml:space="preserve"> estudiados</w:t>
            </w:r>
            <w:r w:rsidRPr="00F12CBF">
              <w:rPr>
                <w:rFonts w:ascii="Times New Roman" w:hAnsi="Times New Roman" w:cs="Times New Roman"/>
                <w:color w:val="31849B" w:themeColor="accent5" w:themeShade="BF"/>
                <w:sz w:val="24"/>
                <w:szCs w:val="24"/>
              </w:rPr>
              <w:t xml:space="preserve">. Mediante las respuestas pueden identificarse cuáles son las explicaciones que los estudiantes dan a los conflictos y el conocimiento </w:t>
            </w:r>
            <w:r w:rsidR="009064E7" w:rsidRPr="00F12CBF">
              <w:rPr>
                <w:rFonts w:ascii="Times New Roman" w:hAnsi="Times New Roman" w:cs="Times New Roman"/>
                <w:color w:val="31849B" w:themeColor="accent5" w:themeShade="BF"/>
                <w:sz w:val="24"/>
                <w:szCs w:val="24"/>
              </w:rPr>
              <w:t xml:space="preserve">acerca </w:t>
            </w:r>
            <w:r w:rsidRPr="00F12CBF">
              <w:rPr>
                <w:rFonts w:ascii="Times New Roman" w:hAnsi="Times New Roman" w:cs="Times New Roman"/>
                <w:color w:val="31849B" w:themeColor="accent5" w:themeShade="BF"/>
                <w:sz w:val="24"/>
                <w:szCs w:val="24"/>
              </w:rPr>
              <w:t xml:space="preserve">de la situación actual en la que </w:t>
            </w:r>
            <w:r w:rsidR="009064E7" w:rsidRPr="00F12CBF">
              <w:rPr>
                <w:rFonts w:ascii="Times New Roman" w:hAnsi="Times New Roman" w:cs="Times New Roman"/>
                <w:color w:val="31849B" w:themeColor="accent5" w:themeShade="BF"/>
                <w:sz w:val="24"/>
                <w:szCs w:val="24"/>
              </w:rPr>
              <w:t xml:space="preserve">éstos </w:t>
            </w:r>
            <w:r w:rsidRPr="00F12CBF">
              <w:rPr>
                <w:rFonts w:ascii="Times New Roman" w:hAnsi="Times New Roman" w:cs="Times New Roman"/>
                <w:color w:val="31849B" w:themeColor="accent5" w:themeShade="BF"/>
                <w:sz w:val="24"/>
                <w:szCs w:val="24"/>
              </w:rPr>
              <w:t>se encuentran. Además, pueden referenciar otros conflictos más cercanos y recientes y establecer comparaciones.</w:t>
            </w:r>
          </w:p>
          <w:p w14:paraId="7ED9A94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7F3F3505" w14:textId="63038DAC"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Pídales que intenten situar </w:t>
            </w:r>
            <w:r w:rsidR="009064E7" w:rsidRPr="00F12CBF">
              <w:rPr>
                <w:rFonts w:ascii="Times New Roman" w:hAnsi="Times New Roman" w:cs="Times New Roman"/>
                <w:color w:val="31849B" w:themeColor="accent5" w:themeShade="BF"/>
                <w:sz w:val="24"/>
                <w:szCs w:val="24"/>
              </w:rPr>
              <w:t xml:space="preserve">en los planos </w:t>
            </w:r>
            <w:r w:rsidRPr="00F12CBF">
              <w:rPr>
                <w:rFonts w:ascii="Times New Roman" w:hAnsi="Times New Roman" w:cs="Times New Roman"/>
                <w:color w:val="31849B" w:themeColor="accent5" w:themeShade="BF"/>
                <w:sz w:val="24"/>
                <w:szCs w:val="24"/>
              </w:rPr>
              <w:t>geográfic</w:t>
            </w:r>
            <w:r w:rsidR="009064E7" w:rsidRPr="00F12CBF">
              <w:rPr>
                <w:rFonts w:ascii="Times New Roman" w:hAnsi="Times New Roman" w:cs="Times New Roman"/>
                <w:color w:val="31849B" w:themeColor="accent5" w:themeShade="BF"/>
                <w:sz w:val="24"/>
                <w:szCs w:val="24"/>
              </w:rPr>
              <w:t>o</w:t>
            </w:r>
            <w:r w:rsidRPr="00F12CBF">
              <w:rPr>
                <w:rFonts w:ascii="Times New Roman" w:hAnsi="Times New Roman" w:cs="Times New Roman"/>
                <w:color w:val="31849B" w:themeColor="accent5" w:themeShade="BF"/>
                <w:sz w:val="24"/>
                <w:szCs w:val="24"/>
              </w:rPr>
              <w:t xml:space="preserve"> y temporal</w:t>
            </w:r>
            <w:r w:rsidR="009064E7" w:rsidRPr="00F12CBF">
              <w:rPr>
                <w:rFonts w:ascii="Times New Roman" w:hAnsi="Times New Roman" w:cs="Times New Roman"/>
                <w:color w:val="31849B" w:themeColor="accent5" w:themeShade="BF"/>
                <w:sz w:val="24"/>
                <w:szCs w:val="24"/>
              </w:rPr>
              <w:t xml:space="preserve">  cada uno de los conflictos;</w:t>
            </w:r>
            <w:r w:rsidRPr="00F12CBF">
              <w:rPr>
                <w:rFonts w:ascii="Times New Roman" w:hAnsi="Times New Roman" w:cs="Times New Roman"/>
                <w:color w:val="31849B" w:themeColor="accent5" w:themeShade="BF"/>
                <w:sz w:val="24"/>
                <w:szCs w:val="24"/>
              </w:rPr>
              <w:t xml:space="preserve"> motívelos a reflexionar sobre las relaciones entre cada uno de </w:t>
            </w:r>
            <w:r w:rsidR="009064E7" w:rsidRPr="00F12CBF">
              <w:rPr>
                <w:rFonts w:ascii="Times New Roman" w:hAnsi="Times New Roman" w:cs="Times New Roman"/>
                <w:color w:val="31849B" w:themeColor="accent5" w:themeShade="BF"/>
                <w:sz w:val="24"/>
                <w:szCs w:val="24"/>
              </w:rPr>
              <w:t>ellos</w:t>
            </w:r>
            <w:r w:rsidRPr="00F12CBF">
              <w:rPr>
                <w:rFonts w:ascii="Times New Roman" w:hAnsi="Times New Roman" w:cs="Times New Roman"/>
                <w:color w:val="31849B" w:themeColor="accent5" w:themeShade="BF"/>
                <w:sz w:val="24"/>
                <w:szCs w:val="24"/>
              </w:rPr>
              <w:t>, sus principales actores y</w:t>
            </w:r>
            <w:r w:rsidR="009064E7" w:rsidRPr="00F12CBF">
              <w:rPr>
                <w:rFonts w:ascii="Times New Roman" w:hAnsi="Times New Roman" w:cs="Times New Roman"/>
                <w:color w:val="31849B" w:themeColor="accent5" w:themeShade="BF"/>
                <w:sz w:val="24"/>
                <w:szCs w:val="24"/>
              </w:rPr>
              <w:t xml:space="preserve"> sus </w:t>
            </w:r>
            <w:r w:rsidRPr="00F12CBF">
              <w:rPr>
                <w:rFonts w:ascii="Times New Roman" w:hAnsi="Times New Roman" w:cs="Times New Roman"/>
                <w:color w:val="31849B" w:themeColor="accent5" w:themeShade="BF"/>
                <w:sz w:val="24"/>
                <w:szCs w:val="24"/>
              </w:rPr>
              <w:t xml:space="preserve"> consecuencias. </w:t>
            </w:r>
          </w:p>
          <w:p w14:paraId="36E1FE5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6E67339"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Después de la presentación:</w:t>
            </w:r>
          </w:p>
          <w:p w14:paraId="21DF069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40D4B4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Para ampliar los conocimientos de los estudiantes sobre alguno de los conflictos recientes, se sugiere trabajar con los materiales que ofrece el </w:t>
            </w:r>
            <w:r w:rsidRPr="00F12CBF">
              <w:rPr>
                <w:rFonts w:ascii="Times New Roman" w:hAnsi="Times New Roman" w:cs="Times New Roman"/>
                <w:i/>
                <w:color w:val="31849B" w:themeColor="accent5" w:themeShade="BF"/>
                <w:sz w:val="24"/>
                <w:szCs w:val="24"/>
              </w:rPr>
              <w:t>Genocide Studies Program</w:t>
            </w:r>
            <w:r w:rsidRPr="00F12CBF">
              <w:rPr>
                <w:rFonts w:ascii="Times New Roman" w:hAnsi="Times New Roman" w:cs="Times New Roman"/>
                <w:color w:val="31849B" w:themeColor="accent5" w:themeShade="BF"/>
                <w:sz w:val="24"/>
                <w:szCs w:val="24"/>
              </w:rPr>
              <w:t xml:space="preserve"> del Centro MacMillan para el Área de Estudios Internacionales de la Universidad de Yale. </w:t>
            </w:r>
          </w:p>
          <w:p w14:paraId="0D0E2DB4" w14:textId="46A6A3C6"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su página, en inglés, encontrarán investigaciones y mapas sobre algunos de los conflictos de los últimos sesenta años. Entre ellos, se sugiere trabajar sobre</w:t>
            </w:r>
            <w:r w:rsidR="00472B0B" w:rsidRPr="00F12CBF">
              <w:rPr>
                <w:rFonts w:ascii="Times New Roman" w:hAnsi="Times New Roman" w:cs="Times New Roman"/>
                <w:color w:val="31849B" w:themeColor="accent5" w:themeShade="BF"/>
                <w:sz w:val="24"/>
                <w:szCs w:val="24"/>
              </w:rPr>
              <w:t xml:space="preserve"> los siguientes</w:t>
            </w:r>
            <w:r w:rsidRPr="00F12CBF">
              <w:rPr>
                <w:rFonts w:ascii="Times New Roman" w:hAnsi="Times New Roman" w:cs="Times New Roman"/>
                <w:color w:val="31849B" w:themeColor="accent5" w:themeShade="BF"/>
                <w:sz w:val="24"/>
                <w:szCs w:val="24"/>
              </w:rPr>
              <w:t>:</w:t>
            </w:r>
          </w:p>
          <w:p w14:paraId="73FC015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5CD6F15" w14:textId="78BDE734" w:rsidR="00EC1ACD" w:rsidRPr="00F12CBF" w:rsidRDefault="00472B0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g</w:t>
            </w:r>
            <w:r w:rsidR="00EC1ACD" w:rsidRPr="00F12CBF">
              <w:rPr>
                <w:rFonts w:ascii="Times New Roman" w:hAnsi="Times New Roman" w:cs="Times New Roman"/>
                <w:color w:val="31849B" w:themeColor="accent5" w:themeShade="BF"/>
                <w:sz w:val="24"/>
                <w:szCs w:val="24"/>
              </w:rPr>
              <w:t xml:space="preserve">uerra de Yugoslavia </w:t>
            </w:r>
            <w:hyperlink r:id="rId24" w:history="1">
              <w:r w:rsidR="00EC1ACD" w:rsidRPr="00F12CBF">
                <w:rPr>
                  <w:rStyle w:val="Hipervnculo"/>
                  <w:rFonts w:ascii="Times New Roman" w:hAnsi="Times New Roman" w:cs="Times New Roman"/>
                  <w:color w:val="31849B" w:themeColor="accent5" w:themeShade="BF"/>
                  <w:sz w:val="24"/>
                  <w:szCs w:val="24"/>
                </w:rPr>
                <w:t>[</w:t>
              </w:r>
              <w:r w:rsidRPr="00F12CBF">
                <w:rPr>
                  <w:rStyle w:val="Hipervnculo"/>
                  <w:rFonts w:ascii="Times New Roman" w:hAnsi="Times New Roman" w:cs="Times New Roman"/>
                  <w:color w:val="31849B" w:themeColor="accent5" w:themeShade="BF"/>
                  <w:sz w:val="24"/>
                  <w:szCs w:val="24"/>
                </w:rPr>
                <w:t>VER</w:t>
              </w:r>
              <w:r w:rsidR="00EC1ACD" w:rsidRPr="00F12CBF">
                <w:rPr>
                  <w:rStyle w:val="Hipervnculo"/>
                  <w:rFonts w:ascii="Times New Roman" w:hAnsi="Times New Roman" w:cs="Times New Roman"/>
                  <w:color w:val="31849B" w:themeColor="accent5" w:themeShade="BF"/>
                  <w:sz w:val="24"/>
                  <w:szCs w:val="24"/>
                </w:rPr>
                <w:t>]</w:t>
              </w:r>
            </w:hyperlink>
            <w:r w:rsidR="00EC1ACD" w:rsidRPr="00F12CBF">
              <w:rPr>
                <w:rFonts w:ascii="Times New Roman" w:hAnsi="Times New Roman" w:cs="Times New Roman"/>
                <w:color w:val="31849B" w:themeColor="accent5" w:themeShade="BF"/>
                <w:sz w:val="24"/>
                <w:szCs w:val="24"/>
              </w:rPr>
              <w:t>.</w:t>
            </w:r>
          </w:p>
          <w:p w14:paraId="552B3CE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76CBBC82" w14:textId="15976A24" w:rsidR="00EC1ACD" w:rsidRPr="00F12CBF" w:rsidRDefault="00472B0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g</w:t>
            </w:r>
            <w:r w:rsidR="00EC1ACD" w:rsidRPr="00F12CBF">
              <w:rPr>
                <w:rFonts w:ascii="Times New Roman" w:hAnsi="Times New Roman" w:cs="Times New Roman"/>
                <w:color w:val="31849B" w:themeColor="accent5" w:themeShade="BF"/>
                <w:sz w:val="24"/>
                <w:szCs w:val="24"/>
              </w:rPr>
              <w:t xml:space="preserve">uerra en Sudán </w:t>
            </w:r>
            <w:hyperlink r:id="rId25" w:history="1">
              <w:r w:rsidR="00EC1ACD" w:rsidRPr="00F12CBF">
                <w:rPr>
                  <w:rStyle w:val="Hipervnculo"/>
                  <w:rFonts w:ascii="Times New Roman" w:hAnsi="Times New Roman" w:cs="Times New Roman"/>
                  <w:color w:val="31849B" w:themeColor="accent5" w:themeShade="BF"/>
                  <w:sz w:val="24"/>
                  <w:szCs w:val="24"/>
                </w:rPr>
                <w:t>[</w:t>
              </w:r>
              <w:r w:rsidRPr="00F12CBF">
                <w:rPr>
                  <w:rStyle w:val="Hipervnculo"/>
                  <w:rFonts w:ascii="Times New Roman" w:hAnsi="Times New Roman" w:cs="Times New Roman"/>
                  <w:color w:val="31849B" w:themeColor="accent5" w:themeShade="BF"/>
                  <w:sz w:val="24"/>
                  <w:szCs w:val="24"/>
                </w:rPr>
                <w:t>VER</w:t>
              </w:r>
              <w:r w:rsidR="00EC1ACD" w:rsidRPr="00F12CBF">
                <w:rPr>
                  <w:rStyle w:val="Hipervnculo"/>
                  <w:rFonts w:ascii="Times New Roman" w:hAnsi="Times New Roman" w:cs="Times New Roman"/>
                  <w:color w:val="31849B" w:themeColor="accent5" w:themeShade="BF"/>
                  <w:sz w:val="24"/>
                  <w:szCs w:val="24"/>
                </w:rPr>
                <w:t>]</w:t>
              </w:r>
            </w:hyperlink>
            <w:r w:rsidR="00EC1ACD" w:rsidRPr="00F12CBF">
              <w:rPr>
                <w:rFonts w:ascii="Times New Roman" w:hAnsi="Times New Roman" w:cs="Times New Roman"/>
                <w:color w:val="31849B" w:themeColor="accent5" w:themeShade="BF"/>
                <w:sz w:val="24"/>
                <w:szCs w:val="24"/>
              </w:rPr>
              <w:t>.</w:t>
            </w:r>
          </w:p>
          <w:p w14:paraId="010BC49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B815D9F" w14:textId="771500F7" w:rsidR="00EC1ACD" w:rsidRPr="00F12CBF" w:rsidRDefault="00472B0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g</w:t>
            </w:r>
            <w:r w:rsidR="00EC1ACD" w:rsidRPr="00F12CBF">
              <w:rPr>
                <w:rFonts w:ascii="Times New Roman" w:hAnsi="Times New Roman" w:cs="Times New Roman"/>
                <w:color w:val="31849B" w:themeColor="accent5" w:themeShade="BF"/>
                <w:sz w:val="24"/>
                <w:szCs w:val="24"/>
              </w:rPr>
              <w:t xml:space="preserve">uerra de Ruanda </w:t>
            </w:r>
            <w:hyperlink r:id="rId26" w:history="1">
              <w:r w:rsidRPr="00F12CBF">
                <w:rPr>
                  <w:rStyle w:val="Hipervnculo"/>
                  <w:rFonts w:ascii="Times New Roman" w:hAnsi="Times New Roman" w:cs="Times New Roman"/>
                  <w:color w:val="31849B" w:themeColor="accent5" w:themeShade="BF"/>
                  <w:sz w:val="24"/>
                  <w:szCs w:val="24"/>
                </w:rPr>
                <w:t>[VER]</w:t>
              </w:r>
            </w:hyperlink>
            <w:r w:rsidR="00EC1ACD" w:rsidRPr="00F12CBF">
              <w:rPr>
                <w:rFonts w:ascii="Times New Roman" w:hAnsi="Times New Roman" w:cs="Times New Roman"/>
                <w:color w:val="31849B" w:themeColor="accent5" w:themeShade="BF"/>
                <w:sz w:val="24"/>
                <w:szCs w:val="24"/>
              </w:rPr>
              <w:t>.</w:t>
            </w:r>
          </w:p>
          <w:p w14:paraId="6CF18044"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7D29E67" w14:textId="1D278416"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Por otra parte, también puede trabajar el video titulado </w:t>
            </w:r>
            <w:r w:rsidRPr="00F12CBF">
              <w:rPr>
                <w:rFonts w:ascii="Times New Roman" w:hAnsi="Times New Roman" w:cs="Times New Roman"/>
                <w:i/>
                <w:color w:val="31849B" w:themeColor="accent5" w:themeShade="BF"/>
                <w:sz w:val="24"/>
                <w:szCs w:val="24"/>
              </w:rPr>
              <w:t>La guerra sin fin (Irak)</w:t>
            </w:r>
            <w:r w:rsidRPr="00F12CBF">
              <w:rPr>
                <w:rFonts w:ascii="Times New Roman" w:hAnsi="Times New Roman" w:cs="Times New Roman"/>
                <w:color w:val="31849B" w:themeColor="accent5" w:themeShade="BF"/>
                <w:sz w:val="24"/>
                <w:szCs w:val="24"/>
              </w:rPr>
              <w:t xml:space="preserve"> </w:t>
            </w:r>
            <w:hyperlink r:id="rId27" w:history="1">
              <w:r w:rsidRPr="00F12CBF">
                <w:rPr>
                  <w:rStyle w:val="Hipervnculo"/>
                  <w:rFonts w:ascii="Times New Roman" w:hAnsi="Times New Roman" w:cs="Times New Roman"/>
                  <w:color w:val="31849B" w:themeColor="accent5" w:themeShade="BF"/>
                  <w:sz w:val="24"/>
                  <w:szCs w:val="24"/>
                </w:rPr>
                <w:t>[</w:t>
              </w:r>
              <w:r w:rsidR="00472B0B" w:rsidRPr="00F12CBF">
                <w:rPr>
                  <w:rStyle w:val="Hipervnculo"/>
                  <w:rFonts w:ascii="Times New Roman" w:hAnsi="Times New Roman" w:cs="Times New Roman"/>
                  <w:color w:val="31849B" w:themeColor="accent5" w:themeShade="BF"/>
                  <w:szCs w:val="24"/>
                </w:rPr>
                <w:t>VER</w:t>
              </w:r>
              <w:r w:rsidRPr="00F12CBF">
                <w:rPr>
                  <w:rStyle w:val="Hipervnculo"/>
                  <w:rFonts w:ascii="Times New Roman" w:hAnsi="Times New Roman" w:cs="Times New Roman"/>
                  <w:color w:val="31849B" w:themeColor="accent5" w:themeShade="BF"/>
                  <w:sz w:val="24"/>
                  <w:szCs w:val="24"/>
                </w:rPr>
                <w:t>]</w:t>
              </w:r>
            </w:hyperlink>
            <w:r w:rsidRPr="00F12CBF">
              <w:rPr>
                <w:rFonts w:ascii="Times New Roman" w:hAnsi="Times New Roman" w:cs="Times New Roman"/>
                <w:color w:val="31849B" w:themeColor="accent5" w:themeShade="BF"/>
                <w:sz w:val="24"/>
                <w:szCs w:val="24"/>
              </w:rPr>
              <w:t xml:space="preserve">, en el que </w:t>
            </w:r>
            <w:r w:rsidR="00472B0B" w:rsidRPr="00F12CBF">
              <w:rPr>
                <w:rFonts w:ascii="Times New Roman" w:hAnsi="Times New Roman" w:cs="Times New Roman"/>
                <w:color w:val="31849B" w:themeColor="accent5" w:themeShade="BF"/>
                <w:sz w:val="24"/>
                <w:szCs w:val="24"/>
              </w:rPr>
              <w:t>aparece</w:t>
            </w:r>
            <w:r w:rsidRPr="00F12CBF">
              <w:rPr>
                <w:rFonts w:ascii="Times New Roman" w:hAnsi="Times New Roman" w:cs="Times New Roman"/>
                <w:color w:val="31849B" w:themeColor="accent5" w:themeShade="BF"/>
                <w:sz w:val="24"/>
                <w:szCs w:val="24"/>
              </w:rPr>
              <w:t xml:space="preserve"> una </w:t>
            </w:r>
            <w:r w:rsidR="00472B0B" w:rsidRPr="00F12CBF">
              <w:rPr>
                <w:rFonts w:ascii="Times New Roman" w:hAnsi="Times New Roman" w:cs="Times New Roman"/>
                <w:color w:val="31849B" w:themeColor="accent5" w:themeShade="BF"/>
                <w:sz w:val="24"/>
                <w:szCs w:val="24"/>
              </w:rPr>
              <w:t>descripción de la guerra en el territorio iraquí</w:t>
            </w:r>
            <w:r w:rsidRPr="00F12CBF">
              <w:rPr>
                <w:rFonts w:ascii="Times New Roman" w:hAnsi="Times New Roman" w:cs="Times New Roman"/>
                <w:color w:val="31849B" w:themeColor="accent5" w:themeShade="BF"/>
                <w:sz w:val="24"/>
                <w:szCs w:val="24"/>
              </w:rPr>
              <w:t xml:space="preserve">. </w:t>
            </w:r>
          </w:p>
          <w:p w14:paraId="361385E6" w14:textId="3AAD9B2B"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Con el fin de profundizar en el conflicto árabe-israelí, se pueden consultar los mapas (en inglés) que ofrece la </w:t>
            </w:r>
            <w:r w:rsidRPr="00F12CBF">
              <w:rPr>
                <w:rFonts w:ascii="Times New Roman" w:hAnsi="Times New Roman" w:cs="Times New Roman"/>
                <w:i/>
                <w:color w:val="31849B" w:themeColor="accent5" w:themeShade="BF"/>
                <w:sz w:val="24"/>
                <w:szCs w:val="24"/>
              </w:rPr>
              <w:t>Palestinian Academic Society for the Study of International Affairs</w:t>
            </w:r>
            <w:r w:rsidRPr="00F12CBF">
              <w:rPr>
                <w:rFonts w:ascii="Times New Roman" w:hAnsi="Times New Roman" w:cs="Times New Roman"/>
                <w:color w:val="31849B" w:themeColor="accent5" w:themeShade="BF"/>
                <w:sz w:val="24"/>
                <w:szCs w:val="24"/>
              </w:rPr>
              <w:t xml:space="preserve"> </w:t>
            </w:r>
            <w:hyperlink r:id="rId28" w:history="1">
              <w:r w:rsidRPr="00F12CBF">
                <w:rPr>
                  <w:rStyle w:val="Hipervnculo"/>
                  <w:rFonts w:ascii="Times New Roman" w:hAnsi="Times New Roman" w:cs="Times New Roman"/>
                  <w:color w:val="31849B" w:themeColor="accent5" w:themeShade="BF"/>
                  <w:sz w:val="24"/>
                  <w:szCs w:val="24"/>
                </w:rPr>
                <w:t>[</w:t>
              </w:r>
              <w:r w:rsidR="00472B0B" w:rsidRPr="00F12CBF">
                <w:rPr>
                  <w:rStyle w:val="Hipervnculo"/>
                  <w:rFonts w:ascii="Times New Roman" w:hAnsi="Times New Roman" w:cs="Times New Roman"/>
                  <w:color w:val="31849B" w:themeColor="accent5" w:themeShade="BF"/>
                  <w:sz w:val="24"/>
                  <w:szCs w:val="24"/>
                </w:rPr>
                <w:t>VER</w:t>
              </w:r>
              <w:r w:rsidRPr="00F12CBF">
                <w:rPr>
                  <w:rStyle w:val="Hipervnculo"/>
                  <w:rFonts w:ascii="Times New Roman" w:hAnsi="Times New Roman" w:cs="Times New Roman"/>
                  <w:color w:val="31849B" w:themeColor="accent5" w:themeShade="BF"/>
                  <w:sz w:val="24"/>
                  <w:szCs w:val="24"/>
                </w:rPr>
                <w:t>]</w:t>
              </w:r>
            </w:hyperlink>
            <w:r w:rsidRPr="00F12CBF">
              <w:rPr>
                <w:rFonts w:ascii="Times New Roman" w:hAnsi="Times New Roman" w:cs="Times New Roman"/>
                <w:color w:val="31849B" w:themeColor="accent5" w:themeShade="BF"/>
                <w:sz w:val="24"/>
                <w:szCs w:val="24"/>
              </w:rPr>
              <w:t xml:space="preserve">. Proponga a los estudiantes que los analicen para </w:t>
            </w:r>
            <w:r w:rsidR="00472B0B" w:rsidRPr="00F12CBF">
              <w:rPr>
                <w:rFonts w:ascii="Times New Roman" w:hAnsi="Times New Roman" w:cs="Times New Roman"/>
                <w:color w:val="31849B" w:themeColor="accent5" w:themeShade="BF"/>
                <w:sz w:val="24"/>
                <w:szCs w:val="24"/>
              </w:rPr>
              <w:t xml:space="preserve">que adquieran una visión de </w:t>
            </w:r>
            <w:r w:rsidRPr="00F12CBF">
              <w:rPr>
                <w:rFonts w:ascii="Times New Roman" w:hAnsi="Times New Roman" w:cs="Times New Roman"/>
                <w:color w:val="31849B" w:themeColor="accent5" w:themeShade="BF"/>
                <w:sz w:val="24"/>
                <w:szCs w:val="24"/>
              </w:rPr>
              <w:t xml:space="preserve">la evolución </w:t>
            </w:r>
            <w:r w:rsidR="00472B0B" w:rsidRPr="00F12CBF">
              <w:rPr>
                <w:rFonts w:ascii="Times New Roman" w:hAnsi="Times New Roman" w:cs="Times New Roman"/>
                <w:color w:val="31849B" w:themeColor="accent5" w:themeShade="BF"/>
                <w:sz w:val="24"/>
                <w:szCs w:val="24"/>
              </w:rPr>
              <w:t xml:space="preserve">espacial </w:t>
            </w:r>
            <w:r w:rsidRPr="00F12CBF">
              <w:rPr>
                <w:rFonts w:ascii="Times New Roman" w:hAnsi="Times New Roman" w:cs="Times New Roman"/>
                <w:color w:val="31849B" w:themeColor="accent5" w:themeShade="BF"/>
                <w:sz w:val="24"/>
                <w:szCs w:val="24"/>
              </w:rPr>
              <w:t>del conflicto.</w:t>
            </w:r>
          </w:p>
          <w:p w14:paraId="2604900A"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8168E0D" w14:textId="77777777" w:rsidR="00EC1ACD" w:rsidRPr="00F12CBF" w:rsidRDefault="00EC1A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estudiante</w:t>
            </w:r>
          </w:p>
          <w:p w14:paraId="345447F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Título: Los conflictos recientes</w:t>
            </w:r>
          </w:p>
          <w:p w14:paraId="20598DE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6A568C1"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5D60E45"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Contextualización</w:t>
            </w:r>
          </w:p>
          <w:p w14:paraId="6FEE2C8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F2F317A"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 historia actual abarca el período comprendido entre la caída del muro de Berlín y el final de la Guerra Fría, hasta la actualidad. </w:t>
            </w:r>
          </w:p>
          <w:p w14:paraId="7089E7AA"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7589567F" w14:textId="7DFE72EB" w:rsidR="00EC1ACD" w:rsidRPr="00F12CBF" w:rsidRDefault="00472B0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Durante</w:t>
            </w:r>
            <w:r w:rsidR="00EC1ACD" w:rsidRPr="00F12CBF">
              <w:rPr>
                <w:rFonts w:ascii="Times New Roman" w:hAnsi="Times New Roman" w:cs="Times New Roman"/>
                <w:color w:val="31849B" w:themeColor="accent5" w:themeShade="BF"/>
                <w:sz w:val="24"/>
                <w:szCs w:val="24"/>
              </w:rPr>
              <w:t xml:space="preserve"> las dos últimas décadas, </w:t>
            </w:r>
            <w:r w:rsidRPr="00F12CBF">
              <w:rPr>
                <w:rFonts w:ascii="Times New Roman" w:hAnsi="Times New Roman" w:cs="Times New Roman"/>
                <w:color w:val="31849B" w:themeColor="accent5" w:themeShade="BF"/>
                <w:sz w:val="24"/>
                <w:szCs w:val="24"/>
              </w:rPr>
              <w:t>han estallado</w:t>
            </w:r>
            <w:r w:rsidR="00EC1ACD"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varios conflictos globales</w:t>
            </w:r>
            <w:r w:rsidR="00EC1ACD" w:rsidRPr="00F12CBF">
              <w:rPr>
                <w:rFonts w:ascii="Times New Roman" w:hAnsi="Times New Roman" w:cs="Times New Roman"/>
                <w:color w:val="31849B" w:themeColor="accent5" w:themeShade="BF"/>
                <w:sz w:val="24"/>
                <w:szCs w:val="24"/>
              </w:rPr>
              <w:t xml:space="preserve"> caracterizados por la</w:t>
            </w:r>
            <w:r w:rsidRPr="00F12CBF">
              <w:rPr>
                <w:rFonts w:ascii="Times New Roman" w:hAnsi="Times New Roman" w:cs="Times New Roman"/>
                <w:color w:val="31849B" w:themeColor="accent5" w:themeShade="BF"/>
                <w:sz w:val="24"/>
                <w:szCs w:val="24"/>
              </w:rPr>
              <w:t xml:space="preserve"> pugna</w:t>
            </w:r>
            <w:r w:rsidR="00EC1ACD" w:rsidRPr="00F12CBF">
              <w:rPr>
                <w:rFonts w:ascii="Times New Roman" w:hAnsi="Times New Roman" w:cs="Times New Roman"/>
                <w:color w:val="31849B" w:themeColor="accent5" w:themeShade="BF"/>
                <w:sz w:val="24"/>
                <w:szCs w:val="24"/>
              </w:rPr>
              <w:t xml:space="preserve"> por el control de los recursos estratégicos (gas, petróleo, metales estratégicos), junto a las luchas nacionalistas, étnicas o religiosas y políticas.</w:t>
            </w:r>
          </w:p>
          <w:p w14:paraId="30C83C2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CB85AF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guerra de Yugoslavia</w:t>
            </w:r>
          </w:p>
          <w:p w14:paraId="1785A0ED" w14:textId="2AAA4D6D"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primer gran conflicto que estalló tras la caída del muro fue la guerra de Yugoslavia. Justo cuando Europa celebraba el fin las consecuencias de la Segunda Guerra Mundial, el enfrentamiento civil </w:t>
            </w:r>
            <w:r w:rsidR="00FE68A9" w:rsidRPr="00F12CBF">
              <w:rPr>
                <w:rFonts w:ascii="Times New Roman" w:hAnsi="Times New Roman" w:cs="Times New Roman"/>
                <w:color w:val="31849B" w:themeColor="accent5" w:themeShade="BF"/>
                <w:sz w:val="24"/>
                <w:szCs w:val="24"/>
              </w:rPr>
              <w:t>detonó</w:t>
            </w:r>
            <w:r w:rsidRPr="00F12CBF">
              <w:rPr>
                <w:rFonts w:ascii="Times New Roman" w:hAnsi="Times New Roman" w:cs="Times New Roman"/>
                <w:color w:val="31849B" w:themeColor="accent5" w:themeShade="BF"/>
                <w:sz w:val="24"/>
                <w:szCs w:val="24"/>
              </w:rPr>
              <w:t xml:space="preserve"> en los Balcanes.</w:t>
            </w:r>
          </w:p>
          <w:p w14:paraId="7C7B619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45CA2B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6D1BC4A4" w14:textId="334411CB"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secesión de aqu</w:t>
            </w:r>
            <w:r w:rsidR="00FE68A9" w:rsidRPr="00F12CBF">
              <w:rPr>
                <w:rFonts w:ascii="Times New Roman" w:hAnsi="Times New Roman" w:cs="Times New Roman"/>
                <w:color w:val="31849B" w:themeColor="accent5" w:themeShade="BF"/>
                <w:sz w:val="24"/>
                <w:szCs w:val="24"/>
              </w:rPr>
              <w:t>ellos territorios fue respondida</w:t>
            </w:r>
            <w:r w:rsidRPr="00F12CBF">
              <w:rPr>
                <w:rFonts w:ascii="Times New Roman" w:hAnsi="Times New Roman" w:cs="Times New Roman"/>
                <w:color w:val="31849B" w:themeColor="accent5" w:themeShade="BF"/>
                <w:sz w:val="24"/>
                <w:szCs w:val="24"/>
              </w:rPr>
              <w:t xml:space="preserve"> por el gobierno federal, controlado por Serbia, con el despliegue de tropas. Comenzaba así </w:t>
            </w:r>
            <w:r w:rsidR="00FE68A9" w:rsidRPr="00F12CBF">
              <w:rPr>
                <w:rFonts w:ascii="Times New Roman" w:hAnsi="Times New Roman" w:cs="Times New Roman"/>
                <w:color w:val="31849B" w:themeColor="accent5" w:themeShade="BF"/>
                <w:sz w:val="24"/>
                <w:szCs w:val="24"/>
              </w:rPr>
              <w:t>el conflicto de los Balcanes</w:t>
            </w:r>
            <w:r w:rsidRPr="00F12CBF">
              <w:rPr>
                <w:rFonts w:ascii="Times New Roman" w:hAnsi="Times New Roman" w:cs="Times New Roman"/>
                <w:color w:val="31849B" w:themeColor="accent5" w:themeShade="BF"/>
                <w:sz w:val="24"/>
                <w:szCs w:val="24"/>
              </w:rPr>
              <w:t>.</w:t>
            </w:r>
          </w:p>
          <w:p w14:paraId="5D53AE2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6E4D01A1" w14:textId="29F42C73"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Tras el reconocimiento internacional de la independencia de Eslovenia y Croacia (1992), Bosnia-Herzegovina </w:t>
            </w:r>
            <w:r w:rsidR="00FE68A9" w:rsidRPr="00F12CBF">
              <w:rPr>
                <w:rFonts w:ascii="Times New Roman" w:hAnsi="Times New Roman" w:cs="Times New Roman"/>
                <w:color w:val="31849B" w:themeColor="accent5" w:themeShade="BF"/>
                <w:sz w:val="24"/>
                <w:szCs w:val="24"/>
              </w:rPr>
              <w:t xml:space="preserve">padeció un duro conflicto </w:t>
            </w:r>
            <w:r w:rsidRPr="00F12CBF">
              <w:rPr>
                <w:rFonts w:ascii="Times New Roman" w:hAnsi="Times New Roman" w:cs="Times New Roman"/>
                <w:color w:val="31849B" w:themeColor="accent5" w:themeShade="BF"/>
                <w:sz w:val="24"/>
                <w:szCs w:val="24"/>
              </w:rPr>
              <w:t>que enfrentó a bosnios y serbobosnios (apoyados por el ejército federal) en una guerra civil marcada por la</w:t>
            </w:r>
            <w:r w:rsidR="00FE68A9" w:rsidRPr="00F12CBF">
              <w:rPr>
                <w:rFonts w:ascii="Times New Roman" w:hAnsi="Times New Roman" w:cs="Times New Roman"/>
                <w:color w:val="31849B" w:themeColor="accent5" w:themeShade="BF"/>
                <w:sz w:val="24"/>
                <w:szCs w:val="24"/>
              </w:rPr>
              <w:t xml:space="preserve"> mal llamada</w:t>
            </w:r>
            <w:r w:rsidRPr="00F12CBF">
              <w:rPr>
                <w:rFonts w:ascii="Times New Roman" w:hAnsi="Times New Roman" w:cs="Times New Roman"/>
                <w:color w:val="31849B" w:themeColor="accent5" w:themeShade="BF"/>
                <w:sz w:val="24"/>
                <w:szCs w:val="24"/>
              </w:rPr>
              <w:t xml:space="preserve"> </w:t>
            </w:r>
            <w:r w:rsidR="00FE68A9"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limpieza</w:t>
            </w:r>
            <w:r w:rsidR="00FE68A9"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étnica practicada por los serbios.</w:t>
            </w:r>
          </w:p>
          <w:p w14:paraId="1B447A2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D0FA70D" w14:textId="75C467AC"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conflicto llegó </w:t>
            </w:r>
            <w:r w:rsidR="00FE68A9" w:rsidRPr="00F12CBF">
              <w:rPr>
                <w:rFonts w:ascii="Times New Roman" w:hAnsi="Times New Roman" w:cs="Times New Roman"/>
                <w:color w:val="31849B" w:themeColor="accent5" w:themeShade="BF"/>
                <w:sz w:val="24"/>
                <w:szCs w:val="24"/>
              </w:rPr>
              <w:t xml:space="preserve">a su final </w:t>
            </w:r>
            <w:r w:rsidRPr="00F12CBF">
              <w:rPr>
                <w:rFonts w:ascii="Times New Roman" w:hAnsi="Times New Roman" w:cs="Times New Roman"/>
                <w:color w:val="31849B" w:themeColor="accent5" w:themeShade="BF"/>
                <w:sz w:val="24"/>
                <w:szCs w:val="24"/>
              </w:rPr>
              <w:t>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A963E8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conflicto árabe-israelí</w:t>
            </w:r>
          </w:p>
          <w:p w14:paraId="60E998D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diciembre de 1987 estalló la primera intifada. Los palestinos de Cisjordania y la Franja de Gaza se alzaron, armados con palos y piedras, contra la ocupación israelí.</w:t>
            </w:r>
          </w:p>
          <w:p w14:paraId="7C9A054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BC8D746" w14:textId="0F5A6BC6"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Con el </w:t>
            </w:r>
            <w:r w:rsidR="00FE68A9" w:rsidRPr="00F12CBF">
              <w:rPr>
                <w:rFonts w:ascii="Times New Roman" w:hAnsi="Times New Roman" w:cs="Times New Roman"/>
                <w:color w:val="31849B" w:themeColor="accent5" w:themeShade="BF"/>
                <w:sz w:val="24"/>
                <w:szCs w:val="24"/>
              </w:rPr>
              <w:t>propósito</w:t>
            </w:r>
            <w:r w:rsidRPr="00F12CBF">
              <w:rPr>
                <w:rFonts w:ascii="Times New Roman" w:hAnsi="Times New Roman" w:cs="Times New Roman"/>
                <w:color w:val="31849B" w:themeColor="accent5" w:themeShade="BF"/>
                <w:sz w:val="24"/>
                <w:szCs w:val="24"/>
              </w:rPr>
              <w:t xml:space="preserve"> de dar solución al conflicto se firmaron los acuerdos de Oslo (1993), </w:t>
            </w:r>
            <w:r w:rsidR="00FE68A9" w:rsidRPr="00F12CBF">
              <w:rPr>
                <w:rFonts w:ascii="Times New Roman" w:hAnsi="Times New Roman" w:cs="Times New Roman"/>
                <w:color w:val="31849B" w:themeColor="accent5" w:themeShade="BF"/>
                <w:sz w:val="24"/>
                <w:szCs w:val="24"/>
              </w:rPr>
              <w:t>mediante los cuales</w:t>
            </w:r>
            <w:r w:rsidRPr="00F12CBF">
              <w:rPr>
                <w:rFonts w:ascii="Times New Roman" w:hAnsi="Times New Roman" w:cs="Times New Roman"/>
                <w:color w:val="31849B" w:themeColor="accent5" w:themeShade="BF"/>
                <w:sz w:val="24"/>
                <w:szCs w:val="24"/>
              </w:rPr>
              <w:t xml:space="preserve"> el primer ministro israelí Itzhak </w:t>
            </w:r>
            <w:r w:rsidR="00FE68A9" w:rsidRPr="00F12CBF">
              <w:rPr>
                <w:rFonts w:ascii="Times New Roman" w:hAnsi="Times New Roman" w:cs="Times New Roman"/>
                <w:color w:val="31849B" w:themeColor="accent5" w:themeShade="BF"/>
                <w:sz w:val="24"/>
                <w:szCs w:val="24"/>
              </w:rPr>
              <w:t>Rabin y el líder palestino</w:t>
            </w:r>
            <w:r w:rsidR="00DE1143" w:rsidRPr="00F12CBF">
              <w:rPr>
                <w:rFonts w:ascii="Times New Roman" w:hAnsi="Times New Roman" w:cs="Times New Roman"/>
                <w:color w:val="31849B" w:themeColor="accent5" w:themeShade="BF"/>
                <w:sz w:val="24"/>
                <w:szCs w:val="24"/>
              </w:rPr>
              <w:t xml:space="preserve"> Yase</w:t>
            </w:r>
            <w:r w:rsidR="00FE68A9" w:rsidRPr="00F12CBF">
              <w:rPr>
                <w:rFonts w:ascii="Times New Roman" w:hAnsi="Times New Roman" w:cs="Times New Roman"/>
                <w:color w:val="31849B" w:themeColor="accent5" w:themeShade="BF"/>
                <w:sz w:val="24"/>
                <w:szCs w:val="24"/>
              </w:rPr>
              <w:t>r Arafat</w:t>
            </w:r>
            <w:r w:rsidRPr="00F12CBF">
              <w:rPr>
                <w:rFonts w:ascii="Times New Roman" w:hAnsi="Times New Roman" w:cs="Times New Roman"/>
                <w:color w:val="31849B" w:themeColor="accent5" w:themeShade="BF"/>
                <w:sz w:val="24"/>
                <w:szCs w:val="24"/>
              </w:rPr>
              <w:t xml:space="preserve"> acordaron el reconocimiento mutuo, así como la concesión de autonomía a los territorios palestinos.</w:t>
            </w:r>
          </w:p>
          <w:p w14:paraId="22F75CB1"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6ABB7FD" w14:textId="72C2E34E"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Enseguida se creó la Autoridad Nacional Palestina (ANP), a cuy</w:t>
            </w:r>
            <w:r w:rsidR="00FE68A9" w:rsidRPr="00F12CBF">
              <w:rPr>
                <w:rFonts w:ascii="Times New Roman" w:hAnsi="Times New Roman" w:cs="Times New Roman"/>
                <w:color w:val="31849B" w:themeColor="accent5" w:themeShade="BF"/>
                <w:sz w:val="24"/>
                <w:szCs w:val="24"/>
              </w:rPr>
              <w:t>a cabeza se situaron Arafat</w:t>
            </w:r>
            <w:r w:rsidRPr="00F12CBF">
              <w:rPr>
                <w:rFonts w:ascii="Times New Roman" w:hAnsi="Times New Roman" w:cs="Times New Roman"/>
                <w:color w:val="31849B" w:themeColor="accent5" w:themeShade="BF"/>
                <w:sz w:val="24"/>
                <w:szCs w:val="24"/>
              </w:rPr>
              <w:t xml:space="preserve"> y una policía autónoma. Sin embargo, el terrorismo palestino e israelí se convirtió en un importante obstáculo para lograr la paz en la zona (Rabin fue asesinado por un extremista judío en 1995).</w:t>
            </w:r>
          </w:p>
          <w:p w14:paraId="04BE158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B4D248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13625D4" w14:textId="399709B8"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Junto a </w:t>
            </w:r>
            <w:r w:rsidR="00FE68A9" w:rsidRPr="00F12CBF">
              <w:rPr>
                <w:rFonts w:ascii="Times New Roman" w:hAnsi="Times New Roman" w:cs="Times New Roman"/>
                <w:color w:val="31849B" w:themeColor="accent5" w:themeShade="BF"/>
                <w:sz w:val="24"/>
                <w:szCs w:val="24"/>
              </w:rPr>
              <w:t xml:space="preserve">todo </w:t>
            </w:r>
            <w:r w:rsidRPr="00F12CBF">
              <w:rPr>
                <w:rFonts w:ascii="Times New Roman" w:hAnsi="Times New Roman" w:cs="Times New Roman"/>
                <w:color w:val="31849B" w:themeColor="accent5" w:themeShade="BF"/>
                <w:sz w:val="24"/>
                <w:szCs w:val="24"/>
              </w:rPr>
              <w:t>ello, uno de los problemas para la resolución del conflicto emana de la división interna de los propios palestinos. Cisjordania se encuentra bajo el control de la ANP, mientras que en la Franja de Gaza gobiernan los islamistas de Hamas.</w:t>
            </w:r>
          </w:p>
          <w:p w14:paraId="05561481"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525D4E3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tensión y los ataques bélicos en la zona siguen produciéndose en la actualidad.</w:t>
            </w:r>
          </w:p>
          <w:p w14:paraId="608E540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4F3B0F7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guerra contra el terrorismo</w:t>
            </w:r>
          </w:p>
          <w:p w14:paraId="27CC865F" w14:textId="3228A868"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11 de septiembre de 2001 (11 S), la organización </w:t>
            </w:r>
            <w:r w:rsidR="004D46E4" w:rsidRPr="00F12CBF">
              <w:rPr>
                <w:rFonts w:ascii="Times New Roman" w:hAnsi="Times New Roman" w:cs="Times New Roman"/>
                <w:color w:val="31849B" w:themeColor="accent5" w:themeShade="BF"/>
                <w:sz w:val="24"/>
                <w:szCs w:val="24"/>
              </w:rPr>
              <w:t>Al Qaeda</w:t>
            </w:r>
            <w:r w:rsidRPr="00F12CBF">
              <w:rPr>
                <w:rFonts w:ascii="Times New Roman" w:hAnsi="Times New Roman" w:cs="Times New Roman"/>
                <w:color w:val="31849B" w:themeColor="accent5" w:themeShade="BF"/>
                <w:sz w:val="24"/>
                <w:szCs w:val="24"/>
              </w:rPr>
              <w:t xml:space="preserve"> estrelló dos aviones comerciales contra las Torres Gemelas del World Trade Center de Nueva York y un tercero c</w:t>
            </w:r>
            <w:r w:rsidR="009F2853" w:rsidRPr="00F12CBF">
              <w:rPr>
                <w:rFonts w:ascii="Times New Roman" w:hAnsi="Times New Roman" w:cs="Times New Roman"/>
                <w:color w:val="31849B" w:themeColor="accent5" w:themeShade="BF"/>
                <w:sz w:val="24"/>
                <w:szCs w:val="24"/>
              </w:rPr>
              <w:t>ontra el edificio del Pentágono</w:t>
            </w:r>
            <w:r w:rsidRPr="00F12CBF">
              <w:rPr>
                <w:rFonts w:ascii="Times New Roman" w:hAnsi="Times New Roman" w:cs="Times New Roman"/>
                <w:color w:val="31849B" w:themeColor="accent5" w:themeShade="BF"/>
                <w:sz w:val="24"/>
                <w:szCs w:val="24"/>
              </w:rPr>
              <w:t xml:space="preserve"> en Washington (un cuarto avión, que tenía como objetivo la Casa Blanca, fue abatido por el e</w:t>
            </w:r>
            <w:r w:rsidR="009F2853" w:rsidRPr="00F12CBF">
              <w:rPr>
                <w:rFonts w:ascii="Times New Roman" w:hAnsi="Times New Roman" w:cs="Times New Roman"/>
                <w:color w:val="31849B" w:themeColor="accent5" w:themeShade="BF"/>
                <w:sz w:val="24"/>
                <w:szCs w:val="24"/>
              </w:rPr>
              <w:t>jército estadounidense en Pensi</w:t>
            </w:r>
            <w:r w:rsidRPr="00F12CBF">
              <w:rPr>
                <w:rFonts w:ascii="Times New Roman" w:hAnsi="Times New Roman" w:cs="Times New Roman"/>
                <w:color w:val="31849B" w:themeColor="accent5" w:themeShade="BF"/>
                <w:sz w:val="24"/>
                <w:szCs w:val="24"/>
              </w:rPr>
              <w:t xml:space="preserve">lvania). </w:t>
            </w:r>
          </w:p>
          <w:p w14:paraId="6C4BAAF3"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acto fue respondido por el gobierno de Estados Unidos, presidido entonces por George W. Bush, con una declaración de guerra al terrorismo fundamentalista de la organización liderada por Osama Bin Laden.</w:t>
            </w:r>
          </w:p>
          <w:p w14:paraId="2DEA0E3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72FF0A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guerra de Afganistán</w:t>
            </w:r>
          </w:p>
          <w:p w14:paraId="55310C7D" w14:textId="6BE3D50D"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Bin Laden, líder de </w:t>
            </w:r>
            <w:r w:rsidR="004D46E4" w:rsidRPr="00F12CBF">
              <w:rPr>
                <w:rFonts w:ascii="Times New Roman" w:hAnsi="Times New Roman" w:cs="Times New Roman"/>
                <w:color w:val="31849B" w:themeColor="accent5" w:themeShade="BF"/>
                <w:sz w:val="24"/>
                <w:szCs w:val="24"/>
              </w:rPr>
              <w:t>Al Qaeda</w:t>
            </w:r>
            <w:r w:rsidRPr="00F12CBF">
              <w:rPr>
                <w:rFonts w:ascii="Times New Roman" w:hAnsi="Times New Roman" w:cs="Times New Roman"/>
                <w:color w:val="31849B" w:themeColor="accent5" w:themeShade="BF"/>
                <w:sz w:val="24"/>
                <w:szCs w:val="24"/>
              </w:rPr>
              <w:t xml:space="preserve">, era ya un perseguido por la justicia </w:t>
            </w:r>
            <w:r w:rsidR="009F2853" w:rsidRPr="00F12CBF">
              <w:rPr>
                <w:rFonts w:ascii="Times New Roman" w:hAnsi="Times New Roman" w:cs="Times New Roman"/>
                <w:color w:val="31849B" w:themeColor="accent5" w:themeShade="BF"/>
                <w:sz w:val="24"/>
                <w:szCs w:val="24"/>
              </w:rPr>
              <w:t>estadounidense</w:t>
            </w:r>
            <w:r w:rsidRPr="00F12CBF">
              <w:rPr>
                <w:rFonts w:ascii="Times New Roman" w:hAnsi="Times New Roman" w:cs="Times New Roman"/>
                <w:color w:val="31849B" w:themeColor="accent5" w:themeShade="BF"/>
                <w:sz w:val="24"/>
                <w:szCs w:val="24"/>
              </w:rPr>
              <w:t xml:space="preserve"> cuando se produjeron los atentados del 11 S. Su refugio se</w:t>
            </w:r>
            <w:r w:rsidR="009F2853" w:rsidRPr="00F12CBF">
              <w:rPr>
                <w:rFonts w:ascii="Times New Roman" w:hAnsi="Times New Roman" w:cs="Times New Roman"/>
                <w:color w:val="31849B" w:themeColor="accent5" w:themeShade="BF"/>
                <w:sz w:val="24"/>
                <w:szCs w:val="24"/>
              </w:rPr>
              <w:t xml:space="preserve"> encontraba en Afganistán, una r</w:t>
            </w:r>
            <w:r w:rsidRPr="00F12CBF">
              <w:rPr>
                <w:rFonts w:ascii="Times New Roman" w:hAnsi="Times New Roman" w:cs="Times New Roman"/>
                <w:color w:val="31849B" w:themeColor="accent5" w:themeShade="BF"/>
                <w:sz w:val="24"/>
                <w:szCs w:val="24"/>
              </w:rPr>
              <w:t>epública islámica controlada por los talibanes (fundamentalistas islámicos). Ante la negativa de aquellos a entregarlo a Estados Unidos, se inició una guerra que acabó con el derrocamiento del régimen afgano en diciembre de 2001, en el m</w:t>
            </w:r>
            <w:r w:rsidR="009F2853" w:rsidRPr="00F12CBF">
              <w:rPr>
                <w:rFonts w:ascii="Times New Roman" w:hAnsi="Times New Roman" w:cs="Times New Roman"/>
                <w:color w:val="31849B" w:themeColor="accent5" w:themeShade="BF"/>
                <w:sz w:val="24"/>
                <w:szCs w:val="24"/>
              </w:rPr>
              <w:t>arco de la denominada operación Libertad duradera</w:t>
            </w:r>
            <w:r w:rsidRPr="00F12CBF">
              <w:rPr>
                <w:rFonts w:ascii="Times New Roman" w:hAnsi="Times New Roman" w:cs="Times New Roman"/>
                <w:color w:val="31849B" w:themeColor="accent5" w:themeShade="BF"/>
                <w:sz w:val="24"/>
                <w:szCs w:val="24"/>
              </w:rPr>
              <w:t>.</w:t>
            </w:r>
          </w:p>
          <w:p w14:paraId="55B909F9"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6C08B3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76354C4"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guerra de Iraq</w:t>
            </w:r>
          </w:p>
          <w:p w14:paraId="58B7A3B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4DE64A77" w14:textId="5D74A48D"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En 2003, la administración Bush defendió la intervención militar contra el régimen de Sadam Hussein, a quien se acusaba de esconder unas armas </w:t>
            </w:r>
            <w:r w:rsidR="009F2853" w:rsidRPr="00F12CBF">
              <w:rPr>
                <w:rFonts w:ascii="Times New Roman" w:hAnsi="Times New Roman" w:cs="Times New Roman"/>
                <w:color w:val="31849B" w:themeColor="accent5" w:themeShade="BF"/>
                <w:sz w:val="24"/>
                <w:szCs w:val="24"/>
              </w:rPr>
              <w:t xml:space="preserve">químicas </w:t>
            </w:r>
            <w:r w:rsidRPr="00F12CBF">
              <w:rPr>
                <w:rFonts w:ascii="Times New Roman" w:hAnsi="Times New Roman" w:cs="Times New Roman"/>
                <w:color w:val="31849B" w:themeColor="accent5" w:themeShade="BF"/>
                <w:sz w:val="24"/>
                <w:szCs w:val="24"/>
              </w:rPr>
              <w:t>de destrucción masiva que jamás se encontraron.</w:t>
            </w:r>
          </w:p>
          <w:p w14:paraId="16C3A048"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69E8B6F5"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8AEBA1E" w14:textId="4B5E4DF9"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incursión extranjera, sin embargo, desencadenó un conflicto civil que enfrentó a los chiitas con</w:t>
            </w:r>
            <w:r w:rsidR="00241626" w:rsidRPr="00F12CBF">
              <w:rPr>
                <w:rFonts w:ascii="Times New Roman" w:hAnsi="Times New Roman" w:cs="Times New Roman"/>
                <w:color w:val="31849B" w:themeColor="accent5" w:themeShade="BF"/>
                <w:sz w:val="24"/>
                <w:szCs w:val="24"/>
              </w:rPr>
              <w:t>tra</w:t>
            </w:r>
            <w:r w:rsidRPr="00F12CBF">
              <w:rPr>
                <w:rFonts w:ascii="Times New Roman" w:hAnsi="Times New Roman" w:cs="Times New Roman"/>
                <w:color w:val="31849B" w:themeColor="accent5" w:themeShade="BF"/>
                <w:sz w:val="24"/>
                <w:szCs w:val="24"/>
              </w:rPr>
              <w:t xml:space="preserve"> el gobierno, mientras</w:t>
            </w:r>
            <w:r w:rsidR="00241626" w:rsidRPr="00F12CBF">
              <w:rPr>
                <w:rFonts w:ascii="Times New Roman" w:hAnsi="Times New Roman" w:cs="Times New Roman"/>
                <w:color w:val="31849B" w:themeColor="accent5" w:themeShade="BF"/>
                <w:sz w:val="24"/>
                <w:szCs w:val="24"/>
              </w:rPr>
              <w:t xml:space="preserve"> que</w:t>
            </w:r>
            <w:r w:rsidRPr="00F12CBF">
              <w:rPr>
                <w:rFonts w:ascii="Times New Roman" w:hAnsi="Times New Roman" w:cs="Times New Roman"/>
                <w:color w:val="31849B" w:themeColor="accent5" w:themeShade="BF"/>
                <w:sz w:val="24"/>
                <w:szCs w:val="24"/>
              </w:rPr>
              <w:t xml:space="preserve"> de forma paralela continuaban </w:t>
            </w:r>
            <w:r w:rsidR="00241626" w:rsidRPr="00F12CBF">
              <w:rPr>
                <w:rFonts w:ascii="Times New Roman" w:hAnsi="Times New Roman" w:cs="Times New Roman"/>
                <w:color w:val="31849B" w:themeColor="accent5" w:themeShade="BF"/>
                <w:sz w:val="24"/>
                <w:szCs w:val="24"/>
              </w:rPr>
              <w:t xml:space="preserve">las </w:t>
            </w:r>
            <w:r w:rsidRPr="00F12CBF">
              <w:rPr>
                <w:rFonts w:ascii="Times New Roman" w:hAnsi="Times New Roman" w:cs="Times New Roman"/>
                <w:color w:val="31849B" w:themeColor="accent5" w:themeShade="BF"/>
                <w:sz w:val="24"/>
                <w:szCs w:val="24"/>
              </w:rPr>
              <w:t>acciones terroristas, muchas de ellas contra la población civil.</w:t>
            </w:r>
          </w:p>
          <w:p w14:paraId="0226C44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244588A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Las guerras en África </w:t>
            </w:r>
          </w:p>
          <w:p w14:paraId="1A99325D" w14:textId="52A8FB8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Las guerras africanas también </w:t>
            </w:r>
            <w:r w:rsidR="00241626" w:rsidRPr="00F12CBF">
              <w:rPr>
                <w:rFonts w:ascii="Times New Roman" w:hAnsi="Times New Roman" w:cs="Times New Roman"/>
                <w:color w:val="31849B" w:themeColor="accent5" w:themeShade="BF"/>
                <w:sz w:val="24"/>
                <w:szCs w:val="24"/>
              </w:rPr>
              <w:t xml:space="preserve">surgen por </w:t>
            </w:r>
            <w:r w:rsidRPr="00F12CBF">
              <w:rPr>
                <w:rFonts w:ascii="Times New Roman" w:hAnsi="Times New Roman" w:cs="Times New Roman"/>
                <w:color w:val="31849B" w:themeColor="accent5" w:themeShade="BF"/>
                <w:sz w:val="24"/>
                <w:szCs w:val="24"/>
              </w:rPr>
              <w:t xml:space="preserve">el enfrentamiento entre fuerzas globales por el control de los recursos (agua, diamantes, coltán, madera, reservas energéticas). </w:t>
            </w:r>
            <w:r w:rsidR="00241626" w:rsidRPr="00F12CBF">
              <w:rPr>
                <w:rFonts w:ascii="Times New Roman" w:hAnsi="Times New Roman" w:cs="Times New Roman"/>
                <w:color w:val="31849B" w:themeColor="accent5" w:themeShade="BF"/>
                <w:sz w:val="24"/>
                <w:szCs w:val="24"/>
              </w:rPr>
              <w:t>En casi</w:t>
            </w:r>
            <w:r w:rsidRPr="00F12CBF">
              <w:rPr>
                <w:rFonts w:ascii="Times New Roman" w:hAnsi="Times New Roman" w:cs="Times New Roman"/>
                <w:color w:val="31849B" w:themeColor="accent5" w:themeShade="BF"/>
                <w:sz w:val="24"/>
                <w:szCs w:val="24"/>
              </w:rPr>
              <w:t xml:space="preserve"> </w:t>
            </w:r>
            <w:r w:rsidR="00241626" w:rsidRPr="00F12CBF">
              <w:rPr>
                <w:rFonts w:ascii="Times New Roman" w:hAnsi="Times New Roman" w:cs="Times New Roman"/>
                <w:color w:val="31849B" w:themeColor="accent5" w:themeShade="BF"/>
                <w:sz w:val="24"/>
                <w:szCs w:val="24"/>
              </w:rPr>
              <w:t>todos</w:t>
            </w:r>
            <w:r w:rsidRPr="00F12CBF">
              <w:rPr>
                <w:rFonts w:ascii="Times New Roman" w:hAnsi="Times New Roman" w:cs="Times New Roman"/>
                <w:color w:val="31849B" w:themeColor="accent5" w:themeShade="BF"/>
                <w:sz w:val="24"/>
                <w:szCs w:val="24"/>
              </w:rPr>
              <w:t xml:space="preserve"> los conflictos se ponen en juego los intereses de las grandes compañías occidentales.</w:t>
            </w:r>
          </w:p>
          <w:p w14:paraId="022DD848"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3CEE200" w14:textId="3569F71C"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Los conflictos más graves se produjeron en la República Democrática del Congo, donde en 1998 tuvo lugar la </w:t>
            </w:r>
            <w:r w:rsidR="00241626" w:rsidRPr="00F12CBF">
              <w:rPr>
                <w:rFonts w:ascii="Times New Roman" w:hAnsi="Times New Roman" w:cs="Times New Roman"/>
                <w:color w:val="31849B" w:themeColor="accent5" w:themeShade="BF"/>
                <w:sz w:val="24"/>
                <w:szCs w:val="24"/>
              </w:rPr>
              <w:t>denominada</w:t>
            </w:r>
            <w:r w:rsidRPr="00F12CBF">
              <w:rPr>
                <w:rFonts w:ascii="Times New Roman" w:hAnsi="Times New Roman" w:cs="Times New Roman"/>
                <w:color w:val="31849B" w:themeColor="accent5" w:themeShade="BF"/>
                <w:sz w:val="24"/>
                <w:szCs w:val="24"/>
              </w:rPr>
              <w:t xml:space="preserve"> </w:t>
            </w:r>
            <w:r w:rsidR="00241626" w:rsidRPr="00F12CBF">
              <w:rPr>
                <w:rFonts w:ascii="Times New Roman" w:hAnsi="Times New Roman" w:cs="Times New Roman"/>
                <w:color w:val="31849B" w:themeColor="accent5" w:themeShade="BF"/>
                <w:sz w:val="24"/>
                <w:szCs w:val="24"/>
              </w:rPr>
              <w:t>Guerra Mundial Africana,</w:t>
            </w:r>
            <w:r w:rsidRPr="00F12CBF">
              <w:rPr>
                <w:rFonts w:ascii="Times New Roman" w:hAnsi="Times New Roman" w:cs="Times New Roman"/>
                <w:color w:val="31849B" w:themeColor="accent5" w:themeShade="BF"/>
                <w:sz w:val="24"/>
                <w:szCs w:val="24"/>
              </w:rPr>
              <w:t xml:space="preserve"> en la que murieron casi cuatro millones de personas. Otros conflictos </w:t>
            </w:r>
            <w:r w:rsidR="00241626" w:rsidRPr="00F12CBF">
              <w:rPr>
                <w:rFonts w:ascii="Times New Roman" w:hAnsi="Times New Roman" w:cs="Times New Roman"/>
                <w:color w:val="31849B" w:themeColor="accent5" w:themeShade="BF"/>
                <w:sz w:val="24"/>
                <w:szCs w:val="24"/>
              </w:rPr>
              <w:t>han tenido como escenario a</w:t>
            </w:r>
            <w:r w:rsidRPr="00F12CBF">
              <w:rPr>
                <w:rFonts w:ascii="Times New Roman" w:hAnsi="Times New Roman" w:cs="Times New Roman"/>
                <w:color w:val="31849B" w:themeColor="accent5" w:themeShade="BF"/>
                <w:sz w:val="24"/>
                <w:szCs w:val="24"/>
              </w:rPr>
              <w:t xml:space="preserve"> Liberia, Sierra Leona, Etiopía, Somalia, Ruanda, Burundi o Angola.</w:t>
            </w:r>
          </w:p>
          <w:p w14:paraId="22C0FB69"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6079BAB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revoluciones en el mundo árabe</w:t>
            </w:r>
          </w:p>
          <w:p w14:paraId="38FCFAF0" w14:textId="1A5C053B"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Entre 2010 y 2011, en un gran número de países del mundo árabe</w:t>
            </w:r>
            <w:r w:rsidR="00241626"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 xml:space="preserve"> estallaron protestas populares contra los viejos regímenes. Los movimientos reclamaban mayores niveles de libertad y reformas políticas que condujesen a la democratización de </w:t>
            </w:r>
            <w:r w:rsidR="00241626" w:rsidRPr="00F12CBF">
              <w:rPr>
                <w:rFonts w:ascii="Times New Roman" w:hAnsi="Times New Roman" w:cs="Times New Roman"/>
                <w:color w:val="31849B" w:themeColor="accent5" w:themeShade="BF"/>
                <w:sz w:val="24"/>
                <w:szCs w:val="24"/>
              </w:rPr>
              <w:t>estos</w:t>
            </w:r>
            <w:r w:rsidRPr="00F12CBF">
              <w:rPr>
                <w:rFonts w:ascii="Times New Roman" w:hAnsi="Times New Roman" w:cs="Times New Roman"/>
                <w:color w:val="31849B" w:themeColor="accent5" w:themeShade="BF"/>
                <w:sz w:val="24"/>
                <w:szCs w:val="24"/>
              </w:rPr>
              <w:t xml:space="preserve"> países.</w:t>
            </w:r>
          </w:p>
          <w:p w14:paraId="5C3397B6"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425008BE"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B4E941F" w14:textId="0574DD06"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Libia: con el apoyo de las fuerzas de la OTAN, la oposición al régimen del dictado</w:t>
            </w:r>
            <w:r w:rsidR="00241626" w:rsidRPr="00F12CBF">
              <w:rPr>
                <w:rFonts w:ascii="Times New Roman" w:hAnsi="Times New Roman" w:cs="Times New Roman"/>
                <w:color w:val="31849B" w:themeColor="accent5" w:themeShade="BF"/>
                <w:sz w:val="24"/>
                <w:szCs w:val="24"/>
              </w:rPr>
              <w:t>r Muammar al-Gaddafi</w:t>
            </w:r>
            <w:r w:rsidRPr="00F12CBF">
              <w:rPr>
                <w:rFonts w:ascii="Times New Roman" w:hAnsi="Times New Roman" w:cs="Times New Roman"/>
                <w:color w:val="31849B" w:themeColor="accent5" w:themeShade="BF"/>
                <w:sz w:val="24"/>
                <w:szCs w:val="24"/>
              </w:rPr>
              <w:t xml:space="preserve"> se enfrentó durante varios meses a los partidarios del dictador. Tras su captura y asesinato, se inició la transición hacia un nuevo régimen.</w:t>
            </w:r>
          </w:p>
          <w:p w14:paraId="50952FB2"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6538F9E" w14:textId="640537BD"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Siria: las protestas contra el régimen de Bashar al-Assad fueron respondidas con represión </w:t>
            </w:r>
            <w:r w:rsidR="00241626" w:rsidRPr="00F12CBF">
              <w:rPr>
                <w:rFonts w:ascii="Times New Roman" w:hAnsi="Times New Roman" w:cs="Times New Roman"/>
                <w:color w:val="31849B" w:themeColor="accent5" w:themeShade="BF"/>
                <w:sz w:val="24"/>
                <w:szCs w:val="24"/>
              </w:rPr>
              <w:t xml:space="preserve">por parte </w:t>
            </w:r>
            <w:r w:rsidRPr="00F12CBF">
              <w:rPr>
                <w:rFonts w:ascii="Times New Roman" w:hAnsi="Times New Roman" w:cs="Times New Roman"/>
                <w:color w:val="31849B" w:themeColor="accent5" w:themeShade="BF"/>
                <w:sz w:val="24"/>
                <w:szCs w:val="24"/>
              </w:rPr>
              <w:t>del ejército sirio.</w:t>
            </w:r>
          </w:p>
          <w:p w14:paraId="4EB94C9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35BCB698" w14:textId="71AE1165"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w:t>
            </w:r>
            <w:r w:rsidR="00241626" w:rsidRPr="00F12CBF">
              <w:rPr>
                <w:rFonts w:ascii="Times New Roman" w:hAnsi="Times New Roman" w:cs="Times New Roman"/>
                <w:color w:val="31849B" w:themeColor="accent5" w:themeShade="BF"/>
                <w:sz w:val="24"/>
                <w:szCs w:val="24"/>
              </w:rPr>
              <w:t>ó</w:t>
            </w:r>
            <w:r w:rsidRPr="00F12CBF">
              <w:rPr>
                <w:rFonts w:ascii="Times New Roman" w:hAnsi="Times New Roman" w:cs="Times New Roman"/>
                <w:color w:val="31849B" w:themeColor="accent5" w:themeShade="BF"/>
                <w:sz w:val="24"/>
                <w:szCs w:val="24"/>
              </w:rPr>
              <w:t xml:space="preserve"> en un golpe militar. Morsi fue derrocado y detenido junto a sus colaboradores más cercanos.</w:t>
            </w:r>
          </w:p>
          <w:p w14:paraId="23B5A85B"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0B087B4F"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Propuesta de trabajo: </w:t>
            </w:r>
          </w:p>
          <w:p w14:paraId="5F6F4DC7" w14:textId="77777777" w:rsidR="00EC1ACD" w:rsidRPr="00F12CBF" w:rsidRDefault="00EC1ACD" w:rsidP="00C95BF4">
            <w:pPr>
              <w:spacing w:line="276" w:lineRule="auto"/>
              <w:jc w:val="both"/>
              <w:rPr>
                <w:rFonts w:ascii="Times New Roman" w:hAnsi="Times New Roman" w:cs="Times New Roman"/>
                <w:color w:val="31849B" w:themeColor="accent5" w:themeShade="BF"/>
                <w:sz w:val="24"/>
                <w:szCs w:val="24"/>
              </w:rPr>
            </w:pPr>
          </w:p>
          <w:p w14:paraId="1FDD5B90" w14:textId="0041D25A" w:rsidR="00DE1143" w:rsidRPr="00F12CBF" w:rsidRDefault="00DE1143"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Escoge uno de los conflictos recientes mencionados y analiza los </w:t>
            </w:r>
            <w:r w:rsidR="00241626" w:rsidRPr="00F12CBF">
              <w:rPr>
                <w:rFonts w:ascii="Times New Roman" w:hAnsi="Times New Roman" w:cs="Times New Roman"/>
                <w:color w:val="31849B" w:themeColor="accent5" w:themeShade="BF"/>
              </w:rPr>
              <w:t>factores</w:t>
            </w:r>
            <w:r w:rsidRPr="00F12CBF">
              <w:rPr>
                <w:rFonts w:ascii="Times New Roman" w:hAnsi="Times New Roman" w:cs="Times New Roman"/>
                <w:color w:val="31849B" w:themeColor="accent5" w:themeShade="BF"/>
              </w:rPr>
              <w:t xml:space="preserve"> que lo </w:t>
            </w:r>
            <w:r w:rsidR="00241626" w:rsidRPr="00F12CBF">
              <w:rPr>
                <w:rFonts w:ascii="Times New Roman" w:hAnsi="Times New Roman" w:cs="Times New Roman"/>
                <w:color w:val="31849B" w:themeColor="accent5" w:themeShade="BF"/>
              </w:rPr>
              <w:t>desencadenan</w:t>
            </w:r>
            <w:r w:rsidRPr="00F12CBF">
              <w:rPr>
                <w:rFonts w:ascii="Times New Roman" w:hAnsi="Times New Roman" w:cs="Times New Roman"/>
                <w:color w:val="31849B" w:themeColor="accent5" w:themeShade="BF"/>
              </w:rPr>
              <w:t xml:space="preserve">, desde lo económico, cultural y político. </w:t>
            </w:r>
          </w:p>
          <w:p w14:paraId="4C07C174" w14:textId="0A0E7357" w:rsidR="00EC1ACD" w:rsidRPr="00F12CBF" w:rsidRDefault="00DE1143" w:rsidP="00C95BF4">
            <w:pPr>
              <w:pStyle w:val="Prrafodelista"/>
              <w:numPr>
                <w:ilvl w:val="0"/>
                <w:numId w:val="38"/>
              </w:num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Haz una propuesta de cómo estos conflictos pueden ser una oportunidad para cambios sociales.</w:t>
            </w:r>
          </w:p>
        </w:tc>
      </w:tr>
    </w:tbl>
    <w:p w14:paraId="5F15A93D" w14:textId="77777777" w:rsidR="00EC1ACD" w:rsidRPr="00F12CBF" w:rsidRDefault="00EC1ACD" w:rsidP="00C95BF4">
      <w:pPr>
        <w:spacing w:after="0" w:line="276" w:lineRule="auto"/>
        <w:jc w:val="both"/>
        <w:rPr>
          <w:rFonts w:ascii="Times New Roman" w:hAnsi="Times New Roman" w:cs="Times New Roman"/>
          <w:b/>
          <w:color w:val="31849B" w:themeColor="accent5" w:themeShade="BF"/>
        </w:rPr>
      </w:pPr>
    </w:p>
    <w:p w14:paraId="6056AD38" w14:textId="77777777" w:rsidR="00EC1ACD" w:rsidRPr="00F12CBF" w:rsidRDefault="00EC1ACD" w:rsidP="00C95BF4">
      <w:pPr>
        <w:spacing w:after="0" w:line="276" w:lineRule="auto"/>
        <w:jc w:val="both"/>
        <w:rPr>
          <w:rFonts w:ascii="Times New Roman" w:hAnsi="Times New Roman" w:cs="Times New Roman"/>
          <w:color w:val="31849B" w:themeColor="accent5" w:themeShade="BF"/>
          <w:highlight w:val="yellow"/>
        </w:rPr>
      </w:pPr>
    </w:p>
    <w:p w14:paraId="78401F6C" w14:textId="77777777" w:rsidR="00EC1ACD" w:rsidRPr="00F12CBF" w:rsidRDefault="00EC1ACD" w:rsidP="00C95BF4">
      <w:pPr>
        <w:spacing w:after="0" w:line="276" w:lineRule="auto"/>
        <w:jc w:val="both"/>
        <w:rPr>
          <w:rFonts w:ascii="Times New Roman" w:hAnsi="Times New Roman" w:cs="Times New Roman"/>
          <w:color w:val="31849B" w:themeColor="accent5" w:themeShade="BF"/>
          <w:highlight w:val="yellow"/>
        </w:rPr>
      </w:pPr>
    </w:p>
    <w:p w14:paraId="2537EED4" w14:textId="15C7A1E2"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1]</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3</w:t>
      </w:r>
      <w:r w:rsidR="00603625" w:rsidRPr="00F12CBF">
        <w:rPr>
          <w:rFonts w:ascii="Times New Roman" w:hAnsi="Times New Roman" w:cs="Times New Roman"/>
          <w:b/>
          <w:color w:val="31849B" w:themeColor="accent5" w:themeShade="BF"/>
        </w:rPr>
        <w:t>.</w:t>
      </w:r>
      <w:r w:rsidR="000642E8" w:rsidRPr="00F12CBF">
        <w:rPr>
          <w:rFonts w:ascii="Times New Roman" w:hAnsi="Times New Roman" w:cs="Times New Roman"/>
          <w:b/>
          <w:color w:val="31849B" w:themeColor="accent5" w:themeShade="BF"/>
        </w:rPr>
        <w:t xml:space="preserve"> Los c</w:t>
      </w:r>
      <w:r w:rsidRPr="00F12CBF">
        <w:rPr>
          <w:rFonts w:ascii="Times New Roman" w:hAnsi="Times New Roman" w:cs="Times New Roman"/>
          <w:b/>
          <w:color w:val="31849B" w:themeColor="accent5" w:themeShade="BF"/>
        </w:rPr>
        <w:t xml:space="preserve">onflictos </w:t>
      </w:r>
      <w:r w:rsidR="00ED08F1" w:rsidRPr="00F12CBF">
        <w:rPr>
          <w:rFonts w:ascii="Times New Roman" w:hAnsi="Times New Roman" w:cs="Times New Roman"/>
          <w:b/>
          <w:color w:val="31849B" w:themeColor="accent5" w:themeShade="BF"/>
        </w:rPr>
        <w:t xml:space="preserve">bélicos </w:t>
      </w:r>
      <w:r w:rsidRPr="00F12CBF">
        <w:rPr>
          <w:rFonts w:ascii="Times New Roman" w:hAnsi="Times New Roman" w:cs="Times New Roman"/>
          <w:b/>
          <w:color w:val="31849B" w:themeColor="accent5" w:themeShade="BF"/>
        </w:rPr>
        <w:t>actuales en Eur</w:t>
      </w:r>
      <w:r w:rsidR="00913615" w:rsidRPr="00F12CBF">
        <w:rPr>
          <w:rFonts w:ascii="Times New Roman" w:hAnsi="Times New Roman" w:cs="Times New Roman"/>
          <w:b/>
          <w:color w:val="31849B" w:themeColor="accent5" w:themeShade="BF"/>
        </w:rPr>
        <w:t>asia</w:t>
      </w:r>
    </w:p>
    <w:p w14:paraId="4929A0B5" w14:textId="77777777" w:rsidR="00E10C85" w:rsidRPr="00F12CBF" w:rsidRDefault="00E10C85" w:rsidP="00C95BF4">
      <w:pPr>
        <w:spacing w:after="0" w:line="276" w:lineRule="auto"/>
        <w:jc w:val="both"/>
        <w:rPr>
          <w:rFonts w:ascii="Times New Roman" w:hAnsi="Times New Roman" w:cs="Times New Roman"/>
          <w:b/>
          <w:color w:val="31849B" w:themeColor="accent5" w:themeShade="BF"/>
        </w:rPr>
      </w:pPr>
    </w:p>
    <w:p w14:paraId="7B9BA132" w14:textId="65C3B3EB" w:rsidR="00B10586" w:rsidRPr="00F12CBF" w:rsidRDefault="009E3BE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w:t>
      </w:r>
      <w:r w:rsidR="00B10586" w:rsidRPr="00F12CBF">
        <w:rPr>
          <w:rFonts w:ascii="Times New Roman" w:hAnsi="Times New Roman" w:cs="Times New Roman"/>
          <w:color w:val="31849B" w:themeColor="accent5" w:themeShade="BF"/>
        </w:rPr>
        <w:t xml:space="preserve">lgunos de los conflictos más significativos </w:t>
      </w:r>
      <w:r w:rsidRPr="00F12CBF">
        <w:rPr>
          <w:rFonts w:ascii="Times New Roman" w:hAnsi="Times New Roman" w:cs="Times New Roman"/>
          <w:color w:val="31849B" w:themeColor="accent5" w:themeShade="BF"/>
        </w:rPr>
        <w:t xml:space="preserve">en la actualidad </w:t>
      </w:r>
      <w:r w:rsidR="00B10586" w:rsidRPr="00F12CBF">
        <w:rPr>
          <w:rFonts w:ascii="Times New Roman" w:hAnsi="Times New Roman" w:cs="Times New Roman"/>
          <w:color w:val="31849B" w:themeColor="accent5" w:themeShade="BF"/>
        </w:rPr>
        <w:t xml:space="preserve">se desarrollan </w:t>
      </w:r>
      <w:r w:rsidR="002B7966" w:rsidRPr="00F12CBF">
        <w:rPr>
          <w:rFonts w:ascii="Times New Roman" w:hAnsi="Times New Roman" w:cs="Times New Roman"/>
          <w:color w:val="31849B" w:themeColor="accent5" w:themeShade="BF"/>
        </w:rPr>
        <w:t>en Eurasia</w:t>
      </w:r>
      <w:r w:rsidR="00B10586"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Hay </w:t>
      </w:r>
      <w:r w:rsidR="00EF3EF1" w:rsidRPr="00F12CBF">
        <w:rPr>
          <w:rFonts w:ascii="Times New Roman" w:hAnsi="Times New Roman" w:cs="Times New Roman"/>
          <w:color w:val="31849B" w:themeColor="accent5" w:themeShade="BF"/>
        </w:rPr>
        <w:t xml:space="preserve">casos </w:t>
      </w:r>
      <w:r w:rsidR="00B10586" w:rsidRPr="00F12CBF">
        <w:rPr>
          <w:rFonts w:ascii="Times New Roman" w:hAnsi="Times New Roman" w:cs="Times New Roman"/>
          <w:color w:val="31849B" w:themeColor="accent5" w:themeShade="BF"/>
        </w:rPr>
        <w:t xml:space="preserve">representativos de las </w:t>
      </w:r>
      <w:r w:rsidR="002B7966" w:rsidRPr="00F12CBF">
        <w:rPr>
          <w:rFonts w:ascii="Times New Roman" w:hAnsi="Times New Roman" w:cs="Times New Roman"/>
          <w:color w:val="31849B" w:themeColor="accent5" w:themeShade="BF"/>
        </w:rPr>
        <w:t xml:space="preserve">diferentes </w:t>
      </w:r>
      <w:r w:rsidR="00B10586" w:rsidRPr="00F12CBF">
        <w:rPr>
          <w:rFonts w:ascii="Times New Roman" w:hAnsi="Times New Roman" w:cs="Times New Roman"/>
          <w:color w:val="31849B" w:themeColor="accent5" w:themeShade="BF"/>
        </w:rPr>
        <w:t xml:space="preserve">tensiones </w:t>
      </w:r>
      <w:r w:rsidR="002B7966" w:rsidRPr="00F12CBF">
        <w:rPr>
          <w:rFonts w:ascii="Times New Roman" w:hAnsi="Times New Roman" w:cs="Times New Roman"/>
          <w:color w:val="31849B" w:themeColor="accent5" w:themeShade="BF"/>
        </w:rPr>
        <w:t xml:space="preserve">y los variados </w:t>
      </w:r>
      <w:r w:rsidR="00B10586" w:rsidRPr="00F12CBF">
        <w:rPr>
          <w:rFonts w:ascii="Times New Roman" w:hAnsi="Times New Roman" w:cs="Times New Roman"/>
          <w:color w:val="31849B" w:themeColor="accent5" w:themeShade="BF"/>
        </w:rPr>
        <w:t xml:space="preserve">intereses </w:t>
      </w:r>
      <w:r w:rsidR="002B7966" w:rsidRPr="00F12CBF">
        <w:rPr>
          <w:rFonts w:ascii="Times New Roman" w:hAnsi="Times New Roman" w:cs="Times New Roman"/>
          <w:color w:val="31849B" w:themeColor="accent5" w:themeShade="BF"/>
        </w:rPr>
        <w:t>que desencadenan los conflictos.</w:t>
      </w:r>
      <w:r w:rsidRPr="00F12CBF">
        <w:rPr>
          <w:rFonts w:ascii="Times New Roman" w:hAnsi="Times New Roman" w:cs="Times New Roman"/>
          <w:color w:val="31849B" w:themeColor="accent5" w:themeShade="BF"/>
        </w:rPr>
        <w:t xml:space="preserve"> S</w:t>
      </w:r>
      <w:r w:rsidR="00B10586" w:rsidRPr="00F12CBF">
        <w:rPr>
          <w:rFonts w:ascii="Times New Roman" w:hAnsi="Times New Roman" w:cs="Times New Roman"/>
          <w:color w:val="31849B" w:themeColor="accent5" w:themeShade="BF"/>
        </w:rPr>
        <w:t>e examinarán aquellos que</w:t>
      </w:r>
      <w:r w:rsidRPr="00F12CBF">
        <w:rPr>
          <w:rFonts w:ascii="Times New Roman" w:hAnsi="Times New Roman" w:cs="Times New Roman"/>
          <w:color w:val="31849B" w:themeColor="accent5" w:themeShade="BF"/>
        </w:rPr>
        <w:t xml:space="preserve"> </w:t>
      </w:r>
      <w:r w:rsidR="00B10586" w:rsidRPr="00F12CBF">
        <w:rPr>
          <w:rFonts w:ascii="Times New Roman" w:hAnsi="Times New Roman" w:cs="Times New Roman"/>
          <w:color w:val="31849B" w:themeColor="accent5" w:themeShade="BF"/>
        </w:rPr>
        <w:t xml:space="preserve">involucran </w:t>
      </w:r>
      <w:r w:rsidR="002B7966" w:rsidRPr="00F12CBF">
        <w:rPr>
          <w:rFonts w:ascii="Times New Roman" w:hAnsi="Times New Roman" w:cs="Times New Roman"/>
          <w:color w:val="31849B" w:themeColor="accent5" w:themeShade="BF"/>
        </w:rPr>
        <w:t xml:space="preserve">a un conjunto de fuerzas globales, </w:t>
      </w:r>
      <w:r w:rsidR="00B10586" w:rsidRPr="00F12CBF">
        <w:rPr>
          <w:rFonts w:ascii="Times New Roman" w:hAnsi="Times New Roman" w:cs="Times New Roman"/>
          <w:color w:val="31849B" w:themeColor="accent5" w:themeShade="BF"/>
        </w:rPr>
        <w:t xml:space="preserve">que </w:t>
      </w:r>
      <w:r w:rsidR="002B7966" w:rsidRPr="00F12CBF">
        <w:rPr>
          <w:rFonts w:ascii="Times New Roman" w:hAnsi="Times New Roman" w:cs="Times New Roman"/>
          <w:color w:val="31849B" w:themeColor="accent5" w:themeShade="BF"/>
        </w:rPr>
        <w:t xml:space="preserve">muchas veces </w:t>
      </w:r>
      <w:r w:rsidR="00B10586" w:rsidRPr="00F12CBF">
        <w:rPr>
          <w:rFonts w:ascii="Times New Roman" w:hAnsi="Times New Roman" w:cs="Times New Roman"/>
          <w:color w:val="31849B" w:themeColor="accent5" w:themeShade="BF"/>
        </w:rPr>
        <w:t xml:space="preserve">actúan desde la distancia, aunque no sean </w:t>
      </w:r>
      <w:r w:rsidR="002B7966" w:rsidRPr="00F12CBF">
        <w:rPr>
          <w:rFonts w:ascii="Times New Roman" w:hAnsi="Times New Roman" w:cs="Times New Roman"/>
          <w:color w:val="31849B" w:themeColor="accent5" w:themeShade="BF"/>
        </w:rPr>
        <w:t xml:space="preserve">tan </w:t>
      </w:r>
      <w:r w:rsidR="00B10586" w:rsidRPr="00F12CBF">
        <w:rPr>
          <w:rFonts w:ascii="Times New Roman" w:hAnsi="Times New Roman" w:cs="Times New Roman"/>
          <w:color w:val="31849B" w:themeColor="accent5" w:themeShade="BF"/>
        </w:rPr>
        <w:t>evidentes</w:t>
      </w:r>
      <w:r w:rsidR="000642E8" w:rsidRPr="00F12CBF">
        <w:rPr>
          <w:rFonts w:ascii="Times New Roman" w:hAnsi="Times New Roman" w:cs="Times New Roman"/>
          <w:color w:val="31849B" w:themeColor="accent5" w:themeShade="BF"/>
        </w:rPr>
        <w:t>, ni protagonicen de manera directa</w:t>
      </w:r>
      <w:r w:rsidR="002B7966" w:rsidRPr="00F12CBF">
        <w:rPr>
          <w:rFonts w:ascii="Times New Roman" w:hAnsi="Times New Roman" w:cs="Times New Roman"/>
          <w:color w:val="31849B" w:themeColor="accent5" w:themeShade="BF"/>
        </w:rPr>
        <w:t xml:space="preserve"> los enfrentamientos</w:t>
      </w:r>
      <w:r w:rsidR="00B10586" w:rsidRPr="00F12CBF">
        <w:rPr>
          <w:rFonts w:ascii="Times New Roman" w:hAnsi="Times New Roman" w:cs="Times New Roman"/>
          <w:color w:val="31849B" w:themeColor="accent5" w:themeShade="BF"/>
        </w:rPr>
        <w:t>.</w:t>
      </w:r>
    </w:p>
    <w:p w14:paraId="6C6AB7BC" w14:textId="77777777" w:rsidR="00B10586" w:rsidRPr="00F12CBF" w:rsidRDefault="00B10586" w:rsidP="00C95BF4">
      <w:pPr>
        <w:spacing w:after="0" w:line="276" w:lineRule="auto"/>
        <w:jc w:val="both"/>
        <w:rPr>
          <w:rFonts w:ascii="Times New Roman" w:hAnsi="Times New Roman" w:cs="Times New Roman"/>
          <w:color w:val="31849B" w:themeColor="accent5" w:themeShade="BF"/>
        </w:rPr>
      </w:pPr>
    </w:p>
    <w:p w14:paraId="52AA95C4" w14:textId="5B569402" w:rsidR="009E3BED" w:rsidRPr="00F12CBF" w:rsidRDefault="000642E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mayor parte</w:t>
      </w:r>
      <w:r w:rsidR="002B7966" w:rsidRPr="00F12CBF">
        <w:rPr>
          <w:rFonts w:ascii="Times New Roman" w:hAnsi="Times New Roman" w:cs="Times New Roman"/>
          <w:color w:val="31849B" w:themeColor="accent5" w:themeShade="BF"/>
        </w:rPr>
        <w:t xml:space="preserve"> de </w:t>
      </w:r>
      <w:r w:rsidR="00E10C85" w:rsidRPr="00F12CBF">
        <w:rPr>
          <w:rFonts w:ascii="Times New Roman" w:hAnsi="Times New Roman" w:cs="Times New Roman"/>
          <w:color w:val="31849B" w:themeColor="accent5" w:themeShade="BF"/>
        </w:rPr>
        <w:t>los conflictos</w:t>
      </w:r>
      <w:r w:rsidRPr="00F12CBF">
        <w:rPr>
          <w:rFonts w:ascii="Times New Roman" w:hAnsi="Times New Roman" w:cs="Times New Roman"/>
          <w:color w:val="31849B" w:themeColor="accent5" w:themeShade="BF"/>
        </w:rPr>
        <w:t xml:space="preserve">, </w:t>
      </w:r>
      <w:r w:rsidR="00E10C85" w:rsidRPr="00F12CBF">
        <w:rPr>
          <w:rFonts w:ascii="Times New Roman" w:hAnsi="Times New Roman" w:cs="Times New Roman"/>
          <w:color w:val="31849B" w:themeColor="accent5" w:themeShade="BF"/>
        </w:rPr>
        <w:t xml:space="preserve">a excepción de la disputa entre Israel y Palestina </w:t>
      </w:r>
      <w:r w:rsidR="00E56EE2" w:rsidRPr="00F12CBF">
        <w:rPr>
          <w:rFonts w:ascii="Times New Roman" w:hAnsi="Times New Roman" w:cs="Times New Roman"/>
          <w:color w:val="31849B" w:themeColor="accent5" w:themeShade="BF"/>
        </w:rPr>
        <w:t>y entre India y Pakistán</w:t>
      </w:r>
      <w:r w:rsidRPr="00F12CBF">
        <w:rPr>
          <w:rFonts w:ascii="Times New Roman" w:hAnsi="Times New Roman" w:cs="Times New Roman"/>
          <w:color w:val="31849B" w:themeColor="accent5" w:themeShade="BF"/>
        </w:rPr>
        <w:t>,</w:t>
      </w:r>
      <w:r w:rsidR="009E3BED" w:rsidRPr="00F12CBF">
        <w:rPr>
          <w:rFonts w:ascii="Times New Roman" w:hAnsi="Times New Roman" w:cs="Times New Roman"/>
          <w:color w:val="31849B" w:themeColor="accent5" w:themeShade="BF"/>
        </w:rPr>
        <w:t xml:space="preserve"> </w:t>
      </w:r>
      <w:r w:rsidR="00E10C85" w:rsidRPr="00F12CBF">
        <w:rPr>
          <w:rFonts w:ascii="Times New Roman" w:hAnsi="Times New Roman" w:cs="Times New Roman"/>
          <w:color w:val="31849B" w:themeColor="accent5" w:themeShade="BF"/>
        </w:rPr>
        <w:t xml:space="preserve">se producen </w:t>
      </w:r>
      <w:r w:rsidR="002B7966" w:rsidRPr="00F12CBF">
        <w:rPr>
          <w:rFonts w:ascii="Times New Roman" w:hAnsi="Times New Roman" w:cs="Times New Roman"/>
          <w:color w:val="31849B" w:themeColor="accent5" w:themeShade="BF"/>
        </w:rPr>
        <w:t xml:space="preserve">dentro de los límites de </w:t>
      </w:r>
      <w:r w:rsidR="00E10C85" w:rsidRPr="00F12CBF">
        <w:rPr>
          <w:rFonts w:ascii="Times New Roman" w:hAnsi="Times New Roman" w:cs="Times New Roman"/>
          <w:color w:val="31849B" w:themeColor="accent5" w:themeShade="BF"/>
        </w:rPr>
        <w:t>un país</w:t>
      </w:r>
      <w:r w:rsidR="009E3BED" w:rsidRPr="00F12CBF">
        <w:rPr>
          <w:rFonts w:ascii="Times New Roman" w:hAnsi="Times New Roman" w:cs="Times New Roman"/>
          <w:color w:val="31849B" w:themeColor="accent5" w:themeShade="BF"/>
        </w:rPr>
        <w:t xml:space="preserve">, es decir, es un </w:t>
      </w:r>
      <w:r w:rsidR="009E3BED" w:rsidRPr="00F12CBF">
        <w:rPr>
          <w:rFonts w:ascii="Times New Roman" w:hAnsi="Times New Roman" w:cs="Times New Roman"/>
          <w:b/>
          <w:color w:val="31849B" w:themeColor="accent5" w:themeShade="BF"/>
        </w:rPr>
        <w:t>conflicto interno</w:t>
      </w:r>
      <w:r w:rsidR="00E10C85" w:rsidRPr="00F12CBF">
        <w:rPr>
          <w:rFonts w:ascii="Times New Roman" w:hAnsi="Times New Roman" w:cs="Times New Roman"/>
          <w:color w:val="31849B" w:themeColor="accent5" w:themeShade="BF"/>
        </w:rPr>
        <w:t xml:space="preserve">. </w:t>
      </w:r>
      <w:r w:rsidR="009E3BED" w:rsidRPr="00F12CBF">
        <w:rPr>
          <w:rFonts w:ascii="Times New Roman" w:hAnsi="Times New Roman" w:cs="Times New Roman"/>
          <w:color w:val="31849B" w:themeColor="accent5" w:themeShade="BF"/>
        </w:rPr>
        <w:t>Otros conflictos</w:t>
      </w:r>
      <w:r w:rsidR="00C413BE" w:rsidRPr="00F12CBF">
        <w:rPr>
          <w:rFonts w:ascii="Times New Roman" w:hAnsi="Times New Roman" w:cs="Times New Roman"/>
          <w:color w:val="31849B" w:themeColor="accent5" w:themeShade="BF"/>
        </w:rPr>
        <w:t>,</w:t>
      </w:r>
      <w:r w:rsidR="009E3BED" w:rsidRPr="00F12CBF">
        <w:rPr>
          <w:rFonts w:ascii="Times New Roman" w:hAnsi="Times New Roman" w:cs="Times New Roman"/>
          <w:color w:val="31849B" w:themeColor="accent5" w:themeShade="BF"/>
        </w:rPr>
        <w:t xml:space="preserve"> en cambio</w:t>
      </w:r>
      <w:r w:rsidR="00C413BE" w:rsidRPr="00F12CBF">
        <w:rPr>
          <w:rFonts w:ascii="Times New Roman" w:hAnsi="Times New Roman" w:cs="Times New Roman"/>
          <w:color w:val="31849B" w:themeColor="accent5" w:themeShade="BF"/>
        </w:rPr>
        <w:t>,</w:t>
      </w:r>
      <w:r w:rsidR="009E3BED" w:rsidRPr="00F12CBF">
        <w:rPr>
          <w:rFonts w:ascii="Times New Roman" w:hAnsi="Times New Roman" w:cs="Times New Roman"/>
          <w:color w:val="31849B" w:themeColor="accent5" w:themeShade="BF"/>
        </w:rPr>
        <w:t xml:space="preserve"> </w:t>
      </w:r>
      <w:r w:rsidR="00C413BE" w:rsidRPr="00F12CBF">
        <w:rPr>
          <w:rFonts w:ascii="Times New Roman" w:hAnsi="Times New Roman" w:cs="Times New Roman"/>
          <w:color w:val="31849B" w:themeColor="accent5" w:themeShade="BF"/>
        </w:rPr>
        <w:t>comienzan</w:t>
      </w:r>
      <w:r w:rsidR="009E3BED" w:rsidRPr="00F12CBF">
        <w:rPr>
          <w:rFonts w:ascii="Times New Roman" w:hAnsi="Times New Roman" w:cs="Times New Roman"/>
          <w:color w:val="31849B" w:themeColor="accent5" w:themeShade="BF"/>
        </w:rPr>
        <w:t xml:space="preserve"> siendo internos</w:t>
      </w:r>
      <w:r w:rsidR="00827189" w:rsidRPr="00F12CBF">
        <w:rPr>
          <w:rFonts w:ascii="Times New Roman" w:hAnsi="Times New Roman" w:cs="Times New Roman"/>
          <w:color w:val="31849B" w:themeColor="accent5" w:themeShade="BF"/>
        </w:rPr>
        <w:t xml:space="preserve"> </w:t>
      </w:r>
      <w:r w:rsidR="001F6272" w:rsidRPr="00F12CBF">
        <w:rPr>
          <w:rFonts w:ascii="Times New Roman" w:hAnsi="Times New Roman" w:cs="Times New Roman"/>
          <w:color w:val="31849B" w:themeColor="accent5" w:themeShade="BF"/>
        </w:rPr>
        <w:t xml:space="preserve">y </w:t>
      </w:r>
      <w:r w:rsidR="00827189" w:rsidRPr="00F12CBF">
        <w:rPr>
          <w:rFonts w:ascii="Times New Roman" w:hAnsi="Times New Roman" w:cs="Times New Roman"/>
          <w:color w:val="31849B" w:themeColor="accent5" w:themeShade="BF"/>
        </w:rPr>
        <w:t xml:space="preserve">luego se </w:t>
      </w:r>
      <w:r w:rsidR="009E3BED" w:rsidRPr="00F12CBF">
        <w:rPr>
          <w:rFonts w:ascii="Times New Roman" w:hAnsi="Times New Roman" w:cs="Times New Roman"/>
          <w:b/>
          <w:color w:val="31849B" w:themeColor="accent5" w:themeShade="BF"/>
        </w:rPr>
        <w:t>internacionalizan</w:t>
      </w:r>
      <w:r w:rsidR="00827189" w:rsidRPr="00F12CBF">
        <w:rPr>
          <w:rFonts w:ascii="Times New Roman" w:hAnsi="Times New Roman" w:cs="Times New Roman"/>
          <w:color w:val="31849B" w:themeColor="accent5" w:themeShade="BF"/>
        </w:rPr>
        <w:t>.</w:t>
      </w:r>
    </w:p>
    <w:p w14:paraId="42327981" w14:textId="77777777" w:rsidR="009E3BED" w:rsidRPr="00F12CBF" w:rsidRDefault="009E3BED" w:rsidP="00C95BF4">
      <w:pPr>
        <w:spacing w:after="0" w:line="276" w:lineRule="auto"/>
        <w:jc w:val="both"/>
        <w:rPr>
          <w:rFonts w:ascii="Times New Roman" w:hAnsi="Times New Roman" w:cs="Times New Roman"/>
          <w:color w:val="31849B" w:themeColor="accent5" w:themeShade="BF"/>
        </w:rPr>
      </w:pPr>
    </w:p>
    <w:p w14:paraId="454F4F2E" w14:textId="302A0CA7" w:rsidR="00E10C85" w:rsidRPr="00F12CBF" w:rsidRDefault="00E10C8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sidRPr="00F12CBF">
        <w:rPr>
          <w:rFonts w:ascii="Times New Roman" w:hAnsi="Times New Roman" w:cs="Times New Roman"/>
          <w:color w:val="31849B" w:themeColor="accent5" w:themeShade="BF"/>
        </w:rPr>
        <w:t xml:space="preserve">de ejércitos para el </w:t>
      </w:r>
      <w:r w:rsidR="000642E8" w:rsidRPr="00F12CBF">
        <w:rPr>
          <w:rFonts w:ascii="Times New Roman" w:hAnsi="Times New Roman" w:cs="Times New Roman"/>
          <w:color w:val="31849B" w:themeColor="accent5" w:themeShade="BF"/>
        </w:rPr>
        <w:t xml:space="preserve">mantenimiento de la paz </w:t>
      </w:r>
      <w:r w:rsidRPr="00F12CBF">
        <w:rPr>
          <w:rFonts w:ascii="Times New Roman" w:hAnsi="Times New Roman" w:cs="Times New Roman"/>
          <w:color w:val="31849B" w:themeColor="accent5" w:themeShade="BF"/>
        </w:rPr>
        <w:t xml:space="preserve"> </w:t>
      </w:r>
      <w:r w:rsidR="000642E8" w:rsidRPr="00F12CBF">
        <w:rPr>
          <w:rFonts w:ascii="Times New Roman" w:hAnsi="Times New Roman" w:cs="Times New Roman"/>
          <w:color w:val="31849B" w:themeColor="accent5" w:themeShade="BF"/>
        </w:rPr>
        <w:t>y/</w:t>
      </w:r>
      <w:r w:rsidRPr="00F12CBF">
        <w:rPr>
          <w:rFonts w:ascii="Times New Roman" w:hAnsi="Times New Roman" w:cs="Times New Roman"/>
          <w:color w:val="31849B" w:themeColor="accent5" w:themeShade="BF"/>
        </w:rPr>
        <w:t xml:space="preserve">o la utilización del territorio de países vecinos por parte de grupos armados de oposición. </w:t>
      </w:r>
    </w:p>
    <w:p w14:paraId="1940E128" w14:textId="77777777" w:rsidR="00E56EE2" w:rsidRPr="00F12CBF" w:rsidRDefault="00E56EE2" w:rsidP="00C95BF4">
      <w:pPr>
        <w:spacing w:after="0" w:line="276" w:lineRule="auto"/>
        <w:jc w:val="both"/>
        <w:rPr>
          <w:rFonts w:ascii="Times New Roman" w:hAnsi="Times New Roman" w:cs="Times New Roman"/>
          <w:color w:val="31849B" w:themeColor="accent5" w:themeShade="BF"/>
        </w:rPr>
      </w:pPr>
    </w:p>
    <w:p w14:paraId="4C8D1C6B" w14:textId="243943C0"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3.1 El retorno de los nacionalismos en una Unión Europea en crisis económica</w:t>
      </w:r>
    </w:p>
    <w:p w14:paraId="5BFCA47D" w14:textId="77777777" w:rsidR="003809EE" w:rsidRPr="00F12CBF" w:rsidRDefault="003809EE" w:rsidP="00C95BF4">
      <w:pPr>
        <w:spacing w:after="0" w:line="276" w:lineRule="auto"/>
        <w:jc w:val="both"/>
        <w:rPr>
          <w:rFonts w:ascii="Times New Roman" w:hAnsi="Times New Roman" w:cs="Times New Roman"/>
          <w:color w:val="31849B" w:themeColor="accent5" w:themeShade="BF"/>
        </w:rPr>
      </w:pPr>
    </w:p>
    <w:p w14:paraId="51C8B76F" w14:textId="5A09ED17" w:rsidR="002B7966" w:rsidRPr="00F12CBF" w:rsidRDefault="003809E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cuestión del nacionalismo es </w:t>
      </w:r>
      <w:r w:rsidR="002B7966" w:rsidRPr="00F12CBF">
        <w:rPr>
          <w:rFonts w:ascii="Times New Roman" w:hAnsi="Times New Roman" w:cs="Times New Roman"/>
          <w:color w:val="31849B" w:themeColor="accent5" w:themeShade="BF"/>
        </w:rPr>
        <w:t xml:space="preserve">clave </w:t>
      </w:r>
      <w:r w:rsidRPr="00F12CBF">
        <w:rPr>
          <w:rFonts w:ascii="Times New Roman" w:hAnsi="Times New Roman" w:cs="Times New Roman"/>
          <w:color w:val="31849B" w:themeColor="accent5" w:themeShade="BF"/>
        </w:rPr>
        <w:t xml:space="preserve">para entender algunas de las tensiones actuales en Europa. </w:t>
      </w:r>
      <w:r w:rsidR="004620F0" w:rsidRPr="00F12CBF">
        <w:rPr>
          <w:rFonts w:ascii="Times New Roman" w:hAnsi="Times New Roman" w:cs="Times New Roman"/>
          <w:color w:val="31849B" w:themeColor="accent5" w:themeShade="BF"/>
        </w:rPr>
        <w:t xml:space="preserve">El aumento de la </w:t>
      </w:r>
      <w:r w:rsidR="004620F0" w:rsidRPr="00F12CBF">
        <w:rPr>
          <w:rFonts w:ascii="Times New Roman" w:hAnsi="Times New Roman" w:cs="Times New Roman"/>
          <w:b/>
          <w:color w:val="31849B" w:themeColor="accent5" w:themeShade="BF"/>
        </w:rPr>
        <w:t>presión migratoria</w:t>
      </w:r>
      <w:r w:rsidR="004620F0" w:rsidRPr="00F12CBF">
        <w:rPr>
          <w:rFonts w:ascii="Times New Roman" w:hAnsi="Times New Roman" w:cs="Times New Roman"/>
          <w:color w:val="31849B" w:themeColor="accent5" w:themeShade="BF"/>
        </w:rPr>
        <w:t xml:space="preserve"> hacia Europa, sumada a l</w:t>
      </w:r>
      <w:r w:rsidR="000F7C6B" w:rsidRPr="00F12CBF">
        <w:rPr>
          <w:rFonts w:ascii="Times New Roman" w:hAnsi="Times New Roman" w:cs="Times New Roman"/>
          <w:color w:val="31849B" w:themeColor="accent5" w:themeShade="BF"/>
        </w:rPr>
        <w:t xml:space="preserve">a </w:t>
      </w:r>
      <w:r w:rsidR="000F7C6B" w:rsidRPr="00F12CBF">
        <w:rPr>
          <w:rFonts w:ascii="Times New Roman" w:hAnsi="Times New Roman" w:cs="Times New Roman"/>
          <w:b/>
          <w:color w:val="31849B" w:themeColor="accent5" w:themeShade="BF"/>
        </w:rPr>
        <w:t>crisis económica</w:t>
      </w:r>
      <w:r w:rsidR="000F7C6B" w:rsidRPr="00F12CBF">
        <w:rPr>
          <w:rFonts w:ascii="Times New Roman" w:hAnsi="Times New Roman" w:cs="Times New Roman"/>
          <w:color w:val="31849B" w:themeColor="accent5" w:themeShade="BF"/>
        </w:rPr>
        <w:t xml:space="preserve"> y </w:t>
      </w:r>
      <w:r w:rsidR="004620F0" w:rsidRPr="00F12CBF">
        <w:rPr>
          <w:rFonts w:ascii="Times New Roman" w:hAnsi="Times New Roman" w:cs="Times New Roman"/>
          <w:color w:val="31849B" w:themeColor="accent5" w:themeShade="BF"/>
        </w:rPr>
        <w:t>a</w:t>
      </w:r>
      <w:r w:rsidR="000F7C6B" w:rsidRPr="00F12CBF">
        <w:rPr>
          <w:rFonts w:ascii="Times New Roman" w:hAnsi="Times New Roman" w:cs="Times New Roman"/>
          <w:color w:val="31849B" w:themeColor="accent5" w:themeShade="BF"/>
        </w:rPr>
        <w:t xml:space="preserve">l hastío con </w:t>
      </w:r>
      <w:r w:rsidR="002B7966" w:rsidRPr="00F12CBF">
        <w:rPr>
          <w:rFonts w:ascii="Times New Roman" w:hAnsi="Times New Roman" w:cs="Times New Roman"/>
          <w:color w:val="31849B" w:themeColor="accent5" w:themeShade="BF"/>
        </w:rPr>
        <w:t xml:space="preserve">una </w:t>
      </w:r>
      <w:r w:rsidR="000F7C6B" w:rsidRPr="00F12CBF">
        <w:rPr>
          <w:rFonts w:ascii="Times New Roman" w:hAnsi="Times New Roman" w:cs="Times New Roman"/>
          <w:b/>
          <w:color w:val="31849B" w:themeColor="accent5" w:themeShade="BF"/>
        </w:rPr>
        <w:t>clase política</w:t>
      </w:r>
      <w:r w:rsidR="002B7966" w:rsidRPr="00F12CBF">
        <w:rPr>
          <w:rFonts w:ascii="Times New Roman" w:hAnsi="Times New Roman" w:cs="Times New Roman"/>
          <w:b/>
          <w:color w:val="31849B" w:themeColor="accent5" w:themeShade="BF"/>
        </w:rPr>
        <w:t xml:space="preserve"> </w:t>
      </w:r>
      <w:r w:rsidR="00DE5008" w:rsidRPr="00F12CBF">
        <w:rPr>
          <w:rFonts w:ascii="Times New Roman" w:hAnsi="Times New Roman" w:cs="Times New Roman"/>
          <w:b/>
          <w:color w:val="31849B" w:themeColor="accent5" w:themeShade="BF"/>
        </w:rPr>
        <w:t>corrupta</w:t>
      </w:r>
      <w:r w:rsidR="00DE5008" w:rsidRPr="00F12CBF">
        <w:rPr>
          <w:rFonts w:ascii="Times New Roman" w:hAnsi="Times New Roman" w:cs="Times New Roman"/>
          <w:color w:val="31849B" w:themeColor="accent5" w:themeShade="BF"/>
        </w:rPr>
        <w:t xml:space="preserve"> y </w:t>
      </w:r>
      <w:r w:rsidR="002B7966" w:rsidRPr="00F12CBF">
        <w:rPr>
          <w:rFonts w:ascii="Times New Roman" w:hAnsi="Times New Roman" w:cs="Times New Roman"/>
          <w:color w:val="31849B" w:themeColor="accent5" w:themeShade="BF"/>
        </w:rPr>
        <w:t xml:space="preserve">que </w:t>
      </w:r>
      <w:r w:rsidR="00C82304" w:rsidRPr="00F12CBF">
        <w:rPr>
          <w:rFonts w:ascii="Times New Roman" w:hAnsi="Times New Roman" w:cs="Times New Roman"/>
          <w:color w:val="31849B" w:themeColor="accent5" w:themeShade="BF"/>
        </w:rPr>
        <w:t xml:space="preserve">reduce el </w:t>
      </w:r>
      <w:r w:rsidR="002B7966" w:rsidRPr="00F12CBF">
        <w:rPr>
          <w:rFonts w:ascii="Times New Roman" w:hAnsi="Times New Roman" w:cs="Times New Roman"/>
          <w:color w:val="31849B" w:themeColor="accent5" w:themeShade="BF"/>
        </w:rPr>
        <w:t xml:space="preserve">Estado de </w:t>
      </w:r>
      <w:r w:rsidR="00DE5008" w:rsidRPr="00F12CBF">
        <w:rPr>
          <w:rFonts w:ascii="Times New Roman" w:hAnsi="Times New Roman" w:cs="Times New Roman"/>
          <w:color w:val="31849B" w:themeColor="accent5" w:themeShade="BF"/>
        </w:rPr>
        <w:t>b</w:t>
      </w:r>
      <w:r w:rsidR="002B7966" w:rsidRPr="00F12CBF">
        <w:rPr>
          <w:rFonts w:ascii="Times New Roman" w:hAnsi="Times New Roman" w:cs="Times New Roman"/>
          <w:color w:val="31849B" w:themeColor="accent5" w:themeShade="BF"/>
        </w:rPr>
        <w:t>ienestar</w:t>
      </w:r>
      <w:r w:rsidR="00601D11" w:rsidRPr="00F12CBF">
        <w:rPr>
          <w:rFonts w:ascii="Times New Roman" w:hAnsi="Times New Roman" w:cs="Times New Roman"/>
          <w:color w:val="31849B" w:themeColor="accent5" w:themeShade="BF"/>
        </w:rPr>
        <w:t xml:space="preserve"> de sus ciudadanos</w:t>
      </w:r>
      <w:r w:rsidR="00C413BE" w:rsidRPr="00F12CBF">
        <w:rPr>
          <w:rFonts w:ascii="Times New Roman" w:hAnsi="Times New Roman" w:cs="Times New Roman"/>
          <w:color w:val="31849B" w:themeColor="accent5" w:themeShade="BF"/>
        </w:rPr>
        <w:t xml:space="preserve"> [</w:t>
      </w:r>
      <w:hyperlink r:id="rId29" w:history="1">
        <w:r w:rsidR="00C413BE" w:rsidRPr="00F12CBF">
          <w:rPr>
            <w:rStyle w:val="Hipervnculo"/>
            <w:rFonts w:ascii="Times New Roman" w:hAnsi="Times New Roman" w:cs="Times New Roman"/>
            <w:color w:val="31849B" w:themeColor="accent5" w:themeShade="BF"/>
          </w:rPr>
          <w:t>VER</w:t>
        </w:r>
      </w:hyperlink>
      <w:r w:rsidR="00C413BE" w:rsidRPr="00F12CBF">
        <w:rPr>
          <w:rFonts w:ascii="Times New Roman" w:hAnsi="Times New Roman" w:cs="Times New Roman"/>
          <w:color w:val="31849B" w:themeColor="accent5" w:themeShade="BF"/>
        </w:rPr>
        <w:t>]</w:t>
      </w:r>
      <w:r w:rsidR="00DE5008" w:rsidRPr="00F12CBF">
        <w:rPr>
          <w:rFonts w:ascii="Times New Roman" w:hAnsi="Times New Roman" w:cs="Times New Roman"/>
          <w:color w:val="31849B" w:themeColor="accent5" w:themeShade="BF"/>
        </w:rPr>
        <w:t xml:space="preserve">, </w:t>
      </w:r>
      <w:r w:rsidR="000F7C6B" w:rsidRPr="00F12CBF">
        <w:rPr>
          <w:rFonts w:ascii="Times New Roman" w:hAnsi="Times New Roman" w:cs="Times New Roman"/>
          <w:color w:val="31849B" w:themeColor="accent5" w:themeShade="BF"/>
        </w:rPr>
        <w:t xml:space="preserve">están </w:t>
      </w:r>
      <w:r w:rsidR="00601D11" w:rsidRPr="00F12CBF">
        <w:rPr>
          <w:rFonts w:ascii="Times New Roman" w:hAnsi="Times New Roman" w:cs="Times New Roman"/>
          <w:color w:val="31849B" w:themeColor="accent5" w:themeShade="BF"/>
        </w:rPr>
        <w:t>fortaleciendo</w:t>
      </w:r>
      <w:r w:rsidR="000F7C6B" w:rsidRPr="00F12CBF">
        <w:rPr>
          <w:rFonts w:ascii="Times New Roman" w:hAnsi="Times New Roman" w:cs="Times New Roman"/>
          <w:color w:val="31849B" w:themeColor="accent5" w:themeShade="BF"/>
        </w:rPr>
        <w:t xml:space="preserve"> los movimientos nacionalistas dentro de la Unión Europea</w:t>
      </w:r>
      <w:r w:rsidR="002B7966" w:rsidRPr="00F12CBF">
        <w:rPr>
          <w:rFonts w:ascii="Times New Roman" w:hAnsi="Times New Roman" w:cs="Times New Roman"/>
          <w:color w:val="31849B" w:themeColor="accent5" w:themeShade="BF"/>
        </w:rPr>
        <w:t>, en especial en Europa Occidental.</w:t>
      </w:r>
    </w:p>
    <w:p w14:paraId="45E380E9" w14:textId="77777777" w:rsidR="002B7966" w:rsidRPr="00F12CBF" w:rsidRDefault="002B7966" w:rsidP="00C95BF4">
      <w:pPr>
        <w:spacing w:after="0" w:line="276" w:lineRule="auto"/>
        <w:jc w:val="both"/>
        <w:rPr>
          <w:rFonts w:ascii="Times New Roman" w:hAnsi="Times New Roman" w:cs="Times New Roman"/>
          <w:color w:val="31849B" w:themeColor="accent5" w:themeShade="BF"/>
        </w:rPr>
      </w:pPr>
    </w:p>
    <w:p w14:paraId="526388D2" w14:textId="4BC42DEB" w:rsidR="000F7C6B" w:rsidRPr="00F12CBF" w:rsidRDefault="00C8230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2B7966" w:rsidRPr="00F12CBF">
        <w:rPr>
          <w:rFonts w:ascii="Times New Roman" w:hAnsi="Times New Roman" w:cs="Times New Roman"/>
          <w:color w:val="31849B" w:themeColor="accent5" w:themeShade="BF"/>
        </w:rPr>
        <w:t xml:space="preserve">l </w:t>
      </w:r>
      <w:r w:rsidRPr="00F12CBF">
        <w:rPr>
          <w:rFonts w:ascii="Times New Roman" w:hAnsi="Times New Roman" w:cs="Times New Roman"/>
          <w:color w:val="31849B" w:themeColor="accent5" w:themeShade="BF"/>
        </w:rPr>
        <w:t xml:space="preserve">nacionalismo </w:t>
      </w:r>
      <w:r w:rsidR="00DE5008" w:rsidRPr="00F12CBF">
        <w:rPr>
          <w:rFonts w:ascii="Times New Roman" w:hAnsi="Times New Roman" w:cs="Times New Roman"/>
          <w:color w:val="31849B" w:themeColor="accent5" w:themeShade="BF"/>
        </w:rPr>
        <w:t xml:space="preserve">del siglo XXI </w:t>
      </w:r>
      <w:r w:rsidRPr="00F12CBF">
        <w:rPr>
          <w:rFonts w:ascii="Times New Roman" w:hAnsi="Times New Roman" w:cs="Times New Roman"/>
          <w:color w:val="31849B" w:themeColor="accent5" w:themeShade="BF"/>
        </w:rPr>
        <w:t xml:space="preserve">está vinculado al </w:t>
      </w:r>
      <w:r w:rsidR="002B7966" w:rsidRPr="00F12CBF">
        <w:rPr>
          <w:rFonts w:ascii="Times New Roman" w:hAnsi="Times New Roman" w:cs="Times New Roman"/>
          <w:color w:val="31849B" w:themeColor="accent5" w:themeShade="BF"/>
        </w:rPr>
        <w:t>rechazo a</w:t>
      </w:r>
      <w:r w:rsidR="00C413BE" w:rsidRPr="00F12CBF">
        <w:rPr>
          <w:rFonts w:ascii="Times New Roman" w:hAnsi="Times New Roman" w:cs="Times New Roman"/>
          <w:color w:val="31849B" w:themeColor="accent5" w:themeShade="BF"/>
        </w:rPr>
        <w:t xml:space="preserve"> </w:t>
      </w:r>
      <w:r w:rsidR="002B7966" w:rsidRPr="00F12CBF">
        <w:rPr>
          <w:rFonts w:ascii="Times New Roman" w:hAnsi="Times New Roman" w:cs="Times New Roman"/>
          <w:color w:val="31849B" w:themeColor="accent5" w:themeShade="BF"/>
        </w:rPr>
        <w:t>l</w:t>
      </w:r>
      <w:r w:rsidR="00C413BE" w:rsidRPr="00F12CBF">
        <w:rPr>
          <w:rFonts w:ascii="Times New Roman" w:hAnsi="Times New Roman" w:cs="Times New Roman"/>
          <w:color w:val="31849B" w:themeColor="accent5" w:themeShade="BF"/>
        </w:rPr>
        <w:t>os</w:t>
      </w:r>
      <w:r w:rsidR="002B7966" w:rsidRPr="00F12CBF">
        <w:rPr>
          <w:rFonts w:ascii="Times New Roman" w:hAnsi="Times New Roman" w:cs="Times New Roman"/>
          <w:color w:val="31849B" w:themeColor="accent5" w:themeShade="BF"/>
        </w:rPr>
        <w:t xml:space="preserve"> extranjero</w:t>
      </w:r>
      <w:r w:rsidR="00C413BE" w:rsidRPr="00F12CBF">
        <w:rPr>
          <w:rFonts w:ascii="Times New Roman" w:hAnsi="Times New Roman" w:cs="Times New Roman"/>
          <w:color w:val="31849B" w:themeColor="accent5" w:themeShade="BF"/>
        </w:rPr>
        <w:t>s (</w:t>
      </w:r>
      <w:r w:rsidR="00C413BE" w:rsidRPr="00F12CBF">
        <w:rPr>
          <w:rFonts w:ascii="Times New Roman" w:hAnsi="Times New Roman" w:cs="Times New Roman"/>
          <w:b/>
          <w:color w:val="31849B" w:themeColor="accent5" w:themeShade="BF"/>
        </w:rPr>
        <w:t>xenofobia</w:t>
      </w:r>
      <w:r w:rsidR="00C413BE" w:rsidRPr="00F12CBF">
        <w:rPr>
          <w:rFonts w:ascii="Times New Roman" w:hAnsi="Times New Roman" w:cs="Times New Roman"/>
          <w:color w:val="31849B" w:themeColor="accent5" w:themeShade="BF"/>
        </w:rPr>
        <w:t>)</w:t>
      </w:r>
      <w:r w:rsidR="00601D11" w:rsidRPr="00F12CBF">
        <w:rPr>
          <w:rFonts w:ascii="Times New Roman" w:hAnsi="Times New Roman" w:cs="Times New Roman"/>
          <w:color w:val="31849B" w:themeColor="accent5" w:themeShade="BF"/>
        </w:rPr>
        <w:t>,</w:t>
      </w:r>
      <w:r w:rsidR="002B7966" w:rsidRPr="00F12CBF">
        <w:rPr>
          <w:rFonts w:ascii="Times New Roman" w:hAnsi="Times New Roman" w:cs="Times New Roman"/>
          <w:color w:val="31849B" w:themeColor="accent5" w:themeShade="BF"/>
        </w:rPr>
        <w:t xml:space="preserve"> </w:t>
      </w:r>
      <w:r w:rsidR="00601D11" w:rsidRPr="00F12CBF">
        <w:rPr>
          <w:rFonts w:ascii="Times New Roman" w:hAnsi="Times New Roman" w:cs="Times New Roman"/>
          <w:color w:val="31849B" w:themeColor="accent5" w:themeShade="BF"/>
        </w:rPr>
        <w:t xml:space="preserve">bajo el argumento de que </w:t>
      </w:r>
      <w:r w:rsidR="002B7966" w:rsidRPr="00F12CBF">
        <w:rPr>
          <w:rFonts w:ascii="Times New Roman" w:hAnsi="Times New Roman" w:cs="Times New Roman"/>
          <w:color w:val="31849B" w:themeColor="accent5" w:themeShade="BF"/>
        </w:rPr>
        <w:t xml:space="preserve">hace peligrar </w:t>
      </w:r>
      <w:r w:rsidRPr="00F12CBF">
        <w:rPr>
          <w:rFonts w:ascii="Times New Roman" w:hAnsi="Times New Roman" w:cs="Times New Roman"/>
          <w:color w:val="31849B" w:themeColor="accent5" w:themeShade="BF"/>
        </w:rPr>
        <w:t xml:space="preserve">los </w:t>
      </w:r>
      <w:r w:rsidR="002B7966" w:rsidRPr="00F12CBF">
        <w:rPr>
          <w:rFonts w:ascii="Times New Roman" w:hAnsi="Times New Roman" w:cs="Times New Roman"/>
          <w:color w:val="31849B" w:themeColor="accent5" w:themeShade="BF"/>
        </w:rPr>
        <w:t>puesto</w:t>
      </w:r>
      <w:r w:rsidRPr="00F12CBF">
        <w:rPr>
          <w:rFonts w:ascii="Times New Roman" w:hAnsi="Times New Roman" w:cs="Times New Roman"/>
          <w:color w:val="31849B" w:themeColor="accent5" w:themeShade="BF"/>
        </w:rPr>
        <w:t>s</w:t>
      </w:r>
      <w:r w:rsidR="002B7966" w:rsidRPr="00F12CBF">
        <w:rPr>
          <w:rFonts w:ascii="Times New Roman" w:hAnsi="Times New Roman" w:cs="Times New Roman"/>
          <w:color w:val="31849B" w:themeColor="accent5" w:themeShade="BF"/>
        </w:rPr>
        <w:t xml:space="preserve"> de trabajo</w:t>
      </w:r>
      <w:r w:rsidR="00601D11" w:rsidRPr="00F12CBF">
        <w:rPr>
          <w:rFonts w:ascii="Times New Roman" w:hAnsi="Times New Roman" w:cs="Times New Roman"/>
          <w:color w:val="31849B" w:themeColor="accent5" w:themeShade="BF"/>
        </w:rPr>
        <w:t xml:space="preserve"> de los locales;</w:t>
      </w:r>
      <w:r w:rsidRPr="00F12CBF">
        <w:rPr>
          <w:rFonts w:ascii="Times New Roman" w:hAnsi="Times New Roman" w:cs="Times New Roman"/>
          <w:color w:val="31849B" w:themeColor="accent5" w:themeShade="BF"/>
        </w:rPr>
        <w:t xml:space="preserve"> </w:t>
      </w:r>
      <w:r w:rsidR="005A5733" w:rsidRPr="00F12CBF">
        <w:rPr>
          <w:rFonts w:ascii="Times New Roman" w:hAnsi="Times New Roman" w:cs="Times New Roman"/>
          <w:color w:val="31849B" w:themeColor="accent5" w:themeShade="BF"/>
        </w:rPr>
        <w:t xml:space="preserve">también </w:t>
      </w:r>
      <w:r w:rsidR="002B7966" w:rsidRPr="00F12CBF">
        <w:rPr>
          <w:rFonts w:ascii="Times New Roman" w:hAnsi="Times New Roman" w:cs="Times New Roman"/>
          <w:color w:val="31849B" w:themeColor="accent5" w:themeShade="BF"/>
        </w:rPr>
        <w:t xml:space="preserve">a </w:t>
      </w:r>
      <w:r w:rsidR="002B7966" w:rsidRPr="00F12CBF">
        <w:rPr>
          <w:rFonts w:ascii="Times New Roman" w:hAnsi="Times New Roman" w:cs="Times New Roman"/>
          <w:b/>
          <w:color w:val="31849B" w:themeColor="accent5" w:themeShade="BF"/>
        </w:rPr>
        <w:t>reivindicaciones territoriales</w:t>
      </w:r>
      <w:r w:rsidRPr="00F12CBF">
        <w:rPr>
          <w:rFonts w:ascii="Times New Roman" w:hAnsi="Times New Roman" w:cs="Times New Roman"/>
          <w:color w:val="31849B" w:themeColor="accent5" w:themeShade="BF"/>
        </w:rPr>
        <w:t xml:space="preserve"> y a </w:t>
      </w:r>
      <w:r w:rsidRPr="00F12CBF">
        <w:rPr>
          <w:rFonts w:ascii="Times New Roman" w:hAnsi="Times New Roman" w:cs="Times New Roman"/>
          <w:b/>
          <w:color w:val="31849B" w:themeColor="accent5" w:themeShade="BF"/>
        </w:rPr>
        <w:t xml:space="preserve">identidades </w:t>
      </w:r>
      <w:r w:rsidR="002B7966" w:rsidRPr="00F12CBF">
        <w:rPr>
          <w:rFonts w:ascii="Times New Roman" w:hAnsi="Times New Roman" w:cs="Times New Roman"/>
          <w:b/>
          <w:color w:val="31849B" w:themeColor="accent5" w:themeShade="BF"/>
        </w:rPr>
        <w:t>étnic</w:t>
      </w:r>
      <w:r w:rsidRPr="00F12CBF">
        <w:rPr>
          <w:rFonts w:ascii="Times New Roman" w:hAnsi="Times New Roman" w:cs="Times New Roman"/>
          <w:b/>
          <w:color w:val="31849B" w:themeColor="accent5" w:themeShade="BF"/>
        </w:rPr>
        <w:t>as</w:t>
      </w:r>
      <w:r w:rsidR="002B7966" w:rsidRPr="00F12CBF">
        <w:rPr>
          <w:rFonts w:ascii="Times New Roman" w:hAnsi="Times New Roman" w:cs="Times New Roman"/>
          <w:color w:val="31849B" w:themeColor="accent5" w:themeShade="BF"/>
        </w:rPr>
        <w:t xml:space="preserve">. </w:t>
      </w:r>
      <w:r w:rsidR="000F7C6B" w:rsidRPr="00F12CBF">
        <w:rPr>
          <w:rFonts w:ascii="Times New Roman" w:hAnsi="Times New Roman" w:cs="Times New Roman"/>
          <w:color w:val="31849B" w:themeColor="accent5" w:themeShade="BF"/>
        </w:rPr>
        <w:t>El resurgimiento del nacionalismo en Europa es un fenóm</w:t>
      </w:r>
      <w:r w:rsidR="004620F0" w:rsidRPr="00F12CBF">
        <w:rPr>
          <w:rFonts w:ascii="Times New Roman" w:hAnsi="Times New Roman" w:cs="Times New Roman"/>
          <w:color w:val="31849B" w:themeColor="accent5" w:themeShade="BF"/>
        </w:rPr>
        <w:t>eno que hay que tener en cuenta</w:t>
      </w:r>
      <w:r w:rsidR="00601D11" w:rsidRPr="00F12CBF">
        <w:rPr>
          <w:rFonts w:ascii="Times New Roman" w:hAnsi="Times New Roman" w:cs="Times New Roman"/>
          <w:color w:val="31849B" w:themeColor="accent5" w:themeShade="BF"/>
        </w:rPr>
        <w:t>,</w:t>
      </w:r>
      <w:r w:rsidR="004620F0" w:rsidRPr="00F12CBF">
        <w:rPr>
          <w:rFonts w:ascii="Times New Roman" w:hAnsi="Times New Roman" w:cs="Times New Roman"/>
          <w:color w:val="31849B" w:themeColor="accent5" w:themeShade="BF"/>
        </w:rPr>
        <w:t xml:space="preserve"> ya que la UE es una comunidad constituida hace 25 años, tiempo que no </w:t>
      </w:r>
      <w:r w:rsidRPr="00F12CBF">
        <w:rPr>
          <w:rFonts w:ascii="Times New Roman" w:hAnsi="Times New Roman" w:cs="Times New Roman"/>
          <w:color w:val="31849B" w:themeColor="accent5" w:themeShade="BF"/>
        </w:rPr>
        <w:t xml:space="preserve">le </w:t>
      </w:r>
      <w:r w:rsidR="004620F0" w:rsidRPr="00F12CBF">
        <w:rPr>
          <w:rFonts w:ascii="Times New Roman" w:hAnsi="Times New Roman" w:cs="Times New Roman"/>
          <w:color w:val="31849B" w:themeColor="accent5" w:themeShade="BF"/>
        </w:rPr>
        <w:t>ha bastado para consolidar la unión frente a las fuerzas que pretenden su d</w:t>
      </w:r>
      <w:r w:rsidRPr="00F12CBF">
        <w:rPr>
          <w:rFonts w:ascii="Times New Roman" w:hAnsi="Times New Roman" w:cs="Times New Roman"/>
          <w:color w:val="31849B" w:themeColor="accent5" w:themeShade="BF"/>
        </w:rPr>
        <w:t>isolución</w:t>
      </w:r>
      <w:r w:rsidR="004620F0" w:rsidRPr="00F12CBF">
        <w:rPr>
          <w:rFonts w:ascii="Times New Roman" w:hAnsi="Times New Roman" w:cs="Times New Roman"/>
          <w:color w:val="31849B" w:themeColor="accent5" w:themeShade="BF"/>
        </w:rPr>
        <w:t xml:space="preserve">. </w:t>
      </w:r>
    </w:p>
    <w:p w14:paraId="2106FEBB" w14:textId="77777777" w:rsidR="002E0ED3" w:rsidRPr="00F12CBF" w:rsidRDefault="002E0ED3"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5AD80D7D" w14:textId="77777777" w:rsidTr="00120F66">
        <w:tc>
          <w:tcPr>
            <w:tcW w:w="8978" w:type="dxa"/>
            <w:gridSpan w:val="2"/>
            <w:shd w:val="clear" w:color="auto" w:fill="000000" w:themeFill="text1"/>
          </w:tcPr>
          <w:p w14:paraId="54339B42"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DE5008" w:rsidRPr="00F12CBF" w14:paraId="605A9581" w14:textId="77777777" w:rsidTr="00120F66">
        <w:tc>
          <w:tcPr>
            <w:tcW w:w="2518" w:type="dxa"/>
          </w:tcPr>
          <w:p w14:paraId="2D8A5E6F"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3055A2FD" w14:textId="658C3B3D" w:rsidR="00DE5008" w:rsidRPr="00F12CBF" w:rsidRDefault="00C413B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D</w:t>
            </w:r>
            <w:r w:rsidR="00DE5008" w:rsidRPr="00F12CBF">
              <w:rPr>
                <w:rFonts w:ascii="Times New Roman" w:hAnsi="Times New Roman" w:cs="Times New Roman"/>
                <w:color w:val="31849B" w:themeColor="accent5" w:themeShade="BF"/>
              </w:rPr>
              <w:t xml:space="preserve">urante el siglo XX, las guerras emprendidas bajo el estandarte del nacionalismo casi </w:t>
            </w:r>
            <w:r w:rsidR="00601D11" w:rsidRPr="00F12CBF">
              <w:rPr>
                <w:rFonts w:ascii="Times New Roman" w:hAnsi="Times New Roman" w:cs="Times New Roman"/>
                <w:color w:val="31849B" w:themeColor="accent5" w:themeShade="BF"/>
              </w:rPr>
              <w:t>destruyen a</w:t>
            </w:r>
            <w:r w:rsidR="00DE5008" w:rsidRPr="00F12CBF">
              <w:rPr>
                <w:rFonts w:ascii="Times New Roman" w:hAnsi="Times New Roman" w:cs="Times New Roman"/>
                <w:color w:val="31849B" w:themeColor="accent5" w:themeShade="BF"/>
              </w:rPr>
              <w:t>l continente europeo. Desde allí se tejieron las confrontaciones, la violencia política, la guerra civil y</w:t>
            </w:r>
            <w:r w:rsidR="00601D11" w:rsidRPr="00F12CBF">
              <w:rPr>
                <w:rFonts w:ascii="Times New Roman" w:hAnsi="Times New Roman" w:cs="Times New Roman"/>
                <w:color w:val="31849B" w:themeColor="accent5" w:themeShade="BF"/>
              </w:rPr>
              <w:t>,</w:t>
            </w:r>
            <w:r w:rsidR="00DE5008" w:rsidRPr="00F12CBF">
              <w:rPr>
                <w:rFonts w:ascii="Times New Roman" w:hAnsi="Times New Roman" w:cs="Times New Roman"/>
                <w:color w:val="31849B" w:themeColor="accent5" w:themeShade="BF"/>
              </w:rPr>
              <w:t xml:space="preserve"> en su momento más desbordado, </w:t>
            </w:r>
            <w:r w:rsidR="00601D11" w:rsidRPr="00F12CBF">
              <w:rPr>
                <w:rFonts w:ascii="Times New Roman" w:hAnsi="Times New Roman" w:cs="Times New Roman"/>
                <w:color w:val="31849B" w:themeColor="accent5" w:themeShade="BF"/>
              </w:rPr>
              <w:t>se generaron</w:t>
            </w:r>
            <w:r w:rsidR="00DE5008" w:rsidRPr="00F12CBF">
              <w:rPr>
                <w:rFonts w:ascii="Times New Roman" w:hAnsi="Times New Roman" w:cs="Times New Roman"/>
                <w:color w:val="31849B" w:themeColor="accent5" w:themeShade="BF"/>
              </w:rPr>
              <w:t xml:space="preserve"> el genocidio y el totalitarismo. </w:t>
            </w:r>
          </w:p>
        </w:tc>
      </w:tr>
    </w:tbl>
    <w:p w14:paraId="6D208FF0" w14:textId="77777777" w:rsidR="00DE5008" w:rsidRPr="00F12CBF" w:rsidRDefault="00DE5008" w:rsidP="00C95BF4">
      <w:pPr>
        <w:spacing w:after="0" w:line="276" w:lineRule="auto"/>
        <w:jc w:val="both"/>
        <w:rPr>
          <w:rFonts w:ascii="Times New Roman" w:hAnsi="Times New Roman" w:cs="Times New Roman"/>
          <w:color w:val="31849B" w:themeColor="accent5" w:themeShade="BF"/>
        </w:rPr>
      </w:pPr>
    </w:p>
    <w:p w14:paraId="32BF28DA" w14:textId="78B4128F" w:rsidR="00F97DD8" w:rsidRPr="00F12CBF" w:rsidRDefault="00C8230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 pesar de</w:t>
      </w:r>
      <w:r w:rsidR="00C413BE" w:rsidRPr="00F12CBF">
        <w:rPr>
          <w:rFonts w:ascii="Times New Roman" w:hAnsi="Times New Roman" w:cs="Times New Roman"/>
          <w:color w:val="31849B" w:themeColor="accent5" w:themeShade="BF"/>
        </w:rPr>
        <w:t xml:space="preserve"> los problemas que alguna vez trajo el nacionalismo</w:t>
      </w:r>
      <w:r w:rsidRPr="00F12CBF">
        <w:rPr>
          <w:rFonts w:ascii="Times New Roman" w:hAnsi="Times New Roman" w:cs="Times New Roman"/>
          <w:color w:val="31849B" w:themeColor="accent5" w:themeShade="BF"/>
        </w:rPr>
        <w:t xml:space="preserve">, </w:t>
      </w:r>
      <w:r w:rsidR="003809EE" w:rsidRPr="00F12CBF">
        <w:rPr>
          <w:rFonts w:ascii="Times New Roman" w:hAnsi="Times New Roman" w:cs="Times New Roman"/>
          <w:color w:val="31849B" w:themeColor="accent5" w:themeShade="BF"/>
        </w:rPr>
        <w:t>l</w:t>
      </w:r>
      <w:r w:rsidR="00F97DD8" w:rsidRPr="00F12CBF">
        <w:rPr>
          <w:rFonts w:ascii="Times New Roman" w:hAnsi="Times New Roman" w:cs="Times New Roman"/>
          <w:color w:val="31849B" w:themeColor="accent5" w:themeShade="BF"/>
        </w:rPr>
        <w:t xml:space="preserve">as esperanzas de muchos europeos parecen encontrar </w:t>
      </w:r>
      <w:r w:rsidRPr="00F12CBF">
        <w:rPr>
          <w:rFonts w:ascii="Times New Roman" w:hAnsi="Times New Roman" w:cs="Times New Roman"/>
          <w:color w:val="31849B" w:themeColor="accent5" w:themeShade="BF"/>
        </w:rPr>
        <w:t xml:space="preserve">hoy </w:t>
      </w:r>
      <w:r w:rsidR="00F97DD8" w:rsidRPr="00F12CBF">
        <w:rPr>
          <w:rFonts w:ascii="Times New Roman" w:hAnsi="Times New Roman" w:cs="Times New Roman"/>
          <w:color w:val="31849B" w:themeColor="accent5" w:themeShade="BF"/>
        </w:rPr>
        <w:t xml:space="preserve">su expresión, una vez más, en </w:t>
      </w:r>
      <w:r w:rsidR="00C413BE" w:rsidRPr="00F12CBF">
        <w:rPr>
          <w:rFonts w:ascii="Times New Roman" w:hAnsi="Times New Roman" w:cs="Times New Roman"/>
          <w:color w:val="31849B" w:themeColor="accent5" w:themeShade="BF"/>
        </w:rPr>
        <w:t>é</w:t>
      </w:r>
      <w:r w:rsidRPr="00F12CBF">
        <w:rPr>
          <w:rFonts w:ascii="Times New Roman" w:hAnsi="Times New Roman" w:cs="Times New Roman"/>
          <w:color w:val="31849B" w:themeColor="accent5" w:themeShade="BF"/>
        </w:rPr>
        <w:t>l</w:t>
      </w:r>
      <w:r w:rsidR="00F97DD8" w:rsidRPr="00F12CBF">
        <w:rPr>
          <w:rFonts w:ascii="Times New Roman" w:hAnsi="Times New Roman" w:cs="Times New Roman"/>
          <w:color w:val="31849B" w:themeColor="accent5" w:themeShade="BF"/>
        </w:rPr>
        <w:t xml:space="preserve">, mientras que la  Europa unificada es vista como una carga y </w:t>
      </w:r>
      <w:r w:rsidRPr="00F12CBF">
        <w:rPr>
          <w:rFonts w:ascii="Times New Roman" w:hAnsi="Times New Roman" w:cs="Times New Roman"/>
          <w:color w:val="31849B" w:themeColor="accent5" w:themeShade="BF"/>
        </w:rPr>
        <w:t xml:space="preserve">también como </w:t>
      </w:r>
      <w:r w:rsidR="00F97DD8" w:rsidRPr="00F12CBF">
        <w:rPr>
          <w:rFonts w:ascii="Times New Roman" w:hAnsi="Times New Roman" w:cs="Times New Roman"/>
          <w:color w:val="31849B" w:themeColor="accent5" w:themeShade="BF"/>
        </w:rPr>
        <w:t>una amenaza</w:t>
      </w:r>
      <w:r w:rsidR="00C8224B" w:rsidRPr="00F12CBF">
        <w:rPr>
          <w:rFonts w:ascii="Times New Roman" w:hAnsi="Times New Roman" w:cs="Times New Roman"/>
          <w:color w:val="31849B" w:themeColor="accent5" w:themeShade="BF"/>
        </w:rPr>
        <w:t xml:space="preserve"> [</w:t>
      </w:r>
      <w:hyperlink r:id="rId30"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00F97DD8" w:rsidRPr="00F12CBF">
        <w:rPr>
          <w:rFonts w:ascii="Times New Roman" w:hAnsi="Times New Roman" w:cs="Times New Roman"/>
          <w:color w:val="31849B" w:themeColor="accent5" w:themeShade="BF"/>
        </w:rPr>
        <w:t xml:space="preserve">. </w:t>
      </w:r>
    </w:p>
    <w:p w14:paraId="66A8D369" w14:textId="77777777" w:rsidR="000F7C6B" w:rsidRPr="00F12CBF" w:rsidRDefault="000F7C6B"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0E71F75F" w14:textId="77777777" w:rsidTr="00120F66">
        <w:tc>
          <w:tcPr>
            <w:tcW w:w="8978" w:type="dxa"/>
            <w:gridSpan w:val="2"/>
            <w:shd w:val="clear" w:color="auto" w:fill="000000" w:themeFill="text1"/>
          </w:tcPr>
          <w:p w14:paraId="6CF1AC75"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327A60EF" w14:textId="77777777" w:rsidTr="00120F66">
        <w:tc>
          <w:tcPr>
            <w:tcW w:w="2518" w:type="dxa"/>
          </w:tcPr>
          <w:p w14:paraId="452BBC85"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39EC1F52" w14:textId="2A8A6782"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Las formas en que se expresa el nacionalismo </w:t>
            </w:r>
          </w:p>
        </w:tc>
      </w:tr>
      <w:tr w:rsidR="00DE5008" w:rsidRPr="00F12CBF" w14:paraId="1ACA3556" w14:textId="77777777" w:rsidTr="00120F66">
        <w:tc>
          <w:tcPr>
            <w:tcW w:w="2518" w:type="dxa"/>
          </w:tcPr>
          <w:p w14:paraId="1BE589FE" w14:textId="77777777" w:rsidR="00DE5008" w:rsidRPr="00F12CBF" w:rsidRDefault="00DE500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4FEB8E98" w14:textId="7A9EE18A" w:rsidR="00DE5008" w:rsidRPr="00F12CBF" w:rsidRDefault="00DE500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El resurgimiento </w:t>
            </w:r>
            <w:r w:rsidR="00601D11" w:rsidRPr="00F12CBF">
              <w:rPr>
                <w:rFonts w:ascii="Times New Roman" w:hAnsi="Times New Roman" w:cs="Times New Roman"/>
                <w:color w:val="31849B" w:themeColor="accent5" w:themeShade="BF"/>
              </w:rPr>
              <w:t>del nacionalismo se manifiesta, en su forma más radicalizada,</w:t>
            </w:r>
            <w:r w:rsidRPr="00F12CBF">
              <w:rPr>
                <w:rFonts w:ascii="Times New Roman" w:hAnsi="Times New Roman" w:cs="Times New Roman"/>
                <w:color w:val="31849B" w:themeColor="accent5" w:themeShade="BF"/>
              </w:rPr>
              <w:t xml:space="preserve"> en los conflictos bélicos étnicos. Otras expresiones son la xenofobia, la creación de partidos políticos nacionalistas y la expedición de leyes que limitan la inmigración. </w:t>
            </w:r>
          </w:p>
        </w:tc>
      </w:tr>
    </w:tbl>
    <w:p w14:paraId="7C810F3D" w14:textId="77777777" w:rsidR="00DE5008" w:rsidRPr="00F12CBF" w:rsidRDefault="00DE5008" w:rsidP="00C95BF4">
      <w:pPr>
        <w:spacing w:after="0" w:line="276" w:lineRule="auto"/>
        <w:jc w:val="both"/>
        <w:rPr>
          <w:rFonts w:ascii="Times New Roman" w:hAnsi="Times New Roman" w:cs="Times New Roman"/>
          <w:color w:val="31849B" w:themeColor="accent5" w:themeShade="BF"/>
        </w:rPr>
      </w:pPr>
    </w:p>
    <w:p w14:paraId="2F59A5CF" w14:textId="5F413646" w:rsidR="00230683" w:rsidRPr="00F12CBF" w:rsidRDefault="005A573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Hoy, e</w:t>
      </w:r>
      <w:r w:rsidR="00F97DD8" w:rsidRPr="00F12CBF">
        <w:rPr>
          <w:rFonts w:ascii="Times New Roman" w:hAnsi="Times New Roman" w:cs="Times New Roman"/>
          <w:color w:val="31849B" w:themeColor="accent5" w:themeShade="BF"/>
        </w:rPr>
        <w:t xml:space="preserve">l caso de </w:t>
      </w:r>
      <w:r w:rsidR="00601D11" w:rsidRPr="00F12CBF">
        <w:rPr>
          <w:rFonts w:ascii="Times New Roman" w:hAnsi="Times New Roman" w:cs="Times New Roman"/>
          <w:color w:val="31849B" w:themeColor="accent5" w:themeShade="BF"/>
        </w:rPr>
        <w:t>Francia,</w:t>
      </w:r>
      <w:r w:rsidR="00230683" w:rsidRPr="00F12CBF">
        <w:rPr>
          <w:rFonts w:ascii="Times New Roman" w:hAnsi="Times New Roman" w:cs="Times New Roman"/>
          <w:color w:val="31849B" w:themeColor="accent5" w:themeShade="BF"/>
        </w:rPr>
        <w:t xml:space="preserve"> en especial, genera </w:t>
      </w:r>
      <w:r w:rsidR="00F97DD8" w:rsidRPr="00F12CBF">
        <w:rPr>
          <w:rFonts w:ascii="Times New Roman" w:hAnsi="Times New Roman" w:cs="Times New Roman"/>
          <w:color w:val="31849B" w:themeColor="accent5" w:themeShade="BF"/>
        </w:rPr>
        <w:t xml:space="preserve">inquietud, ya que </w:t>
      </w:r>
      <w:r w:rsidR="00230683" w:rsidRPr="00F12CBF">
        <w:rPr>
          <w:rFonts w:ascii="Times New Roman" w:hAnsi="Times New Roman" w:cs="Times New Roman"/>
          <w:color w:val="31849B" w:themeColor="accent5" w:themeShade="BF"/>
        </w:rPr>
        <w:t xml:space="preserve">el </w:t>
      </w:r>
      <w:r w:rsidR="00F97DD8" w:rsidRPr="00F12CBF">
        <w:rPr>
          <w:rFonts w:ascii="Times New Roman" w:hAnsi="Times New Roman" w:cs="Times New Roman"/>
          <w:color w:val="31849B" w:themeColor="accent5" w:themeShade="BF"/>
        </w:rPr>
        <w:t>partido nacionalista (</w:t>
      </w:r>
      <w:r w:rsidR="00230683" w:rsidRPr="00F12CBF">
        <w:rPr>
          <w:rFonts w:ascii="Times New Roman" w:hAnsi="Times New Roman" w:cs="Times New Roman"/>
          <w:color w:val="31849B" w:themeColor="accent5" w:themeShade="BF"/>
        </w:rPr>
        <w:t>Frente Nacional</w:t>
      </w:r>
      <w:r w:rsidR="00F97DD8"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se ha consolidado como la tercera fuerza política. Sin </w:t>
      </w:r>
      <w:r w:rsidR="00F97DD8" w:rsidRPr="00F12CBF">
        <w:rPr>
          <w:rFonts w:ascii="Times New Roman" w:hAnsi="Times New Roman" w:cs="Times New Roman"/>
          <w:color w:val="31849B" w:themeColor="accent5" w:themeShade="BF"/>
        </w:rPr>
        <w:t xml:space="preserve">la participación activa de </w:t>
      </w:r>
      <w:r w:rsidR="00230683" w:rsidRPr="00F12CBF">
        <w:rPr>
          <w:rFonts w:ascii="Times New Roman" w:hAnsi="Times New Roman" w:cs="Times New Roman"/>
          <w:color w:val="31849B" w:themeColor="accent5" w:themeShade="BF"/>
        </w:rPr>
        <w:t>Francia, la U</w:t>
      </w:r>
      <w:r w:rsidR="000F7C6B" w:rsidRPr="00F12CBF">
        <w:rPr>
          <w:rFonts w:ascii="Times New Roman" w:hAnsi="Times New Roman" w:cs="Times New Roman"/>
          <w:color w:val="31849B" w:themeColor="accent5" w:themeShade="BF"/>
        </w:rPr>
        <w:t xml:space="preserve">nión </w:t>
      </w:r>
      <w:r w:rsidR="00230683" w:rsidRPr="00F12CBF">
        <w:rPr>
          <w:rFonts w:ascii="Times New Roman" w:hAnsi="Times New Roman" w:cs="Times New Roman"/>
          <w:color w:val="31849B" w:themeColor="accent5" w:themeShade="BF"/>
        </w:rPr>
        <w:t>E</w:t>
      </w:r>
      <w:r w:rsidR="000F7C6B" w:rsidRPr="00F12CBF">
        <w:rPr>
          <w:rFonts w:ascii="Times New Roman" w:hAnsi="Times New Roman" w:cs="Times New Roman"/>
          <w:color w:val="31849B" w:themeColor="accent5" w:themeShade="BF"/>
        </w:rPr>
        <w:t>uropea</w:t>
      </w:r>
      <w:r w:rsidR="00F97DD8" w:rsidRPr="00F12CBF">
        <w:rPr>
          <w:rFonts w:ascii="Times New Roman" w:hAnsi="Times New Roman" w:cs="Times New Roman"/>
          <w:color w:val="31849B" w:themeColor="accent5" w:themeShade="BF"/>
        </w:rPr>
        <w:t xml:space="preserve"> se vería debilitada </w:t>
      </w:r>
      <w:r w:rsidR="00601D11" w:rsidRPr="00F12CBF">
        <w:rPr>
          <w:rFonts w:ascii="Times New Roman" w:hAnsi="Times New Roman" w:cs="Times New Roman"/>
          <w:color w:val="31849B" w:themeColor="accent5" w:themeShade="BF"/>
        </w:rPr>
        <w:t>de manera estructural</w:t>
      </w:r>
      <w:r w:rsidR="000F7C6B"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r w:rsidR="00F97DD8" w:rsidRPr="00F12CBF">
        <w:rPr>
          <w:rFonts w:ascii="Times New Roman" w:hAnsi="Times New Roman" w:cs="Times New Roman"/>
          <w:color w:val="31849B" w:themeColor="accent5" w:themeShade="BF"/>
        </w:rPr>
        <w:t>Hay que recordar que j</w:t>
      </w:r>
      <w:r w:rsidR="00230683" w:rsidRPr="00F12CBF">
        <w:rPr>
          <w:rFonts w:ascii="Times New Roman" w:hAnsi="Times New Roman" w:cs="Times New Roman"/>
          <w:color w:val="31849B" w:themeColor="accent5" w:themeShade="BF"/>
        </w:rPr>
        <w:t xml:space="preserve">unto </w:t>
      </w:r>
      <w:r w:rsidR="00F97DD8" w:rsidRPr="00F12CBF">
        <w:rPr>
          <w:rFonts w:ascii="Times New Roman" w:hAnsi="Times New Roman" w:cs="Times New Roman"/>
          <w:color w:val="31849B" w:themeColor="accent5" w:themeShade="BF"/>
        </w:rPr>
        <w:t xml:space="preserve">a </w:t>
      </w:r>
      <w:r w:rsidR="00230683" w:rsidRPr="00F12CBF">
        <w:rPr>
          <w:rFonts w:ascii="Times New Roman" w:hAnsi="Times New Roman" w:cs="Times New Roman"/>
          <w:color w:val="31849B" w:themeColor="accent5" w:themeShade="BF"/>
        </w:rPr>
        <w:t xml:space="preserve">Alemania, </w:t>
      </w:r>
      <w:r w:rsidR="00F97DD8" w:rsidRPr="00F12CBF">
        <w:rPr>
          <w:rFonts w:ascii="Times New Roman" w:hAnsi="Times New Roman" w:cs="Times New Roman"/>
          <w:color w:val="31849B" w:themeColor="accent5" w:themeShade="BF"/>
        </w:rPr>
        <w:t xml:space="preserve">Francia </w:t>
      </w:r>
      <w:r w:rsidR="00230683" w:rsidRPr="00F12CBF">
        <w:rPr>
          <w:rFonts w:ascii="Times New Roman" w:hAnsi="Times New Roman" w:cs="Times New Roman"/>
          <w:color w:val="31849B" w:themeColor="accent5" w:themeShade="BF"/>
        </w:rPr>
        <w:t>es indispensable para el futuro de la U</w:t>
      </w:r>
      <w:r w:rsidR="000F7C6B" w:rsidRPr="00F12CBF">
        <w:rPr>
          <w:rFonts w:ascii="Times New Roman" w:hAnsi="Times New Roman" w:cs="Times New Roman"/>
          <w:color w:val="31849B" w:themeColor="accent5" w:themeShade="BF"/>
        </w:rPr>
        <w:t xml:space="preserve">nión. </w:t>
      </w:r>
    </w:p>
    <w:p w14:paraId="1D3ABAB0" w14:textId="77777777" w:rsidR="00230683" w:rsidRPr="00F12CBF" w:rsidRDefault="00230683" w:rsidP="00C95BF4">
      <w:pPr>
        <w:spacing w:after="0" w:line="276" w:lineRule="auto"/>
        <w:jc w:val="both"/>
        <w:rPr>
          <w:rFonts w:ascii="Times New Roman" w:hAnsi="Times New Roman" w:cs="Times New Roman"/>
          <w:color w:val="31849B" w:themeColor="accent5" w:themeShade="BF"/>
        </w:rPr>
      </w:pPr>
    </w:p>
    <w:p w14:paraId="5BCAA1DE" w14:textId="56EC0B24" w:rsidR="00342BB8" w:rsidRPr="00F12CBF" w:rsidRDefault="00F97DD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230683" w:rsidRPr="00F12CBF">
        <w:rPr>
          <w:rFonts w:ascii="Times New Roman" w:hAnsi="Times New Roman" w:cs="Times New Roman"/>
          <w:color w:val="31849B" w:themeColor="accent5" w:themeShade="BF"/>
        </w:rPr>
        <w:t xml:space="preserve">l corazón de la crisis </w:t>
      </w:r>
      <w:r w:rsidRPr="00F12CBF">
        <w:rPr>
          <w:rFonts w:ascii="Times New Roman" w:hAnsi="Times New Roman" w:cs="Times New Roman"/>
          <w:color w:val="31849B" w:themeColor="accent5" w:themeShade="BF"/>
        </w:rPr>
        <w:t xml:space="preserve">radica en </w:t>
      </w:r>
      <w:r w:rsidR="00230683" w:rsidRPr="00F12CBF">
        <w:rPr>
          <w:rFonts w:ascii="Times New Roman" w:hAnsi="Times New Roman" w:cs="Times New Roman"/>
          <w:color w:val="31849B" w:themeColor="accent5" w:themeShade="BF"/>
        </w:rPr>
        <w:t>el malesta</w:t>
      </w:r>
      <w:r w:rsidR="00601D11" w:rsidRPr="00F12CBF">
        <w:rPr>
          <w:rFonts w:ascii="Times New Roman" w:hAnsi="Times New Roman" w:cs="Times New Roman"/>
          <w:color w:val="31849B" w:themeColor="accent5" w:themeShade="BF"/>
        </w:rPr>
        <w:t>r económico y financiero de la E</w:t>
      </w:r>
      <w:r w:rsidR="00230683" w:rsidRPr="00F12CBF">
        <w:rPr>
          <w:rFonts w:ascii="Times New Roman" w:hAnsi="Times New Roman" w:cs="Times New Roman"/>
          <w:color w:val="31849B" w:themeColor="accent5" w:themeShade="BF"/>
        </w:rPr>
        <w:t>urozona</w:t>
      </w:r>
      <w:r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Sin embargo</w:t>
      </w:r>
      <w:r w:rsidR="00C413BE"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230683" w:rsidRPr="00F12CBF">
        <w:rPr>
          <w:rFonts w:ascii="Times New Roman" w:hAnsi="Times New Roman" w:cs="Times New Roman"/>
          <w:color w:val="31849B" w:themeColor="accent5" w:themeShade="BF"/>
        </w:rPr>
        <w:t xml:space="preserve">ni los </w:t>
      </w:r>
      <w:r w:rsidR="000F7C6B" w:rsidRPr="00F12CBF">
        <w:rPr>
          <w:rFonts w:ascii="Times New Roman" w:hAnsi="Times New Roman" w:cs="Times New Roman"/>
          <w:color w:val="31849B" w:themeColor="accent5" w:themeShade="BF"/>
        </w:rPr>
        <w:t>g</w:t>
      </w:r>
      <w:r w:rsidR="00230683" w:rsidRPr="00F12CBF">
        <w:rPr>
          <w:rFonts w:ascii="Times New Roman" w:hAnsi="Times New Roman" w:cs="Times New Roman"/>
          <w:color w:val="31849B" w:themeColor="accent5" w:themeShade="BF"/>
        </w:rPr>
        <w:t>obiernos nacionales</w:t>
      </w:r>
      <w:r w:rsidR="000F7C6B"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ni las instituciones de la U</w:t>
      </w:r>
      <w:r w:rsidR="005A5733" w:rsidRPr="00F12CBF">
        <w:rPr>
          <w:rFonts w:ascii="Times New Roman" w:hAnsi="Times New Roman" w:cs="Times New Roman"/>
          <w:color w:val="31849B" w:themeColor="accent5" w:themeShade="BF"/>
        </w:rPr>
        <w:t xml:space="preserve">nión </w:t>
      </w:r>
      <w:r w:rsidR="00230683" w:rsidRPr="00F12CBF">
        <w:rPr>
          <w:rFonts w:ascii="Times New Roman" w:hAnsi="Times New Roman" w:cs="Times New Roman"/>
          <w:color w:val="31849B" w:themeColor="accent5" w:themeShade="BF"/>
        </w:rPr>
        <w:t>E</w:t>
      </w:r>
      <w:r w:rsidR="005A5733" w:rsidRPr="00F12CBF">
        <w:rPr>
          <w:rFonts w:ascii="Times New Roman" w:hAnsi="Times New Roman" w:cs="Times New Roman"/>
          <w:color w:val="31849B" w:themeColor="accent5" w:themeShade="BF"/>
        </w:rPr>
        <w:t>uropea</w:t>
      </w:r>
      <w:r w:rsidR="00601D11"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parecen </w:t>
      </w:r>
      <w:r w:rsidRPr="00F12CBF">
        <w:rPr>
          <w:rFonts w:ascii="Times New Roman" w:hAnsi="Times New Roman" w:cs="Times New Roman"/>
          <w:color w:val="31849B" w:themeColor="accent5" w:themeShade="BF"/>
        </w:rPr>
        <w:t xml:space="preserve">contar con </w:t>
      </w:r>
      <w:r w:rsidR="005A5733"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 xml:space="preserve">herramientas </w:t>
      </w:r>
      <w:r w:rsidR="005A5733" w:rsidRPr="00F12CBF">
        <w:rPr>
          <w:rFonts w:ascii="Times New Roman" w:hAnsi="Times New Roman" w:cs="Times New Roman"/>
          <w:color w:val="31849B" w:themeColor="accent5" w:themeShade="BF"/>
        </w:rPr>
        <w:t xml:space="preserve">apropiadas </w:t>
      </w:r>
      <w:r w:rsidRPr="00F12CBF">
        <w:rPr>
          <w:rFonts w:ascii="Times New Roman" w:hAnsi="Times New Roman" w:cs="Times New Roman"/>
          <w:color w:val="31849B" w:themeColor="accent5" w:themeShade="BF"/>
        </w:rPr>
        <w:t xml:space="preserve">para resolver el </w:t>
      </w:r>
      <w:r w:rsidR="00230683" w:rsidRPr="00F12CBF">
        <w:rPr>
          <w:rFonts w:ascii="Times New Roman" w:hAnsi="Times New Roman" w:cs="Times New Roman"/>
          <w:color w:val="31849B" w:themeColor="accent5" w:themeShade="BF"/>
        </w:rPr>
        <w:t xml:space="preserve">problema. </w:t>
      </w:r>
      <w:r w:rsidR="005A5733" w:rsidRPr="00F12CBF">
        <w:rPr>
          <w:rFonts w:ascii="Times New Roman" w:hAnsi="Times New Roman" w:cs="Times New Roman"/>
          <w:color w:val="31849B" w:themeColor="accent5" w:themeShade="BF"/>
        </w:rPr>
        <w:t>Por ello, l</w:t>
      </w:r>
      <w:r w:rsidR="00230683" w:rsidRPr="00F12CBF">
        <w:rPr>
          <w:rFonts w:ascii="Times New Roman" w:hAnsi="Times New Roman" w:cs="Times New Roman"/>
          <w:color w:val="31849B" w:themeColor="accent5" w:themeShade="BF"/>
        </w:rPr>
        <w:t>a angustia económica ha dado lugar a un conflicto con respecto a la distribución</w:t>
      </w:r>
      <w:r w:rsidR="005A5733" w:rsidRPr="00F12CBF">
        <w:rPr>
          <w:rFonts w:ascii="Times New Roman" w:hAnsi="Times New Roman" w:cs="Times New Roman"/>
          <w:color w:val="31849B" w:themeColor="accent5" w:themeShade="BF"/>
        </w:rPr>
        <w:t xml:space="preserve"> de los recursos</w:t>
      </w:r>
      <w:r w:rsidR="00C413BE" w:rsidRPr="00F12CBF">
        <w:rPr>
          <w:rFonts w:ascii="Times New Roman" w:hAnsi="Times New Roman" w:cs="Times New Roman"/>
          <w:color w:val="31849B" w:themeColor="accent5" w:themeShade="BF"/>
        </w:rPr>
        <w:t>,</w:t>
      </w:r>
      <w:r w:rsidR="005A5733" w:rsidRPr="00F12CBF">
        <w:rPr>
          <w:rFonts w:ascii="Times New Roman" w:hAnsi="Times New Roman" w:cs="Times New Roman"/>
          <w:color w:val="31849B" w:themeColor="accent5" w:themeShade="BF"/>
        </w:rPr>
        <w:t xml:space="preserve"> de los puestos de trabajo</w:t>
      </w:r>
      <w:r w:rsidR="00C413BE" w:rsidRPr="00F12CBF">
        <w:rPr>
          <w:rFonts w:ascii="Times New Roman" w:hAnsi="Times New Roman" w:cs="Times New Roman"/>
          <w:color w:val="31849B" w:themeColor="accent5" w:themeShade="BF"/>
        </w:rPr>
        <w:t xml:space="preserve"> y la legislación para admisión de inmigrantes [</w:t>
      </w:r>
      <w:hyperlink r:id="rId31" w:history="1">
        <w:r w:rsidR="00C413BE" w:rsidRPr="00F12CBF">
          <w:rPr>
            <w:rStyle w:val="Hipervnculo"/>
            <w:rFonts w:ascii="Times New Roman" w:hAnsi="Times New Roman" w:cs="Times New Roman"/>
            <w:color w:val="31849B" w:themeColor="accent5" w:themeShade="BF"/>
          </w:rPr>
          <w:t>VER</w:t>
        </w:r>
      </w:hyperlink>
      <w:r w:rsidR="00C413BE"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p>
    <w:p w14:paraId="4907270B" w14:textId="77777777" w:rsidR="00E84E36" w:rsidRPr="00F12CBF" w:rsidRDefault="00E84E36"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6D244990" w14:textId="77777777" w:rsidTr="005A2B85">
        <w:tc>
          <w:tcPr>
            <w:tcW w:w="9033" w:type="dxa"/>
            <w:gridSpan w:val="2"/>
            <w:shd w:val="clear" w:color="auto" w:fill="0D0D0D" w:themeFill="text1" w:themeFillTint="F2"/>
          </w:tcPr>
          <w:p w14:paraId="62DDAC35"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750E95A1" w14:textId="77777777" w:rsidTr="005A2B85">
        <w:tc>
          <w:tcPr>
            <w:tcW w:w="2518" w:type="dxa"/>
          </w:tcPr>
          <w:p w14:paraId="24271120"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9C8BD30" w14:textId="6D357B83" w:rsidR="00DA3480"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3480"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2730C7" w:rsidRPr="00F12CBF">
              <w:rPr>
                <w:rFonts w:ascii="Times New Roman" w:hAnsi="Times New Roman" w:cs="Times New Roman"/>
                <w:color w:val="31849B" w:themeColor="accent5" w:themeShade="BF"/>
                <w:sz w:val="24"/>
                <w:szCs w:val="24"/>
              </w:rPr>
              <w:t>_IMG11</w:t>
            </w:r>
          </w:p>
        </w:tc>
      </w:tr>
      <w:tr w:rsidR="00F12CBF" w:rsidRPr="00F12CBF" w14:paraId="41E9F5ED" w14:textId="77777777" w:rsidTr="005A2B85">
        <w:tc>
          <w:tcPr>
            <w:tcW w:w="2518" w:type="dxa"/>
          </w:tcPr>
          <w:p w14:paraId="4B8F2E5C"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2C970C36" w14:textId="5F8F43C1" w:rsidR="00526679" w:rsidRPr="00F12CBF" w:rsidRDefault="00526679"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Familia musulmana camina por una calle de Europa occidental </w:t>
            </w:r>
          </w:p>
          <w:p w14:paraId="4EF2566A" w14:textId="78C4A952" w:rsidR="00DA3480" w:rsidRPr="00F12CBF" w:rsidRDefault="00DA3480"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2C192B60" w14:textId="77777777" w:rsidTr="005A2B85">
        <w:tc>
          <w:tcPr>
            <w:tcW w:w="2518" w:type="dxa"/>
          </w:tcPr>
          <w:p w14:paraId="478C61A2"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1A29EB9"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lang w:val="es-CO"/>
              </w:rPr>
            </w:pPr>
          </w:p>
          <w:p w14:paraId="6F8A6A33" w14:textId="04AD988A" w:rsidR="00DA3480" w:rsidRPr="00F12CBF" w:rsidRDefault="00526679"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229819552</w:t>
            </w:r>
          </w:p>
        </w:tc>
      </w:tr>
      <w:tr w:rsidR="00DA3480" w:rsidRPr="00F12CBF" w14:paraId="43CFEBB7" w14:textId="77777777" w:rsidTr="005A2B85">
        <w:tc>
          <w:tcPr>
            <w:tcW w:w="2518" w:type="dxa"/>
          </w:tcPr>
          <w:p w14:paraId="5CA1DDA9"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48C189CA" w14:textId="59FC6CAC" w:rsidR="00DA3480" w:rsidRPr="00F12CBF" w:rsidRDefault="00526679" w:rsidP="00601D11">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 </w:t>
            </w:r>
            <w:r w:rsidR="00C413BE" w:rsidRPr="00F12CBF">
              <w:rPr>
                <w:rFonts w:ascii="Times New Roman" w:hAnsi="Times New Roman" w:cs="Times New Roman"/>
                <w:color w:val="31849B" w:themeColor="accent5" w:themeShade="BF"/>
                <w:sz w:val="24"/>
                <w:szCs w:val="24"/>
              </w:rPr>
              <w:t>presencia</w:t>
            </w:r>
            <w:r w:rsidRPr="00F12CBF">
              <w:rPr>
                <w:rFonts w:ascii="Times New Roman" w:hAnsi="Times New Roman" w:cs="Times New Roman"/>
                <w:color w:val="31849B" w:themeColor="accent5" w:themeShade="BF"/>
                <w:sz w:val="24"/>
                <w:szCs w:val="24"/>
              </w:rPr>
              <w:t xml:space="preserve"> de </w:t>
            </w:r>
            <w:r w:rsidR="002730C7" w:rsidRPr="00F12CBF">
              <w:rPr>
                <w:rFonts w:ascii="Times New Roman" w:hAnsi="Times New Roman" w:cs="Times New Roman"/>
                <w:color w:val="31849B" w:themeColor="accent5" w:themeShade="BF"/>
                <w:sz w:val="24"/>
                <w:szCs w:val="24"/>
              </w:rPr>
              <w:t xml:space="preserve">personas de </w:t>
            </w:r>
            <w:r w:rsidR="00601D11" w:rsidRPr="00F12CBF">
              <w:rPr>
                <w:rFonts w:ascii="Times New Roman" w:hAnsi="Times New Roman" w:cs="Times New Roman"/>
                <w:color w:val="31849B" w:themeColor="accent5" w:themeShade="BF"/>
                <w:sz w:val="24"/>
                <w:szCs w:val="24"/>
              </w:rPr>
              <w:t>otras culturas en</w:t>
            </w:r>
            <w:r w:rsidRPr="00F12CBF">
              <w:rPr>
                <w:rFonts w:ascii="Times New Roman" w:hAnsi="Times New Roman" w:cs="Times New Roman"/>
                <w:color w:val="31849B" w:themeColor="accent5" w:themeShade="BF"/>
                <w:sz w:val="24"/>
                <w:szCs w:val="24"/>
              </w:rPr>
              <w:t xml:space="preserve"> las ciudades de Europa genera diversas reacciones. Muchas veces</w:t>
            </w:r>
            <w:r w:rsidR="002730C7"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las costumbres y </w:t>
            </w:r>
            <w:r w:rsidR="00601D11" w:rsidRPr="00F12CBF">
              <w:rPr>
                <w:rFonts w:ascii="Times New Roman" w:hAnsi="Times New Roman" w:cs="Times New Roman"/>
                <w:color w:val="31849B" w:themeColor="accent5" w:themeShade="BF"/>
                <w:sz w:val="24"/>
                <w:szCs w:val="24"/>
              </w:rPr>
              <w:t xml:space="preserve">los </w:t>
            </w:r>
            <w:r w:rsidRPr="00F12CBF">
              <w:rPr>
                <w:rFonts w:ascii="Times New Roman" w:hAnsi="Times New Roman" w:cs="Times New Roman"/>
                <w:color w:val="31849B" w:themeColor="accent5" w:themeShade="BF"/>
                <w:sz w:val="24"/>
                <w:szCs w:val="24"/>
              </w:rPr>
              <w:t xml:space="preserve">modos de vida de los extranjeros son vistos </w:t>
            </w:r>
            <w:r w:rsidR="00601D11" w:rsidRPr="00F12CBF">
              <w:rPr>
                <w:rFonts w:ascii="Times New Roman" w:hAnsi="Times New Roman" w:cs="Times New Roman"/>
                <w:color w:val="31849B" w:themeColor="accent5" w:themeShade="BF"/>
                <w:sz w:val="24"/>
                <w:szCs w:val="24"/>
              </w:rPr>
              <w:t>de manera prejuiciosa, lo que refuerza</w:t>
            </w:r>
            <w:r w:rsidRPr="00F12CBF">
              <w:rPr>
                <w:rFonts w:ascii="Times New Roman" w:hAnsi="Times New Roman" w:cs="Times New Roman"/>
                <w:color w:val="31849B" w:themeColor="accent5" w:themeShade="BF"/>
                <w:sz w:val="24"/>
                <w:szCs w:val="24"/>
              </w:rPr>
              <w:t xml:space="preserve"> los nacionalismos.</w:t>
            </w:r>
          </w:p>
        </w:tc>
      </w:tr>
    </w:tbl>
    <w:p w14:paraId="1CBD026C" w14:textId="77777777" w:rsidR="00342BB8" w:rsidRPr="00F12CBF" w:rsidRDefault="00342BB8" w:rsidP="00C95BF4">
      <w:pPr>
        <w:spacing w:after="0" w:line="276" w:lineRule="auto"/>
        <w:jc w:val="both"/>
        <w:rPr>
          <w:rFonts w:ascii="Times New Roman" w:hAnsi="Times New Roman" w:cs="Times New Roman"/>
          <w:color w:val="31849B" w:themeColor="accent5" w:themeShade="BF"/>
        </w:rPr>
      </w:pPr>
    </w:p>
    <w:p w14:paraId="540BD06B" w14:textId="0A8EFF2C" w:rsidR="000F7C6B" w:rsidRPr="00F12CBF" w:rsidRDefault="0023068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F97DD8" w:rsidRPr="00F12CBF">
        <w:rPr>
          <w:rFonts w:ascii="Times New Roman" w:hAnsi="Times New Roman" w:cs="Times New Roman"/>
          <w:color w:val="31849B" w:themeColor="accent5" w:themeShade="BF"/>
        </w:rPr>
        <w:t xml:space="preserve">o </w:t>
      </w:r>
      <w:r w:rsidRPr="00F12CBF">
        <w:rPr>
          <w:rFonts w:ascii="Times New Roman" w:hAnsi="Times New Roman" w:cs="Times New Roman"/>
          <w:color w:val="31849B" w:themeColor="accent5" w:themeShade="BF"/>
        </w:rPr>
        <w:t xml:space="preserve">que </w:t>
      </w:r>
      <w:r w:rsidR="00C413BE" w:rsidRPr="00F12CBF">
        <w:rPr>
          <w:rFonts w:ascii="Times New Roman" w:hAnsi="Times New Roman" w:cs="Times New Roman"/>
          <w:color w:val="31849B" w:themeColor="accent5" w:themeShade="BF"/>
        </w:rPr>
        <w:t xml:space="preserve">durante la </w:t>
      </w:r>
      <w:r w:rsidR="005A5733" w:rsidRPr="00F12CBF">
        <w:rPr>
          <w:rFonts w:ascii="Times New Roman" w:hAnsi="Times New Roman" w:cs="Times New Roman"/>
          <w:color w:val="31849B" w:themeColor="accent5" w:themeShade="BF"/>
        </w:rPr>
        <w:t xml:space="preserve">creación de la Unión Europea </w:t>
      </w:r>
      <w:r w:rsidRPr="00F12CBF">
        <w:rPr>
          <w:rFonts w:ascii="Times New Roman" w:hAnsi="Times New Roman" w:cs="Times New Roman"/>
          <w:color w:val="31849B" w:themeColor="accent5" w:themeShade="BF"/>
        </w:rPr>
        <w:t>fue una relación entre iguales</w:t>
      </w:r>
      <w:r w:rsidR="00F97DD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ha dado paso a un enfrentamiento entre </w:t>
      </w:r>
      <w:r w:rsidR="00F97DD8" w:rsidRPr="00F12CBF">
        <w:rPr>
          <w:rFonts w:ascii="Times New Roman" w:hAnsi="Times New Roman" w:cs="Times New Roman"/>
          <w:b/>
          <w:color w:val="31849B" w:themeColor="accent5" w:themeShade="BF"/>
        </w:rPr>
        <w:t xml:space="preserve">países </w:t>
      </w:r>
      <w:r w:rsidRPr="00F12CBF">
        <w:rPr>
          <w:rFonts w:ascii="Times New Roman" w:hAnsi="Times New Roman" w:cs="Times New Roman"/>
          <w:b/>
          <w:color w:val="31849B" w:themeColor="accent5" w:themeShade="BF"/>
        </w:rPr>
        <w:t>deudores</w:t>
      </w:r>
      <w:r w:rsidRPr="00F12CBF">
        <w:rPr>
          <w:rFonts w:ascii="Times New Roman" w:hAnsi="Times New Roman" w:cs="Times New Roman"/>
          <w:color w:val="31849B" w:themeColor="accent5" w:themeShade="BF"/>
        </w:rPr>
        <w:t xml:space="preserve"> y </w:t>
      </w:r>
      <w:r w:rsidR="00F97DD8" w:rsidRPr="00F12CBF">
        <w:rPr>
          <w:rFonts w:ascii="Times New Roman" w:hAnsi="Times New Roman" w:cs="Times New Roman"/>
          <w:b/>
          <w:color w:val="31849B" w:themeColor="accent5" w:themeShade="BF"/>
        </w:rPr>
        <w:t xml:space="preserve">países </w:t>
      </w:r>
      <w:r w:rsidRPr="00F12CBF">
        <w:rPr>
          <w:rFonts w:ascii="Times New Roman" w:hAnsi="Times New Roman" w:cs="Times New Roman"/>
          <w:b/>
          <w:color w:val="31849B" w:themeColor="accent5" w:themeShade="BF"/>
        </w:rPr>
        <w:t>acreedores</w:t>
      </w:r>
      <w:r w:rsidRPr="00F12CBF">
        <w:rPr>
          <w:rFonts w:ascii="Times New Roman" w:hAnsi="Times New Roman" w:cs="Times New Roman"/>
          <w:color w:val="31849B" w:themeColor="accent5" w:themeShade="BF"/>
        </w:rPr>
        <w:t>.</w:t>
      </w:r>
      <w:r w:rsidR="00F97DD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La desconfianza mutua que caracteriza este conflicto </w:t>
      </w:r>
      <w:r w:rsidR="00F97DD8" w:rsidRPr="00F12CBF">
        <w:rPr>
          <w:rFonts w:ascii="Times New Roman" w:hAnsi="Times New Roman" w:cs="Times New Roman"/>
          <w:color w:val="31849B" w:themeColor="accent5" w:themeShade="BF"/>
        </w:rPr>
        <w:t xml:space="preserve">corroe </w:t>
      </w:r>
      <w:r w:rsidRPr="00F12CBF">
        <w:rPr>
          <w:rFonts w:ascii="Times New Roman" w:hAnsi="Times New Roman" w:cs="Times New Roman"/>
          <w:color w:val="31849B" w:themeColor="accent5" w:themeShade="BF"/>
        </w:rPr>
        <w:t xml:space="preserve">el proyecto europeo. </w:t>
      </w:r>
      <w:r w:rsidR="00F97DD8" w:rsidRPr="00F12CBF">
        <w:rPr>
          <w:rFonts w:ascii="Times New Roman" w:hAnsi="Times New Roman" w:cs="Times New Roman"/>
          <w:color w:val="31849B" w:themeColor="accent5" w:themeShade="BF"/>
        </w:rPr>
        <w:t xml:space="preserve">Mientras </w:t>
      </w:r>
      <w:r w:rsidR="005A5733" w:rsidRPr="00F12CBF">
        <w:rPr>
          <w:rFonts w:ascii="Times New Roman" w:hAnsi="Times New Roman" w:cs="Times New Roman"/>
          <w:color w:val="31849B" w:themeColor="accent5" w:themeShade="BF"/>
        </w:rPr>
        <w:t xml:space="preserve">que </w:t>
      </w:r>
      <w:r w:rsidR="00F97DD8" w:rsidRPr="00F12CBF">
        <w:rPr>
          <w:rFonts w:ascii="Times New Roman" w:hAnsi="Times New Roman" w:cs="Times New Roman"/>
          <w:color w:val="31849B" w:themeColor="accent5" w:themeShade="BF"/>
        </w:rPr>
        <w:t xml:space="preserve">en el </w:t>
      </w:r>
      <w:r w:rsidRPr="00F12CBF">
        <w:rPr>
          <w:rFonts w:ascii="Times New Roman" w:hAnsi="Times New Roman" w:cs="Times New Roman"/>
          <w:color w:val="31849B" w:themeColor="accent5" w:themeShade="BF"/>
        </w:rPr>
        <w:t xml:space="preserve">norte de Europa </w:t>
      </w:r>
      <w:r w:rsidR="005A5733" w:rsidRPr="00F12CBF">
        <w:rPr>
          <w:rFonts w:ascii="Times New Roman" w:hAnsi="Times New Roman" w:cs="Times New Roman"/>
          <w:color w:val="31849B" w:themeColor="accent5" w:themeShade="BF"/>
        </w:rPr>
        <w:t xml:space="preserve">se teme la </w:t>
      </w:r>
      <w:r w:rsidRPr="00F12CBF">
        <w:rPr>
          <w:rFonts w:ascii="Times New Roman" w:hAnsi="Times New Roman" w:cs="Times New Roman"/>
          <w:color w:val="31849B" w:themeColor="accent5" w:themeShade="BF"/>
        </w:rPr>
        <w:t>expropiación</w:t>
      </w:r>
      <w:r w:rsidR="000D566A" w:rsidRPr="00F12CBF">
        <w:rPr>
          <w:rFonts w:ascii="Times New Roman" w:hAnsi="Times New Roman" w:cs="Times New Roman"/>
          <w:color w:val="31849B" w:themeColor="accent5" w:themeShade="BF"/>
        </w:rPr>
        <w:t xml:space="preserve"> de </w:t>
      </w:r>
      <w:r w:rsidR="005A5733" w:rsidRPr="00F12CBF">
        <w:rPr>
          <w:rFonts w:ascii="Times New Roman" w:hAnsi="Times New Roman" w:cs="Times New Roman"/>
          <w:color w:val="31849B" w:themeColor="accent5" w:themeShade="BF"/>
        </w:rPr>
        <w:t>sus bienes</w:t>
      </w:r>
      <w:r w:rsidRPr="00F12CBF">
        <w:rPr>
          <w:rFonts w:ascii="Times New Roman" w:hAnsi="Times New Roman" w:cs="Times New Roman"/>
          <w:color w:val="31849B" w:themeColor="accent5" w:themeShade="BF"/>
        </w:rPr>
        <w:t xml:space="preserve">; </w:t>
      </w:r>
      <w:r w:rsidR="005A5733" w:rsidRPr="00F12CBF">
        <w:rPr>
          <w:rFonts w:ascii="Times New Roman" w:hAnsi="Times New Roman" w:cs="Times New Roman"/>
          <w:color w:val="31849B" w:themeColor="accent5" w:themeShade="BF"/>
        </w:rPr>
        <w:t xml:space="preserve">en </w:t>
      </w:r>
      <w:r w:rsidRPr="00F12CBF">
        <w:rPr>
          <w:rFonts w:ascii="Times New Roman" w:hAnsi="Times New Roman" w:cs="Times New Roman"/>
          <w:color w:val="31849B" w:themeColor="accent5" w:themeShade="BF"/>
        </w:rPr>
        <w:t xml:space="preserve">el sur </w:t>
      </w:r>
      <w:r w:rsidR="005A5733" w:rsidRPr="00F12CBF">
        <w:rPr>
          <w:rFonts w:ascii="Times New Roman" w:hAnsi="Times New Roman" w:cs="Times New Roman"/>
          <w:color w:val="31849B" w:themeColor="accent5" w:themeShade="BF"/>
        </w:rPr>
        <w:t xml:space="preserve">la población </w:t>
      </w:r>
      <w:r w:rsidRPr="00F12CBF">
        <w:rPr>
          <w:rFonts w:ascii="Times New Roman" w:hAnsi="Times New Roman" w:cs="Times New Roman"/>
          <w:color w:val="31849B" w:themeColor="accent5" w:themeShade="BF"/>
        </w:rPr>
        <w:t>se encuentra a</w:t>
      </w:r>
      <w:r w:rsidR="00F97DD8" w:rsidRPr="00F12CBF">
        <w:rPr>
          <w:rFonts w:ascii="Times New Roman" w:hAnsi="Times New Roman" w:cs="Times New Roman"/>
          <w:color w:val="31849B" w:themeColor="accent5" w:themeShade="BF"/>
        </w:rPr>
        <w:t>trapad</w:t>
      </w:r>
      <w:r w:rsidR="005A5733" w:rsidRPr="00F12CBF">
        <w:rPr>
          <w:rFonts w:ascii="Times New Roman" w:hAnsi="Times New Roman" w:cs="Times New Roman"/>
          <w:color w:val="31849B" w:themeColor="accent5" w:themeShade="BF"/>
        </w:rPr>
        <w:t>a</w:t>
      </w:r>
      <w:r w:rsidR="00F97DD8" w:rsidRPr="00F12CBF">
        <w:rPr>
          <w:rFonts w:ascii="Times New Roman" w:hAnsi="Times New Roman" w:cs="Times New Roman"/>
          <w:color w:val="31849B" w:themeColor="accent5" w:themeShade="BF"/>
        </w:rPr>
        <w:t xml:space="preserve"> </w:t>
      </w:r>
      <w:r w:rsidR="005A5733" w:rsidRPr="00F12CBF">
        <w:rPr>
          <w:rFonts w:ascii="Times New Roman" w:hAnsi="Times New Roman" w:cs="Times New Roman"/>
          <w:color w:val="31849B" w:themeColor="accent5" w:themeShade="BF"/>
        </w:rPr>
        <w:t xml:space="preserve">en una </w:t>
      </w:r>
      <w:r w:rsidRPr="00F12CBF">
        <w:rPr>
          <w:rFonts w:ascii="Times New Roman" w:hAnsi="Times New Roman" w:cs="Times New Roman"/>
          <w:color w:val="31849B" w:themeColor="accent5" w:themeShade="BF"/>
        </w:rPr>
        <w:t xml:space="preserve">crisis económica </w:t>
      </w:r>
      <w:r w:rsidR="005A5733" w:rsidRPr="00F12CBF">
        <w:rPr>
          <w:rFonts w:ascii="Times New Roman" w:hAnsi="Times New Roman" w:cs="Times New Roman"/>
          <w:color w:val="31849B" w:themeColor="accent5" w:themeShade="BF"/>
        </w:rPr>
        <w:t>desde 2008</w:t>
      </w:r>
      <w:r w:rsidR="000D566A" w:rsidRPr="00F12CBF">
        <w:rPr>
          <w:rFonts w:ascii="Times New Roman" w:hAnsi="Times New Roman" w:cs="Times New Roman"/>
          <w:color w:val="31849B" w:themeColor="accent5" w:themeShade="BF"/>
        </w:rPr>
        <w:t>,</w:t>
      </w:r>
      <w:r w:rsidR="005A5733" w:rsidRPr="00F12CBF">
        <w:rPr>
          <w:rFonts w:ascii="Times New Roman" w:hAnsi="Times New Roman" w:cs="Times New Roman"/>
          <w:color w:val="31849B" w:themeColor="accent5" w:themeShade="BF"/>
        </w:rPr>
        <w:t xml:space="preserve"> lo que se ha manifestado en </w:t>
      </w:r>
      <w:r w:rsidRPr="00F12CBF">
        <w:rPr>
          <w:rFonts w:ascii="Times New Roman" w:hAnsi="Times New Roman" w:cs="Times New Roman"/>
          <w:color w:val="31849B" w:themeColor="accent5" w:themeShade="BF"/>
        </w:rPr>
        <w:t xml:space="preserve">un </w:t>
      </w:r>
      <w:r w:rsidR="000D566A" w:rsidRPr="00F12CBF">
        <w:rPr>
          <w:rFonts w:ascii="Times New Roman" w:hAnsi="Times New Roman" w:cs="Times New Roman"/>
          <w:color w:val="31849B" w:themeColor="accent5" w:themeShade="BF"/>
        </w:rPr>
        <w:t xml:space="preserve">nivel </w:t>
      </w:r>
      <w:r w:rsidRPr="00F12CBF">
        <w:rPr>
          <w:rFonts w:ascii="Times New Roman" w:hAnsi="Times New Roman" w:cs="Times New Roman"/>
          <w:color w:val="31849B" w:themeColor="accent5" w:themeShade="BF"/>
        </w:rPr>
        <w:t>de desempleo</w:t>
      </w:r>
      <w:r w:rsidR="00F97DD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sin precedentes</w:t>
      </w:r>
      <w:r w:rsidR="00C413BE" w:rsidRPr="00F12CBF">
        <w:rPr>
          <w:rFonts w:ascii="Times New Roman" w:hAnsi="Times New Roman" w:cs="Times New Roman"/>
          <w:color w:val="31849B" w:themeColor="accent5" w:themeShade="BF"/>
        </w:rPr>
        <w:t xml:space="preserve">, como </w:t>
      </w:r>
      <w:r w:rsidR="000D566A" w:rsidRPr="00F12CBF">
        <w:rPr>
          <w:rFonts w:ascii="Times New Roman" w:hAnsi="Times New Roman" w:cs="Times New Roman"/>
          <w:color w:val="31849B" w:themeColor="accent5" w:themeShade="BF"/>
        </w:rPr>
        <w:t>ocurre</w:t>
      </w:r>
      <w:r w:rsidR="00C413BE" w:rsidRPr="00F12CBF">
        <w:rPr>
          <w:rFonts w:ascii="Times New Roman" w:hAnsi="Times New Roman" w:cs="Times New Roman"/>
          <w:color w:val="31849B" w:themeColor="accent5" w:themeShade="BF"/>
        </w:rPr>
        <w:t xml:space="preserve"> </w:t>
      </w:r>
      <w:r w:rsidR="000D566A" w:rsidRPr="00F12CBF">
        <w:rPr>
          <w:rFonts w:ascii="Times New Roman" w:hAnsi="Times New Roman" w:cs="Times New Roman"/>
          <w:color w:val="31849B" w:themeColor="accent5" w:themeShade="BF"/>
        </w:rPr>
        <w:t>en</w:t>
      </w:r>
      <w:r w:rsidR="00C413BE" w:rsidRPr="00F12CBF">
        <w:rPr>
          <w:rFonts w:ascii="Times New Roman" w:hAnsi="Times New Roman" w:cs="Times New Roman"/>
          <w:color w:val="31849B" w:themeColor="accent5" w:themeShade="BF"/>
        </w:rPr>
        <w:t xml:space="preserve"> Grecia.</w:t>
      </w:r>
    </w:p>
    <w:p w14:paraId="23C664C4" w14:textId="77777777" w:rsidR="000F7C6B" w:rsidRPr="00F12CBF" w:rsidRDefault="000F7C6B" w:rsidP="00C95BF4">
      <w:pPr>
        <w:spacing w:after="0" w:line="276" w:lineRule="auto"/>
        <w:jc w:val="both"/>
        <w:rPr>
          <w:rFonts w:ascii="Times New Roman" w:hAnsi="Times New Roman" w:cs="Times New Roman"/>
          <w:color w:val="31849B" w:themeColor="accent5" w:themeShade="BF"/>
        </w:rPr>
      </w:pPr>
    </w:p>
    <w:p w14:paraId="67EBC87D" w14:textId="39F42434" w:rsidR="00A17366" w:rsidRPr="00F12CBF" w:rsidRDefault="00DE500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de las intenciones de la </w:t>
      </w:r>
      <w:r w:rsidR="00230683" w:rsidRPr="00F12CBF">
        <w:rPr>
          <w:rFonts w:ascii="Times New Roman" w:hAnsi="Times New Roman" w:cs="Times New Roman"/>
          <w:color w:val="31849B" w:themeColor="accent5" w:themeShade="BF"/>
        </w:rPr>
        <w:t xml:space="preserve">integración </w:t>
      </w:r>
      <w:r w:rsidR="00F97DD8" w:rsidRPr="00F12CBF">
        <w:rPr>
          <w:rFonts w:ascii="Times New Roman" w:hAnsi="Times New Roman" w:cs="Times New Roman"/>
          <w:color w:val="31849B" w:themeColor="accent5" w:themeShade="BF"/>
        </w:rPr>
        <w:t xml:space="preserve">de Europa </w:t>
      </w:r>
      <w:r w:rsidRPr="00F12CBF">
        <w:rPr>
          <w:rFonts w:ascii="Times New Roman" w:hAnsi="Times New Roman" w:cs="Times New Roman"/>
          <w:color w:val="31849B" w:themeColor="accent5" w:themeShade="BF"/>
        </w:rPr>
        <w:t xml:space="preserve">fue </w:t>
      </w:r>
      <w:r w:rsidR="00230683" w:rsidRPr="00F12CBF">
        <w:rPr>
          <w:rFonts w:ascii="Times New Roman" w:hAnsi="Times New Roman" w:cs="Times New Roman"/>
          <w:color w:val="31849B" w:themeColor="accent5" w:themeShade="BF"/>
        </w:rPr>
        <w:t>hacer imposible la guerra. Por ello, la Unión Europea se sustent</w:t>
      </w:r>
      <w:r w:rsidR="005A5733" w:rsidRPr="00F12CBF">
        <w:rPr>
          <w:rFonts w:ascii="Times New Roman" w:hAnsi="Times New Roman" w:cs="Times New Roman"/>
          <w:color w:val="31849B" w:themeColor="accent5" w:themeShade="BF"/>
        </w:rPr>
        <w:t>ó</w:t>
      </w:r>
      <w:r w:rsidR="00230683" w:rsidRPr="00F12CBF">
        <w:rPr>
          <w:rFonts w:ascii="Times New Roman" w:hAnsi="Times New Roman" w:cs="Times New Roman"/>
          <w:color w:val="31849B" w:themeColor="accent5" w:themeShade="BF"/>
        </w:rPr>
        <w:t xml:space="preserve"> en el principio de no discriminación por nacionalidad</w:t>
      </w:r>
      <w:r w:rsidR="005A5733" w:rsidRPr="00F12CBF">
        <w:rPr>
          <w:rFonts w:ascii="Times New Roman" w:hAnsi="Times New Roman" w:cs="Times New Roman"/>
          <w:color w:val="31849B" w:themeColor="accent5" w:themeShade="BF"/>
        </w:rPr>
        <w:t>.</w:t>
      </w:r>
      <w:r w:rsidR="00F97DD8" w:rsidRPr="00F12CBF">
        <w:rPr>
          <w:rFonts w:ascii="Times New Roman" w:hAnsi="Times New Roman" w:cs="Times New Roman"/>
          <w:color w:val="31849B" w:themeColor="accent5" w:themeShade="BF"/>
        </w:rPr>
        <w:t xml:space="preserve"> </w:t>
      </w:r>
      <w:r w:rsidR="000D566A" w:rsidRPr="00F12CBF">
        <w:rPr>
          <w:rFonts w:ascii="Times New Roman" w:hAnsi="Times New Roman" w:cs="Times New Roman"/>
          <w:color w:val="31849B" w:themeColor="accent5" w:themeShade="BF"/>
        </w:rPr>
        <w:t>Así,</w:t>
      </w:r>
      <w:r w:rsidR="00F97DD8" w:rsidRPr="00F12CBF">
        <w:rPr>
          <w:rFonts w:ascii="Times New Roman" w:hAnsi="Times New Roman" w:cs="Times New Roman"/>
          <w:color w:val="31849B" w:themeColor="accent5" w:themeShade="BF"/>
        </w:rPr>
        <w:t xml:space="preserve"> por ejemplo, </w:t>
      </w:r>
      <w:r w:rsidR="00230683" w:rsidRPr="00F12CBF">
        <w:rPr>
          <w:rFonts w:ascii="Times New Roman" w:hAnsi="Times New Roman" w:cs="Times New Roman"/>
          <w:color w:val="31849B" w:themeColor="accent5" w:themeShade="BF"/>
        </w:rPr>
        <w:t xml:space="preserve">en </w:t>
      </w:r>
      <w:r w:rsidR="00F97DD8" w:rsidRPr="00F12CBF">
        <w:rPr>
          <w:rFonts w:ascii="Times New Roman" w:hAnsi="Times New Roman" w:cs="Times New Roman"/>
          <w:color w:val="31849B" w:themeColor="accent5" w:themeShade="BF"/>
        </w:rPr>
        <w:t>España,</w:t>
      </w:r>
      <w:r w:rsidR="00230683" w:rsidRPr="00F12CBF">
        <w:rPr>
          <w:rFonts w:ascii="Times New Roman" w:hAnsi="Times New Roman" w:cs="Times New Roman"/>
          <w:color w:val="31849B" w:themeColor="accent5" w:themeShade="BF"/>
        </w:rPr>
        <w:t xml:space="preserve"> un alemán debe ser tratado como </w:t>
      </w:r>
      <w:r w:rsidR="00F97DD8" w:rsidRPr="00F12CBF">
        <w:rPr>
          <w:rFonts w:ascii="Times New Roman" w:hAnsi="Times New Roman" w:cs="Times New Roman"/>
          <w:color w:val="31849B" w:themeColor="accent5" w:themeShade="BF"/>
        </w:rPr>
        <w:t>español</w:t>
      </w:r>
      <w:r w:rsidR="00230683" w:rsidRPr="00F12CBF">
        <w:rPr>
          <w:rFonts w:ascii="Times New Roman" w:hAnsi="Times New Roman" w:cs="Times New Roman"/>
          <w:color w:val="31849B" w:themeColor="accent5" w:themeShade="BF"/>
        </w:rPr>
        <w:t xml:space="preserve"> y viceversa</w:t>
      </w:r>
      <w:r w:rsidR="00AE1BC7"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r w:rsidR="00F97DD8" w:rsidRPr="00F12CBF">
        <w:rPr>
          <w:rFonts w:ascii="Times New Roman" w:hAnsi="Times New Roman" w:cs="Times New Roman"/>
          <w:color w:val="31849B" w:themeColor="accent5" w:themeShade="BF"/>
        </w:rPr>
        <w:t>Pero la crisis económica ha debilitado la solidaridad y está a punto de desbordar el problema</w:t>
      </w:r>
      <w:r w:rsidR="00AE1BC7" w:rsidRPr="00F12CBF">
        <w:rPr>
          <w:rFonts w:ascii="Times New Roman" w:hAnsi="Times New Roman" w:cs="Times New Roman"/>
          <w:color w:val="31849B" w:themeColor="accent5" w:themeShade="BF"/>
        </w:rPr>
        <w:t xml:space="preserve">. </w:t>
      </w:r>
    </w:p>
    <w:p w14:paraId="096CC6CE" w14:textId="77777777" w:rsidR="00A17366" w:rsidRPr="00F12CBF" w:rsidRDefault="00A17366" w:rsidP="00C95BF4">
      <w:pPr>
        <w:spacing w:after="0" w:line="276" w:lineRule="auto"/>
        <w:jc w:val="both"/>
        <w:rPr>
          <w:rFonts w:ascii="Times New Roman" w:hAnsi="Times New Roman" w:cs="Times New Roman"/>
          <w:color w:val="31849B" w:themeColor="accent5" w:themeShade="BF"/>
        </w:rPr>
      </w:pPr>
    </w:p>
    <w:p w14:paraId="105AC4EA" w14:textId="5B7743B1" w:rsidR="004620F0" w:rsidRPr="00F12CBF" w:rsidRDefault="003809E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reto es </w:t>
      </w:r>
      <w:r w:rsidR="00AE1BC7" w:rsidRPr="00F12CBF">
        <w:rPr>
          <w:rFonts w:ascii="Times New Roman" w:hAnsi="Times New Roman" w:cs="Times New Roman"/>
          <w:color w:val="31849B" w:themeColor="accent5" w:themeShade="BF"/>
        </w:rPr>
        <w:t xml:space="preserve">que el sistema educativo </w:t>
      </w:r>
      <w:r w:rsidRPr="00F12CBF">
        <w:rPr>
          <w:rFonts w:ascii="Times New Roman" w:hAnsi="Times New Roman" w:cs="Times New Roman"/>
          <w:color w:val="31849B" w:themeColor="accent5" w:themeShade="BF"/>
        </w:rPr>
        <w:t>integr</w:t>
      </w:r>
      <w:r w:rsidR="00AE1BC7"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 xml:space="preserve"> la reciente ola </w:t>
      </w:r>
      <w:r w:rsidR="004620F0" w:rsidRPr="00F12CBF">
        <w:rPr>
          <w:rFonts w:ascii="Times New Roman" w:hAnsi="Times New Roman" w:cs="Times New Roman"/>
          <w:color w:val="31849B" w:themeColor="accent5" w:themeShade="BF"/>
        </w:rPr>
        <w:t xml:space="preserve">de inmigración </w:t>
      </w:r>
      <w:r w:rsidR="00AE1BC7" w:rsidRPr="00F12CBF">
        <w:rPr>
          <w:rFonts w:ascii="Times New Roman" w:hAnsi="Times New Roman" w:cs="Times New Roman"/>
          <w:color w:val="31849B" w:themeColor="accent5" w:themeShade="BF"/>
        </w:rPr>
        <w:t>y que a través de las escuelas se logre detener el fantasma del nacionalismo radicalizado.</w:t>
      </w:r>
    </w:p>
    <w:p w14:paraId="61799C32"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787734EA" w14:textId="77777777" w:rsidTr="00453D56">
        <w:tc>
          <w:tcPr>
            <w:tcW w:w="9033" w:type="dxa"/>
            <w:gridSpan w:val="2"/>
            <w:shd w:val="clear" w:color="auto" w:fill="000000" w:themeFill="text1"/>
          </w:tcPr>
          <w:p w14:paraId="1E5D32EB"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1741025E" w14:textId="77777777" w:rsidTr="00453D56">
        <w:tc>
          <w:tcPr>
            <w:tcW w:w="2518" w:type="dxa"/>
          </w:tcPr>
          <w:p w14:paraId="1035E328"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E58299A" w14:textId="6EF5795E" w:rsidR="00926FCD" w:rsidRPr="00F12CBF" w:rsidRDefault="00DA4D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C413BE"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11_01_REC</w:t>
            </w:r>
            <w:r w:rsidR="00D5495D" w:rsidRPr="00F12CBF">
              <w:rPr>
                <w:rFonts w:ascii="Times New Roman" w:hAnsi="Times New Roman" w:cs="Times New Roman"/>
                <w:color w:val="31849B" w:themeColor="accent5" w:themeShade="BF"/>
                <w:sz w:val="24"/>
                <w:szCs w:val="24"/>
              </w:rPr>
              <w:t>11</w:t>
            </w:r>
            <w:r w:rsidRPr="00F12CBF">
              <w:rPr>
                <w:rFonts w:ascii="Times New Roman" w:hAnsi="Times New Roman" w:cs="Times New Roman"/>
                <w:color w:val="31849B" w:themeColor="accent5" w:themeShade="BF"/>
                <w:sz w:val="24"/>
                <w:szCs w:val="24"/>
              </w:rPr>
              <w:t>0</w:t>
            </w:r>
          </w:p>
        </w:tc>
      </w:tr>
      <w:tr w:rsidR="00F12CBF" w:rsidRPr="00F12CBF" w14:paraId="21A12611" w14:textId="77777777" w:rsidTr="00453D56">
        <w:tc>
          <w:tcPr>
            <w:tcW w:w="2518" w:type="dxa"/>
          </w:tcPr>
          <w:p w14:paraId="340488B8"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CFDDA01" w14:textId="6B20D843"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Comprende los nacionalismos en la Europa de hoy</w:t>
            </w:r>
          </w:p>
        </w:tc>
      </w:tr>
      <w:tr w:rsidR="00926FCD" w:rsidRPr="00F12CBF" w14:paraId="281D15C5" w14:textId="77777777" w:rsidTr="00453D56">
        <w:tc>
          <w:tcPr>
            <w:tcW w:w="2518" w:type="dxa"/>
          </w:tcPr>
          <w:p w14:paraId="3E3E1B84"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6FB25969" w14:textId="6D5CFD4F"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contextualizar los principales elementos  del nacionalismo europeo actual</w:t>
            </w:r>
            <w:r w:rsidR="0075038A" w:rsidRPr="00F12CBF">
              <w:rPr>
                <w:rFonts w:ascii="Times New Roman" w:hAnsi="Times New Roman" w:cs="Times New Roman"/>
                <w:color w:val="31849B" w:themeColor="accent5" w:themeShade="BF"/>
                <w:sz w:val="24"/>
                <w:szCs w:val="24"/>
              </w:rPr>
              <w:t>.</w:t>
            </w:r>
          </w:p>
        </w:tc>
      </w:tr>
    </w:tbl>
    <w:p w14:paraId="05AEDEF5" w14:textId="77777777" w:rsidR="00531B7D" w:rsidRPr="00F12CBF" w:rsidRDefault="00531B7D" w:rsidP="00C95BF4">
      <w:pPr>
        <w:spacing w:after="0" w:line="276" w:lineRule="auto"/>
        <w:jc w:val="both"/>
        <w:rPr>
          <w:rFonts w:ascii="Times New Roman" w:hAnsi="Times New Roman" w:cs="Times New Roman"/>
          <w:b/>
          <w:color w:val="31849B" w:themeColor="accent5" w:themeShade="BF"/>
        </w:rPr>
      </w:pPr>
    </w:p>
    <w:p w14:paraId="025736BF" w14:textId="77777777" w:rsidR="00432873" w:rsidRPr="00F12CBF" w:rsidRDefault="00432873"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1C24BD73" w14:textId="77777777" w:rsidTr="00607585">
        <w:tc>
          <w:tcPr>
            <w:tcW w:w="9033" w:type="dxa"/>
            <w:gridSpan w:val="2"/>
            <w:shd w:val="clear" w:color="auto" w:fill="000000" w:themeFill="text1"/>
          </w:tcPr>
          <w:p w14:paraId="66DBDFC7" w14:textId="77777777" w:rsidR="00432873" w:rsidRPr="00F12CBF" w:rsidRDefault="00432873" w:rsidP="00C95BF4">
            <w:pPr>
              <w:spacing w:line="276" w:lineRule="auto"/>
              <w:jc w:val="center"/>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nuevo</w:t>
            </w:r>
          </w:p>
        </w:tc>
      </w:tr>
      <w:tr w:rsidR="00F12CBF" w:rsidRPr="00F12CBF" w14:paraId="311E0A6D" w14:textId="77777777" w:rsidTr="00607585">
        <w:tc>
          <w:tcPr>
            <w:tcW w:w="2518" w:type="dxa"/>
          </w:tcPr>
          <w:p w14:paraId="48849B53" w14:textId="77777777" w:rsidR="00432873" w:rsidRPr="00F12CBF" w:rsidRDefault="00432873" w:rsidP="00C95BF4">
            <w:pPr>
              <w:spacing w:line="276" w:lineRule="auto"/>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2247A1FC" w14:textId="004D3467" w:rsidR="00432873" w:rsidRPr="00F12CBF" w:rsidRDefault="00432873" w:rsidP="00C95BF4">
            <w:pPr>
              <w:spacing w:line="276" w:lineRule="auto"/>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CS_11_01_REC120</w:t>
            </w:r>
          </w:p>
        </w:tc>
      </w:tr>
      <w:tr w:rsidR="00F12CBF" w:rsidRPr="00F12CBF" w14:paraId="757B5C57" w14:textId="77777777" w:rsidTr="00607585">
        <w:tc>
          <w:tcPr>
            <w:tcW w:w="2518" w:type="dxa"/>
          </w:tcPr>
          <w:p w14:paraId="6882D52E"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7E3940E4"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Explora la crisis económica europea mediante el caso griego</w:t>
            </w:r>
          </w:p>
        </w:tc>
      </w:tr>
      <w:tr w:rsidR="00432873" w:rsidRPr="00F12CBF" w14:paraId="622DF6DA" w14:textId="77777777" w:rsidTr="00607585">
        <w:tc>
          <w:tcPr>
            <w:tcW w:w="2518" w:type="dxa"/>
          </w:tcPr>
          <w:p w14:paraId="18927D01"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6D24B88" w14:textId="6AB39370"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Interactivo que permite comprender los factores involucrados en una crisis económica contemporánea </w:t>
            </w:r>
            <w:r w:rsidR="0075038A" w:rsidRPr="00F12CBF">
              <w:rPr>
                <w:rFonts w:ascii="Times New Roman" w:hAnsi="Times New Roman" w:cs="Times New Roman"/>
                <w:color w:val="31849B" w:themeColor="accent5" w:themeShade="BF"/>
                <w:sz w:val="24"/>
                <w:szCs w:val="24"/>
              </w:rPr>
              <w:t>y estudiar los conceptos que la</w:t>
            </w:r>
            <w:r w:rsidRPr="00F12CBF">
              <w:rPr>
                <w:rFonts w:ascii="Times New Roman" w:hAnsi="Times New Roman" w:cs="Times New Roman"/>
                <w:color w:val="31849B" w:themeColor="accent5" w:themeShade="BF"/>
                <w:sz w:val="24"/>
                <w:szCs w:val="24"/>
              </w:rPr>
              <w:t xml:space="preserve"> explican.</w:t>
            </w:r>
          </w:p>
          <w:p w14:paraId="0CA874C7"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p>
          <w:p w14:paraId="3594BE00"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p>
          <w:p w14:paraId="7A22F807" w14:textId="27FB9779"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FICHA DEL PROFESOR</w:t>
            </w:r>
            <w:r w:rsidR="00DB0A91" w:rsidRPr="00F12CBF">
              <w:rPr>
                <w:rFonts w:ascii="Times New Roman" w:hAnsi="Times New Roman" w:cs="Times New Roman"/>
                <w:color w:val="31849B" w:themeColor="accent5" w:themeShade="BF"/>
                <w:sz w:val="24"/>
                <w:szCs w:val="24"/>
              </w:rPr>
              <w:t>: en documento Word REC120</w:t>
            </w:r>
          </w:p>
          <w:p w14:paraId="7BEA1BD8" w14:textId="43CCEF0D" w:rsidR="00432873" w:rsidRPr="00F12CBF" w:rsidRDefault="00432873" w:rsidP="00C95BF4">
            <w:pPr>
              <w:spacing w:line="276" w:lineRule="auto"/>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FICHA DEL ESTUDIANTE</w:t>
            </w:r>
            <w:r w:rsidR="0021237B" w:rsidRPr="00F12CBF">
              <w:rPr>
                <w:rFonts w:ascii="Times New Roman" w:hAnsi="Times New Roman" w:cs="Times New Roman"/>
                <w:color w:val="31849B" w:themeColor="accent5" w:themeShade="BF"/>
                <w:sz w:val="24"/>
                <w:szCs w:val="24"/>
              </w:rPr>
              <w:t>: en documento Word REC120</w:t>
            </w:r>
          </w:p>
          <w:p w14:paraId="338A7818" w14:textId="77777777" w:rsidR="00432873" w:rsidRPr="00F12CBF" w:rsidRDefault="00432873" w:rsidP="00C95BF4">
            <w:pPr>
              <w:spacing w:line="276" w:lineRule="auto"/>
              <w:rPr>
                <w:rFonts w:ascii="Times New Roman" w:hAnsi="Times New Roman" w:cs="Times New Roman"/>
                <w:color w:val="31849B" w:themeColor="accent5" w:themeShade="BF"/>
                <w:sz w:val="24"/>
                <w:szCs w:val="24"/>
              </w:rPr>
            </w:pPr>
          </w:p>
        </w:tc>
      </w:tr>
    </w:tbl>
    <w:p w14:paraId="1863E3A3" w14:textId="77777777" w:rsidR="00432873" w:rsidRPr="00F12CBF" w:rsidRDefault="00432873" w:rsidP="00C95BF4">
      <w:pPr>
        <w:spacing w:after="0" w:line="276" w:lineRule="auto"/>
        <w:jc w:val="both"/>
        <w:rPr>
          <w:rFonts w:ascii="Times New Roman" w:hAnsi="Times New Roman" w:cs="Times New Roman"/>
          <w:color w:val="31849B" w:themeColor="accent5" w:themeShade="BF"/>
        </w:rPr>
      </w:pPr>
    </w:p>
    <w:p w14:paraId="7992731E" w14:textId="77777777" w:rsidR="00432873" w:rsidRPr="00F12CBF" w:rsidRDefault="00432873" w:rsidP="00C95BF4">
      <w:pPr>
        <w:spacing w:after="0" w:line="276" w:lineRule="auto"/>
        <w:jc w:val="both"/>
        <w:rPr>
          <w:rFonts w:ascii="Times New Roman" w:hAnsi="Times New Roman" w:cs="Times New Roman"/>
          <w:b/>
          <w:color w:val="31849B" w:themeColor="accent5" w:themeShade="BF"/>
        </w:rPr>
      </w:pPr>
    </w:p>
    <w:p w14:paraId="2BBC804A" w14:textId="77777777" w:rsidR="00432873" w:rsidRPr="00F12CBF" w:rsidRDefault="00432873" w:rsidP="00C95BF4">
      <w:pPr>
        <w:spacing w:after="0" w:line="276" w:lineRule="auto"/>
        <w:jc w:val="both"/>
        <w:rPr>
          <w:rFonts w:ascii="Times New Roman" w:hAnsi="Times New Roman" w:cs="Times New Roman"/>
          <w:b/>
          <w:color w:val="31849B" w:themeColor="accent5" w:themeShade="BF"/>
        </w:rPr>
      </w:pPr>
    </w:p>
    <w:p w14:paraId="5B15AB83" w14:textId="6724FBC9"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0075038A" w:rsidRPr="00F12CBF">
        <w:rPr>
          <w:rFonts w:ascii="Times New Roman" w:hAnsi="Times New Roman" w:cs="Times New Roman"/>
          <w:b/>
          <w:color w:val="31849B" w:themeColor="accent5" w:themeShade="BF"/>
        </w:rPr>
        <w:t xml:space="preserve"> 3.2 Las n</w:t>
      </w:r>
      <w:r w:rsidRPr="00F12CBF">
        <w:rPr>
          <w:rFonts w:ascii="Times New Roman" w:hAnsi="Times New Roman" w:cs="Times New Roman"/>
          <w:b/>
          <w:color w:val="31849B" w:themeColor="accent5" w:themeShade="BF"/>
        </w:rPr>
        <w:t>uevas formas de fascismo recorren el corazón de Europa</w:t>
      </w:r>
    </w:p>
    <w:p w14:paraId="71CAFDAC" w14:textId="77777777" w:rsidR="00C7684A" w:rsidRPr="00F12CBF" w:rsidRDefault="00C7684A" w:rsidP="00C95BF4">
      <w:pPr>
        <w:spacing w:after="0" w:line="276" w:lineRule="auto"/>
        <w:jc w:val="both"/>
        <w:rPr>
          <w:rFonts w:ascii="Times New Roman" w:hAnsi="Times New Roman" w:cs="Times New Roman"/>
          <w:b/>
          <w:color w:val="31849B" w:themeColor="accent5" w:themeShade="BF"/>
        </w:rPr>
      </w:pPr>
    </w:p>
    <w:p w14:paraId="48DEA02D" w14:textId="6A0E87CA" w:rsidR="00DE5008" w:rsidRPr="00F12CBF" w:rsidRDefault="00C2621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tendencias de los últimos años indican el crecimiento en Europa de </w:t>
      </w:r>
      <w:r w:rsidR="008E38D5" w:rsidRPr="00F12CBF">
        <w:rPr>
          <w:rFonts w:ascii="Times New Roman" w:hAnsi="Times New Roman" w:cs="Times New Roman"/>
          <w:color w:val="31849B" w:themeColor="accent5" w:themeShade="BF"/>
        </w:rPr>
        <w:t xml:space="preserve">movimientos </w:t>
      </w:r>
      <w:r w:rsidR="008E38D5" w:rsidRPr="00F12CBF">
        <w:rPr>
          <w:rFonts w:ascii="Times New Roman" w:hAnsi="Times New Roman" w:cs="Times New Roman"/>
          <w:b/>
          <w:color w:val="31849B" w:themeColor="accent5" w:themeShade="BF"/>
        </w:rPr>
        <w:t>ultraderechistas</w:t>
      </w:r>
      <w:r w:rsidR="008E38D5"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que promueven discursos </w:t>
      </w:r>
      <w:r w:rsidRPr="00F12CBF">
        <w:rPr>
          <w:rFonts w:ascii="Times New Roman" w:hAnsi="Times New Roman" w:cs="Times New Roman"/>
          <w:b/>
          <w:color w:val="31849B" w:themeColor="accent5" w:themeShade="BF"/>
        </w:rPr>
        <w:t>fascistas</w:t>
      </w:r>
      <w:r w:rsidRPr="00F12CBF">
        <w:rPr>
          <w:rFonts w:ascii="Times New Roman" w:hAnsi="Times New Roman" w:cs="Times New Roman"/>
          <w:color w:val="31849B" w:themeColor="accent5" w:themeShade="BF"/>
        </w:rPr>
        <w:t xml:space="preserve">. </w:t>
      </w:r>
      <w:r w:rsidR="008A5008" w:rsidRPr="00F12CBF">
        <w:rPr>
          <w:rFonts w:ascii="Times New Roman" w:hAnsi="Times New Roman" w:cs="Times New Roman"/>
          <w:color w:val="31849B" w:themeColor="accent5" w:themeShade="BF"/>
        </w:rPr>
        <w:t xml:space="preserve">Es una forma de pensar que vuelve a </w:t>
      </w:r>
      <w:r w:rsidR="0075038A" w:rsidRPr="00F12CBF">
        <w:rPr>
          <w:rFonts w:ascii="Times New Roman" w:hAnsi="Times New Roman" w:cs="Times New Roman"/>
          <w:color w:val="31849B" w:themeColor="accent5" w:themeShade="BF"/>
        </w:rPr>
        <w:t>ponerse en boga</w:t>
      </w:r>
      <w:r w:rsidR="008A5008" w:rsidRPr="00F12CBF">
        <w:rPr>
          <w:rFonts w:ascii="Times New Roman" w:hAnsi="Times New Roman" w:cs="Times New Roman"/>
          <w:color w:val="31849B" w:themeColor="accent5" w:themeShade="BF"/>
        </w:rPr>
        <w:t xml:space="preserve"> como alternativa ante la crisis económica.  </w:t>
      </w:r>
    </w:p>
    <w:p w14:paraId="116A111E"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28F47845" w14:textId="77777777" w:rsidTr="00120F66">
        <w:tc>
          <w:tcPr>
            <w:tcW w:w="8978" w:type="dxa"/>
            <w:gridSpan w:val="2"/>
            <w:shd w:val="clear" w:color="auto" w:fill="000000" w:themeFill="text1"/>
          </w:tcPr>
          <w:p w14:paraId="0F2F69A4"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DE5008" w:rsidRPr="00F12CBF" w14:paraId="687F58EC" w14:textId="77777777" w:rsidTr="00120F66">
        <w:tc>
          <w:tcPr>
            <w:tcW w:w="2518" w:type="dxa"/>
          </w:tcPr>
          <w:p w14:paraId="45B6B1AD" w14:textId="77777777" w:rsidR="00DE5008" w:rsidRPr="00F12CBF" w:rsidRDefault="00DE500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CCB260C" w14:textId="11CDA6D7" w:rsidR="00DE5008" w:rsidRPr="00F12CBF" w:rsidRDefault="003F0495" w:rsidP="0075038A">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U</w:t>
            </w:r>
            <w:r w:rsidR="00DE5008" w:rsidRPr="00F12CBF">
              <w:rPr>
                <w:rFonts w:ascii="Times New Roman" w:hAnsi="Times New Roman" w:cs="Times New Roman"/>
                <w:color w:val="31849B" w:themeColor="accent5" w:themeShade="BF"/>
              </w:rPr>
              <w:t xml:space="preserve">na de las razones del fortalecimiento del nazismo alemán y del fascismo italiano radicó en el empobrecimiento de las clases populares debido a la gran la depresión económica de </w:t>
            </w:r>
            <w:r w:rsidR="0075038A" w:rsidRPr="00F12CBF">
              <w:rPr>
                <w:rFonts w:ascii="Times New Roman" w:hAnsi="Times New Roman" w:cs="Times New Roman"/>
                <w:color w:val="31849B" w:themeColor="accent5" w:themeShade="BF"/>
              </w:rPr>
              <w:t>la década de 1930</w:t>
            </w:r>
            <w:r w:rsidR="00DE5008" w:rsidRPr="00F12CBF">
              <w:rPr>
                <w:rFonts w:ascii="Times New Roman" w:hAnsi="Times New Roman" w:cs="Times New Roman"/>
                <w:color w:val="31849B" w:themeColor="accent5" w:themeShade="BF"/>
              </w:rPr>
              <w:t>.</w:t>
            </w:r>
          </w:p>
        </w:tc>
      </w:tr>
    </w:tbl>
    <w:p w14:paraId="4E09AB76" w14:textId="77777777" w:rsidR="00DE5008" w:rsidRPr="00F12CBF" w:rsidRDefault="00DE500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4A6DF658" w14:textId="77777777" w:rsidTr="00120F66">
        <w:tc>
          <w:tcPr>
            <w:tcW w:w="8978" w:type="dxa"/>
            <w:gridSpan w:val="2"/>
            <w:shd w:val="clear" w:color="auto" w:fill="000000" w:themeFill="text1"/>
          </w:tcPr>
          <w:p w14:paraId="56F6858A" w14:textId="77777777" w:rsidR="00652C60" w:rsidRPr="00F12CBF" w:rsidRDefault="00652C6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29EAD006" w14:textId="77777777" w:rsidTr="00120F66">
        <w:tc>
          <w:tcPr>
            <w:tcW w:w="2518" w:type="dxa"/>
          </w:tcPr>
          <w:p w14:paraId="7790676E" w14:textId="77777777" w:rsidR="00652C60" w:rsidRPr="00F12CBF" w:rsidRDefault="00652C6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79DCE284" w14:textId="28F699EC" w:rsidR="00652C60" w:rsidRPr="00F12CBF" w:rsidRDefault="00652C6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Los factores que favorecen la reaparición del fascismo</w:t>
            </w:r>
          </w:p>
        </w:tc>
      </w:tr>
      <w:tr w:rsidR="00652C60" w:rsidRPr="00F12CBF" w14:paraId="3F8D7F34" w14:textId="77777777" w:rsidTr="00120F66">
        <w:tc>
          <w:tcPr>
            <w:tcW w:w="2518" w:type="dxa"/>
          </w:tcPr>
          <w:p w14:paraId="303B4993" w14:textId="77777777" w:rsidR="00652C60" w:rsidRPr="00F12CBF" w:rsidRDefault="00652C6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6D826C9C" w14:textId="7D90EEA6" w:rsidR="00652C60" w:rsidRPr="00F12CBF" w:rsidRDefault="0075038A" w:rsidP="0075038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Hoy se conjuga</w:t>
            </w:r>
            <w:r w:rsidR="00652C60" w:rsidRPr="00F12CBF">
              <w:rPr>
                <w:rFonts w:ascii="Times New Roman" w:hAnsi="Times New Roman" w:cs="Times New Roman"/>
                <w:color w:val="31849B" w:themeColor="accent5" w:themeShade="BF"/>
              </w:rPr>
              <w:t xml:space="preserve"> una serie de factores que </w:t>
            </w:r>
            <w:r w:rsidR="003F0495" w:rsidRPr="00F12CBF">
              <w:rPr>
                <w:rFonts w:ascii="Times New Roman" w:hAnsi="Times New Roman" w:cs="Times New Roman"/>
                <w:color w:val="31849B" w:themeColor="accent5" w:themeShade="BF"/>
              </w:rPr>
              <w:t>promueven</w:t>
            </w:r>
            <w:r w:rsidR="00652C60" w:rsidRPr="00F12CBF">
              <w:rPr>
                <w:rFonts w:ascii="Times New Roman" w:hAnsi="Times New Roman" w:cs="Times New Roman"/>
                <w:color w:val="31849B" w:themeColor="accent5" w:themeShade="BF"/>
              </w:rPr>
              <w:t xml:space="preserve"> la aparición de un clima </w:t>
            </w:r>
            <w:r w:rsidR="003F0495" w:rsidRPr="00F12CBF">
              <w:rPr>
                <w:rFonts w:ascii="Times New Roman" w:hAnsi="Times New Roman" w:cs="Times New Roman"/>
                <w:color w:val="31849B" w:themeColor="accent5" w:themeShade="BF"/>
              </w:rPr>
              <w:t>adverso</w:t>
            </w:r>
            <w:r w:rsidR="00652C60" w:rsidRPr="00F12CBF">
              <w:rPr>
                <w:rFonts w:ascii="Times New Roman" w:hAnsi="Times New Roman" w:cs="Times New Roman"/>
                <w:color w:val="31849B" w:themeColor="accent5" w:themeShade="BF"/>
              </w:rPr>
              <w:t xml:space="preserve"> </w:t>
            </w:r>
            <w:r w:rsidR="003F0495" w:rsidRPr="00F12CBF">
              <w:rPr>
                <w:rFonts w:ascii="Times New Roman" w:hAnsi="Times New Roman" w:cs="Times New Roman"/>
                <w:color w:val="31849B" w:themeColor="accent5" w:themeShade="BF"/>
              </w:rPr>
              <w:t>para los</w:t>
            </w:r>
            <w:r w:rsidR="00652C60" w:rsidRPr="00F12CBF">
              <w:rPr>
                <w:rFonts w:ascii="Times New Roman" w:hAnsi="Times New Roman" w:cs="Times New Roman"/>
                <w:color w:val="31849B" w:themeColor="accent5" w:themeShade="BF"/>
              </w:rPr>
              <w:t xml:space="preserve"> extranjeros en Europa. El principal es el alto nivel de desempleo en las principales capitales del viejo continente. Otros factores son la migración </w:t>
            </w:r>
            <w:r w:rsidRPr="00F12CBF">
              <w:rPr>
                <w:rFonts w:ascii="Times New Roman" w:hAnsi="Times New Roman" w:cs="Times New Roman"/>
                <w:color w:val="31849B" w:themeColor="accent5" w:themeShade="BF"/>
              </w:rPr>
              <w:t>masiva de africanos y  latinoamericanos hacia las ciudades europeas;</w:t>
            </w:r>
            <w:r w:rsidR="00652C60" w:rsidRPr="00F12CBF">
              <w:rPr>
                <w:rFonts w:ascii="Times New Roman" w:hAnsi="Times New Roman" w:cs="Times New Roman"/>
                <w:color w:val="31849B" w:themeColor="accent5" w:themeShade="BF"/>
              </w:rPr>
              <w:t xml:space="preserve"> pero</w:t>
            </w:r>
            <w:r w:rsidRPr="00F12CBF">
              <w:rPr>
                <w:rFonts w:ascii="Times New Roman" w:hAnsi="Times New Roman" w:cs="Times New Roman"/>
                <w:color w:val="31849B" w:themeColor="accent5" w:themeShade="BF"/>
              </w:rPr>
              <w:t>,</w:t>
            </w:r>
            <w:r w:rsidR="00652C60" w:rsidRPr="00F12CBF">
              <w:rPr>
                <w:rFonts w:ascii="Times New Roman" w:hAnsi="Times New Roman" w:cs="Times New Roman"/>
                <w:color w:val="31849B" w:themeColor="accent5" w:themeShade="BF"/>
              </w:rPr>
              <w:t xml:space="preserve"> en particular, la creciente presencia de la religión musulmana en Europa. La </w:t>
            </w:r>
            <w:r w:rsidRPr="00F12CBF">
              <w:rPr>
                <w:rFonts w:ascii="Times New Roman" w:hAnsi="Times New Roman" w:cs="Times New Roman"/>
                <w:color w:val="31849B" w:themeColor="accent5" w:themeShade="BF"/>
              </w:rPr>
              <w:t>influencia  del I</w:t>
            </w:r>
            <w:r w:rsidR="00652C60" w:rsidRPr="00F12CBF">
              <w:rPr>
                <w:rFonts w:ascii="Times New Roman" w:hAnsi="Times New Roman" w:cs="Times New Roman"/>
                <w:color w:val="31849B" w:themeColor="accent5" w:themeShade="BF"/>
              </w:rPr>
              <w:t xml:space="preserve">slam se hace evidente en la construcción de mezquitas y en el uso del velo islámico. También es relevante la </w:t>
            </w:r>
            <w:r w:rsidRPr="00F12CBF">
              <w:rPr>
                <w:rFonts w:ascii="Times New Roman" w:hAnsi="Times New Roman" w:cs="Times New Roman"/>
                <w:color w:val="31849B" w:themeColor="accent5" w:themeShade="BF"/>
              </w:rPr>
              <w:t>importancia</w:t>
            </w:r>
            <w:r w:rsidR="00652C60" w:rsidRPr="00F12CBF">
              <w:rPr>
                <w:rFonts w:ascii="Times New Roman" w:hAnsi="Times New Roman" w:cs="Times New Roman"/>
                <w:color w:val="31849B" w:themeColor="accent5" w:themeShade="BF"/>
              </w:rPr>
              <w:t xml:space="preserve"> de la comunidad judía. </w:t>
            </w:r>
          </w:p>
        </w:tc>
      </w:tr>
    </w:tbl>
    <w:p w14:paraId="3255C256" w14:textId="77777777" w:rsidR="00652C60" w:rsidRPr="00F12CBF" w:rsidRDefault="00652C60" w:rsidP="00C95BF4">
      <w:pPr>
        <w:spacing w:after="0" w:line="276" w:lineRule="auto"/>
        <w:jc w:val="both"/>
        <w:rPr>
          <w:rFonts w:ascii="Times New Roman" w:hAnsi="Times New Roman" w:cs="Times New Roman"/>
          <w:color w:val="31849B" w:themeColor="accent5" w:themeShade="BF"/>
        </w:rPr>
      </w:pPr>
    </w:p>
    <w:p w14:paraId="79D7165C" w14:textId="02428096" w:rsidR="00A04EDB" w:rsidRPr="00F12CBF" w:rsidRDefault="003720F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Uno de los </w:t>
      </w:r>
      <w:r w:rsidR="0091201D" w:rsidRPr="00F12CBF">
        <w:rPr>
          <w:rFonts w:ascii="Times New Roman" w:hAnsi="Times New Roman" w:cs="Times New Roman"/>
          <w:color w:val="31849B" w:themeColor="accent5" w:themeShade="BF"/>
        </w:rPr>
        <w:t xml:space="preserve">principales focos </w:t>
      </w:r>
      <w:r w:rsidR="00C26214" w:rsidRPr="00F12CBF">
        <w:rPr>
          <w:rFonts w:ascii="Times New Roman" w:hAnsi="Times New Roman" w:cs="Times New Roman"/>
          <w:color w:val="31849B" w:themeColor="accent5" w:themeShade="BF"/>
        </w:rPr>
        <w:t xml:space="preserve">de movimientos </w:t>
      </w:r>
      <w:r w:rsidR="003F0495" w:rsidRPr="00F12CBF">
        <w:rPr>
          <w:rFonts w:ascii="Times New Roman" w:hAnsi="Times New Roman" w:cs="Times New Roman"/>
          <w:color w:val="31849B" w:themeColor="accent5" w:themeShade="BF"/>
        </w:rPr>
        <w:t xml:space="preserve">fascistas </w:t>
      </w:r>
      <w:r w:rsidR="00C26214" w:rsidRPr="00F12CBF">
        <w:rPr>
          <w:rFonts w:ascii="Times New Roman" w:hAnsi="Times New Roman" w:cs="Times New Roman"/>
          <w:color w:val="31849B" w:themeColor="accent5" w:themeShade="BF"/>
        </w:rPr>
        <w:t xml:space="preserve">se </w:t>
      </w:r>
      <w:r w:rsidR="0091201D" w:rsidRPr="00F12CBF">
        <w:rPr>
          <w:rFonts w:ascii="Times New Roman" w:hAnsi="Times New Roman" w:cs="Times New Roman"/>
          <w:color w:val="31849B" w:themeColor="accent5" w:themeShade="BF"/>
        </w:rPr>
        <w:t xml:space="preserve">puede situar entre </w:t>
      </w:r>
      <w:r w:rsidR="0075038A" w:rsidRPr="00F12CBF">
        <w:rPr>
          <w:rFonts w:ascii="Times New Roman" w:hAnsi="Times New Roman" w:cs="Times New Roman"/>
          <w:color w:val="31849B" w:themeColor="accent5" w:themeShade="BF"/>
        </w:rPr>
        <w:t xml:space="preserve">los </w:t>
      </w:r>
      <w:r w:rsidR="008E38D5" w:rsidRPr="00F12CBF">
        <w:rPr>
          <w:rFonts w:ascii="Times New Roman" w:hAnsi="Times New Roman" w:cs="Times New Roman"/>
          <w:color w:val="31849B" w:themeColor="accent5" w:themeShade="BF"/>
        </w:rPr>
        <w:t>grupos de jóvenes</w:t>
      </w:r>
      <w:r w:rsidR="00A04EDB" w:rsidRPr="00F12CBF">
        <w:rPr>
          <w:rFonts w:ascii="Times New Roman" w:hAnsi="Times New Roman" w:cs="Times New Roman"/>
          <w:color w:val="31849B" w:themeColor="accent5" w:themeShade="BF"/>
        </w:rPr>
        <w:t xml:space="preserve"> </w:t>
      </w:r>
      <w:r w:rsidR="0091201D" w:rsidRPr="00F12CBF">
        <w:rPr>
          <w:rFonts w:ascii="Times New Roman" w:hAnsi="Times New Roman" w:cs="Times New Roman"/>
          <w:color w:val="31849B" w:themeColor="accent5" w:themeShade="BF"/>
        </w:rPr>
        <w:t xml:space="preserve">más </w:t>
      </w:r>
      <w:r w:rsidR="003F0495" w:rsidRPr="00F12CBF">
        <w:rPr>
          <w:rFonts w:ascii="Times New Roman" w:hAnsi="Times New Roman" w:cs="Times New Roman"/>
          <w:color w:val="31849B" w:themeColor="accent5" w:themeShade="BF"/>
        </w:rPr>
        <w:t xml:space="preserve">afectados por </w:t>
      </w:r>
      <w:r w:rsidR="0091201D" w:rsidRPr="00F12CBF">
        <w:rPr>
          <w:rFonts w:ascii="Times New Roman" w:hAnsi="Times New Roman" w:cs="Times New Roman"/>
          <w:color w:val="31849B" w:themeColor="accent5" w:themeShade="BF"/>
        </w:rPr>
        <w:t xml:space="preserve">la crisis, ya que ven reducidas sus expectativas vitales. </w:t>
      </w:r>
      <w:r w:rsidR="0075038A" w:rsidRPr="00F12CBF">
        <w:rPr>
          <w:rFonts w:ascii="Times New Roman" w:hAnsi="Times New Roman" w:cs="Times New Roman"/>
          <w:color w:val="31849B" w:themeColor="accent5" w:themeShade="BF"/>
        </w:rPr>
        <w:t xml:space="preserve">Estos </w:t>
      </w:r>
      <w:r w:rsidR="0091201D" w:rsidRPr="00F12CBF">
        <w:rPr>
          <w:rFonts w:ascii="Times New Roman" w:hAnsi="Times New Roman" w:cs="Times New Roman"/>
          <w:color w:val="31849B" w:themeColor="accent5" w:themeShade="BF"/>
        </w:rPr>
        <w:t xml:space="preserve"> grupos </w:t>
      </w:r>
      <w:r w:rsidR="0075038A" w:rsidRPr="00F12CBF">
        <w:rPr>
          <w:rFonts w:ascii="Times New Roman" w:hAnsi="Times New Roman" w:cs="Times New Roman"/>
          <w:color w:val="31849B" w:themeColor="accent5" w:themeShade="BF"/>
        </w:rPr>
        <w:t>promueven</w:t>
      </w:r>
      <w:r w:rsidR="0091201D" w:rsidRPr="00F12CBF">
        <w:rPr>
          <w:rFonts w:ascii="Times New Roman" w:hAnsi="Times New Roman" w:cs="Times New Roman"/>
          <w:color w:val="31849B" w:themeColor="accent5" w:themeShade="BF"/>
        </w:rPr>
        <w:t xml:space="preserve"> actividades como la difusión de </w:t>
      </w:r>
      <w:r w:rsidR="008E38D5" w:rsidRPr="00F12CBF">
        <w:rPr>
          <w:rFonts w:ascii="Times New Roman" w:hAnsi="Times New Roman" w:cs="Times New Roman"/>
          <w:color w:val="31849B" w:themeColor="accent5" w:themeShade="BF"/>
        </w:rPr>
        <w:t>publicaciones racistas, grupos de música con mensajes xenófobos</w:t>
      </w:r>
      <w:r w:rsidR="00A04EDB" w:rsidRPr="00F12CBF">
        <w:rPr>
          <w:rFonts w:ascii="Times New Roman" w:hAnsi="Times New Roman" w:cs="Times New Roman"/>
          <w:color w:val="31849B" w:themeColor="accent5" w:themeShade="BF"/>
        </w:rPr>
        <w:t xml:space="preserve">, páginas web y </w:t>
      </w:r>
      <w:r w:rsidR="008E38D5" w:rsidRPr="00F12CBF">
        <w:rPr>
          <w:rFonts w:ascii="Times New Roman" w:hAnsi="Times New Roman" w:cs="Times New Roman"/>
          <w:color w:val="31849B" w:themeColor="accent5" w:themeShade="BF"/>
        </w:rPr>
        <w:t xml:space="preserve">organizaciones </w:t>
      </w:r>
      <w:r w:rsidR="00A04EDB" w:rsidRPr="00F12CBF">
        <w:rPr>
          <w:rFonts w:ascii="Times New Roman" w:hAnsi="Times New Roman" w:cs="Times New Roman"/>
          <w:color w:val="31849B" w:themeColor="accent5" w:themeShade="BF"/>
        </w:rPr>
        <w:t>que ejercen formas de violencia física y simbólica contra aquellos considerados como extranjeros</w:t>
      </w:r>
      <w:r w:rsidR="008E38D5" w:rsidRPr="00F12CBF">
        <w:rPr>
          <w:rFonts w:ascii="Times New Roman" w:hAnsi="Times New Roman" w:cs="Times New Roman"/>
          <w:color w:val="31849B" w:themeColor="accent5" w:themeShade="BF"/>
        </w:rPr>
        <w:t xml:space="preserve">. </w:t>
      </w:r>
    </w:p>
    <w:p w14:paraId="4DDF6AC5" w14:textId="77777777" w:rsidR="00A04EDB" w:rsidRPr="00F12CBF" w:rsidRDefault="00A04EDB" w:rsidP="00C95BF4">
      <w:pPr>
        <w:spacing w:after="0" w:line="276" w:lineRule="auto"/>
        <w:jc w:val="both"/>
        <w:rPr>
          <w:rFonts w:ascii="Times New Roman" w:hAnsi="Times New Roman" w:cs="Times New Roman"/>
          <w:color w:val="31849B" w:themeColor="accent5" w:themeShade="BF"/>
        </w:rPr>
      </w:pPr>
    </w:p>
    <w:p w14:paraId="00958CF6" w14:textId="26726ABA" w:rsidR="008A5008" w:rsidRPr="00F12CBF" w:rsidRDefault="0075038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Aunque</w:t>
      </w:r>
      <w:r w:rsidR="003720F2" w:rsidRPr="00F12CBF">
        <w:rPr>
          <w:rFonts w:ascii="Times New Roman" w:hAnsi="Times New Roman" w:cs="Times New Roman"/>
          <w:color w:val="31849B" w:themeColor="accent5" w:themeShade="BF"/>
        </w:rPr>
        <w:t xml:space="preserve"> n</w:t>
      </w:r>
      <w:r w:rsidRPr="00F12CBF">
        <w:rPr>
          <w:rFonts w:ascii="Times New Roman" w:hAnsi="Times New Roman" w:cs="Times New Roman"/>
          <w:color w:val="31849B" w:themeColor="accent5" w:themeShade="BF"/>
        </w:rPr>
        <w:t>o so</w:t>
      </w:r>
      <w:r w:rsidR="008E38D5" w:rsidRPr="00F12CBF">
        <w:rPr>
          <w:rFonts w:ascii="Times New Roman" w:hAnsi="Times New Roman" w:cs="Times New Roman"/>
          <w:color w:val="31849B" w:themeColor="accent5" w:themeShade="BF"/>
        </w:rPr>
        <w:t>lo entre los jóvenes</w:t>
      </w:r>
      <w:r w:rsidR="00A04EDB" w:rsidRPr="00F12CBF">
        <w:rPr>
          <w:rFonts w:ascii="Times New Roman" w:hAnsi="Times New Roman" w:cs="Times New Roman"/>
          <w:color w:val="31849B" w:themeColor="accent5" w:themeShade="BF"/>
        </w:rPr>
        <w:t xml:space="preserve"> cunde </w:t>
      </w:r>
      <w:r w:rsidR="008E38D5" w:rsidRPr="00F12CBF">
        <w:rPr>
          <w:rFonts w:ascii="Times New Roman" w:hAnsi="Times New Roman" w:cs="Times New Roman"/>
          <w:color w:val="31849B" w:themeColor="accent5" w:themeShade="BF"/>
        </w:rPr>
        <w:t xml:space="preserve">el </w:t>
      </w:r>
      <w:r w:rsidR="008E38D5" w:rsidRPr="00F12CBF">
        <w:rPr>
          <w:rFonts w:ascii="Times New Roman" w:hAnsi="Times New Roman" w:cs="Times New Roman"/>
          <w:b/>
          <w:color w:val="31849B" w:themeColor="accent5" w:themeShade="BF"/>
        </w:rPr>
        <w:t>racismo</w:t>
      </w:r>
      <w:r w:rsidR="008A5008" w:rsidRPr="00F12CBF">
        <w:rPr>
          <w:rFonts w:ascii="Times New Roman" w:hAnsi="Times New Roman" w:cs="Times New Roman"/>
          <w:color w:val="31849B" w:themeColor="accent5" w:themeShade="BF"/>
        </w:rPr>
        <w:t xml:space="preserve"> y la </w:t>
      </w:r>
      <w:r w:rsidR="008A5008" w:rsidRPr="00F12CBF">
        <w:rPr>
          <w:rFonts w:ascii="Times New Roman" w:hAnsi="Times New Roman" w:cs="Times New Roman"/>
          <w:b/>
          <w:color w:val="31849B" w:themeColor="accent5" w:themeShade="BF"/>
        </w:rPr>
        <w:t>xenofobia</w:t>
      </w:r>
      <w:r w:rsidR="00C36D75" w:rsidRPr="00F12CBF">
        <w:rPr>
          <w:rFonts w:ascii="Times New Roman" w:hAnsi="Times New Roman" w:cs="Times New Roman"/>
          <w:color w:val="31849B" w:themeColor="accent5" w:themeShade="BF"/>
        </w:rPr>
        <w:t>. T</w:t>
      </w:r>
      <w:r w:rsidR="00A04EDB" w:rsidRPr="00F12CBF">
        <w:rPr>
          <w:rFonts w:ascii="Times New Roman" w:hAnsi="Times New Roman" w:cs="Times New Roman"/>
          <w:color w:val="31849B" w:themeColor="accent5" w:themeShade="BF"/>
        </w:rPr>
        <w:t xml:space="preserve">ambién </w:t>
      </w:r>
      <w:r w:rsidR="008E38D5" w:rsidRPr="00F12CBF">
        <w:rPr>
          <w:rFonts w:ascii="Times New Roman" w:hAnsi="Times New Roman" w:cs="Times New Roman"/>
          <w:color w:val="31849B" w:themeColor="accent5" w:themeShade="BF"/>
        </w:rPr>
        <w:t>se expresa en</w:t>
      </w:r>
      <w:r w:rsidR="003720F2" w:rsidRPr="00F12CBF">
        <w:rPr>
          <w:rFonts w:ascii="Times New Roman" w:hAnsi="Times New Roman" w:cs="Times New Roman"/>
          <w:color w:val="31849B" w:themeColor="accent5" w:themeShade="BF"/>
        </w:rPr>
        <w:t>tre</w:t>
      </w:r>
      <w:r w:rsidR="008E38D5" w:rsidRPr="00F12CBF">
        <w:rPr>
          <w:rFonts w:ascii="Times New Roman" w:hAnsi="Times New Roman" w:cs="Times New Roman"/>
          <w:color w:val="31849B" w:themeColor="accent5" w:themeShade="BF"/>
        </w:rPr>
        <w:t xml:space="preserve"> </w:t>
      </w:r>
      <w:r w:rsidR="00A04EDB" w:rsidRPr="00F12CBF">
        <w:rPr>
          <w:rFonts w:ascii="Times New Roman" w:hAnsi="Times New Roman" w:cs="Times New Roman"/>
          <w:color w:val="31849B" w:themeColor="accent5" w:themeShade="BF"/>
        </w:rPr>
        <w:t xml:space="preserve">algunos miembros de las principales </w:t>
      </w:r>
      <w:r w:rsidR="008E38D5" w:rsidRPr="00F12CBF">
        <w:rPr>
          <w:rFonts w:ascii="Times New Roman" w:hAnsi="Times New Roman" w:cs="Times New Roman"/>
          <w:color w:val="31849B" w:themeColor="accent5" w:themeShade="BF"/>
        </w:rPr>
        <w:t>instituciones</w:t>
      </w:r>
      <w:r w:rsidR="00A04EDB" w:rsidRPr="00F12CBF">
        <w:rPr>
          <w:rFonts w:ascii="Times New Roman" w:hAnsi="Times New Roman" w:cs="Times New Roman"/>
          <w:color w:val="31849B" w:themeColor="accent5" w:themeShade="BF"/>
        </w:rPr>
        <w:t xml:space="preserve"> </w:t>
      </w:r>
      <w:r w:rsidR="003720F2" w:rsidRPr="00F12CBF">
        <w:rPr>
          <w:rFonts w:ascii="Times New Roman" w:hAnsi="Times New Roman" w:cs="Times New Roman"/>
          <w:color w:val="31849B" w:themeColor="accent5" w:themeShade="BF"/>
        </w:rPr>
        <w:t xml:space="preserve">políticas, </w:t>
      </w:r>
      <w:r w:rsidR="00A04EDB" w:rsidRPr="00F12CBF">
        <w:rPr>
          <w:rFonts w:ascii="Times New Roman" w:hAnsi="Times New Roman" w:cs="Times New Roman"/>
          <w:color w:val="31849B" w:themeColor="accent5" w:themeShade="BF"/>
        </w:rPr>
        <w:t>de gobierno</w:t>
      </w:r>
      <w:r w:rsidR="008E38D5" w:rsidRPr="00F12CBF">
        <w:rPr>
          <w:rFonts w:ascii="Times New Roman" w:hAnsi="Times New Roman" w:cs="Times New Roman"/>
          <w:color w:val="31849B" w:themeColor="accent5" w:themeShade="BF"/>
        </w:rPr>
        <w:t xml:space="preserve">, </w:t>
      </w:r>
      <w:r w:rsidR="00A04EDB" w:rsidRPr="00F12CBF">
        <w:rPr>
          <w:rFonts w:ascii="Times New Roman" w:hAnsi="Times New Roman" w:cs="Times New Roman"/>
          <w:color w:val="31849B" w:themeColor="accent5" w:themeShade="BF"/>
        </w:rPr>
        <w:t xml:space="preserve">económicas y culturales, desde </w:t>
      </w:r>
      <w:r w:rsidRPr="00F12CBF">
        <w:rPr>
          <w:rFonts w:ascii="Times New Roman" w:hAnsi="Times New Roman" w:cs="Times New Roman"/>
          <w:color w:val="31849B" w:themeColor="accent5" w:themeShade="BF"/>
        </w:rPr>
        <w:t xml:space="preserve">las que </w:t>
      </w:r>
      <w:r w:rsidR="00A04EDB" w:rsidRPr="00F12CBF">
        <w:rPr>
          <w:rFonts w:ascii="Times New Roman" w:hAnsi="Times New Roman" w:cs="Times New Roman"/>
          <w:color w:val="31849B" w:themeColor="accent5" w:themeShade="BF"/>
        </w:rPr>
        <w:t xml:space="preserve">se </w:t>
      </w:r>
      <w:r w:rsidR="008E38D5" w:rsidRPr="00F12CBF">
        <w:rPr>
          <w:rFonts w:ascii="Times New Roman" w:hAnsi="Times New Roman" w:cs="Times New Roman"/>
          <w:color w:val="31849B" w:themeColor="accent5" w:themeShade="BF"/>
        </w:rPr>
        <w:t>legitima el discurso de ultraderecha.</w:t>
      </w:r>
      <w:r w:rsidR="00A04EDB" w:rsidRPr="00F12CBF">
        <w:rPr>
          <w:rFonts w:ascii="Times New Roman" w:hAnsi="Times New Roman" w:cs="Times New Roman"/>
          <w:color w:val="31849B" w:themeColor="accent5" w:themeShade="BF"/>
        </w:rPr>
        <w:t xml:space="preserve"> </w:t>
      </w:r>
    </w:p>
    <w:p w14:paraId="7BB38884" w14:textId="77777777" w:rsidR="008A5008" w:rsidRPr="00F12CBF" w:rsidRDefault="008A5008" w:rsidP="00C95BF4">
      <w:pPr>
        <w:spacing w:after="0" w:line="276" w:lineRule="auto"/>
        <w:jc w:val="both"/>
        <w:rPr>
          <w:rFonts w:ascii="Times New Roman" w:hAnsi="Times New Roman" w:cs="Times New Roman"/>
          <w:color w:val="31849B" w:themeColor="accent5" w:themeShade="BF"/>
        </w:rPr>
      </w:pPr>
    </w:p>
    <w:p w14:paraId="21302251" w14:textId="1E45E087" w:rsidR="008A5008" w:rsidRPr="00F12CBF" w:rsidRDefault="002B5DD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Se puede afirmar que l</w:t>
      </w:r>
      <w:r w:rsidR="008E38D5" w:rsidRPr="00F12CBF">
        <w:rPr>
          <w:rFonts w:ascii="Times New Roman" w:hAnsi="Times New Roman" w:cs="Times New Roman"/>
          <w:color w:val="31849B" w:themeColor="accent5" w:themeShade="BF"/>
        </w:rPr>
        <w:t>a crisis de una clase políti</w:t>
      </w:r>
      <w:r w:rsidR="009C191B" w:rsidRPr="00F12CBF">
        <w:rPr>
          <w:rFonts w:ascii="Times New Roman" w:hAnsi="Times New Roman" w:cs="Times New Roman"/>
          <w:color w:val="31849B" w:themeColor="accent5" w:themeShade="BF"/>
        </w:rPr>
        <w:t>ca tradicional desprestigiada y</w:t>
      </w:r>
      <w:r w:rsidR="008E38D5" w:rsidRPr="00F12CBF">
        <w:rPr>
          <w:rFonts w:ascii="Times New Roman" w:hAnsi="Times New Roman" w:cs="Times New Roman"/>
          <w:color w:val="31849B" w:themeColor="accent5" w:themeShade="BF"/>
        </w:rPr>
        <w:t xml:space="preserve"> marcada por </w:t>
      </w:r>
      <w:r w:rsidR="008A5008" w:rsidRPr="00F12CBF">
        <w:rPr>
          <w:rFonts w:ascii="Times New Roman" w:hAnsi="Times New Roman" w:cs="Times New Roman"/>
          <w:color w:val="31849B" w:themeColor="accent5" w:themeShade="BF"/>
        </w:rPr>
        <w:t xml:space="preserve">la </w:t>
      </w:r>
      <w:r w:rsidR="008E38D5" w:rsidRPr="00F12CBF">
        <w:rPr>
          <w:rFonts w:ascii="Times New Roman" w:hAnsi="Times New Roman" w:cs="Times New Roman"/>
          <w:color w:val="31849B" w:themeColor="accent5" w:themeShade="BF"/>
        </w:rPr>
        <w:t>corrupción</w:t>
      </w:r>
      <w:r w:rsidR="008A5008" w:rsidRPr="00F12CBF">
        <w:rPr>
          <w:rFonts w:ascii="Times New Roman" w:hAnsi="Times New Roman" w:cs="Times New Roman"/>
          <w:color w:val="31849B" w:themeColor="accent5" w:themeShade="BF"/>
        </w:rPr>
        <w:t xml:space="preserve"> facilitó el afianzamiento electoral de </w:t>
      </w:r>
      <w:r w:rsidR="00C26214" w:rsidRPr="00F12CBF">
        <w:rPr>
          <w:rFonts w:ascii="Times New Roman" w:hAnsi="Times New Roman" w:cs="Times New Roman"/>
          <w:color w:val="31849B" w:themeColor="accent5" w:themeShade="BF"/>
        </w:rPr>
        <w:t xml:space="preserve">partidos de extrema </w:t>
      </w:r>
      <w:r w:rsidR="00C36D75" w:rsidRPr="00F12CBF">
        <w:rPr>
          <w:rFonts w:ascii="Times New Roman" w:hAnsi="Times New Roman" w:cs="Times New Roman"/>
          <w:color w:val="31849B" w:themeColor="accent5" w:themeShade="BF"/>
        </w:rPr>
        <w:t xml:space="preserve">derecha con discursos y </w:t>
      </w:r>
      <w:r w:rsidR="00C26214" w:rsidRPr="00F12CBF">
        <w:rPr>
          <w:rFonts w:ascii="Times New Roman" w:hAnsi="Times New Roman" w:cs="Times New Roman"/>
          <w:color w:val="31849B" w:themeColor="accent5" w:themeShade="BF"/>
        </w:rPr>
        <w:t xml:space="preserve"> actitudes de rechazo hacia el “otro”</w:t>
      </w:r>
      <w:r w:rsidR="008A5008" w:rsidRPr="00F12CBF">
        <w:rPr>
          <w:rFonts w:ascii="Times New Roman" w:hAnsi="Times New Roman" w:cs="Times New Roman"/>
          <w:color w:val="31849B" w:themeColor="accent5" w:themeShade="BF"/>
        </w:rPr>
        <w:t xml:space="preserve">. </w:t>
      </w:r>
      <w:r w:rsidR="00C26214" w:rsidRPr="00F12CBF">
        <w:rPr>
          <w:rFonts w:ascii="Times New Roman" w:hAnsi="Times New Roman" w:cs="Times New Roman"/>
          <w:color w:val="31849B" w:themeColor="accent5" w:themeShade="BF"/>
        </w:rPr>
        <w:t xml:space="preserve"> </w:t>
      </w:r>
    </w:p>
    <w:p w14:paraId="1C5EB73E" w14:textId="77777777" w:rsidR="008A5008" w:rsidRPr="00F12CBF" w:rsidRDefault="008A5008" w:rsidP="00C95BF4">
      <w:pPr>
        <w:spacing w:after="0" w:line="276" w:lineRule="auto"/>
        <w:jc w:val="both"/>
        <w:rPr>
          <w:rFonts w:ascii="Times New Roman" w:hAnsi="Times New Roman" w:cs="Times New Roman"/>
          <w:color w:val="31849B" w:themeColor="accent5" w:themeShade="BF"/>
        </w:rPr>
      </w:pPr>
    </w:p>
    <w:p w14:paraId="2E453410" w14:textId="60402EA9" w:rsidR="00C26214" w:rsidRPr="00F12CBF" w:rsidRDefault="009C191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w:t>
      </w:r>
      <w:r w:rsidR="008A5008" w:rsidRPr="00F12CBF">
        <w:rPr>
          <w:rFonts w:ascii="Times New Roman" w:hAnsi="Times New Roman" w:cs="Times New Roman"/>
          <w:color w:val="31849B" w:themeColor="accent5" w:themeShade="BF"/>
        </w:rPr>
        <w:t xml:space="preserve">os partidos perciben </w:t>
      </w:r>
      <w:r w:rsidR="00C26214" w:rsidRPr="00F12CBF">
        <w:rPr>
          <w:rFonts w:ascii="Times New Roman" w:hAnsi="Times New Roman" w:cs="Times New Roman"/>
          <w:color w:val="31849B" w:themeColor="accent5" w:themeShade="BF"/>
        </w:rPr>
        <w:t xml:space="preserve">la inmigración como </w:t>
      </w:r>
      <w:r w:rsidR="008A5008" w:rsidRPr="00F12CBF">
        <w:rPr>
          <w:rFonts w:ascii="Times New Roman" w:hAnsi="Times New Roman" w:cs="Times New Roman"/>
          <w:color w:val="31849B" w:themeColor="accent5" w:themeShade="BF"/>
        </w:rPr>
        <w:t xml:space="preserve">una </w:t>
      </w:r>
      <w:r w:rsidR="00C26214" w:rsidRPr="00F12CBF">
        <w:rPr>
          <w:rFonts w:ascii="Times New Roman" w:hAnsi="Times New Roman" w:cs="Times New Roman"/>
          <w:color w:val="31849B" w:themeColor="accent5" w:themeShade="BF"/>
        </w:rPr>
        <w:t>amenaza</w:t>
      </w:r>
      <w:r w:rsidR="008A5008" w:rsidRPr="00F12CBF">
        <w:rPr>
          <w:rFonts w:ascii="Times New Roman" w:hAnsi="Times New Roman" w:cs="Times New Roman"/>
          <w:color w:val="31849B" w:themeColor="accent5" w:themeShade="BF"/>
        </w:rPr>
        <w:t xml:space="preserve"> y </w:t>
      </w:r>
      <w:r w:rsidR="00C26214" w:rsidRPr="00F12CBF">
        <w:rPr>
          <w:rFonts w:ascii="Times New Roman" w:hAnsi="Times New Roman" w:cs="Times New Roman"/>
          <w:color w:val="31849B" w:themeColor="accent5" w:themeShade="BF"/>
        </w:rPr>
        <w:t>prom</w:t>
      </w:r>
      <w:r w:rsidR="008A5008" w:rsidRPr="00F12CBF">
        <w:rPr>
          <w:rFonts w:ascii="Times New Roman" w:hAnsi="Times New Roman" w:cs="Times New Roman"/>
          <w:color w:val="31849B" w:themeColor="accent5" w:themeShade="BF"/>
        </w:rPr>
        <w:t xml:space="preserve">ueven </w:t>
      </w:r>
      <w:r w:rsidR="00C26214" w:rsidRPr="00F12CBF">
        <w:rPr>
          <w:rFonts w:ascii="Times New Roman" w:hAnsi="Times New Roman" w:cs="Times New Roman"/>
          <w:color w:val="31849B" w:themeColor="accent5" w:themeShade="BF"/>
        </w:rPr>
        <w:t>el endurecimiento de las políticas de asilo</w:t>
      </w:r>
      <w:r w:rsidR="008A5008" w:rsidRPr="00F12CBF">
        <w:rPr>
          <w:rFonts w:ascii="Times New Roman" w:hAnsi="Times New Roman" w:cs="Times New Roman"/>
          <w:color w:val="31849B" w:themeColor="accent5" w:themeShade="BF"/>
        </w:rPr>
        <w:t xml:space="preserve"> y </w:t>
      </w:r>
      <w:r w:rsidR="00C26214" w:rsidRPr="00F12CBF">
        <w:rPr>
          <w:rFonts w:ascii="Times New Roman" w:hAnsi="Times New Roman" w:cs="Times New Roman"/>
          <w:color w:val="31849B" w:themeColor="accent5" w:themeShade="BF"/>
        </w:rPr>
        <w:t>la reducción drástica de la inmigración</w:t>
      </w:r>
      <w:r w:rsidR="008A5008" w:rsidRPr="00F12CBF">
        <w:rPr>
          <w:rFonts w:ascii="Times New Roman" w:hAnsi="Times New Roman" w:cs="Times New Roman"/>
          <w:color w:val="31849B" w:themeColor="accent5" w:themeShade="BF"/>
        </w:rPr>
        <w:t xml:space="preserve">. Se oponen a la </w:t>
      </w:r>
      <w:r w:rsidR="00C26214" w:rsidRPr="00F12CBF">
        <w:rPr>
          <w:rFonts w:ascii="Times New Roman" w:hAnsi="Times New Roman" w:cs="Times New Roman"/>
          <w:color w:val="31849B" w:themeColor="accent5" w:themeShade="BF"/>
        </w:rPr>
        <w:t xml:space="preserve">asimilación de los inmigrantes y a </w:t>
      </w:r>
      <w:r w:rsidR="008A5008" w:rsidRPr="00F12CBF">
        <w:rPr>
          <w:rFonts w:ascii="Times New Roman" w:hAnsi="Times New Roman" w:cs="Times New Roman"/>
          <w:color w:val="31849B" w:themeColor="accent5" w:themeShade="BF"/>
        </w:rPr>
        <w:t xml:space="preserve">lo que denominan  </w:t>
      </w:r>
      <w:r w:rsidR="00C26214" w:rsidRPr="00F12CBF">
        <w:rPr>
          <w:rFonts w:ascii="Times New Roman" w:hAnsi="Times New Roman" w:cs="Times New Roman"/>
          <w:color w:val="31849B" w:themeColor="accent5" w:themeShade="BF"/>
        </w:rPr>
        <w:t>la “</w:t>
      </w:r>
      <w:r w:rsidR="00C26214" w:rsidRPr="00F12CBF">
        <w:rPr>
          <w:rFonts w:ascii="Times New Roman" w:hAnsi="Times New Roman" w:cs="Times New Roman"/>
          <w:b/>
          <w:color w:val="31849B" w:themeColor="accent5" w:themeShade="BF"/>
        </w:rPr>
        <w:t>islamización</w:t>
      </w:r>
      <w:r w:rsidR="00C26214" w:rsidRPr="00F12CBF">
        <w:rPr>
          <w:rFonts w:ascii="Times New Roman" w:hAnsi="Times New Roman" w:cs="Times New Roman"/>
          <w:color w:val="31849B" w:themeColor="accent5" w:themeShade="BF"/>
        </w:rPr>
        <w:t xml:space="preserve">” de su sociedad. </w:t>
      </w:r>
      <w:r w:rsidR="003F0495" w:rsidRPr="00F12CBF">
        <w:rPr>
          <w:rFonts w:ascii="Times New Roman" w:hAnsi="Times New Roman" w:cs="Times New Roman"/>
          <w:color w:val="31849B" w:themeColor="accent5" w:themeShade="BF"/>
        </w:rPr>
        <w:t xml:space="preserve">Basados en la </w:t>
      </w:r>
      <w:r w:rsidR="003F0495" w:rsidRPr="00F12CBF">
        <w:rPr>
          <w:rFonts w:ascii="Times New Roman" w:hAnsi="Times New Roman" w:cs="Times New Roman"/>
          <w:b/>
          <w:color w:val="31849B" w:themeColor="accent5" w:themeShade="BF"/>
        </w:rPr>
        <w:t>islamofobia,</w:t>
      </w:r>
      <w:r w:rsidR="003F0495" w:rsidRPr="00F12CBF">
        <w:rPr>
          <w:rFonts w:ascii="Times New Roman" w:hAnsi="Times New Roman" w:cs="Times New Roman"/>
          <w:color w:val="31849B" w:themeColor="accent5" w:themeShade="BF"/>
        </w:rPr>
        <w:t xml:space="preserve"> t</w:t>
      </w:r>
      <w:r w:rsidR="008A5008" w:rsidRPr="00F12CBF">
        <w:rPr>
          <w:rFonts w:ascii="Times New Roman" w:hAnsi="Times New Roman" w:cs="Times New Roman"/>
          <w:color w:val="31849B" w:themeColor="accent5" w:themeShade="BF"/>
        </w:rPr>
        <w:t>ambién d</w:t>
      </w:r>
      <w:r w:rsidR="00C26214" w:rsidRPr="00F12CBF">
        <w:rPr>
          <w:rFonts w:ascii="Times New Roman" w:hAnsi="Times New Roman" w:cs="Times New Roman"/>
          <w:color w:val="31849B" w:themeColor="accent5" w:themeShade="BF"/>
        </w:rPr>
        <w:t>ifunde</w:t>
      </w:r>
      <w:r w:rsidR="008A5008" w:rsidRPr="00F12CBF">
        <w:rPr>
          <w:rFonts w:ascii="Times New Roman" w:hAnsi="Times New Roman" w:cs="Times New Roman"/>
          <w:color w:val="31849B" w:themeColor="accent5" w:themeShade="BF"/>
        </w:rPr>
        <w:t>n</w:t>
      </w:r>
      <w:r w:rsidR="00C26214" w:rsidRPr="00F12CBF">
        <w:rPr>
          <w:rFonts w:ascii="Times New Roman" w:hAnsi="Times New Roman" w:cs="Times New Roman"/>
          <w:color w:val="31849B" w:themeColor="accent5" w:themeShade="BF"/>
        </w:rPr>
        <w:t xml:space="preserve"> estereotipos</w:t>
      </w:r>
      <w:r w:rsidRPr="00F12CBF">
        <w:rPr>
          <w:rFonts w:ascii="Times New Roman" w:hAnsi="Times New Roman" w:cs="Times New Roman"/>
          <w:color w:val="31849B" w:themeColor="accent5" w:themeShade="BF"/>
        </w:rPr>
        <w:t>,</w:t>
      </w:r>
      <w:r w:rsidR="00C26214" w:rsidRPr="00F12CBF">
        <w:rPr>
          <w:rFonts w:ascii="Times New Roman" w:hAnsi="Times New Roman" w:cs="Times New Roman"/>
          <w:color w:val="31849B" w:themeColor="accent5" w:themeShade="BF"/>
        </w:rPr>
        <w:t xml:space="preserve"> </w:t>
      </w:r>
      <w:r w:rsidR="002B5DD5" w:rsidRPr="00F12CBF">
        <w:rPr>
          <w:rFonts w:ascii="Times New Roman" w:hAnsi="Times New Roman" w:cs="Times New Roman"/>
          <w:color w:val="31849B" w:themeColor="accent5" w:themeShade="BF"/>
        </w:rPr>
        <w:t xml:space="preserve">en particular de </w:t>
      </w:r>
      <w:r w:rsidR="00C26214" w:rsidRPr="00F12CBF">
        <w:rPr>
          <w:rFonts w:ascii="Times New Roman" w:hAnsi="Times New Roman" w:cs="Times New Roman"/>
          <w:color w:val="31849B" w:themeColor="accent5" w:themeShade="BF"/>
        </w:rPr>
        <w:t>los musulmanes</w:t>
      </w:r>
      <w:r w:rsidR="008A5008" w:rsidRPr="00F12CBF">
        <w:rPr>
          <w:rFonts w:ascii="Times New Roman" w:hAnsi="Times New Roman" w:cs="Times New Roman"/>
          <w:color w:val="31849B" w:themeColor="accent5" w:themeShade="BF"/>
        </w:rPr>
        <w:t xml:space="preserve">, </w:t>
      </w:r>
      <w:r w:rsidR="003F0495" w:rsidRPr="00F12CBF">
        <w:rPr>
          <w:rFonts w:ascii="Times New Roman" w:hAnsi="Times New Roman" w:cs="Times New Roman"/>
          <w:color w:val="31849B" w:themeColor="accent5" w:themeShade="BF"/>
        </w:rPr>
        <w:t>a quienes señalan</w:t>
      </w:r>
      <w:r w:rsidR="008A5008" w:rsidRPr="00F12CBF">
        <w:rPr>
          <w:rFonts w:ascii="Times New Roman" w:hAnsi="Times New Roman" w:cs="Times New Roman"/>
          <w:color w:val="31849B" w:themeColor="accent5" w:themeShade="BF"/>
        </w:rPr>
        <w:t xml:space="preserve"> de </w:t>
      </w:r>
      <w:r w:rsidR="00C26214" w:rsidRPr="00F12CBF">
        <w:rPr>
          <w:rFonts w:ascii="Times New Roman" w:hAnsi="Times New Roman" w:cs="Times New Roman"/>
          <w:color w:val="31849B" w:themeColor="accent5" w:themeShade="BF"/>
        </w:rPr>
        <w:t xml:space="preserve">ser una amenaza </w:t>
      </w:r>
      <w:r w:rsidR="002B5DD5" w:rsidRPr="00F12CBF">
        <w:rPr>
          <w:rFonts w:ascii="Times New Roman" w:hAnsi="Times New Roman" w:cs="Times New Roman"/>
          <w:color w:val="31849B" w:themeColor="accent5" w:themeShade="BF"/>
        </w:rPr>
        <w:t xml:space="preserve">para </w:t>
      </w:r>
      <w:r w:rsidR="00C26214" w:rsidRPr="00F12CBF">
        <w:rPr>
          <w:rFonts w:ascii="Times New Roman" w:hAnsi="Times New Roman" w:cs="Times New Roman"/>
          <w:color w:val="31849B" w:themeColor="accent5" w:themeShade="BF"/>
        </w:rPr>
        <w:t>la identidad</w:t>
      </w:r>
      <w:r w:rsidR="002B5DD5" w:rsidRPr="00F12CBF">
        <w:rPr>
          <w:rFonts w:ascii="Times New Roman" w:hAnsi="Times New Roman" w:cs="Times New Roman"/>
          <w:color w:val="31849B" w:themeColor="accent5" w:themeShade="BF"/>
        </w:rPr>
        <w:t xml:space="preserve"> europea</w:t>
      </w:r>
      <w:r w:rsidR="00C26214" w:rsidRPr="00F12CBF">
        <w:rPr>
          <w:rFonts w:ascii="Times New Roman" w:hAnsi="Times New Roman" w:cs="Times New Roman"/>
          <w:color w:val="31849B" w:themeColor="accent5" w:themeShade="BF"/>
        </w:rPr>
        <w:t xml:space="preserve">. </w:t>
      </w:r>
    </w:p>
    <w:p w14:paraId="2D1F7568"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4BD963C1" w14:textId="77777777" w:rsidTr="005A2B85">
        <w:tc>
          <w:tcPr>
            <w:tcW w:w="9033" w:type="dxa"/>
            <w:gridSpan w:val="2"/>
            <w:shd w:val="clear" w:color="auto" w:fill="0D0D0D" w:themeFill="text1" w:themeFillTint="F2"/>
          </w:tcPr>
          <w:p w14:paraId="5B61A3E5"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1E759A6C" w14:textId="77777777" w:rsidTr="005A2B85">
        <w:tc>
          <w:tcPr>
            <w:tcW w:w="2518" w:type="dxa"/>
          </w:tcPr>
          <w:p w14:paraId="6DD4BB9A"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52DF0A5" w14:textId="43514AEE" w:rsidR="00DA3480"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3480"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DA3480" w:rsidRPr="00F12CBF">
              <w:rPr>
                <w:rFonts w:ascii="Times New Roman" w:hAnsi="Times New Roman" w:cs="Times New Roman"/>
                <w:color w:val="31849B" w:themeColor="accent5" w:themeShade="BF"/>
                <w:sz w:val="24"/>
                <w:szCs w:val="24"/>
              </w:rPr>
              <w:t>_IMG</w:t>
            </w:r>
            <w:r w:rsidR="002730C7" w:rsidRPr="00F12CBF">
              <w:rPr>
                <w:rFonts w:ascii="Times New Roman" w:hAnsi="Times New Roman" w:cs="Times New Roman"/>
                <w:color w:val="31849B" w:themeColor="accent5" w:themeShade="BF"/>
                <w:sz w:val="24"/>
                <w:szCs w:val="24"/>
              </w:rPr>
              <w:t>12</w:t>
            </w:r>
          </w:p>
        </w:tc>
      </w:tr>
      <w:tr w:rsidR="00F12CBF" w:rsidRPr="00F12CBF" w14:paraId="10B95E95" w14:textId="77777777" w:rsidTr="005A2B85">
        <w:tc>
          <w:tcPr>
            <w:tcW w:w="2518" w:type="dxa"/>
          </w:tcPr>
          <w:p w14:paraId="20B1E8B8"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0235126" w14:textId="368EEA68" w:rsidR="00DA3480" w:rsidRPr="00F12CBF" w:rsidDel="003F0495" w:rsidRDefault="00C529D1" w:rsidP="00C95BF4">
            <w:pPr>
              <w:spacing w:line="276" w:lineRule="auto"/>
              <w:jc w:val="both"/>
              <w:rPr>
                <w:del w:id="1" w:author="Flor Buitrago" w:date="2015-03-11T17:05:00Z"/>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Dos niños albanokosovares refugiados en España, ante un cartel contra la discriminación </w:t>
            </w:r>
            <w:commentRangeStart w:id="2"/>
            <w:r w:rsidRPr="00F12CBF">
              <w:rPr>
                <w:rFonts w:ascii="Times New Roman" w:hAnsi="Times New Roman" w:cs="Times New Roman"/>
                <w:color w:val="31849B" w:themeColor="accent5" w:themeShade="BF"/>
                <w:sz w:val="24"/>
                <w:szCs w:val="24"/>
                <w:lang w:val="es-CO"/>
              </w:rPr>
              <w:t>racial</w:t>
            </w:r>
            <w:commentRangeEnd w:id="2"/>
            <w:r w:rsidR="003F0495" w:rsidRPr="00F12CBF">
              <w:rPr>
                <w:rStyle w:val="Refdecomentario"/>
                <w:rFonts w:ascii="Calibri" w:eastAsia="Calibri" w:hAnsi="Calibri" w:cs="Times New Roman"/>
                <w:color w:val="31849B" w:themeColor="accent5" w:themeShade="BF"/>
              </w:rPr>
              <w:commentReference w:id="2"/>
            </w:r>
          </w:p>
          <w:p w14:paraId="15ED1425" w14:textId="77777777" w:rsidR="003F0495" w:rsidRPr="00F12CBF" w:rsidRDefault="003F0495" w:rsidP="00C95BF4">
            <w:pPr>
              <w:spacing w:line="276" w:lineRule="auto"/>
              <w:jc w:val="both"/>
              <w:rPr>
                <w:rFonts w:ascii="Times New Roman" w:hAnsi="Times New Roman" w:cs="Times New Roman"/>
                <w:color w:val="31849B" w:themeColor="accent5" w:themeShade="BF"/>
                <w:sz w:val="24"/>
                <w:szCs w:val="24"/>
                <w:lang w:val="es-CO"/>
              </w:rPr>
            </w:pPr>
          </w:p>
          <w:p w14:paraId="07425EDC" w14:textId="77777777" w:rsidR="003F0495" w:rsidRPr="00F12CBF" w:rsidRDefault="003F0495" w:rsidP="00C95BF4">
            <w:pPr>
              <w:pStyle w:val="Ttulo1"/>
              <w:shd w:val="clear" w:color="auto" w:fill="FFFFFF"/>
              <w:spacing w:before="2" w:after="2" w:line="276" w:lineRule="auto"/>
              <w:outlineLvl w:val="0"/>
              <w:rPr>
                <w:rFonts w:ascii="Helvetica" w:hAnsi="Helvetica"/>
                <w:b w:val="0"/>
                <w:bCs/>
                <w:color w:val="31849B" w:themeColor="accent5" w:themeShade="BF"/>
                <w:sz w:val="24"/>
                <w:szCs w:val="24"/>
                <w:lang w:val="en-US"/>
              </w:rPr>
            </w:pPr>
            <w:r w:rsidRPr="00F12CBF">
              <w:rPr>
                <w:rFonts w:ascii="Helvetica" w:hAnsi="Helvetica"/>
                <w:b w:val="0"/>
                <w:bCs/>
                <w:color w:val="31849B" w:themeColor="accent5" w:themeShade="BF"/>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F12CBF" w:rsidRDefault="003F0495" w:rsidP="00C95BF4">
            <w:pPr>
              <w:pStyle w:val="Ttulo1"/>
              <w:shd w:val="clear" w:color="auto" w:fill="FFFFFF"/>
              <w:spacing w:before="2" w:after="2" w:line="276" w:lineRule="auto"/>
              <w:outlineLvl w:val="0"/>
              <w:rPr>
                <w:rFonts w:ascii="Helvetica" w:hAnsi="Helvetica"/>
                <w:b w:val="0"/>
                <w:color w:val="31849B" w:themeColor="accent5" w:themeShade="BF"/>
                <w:sz w:val="24"/>
                <w:szCs w:val="24"/>
                <w:lang w:val="es-CO"/>
              </w:rPr>
            </w:pPr>
            <w:r w:rsidRPr="00F12CBF">
              <w:rPr>
                <w:rFonts w:ascii="Helvetica" w:hAnsi="Helvetica"/>
                <w:b w:val="0"/>
                <w:bCs/>
                <w:color w:val="31849B" w:themeColor="accent5" w:themeShade="BF"/>
                <w:sz w:val="24"/>
                <w:szCs w:val="24"/>
                <w:lang w:val="es-CO"/>
              </w:rPr>
              <w:t>Marcha letrero “Stop neo-fascism”</w:t>
            </w:r>
          </w:p>
          <w:p w14:paraId="64399942" w14:textId="1998F3EE" w:rsidR="003F0495" w:rsidRPr="00F12CBF" w:rsidRDefault="003F0495"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068F5185" w14:textId="77777777" w:rsidTr="005A2B85">
        <w:tc>
          <w:tcPr>
            <w:tcW w:w="2518" w:type="dxa"/>
          </w:tcPr>
          <w:p w14:paraId="183DE52E" w14:textId="77777777" w:rsidR="00DA3480" w:rsidRPr="00F12CBF" w:rsidRDefault="00DA348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p w14:paraId="326E394B" w14:textId="3FD4F455" w:rsidR="003F0495" w:rsidRPr="00F12CBF" w:rsidRDefault="003F0495" w:rsidP="00C95BF4">
            <w:pPr>
              <w:spacing w:line="276" w:lineRule="auto"/>
              <w:jc w:val="both"/>
              <w:rPr>
                <w:rFonts w:ascii="Times New Roman" w:hAnsi="Times New Roman" w:cs="Times New Roman"/>
                <w:color w:val="31849B" w:themeColor="accent5" w:themeShade="BF"/>
                <w:sz w:val="24"/>
                <w:szCs w:val="24"/>
              </w:rPr>
            </w:pPr>
          </w:p>
        </w:tc>
        <w:tc>
          <w:tcPr>
            <w:tcW w:w="6515" w:type="dxa"/>
          </w:tcPr>
          <w:p w14:paraId="5BCB2879" w14:textId="06DF3FE5" w:rsidR="00DA3480" w:rsidRPr="00F12CBF" w:rsidDel="003F0495" w:rsidRDefault="00C529D1" w:rsidP="00C95BF4">
            <w:pPr>
              <w:spacing w:line="276" w:lineRule="auto"/>
              <w:jc w:val="both"/>
              <w:rPr>
                <w:del w:id="3" w:author="Flor Buitrago" w:date="2015-03-11T17:05:00Z"/>
                <w:rFonts w:ascii="Times New Roman" w:hAnsi="Times New Roman" w:cs="Times New Roman"/>
                <w:color w:val="31849B" w:themeColor="accent5" w:themeShade="BF"/>
                <w:sz w:val="24"/>
                <w:szCs w:val="24"/>
              </w:rPr>
            </w:pPr>
            <w:del w:id="4" w:author="Flor Buitrago" w:date="2015-03-11T17:05:00Z">
              <w:r w:rsidRPr="00F12CBF" w:rsidDel="003F0495">
                <w:rPr>
                  <w:rFonts w:ascii="Times New Roman" w:hAnsi="Times New Roman" w:cs="Times New Roman"/>
                  <w:color w:val="31849B" w:themeColor="accent5" w:themeShade="BF"/>
                  <w:sz w:val="24"/>
                  <w:szCs w:val="24"/>
                </w:rPr>
                <w:delText>Aula Planeta/Banco de contenidos/ Dos niños albanokosovares refugiados en España</w:delText>
              </w:r>
            </w:del>
          </w:p>
          <w:p w14:paraId="1BDC8034" w14:textId="77777777" w:rsidR="003F0495" w:rsidRPr="00F12CBF" w:rsidRDefault="003F0495" w:rsidP="00C95BF4">
            <w:pPr>
              <w:spacing w:line="276" w:lineRule="auto"/>
              <w:jc w:val="both"/>
              <w:rPr>
                <w:rFonts w:ascii="Times New Roman" w:hAnsi="Times New Roman" w:cs="Times New Roman"/>
                <w:color w:val="31849B" w:themeColor="accent5" w:themeShade="BF"/>
                <w:sz w:val="24"/>
                <w:szCs w:val="24"/>
              </w:rPr>
            </w:pPr>
          </w:p>
          <w:p w14:paraId="4998D0CE" w14:textId="35635C34" w:rsidR="003F0495" w:rsidRPr="00F12CBF" w:rsidRDefault="003F0495" w:rsidP="00C95BF4">
            <w:pPr>
              <w:spacing w:line="276" w:lineRule="auto"/>
              <w:jc w:val="both"/>
              <w:rPr>
                <w:rFonts w:ascii="Times New Roman" w:hAnsi="Times New Roman" w:cs="Times New Roman"/>
                <w:color w:val="31849B" w:themeColor="accent5" w:themeShade="BF"/>
                <w:sz w:val="24"/>
                <w:szCs w:val="24"/>
              </w:rPr>
            </w:pPr>
            <w:r w:rsidRPr="00F12CBF">
              <w:rPr>
                <w:rFonts w:ascii="Arial" w:hAnsi="Arial" w:cs="Arial"/>
                <w:color w:val="31849B" w:themeColor="accent5" w:themeShade="BF"/>
                <w:sz w:val="18"/>
                <w:szCs w:val="18"/>
                <w:shd w:val="clear" w:color="auto" w:fill="FFFFFF"/>
              </w:rPr>
              <w:t>183107462</w:t>
            </w:r>
          </w:p>
        </w:tc>
      </w:tr>
      <w:tr w:rsidR="00DA3480" w:rsidRPr="00F12CBF" w14:paraId="6F84C6E7" w14:textId="77777777" w:rsidTr="005A2B85">
        <w:tc>
          <w:tcPr>
            <w:tcW w:w="2518" w:type="dxa"/>
          </w:tcPr>
          <w:p w14:paraId="43371742" w14:textId="77777777" w:rsidR="00DA3480" w:rsidRPr="00F12CBF" w:rsidRDefault="00DA348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38424CE" w14:textId="722A5052" w:rsidR="00DA3480" w:rsidRPr="00F12CBF" w:rsidRDefault="00722B5B" w:rsidP="00AA260D">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años recientes</w:t>
            </w:r>
            <w:r w:rsidR="00AA260D"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la inmigración ha pasado a ser el tema clave </w:t>
            </w:r>
            <w:r w:rsidR="00AA260D" w:rsidRPr="00F12CBF">
              <w:rPr>
                <w:rFonts w:ascii="Times New Roman" w:hAnsi="Times New Roman" w:cs="Times New Roman"/>
                <w:color w:val="31849B" w:themeColor="accent5" w:themeShade="BF"/>
                <w:sz w:val="24"/>
                <w:szCs w:val="24"/>
              </w:rPr>
              <w:t>en</w:t>
            </w:r>
            <w:r w:rsidRPr="00F12CBF">
              <w:rPr>
                <w:rFonts w:ascii="Times New Roman" w:hAnsi="Times New Roman" w:cs="Times New Roman"/>
                <w:color w:val="31849B" w:themeColor="accent5" w:themeShade="BF"/>
                <w:sz w:val="24"/>
                <w:szCs w:val="24"/>
              </w:rPr>
              <w:t xml:space="preserve"> los gobiernos de Eur</w:t>
            </w:r>
            <w:r w:rsidR="003F0495" w:rsidRPr="00F12CBF">
              <w:rPr>
                <w:rFonts w:ascii="Times New Roman" w:hAnsi="Times New Roman" w:cs="Times New Roman"/>
                <w:color w:val="31849B" w:themeColor="accent5" w:themeShade="BF"/>
                <w:sz w:val="24"/>
                <w:szCs w:val="24"/>
              </w:rPr>
              <w:t>asia</w:t>
            </w:r>
            <w:r w:rsidRPr="00F12CBF">
              <w:rPr>
                <w:rFonts w:ascii="Times New Roman" w:hAnsi="Times New Roman" w:cs="Times New Roman"/>
                <w:color w:val="31849B" w:themeColor="accent5" w:themeShade="BF"/>
                <w:sz w:val="24"/>
                <w:szCs w:val="24"/>
              </w:rPr>
              <w:t>.</w:t>
            </w:r>
            <w:r w:rsidRPr="00F12CBF">
              <w:rPr>
                <w:color w:val="31849B" w:themeColor="accent5" w:themeShade="BF"/>
              </w:rPr>
              <w:t xml:space="preserve"> </w:t>
            </w:r>
            <w:r w:rsidR="00AA260D" w:rsidRPr="00F12CBF">
              <w:rPr>
                <w:rFonts w:ascii="Times New Roman" w:hAnsi="Times New Roman" w:cs="Times New Roman"/>
                <w:color w:val="31849B" w:themeColor="accent5" w:themeShade="BF"/>
                <w:sz w:val="24"/>
                <w:szCs w:val="24"/>
              </w:rPr>
              <w:t>En la actualidad,</w:t>
            </w:r>
            <w:r w:rsidRPr="00F12CBF">
              <w:rPr>
                <w:rFonts w:ascii="Times New Roman" w:hAnsi="Times New Roman" w:cs="Times New Roman"/>
                <w:color w:val="31849B" w:themeColor="accent5" w:themeShade="BF"/>
                <w:sz w:val="24"/>
                <w:szCs w:val="24"/>
              </w:rPr>
              <w:t xml:space="preserve"> a los </w:t>
            </w:r>
            <w:r w:rsidR="00AA260D" w:rsidRPr="00F12CBF">
              <w:rPr>
                <w:rFonts w:ascii="Times New Roman" w:hAnsi="Times New Roman" w:cs="Times New Roman"/>
                <w:color w:val="31849B" w:themeColor="accent5" w:themeShade="BF"/>
                <w:sz w:val="24"/>
                <w:szCs w:val="24"/>
              </w:rPr>
              <w:t>e</w:t>
            </w:r>
            <w:r w:rsidRPr="00F12CBF">
              <w:rPr>
                <w:rFonts w:ascii="Times New Roman" w:hAnsi="Times New Roman" w:cs="Times New Roman"/>
                <w:color w:val="31849B" w:themeColor="accent5" w:themeShade="BF"/>
                <w:sz w:val="24"/>
                <w:szCs w:val="24"/>
              </w:rPr>
              <w:t>migrantes los agobia el desempleo</w:t>
            </w:r>
            <w:r w:rsidR="00AA260D"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w:t>
            </w:r>
            <w:r w:rsidR="00AA260D" w:rsidRPr="00F12CBF">
              <w:rPr>
                <w:rFonts w:ascii="Times New Roman" w:hAnsi="Times New Roman" w:cs="Times New Roman"/>
                <w:color w:val="31849B" w:themeColor="accent5" w:themeShade="BF"/>
                <w:sz w:val="24"/>
                <w:szCs w:val="24"/>
              </w:rPr>
              <w:t>además de</w:t>
            </w:r>
            <w:r w:rsidRPr="00F12CBF">
              <w:rPr>
                <w:rFonts w:ascii="Times New Roman" w:hAnsi="Times New Roman" w:cs="Times New Roman"/>
                <w:color w:val="31849B" w:themeColor="accent5" w:themeShade="BF"/>
                <w:sz w:val="24"/>
                <w:szCs w:val="24"/>
              </w:rPr>
              <w:t xml:space="preserve"> las medidas punitivas que los gobiernos toman contra ellos. Se han convertido en los “chivos expiatorios” de los problemas económicos de </w:t>
            </w:r>
            <w:r w:rsidR="003F0495" w:rsidRPr="00F12CBF">
              <w:rPr>
                <w:rFonts w:ascii="Times New Roman" w:hAnsi="Times New Roman" w:cs="Times New Roman"/>
                <w:color w:val="31849B" w:themeColor="accent5" w:themeShade="BF"/>
                <w:sz w:val="24"/>
                <w:szCs w:val="24"/>
              </w:rPr>
              <w:t>la región</w:t>
            </w:r>
            <w:r w:rsidRPr="00F12CBF">
              <w:rPr>
                <w:rFonts w:ascii="Times New Roman" w:hAnsi="Times New Roman" w:cs="Times New Roman"/>
                <w:color w:val="31849B" w:themeColor="accent5" w:themeShade="BF"/>
                <w:sz w:val="24"/>
                <w:szCs w:val="24"/>
              </w:rPr>
              <w:t>.</w:t>
            </w:r>
            <w:r w:rsidR="003F0495" w:rsidRPr="00F12CBF">
              <w:rPr>
                <w:rFonts w:ascii="Times New Roman" w:hAnsi="Times New Roman" w:cs="Times New Roman"/>
                <w:color w:val="31849B" w:themeColor="accent5" w:themeShade="BF"/>
                <w:sz w:val="24"/>
                <w:szCs w:val="24"/>
              </w:rPr>
              <w:t xml:space="preserve"> En la imagen, marcha del 22 de marzo de 2014 en Atenas</w:t>
            </w:r>
            <w:r w:rsidR="00AA260D" w:rsidRPr="00F12CBF">
              <w:rPr>
                <w:rFonts w:ascii="Times New Roman" w:hAnsi="Times New Roman" w:cs="Times New Roman"/>
                <w:color w:val="31849B" w:themeColor="accent5" w:themeShade="BF"/>
                <w:sz w:val="24"/>
                <w:szCs w:val="24"/>
              </w:rPr>
              <w:t>,</w:t>
            </w:r>
            <w:r w:rsidR="003F0495" w:rsidRPr="00F12CBF">
              <w:rPr>
                <w:rFonts w:ascii="Times New Roman" w:hAnsi="Times New Roman" w:cs="Times New Roman"/>
                <w:color w:val="31849B" w:themeColor="accent5" w:themeShade="BF"/>
                <w:sz w:val="24"/>
                <w:szCs w:val="24"/>
              </w:rPr>
              <w:t xml:space="preserve"> en</w:t>
            </w:r>
            <w:r w:rsidR="00AA260D" w:rsidRPr="00F12CBF">
              <w:rPr>
                <w:rFonts w:ascii="Times New Roman" w:hAnsi="Times New Roman" w:cs="Times New Roman"/>
                <w:color w:val="31849B" w:themeColor="accent5" w:themeShade="BF"/>
                <w:sz w:val="24"/>
                <w:szCs w:val="24"/>
              </w:rPr>
              <w:t xml:space="preserve"> el marco de la</w:t>
            </w:r>
            <w:r w:rsidR="003F0495" w:rsidRPr="00F12CBF">
              <w:rPr>
                <w:rFonts w:ascii="Times New Roman" w:hAnsi="Times New Roman" w:cs="Times New Roman"/>
                <w:color w:val="31849B" w:themeColor="accent5" w:themeShade="BF"/>
                <w:sz w:val="24"/>
                <w:szCs w:val="24"/>
              </w:rPr>
              <w:t xml:space="preserve"> celebración del Día Internacional por la Eliminación de la Discriminación Racial. </w:t>
            </w:r>
            <w:del w:id="5" w:author="Flor Buitrago" w:date="2015-03-11T17:05:00Z">
              <w:r w:rsidRPr="00F12CBF" w:rsidDel="003F0495">
                <w:rPr>
                  <w:rFonts w:ascii="Times New Roman" w:hAnsi="Times New Roman" w:cs="Times New Roman"/>
                  <w:color w:val="31849B" w:themeColor="accent5" w:themeShade="BF"/>
                  <w:sz w:val="24"/>
                  <w:szCs w:val="24"/>
                </w:rPr>
                <w:delText xml:space="preserve"> En la imagen se observa </w:delText>
              </w:r>
              <w:r w:rsidR="00C529D1" w:rsidRPr="00F12CBF" w:rsidDel="003F0495">
                <w:rPr>
                  <w:rFonts w:ascii="Times New Roman" w:hAnsi="Times New Roman" w:cs="Times New Roman"/>
                  <w:color w:val="31849B" w:themeColor="accent5" w:themeShade="BF"/>
                  <w:sz w:val="24"/>
                  <w:szCs w:val="24"/>
                </w:rPr>
                <w:delText>a dos niños albanokosovares refugiados en España, ante un cartel contra la discriminación racial</w:delText>
              </w:r>
            </w:del>
            <w:r w:rsidR="00C529D1" w:rsidRPr="00F12CBF">
              <w:rPr>
                <w:rFonts w:ascii="Times New Roman" w:hAnsi="Times New Roman" w:cs="Times New Roman"/>
                <w:color w:val="31849B" w:themeColor="accent5" w:themeShade="BF"/>
                <w:sz w:val="24"/>
                <w:szCs w:val="24"/>
              </w:rPr>
              <w:t xml:space="preserve">. </w:t>
            </w:r>
          </w:p>
        </w:tc>
      </w:tr>
    </w:tbl>
    <w:p w14:paraId="2FEB1D82" w14:textId="77777777" w:rsidR="00C26214" w:rsidRPr="00F12CBF" w:rsidRDefault="00C26214" w:rsidP="00C95BF4">
      <w:pPr>
        <w:spacing w:after="0" w:line="276" w:lineRule="auto"/>
        <w:jc w:val="both"/>
        <w:rPr>
          <w:rFonts w:ascii="Times New Roman" w:hAnsi="Times New Roman" w:cs="Times New Roman"/>
          <w:color w:val="31849B" w:themeColor="accent5" w:themeShade="BF"/>
        </w:rPr>
      </w:pPr>
    </w:p>
    <w:p w14:paraId="747F51D8" w14:textId="420313BB" w:rsidR="00C26214" w:rsidRPr="00F12CBF" w:rsidRDefault="00C2621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Los resultados de las últimas elecciones al Parlamento Europeo mostraron el aumento del apoyo a los partidos nacionalistas en Estados como Francia, Reino Uni</w:t>
      </w:r>
      <w:r w:rsidR="00AA260D" w:rsidRPr="00F12CBF">
        <w:rPr>
          <w:rFonts w:ascii="Times New Roman" w:hAnsi="Times New Roman" w:cs="Times New Roman"/>
          <w:color w:val="31849B" w:themeColor="accent5" w:themeShade="BF"/>
        </w:rPr>
        <w:t>do, Dinamarca, Austria, Grecia,</w:t>
      </w:r>
      <w:r w:rsidRPr="00F12CBF">
        <w:rPr>
          <w:rFonts w:ascii="Times New Roman" w:hAnsi="Times New Roman" w:cs="Times New Roman"/>
          <w:color w:val="31849B" w:themeColor="accent5" w:themeShade="BF"/>
        </w:rPr>
        <w:t xml:space="preserve"> Hungría, Alemania, Bélgica, Holanda, Suiza, Noruega, Reino Unido, Grecia, y Portugal. </w:t>
      </w:r>
    </w:p>
    <w:p w14:paraId="19DB33F2" w14:textId="77777777" w:rsidR="00C26214" w:rsidRPr="00F12CBF" w:rsidRDefault="00C26214" w:rsidP="00C95BF4">
      <w:pPr>
        <w:spacing w:after="0" w:line="276" w:lineRule="auto"/>
        <w:jc w:val="both"/>
        <w:rPr>
          <w:rFonts w:ascii="Times New Roman" w:hAnsi="Times New Roman" w:cs="Times New Roman"/>
          <w:color w:val="31849B" w:themeColor="accent5" w:themeShade="BF"/>
        </w:rPr>
      </w:pPr>
    </w:p>
    <w:p w14:paraId="6AFC26C6" w14:textId="633C8559" w:rsidR="00AE1BC7" w:rsidRPr="00F12CBF" w:rsidRDefault="00C2621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Francia, el Frente Nacional, liderado por la política Marine Le Pen, es el partido ultraderechista con mayor apoyo social en Europa. Difunde el imaginario </w:t>
      </w:r>
      <w:r w:rsidR="002B5DD5" w:rsidRPr="00F12CBF">
        <w:rPr>
          <w:rFonts w:ascii="Times New Roman" w:hAnsi="Times New Roman" w:cs="Times New Roman"/>
          <w:color w:val="31849B" w:themeColor="accent5" w:themeShade="BF"/>
        </w:rPr>
        <w:t xml:space="preserve">de </w:t>
      </w:r>
      <w:r w:rsidRPr="00F12CBF">
        <w:rPr>
          <w:rFonts w:ascii="Times New Roman" w:hAnsi="Times New Roman" w:cs="Times New Roman"/>
          <w:color w:val="31849B" w:themeColor="accent5" w:themeShade="BF"/>
        </w:rPr>
        <w:t xml:space="preserve">una Francia que está al borde del colapso, debido a la presencia de personas no francesas. </w:t>
      </w:r>
      <w:r w:rsidR="008A5008" w:rsidRPr="00F12CBF">
        <w:rPr>
          <w:rFonts w:ascii="Times New Roman" w:hAnsi="Times New Roman" w:cs="Times New Roman"/>
          <w:color w:val="31849B" w:themeColor="accent5" w:themeShade="BF"/>
        </w:rPr>
        <w:t xml:space="preserve">Otros partidos </w:t>
      </w:r>
      <w:r w:rsidR="00AA260D" w:rsidRPr="00F12CBF">
        <w:rPr>
          <w:rFonts w:ascii="Times New Roman" w:hAnsi="Times New Roman" w:cs="Times New Roman"/>
          <w:color w:val="31849B" w:themeColor="accent5" w:themeShade="BF"/>
        </w:rPr>
        <w:t xml:space="preserve">de esta tendencia, </w:t>
      </w:r>
      <w:r w:rsidR="008A5008" w:rsidRPr="00F12CBF">
        <w:rPr>
          <w:rFonts w:ascii="Times New Roman" w:hAnsi="Times New Roman" w:cs="Times New Roman"/>
          <w:color w:val="31849B" w:themeColor="accent5" w:themeShade="BF"/>
        </w:rPr>
        <w:t xml:space="preserve">con creciente influencia en </w:t>
      </w:r>
      <w:r w:rsidRPr="00F12CBF">
        <w:rPr>
          <w:rFonts w:ascii="Times New Roman" w:hAnsi="Times New Roman" w:cs="Times New Roman"/>
          <w:color w:val="31849B" w:themeColor="accent5" w:themeShade="BF"/>
        </w:rPr>
        <w:t>Italia</w:t>
      </w:r>
      <w:r w:rsidR="008A5008" w:rsidRPr="00F12CBF">
        <w:rPr>
          <w:rFonts w:ascii="Times New Roman" w:hAnsi="Times New Roman" w:cs="Times New Roman"/>
          <w:color w:val="31849B" w:themeColor="accent5" w:themeShade="BF"/>
        </w:rPr>
        <w:t xml:space="preserve"> son </w:t>
      </w:r>
      <w:r w:rsidRPr="00F12CBF">
        <w:rPr>
          <w:rFonts w:ascii="Times New Roman" w:hAnsi="Times New Roman" w:cs="Times New Roman"/>
          <w:color w:val="31849B" w:themeColor="accent5" w:themeShade="BF"/>
        </w:rPr>
        <w:t>la Alianza Nacional y la Liga Norte</w:t>
      </w:r>
      <w:r w:rsidR="00AA260D" w:rsidRPr="00F12CBF">
        <w:rPr>
          <w:rFonts w:ascii="Times New Roman" w:hAnsi="Times New Roman" w:cs="Times New Roman"/>
          <w:color w:val="31849B" w:themeColor="accent5" w:themeShade="BF"/>
        </w:rPr>
        <w:t>;</w:t>
      </w:r>
      <w:r w:rsidR="008A5008" w:rsidRPr="00F12CBF">
        <w:rPr>
          <w:rFonts w:ascii="Times New Roman" w:hAnsi="Times New Roman" w:cs="Times New Roman"/>
          <w:color w:val="31849B" w:themeColor="accent5" w:themeShade="BF"/>
        </w:rPr>
        <w:t xml:space="preserve"> e</w:t>
      </w:r>
      <w:r w:rsidRPr="00F12CBF">
        <w:rPr>
          <w:rFonts w:ascii="Times New Roman" w:hAnsi="Times New Roman" w:cs="Times New Roman"/>
          <w:color w:val="31849B" w:themeColor="accent5" w:themeShade="BF"/>
        </w:rPr>
        <w:t>n Austria, el Partido de la Libertad</w:t>
      </w:r>
      <w:r w:rsidR="008A5008" w:rsidRPr="00F12CBF">
        <w:rPr>
          <w:rFonts w:ascii="Times New Roman" w:hAnsi="Times New Roman" w:cs="Times New Roman"/>
          <w:color w:val="31849B" w:themeColor="accent5" w:themeShade="BF"/>
        </w:rPr>
        <w:t xml:space="preserve"> y e</w:t>
      </w:r>
      <w:r w:rsidRPr="00F12CBF">
        <w:rPr>
          <w:rFonts w:ascii="Times New Roman" w:hAnsi="Times New Roman" w:cs="Times New Roman"/>
          <w:color w:val="31849B" w:themeColor="accent5" w:themeShade="BF"/>
        </w:rPr>
        <w:t xml:space="preserve">n Dinamarca, el Partido del Pueblo Danés. </w:t>
      </w:r>
    </w:p>
    <w:p w14:paraId="6F8D1E7A" w14:textId="77777777" w:rsidR="00C26214" w:rsidRPr="00F12CBF" w:rsidRDefault="00C26214" w:rsidP="00C95BF4">
      <w:pPr>
        <w:spacing w:after="0" w:line="276" w:lineRule="auto"/>
        <w:jc w:val="both"/>
        <w:rPr>
          <w:rFonts w:ascii="Times New Roman" w:hAnsi="Times New Roman" w:cs="Times New Roman"/>
          <w:color w:val="31849B" w:themeColor="accent5" w:themeShade="BF"/>
        </w:rPr>
      </w:pPr>
    </w:p>
    <w:p w14:paraId="4521EBAA" w14:textId="057E10F6" w:rsidR="002B5DD5" w:rsidRPr="00F12CBF" w:rsidRDefault="00AA260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presión de estos</w:t>
      </w:r>
      <w:r w:rsidR="00C26214" w:rsidRPr="00F12CBF">
        <w:rPr>
          <w:rFonts w:ascii="Times New Roman" w:hAnsi="Times New Roman" w:cs="Times New Roman"/>
          <w:color w:val="31849B" w:themeColor="accent5" w:themeShade="BF"/>
        </w:rPr>
        <w:t xml:space="preserve"> partidos </w:t>
      </w:r>
      <w:r w:rsidR="008A5008" w:rsidRPr="00F12CBF">
        <w:rPr>
          <w:rFonts w:ascii="Times New Roman" w:hAnsi="Times New Roman" w:cs="Times New Roman"/>
          <w:color w:val="31849B" w:themeColor="accent5" w:themeShade="BF"/>
        </w:rPr>
        <w:t xml:space="preserve">sobre las políticas de gobierno </w:t>
      </w:r>
      <w:r w:rsidR="00C26214" w:rsidRPr="00F12CBF">
        <w:rPr>
          <w:rFonts w:ascii="Times New Roman" w:hAnsi="Times New Roman" w:cs="Times New Roman"/>
          <w:color w:val="31849B" w:themeColor="accent5" w:themeShade="BF"/>
        </w:rPr>
        <w:t xml:space="preserve">ha </w:t>
      </w:r>
      <w:r w:rsidRPr="00F12CBF">
        <w:rPr>
          <w:rFonts w:ascii="Times New Roman" w:hAnsi="Times New Roman" w:cs="Times New Roman"/>
          <w:color w:val="31849B" w:themeColor="accent5" w:themeShade="BF"/>
        </w:rPr>
        <w:t>dado</w:t>
      </w:r>
      <w:r w:rsidR="00C26214" w:rsidRPr="00F12CBF">
        <w:rPr>
          <w:rFonts w:ascii="Times New Roman" w:hAnsi="Times New Roman" w:cs="Times New Roman"/>
          <w:color w:val="31849B" w:themeColor="accent5" w:themeShade="BF"/>
        </w:rPr>
        <w:t xml:space="preserve"> como </w:t>
      </w:r>
      <w:r w:rsidR="00AE1BC7" w:rsidRPr="00F12CBF">
        <w:rPr>
          <w:rFonts w:ascii="Times New Roman" w:hAnsi="Times New Roman" w:cs="Times New Roman"/>
          <w:color w:val="31849B" w:themeColor="accent5" w:themeShade="BF"/>
        </w:rPr>
        <w:t xml:space="preserve">resultado un mayor control migratorio </w:t>
      </w:r>
      <w:r w:rsidRPr="00F12CBF">
        <w:rPr>
          <w:rFonts w:ascii="Times New Roman" w:hAnsi="Times New Roman" w:cs="Times New Roman"/>
          <w:color w:val="31849B" w:themeColor="accent5" w:themeShade="BF"/>
        </w:rPr>
        <w:t>e</w:t>
      </w:r>
      <w:r w:rsidR="008A5008" w:rsidRPr="00F12CBF">
        <w:rPr>
          <w:rFonts w:ascii="Times New Roman" w:hAnsi="Times New Roman" w:cs="Times New Roman"/>
          <w:color w:val="31849B" w:themeColor="accent5" w:themeShade="BF"/>
        </w:rPr>
        <w:t xml:space="preserve"> incluso</w:t>
      </w:r>
      <w:r w:rsidRPr="00F12CBF">
        <w:rPr>
          <w:rFonts w:ascii="Times New Roman" w:hAnsi="Times New Roman" w:cs="Times New Roman"/>
          <w:color w:val="31849B" w:themeColor="accent5" w:themeShade="BF"/>
        </w:rPr>
        <w:t xml:space="preserve"> ha logrado</w:t>
      </w:r>
      <w:r w:rsidR="008A500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que se tomen </w:t>
      </w:r>
      <w:r w:rsidR="008A5008" w:rsidRPr="00F12CBF">
        <w:rPr>
          <w:rFonts w:ascii="Times New Roman" w:hAnsi="Times New Roman" w:cs="Times New Roman"/>
          <w:color w:val="31849B" w:themeColor="accent5" w:themeShade="BF"/>
        </w:rPr>
        <w:t xml:space="preserve">medidas como el </w:t>
      </w:r>
      <w:r w:rsidR="00C26214" w:rsidRPr="00F12CBF">
        <w:rPr>
          <w:rFonts w:ascii="Times New Roman" w:hAnsi="Times New Roman" w:cs="Times New Roman"/>
          <w:color w:val="31849B" w:themeColor="accent5" w:themeShade="BF"/>
        </w:rPr>
        <w:t>cierre de las fronteras</w:t>
      </w:r>
      <w:r w:rsidR="00C36D75" w:rsidRPr="00F12CBF">
        <w:rPr>
          <w:rFonts w:ascii="Times New Roman" w:hAnsi="Times New Roman" w:cs="Times New Roman"/>
          <w:color w:val="31849B" w:themeColor="accent5" w:themeShade="BF"/>
        </w:rPr>
        <w:t>; además l</w:t>
      </w:r>
      <w:r w:rsidR="008A5008" w:rsidRPr="00F12CBF">
        <w:rPr>
          <w:rFonts w:ascii="Times New Roman" w:hAnsi="Times New Roman" w:cs="Times New Roman"/>
          <w:color w:val="31849B" w:themeColor="accent5" w:themeShade="BF"/>
        </w:rPr>
        <w:t xml:space="preserve">as </w:t>
      </w:r>
      <w:r w:rsidR="00C26214" w:rsidRPr="00F12CBF">
        <w:rPr>
          <w:rFonts w:ascii="Times New Roman" w:hAnsi="Times New Roman" w:cs="Times New Roman"/>
          <w:color w:val="31849B" w:themeColor="accent5" w:themeShade="BF"/>
        </w:rPr>
        <w:t xml:space="preserve">leyes </w:t>
      </w:r>
      <w:r w:rsidRPr="00F12CBF">
        <w:rPr>
          <w:rFonts w:ascii="Times New Roman" w:hAnsi="Times New Roman" w:cs="Times New Roman"/>
          <w:color w:val="31849B" w:themeColor="accent5" w:themeShade="BF"/>
        </w:rPr>
        <w:t>anti</w:t>
      </w:r>
      <w:r w:rsidR="008A5008" w:rsidRPr="00F12CBF">
        <w:rPr>
          <w:rFonts w:ascii="Times New Roman" w:hAnsi="Times New Roman" w:cs="Times New Roman"/>
          <w:color w:val="31849B" w:themeColor="accent5" w:themeShade="BF"/>
        </w:rPr>
        <w:t xml:space="preserve">migratorias </w:t>
      </w:r>
      <w:r w:rsidR="00C36D75" w:rsidRPr="00F12CBF">
        <w:rPr>
          <w:rFonts w:ascii="Times New Roman" w:hAnsi="Times New Roman" w:cs="Times New Roman"/>
          <w:color w:val="31849B" w:themeColor="accent5" w:themeShade="BF"/>
        </w:rPr>
        <w:t xml:space="preserve">han sido </w:t>
      </w:r>
      <w:r w:rsidR="00C26214" w:rsidRPr="00F12CBF">
        <w:rPr>
          <w:rFonts w:ascii="Times New Roman" w:hAnsi="Times New Roman" w:cs="Times New Roman"/>
          <w:color w:val="31849B" w:themeColor="accent5" w:themeShade="BF"/>
        </w:rPr>
        <w:t>reforzadas con medidas policivas</w:t>
      </w:r>
      <w:r w:rsidR="008A5008" w:rsidRPr="00F12CBF">
        <w:rPr>
          <w:rFonts w:ascii="Times New Roman" w:hAnsi="Times New Roman" w:cs="Times New Roman"/>
          <w:color w:val="31849B" w:themeColor="accent5" w:themeShade="BF"/>
        </w:rPr>
        <w:t>.</w:t>
      </w:r>
      <w:r w:rsidR="00C26214" w:rsidRPr="00F12CBF">
        <w:rPr>
          <w:rFonts w:ascii="Times New Roman" w:hAnsi="Times New Roman" w:cs="Times New Roman"/>
          <w:color w:val="31849B" w:themeColor="accent5" w:themeShade="BF"/>
        </w:rPr>
        <w:t xml:space="preserve"> </w:t>
      </w:r>
    </w:p>
    <w:p w14:paraId="52036C6A" w14:textId="77777777" w:rsidR="002B5DD5" w:rsidRPr="00F12CBF" w:rsidRDefault="002B5DD5" w:rsidP="00C95BF4">
      <w:pPr>
        <w:spacing w:after="0" w:line="276" w:lineRule="auto"/>
        <w:jc w:val="both"/>
        <w:rPr>
          <w:rFonts w:ascii="Times New Roman" w:hAnsi="Times New Roman" w:cs="Times New Roman"/>
          <w:color w:val="31849B" w:themeColor="accent5" w:themeShade="BF"/>
        </w:rPr>
      </w:pPr>
    </w:p>
    <w:p w14:paraId="642C84D2" w14:textId="58407C22" w:rsidR="008E38D5" w:rsidRPr="00F12CBF" w:rsidRDefault="00C36D7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 paradójico que mientras que en el continente se abren las puertas para la </w:t>
      </w:r>
      <w:r w:rsidRPr="00F12CBF">
        <w:rPr>
          <w:rFonts w:ascii="Times New Roman" w:hAnsi="Times New Roman" w:cs="Times New Roman"/>
          <w:b/>
          <w:color w:val="31849B" w:themeColor="accent5" w:themeShade="BF"/>
        </w:rPr>
        <w:t>libre entrada y salida de flujos de dinero</w:t>
      </w:r>
      <w:r w:rsidR="00AA260D" w:rsidRPr="00F12CBF">
        <w:rPr>
          <w:rFonts w:ascii="Times New Roman" w:hAnsi="Times New Roman" w:cs="Times New Roman"/>
          <w:color w:val="31849B" w:themeColor="accent5" w:themeShade="BF"/>
        </w:rPr>
        <w:t>, al mismo tiempo se limiten y se condene</w:t>
      </w:r>
      <w:r w:rsidRPr="00F12CBF">
        <w:rPr>
          <w:rFonts w:ascii="Times New Roman" w:hAnsi="Times New Roman" w:cs="Times New Roman"/>
          <w:color w:val="31849B" w:themeColor="accent5" w:themeShade="BF"/>
        </w:rPr>
        <w:t xml:space="preserve">n los </w:t>
      </w:r>
      <w:r w:rsidRPr="00F12CBF">
        <w:rPr>
          <w:rFonts w:ascii="Times New Roman" w:hAnsi="Times New Roman" w:cs="Times New Roman"/>
          <w:b/>
          <w:color w:val="31849B" w:themeColor="accent5" w:themeShade="BF"/>
        </w:rPr>
        <w:t>libres movimientos de la población</w:t>
      </w:r>
      <w:r w:rsidRPr="00F12CBF">
        <w:rPr>
          <w:rFonts w:ascii="Times New Roman" w:hAnsi="Times New Roman" w:cs="Times New Roman"/>
          <w:color w:val="31849B" w:themeColor="accent5" w:themeShade="BF"/>
        </w:rPr>
        <w:t>.</w:t>
      </w:r>
    </w:p>
    <w:p w14:paraId="21B37C11" w14:textId="77777777" w:rsidR="00C36D75" w:rsidRPr="00F12CBF" w:rsidRDefault="00C36D75" w:rsidP="00C95BF4">
      <w:pPr>
        <w:spacing w:after="0" w:line="276" w:lineRule="auto"/>
        <w:jc w:val="both"/>
        <w:rPr>
          <w:rFonts w:ascii="Times New Roman" w:hAnsi="Times New Roman" w:cs="Times New Roman"/>
          <w:color w:val="31849B" w:themeColor="accent5" w:themeShade="BF"/>
        </w:rPr>
      </w:pPr>
    </w:p>
    <w:p w14:paraId="702611F2" w14:textId="36A5B5E6" w:rsidR="00230683" w:rsidRPr="00F12CBF" w:rsidRDefault="00C36D7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w:t>
      </w:r>
      <w:r w:rsidR="008A5008" w:rsidRPr="00F12CBF">
        <w:rPr>
          <w:rFonts w:ascii="Times New Roman" w:hAnsi="Times New Roman" w:cs="Times New Roman"/>
          <w:color w:val="31849B" w:themeColor="accent5" w:themeShade="BF"/>
        </w:rPr>
        <w:t>Europa</w:t>
      </w:r>
      <w:r w:rsidR="002B5DD5" w:rsidRPr="00F12CBF">
        <w:rPr>
          <w:rFonts w:ascii="Times New Roman" w:hAnsi="Times New Roman" w:cs="Times New Roman"/>
          <w:color w:val="31849B" w:themeColor="accent5" w:themeShade="BF"/>
        </w:rPr>
        <w:t>,</w:t>
      </w:r>
      <w:r w:rsidR="008A5008" w:rsidRPr="00F12CBF">
        <w:rPr>
          <w:rFonts w:ascii="Times New Roman" w:hAnsi="Times New Roman" w:cs="Times New Roman"/>
          <w:color w:val="31849B" w:themeColor="accent5" w:themeShade="BF"/>
        </w:rPr>
        <w:t xml:space="preserve"> urge hoy la construcción de s</w:t>
      </w:r>
      <w:r w:rsidR="00230683" w:rsidRPr="00F12CBF">
        <w:rPr>
          <w:rFonts w:ascii="Times New Roman" w:hAnsi="Times New Roman" w:cs="Times New Roman"/>
          <w:color w:val="31849B" w:themeColor="accent5" w:themeShade="BF"/>
        </w:rPr>
        <w:t xml:space="preserve">oluciones a </w:t>
      </w:r>
      <w:r w:rsidR="008A5008" w:rsidRPr="00F12CBF">
        <w:rPr>
          <w:rFonts w:ascii="Times New Roman" w:hAnsi="Times New Roman" w:cs="Times New Roman"/>
          <w:color w:val="31849B" w:themeColor="accent5" w:themeShade="BF"/>
        </w:rPr>
        <w:t xml:space="preserve">los </w:t>
      </w:r>
      <w:r w:rsidR="00230683" w:rsidRPr="00F12CBF">
        <w:rPr>
          <w:rFonts w:ascii="Times New Roman" w:hAnsi="Times New Roman" w:cs="Times New Roman"/>
          <w:color w:val="31849B" w:themeColor="accent5" w:themeShade="BF"/>
        </w:rPr>
        <w:t xml:space="preserve">problemas </w:t>
      </w:r>
      <w:r w:rsidR="008A5008" w:rsidRPr="00F12CBF">
        <w:rPr>
          <w:rFonts w:ascii="Times New Roman" w:hAnsi="Times New Roman" w:cs="Times New Roman"/>
          <w:color w:val="31849B" w:themeColor="accent5" w:themeShade="BF"/>
        </w:rPr>
        <w:t xml:space="preserve">económicos </w:t>
      </w:r>
      <w:r w:rsidR="00230683" w:rsidRPr="00F12CBF">
        <w:rPr>
          <w:rFonts w:ascii="Times New Roman" w:hAnsi="Times New Roman" w:cs="Times New Roman"/>
          <w:color w:val="31849B" w:themeColor="accent5" w:themeShade="BF"/>
        </w:rPr>
        <w:t xml:space="preserve">de la sociedad por parte de las instituciones estatales y </w:t>
      </w:r>
      <w:r w:rsidR="008A5008" w:rsidRPr="00F12CBF">
        <w:rPr>
          <w:rFonts w:ascii="Times New Roman" w:hAnsi="Times New Roman" w:cs="Times New Roman"/>
          <w:color w:val="31849B" w:themeColor="accent5" w:themeShade="BF"/>
        </w:rPr>
        <w:t xml:space="preserve">de </w:t>
      </w:r>
      <w:r w:rsidR="00230683" w:rsidRPr="00F12CBF">
        <w:rPr>
          <w:rFonts w:ascii="Times New Roman" w:hAnsi="Times New Roman" w:cs="Times New Roman"/>
          <w:color w:val="31849B" w:themeColor="accent5" w:themeShade="BF"/>
        </w:rPr>
        <w:t>los partidos.</w:t>
      </w:r>
      <w:r w:rsidR="00AE1BC7" w:rsidRPr="00F12CBF">
        <w:rPr>
          <w:rFonts w:ascii="Times New Roman" w:hAnsi="Times New Roman" w:cs="Times New Roman"/>
          <w:color w:val="31849B" w:themeColor="accent5" w:themeShade="BF"/>
        </w:rPr>
        <w:t xml:space="preserve"> </w:t>
      </w:r>
      <w:r w:rsidR="008A5008" w:rsidRPr="00F12CBF">
        <w:rPr>
          <w:rFonts w:ascii="Times New Roman" w:hAnsi="Times New Roman" w:cs="Times New Roman"/>
          <w:color w:val="31849B" w:themeColor="accent5" w:themeShade="BF"/>
        </w:rPr>
        <w:t xml:space="preserve">Será una tarea difícil por la </w:t>
      </w:r>
      <w:r w:rsidR="00230683" w:rsidRPr="00F12CBF">
        <w:rPr>
          <w:rFonts w:ascii="Times New Roman" w:hAnsi="Times New Roman" w:cs="Times New Roman"/>
          <w:color w:val="31849B" w:themeColor="accent5" w:themeShade="BF"/>
        </w:rPr>
        <w:t>creciente crisis de confianza</w:t>
      </w:r>
      <w:r w:rsidR="00AE1BC7"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r w:rsidR="00AA260D" w:rsidRPr="00F12CBF">
        <w:rPr>
          <w:rFonts w:ascii="Times New Roman" w:hAnsi="Times New Roman" w:cs="Times New Roman"/>
          <w:color w:val="31849B" w:themeColor="accent5" w:themeShade="BF"/>
        </w:rPr>
        <w:t>aunque</w:t>
      </w:r>
      <w:r w:rsidR="008A500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al mismo tiempo tendrá que </w:t>
      </w:r>
      <w:r w:rsidR="002B5DD5" w:rsidRPr="00F12CBF">
        <w:rPr>
          <w:rFonts w:ascii="Times New Roman" w:hAnsi="Times New Roman" w:cs="Times New Roman"/>
          <w:color w:val="31849B" w:themeColor="accent5" w:themeShade="BF"/>
        </w:rPr>
        <w:t xml:space="preserve">abrir </w:t>
      </w:r>
      <w:r w:rsidR="008A5008" w:rsidRPr="00F12CBF">
        <w:rPr>
          <w:rFonts w:ascii="Times New Roman" w:hAnsi="Times New Roman" w:cs="Times New Roman"/>
          <w:color w:val="31849B" w:themeColor="accent5" w:themeShade="BF"/>
        </w:rPr>
        <w:t xml:space="preserve">la mentalidad europea a las </w:t>
      </w:r>
      <w:r w:rsidR="00230683" w:rsidRPr="00F12CBF">
        <w:rPr>
          <w:rFonts w:ascii="Times New Roman" w:hAnsi="Times New Roman" w:cs="Times New Roman"/>
          <w:color w:val="31849B" w:themeColor="accent5" w:themeShade="BF"/>
        </w:rPr>
        <w:t>transformaciones soci</w:t>
      </w:r>
      <w:r w:rsidR="00AE1BC7" w:rsidRPr="00F12CBF">
        <w:rPr>
          <w:rFonts w:ascii="Times New Roman" w:hAnsi="Times New Roman" w:cs="Times New Roman"/>
          <w:color w:val="31849B" w:themeColor="accent5" w:themeShade="BF"/>
        </w:rPr>
        <w:t xml:space="preserve">ales que implican </w:t>
      </w:r>
      <w:r w:rsidR="00230683" w:rsidRPr="00F12CBF">
        <w:rPr>
          <w:rFonts w:ascii="Times New Roman" w:hAnsi="Times New Roman" w:cs="Times New Roman"/>
          <w:color w:val="31849B" w:themeColor="accent5" w:themeShade="BF"/>
        </w:rPr>
        <w:t>las inmigraciones</w:t>
      </w:r>
      <w:r w:rsidR="00AE1BC7" w:rsidRPr="00F12CBF">
        <w:rPr>
          <w:rFonts w:ascii="Times New Roman" w:hAnsi="Times New Roman" w:cs="Times New Roman"/>
          <w:color w:val="31849B" w:themeColor="accent5" w:themeShade="BF"/>
        </w:rPr>
        <w:t>.</w:t>
      </w:r>
      <w:r w:rsidR="00230683" w:rsidRPr="00F12CBF">
        <w:rPr>
          <w:rFonts w:ascii="Times New Roman" w:hAnsi="Times New Roman" w:cs="Times New Roman"/>
          <w:color w:val="31849B" w:themeColor="accent5" w:themeShade="BF"/>
        </w:rPr>
        <w:t xml:space="preserve"> </w:t>
      </w:r>
    </w:p>
    <w:p w14:paraId="7F8B5FBB" w14:textId="77777777" w:rsidR="00230683" w:rsidRPr="00F12CBF" w:rsidRDefault="00230683"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2"/>
        <w:gridCol w:w="6356"/>
      </w:tblGrid>
      <w:tr w:rsidR="00F12CBF" w:rsidRPr="00F12CBF" w14:paraId="1DCBB6D6" w14:textId="77777777" w:rsidTr="00453D56">
        <w:tc>
          <w:tcPr>
            <w:tcW w:w="9054" w:type="dxa"/>
            <w:gridSpan w:val="2"/>
            <w:shd w:val="clear" w:color="auto" w:fill="000000" w:themeFill="text1"/>
          </w:tcPr>
          <w:p w14:paraId="1DA9FFEC" w14:textId="77777777" w:rsidR="00286376" w:rsidRPr="00F12CBF" w:rsidRDefault="0028637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aprovechado</w:t>
            </w:r>
          </w:p>
        </w:tc>
      </w:tr>
      <w:tr w:rsidR="00F12CBF" w:rsidRPr="00F12CBF" w14:paraId="13E2E7C1" w14:textId="77777777" w:rsidTr="00453D56">
        <w:tc>
          <w:tcPr>
            <w:tcW w:w="2518" w:type="dxa"/>
          </w:tcPr>
          <w:p w14:paraId="2B31E8C4" w14:textId="77777777" w:rsidR="00286376" w:rsidRPr="00F12CBF" w:rsidRDefault="0028637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34BB6372" w14:textId="543C5F1B" w:rsidR="00286376"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D5495D" w:rsidRPr="00F12CBF">
              <w:rPr>
                <w:rFonts w:ascii="Times New Roman" w:hAnsi="Times New Roman" w:cs="Times New Roman"/>
                <w:color w:val="31849B" w:themeColor="accent5" w:themeShade="BF"/>
                <w:sz w:val="24"/>
                <w:szCs w:val="24"/>
              </w:rPr>
              <w:t>13</w:t>
            </w:r>
            <w:r w:rsidR="00DA4D78" w:rsidRPr="00F12CBF">
              <w:rPr>
                <w:rFonts w:ascii="Times New Roman" w:hAnsi="Times New Roman" w:cs="Times New Roman"/>
                <w:color w:val="31849B" w:themeColor="accent5" w:themeShade="BF"/>
                <w:sz w:val="24"/>
                <w:szCs w:val="24"/>
              </w:rPr>
              <w:t>0</w:t>
            </w:r>
          </w:p>
        </w:tc>
      </w:tr>
      <w:tr w:rsidR="00F12CBF" w:rsidRPr="00F12CBF" w14:paraId="1307C6EE" w14:textId="77777777" w:rsidTr="00453D56">
        <w:tc>
          <w:tcPr>
            <w:tcW w:w="2518" w:type="dxa"/>
          </w:tcPr>
          <w:p w14:paraId="02E19AB4" w14:textId="77777777" w:rsidR="00286376" w:rsidRPr="00F12CBF" w:rsidRDefault="0028637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Ubicación en Aula Planeta</w:t>
            </w:r>
          </w:p>
        </w:tc>
        <w:tc>
          <w:tcPr>
            <w:tcW w:w="6536" w:type="dxa"/>
          </w:tcPr>
          <w:p w14:paraId="23F898B9" w14:textId="5C4DD485" w:rsidR="00286376" w:rsidRPr="00F12CBF" w:rsidRDefault="0028637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4 Eso/Ciencias sociales/El período de entreguerras/Distingue las características del fascismo</w:t>
            </w:r>
          </w:p>
        </w:tc>
      </w:tr>
      <w:tr w:rsidR="00F12CBF" w:rsidRPr="00F12CBF" w14:paraId="3FE5541E" w14:textId="77777777" w:rsidTr="00453D56">
        <w:tc>
          <w:tcPr>
            <w:tcW w:w="2518" w:type="dxa"/>
          </w:tcPr>
          <w:p w14:paraId="2C675B26" w14:textId="77777777" w:rsidR="00286376" w:rsidRPr="00F12CBF" w:rsidRDefault="0028637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Cambio (descripción o capturas de pantallas)</w:t>
            </w:r>
          </w:p>
        </w:tc>
        <w:tc>
          <w:tcPr>
            <w:tcW w:w="6536" w:type="dxa"/>
          </w:tcPr>
          <w:p w14:paraId="14208D9C" w14:textId="77777777" w:rsidR="00286376" w:rsidRPr="00F12CBF" w:rsidRDefault="00286376"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4AF89033" w14:textId="77777777" w:rsidTr="00453D56">
        <w:tc>
          <w:tcPr>
            <w:tcW w:w="2518" w:type="dxa"/>
          </w:tcPr>
          <w:p w14:paraId="5BD8D073" w14:textId="77777777" w:rsidR="00286376" w:rsidRPr="00F12CBF" w:rsidRDefault="0028637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36" w:type="dxa"/>
          </w:tcPr>
          <w:p w14:paraId="27C1A58B" w14:textId="7C2B6654" w:rsidR="00286376" w:rsidRPr="00F12CBF" w:rsidRDefault="00E8123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lang w:val="es-ES_tradnl"/>
              </w:rPr>
              <w:t>Conoce expresiones de xenofobia y racismo en la Europa actual</w:t>
            </w:r>
          </w:p>
        </w:tc>
      </w:tr>
      <w:tr w:rsidR="00286376" w:rsidRPr="00F12CBF" w14:paraId="4B2E3F52" w14:textId="77777777" w:rsidTr="00453D56">
        <w:tc>
          <w:tcPr>
            <w:tcW w:w="2518" w:type="dxa"/>
          </w:tcPr>
          <w:p w14:paraId="3CC0D20A" w14:textId="77777777" w:rsidR="00286376" w:rsidRPr="00F12CBF" w:rsidRDefault="0028637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4C46977C" w14:textId="57D20B01" w:rsidR="00286376" w:rsidRPr="00F12CBF" w:rsidRDefault="0028637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para reconocer los rasgos distintivos de la ideología fascista</w:t>
            </w:r>
            <w:r w:rsidR="00AA260D" w:rsidRPr="00F12CBF">
              <w:rPr>
                <w:rFonts w:ascii="Times New Roman" w:hAnsi="Times New Roman" w:cs="Times New Roman"/>
                <w:color w:val="31849B" w:themeColor="accent5" w:themeShade="BF"/>
                <w:sz w:val="24"/>
                <w:szCs w:val="24"/>
              </w:rPr>
              <w:t>.</w:t>
            </w:r>
          </w:p>
        </w:tc>
      </w:tr>
    </w:tbl>
    <w:p w14:paraId="631025E0" w14:textId="77777777" w:rsidR="00E65950" w:rsidRPr="00F12CBF" w:rsidRDefault="00E65950" w:rsidP="00C95BF4">
      <w:pPr>
        <w:spacing w:after="0" w:line="276" w:lineRule="auto"/>
        <w:jc w:val="both"/>
        <w:rPr>
          <w:rFonts w:ascii="Times New Roman" w:hAnsi="Times New Roman" w:cs="Times New Roman"/>
          <w:color w:val="31849B" w:themeColor="accent5" w:themeShade="BF"/>
        </w:rPr>
      </w:pPr>
    </w:p>
    <w:p w14:paraId="041EA1B4" w14:textId="77777777" w:rsidR="00952BAF" w:rsidRPr="00F12CBF" w:rsidRDefault="00952BAF" w:rsidP="00C95BF4">
      <w:pPr>
        <w:spacing w:after="0" w:line="276" w:lineRule="auto"/>
        <w:jc w:val="both"/>
        <w:rPr>
          <w:rFonts w:ascii="Times New Roman" w:hAnsi="Times New Roman" w:cs="Times New Roman"/>
          <w:color w:val="31849B" w:themeColor="accent5" w:themeShade="BF"/>
        </w:rPr>
      </w:pPr>
    </w:p>
    <w:p w14:paraId="44B94FAA" w14:textId="2AF16F22"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3.3 Rusia: el posicionamiento de un gigante</w:t>
      </w:r>
      <w:r w:rsidR="00230683" w:rsidRPr="00F12CBF">
        <w:rPr>
          <w:rFonts w:ascii="Times New Roman" w:hAnsi="Times New Roman" w:cs="Times New Roman"/>
          <w:b/>
          <w:color w:val="31849B" w:themeColor="accent5" w:themeShade="BF"/>
        </w:rPr>
        <w:t xml:space="preserve"> </w:t>
      </w:r>
      <w:r w:rsidRPr="00F12CBF">
        <w:rPr>
          <w:rFonts w:ascii="Times New Roman" w:hAnsi="Times New Roman" w:cs="Times New Roman"/>
          <w:b/>
          <w:color w:val="31849B" w:themeColor="accent5" w:themeShade="BF"/>
        </w:rPr>
        <w:t xml:space="preserve">y </w:t>
      </w:r>
      <w:r w:rsidR="00230683" w:rsidRPr="00F12CBF">
        <w:rPr>
          <w:rFonts w:ascii="Times New Roman" w:hAnsi="Times New Roman" w:cs="Times New Roman"/>
          <w:b/>
          <w:color w:val="31849B" w:themeColor="accent5" w:themeShade="BF"/>
        </w:rPr>
        <w:t xml:space="preserve">sus </w:t>
      </w:r>
      <w:r w:rsidRPr="00F12CBF">
        <w:rPr>
          <w:rFonts w:ascii="Times New Roman" w:hAnsi="Times New Roman" w:cs="Times New Roman"/>
          <w:b/>
          <w:color w:val="31849B" w:themeColor="accent5" w:themeShade="BF"/>
        </w:rPr>
        <w:t>tensiones con la O</w:t>
      </w:r>
      <w:r w:rsidR="00952BAF" w:rsidRPr="00F12CBF">
        <w:rPr>
          <w:rFonts w:ascii="Times New Roman" w:hAnsi="Times New Roman" w:cs="Times New Roman"/>
          <w:b/>
          <w:color w:val="31849B" w:themeColor="accent5" w:themeShade="BF"/>
        </w:rPr>
        <w:t>TAN</w:t>
      </w:r>
    </w:p>
    <w:p w14:paraId="157AB529" w14:textId="77777777" w:rsidR="00B73694" w:rsidRPr="00F12CBF" w:rsidRDefault="00B73694" w:rsidP="00C95BF4">
      <w:pPr>
        <w:spacing w:after="0" w:line="276" w:lineRule="auto"/>
        <w:jc w:val="both"/>
        <w:rPr>
          <w:rFonts w:ascii="Times New Roman" w:hAnsi="Times New Roman" w:cs="Times New Roman"/>
          <w:color w:val="31849B" w:themeColor="accent5" w:themeShade="BF"/>
        </w:rPr>
      </w:pPr>
    </w:p>
    <w:p w14:paraId="4C94C360" w14:textId="1BC2726E" w:rsidR="00B73694" w:rsidRPr="00F12CBF" w:rsidRDefault="00B7369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Tras la caída de la Unión Soviética, durante la década de</w:t>
      </w:r>
      <w:r w:rsidR="00AA260D" w:rsidRPr="00F12CBF">
        <w:rPr>
          <w:rFonts w:ascii="Times New Roman" w:hAnsi="Times New Roman" w:cs="Times New Roman"/>
          <w:color w:val="31849B" w:themeColor="accent5" w:themeShade="BF"/>
        </w:rPr>
        <w:t xml:space="preserve"> 1990</w:t>
      </w:r>
      <w:r w:rsidRPr="00F12CBF">
        <w:rPr>
          <w:rFonts w:ascii="Times New Roman" w:hAnsi="Times New Roman" w:cs="Times New Roman"/>
          <w:color w:val="31849B" w:themeColor="accent5" w:themeShade="BF"/>
        </w:rPr>
        <w:t xml:space="preserve">, Rusia padeció una recesión económica tan grave como la Gran </w:t>
      </w:r>
      <w:r w:rsidR="00652C60" w:rsidRPr="00F12CBF">
        <w:rPr>
          <w:rFonts w:ascii="Times New Roman" w:hAnsi="Times New Roman" w:cs="Times New Roman"/>
          <w:color w:val="31849B" w:themeColor="accent5" w:themeShade="BF"/>
        </w:rPr>
        <w:t>d</w:t>
      </w:r>
      <w:r w:rsidRPr="00F12CBF">
        <w:rPr>
          <w:rFonts w:ascii="Times New Roman" w:hAnsi="Times New Roman" w:cs="Times New Roman"/>
          <w:color w:val="31849B" w:themeColor="accent5" w:themeShade="BF"/>
        </w:rPr>
        <w:t xml:space="preserve">epresión de </w:t>
      </w:r>
      <w:r w:rsidR="00231D26" w:rsidRPr="00F12CBF">
        <w:rPr>
          <w:rFonts w:ascii="Times New Roman" w:hAnsi="Times New Roman" w:cs="Times New Roman"/>
          <w:color w:val="31849B" w:themeColor="accent5" w:themeShade="BF"/>
        </w:rPr>
        <w:t>1930</w:t>
      </w:r>
      <w:r w:rsidR="00652C60" w:rsidRPr="00F12CBF">
        <w:rPr>
          <w:rFonts w:ascii="Times New Roman" w:hAnsi="Times New Roman" w:cs="Times New Roman"/>
          <w:color w:val="31849B" w:themeColor="accent5" w:themeShade="BF"/>
        </w:rPr>
        <w:t xml:space="preserve"> en Europa y Estados Unidos</w:t>
      </w:r>
      <w:r w:rsidR="0006067D" w:rsidRPr="00F12CBF">
        <w:rPr>
          <w:rFonts w:ascii="Times New Roman" w:hAnsi="Times New Roman" w:cs="Times New Roman"/>
          <w:color w:val="31849B" w:themeColor="accent5" w:themeShade="BF"/>
        </w:rPr>
        <w:t xml:space="preserve"> [</w:t>
      </w:r>
      <w:hyperlink r:id="rId34" w:history="1">
        <w:r w:rsidR="0006067D" w:rsidRPr="00F12CBF">
          <w:rPr>
            <w:rStyle w:val="Hipervnculo"/>
            <w:rFonts w:ascii="Times New Roman" w:hAnsi="Times New Roman" w:cs="Times New Roman"/>
            <w:color w:val="31849B" w:themeColor="accent5" w:themeShade="BF"/>
          </w:rPr>
          <w:t>VER</w:t>
        </w:r>
      </w:hyperlink>
      <w:r w:rsidR="0006067D" w:rsidRPr="00F12CBF">
        <w:rPr>
          <w:rFonts w:ascii="Times New Roman" w:hAnsi="Times New Roman" w:cs="Times New Roman"/>
          <w:color w:val="31849B" w:themeColor="accent5" w:themeShade="BF"/>
        </w:rPr>
        <w:t>]</w:t>
      </w:r>
      <w:r w:rsidR="00231D26" w:rsidRPr="00F12CBF">
        <w:rPr>
          <w:rFonts w:ascii="Times New Roman" w:hAnsi="Times New Roman" w:cs="Times New Roman"/>
          <w:color w:val="31849B" w:themeColor="accent5" w:themeShade="BF"/>
        </w:rPr>
        <w:t xml:space="preserve">. La nación </w:t>
      </w:r>
      <w:r w:rsidR="00652C60" w:rsidRPr="00F12CBF">
        <w:rPr>
          <w:rFonts w:ascii="Times New Roman" w:hAnsi="Times New Roman" w:cs="Times New Roman"/>
          <w:color w:val="31849B" w:themeColor="accent5" w:themeShade="BF"/>
        </w:rPr>
        <w:t xml:space="preserve">rusa </w:t>
      </w:r>
      <w:r w:rsidR="00231D26" w:rsidRPr="00F12CBF">
        <w:rPr>
          <w:rFonts w:ascii="Times New Roman" w:hAnsi="Times New Roman" w:cs="Times New Roman"/>
          <w:color w:val="31849B" w:themeColor="accent5" w:themeShade="BF"/>
        </w:rPr>
        <w:t xml:space="preserve">experimentó un ocaso demográfico, económico y militar que desmoralizó a su población. Pero en el siglo XXI, </w:t>
      </w:r>
      <w:r w:rsidRPr="00F12CBF">
        <w:rPr>
          <w:rFonts w:ascii="Times New Roman" w:hAnsi="Times New Roman" w:cs="Times New Roman"/>
          <w:color w:val="31849B" w:themeColor="accent5" w:themeShade="BF"/>
        </w:rPr>
        <w:t xml:space="preserve">Rusia </w:t>
      </w:r>
      <w:r w:rsidR="00652C60" w:rsidRPr="00F12CBF">
        <w:rPr>
          <w:rFonts w:ascii="Times New Roman" w:hAnsi="Times New Roman" w:cs="Times New Roman"/>
          <w:color w:val="31849B" w:themeColor="accent5" w:themeShade="BF"/>
        </w:rPr>
        <w:t xml:space="preserve">volvió a </w:t>
      </w:r>
      <w:r w:rsidR="00231D26" w:rsidRPr="00F12CBF">
        <w:rPr>
          <w:rFonts w:ascii="Times New Roman" w:hAnsi="Times New Roman" w:cs="Times New Roman"/>
          <w:color w:val="31849B" w:themeColor="accent5" w:themeShade="BF"/>
        </w:rPr>
        <w:t>emerge</w:t>
      </w:r>
      <w:r w:rsidR="00652C60" w:rsidRPr="00F12CBF">
        <w:rPr>
          <w:rFonts w:ascii="Times New Roman" w:hAnsi="Times New Roman" w:cs="Times New Roman"/>
          <w:color w:val="31849B" w:themeColor="accent5" w:themeShade="BF"/>
        </w:rPr>
        <w:t>r</w:t>
      </w:r>
      <w:r w:rsidR="00231D26"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como un gigante económico y como un protagonista de primer orden en la construcción del mundo global</w:t>
      </w:r>
      <w:r w:rsidR="009241BF" w:rsidRPr="00F12CBF">
        <w:rPr>
          <w:rFonts w:ascii="Times New Roman" w:hAnsi="Times New Roman" w:cs="Times New Roman"/>
          <w:color w:val="31849B" w:themeColor="accent5" w:themeShade="BF"/>
        </w:rPr>
        <w:t xml:space="preserve"> [</w:t>
      </w:r>
      <w:hyperlink r:id="rId35" w:history="1">
        <w:r w:rsidR="009241BF" w:rsidRPr="00F12CBF">
          <w:rPr>
            <w:rStyle w:val="Hipervnculo"/>
            <w:rFonts w:ascii="Times New Roman" w:hAnsi="Times New Roman" w:cs="Times New Roman"/>
            <w:color w:val="31849B" w:themeColor="accent5" w:themeShade="BF"/>
          </w:rPr>
          <w:t>VER</w:t>
        </w:r>
      </w:hyperlink>
      <w:r w:rsidR="009241BF"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71B05A07" w14:textId="77777777" w:rsidR="00B73694" w:rsidRPr="00F12CBF" w:rsidRDefault="00B73694" w:rsidP="00C95BF4">
      <w:pPr>
        <w:spacing w:after="0" w:line="276" w:lineRule="auto"/>
        <w:jc w:val="both"/>
        <w:rPr>
          <w:rFonts w:ascii="Times New Roman" w:hAnsi="Times New Roman" w:cs="Times New Roman"/>
          <w:color w:val="31849B" w:themeColor="accent5" w:themeShade="BF"/>
        </w:rPr>
      </w:pPr>
    </w:p>
    <w:p w14:paraId="150469FA" w14:textId="741A6984" w:rsidR="009E6FB4" w:rsidRPr="00F12CBF" w:rsidRDefault="00B7369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Rusia posee las reservas más grandes de recursos energéticos y de minerales del mundo. En su territorio están las mayores reservas de gas natural, la segunda mayor </w:t>
      </w:r>
      <w:r w:rsidR="0003114D" w:rsidRPr="00F12CBF">
        <w:rPr>
          <w:rFonts w:ascii="Times New Roman" w:hAnsi="Times New Roman" w:cs="Times New Roman"/>
          <w:color w:val="31849B" w:themeColor="accent5" w:themeShade="BF"/>
        </w:rPr>
        <w:t xml:space="preserve">reserva </w:t>
      </w:r>
      <w:r w:rsidRPr="00F12CBF">
        <w:rPr>
          <w:rFonts w:ascii="Times New Roman" w:hAnsi="Times New Roman" w:cs="Times New Roman"/>
          <w:color w:val="31849B" w:themeColor="accent5" w:themeShade="BF"/>
        </w:rPr>
        <w:t xml:space="preserve">de carbón y la octava de petróleo. Posee las mayores reservas de recursos forestales y la cuarta parte de agua dulce </w:t>
      </w:r>
      <w:r w:rsidR="00231D2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no congelada</w:t>
      </w:r>
      <w:r w:rsidR="00231D2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del mundo. También es el segundo país exportador de metales. Por ello, Rusia es considerada una superpotencia energética</w:t>
      </w:r>
      <w:r w:rsidR="00F56C52"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067AB471" w14:textId="77777777" w:rsidR="009E6FB4" w:rsidRPr="00F12CBF" w:rsidRDefault="009E6FB4" w:rsidP="00C95BF4">
      <w:pPr>
        <w:spacing w:after="0" w:line="276" w:lineRule="auto"/>
        <w:jc w:val="both"/>
        <w:rPr>
          <w:rFonts w:ascii="Times New Roman" w:hAnsi="Times New Roman" w:cs="Times New Roman"/>
          <w:color w:val="31849B" w:themeColor="accent5" w:themeShade="BF"/>
        </w:rPr>
      </w:pPr>
    </w:p>
    <w:p w14:paraId="783F8AA1" w14:textId="5393A1C7" w:rsidR="00B73694" w:rsidRPr="00F12CBF" w:rsidRDefault="0003114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la actualidad,</w:t>
      </w:r>
      <w:r w:rsidR="00B73694" w:rsidRPr="00F12CBF">
        <w:rPr>
          <w:rFonts w:ascii="Times New Roman" w:hAnsi="Times New Roman" w:cs="Times New Roman"/>
          <w:color w:val="31849B" w:themeColor="accent5" w:themeShade="BF"/>
        </w:rPr>
        <w:t xml:space="preserve"> Rusia</w:t>
      </w:r>
      <w:r w:rsidR="00231D26" w:rsidRPr="00F12CBF">
        <w:rPr>
          <w:rFonts w:ascii="Times New Roman" w:hAnsi="Times New Roman" w:cs="Times New Roman"/>
          <w:color w:val="31849B" w:themeColor="accent5" w:themeShade="BF"/>
        </w:rPr>
        <w:t xml:space="preserve">, </w:t>
      </w:r>
      <w:r w:rsidR="00B73694" w:rsidRPr="00F12CBF">
        <w:rPr>
          <w:rFonts w:ascii="Times New Roman" w:hAnsi="Times New Roman" w:cs="Times New Roman"/>
          <w:color w:val="31849B" w:themeColor="accent5" w:themeShade="BF"/>
        </w:rPr>
        <w:t>considerada la séptima economía del mundo, detenta el tercer presupuesto militar más grande del mundo y e</w:t>
      </w:r>
      <w:r w:rsidR="00F56C52" w:rsidRPr="00F12CBF">
        <w:rPr>
          <w:rFonts w:ascii="Times New Roman" w:hAnsi="Times New Roman" w:cs="Times New Roman"/>
          <w:color w:val="31849B" w:themeColor="accent5" w:themeShade="BF"/>
        </w:rPr>
        <w:t>s una</w:t>
      </w:r>
      <w:r w:rsidR="00B73694" w:rsidRPr="00F12CBF">
        <w:rPr>
          <w:rFonts w:ascii="Times New Roman" w:hAnsi="Times New Roman" w:cs="Times New Roman"/>
          <w:color w:val="31849B" w:themeColor="accent5" w:themeShade="BF"/>
        </w:rPr>
        <w:t xml:space="preserve"> de las cinco naciones con armas nucleares. Además cuenta con el mayor arsenal de armas de destrucción masiva del mundo. </w:t>
      </w:r>
    </w:p>
    <w:p w14:paraId="4F08228F"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28BACD13" w14:textId="77777777" w:rsidTr="005A2B85">
        <w:tc>
          <w:tcPr>
            <w:tcW w:w="9033" w:type="dxa"/>
            <w:gridSpan w:val="2"/>
            <w:shd w:val="clear" w:color="auto" w:fill="0D0D0D" w:themeFill="text1" w:themeFillTint="F2"/>
          </w:tcPr>
          <w:p w14:paraId="5B355997"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285D62FB" w14:textId="77777777" w:rsidTr="005A2B85">
        <w:tc>
          <w:tcPr>
            <w:tcW w:w="2518" w:type="dxa"/>
          </w:tcPr>
          <w:p w14:paraId="215A15DD"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8058F76" w14:textId="64E7DBD2" w:rsidR="00E6412F"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2730C7" w:rsidRPr="00F12CBF">
              <w:rPr>
                <w:rFonts w:ascii="Times New Roman" w:hAnsi="Times New Roman" w:cs="Times New Roman"/>
                <w:color w:val="31849B" w:themeColor="accent5" w:themeShade="BF"/>
                <w:sz w:val="24"/>
                <w:szCs w:val="24"/>
              </w:rPr>
              <w:t>_01_IMG13</w:t>
            </w:r>
          </w:p>
        </w:tc>
      </w:tr>
      <w:tr w:rsidR="00F12CBF" w:rsidRPr="00F12CBF" w14:paraId="5A75AB39" w14:textId="77777777" w:rsidTr="005A2B85">
        <w:tc>
          <w:tcPr>
            <w:tcW w:w="2518" w:type="dxa"/>
          </w:tcPr>
          <w:p w14:paraId="21AB0B1B"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264F92D0" w14:textId="2E2F1D5D" w:rsidR="00C529D1" w:rsidRPr="00F12CBF" w:rsidRDefault="00C529D1"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Yacimiento petrolífero y de gas en Siberia. Extracción en invierno. </w:t>
            </w:r>
          </w:p>
          <w:p w14:paraId="55C00E94" w14:textId="77777777" w:rsidR="00C529D1" w:rsidRPr="00F12CBF" w:rsidRDefault="00C529D1" w:rsidP="00C95BF4">
            <w:pPr>
              <w:spacing w:line="276" w:lineRule="auto"/>
              <w:jc w:val="both"/>
              <w:rPr>
                <w:rFonts w:ascii="Times New Roman" w:hAnsi="Times New Roman" w:cs="Times New Roman"/>
                <w:color w:val="31849B" w:themeColor="accent5" w:themeShade="BF"/>
                <w:sz w:val="24"/>
                <w:szCs w:val="24"/>
                <w:lang w:val="es-CO"/>
              </w:rPr>
            </w:pPr>
          </w:p>
          <w:p w14:paraId="39D5CF12" w14:textId="1FE90FBB" w:rsidR="00E6412F" w:rsidRPr="00F12CBF" w:rsidRDefault="00E6412F"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69C079F3" w14:textId="77777777" w:rsidTr="005A2B85">
        <w:tc>
          <w:tcPr>
            <w:tcW w:w="2518" w:type="dxa"/>
          </w:tcPr>
          <w:p w14:paraId="6F3680B2"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0280D3B5" w14:textId="4B0D467C" w:rsidR="00E6412F" w:rsidRPr="00F12CBF" w:rsidRDefault="00C529D1"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Número de la imagen 156632204</w:t>
            </w:r>
          </w:p>
          <w:p w14:paraId="18F42873" w14:textId="5755DCCF"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p>
        </w:tc>
      </w:tr>
      <w:tr w:rsidR="00E6412F" w:rsidRPr="00F12CBF" w14:paraId="11689F2C" w14:textId="77777777" w:rsidTr="005A2B85">
        <w:tc>
          <w:tcPr>
            <w:tcW w:w="2518" w:type="dxa"/>
          </w:tcPr>
          <w:p w14:paraId="181345A2"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6630FF9" w14:textId="0750CF55" w:rsidR="00E6412F" w:rsidRPr="00F12CBF" w:rsidRDefault="00E6412F" w:rsidP="0003114D">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Rusia es considerada una </w:t>
            </w:r>
            <w:r w:rsidR="001C4915" w:rsidRPr="00F12CBF">
              <w:rPr>
                <w:rFonts w:ascii="Times New Roman" w:hAnsi="Times New Roman" w:cs="Times New Roman"/>
                <w:color w:val="31849B" w:themeColor="accent5" w:themeShade="BF"/>
                <w:sz w:val="24"/>
                <w:szCs w:val="24"/>
              </w:rPr>
              <w:t>super</w:t>
            </w:r>
            <w:r w:rsidRPr="00F12CBF">
              <w:rPr>
                <w:rFonts w:ascii="Times New Roman" w:hAnsi="Times New Roman" w:cs="Times New Roman"/>
                <w:color w:val="31849B" w:themeColor="accent5" w:themeShade="BF"/>
                <w:sz w:val="24"/>
                <w:szCs w:val="24"/>
              </w:rPr>
              <w:t>potencia energética global</w:t>
            </w:r>
            <w:r w:rsidR="00C529D1" w:rsidRPr="00F12CBF">
              <w:rPr>
                <w:rFonts w:ascii="Times New Roman" w:hAnsi="Times New Roman" w:cs="Times New Roman"/>
                <w:color w:val="31849B" w:themeColor="accent5" w:themeShade="BF"/>
                <w:sz w:val="24"/>
                <w:szCs w:val="24"/>
              </w:rPr>
              <w:t xml:space="preserve">. Cuenta con 13 % de las reservas mundiales de crudo. La mayor parte se localiza en las zonas de los Urales y de Siberia, lo que facilita las exportaciones hacia el </w:t>
            </w:r>
            <w:r w:rsidR="0003114D" w:rsidRPr="00F12CBF">
              <w:rPr>
                <w:rFonts w:ascii="Times New Roman" w:hAnsi="Times New Roman" w:cs="Times New Roman"/>
                <w:color w:val="31849B" w:themeColor="accent5" w:themeShade="BF"/>
                <w:sz w:val="24"/>
                <w:szCs w:val="24"/>
              </w:rPr>
              <w:t>oriente</w:t>
            </w:r>
            <w:r w:rsidR="00C529D1" w:rsidRPr="00F12CBF">
              <w:rPr>
                <w:rFonts w:ascii="Times New Roman" w:hAnsi="Times New Roman" w:cs="Times New Roman"/>
                <w:color w:val="31849B" w:themeColor="accent5" w:themeShade="BF"/>
                <w:sz w:val="24"/>
                <w:szCs w:val="24"/>
              </w:rPr>
              <w:t xml:space="preserve"> </w:t>
            </w:r>
            <w:r w:rsidR="0003114D" w:rsidRPr="00F12CBF">
              <w:rPr>
                <w:rFonts w:ascii="Times New Roman" w:hAnsi="Times New Roman" w:cs="Times New Roman"/>
                <w:color w:val="31849B" w:themeColor="accent5" w:themeShade="BF"/>
                <w:sz w:val="24"/>
                <w:szCs w:val="24"/>
              </w:rPr>
              <w:t>y</w:t>
            </w:r>
            <w:r w:rsidR="00C529D1" w:rsidRPr="00F12CBF">
              <w:rPr>
                <w:rFonts w:ascii="Times New Roman" w:hAnsi="Times New Roman" w:cs="Times New Roman"/>
                <w:color w:val="31849B" w:themeColor="accent5" w:themeShade="BF"/>
                <w:sz w:val="24"/>
                <w:szCs w:val="24"/>
              </w:rPr>
              <w:t xml:space="preserve"> el </w:t>
            </w:r>
            <w:r w:rsidR="0003114D" w:rsidRPr="00F12CBF">
              <w:rPr>
                <w:rFonts w:ascii="Times New Roman" w:hAnsi="Times New Roman" w:cs="Times New Roman"/>
                <w:color w:val="31849B" w:themeColor="accent5" w:themeShade="BF"/>
                <w:sz w:val="24"/>
                <w:szCs w:val="24"/>
              </w:rPr>
              <w:t>occidente</w:t>
            </w:r>
            <w:r w:rsidR="00C529D1" w:rsidRPr="00F12CBF">
              <w:rPr>
                <w:rFonts w:ascii="Times New Roman" w:hAnsi="Times New Roman" w:cs="Times New Roman"/>
                <w:color w:val="31849B" w:themeColor="accent5" w:themeShade="BF"/>
                <w:sz w:val="24"/>
                <w:szCs w:val="24"/>
              </w:rPr>
              <w:t xml:space="preserve">. </w:t>
            </w:r>
            <w:r w:rsidR="001C4915" w:rsidRPr="00F12CBF">
              <w:rPr>
                <w:rFonts w:ascii="Times New Roman" w:hAnsi="Times New Roman" w:cs="Times New Roman"/>
                <w:color w:val="31849B" w:themeColor="accent5" w:themeShade="BF"/>
                <w:sz w:val="24"/>
                <w:szCs w:val="24"/>
              </w:rPr>
              <w:t>C</w:t>
            </w:r>
            <w:r w:rsidR="00C529D1" w:rsidRPr="00F12CBF">
              <w:rPr>
                <w:rFonts w:ascii="Times New Roman" w:hAnsi="Times New Roman" w:cs="Times New Roman"/>
                <w:color w:val="31849B" w:themeColor="accent5" w:themeShade="BF"/>
                <w:sz w:val="24"/>
                <w:szCs w:val="24"/>
              </w:rPr>
              <w:t xml:space="preserve">on la </w:t>
            </w:r>
            <w:r w:rsidR="001C4915" w:rsidRPr="00F12CBF">
              <w:rPr>
                <w:rFonts w:ascii="Times New Roman" w:hAnsi="Times New Roman" w:cs="Times New Roman"/>
                <w:color w:val="31849B" w:themeColor="accent5" w:themeShade="BF"/>
                <w:sz w:val="24"/>
                <w:szCs w:val="24"/>
              </w:rPr>
              <w:t xml:space="preserve">terminación en 2010 </w:t>
            </w:r>
            <w:r w:rsidR="00C529D1" w:rsidRPr="00F12CBF">
              <w:rPr>
                <w:rFonts w:ascii="Times New Roman" w:hAnsi="Times New Roman" w:cs="Times New Roman"/>
                <w:color w:val="31849B" w:themeColor="accent5" w:themeShade="BF"/>
                <w:sz w:val="24"/>
                <w:szCs w:val="24"/>
              </w:rPr>
              <w:t xml:space="preserve">del oleoducto que une los yacimientos de Siberia con el </w:t>
            </w:r>
            <w:r w:rsidR="001C4915" w:rsidRPr="00F12CBF">
              <w:rPr>
                <w:rFonts w:ascii="Times New Roman" w:hAnsi="Times New Roman" w:cs="Times New Roman"/>
                <w:color w:val="31849B" w:themeColor="accent5" w:themeShade="BF"/>
                <w:sz w:val="24"/>
                <w:szCs w:val="24"/>
              </w:rPr>
              <w:t>L</w:t>
            </w:r>
            <w:r w:rsidR="00C529D1" w:rsidRPr="00F12CBF">
              <w:rPr>
                <w:rFonts w:ascii="Times New Roman" w:hAnsi="Times New Roman" w:cs="Times New Roman"/>
                <w:color w:val="31849B" w:themeColor="accent5" w:themeShade="BF"/>
                <w:sz w:val="24"/>
                <w:szCs w:val="24"/>
              </w:rPr>
              <w:t>ejano Oriente</w:t>
            </w:r>
            <w:r w:rsidR="00F56C52" w:rsidRPr="00F12CBF">
              <w:rPr>
                <w:rFonts w:ascii="Times New Roman" w:hAnsi="Times New Roman" w:cs="Times New Roman"/>
                <w:color w:val="31849B" w:themeColor="accent5" w:themeShade="BF"/>
                <w:sz w:val="24"/>
                <w:szCs w:val="24"/>
              </w:rPr>
              <w:t>,</w:t>
            </w:r>
            <w:r w:rsidR="00C529D1" w:rsidRPr="00F12CBF">
              <w:rPr>
                <w:rFonts w:ascii="Times New Roman" w:hAnsi="Times New Roman" w:cs="Times New Roman"/>
                <w:color w:val="31849B" w:themeColor="accent5" w:themeShade="BF"/>
                <w:sz w:val="24"/>
                <w:szCs w:val="24"/>
              </w:rPr>
              <w:t xml:space="preserve"> </w:t>
            </w:r>
            <w:r w:rsidR="00F56C52" w:rsidRPr="00F12CBF">
              <w:rPr>
                <w:rFonts w:ascii="Times New Roman" w:hAnsi="Times New Roman" w:cs="Times New Roman"/>
                <w:color w:val="31849B" w:themeColor="accent5" w:themeShade="BF"/>
                <w:sz w:val="24"/>
                <w:szCs w:val="24"/>
              </w:rPr>
              <w:t xml:space="preserve">el bombeo de crudo aumentó en </w:t>
            </w:r>
            <w:r w:rsidR="001C4915" w:rsidRPr="00F12CBF">
              <w:rPr>
                <w:rFonts w:ascii="Times New Roman" w:hAnsi="Times New Roman" w:cs="Times New Roman"/>
                <w:color w:val="31849B" w:themeColor="accent5" w:themeShade="BF"/>
                <w:sz w:val="24"/>
                <w:szCs w:val="24"/>
              </w:rPr>
              <w:t>50</w:t>
            </w:r>
            <w:r w:rsidR="00D9434C" w:rsidRPr="00F12CBF">
              <w:rPr>
                <w:rFonts w:ascii="Times New Roman" w:hAnsi="Times New Roman" w:cs="Times New Roman"/>
                <w:color w:val="31849B" w:themeColor="accent5" w:themeShade="BF"/>
                <w:sz w:val="24"/>
                <w:szCs w:val="24"/>
              </w:rPr>
              <w:t xml:space="preserve"> </w:t>
            </w:r>
            <w:r w:rsidR="00C529D1" w:rsidRPr="00F12CBF">
              <w:rPr>
                <w:rFonts w:ascii="Times New Roman" w:hAnsi="Times New Roman" w:cs="Times New Roman"/>
                <w:color w:val="31849B" w:themeColor="accent5" w:themeShade="BF"/>
                <w:sz w:val="24"/>
                <w:szCs w:val="24"/>
              </w:rPr>
              <w:t>%</w:t>
            </w:r>
          </w:p>
        </w:tc>
      </w:tr>
    </w:tbl>
    <w:p w14:paraId="410CEA5C" w14:textId="77777777" w:rsidR="00B73694" w:rsidRPr="00F12CBF" w:rsidRDefault="00B73694" w:rsidP="00C95BF4">
      <w:pPr>
        <w:spacing w:after="0" w:line="276" w:lineRule="auto"/>
        <w:jc w:val="both"/>
        <w:rPr>
          <w:rFonts w:ascii="Times New Roman" w:hAnsi="Times New Roman" w:cs="Times New Roman"/>
          <w:color w:val="31849B" w:themeColor="accent5" w:themeShade="BF"/>
        </w:rPr>
      </w:pPr>
    </w:p>
    <w:p w14:paraId="594655AB" w14:textId="4B86782B" w:rsidR="00194384" w:rsidRPr="00F12CBF" w:rsidRDefault="00652C6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gobierno </w:t>
      </w:r>
      <w:r w:rsidR="00194384" w:rsidRPr="00F12CBF">
        <w:rPr>
          <w:rFonts w:ascii="Times New Roman" w:hAnsi="Times New Roman" w:cs="Times New Roman"/>
          <w:color w:val="31849B" w:themeColor="accent5" w:themeShade="BF"/>
        </w:rPr>
        <w:t xml:space="preserve">ha desplegado una iniciativa para su fortalecimiento y posicionamiento económico global. Está promoviendo una alianza política y económica con fin de conformar la </w:t>
      </w:r>
      <w:r w:rsidR="00194384" w:rsidRPr="00F12CBF">
        <w:rPr>
          <w:rFonts w:ascii="Times New Roman" w:hAnsi="Times New Roman" w:cs="Times New Roman"/>
          <w:b/>
          <w:color w:val="31849B" w:themeColor="accent5" w:themeShade="BF"/>
        </w:rPr>
        <w:t>Unión Euroasiática</w:t>
      </w:r>
      <w:r w:rsidR="00194384" w:rsidRPr="00F12CBF">
        <w:rPr>
          <w:rFonts w:ascii="Times New Roman" w:hAnsi="Times New Roman" w:cs="Times New Roman"/>
          <w:color w:val="31849B" w:themeColor="accent5" w:themeShade="BF"/>
        </w:rPr>
        <w:t xml:space="preserve"> </w:t>
      </w:r>
      <w:r w:rsidR="0003114D" w:rsidRPr="00F12CBF">
        <w:rPr>
          <w:rFonts w:ascii="Times New Roman" w:hAnsi="Times New Roman" w:cs="Times New Roman"/>
          <w:color w:val="31849B" w:themeColor="accent5" w:themeShade="BF"/>
        </w:rPr>
        <w:t>–</w:t>
      </w:r>
      <w:r w:rsidR="00194384" w:rsidRPr="00F12CBF">
        <w:rPr>
          <w:rFonts w:ascii="Times New Roman" w:hAnsi="Times New Roman" w:cs="Times New Roman"/>
          <w:color w:val="31849B" w:themeColor="accent5" w:themeShade="BF"/>
        </w:rPr>
        <w:t>anunciada para 2015</w:t>
      </w:r>
      <w:r w:rsidR="0003114D" w:rsidRPr="00F12CBF">
        <w:rPr>
          <w:rFonts w:ascii="Times New Roman" w:hAnsi="Times New Roman" w:cs="Times New Roman"/>
          <w:color w:val="31849B" w:themeColor="accent5" w:themeShade="BF"/>
        </w:rPr>
        <w:t>–</w:t>
      </w:r>
      <w:r w:rsidR="00194384" w:rsidRPr="00F12CBF">
        <w:rPr>
          <w:rFonts w:ascii="Times New Roman" w:hAnsi="Times New Roman" w:cs="Times New Roman"/>
          <w:color w:val="31849B" w:themeColor="accent5" w:themeShade="BF"/>
        </w:rPr>
        <w:t xml:space="preserve"> y que </w:t>
      </w:r>
      <w:r w:rsidR="0003114D" w:rsidRPr="00F12CBF">
        <w:rPr>
          <w:rFonts w:ascii="Times New Roman" w:hAnsi="Times New Roman" w:cs="Times New Roman"/>
          <w:color w:val="31849B" w:themeColor="accent5" w:themeShade="BF"/>
        </w:rPr>
        <w:t xml:space="preserve">comprende </w:t>
      </w:r>
      <w:r w:rsidR="00194384" w:rsidRPr="00F12CBF">
        <w:rPr>
          <w:rFonts w:ascii="Times New Roman" w:hAnsi="Times New Roman" w:cs="Times New Roman"/>
          <w:color w:val="31849B" w:themeColor="accent5" w:themeShade="BF"/>
        </w:rPr>
        <w:t xml:space="preserve">la unión aduanera y monetaria con Bielorrusia y Kazajistán. Asimismo, </w:t>
      </w:r>
      <w:r w:rsidRPr="00F12CBF">
        <w:rPr>
          <w:rFonts w:ascii="Times New Roman" w:hAnsi="Times New Roman" w:cs="Times New Roman"/>
          <w:color w:val="31849B" w:themeColor="accent5" w:themeShade="BF"/>
        </w:rPr>
        <w:t xml:space="preserve">incluye </w:t>
      </w:r>
      <w:r w:rsidR="00194384" w:rsidRPr="00F12CBF">
        <w:rPr>
          <w:rFonts w:ascii="Times New Roman" w:hAnsi="Times New Roman" w:cs="Times New Roman"/>
          <w:color w:val="31849B" w:themeColor="accent5" w:themeShade="BF"/>
        </w:rPr>
        <w:t>un espacio económico ú</w:t>
      </w:r>
      <w:r w:rsidR="0003114D" w:rsidRPr="00F12CBF">
        <w:rPr>
          <w:rFonts w:ascii="Times New Roman" w:hAnsi="Times New Roman" w:cs="Times New Roman"/>
          <w:color w:val="31849B" w:themeColor="accent5" w:themeShade="BF"/>
        </w:rPr>
        <w:t>nico, ampliable a otros E</w:t>
      </w:r>
      <w:r w:rsidR="00194384" w:rsidRPr="00F12CBF">
        <w:rPr>
          <w:rFonts w:ascii="Times New Roman" w:hAnsi="Times New Roman" w:cs="Times New Roman"/>
          <w:color w:val="31849B" w:themeColor="accent5" w:themeShade="BF"/>
        </w:rPr>
        <w:t>stados de la Comunidad Económica Eurasiática y la Comunidad de Estados Independientes</w:t>
      </w:r>
      <w:r w:rsidR="00F56C52" w:rsidRPr="00F12CBF">
        <w:rPr>
          <w:rFonts w:ascii="Times New Roman" w:hAnsi="Times New Roman" w:cs="Times New Roman"/>
          <w:color w:val="31849B" w:themeColor="accent5" w:themeShade="BF"/>
        </w:rPr>
        <w:t xml:space="preserve"> [</w:t>
      </w:r>
      <w:hyperlink r:id="rId36" w:history="1">
        <w:r w:rsidR="00F56C52" w:rsidRPr="00F12CBF">
          <w:rPr>
            <w:rStyle w:val="Hipervnculo"/>
            <w:rFonts w:ascii="Times New Roman" w:hAnsi="Times New Roman" w:cs="Times New Roman"/>
            <w:color w:val="31849B" w:themeColor="accent5" w:themeShade="BF"/>
          </w:rPr>
          <w:t>VER</w:t>
        </w:r>
      </w:hyperlink>
      <w:r w:rsidR="00F56C52" w:rsidRPr="00F12CBF">
        <w:rPr>
          <w:rFonts w:ascii="Times New Roman" w:hAnsi="Times New Roman" w:cs="Times New Roman"/>
          <w:color w:val="31849B" w:themeColor="accent5" w:themeShade="BF"/>
        </w:rPr>
        <w:t>]</w:t>
      </w:r>
      <w:r w:rsidR="00194384" w:rsidRPr="00F12CBF">
        <w:rPr>
          <w:rFonts w:ascii="Times New Roman" w:hAnsi="Times New Roman" w:cs="Times New Roman"/>
          <w:color w:val="31849B" w:themeColor="accent5" w:themeShade="BF"/>
        </w:rPr>
        <w:t xml:space="preserve">. </w:t>
      </w:r>
    </w:p>
    <w:p w14:paraId="225CD007" w14:textId="77777777" w:rsidR="00194384" w:rsidRPr="00F12CBF" w:rsidRDefault="00194384" w:rsidP="00C95BF4">
      <w:pPr>
        <w:spacing w:after="0" w:line="276" w:lineRule="auto"/>
        <w:jc w:val="both"/>
        <w:rPr>
          <w:rFonts w:ascii="Times New Roman" w:hAnsi="Times New Roman" w:cs="Times New Roman"/>
          <w:color w:val="31849B" w:themeColor="accent5" w:themeShade="BF"/>
        </w:rPr>
      </w:pPr>
    </w:p>
    <w:p w14:paraId="2B46E1DF" w14:textId="421E87C0" w:rsidR="00194384" w:rsidRPr="00F12CBF" w:rsidRDefault="0019438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Ucrania es un territorio fundamental para la construcción de </w:t>
      </w:r>
      <w:r w:rsidR="0003114D" w:rsidRPr="00F12CBF">
        <w:rPr>
          <w:rFonts w:ascii="Times New Roman" w:hAnsi="Times New Roman" w:cs="Times New Roman"/>
          <w:color w:val="31849B" w:themeColor="accent5" w:themeShade="BF"/>
        </w:rPr>
        <w:t>esta</w:t>
      </w:r>
      <w:r w:rsidRPr="00F12CBF">
        <w:rPr>
          <w:rFonts w:ascii="Times New Roman" w:hAnsi="Times New Roman" w:cs="Times New Roman"/>
          <w:color w:val="31849B" w:themeColor="accent5" w:themeShade="BF"/>
        </w:rPr>
        <w:t xml:space="preserve"> alianza. </w:t>
      </w:r>
      <w:r w:rsidR="000F4A50" w:rsidRPr="00F12CBF">
        <w:rPr>
          <w:rFonts w:ascii="Times New Roman" w:hAnsi="Times New Roman" w:cs="Times New Roman"/>
          <w:color w:val="31849B" w:themeColor="accent5" w:themeShade="BF"/>
        </w:rPr>
        <w:t>Para e</w:t>
      </w:r>
      <w:r w:rsidR="005051AA" w:rsidRPr="00F12CBF">
        <w:rPr>
          <w:rFonts w:ascii="Times New Roman" w:hAnsi="Times New Roman" w:cs="Times New Roman"/>
          <w:color w:val="31849B" w:themeColor="accent5" w:themeShade="BF"/>
        </w:rPr>
        <w:t>l futuro de Rusia</w:t>
      </w:r>
      <w:r w:rsidR="000F4A50" w:rsidRPr="00F12CBF">
        <w:rPr>
          <w:rFonts w:ascii="Times New Roman" w:hAnsi="Times New Roman" w:cs="Times New Roman"/>
          <w:color w:val="31849B" w:themeColor="accent5" w:themeShade="BF"/>
        </w:rPr>
        <w:t xml:space="preserve">, </w:t>
      </w:r>
      <w:r w:rsidR="005051AA" w:rsidRPr="00F12CBF">
        <w:rPr>
          <w:rFonts w:ascii="Times New Roman" w:hAnsi="Times New Roman" w:cs="Times New Roman"/>
          <w:color w:val="31849B" w:themeColor="accent5" w:themeShade="BF"/>
        </w:rPr>
        <w:t xml:space="preserve">Ucrania es </w:t>
      </w:r>
      <w:r w:rsidR="000F4A50" w:rsidRPr="00F12CBF">
        <w:rPr>
          <w:rFonts w:ascii="Times New Roman" w:hAnsi="Times New Roman" w:cs="Times New Roman"/>
          <w:color w:val="31849B" w:themeColor="accent5" w:themeShade="BF"/>
        </w:rPr>
        <w:t>una de sus principales bases</w:t>
      </w:r>
      <w:r w:rsidR="005051AA" w:rsidRPr="00F12CBF">
        <w:rPr>
          <w:rFonts w:ascii="Times New Roman" w:hAnsi="Times New Roman" w:cs="Times New Roman"/>
          <w:color w:val="31849B" w:themeColor="accent5" w:themeShade="BF"/>
        </w:rPr>
        <w:t xml:space="preserve">, porque sin ella </w:t>
      </w:r>
      <w:r w:rsidR="000F4A50" w:rsidRPr="00F12CBF">
        <w:rPr>
          <w:rFonts w:ascii="Times New Roman" w:hAnsi="Times New Roman" w:cs="Times New Roman"/>
          <w:color w:val="31849B" w:themeColor="accent5" w:themeShade="BF"/>
        </w:rPr>
        <w:t>quedaría debilitada</w:t>
      </w:r>
      <w:r w:rsidR="005051AA" w:rsidRPr="00F12CBF">
        <w:rPr>
          <w:rFonts w:ascii="Times New Roman" w:hAnsi="Times New Roman" w:cs="Times New Roman"/>
          <w:color w:val="31849B" w:themeColor="accent5" w:themeShade="BF"/>
        </w:rPr>
        <w:t xml:space="preserve">. </w:t>
      </w:r>
      <w:r w:rsidR="0003114D" w:rsidRPr="00F12CBF">
        <w:rPr>
          <w:rFonts w:ascii="Times New Roman" w:hAnsi="Times New Roman" w:cs="Times New Roman"/>
          <w:color w:val="31849B" w:themeColor="accent5" w:themeShade="BF"/>
        </w:rPr>
        <w:t xml:space="preserve">Lo que </w:t>
      </w:r>
      <w:r w:rsidRPr="00F12CBF">
        <w:rPr>
          <w:rFonts w:ascii="Times New Roman" w:hAnsi="Times New Roman" w:cs="Times New Roman"/>
          <w:color w:val="31849B" w:themeColor="accent5" w:themeShade="BF"/>
        </w:rPr>
        <w:t xml:space="preserve"> explica las </w:t>
      </w:r>
      <w:r w:rsidR="005051AA" w:rsidRPr="00F12CBF">
        <w:rPr>
          <w:rFonts w:ascii="Times New Roman" w:hAnsi="Times New Roman" w:cs="Times New Roman"/>
          <w:color w:val="31849B" w:themeColor="accent5" w:themeShade="BF"/>
        </w:rPr>
        <w:t xml:space="preserve">tensiones </w:t>
      </w:r>
      <w:r w:rsidR="000F4A50" w:rsidRPr="00F12CBF">
        <w:rPr>
          <w:rFonts w:ascii="Times New Roman" w:hAnsi="Times New Roman" w:cs="Times New Roman"/>
          <w:color w:val="31849B" w:themeColor="accent5" w:themeShade="BF"/>
        </w:rPr>
        <w:t xml:space="preserve">actuales </w:t>
      </w:r>
      <w:r w:rsidRPr="00F12CBF">
        <w:rPr>
          <w:rFonts w:ascii="Times New Roman" w:hAnsi="Times New Roman" w:cs="Times New Roman"/>
          <w:color w:val="31849B" w:themeColor="accent5" w:themeShade="BF"/>
        </w:rPr>
        <w:t>entre Rusia y la O</w:t>
      </w:r>
      <w:r w:rsidR="0003114D" w:rsidRPr="00F12CBF">
        <w:rPr>
          <w:rFonts w:ascii="Times New Roman" w:hAnsi="Times New Roman" w:cs="Times New Roman"/>
          <w:color w:val="31849B" w:themeColor="accent5" w:themeShade="BF"/>
        </w:rPr>
        <w:t>TAN</w:t>
      </w:r>
      <w:r w:rsidR="00F56C52" w:rsidRPr="00F12CBF">
        <w:rPr>
          <w:rFonts w:ascii="Times New Roman" w:hAnsi="Times New Roman" w:cs="Times New Roman"/>
          <w:color w:val="31849B" w:themeColor="accent5" w:themeShade="BF"/>
        </w:rPr>
        <w:t xml:space="preserve"> [</w:t>
      </w:r>
      <w:hyperlink r:id="rId37" w:history="1">
        <w:r w:rsidR="00F56C52" w:rsidRPr="00F12CBF">
          <w:rPr>
            <w:rStyle w:val="Hipervnculo"/>
            <w:rFonts w:ascii="Times New Roman" w:hAnsi="Times New Roman" w:cs="Times New Roman"/>
            <w:color w:val="31849B" w:themeColor="accent5" w:themeShade="BF"/>
          </w:rPr>
          <w:t>VER</w:t>
        </w:r>
      </w:hyperlink>
      <w:r w:rsidR="00F56C52"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en particular con Estados Unidos y la U</w:t>
      </w:r>
      <w:r w:rsidR="00F56C52" w:rsidRPr="00F12CBF">
        <w:rPr>
          <w:rFonts w:ascii="Times New Roman" w:hAnsi="Times New Roman" w:cs="Times New Roman"/>
          <w:color w:val="31849B" w:themeColor="accent5" w:themeShade="BF"/>
        </w:rPr>
        <w:t xml:space="preserve">nión </w:t>
      </w:r>
      <w:r w:rsidRPr="00F12CBF">
        <w:rPr>
          <w:rFonts w:ascii="Times New Roman" w:hAnsi="Times New Roman" w:cs="Times New Roman"/>
          <w:color w:val="31849B" w:themeColor="accent5" w:themeShade="BF"/>
        </w:rPr>
        <w:t>E</w:t>
      </w:r>
      <w:r w:rsidR="00F56C52" w:rsidRPr="00F12CBF">
        <w:rPr>
          <w:rFonts w:ascii="Times New Roman" w:hAnsi="Times New Roman" w:cs="Times New Roman"/>
          <w:color w:val="31849B" w:themeColor="accent5" w:themeShade="BF"/>
        </w:rPr>
        <w:t>uropea</w:t>
      </w:r>
      <w:r w:rsidR="0003114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por controlar </w:t>
      </w:r>
      <w:r w:rsidR="0003114D" w:rsidRPr="00F12CBF">
        <w:rPr>
          <w:rFonts w:ascii="Times New Roman" w:hAnsi="Times New Roman" w:cs="Times New Roman"/>
          <w:color w:val="31849B" w:themeColor="accent5" w:themeShade="BF"/>
        </w:rPr>
        <w:t>este</w:t>
      </w:r>
      <w:r w:rsidRPr="00F12CBF">
        <w:rPr>
          <w:rFonts w:ascii="Times New Roman" w:hAnsi="Times New Roman" w:cs="Times New Roman"/>
          <w:color w:val="31849B" w:themeColor="accent5" w:themeShade="BF"/>
        </w:rPr>
        <w:t xml:space="preserve"> territorio. </w:t>
      </w:r>
    </w:p>
    <w:p w14:paraId="5953E647" w14:textId="77777777" w:rsidR="00194384" w:rsidRPr="00F12CBF" w:rsidRDefault="00194384" w:rsidP="00C95BF4">
      <w:pPr>
        <w:spacing w:after="0" w:line="276" w:lineRule="auto"/>
        <w:jc w:val="both"/>
        <w:rPr>
          <w:rFonts w:ascii="Times New Roman" w:hAnsi="Times New Roman" w:cs="Times New Roman"/>
          <w:color w:val="31849B" w:themeColor="accent5" w:themeShade="BF"/>
        </w:rPr>
      </w:pPr>
    </w:p>
    <w:p w14:paraId="1F23F3A1" w14:textId="417D18B0" w:rsidR="002665C0" w:rsidRPr="00F12CBF" w:rsidRDefault="002665C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AF032A" w:rsidRPr="00F12CBF">
        <w:rPr>
          <w:rFonts w:ascii="Times New Roman" w:hAnsi="Times New Roman" w:cs="Times New Roman"/>
          <w:color w:val="31849B" w:themeColor="accent5" w:themeShade="BF"/>
        </w:rPr>
        <w:t xml:space="preserve">a extraordinaria extensión </w:t>
      </w:r>
      <w:r w:rsidRPr="00F12CBF">
        <w:rPr>
          <w:rFonts w:ascii="Times New Roman" w:hAnsi="Times New Roman" w:cs="Times New Roman"/>
          <w:color w:val="31849B" w:themeColor="accent5" w:themeShade="BF"/>
        </w:rPr>
        <w:t>de Rusia</w:t>
      </w:r>
      <w:r w:rsidR="00DF2E1C" w:rsidRPr="00F12CBF">
        <w:rPr>
          <w:rFonts w:ascii="Times New Roman" w:hAnsi="Times New Roman" w:cs="Times New Roman"/>
          <w:color w:val="31849B" w:themeColor="accent5" w:themeShade="BF"/>
        </w:rPr>
        <w:t xml:space="preserve"> –</w:t>
      </w:r>
      <w:r w:rsidR="00867FD4" w:rsidRPr="00F12CBF">
        <w:rPr>
          <w:rFonts w:ascii="Times New Roman" w:hAnsi="Times New Roman" w:cs="Times New Roman"/>
          <w:color w:val="31849B" w:themeColor="accent5" w:themeShade="BF"/>
        </w:rPr>
        <w:t xml:space="preserve">su territorio </w:t>
      </w:r>
      <w:r w:rsidRPr="00F12CBF">
        <w:rPr>
          <w:rFonts w:ascii="Times New Roman" w:hAnsi="Times New Roman" w:cs="Times New Roman"/>
          <w:color w:val="31849B" w:themeColor="accent5" w:themeShade="BF"/>
        </w:rPr>
        <w:t xml:space="preserve">cubre </w:t>
      </w:r>
      <w:r w:rsidR="00AF032A" w:rsidRPr="00F12CBF">
        <w:rPr>
          <w:rFonts w:ascii="Times New Roman" w:hAnsi="Times New Roman" w:cs="Times New Roman"/>
          <w:color w:val="31849B" w:themeColor="accent5" w:themeShade="BF"/>
        </w:rPr>
        <w:t>once husos horarios</w:t>
      </w:r>
      <w:r w:rsidR="00DF2E1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AF032A" w:rsidRPr="00F12CBF">
        <w:rPr>
          <w:rFonts w:ascii="Times New Roman" w:hAnsi="Times New Roman" w:cs="Times New Roman"/>
          <w:color w:val="31849B" w:themeColor="accent5" w:themeShade="BF"/>
        </w:rPr>
        <w:t xml:space="preserve">ha creado </w:t>
      </w:r>
      <w:r w:rsidR="005051AA" w:rsidRPr="00F12CBF">
        <w:rPr>
          <w:rFonts w:ascii="Times New Roman" w:hAnsi="Times New Roman" w:cs="Times New Roman"/>
          <w:color w:val="31849B" w:themeColor="accent5" w:themeShade="BF"/>
        </w:rPr>
        <w:t xml:space="preserve">entre sus dirigentes </w:t>
      </w:r>
      <w:r w:rsidRPr="00F12CBF">
        <w:rPr>
          <w:rFonts w:ascii="Times New Roman" w:hAnsi="Times New Roman" w:cs="Times New Roman"/>
          <w:color w:val="31849B" w:themeColor="accent5" w:themeShade="BF"/>
        </w:rPr>
        <w:t xml:space="preserve">la </w:t>
      </w:r>
      <w:r w:rsidR="00AF032A" w:rsidRPr="00F12CBF">
        <w:rPr>
          <w:rFonts w:ascii="Times New Roman" w:hAnsi="Times New Roman" w:cs="Times New Roman"/>
          <w:color w:val="31849B" w:themeColor="accent5" w:themeShade="BF"/>
        </w:rPr>
        <w:t xml:space="preserve">sensación de </w:t>
      </w:r>
      <w:r w:rsidRPr="00F12CBF">
        <w:rPr>
          <w:rFonts w:ascii="Times New Roman" w:hAnsi="Times New Roman" w:cs="Times New Roman"/>
          <w:color w:val="31849B" w:themeColor="accent5" w:themeShade="BF"/>
        </w:rPr>
        <w:t>vulnerabilidad</w:t>
      </w:r>
      <w:r w:rsidR="005051AA"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DF2E1C" w:rsidRPr="00F12CBF">
        <w:rPr>
          <w:rFonts w:ascii="Times New Roman" w:hAnsi="Times New Roman" w:cs="Times New Roman"/>
          <w:color w:val="31849B" w:themeColor="accent5" w:themeShade="BF"/>
        </w:rPr>
        <w:t>Esta</w:t>
      </w:r>
      <w:r w:rsidR="005051AA" w:rsidRPr="00F12CBF">
        <w:rPr>
          <w:rFonts w:ascii="Times New Roman" w:hAnsi="Times New Roman" w:cs="Times New Roman"/>
          <w:color w:val="31849B" w:themeColor="accent5" w:themeShade="BF"/>
        </w:rPr>
        <w:t xml:space="preserve"> </w:t>
      </w:r>
      <w:r w:rsidR="00401E86" w:rsidRPr="00F12CBF">
        <w:rPr>
          <w:rFonts w:ascii="Times New Roman" w:hAnsi="Times New Roman" w:cs="Times New Roman"/>
          <w:color w:val="31849B" w:themeColor="accent5" w:themeShade="BF"/>
        </w:rPr>
        <w:t xml:space="preserve">percepción </w:t>
      </w:r>
      <w:r w:rsidR="005051AA" w:rsidRPr="00F12CBF">
        <w:rPr>
          <w:rFonts w:ascii="Times New Roman" w:hAnsi="Times New Roman" w:cs="Times New Roman"/>
          <w:color w:val="31849B" w:themeColor="accent5" w:themeShade="BF"/>
        </w:rPr>
        <w:t xml:space="preserve">se ha visto </w:t>
      </w:r>
      <w:r w:rsidR="00867FD4" w:rsidRPr="00F12CBF">
        <w:rPr>
          <w:rFonts w:ascii="Times New Roman" w:hAnsi="Times New Roman" w:cs="Times New Roman"/>
          <w:color w:val="31849B" w:themeColor="accent5" w:themeShade="BF"/>
        </w:rPr>
        <w:t xml:space="preserve">reforzada </w:t>
      </w:r>
      <w:r w:rsidR="005051AA" w:rsidRPr="00F12CBF">
        <w:rPr>
          <w:rFonts w:ascii="Times New Roman" w:hAnsi="Times New Roman" w:cs="Times New Roman"/>
          <w:color w:val="31849B" w:themeColor="accent5" w:themeShade="BF"/>
        </w:rPr>
        <w:t xml:space="preserve">por </w:t>
      </w:r>
      <w:r w:rsidRPr="00F12CBF">
        <w:rPr>
          <w:rFonts w:ascii="Times New Roman" w:hAnsi="Times New Roman" w:cs="Times New Roman"/>
          <w:color w:val="31849B" w:themeColor="accent5" w:themeShade="BF"/>
        </w:rPr>
        <w:t>l</w:t>
      </w:r>
      <w:r w:rsidR="00AF032A" w:rsidRPr="00F12CBF">
        <w:rPr>
          <w:rFonts w:ascii="Times New Roman" w:hAnsi="Times New Roman" w:cs="Times New Roman"/>
          <w:color w:val="31849B" w:themeColor="accent5" w:themeShade="BF"/>
        </w:rPr>
        <w:t xml:space="preserve">as intervenciones </w:t>
      </w:r>
      <w:r w:rsidRPr="00F12CBF">
        <w:rPr>
          <w:rFonts w:ascii="Times New Roman" w:hAnsi="Times New Roman" w:cs="Times New Roman"/>
          <w:color w:val="31849B" w:themeColor="accent5" w:themeShade="BF"/>
        </w:rPr>
        <w:t xml:space="preserve">de potencias </w:t>
      </w:r>
      <w:r w:rsidR="00AF032A" w:rsidRPr="00F12CBF">
        <w:rPr>
          <w:rFonts w:ascii="Times New Roman" w:hAnsi="Times New Roman" w:cs="Times New Roman"/>
          <w:color w:val="31849B" w:themeColor="accent5" w:themeShade="BF"/>
        </w:rPr>
        <w:t xml:space="preserve">occidentales en </w:t>
      </w:r>
      <w:r w:rsidRPr="00F12CBF">
        <w:rPr>
          <w:rFonts w:ascii="Times New Roman" w:hAnsi="Times New Roman" w:cs="Times New Roman"/>
          <w:color w:val="31849B" w:themeColor="accent5" w:themeShade="BF"/>
        </w:rPr>
        <w:t>territorios vecinos a Rusia</w:t>
      </w:r>
      <w:r w:rsidR="00867FD4"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como </w:t>
      </w:r>
      <w:r w:rsidR="00DF2E1C" w:rsidRPr="00F12CBF">
        <w:rPr>
          <w:rFonts w:ascii="Times New Roman" w:hAnsi="Times New Roman" w:cs="Times New Roman"/>
          <w:color w:val="31849B" w:themeColor="accent5" w:themeShade="BF"/>
        </w:rPr>
        <w:t>Serbia o Iraq, las cuales</w:t>
      </w:r>
      <w:r w:rsidRPr="00F12CBF">
        <w:rPr>
          <w:rFonts w:ascii="Times New Roman" w:hAnsi="Times New Roman" w:cs="Times New Roman"/>
          <w:color w:val="31849B" w:themeColor="accent5" w:themeShade="BF"/>
        </w:rPr>
        <w:t xml:space="preserve"> fueron </w:t>
      </w:r>
      <w:r w:rsidR="00DF2E1C" w:rsidRPr="00F12CBF">
        <w:rPr>
          <w:rFonts w:ascii="Times New Roman" w:hAnsi="Times New Roman" w:cs="Times New Roman"/>
          <w:color w:val="31849B" w:themeColor="accent5" w:themeShade="BF"/>
        </w:rPr>
        <w:t>emprendidas</w:t>
      </w:r>
      <w:r w:rsidRPr="00F12CBF">
        <w:rPr>
          <w:rFonts w:ascii="Times New Roman" w:hAnsi="Times New Roman" w:cs="Times New Roman"/>
          <w:color w:val="31849B" w:themeColor="accent5" w:themeShade="BF"/>
        </w:rPr>
        <w:t xml:space="preserve"> </w:t>
      </w:r>
      <w:r w:rsidR="00AF032A" w:rsidRPr="00F12CBF">
        <w:rPr>
          <w:rFonts w:ascii="Times New Roman" w:hAnsi="Times New Roman" w:cs="Times New Roman"/>
          <w:color w:val="31849B" w:themeColor="accent5" w:themeShade="BF"/>
        </w:rPr>
        <w:t xml:space="preserve">sin </w:t>
      </w:r>
      <w:r w:rsidRPr="00F12CBF">
        <w:rPr>
          <w:rFonts w:ascii="Times New Roman" w:hAnsi="Times New Roman" w:cs="Times New Roman"/>
          <w:color w:val="31849B" w:themeColor="accent5" w:themeShade="BF"/>
        </w:rPr>
        <w:t xml:space="preserve">contar con la opinión de </w:t>
      </w:r>
      <w:r w:rsidR="00AF032A" w:rsidRPr="00F12CBF">
        <w:rPr>
          <w:rFonts w:ascii="Times New Roman" w:hAnsi="Times New Roman" w:cs="Times New Roman"/>
          <w:color w:val="31849B" w:themeColor="accent5" w:themeShade="BF"/>
        </w:rPr>
        <w:t xml:space="preserve">Rusia, </w:t>
      </w:r>
      <w:r w:rsidRPr="00F12CBF">
        <w:rPr>
          <w:rFonts w:ascii="Times New Roman" w:hAnsi="Times New Roman" w:cs="Times New Roman"/>
          <w:color w:val="31849B" w:themeColor="accent5" w:themeShade="BF"/>
        </w:rPr>
        <w:t>lo cual generó la sensación de que estaba siendo “cercada”.</w:t>
      </w:r>
      <w:r w:rsidR="00AF032A" w:rsidRPr="00F12CBF">
        <w:rPr>
          <w:rFonts w:ascii="Times New Roman" w:hAnsi="Times New Roman" w:cs="Times New Roman"/>
          <w:color w:val="31849B" w:themeColor="accent5" w:themeShade="BF"/>
        </w:rPr>
        <w:t xml:space="preserve"> </w:t>
      </w:r>
    </w:p>
    <w:p w14:paraId="3C4587B8" w14:textId="77777777" w:rsidR="002665C0" w:rsidRPr="00F12CBF" w:rsidRDefault="002665C0" w:rsidP="00C95BF4">
      <w:pPr>
        <w:spacing w:after="0" w:line="276" w:lineRule="auto"/>
        <w:jc w:val="both"/>
        <w:rPr>
          <w:rFonts w:ascii="Times New Roman" w:hAnsi="Times New Roman" w:cs="Times New Roman"/>
          <w:color w:val="31849B" w:themeColor="accent5" w:themeShade="BF"/>
        </w:rPr>
      </w:pPr>
    </w:p>
    <w:p w14:paraId="1CB47C72" w14:textId="222D7A18" w:rsidR="005051AA" w:rsidRPr="00F12CBF" w:rsidRDefault="00401E8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Desde entonces</w:t>
      </w:r>
      <w:r w:rsidR="00867FD4"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Rusia ha estado preocupada por garantizar su seguridad. E</w:t>
      </w:r>
      <w:r w:rsidR="00867FD4" w:rsidRPr="00F12CBF">
        <w:rPr>
          <w:rFonts w:ascii="Times New Roman" w:hAnsi="Times New Roman" w:cs="Times New Roman"/>
          <w:color w:val="31849B" w:themeColor="accent5" w:themeShade="BF"/>
        </w:rPr>
        <w:t>l gobierno ru</w:t>
      </w:r>
      <w:r w:rsidRPr="00F12CBF">
        <w:rPr>
          <w:rFonts w:ascii="Times New Roman" w:hAnsi="Times New Roman" w:cs="Times New Roman"/>
          <w:color w:val="31849B" w:themeColor="accent5" w:themeShade="BF"/>
        </w:rPr>
        <w:t>s</w:t>
      </w:r>
      <w:r w:rsidR="00867FD4" w:rsidRPr="00F12CBF">
        <w:rPr>
          <w:rFonts w:ascii="Times New Roman" w:hAnsi="Times New Roman" w:cs="Times New Roman"/>
          <w:color w:val="31849B" w:themeColor="accent5" w:themeShade="BF"/>
        </w:rPr>
        <w:t xml:space="preserve">o </w:t>
      </w:r>
      <w:r w:rsidR="005051AA" w:rsidRPr="00F12CBF">
        <w:rPr>
          <w:rFonts w:ascii="Times New Roman" w:hAnsi="Times New Roman" w:cs="Times New Roman"/>
          <w:color w:val="31849B" w:themeColor="accent5" w:themeShade="BF"/>
        </w:rPr>
        <w:t xml:space="preserve">ha </w:t>
      </w:r>
      <w:r w:rsidR="00867FD4" w:rsidRPr="00F12CBF">
        <w:rPr>
          <w:rFonts w:ascii="Times New Roman" w:hAnsi="Times New Roman" w:cs="Times New Roman"/>
          <w:color w:val="31849B" w:themeColor="accent5" w:themeShade="BF"/>
        </w:rPr>
        <w:t xml:space="preserve">desplegado una </w:t>
      </w:r>
      <w:r w:rsidR="00AF032A" w:rsidRPr="00F12CBF">
        <w:rPr>
          <w:rFonts w:ascii="Times New Roman" w:hAnsi="Times New Roman" w:cs="Times New Roman"/>
          <w:color w:val="31849B" w:themeColor="accent5" w:themeShade="BF"/>
        </w:rPr>
        <w:t xml:space="preserve">política </w:t>
      </w:r>
      <w:r w:rsidR="00867FD4" w:rsidRPr="00F12CBF">
        <w:rPr>
          <w:rFonts w:ascii="Times New Roman" w:hAnsi="Times New Roman" w:cs="Times New Roman"/>
          <w:color w:val="31849B" w:themeColor="accent5" w:themeShade="BF"/>
        </w:rPr>
        <w:t xml:space="preserve">agresiva </w:t>
      </w:r>
      <w:r w:rsidR="00AF032A" w:rsidRPr="00F12CBF">
        <w:rPr>
          <w:rFonts w:ascii="Times New Roman" w:hAnsi="Times New Roman" w:cs="Times New Roman"/>
          <w:color w:val="31849B" w:themeColor="accent5" w:themeShade="BF"/>
        </w:rPr>
        <w:t>en defensa de sus áreas de influencia</w:t>
      </w:r>
      <w:r w:rsidR="002665C0" w:rsidRPr="00F12CBF">
        <w:rPr>
          <w:rFonts w:ascii="Times New Roman" w:hAnsi="Times New Roman" w:cs="Times New Roman"/>
          <w:color w:val="31849B" w:themeColor="accent5" w:themeShade="BF"/>
        </w:rPr>
        <w:t>.</w:t>
      </w:r>
      <w:r w:rsidR="00AF032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 ello son ejemplo las intervenciones en </w:t>
      </w:r>
      <w:r w:rsidR="00AF032A" w:rsidRPr="00F12CBF">
        <w:rPr>
          <w:rFonts w:ascii="Times New Roman" w:hAnsi="Times New Roman" w:cs="Times New Roman"/>
          <w:color w:val="31849B" w:themeColor="accent5" w:themeShade="BF"/>
        </w:rPr>
        <w:t xml:space="preserve">Georgia en 2008 o </w:t>
      </w:r>
      <w:r w:rsidR="00DF2E1C" w:rsidRPr="00F12CBF">
        <w:rPr>
          <w:rFonts w:ascii="Times New Roman" w:hAnsi="Times New Roman" w:cs="Times New Roman"/>
          <w:color w:val="31849B" w:themeColor="accent5" w:themeShade="BF"/>
        </w:rPr>
        <w:t>las actuales</w:t>
      </w:r>
      <w:r w:rsidR="002665C0" w:rsidRPr="00F12CBF">
        <w:rPr>
          <w:rFonts w:ascii="Times New Roman" w:hAnsi="Times New Roman" w:cs="Times New Roman"/>
          <w:color w:val="31849B" w:themeColor="accent5" w:themeShade="BF"/>
        </w:rPr>
        <w:t xml:space="preserve"> </w:t>
      </w:r>
      <w:r w:rsidR="00AF032A" w:rsidRPr="00F12CBF">
        <w:rPr>
          <w:rFonts w:ascii="Times New Roman" w:hAnsi="Times New Roman" w:cs="Times New Roman"/>
          <w:color w:val="31849B" w:themeColor="accent5" w:themeShade="BF"/>
        </w:rPr>
        <w:t>en Crimea</w:t>
      </w:r>
      <w:r w:rsidR="00BC3741" w:rsidRPr="00F12CBF">
        <w:rPr>
          <w:rFonts w:ascii="Times New Roman" w:hAnsi="Times New Roman" w:cs="Times New Roman"/>
          <w:color w:val="31849B" w:themeColor="accent5" w:themeShade="BF"/>
        </w:rPr>
        <w:t xml:space="preserve"> y Ucrania</w:t>
      </w:r>
      <w:r w:rsidR="00AF032A" w:rsidRPr="00F12CBF">
        <w:rPr>
          <w:rFonts w:ascii="Times New Roman" w:hAnsi="Times New Roman" w:cs="Times New Roman"/>
          <w:color w:val="31849B" w:themeColor="accent5" w:themeShade="BF"/>
        </w:rPr>
        <w:t xml:space="preserve">. </w:t>
      </w:r>
      <w:r w:rsidR="005051AA" w:rsidRPr="00F12CBF">
        <w:rPr>
          <w:rFonts w:ascii="Times New Roman" w:hAnsi="Times New Roman" w:cs="Times New Roman"/>
          <w:color w:val="31849B" w:themeColor="accent5" w:themeShade="BF"/>
        </w:rPr>
        <w:t>Sin embargo, l</w:t>
      </w:r>
      <w:r w:rsidR="009E6FB4" w:rsidRPr="00F12CBF">
        <w:rPr>
          <w:rFonts w:ascii="Times New Roman" w:hAnsi="Times New Roman" w:cs="Times New Roman"/>
          <w:color w:val="31849B" w:themeColor="accent5" w:themeShade="BF"/>
        </w:rPr>
        <w:t xml:space="preserve">a consolidación territorial de Rusia ha encontrado la oposición del mundo occidental, especialmente </w:t>
      </w:r>
      <w:r w:rsidR="007536EE" w:rsidRPr="00F12CBF">
        <w:rPr>
          <w:rFonts w:ascii="Times New Roman" w:hAnsi="Times New Roman" w:cs="Times New Roman"/>
          <w:color w:val="31849B" w:themeColor="accent5" w:themeShade="BF"/>
        </w:rPr>
        <w:t xml:space="preserve">a través de </w:t>
      </w:r>
      <w:r w:rsidR="009E6FB4" w:rsidRPr="00F12CBF">
        <w:rPr>
          <w:rFonts w:ascii="Times New Roman" w:hAnsi="Times New Roman" w:cs="Times New Roman"/>
          <w:color w:val="31849B" w:themeColor="accent5" w:themeShade="BF"/>
        </w:rPr>
        <w:t>los líderes de la O</w:t>
      </w:r>
      <w:r w:rsidR="00DF2E1C" w:rsidRPr="00F12CBF">
        <w:rPr>
          <w:rFonts w:ascii="Times New Roman" w:hAnsi="Times New Roman" w:cs="Times New Roman"/>
          <w:color w:val="31849B" w:themeColor="accent5" w:themeShade="BF"/>
        </w:rPr>
        <w:t>TAN</w:t>
      </w:r>
      <w:r w:rsidR="009E6FB4" w:rsidRPr="00F12CBF">
        <w:rPr>
          <w:rFonts w:ascii="Times New Roman" w:hAnsi="Times New Roman" w:cs="Times New Roman"/>
          <w:color w:val="31849B" w:themeColor="accent5" w:themeShade="BF"/>
        </w:rPr>
        <w:t xml:space="preserve">. </w:t>
      </w:r>
    </w:p>
    <w:p w14:paraId="2E0BDF56" w14:textId="77777777" w:rsidR="005051AA" w:rsidRPr="00F12CBF" w:rsidRDefault="005051AA" w:rsidP="00C95BF4">
      <w:pPr>
        <w:spacing w:after="0" w:line="276" w:lineRule="auto"/>
        <w:jc w:val="both"/>
        <w:rPr>
          <w:rFonts w:ascii="Times New Roman" w:hAnsi="Times New Roman" w:cs="Times New Roman"/>
          <w:color w:val="31849B" w:themeColor="accent5" w:themeShade="BF"/>
        </w:rPr>
      </w:pPr>
    </w:p>
    <w:p w14:paraId="4FC76B29" w14:textId="0A14FD42" w:rsidR="005051AA" w:rsidRPr="00F12CBF" w:rsidRDefault="009E6FB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Tras las intervenciones en Ucrania, </w:t>
      </w:r>
      <w:r w:rsidR="008D236A"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 xml:space="preserve">stados Unidos y la Unión Europea </w:t>
      </w:r>
      <w:r w:rsidR="005A7649" w:rsidRPr="00F12CBF">
        <w:rPr>
          <w:rFonts w:ascii="Times New Roman" w:hAnsi="Times New Roman" w:cs="Times New Roman"/>
          <w:color w:val="31849B" w:themeColor="accent5" w:themeShade="BF"/>
        </w:rPr>
        <w:t xml:space="preserve">arremetieron contra la economía </w:t>
      </w:r>
      <w:r w:rsidR="00F56C52" w:rsidRPr="00F12CBF">
        <w:rPr>
          <w:rFonts w:ascii="Times New Roman" w:hAnsi="Times New Roman" w:cs="Times New Roman"/>
          <w:color w:val="31849B" w:themeColor="accent5" w:themeShade="BF"/>
        </w:rPr>
        <w:t>r</w:t>
      </w:r>
      <w:r w:rsidR="005A7649" w:rsidRPr="00F12CBF">
        <w:rPr>
          <w:rFonts w:ascii="Times New Roman" w:hAnsi="Times New Roman" w:cs="Times New Roman"/>
          <w:color w:val="31849B" w:themeColor="accent5" w:themeShade="BF"/>
        </w:rPr>
        <w:t>usa</w:t>
      </w:r>
      <w:r w:rsidR="005312FC" w:rsidRPr="00F12CBF">
        <w:rPr>
          <w:rFonts w:ascii="Times New Roman" w:hAnsi="Times New Roman" w:cs="Times New Roman"/>
          <w:color w:val="31849B" w:themeColor="accent5" w:themeShade="BF"/>
        </w:rPr>
        <w:t>. A</w:t>
      </w:r>
      <w:r w:rsidR="008D236A" w:rsidRPr="00F12CBF">
        <w:rPr>
          <w:rFonts w:ascii="Times New Roman" w:hAnsi="Times New Roman" w:cs="Times New Roman"/>
          <w:color w:val="31849B" w:themeColor="accent5" w:themeShade="BF"/>
        </w:rPr>
        <w:t>probaron paquetes de sanciones contra Moscú</w:t>
      </w:r>
      <w:r w:rsidR="005A7649" w:rsidRPr="00F12CBF">
        <w:rPr>
          <w:rFonts w:ascii="Times New Roman" w:hAnsi="Times New Roman" w:cs="Times New Roman"/>
          <w:color w:val="31849B" w:themeColor="accent5" w:themeShade="BF"/>
        </w:rPr>
        <w:t xml:space="preserve"> que </w:t>
      </w:r>
      <w:r w:rsidR="008D236A" w:rsidRPr="00F12CBF">
        <w:rPr>
          <w:rFonts w:ascii="Times New Roman" w:hAnsi="Times New Roman" w:cs="Times New Roman"/>
          <w:color w:val="31849B" w:themeColor="accent5" w:themeShade="BF"/>
        </w:rPr>
        <w:t>afecta</w:t>
      </w:r>
      <w:r w:rsidR="005312FC" w:rsidRPr="00F12CBF">
        <w:rPr>
          <w:rFonts w:ascii="Times New Roman" w:hAnsi="Times New Roman" w:cs="Times New Roman"/>
          <w:color w:val="31849B" w:themeColor="accent5" w:themeShade="BF"/>
        </w:rPr>
        <w:t xml:space="preserve">ron </w:t>
      </w:r>
      <w:r w:rsidR="008D236A" w:rsidRPr="00F12CBF">
        <w:rPr>
          <w:rFonts w:ascii="Times New Roman" w:hAnsi="Times New Roman" w:cs="Times New Roman"/>
          <w:color w:val="31849B" w:themeColor="accent5" w:themeShade="BF"/>
        </w:rPr>
        <w:t xml:space="preserve">a </w:t>
      </w:r>
      <w:r w:rsidR="005312FC" w:rsidRPr="00F12CBF">
        <w:rPr>
          <w:rFonts w:ascii="Times New Roman" w:hAnsi="Times New Roman" w:cs="Times New Roman"/>
          <w:color w:val="31849B" w:themeColor="accent5" w:themeShade="BF"/>
        </w:rPr>
        <w:t xml:space="preserve">bancos, funcionarios, empresarios y parlamentarios, algunas compañías </w:t>
      </w:r>
      <w:r w:rsidR="008D236A" w:rsidRPr="00F12CBF">
        <w:rPr>
          <w:rFonts w:ascii="Times New Roman" w:hAnsi="Times New Roman" w:cs="Times New Roman"/>
          <w:color w:val="31849B" w:themeColor="accent5" w:themeShade="BF"/>
        </w:rPr>
        <w:t xml:space="preserve">y sectores enteros de la economía rusa. </w:t>
      </w:r>
    </w:p>
    <w:p w14:paraId="7435D3E6" w14:textId="77777777" w:rsidR="005051AA" w:rsidRPr="00F12CBF" w:rsidRDefault="005051AA" w:rsidP="00C95BF4">
      <w:pPr>
        <w:spacing w:after="0" w:line="276" w:lineRule="auto"/>
        <w:jc w:val="both"/>
        <w:rPr>
          <w:rFonts w:ascii="Times New Roman" w:hAnsi="Times New Roman" w:cs="Times New Roman"/>
          <w:color w:val="31849B" w:themeColor="accent5" w:themeShade="BF"/>
        </w:rPr>
      </w:pPr>
    </w:p>
    <w:p w14:paraId="40E2FEE5" w14:textId="31796C82" w:rsidR="005051AA" w:rsidRPr="00F12CBF" w:rsidRDefault="00DF2E1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Estas sanciones i</w:t>
      </w:r>
      <w:r w:rsidR="008D236A" w:rsidRPr="00F12CBF">
        <w:rPr>
          <w:rFonts w:ascii="Times New Roman" w:hAnsi="Times New Roman" w:cs="Times New Roman"/>
          <w:color w:val="31849B" w:themeColor="accent5" w:themeShade="BF"/>
        </w:rPr>
        <w:t>ncluye</w:t>
      </w:r>
      <w:r w:rsidR="005312FC" w:rsidRPr="00F12CBF">
        <w:rPr>
          <w:rFonts w:ascii="Times New Roman" w:hAnsi="Times New Roman" w:cs="Times New Roman"/>
          <w:color w:val="31849B" w:themeColor="accent5" w:themeShade="BF"/>
        </w:rPr>
        <w:t xml:space="preserve">ron </w:t>
      </w:r>
      <w:r w:rsidR="008D236A" w:rsidRPr="00F12CBF">
        <w:rPr>
          <w:rFonts w:ascii="Times New Roman" w:hAnsi="Times New Roman" w:cs="Times New Roman"/>
          <w:color w:val="31849B" w:themeColor="accent5" w:themeShade="BF"/>
        </w:rPr>
        <w:t xml:space="preserve">la congelación de activos y propiedades </w:t>
      </w:r>
      <w:r w:rsidRPr="00F12CBF">
        <w:rPr>
          <w:rFonts w:ascii="Times New Roman" w:hAnsi="Times New Roman" w:cs="Times New Roman"/>
          <w:color w:val="31849B" w:themeColor="accent5" w:themeShade="BF"/>
        </w:rPr>
        <w:t xml:space="preserve">rusas </w:t>
      </w:r>
      <w:r w:rsidR="008D236A" w:rsidRPr="00F12CBF">
        <w:rPr>
          <w:rFonts w:ascii="Times New Roman" w:hAnsi="Times New Roman" w:cs="Times New Roman"/>
          <w:color w:val="31849B" w:themeColor="accent5" w:themeShade="BF"/>
        </w:rPr>
        <w:t>en Estados Unidos</w:t>
      </w:r>
      <w:r w:rsidR="005312FC" w:rsidRPr="00F12CBF">
        <w:rPr>
          <w:rFonts w:ascii="Times New Roman" w:hAnsi="Times New Roman" w:cs="Times New Roman"/>
          <w:color w:val="31849B" w:themeColor="accent5" w:themeShade="BF"/>
        </w:rPr>
        <w:t xml:space="preserve"> y </w:t>
      </w:r>
      <w:r w:rsidR="008D236A" w:rsidRPr="00F12CBF">
        <w:rPr>
          <w:rFonts w:ascii="Times New Roman" w:hAnsi="Times New Roman" w:cs="Times New Roman"/>
          <w:color w:val="31849B" w:themeColor="accent5" w:themeShade="BF"/>
        </w:rPr>
        <w:t xml:space="preserve">la prohibición de viajes. </w:t>
      </w:r>
      <w:r w:rsidR="005051AA" w:rsidRPr="00F12CBF">
        <w:rPr>
          <w:rFonts w:ascii="Times New Roman" w:hAnsi="Times New Roman" w:cs="Times New Roman"/>
          <w:color w:val="31849B" w:themeColor="accent5" w:themeShade="BF"/>
        </w:rPr>
        <w:t>L</w:t>
      </w:r>
      <w:r w:rsidR="005312FC" w:rsidRPr="00F12CBF">
        <w:rPr>
          <w:rFonts w:ascii="Times New Roman" w:hAnsi="Times New Roman" w:cs="Times New Roman"/>
          <w:color w:val="31849B" w:themeColor="accent5" w:themeShade="BF"/>
        </w:rPr>
        <w:t>as sanciones contra el sector financiero, energético y de defensa de Rusia</w:t>
      </w:r>
      <w:r w:rsidR="005051AA" w:rsidRPr="00F12CBF">
        <w:rPr>
          <w:rFonts w:ascii="Times New Roman" w:hAnsi="Times New Roman" w:cs="Times New Roman"/>
          <w:color w:val="31849B" w:themeColor="accent5" w:themeShade="BF"/>
        </w:rPr>
        <w:t xml:space="preserve"> tuvieron como objetivo </w:t>
      </w:r>
      <w:r w:rsidR="00323598" w:rsidRPr="00F12CBF">
        <w:rPr>
          <w:rFonts w:ascii="Times New Roman" w:hAnsi="Times New Roman" w:cs="Times New Roman"/>
          <w:color w:val="31849B" w:themeColor="accent5" w:themeShade="BF"/>
        </w:rPr>
        <w:t>debilitar y aislar a la economía rusa</w:t>
      </w:r>
      <w:r w:rsidR="007536EE" w:rsidRPr="00F12CBF">
        <w:rPr>
          <w:rFonts w:ascii="Times New Roman" w:hAnsi="Times New Roman" w:cs="Times New Roman"/>
          <w:color w:val="31849B" w:themeColor="accent5" w:themeShade="BF"/>
        </w:rPr>
        <w:t xml:space="preserve">, para así </w:t>
      </w:r>
      <w:r w:rsidR="00323598" w:rsidRPr="00F12CBF">
        <w:rPr>
          <w:rFonts w:ascii="Times New Roman" w:hAnsi="Times New Roman" w:cs="Times New Roman"/>
          <w:color w:val="31849B" w:themeColor="accent5" w:themeShade="BF"/>
        </w:rPr>
        <w:t>ob</w:t>
      </w:r>
      <w:r w:rsidR="007536EE" w:rsidRPr="00F12CBF">
        <w:rPr>
          <w:rFonts w:ascii="Times New Roman" w:hAnsi="Times New Roman" w:cs="Times New Roman"/>
          <w:color w:val="31849B" w:themeColor="accent5" w:themeShade="BF"/>
        </w:rPr>
        <w:t xml:space="preserve">tener ventajas en las negociaciones. Una </w:t>
      </w:r>
      <w:r w:rsidR="005051AA" w:rsidRPr="00F12CBF">
        <w:rPr>
          <w:rFonts w:ascii="Times New Roman" w:hAnsi="Times New Roman" w:cs="Times New Roman"/>
          <w:color w:val="31849B" w:themeColor="accent5" w:themeShade="BF"/>
        </w:rPr>
        <w:t xml:space="preserve">presión adicional ha </w:t>
      </w:r>
      <w:r w:rsidR="00323598" w:rsidRPr="00F12CBF">
        <w:rPr>
          <w:rFonts w:ascii="Times New Roman" w:hAnsi="Times New Roman" w:cs="Times New Roman"/>
          <w:color w:val="31849B" w:themeColor="accent5" w:themeShade="BF"/>
        </w:rPr>
        <w:t>sido el ingreso en</w:t>
      </w:r>
      <w:r w:rsidR="00BE2295" w:rsidRPr="00F12CBF">
        <w:rPr>
          <w:rFonts w:ascii="Times New Roman" w:hAnsi="Times New Roman" w:cs="Times New Roman"/>
          <w:color w:val="31849B" w:themeColor="accent5" w:themeShade="BF"/>
        </w:rPr>
        <w:t xml:space="preserve"> la OTAN</w:t>
      </w:r>
      <w:r w:rsidR="005051AA" w:rsidRPr="00F12CBF">
        <w:rPr>
          <w:rFonts w:ascii="Times New Roman" w:hAnsi="Times New Roman" w:cs="Times New Roman"/>
          <w:color w:val="31849B" w:themeColor="accent5" w:themeShade="BF"/>
        </w:rPr>
        <w:t xml:space="preserve"> en los últimos años de una decena de países </w:t>
      </w:r>
      <w:r w:rsidR="000F4A50" w:rsidRPr="00F12CBF">
        <w:rPr>
          <w:rFonts w:ascii="Times New Roman" w:hAnsi="Times New Roman" w:cs="Times New Roman"/>
          <w:color w:val="31849B" w:themeColor="accent5" w:themeShade="BF"/>
        </w:rPr>
        <w:t>que pertenecieron a</w:t>
      </w:r>
      <w:r w:rsidR="005051AA" w:rsidRPr="00F12CBF">
        <w:rPr>
          <w:rFonts w:ascii="Times New Roman" w:hAnsi="Times New Roman" w:cs="Times New Roman"/>
          <w:color w:val="31849B" w:themeColor="accent5" w:themeShade="BF"/>
        </w:rPr>
        <w:t>l antiguo Pacto de Varsovia</w:t>
      </w:r>
      <w:r w:rsidR="00F56C52" w:rsidRPr="00F12CBF">
        <w:rPr>
          <w:rFonts w:ascii="Times New Roman" w:hAnsi="Times New Roman" w:cs="Times New Roman"/>
          <w:color w:val="31849B" w:themeColor="accent5" w:themeShade="BF"/>
        </w:rPr>
        <w:t xml:space="preserve"> [</w:t>
      </w:r>
      <w:hyperlink r:id="rId38" w:history="1">
        <w:r w:rsidR="00F56C52" w:rsidRPr="00F12CBF">
          <w:rPr>
            <w:rStyle w:val="Hipervnculo"/>
            <w:rFonts w:ascii="Times New Roman" w:hAnsi="Times New Roman" w:cs="Times New Roman"/>
            <w:color w:val="31849B" w:themeColor="accent5" w:themeShade="BF"/>
          </w:rPr>
          <w:t>VER</w:t>
        </w:r>
      </w:hyperlink>
      <w:r w:rsidR="00F56C52" w:rsidRPr="00F12CBF">
        <w:rPr>
          <w:rFonts w:ascii="Times New Roman" w:hAnsi="Times New Roman" w:cs="Times New Roman"/>
          <w:color w:val="31849B" w:themeColor="accent5" w:themeShade="BF"/>
        </w:rPr>
        <w:t>]</w:t>
      </w:r>
      <w:r w:rsidR="005051AA" w:rsidRPr="00F12CBF">
        <w:rPr>
          <w:rFonts w:ascii="Times New Roman" w:hAnsi="Times New Roman" w:cs="Times New Roman"/>
          <w:color w:val="31849B" w:themeColor="accent5" w:themeShade="BF"/>
        </w:rPr>
        <w:t xml:space="preserve">. </w:t>
      </w:r>
    </w:p>
    <w:p w14:paraId="700D14C7" w14:textId="77777777" w:rsidR="005051AA" w:rsidRPr="00F12CBF" w:rsidRDefault="005051AA" w:rsidP="00C95BF4">
      <w:pPr>
        <w:spacing w:after="0" w:line="276" w:lineRule="auto"/>
        <w:jc w:val="both"/>
        <w:rPr>
          <w:rFonts w:ascii="Times New Roman" w:hAnsi="Times New Roman" w:cs="Times New Roman"/>
          <w:color w:val="31849B" w:themeColor="accent5" w:themeShade="BF"/>
        </w:rPr>
      </w:pPr>
    </w:p>
    <w:p w14:paraId="1104E604" w14:textId="7633F46E" w:rsidR="003C6E16" w:rsidRPr="00F12CBF" w:rsidRDefault="003C6E1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Rusia respondió con </w:t>
      </w:r>
      <w:r w:rsidR="00BC3741" w:rsidRPr="00F12CBF">
        <w:rPr>
          <w:rFonts w:ascii="Times New Roman" w:hAnsi="Times New Roman" w:cs="Times New Roman"/>
          <w:color w:val="31849B" w:themeColor="accent5" w:themeShade="BF"/>
        </w:rPr>
        <w:t xml:space="preserve">bloqueos </w:t>
      </w:r>
      <w:r w:rsidR="00323598" w:rsidRPr="00F12CBF">
        <w:rPr>
          <w:rFonts w:ascii="Times New Roman" w:hAnsi="Times New Roman" w:cs="Times New Roman"/>
          <w:color w:val="31849B" w:themeColor="accent5" w:themeShade="BF"/>
        </w:rPr>
        <w:t>a los</w:t>
      </w:r>
      <w:r w:rsidRPr="00F12CBF">
        <w:rPr>
          <w:rFonts w:ascii="Times New Roman" w:hAnsi="Times New Roman" w:cs="Times New Roman"/>
          <w:color w:val="31849B" w:themeColor="accent5" w:themeShade="BF"/>
        </w:rPr>
        <w:t xml:space="preserve"> sector</w:t>
      </w:r>
      <w:r w:rsidR="00323598" w:rsidRPr="00F12CBF">
        <w:rPr>
          <w:rFonts w:ascii="Times New Roman" w:hAnsi="Times New Roman" w:cs="Times New Roman"/>
          <w:color w:val="31849B" w:themeColor="accent5" w:themeShade="BF"/>
        </w:rPr>
        <w:t>es</w:t>
      </w:r>
      <w:r w:rsidRPr="00F12CBF">
        <w:rPr>
          <w:rFonts w:ascii="Times New Roman" w:hAnsi="Times New Roman" w:cs="Times New Roman"/>
          <w:color w:val="31849B" w:themeColor="accent5" w:themeShade="BF"/>
        </w:rPr>
        <w:t xml:space="preserve"> agrícola y alimentario </w:t>
      </w:r>
      <w:r w:rsidR="00323598" w:rsidRPr="00F12CBF">
        <w:rPr>
          <w:rFonts w:ascii="Times New Roman" w:hAnsi="Times New Roman" w:cs="Times New Roman"/>
          <w:color w:val="31849B" w:themeColor="accent5" w:themeShade="BF"/>
        </w:rPr>
        <w:t>de Estados Unidos y Europa. Lo que i</w:t>
      </w:r>
      <w:r w:rsidRPr="00F12CBF">
        <w:rPr>
          <w:rFonts w:ascii="Times New Roman" w:hAnsi="Times New Roman" w:cs="Times New Roman"/>
          <w:color w:val="31849B" w:themeColor="accent5" w:themeShade="BF"/>
        </w:rPr>
        <w:t>ncluy</w:t>
      </w:r>
      <w:r w:rsidR="000F4A50" w:rsidRPr="00F12CBF">
        <w:rPr>
          <w:rFonts w:ascii="Times New Roman" w:hAnsi="Times New Roman" w:cs="Times New Roman"/>
          <w:color w:val="31849B" w:themeColor="accent5" w:themeShade="BF"/>
        </w:rPr>
        <w:t>ó</w:t>
      </w:r>
      <w:r w:rsidR="007536EE" w:rsidRPr="00F12CBF">
        <w:rPr>
          <w:rFonts w:ascii="Times New Roman" w:hAnsi="Times New Roman" w:cs="Times New Roman"/>
          <w:color w:val="31849B" w:themeColor="accent5" w:themeShade="BF"/>
        </w:rPr>
        <w:t xml:space="preserve"> la interrupción de las compras de alimentos en </w:t>
      </w:r>
      <w:r w:rsidR="005312FC" w:rsidRPr="00F12CBF">
        <w:rPr>
          <w:rFonts w:ascii="Times New Roman" w:hAnsi="Times New Roman" w:cs="Times New Roman"/>
          <w:color w:val="31849B" w:themeColor="accent5" w:themeShade="BF"/>
        </w:rPr>
        <w:t xml:space="preserve">los mercados </w:t>
      </w:r>
      <w:r w:rsidR="007536EE" w:rsidRPr="00F12CBF">
        <w:rPr>
          <w:rFonts w:ascii="Times New Roman" w:hAnsi="Times New Roman" w:cs="Times New Roman"/>
          <w:color w:val="31849B" w:themeColor="accent5" w:themeShade="BF"/>
        </w:rPr>
        <w:t xml:space="preserve">occidentales </w:t>
      </w:r>
      <w:r w:rsidR="005312FC" w:rsidRPr="00F12CBF">
        <w:rPr>
          <w:rFonts w:ascii="Times New Roman" w:hAnsi="Times New Roman" w:cs="Times New Roman"/>
          <w:color w:val="31849B" w:themeColor="accent5" w:themeShade="BF"/>
        </w:rPr>
        <w:t xml:space="preserve">de </w:t>
      </w:r>
      <w:r w:rsidRPr="00F12CBF">
        <w:rPr>
          <w:rFonts w:ascii="Times New Roman" w:hAnsi="Times New Roman" w:cs="Times New Roman"/>
          <w:color w:val="31849B" w:themeColor="accent5" w:themeShade="BF"/>
        </w:rPr>
        <w:t>carne, pescado</w:t>
      </w:r>
      <w:r w:rsidR="005312FC"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embutidos, legumbres, hortalizas, lácteos, verduras y fruta</w:t>
      </w:r>
      <w:r w:rsidR="00323598"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Según datos de la Comisión Europea, el valor de las exportaciones europeas al mercado ruso correspondiente a los productos agrícolas y alimentarios </w:t>
      </w:r>
      <w:r w:rsidR="005312FC" w:rsidRPr="00F12CBF">
        <w:rPr>
          <w:rFonts w:ascii="Times New Roman" w:hAnsi="Times New Roman" w:cs="Times New Roman"/>
          <w:color w:val="31849B" w:themeColor="accent5" w:themeShade="BF"/>
        </w:rPr>
        <w:t xml:space="preserve">sancionados </w:t>
      </w:r>
      <w:r w:rsidRPr="00F12CBF">
        <w:rPr>
          <w:rFonts w:ascii="Times New Roman" w:hAnsi="Times New Roman" w:cs="Times New Roman"/>
          <w:color w:val="31849B" w:themeColor="accent5" w:themeShade="BF"/>
        </w:rPr>
        <w:t xml:space="preserve">por Rusia alcanza los </w:t>
      </w:r>
      <w:r w:rsidR="005312FC" w:rsidRPr="00F12CBF">
        <w:rPr>
          <w:rFonts w:ascii="Times New Roman" w:hAnsi="Times New Roman" w:cs="Times New Roman"/>
          <w:color w:val="31849B" w:themeColor="accent5" w:themeShade="BF"/>
        </w:rPr>
        <w:t>5.200</w:t>
      </w:r>
      <w:r w:rsidRPr="00F12CBF">
        <w:rPr>
          <w:rFonts w:ascii="Times New Roman" w:hAnsi="Times New Roman" w:cs="Times New Roman"/>
          <w:color w:val="31849B" w:themeColor="accent5" w:themeShade="BF"/>
        </w:rPr>
        <w:t xml:space="preserve"> millones de euros, con la puesta en riesgo </w:t>
      </w:r>
      <w:r w:rsidR="005312FC" w:rsidRPr="00F12CBF">
        <w:rPr>
          <w:rFonts w:ascii="Times New Roman" w:hAnsi="Times New Roman" w:cs="Times New Roman"/>
          <w:color w:val="31849B" w:themeColor="accent5" w:themeShade="BF"/>
        </w:rPr>
        <w:t>de 130 mil empleos.</w:t>
      </w:r>
      <w:r w:rsidR="007536EE"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Por tal motivo, Rusia prevé aumentar </w:t>
      </w:r>
      <w:r w:rsidR="007536EE" w:rsidRPr="00F12CBF">
        <w:rPr>
          <w:rFonts w:ascii="Times New Roman" w:hAnsi="Times New Roman" w:cs="Times New Roman"/>
          <w:color w:val="31849B" w:themeColor="accent5" w:themeShade="BF"/>
        </w:rPr>
        <w:t xml:space="preserve">sus </w:t>
      </w:r>
      <w:r w:rsidRPr="00F12CBF">
        <w:rPr>
          <w:rFonts w:ascii="Times New Roman" w:hAnsi="Times New Roman" w:cs="Times New Roman"/>
          <w:color w:val="31849B" w:themeColor="accent5" w:themeShade="BF"/>
        </w:rPr>
        <w:t xml:space="preserve">importaciones </w:t>
      </w:r>
      <w:r w:rsidR="007536EE" w:rsidRPr="00F12CBF">
        <w:rPr>
          <w:rFonts w:ascii="Times New Roman" w:hAnsi="Times New Roman" w:cs="Times New Roman"/>
          <w:color w:val="31849B" w:themeColor="accent5" w:themeShade="BF"/>
        </w:rPr>
        <w:t xml:space="preserve">de alimentos </w:t>
      </w:r>
      <w:r w:rsidRPr="00F12CBF">
        <w:rPr>
          <w:rFonts w:ascii="Times New Roman" w:hAnsi="Times New Roman" w:cs="Times New Roman"/>
          <w:color w:val="31849B" w:themeColor="accent5" w:themeShade="BF"/>
        </w:rPr>
        <w:t xml:space="preserve">desde </w:t>
      </w:r>
      <w:r w:rsidR="007536EE" w:rsidRPr="00F12CBF">
        <w:rPr>
          <w:rFonts w:ascii="Times New Roman" w:hAnsi="Times New Roman" w:cs="Times New Roman"/>
          <w:color w:val="31849B" w:themeColor="accent5" w:themeShade="BF"/>
        </w:rPr>
        <w:t xml:space="preserve">Latinoamérica. </w:t>
      </w:r>
    </w:p>
    <w:p w14:paraId="489174AB"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3818DF45" w14:textId="77777777" w:rsidTr="00120F66">
        <w:tc>
          <w:tcPr>
            <w:tcW w:w="8978" w:type="dxa"/>
            <w:gridSpan w:val="2"/>
            <w:shd w:val="clear" w:color="auto" w:fill="000000" w:themeFill="text1"/>
          </w:tcPr>
          <w:p w14:paraId="00AAEB7E" w14:textId="77777777" w:rsidR="000F4A50" w:rsidRPr="00F12CBF" w:rsidRDefault="000F4A5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247C144A" w14:textId="77777777" w:rsidTr="00120F66">
        <w:tc>
          <w:tcPr>
            <w:tcW w:w="2518" w:type="dxa"/>
          </w:tcPr>
          <w:p w14:paraId="2D3A3123" w14:textId="77777777" w:rsidR="000F4A50" w:rsidRPr="00F12CBF" w:rsidRDefault="000F4A5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2C7BCD34" w14:textId="3FAF5489" w:rsidR="000F4A50" w:rsidRPr="00F12CBF" w:rsidRDefault="000F4A5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El próximo combate geopolítico global</w:t>
            </w:r>
          </w:p>
        </w:tc>
      </w:tr>
      <w:tr w:rsidR="000F4A50" w:rsidRPr="00F12CBF" w14:paraId="29656EB5" w14:textId="77777777" w:rsidTr="00120F66">
        <w:tc>
          <w:tcPr>
            <w:tcW w:w="2518" w:type="dxa"/>
          </w:tcPr>
          <w:p w14:paraId="472330E6" w14:textId="77777777" w:rsidR="000F4A50" w:rsidRPr="00F12CBF" w:rsidRDefault="000F4A5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C17D57A" w14:textId="51A3C6F9" w:rsidR="000F4A50" w:rsidRPr="00F12CBF" w:rsidRDefault="000F4A5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Los movimientos geop</w:t>
            </w:r>
            <w:r w:rsidR="00F56C52" w:rsidRPr="00F12CBF">
              <w:rPr>
                <w:rFonts w:ascii="Times New Roman" w:hAnsi="Times New Roman" w:cs="Times New Roman"/>
                <w:color w:val="31849B" w:themeColor="accent5" w:themeShade="BF"/>
              </w:rPr>
              <w:t>olíticos que involucran a Rusia</w:t>
            </w:r>
            <w:r w:rsidRPr="00F12CBF">
              <w:rPr>
                <w:rFonts w:ascii="Times New Roman" w:hAnsi="Times New Roman" w:cs="Times New Roman"/>
                <w:color w:val="31849B" w:themeColor="accent5" w:themeShade="BF"/>
              </w:rPr>
              <w:t xml:space="preserve"> prefiguran un conflicto entre dos fuerzas globales: la primera, liderada por Rusia</w:t>
            </w:r>
            <w:r w:rsidR="0032359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con gran poder militar terrestre e influencia en Europa central y Asia; y el segundo bloque, liderado por Estados Unidos y Gran Bretaña, con gran poder marítimo e influencia en </w:t>
            </w:r>
            <w:r w:rsidR="00323598" w:rsidRPr="00F12CBF">
              <w:rPr>
                <w:rFonts w:ascii="Times New Roman" w:hAnsi="Times New Roman" w:cs="Times New Roman"/>
                <w:color w:val="31849B" w:themeColor="accent5" w:themeShade="BF"/>
              </w:rPr>
              <w:t xml:space="preserve">la </w:t>
            </w:r>
            <w:r w:rsidRPr="00F12CBF">
              <w:rPr>
                <w:rFonts w:ascii="Times New Roman" w:hAnsi="Times New Roman" w:cs="Times New Roman"/>
                <w:color w:val="31849B" w:themeColor="accent5" w:themeShade="BF"/>
              </w:rPr>
              <w:t>Europa occidental y</w:t>
            </w:r>
            <w:r w:rsidR="00323598" w:rsidRPr="00F12CBF">
              <w:rPr>
                <w:rFonts w:ascii="Times New Roman" w:hAnsi="Times New Roman" w:cs="Times New Roman"/>
                <w:color w:val="31849B" w:themeColor="accent5" w:themeShade="BF"/>
              </w:rPr>
              <w:t xml:space="preserve"> la </w:t>
            </w:r>
            <w:r w:rsidRPr="00F12CBF">
              <w:rPr>
                <w:rFonts w:ascii="Times New Roman" w:hAnsi="Times New Roman" w:cs="Times New Roman"/>
                <w:color w:val="31849B" w:themeColor="accent5" w:themeShade="BF"/>
              </w:rPr>
              <w:t xml:space="preserve"> mediterránea. </w:t>
            </w:r>
          </w:p>
        </w:tc>
      </w:tr>
    </w:tbl>
    <w:p w14:paraId="30D9F7CC" w14:textId="77777777" w:rsidR="00401E86" w:rsidRPr="00F12CBF" w:rsidRDefault="00401E86" w:rsidP="00C95BF4">
      <w:pPr>
        <w:spacing w:after="0" w:line="276" w:lineRule="auto"/>
        <w:jc w:val="both"/>
        <w:rPr>
          <w:rFonts w:ascii="Times New Roman" w:hAnsi="Times New Roman" w:cs="Times New Roman"/>
          <w:color w:val="31849B" w:themeColor="accent5" w:themeShade="BF"/>
        </w:rPr>
      </w:pPr>
    </w:p>
    <w:p w14:paraId="65C6A4C6" w14:textId="6C3390DA" w:rsidR="005051AA" w:rsidRPr="00F12CBF" w:rsidRDefault="007536E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 </w:t>
      </w:r>
      <w:r w:rsidR="005051AA" w:rsidRPr="00F12CBF">
        <w:rPr>
          <w:rFonts w:ascii="Times New Roman" w:hAnsi="Times New Roman" w:cs="Times New Roman"/>
          <w:color w:val="31849B" w:themeColor="accent5" w:themeShade="BF"/>
        </w:rPr>
        <w:t xml:space="preserve">escenario </w:t>
      </w:r>
      <w:r w:rsidRPr="00F12CBF">
        <w:rPr>
          <w:rFonts w:ascii="Times New Roman" w:hAnsi="Times New Roman" w:cs="Times New Roman"/>
          <w:color w:val="31849B" w:themeColor="accent5" w:themeShade="BF"/>
        </w:rPr>
        <w:t xml:space="preserve">sensible para la </w:t>
      </w:r>
      <w:r w:rsidR="005051AA" w:rsidRPr="00F12CBF">
        <w:rPr>
          <w:rFonts w:ascii="Times New Roman" w:hAnsi="Times New Roman" w:cs="Times New Roman"/>
          <w:color w:val="31849B" w:themeColor="accent5" w:themeShade="BF"/>
        </w:rPr>
        <w:t xml:space="preserve">conflictividad </w:t>
      </w:r>
      <w:r w:rsidRPr="00F12CBF">
        <w:rPr>
          <w:rFonts w:ascii="Times New Roman" w:hAnsi="Times New Roman" w:cs="Times New Roman"/>
          <w:color w:val="31849B" w:themeColor="accent5" w:themeShade="BF"/>
        </w:rPr>
        <w:t xml:space="preserve">que se avecina </w:t>
      </w:r>
      <w:r w:rsidR="005051AA" w:rsidRPr="00F12CBF">
        <w:rPr>
          <w:rFonts w:ascii="Times New Roman" w:hAnsi="Times New Roman" w:cs="Times New Roman"/>
          <w:color w:val="31849B" w:themeColor="accent5" w:themeShade="BF"/>
        </w:rPr>
        <w:t xml:space="preserve">para </w:t>
      </w:r>
      <w:r w:rsidR="00BE2059" w:rsidRPr="00F12CBF">
        <w:rPr>
          <w:rFonts w:ascii="Times New Roman" w:hAnsi="Times New Roman" w:cs="Times New Roman"/>
          <w:color w:val="31849B" w:themeColor="accent5" w:themeShade="BF"/>
        </w:rPr>
        <w:t xml:space="preserve">la </w:t>
      </w:r>
      <w:r w:rsidR="005051AA" w:rsidRPr="00F12CBF">
        <w:rPr>
          <w:rFonts w:ascii="Times New Roman" w:hAnsi="Times New Roman" w:cs="Times New Roman"/>
          <w:color w:val="31849B" w:themeColor="accent5" w:themeShade="BF"/>
        </w:rPr>
        <w:t xml:space="preserve">Rusia </w:t>
      </w:r>
      <w:r w:rsidR="00BE2059" w:rsidRPr="00F12CBF">
        <w:rPr>
          <w:rFonts w:ascii="Times New Roman" w:hAnsi="Times New Roman" w:cs="Times New Roman"/>
          <w:color w:val="31849B" w:themeColor="accent5" w:themeShade="BF"/>
        </w:rPr>
        <w:t>d</w:t>
      </w:r>
      <w:r w:rsidR="005051AA" w:rsidRPr="00F12CBF">
        <w:rPr>
          <w:rFonts w:ascii="Times New Roman" w:hAnsi="Times New Roman" w:cs="Times New Roman"/>
          <w:color w:val="31849B" w:themeColor="accent5" w:themeShade="BF"/>
        </w:rPr>
        <w:t>el siglo XXI se relaciona con el sistema antimisiles de Estados Unidos</w:t>
      </w:r>
      <w:r w:rsidR="00BE2059" w:rsidRPr="00F12CBF">
        <w:rPr>
          <w:rFonts w:ascii="Times New Roman" w:hAnsi="Times New Roman" w:cs="Times New Roman"/>
          <w:color w:val="31849B" w:themeColor="accent5" w:themeShade="BF"/>
        </w:rPr>
        <w:t>,</w:t>
      </w:r>
      <w:r w:rsidR="005051AA" w:rsidRPr="00F12CBF">
        <w:rPr>
          <w:rFonts w:ascii="Times New Roman" w:hAnsi="Times New Roman" w:cs="Times New Roman"/>
          <w:color w:val="31849B" w:themeColor="accent5" w:themeShade="BF"/>
        </w:rPr>
        <w:t xml:space="preserve"> desplegado en Europa Oriental</w:t>
      </w:r>
      <w:r w:rsidR="00BE2059" w:rsidRPr="00F12CBF">
        <w:rPr>
          <w:rFonts w:ascii="Times New Roman" w:hAnsi="Times New Roman" w:cs="Times New Roman"/>
          <w:color w:val="31849B" w:themeColor="accent5" w:themeShade="BF"/>
        </w:rPr>
        <w:t xml:space="preserve">. </w:t>
      </w:r>
      <w:r w:rsidR="00323598" w:rsidRPr="00F12CBF">
        <w:rPr>
          <w:rFonts w:ascii="Times New Roman" w:hAnsi="Times New Roman" w:cs="Times New Roman"/>
          <w:color w:val="31849B" w:themeColor="accent5" w:themeShade="BF"/>
        </w:rPr>
        <w:t xml:space="preserve">Esta </w:t>
      </w:r>
      <w:r w:rsidR="00BE2059" w:rsidRPr="00F12CBF">
        <w:rPr>
          <w:rFonts w:ascii="Times New Roman" w:hAnsi="Times New Roman" w:cs="Times New Roman"/>
          <w:color w:val="31849B" w:themeColor="accent5" w:themeShade="BF"/>
        </w:rPr>
        <w:t xml:space="preserve"> acción </w:t>
      </w:r>
      <w:r w:rsidR="005051AA" w:rsidRPr="00F12CBF">
        <w:rPr>
          <w:rFonts w:ascii="Times New Roman" w:hAnsi="Times New Roman" w:cs="Times New Roman"/>
          <w:color w:val="31849B" w:themeColor="accent5" w:themeShade="BF"/>
        </w:rPr>
        <w:t xml:space="preserve">ha generado </w:t>
      </w:r>
      <w:r w:rsidR="00323598" w:rsidRPr="00F12CBF">
        <w:rPr>
          <w:rFonts w:ascii="Times New Roman" w:hAnsi="Times New Roman" w:cs="Times New Roman"/>
          <w:color w:val="31849B" w:themeColor="accent5" w:themeShade="BF"/>
        </w:rPr>
        <w:t xml:space="preserve">como respuesta </w:t>
      </w:r>
      <w:r w:rsidR="005051AA" w:rsidRPr="00F12CBF">
        <w:rPr>
          <w:rFonts w:ascii="Times New Roman" w:hAnsi="Times New Roman" w:cs="Times New Roman"/>
          <w:color w:val="31849B" w:themeColor="accent5" w:themeShade="BF"/>
        </w:rPr>
        <w:t xml:space="preserve">el desarrollo de misiles balísticos de última generación en Rusia. </w:t>
      </w:r>
    </w:p>
    <w:p w14:paraId="0F35A9CD"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7687D1A5" w14:textId="77777777" w:rsidTr="00453D56">
        <w:tc>
          <w:tcPr>
            <w:tcW w:w="9033" w:type="dxa"/>
            <w:gridSpan w:val="2"/>
            <w:shd w:val="clear" w:color="auto" w:fill="000000" w:themeFill="text1"/>
          </w:tcPr>
          <w:p w14:paraId="666973AE"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44F787D1" w14:textId="77777777" w:rsidTr="00453D56">
        <w:tc>
          <w:tcPr>
            <w:tcW w:w="2518" w:type="dxa"/>
          </w:tcPr>
          <w:p w14:paraId="5382954F"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53A6E6F8" w14:textId="077A695F" w:rsidR="00926FCD" w:rsidRPr="00F12CBF" w:rsidRDefault="00DA4D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F56C52"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11_01_REC</w:t>
            </w:r>
            <w:r w:rsidR="00D5495D" w:rsidRPr="00F12CBF">
              <w:rPr>
                <w:rFonts w:ascii="Times New Roman" w:hAnsi="Times New Roman" w:cs="Times New Roman"/>
                <w:color w:val="31849B" w:themeColor="accent5" w:themeShade="BF"/>
                <w:sz w:val="24"/>
                <w:szCs w:val="24"/>
              </w:rPr>
              <w:t>14</w:t>
            </w:r>
            <w:r w:rsidRPr="00F12CBF">
              <w:rPr>
                <w:rFonts w:ascii="Times New Roman" w:hAnsi="Times New Roman" w:cs="Times New Roman"/>
                <w:color w:val="31849B" w:themeColor="accent5" w:themeShade="BF"/>
                <w:sz w:val="24"/>
                <w:szCs w:val="24"/>
              </w:rPr>
              <w:t>0</w:t>
            </w:r>
          </w:p>
        </w:tc>
      </w:tr>
      <w:tr w:rsidR="00F12CBF" w:rsidRPr="00F12CBF" w14:paraId="57C481E5" w14:textId="77777777" w:rsidTr="00453D56">
        <w:tc>
          <w:tcPr>
            <w:tcW w:w="2518" w:type="dxa"/>
          </w:tcPr>
          <w:p w14:paraId="672240F4"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822BD4A" w14:textId="3582C504" w:rsidR="00926FCD" w:rsidRPr="00F12CBF" w:rsidRDefault="00926FCD" w:rsidP="00323598">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Comprende los conflictos actuales entre Rusia y la O</w:t>
            </w:r>
            <w:r w:rsidR="00323598" w:rsidRPr="00F12CBF">
              <w:rPr>
                <w:rFonts w:ascii="Times New Roman" w:hAnsi="Times New Roman" w:cs="Times New Roman"/>
                <w:b/>
                <w:color w:val="31849B" w:themeColor="accent5" w:themeShade="BF"/>
                <w:sz w:val="24"/>
                <w:szCs w:val="24"/>
              </w:rPr>
              <w:t>TAN</w:t>
            </w:r>
          </w:p>
        </w:tc>
      </w:tr>
      <w:tr w:rsidR="00926FCD" w:rsidRPr="00F12CBF" w14:paraId="6BCC23BB" w14:textId="77777777" w:rsidTr="00453D56">
        <w:tc>
          <w:tcPr>
            <w:tcW w:w="2518" w:type="dxa"/>
          </w:tcPr>
          <w:p w14:paraId="28B80902"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373E4AE6" w14:textId="53F6AEC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caracterizar los elementos económicos, políticos y estratégicos involucrados en las pugnas entre Rusia y Occidente.</w:t>
            </w:r>
          </w:p>
        </w:tc>
      </w:tr>
    </w:tbl>
    <w:p w14:paraId="26097933" w14:textId="77777777" w:rsidR="00230683" w:rsidRPr="00F12CBF" w:rsidRDefault="00230683" w:rsidP="00C95BF4">
      <w:pPr>
        <w:spacing w:after="0" w:line="276" w:lineRule="auto"/>
        <w:jc w:val="both"/>
        <w:rPr>
          <w:rFonts w:ascii="Times New Roman" w:hAnsi="Times New Roman" w:cs="Times New Roman"/>
          <w:color w:val="31849B" w:themeColor="accent5" w:themeShade="BF"/>
        </w:rPr>
      </w:pPr>
    </w:p>
    <w:p w14:paraId="5D13CF29" w14:textId="77777777" w:rsidR="003F25DE" w:rsidRPr="00F12CBF" w:rsidRDefault="003F25DE" w:rsidP="00C95BF4">
      <w:pPr>
        <w:spacing w:after="0" w:line="276" w:lineRule="auto"/>
        <w:jc w:val="both"/>
        <w:rPr>
          <w:rFonts w:ascii="Times New Roman" w:hAnsi="Times New Roman" w:cs="Times New Roman"/>
          <w:color w:val="31849B" w:themeColor="accent5" w:themeShade="BF"/>
        </w:rPr>
      </w:pPr>
    </w:p>
    <w:p w14:paraId="5A602E50" w14:textId="26D07D83" w:rsidR="00C7684A"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C7684A" w:rsidRPr="00F12CBF">
        <w:rPr>
          <w:rFonts w:ascii="Times New Roman" w:hAnsi="Times New Roman" w:cs="Times New Roman"/>
          <w:b/>
          <w:color w:val="31849B" w:themeColor="accent5" w:themeShade="BF"/>
        </w:rPr>
        <w:t>3</w:t>
      </w:r>
      <w:r w:rsidR="005D1738" w:rsidRPr="00F12CBF">
        <w:rPr>
          <w:rFonts w:ascii="Times New Roman" w:hAnsi="Times New Roman" w:cs="Times New Roman"/>
          <w:b/>
          <w:color w:val="31849B" w:themeColor="accent5" w:themeShade="BF"/>
        </w:rPr>
        <w:t>.</w:t>
      </w:r>
      <w:r w:rsidR="00C7684A" w:rsidRPr="00F12CBF">
        <w:rPr>
          <w:rFonts w:ascii="Times New Roman" w:hAnsi="Times New Roman" w:cs="Times New Roman"/>
          <w:b/>
          <w:color w:val="31849B" w:themeColor="accent5" w:themeShade="BF"/>
        </w:rPr>
        <w:t>3</w:t>
      </w:r>
      <w:r w:rsidR="005D1738" w:rsidRPr="00F12CBF">
        <w:rPr>
          <w:rFonts w:ascii="Times New Roman" w:hAnsi="Times New Roman" w:cs="Times New Roman"/>
          <w:b/>
          <w:color w:val="31849B" w:themeColor="accent5" w:themeShade="BF"/>
        </w:rPr>
        <w:t>.1</w:t>
      </w:r>
      <w:r w:rsidR="00C7684A" w:rsidRPr="00F12CBF">
        <w:rPr>
          <w:rFonts w:ascii="Times New Roman" w:hAnsi="Times New Roman" w:cs="Times New Roman"/>
          <w:b/>
          <w:color w:val="31849B" w:themeColor="accent5" w:themeShade="BF"/>
        </w:rPr>
        <w:t xml:space="preserve"> Ucrania</w:t>
      </w:r>
    </w:p>
    <w:p w14:paraId="66D030BF" w14:textId="77777777" w:rsidR="00FF159E" w:rsidRPr="00F12CBF" w:rsidRDefault="00FF159E" w:rsidP="00C95BF4">
      <w:pPr>
        <w:spacing w:after="0" w:line="276" w:lineRule="auto"/>
        <w:jc w:val="both"/>
        <w:rPr>
          <w:rFonts w:ascii="Times New Roman" w:hAnsi="Times New Roman" w:cs="Times New Roman"/>
          <w:color w:val="31849B" w:themeColor="accent5" w:themeShade="BF"/>
        </w:rPr>
      </w:pPr>
    </w:p>
    <w:p w14:paraId="3A07734B" w14:textId="611D5E0F" w:rsidR="00FF159E" w:rsidRPr="00F12CBF" w:rsidRDefault="0076203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Ucrania es un</w:t>
      </w:r>
      <w:r w:rsidR="00FF159E" w:rsidRPr="00F12CBF">
        <w:rPr>
          <w:rFonts w:ascii="Times New Roman" w:hAnsi="Times New Roman" w:cs="Times New Roman"/>
          <w:color w:val="31849B" w:themeColor="accent5" w:themeShade="BF"/>
        </w:rPr>
        <w:t xml:space="preserve">a nación </w:t>
      </w:r>
      <w:r w:rsidRPr="00F12CBF">
        <w:rPr>
          <w:rFonts w:ascii="Times New Roman" w:hAnsi="Times New Roman" w:cs="Times New Roman"/>
          <w:color w:val="31849B" w:themeColor="accent5" w:themeShade="BF"/>
        </w:rPr>
        <w:t xml:space="preserve">industrial que produce </w:t>
      </w:r>
      <w:r w:rsidR="00FF159E" w:rsidRPr="00F12CBF">
        <w:rPr>
          <w:rFonts w:ascii="Times New Roman" w:hAnsi="Times New Roman" w:cs="Times New Roman"/>
          <w:color w:val="31849B" w:themeColor="accent5" w:themeShade="BF"/>
        </w:rPr>
        <w:t xml:space="preserve">maquinaria pesada, </w:t>
      </w:r>
      <w:r w:rsidRPr="00F12CBF">
        <w:rPr>
          <w:rFonts w:ascii="Times New Roman" w:hAnsi="Times New Roman" w:cs="Times New Roman"/>
          <w:color w:val="31849B" w:themeColor="accent5" w:themeShade="BF"/>
        </w:rPr>
        <w:t>aviones</w:t>
      </w:r>
      <w:r w:rsidR="00FF159E" w:rsidRPr="00F12CBF">
        <w:rPr>
          <w:rFonts w:ascii="Times New Roman" w:hAnsi="Times New Roman" w:cs="Times New Roman"/>
          <w:color w:val="31849B" w:themeColor="accent5" w:themeShade="BF"/>
        </w:rPr>
        <w:t>, t</w:t>
      </w:r>
      <w:r w:rsidRPr="00F12CBF">
        <w:rPr>
          <w:rFonts w:ascii="Times New Roman" w:hAnsi="Times New Roman" w:cs="Times New Roman"/>
          <w:color w:val="31849B" w:themeColor="accent5" w:themeShade="BF"/>
        </w:rPr>
        <w:t xml:space="preserve">renes </w:t>
      </w:r>
      <w:r w:rsidR="00FF159E" w:rsidRPr="00F12CBF">
        <w:rPr>
          <w:rFonts w:ascii="Times New Roman" w:hAnsi="Times New Roman" w:cs="Times New Roman"/>
          <w:color w:val="31849B" w:themeColor="accent5" w:themeShade="BF"/>
        </w:rPr>
        <w:t>y tanques</w:t>
      </w:r>
      <w:r w:rsidRPr="00F12CBF">
        <w:rPr>
          <w:rFonts w:ascii="Times New Roman" w:hAnsi="Times New Roman" w:cs="Times New Roman"/>
          <w:color w:val="31849B" w:themeColor="accent5" w:themeShade="BF"/>
        </w:rPr>
        <w:t xml:space="preserve">. </w:t>
      </w:r>
      <w:r w:rsidR="00FF159E" w:rsidRPr="00F12CBF">
        <w:rPr>
          <w:rFonts w:ascii="Times New Roman" w:hAnsi="Times New Roman" w:cs="Times New Roman"/>
          <w:color w:val="31849B" w:themeColor="accent5" w:themeShade="BF"/>
        </w:rPr>
        <w:t xml:space="preserve">También se conoce como </w:t>
      </w:r>
      <w:r w:rsidR="00BE2295" w:rsidRPr="00F12CBF">
        <w:rPr>
          <w:rFonts w:ascii="Times New Roman" w:hAnsi="Times New Roman" w:cs="Times New Roman"/>
          <w:color w:val="31849B" w:themeColor="accent5" w:themeShade="BF"/>
        </w:rPr>
        <w:t>“</w:t>
      </w:r>
      <w:r w:rsidR="00FF159E" w:rsidRPr="00F12CBF">
        <w:rPr>
          <w:rFonts w:ascii="Times New Roman" w:hAnsi="Times New Roman" w:cs="Times New Roman"/>
          <w:color w:val="31849B" w:themeColor="accent5" w:themeShade="BF"/>
        </w:rPr>
        <w:t xml:space="preserve">el </w:t>
      </w:r>
      <w:r w:rsidRPr="00F12CBF">
        <w:rPr>
          <w:rFonts w:ascii="Times New Roman" w:hAnsi="Times New Roman" w:cs="Times New Roman"/>
          <w:color w:val="31849B" w:themeColor="accent5" w:themeShade="BF"/>
        </w:rPr>
        <w:t>granero</w:t>
      </w:r>
      <w:r w:rsidR="00FF159E" w:rsidRPr="00F12CBF">
        <w:rPr>
          <w:rFonts w:ascii="Times New Roman" w:hAnsi="Times New Roman" w:cs="Times New Roman"/>
          <w:color w:val="31849B" w:themeColor="accent5" w:themeShade="BF"/>
        </w:rPr>
        <w:t xml:space="preserve"> de Rusia</w:t>
      </w:r>
      <w:r w:rsidR="00BE229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FF159E" w:rsidRPr="00F12CBF">
        <w:rPr>
          <w:rFonts w:ascii="Times New Roman" w:hAnsi="Times New Roman" w:cs="Times New Roman"/>
          <w:color w:val="31849B" w:themeColor="accent5" w:themeShade="BF"/>
        </w:rPr>
        <w:t xml:space="preserve">debido a la </w:t>
      </w:r>
      <w:r w:rsidRPr="00F12CBF">
        <w:rPr>
          <w:rFonts w:ascii="Times New Roman" w:hAnsi="Times New Roman" w:cs="Times New Roman"/>
          <w:color w:val="31849B" w:themeColor="accent5" w:themeShade="BF"/>
        </w:rPr>
        <w:t>f</w:t>
      </w:r>
      <w:r w:rsidR="00703626" w:rsidRPr="00F12CBF">
        <w:rPr>
          <w:rFonts w:ascii="Times New Roman" w:hAnsi="Times New Roman" w:cs="Times New Roman"/>
          <w:color w:val="31849B" w:themeColor="accent5" w:themeShade="BF"/>
        </w:rPr>
        <w:t>ertilidad de sus tierras;</w:t>
      </w:r>
      <w:r w:rsidR="00FF159E" w:rsidRPr="00F12CBF">
        <w:rPr>
          <w:rFonts w:ascii="Times New Roman" w:hAnsi="Times New Roman" w:cs="Times New Roman"/>
          <w:color w:val="31849B" w:themeColor="accent5" w:themeShade="BF"/>
        </w:rPr>
        <w:t xml:space="preserve"> además posee </w:t>
      </w:r>
      <w:r w:rsidRPr="00F12CBF">
        <w:rPr>
          <w:rFonts w:ascii="Times New Roman" w:hAnsi="Times New Roman" w:cs="Times New Roman"/>
          <w:color w:val="31849B" w:themeColor="accent5" w:themeShade="BF"/>
        </w:rPr>
        <w:t>reservas de gas.</w:t>
      </w:r>
      <w:r w:rsidR="00FF159E" w:rsidRPr="00F12CBF">
        <w:rPr>
          <w:rFonts w:ascii="Times New Roman" w:hAnsi="Times New Roman" w:cs="Times New Roman"/>
          <w:color w:val="31849B" w:themeColor="accent5" w:themeShade="BF"/>
        </w:rPr>
        <w:t xml:space="preserve"> Puede afirmarse que Ucrania es uno de los países más poderosos surgidos tras </w:t>
      </w:r>
      <w:r w:rsidR="00BE2295" w:rsidRPr="00F12CBF">
        <w:rPr>
          <w:rFonts w:ascii="Times New Roman" w:hAnsi="Times New Roman" w:cs="Times New Roman"/>
          <w:color w:val="31849B" w:themeColor="accent5" w:themeShade="BF"/>
        </w:rPr>
        <w:t>la disolución</w:t>
      </w:r>
      <w:r w:rsidR="00FF159E" w:rsidRPr="00F12CBF">
        <w:rPr>
          <w:rFonts w:ascii="Times New Roman" w:hAnsi="Times New Roman" w:cs="Times New Roman"/>
          <w:color w:val="31849B" w:themeColor="accent5" w:themeShade="BF"/>
        </w:rPr>
        <w:t xml:space="preserve"> de la </w:t>
      </w:r>
      <w:r w:rsidR="00BE2295" w:rsidRPr="00F12CBF">
        <w:rPr>
          <w:rFonts w:ascii="Times New Roman" w:hAnsi="Times New Roman" w:cs="Times New Roman"/>
          <w:color w:val="31849B" w:themeColor="accent5" w:themeShade="BF"/>
        </w:rPr>
        <w:t>Unión de Repúblicas Socialistas Soviéticas (</w:t>
      </w:r>
      <w:r w:rsidR="00FF159E" w:rsidRPr="00F12CBF">
        <w:rPr>
          <w:rFonts w:ascii="Times New Roman" w:hAnsi="Times New Roman" w:cs="Times New Roman"/>
          <w:color w:val="31849B" w:themeColor="accent5" w:themeShade="BF"/>
        </w:rPr>
        <w:t>URSS</w:t>
      </w:r>
      <w:r w:rsidR="00BE2295" w:rsidRPr="00F12CBF">
        <w:rPr>
          <w:rFonts w:ascii="Times New Roman" w:hAnsi="Times New Roman" w:cs="Times New Roman"/>
          <w:color w:val="31849B" w:themeColor="accent5" w:themeShade="BF"/>
        </w:rPr>
        <w:t>)</w:t>
      </w:r>
      <w:r w:rsidR="00FF159E" w:rsidRPr="00F12CBF">
        <w:rPr>
          <w:rFonts w:ascii="Times New Roman" w:hAnsi="Times New Roman" w:cs="Times New Roman"/>
          <w:color w:val="31849B" w:themeColor="accent5" w:themeShade="BF"/>
        </w:rPr>
        <w:t xml:space="preserve">. </w:t>
      </w:r>
    </w:p>
    <w:p w14:paraId="4ADED984" w14:textId="77777777" w:rsidR="00FF159E" w:rsidRPr="00F12CBF" w:rsidRDefault="00FF159E" w:rsidP="00C95BF4">
      <w:pPr>
        <w:spacing w:after="0" w:line="276" w:lineRule="auto"/>
        <w:jc w:val="both"/>
        <w:rPr>
          <w:rFonts w:ascii="Times New Roman" w:hAnsi="Times New Roman" w:cs="Times New Roman"/>
          <w:color w:val="31849B" w:themeColor="accent5" w:themeShade="BF"/>
        </w:rPr>
      </w:pPr>
    </w:p>
    <w:p w14:paraId="545D3D14" w14:textId="78433752" w:rsidR="00FF159E" w:rsidRPr="00F12CBF" w:rsidRDefault="00FF159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Hoy, </w:t>
      </w:r>
      <w:r w:rsidR="0076203B" w:rsidRPr="00F12CBF">
        <w:rPr>
          <w:rFonts w:ascii="Times New Roman" w:hAnsi="Times New Roman" w:cs="Times New Roman"/>
          <w:color w:val="31849B" w:themeColor="accent5" w:themeShade="BF"/>
        </w:rPr>
        <w:t xml:space="preserve">Ucrania </w:t>
      </w:r>
      <w:r w:rsidRPr="00F12CBF">
        <w:rPr>
          <w:rFonts w:ascii="Times New Roman" w:hAnsi="Times New Roman" w:cs="Times New Roman"/>
          <w:color w:val="31849B" w:themeColor="accent5" w:themeShade="BF"/>
        </w:rPr>
        <w:t xml:space="preserve">constituye la región </w:t>
      </w:r>
      <w:r w:rsidR="0076203B" w:rsidRPr="00F12CBF">
        <w:rPr>
          <w:rFonts w:ascii="Times New Roman" w:hAnsi="Times New Roman" w:cs="Times New Roman"/>
          <w:color w:val="31849B" w:themeColor="accent5" w:themeShade="BF"/>
        </w:rPr>
        <w:t xml:space="preserve">de </w:t>
      </w:r>
      <w:r w:rsidRPr="00F12CBF">
        <w:rPr>
          <w:rFonts w:ascii="Times New Roman" w:hAnsi="Times New Roman" w:cs="Times New Roman"/>
          <w:color w:val="31849B" w:themeColor="accent5" w:themeShade="BF"/>
        </w:rPr>
        <w:t xml:space="preserve">mayor </w:t>
      </w:r>
      <w:r w:rsidR="0076203B" w:rsidRPr="00F12CBF">
        <w:rPr>
          <w:rFonts w:ascii="Times New Roman" w:hAnsi="Times New Roman" w:cs="Times New Roman"/>
          <w:color w:val="31849B" w:themeColor="accent5" w:themeShade="BF"/>
        </w:rPr>
        <w:t>fricción entre los países de la O</w:t>
      </w:r>
      <w:r w:rsidR="00BE2295" w:rsidRPr="00F12CBF">
        <w:rPr>
          <w:rFonts w:ascii="Times New Roman" w:hAnsi="Times New Roman" w:cs="Times New Roman"/>
          <w:color w:val="31849B" w:themeColor="accent5" w:themeShade="BF"/>
        </w:rPr>
        <w:t>TAN</w:t>
      </w:r>
      <w:r w:rsidRPr="00F12CBF">
        <w:rPr>
          <w:rFonts w:ascii="Times New Roman" w:hAnsi="Times New Roman" w:cs="Times New Roman"/>
          <w:color w:val="31849B" w:themeColor="accent5" w:themeShade="BF"/>
        </w:rPr>
        <w:t xml:space="preserve"> </w:t>
      </w:r>
      <w:r w:rsidR="0076203B" w:rsidRPr="00F12CBF">
        <w:rPr>
          <w:rFonts w:ascii="Times New Roman" w:hAnsi="Times New Roman" w:cs="Times New Roman"/>
          <w:color w:val="31849B" w:themeColor="accent5" w:themeShade="BF"/>
        </w:rPr>
        <w:t>y Rusia</w:t>
      </w:r>
      <w:r w:rsidRPr="00F12CBF">
        <w:rPr>
          <w:rFonts w:ascii="Times New Roman" w:hAnsi="Times New Roman" w:cs="Times New Roman"/>
          <w:color w:val="31849B" w:themeColor="accent5" w:themeShade="BF"/>
        </w:rPr>
        <w:t>,</w:t>
      </w:r>
      <w:r w:rsidR="0076203B" w:rsidRPr="00F12CBF">
        <w:rPr>
          <w:rFonts w:ascii="Times New Roman" w:hAnsi="Times New Roman" w:cs="Times New Roman"/>
          <w:color w:val="31849B" w:themeColor="accent5" w:themeShade="BF"/>
        </w:rPr>
        <w:t xml:space="preserve"> desde el final de la Guerra Fría.</w:t>
      </w:r>
      <w:r w:rsidRPr="00F12CBF">
        <w:rPr>
          <w:color w:val="31849B" w:themeColor="accent5" w:themeShade="BF"/>
        </w:rPr>
        <w:t xml:space="preserve"> L</w:t>
      </w:r>
      <w:r w:rsidRPr="00F12CBF">
        <w:rPr>
          <w:rFonts w:ascii="Times New Roman" w:hAnsi="Times New Roman" w:cs="Times New Roman"/>
          <w:color w:val="31849B" w:themeColor="accent5" w:themeShade="BF"/>
        </w:rPr>
        <w:t>a actual crisis ucrania</w:t>
      </w:r>
      <w:r w:rsidR="000F4A50" w:rsidRPr="00F12CBF">
        <w:rPr>
          <w:rFonts w:ascii="Times New Roman" w:hAnsi="Times New Roman" w:cs="Times New Roman"/>
          <w:color w:val="31849B" w:themeColor="accent5" w:themeShade="BF"/>
        </w:rPr>
        <w:t>na</w:t>
      </w:r>
      <w:r w:rsidRPr="00F12CBF">
        <w:rPr>
          <w:rFonts w:ascii="Times New Roman" w:hAnsi="Times New Roman" w:cs="Times New Roman"/>
          <w:color w:val="31849B" w:themeColor="accent5" w:themeShade="BF"/>
        </w:rPr>
        <w:t xml:space="preserve"> implica intereses de todos los continentes</w:t>
      </w:r>
      <w:r w:rsidR="000F4A50" w:rsidRPr="00F12CBF">
        <w:rPr>
          <w:rFonts w:ascii="Times New Roman" w:hAnsi="Times New Roman" w:cs="Times New Roman"/>
          <w:color w:val="31849B" w:themeColor="accent5" w:themeShade="BF"/>
        </w:rPr>
        <w:t xml:space="preserve"> y en su territorio se libra </w:t>
      </w:r>
      <w:r w:rsidR="00E1153F" w:rsidRPr="00F12CBF">
        <w:rPr>
          <w:rFonts w:ascii="Times New Roman" w:hAnsi="Times New Roman" w:cs="Times New Roman"/>
          <w:color w:val="31849B" w:themeColor="accent5" w:themeShade="BF"/>
        </w:rPr>
        <w:t xml:space="preserve">una pugna </w:t>
      </w:r>
      <w:r w:rsidR="000F4A50" w:rsidRPr="00F12CBF">
        <w:rPr>
          <w:rFonts w:ascii="Times New Roman" w:hAnsi="Times New Roman" w:cs="Times New Roman"/>
          <w:color w:val="31849B" w:themeColor="accent5" w:themeShade="BF"/>
        </w:rPr>
        <w:t>de cuyo resultado depende</w:t>
      </w:r>
      <w:r w:rsidR="00BE2295" w:rsidRPr="00F12CBF">
        <w:rPr>
          <w:rFonts w:ascii="Times New Roman" w:hAnsi="Times New Roman" w:cs="Times New Roman"/>
          <w:color w:val="31849B" w:themeColor="accent5" w:themeShade="BF"/>
        </w:rPr>
        <w:t>,</w:t>
      </w:r>
      <w:r w:rsidR="000F4A50" w:rsidRPr="00F12CBF">
        <w:rPr>
          <w:rFonts w:ascii="Times New Roman" w:hAnsi="Times New Roman" w:cs="Times New Roman"/>
          <w:color w:val="31849B" w:themeColor="accent5" w:themeShade="BF"/>
        </w:rPr>
        <w:t xml:space="preserve"> en buena parte, el futuro global</w:t>
      </w:r>
      <w:r w:rsidR="00E1153F" w:rsidRPr="00F12CBF">
        <w:rPr>
          <w:rFonts w:ascii="Times New Roman" w:hAnsi="Times New Roman" w:cs="Times New Roman"/>
          <w:color w:val="31849B" w:themeColor="accent5" w:themeShade="BF"/>
        </w:rPr>
        <w:t>.</w:t>
      </w:r>
      <w:r w:rsidR="00BB3D3C" w:rsidRPr="00F12CBF">
        <w:rPr>
          <w:rFonts w:ascii="Times New Roman" w:hAnsi="Times New Roman" w:cs="Times New Roman"/>
          <w:color w:val="31849B" w:themeColor="accent5" w:themeShade="BF"/>
        </w:rPr>
        <w:t xml:space="preserve"> Ucrania está ubicada en una </w:t>
      </w:r>
      <w:r w:rsidR="000F4A50" w:rsidRPr="00F12CBF">
        <w:rPr>
          <w:rFonts w:ascii="Times New Roman" w:hAnsi="Times New Roman" w:cs="Times New Roman"/>
          <w:color w:val="31849B" w:themeColor="accent5" w:themeShade="BF"/>
        </w:rPr>
        <w:t xml:space="preserve">zona de gran tensión </w:t>
      </w:r>
      <w:r w:rsidR="00BB3D3C" w:rsidRPr="00F12CBF">
        <w:rPr>
          <w:rFonts w:ascii="Times New Roman" w:hAnsi="Times New Roman" w:cs="Times New Roman"/>
          <w:color w:val="31849B" w:themeColor="accent5" w:themeShade="BF"/>
        </w:rPr>
        <w:t xml:space="preserve">entre occidente y oriente y </w:t>
      </w:r>
      <w:r w:rsidR="000F4A50" w:rsidRPr="00F12CBF">
        <w:rPr>
          <w:rFonts w:ascii="Times New Roman" w:hAnsi="Times New Roman" w:cs="Times New Roman"/>
          <w:color w:val="31849B" w:themeColor="accent5" w:themeShade="BF"/>
        </w:rPr>
        <w:t xml:space="preserve">además </w:t>
      </w:r>
      <w:r w:rsidR="00703626" w:rsidRPr="00F12CBF">
        <w:rPr>
          <w:rFonts w:ascii="Times New Roman" w:hAnsi="Times New Roman" w:cs="Times New Roman"/>
          <w:color w:val="31849B" w:themeColor="accent5" w:themeShade="BF"/>
        </w:rPr>
        <w:t xml:space="preserve">persisten </w:t>
      </w:r>
      <w:r w:rsidR="00BB3D3C" w:rsidRPr="00F12CBF">
        <w:rPr>
          <w:rFonts w:ascii="Times New Roman" w:hAnsi="Times New Roman" w:cs="Times New Roman"/>
          <w:color w:val="31849B" w:themeColor="accent5" w:themeShade="BF"/>
        </w:rPr>
        <w:t>ten</w:t>
      </w:r>
      <w:r w:rsidR="00703626" w:rsidRPr="00F12CBF">
        <w:rPr>
          <w:rFonts w:ascii="Times New Roman" w:hAnsi="Times New Roman" w:cs="Times New Roman"/>
          <w:color w:val="31849B" w:themeColor="accent5" w:themeShade="BF"/>
        </w:rPr>
        <w:t>siones internas que no ha</w:t>
      </w:r>
      <w:r w:rsidR="00BB3D3C" w:rsidRPr="00F12CBF">
        <w:rPr>
          <w:rFonts w:ascii="Times New Roman" w:hAnsi="Times New Roman" w:cs="Times New Roman"/>
          <w:color w:val="31849B" w:themeColor="accent5" w:themeShade="BF"/>
        </w:rPr>
        <w:t xml:space="preserve"> logrado resolver desde el colapso de la Unión Soviética en 1991.</w:t>
      </w:r>
    </w:p>
    <w:p w14:paraId="18BFE39C"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37F7A8BF" w14:textId="77777777" w:rsidTr="005A2B85">
        <w:tc>
          <w:tcPr>
            <w:tcW w:w="9033" w:type="dxa"/>
            <w:gridSpan w:val="2"/>
            <w:shd w:val="clear" w:color="auto" w:fill="0D0D0D" w:themeFill="text1" w:themeFillTint="F2"/>
          </w:tcPr>
          <w:p w14:paraId="6D8C3C71"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2C4049CA" w14:textId="77777777" w:rsidTr="005A2B85">
        <w:tc>
          <w:tcPr>
            <w:tcW w:w="2518" w:type="dxa"/>
          </w:tcPr>
          <w:p w14:paraId="33117E3B"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12464EA" w14:textId="5E027344" w:rsidR="00E6412F"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E6412F"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E6412F" w:rsidRPr="00F12CBF">
              <w:rPr>
                <w:rFonts w:ascii="Times New Roman" w:hAnsi="Times New Roman" w:cs="Times New Roman"/>
                <w:color w:val="31849B" w:themeColor="accent5" w:themeShade="BF"/>
                <w:sz w:val="24"/>
                <w:szCs w:val="24"/>
              </w:rPr>
              <w:t>_IMG</w:t>
            </w:r>
            <w:r w:rsidR="002730C7" w:rsidRPr="00F12CBF">
              <w:rPr>
                <w:rFonts w:ascii="Times New Roman" w:hAnsi="Times New Roman" w:cs="Times New Roman"/>
                <w:color w:val="31849B" w:themeColor="accent5" w:themeShade="BF"/>
                <w:sz w:val="24"/>
                <w:szCs w:val="24"/>
              </w:rPr>
              <w:t>14</w:t>
            </w:r>
          </w:p>
        </w:tc>
      </w:tr>
      <w:tr w:rsidR="00F12CBF" w:rsidRPr="00F12CBF" w14:paraId="3EE8BB71" w14:textId="77777777" w:rsidTr="005A2B85">
        <w:tc>
          <w:tcPr>
            <w:tcW w:w="2518" w:type="dxa"/>
          </w:tcPr>
          <w:p w14:paraId="395B899F"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7BB7E4B" w14:textId="421BCB05" w:rsidR="00E6412F" w:rsidRPr="00F12CBF" w:rsidRDefault="001C491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Manifestaciones en </w:t>
            </w:r>
            <w:r w:rsidR="00E6412F" w:rsidRPr="00F12CBF">
              <w:rPr>
                <w:rFonts w:ascii="Times New Roman" w:hAnsi="Times New Roman" w:cs="Times New Roman"/>
                <w:color w:val="31849B" w:themeColor="accent5" w:themeShade="BF"/>
                <w:sz w:val="24"/>
                <w:szCs w:val="24"/>
                <w:lang w:val="es-CO"/>
              </w:rPr>
              <w:t>K</w:t>
            </w:r>
            <w:r w:rsidRPr="00F12CBF">
              <w:rPr>
                <w:rFonts w:ascii="Times New Roman" w:hAnsi="Times New Roman" w:cs="Times New Roman"/>
                <w:color w:val="31849B" w:themeColor="accent5" w:themeShade="BF"/>
                <w:sz w:val="24"/>
                <w:szCs w:val="24"/>
                <w:lang w:val="es-CO"/>
              </w:rPr>
              <w:t>iev</w:t>
            </w:r>
            <w:r w:rsidR="00E6412F" w:rsidRPr="00F12CBF">
              <w:rPr>
                <w:rFonts w:ascii="Times New Roman" w:hAnsi="Times New Roman" w:cs="Times New Roman"/>
                <w:color w:val="31849B" w:themeColor="accent5" w:themeShade="BF"/>
                <w:sz w:val="24"/>
                <w:szCs w:val="24"/>
                <w:lang w:val="es-CO"/>
              </w:rPr>
              <w:t>, U</w:t>
            </w:r>
            <w:r w:rsidRPr="00F12CBF">
              <w:rPr>
                <w:rFonts w:ascii="Times New Roman" w:hAnsi="Times New Roman" w:cs="Times New Roman"/>
                <w:color w:val="31849B" w:themeColor="accent5" w:themeShade="BF"/>
                <w:sz w:val="24"/>
                <w:szCs w:val="24"/>
                <w:lang w:val="es-CO"/>
              </w:rPr>
              <w:t>crania</w:t>
            </w:r>
            <w:r w:rsidR="00E6412F" w:rsidRPr="00F12CBF">
              <w:rPr>
                <w:rFonts w:ascii="Times New Roman" w:hAnsi="Times New Roman" w:cs="Times New Roman"/>
                <w:color w:val="31849B" w:themeColor="accent5" w:themeShade="BF"/>
                <w:sz w:val="24"/>
                <w:szCs w:val="24"/>
                <w:lang w:val="es-CO"/>
              </w:rPr>
              <w:t xml:space="preserve">, </w:t>
            </w:r>
            <w:r w:rsidRPr="00F12CBF">
              <w:rPr>
                <w:rFonts w:ascii="Times New Roman" w:hAnsi="Times New Roman" w:cs="Times New Roman"/>
                <w:color w:val="31849B" w:themeColor="accent5" w:themeShade="BF"/>
                <w:sz w:val="24"/>
                <w:szCs w:val="24"/>
                <w:lang w:val="es-CO"/>
              </w:rPr>
              <w:t xml:space="preserve">durante </w:t>
            </w:r>
            <w:r w:rsidR="00E6412F" w:rsidRPr="00F12CBF">
              <w:rPr>
                <w:rFonts w:ascii="Times New Roman" w:hAnsi="Times New Roman" w:cs="Times New Roman"/>
                <w:color w:val="31849B" w:themeColor="accent5" w:themeShade="BF"/>
                <w:sz w:val="24"/>
                <w:szCs w:val="24"/>
                <w:lang w:val="es-CO"/>
              </w:rPr>
              <w:t>2014.</w:t>
            </w:r>
          </w:p>
        </w:tc>
      </w:tr>
      <w:tr w:rsidR="00F12CBF" w:rsidRPr="00F12CBF" w14:paraId="75BC11FC" w14:textId="77777777" w:rsidTr="005A2B85">
        <w:tc>
          <w:tcPr>
            <w:tcW w:w="2518" w:type="dxa"/>
          </w:tcPr>
          <w:p w14:paraId="016BC0BC"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7639E4D0"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lang w:val="es-CO"/>
              </w:rPr>
            </w:pPr>
          </w:p>
          <w:p w14:paraId="1DCDA83E" w14:textId="260BE8FD"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Número de la imagen 174318044</w:t>
            </w:r>
          </w:p>
        </w:tc>
      </w:tr>
      <w:tr w:rsidR="00E6412F" w:rsidRPr="00F12CBF" w14:paraId="28756832" w14:textId="77777777" w:rsidTr="005A2B85">
        <w:tc>
          <w:tcPr>
            <w:tcW w:w="2518" w:type="dxa"/>
          </w:tcPr>
          <w:p w14:paraId="4B0AF67B"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E9EAD90" w14:textId="5359D9F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Manifestaciones en Kiev en 2014</w:t>
            </w:r>
            <w:r w:rsidR="001C4915" w:rsidRPr="00F12CBF">
              <w:rPr>
                <w:rFonts w:ascii="Times New Roman" w:hAnsi="Times New Roman" w:cs="Times New Roman"/>
                <w:color w:val="31849B" w:themeColor="accent5" w:themeShade="BF"/>
                <w:sz w:val="24"/>
                <w:szCs w:val="24"/>
              </w:rPr>
              <w:t>. Los disturbios europeístas y nacionalistas en Ucrania derrocaron al presidente electo Víktor Yanukóvich</w:t>
            </w:r>
            <w:r w:rsidR="00703626" w:rsidRPr="00F12CBF">
              <w:rPr>
                <w:rFonts w:ascii="Times New Roman" w:hAnsi="Times New Roman" w:cs="Times New Roman"/>
                <w:color w:val="31849B" w:themeColor="accent5" w:themeShade="BF"/>
                <w:sz w:val="24"/>
                <w:szCs w:val="24"/>
              </w:rPr>
              <w:t>,</w:t>
            </w:r>
            <w:r w:rsidR="001C4915" w:rsidRPr="00F12CBF">
              <w:rPr>
                <w:rFonts w:ascii="Times New Roman" w:hAnsi="Times New Roman" w:cs="Times New Roman"/>
                <w:color w:val="31849B" w:themeColor="accent5" w:themeShade="BF"/>
                <w:sz w:val="24"/>
                <w:szCs w:val="24"/>
              </w:rPr>
              <w:t xml:space="preserve"> quien representaba al sector pro</w:t>
            </w:r>
            <w:r w:rsidR="00424FF6" w:rsidRPr="00F12CBF">
              <w:rPr>
                <w:rFonts w:ascii="Times New Roman" w:hAnsi="Times New Roman" w:cs="Times New Roman"/>
                <w:color w:val="31849B" w:themeColor="accent5" w:themeShade="BF"/>
                <w:sz w:val="24"/>
                <w:szCs w:val="24"/>
              </w:rPr>
              <w:t>r</w:t>
            </w:r>
            <w:r w:rsidR="001C4915" w:rsidRPr="00F12CBF">
              <w:rPr>
                <w:rFonts w:ascii="Times New Roman" w:hAnsi="Times New Roman" w:cs="Times New Roman"/>
                <w:color w:val="31849B" w:themeColor="accent5" w:themeShade="BF"/>
                <w:sz w:val="24"/>
                <w:szCs w:val="24"/>
              </w:rPr>
              <w:t xml:space="preserve">ruso. </w:t>
            </w:r>
            <w:r w:rsidR="002730C7" w:rsidRPr="00F12CBF">
              <w:rPr>
                <w:rFonts w:ascii="Times New Roman" w:hAnsi="Times New Roman" w:cs="Times New Roman"/>
                <w:color w:val="31849B" w:themeColor="accent5" w:themeShade="BF"/>
                <w:sz w:val="24"/>
                <w:szCs w:val="24"/>
              </w:rPr>
              <w:t>Las manifestacio</w:t>
            </w:r>
            <w:r w:rsidR="00703626" w:rsidRPr="00F12CBF">
              <w:rPr>
                <w:rFonts w:ascii="Times New Roman" w:hAnsi="Times New Roman" w:cs="Times New Roman"/>
                <w:color w:val="31849B" w:themeColor="accent5" w:themeShade="BF"/>
                <w:sz w:val="24"/>
                <w:szCs w:val="24"/>
              </w:rPr>
              <w:t>nes dieron lugar a un</w:t>
            </w:r>
            <w:r w:rsidR="002730C7" w:rsidRPr="00F12CBF">
              <w:rPr>
                <w:rFonts w:ascii="Times New Roman" w:hAnsi="Times New Roman" w:cs="Times New Roman"/>
                <w:color w:val="31849B" w:themeColor="accent5" w:themeShade="BF"/>
                <w:sz w:val="24"/>
                <w:szCs w:val="24"/>
              </w:rPr>
              <w:t xml:space="preserve"> movimiento social denominado Euromaidán.</w:t>
            </w:r>
            <w:r w:rsidR="001C4915"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 xml:space="preserve"> </w:t>
            </w:r>
          </w:p>
        </w:tc>
      </w:tr>
    </w:tbl>
    <w:p w14:paraId="185A27F5" w14:textId="77777777" w:rsidR="004A6EBB" w:rsidRPr="00F12CBF" w:rsidRDefault="004A6EBB" w:rsidP="00C95BF4">
      <w:pPr>
        <w:spacing w:after="0" w:line="276" w:lineRule="auto"/>
        <w:jc w:val="both"/>
        <w:rPr>
          <w:rFonts w:ascii="Times New Roman" w:hAnsi="Times New Roman" w:cs="Times New Roman"/>
          <w:color w:val="31849B" w:themeColor="accent5" w:themeShade="BF"/>
        </w:rPr>
      </w:pPr>
    </w:p>
    <w:p w14:paraId="1F3DD73B" w14:textId="390BCC32" w:rsidR="00BB3D3C" w:rsidRPr="00F12CBF" w:rsidRDefault="004A6EB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Además de la expansión de la OTAN hasta las fronteras rusas, desde hace varios años la Unión Europea (UE) inició conversaciones con los seis países fronterizos del Este (Armenia, Azerbaiyán, Bielorrusia, Georgia, Moldavia y Ucrania)</w:t>
      </w:r>
      <w:r w:rsidR="0070362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con el objeto de suscribir acuerdos de asociación con ellos</w:t>
      </w:r>
      <w:r w:rsidR="00BE2295" w:rsidRPr="00F12CBF">
        <w:rPr>
          <w:rFonts w:ascii="Times New Roman" w:hAnsi="Times New Roman" w:cs="Times New Roman"/>
          <w:color w:val="31849B" w:themeColor="accent5" w:themeShade="BF"/>
        </w:rPr>
        <w:t>.</w:t>
      </w:r>
    </w:p>
    <w:p w14:paraId="3190BAC7" w14:textId="77777777" w:rsidR="004A6EBB" w:rsidRPr="00F12CBF" w:rsidRDefault="004A6EBB" w:rsidP="00C95BF4">
      <w:pPr>
        <w:spacing w:after="0" w:line="276" w:lineRule="auto"/>
        <w:jc w:val="both"/>
        <w:rPr>
          <w:rFonts w:ascii="Times New Roman" w:hAnsi="Times New Roman" w:cs="Times New Roman"/>
          <w:color w:val="31849B" w:themeColor="accent5" w:themeShade="BF"/>
        </w:rPr>
      </w:pPr>
    </w:p>
    <w:p w14:paraId="5F6381B2" w14:textId="137CBD61" w:rsidR="00FF159E" w:rsidRPr="00F12CBF" w:rsidRDefault="00BB3D3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Rusia viene </w:t>
      </w:r>
      <w:r w:rsidR="00063500" w:rsidRPr="00F12CBF">
        <w:rPr>
          <w:rFonts w:ascii="Times New Roman" w:hAnsi="Times New Roman" w:cs="Times New Roman"/>
          <w:color w:val="31849B" w:themeColor="accent5" w:themeShade="BF"/>
        </w:rPr>
        <w:t>re</w:t>
      </w:r>
      <w:r w:rsidRPr="00F12CBF">
        <w:rPr>
          <w:rFonts w:ascii="Times New Roman" w:hAnsi="Times New Roman" w:cs="Times New Roman"/>
          <w:color w:val="31849B" w:themeColor="accent5" w:themeShade="BF"/>
        </w:rPr>
        <w:t>construyendo su espacio geopolítico previo a la caída del comunismo. Una de las formas principales es la Unión Aduanera</w:t>
      </w:r>
      <w:r w:rsidR="0070362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de la cual Ucrania es una pieza clave. Por otra parte</w:t>
      </w:r>
      <w:r w:rsidR="0070362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Rusia </w:t>
      </w:r>
      <w:r w:rsidR="00063500" w:rsidRPr="00F12CBF">
        <w:rPr>
          <w:rFonts w:ascii="Times New Roman" w:hAnsi="Times New Roman" w:cs="Times New Roman"/>
          <w:color w:val="31849B" w:themeColor="accent5" w:themeShade="BF"/>
        </w:rPr>
        <w:t xml:space="preserve">la </w:t>
      </w:r>
      <w:r w:rsidRPr="00F12CBF">
        <w:rPr>
          <w:rFonts w:ascii="Times New Roman" w:hAnsi="Times New Roman" w:cs="Times New Roman"/>
          <w:color w:val="31849B" w:themeColor="accent5" w:themeShade="BF"/>
        </w:rPr>
        <w:t xml:space="preserve">surte de </w:t>
      </w:r>
      <w:r w:rsidR="00063500" w:rsidRPr="00F12CBF">
        <w:rPr>
          <w:rFonts w:ascii="Times New Roman" w:hAnsi="Times New Roman" w:cs="Times New Roman"/>
          <w:color w:val="31849B" w:themeColor="accent5" w:themeShade="BF"/>
        </w:rPr>
        <w:t xml:space="preserve">energía y </w:t>
      </w:r>
      <w:r w:rsidR="00703626" w:rsidRPr="00F12CBF">
        <w:rPr>
          <w:rFonts w:ascii="Times New Roman" w:hAnsi="Times New Roman" w:cs="Times New Roman"/>
          <w:color w:val="31849B" w:themeColor="accent5" w:themeShade="BF"/>
        </w:rPr>
        <w:t xml:space="preserve">el </w:t>
      </w:r>
      <w:r w:rsidRPr="00F12CBF">
        <w:rPr>
          <w:rFonts w:ascii="Times New Roman" w:hAnsi="Times New Roman" w:cs="Times New Roman"/>
          <w:color w:val="31849B" w:themeColor="accent5" w:themeShade="BF"/>
        </w:rPr>
        <w:t>85</w:t>
      </w:r>
      <w:r w:rsidR="00D9434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del gas ruso que consume Europa pasa a través de Ucrania</w:t>
      </w:r>
      <w:r w:rsidR="00705294" w:rsidRPr="00F12CBF">
        <w:rPr>
          <w:rFonts w:ascii="Times New Roman" w:hAnsi="Times New Roman" w:cs="Times New Roman"/>
          <w:color w:val="31849B" w:themeColor="accent5" w:themeShade="BF"/>
        </w:rPr>
        <w:t xml:space="preserve"> [</w:t>
      </w:r>
      <w:hyperlink r:id="rId39" w:history="1">
        <w:r w:rsidR="00705294" w:rsidRPr="00F12CBF">
          <w:rPr>
            <w:rStyle w:val="Hipervnculo"/>
            <w:rFonts w:ascii="Times New Roman" w:hAnsi="Times New Roman" w:cs="Times New Roman"/>
            <w:color w:val="31849B" w:themeColor="accent5" w:themeShade="BF"/>
          </w:rPr>
          <w:t>VER</w:t>
        </w:r>
      </w:hyperlink>
      <w:r w:rsidR="00705294"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p w14:paraId="659FEC74"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9"/>
        <w:gridCol w:w="6339"/>
      </w:tblGrid>
      <w:tr w:rsidR="00F12CBF" w:rsidRPr="00F12CBF" w14:paraId="1EAC6A3F" w14:textId="77777777" w:rsidTr="005A2B85">
        <w:tc>
          <w:tcPr>
            <w:tcW w:w="8978" w:type="dxa"/>
            <w:gridSpan w:val="2"/>
            <w:shd w:val="clear" w:color="auto" w:fill="000000" w:themeFill="text1"/>
          </w:tcPr>
          <w:p w14:paraId="4A6BA52C" w14:textId="77777777" w:rsidR="003C675F" w:rsidRPr="00F12CBF" w:rsidRDefault="003C67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799D023A" w14:textId="77777777" w:rsidTr="005A2B85">
        <w:tc>
          <w:tcPr>
            <w:tcW w:w="2518" w:type="dxa"/>
          </w:tcPr>
          <w:p w14:paraId="5774B486" w14:textId="77777777" w:rsidR="003C675F" w:rsidRPr="00F12CBF" w:rsidRDefault="003C67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333E5704" w14:textId="529EAA79" w:rsidR="003C675F" w:rsidRPr="00F12CBF" w:rsidRDefault="003C67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Los dos bandos en el conflicto de Ucrania</w:t>
            </w:r>
          </w:p>
        </w:tc>
      </w:tr>
      <w:tr w:rsidR="003C675F" w:rsidRPr="00F12CBF" w14:paraId="223E8A4B" w14:textId="77777777" w:rsidTr="005A2B85">
        <w:tc>
          <w:tcPr>
            <w:tcW w:w="2518" w:type="dxa"/>
          </w:tcPr>
          <w:p w14:paraId="176B59BE" w14:textId="77777777" w:rsidR="003C675F" w:rsidRPr="00F12CBF" w:rsidRDefault="003C675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BFEC5F7" w14:textId="71102909" w:rsidR="003C675F" w:rsidRPr="00F12CBF" w:rsidRDefault="003C675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Ucrania se encuentra dividida entre quienes anhelan integrarse a la Unión Europea y quienes quieren estar bajo influencia </w:t>
            </w:r>
            <w:r w:rsidR="00BE2295" w:rsidRPr="00F12CBF">
              <w:rPr>
                <w:rFonts w:ascii="Times New Roman" w:hAnsi="Times New Roman" w:cs="Times New Roman"/>
                <w:color w:val="31849B" w:themeColor="accent5" w:themeShade="BF"/>
              </w:rPr>
              <w:t>de R</w:t>
            </w:r>
            <w:r w:rsidRPr="00F12CBF">
              <w:rPr>
                <w:rFonts w:ascii="Times New Roman" w:hAnsi="Times New Roman" w:cs="Times New Roman"/>
                <w:color w:val="31849B" w:themeColor="accent5" w:themeShade="BF"/>
              </w:rPr>
              <w:t>us</w:t>
            </w:r>
            <w:r w:rsidR="00BE2295" w:rsidRPr="00F12CBF">
              <w:rPr>
                <w:rFonts w:ascii="Times New Roman" w:hAnsi="Times New Roman" w:cs="Times New Roman"/>
                <w:color w:val="31849B" w:themeColor="accent5" w:themeShade="BF"/>
              </w:rPr>
              <w:t>i</w:t>
            </w:r>
            <w:r w:rsidRPr="00F12CBF">
              <w:rPr>
                <w:rFonts w:ascii="Times New Roman" w:hAnsi="Times New Roman" w:cs="Times New Roman"/>
                <w:color w:val="31849B" w:themeColor="accent5" w:themeShade="BF"/>
              </w:rPr>
              <w:t xml:space="preserve">a. Pareciese que a cada lado del río Dniéper hubiese una Ucrania diferente. </w:t>
            </w:r>
          </w:p>
          <w:p w14:paraId="7E264420" w14:textId="099AF480" w:rsidR="003C675F" w:rsidRPr="00F12CBF" w:rsidRDefault="003C675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Una es pro occidental, cristiana-católica, de habla ucraniana y </w:t>
            </w:r>
            <w:r w:rsidR="00BE2295" w:rsidRPr="00F12CBF">
              <w:rPr>
                <w:rFonts w:ascii="Times New Roman" w:hAnsi="Times New Roman" w:cs="Times New Roman"/>
                <w:color w:val="31849B" w:themeColor="accent5" w:themeShade="BF"/>
              </w:rPr>
              <w:t>nacionalista</w:t>
            </w:r>
            <w:r w:rsidR="0055458A" w:rsidRPr="00F12CBF">
              <w:rPr>
                <w:rFonts w:ascii="Times New Roman" w:hAnsi="Times New Roman" w:cs="Times New Roman"/>
                <w:color w:val="31849B" w:themeColor="accent5" w:themeShade="BF"/>
              </w:rPr>
              <w:t>,</w:t>
            </w:r>
            <w:r w:rsidR="00BE2295" w:rsidRPr="00F12CBF">
              <w:rPr>
                <w:rFonts w:ascii="Times New Roman" w:hAnsi="Times New Roman" w:cs="Times New Roman"/>
                <w:color w:val="31849B" w:themeColor="accent5" w:themeShade="BF"/>
              </w:rPr>
              <w:t xml:space="preserve"> que </w:t>
            </w:r>
            <w:r w:rsidRPr="00F12CBF">
              <w:rPr>
                <w:rFonts w:ascii="Times New Roman" w:hAnsi="Times New Roman" w:cs="Times New Roman"/>
                <w:color w:val="31849B" w:themeColor="accent5" w:themeShade="BF"/>
              </w:rPr>
              <w:t xml:space="preserve">ve con recelo a Rusia. </w:t>
            </w:r>
          </w:p>
          <w:p w14:paraId="0C5E8C71" w14:textId="3B7CB8B4" w:rsidR="003C675F" w:rsidRPr="00F12CBF" w:rsidRDefault="0055458A"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La o</w:t>
            </w:r>
            <w:r w:rsidR="003C675F" w:rsidRPr="00F12CBF">
              <w:rPr>
                <w:rFonts w:ascii="Times New Roman" w:hAnsi="Times New Roman" w:cs="Times New Roman"/>
                <w:color w:val="31849B" w:themeColor="accent5" w:themeShade="BF"/>
              </w:rPr>
              <w:t xml:space="preserve">tra </w:t>
            </w:r>
            <w:r w:rsidRPr="00F12CBF">
              <w:rPr>
                <w:rFonts w:ascii="Times New Roman" w:hAnsi="Times New Roman" w:cs="Times New Roman"/>
                <w:color w:val="31849B" w:themeColor="accent5" w:themeShade="BF"/>
              </w:rPr>
              <w:t xml:space="preserve">es </w:t>
            </w:r>
            <w:r w:rsidR="003C675F" w:rsidRPr="00F12CBF">
              <w:rPr>
                <w:rFonts w:ascii="Times New Roman" w:hAnsi="Times New Roman" w:cs="Times New Roman"/>
                <w:color w:val="31849B" w:themeColor="accent5" w:themeShade="BF"/>
              </w:rPr>
              <w:t>suroriental, ortodoxa</w:t>
            </w:r>
            <w:r w:rsidR="00BE229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de habla rusa</w:t>
            </w:r>
            <w:r w:rsidR="003C675F" w:rsidRPr="00F12CBF">
              <w:rPr>
                <w:rFonts w:ascii="Times New Roman" w:hAnsi="Times New Roman" w:cs="Times New Roman"/>
                <w:color w:val="31849B" w:themeColor="accent5" w:themeShade="BF"/>
              </w:rPr>
              <w:t xml:space="preserve"> </w:t>
            </w:r>
            <w:r w:rsidR="00BE2295" w:rsidRPr="00F12CBF">
              <w:rPr>
                <w:rFonts w:ascii="Times New Roman" w:hAnsi="Times New Roman" w:cs="Times New Roman"/>
                <w:color w:val="31849B" w:themeColor="accent5" w:themeShade="BF"/>
              </w:rPr>
              <w:t xml:space="preserve">y con </w:t>
            </w:r>
            <w:r w:rsidR="003C675F" w:rsidRPr="00F12CBF">
              <w:rPr>
                <w:rFonts w:ascii="Times New Roman" w:hAnsi="Times New Roman" w:cs="Times New Roman"/>
                <w:color w:val="31849B" w:themeColor="accent5" w:themeShade="BF"/>
              </w:rPr>
              <w:t>fuertes afinidades con Rusia</w:t>
            </w:r>
            <w:r w:rsidR="00BE2295" w:rsidRPr="00F12CBF">
              <w:rPr>
                <w:rFonts w:ascii="Times New Roman" w:hAnsi="Times New Roman" w:cs="Times New Roman"/>
                <w:color w:val="31849B" w:themeColor="accent5" w:themeShade="BF"/>
              </w:rPr>
              <w:t>,</w:t>
            </w:r>
            <w:r w:rsidR="003C675F" w:rsidRPr="00F12CBF">
              <w:rPr>
                <w:rFonts w:ascii="Times New Roman" w:hAnsi="Times New Roman" w:cs="Times New Roman"/>
                <w:color w:val="31849B" w:themeColor="accent5" w:themeShade="BF"/>
              </w:rPr>
              <w:t xml:space="preserve"> y</w:t>
            </w:r>
            <w:r w:rsidR="00BE2295" w:rsidRPr="00F12CBF">
              <w:rPr>
                <w:rFonts w:ascii="Times New Roman" w:hAnsi="Times New Roman" w:cs="Times New Roman"/>
                <w:color w:val="31849B" w:themeColor="accent5" w:themeShade="BF"/>
              </w:rPr>
              <w:t>a que</w:t>
            </w:r>
            <w:r w:rsidR="003C675F" w:rsidRPr="00F12CBF">
              <w:rPr>
                <w:rFonts w:ascii="Times New Roman" w:hAnsi="Times New Roman" w:cs="Times New Roman"/>
                <w:color w:val="31849B" w:themeColor="accent5" w:themeShade="BF"/>
              </w:rPr>
              <w:t xml:space="preserve"> la considera garantía para su estabilidad y su seguridad.</w:t>
            </w:r>
          </w:p>
        </w:tc>
      </w:tr>
    </w:tbl>
    <w:p w14:paraId="1ED99098" w14:textId="77777777" w:rsidR="00BB3D3C" w:rsidRPr="00F12CBF" w:rsidRDefault="00BB3D3C" w:rsidP="00C95BF4">
      <w:pPr>
        <w:spacing w:after="0" w:line="276" w:lineRule="auto"/>
        <w:jc w:val="both"/>
        <w:rPr>
          <w:rFonts w:ascii="Times New Roman" w:hAnsi="Times New Roman" w:cs="Times New Roman"/>
          <w:color w:val="31849B" w:themeColor="accent5" w:themeShade="BF"/>
        </w:rPr>
      </w:pPr>
    </w:p>
    <w:p w14:paraId="33A6F620" w14:textId="0D007F66" w:rsidR="0076203B" w:rsidRPr="00F12CBF" w:rsidRDefault="00BE229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2013, l</w:t>
      </w:r>
      <w:r w:rsidR="00FF159E" w:rsidRPr="00F12CBF">
        <w:rPr>
          <w:rFonts w:ascii="Times New Roman" w:hAnsi="Times New Roman" w:cs="Times New Roman"/>
          <w:color w:val="31849B" w:themeColor="accent5" w:themeShade="BF"/>
        </w:rPr>
        <w:t>os pro</w:t>
      </w:r>
      <w:r w:rsidRPr="00F12CBF">
        <w:rPr>
          <w:rFonts w:ascii="Times New Roman" w:hAnsi="Times New Roman" w:cs="Times New Roman"/>
          <w:color w:val="31849B" w:themeColor="accent5" w:themeShade="BF"/>
        </w:rPr>
        <w:t xml:space="preserve"> </w:t>
      </w:r>
      <w:r w:rsidR="00FF159E" w:rsidRPr="00F12CBF">
        <w:rPr>
          <w:rFonts w:ascii="Times New Roman" w:hAnsi="Times New Roman" w:cs="Times New Roman"/>
          <w:color w:val="31849B" w:themeColor="accent5" w:themeShade="BF"/>
        </w:rPr>
        <w:t xml:space="preserve">occidentales, </w:t>
      </w:r>
      <w:r w:rsidR="0076203B" w:rsidRPr="00F12CBF">
        <w:rPr>
          <w:rFonts w:ascii="Times New Roman" w:hAnsi="Times New Roman" w:cs="Times New Roman"/>
          <w:color w:val="31849B" w:themeColor="accent5" w:themeShade="BF"/>
        </w:rPr>
        <w:t>reuni</w:t>
      </w:r>
      <w:r w:rsidR="00FF159E" w:rsidRPr="00F12CBF">
        <w:rPr>
          <w:rFonts w:ascii="Times New Roman" w:hAnsi="Times New Roman" w:cs="Times New Roman"/>
          <w:color w:val="31849B" w:themeColor="accent5" w:themeShade="BF"/>
        </w:rPr>
        <w:t xml:space="preserve">dos durante </w:t>
      </w:r>
      <w:r w:rsidR="00934CDB" w:rsidRPr="00F12CBF">
        <w:rPr>
          <w:rFonts w:ascii="Times New Roman" w:hAnsi="Times New Roman" w:cs="Times New Roman"/>
          <w:color w:val="31849B" w:themeColor="accent5" w:themeShade="BF"/>
        </w:rPr>
        <w:t xml:space="preserve">varias </w:t>
      </w:r>
      <w:r w:rsidR="0076203B" w:rsidRPr="00F12CBF">
        <w:rPr>
          <w:rFonts w:ascii="Times New Roman" w:hAnsi="Times New Roman" w:cs="Times New Roman"/>
          <w:color w:val="31849B" w:themeColor="accent5" w:themeShade="BF"/>
        </w:rPr>
        <w:t>semanas</w:t>
      </w:r>
      <w:r w:rsidRPr="00F12CBF">
        <w:rPr>
          <w:rFonts w:ascii="Times New Roman" w:hAnsi="Times New Roman" w:cs="Times New Roman"/>
          <w:color w:val="31849B" w:themeColor="accent5" w:themeShade="BF"/>
        </w:rPr>
        <w:t xml:space="preserve"> </w:t>
      </w:r>
      <w:r w:rsidR="0076203B" w:rsidRPr="00F12CBF">
        <w:rPr>
          <w:rFonts w:ascii="Times New Roman" w:hAnsi="Times New Roman" w:cs="Times New Roman"/>
          <w:color w:val="31849B" w:themeColor="accent5" w:themeShade="BF"/>
        </w:rPr>
        <w:t xml:space="preserve">en la </w:t>
      </w:r>
      <w:r w:rsidRPr="00F12CBF">
        <w:rPr>
          <w:rFonts w:ascii="Times New Roman" w:hAnsi="Times New Roman" w:cs="Times New Roman"/>
          <w:color w:val="31849B" w:themeColor="accent5" w:themeShade="BF"/>
        </w:rPr>
        <w:t>P</w:t>
      </w:r>
      <w:r w:rsidR="0076203B" w:rsidRPr="00F12CBF">
        <w:rPr>
          <w:rFonts w:ascii="Times New Roman" w:hAnsi="Times New Roman" w:cs="Times New Roman"/>
          <w:color w:val="31849B" w:themeColor="accent5" w:themeShade="BF"/>
        </w:rPr>
        <w:t>laza de la Independencia</w:t>
      </w:r>
      <w:r w:rsidRPr="00F12CBF">
        <w:rPr>
          <w:rFonts w:ascii="Times New Roman" w:hAnsi="Times New Roman" w:cs="Times New Roman"/>
          <w:color w:val="31849B" w:themeColor="accent5" w:themeShade="BF"/>
        </w:rPr>
        <w:t>,</w:t>
      </w:r>
      <w:r w:rsidR="0076203B" w:rsidRPr="00F12CBF">
        <w:rPr>
          <w:rFonts w:ascii="Times New Roman" w:hAnsi="Times New Roman" w:cs="Times New Roman"/>
          <w:color w:val="31849B" w:themeColor="accent5" w:themeShade="BF"/>
        </w:rPr>
        <w:t xml:space="preserve"> </w:t>
      </w:r>
      <w:r w:rsidR="00FF159E" w:rsidRPr="00F12CBF">
        <w:rPr>
          <w:rFonts w:ascii="Times New Roman" w:hAnsi="Times New Roman" w:cs="Times New Roman"/>
          <w:color w:val="31849B" w:themeColor="accent5" w:themeShade="BF"/>
        </w:rPr>
        <w:t xml:space="preserve">dieron </w:t>
      </w:r>
      <w:r w:rsidR="00AE69EB" w:rsidRPr="00F12CBF">
        <w:rPr>
          <w:rFonts w:ascii="Times New Roman" w:hAnsi="Times New Roman" w:cs="Times New Roman"/>
          <w:color w:val="31849B" w:themeColor="accent5" w:themeShade="BF"/>
        </w:rPr>
        <w:t xml:space="preserve">vida </w:t>
      </w:r>
      <w:r w:rsidR="00FF159E" w:rsidRPr="00F12CBF">
        <w:rPr>
          <w:rFonts w:ascii="Times New Roman" w:hAnsi="Times New Roman" w:cs="Times New Roman"/>
          <w:color w:val="31849B" w:themeColor="accent5" w:themeShade="BF"/>
        </w:rPr>
        <w:t xml:space="preserve">al </w:t>
      </w:r>
      <w:r w:rsidR="00934CDB" w:rsidRPr="00F12CBF">
        <w:rPr>
          <w:rFonts w:ascii="Times New Roman" w:hAnsi="Times New Roman" w:cs="Times New Roman"/>
          <w:color w:val="31849B" w:themeColor="accent5" w:themeShade="BF"/>
        </w:rPr>
        <w:t xml:space="preserve">movimiento político </w:t>
      </w:r>
      <w:r w:rsidR="00FF159E" w:rsidRPr="00F12CBF">
        <w:rPr>
          <w:rFonts w:ascii="Times New Roman" w:hAnsi="Times New Roman" w:cs="Times New Roman"/>
          <w:color w:val="31849B" w:themeColor="accent5" w:themeShade="BF"/>
        </w:rPr>
        <w:t xml:space="preserve">conocido como </w:t>
      </w:r>
      <w:r w:rsidR="0076203B" w:rsidRPr="00F12CBF">
        <w:rPr>
          <w:rFonts w:ascii="Times New Roman" w:hAnsi="Times New Roman" w:cs="Times New Roman"/>
          <w:color w:val="31849B" w:themeColor="accent5" w:themeShade="BF"/>
        </w:rPr>
        <w:t xml:space="preserve">Euromaidán. Su protesta </w:t>
      </w:r>
      <w:r w:rsidR="00453742" w:rsidRPr="00F12CBF">
        <w:rPr>
          <w:rFonts w:ascii="Times New Roman" w:hAnsi="Times New Roman" w:cs="Times New Roman"/>
          <w:color w:val="31849B" w:themeColor="accent5" w:themeShade="BF"/>
        </w:rPr>
        <w:t xml:space="preserve">se </w:t>
      </w:r>
      <w:r w:rsidR="0076203B" w:rsidRPr="00F12CBF">
        <w:rPr>
          <w:rFonts w:ascii="Times New Roman" w:hAnsi="Times New Roman" w:cs="Times New Roman"/>
          <w:color w:val="31849B" w:themeColor="accent5" w:themeShade="BF"/>
        </w:rPr>
        <w:t>dirigi</w:t>
      </w:r>
      <w:r w:rsidR="00453742" w:rsidRPr="00F12CBF">
        <w:rPr>
          <w:rFonts w:ascii="Times New Roman" w:hAnsi="Times New Roman" w:cs="Times New Roman"/>
          <w:color w:val="31849B" w:themeColor="accent5" w:themeShade="BF"/>
        </w:rPr>
        <w:t xml:space="preserve">ó </w:t>
      </w:r>
      <w:r w:rsidR="0076203B" w:rsidRPr="00F12CBF">
        <w:rPr>
          <w:rFonts w:ascii="Times New Roman" w:hAnsi="Times New Roman" w:cs="Times New Roman"/>
          <w:color w:val="31849B" w:themeColor="accent5" w:themeShade="BF"/>
        </w:rPr>
        <w:t xml:space="preserve">contra </w:t>
      </w:r>
      <w:r w:rsidR="00934CDB" w:rsidRPr="00F12CBF">
        <w:rPr>
          <w:rFonts w:ascii="Times New Roman" w:hAnsi="Times New Roman" w:cs="Times New Roman"/>
          <w:color w:val="31849B" w:themeColor="accent5" w:themeShade="BF"/>
        </w:rPr>
        <w:t xml:space="preserve">el </w:t>
      </w:r>
      <w:r w:rsidR="00453742" w:rsidRPr="00F12CBF">
        <w:rPr>
          <w:rFonts w:ascii="Times New Roman" w:hAnsi="Times New Roman" w:cs="Times New Roman"/>
          <w:color w:val="31849B" w:themeColor="accent5" w:themeShade="BF"/>
        </w:rPr>
        <w:t>jefe del gobierno</w:t>
      </w:r>
      <w:r w:rsidR="00AE69EB" w:rsidRPr="00F12CBF">
        <w:rPr>
          <w:rFonts w:ascii="Times New Roman" w:hAnsi="Times New Roman" w:cs="Times New Roman"/>
          <w:color w:val="31849B" w:themeColor="accent5" w:themeShade="BF"/>
        </w:rPr>
        <w:t xml:space="preserve"> Víktor Yanukóvich</w:t>
      </w:r>
      <w:r w:rsidR="00453742" w:rsidRPr="00F12CBF">
        <w:rPr>
          <w:rFonts w:ascii="Times New Roman" w:hAnsi="Times New Roman" w:cs="Times New Roman"/>
          <w:color w:val="31849B" w:themeColor="accent5" w:themeShade="BF"/>
        </w:rPr>
        <w:t>, proclive a los intereses de Rusia</w:t>
      </w:r>
      <w:r w:rsidR="00AE69EB" w:rsidRPr="00F12CBF">
        <w:rPr>
          <w:rFonts w:ascii="Times New Roman" w:hAnsi="Times New Roman" w:cs="Times New Roman"/>
          <w:color w:val="31849B" w:themeColor="accent5" w:themeShade="BF"/>
        </w:rPr>
        <w:t>,</w:t>
      </w:r>
      <w:r w:rsidR="00934CDB" w:rsidRPr="00F12CBF">
        <w:rPr>
          <w:rFonts w:ascii="Times New Roman" w:hAnsi="Times New Roman" w:cs="Times New Roman"/>
          <w:color w:val="31849B" w:themeColor="accent5" w:themeShade="BF"/>
        </w:rPr>
        <w:t xml:space="preserve"> y quien </w:t>
      </w:r>
      <w:r w:rsidR="00453742" w:rsidRPr="00F12CBF">
        <w:rPr>
          <w:rFonts w:ascii="Times New Roman" w:hAnsi="Times New Roman" w:cs="Times New Roman"/>
          <w:color w:val="31849B" w:themeColor="accent5" w:themeShade="BF"/>
        </w:rPr>
        <w:t>se negó a firmar un acuerdo de asociación con la U</w:t>
      </w:r>
      <w:r w:rsidRPr="00F12CBF">
        <w:rPr>
          <w:rFonts w:ascii="Times New Roman" w:hAnsi="Times New Roman" w:cs="Times New Roman"/>
          <w:color w:val="31849B" w:themeColor="accent5" w:themeShade="BF"/>
        </w:rPr>
        <w:t xml:space="preserve">nión </w:t>
      </w:r>
      <w:r w:rsidR="00453742"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uropea</w:t>
      </w:r>
      <w:r w:rsidR="00934CDB" w:rsidRPr="00F12CBF">
        <w:rPr>
          <w:rFonts w:ascii="Times New Roman" w:hAnsi="Times New Roman" w:cs="Times New Roman"/>
          <w:color w:val="31849B" w:themeColor="accent5" w:themeShade="BF"/>
        </w:rPr>
        <w:t>.</w:t>
      </w:r>
      <w:r w:rsidR="0093751E" w:rsidRPr="00F12CBF">
        <w:rPr>
          <w:rFonts w:ascii="Times New Roman" w:hAnsi="Times New Roman" w:cs="Times New Roman"/>
          <w:color w:val="31849B" w:themeColor="accent5" w:themeShade="BF"/>
        </w:rPr>
        <w:t xml:space="preserve"> </w:t>
      </w:r>
      <w:r w:rsidR="00934CDB" w:rsidRPr="00F12CBF">
        <w:rPr>
          <w:rFonts w:ascii="Times New Roman" w:hAnsi="Times New Roman" w:cs="Times New Roman"/>
          <w:color w:val="31849B" w:themeColor="accent5" w:themeShade="BF"/>
        </w:rPr>
        <w:t>Finalmente</w:t>
      </w:r>
      <w:r w:rsidR="00AE69EB" w:rsidRPr="00F12CBF">
        <w:rPr>
          <w:rFonts w:ascii="Times New Roman" w:hAnsi="Times New Roman" w:cs="Times New Roman"/>
          <w:color w:val="31849B" w:themeColor="accent5" w:themeShade="BF"/>
        </w:rPr>
        <w:t>,</w:t>
      </w:r>
      <w:r w:rsidR="00934CDB" w:rsidRPr="00F12CBF">
        <w:rPr>
          <w:rFonts w:ascii="Times New Roman" w:hAnsi="Times New Roman" w:cs="Times New Roman"/>
          <w:color w:val="31849B" w:themeColor="accent5" w:themeShade="BF"/>
        </w:rPr>
        <w:t xml:space="preserve"> </w:t>
      </w:r>
      <w:r w:rsidR="0050373F" w:rsidRPr="00F12CBF">
        <w:rPr>
          <w:rFonts w:ascii="Times New Roman" w:hAnsi="Times New Roman" w:cs="Times New Roman"/>
          <w:color w:val="31849B" w:themeColor="accent5" w:themeShade="BF"/>
        </w:rPr>
        <w:t>su gobierno</w:t>
      </w:r>
      <w:r w:rsidR="00AE69EB" w:rsidRPr="00F12CBF">
        <w:rPr>
          <w:rFonts w:ascii="Times New Roman" w:hAnsi="Times New Roman" w:cs="Times New Roman"/>
          <w:color w:val="31849B" w:themeColor="accent5" w:themeShade="BF"/>
        </w:rPr>
        <w:t xml:space="preserve"> cayó</w:t>
      </w:r>
      <w:r w:rsidR="0050373F" w:rsidRPr="00F12CBF">
        <w:rPr>
          <w:rFonts w:ascii="Times New Roman" w:hAnsi="Times New Roman" w:cs="Times New Roman"/>
          <w:color w:val="31849B" w:themeColor="accent5" w:themeShade="BF"/>
        </w:rPr>
        <w:t xml:space="preserve">, lo </w:t>
      </w:r>
      <w:r w:rsidR="00AE69EB" w:rsidRPr="00F12CBF">
        <w:rPr>
          <w:rFonts w:ascii="Times New Roman" w:hAnsi="Times New Roman" w:cs="Times New Roman"/>
          <w:color w:val="31849B" w:themeColor="accent5" w:themeShade="BF"/>
        </w:rPr>
        <w:t xml:space="preserve">que significa </w:t>
      </w:r>
      <w:r w:rsidR="0050373F" w:rsidRPr="00F12CBF">
        <w:rPr>
          <w:rFonts w:ascii="Times New Roman" w:hAnsi="Times New Roman" w:cs="Times New Roman"/>
          <w:color w:val="31849B" w:themeColor="accent5" w:themeShade="BF"/>
        </w:rPr>
        <w:t xml:space="preserve">el distanciamiento </w:t>
      </w:r>
      <w:r w:rsidR="0093751E" w:rsidRPr="00F12CBF">
        <w:rPr>
          <w:rFonts w:ascii="Times New Roman" w:hAnsi="Times New Roman" w:cs="Times New Roman"/>
          <w:color w:val="31849B" w:themeColor="accent5" w:themeShade="BF"/>
        </w:rPr>
        <w:t>con respecto a Rusia y un acercamiento a la Unión Europea.</w:t>
      </w:r>
    </w:p>
    <w:p w14:paraId="7C4D2C86" w14:textId="77777777" w:rsidR="00453742" w:rsidRPr="00F12CBF" w:rsidRDefault="00453742" w:rsidP="00C95BF4">
      <w:pPr>
        <w:spacing w:after="0" w:line="276" w:lineRule="auto"/>
        <w:jc w:val="both"/>
        <w:rPr>
          <w:rFonts w:ascii="Times New Roman" w:hAnsi="Times New Roman" w:cs="Times New Roman"/>
          <w:color w:val="31849B" w:themeColor="accent5" w:themeShade="BF"/>
        </w:rPr>
      </w:pPr>
    </w:p>
    <w:p w14:paraId="2D489418" w14:textId="5843AE83" w:rsidR="00453742" w:rsidRPr="00F12CBF" w:rsidRDefault="00FF159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P</w:t>
      </w:r>
      <w:r w:rsidR="00453742" w:rsidRPr="00F12CBF">
        <w:rPr>
          <w:rFonts w:ascii="Times New Roman" w:hAnsi="Times New Roman" w:cs="Times New Roman"/>
          <w:color w:val="31849B" w:themeColor="accent5" w:themeShade="BF"/>
        </w:rPr>
        <w:t>aralelamente</w:t>
      </w:r>
      <w:r w:rsidRPr="00F12CBF">
        <w:rPr>
          <w:rFonts w:ascii="Times New Roman" w:hAnsi="Times New Roman" w:cs="Times New Roman"/>
          <w:color w:val="31849B" w:themeColor="accent5" w:themeShade="BF"/>
        </w:rPr>
        <w:t xml:space="preserve">, </w:t>
      </w:r>
      <w:r w:rsidR="00453742" w:rsidRPr="00F12CBF">
        <w:rPr>
          <w:rFonts w:ascii="Times New Roman" w:hAnsi="Times New Roman" w:cs="Times New Roman"/>
          <w:color w:val="31849B" w:themeColor="accent5" w:themeShade="BF"/>
        </w:rPr>
        <w:t xml:space="preserve">en </w:t>
      </w:r>
      <w:r w:rsidR="00BE2295" w:rsidRPr="00F12CBF">
        <w:rPr>
          <w:rFonts w:ascii="Times New Roman" w:hAnsi="Times New Roman" w:cs="Times New Roman"/>
          <w:color w:val="31849B" w:themeColor="accent5" w:themeShade="BF"/>
        </w:rPr>
        <w:t>una</w:t>
      </w:r>
      <w:r w:rsidR="00453742" w:rsidRPr="00F12CBF">
        <w:rPr>
          <w:rFonts w:ascii="Times New Roman" w:hAnsi="Times New Roman" w:cs="Times New Roman"/>
          <w:color w:val="31849B" w:themeColor="accent5" w:themeShade="BF"/>
        </w:rPr>
        <w:t xml:space="preserve"> región al sur de Ucrania tuvo lugar un evento clave: Crimea, lugar </w:t>
      </w:r>
      <w:r w:rsidR="00AE69EB" w:rsidRPr="00F12CBF">
        <w:rPr>
          <w:rFonts w:ascii="Times New Roman" w:hAnsi="Times New Roman" w:cs="Times New Roman"/>
          <w:color w:val="31849B" w:themeColor="accent5" w:themeShade="BF"/>
        </w:rPr>
        <w:t>donde</w:t>
      </w:r>
      <w:r w:rsidR="00453742" w:rsidRPr="00F12CBF">
        <w:rPr>
          <w:rFonts w:ascii="Times New Roman" w:hAnsi="Times New Roman" w:cs="Times New Roman"/>
          <w:color w:val="31849B" w:themeColor="accent5" w:themeShade="BF"/>
        </w:rPr>
        <w:t xml:space="preserve"> vive una </w:t>
      </w:r>
      <w:r w:rsidR="00AE69EB" w:rsidRPr="00F12CBF">
        <w:rPr>
          <w:rFonts w:ascii="Times New Roman" w:hAnsi="Times New Roman" w:cs="Times New Roman"/>
          <w:color w:val="31849B" w:themeColor="accent5" w:themeShade="BF"/>
        </w:rPr>
        <w:t xml:space="preserve">gran </w:t>
      </w:r>
      <w:r w:rsidR="00453742" w:rsidRPr="00F12CBF">
        <w:rPr>
          <w:rFonts w:ascii="Times New Roman" w:hAnsi="Times New Roman" w:cs="Times New Roman"/>
          <w:color w:val="31849B" w:themeColor="accent5" w:themeShade="BF"/>
        </w:rPr>
        <w:t xml:space="preserve">mayoría de población de origen ruso, desestimó el deseo de relacionarse con Europa y expresó sus intenciones secesionistas </w:t>
      </w:r>
      <w:r w:rsidR="0050373F" w:rsidRPr="00F12CBF">
        <w:rPr>
          <w:rFonts w:ascii="Times New Roman" w:hAnsi="Times New Roman" w:cs="Times New Roman"/>
          <w:color w:val="31849B" w:themeColor="accent5" w:themeShade="BF"/>
        </w:rPr>
        <w:t>de</w:t>
      </w:r>
      <w:r w:rsidR="00453742" w:rsidRPr="00F12CBF">
        <w:rPr>
          <w:rFonts w:ascii="Times New Roman" w:hAnsi="Times New Roman" w:cs="Times New Roman"/>
          <w:color w:val="31849B" w:themeColor="accent5" w:themeShade="BF"/>
        </w:rPr>
        <w:t xml:space="preserve"> Ucrania y su interés de alinearse con Rusia. Para ello convocaron un referéndum de adhesión a Rusia, aunque en el mundo occidental los observadores no pudieron verificar su legitimidad. </w:t>
      </w:r>
    </w:p>
    <w:p w14:paraId="459026B1" w14:textId="77777777" w:rsidR="00453742" w:rsidRPr="00F12CBF" w:rsidRDefault="00453742" w:rsidP="00C95BF4">
      <w:pPr>
        <w:spacing w:after="0" w:line="276" w:lineRule="auto"/>
        <w:jc w:val="both"/>
        <w:rPr>
          <w:rFonts w:ascii="Times New Roman" w:hAnsi="Times New Roman" w:cs="Times New Roman"/>
          <w:color w:val="31849B" w:themeColor="accent5" w:themeShade="BF"/>
        </w:rPr>
      </w:pPr>
    </w:p>
    <w:p w14:paraId="09F544E0" w14:textId="5FEAE35B" w:rsidR="004D0922" w:rsidRPr="00F12CBF" w:rsidRDefault="0076203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Crimea es un</w:t>
      </w:r>
      <w:r w:rsidR="00AE69EB" w:rsidRPr="00F12CBF">
        <w:rPr>
          <w:rFonts w:ascii="Times New Roman" w:hAnsi="Times New Roman" w:cs="Times New Roman"/>
          <w:color w:val="31849B" w:themeColor="accent5" w:themeShade="BF"/>
        </w:rPr>
        <w:t>a región estratégica,</w:t>
      </w:r>
      <w:r w:rsidR="00453742" w:rsidRPr="00F12CBF">
        <w:rPr>
          <w:rFonts w:ascii="Times New Roman" w:hAnsi="Times New Roman" w:cs="Times New Roman"/>
          <w:color w:val="31849B" w:themeColor="accent5" w:themeShade="BF"/>
        </w:rPr>
        <w:t xml:space="preserve"> ya que allí se encuentra </w:t>
      </w:r>
      <w:r w:rsidRPr="00F12CBF">
        <w:rPr>
          <w:rFonts w:ascii="Times New Roman" w:hAnsi="Times New Roman" w:cs="Times New Roman"/>
          <w:color w:val="31849B" w:themeColor="accent5" w:themeShade="BF"/>
        </w:rPr>
        <w:t xml:space="preserve">la flota </w:t>
      </w:r>
      <w:r w:rsidR="00453742" w:rsidRPr="00F12CBF">
        <w:rPr>
          <w:rFonts w:ascii="Times New Roman" w:hAnsi="Times New Roman" w:cs="Times New Roman"/>
          <w:color w:val="31849B" w:themeColor="accent5" w:themeShade="BF"/>
        </w:rPr>
        <w:t xml:space="preserve">naval </w:t>
      </w:r>
      <w:r w:rsidRPr="00F12CBF">
        <w:rPr>
          <w:rFonts w:ascii="Times New Roman" w:hAnsi="Times New Roman" w:cs="Times New Roman"/>
          <w:color w:val="31849B" w:themeColor="accent5" w:themeShade="BF"/>
        </w:rPr>
        <w:t xml:space="preserve">rusa, que </w:t>
      </w:r>
      <w:r w:rsidR="00AE69EB" w:rsidRPr="00F12CBF">
        <w:rPr>
          <w:rFonts w:ascii="Times New Roman" w:hAnsi="Times New Roman" w:cs="Times New Roman"/>
          <w:color w:val="31849B" w:themeColor="accent5" w:themeShade="BF"/>
        </w:rPr>
        <w:t>además usufructuará</w:t>
      </w:r>
      <w:r w:rsidR="00453742" w:rsidRPr="00F12CBF">
        <w:rPr>
          <w:rFonts w:ascii="Times New Roman" w:hAnsi="Times New Roman" w:cs="Times New Roman"/>
          <w:color w:val="31849B" w:themeColor="accent5" w:themeShade="BF"/>
        </w:rPr>
        <w:t xml:space="preserve"> el </w:t>
      </w:r>
      <w:r w:rsidRPr="00F12CBF">
        <w:rPr>
          <w:rFonts w:ascii="Times New Roman" w:hAnsi="Times New Roman" w:cs="Times New Roman"/>
          <w:color w:val="31849B" w:themeColor="accent5" w:themeShade="BF"/>
        </w:rPr>
        <w:t xml:space="preserve">puerto de Sebastopol hasta el </w:t>
      </w:r>
      <w:r w:rsidR="00453742" w:rsidRPr="00F12CBF">
        <w:rPr>
          <w:rFonts w:ascii="Times New Roman" w:hAnsi="Times New Roman" w:cs="Times New Roman"/>
          <w:color w:val="31849B" w:themeColor="accent5" w:themeShade="BF"/>
        </w:rPr>
        <w:t xml:space="preserve">año </w:t>
      </w:r>
      <w:r w:rsidRPr="00F12CBF">
        <w:rPr>
          <w:rFonts w:ascii="Times New Roman" w:hAnsi="Times New Roman" w:cs="Times New Roman"/>
          <w:color w:val="31849B" w:themeColor="accent5" w:themeShade="BF"/>
        </w:rPr>
        <w:t xml:space="preserve">2042. </w:t>
      </w:r>
      <w:r w:rsidR="00453742" w:rsidRPr="00F12CBF">
        <w:rPr>
          <w:rFonts w:ascii="Times New Roman" w:hAnsi="Times New Roman" w:cs="Times New Roman"/>
          <w:color w:val="31849B" w:themeColor="accent5" w:themeShade="BF"/>
        </w:rPr>
        <w:t xml:space="preserve">Rusia tomó parte activa en </w:t>
      </w:r>
      <w:r w:rsidR="00AE69EB" w:rsidRPr="00F12CBF">
        <w:rPr>
          <w:rFonts w:ascii="Times New Roman" w:hAnsi="Times New Roman" w:cs="Times New Roman"/>
          <w:color w:val="31849B" w:themeColor="accent5" w:themeShade="BF"/>
        </w:rPr>
        <w:t xml:space="preserve">esta </w:t>
      </w:r>
      <w:r w:rsidR="00453742" w:rsidRPr="00F12CBF">
        <w:rPr>
          <w:rFonts w:ascii="Times New Roman" w:hAnsi="Times New Roman" w:cs="Times New Roman"/>
          <w:color w:val="31849B" w:themeColor="accent5" w:themeShade="BF"/>
        </w:rPr>
        <w:t xml:space="preserve">situación y </w:t>
      </w:r>
      <w:r w:rsidRPr="00F12CBF">
        <w:rPr>
          <w:rFonts w:ascii="Times New Roman" w:hAnsi="Times New Roman" w:cs="Times New Roman"/>
          <w:color w:val="31849B" w:themeColor="accent5" w:themeShade="BF"/>
        </w:rPr>
        <w:t xml:space="preserve">envió </w:t>
      </w:r>
      <w:r w:rsidR="00453742" w:rsidRPr="00F12CBF">
        <w:rPr>
          <w:rFonts w:ascii="Times New Roman" w:hAnsi="Times New Roman" w:cs="Times New Roman"/>
          <w:color w:val="31849B" w:themeColor="accent5" w:themeShade="BF"/>
        </w:rPr>
        <w:t>a sus tropas</w:t>
      </w:r>
      <w:r w:rsidR="00AE69EB" w:rsidRPr="00F12CBF">
        <w:rPr>
          <w:rFonts w:ascii="Times New Roman" w:hAnsi="Times New Roman" w:cs="Times New Roman"/>
          <w:color w:val="31849B" w:themeColor="accent5" w:themeShade="BF"/>
        </w:rPr>
        <w:t>,</w:t>
      </w:r>
      <w:r w:rsidR="00453742" w:rsidRPr="00F12CBF">
        <w:rPr>
          <w:rFonts w:ascii="Times New Roman" w:hAnsi="Times New Roman" w:cs="Times New Roman"/>
          <w:color w:val="31849B" w:themeColor="accent5" w:themeShade="BF"/>
        </w:rPr>
        <w:t xml:space="preserve"> las cuales </w:t>
      </w:r>
      <w:r w:rsidR="00AE69EB" w:rsidRPr="00F12CBF">
        <w:rPr>
          <w:rFonts w:ascii="Times New Roman" w:hAnsi="Times New Roman" w:cs="Times New Roman"/>
          <w:color w:val="31849B" w:themeColor="accent5" w:themeShade="BF"/>
        </w:rPr>
        <w:t>ganaron</w:t>
      </w:r>
      <w:r w:rsidR="00453742" w:rsidRPr="00F12CBF">
        <w:rPr>
          <w:rFonts w:ascii="Times New Roman" w:hAnsi="Times New Roman" w:cs="Times New Roman"/>
          <w:color w:val="31849B" w:themeColor="accent5" w:themeShade="BF"/>
        </w:rPr>
        <w:t xml:space="preserve"> el </w:t>
      </w:r>
      <w:r w:rsidRPr="00F12CBF">
        <w:rPr>
          <w:rFonts w:ascii="Times New Roman" w:hAnsi="Times New Roman" w:cs="Times New Roman"/>
          <w:color w:val="31849B" w:themeColor="accent5" w:themeShade="BF"/>
        </w:rPr>
        <w:t>control de las ciudades más impor</w:t>
      </w:r>
      <w:r w:rsidR="00453742" w:rsidRPr="00F12CBF">
        <w:rPr>
          <w:rFonts w:ascii="Times New Roman" w:hAnsi="Times New Roman" w:cs="Times New Roman"/>
          <w:color w:val="31849B" w:themeColor="accent5" w:themeShade="BF"/>
        </w:rPr>
        <w:t>t</w:t>
      </w:r>
      <w:r w:rsidRPr="00F12CBF">
        <w:rPr>
          <w:rFonts w:ascii="Times New Roman" w:hAnsi="Times New Roman" w:cs="Times New Roman"/>
          <w:color w:val="31849B" w:themeColor="accent5" w:themeShade="BF"/>
        </w:rPr>
        <w:t>antes de Crimea</w:t>
      </w:r>
      <w:r w:rsidR="00453742" w:rsidRPr="00F12CBF">
        <w:rPr>
          <w:rFonts w:ascii="Times New Roman" w:hAnsi="Times New Roman" w:cs="Times New Roman"/>
          <w:color w:val="31849B" w:themeColor="accent5" w:themeShade="BF"/>
        </w:rPr>
        <w:t>.</w:t>
      </w:r>
      <w:r w:rsidR="00E1153F" w:rsidRPr="00F12CBF">
        <w:rPr>
          <w:rFonts w:ascii="Times New Roman" w:hAnsi="Times New Roman" w:cs="Times New Roman"/>
          <w:color w:val="31849B" w:themeColor="accent5" w:themeShade="BF"/>
        </w:rPr>
        <w:t xml:space="preserve"> </w:t>
      </w:r>
      <w:r w:rsidR="004D0922" w:rsidRPr="00F12CBF">
        <w:rPr>
          <w:rFonts w:ascii="Times New Roman" w:hAnsi="Times New Roman" w:cs="Times New Roman"/>
          <w:color w:val="31849B" w:themeColor="accent5" w:themeShade="BF"/>
        </w:rPr>
        <w:t>E</w:t>
      </w:r>
      <w:r w:rsidRPr="00F12CBF">
        <w:rPr>
          <w:rFonts w:ascii="Times New Roman" w:hAnsi="Times New Roman" w:cs="Times New Roman"/>
          <w:color w:val="31849B" w:themeColor="accent5" w:themeShade="BF"/>
        </w:rPr>
        <w:t xml:space="preserve">n </w:t>
      </w:r>
      <w:r w:rsidR="004D0922" w:rsidRPr="00F12CBF">
        <w:rPr>
          <w:rFonts w:ascii="Times New Roman" w:hAnsi="Times New Roman" w:cs="Times New Roman"/>
          <w:color w:val="31849B" w:themeColor="accent5" w:themeShade="BF"/>
        </w:rPr>
        <w:t>marzo de 2014</w:t>
      </w:r>
      <w:r w:rsidR="00AE69EB" w:rsidRPr="00F12CBF">
        <w:rPr>
          <w:rFonts w:ascii="Times New Roman" w:hAnsi="Times New Roman" w:cs="Times New Roman"/>
          <w:color w:val="31849B" w:themeColor="accent5" w:themeShade="BF"/>
        </w:rPr>
        <w:t>,</w:t>
      </w:r>
      <w:r w:rsidR="004D0922" w:rsidRPr="00F12CBF">
        <w:rPr>
          <w:rFonts w:ascii="Times New Roman" w:hAnsi="Times New Roman" w:cs="Times New Roman"/>
          <w:color w:val="31849B" w:themeColor="accent5" w:themeShade="BF"/>
        </w:rPr>
        <w:t xml:space="preserve"> Rusia </w:t>
      </w:r>
      <w:r w:rsidR="00BE2295" w:rsidRPr="00F12CBF">
        <w:rPr>
          <w:rFonts w:ascii="Times New Roman" w:hAnsi="Times New Roman" w:cs="Times New Roman"/>
          <w:color w:val="31849B" w:themeColor="accent5" w:themeShade="BF"/>
        </w:rPr>
        <w:t>anexó a sus territorios</w:t>
      </w:r>
      <w:r w:rsidR="00AE69EB" w:rsidRPr="00F12CBF">
        <w:rPr>
          <w:rFonts w:ascii="Times New Roman" w:hAnsi="Times New Roman" w:cs="Times New Roman"/>
          <w:color w:val="31849B" w:themeColor="accent5" w:themeShade="BF"/>
        </w:rPr>
        <w:t xml:space="preserve"> a</w:t>
      </w:r>
      <w:r w:rsidR="004D0922" w:rsidRPr="00F12CBF">
        <w:rPr>
          <w:rFonts w:ascii="Times New Roman" w:hAnsi="Times New Roman" w:cs="Times New Roman"/>
          <w:color w:val="31849B" w:themeColor="accent5" w:themeShade="BF"/>
        </w:rPr>
        <w:t xml:space="preserve"> Crimea</w:t>
      </w:r>
      <w:r w:rsidRPr="00F12CBF">
        <w:rPr>
          <w:rFonts w:ascii="Times New Roman" w:hAnsi="Times New Roman" w:cs="Times New Roman"/>
          <w:color w:val="31849B" w:themeColor="accent5" w:themeShade="BF"/>
        </w:rPr>
        <w:t xml:space="preserve"> </w:t>
      </w:r>
      <w:r w:rsidR="004D0922" w:rsidRPr="00F12CBF">
        <w:rPr>
          <w:rFonts w:ascii="Times New Roman" w:hAnsi="Times New Roman" w:cs="Times New Roman"/>
          <w:color w:val="31849B" w:themeColor="accent5" w:themeShade="BF"/>
        </w:rPr>
        <w:t xml:space="preserve">y </w:t>
      </w:r>
      <w:r w:rsidR="00AE69EB" w:rsidRPr="00F12CBF">
        <w:rPr>
          <w:rFonts w:ascii="Times New Roman" w:hAnsi="Times New Roman" w:cs="Times New Roman"/>
          <w:color w:val="31849B" w:themeColor="accent5" w:themeShade="BF"/>
        </w:rPr>
        <w:t xml:space="preserve">a </w:t>
      </w:r>
      <w:r w:rsidR="004D0922" w:rsidRPr="00F12CBF">
        <w:rPr>
          <w:rFonts w:ascii="Times New Roman" w:hAnsi="Times New Roman" w:cs="Times New Roman"/>
          <w:color w:val="31849B" w:themeColor="accent5" w:themeShade="BF"/>
        </w:rPr>
        <w:t>la ciudad de Sebastopol.</w:t>
      </w:r>
    </w:p>
    <w:p w14:paraId="032B1675" w14:textId="77777777" w:rsidR="004D0922" w:rsidRPr="00F12CBF" w:rsidRDefault="004D0922" w:rsidP="00C95BF4">
      <w:pPr>
        <w:spacing w:after="0" w:line="276" w:lineRule="auto"/>
        <w:jc w:val="both"/>
        <w:rPr>
          <w:rFonts w:ascii="Times New Roman" w:hAnsi="Times New Roman" w:cs="Times New Roman"/>
          <w:color w:val="31849B" w:themeColor="accent5" w:themeShade="BF"/>
        </w:rPr>
      </w:pPr>
    </w:p>
    <w:p w14:paraId="4C394C89" w14:textId="7BC5E75B" w:rsidR="002665C0" w:rsidRPr="00F12CBF" w:rsidRDefault="00E1153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g</w:t>
      </w:r>
      <w:r w:rsidR="005312FC" w:rsidRPr="00F12CBF">
        <w:rPr>
          <w:rFonts w:ascii="Times New Roman" w:hAnsi="Times New Roman" w:cs="Times New Roman"/>
          <w:color w:val="31849B" w:themeColor="accent5" w:themeShade="BF"/>
        </w:rPr>
        <w:t>obierno de Estados Unidos</w:t>
      </w:r>
      <w:r w:rsidRPr="00F12CBF">
        <w:rPr>
          <w:rFonts w:ascii="Times New Roman" w:hAnsi="Times New Roman" w:cs="Times New Roman"/>
          <w:color w:val="31849B" w:themeColor="accent5" w:themeShade="BF"/>
        </w:rPr>
        <w:t xml:space="preserve">, </w:t>
      </w:r>
      <w:r w:rsidR="005312FC" w:rsidRPr="00F12CBF">
        <w:rPr>
          <w:rFonts w:ascii="Times New Roman" w:hAnsi="Times New Roman" w:cs="Times New Roman"/>
          <w:color w:val="31849B" w:themeColor="accent5" w:themeShade="BF"/>
        </w:rPr>
        <w:t xml:space="preserve"> junto a la Unión Europea</w:t>
      </w:r>
      <w:r w:rsidRPr="00F12CBF">
        <w:rPr>
          <w:rFonts w:ascii="Times New Roman" w:hAnsi="Times New Roman" w:cs="Times New Roman"/>
          <w:color w:val="31849B" w:themeColor="accent5" w:themeShade="BF"/>
        </w:rPr>
        <w:t>,</w:t>
      </w:r>
      <w:r w:rsidR="005312F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impuso</w:t>
      </w:r>
      <w:r w:rsidR="005312FC" w:rsidRPr="00F12CBF">
        <w:rPr>
          <w:rFonts w:ascii="Times New Roman" w:hAnsi="Times New Roman" w:cs="Times New Roman"/>
          <w:color w:val="31849B" w:themeColor="accent5" w:themeShade="BF"/>
        </w:rPr>
        <w:t xml:space="preserve"> una serie de sanciones económicas </w:t>
      </w:r>
      <w:r w:rsidR="00AE69EB"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 Rusia. </w:t>
      </w:r>
      <w:r w:rsidR="005312FC" w:rsidRPr="00F12CBF">
        <w:rPr>
          <w:rFonts w:ascii="Times New Roman" w:hAnsi="Times New Roman" w:cs="Times New Roman"/>
          <w:color w:val="31849B" w:themeColor="accent5" w:themeShade="BF"/>
        </w:rPr>
        <w:t>A pesar de las presiones</w:t>
      </w:r>
      <w:r w:rsidRPr="00F12CBF">
        <w:rPr>
          <w:rFonts w:ascii="Times New Roman" w:hAnsi="Times New Roman" w:cs="Times New Roman"/>
          <w:color w:val="31849B" w:themeColor="accent5" w:themeShade="BF"/>
        </w:rPr>
        <w:t>,</w:t>
      </w:r>
      <w:r w:rsidR="005312FC" w:rsidRPr="00F12CBF">
        <w:rPr>
          <w:rFonts w:ascii="Times New Roman" w:hAnsi="Times New Roman" w:cs="Times New Roman"/>
          <w:color w:val="31849B" w:themeColor="accent5" w:themeShade="BF"/>
        </w:rPr>
        <w:t xml:space="preserve"> el presidente ruso </w:t>
      </w:r>
      <w:r w:rsidRPr="00F12CBF">
        <w:rPr>
          <w:rFonts w:ascii="Times New Roman" w:hAnsi="Times New Roman" w:cs="Times New Roman"/>
          <w:color w:val="31849B" w:themeColor="accent5" w:themeShade="BF"/>
        </w:rPr>
        <w:t xml:space="preserve">está empeñado en defender sus intereses territoriales y </w:t>
      </w:r>
      <w:r w:rsidR="002665C0" w:rsidRPr="00F12CBF">
        <w:rPr>
          <w:rFonts w:ascii="Times New Roman" w:hAnsi="Times New Roman" w:cs="Times New Roman"/>
          <w:color w:val="31849B" w:themeColor="accent5" w:themeShade="BF"/>
        </w:rPr>
        <w:t xml:space="preserve">reconstruir </w:t>
      </w:r>
      <w:r w:rsidRPr="00F12CBF">
        <w:rPr>
          <w:rFonts w:ascii="Times New Roman" w:hAnsi="Times New Roman" w:cs="Times New Roman"/>
          <w:color w:val="31849B" w:themeColor="accent5" w:themeShade="BF"/>
        </w:rPr>
        <w:t xml:space="preserve">el </w:t>
      </w:r>
      <w:r w:rsidR="002665C0" w:rsidRPr="00F12CBF">
        <w:rPr>
          <w:rFonts w:ascii="Times New Roman" w:hAnsi="Times New Roman" w:cs="Times New Roman"/>
          <w:color w:val="31849B" w:themeColor="accent5" w:themeShade="BF"/>
        </w:rPr>
        <w:t xml:space="preserve">imperio </w:t>
      </w:r>
      <w:r w:rsidRPr="00F12CBF">
        <w:rPr>
          <w:rFonts w:ascii="Times New Roman" w:hAnsi="Times New Roman" w:cs="Times New Roman"/>
          <w:color w:val="31849B" w:themeColor="accent5" w:themeShade="BF"/>
        </w:rPr>
        <w:t xml:space="preserve">ruso en Eurasia. </w:t>
      </w:r>
    </w:p>
    <w:p w14:paraId="5F1467E1" w14:textId="77777777" w:rsidR="00E1153F" w:rsidRPr="00F12CBF" w:rsidRDefault="00E1153F" w:rsidP="00C95BF4">
      <w:pPr>
        <w:spacing w:after="0" w:line="276" w:lineRule="auto"/>
        <w:jc w:val="both"/>
        <w:rPr>
          <w:rFonts w:ascii="Times New Roman" w:hAnsi="Times New Roman" w:cs="Times New Roman"/>
          <w:color w:val="31849B" w:themeColor="accent5" w:themeShade="BF"/>
        </w:rPr>
      </w:pPr>
    </w:p>
    <w:p w14:paraId="087DDD2D" w14:textId="24D28922" w:rsidR="00FF159E" w:rsidRPr="00F12CBF" w:rsidRDefault="00E1153F"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 xml:space="preserve">Por otra parte, </w:t>
      </w:r>
      <w:r w:rsidR="00BE2295" w:rsidRPr="00F12CBF">
        <w:rPr>
          <w:rFonts w:ascii="Times New Roman" w:hAnsi="Times New Roman" w:cs="Times New Roman"/>
          <w:color w:val="31849B" w:themeColor="accent5" w:themeShade="BF"/>
          <w:lang w:val="es-CO"/>
        </w:rPr>
        <w:t xml:space="preserve">Lugansk y Donetsk, </w:t>
      </w:r>
      <w:r w:rsidRPr="00F12CBF">
        <w:rPr>
          <w:rFonts w:ascii="Times New Roman" w:hAnsi="Times New Roman" w:cs="Times New Roman"/>
          <w:color w:val="31849B" w:themeColor="accent5" w:themeShade="BF"/>
          <w:lang w:val="es-CO"/>
        </w:rPr>
        <w:t>regiones de Ucrania limítrofes con Rusia</w:t>
      </w:r>
      <w:r w:rsidR="00BE2295" w:rsidRPr="00F12CBF">
        <w:rPr>
          <w:rFonts w:ascii="Times New Roman" w:hAnsi="Times New Roman" w:cs="Times New Roman"/>
          <w:color w:val="31849B" w:themeColor="accent5" w:themeShade="BF"/>
          <w:lang w:val="es-CO"/>
        </w:rPr>
        <w:t xml:space="preserve">, </w:t>
      </w:r>
      <w:r w:rsidRPr="00F12CBF">
        <w:rPr>
          <w:rFonts w:ascii="Times New Roman" w:hAnsi="Times New Roman" w:cs="Times New Roman"/>
          <w:color w:val="31849B" w:themeColor="accent5" w:themeShade="BF"/>
          <w:lang w:val="es-CO"/>
        </w:rPr>
        <w:t xml:space="preserve">han manifestado su deseo de </w:t>
      </w:r>
      <w:r w:rsidR="00FF159E" w:rsidRPr="00F12CBF">
        <w:rPr>
          <w:rFonts w:ascii="Times New Roman" w:hAnsi="Times New Roman" w:cs="Times New Roman"/>
          <w:color w:val="31849B" w:themeColor="accent5" w:themeShade="BF"/>
          <w:lang w:val="es-CO"/>
        </w:rPr>
        <w:t>separarse de Ucrania</w:t>
      </w:r>
      <w:r w:rsidRPr="00F12CBF">
        <w:rPr>
          <w:rFonts w:ascii="Times New Roman" w:hAnsi="Times New Roman" w:cs="Times New Roman"/>
          <w:color w:val="31849B" w:themeColor="accent5" w:themeShade="BF"/>
          <w:lang w:val="es-CO"/>
        </w:rPr>
        <w:t>.</w:t>
      </w:r>
      <w:r w:rsidR="00FF159E" w:rsidRPr="00F12CBF">
        <w:rPr>
          <w:rFonts w:ascii="Times New Roman" w:hAnsi="Times New Roman" w:cs="Times New Roman"/>
          <w:color w:val="31849B" w:themeColor="accent5" w:themeShade="BF"/>
          <w:lang w:val="es-CO"/>
        </w:rPr>
        <w:t xml:space="preserve"> </w:t>
      </w:r>
      <w:r w:rsidR="00AE69EB" w:rsidRPr="00F12CBF">
        <w:rPr>
          <w:rFonts w:ascii="Times New Roman" w:hAnsi="Times New Roman" w:cs="Times New Roman"/>
          <w:color w:val="31849B" w:themeColor="accent5" w:themeShade="BF"/>
          <w:lang w:val="es-CO"/>
        </w:rPr>
        <w:t>Esta</w:t>
      </w:r>
      <w:r w:rsidR="00BB3D3C" w:rsidRPr="00F12CBF">
        <w:rPr>
          <w:rFonts w:ascii="Times New Roman" w:hAnsi="Times New Roman" w:cs="Times New Roman"/>
          <w:color w:val="31849B" w:themeColor="accent5" w:themeShade="BF"/>
          <w:lang w:val="es-CO"/>
        </w:rPr>
        <w:t xml:space="preserve"> situación marcó </w:t>
      </w:r>
      <w:r w:rsidR="0050373F" w:rsidRPr="00F12CBF">
        <w:rPr>
          <w:rFonts w:ascii="Times New Roman" w:hAnsi="Times New Roman" w:cs="Times New Roman"/>
          <w:color w:val="31849B" w:themeColor="accent5" w:themeShade="BF"/>
          <w:lang w:val="es-CO"/>
        </w:rPr>
        <w:t xml:space="preserve">la apertura </w:t>
      </w:r>
      <w:r w:rsidR="00BB3D3C" w:rsidRPr="00F12CBF">
        <w:rPr>
          <w:rFonts w:ascii="Times New Roman" w:hAnsi="Times New Roman" w:cs="Times New Roman"/>
          <w:color w:val="31849B" w:themeColor="accent5" w:themeShade="BF"/>
          <w:lang w:val="es-CO"/>
        </w:rPr>
        <w:t>de un nuevo frente en el conflicto entre el gobierno de Ucrania y los separatistas pro</w:t>
      </w:r>
      <w:r w:rsidR="00AE69EB" w:rsidRPr="00F12CBF">
        <w:rPr>
          <w:rFonts w:ascii="Times New Roman" w:hAnsi="Times New Roman" w:cs="Times New Roman"/>
          <w:color w:val="31849B" w:themeColor="accent5" w:themeShade="BF"/>
          <w:lang w:val="es-CO"/>
        </w:rPr>
        <w:t xml:space="preserve"> </w:t>
      </w:r>
      <w:r w:rsidR="00BB3D3C" w:rsidRPr="00F12CBF">
        <w:rPr>
          <w:rFonts w:ascii="Times New Roman" w:hAnsi="Times New Roman" w:cs="Times New Roman"/>
          <w:color w:val="31849B" w:themeColor="accent5" w:themeShade="BF"/>
          <w:lang w:val="es-CO"/>
        </w:rPr>
        <w:t>rusos.</w:t>
      </w:r>
    </w:p>
    <w:p w14:paraId="2B3AB4C6" w14:textId="77777777" w:rsidR="00BE2295" w:rsidRPr="00F12CBF" w:rsidRDefault="00BE2295" w:rsidP="00C95BF4">
      <w:pPr>
        <w:spacing w:after="0" w:line="276" w:lineRule="auto"/>
        <w:jc w:val="both"/>
        <w:rPr>
          <w:rFonts w:ascii="Times New Roman" w:hAnsi="Times New Roman" w:cs="Times New Roman"/>
          <w:color w:val="31849B" w:themeColor="accent5" w:themeShade="BF"/>
          <w:lang w:val="es-CO"/>
        </w:rPr>
      </w:pPr>
    </w:p>
    <w:p w14:paraId="76CCBCD4" w14:textId="4EC0F131" w:rsidR="00FF159E" w:rsidRPr="00F12CBF" w:rsidRDefault="00FF159E" w:rsidP="00C95BF4">
      <w:pPr>
        <w:spacing w:after="0"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 xml:space="preserve">Los rebeldes </w:t>
      </w:r>
      <w:r w:rsidR="00AE69EB" w:rsidRPr="00F12CBF">
        <w:rPr>
          <w:rFonts w:ascii="Times New Roman" w:hAnsi="Times New Roman" w:cs="Times New Roman"/>
          <w:color w:val="31849B" w:themeColor="accent5" w:themeShade="BF"/>
          <w:lang w:val="es-CO"/>
        </w:rPr>
        <w:t>leales a Rusia</w:t>
      </w:r>
      <w:r w:rsidRPr="00F12CBF">
        <w:rPr>
          <w:rFonts w:ascii="Times New Roman" w:hAnsi="Times New Roman" w:cs="Times New Roman"/>
          <w:color w:val="31849B" w:themeColor="accent5" w:themeShade="BF"/>
          <w:lang w:val="es-CO"/>
        </w:rPr>
        <w:t xml:space="preserve"> y el ejército ucraniano acepta</w:t>
      </w:r>
      <w:r w:rsidR="00E1153F" w:rsidRPr="00F12CBF">
        <w:rPr>
          <w:rFonts w:ascii="Times New Roman" w:hAnsi="Times New Roman" w:cs="Times New Roman"/>
          <w:color w:val="31849B" w:themeColor="accent5" w:themeShade="BF"/>
          <w:lang w:val="es-CO"/>
        </w:rPr>
        <w:t>ron un alto al</w:t>
      </w:r>
      <w:r w:rsidRPr="00F12CBF">
        <w:rPr>
          <w:rFonts w:ascii="Times New Roman" w:hAnsi="Times New Roman" w:cs="Times New Roman"/>
          <w:color w:val="31849B" w:themeColor="accent5" w:themeShade="BF"/>
          <w:lang w:val="es-CO"/>
        </w:rPr>
        <w:t xml:space="preserve"> fuego en agosto de 2014</w:t>
      </w:r>
      <w:r w:rsidR="00E1153F" w:rsidRPr="00F12CBF">
        <w:rPr>
          <w:rFonts w:ascii="Times New Roman" w:hAnsi="Times New Roman" w:cs="Times New Roman"/>
          <w:color w:val="31849B" w:themeColor="accent5" w:themeShade="BF"/>
          <w:lang w:val="es-CO"/>
        </w:rPr>
        <w:t>,</w:t>
      </w:r>
      <w:r w:rsidR="0050373F" w:rsidRPr="00F12CBF">
        <w:rPr>
          <w:rFonts w:ascii="Times New Roman" w:hAnsi="Times New Roman" w:cs="Times New Roman"/>
          <w:color w:val="31849B" w:themeColor="accent5" w:themeShade="BF"/>
          <w:lang w:val="es-CO"/>
        </w:rPr>
        <w:t xml:space="preserve"> </w:t>
      </w:r>
      <w:r w:rsidR="00E1153F" w:rsidRPr="00F12CBF">
        <w:rPr>
          <w:rFonts w:ascii="Times New Roman" w:hAnsi="Times New Roman" w:cs="Times New Roman"/>
          <w:color w:val="31849B" w:themeColor="accent5" w:themeShade="BF"/>
          <w:lang w:val="es-CO"/>
        </w:rPr>
        <w:t>p</w:t>
      </w:r>
      <w:r w:rsidRPr="00F12CBF">
        <w:rPr>
          <w:rFonts w:ascii="Times New Roman" w:hAnsi="Times New Roman" w:cs="Times New Roman"/>
          <w:color w:val="31849B" w:themeColor="accent5" w:themeShade="BF"/>
          <w:lang w:val="es-CO"/>
        </w:rPr>
        <w:t>ero los combates prosiguen.</w:t>
      </w:r>
      <w:r w:rsidR="00E1153F" w:rsidRPr="00F12CBF">
        <w:rPr>
          <w:rFonts w:ascii="Times New Roman" w:hAnsi="Times New Roman" w:cs="Times New Roman"/>
          <w:color w:val="31849B" w:themeColor="accent5" w:themeShade="BF"/>
          <w:lang w:val="es-CO"/>
        </w:rPr>
        <w:t xml:space="preserve"> Un nuevo alto al fuego </w:t>
      </w:r>
      <w:r w:rsidR="0050373F" w:rsidRPr="00F12CBF">
        <w:rPr>
          <w:rFonts w:ascii="Times New Roman" w:hAnsi="Times New Roman" w:cs="Times New Roman"/>
          <w:color w:val="31849B" w:themeColor="accent5" w:themeShade="BF"/>
          <w:lang w:val="es-CO"/>
        </w:rPr>
        <w:t xml:space="preserve">fue </w:t>
      </w:r>
      <w:r w:rsidR="00E1153F" w:rsidRPr="00F12CBF">
        <w:rPr>
          <w:rFonts w:ascii="Times New Roman" w:hAnsi="Times New Roman" w:cs="Times New Roman"/>
          <w:color w:val="31849B" w:themeColor="accent5" w:themeShade="BF"/>
          <w:lang w:val="es-CO"/>
        </w:rPr>
        <w:t xml:space="preserve">pactado para </w:t>
      </w:r>
      <w:r w:rsidRPr="00F12CBF">
        <w:rPr>
          <w:rFonts w:ascii="Times New Roman" w:hAnsi="Times New Roman" w:cs="Times New Roman"/>
          <w:color w:val="31849B" w:themeColor="accent5" w:themeShade="BF"/>
          <w:lang w:val="es-CO"/>
        </w:rPr>
        <w:t>febrero de 2015</w:t>
      </w:r>
      <w:r w:rsidR="00E90B7D" w:rsidRPr="00F12CBF">
        <w:rPr>
          <w:rFonts w:ascii="Times New Roman" w:hAnsi="Times New Roman" w:cs="Times New Roman"/>
          <w:color w:val="31849B" w:themeColor="accent5" w:themeShade="BF"/>
          <w:lang w:val="es-CO"/>
        </w:rPr>
        <w:t xml:space="preserve"> </w:t>
      </w:r>
      <w:r w:rsidR="00BE2295" w:rsidRPr="00F12CBF">
        <w:rPr>
          <w:rFonts w:ascii="Times New Roman" w:hAnsi="Times New Roman" w:cs="Times New Roman"/>
          <w:color w:val="31849B" w:themeColor="accent5" w:themeShade="BF"/>
          <w:lang w:val="es-CO"/>
        </w:rPr>
        <w:t>[</w:t>
      </w:r>
      <w:hyperlink r:id="rId40" w:history="1">
        <w:r w:rsidR="00BE2295" w:rsidRPr="00F12CBF">
          <w:rPr>
            <w:rStyle w:val="Hipervnculo"/>
            <w:rFonts w:ascii="Times New Roman" w:hAnsi="Times New Roman" w:cs="Times New Roman"/>
            <w:color w:val="31849B" w:themeColor="accent5" w:themeShade="BF"/>
            <w:lang w:val="es-CO"/>
          </w:rPr>
          <w:t>VER</w:t>
        </w:r>
      </w:hyperlink>
      <w:r w:rsidR="00BE2295" w:rsidRPr="00F12CBF">
        <w:rPr>
          <w:rFonts w:ascii="Times New Roman" w:hAnsi="Times New Roman" w:cs="Times New Roman"/>
          <w:color w:val="31849B" w:themeColor="accent5" w:themeShade="BF"/>
          <w:lang w:val="es-CO"/>
        </w:rPr>
        <w:t>]</w:t>
      </w:r>
      <w:r w:rsidR="00AE69EB" w:rsidRPr="00F12CBF">
        <w:rPr>
          <w:rFonts w:ascii="Times New Roman" w:hAnsi="Times New Roman" w:cs="Times New Roman"/>
          <w:color w:val="31849B" w:themeColor="accent5" w:themeShade="BF"/>
          <w:lang w:val="es-CO"/>
        </w:rPr>
        <w:t>.</w:t>
      </w:r>
    </w:p>
    <w:p w14:paraId="58034FAB" w14:textId="77777777" w:rsidR="0050373F" w:rsidRPr="00F12CBF" w:rsidRDefault="0050373F" w:rsidP="00C95BF4">
      <w:pPr>
        <w:spacing w:after="0" w:line="276" w:lineRule="auto"/>
        <w:jc w:val="both"/>
        <w:rPr>
          <w:rFonts w:ascii="Times New Roman" w:hAnsi="Times New Roman" w:cs="Times New Roman"/>
          <w:color w:val="31849B" w:themeColor="accent5" w:themeShade="BF"/>
          <w:lang w:val="es-CO"/>
        </w:rPr>
      </w:pPr>
    </w:p>
    <w:tbl>
      <w:tblPr>
        <w:tblStyle w:val="Tablaconcuadrcula"/>
        <w:tblW w:w="0" w:type="auto"/>
        <w:tblLook w:val="04A0" w:firstRow="1" w:lastRow="0" w:firstColumn="1" w:lastColumn="0" w:noHBand="0" w:noVBand="1"/>
      </w:tblPr>
      <w:tblGrid>
        <w:gridCol w:w="2477"/>
        <w:gridCol w:w="6351"/>
      </w:tblGrid>
      <w:tr w:rsidR="00F12CBF" w:rsidRPr="00F12CBF" w14:paraId="4B5514F4" w14:textId="77777777" w:rsidTr="00453D56">
        <w:tc>
          <w:tcPr>
            <w:tcW w:w="9033" w:type="dxa"/>
            <w:gridSpan w:val="2"/>
            <w:shd w:val="clear" w:color="auto" w:fill="000000" w:themeFill="text1"/>
          </w:tcPr>
          <w:p w14:paraId="15968ABC" w14:textId="77777777" w:rsidR="00251BC6" w:rsidRPr="00F12CBF" w:rsidRDefault="00251BC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42BB2860" w14:textId="77777777" w:rsidTr="00453D56">
        <w:tc>
          <w:tcPr>
            <w:tcW w:w="2518" w:type="dxa"/>
          </w:tcPr>
          <w:p w14:paraId="1A11B97F" w14:textId="77777777" w:rsidR="00251BC6" w:rsidRPr="00F12CBF" w:rsidRDefault="00251BC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5060358" w14:textId="37843CCE" w:rsidR="00251BC6"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D5495D" w:rsidRPr="00F12CBF">
              <w:rPr>
                <w:rFonts w:ascii="Times New Roman" w:hAnsi="Times New Roman" w:cs="Times New Roman"/>
                <w:color w:val="31849B" w:themeColor="accent5" w:themeShade="BF"/>
                <w:sz w:val="24"/>
                <w:szCs w:val="24"/>
              </w:rPr>
              <w:t>15</w:t>
            </w:r>
            <w:r w:rsidR="00DA4D78" w:rsidRPr="00F12CBF">
              <w:rPr>
                <w:rFonts w:ascii="Times New Roman" w:hAnsi="Times New Roman" w:cs="Times New Roman"/>
                <w:color w:val="31849B" w:themeColor="accent5" w:themeShade="BF"/>
                <w:sz w:val="24"/>
                <w:szCs w:val="24"/>
              </w:rPr>
              <w:t>0</w:t>
            </w:r>
          </w:p>
        </w:tc>
      </w:tr>
      <w:tr w:rsidR="00F12CBF" w:rsidRPr="00F12CBF" w14:paraId="612F3C1F" w14:textId="77777777" w:rsidTr="00453D56">
        <w:tc>
          <w:tcPr>
            <w:tcW w:w="2518" w:type="dxa"/>
          </w:tcPr>
          <w:p w14:paraId="2108C9D0" w14:textId="77777777" w:rsidR="00251BC6" w:rsidRPr="00F12CBF" w:rsidRDefault="00251BC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6932E95B" w14:textId="74AC1F62" w:rsidR="00251BC6" w:rsidRPr="00F12CBF" w:rsidRDefault="00251BC6" w:rsidP="00AE69EB">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Construye una cronología</w:t>
            </w:r>
            <w:r w:rsidR="00AE69EB" w:rsidRPr="00F12CBF">
              <w:rPr>
                <w:rFonts w:ascii="Times New Roman" w:hAnsi="Times New Roman" w:cs="Times New Roman"/>
                <w:b/>
                <w:color w:val="31849B" w:themeColor="accent5" w:themeShade="BF"/>
                <w:sz w:val="24"/>
                <w:szCs w:val="24"/>
              </w:rPr>
              <w:t xml:space="preserve"> en torno al conflicto entre Rusia y </w:t>
            </w:r>
            <w:r w:rsidRPr="00F12CBF">
              <w:rPr>
                <w:rFonts w:ascii="Times New Roman" w:hAnsi="Times New Roman" w:cs="Times New Roman"/>
                <w:b/>
                <w:color w:val="31849B" w:themeColor="accent5" w:themeShade="BF"/>
                <w:sz w:val="24"/>
                <w:szCs w:val="24"/>
              </w:rPr>
              <w:t>Ucrania</w:t>
            </w:r>
          </w:p>
        </w:tc>
      </w:tr>
      <w:tr w:rsidR="00251BC6" w:rsidRPr="00F12CBF" w14:paraId="497C3C23" w14:textId="77777777" w:rsidTr="00453D56">
        <w:tc>
          <w:tcPr>
            <w:tcW w:w="2518" w:type="dxa"/>
          </w:tcPr>
          <w:p w14:paraId="6C2258F6" w14:textId="77777777" w:rsidR="00251BC6" w:rsidRPr="00F12CBF" w:rsidRDefault="00251BC6"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CBBBE30" w14:textId="58E7A595" w:rsidR="00251BC6" w:rsidRPr="00F12CBF" w:rsidRDefault="00251BC6" w:rsidP="00AE69EB">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Ejercicio que desarrolla las habilidades para </w:t>
            </w:r>
            <w:r w:rsidR="00AE69EB" w:rsidRPr="00F12CBF">
              <w:rPr>
                <w:rFonts w:ascii="Times New Roman" w:hAnsi="Times New Roman" w:cs="Times New Roman"/>
                <w:color w:val="31849B" w:themeColor="accent5" w:themeShade="BF"/>
                <w:sz w:val="24"/>
                <w:szCs w:val="24"/>
              </w:rPr>
              <w:t>recabar</w:t>
            </w:r>
            <w:r w:rsidRPr="00F12CBF">
              <w:rPr>
                <w:rFonts w:ascii="Times New Roman" w:hAnsi="Times New Roman" w:cs="Times New Roman"/>
                <w:color w:val="31849B" w:themeColor="accent5" w:themeShade="BF"/>
                <w:sz w:val="24"/>
                <w:szCs w:val="24"/>
              </w:rPr>
              <w:t xml:space="preserve"> información y organizarla </w:t>
            </w:r>
            <w:r w:rsidR="00AE69EB" w:rsidRPr="00F12CBF">
              <w:rPr>
                <w:rFonts w:ascii="Times New Roman" w:hAnsi="Times New Roman" w:cs="Times New Roman"/>
                <w:color w:val="31849B" w:themeColor="accent5" w:themeShade="BF"/>
                <w:sz w:val="24"/>
                <w:szCs w:val="24"/>
              </w:rPr>
              <w:t>de manera cronológica</w:t>
            </w:r>
            <w:r w:rsidR="00BE2295" w:rsidRPr="00F12CBF">
              <w:rPr>
                <w:rFonts w:ascii="Times New Roman" w:hAnsi="Times New Roman" w:cs="Times New Roman"/>
                <w:color w:val="31849B" w:themeColor="accent5" w:themeShade="BF"/>
                <w:sz w:val="24"/>
                <w:szCs w:val="24"/>
              </w:rPr>
              <w:t xml:space="preserve">. </w:t>
            </w:r>
          </w:p>
        </w:tc>
      </w:tr>
    </w:tbl>
    <w:p w14:paraId="0AB4090A" w14:textId="77777777" w:rsidR="003C6E16" w:rsidRPr="00F12CBF" w:rsidRDefault="003C6E16" w:rsidP="00C95BF4">
      <w:pPr>
        <w:spacing w:after="0" w:line="276" w:lineRule="auto"/>
        <w:jc w:val="both"/>
        <w:rPr>
          <w:rFonts w:ascii="Times New Roman" w:hAnsi="Times New Roman" w:cs="Times New Roman"/>
          <w:color w:val="31849B" w:themeColor="accent5" w:themeShade="BF"/>
          <w:highlight w:val="yellow"/>
        </w:rPr>
      </w:pPr>
    </w:p>
    <w:p w14:paraId="4773C583" w14:textId="08E3DE91" w:rsidR="00C7684A"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30017C" w:rsidRPr="00F12CBF">
        <w:rPr>
          <w:rFonts w:ascii="Times New Roman" w:hAnsi="Times New Roman" w:cs="Times New Roman"/>
          <w:b/>
          <w:color w:val="31849B" w:themeColor="accent5" w:themeShade="BF"/>
        </w:rPr>
        <w:t>3.3.2</w:t>
      </w:r>
      <w:r w:rsidR="00C7684A" w:rsidRPr="00F12CBF">
        <w:rPr>
          <w:rFonts w:ascii="Times New Roman" w:hAnsi="Times New Roman" w:cs="Times New Roman"/>
          <w:b/>
          <w:color w:val="31849B" w:themeColor="accent5" w:themeShade="BF"/>
        </w:rPr>
        <w:t xml:space="preserve"> Georgia</w:t>
      </w:r>
    </w:p>
    <w:p w14:paraId="4436D56C" w14:textId="77777777" w:rsidR="00CF27B7" w:rsidRPr="00F12CBF" w:rsidRDefault="00CF27B7" w:rsidP="00C95BF4">
      <w:pPr>
        <w:spacing w:after="0" w:line="276" w:lineRule="auto"/>
        <w:jc w:val="both"/>
        <w:rPr>
          <w:rFonts w:ascii="Times New Roman" w:hAnsi="Times New Roman" w:cs="Times New Roman"/>
          <w:color w:val="31849B" w:themeColor="accent5" w:themeShade="BF"/>
        </w:rPr>
      </w:pPr>
    </w:p>
    <w:p w14:paraId="35441A6F" w14:textId="77777777" w:rsidR="005E621C" w:rsidRPr="00F12CBF" w:rsidRDefault="0017206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destino de Georgia ha estado marcado por su vecindad con Rusia. </w:t>
      </w:r>
      <w:r w:rsidR="00416108" w:rsidRPr="00F12CBF">
        <w:rPr>
          <w:rFonts w:ascii="Times New Roman" w:hAnsi="Times New Roman" w:cs="Times New Roman"/>
          <w:color w:val="31849B" w:themeColor="accent5" w:themeShade="BF"/>
        </w:rPr>
        <w:t xml:space="preserve">Desde el siglo XIX, </w:t>
      </w:r>
      <w:r w:rsidR="005050CD" w:rsidRPr="00F12CBF">
        <w:rPr>
          <w:rFonts w:ascii="Times New Roman" w:hAnsi="Times New Roman" w:cs="Times New Roman"/>
          <w:color w:val="31849B" w:themeColor="accent5" w:themeShade="BF"/>
        </w:rPr>
        <w:t xml:space="preserve">el territorio de </w:t>
      </w:r>
      <w:r w:rsidR="00416108" w:rsidRPr="00F12CBF">
        <w:rPr>
          <w:rFonts w:ascii="Times New Roman" w:hAnsi="Times New Roman" w:cs="Times New Roman"/>
          <w:color w:val="31849B" w:themeColor="accent5" w:themeShade="BF"/>
        </w:rPr>
        <w:t xml:space="preserve">Georgia fue </w:t>
      </w:r>
      <w:r w:rsidR="005050CD" w:rsidRPr="00F12CBF">
        <w:rPr>
          <w:rFonts w:ascii="Times New Roman" w:hAnsi="Times New Roman" w:cs="Times New Roman"/>
          <w:color w:val="31849B" w:themeColor="accent5" w:themeShade="BF"/>
        </w:rPr>
        <w:t>añadido</w:t>
      </w:r>
      <w:r w:rsidR="00416108" w:rsidRPr="00F12CBF">
        <w:rPr>
          <w:rFonts w:ascii="Times New Roman" w:hAnsi="Times New Roman" w:cs="Times New Roman"/>
          <w:color w:val="31849B" w:themeColor="accent5" w:themeShade="BF"/>
        </w:rPr>
        <w:t xml:space="preserve"> </w:t>
      </w:r>
      <w:r w:rsidR="005050CD" w:rsidRPr="00F12CBF">
        <w:rPr>
          <w:rFonts w:ascii="Times New Roman" w:hAnsi="Times New Roman" w:cs="Times New Roman"/>
          <w:color w:val="31849B" w:themeColor="accent5" w:themeShade="BF"/>
        </w:rPr>
        <w:t xml:space="preserve">al </w:t>
      </w:r>
      <w:r w:rsidR="00416108" w:rsidRPr="00F12CBF">
        <w:rPr>
          <w:rFonts w:ascii="Times New Roman" w:hAnsi="Times New Roman" w:cs="Times New Roman"/>
          <w:color w:val="31849B" w:themeColor="accent5" w:themeShade="BF"/>
        </w:rPr>
        <w:t>imperio ruso</w:t>
      </w:r>
      <w:r w:rsidR="005050CD" w:rsidRPr="00F12CBF">
        <w:rPr>
          <w:rFonts w:ascii="Times New Roman" w:hAnsi="Times New Roman" w:cs="Times New Roman"/>
          <w:color w:val="31849B" w:themeColor="accent5" w:themeShade="BF"/>
        </w:rPr>
        <w:t>. E</w:t>
      </w:r>
      <w:r w:rsidR="00A769BB" w:rsidRPr="00F12CBF">
        <w:rPr>
          <w:rFonts w:ascii="Times New Roman" w:hAnsi="Times New Roman" w:cs="Times New Roman"/>
          <w:color w:val="31849B" w:themeColor="accent5" w:themeShade="BF"/>
        </w:rPr>
        <w:t xml:space="preserve">n el siglo XX </w:t>
      </w:r>
      <w:r w:rsidR="005050CD" w:rsidRPr="00F12CBF">
        <w:rPr>
          <w:rFonts w:ascii="Times New Roman" w:hAnsi="Times New Roman" w:cs="Times New Roman"/>
          <w:color w:val="31849B" w:themeColor="accent5" w:themeShade="BF"/>
        </w:rPr>
        <w:t>fue anexado</w:t>
      </w:r>
      <w:r w:rsidR="00416108" w:rsidRPr="00F12CBF">
        <w:rPr>
          <w:rFonts w:ascii="Times New Roman" w:hAnsi="Times New Roman" w:cs="Times New Roman"/>
          <w:color w:val="31849B" w:themeColor="accent5" w:themeShade="BF"/>
        </w:rPr>
        <w:t xml:space="preserve"> </w:t>
      </w:r>
      <w:r w:rsidR="00A769BB" w:rsidRPr="00F12CBF">
        <w:rPr>
          <w:rFonts w:ascii="Times New Roman" w:hAnsi="Times New Roman" w:cs="Times New Roman"/>
          <w:color w:val="31849B" w:themeColor="accent5" w:themeShade="BF"/>
        </w:rPr>
        <w:t>a la Unión S</w:t>
      </w:r>
      <w:r w:rsidR="00416108" w:rsidRPr="00F12CBF">
        <w:rPr>
          <w:rFonts w:ascii="Times New Roman" w:hAnsi="Times New Roman" w:cs="Times New Roman"/>
          <w:color w:val="31849B" w:themeColor="accent5" w:themeShade="BF"/>
        </w:rPr>
        <w:t>oviética</w:t>
      </w:r>
      <w:r w:rsidR="00A769BB" w:rsidRPr="00F12CBF">
        <w:rPr>
          <w:rFonts w:ascii="Times New Roman" w:hAnsi="Times New Roman" w:cs="Times New Roman"/>
          <w:color w:val="31849B" w:themeColor="accent5" w:themeShade="BF"/>
        </w:rPr>
        <w:t xml:space="preserve">. </w:t>
      </w:r>
    </w:p>
    <w:p w14:paraId="54A21584" w14:textId="77777777" w:rsidR="005E621C" w:rsidRPr="00F12CBF" w:rsidRDefault="005E621C" w:rsidP="00C95BF4">
      <w:pPr>
        <w:spacing w:after="0" w:line="276" w:lineRule="auto"/>
        <w:jc w:val="both"/>
        <w:rPr>
          <w:rFonts w:ascii="Times New Roman" w:hAnsi="Times New Roman" w:cs="Times New Roman"/>
          <w:color w:val="31849B" w:themeColor="accent5" w:themeShade="BF"/>
        </w:rPr>
      </w:pPr>
    </w:p>
    <w:p w14:paraId="6DA6DB9D" w14:textId="23424FD1" w:rsidR="005E621C" w:rsidRPr="00F12CBF" w:rsidRDefault="00A769B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Con la caída del bloque socialista</w:t>
      </w:r>
      <w:r w:rsidR="00C344BC" w:rsidRPr="00F12CBF">
        <w:rPr>
          <w:rFonts w:ascii="Times New Roman" w:hAnsi="Times New Roman" w:cs="Times New Roman"/>
          <w:color w:val="31849B" w:themeColor="accent5" w:themeShade="BF"/>
        </w:rPr>
        <w:t xml:space="preserve">, </w:t>
      </w:r>
      <w:r w:rsidR="00CF27B7" w:rsidRPr="00F12CBF">
        <w:rPr>
          <w:rFonts w:ascii="Times New Roman" w:hAnsi="Times New Roman" w:cs="Times New Roman"/>
          <w:color w:val="31849B" w:themeColor="accent5" w:themeShade="BF"/>
        </w:rPr>
        <w:t>Georgia</w:t>
      </w:r>
      <w:r w:rsidR="005050CD" w:rsidRPr="00F12CBF">
        <w:rPr>
          <w:rFonts w:ascii="Times New Roman" w:hAnsi="Times New Roman" w:cs="Times New Roman"/>
          <w:color w:val="31849B" w:themeColor="accent5" w:themeShade="BF"/>
        </w:rPr>
        <w:t xml:space="preserve"> se convirtió </w:t>
      </w:r>
      <w:r w:rsidR="005A23AE" w:rsidRPr="00F12CBF">
        <w:rPr>
          <w:rFonts w:ascii="Times New Roman" w:hAnsi="Times New Roman" w:cs="Times New Roman"/>
          <w:color w:val="31849B" w:themeColor="accent5" w:themeShade="BF"/>
        </w:rPr>
        <w:t>en</w:t>
      </w:r>
      <w:r w:rsidR="00C344BC" w:rsidRPr="00F12CBF">
        <w:rPr>
          <w:rFonts w:ascii="Times New Roman" w:hAnsi="Times New Roman" w:cs="Times New Roman"/>
          <w:color w:val="31849B" w:themeColor="accent5" w:themeShade="BF"/>
        </w:rPr>
        <w:t xml:space="preserve"> </w:t>
      </w:r>
      <w:r w:rsidR="005050CD" w:rsidRPr="00F12CBF">
        <w:rPr>
          <w:rFonts w:ascii="Times New Roman" w:hAnsi="Times New Roman" w:cs="Times New Roman"/>
          <w:color w:val="31849B" w:themeColor="accent5" w:themeShade="BF"/>
        </w:rPr>
        <w:t>escenario de las disputas entre Rusia y la O</w:t>
      </w:r>
      <w:r w:rsidR="00BE2295" w:rsidRPr="00F12CBF">
        <w:rPr>
          <w:rFonts w:ascii="Times New Roman" w:hAnsi="Times New Roman" w:cs="Times New Roman"/>
          <w:color w:val="31849B" w:themeColor="accent5" w:themeShade="BF"/>
        </w:rPr>
        <w:t>TAN</w:t>
      </w:r>
      <w:r w:rsidR="005050CD" w:rsidRPr="00F12CBF">
        <w:rPr>
          <w:rFonts w:ascii="Times New Roman" w:hAnsi="Times New Roman" w:cs="Times New Roman"/>
          <w:color w:val="31849B" w:themeColor="accent5" w:themeShade="BF"/>
        </w:rPr>
        <w:t xml:space="preserve">. </w:t>
      </w:r>
      <w:r w:rsidR="005E621C" w:rsidRPr="00F12CBF">
        <w:rPr>
          <w:rFonts w:ascii="Times New Roman" w:hAnsi="Times New Roman" w:cs="Times New Roman"/>
          <w:color w:val="31849B" w:themeColor="accent5" w:themeShade="BF"/>
        </w:rPr>
        <w:t xml:space="preserve">Su territorio constituye un corredor de salida para el petróleo y el gas, </w:t>
      </w:r>
      <w:r w:rsidR="005A23AE" w:rsidRPr="00F12CBF">
        <w:rPr>
          <w:rFonts w:ascii="Times New Roman" w:hAnsi="Times New Roman" w:cs="Times New Roman"/>
          <w:color w:val="31849B" w:themeColor="accent5" w:themeShade="BF"/>
        </w:rPr>
        <w:t xml:space="preserve">que </w:t>
      </w:r>
      <w:r w:rsidR="005E621C" w:rsidRPr="00F12CBF">
        <w:rPr>
          <w:rFonts w:ascii="Times New Roman" w:hAnsi="Times New Roman" w:cs="Times New Roman"/>
          <w:color w:val="31849B" w:themeColor="accent5" w:themeShade="BF"/>
        </w:rPr>
        <w:t xml:space="preserve"> </w:t>
      </w:r>
      <w:r w:rsidR="005A23AE" w:rsidRPr="00F12CBF">
        <w:rPr>
          <w:rFonts w:ascii="Times New Roman" w:hAnsi="Times New Roman" w:cs="Times New Roman"/>
          <w:color w:val="31849B" w:themeColor="accent5" w:themeShade="BF"/>
        </w:rPr>
        <w:t>beneficia</w:t>
      </w:r>
      <w:r w:rsidR="005E621C" w:rsidRPr="00F12CBF">
        <w:rPr>
          <w:rFonts w:ascii="Times New Roman" w:hAnsi="Times New Roman" w:cs="Times New Roman"/>
          <w:color w:val="31849B" w:themeColor="accent5" w:themeShade="BF"/>
        </w:rPr>
        <w:t xml:space="preserve"> </w:t>
      </w:r>
      <w:r w:rsidR="005A23AE" w:rsidRPr="00F12CBF">
        <w:rPr>
          <w:rFonts w:ascii="Times New Roman" w:hAnsi="Times New Roman" w:cs="Times New Roman"/>
          <w:color w:val="31849B" w:themeColor="accent5" w:themeShade="BF"/>
        </w:rPr>
        <w:t>a</w:t>
      </w:r>
      <w:r w:rsidR="005E621C" w:rsidRPr="00F12CBF">
        <w:rPr>
          <w:rFonts w:ascii="Times New Roman" w:hAnsi="Times New Roman" w:cs="Times New Roman"/>
          <w:color w:val="31849B" w:themeColor="accent5" w:themeShade="BF"/>
        </w:rPr>
        <w:t xml:space="preserve"> Rusia </w:t>
      </w:r>
      <w:r w:rsidR="005A23AE" w:rsidRPr="00F12CBF">
        <w:rPr>
          <w:rFonts w:ascii="Times New Roman" w:hAnsi="Times New Roman" w:cs="Times New Roman"/>
          <w:color w:val="31849B" w:themeColor="accent5" w:themeShade="BF"/>
        </w:rPr>
        <w:t>y</w:t>
      </w:r>
      <w:r w:rsidR="005E621C" w:rsidRPr="00F12CBF">
        <w:rPr>
          <w:rFonts w:ascii="Times New Roman" w:hAnsi="Times New Roman" w:cs="Times New Roman"/>
          <w:color w:val="31849B" w:themeColor="accent5" w:themeShade="BF"/>
        </w:rPr>
        <w:t xml:space="preserve"> Estados Unidos, naciones que cuentan con gasoductos en el país. </w:t>
      </w:r>
    </w:p>
    <w:p w14:paraId="7B72D42E" w14:textId="77777777" w:rsidR="00BC03B1" w:rsidRPr="00F12CBF" w:rsidRDefault="00BC03B1" w:rsidP="00C95BF4">
      <w:pPr>
        <w:spacing w:after="0" w:line="276" w:lineRule="auto"/>
        <w:jc w:val="both"/>
        <w:rPr>
          <w:rFonts w:ascii="Times New Roman" w:hAnsi="Times New Roman" w:cs="Times New Roman"/>
          <w:color w:val="31849B" w:themeColor="accent5" w:themeShade="BF"/>
        </w:rPr>
      </w:pPr>
    </w:p>
    <w:p w14:paraId="58BFBD5F" w14:textId="29711B8A" w:rsidR="00C344BC" w:rsidRPr="00F12CBF" w:rsidRDefault="00C344B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tensiones </w:t>
      </w:r>
      <w:r w:rsidR="005E621C" w:rsidRPr="00F12CBF">
        <w:rPr>
          <w:rFonts w:ascii="Times New Roman" w:hAnsi="Times New Roman" w:cs="Times New Roman"/>
          <w:color w:val="31849B" w:themeColor="accent5" w:themeShade="BF"/>
        </w:rPr>
        <w:t xml:space="preserve">en Georgia </w:t>
      </w:r>
      <w:r w:rsidRPr="00F12CBF">
        <w:rPr>
          <w:rFonts w:ascii="Times New Roman" w:hAnsi="Times New Roman" w:cs="Times New Roman"/>
          <w:color w:val="31849B" w:themeColor="accent5" w:themeShade="BF"/>
        </w:rPr>
        <w:t xml:space="preserve">vienen acumulándose desde la década </w:t>
      </w:r>
      <w:r w:rsidR="005A23AE" w:rsidRPr="00F12CBF">
        <w:rPr>
          <w:rFonts w:ascii="Times New Roman" w:hAnsi="Times New Roman" w:cs="Times New Roman"/>
          <w:color w:val="31849B" w:themeColor="accent5" w:themeShade="BF"/>
        </w:rPr>
        <w:t>de 1990</w:t>
      </w:r>
      <w:r w:rsidRPr="00F12CBF">
        <w:rPr>
          <w:rFonts w:ascii="Times New Roman" w:hAnsi="Times New Roman" w:cs="Times New Roman"/>
          <w:color w:val="31849B" w:themeColor="accent5" w:themeShade="BF"/>
        </w:rPr>
        <w:t xml:space="preserve">, años en </w:t>
      </w:r>
      <w:r w:rsidR="005E621C" w:rsidRPr="00F12CBF">
        <w:rPr>
          <w:rFonts w:ascii="Times New Roman" w:hAnsi="Times New Roman" w:cs="Times New Roman"/>
          <w:color w:val="31849B" w:themeColor="accent5" w:themeShade="BF"/>
        </w:rPr>
        <w:t xml:space="preserve">los </w:t>
      </w:r>
      <w:r w:rsidRPr="00F12CBF">
        <w:rPr>
          <w:rFonts w:ascii="Times New Roman" w:hAnsi="Times New Roman" w:cs="Times New Roman"/>
          <w:color w:val="31849B" w:themeColor="accent5" w:themeShade="BF"/>
        </w:rPr>
        <w:t xml:space="preserve">que </w:t>
      </w:r>
      <w:r w:rsidR="00BC03B1" w:rsidRPr="00F12CBF">
        <w:rPr>
          <w:rFonts w:ascii="Times New Roman" w:hAnsi="Times New Roman" w:cs="Times New Roman"/>
          <w:color w:val="31849B" w:themeColor="accent5" w:themeShade="BF"/>
        </w:rPr>
        <w:t xml:space="preserve">Rusia entregó pasaportes rusos a los residentes de las regiones </w:t>
      </w:r>
      <w:r w:rsidR="005E621C" w:rsidRPr="00F12CBF">
        <w:rPr>
          <w:rFonts w:ascii="Times New Roman" w:hAnsi="Times New Roman" w:cs="Times New Roman"/>
          <w:color w:val="31849B" w:themeColor="accent5" w:themeShade="BF"/>
        </w:rPr>
        <w:t>limítrofes con su territorio (</w:t>
      </w:r>
      <w:r w:rsidR="00BC03B1" w:rsidRPr="00F12CBF">
        <w:rPr>
          <w:rFonts w:ascii="Times New Roman" w:hAnsi="Times New Roman" w:cs="Times New Roman"/>
          <w:color w:val="31849B" w:themeColor="accent5" w:themeShade="BF"/>
        </w:rPr>
        <w:t>Osetia del Sur y Abjasia</w:t>
      </w:r>
      <w:r w:rsidR="005E621C" w:rsidRPr="00F12CBF">
        <w:rPr>
          <w:rFonts w:ascii="Times New Roman" w:hAnsi="Times New Roman" w:cs="Times New Roman"/>
          <w:color w:val="31849B" w:themeColor="accent5" w:themeShade="BF"/>
        </w:rPr>
        <w:t>)</w:t>
      </w:r>
      <w:r w:rsidR="00BC03B1" w:rsidRPr="00F12CBF">
        <w:rPr>
          <w:rFonts w:ascii="Times New Roman" w:hAnsi="Times New Roman" w:cs="Times New Roman"/>
          <w:color w:val="31849B" w:themeColor="accent5" w:themeShade="BF"/>
        </w:rPr>
        <w:t xml:space="preserve">. </w:t>
      </w:r>
      <w:r w:rsidR="005A23AE" w:rsidRPr="00F12CBF">
        <w:rPr>
          <w:rFonts w:ascii="Times New Roman" w:hAnsi="Times New Roman" w:cs="Times New Roman"/>
          <w:color w:val="31849B" w:themeColor="accent5" w:themeShade="BF"/>
        </w:rPr>
        <w:t>Alrededor de</w:t>
      </w:r>
      <w:r w:rsidR="00BC03B1" w:rsidRPr="00F12CBF">
        <w:rPr>
          <w:rFonts w:ascii="Times New Roman" w:hAnsi="Times New Roman" w:cs="Times New Roman"/>
          <w:color w:val="31849B" w:themeColor="accent5" w:themeShade="BF"/>
        </w:rPr>
        <w:t xml:space="preserve"> </w:t>
      </w:r>
      <w:r w:rsidR="005E621C" w:rsidRPr="00F12CBF">
        <w:rPr>
          <w:rFonts w:ascii="Times New Roman" w:hAnsi="Times New Roman" w:cs="Times New Roman"/>
          <w:color w:val="31849B" w:themeColor="accent5" w:themeShade="BF"/>
        </w:rPr>
        <w:t>350.000</w:t>
      </w:r>
      <w:r w:rsidR="00BC03B1" w:rsidRPr="00F12CBF">
        <w:rPr>
          <w:rFonts w:ascii="Times New Roman" w:hAnsi="Times New Roman" w:cs="Times New Roman"/>
          <w:color w:val="31849B" w:themeColor="accent5" w:themeShade="BF"/>
        </w:rPr>
        <w:t xml:space="preserve"> </w:t>
      </w:r>
      <w:r w:rsidR="005E621C" w:rsidRPr="00F12CBF">
        <w:rPr>
          <w:rFonts w:ascii="Times New Roman" w:hAnsi="Times New Roman" w:cs="Times New Roman"/>
          <w:color w:val="31849B" w:themeColor="accent5" w:themeShade="BF"/>
        </w:rPr>
        <w:t xml:space="preserve">georgianos </w:t>
      </w:r>
      <w:r w:rsidR="005A23AE" w:rsidRPr="00F12CBF">
        <w:rPr>
          <w:rFonts w:ascii="Times New Roman" w:hAnsi="Times New Roman" w:cs="Times New Roman"/>
          <w:color w:val="31849B" w:themeColor="accent5" w:themeShade="BF"/>
        </w:rPr>
        <w:t xml:space="preserve">fueron </w:t>
      </w:r>
      <w:r w:rsidR="00BC03B1" w:rsidRPr="00F12CBF">
        <w:rPr>
          <w:rFonts w:ascii="Times New Roman" w:hAnsi="Times New Roman" w:cs="Times New Roman"/>
          <w:color w:val="31849B" w:themeColor="accent5" w:themeShade="BF"/>
        </w:rPr>
        <w:t xml:space="preserve">convertidos en rusos. </w:t>
      </w:r>
    </w:p>
    <w:p w14:paraId="3A8E95C4" w14:textId="77777777" w:rsidR="008D743C" w:rsidRPr="00F12CBF" w:rsidRDefault="008D743C" w:rsidP="00C95BF4">
      <w:pPr>
        <w:spacing w:after="0" w:line="276" w:lineRule="auto"/>
        <w:jc w:val="both"/>
        <w:rPr>
          <w:rFonts w:ascii="Times New Roman" w:hAnsi="Times New Roman" w:cs="Times New Roman"/>
          <w:color w:val="31849B" w:themeColor="accent5" w:themeShade="BF"/>
        </w:rPr>
      </w:pPr>
    </w:p>
    <w:p w14:paraId="0C10EBC9" w14:textId="0C0A2E94" w:rsidR="00F11A69" w:rsidRPr="00F12CBF" w:rsidRDefault="00F11A6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Por su parte, la O</w:t>
      </w:r>
      <w:r w:rsidR="00BE2295" w:rsidRPr="00F12CBF">
        <w:rPr>
          <w:rFonts w:ascii="Times New Roman" w:hAnsi="Times New Roman" w:cs="Times New Roman"/>
          <w:color w:val="31849B" w:themeColor="accent5" w:themeShade="BF"/>
        </w:rPr>
        <w:t>TAN</w:t>
      </w:r>
      <w:r w:rsidRPr="00F12CBF">
        <w:rPr>
          <w:rFonts w:ascii="Times New Roman" w:hAnsi="Times New Roman" w:cs="Times New Roman"/>
          <w:color w:val="31849B" w:themeColor="accent5" w:themeShade="BF"/>
        </w:rPr>
        <w:t xml:space="preserve">, en su cumbre de 2008, dio su aprobación para </w:t>
      </w:r>
      <w:r w:rsidR="005A23AE" w:rsidRPr="00F12CBF">
        <w:rPr>
          <w:rFonts w:ascii="Times New Roman" w:hAnsi="Times New Roman" w:cs="Times New Roman"/>
          <w:color w:val="31849B" w:themeColor="accent5" w:themeShade="BF"/>
        </w:rPr>
        <w:t>que Georgia entrara en</w:t>
      </w:r>
      <w:r w:rsidRPr="00F12CBF">
        <w:rPr>
          <w:rFonts w:ascii="Times New Roman" w:hAnsi="Times New Roman" w:cs="Times New Roman"/>
          <w:color w:val="31849B" w:themeColor="accent5" w:themeShade="BF"/>
        </w:rPr>
        <w:t xml:space="preserve"> la organización</w:t>
      </w:r>
      <w:r w:rsidR="00BE2295" w:rsidRPr="00F12CBF">
        <w:rPr>
          <w:rFonts w:ascii="Times New Roman" w:hAnsi="Times New Roman" w:cs="Times New Roman"/>
          <w:color w:val="31849B" w:themeColor="accent5" w:themeShade="BF"/>
        </w:rPr>
        <w:t xml:space="preserve">, </w:t>
      </w:r>
      <w:r w:rsidR="005A23AE" w:rsidRPr="00F12CBF">
        <w:rPr>
          <w:rFonts w:ascii="Times New Roman" w:hAnsi="Times New Roman" w:cs="Times New Roman"/>
          <w:color w:val="31849B" w:themeColor="accent5" w:themeShade="BF"/>
        </w:rPr>
        <w:t>pues este país</w:t>
      </w:r>
      <w:r w:rsidR="00BE2295"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antes había sido parte del </w:t>
      </w:r>
      <w:r w:rsidR="00BE2295" w:rsidRPr="00F12CBF">
        <w:rPr>
          <w:rFonts w:ascii="Times New Roman" w:hAnsi="Times New Roman" w:cs="Times New Roman"/>
          <w:color w:val="31849B" w:themeColor="accent5" w:themeShade="BF"/>
        </w:rPr>
        <w:t>P</w:t>
      </w:r>
      <w:r w:rsidRPr="00F12CBF">
        <w:rPr>
          <w:rFonts w:ascii="Times New Roman" w:hAnsi="Times New Roman" w:cs="Times New Roman"/>
          <w:color w:val="31849B" w:themeColor="accent5" w:themeShade="BF"/>
        </w:rPr>
        <w:t>acto de Varsovia</w:t>
      </w:r>
      <w:r w:rsidR="00847481" w:rsidRPr="00F12CBF">
        <w:rPr>
          <w:rFonts w:ascii="Times New Roman" w:hAnsi="Times New Roman" w:cs="Times New Roman"/>
          <w:color w:val="31849B" w:themeColor="accent5" w:themeShade="BF"/>
        </w:rPr>
        <w:t xml:space="preserve"> [</w:t>
      </w:r>
      <w:hyperlink r:id="rId41" w:history="1">
        <w:r w:rsidR="00847481" w:rsidRPr="00F12CBF">
          <w:rPr>
            <w:rStyle w:val="Hipervnculo"/>
            <w:rFonts w:ascii="Times New Roman" w:hAnsi="Times New Roman" w:cs="Times New Roman"/>
            <w:color w:val="31849B" w:themeColor="accent5" w:themeShade="BF"/>
          </w:rPr>
          <w:t>VER</w:t>
        </w:r>
      </w:hyperlink>
      <w:r w:rsidR="00847481"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Asimismo, la elección del</w:t>
      </w:r>
      <w:r w:rsidR="00BE2295" w:rsidRPr="00F12CBF">
        <w:rPr>
          <w:rFonts w:ascii="Times New Roman" w:hAnsi="Times New Roman" w:cs="Times New Roman"/>
          <w:color w:val="31849B" w:themeColor="accent5" w:themeShade="BF"/>
        </w:rPr>
        <w:t xml:space="preserve"> presidente Saakashvili en 2006</w:t>
      </w:r>
      <w:r w:rsidRPr="00F12CBF">
        <w:rPr>
          <w:rFonts w:ascii="Times New Roman" w:hAnsi="Times New Roman" w:cs="Times New Roman"/>
          <w:color w:val="31849B" w:themeColor="accent5" w:themeShade="BF"/>
        </w:rPr>
        <w:t xml:space="preserve"> promovió un discurso nacionalista y anti</w:t>
      </w:r>
      <w:r w:rsidR="00BE2295" w:rsidRPr="00F12CBF">
        <w:rPr>
          <w:rFonts w:ascii="Times New Roman" w:hAnsi="Times New Roman" w:cs="Times New Roman"/>
          <w:color w:val="31849B" w:themeColor="accent5" w:themeShade="BF"/>
        </w:rPr>
        <w:t>r</w:t>
      </w:r>
      <w:r w:rsidRPr="00F12CBF">
        <w:rPr>
          <w:rFonts w:ascii="Times New Roman" w:hAnsi="Times New Roman" w:cs="Times New Roman"/>
          <w:color w:val="31849B" w:themeColor="accent5" w:themeShade="BF"/>
        </w:rPr>
        <w:t xml:space="preserve">ruso.  </w:t>
      </w:r>
    </w:p>
    <w:p w14:paraId="487F0D94" w14:textId="77777777" w:rsidR="008D743C" w:rsidRPr="00F12CBF" w:rsidRDefault="008D743C"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1328442B" w14:textId="77777777" w:rsidTr="004661FF">
        <w:tc>
          <w:tcPr>
            <w:tcW w:w="9033" w:type="dxa"/>
            <w:gridSpan w:val="2"/>
            <w:shd w:val="clear" w:color="auto" w:fill="0D0D0D" w:themeFill="text1" w:themeFillTint="F2"/>
          </w:tcPr>
          <w:p w14:paraId="4D38B298" w14:textId="77777777" w:rsidR="008D743C" w:rsidRPr="00F12CBF" w:rsidRDefault="008D743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128A983E" w14:textId="77777777" w:rsidTr="004661FF">
        <w:tc>
          <w:tcPr>
            <w:tcW w:w="2518" w:type="dxa"/>
          </w:tcPr>
          <w:p w14:paraId="0ACBDC06" w14:textId="77777777" w:rsidR="008D743C" w:rsidRPr="00F12CBF" w:rsidRDefault="008D743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9C480B6" w14:textId="0CEC58B8" w:rsidR="008D743C"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8D743C" w:rsidRPr="00F12CBF">
              <w:rPr>
                <w:rFonts w:ascii="Times New Roman" w:hAnsi="Times New Roman" w:cs="Times New Roman"/>
                <w:color w:val="31849B" w:themeColor="accent5" w:themeShade="BF"/>
                <w:sz w:val="24"/>
                <w:szCs w:val="24"/>
              </w:rPr>
              <w:t>_01_IMG</w:t>
            </w:r>
            <w:r w:rsidR="002730C7" w:rsidRPr="00F12CBF">
              <w:rPr>
                <w:rFonts w:ascii="Times New Roman" w:hAnsi="Times New Roman" w:cs="Times New Roman"/>
                <w:color w:val="31849B" w:themeColor="accent5" w:themeShade="BF"/>
                <w:sz w:val="24"/>
                <w:szCs w:val="24"/>
              </w:rPr>
              <w:t>15</w:t>
            </w:r>
          </w:p>
        </w:tc>
      </w:tr>
      <w:tr w:rsidR="00F12CBF" w:rsidRPr="00F12CBF" w14:paraId="7F147E7F" w14:textId="77777777" w:rsidTr="004661FF">
        <w:tc>
          <w:tcPr>
            <w:tcW w:w="2518" w:type="dxa"/>
          </w:tcPr>
          <w:p w14:paraId="69FF38FE" w14:textId="77777777" w:rsidR="008D743C" w:rsidRPr="00F12CBF" w:rsidRDefault="008D743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F3A6A7F" w14:textId="0307864C" w:rsidR="008D743C" w:rsidRPr="00F12CBF" w:rsidRDefault="001C4915" w:rsidP="00C95BF4">
            <w:pPr>
              <w:spacing w:line="276" w:lineRule="auto"/>
              <w:jc w:val="both"/>
              <w:rPr>
                <w:rFonts w:ascii="Times New Roman" w:hAnsi="Times New Roman" w:cs="Times New Roman"/>
                <w:color w:val="31849B" w:themeColor="accent5" w:themeShade="BF"/>
                <w:sz w:val="24"/>
                <w:szCs w:val="24"/>
                <w:lang w:val="en-US"/>
              </w:rPr>
            </w:pPr>
            <w:r w:rsidRPr="00F12CBF">
              <w:rPr>
                <w:rFonts w:ascii="Times New Roman" w:hAnsi="Times New Roman" w:cs="Times New Roman"/>
                <w:color w:val="31849B" w:themeColor="accent5" w:themeShade="BF"/>
                <w:sz w:val="24"/>
                <w:szCs w:val="24"/>
                <w:lang w:val="en-US"/>
              </w:rPr>
              <w:t>Mapa de Georgia</w:t>
            </w:r>
          </w:p>
        </w:tc>
      </w:tr>
      <w:tr w:rsidR="00F12CBF" w:rsidRPr="00F12CBF" w14:paraId="1C700E85" w14:textId="77777777" w:rsidTr="004661FF">
        <w:tc>
          <w:tcPr>
            <w:tcW w:w="2518" w:type="dxa"/>
          </w:tcPr>
          <w:p w14:paraId="5045D1C9" w14:textId="77777777" w:rsidR="008D743C" w:rsidRPr="00F12CBF" w:rsidRDefault="008D743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5C8CB106" w14:textId="44F9F7DF" w:rsidR="008D743C" w:rsidRPr="00F12CBF" w:rsidRDefault="00BE229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 xml:space="preserve">En Atlas Planeta, tomar sección que corresponda a la imagen Shutter: </w:t>
            </w:r>
            <w:commentRangeStart w:id="6"/>
            <w:r w:rsidR="008D743C" w:rsidRPr="00F12CBF">
              <w:rPr>
                <w:rFonts w:ascii="Times New Roman" w:hAnsi="Times New Roman" w:cs="Times New Roman"/>
                <w:color w:val="31849B" w:themeColor="accent5" w:themeShade="BF"/>
                <w:sz w:val="24"/>
                <w:szCs w:val="24"/>
                <w:lang w:val="es-CO"/>
              </w:rPr>
              <w:t>153901205</w:t>
            </w:r>
            <w:commentRangeEnd w:id="6"/>
            <w:r w:rsidR="00F11A69" w:rsidRPr="00F12CBF">
              <w:rPr>
                <w:rStyle w:val="Refdecomentario"/>
                <w:rFonts w:ascii="Calibri" w:eastAsia="Calibri" w:hAnsi="Calibri" w:cs="Times New Roman"/>
                <w:color w:val="31849B" w:themeColor="accent5" w:themeShade="BF"/>
              </w:rPr>
              <w:commentReference w:id="6"/>
            </w:r>
            <w:r w:rsidRPr="00F12CBF">
              <w:rPr>
                <w:rFonts w:ascii="Times New Roman" w:hAnsi="Times New Roman" w:cs="Times New Roman"/>
                <w:color w:val="31849B" w:themeColor="accent5" w:themeShade="BF"/>
                <w:sz w:val="24"/>
                <w:szCs w:val="24"/>
                <w:lang w:val="es-CO"/>
              </w:rPr>
              <w:t>. En caso de no hallarse, el mapa de Shutter deberá traducirse y ser revisado por el corrector de estilo.</w:t>
            </w:r>
          </w:p>
        </w:tc>
      </w:tr>
      <w:tr w:rsidR="008D743C" w:rsidRPr="00F12CBF" w14:paraId="279EA8C1" w14:textId="77777777" w:rsidTr="004661FF">
        <w:tc>
          <w:tcPr>
            <w:tcW w:w="2518" w:type="dxa"/>
          </w:tcPr>
          <w:p w14:paraId="11E9C7E8" w14:textId="77777777" w:rsidR="008D743C" w:rsidRPr="00F12CBF" w:rsidRDefault="008D743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50A6BC9D" w14:textId="673B8E58" w:rsidR="00F11A69" w:rsidRPr="00F12CBF" w:rsidRDefault="008D743C" w:rsidP="003F7FA8">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Mapa de Georgia y las regiones separatistas</w:t>
            </w:r>
            <w:r w:rsidR="00F11A69" w:rsidRPr="00F12CBF">
              <w:rPr>
                <w:rFonts w:ascii="Times New Roman" w:hAnsi="Times New Roman" w:cs="Times New Roman"/>
                <w:color w:val="31849B" w:themeColor="accent5" w:themeShade="BF"/>
                <w:sz w:val="24"/>
                <w:szCs w:val="24"/>
              </w:rPr>
              <w:t xml:space="preserve">. </w:t>
            </w:r>
            <w:r w:rsidR="00F11A69" w:rsidRPr="00F12CBF">
              <w:rPr>
                <w:rFonts w:ascii="Times New Roman" w:hAnsi="Times New Roman" w:cs="Times New Roman"/>
                <w:color w:val="31849B" w:themeColor="accent5" w:themeShade="BF"/>
              </w:rPr>
              <w:t xml:space="preserve">Inmediatamente después de </w:t>
            </w:r>
            <w:r w:rsidR="005A23AE" w:rsidRPr="00F12CBF">
              <w:rPr>
                <w:rFonts w:ascii="Times New Roman" w:hAnsi="Times New Roman" w:cs="Times New Roman"/>
                <w:color w:val="31849B" w:themeColor="accent5" w:themeShade="BF"/>
              </w:rPr>
              <w:t xml:space="preserve">la </w:t>
            </w:r>
            <w:r w:rsidR="00F11A69" w:rsidRPr="00F12CBF">
              <w:rPr>
                <w:rFonts w:ascii="Times New Roman" w:hAnsi="Times New Roman" w:cs="Times New Roman"/>
                <w:color w:val="31849B" w:themeColor="accent5" w:themeShade="BF"/>
              </w:rPr>
              <w:t xml:space="preserve">elección del presidente Saakashvili en 2006, en las regiones georgianas de Abjasia y Osetia del Sur </w:t>
            </w:r>
            <w:r w:rsidR="005A23AE" w:rsidRPr="00F12CBF">
              <w:rPr>
                <w:rFonts w:ascii="Times New Roman" w:hAnsi="Times New Roman" w:cs="Times New Roman"/>
                <w:color w:val="31849B" w:themeColor="accent5" w:themeShade="BF"/>
              </w:rPr>
              <w:t>–</w:t>
            </w:r>
            <w:r w:rsidR="00F11A69" w:rsidRPr="00F12CBF">
              <w:rPr>
                <w:rFonts w:ascii="Times New Roman" w:hAnsi="Times New Roman" w:cs="Times New Roman"/>
                <w:color w:val="31849B" w:themeColor="accent5" w:themeShade="BF"/>
              </w:rPr>
              <w:t>territorios limítrofes con Rusia y de relevancia estratégica para el transporte energético</w:t>
            </w:r>
            <w:r w:rsidR="005A23AE" w:rsidRPr="00F12CBF">
              <w:rPr>
                <w:rFonts w:ascii="Times New Roman" w:hAnsi="Times New Roman" w:cs="Times New Roman"/>
                <w:color w:val="31849B" w:themeColor="accent5" w:themeShade="BF"/>
              </w:rPr>
              <w:t xml:space="preserve">– </w:t>
            </w:r>
            <w:r w:rsidR="00F11A69" w:rsidRPr="00F12CBF">
              <w:rPr>
                <w:rFonts w:ascii="Times New Roman" w:hAnsi="Times New Roman" w:cs="Times New Roman"/>
                <w:color w:val="31849B" w:themeColor="accent5" w:themeShade="BF"/>
              </w:rPr>
              <w:t xml:space="preserve"> emergieron movimientos separatistas respaldados por Rusia. </w:t>
            </w:r>
            <w:r w:rsidR="00BE2295" w:rsidRPr="00F12CBF">
              <w:rPr>
                <w:rFonts w:ascii="Times New Roman" w:hAnsi="Times New Roman" w:cs="Times New Roman"/>
                <w:color w:val="31849B" w:themeColor="accent5" w:themeShade="BF"/>
              </w:rPr>
              <w:t xml:space="preserve">Estos </w:t>
            </w:r>
            <w:r w:rsidR="00F11A69" w:rsidRPr="00F12CBF">
              <w:rPr>
                <w:rFonts w:ascii="Times New Roman" w:hAnsi="Times New Roman" w:cs="Times New Roman"/>
                <w:color w:val="31849B" w:themeColor="accent5" w:themeShade="BF"/>
              </w:rPr>
              <w:t xml:space="preserve">movimientos reivindicaron su reconocimiento como naciones independientes de Georgia. </w:t>
            </w:r>
            <w:r w:rsidR="003F7FA8" w:rsidRPr="00F12CBF">
              <w:rPr>
                <w:rFonts w:ascii="Times New Roman" w:hAnsi="Times New Roman" w:cs="Times New Roman"/>
                <w:color w:val="31849B" w:themeColor="accent5" w:themeShade="BF"/>
              </w:rPr>
              <w:t>Aunque estos territorios desde hace mucho han mostrado afinidades e inclinaciones hacia su integración con Rusia.</w:t>
            </w:r>
          </w:p>
        </w:tc>
      </w:tr>
    </w:tbl>
    <w:p w14:paraId="0CBCC62A" w14:textId="77777777" w:rsidR="008D743C" w:rsidRPr="00F12CBF" w:rsidRDefault="008D743C" w:rsidP="00C95BF4">
      <w:pPr>
        <w:spacing w:after="0" w:line="276" w:lineRule="auto"/>
        <w:jc w:val="both"/>
        <w:rPr>
          <w:rFonts w:ascii="Times New Roman" w:hAnsi="Times New Roman" w:cs="Times New Roman"/>
          <w:color w:val="31849B" w:themeColor="accent5" w:themeShade="BF"/>
        </w:rPr>
      </w:pPr>
    </w:p>
    <w:p w14:paraId="14A2B94E" w14:textId="3F6722F3" w:rsidR="00327B3E" w:rsidRPr="00F12CBF" w:rsidRDefault="0041610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w:t>
      </w:r>
      <w:r w:rsidR="00155D4E" w:rsidRPr="00F12CBF">
        <w:rPr>
          <w:rFonts w:ascii="Times New Roman" w:hAnsi="Times New Roman" w:cs="Times New Roman"/>
          <w:color w:val="31849B" w:themeColor="accent5" w:themeShade="BF"/>
        </w:rPr>
        <w:t>2006</w:t>
      </w:r>
      <w:r w:rsidR="005E621C" w:rsidRPr="00F12CBF">
        <w:rPr>
          <w:rFonts w:ascii="Times New Roman" w:hAnsi="Times New Roman" w:cs="Times New Roman"/>
          <w:color w:val="31849B" w:themeColor="accent5" w:themeShade="BF"/>
        </w:rPr>
        <w:t>,</w:t>
      </w:r>
      <w:r w:rsidR="0017206E" w:rsidRPr="00F12CBF">
        <w:rPr>
          <w:rFonts w:ascii="Times New Roman" w:hAnsi="Times New Roman" w:cs="Times New Roman"/>
          <w:color w:val="31849B" w:themeColor="accent5" w:themeShade="BF"/>
        </w:rPr>
        <w:t xml:space="preserve"> </w:t>
      </w:r>
      <w:r w:rsidR="00606C49" w:rsidRPr="00F12CBF">
        <w:rPr>
          <w:rFonts w:ascii="Times New Roman" w:hAnsi="Times New Roman" w:cs="Times New Roman"/>
          <w:color w:val="31849B" w:themeColor="accent5" w:themeShade="BF"/>
        </w:rPr>
        <w:t xml:space="preserve">Rusia </w:t>
      </w:r>
      <w:r w:rsidR="002C3FEC" w:rsidRPr="00F12CBF">
        <w:rPr>
          <w:rFonts w:ascii="Times New Roman" w:hAnsi="Times New Roman" w:cs="Times New Roman"/>
          <w:color w:val="31849B" w:themeColor="accent5" w:themeShade="BF"/>
        </w:rPr>
        <w:t>y</w:t>
      </w:r>
      <w:r w:rsidR="00606C49" w:rsidRPr="00F12CBF">
        <w:rPr>
          <w:rFonts w:ascii="Times New Roman" w:hAnsi="Times New Roman" w:cs="Times New Roman"/>
          <w:color w:val="31849B" w:themeColor="accent5" w:themeShade="BF"/>
        </w:rPr>
        <w:t xml:space="preserve"> Georgia retiraron </w:t>
      </w:r>
      <w:r w:rsidR="005E621C" w:rsidRPr="00F12CBF">
        <w:rPr>
          <w:rFonts w:ascii="Times New Roman" w:hAnsi="Times New Roman" w:cs="Times New Roman"/>
          <w:color w:val="31849B" w:themeColor="accent5" w:themeShade="BF"/>
        </w:rPr>
        <w:t xml:space="preserve">mutuamente a </w:t>
      </w:r>
      <w:r w:rsidR="00606C49" w:rsidRPr="00F12CBF">
        <w:rPr>
          <w:rFonts w:ascii="Times New Roman" w:hAnsi="Times New Roman" w:cs="Times New Roman"/>
          <w:color w:val="31849B" w:themeColor="accent5" w:themeShade="BF"/>
        </w:rPr>
        <w:t xml:space="preserve">sus embajadores y aumentaron su presencia militar en </w:t>
      </w:r>
      <w:r w:rsidR="002C3FEC" w:rsidRPr="00F12CBF">
        <w:rPr>
          <w:rFonts w:ascii="Times New Roman" w:hAnsi="Times New Roman" w:cs="Times New Roman"/>
          <w:color w:val="31849B" w:themeColor="accent5" w:themeShade="BF"/>
        </w:rPr>
        <w:t>esas</w:t>
      </w:r>
      <w:r w:rsidR="00606C49" w:rsidRPr="00F12CBF">
        <w:rPr>
          <w:rFonts w:ascii="Times New Roman" w:hAnsi="Times New Roman" w:cs="Times New Roman"/>
          <w:color w:val="31849B" w:themeColor="accent5" w:themeShade="BF"/>
        </w:rPr>
        <w:t xml:space="preserve"> regiones. Finalmente </w:t>
      </w:r>
      <w:r w:rsidR="005E621C" w:rsidRPr="00F12CBF">
        <w:rPr>
          <w:rFonts w:ascii="Times New Roman" w:hAnsi="Times New Roman" w:cs="Times New Roman"/>
          <w:color w:val="31849B" w:themeColor="accent5" w:themeShade="BF"/>
        </w:rPr>
        <w:t xml:space="preserve">se </w:t>
      </w:r>
      <w:r w:rsidRPr="00F12CBF">
        <w:rPr>
          <w:rFonts w:ascii="Times New Roman" w:hAnsi="Times New Roman" w:cs="Times New Roman"/>
          <w:color w:val="31849B" w:themeColor="accent5" w:themeShade="BF"/>
        </w:rPr>
        <w:t>reactivaro</w:t>
      </w:r>
      <w:r w:rsidR="003F7FA8" w:rsidRPr="00F12CBF">
        <w:rPr>
          <w:rFonts w:ascii="Times New Roman" w:hAnsi="Times New Roman" w:cs="Times New Roman"/>
          <w:color w:val="31849B" w:themeColor="accent5" w:themeShade="BF"/>
        </w:rPr>
        <w:t xml:space="preserve">n los enfrentamientos armados, lo que dio </w:t>
      </w:r>
      <w:r w:rsidRPr="00F12CBF">
        <w:rPr>
          <w:rFonts w:ascii="Times New Roman" w:hAnsi="Times New Roman" w:cs="Times New Roman"/>
          <w:color w:val="31849B" w:themeColor="accent5" w:themeShade="BF"/>
        </w:rPr>
        <w:t xml:space="preserve">lugar a combates </w:t>
      </w:r>
      <w:r w:rsidR="005E621C" w:rsidRPr="00F12CBF">
        <w:rPr>
          <w:rFonts w:ascii="Times New Roman" w:hAnsi="Times New Roman" w:cs="Times New Roman"/>
          <w:color w:val="31849B" w:themeColor="accent5" w:themeShade="BF"/>
        </w:rPr>
        <w:t xml:space="preserve">por el control de </w:t>
      </w:r>
      <w:r w:rsidR="00606C49" w:rsidRPr="00F12CBF">
        <w:rPr>
          <w:rFonts w:ascii="Times New Roman" w:hAnsi="Times New Roman" w:cs="Times New Roman"/>
          <w:color w:val="31849B" w:themeColor="accent5" w:themeShade="BF"/>
        </w:rPr>
        <w:t>Tsjinval</w:t>
      </w:r>
      <w:r w:rsidR="005E621C" w:rsidRPr="00F12CBF">
        <w:rPr>
          <w:rFonts w:ascii="Times New Roman" w:hAnsi="Times New Roman" w:cs="Times New Roman"/>
          <w:color w:val="31849B" w:themeColor="accent5" w:themeShade="BF"/>
        </w:rPr>
        <w:t>,</w:t>
      </w:r>
      <w:r w:rsidR="00606C49" w:rsidRPr="00F12CBF">
        <w:rPr>
          <w:rFonts w:ascii="Times New Roman" w:hAnsi="Times New Roman" w:cs="Times New Roman"/>
          <w:color w:val="31849B" w:themeColor="accent5" w:themeShade="BF"/>
        </w:rPr>
        <w:t xml:space="preserve"> </w:t>
      </w:r>
      <w:r w:rsidR="005E621C" w:rsidRPr="00F12CBF">
        <w:rPr>
          <w:rFonts w:ascii="Times New Roman" w:hAnsi="Times New Roman" w:cs="Times New Roman"/>
          <w:color w:val="31849B" w:themeColor="accent5" w:themeShade="BF"/>
        </w:rPr>
        <w:t xml:space="preserve">la </w:t>
      </w:r>
      <w:r w:rsidR="00606C49" w:rsidRPr="00F12CBF">
        <w:rPr>
          <w:rFonts w:ascii="Times New Roman" w:hAnsi="Times New Roman" w:cs="Times New Roman"/>
          <w:color w:val="31849B" w:themeColor="accent5" w:themeShade="BF"/>
        </w:rPr>
        <w:t>capital regional</w:t>
      </w:r>
      <w:r w:rsidR="005E621C" w:rsidRPr="00F12CBF">
        <w:rPr>
          <w:rFonts w:ascii="Times New Roman" w:hAnsi="Times New Roman" w:cs="Times New Roman"/>
          <w:color w:val="31849B" w:themeColor="accent5" w:themeShade="BF"/>
        </w:rPr>
        <w:t>,</w:t>
      </w:r>
      <w:r w:rsidR="00606C49" w:rsidRPr="00F12CBF">
        <w:rPr>
          <w:rFonts w:ascii="Times New Roman" w:hAnsi="Times New Roman" w:cs="Times New Roman"/>
          <w:color w:val="31849B" w:themeColor="accent5" w:themeShade="BF"/>
        </w:rPr>
        <w:t xml:space="preserve"> </w:t>
      </w:r>
      <w:r w:rsidR="005E621C" w:rsidRPr="00F12CBF">
        <w:rPr>
          <w:rFonts w:ascii="Times New Roman" w:hAnsi="Times New Roman" w:cs="Times New Roman"/>
          <w:color w:val="31849B" w:themeColor="accent5" w:themeShade="BF"/>
        </w:rPr>
        <w:t xml:space="preserve">entre la milicia </w:t>
      </w:r>
      <w:r w:rsidR="00606C49" w:rsidRPr="00F12CBF">
        <w:rPr>
          <w:rFonts w:ascii="Times New Roman" w:hAnsi="Times New Roman" w:cs="Times New Roman"/>
          <w:color w:val="31849B" w:themeColor="accent5" w:themeShade="BF"/>
        </w:rPr>
        <w:t>georgian</w:t>
      </w:r>
      <w:r w:rsidR="005E621C" w:rsidRPr="00F12CBF">
        <w:rPr>
          <w:rFonts w:ascii="Times New Roman" w:hAnsi="Times New Roman" w:cs="Times New Roman"/>
          <w:color w:val="31849B" w:themeColor="accent5" w:themeShade="BF"/>
        </w:rPr>
        <w:t>a</w:t>
      </w:r>
      <w:r w:rsidR="00606C49" w:rsidRPr="00F12CBF">
        <w:rPr>
          <w:rFonts w:ascii="Times New Roman" w:hAnsi="Times New Roman" w:cs="Times New Roman"/>
          <w:color w:val="31849B" w:themeColor="accent5" w:themeShade="BF"/>
        </w:rPr>
        <w:t xml:space="preserve"> y </w:t>
      </w:r>
      <w:r w:rsidR="005E621C" w:rsidRPr="00F12CBF">
        <w:rPr>
          <w:rFonts w:ascii="Times New Roman" w:hAnsi="Times New Roman" w:cs="Times New Roman"/>
          <w:color w:val="31849B" w:themeColor="accent5" w:themeShade="BF"/>
        </w:rPr>
        <w:t xml:space="preserve">los </w:t>
      </w:r>
      <w:r w:rsidR="00BC03B1" w:rsidRPr="00F12CBF">
        <w:rPr>
          <w:rFonts w:ascii="Times New Roman" w:hAnsi="Times New Roman" w:cs="Times New Roman"/>
          <w:color w:val="31849B" w:themeColor="accent5" w:themeShade="BF"/>
        </w:rPr>
        <w:t xml:space="preserve">separatistas apoyados por las </w:t>
      </w:r>
      <w:r w:rsidR="00606C49" w:rsidRPr="00F12CBF">
        <w:rPr>
          <w:rFonts w:ascii="Times New Roman" w:hAnsi="Times New Roman" w:cs="Times New Roman"/>
          <w:color w:val="31849B" w:themeColor="accent5" w:themeShade="BF"/>
        </w:rPr>
        <w:t>tropas rusas</w:t>
      </w:r>
      <w:r w:rsidR="005E621C" w:rsidRPr="00F12CBF">
        <w:rPr>
          <w:rFonts w:ascii="Times New Roman" w:hAnsi="Times New Roman" w:cs="Times New Roman"/>
          <w:color w:val="31849B" w:themeColor="accent5" w:themeShade="BF"/>
        </w:rPr>
        <w:t xml:space="preserve">. </w:t>
      </w:r>
    </w:p>
    <w:p w14:paraId="71653A76" w14:textId="77777777" w:rsidR="00327B3E" w:rsidRPr="00F12CBF" w:rsidRDefault="00327B3E" w:rsidP="00C95BF4">
      <w:pPr>
        <w:spacing w:after="0" w:line="276" w:lineRule="auto"/>
        <w:jc w:val="both"/>
        <w:rPr>
          <w:rFonts w:ascii="Times New Roman" w:hAnsi="Times New Roman" w:cs="Times New Roman"/>
          <w:color w:val="31849B" w:themeColor="accent5" w:themeShade="BF"/>
        </w:rPr>
      </w:pPr>
    </w:p>
    <w:p w14:paraId="7318699C" w14:textId="41ABA852" w:rsidR="00606C49" w:rsidRPr="00F12CBF" w:rsidRDefault="005E621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Estas últimas, </w:t>
      </w:r>
      <w:r w:rsidR="00BC03B1" w:rsidRPr="00F12CBF">
        <w:rPr>
          <w:rFonts w:ascii="Times New Roman" w:hAnsi="Times New Roman" w:cs="Times New Roman"/>
          <w:color w:val="31849B" w:themeColor="accent5" w:themeShade="BF"/>
        </w:rPr>
        <w:t>tras utilizar el poderío de su arsenal militar</w:t>
      </w:r>
      <w:r w:rsidRPr="00F12CBF">
        <w:rPr>
          <w:rFonts w:ascii="Times New Roman" w:hAnsi="Times New Roman" w:cs="Times New Roman"/>
          <w:color w:val="31849B" w:themeColor="accent5" w:themeShade="BF"/>
        </w:rPr>
        <w:t>,</w:t>
      </w:r>
      <w:r w:rsidR="00BC03B1" w:rsidRPr="00F12CBF">
        <w:rPr>
          <w:rFonts w:ascii="Times New Roman" w:hAnsi="Times New Roman" w:cs="Times New Roman"/>
          <w:color w:val="31849B" w:themeColor="accent5" w:themeShade="BF"/>
        </w:rPr>
        <w:t xml:space="preserve"> </w:t>
      </w:r>
      <w:r w:rsidR="00606C49" w:rsidRPr="00F12CBF">
        <w:rPr>
          <w:rFonts w:ascii="Times New Roman" w:hAnsi="Times New Roman" w:cs="Times New Roman"/>
          <w:color w:val="31849B" w:themeColor="accent5" w:themeShade="BF"/>
        </w:rPr>
        <w:t xml:space="preserve">consiguieron controlar la </w:t>
      </w:r>
      <w:r w:rsidRPr="00F12CBF">
        <w:rPr>
          <w:rFonts w:ascii="Times New Roman" w:hAnsi="Times New Roman" w:cs="Times New Roman"/>
          <w:color w:val="31849B" w:themeColor="accent5" w:themeShade="BF"/>
        </w:rPr>
        <w:t>ciudad</w:t>
      </w:r>
      <w:r w:rsidR="00606C49" w:rsidRPr="00F12CBF">
        <w:rPr>
          <w:rFonts w:ascii="Times New Roman" w:hAnsi="Times New Roman" w:cs="Times New Roman"/>
          <w:color w:val="31849B" w:themeColor="accent5" w:themeShade="BF"/>
        </w:rPr>
        <w:t xml:space="preserve">. El conflicto </w:t>
      </w:r>
      <w:r w:rsidR="00BC03B1" w:rsidRPr="00F12CBF">
        <w:rPr>
          <w:rFonts w:ascii="Times New Roman" w:hAnsi="Times New Roman" w:cs="Times New Roman"/>
          <w:color w:val="31849B" w:themeColor="accent5" w:themeShade="BF"/>
        </w:rPr>
        <w:t>incluyó</w:t>
      </w:r>
      <w:r w:rsidR="00606C49" w:rsidRPr="00F12CBF">
        <w:rPr>
          <w:rFonts w:ascii="Times New Roman" w:hAnsi="Times New Roman" w:cs="Times New Roman"/>
          <w:color w:val="31849B" w:themeColor="accent5" w:themeShade="BF"/>
        </w:rPr>
        <w:t xml:space="preserve"> el saboteo de medio</w:t>
      </w:r>
      <w:r w:rsidR="00BC03B1" w:rsidRPr="00F12CBF">
        <w:rPr>
          <w:rFonts w:ascii="Times New Roman" w:hAnsi="Times New Roman" w:cs="Times New Roman"/>
          <w:color w:val="31849B" w:themeColor="accent5" w:themeShade="BF"/>
        </w:rPr>
        <w:t xml:space="preserve">s de comunicación </w:t>
      </w:r>
      <w:r w:rsidR="00606C49" w:rsidRPr="00F12CBF">
        <w:rPr>
          <w:rFonts w:ascii="Times New Roman" w:hAnsi="Times New Roman" w:cs="Times New Roman"/>
          <w:color w:val="31849B" w:themeColor="accent5" w:themeShade="BF"/>
        </w:rPr>
        <w:t xml:space="preserve"> y el ataque a sitios web.</w:t>
      </w:r>
      <w:r w:rsidR="00BC03B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Buena p</w:t>
      </w:r>
      <w:r w:rsidR="00606C49" w:rsidRPr="00F12CBF">
        <w:rPr>
          <w:rFonts w:ascii="Times New Roman" w:hAnsi="Times New Roman" w:cs="Times New Roman"/>
          <w:color w:val="31849B" w:themeColor="accent5" w:themeShade="BF"/>
        </w:rPr>
        <w:t>arte de la población tuvo que ser evacuada</w:t>
      </w:r>
      <w:r w:rsidR="00BC03B1" w:rsidRPr="00F12CBF">
        <w:rPr>
          <w:rFonts w:ascii="Times New Roman" w:hAnsi="Times New Roman" w:cs="Times New Roman"/>
          <w:color w:val="31849B" w:themeColor="accent5" w:themeShade="BF"/>
        </w:rPr>
        <w:t xml:space="preserve">. </w:t>
      </w:r>
    </w:p>
    <w:p w14:paraId="23F50A85" w14:textId="77777777" w:rsidR="008D743C" w:rsidRPr="00F12CBF" w:rsidRDefault="008D743C" w:rsidP="00C95BF4">
      <w:pPr>
        <w:spacing w:after="0" w:line="276" w:lineRule="auto"/>
        <w:jc w:val="both"/>
        <w:rPr>
          <w:rFonts w:ascii="Times New Roman" w:hAnsi="Times New Roman" w:cs="Times New Roman"/>
          <w:color w:val="31849B" w:themeColor="accent5" w:themeShade="BF"/>
        </w:rPr>
      </w:pPr>
    </w:p>
    <w:p w14:paraId="4F5450C5" w14:textId="5E4A6618" w:rsidR="00416108" w:rsidRPr="00F12CBF" w:rsidRDefault="00606C4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17206E" w:rsidRPr="00F12CBF">
        <w:rPr>
          <w:rFonts w:ascii="Times New Roman" w:hAnsi="Times New Roman" w:cs="Times New Roman"/>
          <w:color w:val="31849B" w:themeColor="accent5" w:themeShade="BF"/>
        </w:rPr>
        <w:t xml:space="preserve">a </w:t>
      </w:r>
      <w:r w:rsidR="003F7FA8" w:rsidRPr="00F12CBF">
        <w:rPr>
          <w:rFonts w:ascii="Times New Roman" w:hAnsi="Times New Roman" w:cs="Times New Roman"/>
          <w:color w:val="31849B" w:themeColor="accent5" w:themeShade="BF"/>
        </w:rPr>
        <w:t>“</w:t>
      </w:r>
      <w:r w:rsidR="0017206E" w:rsidRPr="00F12CBF">
        <w:rPr>
          <w:rFonts w:ascii="Times New Roman" w:hAnsi="Times New Roman" w:cs="Times New Roman"/>
          <w:color w:val="31849B" w:themeColor="accent5" w:themeShade="BF"/>
        </w:rPr>
        <w:t>limpieza</w:t>
      </w:r>
      <w:r w:rsidR="003F7FA8" w:rsidRPr="00F12CBF">
        <w:rPr>
          <w:rFonts w:ascii="Times New Roman" w:hAnsi="Times New Roman" w:cs="Times New Roman"/>
          <w:color w:val="31849B" w:themeColor="accent5" w:themeShade="BF"/>
        </w:rPr>
        <w:t>”</w:t>
      </w:r>
      <w:r w:rsidR="0017206E" w:rsidRPr="00F12CBF">
        <w:rPr>
          <w:rFonts w:ascii="Times New Roman" w:hAnsi="Times New Roman" w:cs="Times New Roman"/>
          <w:color w:val="31849B" w:themeColor="accent5" w:themeShade="BF"/>
        </w:rPr>
        <w:t xml:space="preserve"> étnica</w:t>
      </w:r>
      <w:r w:rsidRPr="00F12CBF">
        <w:rPr>
          <w:rFonts w:ascii="Times New Roman" w:hAnsi="Times New Roman" w:cs="Times New Roman"/>
          <w:color w:val="31849B" w:themeColor="accent5" w:themeShade="BF"/>
        </w:rPr>
        <w:t xml:space="preserve"> es una práctica realizada por ambos bandos</w:t>
      </w:r>
      <w:r w:rsidR="005E621C" w:rsidRPr="00F12CBF">
        <w:rPr>
          <w:rFonts w:ascii="Times New Roman" w:hAnsi="Times New Roman" w:cs="Times New Roman"/>
          <w:color w:val="31849B" w:themeColor="accent5" w:themeShade="BF"/>
        </w:rPr>
        <w:t xml:space="preserve">. Se intenta borrar del mapa la presencia del bando rival. </w:t>
      </w:r>
      <w:r w:rsidR="0017206E" w:rsidRPr="00F12CBF">
        <w:rPr>
          <w:rFonts w:ascii="Times New Roman" w:hAnsi="Times New Roman" w:cs="Times New Roman"/>
          <w:color w:val="31849B" w:themeColor="accent5" w:themeShade="BF"/>
        </w:rPr>
        <w:t xml:space="preserve">En total, la guerra </w:t>
      </w:r>
      <w:r w:rsidR="005E621C" w:rsidRPr="00F12CBF">
        <w:rPr>
          <w:rFonts w:ascii="Times New Roman" w:hAnsi="Times New Roman" w:cs="Times New Roman"/>
          <w:color w:val="31849B" w:themeColor="accent5" w:themeShade="BF"/>
        </w:rPr>
        <w:t xml:space="preserve">ha producido </w:t>
      </w:r>
      <w:r w:rsidR="0017206E" w:rsidRPr="00F12CBF">
        <w:rPr>
          <w:rFonts w:ascii="Times New Roman" w:hAnsi="Times New Roman" w:cs="Times New Roman"/>
          <w:color w:val="31849B" w:themeColor="accent5" w:themeShade="BF"/>
        </w:rPr>
        <w:t xml:space="preserve">unos </w:t>
      </w:r>
      <w:r w:rsidR="0017206E" w:rsidRPr="00F12CBF">
        <w:rPr>
          <w:rFonts w:ascii="Times New Roman" w:hAnsi="Times New Roman" w:cs="Times New Roman"/>
          <w:b/>
          <w:color w:val="31849B" w:themeColor="accent5" w:themeShade="BF"/>
        </w:rPr>
        <w:t>20.000 muertos</w:t>
      </w:r>
      <w:r w:rsidR="0017206E" w:rsidRPr="00F12CBF">
        <w:rPr>
          <w:rFonts w:ascii="Times New Roman" w:hAnsi="Times New Roman" w:cs="Times New Roman"/>
          <w:color w:val="31849B" w:themeColor="accent5" w:themeShade="BF"/>
        </w:rPr>
        <w:t xml:space="preserve"> y </w:t>
      </w:r>
      <w:r w:rsidR="0017206E" w:rsidRPr="00F12CBF">
        <w:rPr>
          <w:rFonts w:ascii="Times New Roman" w:hAnsi="Times New Roman" w:cs="Times New Roman"/>
          <w:b/>
          <w:color w:val="31849B" w:themeColor="accent5" w:themeShade="BF"/>
        </w:rPr>
        <w:t>300.000 desplazados</w:t>
      </w:r>
      <w:r w:rsidR="00673DE6" w:rsidRPr="00F12CBF">
        <w:rPr>
          <w:rFonts w:ascii="Times New Roman" w:hAnsi="Times New Roman" w:cs="Times New Roman"/>
          <w:color w:val="31849B" w:themeColor="accent5" w:themeShade="BF"/>
        </w:rPr>
        <w:t xml:space="preserve">, </w:t>
      </w:r>
      <w:r w:rsidR="003F7FA8" w:rsidRPr="00F12CBF">
        <w:rPr>
          <w:rFonts w:ascii="Times New Roman" w:hAnsi="Times New Roman" w:cs="Times New Roman"/>
          <w:color w:val="31849B" w:themeColor="accent5" w:themeShade="BF"/>
        </w:rPr>
        <w:t>lo que ha conducido a</w:t>
      </w:r>
      <w:r w:rsidR="00673DE6" w:rsidRPr="00F12CBF">
        <w:rPr>
          <w:rFonts w:ascii="Times New Roman" w:hAnsi="Times New Roman" w:cs="Times New Roman"/>
          <w:color w:val="31849B" w:themeColor="accent5" w:themeShade="BF"/>
        </w:rPr>
        <w:t xml:space="preserve"> situaciones </w:t>
      </w:r>
      <w:r w:rsidR="003F7FA8" w:rsidRPr="00F12CBF">
        <w:rPr>
          <w:rFonts w:ascii="Times New Roman" w:hAnsi="Times New Roman" w:cs="Times New Roman"/>
          <w:color w:val="31849B" w:themeColor="accent5" w:themeShade="BF"/>
        </w:rPr>
        <w:t xml:space="preserve">extremas, </w:t>
      </w:r>
      <w:r w:rsidR="00673DE6" w:rsidRPr="00F12CBF">
        <w:rPr>
          <w:rFonts w:ascii="Times New Roman" w:hAnsi="Times New Roman" w:cs="Times New Roman"/>
          <w:color w:val="31849B" w:themeColor="accent5" w:themeShade="BF"/>
        </w:rPr>
        <w:t xml:space="preserve">en las que los habitantes de una ciudad la </w:t>
      </w:r>
      <w:r w:rsidR="0039695F" w:rsidRPr="00F12CBF">
        <w:rPr>
          <w:rFonts w:ascii="Times New Roman" w:hAnsi="Times New Roman" w:cs="Times New Roman"/>
          <w:color w:val="31849B" w:themeColor="accent5" w:themeShade="BF"/>
        </w:rPr>
        <w:t>abandon</w:t>
      </w:r>
      <w:r w:rsidR="00673DE6" w:rsidRPr="00F12CBF">
        <w:rPr>
          <w:rFonts w:ascii="Times New Roman" w:hAnsi="Times New Roman" w:cs="Times New Roman"/>
          <w:color w:val="31849B" w:themeColor="accent5" w:themeShade="BF"/>
        </w:rPr>
        <w:t xml:space="preserve">an, como es el caso de </w:t>
      </w:r>
      <w:r w:rsidR="0039695F" w:rsidRPr="00F12CBF">
        <w:rPr>
          <w:rFonts w:ascii="Times New Roman" w:hAnsi="Times New Roman" w:cs="Times New Roman"/>
          <w:color w:val="31849B" w:themeColor="accent5" w:themeShade="BF"/>
        </w:rPr>
        <w:t>Gori</w:t>
      </w:r>
      <w:r w:rsidR="00D114F6" w:rsidRPr="00F12CBF">
        <w:rPr>
          <w:rFonts w:ascii="Times New Roman" w:hAnsi="Times New Roman" w:cs="Times New Roman"/>
          <w:color w:val="31849B" w:themeColor="accent5" w:themeShade="BF"/>
        </w:rPr>
        <w:t xml:space="preserve">. </w:t>
      </w:r>
      <w:r w:rsidR="0017206E" w:rsidRPr="00F12CBF">
        <w:rPr>
          <w:rFonts w:ascii="Times New Roman" w:hAnsi="Times New Roman" w:cs="Times New Roman"/>
          <w:color w:val="31849B" w:themeColor="accent5" w:themeShade="BF"/>
        </w:rPr>
        <w:t>D</w:t>
      </w:r>
      <w:r w:rsidR="00416108" w:rsidRPr="00F12CBF">
        <w:rPr>
          <w:rFonts w:ascii="Times New Roman" w:hAnsi="Times New Roman" w:cs="Times New Roman"/>
          <w:color w:val="31849B" w:themeColor="accent5" w:themeShade="BF"/>
        </w:rPr>
        <w:t>esde 2012</w:t>
      </w:r>
      <w:r w:rsidR="003F7FA8" w:rsidRPr="00F12CBF">
        <w:rPr>
          <w:rFonts w:ascii="Times New Roman" w:hAnsi="Times New Roman" w:cs="Times New Roman"/>
          <w:color w:val="31849B" w:themeColor="accent5" w:themeShade="BF"/>
        </w:rPr>
        <w:t>,</w:t>
      </w:r>
      <w:r w:rsidR="00416108" w:rsidRPr="00F12CBF">
        <w:rPr>
          <w:rFonts w:ascii="Times New Roman" w:hAnsi="Times New Roman" w:cs="Times New Roman"/>
          <w:color w:val="31849B" w:themeColor="accent5" w:themeShade="BF"/>
        </w:rPr>
        <w:t xml:space="preserve"> el Parlamento </w:t>
      </w:r>
      <w:r w:rsidR="0017206E" w:rsidRPr="00F12CBF">
        <w:rPr>
          <w:rFonts w:ascii="Times New Roman" w:hAnsi="Times New Roman" w:cs="Times New Roman"/>
          <w:color w:val="31849B" w:themeColor="accent5" w:themeShade="BF"/>
        </w:rPr>
        <w:t xml:space="preserve">de Georgia </w:t>
      </w:r>
      <w:r w:rsidR="00416108" w:rsidRPr="00F12CBF">
        <w:rPr>
          <w:rFonts w:ascii="Times New Roman" w:hAnsi="Times New Roman" w:cs="Times New Roman"/>
          <w:color w:val="31849B" w:themeColor="accent5" w:themeShade="BF"/>
        </w:rPr>
        <w:t>funciona en la ciudad de Kutaisi</w:t>
      </w:r>
      <w:r w:rsidR="00E90B7D" w:rsidRPr="00F12CBF">
        <w:rPr>
          <w:rFonts w:ascii="Times New Roman" w:hAnsi="Times New Roman" w:cs="Times New Roman"/>
          <w:color w:val="31849B" w:themeColor="accent5" w:themeShade="BF"/>
        </w:rPr>
        <w:t xml:space="preserve"> [</w:t>
      </w:r>
      <w:hyperlink r:id="rId42" w:history="1">
        <w:r w:rsidR="00E90B7D" w:rsidRPr="00F12CBF">
          <w:rPr>
            <w:rStyle w:val="Hipervnculo"/>
            <w:rFonts w:ascii="Times New Roman" w:hAnsi="Times New Roman" w:cs="Times New Roman"/>
            <w:color w:val="31849B" w:themeColor="accent5" w:themeShade="BF"/>
          </w:rPr>
          <w:t>VER</w:t>
        </w:r>
      </w:hyperlink>
      <w:r w:rsidR="00E90B7D" w:rsidRPr="00F12CBF">
        <w:rPr>
          <w:rFonts w:ascii="Times New Roman" w:hAnsi="Times New Roman" w:cs="Times New Roman"/>
          <w:color w:val="31849B" w:themeColor="accent5" w:themeShade="BF"/>
        </w:rPr>
        <w:t>]</w:t>
      </w:r>
      <w:r w:rsidR="00416108" w:rsidRPr="00F12CBF">
        <w:rPr>
          <w:rFonts w:ascii="Times New Roman" w:hAnsi="Times New Roman" w:cs="Times New Roman"/>
          <w:color w:val="31849B" w:themeColor="accent5" w:themeShade="BF"/>
        </w:rPr>
        <w:t>.</w:t>
      </w:r>
    </w:p>
    <w:p w14:paraId="00353CBB" w14:textId="34D2F30A" w:rsidR="00416108" w:rsidRPr="00F12CBF" w:rsidRDefault="00416108" w:rsidP="00C95BF4">
      <w:pPr>
        <w:spacing w:after="0" w:line="276" w:lineRule="auto"/>
        <w:jc w:val="both"/>
        <w:rPr>
          <w:rFonts w:ascii="Times New Roman" w:hAnsi="Times New Roman" w:cs="Times New Roman"/>
          <w:color w:val="31849B" w:themeColor="accent5" w:themeShade="BF"/>
          <w:highlight w:val="yellow"/>
        </w:rPr>
      </w:pPr>
    </w:p>
    <w:p w14:paraId="591F49C3" w14:textId="77777777" w:rsidR="00BE2295" w:rsidRPr="00F12CBF" w:rsidRDefault="00BE2295" w:rsidP="00C95BF4">
      <w:pPr>
        <w:spacing w:after="0" w:line="276" w:lineRule="auto"/>
        <w:jc w:val="both"/>
        <w:rPr>
          <w:rFonts w:ascii="Times New Roman" w:hAnsi="Times New Roman" w:cs="Times New Roman"/>
          <w:color w:val="31849B" w:themeColor="accent5" w:themeShade="BF"/>
          <w:highlight w:val="yellow"/>
        </w:rPr>
      </w:pPr>
    </w:p>
    <w:p w14:paraId="56713EE6" w14:textId="69257FF1" w:rsidR="00C7684A" w:rsidRPr="00F12CBF" w:rsidRDefault="003B249B"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color w:val="31849B" w:themeColor="accent5" w:themeShade="BF"/>
        </w:rPr>
        <w:t xml:space="preserve"> </w:t>
      </w:r>
      <w:r w:rsidR="00C344BC" w:rsidRPr="00F12CBF">
        <w:rPr>
          <w:rFonts w:ascii="Times New Roman" w:hAnsi="Times New Roman" w:cs="Times New Roman"/>
          <w:b/>
          <w:color w:val="31849B" w:themeColor="accent5" w:themeShade="BF"/>
        </w:rPr>
        <w:t>3.3.</w:t>
      </w:r>
      <w:r w:rsidR="0030017C" w:rsidRPr="00F12CBF">
        <w:rPr>
          <w:rFonts w:ascii="Times New Roman" w:hAnsi="Times New Roman" w:cs="Times New Roman"/>
          <w:b/>
          <w:color w:val="31849B" w:themeColor="accent5" w:themeShade="BF"/>
        </w:rPr>
        <w:t>3</w:t>
      </w:r>
      <w:r w:rsidR="00C7684A" w:rsidRPr="00F12CBF">
        <w:rPr>
          <w:rFonts w:ascii="Times New Roman" w:hAnsi="Times New Roman" w:cs="Times New Roman"/>
          <w:b/>
          <w:color w:val="31849B" w:themeColor="accent5" w:themeShade="BF"/>
        </w:rPr>
        <w:t xml:space="preserve"> Chechenia</w:t>
      </w:r>
    </w:p>
    <w:p w14:paraId="10BE578E" w14:textId="77777777" w:rsidR="00673DE6" w:rsidRPr="00F12CBF" w:rsidRDefault="00673DE6" w:rsidP="00C95BF4">
      <w:pPr>
        <w:spacing w:after="0" w:line="276" w:lineRule="auto"/>
        <w:jc w:val="both"/>
        <w:rPr>
          <w:rFonts w:ascii="Times New Roman" w:hAnsi="Times New Roman" w:cs="Times New Roman"/>
          <w:color w:val="31849B" w:themeColor="accent5" w:themeShade="BF"/>
        </w:rPr>
      </w:pPr>
    </w:p>
    <w:p w14:paraId="676B9F3C" w14:textId="1CE422F3" w:rsidR="00761BCA" w:rsidRPr="00F12CBF" w:rsidRDefault="00BE229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pueblo checheno</w:t>
      </w:r>
      <w:r w:rsidR="00673DE6" w:rsidRPr="00F12CBF">
        <w:rPr>
          <w:rFonts w:ascii="Times New Roman" w:hAnsi="Times New Roman" w:cs="Times New Roman"/>
          <w:color w:val="31849B" w:themeColor="accent5" w:themeShade="BF"/>
        </w:rPr>
        <w:t xml:space="preserve"> </w:t>
      </w:r>
      <w:r w:rsidR="00761BCA" w:rsidRPr="00F12CBF">
        <w:rPr>
          <w:rFonts w:ascii="Times New Roman" w:hAnsi="Times New Roman" w:cs="Times New Roman"/>
          <w:color w:val="31849B" w:themeColor="accent5" w:themeShade="BF"/>
        </w:rPr>
        <w:t xml:space="preserve">se </w:t>
      </w:r>
      <w:r w:rsidR="00673DE6" w:rsidRPr="00F12CBF">
        <w:rPr>
          <w:rFonts w:ascii="Times New Roman" w:hAnsi="Times New Roman" w:cs="Times New Roman"/>
          <w:color w:val="31849B" w:themeColor="accent5" w:themeShade="BF"/>
        </w:rPr>
        <w:t xml:space="preserve">ha enfrentado </w:t>
      </w:r>
      <w:r w:rsidR="00120F66" w:rsidRPr="00F12CBF">
        <w:rPr>
          <w:rFonts w:ascii="Times New Roman" w:hAnsi="Times New Roman" w:cs="Times New Roman"/>
          <w:color w:val="31849B" w:themeColor="accent5" w:themeShade="BF"/>
        </w:rPr>
        <w:t xml:space="preserve">desde el siglo XIX </w:t>
      </w:r>
      <w:r w:rsidR="00673DE6" w:rsidRPr="00F12CBF">
        <w:rPr>
          <w:rFonts w:ascii="Times New Roman" w:hAnsi="Times New Roman" w:cs="Times New Roman"/>
          <w:color w:val="31849B" w:themeColor="accent5" w:themeShade="BF"/>
        </w:rPr>
        <w:t>a Rusia</w:t>
      </w:r>
      <w:r w:rsidR="003F7FA8" w:rsidRPr="00F12CBF">
        <w:rPr>
          <w:rFonts w:ascii="Times New Roman" w:hAnsi="Times New Roman" w:cs="Times New Roman"/>
          <w:color w:val="31849B" w:themeColor="accent5" w:themeShade="BF"/>
        </w:rPr>
        <w:t>, por</w:t>
      </w:r>
      <w:r w:rsidR="00120F66" w:rsidRPr="00F12CBF">
        <w:rPr>
          <w:rFonts w:ascii="Times New Roman" w:hAnsi="Times New Roman" w:cs="Times New Roman"/>
          <w:color w:val="31849B" w:themeColor="accent5" w:themeShade="BF"/>
        </w:rPr>
        <w:t xml:space="preserve"> motivo</w:t>
      </w:r>
      <w:r w:rsidR="003F7FA8" w:rsidRPr="00F12CBF">
        <w:rPr>
          <w:rFonts w:ascii="Times New Roman" w:hAnsi="Times New Roman" w:cs="Times New Roman"/>
          <w:color w:val="31849B" w:themeColor="accent5" w:themeShade="BF"/>
        </w:rPr>
        <w:t>s</w:t>
      </w:r>
      <w:r w:rsidR="00120F66" w:rsidRPr="00F12CBF">
        <w:rPr>
          <w:rFonts w:ascii="Times New Roman" w:hAnsi="Times New Roman" w:cs="Times New Roman"/>
          <w:color w:val="31849B" w:themeColor="accent5" w:themeShade="BF"/>
        </w:rPr>
        <w:t xml:space="preserve"> de la </w:t>
      </w:r>
      <w:r w:rsidR="006A6CFB" w:rsidRPr="00F12CBF">
        <w:rPr>
          <w:rFonts w:ascii="Times New Roman" w:hAnsi="Times New Roman" w:cs="Times New Roman"/>
          <w:color w:val="31849B" w:themeColor="accent5" w:themeShade="BF"/>
        </w:rPr>
        <w:t xml:space="preserve">diferencia étnica </w:t>
      </w:r>
      <w:r w:rsidR="00120F66" w:rsidRPr="00F12CBF">
        <w:rPr>
          <w:rFonts w:ascii="Times New Roman" w:hAnsi="Times New Roman" w:cs="Times New Roman"/>
          <w:color w:val="31849B" w:themeColor="accent5" w:themeShade="BF"/>
        </w:rPr>
        <w:t xml:space="preserve">y religiosa </w:t>
      </w:r>
      <w:r w:rsidR="003F7FA8" w:rsidRPr="00F12CBF">
        <w:rPr>
          <w:rFonts w:ascii="Times New Roman" w:hAnsi="Times New Roman" w:cs="Times New Roman"/>
          <w:color w:val="31849B" w:themeColor="accent5" w:themeShade="BF"/>
        </w:rPr>
        <w:t>entre ambos países</w:t>
      </w:r>
      <w:r w:rsidR="006A6CFB" w:rsidRPr="00F12CBF">
        <w:rPr>
          <w:rFonts w:ascii="Times New Roman" w:hAnsi="Times New Roman" w:cs="Times New Roman"/>
          <w:color w:val="31849B" w:themeColor="accent5" w:themeShade="BF"/>
        </w:rPr>
        <w:t>. L</w:t>
      </w:r>
      <w:r w:rsidR="00120F66" w:rsidRPr="00F12CBF">
        <w:rPr>
          <w:rFonts w:ascii="Times New Roman" w:hAnsi="Times New Roman" w:cs="Times New Roman"/>
          <w:color w:val="31849B" w:themeColor="accent5" w:themeShade="BF"/>
        </w:rPr>
        <w:t>o</w:t>
      </w:r>
      <w:r w:rsidR="002F23FB" w:rsidRPr="00F12CBF">
        <w:rPr>
          <w:rFonts w:ascii="Times New Roman" w:hAnsi="Times New Roman" w:cs="Times New Roman"/>
          <w:color w:val="31849B" w:themeColor="accent5" w:themeShade="BF"/>
        </w:rPr>
        <w:t>s sentimientos antir</w:t>
      </w:r>
      <w:r w:rsidR="006A6CFB" w:rsidRPr="00F12CBF">
        <w:rPr>
          <w:rFonts w:ascii="Times New Roman" w:hAnsi="Times New Roman" w:cs="Times New Roman"/>
          <w:color w:val="31849B" w:themeColor="accent5" w:themeShade="BF"/>
        </w:rPr>
        <w:t>rusos crecieron a</w:t>
      </w:r>
      <w:r w:rsidR="00673DE6" w:rsidRPr="00F12CBF">
        <w:rPr>
          <w:rFonts w:ascii="Times New Roman" w:hAnsi="Times New Roman" w:cs="Times New Roman"/>
          <w:color w:val="31849B" w:themeColor="accent5" w:themeShade="BF"/>
        </w:rPr>
        <w:t xml:space="preserve"> mediados de siglo XX</w:t>
      </w:r>
      <w:r w:rsidR="006A6CFB" w:rsidRPr="00F12CBF">
        <w:rPr>
          <w:rFonts w:ascii="Times New Roman" w:hAnsi="Times New Roman" w:cs="Times New Roman"/>
          <w:color w:val="31849B" w:themeColor="accent5" w:themeShade="BF"/>
        </w:rPr>
        <w:t xml:space="preserve">, cuando </w:t>
      </w:r>
      <w:r w:rsidR="00673DE6" w:rsidRPr="00F12CBF">
        <w:rPr>
          <w:rFonts w:ascii="Times New Roman" w:hAnsi="Times New Roman" w:cs="Times New Roman"/>
          <w:color w:val="31849B" w:themeColor="accent5" w:themeShade="BF"/>
        </w:rPr>
        <w:t>Stalin l</w:t>
      </w:r>
      <w:r w:rsidR="002F23FB" w:rsidRPr="00F12CBF">
        <w:rPr>
          <w:rFonts w:ascii="Times New Roman" w:hAnsi="Times New Roman" w:cs="Times New Roman"/>
          <w:color w:val="31849B" w:themeColor="accent5" w:themeShade="BF"/>
        </w:rPr>
        <w:t>o</w:t>
      </w:r>
      <w:r w:rsidR="00673DE6" w:rsidRPr="00F12CBF">
        <w:rPr>
          <w:rFonts w:ascii="Times New Roman" w:hAnsi="Times New Roman" w:cs="Times New Roman"/>
          <w:color w:val="31849B" w:themeColor="accent5" w:themeShade="BF"/>
        </w:rPr>
        <w:t>s acusó</w:t>
      </w:r>
      <w:r w:rsidR="002674C3" w:rsidRPr="00F12CBF">
        <w:rPr>
          <w:rFonts w:ascii="Times New Roman" w:hAnsi="Times New Roman" w:cs="Times New Roman"/>
          <w:color w:val="31849B" w:themeColor="accent5" w:themeShade="BF"/>
        </w:rPr>
        <w:t xml:space="preserve"> de </w:t>
      </w:r>
      <w:r w:rsidR="00673DE6" w:rsidRPr="00F12CBF">
        <w:rPr>
          <w:rFonts w:ascii="Times New Roman" w:hAnsi="Times New Roman" w:cs="Times New Roman"/>
          <w:color w:val="31849B" w:themeColor="accent5" w:themeShade="BF"/>
        </w:rPr>
        <w:t xml:space="preserve">haber </w:t>
      </w:r>
      <w:r w:rsidR="002674C3" w:rsidRPr="00F12CBF">
        <w:rPr>
          <w:rFonts w:ascii="Times New Roman" w:hAnsi="Times New Roman" w:cs="Times New Roman"/>
          <w:color w:val="31849B" w:themeColor="accent5" w:themeShade="BF"/>
        </w:rPr>
        <w:t>colabora</w:t>
      </w:r>
      <w:r w:rsidR="00673DE6" w:rsidRPr="00F12CBF">
        <w:rPr>
          <w:rFonts w:ascii="Times New Roman" w:hAnsi="Times New Roman" w:cs="Times New Roman"/>
          <w:color w:val="31849B" w:themeColor="accent5" w:themeShade="BF"/>
        </w:rPr>
        <w:t xml:space="preserve">do </w:t>
      </w:r>
      <w:r w:rsidR="002674C3" w:rsidRPr="00F12CBF">
        <w:rPr>
          <w:rFonts w:ascii="Times New Roman" w:hAnsi="Times New Roman" w:cs="Times New Roman"/>
          <w:color w:val="31849B" w:themeColor="accent5" w:themeShade="BF"/>
        </w:rPr>
        <w:t xml:space="preserve">con </w:t>
      </w:r>
      <w:r w:rsidR="00673DE6" w:rsidRPr="00F12CBF">
        <w:rPr>
          <w:rFonts w:ascii="Times New Roman" w:hAnsi="Times New Roman" w:cs="Times New Roman"/>
          <w:color w:val="31849B" w:themeColor="accent5" w:themeShade="BF"/>
        </w:rPr>
        <w:t>el ejército de Hitler y ordenó</w:t>
      </w:r>
      <w:r w:rsidR="002674C3" w:rsidRPr="00F12CBF">
        <w:rPr>
          <w:rFonts w:ascii="Times New Roman" w:hAnsi="Times New Roman" w:cs="Times New Roman"/>
          <w:color w:val="31849B" w:themeColor="accent5" w:themeShade="BF"/>
        </w:rPr>
        <w:t xml:space="preserve"> su deportación masiva</w:t>
      </w:r>
      <w:r w:rsidR="00673DE6" w:rsidRPr="00F12CBF">
        <w:rPr>
          <w:rFonts w:ascii="Times New Roman" w:hAnsi="Times New Roman" w:cs="Times New Roman"/>
          <w:color w:val="31849B" w:themeColor="accent5" w:themeShade="BF"/>
        </w:rPr>
        <w:t xml:space="preserve"> hacia la</w:t>
      </w:r>
      <w:r w:rsidR="00F434F1" w:rsidRPr="00F12CBF">
        <w:rPr>
          <w:rFonts w:ascii="Times New Roman" w:hAnsi="Times New Roman" w:cs="Times New Roman"/>
          <w:color w:val="31849B" w:themeColor="accent5" w:themeShade="BF"/>
        </w:rPr>
        <w:t xml:space="preserve"> región </w:t>
      </w:r>
      <w:r w:rsidR="00673DE6" w:rsidRPr="00F12CBF">
        <w:rPr>
          <w:rFonts w:ascii="Times New Roman" w:hAnsi="Times New Roman" w:cs="Times New Roman"/>
          <w:color w:val="31849B" w:themeColor="accent5" w:themeShade="BF"/>
        </w:rPr>
        <w:t>de Siberia</w:t>
      </w:r>
      <w:r w:rsidR="002674C3" w:rsidRPr="00F12CBF">
        <w:rPr>
          <w:rFonts w:ascii="Times New Roman" w:hAnsi="Times New Roman" w:cs="Times New Roman"/>
          <w:color w:val="31849B" w:themeColor="accent5" w:themeShade="BF"/>
        </w:rPr>
        <w:t>.</w:t>
      </w:r>
    </w:p>
    <w:p w14:paraId="0C50B981" w14:textId="77777777" w:rsidR="00673DE6" w:rsidRPr="00F12CBF" w:rsidRDefault="00673DE6" w:rsidP="00C95BF4">
      <w:pPr>
        <w:spacing w:after="0" w:line="276" w:lineRule="auto"/>
        <w:jc w:val="both"/>
        <w:rPr>
          <w:rFonts w:ascii="Times New Roman" w:hAnsi="Times New Roman" w:cs="Times New Roman"/>
          <w:color w:val="31849B" w:themeColor="accent5" w:themeShade="BF"/>
        </w:rPr>
      </w:pPr>
    </w:p>
    <w:p w14:paraId="733D4A98" w14:textId="69F05785" w:rsidR="00673DE6" w:rsidRPr="00F12CBF" w:rsidRDefault="00673DE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Tras </w:t>
      </w:r>
      <w:r w:rsidR="00F434F1" w:rsidRPr="00F12CBF">
        <w:rPr>
          <w:rFonts w:ascii="Times New Roman" w:hAnsi="Times New Roman" w:cs="Times New Roman"/>
          <w:color w:val="31849B" w:themeColor="accent5" w:themeShade="BF"/>
        </w:rPr>
        <w:t>la caída</w:t>
      </w:r>
      <w:r w:rsidRPr="00F12CBF">
        <w:rPr>
          <w:rFonts w:ascii="Times New Roman" w:hAnsi="Times New Roman" w:cs="Times New Roman"/>
          <w:color w:val="31849B" w:themeColor="accent5" w:themeShade="BF"/>
        </w:rPr>
        <w:t xml:space="preserve"> de la Unión Soviética, los chechenos expresaron de nuevo sus </w:t>
      </w:r>
      <w:r w:rsidR="002674C3" w:rsidRPr="00F12CBF">
        <w:rPr>
          <w:rFonts w:ascii="Times New Roman" w:hAnsi="Times New Roman" w:cs="Times New Roman"/>
          <w:color w:val="31849B" w:themeColor="accent5" w:themeShade="BF"/>
        </w:rPr>
        <w:t xml:space="preserve">tendencias separatistas </w:t>
      </w:r>
      <w:r w:rsidRPr="00F12CBF">
        <w:rPr>
          <w:rFonts w:ascii="Times New Roman" w:hAnsi="Times New Roman" w:cs="Times New Roman"/>
          <w:color w:val="31849B" w:themeColor="accent5" w:themeShade="BF"/>
        </w:rPr>
        <w:t xml:space="preserve">respecto a la </w:t>
      </w:r>
      <w:r w:rsidR="006A6CFB" w:rsidRPr="00F12CBF">
        <w:rPr>
          <w:rFonts w:ascii="Times New Roman" w:hAnsi="Times New Roman" w:cs="Times New Roman"/>
          <w:color w:val="31849B" w:themeColor="accent5" w:themeShade="BF"/>
        </w:rPr>
        <w:t xml:space="preserve">esfera de </w:t>
      </w:r>
      <w:r w:rsidRPr="00F12CBF">
        <w:rPr>
          <w:rFonts w:ascii="Times New Roman" w:hAnsi="Times New Roman" w:cs="Times New Roman"/>
          <w:color w:val="31849B" w:themeColor="accent5" w:themeShade="BF"/>
        </w:rPr>
        <w:t>influencia rusa</w:t>
      </w:r>
      <w:r w:rsidR="006A6CFB" w:rsidRPr="00F12CBF">
        <w:rPr>
          <w:rFonts w:ascii="Times New Roman" w:hAnsi="Times New Roman" w:cs="Times New Roman"/>
          <w:color w:val="31849B" w:themeColor="accent5" w:themeShade="BF"/>
        </w:rPr>
        <w:t>.</w:t>
      </w:r>
      <w:r w:rsidR="00B37852" w:rsidRPr="00F12CBF">
        <w:rPr>
          <w:rFonts w:ascii="Times New Roman" w:hAnsi="Times New Roman" w:cs="Times New Roman"/>
          <w:color w:val="31849B" w:themeColor="accent5" w:themeShade="BF"/>
        </w:rPr>
        <w:t xml:space="preserve"> </w:t>
      </w:r>
      <w:r w:rsidR="00120F66" w:rsidRPr="00F12CBF">
        <w:rPr>
          <w:rFonts w:ascii="Times New Roman" w:hAnsi="Times New Roman" w:cs="Times New Roman"/>
          <w:color w:val="31849B" w:themeColor="accent5" w:themeShade="BF"/>
        </w:rPr>
        <w:t xml:space="preserve">Una de las dos </w:t>
      </w:r>
      <w:r w:rsidR="00B37852" w:rsidRPr="00F12CBF">
        <w:rPr>
          <w:rFonts w:ascii="Times New Roman" w:hAnsi="Times New Roman" w:cs="Times New Roman"/>
          <w:color w:val="31849B" w:themeColor="accent5" w:themeShade="BF"/>
        </w:rPr>
        <w:t xml:space="preserve">únicas regiones autónomas que se negaron a firmar el </w:t>
      </w:r>
      <w:r w:rsidR="00120F66" w:rsidRPr="00F12CBF">
        <w:rPr>
          <w:rFonts w:ascii="Times New Roman" w:hAnsi="Times New Roman" w:cs="Times New Roman"/>
          <w:color w:val="31849B" w:themeColor="accent5" w:themeShade="BF"/>
        </w:rPr>
        <w:t>t</w:t>
      </w:r>
      <w:r w:rsidR="00B37852" w:rsidRPr="00F12CBF">
        <w:rPr>
          <w:rFonts w:ascii="Times New Roman" w:hAnsi="Times New Roman" w:cs="Times New Roman"/>
          <w:color w:val="31849B" w:themeColor="accent5" w:themeShade="BF"/>
        </w:rPr>
        <w:t xml:space="preserve">ratado de federación de 1992 fue Chechenia. </w:t>
      </w:r>
      <w:r w:rsidR="006A6CFB" w:rsidRPr="00F12CBF">
        <w:rPr>
          <w:rFonts w:ascii="Times New Roman" w:hAnsi="Times New Roman" w:cs="Times New Roman"/>
          <w:color w:val="31849B" w:themeColor="accent5" w:themeShade="BF"/>
        </w:rPr>
        <w:t xml:space="preserve">Tal reivindicación encontró eco debido a </w:t>
      </w:r>
      <w:r w:rsidRPr="00F12CBF">
        <w:rPr>
          <w:rFonts w:ascii="Times New Roman" w:hAnsi="Times New Roman" w:cs="Times New Roman"/>
          <w:color w:val="31849B" w:themeColor="accent5" w:themeShade="BF"/>
        </w:rPr>
        <w:t xml:space="preserve">que </w:t>
      </w:r>
      <w:r w:rsidR="00F434F1" w:rsidRPr="00F12CBF">
        <w:rPr>
          <w:rFonts w:ascii="Times New Roman" w:hAnsi="Times New Roman" w:cs="Times New Roman"/>
          <w:color w:val="31849B" w:themeColor="accent5" w:themeShade="BF"/>
        </w:rPr>
        <w:t xml:space="preserve">los chechenos centran </w:t>
      </w:r>
      <w:r w:rsidR="006A6CFB" w:rsidRPr="00F12CBF">
        <w:rPr>
          <w:rFonts w:ascii="Times New Roman" w:hAnsi="Times New Roman" w:cs="Times New Roman"/>
          <w:color w:val="31849B" w:themeColor="accent5" w:themeShade="BF"/>
        </w:rPr>
        <w:t>s</w:t>
      </w:r>
      <w:r w:rsidR="00B37852" w:rsidRPr="00F12CBF">
        <w:rPr>
          <w:rFonts w:ascii="Times New Roman" w:hAnsi="Times New Roman" w:cs="Times New Roman"/>
          <w:color w:val="31849B" w:themeColor="accent5" w:themeShade="BF"/>
        </w:rPr>
        <w:t>u</w:t>
      </w:r>
      <w:r w:rsidR="006A6CFB" w:rsidRPr="00F12CBF">
        <w:rPr>
          <w:rFonts w:ascii="Times New Roman" w:hAnsi="Times New Roman" w:cs="Times New Roman"/>
          <w:color w:val="31849B" w:themeColor="accent5" w:themeShade="BF"/>
        </w:rPr>
        <w:t xml:space="preserve"> identidad en la religión musulmana</w:t>
      </w:r>
      <w:r w:rsidR="00120F66" w:rsidRPr="00F12CBF">
        <w:rPr>
          <w:rFonts w:ascii="Times New Roman" w:hAnsi="Times New Roman" w:cs="Times New Roman"/>
          <w:color w:val="31849B" w:themeColor="accent5" w:themeShade="BF"/>
        </w:rPr>
        <w:t xml:space="preserve"> y ven a los rusos como un pueblo predominantemente ortodoxo</w:t>
      </w:r>
      <w:r w:rsidR="002F23FB" w:rsidRPr="00F12CBF">
        <w:rPr>
          <w:rFonts w:ascii="Times New Roman" w:hAnsi="Times New Roman" w:cs="Times New Roman"/>
          <w:color w:val="31849B" w:themeColor="accent5" w:themeShade="BF"/>
        </w:rPr>
        <w:t>.</w:t>
      </w:r>
    </w:p>
    <w:p w14:paraId="3453C96B" w14:textId="77777777" w:rsidR="00673DE6" w:rsidRPr="00F12CBF" w:rsidRDefault="00673DE6" w:rsidP="00C95BF4">
      <w:pPr>
        <w:spacing w:after="0" w:line="276" w:lineRule="auto"/>
        <w:jc w:val="both"/>
        <w:rPr>
          <w:rFonts w:ascii="Times New Roman" w:hAnsi="Times New Roman" w:cs="Times New Roman"/>
          <w:color w:val="31849B" w:themeColor="accent5" w:themeShade="BF"/>
        </w:rPr>
      </w:pPr>
    </w:p>
    <w:p w14:paraId="29821D36" w14:textId="76FF13EF" w:rsidR="00673DE6" w:rsidRPr="00F12CBF" w:rsidRDefault="00673DE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cuestión musulmana en Rusia no es asunto menor; s</w:t>
      </w:r>
      <w:r w:rsidR="00C344BC" w:rsidRPr="00F12CBF">
        <w:rPr>
          <w:rFonts w:ascii="Times New Roman" w:hAnsi="Times New Roman" w:cs="Times New Roman"/>
          <w:color w:val="31849B" w:themeColor="accent5" w:themeShade="BF"/>
        </w:rPr>
        <w:t xml:space="preserve">olo en Moscú viven dos millones de musulmanes, y uno de cada seis rusos profesa </w:t>
      </w:r>
      <w:r w:rsidR="00F434F1" w:rsidRPr="00F12CBF">
        <w:rPr>
          <w:rFonts w:ascii="Times New Roman" w:hAnsi="Times New Roman" w:cs="Times New Roman"/>
          <w:color w:val="31849B" w:themeColor="accent5" w:themeShade="BF"/>
        </w:rPr>
        <w:t>esta</w:t>
      </w:r>
      <w:r w:rsidR="00C344BC" w:rsidRPr="00F12CBF">
        <w:rPr>
          <w:rFonts w:ascii="Times New Roman" w:hAnsi="Times New Roman" w:cs="Times New Roman"/>
          <w:color w:val="31849B" w:themeColor="accent5" w:themeShade="BF"/>
        </w:rPr>
        <w:t xml:space="preserve"> religión</w:t>
      </w:r>
      <w:r w:rsidRPr="00F12CBF">
        <w:rPr>
          <w:rFonts w:ascii="Times New Roman" w:hAnsi="Times New Roman" w:cs="Times New Roman"/>
          <w:color w:val="31849B" w:themeColor="accent5" w:themeShade="BF"/>
        </w:rPr>
        <w:t xml:space="preserve">. A ello hay que añadir que Rusia </w:t>
      </w:r>
      <w:r w:rsidR="00C344BC" w:rsidRPr="00F12CBF">
        <w:rPr>
          <w:rFonts w:ascii="Times New Roman" w:hAnsi="Times New Roman" w:cs="Times New Roman"/>
          <w:color w:val="31849B" w:themeColor="accent5" w:themeShade="BF"/>
        </w:rPr>
        <w:t xml:space="preserve">ha hecho de la </w:t>
      </w:r>
      <w:r w:rsidR="00120F66" w:rsidRPr="00F12CBF">
        <w:rPr>
          <w:rFonts w:ascii="Times New Roman" w:hAnsi="Times New Roman" w:cs="Times New Roman"/>
          <w:color w:val="31849B" w:themeColor="accent5" w:themeShade="BF"/>
        </w:rPr>
        <w:t>i</w:t>
      </w:r>
      <w:r w:rsidR="00C344BC" w:rsidRPr="00F12CBF">
        <w:rPr>
          <w:rFonts w:ascii="Times New Roman" w:hAnsi="Times New Roman" w:cs="Times New Roman"/>
          <w:color w:val="31849B" w:themeColor="accent5" w:themeShade="BF"/>
        </w:rPr>
        <w:t xml:space="preserve">glesia </w:t>
      </w:r>
      <w:r w:rsidR="00120F66" w:rsidRPr="00F12CBF">
        <w:rPr>
          <w:rFonts w:ascii="Times New Roman" w:hAnsi="Times New Roman" w:cs="Times New Roman"/>
          <w:color w:val="31849B" w:themeColor="accent5" w:themeShade="BF"/>
        </w:rPr>
        <w:t>o</w:t>
      </w:r>
      <w:r w:rsidR="00C344BC" w:rsidRPr="00F12CBF">
        <w:rPr>
          <w:rFonts w:ascii="Times New Roman" w:hAnsi="Times New Roman" w:cs="Times New Roman"/>
          <w:color w:val="31849B" w:themeColor="accent5" w:themeShade="BF"/>
        </w:rPr>
        <w:t>rtodoxa uno de los pil</w:t>
      </w:r>
      <w:r w:rsidRPr="00F12CBF">
        <w:rPr>
          <w:rFonts w:ascii="Times New Roman" w:hAnsi="Times New Roman" w:cs="Times New Roman"/>
          <w:color w:val="31849B" w:themeColor="accent5" w:themeShade="BF"/>
        </w:rPr>
        <w:t>ares de su política</w:t>
      </w:r>
      <w:r w:rsidR="00C344BC" w:rsidRPr="00F12CBF">
        <w:rPr>
          <w:rFonts w:ascii="Times New Roman" w:hAnsi="Times New Roman" w:cs="Times New Roman"/>
          <w:color w:val="31849B" w:themeColor="accent5" w:themeShade="BF"/>
        </w:rPr>
        <w:t xml:space="preserve">. </w:t>
      </w:r>
    </w:p>
    <w:p w14:paraId="51FE66A1" w14:textId="77777777" w:rsidR="00673DE6" w:rsidRPr="00F12CBF" w:rsidRDefault="00673DE6" w:rsidP="00C95BF4">
      <w:pPr>
        <w:spacing w:after="0" w:line="276" w:lineRule="auto"/>
        <w:jc w:val="both"/>
        <w:rPr>
          <w:rFonts w:ascii="Times New Roman" w:hAnsi="Times New Roman" w:cs="Times New Roman"/>
          <w:color w:val="31849B" w:themeColor="accent5" w:themeShade="BF"/>
        </w:rPr>
      </w:pPr>
    </w:p>
    <w:p w14:paraId="380372DA" w14:textId="1218BA61" w:rsidR="00C344BC" w:rsidRPr="00F12CBF" w:rsidRDefault="00673DE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contraste, </w:t>
      </w:r>
      <w:r w:rsidR="00C344BC" w:rsidRPr="00F12CBF">
        <w:rPr>
          <w:rFonts w:ascii="Times New Roman" w:hAnsi="Times New Roman" w:cs="Times New Roman"/>
          <w:color w:val="31849B" w:themeColor="accent5" w:themeShade="BF"/>
        </w:rPr>
        <w:t xml:space="preserve">Chechenia </w:t>
      </w:r>
      <w:r w:rsidR="00B37852" w:rsidRPr="00F12CBF">
        <w:rPr>
          <w:rFonts w:ascii="Times New Roman" w:hAnsi="Times New Roman" w:cs="Times New Roman"/>
          <w:color w:val="31849B" w:themeColor="accent5" w:themeShade="BF"/>
        </w:rPr>
        <w:t xml:space="preserve">cada vez </w:t>
      </w:r>
      <w:r w:rsidR="00F434F1" w:rsidRPr="00F12CBF">
        <w:rPr>
          <w:rFonts w:ascii="Times New Roman" w:hAnsi="Times New Roman" w:cs="Times New Roman"/>
          <w:color w:val="31849B" w:themeColor="accent5" w:themeShade="BF"/>
        </w:rPr>
        <w:t xml:space="preserve">más </w:t>
      </w:r>
      <w:r w:rsidR="00B37852" w:rsidRPr="00F12CBF">
        <w:rPr>
          <w:rFonts w:ascii="Times New Roman" w:hAnsi="Times New Roman" w:cs="Times New Roman"/>
          <w:color w:val="31849B" w:themeColor="accent5" w:themeShade="BF"/>
        </w:rPr>
        <w:t xml:space="preserve">se </w:t>
      </w:r>
      <w:r w:rsidR="00C344BC" w:rsidRPr="00F12CBF">
        <w:rPr>
          <w:rFonts w:ascii="Times New Roman" w:hAnsi="Times New Roman" w:cs="Times New Roman"/>
          <w:color w:val="31849B" w:themeColor="accent5" w:themeShade="BF"/>
        </w:rPr>
        <w:t>conv</w:t>
      </w:r>
      <w:r w:rsidR="00B37852" w:rsidRPr="00F12CBF">
        <w:rPr>
          <w:rFonts w:ascii="Times New Roman" w:hAnsi="Times New Roman" w:cs="Times New Roman"/>
          <w:color w:val="31849B" w:themeColor="accent5" w:themeShade="BF"/>
        </w:rPr>
        <w:t xml:space="preserve">ierte en </w:t>
      </w:r>
      <w:r w:rsidR="00C344BC" w:rsidRPr="00F12CBF">
        <w:rPr>
          <w:rFonts w:ascii="Times New Roman" w:hAnsi="Times New Roman" w:cs="Times New Roman"/>
          <w:color w:val="31849B" w:themeColor="accent5" w:themeShade="BF"/>
        </w:rPr>
        <w:t xml:space="preserve">un Estado </w:t>
      </w:r>
      <w:r w:rsidR="002F23FB" w:rsidRPr="00F12CBF">
        <w:rPr>
          <w:rFonts w:ascii="Times New Roman" w:hAnsi="Times New Roman" w:cs="Times New Roman"/>
          <w:color w:val="31849B" w:themeColor="accent5" w:themeShade="BF"/>
        </w:rPr>
        <w:t xml:space="preserve">que se identifica con la religión </w:t>
      </w:r>
      <w:r w:rsidR="00120F66" w:rsidRPr="00F12CBF">
        <w:rPr>
          <w:rFonts w:ascii="Times New Roman" w:hAnsi="Times New Roman" w:cs="Times New Roman"/>
          <w:color w:val="31849B" w:themeColor="accent5" w:themeShade="BF"/>
        </w:rPr>
        <w:t>i</w:t>
      </w:r>
      <w:r w:rsidR="00C344BC" w:rsidRPr="00F12CBF">
        <w:rPr>
          <w:rFonts w:ascii="Times New Roman" w:hAnsi="Times New Roman" w:cs="Times New Roman"/>
          <w:color w:val="31849B" w:themeColor="accent5" w:themeShade="BF"/>
        </w:rPr>
        <w:t>slámic</w:t>
      </w:r>
      <w:r w:rsidR="002F23FB" w:rsidRPr="00F12CBF">
        <w:rPr>
          <w:rFonts w:ascii="Times New Roman" w:hAnsi="Times New Roman" w:cs="Times New Roman"/>
          <w:color w:val="31849B" w:themeColor="accent5" w:themeShade="BF"/>
        </w:rPr>
        <w:t>a</w:t>
      </w:r>
      <w:r w:rsidR="00C344BC" w:rsidRPr="00F12CBF">
        <w:rPr>
          <w:rFonts w:ascii="Times New Roman" w:hAnsi="Times New Roman" w:cs="Times New Roman"/>
          <w:color w:val="31849B" w:themeColor="accent5" w:themeShade="BF"/>
        </w:rPr>
        <w:t xml:space="preserve">. La enseñanza laica ha sido sustituida por la islámica, </w:t>
      </w:r>
      <w:r w:rsidR="00F434F1" w:rsidRPr="00F12CBF">
        <w:rPr>
          <w:rFonts w:ascii="Times New Roman" w:hAnsi="Times New Roman" w:cs="Times New Roman"/>
          <w:color w:val="31849B" w:themeColor="accent5" w:themeShade="BF"/>
        </w:rPr>
        <w:t xml:space="preserve">allí </w:t>
      </w:r>
      <w:r w:rsidR="00C344BC" w:rsidRPr="00F12CBF">
        <w:rPr>
          <w:rFonts w:ascii="Times New Roman" w:hAnsi="Times New Roman" w:cs="Times New Roman"/>
          <w:color w:val="31849B" w:themeColor="accent5" w:themeShade="BF"/>
        </w:rPr>
        <w:t xml:space="preserve">el aprendizaje del </w:t>
      </w:r>
      <w:r w:rsidR="00C344BC" w:rsidRPr="00F12CBF">
        <w:rPr>
          <w:rFonts w:ascii="Times New Roman" w:hAnsi="Times New Roman" w:cs="Times New Roman"/>
          <w:i/>
          <w:color w:val="31849B" w:themeColor="accent5" w:themeShade="BF"/>
        </w:rPr>
        <w:t>Corán</w:t>
      </w:r>
      <w:r w:rsidR="00C344BC" w:rsidRPr="00F12CBF">
        <w:rPr>
          <w:rFonts w:ascii="Times New Roman" w:hAnsi="Times New Roman" w:cs="Times New Roman"/>
          <w:color w:val="31849B" w:themeColor="accent5" w:themeShade="BF"/>
        </w:rPr>
        <w:t xml:space="preserve"> es obligatorio. </w:t>
      </w:r>
      <w:r w:rsidRPr="00F12CBF">
        <w:rPr>
          <w:rFonts w:ascii="Times New Roman" w:hAnsi="Times New Roman" w:cs="Times New Roman"/>
          <w:color w:val="31849B" w:themeColor="accent5" w:themeShade="BF"/>
        </w:rPr>
        <w:t>Asimismo, c</w:t>
      </w:r>
      <w:r w:rsidR="00C344BC" w:rsidRPr="00F12CBF">
        <w:rPr>
          <w:rFonts w:ascii="Times New Roman" w:hAnsi="Times New Roman" w:cs="Times New Roman"/>
          <w:color w:val="31849B" w:themeColor="accent5" w:themeShade="BF"/>
        </w:rPr>
        <w:t>ada distrito cuenta con un juez islámico</w:t>
      </w:r>
      <w:r w:rsidR="00F434F1" w:rsidRPr="00F12CBF">
        <w:rPr>
          <w:rFonts w:ascii="Times New Roman" w:hAnsi="Times New Roman" w:cs="Times New Roman"/>
          <w:color w:val="31849B" w:themeColor="accent5" w:themeShade="BF"/>
        </w:rPr>
        <w:t>,</w:t>
      </w:r>
      <w:r w:rsidR="00C344BC" w:rsidRPr="00F12CBF">
        <w:rPr>
          <w:rFonts w:ascii="Times New Roman" w:hAnsi="Times New Roman" w:cs="Times New Roman"/>
          <w:color w:val="31849B" w:themeColor="accent5" w:themeShade="BF"/>
        </w:rPr>
        <w:t xml:space="preserve"> cuyas sentencias</w:t>
      </w:r>
      <w:r w:rsidRPr="00F12CBF">
        <w:rPr>
          <w:rFonts w:ascii="Times New Roman" w:hAnsi="Times New Roman" w:cs="Times New Roman"/>
          <w:color w:val="31849B" w:themeColor="accent5" w:themeShade="BF"/>
        </w:rPr>
        <w:t>,</w:t>
      </w:r>
      <w:r w:rsidR="00C344B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basadas en la </w:t>
      </w:r>
      <w:r w:rsidR="00120F66" w:rsidRPr="00F12CBF">
        <w:rPr>
          <w:rFonts w:ascii="Times New Roman" w:hAnsi="Times New Roman" w:cs="Times New Roman"/>
          <w:b/>
          <w:i/>
          <w:color w:val="31849B" w:themeColor="accent5" w:themeShade="BF"/>
        </w:rPr>
        <w:t>s</w:t>
      </w:r>
      <w:r w:rsidRPr="00F12CBF">
        <w:rPr>
          <w:rFonts w:ascii="Times New Roman" w:hAnsi="Times New Roman" w:cs="Times New Roman"/>
          <w:b/>
          <w:i/>
          <w:color w:val="31849B" w:themeColor="accent5" w:themeShade="BF"/>
        </w:rPr>
        <w:t>har</w:t>
      </w:r>
      <w:r w:rsidR="00120F66" w:rsidRPr="00F12CBF">
        <w:rPr>
          <w:rFonts w:ascii="Times New Roman" w:hAnsi="Times New Roman" w:cs="Times New Roman"/>
          <w:b/>
          <w:i/>
          <w:color w:val="31849B" w:themeColor="accent5" w:themeShade="BF"/>
        </w:rPr>
        <w:t>i</w:t>
      </w:r>
      <w:r w:rsidRPr="00F12CBF">
        <w:rPr>
          <w:rFonts w:ascii="Times New Roman" w:hAnsi="Times New Roman" w:cs="Times New Roman"/>
          <w:b/>
          <w:i/>
          <w:color w:val="31849B" w:themeColor="accent5" w:themeShade="BF"/>
        </w:rPr>
        <w:t>a</w:t>
      </w:r>
      <w:r w:rsidRPr="00F12CBF">
        <w:rPr>
          <w:rFonts w:ascii="Times New Roman" w:hAnsi="Times New Roman" w:cs="Times New Roman"/>
          <w:color w:val="31849B" w:themeColor="accent5" w:themeShade="BF"/>
        </w:rPr>
        <w:t>, son inapelables.</w:t>
      </w:r>
    </w:p>
    <w:p w14:paraId="4104C653"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6066BD74" w14:textId="77777777" w:rsidTr="005A2B85">
        <w:tc>
          <w:tcPr>
            <w:tcW w:w="8978" w:type="dxa"/>
            <w:gridSpan w:val="2"/>
            <w:shd w:val="clear" w:color="auto" w:fill="000000" w:themeFill="text1"/>
          </w:tcPr>
          <w:p w14:paraId="5E222EB5" w14:textId="77777777" w:rsidR="00C067B8" w:rsidRPr="00F12CBF" w:rsidRDefault="00C067B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C067B8" w:rsidRPr="00F12CBF" w14:paraId="2DCB5F15" w14:textId="77777777" w:rsidTr="005A2B85">
        <w:tc>
          <w:tcPr>
            <w:tcW w:w="2518" w:type="dxa"/>
          </w:tcPr>
          <w:p w14:paraId="607EF3F7" w14:textId="77777777" w:rsidR="00C067B8" w:rsidRPr="00F12CBF" w:rsidRDefault="00C067B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216D3994" w14:textId="4CB3B07E" w:rsidR="00C067B8" w:rsidRPr="00F12CBF" w:rsidRDefault="002F23FB" w:rsidP="00C95BF4">
            <w:pPr>
              <w:spacing w:line="276" w:lineRule="auto"/>
              <w:jc w:val="both"/>
              <w:rPr>
                <w:color w:val="31849B" w:themeColor="accent5" w:themeShade="BF"/>
              </w:rPr>
            </w:pPr>
            <w:r w:rsidRPr="00F12CBF">
              <w:rPr>
                <w:rFonts w:ascii="Times New Roman" w:hAnsi="Times New Roman" w:cs="Times New Roman"/>
                <w:color w:val="31849B" w:themeColor="accent5" w:themeShade="BF"/>
              </w:rPr>
              <w:t>No</w:t>
            </w:r>
            <w:r w:rsidR="00C067B8" w:rsidRPr="00F12CBF">
              <w:rPr>
                <w:rFonts w:ascii="Times New Roman" w:hAnsi="Times New Roman" w:cs="Times New Roman"/>
                <w:color w:val="31849B" w:themeColor="accent5" w:themeShade="BF"/>
              </w:rPr>
              <w:t xml:space="preserve"> hay que perder de vista los factores económicos. Chechenia es una región rica en petróleo. Además, </w:t>
            </w:r>
            <w:r w:rsidR="00F434F1" w:rsidRPr="00F12CBF">
              <w:rPr>
                <w:rFonts w:ascii="Times New Roman" w:hAnsi="Times New Roman" w:cs="Times New Roman"/>
                <w:color w:val="31849B" w:themeColor="accent5" w:themeShade="BF"/>
              </w:rPr>
              <w:t xml:space="preserve">cuenta con </w:t>
            </w:r>
            <w:r w:rsidR="00C067B8" w:rsidRPr="00F12CBF">
              <w:rPr>
                <w:rFonts w:ascii="Times New Roman" w:hAnsi="Times New Roman" w:cs="Times New Roman"/>
                <w:color w:val="31849B" w:themeColor="accent5" w:themeShade="BF"/>
              </w:rPr>
              <w:t xml:space="preserve">un oleoducto que cruza el Cáucaso y </w:t>
            </w:r>
            <w:r w:rsidRPr="00F12CBF">
              <w:rPr>
                <w:rFonts w:ascii="Times New Roman" w:hAnsi="Times New Roman" w:cs="Times New Roman"/>
                <w:color w:val="31849B" w:themeColor="accent5" w:themeShade="BF"/>
              </w:rPr>
              <w:t>atraviesa</w:t>
            </w:r>
            <w:r w:rsidR="00C067B8" w:rsidRPr="00F12CBF">
              <w:rPr>
                <w:rFonts w:ascii="Times New Roman" w:hAnsi="Times New Roman" w:cs="Times New Roman"/>
                <w:color w:val="31849B" w:themeColor="accent5" w:themeShade="BF"/>
              </w:rPr>
              <w:t xml:space="preserve"> </w:t>
            </w:r>
            <w:r w:rsidR="00F434F1" w:rsidRPr="00F12CBF">
              <w:rPr>
                <w:rFonts w:ascii="Times New Roman" w:hAnsi="Times New Roman" w:cs="Times New Roman"/>
                <w:color w:val="31849B" w:themeColor="accent5" w:themeShade="BF"/>
              </w:rPr>
              <w:t xml:space="preserve">a </w:t>
            </w:r>
            <w:r w:rsidR="00C067B8" w:rsidRPr="00F12CBF">
              <w:rPr>
                <w:rFonts w:ascii="Times New Roman" w:hAnsi="Times New Roman" w:cs="Times New Roman"/>
                <w:color w:val="31849B" w:themeColor="accent5" w:themeShade="BF"/>
              </w:rPr>
              <w:t>Chechenia transportando el petróleo de los campos de la región del Mar Caspio</w:t>
            </w:r>
            <w:r w:rsidR="00F434F1" w:rsidRPr="00F12CBF">
              <w:rPr>
                <w:rFonts w:ascii="Times New Roman" w:hAnsi="Times New Roman" w:cs="Times New Roman"/>
                <w:color w:val="31849B" w:themeColor="accent5" w:themeShade="BF"/>
              </w:rPr>
              <w:t>,</w:t>
            </w:r>
            <w:r w:rsidR="00C067B8" w:rsidRPr="00F12CBF">
              <w:rPr>
                <w:rFonts w:ascii="Times New Roman" w:hAnsi="Times New Roman" w:cs="Times New Roman"/>
                <w:color w:val="31849B" w:themeColor="accent5" w:themeShade="BF"/>
              </w:rPr>
              <w:t xml:space="preserve"> donde Estados Unidos tiene intereses energéticos. Desde esa perspectiva, Chechenia es una pieza del ajedrez al que cada potencia utiliza según sus necesidades.</w:t>
            </w:r>
            <w:r w:rsidR="00C067B8" w:rsidRPr="00F12CBF">
              <w:rPr>
                <w:color w:val="31849B" w:themeColor="accent5" w:themeShade="BF"/>
              </w:rPr>
              <w:t xml:space="preserve"> </w:t>
            </w:r>
          </w:p>
          <w:p w14:paraId="016228FF" w14:textId="639ECBD6" w:rsidR="00C067B8" w:rsidRPr="00F12CBF" w:rsidRDefault="00C067B8" w:rsidP="00F434F1">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Las inmensas reservas petroleras del mar Caspio y de las ex</w:t>
            </w:r>
            <w:r w:rsidR="002F23F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repúblicas soviéticas de Kazajstán, Azerba</w:t>
            </w:r>
            <w:r w:rsidR="00236F65" w:rsidRPr="00F12CBF">
              <w:rPr>
                <w:rFonts w:ascii="Times New Roman" w:hAnsi="Times New Roman" w:cs="Times New Roman"/>
                <w:color w:val="31849B" w:themeColor="accent5" w:themeShade="BF"/>
              </w:rPr>
              <w:t>iy</w:t>
            </w:r>
            <w:r w:rsidR="00F434F1" w:rsidRPr="00F12CBF">
              <w:rPr>
                <w:rFonts w:ascii="Times New Roman" w:hAnsi="Times New Roman" w:cs="Times New Roman"/>
                <w:color w:val="31849B" w:themeColor="accent5" w:themeShade="BF"/>
              </w:rPr>
              <w:t>án, Turkmenistán y Uzbekistán</w:t>
            </w:r>
            <w:r w:rsidRPr="00F12CBF">
              <w:rPr>
                <w:rFonts w:ascii="Times New Roman" w:hAnsi="Times New Roman" w:cs="Times New Roman"/>
                <w:color w:val="31849B" w:themeColor="accent5" w:themeShade="BF"/>
              </w:rPr>
              <w:t xml:space="preserve"> serán cruciales para la economía mundial durante el siglo XXI. Las pugnas por su control constituyen una de las cuestiones más importantes en la política exterior de las grandes potencias.</w:t>
            </w:r>
          </w:p>
        </w:tc>
      </w:tr>
    </w:tbl>
    <w:p w14:paraId="65FDC7F4" w14:textId="77777777" w:rsidR="00CF5B2B" w:rsidRPr="00F12CBF" w:rsidRDefault="00CF5B2B" w:rsidP="00C95BF4">
      <w:pPr>
        <w:spacing w:after="0" w:line="276" w:lineRule="auto"/>
        <w:jc w:val="both"/>
        <w:rPr>
          <w:color w:val="31849B" w:themeColor="accent5" w:themeShade="BF"/>
        </w:rPr>
      </w:pPr>
    </w:p>
    <w:p w14:paraId="4CA1832E" w14:textId="0E758135" w:rsidR="00120F66" w:rsidRPr="00F12CBF" w:rsidRDefault="00B3785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Tras la primer</w:t>
      </w:r>
      <w:r w:rsidR="00236F65"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 guerra </w:t>
      </w:r>
      <w:r w:rsidR="00CF4C46" w:rsidRPr="00F12CBF">
        <w:rPr>
          <w:rFonts w:ascii="Times New Roman" w:hAnsi="Times New Roman" w:cs="Times New Roman"/>
          <w:color w:val="31849B" w:themeColor="accent5" w:themeShade="BF"/>
        </w:rPr>
        <w:t>ocurrida entre</w:t>
      </w:r>
      <w:r w:rsidRPr="00F12CBF">
        <w:rPr>
          <w:rFonts w:ascii="Times New Roman" w:hAnsi="Times New Roman" w:cs="Times New Roman"/>
          <w:color w:val="31849B" w:themeColor="accent5" w:themeShade="BF"/>
        </w:rPr>
        <w:t xml:space="preserve"> </w:t>
      </w:r>
      <w:r w:rsidR="00673DE6" w:rsidRPr="00F12CBF">
        <w:rPr>
          <w:rFonts w:ascii="Times New Roman" w:hAnsi="Times New Roman" w:cs="Times New Roman"/>
          <w:color w:val="31849B" w:themeColor="accent5" w:themeShade="BF"/>
        </w:rPr>
        <w:t>1994</w:t>
      </w:r>
      <w:r w:rsidR="00CF4C46" w:rsidRPr="00F12CBF">
        <w:rPr>
          <w:rFonts w:ascii="Times New Roman" w:hAnsi="Times New Roman" w:cs="Times New Roman"/>
          <w:color w:val="31849B" w:themeColor="accent5" w:themeShade="BF"/>
        </w:rPr>
        <w:t xml:space="preserve"> y 1996</w:t>
      </w:r>
      <w:r w:rsidR="00673DE6"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los rusos aceptaron retirar todas sus fuerzas </w:t>
      </w:r>
      <w:r w:rsidR="00120F66" w:rsidRPr="00F12CBF">
        <w:rPr>
          <w:rFonts w:ascii="Times New Roman" w:hAnsi="Times New Roman" w:cs="Times New Roman"/>
          <w:color w:val="31849B" w:themeColor="accent5" w:themeShade="BF"/>
        </w:rPr>
        <w:t>de</w:t>
      </w:r>
      <w:r w:rsidRPr="00F12CBF">
        <w:rPr>
          <w:rFonts w:ascii="Times New Roman" w:hAnsi="Times New Roman" w:cs="Times New Roman"/>
          <w:color w:val="31849B" w:themeColor="accent5" w:themeShade="BF"/>
        </w:rPr>
        <w:t xml:space="preserve"> Chechenia.</w:t>
      </w:r>
      <w:r w:rsidR="00673DE6" w:rsidRPr="00F12CBF">
        <w:rPr>
          <w:rFonts w:ascii="Times New Roman" w:hAnsi="Times New Roman" w:cs="Times New Roman"/>
          <w:color w:val="31849B" w:themeColor="accent5" w:themeShade="BF"/>
        </w:rPr>
        <w:t xml:space="preserve"> </w:t>
      </w:r>
      <w:r w:rsidR="00120F66" w:rsidRPr="00F12CBF">
        <w:rPr>
          <w:rFonts w:ascii="Times New Roman" w:hAnsi="Times New Roman" w:cs="Times New Roman"/>
          <w:color w:val="31849B" w:themeColor="accent5" w:themeShade="BF"/>
        </w:rPr>
        <w:t xml:space="preserve">Pero </w:t>
      </w:r>
      <w:r w:rsidR="001C5CCC" w:rsidRPr="00F12CBF">
        <w:rPr>
          <w:rFonts w:ascii="Times New Roman" w:hAnsi="Times New Roman" w:cs="Times New Roman"/>
          <w:color w:val="31849B" w:themeColor="accent5" w:themeShade="BF"/>
        </w:rPr>
        <w:t xml:space="preserve">la intervención rusa envió </w:t>
      </w:r>
      <w:r w:rsidR="00120F66" w:rsidRPr="00F12CBF">
        <w:rPr>
          <w:rFonts w:ascii="Times New Roman" w:hAnsi="Times New Roman" w:cs="Times New Roman"/>
          <w:color w:val="31849B" w:themeColor="accent5" w:themeShade="BF"/>
        </w:rPr>
        <w:t xml:space="preserve">el </w:t>
      </w:r>
      <w:r w:rsidR="001C5CCC" w:rsidRPr="00F12CBF">
        <w:rPr>
          <w:rFonts w:ascii="Times New Roman" w:hAnsi="Times New Roman" w:cs="Times New Roman"/>
          <w:color w:val="31849B" w:themeColor="accent5" w:themeShade="BF"/>
        </w:rPr>
        <w:t xml:space="preserve">mensaje </w:t>
      </w:r>
      <w:r w:rsidR="00120F66" w:rsidRPr="00F12CBF">
        <w:rPr>
          <w:rFonts w:ascii="Times New Roman" w:hAnsi="Times New Roman" w:cs="Times New Roman"/>
          <w:color w:val="31849B" w:themeColor="accent5" w:themeShade="BF"/>
        </w:rPr>
        <w:t xml:space="preserve">de que </w:t>
      </w:r>
      <w:r w:rsidR="001C5CCC" w:rsidRPr="00F12CBF">
        <w:rPr>
          <w:rFonts w:ascii="Times New Roman" w:hAnsi="Times New Roman" w:cs="Times New Roman"/>
          <w:color w:val="31849B" w:themeColor="accent5" w:themeShade="BF"/>
        </w:rPr>
        <w:t xml:space="preserve">Moscú no dudaría en usar la fuerza para impedir tentativas de independencia. </w:t>
      </w:r>
    </w:p>
    <w:p w14:paraId="030EEAA9" w14:textId="77777777" w:rsidR="00120F66" w:rsidRPr="00F12CBF" w:rsidRDefault="00120F66" w:rsidP="00C95BF4">
      <w:pPr>
        <w:spacing w:after="0" w:line="276" w:lineRule="auto"/>
        <w:jc w:val="both"/>
        <w:rPr>
          <w:rFonts w:ascii="Times New Roman" w:hAnsi="Times New Roman" w:cs="Times New Roman"/>
          <w:color w:val="31849B" w:themeColor="accent5" w:themeShade="BF"/>
        </w:rPr>
      </w:pPr>
    </w:p>
    <w:p w14:paraId="16004912" w14:textId="1A0AA12D" w:rsidR="00CF4C46" w:rsidRPr="00F12CBF" w:rsidRDefault="00B3785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Sin embargo</w:t>
      </w:r>
      <w:r w:rsidR="00236F6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la economía </w:t>
      </w:r>
      <w:r w:rsidR="00120F66" w:rsidRPr="00F12CBF">
        <w:rPr>
          <w:rFonts w:ascii="Times New Roman" w:hAnsi="Times New Roman" w:cs="Times New Roman"/>
          <w:color w:val="31849B" w:themeColor="accent5" w:themeShade="BF"/>
        </w:rPr>
        <w:t xml:space="preserve">chechena </w:t>
      </w:r>
      <w:r w:rsidRPr="00F12CBF">
        <w:rPr>
          <w:rFonts w:ascii="Times New Roman" w:hAnsi="Times New Roman" w:cs="Times New Roman"/>
          <w:color w:val="31849B" w:themeColor="accent5" w:themeShade="BF"/>
        </w:rPr>
        <w:t>se desplomó</w:t>
      </w:r>
      <w:r w:rsidR="002674C3" w:rsidRPr="00F12CBF">
        <w:rPr>
          <w:rFonts w:ascii="Times New Roman" w:hAnsi="Times New Roman" w:cs="Times New Roman"/>
          <w:color w:val="31849B" w:themeColor="accent5" w:themeShade="BF"/>
        </w:rPr>
        <w:t xml:space="preserve"> y </w:t>
      </w:r>
      <w:r w:rsidRPr="00F12CBF">
        <w:rPr>
          <w:rFonts w:ascii="Times New Roman" w:hAnsi="Times New Roman" w:cs="Times New Roman"/>
          <w:color w:val="31849B" w:themeColor="accent5" w:themeShade="BF"/>
        </w:rPr>
        <w:t xml:space="preserve">el país empezó a ser controlado por </w:t>
      </w:r>
      <w:r w:rsidR="002674C3" w:rsidRPr="00F12CBF">
        <w:rPr>
          <w:rFonts w:ascii="Times New Roman" w:hAnsi="Times New Roman" w:cs="Times New Roman"/>
          <w:color w:val="31849B" w:themeColor="accent5" w:themeShade="BF"/>
        </w:rPr>
        <w:t>mafias</w:t>
      </w:r>
      <w:r w:rsidRPr="00F12CBF">
        <w:rPr>
          <w:rFonts w:ascii="Times New Roman" w:hAnsi="Times New Roman" w:cs="Times New Roman"/>
          <w:color w:val="31849B" w:themeColor="accent5" w:themeShade="BF"/>
        </w:rPr>
        <w:t xml:space="preserve">. </w:t>
      </w:r>
      <w:r w:rsidR="00CF4C46" w:rsidRPr="00F12CBF">
        <w:rPr>
          <w:rFonts w:ascii="Times New Roman" w:hAnsi="Times New Roman" w:cs="Times New Roman"/>
          <w:color w:val="31849B" w:themeColor="accent5" w:themeShade="BF"/>
        </w:rPr>
        <w:t>En 1999</w:t>
      </w:r>
      <w:r w:rsidR="00236F65" w:rsidRPr="00F12CBF">
        <w:rPr>
          <w:rFonts w:ascii="Times New Roman" w:hAnsi="Times New Roman" w:cs="Times New Roman"/>
          <w:color w:val="31849B" w:themeColor="accent5" w:themeShade="BF"/>
        </w:rPr>
        <w:t>,</w:t>
      </w:r>
      <w:r w:rsidR="00CF4C46" w:rsidRPr="00F12CBF">
        <w:rPr>
          <w:rFonts w:ascii="Times New Roman" w:hAnsi="Times New Roman" w:cs="Times New Roman"/>
          <w:color w:val="31849B" w:themeColor="accent5" w:themeShade="BF"/>
        </w:rPr>
        <w:t xml:space="preserve"> </w:t>
      </w:r>
      <w:r w:rsidR="00236F65" w:rsidRPr="00F12CBF">
        <w:rPr>
          <w:rFonts w:ascii="Times New Roman" w:hAnsi="Times New Roman" w:cs="Times New Roman"/>
          <w:color w:val="31849B" w:themeColor="accent5" w:themeShade="BF"/>
        </w:rPr>
        <w:t xml:space="preserve">Chechenia </w:t>
      </w:r>
      <w:r w:rsidR="00CF4C46" w:rsidRPr="00F12CBF">
        <w:rPr>
          <w:rFonts w:ascii="Times New Roman" w:hAnsi="Times New Roman" w:cs="Times New Roman"/>
          <w:color w:val="31849B" w:themeColor="accent5" w:themeShade="BF"/>
        </w:rPr>
        <w:t>estuvo al borde de la guerra civil. Los secuestros, el tráfico de armas y el robo de petróleo eran moneda corriente.</w:t>
      </w:r>
    </w:p>
    <w:p w14:paraId="20F833B6" w14:textId="77777777" w:rsidR="00B37852" w:rsidRPr="00F12CBF" w:rsidRDefault="00B37852" w:rsidP="00C95BF4">
      <w:pPr>
        <w:spacing w:after="0" w:line="276" w:lineRule="auto"/>
        <w:jc w:val="both"/>
        <w:rPr>
          <w:rFonts w:ascii="Times New Roman" w:hAnsi="Times New Roman" w:cs="Times New Roman"/>
          <w:color w:val="31849B" w:themeColor="accent5" w:themeShade="BF"/>
        </w:rPr>
      </w:pPr>
    </w:p>
    <w:p w14:paraId="656C955C" w14:textId="0B072D12" w:rsidR="006639F2" w:rsidRPr="00F12CBF" w:rsidRDefault="006639F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segunda campaña empezó en 1999 </w:t>
      </w:r>
      <w:r w:rsidR="00EF485E" w:rsidRPr="00F12CBF">
        <w:rPr>
          <w:rFonts w:ascii="Times New Roman" w:hAnsi="Times New Roman" w:cs="Times New Roman"/>
          <w:color w:val="31849B" w:themeColor="accent5" w:themeShade="BF"/>
        </w:rPr>
        <w:t xml:space="preserve">y </w:t>
      </w:r>
      <w:r w:rsidR="001C5CCC" w:rsidRPr="00F12CBF">
        <w:rPr>
          <w:rFonts w:ascii="Times New Roman" w:hAnsi="Times New Roman" w:cs="Times New Roman"/>
          <w:color w:val="31849B" w:themeColor="accent5" w:themeShade="BF"/>
        </w:rPr>
        <w:t>fue presentada por las autoridades rusas como una operación antiterrorista</w:t>
      </w:r>
      <w:r w:rsidR="005D60D0" w:rsidRPr="00F12CBF">
        <w:rPr>
          <w:rFonts w:ascii="Times New Roman" w:hAnsi="Times New Roman" w:cs="Times New Roman"/>
          <w:color w:val="31849B" w:themeColor="accent5" w:themeShade="BF"/>
        </w:rPr>
        <w:t xml:space="preserve"> interna</w:t>
      </w:r>
      <w:r w:rsidR="001C5CCC" w:rsidRPr="00F12CBF">
        <w:rPr>
          <w:rFonts w:ascii="Times New Roman" w:hAnsi="Times New Roman" w:cs="Times New Roman"/>
          <w:color w:val="31849B" w:themeColor="accent5" w:themeShade="BF"/>
        </w:rPr>
        <w:t xml:space="preserve">, dirigida contra </w:t>
      </w:r>
      <w:r w:rsidR="00236F65" w:rsidRPr="00F12CBF">
        <w:rPr>
          <w:rFonts w:ascii="Times New Roman" w:hAnsi="Times New Roman" w:cs="Times New Roman"/>
          <w:color w:val="31849B" w:themeColor="accent5" w:themeShade="BF"/>
        </w:rPr>
        <w:t xml:space="preserve">los </w:t>
      </w:r>
      <w:r w:rsidR="001C5CCC" w:rsidRPr="00F12CBF">
        <w:rPr>
          <w:rFonts w:ascii="Times New Roman" w:hAnsi="Times New Roman" w:cs="Times New Roman"/>
          <w:color w:val="31849B" w:themeColor="accent5" w:themeShade="BF"/>
        </w:rPr>
        <w:t xml:space="preserve">fundamentalistas islámicos. </w:t>
      </w:r>
      <w:r w:rsidR="00236F65" w:rsidRPr="00F12CBF">
        <w:rPr>
          <w:rFonts w:ascii="Times New Roman" w:hAnsi="Times New Roman" w:cs="Times New Roman"/>
          <w:color w:val="31849B" w:themeColor="accent5" w:themeShade="BF"/>
        </w:rPr>
        <w:t>Se</w:t>
      </w:r>
      <w:r w:rsidR="005D60D0" w:rsidRPr="00F12CBF">
        <w:rPr>
          <w:rFonts w:ascii="Times New Roman" w:hAnsi="Times New Roman" w:cs="Times New Roman"/>
          <w:color w:val="31849B" w:themeColor="accent5" w:themeShade="BF"/>
        </w:rPr>
        <w:t xml:space="preserve"> i</w:t>
      </w:r>
      <w:r w:rsidR="001C5CCC" w:rsidRPr="00F12CBF">
        <w:rPr>
          <w:rFonts w:ascii="Times New Roman" w:hAnsi="Times New Roman" w:cs="Times New Roman"/>
          <w:color w:val="31849B" w:themeColor="accent5" w:themeShade="BF"/>
        </w:rPr>
        <w:t>nici</w:t>
      </w:r>
      <w:r w:rsidR="00236F65" w:rsidRPr="00F12CBF">
        <w:rPr>
          <w:rFonts w:ascii="Times New Roman" w:hAnsi="Times New Roman" w:cs="Times New Roman"/>
          <w:color w:val="31849B" w:themeColor="accent5" w:themeShade="BF"/>
        </w:rPr>
        <w:t>ó</w:t>
      </w:r>
      <w:r w:rsidR="001C5CCC" w:rsidRPr="00F12CBF">
        <w:rPr>
          <w:rFonts w:ascii="Times New Roman" w:hAnsi="Times New Roman" w:cs="Times New Roman"/>
          <w:color w:val="31849B" w:themeColor="accent5" w:themeShade="BF"/>
        </w:rPr>
        <w:t xml:space="preserve"> </w:t>
      </w:r>
      <w:r w:rsidR="00761BCA" w:rsidRPr="00F12CBF">
        <w:rPr>
          <w:rFonts w:ascii="Times New Roman" w:hAnsi="Times New Roman" w:cs="Times New Roman"/>
          <w:color w:val="31849B" w:themeColor="accent5" w:themeShade="BF"/>
        </w:rPr>
        <w:t xml:space="preserve">tras </w:t>
      </w:r>
      <w:r w:rsidR="001C5CCC" w:rsidRPr="00F12CBF">
        <w:rPr>
          <w:rFonts w:ascii="Times New Roman" w:hAnsi="Times New Roman" w:cs="Times New Roman"/>
          <w:color w:val="31849B" w:themeColor="accent5" w:themeShade="BF"/>
        </w:rPr>
        <w:t xml:space="preserve">el incidente de </w:t>
      </w:r>
      <w:r w:rsidR="00761BCA" w:rsidRPr="00F12CBF">
        <w:rPr>
          <w:rFonts w:ascii="Times New Roman" w:hAnsi="Times New Roman" w:cs="Times New Roman"/>
          <w:color w:val="31849B" w:themeColor="accent5" w:themeShade="BF"/>
        </w:rPr>
        <w:t xml:space="preserve">la invasión </w:t>
      </w:r>
      <w:r w:rsidRPr="00F12CBF">
        <w:rPr>
          <w:rFonts w:ascii="Times New Roman" w:hAnsi="Times New Roman" w:cs="Times New Roman"/>
          <w:color w:val="31849B" w:themeColor="accent5" w:themeShade="BF"/>
        </w:rPr>
        <w:t xml:space="preserve">chechena </w:t>
      </w:r>
      <w:r w:rsidR="005D60D0" w:rsidRPr="00F12CBF">
        <w:rPr>
          <w:rFonts w:ascii="Times New Roman" w:hAnsi="Times New Roman" w:cs="Times New Roman"/>
          <w:color w:val="31849B" w:themeColor="accent5" w:themeShade="BF"/>
        </w:rPr>
        <w:t>a Daguestán</w:t>
      </w:r>
      <w:r w:rsidR="00236F65" w:rsidRPr="00F12CBF">
        <w:rPr>
          <w:rFonts w:ascii="Times New Roman" w:hAnsi="Times New Roman" w:cs="Times New Roman"/>
          <w:color w:val="31849B" w:themeColor="accent5" w:themeShade="BF"/>
        </w:rPr>
        <w:t>,</w:t>
      </w:r>
      <w:r w:rsidR="005D60D0" w:rsidRPr="00F12CBF">
        <w:rPr>
          <w:rFonts w:ascii="Times New Roman" w:hAnsi="Times New Roman" w:cs="Times New Roman"/>
          <w:color w:val="31849B" w:themeColor="accent5" w:themeShade="BF"/>
        </w:rPr>
        <w:t xml:space="preserve"> sumada a </w:t>
      </w:r>
      <w:r w:rsidR="001C5CCC" w:rsidRPr="00F12CBF">
        <w:rPr>
          <w:rFonts w:ascii="Times New Roman" w:hAnsi="Times New Roman" w:cs="Times New Roman"/>
          <w:color w:val="31849B" w:themeColor="accent5" w:themeShade="BF"/>
        </w:rPr>
        <w:t>varios atentados terroristas en Moscú</w:t>
      </w:r>
      <w:r w:rsidR="005D60D0" w:rsidRPr="00F12CBF">
        <w:rPr>
          <w:rFonts w:ascii="Times New Roman" w:hAnsi="Times New Roman" w:cs="Times New Roman"/>
          <w:color w:val="31849B" w:themeColor="accent5" w:themeShade="BF"/>
        </w:rPr>
        <w:t>,</w:t>
      </w:r>
      <w:r w:rsidR="001C5CCC" w:rsidRPr="00F12CBF">
        <w:rPr>
          <w:rFonts w:ascii="Times New Roman" w:hAnsi="Times New Roman" w:cs="Times New Roman"/>
          <w:color w:val="31849B" w:themeColor="accent5" w:themeShade="BF"/>
        </w:rPr>
        <w:t xml:space="preserve"> atribuidos a los chechenos. </w:t>
      </w:r>
    </w:p>
    <w:p w14:paraId="2586566E" w14:textId="77777777" w:rsidR="009D6B84" w:rsidRPr="00F12CBF" w:rsidRDefault="009D6B84" w:rsidP="00C95BF4">
      <w:pPr>
        <w:spacing w:after="0" w:line="276" w:lineRule="auto"/>
        <w:jc w:val="both"/>
        <w:rPr>
          <w:rFonts w:ascii="Times New Roman" w:hAnsi="Times New Roman" w:cs="Times New Roman"/>
          <w:color w:val="31849B" w:themeColor="accent5" w:themeShade="BF"/>
        </w:rPr>
      </w:pPr>
    </w:p>
    <w:p w14:paraId="2C938472" w14:textId="2E1F8614" w:rsidR="00CF5B2B" w:rsidRPr="00F12CBF" w:rsidRDefault="001C5CC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w:t>
      </w:r>
      <w:r w:rsidR="005D60D0" w:rsidRPr="00F12CBF">
        <w:rPr>
          <w:rFonts w:ascii="Times New Roman" w:hAnsi="Times New Roman" w:cs="Times New Roman"/>
          <w:color w:val="31849B" w:themeColor="accent5" w:themeShade="BF"/>
        </w:rPr>
        <w:t xml:space="preserve">medio de un bloqueo informativo, </w:t>
      </w:r>
      <w:r w:rsidRPr="00F12CBF">
        <w:rPr>
          <w:rFonts w:ascii="Times New Roman" w:hAnsi="Times New Roman" w:cs="Times New Roman"/>
          <w:color w:val="31849B" w:themeColor="accent5" w:themeShade="BF"/>
        </w:rPr>
        <w:t xml:space="preserve">Grosni, la capital, fue destruida </w:t>
      </w:r>
      <w:r w:rsidR="005D60D0" w:rsidRPr="00F12CBF">
        <w:rPr>
          <w:rFonts w:ascii="Times New Roman" w:hAnsi="Times New Roman" w:cs="Times New Roman"/>
          <w:color w:val="31849B" w:themeColor="accent5" w:themeShade="BF"/>
        </w:rPr>
        <w:t xml:space="preserve">en </w:t>
      </w:r>
      <w:r w:rsidR="002F23FB" w:rsidRPr="00F12CBF">
        <w:rPr>
          <w:rFonts w:ascii="Times New Roman" w:hAnsi="Times New Roman" w:cs="Times New Roman"/>
          <w:color w:val="31849B" w:themeColor="accent5" w:themeShade="BF"/>
        </w:rPr>
        <w:t xml:space="preserve">el año </w:t>
      </w:r>
      <w:r w:rsidR="005D60D0" w:rsidRPr="00F12CBF">
        <w:rPr>
          <w:rFonts w:ascii="Times New Roman" w:hAnsi="Times New Roman" w:cs="Times New Roman"/>
          <w:color w:val="31849B" w:themeColor="accent5" w:themeShade="BF"/>
        </w:rPr>
        <w:t xml:space="preserve">2000 </w:t>
      </w:r>
      <w:r w:rsidR="00236F65" w:rsidRPr="00F12CBF">
        <w:rPr>
          <w:rFonts w:ascii="Times New Roman" w:hAnsi="Times New Roman" w:cs="Times New Roman"/>
          <w:color w:val="31849B" w:themeColor="accent5" w:themeShade="BF"/>
        </w:rPr>
        <w:t xml:space="preserve">por </w:t>
      </w:r>
      <w:r w:rsidRPr="00F12CBF">
        <w:rPr>
          <w:rFonts w:ascii="Times New Roman" w:hAnsi="Times New Roman" w:cs="Times New Roman"/>
          <w:color w:val="31849B" w:themeColor="accent5" w:themeShade="BF"/>
        </w:rPr>
        <w:t xml:space="preserve"> bombardeos aéreos</w:t>
      </w:r>
      <w:r w:rsidR="005D60D0" w:rsidRPr="00F12CBF">
        <w:rPr>
          <w:rFonts w:ascii="Times New Roman" w:hAnsi="Times New Roman" w:cs="Times New Roman"/>
          <w:color w:val="31849B" w:themeColor="accent5" w:themeShade="BF"/>
        </w:rPr>
        <w:t xml:space="preserve">. Así </w:t>
      </w:r>
      <w:r w:rsidRPr="00F12CBF">
        <w:rPr>
          <w:rFonts w:ascii="Times New Roman" w:hAnsi="Times New Roman" w:cs="Times New Roman"/>
          <w:color w:val="31849B" w:themeColor="accent5" w:themeShade="BF"/>
        </w:rPr>
        <w:t xml:space="preserve">Rusia </w:t>
      </w:r>
      <w:r w:rsidR="006639F2" w:rsidRPr="00F12CBF">
        <w:rPr>
          <w:rFonts w:ascii="Times New Roman" w:hAnsi="Times New Roman" w:cs="Times New Roman"/>
          <w:color w:val="31849B" w:themeColor="accent5" w:themeShade="BF"/>
        </w:rPr>
        <w:t xml:space="preserve">restableció el gobierno directo del </w:t>
      </w:r>
      <w:r w:rsidR="00236F65" w:rsidRPr="00F12CBF">
        <w:rPr>
          <w:rFonts w:ascii="Times New Roman" w:hAnsi="Times New Roman" w:cs="Times New Roman"/>
          <w:b/>
          <w:color w:val="31849B" w:themeColor="accent5" w:themeShade="BF"/>
        </w:rPr>
        <w:t>K</w:t>
      </w:r>
      <w:r w:rsidR="006639F2" w:rsidRPr="00F12CBF">
        <w:rPr>
          <w:rFonts w:ascii="Times New Roman" w:hAnsi="Times New Roman" w:cs="Times New Roman"/>
          <w:b/>
          <w:color w:val="31849B" w:themeColor="accent5" w:themeShade="BF"/>
        </w:rPr>
        <w:t>remlin</w:t>
      </w:r>
      <w:r w:rsidR="006639F2" w:rsidRPr="00F12CBF">
        <w:rPr>
          <w:rFonts w:ascii="Times New Roman" w:hAnsi="Times New Roman" w:cs="Times New Roman"/>
          <w:color w:val="31849B" w:themeColor="accent5" w:themeShade="BF"/>
        </w:rPr>
        <w:t xml:space="preserve"> sobre Chechenia.</w:t>
      </w:r>
      <w:r w:rsidRPr="00F12CBF">
        <w:rPr>
          <w:rFonts w:ascii="Times New Roman" w:hAnsi="Times New Roman" w:cs="Times New Roman"/>
          <w:color w:val="31849B" w:themeColor="accent5" w:themeShade="BF"/>
        </w:rPr>
        <w:t xml:space="preserve"> </w:t>
      </w:r>
      <w:r w:rsidR="00CF5B2B" w:rsidRPr="00F12CBF">
        <w:rPr>
          <w:rFonts w:ascii="Times New Roman" w:hAnsi="Times New Roman" w:cs="Times New Roman"/>
          <w:color w:val="31849B" w:themeColor="accent5" w:themeShade="BF"/>
        </w:rPr>
        <w:t xml:space="preserve">Sin embargo, los combatientes chechenos se retiraron hacia la región montañosa </w:t>
      </w:r>
      <w:r w:rsidR="00236F65" w:rsidRPr="00F12CBF">
        <w:rPr>
          <w:rFonts w:ascii="Times New Roman" w:hAnsi="Times New Roman" w:cs="Times New Roman"/>
          <w:color w:val="31849B" w:themeColor="accent5" w:themeShade="BF"/>
        </w:rPr>
        <w:t>del</w:t>
      </w:r>
      <w:r w:rsidR="00CF5B2B" w:rsidRPr="00F12CBF">
        <w:rPr>
          <w:rFonts w:ascii="Times New Roman" w:hAnsi="Times New Roman" w:cs="Times New Roman"/>
          <w:color w:val="31849B" w:themeColor="accent5" w:themeShade="BF"/>
        </w:rPr>
        <w:t xml:space="preserve"> sur del país y desde allí </w:t>
      </w:r>
      <w:r w:rsidR="00236F65" w:rsidRPr="00F12CBF">
        <w:rPr>
          <w:rFonts w:ascii="Times New Roman" w:hAnsi="Times New Roman" w:cs="Times New Roman"/>
          <w:color w:val="31849B" w:themeColor="accent5" w:themeShade="BF"/>
        </w:rPr>
        <w:t xml:space="preserve">lanzaron una ofensiva de </w:t>
      </w:r>
      <w:r w:rsidR="00CF5B2B" w:rsidRPr="00F12CBF">
        <w:rPr>
          <w:rFonts w:ascii="Times New Roman" w:hAnsi="Times New Roman" w:cs="Times New Roman"/>
          <w:color w:val="31849B" w:themeColor="accent5" w:themeShade="BF"/>
        </w:rPr>
        <w:t xml:space="preserve">ataques guerrilleros y acciones </w:t>
      </w:r>
      <w:r w:rsidR="00EF485E" w:rsidRPr="00F12CBF">
        <w:rPr>
          <w:rFonts w:ascii="Times New Roman" w:hAnsi="Times New Roman" w:cs="Times New Roman"/>
          <w:color w:val="31849B" w:themeColor="accent5" w:themeShade="BF"/>
        </w:rPr>
        <w:t>armadas contra la población civil</w:t>
      </w:r>
      <w:r w:rsidR="00CF5B2B" w:rsidRPr="00F12CBF">
        <w:rPr>
          <w:rFonts w:ascii="Times New Roman" w:hAnsi="Times New Roman" w:cs="Times New Roman"/>
          <w:color w:val="31849B" w:themeColor="accent5" w:themeShade="BF"/>
        </w:rPr>
        <w:t xml:space="preserve">. </w:t>
      </w:r>
    </w:p>
    <w:p w14:paraId="6F392ED9" w14:textId="77777777" w:rsidR="002730C7" w:rsidRPr="00F12CBF" w:rsidRDefault="002730C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596821A1" w14:textId="77777777" w:rsidTr="005A2B85">
        <w:tc>
          <w:tcPr>
            <w:tcW w:w="9033" w:type="dxa"/>
            <w:gridSpan w:val="2"/>
            <w:shd w:val="clear" w:color="auto" w:fill="0D0D0D" w:themeFill="text1" w:themeFillTint="F2"/>
          </w:tcPr>
          <w:p w14:paraId="7464C861"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0136006" w14:textId="77777777" w:rsidTr="005A2B85">
        <w:tc>
          <w:tcPr>
            <w:tcW w:w="2518" w:type="dxa"/>
          </w:tcPr>
          <w:p w14:paraId="0ADF0904" w14:textId="77777777" w:rsidR="00E6412F" w:rsidRPr="00F12CBF" w:rsidRDefault="00E6412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296984AB" w14:textId="3F81EC1F" w:rsidR="00E6412F"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E6412F"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E6412F" w:rsidRPr="00F12CBF">
              <w:rPr>
                <w:rFonts w:ascii="Times New Roman" w:hAnsi="Times New Roman" w:cs="Times New Roman"/>
                <w:color w:val="31849B" w:themeColor="accent5" w:themeShade="BF"/>
                <w:sz w:val="24"/>
                <w:szCs w:val="24"/>
              </w:rPr>
              <w:t>_IMG</w:t>
            </w:r>
            <w:r w:rsidR="002730C7" w:rsidRPr="00F12CBF">
              <w:rPr>
                <w:rFonts w:ascii="Times New Roman" w:hAnsi="Times New Roman" w:cs="Times New Roman"/>
                <w:color w:val="31849B" w:themeColor="accent5" w:themeShade="BF"/>
                <w:sz w:val="24"/>
                <w:szCs w:val="24"/>
              </w:rPr>
              <w:t>16</w:t>
            </w:r>
          </w:p>
        </w:tc>
      </w:tr>
      <w:tr w:rsidR="00F12CBF" w:rsidRPr="00F12CBF" w14:paraId="58C64BB0" w14:textId="77777777" w:rsidTr="005A2B85">
        <w:tc>
          <w:tcPr>
            <w:tcW w:w="2518" w:type="dxa"/>
          </w:tcPr>
          <w:p w14:paraId="1257A019"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6A5915C" w14:textId="3EC37E86" w:rsidR="00E6412F" w:rsidRPr="00F12CBF" w:rsidRDefault="001C4915" w:rsidP="004670D7">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República Autónoma de Chechenia</w:t>
            </w:r>
            <w:r w:rsidR="004670D7" w:rsidRPr="00F12CBF">
              <w:rPr>
                <w:rFonts w:ascii="Times New Roman" w:hAnsi="Times New Roman" w:cs="Times New Roman"/>
                <w:color w:val="31849B" w:themeColor="accent5" w:themeShade="BF"/>
                <w:sz w:val="24"/>
                <w:szCs w:val="24"/>
                <w:lang w:val="es-CO"/>
              </w:rPr>
              <w:t>.</w:t>
            </w:r>
            <w:r w:rsidRPr="00F12CBF">
              <w:rPr>
                <w:rFonts w:ascii="Times New Roman" w:hAnsi="Times New Roman" w:cs="Times New Roman"/>
                <w:color w:val="31849B" w:themeColor="accent5" w:themeShade="BF"/>
                <w:sz w:val="24"/>
                <w:szCs w:val="24"/>
                <w:lang w:val="es-CO"/>
              </w:rPr>
              <w:t xml:space="preserve"> Grozni tras un ataque aéreo ruso, 1999.</w:t>
            </w:r>
          </w:p>
        </w:tc>
      </w:tr>
      <w:tr w:rsidR="00F12CBF" w:rsidRPr="00F12CBF" w14:paraId="02CB088B" w14:textId="77777777" w:rsidTr="005A2B85">
        <w:tc>
          <w:tcPr>
            <w:tcW w:w="2518" w:type="dxa"/>
          </w:tcPr>
          <w:p w14:paraId="4A5293E6"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5D00CD26" w14:textId="7272F62C" w:rsidR="00E6412F" w:rsidRPr="00F12CBF" w:rsidRDefault="001C491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Aula Planeta/ Banco de </w:t>
            </w:r>
            <w:r w:rsidR="00A37700" w:rsidRPr="00F12CBF">
              <w:rPr>
                <w:rFonts w:ascii="Times New Roman" w:hAnsi="Times New Roman" w:cs="Times New Roman"/>
                <w:color w:val="31849B" w:themeColor="accent5" w:themeShade="BF"/>
                <w:sz w:val="24"/>
                <w:szCs w:val="24"/>
              </w:rPr>
              <w:t>contenidos</w:t>
            </w:r>
            <w:r w:rsidRPr="00F12CBF">
              <w:rPr>
                <w:rFonts w:ascii="Times New Roman" w:hAnsi="Times New Roman" w:cs="Times New Roman"/>
                <w:color w:val="31849B" w:themeColor="accent5" w:themeShade="BF"/>
                <w:sz w:val="24"/>
                <w:szCs w:val="24"/>
              </w:rPr>
              <w:t>/ República Autónoma de Chechenia. La población de Grozni tras un ataque aéreo ruso, 1999.</w:t>
            </w:r>
          </w:p>
        </w:tc>
      </w:tr>
      <w:tr w:rsidR="00E6412F" w:rsidRPr="00F12CBF" w14:paraId="3B449C5F" w14:textId="77777777" w:rsidTr="005A2B85">
        <w:tc>
          <w:tcPr>
            <w:tcW w:w="2518" w:type="dxa"/>
          </w:tcPr>
          <w:p w14:paraId="421378E3" w14:textId="77777777" w:rsidR="00E6412F" w:rsidRPr="00F12CBF" w:rsidRDefault="00E6412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001185BF" w14:textId="76904841" w:rsidR="00E6412F" w:rsidRPr="00F12CBF" w:rsidRDefault="001C4915" w:rsidP="004670D7">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República Autónoma de Chechenia. </w:t>
            </w:r>
            <w:r w:rsidR="003E0E77" w:rsidRPr="00F12CBF">
              <w:rPr>
                <w:rFonts w:ascii="Times New Roman" w:hAnsi="Times New Roman" w:cs="Times New Roman"/>
                <w:color w:val="31849B" w:themeColor="accent5" w:themeShade="BF"/>
                <w:sz w:val="24"/>
                <w:szCs w:val="24"/>
              </w:rPr>
              <w:t>En la imagen se ve l</w:t>
            </w:r>
            <w:r w:rsidRPr="00F12CBF">
              <w:rPr>
                <w:rFonts w:ascii="Times New Roman" w:hAnsi="Times New Roman" w:cs="Times New Roman"/>
                <w:color w:val="31849B" w:themeColor="accent5" w:themeShade="BF"/>
                <w:sz w:val="24"/>
                <w:szCs w:val="24"/>
              </w:rPr>
              <w:t xml:space="preserve">a </w:t>
            </w:r>
            <w:r w:rsidR="003E0E77" w:rsidRPr="00F12CBF">
              <w:rPr>
                <w:rFonts w:ascii="Times New Roman" w:hAnsi="Times New Roman" w:cs="Times New Roman"/>
                <w:color w:val="31849B" w:themeColor="accent5" w:themeShade="BF"/>
                <w:sz w:val="24"/>
                <w:szCs w:val="24"/>
              </w:rPr>
              <w:t xml:space="preserve">ciudad </w:t>
            </w:r>
            <w:r w:rsidRPr="00F12CBF">
              <w:rPr>
                <w:rFonts w:ascii="Times New Roman" w:hAnsi="Times New Roman" w:cs="Times New Roman"/>
                <w:color w:val="31849B" w:themeColor="accent5" w:themeShade="BF"/>
                <w:sz w:val="24"/>
                <w:szCs w:val="24"/>
              </w:rPr>
              <w:t xml:space="preserve">de Grozni tras un ataque aéreo ruso en 1999. </w:t>
            </w:r>
            <w:r w:rsidR="00432E82" w:rsidRPr="00F12CBF">
              <w:rPr>
                <w:rFonts w:ascii="Times New Roman" w:hAnsi="Times New Roman" w:cs="Times New Roman"/>
                <w:color w:val="31849B" w:themeColor="accent5" w:themeShade="BF"/>
                <w:sz w:val="24"/>
                <w:szCs w:val="24"/>
              </w:rPr>
              <w:t xml:space="preserve">La batalla </w:t>
            </w:r>
            <w:r w:rsidR="002F23FB" w:rsidRPr="00F12CBF">
              <w:rPr>
                <w:rFonts w:ascii="Times New Roman" w:hAnsi="Times New Roman" w:cs="Times New Roman"/>
                <w:color w:val="31849B" w:themeColor="accent5" w:themeShade="BF"/>
                <w:sz w:val="24"/>
                <w:szCs w:val="24"/>
              </w:rPr>
              <w:t>dejó</w:t>
            </w:r>
            <w:r w:rsidRPr="00F12CBF">
              <w:rPr>
                <w:rFonts w:ascii="Times New Roman" w:hAnsi="Times New Roman" w:cs="Times New Roman"/>
                <w:color w:val="31849B" w:themeColor="accent5" w:themeShade="BF"/>
                <w:sz w:val="24"/>
                <w:szCs w:val="24"/>
              </w:rPr>
              <w:t xml:space="preserve"> la ciudad devastada</w:t>
            </w:r>
            <w:r w:rsidR="00432E82"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color w:val="31849B" w:themeColor="accent5" w:themeShade="BF"/>
                <w:sz w:val="24"/>
                <w:szCs w:val="24"/>
              </w:rPr>
              <w:t>En 2003</w:t>
            </w:r>
            <w:r w:rsidR="004670D7"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la </w:t>
            </w:r>
            <w:r w:rsidR="00432E82" w:rsidRPr="00F12CBF">
              <w:rPr>
                <w:rFonts w:ascii="Times New Roman" w:hAnsi="Times New Roman" w:cs="Times New Roman"/>
                <w:color w:val="31849B" w:themeColor="accent5" w:themeShade="BF"/>
                <w:sz w:val="24"/>
                <w:szCs w:val="24"/>
              </w:rPr>
              <w:t xml:space="preserve">ONU denominó a </w:t>
            </w:r>
            <w:r w:rsidRPr="00F12CBF">
              <w:rPr>
                <w:rFonts w:ascii="Times New Roman" w:hAnsi="Times New Roman" w:cs="Times New Roman"/>
                <w:color w:val="31849B" w:themeColor="accent5" w:themeShade="BF"/>
                <w:sz w:val="24"/>
                <w:szCs w:val="24"/>
              </w:rPr>
              <w:t xml:space="preserve">Grozni </w:t>
            </w:r>
            <w:r w:rsidR="00432E82"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la ciudad más destruida de la Tierra</w:t>
            </w:r>
            <w:r w:rsidR="00432E82"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w:t>
            </w:r>
          </w:p>
        </w:tc>
      </w:tr>
    </w:tbl>
    <w:p w14:paraId="4689B665" w14:textId="77777777" w:rsidR="00CF5B2B" w:rsidRPr="00F12CBF" w:rsidRDefault="00CF5B2B" w:rsidP="00C95BF4">
      <w:pPr>
        <w:spacing w:after="0" w:line="276" w:lineRule="auto"/>
        <w:jc w:val="both"/>
        <w:rPr>
          <w:rFonts w:ascii="Times New Roman" w:hAnsi="Times New Roman" w:cs="Times New Roman"/>
          <w:color w:val="31849B" w:themeColor="accent5" w:themeShade="BF"/>
        </w:rPr>
      </w:pPr>
    </w:p>
    <w:p w14:paraId="692F5B56" w14:textId="24A1614D" w:rsidR="00EF485E" w:rsidRPr="00F12CBF" w:rsidRDefault="00070BF3"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2002, </w:t>
      </w:r>
      <w:r w:rsidR="002F23FB" w:rsidRPr="00F12CBF">
        <w:rPr>
          <w:rFonts w:ascii="Times New Roman" w:hAnsi="Times New Roman" w:cs="Times New Roman"/>
          <w:color w:val="31849B" w:themeColor="accent5" w:themeShade="BF"/>
        </w:rPr>
        <w:t xml:space="preserve">un grupo armado checheno tomó por </w:t>
      </w:r>
      <w:r w:rsidRPr="00F12CBF">
        <w:rPr>
          <w:rFonts w:ascii="Times New Roman" w:hAnsi="Times New Roman" w:cs="Times New Roman"/>
          <w:color w:val="31849B" w:themeColor="accent5" w:themeShade="BF"/>
        </w:rPr>
        <w:t xml:space="preserve">asalto al teatro de Moscú, </w:t>
      </w:r>
      <w:r w:rsidR="00EF485E" w:rsidRPr="00F12CBF">
        <w:rPr>
          <w:rFonts w:ascii="Times New Roman" w:hAnsi="Times New Roman" w:cs="Times New Roman"/>
          <w:color w:val="31849B" w:themeColor="accent5" w:themeShade="BF"/>
        </w:rPr>
        <w:t>exigie</w:t>
      </w:r>
      <w:r w:rsidR="002F23FB" w:rsidRPr="00F12CBF">
        <w:rPr>
          <w:rFonts w:ascii="Times New Roman" w:hAnsi="Times New Roman" w:cs="Times New Roman"/>
          <w:color w:val="31849B" w:themeColor="accent5" w:themeShade="BF"/>
        </w:rPr>
        <w:t>ndo</w:t>
      </w:r>
      <w:r w:rsidR="00EF485E"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la retirada de</w:t>
      </w:r>
      <w:r w:rsidR="00EF485E" w:rsidRPr="00F12CBF">
        <w:rPr>
          <w:rFonts w:ascii="Times New Roman" w:hAnsi="Times New Roman" w:cs="Times New Roman"/>
          <w:color w:val="31849B" w:themeColor="accent5" w:themeShade="BF"/>
        </w:rPr>
        <w:t xml:space="preserve">l ejército ruso </w:t>
      </w:r>
      <w:r w:rsidRPr="00F12CBF">
        <w:rPr>
          <w:rFonts w:ascii="Times New Roman" w:hAnsi="Times New Roman" w:cs="Times New Roman"/>
          <w:color w:val="31849B" w:themeColor="accent5" w:themeShade="BF"/>
        </w:rPr>
        <w:t>de Chechenia.</w:t>
      </w:r>
      <w:r w:rsidR="001C5CCC" w:rsidRPr="00F12CBF">
        <w:rPr>
          <w:rFonts w:ascii="Times New Roman" w:hAnsi="Times New Roman" w:cs="Times New Roman"/>
          <w:color w:val="31849B" w:themeColor="accent5" w:themeShade="BF"/>
        </w:rPr>
        <w:t xml:space="preserve"> </w:t>
      </w:r>
      <w:r w:rsidR="00EF485E" w:rsidRPr="00F12CBF">
        <w:rPr>
          <w:rFonts w:ascii="Times New Roman" w:hAnsi="Times New Roman" w:cs="Times New Roman"/>
          <w:color w:val="31849B" w:themeColor="accent5" w:themeShade="BF"/>
        </w:rPr>
        <w:t>Sin embargo</w:t>
      </w:r>
      <w:r w:rsidR="00E03E36" w:rsidRPr="00F12CBF">
        <w:rPr>
          <w:rFonts w:ascii="Times New Roman" w:hAnsi="Times New Roman" w:cs="Times New Roman"/>
          <w:color w:val="31849B" w:themeColor="accent5" w:themeShade="BF"/>
        </w:rPr>
        <w:t>,</w:t>
      </w:r>
      <w:r w:rsidR="00EF485E" w:rsidRPr="00F12CBF">
        <w:rPr>
          <w:rFonts w:ascii="Times New Roman" w:hAnsi="Times New Roman" w:cs="Times New Roman"/>
          <w:color w:val="31849B" w:themeColor="accent5" w:themeShade="BF"/>
        </w:rPr>
        <w:t xml:space="preserve"> el episodio tuvo un desenlace trá</w:t>
      </w:r>
      <w:r w:rsidR="00E03E36" w:rsidRPr="00F12CBF">
        <w:rPr>
          <w:rFonts w:ascii="Times New Roman" w:hAnsi="Times New Roman" w:cs="Times New Roman"/>
          <w:color w:val="31849B" w:themeColor="accent5" w:themeShade="BF"/>
        </w:rPr>
        <w:t>gico y</w:t>
      </w:r>
      <w:r w:rsidR="00EF485E" w:rsidRPr="00F12CBF">
        <w:rPr>
          <w:rFonts w:ascii="Times New Roman" w:hAnsi="Times New Roman" w:cs="Times New Roman"/>
          <w:color w:val="31849B" w:themeColor="accent5" w:themeShade="BF"/>
        </w:rPr>
        <w:t xml:space="preserve"> Rusia se negó a reconocer las demandas chechenas. </w:t>
      </w:r>
      <w:r w:rsidRPr="00F12CBF">
        <w:rPr>
          <w:rFonts w:ascii="Times New Roman" w:hAnsi="Times New Roman" w:cs="Times New Roman"/>
          <w:color w:val="31849B" w:themeColor="accent5" w:themeShade="BF"/>
        </w:rPr>
        <w:t>E</w:t>
      </w:r>
      <w:r w:rsidR="001C5CCC" w:rsidRPr="00F12CBF">
        <w:rPr>
          <w:rFonts w:ascii="Times New Roman" w:hAnsi="Times New Roman" w:cs="Times New Roman"/>
          <w:color w:val="31849B" w:themeColor="accent5" w:themeShade="BF"/>
        </w:rPr>
        <w:t xml:space="preserve">l mismo año </w:t>
      </w:r>
      <w:r w:rsidR="00EF485E" w:rsidRPr="00F12CBF">
        <w:rPr>
          <w:rFonts w:ascii="Times New Roman" w:hAnsi="Times New Roman" w:cs="Times New Roman"/>
          <w:color w:val="31849B" w:themeColor="accent5" w:themeShade="BF"/>
        </w:rPr>
        <w:t>ocurrieron atentados, secuestros y emboscadas de</w:t>
      </w:r>
      <w:r w:rsidR="00E03E36" w:rsidRPr="00F12CBF">
        <w:rPr>
          <w:rFonts w:ascii="Times New Roman" w:hAnsi="Times New Roman" w:cs="Times New Roman"/>
          <w:color w:val="31849B" w:themeColor="accent5" w:themeShade="BF"/>
        </w:rPr>
        <w:t xml:space="preserve"> parte de</w:t>
      </w:r>
      <w:r w:rsidR="00EF485E" w:rsidRPr="00F12CBF">
        <w:rPr>
          <w:rFonts w:ascii="Times New Roman" w:hAnsi="Times New Roman" w:cs="Times New Roman"/>
          <w:color w:val="31849B" w:themeColor="accent5" w:themeShade="BF"/>
        </w:rPr>
        <w:t xml:space="preserve"> la guerrilla chechena</w:t>
      </w:r>
      <w:r w:rsidR="00E03E36" w:rsidRPr="00F12CBF">
        <w:rPr>
          <w:rFonts w:ascii="Times New Roman" w:hAnsi="Times New Roman" w:cs="Times New Roman"/>
          <w:color w:val="31849B" w:themeColor="accent5" w:themeShade="BF"/>
        </w:rPr>
        <w:t>,</w:t>
      </w:r>
      <w:r w:rsidR="00EF485E" w:rsidRPr="00F12CBF">
        <w:rPr>
          <w:rFonts w:ascii="Times New Roman" w:hAnsi="Times New Roman" w:cs="Times New Roman"/>
          <w:color w:val="31849B" w:themeColor="accent5" w:themeShade="BF"/>
        </w:rPr>
        <w:t xml:space="preserve"> </w:t>
      </w:r>
      <w:r w:rsidR="00E03E36" w:rsidRPr="00F12CBF">
        <w:rPr>
          <w:rFonts w:ascii="Times New Roman" w:hAnsi="Times New Roman" w:cs="Times New Roman"/>
          <w:color w:val="31849B" w:themeColor="accent5" w:themeShade="BF"/>
        </w:rPr>
        <w:t xml:space="preserve">los cuales </w:t>
      </w:r>
      <w:r w:rsidRPr="00F12CBF">
        <w:rPr>
          <w:rFonts w:ascii="Times New Roman" w:hAnsi="Times New Roman" w:cs="Times New Roman"/>
          <w:color w:val="31849B" w:themeColor="accent5" w:themeShade="BF"/>
        </w:rPr>
        <w:t xml:space="preserve">destruyeron la sede central del gobierno prorruso en Grozni. </w:t>
      </w:r>
      <w:r w:rsidR="00CF5B2B" w:rsidRPr="00F12CBF">
        <w:rPr>
          <w:rFonts w:ascii="Times New Roman" w:hAnsi="Times New Roman" w:cs="Times New Roman"/>
          <w:color w:val="31849B" w:themeColor="accent5" w:themeShade="BF"/>
        </w:rPr>
        <w:t>En 2004</w:t>
      </w:r>
      <w:r w:rsidR="00E03E36" w:rsidRPr="00F12CBF">
        <w:rPr>
          <w:rFonts w:ascii="Times New Roman" w:hAnsi="Times New Roman" w:cs="Times New Roman"/>
          <w:color w:val="31849B" w:themeColor="accent5" w:themeShade="BF"/>
        </w:rPr>
        <w:t>,</w:t>
      </w:r>
      <w:r w:rsidR="00CF5B2B" w:rsidRPr="00F12CBF">
        <w:rPr>
          <w:rFonts w:ascii="Times New Roman" w:hAnsi="Times New Roman" w:cs="Times New Roman"/>
          <w:color w:val="31849B" w:themeColor="accent5" w:themeShade="BF"/>
        </w:rPr>
        <w:t xml:space="preserve"> </w:t>
      </w:r>
      <w:r w:rsidR="00E03E36" w:rsidRPr="00F12CBF">
        <w:rPr>
          <w:rFonts w:ascii="Times New Roman" w:hAnsi="Times New Roman" w:cs="Times New Roman"/>
          <w:color w:val="31849B" w:themeColor="accent5" w:themeShade="BF"/>
        </w:rPr>
        <w:t xml:space="preserve">la escalada de violencia de los radicales chechenos continuó: </w:t>
      </w:r>
      <w:r w:rsidR="00CF5B2B" w:rsidRPr="00F12CBF">
        <w:rPr>
          <w:rFonts w:ascii="Times New Roman" w:hAnsi="Times New Roman" w:cs="Times New Roman"/>
          <w:color w:val="31849B" w:themeColor="accent5" w:themeShade="BF"/>
        </w:rPr>
        <w:t xml:space="preserve">dos aviones civiles </w:t>
      </w:r>
      <w:r w:rsidR="00EF485E" w:rsidRPr="00F12CBF">
        <w:rPr>
          <w:rFonts w:ascii="Times New Roman" w:hAnsi="Times New Roman" w:cs="Times New Roman"/>
          <w:color w:val="31849B" w:themeColor="accent5" w:themeShade="BF"/>
        </w:rPr>
        <w:t xml:space="preserve">explotaron </w:t>
      </w:r>
      <w:r w:rsidR="00CF5B2B" w:rsidRPr="00F12CBF">
        <w:rPr>
          <w:rFonts w:ascii="Times New Roman" w:hAnsi="Times New Roman" w:cs="Times New Roman"/>
          <w:color w:val="31849B" w:themeColor="accent5" w:themeShade="BF"/>
        </w:rPr>
        <w:t xml:space="preserve">y una acción violenta contra un </w:t>
      </w:r>
      <w:r w:rsidR="00E03E36" w:rsidRPr="00F12CBF">
        <w:rPr>
          <w:rFonts w:ascii="Times New Roman" w:hAnsi="Times New Roman" w:cs="Times New Roman"/>
          <w:color w:val="31849B" w:themeColor="accent5" w:themeShade="BF"/>
        </w:rPr>
        <w:t>colegio provocó</w:t>
      </w:r>
      <w:r w:rsidR="00CF5B2B" w:rsidRPr="00F12CBF">
        <w:rPr>
          <w:rFonts w:ascii="Times New Roman" w:hAnsi="Times New Roman" w:cs="Times New Roman"/>
          <w:color w:val="31849B" w:themeColor="accent5" w:themeShade="BF"/>
        </w:rPr>
        <w:t xml:space="preserve"> más de 300 muertos.</w:t>
      </w:r>
      <w:r w:rsidR="00EF485E" w:rsidRPr="00F12CBF">
        <w:rPr>
          <w:rFonts w:ascii="Times New Roman" w:hAnsi="Times New Roman" w:cs="Times New Roman"/>
          <w:color w:val="31849B" w:themeColor="accent5" w:themeShade="BF"/>
        </w:rPr>
        <w:t xml:space="preserve"> </w:t>
      </w:r>
      <w:r w:rsidR="009D6B84" w:rsidRPr="00F12CBF">
        <w:rPr>
          <w:rFonts w:ascii="Times New Roman" w:hAnsi="Times New Roman" w:cs="Times New Roman"/>
          <w:color w:val="31849B" w:themeColor="accent5" w:themeShade="BF"/>
        </w:rPr>
        <w:t xml:space="preserve">En 2004 </w:t>
      </w:r>
      <w:r w:rsidR="00EF485E" w:rsidRPr="00F12CBF">
        <w:rPr>
          <w:rFonts w:ascii="Times New Roman" w:hAnsi="Times New Roman" w:cs="Times New Roman"/>
          <w:color w:val="31849B" w:themeColor="accent5" w:themeShade="BF"/>
        </w:rPr>
        <w:t xml:space="preserve">resultó electo como </w:t>
      </w:r>
      <w:r w:rsidR="009D6B84" w:rsidRPr="00F12CBF">
        <w:rPr>
          <w:rFonts w:ascii="Times New Roman" w:hAnsi="Times New Roman" w:cs="Times New Roman"/>
          <w:color w:val="31849B" w:themeColor="accent5" w:themeShade="BF"/>
        </w:rPr>
        <w:t xml:space="preserve">presidente </w:t>
      </w:r>
      <w:r w:rsidR="00EF485E" w:rsidRPr="00F12CBF">
        <w:rPr>
          <w:rFonts w:ascii="Times New Roman" w:hAnsi="Times New Roman" w:cs="Times New Roman"/>
          <w:color w:val="31849B" w:themeColor="accent5" w:themeShade="BF"/>
        </w:rPr>
        <w:t xml:space="preserve">un </w:t>
      </w:r>
      <w:r w:rsidR="00CF5B2B" w:rsidRPr="00F12CBF">
        <w:rPr>
          <w:rFonts w:ascii="Times New Roman" w:hAnsi="Times New Roman" w:cs="Times New Roman"/>
          <w:color w:val="31849B" w:themeColor="accent5" w:themeShade="BF"/>
        </w:rPr>
        <w:t>partidario del gobierno ruso</w:t>
      </w:r>
      <w:r w:rsidR="009D6B84" w:rsidRPr="00F12CBF">
        <w:rPr>
          <w:rFonts w:ascii="Times New Roman" w:hAnsi="Times New Roman" w:cs="Times New Roman"/>
          <w:color w:val="31849B" w:themeColor="accent5" w:themeShade="BF"/>
        </w:rPr>
        <w:t xml:space="preserve">, </w:t>
      </w:r>
      <w:r w:rsidR="00EF485E" w:rsidRPr="00F12CBF">
        <w:rPr>
          <w:rFonts w:ascii="Times New Roman" w:hAnsi="Times New Roman" w:cs="Times New Roman"/>
          <w:color w:val="31849B" w:themeColor="accent5" w:themeShade="BF"/>
        </w:rPr>
        <w:t xml:space="preserve">el cual </w:t>
      </w:r>
      <w:r w:rsidR="009D6B84" w:rsidRPr="00F12CBF">
        <w:rPr>
          <w:rFonts w:ascii="Times New Roman" w:hAnsi="Times New Roman" w:cs="Times New Roman"/>
          <w:color w:val="31849B" w:themeColor="accent5" w:themeShade="BF"/>
        </w:rPr>
        <w:t xml:space="preserve">fue asesinado por los separatistas. Su hijo lo reemplazó en 2007 </w:t>
      </w:r>
      <w:r w:rsidR="00E03E36" w:rsidRPr="00F12CBF">
        <w:rPr>
          <w:rFonts w:ascii="Times New Roman" w:hAnsi="Times New Roman" w:cs="Times New Roman"/>
          <w:color w:val="31849B" w:themeColor="accent5" w:themeShade="BF"/>
        </w:rPr>
        <w:t xml:space="preserve">en la presidencia </w:t>
      </w:r>
      <w:r w:rsidR="00847481" w:rsidRPr="00F12CBF">
        <w:rPr>
          <w:rFonts w:ascii="Times New Roman" w:hAnsi="Times New Roman" w:cs="Times New Roman"/>
          <w:color w:val="31849B" w:themeColor="accent5" w:themeShade="BF"/>
        </w:rPr>
        <w:t>[</w:t>
      </w:r>
      <w:hyperlink r:id="rId43" w:history="1">
        <w:r w:rsidR="00847481" w:rsidRPr="00F12CBF">
          <w:rPr>
            <w:rStyle w:val="Hipervnculo"/>
            <w:rFonts w:ascii="Times New Roman" w:hAnsi="Times New Roman" w:cs="Times New Roman"/>
            <w:color w:val="31849B" w:themeColor="accent5" w:themeShade="BF"/>
          </w:rPr>
          <w:t>VER</w:t>
        </w:r>
      </w:hyperlink>
      <w:r w:rsidR="00847481" w:rsidRPr="00F12CBF">
        <w:rPr>
          <w:rFonts w:ascii="Times New Roman" w:hAnsi="Times New Roman" w:cs="Times New Roman"/>
          <w:color w:val="31849B" w:themeColor="accent5" w:themeShade="BF"/>
        </w:rPr>
        <w:t>]</w:t>
      </w:r>
      <w:r w:rsidR="009D6B84" w:rsidRPr="00F12CBF">
        <w:rPr>
          <w:rFonts w:ascii="Times New Roman" w:hAnsi="Times New Roman" w:cs="Times New Roman"/>
          <w:color w:val="31849B" w:themeColor="accent5" w:themeShade="BF"/>
        </w:rPr>
        <w:t>.</w:t>
      </w:r>
      <w:r w:rsidR="001C5CCC" w:rsidRPr="00F12CBF">
        <w:rPr>
          <w:rFonts w:ascii="Times New Roman" w:hAnsi="Times New Roman" w:cs="Times New Roman"/>
          <w:color w:val="31849B" w:themeColor="accent5" w:themeShade="BF"/>
        </w:rPr>
        <w:t xml:space="preserve"> </w:t>
      </w:r>
    </w:p>
    <w:p w14:paraId="3B24E1A4" w14:textId="77777777" w:rsidR="00EF485E" w:rsidRPr="00F12CBF" w:rsidRDefault="00EF485E" w:rsidP="00C95BF4">
      <w:pPr>
        <w:spacing w:after="0" w:line="276" w:lineRule="auto"/>
        <w:jc w:val="both"/>
        <w:rPr>
          <w:rFonts w:ascii="Times New Roman" w:hAnsi="Times New Roman" w:cs="Times New Roman"/>
          <w:color w:val="31849B" w:themeColor="accent5" w:themeShade="BF"/>
        </w:rPr>
      </w:pPr>
    </w:p>
    <w:p w14:paraId="0274B0D9" w14:textId="35C26110" w:rsidR="00761BCA" w:rsidRPr="00F12CBF" w:rsidRDefault="00761BC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6639F2" w:rsidRPr="00F12CBF">
        <w:rPr>
          <w:rFonts w:ascii="Times New Roman" w:hAnsi="Times New Roman" w:cs="Times New Roman"/>
          <w:color w:val="31849B" w:themeColor="accent5" w:themeShade="BF"/>
        </w:rPr>
        <w:t xml:space="preserve">n </w:t>
      </w:r>
      <w:r w:rsidRPr="00F12CBF">
        <w:rPr>
          <w:rFonts w:ascii="Times New Roman" w:hAnsi="Times New Roman" w:cs="Times New Roman"/>
          <w:color w:val="31849B" w:themeColor="accent5" w:themeShade="BF"/>
        </w:rPr>
        <w:t xml:space="preserve">2009, la operación antiterrorista en Chechenia </w:t>
      </w:r>
      <w:r w:rsidR="00E03E36" w:rsidRPr="00F12CBF">
        <w:rPr>
          <w:rFonts w:ascii="Times New Roman" w:hAnsi="Times New Roman" w:cs="Times New Roman"/>
          <w:color w:val="31849B" w:themeColor="accent5" w:themeShade="BF"/>
        </w:rPr>
        <w:t>terminó</w:t>
      </w:r>
      <w:r w:rsidRPr="00F12CBF">
        <w:rPr>
          <w:rFonts w:ascii="Times New Roman" w:hAnsi="Times New Roman" w:cs="Times New Roman"/>
          <w:color w:val="31849B" w:themeColor="accent5" w:themeShade="BF"/>
        </w:rPr>
        <w:t xml:space="preserve"> </w:t>
      </w:r>
      <w:r w:rsidR="00E03E36" w:rsidRPr="00F12CBF">
        <w:rPr>
          <w:rFonts w:ascii="Times New Roman" w:hAnsi="Times New Roman" w:cs="Times New Roman"/>
          <w:color w:val="31849B" w:themeColor="accent5" w:themeShade="BF"/>
        </w:rPr>
        <w:t>de manera oficial</w:t>
      </w:r>
      <w:r w:rsidRPr="00F12CBF">
        <w:rPr>
          <w:rFonts w:ascii="Times New Roman" w:hAnsi="Times New Roman" w:cs="Times New Roman"/>
          <w:color w:val="31849B" w:themeColor="accent5" w:themeShade="BF"/>
        </w:rPr>
        <w:t xml:space="preserve">. </w:t>
      </w:r>
      <w:r w:rsidR="003C675F" w:rsidRPr="00F12CBF">
        <w:rPr>
          <w:rFonts w:ascii="Times New Roman" w:hAnsi="Times New Roman" w:cs="Times New Roman"/>
          <w:color w:val="31849B" w:themeColor="accent5" w:themeShade="BF"/>
        </w:rPr>
        <w:t>Hasta el momento, s</w:t>
      </w:r>
      <w:r w:rsidR="00EF485E" w:rsidRPr="00F12CBF">
        <w:rPr>
          <w:rFonts w:ascii="Times New Roman" w:hAnsi="Times New Roman" w:cs="Times New Roman"/>
          <w:color w:val="31849B" w:themeColor="accent5" w:themeShade="BF"/>
        </w:rPr>
        <w:t xml:space="preserve">e calculan entre </w:t>
      </w:r>
      <w:r w:rsidRPr="00F12CBF">
        <w:rPr>
          <w:rFonts w:ascii="Times New Roman" w:hAnsi="Times New Roman" w:cs="Times New Roman"/>
          <w:color w:val="31849B" w:themeColor="accent5" w:themeShade="BF"/>
        </w:rPr>
        <w:t>25</w:t>
      </w:r>
      <w:r w:rsidR="00F72BD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000 y 50</w:t>
      </w:r>
      <w:r w:rsidR="00F72BD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000</w:t>
      </w:r>
      <w:r w:rsidR="00EF485E" w:rsidRPr="00F12CBF">
        <w:rPr>
          <w:rFonts w:ascii="Times New Roman" w:hAnsi="Times New Roman" w:cs="Times New Roman"/>
          <w:color w:val="31849B" w:themeColor="accent5" w:themeShade="BF"/>
        </w:rPr>
        <w:t xml:space="preserve"> las víctimas</w:t>
      </w:r>
      <w:r w:rsidR="0040180D" w:rsidRPr="00F12CBF">
        <w:rPr>
          <w:rFonts w:ascii="Times New Roman" w:hAnsi="Times New Roman" w:cs="Times New Roman"/>
          <w:color w:val="31849B" w:themeColor="accent5" w:themeShade="BF"/>
        </w:rPr>
        <w:t>. La región s</w:t>
      </w:r>
      <w:r w:rsidRPr="00F12CBF">
        <w:rPr>
          <w:rFonts w:ascii="Times New Roman" w:hAnsi="Times New Roman" w:cs="Times New Roman"/>
          <w:color w:val="31849B" w:themeColor="accent5" w:themeShade="BF"/>
        </w:rPr>
        <w:t xml:space="preserve">igue </w:t>
      </w:r>
      <w:r w:rsidR="00E03E36" w:rsidRPr="00F12CBF">
        <w:rPr>
          <w:rFonts w:ascii="Times New Roman" w:hAnsi="Times New Roman" w:cs="Times New Roman"/>
          <w:color w:val="31849B" w:themeColor="accent5" w:themeShade="BF"/>
        </w:rPr>
        <w:t>teniendo</w:t>
      </w:r>
      <w:r w:rsidRPr="00F12CBF">
        <w:rPr>
          <w:rFonts w:ascii="Times New Roman" w:hAnsi="Times New Roman" w:cs="Times New Roman"/>
          <w:color w:val="31849B" w:themeColor="accent5" w:themeShade="BF"/>
        </w:rPr>
        <w:t xml:space="preserve"> una situación inestable. La gue</w:t>
      </w:r>
      <w:r w:rsidR="00E03E36" w:rsidRPr="00F12CBF">
        <w:rPr>
          <w:rFonts w:ascii="Times New Roman" w:hAnsi="Times New Roman" w:cs="Times New Roman"/>
          <w:color w:val="31849B" w:themeColor="accent5" w:themeShade="BF"/>
        </w:rPr>
        <w:t>rrilla continúa</w:t>
      </w:r>
      <w:r w:rsidR="0040180D" w:rsidRPr="00F12CBF">
        <w:rPr>
          <w:rFonts w:ascii="Times New Roman" w:hAnsi="Times New Roman" w:cs="Times New Roman"/>
          <w:color w:val="31849B" w:themeColor="accent5" w:themeShade="BF"/>
        </w:rPr>
        <w:t xml:space="preserve"> sus operaciones. </w:t>
      </w:r>
      <w:r w:rsidRPr="00F12CBF">
        <w:rPr>
          <w:rFonts w:ascii="Times New Roman" w:hAnsi="Times New Roman" w:cs="Times New Roman"/>
          <w:color w:val="31849B" w:themeColor="accent5" w:themeShade="BF"/>
        </w:rPr>
        <w:t>La estrategia actual de los rebeldes es cometer ataques terroristas fuera de Chechenia</w:t>
      </w:r>
      <w:r w:rsidR="00C8224B" w:rsidRPr="00F12CBF">
        <w:rPr>
          <w:rFonts w:ascii="Times New Roman" w:hAnsi="Times New Roman" w:cs="Times New Roman"/>
          <w:color w:val="31849B" w:themeColor="accent5" w:themeShade="BF"/>
        </w:rPr>
        <w:t xml:space="preserve"> [</w:t>
      </w:r>
      <w:hyperlink r:id="rId44" w:history="1">
        <w:r w:rsidR="0006067D"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w:t>
      </w:r>
    </w:p>
    <w:p w14:paraId="761461D9" w14:textId="77777777" w:rsidR="00C7684A" w:rsidRPr="00F12CBF" w:rsidRDefault="00C7684A" w:rsidP="00C95BF4">
      <w:pPr>
        <w:spacing w:after="0" w:line="276" w:lineRule="auto"/>
        <w:jc w:val="both"/>
        <w:rPr>
          <w:rFonts w:ascii="Times New Roman" w:hAnsi="Times New Roman" w:cs="Times New Roman"/>
          <w:color w:val="31849B" w:themeColor="accent5" w:themeShade="BF"/>
          <w:highlight w:val="yellow"/>
        </w:rPr>
      </w:pPr>
    </w:p>
    <w:p w14:paraId="0DAB00B4" w14:textId="77777777" w:rsidR="00C24463" w:rsidRPr="00F12CBF" w:rsidRDefault="00C24463" w:rsidP="00C95BF4">
      <w:pPr>
        <w:spacing w:after="0" w:line="276" w:lineRule="auto"/>
        <w:jc w:val="both"/>
        <w:rPr>
          <w:rFonts w:ascii="Times New Roman" w:hAnsi="Times New Roman" w:cs="Times New Roman"/>
          <w:color w:val="31849B" w:themeColor="accent5" w:themeShade="BF"/>
          <w:highlight w:val="yellow"/>
        </w:rPr>
      </w:pPr>
    </w:p>
    <w:p w14:paraId="3CC16AE5" w14:textId="525A5F74"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009B16BE" w:rsidRPr="00F12CBF">
        <w:rPr>
          <w:rFonts w:ascii="Times New Roman" w:hAnsi="Times New Roman" w:cs="Times New Roman"/>
          <w:b/>
          <w:color w:val="31849B" w:themeColor="accent5" w:themeShade="BF"/>
        </w:rPr>
        <w:t xml:space="preserve"> 3.4</w:t>
      </w:r>
      <w:r w:rsidR="003B17DC" w:rsidRPr="00F12CBF">
        <w:rPr>
          <w:rFonts w:ascii="Times New Roman" w:hAnsi="Times New Roman" w:cs="Times New Roman"/>
          <w:b/>
          <w:color w:val="31849B" w:themeColor="accent5" w:themeShade="BF"/>
        </w:rPr>
        <w:t xml:space="preserve"> La representación de los</w:t>
      </w:r>
      <w:r w:rsidRPr="00F12CBF">
        <w:rPr>
          <w:rFonts w:ascii="Times New Roman" w:hAnsi="Times New Roman" w:cs="Times New Roman"/>
          <w:b/>
          <w:color w:val="31849B" w:themeColor="accent5" w:themeShade="BF"/>
        </w:rPr>
        <w:t xml:space="preserve"> musulmanes desde la cultura occidental</w:t>
      </w:r>
    </w:p>
    <w:p w14:paraId="44EBC0AF" w14:textId="77777777" w:rsidR="00D46701" w:rsidRPr="00F12CBF" w:rsidRDefault="00D46701" w:rsidP="00C95BF4">
      <w:pPr>
        <w:spacing w:after="0" w:line="276" w:lineRule="auto"/>
        <w:jc w:val="both"/>
        <w:rPr>
          <w:rFonts w:ascii="Times New Roman" w:hAnsi="Times New Roman" w:cs="Times New Roman"/>
          <w:color w:val="31849B" w:themeColor="accent5" w:themeShade="BF"/>
        </w:rPr>
      </w:pPr>
    </w:p>
    <w:p w14:paraId="214ECF71" w14:textId="30414F3B" w:rsidR="00D46701" w:rsidRPr="00F12CBF" w:rsidRDefault="00882D7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Históricamente, una constante</w:t>
      </w:r>
      <w:r w:rsidR="00E37BAA" w:rsidRPr="00F12CBF">
        <w:rPr>
          <w:rFonts w:ascii="Times New Roman" w:hAnsi="Times New Roman" w:cs="Times New Roman"/>
          <w:color w:val="31849B" w:themeColor="accent5" w:themeShade="BF"/>
        </w:rPr>
        <w:t xml:space="preserve"> d</w:t>
      </w:r>
      <w:r w:rsidR="00D46701" w:rsidRPr="00F12CBF">
        <w:rPr>
          <w:rFonts w:ascii="Times New Roman" w:hAnsi="Times New Roman" w:cs="Times New Roman"/>
          <w:color w:val="31849B" w:themeColor="accent5" w:themeShade="BF"/>
        </w:rPr>
        <w:t xml:space="preserve">e la cultura occidental </w:t>
      </w:r>
      <w:r w:rsidRPr="00F12CBF">
        <w:rPr>
          <w:rFonts w:ascii="Times New Roman" w:hAnsi="Times New Roman" w:cs="Times New Roman"/>
          <w:color w:val="31849B" w:themeColor="accent5" w:themeShade="BF"/>
        </w:rPr>
        <w:t xml:space="preserve">radica en </w:t>
      </w:r>
      <w:r w:rsidR="00D46701" w:rsidRPr="00F12CBF">
        <w:rPr>
          <w:rFonts w:ascii="Times New Roman" w:hAnsi="Times New Roman" w:cs="Times New Roman"/>
          <w:color w:val="31849B" w:themeColor="accent5" w:themeShade="BF"/>
        </w:rPr>
        <w:t xml:space="preserve">ver las diferencias culturales, es decir, </w:t>
      </w:r>
      <w:r w:rsidR="00304DDD" w:rsidRPr="00F12CBF">
        <w:rPr>
          <w:rFonts w:ascii="Times New Roman" w:hAnsi="Times New Roman" w:cs="Times New Roman"/>
          <w:color w:val="31849B" w:themeColor="accent5" w:themeShade="BF"/>
        </w:rPr>
        <w:t xml:space="preserve">las </w:t>
      </w:r>
      <w:r w:rsidR="00D46701" w:rsidRPr="00F12CBF">
        <w:rPr>
          <w:rFonts w:ascii="Times New Roman" w:hAnsi="Times New Roman" w:cs="Times New Roman"/>
          <w:color w:val="31849B" w:themeColor="accent5" w:themeShade="BF"/>
        </w:rPr>
        <w:t>costumbres, creencias o valores diferentes o desconocidos</w:t>
      </w:r>
      <w:r w:rsidR="00E37BAA" w:rsidRPr="00F12CBF">
        <w:rPr>
          <w:rFonts w:ascii="Times New Roman" w:hAnsi="Times New Roman" w:cs="Times New Roman"/>
          <w:color w:val="31849B" w:themeColor="accent5" w:themeShade="BF"/>
        </w:rPr>
        <w:t>,</w:t>
      </w:r>
      <w:r w:rsidR="00D46701" w:rsidRPr="00F12CBF">
        <w:rPr>
          <w:rFonts w:ascii="Times New Roman" w:hAnsi="Times New Roman" w:cs="Times New Roman"/>
          <w:color w:val="31849B" w:themeColor="accent5" w:themeShade="BF"/>
        </w:rPr>
        <w:t xml:space="preserve"> como si fuesen incorrectos o negativos</w:t>
      </w:r>
      <w:r w:rsidR="003C675F" w:rsidRPr="00F12CBF">
        <w:rPr>
          <w:rFonts w:ascii="Times New Roman" w:hAnsi="Times New Roman" w:cs="Times New Roman"/>
          <w:color w:val="31849B" w:themeColor="accent5" w:themeShade="BF"/>
        </w:rPr>
        <w:t xml:space="preserve">, e incluso como si </w:t>
      </w:r>
      <w:r w:rsidR="003B17DC" w:rsidRPr="00F12CBF">
        <w:rPr>
          <w:rFonts w:ascii="Times New Roman" w:hAnsi="Times New Roman" w:cs="Times New Roman"/>
          <w:color w:val="31849B" w:themeColor="accent5" w:themeShade="BF"/>
        </w:rPr>
        <w:t>estuviesen</w:t>
      </w:r>
      <w:r w:rsidR="003C675F" w:rsidRPr="00F12CBF">
        <w:rPr>
          <w:rFonts w:ascii="Times New Roman" w:hAnsi="Times New Roman" w:cs="Times New Roman"/>
          <w:color w:val="31849B" w:themeColor="accent5" w:themeShade="BF"/>
        </w:rPr>
        <w:t xml:space="preserve"> más atrasados en el camino al desarrollo</w:t>
      </w:r>
      <w:r w:rsidR="002F23FB" w:rsidRPr="00F12CBF">
        <w:rPr>
          <w:rFonts w:ascii="Times New Roman" w:hAnsi="Times New Roman" w:cs="Times New Roman"/>
          <w:color w:val="31849B" w:themeColor="accent5" w:themeShade="BF"/>
        </w:rPr>
        <w:t>.</w:t>
      </w:r>
    </w:p>
    <w:p w14:paraId="7A198ED1" w14:textId="77777777" w:rsidR="00D46701" w:rsidRPr="00F12CBF" w:rsidRDefault="00D46701" w:rsidP="00C95BF4">
      <w:pPr>
        <w:spacing w:after="0" w:line="276" w:lineRule="auto"/>
        <w:jc w:val="both"/>
        <w:rPr>
          <w:rFonts w:ascii="Times New Roman" w:hAnsi="Times New Roman" w:cs="Times New Roman"/>
          <w:color w:val="31849B" w:themeColor="accent5" w:themeShade="BF"/>
        </w:rPr>
      </w:pPr>
    </w:p>
    <w:p w14:paraId="03FC1E0D" w14:textId="137791F3" w:rsidR="00D46701" w:rsidRPr="00F12CBF" w:rsidRDefault="00D4670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acción conjunta de los medios de comunicación, de</w:t>
      </w:r>
      <w:r w:rsidR="003B17DC" w:rsidRPr="00F12CBF">
        <w:rPr>
          <w:rFonts w:ascii="Times New Roman" w:hAnsi="Times New Roman" w:cs="Times New Roman"/>
          <w:color w:val="31849B" w:themeColor="accent5" w:themeShade="BF"/>
        </w:rPr>
        <w:t xml:space="preserve"> las instituciones políticas,</w:t>
      </w:r>
      <w:r w:rsidRPr="00F12CBF">
        <w:rPr>
          <w:rFonts w:ascii="Times New Roman" w:hAnsi="Times New Roman" w:cs="Times New Roman"/>
          <w:color w:val="31849B" w:themeColor="accent5" w:themeShade="BF"/>
        </w:rPr>
        <w:t xml:space="preserve"> </w:t>
      </w:r>
      <w:r w:rsidR="0086563C" w:rsidRPr="00F12CBF">
        <w:rPr>
          <w:rFonts w:ascii="Times New Roman" w:hAnsi="Times New Roman" w:cs="Times New Roman"/>
          <w:color w:val="31849B" w:themeColor="accent5" w:themeShade="BF"/>
        </w:rPr>
        <w:t xml:space="preserve">de </w:t>
      </w:r>
      <w:r w:rsidR="003B17DC" w:rsidRPr="00F12CBF">
        <w:rPr>
          <w:rFonts w:ascii="Times New Roman" w:hAnsi="Times New Roman" w:cs="Times New Roman"/>
          <w:color w:val="31849B" w:themeColor="accent5" w:themeShade="BF"/>
        </w:rPr>
        <w:t>los currículos universitarios</w:t>
      </w:r>
      <w:r w:rsidRPr="00F12CBF">
        <w:rPr>
          <w:rFonts w:ascii="Times New Roman" w:hAnsi="Times New Roman" w:cs="Times New Roman"/>
          <w:color w:val="31849B" w:themeColor="accent5" w:themeShade="BF"/>
        </w:rPr>
        <w:t xml:space="preserve"> y</w:t>
      </w:r>
      <w:r w:rsidR="003B17D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en general</w:t>
      </w:r>
      <w:r w:rsidR="0086563C"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el uso cotidiano del leng</w:t>
      </w:r>
      <w:r w:rsidR="003B17DC" w:rsidRPr="00F12CBF">
        <w:rPr>
          <w:rFonts w:ascii="Times New Roman" w:hAnsi="Times New Roman" w:cs="Times New Roman"/>
          <w:color w:val="31849B" w:themeColor="accent5" w:themeShade="BF"/>
        </w:rPr>
        <w:t xml:space="preserve">uaje en las relaciones sociales </w:t>
      </w:r>
      <w:r w:rsidRPr="00F12CBF">
        <w:rPr>
          <w:rFonts w:ascii="Times New Roman" w:hAnsi="Times New Roman" w:cs="Times New Roman"/>
          <w:color w:val="31849B" w:themeColor="accent5" w:themeShade="BF"/>
        </w:rPr>
        <w:t xml:space="preserve"> contribuye a la creación y difusión de </w:t>
      </w:r>
      <w:r w:rsidRPr="00F12CBF">
        <w:rPr>
          <w:rFonts w:ascii="Times New Roman" w:hAnsi="Times New Roman" w:cs="Times New Roman"/>
          <w:b/>
          <w:color w:val="31849B" w:themeColor="accent5" w:themeShade="BF"/>
        </w:rPr>
        <w:t>representaciones negativas</w:t>
      </w:r>
      <w:r w:rsidRPr="00F12CBF">
        <w:rPr>
          <w:rFonts w:ascii="Times New Roman" w:hAnsi="Times New Roman" w:cs="Times New Roman"/>
          <w:color w:val="31849B" w:themeColor="accent5" w:themeShade="BF"/>
        </w:rPr>
        <w:t xml:space="preserve"> sobre las culturas no occidentales. </w:t>
      </w:r>
    </w:p>
    <w:p w14:paraId="22F79E75" w14:textId="77777777" w:rsidR="00D46701" w:rsidRPr="00F12CBF" w:rsidRDefault="00D46701" w:rsidP="00C95BF4">
      <w:pPr>
        <w:spacing w:after="0" w:line="276" w:lineRule="auto"/>
        <w:jc w:val="both"/>
        <w:rPr>
          <w:rFonts w:ascii="Times New Roman" w:hAnsi="Times New Roman" w:cs="Times New Roman"/>
          <w:color w:val="31849B" w:themeColor="accent5" w:themeShade="BF"/>
        </w:rPr>
      </w:pPr>
    </w:p>
    <w:p w14:paraId="0D139FF2" w14:textId="6D26CD00" w:rsidR="00D46701" w:rsidRPr="00F12CBF" w:rsidRDefault="00D4670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Así viene ocurriendo en los últimos años con un conjunto de representaciones que se generan y se difunden en torno a lo que significa pertenecer</w:t>
      </w:r>
      <w:r w:rsidR="003B17DC" w:rsidRPr="00F12CBF">
        <w:rPr>
          <w:rFonts w:ascii="Times New Roman" w:hAnsi="Times New Roman" w:cs="Times New Roman"/>
          <w:color w:val="31849B" w:themeColor="accent5" w:themeShade="BF"/>
        </w:rPr>
        <w:t xml:space="preserve"> a</w:t>
      </w:r>
      <w:r w:rsidRPr="00F12CBF">
        <w:rPr>
          <w:rFonts w:ascii="Times New Roman" w:hAnsi="Times New Roman" w:cs="Times New Roman"/>
          <w:color w:val="31849B" w:themeColor="accent5" w:themeShade="BF"/>
        </w:rPr>
        <w:t xml:space="preserve"> la cultura árabe, sobre ser musulmán o ser practicante de la fe islámica</w:t>
      </w:r>
      <w:r w:rsidR="005D3A9B" w:rsidRPr="00F12CBF">
        <w:rPr>
          <w:rFonts w:ascii="Times New Roman" w:hAnsi="Times New Roman" w:cs="Times New Roman"/>
          <w:color w:val="31849B" w:themeColor="accent5" w:themeShade="BF"/>
        </w:rPr>
        <w:t xml:space="preserve"> </w:t>
      </w:r>
      <w:r w:rsidR="00D3660B" w:rsidRPr="00F12CBF">
        <w:rPr>
          <w:rFonts w:ascii="Times New Roman" w:hAnsi="Times New Roman" w:cs="Times New Roman"/>
          <w:color w:val="31849B" w:themeColor="accent5" w:themeShade="BF"/>
        </w:rPr>
        <w:t>[</w:t>
      </w:r>
      <w:hyperlink r:id="rId45" w:history="1">
        <w:r w:rsidR="00D3660B" w:rsidRPr="00F12CBF">
          <w:rPr>
            <w:rStyle w:val="Hipervnculo"/>
            <w:rFonts w:ascii="Times New Roman" w:hAnsi="Times New Roman" w:cs="Times New Roman"/>
            <w:color w:val="31849B" w:themeColor="accent5" w:themeShade="BF"/>
          </w:rPr>
          <w:t>VER</w:t>
        </w:r>
      </w:hyperlink>
      <w:r w:rsidR="00D3660B" w:rsidRPr="00F12CBF">
        <w:rPr>
          <w:rFonts w:ascii="Times New Roman" w:hAnsi="Times New Roman" w:cs="Times New Roman"/>
          <w:color w:val="31849B" w:themeColor="accent5" w:themeShade="BF"/>
        </w:rPr>
        <w:t>].</w:t>
      </w:r>
    </w:p>
    <w:p w14:paraId="13AFA791" w14:textId="77777777" w:rsidR="00D46701" w:rsidRPr="00F12CBF" w:rsidRDefault="00D46701" w:rsidP="00C95BF4">
      <w:pPr>
        <w:spacing w:after="0" w:line="276" w:lineRule="auto"/>
        <w:jc w:val="both"/>
        <w:rPr>
          <w:rFonts w:ascii="Times New Roman" w:hAnsi="Times New Roman" w:cs="Times New Roman"/>
          <w:color w:val="31849B" w:themeColor="accent5" w:themeShade="BF"/>
        </w:rPr>
      </w:pPr>
    </w:p>
    <w:p w14:paraId="67BB59C0" w14:textId="77777777" w:rsidR="00651F3E" w:rsidRPr="00F12CBF" w:rsidRDefault="00651F3E" w:rsidP="00C95BF4">
      <w:pPr>
        <w:spacing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53D1D230" w14:textId="77777777" w:rsidTr="00E86943">
        <w:tc>
          <w:tcPr>
            <w:tcW w:w="9033" w:type="dxa"/>
            <w:gridSpan w:val="2"/>
            <w:shd w:val="clear" w:color="auto" w:fill="0D0D0D" w:themeFill="text1" w:themeFillTint="F2"/>
          </w:tcPr>
          <w:p w14:paraId="196F09A6" w14:textId="77777777" w:rsidR="00651F3E" w:rsidRPr="00F12CBF" w:rsidRDefault="00651F3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53F25A9" w14:textId="77777777" w:rsidTr="00E86943">
        <w:tc>
          <w:tcPr>
            <w:tcW w:w="2518" w:type="dxa"/>
          </w:tcPr>
          <w:p w14:paraId="33794DB6" w14:textId="77777777" w:rsidR="00651F3E" w:rsidRPr="00F12CBF" w:rsidRDefault="00651F3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FA70387" w14:textId="670834A8" w:rsidR="00651F3E"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651F3E" w:rsidRPr="00F12CBF">
              <w:rPr>
                <w:rFonts w:ascii="Times New Roman" w:hAnsi="Times New Roman" w:cs="Times New Roman"/>
                <w:color w:val="31849B" w:themeColor="accent5" w:themeShade="BF"/>
                <w:sz w:val="24"/>
                <w:szCs w:val="24"/>
              </w:rPr>
              <w:t>_01_IMG</w:t>
            </w:r>
            <w:r w:rsidR="00E86943" w:rsidRPr="00F12CBF">
              <w:rPr>
                <w:rFonts w:ascii="Times New Roman" w:hAnsi="Times New Roman" w:cs="Times New Roman"/>
                <w:color w:val="31849B" w:themeColor="accent5" w:themeShade="BF"/>
                <w:sz w:val="24"/>
                <w:szCs w:val="24"/>
              </w:rPr>
              <w:t>17</w:t>
            </w:r>
          </w:p>
        </w:tc>
      </w:tr>
      <w:tr w:rsidR="00F12CBF" w:rsidRPr="00F12CBF" w14:paraId="0C39A657" w14:textId="77777777" w:rsidTr="00E86943">
        <w:tc>
          <w:tcPr>
            <w:tcW w:w="2518" w:type="dxa"/>
          </w:tcPr>
          <w:p w14:paraId="7294B981"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E9D8665"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rPr>
              <w:t>La hora de la oración en una congregación de mujeres musulmanas.</w:t>
            </w:r>
          </w:p>
        </w:tc>
      </w:tr>
      <w:tr w:rsidR="00F12CBF" w:rsidRPr="00F12CBF" w14:paraId="55EE44E7" w14:textId="77777777" w:rsidTr="00E86943">
        <w:tc>
          <w:tcPr>
            <w:tcW w:w="2518" w:type="dxa"/>
          </w:tcPr>
          <w:p w14:paraId="1AAEFC53"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4612AFC7"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Aula planeta/Banco de contenidos/La hora de la oración en una congregación de mujeres musulmanas.</w:t>
            </w:r>
          </w:p>
        </w:tc>
      </w:tr>
      <w:tr w:rsidR="00651F3E" w:rsidRPr="00F12CBF" w14:paraId="442126E1" w14:textId="77777777" w:rsidTr="00E86943">
        <w:tc>
          <w:tcPr>
            <w:tcW w:w="2518" w:type="dxa"/>
          </w:tcPr>
          <w:p w14:paraId="30D62311"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220C1227" w14:textId="4FAF763A"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En la imagen se aprecia la hora de la oración en una congregación de mujeres musulmanas. Tanto chiitas como sunitas encuentran en el </w:t>
            </w:r>
            <w:r w:rsidRPr="00F12CBF">
              <w:rPr>
                <w:rFonts w:ascii="Times New Roman" w:hAnsi="Times New Roman" w:cs="Times New Roman"/>
                <w:i/>
                <w:color w:val="31849B" w:themeColor="accent5" w:themeShade="BF"/>
                <w:sz w:val="24"/>
                <w:szCs w:val="24"/>
              </w:rPr>
              <w:t xml:space="preserve">Corán </w:t>
            </w:r>
            <w:r w:rsidRPr="00F12CBF">
              <w:rPr>
                <w:rFonts w:ascii="Times New Roman" w:hAnsi="Times New Roman" w:cs="Times New Roman"/>
                <w:color w:val="31849B" w:themeColor="accent5" w:themeShade="BF"/>
                <w:sz w:val="24"/>
                <w:szCs w:val="24"/>
              </w:rPr>
              <w:t xml:space="preserve">su fuente de autoridad </w:t>
            </w:r>
            <w:r w:rsidR="00D62399" w:rsidRPr="00F12CBF">
              <w:rPr>
                <w:rFonts w:ascii="Times New Roman" w:hAnsi="Times New Roman" w:cs="Times New Roman"/>
                <w:color w:val="31849B" w:themeColor="accent5" w:themeShade="BF"/>
                <w:sz w:val="24"/>
                <w:szCs w:val="24"/>
              </w:rPr>
              <w:t xml:space="preserve">y consuelo </w:t>
            </w:r>
            <w:r w:rsidRPr="00F12CBF">
              <w:rPr>
                <w:rFonts w:ascii="Times New Roman" w:hAnsi="Times New Roman" w:cs="Times New Roman"/>
                <w:color w:val="31849B" w:themeColor="accent5" w:themeShade="BF"/>
                <w:sz w:val="24"/>
                <w:szCs w:val="24"/>
              </w:rPr>
              <w:t>espiritual.</w:t>
            </w:r>
          </w:p>
        </w:tc>
      </w:tr>
    </w:tbl>
    <w:p w14:paraId="46DD4EDE" w14:textId="77777777" w:rsidR="00651F3E" w:rsidRPr="00F12CBF" w:rsidRDefault="00651F3E" w:rsidP="00C95BF4">
      <w:pPr>
        <w:spacing w:line="276" w:lineRule="auto"/>
        <w:jc w:val="both"/>
        <w:rPr>
          <w:rFonts w:ascii="Times New Roman" w:hAnsi="Times New Roman" w:cs="Times New Roman"/>
          <w:color w:val="31849B" w:themeColor="accent5" w:themeShade="BF"/>
        </w:rPr>
      </w:pPr>
    </w:p>
    <w:p w14:paraId="5DDB61A2" w14:textId="5C040A85" w:rsidR="00E37BAA" w:rsidRPr="00F12CBF" w:rsidRDefault="00D4670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Lo islámico</w:t>
      </w:r>
      <w:r w:rsidR="0086563C" w:rsidRPr="00F12CBF">
        <w:rPr>
          <w:rFonts w:ascii="Times New Roman" w:hAnsi="Times New Roman" w:cs="Times New Roman"/>
          <w:color w:val="31849B" w:themeColor="accent5" w:themeShade="BF"/>
        </w:rPr>
        <w:t>, lo árabe</w:t>
      </w:r>
      <w:r w:rsidRPr="00F12CBF">
        <w:rPr>
          <w:rFonts w:ascii="Times New Roman" w:hAnsi="Times New Roman" w:cs="Times New Roman"/>
          <w:color w:val="31849B" w:themeColor="accent5" w:themeShade="BF"/>
        </w:rPr>
        <w:t xml:space="preserve"> o lo musulmán se percibe en la cultura occidental a través de un filtro que construye una imagen única del Islam y de la cultura </w:t>
      </w:r>
      <w:r w:rsidR="0086563C" w:rsidRPr="00F12CBF">
        <w:rPr>
          <w:rFonts w:ascii="Times New Roman" w:hAnsi="Times New Roman" w:cs="Times New Roman"/>
          <w:color w:val="31849B" w:themeColor="accent5" w:themeShade="BF"/>
        </w:rPr>
        <w:t>musulmana</w:t>
      </w:r>
      <w:r w:rsidRPr="00F12CBF">
        <w:rPr>
          <w:rFonts w:ascii="Times New Roman" w:hAnsi="Times New Roman" w:cs="Times New Roman"/>
          <w:color w:val="31849B" w:themeColor="accent5" w:themeShade="BF"/>
        </w:rPr>
        <w:t xml:space="preserve">. </w:t>
      </w:r>
      <w:r w:rsidR="00D62399" w:rsidRPr="00F12CBF">
        <w:rPr>
          <w:rFonts w:ascii="Times New Roman" w:hAnsi="Times New Roman" w:cs="Times New Roman"/>
          <w:color w:val="31849B" w:themeColor="accent5" w:themeShade="BF"/>
        </w:rPr>
        <w:t xml:space="preserve">Este </w:t>
      </w:r>
      <w:r w:rsidRPr="00F12CBF">
        <w:rPr>
          <w:rFonts w:ascii="Times New Roman" w:hAnsi="Times New Roman" w:cs="Times New Roman"/>
          <w:color w:val="31849B" w:themeColor="accent5" w:themeShade="BF"/>
        </w:rPr>
        <w:t>también condiciona la relación de los occidentales con los musulmanes que habitan en las ciudades occidentales</w:t>
      </w:r>
      <w:r w:rsidR="0086563C" w:rsidRPr="00F12CBF">
        <w:rPr>
          <w:rFonts w:ascii="Times New Roman" w:hAnsi="Times New Roman" w:cs="Times New Roman"/>
          <w:color w:val="31849B" w:themeColor="accent5" w:themeShade="BF"/>
        </w:rPr>
        <w:t>, como ocurre hoy en Europa occidental.</w:t>
      </w:r>
      <w:r w:rsidR="00E37BAA" w:rsidRPr="00F12CBF">
        <w:rPr>
          <w:rFonts w:ascii="Times New Roman" w:hAnsi="Times New Roman" w:cs="Times New Roman"/>
          <w:color w:val="31849B" w:themeColor="accent5" w:themeShade="BF"/>
        </w:rPr>
        <w:t xml:space="preserve"> </w:t>
      </w:r>
    </w:p>
    <w:p w14:paraId="063987AF" w14:textId="77777777" w:rsidR="00E37BAA" w:rsidRPr="00F12CBF" w:rsidRDefault="00E37BAA" w:rsidP="00C95BF4">
      <w:pPr>
        <w:spacing w:after="0" w:line="276" w:lineRule="auto"/>
        <w:jc w:val="both"/>
        <w:rPr>
          <w:rFonts w:ascii="Times New Roman" w:hAnsi="Times New Roman" w:cs="Times New Roman"/>
          <w:color w:val="31849B" w:themeColor="accent5" w:themeShade="BF"/>
        </w:rPr>
      </w:pPr>
    </w:p>
    <w:p w14:paraId="4333D00A" w14:textId="3183DEFF" w:rsidR="0086563C" w:rsidRPr="00F12CBF" w:rsidRDefault="00E37BA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imagen que se proyecta identifica a </w:t>
      </w:r>
      <w:r w:rsidR="0086563C" w:rsidRPr="00F12CBF">
        <w:rPr>
          <w:rFonts w:ascii="Times New Roman" w:hAnsi="Times New Roman" w:cs="Times New Roman"/>
          <w:color w:val="31849B" w:themeColor="accent5" w:themeShade="BF"/>
        </w:rPr>
        <w:t xml:space="preserve">quienes practican el Islam </w:t>
      </w:r>
      <w:r w:rsidRPr="00F12CBF">
        <w:rPr>
          <w:rFonts w:ascii="Times New Roman" w:hAnsi="Times New Roman" w:cs="Times New Roman"/>
          <w:color w:val="31849B" w:themeColor="accent5" w:themeShade="BF"/>
        </w:rPr>
        <w:t xml:space="preserve">con personas atrasadas y violentas. </w:t>
      </w:r>
      <w:r w:rsidR="00D62399" w:rsidRPr="00F12CBF">
        <w:rPr>
          <w:rFonts w:ascii="Times New Roman" w:hAnsi="Times New Roman" w:cs="Times New Roman"/>
          <w:color w:val="31849B" w:themeColor="accent5" w:themeShade="BF"/>
        </w:rPr>
        <w:t>Los</w:t>
      </w:r>
      <w:r w:rsidR="00734E10" w:rsidRPr="00F12CBF">
        <w:rPr>
          <w:rFonts w:ascii="Times New Roman" w:hAnsi="Times New Roman" w:cs="Times New Roman"/>
          <w:color w:val="31849B" w:themeColor="accent5" w:themeShade="BF"/>
        </w:rPr>
        <w:t xml:space="preserve"> noticieros </w:t>
      </w:r>
      <w:r w:rsidR="00D62399" w:rsidRPr="00F12CBF">
        <w:rPr>
          <w:rFonts w:ascii="Times New Roman" w:hAnsi="Times New Roman" w:cs="Times New Roman"/>
          <w:color w:val="31849B" w:themeColor="accent5" w:themeShade="BF"/>
        </w:rPr>
        <w:t>tienden</w:t>
      </w:r>
      <w:r w:rsidR="0086563C" w:rsidRPr="00F12CBF">
        <w:rPr>
          <w:rFonts w:ascii="Times New Roman" w:hAnsi="Times New Roman" w:cs="Times New Roman"/>
          <w:color w:val="31849B" w:themeColor="accent5" w:themeShade="BF"/>
        </w:rPr>
        <w:t xml:space="preserve"> al </w:t>
      </w:r>
      <w:r w:rsidRPr="00F12CBF">
        <w:rPr>
          <w:rFonts w:ascii="Times New Roman" w:hAnsi="Times New Roman" w:cs="Times New Roman"/>
          <w:color w:val="31849B" w:themeColor="accent5" w:themeShade="BF"/>
        </w:rPr>
        <w:t xml:space="preserve">uso recurrente de expresiones </w:t>
      </w:r>
      <w:r w:rsidR="00734E10" w:rsidRPr="00F12CBF">
        <w:rPr>
          <w:rFonts w:ascii="Times New Roman" w:hAnsi="Times New Roman" w:cs="Times New Roman"/>
          <w:color w:val="31849B" w:themeColor="accent5" w:themeShade="BF"/>
        </w:rPr>
        <w:t>como “la violencia islámica” o el “</w:t>
      </w:r>
      <w:r w:rsidRPr="00F12CBF">
        <w:rPr>
          <w:rFonts w:ascii="Times New Roman" w:hAnsi="Times New Roman" w:cs="Times New Roman"/>
          <w:color w:val="31849B" w:themeColor="accent5" w:themeShade="BF"/>
        </w:rPr>
        <w:t>terrorismo islámico</w:t>
      </w:r>
      <w:r w:rsidR="00D62399"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86563C"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equipara a la organización </w:t>
      </w:r>
      <w:r w:rsidR="002F23FB" w:rsidRPr="00F12CBF">
        <w:rPr>
          <w:rFonts w:ascii="Times New Roman" w:hAnsi="Times New Roman" w:cs="Times New Roman"/>
          <w:color w:val="31849B" w:themeColor="accent5" w:themeShade="BF"/>
        </w:rPr>
        <w:t>Al Qae</w:t>
      </w:r>
      <w:r w:rsidRPr="00F12CBF">
        <w:rPr>
          <w:rFonts w:ascii="Times New Roman" w:hAnsi="Times New Roman" w:cs="Times New Roman"/>
          <w:color w:val="31849B" w:themeColor="accent5" w:themeShade="BF"/>
        </w:rPr>
        <w:t xml:space="preserve">da o </w:t>
      </w:r>
      <w:r w:rsidR="003C675F" w:rsidRPr="00F12CBF">
        <w:rPr>
          <w:rFonts w:ascii="Times New Roman" w:hAnsi="Times New Roman" w:cs="Times New Roman"/>
          <w:color w:val="31849B" w:themeColor="accent5" w:themeShade="BF"/>
        </w:rPr>
        <w:t>a los grupos fundamentalistas</w:t>
      </w:r>
      <w:r w:rsidRPr="00F12CBF">
        <w:rPr>
          <w:rFonts w:ascii="Times New Roman" w:hAnsi="Times New Roman" w:cs="Times New Roman"/>
          <w:color w:val="31849B" w:themeColor="accent5" w:themeShade="BF"/>
        </w:rPr>
        <w:t xml:space="preserve"> con </w:t>
      </w:r>
      <w:r w:rsidR="0086563C" w:rsidRPr="00F12CBF">
        <w:rPr>
          <w:rFonts w:ascii="Times New Roman" w:hAnsi="Times New Roman" w:cs="Times New Roman"/>
          <w:color w:val="31849B" w:themeColor="accent5" w:themeShade="BF"/>
        </w:rPr>
        <w:t>todos los musulmanes</w:t>
      </w:r>
      <w:r w:rsidRPr="00F12CBF">
        <w:rPr>
          <w:rFonts w:ascii="Times New Roman" w:hAnsi="Times New Roman" w:cs="Times New Roman"/>
          <w:color w:val="31849B" w:themeColor="accent5" w:themeShade="BF"/>
        </w:rPr>
        <w:t>.</w:t>
      </w:r>
    </w:p>
    <w:p w14:paraId="70246F10" w14:textId="77777777" w:rsidR="002567B8" w:rsidRPr="00F12CBF" w:rsidRDefault="00734E1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2"/>
        <w:gridCol w:w="6346"/>
      </w:tblGrid>
      <w:tr w:rsidR="00F12CBF" w:rsidRPr="00F12CBF" w14:paraId="79AB7EFA" w14:textId="77777777" w:rsidTr="005A2B85">
        <w:tc>
          <w:tcPr>
            <w:tcW w:w="9033" w:type="dxa"/>
            <w:gridSpan w:val="2"/>
            <w:shd w:val="clear" w:color="auto" w:fill="0D0D0D" w:themeFill="text1" w:themeFillTint="F2"/>
          </w:tcPr>
          <w:p w14:paraId="40C5A72F" w14:textId="77777777" w:rsidR="002567B8" w:rsidRPr="00F12CBF" w:rsidRDefault="002567B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6B750D58" w14:textId="77777777" w:rsidTr="005A2B85">
        <w:tc>
          <w:tcPr>
            <w:tcW w:w="2518" w:type="dxa"/>
          </w:tcPr>
          <w:p w14:paraId="433332E8" w14:textId="77777777" w:rsidR="002567B8" w:rsidRPr="00F12CBF" w:rsidRDefault="002567B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E34D250" w14:textId="5F85DE5A" w:rsidR="002567B8"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2567B8"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2567B8" w:rsidRPr="00F12CBF">
              <w:rPr>
                <w:rFonts w:ascii="Times New Roman" w:hAnsi="Times New Roman" w:cs="Times New Roman"/>
                <w:color w:val="31849B" w:themeColor="accent5" w:themeShade="BF"/>
                <w:sz w:val="24"/>
                <w:szCs w:val="24"/>
              </w:rPr>
              <w:t>_IMG</w:t>
            </w:r>
            <w:r w:rsidR="00E86943" w:rsidRPr="00F12CBF">
              <w:rPr>
                <w:rFonts w:ascii="Times New Roman" w:hAnsi="Times New Roman" w:cs="Times New Roman"/>
                <w:color w:val="31849B" w:themeColor="accent5" w:themeShade="BF"/>
                <w:sz w:val="24"/>
                <w:szCs w:val="24"/>
              </w:rPr>
              <w:t>18</w:t>
            </w:r>
          </w:p>
        </w:tc>
      </w:tr>
      <w:tr w:rsidR="00F12CBF" w:rsidRPr="00F12CBF" w14:paraId="06C57310" w14:textId="77777777" w:rsidTr="005A2B85">
        <w:tc>
          <w:tcPr>
            <w:tcW w:w="2518" w:type="dxa"/>
          </w:tcPr>
          <w:p w14:paraId="048DD159" w14:textId="77777777" w:rsidR="002567B8" w:rsidRPr="00F12CBF" w:rsidRDefault="002567B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FA4F7DB" w14:textId="4C7829B1" w:rsidR="002567B8" w:rsidRPr="00F12CBF" w:rsidRDefault="00432E82"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Pakistán, 2015. Manifestantes cantan consignas contra la publicación de caricaturas blasfemas en la revista francesa Charlie Hebdo.</w:t>
            </w:r>
          </w:p>
        </w:tc>
      </w:tr>
      <w:tr w:rsidR="00F12CBF" w:rsidRPr="00F12CBF" w14:paraId="0B7ADDDD" w14:textId="77777777" w:rsidTr="005A2B85">
        <w:tc>
          <w:tcPr>
            <w:tcW w:w="2518" w:type="dxa"/>
          </w:tcPr>
          <w:p w14:paraId="5FDBF2DE" w14:textId="77777777" w:rsidR="002567B8" w:rsidRPr="00F12CBF" w:rsidRDefault="002567B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1401287C" w14:textId="18820FAC" w:rsidR="002567B8" w:rsidRPr="00F12CBF" w:rsidRDefault="00432E82"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245952592</w:t>
            </w:r>
          </w:p>
        </w:tc>
      </w:tr>
      <w:tr w:rsidR="002567B8" w:rsidRPr="00F12CBF" w14:paraId="73FDC24F" w14:textId="77777777" w:rsidTr="005A2B85">
        <w:tc>
          <w:tcPr>
            <w:tcW w:w="2518" w:type="dxa"/>
          </w:tcPr>
          <w:p w14:paraId="039E1F56" w14:textId="77777777" w:rsidR="002567B8" w:rsidRPr="00F12CBF" w:rsidRDefault="002567B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6424D49F" w14:textId="2B0EB295" w:rsidR="002567B8" w:rsidRPr="00F12CBF" w:rsidRDefault="002567B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Los estereotipos sobre los musulmanes favorecen la </w:t>
            </w:r>
            <w:r w:rsidR="00432E82" w:rsidRPr="00F12CBF">
              <w:rPr>
                <w:rFonts w:ascii="Times New Roman" w:hAnsi="Times New Roman" w:cs="Times New Roman"/>
                <w:color w:val="31849B" w:themeColor="accent5" w:themeShade="BF"/>
                <w:sz w:val="24"/>
                <w:szCs w:val="24"/>
              </w:rPr>
              <w:t>polarización cultural. En 2015</w:t>
            </w:r>
            <w:r w:rsidR="00D62399" w:rsidRPr="00F12CBF">
              <w:rPr>
                <w:rFonts w:ascii="Times New Roman" w:hAnsi="Times New Roman" w:cs="Times New Roman"/>
                <w:color w:val="31849B" w:themeColor="accent5" w:themeShade="BF"/>
                <w:sz w:val="24"/>
                <w:szCs w:val="24"/>
              </w:rPr>
              <w:t>,</w:t>
            </w:r>
            <w:r w:rsidR="00432E82" w:rsidRPr="00F12CBF">
              <w:rPr>
                <w:rFonts w:ascii="Times New Roman" w:hAnsi="Times New Roman" w:cs="Times New Roman"/>
                <w:color w:val="31849B" w:themeColor="accent5" w:themeShade="BF"/>
                <w:sz w:val="24"/>
                <w:szCs w:val="24"/>
              </w:rPr>
              <w:t xml:space="preserve"> millones de manifestantes </w:t>
            </w:r>
            <w:r w:rsidR="003E0E77" w:rsidRPr="00F12CBF">
              <w:rPr>
                <w:rFonts w:ascii="Times New Roman" w:hAnsi="Times New Roman" w:cs="Times New Roman"/>
                <w:color w:val="31849B" w:themeColor="accent5" w:themeShade="BF"/>
                <w:sz w:val="24"/>
                <w:szCs w:val="24"/>
              </w:rPr>
              <w:t xml:space="preserve">musulmanes </w:t>
            </w:r>
            <w:r w:rsidR="00432E82" w:rsidRPr="00F12CBF">
              <w:rPr>
                <w:rFonts w:ascii="Times New Roman" w:hAnsi="Times New Roman" w:cs="Times New Roman"/>
                <w:color w:val="31849B" w:themeColor="accent5" w:themeShade="BF"/>
                <w:sz w:val="24"/>
                <w:szCs w:val="24"/>
              </w:rPr>
              <w:t xml:space="preserve">salieron a las calles de </w:t>
            </w:r>
            <w:r w:rsidR="003E0E77" w:rsidRPr="00F12CBF">
              <w:rPr>
                <w:rFonts w:ascii="Times New Roman" w:hAnsi="Times New Roman" w:cs="Times New Roman"/>
                <w:color w:val="31849B" w:themeColor="accent5" w:themeShade="BF"/>
                <w:sz w:val="24"/>
                <w:szCs w:val="24"/>
              </w:rPr>
              <w:t xml:space="preserve">sus </w:t>
            </w:r>
            <w:r w:rsidR="00432E82" w:rsidRPr="00F12CBF">
              <w:rPr>
                <w:rFonts w:ascii="Times New Roman" w:hAnsi="Times New Roman" w:cs="Times New Roman"/>
                <w:color w:val="31849B" w:themeColor="accent5" w:themeShade="BF"/>
                <w:sz w:val="24"/>
                <w:szCs w:val="24"/>
              </w:rPr>
              <w:t xml:space="preserve">países para protestar contra la publicación de caricaturas de Mahoma en la revista francesa </w:t>
            </w:r>
            <w:r w:rsidR="00432E82" w:rsidRPr="00F12CBF">
              <w:rPr>
                <w:rFonts w:ascii="Times New Roman" w:hAnsi="Times New Roman" w:cs="Times New Roman"/>
                <w:i/>
                <w:color w:val="31849B" w:themeColor="accent5" w:themeShade="BF"/>
                <w:sz w:val="24"/>
                <w:szCs w:val="24"/>
              </w:rPr>
              <w:t>Charlie Hebdo</w:t>
            </w:r>
            <w:r w:rsidR="00432E82" w:rsidRPr="00F12CBF">
              <w:rPr>
                <w:rFonts w:ascii="Times New Roman" w:hAnsi="Times New Roman" w:cs="Times New Roman"/>
                <w:color w:val="31849B" w:themeColor="accent5" w:themeShade="BF"/>
                <w:sz w:val="24"/>
                <w:szCs w:val="24"/>
              </w:rPr>
              <w:t>.</w:t>
            </w:r>
            <w:r w:rsidR="003E0E77" w:rsidRPr="00F12CBF">
              <w:rPr>
                <w:rFonts w:ascii="Times New Roman" w:hAnsi="Times New Roman" w:cs="Times New Roman"/>
                <w:color w:val="31849B" w:themeColor="accent5" w:themeShade="BF"/>
                <w:sz w:val="24"/>
                <w:szCs w:val="24"/>
              </w:rPr>
              <w:t xml:space="preserve"> A su vez, en las calles de los países occidentales multitudinarias manifestaciones apoyaron la libertad de prensa. </w:t>
            </w:r>
          </w:p>
        </w:tc>
      </w:tr>
    </w:tbl>
    <w:p w14:paraId="3ED3CF30" w14:textId="093C7A17" w:rsidR="00734E10" w:rsidRPr="00F12CBF" w:rsidRDefault="00734E10" w:rsidP="00C95BF4">
      <w:pPr>
        <w:spacing w:after="0" w:line="276" w:lineRule="auto"/>
        <w:jc w:val="both"/>
        <w:rPr>
          <w:rFonts w:ascii="Times New Roman" w:hAnsi="Times New Roman" w:cs="Times New Roman"/>
          <w:color w:val="31849B" w:themeColor="accent5" w:themeShade="BF"/>
        </w:rPr>
      </w:pPr>
    </w:p>
    <w:p w14:paraId="05C2436C" w14:textId="5640A83B" w:rsidR="0086563C" w:rsidRPr="00F12CBF" w:rsidRDefault="00841B4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uso masivo de los adjetivos islámico e islamista para definir el terrorismo practicado por grupos de procedencia musulmana </w:t>
      </w:r>
      <w:r w:rsidR="008665FA" w:rsidRPr="00F12CBF">
        <w:rPr>
          <w:rFonts w:ascii="Times New Roman" w:hAnsi="Times New Roman" w:cs="Times New Roman"/>
          <w:color w:val="31849B" w:themeColor="accent5" w:themeShade="BF"/>
        </w:rPr>
        <w:t>crea un estigma y constituye</w:t>
      </w:r>
      <w:r w:rsidRPr="00F12CBF">
        <w:rPr>
          <w:rFonts w:ascii="Times New Roman" w:hAnsi="Times New Roman" w:cs="Times New Roman"/>
          <w:color w:val="31849B" w:themeColor="accent5" w:themeShade="BF"/>
        </w:rPr>
        <w:t xml:space="preserve"> una generalización. </w:t>
      </w:r>
      <w:r w:rsidR="0086563C" w:rsidRPr="00F12CBF">
        <w:rPr>
          <w:rFonts w:ascii="Times New Roman" w:hAnsi="Times New Roman" w:cs="Times New Roman"/>
          <w:color w:val="31849B" w:themeColor="accent5" w:themeShade="BF"/>
        </w:rPr>
        <w:t>Asimismo ocurre con l</w:t>
      </w:r>
      <w:r w:rsidR="00734E10" w:rsidRPr="00F12CBF">
        <w:rPr>
          <w:rFonts w:ascii="Times New Roman" w:hAnsi="Times New Roman" w:cs="Times New Roman"/>
          <w:color w:val="31849B" w:themeColor="accent5" w:themeShade="BF"/>
        </w:rPr>
        <w:t>as informaciones sobre la discriminación a las mujeres</w:t>
      </w:r>
      <w:r w:rsidR="0086563C" w:rsidRPr="00F12CBF">
        <w:rPr>
          <w:rFonts w:ascii="Times New Roman" w:hAnsi="Times New Roman" w:cs="Times New Roman"/>
          <w:color w:val="31849B" w:themeColor="accent5" w:themeShade="BF"/>
        </w:rPr>
        <w:t xml:space="preserve">, afirmaciones que </w:t>
      </w:r>
      <w:r w:rsidR="00734E10" w:rsidRPr="00F12CBF">
        <w:rPr>
          <w:rFonts w:ascii="Times New Roman" w:hAnsi="Times New Roman" w:cs="Times New Roman"/>
          <w:color w:val="31849B" w:themeColor="accent5" w:themeShade="BF"/>
        </w:rPr>
        <w:t xml:space="preserve">generalizan </w:t>
      </w:r>
      <w:r w:rsidR="008665FA" w:rsidRPr="00F12CBF">
        <w:rPr>
          <w:rFonts w:ascii="Times New Roman" w:hAnsi="Times New Roman" w:cs="Times New Roman"/>
          <w:color w:val="31849B" w:themeColor="accent5" w:themeShade="BF"/>
        </w:rPr>
        <w:t>esa</w:t>
      </w:r>
      <w:r w:rsidR="00734E10" w:rsidRPr="00F12CBF">
        <w:rPr>
          <w:rFonts w:ascii="Times New Roman" w:hAnsi="Times New Roman" w:cs="Times New Roman"/>
          <w:color w:val="31849B" w:themeColor="accent5" w:themeShade="BF"/>
        </w:rPr>
        <w:t xml:space="preserve"> situación a todas las musulmanas. </w:t>
      </w:r>
    </w:p>
    <w:p w14:paraId="2A2D43F1" w14:textId="77777777" w:rsidR="0086563C" w:rsidRPr="00F12CBF" w:rsidRDefault="0086563C" w:rsidP="00C95BF4">
      <w:pPr>
        <w:spacing w:after="0" w:line="276" w:lineRule="auto"/>
        <w:jc w:val="both"/>
        <w:rPr>
          <w:rFonts w:ascii="Times New Roman" w:hAnsi="Times New Roman" w:cs="Times New Roman"/>
          <w:color w:val="31849B" w:themeColor="accent5" w:themeShade="BF"/>
        </w:rPr>
      </w:pPr>
    </w:p>
    <w:p w14:paraId="54ADC0BE" w14:textId="0982C916" w:rsidR="00734E10" w:rsidRPr="00F12CBF" w:rsidRDefault="00734E1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tratamiento que dan los </w:t>
      </w:r>
      <w:r w:rsidR="00D3660B" w:rsidRPr="00F12CBF">
        <w:rPr>
          <w:rFonts w:ascii="Times New Roman" w:hAnsi="Times New Roman" w:cs="Times New Roman"/>
          <w:color w:val="31849B" w:themeColor="accent5" w:themeShade="BF"/>
        </w:rPr>
        <w:t>medios de comunicación</w:t>
      </w:r>
      <w:r w:rsidRPr="00F12CBF">
        <w:rPr>
          <w:rFonts w:ascii="Times New Roman" w:hAnsi="Times New Roman" w:cs="Times New Roman"/>
          <w:color w:val="31849B" w:themeColor="accent5" w:themeShade="BF"/>
        </w:rPr>
        <w:t xml:space="preserve"> </w:t>
      </w:r>
      <w:r w:rsidR="00D3660B" w:rsidRPr="00F12CBF">
        <w:rPr>
          <w:rFonts w:ascii="Times New Roman" w:hAnsi="Times New Roman" w:cs="Times New Roman"/>
          <w:color w:val="31849B" w:themeColor="accent5" w:themeShade="BF"/>
        </w:rPr>
        <w:t>[</w:t>
      </w:r>
      <w:hyperlink r:id="rId46" w:history="1">
        <w:r w:rsidR="00D3660B" w:rsidRPr="00F12CBF">
          <w:rPr>
            <w:rStyle w:val="Hipervnculo"/>
            <w:rFonts w:ascii="Times New Roman" w:hAnsi="Times New Roman" w:cs="Times New Roman"/>
            <w:color w:val="31849B" w:themeColor="accent5" w:themeShade="BF"/>
          </w:rPr>
          <w:t>VER</w:t>
        </w:r>
      </w:hyperlink>
      <w:r w:rsidR="00D3660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 las </w:t>
      </w:r>
      <w:r w:rsidR="003C675F" w:rsidRPr="00F12CBF">
        <w:rPr>
          <w:rFonts w:ascii="Times New Roman" w:hAnsi="Times New Roman" w:cs="Times New Roman"/>
          <w:color w:val="31849B" w:themeColor="accent5" w:themeShade="BF"/>
        </w:rPr>
        <w:t xml:space="preserve">acciones de </w:t>
      </w:r>
      <w:r w:rsidR="002F23FB" w:rsidRPr="00F12CBF">
        <w:rPr>
          <w:rFonts w:ascii="Times New Roman" w:hAnsi="Times New Roman" w:cs="Times New Roman"/>
          <w:color w:val="31849B" w:themeColor="accent5" w:themeShade="BF"/>
        </w:rPr>
        <w:t>grupos vinculados al terrorismo</w:t>
      </w:r>
      <w:r w:rsidR="003C675F"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no </w:t>
      </w:r>
      <w:r w:rsidR="0086563C" w:rsidRPr="00F12CBF">
        <w:rPr>
          <w:rFonts w:ascii="Times New Roman" w:hAnsi="Times New Roman" w:cs="Times New Roman"/>
          <w:color w:val="31849B" w:themeColor="accent5" w:themeShade="BF"/>
        </w:rPr>
        <w:t xml:space="preserve">los contextualiza como </w:t>
      </w:r>
      <w:r w:rsidRPr="00F12CBF">
        <w:rPr>
          <w:rFonts w:ascii="Times New Roman" w:hAnsi="Times New Roman" w:cs="Times New Roman"/>
          <w:color w:val="31849B" w:themeColor="accent5" w:themeShade="BF"/>
        </w:rPr>
        <w:t xml:space="preserve">grupos que utilizan el </w:t>
      </w:r>
      <w:r w:rsidR="0086563C" w:rsidRPr="00F12CBF">
        <w:rPr>
          <w:rFonts w:ascii="Times New Roman" w:hAnsi="Times New Roman" w:cs="Times New Roman"/>
          <w:color w:val="31849B" w:themeColor="accent5" w:themeShade="BF"/>
        </w:rPr>
        <w:t>I</w:t>
      </w:r>
      <w:r w:rsidRPr="00F12CBF">
        <w:rPr>
          <w:rFonts w:ascii="Times New Roman" w:hAnsi="Times New Roman" w:cs="Times New Roman"/>
          <w:color w:val="31849B" w:themeColor="accent5" w:themeShade="BF"/>
        </w:rPr>
        <w:t>slam como pretexto para desarrollar sus acciones violentas. Tampoco deja escuchar la voz de los movimientos islámicos, en su mayoría contrarios a los actos terroristas.</w:t>
      </w:r>
    </w:p>
    <w:p w14:paraId="043F3883" w14:textId="77777777" w:rsidR="00E37BAA" w:rsidRPr="00F12CBF" w:rsidRDefault="00E37BAA" w:rsidP="00C95BF4">
      <w:pPr>
        <w:spacing w:after="0" w:line="276" w:lineRule="auto"/>
        <w:jc w:val="both"/>
        <w:rPr>
          <w:rFonts w:ascii="Times New Roman" w:hAnsi="Times New Roman" w:cs="Times New Roman"/>
          <w:color w:val="31849B" w:themeColor="accent5" w:themeShade="BF"/>
        </w:rPr>
      </w:pPr>
    </w:p>
    <w:p w14:paraId="343F17C6" w14:textId="7E009DBF" w:rsidR="00734E10" w:rsidRPr="00F12CBF" w:rsidRDefault="0086563C"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Cuando se habla del terrorismo n</w:t>
      </w:r>
      <w:r w:rsidR="00E37BAA" w:rsidRPr="00F12CBF">
        <w:rPr>
          <w:rFonts w:ascii="Times New Roman" w:hAnsi="Times New Roman" w:cs="Times New Roman"/>
          <w:color w:val="31849B" w:themeColor="accent5" w:themeShade="BF"/>
        </w:rPr>
        <w:t xml:space="preserve">o se analiza el contexto en el que se dan las informaciones y se emplean </w:t>
      </w:r>
      <w:r w:rsidR="00734E10" w:rsidRPr="00F12CBF">
        <w:rPr>
          <w:rFonts w:ascii="Times New Roman" w:hAnsi="Times New Roman" w:cs="Times New Roman"/>
          <w:color w:val="31849B" w:themeColor="accent5" w:themeShade="BF"/>
        </w:rPr>
        <w:t>masivamente imágenes relacionadas con la cultura musulmana para ilustrar informaciones sobre el terrorismo, es decir</w:t>
      </w:r>
      <w:r w:rsidRPr="00F12CBF">
        <w:rPr>
          <w:rFonts w:ascii="Times New Roman" w:hAnsi="Times New Roman" w:cs="Times New Roman"/>
          <w:color w:val="31849B" w:themeColor="accent5" w:themeShade="BF"/>
        </w:rPr>
        <w:t xml:space="preserve">, se </w:t>
      </w:r>
      <w:r w:rsidR="00734E10" w:rsidRPr="00F12CBF">
        <w:rPr>
          <w:rFonts w:ascii="Times New Roman" w:hAnsi="Times New Roman" w:cs="Times New Roman"/>
          <w:color w:val="31849B" w:themeColor="accent5" w:themeShade="BF"/>
        </w:rPr>
        <w:t xml:space="preserve">asocia la religión </w:t>
      </w:r>
      <w:r w:rsidR="002F23FB" w:rsidRPr="00F12CBF">
        <w:rPr>
          <w:rFonts w:ascii="Times New Roman" w:hAnsi="Times New Roman" w:cs="Times New Roman"/>
          <w:color w:val="31849B" w:themeColor="accent5" w:themeShade="BF"/>
        </w:rPr>
        <w:t xml:space="preserve">directamente </w:t>
      </w:r>
      <w:r w:rsidR="00734E10" w:rsidRPr="00F12CBF">
        <w:rPr>
          <w:rFonts w:ascii="Times New Roman" w:hAnsi="Times New Roman" w:cs="Times New Roman"/>
          <w:color w:val="31849B" w:themeColor="accent5" w:themeShade="BF"/>
        </w:rPr>
        <w:t xml:space="preserve">con la violencia. </w:t>
      </w:r>
    </w:p>
    <w:p w14:paraId="082FE1A9" w14:textId="77777777" w:rsidR="00734E10" w:rsidRPr="00F12CBF" w:rsidRDefault="00734E10" w:rsidP="00C95BF4">
      <w:pPr>
        <w:spacing w:after="0" w:line="276" w:lineRule="auto"/>
        <w:jc w:val="both"/>
        <w:rPr>
          <w:rFonts w:ascii="Times New Roman" w:hAnsi="Times New Roman" w:cs="Times New Roman"/>
          <w:color w:val="31849B" w:themeColor="accent5" w:themeShade="BF"/>
        </w:rPr>
      </w:pPr>
    </w:p>
    <w:p w14:paraId="0A42CD3B" w14:textId="4B9860AC" w:rsidR="00841B4A" w:rsidRPr="00F12CBF" w:rsidRDefault="00841B4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8665FA" w:rsidRPr="00F12CBF">
        <w:rPr>
          <w:rFonts w:ascii="Times New Roman" w:hAnsi="Times New Roman" w:cs="Times New Roman"/>
          <w:color w:val="31849B" w:themeColor="accent5" w:themeShade="BF"/>
        </w:rPr>
        <w:t>a asimilación entre Islam y terrorismo provoca</w:t>
      </w:r>
      <w:r w:rsidRPr="00F12CBF">
        <w:rPr>
          <w:rFonts w:ascii="Times New Roman" w:hAnsi="Times New Roman" w:cs="Times New Roman"/>
          <w:color w:val="31849B" w:themeColor="accent5" w:themeShade="BF"/>
        </w:rPr>
        <w:t xml:space="preserve"> en la opinión pública </w:t>
      </w:r>
      <w:r w:rsidR="003C675F" w:rsidRPr="00F12CBF">
        <w:rPr>
          <w:rFonts w:ascii="Times New Roman" w:hAnsi="Times New Roman" w:cs="Times New Roman"/>
          <w:color w:val="31849B" w:themeColor="accent5" w:themeShade="BF"/>
        </w:rPr>
        <w:t xml:space="preserve">occidental </w:t>
      </w:r>
      <w:r w:rsidRPr="00F12CBF">
        <w:rPr>
          <w:rFonts w:ascii="Times New Roman" w:hAnsi="Times New Roman" w:cs="Times New Roman"/>
          <w:color w:val="31849B" w:themeColor="accent5" w:themeShade="BF"/>
        </w:rPr>
        <w:t xml:space="preserve">la consideración </w:t>
      </w:r>
      <w:r w:rsidR="003C675F" w:rsidRPr="00F12CBF">
        <w:rPr>
          <w:rFonts w:ascii="Times New Roman" w:hAnsi="Times New Roman" w:cs="Times New Roman"/>
          <w:color w:val="31849B" w:themeColor="accent5" w:themeShade="BF"/>
        </w:rPr>
        <w:t xml:space="preserve">errónea </w:t>
      </w:r>
      <w:r w:rsidRPr="00F12CBF">
        <w:rPr>
          <w:rFonts w:ascii="Times New Roman" w:hAnsi="Times New Roman" w:cs="Times New Roman"/>
          <w:color w:val="31849B" w:themeColor="accent5" w:themeShade="BF"/>
        </w:rPr>
        <w:t>de la musulmana como una religión que ampara o consiente la violencia</w:t>
      </w:r>
      <w:r w:rsidR="003C675F"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8665FA" w:rsidRPr="00F12CBF">
        <w:rPr>
          <w:rFonts w:ascii="Times New Roman" w:hAnsi="Times New Roman" w:cs="Times New Roman"/>
          <w:color w:val="31849B" w:themeColor="accent5" w:themeShade="BF"/>
        </w:rPr>
        <w:t xml:space="preserve">con base </w:t>
      </w:r>
      <w:r w:rsidRPr="00F12CBF">
        <w:rPr>
          <w:rFonts w:ascii="Times New Roman" w:hAnsi="Times New Roman" w:cs="Times New Roman"/>
          <w:color w:val="31849B" w:themeColor="accent5" w:themeShade="BF"/>
        </w:rPr>
        <w:t xml:space="preserve">en las indicaciones del </w:t>
      </w:r>
      <w:r w:rsidRPr="00F12CBF">
        <w:rPr>
          <w:rFonts w:ascii="Times New Roman" w:hAnsi="Times New Roman" w:cs="Times New Roman"/>
          <w:i/>
          <w:color w:val="31849B" w:themeColor="accent5" w:themeShade="BF"/>
        </w:rPr>
        <w:t>Corán</w:t>
      </w:r>
      <w:r w:rsidRPr="00F12CBF">
        <w:rPr>
          <w:rFonts w:ascii="Times New Roman" w:hAnsi="Times New Roman" w:cs="Times New Roman"/>
          <w:color w:val="31849B" w:themeColor="accent5" w:themeShade="BF"/>
        </w:rPr>
        <w:t xml:space="preserve">. </w:t>
      </w:r>
    </w:p>
    <w:p w14:paraId="14048E70" w14:textId="77777777" w:rsidR="003E0E77" w:rsidRPr="00F12CBF" w:rsidRDefault="003E0E7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1F0F5C56" w14:textId="77777777" w:rsidTr="005A2B85">
        <w:tc>
          <w:tcPr>
            <w:tcW w:w="8978" w:type="dxa"/>
            <w:gridSpan w:val="2"/>
            <w:shd w:val="clear" w:color="auto" w:fill="000000" w:themeFill="text1"/>
          </w:tcPr>
          <w:p w14:paraId="0E52F1B5" w14:textId="77777777" w:rsidR="003C675F" w:rsidRPr="00F12CBF" w:rsidRDefault="003C67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5DC8EA35" w14:textId="77777777" w:rsidTr="005A2B85">
        <w:tc>
          <w:tcPr>
            <w:tcW w:w="2518" w:type="dxa"/>
          </w:tcPr>
          <w:p w14:paraId="2B560FD5" w14:textId="77777777" w:rsidR="003C675F" w:rsidRPr="00F12CBF" w:rsidRDefault="003C675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1FAA27E3" w14:textId="048275AF" w:rsidR="003C675F" w:rsidRPr="00F12CBF" w:rsidRDefault="00A850E6"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Los estereotipos sobre el I</w:t>
            </w:r>
            <w:r w:rsidR="003C675F" w:rsidRPr="00F12CBF">
              <w:rPr>
                <w:rFonts w:ascii="Times New Roman" w:hAnsi="Times New Roman" w:cs="Times New Roman"/>
                <w:b/>
                <w:color w:val="31849B" w:themeColor="accent5" w:themeShade="BF"/>
                <w:sz w:val="24"/>
                <w:szCs w:val="24"/>
              </w:rPr>
              <w:t>slam</w:t>
            </w:r>
          </w:p>
        </w:tc>
      </w:tr>
      <w:tr w:rsidR="003C675F" w:rsidRPr="00F12CBF" w14:paraId="34F35620" w14:textId="77777777" w:rsidTr="005A2B85">
        <w:tc>
          <w:tcPr>
            <w:tcW w:w="2518" w:type="dxa"/>
          </w:tcPr>
          <w:p w14:paraId="7FCDDCAD" w14:textId="77777777" w:rsidR="003C675F" w:rsidRPr="00F12CBF" w:rsidRDefault="003C675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32470534" w14:textId="78B0B134" w:rsidR="003C675F" w:rsidRPr="00F12CBF" w:rsidRDefault="003C675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mensajes estereotipados encuentran eco en el mundo occidental. Cuando los estereotipos resurgen se incorporan en el inconsciente colectivo y queda consolidado el mensaje que equipara la religión del Islam con la barbarie. </w:t>
            </w:r>
          </w:p>
          <w:p w14:paraId="4419500D" w14:textId="28D6326A" w:rsidR="003C675F" w:rsidRPr="00F12CBF" w:rsidRDefault="003C675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repetición de </w:t>
            </w:r>
            <w:r w:rsidR="008665FA" w:rsidRPr="00F12CBF">
              <w:rPr>
                <w:rFonts w:ascii="Times New Roman" w:hAnsi="Times New Roman" w:cs="Times New Roman"/>
                <w:color w:val="31849B" w:themeColor="accent5" w:themeShade="BF"/>
              </w:rPr>
              <w:t>estos</w:t>
            </w:r>
            <w:r w:rsidRPr="00F12CBF">
              <w:rPr>
                <w:rFonts w:ascii="Times New Roman" w:hAnsi="Times New Roman" w:cs="Times New Roman"/>
                <w:color w:val="31849B" w:themeColor="accent5" w:themeShade="BF"/>
              </w:rPr>
              <w:t xml:space="preserve"> significados y representaciones crea la idea de una comunidad musulmana como ente homogéneo, único</w:t>
            </w:r>
            <w:r w:rsidR="008665FA" w:rsidRPr="00F12CBF">
              <w:rPr>
                <w:rFonts w:ascii="Times New Roman" w:hAnsi="Times New Roman" w:cs="Times New Roman"/>
                <w:color w:val="31849B" w:themeColor="accent5" w:themeShade="BF"/>
              </w:rPr>
              <w:t xml:space="preserve"> y sobre todo que </w:t>
            </w:r>
            <w:r w:rsidRPr="00F12CBF">
              <w:rPr>
                <w:rFonts w:ascii="Times New Roman" w:hAnsi="Times New Roman" w:cs="Times New Roman"/>
                <w:color w:val="31849B" w:themeColor="accent5" w:themeShade="BF"/>
              </w:rPr>
              <w:t>conlleva alguna forma de peligrosidad. Así se refuerza la creencia en una incompatibilidad entre el Islam y Occidente</w:t>
            </w:r>
            <w:r w:rsidR="002F23FB" w:rsidRPr="00F12CBF">
              <w:rPr>
                <w:rFonts w:ascii="Times New Roman" w:hAnsi="Times New Roman" w:cs="Times New Roman"/>
                <w:color w:val="31849B" w:themeColor="accent5" w:themeShade="BF"/>
              </w:rPr>
              <w:t>.</w:t>
            </w:r>
          </w:p>
          <w:p w14:paraId="1797C87E" w14:textId="1A20D200" w:rsidR="003C675F" w:rsidRPr="00F12CBF" w:rsidRDefault="003C675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Lo correcto sería hablar de terrorismo de Al Qaeda o de fundamentalismo de los miembros del grupo ISIS y no de terrorismo islámico.</w:t>
            </w:r>
          </w:p>
        </w:tc>
      </w:tr>
    </w:tbl>
    <w:p w14:paraId="5DC8B2D7" w14:textId="77777777" w:rsidR="00D46701" w:rsidRPr="00F12CBF" w:rsidRDefault="00D46701" w:rsidP="00C95BF4">
      <w:pPr>
        <w:spacing w:after="0" w:line="276" w:lineRule="auto"/>
        <w:jc w:val="both"/>
        <w:rPr>
          <w:rFonts w:ascii="Times New Roman" w:hAnsi="Times New Roman" w:cs="Times New Roman"/>
          <w:color w:val="31849B" w:themeColor="accent5" w:themeShade="BF"/>
        </w:rPr>
      </w:pPr>
    </w:p>
    <w:p w14:paraId="5DF59938" w14:textId="3F7AA902" w:rsidR="00734E10" w:rsidRPr="00F12CBF" w:rsidRDefault="00734E1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 importante destacar que muchas </w:t>
      </w:r>
      <w:r w:rsidR="0086563C" w:rsidRPr="00F12CBF">
        <w:rPr>
          <w:rFonts w:ascii="Times New Roman" w:hAnsi="Times New Roman" w:cs="Times New Roman"/>
          <w:color w:val="31849B" w:themeColor="accent5" w:themeShade="BF"/>
        </w:rPr>
        <w:t xml:space="preserve">de las </w:t>
      </w:r>
      <w:r w:rsidRPr="00F12CBF">
        <w:rPr>
          <w:rFonts w:ascii="Times New Roman" w:hAnsi="Times New Roman" w:cs="Times New Roman"/>
          <w:color w:val="31849B" w:themeColor="accent5" w:themeShade="BF"/>
        </w:rPr>
        <w:t xml:space="preserve">intervenciones militares </w:t>
      </w:r>
      <w:r w:rsidR="002F23FB" w:rsidRPr="00F12CBF">
        <w:rPr>
          <w:rFonts w:ascii="Times New Roman" w:hAnsi="Times New Roman" w:cs="Times New Roman"/>
          <w:color w:val="31849B" w:themeColor="accent5" w:themeShade="BF"/>
        </w:rPr>
        <w:t xml:space="preserve">justifican sus acciones </w:t>
      </w:r>
      <w:r w:rsidRPr="00F12CBF">
        <w:rPr>
          <w:rFonts w:ascii="Times New Roman" w:hAnsi="Times New Roman" w:cs="Times New Roman"/>
          <w:color w:val="31849B" w:themeColor="accent5" w:themeShade="BF"/>
        </w:rPr>
        <w:t xml:space="preserve">sobre territorios </w:t>
      </w:r>
      <w:r w:rsidR="002F23FB" w:rsidRPr="00F12CBF">
        <w:rPr>
          <w:rFonts w:ascii="Times New Roman" w:hAnsi="Times New Roman" w:cs="Times New Roman"/>
          <w:color w:val="31849B" w:themeColor="accent5" w:themeShade="BF"/>
        </w:rPr>
        <w:t xml:space="preserve">ocupados por </w:t>
      </w:r>
      <w:r w:rsidR="008665FA" w:rsidRPr="00F12CBF">
        <w:rPr>
          <w:rFonts w:ascii="Times New Roman" w:hAnsi="Times New Roman" w:cs="Times New Roman"/>
          <w:color w:val="31849B" w:themeColor="accent5" w:themeShade="BF"/>
        </w:rPr>
        <w:t>poblaciones musulmanas</w:t>
      </w:r>
      <w:r w:rsidRPr="00F12CBF">
        <w:rPr>
          <w:rFonts w:ascii="Times New Roman" w:hAnsi="Times New Roman" w:cs="Times New Roman"/>
          <w:color w:val="31849B" w:themeColor="accent5" w:themeShade="BF"/>
        </w:rPr>
        <w:t xml:space="preserve"> con base </w:t>
      </w:r>
      <w:r w:rsidR="008665FA" w:rsidRPr="00F12CBF">
        <w:rPr>
          <w:rFonts w:ascii="Times New Roman" w:hAnsi="Times New Roman" w:cs="Times New Roman"/>
          <w:color w:val="31849B" w:themeColor="accent5" w:themeShade="BF"/>
        </w:rPr>
        <w:t xml:space="preserve">en </w:t>
      </w:r>
      <w:r w:rsidR="002F23FB" w:rsidRPr="00F12CBF">
        <w:rPr>
          <w:rFonts w:ascii="Times New Roman" w:hAnsi="Times New Roman" w:cs="Times New Roman"/>
          <w:color w:val="31849B" w:themeColor="accent5" w:themeShade="BF"/>
        </w:rPr>
        <w:t xml:space="preserve">una </w:t>
      </w:r>
      <w:r w:rsidRPr="00F12CBF">
        <w:rPr>
          <w:rFonts w:ascii="Times New Roman" w:hAnsi="Times New Roman" w:cs="Times New Roman"/>
          <w:color w:val="31849B" w:themeColor="accent5" w:themeShade="BF"/>
        </w:rPr>
        <w:t xml:space="preserve">imagen </w:t>
      </w:r>
      <w:r w:rsidR="002F23FB" w:rsidRPr="00F12CBF">
        <w:rPr>
          <w:rFonts w:ascii="Times New Roman" w:hAnsi="Times New Roman" w:cs="Times New Roman"/>
          <w:color w:val="31849B" w:themeColor="accent5" w:themeShade="BF"/>
        </w:rPr>
        <w:t>sesgada</w:t>
      </w:r>
      <w:r w:rsidRPr="00F12CBF">
        <w:rPr>
          <w:rFonts w:ascii="Times New Roman" w:hAnsi="Times New Roman" w:cs="Times New Roman"/>
          <w:color w:val="31849B" w:themeColor="accent5" w:themeShade="BF"/>
        </w:rPr>
        <w:t xml:space="preserve"> del mundo islámico, </w:t>
      </w:r>
      <w:r w:rsidR="008665FA" w:rsidRPr="00F12CBF">
        <w:rPr>
          <w:rFonts w:ascii="Times New Roman" w:hAnsi="Times New Roman" w:cs="Times New Roman"/>
          <w:color w:val="31849B" w:themeColor="accent5" w:themeShade="BF"/>
        </w:rPr>
        <w:t xml:space="preserve">que los hace </w:t>
      </w:r>
      <w:r w:rsidRPr="00F12CBF">
        <w:rPr>
          <w:rFonts w:ascii="Times New Roman" w:hAnsi="Times New Roman" w:cs="Times New Roman"/>
          <w:color w:val="31849B" w:themeColor="accent5" w:themeShade="BF"/>
        </w:rPr>
        <w:t xml:space="preserve">ver como </w:t>
      </w:r>
      <w:r w:rsidR="002F23FB" w:rsidRPr="00F12CBF">
        <w:rPr>
          <w:rFonts w:ascii="Times New Roman" w:hAnsi="Times New Roman" w:cs="Times New Roman"/>
          <w:color w:val="31849B" w:themeColor="accent5" w:themeShade="BF"/>
        </w:rPr>
        <w:t>peligrosos</w:t>
      </w:r>
      <w:r w:rsidR="0086563C" w:rsidRPr="00F12CBF">
        <w:rPr>
          <w:rFonts w:ascii="Times New Roman" w:hAnsi="Times New Roman" w:cs="Times New Roman"/>
          <w:color w:val="31849B" w:themeColor="accent5" w:themeShade="BF"/>
        </w:rPr>
        <w:t xml:space="preserve"> para la vida </w:t>
      </w:r>
      <w:r w:rsidR="002F23FB" w:rsidRPr="00F12CBF">
        <w:rPr>
          <w:rFonts w:ascii="Times New Roman" w:hAnsi="Times New Roman" w:cs="Times New Roman"/>
          <w:color w:val="31849B" w:themeColor="accent5" w:themeShade="BF"/>
        </w:rPr>
        <w:t>o</w:t>
      </w:r>
      <w:r w:rsidRPr="00F12CBF">
        <w:rPr>
          <w:rFonts w:ascii="Times New Roman" w:hAnsi="Times New Roman" w:cs="Times New Roman"/>
          <w:color w:val="31849B" w:themeColor="accent5" w:themeShade="BF"/>
        </w:rPr>
        <w:t>ccident</w:t>
      </w:r>
      <w:r w:rsidR="0086563C" w:rsidRPr="00F12CBF">
        <w:rPr>
          <w:rFonts w:ascii="Times New Roman" w:hAnsi="Times New Roman" w:cs="Times New Roman"/>
          <w:color w:val="31849B" w:themeColor="accent5" w:themeShade="BF"/>
        </w:rPr>
        <w:t>al</w:t>
      </w:r>
      <w:r w:rsidRPr="00F12CBF">
        <w:rPr>
          <w:rFonts w:ascii="Times New Roman" w:hAnsi="Times New Roman" w:cs="Times New Roman"/>
          <w:color w:val="31849B" w:themeColor="accent5" w:themeShade="BF"/>
        </w:rPr>
        <w:t xml:space="preserve">. </w:t>
      </w:r>
    </w:p>
    <w:p w14:paraId="1E31701A" w14:textId="77777777" w:rsidR="005E7D55" w:rsidRPr="00F12CBF" w:rsidRDefault="005E7D55" w:rsidP="00C95BF4">
      <w:pPr>
        <w:spacing w:after="0" w:line="276" w:lineRule="auto"/>
        <w:jc w:val="both"/>
        <w:rPr>
          <w:rFonts w:ascii="Times New Roman" w:hAnsi="Times New Roman" w:cs="Times New Roman"/>
          <w:b/>
          <w:color w:val="31849B" w:themeColor="accent5" w:themeShade="BF"/>
        </w:rPr>
      </w:pPr>
    </w:p>
    <w:p w14:paraId="0AFDCC73" w14:textId="77777777" w:rsidR="005E7D55" w:rsidRPr="00F12CBF" w:rsidRDefault="005E7D55"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66"/>
        <w:gridCol w:w="6362"/>
      </w:tblGrid>
      <w:tr w:rsidR="00F12CBF" w:rsidRPr="00F12CBF" w14:paraId="1A435A72" w14:textId="77777777" w:rsidTr="00607585">
        <w:tc>
          <w:tcPr>
            <w:tcW w:w="9054" w:type="dxa"/>
            <w:gridSpan w:val="2"/>
            <w:shd w:val="clear" w:color="auto" w:fill="000000" w:themeFill="text1"/>
          </w:tcPr>
          <w:p w14:paraId="45990436"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aprovechado</w:t>
            </w:r>
          </w:p>
        </w:tc>
      </w:tr>
      <w:tr w:rsidR="00F12CBF" w:rsidRPr="00F12CBF" w14:paraId="375E9114" w14:textId="77777777" w:rsidTr="00607585">
        <w:tc>
          <w:tcPr>
            <w:tcW w:w="2518" w:type="dxa"/>
          </w:tcPr>
          <w:p w14:paraId="24F17E30"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5F82C8CF" w14:textId="7893B799"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CS_11_01_REC160</w:t>
            </w:r>
          </w:p>
        </w:tc>
      </w:tr>
      <w:tr w:rsidR="00F12CBF" w:rsidRPr="00F12CBF" w14:paraId="43B5A9F7" w14:textId="77777777" w:rsidTr="00607585">
        <w:tc>
          <w:tcPr>
            <w:tcW w:w="2518" w:type="dxa"/>
          </w:tcPr>
          <w:p w14:paraId="41F08AF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Ubicación en Aula Planeta</w:t>
            </w:r>
          </w:p>
        </w:tc>
        <w:tc>
          <w:tcPr>
            <w:tcW w:w="6536" w:type="dxa"/>
          </w:tcPr>
          <w:p w14:paraId="4410631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Cuarto Eso/Ciencias Sociales/El mundo actual/El mundo islámico: entre la tradición y el cambio</w:t>
            </w:r>
          </w:p>
        </w:tc>
      </w:tr>
      <w:tr w:rsidR="00F12CBF" w:rsidRPr="00F12CBF" w14:paraId="24A00222" w14:textId="77777777" w:rsidTr="00607585">
        <w:tc>
          <w:tcPr>
            <w:tcW w:w="2518" w:type="dxa"/>
          </w:tcPr>
          <w:p w14:paraId="2B464F4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Cambio (descripción o capturas de pantallas)</w:t>
            </w:r>
          </w:p>
        </w:tc>
        <w:tc>
          <w:tcPr>
            <w:tcW w:w="6536" w:type="dxa"/>
          </w:tcPr>
          <w:p w14:paraId="435D56B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[Eliminar] imagen de:</w:t>
            </w:r>
          </w:p>
          <w:p w14:paraId="6ED4ECE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Protesta contra el régimen de Hosni Mubarak en la plaza Tahrir de El Cairo, Egipto (1 de febrero de 2011).</w:t>
            </w:r>
          </w:p>
          <w:p w14:paraId="7991DAE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p>
          <w:p w14:paraId="6B886AC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[Eliminar] imagen de:</w:t>
            </w:r>
          </w:p>
          <w:p w14:paraId="6B74FC1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Osama Bin Laden.</w:t>
            </w:r>
          </w:p>
          <w:p w14:paraId="01F7767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p>
          <w:p w14:paraId="0D89708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[Eliminar] imagen de:</w:t>
            </w:r>
          </w:p>
          <w:p w14:paraId="6CAFB49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USA Today y otros rotativos estadounidenses publican la noticia de la muerte de Bin Laden (2 de mayo de 2011). </w:t>
            </w:r>
          </w:p>
          <w:p w14:paraId="2BAF7D1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p>
          <w:p w14:paraId="065DACD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[Introducir imágenes]:</w:t>
            </w:r>
          </w:p>
          <w:p w14:paraId="52BCD91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p>
          <w:p w14:paraId="31E16CE0" w14:textId="77777777" w:rsidR="005E7D55" w:rsidRPr="00F12CBF" w:rsidRDefault="005E7D55" w:rsidP="00C95BF4">
            <w:pPr>
              <w:spacing w:line="276" w:lineRule="auto"/>
              <w:jc w:val="both"/>
              <w:rPr>
                <w:rFonts w:ascii="Times New Roman" w:hAnsi="Times New Roman" w:cs="Times New Roman"/>
                <w:color w:val="31849B" w:themeColor="accent5" w:themeShade="BF"/>
                <w:lang w:val="es-CO"/>
              </w:rPr>
            </w:pPr>
            <w:r w:rsidRPr="00F12CBF">
              <w:rPr>
                <w:rFonts w:ascii="Times New Roman" w:hAnsi="Times New Roman" w:cs="Times New Roman"/>
                <w:color w:val="31849B" w:themeColor="accent5" w:themeShade="BF"/>
                <w:lang w:val="es-CO"/>
              </w:rPr>
              <w:t>Túnez, nación que está logrando su transición a la democracia</w:t>
            </w:r>
          </w:p>
          <w:p w14:paraId="301A8A3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Número de la imagen 252124117</w:t>
            </w:r>
          </w:p>
          <w:p w14:paraId="034E9720" w14:textId="77777777" w:rsidR="003D701B" w:rsidRPr="00F12CBF" w:rsidRDefault="003D701B" w:rsidP="00C95BF4">
            <w:pPr>
              <w:spacing w:line="276" w:lineRule="auto"/>
              <w:jc w:val="both"/>
              <w:rPr>
                <w:rFonts w:ascii="Century Gothic" w:hAnsi="Century Gothic"/>
                <w:color w:val="31849B" w:themeColor="accent5" w:themeShade="BF"/>
                <w:sz w:val="20"/>
                <w:szCs w:val="20"/>
              </w:rPr>
            </w:pPr>
            <w:r w:rsidRPr="00F12CBF">
              <w:rPr>
                <w:rFonts w:ascii="Century Gothic" w:hAnsi="Century Gothic"/>
                <w:color w:val="31849B" w:themeColor="accent5" w:themeShade="BF"/>
                <w:sz w:val="20"/>
                <w:szCs w:val="20"/>
              </w:rPr>
              <w:t>CS_11_01_REC160_IMG01.jpg</w:t>
            </w:r>
          </w:p>
          <w:p w14:paraId="2C82DE11" w14:textId="77777777" w:rsidR="003D701B" w:rsidRPr="00F12CBF" w:rsidRDefault="003D701B" w:rsidP="00C95BF4">
            <w:pPr>
              <w:spacing w:line="276" w:lineRule="auto"/>
              <w:jc w:val="both"/>
              <w:rPr>
                <w:rFonts w:ascii="Times New Roman" w:hAnsi="Times New Roman" w:cs="Times New Roman"/>
                <w:color w:val="31849B" w:themeColor="accent5" w:themeShade="BF"/>
                <w:sz w:val="24"/>
                <w:szCs w:val="24"/>
              </w:rPr>
            </w:pPr>
          </w:p>
          <w:p w14:paraId="05354CB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8CC5E5E" w14:textId="27949390" w:rsidR="005E7D55" w:rsidRPr="00F12CBF" w:rsidRDefault="008665FA"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lang w:val="es-CO"/>
              </w:rPr>
              <w:t>Karbala, Iraq</w:t>
            </w:r>
            <w:r w:rsidR="005E7D55" w:rsidRPr="00F12CBF">
              <w:rPr>
                <w:rFonts w:ascii="Times New Roman" w:hAnsi="Times New Roman" w:cs="Times New Roman"/>
                <w:color w:val="31849B" w:themeColor="accent5" w:themeShade="BF"/>
                <w:lang w:val="es-CO"/>
              </w:rPr>
              <w:t xml:space="preserve">, la mezquita sagrada del </w:t>
            </w:r>
            <w:r w:rsidR="00635224" w:rsidRPr="00F12CBF">
              <w:rPr>
                <w:rFonts w:ascii="Times New Roman" w:hAnsi="Times New Roman" w:cs="Times New Roman"/>
                <w:color w:val="31849B" w:themeColor="accent5" w:themeShade="BF"/>
              </w:rPr>
              <w:t>I</w:t>
            </w:r>
            <w:r w:rsidR="005E7D55" w:rsidRPr="00F12CBF">
              <w:rPr>
                <w:rFonts w:ascii="Times New Roman" w:hAnsi="Times New Roman" w:cs="Times New Roman"/>
                <w:color w:val="31849B" w:themeColor="accent5" w:themeShade="BF"/>
              </w:rPr>
              <w:t xml:space="preserve">mán </w:t>
            </w:r>
            <w:r w:rsidR="00AA5FE0" w:rsidRPr="00F12CBF">
              <w:rPr>
                <w:rFonts w:ascii="Times New Roman" w:hAnsi="Times New Roman" w:cs="Times New Roman"/>
                <w:color w:val="31849B" w:themeColor="accent5" w:themeShade="BF"/>
              </w:rPr>
              <w:t>Hussein</w:t>
            </w:r>
            <w:r w:rsidR="005E7D55" w:rsidRPr="00F12CBF">
              <w:rPr>
                <w:rFonts w:ascii="Times New Roman" w:hAnsi="Times New Roman" w:cs="Times New Roman"/>
                <w:color w:val="31849B" w:themeColor="accent5" w:themeShade="BF"/>
              </w:rPr>
              <w:t>. Centro espiritual chiita.</w:t>
            </w:r>
          </w:p>
          <w:p w14:paraId="034D393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Número de la imagen 233433742</w:t>
            </w:r>
          </w:p>
          <w:p w14:paraId="17A5F28B" w14:textId="77777777" w:rsidR="003D701B" w:rsidRPr="00F12CBF" w:rsidRDefault="003D701B" w:rsidP="00C95BF4">
            <w:pPr>
              <w:spacing w:line="276" w:lineRule="auto"/>
              <w:jc w:val="both"/>
              <w:rPr>
                <w:rFonts w:ascii="Century Gothic" w:hAnsi="Century Gothic"/>
                <w:color w:val="31849B" w:themeColor="accent5" w:themeShade="BF"/>
                <w:sz w:val="20"/>
                <w:szCs w:val="20"/>
              </w:rPr>
            </w:pPr>
            <w:r w:rsidRPr="00F12CBF">
              <w:rPr>
                <w:rFonts w:ascii="Century Gothic" w:hAnsi="Century Gothic"/>
                <w:color w:val="31849B" w:themeColor="accent5" w:themeShade="BF"/>
                <w:sz w:val="20"/>
                <w:szCs w:val="20"/>
              </w:rPr>
              <w:t>CS_11_01_REC160_IMG02.jpg</w:t>
            </w:r>
          </w:p>
          <w:p w14:paraId="79085A19" w14:textId="77777777" w:rsidR="003D701B" w:rsidRPr="00F12CBF" w:rsidRDefault="003D701B" w:rsidP="00C95BF4">
            <w:pPr>
              <w:spacing w:line="276" w:lineRule="auto"/>
              <w:jc w:val="both"/>
              <w:rPr>
                <w:rFonts w:ascii="Times New Roman" w:hAnsi="Times New Roman" w:cs="Times New Roman"/>
                <w:color w:val="31849B" w:themeColor="accent5" w:themeShade="BF"/>
                <w:sz w:val="24"/>
                <w:szCs w:val="24"/>
              </w:rPr>
            </w:pPr>
          </w:p>
          <w:p w14:paraId="44985FCD"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6104EEB0" w14:textId="77777777" w:rsidTr="00607585">
        <w:tc>
          <w:tcPr>
            <w:tcW w:w="2518" w:type="dxa"/>
          </w:tcPr>
          <w:p w14:paraId="297EA7D9"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36" w:type="dxa"/>
          </w:tcPr>
          <w:p w14:paraId="7AF9ECF8"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El mundo islámico: entre la tradición y el cambio</w:t>
            </w:r>
          </w:p>
        </w:tc>
      </w:tr>
      <w:tr w:rsidR="005E7D55" w:rsidRPr="00F12CBF" w14:paraId="6DD20F28" w14:textId="77777777" w:rsidTr="00607585">
        <w:tc>
          <w:tcPr>
            <w:tcW w:w="2518" w:type="dxa"/>
          </w:tcPr>
          <w:p w14:paraId="1545B4E0"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2E38AE2C" w14:textId="2DF53888"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Galería de imágenes qu</w:t>
            </w:r>
            <w:r w:rsidR="008665FA" w:rsidRPr="00F12CBF">
              <w:rPr>
                <w:rFonts w:ascii="Times New Roman" w:hAnsi="Times New Roman" w:cs="Times New Roman"/>
                <w:color w:val="31849B" w:themeColor="accent5" w:themeShade="BF"/>
                <w:sz w:val="24"/>
                <w:szCs w:val="24"/>
              </w:rPr>
              <w:t>e ayuda a reflexionar sobre el I</w:t>
            </w:r>
            <w:r w:rsidRPr="00F12CBF">
              <w:rPr>
                <w:rFonts w:ascii="Times New Roman" w:hAnsi="Times New Roman" w:cs="Times New Roman"/>
                <w:color w:val="31849B" w:themeColor="accent5" w:themeShade="BF"/>
                <w:sz w:val="24"/>
                <w:szCs w:val="24"/>
              </w:rPr>
              <w:t xml:space="preserve">slam actual y sus tensiones internas entre tradición y cambio. </w:t>
            </w:r>
          </w:p>
          <w:p w14:paraId="4F7E9BA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7277046"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profesor</w:t>
            </w:r>
          </w:p>
          <w:p w14:paraId="4F0B164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76199D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Título: El mundo islámico: entre la tradición y el cambio</w:t>
            </w:r>
          </w:p>
          <w:p w14:paraId="7658ED2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C8FF093" w14:textId="49001545"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Galería de imágenes qu</w:t>
            </w:r>
            <w:r w:rsidR="008665FA" w:rsidRPr="00F12CBF">
              <w:rPr>
                <w:rFonts w:ascii="Times New Roman" w:hAnsi="Times New Roman" w:cs="Times New Roman"/>
                <w:color w:val="31849B" w:themeColor="accent5" w:themeShade="BF"/>
                <w:sz w:val="24"/>
                <w:szCs w:val="24"/>
              </w:rPr>
              <w:t>e ayuda a reflexionar sobre el I</w:t>
            </w:r>
            <w:r w:rsidRPr="00F12CBF">
              <w:rPr>
                <w:rFonts w:ascii="Times New Roman" w:hAnsi="Times New Roman" w:cs="Times New Roman"/>
                <w:color w:val="31849B" w:themeColor="accent5" w:themeShade="BF"/>
                <w:sz w:val="24"/>
                <w:szCs w:val="24"/>
              </w:rPr>
              <w:t xml:space="preserve">slam actual y sus tensiones internas entre tradición y cambio. </w:t>
            </w:r>
          </w:p>
          <w:p w14:paraId="490D22C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670A6F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Temporalización: 60 minutos </w:t>
            </w:r>
          </w:p>
          <w:p w14:paraId="1AC2514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BB430A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Tipo de recurso: Secuencia de imágenes </w:t>
            </w:r>
          </w:p>
          <w:p w14:paraId="3ABB9B8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A49BB7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Competencia social y ciudadana  </w:t>
            </w:r>
          </w:p>
          <w:p w14:paraId="09A8C98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B46F91C" w14:textId="71026F4B"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Objetivo: </w:t>
            </w:r>
            <w:r w:rsidR="008665FA" w:rsidRPr="00F12CBF">
              <w:rPr>
                <w:rFonts w:ascii="Times New Roman" w:hAnsi="Times New Roman" w:cs="Times New Roman"/>
                <w:color w:val="31849B" w:themeColor="accent5" w:themeShade="BF"/>
                <w:sz w:val="24"/>
                <w:szCs w:val="24"/>
              </w:rPr>
              <w:t xml:space="preserve">Mostrar </w:t>
            </w:r>
            <w:r w:rsidRPr="00F12CBF">
              <w:rPr>
                <w:rFonts w:ascii="Times New Roman" w:hAnsi="Times New Roman" w:cs="Times New Roman"/>
                <w:color w:val="31849B" w:themeColor="accent5" w:themeShade="BF"/>
                <w:sz w:val="24"/>
                <w:szCs w:val="24"/>
              </w:rPr>
              <w:t xml:space="preserve">los desafíos a los que se enfrenta el mundo musulmán en el siglo XXI, desde la conjugación de modernidad y tradición hasta la lucha por la democracia. </w:t>
            </w:r>
          </w:p>
          <w:p w14:paraId="5CCF7732"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E1C92B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Antes de la presentación:</w:t>
            </w:r>
          </w:p>
          <w:p w14:paraId="4934DF8D"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C710E1A" w14:textId="61E23406"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Como pas</w:t>
            </w:r>
            <w:r w:rsidR="008665FA" w:rsidRPr="00F12CBF">
              <w:rPr>
                <w:rFonts w:ascii="Times New Roman" w:hAnsi="Times New Roman" w:cs="Times New Roman"/>
                <w:color w:val="31849B" w:themeColor="accent5" w:themeShade="BF"/>
                <w:sz w:val="24"/>
                <w:szCs w:val="24"/>
              </w:rPr>
              <w:t>o previo al trabajo interactivo</w:t>
            </w:r>
            <w:r w:rsidRPr="00F12CBF">
              <w:rPr>
                <w:rFonts w:ascii="Times New Roman" w:hAnsi="Times New Roman" w:cs="Times New Roman"/>
                <w:color w:val="31849B" w:themeColor="accent5" w:themeShade="BF"/>
                <w:sz w:val="24"/>
                <w:szCs w:val="24"/>
              </w:rPr>
              <w:t xml:space="preserve"> se sugiere ver el documental sobre la tradición islámica (dos partes) </w:t>
            </w:r>
            <w:commentRangeStart w:id="7"/>
            <w:r w:rsidRPr="00F12CBF">
              <w:rPr>
                <w:rFonts w:ascii="Times New Roman" w:hAnsi="Times New Roman" w:cs="Times New Roman"/>
                <w:color w:val="31849B" w:themeColor="accent5" w:themeShade="BF"/>
                <w:sz w:val="24"/>
                <w:szCs w:val="24"/>
              </w:rPr>
              <w:t>[VER] [VER]</w:t>
            </w:r>
          </w:p>
          <w:p w14:paraId="6836A1C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Luego, contrastar la tradición con los aspectos más modernos de la sociedad islámica, mediante la presentación del video que describe el caso de Dubai [VER].</w:t>
            </w:r>
            <w:commentRangeEnd w:id="7"/>
            <w:r w:rsidR="006660DC" w:rsidRPr="00F12CBF">
              <w:rPr>
                <w:rStyle w:val="Refdecomentario"/>
                <w:rFonts w:ascii="Calibri" w:eastAsia="Calibri" w:hAnsi="Calibri" w:cs="Times New Roman"/>
                <w:color w:val="31849B" w:themeColor="accent5" w:themeShade="BF"/>
              </w:rPr>
              <w:commentReference w:id="7"/>
            </w:r>
          </w:p>
          <w:p w14:paraId="12EA5C0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3D9BD4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propuesta de imágenes del interactivo es la siguiente:</w:t>
            </w:r>
          </w:p>
          <w:p w14:paraId="134032B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0E6D7CC"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1. Recep Tayyip Erdogan, primer ministro de Turquía desde 2003.</w:t>
            </w:r>
          </w:p>
          <w:p w14:paraId="52F178DC"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4B6824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2. Mahmud Ahmadineyad, presidente de Irán desde 2005.</w:t>
            </w:r>
          </w:p>
          <w:p w14:paraId="38B0253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890D03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3. Afganas cubiertas con burka comprando joyas en un mercado local.</w:t>
            </w:r>
          </w:p>
          <w:p w14:paraId="469116B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721358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4. Jóvenes musulmanas asiáticas en una cafetería.</w:t>
            </w:r>
          </w:p>
          <w:p w14:paraId="601088F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5623ECB" w14:textId="66B17B1A" w:rsidR="005E7D55" w:rsidRPr="00F12CBF" w:rsidRDefault="0063522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5. Cambio democrático en Túnez</w:t>
            </w:r>
            <w:r w:rsidR="005E7D55" w:rsidRPr="00F12CBF">
              <w:rPr>
                <w:rFonts w:ascii="Times New Roman" w:hAnsi="Times New Roman" w:cs="Times New Roman"/>
                <w:color w:val="31849B" w:themeColor="accent5" w:themeShade="BF"/>
                <w:sz w:val="24"/>
                <w:szCs w:val="24"/>
              </w:rPr>
              <w:t xml:space="preserve"> tras los movimientos sociales de diciembre de 2010.</w:t>
            </w:r>
          </w:p>
          <w:p w14:paraId="550FE94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E74580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6. Protesta contra el régimen de Muammar al-Gaddafi ante la embajada de Libia en Malta (22 de febrero de 2011).</w:t>
            </w:r>
          </w:p>
          <w:p w14:paraId="3061D03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37DDFB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7. Peregrinos en la Gran Mezquita de La Meca.</w:t>
            </w:r>
          </w:p>
          <w:p w14:paraId="7EFC547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141ED31" w14:textId="02C1089F" w:rsidR="005E7D55" w:rsidRPr="00F12CBF" w:rsidRDefault="0063522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8. Vista de la mezquita del Imán </w:t>
            </w:r>
            <w:r w:rsidR="00AA5FE0" w:rsidRPr="00F12CBF">
              <w:rPr>
                <w:rFonts w:ascii="Times New Roman" w:hAnsi="Times New Roman" w:cs="Times New Roman"/>
                <w:color w:val="31849B" w:themeColor="accent5" w:themeShade="BF"/>
                <w:sz w:val="24"/>
                <w:szCs w:val="24"/>
              </w:rPr>
              <w:t>Hussein</w:t>
            </w:r>
            <w:r w:rsidRPr="00F12CBF">
              <w:rPr>
                <w:rFonts w:ascii="Times New Roman" w:hAnsi="Times New Roman" w:cs="Times New Roman"/>
                <w:color w:val="31849B" w:themeColor="accent5" w:themeShade="BF"/>
                <w:sz w:val="24"/>
                <w:szCs w:val="24"/>
              </w:rPr>
              <w:t xml:space="preserve"> en Iraq</w:t>
            </w:r>
            <w:r w:rsidR="005E7D55" w:rsidRPr="00F12CBF">
              <w:rPr>
                <w:rFonts w:ascii="Times New Roman" w:hAnsi="Times New Roman" w:cs="Times New Roman"/>
                <w:color w:val="31849B" w:themeColor="accent5" w:themeShade="BF"/>
                <w:sz w:val="24"/>
                <w:szCs w:val="24"/>
              </w:rPr>
              <w:t>. Centro espiritual chiita.</w:t>
            </w:r>
          </w:p>
          <w:p w14:paraId="49354A0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C664849" w14:textId="3F5E5E8D" w:rsidR="005E7D55" w:rsidRPr="00F12CBF" w:rsidRDefault="0063522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10. El I</w:t>
            </w:r>
            <w:r w:rsidR="005E7D55" w:rsidRPr="00F12CBF">
              <w:rPr>
                <w:rFonts w:ascii="Times New Roman" w:hAnsi="Times New Roman" w:cs="Times New Roman"/>
                <w:color w:val="31849B" w:themeColor="accent5" w:themeShade="BF"/>
                <w:sz w:val="24"/>
                <w:szCs w:val="24"/>
              </w:rPr>
              <w:t>slam en el mundo actual.</w:t>
            </w:r>
          </w:p>
          <w:p w14:paraId="1AEFEC8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1514F2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Durante la presentación:</w:t>
            </w:r>
          </w:p>
          <w:p w14:paraId="27577FA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2C86795" w14:textId="511ABF87" w:rsidR="005E7D55" w:rsidRPr="00F12CBF" w:rsidRDefault="0063522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 el objetivo</w:t>
            </w:r>
            <w:r w:rsidR="005E7D55" w:rsidRPr="00F12CBF">
              <w:rPr>
                <w:rFonts w:ascii="Times New Roman" w:hAnsi="Times New Roman" w:cs="Times New Roman"/>
                <w:color w:val="31849B" w:themeColor="accent5" w:themeShade="BF"/>
                <w:sz w:val="24"/>
                <w:szCs w:val="24"/>
              </w:rPr>
              <w:t xml:space="preserve"> de sacar el mayor partido a las imágenes y, al tiempo, lograr que los </w:t>
            </w:r>
            <w:r w:rsidR="008972E9" w:rsidRPr="00F12CBF">
              <w:rPr>
                <w:rFonts w:ascii="Times New Roman" w:hAnsi="Times New Roman" w:cs="Times New Roman"/>
                <w:color w:val="31849B" w:themeColor="accent5" w:themeShade="BF"/>
                <w:sz w:val="24"/>
                <w:szCs w:val="24"/>
              </w:rPr>
              <w:t>estudia</w:t>
            </w:r>
            <w:r w:rsidR="00562767" w:rsidRPr="00F12CBF">
              <w:rPr>
                <w:rFonts w:ascii="Times New Roman" w:hAnsi="Times New Roman" w:cs="Times New Roman"/>
                <w:color w:val="31849B" w:themeColor="accent5" w:themeShade="BF"/>
                <w:sz w:val="24"/>
                <w:szCs w:val="24"/>
              </w:rPr>
              <w:t>ntes reflexionen sobre el I</w:t>
            </w:r>
            <w:r w:rsidR="005E7D55" w:rsidRPr="00F12CBF">
              <w:rPr>
                <w:rFonts w:ascii="Times New Roman" w:hAnsi="Times New Roman" w:cs="Times New Roman"/>
                <w:color w:val="31849B" w:themeColor="accent5" w:themeShade="BF"/>
                <w:sz w:val="24"/>
                <w:szCs w:val="24"/>
              </w:rPr>
              <w:t xml:space="preserve">slam y el mundo islámico, se propone </w:t>
            </w:r>
            <w:r w:rsidR="00562767" w:rsidRPr="00F12CBF">
              <w:rPr>
                <w:rFonts w:ascii="Times New Roman" w:hAnsi="Times New Roman" w:cs="Times New Roman"/>
                <w:color w:val="31849B" w:themeColor="accent5" w:themeShade="BF"/>
                <w:sz w:val="24"/>
                <w:szCs w:val="24"/>
              </w:rPr>
              <w:t xml:space="preserve">hacer </w:t>
            </w:r>
            <w:r w:rsidR="005E7D55" w:rsidRPr="00F12CBF">
              <w:rPr>
                <w:rFonts w:ascii="Times New Roman" w:hAnsi="Times New Roman" w:cs="Times New Roman"/>
                <w:color w:val="31849B" w:themeColor="accent5" w:themeShade="BF"/>
                <w:sz w:val="24"/>
                <w:szCs w:val="24"/>
              </w:rPr>
              <w:t>un comentario conjunto.</w:t>
            </w:r>
          </w:p>
          <w:p w14:paraId="3D3A9C8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C93BDAA" w14:textId="09D1E33F"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Se sugiere com</w:t>
            </w:r>
            <w:r w:rsidR="00562767" w:rsidRPr="00F12CBF">
              <w:rPr>
                <w:rFonts w:ascii="Times New Roman" w:hAnsi="Times New Roman" w:cs="Times New Roman"/>
                <w:color w:val="31849B" w:themeColor="accent5" w:themeShade="BF"/>
                <w:sz w:val="24"/>
                <w:szCs w:val="24"/>
              </w:rPr>
              <w:t>enzar por analizar el mapa del I</w:t>
            </w:r>
            <w:r w:rsidRPr="00F12CBF">
              <w:rPr>
                <w:rFonts w:ascii="Times New Roman" w:hAnsi="Times New Roman" w:cs="Times New Roman"/>
                <w:color w:val="31849B" w:themeColor="accent5" w:themeShade="BF"/>
                <w:sz w:val="24"/>
                <w:szCs w:val="24"/>
              </w:rPr>
              <w:t>slam en el mundo actual (imagen 9). Destaque la extensión que ocupan los territorios de mayoría musulm</w:t>
            </w:r>
            <w:r w:rsidR="00562767" w:rsidRPr="00F12CBF">
              <w:rPr>
                <w:rFonts w:ascii="Times New Roman" w:hAnsi="Times New Roman" w:cs="Times New Roman"/>
                <w:color w:val="31849B" w:themeColor="accent5" w:themeShade="BF"/>
                <w:sz w:val="24"/>
                <w:szCs w:val="24"/>
              </w:rPr>
              <w:t>ana. No olvide hacer énfasis en que el I</w:t>
            </w:r>
            <w:r w:rsidRPr="00F12CBF">
              <w:rPr>
                <w:rFonts w:ascii="Times New Roman" w:hAnsi="Times New Roman" w:cs="Times New Roman"/>
                <w:color w:val="31849B" w:themeColor="accent5" w:themeShade="BF"/>
                <w:sz w:val="24"/>
                <w:szCs w:val="24"/>
              </w:rPr>
              <w:t xml:space="preserve">slam no es un bloque monolítico, sino que existen dos grandes grupos: chiitas </w:t>
            </w:r>
            <w:r w:rsidR="008E5987" w:rsidRPr="00F12CBF">
              <w:rPr>
                <w:rFonts w:ascii="Times New Roman" w:hAnsi="Times New Roman" w:cs="Times New Roman"/>
                <w:color w:val="31849B" w:themeColor="accent5" w:themeShade="BF"/>
                <w:sz w:val="24"/>
                <w:szCs w:val="24"/>
              </w:rPr>
              <w:t>y sun</w:t>
            </w:r>
            <w:r w:rsidR="00562767" w:rsidRPr="00F12CBF">
              <w:rPr>
                <w:rFonts w:ascii="Times New Roman" w:hAnsi="Times New Roman" w:cs="Times New Roman"/>
                <w:color w:val="31849B" w:themeColor="accent5" w:themeShade="BF"/>
                <w:sz w:val="24"/>
                <w:szCs w:val="24"/>
              </w:rPr>
              <w:t xml:space="preserve">itas. Tampoco deje de recordar </w:t>
            </w:r>
            <w:r w:rsidRPr="00F12CBF">
              <w:rPr>
                <w:rFonts w:ascii="Times New Roman" w:hAnsi="Times New Roman" w:cs="Times New Roman"/>
                <w:color w:val="31849B" w:themeColor="accent5" w:themeShade="BF"/>
                <w:sz w:val="24"/>
                <w:szCs w:val="24"/>
              </w:rPr>
              <w:t xml:space="preserve"> que árabe y musulmán no son sinónimos.</w:t>
            </w:r>
          </w:p>
          <w:p w14:paraId="1ADFD55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8080F06" w14:textId="75664924"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Es probable que muchos de los </w:t>
            </w:r>
            <w:r w:rsidR="00562767" w:rsidRPr="00F12CBF">
              <w:rPr>
                <w:rFonts w:ascii="Times New Roman" w:hAnsi="Times New Roman" w:cs="Times New Roman"/>
                <w:color w:val="31849B" w:themeColor="accent5" w:themeShade="BF"/>
                <w:sz w:val="24"/>
                <w:szCs w:val="24"/>
              </w:rPr>
              <w:t>estudiantes conciban el I</w:t>
            </w:r>
            <w:r w:rsidRPr="00F12CBF">
              <w:rPr>
                <w:rFonts w:ascii="Times New Roman" w:hAnsi="Times New Roman" w:cs="Times New Roman"/>
                <w:color w:val="31849B" w:themeColor="accent5" w:themeShade="BF"/>
                <w:sz w:val="24"/>
                <w:szCs w:val="24"/>
              </w:rPr>
              <w:t>slam como un mundo homogéneo. Con el fin de llamar la atención sobre las diferencias que existen, pida a sus estudiantes que comparen las siguientes parejas de imágenes:</w:t>
            </w:r>
          </w:p>
          <w:p w14:paraId="0835174D"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7CB8856" w14:textId="47D5F198"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Imágenes 1 y 2: Turquía e Irán representan dos modelos de Estado distintos dentro del mundo musulmán. Mientras </w:t>
            </w:r>
            <w:r w:rsidR="00562767" w:rsidRPr="00F12CBF">
              <w:rPr>
                <w:rFonts w:ascii="Times New Roman" w:hAnsi="Times New Roman" w:cs="Times New Roman"/>
                <w:color w:val="31849B" w:themeColor="accent5" w:themeShade="BF"/>
                <w:sz w:val="24"/>
                <w:szCs w:val="24"/>
              </w:rPr>
              <w:t>el  primero</w:t>
            </w:r>
            <w:r w:rsidRPr="00F12CBF">
              <w:rPr>
                <w:rFonts w:ascii="Times New Roman" w:hAnsi="Times New Roman" w:cs="Times New Roman"/>
                <w:color w:val="31849B" w:themeColor="accent5" w:themeShade="BF"/>
                <w:sz w:val="24"/>
                <w:szCs w:val="24"/>
              </w:rPr>
              <w:t xml:space="preserve"> es una democracia laica próxima </w:t>
            </w:r>
            <w:r w:rsidR="00562767" w:rsidRPr="00F12CBF">
              <w:rPr>
                <w:rFonts w:ascii="Times New Roman" w:hAnsi="Times New Roman" w:cs="Times New Roman"/>
                <w:color w:val="31849B" w:themeColor="accent5" w:themeShade="BF"/>
                <w:sz w:val="24"/>
                <w:szCs w:val="24"/>
              </w:rPr>
              <w:t>a Occidente, el segundo es una r</w:t>
            </w:r>
            <w:r w:rsidRPr="00F12CBF">
              <w:rPr>
                <w:rFonts w:ascii="Times New Roman" w:hAnsi="Times New Roman" w:cs="Times New Roman"/>
                <w:color w:val="31849B" w:themeColor="accent5" w:themeShade="BF"/>
                <w:sz w:val="24"/>
                <w:szCs w:val="24"/>
              </w:rPr>
              <w:t xml:space="preserve">epública islámica controlada por los ayatolás. Guíe a los estudiantes para que reflexionen sobre </w:t>
            </w:r>
            <w:r w:rsidR="00562767" w:rsidRPr="00F12CBF">
              <w:rPr>
                <w:rFonts w:ascii="Times New Roman" w:hAnsi="Times New Roman" w:cs="Times New Roman"/>
                <w:color w:val="31849B" w:themeColor="accent5" w:themeShade="BF"/>
                <w:sz w:val="24"/>
                <w:szCs w:val="24"/>
              </w:rPr>
              <w:t>este</w:t>
            </w:r>
            <w:r w:rsidRPr="00F12CBF">
              <w:rPr>
                <w:rFonts w:ascii="Times New Roman" w:hAnsi="Times New Roman" w:cs="Times New Roman"/>
                <w:color w:val="31849B" w:themeColor="accent5" w:themeShade="BF"/>
                <w:sz w:val="24"/>
                <w:szCs w:val="24"/>
              </w:rPr>
              <w:t xml:space="preserve"> contraste. </w:t>
            </w:r>
          </w:p>
          <w:p w14:paraId="563A414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3E637C1" w14:textId="00B64E50"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Imágenes 3 y 4: El lugar que ocupan en su sociedad las mujeres musulmanas varía en función del territorio al cual se haga referencia. Pida a los estudiantes que reflexionen sobre el papel </w:t>
            </w:r>
            <w:r w:rsidR="00562767" w:rsidRPr="00F12CBF">
              <w:rPr>
                <w:rFonts w:ascii="Times New Roman" w:hAnsi="Times New Roman" w:cs="Times New Roman"/>
                <w:color w:val="31849B" w:themeColor="accent5" w:themeShade="BF"/>
                <w:sz w:val="24"/>
                <w:szCs w:val="24"/>
              </w:rPr>
              <w:t>de</w:t>
            </w:r>
            <w:r w:rsidRPr="00F12CBF">
              <w:rPr>
                <w:rFonts w:ascii="Times New Roman" w:hAnsi="Times New Roman" w:cs="Times New Roman"/>
                <w:color w:val="31849B" w:themeColor="accent5" w:themeShade="BF"/>
                <w:sz w:val="24"/>
                <w:szCs w:val="24"/>
              </w:rPr>
              <w:t xml:space="preserve"> la mujer en los distintos países de mayoría musulmana y sobre las diferencias con la situación de las mujeres en el mundo occidental.</w:t>
            </w:r>
          </w:p>
          <w:p w14:paraId="01F5922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4F39324" w14:textId="49201711"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-Imágenes 5 y 6: Túnez y Libia son dos de las naciones que protagonizaron movimientos populares antiautoritarios en el mundo árabe. </w:t>
            </w:r>
            <w:r w:rsidR="00562767" w:rsidRPr="00F12CBF">
              <w:rPr>
                <w:rFonts w:ascii="Times New Roman" w:hAnsi="Times New Roman" w:cs="Times New Roman"/>
                <w:color w:val="31849B" w:themeColor="accent5" w:themeShade="BF"/>
                <w:sz w:val="24"/>
                <w:szCs w:val="24"/>
              </w:rPr>
              <w:t>Oriente</w:t>
            </w:r>
            <w:r w:rsidRPr="00F12CBF">
              <w:rPr>
                <w:rFonts w:ascii="Times New Roman" w:hAnsi="Times New Roman" w:cs="Times New Roman"/>
                <w:color w:val="31849B" w:themeColor="accent5" w:themeShade="BF"/>
                <w:sz w:val="24"/>
                <w:szCs w:val="24"/>
              </w:rPr>
              <w:t xml:space="preserve"> un debate con los estudiantes medi</w:t>
            </w:r>
            <w:r w:rsidR="006660DC" w:rsidRPr="00F12CBF">
              <w:rPr>
                <w:rFonts w:ascii="Times New Roman" w:hAnsi="Times New Roman" w:cs="Times New Roman"/>
                <w:color w:val="31849B" w:themeColor="accent5" w:themeShade="BF"/>
                <w:sz w:val="24"/>
                <w:szCs w:val="24"/>
              </w:rPr>
              <w:t>a</w:t>
            </w:r>
            <w:r w:rsidRPr="00F12CBF">
              <w:rPr>
                <w:rFonts w:ascii="Times New Roman" w:hAnsi="Times New Roman" w:cs="Times New Roman"/>
                <w:color w:val="31849B" w:themeColor="accent5" w:themeShade="BF"/>
                <w:sz w:val="24"/>
                <w:szCs w:val="24"/>
              </w:rPr>
              <w:t xml:space="preserve">nte el cual comparen el rumbo que tomaron las protestas populares en Túnez, con el camino que tomaron las manifestaciones en Libia.  </w:t>
            </w:r>
          </w:p>
          <w:p w14:paraId="4F60AAC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A84E8A4" w14:textId="05D4003F" w:rsidR="005E7D55" w:rsidRPr="00F12CBF" w:rsidRDefault="0056276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Imágenes 7 y 8:</w:t>
            </w:r>
            <w:r w:rsidR="005E7D55" w:rsidRPr="00F12CBF">
              <w:rPr>
                <w:rFonts w:ascii="Times New Roman" w:hAnsi="Times New Roman" w:cs="Times New Roman"/>
                <w:color w:val="31849B" w:themeColor="accent5" w:themeShade="BF"/>
                <w:sz w:val="24"/>
                <w:szCs w:val="24"/>
              </w:rPr>
              <w:t xml:space="preserve"> Guíe a los estudiantes para que comparen las tradiciones islámicas sunita y chii</w:t>
            </w:r>
            <w:r w:rsidRPr="00F12CBF">
              <w:rPr>
                <w:rFonts w:ascii="Times New Roman" w:hAnsi="Times New Roman" w:cs="Times New Roman"/>
                <w:color w:val="31849B" w:themeColor="accent5" w:themeShade="BF"/>
                <w:sz w:val="24"/>
                <w:szCs w:val="24"/>
              </w:rPr>
              <w:t>ta. La primera representada en L</w:t>
            </w:r>
            <w:r w:rsidR="005E7D55" w:rsidRPr="00F12CBF">
              <w:rPr>
                <w:rFonts w:ascii="Times New Roman" w:hAnsi="Times New Roman" w:cs="Times New Roman"/>
                <w:color w:val="31849B" w:themeColor="accent5" w:themeShade="BF"/>
                <w:sz w:val="24"/>
                <w:szCs w:val="24"/>
              </w:rPr>
              <w:t xml:space="preserve">a Meca, ciudad sagrada ubicada en el </w:t>
            </w:r>
            <w:r w:rsidRPr="00F12CBF">
              <w:rPr>
                <w:rFonts w:ascii="Times New Roman" w:hAnsi="Times New Roman" w:cs="Times New Roman"/>
                <w:color w:val="31849B" w:themeColor="accent5" w:themeShade="BF"/>
                <w:sz w:val="24"/>
                <w:szCs w:val="24"/>
              </w:rPr>
              <w:t>núcleo del sunismo: Arabia Saudita</w:t>
            </w:r>
            <w:r w:rsidR="005E7D55" w:rsidRPr="00F12CBF">
              <w:rPr>
                <w:rFonts w:ascii="Times New Roman" w:hAnsi="Times New Roman" w:cs="Times New Roman"/>
                <w:color w:val="31849B" w:themeColor="accent5" w:themeShade="BF"/>
                <w:sz w:val="24"/>
                <w:szCs w:val="24"/>
              </w:rPr>
              <w:t>. La segunda, r</w:t>
            </w:r>
            <w:r w:rsidRPr="00F12CBF">
              <w:rPr>
                <w:rFonts w:ascii="Times New Roman" w:hAnsi="Times New Roman" w:cs="Times New Roman"/>
                <w:color w:val="31849B" w:themeColor="accent5" w:themeShade="BF"/>
                <w:sz w:val="24"/>
                <w:szCs w:val="24"/>
              </w:rPr>
              <w:t>epresentada en la mezquita del I</w:t>
            </w:r>
            <w:r w:rsidR="005E7D55" w:rsidRPr="00F12CBF">
              <w:rPr>
                <w:rFonts w:ascii="Times New Roman" w:hAnsi="Times New Roman" w:cs="Times New Roman"/>
                <w:color w:val="31849B" w:themeColor="accent5" w:themeShade="BF"/>
                <w:sz w:val="24"/>
                <w:szCs w:val="24"/>
              </w:rPr>
              <w:t xml:space="preserve">mán </w:t>
            </w:r>
            <w:r w:rsidR="00AA5FE0" w:rsidRPr="00F12CBF">
              <w:rPr>
                <w:rFonts w:ascii="Times New Roman" w:hAnsi="Times New Roman" w:cs="Times New Roman"/>
                <w:color w:val="31849B" w:themeColor="accent5" w:themeShade="BF"/>
                <w:sz w:val="24"/>
                <w:szCs w:val="24"/>
              </w:rPr>
              <w:t>Hussein</w:t>
            </w:r>
            <w:r w:rsidR="005E7D55" w:rsidRPr="00F12CBF">
              <w:rPr>
                <w:rFonts w:ascii="Times New Roman" w:hAnsi="Times New Roman" w:cs="Times New Roman"/>
                <w:color w:val="31849B" w:themeColor="accent5" w:themeShade="BF"/>
                <w:sz w:val="24"/>
                <w:szCs w:val="24"/>
              </w:rPr>
              <w:t>.</w:t>
            </w:r>
          </w:p>
          <w:p w14:paraId="67DDAC9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E326AC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Después de la presentación: </w:t>
            </w:r>
          </w:p>
          <w:p w14:paraId="2F382DC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94166C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Pida a sus estudiantes que se informen en los noticieros occidentales sobre eventos relacionados con el mundo musulmán.</w:t>
            </w:r>
          </w:p>
          <w:p w14:paraId="7D103282" w14:textId="4DB6B8DA" w:rsidR="005E7D55" w:rsidRPr="00F12CBF" w:rsidRDefault="0056276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Luego haga que</w:t>
            </w:r>
            <w:r w:rsidR="005E7D55" w:rsidRPr="00F12CBF">
              <w:rPr>
                <w:rFonts w:ascii="Times New Roman" w:hAnsi="Times New Roman" w:cs="Times New Roman"/>
                <w:color w:val="31849B" w:themeColor="accent5" w:themeShade="BF"/>
                <w:sz w:val="24"/>
                <w:szCs w:val="24"/>
              </w:rPr>
              <w:t xml:space="preserve"> identifi</w:t>
            </w:r>
            <w:r w:rsidRPr="00F12CBF">
              <w:rPr>
                <w:rFonts w:ascii="Times New Roman" w:hAnsi="Times New Roman" w:cs="Times New Roman"/>
                <w:color w:val="31849B" w:themeColor="accent5" w:themeShade="BF"/>
                <w:sz w:val="24"/>
                <w:szCs w:val="24"/>
              </w:rPr>
              <w:t>quen en los discursos noticiosos</w:t>
            </w:r>
            <w:r w:rsidR="005E7D55" w:rsidRPr="00F12CBF">
              <w:rPr>
                <w:rFonts w:ascii="Times New Roman" w:hAnsi="Times New Roman" w:cs="Times New Roman"/>
                <w:color w:val="31849B" w:themeColor="accent5" w:themeShade="BF"/>
                <w:sz w:val="24"/>
                <w:szCs w:val="24"/>
              </w:rPr>
              <w:t xml:space="preserve"> las ocasiones en que se trata al mundo musulmán como si fuera homogéneo y unitario.</w:t>
            </w:r>
          </w:p>
          <w:p w14:paraId="716EA61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p>
          <w:p w14:paraId="3CE71D78"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estudiante</w:t>
            </w:r>
          </w:p>
          <w:p w14:paraId="09625F5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DF01872"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Título: El mundo islámico: entre la tradición y el cambio</w:t>
            </w:r>
          </w:p>
          <w:p w14:paraId="1EE69BB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FF08E34" w14:textId="6C98CB7A"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Descripción: Galería de imágenes qu</w:t>
            </w:r>
            <w:r w:rsidR="00562767" w:rsidRPr="00F12CBF">
              <w:rPr>
                <w:rFonts w:ascii="Times New Roman" w:hAnsi="Times New Roman" w:cs="Times New Roman"/>
                <w:color w:val="31849B" w:themeColor="accent5" w:themeShade="BF"/>
                <w:sz w:val="24"/>
                <w:szCs w:val="24"/>
              </w:rPr>
              <w:t>e ayuda a reflexionar sobre el I</w:t>
            </w:r>
            <w:r w:rsidRPr="00F12CBF">
              <w:rPr>
                <w:rFonts w:ascii="Times New Roman" w:hAnsi="Times New Roman" w:cs="Times New Roman"/>
                <w:color w:val="31849B" w:themeColor="accent5" w:themeShade="BF"/>
                <w:sz w:val="24"/>
                <w:szCs w:val="24"/>
              </w:rPr>
              <w:t xml:space="preserve">slam actual y sus tensiones internas entre tradición y cambio. </w:t>
            </w:r>
          </w:p>
          <w:p w14:paraId="1A8C28C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E0408A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Contextualización:</w:t>
            </w:r>
          </w:p>
          <w:p w14:paraId="4BCC72F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D62489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mundo islámico actual</w:t>
            </w:r>
          </w:p>
          <w:p w14:paraId="3E8795C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28AEEA7" w14:textId="433B8B41"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fin de la Guerra Fría representó también el final de un mundo</w:t>
            </w:r>
            <w:r w:rsidR="00562767" w:rsidRPr="00F12CBF">
              <w:rPr>
                <w:rFonts w:ascii="Times New Roman" w:hAnsi="Times New Roman" w:cs="Times New Roman"/>
                <w:color w:val="31849B" w:themeColor="accent5" w:themeShade="BF"/>
                <w:sz w:val="24"/>
                <w:szCs w:val="24"/>
              </w:rPr>
              <w:t xml:space="preserve"> compuesto por</w:t>
            </w:r>
            <w:r w:rsidRPr="00F12CBF">
              <w:rPr>
                <w:rFonts w:ascii="Times New Roman" w:hAnsi="Times New Roman" w:cs="Times New Roman"/>
                <w:color w:val="31849B" w:themeColor="accent5" w:themeShade="BF"/>
                <w:sz w:val="24"/>
                <w:szCs w:val="24"/>
              </w:rPr>
              <w:t xml:space="preserve"> bloques</w:t>
            </w:r>
            <w:r w:rsidR="00562767" w:rsidRPr="00F12CBF">
              <w:rPr>
                <w:rFonts w:ascii="Times New Roman" w:hAnsi="Times New Roman" w:cs="Times New Roman"/>
                <w:color w:val="31849B" w:themeColor="accent5" w:themeShade="BF"/>
                <w:sz w:val="24"/>
                <w:szCs w:val="24"/>
              </w:rPr>
              <w:t xml:space="preserve"> de países</w:t>
            </w:r>
            <w:r w:rsidRPr="00F12CBF">
              <w:rPr>
                <w:rFonts w:ascii="Times New Roman" w:hAnsi="Times New Roman" w:cs="Times New Roman"/>
                <w:color w:val="31849B" w:themeColor="accent5" w:themeShade="BF"/>
                <w:sz w:val="24"/>
                <w:szCs w:val="24"/>
              </w:rPr>
              <w:t>. La desaparición de la URSS hizo que Estados Unidos se convirtiese en la única superpotencia de un mundo que aceleró su avance hacia la globalización.</w:t>
            </w:r>
          </w:p>
          <w:p w14:paraId="56F26F4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DA5003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1DD0309" w14:textId="42DF7D82"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mundo islámico, que se extiende desde África occidental hasta el Sudeste asiático, tampoco pudo mantenerse al margen del proceso de globalización, el cual</w:t>
            </w:r>
            <w:r w:rsidR="00562767" w:rsidRPr="00F12CBF">
              <w:rPr>
                <w:rFonts w:ascii="Times New Roman" w:hAnsi="Times New Roman" w:cs="Times New Roman"/>
                <w:color w:val="31849B" w:themeColor="accent5" w:themeShade="BF"/>
                <w:sz w:val="24"/>
                <w:szCs w:val="24"/>
              </w:rPr>
              <w:t xml:space="preserve"> los</w:t>
            </w:r>
            <w:r w:rsidRPr="00F12CBF">
              <w:rPr>
                <w:rFonts w:ascii="Times New Roman" w:hAnsi="Times New Roman" w:cs="Times New Roman"/>
                <w:color w:val="31849B" w:themeColor="accent5" w:themeShade="BF"/>
                <w:sz w:val="24"/>
                <w:szCs w:val="24"/>
              </w:rPr>
              <w:t xml:space="preserve"> ha hecho, durante las dos últimas décadas, debatirse entre la tradición y la modernidad.</w:t>
            </w:r>
          </w:p>
          <w:p w14:paraId="76CA545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B13B420" w14:textId="4D3B2A7B"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Desde la última etapa de la descolonización (década de 1970), apenas se han producido cambios en los regímenes políticos del mundo islámico. La mayor parte de los grupos q</w:t>
            </w:r>
            <w:r w:rsidR="00562767" w:rsidRPr="00F12CBF">
              <w:rPr>
                <w:rFonts w:ascii="Times New Roman" w:hAnsi="Times New Roman" w:cs="Times New Roman"/>
                <w:color w:val="31849B" w:themeColor="accent5" w:themeShade="BF"/>
                <w:sz w:val="24"/>
                <w:szCs w:val="24"/>
              </w:rPr>
              <w:t>ue estaban entonces en el poder</w:t>
            </w:r>
            <w:r w:rsidRPr="00F12CBF">
              <w:rPr>
                <w:rFonts w:ascii="Times New Roman" w:hAnsi="Times New Roman" w:cs="Times New Roman"/>
                <w:color w:val="31849B" w:themeColor="accent5" w:themeShade="BF"/>
                <w:sz w:val="24"/>
                <w:szCs w:val="24"/>
              </w:rPr>
              <w:t xml:space="preserve"> se mantienen, décadas después, </w:t>
            </w:r>
            <w:r w:rsidR="00712E32" w:rsidRPr="00F12CBF">
              <w:rPr>
                <w:rFonts w:ascii="Times New Roman" w:hAnsi="Times New Roman" w:cs="Times New Roman"/>
                <w:color w:val="31849B" w:themeColor="accent5" w:themeShade="BF"/>
                <w:sz w:val="24"/>
                <w:szCs w:val="24"/>
              </w:rPr>
              <w:t>al mando</w:t>
            </w:r>
            <w:r w:rsidRPr="00F12CBF">
              <w:rPr>
                <w:rFonts w:ascii="Times New Roman" w:hAnsi="Times New Roman" w:cs="Times New Roman"/>
                <w:color w:val="31849B" w:themeColor="accent5" w:themeShade="BF"/>
                <w:sz w:val="24"/>
                <w:szCs w:val="24"/>
              </w:rPr>
              <w:t>.</w:t>
            </w:r>
          </w:p>
          <w:p w14:paraId="4DF213F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AF459CC"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Estos regímenes, a excepción de Turquía, se encuentran bajo el control de:</w:t>
            </w:r>
          </w:p>
          <w:p w14:paraId="6B25BEF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21D3F50" w14:textId="29329D0F"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Las f</w:t>
            </w:r>
            <w:r w:rsidR="005E7D55" w:rsidRPr="00F12CBF">
              <w:rPr>
                <w:rFonts w:ascii="Times New Roman" w:hAnsi="Times New Roman" w:cs="Times New Roman"/>
                <w:color w:val="31849B" w:themeColor="accent5" w:themeShade="BF"/>
                <w:sz w:val="24"/>
                <w:szCs w:val="24"/>
              </w:rPr>
              <w:t>amilias reales: presentan distintos grados de apertura.</w:t>
            </w:r>
          </w:p>
          <w:p w14:paraId="5712B182"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330B314" w14:textId="02613711"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Los g</w:t>
            </w:r>
            <w:r w:rsidR="005E7D55" w:rsidRPr="00F12CBF">
              <w:rPr>
                <w:rFonts w:ascii="Times New Roman" w:hAnsi="Times New Roman" w:cs="Times New Roman"/>
                <w:color w:val="31849B" w:themeColor="accent5" w:themeShade="BF"/>
                <w:sz w:val="24"/>
                <w:szCs w:val="24"/>
              </w:rPr>
              <w:t>rupos tribales: ejercen el control sobre regiones concretas.</w:t>
            </w:r>
          </w:p>
          <w:p w14:paraId="7E52BA7D"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6C93E67" w14:textId="5DAE84B9"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Los g</w:t>
            </w:r>
            <w:r w:rsidR="005E7D55" w:rsidRPr="00F12CBF">
              <w:rPr>
                <w:rFonts w:ascii="Times New Roman" w:hAnsi="Times New Roman" w:cs="Times New Roman"/>
                <w:color w:val="31849B" w:themeColor="accent5" w:themeShade="BF"/>
                <w:sz w:val="24"/>
                <w:szCs w:val="24"/>
              </w:rPr>
              <w:t>rupos de poder: juntas militares, partido único y teocracia.</w:t>
            </w:r>
          </w:p>
          <w:p w14:paraId="316BE30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2F1C682" w14:textId="62FA67CB"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De forma paralela, mientras estos regímenes se mantenían en </w:t>
            </w:r>
            <w:r w:rsidR="004478D5" w:rsidRPr="00F12CBF">
              <w:rPr>
                <w:rFonts w:ascii="Times New Roman" w:hAnsi="Times New Roman" w:cs="Times New Roman"/>
                <w:color w:val="31849B" w:themeColor="accent5" w:themeShade="BF"/>
                <w:sz w:val="24"/>
                <w:szCs w:val="24"/>
              </w:rPr>
              <w:t>la inmovilidad</w:t>
            </w:r>
            <w:r w:rsidRPr="00F12CBF">
              <w:rPr>
                <w:rFonts w:ascii="Times New Roman" w:hAnsi="Times New Roman" w:cs="Times New Roman"/>
                <w:color w:val="31849B" w:themeColor="accent5" w:themeShade="BF"/>
                <w:sz w:val="24"/>
                <w:szCs w:val="24"/>
              </w:rPr>
              <w:t>, las sociedades que gobernaban han experimentado una rápida transformación motivada por:</w:t>
            </w:r>
          </w:p>
          <w:p w14:paraId="605934D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94C8D6B" w14:textId="55EFC2F2"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El a</w:t>
            </w:r>
            <w:r w:rsidR="005E7D55" w:rsidRPr="00F12CBF">
              <w:rPr>
                <w:rFonts w:ascii="Times New Roman" w:hAnsi="Times New Roman" w:cs="Times New Roman"/>
                <w:color w:val="31849B" w:themeColor="accent5" w:themeShade="BF"/>
                <w:sz w:val="24"/>
                <w:szCs w:val="24"/>
              </w:rPr>
              <w:t>umento de la población.</w:t>
            </w:r>
          </w:p>
          <w:p w14:paraId="68DA2AF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4B04C69" w14:textId="0004F613"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prevalencia de la p</w:t>
            </w:r>
            <w:r w:rsidR="005E7D55" w:rsidRPr="00F12CBF">
              <w:rPr>
                <w:rFonts w:ascii="Times New Roman" w:hAnsi="Times New Roman" w:cs="Times New Roman"/>
                <w:color w:val="31849B" w:themeColor="accent5" w:themeShade="BF"/>
                <w:sz w:val="24"/>
                <w:szCs w:val="24"/>
              </w:rPr>
              <w:t>oblación joven.</w:t>
            </w:r>
          </w:p>
          <w:p w14:paraId="4A700E7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7E7DF85" w14:textId="74828EA0"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t</w:t>
            </w:r>
            <w:r w:rsidR="005E7D55" w:rsidRPr="00F12CBF">
              <w:rPr>
                <w:rFonts w:ascii="Times New Roman" w:hAnsi="Times New Roman" w:cs="Times New Roman"/>
                <w:color w:val="31849B" w:themeColor="accent5" w:themeShade="BF"/>
                <w:sz w:val="24"/>
                <w:szCs w:val="24"/>
              </w:rPr>
              <w:t>ransformación del campo.</w:t>
            </w:r>
          </w:p>
          <w:p w14:paraId="2576C79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8D29569" w14:textId="445D73DE"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La u</w:t>
            </w:r>
            <w:r w:rsidR="005E7D55" w:rsidRPr="00F12CBF">
              <w:rPr>
                <w:rFonts w:ascii="Times New Roman" w:hAnsi="Times New Roman" w:cs="Times New Roman"/>
                <w:color w:val="31849B" w:themeColor="accent5" w:themeShade="BF"/>
                <w:sz w:val="24"/>
                <w:szCs w:val="24"/>
              </w:rPr>
              <w:t>rbanización creciente.</w:t>
            </w:r>
          </w:p>
          <w:p w14:paraId="21BABC8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3DF69A7" w14:textId="5A4DA7D6"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El m</w:t>
            </w:r>
            <w:r w:rsidR="005E7D55" w:rsidRPr="00F12CBF">
              <w:rPr>
                <w:rFonts w:ascii="Times New Roman" w:hAnsi="Times New Roman" w:cs="Times New Roman"/>
                <w:color w:val="31849B" w:themeColor="accent5" w:themeShade="BF"/>
                <w:sz w:val="24"/>
                <w:szCs w:val="24"/>
              </w:rPr>
              <w:t>ayor ac</w:t>
            </w:r>
            <w:r w:rsidRPr="00F12CBF">
              <w:rPr>
                <w:rFonts w:ascii="Times New Roman" w:hAnsi="Times New Roman" w:cs="Times New Roman"/>
                <w:color w:val="31849B" w:themeColor="accent5" w:themeShade="BF"/>
                <w:sz w:val="24"/>
                <w:szCs w:val="24"/>
              </w:rPr>
              <w:t>ceso a la información. Junto a i</w:t>
            </w:r>
            <w:r w:rsidR="005E7D55" w:rsidRPr="00F12CBF">
              <w:rPr>
                <w:rFonts w:ascii="Times New Roman" w:hAnsi="Times New Roman" w:cs="Times New Roman"/>
                <w:color w:val="31849B" w:themeColor="accent5" w:themeShade="BF"/>
                <w:sz w:val="24"/>
                <w:szCs w:val="24"/>
              </w:rPr>
              <w:t xml:space="preserve">nternet y la telefonía móvil, </w:t>
            </w:r>
            <w:r w:rsidRPr="00F12CBF">
              <w:rPr>
                <w:rFonts w:ascii="Times New Roman" w:hAnsi="Times New Roman" w:cs="Times New Roman"/>
                <w:color w:val="31849B" w:themeColor="accent5" w:themeShade="BF"/>
                <w:sz w:val="24"/>
                <w:szCs w:val="24"/>
              </w:rPr>
              <w:t>cadenas televisivas</w:t>
            </w:r>
            <w:r w:rsidR="005E7D55" w:rsidRPr="00F12CBF">
              <w:rPr>
                <w:rFonts w:ascii="Times New Roman" w:hAnsi="Times New Roman" w:cs="Times New Roman"/>
                <w:color w:val="31849B" w:themeColor="accent5" w:themeShade="BF"/>
                <w:sz w:val="24"/>
                <w:szCs w:val="24"/>
              </w:rPr>
              <w:t xml:space="preserve"> como Al-Jazeera y Al-Arabiya han desempeñado un papel determinante en la difusión de información, a escala global, desde una perspectiva árabe.</w:t>
            </w:r>
          </w:p>
          <w:p w14:paraId="7CE4E0A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38ADD8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islamismo</w:t>
            </w:r>
          </w:p>
          <w:p w14:paraId="316157E4" w14:textId="7A4EBBA6"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mayor</w:t>
            </w:r>
            <w:r w:rsidR="004478D5" w:rsidRPr="00F12CBF">
              <w:rPr>
                <w:rFonts w:ascii="Times New Roman" w:hAnsi="Times New Roman" w:cs="Times New Roman"/>
                <w:color w:val="31849B" w:themeColor="accent5" w:themeShade="BF"/>
                <w:sz w:val="24"/>
                <w:szCs w:val="24"/>
              </w:rPr>
              <w:t xml:space="preserve"> parte</w:t>
            </w:r>
            <w:r w:rsidRPr="00F12CBF">
              <w:rPr>
                <w:rFonts w:ascii="Times New Roman" w:hAnsi="Times New Roman" w:cs="Times New Roman"/>
                <w:color w:val="31849B" w:themeColor="accent5" w:themeShade="BF"/>
                <w:sz w:val="24"/>
                <w:szCs w:val="24"/>
              </w:rPr>
              <w:t xml:space="preserve"> de estos regímenes cuenta (o contó) con el apoyo de los países occidentales, que ven en ellos el mejor modo de contener el avance del fundamentalismo y el terrorismo islámico.</w:t>
            </w:r>
          </w:p>
          <w:p w14:paraId="7E75833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D36E5EF" w14:textId="66C33C55" w:rsidR="005E7D55" w:rsidRPr="00F12CBF" w:rsidRDefault="004478D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concepto de islamismo</w:t>
            </w:r>
            <w:r w:rsidR="005E7D55" w:rsidRPr="00F12CBF">
              <w:rPr>
                <w:rFonts w:ascii="Times New Roman" w:hAnsi="Times New Roman" w:cs="Times New Roman"/>
                <w:color w:val="31849B" w:themeColor="accent5" w:themeShade="BF"/>
                <w:sz w:val="24"/>
                <w:szCs w:val="24"/>
              </w:rPr>
              <w:t xml:space="preserve"> tiende a asociarse </w:t>
            </w:r>
            <w:r w:rsidRPr="00F12CBF">
              <w:rPr>
                <w:rFonts w:ascii="Times New Roman" w:hAnsi="Times New Roman" w:cs="Times New Roman"/>
                <w:color w:val="31849B" w:themeColor="accent5" w:themeShade="BF"/>
                <w:sz w:val="24"/>
                <w:szCs w:val="24"/>
              </w:rPr>
              <w:t>con</w:t>
            </w:r>
            <w:r w:rsidR="005E7D55" w:rsidRPr="00F12CBF">
              <w:rPr>
                <w:rFonts w:ascii="Times New Roman" w:hAnsi="Times New Roman" w:cs="Times New Roman"/>
                <w:color w:val="31849B" w:themeColor="accent5" w:themeShade="BF"/>
                <w:sz w:val="24"/>
                <w:szCs w:val="24"/>
              </w:rPr>
              <w:t xml:space="preserve"> fanatismo religioso, sobre todo después de los atentados del </w:t>
            </w:r>
            <w:r w:rsidRPr="00F12CBF">
              <w:rPr>
                <w:rFonts w:ascii="Times New Roman" w:hAnsi="Times New Roman" w:cs="Times New Roman"/>
                <w:color w:val="31849B" w:themeColor="accent5" w:themeShade="BF"/>
                <w:sz w:val="24"/>
                <w:szCs w:val="24"/>
              </w:rPr>
              <w:t>11</w:t>
            </w:r>
            <w:r w:rsidR="005E7D55" w:rsidRPr="00F12CBF">
              <w:rPr>
                <w:rFonts w:ascii="Times New Roman" w:hAnsi="Times New Roman" w:cs="Times New Roman"/>
                <w:color w:val="31849B" w:themeColor="accent5" w:themeShade="BF"/>
                <w:sz w:val="24"/>
                <w:szCs w:val="24"/>
              </w:rPr>
              <w:t xml:space="preserve"> de septiembre de 2001 (11 S), que hicieron que Estados Unidos transformase su antigua lucha contra el comunismo </w:t>
            </w:r>
            <w:r w:rsidRPr="00F12CBF">
              <w:rPr>
                <w:rFonts w:ascii="Times New Roman" w:hAnsi="Times New Roman" w:cs="Times New Roman"/>
                <w:color w:val="31849B" w:themeColor="accent5" w:themeShade="BF"/>
                <w:sz w:val="24"/>
                <w:szCs w:val="24"/>
              </w:rPr>
              <w:t>en</w:t>
            </w:r>
            <w:r w:rsidR="005E7D55" w:rsidRPr="00F12CBF">
              <w:rPr>
                <w:rFonts w:ascii="Times New Roman" w:hAnsi="Times New Roman" w:cs="Times New Roman"/>
                <w:color w:val="31849B" w:themeColor="accent5" w:themeShade="BF"/>
                <w:sz w:val="24"/>
                <w:szCs w:val="24"/>
              </w:rPr>
              <w:t xml:space="preserve"> guerra contra el terrorismo global, entendido como terrorismo islamista.</w:t>
            </w:r>
          </w:p>
          <w:p w14:paraId="3E1FFAD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BE6A4B4" w14:textId="56D7F84F"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islamismo es, en realidad, una tendencia política que defiende, frente a los regímenes que ostentan el poder de forma autoritaria, la instauración de la </w:t>
            </w:r>
            <w:r w:rsidRPr="00F12CBF">
              <w:rPr>
                <w:rFonts w:ascii="Times New Roman" w:hAnsi="Times New Roman" w:cs="Times New Roman"/>
                <w:i/>
                <w:color w:val="31849B" w:themeColor="accent5" w:themeShade="BF"/>
                <w:sz w:val="24"/>
                <w:szCs w:val="24"/>
              </w:rPr>
              <w:t>sharia</w:t>
            </w:r>
            <w:r w:rsidRPr="00F12CBF">
              <w:rPr>
                <w:rFonts w:ascii="Times New Roman" w:hAnsi="Times New Roman" w:cs="Times New Roman"/>
                <w:color w:val="31849B" w:themeColor="accent5" w:themeShade="BF"/>
                <w:sz w:val="24"/>
                <w:szCs w:val="24"/>
              </w:rPr>
              <w:t xml:space="preserve"> (ley islámica). Esta es concebida como la herramienta que debe servir para controlar y limitar la arbitrariedad de esos gobie</w:t>
            </w:r>
            <w:r w:rsidR="004478D5" w:rsidRPr="00F12CBF">
              <w:rPr>
                <w:rFonts w:ascii="Times New Roman" w:hAnsi="Times New Roman" w:cs="Times New Roman"/>
                <w:color w:val="31849B" w:themeColor="accent5" w:themeShade="BF"/>
                <w:sz w:val="24"/>
                <w:szCs w:val="24"/>
              </w:rPr>
              <w:t>rnos y recuperar, con ello, el i</w:t>
            </w:r>
            <w:r w:rsidRPr="00F12CBF">
              <w:rPr>
                <w:rFonts w:ascii="Times New Roman" w:hAnsi="Times New Roman" w:cs="Times New Roman"/>
                <w:color w:val="31849B" w:themeColor="accent5" w:themeShade="BF"/>
                <w:sz w:val="24"/>
                <w:szCs w:val="24"/>
              </w:rPr>
              <w:t>mperio de la ley.</w:t>
            </w:r>
          </w:p>
          <w:p w14:paraId="0A4979B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FD0145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7118D9E" w14:textId="5761A543"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el extremo se encuentran</w:t>
            </w:r>
            <w:r w:rsidR="004478D5" w:rsidRPr="00F12CBF">
              <w:rPr>
                <w:rFonts w:ascii="Times New Roman" w:hAnsi="Times New Roman" w:cs="Times New Roman"/>
                <w:color w:val="31849B" w:themeColor="accent5" w:themeShade="BF"/>
                <w:sz w:val="24"/>
                <w:szCs w:val="24"/>
              </w:rPr>
              <w:t xml:space="preserve"> los fundamentalistas islámicos</w:t>
            </w:r>
            <w:r w:rsidRPr="00F12CBF">
              <w:rPr>
                <w:rFonts w:ascii="Times New Roman" w:hAnsi="Times New Roman" w:cs="Times New Roman"/>
                <w:color w:val="31849B" w:themeColor="accent5" w:themeShade="BF"/>
                <w:sz w:val="24"/>
                <w:szCs w:val="24"/>
              </w:rPr>
              <w:t xml:space="preserve"> que apuestan por la </w:t>
            </w:r>
            <w:r w:rsidRPr="00F12CBF">
              <w:rPr>
                <w:rFonts w:ascii="Times New Roman" w:hAnsi="Times New Roman" w:cs="Times New Roman"/>
                <w:i/>
                <w:color w:val="31849B" w:themeColor="accent5" w:themeShade="BF"/>
                <w:sz w:val="24"/>
                <w:szCs w:val="24"/>
              </w:rPr>
              <w:t>yihad</w:t>
            </w:r>
            <w:r w:rsidRPr="00F12CBF">
              <w:rPr>
                <w:rFonts w:ascii="Times New Roman" w:hAnsi="Times New Roman" w:cs="Times New Roman"/>
                <w:color w:val="31849B" w:themeColor="accent5" w:themeShade="BF"/>
                <w:sz w:val="24"/>
                <w:szCs w:val="24"/>
              </w:rPr>
              <w:t xml:space="preserve"> o guerra santa (concretada en acciones terroristas) como vía para combatir a los occ</w:t>
            </w:r>
            <w:r w:rsidR="004478D5" w:rsidRPr="00F12CBF">
              <w:rPr>
                <w:rFonts w:ascii="Times New Roman" w:hAnsi="Times New Roman" w:cs="Times New Roman"/>
                <w:color w:val="31849B" w:themeColor="accent5" w:themeShade="BF"/>
                <w:sz w:val="24"/>
                <w:szCs w:val="24"/>
              </w:rPr>
              <w:t>identales y a los enemigos del I</w:t>
            </w:r>
            <w:r w:rsidRPr="00F12CBF">
              <w:rPr>
                <w:rFonts w:ascii="Times New Roman" w:hAnsi="Times New Roman" w:cs="Times New Roman"/>
                <w:color w:val="31849B" w:themeColor="accent5" w:themeShade="BF"/>
                <w:sz w:val="24"/>
                <w:szCs w:val="24"/>
              </w:rPr>
              <w:t>slam.</w:t>
            </w:r>
          </w:p>
          <w:p w14:paraId="0772BF6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58261741" w14:textId="2124D8DA"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La milicia islamista más destacada es </w:t>
            </w:r>
            <w:r w:rsidR="004D46E4" w:rsidRPr="00F12CBF">
              <w:rPr>
                <w:rFonts w:ascii="Times New Roman" w:hAnsi="Times New Roman" w:cs="Times New Roman"/>
                <w:color w:val="31849B" w:themeColor="accent5" w:themeShade="BF"/>
                <w:sz w:val="24"/>
                <w:szCs w:val="24"/>
              </w:rPr>
              <w:t>Al Qaeda</w:t>
            </w:r>
            <w:r w:rsidRPr="00F12CBF">
              <w:rPr>
                <w:rFonts w:ascii="Times New Roman" w:hAnsi="Times New Roman" w:cs="Times New Roman"/>
                <w:color w:val="31849B" w:themeColor="accent5" w:themeShade="BF"/>
                <w:sz w:val="24"/>
                <w:szCs w:val="24"/>
              </w:rPr>
              <w:t xml:space="preserve">, creada por Osama Bin Laden. El germen de esta organización se encuentra en la guerra de Afganistán (1979-1989). Grupos de combatientes procedentes del mundo árabe, los </w:t>
            </w:r>
            <w:r w:rsidRPr="00F12CBF">
              <w:rPr>
                <w:rFonts w:ascii="Times New Roman" w:hAnsi="Times New Roman" w:cs="Times New Roman"/>
                <w:i/>
                <w:color w:val="31849B" w:themeColor="accent5" w:themeShade="BF"/>
                <w:sz w:val="24"/>
                <w:szCs w:val="24"/>
              </w:rPr>
              <w:t>mujahiddin</w:t>
            </w:r>
            <w:r w:rsidRPr="00F12CBF">
              <w:rPr>
                <w:rFonts w:ascii="Times New Roman" w:hAnsi="Times New Roman" w:cs="Times New Roman"/>
                <w:color w:val="31849B" w:themeColor="accent5" w:themeShade="BF"/>
                <w:sz w:val="24"/>
                <w:szCs w:val="24"/>
              </w:rPr>
              <w:t>, lucharon en el país asiático contra las tropas soviéticas en la fase final de la Guerra Fría.</w:t>
            </w:r>
          </w:p>
          <w:p w14:paraId="4856F8F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B9A3290" w14:textId="151A94BE"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organización de Bin Laden ha sido responsable de diversos atentados</w:t>
            </w:r>
            <w:r w:rsidR="004478D5" w:rsidRPr="00F12CBF">
              <w:rPr>
                <w:rFonts w:ascii="Times New Roman" w:hAnsi="Times New Roman" w:cs="Times New Roman"/>
                <w:color w:val="31849B" w:themeColor="accent5" w:themeShade="BF"/>
                <w:sz w:val="24"/>
                <w:szCs w:val="24"/>
              </w:rPr>
              <w:t xml:space="preserve"> no solo</w:t>
            </w:r>
            <w:r w:rsidRPr="00F12CBF">
              <w:rPr>
                <w:rFonts w:ascii="Times New Roman" w:hAnsi="Times New Roman" w:cs="Times New Roman"/>
                <w:color w:val="31849B" w:themeColor="accent5" w:themeShade="BF"/>
                <w:sz w:val="24"/>
                <w:szCs w:val="24"/>
              </w:rPr>
              <w:t xml:space="preserve"> en países occidentales </w:t>
            </w:r>
            <w:r w:rsidR="004478D5" w:rsidRPr="00F12CBF">
              <w:rPr>
                <w:rFonts w:ascii="Times New Roman" w:hAnsi="Times New Roman" w:cs="Times New Roman"/>
                <w:color w:val="31849B" w:themeColor="accent5" w:themeShade="BF"/>
                <w:sz w:val="24"/>
                <w:szCs w:val="24"/>
              </w:rPr>
              <w:t>sino en países  musulmanas, que pueden ser considerados enemigos del I</w:t>
            </w:r>
            <w:r w:rsidRPr="00F12CBF">
              <w:rPr>
                <w:rFonts w:ascii="Times New Roman" w:hAnsi="Times New Roman" w:cs="Times New Roman"/>
                <w:color w:val="31849B" w:themeColor="accent5" w:themeShade="BF"/>
                <w:sz w:val="24"/>
                <w:szCs w:val="24"/>
              </w:rPr>
              <w:t xml:space="preserve">slam. El mayor fue el 11 S, aunque también se produjeron otras acciones terroristas como los atentados del </w:t>
            </w:r>
            <w:r w:rsidR="004478D5" w:rsidRPr="00F12CBF">
              <w:rPr>
                <w:rFonts w:ascii="Times New Roman" w:hAnsi="Times New Roman" w:cs="Times New Roman"/>
                <w:color w:val="31849B" w:themeColor="accent5" w:themeShade="BF"/>
                <w:sz w:val="24"/>
                <w:szCs w:val="24"/>
              </w:rPr>
              <w:t>11</w:t>
            </w:r>
            <w:r w:rsidRPr="00F12CBF">
              <w:rPr>
                <w:rFonts w:ascii="Times New Roman" w:hAnsi="Times New Roman" w:cs="Times New Roman"/>
                <w:color w:val="31849B" w:themeColor="accent5" w:themeShade="BF"/>
                <w:sz w:val="24"/>
                <w:szCs w:val="24"/>
              </w:rPr>
              <w:t xml:space="preserve"> de marzo de 2004 (11 M) en la red de cercanías de Madrid o en el metro de Londres (7 de julio de 2005, 7 J). También existen grupos yihadistas en África y Asia.</w:t>
            </w:r>
          </w:p>
          <w:p w14:paraId="37C90841" w14:textId="77777777" w:rsidR="004478D5" w:rsidRPr="00F12CBF" w:rsidRDefault="004478D5" w:rsidP="00C95BF4">
            <w:pPr>
              <w:spacing w:line="276" w:lineRule="auto"/>
              <w:jc w:val="both"/>
              <w:rPr>
                <w:rFonts w:ascii="Times New Roman" w:hAnsi="Times New Roman" w:cs="Times New Roman"/>
                <w:color w:val="31849B" w:themeColor="accent5" w:themeShade="BF"/>
                <w:sz w:val="24"/>
                <w:szCs w:val="24"/>
              </w:rPr>
            </w:pPr>
          </w:p>
          <w:p w14:paraId="75928A7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crisis mundial y la Primavera árabe</w:t>
            </w:r>
          </w:p>
          <w:p w14:paraId="11D5D982" w14:textId="78129CE3"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Despu</w:t>
            </w:r>
            <w:r w:rsidR="00CE7696" w:rsidRPr="00F12CBF">
              <w:rPr>
                <w:rFonts w:ascii="Times New Roman" w:hAnsi="Times New Roman" w:cs="Times New Roman"/>
                <w:color w:val="31849B" w:themeColor="accent5" w:themeShade="BF"/>
                <w:sz w:val="24"/>
                <w:szCs w:val="24"/>
              </w:rPr>
              <w:t>és del 11 de septiembre de 2001</w:t>
            </w:r>
            <w:r w:rsidRPr="00F12CBF">
              <w:rPr>
                <w:rFonts w:ascii="Times New Roman" w:hAnsi="Times New Roman" w:cs="Times New Roman"/>
                <w:color w:val="31849B" w:themeColor="accent5" w:themeShade="BF"/>
                <w:sz w:val="24"/>
                <w:szCs w:val="24"/>
              </w:rPr>
              <w:t xml:space="preserve"> aumentaron los recelos respecto al mundo islámico en Occidente, donde se produjo un aumento de la islamofobia. Esto impidió ver los cambios que se estaban produciendo en las sociedades </w:t>
            </w:r>
            <w:r w:rsidR="00CE7696" w:rsidRPr="00F12CBF">
              <w:rPr>
                <w:rFonts w:ascii="Times New Roman" w:hAnsi="Times New Roman" w:cs="Times New Roman"/>
                <w:color w:val="31849B" w:themeColor="accent5" w:themeShade="BF"/>
                <w:sz w:val="24"/>
                <w:szCs w:val="24"/>
              </w:rPr>
              <w:t xml:space="preserve">de </w:t>
            </w:r>
            <w:r w:rsidRPr="00F12CBF">
              <w:rPr>
                <w:rFonts w:ascii="Times New Roman" w:hAnsi="Times New Roman" w:cs="Times New Roman"/>
                <w:color w:val="31849B" w:themeColor="accent5" w:themeShade="BF"/>
                <w:sz w:val="24"/>
                <w:szCs w:val="24"/>
              </w:rPr>
              <w:t xml:space="preserve">los países del Magreb y Oriente Medio, pero la crisis económica mundial y los problemas </w:t>
            </w:r>
            <w:r w:rsidR="00CE7696" w:rsidRPr="00F12CBF">
              <w:rPr>
                <w:rFonts w:ascii="Times New Roman" w:hAnsi="Times New Roman" w:cs="Times New Roman"/>
                <w:color w:val="31849B" w:themeColor="accent5" w:themeShade="BF"/>
                <w:sz w:val="24"/>
                <w:szCs w:val="24"/>
              </w:rPr>
              <w:t>internos</w:t>
            </w:r>
            <w:r w:rsidRPr="00F12CBF">
              <w:rPr>
                <w:rFonts w:ascii="Times New Roman" w:hAnsi="Times New Roman" w:cs="Times New Roman"/>
                <w:color w:val="31849B" w:themeColor="accent5" w:themeShade="BF"/>
                <w:sz w:val="24"/>
                <w:szCs w:val="24"/>
              </w:rPr>
              <w:t xml:space="preserve"> hicieron estallar la revuelta contra los viejos regímenes en gran número de países de estos territorios.</w:t>
            </w:r>
          </w:p>
          <w:p w14:paraId="54061C9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9833721" w14:textId="6C7C5880"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En el contexto de la crisis global (2010), la desesperación de un joven universitario tunecino sin perspectivas de futuro le llevó a </w:t>
            </w:r>
            <w:r w:rsidR="00CE7696" w:rsidRPr="00F12CBF">
              <w:rPr>
                <w:rFonts w:ascii="Times New Roman" w:hAnsi="Times New Roman" w:cs="Times New Roman"/>
                <w:color w:val="31849B" w:themeColor="accent5" w:themeShade="BF"/>
                <w:sz w:val="24"/>
                <w:szCs w:val="24"/>
              </w:rPr>
              <w:t>incinerarse</w:t>
            </w:r>
            <w:r w:rsidRPr="00F12CBF">
              <w:rPr>
                <w:rFonts w:ascii="Times New Roman" w:hAnsi="Times New Roman" w:cs="Times New Roman"/>
                <w:color w:val="31849B" w:themeColor="accent5" w:themeShade="BF"/>
                <w:sz w:val="24"/>
                <w:szCs w:val="24"/>
              </w:rPr>
              <w:t xml:space="preserve"> a lo bonzo en plena calle</w:t>
            </w:r>
            <w:r w:rsidR="00CE7696" w:rsidRPr="00F12CBF">
              <w:rPr>
                <w:rFonts w:ascii="Times New Roman" w:hAnsi="Times New Roman" w:cs="Times New Roman"/>
                <w:color w:val="31849B" w:themeColor="accent5" w:themeShade="BF"/>
                <w:sz w:val="24"/>
                <w:szCs w:val="24"/>
              </w:rPr>
              <w:t xml:space="preserve"> como forma de protesta</w:t>
            </w:r>
            <w:r w:rsidRPr="00F12CBF">
              <w:rPr>
                <w:rFonts w:ascii="Times New Roman" w:hAnsi="Times New Roman" w:cs="Times New Roman"/>
                <w:color w:val="31849B" w:themeColor="accent5" w:themeShade="BF"/>
                <w:sz w:val="24"/>
                <w:szCs w:val="24"/>
              </w:rPr>
              <w:t>.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w:t>
            </w:r>
            <w:r w:rsidR="00CE7696" w:rsidRPr="00F12CBF">
              <w:rPr>
                <w:rFonts w:ascii="Times New Roman" w:hAnsi="Times New Roman" w:cs="Times New Roman"/>
                <w:color w:val="31849B" w:themeColor="accent5" w:themeShade="BF"/>
                <w:sz w:val="24"/>
                <w:szCs w:val="24"/>
              </w:rPr>
              <w:t>, la radio,  los teléfonos móviles, la i</w:t>
            </w:r>
            <w:r w:rsidRPr="00F12CBF">
              <w:rPr>
                <w:rFonts w:ascii="Times New Roman" w:hAnsi="Times New Roman" w:cs="Times New Roman"/>
                <w:color w:val="31849B" w:themeColor="accent5" w:themeShade="BF"/>
                <w:sz w:val="24"/>
                <w:szCs w:val="24"/>
              </w:rPr>
              <w:t>nternet y las redes sociales) han tenido un papel clave.</w:t>
            </w:r>
          </w:p>
          <w:p w14:paraId="09E6ACE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183F16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2E9C57A9" w14:textId="77777777" w:rsidR="005E7D55" w:rsidRPr="00F12CBF" w:rsidRDefault="005E7D55" w:rsidP="00C95BF4">
      <w:pPr>
        <w:spacing w:after="0" w:line="276" w:lineRule="auto"/>
        <w:jc w:val="both"/>
        <w:rPr>
          <w:rFonts w:ascii="Times New Roman" w:hAnsi="Times New Roman" w:cs="Times New Roman"/>
          <w:b/>
          <w:color w:val="31849B" w:themeColor="accent5" w:themeShade="BF"/>
        </w:rPr>
      </w:pPr>
    </w:p>
    <w:p w14:paraId="69A6592E" w14:textId="77777777" w:rsidR="005E7D55" w:rsidRPr="00F12CBF" w:rsidRDefault="005E7D55" w:rsidP="00C95BF4">
      <w:pPr>
        <w:spacing w:after="0" w:line="276" w:lineRule="auto"/>
        <w:jc w:val="both"/>
        <w:rPr>
          <w:rFonts w:ascii="Times New Roman" w:hAnsi="Times New Roman" w:cs="Times New Roman"/>
          <w:b/>
          <w:color w:val="31849B" w:themeColor="accent5" w:themeShade="BF"/>
        </w:rPr>
      </w:pPr>
    </w:p>
    <w:p w14:paraId="2DB81B58" w14:textId="77777777" w:rsidR="005E7D55" w:rsidRPr="00F12CBF" w:rsidRDefault="005E7D55" w:rsidP="00C95BF4">
      <w:pPr>
        <w:spacing w:after="0" w:line="276" w:lineRule="auto"/>
        <w:jc w:val="both"/>
        <w:rPr>
          <w:rFonts w:ascii="Times New Roman" w:hAnsi="Times New Roman" w:cs="Times New Roman"/>
          <w:b/>
          <w:color w:val="31849B" w:themeColor="accent5" w:themeShade="BF"/>
        </w:rPr>
      </w:pPr>
    </w:p>
    <w:p w14:paraId="72F11399" w14:textId="45BA2F9C"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009B16BE" w:rsidRPr="00F12CBF">
        <w:rPr>
          <w:rFonts w:ascii="Times New Roman" w:hAnsi="Times New Roman" w:cs="Times New Roman"/>
          <w:b/>
          <w:color w:val="31849B" w:themeColor="accent5" w:themeShade="BF"/>
        </w:rPr>
        <w:t xml:space="preserve"> 3.5</w:t>
      </w:r>
      <w:r w:rsidR="005419FE" w:rsidRPr="00F12CBF">
        <w:rPr>
          <w:rFonts w:ascii="Times New Roman" w:hAnsi="Times New Roman" w:cs="Times New Roman"/>
          <w:b/>
          <w:color w:val="31849B" w:themeColor="accent5" w:themeShade="BF"/>
        </w:rPr>
        <w:t xml:space="preserve"> Los c</w:t>
      </w:r>
      <w:r w:rsidRPr="00F12CBF">
        <w:rPr>
          <w:rFonts w:ascii="Times New Roman" w:hAnsi="Times New Roman" w:cs="Times New Roman"/>
          <w:b/>
          <w:color w:val="31849B" w:themeColor="accent5" w:themeShade="BF"/>
        </w:rPr>
        <w:t>hiitas</w:t>
      </w:r>
      <w:r w:rsidR="00B2232A" w:rsidRPr="00F12CBF">
        <w:rPr>
          <w:rFonts w:ascii="Times New Roman" w:hAnsi="Times New Roman" w:cs="Times New Roman"/>
          <w:b/>
          <w:color w:val="31849B" w:themeColor="accent5" w:themeShade="BF"/>
        </w:rPr>
        <w:t xml:space="preserve"> y </w:t>
      </w:r>
      <w:r w:rsidR="005419FE" w:rsidRPr="00F12CBF">
        <w:rPr>
          <w:rFonts w:ascii="Times New Roman" w:hAnsi="Times New Roman" w:cs="Times New Roman"/>
          <w:b/>
          <w:color w:val="31849B" w:themeColor="accent5" w:themeShade="BF"/>
        </w:rPr>
        <w:t xml:space="preserve">los </w:t>
      </w:r>
      <w:r w:rsidR="008E5987" w:rsidRPr="00F12CBF">
        <w:rPr>
          <w:rFonts w:ascii="Times New Roman" w:hAnsi="Times New Roman" w:cs="Times New Roman"/>
          <w:b/>
          <w:color w:val="31849B" w:themeColor="accent5" w:themeShade="BF"/>
        </w:rPr>
        <w:t>sun</w:t>
      </w:r>
      <w:r w:rsidRPr="00F12CBF">
        <w:rPr>
          <w:rFonts w:ascii="Times New Roman" w:hAnsi="Times New Roman" w:cs="Times New Roman"/>
          <w:b/>
          <w:color w:val="31849B" w:themeColor="accent5" w:themeShade="BF"/>
        </w:rPr>
        <w:t>itas</w:t>
      </w:r>
      <w:r w:rsidR="00B2232A" w:rsidRPr="00F12CBF">
        <w:rPr>
          <w:rFonts w:ascii="Times New Roman" w:hAnsi="Times New Roman" w:cs="Times New Roman"/>
          <w:b/>
          <w:color w:val="31849B" w:themeColor="accent5" w:themeShade="BF"/>
        </w:rPr>
        <w:t>:</w:t>
      </w:r>
      <w:r w:rsidRPr="00F12CBF">
        <w:rPr>
          <w:rFonts w:ascii="Times New Roman" w:hAnsi="Times New Roman" w:cs="Times New Roman"/>
          <w:b/>
          <w:color w:val="31849B" w:themeColor="accent5" w:themeShade="BF"/>
        </w:rPr>
        <w:t xml:space="preserve"> </w:t>
      </w:r>
      <w:r w:rsidR="009E6502" w:rsidRPr="00F12CBF">
        <w:rPr>
          <w:rFonts w:ascii="Times New Roman" w:hAnsi="Times New Roman" w:cs="Times New Roman"/>
          <w:b/>
          <w:color w:val="31849B" w:themeColor="accent5" w:themeShade="BF"/>
        </w:rPr>
        <w:t xml:space="preserve">claves para </w:t>
      </w:r>
      <w:r w:rsidRPr="00F12CBF">
        <w:rPr>
          <w:rFonts w:ascii="Times New Roman" w:hAnsi="Times New Roman" w:cs="Times New Roman"/>
          <w:b/>
          <w:color w:val="31849B" w:themeColor="accent5" w:themeShade="BF"/>
        </w:rPr>
        <w:t>comprender los conflictos en Medio Oriente</w:t>
      </w:r>
    </w:p>
    <w:p w14:paraId="0387C97F" w14:textId="77777777" w:rsidR="00880CE5" w:rsidRPr="00F12CBF" w:rsidRDefault="00880CE5" w:rsidP="00C95BF4">
      <w:pPr>
        <w:spacing w:after="0" w:line="276" w:lineRule="auto"/>
        <w:jc w:val="both"/>
        <w:rPr>
          <w:rFonts w:ascii="Times New Roman" w:hAnsi="Times New Roman" w:cs="Times New Roman"/>
          <w:color w:val="31849B" w:themeColor="accent5" w:themeShade="BF"/>
        </w:rPr>
      </w:pPr>
    </w:p>
    <w:p w14:paraId="538090A7" w14:textId="2FC2405A" w:rsidR="009E6502" w:rsidRPr="00F12CBF" w:rsidRDefault="004D6ACC"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musulmanes constituyen </w:t>
      </w:r>
      <w:r w:rsidR="00C769C1" w:rsidRPr="00F12CBF">
        <w:rPr>
          <w:rFonts w:ascii="Times New Roman" w:hAnsi="Times New Roman" w:cs="Times New Roman"/>
          <w:color w:val="31849B" w:themeColor="accent5" w:themeShade="BF"/>
        </w:rPr>
        <w:t>un cuarto del total de la población mundia</w:t>
      </w:r>
      <w:r w:rsidR="0084599F" w:rsidRPr="00F12CBF">
        <w:rPr>
          <w:rFonts w:ascii="Times New Roman" w:hAnsi="Times New Roman" w:cs="Times New Roman"/>
          <w:color w:val="31849B" w:themeColor="accent5" w:themeShade="BF"/>
        </w:rPr>
        <w:t xml:space="preserve">l. </w:t>
      </w:r>
      <w:r w:rsidR="009E6502" w:rsidRPr="00F12CBF">
        <w:rPr>
          <w:rFonts w:ascii="Times New Roman" w:hAnsi="Times New Roman" w:cs="Times New Roman"/>
          <w:color w:val="31849B" w:themeColor="accent5" w:themeShade="BF"/>
        </w:rPr>
        <w:t>Dentro de</w:t>
      </w:r>
      <w:r w:rsidR="00034351" w:rsidRPr="00F12CBF">
        <w:rPr>
          <w:rFonts w:ascii="Times New Roman" w:hAnsi="Times New Roman" w:cs="Times New Roman"/>
          <w:color w:val="31849B" w:themeColor="accent5" w:themeShade="BF"/>
        </w:rPr>
        <w:t xml:space="preserve"> la tradición </w:t>
      </w:r>
      <w:r w:rsidR="009E6502" w:rsidRPr="00F12CBF">
        <w:rPr>
          <w:rFonts w:ascii="Times New Roman" w:hAnsi="Times New Roman" w:cs="Times New Roman"/>
          <w:color w:val="31849B" w:themeColor="accent5" w:themeShade="BF"/>
        </w:rPr>
        <w:t>musulm</w:t>
      </w:r>
      <w:r w:rsidR="00034351" w:rsidRPr="00F12CBF">
        <w:rPr>
          <w:rFonts w:ascii="Times New Roman" w:hAnsi="Times New Roman" w:cs="Times New Roman"/>
          <w:color w:val="31849B" w:themeColor="accent5" w:themeShade="BF"/>
        </w:rPr>
        <w:t xml:space="preserve">ana </w:t>
      </w:r>
      <w:r w:rsidR="009E6502" w:rsidRPr="00F12CBF">
        <w:rPr>
          <w:rFonts w:ascii="Times New Roman" w:hAnsi="Times New Roman" w:cs="Times New Roman"/>
          <w:color w:val="31849B" w:themeColor="accent5" w:themeShade="BF"/>
        </w:rPr>
        <w:t>existen dos grandes corrientes</w:t>
      </w:r>
      <w:r w:rsidR="00034351" w:rsidRPr="00F12CBF">
        <w:rPr>
          <w:rFonts w:ascii="Times New Roman" w:hAnsi="Times New Roman" w:cs="Times New Roman"/>
          <w:color w:val="31849B" w:themeColor="accent5" w:themeShade="BF"/>
        </w:rPr>
        <w:t>:</w:t>
      </w:r>
      <w:r w:rsidR="005525BB" w:rsidRPr="00F12CBF">
        <w:rPr>
          <w:rFonts w:ascii="Times New Roman" w:hAnsi="Times New Roman" w:cs="Times New Roman"/>
          <w:color w:val="31849B" w:themeColor="accent5" w:themeShade="BF"/>
        </w:rPr>
        <w:t xml:space="preserve"> la s</w:t>
      </w:r>
      <w:r w:rsidR="009E6502" w:rsidRPr="00F12CBF">
        <w:rPr>
          <w:rFonts w:ascii="Times New Roman" w:hAnsi="Times New Roman" w:cs="Times New Roman"/>
          <w:color w:val="31849B" w:themeColor="accent5" w:themeShade="BF"/>
        </w:rPr>
        <w:t>u</w:t>
      </w:r>
      <w:r w:rsidR="005525BB" w:rsidRPr="00F12CBF">
        <w:rPr>
          <w:rFonts w:ascii="Times New Roman" w:hAnsi="Times New Roman" w:cs="Times New Roman"/>
          <w:color w:val="31849B" w:themeColor="accent5" w:themeShade="BF"/>
        </w:rPr>
        <w:t>nita y la c</w:t>
      </w:r>
      <w:r w:rsidR="009E6502" w:rsidRPr="00F12CBF">
        <w:rPr>
          <w:rFonts w:ascii="Times New Roman" w:hAnsi="Times New Roman" w:cs="Times New Roman"/>
          <w:color w:val="31849B" w:themeColor="accent5" w:themeShade="BF"/>
        </w:rPr>
        <w:t xml:space="preserve">hiita. Los </w:t>
      </w:r>
      <w:r w:rsidR="00880CE5" w:rsidRPr="00F12CBF">
        <w:rPr>
          <w:rFonts w:ascii="Times New Roman" w:hAnsi="Times New Roman" w:cs="Times New Roman"/>
          <w:color w:val="31849B" w:themeColor="accent5" w:themeShade="BF"/>
        </w:rPr>
        <w:t>conflicto</w:t>
      </w:r>
      <w:r w:rsidR="009E6502" w:rsidRPr="00F12CBF">
        <w:rPr>
          <w:rFonts w:ascii="Times New Roman" w:hAnsi="Times New Roman" w:cs="Times New Roman"/>
          <w:color w:val="31849B" w:themeColor="accent5" w:themeShade="BF"/>
        </w:rPr>
        <w:t>s</w:t>
      </w:r>
      <w:r w:rsidR="00880CE5" w:rsidRPr="00F12CBF">
        <w:rPr>
          <w:rFonts w:ascii="Times New Roman" w:hAnsi="Times New Roman" w:cs="Times New Roman"/>
          <w:color w:val="31849B" w:themeColor="accent5" w:themeShade="BF"/>
        </w:rPr>
        <w:t xml:space="preserve"> entre </w:t>
      </w:r>
      <w:r w:rsidR="00EB61E6" w:rsidRPr="00F12CBF">
        <w:rPr>
          <w:rFonts w:ascii="Times New Roman" w:hAnsi="Times New Roman" w:cs="Times New Roman"/>
          <w:color w:val="31849B" w:themeColor="accent5" w:themeShade="BF"/>
        </w:rPr>
        <w:t>c</w:t>
      </w:r>
      <w:r w:rsidR="008E5987" w:rsidRPr="00F12CBF">
        <w:rPr>
          <w:rFonts w:ascii="Times New Roman" w:hAnsi="Times New Roman" w:cs="Times New Roman"/>
          <w:color w:val="31849B" w:themeColor="accent5" w:themeShade="BF"/>
        </w:rPr>
        <w:t>hiitas y sun</w:t>
      </w:r>
      <w:r w:rsidR="00880CE5" w:rsidRPr="00F12CBF">
        <w:rPr>
          <w:rFonts w:ascii="Times New Roman" w:hAnsi="Times New Roman" w:cs="Times New Roman"/>
          <w:color w:val="31849B" w:themeColor="accent5" w:themeShade="BF"/>
        </w:rPr>
        <w:t xml:space="preserve">itas </w:t>
      </w:r>
      <w:r w:rsidR="009E6502" w:rsidRPr="00F12CBF">
        <w:rPr>
          <w:rFonts w:ascii="Times New Roman" w:hAnsi="Times New Roman" w:cs="Times New Roman"/>
          <w:color w:val="31849B" w:themeColor="accent5" w:themeShade="BF"/>
        </w:rPr>
        <w:t xml:space="preserve">son muy </w:t>
      </w:r>
      <w:r w:rsidRPr="00F12CBF">
        <w:rPr>
          <w:rFonts w:ascii="Times New Roman" w:hAnsi="Times New Roman" w:cs="Times New Roman"/>
          <w:color w:val="31849B" w:themeColor="accent5" w:themeShade="BF"/>
        </w:rPr>
        <w:t>antiguo</w:t>
      </w:r>
      <w:r w:rsidR="009E6502"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w:t>
      </w:r>
      <w:r w:rsidR="00880CE5" w:rsidRPr="00F12CBF">
        <w:rPr>
          <w:rFonts w:ascii="Times New Roman" w:hAnsi="Times New Roman" w:cs="Times New Roman"/>
          <w:color w:val="31849B" w:themeColor="accent5" w:themeShade="BF"/>
        </w:rPr>
        <w:t xml:space="preserve">en la historia del </w:t>
      </w:r>
      <w:r w:rsidRPr="00F12CBF">
        <w:rPr>
          <w:rFonts w:ascii="Times New Roman" w:hAnsi="Times New Roman" w:cs="Times New Roman"/>
          <w:color w:val="31849B" w:themeColor="accent5" w:themeShade="BF"/>
        </w:rPr>
        <w:t>Islam</w:t>
      </w:r>
      <w:r w:rsidR="0084599F" w:rsidRPr="00F12CBF">
        <w:rPr>
          <w:rFonts w:ascii="Times New Roman" w:hAnsi="Times New Roman" w:cs="Times New Roman"/>
          <w:color w:val="31849B" w:themeColor="accent5" w:themeShade="BF"/>
        </w:rPr>
        <w:t xml:space="preserve">. </w:t>
      </w:r>
      <w:r w:rsidR="009E6502" w:rsidRPr="00F12CBF">
        <w:rPr>
          <w:rFonts w:ascii="Times New Roman" w:hAnsi="Times New Roman" w:cs="Times New Roman"/>
          <w:color w:val="31849B" w:themeColor="accent5" w:themeShade="BF"/>
        </w:rPr>
        <w:t xml:space="preserve">Hoy sus diferencias </w:t>
      </w:r>
      <w:r w:rsidR="00B2232A" w:rsidRPr="00F12CBF">
        <w:rPr>
          <w:rFonts w:ascii="Times New Roman" w:hAnsi="Times New Roman" w:cs="Times New Roman"/>
          <w:color w:val="31849B" w:themeColor="accent5" w:themeShade="BF"/>
        </w:rPr>
        <w:t>tienen</w:t>
      </w:r>
      <w:r w:rsidR="009E6502" w:rsidRPr="00F12CBF">
        <w:rPr>
          <w:rFonts w:ascii="Times New Roman" w:hAnsi="Times New Roman" w:cs="Times New Roman"/>
          <w:color w:val="31849B" w:themeColor="accent5" w:themeShade="BF"/>
        </w:rPr>
        <w:t xml:space="preserve"> repercusiones </w:t>
      </w:r>
      <w:r w:rsidR="005525BB" w:rsidRPr="00F12CBF">
        <w:rPr>
          <w:rFonts w:ascii="Times New Roman" w:hAnsi="Times New Roman" w:cs="Times New Roman"/>
          <w:color w:val="31849B" w:themeColor="accent5" w:themeShade="BF"/>
        </w:rPr>
        <w:t xml:space="preserve">no solo </w:t>
      </w:r>
      <w:r w:rsidR="009E6502" w:rsidRPr="00F12CBF">
        <w:rPr>
          <w:rFonts w:ascii="Times New Roman" w:hAnsi="Times New Roman" w:cs="Times New Roman"/>
          <w:color w:val="31849B" w:themeColor="accent5" w:themeShade="BF"/>
        </w:rPr>
        <w:t>en el mundo musulmán</w:t>
      </w:r>
      <w:r w:rsidR="005525BB" w:rsidRPr="00F12CBF">
        <w:rPr>
          <w:rFonts w:ascii="Times New Roman" w:hAnsi="Times New Roman" w:cs="Times New Roman"/>
          <w:color w:val="31849B" w:themeColor="accent5" w:themeShade="BF"/>
        </w:rPr>
        <w:t xml:space="preserve"> sino en todo el mundo globalizado</w:t>
      </w:r>
      <w:r w:rsidR="009E6502" w:rsidRPr="00F12CBF">
        <w:rPr>
          <w:rFonts w:ascii="Times New Roman" w:hAnsi="Times New Roman" w:cs="Times New Roman"/>
          <w:color w:val="31849B" w:themeColor="accent5" w:themeShade="BF"/>
        </w:rPr>
        <w:t xml:space="preserve">. </w:t>
      </w:r>
    </w:p>
    <w:p w14:paraId="4D15C043" w14:textId="5B5EF825" w:rsidR="0051458F" w:rsidRPr="00F12CBF" w:rsidRDefault="009E6502"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Si bien </w:t>
      </w:r>
      <w:r w:rsidR="00F94554" w:rsidRPr="00F12CBF">
        <w:rPr>
          <w:rFonts w:ascii="Times New Roman" w:hAnsi="Times New Roman" w:cs="Times New Roman"/>
          <w:color w:val="31849B" w:themeColor="accent5" w:themeShade="BF"/>
        </w:rPr>
        <w:t>la división sun</w:t>
      </w:r>
      <w:r w:rsidRPr="00F12CBF">
        <w:rPr>
          <w:rFonts w:ascii="Times New Roman" w:hAnsi="Times New Roman" w:cs="Times New Roman"/>
          <w:color w:val="31849B" w:themeColor="accent5" w:themeShade="BF"/>
        </w:rPr>
        <w:t>ita</w:t>
      </w:r>
      <w:r w:rsidR="00495453" w:rsidRPr="00F12CBF">
        <w:rPr>
          <w:rFonts w:ascii="Times New Roman" w:hAnsi="Times New Roman" w:cs="Times New Roman"/>
          <w:color w:val="31849B" w:themeColor="accent5" w:themeShade="BF"/>
        </w:rPr>
        <w:t>/</w:t>
      </w:r>
      <w:r w:rsidR="00F94554" w:rsidRPr="00F12CBF">
        <w:rPr>
          <w:rFonts w:ascii="Times New Roman" w:hAnsi="Times New Roman" w:cs="Times New Roman"/>
          <w:color w:val="31849B" w:themeColor="accent5" w:themeShade="BF"/>
        </w:rPr>
        <w:t>chi</w:t>
      </w:r>
      <w:r w:rsidRPr="00F12CBF">
        <w:rPr>
          <w:rFonts w:ascii="Times New Roman" w:hAnsi="Times New Roman" w:cs="Times New Roman"/>
          <w:color w:val="31849B" w:themeColor="accent5" w:themeShade="BF"/>
        </w:rPr>
        <w:t xml:space="preserve">ita en ocasiones es clave </w:t>
      </w:r>
      <w:r w:rsidR="00F94554" w:rsidRPr="00F12CBF">
        <w:rPr>
          <w:rFonts w:ascii="Times New Roman" w:hAnsi="Times New Roman" w:cs="Times New Roman"/>
          <w:color w:val="31849B" w:themeColor="accent5" w:themeShade="BF"/>
        </w:rPr>
        <w:t xml:space="preserve">para </w:t>
      </w:r>
      <w:r w:rsidRPr="00F12CBF">
        <w:rPr>
          <w:rFonts w:ascii="Times New Roman" w:hAnsi="Times New Roman" w:cs="Times New Roman"/>
          <w:color w:val="31849B" w:themeColor="accent5" w:themeShade="BF"/>
        </w:rPr>
        <w:t xml:space="preserve">comprender </w:t>
      </w:r>
      <w:r w:rsidR="00F94554" w:rsidRPr="00F12CBF">
        <w:rPr>
          <w:rFonts w:ascii="Times New Roman" w:hAnsi="Times New Roman" w:cs="Times New Roman"/>
          <w:color w:val="31849B" w:themeColor="accent5" w:themeShade="BF"/>
        </w:rPr>
        <w:t xml:space="preserve">la </w:t>
      </w:r>
      <w:r w:rsidR="00880CE5" w:rsidRPr="00F12CBF">
        <w:rPr>
          <w:rFonts w:ascii="Times New Roman" w:hAnsi="Times New Roman" w:cs="Times New Roman"/>
          <w:color w:val="31849B" w:themeColor="accent5" w:themeShade="BF"/>
        </w:rPr>
        <w:t xml:space="preserve">organización </w:t>
      </w:r>
      <w:r w:rsidR="00F94554" w:rsidRPr="00F12CBF">
        <w:rPr>
          <w:rFonts w:ascii="Times New Roman" w:hAnsi="Times New Roman" w:cs="Times New Roman"/>
          <w:color w:val="31849B" w:themeColor="accent5" w:themeShade="BF"/>
        </w:rPr>
        <w:t>geopolítica de Oriente Medio</w:t>
      </w:r>
      <w:r w:rsidRPr="00F12CBF">
        <w:rPr>
          <w:rFonts w:ascii="Times New Roman" w:hAnsi="Times New Roman" w:cs="Times New Roman"/>
          <w:color w:val="31849B" w:themeColor="accent5" w:themeShade="BF"/>
        </w:rPr>
        <w:t>, e</w:t>
      </w:r>
      <w:r w:rsidR="00880CE5" w:rsidRPr="00F12CBF">
        <w:rPr>
          <w:rFonts w:ascii="Times New Roman" w:hAnsi="Times New Roman" w:cs="Times New Roman"/>
          <w:color w:val="31849B" w:themeColor="accent5" w:themeShade="BF"/>
        </w:rPr>
        <w:t xml:space="preserve">n otros casos la cuestión étnica </w:t>
      </w:r>
      <w:r w:rsidR="00F94554" w:rsidRPr="00F12CBF">
        <w:rPr>
          <w:rFonts w:ascii="Times New Roman" w:hAnsi="Times New Roman" w:cs="Times New Roman"/>
          <w:color w:val="31849B" w:themeColor="accent5" w:themeShade="BF"/>
        </w:rPr>
        <w:t>ju</w:t>
      </w:r>
      <w:r w:rsidRPr="00F12CBF">
        <w:rPr>
          <w:rFonts w:ascii="Times New Roman" w:hAnsi="Times New Roman" w:cs="Times New Roman"/>
          <w:color w:val="31849B" w:themeColor="accent5" w:themeShade="BF"/>
        </w:rPr>
        <w:t xml:space="preserve">ega </w:t>
      </w:r>
      <w:r w:rsidR="00F94554" w:rsidRPr="00F12CBF">
        <w:rPr>
          <w:rFonts w:ascii="Times New Roman" w:hAnsi="Times New Roman" w:cs="Times New Roman"/>
          <w:color w:val="31849B" w:themeColor="accent5" w:themeShade="BF"/>
        </w:rPr>
        <w:t xml:space="preserve">un </w:t>
      </w:r>
      <w:r w:rsidR="00880CE5" w:rsidRPr="00F12CBF">
        <w:rPr>
          <w:rFonts w:ascii="Times New Roman" w:hAnsi="Times New Roman" w:cs="Times New Roman"/>
          <w:color w:val="31849B" w:themeColor="accent5" w:themeShade="BF"/>
        </w:rPr>
        <w:t xml:space="preserve">rol </w:t>
      </w:r>
      <w:r w:rsidR="00F94554" w:rsidRPr="00F12CBF">
        <w:rPr>
          <w:rFonts w:ascii="Times New Roman" w:hAnsi="Times New Roman" w:cs="Times New Roman"/>
          <w:color w:val="31849B" w:themeColor="accent5" w:themeShade="BF"/>
        </w:rPr>
        <w:t xml:space="preserve">más atenuado. </w:t>
      </w:r>
      <w:r w:rsidR="0051458F" w:rsidRPr="00F12CBF">
        <w:rPr>
          <w:rFonts w:ascii="Times New Roman" w:hAnsi="Times New Roman" w:cs="Times New Roman"/>
          <w:color w:val="31849B" w:themeColor="accent5" w:themeShade="BF"/>
        </w:rPr>
        <w:t xml:space="preserve">Pero no se puede negar que el hecho de que Irán sea chiita o que Arabia Saudita </w:t>
      </w:r>
      <w:r w:rsidR="005525BB" w:rsidRPr="00F12CBF">
        <w:rPr>
          <w:rFonts w:ascii="Times New Roman" w:hAnsi="Times New Roman" w:cs="Times New Roman"/>
          <w:color w:val="31849B" w:themeColor="accent5" w:themeShade="BF"/>
        </w:rPr>
        <w:t xml:space="preserve">sea sunita </w:t>
      </w:r>
      <w:r w:rsidR="0051458F" w:rsidRPr="00F12CBF">
        <w:rPr>
          <w:rFonts w:ascii="Times New Roman" w:hAnsi="Times New Roman" w:cs="Times New Roman"/>
          <w:color w:val="31849B" w:themeColor="accent5" w:themeShade="BF"/>
        </w:rPr>
        <w:t xml:space="preserve"> tiene importantes implicaciones para la comprensión de </w:t>
      </w:r>
      <w:r w:rsidR="005525BB" w:rsidRPr="00F12CBF">
        <w:rPr>
          <w:rFonts w:ascii="Times New Roman" w:hAnsi="Times New Roman" w:cs="Times New Roman"/>
          <w:color w:val="31849B" w:themeColor="accent5" w:themeShade="BF"/>
        </w:rPr>
        <w:t xml:space="preserve">estos </w:t>
      </w:r>
      <w:r w:rsidR="0051458F" w:rsidRPr="00F12CBF">
        <w:rPr>
          <w:rFonts w:ascii="Times New Roman" w:hAnsi="Times New Roman" w:cs="Times New Roman"/>
          <w:color w:val="31849B" w:themeColor="accent5" w:themeShade="BF"/>
        </w:rPr>
        <w:t>conflictos</w:t>
      </w:r>
      <w:r w:rsidR="0006067D" w:rsidRPr="00F12CBF">
        <w:rPr>
          <w:rFonts w:ascii="Times New Roman" w:hAnsi="Times New Roman" w:cs="Times New Roman"/>
          <w:color w:val="31849B" w:themeColor="accent5" w:themeShade="BF"/>
        </w:rPr>
        <w:t xml:space="preserve"> [</w:t>
      </w:r>
      <w:hyperlink r:id="rId47" w:history="1">
        <w:r w:rsidR="0006067D" w:rsidRPr="00F12CBF">
          <w:rPr>
            <w:rStyle w:val="Hipervnculo"/>
            <w:rFonts w:ascii="Times New Roman" w:hAnsi="Times New Roman" w:cs="Times New Roman"/>
            <w:color w:val="31849B" w:themeColor="accent5" w:themeShade="BF"/>
          </w:rPr>
          <w:t>VER</w:t>
        </w:r>
      </w:hyperlink>
      <w:r w:rsidR="0006067D" w:rsidRPr="00F12CBF">
        <w:rPr>
          <w:rFonts w:ascii="Times New Roman" w:hAnsi="Times New Roman" w:cs="Times New Roman"/>
          <w:color w:val="31849B" w:themeColor="accent5" w:themeShade="BF"/>
        </w:rPr>
        <w:t>]</w:t>
      </w:r>
      <w:r w:rsidR="0051458F" w:rsidRPr="00F12CBF">
        <w:rPr>
          <w:rFonts w:ascii="Times New Roman" w:hAnsi="Times New Roman" w:cs="Times New Roman"/>
          <w:color w:val="31849B" w:themeColor="accent5" w:themeShade="BF"/>
        </w:rPr>
        <w:t>.</w:t>
      </w:r>
    </w:p>
    <w:p w14:paraId="2EE04283" w14:textId="77777777" w:rsidR="00FE6FD6" w:rsidRPr="00F12CBF" w:rsidRDefault="00FE6FD6" w:rsidP="00C95BF4">
      <w:pPr>
        <w:spacing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10F72908" w14:textId="77777777" w:rsidTr="005A2B85">
        <w:tc>
          <w:tcPr>
            <w:tcW w:w="8978" w:type="dxa"/>
            <w:gridSpan w:val="2"/>
            <w:shd w:val="clear" w:color="auto" w:fill="000000" w:themeFill="text1"/>
          </w:tcPr>
          <w:p w14:paraId="3EA9BE52"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04D75234" w14:textId="77777777" w:rsidTr="005A2B85">
        <w:tc>
          <w:tcPr>
            <w:tcW w:w="2518" w:type="dxa"/>
          </w:tcPr>
          <w:p w14:paraId="74EDD831"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638BCA28" w14:textId="00B46B90" w:rsidR="002A3BAC" w:rsidRPr="00F12CBF" w:rsidRDefault="005525B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Chiitas y </w:t>
            </w:r>
            <w:r w:rsidR="008E5987" w:rsidRPr="00F12CBF">
              <w:rPr>
                <w:rFonts w:ascii="Times New Roman" w:hAnsi="Times New Roman" w:cs="Times New Roman"/>
                <w:b/>
                <w:color w:val="31849B" w:themeColor="accent5" w:themeShade="BF"/>
                <w:sz w:val="24"/>
                <w:szCs w:val="24"/>
              </w:rPr>
              <w:t>sunita</w:t>
            </w:r>
            <w:r w:rsidR="002A3BAC" w:rsidRPr="00F12CBF">
              <w:rPr>
                <w:rFonts w:ascii="Times New Roman" w:hAnsi="Times New Roman" w:cs="Times New Roman"/>
                <w:b/>
                <w:color w:val="31849B" w:themeColor="accent5" w:themeShade="BF"/>
                <w:sz w:val="24"/>
                <w:szCs w:val="24"/>
              </w:rPr>
              <w:t xml:space="preserve">s </w:t>
            </w:r>
          </w:p>
        </w:tc>
      </w:tr>
      <w:tr w:rsidR="002A3BAC" w:rsidRPr="00F12CBF" w14:paraId="3D1437F0" w14:textId="77777777" w:rsidTr="005A2B85">
        <w:tc>
          <w:tcPr>
            <w:tcW w:w="2518" w:type="dxa"/>
          </w:tcPr>
          <w:p w14:paraId="5379370F" w14:textId="77777777" w:rsidR="002A3BAC" w:rsidRPr="00F12CBF" w:rsidRDefault="002A3BA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15DB5EBB" w14:textId="403F0B34" w:rsidR="003E0E77" w:rsidRPr="00F12CBF" w:rsidRDefault="002A3BAC"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Existe una lucha por la supremacía regional entre Arabia Saudita e Irán, conflicto que ha </w:t>
            </w:r>
            <w:r w:rsidR="00FE6FD6" w:rsidRPr="00F12CBF">
              <w:rPr>
                <w:rFonts w:ascii="Times New Roman" w:hAnsi="Times New Roman" w:cs="Times New Roman"/>
                <w:color w:val="31849B" w:themeColor="accent5" w:themeShade="BF"/>
              </w:rPr>
              <w:t>afectado a t</w:t>
            </w:r>
            <w:r w:rsidRPr="00F12CBF">
              <w:rPr>
                <w:rFonts w:ascii="Times New Roman" w:hAnsi="Times New Roman" w:cs="Times New Roman"/>
                <w:color w:val="31849B" w:themeColor="accent5" w:themeShade="BF"/>
              </w:rPr>
              <w:t xml:space="preserve">odos los países vecinos. Desde una perspectiva étnica, los </w:t>
            </w:r>
            <w:r w:rsidR="003E0E77" w:rsidRPr="00F12CBF">
              <w:rPr>
                <w:rFonts w:ascii="Times New Roman" w:hAnsi="Times New Roman" w:cs="Times New Roman"/>
                <w:color w:val="31849B" w:themeColor="accent5" w:themeShade="BF"/>
              </w:rPr>
              <w:t>sunitas</w:t>
            </w:r>
            <w:r w:rsidRPr="00F12CBF">
              <w:rPr>
                <w:rFonts w:ascii="Times New Roman" w:hAnsi="Times New Roman" w:cs="Times New Roman"/>
                <w:color w:val="31849B" w:themeColor="accent5" w:themeShade="BF"/>
              </w:rPr>
              <w:t xml:space="preserve"> son musulmanes de origen árabe, mientras que los </w:t>
            </w:r>
            <w:r w:rsidR="003E0E77" w:rsidRPr="00F12CBF">
              <w:rPr>
                <w:rFonts w:ascii="Times New Roman" w:hAnsi="Times New Roman" w:cs="Times New Roman"/>
                <w:color w:val="31849B" w:themeColor="accent5" w:themeShade="BF"/>
              </w:rPr>
              <w:t>chiitas</w:t>
            </w:r>
            <w:r w:rsidR="00FE6FD6" w:rsidRPr="00F12CBF">
              <w:rPr>
                <w:rFonts w:ascii="Times New Roman" w:hAnsi="Times New Roman" w:cs="Times New Roman"/>
                <w:color w:val="31849B" w:themeColor="accent5" w:themeShade="BF"/>
              </w:rPr>
              <w:t xml:space="preserve"> son </w:t>
            </w:r>
            <w:r w:rsidRPr="00F12CBF">
              <w:rPr>
                <w:rFonts w:ascii="Times New Roman" w:hAnsi="Times New Roman" w:cs="Times New Roman"/>
                <w:color w:val="31849B" w:themeColor="accent5" w:themeShade="BF"/>
              </w:rPr>
              <w:t xml:space="preserve">de origen persa. </w:t>
            </w:r>
          </w:p>
          <w:p w14:paraId="6C420DB1" w14:textId="4D9DB39D" w:rsidR="002A3BAC" w:rsidRPr="00F12CBF" w:rsidRDefault="002A3BAC" w:rsidP="005525BB">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Arabia Saudita es el centro religioso del sunismo, mientras que Irán lo es del chiismo. Entre ambos poseen los mayores abastecimientos petroleros del mundo. </w:t>
            </w:r>
          </w:p>
        </w:tc>
      </w:tr>
    </w:tbl>
    <w:p w14:paraId="5E464513" w14:textId="77777777" w:rsidR="002A3BAC" w:rsidRPr="00F12CBF" w:rsidRDefault="002A3BAC" w:rsidP="00C95BF4">
      <w:pPr>
        <w:spacing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9"/>
        <w:gridCol w:w="6339"/>
      </w:tblGrid>
      <w:tr w:rsidR="00F12CBF" w:rsidRPr="00F12CBF" w14:paraId="15A08D19" w14:textId="77777777" w:rsidTr="005A2B85">
        <w:tc>
          <w:tcPr>
            <w:tcW w:w="8978" w:type="dxa"/>
            <w:gridSpan w:val="2"/>
            <w:shd w:val="clear" w:color="auto" w:fill="000000" w:themeFill="text1"/>
          </w:tcPr>
          <w:p w14:paraId="7E0EB772"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2A3BAC" w:rsidRPr="00F12CBF" w14:paraId="3282C528" w14:textId="77777777" w:rsidTr="005A2B85">
        <w:tc>
          <w:tcPr>
            <w:tcW w:w="2518" w:type="dxa"/>
          </w:tcPr>
          <w:p w14:paraId="4B51B526"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189F4E12" w14:textId="77A9EBBE" w:rsidR="002A3BAC" w:rsidRPr="00F12CBF" w:rsidRDefault="00FE6FD6" w:rsidP="005525BB">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L</w:t>
            </w:r>
            <w:r w:rsidR="002A3BAC" w:rsidRPr="00F12CBF">
              <w:rPr>
                <w:rFonts w:ascii="Times New Roman" w:hAnsi="Times New Roman" w:cs="Times New Roman"/>
                <w:color w:val="31849B" w:themeColor="accent5" w:themeShade="BF"/>
              </w:rPr>
              <w:t xml:space="preserve">os conflictos </w:t>
            </w:r>
            <w:r w:rsidR="005525BB" w:rsidRPr="00F12CBF">
              <w:rPr>
                <w:rFonts w:ascii="Times New Roman" w:hAnsi="Times New Roman" w:cs="Times New Roman"/>
                <w:color w:val="31849B" w:themeColor="accent5" w:themeShade="BF"/>
              </w:rPr>
              <w:t xml:space="preserve">actuales </w:t>
            </w:r>
            <w:r w:rsidR="002A3BAC" w:rsidRPr="00F12CBF">
              <w:rPr>
                <w:rFonts w:ascii="Times New Roman" w:hAnsi="Times New Roman" w:cs="Times New Roman"/>
                <w:color w:val="31849B" w:themeColor="accent5" w:themeShade="BF"/>
              </w:rPr>
              <w:t>entre suníes</w:t>
            </w:r>
            <w:r w:rsidRPr="00F12CBF">
              <w:rPr>
                <w:rFonts w:ascii="Times New Roman" w:hAnsi="Times New Roman" w:cs="Times New Roman"/>
                <w:color w:val="31849B" w:themeColor="accent5" w:themeShade="BF"/>
              </w:rPr>
              <w:t xml:space="preserve"> y</w:t>
            </w:r>
            <w:r w:rsidR="002A3BAC" w:rsidRPr="00F12CBF">
              <w:rPr>
                <w:rFonts w:ascii="Times New Roman" w:hAnsi="Times New Roman" w:cs="Times New Roman"/>
                <w:color w:val="31849B" w:themeColor="accent5" w:themeShade="BF"/>
              </w:rPr>
              <w:t xml:space="preserve"> chiíes son, en buena medida, una herencia de las divisiones territoriales y de las fronteras impuestas por las potenci</w:t>
            </w:r>
            <w:r w:rsidRPr="00F12CBF">
              <w:rPr>
                <w:rFonts w:ascii="Times New Roman" w:hAnsi="Times New Roman" w:cs="Times New Roman"/>
                <w:color w:val="31849B" w:themeColor="accent5" w:themeShade="BF"/>
              </w:rPr>
              <w:t>as europeas durante el s</w:t>
            </w:r>
            <w:r w:rsidR="002A3BAC" w:rsidRPr="00F12CBF">
              <w:rPr>
                <w:rFonts w:ascii="Times New Roman" w:hAnsi="Times New Roman" w:cs="Times New Roman"/>
                <w:color w:val="31849B" w:themeColor="accent5" w:themeShade="BF"/>
              </w:rPr>
              <w:t>iglo XX</w:t>
            </w:r>
            <w:r w:rsidR="005525BB" w:rsidRPr="00F12CBF">
              <w:rPr>
                <w:rFonts w:ascii="Times New Roman" w:hAnsi="Times New Roman" w:cs="Times New Roman"/>
                <w:color w:val="31849B" w:themeColor="accent5" w:themeShade="BF"/>
              </w:rPr>
              <w:t>,</w:t>
            </w:r>
            <w:r w:rsidR="002A3BAC" w:rsidRPr="00F12CBF">
              <w:rPr>
                <w:rFonts w:ascii="Times New Roman" w:hAnsi="Times New Roman" w:cs="Times New Roman"/>
                <w:color w:val="31849B" w:themeColor="accent5" w:themeShade="BF"/>
              </w:rPr>
              <w:t xml:space="preserve"> cuando ejercieron el colonialismo sobre los territorios musulmanes. El mapa del Medio Oriente </w:t>
            </w:r>
            <w:r w:rsidR="005525BB" w:rsidRPr="00F12CBF">
              <w:rPr>
                <w:rFonts w:ascii="Times New Roman" w:hAnsi="Times New Roman" w:cs="Times New Roman"/>
                <w:color w:val="31849B" w:themeColor="accent5" w:themeShade="BF"/>
              </w:rPr>
              <w:t>fue trazado por</w:t>
            </w:r>
            <w:r w:rsidR="002A3BAC" w:rsidRPr="00F12CBF">
              <w:rPr>
                <w:rFonts w:ascii="Times New Roman" w:hAnsi="Times New Roman" w:cs="Times New Roman"/>
                <w:color w:val="31849B" w:themeColor="accent5" w:themeShade="BF"/>
              </w:rPr>
              <w:t xml:space="preserve"> Francia y </w:t>
            </w:r>
            <w:r w:rsidR="005525BB" w:rsidRPr="00F12CBF">
              <w:rPr>
                <w:rFonts w:ascii="Times New Roman" w:hAnsi="Times New Roman" w:cs="Times New Roman"/>
                <w:color w:val="31849B" w:themeColor="accent5" w:themeShade="BF"/>
              </w:rPr>
              <w:t xml:space="preserve">el </w:t>
            </w:r>
            <w:r w:rsidR="002A3BAC" w:rsidRPr="00F12CBF">
              <w:rPr>
                <w:rFonts w:ascii="Times New Roman" w:hAnsi="Times New Roman" w:cs="Times New Roman"/>
                <w:color w:val="31849B" w:themeColor="accent5" w:themeShade="BF"/>
              </w:rPr>
              <w:t xml:space="preserve">Reino Unido a mediados de la Primera Guerra Mundial. Entonces se crearon Estados </w:t>
            </w:r>
            <w:r w:rsidR="005525BB" w:rsidRPr="00F12CBF">
              <w:rPr>
                <w:rFonts w:ascii="Times New Roman" w:hAnsi="Times New Roman" w:cs="Times New Roman"/>
                <w:color w:val="31849B" w:themeColor="accent5" w:themeShade="BF"/>
              </w:rPr>
              <w:t>como Siria e Iraq</w:t>
            </w:r>
            <w:r w:rsidR="002A3BAC" w:rsidRPr="00F12CBF">
              <w:rPr>
                <w:rFonts w:ascii="Times New Roman" w:hAnsi="Times New Roman" w:cs="Times New Roman"/>
                <w:color w:val="31849B" w:themeColor="accent5" w:themeShade="BF"/>
              </w:rPr>
              <w:t>.</w:t>
            </w:r>
          </w:p>
        </w:tc>
      </w:tr>
    </w:tbl>
    <w:p w14:paraId="3B5D1C2D" w14:textId="77777777" w:rsidR="002A3BAC" w:rsidRPr="00F12CBF" w:rsidRDefault="002A3BAC" w:rsidP="00C95BF4">
      <w:pPr>
        <w:spacing w:line="276" w:lineRule="auto"/>
        <w:jc w:val="both"/>
        <w:rPr>
          <w:rFonts w:ascii="Times New Roman" w:hAnsi="Times New Roman" w:cs="Times New Roman"/>
          <w:color w:val="31849B" w:themeColor="accent5" w:themeShade="BF"/>
        </w:rPr>
      </w:pPr>
    </w:p>
    <w:p w14:paraId="62C0A2F2" w14:textId="77777777" w:rsidR="00651F3E" w:rsidRPr="00F12CBF" w:rsidRDefault="00651F3E"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ayout w:type="fixed"/>
        <w:tblLook w:val="04A0" w:firstRow="1" w:lastRow="0" w:firstColumn="1" w:lastColumn="0" w:noHBand="0" w:noVBand="1"/>
      </w:tblPr>
      <w:tblGrid>
        <w:gridCol w:w="2518"/>
        <w:gridCol w:w="6536"/>
      </w:tblGrid>
      <w:tr w:rsidR="00F12CBF" w:rsidRPr="00F12CBF" w14:paraId="6A3E9E33" w14:textId="77777777" w:rsidTr="00651F3E">
        <w:tc>
          <w:tcPr>
            <w:tcW w:w="9054" w:type="dxa"/>
            <w:gridSpan w:val="2"/>
            <w:shd w:val="clear" w:color="auto" w:fill="0D0D0D" w:themeFill="text1" w:themeFillTint="F2"/>
          </w:tcPr>
          <w:p w14:paraId="133819B3" w14:textId="77777777" w:rsidR="00651F3E" w:rsidRPr="00F12CBF" w:rsidRDefault="00651F3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00F15480" w14:textId="77777777" w:rsidTr="00651F3E">
        <w:tc>
          <w:tcPr>
            <w:tcW w:w="2518" w:type="dxa"/>
          </w:tcPr>
          <w:p w14:paraId="7F47F0E0" w14:textId="77777777" w:rsidR="00651F3E" w:rsidRPr="00F12CBF" w:rsidRDefault="00651F3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05F0C63A" w14:textId="189A55A1" w:rsidR="00651F3E" w:rsidRPr="00F12CBF" w:rsidRDefault="00651F3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w:t>
            </w:r>
            <w:r w:rsidRPr="00F12CBF">
              <w:rPr>
                <w:rFonts w:ascii="Times New Roman" w:hAnsi="Times New Roman" w:cs="Times New Roman"/>
                <w:color w:val="31849B" w:themeColor="accent5" w:themeShade="BF"/>
                <w:sz w:val="24"/>
                <w:szCs w:val="24"/>
                <w:highlight w:val="yellow"/>
              </w:rPr>
              <w:t>IMG</w:t>
            </w:r>
            <w:r w:rsidR="00E86943" w:rsidRPr="00F12CBF">
              <w:rPr>
                <w:rFonts w:ascii="Times New Roman" w:hAnsi="Times New Roman" w:cs="Times New Roman"/>
                <w:color w:val="31849B" w:themeColor="accent5" w:themeShade="BF"/>
                <w:sz w:val="24"/>
                <w:szCs w:val="24"/>
              </w:rPr>
              <w:t>19</w:t>
            </w:r>
          </w:p>
        </w:tc>
      </w:tr>
      <w:tr w:rsidR="00F12CBF" w:rsidRPr="00F12CBF" w14:paraId="52856912" w14:textId="77777777" w:rsidTr="00651F3E">
        <w:tc>
          <w:tcPr>
            <w:tcW w:w="2518" w:type="dxa"/>
          </w:tcPr>
          <w:p w14:paraId="4543532B"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42DA79F4" w14:textId="3CD52C35" w:rsidR="00651F3E" w:rsidRPr="00F12CBF" w:rsidRDefault="00D21B4D"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rPr>
              <w:t>El Islam en el mundo actual</w:t>
            </w:r>
          </w:p>
        </w:tc>
      </w:tr>
      <w:tr w:rsidR="00F12CBF" w:rsidRPr="00F12CBF" w14:paraId="41E94AF5" w14:textId="77777777" w:rsidTr="00651F3E">
        <w:tc>
          <w:tcPr>
            <w:tcW w:w="2518" w:type="dxa"/>
          </w:tcPr>
          <w:p w14:paraId="631CB2CD"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36" w:type="dxa"/>
          </w:tcPr>
          <w:p w14:paraId="3E658F99" w14:textId="77777777" w:rsidR="00651F3E" w:rsidRPr="00F12CBF" w:rsidRDefault="00F12CBF" w:rsidP="00C95BF4">
            <w:pPr>
              <w:spacing w:line="276" w:lineRule="auto"/>
              <w:jc w:val="both"/>
              <w:rPr>
                <w:rFonts w:ascii="Times New Roman" w:hAnsi="Times New Roman" w:cs="Times New Roman"/>
                <w:color w:val="31849B" w:themeColor="accent5" w:themeShade="BF"/>
              </w:rPr>
            </w:pPr>
            <w:hyperlink r:id="rId48" w:history="1">
              <w:r w:rsidR="00651F3E" w:rsidRPr="00F12CBF">
                <w:rPr>
                  <w:rStyle w:val="Hipervnculo"/>
                  <w:rFonts w:ascii="Times New Roman" w:hAnsi="Times New Roman" w:cs="Times New Roman"/>
                  <w:color w:val="31849B" w:themeColor="accent5" w:themeShade="BF"/>
                </w:rPr>
                <w:t>http://aulaplaneta.planetasaber.com/encyclopedia/default.asp?idpack=8&amp;idpil=000LKS01&amp;ruta=Buscador</w:t>
              </w:r>
            </w:hyperlink>
          </w:p>
          <w:p w14:paraId="5F044574" w14:textId="12988DC6"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Aula Planeta / Banco de Contenidos / El Islam en el mundo actual</w:t>
            </w:r>
          </w:p>
        </w:tc>
      </w:tr>
      <w:tr w:rsidR="00651F3E" w:rsidRPr="00F12CBF" w14:paraId="41B45F07" w14:textId="77777777" w:rsidTr="00651F3E">
        <w:tc>
          <w:tcPr>
            <w:tcW w:w="2518" w:type="dxa"/>
          </w:tcPr>
          <w:p w14:paraId="2DED6E59"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36" w:type="dxa"/>
          </w:tcPr>
          <w:p w14:paraId="2E1A54C9" w14:textId="77777777" w:rsidR="00651F3E" w:rsidRPr="00F12CBF" w:rsidRDefault="00651F3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Islam en el mundo actual. </w:t>
            </w:r>
          </w:p>
          <w:p w14:paraId="08AF21E7" w14:textId="449B435F" w:rsidR="00651F3E" w:rsidRPr="00F12CBF" w:rsidRDefault="005525BB" w:rsidP="005525BB">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Islam, originado en el siglo</w:t>
            </w:r>
            <w:r w:rsidR="00651F3E" w:rsidRPr="00F12CBF">
              <w:rPr>
                <w:rFonts w:ascii="Times New Roman" w:hAnsi="Times New Roman" w:cs="Times New Roman"/>
                <w:color w:val="31849B" w:themeColor="accent5" w:themeShade="BF"/>
                <w:sz w:val="24"/>
                <w:szCs w:val="24"/>
              </w:rPr>
              <w:t xml:space="preserve"> VI en la península de Arabia, se extiende </w:t>
            </w:r>
            <w:r w:rsidRPr="00F12CBF">
              <w:rPr>
                <w:rFonts w:ascii="Times New Roman" w:hAnsi="Times New Roman" w:cs="Times New Roman"/>
                <w:color w:val="31849B" w:themeColor="accent5" w:themeShade="BF"/>
                <w:sz w:val="24"/>
                <w:szCs w:val="24"/>
              </w:rPr>
              <w:t>hoy</w:t>
            </w:r>
            <w:r w:rsidR="00651F3E" w:rsidRPr="00F12CBF">
              <w:rPr>
                <w:rFonts w:ascii="Times New Roman" w:hAnsi="Times New Roman" w:cs="Times New Roman"/>
                <w:color w:val="31849B" w:themeColor="accent5" w:themeShade="BF"/>
                <w:sz w:val="24"/>
                <w:szCs w:val="24"/>
              </w:rPr>
              <w:t xml:space="preserve"> por Oriente Próximo, África, Asia central, India, Indochina, Indonesia y Filipinas. La doctrina islámica proporciona creencias y normas que cohesionan social y políticamente a los pueblos creyentes. Observa las regiones en que se presenta </w:t>
            </w:r>
            <w:r w:rsidR="00894650" w:rsidRPr="00F12CBF">
              <w:rPr>
                <w:rFonts w:ascii="Times New Roman" w:hAnsi="Times New Roman" w:cs="Times New Roman"/>
                <w:color w:val="31849B" w:themeColor="accent5" w:themeShade="BF"/>
                <w:sz w:val="24"/>
                <w:szCs w:val="24"/>
              </w:rPr>
              <w:t>la división entre sunitas y chiitas</w:t>
            </w:r>
            <w:r w:rsidR="00651F3E" w:rsidRPr="00F12CBF">
              <w:rPr>
                <w:rFonts w:ascii="Times New Roman" w:hAnsi="Times New Roman" w:cs="Times New Roman"/>
                <w:color w:val="31849B" w:themeColor="accent5" w:themeShade="BF"/>
                <w:sz w:val="24"/>
                <w:szCs w:val="24"/>
              </w:rPr>
              <w:t>.</w:t>
            </w:r>
          </w:p>
        </w:tc>
      </w:tr>
    </w:tbl>
    <w:p w14:paraId="3FAE6DA7" w14:textId="77777777" w:rsidR="00651F3E" w:rsidRPr="00F12CBF" w:rsidRDefault="00651F3E" w:rsidP="00C95BF4">
      <w:pPr>
        <w:spacing w:after="0" w:line="276" w:lineRule="auto"/>
        <w:jc w:val="both"/>
        <w:rPr>
          <w:rFonts w:ascii="Times New Roman" w:hAnsi="Times New Roman" w:cs="Times New Roman"/>
          <w:color w:val="31849B" w:themeColor="accent5" w:themeShade="BF"/>
        </w:rPr>
      </w:pPr>
    </w:p>
    <w:p w14:paraId="2A5429A0" w14:textId="5E1DCF6A" w:rsidR="0051458F" w:rsidRPr="00F12CBF" w:rsidRDefault="0051458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Tampoco hay que olvidar que </w:t>
      </w:r>
      <w:r w:rsidR="006B0883" w:rsidRPr="00F12CBF">
        <w:rPr>
          <w:rFonts w:ascii="Times New Roman" w:hAnsi="Times New Roman" w:cs="Times New Roman"/>
          <w:color w:val="31849B" w:themeColor="accent5" w:themeShade="BF"/>
        </w:rPr>
        <w:t xml:space="preserve">las guerras en Oriente Medio </w:t>
      </w:r>
      <w:r w:rsidRPr="00F12CBF">
        <w:rPr>
          <w:rFonts w:ascii="Times New Roman" w:hAnsi="Times New Roman" w:cs="Times New Roman"/>
          <w:color w:val="31849B" w:themeColor="accent5" w:themeShade="BF"/>
        </w:rPr>
        <w:t>se han alimentado</w:t>
      </w:r>
      <w:r w:rsidR="006B0883" w:rsidRPr="00F12CBF">
        <w:rPr>
          <w:rFonts w:ascii="Times New Roman" w:hAnsi="Times New Roman" w:cs="Times New Roman"/>
          <w:color w:val="31849B" w:themeColor="accent5" w:themeShade="BF"/>
        </w:rPr>
        <w:t xml:space="preserve"> desde ambos grupos</w:t>
      </w:r>
      <w:r w:rsidRPr="00F12CBF">
        <w:rPr>
          <w:rFonts w:ascii="Times New Roman" w:hAnsi="Times New Roman" w:cs="Times New Roman"/>
          <w:color w:val="31849B" w:themeColor="accent5" w:themeShade="BF"/>
        </w:rPr>
        <w:t>. Por ejemplo, organizaciones como Hezbollah y Hamás o la dictadura en Siria han sido apoyadas por facciones chiitas. Por otra parte</w:t>
      </w:r>
      <w:r w:rsidR="006B088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grupos como Al Qaeda o </w:t>
      </w:r>
      <w:r w:rsidR="00034351" w:rsidRPr="00F12CBF">
        <w:rPr>
          <w:rFonts w:ascii="Times New Roman" w:hAnsi="Times New Roman" w:cs="Times New Roman"/>
          <w:color w:val="31849B" w:themeColor="accent5" w:themeShade="BF"/>
        </w:rPr>
        <w:t>Estado Islámico</w:t>
      </w:r>
      <w:r w:rsidRPr="00F12CBF">
        <w:rPr>
          <w:rFonts w:ascii="Times New Roman" w:hAnsi="Times New Roman" w:cs="Times New Roman"/>
          <w:color w:val="31849B" w:themeColor="accent5" w:themeShade="BF"/>
        </w:rPr>
        <w:t xml:space="preserve">  han sido apoyados por facciones sunitas. </w:t>
      </w:r>
    </w:p>
    <w:p w14:paraId="3607EC76" w14:textId="113B4E1B" w:rsidR="00F94554" w:rsidRPr="00F12CBF" w:rsidRDefault="0051458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Sin embargo, los do</w:t>
      </w:r>
      <w:r w:rsidR="00894650" w:rsidRPr="00F12CBF">
        <w:rPr>
          <w:rFonts w:ascii="Times New Roman" w:hAnsi="Times New Roman" w:cs="Times New Roman"/>
          <w:color w:val="31849B" w:themeColor="accent5" w:themeShade="BF"/>
        </w:rPr>
        <w:t>s grupos tienen mucho en común. A</w:t>
      </w:r>
      <w:r w:rsidR="009E6502" w:rsidRPr="00F12CBF">
        <w:rPr>
          <w:rFonts w:ascii="Times New Roman" w:hAnsi="Times New Roman" w:cs="Times New Roman"/>
          <w:color w:val="31849B" w:themeColor="accent5" w:themeShade="BF"/>
        </w:rPr>
        <w:t>mbos son musulmanes y se rigen por el</w:t>
      </w:r>
      <w:r w:rsidR="009E6502" w:rsidRPr="00F12CBF">
        <w:rPr>
          <w:rFonts w:ascii="Times New Roman" w:hAnsi="Times New Roman" w:cs="Times New Roman"/>
          <w:i/>
          <w:color w:val="31849B" w:themeColor="accent5" w:themeShade="BF"/>
        </w:rPr>
        <w:t xml:space="preserve"> Corán</w:t>
      </w:r>
      <w:r w:rsidR="009E6502" w:rsidRPr="00F12CBF">
        <w:rPr>
          <w:rFonts w:ascii="Times New Roman" w:hAnsi="Times New Roman" w:cs="Times New Roman"/>
          <w:color w:val="31849B" w:themeColor="accent5" w:themeShade="BF"/>
        </w:rPr>
        <w:t xml:space="preserve">. </w:t>
      </w:r>
      <w:r w:rsidR="00B77BEF" w:rsidRPr="00F12CBF">
        <w:rPr>
          <w:rFonts w:ascii="Times New Roman" w:hAnsi="Times New Roman" w:cs="Times New Roman"/>
          <w:color w:val="31849B" w:themeColor="accent5" w:themeShade="BF"/>
        </w:rPr>
        <w:t>L</w:t>
      </w:r>
      <w:r w:rsidR="00F94554" w:rsidRPr="00F12CBF">
        <w:rPr>
          <w:rFonts w:ascii="Times New Roman" w:hAnsi="Times New Roman" w:cs="Times New Roman"/>
          <w:color w:val="31849B" w:themeColor="accent5" w:themeShade="BF"/>
        </w:rPr>
        <w:t xml:space="preserve">as </w:t>
      </w:r>
      <w:r w:rsidR="009E6502" w:rsidRPr="00F12CBF">
        <w:rPr>
          <w:rFonts w:ascii="Times New Roman" w:hAnsi="Times New Roman" w:cs="Times New Roman"/>
          <w:color w:val="31849B" w:themeColor="accent5" w:themeShade="BF"/>
        </w:rPr>
        <w:t xml:space="preserve">prácticas y </w:t>
      </w:r>
      <w:r w:rsidR="00F94554" w:rsidRPr="00F12CBF">
        <w:rPr>
          <w:rFonts w:ascii="Times New Roman" w:hAnsi="Times New Roman" w:cs="Times New Roman"/>
          <w:color w:val="31849B" w:themeColor="accent5" w:themeShade="BF"/>
        </w:rPr>
        <w:t xml:space="preserve">creencias de los dos grupos son </w:t>
      </w:r>
      <w:r w:rsidR="009E6502" w:rsidRPr="00F12CBF">
        <w:rPr>
          <w:rFonts w:ascii="Times New Roman" w:hAnsi="Times New Roman" w:cs="Times New Roman"/>
          <w:color w:val="31849B" w:themeColor="accent5" w:themeShade="BF"/>
        </w:rPr>
        <w:t xml:space="preserve">básicamente </w:t>
      </w:r>
      <w:r w:rsidR="00F94554" w:rsidRPr="00F12CBF">
        <w:rPr>
          <w:rFonts w:ascii="Times New Roman" w:hAnsi="Times New Roman" w:cs="Times New Roman"/>
          <w:color w:val="31849B" w:themeColor="accent5" w:themeShade="BF"/>
        </w:rPr>
        <w:t>las mismas</w:t>
      </w:r>
      <w:r w:rsidR="009E6502" w:rsidRPr="00F12CBF">
        <w:rPr>
          <w:rFonts w:ascii="Times New Roman" w:hAnsi="Times New Roman" w:cs="Times New Roman"/>
          <w:color w:val="31849B" w:themeColor="accent5" w:themeShade="BF"/>
        </w:rPr>
        <w:t xml:space="preserve"> y </w:t>
      </w:r>
      <w:r w:rsidR="00F94554" w:rsidRPr="00F12CBF">
        <w:rPr>
          <w:rFonts w:ascii="Times New Roman" w:hAnsi="Times New Roman" w:cs="Times New Roman"/>
          <w:color w:val="31849B" w:themeColor="accent5" w:themeShade="BF"/>
        </w:rPr>
        <w:t>la mayoría de los musulmanes</w:t>
      </w:r>
      <w:r w:rsidRPr="00F12CBF">
        <w:rPr>
          <w:rFonts w:ascii="Times New Roman" w:hAnsi="Times New Roman" w:cs="Times New Roman"/>
          <w:color w:val="31849B" w:themeColor="accent5" w:themeShade="BF"/>
        </w:rPr>
        <w:t xml:space="preserve"> </w:t>
      </w:r>
      <w:r w:rsidR="00894650" w:rsidRPr="00F12CBF">
        <w:rPr>
          <w:rFonts w:ascii="Times New Roman" w:hAnsi="Times New Roman" w:cs="Times New Roman"/>
          <w:color w:val="31849B" w:themeColor="accent5" w:themeShade="BF"/>
        </w:rPr>
        <w:t>–</w:t>
      </w:r>
      <w:r w:rsidR="00F94554" w:rsidRPr="00F12CBF">
        <w:rPr>
          <w:rFonts w:ascii="Times New Roman" w:hAnsi="Times New Roman" w:cs="Times New Roman"/>
          <w:color w:val="31849B" w:themeColor="accent5" w:themeShade="BF"/>
        </w:rPr>
        <w:t xml:space="preserve">sunitas </w:t>
      </w:r>
      <w:r w:rsidR="009E6502" w:rsidRPr="00F12CBF">
        <w:rPr>
          <w:rFonts w:ascii="Times New Roman" w:hAnsi="Times New Roman" w:cs="Times New Roman"/>
          <w:color w:val="31849B" w:themeColor="accent5" w:themeShade="BF"/>
        </w:rPr>
        <w:t xml:space="preserve">o </w:t>
      </w:r>
      <w:r w:rsidR="00F94554" w:rsidRPr="00F12CBF">
        <w:rPr>
          <w:rFonts w:ascii="Times New Roman" w:hAnsi="Times New Roman" w:cs="Times New Roman"/>
          <w:color w:val="31849B" w:themeColor="accent5" w:themeShade="BF"/>
        </w:rPr>
        <w:t>chi</w:t>
      </w:r>
      <w:r w:rsidR="009E6502" w:rsidRPr="00F12CBF">
        <w:rPr>
          <w:rFonts w:ascii="Times New Roman" w:hAnsi="Times New Roman" w:cs="Times New Roman"/>
          <w:color w:val="31849B" w:themeColor="accent5" w:themeShade="BF"/>
        </w:rPr>
        <w:t>i</w:t>
      </w:r>
      <w:r w:rsidR="00F94554" w:rsidRPr="00F12CBF">
        <w:rPr>
          <w:rFonts w:ascii="Times New Roman" w:hAnsi="Times New Roman" w:cs="Times New Roman"/>
          <w:color w:val="31849B" w:themeColor="accent5" w:themeShade="BF"/>
        </w:rPr>
        <w:t>tas</w:t>
      </w:r>
      <w:r w:rsidR="00894650" w:rsidRPr="00F12CBF">
        <w:rPr>
          <w:rFonts w:ascii="Times New Roman" w:hAnsi="Times New Roman" w:cs="Times New Roman"/>
          <w:color w:val="31849B" w:themeColor="accent5" w:themeShade="BF"/>
        </w:rPr>
        <w:t>–</w:t>
      </w:r>
      <w:r w:rsidR="00F94554" w:rsidRPr="00F12CBF">
        <w:rPr>
          <w:rFonts w:ascii="Times New Roman" w:hAnsi="Times New Roman" w:cs="Times New Roman"/>
          <w:color w:val="31849B" w:themeColor="accent5" w:themeShade="BF"/>
        </w:rPr>
        <w:t xml:space="preserve"> coexisten </w:t>
      </w:r>
      <w:r w:rsidR="00894650" w:rsidRPr="00F12CBF">
        <w:rPr>
          <w:rFonts w:ascii="Times New Roman" w:hAnsi="Times New Roman" w:cs="Times New Roman"/>
          <w:color w:val="31849B" w:themeColor="accent5" w:themeShade="BF"/>
        </w:rPr>
        <w:t>de manera pacífica</w:t>
      </w:r>
      <w:r w:rsidRPr="00F12CBF">
        <w:rPr>
          <w:rFonts w:ascii="Times New Roman" w:hAnsi="Times New Roman" w:cs="Times New Roman"/>
          <w:color w:val="31849B" w:themeColor="accent5" w:themeShade="BF"/>
        </w:rPr>
        <w:t>.</w:t>
      </w:r>
      <w:r w:rsidR="009E6502"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8"/>
        <w:gridCol w:w="6340"/>
      </w:tblGrid>
      <w:tr w:rsidR="00F12CBF" w:rsidRPr="00F12CBF" w14:paraId="49B44872" w14:textId="77777777" w:rsidTr="005A2B85">
        <w:tc>
          <w:tcPr>
            <w:tcW w:w="8978" w:type="dxa"/>
            <w:gridSpan w:val="2"/>
            <w:shd w:val="clear" w:color="auto" w:fill="000000" w:themeFill="text1"/>
          </w:tcPr>
          <w:p w14:paraId="19F0E600"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7C20F5D6" w14:textId="77777777" w:rsidTr="005A2B85">
        <w:tc>
          <w:tcPr>
            <w:tcW w:w="2518" w:type="dxa"/>
          </w:tcPr>
          <w:p w14:paraId="244C0AF8"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144D7F7F" w14:textId="0880F968"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La diferencia sunita/chiita en la actualidad</w:t>
            </w:r>
          </w:p>
        </w:tc>
      </w:tr>
      <w:tr w:rsidR="002A3BAC" w:rsidRPr="00F12CBF" w14:paraId="468C5B86" w14:textId="77777777" w:rsidTr="005A2B85">
        <w:tc>
          <w:tcPr>
            <w:tcW w:w="2518" w:type="dxa"/>
          </w:tcPr>
          <w:p w14:paraId="1784169E" w14:textId="77777777" w:rsidR="002A3BAC" w:rsidRPr="00F12CBF" w:rsidRDefault="002A3BA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41647940" w14:textId="65FDE954" w:rsidR="002A3BAC" w:rsidRPr="00F12CBF" w:rsidRDefault="002B20D8" w:rsidP="002B20D8">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En el presente,</w:t>
            </w:r>
            <w:r w:rsidR="002A3BAC" w:rsidRPr="00F12CBF">
              <w:rPr>
                <w:rFonts w:ascii="Times New Roman" w:hAnsi="Times New Roman" w:cs="Times New Roman"/>
                <w:color w:val="31849B" w:themeColor="accent5" w:themeShade="BF"/>
              </w:rPr>
              <w:t xml:space="preserve"> el factor principal que los diferencia no radica en</w:t>
            </w:r>
            <w:r w:rsidRPr="00F12CBF">
              <w:rPr>
                <w:rFonts w:ascii="Times New Roman" w:hAnsi="Times New Roman" w:cs="Times New Roman"/>
                <w:color w:val="31849B" w:themeColor="accent5" w:themeShade="BF"/>
              </w:rPr>
              <w:t xml:space="preserve"> el factor religioso o étnico, </w:t>
            </w:r>
            <w:r w:rsidR="002A3BAC" w:rsidRPr="00F12CBF">
              <w:rPr>
                <w:rFonts w:ascii="Times New Roman" w:hAnsi="Times New Roman" w:cs="Times New Roman"/>
                <w:color w:val="31849B" w:themeColor="accent5" w:themeShade="BF"/>
              </w:rPr>
              <w:t xml:space="preserve">sino en la forma </w:t>
            </w:r>
            <w:r w:rsidRPr="00F12CBF">
              <w:rPr>
                <w:rFonts w:ascii="Times New Roman" w:hAnsi="Times New Roman" w:cs="Times New Roman"/>
                <w:color w:val="31849B" w:themeColor="accent5" w:themeShade="BF"/>
              </w:rPr>
              <w:t xml:space="preserve">en </w:t>
            </w:r>
            <w:r w:rsidR="002A3BAC" w:rsidRPr="00F12CBF">
              <w:rPr>
                <w:rFonts w:ascii="Times New Roman" w:hAnsi="Times New Roman" w:cs="Times New Roman"/>
                <w:color w:val="31849B" w:themeColor="accent5" w:themeShade="BF"/>
              </w:rPr>
              <w:t xml:space="preserve">que conciben el </w:t>
            </w:r>
            <w:r w:rsidR="00C40D7F" w:rsidRPr="00F12CBF">
              <w:rPr>
                <w:rFonts w:ascii="Times New Roman" w:hAnsi="Times New Roman" w:cs="Times New Roman"/>
                <w:color w:val="31849B" w:themeColor="accent5" w:themeShade="BF"/>
              </w:rPr>
              <w:t>Estado. Mientras que</w:t>
            </w:r>
            <w:r w:rsidR="002A3BAC" w:rsidRPr="00F12CBF">
              <w:rPr>
                <w:rFonts w:ascii="Times New Roman" w:hAnsi="Times New Roman" w:cs="Times New Roman"/>
                <w:color w:val="31849B" w:themeColor="accent5" w:themeShade="BF"/>
              </w:rPr>
              <w:t xml:space="preserve"> los sunitas </w:t>
            </w:r>
            <w:r w:rsidR="00C40D7F" w:rsidRPr="00F12CBF">
              <w:rPr>
                <w:rFonts w:ascii="Times New Roman" w:hAnsi="Times New Roman" w:cs="Times New Roman"/>
                <w:color w:val="31849B" w:themeColor="accent5" w:themeShade="BF"/>
              </w:rPr>
              <w:t>promueven un Estado secular, es decir</w:t>
            </w:r>
            <w:r w:rsidRPr="00F12CBF">
              <w:rPr>
                <w:rFonts w:ascii="Times New Roman" w:hAnsi="Times New Roman" w:cs="Times New Roman"/>
                <w:color w:val="31849B" w:themeColor="accent5" w:themeShade="BF"/>
              </w:rPr>
              <w:t>, uno en el que</w:t>
            </w:r>
            <w:r w:rsidR="00C40D7F" w:rsidRPr="00F12CBF">
              <w:rPr>
                <w:rFonts w:ascii="Times New Roman" w:hAnsi="Times New Roman" w:cs="Times New Roman"/>
                <w:color w:val="31849B" w:themeColor="accent5" w:themeShade="BF"/>
              </w:rPr>
              <w:t xml:space="preserve"> haya </w:t>
            </w:r>
            <w:r w:rsidR="002A3BAC" w:rsidRPr="00F12CBF">
              <w:rPr>
                <w:rFonts w:ascii="Times New Roman" w:hAnsi="Times New Roman" w:cs="Times New Roman"/>
                <w:color w:val="31849B" w:themeColor="accent5" w:themeShade="BF"/>
              </w:rPr>
              <w:t>separación entre el Estado y la religión</w:t>
            </w:r>
            <w:r w:rsidRPr="00F12CBF">
              <w:rPr>
                <w:rFonts w:ascii="Times New Roman" w:hAnsi="Times New Roman" w:cs="Times New Roman"/>
                <w:color w:val="31849B" w:themeColor="accent5" w:themeShade="BF"/>
              </w:rPr>
              <w:t>,</w:t>
            </w:r>
            <w:r w:rsidR="002A3BAC" w:rsidRPr="00F12CBF">
              <w:rPr>
                <w:rFonts w:ascii="Times New Roman" w:hAnsi="Times New Roman" w:cs="Times New Roman"/>
                <w:color w:val="31849B" w:themeColor="accent5" w:themeShade="BF"/>
              </w:rPr>
              <w:t xml:space="preserve"> </w:t>
            </w:r>
            <w:r w:rsidR="00C40D7F" w:rsidRPr="00F12CBF">
              <w:rPr>
                <w:rFonts w:ascii="Times New Roman" w:hAnsi="Times New Roman" w:cs="Times New Roman"/>
                <w:color w:val="31849B" w:themeColor="accent5" w:themeShade="BF"/>
              </w:rPr>
              <w:t xml:space="preserve">los chiitas promueven un Estado teocrático, es decir, </w:t>
            </w:r>
            <w:r w:rsidR="002A3BAC" w:rsidRPr="00F12CBF">
              <w:rPr>
                <w:rFonts w:ascii="Times New Roman" w:hAnsi="Times New Roman" w:cs="Times New Roman"/>
                <w:color w:val="31849B" w:themeColor="accent5" w:themeShade="BF"/>
              </w:rPr>
              <w:t xml:space="preserve">aquel </w:t>
            </w:r>
            <w:r w:rsidR="00C40D7F" w:rsidRPr="00F12CBF">
              <w:rPr>
                <w:rFonts w:ascii="Times New Roman" w:hAnsi="Times New Roman" w:cs="Times New Roman"/>
                <w:color w:val="31849B" w:themeColor="accent5" w:themeShade="BF"/>
              </w:rPr>
              <w:t xml:space="preserve">donde </w:t>
            </w:r>
            <w:r w:rsidR="002A3BAC" w:rsidRPr="00F12CBF">
              <w:rPr>
                <w:rFonts w:ascii="Times New Roman" w:hAnsi="Times New Roman" w:cs="Times New Roman"/>
                <w:color w:val="31849B" w:themeColor="accent5" w:themeShade="BF"/>
              </w:rPr>
              <w:t>converge</w:t>
            </w:r>
            <w:r w:rsidR="00C40D7F" w:rsidRPr="00F12CBF">
              <w:rPr>
                <w:rFonts w:ascii="Times New Roman" w:hAnsi="Times New Roman" w:cs="Times New Roman"/>
                <w:color w:val="31849B" w:themeColor="accent5" w:themeShade="BF"/>
              </w:rPr>
              <w:t xml:space="preserve"> la fe con el proyecto político.</w:t>
            </w:r>
          </w:p>
        </w:tc>
      </w:tr>
    </w:tbl>
    <w:p w14:paraId="348D327D" w14:textId="77777777" w:rsidR="00A944AA" w:rsidRPr="00F12CBF" w:rsidRDefault="00A944AA" w:rsidP="00C95BF4">
      <w:pPr>
        <w:spacing w:line="276" w:lineRule="auto"/>
        <w:jc w:val="both"/>
        <w:rPr>
          <w:rFonts w:ascii="Times New Roman" w:hAnsi="Times New Roman" w:cs="Times New Roman"/>
          <w:b/>
          <w:color w:val="31849B" w:themeColor="accent5" w:themeShade="BF"/>
        </w:rPr>
      </w:pPr>
    </w:p>
    <w:p w14:paraId="543C5F1A" w14:textId="5E9DFE99" w:rsidR="00A25208" w:rsidRPr="00F12CBF" w:rsidRDefault="00A944AA"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b/>
          <w:color w:val="31849B" w:themeColor="accent5" w:themeShade="BF"/>
          <w:highlight w:val="yellow"/>
        </w:rPr>
        <w:t>[</w:t>
      </w:r>
      <w:r w:rsidRPr="00F12CBF">
        <w:rPr>
          <w:rFonts w:ascii="Times New Roman" w:hAnsi="Times New Roman" w:cs="Times New Roman"/>
          <w:color w:val="31849B" w:themeColor="accent5" w:themeShade="BF"/>
          <w:highlight w:val="yellow"/>
        </w:rPr>
        <w:t>SECCI</w:t>
      </w:r>
      <w:r w:rsidR="00046E4D" w:rsidRPr="00F12CBF">
        <w:rPr>
          <w:rFonts w:ascii="Times New Roman" w:hAnsi="Times New Roman" w:cs="Times New Roman"/>
          <w:color w:val="31849B" w:themeColor="accent5" w:themeShade="BF"/>
          <w:highlight w:val="yellow"/>
        </w:rPr>
        <w:t>Ó</w:t>
      </w:r>
      <w:r w:rsidRPr="00F12CBF">
        <w:rPr>
          <w:rFonts w:ascii="Times New Roman" w:hAnsi="Times New Roman" w:cs="Times New Roman"/>
          <w:color w:val="31849B" w:themeColor="accent5" w:themeShade="BF"/>
          <w:highlight w:val="yellow"/>
        </w:rPr>
        <w:t>N 3</w:t>
      </w:r>
      <w:r w:rsidRPr="00F12CBF">
        <w:rPr>
          <w:rFonts w:ascii="Times New Roman" w:hAnsi="Times New Roman" w:cs="Times New Roman"/>
          <w:b/>
          <w:color w:val="31849B" w:themeColor="accent5" w:themeShade="BF"/>
          <w:highlight w:val="yellow"/>
        </w:rPr>
        <w:t>]</w:t>
      </w:r>
      <w:r w:rsidRPr="00F12CBF">
        <w:rPr>
          <w:rFonts w:ascii="Times New Roman" w:hAnsi="Times New Roman" w:cs="Times New Roman"/>
          <w:b/>
          <w:color w:val="31849B" w:themeColor="accent5" w:themeShade="BF"/>
        </w:rPr>
        <w:t xml:space="preserve"> </w:t>
      </w:r>
      <w:r w:rsidR="00453D56" w:rsidRPr="00F12CBF">
        <w:rPr>
          <w:rFonts w:ascii="Times New Roman" w:hAnsi="Times New Roman" w:cs="Times New Roman"/>
          <w:b/>
          <w:color w:val="31849B" w:themeColor="accent5" w:themeShade="BF"/>
        </w:rPr>
        <w:t xml:space="preserve">3.5.1 </w:t>
      </w:r>
      <w:r w:rsidR="002B20D8" w:rsidRPr="00F12CBF">
        <w:rPr>
          <w:rFonts w:ascii="Times New Roman" w:hAnsi="Times New Roman" w:cs="Times New Roman"/>
          <w:b/>
          <w:color w:val="31849B" w:themeColor="accent5" w:themeShade="BF"/>
        </w:rPr>
        <w:t>Los c</w:t>
      </w:r>
      <w:r w:rsidR="00286376" w:rsidRPr="00F12CBF">
        <w:rPr>
          <w:rFonts w:ascii="Times New Roman" w:hAnsi="Times New Roman" w:cs="Times New Roman"/>
          <w:b/>
          <w:color w:val="31849B" w:themeColor="accent5" w:themeShade="BF"/>
        </w:rPr>
        <w:t>hiitas</w:t>
      </w:r>
      <w:r w:rsidR="00A25208" w:rsidRPr="00F12CBF">
        <w:rPr>
          <w:rFonts w:ascii="Times New Roman" w:hAnsi="Times New Roman" w:cs="Times New Roman"/>
          <w:color w:val="31849B" w:themeColor="accent5" w:themeShade="BF"/>
        </w:rPr>
        <w:t xml:space="preserve"> </w:t>
      </w:r>
    </w:p>
    <w:p w14:paraId="722AC8CE" w14:textId="3379E830" w:rsidR="00C769C1" w:rsidRPr="00F12CBF" w:rsidRDefault="00CD3B86"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Los chiitas c</w:t>
      </w:r>
      <w:r w:rsidR="00413EBF" w:rsidRPr="00F12CBF">
        <w:rPr>
          <w:rFonts w:ascii="Times New Roman" w:hAnsi="Times New Roman" w:cs="Times New Roman"/>
          <w:color w:val="31849B" w:themeColor="accent5" w:themeShade="BF"/>
        </w:rPr>
        <w:t xml:space="preserve">onstituyen </w:t>
      </w:r>
      <w:r w:rsidR="008C58E5" w:rsidRPr="00F12CBF">
        <w:rPr>
          <w:rFonts w:ascii="Times New Roman" w:hAnsi="Times New Roman" w:cs="Times New Roman"/>
          <w:color w:val="31849B" w:themeColor="accent5" w:themeShade="BF"/>
        </w:rPr>
        <w:t xml:space="preserve">aproximadamente </w:t>
      </w:r>
      <w:r w:rsidR="002B20D8" w:rsidRPr="00F12CBF">
        <w:rPr>
          <w:rFonts w:ascii="Times New Roman" w:hAnsi="Times New Roman" w:cs="Times New Roman"/>
          <w:color w:val="31849B" w:themeColor="accent5" w:themeShade="BF"/>
        </w:rPr>
        <w:t>15</w:t>
      </w:r>
      <w:r w:rsidR="00D9434C" w:rsidRPr="00F12CBF">
        <w:rPr>
          <w:rFonts w:ascii="Times New Roman" w:hAnsi="Times New Roman" w:cs="Times New Roman"/>
          <w:color w:val="31849B" w:themeColor="accent5" w:themeShade="BF"/>
        </w:rPr>
        <w:t xml:space="preserve"> </w:t>
      </w:r>
      <w:r w:rsidR="00C769C1" w:rsidRPr="00F12CBF">
        <w:rPr>
          <w:rFonts w:ascii="Times New Roman" w:hAnsi="Times New Roman" w:cs="Times New Roman"/>
          <w:color w:val="31849B" w:themeColor="accent5" w:themeShade="BF"/>
        </w:rPr>
        <w:t>% de los musulmanes</w:t>
      </w:r>
      <w:r w:rsidR="00413EBF" w:rsidRPr="00F12CBF">
        <w:rPr>
          <w:rFonts w:ascii="Times New Roman" w:hAnsi="Times New Roman" w:cs="Times New Roman"/>
          <w:color w:val="31849B" w:themeColor="accent5" w:themeShade="BF"/>
        </w:rPr>
        <w:t>.</w:t>
      </w:r>
      <w:r w:rsidR="00C769C1" w:rsidRPr="00F12CBF">
        <w:rPr>
          <w:rFonts w:ascii="Times New Roman" w:hAnsi="Times New Roman" w:cs="Times New Roman"/>
          <w:color w:val="31849B" w:themeColor="accent5" w:themeShade="BF"/>
        </w:rPr>
        <w:t xml:space="preserve"> </w:t>
      </w:r>
      <w:r w:rsidR="008C58E5" w:rsidRPr="00F12CBF">
        <w:rPr>
          <w:rFonts w:ascii="Times New Roman" w:hAnsi="Times New Roman" w:cs="Times New Roman"/>
          <w:color w:val="31849B" w:themeColor="accent5" w:themeShade="BF"/>
        </w:rPr>
        <w:t xml:space="preserve">Son </w:t>
      </w:r>
      <w:r w:rsidR="00246E54" w:rsidRPr="00F12CBF">
        <w:rPr>
          <w:rFonts w:ascii="Times New Roman" w:hAnsi="Times New Roman" w:cs="Times New Roman"/>
          <w:color w:val="31849B" w:themeColor="accent5" w:themeShade="BF"/>
        </w:rPr>
        <w:t xml:space="preserve">mayoría en </w:t>
      </w:r>
      <w:r w:rsidR="004D6ACC" w:rsidRPr="00F12CBF">
        <w:rPr>
          <w:rFonts w:ascii="Times New Roman" w:hAnsi="Times New Roman" w:cs="Times New Roman"/>
          <w:color w:val="31849B" w:themeColor="accent5" w:themeShade="BF"/>
        </w:rPr>
        <w:t xml:space="preserve">Irán, </w:t>
      </w:r>
      <w:r w:rsidR="008C58E5" w:rsidRPr="00F12CBF">
        <w:rPr>
          <w:rFonts w:ascii="Times New Roman" w:hAnsi="Times New Roman" w:cs="Times New Roman"/>
          <w:color w:val="31849B" w:themeColor="accent5" w:themeShade="BF"/>
        </w:rPr>
        <w:t xml:space="preserve">su </w:t>
      </w:r>
      <w:r w:rsidR="008C58E5" w:rsidRPr="00F12CBF">
        <w:rPr>
          <w:rFonts w:ascii="Times New Roman" w:hAnsi="Times New Roman" w:cs="Times New Roman"/>
          <w:color w:val="31849B" w:themeColor="accent5" w:themeShade="BF"/>
          <w:lang w:val="es-CO"/>
        </w:rPr>
        <w:t>centro demográfico y político</w:t>
      </w:r>
      <w:r w:rsidR="00F30760" w:rsidRPr="00F12CBF">
        <w:rPr>
          <w:rFonts w:ascii="Times New Roman" w:hAnsi="Times New Roman" w:cs="Times New Roman"/>
          <w:color w:val="31849B" w:themeColor="accent5" w:themeShade="BF"/>
          <w:lang w:val="es-CO"/>
        </w:rPr>
        <w:t xml:space="preserve">. También son mayoría en </w:t>
      </w:r>
      <w:r w:rsidR="002B20D8" w:rsidRPr="00F12CBF">
        <w:rPr>
          <w:rFonts w:ascii="Times New Roman" w:hAnsi="Times New Roman" w:cs="Times New Roman"/>
          <w:color w:val="31849B" w:themeColor="accent5" w:themeShade="BF"/>
          <w:lang w:val="es-CO"/>
        </w:rPr>
        <w:t>Iraq</w:t>
      </w:r>
      <w:r w:rsidR="00F30760" w:rsidRPr="00F12CBF">
        <w:rPr>
          <w:rFonts w:ascii="Times New Roman" w:hAnsi="Times New Roman" w:cs="Times New Roman"/>
          <w:color w:val="31849B" w:themeColor="accent5" w:themeShade="BF"/>
          <w:lang w:val="es-CO"/>
        </w:rPr>
        <w:t xml:space="preserve">, </w:t>
      </w:r>
      <w:r w:rsidR="00246E54" w:rsidRPr="00F12CBF">
        <w:rPr>
          <w:rFonts w:ascii="Times New Roman" w:hAnsi="Times New Roman" w:cs="Times New Roman"/>
          <w:color w:val="31849B" w:themeColor="accent5" w:themeShade="BF"/>
        </w:rPr>
        <w:t xml:space="preserve">Kuwait y </w:t>
      </w:r>
      <w:r w:rsidR="00B77BEF" w:rsidRPr="00F12CBF">
        <w:rPr>
          <w:rFonts w:ascii="Times New Roman" w:hAnsi="Times New Roman" w:cs="Times New Roman"/>
          <w:color w:val="31849B" w:themeColor="accent5" w:themeShade="BF"/>
        </w:rPr>
        <w:t xml:space="preserve">Azerbaiyán. </w:t>
      </w:r>
      <w:r w:rsidR="00F30760" w:rsidRPr="00F12CBF">
        <w:rPr>
          <w:rFonts w:ascii="Times New Roman" w:hAnsi="Times New Roman" w:cs="Times New Roman"/>
          <w:color w:val="31849B" w:themeColor="accent5" w:themeShade="BF"/>
        </w:rPr>
        <w:t>Un p</w:t>
      </w:r>
      <w:r w:rsidR="00C769C1" w:rsidRPr="00F12CBF">
        <w:rPr>
          <w:rFonts w:ascii="Times New Roman" w:hAnsi="Times New Roman" w:cs="Times New Roman"/>
          <w:color w:val="31849B" w:themeColor="accent5" w:themeShade="BF"/>
        </w:rPr>
        <w:t xml:space="preserve">aís con predominio </w:t>
      </w:r>
      <w:r w:rsidR="00B77BEF" w:rsidRPr="00F12CBF">
        <w:rPr>
          <w:rFonts w:ascii="Times New Roman" w:hAnsi="Times New Roman" w:cs="Times New Roman"/>
          <w:color w:val="31849B" w:themeColor="accent5" w:themeShade="BF"/>
        </w:rPr>
        <w:t>chiita</w:t>
      </w:r>
      <w:r w:rsidR="00C769C1" w:rsidRPr="00F12CBF">
        <w:rPr>
          <w:rFonts w:ascii="Times New Roman" w:hAnsi="Times New Roman" w:cs="Times New Roman"/>
          <w:color w:val="31849B" w:themeColor="accent5" w:themeShade="BF"/>
        </w:rPr>
        <w:t xml:space="preserve"> y gobierno sunita </w:t>
      </w:r>
      <w:r w:rsidR="00F30760" w:rsidRPr="00F12CBF">
        <w:rPr>
          <w:rFonts w:ascii="Times New Roman" w:hAnsi="Times New Roman" w:cs="Times New Roman"/>
          <w:color w:val="31849B" w:themeColor="accent5" w:themeShade="BF"/>
        </w:rPr>
        <w:t xml:space="preserve">es </w:t>
      </w:r>
      <w:r w:rsidR="00C769C1" w:rsidRPr="00F12CBF">
        <w:rPr>
          <w:rFonts w:ascii="Times New Roman" w:hAnsi="Times New Roman" w:cs="Times New Roman"/>
          <w:color w:val="31849B" w:themeColor="accent5" w:themeShade="BF"/>
        </w:rPr>
        <w:t>Bahréin</w:t>
      </w:r>
      <w:r w:rsidR="00F30760" w:rsidRPr="00F12CBF">
        <w:rPr>
          <w:rFonts w:ascii="Times New Roman" w:hAnsi="Times New Roman" w:cs="Times New Roman"/>
          <w:color w:val="31849B" w:themeColor="accent5" w:themeShade="BF"/>
        </w:rPr>
        <w:t xml:space="preserve">. También existen importantes minorías en Yemen, Líbano, Pakistán, Afganistán, Arabia Saudita y </w:t>
      </w:r>
      <w:r w:rsidR="008C58E5" w:rsidRPr="00F12CBF">
        <w:rPr>
          <w:rFonts w:ascii="Times New Roman" w:hAnsi="Times New Roman" w:cs="Times New Roman"/>
          <w:color w:val="31849B" w:themeColor="accent5" w:themeShade="BF"/>
        </w:rPr>
        <w:t>Siria.</w:t>
      </w:r>
    </w:p>
    <w:p w14:paraId="1D5E5819" w14:textId="53C819A2" w:rsidR="00413EBF" w:rsidRPr="00F12CBF" w:rsidRDefault="00B77BE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chiitas </w:t>
      </w:r>
      <w:r w:rsidR="008C58E5" w:rsidRPr="00F12CBF">
        <w:rPr>
          <w:rFonts w:ascii="Times New Roman" w:hAnsi="Times New Roman" w:cs="Times New Roman"/>
          <w:color w:val="31849B" w:themeColor="accent5" w:themeShade="BF"/>
        </w:rPr>
        <w:t xml:space="preserve">gobiernan en </w:t>
      </w:r>
      <w:r w:rsidR="00C769C1" w:rsidRPr="00F12CBF">
        <w:rPr>
          <w:rFonts w:ascii="Times New Roman" w:hAnsi="Times New Roman" w:cs="Times New Roman"/>
          <w:color w:val="31849B" w:themeColor="accent5" w:themeShade="BF"/>
        </w:rPr>
        <w:t>potencias regionales</w:t>
      </w:r>
      <w:r w:rsidR="002B20D8" w:rsidRPr="00F12CBF">
        <w:rPr>
          <w:rFonts w:ascii="Times New Roman" w:hAnsi="Times New Roman" w:cs="Times New Roman"/>
          <w:color w:val="31849B" w:themeColor="accent5" w:themeShade="BF"/>
        </w:rPr>
        <w:t>, como Irán e Iraq</w:t>
      </w:r>
      <w:r w:rsidRPr="00F12CBF">
        <w:rPr>
          <w:rFonts w:ascii="Times New Roman" w:hAnsi="Times New Roman" w:cs="Times New Roman"/>
          <w:color w:val="31849B" w:themeColor="accent5" w:themeShade="BF"/>
        </w:rPr>
        <w:t>. As</w:t>
      </w:r>
      <w:r w:rsidR="00CD3B86" w:rsidRPr="00F12CBF">
        <w:rPr>
          <w:rFonts w:ascii="Times New Roman" w:hAnsi="Times New Roman" w:cs="Times New Roman"/>
          <w:color w:val="31849B" w:themeColor="accent5" w:themeShade="BF"/>
        </w:rPr>
        <w:t>i</w:t>
      </w:r>
      <w:r w:rsidRPr="00F12CBF">
        <w:rPr>
          <w:rFonts w:ascii="Times New Roman" w:hAnsi="Times New Roman" w:cs="Times New Roman"/>
          <w:color w:val="31849B" w:themeColor="accent5" w:themeShade="BF"/>
        </w:rPr>
        <w:t>mismo</w:t>
      </w:r>
      <w:r w:rsidR="00C769C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controlan regiones </w:t>
      </w:r>
      <w:r w:rsidR="00C769C1" w:rsidRPr="00F12CBF">
        <w:rPr>
          <w:rFonts w:ascii="Times New Roman" w:hAnsi="Times New Roman" w:cs="Times New Roman"/>
          <w:color w:val="31849B" w:themeColor="accent5" w:themeShade="BF"/>
        </w:rPr>
        <w:t>ric</w:t>
      </w:r>
      <w:r w:rsidRPr="00F12CBF">
        <w:rPr>
          <w:rFonts w:ascii="Times New Roman" w:hAnsi="Times New Roman" w:cs="Times New Roman"/>
          <w:color w:val="31849B" w:themeColor="accent5" w:themeShade="BF"/>
        </w:rPr>
        <w:t>a</w:t>
      </w:r>
      <w:r w:rsidR="00C769C1" w:rsidRPr="00F12CBF">
        <w:rPr>
          <w:rFonts w:ascii="Times New Roman" w:hAnsi="Times New Roman" w:cs="Times New Roman"/>
          <w:color w:val="31849B" w:themeColor="accent5" w:themeShade="BF"/>
        </w:rPr>
        <w:t>s en combustibles como Azerbaiyán y Bahréin</w:t>
      </w:r>
      <w:r w:rsidR="00F30760" w:rsidRPr="00F12CBF">
        <w:rPr>
          <w:rFonts w:ascii="Times New Roman" w:hAnsi="Times New Roman" w:cs="Times New Roman"/>
          <w:color w:val="31849B" w:themeColor="accent5" w:themeShade="BF"/>
        </w:rPr>
        <w:t xml:space="preserve">. </w:t>
      </w:r>
      <w:r w:rsidR="008C58E5" w:rsidRPr="00F12CBF">
        <w:rPr>
          <w:rFonts w:ascii="Times New Roman" w:hAnsi="Times New Roman" w:cs="Times New Roman"/>
          <w:color w:val="31849B" w:themeColor="accent5" w:themeShade="BF"/>
        </w:rPr>
        <w:t>L</w:t>
      </w:r>
      <w:r w:rsidR="00F30760" w:rsidRPr="00F12CBF">
        <w:rPr>
          <w:rFonts w:ascii="Times New Roman" w:hAnsi="Times New Roman" w:cs="Times New Roman"/>
          <w:color w:val="31849B" w:themeColor="accent5" w:themeShade="BF"/>
        </w:rPr>
        <w:t xml:space="preserve">os </w:t>
      </w:r>
      <w:r w:rsidR="009B3DF0" w:rsidRPr="00F12CBF">
        <w:rPr>
          <w:rFonts w:ascii="Times New Roman" w:hAnsi="Times New Roman" w:cs="Times New Roman"/>
          <w:color w:val="31849B" w:themeColor="accent5" w:themeShade="BF"/>
        </w:rPr>
        <w:t xml:space="preserve">campos petroleros más grandes </w:t>
      </w:r>
      <w:r w:rsidR="00F257C0" w:rsidRPr="00F12CBF">
        <w:rPr>
          <w:rFonts w:ascii="Times New Roman" w:hAnsi="Times New Roman" w:cs="Times New Roman"/>
          <w:color w:val="31849B" w:themeColor="accent5" w:themeShade="BF"/>
        </w:rPr>
        <w:t>de Iraq</w:t>
      </w:r>
      <w:r w:rsidR="00C769C1" w:rsidRPr="00F12CBF">
        <w:rPr>
          <w:rFonts w:ascii="Times New Roman" w:hAnsi="Times New Roman" w:cs="Times New Roman"/>
          <w:color w:val="31849B" w:themeColor="accent5" w:themeShade="BF"/>
        </w:rPr>
        <w:t xml:space="preserve"> </w:t>
      </w:r>
      <w:r w:rsidR="009B3DF0" w:rsidRPr="00F12CBF">
        <w:rPr>
          <w:rFonts w:ascii="Times New Roman" w:hAnsi="Times New Roman" w:cs="Times New Roman"/>
          <w:color w:val="31849B" w:themeColor="accent5" w:themeShade="BF"/>
        </w:rPr>
        <w:t xml:space="preserve">se encuentran en </w:t>
      </w:r>
      <w:r w:rsidR="00413EBF" w:rsidRPr="00F12CBF">
        <w:rPr>
          <w:rFonts w:ascii="Times New Roman" w:hAnsi="Times New Roman" w:cs="Times New Roman"/>
          <w:color w:val="31849B" w:themeColor="accent5" w:themeShade="BF"/>
        </w:rPr>
        <w:t xml:space="preserve">zonas chiitas, </w:t>
      </w:r>
      <w:r w:rsidR="00F257C0" w:rsidRPr="00F12CBF">
        <w:rPr>
          <w:rFonts w:ascii="Times New Roman" w:hAnsi="Times New Roman" w:cs="Times New Roman"/>
          <w:color w:val="31849B" w:themeColor="accent5" w:themeShade="BF"/>
        </w:rPr>
        <w:t xml:space="preserve">y hay más de dos millones de </w:t>
      </w:r>
      <w:r w:rsidR="00413EBF" w:rsidRPr="00F12CBF">
        <w:rPr>
          <w:rFonts w:ascii="Times New Roman" w:hAnsi="Times New Roman" w:cs="Times New Roman"/>
          <w:b/>
          <w:i/>
          <w:color w:val="31849B" w:themeColor="accent5" w:themeShade="BF"/>
        </w:rPr>
        <w:t>twelvers</w:t>
      </w:r>
      <w:r w:rsidR="00413EBF"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chiitas</w:t>
      </w:r>
      <w:r w:rsidR="00413EBF" w:rsidRPr="00F12CBF">
        <w:rPr>
          <w:rFonts w:ascii="Times New Roman" w:hAnsi="Times New Roman" w:cs="Times New Roman"/>
          <w:color w:val="31849B" w:themeColor="accent5" w:themeShade="BF"/>
        </w:rPr>
        <w:t xml:space="preserve"> en</w:t>
      </w:r>
      <w:r w:rsidRPr="00F12CBF">
        <w:rPr>
          <w:rFonts w:ascii="Times New Roman" w:hAnsi="Times New Roman" w:cs="Times New Roman"/>
          <w:color w:val="31849B" w:themeColor="accent5" w:themeShade="BF"/>
        </w:rPr>
        <w:t xml:space="preserve"> las regiones </w:t>
      </w:r>
      <w:r w:rsidR="00413EBF" w:rsidRPr="00F12CBF">
        <w:rPr>
          <w:rFonts w:ascii="Times New Roman" w:hAnsi="Times New Roman" w:cs="Times New Roman"/>
          <w:color w:val="31849B" w:themeColor="accent5" w:themeShade="BF"/>
        </w:rPr>
        <w:t>rica</w:t>
      </w:r>
      <w:r w:rsidRPr="00F12CBF">
        <w:rPr>
          <w:rFonts w:ascii="Times New Roman" w:hAnsi="Times New Roman" w:cs="Times New Roman"/>
          <w:color w:val="31849B" w:themeColor="accent5" w:themeShade="BF"/>
        </w:rPr>
        <w:t>s</w:t>
      </w:r>
      <w:r w:rsidR="00413EBF" w:rsidRPr="00F12CBF">
        <w:rPr>
          <w:rFonts w:ascii="Times New Roman" w:hAnsi="Times New Roman" w:cs="Times New Roman"/>
          <w:color w:val="31849B" w:themeColor="accent5" w:themeShade="BF"/>
        </w:rPr>
        <w:t xml:space="preserve"> en petróleo</w:t>
      </w:r>
      <w:r w:rsidR="008C58E5" w:rsidRPr="00F12CBF">
        <w:rPr>
          <w:rFonts w:ascii="Times New Roman" w:hAnsi="Times New Roman" w:cs="Times New Roman"/>
          <w:color w:val="31849B" w:themeColor="accent5" w:themeShade="BF"/>
        </w:rPr>
        <w:t xml:space="preserve"> de Arabia Saudita.</w:t>
      </w:r>
      <w:r w:rsidR="00413EBF"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8"/>
        <w:gridCol w:w="6340"/>
      </w:tblGrid>
      <w:tr w:rsidR="00F12CBF" w:rsidRPr="00F12CBF" w14:paraId="5DCBFA90" w14:textId="77777777" w:rsidTr="005A2B85">
        <w:tc>
          <w:tcPr>
            <w:tcW w:w="8978" w:type="dxa"/>
            <w:gridSpan w:val="2"/>
            <w:shd w:val="clear" w:color="auto" w:fill="000000" w:themeFill="text1"/>
          </w:tcPr>
          <w:p w14:paraId="6AF54103"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2A3BAC" w:rsidRPr="00F12CBF" w14:paraId="3B88B427" w14:textId="77777777" w:rsidTr="005A2B85">
        <w:tc>
          <w:tcPr>
            <w:tcW w:w="2518" w:type="dxa"/>
          </w:tcPr>
          <w:p w14:paraId="7558447F"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5648A256" w14:textId="59BA1A87" w:rsidR="002A3BAC" w:rsidRPr="00F12CBF" w:rsidRDefault="002A3BAC" w:rsidP="00F257C0">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Durante el régimen de Saddam Hussein (1979</w:t>
            </w:r>
            <w:r w:rsidR="00651F3E"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2003), quien era sunita, los chiitas fueron reprimidos </w:t>
            </w:r>
            <w:r w:rsidR="00F257C0" w:rsidRPr="00F12CBF">
              <w:rPr>
                <w:rFonts w:ascii="Times New Roman" w:hAnsi="Times New Roman" w:cs="Times New Roman"/>
                <w:color w:val="31849B" w:themeColor="accent5" w:themeShade="BF"/>
              </w:rPr>
              <w:t>en Iraq</w:t>
            </w:r>
            <w:r w:rsidR="00651F3E"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F257C0" w:rsidRPr="00F12CBF">
              <w:rPr>
                <w:rFonts w:ascii="Times New Roman" w:hAnsi="Times New Roman" w:cs="Times New Roman"/>
                <w:color w:val="31849B" w:themeColor="accent5" w:themeShade="BF"/>
              </w:rPr>
              <w:t>Hoy</w:t>
            </w:r>
            <w:r w:rsidRPr="00F12CBF">
              <w:rPr>
                <w:rFonts w:ascii="Times New Roman" w:hAnsi="Times New Roman" w:cs="Times New Roman"/>
                <w:color w:val="31849B" w:themeColor="accent5" w:themeShade="BF"/>
              </w:rPr>
              <w:t xml:space="preserve">, los chiitas están en el poder y </w:t>
            </w:r>
            <w:commentRangeStart w:id="8"/>
            <w:r w:rsidRPr="00F12CBF">
              <w:rPr>
                <w:rFonts w:ascii="Times New Roman" w:hAnsi="Times New Roman" w:cs="Times New Roman"/>
                <w:color w:val="31849B" w:themeColor="accent5" w:themeShade="BF"/>
              </w:rPr>
              <w:t xml:space="preserve">ahora </w:t>
            </w:r>
            <w:commentRangeEnd w:id="8"/>
            <w:r w:rsidR="00651F3E" w:rsidRPr="00F12CBF">
              <w:rPr>
                <w:rStyle w:val="Refdecomentario"/>
                <w:rFonts w:ascii="Calibri" w:eastAsia="Calibri" w:hAnsi="Calibri" w:cs="Times New Roman"/>
                <w:color w:val="31849B" w:themeColor="accent5" w:themeShade="BF"/>
              </w:rPr>
              <w:commentReference w:id="8"/>
            </w:r>
            <w:r w:rsidRPr="00F12CBF">
              <w:rPr>
                <w:rFonts w:ascii="Times New Roman" w:hAnsi="Times New Roman" w:cs="Times New Roman"/>
                <w:color w:val="31849B" w:themeColor="accent5" w:themeShade="BF"/>
              </w:rPr>
              <w:t xml:space="preserve">marginan a los sunitas, incluso </w:t>
            </w:r>
            <w:r w:rsidR="00F257C0" w:rsidRPr="00F12CBF">
              <w:rPr>
                <w:rFonts w:ascii="Times New Roman" w:hAnsi="Times New Roman" w:cs="Times New Roman"/>
                <w:color w:val="31849B" w:themeColor="accent5" w:themeShade="BF"/>
              </w:rPr>
              <w:t>mediante el uso de</w:t>
            </w:r>
            <w:r w:rsidRPr="00F12CBF">
              <w:rPr>
                <w:rFonts w:ascii="Times New Roman" w:hAnsi="Times New Roman" w:cs="Times New Roman"/>
                <w:color w:val="31849B" w:themeColor="accent5" w:themeShade="BF"/>
              </w:rPr>
              <w:t xml:space="preserve"> las fuerzas de seguridad </w:t>
            </w:r>
            <w:r w:rsidR="005D3A9B" w:rsidRPr="00F12CBF">
              <w:rPr>
                <w:rFonts w:ascii="Times New Roman" w:hAnsi="Times New Roman" w:cs="Times New Roman"/>
                <w:color w:val="31849B" w:themeColor="accent5" w:themeShade="BF"/>
              </w:rPr>
              <w:t>[</w:t>
            </w:r>
            <w:hyperlink r:id="rId49" w:history="1">
              <w:r w:rsidR="005D3A9B" w:rsidRPr="00F12CBF">
                <w:rPr>
                  <w:rStyle w:val="Hipervnculo"/>
                  <w:rFonts w:ascii="Times New Roman" w:hAnsi="Times New Roman" w:cs="Times New Roman"/>
                  <w:color w:val="31849B" w:themeColor="accent5" w:themeShade="BF"/>
                </w:rPr>
                <w:t>VER</w:t>
              </w:r>
            </w:hyperlink>
            <w:r w:rsidR="005D3A9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w:t>
            </w:r>
          </w:p>
        </w:tc>
      </w:tr>
    </w:tbl>
    <w:p w14:paraId="20878504" w14:textId="77777777" w:rsidR="002A3BAC" w:rsidRPr="00F12CBF" w:rsidRDefault="002A3BAC" w:rsidP="00C95BF4">
      <w:pPr>
        <w:spacing w:line="276" w:lineRule="auto"/>
        <w:jc w:val="both"/>
        <w:rPr>
          <w:rFonts w:ascii="Times New Roman" w:hAnsi="Times New Roman" w:cs="Times New Roman"/>
          <w:color w:val="31849B" w:themeColor="accent5" w:themeShade="BF"/>
        </w:rPr>
      </w:pPr>
    </w:p>
    <w:p w14:paraId="6989E1CD" w14:textId="15B03FEB" w:rsidR="007F385C" w:rsidRPr="00F12CBF" w:rsidRDefault="00B77BEF"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particularidad religiosa de los chiitas</w:t>
      </w:r>
      <w:r w:rsidR="008C58E5" w:rsidRPr="00F12CBF">
        <w:rPr>
          <w:rFonts w:ascii="Times New Roman" w:hAnsi="Times New Roman" w:cs="Times New Roman"/>
          <w:color w:val="31849B" w:themeColor="accent5" w:themeShade="BF"/>
        </w:rPr>
        <w:t xml:space="preserve"> radica en </w:t>
      </w:r>
      <w:r w:rsidRPr="00F12CBF">
        <w:rPr>
          <w:rFonts w:ascii="Times New Roman" w:hAnsi="Times New Roman" w:cs="Times New Roman"/>
          <w:color w:val="31849B" w:themeColor="accent5" w:themeShade="BF"/>
        </w:rPr>
        <w:t xml:space="preserve">la importancia </w:t>
      </w:r>
      <w:r w:rsidR="008C58E5" w:rsidRPr="00F12CBF">
        <w:rPr>
          <w:rFonts w:ascii="Times New Roman" w:hAnsi="Times New Roman" w:cs="Times New Roman"/>
          <w:color w:val="31849B" w:themeColor="accent5" w:themeShade="BF"/>
        </w:rPr>
        <w:t xml:space="preserve">de sus líderes espirituales, </w:t>
      </w:r>
      <w:r w:rsidRPr="00F12CBF">
        <w:rPr>
          <w:rFonts w:ascii="Times New Roman" w:hAnsi="Times New Roman" w:cs="Times New Roman"/>
          <w:color w:val="31849B" w:themeColor="accent5" w:themeShade="BF"/>
        </w:rPr>
        <w:t>quien</w:t>
      </w:r>
      <w:r w:rsidR="008C58E5" w:rsidRPr="00F12CBF">
        <w:rPr>
          <w:rFonts w:ascii="Times New Roman" w:hAnsi="Times New Roman" w:cs="Times New Roman"/>
          <w:color w:val="31849B" w:themeColor="accent5" w:themeShade="BF"/>
        </w:rPr>
        <w:t>es</w:t>
      </w:r>
      <w:r w:rsidRPr="00F12CBF">
        <w:rPr>
          <w:rFonts w:ascii="Times New Roman" w:hAnsi="Times New Roman" w:cs="Times New Roman"/>
          <w:color w:val="31849B" w:themeColor="accent5" w:themeShade="BF"/>
        </w:rPr>
        <w:t xml:space="preserve"> </w:t>
      </w:r>
      <w:r w:rsidR="008C58E5" w:rsidRPr="00F12CBF">
        <w:rPr>
          <w:rFonts w:ascii="Times New Roman" w:hAnsi="Times New Roman" w:cs="Times New Roman"/>
          <w:color w:val="31849B" w:themeColor="accent5" w:themeShade="BF"/>
        </w:rPr>
        <w:t xml:space="preserve">poseen </w:t>
      </w:r>
      <w:r w:rsidR="00413EBF" w:rsidRPr="00F12CBF">
        <w:rPr>
          <w:rFonts w:ascii="Times New Roman" w:hAnsi="Times New Roman" w:cs="Times New Roman"/>
          <w:color w:val="31849B" w:themeColor="accent5" w:themeShade="BF"/>
        </w:rPr>
        <w:t>poderes ejecutivos en el Estado</w:t>
      </w:r>
      <w:r w:rsidR="00F257C0" w:rsidRPr="00F12CBF">
        <w:rPr>
          <w:rFonts w:ascii="Times New Roman" w:hAnsi="Times New Roman" w:cs="Times New Roman"/>
          <w:color w:val="31849B" w:themeColor="accent5" w:themeShade="BF"/>
        </w:rPr>
        <w:t xml:space="preserve">; </w:t>
      </w:r>
      <w:r w:rsidR="008C58E5" w:rsidRPr="00F12CBF">
        <w:rPr>
          <w:rFonts w:ascii="Times New Roman" w:hAnsi="Times New Roman" w:cs="Times New Roman"/>
          <w:color w:val="31849B" w:themeColor="accent5" w:themeShade="BF"/>
        </w:rPr>
        <w:t xml:space="preserve">además son los responsables de la correcta interpretación del </w:t>
      </w:r>
      <w:r w:rsidR="00F257C0" w:rsidRPr="00F12CBF">
        <w:rPr>
          <w:rFonts w:ascii="Times New Roman" w:hAnsi="Times New Roman" w:cs="Times New Roman"/>
          <w:color w:val="31849B" w:themeColor="accent5" w:themeShade="BF"/>
        </w:rPr>
        <w:t xml:space="preserve">libro sagrado </w:t>
      </w:r>
      <w:r w:rsidR="008C58E5" w:rsidRPr="00F12CBF">
        <w:rPr>
          <w:rFonts w:ascii="Times New Roman" w:hAnsi="Times New Roman" w:cs="Times New Roman"/>
          <w:color w:val="31849B" w:themeColor="accent5" w:themeShade="BF"/>
        </w:rPr>
        <w:t xml:space="preserve">y deben demostrar </w:t>
      </w:r>
      <w:r w:rsidR="00246E54" w:rsidRPr="00F12CBF">
        <w:rPr>
          <w:rFonts w:ascii="Times New Roman" w:hAnsi="Times New Roman" w:cs="Times New Roman"/>
          <w:color w:val="31849B" w:themeColor="accent5" w:themeShade="BF"/>
        </w:rPr>
        <w:t xml:space="preserve">un conocimiento perfecto de la </w:t>
      </w:r>
      <w:r w:rsidR="008C58E5" w:rsidRPr="00F12CBF">
        <w:rPr>
          <w:rFonts w:ascii="Times New Roman" w:hAnsi="Times New Roman" w:cs="Times New Roman"/>
          <w:color w:val="31849B" w:themeColor="accent5" w:themeShade="BF"/>
        </w:rPr>
        <w:t>l</w:t>
      </w:r>
      <w:r w:rsidR="00246E54" w:rsidRPr="00F12CBF">
        <w:rPr>
          <w:rFonts w:ascii="Times New Roman" w:hAnsi="Times New Roman" w:cs="Times New Roman"/>
          <w:color w:val="31849B" w:themeColor="accent5" w:themeShade="BF"/>
        </w:rPr>
        <w:t>ey</w:t>
      </w:r>
      <w:r w:rsidRPr="00F12CBF">
        <w:rPr>
          <w:rFonts w:ascii="Times New Roman" w:hAnsi="Times New Roman" w:cs="Times New Roman"/>
          <w:color w:val="31849B" w:themeColor="accent5" w:themeShade="BF"/>
        </w:rPr>
        <w:t>.</w:t>
      </w:r>
      <w:r w:rsidR="00F30760"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Dentro del chiismo también </w:t>
      </w:r>
      <w:r w:rsidR="008C58E5" w:rsidRPr="00F12CBF">
        <w:rPr>
          <w:rFonts w:ascii="Times New Roman" w:hAnsi="Times New Roman" w:cs="Times New Roman"/>
          <w:color w:val="31849B" w:themeColor="accent5" w:themeShade="BF"/>
        </w:rPr>
        <w:t xml:space="preserve">es importante </w:t>
      </w:r>
      <w:r w:rsidRPr="00F12CBF">
        <w:rPr>
          <w:rFonts w:ascii="Times New Roman" w:hAnsi="Times New Roman" w:cs="Times New Roman"/>
          <w:color w:val="31849B" w:themeColor="accent5" w:themeShade="BF"/>
        </w:rPr>
        <w:t>e</w:t>
      </w:r>
      <w:r w:rsidR="00413EBF" w:rsidRPr="00F12CBF">
        <w:rPr>
          <w:rFonts w:ascii="Times New Roman" w:hAnsi="Times New Roman" w:cs="Times New Roman"/>
          <w:color w:val="31849B" w:themeColor="accent5" w:themeShade="BF"/>
        </w:rPr>
        <w:t>l culto a los santos</w:t>
      </w:r>
      <w:r w:rsidR="008C58E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2"/>
        <w:gridCol w:w="6346"/>
      </w:tblGrid>
      <w:tr w:rsidR="00F12CBF" w:rsidRPr="00F12CBF" w14:paraId="459FAD05" w14:textId="77777777" w:rsidTr="005A2B85">
        <w:tc>
          <w:tcPr>
            <w:tcW w:w="9033" w:type="dxa"/>
            <w:gridSpan w:val="2"/>
            <w:shd w:val="clear" w:color="auto" w:fill="0D0D0D" w:themeFill="text1" w:themeFillTint="F2"/>
          </w:tcPr>
          <w:p w14:paraId="4AAC0DF1" w14:textId="77777777" w:rsidR="0058465E" w:rsidRPr="00F12CBF" w:rsidRDefault="0058465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721BB46D" w14:textId="77777777" w:rsidTr="005A2B85">
        <w:tc>
          <w:tcPr>
            <w:tcW w:w="2518" w:type="dxa"/>
          </w:tcPr>
          <w:p w14:paraId="19BD63D3" w14:textId="77777777" w:rsidR="0058465E" w:rsidRPr="00F12CBF" w:rsidRDefault="0058465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1AB4250" w14:textId="4620C388" w:rsidR="0058465E" w:rsidRPr="00F12CBF" w:rsidRDefault="002C0B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D21B4D"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w:t>
            </w:r>
            <w:r w:rsidR="0058465E"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01_</w:t>
            </w:r>
            <w:r w:rsidR="0058465E" w:rsidRPr="00F12CBF">
              <w:rPr>
                <w:rFonts w:ascii="Times New Roman" w:hAnsi="Times New Roman" w:cs="Times New Roman"/>
                <w:color w:val="31849B" w:themeColor="accent5" w:themeShade="BF"/>
                <w:sz w:val="24"/>
                <w:szCs w:val="24"/>
              </w:rPr>
              <w:t>IMG</w:t>
            </w:r>
            <w:r w:rsidR="00D21B4D" w:rsidRPr="00F12CBF">
              <w:rPr>
                <w:rFonts w:ascii="Times New Roman" w:hAnsi="Times New Roman" w:cs="Times New Roman"/>
                <w:color w:val="31849B" w:themeColor="accent5" w:themeShade="BF"/>
                <w:sz w:val="24"/>
                <w:szCs w:val="24"/>
              </w:rPr>
              <w:t>20</w:t>
            </w:r>
          </w:p>
        </w:tc>
      </w:tr>
      <w:tr w:rsidR="00F12CBF" w:rsidRPr="00F12CBF" w14:paraId="69107ACD" w14:textId="77777777" w:rsidTr="005A2B85">
        <w:tc>
          <w:tcPr>
            <w:tcW w:w="2518" w:type="dxa"/>
          </w:tcPr>
          <w:p w14:paraId="2BE5B0BC"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25B9EEF2" w14:textId="6CDF8020" w:rsidR="0058465E" w:rsidRPr="00F12CBF" w:rsidRDefault="003E0E77"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Musulmanes chiitas en la procesión de  la celebración del Ashura en </w:t>
            </w:r>
            <w:r w:rsidR="0058465E" w:rsidRPr="00F12CBF">
              <w:rPr>
                <w:rFonts w:ascii="Times New Roman" w:hAnsi="Times New Roman" w:cs="Times New Roman"/>
                <w:color w:val="31849B" w:themeColor="accent5" w:themeShade="BF"/>
                <w:sz w:val="24"/>
                <w:szCs w:val="24"/>
                <w:lang w:val="es-CO"/>
              </w:rPr>
              <w:t xml:space="preserve">2012 </w:t>
            </w:r>
            <w:r w:rsidRPr="00F12CBF">
              <w:rPr>
                <w:rFonts w:ascii="Times New Roman" w:hAnsi="Times New Roman" w:cs="Times New Roman"/>
                <w:color w:val="31849B" w:themeColor="accent5" w:themeShade="BF"/>
                <w:sz w:val="24"/>
                <w:szCs w:val="24"/>
                <w:lang w:val="es-CO"/>
              </w:rPr>
              <w:t xml:space="preserve">en </w:t>
            </w:r>
            <w:r w:rsidR="0058465E" w:rsidRPr="00F12CBF">
              <w:rPr>
                <w:rFonts w:ascii="Times New Roman" w:hAnsi="Times New Roman" w:cs="Times New Roman"/>
                <w:color w:val="31849B" w:themeColor="accent5" w:themeShade="BF"/>
                <w:sz w:val="24"/>
                <w:szCs w:val="24"/>
                <w:lang w:val="es-CO"/>
              </w:rPr>
              <w:t xml:space="preserve">Los </w:t>
            </w:r>
            <w:r w:rsidRPr="00F12CBF">
              <w:rPr>
                <w:rFonts w:ascii="Times New Roman" w:hAnsi="Times New Roman" w:cs="Times New Roman"/>
                <w:color w:val="31849B" w:themeColor="accent5" w:themeShade="BF"/>
                <w:sz w:val="24"/>
                <w:szCs w:val="24"/>
                <w:lang w:val="es-CO"/>
              </w:rPr>
              <w:t>Á</w:t>
            </w:r>
            <w:r w:rsidR="0058465E" w:rsidRPr="00F12CBF">
              <w:rPr>
                <w:rFonts w:ascii="Times New Roman" w:hAnsi="Times New Roman" w:cs="Times New Roman"/>
                <w:color w:val="31849B" w:themeColor="accent5" w:themeShade="BF"/>
                <w:sz w:val="24"/>
                <w:szCs w:val="24"/>
                <w:lang w:val="es-CO"/>
              </w:rPr>
              <w:t>ngeles, California</w:t>
            </w:r>
          </w:p>
        </w:tc>
      </w:tr>
      <w:tr w:rsidR="00F12CBF" w:rsidRPr="00F12CBF" w14:paraId="60BD92D9" w14:textId="77777777" w:rsidTr="005A2B85">
        <w:tc>
          <w:tcPr>
            <w:tcW w:w="2518" w:type="dxa"/>
          </w:tcPr>
          <w:p w14:paraId="3843EFDA"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1554ED2" w14:textId="06B1138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Número de la imagen 124269760</w:t>
            </w:r>
          </w:p>
        </w:tc>
      </w:tr>
      <w:tr w:rsidR="0058465E" w:rsidRPr="00F12CBF" w14:paraId="5BC552A8" w14:textId="77777777" w:rsidTr="005A2B85">
        <w:tc>
          <w:tcPr>
            <w:tcW w:w="2518" w:type="dxa"/>
          </w:tcPr>
          <w:p w14:paraId="63B77063"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0996979" w14:textId="5CEEF789" w:rsidR="007B4E83" w:rsidRPr="00F12CBF" w:rsidRDefault="007B4E83"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sz w:val="24"/>
                <w:szCs w:val="24"/>
                <w:lang w:val="es-CO"/>
              </w:rPr>
              <w:t xml:space="preserve">Musulmanes chiitas </w:t>
            </w:r>
            <w:r w:rsidR="00F257C0" w:rsidRPr="00F12CBF">
              <w:rPr>
                <w:rFonts w:ascii="Times New Roman" w:hAnsi="Times New Roman" w:cs="Times New Roman"/>
                <w:color w:val="31849B" w:themeColor="accent5" w:themeShade="BF"/>
                <w:sz w:val="24"/>
                <w:szCs w:val="24"/>
                <w:lang w:val="es-CO"/>
              </w:rPr>
              <w:t xml:space="preserve">durante la procesión por </w:t>
            </w:r>
            <w:r w:rsidRPr="00F12CBF">
              <w:rPr>
                <w:rFonts w:ascii="Times New Roman" w:hAnsi="Times New Roman" w:cs="Times New Roman"/>
                <w:color w:val="31849B" w:themeColor="accent5" w:themeShade="BF"/>
                <w:sz w:val="24"/>
                <w:szCs w:val="24"/>
                <w:lang w:val="es-CO"/>
              </w:rPr>
              <w:t>la celebración de</w:t>
            </w:r>
            <w:r w:rsidR="00F257C0" w:rsidRPr="00F12CBF">
              <w:rPr>
                <w:rFonts w:ascii="Times New Roman" w:hAnsi="Times New Roman" w:cs="Times New Roman"/>
                <w:color w:val="31849B" w:themeColor="accent5" w:themeShade="BF"/>
                <w:sz w:val="24"/>
                <w:szCs w:val="24"/>
                <w:lang w:val="es-CO"/>
              </w:rPr>
              <w:t xml:space="preserve"> </w:t>
            </w:r>
            <w:r w:rsidRPr="00F12CBF">
              <w:rPr>
                <w:rFonts w:ascii="Times New Roman" w:hAnsi="Times New Roman" w:cs="Times New Roman"/>
                <w:color w:val="31849B" w:themeColor="accent5" w:themeShade="BF"/>
                <w:sz w:val="24"/>
                <w:szCs w:val="24"/>
                <w:lang w:val="es-CO"/>
              </w:rPr>
              <w:t>l</w:t>
            </w:r>
            <w:r w:rsidR="00F257C0" w:rsidRPr="00F12CBF">
              <w:rPr>
                <w:rFonts w:ascii="Times New Roman" w:hAnsi="Times New Roman" w:cs="Times New Roman"/>
                <w:color w:val="31849B" w:themeColor="accent5" w:themeShade="BF"/>
                <w:sz w:val="24"/>
                <w:szCs w:val="24"/>
                <w:lang w:val="es-CO"/>
              </w:rPr>
              <w:t>a</w:t>
            </w:r>
            <w:r w:rsidRPr="00F12CBF">
              <w:rPr>
                <w:rFonts w:ascii="Times New Roman" w:hAnsi="Times New Roman" w:cs="Times New Roman"/>
                <w:color w:val="31849B" w:themeColor="accent5" w:themeShade="BF"/>
                <w:sz w:val="24"/>
                <w:szCs w:val="24"/>
                <w:lang w:val="es-CO"/>
              </w:rPr>
              <w:t xml:space="preserve"> </w:t>
            </w:r>
            <w:r w:rsidRPr="00F12CBF">
              <w:rPr>
                <w:rFonts w:ascii="Times New Roman" w:hAnsi="Times New Roman" w:cs="Times New Roman"/>
                <w:i/>
                <w:color w:val="31849B" w:themeColor="accent5" w:themeShade="BF"/>
                <w:sz w:val="24"/>
                <w:szCs w:val="24"/>
                <w:lang w:val="es-CO"/>
              </w:rPr>
              <w:t>Ashura</w:t>
            </w:r>
            <w:r w:rsidRPr="00F12CBF">
              <w:rPr>
                <w:rFonts w:ascii="Times New Roman" w:hAnsi="Times New Roman" w:cs="Times New Roman"/>
                <w:color w:val="31849B" w:themeColor="accent5" w:themeShade="BF"/>
                <w:sz w:val="24"/>
                <w:szCs w:val="24"/>
                <w:lang w:val="es-CO"/>
              </w:rPr>
              <w:t xml:space="preserve"> en 2012 en Los Ángeles, California.</w:t>
            </w:r>
          </w:p>
          <w:p w14:paraId="5B280990" w14:textId="531FD363" w:rsidR="00303024" w:rsidRPr="00F12CBF" w:rsidRDefault="0058465E"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particularidad religiosa de los chiitas radica en la importancia de sus líderes espirituales</w:t>
            </w:r>
            <w:r w:rsidR="00303024" w:rsidRPr="00F12CBF">
              <w:rPr>
                <w:rFonts w:ascii="Times New Roman" w:hAnsi="Times New Roman" w:cs="Times New Roman"/>
                <w:color w:val="31849B" w:themeColor="accent5" w:themeShade="BF"/>
              </w:rPr>
              <w:t>. En la imagen</w:t>
            </w:r>
            <w:r w:rsidR="00F257C0" w:rsidRPr="00F12CBF">
              <w:rPr>
                <w:rFonts w:ascii="Times New Roman" w:hAnsi="Times New Roman" w:cs="Times New Roman"/>
                <w:color w:val="31849B" w:themeColor="accent5" w:themeShade="BF"/>
              </w:rPr>
              <w:t>,</w:t>
            </w:r>
            <w:r w:rsidR="00303024" w:rsidRPr="00F12CBF">
              <w:rPr>
                <w:rFonts w:ascii="Times New Roman" w:hAnsi="Times New Roman" w:cs="Times New Roman"/>
                <w:color w:val="31849B" w:themeColor="accent5" w:themeShade="BF"/>
              </w:rPr>
              <w:t xml:space="preserve"> una escena de la celebración de la </w:t>
            </w:r>
            <w:r w:rsidR="00303024" w:rsidRPr="00F12CBF">
              <w:rPr>
                <w:rFonts w:ascii="Times New Roman" w:hAnsi="Times New Roman" w:cs="Times New Roman"/>
                <w:i/>
                <w:color w:val="31849B" w:themeColor="accent5" w:themeShade="BF"/>
              </w:rPr>
              <w:t>Ashura</w:t>
            </w:r>
            <w:r w:rsidR="00303024" w:rsidRPr="00F12CBF">
              <w:rPr>
                <w:rFonts w:ascii="Times New Roman" w:hAnsi="Times New Roman" w:cs="Times New Roman"/>
                <w:color w:val="31849B" w:themeColor="accent5" w:themeShade="BF"/>
              </w:rPr>
              <w:t>, una festividad en la que se recuerda el sacrificio de</w:t>
            </w:r>
            <w:r w:rsidR="00F257C0" w:rsidRPr="00F12CBF">
              <w:rPr>
                <w:rFonts w:ascii="Times New Roman" w:hAnsi="Times New Roman" w:cs="Times New Roman"/>
                <w:color w:val="31849B" w:themeColor="accent5" w:themeShade="BF"/>
              </w:rPr>
              <w:t>l</w:t>
            </w:r>
            <w:r w:rsidR="00303024" w:rsidRPr="00F12CBF">
              <w:rPr>
                <w:rFonts w:ascii="Times New Roman" w:hAnsi="Times New Roman" w:cs="Times New Roman"/>
                <w:color w:val="31849B" w:themeColor="accent5" w:themeShade="BF"/>
              </w:rPr>
              <w:t xml:space="preserve"> </w:t>
            </w:r>
            <w:r w:rsidR="003E0E77" w:rsidRPr="00F12CBF">
              <w:rPr>
                <w:rFonts w:ascii="Times New Roman" w:hAnsi="Times New Roman" w:cs="Times New Roman"/>
                <w:color w:val="31849B" w:themeColor="accent5" w:themeShade="BF"/>
              </w:rPr>
              <w:t>Imán</w:t>
            </w:r>
            <w:r w:rsidR="00AA5FE0" w:rsidRPr="00F12CBF">
              <w:rPr>
                <w:rFonts w:ascii="Times New Roman" w:hAnsi="Times New Roman" w:cs="Times New Roman"/>
                <w:color w:val="31849B" w:themeColor="accent5" w:themeShade="BF"/>
              </w:rPr>
              <w:t xml:space="preserve"> Hussein</w:t>
            </w:r>
            <w:r w:rsidR="00303024" w:rsidRPr="00F12CBF">
              <w:rPr>
                <w:rFonts w:ascii="Times New Roman" w:hAnsi="Times New Roman" w:cs="Times New Roman"/>
                <w:color w:val="31849B" w:themeColor="accent5" w:themeShade="BF"/>
              </w:rPr>
              <w:t xml:space="preserve">, líder espiritual de esta fracción musulmana. </w:t>
            </w:r>
          </w:p>
          <w:p w14:paraId="0F5F72D7" w14:textId="46540721" w:rsidR="0058465E" w:rsidRPr="00F12CBF" w:rsidRDefault="00303024" w:rsidP="00F257C0">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La festividad incluye desfile</w:t>
            </w:r>
            <w:r w:rsidR="00F257C0" w:rsidRPr="00F12CBF">
              <w:rPr>
                <w:rFonts w:ascii="Times New Roman" w:hAnsi="Times New Roman" w:cs="Times New Roman"/>
                <w:color w:val="31849B" w:themeColor="accent5" w:themeShade="BF"/>
              </w:rPr>
              <w:t>s, procesiones, manifestaciones y flagelaciones</w:t>
            </w:r>
            <w:r w:rsidRPr="00F12CBF">
              <w:rPr>
                <w:rFonts w:ascii="Times New Roman" w:hAnsi="Times New Roman" w:cs="Times New Roman"/>
                <w:color w:val="31849B" w:themeColor="accent5" w:themeShade="BF"/>
              </w:rPr>
              <w:t xml:space="preserve">, </w:t>
            </w:r>
            <w:r w:rsidR="00F257C0" w:rsidRPr="00F12CBF">
              <w:rPr>
                <w:rFonts w:ascii="Times New Roman" w:hAnsi="Times New Roman" w:cs="Times New Roman"/>
                <w:color w:val="31849B" w:themeColor="accent5" w:themeShade="BF"/>
              </w:rPr>
              <w:t>como signo</w:t>
            </w:r>
            <w:r w:rsidRPr="00F12CBF">
              <w:rPr>
                <w:rFonts w:ascii="Times New Roman" w:hAnsi="Times New Roman" w:cs="Times New Roman"/>
                <w:color w:val="31849B" w:themeColor="accent5" w:themeShade="BF"/>
              </w:rPr>
              <w:t xml:space="preserve"> de resistencia y justicia. Países como </w:t>
            </w:r>
            <w:r w:rsidR="003E0E77" w:rsidRPr="00F12CBF">
              <w:rPr>
                <w:rFonts w:ascii="Times New Roman" w:hAnsi="Times New Roman" w:cs="Times New Roman"/>
                <w:color w:val="31849B" w:themeColor="accent5" w:themeShade="BF"/>
              </w:rPr>
              <w:t>Afganistán</w:t>
            </w:r>
            <w:r w:rsidRPr="00F12CBF">
              <w:rPr>
                <w:rFonts w:ascii="Times New Roman" w:hAnsi="Times New Roman" w:cs="Times New Roman"/>
                <w:color w:val="31849B" w:themeColor="accent5" w:themeShade="BF"/>
              </w:rPr>
              <w:t xml:space="preserve">, </w:t>
            </w:r>
            <w:r w:rsidR="003E0E77" w:rsidRPr="00F12CBF">
              <w:rPr>
                <w:rFonts w:ascii="Times New Roman" w:hAnsi="Times New Roman" w:cs="Times New Roman"/>
                <w:color w:val="31849B" w:themeColor="accent5" w:themeShade="BF"/>
              </w:rPr>
              <w:t>Pakistán</w:t>
            </w:r>
            <w:r w:rsidRPr="00F12CBF">
              <w:rPr>
                <w:rFonts w:ascii="Times New Roman" w:hAnsi="Times New Roman" w:cs="Times New Roman"/>
                <w:color w:val="31849B" w:themeColor="accent5" w:themeShade="BF"/>
              </w:rPr>
              <w:t>, India, Birmania e Irak se suman a las festividades.</w:t>
            </w:r>
          </w:p>
        </w:tc>
      </w:tr>
    </w:tbl>
    <w:p w14:paraId="21862371" w14:textId="77777777" w:rsidR="002567B8" w:rsidRPr="00F12CBF" w:rsidRDefault="002567B8" w:rsidP="00C95BF4">
      <w:pPr>
        <w:spacing w:line="276" w:lineRule="auto"/>
        <w:jc w:val="both"/>
        <w:rPr>
          <w:rFonts w:ascii="Times New Roman" w:hAnsi="Times New Roman" w:cs="Times New Roman"/>
          <w:color w:val="31849B" w:themeColor="accent5" w:themeShade="BF"/>
        </w:rPr>
      </w:pPr>
    </w:p>
    <w:p w14:paraId="0E7041EC" w14:textId="06FD6126" w:rsidR="00413EBF" w:rsidRPr="00F12CBF" w:rsidRDefault="008C58E5"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w:t>
      </w:r>
      <w:r w:rsidR="00534051" w:rsidRPr="00F12CBF">
        <w:rPr>
          <w:rFonts w:ascii="Times New Roman" w:hAnsi="Times New Roman" w:cs="Times New Roman"/>
          <w:color w:val="31849B" w:themeColor="accent5" w:themeShade="BF"/>
        </w:rPr>
        <w:t>istóric</w:t>
      </w:r>
      <w:r w:rsidRPr="00F12CBF">
        <w:rPr>
          <w:rFonts w:ascii="Times New Roman" w:hAnsi="Times New Roman" w:cs="Times New Roman"/>
          <w:color w:val="31849B" w:themeColor="accent5" w:themeShade="BF"/>
        </w:rPr>
        <w:t>amente</w:t>
      </w:r>
      <w:r w:rsidR="00AA5FE0"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534051" w:rsidRPr="00F12CBF">
        <w:rPr>
          <w:rFonts w:ascii="Times New Roman" w:hAnsi="Times New Roman" w:cs="Times New Roman"/>
          <w:color w:val="31849B" w:themeColor="accent5" w:themeShade="BF"/>
        </w:rPr>
        <w:t xml:space="preserve">su </w:t>
      </w:r>
      <w:r w:rsidR="00F30760" w:rsidRPr="00F12CBF">
        <w:rPr>
          <w:rFonts w:ascii="Times New Roman" w:hAnsi="Times New Roman" w:cs="Times New Roman"/>
          <w:color w:val="31849B" w:themeColor="accent5" w:themeShade="BF"/>
        </w:rPr>
        <w:t xml:space="preserve">separación </w:t>
      </w:r>
      <w:r w:rsidR="00534051" w:rsidRPr="00F12CBF">
        <w:rPr>
          <w:rFonts w:ascii="Times New Roman" w:hAnsi="Times New Roman" w:cs="Times New Roman"/>
          <w:color w:val="31849B" w:themeColor="accent5" w:themeShade="BF"/>
        </w:rPr>
        <w:t xml:space="preserve">de </w:t>
      </w:r>
      <w:r w:rsidR="00F30760" w:rsidRPr="00F12CBF">
        <w:rPr>
          <w:rFonts w:ascii="Times New Roman" w:hAnsi="Times New Roman" w:cs="Times New Roman"/>
          <w:color w:val="31849B" w:themeColor="accent5" w:themeShade="BF"/>
        </w:rPr>
        <w:t xml:space="preserve">los sunitas </w:t>
      </w:r>
      <w:r w:rsidRPr="00F12CBF">
        <w:rPr>
          <w:rFonts w:ascii="Times New Roman" w:hAnsi="Times New Roman" w:cs="Times New Roman"/>
          <w:color w:val="31849B" w:themeColor="accent5" w:themeShade="BF"/>
        </w:rPr>
        <w:t xml:space="preserve">se </w:t>
      </w:r>
      <w:r w:rsidR="00B16DA8" w:rsidRPr="00F12CBF">
        <w:rPr>
          <w:rFonts w:ascii="Times New Roman" w:hAnsi="Times New Roman" w:cs="Times New Roman"/>
          <w:color w:val="31849B" w:themeColor="accent5" w:themeShade="BF"/>
        </w:rPr>
        <w:t xml:space="preserve">atribuye </w:t>
      </w:r>
      <w:r w:rsidR="00E063BE"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que los chiitas </w:t>
      </w:r>
      <w:r w:rsidR="00F30760" w:rsidRPr="00F12CBF">
        <w:rPr>
          <w:rFonts w:ascii="Times New Roman" w:hAnsi="Times New Roman" w:cs="Times New Roman"/>
          <w:color w:val="31849B" w:themeColor="accent5" w:themeShade="BF"/>
        </w:rPr>
        <w:t>afirma</w:t>
      </w:r>
      <w:r w:rsidRPr="00F12CBF">
        <w:rPr>
          <w:rFonts w:ascii="Times New Roman" w:hAnsi="Times New Roman" w:cs="Times New Roman"/>
          <w:color w:val="31849B" w:themeColor="accent5" w:themeShade="BF"/>
        </w:rPr>
        <w:t>n</w:t>
      </w:r>
      <w:r w:rsidR="00F30760" w:rsidRPr="00F12CBF">
        <w:rPr>
          <w:rFonts w:ascii="Times New Roman" w:hAnsi="Times New Roman" w:cs="Times New Roman"/>
          <w:color w:val="31849B" w:themeColor="accent5" w:themeShade="BF"/>
        </w:rPr>
        <w:t xml:space="preserve"> que Mahoma designó como </w:t>
      </w:r>
      <w:r w:rsidR="00E063BE" w:rsidRPr="00F12CBF">
        <w:rPr>
          <w:rFonts w:ascii="Times New Roman" w:hAnsi="Times New Roman" w:cs="Times New Roman"/>
          <w:color w:val="31849B" w:themeColor="accent5" w:themeShade="BF"/>
        </w:rPr>
        <w:t xml:space="preserve">su </w:t>
      </w:r>
      <w:r w:rsidR="00F30760" w:rsidRPr="00F12CBF">
        <w:rPr>
          <w:rFonts w:ascii="Times New Roman" w:hAnsi="Times New Roman" w:cs="Times New Roman"/>
          <w:color w:val="31849B" w:themeColor="accent5" w:themeShade="BF"/>
        </w:rPr>
        <w:t>sucesor a alguien de su línea familiar</w:t>
      </w:r>
      <w:r w:rsidR="00E063BE" w:rsidRPr="00F12CBF">
        <w:rPr>
          <w:rFonts w:ascii="Times New Roman" w:hAnsi="Times New Roman" w:cs="Times New Roman"/>
          <w:color w:val="31849B" w:themeColor="accent5" w:themeShade="BF"/>
        </w:rPr>
        <w:t xml:space="preserve"> de sangre</w:t>
      </w:r>
      <w:r w:rsidRPr="00F12CBF">
        <w:rPr>
          <w:rFonts w:ascii="Times New Roman" w:hAnsi="Times New Roman" w:cs="Times New Roman"/>
          <w:color w:val="31849B" w:themeColor="accent5" w:themeShade="BF"/>
        </w:rPr>
        <w:t>;</w:t>
      </w:r>
      <w:r w:rsidR="00F30760" w:rsidRPr="00F12CBF">
        <w:rPr>
          <w:rFonts w:ascii="Times New Roman" w:hAnsi="Times New Roman" w:cs="Times New Roman"/>
          <w:color w:val="31849B" w:themeColor="accent5" w:themeShade="BF"/>
        </w:rPr>
        <w:t xml:space="preserve"> es decir</w:t>
      </w:r>
      <w:r w:rsidR="00E063BE" w:rsidRPr="00F12CBF">
        <w:rPr>
          <w:rFonts w:ascii="Times New Roman" w:hAnsi="Times New Roman" w:cs="Times New Roman"/>
          <w:color w:val="31849B" w:themeColor="accent5" w:themeShade="BF"/>
        </w:rPr>
        <w:t xml:space="preserve">, creen </w:t>
      </w:r>
      <w:r w:rsidR="00F30760" w:rsidRPr="00F12CBF">
        <w:rPr>
          <w:rFonts w:ascii="Times New Roman" w:hAnsi="Times New Roman" w:cs="Times New Roman"/>
          <w:color w:val="31849B" w:themeColor="accent5" w:themeShade="BF"/>
        </w:rPr>
        <w:t xml:space="preserve">que </w:t>
      </w:r>
      <w:r w:rsidR="00A25208" w:rsidRPr="00F12CBF">
        <w:rPr>
          <w:rFonts w:ascii="Times New Roman" w:hAnsi="Times New Roman" w:cs="Times New Roman"/>
          <w:color w:val="31849B" w:themeColor="accent5" w:themeShade="BF"/>
        </w:rPr>
        <w:t xml:space="preserve">el liderazgo de la comunidad </w:t>
      </w:r>
      <w:r w:rsidR="00E063BE" w:rsidRPr="00F12CBF">
        <w:rPr>
          <w:rFonts w:ascii="Times New Roman" w:hAnsi="Times New Roman" w:cs="Times New Roman"/>
          <w:color w:val="31849B" w:themeColor="accent5" w:themeShade="BF"/>
        </w:rPr>
        <w:t xml:space="preserve">musulmana </w:t>
      </w:r>
      <w:r w:rsidR="00A25208" w:rsidRPr="00F12CBF">
        <w:rPr>
          <w:rFonts w:ascii="Times New Roman" w:hAnsi="Times New Roman" w:cs="Times New Roman"/>
          <w:color w:val="31849B" w:themeColor="accent5" w:themeShade="BF"/>
        </w:rPr>
        <w:t>debe ser hereditario.</w:t>
      </w:r>
      <w:r w:rsidR="00E063BE" w:rsidRPr="00F12CBF">
        <w:rPr>
          <w:rFonts w:ascii="Times New Roman" w:hAnsi="Times New Roman" w:cs="Times New Roman"/>
          <w:color w:val="31849B" w:themeColor="accent5" w:themeShade="BF"/>
        </w:rPr>
        <w:t xml:space="preserve"> </w:t>
      </w:r>
      <w:r w:rsidR="003C12AE" w:rsidRPr="00F12CBF">
        <w:rPr>
          <w:rFonts w:ascii="Times New Roman" w:hAnsi="Times New Roman" w:cs="Times New Roman"/>
          <w:color w:val="31849B" w:themeColor="accent5" w:themeShade="BF"/>
        </w:rPr>
        <w:t xml:space="preserve"> </w:t>
      </w:r>
    </w:p>
    <w:p w14:paraId="1F3BF85E" w14:textId="4E121EEE" w:rsidR="00B16DA8" w:rsidRPr="00F12CBF" w:rsidRDefault="00B16DA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Con el tiempo</w:t>
      </w:r>
      <w:r w:rsidR="00B5779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los </w:t>
      </w:r>
      <w:r w:rsidR="00B5779D" w:rsidRPr="00F12CBF">
        <w:rPr>
          <w:rFonts w:ascii="Times New Roman" w:hAnsi="Times New Roman" w:cs="Times New Roman"/>
          <w:color w:val="31849B" w:themeColor="accent5" w:themeShade="BF"/>
        </w:rPr>
        <w:t>chiita</w:t>
      </w:r>
      <w:r w:rsidRPr="00F12CBF">
        <w:rPr>
          <w:rFonts w:ascii="Times New Roman" w:hAnsi="Times New Roman" w:cs="Times New Roman"/>
          <w:color w:val="31849B" w:themeColor="accent5" w:themeShade="BF"/>
        </w:rPr>
        <w:t xml:space="preserve">s se dividieron </w:t>
      </w:r>
      <w:r w:rsidR="00B5779D" w:rsidRPr="00F12CBF">
        <w:rPr>
          <w:rFonts w:ascii="Times New Roman" w:hAnsi="Times New Roman" w:cs="Times New Roman"/>
          <w:color w:val="31849B" w:themeColor="accent5" w:themeShade="BF"/>
        </w:rPr>
        <w:t>a su interior y formaron</w:t>
      </w:r>
      <w:r w:rsidRPr="00F12CBF">
        <w:rPr>
          <w:rFonts w:ascii="Times New Roman" w:hAnsi="Times New Roman" w:cs="Times New Roman"/>
          <w:color w:val="31849B" w:themeColor="accent5" w:themeShade="BF"/>
        </w:rPr>
        <w:t xml:space="preserve"> sectas</w:t>
      </w:r>
      <w:r w:rsidR="003B148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La más grande es la de los imamíes o duodecimanos, seguida de los alauíes, los zaydíes y los ismailíes. </w:t>
      </w:r>
    </w:p>
    <w:tbl>
      <w:tblPr>
        <w:tblStyle w:val="Tablaconcuadrcula"/>
        <w:tblW w:w="0" w:type="auto"/>
        <w:tblLook w:val="04A0" w:firstRow="1" w:lastRow="0" w:firstColumn="1" w:lastColumn="0" w:noHBand="0" w:noVBand="1"/>
      </w:tblPr>
      <w:tblGrid>
        <w:gridCol w:w="2489"/>
        <w:gridCol w:w="6339"/>
      </w:tblGrid>
      <w:tr w:rsidR="00F12CBF" w:rsidRPr="00F12CBF" w14:paraId="7E3EBF35" w14:textId="77777777" w:rsidTr="005A2B85">
        <w:tc>
          <w:tcPr>
            <w:tcW w:w="8978" w:type="dxa"/>
            <w:gridSpan w:val="2"/>
            <w:shd w:val="clear" w:color="auto" w:fill="000000" w:themeFill="text1"/>
          </w:tcPr>
          <w:p w14:paraId="7574005C"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2A3BAC" w:rsidRPr="00F12CBF" w14:paraId="3F5F7F69" w14:textId="77777777" w:rsidTr="005A2B85">
        <w:tc>
          <w:tcPr>
            <w:tcW w:w="2518" w:type="dxa"/>
          </w:tcPr>
          <w:p w14:paraId="483A42C6" w14:textId="77777777" w:rsidR="002A3BAC" w:rsidRPr="00F12CBF" w:rsidRDefault="002A3BAC"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7E207CC5" w14:textId="4CC8EE36" w:rsidR="002A3BAC" w:rsidRPr="00F12CBF" w:rsidRDefault="002A3BAC" w:rsidP="00C04D28">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 xml:space="preserve">La batalla </w:t>
            </w:r>
            <w:r w:rsidR="00C04D28" w:rsidRPr="00F12CBF">
              <w:rPr>
                <w:rFonts w:ascii="Times New Roman" w:hAnsi="Times New Roman" w:cs="Times New Roman"/>
                <w:color w:val="31849B" w:themeColor="accent5" w:themeShade="BF"/>
              </w:rPr>
              <w:t xml:space="preserve">de </w:t>
            </w:r>
            <w:r w:rsidRPr="00F12CBF">
              <w:rPr>
                <w:rFonts w:ascii="Times New Roman" w:hAnsi="Times New Roman" w:cs="Times New Roman"/>
                <w:color w:val="31849B" w:themeColor="accent5" w:themeShade="BF"/>
              </w:rPr>
              <w:t>Karbala en el año 680 d.</w:t>
            </w:r>
            <w:r w:rsidR="00C04D2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C. marcó un punto de inflexión en la historia islámica</w:t>
            </w:r>
            <w:r w:rsidR="00C04D2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ya que </w:t>
            </w:r>
            <w:r w:rsidR="00C04D28" w:rsidRPr="00F12CBF">
              <w:rPr>
                <w:rFonts w:ascii="Times New Roman" w:hAnsi="Times New Roman" w:cs="Times New Roman"/>
                <w:color w:val="31849B" w:themeColor="accent5" w:themeShade="BF"/>
              </w:rPr>
              <w:t xml:space="preserve">constituyó </w:t>
            </w:r>
            <w:r w:rsidRPr="00F12CBF">
              <w:rPr>
                <w:rFonts w:ascii="Times New Roman" w:hAnsi="Times New Roman" w:cs="Times New Roman"/>
                <w:color w:val="31849B" w:themeColor="accent5" w:themeShade="BF"/>
              </w:rPr>
              <w:t xml:space="preserve">la </w:t>
            </w:r>
            <w:r w:rsidR="00C04D28" w:rsidRPr="00F12CBF">
              <w:rPr>
                <w:rFonts w:ascii="Times New Roman" w:hAnsi="Times New Roman" w:cs="Times New Roman"/>
                <w:color w:val="31849B" w:themeColor="accent5" w:themeShade="BF"/>
              </w:rPr>
              <w:t>derrota de los seguidores de Alí</w:t>
            </w:r>
            <w:r w:rsidRPr="00F12CBF">
              <w:rPr>
                <w:rFonts w:ascii="Times New Roman" w:hAnsi="Times New Roman" w:cs="Times New Roman"/>
                <w:color w:val="31849B" w:themeColor="accent5" w:themeShade="BF"/>
              </w:rPr>
              <w:t xml:space="preserve">, el descendiente directo de Mahoma. En </w:t>
            </w:r>
            <w:r w:rsidR="00C04D28" w:rsidRPr="00F12CBF">
              <w:rPr>
                <w:rFonts w:ascii="Times New Roman" w:hAnsi="Times New Roman" w:cs="Times New Roman"/>
                <w:color w:val="31849B" w:themeColor="accent5" w:themeShade="BF"/>
              </w:rPr>
              <w:t>esa</w:t>
            </w:r>
            <w:r w:rsidRPr="00F12CBF">
              <w:rPr>
                <w:rFonts w:ascii="Times New Roman" w:hAnsi="Times New Roman" w:cs="Times New Roman"/>
                <w:color w:val="31849B" w:themeColor="accent5" w:themeShade="BF"/>
              </w:rPr>
              <w:t xml:space="preserve"> batalla</w:t>
            </w:r>
            <w:r w:rsidR="00C04D28"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perdió la vida incluso su hijo Hussein. Desde entonces se fundó la identidad</w:t>
            </w:r>
            <w:r w:rsidR="00C04D28" w:rsidRPr="00F12CBF">
              <w:rPr>
                <w:rFonts w:ascii="Times New Roman" w:hAnsi="Times New Roman" w:cs="Times New Roman"/>
                <w:color w:val="31849B" w:themeColor="accent5" w:themeShade="BF"/>
              </w:rPr>
              <w:t xml:space="preserve"> de los</w:t>
            </w:r>
            <w:r w:rsidRPr="00F12CBF">
              <w:rPr>
                <w:rFonts w:ascii="Times New Roman" w:hAnsi="Times New Roman" w:cs="Times New Roman"/>
                <w:color w:val="31849B" w:themeColor="accent5" w:themeShade="BF"/>
              </w:rPr>
              <w:t xml:space="preserve"> chiita</w:t>
            </w:r>
            <w:r w:rsidR="00C04D28"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quienes cada año lloran el martiri</w:t>
            </w:r>
            <w:r w:rsidR="00C04D28" w:rsidRPr="00F12CBF">
              <w:rPr>
                <w:rFonts w:ascii="Times New Roman" w:hAnsi="Times New Roman" w:cs="Times New Roman"/>
                <w:color w:val="31849B" w:themeColor="accent5" w:themeShade="BF"/>
              </w:rPr>
              <w:t>o de Hussein en la ceremonia de la</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i/>
                <w:color w:val="31849B" w:themeColor="accent5" w:themeShade="BF"/>
              </w:rPr>
              <w:t>Ashura</w:t>
            </w:r>
            <w:r w:rsidR="0006067D" w:rsidRPr="00F12CBF">
              <w:rPr>
                <w:rFonts w:ascii="Times New Roman" w:hAnsi="Times New Roman" w:cs="Times New Roman"/>
                <w:color w:val="31849B" w:themeColor="accent5" w:themeShade="BF"/>
              </w:rPr>
              <w:t xml:space="preserve"> [</w:t>
            </w:r>
            <w:hyperlink r:id="rId50" w:history="1">
              <w:r w:rsidR="0006067D" w:rsidRPr="00F12CBF">
                <w:rPr>
                  <w:rStyle w:val="Hipervnculo"/>
                  <w:rFonts w:ascii="Times New Roman" w:hAnsi="Times New Roman" w:cs="Times New Roman"/>
                  <w:color w:val="31849B" w:themeColor="accent5" w:themeShade="BF"/>
                </w:rPr>
                <w:t>VER</w:t>
              </w:r>
            </w:hyperlink>
            <w:r w:rsidR="0006067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p>
        </w:tc>
      </w:tr>
    </w:tbl>
    <w:p w14:paraId="3FD5503D" w14:textId="77777777" w:rsidR="002A3BAC" w:rsidRPr="00F12CBF" w:rsidRDefault="002A3BAC" w:rsidP="00C95BF4">
      <w:pPr>
        <w:spacing w:line="276" w:lineRule="auto"/>
        <w:jc w:val="both"/>
        <w:rPr>
          <w:rFonts w:ascii="Times New Roman" w:hAnsi="Times New Roman" w:cs="Times New Roman"/>
          <w:b/>
          <w:color w:val="31849B" w:themeColor="accent5" w:themeShade="BF"/>
        </w:rPr>
      </w:pPr>
    </w:p>
    <w:p w14:paraId="42D29BA4" w14:textId="37FF10FC" w:rsidR="007F385C" w:rsidRPr="00F12CBF" w:rsidRDefault="00046E4D"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b/>
          <w:color w:val="31849B" w:themeColor="accent5" w:themeShade="BF"/>
          <w:highlight w:val="yellow"/>
        </w:rPr>
        <w:t>[</w:t>
      </w:r>
      <w:r w:rsidRPr="00F12CBF">
        <w:rPr>
          <w:rFonts w:ascii="Times New Roman" w:hAnsi="Times New Roman" w:cs="Times New Roman"/>
          <w:color w:val="31849B" w:themeColor="accent5" w:themeShade="BF"/>
          <w:highlight w:val="yellow"/>
        </w:rPr>
        <w:t>SECCIÓN 3</w:t>
      </w:r>
      <w:r w:rsidRPr="00F12CBF">
        <w:rPr>
          <w:rFonts w:ascii="Times New Roman" w:hAnsi="Times New Roman" w:cs="Times New Roman"/>
          <w:b/>
          <w:color w:val="31849B" w:themeColor="accent5" w:themeShade="BF"/>
          <w:highlight w:val="yellow"/>
        </w:rPr>
        <w:t>]</w:t>
      </w:r>
      <w:r w:rsidRPr="00F12CBF">
        <w:rPr>
          <w:rFonts w:ascii="Times New Roman" w:hAnsi="Times New Roman" w:cs="Times New Roman"/>
          <w:b/>
          <w:color w:val="31849B" w:themeColor="accent5" w:themeShade="BF"/>
        </w:rPr>
        <w:t xml:space="preserve"> </w:t>
      </w:r>
      <w:r w:rsidR="00453D56" w:rsidRPr="00F12CBF">
        <w:rPr>
          <w:rFonts w:ascii="Times New Roman" w:hAnsi="Times New Roman" w:cs="Times New Roman"/>
          <w:b/>
          <w:color w:val="31849B" w:themeColor="accent5" w:themeShade="BF"/>
        </w:rPr>
        <w:t xml:space="preserve">3.5.2 </w:t>
      </w:r>
      <w:r w:rsidR="006C229C" w:rsidRPr="00F12CBF">
        <w:rPr>
          <w:rFonts w:ascii="Times New Roman" w:hAnsi="Times New Roman" w:cs="Times New Roman"/>
          <w:b/>
          <w:color w:val="31849B" w:themeColor="accent5" w:themeShade="BF"/>
        </w:rPr>
        <w:t>Los s</w:t>
      </w:r>
      <w:r w:rsidR="008A4799" w:rsidRPr="00F12CBF">
        <w:rPr>
          <w:rFonts w:ascii="Times New Roman" w:hAnsi="Times New Roman" w:cs="Times New Roman"/>
          <w:b/>
          <w:color w:val="31849B" w:themeColor="accent5" w:themeShade="BF"/>
        </w:rPr>
        <w:t>un</w:t>
      </w:r>
      <w:r w:rsidR="00391DB2" w:rsidRPr="00F12CBF">
        <w:rPr>
          <w:rFonts w:ascii="Times New Roman" w:hAnsi="Times New Roman" w:cs="Times New Roman"/>
          <w:b/>
          <w:color w:val="31849B" w:themeColor="accent5" w:themeShade="BF"/>
        </w:rPr>
        <w:t xml:space="preserve">itas </w:t>
      </w:r>
    </w:p>
    <w:p w14:paraId="11B96983" w14:textId="6CBEAAF2" w:rsidR="00C769C1" w:rsidRPr="00F12CBF" w:rsidRDefault="00246E54"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sunitas </w:t>
      </w:r>
      <w:r w:rsidR="00B16DA8" w:rsidRPr="00F12CBF">
        <w:rPr>
          <w:rFonts w:ascii="Times New Roman" w:hAnsi="Times New Roman" w:cs="Times New Roman"/>
          <w:color w:val="31849B" w:themeColor="accent5" w:themeShade="BF"/>
        </w:rPr>
        <w:t xml:space="preserve">constituyen </w:t>
      </w:r>
      <w:r w:rsidR="004E349D" w:rsidRPr="00F12CBF">
        <w:rPr>
          <w:rFonts w:ascii="Times New Roman" w:hAnsi="Times New Roman" w:cs="Times New Roman"/>
          <w:color w:val="31849B" w:themeColor="accent5" w:themeShade="BF"/>
        </w:rPr>
        <w:t>el grupo musulmán mayoritario</w:t>
      </w:r>
      <w:r w:rsidR="00C46FAA" w:rsidRPr="00F12CBF">
        <w:rPr>
          <w:rFonts w:ascii="Times New Roman" w:hAnsi="Times New Roman" w:cs="Times New Roman"/>
          <w:color w:val="31849B" w:themeColor="accent5" w:themeShade="BF"/>
        </w:rPr>
        <w:t xml:space="preserve">, al que pertenece </w:t>
      </w:r>
      <w:r w:rsidR="004E349D" w:rsidRPr="00F12CBF">
        <w:rPr>
          <w:rFonts w:ascii="Times New Roman" w:hAnsi="Times New Roman" w:cs="Times New Roman"/>
          <w:color w:val="31849B" w:themeColor="accent5" w:themeShade="BF"/>
        </w:rPr>
        <w:t>85</w:t>
      </w:r>
      <w:r w:rsidR="00D9434C" w:rsidRPr="00F12CBF">
        <w:rPr>
          <w:rFonts w:ascii="Times New Roman" w:hAnsi="Times New Roman" w:cs="Times New Roman"/>
          <w:color w:val="31849B" w:themeColor="accent5" w:themeShade="BF"/>
        </w:rPr>
        <w:t xml:space="preserve"> %</w:t>
      </w:r>
      <w:r w:rsidR="00C46FAA" w:rsidRPr="00F12CBF">
        <w:rPr>
          <w:rFonts w:ascii="Times New Roman" w:hAnsi="Times New Roman" w:cs="Times New Roman"/>
          <w:color w:val="31849B" w:themeColor="accent5" w:themeShade="BF"/>
        </w:rPr>
        <w:t xml:space="preserve"> </w:t>
      </w:r>
      <w:r w:rsidR="00391DB2" w:rsidRPr="00F12CBF">
        <w:rPr>
          <w:rFonts w:ascii="Times New Roman" w:hAnsi="Times New Roman" w:cs="Times New Roman"/>
          <w:color w:val="31849B" w:themeColor="accent5" w:themeShade="BF"/>
        </w:rPr>
        <w:t>del mundo islámico</w:t>
      </w:r>
      <w:r w:rsidR="007B4E83" w:rsidRPr="00F12CBF">
        <w:rPr>
          <w:rFonts w:ascii="Times New Roman" w:hAnsi="Times New Roman" w:cs="Times New Roman"/>
          <w:color w:val="31849B" w:themeColor="accent5" w:themeShade="BF"/>
        </w:rPr>
        <w:t>; s</w:t>
      </w:r>
      <w:r w:rsidR="00C46FAA" w:rsidRPr="00F12CBF">
        <w:rPr>
          <w:rFonts w:ascii="Times New Roman" w:hAnsi="Times New Roman" w:cs="Times New Roman"/>
          <w:color w:val="31849B" w:themeColor="accent5" w:themeShade="BF"/>
        </w:rPr>
        <w:t xml:space="preserve">e </w:t>
      </w:r>
      <w:r w:rsidR="004E349D" w:rsidRPr="00F12CBF">
        <w:rPr>
          <w:rFonts w:ascii="Times New Roman" w:hAnsi="Times New Roman" w:cs="Times New Roman"/>
          <w:color w:val="31849B" w:themeColor="accent5" w:themeShade="BF"/>
        </w:rPr>
        <w:t xml:space="preserve">ubican principalmente en </w:t>
      </w:r>
      <w:r w:rsidR="00C769C1" w:rsidRPr="00F12CBF">
        <w:rPr>
          <w:rFonts w:ascii="Times New Roman" w:hAnsi="Times New Roman" w:cs="Times New Roman"/>
          <w:color w:val="31849B" w:themeColor="accent5" w:themeShade="BF"/>
        </w:rPr>
        <w:t xml:space="preserve">Arabia Saudita, Afganistán, Pakistán, Jordania, Kuwait, Yemen, Emiratos Árabes Unidos, Egipto, Túnez, </w:t>
      </w:r>
      <w:r w:rsidR="004E349D" w:rsidRPr="00F12CBF">
        <w:rPr>
          <w:rFonts w:ascii="Times New Roman" w:hAnsi="Times New Roman" w:cs="Times New Roman"/>
          <w:color w:val="31849B" w:themeColor="accent5" w:themeShade="BF"/>
        </w:rPr>
        <w:t>C</w:t>
      </w:r>
      <w:r w:rsidR="00C769C1" w:rsidRPr="00F12CBF">
        <w:rPr>
          <w:rFonts w:ascii="Times New Roman" w:hAnsi="Times New Roman" w:cs="Times New Roman"/>
          <w:color w:val="31849B" w:themeColor="accent5" w:themeShade="BF"/>
        </w:rPr>
        <w:t>atar, Libia</w:t>
      </w:r>
      <w:r w:rsidR="004E349D" w:rsidRPr="00F12CBF">
        <w:rPr>
          <w:rFonts w:ascii="Times New Roman" w:hAnsi="Times New Roman" w:cs="Times New Roman"/>
          <w:color w:val="31849B" w:themeColor="accent5" w:themeShade="BF"/>
        </w:rPr>
        <w:t xml:space="preserve"> y </w:t>
      </w:r>
      <w:r w:rsidR="00C769C1" w:rsidRPr="00F12CBF">
        <w:rPr>
          <w:rFonts w:ascii="Times New Roman" w:hAnsi="Times New Roman" w:cs="Times New Roman"/>
          <w:color w:val="31849B" w:themeColor="accent5" w:themeShade="BF"/>
        </w:rPr>
        <w:t xml:space="preserve">Turquía. </w:t>
      </w:r>
      <w:r w:rsidR="004E349D" w:rsidRPr="00F12CBF">
        <w:rPr>
          <w:rFonts w:ascii="Times New Roman" w:hAnsi="Times New Roman" w:cs="Times New Roman"/>
          <w:color w:val="31849B" w:themeColor="accent5" w:themeShade="BF"/>
        </w:rPr>
        <w:t xml:space="preserve">Un país </w:t>
      </w:r>
      <w:r w:rsidR="00C769C1" w:rsidRPr="00F12CBF">
        <w:rPr>
          <w:rFonts w:ascii="Times New Roman" w:hAnsi="Times New Roman" w:cs="Times New Roman"/>
          <w:color w:val="31849B" w:themeColor="accent5" w:themeShade="BF"/>
        </w:rPr>
        <w:t xml:space="preserve">con predominio sunita y </w:t>
      </w:r>
      <w:r w:rsidR="004E349D" w:rsidRPr="00F12CBF">
        <w:rPr>
          <w:rFonts w:ascii="Times New Roman" w:hAnsi="Times New Roman" w:cs="Times New Roman"/>
          <w:color w:val="31849B" w:themeColor="accent5" w:themeShade="BF"/>
        </w:rPr>
        <w:t>g</w:t>
      </w:r>
      <w:r w:rsidR="005214EB" w:rsidRPr="00F12CBF">
        <w:rPr>
          <w:rFonts w:ascii="Times New Roman" w:hAnsi="Times New Roman" w:cs="Times New Roman"/>
          <w:color w:val="31849B" w:themeColor="accent5" w:themeShade="BF"/>
        </w:rPr>
        <w:t>obierno chii</w:t>
      </w:r>
      <w:r w:rsidR="00C769C1" w:rsidRPr="00F12CBF">
        <w:rPr>
          <w:rFonts w:ascii="Times New Roman" w:hAnsi="Times New Roman" w:cs="Times New Roman"/>
          <w:color w:val="31849B" w:themeColor="accent5" w:themeShade="BF"/>
        </w:rPr>
        <w:t>ta</w:t>
      </w:r>
      <w:r w:rsidR="004E349D" w:rsidRPr="00F12CBF">
        <w:rPr>
          <w:rFonts w:ascii="Times New Roman" w:hAnsi="Times New Roman" w:cs="Times New Roman"/>
          <w:color w:val="31849B" w:themeColor="accent5" w:themeShade="BF"/>
        </w:rPr>
        <w:t xml:space="preserve"> es </w:t>
      </w:r>
      <w:r w:rsidR="00C769C1" w:rsidRPr="00F12CBF">
        <w:rPr>
          <w:rFonts w:ascii="Times New Roman" w:hAnsi="Times New Roman" w:cs="Times New Roman"/>
          <w:color w:val="31849B" w:themeColor="accent5" w:themeShade="BF"/>
        </w:rPr>
        <w:t>Siria</w:t>
      </w:r>
      <w:r w:rsidR="004E349D" w:rsidRPr="00F12CBF">
        <w:rPr>
          <w:rFonts w:ascii="Times New Roman" w:hAnsi="Times New Roman" w:cs="Times New Roman"/>
          <w:color w:val="31849B" w:themeColor="accent5" w:themeShade="BF"/>
        </w:rPr>
        <w:t xml:space="preserve">. </w:t>
      </w:r>
    </w:p>
    <w:p w14:paraId="575E1613" w14:textId="04007209" w:rsidR="009B3DF0" w:rsidRPr="00F12CBF" w:rsidRDefault="005214EB"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En Iraq</w:t>
      </w:r>
      <w:r w:rsidR="00C8224B" w:rsidRPr="00F12CBF">
        <w:rPr>
          <w:rFonts w:ascii="Times New Roman" w:hAnsi="Times New Roman" w:cs="Times New Roman"/>
          <w:color w:val="31849B" w:themeColor="accent5" w:themeShade="BF"/>
        </w:rPr>
        <w:t xml:space="preserve"> [</w:t>
      </w:r>
      <w:hyperlink r:id="rId51"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w:t>
      </w:r>
      <w:r w:rsidR="004E349D" w:rsidRPr="00F12CBF">
        <w:rPr>
          <w:rFonts w:ascii="Times New Roman" w:hAnsi="Times New Roman" w:cs="Times New Roman"/>
          <w:color w:val="31849B" w:themeColor="accent5" w:themeShade="BF"/>
        </w:rPr>
        <w:t xml:space="preserve"> l</w:t>
      </w:r>
      <w:r w:rsidR="004D6ACC" w:rsidRPr="00F12CBF">
        <w:rPr>
          <w:rFonts w:ascii="Times New Roman" w:hAnsi="Times New Roman" w:cs="Times New Roman"/>
          <w:color w:val="31849B" w:themeColor="accent5" w:themeShade="BF"/>
        </w:rPr>
        <w:t>os sunitas</w:t>
      </w:r>
      <w:r w:rsidRPr="00F12CBF">
        <w:rPr>
          <w:rFonts w:ascii="Times New Roman" w:hAnsi="Times New Roman" w:cs="Times New Roman"/>
          <w:color w:val="31849B" w:themeColor="accent5" w:themeShade="BF"/>
        </w:rPr>
        <w:t>,</w:t>
      </w:r>
      <w:r w:rsidR="004D6AC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que fueron </w:t>
      </w:r>
      <w:r w:rsidR="004D6ACC" w:rsidRPr="00F12CBF">
        <w:rPr>
          <w:rFonts w:ascii="Times New Roman" w:hAnsi="Times New Roman" w:cs="Times New Roman"/>
          <w:color w:val="31849B" w:themeColor="accent5" w:themeShade="BF"/>
        </w:rPr>
        <w:t>derrocados en 2003</w:t>
      </w:r>
      <w:r w:rsidR="00B16DA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por la intervención estadounidense,</w:t>
      </w:r>
      <w:r w:rsidR="00B16DA8" w:rsidRPr="00F12CBF">
        <w:rPr>
          <w:rFonts w:ascii="Times New Roman" w:hAnsi="Times New Roman" w:cs="Times New Roman"/>
          <w:color w:val="31849B" w:themeColor="accent5" w:themeShade="BF"/>
        </w:rPr>
        <w:t xml:space="preserve"> reactivaron su animadversión </w:t>
      </w:r>
      <w:r w:rsidRPr="00F12CBF">
        <w:rPr>
          <w:rFonts w:ascii="Times New Roman" w:hAnsi="Times New Roman" w:cs="Times New Roman"/>
          <w:color w:val="31849B" w:themeColor="accent5" w:themeShade="BF"/>
        </w:rPr>
        <w:t>hacia</w:t>
      </w:r>
      <w:r w:rsidR="00B16DA8" w:rsidRPr="00F12CBF">
        <w:rPr>
          <w:rFonts w:ascii="Times New Roman" w:hAnsi="Times New Roman" w:cs="Times New Roman"/>
          <w:color w:val="31849B" w:themeColor="accent5" w:themeShade="BF"/>
        </w:rPr>
        <w:t xml:space="preserve"> los </w:t>
      </w:r>
      <w:r w:rsidR="004D6ACC" w:rsidRPr="00F12CBF">
        <w:rPr>
          <w:rFonts w:ascii="Times New Roman" w:hAnsi="Times New Roman" w:cs="Times New Roman"/>
          <w:color w:val="31849B" w:themeColor="accent5" w:themeShade="BF"/>
        </w:rPr>
        <w:t xml:space="preserve">chiitas, </w:t>
      </w:r>
      <w:r w:rsidR="00B16DA8" w:rsidRPr="00F12CBF">
        <w:rPr>
          <w:rFonts w:ascii="Times New Roman" w:hAnsi="Times New Roman" w:cs="Times New Roman"/>
          <w:color w:val="31849B" w:themeColor="accent5" w:themeShade="BF"/>
        </w:rPr>
        <w:t xml:space="preserve">quienes </w:t>
      </w:r>
      <w:r w:rsidRPr="00F12CBF">
        <w:rPr>
          <w:rFonts w:ascii="Times New Roman" w:hAnsi="Times New Roman" w:cs="Times New Roman"/>
          <w:color w:val="31849B" w:themeColor="accent5" w:themeShade="BF"/>
        </w:rPr>
        <w:t xml:space="preserve">en su momento </w:t>
      </w:r>
      <w:r w:rsidR="00B16DA8" w:rsidRPr="00F12CBF">
        <w:rPr>
          <w:rFonts w:ascii="Times New Roman" w:hAnsi="Times New Roman" w:cs="Times New Roman"/>
          <w:color w:val="31849B" w:themeColor="accent5" w:themeShade="BF"/>
        </w:rPr>
        <w:t>fueron apoyados y entronizados en el gobierno</w:t>
      </w:r>
      <w:r w:rsidR="00847481" w:rsidRPr="00F12CBF">
        <w:rPr>
          <w:rFonts w:ascii="Times New Roman" w:hAnsi="Times New Roman" w:cs="Times New Roman"/>
          <w:color w:val="31849B" w:themeColor="accent5" w:themeShade="BF"/>
        </w:rPr>
        <w:t xml:space="preserve"> con el apoyo de las tropas estadounidenses [</w:t>
      </w:r>
      <w:hyperlink r:id="rId52" w:history="1">
        <w:r w:rsidR="00847481" w:rsidRPr="00F12CBF">
          <w:rPr>
            <w:rStyle w:val="Hipervnculo"/>
            <w:rFonts w:ascii="Times New Roman" w:hAnsi="Times New Roman" w:cs="Times New Roman"/>
            <w:color w:val="31849B" w:themeColor="accent5" w:themeShade="BF"/>
          </w:rPr>
          <w:t>VER</w:t>
        </w:r>
      </w:hyperlink>
      <w:r w:rsidR="00847481" w:rsidRPr="00F12CBF">
        <w:rPr>
          <w:rFonts w:ascii="Times New Roman" w:hAnsi="Times New Roman" w:cs="Times New Roman"/>
          <w:color w:val="31849B" w:themeColor="accent5" w:themeShade="BF"/>
        </w:rPr>
        <w:t>]</w:t>
      </w:r>
      <w:r w:rsidR="00B16DA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Este hecho</w:t>
      </w:r>
      <w:r w:rsidR="00B16DA8" w:rsidRPr="00F12CBF">
        <w:rPr>
          <w:rFonts w:ascii="Times New Roman" w:hAnsi="Times New Roman" w:cs="Times New Roman"/>
          <w:color w:val="31849B" w:themeColor="accent5" w:themeShade="BF"/>
        </w:rPr>
        <w:t xml:space="preserve"> </w:t>
      </w:r>
      <w:r w:rsidR="004D6ACC" w:rsidRPr="00F12CBF">
        <w:rPr>
          <w:rFonts w:ascii="Times New Roman" w:hAnsi="Times New Roman" w:cs="Times New Roman"/>
          <w:color w:val="31849B" w:themeColor="accent5" w:themeShade="BF"/>
        </w:rPr>
        <w:t>creó un</w:t>
      </w:r>
      <w:r w:rsidR="00B16DA8" w:rsidRPr="00F12CBF">
        <w:rPr>
          <w:rFonts w:ascii="Times New Roman" w:hAnsi="Times New Roman" w:cs="Times New Roman"/>
          <w:color w:val="31849B" w:themeColor="accent5" w:themeShade="BF"/>
        </w:rPr>
        <w:t>a</w:t>
      </w:r>
      <w:r w:rsidR="004D6ACC" w:rsidRPr="00F12CBF">
        <w:rPr>
          <w:rFonts w:ascii="Times New Roman" w:hAnsi="Times New Roman" w:cs="Times New Roman"/>
          <w:color w:val="31849B" w:themeColor="accent5" w:themeShade="BF"/>
        </w:rPr>
        <w:t xml:space="preserve"> espiral de violencia</w:t>
      </w:r>
      <w:r w:rsidR="00B16DA8" w:rsidRPr="00F12CBF">
        <w:rPr>
          <w:rFonts w:ascii="Times New Roman" w:hAnsi="Times New Roman" w:cs="Times New Roman"/>
          <w:color w:val="31849B" w:themeColor="accent5" w:themeShade="BF"/>
        </w:rPr>
        <w:t>. Por ejemplo, l</w:t>
      </w:r>
      <w:r w:rsidR="009B3DF0" w:rsidRPr="00F12CBF">
        <w:rPr>
          <w:rFonts w:ascii="Times New Roman" w:hAnsi="Times New Roman" w:cs="Times New Roman"/>
          <w:color w:val="31849B" w:themeColor="accent5" w:themeShade="BF"/>
        </w:rPr>
        <w:t xml:space="preserve">os </w:t>
      </w:r>
      <w:r w:rsidR="007B4E83" w:rsidRPr="00F12CBF">
        <w:rPr>
          <w:rFonts w:ascii="Times New Roman" w:hAnsi="Times New Roman" w:cs="Times New Roman"/>
          <w:color w:val="31849B" w:themeColor="accent5" w:themeShade="BF"/>
        </w:rPr>
        <w:t>miembros</w:t>
      </w:r>
      <w:r w:rsidR="009B3DF0" w:rsidRPr="00F12CBF">
        <w:rPr>
          <w:rFonts w:ascii="Times New Roman" w:hAnsi="Times New Roman" w:cs="Times New Roman"/>
          <w:color w:val="31849B" w:themeColor="accent5" w:themeShade="BF"/>
        </w:rPr>
        <w:t xml:space="preserve"> de</w:t>
      </w:r>
      <w:r w:rsidR="008D5BB3" w:rsidRPr="00F12CBF">
        <w:rPr>
          <w:rFonts w:ascii="Times New Roman" w:hAnsi="Times New Roman" w:cs="Times New Roman"/>
          <w:color w:val="31849B" w:themeColor="accent5" w:themeShade="BF"/>
        </w:rPr>
        <w:t xml:space="preserve"> la milicia del Estado Islámico</w:t>
      </w:r>
      <w:r w:rsidR="009B3DF0" w:rsidRPr="00F12CBF">
        <w:rPr>
          <w:rFonts w:ascii="Times New Roman" w:hAnsi="Times New Roman" w:cs="Times New Roman"/>
          <w:color w:val="31849B" w:themeColor="accent5" w:themeShade="BF"/>
        </w:rPr>
        <w:t xml:space="preserve">, </w:t>
      </w:r>
      <w:r w:rsidR="008D5BB3" w:rsidRPr="00F12CBF">
        <w:rPr>
          <w:rFonts w:ascii="Times New Roman" w:hAnsi="Times New Roman" w:cs="Times New Roman"/>
          <w:color w:val="31849B" w:themeColor="accent5" w:themeShade="BF"/>
        </w:rPr>
        <w:t xml:space="preserve">quienes </w:t>
      </w:r>
      <w:r w:rsidRPr="00F12CBF">
        <w:rPr>
          <w:rFonts w:ascii="Times New Roman" w:hAnsi="Times New Roman" w:cs="Times New Roman"/>
          <w:color w:val="31849B" w:themeColor="accent5" w:themeShade="BF"/>
        </w:rPr>
        <w:t>han participado</w:t>
      </w:r>
      <w:r w:rsidR="00B16DA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de manera activa</w:t>
      </w:r>
      <w:r w:rsidR="00B16DA8" w:rsidRPr="00F12CBF">
        <w:rPr>
          <w:rFonts w:ascii="Times New Roman" w:hAnsi="Times New Roman" w:cs="Times New Roman"/>
          <w:color w:val="31849B" w:themeColor="accent5" w:themeShade="BF"/>
        </w:rPr>
        <w:t xml:space="preserve"> en la guerra civil iraquí, </w:t>
      </w:r>
      <w:r w:rsidR="009B3DF0" w:rsidRPr="00F12CBF">
        <w:rPr>
          <w:rFonts w:ascii="Times New Roman" w:hAnsi="Times New Roman" w:cs="Times New Roman"/>
          <w:color w:val="31849B" w:themeColor="accent5" w:themeShade="BF"/>
        </w:rPr>
        <w:t>son</w:t>
      </w:r>
      <w:r w:rsidR="00B16DA8" w:rsidRPr="00F12CBF">
        <w:rPr>
          <w:rFonts w:ascii="Times New Roman" w:hAnsi="Times New Roman" w:cs="Times New Roman"/>
          <w:color w:val="31849B" w:themeColor="accent5" w:themeShade="BF"/>
        </w:rPr>
        <w:t>,</w:t>
      </w:r>
      <w:r w:rsidR="009B3DF0" w:rsidRPr="00F12CBF">
        <w:rPr>
          <w:rFonts w:ascii="Times New Roman" w:hAnsi="Times New Roman" w:cs="Times New Roman"/>
          <w:color w:val="31849B" w:themeColor="accent5" w:themeShade="BF"/>
        </w:rPr>
        <w:t xml:space="preserve"> en gran parte</w:t>
      </w:r>
      <w:r w:rsidR="00B16DA8" w:rsidRPr="00F12CBF">
        <w:rPr>
          <w:rFonts w:ascii="Times New Roman" w:hAnsi="Times New Roman" w:cs="Times New Roman"/>
          <w:color w:val="31849B" w:themeColor="accent5" w:themeShade="BF"/>
        </w:rPr>
        <w:t>,</w:t>
      </w:r>
      <w:r w:rsidR="009B3DF0" w:rsidRPr="00F12CBF">
        <w:rPr>
          <w:rFonts w:ascii="Times New Roman" w:hAnsi="Times New Roman" w:cs="Times New Roman"/>
          <w:color w:val="31849B" w:themeColor="accent5" w:themeShade="BF"/>
        </w:rPr>
        <w:t xml:space="preserve"> sunitas radicales.</w:t>
      </w:r>
    </w:p>
    <w:p w14:paraId="68307F75" w14:textId="5CA6BF5A" w:rsidR="00391DB2" w:rsidRPr="00F12CBF" w:rsidRDefault="008C747E"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391DB2" w:rsidRPr="00F12CBF">
        <w:rPr>
          <w:rFonts w:ascii="Times New Roman" w:hAnsi="Times New Roman" w:cs="Times New Roman"/>
          <w:color w:val="31849B" w:themeColor="accent5" w:themeShade="BF"/>
        </w:rPr>
        <w:t>os sunitas</w:t>
      </w:r>
      <w:r w:rsidRPr="00F12CBF">
        <w:rPr>
          <w:rFonts w:ascii="Times New Roman" w:hAnsi="Times New Roman" w:cs="Times New Roman"/>
          <w:color w:val="31849B" w:themeColor="accent5" w:themeShade="BF"/>
        </w:rPr>
        <w:t xml:space="preserve"> </w:t>
      </w:r>
      <w:r w:rsidR="00391DB2" w:rsidRPr="00F12CBF">
        <w:rPr>
          <w:rFonts w:ascii="Times New Roman" w:hAnsi="Times New Roman" w:cs="Times New Roman"/>
          <w:color w:val="31849B" w:themeColor="accent5" w:themeShade="BF"/>
        </w:rPr>
        <w:t>diferencian el gobierno religioso del gobierno civil</w:t>
      </w:r>
      <w:r w:rsidRPr="00F12CBF">
        <w:rPr>
          <w:rFonts w:ascii="Times New Roman" w:hAnsi="Times New Roman" w:cs="Times New Roman"/>
          <w:color w:val="31849B" w:themeColor="accent5" w:themeShade="BF"/>
        </w:rPr>
        <w:t xml:space="preserve"> y su líder tiene poca injerencia en asuntos políticos, a menos que haga parte del </w:t>
      </w:r>
      <w:r w:rsidR="00230A8E" w:rsidRPr="00F12CBF">
        <w:rPr>
          <w:rFonts w:ascii="Times New Roman" w:hAnsi="Times New Roman" w:cs="Times New Roman"/>
          <w:color w:val="31849B" w:themeColor="accent5" w:themeShade="BF"/>
        </w:rPr>
        <w:t>poder en ese momento</w:t>
      </w:r>
      <w:r w:rsidR="00391DB2" w:rsidRPr="00F12CBF">
        <w:rPr>
          <w:rFonts w:ascii="Times New Roman" w:hAnsi="Times New Roman" w:cs="Times New Roman"/>
          <w:color w:val="31849B" w:themeColor="accent5" w:themeShade="BF"/>
        </w:rPr>
        <w:t xml:space="preserve">. </w:t>
      </w:r>
      <w:r w:rsidRPr="00F12CBF">
        <w:rPr>
          <w:color w:val="31849B" w:themeColor="accent5" w:themeShade="BF"/>
        </w:rPr>
        <w:t xml:space="preserve">Los sunitas, </w:t>
      </w:r>
      <w:r w:rsidR="00230A8E" w:rsidRPr="00F12CBF">
        <w:rPr>
          <w:color w:val="31849B" w:themeColor="accent5" w:themeShade="BF"/>
        </w:rPr>
        <w:t>al contrario de los chiitas,</w:t>
      </w:r>
      <w:r w:rsidRPr="00F12CBF">
        <w:rPr>
          <w:color w:val="31849B" w:themeColor="accent5" w:themeShade="BF"/>
        </w:rPr>
        <w:t xml:space="preserve"> se organizan </w:t>
      </w:r>
      <w:r w:rsidR="00230A8E" w:rsidRPr="00F12CBF">
        <w:rPr>
          <w:color w:val="31849B" w:themeColor="accent5" w:themeShade="BF"/>
        </w:rPr>
        <w:t>de manera independiente, no cuentan con</w:t>
      </w:r>
      <w:r w:rsidRPr="00F12CBF">
        <w:rPr>
          <w:color w:val="31849B" w:themeColor="accent5" w:themeShade="BF"/>
        </w:rPr>
        <w:t xml:space="preserve"> una organización formal, sino un </w:t>
      </w:r>
      <w:r w:rsidR="00230A8E" w:rsidRPr="00F12CBF">
        <w:rPr>
          <w:color w:val="31849B" w:themeColor="accent5" w:themeShade="BF"/>
        </w:rPr>
        <w:t xml:space="preserve"> grupo</w:t>
      </w:r>
      <w:r w:rsidRPr="00F12CBF">
        <w:rPr>
          <w:color w:val="31849B" w:themeColor="accent5" w:themeShade="BF"/>
        </w:rPr>
        <w:t xml:space="preserve"> de </w:t>
      </w:r>
      <w:r w:rsidR="00230A8E" w:rsidRPr="00F12CBF">
        <w:rPr>
          <w:color w:val="31849B" w:themeColor="accent5" w:themeShade="BF"/>
        </w:rPr>
        <w:t>hombres doctos</w:t>
      </w:r>
      <w:r w:rsidRPr="00F12CBF">
        <w:rPr>
          <w:color w:val="31849B" w:themeColor="accent5" w:themeShade="BF"/>
        </w:rPr>
        <w:t xml:space="preserve"> y estudiosos</w:t>
      </w:r>
      <w:r w:rsidR="00230A8E" w:rsidRPr="00F12CBF">
        <w:rPr>
          <w:color w:val="31849B" w:themeColor="accent5" w:themeShade="BF"/>
        </w:rPr>
        <w:t>, que son</w:t>
      </w:r>
      <w:r w:rsidRPr="00F12CBF">
        <w:rPr>
          <w:color w:val="31849B" w:themeColor="accent5" w:themeShade="BF"/>
        </w:rPr>
        <w:t xml:space="preserve"> quienes </w:t>
      </w:r>
      <w:r w:rsidR="00230A8E" w:rsidRPr="00F12CBF">
        <w:rPr>
          <w:color w:val="31849B" w:themeColor="accent5" w:themeShade="BF"/>
        </w:rPr>
        <w:t>predican</w:t>
      </w:r>
      <w:r w:rsidRPr="00F12CBF">
        <w:rPr>
          <w:color w:val="31849B" w:themeColor="accent5" w:themeShade="BF"/>
        </w:rPr>
        <w:t xml:space="preserve"> y deciden.</w:t>
      </w:r>
    </w:p>
    <w:tbl>
      <w:tblPr>
        <w:tblStyle w:val="Tablaconcuadrcula"/>
        <w:tblW w:w="0" w:type="auto"/>
        <w:tblLook w:val="04A0" w:firstRow="1" w:lastRow="0" w:firstColumn="1" w:lastColumn="0" w:noHBand="0" w:noVBand="1"/>
      </w:tblPr>
      <w:tblGrid>
        <w:gridCol w:w="2482"/>
        <w:gridCol w:w="6346"/>
      </w:tblGrid>
      <w:tr w:rsidR="00F12CBF" w:rsidRPr="00F12CBF" w14:paraId="5BC0DDCD" w14:textId="77777777" w:rsidTr="005A2B85">
        <w:tc>
          <w:tcPr>
            <w:tcW w:w="9033" w:type="dxa"/>
            <w:gridSpan w:val="2"/>
            <w:shd w:val="clear" w:color="auto" w:fill="0D0D0D" w:themeFill="text1" w:themeFillTint="F2"/>
          </w:tcPr>
          <w:p w14:paraId="770D7EA8" w14:textId="77777777" w:rsidR="0058465E" w:rsidRPr="00F12CBF" w:rsidRDefault="0058465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6871ABAB" w14:textId="77777777" w:rsidTr="005A2B85">
        <w:tc>
          <w:tcPr>
            <w:tcW w:w="2518" w:type="dxa"/>
          </w:tcPr>
          <w:p w14:paraId="1109FB89" w14:textId="77777777" w:rsidR="0058465E" w:rsidRPr="00F12CBF" w:rsidRDefault="0058465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7036620" w14:textId="1005217A" w:rsidR="0058465E"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58465E" w:rsidRPr="00F12CBF">
              <w:rPr>
                <w:rFonts w:ascii="Times New Roman" w:hAnsi="Times New Roman" w:cs="Times New Roman"/>
                <w:color w:val="31849B" w:themeColor="accent5" w:themeShade="BF"/>
                <w:sz w:val="24"/>
                <w:szCs w:val="24"/>
              </w:rPr>
              <w:t>_0</w:t>
            </w:r>
            <w:r w:rsidR="002C0BCD" w:rsidRPr="00F12CBF">
              <w:rPr>
                <w:rFonts w:ascii="Times New Roman" w:hAnsi="Times New Roman" w:cs="Times New Roman"/>
                <w:color w:val="31849B" w:themeColor="accent5" w:themeShade="BF"/>
                <w:sz w:val="24"/>
                <w:szCs w:val="24"/>
              </w:rPr>
              <w:t>1</w:t>
            </w:r>
            <w:r w:rsidR="0058465E"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21</w:t>
            </w:r>
          </w:p>
        </w:tc>
      </w:tr>
      <w:tr w:rsidR="00F12CBF" w:rsidRPr="00F12CBF" w14:paraId="5CAF1FE9" w14:textId="77777777" w:rsidTr="005A2B85">
        <w:tc>
          <w:tcPr>
            <w:tcW w:w="2518" w:type="dxa"/>
          </w:tcPr>
          <w:p w14:paraId="6BD3BB5A"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64EE3ECB" w14:textId="34086DCE" w:rsidR="00606382" w:rsidRPr="00F12CBF" w:rsidRDefault="00A37700"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Mezquita del profeta en Medina, Arabia Saud</w:t>
            </w:r>
            <w:r w:rsidR="008E5723" w:rsidRPr="00F12CBF">
              <w:rPr>
                <w:rFonts w:ascii="Times New Roman" w:hAnsi="Times New Roman" w:cs="Times New Roman"/>
                <w:color w:val="31849B" w:themeColor="accent5" w:themeShade="BF"/>
                <w:sz w:val="24"/>
                <w:szCs w:val="24"/>
                <w:lang w:val="es-CO"/>
              </w:rPr>
              <w:t>ita</w:t>
            </w:r>
            <w:r w:rsidRPr="00F12CBF">
              <w:rPr>
                <w:rFonts w:ascii="Times New Roman" w:hAnsi="Times New Roman" w:cs="Times New Roman"/>
                <w:color w:val="31849B" w:themeColor="accent5" w:themeShade="BF"/>
                <w:sz w:val="24"/>
                <w:szCs w:val="24"/>
                <w:lang w:val="es-CO"/>
              </w:rPr>
              <w:t>.</w:t>
            </w:r>
          </w:p>
          <w:p w14:paraId="34C74BAE" w14:textId="438F91A0" w:rsidR="0058465E" w:rsidRPr="00F12CBF" w:rsidRDefault="0058465E"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546F7F01" w14:textId="77777777" w:rsidTr="005A2B85">
        <w:tc>
          <w:tcPr>
            <w:tcW w:w="2518" w:type="dxa"/>
          </w:tcPr>
          <w:p w14:paraId="45681558"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75D28AC7" w14:textId="77777777" w:rsidR="00606382" w:rsidRPr="00F12CBF" w:rsidRDefault="00606382" w:rsidP="00C95BF4">
            <w:pPr>
              <w:spacing w:line="276" w:lineRule="auto"/>
              <w:jc w:val="both"/>
              <w:rPr>
                <w:rFonts w:ascii="Times New Roman" w:hAnsi="Times New Roman" w:cs="Times New Roman"/>
                <w:color w:val="31849B" w:themeColor="accent5" w:themeShade="BF"/>
                <w:sz w:val="24"/>
                <w:szCs w:val="24"/>
                <w:lang w:val="es-CO"/>
              </w:rPr>
            </w:pPr>
          </w:p>
          <w:p w14:paraId="4507B9CB" w14:textId="3AA3598F" w:rsidR="0058465E" w:rsidRPr="00F12CBF" w:rsidRDefault="00606382"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137289560</w:t>
            </w:r>
          </w:p>
        </w:tc>
      </w:tr>
      <w:tr w:rsidR="0058465E" w:rsidRPr="00F12CBF" w14:paraId="68584C7E" w14:textId="77777777" w:rsidTr="005A2B85">
        <w:tc>
          <w:tcPr>
            <w:tcW w:w="2518" w:type="dxa"/>
          </w:tcPr>
          <w:p w14:paraId="54683688" w14:textId="77777777" w:rsidR="0058465E" w:rsidRPr="00F12CBF" w:rsidRDefault="0058465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D00F232" w14:textId="40A901F8" w:rsidR="0058465E" w:rsidRPr="00F12CBF" w:rsidRDefault="0058465E" w:rsidP="008E572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Arabia saudita es la capital espiritual del mundo sunita</w:t>
            </w:r>
            <w:r w:rsidR="00635FFD" w:rsidRPr="00F12CBF">
              <w:rPr>
                <w:rFonts w:ascii="Times New Roman" w:hAnsi="Times New Roman" w:cs="Times New Roman"/>
                <w:color w:val="31849B" w:themeColor="accent5" w:themeShade="BF"/>
                <w:sz w:val="24"/>
                <w:szCs w:val="24"/>
              </w:rPr>
              <w:t xml:space="preserve">. </w:t>
            </w:r>
            <w:r w:rsidR="00606382" w:rsidRPr="00F12CBF">
              <w:rPr>
                <w:rFonts w:ascii="Times New Roman" w:hAnsi="Times New Roman" w:cs="Times New Roman"/>
                <w:color w:val="31849B" w:themeColor="accent5" w:themeShade="BF"/>
                <w:sz w:val="24"/>
                <w:szCs w:val="24"/>
              </w:rPr>
              <w:t>En la imagen se aprecia la Mezquita del Profeta, construida en Medina</w:t>
            </w:r>
            <w:r w:rsidR="00A37700" w:rsidRPr="00F12CBF">
              <w:rPr>
                <w:rFonts w:ascii="Times New Roman" w:hAnsi="Times New Roman" w:cs="Times New Roman"/>
                <w:color w:val="31849B" w:themeColor="accent5" w:themeShade="BF"/>
                <w:sz w:val="24"/>
                <w:szCs w:val="24"/>
              </w:rPr>
              <w:t xml:space="preserve">, la ciudad sagrada más importante del </w:t>
            </w:r>
            <w:r w:rsidR="008E5723" w:rsidRPr="00F12CBF">
              <w:rPr>
                <w:rFonts w:ascii="Times New Roman" w:hAnsi="Times New Roman" w:cs="Times New Roman"/>
                <w:color w:val="31849B" w:themeColor="accent5" w:themeShade="BF"/>
                <w:sz w:val="24"/>
                <w:szCs w:val="24"/>
              </w:rPr>
              <w:t xml:space="preserve">sunismo, porque </w:t>
            </w:r>
            <w:r w:rsidR="00606382" w:rsidRPr="00F12CBF">
              <w:rPr>
                <w:rFonts w:ascii="Times New Roman" w:hAnsi="Times New Roman" w:cs="Times New Roman"/>
                <w:color w:val="31849B" w:themeColor="accent5" w:themeShade="BF"/>
                <w:sz w:val="24"/>
                <w:szCs w:val="24"/>
              </w:rPr>
              <w:t xml:space="preserve"> </w:t>
            </w:r>
            <w:r w:rsidR="00A37700" w:rsidRPr="00F12CBF">
              <w:rPr>
                <w:rFonts w:ascii="Times New Roman" w:hAnsi="Times New Roman" w:cs="Times New Roman"/>
                <w:color w:val="31849B" w:themeColor="accent5" w:themeShade="BF"/>
                <w:sz w:val="24"/>
                <w:szCs w:val="24"/>
              </w:rPr>
              <w:t>allí se encuentra la tumba de Mahoma. E</w:t>
            </w:r>
            <w:r w:rsidR="00606382" w:rsidRPr="00F12CBF">
              <w:rPr>
                <w:rFonts w:ascii="Times New Roman" w:hAnsi="Times New Roman" w:cs="Times New Roman"/>
                <w:color w:val="31849B" w:themeColor="accent5" w:themeShade="BF"/>
                <w:sz w:val="24"/>
                <w:szCs w:val="24"/>
              </w:rPr>
              <w:t xml:space="preserve">s el segundo lugar más sagrado del Islam y una de las mezquitas más grandes del mundo. </w:t>
            </w:r>
            <w:r w:rsidR="00A37700" w:rsidRPr="00F12CBF">
              <w:rPr>
                <w:rFonts w:ascii="Times New Roman" w:hAnsi="Times New Roman" w:cs="Times New Roman"/>
                <w:color w:val="31849B" w:themeColor="accent5" w:themeShade="BF"/>
                <w:sz w:val="24"/>
                <w:szCs w:val="24"/>
              </w:rPr>
              <w:t xml:space="preserve">Una de las características más notables de </w:t>
            </w:r>
            <w:r w:rsidR="008E5723" w:rsidRPr="00F12CBF">
              <w:rPr>
                <w:rFonts w:ascii="Times New Roman" w:hAnsi="Times New Roman" w:cs="Times New Roman"/>
                <w:color w:val="31849B" w:themeColor="accent5" w:themeShade="BF"/>
                <w:sz w:val="24"/>
                <w:szCs w:val="24"/>
              </w:rPr>
              <w:t>esta construcción</w:t>
            </w:r>
            <w:r w:rsidR="00A37700" w:rsidRPr="00F12CBF">
              <w:rPr>
                <w:rFonts w:ascii="Times New Roman" w:hAnsi="Times New Roman" w:cs="Times New Roman"/>
                <w:color w:val="31849B" w:themeColor="accent5" w:themeShade="BF"/>
                <w:sz w:val="24"/>
                <w:szCs w:val="24"/>
              </w:rPr>
              <w:t xml:space="preserve"> es la cúpula verde. </w:t>
            </w:r>
          </w:p>
        </w:tc>
      </w:tr>
    </w:tbl>
    <w:p w14:paraId="3D7971BF" w14:textId="77777777" w:rsidR="0058465E" w:rsidRPr="00F12CBF" w:rsidRDefault="0058465E" w:rsidP="00C95BF4">
      <w:pPr>
        <w:spacing w:line="276" w:lineRule="auto"/>
        <w:jc w:val="both"/>
        <w:rPr>
          <w:rFonts w:ascii="Times New Roman" w:hAnsi="Times New Roman" w:cs="Times New Roman"/>
          <w:color w:val="31849B" w:themeColor="accent5" w:themeShade="BF"/>
        </w:rPr>
      </w:pPr>
    </w:p>
    <w:p w14:paraId="5ED8FE4A" w14:textId="246AF290" w:rsidR="00C769C1" w:rsidRPr="00F12CBF" w:rsidRDefault="00B16DA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w:t>
      </w:r>
      <w:r w:rsidR="008E5987" w:rsidRPr="00F12CBF">
        <w:rPr>
          <w:rFonts w:ascii="Times New Roman" w:hAnsi="Times New Roman" w:cs="Times New Roman"/>
          <w:color w:val="31849B" w:themeColor="accent5" w:themeShade="BF"/>
        </w:rPr>
        <w:t>sunita</w:t>
      </w:r>
      <w:r w:rsidRPr="00F12CBF">
        <w:rPr>
          <w:rFonts w:ascii="Times New Roman" w:hAnsi="Times New Roman" w:cs="Times New Roman"/>
          <w:color w:val="31849B" w:themeColor="accent5" w:themeShade="BF"/>
        </w:rPr>
        <w:t xml:space="preserve">s también </w:t>
      </w:r>
      <w:r w:rsidR="008E5723" w:rsidRPr="00F12CBF">
        <w:rPr>
          <w:rFonts w:ascii="Times New Roman" w:hAnsi="Times New Roman" w:cs="Times New Roman"/>
          <w:color w:val="31849B" w:themeColor="accent5" w:themeShade="BF"/>
        </w:rPr>
        <w:t>tienen divisiones internas</w:t>
      </w:r>
      <w:r w:rsidRPr="00F12CBF">
        <w:rPr>
          <w:rFonts w:ascii="Times New Roman" w:hAnsi="Times New Roman" w:cs="Times New Roman"/>
          <w:color w:val="31849B" w:themeColor="accent5" w:themeShade="BF"/>
        </w:rPr>
        <w:t xml:space="preserve">. Existe una </w:t>
      </w:r>
      <w:r w:rsidR="00C769C1" w:rsidRPr="00F12CBF">
        <w:rPr>
          <w:rFonts w:ascii="Times New Roman" w:hAnsi="Times New Roman" w:cs="Times New Roman"/>
          <w:color w:val="31849B" w:themeColor="accent5" w:themeShade="BF"/>
        </w:rPr>
        <w:t xml:space="preserve">corriente </w:t>
      </w:r>
      <w:r w:rsidRPr="00F12CBF">
        <w:rPr>
          <w:rFonts w:ascii="Times New Roman" w:hAnsi="Times New Roman" w:cs="Times New Roman"/>
          <w:color w:val="31849B" w:themeColor="accent5" w:themeShade="BF"/>
        </w:rPr>
        <w:t xml:space="preserve">denominada </w:t>
      </w:r>
      <w:r w:rsidR="00C769C1" w:rsidRPr="00F12CBF">
        <w:rPr>
          <w:rFonts w:ascii="Times New Roman" w:hAnsi="Times New Roman" w:cs="Times New Roman"/>
          <w:i/>
          <w:color w:val="31849B" w:themeColor="accent5" w:themeShade="BF"/>
        </w:rPr>
        <w:t>wahhabista</w:t>
      </w:r>
      <w:r w:rsidRPr="00F12CBF">
        <w:rPr>
          <w:rFonts w:ascii="Times New Roman" w:hAnsi="Times New Roman" w:cs="Times New Roman"/>
          <w:color w:val="31849B" w:themeColor="accent5" w:themeShade="BF"/>
        </w:rPr>
        <w:t>,</w:t>
      </w:r>
      <w:r w:rsidR="00C769C1" w:rsidRPr="00F12CBF">
        <w:rPr>
          <w:rFonts w:ascii="Times New Roman" w:hAnsi="Times New Roman" w:cs="Times New Roman"/>
          <w:color w:val="31849B" w:themeColor="accent5" w:themeShade="BF"/>
        </w:rPr>
        <w:t xml:space="preserve"> </w:t>
      </w:r>
      <w:r w:rsidR="008E5723" w:rsidRPr="00F12CBF">
        <w:rPr>
          <w:rFonts w:ascii="Times New Roman" w:hAnsi="Times New Roman" w:cs="Times New Roman"/>
          <w:color w:val="31849B" w:themeColor="accent5" w:themeShade="BF"/>
        </w:rPr>
        <w:t>que florece en especial</w:t>
      </w:r>
      <w:r w:rsidRPr="00F12CBF">
        <w:rPr>
          <w:rFonts w:ascii="Times New Roman" w:hAnsi="Times New Roman" w:cs="Times New Roman"/>
          <w:color w:val="31849B" w:themeColor="accent5" w:themeShade="BF"/>
        </w:rPr>
        <w:t xml:space="preserve"> </w:t>
      </w:r>
      <w:r w:rsidR="00C769C1" w:rsidRPr="00F12CBF">
        <w:rPr>
          <w:rFonts w:ascii="Times New Roman" w:hAnsi="Times New Roman" w:cs="Times New Roman"/>
          <w:color w:val="31849B" w:themeColor="accent5" w:themeShade="BF"/>
        </w:rPr>
        <w:t>en Arabia Saudita</w:t>
      </w:r>
      <w:r w:rsidRPr="00F12CBF">
        <w:rPr>
          <w:rFonts w:ascii="Times New Roman" w:hAnsi="Times New Roman" w:cs="Times New Roman"/>
          <w:color w:val="31849B" w:themeColor="accent5" w:themeShade="BF"/>
        </w:rPr>
        <w:t xml:space="preserve">, </w:t>
      </w:r>
      <w:r w:rsidR="00C769C1" w:rsidRPr="00F12CBF">
        <w:rPr>
          <w:rFonts w:ascii="Times New Roman" w:hAnsi="Times New Roman" w:cs="Times New Roman"/>
          <w:color w:val="31849B" w:themeColor="accent5" w:themeShade="BF"/>
        </w:rPr>
        <w:t>que</w:t>
      </w:r>
      <w:r w:rsidRPr="00F12CBF">
        <w:rPr>
          <w:rFonts w:ascii="Times New Roman" w:hAnsi="Times New Roman" w:cs="Times New Roman"/>
          <w:color w:val="31849B" w:themeColor="accent5" w:themeShade="BF"/>
        </w:rPr>
        <w:t xml:space="preserve"> </w:t>
      </w:r>
      <w:r w:rsidR="008E5723" w:rsidRPr="00F12CBF">
        <w:rPr>
          <w:rFonts w:ascii="Times New Roman" w:hAnsi="Times New Roman" w:cs="Times New Roman"/>
          <w:color w:val="31849B" w:themeColor="accent5" w:themeShade="BF"/>
        </w:rPr>
        <w:t>propugna por</w:t>
      </w:r>
      <w:r w:rsidRPr="00F12CBF">
        <w:rPr>
          <w:rFonts w:ascii="Times New Roman" w:hAnsi="Times New Roman" w:cs="Times New Roman"/>
          <w:color w:val="31849B" w:themeColor="accent5" w:themeShade="BF"/>
        </w:rPr>
        <w:t xml:space="preserve"> una </w:t>
      </w:r>
      <w:r w:rsidR="008E5723" w:rsidRPr="00F12CBF">
        <w:rPr>
          <w:rFonts w:ascii="Times New Roman" w:hAnsi="Times New Roman" w:cs="Times New Roman"/>
          <w:color w:val="31849B" w:themeColor="accent5" w:themeShade="BF"/>
        </w:rPr>
        <w:t xml:space="preserve">tendencia </w:t>
      </w:r>
      <w:r w:rsidRPr="00F12CBF">
        <w:rPr>
          <w:rFonts w:ascii="Times New Roman" w:hAnsi="Times New Roman" w:cs="Times New Roman"/>
          <w:color w:val="31849B" w:themeColor="accent5" w:themeShade="BF"/>
        </w:rPr>
        <w:t xml:space="preserve"> puritanista, es decir</w:t>
      </w:r>
      <w:r w:rsidR="008E572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un </w:t>
      </w:r>
      <w:r w:rsidR="00C769C1" w:rsidRPr="00F12CBF">
        <w:rPr>
          <w:rFonts w:ascii="Times New Roman" w:hAnsi="Times New Roman" w:cs="Times New Roman"/>
          <w:color w:val="31849B" w:themeColor="accent5" w:themeShade="BF"/>
        </w:rPr>
        <w:t>regreso</w:t>
      </w:r>
      <w:r w:rsidR="007B4E83" w:rsidRPr="00F12CBF">
        <w:rPr>
          <w:rFonts w:ascii="Times New Roman" w:hAnsi="Times New Roman" w:cs="Times New Roman"/>
          <w:color w:val="31849B" w:themeColor="accent5" w:themeShade="BF"/>
        </w:rPr>
        <w:t xml:space="preserve"> a los valores originarios del I</w:t>
      </w:r>
      <w:r w:rsidR="00C769C1" w:rsidRPr="00F12CBF">
        <w:rPr>
          <w:rFonts w:ascii="Times New Roman" w:hAnsi="Times New Roman" w:cs="Times New Roman"/>
          <w:color w:val="31849B" w:themeColor="accent5" w:themeShade="BF"/>
        </w:rPr>
        <w:t>slam</w:t>
      </w:r>
      <w:r w:rsidRPr="00F12CBF">
        <w:rPr>
          <w:rFonts w:ascii="Times New Roman" w:hAnsi="Times New Roman" w:cs="Times New Roman"/>
          <w:color w:val="31849B" w:themeColor="accent5" w:themeShade="BF"/>
        </w:rPr>
        <w:t xml:space="preserve">. </w:t>
      </w:r>
      <w:r w:rsidR="00C769C1" w:rsidRPr="00F12CBF">
        <w:rPr>
          <w:rFonts w:ascii="Times New Roman" w:hAnsi="Times New Roman" w:cs="Times New Roman"/>
          <w:color w:val="31849B" w:themeColor="accent5" w:themeShade="BF"/>
        </w:rPr>
        <w:t xml:space="preserve"> </w:t>
      </w:r>
      <w:r w:rsidR="008E5723" w:rsidRPr="00F12CBF">
        <w:rPr>
          <w:rFonts w:ascii="Times New Roman" w:hAnsi="Times New Roman" w:cs="Times New Roman"/>
          <w:color w:val="31849B" w:themeColor="accent5" w:themeShade="BF"/>
        </w:rPr>
        <w:t>Esta</w:t>
      </w:r>
      <w:r w:rsidRPr="00F12CBF">
        <w:rPr>
          <w:rFonts w:ascii="Times New Roman" w:hAnsi="Times New Roman" w:cs="Times New Roman"/>
          <w:color w:val="31849B" w:themeColor="accent5" w:themeShade="BF"/>
        </w:rPr>
        <w:t xml:space="preserve"> corriente predica una postura radical frente a</w:t>
      </w:r>
      <w:r w:rsidR="00391DB2" w:rsidRPr="00F12CBF">
        <w:rPr>
          <w:rFonts w:ascii="Times New Roman" w:hAnsi="Times New Roman" w:cs="Times New Roman"/>
          <w:color w:val="31849B" w:themeColor="accent5" w:themeShade="BF"/>
        </w:rPr>
        <w:t xml:space="preserve"> asuntos como el </w:t>
      </w:r>
      <w:r w:rsidRPr="00F12CBF">
        <w:rPr>
          <w:rFonts w:ascii="Times New Roman" w:hAnsi="Times New Roman" w:cs="Times New Roman"/>
          <w:color w:val="31849B" w:themeColor="accent5" w:themeShade="BF"/>
        </w:rPr>
        <w:t xml:space="preserve">arte </w:t>
      </w:r>
      <w:r w:rsidR="00391DB2" w:rsidRPr="00F12CBF">
        <w:rPr>
          <w:rFonts w:ascii="Times New Roman" w:hAnsi="Times New Roman" w:cs="Times New Roman"/>
          <w:color w:val="31849B" w:themeColor="accent5" w:themeShade="BF"/>
        </w:rPr>
        <w:t xml:space="preserve">o </w:t>
      </w:r>
      <w:r w:rsidRPr="00F12CBF">
        <w:rPr>
          <w:rFonts w:ascii="Times New Roman" w:hAnsi="Times New Roman" w:cs="Times New Roman"/>
          <w:color w:val="31849B" w:themeColor="accent5" w:themeShade="BF"/>
        </w:rPr>
        <w:t xml:space="preserve">las mujeres. </w:t>
      </w:r>
      <w:r w:rsidR="00391DB2" w:rsidRPr="00F12CBF">
        <w:rPr>
          <w:rFonts w:ascii="Times New Roman" w:hAnsi="Times New Roman" w:cs="Times New Roman"/>
          <w:color w:val="31849B" w:themeColor="accent5" w:themeShade="BF"/>
        </w:rPr>
        <w:t xml:space="preserve">Varios grupos considerados terroristas como </w:t>
      </w:r>
      <w:r w:rsidR="00391DB2" w:rsidRPr="00F12CBF">
        <w:rPr>
          <w:rFonts w:ascii="Times New Roman" w:hAnsi="Times New Roman" w:cs="Times New Roman"/>
          <w:i/>
          <w:color w:val="31849B" w:themeColor="accent5" w:themeShade="BF"/>
        </w:rPr>
        <w:t xml:space="preserve">Al Qaeda, </w:t>
      </w:r>
      <w:r w:rsidR="00C769C1" w:rsidRPr="00F12CBF">
        <w:rPr>
          <w:rFonts w:ascii="Times New Roman" w:hAnsi="Times New Roman" w:cs="Times New Roman"/>
          <w:i/>
          <w:color w:val="31849B" w:themeColor="accent5" w:themeShade="BF"/>
        </w:rPr>
        <w:t>Boko Haram</w:t>
      </w:r>
      <w:r w:rsidR="00C769C1" w:rsidRPr="00F12CBF">
        <w:rPr>
          <w:rFonts w:ascii="Times New Roman" w:hAnsi="Times New Roman" w:cs="Times New Roman"/>
          <w:color w:val="31849B" w:themeColor="accent5" w:themeShade="BF"/>
        </w:rPr>
        <w:t xml:space="preserve"> </w:t>
      </w:r>
      <w:r w:rsidR="00391DB2" w:rsidRPr="00F12CBF">
        <w:rPr>
          <w:rFonts w:ascii="Times New Roman" w:hAnsi="Times New Roman" w:cs="Times New Roman"/>
          <w:color w:val="31849B" w:themeColor="accent5" w:themeShade="BF"/>
        </w:rPr>
        <w:t xml:space="preserve">o </w:t>
      </w:r>
      <w:r w:rsidR="008D5BB3" w:rsidRPr="00F12CBF">
        <w:rPr>
          <w:rFonts w:ascii="Times New Roman" w:hAnsi="Times New Roman" w:cs="Times New Roman"/>
          <w:color w:val="31849B" w:themeColor="accent5" w:themeShade="BF"/>
        </w:rPr>
        <w:t>el Estado Islámico</w:t>
      </w:r>
      <w:r w:rsidR="00391DB2" w:rsidRPr="00F12CBF">
        <w:rPr>
          <w:rFonts w:ascii="Times New Roman" w:hAnsi="Times New Roman" w:cs="Times New Roman"/>
          <w:color w:val="31849B" w:themeColor="accent5" w:themeShade="BF"/>
        </w:rPr>
        <w:t xml:space="preserve"> se alinean con</w:t>
      </w:r>
      <w:r w:rsidR="000D3A4F" w:rsidRPr="00F12CBF">
        <w:rPr>
          <w:rFonts w:ascii="Times New Roman" w:hAnsi="Times New Roman" w:cs="Times New Roman"/>
          <w:color w:val="31849B" w:themeColor="accent5" w:themeShade="BF"/>
        </w:rPr>
        <w:t xml:space="preserve"> los postulados de esta tendencia</w:t>
      </w:r>
      <w:r w:rsidR="00391DB2" w:rsidRPr="00F12CBF">
        <w:rPr>
          <w:rFonts w:ascii="Times New Roman" w:hAnsi="Times New Roman" w:cs="Times New Roman"/>
          <w:color w:val="31849B" w:themeColor="accent5" w:themeShade="BF"/>
        </w:rPr>
        <w:t>.</w:t>
      </w:r>
    </w:p>
    <w:p w14:paraId="15AE15A7" w14:textId="58E55943" w:rsidR="00391DB2" w:rsidRPr="00F12CBF" w:rsidRDefault="00391DB2"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Históricament</w:t>
      </w:r>
      <w:r w:rsidR="007B4E83" w:rsidRPr="00F12CBF">
        <w:rPr>
          <w:rFonts w:ascii="Times New Roman" w:hAnsi="Times New Roman" w:cs="Times New Roman"/>
          <w:color w:val="31849B" w:themeColor="accent5" w:themeShade="BF"/>
        </w:rPr>
        <w:t>e, su separación de los chiitas</w:t>
      </w:r>
      <w:r w:rsidR="00F37257" w:rsidRPr="00F12CBF">
        <w:rPr>
          <w:rFonts w:ascii="Times New Roman" w:hAnsi="Times New Roman" w:cs="Times New Roman"/>
          <w:color w:val="31849B" w:themeColor="accent5" w:themeShade="BF"/>
        </w:rPr>
        <w:t xml:space="preserve"> se fundamenta</w:t>
      </w:r>
      <w:r w:rsidRPr="00F12CBF">
        <w:rPr>
          <w:rFonts w:ascii="Times New Roman" w:hAnsi="Times New Roman" w:cs="Times New Roman"/>
          <w:color w:val="31849B" w:themeColor="accent5" w:themeShade="BF"/>
        </w:rPr>
        <w:t xml:space="preserve"> en la creencia </w:t>
      </w:r>
      <w:r w:rsidR="000D3A4F" w:rsidRPr="00F12CBF">
        <w:rPr>
          <w:rFonts w:ascii="Times New Roman" w:hAnsi="Times New Roman" w:cs="Times New Roman"/>
          <w:color w:val="31849B" w:themeColor="accent5" w:themeShade="BF"/>
        </w:rPr>
        <w:t>de</w:t>
      </w:r>
      <w:r w:rsidRPr="00F12CBF">
        <w:rPr>
          <w:rFonts w:ascii="Times New Roman" w:hAnsi="Times New Roman" w:cs="Times New Roman"/>
          <w:color w:val="31849B" w:themeColor="accent5" w:themeShade="BF"/>
        </w:rPr>
        <w:t xml:space="preserve"> que </w:t>
      </w:r>
      <w:r w:rsidR="008A4799" w:rsidRPr="00F12CBF">
        <w:rPr>
          <w:rFonts w:ascii="Times New Roman" w:hAnsi="Times New Roman" w:cs="Times New Roman"/>
          <w:color w:val="31849B" w:themeColor="accent5" w:themeShade="BF"/>
        </w:rPr>
        <w:t>Mahoma no nombró un sucesor, y que el mejor de sus fieles puede guiar a la comunidad</w:t>
      </w:r>
      <w:r w:rsidRPr="00F12CBF">
        <w:rPr>
          <w:rFonts w:ascii="Times New Roman" w:hAnsi="Times New Roman" w:cs="Times New Roman"/>
          <w:color w:val="31849B" w:themeColor="accent5" w:themeShade="BF"/>
        </w:rPr>
        <w:t xml:space="preserve"> y debe ser elegido por </w:t>
      </w:r>
      <w:r w:rsidR="00327A7B" w:rsidRPr="00F12CBF">
        <w:rPr>
          <w:rFonts w:ascii="Times New Roman" w:hAnsi="Times New Roman" w:cs="Times New Roman"/>
          <w:color w:val="31849B" w:themeColor="accent5" w:themeShade="BF"/>
        </w:rPr>
        <w:t>consenso</w:t>
      </w:r>
      <w:r w:rsidRPr="00F12CBF">
        <w:rPr>
          <w:rFonts w:ascii="Times New Roman" w:hAnsi="Times New Roman" w:cs="Times New Roman"/>
          <w:color w:val="31849B" w:themeColor="accent5" w:themeShade="BF"/>
        </w:rPr>
        <w:t xml:space="preserve">. El culto a los santos está </w:t>
      </w:r>
      <w:r w:rsidR="007B4E83" w:rsidRPr="00F12CBF">
        <w:rPr>
          <w:rFonts w:ascii="Times New Roman" w:hAnsi="Times New Roman" w:cs="Times New Roman"/>
          <w:color w:val="31849B" w:themeColor="accent5" w:themeShade="BF"/>
        </w:rPr>
        <w:t>prohibido en el sunismo.</w:t>
      </w: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7"/>
        <w:gridCol w:w="6341"/>
      </w:tblGrid>
      <w:tr w:rsidR="00F12CBF" w:rsidRPr="00F12CBF" w14:paraId="3A3273DD" w14:textId="77777777" w:rsidTr="005A2B85">
        <w:tc>
          <w:tcPr>
            <w:tcW w:w="8978" w:type="dxa"/>
            <w:gridSpan w:val="2"/>
            <w:shd w:val="clear" w:color="auto" w:fill="000000" w:themeFill="text1"/>
          </w:tcPr>
          <w:p w14:paraId="0F43E199" w14:textId="77777777" w:rsidR="008D5BB3" w:rsidRPr="00F12CBF" w:rsidRDefault="008D5BB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F12CBF" w:rsidRPr="00F12CBF" w14:paraId="4CC0F4E6" w14:textId="77777777" w:rsidTr="005A2B85">
        <w:tc>
          <w:tcPr>
            <w:tcW w:w="2518" w:type="dxa"/>
          </w:tcPr>
          <w:p w14:paraId="3C93B17D" w14:textId="77777777" w:rsidR="008D5BB3" w:rsidRPr="00F12CBF" w:rsidRDefault="008D5BB3"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090CD7D6" w14:textId="131F0BA3" w:rsidR="008D5BB3" w:rsidRPr="00F12CBF" w:rsidRDefault="000D3A4F" w:rsidP="00F37257">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L</w:t>
            </w:r>
            <w:r w:rsidR="001E24D0" w:rsidRPr="00F12CBF">
              <w:rPr>
                <w:rFonts w:ascii="Times New Roman" w:hAnsi="Times New Roman" w:cs="Times New Roman"/>
                <w:color w:val="31849B" w:themeColor="accent5" w:themeShade="BF"/>
              </w:rPr>
              <w:t>a denominación</w:t>
            </w:r>
            <w:r w:rsidRPr="00F12CBF">
              <w:rPr>
                <w:rFonts w:ascii="Times New Roman" w:hAnsi="Times New Roman" w:cs="Times New Roman"/>
                <w:color w:val="31849B" w:themeColor="accent5" w:themeShade="BF"/>
              </w:rPr>
              <w:t xml:space="preserve"> sunita</w:t>
            </w:r>
            <w:r w:rsidR="007B4E83" w:rsidRPr="00F12CBF">
              <w:rPr>
                <w:rFonts w:ascii="Times New Roman" w:hAnsi="Times New Roman" w:cs="Times New Roman"/>
                <w:color w:val="31849B" w:themeColor="accent5" w:themeShade="BF"/>
              </w:rPr>
              <w:t xml:space="preserve">s </w:t>
            </w:r>
            <w:r w:rsidR="001E24D0" w:rsidRPr="00F12CBF">
              <w:rPr>
                <w:rFonts w:ascii="Times New Roman" w:hAnsi="Times New Roman" w:cs="Times New Roman"/>
                <w:color w:val="31849B" w:themeColor="accent5" w:themeShade="BF"/>
              </w:rPr>
              <w:t>viene de</w:t>
            </w:r>
            <w:r w:rsidR="007B4E83" w:rsidRPr="00F12CBF">
              <w:rPr>
                <w:rFonts w:ascii="Times New Roman" w:hAnsi="Times New Roman" w:cs="Times New Roman"/>
                <w:color w:val="31849B" w:themeColor="accent5" w:themeShade="BF"/>
              </w:rPr>
              <w:t xml:space="preserve"> </w:t>
            </w:r>
            <w:r w:rsidR="007B4E83" w:rsidRPr="00F12CBF">
              <w:rPr>
                <w:rFonts w:ascii="Times New Roman" w:hAnsi="Times New Roman" w:cs="Times New Roman"/>
                <w:i/>
                <w:color w:val="31849B" w:themeColor="accent5" w:themeShade="BF"/>
              </w:rPr>
              <w:t>Sunna</w:t>
            </w:r>
            <w:r w:rsidR="007B4E83" w:rsidRPr="00F12CBF">
              <w:rPr>
                <w:rFonts w:ascii="Times New Roman" w:hAnsi="Times New Roman" w:cs="Times New Roman"/>
                <w:color w:val="31849B" w:themeColor="accent5" w:themeShade="BF"/>
              </w:rPr>
              <w:t xml:space="preserve">, </w:t>
            </w:r>
            <w:r w:rsidR="001E24D0" w:rsidRPr="00F12CBF">
              <w:rPr>
                <w:rFonts w:ascii="Times New Roman" w:hAnsi="Times New Roman" w:cs="Times New Roman"/>
                <w:color w:val="31849B" w:themeColor="accent5" w:themeShade="BF"/>
              </w:rPr>
              <w:t xml:space="preserve">que es el </w:t>
            </w:r>
            <w:r w:rsidR="007B4E83" w:rsidRPr="00F12CBF">
              <w:rPr>
                <w:rFonts w:ascii="Times New Roman" w:hAnsi="Times New Roman" w:cs="Times New Roman"/>
                <w:color w:val="31849B" w:themeColor="accent5" w:themeShade="BF"/>
              </w:rPr>
              <w:t>nombre que recibe</w:t>
            </w:r>
            <w:r w:rsidR="001E24D0" w:rsidRPr="00F12CBF">
              <w:rPr>
                <w:rFonts w:ascii="Times New Roman" w:hAnsi="Times New Roman" w:cs="Times New Roman"/>
                <w:color w:val="31849B" w:themeColor="accent5" w:themeShade="BF"/>
              </w:rPr>
              <w:t>n</w:t>
            </w:r>
            <w:r w:rsidR="007B4E83" w:rsidRPr="00F12CBF">
              <w:rPr>
                <w:rFonts w:ascii="Times New Roman" w:hAnsi="Times New Roman" w:cs="Times New Roman"/>
                <w:color w:val="31849B" w:themeColor="accent5" w:themeShade="BF"/>
              </w:rPr>
              <w:t xml:space="preserve"> </w:t>
            </w:r>
            <w:r w:rsidR="001E24D0" w:rsidRPr="00F12CBF">
              <w:rPr>
                <w:rFonts w:ascii="Times New Roman" w:hAnsi="Times New Roman" w:cs="Times New Roman"/>
                <w:color w:val="31849B" w:themeColor="accent5" w:themeShade="BF"/>
              </w:rPr>
              <w:t xml:space="preserve">las enseñanzas de Mahoma y los acontecimientos alrededor de </w:t>
            </w:r>
            <w:r w:rsidR="007B4E83" w:rsidRPr="00F12CBF">
              <w:rPr>
                <w:rFonts w:ascii="Times New Roman" w:hAnsi="Times New Roman" w:cs="Times New Roman"/>
                <w:color w:val="31849B" w:themeColor="accent5" w:themeShade="BF"/>
              </w:rPr>
              <w:t xml:space="preserve"> </w:t>
            </w:r>
            <w:r w:rsidR="00F37257" w:rsidRPr="00F12CBF">
              <w:rPr>
                <w:rFonts w:ascii="Times New Roman" w:hAnsi="Times New Roman" w:cs="Times New Roman"/>
                <w:color w:val="31849B" w:themeColor="accent5" w:themeShade="BF"/>
              </w:rPr>
              <w:t>la vida del</w:t>
            </w:r>
            <w:r w:rsidR="001E24D0" w:rsidRPr="00F12CBF">
              <w:rPr>
                <w:rFonts w:ascii="Times New Roman" w:hAnsi="Times New Roman" w:cs="Times New Roman"/>
                <w:color w:val="31849B" w:themeColor="accent5" w:themeShade="BF"/>
              </w:rPr>
              <w:t xml:space="preserve"> profeta</w:t>
            </w:r>
            <w:r w:rsidR="008E5987" w:rsidRPr="00F12CBF">
              <w:rPr>
                <w:rFonts w:ascii="Times New Roman" w:hAnsi="Times New Roman" w:cs="Times New Roman"/>
                <w:color w:val="31849B" w:themeColor="accent5" w:themeShade="BF"/>
              </w:rPr>
              <w:t xml:space="preserve"> y los primitivos musulmanes</w:t>
            </w:r>
            <w:r w:rsidR="001E24D0" w:rsidRPr="00F12CBF">
              <w:rPr>
                <w:rFonts w:ascii="Times New Roman" w:hAnsi="Times New Roman" w:cs="Times New Roman"/>
                <w:color w:val="31849B" w:themeColor="accent5" w:themeShade="BF"/>
              </w:rPr>
              <w:t>,</w:t>
            </w:r>
            <w:r w:rsidR="00F37257" w:rsidRPr="00F12CBF">
              <w:rPr>
                <w:rFonts w:ascii="Times New Roman" w:hAnsi="Times New Roman" w:cs="Times New Roman"/>
                <w:color w:val="31849B" w:themeColor="accent5" w:themeShade="BF"/>
              </w:rPr>
              <w:t xml:space="preserve"> que durante siglos se han transmitido de una generación a otra</w:t>
            </w:r>
            <w:r w:rsidR="007B4E83" w:rsidRPr="00F12CBF">
              <w:rPr>
                <w:rFonts w:ascii="Times New Roman" w:hAnsi="Times New Roman" w:cs="Times New Roman"/>
                <w:color w:val="31849B" w:themeColor="accent5" w:themeShade="BF"/>
              </w:rPr>
              <w:t xml:space="preserve">. </w:t>
            </w:r>
            <w:r w:rsidR="00F37257" w:rsidRPr="00F12CBF">
              <w:rPr>
                <w:rFonts w:ascii="Times New Roman" w:hAnsi="Times New Roman" w:cs="Times New Roman"/>
                <w:color w:val="31849B" w:themeColor="accent5" w:themeShade="BF"/>
              </w:rPr>
              <w:t>Es decir que sus creencias no</w:t>
            </w:r>
            <w:r w:rsidR="007B4E83" w:rsidRPr="00F12CBF">
              <w:rPr>
                <w:rFonts w:ascii="Times New Roman" w:hAnsi="Times New Roman" w:cs="Times New Roman"/>
                <w:color w:val="31849B" w:themeColor="accent5" w:themeShade="BF"/>
              </w:rPr>
              <w:t xml:space="preserve"> sólo se basan en el </w:t>
            </w:r>
            <w:r w:rsidR="007B4E83" w:rsidRPr="00F12CBF">
              <w:rPr>
                <w:rFonts w:ascii="Times New Roman" w:hAnsi="Times New Roman" w:cs="Times New Roman"/>
                <w:i/>
                <w:color w:val="31849B" w:themeColor="accent5" w:themeShade="BF"/>
              </w:rPr>
              <w:t>Corán</w:t>
            </w:r>
            <w:r w:rsidR="007B4E83" w:rsidRPr="00F12CBF">
              <w:rPr>
                <w:rFonts w:ascii="Times New Roman" w:hAnsi="Times New Roman" w:cs="Times New Roman"/>
                <w:color w:val="31849B" w:themeColor="accent5" w:themeShade="BF"/>
              </w:rPr>
              <w:t xml:space="preserve"> sino también en la </w:t>
            </w:r>
            <w:r w:rsidR="00F37257" w:rsidRPr="00F12CBF">
              <w:rPr>
                <w:rFonts w:ascii="Times New Roman" w:hAnsi="Times New Roman" w:cs="Times New Roman"/>
                <w:color w:val="31849B" w:themeColor="accent5" w:themeShade="BF"/>
              </w:rPr>
              <w:t xml:space="preserve">tradición oral de la </w:t>
            </w:r>
            <w:r w:rsidR="007B4E83" w:rsidRPr="00F12CBF">
              <w:rPr>
                <w:rFonts w:ascii="Times New Roman" w:hAnsi="Times New Roman" w:cs="Times New Roman"/>
                <w:i/>
                <w:color w:val="31849B" w:themeColor="accent5" w:themeShade="BF"/>
              </w:rPr>
              <w:t>Sunna</w:t>
            </w:r>
            <w:r w:rsidR="007B4E83" w:rsidRPr="00F12CBF">
              <w:rPr>
                <w:rFonts w:ascii="Times New Roman" w:hAnsi="Times New Roman" w:cs="Times New Roman"/>
                <w:color w:val="31849B" w:themeColor="accent5" w:themeShade="BF"/>
              </w:rPr>
              <w:t>.</w:t>
            </w:r>
          </w:p>
        </w:tc>
      </w:tr>
    </w:tbl>
    <w:p w14:paraId="366841AB" w14:textId="018BD4A9" w:rsidR="00391DB2" w:rsidRPr="00F12CBF" w:rsidRDefault="008A4799"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77"/>
        <w:gridCol w:w="6351"/>
      </w:tblGrid>
      <w:tr w:rsidR="00F12CBF" w:rsidRPr="00F12CBF" w14:paraId="373DE7A2" w14:textId="77777777" w:rsidTr="00453D56">
        <w:tc>
          <w:tcPr>
            <w:tcW w:w="9033" w:type="dxa"/>
            <w:gridSpan w:val="2"/>
            <w:shd w:val="clear" w:color="auto" w:fill="000000" w:themeFill="text1"/>
          </w:tcPr>
          <w:p w14:paraId="68B307C4"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63347821" w14:textId="77777777" w:rsidTr="00453D56">
        <w:tc>
          <w:tcPr>
            <w:tcW w:w="2518" w:type="dxa"/>
          </w:tcPr>
          <w:p w14:paraId="5CEC0E3D" w14:textId="77777777"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6EB1293" w14:textId="51F4995E" w:rsidR="00926FCD"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17</w:t>
            </w:r>
            <w:r w:rsidR="00DA4D78" w:rsidRPr="00F12CBF">
              <w:rPr>
                <w:rFonts w:ascii="Times New Roman" w:hAnsi="Times New Roman" w:cs="Times New Roman"/>
                <w:color w:val="31849B" w:themeColor="accent5" w:themeShade="BF"/>
                <w:sz w:val="24"/>
                <w:szCs w:val="24"/>
              </w:rPr>
              <w:t>0</w:t>
            </w:r>
          </w:p>
        </w:tc>
      </w:tr>
      <w:tr w:rsidR="00F12CBF" w:rsidRPr="00F12CBF" w14:paraId="3D5BA6C3" w14:textId="77777777" w:rsidTr="00453D56">
        <w:tc>
          <w:tcPr>
            <w:tcW w:w="2518" w:type="dxa"/>
          </w:tcPr>
          <w:p w14:paraId="6EF164F3"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3DBAABC0" w14:textId="49013BEB" w:rsidR="00926FCD" w:rsidRPr="00F12CBF" w:rsidRDefault="00926F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Comprende los conflictos entre chiitas y sunitas</w:t>
            </w:r>
          </w:p>
        </w:tc>
      </w:tr>
      <w:tr w:rsidR="00926FCD" w:rsidRPr="00F12CBF" w14:paraId="47874C12" w14:textId="77777777" w:rsidTr="00453D56">
        <w:tc>
          <w:tcPr>
            <w:tcW w:w="2518" w:type="dxa"/>
          </w:tcPr>
          <w:p w14:paraId="001961A8" w14:textId="77777777" w:rsidR="00926FCD" w:rsidRPr="00F12CBF" w:rsidRDefault="00926FCD"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68C42333" w14:textId="54F6A31A" w:rsidR="00926FCD" w:rsidRPr="00F12CBF" w:rsidRDefault="00926FCD" w:rsidP="00F37257">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Ejercicio mediante el cual se caracterizan </w:t>
            </w:r>
            <w:r w:rsidR="00F37257" w:rsidRPr="00F12CBF">
              <w:rPr>
                <w:rFonts w:ascii="Times New Roman" w:hAnsi="Times New Roman" w:cs="Times New Roman"/>
                <w:color w:val="31849B" w:themeColor="accent5" w:themeShade="BF"/>
                <w:sz w:val="24"/>
                <w:szCs w:val="24"/>
              </w:rPr>
              <w:t>los dos grupos</w:t>
            </w:r>
            <w:r w:rsidRPr="00F12CBF">
              <w:rPr>
                <w:rFonts w:ascii="Times New Roman" w:hAnsi="Times New Roman" w:cs="Times New Roman"/>
                <w:color w:val="31849B" w:themeColor="accent5" w:themeShade="BF"/>
                <w:sz w:val="24"/>
                <w:szCs w:val="24"/>
              </w:rPr>
              <w:t xml:space="preserve"> más importantes dentro del Islam</w:t>
            </w:r>
            <w:r w:rsidR="00F37257" w:rsidRPr="00F12CBF">
              <w:rPr>
                <w:rFonts w:ascii="Times New Roman" w:hAnsi="Times New Roman" w:cs="Times New Roman"/>
                <w:color w:val="31849B" w:themeColor="accent5" w:themeShade="BF"/>
                <w:sz w:val="24"/>
                <w:szCs w:val="24"/>
              </w:rPr>
              <w:t>.</w:t>
            </w:r>
          </w:p>
        </w:tc>
      </w:tr>
    </w:tbl>
    <w:p w14:paraId="57D5CFF9" w14:textId="77777777" w:rsidR="00926FCD" w:rsidRPr="00F12CBF" w:rsidRDefault="00926FCD" w:rsidP="00C95BF4">
      <w:pPr>
        <w:spacing w:line="276" w:lineRule="auto"/>
        <w:jc w:val="both"/>
        <w:rPr>
          <w:rFonts w:ascii="Times New Roman" w:hAnsi="Times New Roman" w:cs="Times New Roman"/>
          <w:color w:val="31849B" w:themeColor="accent5" w:themeShade="BF"/>
        </w:rPr>
      </w:pPr>
    </w:p>
    <w:p w14:paraId="2F904490" w14:textId="27E5A76F"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00453D56" w:rsidRPr="00F12CBF">
        <w:rPr>
          <w:rFonts w:ascii="Times New Roman" w:hAnsi="Times New Roman" w:cs="Times New Roman"/>
          <w:b/>
          <w:color w:val="31849B" w:themeColor="accent5" w:themeShade="BF"/>
        </w:rPr>
        <w:t xml:space="preserve"> 3.6</w:t>
      </w:r>
      <w:r w:rsidRPr="00F12CBF">
        <w:rPr>
          <w:rFonts w:ascii="Times New Roman" w:hAnsi="Times New Roman" w:cs="Times New Roman"/>
          <w:b/>
          <w:color w:val="31849B" w:themeColor="accent5" w:themeShade="BF"/>
        </w:rPr>
        <w:t xml:space="preserve"> Afganistán: tierra fértil para el fundamentalismo talibán y </w:t>
      </w:r>
      <w:r w:rsidR="006C175A" w:rsidRPr="00F12CBF">
        <w:rPr>
          <w:rFonts w:ascii="Times New Roman" w:hAnsi="Times New Roman" w:cs="Times New Roman"/>
          <w:b/>
          <w:color w:val="31849B" w:themeColor="accent5" w:themeShade="BF"/>
        </w:rPr>
        <w:t xml:space="preserve">las milicias de </w:t>
      </w:r>
      <w:r w:rsidR="00F37257" w:rsidRPr="00F12CBF">
        <w:rPr>
          <w:rFonts w:ascii="Times New Roman" w:hAnsi="Times New Roman" w:cs="Times New Roman"/>
          <w:b/>
          <w:color w:val="31849B" w:themeColor="accent5" w:themeShade="BF"/>
        </w:rPr>
        <w:t xml:space="preserve">Al </w:t>
      </w:r>
      <w:r w:rsidRPr="00F12CBF">
        <w:rPr>
          <w:rFonts w:ascii="Times New Roman" w:hAnsi="Times New Roman" w:cs="Times New Roman"/>
          <w:b/>
          <w:color w:val="31849B" w:themeColor="accent5" w:themeShade="BF"/>
        </w:rPr>
        <w:t>Qaeda</w:t>
      </w:r>
    </w:p>
    <w:p w14:paraId="54C7C3CE" w14:textId="77777777" w:rsidR="00780B9C" w:rsidRPr="00F12CBF" w:rsidRDefault="00780B9C" w:rsidP="00C95BF4">
      <w:pPr>
        <w:spacing w:after="0" w:line="276" w:lineRule="auto"/>
        <w:jc w:val="both"/>
        <w:rPr>
          <w:rFonts w:ascii="Times New Roman" w:hAnsi="Times New Roman" w:cs="Times New Roman"/>
          <w:color w:val="31849B" w:themeColor="accent5" w:themeShade="BF"/>
        </w:rPr>
      </w:pPr>
    </w:p>
    <w:p w14:paraId="7A45F358" w14:textId="3E69CA67" w:rsidR="007875A8" w:rsidRPr="00F12CBF" w:rsidRDefault="007875A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Tras los atentados contra el </w:t>
      </w:r>
      <w:r w:rsidRPr="00F12CBF">
        <w:rPr>
          <w:rFonts w:ascii="Times New Roman" w:hAnsi="Times New Roman" w:cs="Times New Roman"/>
          <w:i/>
          <w:color w:val="31849B" w:themeColor="accent5" w:themeShade="BF"/>
        </w:rPr>
        <w:t>World Trade Center</w:t>
      </w:r>
      <w:r w:rsidRPr="00F12CBF">
        <w:rPr>
          <w:rFonts w:ascii="Times New Roman" w:hAnsi="Times New Roman" w:cs="Times New Roman"/>
          <w:color w:val="31849B" w:themeColor="accent5" w:themeShade="BF"/>
        </w:rPr>
        <w:t xml:space="preserve"> y el </w:t>
      </w:r>
      <w:r w:rsidR="008D5BB3" w:rsidRPr="00F12CBF">
        <w:rPr>
          <w:rFonts w:ascii="Times New Roman" w:hAnsi="Times New Roman" w:cs="Times New Roman"/>
          <w:color w:val="31849B" w:themeColor="accent5" w:themeShade="BF"/>
        </w:rPr>
        <w:t>p</w:t>
      </w:r>
      <w:r w:rsidRPr="00F12CBF">
        <w:rPr>
          <w:rFonts w:ascii="Times New Roman" w:hAnsi="Times New Roman" w:cs="Times New Roman"/>
          <w:color w:val="31849B" w:themeColor="accent5" w:themeShade="BF"/>
        </w:rPr>
        <w:t xml:space="preserve">entágono en 2001, Estados Unidos puso en marcha </w:t>
      </w:r>
      <w:r w:rsidR="00D4028B" w:rsidRPr="00F12CBF">
        <w:rPr>
          <w:rFonts w:ascii="Times New Roman" w:hAnsi="Times New Roman" w:cs="Times New Roman"/>
          <w:color w:val="31849B" w:themeColor="accent5" w:themeShade="BF"/>
        </w:rPr>
        <w:t xml:space="preserve">la </w:t>
      </w:r>
      <w:r w:rsidR="008D5BB3" w:rsidRPr="00F12CBF">
        <w:rPr>
          <w:rFonts w:ascii="Times New Roman" w:hAnsi="Times New Roman" w:cs="Times New Roman"/>
          <w:color w:val="31849B" w:themeColor="accent5" w:themeShade="BF"/>
        </w:rPr>
        <w:t xml:space="preserve">denominada </w:t>
      </w:r>
      <w:r w:rsidR="00D4028B" w:rsidRPr="00F12CBF">
        <w:rPr>
          <w:rFonts w:ascii="Times New Roman" w:hAnsi="Times New Roman" w:cs="Times New Roman"/>
          <w:color w:val="31849B" w:themeColor="accent5" w:themeShade="BF"/>
        </w:rPr>
        <w:t>“</w:t>
      </w:r>
      <w:r w:rsidR="008D5BB3" w:rsidRPr="00F12CBF">
        <w:rPr>
          <w:rFonts w:ascii="Times New Roman" w:hAnsi="Times New Roman" w:cs="Times New Roman"/>
          <w:color w:val="31849B" w:themeColor="accent5" w:themeShade="BF"/>
        </w:rPr>
        <w:t>G</w:t>
      </w:r>
      <w:r w:rsidR="00D4028B" w:rsidRPr="00F12CBF">
        <w:rPr>
          <w:rFonts w:ascii="Times New Roman" w:hAnsi="Times New Roman" w:cs="Times New Roman"/>
          <w:color w:val="31849B" w:themeColor="accent5" w:themeShade="BF"/>
        </w:rPr>
        <w:t xml:space="preserve">uerra contra el terrorismo”, mediante el despliegue de </w:t>
      </w:r>
      <w:r w:rsidRPr="00F12CBF">
        <w:rPr>
          <w:rFonts w:ascii="Times New Roman" w:hAnsi="Times New Roman" w:cs="Times New Roman"/>
          <w:color w:val="31849B" w:themeColor="accent5" w:themeShade="BF"/>
        </w:rPr>
        <w:t>operaci</w:t>
      </w:r>
      <w:r w:rsidR="00D4028B" w:rsidRPr="00F12CBF">
        <w:rPr>
          <w:rFonts w:ascii="Times New Roman" w:hAnsi="Times New Roman" w:cs="Times New Roman"/>
          <w:color w:val="31849B" w:themeColor="accent5" w:themeShade="BF"/>
        </w:rPr>
        <w:t xml:space="preserve">ones </w:t>
      </w:r>
      <w:r w:rsidRPr="00F12CBF">
        <w:rPr>
          <w:rFonts w:ascii="Times New Roman" w:hAnsi="Times New Roman" w:cs="Times New Roman"/>
          <w:color w:val="31849B" w:themeColor="accent5" w:themeShade="BF"/>
        </w:rPr>
        <w:t>militar</w:t>
      </w:r>
      <w:r w:rsidR="00D4028B" w:rsidRPr="00F12CBF">
        <w:rPr>
          <w:rFonts w:ascii="Times New Roman" w:hAnsi="Times New Roman" w:cs="Times New Roman"/>
          <w:color w:val="31849B" w:themeColor="accent5" w:themeShade="BF"/>
        </w:rPr>
        <w:t>es</w:t>
      </w:r>
      <w:r w:rsidR="008D5BB3" w:rsidRPr="00F12CBF">
        <w:rPr>
          <w:rFonts w:ascii="Times New Roman" w:hAnsi="Times New Roman" w:cs="Times New Roman"/>
          <w:color w:val="31849B" w:themeColor="accent5" w:themeShade="BF"/>
        </w:rPr>
        <w:t xml:space="preserve"> </w:t>
      </w:r>
      <w:r w:rsidR="00F37257" w:rsidRPr="00F12CBF">
        <w:rPr>
          <w:rFonts w:ascii="Times New Roman" w:hAnsi="Times New Roman" w:cs="Times New Roman"/>
          <w:color w:val="31849B" w:themeColor="accent5" w:themeShade="BF"/>
        </w:rPr>
        <w:t>destinadas a</w:t>
      </w:r>
      <w:r w:rsidRPr="00F12CBF">
        <w:rPr>
          <w:rFonts w:ascii="Times New Roman" w:hAnsi="Times New Roman" w:cs="Times New Roman"/>
          <w:color w:val="31849B" w:themeColor="accent5" w:themeShade="BF"/>
        </w:rPr>
        <w:t xml:space="preserve"> neutralizar a los grupos armados </w:t>
      </w:r>
      <w:r w:rsidR="00F37257" w:rsidRPr="00F12CBF">
        <w:rPr>
          <w:rFonts w:ascii="Times New Roman" w:hAnsi="Times New Roman" w:cs="Times New Roman"/>
          <w:color w:val="31849B" w:themeColor="accent5" w:themeShade="BF"/>
        </w:rPr>
        <w:t xml:space="preserve">que pudieran tener </w:t>
      </w:r>
      <w:r w:rsidRPr="00F12CBF">
        <w:rPr>
          <w:rFonts w:ascii="Times New Roman" w:hAnsi="Times New Roman" w:cs="Times New Roman"/>
          <w:color w:val="31849B" w:themeColor="accent5" w:themeShade="BF"/>
        </w:rPr>
        <w:t xml:space="preserve"> interés en atentar contra las potencias occidentales.</w:t>
      </w:r>
    </w:p>
    <w:p w14:paraId="41403AE9" w14:textId="77777777" w:rsidR="007875A8" w:rsidRPr="00F12CBF" w:rsidRDefault="007875A8" w:rsidP="00C95BF4">
      <w:pPr>
        <w:spacing w:after="0" w:line="276" w:lineRule="auto"/>
        <w:jc w:val="both"/>
        <w:rPr>
          <w:rFonts w:ascii="Times New Roman" w:hAnsi="Times New Roman" w:cs="Times New Roman"/>
          <w:color w:val="31849B" w:themeColor="accent5" w:themeShade="BF"/>
        </w:rPr>
      </w:pPr>
    </w:p>
    <w:p w14:paraId="773A586F" w14:textId="58C1B103" w:rsidR="007875A8" w:rsidRPr="00F12CBF" w:rsidRDefault="007875A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Un objetivo primario de la operación militar fue la intervención en Afganistán, país </w:t>
      </w:r>
      <w:r w:rsidR="00F37257" w:rsidRPr="00F12CBF">
        <w:rPr>
          <w:rFonts w:ascii="Times New Roman" w:hAnsi="Times New Roman" w:cs="Times New Roman"/>
          <w:color w:val="31849B" w:themeColor="accent5" w:themeShade="BF"/>
        </w:rPr>
        <w:t>considerado un</w:t>
      </w:r>
      <w:r w:rsidRPr="00F12CBF">
        <w:rPr>
          <w:rFonts w:ascii="Times New Roman" w:hAnsi="Times New Roman" w:cs="Times New Roman"/>
          <w:color w:val="31849B" w:themeColor="accent5" w:themeShade="BF"/>
        </w:rPr>
        <w:t xml:space="preserve"> refugio para </w:t>
      </w:r>
      <w:r w:rsidR="00F37257"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organizaciones radicales</w:t>
      </w:r>
      <w:r w:rsidR="00D4028B" w:rsidRPr="00F12CBF">
        <w:rPr>
          <w:rFonts w:ascii="Times New Roman" w:hAnsi="Times New Roman" w:cs="Times New Roman"/>
          <w:color w:val="31849B" w:themeColor="accent5" w:themeShade="BF"/>
        </w:rPr>
        <w:t xml:space="preserve"> armadas</w:t>
      </w:r>
      <w:r w:rsidR="00F37257" w:rsidRPr="00F12CBF">
        <w:rPr>
          <w:rFonts w:ascii="Times New Roman" w:hAnsi="Times New Roman" w:cs="Times New Roman"/>
          <w:color w:val="31849B" w:themeColor="accent5" w:themeShade="BF"/>
        </w:rPr>
        <w:t>;</w:t>
      </w:r>
      <w:r w:rsidR="00D4028B" w:rsidRPr="00F12CBF">
        <w:rPr>
          <w:rFonts w:ascii="Times New Roman" w:hAnsi="Times New Roman" w:cs="Times New Roman"/>
          <w:color w:val="31849B" w:themeColor="accent5" w:themeShade="BF"/>
        </w:rPr>
        <w:t xml:space="preserve"> su gobierno fue acusado </w:t>
      </w:r>
      <w:r w:rsidR="00F37257" w:rsidRPr="00F12CBF">
        <w:rPr>
          <w:rFonts w:ascii="Times New Roman" w:hAnsi="Times New Roman" w:cs="Times New Roman"/>
          <w:color w:val="31849B" w:themeColor="accent5" w:themeShade="BF"/>
        </w:rPr>
        <w:t>apoyar</w:t>
      </w:r>
      <w:r w:rsidR="00D4028B" w:rsidRPr="00F12CBF">
        <w:rPr>
          <w:rFonts w:ascii="Times New Roman" w:hAnsi="Times New Roman" w:cs="Times New Roman"/>
          <w:color w:val="31849B" w:themeColor="accent5" w:themeShade="BF"/>
        </w:rPr>
        <w:t xml:space="preserve"> a quienes ejecutaron los atentados.  </w:t>
      </w:r>
    </w:p>
    <w:p w14:paraId="26A30F67" w14:textId="77777777" w:rsidR="00D4028B" w:rsidRPr="00F12CBF" w:rsidRDefault="00D4028B" w:rsidP="00C95BF4">
      <w:pPr>
        <w:spacing w:after="0" w:line="276" w:lineRule="auto"/>
        <w:jc w:val="both"/>
        <w:rPr>
          <w:rFonts w:ascii="Times New Roman" w:hAnsi="Times New Roman" w:cs="Times New Roman"/>
          <w:color w:val="31849B" w:themeColor="accent5" w:themeShade="BF"/>
        </w:rPr>
      </w:pPr>
    </w:p>
    <w:p w14:paraId="2308E0C1" w14:textId="73C97BB5" w:rsidR="00D4028B" w:rsidRPr="00F12CBF" w:rsidRDefault="00D4028B" w:rsidP="00C95BF4">
      <w:pPr>
        <w:spacing w:after="0" w:line="276" w:lineRule="auto"/>
        <w:jc w:val="both"/>
        <w:rPr>
          <w:rFonts w:ascii="Times New Roman" w:hAnsi="Times New Roman" w:cs="Times New Roman"/>
          <w:i/>
          <w:color w:val="31849B" w:themeColor="accent5" w:themeShade="BF"/>
        </w:rPr>
      </w:pPr>
      <w:r w:rsidRPr="00F12CBF">
        <w:rPr>
          <w:rFonts w:ascii="Times New Roman" w:hAnsi="Times New Roman" w:cs="Times New Roman"/>
          <w:color w:val="31849B" w:themeColor="accent5" w:themeShade="BF"/>
        </w:rPr>
        <w:t>Las pistas llevaron hacia Al Qaeda</w:t>
      </w:r>
      <w:r w:rsidR="00D53D8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F37257" w:rsidRPr="00F12CBF">
        <w:rPr>
          <w:rFonts w:ascii="Times New Roman" w:hAnsi="Times New Roman" w:cs="Times New Roman"/>
          <w:color w:val="31849B" w:themeColor="accent5" w:themeShade="BF"/>
        </w:rPr>
        <w:t xml:space="preserve">organización </w:t>
      </w:r>
      <w:r w:rsidRPr="00F12CBF">
        <w:rPr>
          <w:rFonts w:ascii="Times New Roman" w:hAnsi="Times New Roman" w:cs="Times New Roman"/>
          <w:color w:val="31849B" w:themeColor="accent5" w:themeShade="BF"/>
        </w:rPr>
        <w:t>encabezada por Osama Bin Laden</w:t>
      </w:r>
      <w:r w:rsidR="00F37257" w:rsidRPr="00F12CBF">
        <w:rPr>
          <w:rFonts w:ascii="Times New Roman" w:hAnsi="Times New Roman" w:cs="Times New Roman"/>
          <w:color w:val="31849B" w:themeColor="accent5" w:themeShade="BF"/>
        </w:rPr>
        <w:t xml:space="preserve">, que </w:t>
      </w:r>
      <w:r w:rsidRPr="00F12CBF">
        <w:rPr>
          <w:rFonts w:ascii="Times New Roman" w:hAnsi="Times New Roman" w:cs="Times New Roman"/>
          <w:color w:val="31849B" w:themeColor="accent5" w:themeShade="BF"/>
        </w:rPr>
        <w:t xml:space="preserve"> </w:t>
      </w:r>
      <w:r w:rsidR="00F37257" w:rsidRPr="00F12CBF">
        <w:rPr>
          <w:rFonts w:ascii="Times New Roman" w:hAnsi="Times New Roman" w:cs="Times New Roman"/>
          <w:color w:val="31849B" w:themeColor="accent5" w:themeShade="BF"/>
        </w:rPr>
        <w:t>tuvo como origen el</w:t>
      </w:r>
      <w:r w:rsidRPr="00F12CBF">
        <w:rPr>
          <w:rFonts w:ascii="Times New Roman" w:hAnsi="Times New Roman" w:cs="Times New Roman"/>
          <w:color w:val="31849B" w:themeColor="accent5" w:themeShade="BF"/>
        </w:rPr>
        <w:t xml:space="preserve"> régimen político islamista radical </w:t>
      </w:r>
      <w:r w:rsidR="004D46E4" w:rsidRPr="00F12CBF">
        <w:rPr>
          <w:rFonts w:ascii="Times New Roman" w:hAnsi="Times New Roman" w:cs="Times New Roman"/>
          <w:color w:val="31849B" w:themeColor="accent5" w:themeShade="BF"/>
        </w:rPr>
        <w:t>comandado por</w:t>
      </w:r>
      <w:r w:rsidRPr="00F12CBF">
        <w:rPr>
          <w:rFonts w:ascii="Times New Roman" w:hAnsi="Times New Roman" w:cs="Times New Roman"/>
          <w:color w:val="31849B" w:themeColor="accent5" w:themeShade="BF"/>
        </w:rPr>
        <w:t xml:space="preserve"> los talibanes en Afganistán. </w:t>
      </w:r>
      <w:r w:rsidR="00E65428" w:rsidRPr="00F12CBF">
        <w:rPr>
          <w:rFonts w:ascii="Times New Roman" w:hAnsi="Times New Roman" w:cs="Times New Roman"/>
          <w:color w:val="31849B" w:themeColor="accent5" w:themeShade="BF"/>
        </w:rPr>
        <w:t xml:space="preserve"> Estos últimos permitieron la apertura de campos de entrenamiento de terroristas de </w:t>
      </w:r>
      <w:r w:rsidR="004D46E4" w:rsidRPr="00F12CBF">
        <w:rPr>
          <w:rFonts w:ascii="Times New Roman" w:hAnsi="Times New Roman" w:cs="Times New Roman"/>
          <w:color w:val="31849B" w:themeColor="accent5" w:themeShade="BF"/>
        </w:rPr>
        <w:t xml:space="preserve">Al </w:t>
      </w:r>
      <w:r w:rsidR="00E65428" w:rsidRPr="00F12CBF">
        <w:rPr>
          <w:rFonts w:ascii="Times New Roman" w:hAnsi="Times New Roman" w:cs="Times New Roman"/>
          <w:color w:val="31849B" w:themeColor="accent5" w:themeShade="BF"/>
        </w:rPr>
        <w:t>Qaeda.</w:t>
      </w:r>
    </w:p>
    <w:p w14:paraId="48B9AA49" w14:textId="77777777" w:rsidR="00D4028B" w:rsidRPr="00F12CBF" w:rsidRDefault="00D4028B" w:rsidP="00C95BF4">
      <w:pPr>
        <w:spacing w:after="0" w:line="276" w:lineRule="auto"/>
        <w:jc w:val="both"/>
        <w:rPr>
          <w:rFonts w:ascii="Times New Roman" w:hAnsi="Times New Roman" w:cs="Times New Roman"/>
          <w:i/>
          <w:color w:val="31849B" w:themeColor="accent5" w:themeShade="BF"/>
        </w:rPr>
      </w:pPr>
    </w:p>
    <w:p w14:paraId="2E1DDA70" w14:textId="5E8F53D3" w:rsidR="00D4028B" w:rsidRPr="00F12CBF" w:rsidRDefault="00D4028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Los talibanes son una facción político-militar fundamentalista. Tomaron el control del gobierno afgano tras la retirada del ejército de la URSS a finales de </w:t>
      </w:r>
      <w:r w:rsidR="004D46E4" w:rsidRPr="00F12CBF">
        <w:rPr>
          <w:rFonts w:ascii="Times New Roman" w:hAnsi="Times New Roman" w:cs="Times New Roman"/>
          <w:color w:val="31849B" w:themeColor="accent5" w:themeShade="BF"/>
        </w:rPr>
        <w:t>la década de 1980</w:t>
      </w:r>
      <w:r w:rsidRPr="00F12CBF">
        <w:rPr>
          <w:rFonts w:ascii="Times New Roman" w:hAnsi="Times New Roman" w:cs="Times New Roman"/>
          <w:color w:val="31849B" w:themeColor="accent5" w:themeShade="BF"/>
        </w:rPr>
        <w:t xml:space="preserve">. En ese momento, Estados Unidos apoyó a los talibanes porque los consideraba </w:t>
      </w:r>
      <w:r w:rsidR="004D46E4" w:rsidRPr="00F12CBF">
        <w:rPr>
          <w:rFonts w:ascii="Times New Roman" w:hAnsi="Times New Roman" w:cs="Times New Roman"/>
          <w:color w:val="31849B" w:themeColor="accent5" w:themeShade="BF"/>
        </w:rPr>
        <w:t>antiiraníes, antichiitas y pro</w:t>
      </w:r>
      <w:r w:rsidRPr="00F12CBF">
        <w:rPr>
          <w:rFonts w:ascii="Times New Roman" w:hAnsi="Times New Roman" w:cs="Times New Roman"/>
          <w:color w:val="31849B" w:themeColor="accent5" w:themeShade="BF"/>
        </w:rPr>
        <w:t xml:space="preserve">occidentales. </w:t>
      </w:r>
    </w:p>
    <w:p w14:paraId="3C92FBE9" w14:textId="77777777" w:rsidR="00D4028B" w:rsidRPr="00F12CBF" w:rsidRDefault="00D4028B" w:rsidP="00C95BF4">
      <w:pPr>
        <w:spacing w:after="0" w:line="276" w:lineRule="auto"/>
        <w:jc w:val="both"/>
        <w:rPr>
          <w:rFonts w:ascii="Times New Roman" w:hAnsi="Times New Roman" w:cs="Times New Roman"/>
          <w:color w:val="31849B" w:themeColor="accent5" w:themeShade="BF"/>
        </w:rPr>
      </w:pPr>
    </w:p>
    <w:p w14:paraId="3913544A" w14:textId="03BA5DDC" w:rsidR="00E65428" w:rsidRPr="00F12CBF" w:rsidRDefault="00D4028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la década </w:t>
      </w:r>
      <w:r w:rsidR="004D46E4" w:rsidRPr="00F12CBF">
        <w:rPr>
          <w:rFonts w:ascii="Times New Roman" w:hAnsi="Times New Roman" w:cs="Times New Roman"/>
          <w:color w:val="31849B" w:themeColor="accent5" w:themeShade="BF"/>
        </w:rPr>
        <w:t>de 1990</w:t>
      </w:r>
      <w:r w:rsidRPr="00F12CBF">
        <w:rPr>
          <w:rFonts w:ascii="Times New Roman" w:hAnsi="Times New Roman" w:cs="Times New Roman"/>
          <w:color w:val="31849B" w:themeColor="accent5" w:themeShade="BF"/>
        </w:rPr>
        <w:t xml:space="preserve">, los talibanes </w:t>
      </w:r>
      <w:r w:rsidR="004D46E4" w:rsidRPr="00F12CBF">
        <w:rPr>
          <w:rFonts w:ascii="Times New Roman" w:hAnsi="Times New Roman" w:cs="Times New Roman"/>
          <w:color w:val="31849B" w:themeColor="accent5" w:themeShade="BF"/>
        </w:rPr>
        <w:t>pasaron de</w:t>
      </w:r>
      <w:r w:rsidRPr="00F12CBF">
        <w:rPr>
          <w:rFonts w:ascii="Times New Roman" w:hAnsi="Times New Roman" w:cs="Times New Roman"/>
          <w:color w:val="31849B" w:themeColor="accent5" w:themeShade="BF"/>
        </w:rPr>
        <w:t xml:space="preserve"> ser una comunidad de campesinos de la etnia </w:t>
      </w:r>
      <w:r w:rsidRPr="00F12CBF">
        <w:rPr>
          <w:rFonts w:ascii="Times New Roman" w:hAnsi="Times New Roman" w:cs="Times New Roman"/>
          <w:i/>
          <w:color w:val="31849B" w:themeColor="accent5" w:themeShade="BF"/>
        </w:rPr>
        <w:t>pashtun</w:t>
      </w:r>
      <w:r w:rsidRPr="00F12CBF">
        <w:rPr>
          <w:rFonts w:ascii="Times New Roman" w:hAnsi="Times New Roman" w:cs="Times New Roman"/>
          <w:color w:val="31849B" w:themeColor="accent5" w:themeShade="BF"/>
        </w:rPr>
        <w:t xml:space="preserve">, </w:t>
      </w:r>
      <w:r w:rsidR="004D46E4"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convertirse en una poderosa fuerza militar y política. </w:t>
      </w:r>
      <w:r w:rsidR="004D46E4" w:rsidRPr="00F12CBF">
        <w:rPr>
          <w:rFonts w:ascii="Times New Roman" w:hAnsi="Times New Roman" w:cs="Times New Roman"/>
          <w:color w:val="31849B" w:themeColor="accent5" w:themeShade="BF"/>
        </w:rPr>
        <w:t>En la actualidad, e</w:t>
      </w:r>
      <w:r w:rsidR="00E65428" w:rsidRPr="00F12CBF">
        <w:rPr>
          <w:rFonts w:ascii="Times New Roman" w:hAnsi="Times New Roman" w:cs="Times New Roman"/>
          <w:color w:val="31849B" w:themeColor="accent5" w:themeShade="BF"/>
        </w:rPr>
        <w:t xml:space="preserve">stán organizados en células autónomas que hacen parte de </w:t>
      </w:r>
      <w:r w:rsidRPr="00F12CBF">
        <w:rPr>
          <w:rFonts w:ascii="Times New Roman" w:hAnsi="Times New Roman" w:cs="Times New Roman"/>
          <w:color w:val="31849B" w:themeColor="accent5" w:themeShade="BF"/>
        </w:rPr>
        <w:t>un movimiento único</w:t>
      </w:r>
      <w:r w:rsidR="00E65428" w:rsidRPr="00F12CBF">
        <w:rPr>
          <w:rFonts w:ascii="Times New Roman" w:hAnsi="Times New Roman" w:cs="Times New Roman"/>
          <w:color w:val="31849B" w:themeColor="accent5" w:themeShade="BF"/>
        </w:rPr>
        <w:t xml:space="preserve">, a manera de franquicias. </w:t>
      </w:r>
    </w:p>
    <w:p w14:paraId="1BCD07AC" w14:textId="77777777" w:rsidR="003E0E77" w:rsidRPr="00F12CBF" w:rsidRDefault="003E0E7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16AE51F3" w14:textId="77777777" w:rsidTr="005A2B85">
        <w:tc>
          <w:tcPr>
            <w:tcW w:w="9033" w:type="dxa"/>
            <w:gridSpan w:val="2"/>
            <w:shd w:val="clear" w:color="auto" w:fill="0D0D0D" w:themeFill="text1" w:themeFillTint="F2"/>
          </w:tcPr>
          <w:p w14:paraId="78C0C764"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6B8B4138" w14:textId="77777777" w:rsidTr="005A2B85">
        <w:tc>
          <w:tcPr>
            <w:tcW w:w="2518" w:type="dxa"/>
          </w:tcPr>
          <w:p w14:paraId="388A8C41"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6335D33" w14:textId="54115954" w:rsidR="00983FAB" w:rsidRPr="00F12CBF" w:rsidRDefault="002C0BC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D21B4D"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w:t>
            </w:r>
            <w:r w:rsidR="00983FAB" w:rsidRPr="00F12CBF">
              <w:rPr>
                <w:rFonts w:ascii="Times New Roman" w:hAnsi="Times New Roman" w:cs="Times New Roman"/>
                <w:color w:val="31849B" w:themeColor="accent5" w:themeShade="BF"/>
                <w:sz w:val="24"/>
                <w:szCs w:val="24"/>
              </w:rPr>
              <w:t>_0</w:t>
            </w:r>
            <w:r w:rsidRPr="00F12CBF">
              <w:rPr>
                <w:rFonts w:ascii="Times New Roman" w:hAnsi="Times New Roman" w:cs="Times New Roman"/>
                <w:color w:val="31849B" w:themeColor="accent5" w:themeShade="BF"/>
                <w:sz w:val="24"/>
                <w:szCs w:val="24"/>
              </w:rPr>
              <w:t>1</w:t>
            </w:r>
            <w:r w:rsidR="00983FAB"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22</w:t>
            </w:r>
          </w:p>
        </w:tc>
      </w:tr>
      <w:tr w:rsidR="00F12CBF" w:rsidRPr="00F12CBF" w14:paraId="6BAF5FCF" w14:textId="77777777" w:rsidTr="005A2B85">
        <w:tc>
          <w:tcPr>
            <w:tcW w:w="2518" w:type="dxa"/>
          </w:tcPr>
          <w:p w14:paraId="5851FD6D"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DC24038" w14:textId="1FAF6D48" w:rsidR="00C72F65" w:rsidRPr="00F12CBF" w:rsidRDefault="00C72F6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Kabul, Afganistán, vista de las características del territorio</w:t>
            </w:r>
            <w:r w:rsidR="004D46E4" w:rsidRPr="00F12CBF">
              <w:rPr>
                <w:rFonts w:ascii="Times New Roman" w:hAnsi="Times New Roman" w:cs="Times New Roman"/>
                <w:color w:val="31849B" w:themeColor="accent5" w:themeShade="BF"/>
                <w:sz w:val="24"/>
                <w:szCs w:val="24"/>
                <w:lang w:val="es-CO"/>
              </w:rPr>
              <w:t>.</w:t>
            </w:r>
          </w:p>
          <w:p w14:paraId="5C7410A5" w14:textId="6772BA46" w:rsidR="00983FAB" w:rsidRPr="00F12CBF" w:rsidRDefault="00983FAB" w:rsidP="00C95BF4">
            <w:pPr>
              <w:spacing w:line="276" w:lineRule="auto"/>
              <w:jc w:val="both"/>
              <w:rPr>
                <w:rFonts w:ascii="Times New Roman" w:hAnsi="Times New Roman" w:cs="Times New Roman"/>
                <w:color w:val="31849B" w:themeColor="accent5" w:themeShade="BF"/>
                <w:sz w:val="24"/>
                <w:szCs w:val="24"/>
                <w:lang w:val="es-CO"/>
              </w:rPr>
            </w:pPr>
          </w:p>
        </w:tc>
      </w:tr>
      <w:tr w:rsidR="00F12CBF" w:rsidRPr="00F12CBF" w14:paraId="659CB3A1" w14:textId="77777777" w:rsidTr="005A2B85">
        <w:tc>
          <w:tcPr>
            <w:tcW w:w="2518" w:type="dxa"/>
          </w:tcPr>
          <w:p w14:paraId="41FB682F"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37610D03" w14:textId="213CF00D" w:rsidR="00C72F65" w:rsidRPr="00F12CBF" w:rsidRDefault="00C72F65" w:rsidP="00C95BF4">
            <w:pPr>
              <w:spacing w:line="276" w:lineRule="auto"/>
              <w:jc w:val="both"/>
              <w:rPr>
                <w:rFonts w:ascii="Times New Roman" w:hAnsi="Times New Roman" w:cs="Times New Roman"/>
                <w:color w:val="31849B" w:themeColor="accent5" w:themeShade="BF"/>
                <w:sz w:val="24"/>
                <w:szCs w:val="24"/>
                <w:lang w:val="en-US"/>
              </w:rPr>
            </w:pPr>
            <w:r w:rsidRPr="00F12CBF">
              <w:rPr>
                <w:rFonts w:ascii="Times New Roman" w:hAnsi="Times New Roman" w:cs="Times New Roman"/>
                <w:color w:val="31849B" w:themeColor="accent5" w:themeShade="BF"/>
                <w:sz w:val="24"/>
                <w:szCs w:val="24"/>
                <w:lang w:val="es-CO"/>
              </w:rPr>
              <w:t>Número de la imagen 112491824</w:t>
            </w:r>
          </w:p>
          <w:p w14:paraId="64D8A0C6" w14:textId="39D1F2E6"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p>
        </w:tc>
      </w:tr>
      <w:tr w:rsidR="00983FAB" w:rsidRPr="00F12CBF" w14:paraId="734355F5" w14:textId="77777777" w:rsidTr="005A2B85">
        <w:tc>
          <w:tcPr>
            <w:tcW w:w="2518" w:type="dxa"/>
          </w:tcPr>
          <w:p w14:paraId="47A41050"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C12AB52" w14:textId="6839AA75" w:rsidR="00983FAB" w:rsidRPr="00F12CBF" w:rsidRDefault="00983FAB" w:rsidP="004D46E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Afganistán </w:t>
            </w:r>
            <w:r w:rsidR="004D46E4" w:rsidRPr="00F12CBF">
              <w:rPr>
                <w:rFonts w:ascii="Times New Roman" w:hAnsi="Times New Roman" w:cs="Times New Roman"/>
                <w:color w:val="31849B" w:themeColor="accent5" w:themeShade="BF"/>
              </w:rPr>
              <w:t>es</w:t>
            </w:r>
            <w:r w:rsidRPr="00F12CBF">
              <w:rPr>
                <w:rFonts w:ascii="Times New Roman" w:hAnsi="Times New Roman" w:cs="Times New Roman"/>
                <w:color w:val="31849B" w:themeColor="accent5" w:themeShade="BF"/>
              </w:rPr>
              <w:t xml:space="preserve"> una región montañosa, inaccesible y árida</w:t>
            </w:r>
            <w:r w:rsidR="004D46E4" w:rsidRPr="00F12CBF">
              <w:rPr>
                <w:rFonts w:ascii="Times New Roman" w:hAnsi="Times New Roman" w:cs="Times New Roman"/>
                <w:color w:val="31849B" w:themeColor="accent5" w:themeShade="BF"/>
              </w:rPr>
              <w:t>. Muchas veces l</w:t>
            </w:r>
            <w:r w:rsidR="00C72F65" w:rsidRPr="00F12CBF">
              <w:rPr>
                <w:rFonts w:ascii="Times New Roman" w:hAnsi="Times New Roman" w:cs="Times New Roman"/>
                <w:color w:val="31849B" w:themeColor="accent5" w:themeShade="BF"/>
              </w:rPr>
              <w:t xml:space="preserve">as características del territorio determinan la forma </w:t>
            </w:r>
            <w:r w:rsidR="004D46E4" w:rsidRPr="00F12CBF">
              <w:rPr>
                <w:rFonts w:ascii="Times New Roman" w:hAnsi="Times New Roman" w:cs="Times New Roman"/>
                <w:color w:val="31849B" w:themeColor="accent5" w:themeShade="BF"/>
              </w:rPr>
              <w:t>como</w:t>
            </w:r>
            <w:r w:rsidR="00C72F65" w:rsidRPr="00F12CBF">
              <w:rPr>
                <w:rFonts w:ascii="Times New Roman" w:hAnsi="Times New Roman" w:cs="Times New Roman"/>
                <w:color w:val="31849B" w:themeColor="accent5" w:themeShade="BF"/>
              </w:rPr>
              <w:t xml:space="preserve"> se </w:t>
            </w:r>
            <w:r w:rsidR="004D46E4" w:rsidRPr="00F12CBF">
              <w:rPr>
                <w:rFonts w:ascii="Times New Roman" w:hAnsi="Times New Roman" w:cs="Times New Roman"/>
                <w:color w:val="31849B" w:themeColor="accent5" w:themeShade="BF"/>
              </w:rPr>
              <w:t>desarrollan</w:t>
            </w:r>
            <w:r w:rsidR="00C72F65" w:rsidRPr="00F12CBF">
              <w:rPr>
                <w:rFonts w:ascii="Times New Roman" w:hAnsi="Times New Roman" w:cs="Times New Roman"/>
                <w:color w:val="31849B" w:themeColor="accent5" w:themeShade="BF"/>
              </w:rPr>
              <w:t xml:space="preserve"> los conflictos y favorecen a quienes saben adaptarse mejor.</w:t>
            </w:r>
          </w:p>
        </w:tc>
      </w:tr>
    </w:tbl>
    <w:p w14:paraId="02440BD4" w14:textId="77777777" w:rsidR="00E65428" w:rsidRPr="00F12CBF" w:rsidRDefault="00E65428" w:rsidP="00C95BF4">
      <w:pPr>
        <w:spacing w:after="0" w:line="276" w:lineRule="auto"/>
        <w:jc w:val="both"/>
        <w:rPr>
          <w:rFonts w:ascii="Times New Roman" w:hAnsi="Times New Roman" w:cs="Times New Roman"/>
          <w:color w:val="31849B" w:themeColor="accent5" w:themeShade="BF"/>
        </w:rPr>
      </w:pPr>
    </w:p>
    <w:p w14:paraId="1239B6E8" w14:textId="66366B6E" w:rsidR="00D45DB4" w:rsidRPr="00F12CBF" w:rsidRDefault="004D46E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Al </w:t>
      </w:r>
      <w:r w:rsidR="00E65428" w:rsidRPr="00F12CBF">
        <w:rPr>
          <w:rFonts w:ascii="Times New Roman" w:hAnsi="Times New Roman" w:cs="Times New Roman"/>
          <w:color w:val="31849B" w:themeColor="accent5" w:themeShade="BF"/>
        </w:rPr>
        <w:t xml:space="preserve">Qaeda </w:t>
      </w:r>
      <w:r w:rsidRPr="00F12CBF">
        <w:rPr>
          <w:rFonts w:ascii="Times New Roman" w:hAnsi="Times New Roman" w:cs="Times New Roman"/>
          <w:color w:val="31849B" w:themeColor="accent5" w:themeShade="BF"/>
        </w:rPr>
        <w:t xml:space="preserve">y </w:t>
      </w:r>
      <w:r w:rsidR="00E65428" w:rsidRPr="00F12CBF">
        <w:rPr>
          <w:rFonts w:ascii="Times New Roman" w:hAnsi="Times New Roman" w:cs="Times New Roman"/>
          <w:color w:val="31849B" w:themeColor="accent5" w:themeShade="BF"/>
        </w:rPr>
        <w:t>los talibanes afganos pretenden acabar con la</w:t>
      </w:r>
      <w:r w:rsidR="00497F3B" w:rsidRPr="00F12CBF">
        <w:rPr>
          <w:rFonts w:ascii="Times New Roman" w:hAnsi="Times New Roman" w:cs="Times New Roman"/>
          <w:color w:val="31849B" w:themeColor="accent5" w:themeShade="BF"/>
        </w:rPr>
        <w:t xml:space="preserve"> influencia extranjera en </w:t>
      </w:r>
      <w:r w:rsidRPr="00F12CBF">
        <w:rPr>
          <w:rFonts w:ascii="Times New Roman" w:hAnsi="Times New Roman" w:cs="Times New Roman"/>
          <w:color w:val="31849B" w:themeColor="accent5" w:themeShade="BF"/>
        </w:rPr>
        <w:t xml:space="preserve">el </w:t>
      </w:r>
      <w:r w:rsidR="00497F3B" w:rsidRPr="00F12CBF">
        <w:rPr>
          <w:rFonts w:ascii="Times New Roman" w:hAnsi="Times New Roman" w:cs="Times New Roman"/>
          <w:color w:val="31849B" w:themeColor="accent5" w:themeShade="BF"/>
        </w:rPr>
        <w:t xml:space="preserve">territorio afgano. </w:t>
      </w:r>
      <w:r w:rsidRPr="00F12CBF">
        <w:rPr>
          <w:rFonts w:ascii="Times New Roman" w:hAnsi="Times New Roman" w:cs="Times New Roman"/>
          <w:color w:val="31849B" w:themeColor="accent5" w:themeShade="BF"/>
        </w:rPr>
        <w:t xml:space="preserve">Al </w:t>
      </w:r>
      <w:r w:rsidR="00E65428" w:rsidRPr="00F12CBF">
        <w:rPr>
          <w:rFonts w:ascii="Times New Roman" w:hAnsi="Times New Roman" w:cs="Times New Roman"/>
          <w:color w:val="31849B" w:themeColor="accent5" w:themeShade="BF"/>
        </w:rPr>
        <w:t>Qa</w:t>
      </w:r>
      <w:r w:rsidR="00721BB7" w:rsidRPr="00F12CBF">
        <w:rPr>
          <w:rFonts w:ascii="Times New Roman" w:hAnsi="Times New Roman" w:cs="Times New Roman"/>
          <w:color w:val="31849B" w:themeColor="accent5" w:themeShade="BF"/>
        </w:rPr>
        <w:t>e</w:t>
      </w:r>
      <w:r w:rsidR="00E65428" w:rsidRPr="00F12CBF">
        <w:rPr>
          <w:rFonts w:ascii="Times New Roman" w:hAnsi="Times New Roman" w:cs="Times New Roman"/>
          <w:color w:val="31849B" w:themeColor="accent5" w:themeShade="BF"/>
        </w:rPr>
        <w:t xml:space="preserve">da funciona como una corporación a la que </w:t>
      </w:r>
      <w:r w:rsidR="00497F3B" w:rsidRPr="00F12CBF">
        <w:rPr>
          <w:rFonts w:ascii="Times New Roman" w:hAnsi="Times New Roman" w:cs="Times New Roman"/>
          <w:color w:val="31849B" w:themeColor="accent5" w:themeShade="BF"/>
        </w:rPr>
        <w:t xml:space="preserve">se </w:t>
      </w:r>
      <w:r w:rsidR="00E65428" w:rsidRPr="00F12CBF">
        <w:rPr>
          <w:rFonts w:ascii="Times New Roman" w:hAnsi="Times New Roman" w:cs="Times New Roman"/>
          <w:color w:val="31849B" w:themeColor="accent5" w:themeShade="BF"/>
        </w:rPr>
        <w:t>integra</w:t>
      </w:r>
      <w:r w:rsidR="00497F3B" w:rsidRPr="00F12CBF">
        <w:rPr>
          <w:rFonts w:ascii="Times New Roman" w:hAnsi="Times New Roman" w:cs="Times New Roman"/>
          <w:color w:val="31849B" w:themeColor="accent5" w:themeShade="BF"/>
        </w:rPr>
        <w:t xml:space="preserve">n diversas milicias </w:t>
      </w:r>
      <w:r w:rsidR="00E65428" w:rsidRPr="00F12CBF">
        <w:rPr>
          <w:rFonts w:ascii="Times New Roman" w:hAnsi="Times New Roman" w:cs="Times New Roman"/>
          <w:color w:val="31849B" w:themeColor="accent5" w:themeShade="BF"/>
        </w:rPr>
        <w:t>perteneciente</w:t>
      </w:r>
      <w:r w:rsidR="00497F3B" w:rsidRPr="00F12CBF">
        <w:rPr>
          <w:rFonts w:ascii="Times New Roman" w:hAnsi="Times New Roman" w:cs="Times New Roman"/>
          <w:color w:val="31849B" w:themeColor="accent5" w:themeShade="BF"/>
        </w:rPr>
        <w:t>s al islamismo fundamentalista</w:t>
      </w:r>
      <w:r w:rsidR="00721BB7" w:rsidRPr="00F12CBF">
        <w:rPr>
          <w:rFonts w:ascii="Times New Roman" w:hAnsi="Times New Roman" w:cs="Times New Roman"/>
          <w:color w:val="31849B" w:themeColor="accent5" w:themeShade="BF"/>
        </w:rPr>
        <w:t>.</w:t>
      </w:r>
      <w:r w:rsidR="00497F3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Ha llegado</w:t>
      </w:r>
      <w:r w:rsidR="00497F3B" w:rsidRPr="00F12CBF">
        <w:rPr>
          <w:rFonts w:ascii="Times New Roman" w:hAnsi="Times New Roman" w:cs="Times New Roman"/>
          <w:color w:val="31849B" w:themeColor="accent5" w:themeShade="BF"/>
        </w:rPr>
        <w:t xml:space="preserve"> a tener </w:t>
      </w:r>
      <w:r w:rsidR="00E65428" w:rsidRPr="00F12CBF">
        <w:rPr>
          <w:rFonts w:ascii="Times New Roman" w:hAnsi="Times New Roman" w:cs="Times New Roman"/>
          <w:color w:val="31849B" w:themeColor="accent5" w:themeShade="BF"/>
        </w:rPr>
        <w:t>miembros en más de 60 países</w:t>
      </w:r>
      <w:r w:rsidR="00497F3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Esta </w:t>
      </w:r>
      <w:r w:rsidR="00497F3B" w:rsidRPr="00F12CBF">
        <w:rPr>
          <w:rFonts w:ascii="Times New Roman" w:hAnsi="Times New Roman" w:cs="Times New Roman"/>
          <w:color w:val="31849B" w:themeColor="accent5" w:themeShade="BF"/>
        </w:rPr>
        <w:t xml:space="preserve">organización </w:t>
      </w:r>
      <w:r w:rsidR="00D45DB4" w:rsidRPr="00F12CBF">
        <w:rPr>
          <w:rFonts w:ascii="Times New Roman" w:hAnsi="Times New Roman" w:cs="Times New Roman"/>
          <w:color w:val="31849B" w:themeColor="accent5" w:themeShade="BF"/>
        </w:rPr>
        <w:t>i</w:t>
      </w:r>
      <w:r w:rsidR="00E65428" w:rsidRPr="00F12CBF">
        <w:rPr>
          <w:rFonts w:ascii="Times New Roman" w:hAnsi="Times New Roman" w:cs="Times New Roman"/>
          <w:color w:val="31849B" w:themeColor="accent5" w:themeShade="BF"/>
        </w:rPr>
        <w:t>ncentiv</w:t>
      </w:r>
      <w:r w:rsidRPr="00F12CBF">
        <w:rPr>
          <w:rFonts w:ascii="Times New Roman" w:hAnsi="Times New Roman" w:cs="Times New Roman"/>
          <w:color w:val="31849B" w:themeColor="accent5" w:themeShade="BF"/>
        </w:rPr>
        <w:t>a</w:t>
      </w:r>
      <w:r w:rsidR="00E65428" w:rsidRPr="00F12CBF">
        <w:rPr>
          <w:rFonts w:ascii="Times New Roman" w:hAnsi="Times New Roman" w:cs="Times New Roman"/>
          <w:color w:val="31849B" w:themeColor="accent5" w:themeShade="BF"/>
        </w:rPr>
        <w:t xml:space="preserve"> la producción y el tráfico </w:t>
      </w:r>
      <w:r w:rsidR="00D45DB4" w:rsidRPr="00F12CBF">
        <w:rPr>
          <w:rFonts w:ascii="Times New Roman" w:hAnsi="Times New Roman" w:cs="Times New Roman"/>
          <w:color w:val="31849B" w:themeColor="accent5" w:themeShade="BF"/>
        </w:rPr>
        <w:t>de heroína</w:t>
      </w:r>
      <w:r w:rsidRPr="00F12CBF">
        <w:rPr>
          <w:rFonts w:ascii="Times New Roman" w:hAnsi="Times New Roman" w:cs="Times New Roman"/>
          <w:color w:val="31849B" w:themeColor="accent5" w:themeShade="BF"/>
        </w:rPr>
        <w:t xml:space="preserve">, pues la consideran </w:t>
      </w:r>
      <w:r w:rsidR="00D45DB4" w:rsidRPr="00F12CBF">
        <w:rPr>
          <w:rFonts w:ascii="Times New Roman" w:hAnsi="Times New Roman" w:cs="Times New Roman"/>
          <w:color w:val="31849B" w:themeColor="accent5" w:themeShade="BF"/>
        </w:rPr>
        <w:t xml:space="preserve"> </w:t>
      </w:r>
      <w:r w:rsidR="00E65428" w:rsidRPr="00F12CBF">
        <w:rPr>
          <w:rFonts w:ascii="Times New Roman" w:hAnsi="Times New Roman" w:cs="Times New Roman"/>
          <w:color w:val="31849B" w:themeColor="accent5" w:themeShade="BF"/>
        </w:rPr>
        <w:t>un arma en su guerra contra Occidente</w:t>
      </w:r>
      <w:r w:rsidR="00D45DB4" w:rsidRPr="00F12CBF">
        <w:rPr>
          <w:rFonts w:ascii="Times New Roman" w:hAnsi="Times New Roman" w:cs="Times New Roman"/>
          <w:color w:val="31849B" w:themeColor="accent5" w:themeShade="BF"/>
        </w:rPr>
        <w:t>.</w:t>
      </w:r>
      <w:r w:rsidR="00E6542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Hoy</w:t>
      </w:r>
      <w:r w:rsidR="00D45DB4" w:rsidRPr="00F12CBF">
        <w:rPr>
          <w:rFonts w:ascii="Times New Roman" w:hAnsi="Times New Roman" w:cs="Times New Roman"/>
          <w:color w:val="31849B" w:themeColor="accent5" w:themeShade="BF"/>
        </w:rPr>
        <w:t>, Afganistán es el primer productor de opio</w:t>
      </w:r>
      <w:r w:rsidRPr="00F12CBF">
        <w:rPr>
          <w:rFonts w:ascii="Times New Roman" w:hAnsi="Times New Roman" w:cs="Times New Roman"/>
          <w:color w:val="31849B" w:themeColor="accent5" w:themeShade="BF"/>
        </w:rPr>
        <w:t xml:space="preserve"> d</w:t>
      </w:r>
      <w:r w:rsidR="00D45DB4" w:rsidRPr="00F12CBF">
        <w:rPr>
          <w:rFonts w:ascii="Times New Roman" w:hAnsi="Times New Roman" w:cs="Times New Roman"/>
          <w:color w:val="31849B" w:themeColor="accent5" w:themeShade="BF"/>
        </w:rPr>
        <w:t>el mundo</w:t>
      </w:r>
      <w:r w:rsidR="00A37700" w:rsidRPr="00F12CBF">
        <w:rPr>
          <w:rFonts w:ascii="Times New Roman" w:hAnsi="Times New Roman" w:cs="Times New Roman"/>
          <w:color w:val="31849B" w:themeColor="accent5" w:themeShade="BF"/>
        </w:rPr>
        <w:t xml:space="preserve"> [</w:t>
      </w:r>
      <w:hyperlink r:id="rId53" w:history="1">
        <w:r w:rsidR="00A37700" w:rsidRPr="00F12CBF">
          <w:rPr>
            <w:rStyle w:val="Hipervnculo"/>
            <w:rFonts w:ascii="Times New Roman" w:hAnsi="Times New Roman" w:cs="Times New Roman"/>
            <w:color w:val="31849B" w:themeColor="accent5" w:themeShade="BF"/>
          </w:rPr>
          <w:t>VER</w:t>
        </w:r>
      </w:hyperlink>
      <w:r w:rsidR="00A37700" w:rsidRPr="00F12CBF">
        <w:rPr>
          <w:rFonts w:ascii="Times New Roman" w:hAnsi="Times New Roman" w:cs="Times New Roman"/>
          <w:color w:val="31849B" w:themeColor="accent5" w:themeShade="BF"/>
        </w:rPr>
        <w:t>]</w:t>
      </w:r>
      <w:r w:rsidR="00D45DB4" w:rsidRPr="00F12CBF">
        <w:rPr>
          <w:rFonts w:ascii="Times New Roman" w:hAnsi="Times New Roman" w:cs="Times New Roman"/>
          <w:color w:val="31849B" w:themeColor="accent5" w:themeShade="BF"/>
        </w:rPr>
        <w:t>.</w:t>
      </w:r>
    </w:p>
    <w:p w14:paraId="3DDFE450" w14:textId="77777777" w:rsidR="00395AA9" w:rsidRPr="00F12CBF" w:rsidRDefault="00395AA9" w:rsidP="00C95BF4">
      <w:pPr>
        <w:spacing w:after="0" w:line="276" w:lineRule="auto"/>
        <w:jc w:val="both"/>
        <w:rPr>
          <w:rFonts w:ascii="Times New Roman" w:hAnsi="Times New Roman" w:cs="Times New Roman"/>
          <w:color w:val="31849B" w:themeColor="accent5" w:themeShade="BF"/>
        </w:rPr>
      </w:pPr>
    </w:p>
    <w:p w14:paraId="64C73142" w14:textId="6C2B48EF" w:rsidR="00D4028B" w:rsidRPr="00F12CBF" w:rsidRDefault="00395AA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régimen Talibán imp</w:t>
      </w:r>
      <w:r w:rsidR="00E6155B" w:rsidRPr="00F12CBF">
        <w:rPr>
          <w:rFonts w:ascii="Times New Roman" w:hAnsi="Times New Roman" w:cs="Times New Roman"/>
          <w:color w:val="31849B" w:themeColor="accent5" w:themeShade="BF"/>
        </w:rPr>
        <w:t>one</w:t>
      </w:r>
      <w:r w:rsidRPr="00F12CBF">
        <w:rPr>
          <w:rFonts w:ascii="Times New Roman" w:hAnsi="Times New Roman" w:cs="Times New Roman"/>
          <w:color w:val="31849B" w:themeColor="accent5" w:themeShade="BF"/>
        </w:rPr>
        <w:t xml:space="preserve"> reglas de vida muy estrictas al pueblo de Afganistán. La música, la televisión, el cine y cualquier actividad relacionada con </w:t>
      </w:r>
      <w:r w:rsidR="00721BB7" w:rsidRPr="00F12CBF">
        <w:rPr>
          <w:rFonts w:ascii="Times New Roman" w:hAnsi="Times New Roman" w:cs="Times New Roman"/>
          <w:color w:val="31849B" w:themeColor="accent5" w:themeShade="BF"/>
        </w:rPr>
        <w:t xml:space="preserve">el entretenimiento </w:t>
      </w:r>
      <w:r w:rsidR="00E6155B" w:rsidRPr="00F12CBF">
        <w:rPr>
          <w:rFonts w:ascii="Times New Roman" w:hAnsi="Times New Roman" w:cs="Times New Roman"/>
          <w:color w:val="31849B" w:themeColor="accent5" w:themeShade="BF"/>
        </w:rPr>
        <w:t xml:space="preserve">están </w:t>
      </w:r>
      <w:r w:rsidRPr="00F12CBF">
        <w:rPr>
          <w:rFonts w:ascii="Times New Roman" w:hAnsi="Times New Roman" w:cs="Times New Roman"/>
          <w:color w:val="31849B" w:themeColor="accent5" w:themeShade="BF"/>
        </w:rPr>
        <w:t xml:space="preserve"> prohibidas. Enseñar el cristianismo </w:t>
      </w:r>
      <w:r w:rsidR="00721BB7" w:rsidRPr="00F12CBF">
        <w:rPr>
          <w:rFonts w:ascii="Times New Roman" w:hAnsi="Times New Roman" w:cs="Times New Roman"/>
          <w:color w:val="31849B" w:themeColor="accent5" w:themeShade="BF"/>
        </w:rPr>
        <w:t xml:space="preserve">constituye </w:t>
      </w:r>
      <w:r w:rsidRPr="00F12CBF">
        <w:rPr>
          <w:rFonts w:ascii="Times New Roman" w:hAnsi="Times New Roman" w:cs="Times New Roman"/>
          <w:color w:val="31849B" w:themeColor="accent5" w:themeShade="BF"/>
        </w:rPr>
        <w:t xml:space="preserve">un delito castigado con la pena de muerte. También </w:t>
      </w:r>
      <w:r w:rsidR="00E6155B" w:rsidRPr="00F12CBF">
        <w:rPr>
          <w:rFonts w:ascii="Times New Roman" w:hAnsi="Times New Roman" w:cs="Times New Roman"/>
          <w:color w:val="31849B" w:themeColor="accent5" w:themeShade="BF"/>
        </w:rPr>
        <w:t>han destruido</w:t>
      </w:r>
      <w:r w:rsidRPr="00F12CBF">
        <w:rPr>
          <w:rFonts w:ascii="Times New Roman" w:hAnsi="Times New Roman" w:cs="Times New Roman"/>
          <w:color w:val="31849B" w:themeColor="accent5" w:themeShade="BF"/>
        </w:rPr>
        <w:t xml:space="preserve"> edificios valiosos por su arquitectura y estatuas religiosas</w:t>
      </w:r>
      <w:r w:rsidR="00E6155B" w:rsidRPr="00F12CBF">
        <w:rPr>
          <w:rFonts w:ascii="Times New Roman" w:hAnsi="Times New Roman" w:cs="Times New Roman"/>
          <w:color w:val="31849B" w:themeColor="accent5" w:themeShade="BF"/>
        </w:rPr>
        <w:t xml:space="preserve"> consideradas patrimonio de la humanidad</w:t>
      </w:r>
      <w:r w:rsidR="007F2D25" w:rsidRPr="00F12CBF">
        <w:rPr>
          <w:rFonts w:ascii="Times New Roman" w:hAnsi="Times New Roman" w:cs="Times New Roman"/>
          <w:color w:val="31849B" w:themeColor="accent5" w:themeShade="BF"/>
        </w:rPr>
        <w:t xml:space="preserve"> [</w:t>
      </w:r>
      <w:hyperlink r:id="rId54" w:anchor=".VQIQTfmG-So" w:history="1">
        <w:r w:rsidR="007F2D25" w:rsidRPr="00F12CBF">
          <w:rPr>
            <w:rStyle w:val="Hipervnculo"/>
            <w:rFonts w:ascii="Times New Roman" w:hAnsi="Times New Roman" w:cs="Times New Roman"/>
            <w:color w:val="31849B" w:themeColor="accent5" w:themeShade="BF"/>
          </w:rPr>
          <w:t>VER</w:t>
        </w:r>
      </w:hyperlink>
      <w:r w:rsidR="007F2D2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w:t>
      </w:r>
    </w:p>
    <w:p w14:paraId="35F89F9E" w14:textId="77777777" w:rsidR="00A37700" w:rsidRPr="00F12CBF" w:rsidRDefault="00A37700"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6"/>
        <w:gridCol w:w="6342"/>
      </w:tblGrid>
      <w:tr w:rsidR="00F12CBF" w:rsidRPr="00F12CBF" w14:paraId="41F3A539" w14:textId="77777777" w:rsidTr="005A2B85">
        <w:tc>
          <w:tcPr>
            <w:tcW w:w="8978" w:type="dxa"/>
            <w:gridSpan w:val="2"/>
            <w:shd w:val="clear" w:color="auto" w:fill="000000" w:themeFill="text1"/>
          </w:tcPr>
          <w:p w14:paraId="0DC7B83D"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721BB7" w:rsidRPr="00F12CBF" w14:paraId="1E10759A" w14:textId="77777777" w:rsidTr="005A2B85">
        <w:tc>
          <w:tcPr>
            <w:tcW w:w="2518" w:type="dxa"/>
          </w:tcPr>
          <w:p w14:paraId="3B1643DD"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60364C0D" w14:textId="4BE94B0E" w:rsidR="00721BB7" w:rsidRPr="00F12CBF" w:rsidRDefault="00E6155B" w:rsidP="002B7E3E">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E</w:t>
            </w:r>
            <w:r w:rsidR="00721BB7" w:rsidRPr="00F12CBF">
              <w:rPr>
                <w:rFonts w:ascii="Times New Roman" w:hAnsi="Times New Roman" w:cs="Times New Roman"/>
                <w:color w:val="31849B" w:themeColor="accent5" w:themeShade="BF"/>
              </w:rPr>
              <w:t xml:space="preserve">l territorio de Afganistán está formado principalmente por una región montañosa inaccesible y árida. Geopolíticamente, su territorio cobra relevancia en Asia central dado que posee reservas de minerales de alto valor estratégico y también porque el sistema de transporte del petróleo </w:t>
            </w:r>
            <w:r w:rsidR="002B7E3E" w:rsidRPr="00F12CBF">
              <w:rPr>
                <w:rFonts w:ascii="Times New Roman" w:hAnsi="Times New Roman" w:cs="Times New Roman"/>
                <w:color w:val="31849B" w:themeColor="accent5" w:themeShade="BF"/>
              </w:rPr>
              <w:t>de</w:t>
            </w:r>
            <w:r w:rsidR="00721BB7" w:rsidRPr="00F12CBF">
              <w:rPr>
                <w:rFonts w:ascii="Times New Roman" w:hAnsi="Times New Roman" w:cs="Times New Roman"/>
                <w:color w:val="31849B" w:themeColor="accent5" w:themeShade="BF"/>
              </w:rPr>
              <w:t xml:space="preserve"> Asia Central debe pasar por suelo afgano. </w:t>
            </w:r>
          </w:p>
        </w:tc>
      </w:tr>
    </w:tbl>
    <w:p w14:paraId="06B3C97A" w14:textId="77777777" w:rsidR="007875A8" w:rsidRPr="00F12CBF" w:rsidRDefault="007875A8" w:rsidP="00C95BF4">
      <w:pPr>
        <w:spacing w:after="0" w:line="276" w:lineRule="auto"/>
        <w:jc w:val="both"/>
        <w:rPr>
          <w:rFonts w:ascii="Times New Roman" w:hAnsi="Times New Roman" w:cs="Times New Roman"/>
          <w:color w:val="31849B" w:themeColor="accent5" w:themeShade="BF"/>
        </w:rPr>
      </w:pPr>
    </w:p>
    <w:p w14:paraId="50175FF6" w14:textId="6635C87A" w:rsidR="00D45DB4" w:rsidRPr="00F12CBF" w:rsidRDefault="00815175" w:rsidP="00C95BF4">
      <w:pPr>
        <w:spacing w:after="0" w:line="276" w:lineRule="auto"/>
        <w:jc w:val="both"/>
        <w:rPr>
          <w:color w:val="31849B" w:themeColor="accent5" w:themeShade="BF"/>
        </w:rPr>
      </w:pPr>
      <w:r w:rsidRPr="00F12CBF">
        <w:rPr>
          <w:rFonts w:ascii="Times New Roman" w:hAnsi="Times New Roman" w:cs="Times New Roman"/>
          <w:color w:val="31849B" w:themeColor="accent5" w:themeShade="BF"/>
        </w:rPr>
        <w:t>E</w:t>
      </w:r>
      <w:r w:rsidR="00721BB7" w:rsidRPr="00F12CBF">
        <w:rPr>
          <w:rFonts w:ascii="Times New Roman" w:hAnsi="Times New Roman" w:cs="Times New Roman"/>
          <w:color w:val="31849B" w:themeColor="accent5" w:themeShade="BF"/>
        </w:rPr>
        <w:t xml:space="preserve">stados Unidos </w:t>
      </w:r>
      <w:r w:rsidRPr="00F12CBF">
        <w:rPr>
          <w:rFonts w:ascii="Times New Roman" w:hAnsi="Times New Roman" w:cs="Times New Roman"/>
          <w:color w:val="31849B" w:themeColor="accent5" w:themeShade="BF"/>
        </w:rPr>
        <w:t>inició sus acciones contra Afganistán en 2001</w:t>
      </w:r>
      <w:r w:rsidR="002B7E3E" w:rsidRPr="00F12CBF">
        <w:rPr>
          <w:rFonts w:ascii="Times New Roman" w:hAnsi="Times New Roman" w:cs="Times New Roman"/>
          <w:color w:val="31849B" w:themeColor="accent5" w:themeShade="BF"/>
        </w:rPr>
        <w:t>. Las fuerzas armadas estadounidenses, con el apoyo de la OTAN y Pakistán,</w:t>
      </w:r>
      <w:r w:rsidR="00D45DB4" w:rsidRPr="00F12CBF">
        <w:rPr>
          <w:rFonts w:ascii="Times New Roman" w:hAnsi="Times New Roman" w:cs="Times New Roman"/>
          <w:color w:val="31849B" w:themeColor="accent5" w:themeShade="BF"/>
        </w:rPr>
        <w:t xml:space="preserve"> </w:t>
      </w:r>
      <w:r w:rsidR="002B7E3E" w:rsidRPr="00F12CBF">
        <w:rPr>
          <w:rFonts w:ascii="Times New Roman" w:hAnsi="Times New Roman" w:cs="Times New Roman"/>
          <w:color w:val="31849B" w:themeColor="accent5" w:themeShade="BF"/>
        </w:rPr>
        <w:t>invadieron</w:t>
      </w:r>
      <w:r w:rsidR="00D45DB4"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el país y derroca</w:t>
      </w:r>
      <w:r w:rsidR="002B7E3E" w:rsidRPr="00F12CBF">
        <w:rPr>
          <w:rFonts w:ascii="Times New Roman" w:hAnsi="Times New Roman" w:cs="Times New Roman"/>
          <w:color w:val="31849B" w:themeColor="accent5" w:themeShade="BF"/>
        </w:rPr>
        <w:t>ron</w:t>
      </w:r>
      <w:r w:rsidRPr="00F12CBF">
        <w:rPr>
          <w:rFonts w:ascii="Times New Roman" w:hAnsi="Times New Roman" w:cs="Times New Roman"/>
          <w:color w:val="31849B" w:themeColor="accent5" w:themeShade="BF"/>
        </w:rPr>
        <w:t xml:space="preserve"> al régimen talibán</w:t>
      </w:r>
      <w:r w:rsidR="00D45DB4" w:rsidRPr="00F12CBF">
        <w:rPr>
          <w:rFonts w:ascii="Times New Roman" w:hAnsi="Times New Roman" w:cs="Times New Roman"/>
          <w:color w:val="31849B" w:themeColor="accent5" w:themeShade="BF"/>
        </w:rPr>
        <w:t xml:space="preserve">. La operación duró </w:t>
      </w:r>
      <w:r w:rsidRPr="00F12CBF">
        <w:rPr>
          <w:rFonts w:ascii="Times New Roman" w:hAnsi="Times New Roman" w:cs="Times New Roman"/>
          <w:color w:val="31849B" w:themeColor="accent5" w:themeShade="BF"/>
        </w:rPr>
        <w:t>un m</w:t>
      </w:r>
      <w:r w:rsidR="00D45DB4" w:rsidRPr="00F12CBF">
        <w:rPr>
          <w:rFonts w:ascii="Times New Roman" w:hAnsi="Times New Roman" w:cs="Times New Roman"/>
          <w:color w:val="31849B" w:themeColor="accent5" w:themeShade="BF"/>
        </w:rPr>
        <w:t xml:space="preserve">es. </w:t>
      </w:r>
      <w:r w:rsidRPr="00F12CBF">
        <w:rPr>
          <w:rFonts w:ascii="Times New Roman" w:hAnsi="Times New Roman" w:cs="Times New Roman"/>
          <w:color w:val="31849B" w:themeColor="accent5" w:themeShade="BF"/>
        </w:rPr>
        <w:t>En noviembre de 2001</w:t>
      </w:r>
      <w:r w:rsidR="002B7E3E"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w:t>
      </w:r>
      <w:r w:rsidR="00D45DB4" w:rsidRPr="00F12CBF">
        <w:rPr>
          <w:rFonts w:ascii="Times New Roman" w:hAnsi="Times New Roman" w:cs="Times New Roman"/>
          <w:color w:val="31849B" w:themeColor="accent5" w:themeShade="BF"/>
        </w:rPr>
        <w:t xml:space="preserve">stados Unidos </w:t>
      </w:r>
      <w:r w:rsidRPr="00F12CBF">
        <w:rPr>
          <w:rFonts w:ascii="Times New Roman" w:hAnsi="Times New Roman" w:cs="Times New Roman"/>
          <w:color w:val="31849B" w:themeColor="accent5" w:themeShade="BF"/>
        </w:rPr>
        <w:t>consider</w:t>
      </w:r>
      <w:r w:rsidR="00D45DB4" w:rsidRPr="00F12CBF">
        <w:rPr>
          <w:rFonts w:ascii="Times New Roman" w:hAnsi="Times New Roman" w:cs="Times New Roman"/>
          <w:color w:val="31849B" w:themeColor="accent5" w:themeShade="BF"/>
        </w:rPr>
        <w:t>ó</w:t>
      </w:r>
      <w:r w:rsidRPr="00F12CBF">
        <w:rPr>
          <w:rFonts w:ascii="Times New Roman" w:hAnsi="Times New Roman" w:cs="Times New Roman"/>
          <w:color w:val="31849B" w:themeColor="accent5" w:themeShade="BF"/>
        </w:rPr>
        <w:t xml:space="preserve"> que había ganado la guerra.</w:t>
      </w:r>
      <w:r w:rsidRPr="00F12CBF">
        <w:rPr>
          <w:color w:val="31849B" w:themeColor="accent5" w:themeShade="BF"/>
        </w:rPr>
        <w:t xml:space="preserve"> </w:t>
      </w:r>
    </w:p>
    <w:p w14:paraId="057EAE09" w14:textId="77777777" w:rsidR="006C175A" w:rsidRPr="00F12CBF" w:rsidRDefault="006C175A"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2BCE9DBB" w14:textId="77777777" w:rsidTr="00ED495A">
        <w:tc>
          <w:tcPr>
            <w:tcW w:w="9033" w:type="dxa"/>
            <w:gridSpan w:val="2"/>
            <w:shd w:val="clear" w:color="auto" w:fill="0D0D0D" w:themeFill="text1" w:themeFillTint="F2"/>
          </w:tcPr>
          <w:p w14:paraId="3CA1F206" w14:textId="77777777" w:rsidR="00C72F65" w:rsidRPr="00F12CBF" w:rsidRDefault="00C72F6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67461471" w14:textId="77777777" w:rsidTr="00ED495A">
        <w:tc>
          <w:tcPr>
            <w:tcW w:w="2518" w:type="dxa"/>
          </w:tcPr>
          <w:p w14:paraId="3085E8B3" w14:textId="77777777" w:rsidR="00C72F65" w:rsidRPr="00F12CBF" w:rsidRDefault="00C72F6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1C3CE5BC" w14:textId="3EE095E1" w:rsidR="00C72F65" w:rsidRPr="00F12CBF" w:rsidRDefault="00D21B4D"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CS_11_01_IMG23</w:t>
            </w:r>
          </w:p>
        </w:tc>
      </w:tr>
      <w:tr w:rsidR="00F12CBF" w:rsidRPr="00F12CBF" w14:paraId="75B1B2B9" w14:textId="77777777" w:rsidTr="00ED495A">
        <w:tc>
          <w:tcPr>
            <w:tcW w:w="2518" w:type="dxa"/>
          </w:tcPr>
          <w:p w14:paraId="068B2745"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1D0E36D" w14:textId="3858ED60" w:rsidR="00C72F65" w:rsidRPr="00F12CBF" w:rsidRDefault="00C72F6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Caravana de talibanes durante la guerra de Afganistán</w:t>
            </w:r>
            <w:r w:rsidR="002B7E3E" w:rsidRPr="00F12CBF">
              <w:rPr>
                <w:rFonts w:ascii="Times New Roman" w:hAnsi="Times New Roman" w:cs="Times New Roman"/>
                <w:color w:val="31849B" w:themeColor="accent5" w:themeShade="BF"/>
                <w:sz w:val="24"/>
                <w:szCs w:val="24"/>
                <w:lang w:val="es-CO"/>
              </w:rPr>
              <w:t>.</w:t>
            </w:r>
          </w:p>
        </w:tc>
      </w:tr>
      <w:tr w:rsidR="00F12CBF" w:rsidRPr="00F12CBF" w14:paraId="66F0F2BE" w14:textId="77777777" w:rsidTr="00ED495A">
        <w:tc>
          <w:tcPr>
            <w:tcW w:w="2518" w:type="dxa"/>
          </w:tcPr>
          <w:p w14:paraId="3D22533A"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6629A6CD" w14:textId="04D67AC9"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Banco de contenidos/ Caravana de talibanes durante la guerra de Afganistán contra la Alianza del Norte y EUA, en Khanabad, Afganistán</w:t>
            </w:r>
            <w:r w:rsidR="007F2D25" w:rsidRPr="00F12CBF">
              <w:rPr>
                <w:rFonts w:ascii="Times New Roman" w:hAnsi="Times New Roman" w:cs="Times New Roman"/>
                <w:color w:val="31849B" w:themeColor="accent5" w:themeShade="BF"/>
                <w:sz w:val="24"/>
                <w:szCs w:val="24"/>
              </w:rPr>
              <w:t xml:space="preserve">. </w:t>
            </w:r>
          </w:p>
        </w:tc>
      </w:tr>
      <w:tr w:rsidR="00C72F65" w:rsidRPr="00F12CBF" w14:paraId="55652F0B" w14:textId="77777777" w:rsidTr="00ED495A">
        <w:tc>
          <w:tcPr>
            <w:tcW w:w="2518" w:type="dxa"/>
          </w:tcPr>
          <w:p w14:paraId="449D4EEC"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61E97CCA" w14:textId="16117B79" w:rsidR="00C72F65" w:rsidRPr="00F12CBF" w:rsidRDefault="00C72F65" w:rsidP="00B9498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Caravana de talibanes </w:t>
            </w:r>
            <w:r w:rsidR="00625A3A" w:rsidRPr="00F12CBF">
              <w:rPr>
                <w:rFonts w:ascii="Times New Roman" w:hAnsi="Times New Roman" w:cs="Times New Roman"/>
                <w:color w:val="31849B" w:themeColor="accent5" w:themeShade="BF"/>
              </w:rPr>
              <w:t xml:space="preserve">en Khanabad </w:t>
            </w:r>
            <w:r w:rsidRPr="00F12CBF">
              <w:rPr>
                <w:rFonts w:ascii="Times New Roman" w:hAnsi="Times New Roman" w:cs="Times New Roman"/>
                <w:color w:val="31849B" w:themeColor="accent5" w:themeShade="BF"/>
              </w:rPr>
              <w:t>durante la guerra de Afganistán contra la Alianza del Norte y E</w:t>
            </w:r>
            <w:r w:rsidR="00625A3A" w:rsidRPr="00F12CBF">
              <w:rPr>
                <w:rFonts w:ascii="Times New Roman" w:hAnsi="Times New Roman" w:cs="Times New Roman"/>
                <w:color w:val="31849B" w:themeColor="accent5" w:themeShade="BF"/>
              </w:rPr>
              <w:t>stados Unidos</w:t>
            </w:r>
            <w:r w:rsidRPr="00F12CBF">
              <w:rPr>
                <w:rFonts w:ascii="Times New Roman" w:hAnsi="Times New Roman" w:cs="Times New Roman"/>
                <w:color w:val="31849B" w:themeColor="accent5" w:themeShade="BF"/>
              </w:rPr>
              <w:t xml:space="preserve">. Los grupos armados talibanes </w:t>
            </w:r>
            <w:r w:rsidR="00625A3A" w:rsidRPr="00F12CBF">
              <w:rPr>
                <w:rFonts w:ascii="Times New Roman" w:hAnsi="Times New Roman" w:cs="Times New Roman"/>
                <w:color w:val="31849B" w:themeColor="accent5" w:themeShade="BF"/>
              </w:rPr>
              <w:t xml:space="preserve">no tienen una organización típica </w:t>
            </w:r>
            <w:r w:rsidRPr="00F12CBF">
              <w:rPr>
                <w:rFonts w:ascii="Times New Roman" w:hAnsi="Times New Roman" w:cs="Times New Roman"/>
                <w:color w:val="31849B" w:themeColor="accent5" w:themeShade="BF"/>
              </w:rPr>
              <w:t>de un ejército regular.</w:t>
            </w:r>
            <w:r w:rsidR="007F2D25" w:rsidRPr="00F12CBF">
              <w:rPr>
                <w:color w:val="31849B" w:themeColor="accent5" w:themeShade="BF"/>
              </w:rPr>
              <w:t xml:space="preserve"> Su </w:t>
            </w:r>
            <w:r w:rsidR="007F2D25" w:rsidRPr="00F12CBF">
              <w:rPr>
                <w:rFonts w:ascii="Times New Roman" w:hAnsi="Times New Roman" w:cs="Times New Roman"/>
                <w:color w:val="31849B" w:themeColor="accent5" w:themeShade="BF"/>
              </w:rPr>
              <w:t>idea de sociedad está basada en interpretaciones extremistas de</w:t>
            </w:r>
            <w:r w:rsidR="00B94983" w:rsidRPr="00F12CBF">
              <w:rPr>
                <w:rFonts w:ascii="Times New Roman" w:hAnsi="Times New Roman" w:cs="Times New Roman"/>
                <w:color w:val="31849B" w:themeColor="accent5" w:themeShade="BF"/>
              </w:rPr>
              <w:t>l islamismo, lo que lleva a que sus ciudadanos vivan en un constante estado de represión</w:t>
            </w:r>
            <w:r w:rsidR="007F2D25" w:rsidRPr="00F12CBF">
              <w:rPr>
                <w:rFonts w:ascii="Times New Roman" w:hAnsi="Times New Roman" w:cs="Times New Roman"/>
                <w:color w:val="31849B" w:themeColor="accent5" w:themeShade="BF"/>
              </w:rPr>
              <w:t xml:space="preserve">. </w:t>
            </w:r>
          </w:p>
        </w:tc>
      </w:tr>
    </w:tbl>
    <w:p w14:paraId="17C1C7C3" w14:textId="77777777" w:rsidR="00C72F65" w:rsidRPr="00F12CBF" w:rsidRDefault="00C72F65" w:rsidP="00C95BF4">
      <w:pPr>
        <w:spacing w:after="0" w:line="276" w:lineRule="auto"/>
        <w:jc w:val="both"/>
        <w:rPr>
          <w:rFonts w:ascii="Times New Roman" w:hAnsi="Times New Roman" w:cs="Times New Roman"/>
          <w:color w:val="31849B" w:themeColor="accent5" w:themeShade="BF"/>
        </w:rPr>
      </w:pPr>
    </w:p>
    <w:p w14:paraId="001947A7" w14:textId="77777777" w:rsidR="00C72F65" w:rsidRPr="00F12CBF" w:rsidRDefault="00C72F65" w:rsidP="00C95BF4">
      <w:pPr>
        <w:spacing w:after="0" w:line="276" w:lineRule="auto"/>
        <w:jc w:val="both"/>
        <w:rPr>
          <w:rFonts w:ascii="Times New Roman" w:hAnsi="Times New Roman" w:cs="Times New Roman"/>
          <w:color w:val="31849B" w:themeColor="accent5" w:themeShade="BF"/>
        </w:rPr>
      </w:pPr>
    </w:p>
    <w:p w14:paraId="555BB441" w14:textId="4A09DD4A" w:rsidR="00B212B9" w:rsidRPr="00F12CBF" w:rsidRDefault="00D45DB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w:t>
      </w:r>
      <w:r w:rsidR="00195856" w:rsidRPr="00F12CBF">
        <w:rPr>
          <w:rFonts w:ascii="Times New Roman" w:hAnsi="Times New Roman" w:cs="Times New Roman"/>
          <w:color w:val="31849B" w:themeColor="accent5" w:themeShade="BF"/>
        </w:rPr>
        <w:t>in embargo</w:t>
      </w:r>
      <w:r w:rsidR="00B94983" w:rsidRPr="00F12CBF">
        <w:rPr>
          <w:rFonts w:ascii="Times New Roman" w:hAnsi="Times New Roman" w:cs="Times New Roman"/>
          <w:color w:val="31849B" w:themeColor="accent5" w:themeShade="BF"/>
        </w:rPr>
        <w:t>,</w:t>
      </w:r>
      <w:r w:rsidR="00195856"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el derrocamiento del régimen </w:t>
      </w:r>
      <w:r w:rsidR="00195856" w:rsidRPr="00F12CBF">
        <w:rPr>
          <w:rFonts w:ascii="Times New Roman" w:hAnsi="Times New Roman" w:cs="Times New Roman"/>
          <w:color w:val="31849B" w:themeColor="accent5" w:themeShade="BF"/>
        </w:rPr>
        <w:t xml:space="preserve">no puso fin </w:t>
      </w:r>
      <w:r w:rsidRPr="00F12CBF">
        <w:rPr>
          <w:rFonts w:ascii="Times New Roman" w:hAnsi="Times New Roman" w:cs="Times New Roman"/>
          <w:color w:val="31849B" w:themeColor="accent5" w:themeShade="BF"/>
        </w:rPr>
        <w:t xml:space="preserve">a la actividad de </w:t>
      </w:r>
      <w:r w:rsidR="00815175" w:rsidRPr="00F12CBF">
        <w:rPr>
          <w:rFonts w:ascii="Times New Roman" w:hAnsi="Times New Roman" w:cs="Times New Roman"/>
          <w:color w:val="31849B" w:themeColor="accent5" w:themeShade="BF"/>
        </w:rPr>
        <w:t>los talibanes</w:t>
      </w:r>
      <w:r w:rsidR="002E4D8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quienes </w:t>
      </w:r>
      <w:r w:rsidR="00815175" w:rsidRPr="00F12CBF">
        <w:rPr>
          <w:rFonts w:ascii="Times New Roman" w:hAnsi="Times New Roman" w:cs="Times New Roman"/>
          <w:color w:val="31849B" w:themeColor="accent5" w:themeShade="BF"/>
        </w:rPr>
        <w:t xml:space="preserve">continuaron dominando algunos territorios </w:t>
      </w:r>
      <w:r w:rsidR="00721BB7" w:rsidRPr="00F12CBF">
        <w:rPr>
          <w:rFonts w:ascii="Times New Roman" w:hAnsi="Times New Roman" w:cs="Times New Roman"/>
          <w:color w:val="31849B" w:themeColor="accent5" w:themeShade="BF"/>
        </w:rPr>
        <w:t>mediante la guerra de guerrillas</w:t>
      </w:r>
      <w:r w:rsidRPr="00F12CBF">
        <w:rPr>
          <w:rFonts w:ascii="Times New Roman" w:hAnsi="Times New Roman" w:cs="Times New Roman"/>
          <w:color w:val="31849B" w:themeColor="accent5" w:themeShade="BF"/>
        </w:rPr>
        <w:t xml:space="preserve">. </w:t>
      </w:r>
      <w:r w:rsidR="00B212B9" w:rsidRPr="00F12CBF">
        <w:rPr>
          <w:rFonts w:ascii="Times New Roman" w:hAnsi="Times New Roman" w:cs="Times New Roman"/>
          <w:color w:val="31849B" w:themeColor="accent5" w:themeShade="BF"/>
        </w:rPr>
        <w:t xml:space="preserve">Debido a la permanente intervención militar de los países occidentales, en muchas ocasiones los talibanes </w:t>
      </w:r>
      <w:r w:rsidR="00721BB7" w:rsidRPr="00F12CBF">
        <w:rPr>
          <w:rFonts w:ascii="Times New Roman" w:hAnsi="Times New Roman" w:cs="Times New Roman"/>
          <w:color w:val="31849B" w:themeColor="accent5" w:themeShade="BF"/>
        </w:rPr>
        <w:t>ha</w:t>
      </w:r>
      <w:r w:rsidR="00B94983" w:rsidRPr="00F12CBF">
        <w:rPr>
          <w:rFonts w:ascii="Times New Roman" w:hAnsi="Times New Roman" w:cs="Times New Roman"/>
          <w:color w:val="31849B" w:themeColor="accent5" w:themeShade="BF"/>
        </w:rPr>
        <w:t>n</w:t>
      </w:r>
      <w:r w:rsidR="00721BB7" w:rsidRPr="00F12CBF">
        <w:rPr>
          <w:rFonts w:ascii="Times New Roman" w:hAnsi="Times New Roman" w:cs="Times New Roman"/>
          <w:color w:val="31849B" w:themeColor="accent5" w:themeShade="BF"/>
        </w:rPr>
        <w:t xml:space="preserve"> encontrado </w:t>
      </w:r>
      <w:r w:rsidRPr="00F12CBF">
        <w:rPr>
          <w:rFonts w:ascii="Times New Roman" w:hAnsi="Times New Roman" w:cs="Times New Roman"/>
          <w:color w:val="31849B" w:themeColor="accent5" w:themeShade="BF"/>
        </w:rPr>
        <w:t>apoyo entre la población</w:t>
      </w:r>
      <w:r w:rsidR="00721BB7"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porque </w:t>
      </w:r>
      <w:r w:rsidR="00B212B9" w:rsidRPr="00F12CBF">
        <w:rPr>
          <w:rFonts w:ascii="Times New Roman" w:hAnsi="Times New Roman" w:cs="Times New Roman"/>
          <w:color w:val="31849B" w:themeColor="accent5" w:themeShade="BF"/>
        </w:rPr>
        <w:t xml:space="preserve">son vistos como </w:t>
      </w:r>
      <w:r w:rsidR="00B94983" w:rsidRPr="00F12CBF">
        <w:rPr>
          <w:rFonts w:ascii="Times New Roman" w:hAnsi="Times New Roman" w:cs="Times New Roman"/>
          <w:color w:val="31849B" w:themeColor="accent5" w:themeShade="BF"/>
        </w:rPr>
        <w:t>sus</w:t>
      </w:r>
      <w:r w:rsidR="00B212B9" w:rsidRPr="00F12CBF">
        <w:rPr>
          <w:rFonts w:ascii="Times New Roman" w:hAnsi="Times New Roman" w:cs="Times New Roman"/>
          <w:color w:val="31849B" w:themeColor="accent5" w:themeShade="BF"/>
        </w:rPr>
        <w:t xml:space="preserve"> defensores </w:t>
      </w:r>
      <w:r w:rsidRPr="00F12CBF">
        <w:rPr>
          <w:rFonts w:ascii="Times New Roman" w:hAnsi="Times New Roman" w:cs="Times New Roman"/>
          <w:color w:val="31849B" w:themeColor="accent5" w:themeShade="BF"/>
        </w:rPr>
        <w:t xml:space="preserve">frente a </w:t>
      </w:r>
      <w:r w:rsidR="00B212B9" w:rsidRPr="00F12CBF">
        <w:rPr>
          <w:rFonts w:ascii="Times New Roman" w:hAnsi="Times New Roman" w:cs="Times New Roman"/>
          <w:color w:val="31849B" w:themeColor="accent5" w:themeShade="BF"/>
        </w:rPr>
        <w:t xml:space="preserve">la invasión extranjera. </w:t>
      </w:r>
    </w:p>
    <w:p w14:paraId="249B5A80" w14:textId="77777777" w:rsidR="00C72F65" w:rsidRPr="00F12CBF" w:rsidRDefault="00C72F65"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64BFE322" w14:textId="77777777" w:rsidTr="00ED495A">
        <w:tc>
          <w:tcPr>
            <w:tcW w:w="9033" w:type="dxa"/>
            <w:gridSpan w:val="2"/>
            <w:shd w:val="clear" w:color="auto" w:fill="0D0D0D" w:themeFill="text1" w:themeFillTint="F2"/>
          </w:tcPr>
          <w:p w14:paraId="401E4813" w14:textId="77777777" w:rsidR="00C72F65" w:rsidRPr="00F12CBF" w:rsidRDefault="00C72F6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4CE0805" w14:textId="77777777" w:rsidTr="00ED495A">
        <w:tc>
          <w:tcPr>
            <w:tcW w:w="2518" w:type="dxa"/>
          </w:tcPr>
          <w:p w14:paraId="30796E36" w14:textId="77777777" w:rsidR="00C72F65" w:rsidRPr="00F12CBF" w:rsidRDefault="00C72F6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D85E5CF" w14:textId="49F030E1" w:rsidR="00C72F65" w:rsidRPr="00F12CBF" w:rsidRDefault="00E62EB0" w:rsidP="005227E1">
            <w:pPr>
              <w:spacing w:line="276" w:lineRule="auto"/>
              <w:jc w:val="both"/>
              <w:rPr>
                <w:rFonts w:ascii="Times New Roman" w:hAnsi="Times New Roman" w:cs="Times New Roman"/>
                <w:b/>
                <w:color w:val="31849B" w:themeColor="accent5" w:themeShade="BF"/>
                <w:sz w:val="24"/>
                <w:szCs w:val="24"/>
                <w:highlight w:val="yellow"/>
              </w:rPr>
            </w:pPr>
            <w:r w:rsidRPr="00F12CBF">
              <w:rPr>
                <w:rFonts w:ascii="Times New Roman" w:hAnsi="Times New Roman" w:cs="Times New Roman"/>
                <w:color w:val="31849B" w:themeColor="accent5" w:themeShade="BF"/>
                <w:sz w:val="24"/>
                <w:szCs w:val="24"/>
              </w:rPr>
              <w:t>CS_11</w:t>
            </w:r>
            <w:r w:rsidR="003E0E77" w:rsidRPr="00F12CBF">
              <w:rPr>
                <w:rFonts w:ascii="Times New Roman" w:hAnsi="Times New Roman" w:cs="Times New Roman"/>
                <w:color w:val="31849B" w:themeColor="accent5" w:themeShade="BF"/>
                <w:sz w:val="24"/>
                <w:szCs w:val="24"/>
              </w:rPr>
              <w:t>_01_IMG2</w:t>
            </w:r>
            <w:r w:rsidR="005227E1" w:rsidRPr="00F12CBF">
              <w:rPr>
                <w:rFonts w:ascii="Times New Roman" w:hAnsi="Times New Roman" w:cs="Times New Roman"/>
                <w:color w:val="31849B" w:themeColor="accent5" w:themeShade="BF"/>
                <w:sz w:val="24"/>
                <w:szCs w:val="24"/>
              </w:rPr>
              <w:t>4</w:t>
            </w:r>
          </w:p>
        </w:tc>
      </w:tr>
      <w:tr w:rsidR="00F12CBF" w:rsidRPr="00F12CBF" w14:paraId="4A13D640" w14:textId="77777777" w:rsidTr="00ED495A">
        <w:tc>
          <w:tcPr>
            <w:tcW w:w="2518" w:type="dxa"/>
          </w:tcPr>
          <w:p w14:paraId="7F168F24"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F7E446D" w14:textId="777B3C31" w:rsidR="00C72F65" w:rsidRPr="00F12CBF" w:rsidRDefault="0043543B"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Manifestantes actuando en las calles de Peshawar (Pakistán), en octubre de 2001, como protesta por los ataques aéreos estadounidenses contra el ejército talibán de Afganistán</w:t>
            </w:r>
            <w:r w:rsidR="00B94983" w:rsidRPr="00F12CBF">
              <w:rPr>
                <w:rFonts w:ascii="Times New Roman" w:hAnsi="Times New Roman" w:cs="Times New Roman"/>
                <w:color w:val="31849B" w:themeColor="accent5" w:themeShade="BF"/>
                <w:sz w:val="24"/>
                <w:szCs w:val="24"/>
                <w:lang w:val="es-CO"/>
              </w:rPr>
              <w:t>.</w:t>
            </w:r>
          </w:p>
        </w:tc>
      </w:tr>
      <w:tr w:rsidR="00F12CBF" w:rsidRPr="00F12CBF" w14:paraId="4319092D" w14:textId="77777777" w:rsidTr="00ED495A">
        <w:tc>
          <w:tcPr>
            <w:tcW w:w="2518" w:type="dxa"/>
          </w:tcPr>
          <w:p w14:paraId="760F281E"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3E83030E" w14:textId="56C87CA2" w:rsidR="00C72F65" w:rsidRPr="00F12CBF" w:rsidRDefault="0043543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Banco de contenidos/ Las acciones violentas se originan en marcos sociales propicios, como aquellos que generan conductas de confrontación. </w:t>
            </w:r>
          </w:p>
        </w:tc>
      </w:tr>
      <w:tr w:rsidR="00C72F65" w:rsidRPr="00F12CBF" w14:paraId="5EC77333" w14:textId="77777777" w:rsidTr="00ED495A">
        <w:tc>
          <w:tcPr>
            <w:tcW w:w="2518" w:type="dxa"/>
          </w:tcPr>
          <w:p w14:paraId="3281DC10" w14:textId="77777777" w:rsidR="00C72F65" w:rsidRPr="00F12CBF" w:rsidRDefault="00C72F6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AE42E0D" w14:textId="17FFB38C" w:rsidR="00C72F65" w:rsidRPr="00F12CBF" w:rsidRDefault="00C72F65" w:rsidP="00B9498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 xml:space="preserve">Las acciones violentas se originan en </w:t>
            </w:r>
            <w:r w:rsidR="00B94983" w:rsidRPr="00F12CBF">
              <w:rPr>
                <w:rFonts w:ascii="Times New Roman" w:hAnsi="Times New Roman" w:cs="Times New Roman"/>
                <w:color w:val="31849B" w:themeColor="accent5" w:themeShade="BF"/>
              </w:rPr>
              <w:t>contextos</w:t>
            </w:r>
            <w:r w:rsidRPr="00F12CBF">
              <w:rPr>
                <w:rFonts w:ascii="Times New Roman" w:hAnsi="Times New Roman" w:cs="Times New Roman"/>
                <w:color w:val="31849B" w:themeColor="accent5" w:themeShade="BF"/>
              </w:rPr>
              <w:t xml:space="preserve"> sociales propicios, </w:t>
            </w:r>
            <w:r w:rsidR="00B94983" w:rsidRPr="00F12CBF">
              <w:rPr>
                <w:rFonts w:ascii="Times New Roman" w:hAnsi="Times New Roman" w:cs="Times New Roman"/>
                <w:color w:val="31849B" w:themeColor="accent5" w:themeShade="BF"/>
              </w:rPr>
              <w:t>que son los que permiten</w:t>
            </w:r>
            <w:r w:rsidR="0043543B" w:rsidRPr="00F12CBF">
              <w:rPr>
                <w:rFonts w:ascii="Times New Roman" w:hAnsi="Times New Roman" w:cs="Times New Roman"/>
                <w:color w:val="31849B" w:themeColor="accent5" w:themeShade="BF"/>
              </w:rPr>
              <w:t xml:space="preserve"> </w:t>
            </w:r>
            <w:r w:rsidR="00B94983" w:rsidRPr="00F12CBF">
              <w:rPr>
                <w:rFonts w:ascii="Times New Roman" w:hAnsi="Times New Roman" w:cs="Times New Roman"/>
                <w:color w:val="31849B" w:themeColor="accent5" w:themeShade="BF"/>
              </w:rPr>
              <w:t>alimentar</w:t>
            </w:r>
            <w:r w:rsidR="0043543B" w:rsidRPr="00F12CBF">
              <w:rPr>
                <w:rFonts w:ascii="Times New Roman" w:hAnsi="Times New Roman" w:cs="Times New Roman"/>
                <w:color w:val="31849B" w:themeColor="accent5" w:themeShade="BF"/>
              </w:rPr>
              <w:t xml:space="preserve"> las tensiones </w:t>
            </w:r>
            <w:r w:rsidR="00B94983" w:rsidRPr="00F12CBF">
              <w:rPr>
                <w:rFonts w:ascii="Times New Roman" w:hAnsi="Times New Roman" w:cs="Times New Roman"/>
                <w:color w:val="31849B" w:themeColor="accent5" w:themeShade="BF"/>
              </w:rPr>
              <w:t>en</w:t>
            </w:r>
            <w:r w:rsidR="0043543B" w:rsidRPr="00F12CBF">
              <w:rPr>
                <w:rFonts w:ascii="Times New Roman" w:hAnsi="Times New Roman" w:cs="Times New Roman"/>
                <w:color w:val="31849B" w:themeColor="accent5" w:themeShade="BF"/>
              </w:rPr>
              <w:t xml:space="preserve"> cada bando. En la foto</w:t>
            </w:r>
            <w:r w:rsidR="00B94983" w:rsidRPr="00F12CBF">
              <w:rPr>
                <w:rFonts w:ascii="Times New Roman" w:hAnsi="Times New Roman" w:cs="Times New Roman"/>
                <w:color w:val="31849B" w:themeColor="accent5" w:themeShade="BF"/>
              </w:rPr>
              <w:t>grafía se observa la reacción de la población civil</w:t>
            </w:r>
            <w:r w:rsidR="0043543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en las calles de Peshawar (Pakistán), en octubre de 2001, </w:t>
            </w:r>
            <w:r w:rsidR="0043543B" w:rsidRPr="00F12CBF">
              <w:rPr>
                <w:rFonts w:ascii="Times New Roman" w:hAnsi="Times New Roman" w:cs="Times New Roman"/>
                <w:color w:val="31849B" w:themeColor="accent5" w:themeShade="BF"/>
              </w:rPr>
              <w:t>cuando</w:t>
            </w:r>
            <w:r w:rsidR="00B94983" w:rsidRPr="00F12CBF">
              <w:rPr>
                <w:rFonts w:ascii="Times New Roman" w:hAnsi="Times New Roman" w:cs="Times New Roman"/>
                <w:color w:val="31849B" w:themeColor="accent5" w:themeShade="BF"/>
              </w:rPr>
              <w:t xml:space="preserve"> la gente protestó  por </w:t>
            </w:r>
            <w:r w:rsidR="0043543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los ataques aéreos estadounidenses contra el ejército talibán de Afganistán.</w:t>
            </w:r>
          </w:p>
        </w:tc>
      </w:tr>
    </w:tbl>
    <w:p w14:paraId="3F75D1F4" w14:textId="77777777" w:rsidR="00C72F65" w:rsidRPr="00F12CBF" w:rsidRDefault="00C72F65" w:rsidP="00C95BF4">
      <w:pPr>
        <w:spacing w:after="0" w:line="276" w:lineRule="auto"/>
        <w:jc w:val="both"/>
        <w:rPr>
          <w:rFonts w:ascii="Times New Roman" w:hAnsi="Times New Roman" w:cs="Times New Roman"/>
          <w:color w:val="31849B" w:themeColor="accent5" w:themeShade="BF"/>
          <w:lang w:val="es-MX"/>
        </w:rPr>
      </w:pPr>
    </w:p>
    <w:p w14:paraId="1F61FA90" w14:textId="4B6AA57E" w:rsidR="00815175" w:rsidRPr="00F12CBF" w:rsidRDefault="00815175" w:rsidP="00C95BF4">
      <w:pPr>
        <w:spacing w:after="0" w:line="276" w:lineRule="auto"/>
        <w:jc w:val="both"/>
        <w:rPr>
          <w:color w:val="31849B" w:themeColor="accent5" w:themeShade="BF"/>
        </w:rPr>
      </w:pPr>
    </w:p>
    <w:p w14:paraId="69714DD4" w14:textId="5339BB2C" w:rsidR="00B212B9" w:rsidRPr="00F12CBF" w:rsidRDefault="00D45DB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Tras la eliminación de Bin Laden en 2011 por parte de E</w:t>
      </w:r>
      <w:r w:rsidR="00495453" w:rsidRPr="00F12CBF">
        <w:rPr>
          <w:rFonts w:ascii="Times New Roman" w:hAnsi="Times New Roman" w:cs="Times New Roman"/>
          <w:color w:val="31849B" w:themeColor="accent5" w:themeShade="BF"/>
        </w:rPr>
        <w:t xml:space="preserve">stados </w:t>
      </w:r>
      <w:r w:rsidRPr="00F12CBF">
        <w:rPr>
          <w:rFonts w:ascii="Times New Roman" w:hAnsi="Times New Roman" w:cs="Times New Roman"/>
          <w:color w:val="31849B" w:themeColor="accent5" w:themeShade="BF"/>
        </w:rPr>
        <w:t>U</w:t>
      </w:r>
      <w:r w:rsidR="00495453" w:rsidRPr="00F12CBF">
        <w:rPr>
          <w:rFonts w:ascii="Times New Roman" w:hAnsi="Times New Roman" w:cs="Times New Roman"/>
          <w:color w:val="31849B" w:themeColor="accent5" w:themeShade="BF"/>
        </w:rPr>
        <w:t>nidos</w:t>
      </w:r>
      <w:r w:rsidRPr="00F12CBF">
        <w:rPr>
          <w:rFonts w:ascii="Times New Roman" w:hAnsi="Times New Roman" w:cs="Times New Roman"/>
          <w:color w:val="31849B" w:themeColor="accent5" w:themeShade="BF"/>
        </w:rPr>
        <w:t>, la democracia implantada no se ha consolidado</w:t>
      </w:r>
      <w:r w:rsidR="00E90B7D" w:rsidRPr="00F12CBF">
        <w:rPr>
          <w:rFonts w:ascii="Times New Roman" w:hAnsi="Times New Roman" w:cs="Times New Roman"/>
          <w:color w:val="31849B" w:themeColor="accent5" w:themeShade="BF"/>
        </w:rPr>
        <w:t xml:space="preserve"> [</w:t>
      </w:r>
      <w:hyperlink r:id="rId55" w:history="1">
        <w:r w:rsidR="00E90B7D" w:rsidRPr="00F12CBF">
          <w:rPr>
            <w:rStyle w:val="Hipervnculo"/>
            <w:rFonts w:ascii="Times New Roman" w:hAnsi="Times New Roman" w:cs="Times New Roman"/>
            <w:color w:val="31849B" w:themeColor="accent5" w:themeShade="BF"/>
          </w:rPr>
          <w:t>VER</w:t>
        </w:r>
      </w:hyperlink>
      <w:r w:rsidR="00E90B7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Múltiples </w:t>
      </w:r>
      <w:r w:rsidR="00815175" w:rsidRPr="00F12CBF">
        <w:rPr>
          <w:rFonts w:ascii="Times New Roman" w:hAnsi="Times New Roman" w:cs="Times New Roman"/>
          <w:color w:val="31849B" w:themeColor="accent5" w:themeShade="BF"/>
        </w:rPr>
        <w:t xml:space="preserve">atentados </w:t>
      </w:r>
      <w:r w:rsidRPr="00F12CBF">
        <w:rPr>
          <w:rFonts w:ascii="Times New Roman" w:hAnsi="Times New Roman" w:cs="Times New Roman"/>
          <w:color w:val="31849B" w:themeColor="accent5" w:themeShade="BF"/>
        </w:rPr>
        <w:t xml:space="preserve">contra </w:t>
      </w:r>
      <w:r w:rsidR="00815175" w:rsidRPr="00F12CBF">
        <w:rPr>
          <w:rFonts w:ascii="Times New Roman" w:hAnsi="Times New Roman" w:cs="Times New Roman"/>
          <w:color w:val="31849B" w:themeColor="accent5" w:themeShade="BF"/>
        </w:rPr>
        <w:t>militares y civiles</w:t>
      </w:r>
      <w:r w:rsidRPr="00F12CBF">
        <w:rPr>
          <w:rFonts w:ascii="Times New Roman" w:hAnsi="Times New Roman" w:cs="Times New Roman"/>
          <w:color w:val="31849B" w:themeColor="accent5" w:themeShade="BF"/>
        </w:rPr>
        <w:t xml:space="preserve"> ocurren </w:t>
      </w:r>
      <w:r w:rsidR="00815175" w:rsidRPr="00F12CBF">
        <w:rPr>
          <w:rFonts w:ascii="Times New Roman" w:hAnsi="Times New Roman" w:cs="Times New Roman"/>
          <w:color w:val="31849B" w:themeColor="accent5" w:themeShade="BF"/>
        </w:rPr>
        <w:t>año tras año</w:t>
      </w:r>
      <w:r w:rsidRPr="00F12CBF">
        <w:rPr>
          <w:rFonts w:ascii="Times New Roman" w:hAnsi="Times New Roman" w:cs="Times New Roman"/>
          <w:color w:val="31849B" w:themeColor="accent5" w:themeShade="BF"/>
        </w:rPr>
        <w:t xml:space="preserve">, </w:t>
      </w:r>
      <w:r w:rsidR="00B212B9" w:rsidRPr="00F12CBF">
        <w:rPr>
          <w:rFonts w:ascii="Times New Roman" w:hAnsi="Times New Roman" w:cs="Times New Roman"/>
          <w:color w:val="31849B" w:themeColor="accent5" w:themeShade="BF"/>
        </w:rPr>
        <w:t xml:space="preserve">la producción de opio y heroína se ha convertido en una </w:t>
      </w:r>
      <w:r w:rsidRPr="00F12CBF">
        <w:rPr>
          <w:rFonts w:ascii="Times New Roman" w:hAnsi="Times New Roman" w:cs="Times New Roman"/>
          <w:color w:val="31849B" w:themeColor="accent5" w:themeShade="BF"/>
        </w:rPr>
        <w:t xml:space="preserve">empresa </w:t>
      </w:r>
      <w:r w:rsidR="00B212B9" w:rsidRPr="00F12CBF">
        <w:rPr>
          <w:rFonts w:ascii="Times New Roman" w:hAnsi="Times New Roman" w:cs="Times New Roman"/>
          <w:color w:val="31849B" w:themeColor="accent5" w:themeShade="BF"/>
        </w:rPr>
        <w:t xml:space="preserve">que corrompe y debilita </w:t>
      </w:r>
      <w:r w:rsidRPr="00F12CBF">
        <w:rPr>
          <w:rFonts w:ascii="Times New Roman" w:hAnsi="Times New Roman" w:cs="Times New Roman"/>
          <w:color w:val="31849B" w:themeColor="accent5" w:themeShade="BF"/>
        </w:rPr>
        <w:t>las instituciones</w:t>
      </w:r>
      <w:r w:rsidR="002E4D8D" w:rsidRPr="00F12CBF">
        <w:rPr>
          <w:rFonts w:ascii="Times New Roman" w:hAnsi="Times New Roman" w:cs="Times New Roman"/>
          <w:color w:val="31849B" w:themeColor="accent5" w:themeShade="BF"/>
        </w:rPr>
        <w:t>.</w:t>
      </w:r>
    </w:p>
    <w:p w14:paraId="54B76B49" w14:textId="77777777" w:rsidR="00D45DB4" w:rsidRPr="00F12CBF" w:rsidRDefault="00D45DB4" w:rsidP="00C95BF4">
      <w:pPr>
        <w:spacing w:after="0" w:line="276" w:lineRule="auto"/>
        <w:jc w:val="both"/>
        <w:rPr>
          <w:rFonts w:ascii="Times New Roman" w:hAnsi="Times New Roman" w:cs="Times New Roman"/>
          <w:color w:val="31849B" w:themeColor="accent5" w:themeShade="BF"/>
        </w:rPr>
      </w:pPr>
    </w:p>
    <w:p w14:paraId="7E7E76DD" w14:textId="5E6E8181" w:rsidR="0059559B" w:rsidRPr="00F12CBF" w:rsidRDefault="00815175"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195856" w:rsidRPr="00F12CBF">
        <w:rPr>
          <w:rFonts w:ascii="Times New Roman" w:hAnsi="Times New Roman" w:cs="Times New Roman"/>
          <w:color w:val="31849B" w:themeColor="accent5" w:themeShade="BF"/>
        </w:rPr>
        <w:t xml:space="preserve">n </w:t>
      </w:r>
      <w:r w:rsidRPr="00F12CBF">
        <w:rPr>
          <w:rFonts w:ascii="Times New Roman" w:hAnsi="Times New Roman" w:cs="Times New Roman"/>
          <w:color w:val="31849B" w:themeColor="accent5" w:themeShade="BF"/>
        </w:rPr>
        <w:t>diciembre de 2014</w:t>
      </w:r>
      <w:r w:rsidR="00B9498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Estados Unidos </w:t>
      </w:r>
      <w:r w:rsidR="00D45DB4" w:rsidRPr="00F12CBF">
        <w:rPr>
          <w:rFonts w:ascii="Times New Roman" w:hAnsi="Times New Roman" w:cs="Times New Roman"/>
          <w:color w:val="31849B" w:themeColor="accent5" w:themeShade="BF"/>
        </w:rPr>
        <w:t xml:space="preserve">dio por </w:t>
      </w:r>
      <w:r w:rsidRPr="00F12CBF">
        <w:rPr>
          <w:rFonts w:ascii="Times New Roman" w:hAnsi="Times New Roman" w:cs="Times New Roman"/>
          <w:color w:val="31849B" w:themeColor="accent5" w:themeShade="BF"/>
        </w:rPr>
        <w:t xml:space="preserve">finalizada </w:t>
      </w:r>
      <w:r w:rsidR="00D45DB4" w:rsidRPr="00F12CBF">
        <w:rPr>
          <w:rFonts w:ascii="Times New Roman" w:hAnsi="Times New Roman" w:cs="Times New Roman"/>
          <w:color w:val="31849B" w:themeColor="accent5" w:themeShade="BF"/>
        </w:rPr>
        <w:t xml:space="preserve">su </w:t>
      </w:r>
      <w:r w:rsidRPr="00F12CBF">
        <w:rPr>
          <w:rFonts w:ascii="Times New Roman" w:hAnsi="Times New Roman" w:cs="Times New Roman"/>
          <w:color w:val="31849B" w:themeColor="accent5" w:themeShade="BF"/>
        </w:rPr>
        <w:t>misión en Afganistán</w:t>
      </w:r>
      <w:r w:rsidR="00B94983" w:rsidRPr="00F12CBF">
        <w:rPr>
          <w:rFonts w:ascii="Times New Roman" w:hAnsi="Times New Roman" w:cs="Times New Roman"/>
          <w:color w:val="31849B" w:themeColor="accent5" w:themeShade="BF"/>
        </w:rPr>
        <w:t xml:space="preserve"> y</w:t>
      </w:r>
      <w:r w:rsidR="00D45DB4" w:rsidRPr="00F12CBF">
        <w:rPr>
          <w:rFonts w:ascii="Times New Roman" w:hAnsi="Times New Roman" w:cs="Times New Roman"/>
          <w:color w:val="31849B" w:themeColor="accent5" w:themeShade="BF"/>
        </w:rPr>
        <w:t xml:space="preserve"> sacó la mayor parte de sus tropas</w:t>
      </w:r>
      <w:r w:rsidR="00B94983" w:rsidRPr="00F12CBF">
        <w:rPr>
          <w:rFonts w:ascii="Times New Roman" w:hAnsi="Times New Roman" w:cs="Times New Roman"/>
          <w:color w:val="31849B" w:themeColor="accent5" w:themeShade="BF"/>
        </w:rPr>
        <w:t>; así que</w:t>
      </w:r>
      <w:r w:rsidR="00D45DB4"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 partir de 2015 </w:t>
      </w:r>
      <w:r w:rsidR="00D45DB4" w:rsidRPr="00F12CBF">
        <w:rPr>
          <w:rFonts w:ascii="Times New Roman" w:hAnsi="Times New Roman" w:cs="Times New Roman"/>
          <w:color w:val="31849B" w:themeColor="accent5" w:themeShade="BF"/>
        </w:rPr>
        <w:t xml:space="preserve">mantendrá una </w:t>
      </w:r>
      <w:r w:rsidRPr="00F12CBF">
        <w:rPr>
          <w:rFonts w:ascii="Times New Roman" w:hAnsi="Times New Roman" w:cs="Times New Roman"/>
          <w:color w:val="31849B" w:themeColor="accent5" w:themeShade="BF"/>
        </w:rPr>
        <w:t>presencia militar limitada</w:t>
      </w:r>
      <w:r w:rsidR="00D45DB4" w:rsidRPr="00F12CBF">
        <w:rPr>
          <w:rFonts w:ascii="Times New Roman" w:hAnsi="Times New Roman" w:cs="Times New Roman"/>
          <w:color w:val="31849B" w:themeColor="accent5" w:themeShade="BF"/>
        </w:rPr>
        <w:t>. E</w:t>
      </w:r>
      <w:r w:rsidR="00B212B9" w:rsidRPr="00F12CBF">
        <w:rPr>
          <w:rFonts w:ascii="Times New Roman" w:hAnsi="Times New Roman" w:cs="Times New Roman"/>
          <w:color w:val="31849B" w:themeColor="accent5" w:themeShade="BF"/>
        </w:rPr>
        <w:t xml:space="preserve">l futuro de Afganistán </w:t>
      </w:r>
      <w:r w:rsidR="00D45DB4" w:rsidRPr="00F12CBF">
        <w:rPr>
          <w:rFonts w:ascii="Times New Roman" w:hAnsi="Times New Roman" w:cs="Times New Roman"/>
          <w:color w:val="31849B" w:themeColor="accent5" w:themeShade="BF"/>
        </w:rPr>
        <w:t>se proyecta incierto</w:t>
      </w:r>
      <w:r w:rsidR="00B212B9" w:rsidRPr="00F12CBF">
        <w:rPr>
          <w:rFonts w:ascii="Times New Roman" w:hAnsi="Times New Roman" w:cs="Times New Roman"/>
          <w:color w:val="31849B" w:themeColor="accent5" w:themeShade="BF"/>
        </w:rPr>
        <w:t xml:space="preserve">. </w:t>
      </w:r>
      <w:r w:rsidR="00D45DB4" w:rsidRPr="00F12CBF">
        <w:rPr>
          <w:rFonts w:ascii="Times New Roman" w:hAnsi="Times New Roman" w:cs="Times New Roman"/>
          <w:color w:val="31849B" w:themeColor="accent5" w:themeShade="BF"/>
        </w:rPr>
        <w:t xml:space="preserve">Con el debilitamiento </w:t>
      </w:r>
      <w:r w:rsidR="0059559B" w:rsidRPr="00F12CBF">
        <w:rPr>
          <w:rFonts w:ascii="Times New Roman" w:hAnsi="Times New Roman" w:cs="Times New Roman"/>
          <w:color w:val="31849B" w:themeColor="accent5" w:themeShade="BF"/>
        </w:rPr>
        <w:t xml:space="preserve">de </w:t>
      </w:r>
      <w:r w:rsidR="004D46E4" w:rsidRPr="00F12CBF">
        <w:rPr>
          <w:rFonts w:ascii="Times New Roman" w:hAnsi="Times New Roman" w:cs="Times New Roman"/>
          <w:color w:val="31849B" w:themeColor="accent5" w:themeShade="BF"/>
        </w:rPr>
        <w:t>Al Qaeda</w:t>
      </w:r>
      <w:r w:rsidR="00B94983" w:rsidRPr="00F12CBF">
        <w:rPr>
          <w:rFonts w:ascii="Times New Roman" w:hAnsi="Times New Roman" w:cs="Times New Roman"/>
          <w:color w:val="31849B" w:themeColor="accent5" w:themeShade="BF"/>
        </w:rPr>
        <w:t>,</w:t>
      </w:r>
      <w:r w:rsidR="0059559B" w:rsidRPr="00F12CBF">
        <w:rPr>
          <w:rFonts w:ascii="Times New Roman" w:hAnsi="Times New Roman" w:cs="Times New Roman"/>
          <w:color w:val="31849B" w:themeColor="accent5" w:themeShade="BF"/>
        </w:rPr>
        <w:t xml:space="preserve"> </w:t>
      </w:r>
      <w:r w:rsidR="00D45DB4" w:rsidRPr="00F12CBF">
        <w:rPr>
          <w:rFonts w:ascii="Times New Roman" w:hAnsi="Times New Roman" w:cs="Times New Roman"/>
          <w:color w:val="31849B" w:themeColor="accent5" w:themeShade="BF"/>
        </w:rPr>
        <w:t>los grupos</w:t>
      </w:r>
      <w:r w:rsidR="00B94983" w:rsidRPr="00F12CBF">
        <w:rPr>
          <w:rFonts w:ascii="Times New Roman" w:hAnsi="Times New Roman" w:cs="Times New Roman"/>
          <w:color w:val="31849B" w:themeColor="accent5" w:themeShade="BF"/>
        </w:rPr>
        <w:t xml:space="preserve"> radicales</w:t>
      </w:r>
      <w:r w:rsidR="00D45DB4" w:rsidRPr="00F12CBF">
        <w:rPr>
          <w:rFonts w:ascii="Times New Roman" w:hAnsi="Times New Roman" w:cs="Times New Roman"/>
          <w:color w:val="31849B" w:themeColor="accent5" w:themeShade="BF"/>
        </w:rPr>
        <w:t xml:space="preserve"> </w:t>
      </w:r>
      <w:r w:rsidR="0059559B" w:rsidRPr="00F12CBF">
        <w:rPr>
          <w:rFonts w:ascii="Times New Roman" w:hAnsi="Times New Roman" w:cs="Times New Roman"/>
          <w:color w:val="31849B" w:themeColor="accent5" w:themeShade="BF"/>
        </w:rPr>
        <w:t>ha</w:t>
      </w:r>
      <w:r w:rsidR="00B94983" w:rsidRPr="00F12CBF">
        <w:rPr>
          <w:rFonts w:ascii="Times New Roman" w:hAnsi="Times New Roman" w:cs="Times New Roman"/>
          <w:color w:val="31849B" w:themeColor="accent5" w:themeShade="BF"/>
        </w:rPr>
        <w:t>n encontrado</w:t>
      </w:r>
      <w:r w:rsidR="0059559B" w:rsidRPr="00F12CBF">
        <w:rPr>
          <w:rFonts w:ascii="Times New Roman" w:hAnsi="Times New Roman" w:cs="Times New Roman"/>
          <w:color w:val="31849B" w:themeColor="accent5" w:themeShade="BF"/>
        </w:rPr>
        <w:t xml:space="preserve"> </w:t>
      </w:r>
      <w:r w:rsidR="00B94983" w:rsidRPr="00F12CBF">
        <w:rPr>
          <w:rFonts w:ascii="Times New Roman" w:hAnsi="Times New Roman" w:cs="Times New Roman"/>
          <w:color w:val="31849B" w:themeColor="accent5" w:themeShade="BF"/>
        </w:rPr>
        <w:t>refugio</w:t>
      </w:r>
      <w:r w:rsidR="00D45DB4" w:rsidRPr="00F12CBF">
        <w:rPr>
          <w:rFonts w:ascii="Times New Roman" w:hAnsi="Times New Roman" w:cs="Times New Roman"/>
          <w:color w:val="31849B" w:themeColor="accent5" w:themeShade="BF"/>
        </w:rPr>
        <w:t xml:space="preserve"> </w:t>
      </w:r>
      <w:r w:rsidR="0059559B" w:rsidRPr="00F12CBF">
        <w:rPr>
          <w:rFonts w:ascii="Times New Roman" w:hAnsi="Times New Roman" w:cs="Times New Roman"/>
          <w:color w:val="31849B" w:themeColor="accent5" w:themeShade="BF"/>
        </w:rPr>
        <w:t xml:space="preserve">en Yemen </w:t>
      </w:r>
      <w:r w:rsidR="00D45DB4" w:rsidRPr="00F12CBF">
        <w:rPr>
          <w:rFonts w:ascii="Times New Roman" w:hAnsi="Times New Roman" w:cs="Times New Roman"/>
          <w:color w:val="31849B" w:themeColor="accent5" w:themeShade="BF"/>
        </w:rPr>
        <w:t xml:space="preserve">y </w:t>
      </w:r>
      <w:r w:rsidR="0059559B" w:rsidRPr="00F12CBF">
        <w:rPr>
          <w:rFonts w:ascii="Times New Roman" w:hAnsi="Times New Roman" w:cs="Times New Roman"/>
          <w:color w:val="31849B" w:themeColor="accent5" w:themeShade="BF"/>
        </w:rPr>
        <w:t>Somalia</w:t>
      </w:r>
      <w:r w:rsidR="00C8224B" w:rsidRPr="00F12CBF">
        <w:rPr>
          <w:rFonts w:ascii="Times New Roman" w:hAnsi="Times New Roman" w:cs="Times New Roman"/>
          <w:color w:val="31849B" w:themeColor="accent5" w:themeShade="BF"/>
        </w:rPr>
        <w:t xml:space="preserve"> [</w:t>
      </w:r>
      <w:hyperlink r:id="rId56" w:history="1">
        <w:r w:rsidR="00C8224B" w:rsidRPr="00F12CBF">
          <w:rPr>
            <w:rStyle w:val="Hipervnculo"/>
            <w:rFonts w:ascii="Times New Roman" w:hAnsi="Times New Roman" w:cs="Times New Roman"/>
            <w:color w:val="31849B" w:themeColor="accent5" w:themeShade="BF"/>
          </w:rPr>
          <w:t>VER</w:t>
        </w:r>
      </w:hyperlink>
      <w:r w:rsidR="00C8224B" w:rsidRPr="00F12CBF">
        <w:rPr>
          <w:rFonts w:ascii="Times New Roman" w:hAnsi="Times New Roman" w:cs="Times New Roman"/>
          <w:color w:val="31849B" w:themeColor="accent5" w:themeShade="BF"/>
        </w:rPr>
        <w:t>]</w:t>
      </w:r>
      <w:r w:rsidR="00D45DB4" w:rsidRPr="00F12CBF">
        <w:rPr>
          <w:rFonts w:ascii="Times New Roman" w:hAnsi="Times New Roman" w:cs="Times New Roman"/>
          <w:color w:val="31849B" w:themeColor="accent5" w:themeShade="BF"/>
        </w:rPr>
        <w:t>.</w:t>
      </w:r>
      <w:r w:rsidR="0059559B" w:rsidRPr="00F12CBF">
        <w:rPr>
          <w:rFonts w:ascii="Times New Roman" w:hAnsi="Times New Roman" w:cs="Times New Roman"/>
          <w:color w:val="31849B" w:themeColor="accent5" w:themeShade="BF"/>
        </w:rPr>
        <w:t xml:space="preserve"> </w:t>
      </w:r>
    </w:p>
    <w:p w14:paraId="172C2D09" w14:textId="77777777" w:rsidR="00721BB7" w:rsidRPr="00F12CBF" w:rsidRDefault="00721BB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0C679C1F" w14:textId="77777777" w:rsidTr="00453D56">
        <w:tc>
          <w:tcPr>
            <w:tcW w:w="9033" w:type="dxa"/>
            <w:gridSpan w:val="2"/>
            <w:shd w:val="clear" w:color="auto" w:fill="000000" w:themeFill="text1"/>
          </w:tcPr>
          <w:p w14:paraId="4D9947E3"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7F4B5682" w14:textId="77777777" w:rsidTr="00453D56">
        <w:tc>
          <w:tcPr>
            <w:tcW w:w="2518" w:type="dxa"/>
          </w:tcPr>
          <w:p w14:paraId="7DDCFDC4"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2200445D" w14:textId="0A11BD18"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18</w:t>
            </w:r>
            <w:r w:rsidR="00DA4D78" w:rsidRPr="00F12CBF">
              <w:rPr>
                <w:rFonts w:ascii="Times New Roman" w:hAnsi="Times New Roman" w:cs="Times New Roman"/>
                <w:color w:val="31849B" w:themeColor="accent5" w:themeShade="BF"/>
                <w:sz w:val="24"/>
                <w:szCs w:val="24"/>
              </w:rPr>
              <w:t>0</w:t>
            </w:r>
          </w:p>
        </w:tc>
      </w:tr>
      <w:tr w:rsidR="00F12CBF" w:rsidRPr="00F12CBF" w14:paraId="1E1025E2" w14:textId="77777777" w:rsidTr="00453D56">
        <w:tc>
          <w:tcPr>
            <w:tcW w:w="2518" w:type="dxa"/>
          </w:tcPr>
          <w:p w14:paraId="0842B84F"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02A56494" w14:textId="700EB1F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Investiga las rutas del gas y del petróleo en Asia central</w:t>
            </w:r>
          </w:p>
        </w:tc>
      </w:tr>
      <w:tr w:rsidR="001E54D7" w:rsidRPr="00F12CBF" w14:paraId="3F86F49E" w14:textId="77777777" w:rsidTr="00453D56">
        <w:tc>
          <w:tcPr>
            <w:tcW w:w="2518" w:type="dxa"/>
          </w:tcPr>
          <w:p w14:paraId="6C8A17B5"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8BC6BF9" w14:textId="506B2028"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al estudiante representar cartográficamente el sistema de transporte de petróleo y gas</w:t>
            </w:r>
            <w:r w:rsidR="00B94983" w:rsidRPr="00F12CBF">
              <w:rPr>
                <w:rFonts w:ascii="Times New Roman" w:hAnsi="Times New Roman" w:cs="Times New Roman"/>
                <w:color w:val="31849B" w:themeColor="accent5" w:themeShade="BF"/>
                <w:sz w:val="24"/>
                <w:szCs w:val="24"/>
              </w:rPr>
              <w:t>.</w:t>
            </w:r>
          </w:p>
        </w:tc>
      </w:tr>
    </w:tbl>
    <w:p w14:paraId="2EF62B38" w14:textId="77777777" w:rsidR="00B212B9" w:rsidRPr="00F12CBF" w:rsidRDefault="00B212B9" w:rsidP="00C95BF4">
      <w:pPr>
        <w:spacing w:after="0" w:line="276" w:lineRule="auto"/>
        <w:jc w:val="both"/>
        <w:rPr>
          <w:rFonts w:ascii="Times New Roman" w:hAnsi="Times New Roman" w:cs="Times New Roman"/>
          <w:color w:val="31849B" w:themeColor="accent5" w:themeShade="BF"/>
          <w:highlight w:val="yellow"/>
        </w:rPr>
      </w:pPr>
    </w:p>
    <w:p w14:paraId="4CA321C7" w14:textId="4F6C08C2" w:rsidR="00C7684A" w:rsidRPr="00F12CBF" w:rsidRDefault="00B212B9"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 xml:space="preserve"> </w:t>
      </w:r>
      <w:r w:rsidR="00C7684A" w:rsidRPr="00F12CBF">
        <w:rPr>
          <w:rFonts w:ascii="Times New Roman" w:hAnsi="Times New Roman" w:cs="Times New Roman"/>
          <w:color w:val="31849B" w:themeColor="accent5" w:themeShade="BF"/>
          <w:highlight w:val="yellow"/>
        </w:rPr>
        <w:t>[SECCIÓN 2]</w:t>
      </w:r>
      <w:r w:rsidR="00C7684A" w:rsidRPr="00F12CBF">
        <w:rPr>
          <w:rFonts w:ascii="Times New Roman" w:hAnsi="Times New Roman" w:cs="Times New Roman"/>
          <w:color w:val="31849B" w:themeColor="accent5" w:themeShade="BF"/>
        </w:rPr>
        <w:t xml:space="preserve"> </w:t>
      </w:r>
      <w:r w:rsidR="00C7684A" w:rsidRPr="00F12CBF">
        <w:rPr>
          <w:rFonts w:ascii="Times New Roman" w:hAnsi="Times New Roman" w:cs="Times New Roman"/>
          <w:b/>
          <w:color w:val="31849B" w:themeColor="accent5" w:themeShade="BF"/>
        </w:rPr>
        <w:t xml:space="preserve"> 3.</w:t>
      </w:r>
      <w:r w:rsidR="00453D56" w:rsidRPr="00F12CBF">
        <w:rPr>
          <w:rFonts w:ascii="Times New Roman" w:hAnsi="Times New Roman" w:cs="Times New Roman"/>
          <w:b/>
          <w:color w:val="31849B" w:themeColor="accent5" w:themeShade="BF"/>
        </w:rPr>
        <w:t>7</w:t>
      </w:r>
      <w:r w:rsidR="00EC3D88" w:rsidRPr="00F12CBF">
        <w:rPr>
          <w:rFonts w:ascii="Times New Roman" w:hAnsi="Times New Roman" w:cs="Times New Roman"/>
          <w:b/>
          <w:color w:val="31849B" w:themeColor="accent5" w:themeShade="BF"/>
        </w:rPr>
        <w:t xml:space="preserve"> La </w:t>
      </w:r>
      <w:r w:rsidR="00AF5522" w:rsidRPr="00F12CBF">
        <w:rPr>
          <w:rFonts w:ascii="Times New Roman" w:hAnsi="Times New Roman" w:cs="Times New Roman"/>
          <w:b/>
          <w:color w:val="31849B" w:themeColor="accent5" w:themeShade="BF"/>
        </w:rPr>
        <w:t>“</w:t>
      </w:r>
      <w:r w:rsidR="00EC3D88" w:rsidRPr="00F12CBF">
        <w:rPr>
          <w:rFonts w:ascii="Times New Roman" w:hAnsi="Times New Roman" w:cs="Times New Roman"/>
          <w:b/>
          <w:color w:val="31849B" w:themeColor="accent5" w:themeShade="BF"/>
        </w:rPr>
        <w:t xml:space="preserve">Primavera </w:t>
      </w:r>
      <w:r w:rsidR="00AF5522" w:rsidRPr="00F12CBF">
        <w:rPr>
          <w:rFonts w:ascii="Times New Roman" w:hAnsi="Times New Roman" w:cs="Times New Roman"/>
          <w:b/>
          <w:color w:val="31849B" w:themeColor="accent5" w:themeShade="BF"/>
        </w:rPr>
        <w:t>á</w:t>
      </w:r>
      <w:r w:rsidR="00EC3D88" w:rsidRPr="00F12CBF">
        <w:rPr>
          <w:rFonts w:ascii="Times New Roman" w:hAnsi="Times New Roman" w:cs="Times New Roman"/>
          <w:b/>
          <w:color w:val="31849B" w:themeColor="accent5" w:themeShade="BF"/>
        </w:rPr>
        <w:t>rabe</w:t>
      </w:r>
      <w:r w:rsidR="00AF5522" w:rsidRPr="00F12CBF">
        <w:rPr>
          <w:rFonts w:ascii="Times New Roman" w:hAnsi="Times New Roman" w:cs="Times New Roman"/>
          <w:b/>
          <w:color w:val="31849B" w:themeColor="accent5" w:themeShade="BF"/>
        </w:rPr>
        <w:t>”</w:t>
      </w:r>
      <w:r w:rsidR="00EC3D88" w:rsidRPr="00F12CBF">
        <w:rPr>
          <w:rFonts w:ascii="Times New Roman" w:hAnsi="Times New Roman" w:cs="Times New Roman"/>
          <w:b/>
          <w:color w:val="31849B" w:themeColor="accent5" w:themeShade="BF"/>
        </w:rPr>
        <w:t xml:space="preserve">: revoluciones ciudadanas </w:t>
      </w:r>
      <w:r w:rsidR="00EA05A1" w:rsidRPr="00F12CBF">
        <w:rPr>
          <w:rFonts w:ascii="Times New Roman" w:hAnsi="Times New Roman" w:cs="Times New Roman"/>
          <w:b/>
          <w:color w:val="31849B" w:themeColor="accent5" w:themeShade="BF"/>
        </w:rPr>
        <w:t>conv</w:t>
      </w:r>
      <w:r w:rsidR="00AF5522" w:rsidRPr="00F12CBF">
        <w:rPr>
          <w:rFonts w:ascii="Times New Roman" w:hAnsi="Times New Roman" w:cs="Times New Roman"/>
          <w:b/>
          <w:color w:val="31849B" w:themeColor="accent5" w:themeShade="BF"/>
        </w:rPr>
        <w:t xml:space="preserve">ertidas </w:t>
      </w:r>
      <w:r w:rsidR="00EA05A1" w:rsidRPr="00F12CBF">
        <w:rPr>
          <w:rFonts w:ascii="Times New Roman" w:hAnsi="Times New Roman" w:cs="Times New Roman"/>
          <w:b/>
          <w:color w:val="31849B" w:themeColor="accent5" w:themeShade="BF"/>
        </w:rPr>
        <w:t xml:space="preserve">en guerras civiles </w:t>
      </w:r>
    </w:p>
    <w:p w14:paraId="5C90C07E" w14:textId="77777777" w:rsidR="00A61A9A" w:rsidRPr="00F12CBF" w:rsidRDefault="00A61A9A" w:rsidP="00C95BF4">
      <w:pPr>
        <w:spacing w:after="0" w:line="276" w:lineRule="auto"/>
        <w:jc w:val="both"/>
        <w:rPr>
          <w:rFonts w:ascii="Times New Roman" w:hAnsi="Times New Roman" w:cs="Times New Roman"/>
          <w:color w:val="31849B" w:themeColor="accent5" w:themeShade="BF"/>
        </w:rPr>
      </w:pPr>
    </w:p>
    <w:p w14:paraId="1952EBB3" w14:textId="1996B259" w:rsidR="00585706" w:rsidRPr="00F12CBF" w:rsidRDefault="009A073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diciembre de 2010, </w:t>
      </w:r>
      <w:r w:rsidR="00A61A9A" w:rsidRPr="00F12CBF">
        <w:rPr>
          <w:rFonts w:ascii="Times New Roman" w:hAnsi="Times New Roman" w:cs="Times New Roman"/>
          <w:color w:val="31849B" w:themeColor="accent5" w:themeShade="BF"/>
        </w:rPr>
        <w:t xml:space="preserve">Mohamed Bouazizi, un joven de 26 años, vendedor </w:t>
      </w:r>
      <w:r w:rsidR="00585706" w:rsidRPr="00F12CBF">
        <w:rPr>
          <w:rFonts w:ascii="Times New Roman" w:hAnsi="Times New Roman" w:cs="Times New Roman"/>
          <w:color w:val="31849B" w:themeColor="accent5" w:themeShade="BF"/>
        </w:rPr>
        <w:t>ambulante de fruta</w:t>
      </w:r>
      <w:r w:rsidRPr="00F12CBF">
        <w:rPr>
          <w:rFonts w:ascii="Times New Roman" w:hAnsi="Times New Roman" w:cs="Times New Roman"/>
          <w:color w:val="31849B" w:themeColor="accent5" w:themeShade="BF"/>
        </w:rPr>
        <w:t>,</w:t>
      </w:r>
      <w:r w:rsidR="00A61A9A" w:rsidRPr="00F12CBF">
        <w:rPr>
          <w:rFonts w:ascii="Times New Roman" w:hAnsi="Times New Roman" w:cs="Times New Roman"/>
          <w:color w:val="31849B" w:themeColor="accent5" w:themeShade="BF"/>
        </w:rPr>
        <w:t xml:space="preserve"> </w:t>
      </w:r>
      <w:r w:rsidR="00585706" w:rsidRPr="00F12CBF">
        <w:rPr>
          <w:rFonts w:ascii="Times New Roman" w:hAnsi="Times New Roman" w:cs="Times New Roman"/>
          <w:color w:val="31849B" w:themeColor="accent5" w:themeShade="BF"/>
        </w:rPr>
        <w:t xml:space="preserve">agobiado por la precariedad de la vida en Túnez y por el maltrato de las autoridades, </w:t>
      </w:r>
      <w:r w:rsidR="00AF63EE" w:rsidRPr="00F12CBF">
        <w:rPr>
          <w:rFonts w:ascii="Times New Roman" w:hAnsi="Times New Roman" w:cs="Times New Roman"/>
          <w:color w:val="31849B" w:themeColor="accent5" w:themeShade="BF"/>
        </w:rPr>
        <w:t xml:space="preserve">se </w:t>
      </w:r>
      <w:r w:rsidR="00585706" w:rsidRPr="00F12CBF">
        <w:rPr>
          <w:rFonts w:ascii="Times New Roman" w:hAnsi="Times New Roman" w:cs="Times New Roman"/>
          <w:color w:val="31849B" w:themeColor="accent5" w:themeShade="BF"/>
        </w:rPr>
        <w:t xml:space="preserve">impregnó el cuerpo </w:t>
      </w:r>
      <w:r w:rsidR="00AF63EE" w:rsidRPr="00F12CBF">
        <w:rPr>
          <w:rFonts w:ascii="Times New Roman" w:hAnsi="Times New Roman" w:cs="Times New Roman"/>
          <w:color w:val="31849B" w:themeColor="accent5" w:themeShade="BF"/>
        </w:rPr>
        <w:t>con gasolina y se inmoló</w:t>
      </w:r>
      <w:r w:rsidR="00543750" w:rsidRPr="00F12CBF">
        <w:rPr>
          <w:rFonts w:ascii="Times New Roman" w:hAnsi="Times New Roman" w:cs="Times New Roman"/>
          <w:color w:val="31849B" w:themeColor="accent5" w:themeShade="BF"/>
        </w:rPr>
        <w:t xml:space="preserve"> en un mercado de Túnez</w:t>
      </w:r>
      <w:r w:rsidR="00585706" w:rsidRPr="00F12CBF">
        <w:rPr>
          <w:rFonts w:ascii="Times New Roman" w:hAnsi="Times New Roman" w:cs="Times New Roman"/>
          <w:color w:val="31849B" w:themeColor="accent5" w:themeShade="BF"/>
        </w:rPr>
        <w:t xml:space="preserve">. </w:t>
      </w:r>
    </w:p>
    <w:p w14:paraId="46102AFE" w14:textId="77777777" w:rsidR="00585706" w:rsidRPr="00F12CBF" w:rsidRDefault="00585706" w:rsidP="00C95BF4">
      <w:pPr>
        <w:spacing w:after="0" w:line="276" w:lineRule="auto"/>
        <w:jc w:val="both"/>
        <w:rPr>
          <w:rFonts w:ascii="Times New Roman" w:hAnsi="Times New Roman" w:cs="Times New Roman"/>
          <w:color w:val="31849B" w:themeColor="accent5" w:themeShade="BF"/>
        </w:rPr>
      </w:pPr>
    </w:p>
    <w:p w14:paraId="077FF803" w14:textId="69A1F918" w:rsidR="009A073A" w:rsidRPr="00F12CBF" w:rsidRDefault="0058570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Este hecho </w:t>
      </w:r>
      <w:r w:rsidR="00543750" w:rsidRPr="00F12CBF">
        <w:rPr>
          <w:rFonts w:ascii="Times New Roman" w:hAnsi="Times New Roman" w:cs="Times New Roman"/>
          <w:color w:val="31849B" w:themeColor="accent5" w:themeShade="BF"/>
        </w:rPr>
        <w:t>desat</w:t>
      </w:r>
      <w:r w:rsidRPr="00F12CBF">
        <w:rPr>
          <w:rFonts w:ascii="Times New Roman" w:hAnsi="Times New Roman" w:cs="Times New Roman"/>
          <w:color w:val="31849B" w:themeColor="accent5" w:themeShade="BF"/>
        </w:rPr>
        <w:t>ó</w:t>
      </w:r>
      <w:r w:rsidR="00A61A9A" w:rsidRPr="00F12CBF">
        <w:rPr>
          <w:rFonts w:ascii="Times New Roman" w:hAnsi="Times New Roman" w:cs="Times New Roman"/>
          <w:color w:val="31849B" w:themeColor="accent5" w:themeShade="BF"/>
        </w:rPr>
        <w:t xml:space="preserve"> una </w:t>
      </w:r>
      <w:r w:rsidR="009822BE" w:rsidRPr="00F12CBF">
        <w:rPr>
          <w:rFonts w:ascii="Times New Roman" w:hAnsi="Times New Roman" w:cs="Times New Roman"/>
          <w:color w:val="31849B" w:themeColor="accent5" w:themeShade="BF"/>
        </w:rPr>
        <w:t xml:space="preserve">reacción popular </w:t>
      </w:r>
      <w:r w:rsidR="00543750" w:rsidRPr="00F12CBF">
        <w:rPr>
          <w:rFonts w:ascii="Times New Roman" w:hAnsi="Times New Roman" w:cs="Times New Roman"/>
          <w:color w:val="31849B" w:themeColor="accent5" w:themeShade="BF"/>
        </w:rPr>
        <w:t>que</w:t>
      </w:r>
      <w:r w:rsidRPr="00F12CBF">
        <w:rPr>
          <w:rFonts w:ascii="Times New Roman" w:hAnsi="Times New Roman" w:cs="Times New Roman"/>
          <w:color w:val="31849B" w:themeColor="accent5" w:themeShade="BF"/>
        </w:rPr>
        <w:t>,</w:t>
      </w:r>
      <w:r w:rsidR="00543750" w:rsidRPr="00F12CBF">
        <w:rPr>
          <w:rFonts w:ascii="Times New Roman" w:hAnsi="Times New Roman" w:cs="Times New Roman"/>
          <w:color w:val="31849B" w:themeColor="accent5" w:themeShade="BF"/>
        </w:rPr>
        <w:t xml:space="preserve"> </w:t>
      </w:r>
      <w:r w:rsidR="00A61A9A" w:rsidRPr="00F12CBF">
        <w:rPr>
          <w:rFonts w:ascii="Times New Roman" w:hAnsi="Times New Roman" w:cs="Times New Roman"/>
          <w:color w:val="31849B" w:themeColor="accent5" w:themeShade="BF"/>
        </w:rPr>
        <w:t xml:space="preserve">en </w:t>
      </w:r>
      <w:r w:rsidR="00715681" w:rsidRPr="00F12CBF">
        <w:rPr>
          <w:rFonts w:ascii="Times New Roman" w:hAnsi="Times New Roman" w:cs="Times New Roman"/>
          <w:color w:val="31849B" w:themeColor="accent5" w:themeShade="BF"/>
        </w:rPr>
        <w:t>días</w:t>
      </w:r>
      <w:r w:rsidRPr="00F12CBF">
        <w:rPr>
          <w:rFonts w:ascii="Times New Roman" w:hAnsi="Times New Roman" w:cs="Times New Roman"/>
          <w:color w:val="31849B" w:themeColor="accent5" w:themeShade="BF"/>
        </w:rPr>
        <w:t>,</w:t>
      </w:r>
      <w:r w:rsidR="00A61A9A" w:rsidRPr="00F12CBF">
        <w:rPr>
          <w:rFonts w:ascii="Times New Roman" w:hAnsi="Times New Roman" w:cs="Times New Roman"/>
          <w:color w:val="31849B" w:themeColor="accent5" w:themeShade="BF"/>
        </w:rPr>
        <w:t xml:space="preserve"> derroc</w:t>
      </w:r>
      <w:r w:rsidRPr="00F12CBF">
        <w:rPr>
          <w:rFonts w:ascii="Times New Roman" w:hAnsi="Times New Roman" w:cs="Times New Roman"/>
          <w:color w:val="31849B" w:themeColor="accent5" w:themeShade="BF"/>
        </w:rPr>
        <w:t xml:space="preserve">ó </w:t>
      </w:r>
      <w:r w:rsidR="00A61A9A" w:rsidRPr="00F12CBF">
        <w:rPr>
          <w:rFonts w:ascii="Times New Roman" w:hAnsi="Times New Roman" w:cs="Times New Roman"/>
          <w:color w:val="31849B" w:themeColor="accent5" w:themeShade="BF"/>
        </w:rPr>
        <w:t xml:space="preserve">al </w:t>
      </w:r>
      <w:r w:rsidR="00543750" w:rsidRPr="00F12CBF">
        <w:rPr>
          <w:rFonts w:ascii="Times New Roman" w:hAnsi="Times New Roman" w:cs="Times New Roman"/>
          <w:color w:val="31849B" w:themeColor="accent5" w:themeShade="BF"/>
        </w:rPr>
        <w:t xml:space="preserve">gobierno </w:t>
      </w:r>
      <w:r w:rsidR="00715681" w:rsidRPr="00F12CBF">
        <w:rPr>
          <w:rFonts w:ascii="Times New Roman" w:hAnsi="Times New Roman" w:cs="Times New Roman"/>
          <w:color w:val="31849B" w:themeColor="accent5" w:themeShade="BF"/>
        </w:rPr>
        <w:t xml:space="preserve">autoritario de Túnez, el cual había </w:t>
      </w:r>
      <w:r w:rsidR="009968D2" w:rsidRPr="00F12CBF">
        <w:rPr>
          <w:rFonts w:ascii="Times New Roman" w:hAnsi="Times New Roman" w:cs="Times New Roman"/>
          <w:color w:val="31849B" w:themeColor="accent5" w:themeShade="BF"/>
        </w:rPr>
        <w:t>permanecido en el poder durante</w:t>
      </w:r>
      <w:r w:rsidR="00715681" w:rsidRPr="00F12CBF">
        <w:rPr>
          <w:rFonts w:ascii="Times New Roman" w:hAnsi="Times New Roman" w:cs="Times New Roman"/>
          <w:color w:val="31849B" w:themeColor="accent5" w:themeShade="BF"/>
        </w:rPr>
        <w:t xml:space="preserve"> </w:t>
      </w:r>
      <w:r w:rsidR="009968D2" w:rsidRPr="00F12CBF">
        <w:rPr>
          <w:rFonts w:ascii="Times New Roman" w:hAnsi="Times New Roman" w:cs="Times New Roman"/>
          <w:color w:val="31849B" w:themeColor="accent5" w:themeShade="BF"/>
        </w:rPr>
        <w:t>25</w:t>
      </w:r>
      <w:r w:rsidR="00715681" w:rsidRPr="00F12CBF">
        <w:rPr>
          <w:rFonts w:ascii="Times New Roman" w:hAnsi="Times New Roman" w:cs="Times New Roman"/>
          <w:color w:val="31849B" w:themeColor="accent5" w:themeShade="BF"/>
        </w:rPr>
        <w:t xml:space="preserve"> años</w:t>
      </w:r>
      <w:r w:rsidR="00543750" w:rsidRPr="00F12CBF">
        <w:rPr>
          <w:rFonts w:ascii="Times New Roman" w:hAnsi="Times New Roman" w:cs="Times New Roman"/>
          <w:color w:val="31849B" w:themeColor="accent5" w:themeShade="BF"/>
        </w:rPr>
        <w:t>.</w:t>
      </w:r>
      <w:r w:rsidR="00A61A9A" w:rsidRPr="00F12CBF">
        <w:rPr>
          <w:rFonts w:ascii="Times New Roman" w:hAnsi="Times New Roman" w:cs="Times New Roman"/>
          <w:color w:val="31849B" w:themeColor="accent5" w:themeShade="BF"/>
        </w:rPr>
        <w:t xml:space="preserve"> </w:t>
      </w:r>
      <w:r w:rsidR="009A073A" w:rsidRPr="00F12CBF">
        <w:rPr>
          <w:rFonts w:ascii="Times New Roman" w:hAnsi="Times New Roman" w:cs="Times New Roman"/>
          <w:color w:val="31849B" w:themeColor="accent5" w:themeShade="BF"/>
        </w:rPr>
        <w:t>El joven se convirtió en símbolo de la resistencia popular ante la elevación del costo de vida</w:t>
      </w:r>
      <w:r w:rsidR="009822BE" w:rsidRPr="00F12CBF">
        <w:rPr>
          <w:rFonts w:ascii="Times New Roman" w:hAnsi="Times New Roman" w:cs="Times New Roman"/>
          <w:color w:val="31849B" w:themeColor="accent5" w:themeShade="BF"/>
        </w:rPr>
        <w:t xml:space="preserve"> y los abusos de los regímenes autoritarios</w:t>
      </w:r>
      <w:r w:rsidR="005D3A9B" w:rsidRPr="00F12CBF">
        <w:rPr>
          <w:rFonts w:ascii="Times New Roman" w:hAnsi="Times New Roman" w:cs="Times New Roman"/>
          <w:color w:val="31849B" w:themeColor="accent5" w:themeShade="BF"/>
        </w:rPr>
        <w:t xml:space="preserve"> [</w:t>
      </w:r>
      <w:hyperlink r:id="rId57" w:history="1">
        <w:r w:rsidR="005D3A9B" w:rsidRPr="00F12CBF">
          <w:rPr>
            <w:rStyle w:val="Hipervnculo"/>
            <w:rFonts w:ascii="Times New Roman" w:hAnsi="Times New Roman" w:cs="Times New Roman"/>
            <w:color w:val="31849B" w:themeColor="accent5" w:themeShade="BF"/>
          </w:rPr>
          <w:t>VER</w:t>
        </w:r>
      </w:hyperlink>
      <w:r w:rsidR="005D3A9B" w:rsidRPr="00F12CBF">
        <w:rPr>
          <w:rFonts w:ascii="Times New Roman" w:hAnsi="Times New Roman" w:cs="Times New Roman"/>
          <w:color w:val="31849B" w:themeColor="accent5" w:themeShade="BF"/>
        </w:rPr>
        <w:t>]</w:t>
      </w:r>
      <w:r w:rsidR="009822BE" w:rsidRPr="00F12CBF">
        <w:rPr>
          <w:rFonts w:ascii="Times New Roman" w:hAnsi="Times New Roman" w:cs="Times New Roman"/>
          <w:color w:val="31849B" w:themeColor="accent5" w:themeShade="BF"/>
        </w:rPr>
        <w:t>.</w:t>
      </w:r>
    </w:p>
    <w:p w14:paraId="49724316" w14:textId="77777777" w:rsidR="009A073A" w:rsidRPr="00F12CBF" w:rsidRDefault="009A073A" w:rsidP="00C95BF4">
      <w:pPr>
        <w:spacing w:after="0" w:line="276" w:lineRule="auto"/>
        <w:jc w:val="both"/>
        <w:rPr>
          <w:rFonts w:ascii="Times New Roman" w:hAnsi="Times New Roman" w:cs="Times New Roman"/>
          <w:color w:val="31849B" w:themeColor="accent5" w:themeShade="BF"/>
        </w:rPr>
      </w:pPr>
    </w:p>
    <w:p w14:paraId="3C8B30E0" w14:textId="0E106EFE" w:rsidR="00A61A9A" w:rsidRPr="00F12CBF" w:rsidRDefault="009968D2"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Este</w:t>
      </w:r>
      <w:r w:rsidR="00A61A9A" w:rsidRPr="00F12CBF">
        <w:rPr>
          <w:rFonts w:ascii="Times New Roman" w:hAnsi="Times New Roman" w:cs="Times New Roman"/>
          <w:color w:val="31849B" w:themeColor="accent5" w:themeShade="BF"/>
        </w:rPr>
        <w:t xml:space="preserve"> movimiento social </w:t>
      </w:r>
      <w:r w:rsidRPr="00F12CBF">
        <w:rPr>
          <w:rFonts w:ascii="Times New Roman" w:hAnsi="Times New Roman" w:cs="Times New Roman"/>
          <w:color w:val="31849B" w:themeColor="accent5" w:themeShade="BF"/>
        </w:rPr>
        <w:t>se replicó</w:t>
      </w:r>
      <w:r w:rsidR="00E60871" w:rsidRPr="00F12CBF">
        <w:rPr>
          <w:rFonts w:ascii="Times New Roman" w:hAnsi="Times New Roman" w:cs="Times New Roman"/>
          <w:color w:val="31849B" w:themeColor="accent5" w:themeShade="BF"/>
        </w:rPr>
        <w:t xml:space="preserve"> en forma de movilizaciones antiautoritarias,</w:t>
      </w:r>
      <w:r w:rsidR="00CF616E" w:rsidRPr="00F12CBF">
        <w:rPr>
          <w:rFonts w:ascii="Times New Roman" w:hAnsi="Times New Roman" w:cs="Times New Roman"/>
          <w:color w:val="31849B" w:themeColor="accent5" w:themeShade="BF"/>
        </w:rPr>
        <w:t xml:space="preserve"> </w:t>
      </w:r>
      <w:r w:rsidR="00543750" w:rsidRPr="00F12CBF">
        <w:rPr>
          <w:rFonts w:ascii="Times New Roman" w:hAnsi="Times New Roman" w:cs="Times New Roman"/>
          <w:color w:val="31849B" w:themeColor="accent5" w:themeShade="BF"/>
        </w:rPr>
        <w:t xml:space="preserve">protestas </w:t>
      </w:r>
      <w:r w:rsidR="00CA5850" w:rsidRPr="00F12CBF">
        <w:rPr>
          <w:rFonts w:ascii="Times New Roman" w:hAnsi="Times New Roman" w:cs="Times New Roman"/>
          <w:color w:val="31849B" w:themeColor="accent5" w:themeShade="BF"/>
        </w:rPr>
        <w:t xml:space="preserve">multitudinarias </w:t>
      </w:r>
      <w:r w:rsidR="00A61A9A" w:rsidRPr="00F12CBF">
        <w:rPr>
          <w:rFonts w:ascii="Times New Roman" w:hAnsi="Times New Roman" w:cs="Times New Roman"/>
          <w:color w:val="31849B" w:themeColor="accent5" w:themeShade="BF"/>
        </w:rPr>
        <w:t xml:space="preserve">y </w:t>
      </w:r>
      <w:r w:rsidR="00CF616E" w:rsidRPr="00F12CBF">
        <w:rPr>
          <w:rFonts w:ascii="Times New Roman" w:hAnsi="Times New Roman" w:cs="Times New Roman"/>
          <w:color w:val="31849B" w:themeColor="accent5" w:themeShade="BF"/>
        </w:rPr>
        <w:t xml:space="preserve">hasta el </w:t>
      </w:r>
      <w:r w:rsidR="00A61A9A" w:rsidRPr="00F12CBF">
        <w:rPr>
          <w:rFonts w:ascii="Times New Roman" w:hAnsi="Times New Roman" w:cs="Times New Roman"/>
          <w:color w:val="31849B" w:themeColor="accent5" w:themeShade="BF"/>
        </w:rPr>
        <w:t>derrocamiento de gobiernos</w:t>
      </w:r>
      <w:r w:rsidR="00CF616E" w:rsidRPr="00F12CBF">
        <w:rPr>
          <w:rFonts w:ascii="Times New Roman" w:hAnsi="Times New Roman" w:cs="Times New Roman"/>
          <w:color w:val="31849B" w:themeColor="accent5" w:themeShade="BF"/>
        </w:rPr>
        <w:t xml:space="preserve">. </w:t>
      </w:r>
      <w:r w:rsidR="006D1089" w:rsidRPr="00F12CBF">
        <w:rPr>
          <w:rFonts w:ascii="Times New Roman" w:hAnsi="Times New Roman" w:cs="Times New Roman"/>
          <w:color w:val="31849B" w:themeColor="accent5" w:themeShade="BF"/>
        </w:rPr>
        <w:t xml:space="preserve">Egipto, </w:t>
      </w:r>
      <w:r w:rsidR="00CA5850" w:rsidRPr="00F12CBF">
        <w:rPr>
          <w:rFonts w:ascii="Times New Roman" w:hAnsi="Times New Roman" w:cs="Times New Roman"/>
          <w:color w:val="31849B" w:themeColor="accent5" w:themeShade="BF"/>
        </w:rPr>
        <w:t xml:space="preserve">Arabia Saudita, </w:t>
      </w:r>
      <w:r w:rsidR="00715681" w:rsidRPr="00F12CBF">
        <w:rPr>
          <w:rFonts w:ascii="Times New Roman" w:hAnsi="Times New Roman" w:cs="Times New Roman"/>
          <w:color w:val="31849B" w:themeColor="accent5" w:themeShade="BF"/>
        </w:rPr>
        <w:t>Libia</w:t>
      </w:r>
      <w:r w:rsidR="00CA5850" w:rsidRPr="00F12CBF">
        <w:rPr>
          <w:rFonts w:ascii="Times New Roman" w:hAnsi="Times New Roman" w:cs="Times New Roman"/>
          <w:color w:val="31849B" w:themeColor="accent5" w:themeShade="BF"/>
        </w:rPr>
        <w:t>,</w:t>
      </w:r>
      <w:r w:rsidR="00715681" w:rsidRPr="00F12CBF">
        <w:rPr>
          <w:rFonts w:ascii="Times New Roman" w:hAnsi="Times New Roman" w:cs="Times New Roman"/>
          <w:color w:val="31849B" w:themeColor="accent5" w:themeShade="BF"/>
        </w:rPr>
        <w:t xml:space="preserve"> </w:t>
      </w:r>
      <w:r w:rsidR="00CA5850" w:rsidRPr="00F12CBF">
        <w:rPr>
          <w:rFonts w:ascii="Times New Roman" w:hAnsi="Times New Roman" w:cs="Times New Roman"/>
          <w:color w:val="31849B" w:themeColor="accent5" w:themeShade="BF"/>
        </w:rPr>
        <w:t xml:space="preserve">Siria </w:t>
      </w:r>
      <w:r w:rsidR="006D1089" w:rsidRPr="00F12CBF">
        <w:rPr>
          <w:rFonts w:ascii="Times New Roman" w:hAnsi="Times New Roman" w:cs="Times New Roman"/>
          <w:color w:val="31849B" w:themeColor="accent5" w:themeShade="BF"/>
        </w:rPr>
        <w:t>Yemen, Argelia, Mauritania, Sudán,</w:t>
      </w:r>
      <w:r w:rsidRPr="00F12CBF">
        <w:rPr>
          <w:rFonts w:ascii="Times New Roman" w:hAnsi="Times New Roman" w:cs="Times New Roman"/>
          <w:color w:val="31849B" w:themeColor="accent5" w:themeShade="BF"/>
        </w:rPr>
        <w:t xml:space="preserve"> Omán, Jordania y </w:t>
      </w:r>
      <w:r w:rsidR="006D1089" w:rsidRPr="00F12CBF">
        <w:rPr>
          <w:rFonts w:ascii="Times New Roman" w:hAnsi="Times New Roman" w:cs="Times New Roman"/>
          <w:color w:val="31849B" w:themeColor="accent5" w:themeShade="BF"/>
        </w:rPr>
        <w:t xml:space="preserve">Bahréin </w:t>
      </w:r>
      <w:r w:rsidR="00CF616E" w:rsidRPr="00F12CBF">
        <w:rPr>
          <w:rFonts w:ascii="Times New Roman" w:hAnsi="Times New Roman" w:cs="Times New Roman"/>
          <w:color w:val="31849B" w:themeColor="accent5" w:themeShade="BF"/>
        </w:rPr>
        <w:t xml:space="preserve">fueron los principales escenarios, </w:t>
      </w:r>
      <w:r w:rsidRPr="00F12CBF">
        <w:rPr>
          <w:rFonts w:ascii="Times New Roman" w:hAnsi="Times New Roman" w:cs="Times New Roman"/>
          <w:color w:val="31849B" w:themeColor="accent5" w:themeShade="BF"/>
        </w:rPr>
        <w:t>lo que dio</w:t>
      </w:r>
      <w:r w:rsidR="00543750" w:rsidRPr="00F12CBF">
        <w:rPr>
          <w:rFonts w:ascii="Times New Roman" w:hAnsi="Times New Roman" w:cs="Times New Roman"/>
          <w:color w:val="31849B" w:themeColor="accent5" w:themeShade="BF"/>
        </w:rPr>
        <w:t xml:space="preserve"> </w:t>
      </w:r>
      <w:r w:rsidR="00A61A9A" w:rsidRPr="00F12CBF">
        <w:rPr>
          <w:rFonts w:ascii="Times New Roman" w:hAnsi="Times New Roman" w:cs="Times New Roman"/>
          <w:color w:val="31849B" w:themeColor="accent5" w:themeShade="BF"/>
        </w:rPr>
        <w:t xml:space="preserve">lugar </w:t>
      </w:r>
      <w:r w:rsidR="00543750" w:rsidRPr="00F12CBF">
        <w:rPr>
          <w:rFonts w:ascii="Times New Roman" w:hAnsi="Times New Roman" w:cs="Times New Roman"/>
          <w:color w:val="31849B" w:themeColor="accent5" w:themeShade="BF"/>
        </w:rPr>
        <w:t>a</w:t>
      </w:r>
      <w:r w:rsidR="00E60871" w:rsidRPr="00F12CBF">
        <w:rPr>
          <w:rFonts w:ascii="Times New Roman" w:hAnsi="Times New Roman" w:cs="Times New Roman"/>
          <w:color w:val="31849B" w:themeColor="accent5" w:themeShade="BF"/>
        </w:rPr>
        <w:t xml:space="preserve"> un fenómeno social </w:t>
      </w:r>
      <w:r w:rsidR="00543750" w:rsidRPr="00F12CBF">
        <w:rPr>
          <w:rFonts w:ascii="Times New Roman" w:hAnsi="Times New Roman" w:cs="Times New Roman"/>
          <w:color w:val="31849B" w:themeColor="accent5" w:themeShade="BF"/>
        </w:rPr>
        <w:t xml:space="preserve">que </w:t>
      </w:r>
      <w:r w:rsidR="006D1089" w:rsidRPr="00F12CBF">
        <w:rPr>
          <w:rFonts w:ascii="Times New Roman" w:hAnsi="Times New Roman" w:cs="Times New Roman"/>
          <w:color w:val="31849B" w:themeColor="accent5" w:themeShade="BF"/>
        </w:rPr>
        <w:t xml:space="preserve">los medios </w:t>
      </w:r>
      <w:r w:rsidR="00E60871" w:rsidRPr="00F12CBF">
        <w:rPr>
          <w:rFonts w:ascii="Times New Roman" w:hAnsi="Times New Roman" w:cs="Times New Roman"/>
          <w:color w:val="31849B" w:themeColor="accent5" w:themeShade="BF"/>
        </w:rPr>
        <w:t xml:space="preserve">denominaron </w:t>
      </w:r>
      <w:r w:rsidRPr="00F12CBF">
        <w:rPr>
          <w:rFonts w:ascii="Times New Roman" w:hAnsi="Times New Roman" w:cs="Times New Roman"/>
          <w:color w:val="31849B" w:themeColor="accent5" w:themeShade="BF"/>
        </w:rPr>
        <w:t>“La p</w:t>
      </w:r>
      <w:r w:rsidR="00543750" w:rsidRPr="00F12CBF">
        <w:rPr>
          <w:rFonts w:ascii="Times New Roman" w:hAnsi="Times New Roman" w:cs="Times New Roman"/>
          <w:color w:val="31849B" w:themeColor="accent5" w:themeShade="BF"/>
        </w:rPr>
        <w:t xml:space="preserve">rimavera </w:t>
      </w:r>
      <w:r w:rsidRPr="00F12CBF">
        <w:rPr>
          <w:rFonts w:ascii="Times New Roman" w:hAnsi="Times New Roman" w:cs="Times New Roman"/>
          <w:color w:val="31849B" w:themeColor="accent5" w:themeShade="BF"/>
        </w:rPr>
        <w:t>á</w:t>
      </w:r>
      <w:r w:rsidR="00543750" w:rsidRPr="00F12CBF">
        <w:rPr>
          <w:rFonts w:ascii="Times New Roman" w:hAnsi="Times New Roman" w:cs="Times New Roman"/>
          <w:color w:val="31849B" w:themeColor="accent5" w:themeShade="BF"/>
        </w:rPr>
        <w:t xml:space="preserve">rabe”. </w:t>
      </w:r>
    </w:p>
    <w:p w14:paraId="7F2B6DD2" w14:textId="77777777" w:rsidR="006D1089" w:rsidRPr="00F12CBF" w:rsidRDefault="006D1089" w:rsidP="00C95BF4">
      <w:pPr>
        <w:spacing w:after="0" w:line="276" w:lineRule="auto"/>
        <w:jc w:val="both"/>
        <w:rPr>
          <w:rFonts w:ascii="Times New Roman" w:hAnsi="Times New Roman" w:cs="Times New Roman"/>
          <w:color w:val="31849B" w:themeColor="accent5" w:themeShade="BF"/>
        </w:rPr>
      </w:pPr>
    </w:p>
    <w:p w14:paraId="1FFB2437" w14:textId="3D68ED54" w:rsidR="007E4712" w:rsidRPr="00F12CBF" w:rsidRDefault="00CF616E"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o</w:t>
      </w:r>
      <w:r w:rsidR="009A073A" w:rsidRPr="00F12CBF">
        <w:rPr>
          <w:rFonts w:ascii="Times New Roman" w:hAnsi="Times New Roman" w:cs="Times New Roman"/>
          <w:color w:val="31849B" w:themeColor="accent5" w:themeShade="BF"/>
        </w:rPr>
        <w:t>leada de protestas democráticas</w:t>
      </w:r>
      <w:r w:rsidR="0006067D" w:rsidRPr="00F12CBF">
        <w:rPr>
          <w:rFonts w:ascii="Times New Roman" w:hAnsi="Times New Roman" w:cs="Times New Roman"/>
          <w:color w:val="31849B" w:themeColor="accent5" w:themeShade="BF"/>
        </w:rPr>
        <w:t xml:space="preserve"> [</w:t>
      </w:r>
      <w:hyperlink r:id="rId58" w:history="1">
        <w:r w:rsidR="0006067D" w:rsidRPr="00F12CBF">
          <w:rPr>
            <w:rStyle w:val="Hipervnculo"/>
            <w:rFonts w:ascii="Times New Roman" w:hAnsi="Times New Roman" w:cs="Times New Roman"/>
            <w:color w:val="31849B" w:themeColor="accent5" w:themeShade="BF"/>
          </w:rPr>
          <w:t>VER</w:t>
        </w:r>
      </w:hyperlink>
      <w:r w:rsidR="0006067D" w:rsidRPr="00F12CBF">
        <w:rPr>
          <w:rFonts w:ascii="Times New Roman" w:hAnsi="Times New Roman" w:cs="Times New Roman"/>
          <w:color w:val="31849B" w:themeColor="accent5" w:themeShade="BF"/>
        </w:rPr>
        <w:t>]</w:t>
      </w:r>
      <w:r w:rsidR="00CA5850" w:rsidRPr="00F12CBF">
        <w:rPr>
          <w:rFonts w:ascii="Times New Roman" w:hAnsi="Times New Roman" w:cs="Times New Roman"/>
          <w:color w:val="31849B" w:themeColor="accent5" w:themeShade="BF"/>
        </w:rPr>
        <w:t>,</w:t>
      </w:r>
      <w:r w:rsidR="009A073A" w:rsidRPr="00F12CBF">
        <w:rPr>
          <w:rFonts w:ascii="Times New Roman" w:hAnsi="Times New Roman" w:cs="Times New Roman"/>
          <w:color w:val="31849B" w:themeColor="accent5" w:themeShade="BF"/>
        </w:rPr>
        <w:t xml:space="preserve"> sin antecedentes en </w:t>
      </w:r>
      <w:r w:rsidR="009968D2" w:rsidRPr="00F12CBF">
        <w:rPr>
          <w:rFonts w:ascii="Times New Roman" w:hAnsi="Times New Roman" w:cs="Times New Roman"/>
          <w:color w:val="31849B" w:themeColor="accent5" w:themeShade="BF"/>
        </w:rPr>
        <w:t xml:space="preserve">el </w:t>
      </w:r>
      <w:r w:rsidRPr="00F12CBF">
        <w:rPr>
          <w:rFonts w:ascii="Times New Roman" w:hAnsi="Times New Roman" w:cs="Times New Roman"/>
          <w:color w:val="31849B" w:themeColor="accent5" w:themeShade="BF"/>
        </w:rPr>
        <w:t>mundo árabe</w:t>
      </w:r>
      <w:r w:rsidR="00CA5850"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645837" w:rsidRPr="00F12CBF">
        <w:rPr>
          <w:rFonts w:ascii="Times New Roman" w:hAnsi="Times New Roman" w:cs="Times New Roman"/>
          <w:color w:val="31849B" w:themeColor="accent5" w:themeShade="BF"/>
        </w:rPr>
        <w:t>encontró</w:t>
      </w:r>
      <w:r w:rsidRPr="00F12CBF">
        <w:rPr>
          <w:rFonts w:ascii="Times New Roman" w:hAnsi="Times New Roman" w:cs="Times New Roman"/>
          <w:color w:val="31849B" w:themeColor="accent5" w:themeShade="BF"/>
        </w:rPr>
        <w:t xml:space="preserve"> simpatías y </w:t>
      </w:r>
      <w:r w:rsidR="00E60871" w:rsidRPr="00F12CBF">
        <w:rPr>
          <w:rFonts w:ascii="Times New Roman" w:hAnsi="Times New Roman" w:cs="Times New Roman"/>
          <w:color w:val="31849B" w:themeColor="accent5" w:themeShade="BF"/>
        </w:rPr>
        <w:t>apoyo</w:t>
      </w:r>
      <w:r w:rsidRPr="00F12CBF">
        <w:rPr>
          <w:rFonts w:ascii="Times New Roman" w:hAnsi="Times New Roman" w:cs="Times New Roman"/>
          <w:color w:val="31849B" w:themeColor="accent5" w:themeShade="BF"/>
        </w:rPr>
        <w:t>s</w:t>
      </w:r>
      <w:r w:rsidR="00E6087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en</w:t>
      </w:r>
      <w:r w:rsidR="00CA5850" w:rsidRPr="00F12CBF">
        <w:rPr>
          <w:rFonts w:ascii="Times New Roman" w:hAnsi="Times New Roman" w:cs="Times New Roman"/>
          <w:color w:val="31849B" w:themeColor="accent5" w:themeShade="BF"/>
        </w:rPr>
        <w:t>tre mucha</w:t>
      </w:r>
      <w:r w:rsidRPr="00F12CBF">
        <w:rPr>
          <w:rFonts w:ascii="Times New Roman" w:hAnsi="Times New Roman" w:cs="Times New Roman"/>
          <w:color w:val="31849B" w:themeColor="accent5" w:themeShade="BF"/>
        </w:rPr>
        <w:t xml:space="preserve">s </w:t>
      </w:r>
      <w:r w:rsidR="00CA5850" w:rsidRPr="00F12CBF">
        <w:rPr>
          <w:rFonts w:ascii="Times New Roman" w:hAnsi="Times New Roman" w:cs="Times New Roman"/>
          <w:color w:val="31849B" w:themeColor="accent5" w:themeShade="BF"/>
        </w:rPr>
        <w:t xml:space="preserve">personas e instituciones </w:t>
      </w:r>
      <w:r w:rsidRPr="00F12CBF">
        <w:rPr>
          <w:rFonts w:ascii="Times New Roman" w:hAnsi="Times New Roman" w:cs="Times New Roman"/>
          <w:color w:val="31849B" w:themeColor="accent5" w:themeShade="BF"/>
        </w:rPr>
        <w:t>del mundo occidental</w:t>
      </w:r>
      <w:r w:rsidR="00645837"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9968D2" w:rsidRPr="00F12CBF">
        <w:rPr>
          <w:rFonts w:ascii="Times New Roman" w:hAnsi="Times New Roman" w:cs="Times New Roman"/>
          <w:color w:val="31849B" w:themeColor="accent5" w:themeShade="BF"/>
        </w:rPr>
        <w:t>y generó</w:t>
      </w:r>
      <w:r w:rsidRPr="00F12CBF">
        <w:rPr>
          <w:rFonts w:ascii="Times New Roman" w:hAnsi="Times New Roman" w:cs="Times New Roman"/>
          <w:color w:val="31849B" w:themeColor="accent5" w:themeShade="BF"/>
        </w:rPr>
        <w:t xml:space="preserve"> la </w:t>
      </w:r>
      <w:r w:rsidR="00E60871" w:rsidRPr="00F12CBF">
        <w:rPr>
          <w:rFonts w:ascii="Times New Roman" w:hAnsi="Times New Roman" w:cs="Times New Roman"/>
          <w:color w:val="31849B" w:themeColor="accent5" w:themeShade="BF"/>
        </w:rPr>
        <w:t xml:space="preserve">condena </w:t>
      </w:r>
      <w:r w:rsidRPr="00F12CBF">
        <w:rPr>
          <w:rFonts w:ascii="Times New Roman" w:hAnsi="Times New Roman" w:cs="Times New Roman"/>
          <w:color w:val="31849B" w:themeColor="accent5" w:themeShade="BF"/>
        </w:rPr>
        <w:t xml:space="preserve">de </w:t>
      </w:r>
      <w:r w:rsidR="00E60871" w:rsidRPr="00F12CBF">
        <w:rPr>
          <w:rFonts w:ascii="Times New Roman" w:hAnsi="Times New Roman" w:cs="Times New Roman"/>
          <w:color w:val="31849B" w:themeColor="accent5" w:themeShade="BF"/>
        </w:rPr>
        <w:t>las acciones represivas de los gobiernos.</w:t>
      </w:r>
    </w:p>
    <w:p w14:paraId="3076AA93" w14:textId="00A92561" w:rsidR="009A073A" w:rsidRPr="00F12CBF" w:rsidRDefault="00E6087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tbl>
      <w:tblPr>
        <w:tblStyle w:val="Tablaconcuadrcula"/>
        <w:tblW w:w="0" w:type="auto"/>
        <w:tblLook w:val="04A0" w:firstRow="1" w:lastRow="0" w:firstColumn="1" w:lastColumn="0" w:noHBand="0" w:noVBand="1"/>
      </w:tblPr>
      <w:tblGrid>
        <w:gridCol w:w="2482"/>
        <w:gridCol w:w="6346"/>
      </w:tblGrid>
      <w:tr w:rsidR="00F12CBF" w:rsidRPr="00F12CBF" w14:paraId="7B4219CE" w14:textId="77777777" w:rsidTr="005A2B85">
        <w:tc>
          <w:tcPr>
            <w:tcW w:w="9033" w:type="dxa"/>
            <w:gridSpan w:val="2"/>
            <w:shd w:val="clear" w:color="auto" w:fill="0D0D0D" w:themeFill="text1" w:themeFillTint="F2"/>
          </w:tcPr>
          <w:p w14:paraId="29429B07" w14:textId="77777777" w:rsidR="00B34088" w:rsidRPr="00F12CBF" w:rsidRDefault="00B3408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2454BA3" w14:textId="77777777" w:rsidTr="005A2B85">
        <w:tc>
          <w:tcPr>
            <w:tcW w:w="2518" w:type="dxa"/>
          </w:tcPr>
          <w:p w14:paraId="31E4F1DE" w14:textId="77777777" w:rsidR="00B34088" w:rsidRPr="00F12CBF" w:rsidRDefault="00B3408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71F9935" w14:textId="19ABCD1E" w:rsidR="00B34088" w:rsidRPr="00F12CBF" w:rsidRDefault="002B38E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w:t>
            </w:r>
            <w:r w:rsidR="00D21B4D" w:rsidRPr="00F12CBF">
              <w:rPr>
                <w:rFonts w:ascii="Times New Roman" w:hAnsi="Times New Roman" w:cs="Times New Roman"/>
                <w:color w:val="31849B" w:themeColor="accent5" w:themeShade="BF"/>
                <w:sz w:val="24"/>
                <w:szCs w:val="24"/>
              </w:rPr>
              <w:t>_</w:t>
            </w:r>
            <w:r w:rsidRPr="00F12CBF">
              <w:rPr>
                <w:rFonts w:ascii="Times New Roman" w:hAnsi="Times New Roman" w:cs="Times New Roman"/>
                <w:color w:val="31849B" w:themeColor="accent5" w:themeShade="BF"/>
                <w:sz w:val="24"/>
                <w:szCs w:val="24"/>
              </w:rPr>
              <w:t>11_01</w:t>
            </w:r>
            <w:r w:rsidR="00B34088"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25</w:t>
            </w:r>
          </w:p>
        </w:tc>
      </w:tr>
      <w:tr w:rsidR="00F12CBF" w:rsidRPr="00F12CBF" w14:paraId="740154B6" w14:textId="77777777" w:rsidTr="005A2B85">
        <w:tc>
          <w:tcPr>
            <w:tcW w:w="2518" w:type="dxa"/>
          </w:tcPr>
          <w:p w14:paraId="47738DB2"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370FCB91" w14:textId="1E1E2300" w:rsidR="00B34088" w:rsidRPr="00F12CBF" w:rsidRDefault="007F2D2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El Cairo, Egipto - 22 de noviembre de 2011. Miles de manifestantes en la plaza Tahrir. </w:t>
            </w:r>
          </w:p>
        </w:tc>
      </w:tr>
      <w:tr w:rsidR="00F12CBF" w:rsidRPr="00F12CBF" w14:paraId="5E09C03D" w14:textId="77777777" w:rsidTr="005A2B85">
        <w:tc>
          <w:tcPr>
            <w:tcW w:w="2518" w:type="dxa"/>
          </w:tcPr>
          <w:p w14:paraId="721BBE8E"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D6A31EB" w14:textId="33504CCF"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139195160</w:t>
            </w:r>
          </w:p>
        </w:tc>
      </w:tr>
      <w:tr w:rsidR="00B34088" w:rsidRPr="00F12CBF" w14:paraId="693D718C" w14:textId="77777777" w:rsidTr="005A2B85">
        <w:tc>
          <w:tcPr>
            <w:tcW w:w="2518" w:type="dxa"/>
          </w:tcPr>
          <w:p w14:paraId="3720C305"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EE66F01" w14:textId="63F8A8FF" w:rsidR="00B34088" w:rsidRPr="00F12CBF" w:rsidRDefault="00B34088" w:rsidP="009968D2">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Manifestaciones en la plaza de Tah</w:t>
            </w:r>
            <w:r w:rsidR="003E0E77" w:rsidRPr="00F12CBF">
              <w:rPr>
                <w:rFonts w:ascii="Times New Roman" w:hAnsi="Times New Roman" w:cs="Times New Roman"/>
                <w:color w:val="31849B" w:themeColor="accent5" w:themeShade="BF"/>
                <w:sz w:val="24"/>
                <w:szCs w:val="24"/>
              </w:rPr>
              <w:t>ri</w:t>
            </w:r>
            <w:r w:rsidRPr="00F12CBF">
              <w:rPr>
                <w:rFonts w:ascii="Times New Roman" w:hAnsi="Times New Roman" w:cs="Times New Roman"/>
                <w:color w:val="31849B" w:themeColor="accent5" w:themeShade="BF"/>
                <w:sz w:val="24"/>
                <w:szCs w:val="24"/>
              </w:rPr>
              <w:t>r, Egipto</w:t>
            </w:r>
            <w:r w:rsidR="00E83118" w:rsidRPr="00F12CBF">
              <w:rPr>
                <w:rFonts w:ascii="Times New Roman" w:hAnsi="Times New Roman" w:cs="Times New Roman"/>
                <w:color w:val="31849B" w:themeColor="accent5" w:themeShade="BF"/>
                <w:sz w:val="24"/>
                <w:szCs w:val="24"/>
              </w:rPr>
              <w:t xml:space="preserve">. El 22 de noviembre de 2011, miles de manifestantes acudieron a la plaza Tahrir de El Cairo. Las </w:t>
            </w:r>
            <w:r w:rsidR="009968D2" w:rsidRPr="00F12CBF">
              <w:rPr>
                <w:rFonts w:ascii="Times New Roman" w:hAnsi="Times New Roman" w:cs="Times New Roman"/>
                <w:color w:val="31849B" w:themeColor="accent5" w:themeShade="BF"/>
                <w:sz w:val="24"/>
                <w:szCs w:val="24"/>
              </w:rPr>
              <w:t>concentraciones</w:t>
            </w:r>
            <w:r w:rsidR="00E83118" w:rsidRPr="00F12CBF">
              <w:rPr>
                <w:rFonts w:ascii="Times New Roman" w:hAnsi="Times New Roman" w:cs="Times New Roman"/>
                <w:color w:val="31849B" w:themeColor="accent5" w:themeShade="BF"/>
                <w:sz w:val="24"/>
                <w:szCs w:val="24"/>
              </w:rPr>
              <w:t xml:space="preserve"> exigían la dimisión de la Junta Militar y el traspaso del poder a una autoridad civil. La represión del gobierno causó cientos de muertos y heridos. A comienzo del año 2012</w:t>
            </w:r>
            <w:r w:rsidR="009968D2" w:rsidRPr="00F12CBF">
              <w:rPr>
                <w:rFonts w:ascii="Times New Roman" w:hAnsi="Times New Roman" w:cs="Times New Roman"/>
                <w:color w:val="31849B" w:themeColor="accent5" w:themeShade="BF"/>
                <w:sz w:val="24"/>
                <w:szCs w:val="24"/>
              </w:rPr>
              <w:t>, Hosni</w:t>
            </w:r>
            <w:r w:rsidR="00E83118" w:rsidRPr="00F12CBF">
              <w:rPr>
                <w:rFonts w:ascii="Times New Roman" w:hAnsi="Times New Roman" w:cs="Times New Roman"/>
                <w:color w:val="31849B" w:themeColor="accent5" w:themeShade="BF"/>
                <w:sz w:val="24"/>
                <w:szCs w:val="24"/>
              </w:rPr>
              <w:t xml:space="preserve"> Mubarak, líder del gobierno, dimitió.</w:t>
            </w:r>
          </w:p>
        </w:tc>
      </w:tr>
    </w:tbl>
    <w:p w14:paraId="2F5E236D" w14:textId="77777777" w:rsidR="00E60871" w:rsidRPr="00F12CBF" w:rsidRDefault="00E60871" w:rsidP="00C95BF4">
      <w:pPr>
        <w:spacing w:after="0" w:line="276" w:lineRule="auto"/>
        <w:jc w:val="both"/>
        <w:rPr>
          <w:rFonts w:ascii="Times New Roman" w:hAnsi="Times New Roman" w:cs="Times New Roman"/>
          <w:color w:val="31849B" w:themeColor="accent5" w:themeShade="BF"/>
        </w:rPr>
      </w:pPr>
    </w:p>
    <w:p w14:paraId="408CA137" w14:textId="187E1F64" w:rsidR="00645837" w:rsidRPr="00F12CBF" w:rsidRDefault="00F95FD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Esta</w:t>
      </w:r>
      <w:r w:rsidR="009A073A" w:rsidRPr="00F12CBF">
        <w:rPr>
          <w:rFonts w:ascii="Times New Roman" w:hAnsi="Times New Roman" w:cs="Times New Roman"/>
          <w:color w:val="31849B" w:themeColor="accent5" w:themeShade="BF"/>
        </w:rPr>
        <w:t xml:space="preserve"> serie de conflictos</w:t>
      </w:r>
      <w:r w:rsidR="00CF616E" w:rsidRPr="00F12CBF">
        <w:rPr>
          <w:rFonts w:ascii="Times New Roman" w:hAnsi="Times New Roman" w:cs="Times New Roman"/>
          <w:color w:val="31849B" w:themeColor="accent5" w:themeShade="BF"/>
        </w:rPr>
        <w:t xml:space="preserve"> tuvo en común la lucha de diferentes sectores sociales, en particular los jóvenes, </w:t>
      </w:r>
      <w:r w:rsidRPr="00F12CBF">
        <w:rPr>
          <w:rFonts w:ascii="Times New Roman" w:hAnsi="Times New Roman" w:cs="Times New Roman"/>
          <w:color w:val="31849B" w:themeColor="accent5" w:themeShade="BF"/>
        </w:rPr>
        <w:t>para</w:t>
      </w:r>
      <w:r w:rsidR="009A073A" w:rsidRPr="00F12CBF">
        <w:rPr>
          <w:rFonts w:ascii="Times New Roman" w:hAnsi="Times New Roman" w:cs="Times New Roman"/>
          <w:color w:val="31849B" w:themeColor="accent5" w:themeShade="BF"/>
        </w:rPr>
        <w:t xml:space="preserve"> mejorar </w:t>
      </w:r>
      <w:r w:rsidR="00CF616E" w:rsidRPr="00F12CBF">
        <w:rPr>
          <w:rFonts w:ascii="Times New Roman" w:hAnsi="Times New Roman" w:cs="Times New Roman"/>
          <w:color w:val="31849B" w:themeColor="accent5" w:themeShade="BF"/>
        </w:rPr>
        <w:t xml:space="preserve">sus </w:t>
      </w:r>
      <w:r w:rsidR="009A073A" w:rsidRPr="00F12CBF">
        <w:rPr>
          <w:rFonts w:ascii="Times New Roman" w:hAnsi="Times New Roman" w:cs="Times New Roman"/>
          <w:color w:val="31849B" w:themeColor="accent5" w:themeShade="BF"/>
        </w:rPr>
        <w:t xml:space="preserve">condiciones de vida, así como para defender los derechos </w:t>
      </w:r>
      <w:r w:rsidR="00645837" w:rsidRPr="00F12CBF">
        <w:rPr>
          <w:rFonts w:ascii="Times New Roman" w:hAnsi="Times New Roman" w:cs="Times New Roman"/>
          <w:color w:val="31849B" w:themeColor="accent5" w:themeShade="BF"/>
        </w:rPr>
        <w:t xml:space="preserve">y libertades </w:t>
      </w:r>
      <w:r w:rsidR="009A073A" w:rsidRPr="00F12CBF">
        <w:rPr>
          <w:rFonts w:ascii="Times New Roman" w:hAnsi="Times New Roman" w:cs="Times New Roman"/>
          <w:color w:val="31849B" w:themeColor="accent5" w:themeShade="BF"/>
        </w:rPr>
        <w:t xml:space="preserve">de sus habitantes frente al autoritarismo de </w:t>
      </w:r>
      <w:r w:rsidR="00645837" w:rsidRPr="00F12CBF">
        <w:rPr>
          <w:rFonts w:ascii="Times New Roman" w:hAnsi="Times New Roman" w:cs="Times New Roman"/>
          <w:color w:val="31849B" w:themeColor="accent5" w:themeShade="BF"/>
        </w:rPr>
        <w:t xml:space="preserve">los </w:t>
      </w:r>
      <w:r w:rsidR="009A073A" w:rsidRPr="00F12CBF">
        <w:rPr>
          <w:rFonts w:ascii="Times New Roman" w:hAnsi="Times New Roman" w:cs="Times New Roman"/>
          <w:color w:val="31849B" w:themeColor="accent5" w:themeShade="BF"/>
        </w:rPr>
        <w:t>gobiernos</w:t>
      </w:r>
      <w:r w:rsidR="00645837" w:rsidRPr="00F12CBF">
        <w:rPr>
          <w:rFonts w:ascii="Times New Roman" w:hAnsi="Times New Roman" w:cs="Times New Roman"/>
          <w:color w:val="31849B" w:themeColor="accent5" w:themeShade="BF"/>
        </w:rPr>
        <w:t xml:space="preserve"> de la región</w:t>
      </w:r>
      <w:r w:rsidR="009A073A" w:rsidRPr="00F12CBF">
        <w:rPr>
          <w:rFonts w:ascii="Times New Roman" w:hAnsi="Times New Roman" w:cs="Times New Roman"/>
          <w:color w:val="31849B" w:themeColor="accent5" w:themeShade="BF"/>
        </w:rPr>
        <w:t>.</w:t>
      </w:r>
      <w:r w:rsidR="00D23041" w:rsidRPr="00F12CBF">
        <w:rPr>
          <w:rFonts w:ascii="Times New Roman" w:hAnsi="Times New Roman" w:cs="Times New Roman"/>
          <w:color w:val="31849B" w:themeColor="accent5" w:themeShade="BF"/>
        </w:rPr>
        <w:t xml:space="preserve"> También fue clave el uso de </w:t>
      </w:r>
      <w:r w:rsidRPr="00F12CBF">
        <w:rPr>
          <w:rFonts w:ascii="Times New Roman" w:hAnsi="Times New Roman" w:cs="Times New Roman"/>
          <w:color w:val="31849B" w:themeColor="accent5" w:themeShade="BF"/>
        </w:rPr>
        <w:t xml:space="preserve">las </w:t>
      </w:r>
      <w:r w:rsidR="00D23041" w:rsidRPr="00F12CBF">
        <w:rPr>
          <w:rFonts w:ascii="Times New Roman" w:hAnsi="Times New Roman" w:cs="Times New Roman"/>
          <w:color w:val="31849B" w:themeColor="accent5" w:themeShade="BF"/>
        </w:rPr>
        <w:t xml:space="preserve">redes de comunicación en internet. </w:t>
      </w:r>
    </w:p>
    <w:p w14:paraId="7998442C" w14:textId="6E119B90" w:rsidR="009A073A" w:rsidRPr="00F12CBF" w:rsidRDefault="009A073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 </w:t>
      </w:r>
    </w:p>
    <w:p w14:paraId="13EB2C4F" w14:textId="0484476C" w:rsidR="00CF616E" w:rsidRPr="00F12CBF" w:rsidRDefault="00645837"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Después de las movilizaciones, </w:t>
      </w:r>
      <w:r w:rsidR="00CA5850" w:rsidRPr="00F12CBF">
        <w:rPr>
          <w:rFonts w:ascii="Times New Roman" w:hAnsi="Times New Roman" w:cs="Times New Roman"/>
          <w:color w:val="31849B" w:themeColor="accent5" w:themeShade="BF"/>
        </w:rPr>
        <w:t xml:space="preserve">en </w:t>
      </w:r>
      <w:r w:rsidR="00F95FD1" w:rsidRPr="00F12CBF">
        <w:rPr>
          <w:rFonts w:ascii="Times New Roman" w:hAnsi="Times New Roman" w:cs="Times New Roman"/>
          <w:color w:val="31849B" w:themeColor="accent5" w:themeShade="BF"/>
        </w:rPr>
        <w:t xml:space="preserve">muchos </w:t>
      </w:r>
      <w:r w:rsidR="00CA5850" w:rsidRPr="00F12CBF">
        <w:rPr>
          <w:rFonts w:ascii="Times New Roman" w:hAnsi="Times New Roman" w:cs="Times New Roman"/>
          <w:color w:val="31849B" w:themeColor="accent5" w:themeShade="BF"/>
        </w:rPr>
        <w:t xml:space="preserve">casos </w:t>
      </w:r>
      <w:r w:rsidRPr="00F12CBF">
        <w:rPr>
          <w:rFonts w:ascii="Times New Roman" w:hAnsi="Times New Roman" w:cs="Times New Roman"/>
          <w:color w:val="31849B" w:themeColor="accent5" w:themeShade="BF"/>
        </w:rPr>
        <w:t xml:space="preserve">se convocó a </w:t>
      </w:r>
      <w:r w:rsidR="00CF616E" w:rsidRPr="00F12CBF">
        <w:rPr>
          <w:rFonts w:ascii="Times New Roman" w:hAnsi="Times New Roman" w:cs="Times New Roman"/>
          <w:color w:val="31849B" w:themeColor="accent5" w:themeShade="BF"/>
        </w:rPr>
        <w:t>elecciones</w:t>
      </w:r>
      <w:r w:rsidR="00CA5850" w:rsidRPr="00F12CBF">
        <w:rPr>
          <w:rFonts w:ascii="Times New Roman" w:hAnsi="Times New Roman" w:cs="Times New Roman"/>
          <w:color w:val="31849B" w:themeColor="accent5" w:themeShade="BF"/>
        </w:rPr>
        <w:t xml:space="preserve">. </w:t>
      </w:r>
      <w:r w:rsidR="00D23041" w:rsidRPr="00F12CBF">
        <w:rPr>
          <w:rFonts w:ascii="Times New Roman" w:hAnsi="Times New Roman" w:cs="Times New Roman"/>
          <w:color w:val="31849B" w:themeColor="accent5" w:themeShade="BF"/>
        </w:rPr>
        <w:t xml:space="preserve">Paradójicamente, </w:t>
      </w:r>
      <w:r w:rsidR="00CA5850" w:rsidRPr="00F12CBF">
        <w:rPr>
          <w:rFonts w:ascii="Times New Roman" w:hAnsi="Times New Roman" w:cs="Times New Roman"/>
          <w:color w:val="31849B" w:themeColor="accent5" w:themeShade="BF"/>
        </w:rPr>
        <w:t xml:space="preserve">los </w:t>
      </w:r>
      <w:r w:rsidR="00CF616E" w:rsidRPr="00F12CBF">
        <w:rPr>
          <w:rFonts w:ascii="Times New Roman" w:hAnsi="Times New Roman" w:cs="Times New Roman"/>
          <w:color w:val="31849B" w:themeColor="accent5" w:themeShade="BF"/>
        </w:rPr>
        <w:t>partidos tradicionales</w:t>
      </w:r>
      <w:r w:rsidR="00DA13F1" w:rsidRPr="00F12CBF">
        <w:rPr>
          <w:rFonts w:ascii="Times New Roman" w:hAnsi="Times New Roman" w:cs="Times New Roman"/>
          <w:color w:val="31849B" w:themeColor="accent5" w:themeShade="BF"/>
        </w:rPr>
        <w:t xml:space="preserve"> y </w:t>
      </w:r>
      <w:r w:rsidR="00CF616E" w:rsidRPr="00F12CBF">
        <w:rPr>
          <w:rFonts w:ascii="Times New Roman" w:hAnsi="Times New Roman" w:cs="Times New Roman"/>
          <w:color w:val="31849B" w:themeColor="accent5" w:themeShade="BF"/>
        </w:rPr>
        <w:t xml:space="preserve">las jerarquías religiosas </w:t>
      </w:r>
      <w:r w:rsidR="00DA13F1" w:rsidRPr="00F12CBF">
        <w:rPr>
          <w:rFonts w:ascii="Times New Roman" w:hAnsi="Times New Roman" w:cs="Times New Roman"/>
          <w:color w:val="31849B" w:themeColor="accent5" w:themeShade="BF"/>
        </w:rPr>
        <w:t xml:space="preserve">salieron fortalecidos </w:t>
      </w:r>
      <w:r w:rsidR="00F95FD1" w:rsidRPr="00F12CBF">
        <w:rPr>
          <w:rFonts w:ascii="Times New Roman" w:hAnsi="Times New Roman" w:cs="Times New Roman"/>
          <w:color w:val="31849B" w:themeColor="accent5" w:themeShade="BF"/>
        </w:rPr>
        <w:t>de</w:t>
      </w:r>
      <w:r w:rsidR="00DA13F1" w:rsidRPr="00F12CBF">
        <w:rPr>
          <w:rFonts w:ascii="Times New Roman" w:hAnsi="Times New Roman" w:cs="Times New Roman"/>
          <w:color w:val="31849B" w:themeColor="accent5" w:themeShade="BF"/>
        </w:rPr>
        <w:t xml:space="preserve"> los procesos electorales, </w:t>
      </w:r>
      <w:r w:rsidR="00F95FD1" w:rsidRPr="00F12CBF">
        <w:rPr>
          <w:rFonts w:ascii="Times New Roman" w:hAnsi="Times New Roman" w:cs="Times New Roman"/>
          <w:color w:val="31849B" w:themeColor="accent5" w:themeShade="BF"/>
        </w:rPr>
        <w:t>con lo que</w:t>
      </w:r>
      <w:r w:rsidR="00DA13F1" w:rsidRPr="00F12CBF">
        <w:rPr>
          <w:rFonts w:ascii="Times New Roman" w:hAnsi="Times New Roman" w:cs="Times New Roman"/>
          <w:color w:val="31849B" w:themeColor="accent5" w:themeShade="BF"/>
        </w:rPr>
        <w:t xml:space="preserve"> </w:t>
      </w:r>
      <w:r w:rsidR="00CF616E" w:rsidRPr="00F12CBF">
        <w:rPr>
          <w:rFonts w:ascii="Times New Roman" w:hAnsi="Times New Roman" w:cs="Times New Roman"/>
          <w:color w:val="31849B" w:themeColor="accent5" w:themeShade="BF"/>
        </w:rPr>
        <w:t xml:space="preserve">quienes derribaron </w:t>
      </w:r>
      <w:r w:rsidR="00F95FD1" w:rsidRPr="00F12CBF">
        <w:rPr>
          <w:rFonts w:ascii="Times New Roman" w:hAnsi="Times New Roman" w:cs="Times New Roman"/>
          <w:color w:val="31849B" w:themeColor="accent5" w:themeShade="BF"/>
        </w:rPr>
        <w:t xml:space="preserve">a </w:t>
      </w:r>
      <w:r w:rsidR="00CF616E" w:rsidRPr="00F12CBF">
        <w:rPr>
          <w:rFonts w:ascii="Times New Roman" w:hAnsi="Times New Roman" w:cs="Times New Roman"/>
          <w:color w:val="31849B" w:themeColor="accent5" w:themeShade="BF"/>
        </w:rPr>
        <w:t>la dictadura</w:t>
      </w:r>
      <w:r w:rsidR="00F95FD1" w:rsidRPr="00F12CBF">
        <w:rPr>
          <w:rFonts w:ascii="Times New Roman" w:hAnsi="Times New Roman" w:cs="Times New Roman"/>
          <w:color w:val="31849B" w:themeColor="accent5" w:themeShade="BF"/>
        </w:rPr>
        <w:t xml:space="preserve"> quedaron como minoría</w:t>
      </w:r>
      <w:r w:rsidR="00DA13F1" w:rsidRPr="00F12CBF">
        <w:rPr>
          <w:rFonts w:ascii="Times New Roman" w:hAnsi="Times New Roman" w:cs="Times New Roman"/>
          <w:color w:val="31849B" w:themeColor="accent5" w:themeShade="BF"/>
        </w:rPr>
        <w:t>.</w:t>
      </w:r>
      <w:r w:rsidR="00CF616E" w:rsidRPr="00F12CBF">
        <w:rPr>
          <w:rFonts w:ascii="Times New Roman" w:hAnsi="Times New Roman" w:cs="Times New Roman"/>
          <w:color w:val="31849B" w:themeColor="accent5" w:themeShade="BF"/>
        </w:rPr>
        <w:t xml:space="preserve"> </w:t>
      </w:r>
    </w:p>
    <w:p w14:paraId="199C7900" w14:textId="77777777" w:rsidR="00645837" w:rsidRPr="00F12CBF" w:rsidRDefault="00645837" w:rsidP="00C95BF4">
      <w:pPr>
        <w:spacing w:after="0" w:line="276" w:lineRule="auto"/>
        <w:jc w:val="both"/>
        <w:rPr>
          <w:rFonts w:ascii="Times New Roman" w:hAnsi="Times New Roman" w:cs="Times New Roman"/>
          <w:color w:val="31849B" w:themeColor="accent5" w:themeShade="BF"/>
        </w:rPr>
      </w:pPr>
    </w:p>
    <w:p w14:paraId="22DABEA8" w14:textId="3C67F242" w:rsidR="00645837" w:rsidRPr="00F12CBF" w:rsidRDefault="00D23041"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Solo u</w:t>
      </w:r>
      <w:r w:rsidR="00DA13F1" w:rsidRPr="00F12CBF">
        <w:rPr>
          <w:rFonts w:ascii="Times New Roman" w:hAnsi="Times New Roman" w:cs="Times New Roman"/>
          <w:color w:val="31849B" w:themeColor="accent5" w:themeShade="BF"/>
        </w:rPr>
        <w:t>n caso</w:t>
      </w:r>
      <w:r w:rsidRPr="00F12CBF">
        <w:rPr>
          <w:rFonts w:ascii="Times New Roman" w:hAnsi="Times New Roman" w:cs="Times New Roman"/>
          <w:color w:val="31849B" w:themeColor="accent5" w:themeShade="BF"/>
        </w:rPr>
        <w:t>,</w:t>
      </w:r>
      <w:r w:rsidR="00DA13F1" w:rsidRPr="00F12CBF">
        <w:rPr>
          <w:rFonts w:ascii="Times New Roman" w:hAnsi="Times New Roman" w:cs="Times New Roman"/>
          <w:color w:val="31849B" w:themeColor="accent5" w:themeShade="BF"/>
        </w:rPr>
        <w:t xml:space="preserve"> entre </w:t>
      </w:r>
      <w:r w:rsidRPr="00F12CBF">
        <w:rPr>
          <w:rFonts w:ascii="Times New Roman" w:hAnsi="Times New Roman" w:cs="Times New Roman"/>
          <w:color w:val="31849B" w:themeColor="accent5" w:themeShade="BF"/>
        </w:rPr>
        <w:t xml:space="preserve">la gama de países </w:t>
      </w:r>
      <w:r w:rsidR="00DA13F1" w:rsidRPr="00F12CBF">
        <w:rPr>
          <w:rFonts w:ascii="Times New Roman" w:hAnsi="Times New Roman" w:cs="Times New Roman"/>
          <w:color w:val="31849B" w:themeColor="accent5" w:themeShade="BF"/>
        </w:rPr>
        <w:t xml:space="preserve">que </w:t>
      </w:r>
      <w:r w:rsidRPr="00F12CBF">
        <w:rPr>
          <w:rFonts w:ascii="Times New Roman" w:hAnsi="Times New Roman" w:cs="Times New Roman"/>
          <w:color w:val="31849B" w:themeColor="accent5" w:themeShade="BF"/>
        </w:rPr>
        <w:t xml:space="preserve">protagonizaron la </w:t>
      </w:r>
      <w:r w:rsidR="00DA13F1" w:rsidRPr="00F12CBF">
        <w:rPr>
          <w:rFonts w:ascii="Times New Roman" w:hAnsi="Times New Roman" w:cs="Times New Roman"/>
          <w:color w:val="31849B" w:themeColor="accent5" w:themeShade="BF"/>
        </w:rPr>
        <w:t xml:space="preserve">primavera </w:t>
      </w:r>
      <w:r w:rsidRPr="00F12CBF">
        <w:rPr>
          <w:rFonts w:ascii="Times New Roman" w:hAnsi="Times New Roman" w:cs="Times New Roman"/>
          <w:color w:val="31849B" w:themeColor="accent5" w:themeShade="BF"/>
        </w:rPr>
        <w:t xml:space="preserve">árabe, inició </w:t>
      </w:r>
      <w:r w:rsidR="00E60871" w:rsidRPr="00F12CBF">
        <w:rPr>
          <w:rFonts w:ascii="Times New Roman" w:hAnsi="Times New Roman" w:cs="Times New Roman"/>
          <w:color w:val="31849B" w:themeColor="accent5" w:themeShade="BF"/>
        </w:rPr>
        <w:t>una transición hacia la democracia</w:t>
      </w:r>
      <w:r w:rsidR="00DA13F1" w:rsidRPr="00F12CBF">
        <w:rPr>
          <w:rFonts w:ascii="Times New Roman" w:hAnsi="Times New Roman" w:cs="Times New Roman"/>
          <w:color w:val="31849B" w:themeColor="accent5" w:themeShade="BF"/>
        </w:rPr>
        <w:t xml:space="preserve">: </w:t>
      </w:r>
      <w:r w:rsidR="00E60871" w:rsidRPr="00F12CBF">
        <w:rPr>
          <w:rFonts w:ascii="Times New Roman" w:hAnsi="Times New Roman" w:cs="Times New Roman"/>
          <w:color w:val="31849B" w:themeColor="accent5" w:themeShade="BF"/>
        </w:rPr>
        <w:t>Túnez</w:t>
      </w:r>
      <w:r w:rsidRPr="00F12CBF">
        <w:rPr>
          <w:rFonts w:ascii="Times New Roman" w:hAnsi="Times New Roman" w:cs="Times New Roman"/>
          <w:color w:val="31849B" w:themeColor="accent5" w:themeShade="BF"/>
        </w:rPr>
        <w:t xml:space="preserve">. </w:t>
      </w:r>
      <w:r w:rsidR="00F95FD1" w:rsidRPr="00F12CBF">
        <w:rPr>
          <w:rFonts w:ascii="Times New Roman" w:hAnsi="Times New Roman" w:cs="Times New Roman"/>
          <w:color w:val="31849B" w:themeColor="accent5" w:themeShade="BF"/>
        </w:rPr>
        <w:t>Este</w:t>
      </w:r>
      <w:r w:rsidRPr="00F12CBF">
        <w:rPr>
          <w:rFonts w:ascii="Times New Roman" w:hAnsi="Times New Roman" w:cs="Times New Roman"/>
          <w:color w:val="31849B" w:themeColor="accent5" w:themeShade="BF"/>
        </w:rPr>
        <w:t xml:space="preserve"> </w:t>
      </w:r>
      <w:r w:rsidR="00715681" w:rsidRPr="00F12CBF">
        <w:rPr>
          <w:rFonts w:ascii="Times New Roman" w:hAnsi="Times New Roman" w:cs="Times New Roman"/>
          <w:color w:val="31849B" w:themeColor="accent5" w:themeShade="BF"/>
        </w:rPr>
        <w:t>país logró fortalec</w:t>
      </w:r>
      <w:r w:rsidR="00DA13F1" w:rsidRPr="00F12CBF">
        <w:rPr>
          <w:rFonts w:ascii="Times New Roman" w:hAnsi="Times New Roman" w:cs="Times New Roman"/>
          <w:color w:val="31849B" w:themeColor="accent5" w:themeShade="BF"/>
        </w:rPr>
        <w:t>er sus estructuras democráticas.</w:t>
      </w:r>
      <w:r w:rsidRPr="00F12CBF">
        <w:rPr>
          <w:rFonts w:ascii="Times New Roman" w:hAnsi="Times New Roman" w:cs="Times New Roman"/>
          <w:color w:val="31849B" w:themeColor="accent5" w:themeShade="BF"/>
        </w:rPr>
        <w:t xml:space="preserve"> En el resto de casos, </w:t>
      </w:r>
      <w:r w:rsidR="00DA13F1" w:rsidRPr="00F12CBF">
        <w:rPr>
          <w:rFonts w:ascii="Times New Roman" w:hAnsi="Times New Roman" w:cs="Times New Roman"/>
          <w:color w:val="31849B" w:themeColor="accent5" w:themeShade="BF"/>
        </w:rPr>
        <w:t xml:space="preserve">las movilizaciones populares </w:t>
      </w:r>
      <w:r w:rsidR="00645837" w:rsidRPr="00F12CBF">
        <w:rPr>
          <w:rFonts w:ascii="Times New Roman" w:hAnsi="Times New Roman" w:cs="Times New Roman"/>
          <w:color w:val="31849B" w:themeColor="accent5" w:themeShade="BF"/>
        </w:rPr>
        <w:t>care</w:t>
      </w:r>
      <w:r w:rsidR="00DA13F1" w:rsidRPr="00F12CBF">
        <w:rPr>
          <w:rFonts w:ascii="Times New Roman" w:hAnsi="Times New Roman" w:cs="Times New Roman"/>
          <w:color w:val="31849B" w:themeColor="accent5" w:themeShade="BF"/>
        </w:rPr>
        <w:t xml:space="preserve">cieron de </w:t>
      </w:r>
      <w:r w:rsidR="00645837" w:rsidRPr="00F12CBF">
        <w:rPr>
          <w:rFonts w:ascii="Times New Roman" w:hAnsi="Times New Roman" w:cs="Times New Roman"/>
          <w:color w:val="31849B" w:themeColor="accent5" w:themeShade="BF"/>
        </w:rPr>
        <w:t>dirección</w:t>
      </w:r>
      <w:r w:rsidR="00DA13F1" w:rsidRPr="00F12CBF">
        <w:rPr>
          <w:rFonts w:ascii="Times New Roman" w:hAnsi="Times New Roman" w:cs="Times New Roman"/>
          <w:color w:val="31849B" w:themeColor="accent5" w:themeShade="BF"/>
        </w:rPr>
        <w:t xml:space="preserve"> y de </w:t>
      </w:r>
      <w:r w:rsidRPr="00F12CBF">
        <w:rPr>
          <w:rFonts w:ascii="Times New Roman" w:hAnsi="Times New Roman" w:cs="Times New Roman"/>
          <w:color w:val="31849B" w:themeColor="accent5" w:themeShade="BF"/>
        </w:rPr>
        <w:t xml:space="preserve">construcción de </w:t>
      </w:r>
      <w:r w:rsidR="00DA13F1" w:rsidRPr="00F12CBF">
        <w:rPr>
          <w:rFonts w:ascii="Times New Roman" w:hAnsi="Times New Roman" w:cs="Times New Roman"/>
          <w:color w:val="31849B" w:themeColor="accent5" w:themeShade="BF"/>
        </w:rPr>
        <w:t xml:space="preserve">acciones </w:t>
      </w:r>
      <w:r w:rsidRPr="00F12CBF">
        <w:rPr>
          <w:rFonts w:ascii="Times New Roman" w:hAnsi="Times New Roman" w:cs="Times New Roman"/>
          <w:color w:val="31849B" w:themeColor="accent5" w:themeShade="BF"/>
        </w:rPr>
        <w:t xml:space="preserve">colectivas </w:t>
      </w:r>
      <w:r w:rsidR="00DA13F1" w:rsidRPr="00F12CBF">
        <w:rPr>
          <w:rFonts w:ascii="Times New Roman" w:hAnsi="Times New Roman" w:cs="Times New Roman"/>
          <w:color w:val="31849B" w:themeColor="accent5" w:themeShade="BF"/>
        </w:rPr>
        <w:t xml:space="preserve">orientadas hacia </w:t>
      </w:r>
      <w:r w:rsidR="00645837" w:rsidRPr="00F12CBF">
        <w:rPr>
          <w:rFonts w:ascii="Times New Roman" w:hAnsi="Times New Roman" w:cs="Times New Roman"/>
          <w:color w:val="31849B" w:themeColor="accent5" w:themeShade="BF"/>
        </w:rPr>
        <w:t>un</w:t>
      </w:r>
      <w:r w:rsidR="00DA13F1" w:rsidRPr="00F12CBF">
        <w:rPr>
          <w:rFonts w:ascii="Times New Roman" w:hAnsi="Times New Roman" w:cs="Times New Roman"/>
          <w:color w:val="31849B" w:themeColor="accent5" w:themeShade="BF"/>
        </w:rPr>
        <w:t>a nueva sociedad</w:t>
      </w:r>
      <w:r w:rsidR="00645837" w:rsidRPr="00F12CBF">
        <w:rPr>
          <w:rFonts w:ascii="Times New Roman" w:hAnsi="Times New Roman" w:cs="Times New Roman"/>
          <w:color w:val="31849B" w:themeColor="accent5" w:themeShade="BF"/>
        </w:rPr>
        <w:t>.</w:t>
      </w:r>
    </w:p>
    <w:p w14:paraId="7B73BB17" w14:textId="52CB61A9" w:rsidR="00681234" w:rsidRPr="00F12CBF" w:rsidRDefault="00681234"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7"/>
        <w:gridCol w:w="6341"/>
      </w:tblGrid>
      <w:tr w:rsidR="00F12CBF" w:rsidRPr="00F12CBF" w14:paraId="7D39AC46" w14:textId="77777777" w:rsidTr="005A2B85">
        <w:tc>
          <w:tcPr>
            <w:tcW w:w="8978" w:type="dxa"/>
            <w:gridSpan w:val="2"/>
            <w:shd w:val="clear" w:color="auto" w:fill="000000" w:themeFill="text1"/>
          </w:tcPr>
          <w:p w14:paraId="14F1042B"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Destacado</w:t>
            </w:r>
          </w:p>
        </w:tc>
      </w:tr>
      <w:tr w:rsidR="00F12CBF" w:rsidRPr="00F12CBF" w14:paraId="6FD9B4BC" w14:textId="77777777" w:rsidTr="005A2B85">
        <w:tc>
          <w:tcPr>
            <w:tcW w:w="2518" w:type="dxa"/>
          </w:tcPr>
          <w:p w14:paraId="289304A6"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460" w:type="dxa"/>
          </w:tcPr>
          <w:p w14:paraId="2B261AAA" w14:textId="2672C9F6"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Guerras civiles en los países de la primavera árabe </w:t>
            </w:r>
          </w:p>
        </w:tc>
      </w:tr>
      <w:tr w:rsidR="00721BB7" w:rsidRPr="00F12CBF" w14:paraId="4AD901D6" w14:textId="77777777" w:rsidTr="005A2B85">
        <w:tc>
          <w:tcPr>
            <w:tcW w:w="2518" w:type="dxa"/>
          </w:tcPr>
          <w:p w14:paraId="0DF78D5B" w14:textId="77777777" w:rsidR="00721BB7" w:rsidRPr="00F12CBF" w:rsidRDefault="00721BB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5F6E7AA4" w14:textId="1741E332" w:rsidR="00721BB7" w:rsidRPr="00F12CBF" w:rsidRDefault="00C40C81"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w:t>
            </w:r>
            <w:r w:rsidR="00721BB7" w:rsidRPr="00F12CBF">
              <w:rPr>
                <w:rFonts w:ascii="Times New Roman" w:hAnsi="Times New Roman" w:cs="Times New Roman"/>
                <w:color w:val="31849B" w:themeColor="accent5" w:themeShade="BF"/>
              </w:rPr>
              <w:t xml:space="preserve">n los países </w:t>
            </w:r>
            <w:r w:rsidRPr="00F12CBF">
              <w:rPr>
                <w:rFonts w:ascii="Times New Roman" w:hAnsi="Times New Roman" w:cs="Times New Roman"/>
                <w:color w:val="31849B" w:themeColor="accent5" w:themeShade="BF"/>
              </w:rPr>
              <w:t>donde floreció “La</w:t>
            </w:r>
            <w:r w:rsidR="00721BB7"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primavera árabe”</w:t>
            </w:r>
            <w:r w:rsidR="00721BB7" w:rsidRPr="00F12CBF">
              <w:rPr>
                <w:rFonts w:ascii="Times New Roman" w:hAnsi="Times New Roman" w:cs="Times New Roman"/>
                <w:color w:val="31849B" w:themeColor="accent5" w:themeShade="BF"/>
              </w:rPr>
              <w:t xml:space="preserve"> se descompusieron las instituciones de gobierno y la población se dividió en facciones</w:t>
            </w:r>
            <w:r w:rsidRPr="00F12CBF">
              <w:rPr>
                <w:rFonts w:ascii="Times New Roman" w:hAnsi="Times New Roman" w:cs="Times New Roman"/>
                <w:color w:val="31849B" w:themeColor="accent5" w:themeShade="BF"/>
              </w:rPr>
              <w:t>, lo que dio</w:t>
            </w:r>
            <w:r w:rsidR="00721BB7" w:rsidRPr="00F12CBF">
              <w:rPr>
                <w:rFonts w:ascii="Times New Roman" w:hAnsi="Times New Roman" w:cs="Times New Roman"/>
                <w:color w:val="31849B" w:themeColor="accent5" w:themeShade="BF"/>
              </w:rPr>
              <w:t xml:space="preserve"> inicio a guerras civiles. </w:t>
            </w:r>
            <w:r w:rsidRPr="00F12CBF">
              <w:rPr>
                <w:rFonts w:ascii="Times New Roman" w:hAnsi="Times New Roman" w:cs="Times New Roman"/>
                <w:color w:val="31849B" w:themeColor="accent5" w:themeShade="BF"/>
              </w:rPr>
              <w:t>Estas confrontaciones</w:t>
            </w:r>
            <w:r w:rsidR="00721BB7" w:rsidRPr="00F12CBF">
              <w:rPr>
                <w:rFonts w:ascii="Times New Roman" w:hAnsi="Times New Roman" w:cs="Times New Roman"/>
                <w:color w:val="31849B" w:themeColor="accent5" w:themeShade="BF"/>
              </w:rPr>
              <w:t xml:space="preserve"> se caracterizan por divisiones tribales y tensiones sectarias crecientes entre los sunitas y los chiitas </w:t>
            </w:r>
            <w:r w:rsidRPr="00F12CBF">
              <w:rPr>
                <w:rFonts w:ascii="Times New Roman" w:hAnsi="Times New Roman" w:cs="Times New Roman"/>
                <w:color w:val="31849B" w:themeColor="accent5" w:themeShade="BF"/>
              </w:rPr>
              <w:t>de</w:t>
            </w:r>
            <w:r w:rsidR="00721BB7" w:rsidRPr="00F12CBF">
              <w:rPr>
                <w:rFonts w:ascii="Times New Roman" w:hAnsi="Times New Roman" w:cs="Times New Roman"/>
                <w:color w:val="31849B" w:themeColor="accent5" w:themeShade="BF"/>
              </w:rPr>
              <w:t xml:space="preserve"> la región. </w:t>
            </w:r>
          </w:p>
          <w:p w14:paraId="6CF695AD" w14:textId="5F84D204" w:rsidR="00721BB7" w:rsidRPr="00F12CBF" w:rsidRDefault="00A34B6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rPr>
              <w:t>Estos</w:t>
            </w:r>
            <w:r w:rsidR="00721BB7" w:rsidRPr="00F12CBF">
              <w:rPr>
                <w:rFonts w:ascii="Times New Roman" w:hAnsi="Times New Roman" w:cs="Times New Roman"/>
                <w:color w:val="31849B" w:themeColor="accent5" w:themeShade="BF"/>
              </w:rPr>
              <w:t xml:space="preserve"> conflictos involucran un amplio abanico de actores no estatales armados como las milicias y los grupos yihadistas, </w:t>
            </w:r>
            <w:r w:rsidR="00291607" w:rsidRPr="00F12CBF">
              <w:rPr>
                <w:rFonts w:ascii="Times New Roman" w:hAnsi="Times New Roman" w:cs="Times New Roman"/>
                <w:color w:val="31849B" w:themeColor="accent5" w:themeShade="BF"/>
              </w:rPr>
              <w:t xml:space="preserve">afines a </w:t>
            </w:r>
            <w:r w:rsidR="004D46E4" w:rsidRPr="00F12CBF">
              <w:rPr>
                <w:rFonts w:ascii="Times New Roman" w:hAnsi="Times New Roman" w:cs="Times New Roman"/>
                <w:color w:val="31849B" w:themeColor="accent5" w:themeShade="BF"/>
              </w:rPr>
              <w:t>Al Qaeda</w:t>
            </w:r>
            <w:r w:rsidRPr="00F12CBF">
              <w:rPr>
                <w:rFonts w:ascii="Times New Roman" w:hAnsi="Times New Roman" w:cs="Times New Roman"/>
                <w:color w:val="31849B" w:themeColor="accent5" w:themeShade="BF"/>
              </w:rPr>
              <w:t xml:space="preserve"> </w:t>
            </w:r>
            <w:r w:rsidR="00721BB7" w:rsidRPr="00F12CBF">
              <w:rPr>
                <w:rFonts w:ascii="Times New Roman" w:hAnsi="Times New Roman" w:cs="Times New Roman"/>
                <w:color w:val="31849B" w:themeColor="accent5" w:themeShade="BF"/>
              </w:rPr>
              <w:t xml:space="preserve"> y el Estado Islámico, soldados mercenarios, jóvenes radicalizados</w:t>
            </w:r>
            <w:r w:rsidRPr="00F12CBF">
              <w:rPr>
                <w:rFonts w:ascii="Times New Roman" w:hAnsi="Times New Roman" w:cs="Times New Roman"/>
                <w:color w:val="31849B" w:themeColor="accent5" w:themeShade="BF"/>
              </w:rPr>
              <w:t>, líderes religiosos</w:t>
            </w:r>
            <w:r w:rsidR="00721BB7" w:rsidRPr="00F12CBF">
              <w:rPr>
                <w:rFonts w:ascii="Times New Roman" w:hAnsi="Times New Roman" w:cs="Times New Roman"/>
                <w:color w:val="31849B" w:themeColor="accent5" w:themeShade="BF"/>
              </w:rPr>
              <w:t xml:space="preserve"> y traficantes de drogas, armas y personas. Los grupos armados se han apoderado de partes significativas del territorio en el que imponen su ley y cometen todo tipo de atentados y </w:t>
            </w:r>
            <w:r w:rsidRPr="00F12CBF">
              <w:rPr>
                <w:rFonts w:ascii="Times New Roman" w:hAnsi="Times New Roman" w:cs="Times New Roman"/>
                <w:color w:val="31849B" w:themeColor="accent5" w:themeShade="BF"/>
              </w:rPr>
              <w:t xml:space="preserve">ejercen </w:t>
            </w:r>
            <w:r w:rsidR="00721BB7" w:rsidRPr="00F12CBF">
              <w:rPr>
                <w:rFonts w:ascii="Times New Roman" w:hAnsi="Times New Roman" w:cs="Times New Roman"/>
                <w:color w:val="31849B" w:themeColor="accent5" w:themeShade="BF"/>
              </w:rPr>
              <w:t>violencia contra la población civil.</w:t>
            </w:r>
          </w:p>
        </w:tc>
      </w:tr>
    </w:tbl>
    <w:p w14:paraId="73890529" w14:textId="77777777" w:rsidR="00681234" w:rsidRPr="00F12CBF" w:rsidRDefault="00681234" w:rsidP="00C95BF4">
      <w:pPr>
        <w:spacing w:after="0" w:line="276" w:lineRule="auto"/>
        <w:jc w:val="both"/>
        <w:rPr>
          <w:rFonts w:ascii="Times New Roman" w:hAnsi="Times New Roman" w:cs="Times New Roman"/>
          <w:color w:val="31849B" w:themeColor="accent5" w:themeShade="BF"/>
        </w:rPr>
      </w:pPr>
    </w:p>
    <w:p w14:paraId="4DC4070C" w14:textId="47B148CC" w:rsidR="00681234" w:rsidRPr="00F12CBF" w:rsidRDefault="00681234"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En algunos casos, dos gobiernos se disputan el poder y hay un retroceso </w:t>
      </w:r>
      <w:r w:rsidR="00AA3E96" w:rsidRPr="00F12CBF">
        <w:rPr>
          <w:rFonts w:ascii="Times New Roman" w:hAnsi="Times New Roman" w:cs="Times New Roman"/>
          <w:color w:val="31849B" w:themeColor="accent5" w:themeShade="BF"/>
        </w:rPr>
        <w:t xml:space="preserve">general </w:t>
      </w:r>
      <w:r w:rsidRPr="00F12CBF">
        <w:rPr>
          <w:rFonts w:ascii="Times New Roman" w:hAnsi="Times New Roman" w:cs="Times New Roman"/>
          <w:color w:val="31849B" w:themeColor="accent5" w:themeShade="BF"/>
        </w:rPr>
        <w:t>de las libertades</w:t>
      </w:r>
      <w:r w:rsidR="00AA3E96"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AA3E96" w:rsidRPr="00F12CBF">
        <w:rPr>
          <w:rFonts w:ascii="Times New Roman" w:hAnsi="Times New Roman" w:cs="Times New Roman"/>
          <w:color w:val="31849B" w:themeColor="accent5" w:themeShade="BF"/>
        </w:rPr>
        <w:t>I</w:t>
      </w:r>
      <w:r w:rsidRPr="00F12CBF">
        <w:rPr>
          <w:rFonts w:ascii="Times New Roman" w:hAnsi="Times New Roman" w:cs="Times New Roman"/>
          <w:color w:val="31849B" w:themeColor="accent5" w:themeShade="BF"/>
        </w:rPr>
        <w:t xml:space="preserve">ncluso se han promulgado leyes para controlar e impedir las manifestaciones multitudinarias.    </w:t>
      </w:r>
    </w:p>
    <w:p w14:paraId="2762A6D6" w14:textId="1D0E8567" w:rsidR="00681234" w:rsidRPr="00F12CBF" w:rsidRDefault="00681234" w:rsidP="00C95BF4">
      <w:pPr>
        <w:spacing w:after="0" w:line="276" w:lineRule="auto"/>
        <w:jc w:val="both"/>
        <w:rPr>
          <w:rFonts w:ascii="Times New Roman" w:hAnsi="Times New Roman" w:cs="Times New Roman"/>
          <w:color w:val="31849B" w:themeColor="accent5" w:themeShade="BF"/>
        </w:rPr>
      </w:pPr>
    </w:p>
    <w:p w14:paraId="2AB41D3E" w14:textId="2EF5D3EC" w:rsidR="00AA3E96" w:rsidRPr="00F12CBF" w:rsidRDefault="00A34B60"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w:t>
      </w:r>
      <w:r w:rsidR="00681234" w:rsidRPr="00F12CBF">
        <w:rPr>
          <w:rFonts w:ascii="Times New Roman" w:hAnsi="Times New Roman" w:cs="Times New Roman"/>
          <w:color w:val="31849B" w:themeColor="accent5" w:themeShade="BF"/>
        </w:rPr>
        <w:t xml:space="preserve">as guerras civiles en </w:t>
      </w:r>
      <w:r w:rsidR="009822BE" w:rsidRPr="00F12CBF">
        <w:rPr>
          <w:rFonts w:ascii="Times New Roman" w:hAnsi="Times New Roman" w:cs="Times New Roman"/>
          <w:color w:val="31849B" w:themeColor="accent5" w:themeShade="BF"/>
        </w:rPr>
        <w:t>Siria</w:t>
      </w:r>
      <w:r w:rsidRPr="00F12CBF">
        <w:rPr>
          <w:rFonts w:ascii="Times New Roman" w:hAnsi="Times New Roman" w:cs="Times New Roman"/>
          <w:color w:val="31849B" w:themeColor="accent5" w:themeShade="BF"/>
        </w:rPr>
        <w:t xml:space="preserve"> e Iraq</w:t>
      </w:r>
      <w:r w:rsidR="00681234" w:rsidRPr="00F12CBF">
        <w:rPr>
          <w:rFonts w:ascii="Times New Roman" w:hAnsi="Times New Roman" w:cs="Times New Roman"/>
          <w:color w:val="31849B" w:themeColor="accent5" w:themeShade="BF"/>
        </w:rPr>
        <w:t xml:space="preserve"> son particularmente graves</w:t>
      </w:r>
      <w:r w:rsidR="00E90B7D" w:rsidRPr="00F12CBF">
        <w:rPr>
          <w:rFonts w:ascii="Times New Roman" w:hAnsi="Times New Roman" w:cs="Times New Roman"/>
          <w:color w:val="31849B" w:themeColor="accent5" w:themeShade="BF"/>
        </w:rPr>
        <w:t xml:space="preserve"> [</w:t>
      </w:r>
      <w:hyperlink r:id="rId59" w:history="1">
        <w:r w:rsidR="00E90B7D" w:rsidRPr="00F12CBF">
          <w:rPr>
            <w:rStyle w:val="Hipervnculo"/>
            <w:rFonts w:ascii="Times New Roman" w:hAnsi="Times New Roman" w:cs="Times New Roman"/>
            <w:color w:val="31849B" w:themeColor="accent5" w:themeShade="BF"/>
          </w:rPr>
          <w:t>VER</w:t>
        </w:r>
      </w:hyperlink>
      <w:r w:rsidR="00E90B7D" w:rsidRPr="00F12CBF">
        <w:rPr>
          <w:rFonts w:ascii="Times New Roman" w:hAnsi="Times New Roman" w:cs="Times New Roman"/>
          <w:color w:val="31849B" w:themeColor="accent5" w:themeShade="BF"/>
        </w:rPr>
        <w:t>]</w:t>
      </w:r>
      <w:r w:rsidR="00AA3E96" w:rsidRPr="00F12CBF">
        <w:rPr>
          <w:rFonts w:ascii="Times New Roman" w:hAnsi="Times New Roman" w:cs="Times New Roman"/>
          <w:color w:val="31849B" w:themeColor="accent5" w:themeShade="BF"/>
        </w:rPr>
        <w:t>. E</w:t>
      </w:r>
      <w:r w:rsidRPr="00F12CBF">
        <w:rPr>
          <w:rFonts w:ascii="Times New Roman" w:hAnsi="Times New Roman" w:cs="Times New Roman"/>
          <w:color w:val="31849B" w:themeColor="accent5" w:themeShade="BF"/>
        </w:rPr>
        <w:t>stos países se encuentran</w:t>
      </w:r>
      <w:r w:rsidR="00681234" w:rsidRPr="00F12CBF">
        <w:rPr>
          <w:rFonts w:ascii="Times New Roman" w:hAnsi="Times New Roman" w:cs="Times New Roman"/>
          <w:color w:val="31849B" w:themeColor="accent5" w:themeShade="BF"/>
        </w:rPr>
        <w:t xml:space="preserve"> inmersos en una espiral de violencia </w:t>
      </w:r>
      <w:r w:rsidR="00AA3E96" w:rsidRPr="00F12CBF">
        <w:rPr>
          <w:rFonts w:ascii="Times New Roman" w:hAnsi="Times New Roman" w:cs="Times New Roman"/>
          <w:color w:val="31849B" w:themeColor="accent5" w:themeShade="BF"/>
        </w:rPr>
        <w:t xml:space="preserve">sectaria </w:t>
      </w:r>
      <w:r w:rsidR="00681234" w:rsidRPr="00F12CBF">
        <w:rPr>
          <w:rFonts w:ascii="Times New Roman" w:hAnsi="Times New Roman" w:cs="Times New Roman"/>
          <w:color w:val="31849B" w:themeColor="accent5" w:themeShade="BF"/>
        </w:rPr>
        <w:t xml:space="preserve">que no ha tocado fondo. </w:t>
      </w:r>
      <w:r w:rsidR="00AA3E96" w:rsidRPr="00F12CBF">
        <w:rPr>
          <w:rFonts w:ascii="Times New Roman" w:hAnsi="Times New Roman" w:cs="Times New Roman"/>
          <w:color w:val="31849B" w:themeColor="accent5" w:themeShade="BF"/>
        </w:rPr>
        <w:t>Un Irán chiita y una Arabia Saudita sunita están librando una guerra indirecta en suelo sirio.</w:t>
      </w:r>
      <w:r w:rsidRPr="00F12CBF">
        <w:rPr>
          <w:rFonts w:ascii="Times New Roman" w:hAnsi="Times New Roman" w:cs="Times New Roman"/>
          <w:color w:val="31849B" w:themeColor="accent5" w:themeShade="BF"/>
        </w:rPr>
        <w:t xml:space="preserve"> Allí</w:t>
      </w:r>
      <w:r w:rsidR="00AA3E96" w:rsidRPr="00F12CBF">
        <w:rPr>
          <w:rFonts w:ascii="Times New Roman" w:hAnsi="Times New Roman" w:cs="Times New Roman"/>
          <w:color w:val="31849B" w:themeColor="accent5" w:themeShade="BF"/>
        </w:rPr>
        <w:t xml:space="preserve"> se ha intensificado e</w:t>
      </w:r>
      <w:r w:rsidR="00681234" w:rsidRPr="00F12CBF">
        <w:rPr>
          <w:rFonts w:ascii="Times New Roman" w:hAnsi="Times New Roman" w:cs="Times New Roman"/>
          <w:color w:val="31849B" w:themeColor="accent5" w:themeShade="BF"/>
        </w:rPr>
        <w:t xml:space="preserve">l </w:t>
      </w:r>
      <w:r w:rsidR="00AA3E96" w:rsidRPr="00F12CBF">
        <w:rPr>
          <w:rFonts w:ascii="Times New Roman" w:hAnsi="Times New Roman" w:cs="Times New Roman"/>
          <w:color w:val="31849B" w:themeColor="accent5" w:themeShade="BF"/>
        </w:rPr>
        <w:t xml:space="preserve">conflicto </w:t>
      </w:r>
      <w:r w:rsidR="00681234" w:rsidRPr="00F12CBF">
        <w:rPr>
          <w:rFonts w:ascii="Times New Roman" w:hAnsi="Times New Roman" w:cs="Times New Roman"/>
          <w:color w:val="31849B" w:themeColor="accent5" w:themeShade="BF"/>
        </w:rPr>
        <w:t xml:space="preserve">bélico </w:t>
      </w:r>
      <w:r w:rsidR="00AA3E96" w:rsidRPr="00F12CBF">
        <w:rPr>
          <w:rFonts w:ascii="Times New Roman" w:hAnsi="Times New Roman" w:cs="Times New Roman"/>
          <w:color w:val="31849B" w:themeColor="accent5" w:themeShade="BF"/>
        </w:rPr>
        <w:t xml:space="preserve">y se </w:t>
      </w:r>
      <w:r w:rsidR="00681234" w:rsidRPr="00F12CBF">
        <w:rPr>
          <w:rFonts w:ascii="Times New Roman" w:hAnsi="Times New Roman" w:cs="Times New Roman"/>
          <w:color w:val="31849B" w:themeColor="accent5" w:themeShade="BF"/>
        </w:rPr>
        <w:t>estiman en cientos de miles la cifra de muertos</w:t>
      </w:r>
      <w:r w:rsidR="00AA3E96" w:rsidRPr="00F12CBF">
        <w:rPr>
          <w:rFonts w:ascii="Times New Roman" w:hAnsi="Times New Roman" w:cs="Times New Roman"/>
          <w:color w:val="31849B" w:themeColor="accent5" w:themeShade="BF"/>
        </w:rPr>
        <w:t xml:space="preserve">. </w:t>
      </w:r>
    </w:p>
    <w:p w14:paraId="23F7FD04" w14:textId="77777777" w:rsidR="003E0E77" w:rsidRPr="00F12CBF" w:rsidRDefault="003E0E7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1047657D" w14:textId="77777777" w:rsidTr="005A2B85">
        <w:tc>
          <w:tcPr>
            <w:tcW w:w="9033" w:type="dxa"/>
            <w:gridSpan w:val="2"/>
            <w:shd w:val="clear" w:color="auto" w:fill="0D0D0D" w:themeFill="text1" w:themeFillTint="F2"/>
          </w:tcPr>
          <w:p w14:paraId="0F8C312E" w14:textId="77777777" w:rsidR="00B34088" w:rsidRPr="00F12CBF" w:rsidRDefault="00B3408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2260F65A" w14:textId="77777777" w:rsidTr="005A2B85">
        <w:tc>
          <w:tcPr>
            <w:tcW w:w="2518" w:type="dxa"/>
          </w:tcPr>
          <w:p w14:paraId="1E0D3398" w14:textId="77777777" w:rsidR="00B34088" w:rsidRPr="00F12CBF" w:rsidRDefault="00B3408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B81171F" w14:textId="7980AC9B" w:rsidR="00B34088"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B34088" w:rsidRPr="00F12CBF">
              <w:rPr>
                <w:rFonts w:ascii="Times New Roman" w:hAnsi="Times New Roman" w:cs="Times New Roman"/>
                <w:color w:val="31849B" w:themeColor="accent5" w:themeShade="BF"/>
                <w:sz w:val="24"/>
                <w:szCs w:val="24"/>
              </w:rPr>
              <w:t>_0</w:t>
            </w:r>
            <w:r w:rsidR="002B38E0" w:rsidRPr="00F12CBF">
              <w:rPr>
                <w:rFonts w:ascii="Times New Roman" w:hAnsi="Times New Roman" w:cs="Times New Roman"/>
                <w:color w:val="31849B" w:themeColor="accent5" w:themeShade="BF"/>
                <w:sz w:val="24"/>
                <w:szCs w:val="24"/>
              </w:rPr>
              <w:t>1</w:t>
            </w:r>
            <w:r w:rsidR="00B34088"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26</w:t>
            </w:r>
          </w:p>
        </w:tc>
      </w:tr>
      <w:tr w:rsidR="00F12CBF" w:rsidRPr="00F12CBF" w14:paraId="0345EAB4" w14:textId="77777777" w:rsidTr="005A2B85">
        <w:tc>
          <w:tcPr>
            <w:tcW w:w="2518" w:type="dxa"/>
          </w:tcPr>
          <w:p w14:paraId="7CD7985C"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5FCEE11" w14:textId="6E124DC3" w:rsidR="00B34088" w:rsidRPr="00F12CBF" w:rsidRDefault="00E83118" w:rsidP="00A34B60">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Alepo, Siria, 09 de julio de 2009. E</w:t>
            </w:r>
            <w:r w:rsidR="00A34B60" w:rsidRPr="00F12CBF">
              <w:rPr>
                <w:rFonts w:ascii="Times New Roman" w:hAnsi="Times New Roman" w:cs="Times New Roman"/>
                <w:color w:val="31849B" w:themeColor="accent5" w:themeShade="BF"/>
                <w:sz w:val="24"/>
                <w:szCs w:val="24"/>
                <w:lang w:val="es-CO"/>
              </w:rPr>
              <w:t>n el barrio de Bab- al-Tarik</w:t>
            </w:r>
            <w:r w:rsidRPr="00F12CBF">
              <w:rPr>
                <w:rFonts w:ascii="Times New Roman" w:hAnsi="Times New Roman" w:cs="Times New Roman"/>
                <w:color w:val="31849B" w:themeColor="accent5" w:themeShade="BF"/>
                <w:sz w:val="24"/>
                <w:szCs w:val="24"/>
                <w:lang w:val="es-CO"/>
              </w:rPr>
              <w:t>, a pesar de la guerra</w:t>
            </w:r>
            <w:r w:rsidR="00A34B60" w:rsidRPr="00F12CBF">
              <w:rPr>
                <w:rFonts w:ascii="Times New Roman" w:hAnsi="Times New Roman" w:cs="Times New Roman"/>
                <w:color w:val="31849B" w:themeColor="accent5" w:themeShade="BF"/>
                <w:sz w:val="24"/>
                <w:szCs w:val="24"/>
                <w:lang w:val="es-CO"/>
              </w:rPr>
              <w:t>,</w:t>
            </w:r>
            <w:r w:rsidRPr="00F12CBF">
              <w:rPr>
                <w:rFonts w:ascii="Times New Roman" w:hAnsi="Times New Roman" w:cs="Times New Roman"/>
                <w:color w:val="31849B" w:themeColor="accent5" w:themeShade="BF"/>
                <w:sz w:val="24"/>
                <w:szCs w:val="24"/>
                <w:lang w:val="es-CO"/>
              </w:rPr>
              <w:t xml:space="preserve"> los niños continúan caminando libres por las calles</w:t>
            </w:r>
            <w:r w:rsidR="00B34088" w:rsidRPr="00F12CBF">
              <w:rPr>
                <w:rFonts w:ascii="Times New Roman" w:hAnsi="Times New Roman" w:cs="Times New Roman"/>
                <w:color w:val="31849B" w:themeColor="accent5" w:themeShade="BF"/>
                <w:sz w:val="24"/>
                <w:szCs w:val="24"/>
                <w:lang w:val="es-CO"/>
              </w:rPr>
              <w:t>.</w:t>
            </w:r>
          </w:p>
        </w:tc>
      </w:tr>
      <w:tr w:rsidR="00F12CBF" w:rsidRPr="00F12CBF" w14:paraId="766D9050" w14:textId="77777777" w:rsidTr="005A2B85">
        <w:tc>
          <w:tcPr>
            <w:tcW w:w="2518" w:type="dxa"/>
          </w:tcPr>
          <w:p w14:paraId="2C49BDDB"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24053276"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165870035</w:t>
            </w:r>
          </w:p>
        </w:tc>
      </w:tr>
      <w:tr w:rsidR="00B34088" w:rsidRPr="00F12CBF" w14:paraId="374D33F0" w14:textId="77777777" w:rsidTr="005A2B85">
        <w:tc>
          <w:tcPr>
            <w:tcW w:w="2518" w:type="dxa"/>
          </w:tcPr>
          <w:p w14:paraId="644636C9"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74B0A23F" w14:textId="048366FB" w:rsidR="00B34088" w:rsidRPr="00F12CBF" w:rsidRDefault="00B34088" w:rsidP="00A34B60">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Siria, las protestas democráticas se convirtieron en una cruenta guerra civil</w:t>
            </w:r>
            <w:r w:rsidR="00E83118" w:rsidRPr="00F12CBF">
              <w:rPr>
                <w:rFonts w:ascii="Times New Roman" w:hAnsi="Times New Roman" w:cs="Times New Roman"/>
                <w:color w:val="31849B" w:themeColor="accent5" w:themeShade="BF"/>
                <w:sz w:val="24"/>
                <w:szCs w:val="24"/>
              </w:rPr>
              <w:t>. Una generación de niños está en riesgo debido a los años de guerra que afectan por lo menos a 5,6 millones de niños</w:t>
            </w:r>
            <w:r w:rsidR="00A34B60" w:rsidRPr="00F12CBF">
              <w:rPr>
                <w:rFonts w:ascii="Times New Roman" w:hAnsi="Times New Roman" w:cs="Times New Roman"/>
                <w:color w:val="31849B" w:themeColor="accent5" w:themeShade="BF"/>
                <w:sz w:val="24"/>
                <w:szCs w:val="24"/>
              </w:rPr>
              <w:t>,</w:t>
            </w:r>
            <w:r w:rsidR="00E83118" w:rsidRPr="00F12CBF">
              <w:rPr>
                <w:rFonts w:ascii="Times New Roman" w:hAnsi="Times New Roman" w:cs="Times New Roman"/>
                <w:color w:val="31849B" w:themeColor="accent5" w:themeShade="BF"/>
                <w:sz w:val="24"/>
                <w:szCs w:val="24"/>
              </w:rPr>
              <w:t xml:space="preserve"> quienes padecen situaciones extremas: pobreza, desplazamiento y estado de sitio. 1,9 millones de niños sirios viven ahora</w:t>
            </w:r>
            <w:r w:rsidR="00A34B60" w:rsidRPr="00F12CBF">
              <w:rPr>
                <w:rFonts w:ascii="Times New Roman" w:hAnsi="Times New Roman" w:cs="Times New Roman"/>
                <w:color w:val="31849B" w:themeColor="accent5" w:themeShade="BF"/>
                <w:sz w:val="24"/>
                <w:szCs w:val="24"/>
              </w:rPr>
              <w:t xml:space="preserve"> como</w:t>
            </w:r>
            <w:r w:rsidR="00E83118" w:rsidRPr="00F12CBF">
              <w:rPr>
                <w:rFonts w:ascii="Times New Roman" w:hAnsi="Times New Roman" w:cs="Times New Roman"/>
                <w:color w:val="31849B" w:themeColor="accent5" w:themeShade="BF"/>
                <w:sz w:val="24"/>
                <w:szCs w:val="24"/>
              </w:rPr>
              <w:t xml:space="preserve"> refu</w:t>
            </w:r>
            <w:r w:rsidR="00A34B60" w:rsidRPr="00F12CBF">
              <w:rPr>
                <w:rFonts w:ascii="Times New Roman" w:hAnsi="Times New Roman" w:cs="Times New Roman"/>
                <w:color w:val="31849B" w:themeColor="accent5" w:themeShade="BF"/>
                <w:sz w:val="24"/>
                <w:szCs w:val="24"/>
              </w:rPr>
              <w:t>giados en Líbano, Jordania, Iraq</w:t>
            </w:r>
            <w:r w:rsidR="00E83118" w:rsidRPr="00F12CBF">
              <w:rPr>
                <w:rFonts w:ascii="Times New Roman" w:hAnsi="Times New Roman" w:cs="Times New Roman"/>
                <w:color w:val="31849B" w:themeColor="accent5" w:themeShade="BF"/>
                <w:sz w:val="24"/>
                <w:szCs w:val="24"/>
              </w:rPr>
              <w:t>, Turquía, Egipto y otros países del norte de África.</w:t>
            </w:r>
          </w:p>
        </w:tc>
      </w:tr>
    </w:tbl>
    <w:p w14:paraId="5DB3AD14" w14:textId="77777777" w:rsidR="00AA3E96" w:rsidRPr="00F12CBF" w:rsidRDefault="00AA3E96" w:rsidP="00C95BF4">
      <w:pPr>
        <w:spacing w:after="0" w:line="276" w:lineRule="auto"/>
        <w:jc w:val="both"/>
        <w:rPr>
          <w:rFonts w:ascii="Times New Roman" w:hAnsi="Times New Roman" w:cs="Times New Roman"/>
          <w:color w:val="31849B" w:themeColor="accent5" w:themeShade="BF"/>
        </w:rPr>
      </w:pPr>
    </w:p>
    <w:p w14:paraId="0C3F0981" w14:textId="180A9C4B" w:rsidR="00AF63EE" w:rsidRPr="00F12CBF" w:rsidRDefault="00AA3E96"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w:t>
      </w:r>
      <w:r w:rsidR="00715681" w:rsidRPr="00F12CBF">
        <w:rPr>
          <w:rFonts w:ascii="Times New Roman" w:hAnsi="Times New Roman" w:cs="Times New Roman"/>
          <w:color w:val="31849B" w:themeColor="accent5" w:themeShade="BF"/>
        </w:rPr>
        <w:t xml:space="preserve">guerras internas </w:t>
      </w:r>
      <w:r w:rsidRPr="00F12CBF">
        <w:rPr>
          <w:rFonts w:ascii="Times New Roman" w:hAnsi="Times New Roman" w:cs="Times New Roman"/>
          <w:color w:val="31849B" w:themeColor="accent5" w:themeShade="BF"/>
        </w:rPr>
        <w:t xml:space="preserve">crean las condiciones para vulnerar los </w:t>
      </w:r>
      <w:r w:rsidR="00AF63EE" w:rsidRPr="00F12CBF">
        <w:rPr>
          <w:rFonts w:ascii="Times New Roman" w:hAnsi="Times New Roman" w:cs="Times New Roman"/>
          <w:color w:val="31849B" w:themeColor="accent5" w:themeShade="BF"/>
        </w:rPr>
        <w:t>derechos humanos</w:t>
      </w:r>
      <w:r w:rsidRPr="00F12CBF">
        <w:rPr>
          <w:rFonts w:ascii="Times New Roman" w:hAnsi="Times New Roman" w:cs="Times New Roman"/>
          <w:color w:val="31849B" w:themeColor="accent5" w:themeShade="BF"/>
        </w:rPr>
        <w:t xml:space="preserve">. Se han producido </w:t>
      </w:r>
      <w:r w:rsidR="00AF63EE" w:rsidRPr="00F12CBF">
        <w:rPr>
          <w:rFonts w:ascii="Times New Roman" w:hAnsi="Times New Roman" w:cs="Times New Roman"/>
          <w:color w:val="31849B" w:themeColor="accent5" w:themeShade="BF"/>
        </w:rPr>
        <w:t>masacres de civiles, secuestros, torturas y ejecuciones basad</w:t>
      </w:r>
      <w:r w:rsidRPr="00F12CBF">
        <w:rPr>
          <w:rFonts w:ascii="Times New Roman" w:hAnsi="Times New Roman" w:cs="Times New Roman"/>
          <w:color w:val="31849B" w:themeColor="accent5" w:themeShade="BF"/>
        </w:rPr>
        <w:t>a</w:t>
      </w:r>
      <w:r w:rsidR="00AF63EE" w:rsidRPr="00F12CBF">
        <w:rPr>
          <w:rFonts w:ascii="Times New Roman" w:hAnsi="Times New Roman" w:cs="Times New Roman"/>
          <w:color w:val="31849B" w:themeColor="accent5" w:themeShade="BF"/>
        </w:rPr>
        <w:t>s en criterios tribales o sectarios, crímenes que quedan impunes ante la anarquía</w:t>
      </w:r>
      <w:r w:rsidRPr="00F12CBF">
        <w:rPr>
          <w:rFonts w:ascii="Times New Roman" w:hAnsi="Times New Roman" w:cs="Times New Roman"/>
          <w:color w:val="31849B" w:themeColor="accent5" w:themeShade="BF"/>
        </w:rPr>
        <w:t xml:space="preserve"> reinante</w:t>
      </w:r>
      <w:r w:rsidR="00AF63EE" w:rsidRPr="00F12CBF">
        <w:rPr>
          <w:rFonts w:ascii="Times New Roman" w:hAnsi="Times New Roman" w:cs="Times New Roman"/>
          <w:color w:val="31849B" w:themeColor="accent5" w:themeShade="BF"/>
        </w:rPr>
        <w:t>.</w:t>
      </w:r>
    </w:p>
    <w:p w14:paraId="3D30F05A" w14:textId="77777777" w:rsidR="001E54D7" w:rsidRPr="00F12CBF" w:rsidRDefault="001E54D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2829478F" w14:textId="77777777" w:rsidTr="00453D56">
        <w:tc>
          <w:tcPr>
            <w:tcW w:w="9033" w:type="dxa"/>
            <w:gridSpan w:val="2"/>
            <w:shd w:val="clear" w:color="auto" w:fill="000000" w:themeFill="text1"/>
          </w:tcPr>
          <w:p w14:paraId="60A1543B"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26086772" w14:textId="77777777" w:rsidTr="00453D56">
        <w:tc>
          <w:tcPr>
            <w:tcW w:w="2518" w:type="dxa"/>
          </w:tcPr>
          <w:p w14:paraId="52AAF08C"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2DAFC29" w14:textId="5C994989"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19</w:t>
            </w:r>
            <w:r w:rsidR="00DA4D78" w:rsidRPr="00F12CBF">
              <w:rPr>
                <w:rFonts w:ascii="Times New Roman" w:hAnsi="Times New Roman" w:cs="Times New Roman"/>
                <w:color w:val="31849B" w:themeColor="accent5" w:themeShade="BF"/>
                <w:sz w:val="24"/>
                <w:szCs w:val="24"/>
              </w:rPr>
              <w:t>0</w:t>
            </w:r>
          </w:p>
        </w:tc>
      </w:tr>
      <w:tr w:rsidR="00F12CBF" w:rsidRPr="00F12CBF" w14:paraId="5BB9BA11" w14:textId="77777777" w:rsidTr="00453D56">
        <w:tc>
          <w:tcPr>
            <w:tcW w:w="2518" w:type="dxa"/>
          </w:tcPr>
          <w:p w14:paraId="2B753CE3"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4BAD8AFC" w14:textId="2A596C6F"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 xml:space="preserve">Analiza el movimiento social conocido como </w:t>
            </w:r>
            <w:r w:rsidR="002B1BB4" w:rsidRPr="00F12CBF">
              <w:rPr>
                <w:rFonts w:ascii="Times New Roman" w:hAnsi="Times New Roman" w:cs="Times New Roman"/>
                <w:b/>
                <w:color w:val="31849B" w:themeColor="accent5" w:themeShade="BF"/>
                <w:sz w:val="24"/>
                <w:szCs w:val="24"/>
              </w:rPr>
              <w:t xml:space="preserve">“La </w:t>
            </w:r>
            <w:r w:rsidRPr="00F12CBF">
              <w:rPr>
                <w:rFonts w:ascii="Times New Roman" w:hAnsi="Times New Roman" w:cs="Times New Roman"/>
                <w:b/>
                <w:color w:val="31849B" w:themeColor="accent5" w:themeShade="BF"/>
                <w:sz w:val="24"/>
                <w:szCs w:val="24"/>
              </w:rPr>
              <w:t>primavera árabe”</w:t>
            </w:r>
          </w:p>
        </w:tc>
      </w:tr>
      <w:tr w:rsidR="001E54D7" w:rsidRPr="00F12CBF" w14:paraId="36C2124A" w14:textId="77777777" w:rsidTr="00453D56">
        <w:tc>
          <w:tcPr>
            <w:tcW w:w="2518" w:type="dxa"/>
          </w:tcPr>
          <w:p w14:paraId="7F23F3D1"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214D8A5F" w14:textId="37D93949"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que permite evaluar las destrezas del estudiante para analizar un conflicto social</w:t>
            </w:r>
            <w:r w:rsidR="00331AB5" w:rsidRPr="00F12CBF">
              <w:rPr>
                <w:rFonts w:ascii="Times New Roman" w:hAnsi="Times New Roman" w:cs="Times New Roman"/>
                <w:color w:val="31849B" w:themeColor="accent5" w:themeShade="BF"/>
                <w:sz w:val="24"/>
                <w:szCs w:val="24"/>
              </w:rPr>
              <w:t>.</w:t>
            </w:r>
          </w:p>
        </w:tc>
      </w:tr>
    </w:tbl>
    <w:p w14:paraId="44C4714E" w14:textId="77777777" w:rsidR="00AA3E96" w:rsidRPr="00F12CBF" w:rsidRDefault="00AA3E96" w:rsidP="00C95BF4">
      <w:pPr>
        <w:spacing w:after="0" w:line="276" w:lineRule="auto"/>
        <w:jc w:val="both"/>
        <w:rPr>
          <w:rFonts w:ascii="Times New Roman" w:hAnsi="Times New Roman" w:cs="Times New Roman"/>
          <w:color w:val="31849B" w:themeColor="accent5" w:themeShade="BF"/>
        </w:rPr>
      </w:pPr>
    </w:p>
    <w:p w14:paraId="02081149" w14:textId="77777777" w:rsidR="005E7D55" w:rsidRPr="00F12CBF" w:rsidRDefault="005E7D55" w:rsidP="00C95BF4">
      <w:pPr>
        <w:spacing w:after="0" w:line="276" w:lineRule="auto"/>
        <w:jc w:val="both"/>
        <w:rPr>
          <w:rFonts w:ascii="Times New Roman" w:hAnsi="Times New Roman" w:cs="Times New Roman"/>
          <w:color w:val="31849B" w:themeColor="accent5" w:themeShade="BF"/>
        </w:rPr>
      </w:pPr>
    </w:p>
    <w:p w14:paraId="0A8BC16A" w14:textId="77777777" w:rsidR="005E7D55" w:rsidRPr="00F12CBF" w:rsidRDefault="005E7D55"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313"/>
        <w:gridCol w:w="6515"/>
      </w:tblGrid>
      <w:tr w:rsidR="00F12CBF" w:rsidRPr="00F12CBF" w14:paraId="26F2F5D4" w14:textId="77777777" w:rsidTr="00607585">
        <w:tc>
          <w:tcPr>
            <w:tcW w:w="9054" w:type="dxa"/>
            <w:gridSpan w:val="2"/>
            <w:shd w:val="clear" w:color="auto" w:fill="000000" w:themeFill="text1"/>
          </w:tcPr>
          <w:p w14:paraId="2E87B336"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Profundiza: recurso aprovechado</w:t>
            </w:r>
          </w:p>
        </w:tc>
      </w:tr>
      <w:tr w:rsidR="00F12CBF" w:rsidRPr="00F12CBF" w14:paraId="7966CA09" w14:textId="77777777" w:rsidTr="00607585">
        <w:tc>
          <w:tcPr>
            <w:tcW w:w="2518" w:type="dxa"/>
          </w:tcPr>
          <w:p w14:paraId="51CD7ABA"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36" w:type="dxa"/>
          </w:tcPr>
          <w:p w14:paraId="52EA1650" w14:textId="1BFB3B30"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CS_11_01_REC200</w:t>
            </w:r>
          </w:p>
        </w:tc>
      </w:tr>
      <w:tr w:rsidR="00F12CBF" w:rsidRPr="00F12CBF" w14:paraId="7BB24EA7" w14:textId="77777777" w:rsidTr="00607585">
        <w:tc>
          <w:tcPr>
            <w:tcW w:w="2518" w:type="dxa"/>
          </w:tcPr>
          <w:p w14:paraId="7761A65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Ubicación en Aula Planeta</w:t>
            </w:r>
          </w:p>
        </w:tc>
        <w:tc>
          <w:tcPr>
            <w:tcW w:w="6536" w:type="dxa"/>
          </w:tcPr>
          <w:p w14:paraId="7837472C" w14:textId="390A8D5B"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Eso 3/ Ciencias Sociales/El mundo actual: cambios y contrastes / La </w:t>
            </w:r>
            <w:r w:rsidR="00331AB5" w:rsidRPr="00F12CBF">
              <w:rPr>
                <w:rFonts w:ascii="Times New Roman" w:hAnsi="Times New Roman" w:cs="Times New Roman"/>
                <w:color w:val="31849B" w:themeColor="accent5" w:themeShade="BF"/>
                <w:sz w:val="24"/>
                <w:szCs w:val="24"/>
              </w:rPr>
              <w:t>primavera árábe</w:t>
            </w:r>
            <w:r w:rsidRPr="00F12CBF">
              <w:rPr>
                <w:rFonts w:ascii="Times New Roman" w:hAnsi="Times New Roman" w:cs="Times New Roman"/>
                <w:color w:val="31849B" w:themeColor="accent5" w:themeShade="BF"/>
                <w:sz w:val="24"/>
                <w:szCs w:val="24"/>
              </w:rPr>
              <w:t>/</w:t>
            </w:r>
          </w:p>
        </w:tc>
      </w:tr>
      <w:tr w:rsidR="00F12CBF" w:rsidRPr="00F12CBF" w14:paraId="4627B4D6" w14:textId="77777777" w:rsidTr="00607585">
        <w:tc>
          <w:tcPr>
            <w:tcW w:w="2518" w:type="dxa"/>
          </w:tcPr>
          <w:p w14:paraId="02805DA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Cambio (descripción o capturas de pantallas)</w:t>
            </w:r>
          </w:p>
        </w:tc>
        <w:tc>
          <w:tcPr>
            <w:tcW w:w="6536" w:type="dxa"/>
          </w:tcPr>
          <w:p w14:paraId="11946778" w14:textId="77777777" w:rsidR="005E7D55" w:rsidRPr="00F12CBF" w:rsidRDefault="005E7D55" w:rsidP="00C95BF4">
            <w:pPr>
              <w:spacing w:line="276" w:lineRule="auto"/>
              <w:jc w:val="both"/>
              <w:rPr>
                <w:ins w:id="9" w:author="Flor Buitrago" w:date="2015-03-12T17:58:00Z"/>
                <w:rFonts w:ascii="Times New Roman" w:hAnsi="Times New Roman" w:cs="Times New Roman"/>
                <w:color w:val="31849B" w:themeColor="accent5" w:themeShade="BF"/>
                <w:sz w:val="24"/>
                <w:szCs w:val="24"/>
              </w:rPr>
            </w:pPr>
            <w:ins w:id="10" w:author="Flor Buitrago" w:date="2015-03-12T17:58:00Z">
              <w:r w:rsidRPr="00F12CBF">
                <w:rPr>
                  <w:rFonts w:ascii="Times New Roman" w:hAnsi="Times New Roman" w:cs="Times New Roman"/>
                  <w:color w:val="31849B" w:themeColor="accent5" w:themeShade="BF"/>
                  <w:sz w:val="24"/>
                  <w:szCs w:val="24"/>
                </w:rPr>
                <w:t>Pestaña Tarea:</w:t>
              </w:r>
            </w:ins>
          </w:p>
          <w:p w14:paraId="05521DBF" w14:textId="77777777" w:rsidR="005E7D55" w:rsidRPr="00F12CBF" w:rsidRDefault="005E7D55" w:rsidP="00C95BF4">
            <w:pPr>
              <w:spacing w:line="276" w:lineRule="auto"/>
              <w:jc w:val="both"/>
              <w:rPr>
                <w:ins w:id="11" w:author="Flor Buitrago" w:date="2015-03-12T17:58:00Z"/>
                <w:rFonts w:ascii="Times New Roman" w:hAnsi="Times New Roman" w:cs="Times New Roman"/>
                <w:color w:val="31849B" w:themeColor="accent5" w:themeShade="BF"/>
                <w:sz w:val="24"/>
                <w:szCs w:val="24"/>
              </w:rPr>
            </w:pPr>
          </w:p>
          <w:p w14:paraId="3A4BE6E1" w14:textId="77777777" w:rsidR="005E7D55" w:rsidRPr="00F12CBF" w:rsidRDefault="005E7D55" w:rsidP="00C95BF4">
            <w:pPr>
              <w:spacing w:line="276" w:lineRule="auto"/>
              <w:jc w:val="both"/>
              <w:rPr>
                <w:ins w:id="12" w:author="Flor Buitrago" w:date="2015-03-12T17:58:00Z"/>
                <w:rFonts w:ascii="Times New Roman" w:hAnsi="Times New Roman" w:cs="Times New Roman"/>
                <w:color w:val="31849B" w:themeColor="accent5" w:themeShade="BF"/>
                <w:sz w:val="24"/>
                <w:szCs w:val="24"/>
              </w:rPr>
            </w:pPr>
            <w:ins w:id="13" w:author="Flor Buitrago" w:date="2015-03-12T17:58:00Z">
              <w:r w:rsidRPr="00F12CBF">
                <w:rPr>
                  <w:rFonts w:ascii="Times New Roman" w:hAnsi="Times New Roman" w:cs="Times New Roman"/>
                  <w:color w:val="31849B" w:themeColor="accent5" w:themeShade="BF"/>
                  <w:sz w:val="24"/>
                  <w:szCs w:val="24"/>
                </w:rPr>
                <w:t>Realizad --- Realiza</w:t>
              </w:r>
            </w:ins>
          </w:p>
          <w:p w14:paraId="0CE50BF3" w14:textId="77777777" w:rsidR="005E7D55" w:rsidRPr="00F12CBF" w:rsidRDefault="005E7D55" w:rsidP="00C95BF4">
            <w:pPr>
              <w:spacing w:line="276" w:lineRule="auto"/>
              <w:jc w:val="both"/>
              <w:rPr>
                <w:ins w:id="14" w:author="Flor Buitrago" w:date="2015-03-12T17:58:00Z"/>
                <w:rFonts w:ascii="Times New Roman" w:hAnsi="Times New Roman" w:cs="Times New Roman"/>
                <w:color w:val="31849B" w:themeColor="accent5" w:themeShade="BF"/>
                <w:sz w:val="24"/>
                <w:szCs w:val="24"/>
              </w:rPr>
            </w:pPr>
            <w:ins w:id="15" w:author="Flor Buitrago" w:date="2015-03-12T17:58:00Z">
              <w:r w:rsidRPr="00F12CBF">
                <w:rPr>
                  <w:rFonts w:ascii="Times New Roman" w:hAnsi="Times New Roman" w:cs="Times New Roman"/>
                  <w:color w:val="31849B" w:themeColor="accent5" w:themeShade="BF"/>
                  <w:sz w:val="24"/>
                  <w:szCs w:val="24"/>
                </w:rPr>
                <w:t>Deberéis --- Deberán</w:t>
              </w:r>
            </w:ins>
          </w:p>
          <w:p w14:paraId="4A082452" w14:textId="77777777" w:rsidR="005E7D55" w:rsidRPr="00F12CBF" w:rsidRDefault="005E7D55" w:rsidP="00C95BF4">
            <w:pPr>
              <w:spacing w:line="276" w:lineRule="auto"/>
              <w:jc w:val="both"/>
              <w:rPr>
                <w:ins w:id="16" w:author="Flor Buitrago" w:date="2015-03-12T17:58:00Z"/>
                <w:rFonts w:ascii="Times New Roman" w:hAnsi="Times New Roman" w:cs="Times New Roman"/>
                <w:color w:val="31849B" w:themeColor="accent5" w:themeShade="BF"/>
                <w:sz w:val="24"/>
                <w:szCs w:val="24"/>
              </w:rPr>
            </w:pPr>
          </w:p>
          <w:p w14:paraId="35663CB9" w14:textId="77777777" w:rsidR="005E7D55" w:rsidRPr="00F12CBF" w:rsidRDefault="005E7D55" w:rsidP="00C95BF4">
            <w:pPr>
              <w:spacing w:line="276" w:lineRule="auto"/>
              <w:jc w:val="both"/>
              <w:rPr>
                <w:ins w:id="17" w:author="Flor Buitrago" w:date="2015-03-12T17:58:00Z"/>
                <w:rFonts w:ascii="Times New Roman" w:hAnsi="Times New Roman" w:cs="Times New Roman"/>
                <w:color w:val="31849B" w:themeColor="accent5" w:themeShade="BF"/>
                <w:sz w:val="24"/>
                <w:szCs w:val="24"/>
              </w:rPr>
            </w:pPr>
            <w:ins w:id="18" w:author="Flor Buitrago" w:date="2015-03-12T17:58:00Z">
              <w:r w:rsidRPr="00F12CBF">
                <w:rPr>
                  <w:rFonts w:ascii="Times New Roman" w:hAnsi="Times New Roman" w:cs="Times New Roman"/>
                  <w:color w:val="31849B" w:themeColor="accent5" w:themeShade="BF"/>
                  <w:sz w:val="24"/>
                  <w:szCs w:val="24"/>
                </w:rPr>
                <w:t>Pestaña Proceso:</w:t>
              </w:r>
            </w:ins>
          </w:p>
          <w:p w14:paraId="2E34645E" w14:textId="77777777" w:rsidR="005E7D55" w:rsidRPr="00F12CBF" w:rsidRDefault="005E7D55" w:rsidP="00C95BF4">
            <w:pPr>
              <w:spacing w:line="276" w:lineRule="auto"/>
              <w:jc w:val="both"/>
              <w:rPr>
                <w:ins w:id="19" w:author="Flor Buitrago" w:date="2015-03-12T17:58:00Z"/>
                <w:rFonts w:ascii="Times New Roman" w:hAnsi="Times New Roman" w:cs="Times New Roman"/>
                <w:color w:val="31849B" w:themeColor="accent5" w:themeShade="BF"/>
                <w:sz w:val="24"/>
                <w:szCs w:val="24"/>
              </w:rPr>
            </w:pPr>
            <w:ins w:id="20" w:author="Flor Buitrago" w:date="2015-03-12T17:58:00Z">
              <w:r w:rsidRPr="00F12CBF">
                <w:rPr>
                  <w:rFonts w:ascii="Times New Roman" w:hAnsi="Times New Roman" w:cs="Times New Roman"/>
                  <w:color w:val="31849B" w:themeColor="accent5" w:themeShade="BF"/>
                  <w:sz w:val="24"/>
                  <w:szCs w:val="24"/>
                </w:rPr>
                <w:t>podéis --- pueden</w:t>
              </w:r>
            </w:ins>
          </w:p>
          <w:p w14:paraId="2AFB37DA" w14:textId="77777777" w:rsidR="005E7D55" w:rsidRPr="00F12CBF" w:rsidRDefault="005E7D55" w:rsidP="00C95BF4">
            <w:pPr>
              <w:spacing w:line="276" w:lineRule="auto"/>
              <w:jc w:val="both"/>
              <w:rPr>
                <w:ins w:id="21" w:author="Flor Buitrago" w:date="2015-03-12T17:58:00Z"/>
                <w:rFonts w:ascii="Times New Roman" w:hAnsi="Times New Roman" w:cs="Times New Roman"/>
                <w:color w:val="31849B" w:themeColor="accent5" w:themeShade="BF"/>
                <w:sz w:val="24"/>
                <w:szCs w:val="24"/>
              </w:rPr>
            </w:pPr>
            <w:ins w:id="22" w:author="Flor Buitrago" w:date="2015-03-12T17:58:00Z">
              <w:r w:rsidRPr="00F12CBF">
                <w:rPr>
                  <w:rFonts w:ascii="Times New Roman" w:hAnsi="Times New Roman" w:cs="Times New Roman"/>
                  <w:color w:val="31849B" w:themeColor="accent5" w:themeShade="BF"/>
                  <w:sz w:val="24"/>
                  <w:szCs w:val="24"/>
                </w:rPr>
                <w:t>Recordad --- Recuerda</w:t>
              </w:r>
            </w:ins>
          </w:p>
          <w:p w14:paraId="029A6789" w14:textId="77777777" w:rsidR="005E7D55" w:rsidRPr="00F12CBF" w:rsidRDefault="005E7D55" w:rsidP="00C95BF4">
            <w:pPr>
              <w:spacing w:line="276" w:lineRule="auto"/>
              <w:jc w:val="both"/>
              <w:rPr>
                <w:ins w:id="23" w:author="Flor Buitrago" w:date="2015-03-12T17:58:00Z"/>
                <w:rFonts w:ascii="Times New Roman" w:hAnsi="Times New Roman" w:cs="Times New Roman"/>
                <w:color w:val="31849B" w:themeColor="accent5" w:themeShade="BF"/>
                <w:sz w:val="24"/>
                <w:szCs w:val="24"/>
              </w:rPr>
            </w:pPr>
            <w:ins w:id="24" w:author="Flor Buitrago" w:date="2015-03-12T17:58:00Z">
              <w:r w:rsidRPr="00F12CBF">
                <w:rPr>
                  <w:rFonts w:ascii="Times New Roman" w:hAnsi="Times New Roman" w:cs="Times New Roman"/>
                  <w:color w:val="31849B" w:themeColor="accent5" w:themeShade="BF"/>
                  <w:sz w:val="24"/>
                  <w:szCs w:val="24"/>
                </w:rPr>
                <w:t>olvidéis --- olvides</w:t>
              </w:r>
            </w:ins>
          </w:p>
          <w:p w14:paraId="7882B53A" w14:textId="77777777" w:rsidR="005E7D55" w:rsidRPr="00F12CBF" w:rsidRDefault="005E7D55" w:rsidP="00C95BF4">
            <w:pPr>
              <w:spacing w:line="276" w:lineRule="auto"/>
              <w:jc w:val="both"/>
              <w:rPr>
                <w:ins w:id="25" w:author="Flor Buitrago" w:date="2015-03-12T17:58:00Z"/>
                <w:rFonts w:ascii="Times New Roman" w:hAnsi="Times New Roman" w:cs="Times New Roman"/>
                <w:color w:val="31849B" w:themeColor="accent5" w:themeShade="BF"/>
                <w:sz w:val="24"/>
                <w:szCs w:val="24"/>
              </w:rPr>
            </w:pPr>
            <w:ins w:id="26" w:author="Flor Buitrago" w:date="2015-03-12T17:58:00Z">
              <w:r w:rsidRPr="00F12CBF">
                <w:rPr>
                  <w:rFonts w:ascii="Times New Roman" w:hAnsi="Times New Roman" w:cs="Times New Roman"/>
                  <w:color w:val="31849B" w:themeColor="accent5" w:themeShade="BF"/>
                  <w:sz w:val="24"/>
                  <w:szCs w:val="24"/>
                </w:rPr>
                <w:t>deberéis --- deberán</w:t>
              </w:r>
            </w:ins>
          </w:p>
          <w:p w14:paraId="496F76B2" w14:textId="77777777" w:rsidR="005E7D55" w:rsidRPr="00F12CBF" w:rsidRDefault="005E7D55" w:rsidP="00C95BF4">
            <w:pPr>
              <w:spacing w:line="276" w:lineRule="auto"/>
              <w:jc w:val="both"/>
              <w:rPr>
                <w:ins w:id="27" w:author="Flor Buitrago" w:date="2015-03-12T17:58:00Z"/>
                <w:rFonts w:ascii="Times New Roman" w:hAnsi="Times New Roman" w:cs="Times New Roman"/>
                <w:color w:val="31849B" w:themeColor="accent5" w:themeShade="BF"/>
                <w:sz w:val="24"/>
                <w:szCs w:val="24"/>
              </w:rPr>
            </w:pPr>
          </w:p>
          <w:p w14:paraId="5429688C" w14:textId="77777777" w:rsidR="005E7D55" w:rsidRPr="00F12CBF" w:rsidRDefault="005E7D55" w:rsidP="00C95BF4">
            <w:pPr>
              <w:spacing w:line="276" w:lineRule="auto"/>
              <w:jc w:val="both"/>
              <w:rPr>
                <w:ins w:id="28" w:author="Flor Buitrago" w:date="2015-03-12T17:58:00Z"/>
                <w:rFonts w:ascii="Times New Roman" w:hAnsi="Times New Roman" w:cs="Times New Roman"/>
                <w:color w:val="31849B" w:themeColor="accent5" w:themeShade="BF"/>
                <w:sz w:val="24"/>
                <w:szCs w:val="24"/>
              </w:rPr>
            </w:pPr>
            <w:ins w:id="29" w:author="Flor Buitrago" w:date="2015-03-12T17:58:00Z">
              <w:r w:rsidRPr="00F12CBF">
                <w:rPr>
                  <w:rFonts w:ascii="Times New Roman" w:hAnsi="Times New Roman" w:cs="Times New Roman"/>
                  <w:color w:val="31849B" w:themeColor="accent5" w:themeShade="BF"/>
                  <w:sz w:val="24"/>
                  <w:szCs w:val="24"/>
                </w:rPr>
                <w:t>Pestaña Conclusión:</w:t>
              </w:r>
            </w:ins>
          </w:p>
          <w:p w14:paraId="539CB38D" w14:textId="77777777" w:rsidR="005E7D55" w:rsidRPr="00F12CBF" w:rsidRDefault="005E7D55" w:rsidP="00C95BF4">
            <w:pPr>
              <w:spacing w:line="276" w:lineRule="auto"/>
              <w:jc w:val="both"/>
              <w:rPr>
                <w:ins w:id="30" w:author="Flor Buitrago" w:date="2015-03-12T17:58:00Z"/>
                <w:rFonts w:ascii="Times New Roman" w:hAnsi="Times New Roman" w:cs="Times New Roman"/>
                <w:color w:val="31849B" w:themeColor="accent5" w:themeShade="BF"/>
                <w:sz w:val="24"/>
                <w:szCs w:val="24"/>
              </w:rPr>
            </w:pPr>
            <w:ins w:id="31" w:author="Flor Buitrago" w:date="2015-03-12T17:58:00Z">
              <w:r w:rsidRPr="00F12CBF">
                <w:rPr>
                  <w:rFonts w:ascii="Times New Roman" w:hAnsi="Times New Roman" w:cs="Times New Roman"/>
                  <w:color w:val="31849B" w:themeColor="accent5" w:themeShade="BF"/>
                  <w:sz w:val="24"/>
                  <w:szCs w:val="24"/>
                </w:rPr>
                <w:t>sabéis --- saben</w:t>
              </w:r>
            </w:ins>
          </w:p>
          <w:p w14:paraId="3DA10941" w14:textId="77777777" w:rsidR="005E7D55" w:rsidRPr="00F12CBF" w:rsidRDefault="005E7D55" w:rsidP="00C95BF4">
            <w:pPr>
              <w:spacing w:line="276" w:lineRule="auto"/>
              <w:jc w:val="both"/>
              <w:rPr>
                <w:ins w:id="32" w:author="Flor Buitrago" w:date="2015-03-12T17:58:00Z"/>
                <w:rFonts w:ascii="Times New Roman" w:hAnsi="Times New Roman" w:cs="Times New Roman"/>
                <w:color w:val="31849B" w:themeColor="accent5" w:themeShade="BF"/>
                <w:sz w:val="24"/>
                <w:szCs w:val="24"/>
              </w:rPr>
            </w:pPr>
            <w:ins w:id="33" w:author="Flor Buitrago" w:date="2015-03-12T17:58:00Z">
              <w:r w:rsidRPr="00F12CBF">
                <w:rPr>
                  <w:rFonts w:ascii="Times New Roman" w:hAnsi="Times New Roman" w:cs="Times New Roman"/>
                  <w:color w:val="31849B" w:themeColor="accent5" w:themeShade="BF"/>
                  <w:sz w:val="24"/>
                  <w:szCs w:val="24"/>
                </w:rPr>
                <w:t>Habéis --- Han</w:t>
              </w:r>
            </w:ins>
          </w:p>
          <w:p w14:paraId="65ECE511" w14:textId="77777777" w:rsidR="005E7D55" w:rsidRPr="00F12CBF" w:rsidRDefault="005E7D55" w:rsidP="00C95BF4">
            <w:pPr>
              <w:spacing w:line="276" w:lineRule="auto"/>
              <w:jc w:val="both"/>
              <w:rPr>
                <w:ins w:id="34" w:author="Flor Buitrago" w:date="2015-03-12T17:58:00Z"/>
                <w:rFonts w:ascii="Times New Roman" w:hAnsi="Times New Roman" w:cs="Times New Roman"/>
                <w:color w:val="31849B" w:themeColor="accent5" w:themeShade="BF"/>
                <w:sz w:val="24"/>
                <w:szCs w:val="24"/>
              </w:rPr>
            </w:pPr>
            <w:ins w:id="35" w:author="Flor Buitrago" w:date="2015-03-12T17:58:00Z">
              <w:r w:rsidRPr="00F12CBF">
                <w:rPr>
                  <w:rFonts w:ascii="Times New Roman" w:hAnsi="Times New Roman" w:cs="Times New Roman"/>
                  <w:color w:val="31849B" w:themeColor="accent5" w:themeShade="BF"/>
                  <w:sz w:val="24"/>
                  <w:szCs w:val="24"/>
                </w:rPr>
                <w:t>También habéis --- También has</w:t>
              </w:r>
            </w:ins>
          </w:p>
          <w:p w14:paraId="4C1CB0F1" w14:textId="77777777" w:rsidR="005E7D55" w:rsidRPr="00F12CBF" w:rsidRDefault="005E7D55" w:rsidP="00C95BF4">
            <w:pPr>
              <w:spacing w:line="276" w:lineRule="auto"/>
              <w:jc w:val="both"/>
              <w:rPr>
                <w:ins w:id="36" w:author="Flor Buitrago" w:date="2015-03-12T17:58:00Z"/>
                <w:rFonts w:ascii="Times New Roman" w:hAnsi="Times New Roman" w:cs="Times New Roman"/>
                <w:color w:val="31849B" w:themeColor="accent5" w:themeShade="BF"/>
                <w:sz w:val="24"/>
                <w:szCs w:val="24"/>
              </w:rPr>
            </w:pPr>
            <w:ins w:id="37" w:author="Flor Buitrago" w:date="2015-03-12T17:58:00Z">
              <w:r w:rsidRPr="00F12CBF">
                <w:rPr>
                  <w:rFonts w:ascii="Times New Roman" w:hAnsi="Times New Roman" w:cs="Times New Roman"/>
                  <w:color w:val="31849B" w:themeColor="accent5" w:themeShade="BF"/>
                  <w:sz w:val="24"/>
                  <w:szCs w:val="24"/>
                </w:rPr>
                <w:t>Además, habéis --- Además, has</w:t>
              </w:r>
            </w:ins>
          </w:p>
          <w:p w14:paraId="03BCD962" w14:textId="77777777" w:rsidR="005E7D55" w:rsidRPr="00F12CBF" w:rsidRDefault="005E7D55" w:rsidP="00C95BF4">
            <w:pPr>
              <w:spacing w:line="276" w:lineRule="auto"/>
              <w:jc w:val="both"/>
              <w:rPr>
                <w:ins w:id="38" w:author="Flor Buitrago" w:date="2015-03-12T17:58:00Z"/>
                <w:rFonts w:ascii="Times New Roman" w:hAnsi="Times New Roman" w:cs="Times New Roman"/>
                <w:color w:val="31849B" w:themeColor="accent5" w:themeShade="BF"/>
                <w:sz w:val="24"/>
                <w:szCs w:val="24"/>
              </w:rPr>
            </w:pPr>
            <w:ins w:id="39" w:author="Flor Buitrago" w:date="2015-03-12T17:58:00Z">
              <w:r w:rsidRPr="00F12CBF">
                <w:rPr>
                  <w:rFonts w:ascii="Times New Roman" w:hAnsi="Times New Roman" w:cs="Times New Roman"/>
                  <w:color w:val="31849B" w:themeColor="accent5" w:themeShade="BF"/>
                  <w:sz w:val="24"/>
                  <w:szCs w:val="24"/>
                </w:rPr>
                <w:t>reciente en base a --- reciente con base en</w:t>
              </w:r>
            </w:ins>
          </w:p>
          <w:p w14:paraId="7EEC312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30FD9103" w14:textId="77777777" w:rsidTr="00607585">
        <w:tc>
          <w:tcPr>
            <w:tcW w:w="2518" w:type="dxa"/>
          </w:tcPr>
          <w:p w14:paraId="7C514AC8"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36" w:type="dxa"/>
          </w:tcPr>
          <w:p w14:paraId="55AEE114" w14:textId="26A9A079" w:rsidR="005E7D55" w:rsidRPr="00F12CBF" w:rsidRDefault="00331AB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La p</w:t>
            </w:r>
            <w:r w:rsidR="005E7D55" w:rsidRPr="00F12CBF">
              <w:rPr>
                <w:rFonts w:ascii="Times New Roman" w:hAnsi="Times New Roman" w:cs="Times New Roman"/>
                <w:b/>
                <w:color w:val="31849B" w:themeColor="accent5" w:themeShade="BF"/>
                <w:sz w:val="24"/>
                <w:szCs w:val="24"/>
              </w:rPr>
              <w:t>rimavera árabe</w:t>
            </w:r>
          </w:p>
        </w:tc>
      </w:tr>
      <w:tr w:rsidR="005E7D55" w:rsidRPr="00F12CBF" w14:paraId="561C0B24" w14:textId="77777777" w:rsidTr="00607585">
        <w:tc>
          <w:tcPr>
            <w:tcW w:w="2518" w:type="dxa"/>
          </w:tcPr>
          <w:p w14:paraId="0AB0E447"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36" w:type="dxa"/>
          </w:tcPr>
          <w:p w14:paraId="3F323682" w14:textId="3C0CEFF4"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Webquest sobre las revoluciones que estallaron en África del Norte y Oriente </w:t>
            </w:r>
            <w:r w:rsidR="00331AB5" w:rsidRPr="00F12CBF">
              <w:rPr>
                <w:rFonts w:ascii="Times New Roman" w:hAnsi="Times New Roman" w:cs="Times New Roman"/>
                <w:color w:val="31849B" w:themeColor="accent5" w:themeShade="BF"/>
                <w:sz w:val="24"/>
                <w:szCs w:val="24"/>
              </w:rPr>
              <w:t xml:space="preserve">Medio </w:t>
            </w:r>
            <w:r w:rsidRPr="00F12CBF">
              <w:rPr>
                <w:rFonts w:ascii="Times New Roman" w:hAnsi="Times New Roman" w:cs="Times New Roman"/>
                <w:color w:val="31849B" w:themeColor="accent5" w:themeShade="BF"/>
                <w:sz w:val="24"/>
                <w:szCs w:val="24"/>
              </w:rPr>
              <w:t>a finales de 2010</w:t>
            </w:r>
            <w:r w:rsidR="00331AB5" w:rsidRPr="00F12CBF">
              <w:rPr>
                <w:rFonts w:ascii="Times New Roman" w:hAnsi="Times New Roman" w:cs="Times New Roman"/>
                <w:color w:val="31849B" w:themeColor="accent5" w:themeShade="BF"/>
                <w:sz w:val="24"/>
                <w:szCs w:val="24"/>
              </w:rPr>
              <w:t>.</w:t>
            </w:r>
          </w:p>
          <w:p w14:paraId="0461F45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CE782A6"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profesor</w:t>
            </w:r>
          </w:p>
          <w:p w14:paraId="188BFA5E"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p>
          <w:p w14:paraId="4D109661" w14:textId="542C3C8D" w:rsidR="005E7D55" w:rsidRPr="00F12CBF" w:rsidRDefault="00331AB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Título: La p</w:t>
            </w:r>
            <w:r w:rsidR="005E7D55" w:rsidRPr="00F12CBF">
              <w:rPr>
                <w:rFonts w:ascii="Times New Roman" w:hAnsi="Times New Roman" w:cs="Times New Roman"/>
                <w:color w:val="31849B" w:themeColor="accent5" w:themeShade="BF"/>
                <w:sz w:val="24"/>
                <w:szCs w:val="24"/>
              </w:rPr>
              <w:t xml:space="preserve">rimavera árabe </w:t>
            </w:r>
          </w:p>
          <w:p w14:paraId="1065E3D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FE2E927" w14:textId="7F5B36D4"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Descripción: </w:t>
            </w:r>
            <w:r w:rsidRPr="00F12CBF">
              <w:rPr>
                <w:rFonts w:ascii="Times New Roman" w:hAnsi="Times New Roman" w:cs="Times New Roman"/>
                <w:i/>
                <w:color w:val="31849B" w:themeColor="accent5" w:themeShade="BF"/>
                <w:sz w:val="24"/>
                <w:szCs w:val="24"/>
              </w:rPr>
              <w:t>Webquest</w:t>
            </w:r>
            <w:r w:rsidRPr="00F12CBF">
              <w:rPr>
                <w:rFonts w:ascii="Times New Roman" w:hAnsi="Times New Roman" w:cs="Times New Roman"/>
                <w:color w:val="31849B" w:themeColor="accent5" w:themeShade="BF"/>
                <w:sz w:val="24"/>
                <w:szCs w:val="24"/>
              </w:rPr>
              <w:t xml:space="preserve"> sobre las revoluciones que estallaron en África del Norte y Oriente</w:t>
            </w:r>
            <w:r w:rsidR="00331AB5" w:rsidRPr="00F12CBF">
              <w:rPr>
                <w:rFonts w:ascii="Times New Roman" w:hAnsi="Times New Roman" w:cs="Times New Roman"/>
                <w:color w:val="31849B" w:themeColor="accent5" w:themeShade="BF"/>
                <w:sz w:val="24"/>
                <w:szCs w:val="24"/>
              </w:rPr>
              <w:t xml:space="preserve"> Medio</w:t>
            </w:r>
            <w:r w:rsidRPr="00F12CBF">
              <w:rPr>
                <w:rFonts w:ascii="Times New Roman" w:hAnsi="Times New Roman" w:cs="Times New Roman"/>
                <w:color w:val="31849B" w:themeColor="accent5" w:themeShade="BF"/>
                <w:sz w:val="24"/>
                <w:szCs w:val="24"/>
              </w:rPr>
              <w:t xml:space="preserve"> a finales de 2010</w:t>
            </w:r>
            <w:r w:rsidR="00331AB5" w:rsidRPr="00F12CBF">
              <w:rPr>
                <w:rFonts w:ascii="Times New Roman" w:hAnsi="Times New Roman" w:cs="Times New Roman"/>
                <w:color w:val="31849B" w:themeColor="accent5" w:themeShade="BF"/>
                <w:sz w:val="24"/>
                <w:szCs w:val="24"/>
              </w:rPr>
              <w:t>.</w:t>
            </w:r>
          </w:p>
          <w:p w14:paraId="2F17578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D85D87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Temporalización: 120 minutos </w:t>
            </w:r>
          </w:p>
          <w:p w14:paraId="02CF3CA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357B00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Tipo de recurso: Secuencia de imágenes </w:t>
            </w:r>
          </w:p>
          <w:p w14:paraId="360A08EB"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A04E53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Competencia social y ciudadana  </w:t>
            </w:r>
          </w:p>
          <w:p w14:paraId="68D9E0D1"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992A578" w14:textId="575E46FF"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Objetivo: </w:t>
            </w:r>
            <w:r w:rsidR="00331AB5" w:rsidRPr="00F12CBF">
              <w:rPr>
                <w:rFonts w:ascii="Times New Roman" w:hAnsi="Times New Roman" w:cs="Times New Roman"/>
                <w:color w:val="31849B" w:themeColor="accent5" w:themeShade="BF"/>
                <w:sz w:val="24"/>
                <w:szCs w:val="24"/>
              </w:rPr>
              <w:t>Investigar sobre la p</w:t>
            </w:r>
            <w:r w:rsidRPr="00F12CBF">
              <w:rPr>
                <w:rFonts w:ascii="Times New Roman" w:hAnsi="Times New Roman" w:cs="Times New Roman"/>
                <w:color w:val="31849B" w:themeColor="accent5" w:themeShade="BF"/>
                <w:sz w:val="24"/>
                <w:szCs w:val="24"/>
              </w:rPr>
              <w:t>rimavera árabe, pormenorizando las situaciones y características diferenciales de cada uno de los países donde se produjeron revueltas populares contra algunos de los regímenes autoritarios de África del Norte</w:t>
            </w:r>
            <w:r w:rsidR="00331AB5" w:rsidRPr="00F12CBF">
              <w:rPr>
                <w:rFonts w:ascii="Times New Roman" w:hAnsi="Times New Roman" w:cs="Times New Roman"/>
                <w:color w:val="31849B" w:themeColor="accent5" w:themeShade="BF"/>
                <w:sz w:val="24"/>
                <w:szCs w:val="24"/>
              </w:rPr>
              <w:t xml:space="preserve"> y</w:t>
            </w:r>
            <w:r w:rsidRPr="00F12CBF">
              <w:rPr>
                <w:rFonts w:ascii="Times New Roman" w:hAnsi="Times New Roman" w:cs="Times New Roman"/>
                <w:color w:val="31849B" w:themeColor="accent5" w:themeShade="BF"/>
                <w:sz w:val="24"/>
                <w:szCs w:val="24"/>
              </w:rPr>
              <w:t xml:space="preserve"> </w:t>
            </w:r>
            <w:r w:rsidR="00331AB5" w:rsidRPr="00F12CBF">
              <w:rPr>
                <w:rFonts w:ascii="Times New Roman" w:hAnsi="Times New Roman" w:cs="Times New Roman"/>
                <w:color w:val="31849B" w:themeColor="accent5" w:themeShade="BF"/>
                <w:sz w:val="24"/>
                <w:szCs w:val="24"/>
              </w:rPr>
              <w:t>Oriente Medio</w:t>
            </w:r>
            <w:r w:rsidRPr="00F12CBF">
              <w:rPr>
                <w:rFonts w:ascii="Times New Roman" w:hAnsi="Times New Roman" w:cs="Times New Roman"/>
                <w:color w:val="31849B" w:themeColor="accent5" w:themeShade="BF"/>
                <w:sz w:val="24"/>
                <w:szCs w:val="24"/>
              </w:rPr>
              <w:t xml:space="preserve">.  </w:t>
            </w:r>
          </w:p>
          <w:p w14:paraId="59E2A384" w14:textId="77777777" w:rsidR="005E7D55" w:rsidRPr="00F12CBF" w:rsidRDefault="005E7D55" w:rsidP="00C95BF4">
            <w:pPr>
              <w:shd w:val="clear" w:color="auto" w:fill="FFFFFF"/>
              <w:spacing w:before="375"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Antes de la presentación</w:t>
            </w:r>
          </w:p>
          <w:p w14:paraId="66A7DE43" w14:textId="1DABD50E"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Como paso previo, pida a los estudiantes que expongan las ideas previas que tengan sobre la realidad política y social de los países</w:t>
            </w:r>
            <w:r w:rsidR="00331AB5" w:rsidRPr="00F12CBF">
              <w:rPr>
                <w:rFonts w:ascii="Times New Roman" w:eastAsia="Times New Roman" w:hAnsi="Times New Roman" w:cs="Times New Roman"/>
                <w:color w:val="31849B" w:themeColor="accent5" w:themeShade="BF"/>
                <w:sz w:val="24"/>
                <w:szCs w:val="24"/>
                <w:lang w:val="es-CO" w:eastAsia="es-CO"/>
              </w:rPr>
              <w:t xml:space="preserve"> de África del Norte y </w:t>
            </w:r>
            <w:r w:rsidRPr="00F12CBF">
              <w:rPr>
                <w:rFonts w:ascii="Times New Roman" w:eastAsia="Times New Roman" w:hAnsi="Times New Roman" w:cs="Times New Roman"/>
                <w:color w:val="31849B" w:themeColor="accent5" w:themeShade="BF"/>
                <w:sz w:val="24"/>
                <w:szCs w:val="24"/>
                <w:lang w:val="es-CO" w:eastAsia="es-CO"/>
              </w:rPr>
              <w:t>Oriente</w:t>
            </w:r>
            <w:r w:rsidR="00331AB5" w:rsidRPr="00F12CBF">
              <w:rPr>
                <w:rFonts w:ascii="Times New Roman" w:eastAsia="Times New Roman" w:hAnsi="Times New Roman" w:cs="Times New Roman"/>
                <w:color w:val="31849B" w:themeColor="accent5" w:themeShade="BF"/>
                <w:sz w:val="24"/>
                <w:szCs w:val="24"/>
                <w:lang w:val="es-CO" w:eastAsia="es-CO"/>
              </w:rPr>
              <w:t xml:space="preserve"> Medio</w:t>
            </w:r>
            <w:r w:rsidRPr="00F12CBF">
              <w:rPr>
                <w:rFonts w:ascii="Times New Roman" w:eastAsia="Times New Roman" w:hAnsi="Times New Roman" w:cs="Times New Roman"/>
                <w:color w:val="31849B" w:themeColor="accent5" w:themeShade="BF"/>
                <w:sz w:val="24"/>
                <w:szCs w:val="24"/>
                <w:lang w:val="es-CO" w:eastAsia="es-CO"/>
              </w:rPr>
              <w:t>. Luego, pídales que busquen y compartan información sobre los países árabes.</w:t>
            </w:r>
          </w:p>
          <w:p w14:paraId="51068BFA" w14:textId="45A90E79"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Dado que tiende a confundirse </w:t>
            </w:r>
            <w:r w:rsidRPr="00F12CBF">
              <w:rPr>
                <w:rFonts w:ascii="Times New Roman" w:eastAsia="Times New Roman" w:hAnsi="Times New Roman" w:cs="Times New Roman"/>
                <w:b/>
                <w:iCs/>
                <w:color w:val="31849B" w:themeColor="accent5" w:themeShade="BF"/>
                <w:sz w:val="24"/>
                <w:szCs w:val="24"/>
                <w:lang w:val="es-CO" w:eastAsia="es-CO"/>
              </w:rPr>
              <w:t>árabe</w:t>
            </w:r>
            <w:r w:rsidRPr="00F12CBF">
              <w:rPr>
                <w:rFonts w:ascii="Times New Roman" w:eastAsia="Times New Roman" w:hAnsi="Times New Roman" w:cs="Times New Roman"/>
                <w:i/>
                <w:iCs/>
                <w:color w:val="31849B" w:themeColor="accent5" w:themeShade="BF"/>
                <w:sz w:val="24"/>
                <w:szCs w:val="24"/>
                <w:lang w:val="es-CO" w:eastAsia="es-CO"/>
              </w:rPr>
              <w:t> </w:t>
            </w:r>
            <w:r w:rsidRPr="00F12CBF">
              <w:rPr>
                <w:rFonts w:ascii="Times New Roman" w:eastAsia="Times New Roman" w:hAnsi="Times New Roman" w:cs="Times New Roman"/>
                <w:color w:val="31849B" w:themeColor="accent5" w:themeShade="BF"/>
                <w:sz w:val="24"/>
                <w:szCs w:val="24"/>
                <w:lang w:val="es-CO" w:eastAsia="es-CO"/>
              </w:rPr>
              <w:t xml:space="preserve">(perteneciente a una etnia originaria de la península de Arabia y que habla la lengua árabe) con </w:t>
            </w:r>
            <w:r w:rsidRPr="00F12CBF">
              <w:rPr>
                <w:rFonts w:ascii="Times New Roman" w:eastAsia="Times New Roman" w:hAnsi="Times New Roman" w:cs="Times New Roman"/>
                <w:b/>
                <w:iCs/>
                <w:color w:val="31849B" w:themeColor="accent5" w:themeShade="BF"/>
                <w:sz w:val="24"/>
                <w:szCs w:val="24"/>
                <w:lang w:val="es-CO" w:eastAsia="es-CO"/>
              </w:rPr>
              <w:t>musulmán</w:t>
            </w:r>
            <w:r w:rsidRPr="00F12CBF">
              <w:rPr>
                <w:rFonts w:ascii="Times New Roman" w:eastAsia="Times New Roman" w:hAnsi="Times New Roman" w:cs="Times New Roman"/>
                <w:i/>
                <w:iCs/>
                <w:color w:val="31849B" w:themeColor="accent5" w:themeShade="BF"/>
                <w:sz w:val="24"/>
                <w:szCs w:val="24"/>
                <w:lang w:val="es-CO" w:eastAsia="es-CO"/>
              </w:rPr>
              <w:t> </w:t>
            </w:r>
            <w:r w:rsidRPr="00F12CBF">
              <w:rPr>
                <w:rFonts w:ascii="Times New Roman" w:eastAsia="Times New Roman" w:hAnsi="Times New Roman" w:cs="Times New Roman"/>
                <w:color w:val="31849B" w:themeColor="accent5" w:themeShade="BF"/>
                <w:sz w:val="24"/>
                <w:szCs w:val="24"/>
                <w:lang w:val="es-CO" w:eastAsia="es-CO"/>
              </w:rPr>
              <w:t>(segui</w:t>
            </w:r>
            <w:r w:rsidR="00331AB5" w:rsidRPr="00F12CBF">
              <w:rPr>
                <w:rFonts w:ascii="Times New Roman" w:eastAsia="Times New Roman" w:hAnsi="Times New Roman" w:cs="Times New Roman"/>
                <w:color w:val="31849B" w:themeColor="accent5" w:themeShade="BF"/>
                <w:sz w:val="24"/>
                <w:szCs w:val="24"/>
                <w:lang w:val="es-CO" w:eastAsia="es-CO"/>
              </w:rPr>
              <w:t>dor de la religión musulmana o I</w:t>
            </w:r>
            <w:r w:rsidRPr="00F12CBF">
              <w:rPr>
                <w:rFonts w:ascii="Times New Roman" w:eastAsia="Times New Roman" w:hAnsi="Times New Roman" w:cs="Times New Roman"/>
                <w:color w:val="31849B" w:themeColor="accent5" w:themeShade="BF"/>
                <w:sz w:val="24"/>
                <w:szCs w:val="24"/>
                <w:lang w:val="es-CO" w:eastAsia="es-CO"/>
              </w:rPr>
              <w:t xml:space="preserve">slam), se propone que se </w:t>
            </w:r>
            <w:r w:rsidR="00331AB5" w:rsidRPr="00F12CBF">
              <w:rPr>
                <w:rFonts w:ascii="Times New Roman" w:eastAsia="Times New Roman" w:hAnsi="Times New Roman" w:cs="Times New Roman"/>
                <w:color w:val="31849B" w:themeColor="accent5" w:themeShade="BF"/>
                <w:sz w:val="24"/>
                <w:szCs w:val="24"/>
                <w:lang w:val="es-CO" w:eastAsia="es-CO"/>
              </w:rPr>
              <w:t xml:space="preserve">promueva </w:t>
            </w:r>
            <w:r w:rsidRPr="00F12CBF">
              <w:rPr>
                <w:rFonts w:ascii="Times New Roman" w:eastAsia="Times New Roman" w:hAnsi="Times New Roman" w:cs="Times New Roman"/>
                <w:color w:val="31849B" w:themeColor="accent5" w:themeShade="BF"/>
                <w:sz w:val="24"/>
                <w:szCs w:val="24"/>
                <w:lang w:val="es-CO" w:eastAsia="es-CO"/>
              </w:rPr>
              <w:t>un debate mediante el cual se precise la diferencia entre ambos términos.</w:t>
            </w:r>
          </w:p>
          <w:p w14:paraId="0334D548" w14:textId="023C2B39"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Recuerde que, aunque la mayoría de árabes son musulmanes, también hay árabes que no lo son. Del mismo modo, en muchos territorios de mayoría musulmana, </w:t>
            </w:r>
            <w:r w:rsidR="00331AB5" w:rsidRPr="00F12CBF">
              <w:rPr>
                <w:rFonts w:ascii="Times New Roman" w:eastAsia="Times New Roman" w:hAnsi="Times New Roman" w:cs="Times New Roman"/>
                <w:color w:val="31849B" w:themeColor="accent5" w:themeShade="BF"/>
                <w:sz w:val="24"/>
                <w:szCs w:val="24"/>
                <w:lang w:val="es-CO" w:eastAsia="es-CO"/>
              </w:rPr>
              <w:t xml:space="preserve">gran </w:t>
            </w:r>
            <w:r w:rsidRPr="00F12CBF">
              <w:rPr>
                <w:rFonts w:ascii="Times New Roman" w:eastAsia="Times New Roman" w:hAnsi="Times New Roman" w:cs="Times New Roman"/>
                <w:color w:val="31849B" w:themeColor="accent5" w:themeShade="BF"/>
                <w:sz w:val="24"/>
                <w:szCs w:val="24"/>
                <w:lang w:val="es-CO" w:eastAsia="es-CO"/>
              </w:rPr>
              <w:t>parte de la población pertenece a otras etnias no árabes (Irán, Pakistán, Indonesia, etcétera).</w:t>
            </w:r>
          </w:p>
          <w:p w14:paraId="1CE6EE5F" w14:textId="77777777"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También debe tenerse en cuenta que en los países de África del Norte existen importantes sectores de población que no son de origen árabe, sino beréber o </w:t>
            </w:r>
            <w:r w:rsidRPr="00F12CBF">
              <w:rPr>
                <w:rFonts w:ascii="Times New Roman" w:eastAsia="Times New Roman" w:hAnsi="Times New Roman" w:cs="Times New Roman"/>
                <w:i/>
                <w:color w:val="31849B" w:themeColor="accent5" w:themeShade="BF"/>
                <w:sz w:val="24"/>
                <w:szCs w:val="24"/>
                <w:lang w:val="es-CO" w:eastAsia="es-CO"/>
              </w:rPr>
              <w:t>amazigh</w:t>
            </w:r>
            <w:r w:rsidRPr="00F12CBF">
              <w:rPr>
                <w:rFonts w:ascii="Times New Roman" w:eastAsia="Times New Roman" w:hAnsi="Times New Roman" w:cs="Times New Roman"/>
                <w:color w:val="31849B" w:themeColor="accent5" w:themeShade="BF"/>
                <w:sz w:val="24"/>
                <w:szCs w:val="24"/>
                <w:lang w:val="es-CO" w:eastAsia="es-CO"/>
              </w:rPr>
              <w:t>. Estos poseen una lengua y cultura propias, aunque presentan un alto grado de arabización. </w:t>
            </w:r>
          </w:p>
          <w:p w14:paraId="6253635E" w14:textId="6344C2CE"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También es clave resaltar que en </w:t>
            </w:r>
            <w:r w:rsidR="009F2187" w:rsidRPr="00F12CBF">
              <w:rPr>
                <w:rFonts w:ascii="Times New Roman" w:eastAsia="Times New Roman" w:hAnsi="Times New Roman" w:cs="Times New Roman"/>
                <w:color w:val="31849B" w:themeColor="accent5" w:themeShade="BF"/>
                <w:sz w:val="24"/>
                <w:szCs w:val="24"/>
                <w:lang w:val="es-CO" w:eastAsia="es-CO"/>
              </w:rPr>
              <w:t xml:space="preserve">varios </w:t>
            </w:r>
            <w:r w:rsidRPr="00F12CBF">
              <w:rPr>
                <w:rFonts w:ascii="Times New Roman" w:eastAsia="Times New Roman" w:hAnsi="Times New Roman" w:cs="Times New Roman"/>
                <w:color w:val="31849B" w:themeColor="accent5" w:themeShade="BF"/>
                <w:sz w:val="24"/>
                <w:szCs w:val="24"/>
                <w:lang w:val="es-CO" w:eastAsia="es-CO"/>
              </w:rPr>
              <w:t>países musulmanes existen importantes minorías católicas</w:t>
            </w:r>
            <w:r w:rsidR="009F2187" w:rsidRPr="00F12CBF">
              <w:rPr>
                <w:rFonts w:ascii="Times New Roman" w:eastAsia="Times New Roman" w:hAnsi="Times New Roman" w:cs="Times New Roman"/>
                <w:color w:val="31849B" w:themeColor="accent5" w:themeShade="BF"/>
                <w:sz w:val="24"/>
                <w:szCs w:val="24"/>
                <w:lang w:val="es-CO" w:eastAsia="es-CO"/>
              </w:rPr>
              <w:t>.</w:t>
            </w:r>
          </w:p>
          <w:p w14:paraId="3417E81D" w14:textId="77777777" w:rsidR="005E7D55" w:rsidRPr="00F12CBF" w:rsidRDefault="005E7D55" w:rsidP="00C95BF4">
            <w:pPr>
              <w:shd w:val="clear" w:color="auto" w:fill="FFFFFF"/>
              <w:spacing w:before="375"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Durante la presentación</w:t>
            </w:r>
          </w:p>
          <w:p w14:paraId="143067A5" w14:textId="5056BBB9"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Se sugiere comenzar con una presentación de los distintos apartados de los que consta la </w:t>
            </w:r>
            <w:r w:rsidRPr="00F12CBF">
              <w:rPr>
                <w:rFonts w:ascii="Times New Roman" w:eastAsia="Times New Roman" w:hAnsi="Times New Roman" w:cs="Times New Roman"/>
                <w:i/>
                <w:iCs/>
                <w:color w:val="31849B" w:themeColor="accent5" w:themeShade="BF"/>
                <w:sz w:val="24"/>
                <w:szCs w:val="24"/>
                <w:lang w:val="es-CO" w:eastAsia="es-CO"/>
              </w:rPr>
              <w:t>webquest</w:t>
            </w:r>
            <w:r w:rsidRPr="00F12CBF">
              <w:rPr>
                <w:rFonts w:ascii="Times New Roman" w:eastAsia="Times New Roman" w:hAnsi="Times New Roman" w:cs="Times New Roman"/>
                <w:color w:val="31849B" w:themeColor="accent5" w:themeShade="BF"/>
                <w:sz w:val="24"/>
                <w:szCs w:val="24"/>
                <w:lang w:val="es-CO" w:eastAsia="es-CO"/>
              </w:rPr>
              <w:t xml:space="preserve">. </w:t>
            </w:r>
            <w:r w:rsidR="009F2187" w:rsidRPr="00F12CBF">
              <w:rPr>
                <w:rFonts w:ascii="Times New Roman" w:eastAsia="Times New Roman" w:hAnsi="Times New Roman" w:cs="Times New Roman"/>
                <w:color w:val="31849B" w:themeColor="accent5" w:themeShade="BF"/>
                <w:sz w:val="24"/>
                <w:szCs w:val="24"/>
                <w:lang w:val="es-CO" w:eastAsia="es-CO"/>
              </w:rPr>
              <w:t>Así</w:t>
            </w:r>
            <w:r w:rsidRPr="00F12CBF">
              <w:rPr>
                <w:rFonts w:ascii="Times New Roman" w:eastAsia="Times New Roman" w:hAnsi="Times New Roman" w:cs="Times New Roman"/>
                <w:color w:val="31849B" w:themeColor="accent5" w:themeShade="BF"/>
                <w:sz w:val="24"/>
                <w:szCs w:val="24"/>
                <w:lang w:val="es-CO" w:eastAsia="es-CO"/>
              </w:rPr>
              <w:t xml:space="preserve"> podrá resolver las dudas </w:t>
            </w:r>
            <w:r w:rsidR="009F2187" w:rsidRPr="00F12CBF">
              <w:rPr>
                <w:rFonts w:ascii="Times New Roman" w:eastAsia="Times New Roman" w:hAnsi="Times New Roman" w:cs="Times New Roman"/>
                <w:color w:val="31849B" w:themeColor="accent5" w:themeShade="BF"/>
                <w:sz w:val="24"/>
                <w:szCs w:val="24"/>
                <w:lang w:val="es-CO" w:eastAsia="es-CO"/>
              </w:rPr>
              <w:t>de</w:t>
            </w:r>
            <w:r w:rsidRPr="00F12CBF">
              <w:rPr>
                <w:rFonts w:ascii="Times New Roman" w:eastAsia="Times New Roman" w:hAnsi="Times New Roman" w:cs="Times New Roman"/>
                <w:color w:val="31849B" w:themeColor="accent5" w:themeShade="BF"/>
                <w:sz w:val="24"/>
                <w:szCs w:val="24"/>
                <w:lang w:val="es-CO" w:eastAsia="es-CO"/>
              </w:rPr>
              <w:t xml:space="preserve"> los </w:t>
            </w:r>
            <w:r w:rsidR="009F2187" w:rsidRPr="00F12CBF">
              <w:rPr>
                <w:rFonts w:ascii="Times New Roman" w:eastAsia="Times New Roman" w:hAnsi="Times New Roman" w:cs="Times New Roman"/>
                <w:color w:val="31849B" w:themeColor="accent5" w:themeShade="BF"/>
                <w:sz w:val="24"/>
                <w:szCs w:val="24"/>
                <w:lang w:val="es-CO" w:eastAsia="es-CO"/>
              </w:rPr>
              <w:t>estudiantes</w:t>
            </w:r>
            <w:r w:rsidRPr="00F12CBF">
              <w:rPr>
                <w:rFonts w:ascii="Times New Roman" w:eastAsia="Times New Roman" w:hAnsi="Times New Roman" w:cs="Times New Roman"/>
                <w:color w:val="31849B" w:themeColor="accent5" w:themeShade="BF"/>
                <w:sz w:val="24"/>
                <w:szCs w:val="24"/>
                <w:lang w:val="es-CO" w:eastAsia="es-CO"/>
              </w:rPr>
              <w:t xml:space="preserve"> sobre los objetivos del tema de estudio, el plan de trabajo propuesto y los aspectos en los que deben centrar su atención.</w:t>
            </w:r>
          </w:p>
          <w:p w14:paraId="2004E6E1" w14:textId="77777777"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Una vez hecha la </w:t>
            </w:r>
            <w:r w:rsidRPr="00F12CBF">
              <w:rPr>
                <w:rFonts w:ascii="Times New Roman" w:eastAsia="Times New Roman" w:hAnsi="Times New Roman" w:cs="Times New Roman"/>
                <w:b/>
                <w:bCs/>
                <w:color w:val="31849B" w:themeColor="accent5" w:themeShade="BF"/>
                <w:sz w:val="24"/>
                <w:szCs w:val="24"/>
                <w:lang w:val="es-CO" w:eastAsia="es-CO"/>
              </w:rPr>
              <w:t>Introducción</w:t>
            </w:r>
            <w:r w:rsidRPr="00F12CBF">
              <w:rPr>
                <w:rFonts w:ascii="Times New Roman" w:eastAsia="Times New Roman" w:hAnsi="Times New Roman" w:cs="Times New Roman"/>
                <w:color w:val="31849B" w:themeColor="accent5" w:themeShade="BF"/>
                <w:sz w:val="24"/>
                <w:szCs w:val="24"/>
                <w:lang w:val="es-CO" w:eastAsia="es-CO"/>
              </w:rPr>
              <w:t>, se sugiere comentar con los estudiantes los términos propuestos en la </w:t>
            </w:r>
            <w:r w:rsidRPr="00F12CBF">
              <w:rPr>
                <w:rFonts w:ascii="Times New Roman" w:eastAsia="Times New Roman" w:hAnsi="Times New Roman" w:cs="Times New Roman"/>
                <w:b/>
                <w:bCs/>
                <w:color w:val="31849B" w:themeColor="accent5" w:themeShade="BF"/>
                <w:sz w:val="24"/>
                <w:szCs w:val="24"/>
                <w:lang w:val="es-CO" w:eastAsia="es-CO"/>
              </w:rPr>
              <w:t>Tarea, </w:t>
            </w:r>
            <w:r w:rsidRPr="00F12CBF">
              <w:rPr>
                <w:rFonts w:ascii="Times New Roman" w:eastAsia="Times New Roman" w:hAnsi="Times New Roman" w:cs="Times New Roman"/>
                <w:color w:val="31849B" w:themeColor="accent5" w:themeShade="BF"/>
                <w:sz w:val="24"/>
                <w:szCs w:val="24"/>
                <w:lang w:val="es-CO" w:eastAsia="es-CO"/>
              </w:rPr>
              <w:t>para que así empiecen a trabajar de forma autónoma:</w:t>
            </w:r>
          </w:p>
          <w:p w14:paraId="771A1994" w14:textId="77777777"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 Formación de seis grupos de trabajo. </w:t>
            </w:r>
          </w:p>
          <w:p w14:paraId="3F544CC9" w14:textId="1E056C35"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Explicación de la tarea que habrá de </w:t>
            </w:r>
            <w:r w:rsidR="009F2187" w:rsidRPr="00F12CBF">
              <w:rPr>
                <w:rFonts w:ascii="Times New Roman" w:eastAsia="Times New Roman" w:hAnsi="Times New Roman" w:cs="Times New Roman"/>
                <w:color w:val="31849B" w:themeColor="accent5" w:themeShade="BF"/>
                <w:sz w:val="24"/>
                <w:szCs w:val="24"/>
                <w:lang w:val="es-CO" w:eastAsia="es-CO"/>
              </w:rPr>
              <w:t>emprender</w:t>
            </w:r>
            <w:r w:rsidRPr="00F12CBF">
              <w:rPr>
                <w:rFonts w:ascii="Times New Roman" w:eastAsia="Times New Roman" w:hAnsi="Times New Roman" w:cs="Times New Roman"/>
                <w:color w:val="31849B" w:themeColor="accent5" w:themeShade="BF"/>
                <w:sz w:val="24"/>
                <w:szCs w:val="24"/>
                <w:lang w:val="es-CO" w:eastAsia="es-CO"/>
              </w:rPr>
              <w:t> cada grupo.</w:t>
            </w:r>
          </w:p>
          <w:p w14:paraId="201284FA" w14:textId="48BA10EE"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 Descripción de los materiales que deben entregar o presentar. La propuesta incluye un informe por escrito y </w:t>
            </w:r>
            <w:r w:rsidR="009F2187" w:rsidRPr="00F12CBF">
              <w:rPr>
                <w:rFonts w:ascii="Times New Roman" w:eastAsia="Times New Roman" w:hAnsi="Times New Roman" w:cs="Times New Roman"/>
                <w:color w:val="31849B" w:themeColor="accent5" w:themeShade="BF"/>
                <w:sz w:val="24"/>
                <w:szCs w:val="24"/>
                <w:lang w:val="es-CO" w:eastAsia="es-CO"/>
              </w:rPr>
              <w:t>la</w:t>
            </w:r>
            <w:r w:rsidRPr="00F12CBF">
              <w:rPr>
                <w:rFonts w:ascii="Times New Roman" w:eastAsia="Times New Roman" w:hAnsi="Times New Roman" w:cs="Times New Roman"/>
                <w:color w:val="31849B" w:themeColor="accent5" w:themeShade="BF"/>
                <w:sz w:val="24"/>
                <w:szCs w:val="24"/>
                <w:lang w:val="es-CO" w:eastAsia="es-CO"/>
              </w:rPr>
              <w:t xml:space="preserve"> defensa </w:t>
            </w:r>
            <w:r w:rsidR="009F2187" w:rsidRPr="00F12CBF">
              <w:rPr>
                <w:rFonts w:ascii="Times New Roman" w:eastAsia="Times New Roman" w:hAnsi="Times New Roman" w:cs="Times New Roman"/>
                <w:color w:val="31849B" w:themeColor="accent5" w:themeShade="BF"/>
                <w:sz w:val="24"/>
                <w:szCs w:val="24"/>
                <w:lang w:val="es-CO" w:eastAsia="es-CO"/>
              </w:rPr>
              <w:t xml:space="preserve">de sus postulados </w:t>
            </w:r>
            <w:r w:rsidRPr="00F12CBF">
              <w:rPr>
                <w:rFonts w:ascii="Times New Roman" w:eastAsia="Times New Roman" w:hAnsi="Times New Roman" w:cs="Times New Roman"/>
                <w:color w:val="31849B" w:themeColor="accent5" w:themeShade="BF"/>
                <w:sz w:val="24"/>
                <w:szCs w:val="24"/>
                <w:lang w:val="es-CO" w:eastAsia="es-CO"/>
              </w:rPr>
              <w:t>ante sus compañeros (se puede acompañar con una presentación de diapositivas).</w:t>
            </w:r>
          </w:p>
          <w:p w14:paraId="01842904" w14:textId="2A6BC8F4"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 xml:space="preserve">Cuando llegue a la pestaña </w:t>
            </w:r>
            <w:r w:rsidRPr="00F12CBF">
              <w:rPr>
                <w:rFonts w:ascii="Times New Roman" w:eastAsia="Times New Roman" w:hAnsi="Times New Roman" w:cs="Times New Roman"/>
                <w:b/>
                <w:bCs/>
                <w:color w:val="31849B" w:themeColor="accent5" w:themeShade="BF"/>
                <w:sz w:val="24"/>
                <w:szCs w:val="24"/>
                <w:lang w:val="es-CO" w:eastAsia="es-CO"/>
              </w:rPr>
              <w:t>Proceso</w:t>
            </w:r>
            <w:r w:rsidRPr="00F12CBF">
              <w:rPr>
                <w:rFonts w:ascii="Times New Roman" w:eastAsia="Times New Roman" w:hAnsi="Times New Roman" w:cs="Times New Roman"/>
                <w:color w:val="31849B" w:themeColor="accent5" w:themeShade="BF"/>
                <w:sz w:val="24"/>
                <w:szCs w:val="24"/>
                <w:lang w:val="es-CO" w:eastAsia="es-CO"/>
              </w:rPr>
              <w:t xml:space="preserve">, puede </w:t>
            </w:r>
            <w:r w:rsidR="009F2187" w:rsidRPr="00F12CBF">
              <w:rPr>
                <w:rFonts w:ascii="Times New Roman" w:eastAsia="Times New Roman" w:hAnsi="Times New Roman" w:cs="Times New Roman"/>
                <w:color w:val="31849B" w:themeColor="accent5" w:themeShade="BF"/>
                <w:sz w:val="24"/>
                <w:szCs w:val="24"/>
                <w:lang w:val="es-CO" w:eastAsia="es-CO"/>
              </w:rPr>
              <w:t xml:space="preserve">dar </w:t>
            </w:r>
            <w:r w:rsidRPr="00F12CBF">
              <w:rPr>
                <w:rFonts w:ascii="Times New Roman" w:eastAsia="Times New Roman" w:hAnsi="Times New Roman" w:cs="Times New Roman"/>
                <w:color w:val="31849B" w:themeColor="accent5" w:themeShade="BF"/>
                <w:sz w:val="24"/>
                <w:szCs w:val="24"/>
                <w:lang w:val="es-CO" w:eastAsia="es-CO"/>
              </w:rPr>
              <w:t xml:space="preserve">una breve explicación de la información que los </w:t>
            </w:r>
            <w:r w:rsidR="009F2187" w:rsidRPr="00F12CBF">
              <w:rPr>
                <w:rFonts w:ascii="Times New Roman" w:eastAsia="Times New Roman" w:hAnsi="Times New Roman" w:cs="Times New Roman"/>
                <w:color w:val="31849B" w:themeColor="accent5" w:themeShade="BF"/>
                <w:sz w:val="24"/>
                <w:szCs w:val="24"/>
                <w:lang w:val="es-CO" w:eastAsia="es-CO"/>
              </w:rPr>
              <w:t xml:space="preserve">estudiantes </w:t>
            </w:r>
            <w:r w:rsidRPr="00F12CBF">
              <w:rPr>
                <w:rFonts w:ascii="Times New Roman" w:eastAsia="Times New Roman" w:hAnsi="Times New Roman" w:cs="Times New Roman"/>
                <w:color w:val="31849B" w:themeColor="accent5" w:themeShade="BF"/>
                <w:sz w:val="24"/>
                <w:szCs w:val="24"/>
                <w:lang w:val="es-CO" w:eastAsia="es-CO"/>
              </w:rPr>
              <w:t>pueden encontrar en las páginas web propuestas. También puede explicitar el modo en que cada página web ayuda a completar el análisis de los aspectos específicos objeto de análisis.</w:t>
            </w:r>
          </w:p>
          <w:p w14:paraId="462628CA" w14:textId="77777777"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Recuérdeles que al momento de trabajar deberán tener presente la confiabilidad de las fuentes consultadas, la correcta selección y organización de la información y la claridad y concisión de sus conclusiones.</w:t>
            </w:r>
          </w:p>
          <w:p w14:paraId="40F798E9" w14:textId="0A8ABA6C"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El tiempo estimado para la realización de esta </w:t>
            </w:r>
            <w:r w:rsidRPr="00F12CBF">
              <w:rPr>
                <w:rFonts w:ascii="Times New Roman" w:eastAsia="Times New Roman" w:hAnsi="Times New Roman" w:cs="Times New Roman"/>
                <w:i/>
                <w:iCs/>
                <w:color w:val="31849B" w:themeColor="accent5" w:themeShade="BF"/>
                <w:sz w:val="24"/>
                <w:szCs w:val="24"/>
                <w:lang w:val="es-CO" w:eastAsia="es-CO"/>
              </w:rPr>
              <w:t>webquest </w:t>
            </w:r>
            <w:r w:rsidRPr="00F12CBF">
              <w:rPr>
                <w:rFonts w:ascii="Times New Roman" w:eastAsia="Times New Roman" w:hAnsi="Times New Roman" w:cs="Times New Roman"/>
                <w:color w:val="31849B" w:themeColor="accent5" w:themeShade="BF"/>
                <w:sz w:val="24"/>
                <w:szCs w:val="24"/>
                <w:lang w:val="es-CO" w:eastAsia="es-CO"/>
              </w:rPr>
              <w:t>es de dos sesiones en el aula: una para orientarlos y otra para</w:t>
            </w:r>
            <w:r w:rsidR="009F2187" w:rsidRPr="00F12CBF">
              <w:rPr>
                <w:rFonts w:ascii="Times New Roman" w:eastAsia="Times New Roman" w:hAnsi="Times New Roman" w:cs="Times New Roman"/>
                <w:color w:val="31849B" w:themeColor="accent5" w:themeShade="BF"/>
                <w:sz w:val="24"/>
                <w:szCs w:val="24"/>
                <w:lang w:val="es-CO" w:eastAsia="es-CO"/>
              </w:rPr>
              <w:t xml:space="preserve"> llevar a cabo</w:t>
            </w:r>
            <w:r w:rsidRPr="00F12CBF">
              <w:rPr>
                <w:rFonts w:ascii="Times New Roman" w:eastAsia="Times New Roman" w:hAnsi="Times New Roman" w:cs="Times New Roman"/>
                <w:color w:val="31849B" w:themeColor="accent5" w:themeShade="BF"/>
                <w:sz w:val="24"/>
                <w:szCs w:val="24"/>
                <w:lang w:val="es-CO" w:eastAsia="es-CO"/>
              </w:rPr>
              <w:t xml:space="preserve"> la exposición de las conclusiones de los distintos grupos. Los estudiantes tendrán una semana para preparar en casa </w:t>
            </w:r>
            <w:r w:rsidR="009F2187" w:rsidRPr="00F12CBF">
              <w:rPr>
                <w:rFonts w:ascii="Times New Roman" w:eastAsia="Times New Roman" w:hAnsi="Times New Roman" w:cs="Times New Roman"/>
                <w:color w:val="31849B" w:themeColor="accent5" w:themeShade="BF"/>
                <w:sz w:val="24"/>
                <w:szCs w:val="24"/>
                <w:lang w:val="es-CO" w:eastAsia="es-CO"/>
              </w:rPr>
              <w:t>la tarea asignada.</w:t>
            </w:r>
          </w:p>
          <w:p w14:paraId="75B20B8B" w14:textId="77777777" w:rsidR="005E7D55" w:rsidRPr="00F12CBF" w:rsidRDefault="005E7D55" w:rsidP="00C95BF4">
            <w:pPr>
              <w:shd w:val="clear" w:color="auto" w:fill="FFFFFF"/>
              <w:spacing w:after="100" w:afterAutospacing="1" w:line="276" w:lineRule="auto"/>
              <w:jc w:val="both"/>
              <w:rPr>
                <w:rFonts w:ascii="Times New Roman" w:eastAsia="Times New Roman" w:hAnsi="Times New Roman" w:cs="Times New Roman"/>
                <w:color w:val="31849B" w:themeColor="accent5" w:themeShade="BF"/>
                <w:sz w:val="24"/>
                <w:szCs w:val="24"/>
                <w:lang w:val="es-CO" w:eastAsia="es-CO"/>
              </w:rPr>
            </w:pPr>
            <w:r w:rsidRPr="00F12CBF">
              <w:rPr>
                <w:rFonts w:ascii="Times New Roman" w:eastAsia="Times New Roman" w:hAnsi="Times New Roman" w:cs="Times New Roman"/>
                <w:color w:val="31849B" w:themeColor="accent5" w:themeShade="BF"/>
                <w:sz w:val="24"/>
                <w:szCs w:val="24"/>
                <w:lang w:val="es-CO" w:eastAsia="es-CO"/>
              </w:rPr>
              <w:t>Los criterios propuestos para evaluar la </w:t>
            </w:r>
            <w:r w:rsidRPr="00F12CBF">
              <w:rPr>
                <w:rFonts w:ascii="Times New Roman" w:eastAsia="Times New Roman" w:hAnsi="Times New Roman" w:cs="Times New Roman"/>
                <w:i/>
                <w:iCs/>
                <w:color w:val="31849B" w:themeColor="accent5" w:themeShade="BF"/>
                <w:sz w:val="24"/>
                <w:szCs w:val="24"/>
                <w:lang w:val="es-CO" w:eastAsia="es-CO"/>
              </w:rPr>
              <w:t>webquest </w:t>
            </w:r>
            <w:r w:rsidRPr="00F12CBF">
              <w:rPr>
                <w:rFonts w:ascii="Times New Roman" w:eastAsia="Times New Roman" w:hAnsi="Times New Roman" w:cs="Times New Roman"/>
                <w:color w:val="31849B" w:themeColor="accent5" w:themeShade="BF"/>
                <w:sz w:val="24"/>
                <w:szCs w:val="24"/>
                <w:lang w:val="es-CO" w:eastAsia="es-CO"/>
              </w:rPr>
              <w:t xml:space="preserve"> son:</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F12CBF" w:rsidRPr="00F12CBF" w14:paraId="4029301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5  </w:t>
                  </w:r>
                  <w:r w:rsidRPr="00F12CBF">
                    <w:rPr>
                      <w:rFonts w:ascii="Times New Roman" w:eastAsia="Times New Roman" w:hAnsi="Times New Roman" w:cs="Times New Roman"/>
                      <w:b/>
                      <w:bCs/>
                      <w:color w:val="31849B" w:themeColor="accent5" w:themeShade="BF"/>
                      <w:lang w:val="es-CO" w:eastAsia="es-CO"/>
                    </w:rPr>
                    <w:t>  </w:t>
                  </w:r>
                </w:p>
              </w:tc>
            </w:tr>
            <w:tr w:rsidR="00F12CBF" w:rsidRPr="00F12CBF" w14:paraId="379D107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401AB89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26F833B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5808572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33FF65E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4A6213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6A431D4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24525C8A" w:rsidR="005E7D55" w:rsidRPr="00F12CBF" w:rsidRDefault="005E7D55" w:rsidP="009F2187">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Aport</w:t>
                  </w:r>
                  <w:r w:rsidR="009F2187" w:rsidRPr="00F12CBF">
                    <w:rPr>
                      <w:rFonts w:ascii="Times New Roman" w:eastAsia="Times New Roman" w:hAnsi="Times New Roman" w:cs="Times New Roman"/>
                      <w:color w:val="31849B" w:themeColor="accent5" w:themeShade="BF"/>
                      <w:lang w:val="es-CO" w:eastAsia="es-CO"/>
                    </w:rPr>
                    <w:t>es propio</w:t>
                  </w:r>
                  <w:r w:rsidRPr="00F12CBF">
                    <w:rPr>
                      <w:rFonts w:ascii="Times New Roman" w:eastAsia="Times New Roman" w:hAnsi="Times New Roman" w:cs="Times New Roman"/>
                      <w:color w:val="31849B" w:themeColor="accent5" w:themeShade="BF"/>
                      <w:lang w:val="es-CO" w:eastAsia="es-CO"/>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60E0F5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1EB01BE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5C76116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39943D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FE1BA5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293568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219B0DD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5F648DA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048154D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41D640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0643EAA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669BC9B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6ED69D1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4964617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2B92117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528E16C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65067FE3" w:rsidR="005E7D55" w:rsidRPr="00F12CBF" w:rsidRDefault="005E7D55" w:rsidP="009F2187">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Grado de integración de</w:t>
                  </w:r>
                  <w:r w:rsidR="009F2187" w:rsidRPr="00F12CBF">
                    <w:rPr>
                      <w:rFonts w:ascii="Times New Roman" w:eastAsia="Times New Roman" w:hAnsi="Times New Roman" w:cs="Times New Roman"/>
                      <w:color w:val="31849B" w:themeColor="accent5" w:themeShade="BF"/>
                      <w:lang w:val="es-CO" w:eastAsia="es-CO"/>
                    </w:rPr>
                    <w:t xml:space="preserve">l </w:t>
                  </w:r>
                  <w:r w:rsidRPr="00F12CBF">
                    <w:rPr>
                      <w:rFonts w:ascii="Times New Roman" w:eastAsia="Times New Roman" w:hAnsi="Times New Roman" w:cs="Times New Roman"/>
                      <w:color w:val="31849B" w:themeColor="accent5" w:themeShade="BF"/>
                      <w:lang w:val="es-CO" w:eastAsia="es-CO"/>
                    </w:rPr>
                    <w:t xml:space="preserve">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D74EC5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541463C7" w:rsidR="005E7D55" w:rsidRPr="00F12CBF" w:rsidRDefault="005E7D55" w:rsidP="009F2187">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Conocimiento </w:t>
                  </w:r>
                  <w:r w:rsidR="009F2187" w:rsidRPr="00F12CBF">
                    <w:rPr>
                      <w:rFonts w:ascii="Times New Roman" w:eastAsia="Times New Roman" w:hAnsi="Times New Roman" w:cs="Times New Roman"/>
                      <w:color w:val="31849B" w:themeColor="accent5" w:themeShade="BF"/>
                      <w:lang w:val="es-CO" w:eastAsia="es-CO"/>
                    </w:rPr>
                    <w:t>d</w:t>
                  </w:r>
                  <w:r w:rsidRPr="00F12CBF">
                    <w:rPr>
                      <w:rFonts w:ascii="Times New Roman" w:eastAsia="Times New Roman" w:hAnsi="Times New Roman" w:cs="Times New Roman"/>
                      <w:color w:val="31849B" w:themeColor="accent5" w:themeShade="BF"/>
                      <w:lang w:val="es-CO" w:eastAsia="es-CO"/>
                    </w:rPr>
                    <w:t>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301D169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7227DA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7136537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3BFCAEFE" w:rsidR="005E7D55" w:rsidRPr="00F12CBF" w:rsidRDefault="005E7D55" w:rsidP="009F2187">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xml:space="preserve">- Propuestas de múltiples perspectivas </w:t>
                  </w:r>
                  <w:r w:rsidR="009F2187" w:rsidRPr="00F12CBF">
                    <w:rPr>
                      <w:rFonts w:ascii="Times New Roman" w:eastAsia="Times New Roman" w:hAnsi="Times New Roman" w:cs="Times New Roman"/>
                      <w:color w:val="31849B" w:themeColor="accent5" w:themeShade="BF"/>
                      <w:lang w:val="es-CO" w:eastAsia="es-CO"/>
                    </w:rPr>
                    <w:t>para</w:t>
                  </w:r>
                  <w:r w:rsidRPr="00F12CBF">
                    <w:rPr>
                      <w:rFonts w:ascii="Times New Roman" w:eastAsia="Times New Roman" w:hAnsi="Times New Roman" w:cs="Times New Roman"/>
                      <w:color w:val="31849B" w:themeColor="accent5" w:themeShade="BF"/>
                      <w:lang w:val="es-CO" w:eastAsia="es-CO"/>
                    </w:rPr>
                    <w:t xml:space="preserv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r w:rsidR="00F12CBF" w:rsidRPr="00F12CBF" w14:paraId="182DF2FB"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F12CBF" w:rsidRDefault="005E7D55" w:rsidP="00C95BF4">
                  <w:pPr>
                    <w:spacing w:after="100" w:afterAutospacing="1"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F12CBF" w:rsidRDefault="005E7D55" w:rsidP="00C95BF4">
                  <w:pPr>
                    <w:spacing w:after="0" w:line="276" w:lineRule="auto"/>
                    <w:rPr>
                      <w:rFonts w:ascii="Times New Roman" w:eastAsia="Times New Roman" w:hAnsi="Times New Roman" w:cs="Times New Roman"/>
                      <w:color w:val="31849B" w:themeColor="accent5" w:themeShade="BF"/>
                      <w:lang w:val="es-CO" w:eastAsia="es-CO"/>
                    </w:rPr>
                  </w:pPr>
                  <w:r w:rsidRPr="00F12CBF">
                    <w:rPr>
                      <w:rFonts w:ascii="Times New Roman" w:eastAsia="Times New Roman" w:hAnsi="Times New Roman" w:cs="Times New Roman"/>
                      <w:color w:val="31849B" w:themeColor="accent5" w:themeShade="BF"/>
                      <w:lang w:val="es-CO" w:eastAsia="es-CO"/>
                    </w:rPr>
                    <w:t> </w:t>
                  </w:r>
                </w:p>
              </w:tc>
            </w:tr>
          </w:tbl>
          <w:p w14:paraId="35CF4A8C"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lang w:val="es-CO"/>
              </w:rPr>
            </w:pPr>
          </w:p>
          <w:p w14:paraId="6C6B9BA6" w14:textId="77777777" w:rsidR="005E7D55" w:rsidRPr="00F12CBF" w:rsidRDefault="005E7D55"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Ficha del estudiante</w:t>
            </w:r>
          </w:p>
          <w:p w14:paraId="773F1162"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98AD3F6" w14:textId="00CB255F" w:rsidR="005E7D55" w:rsidRPr="00F12CBF" w:rsidRDefault="009F218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Título: La p</w:t>
            </w:r>
            <w:r w:rsidR="005E7D55" w:rsidRPr="00F12CBF">
              <w:rPr>
                <w:rFonts w:ascii="Times New Roman" w:hAnsi="Times New Roman" w:cs="Times New Roman"/>
                <w:color w:val="31849B" w:themeColor="accent5" w:themeShade="BF"/>
                <w:sz w:val="24"/>
                <w:szCs w:val="24"/>
              </w:rPr>
              <w:t xml:space="preserve">rimavera árabe </w:t>
            </w:r>
          </w:p>
          <w:p w14:paraId="6DF26BD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8201164" w14:textId="7CB398D1"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Descripción: </w:t>
            </w:r>
            <w:r w:rsidRPr="00F12CBF">
              <w:rPr>
                <w:rFonts w:ascii="Times New Roman" w:hAnsi="Times New Roman" w:cs="Times New Roman"/>
                <w:i/>
                <w:color w:val="31849B" w:themeColor="accent5" w:themeShade="BF"/>
                <w:sz w:val="24"/>
                <w:szCs w:val="24"/>
              </w:rPr>
              <w:t>Webquest</w:t>
            </w:r>
            <w:r w:rsidRPr="00F12CBF">
              <w:rPr>
                <w:rFonts w:ascii="Times New Roman" w:hAnsi="Times New Roman" w:cs="Times New Roman"/>
                <w:color w:val="31849B" w:themeColor="accent5" w:themeShade="BF"/>
                <w:sz w:val="24"/>
                <w:szCs w:val="24"/>
              </w:rPr>
              <w:t xml:space="preserve"> sobre las revoluciones que es</w:t>
            </w:r>
            <w:r w:rsidR="009F2187" w:rsidRPr="00F12CBF">
              <w:rPr>
                <w:rFonts w:ascii="Times New Roman" w:hAnsi="Times New Roman" w:cs="Times New Roman"/>
                <w:color w:val="31849B" w:themeColor="accent5" w:themeShade="BF"/>
                <w:sz w:val="24"/>
                <w:szCs w:val="24"/>
              </w:rPr>
              <w:t xml:space="preserve">tallaron en África del Norte y </w:t>
            </w:r>
            <w:r w:rsidRPr="00F12CBF">
              <w:rPr>
                <w:rFonts w:ascii="Times New Roman" w:hAnsi="Times New Roman" w:cs="Times New Roman"/>
                <w:color w:val="31849B" w:themeColor="accent5" w:themeShade="BF"/>
                <w:sz w:val="24"/>
                <w:szCs w:val="24"/>
              </w:rPr>
              <w:t xml:space="preserve">Oriente </w:t>
            </w:r>
            <w:r w:rsidR="009F2187" w:rsidRPr="00F12CBF">
              <w:rPr>
                <w:rFonts w:ascii="Times New Roman" w:hAnsi="Times New Roman" w:cs="Times New Roman"/>
                <w:color w:val="31849B" w:themeColor="accent5" w:themeShade="BF"/>
                <w:sz w:val="24"/>
                <w:szCs w:val="24"/>
              </w:rPr>
              <w:t xml:space="preserve">Medio </w:t>
            </w:r>
            <w:r w:rsidRPr="00F12CBF">
              <w:rPr>
                <w:rFonts w:ascii="Times New Roman" w:hAnsi="Times New Roman" w:cs="Times New Roman"/>
                <w:color w:val="31849B" w:themeColor="accent5" w:themeShade="BF"/>
                <w:sz w:val="24"/>
                <w:szCs w:val="24"/>
              </w:rPr>
              <w:t>a finales de 2010</w:t>
            </w:r>
            <w:r w:rsidR="009F2187" w:rsidRPr="00F12CBF">
              <w:rPr>
                <w:rFonts w:ascii="Times New Roman" w:hAnsi="Times New Roman" w:cs="Times New Roman"/>
                <w:color w:val="31849B" w:themeColor="accent5" w:themeShade="BF"/>
                <w:sz w:val="24"/>
                <w:szCs w:val="24"/>
              </w:rPr>
              <w:t>.</w:t>
            </w:r>
          </w:p>
          <w:p w14:paraId="5147ED9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F727F8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Contextualización</w:t>
            </w:r>
          </w:p>
          <w:p w14:paraId="7693A81F"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Las revueltas en el mundo árabe</w:t>
            </w:r>
          </w:p>
          <w:p w14:paraId="19A5A90C" w14:textId="1CDBBEFA"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Entre los años 2010 y 2011, en un contexto global de crisis económica, en diversos países de África del Norte y Oriente </w:t>
            </w:r>
            <w:r w:rsidR="008A4BCC" w:rsidRPr="00F12CBF">
              <w:rPr>
                <w:rFonts w:ascii="Times New Roman" w:hAnsi="Times New Roman" w:cs="Times New Roman"/>
                <w:color w:val="31849B" w:themeColor="accent5" w:themeShade="BF"/>
                <w:sz w:val="24"/>
                <w:szCs w:val="24"/>
              </w:rPr>
              <w:t xml:space="preserve">Medio </w:t>
            </w:r>
            <w:r w:rsidRPr="00F12CBF">
              <w:rPr>
                <w:rFonts w:ascii="Times New Roman" w:hAnsi="Times New Roman" w:cs="Times New Roman"/>
                <w:color w:val="31849B" w:themeColor="accent5" w:themeShade="BF"/>
                <w:sz w:val="24"/>
                <w:szCs w:val="24"/>
              </w:rPr>
              <w:t>se produjo una serie de revueltas y protestas popula</w:t>
            </w:r>
            <w:r w:rsidR="008A4BCC" w:rsidRPr="00F12CBF">
              <w:rPr>
                <w:rFonts w:ascii="Times New Roman" w:hAnsi="Times New Roman" w:cs="Times New Roman"/>
                <w:color w:val="31849B" w:themeColor="accent5" w:themeShade="BF"/>
                <w:sz w:val="24"/>
                <w:szCs w:val="24"/>
              </w:rPr>
              <w:t>res que fueron denominadas “La p</w:t>
            </w:r>
            <w:r w:rsidRPr="00F12CBF">
              <w:rPr>
                <w:rFonts w:ascii="Times New Roman" w:hAnsi="Times New Roman" w:cs="Times New Roman"/>
                <w:color w:val="31849B" w:themeColor="accent5" w:themeShade="BF"/>
                <w:sz w:val="24"/>
                <w:szCs w:val="24"/>
              </w:rPr>
              <w:t>rimavera árabe</w:t>
            </w:r>
            <w:r w:rsidR="008A4BCC"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por los medios de comunicación.</w:t>
            </w:r>
          </w:p>
          <w:p w14:paraId="0352E78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E8932C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4B0421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Libia (las tensiones desembocaron en una guerra civil que provocó un cambio de régimen político).</w:t>
            </w:r>
          </w:p>
          <w:p w14:paraId="38E3FCF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D6D5C31" w14:textId="3E72DDDF"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Los motivos que llevaron a las poblaciones de estos país</w:t>
            </w:r>
            <w:r w:rsidR="008A4BCC" w:rsidRPr="00F12CBF">
              <w:rPr>
                <w:rFonts w:ascii="Times New Roman" w:hAnsi="Times New Roman" w:cs="Times New Roman"/>
                <w:color w:val="31849B" w:themeColor="accent5" w:themeShade="BF"/>
                <w:sz w:val="24"/>
                <w:szCs w:val="24"/>
              </w:rPr>
              <w:t>es a la revuelta son diversos. Se d</w:t>
            </w:r>
            <w:r w:rsidRPr="00F12CBF">
              <w:rPr>
                <w:rFonts w:ascii="Times New Roman" w:hAnsi="Times New Roman" w:cs="Times New Roman"/>
                <w:color w:val="31849B" w:themeColor="accent5" w:themeShade="BF"/>
                <w:sz w:val="24"/>
                <w:szCs w:val="24"/>
              </w:rPr>
              <w:t>estacan:</w:t>
            </w:r>
          </w:p>
          <w:p w14:paraId="077674F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66719479" w14:textId="1E7F1FC5" w:rsidR="005E7D55" w:rsidRPr="00F12CBF" w:rsidRDefault="008A4BC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Los a</w:t>
            </w:r>
            <w:r w:rsidR="005E7D55" w:rsidRPr="00F12CBF">
              <w:rPr>
                <w:rFonts w:ascii="Times New Roman" w:hAnsi="Times New Roman" w:cs="Times New Roman"/>
                <w:color w:val="31849B" w:themeColor="accent5" w:themeShade="BF"/>
                <w:sz w:val="24"/>
                <w:szCs w:val="24"/>
              </w:rPr>
              <w:t xml:space="preserve">ltos niveles de desempleo, sobre todo entre los jóvenes, en ocasiones </w:t>
            </w:r>
            <w:r w:rsidRPr="00F12CBF">
              <w:rPr>
                <w:rFonts w:ascii="Times New Roman" w:hAnsi="Times New Roman" w:cs="Times New Roman"/>
                <w:color w:val="31849B" w:themeColor="accent5" w:themeShade="BF"/>
                <w:sz w:val="24"/>
                <w:szCs w:val="24"/>
              </w:rPr>
              <w:t>con  una buena formación académica</w:t>
            </w:r>
            <w:r w:rsidR="005E7D55" w:rsidRPr="00F12CBF">
              <w:rPr>
                <w:rFonts w:ascii="Times New Roman" w:hAnsi="Times New Roman" w:cs="Times New Roman"/>
                <w:color w:val="31849B" w:themeColor="accent5" w:themeShade="BF"/>
                <w:sz w:val="24"/>
                <w:szCs w:val="24"/>
              </w:rPr>
              <w:t>, pero sin perspectivas de futuro.</w:t>
            </w:r>
          </w:p>
          <w:p w14:paraId="2E59CC0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45F451B3" w14:textId="2C08F299" w:rsidR="005E7D55" w:rsidRPr="00F12CBF" w:rsidRDefault="008A4BC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Los r</w:t>
            </w:r>
            <w:r w:rsidR="005E7D55" w:rsidRPr="00F12CBF">
              <w:rPr>
                <w:rFonts w:ascii="Times New Roman" w:hAnsi="Times New Roman" w:cs="Times New Roman"/>
                <w:color w:val="31849B" w:themeColor="accent5" w:themeShade="BF"/>
                <w:sz w:val="24"/>
                <w:szCs w:val="24"/>
              </w:rPr>
              <w:t>egímenes políticos autoritarios y corruptos.</w:t>
            </w:r>
          </w:p>
          <w:p w14:paraId="48EF2C39"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1A806BA3" w14:textId="516A2558" w:rsidR="005E7D55" w:rsidRPr="00F12CBF" w:rsidRDefault="008A4BCC"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El e</w:t>
            </w:r>
            <w:r w:rsidR="005E7D55" w:rsidRPr="00F12CBF">
              <w:rPr>
                <w:rFonts w:ascii="Times New Roman" w:hAnsi="Times New Roman" w:cs="Times New Roman"/>
                <w:color w:val="31849B" w:themeColor="accent5" w:themeShade="BF"/>
                <w:sz w:val="24"/>
                <w:szCs w:val="24"/>
              </w:rPr>
              <w:t>ncarecimiento de</w:t>
            </w:r>
            <w:r w:rsidRPr="00F12CBF">
              <w:rPr>
                <w:rFonts w:ascii="Times New Roman" w:hAnsi="Times New Roman" w:cs="Times New Roman"/>
                <w:color w:val="31849B" w:themeColor="accent5" w:themeShade="BF"/>
                <w:sz w:val="24"/>
                <w:szCs w:val="24"/>
              </w:rPr>
              <w:t>l nivel de vida</w:t>
            </w:r>
            <w:r w:rsidR="005E7D55" w:rsidRPr="00F12CBF">
              <w:rPr>
                <w:rFonts w:ascii="Times New Roman" w:hAnsi="Times New Roman" w:cs="Times New Roman"/>
                <w:color w:val="31849B" w:themeColor="accent5" w:themeShade="BF"/>
                <w:sz w:val="24"/>
                <w:szCs w:val="24"/>
              </w:rPr>
              <w:t>, en especial de los productos de primera necesidad.</w:t>
            </w:r>
          </w:p>
          <w:p w14:paraId="4BAE1964"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110EE9C" w14:textId="4E18402A"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La mayoría de los manifestant</w:t>
            </w:r>
            <w:r w:rsidR="008A4BCC" w:rsidRPr="00F12CBF">
              <w:rPr>
                <w:rFonts w:ascii="Times New Roman" w:hAnsi="Times New Roman" w:cs="Times New Roman"/>
                <w:color w:val="31849B" w:themeColor="accent5" w:themeShade="BF"/>
                <w:sz w:val="24"/>
                <w:szCs w:val="24"/>
              </w:rPr>
              <w:t>es eran jóvenes que utilizaron la i</w:t>
            </w:r>
            <w:r w:rsidRPr="00F12CBF">
              <w:rPr>
                <w:rFonts w:ascii="Times New Roman" w:hAnsi="Times New Roman" w:cs="Times New Roman"/>
                <w:color w:val="31849B" w:themeColor="accent5" w:themeShade="BF"/>
                <w:sz w:val="24"/>
                <w:szCs w:val="24"/>
              </w:rPr>
              <w:t xml:space="preserve">nternet y las redes sociales para organizar y convocar las movilizaciones. Reclamaban una democratización de los regímenes que gobernaban sus países y una mejora de las condiciones de vida (empleo, </w:t>
            </w:r>
            <w:r w:rsidR="003D0B79" w:rsidRPr="00F12CBF">
              <w:rPr>
                <w:rFonts w:ascii="Times New Roman" w:hAnsi="Times New Roman" w:cs="Times New Roman"/>
                <w:color w:val="31849B" w:themeColor="accent5" w:themeShade="BF"/>
                <w:sz w:val="24"/>
                <w:szCs w:val="24"/>
              </w:rPr>
              <w:t>estabilidad de los precios, etcétera</w:t>
            </w:r>
            <w:r w:rsidRPr="00F12CBF">
              <w:rPr>
                <w:rFonts w:ascii="Times New Roman" w:hAnsi="Times New Roman" w:cs="Times New Roman"/>
                <w:color w:val="31849B" w:themeColor="accent5" w:themeShade="BF"/>
                <w:sz w:val="24"/>
                <w:szCs w:val="24"/>
              </w:rPr>
              <w:t>).</w:t>
            </w:r>
          </w:p>
          <w:p w14:paraId="319EDC58"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677F79B" w14:textId="1303A4CC"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Si quieres saber más sobre </w:t>
            </w:r>
            <w:r w:rsidR="003D0B79" w:rsidRPr="00F12CBF">
              <w:rPr>
                <w:rFonts w:ascii="Times New Roman" w:hAnsi="Times New Roman" w:cs="Times New Roman"/>
                <w:color w:val="31849B" w:themeColor="accent5" w:themeShade="BF"/>
                <w:sz w:val="24"/>
                <w:szCs w:val="24"/>
              </w:rPr>
              <w:t>este tema</w:t>
            </w:r>
            <w:r w:rsidRPr="00F12CBF">
              <w:rPr>
                <w:rFonts w:ascii="Times New Roman" w:hAnsi="Times New Roman" w:cs="Times New Roman"/>
                <w:color w:val="31849B" w:themeColor="accent5" w:themeShade="BF"/>
                <w:sz w:val="24"/>
                <w:szCs w:val="24"/>
              </w:rPr>
              <w:t>, te proponemos la lectura de al</w:t>
            </w:r>
            <w:r w:rsidR="003D0B79" w:rsidRPr="00F12CBF">
              <w:rPr>
                <w:rFonts w:ascii="Times New Roman" w:hAnsi="Times New Roman" w:cs="Times New Roman"/>
                <w:color w:val="31849B" w:themeColor="accent5" w:themeShade="BF"/>
                <w:sz w:val="24"/>
                <w:szCs w:val="24"/>
              </w:rPr>
              <w:t>gunos materiales publicados en i</w:t>
            </w:r>
            <w:r w:rsidRPr="00F12CBF">
              <w:rPr>
                <w:rFonts w:ascii="Times New Roman" w:hAnsi="Times New Roman" w:cs="Times New Roman"/>
                <w:color w:val="31849B" w:themeColor="accent5" w:themeShade="BF"/>
                <w:sz w:val="24"/>
                <w:szCs w:val="24"/>
              </w:rPr>
              <w:t>nternet:</w:t>
            </w:r>
          </w:p>
          <w:p w14:paraId="3362D4C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1894CC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Revuelta en el mundo árabe</w:t>
            </w:r>
            <w:r w:rsidRPr="00F12CBF">
              <w:rPr>
                <w:rFonts w:ascii="Times New Roman" w:hAnsi="Times New Roman" w:cs="Times New Roman"/>
                <w:color w:val="31849B" w:themeColor="accent5" w:themeShade="BF"/>
                <w:sz w:val="24"/>
                <w:szCs w:val="24"/>
              </w:rPr>
              <w:t xml:space="preserve">, en El Mundo </w:t>
            </w:r>
            <w:hyperlink r:id="rId60"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w:t>
            </w:r>
          </w:p>
          <w:p w14:paraId="3B534583"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049E768E"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El año de las revueltas</w:t>
            </w:r>
            <w:r w:rsidRPr="00F12CBF">
              <w:rPr>
                <w:rFonts w:ascii="Times New Roman" w:hAnsi="Times New Roman" w:cs="Times New Roman"/>
                <w:color w:val="31849B" w:themeColor="accent5" w:themeShade="BF"/>
                <w:sz w:val="24"/>
                <w:szCs w:val="24"/>
              </w:rPr>
              <w:t xml:space="preserve">, en El País </w:t>
            </w:r>
            <w:hyperlink r:id="rId61"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w:t>
            </w:r>
          </w:p>
          <w:p w14:paraId="4E36CF65"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7BF3D2B" w14:textId="06A17AF2" w:rsidR="005E7D55" w:rsidRPr="00F12CBF" w:rsidRDefault="003D0B79"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005E7D55" w:rsidRPr="00F12CBF">
              <w:rPr>
                <w:rFonts w:ascii="Times New Roman" w:hAnsi="Times New Roman" w:cs="Times New Roman"/>
                <w:i/>
                <w:color w:val="31849B" w:themeColor="accent5" w:themeShade="BF"/>
                <w:sz w:val="24"/>
                <w:szCs w:val="24"/>
              </w:rPr>
              <w:t>Cinco cau</w:t>
            </w:r>
            <w:r w:rsidRPr="00F12CBF">
              <w:rPr>
                <w:rFonts w:ascii="Times New Roman" w:hAnsi="Times New Roman" w:cs="Times New Roman"/>
                <w:i/>
                <w:color w:val="31849B" w:themeColor="accent5" w:themeShade="BF"/>
                <w:sz w:val="24"/>
                <w:szCs w:val="24"/>
              </w:rPr>
              <w:t>sas de la insurrección árabe</w:t>
            </w:r>
            <w:r w:rsidR="005E7D55" w:rsidRPr="00F12CBF">
              <w:rPr>
                <w:rFonts w:ascii="Times New Roman" w:hAnsi="Times New Roman" w:cs="Times New Roman"/>
                <w:color w:val="31849B" w:themeColor="accent5" w:themeShade="BF"/>
                <w:sz w:val="24"/>
                <w:szCs w:val="24"/>
              </w:rPr>
              <w:t xml:space="preserve">, en Le Monde Diplomatique </w:t>
            </w:r>
            <w:hyperlink r:id="rId62" w:history="1">
              <w:r w:rsidR="005E7D55" w:rsidRPr="00F12CBF">
                <w:rPr>
                  <w:rStyle w:val="Hipervnculo"/>
                  <w:rFonts w:ascii="Times New Roman" w:hAnsi="Times New Roman" w:cs="Times New Roman"/>
                  <w:color w:val="31849B" w:themeColor="accent5" w:themeShade="BF"/>
                  <w:sz w:val="24"/>
                  <w:szCs w:val="24"/>
                </w:rPr>
                <w:t>[VER]</w:t>
              </w:r>
            </w:hyperlink>
            <w:r w:rsidR="005E7D55" w:rsidRPr="00F12CBF">
              <w:rPr>
                <w:rFonts w:ascii="Times New Roman" w:hAnsi="Times New Roman" w:cs="Times New Roman"/>
                <w:color w:val="31849B" w:themeColor="accent5" w:themeShade="BF"/>
                <w:sz w:val="24"/>
                <w:szCs w:val="24"/>
              </w:rPr>
              <w:t>.</w:t>
            </w:r>
          </w:p>
          <w:p w14:paraId="6E9A6E8A"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358F8EC2" w14:textId="144D669C" w:rsidR="005E7D55" w:rsidRPr="00F12CBF" w:rsidRDefault="003D0B79"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El viento de la Primavera árabe</w:t>
            </w:r>
            <w:r w:rsidR="005E7D55" w:rsidRPr="00F12CBF">
              <w:rPr>
                <w:rFonts w:ascii="Times New Roman" w:hAnsi="Times New Roman" w:cs="Times New Roman"/>
                <w:color w:val="31849B" w:themeColor="accent5" w:themeShade="BF"/>
                <w:sz w:val="24"/>
                <w:szCs w:val="24"/>
              </w:rPr>
              <w:t xml:space="preserve">, en Webislam </w:t>
            </w:r>
            <w:hyperlink r:id="rId63" w:history="1">
              <w:r w:rsidR="005E7D55" w:rsidRPr="00F12CBF">
                <w:rPr>
                  <w:rStyle w:val="Hipervnculo"/>
                  <w:rFonts w:ascii="Times New Roman" w:hAnsi="Times New Roman" w:cs="Times New Roman"/>
                  <w:color w:val="31849B" w:themeColor="accent5" w:themeShade="BF"/>
                  <w:sz w:val="24"/>
                  <w:szCs w:val="24"/>
                </w:rPr>
                <w:t>[VER]</w:t>
              </w:r>
            </w:hyperlink>
            <w:r w:rsidR="005E7D55" w:rsidRPr="00F12CBF">
              <w:rPr>
                <w:rFonts w:ascii="Times New Roman" w:hAnsi="Times New Roman" w:cs="Times New Roman"/>
                <w:color w:val="31849B" w:themeColor="accent5" w:themeShade="BF"/>
                <w:sz w:val="24"/>
                <w:szCs w:val="24"/>
              </w:rPr>
              <w:t>.</w:t>
            </w:r>
          </w:p>
          <w:p w14:paraId="5F646E3C"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2AE5D1C2" w14:textId="31CFB1F5" w:rsidR="005E7D55" w:rsidRPr="00F12CBF" w:rsidRDefault="003D0B79"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¿Primavera árabe?</w:t>
            </w:r>
            <w:r w:rsidR="005E7D55" w:rsidRPr="00F12CBF">
              <w:rPr>
                <w:rFonts w:ascii="Times New Roman" w:hAnsi="Times New Roman" w:cs="Times New Roman"/>
                <w:i/>
                <w:color w:val="31849B" w:themeColor="accent5" w:themeShade="BF"/>
                <w:sz w:val="24"/>
                <w:szCs w:val="24"/>
              </w:rPr>
              <w:t>,</w:t>
            </w:r>
            <w:r w:rsidR="005E7D55" w:rsidRPr="00F12CBF">
              <w:rPr>
                <w:rFonts w:ascii="Times New Roman" w:hAnsi="Times New Roman" w:cs="Times New Roman"/>
                <w:color w:val="31849B" w:themeColor="accent5" w:themeShade="BF"/>
                <w:sz w:val="24"/>
                <w:szCs w:val="24"/>
              </w:rPr>
              <w:t xml:space="preserve"> en Letras Libres </w:t>
            </w:r>
            <w:hyperlink r:id="rId64" w:history="1">
              <w:r w:rsidR="005E7D55" w:rsidRPr="00F12CBF">
                <w:rPr>
                  <w:rStyle w:val="Hipervnculo"/>
                  <w:rFonts w:ascii="Times New Roman" w:hAnsi="Times New Roman" w:cs="Times New Roman"/>
                  <w:color w:val="31849B" w:themeColor="accent5" w:themeShade="BF"/>
                  <w:sz w:val="24"/>
                  <w:szCs w:val="24"/>
                </w:rPr>
                <w:t>[VER]</w:t>
              </w:r>
            </w:hyperlink>
            <w:r w:rsidR="005E7D55" w:rsidRPr="00F12CBF">
              <w:rPr>
                <w:rFonts w:ascii="Times New Roman" w:hAnsi="Times New Roman" w:cs="Times New Roman"/>
                <w:color w:val="31849B" w:themeColor="accent5" w:themeShade="BF"/>
                <w:sz w:val="24"/>
                <w:szCs w:val="24"/>
              </w:rPr>
              <w:t>.</w:t>
            </w:r>
          </w:p>
          <w:p w14:paraId="4DACD0C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p w14:paraId="79D218D6"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Revueltas en el mundo árabe</w:t>
            </w:r>
            <w:r w:rsidRPr="00F12CBF">
              <w:rPr>
                <w:rFonts w:ascii="Times New Roman" w:hAnsi="Times New Roman" w:cs="Times New Roman"/>
                <w:color w:val="31849B" w:themeColor="accent5" w:themeShade="BF"/>
                <w:sz w:val="24"/>
                <w:szCs w:val="24"/>
              </w:rPr>
              <w:t xml:space="preserve">, en RTVE </w:t>
            </w:r>
            <w:hyperlink r:id="rId65" w:history="1">
              <w:r w:rsidRPr="00F12CBF">
                <w:rPr>
                  <w:rStyle w:val="Hipervnculo"/>
                  <w:rFonts w:ascii="Times New Roman" w:hAnsi="Times New Roman" w:cs="Times New Roman"/>
                  <w:color w:val="31849B" w:themeColor="accent5" w:themeShade="BF"/>
                  <w:sz w:val="24"/>
                  <w:szCs w:val="24"/>
                </w:rPr>
                <w:t>[VER]</w:t>
              </w:r>
            </w:hyperlink>
            <w:r w:rsidRPr="00F12CBF">
              <w:rPr>
                <w:rFonts w:ascii="Times New Roman" w:hAnsi="Times New Roman" w:cs="Times New Roman"/>
                <w:color w:val="31849B" w:themeColor="accent5" w:themeShade="BF"/>
                <w:sz w:val="24"/>
                <w:szCs w:val="24"/>
              </w:rPr>
              <w:t>.</w:t>
            </w:r>
          </w:p>
          <w:p w14:paraId="0C0FD2F0" w14:textId="77777777" w:rsidR="005E7D55" w:rsidRPr="00F12CBF" w:rsidRDefault="005E7D55" w:rsidP="00C95BF4">
            <w:pPr>
              <w:spacing w:line="276" w:lineRule="auto"/>
              <w:jc w:val="both"/>
              <w:rPr>
                <w:rFonts w:ascii="Times New Roman" w:hAnsi="Times New Roman" w:cs="Times New Roman"/>
                <w:color w:val="31849B" w:themeColor="accent5" w:themeShade="BF"/>
                <w:sz w:val="24"/>
                <w:szCs w:val="24"/>
              </w:rPr>
            </w:pPr>
          </w:p>
        </w:tc>
      </w:tr>
    </w:tbl>
    <w:p w14:paraId="0CE448A3" w14:textId="77777777" w:rsidR="005E7D55" w:rsidRPr="00F12CBF" w:rsidRDefault="005E7D55" w:rsidP="00C95BF4">
      <w:pPr>
        <w:spacing w:after="0" w:line="276" w:lineRule="auto"/>
        <w:jc w:val="both"/>
        <w:rPr>
          <w:rFonts w:ascii="Times New Roman" w:hAnsi="Times New Roman" w:cs="Times New Roman"/>
          <w:color w:val="31849B" w:themeColor="accent5" w:themeShade="BF"/>
          <w:highlight w:val="yellow"/>
        </w:rPr>
      </w:pPr>
    </w:p>
    <w:p w14:paraId="205D2BAE" w14:textId="77777777" w:rsidR="005E7D55" w:rsidRPr="00F12CBF" w:rsidRDefault="005E7D55" w:rsidP="00C95BF4">
      <w:pPr>
        <w:spacing w:after="0" w:line="276" w:lineRule="auto"/>
        <w:jc w:val="both"/>
        <w:rPr>
          <w:rFonts w:ascii="Times New Roman" w:hAnsi="Times New Roman" w:cs="Times New Roman"/>
          <w:color w:val="31849B" w:themeColor="accent5" w:themeShade="BF"/>
          <w:highlight w:val="yellow"/>
        </w:rPr>
      </w:pPr>
    </w:p>
    <w:p w14:paraId="31616FBA" w14:textId="77777777" w:rsidR="005E7D55" w:rsidRPr="00F12CBF" w:rsidRDefault="005E7D55" w:rsidP="00C95BF4">
      <w:pPr>
        <w:spacing w:after="0" w:line="276" w:lineRule="auto"/>
        <w:jc w:val="both"/>
        <w:rPr>
          <w:rFonts w:ascii="Times New Roman" w:hAnsi="Times New Roman" w:cs="Times New Roman"/>
          <w:color w:val="31849B" w:themeColor="accent5" w:themeShade="BF"/>
          <w:highlight w:val="yellow"/>
        </w:rPr>
      </w:pPr>
    </w:p>
    <w:p w14:paraId="2953A47D" w14:textId="6998FD26"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3.</w:t>
      </w:r>
      <w:r w:rsidR="00AF5522" w:rsidRPr="00F12CBF">
        <w:rPr>
          <w:rFonts w:ascii="Times New Roman" w:hAnsi="Times New Roman" w:cs="Times New Roman"/>
          <w:b/>
          <w:color w:val="31849B" w:themeColor="accent5" w:themeShade="BF"/>
        </w:rPr>
        <w:t>8</w:t>
      </w:r>
      <w:r w:rsidR="00EC3D88" w:rsidRPr="00F12CBF">
        <w:rPr>
          <w:rFonts w:ascii="Times New Roman" w:hAnsi="Times New Roman" w:cs="Times New Roman"/>
          <w:b/>
          <w:color w:val="31849B" w:themeColor="accent5" w:themeShade="BF"/>
        </w:rPr>
        <w:t xml:space="preserve"> El programa nuclear iraní</w:t>
      </w:r>
    </w:p>
    <w:p w14:paraId="0222D959" w14:textId="77777777" w:rsidR="00695659" w:rsidRPr="00F12CBF" w:rsidRDefault="00695659" w:rsidP="00C95BF4">
      <w:pPr>
        <w:spacing w:after="0" w:line="276" w:lineRule="auto"/>
        <w:jc w:val="both"/>
        <w:rPr>
          <w:rFonts w:ascii="Times New Roman" w:hAnsi="Times New Roman" w:cs="Times New Roman"/>
          <w:color w:val="31849B" w:themeColor="accent5" w:themeShade="BF"/>
        </w:rPr>
      </w:pPr>
    </w:p>
    <w:p w14:paraId="7C5DEA3D" w14:textId="49F9FC31" w:rsidR="005B2EC8" w:rsidRPr="00F12CBF" w:rsidRDefault="003D0B7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denominado </w:t>
      </w:r>
      <w:r w:rsidR="00CE1FAB" w:rsidRPr="00F12CBF">
        <w:rPr>
          <w:rFonts w:ascii="Times New Roman" w:hAnsi="Times New Roman" w:cs="Times New Roman"/>
          <w:color w:val="31849B" w:themeColor="accent5" w:themeShade="BF"/>
        </w:rPr>
        <w:t>p</w:t>
      </w:r>
      <w:r w:rsidR="00695659" w:rsidRPr="00F12CBF">
        <w:rPr>
          <w:rFonts w:ascii="Times New Roman" w:hAnsi="Times New Roman" w:cs="Times New Roman"/>
          <w:color w:val="31849B" w:themeColor="accent5" w:themeShade="BF"/>
        </w:rPr>
        <w:t>rograma nuclear ir</w:t>
      </w:r>
      <w:r w:rsidR="00CE1FAB" w:rsidRPr="00F12CBF">
        <w:rPr>
          <w:rFonts w:ascii="Times New Roman" w:hAnsi="Times New Roman" w:cs="Times New Roman"/>
          <w:color w:val="31849B" w:themeColor="accent5" w:themeShade="BF"/>
        </w:rPr>
        <w:t>a</w:t>
      </w:r>
      <w:r w:rsidR="00695659" w:rsidRPr="00F12CBF">
        <w:rPr>
          <w:rFonts w:ascii="Times New Roman" w:hAnsi="Times New Roman" w:cs="Times New Roman"/>
          <w:color w:val="31849B" w:themeColor="accent5" w:themeShade="BF"/>
        </w:rPr>
        <w:t>ní</w:t>
      </w:r>
      <w:r w:rsidR="00CE1FAB" w:rsidRPr="00F12CBF">
        <w:rPr>
          <w:rFonts w:ascii="Times New Roman" w:hAnsi="Times New Roman" w:cs="Times New Roman"/>
          <w:color w:val="31849B" w:themeColor="accent5" w:themeShade="BF"/>
        </w:rPr>
        <w:t xml:space="preserve"> </w:t>
      </w:r>
      <w:r w:rsidR="005B2EC8" w:rsidRPr="00F12CBF">
        <w:rPr>
          <w:rFonts w:ascii="Times New Roman" w:hAnsi="Times New Roman" w:cs="Times New Roman"/>
          <w:color w:val="31849B" w:themeColor="accent5" w:themeShade="BF"/>
        </w:rPr>
        <w:t xml:space="preserve">involucra una serie de factores que lo convierten en uno de los principales puntos de tensión entre los grandes actores geopolíticos de la región. Según cómo se desarrollen los hechos en este escenario, podría verse transformado </w:t>
      </w:r>
      <w:r w:rsidRPr="00F12CBF">
        <w:rPr>
          <w:rFonts w:ascii="Times New Roman" w:hAnsi="Times New Roman" w:cs="Times New Roman"/>
          <w:color w:val="31849B" w:themeColor="accent5" w:themeShade="BF"/>
        </w:rPr>
        <w:t xml:space="preserve">de manera </w:t>
      </w:r>
      <w:r w:rsidR="005B2EC8" w:rsidRPr="00F12CBF">
        <w:rPr>
          <w:rFonts w:ascii="Times New Roman" w:hAnsi="Times New Roman" w:cs="Times New Roman"/>
          <w:color w:val="31849B" w:themeColor="accent5" w:themeShade="BF"/>
        </w:rPr>
        <w:t xml:space="preserve">sustancial el </w:t>
      </w:r>
      <w:r w:rsidR="00F72BD1" w:rsidRPr="00F12CBF">
        <w:rPr>
          <w:rFonts w:ascii="Times New Roman" w:hAnsi="Times New Roman" w:cs="Times New Roman"/>
          <w:b/>
          <w:i/>
          <w:color w:val="31849B" w:themeColor="accent5" w:themeShade="BF"/>
        </w:rPr>
        <w:t>statu</w:t>
      </w:r>
      <w:r w:rsidR="005B2EC8" w:rsidRPr="00F12CBF">
        <w:rPr>
          <w:rFonts w:ascii="Times New Roman" w:hAnsi="Times New Roman" w:cs="Times New Roman"/>
          <w:b/>
          <w:i/>
          <w:color w:val="31849B" w:themeColor="accent5" w:themeShade="BF"/>
        </w:rPr>
        <w:t xml:space="preserve"> quo</w:t>
      </w:r>
      <w:r w:rsidR="005B2EC8" w:rsidRPr="00F12CBF">
        <w:rPr>
          <w:rFonts w:ascii="Times New Roman" w:hAnsi="Times New Roman" w:cs="Times New Roman"/>
          <w:color w:val="31849B" w:themeColor="accent5" w:themeShade="BF"/>
        </w:rPr>
        <w:t xml:space="preserve"> regional</w:t>
      </w:r>
      <w:r w:rsidR="005D3A9B" w:rsidRPr="00F12CBF">
        <w:rPr>
          <w:rFonts w:ascii="Times New Roman" w:hAnsi="Times New Roman" w:cs="Times New Roman"/>
          <w:color w:val="31849B" w:themeColor="accent5" w:themeShade="BF"/>
        </w:rPr>
        <w:t xml:space="preserve"> [</w:t>
      </w:r>
      <w:hyperlink r:id="rId66" w:history="1">
        <w:r w:rsidR="005D3A9B" w:rsidRPr="00F12CBF">
          <w:rPr>
            <w:rStyle w:val="Hipervnculo"/>
            <w:rFonts w:ascii="Times New Roman" w:hAnsi="Times New Roman" w:cs="Times New Roman"/>
            <w:color w:val="31849B" w:themeColor="accent5" w:themeShade="BF"/>
          </w:rPr>
          <w:t>VER</w:t>
        </w:r>
      </w:hyperlink>
      <w:r w:rsidR="005D3A9B" w:rsidRPr="00F12CBF">
        <w:rPr>
          <w:rFonts w:ascii="Times New Roman" w:hAnsi="Times New Roman" w:cs="Times New Roman"/>
          <w:color w:val="31849B" w:themeColor="accent5" w:themeShade="BF"/>
        </w:rPr>
        <w:t>]</w:t>
      </w:r>
      <w:r w:rsidR="005B2EC8" w:rsidRPr="00F12CBF">
        <w:rPr>
          <w:rFonts w:ascii="Times New Roman" w:hAnsi="Times New Roman" w:cs="Times New Roman"/>
          <w:color w:val="31849B" w:themeColor="accent5" w:themeShade="BF"/>
        </w:rPr>
        <w:t xml:space="preserve">. </w:t>
      </w:r>
    </w:p>
    <w:p w14:paraId="12661F7A" w14:textId="77777777" w:rsidR="00E83118" w:rsidRPr="00F12CBF" w:rsidRDefault="00E83118"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8"/>
        <w:gridCol w:w="6340"/>
      </w:tblGrid>
      <w:tr w:rsidR="00F12CBF" w:rsidRPr="00F12CBF" w14:paraId="62C050BE" w14:textId="77777777" w:rsidTr="005A2B85">
        <w:tc>
          <w:tcPr>
            <w:tcW w:w="8978" w:type="dxa"/>
            <w:gridSpan w:val="2"/>
            <w:shd w:val="clear" w:color="auto" w:fill="000000" w:themeFill="text1"/>
          </w:tcPr>
          <w:p w14:paraId="74F47F30"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721BB7" w:rsidRPr="00F12CBF" w14:paraId="3C012227" w14:textId="77777777" w:rsidTr="005A2B85">
        <w:tc>
          <w:tcPr>
            <w:tcW w:w="2518" w:type="dxa"/>
          </w:tcPr>
          <w:p w14:paraId="06E6700E"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51657332" w14:textId="69B106DD" w:rsidR="00721BB7" w:rsidRPr="00F12CBF" w:rsidRDefault="00721BB7" w:rsidP="00300B8E">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Irán posee 40</w:t>
            </w:r>
            <w:r w:rsidR="00D9434C"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 de los recursos petroleros y de gas de Oriente Medio y es el cuarto productor mundial del crudo. También es la capital espiritual de los musulmanes chiitas, quienes tienen un conflicto histórico con los </w:t>
            </w:r>
            <w:r w:rsidR="008E5987" w:rsidRPr="00F12CBF">
              <w:rPr>
                <w:rFonts w:ascii="Times New Roman" w:hAnsi="Times New Roman" w:cs="Times New Roman"/>
                <w:color w:val="31849B" w:themeColor="accent5" w:themeShade="BF"/>
              </w:rPr>
              <w:t>sunita</w:t>
            </w:r>
            <w:r w:rsidRPr="00F12CBF">
              <w:rPr>
                <w:rFonts w:ascii="Times New Roman" w:hAnsi="Times New Roman" w:cs="Times New Roman"/>
                <w:color w:val="31849B" w:themeColor="accent5" w:themeShade="BF"/>
              </w:rPr>
              <w:t>s. Asimismo</w:t>
            </w:r>
            <w:r w:rsidR="001C623B" w:rsidRPr="00F12CBF">
              <w:rPr>
                <w:rFonts w:ascii="Times New Roman" w:hAnsi="Times New Roman" w:cs="Times New Roman"/>
                <w:color w:val="31849B" w:themeColor="accent5" w:themeShade="BF"/>
              </w:rPr>
              <w:t>, Irán</w:t>
            </w:r>
            <w:r w:rsidRPr="00F12CBF">
              <w:rPr>
                <w:rFonts w:ascii="Times New Roman" w:hAnsi="Times New Roman" w:cs="Times New Roman"/>
                <w:color w:val="31849B" w:themeColor="accent5" w:themeShade="BF"/>
              </w:rPr>
              <w:t xml:space="preserve"> controla el Estrecho de Ormuz, camino de entrada y salida hacia el Golfo Pérsico</w:t>
            </w:r>
            <w:r w:rsidR="00300B8E"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por donde transita la mitad del come</w:t>
            </w:r>
            <w:r w:rsidR="001C623B" w:rsidRPr="00F12CBF">
              <w:rPr>
                <w:rFonts w:ascii="Times New Roman" w:hAnsi="Times New Roman" w:cs="Times New Roman"/>
                <w:color w:val="31849B" w:themeColor="accent5" w:themeShade="BF"/>
              </w:rPr>
              <w:t>rcio mundial de hidrocarburos.</w:t>
            </w:r>
          </w:p>
        </w:tc>
      </w:tr>
    </w:tbl>
    <w:p w14:paraId="7CF2D56D" w14:textId="77777777" w:rsidR="00433C88" w:rsidRPr="00F12CBF" w:rsidRDefault="00433C88" w:rsidP="00C95BF4">
      <w:pPr>
        <w:spacing w:after="0" w:line="276" w:lineRule="auto"/>
        <w:jc w:val="both"/>
        <w:rPr>
          <w:rFonts w:ascii="Times New Roman" w:hAnsi="Times New Roman" w:cs="Times New Roman"/>
          <w:color w:val="31849B" w:themeColor="accent5" w:themeShade="BF"/>
        </w:rPr>
      </w:pPr>
    </w:p>
    <w:p w14:paraId="1C1C6B11" w14:textId="2D53DBBE" w:rsidR="00433C88" w:rsidRPr="00F12CBF" w:rsidRDefault="00433C8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programa consiste </w:t>
      </w:r>
      <w:r w:rsidR="00C96F4A" w:rsidRPr="00F12CBF">
        <w:rPr>
          <w:rFonts w:ascii="Times New Roman" w:hAnsi="Times New Roman" w:cs="Times New Roman"/>
          <w:color w:val="31849B" w:themeColor="accent5" w:themeShade="BF"/>
        </w:rPr>
        <w:t xml:space="preserve">en </w:t>
      </w:r>
      <w:r w:rsidR="00D96B3B" w:rsidRPr="00F12CBF">
        <w:rPr>
          <w:rFonts w:ascii="Times New Roman" w:hAnsi="Times New Roman" w:cs="Times New Roman"/>
          <w:color w:val="31849B" w:themeColor="accent5" w:themeShade="BF"/>
        </w:rPr>
        <w:t>laboratorios de investigación, una min</w:t>
      </w:r>
      <w:r w:rsidR="00300B8E" w:rsidRPr="00F12CBF">
        <w:rPr>
          <w:rFonts w:ascii="Times New Roman" w:hAnsi="Times New Roman" w:cs="Times New Roman"/>
          <w:color w:val="31849B" w:themeColor="accent5" w:themeShade="BF"/>
        </w:rPr>
        <w:t xml:space="preserve">a de uranio, un reactor nuclear </w:t>
      </w:r>
      <w:r w:rsidR="00D96B3B" w:rsidRPr="00F12CBF">
        <w:rPr>
          <w:rFonts w:ascii="Times New Roman" w:hAnsi="Times New Roman" w:cs="Times New Roman"/>
          <w:color w:val="31849B" w:themeColor="accent5" w:themeShade="BF"/>
        </w:rPr>
        <w:t xml:space="preserve"> y algunas instalaciones de procesamiento de uranio que incluyen una planta de enriquecimiento y la elaboración de agua pesada</w:t>
      </w:r>
      <w:r w:rsidR="00273B9D" w:rsidRPr="00F12CBF">
        <w:rPr>
          <w:rFonts w:ascii="Times New Roman" w:hAnsi="Times New Roman" w:cs="Times New Roman"/>
          <w:color w:val="31849B" w:themeColor="accent5" w:themeShade="BF"/>
        </w:rPr>
        <w:t>.</w:t>
      </w:r>
    </w:p>
    <w:p w14:paraId="6A600CF5" w14:textId="77777777" w:rsidR="005B2EC8" w:rsidRPr="00F12CBF" w:rsidRDefault="005B2EC8" w:rsidP="00C95BF4">
      <w:pPr>
        <w:spacing w:after="0" w:line="276" w:lineRule="auto"/>
        <w:jc w:val="both"/>
        <w:rPr>
          <w:rFonts w:ascii="Times New Roman" w:hAnsi="Times New Roman" w:cs="Times New Roman"/>
          <w:color w:val="31849B" w:themeColor="accent5" w:themeShade="BF"/>
        </w:rPr>
      </w:pPr>
    </w:p>
    <w:p w14:paraId="715D1770" w14:textId="4D378DA6" w:rsidR="001B2D3D" w:rsidRPr="00F12CBF" w:rsidRDefault="00433C8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bloque liderado por </w:t>
      </w:r>
      <w:r w:rsidR="001C623B" w:rsidRPr="00F12CBF">
        <w:rPr>
          <w:rFonts w:ascii="Times New Roman" w:hAnsi="Times New Roman" w:cs="Times New Roman"/>
          <w:color w:val="31849B" w:themeColor="accent5" w:themeShade="BF"/>
        </w:rPr>
        <w:t>Estados Unidos e Israel</w:t>
      </w:r>
      <w:r w:rsidRPr="00F12CBF">
        <w:rPr>
          <w:rFonts w:ascii="Times New Roman" w:hAnsi="Times New Roman" w:cs="Times New Roman"/>
          <w:color w:val="31849B" w:themeColor="accent5" w:themeShade="BF"/>
        </w:rPr>
        <w:t xml:space="preserve"> argumenta que Irán pretende construir armas nucleares. Sospechan que Irán encubre la fabricación de armas nucleares tras el programa de desarrollo de energía atómica.</w:t>
      </w:r>
    </w:p>
    <w:p w14:paraId="437E0DB3" w14:textId="77777777" w:rsidR="001B2D3D" w:rsidRPr="00F12CBF" w:rsidRDefault="001B2D3D" w:rsidP="00C95BF4">
      <w:pPr>
        <w:spacing w:after="0" w:line="276" w:lineRule="auto"/>
        <w:jc w:val="both"/>
        <w:rPr>
          <w:rFonts w:ascii="Times New Roman" w:hAnsi="Times New Roman" w:cs="Times New Roman"/>
          <w:color w:val="31849B" w:themeColor="accent5" w:themeShade="BF"/>
        </w:rPr>
      </w:pPr>
    </w:p>
    <w:p w14:paraId="0C95AD6E" w14:textId="202AE5CF" w:rsidR="001B2D3D" w:rsidRPr="00F12CBF" w:rsidRDefault="00433C8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Irán rechaza las acusaciones y defiende los fines pacíficos de su programa</w:t>
      </w:r>
      <w:r w:rsidR="00300B8E" w:rsidRPr="00F12CBF">
        <w:rPr>
          <w:rFonts w:ascii="Times New Roman" w:hAnsi="Times New Roman" w:cs="Times New Roman"/>
          <w:color w:val="31849B" w:themeColor="accent5" w:themeShade="BF"/>
        </w:rPr>
        <w:t>, pues afirma que este su usa</w:t>
      </w:r>
      <w:r w:rsidR="001B2D3D" w:rsidRPr="00F12CBF">
        <w:rPr>
          <w:rFonts w:ascii="Times New Roman" w:hAnsi="Times New Roman" w:cs="Times New Roman"/>
          <w:color w:val="31849B" w:themeColor="accent5" w:themeShade="BF"/>
        </w:rPr>
        <w:t xml:space="preserve"> para desarrollar</w:t>
      </w:r>
      <w:r w:rsidR="00300B8E" w:rsidRPr="00F12CBF">
        <w:rPr>
          <w:rFonts w:ascii="Times New Roman" w:hAnsi="Times New Roman" w:cs="Times New Roman"/>
          <w:color w:val="31849B" w:themeColor="accent5" w:themeShade="BF"/>
        </w:rPr>
        <w:t xml:space="preserve"> su</w:t>
      </w:r>
      <w:r w:rsidR="001B2D3D" w:rsidRPr="00F12CBF">
        <w:rPr>
          <w:rFonts w:ascii="Times New Roman" w:hAnsi="Times New Roman" w:cs="Times New Roman"/>
          <w:color w:val="31849B" w:themeColor="accent5" w:themeShade="BF"/>
        </w:rPr>
        <w:t xml:space="preserve"> capacidad de generar energía nuclear. Además Irán presenta a Israel como la verdadera amenaza, ya q</w:t>
      </w:r>
      <w:r w:rsidR="001C623B" w:rsidRPr="00F12CBF">
        <w:rPr>
          <w:rFonts w:ascii="Times New Roman" w:hAnsi="Times New Roman" w:cs="Times New Roman"/>
          <w:color w:val="31849B" w:themeColor="accent5" w:themeShade="BF"/>
        </w:rPr>
        <w:t>ue Israel posee armas atómicas.</w:t>
      </w:r>
    </w:p>
    <w:p w14:paraId="50498DDC" w14:textId="6AA665A0" w:rsidR="00433C88" w:rsidRPr="00F12CBF" w:rsidRDefault="00433C88" w:rsidP="00C95BF4">
      <w:pPr>
        <w:spacing w:after="0" w:line="276" w:lineRule="auto"/>
        <w:jc w:val="both"/>
        <w:rPr>
          <w:rFonts w:ascii="Times New Roman" w:hAnsi="Times New Roman" w:cs="Times New Roman"/>
          <w:color w:val="31849B" w:themeColor="accent5" w:themeShade="BF"/>
        </w:rPr>
      </w:pPr>
    </w:p>
    <w:p w14:paraId="215B67FF" w14:textId="6D652A4D" w:rsidR="00433C88" w:rsidRPr="00F12CBF" w:rsidRDefault="00433C88"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Israel señala que el régimen iraní tiene antecedentes de haber planteado la eliminación del Estado de Israel. Por ello teme que, de contar con armas nucleare</w:t>
      </w:r>
      <w:r w:rsidR="00C81E44"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Irán las utilizaría en su contra. Por ello es el actor que más presión ha ejercido para </w:t>
      </w:r>
      <w:r w:rsidR="00300B8E" w:rsidRPr="00F12CBF">
        <w:rPr>
          <w:rFonts w:ascii="Times New Roman" w:hAnsi="Times New Roman" w:cs="Times New Roman"/>
          <w:color w:val="31849B" w:themeColor="accent5" w:themeShade="BF"/>
        </w:rPr>
        <w:t xml:space="preserve">promover </w:t>
      </w:r>
      <w:r w:rsidR="001B2D3D" w:rsidRPr="00F12CBF">
        <w:rPr>
          <w:rFonts w:ascii="Times New Roman" w:hAnsi="Times New Roman" w:cs="Times New Roman"/>
          <w:color w:val="31849B" w:themeColor="accent5" w:themeShade="BF"/>
        </w:rPr>
        <w:t xml:space="preserve">medidas que </w:t>
      </w:r>
      <w:r w:rsidR="00684B28" w:rsidRPr="00F12CBF">
        <w:rPr>
          <w:rFonts w:ascii="Times New Roman" w:hAnsi="Times New Roman" w:cs="Times New Roman"/>
          <w:color w:val="31849B" w:themeColor="accent5" w:themeShade="BF"/>
        </w:rPr>
        <w:t>restrin</w:t>
      </w:r>
      <w:r w:rsidR="001B2D3D" w:rsidRPr="00F12CBF">
        <w:rPr>
          <w:rFonts w:ascii="Times New Roman" w:hAnsi="Times New Roman" w:cs="Times New Roman"/>
          <w:color w:val="31849B" w:themeColor="accent5" w:themeShade="BF"/>
        </w:rPr>
        <w:t xml:space="preserve">jan el desarrollo de </w:t>
      </w:r>
      <w:r w:rsidR="00684B28" w:rsidRPr="00F12CBF">
        <w:rPr>
          <w:rFonts w:ascii="Times New Roman" w:hAnsi="Times New Roman" w:cs="Times New Roman"/>
          <w:color w:val="31849B" w:themeColor="accent5" w:themeShade="BF"/>
        </w:rPr>
        <w:t>la capacidad nuclear iraní</w:t>
      </w:r>
      <w:r w:rsidR="001B2D3D" w:rsidRPr="00F12CBF">
        <w:rPr>
          <w:rFonts w:ascii="Times New Roman" w:hAnsi="Times New Roman" w:cs="Times New Roman"/>
          <w:color w:val="31849B" w:themeColor="accent5" w:themeShade="BF"/>
        </w:rPr>
        <w:t xml:space="preserve">. </w:t>
      </w:r>
      <w:r w:rsidR="00AB23DB" w:rsidRPr="00F12CBF">
        <w:rPr>
          <w:rFonts w:ascii="Times New Roman" w:hAnsi="Times New Roman" w:cs="Times New Roman"/>
          <w:color w:val="31849B" w:themeColor="accent5" w:themeShade="BF"/>
        </w:rPr>
        <w:t xml:space="preserve">El gobierno israelí también amenazó con </w:t>
      </w:r>
      <w:r w:rsidR="00300B8E" w:rsidRPr="00F12CBF">
        <w:rPr>
          <w:rFonts w:ascii="Times New Roman" w:hAnsi="Times New Roman" w:cs="Times New Roman"/>
          <w:color w:val="31849B" w:themeColor="accent5" w:themeShade="BF"/>
        </w:rPr>
        <w:t xml:space="preserve">efectuar </w:t>
      </w:r>
      <w:r w:rsidR="00AB23DB" w:rsidRPr="00F12CBF">
        <w:rPr>
          <w:rFonts w:ascii="Times New Roman" w:hAnsi="Times New Roman" w:cs="Times New Roman"/>
          <w:color w:val="31849B" w:themeColor="accent5" w:themeShade="BF"/>
        </w:rPr>
        <w:t>acciones militares contra los complejos nucleares de Irán</w:t>
      </w:r>
      <w:r w:rsidR="003E0E77" w:rsidRPr="00F12CBF">
        <w:rPr>
          <w:rFonts w:ascii="Times New Roman" w:hAnsi="Times New Roman" w:cs="Times New Roman"/>
          <w:color w:val="31849B" w:themeColor="accent5" w:themeShade="BF"/>
        </w:rPr>
        <w:t>.</w:t>
      </w:r>
    </w:p>
    <w:p w14:paraId="0DEFF05E" w14:textId="77777777" w:rsidR="003E0E77" w:rsidRPr="00F12CBF" w:rsidRDefault="003E0E7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49303EC3" w14:textId="77777777" w:rsidTr="005A2B85">
        <w:tc>
          <w:tcPr>
            <w:tcW w:w="9033" w:type="dxa"/>
            <w:gridSpan w:val="2"/>
            <w:shd w:val="clear" w:color="auto" w:fill="0D0D0D" w:themeFill="text1" w:themeFillTint="F2"/>
          </w:tcPr>
          <w:p w14:paraId="14D4F7B9"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442C3878" w14:textId="77777777" w:rsidTr="005A2B85">
        <w:tc>
          <w:tcPr>
            <w:tcW w:w="2518" w:type="dxa"/>
          </w:tcPr>
          <w:p w14:paraId="5AE48E6A"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D384E9B" w14:textId="69F586C3" w:rsidR="00983FAB"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2B38E0" w:rsidRPr="00F12CBF">
              <w:rPr>
                <w:rFonts w:ascii="Times New Roman" w:hAnsi="Times New Roman" w:cs="Times New Roman"/>
                <w:color w:val="31849B" w:themeColor="accent5" w:themeShade="BF"/>
                <w:sz w:val="24"/>
                <w:szCs w:val="24"/>
              </w:rPr>
              <w:t>_01</w:t>
            </w:r>
            <w:r w:rsidR="00983FAB"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27</w:t>
            </w:r>
          </w:p>
        </w:tc>
      </w:tr>
      <w:tr w:rsidR="00F12CBF" w:rsidRPr="00F12CBF" w14:paraId="18A74810" w14:textId="77777777" w:rsidTr="005A2B85">
        <w:tc>
          <w:tcPr>
            <w:tcW w:w="2518" w:type="dxa"/>
          </w:tcPr>
          <w:p w14:paraId="6F7F3B38"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7F0FB532" w14:textId="1BA00BBF" w:rsidR="00983FAB" w:rsidRPr="00F12CBF" w:rsidRDefault="003E7849"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Representación caricaturesca de los protagonistas del conflicto por el programa nuclear de Irán.</w:t>
            </w:r>
          </w:p>
        </w:tc>
      </w:tr>
      <w:tr w:rsidR="00F12CBF" w:rsidRPr="00F12CBF" w14:paraId="0A47A9DA" w14:textId="77777777" w:rsidTr="005A2B85">
        <w:tc>
          <w:tcPr>
            <w:tcW w:w="2518" w:type="dxa"/>
          </w:tcPr>
          <w:p w14:paraId="64843BE4"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49EF928D" w14:textId="77777777" w:rsidR="00B34088" w:rsidRPr="00F12CBF" w:rsidRDefault="00B34088" w:rsidP="00C95BF4">
            <w:pPr>
              <w:spacing w:line="276" w:lineRule="auto"/>
              <w:jc w:val="both"/>
              <w:rPr>
                <w:rFonts w:ascii="Times New Roman" w:hAnsi="Times New Roman" w:cs="Times New Roman"/>
                <w:color w:val="31849B" w:themeColor="accent5" w:themeShade="BF"/>
                <w:sz w:val="24"/>
                <w:szCs w:val="24"/>
                <w:lang w:val="es-CO"/>
              </w:rPr>
            </w:pPr>
          </w:p>
          <w:p w14:paraId="3FFA8EDE" w14:textId="06D5FD93" w:rsidR="00983FAB"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Número de la imagen 164625053</w:t>
            </w:r>
          </w:p>
        </w:tc>
      </w:tr>
      <w:tr w:rsidR="00983FAB" w:rsidRPr="00F12CBF" w14:paraId="5947ED53" w14:textId="77777777" w:rsidTr="005A2B85">
        <w:tc>
          <w:tcPr>
            <w:tcW w:w="2518" w:type="dxa"/>
          </w:tcPr>
          <w:p w14:paraId="7A4BC371"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4795CF8B" w14:textId="7DCABB7B" w:rsidR="00983FAB" w:rsidRPr="00F12CBF" w:rsidRDefault="00B3408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El desarrollo del programa nuclear enfrenta a Irán, Estados Unidos e Israel</w:t>
            </w:r>
            <w:r w:rsidR="003E7849" w:rsidRPr="00F12CBF">
              <w:rPr>
                <w:rFonts w:ascii="Times New Roman" w:hAnsi="Times New Roman" w:cs="Times New Roman"/>
                <w:color w:val="31849B" w:themeColor="accent5" w:themeShade="BF"/>
                <w:sz w:val="24"/>
                <w:szCs w:val="24"/>
              </w:rPr>
              <w:t>. Para Israel, Irán es una “piedra en el zapato” porque representa la amenaza de un ataque nuclear. Por su parte, Estados Unidos pretende “envolver” a Irán en negociaciones con el objetivo de neutralizar su desarrollo atóm</w:t>
            </w:r>
            <w:r w:rsidR="00300B8E" w:rsidRPr="00F12CBF">
              <w:rPr>
                <w:rFonts w:ascii="Times New Roman" w:hAnsi="Times New Roman" w:cs="Times New Roman"/>
                <w:color w:val="31849B" w:themeColor="accent5" w:themeShade="BF"/>
                <w:sz w:val="24"/>
                <w:szCs w:val="24"/>
              </w:rPr>
              <w:t>ico.  Mientras tanto Irán adopta</w:t>
            </w:r>
            <w:r w:rsidR="003E7849" w:rsidRPr="00F12CBF">
              <w:rPr>
                <w:rFonts w:ascii="Times New Roman" w:hAnsi="Times New Roman" w:cs="Times New Roman"/>
                <w:color w:val="31849B" w:themeColor="accent5" w:themeShade="BF"/>
                <w:sz w:val="24"/>
                <w:szCs w:val="24"/>
              </w:rPr>
              <w:t xml:space="preserve"> una política de “puño de hierro” para defender la neutralidad de su programa nuclear.  </w:t>
            </w:r>
          </w:p>
        </w:tc>
      </w:tr>
    </w:tbl>
    <w:p w14:paraId="442A8964" w14:textId="77777777" w:rsidR="00433C88" w:rsidRPr="00F12CBF" w:rsidRDefault="00433C88" w:rsidP="00C95BF4">
      <w:pPr>
        <w:spacing w:after="0" w:line="276" w:lineRule="auto"/>
        <w:jc w:val="both"/>
        <w:rPr>
          <w:rFonts w:ascii="Times New Roman" w:hAnsi="Times New Roman" w:cs="Times New Roman"/>
          <w:color w:val="31849B" w:themeColor="accent5" w:themeShade="BF"/>
        </w:rPr>
      </w:pPr>
    </w:p>
    <w:p w14:paraId="700DB2F7" w14:textId="1623E4C1" w:rsidR="00433C88" w:rsidRPr="00F12CBF" w:rsidRDefault="00AB23D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Las desavenencias llevan ya una década, tiempo durante el cual se han vivido </w:t>
      </w:r>
      <w:r w:rsidR="001B2D3D" w:rsidRPr="00F12CBF">
        <w:rPr>
          <w:rFonts w:ascii="Times New Roman" w:hAnsi="Times New Roman" w:cs="Times New Roman"/>
          <w:color w:val="31849B" w:themeColor="accent5" w:themeShade="BF"/>
        </w:rPr>
        <w:t>varias crisis</w:t>
      </w:r>
      <w:r w:rsidRPr="00F12CBF">
        <w:rPr>
          <w:rFonts w:ascii="Times New Roman" w:hAnsi="Times New Roman" w:cs="Times New Roman"/>
          <w:color w:val="31849B" w:themeColor="accent5" w:themeShade="BF"/>
        </w:rPr>
        <w:t>.</w:t>
      </w:r>
      <w:r w:rsidR="001B2D3D"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L</w:t>
      </w:r>
      <w:r w:rsidR="001B2D3D" w:rsidRPr="00F12CBF">
        <w:rPr>
          <w:rFonts w:ascii="Times New Roman" w:hAnsi="Times New Roman" w:cs="Times New Roman"/>
          <w:color w:val="31849B" w:themeColor="accent5" w:themeShade="BF"/>
        </w:rPr>
        <w:t xml:space="preserve">as </w:t>
      </w:r>
      <w:r w:rsidR="00433C88" w:rsidRPr="00F12CBF">
        <w:rPr>
          <w:rFonts w:ascii="Times New Roman" w:hAnsi="Times New Roman" w:cs="Times New Roman"/>
          <w:color w:val="31849B" w:themeColor="accent5" w:themeShade="BF"/>
        </w:rPr>
        <w:t xml:space="preserve">potencias occidentales </w:t>
      </w:r>
      <w:r w:rsidR="001B2D3D" w:rsidRPr="00F12CBF">
        <w:rPr>
          <w:rFonts w:ascii="Times New Roman" w:hAnsi="Times New Roman" w:cs="Times New Roman"/>
          <w:color w:val="31849B" w:themeColor="accent5" w:themeShade="BF"/>
        </w:rPr>
        <w:t xml:space="preserve">han </w:t>
      </w:r>
      <w:r w:rsidR="00433C88" w:rsidRPr="00F12CBF">
        <w:rPr>
          <w:rFonts w:ascii="Times New Roman" w:hAnsi="Times New Roman" w:cs="Times New Roman"/>
          <w:color w:val="31849B" w:themeColor="accent5" w:themeShade="BF"/>
        </w:rPr>
        <w:t>aplica</w:t>
      </w:r>
      <w:r w:rsidR="001B2D3D" w:rsidRPr="00F12CBF">
        <w:rPr>
          <w:rFonts w:ascii="Times New Roman" w:hAnsi="Times New Roman" w:cs="Times New Roman"/>
          <w:color w:val="31849B" w:themeColor="accent5" w:themeShade="BF"/>
        </w:rPr>
        <w:t xml:space="preserve">do </w:t>
      </w:r>
      <w:r w:rsidR="00684B28" w:rsidRPr="00F12CBF">
        <w:rPr>
          <w:rFonts w:ascii="Times New Roman" w:hAnsi="Times New Roman" w:cs="Times New Roman"/>
          <w:color w:val="31849B" w:themeColor="accent5" w:themeShade="BF"/>
        </w:rPr>
        <w:t>sanciones</w:t>
      </w:r>
      <w:r w:rsidR="001B2D3D" w:rsidRPr="00F12CBF">
        <w:rPr>
          <w:rFonts w:ascii="Times New Roman" w:hAnsi="Times New Roman" w:cs="Times New Roman"/>
          <w:color w:val="31849B" w:themeColor="accent5" w:themeShade="BF"/>
        </w:rPr>
        <w:t xml:space="preserve"> económicas </w:t>
      </w:r>
      <w:r w:rsidRPr="00F12CBF">
        <w:rPr>
          <w:rFonts w:ascii="Times New Roman" w:hAnsi="Times New Roman" w:cs="Times New Roman"/>
          <w:color w:val="31849B" w:themeColor="accent5" w:themeShade="BF"/>
        </w:rPr>
        <w:t>a las entidades</w:t>
      </w:r>
      <w:r w:rsidR="001C623B" w:rsidRPr="00F12CBF">
        <w:rPr>
          <w:rFonts w:ascii="Times New Roman" w:hAnsi="Times New Roman" w:cs="Times New Roman"/>
          <w:color w:val="31849B" w:themeColor="accent5" w:themeShade="BF"/>
        </w:rPr>
        <w:t xml:space="preserve"> iraníes</w:t>
      </w:r>
      <w:r w:rsidRPr="00F12CBF">
        <w:rPr>
          <w:rFonts w:ascii="Times New Roman" w:hAnsi="Times New Roman" w:cs="Times New Roman"/>
          <w:color w:val="31849B" w:themeColor="accent5" w:themeShade="BF"/>
        </w:rPr>
        <w:t xml:space="preserve"> y el embargo del petróleo. También los gobiernos francés, inglés y estadounidense llevaron portaaviones a la zona. </w:t>
      </w:r>
      <w:r w:rsidR="00433C88" w:rsidRPr="00F12CBF">
        <w:rPr>
          <w:rFonts w:ascii="Times New Roman" w:hAnsi="Times New Roman" w:cs="Times New Roman"/>
          <w:color w:val="31849B" w:themeColor="accent5" w:themeShade="BF"/>
        </w:rPr>
        <w:t xml:space="preserve">Por su parte, Irán ha amenazado con </w:t>
      </w:r>
      <w:r w:rsidR="009C0D50" w:rsidRPr="00F12CBF">
        <w:rPr>
          <w:rFonts w:ascii="Times New Roman" w:hAnsi="Times New Roman" w:cs="Times New Roman"/>
          <w:color w:val="31849B" w:themeColor="accent5" w:themeShade="BF"/>
        </w:rPr>
        <w:t>cesar</w:t>
      </w:r>
      <w:r w:rsidR="00433C88" w:rsidRPr="00F12CBF">
        <w:rPr>
          <w:rFonts w:ascii="Times New Roman" w:hAnsi="Times New Roman" w:cs="Times New Roman"/>
          <w:color w:val="31849B" w:themeColor="accent5" w:themeShade="BF"/>
        </w:rPr>
        <w:t xml:space="preserve"> </w:t>
      </w:r>
      <w:r w:rsidR="00684B28" w:rsidRPr="00F12CBF">
        <w:rPr>
          <w:rFonts w:ascii="Times New Roman" w:hAnsi="Times New Roman" w:cs="Times New Roman"/>
          <w:color w:val="31849B" w:themeColor="accent5" w:themeShade="BF"/>
        </w:rPr>
        <w:t>el suministro de gas y petróleo a la Unión Europea en respuesta a las sanciones</w:t>
      </w:r>
      <w:r w:rsidR="00273B9D" w:rsidRPr="00F12CBF">
        <w:rPr>
          <w:rFonts w:ascii="Times New Roman" w:hAnsi="Times New Roman" w:cs="Times New Roman"/>
          <w:color w:val="31849B" w:themeColor="accent5" w:themeShade="BF"/>
        </w:rPr>
        <w:t xml:space="preserve"> </w:t>
      </w:r>
      <w:r w:rsidR="001C623B" w:rsidRPr="00F12CBF">
        <w:rPr>
          <w:rFonts w:ascii="Times New Roman" w:hAnsi="Times New Roman" w:cs="Times New Roman"/>
          <w:color w:val="31849B" w:themeColor="accent5" w:themeShade="BF"/>
        </w:rPr>
        <w:t>[</w:t>
      </w:r>
      <w:hyperlink r:id="rId67" w:history="1">
        <w:r w:rsidR="00273B9D" w:rsidRPr="00F12CBF">
          <w:rPr>
            <w:rStyle w:val="Hipervnculo"/>
            <w:rFonts w:ascii="Times New Roman" w:hAnsi="Times New Roman" w:cs="Times New Roman"/>
            <w:color w:val="31849B" w:themeColor="accent5" w:themeShade="BF"/>
          </w:rPr>
          <w:t>VER</w:t>
        </w:r>
      </w:hyperlink>
      <w:r w:rsidR="001C623B" w:rsidRPr="00F12CBF">
        <w:rPr>
          <w:rFonts w:ascii="Times New Roman" w:hAnsi="Times New Roman" w:cs="Times New Roman"/>
          <w:color w:val="31849B" w:themeColor="accent5" w:themeShade="BF"/>
        </w:rPr>
        <w:t>].</w:t>
      </w:r>
    </w:p>
    <w:p w14:paraId="1BD7F652" w14:textId="77777777" w:rsidR="00684B28" w:rsidRPr="00F12CBF" w:rsidRDefault="00684B28" w:rsidP="00C95BF4">
      <w:pPr>
        <w:spacing w:after="0" w:line="276" w:lineRule="auto"/>
        <w:jc w:val="both"/>
        <w:rPr>
          <w:rFonts w:ascii="Times New Roman" w:hAnsi="Times New Roman" w:cs="Times New Roman"/>
          <w:color w:val="31849B" w:themeColor="accent5" w:themeShade="BF"/>
        </w:rPr>
      </w:pPr>
    </w:p>
    <w:p w14:paraId="583C4373" w14:textId="3A7D986F" w:rsidR="00684B28" w:rsidRPr="00F12CBF" w:rsidRDefault="001B2D3D"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Recientemente</w:t>
      </w:r>
      <w:r w:rsidR="009C0D50"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684B28" w:rsidRPr="00F12CBF">
        <w:rPr>
          <w:rFonts w:ascii="Times New Roman" w:hAnsi="Times New Roman" w:cs="Times New Roman"/>
          <w:color w:val="31849B" w:themeColor="accent5" w:themeShade="BF"/>
        </w:rPr>
        <w:t xml:space="preserve">el </w:t>
      </w:r>
      <w:r w:rsidRPr="00F12CBF">
        <w:rPr>
          <w:rFonts w:ascii="Times New Roman" w:hAnsi="Times New Roman" w:cs="Times New Roman"/>
          <w:color w:val="31849B" w:themeColor="accent5" w:themeShade="BF"/>
        </w:rPr>
        <w:t>g</w:t>
      </w:r>
      <w:r w:rsidR="00684B28" w:rsidRPr="00F12CBF">
        <w:rPr>
          <w:rFonts w:ascii="Times New Roman" w:hAnsi="Times New Roman" w:cs="Times New Roman"/>
          <w:color w:val="31849B" w:themeColor="accent5" w:themeShade="BF"/>
        </w:rPr>
        <w:t>rupo 5+1</w:t>
      </w:r>
      <w:r w:rsidRPr="00F12CBF">
        <w:rPr>
          <w:rFonts w:ascii="Times New Roman" w:hAnsi="Times New Roman" w:cs="Times New Roman"/>
          <w:color w:val="31849B" w:themeColor="accent5" w:themeShade="BF"/>
        </w:rPr>
        <w:t>, conformado por los cinco miembros permanentes del Consejo de Seguridad de la ONU (Rusia, E</w:t>
      </w:r>
      <w:r w:rsidR="00364554" w:rsidRPr="00F12CBF">
        <w:rPr>
          <w:rFonts w:ascii="Times New Roman" w:hAnsi="Times New Roman" w:cs="Times New Roman"/>
          <w:color w:val="31849B" w:themeColor="accent5" w:themeShade="BF"/>
        </w:rPr>
        <w:t>stados Unidos</w:t>
      </w:r>
      <w:r w:rsidRPr="00F12CBF">
        <w:rPr>
          <w:rFonts w:ascii="Times New Roman" w:hAnsi="Times New Roman" w:cs="Times New Roman"/>
          <w:color w:val="31849B" w:themeColor="accent5" w:themeShade="BF"/>
        </w:rPr>
        <w:t>, Francia, Reino Unido, China) y Alemania</w:t>
      </w:r>
      <w:r w:rsidRPr="00F12CBF">
        <w:rPr>
          <w:color w:val="31849B" w:themeColor="accent5" w:themeShade="BF"/>
        </w:rPr>
        <w:t xml:space="preserve"> </w:t>
      </w:r>
      <w:r w:rsidR="00684B28"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se han reunido </w:t>
      </w:r>
      <w:r w:rsidR="009C0D50" w:rsidRPr="00F12CBF">
        <w:rPr>
          <w:rFonts w:ascii="Times New Roman" w:hAnsi="Times New Roman" w:cs="Times New Roman"/>
          <w:color w:val="31849B" w:themeColor="accent5" w:themeShade="BF"/>
        </w:rPr>
        <w:t>par</w:t>
      </w:r>
      <w:r w:rsidRPr="00F12CBF">
        <w:rPr>
          <w:rFonts w:ascii="Times New Roman" w:hAnsi="Times New Roman" w:cs="Times New Roman"/>
          <w:color w:val="31849B" w:themeColor="accent5" w:themeShade="BF"/>
        </w:rPr>
        <w:t>a negociar salidas con</w:t>
      </w:r>
      <w:r w:rsidR="009C0D50" w:rsidRPr="00F12CBF">
        <w:rPr>
          <w:rFonts w:ascii="Times New Roman" w:hAnsi="Times New Roman" w:cs="Times New Roman"/>
          <w:color w:val="31849B" w:themeColor="accent5" w:themeShade="BF"/>
        </w:rPr>
        <w:t xml:space="preserve"> respecto a</w:t>
      </w:r>
      <w:r w:rsidRPr="00F12CBF">
        <w:rPr>
          <w:rFonts w:ascii="Times New Roman" w:hAnsi="Times New Roman" w:cs="Times New Roman"/>
          <w:color w:val="31849B" w:themeColor="accent5" w:themeShade="BF"/>
        </w:rPr>
        <w:t xml:space="preserve"> Irán</w:t>
      </w:r>
      <w:r w:rsidR="009C0D50" w:rsidRPr="00F12CBF">
        <w:rPr>
          <w:rFonts w:ascii="Times New Roman" w:hAnsi="Times New Roman" w:cs="Times New Roman"/>
          <w:color w:val="31849B" w:themeColor="accent5" w:themeShade="BF"/>
        </w:rPr>
        <w:t>, en</w:t>
      </w:r>
      <w:r w:rsidRPr="00F12CBF">
        <w:rPr>
          <w:rFonts w:ascii="Times New Roman" w:hAnsi="Times New Roman" w:cs="Times New Roman"/>
          <w:color w:val="31849B" w:themeColor="accent5" w:themeShade="BF"/>
        </w:rPr>
        <w:t xml:space="preserve"> las que todos los actores queden conformes. Hasta el momento </w:t>
      </w:r>
      <w:r w:rsidR="00684B28" w:rsidRPr="00F12CBF">
        <w:rPr>
          <w:rFonts w:ascii="Times New Roman" w:hAnsi="Times New Roman" w:cs="Times New Roman"/>
          <w:color w:val="31849B" w:themeColor="accent5" w:themeShade="BF"/>
        </w:rPr>
        <w:t xml:space="preserve">las partes no </w:t>
      </w:r>
      <w:r w:rsidRPr="00F12CBF">
        <w:rPr>
          <w:rFonts w:ascii="Times New Roman" w:hAnsi="Times New Roman" w:cs="Times New Roman"/>
          <w:color w:val="31849B" w:themeColor="accent5" w:themeShade="BF"/>
        </w:rPr>
        <w:t xml:space="preserve">han </w:t>
      </w:r>
      <w:r w:rsidR="00684B28" w:rsidRPr="00F12CBF">
        <w:rPr>
          <w:rFonts w:ascii="Times New Roman" w:hAnsi="Times New Roman" w:cs="Times New Roman"/>
          <w:color w:val="31849B" w:themeColor="accent5" w:themeShade="BF"/>
        </w:rPr>
        <w:t>alcanza</w:t>
      </w:r>
      <w:r w:rsidRPr="00F12CBF">
        <w:rPr>
          <w:rFonts w:ascii="Times New Roman" w:hAnsi="Times New Roman" w:cs="Times New Roman"/>
          <w:color w:val="31849B" w:themeColor="accent5" w:themeShade="BF"/>
        </w:rPr>
        <w:t xml:space="preserve">do un acuerdo. </w:t>
      </w:r>
    </w:p>
    <w:p w14:paraId="3CC8C0DB" w14:textId="77777777" w:rsidR="00695659" w:rsidRPr="00F12CBF" w:rsidRDefault="00695659" w:rsidP="00C95BF4">
      <w:pPr>
        <w:spacing w:after="0" w:line="276" w:lineRule="auto"/>
        <w:jc w:val="both"/>
        <w:rPr>
          <w:rFonts w:ascii="Times New Roman" w:hAnsi="Times New Roman" w:cs="Times New Roman"/>
          <w:color w:val="31849B" w:themeColor="accent5" w:themeShade="BF"/>
        </w:rPr>
      </w:pPr>
    </w:p>
    <w:p w14:paraId="761E48C0" w14:textId="2A8A6412" w:rsidR="00AB23DB" w:rsidRPr="00F12CBF" w:rsidRDefault="00AB23D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La grave situación de la guerra en Siria ha llevado a que Estados Unidos se acerque al gobierno iraní para </w:t>
      </w:r>
      <w:r w:rsidR="009C0D50" w:rsidRPr="00F12CBF">
        <w:rPr>
          <w:rFonts w:ascii="Times New Roman" w:hAnsi="Times New Roman" w:cs="Times New Roman"/>
          <w:color w:val="31849B" w:themeColor="accent5" w:themeShade="BF"/>
        </w:rPr>
        <w:t>buscar</w:t>
      </w:r>
      <w:r w:rsidRPr="00F12CBF">
        <w:rPr>
          <w:rFonts w:ascii="Times New Roman" w:hAnsi="Times New Roman" w:cs="Times New Roman"/>
          <w:color w:val="31849B" w:themeColor="accent5" w:themeShade="BF"/>
        </w:rPr>
        <w:t xml:space="preserve"> una solución </w:t>
      </w:r>
      <w:r w:rsidR="009C0D50" w:rsidRPr="00F12CBF">
        <w:rPr>
          <w:rFonts w:ascii="Times New Roman" w:hAnsi="Times New Roman" w:cs="Times New Roman"/>
          <w:color w:val="31849B" w:themeColor="accent5" w:themeShade="BF"/>
        </w:rPr>
        <w:t>al</w:t>
      </w:r>
      <w:r w:rsidRPr="00F12CBF">
        <w:rPr>
          <w:rFonts w:ascii="Times New Roman" w:hAnsi="Times New Roman" w:cs="Times New Roman"/>
          <w:color w:val="31849B" w:themeColor="accent5" w:themeShade="BF"/>
        </w:rPr>
        <w:t xml:space="preserve"> conflicto en </w:t>
      </w:r>
      <w:r w:rsidR="00AF63EE" w:rsidRPr="00F12CBF">
        <w:rPr>
          <w:rFonts w:ascii="Times New Roman" w:hAnsi="Times New Roman" w:cs="Times New Roman"/>
          <w:color w:val="31849B" w:themeColor="accent5" w:themeShade="BF"/>
        </w:rPr>
        <w:t>Siria</w:t>
      </w:r>
      <w:r w:rsidRPr="00F12CBF">
        <w:rPr>
          <w:rFonts w:ascii="Times New Roman" w:hAnsi="Times New Roman" w:cs="Times New Roman"/>
          <w:color w:val="31849B" w:themeColor="accent5" w:themeShade="BF"/>
        </w:rPr>
        <w:t xml:space="preserve">, situación que ha favorecido el acercamiento mutuo. Sin embargo, en </w:t>
      </w:r>
      <w:r w:rsidR="00AF63EE" w:rsidRPr="00F12CBF">
        <w:rPr>
          <w:rFonts w:ascii="Times New Roman" w:hAnsi="Times New Roman" w:cs="Times New Roman"/>
          <w:color w:val="31849B" w:themeColor="accent5" w:themeShade="BF"/>
        </w:rPr>
        <w:t xml:space="preserve">Arabia Saudita e Israel </w:t>
      </w:r>
      <w:r w:rsidRPr="00F12CBF">
        <w:rPr>
          <w:rFonts w:ascii="Times New Roman" w:hAnsi="Times New Roman" w:cs="Times New Roman"/>
          <w:color w:val="31849B" w:themeColor="accent5" w:themeShade="BF"/>
        </w:rPr>
        <w:t xml:space="preserve">se encendieron las alarmas </w:t>
      </w:r>
      <w:r w:rsidR="00AF63EE" w:rsidRPr="00F12CBF">
        <w:rPr>
          <w:rFonts w:ascii="Times New Roman" w:hAnsi="Times New Roman" w:cs="Times New Roman"/>
          <w:color w:val="31849B" w:themeColor="accent5" w:themeShade="BF"/>
        </w:rPr>
        <w:t xml:space="preserve">por la disposición de Washington </w:t>
      </w:r>
      <w:r w:rsidRPr="00F12CBF">
        <w:rPr>
          <w:rFonts w:ascii="Times New Roman" w:hAnsi="Times New Roman" w:cs="Times New Roman"/>
          <w:color w:val="31849B" w:themeColor="accent5" w:themeShade="BF"/>
        </w:rPr>
        <w:t xml:space="preserve">de negociar con </w:t>
      </w:r>
      <w:r w:rsidR="00AF63EE" w:rsidRPr="00F12CBF">
        <w:rPr>
          <w:rFonts w:ascii="Times New Roman" w:hAnsi="Times New Roman" w:cs="Times New Roman"/>
          <w:color w:val="31849B" w:themeColor="accent5" w:themeShade="BF"/>
        </w:rPr>
        <w:t>Teherán</w:t>
      </w:r>
      <w:r w:rsidR="00E90B7D" w:rsidRPr="00F12CBF">
        <w:rPr>
          <w:rFonts w:ascii="Times New Roman" w:hAnsi="Times New Roman" w:cs="Times New Roman"/>
          <w:color w:val="31849B" w:themeColor="accent5" w:themeShade="BF"/>
        </w:rPr>
        <w:t xml:space="preserve"> [</w:t>
      </w:r>
      <w:hyperlink r:id="rId68" w:history="1">
        <w:r w:rsidR="00E90B7D" w:rsidRPr="00F12CBF">
          <w:rPr>
            <w:rStyle w:val="Hipervnculo"/>
            <w:rFonts w:ascii="Times New Roman" w:hAnsi="Times New Roman" w:cs="Times New Roman"/>
            <w:color w:val="31849B" w:themeColor="accent5" w:themeShade="BF"/>
          </w:rPr>
          <w:t>VER</w:t>
        </w:r>
      </w:hyperlink>
      <w:r w:rsidR="00E90B7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w:t>
      </w:r>
    </w:p>
    <w:p w14:paraId="5389E584" w14:textId="65264EEA" w:rsidR="00DE001D" w:rsidRPr="00F12CBF" w:rsidRDefault="00DE001D" w:rsidP="00C95BF4">
      <w:pPr>
        <w:spacing w:after="0" w:line="276" w:lineRule="auto"/>
        <w:jc w:val="both"/>
        <w:rPr>
          <w:rStyle w:val="Hipervnculo"/>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10AC4509" w14:textId="77777777" w:rsidTr="00453D56">
        <w:tc>
          <w:tcPr>
            <w:tcW w:w="9033" w:type="dxa"/>
            <w:gridSpan w:val="2"/>
            <w:shd w:val="clear" w:color="auto" w:fill="000000" w:themeFill="text1"/>
          </w:tcPr>
          <w:p w14:paraId="2F0C9491"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19FCA176" w14:textId="77777777" w:rsidTr="00453D56">
        <w:tc>
          <w:tcPr>
            <w:tcW w:w="2518" w:type="dxa"/>
          </w:tcPr>
          <w:p w14:paraId="3BE13340"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977F4F1" w14:textId="1F542A1E"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21</w:t>
            </w:r>
            <w:r w:rsidR="00DA4D78" w:rsidRPr="00F12CBF">
              <w:rPr>
                <w:rFonts w:ascii="Times New Roman" w:hAnsi="Times New Roman" w:cs="Times New Roman"/>
                <w:color w:val="31849B" w:themeColor="accent5" w:themeShade="BF"/>
                <w:sz w:val="24"/>
                <w:szCs w:val="24"/>
              </w:rPr>
              <w:t>0</w:t>
            </w:r>
          </w:p>
        </w:tc>
      </w:tr>
      <w:tr w:rsidR="00F12CBF" w:rsidRPr="00F12CBF" w14:paraId="0013C4FB" w14:textId="77777777" w:rsidTr="00453D56">
        <w:tc>
          <w:tcPr>
            <w:tcW w:w="2518" w:type="dxa"/>
          </w:tcPr>
          <w:p w14:paraId="0BCAF287"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03C6E38A" w14:textId="138D739A"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Contextualiza la información sobre Irán y su programa nuclear</w:t>
            </w:r>
          </w:p>
        </w:tc>
      </w:tr>
      <w:tr w:rsidR="001E54D7" w:rsidRPr="00F12CBF" w14:paraId="50444F2D" w14:textId="77777777" w:rsidTr="00453D56">
        <w:tc>
          <w:tcPr>
            <w:tcW w:w="2518" w:type="dxa"/>
          </w:tcPr>
          <w:p w14:paraId="11788C3B"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58A86C01" w14:textId="1A2DD84A"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Ejercicio que exige detectar la información errónea en un texto</w:t>
            </w:r>
            <w:r w:rsidR="009C0D50" w:rsidRPr="00F12CBF">
              <w:rPr>
                <w:rFonts w:ascii="Times New Roman" w:hAnsi="Times New Roman" w:cs="Times New Roman"/>
                <w:color w:val="31849B" w:themeColor="accent5" w:themeShade="BF"/>
                <w:sz w:val="24"/>
                <w:szCs w:val="24"/>
              </w:rPr>
              <w:t>.</w:t>
            </w:r>
          </w:p>
        </w:tc>
      </w:tr>
    </w:tbl>
    <w:p w14:paraId="448DEC05" w14:textId="77777777" w:rsidR="001E54D7" w:rsidRPr="00F12CBF" w:rsidRDefault="001E54D7" w:rsidP="00C95BF4">
      <w:pPr>
        <w:spacing w:after="0" w:line="276" w:lineRule="auto"/>
        <w:jc w:val="both"/>
        <w:rPr>
          <w:rStyle w:val="Hipervnculo"/>
          <w:rFonts w:ascii="Times New Roman" w:hAnsi="Times New Roman" w:cs="Times New Roman"/>
          <w:color w:val="31849B" w:themeColor="accent5" w:themeShade="BF"/>
        </w:rPr>
      </w:pPr>
    </w:p>
    <w:p w14:paraId="13A44BB1" w14:textId="77777777" w:rsidR="001E54D7" w:rsidRPr="00F12CBF" w:rsidRDefault="001E54D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758261D3" w14:textId="77777777" w:rsidTr="00453D56">
        <w:tc>
          <w:tcPr>
            <w:tcW w:w="9033" w:type="dxa"/>
            <w:gridSpan w:val="2"/>
            <w:shd w:val="clear" w:color="auto" w:fill="000000" w:themeFill="text1"/>
          </w:tcPr>
          <w:p w14:paraId="099D6041"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2BC2F022" w14:textId="77777777" w:rsidTr="00453D56">
        <w:tc>
          <w:tcPr>
            <w:tcW w:w="2518" w:type="dxa"/>
          </w:tcPr>
          <w:p w14:paraId="25EFC824"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ADDD861" w14:textId="13A8ECD6"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22</w:t>
            </w:r>
            <w:r w:rsidR="00DA4D78" w:rsidRPr="00F12CBF">
              <w:rPr>
                <w:rFonts w:ascii="Times New Roman" w:hAnsi="Times New Roman" w:cs="Times New Roman"/>
                <w:color w:val="31849B" w:themeColor="accent5" w:themeShade="BF"/>
                <w:sz w:val="24"/>
                <w:szCs w:val="24"/>
              </w:rPr>
              <w:t>0</w:t>
            </w:r>
          </w:p>
        </w:tc>
      </w:tr>
      <w:tr w:rsidR="00F12CBF" w:rsidRPr="00F12CBF" w14:paraId="0C632C1F" w14:textId="77777777" w:rsidTr="00453D56">
        <w:tc>
          <w:tcPr>
            <w:tcW w:w="2518" w:type="dxa"/>
          </w:tcPr>
          <w:p w14:paraId="70831B98"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70C68EDA" w14:textId="5BFA131B"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Plantea hipótesis en torno al conflicto palestino-israelí</w:t>
            </w:r>
          </w:p>
        </w:tc>
      </w:tr>
      <w:tr w:rsidR="001E54D7" w:rsidRPr="00F12CBF" w14:paraId="13E4A2E6" w14:textId="77777777" w:rsidTr="00453D56">
        <w:tc>
          <w:tcPr>
            <w:tcW w:w="2518" w:type="dxa"/>
          </w:tcPr>
          <w:p w14:paraId="53A05C87"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A0A9AE2" w14:textId="0A2BA9D9"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Actividad investigativa que permite al estudiante entrenar</w:t>
            </w:r>
            <w:r w:rsidR="009C0D50" w:rsidRPr="00F12CBF">
              <w:rPr>
                <w:rFonts w:ascii="Times New Roman" w:hAnsi="Times New Roman" w:cs="Times New Roman"/>
                <w:color w:val="31849B" w:themeColor="accent5" w:themeShade="BF"/>
                <w:sz w:val="24"/>
                <w:szCs w:val="24"/>
              </w:rPr>
              <w:t xml:space="preserve">se en </w:t>
            </w:r>
            <w:r w:rsidRPr="00F12CBF">
              <w:rPr>
                <w:rFonts w:ascii="Times New Roman" w:hAnsi="Times New Roman" w:cs="Times New Roman"/>
                <w:color w:val="31849B" w:themeColor="accent5" w:themeShade="BF"/>
                <w:sz w:val="24"/>
                <w:szCs w:val="24"/>
              </w:rPr>
              <w:t xml:space="preserve"> el planteamiento de hipótesis</w:t>
            </w:r>
            <w:r w:rsidR="009C0D50" w:rsidRPr="00F12CBF">
              <w:rPr>
                <w:rFonts w:ascii="Times New Roman" w:hAnsi="Times New Roman" w:cs="Times New Roman"/>
                <w:color w:val="31849B" w:themeColor="accent5" w:themeShade="BF"/>
                <w:sz w:val="24"/>
                <w:szCs w:val="24"/>
              </w:rPr>
              <w:t>.</w:t>
            </w:r>
          </w:p>
        </w:tc>
      </w:tr>
    </w:tbl>
    <w:p w14:paraId="6C36EC57" w14:textId="77777777" w:rsidR="00DE001D" w:rsidRPr="00F12CBF" w:rsidRDefault="00DE001D" w:rsidP="00C95BF4">
      <w:pPr>
        <w:spacing w:after="0" w:line="276" w:lineRule="auto"/>
        <w:jc w:val="both"/>
        <w:rPr>
          <w:rFonts w:ascii="Times New Roman" w:hAnsi="Times New Roman" w:cs="Times New Roman"/>
          <w:color w:val="31849B" w:themeColor="accent5" w:themeShade="BF"/>
          <w:highlight w:val="yellow"/>
        </w:rPr>
      </w:pPr>
    </w:p>
    <w:p w14:paraId="70058EB9" w14:textId="77777777" w:rsidR="00364554" w:rsidRPr="00F12CBF" w:rsidRDefault="00364554" w:rsidP="00C95BF4">
      <w:pPr>
        <w:spacing w:after="0" w:line="276" w:lineRule="auto"/>
        <w:jc w:val="both"/>
        <w:rPr>
          <w:rFonts w:ascii="Times New Roman" w:hAnsi="Times New Roman" w:cs="Times New Roman"/>
          <w:color w:val="31849B" w:themeColor="accent5" w:themeShade="BF"/>
          <w:highlight w:val="yellow"/>
        </w:rPr>
      </w:pPr>
    </w:p>
    <w:p w14:paraId="20413FD4" w14:textId="77777777" w:rsidR="00364554" w:rsidRPr="00F12CBF" w:rsidRDefault="00364554" w:rsidP="00C95BF4">
      <w:pPr>
        <w:spacing w:after="0" w:line="276" w:lineRule="auto"/>
        <w:jc w:val="both"/>
        <w:rPr>
          <w:rFonts w:ascii="Times New Roman" w:hAnsi="Times New Roman" w:cs="Times New Roman"/>
          <w:color w:val="31849B" w:themeColor="accent5" w:themeShade="BF"/>
          <w:highlight w:val="yellow"/>
        </w:rPr>
      </w:pPr>
    </w:p>
    <w:p w14:paraId="08DA170C" w14:textId="2555A717" w:rsidR="00C7684A" w:rsidRPr="00F12CBF" w:rsidRDefault="00C7684A"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[SECCIÓN 2]</w:t>
      </w:r>
      <w:r w:rsidRPr="00F12CBF">
        <w:rPr>
          <w:rFonts w:ascii="Times New Roman" w:hAnsi="Times New Roman" w:cs="Times New Roman"/>
          <w:color w:val="31849B" w:themeColor="accent5" w:themeShade="BF"/>
        </w:rPr>
        <w:t xml:space="preserve"> </w:t>
      </w:r>
      <w:r w:rsidRPr="00F12CBF">
        <w:rPr>
          <w:rFonts w:ascii="Times New Roman" w:hAnsi="Times New Roman" w:cs="Times New Roman"/>
          <w:b/>
          <w:color w:val="31849B" w:themeColor="accent5" w:themeShade="BF"/>
        </w:rPr>
        <w:t xml:space="preserve"> 3.</w:t>
      </w:r>
      <w:r w:rsidR="00AF5522" w:rsidRPr="00F12CBF">
        <w:rPr>
          <w:rFonts w:ascii="Times New Roman" w:hAnsi="Times New Roman" w:cs="Times New Roman"/>
          <w:b/>
          <w:color w:val="31849B" w:themeColor="accent5" w:themeShade="BF"/>
        </w:rPr>
        <w:t>9</w:t>
      </w:r>
      <w:r w:rsidR="00EC3D88" w:rsidRPr="00F12CBF">
        <w:rPr>
          <w:rFonts w:ascii="Times New Roman" w:hAnsi="Times New Roman" w:cs="Times New Roman"/>
          <w:b/>
          <w:color w:val="31849B" w:themeColor="accent5" w:themeShade="BF"/>
        </w:rPr>
        <w:t xml:space="preserve"> El Estado Islámico: </w:t>
      </w:r>
      <w:r w:rsidR="00AF5522" w:rsidRPr="00F12CBF">
        <w:rPr>
          <w:rFonts w:ascii="Times New Roman" w:hAnsi="Times New Roman" w:cs="Times New Roman"/>
          <w:b/>
          <w:color w:val="31849B" w:themeColor="accent5" w:themeShade="BF"/>
        </w:rPr>
        <w:t xml:space="preserve">la </w:t>
      </w:r>
      <w:r w:rsidR="00EC3D88" w:rsidRPr="00F12CBF">
        <w:rPr>
          <w:rFonts w:ascii="Times New Roman" w:hAnsi="Times New Roman" w:cs="Times New Roman"/>
          <w:b/>
          <w:color w:val="31849B" w:themeColor="accent5" w:themeShade="BF"/>
        </w:rPr>
        <w:t xml:space="preserve">radicalización contra </w:t>
      </w:r>
      <w:r w:rsidR="003B41BC" w:rsidRPr="00F12CBF">
        <w:rPr>
          <w:rFonts w:ascii="Times New Roman" w:hAnsi="Times New Roman" w:cs="Times New Roman"/>
          <w:b/>
          <w:color w:val="31849B" w:themeColor="accent5" w:themeShade="BF"/>
        </w:rPr>
        <w:t>O</w:t>
      </w:r>
      <w:r w:rsidR="00EC3D88" w:rsidRPr="00F12CBF">
        <w:rPr>
          <w:rFonts w:ascii="Times New Roman" w:hAnsi="Times New Roman" w:cs="Times New Roman"/>
          <w:b/>
          <w:color w:val="31849B" w:themeColor="accent5" w:themeShade="BF"/>
        </w:rPr>
        <w:t>ccidente</w:t>
      </w:r>
    </w:p>
    <w:p w14:paraId="0A0C65D6" w14:textId="77777777" w:rsidR="00721BB7" w:rsidRPr="00F12CBF" w:rsidRDefault="00721BB7" w:rsidP="00C95BF4">
      <w:pPr>
        <w:spacing w:line="276" w:lineRule="auto"/>
        <w:jc w:val="both"/>
        <w:rPr>
          <w:rFonts w:ascii="Times New Roman" w:hAnsi="Times New Roman" w:cs="Times New Roman"/>
          <w:color w:val="31849B" w:themeColor="accent5" w:themeShade="BF"/>
        </w:rPr>
      </w:pPr>
    </w:p>
    <w:p w14:paraId="406B74EC" w14:textId="2E759DF5" w:rsidR="00F11600" w:rsidRPr="00F12CBF" w:rsidRDefault="00395AA9"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Estado Islámico </w:t>
      </w:r>
      <w:r w:rsidR="005A77F5" w:rsidRPr="00F12CBF">
        <w:rPr>
          <w:rFonts w:ascii="Times New Roman" w:hAnsi="Times New Roman" w:cs="Times New Roman"/>
          <w:color w:val="31849B" w:themeColor="accent5" w:themeShade="BF"/>
        </w:rPr>
        <w:t xml:space="preserve">(EI) </w:t>
      </w:r>
      <w:r w:rsidR="00562653" w:rsidRPr="00F12CBF">
        <w:rPr>
          <w:rFonts w:ascii="Times New Roman" w:hAnsi="Times New Roman" w:cs="Times New Roman"/>
          <w:color w:val="31849B" w:themeColor="accent5" w:themeShade="BF"/>
        </w:rPr>
        <w:t xml:space="preserve">es una </w:t>
      </w:r>
      <w:r w:rsidR="00A11491" w:rsidRPr="00F12CBF">
        <w:rPr>
          <w:rFonts w:ascii="Times New Roman" w:hAnsi="Times New Roman" w:cs="Times New Roman"/>
          <w:color w:val="31849B" w:themeColor="accent5" w:themeShade="BF"/>
        </w:rPr>
        <w:t xml:space="preserve">enorme </w:t>
      </w:r>
      <w:r w:rsidR="00C73CBB" w:rsidRPr="00F12CBF">
        <w:rPr>
          <w:rFonts w:ascii="Times New Roman" w:hAnsi="Times New Roman" w:cs="Times New Roman"/>
          <w:color w:val="31849B" w:themeColor="accent5" w:themeShade="BF"/>
        </w:rPr>
        <w:t xml:space="preserve">organización </w:t>
      </w:r>
      <w:r w:rsidR="003B41BC" w:rsidRPr="00F12CBF">
        <w:rPr>
          <w:rFonts w:ascii="Times New Roman" w:hAnsi="Times New Roman" w:cs="Times New Roman"/>
          <w:color w:val="31849B" w:themeColor="accent5" w:themeShade="BF"/>
        </w:rPr>
        <w:t xml:space="preserve">compuesta por </w:t>
      </w:r>
      <w:r w:rsidR="00562653" w:rsidRPr="00F12CBF">
        <w:rPr>
          <w:rFonts w:ascii="Times New Roman" w:hAnsi="Times New Roman" w:cs="Times New Roman"/>
          <w:color w:val="31849B" w:themeColor="accent5" w:themeShade="BF"/>
        </w:rPr>
        <w:t>milicia</w:t>
      </w:r>
      <w:r w:rsidR="003B41BC" w:rsidRPr="00F12CBF">
        <w:rPr>
          <w:rFonts w:ascii="Times New Roman" w:hAnsi="Times New Roman" w:cs="Times New Roman"/>
          <w:color w:val="31849B" w:themeColor="accent5" w:themeShade="BF"/>
        </w:rPr>
        <w:t>s</w:t>
      </w:r>
      <w:r w:rsidR="00562653" w:rsidRPr="00F12CBF">
        <w:rPr>
          <w:rFonts w:ascii="Times New Roman" w:hAnsi="Times New Roman" w:cs="Times New Roman"/>
          <w:color w:val="31849B" w:themeColor="accent5" w:themeShade="BF"/>
        </w:rPr>
        <w:t xml:space="preserve"> </w:t>
      </w:r>
      <w:r w:rsidR="00562653" w:rsidRPr="00F12CBF">
        <w:rPr>
          <w:rFonts w:ascii="Times New Roman" w:hAnsi="Times New Roman" w:cs="Times New Roman"/>
          <w:b/>
          <w:color w:val="31849B" w:themeColor="accent5" w:themeShade="BF"/>
        </w:rPr>
        <w:t>yihadista</w:t>
      </w:r>
      <w:r w:rsidR="003B41BC" w:rsidRPr="00F12CBF">
        <w:rPr>
          <w:rFonts w:ascii="Times New Roman" w:hAnsi="Times New Roman" w:cs="Times New Roman"/>
          <w:b/>
          <w:color w:val="31849B" w:themeColor="accent5" w:themeShade="BF"/>
        </w:rPr>
        <w:t>s</w:t>
      </w:r>
      <w:r w:rsidR="00562653" w:rsidRPr="00F12CBF">
        <w:rPr>
          <w:rFonts w:ascii="Times New Roman" w:hAnsi="Times New Roman" w:cs="Times New Roman"/>
          <w:color w:val="31849B" w:themeColor="accent5" w:themeShade="BF"/>
        </w:rPr>
        <w:t xml:space="preserve"> sun</w:t>
      </w:r>
      <w:r w:rsidR="003B41BC" w:rsidRPr="00F12CBF">
        <w:rPr>
          <w:rFonts w:ascii="Times New Roman" w:hAnsi="Times New Roman" w:cs="Times New Roman"/>
          <w:color w:val="31849B" w:themeColor="accent5" w:themeShade="BF"/>
        </w:rPr>
        <w:t>itas</w:t>
      </w:r>
      <w:r w:rsidR="00A11491" w:rsidRPr="00F12CBF">
        <w:rPr>
          <w:rFonts w:ascii="Times New Roman" w:hAnsi="Times New Roman" w:cs="Times New Roman"/>
          <w:color w:val="31849B" w:themeColor="accent5" w:themeShade="BF"/>
        </w:rPr>
        <w:t xml:space="preserve">, </w:t>
      </w:r>
      <w:r w:rsidR="00855F27" w:rsidRPr="00F12CBF">
        <w:rPr>
          <w:rFonts w:ascii="Times New Roman" w:hAnsi="Times New Roman" w:cs="Times New Roman"/>
          <w:color w:val="31849B" w:themeColor="accent5" w:themeShade="BF"/>
        </w:rPr>
        <w:t>que</w:t>
      </w:r>
      <w:r w:rsidR="003B41BC" w:rsidRPr="00F12CBF">
        <w:rPr>
          <w:rFonts w:ascii="Times New Roman" w:hAnsi="Times New Roman" w:cs="Times New Roman"/>
          <w:color w:val="31849B" w:themeColor="accent5" w:themeShade="BF"/>
        </w:rPr>
        <w:t>,</w:t>
      </w:r>
      <w:r w:rsidR="00855F27" w:rsidRPr="00F12CBF">
        <w:rPr>
          <w:rFonts w:ascii="Times New Roman" w:hAnsi="Times New Roman" w:cs="Times New Roman"/>
          <w:color w:val="31849B" w:themeColor="accent5" w:themeShade="BF"/>
        </w:rPr>
        <w:t xml:space="preserve"> a medida que creció, cambió de nombre y estrategia. </w:t>
      </w:r>
      <w:r w:rsidR="005A77F5" w:rsidRPr="00F12CBF">
        <w:rPr>
          <w:rFonts w:ascii="Times New Roman" w:hAnsi="Times New Roman" w:cs="Times New Roman"/>
          <w:color w:val="31849B" w:themeColor="accent5" w:themeShade="BF"/>
        </w:rPr>
        <w:t>En la actualidad, reúne</w:t>
      </w:r>
      <w:r w:rsidR="00F11600" w:rsidRPr="00F12CBF">
        <w:rPr>
          <w:rFonts w:ascii="Times New Roman" w:hAnsi="Times New Roman" w:cs="Times New Roman"/>
          <w:color w:val="31849B" w:themeColor="accent5" w:themeShade="BF"/>
        </w:rPr>
        <w:t xml:space="preserve"> entre </w:t>
      </w:r>
      <w:r w:rsidR="00F11600" w:rsidRPr="00F12CBF">
        <w:rPr>
          <w:rFonts w:ascii="Times New Roman" w:hAnsi="Times New Roman" w:cs="Times New Roman"/>
          <w:b/>
          <w:color w:val="31849B" w:themeColor="accent5" w:themeShade="BF"/>
        </w:rPr>
        <w:t>15.000 y 30.000 milicianos</w:t>
      </w:r>
      <w:r w:rsidR="00F11600" w:rsidRPr="00F12CBF">
        <w:rPr>
          <w:rFonts w:ascii="Times New Roman" w:hAnsi="Times New Roman" w:cs="Times New Roman"/>
          <w:color w:val="31849B" w:themeColor="accent5" w:themeShade="BF"/>
        </w:rPr>
        <w:t xml:space="preserve"> activos, que incluye un alto porcentaje de extranjeros pagados como mercenarios. </w:t>
      </w:r>
    </w:p>
    <w:p w14:paraId="207A16EE" w14:textId="5491EEDE" w:rsidR="00C37A28" w:rsidRPr="00F12CBF" w:rsidRDefault="00C37A2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Al comienzo</w:t>
      </w:r>
      <w:r w:rsidR="005A77F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el grupo se nutrió de los reductos militares que quedaron de la agrupación </w:t>
      </w:r>
      <w:r w:rsidR="004D46E4" w:rsidRPr="00F12CBF">
        <w:rPr>
          <w:rFonts w:ascii="Times New Roman" w:hAnsi="Times New Roman" w:cs="Times New Roman"/>
          <w:color w:val="31849B" w:themeColor="accent5" w:themeShade="BF"/>
        </w:rPr>
        <w:t>Al Qaeda</w:t>
      </w:r>
      <w:r w:rsidR="005A77F5" w:rsidRPr="00F12CBF">
        <w:rPr>
          <w:rFonts w:ascii="Times New Roman" w:hAnsi="Times New Roman" w:cs="Times New Roman"/>
          <w:color w:val="31849B" w:themeColor="accent5" w:themeShade="BF"/>
        </w:rPr>
        <w:t xml:space="preserve"> en Iraq</w:t>
      </w:r>
      <w:r w:rsidRPr="00F12CBF">
        <w:rPr>
          <w:rFonts w:ascii="Times New Roman" w:hAnsi="Times New Roman" w:cs="Times New Roman"/>
          <w:color w:val="31849B" w:themeColor="accent5" w:themeShade="BF"/>
        </w:rPr>
        <w:t>.  Tambié</w:t>
      </w:r>
      <w:r w:rsidR="008E5987" w:rsidRPr="00F12CBF">
        <w:rPr>
          <w:rFonts w:ascii="Times New Roman" w:hAnsi="Times New Roman" w:cs="Times New Roman"/>
          <w:color w:val="31849B" w:themeColor="accent5" w:themeShade="BF"/>
        </w:rPr>
        <w:t>n encontró apoyo entre sun</w:t>
      </w:r>
      <w:r w:rsidR="005A77F5" w:rsidRPr="00F12CBF">
        <w:rPr>
          <w:rFonts w:ascii="Times New Roman" w:hAnsi="Times New Roman" w:cs="Times New Roman"/>
          <w:color w:val="31849B" w:themeColor="accent5" w:themeShade="BF"/>
        </w:rPr>
        <w:t>itas</w:t>
      </w:r>
      <w:r w:rsidRPr="00F12CBF">
        <w:rPr>
          <w:rFonts w:ascii="Times New Roman" w:hAnsi="Times New Roman" w:cs="Times New Roman"/>
          <w:color w:val="31849B" w:themeColor="accent5" w:themeShade="BF"/>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8"/>
        <w:gridCol w:w="6340"/>
      </w:tblGrid>
      <w:tr w:rsidR="00F12CBF" w:rsidRPr="00F12CBF" w14:paraId="40F8EF67" w14:textId="77777777" w:rsidTr="005A2B85">
        <w:tc>
          <w:tcPr>
            <w:tcW w:w="8978" w:type="dxa"/>
            <w:gridSpan w:val="2"/>
            <w:shd w:val="clear" w:color="auto" w:fill="000000" w:themeFill="text1"/>
          </w:tcPr>
          <w:p w14:paraId="3FBC96FB"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Recuerda</w:t>
            </w:r>
          </w:p>
        </w:tc>
      </w:tr>
      <w:tr w:rsidR="00721BB7" w:rsidRPr="00F12CBF" w14:paraId="5F0D3582" w14:textId="77777777" w:rsidTr="005A2B85">
        <w:tc>
          <w:tcPr>
            <w:tcW w:w="2518" w:type="dxa"/>
          </w:tcPr>
          <w:p w14:paraId="2905228D" w14:textId="77777777" w:rsidR="00721BB7" w:rsidRPr="00F12CBF" w:rsidRDefault="00721BB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Contenido</w:t>
            </w:r>
          </w:p>
        </w:tc>
        <w:tc>
          <w:tcPr>
            <w:tcW w:w="6460" w:type="dxa"/>
          </w:tcPr>
          <w:p w14:paraId="450B56C9" w14:textId="715D96F8" w:rsidR="00721BB7" w:rsidRPr="00F12CBF" w:rsidRDefault="00A852BE" w:rsidP="005A77F5">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rPr>
              <w:t>L</w:t>
            </w:r>
            <w:r w:rsidR="00721BB7" w:rsidRPr="00F12CBF">
              <w:rPr>
                <w:rFonts w:ascii="Times New Roman" w:hAnsi="Times New Roman" w:cs="Times New Roman"/>
                <w:color w:val="31849B" w:themeColor="accent5" w:themeShade="BF"/>
              </w:rPr>
              <w:t xml:space="preserve">a intervención estadounidense a </w:t>
            </w:r>
            <w:r w:rsidR="005A77F5" w:rsidRPr="00F12CBF">
              <w:rPr>
                <w:rFonts w:ascii="Times New Roman" w:hAnsi="Times New Roman" w:cs="Times New Roman"/>
                <w:color w:val="31849B" w:themeColor="accent5" w:themeShade="BF"/>
              </w:rPr>
              <w:t>Iraq</w:t>
            </w:r>
            <w:r w:rsidR="00721BB7" w:rsidRPr="00F12CBF">
              <w:rPr>
                <w:rFonts w:ascii="Times New Roman" w:hAnsi="Times New Roman" w:cs="Times New Roman"/>
                <w:color w:val="31849B" w:themeColor="accent5" w:themeShade="BF"/>
              </w:rPr>
              <w:t xml:space="preserve"> se justificó </w:t>
            </w:r>
            <w:r w:rsidR="005A77F5" w:rsidRPr="00F12CBF">
              <w:rPr>
                <w:rFonts w:ascii="Times New Roman" w:hAnsi="Times New Roman" w:cs="Times New Roman"/>
                <w:color w:val="31849B" w:themeColor="accent5" w:themeShade="BF"/>
              </w:rPr>
              <w:t>mediante</w:t>
            </w:r>
            <w:r w:rsidR="00721BB7" w:rsidRPr="00F12CBF">
              <w:rPr>
                <w:rFonts w:ascii="Times New Roman" w:hAnsi="Times New Roman" w:cs="Times New Roman"/>
                <w:color w:val="31849B" w:themeColor="accent5" w:themeShade="BF"/>
              </w:rPr>
              <w:t xml:space="preserve"> la afirmación del gobierno estadounidense de que Irak poseía armas de destrucción masiva. Por ello desataron una intervención militar y derrocaron al gobierno de Sadam Hussein. </w:t>
            </w:r>
            <w:r w:rsidR="005A77F5" w:rsidRPr="00F12CBF">
              <w:rPr>
                <w:rFonts w:ascii="Times New Roman" w:hAnsi="Times New Roman" w:cs="Times New Roman"/>
                <w:color w:val="31849B" w:themeColor="accent5" w:themeShade="BF"/>
              </w:rPr>
              <w:t>Al final, estas</w:t>
            </w:r>
            <w:r w:rsidR="00721BB7" w:rsidRPr="00F12CBF">
              <w:rPr>
                <w:rFonts w:ascii="Times New Roman" w:hAnsi="Times New Roman" w:cs="Times New Roman"/>
                <w:color w:val="31849B" w:themeColor="accent5" w:themeShade="BF"/>
              </w:rPr>
              <w:t xml:space="preserve"> armas nunca se encontraron</w:t>
            </w:r>
            <w:r w:rsidR="00495453" w:rsidRPr="00F12CBF">
              <w:rPr>
                <w:rFonts w:ascii="Times New Roman" w:hAnsi="Times New Roman" w:cs="Times New Roman"/>
                <w:color w:val="31849B" w:themeColor="accent5" w:themeShade="BF"/>
              </w:rPr>
              <w:t xml:space="preserve"> </w:t>
            </w:r>
            <w:r w:rsidR="00705294" w:rsidRPr="00F12CBF">
              <w:rPr>
                <w:rFonts w:ascii="Times New Roman" w:hAnsi="Times New Roman" w:cs="Times New Roman"/>
                <w:color w:val="31849B" w:themeColor="accent5" w:themeShade="BF"/>
              </w:rPr>
              <w:t>[</w:t>
            </w:r>
            <w:hyperlink r:id="rId69" w:history="1">
              <w:r w:rsidR="00705294" w:rsidRPr="00F12CBF">
                <w:rPr>
                  <w:rStyle w:val="Hipervnculo"/>
                  <w:rFonts w:ascii="Times New Roman" w:hAnsi="Times New Roman" w:cs="Times New Roman"/>
                  <w:color w:val="31849B" w:themeColor="accent5" w:themeShade="BF"/>
                </w:rPr>
                <w:t>VER</w:t>
              </w:r>
            </w:hyperlink>
            <w:r w:rsidR="00705294" w:rsidRPr="00F12CBF">
              <w:rPr>
                <w:rFonts w:ascii="Times New Roman" w:hAnsi="Times New Roman" w:cs="Times New Roman"/>
                <w:color w:val="31849B" w:themeColor="accent5" w:themeShade="BF"/>
              </w:rPr>
              <w:t>]</w:t>
            </w:r>
            <w:r w:rsidR="00721BB7" w:rsidRPr="00F12CBF">
              <w:rPr>
                <w:rFonts w:ascii="Times New Roman" w:hAnsi="Times New Roman" w:cs="Times New Roman"/>
                <w:color w:val="31849B" w:themeColor="accent5" w:themeShade="BF"/>
              </w:rPr>
              <w:t xml:space="preserve">. </w:t>
            </w:r>
          </w:p>
        </w:tc>
      </w:tr>
    </w:tbl>
    <w:p w14:paraId="1CD968D7" w14:textId="77777777" w:rsidR="00721BB7" w:rsidRPr="00F12CBF" w:rsidRDefault="00721BB7" w:rsidP="00C95BF4">
      <w:pPr>
        <w:spacing w:line="276" w:lineRule="auto"/>
        <w:jc w:val="both"/>
        <w:rPr>
          <w:rFonts w:ascii="Times New Roman" w:hAnsi="Times New Roman" w:cs="Times New Roman"/>
          <w:color w:val="31849B" w:themeColor="accent5" w:themeShade="BF"/>
        </w:rPr>
      </w:pPr>
    </w:p>
    <w:p w14:paraId="60005700" w14:textId="5CF347A3" w:rsidR="00C37A28" w:rsidRPr="00F12CBF" w:rsidRDefault="00C37A2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fundamentalismo del EI radica en su interpretación </w:t>
      </w:r>
      <w:r w:rsidR="00A852BE" w:rsidRPr="00F12CBF">
        <w:rPr>
          <w:rFonts w:ascii="Times New Roman" w:hAnsi="Times New Roman" w:cs="Times New Roman"/>
          <w:color w:val="31849B" w:themeColor="accent5" w:themeShade="BF"/>
        </w:rPr>
        <w:t>extremista del Is</w:t>
      </w:r>
      <w:r w:rsidRPr="00F12CBF">
        <w:rPr>
          <w:rFonts w:ascii="Times New Roman" w:hAnsi="Times New Roman" w:cs="Times New Roman"/>
          <w:color w:val="31849B" w:themeColor="accent5" w:themeShade="BF"/>
        </w:rPr>
        <w:t>lam. Se consideran los únicos creyentes verdaderos</w:t>
      </w:r>
      <w:r w:rsidR="005A77F5"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5A77F5" w:rsidRPr="00F12CBF">
        <w:rPr>
          <w:rFonts w:ascii="Times New Roman" w:hAnsi="Times New Roman" w:cs="Times New Roman"/>
          <w:color w:val="31849B" w:themeColor="accent5" w:themeShade="BF"/>
        </w:rPr>
        <w:t>los</w:t>
      </w:r>
      <w:r w:rsidRPr="00F12CBF">
        <w:rPr>
          <w:rFonts w:ascii="Times New Roman" w:hAnsi="Times New Roman" w:cs="Times New Roman"/>
          <w:color w:val="31849B" w:themeColor="accent5" w:themeShade="BF"/>
        </w:rPr>
        <w:t xml:space="preserve"> llamados a restaurar la pureza del islamismo frente a la contaminación que representan las vertientes chiitas del Islam</w:t>
      </w:r>
      <w:r w:rsidR="005A77F5" w:rsidRPr="00F12CBF">
        <w:rPr>
          <w:rFonts w:ascii="Times New Roman" w:hAnsi="Times New Roman" w:cs="Times New Roman"/>
          <w:color w:val="31849B" w:themeColor="accent5" w:themeShade="BF"/>
        </w:rPr>
        <w:t xml:space="preserve"> y</w:t>
      </w:r>
      <w:r w:rsidRPr="00F12CBF">
        <w:rPr>
          <w:rFonts w:ascii="Times New Roman" w:hAnsi="Times New Roman" w:cs="Times New Roman"/>
          <w:color w:val="31849B" w:themeColor="accent5" w:themeShade="BF"/>
        </w:rPr>
        <w:t xml:space="preserve"> las influencias occidentales</w:t>
      </w:r>
      <w:r w:rsidR="005A77F5" w:rsidRPr="00F12CBF">
        <w:rPr>
          <w:rFonts w:ascii="Times New Roman" w:hAnsi="Times New Roman" w:cs="Times New Roman"/>
          <w:color w:val="31849B" w:themeColor="accent5" w:themeShade="BF"/>
        </w:rPr>
        <w:t xml:space="preserve"> en el mundo musulmán</w:t>
      </w:r>
      <w:r w:rsidRPr="00F12CBF">
        <w:rPr>
          <w:rFonts w:ascii="Times New Roman" w:hAnsi="Times New Roman" w:cs="Times New Roman"/>
          <w:color w:val="31849B" w:themeColor="accent5" w:themeShade="BF"/>
        </w:rPr>
        <w:t>.</w:t>
      </w:r>
    </w:p>
    <w:p w14:paraId="180718BB" w14:textId="075656A5" w:rsidR="000E3098" w:rsidRPr="00F12CBF" w:rsidRDefault="00C37A2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S</w:t>
      </w:r>
      <w:r w:rsidR="00855F27" w:rsidRPr="00F12CBF">
        <w:rPr>
          <w:rFonts w:ascii="Times New Roman" w:hAnsi="Times New Roman" w:cs="Times New Roman"/>
          <w:color w:val="31849B" w:themeColor="accent5" w:themeShade="BF"/>
        </w:rPr>
        <w:t>eñalan como apóstatas a la población musulmana chiita y a todo aquel que cuestione</w:t>
      </w:r>
      <w:r w:rsidRPr="00F12CBF">
        <w:rPr>
          <w:rFonts w:ascii="Times New Roman" w:hAnsi="Times New Roman" w:cs="Times New Roman"/>
          <w:color w:val="31849B" w:themeColor="accent5" w:themeShade="BF"/>
        </w:rPr>
        <w:t xml:space="preserve"> </w:t>
      </w:r>
      <w:r w:rsidR="004065EF" w:rsidRPr="00F12CBF">
        <w:rPr>
          <w:rFonts w:ascii="Times New Roman" w:hAnsi="Times New Roman" w:cs="Times New Roman"/>
          <w:color w:val="31849B" w:themeColor="accent5" w:themeShade="BF"/>
        </w:rPr>
        <w:t>su lucha</w:t>
      </w:r>
      <w:r w:rsidR="005A77F5" w:rsidRPr="00F12CBF">
        <w:rPr>
          <w:rFonts w:ascii="Times New Roman" w:hAnsi="Times New Roman" w:cs="Times New Roman"/>
          <w:color w:val="31849B" w:themeColor="accent5" w:themeShade="BF"/>
        </w:rPr>
        <w:t>, así l</w:t>
      </w:r>
      <w:r w:rsidR="004065EF" w:rsidRPr="00F12CBF">
        <w:rPr>
          <w:rFonts w:ascii="Times New Roman" w:hAnsi="Times New Roman" w:cs="Times New Roman"/>
          <w:color w:val="31849B" w:themeColor="accent5" w:themeShade="BF"/>
        </w:rPr>
        <w:t>egitiman sus ataques contra otros musulmanes</w:t>
      </w:r>
      <w:r w:rsidR="005A77F5" w:rsidRPr="00F12CBF">
        <w:rPr>
          <w:rFonts w:ascii="Times New Roman" w:hAnsi="Times New Roman" w:cs="Times New Roman"/>
          <w:color w:val="31849B" w:themeColor="accent5" w:themeShade="BF"/>
        </w:rPr>
        <w:t>.</w:t>
      </w:r>
      <w:r w:rsidR="00855F27" w:rsidRPr="00F12CBF">
        <w:rPr>
          <w:rFonts w:ascii="Times New Roman" w:hAnsi="Times New Roman" w:cs="Times New Roman"/>
          <w:color w:val="31849B" w:themeColor="accent5" w:themeShade="BF"/>
        </w:rPr>
        <w:t xml:space="preserve"> </w:t>
      </w:r>
      <w:r w:rsidR="005A77F5" w:rsidRPr="00F12CBF">
        <w:rPr>
          <w:rFonts w:ascii="Times New Roman" w:hAnsi="Times New Roman" w:cs="Times New Roman"/>
          <w:color w:val="31849B" w:themeColor="accent5" w:themeShade="BF"/>
        </w:rPr>
        <w:t xml:space="preserve">Sin ningún reparo, llevan </w:t>
      </w:r>
      <w:r w:rsidR="00855F27" w:rsidRPr="00F12CBF">
        <w:rPr>
          <w:rFonts w:ascii="Times New Roman" w:hAnsi="Times New Roman" w:cs="Times New Roman"/>
          <w:color w:val="31849B" w:themeColor="accent5" w:themeShade="BF"/>
        </w:rPr>
        <w:t>a cabo ejecuciones públicas y destruyen templos y mezquitas de facciones enemigas.</w:t>
      </w:r>
      <w:r w:rsidR="000E3098" w:rsidRPr="00F12CBF">
        <w:rPr>
          <w:rFonts w:ascii="Times New Roman" w:hAnsi="Times New Roman" w:cs="Times New Roman"/>
          <w:color w:val="31849B" w:themeColor="accent5" w:themeShade="BF"/>
        </w:rPr>
        <w:t xml:space="preserve"> El grupo pretende establecer un </w:t>
      </w:r>
      <w:r w:rsidR="000E3098" w:rsidRPr="00F12CBF">
        <w:rPr>
          <w:rFonts w:ascii="Times New Roman" w:hAnsi="Times New Roman" w:cs="Times New Roman"/>
          <w:b/>
          <w:color w:val="31849B" w:themeColor="accent5" w:themeShade="BF"/>
        </w:rPr>
        <w:t>califato</w:t>
      </w:r>
      <w:r w:rsidR="000E3098" w:rsidRPr="00F12CBF">
        <w:rPr>
          <w:rFonts w:ascii="Times New Roman" w:hAnsi="Times New Roman" w:cs="Times New Roman"/>
          <w:color w:val="31849B" w:themeColor="accent5" w:themeShade="BF"/>
        </w:rPr>
        <w:t>, es decir, un Estado dirigido por un líder político y religioso</w:t>
      </w:r>
      <w:r w:rsidR="005A77F5" w:rsidRPr="00F12CBF">
        <w:rPr>
          <w:rFonts w:ascii="Times New Roman" w:hAnsi="Times New Roman" w:cs="Times New Roman"/>
          <w:color w:val="31849B" w:themeColor="accent5" w:themeShade="BF"/>
        </w:rPr>
        <w:t xml:space="preserve"> </w:t>
      </w:r>
      <w:r w:rsidR="000E3098" w:rsidRPr="00F12CBF">
        <w:rPr>
          <w:rFonts w:ascii="Times New Roman" w:hAnsi="Times New Roman" w:cs="Times New Roman"/>
          <w:color w:val="31849B" w:themeColor="accent5" w:themeShade="BF"/>
        </w:rPr>
        <w:t xml:space="preserve"> que gobierne la totalidad del mundo musulmán. </w:t>
      </w:r>
    </w:p>
    <w:p w14:paraId="5C6C1F6E" w14:textId="20CFD0A0" w:rsidR="000E3098" w:rsidRPr="00F12CBF" w:rsidRDefault="000E3098"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Reclama la autoridad religiosa sobre todos los musulmanes del mundo y su propósito es reunir los territorios habitados po</w:t>
      </w:r>
      <w:r w:rsidR="005A77F5" w:rsidRPr="00F12CBF">
        <w:rPr>
          <w:rFonts w:ascii="Times New Roman" w:hAnsi="Times New Roman" w:cs="Times New Roman"/>
          <w:color w:val="31849B" w:themeColor="accent5" w:themeShade="BF"/>
        </w:rPr>
        <w:t>r musulmanes</w:t>
      </w:r>
      <w:r w:rsidR="0038400B" w:rsidRPr="00F12CBF">
        <w:rPr>
          <w:rFonts w:ascii="Times New Roman" w:hAnsi="Times New Roman" w:cs="Times New Roman"/>
          <w:color w:val="31849B" w:themeColor="accent5" w:themeShade="BF"/>
        </w:rPr>
        <w:t>,</w:t>
      </w:r>
      <w:r w:rsidR="005A77F5" w:rsidRPr="00F12CBF">
        <w:rPr>
          <w:rFonts w:ascii="Times New Roman" w:hAnsi="Times New Roman" w:cs="Times New Roman"/>
          <w:color w:val="31849B" w:themeColor="accent5" w:themeShade="BF"/>
        </w:rPr>
        <w:t xml:space="preserve"> comenzando con Iraq</w:t>
      </w:r>
      <w:r w:rsidRPr="00F12CBF">
        <w:rPr>
          <w:rFonts w:ascii="Times New Roman" w:hAnsi="Times New Roman" w:cs="Times New Roman"/>
          <w:color w:val="31849B" w:themeColor="accent5" w:themeShade="BF"/>
        </w:rPr>
        <w:t xml:space="preserve"> y la región del Levante mediterráneo, Siria e Irak, para convertirlos en la base de un Estado musulmán y luego expandirse al resto del mundo árabe.</w:t>
      </w:r>
    </w:p>
    <w:p w14:paraId="064E38E2" w14:textId="4DDD25F4" w:rsidR="00F11600" w:rsidRPr="00F12CBF" w:rsidRDefault="00F11600"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Es un grupo que hoy controla grandes recursos económicos. Se calcula que poseen </w:t>
      </w:r>
      <w:r w:rsidR="00721BB7" w:rsidRPr="00F12CBF">
        <w:rPr>
          <w:rFonts w:ascii="Times New Roman" w:hAnsi="Times New Roman" w:cs="Times New Roman"/>
          <w:color w:val="31849B" w:themeColor="accent5" w:themeShade="BF"/>
        </w:rPr>
        <w:t xml:space="preserve">dos mil </w:t>
      </w:r>
      <w:r w:rsidRPr="00F12CBF">
        <w:rPr>
          <w:rFonts w:ascii="Times New Roman" w:hAnsi="Times New Roman" w:cs="Times New Roman"/>
          <w:color w:val="31849B" w:themeColor="accent5" w:themeShade="BF"/>
        </w:rPr>
        <w:t xml:space="preserve">millones de dólares y que </w:t>
      </w:r>
      <w:r w:rsidR="0038400B" w:rsidRPr="00F12CBF">
        <w:rPr>
          <w:rFonts w:ascii="Times New Roman" w:hAnsi="Times New Roman" w:cs="Times New Roman"/>
          <w:color w:val="31849B" w:themeColor="accent5" w:themeShade="BF"/>
        </w:rPr>
        <w:t xml:space="preserve">a diario </w:t>
      </w:r>
      <w:r w:rsidRPr="00F12CBF">
        <w:rPr>
          <w:rFonts w:ascii="Times New Roman" w:hAnsi="Times New Roman" w:cs="Times New Roman"/>
          <w:color w:val="31849B" w:themeColor="accent5" w:themeShade="BF"/>
        </w:rPr>
        <w:t xml:space="preserve">agregan </w:t>
      </w:r>
      <w:r w:rsidR="0038400B" w:rsidRPr="00F12CBF">
        <w:rPr>
          <w:rFonts w:ascii="Times New Roman" w:hAnsi="Times New Roman" w:cs="Times New Roman"/>
          <w:color w:val="31849B" w:themeColor="accent5" w:themeShade="BF"/>
        </w:rPr>
        <w:t>dos millones de dólares</w:t>
      </w:r>
      <w:r w:rsidRPr="00F12CBF">
        <w:rPr>
          <w:rFonts w:ascii="Times New Roman" w:hAnsi="Times New Roman" w:cs="Times New Roman"/>
          <w:color w:val="31849B" w:themeColor="accent5" w:themeShade="BF"/>
        </w:rPr>
        <w:t xml:space="preserve"> por la venta de petróleo y gas, así como por el cobro de impuestos que recauda en su territorio y algunas actividades ilícitas como extorsión, contrabando y secuestro</w:t>
      </w:r>
      <w:r w:rsidR="0038400B" w:rsidRPr="00F12CBF">
        <w:rPr>
          <w:rFonts w:ascii="Times New Roman" w:hAnsi="Times New Roman" w:cs="Times New Roman"/>
          <w:color w:val="31849B" w:themeColor="accent5" w:themeShade="BF"/>
        </w:rPr>
        <w:t>. El Estado Islámico c</w:t>
      </w:r>
      <w:r w:rsidRPr="00F12CBF">
        <w:rPr>
          <w:rFonts w:ascii="Times New Roman" w:hAnsi="Times New Roman" w:cs="Times New Roman"/>
          <w:color w:val="31849B" w:themeColor="accent5" w:themeShade="BF"/>
        </w:rPr>
        <w:t xml:space="preserve">ontrola represas, carreteras y límites fronterizos. También se ha denunciado que trafican órganos y que comercian antigüedades. </w:t>
      </w:r>
    </w:p>
    <w:tbl>
      <w:tblPr>
        <w:tblStyle w:val="Tablaconcuadrcula"/>
        <w:tblW w:w="0" w:type="auto"/>
        <w:tblLook w:val="04A0" w:firstRow="1" w:lastRow="0" w:firstColumn="1" w:lastColumn="0" w:noHBand="0" w:noVBand="1"/>
      </w:tblPr>
      <w:tblGrid>
        <w:gridCol w:w="2482"/>
        <w:gridCol w:w="6346"/>
      </w:tblGrid>
      <w:tr w:rsidR="00F12CBF" w:rsidRPr="00F12CBF" w14:paraId="0E33F2BA" w14:textId="77777777" w:rsidTr="005A2B85">
        <w:tc>
          <w:tcPr>
            <w:tcW w:w="9033" w:type="dxa"/>
            <w:gridSpan w:val="2"/>
            <w:shd w:val="clear" w:color="auto" w:fill="0D0D0D" w:themeFill="text1" w:themeFillTint="F2"/>
          </w:tcPr>
          <w:p w14:paraId="39CD25E7"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1940282" w14:textId="77777777" w:rsidTr="005A2B85">
        <w:tc>
          <w:tcPr>
            <w:tcW w:w="2518" w:type="dxa"/>
          </w:tcPr>
          <w:p w14:paraId="79F37AF2"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CC08AA8" w14:textId="12E34E31" w:rsidR="00983FAB"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983FAB" w:rsidRPr="00F12CBF">
              <w:rPr>
                <w:rFonts w:ascii="Times New Roman" w:hAnsi="Times New Roman" w:cs="Times New Roman"/>
                <w:color w:val="31849B" w:themeColor="accent5" w:themeShade="BF"/>
                <w:sz w:val="24"/>
                <w:szCs w:val="24"/>
              </w:rPr>
              <w:t>_0</w:t>
            </w:r>
            <w:r w:rsidR="002B38E0" w:rsidRPr="00F12CBF">
              <w:rPr>
                <w:rFonts w:ascii="Times New Roman" w:hAnsi="Times New Roman" w:cs="Times New Roman"/>
                <w:color w:val="31849B" w:themeColor="accent5" w:themeShade="BF"/>
                <w:sz w:val="24"/>
                <w:szCs w:val="24"/>
              </w:rPr>
              <w:t>1</w:t>
            </w:r>
            <w:r w:rsidR="00983FAB" w:rsidRPr="00F12CBF">
              <w:rPr>
                <w:rFonts w:ascii="Times New Roman" w:hAnsi="Times New Roman" w:cs="Times New Roman"/>
                <w:color w:val="31849B" w:themeColor="accent5" w:themeShade="BF"/>
                <w:sz w:val="24"/>
                <w:szCs w:val="24"/>
              </w:rPr>
              <w:t>_IMG</w:t>
            </w:r>
            <w:r w:rsidR="00D21B4D" w:rsidRPr="00F12CBF">
              <w:rPr>
                <w:rFonts w:ascii="Times New Roman" w:hAnsi="Times New Roman" w:cs="Times New Roman"/>
                <w:color w:val="31849B" w:themeColor="accent5" w:themeShade="BF"/>
                <w:sz w:val="24"/>
                <w:szCs w:val="24"/>
              </w:rPr>
              <w:t>28</w:t>
            </w:r>
          </w:p>
        </w:tc>
      </w:tr>
      <w:tr w:rsidR="00F12CBF" w:rsidRPr="00F12CBF" w14:paraId="392CD824" w14:textId="77777777" w:rsidTr="005A2B85">
        <w:tc>
          <w:tcPr>
            <w:tcW w:w="2518" w:type="dxa"/>
          </w:tcPr>
          <w:p w14:paraId="363106E6"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1E27EF3" w14:textId="0B1D6084" w:rsidR="00983FAB" w:rsidRPr="00F12CBF" w:rsidRDefault="00285ED4"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 xml:space="preserve">Bandera del Estado Islámico, grupo yihadista sunita. </w:t>
            </w:r>
          </w:p>
        </w:tc>
      </w:tr>
      <w:tr w:rsidR="00F12CBF" w:rsidRPr="00F12CBF" w14:paraId="4ADAE6F1" w14:textId="77777777" w:rsidTr="005A2B85">
        <w:tc>
          <w:tcPr>
            <w:tcW w:w="2518" w:type="dxa"/>
          </w:tcPr>
          <w:p w14:paraId="086CA8D6"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01CA2B63" w14:textId="77777777" w:rsidR="00285ED4" w:rsidRPr="00F12CBF" w:rsidRDefault="00285ED4" w:rsidP="00C95BF4">
            <w:pPr>
              <w:spacing w:line="276" w:lineRule="auto"/>
              <w:jc w:val="both"/>
              <w:rPr>
                <w:rFonts w:ascii="Times New Roman" w:hAnsi="Times New Roman" w:cs="Times New Roman"/>
                <w:color w:val="31849B" w:themeColor="accent5" w:themeShade="BF"/>
                <w:sz w:val="24"/>
                <w:szCs w:val="24"/>
                <w:lang w:val="es-CO"/>
              </w:rPr>
            </w:pPr>
          </w:p>
          <w:p w14:paraId="21BC1B9A" w14:textId="5CEB938A" w:rsidR="00273B9D" w:rsidRPr="00F12CBF" w:rsidRDefault="00285ED4"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Número de la imagen 237997351</w:t>
            </w:r>
          </w:p>
          <w:p w14:paraId="4B95BF5B" w14:textId="548808E5"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p>
        </w:tc>
      </w:tr>
      <w:tr w:rsidR="00983FAB" w:rsidRPr="00F12CBF" w14:paraId="53F6BE27" w14:textId="77777777" w:rsidTr="005A2B85">
        <w:tc>
          <w:tcPr>
            <w:tcW w:w="2518" w:type="dxa"/>
          </w:tcPr>
          <w:p w14:paraId="4ADA8012"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3B70082F" w14:textId="30058991" w:rsidR="00983FAB" w:rsidRPr="00F12CBF" w:rsidRDefault="00285ED4" w:rsidP="002E4303">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s-CO"/>
              </w:rPr>
              <w:t xml:space="preserve">Bandera del Estado Islámico, grupo yihadista sunita </w:t>
            </w:r>
            <w:r w:rsidR="002E4303" w:rsidRPr="00F12CBF">
              <w:rPr>
                <w:rFonts w:ascii="Times New Roman" w:hAnsi="Times New Roman" w:cs="Times New Roman"/>
                <w:color w:val="31849B" w:themeColor="accent5" w:themeShade="BF"/>
                <w:sz w:val="24"/>
                <w:szCs w:val="24"/>
                <w:lang w:val="es-CO"/>
              </w:rPr>
              <w:t>auto</w:t>
            </w:r>
            <w:r w:rsidRPr="00F12CBF">
              <w:rPr>
                <w:rFonts w:ascii="Times New Roman" w:hAnsi="Times New Roman" w:cs="Times New Roman"/>
                <w:color w:val="31849B" w:themeColor="accent5" w:themeShade="BF"/>
                <w:sz w:val="24"/>
                <w:szCs w:val="24"/>
                <w:lang w:val="es-CO"/>
              </w:rPr>
              <w:t xml:space="preserve">proclamado como un califato.  </w:t>
            </w:r>
            <w:r w:rsidRPr="00F12CBF">
              <w:rPr>
                <w:rFonts w:ascii="Times New Roman" w:hAnsi="Times New Roman" w:cs="Times New Roman"/>
                <w:color w:val="31849B" w:themeColor="accent5" w:themeShade="BF"/>
                <w:sz w:val="24"/>
                <w:szCs w:val="24"/>
              </w:rPr>
              <w:t xml:space="preserve">La bandera </w:t>
            </w:r>
            <w:r w:rsidR="002E4303" w:rsidRPr="00F12CBF">
              <w:rPr>
                <w:rFonts w:ascii="Times New Roman" w:hAnsi="Times New Roman" w:cs="Times New Roman"/>
                <w:color w:val="31849B" w:themeColor="accent5" w:themeShade="BF"/>
                <w:sz w:val="24"/>
                <w:szCs w:val="24"/>
              </w:rPr>
              <w:t>porta</w:t>
            </w:r>
            <w:r w:rsidRPr="00F12CBF">
              <w:rPr>
                <w:rFonts w:ascii="Times New Roman" w:hAnsi="Times New Roman" w:cs="Times New Roman"/>
                <w:color w:val="31849B" w:themeColor="accent5" w:themeShade="BF"/>
                <w:sz w:val="24"/>
                <w:szCs w:val="24"/>
              </w:rPr>
              <w:t xml:space="preserve"> el color negro, característico de la </w:t>
            </w:r>
            <w:r w:rsidRPr="00F12CBF">
              <w:rPr>
                <w:rFonts w:ascii="Times New Roman" w:hAnsi="Times New Roman" w:cs="Times New Roman"/>
                <w:i/>
                <w:color w:val="31849B" w:themeColor="accent5" w:themeShade="BF"/>
                <w:sz w:val="24"/>
                <w:szCs w:val="24"/>
              </w:rPr>
              <w:t>yihad</w:t>
            </w:r>
            <w:r w:rsidRPr="00F12CBF">
              <w:rPr>
                <w:rFonts w:ascii="Times New Roman" w:hAnsi="Times New Roman" w:cs="Times New Roman"/>
                <w:color w:val="31849B" w:themeColor="accent5" w:themeShade="BF"/>
                <w:sz w:val="24"/>
                <w:szCs w:val="24"/>
              </w:rPr>
              <w:t>. El texto en árabe escrito en color blanco dice</w:t>
            </w:r>
            <w:r w:rsidR="002E4303"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w:t>
            </w:r>
            <w:r w:rsidRPr="00F12CBF">
              <w:rPr>
                <w:rFonts w:ascii="Times New Roman" w:hAnsi="Times New Roman" w:cs="Times New Roman"/>
                <w:i/>
                <w:color w:val="31849B" w:themeColor="accent5" w:themeShade="BF"/>
                <w:sz w:val="24"/>
                <w:szCs w:val="24"/>
              </w:rPr>
              <w:t>Ilaha, illa-llah</w:t>
            </w:r>
            <w:r w:rsidRPr="00F12CBF">
              <w:rPr>
                <w:rFonts w:ascii="Times New Roman" w:hAnsi="Times New Roman" w:cs="Times New Roman"/>
                <w:color w:val="31849B" w:themeColor="accent5" w:themeShade="BF"/>
                <w:sz w:val="24"/>
                <w:szCs w:val="24"/>
              </w:rPr>
              <w:t>”, que se traduce</w:t>
            </w:r>
            <w:r w:rsidR="002E4303"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w:t>
            </w:r>
            <w:r w:rsidR="002E4303" w:rsidRPr="00F12CBF">
              <w:rPr>
                <w:rFonts w:ascii="Times New Roman" w:hAnsi="Times New Roman" w:cs="Times New Roman"/>
                <w:color w:val="31849B" w:themeColor="accent5" w:themeShade="BF"/>
                <w:sz w:val="24"/>
                <w:szCs w:val="24"/>
              </w:rPr>
              <w:t>N</w:t>
            </w:r>
            <w:r w:rsidRPr="00F12CBF">
              <w:rPr>
                <w:rFonts w:ascii="Times New Roman" w:hAnsi="Times New Roman" w:cs="Times New Roman"/>
                <w:color w:val="31849B" w:themeColor="accent5" w:themeShade="BF"/>
                <w:sz w:val="24"/>
                <w:szCs w:val="24"/>
              </w:rPr>
              <w:t>o hay más Dios que Alá”,  declaración de fe en un único Dios y la profecía de Mahoma.</w:t>
            </w:r>
          </w:p>
        </w:tc>
      </w:tr>
    </w:tbl>
    <w:p w14:paraId="37685D39" w14:textId="77777777" w:rsidR="00983FAB" w:rsidRPr="00F12CBF" w:rsidRDefault="00983FAB" w:rsidP="00C95BF4">
      <w:pPr>
        <w:spacing w:line="276" w:lineRule="auto"/>
        <w:jc w:val="both"/>
        <w:rPr>
          <w:rFonts w:ascii="Times New Roman" w:hAnsi="Times New Roman" w:cs="Times New Roman"/>
          <w:color w:val="31849B" w:themeColor="accent5" w:themeShade="BF"/>
        </w:rPr>
      </w:pPr>
    </w:p>
    <w:p w14:paraId="2AB0236D" w14:textId="77777777" w:rsidR="00F11600" w:rsidRPr="00F12CBF" w:rsidRDefault="00F11600"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Sus tácticas son consideradas extremas. Decapitaciones difundidas en las redes sociales, flagelaciones, amputaciones, crucifixiones, torturas, ejecuciones sumarias y asesinatos en masa han sido utilizadas como medios para atemorizar a sus enemigos. </w:t>
      </w:r>
    </w:p>
    <w:p w14:paraId="682B13E2" w14:textId="24A0EB35" w:rsidR="00F11600" w:rsidRPr="00F12CBF" w:rsidRDefault="00F11600"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También practican el secuestro de minorías religiosas. Los muertos ya se cuentan por miles y hay más de un millón de personas desplazadas. Incluso su acción ha llegado a Europa</w:t>
      </w:r>
      <w:r w:rsidR="004920C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en donde han asesinado a periodistas y caricaturistas que</w:t>
      </w:r>
      <w:r w:rsidR="004920CD"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desde su punto de vista, ofenden su religión. </w:t>
      </w:r>
    </w:p>
    <w:p w14:paraId="5FA6FFF8" w14:textId="5C1042A3" w:rsidR="00F11600" w:rsidRPr="00F12CBF" w:rsidRDefault="004920CD"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Estado I</w:t>
      </w:r>
      <w:r w:rsidR="00C46745" w:rsidRPr="00F12CBF">
        <w:rPr>
          <w:rFonts w:ascii="Times New Roman" w:hAnsi="Times New Roman" w:cs="Times New Roman"/>
          <w:color w:val="31849B" w:themeColor="accent5" w:themeShade="BF"/>
        </w:rPr>
        <w:t xml:space="preserve">slámico se fortaleció a partir </w:t>
      </w:r>
      <w:r w:rsidR="00F11600" w:rsidRPr="00F12CBF">
        <w:rPr>
          <w:rFonts w:ascii="Times New Roman" w:hAnsi="Times New Roman" w:cs="Times New Roman"/>
          <w:color w:val="31849B" w:themeColor="accent5" w:themeShade="BF"/>
        </w:rPr>
        <w:t>del estallido</w:t>
      </w:r>
      <w:r w:rsidR="00C46745" w:rsidRPr="00F12CBF">
        <w:rPr>
          <w:rFonts w:ascii="Times New Roman" w:hAnsi="Times New Roman" w:cs="Times New Roman"/>
          <w:color w:val="31849B" w:themeColor="accent5" w:themeShade="BF"/>
        </w:rPr>
        <w:t xml:space="preserve"> de la </w:t>
      </w:r>
      <w:r w:rsidR="009A32D5" w:rsidRPr="00F12CBF">
        <w:rPr>
          <w:rFonts w:ascii="Times New Roman" w:hAnsi="Times New Roman" w:cs="Times New Roman"/>
          <w:color w:val="31849B" w:themeColor="accent5" w:themeShade="BF"/>
        </w:rPr>
        <w:t>guerra civil</w:t>
      </w:r>
      <w:r w:rsidR="004065EF" w:rsidRPr="00F12CBF">
        <w:rPr>
          <w:rFonts w:ascii="Times New Roman" w:hAnsi="Times New Roman" w:cs="Times New Roman"/>
          <w:color w:val="31849B" w:themeColor="accent5" w:themeShade="BF"/>
        </w:rPr>
        <w:t xml:space="preserve"> en Siria</w:t>
      </w:r>
      <w:r w:rsidR="00C46745" w:rsidRPr="00F12CBF">
        <w:rPr>
          <w:rFonts w:ascii="Times New Roman" w:hAnsi="Times New Roman" w:cs="Times New Roman"/>
          <w:color w:val="31849B" w:themeColor="accent5" w:themeShade="BF"/>
        </w:rPr>
        <w:t xml:space="preserve">. </w:t>
      </w:r>
      <w:r w:rsidR="00F11600" w:rsidRPr="00F12CBF">
        <w:rPr>
          <w:rFonts w:ascii="Times New Roman" w:hAnsi="Times New Roman" w:cs="Times New Roman"/>
          <w:color w:val="31849B" w:themeColor="accent5" w:themeShade="BF"/>
        </w:rPr>
        <w:t xml:space="preserve">Declaró </w:t>
      </w:r>
      <w:r w:rsidRPr="00F12CBF">
        <w:rPr>
          <w:rFonts w:ascii="Times New Roman" w:hAnsi="Times New Roman" w:cs="Times New Roman"/>
          <w:color w:val="31849B" w:themeColor="accent5" w:themeShade="BF"/>
        </w:rPr>
        <w:t>su soberanía sobre Iraq</w:t>
      </w:r>
      <w:r w:rsidR="00F11600" w:rsidRPr="00F12CBF">
        <w:rPr>
          <w:rFonts w:ascii="Times New Roman" w:hAnsi="Times New Roman" w:cs="Times New Roman"/>
          <w:color w:val="31849B" w:themeColor="accent5" w:themeShade="BF"/>
        </w:rPr>
        <w:t xml:space="preserve"> y Siria y su territorio se constituyó en una plataforma de lanzamiento de ataques contra Estados Unidos y sus aliados. </w:t>
      </w:r>
    </w:p>
    <w:p w14:paraId="1B319304" w14:textId="1DD9AF23" w:rsidR="00A61943" w:rsidRPr="00F12CBF" w:rsidRDefault="00C46745"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Para </w:t>
      </w:r>
      <w:r w:rsidR="004065EF" w:rsidRPr="00F12CBF">
        <w:rPr>
          <w:rFonts w:ascii="Times New Roman" w:hAnsi="Times New Roman" w:cs="Times New Roman"/>
          <w:color w:val="31849B" w:themeColor="accent5" w:themeShade="BF"/>
        </w:rPr>
        <w:t>2014</w:t>
      </w:r>
      <w:r w:rsidR="004920CD" w:rsidRPr="00F12CBF">
        <w:rPr>
          <w:rFonts w:ascii="Times New Roman" w:hAnsi="Times New Roman" w:cs="Times New Roman"/>
          <w:color w:val="31849B" w:themeColor="accent5" w:themeShade="BF"/>
        </w:rPr>
        <w:t>,</w:t>
      </w:r>
      <w:r w:rsidR="004065EF" w:rsidRPr="00F12CBF">
        <w:rPr>
          <w:rFonts w:ascii="Times New Roman" w:hAnsi="Times New Roman" w:cs="Times New Roman"/>
          <w:color w:val="31849B" w:themeColor="accent5" w:themeShade="BF"/>
        </w:rPr>
        <w:t xml:space="preserve"> controla</w:t>
      </w:r>
      <w:r w:rsidR="00A852BE" w:rsidRPr="00F12CBF">
        <w:rPr>
          <w:rFonts w:ascii="Times New Roman" w:hAnsi="Times New Roman" w:cs="Times New Roman"/>
          <w:color w:val="31849B" w:themeColor="accent5" w:themeShade="BF"/>
        </w:rPr>
        <w:t>ba</w:t>
      </w:r>
      <w:r w:rsidR="004065EF" w:rsidRPr="00F12CBF">
        <w:rPr>
          <w:rFonts w:ascii="Times New Roman" w:hAnsi="Times New Roman" w:cs="Times New Roman"/>
          <w:color w:val="31849B" w:themeColor="accent5" w:themeShade="BF"/>
        </w:rPr>
        <w:t xml:space="preserve"> ocho provincias </w:t>
      </w:r>
      <w:r w:rsidR="00C73CBB" w:rsidRPr="00F12CBF">
        <w:rPr>
          <w:rFonts w:ascii="Times New Roman" w:hAnsi="Times New Roman" w:cs="Times New Roman"/>
          <w:color w:val="31849B" w:themeColor="accent5" w:themeShade="BF"/>
        </w:rPr>
        <w:t>en la zona limítrofe entre S</w:t>
      </w:r>
      <w:r w:rsidR="004920CD" w:rsidRPr="00F12CBF">
        <w:rPr>
          <w:rFonts w:ascii="Times New Roman" w:hAnsi="Times New Roman" w:cs="Times New Roman"/>
          <w:color w:val="31849B" w:themeColor="accent5" w:themeShade="BF"/>
        </w:rPr>
        <w:t>iria</w:t>
      </w:r>
      <w:r w:rsidR="004065EF" w:rsidRPr="00F12CBF">
        <w:rPr>
          <w:rFonts w:ascii="Times New Roman" w:hAnsi="Times New Roman" w:cs="Times New Roman"/>
          <w:color w:val="31849B" w:themeColor="accent5" w:themeShade="BF"/>
        </w:rPr>
        <w:t xml:space="preserve"> e </w:t>
      </w:r>
      <w:r w:rsidR="00C73CBB" w:rsidRPr="00F12CBF">
        <w:rPr>
          <w:rFonts w:ascii="Times New Roman" w:hAnsi="Times New Roman" w:cs="Times New Roman"/>
          <w:color w:val="31849B" w:themeColor="accent5" w:themeShade="BF"/>
        </w:rPr>
        <w:t>I</w:t>
      </w:r>
      <w:r w:rsidR="004065EF" w:rsidRPr="00F12CBF">
        <w:rPr>
          <w:rFonts w:ascii="Times New Roman" w:hAnsi="Times New Roman" w:cs="Times New Roman"/>
          <w:color w:val="31849B" w:themeColor="accent5" w:themeShade="BF"/>
        </w:rPr>
        <w:t>ra</w:t>
      </w:r>
      <w:r w:rsidR="004920CD" w:rsidRPr="00F12CBF">
        <w:rPr>
          <w:rFonts w:ascii="Times New Roman" w:hAnsi="Times New Roman" w:cs="Times New Roman"/>
          <w:color w:val="31849B" w:themeColor="accent5" w:themeShade="BF"/>
        </w:rPr>
        <w:t>q</w:t>
      </w:r>
      <w:r w:rsidR="00A852BE" w:rsidRPr="00F12CBF">
        <w:rPr>
          <w:rFonts w:ascii="Times New Roman" w:hAnsi="Times New Roman" w:cs="Times New Roman"/>
          <w:color w:val="31849B" w:themeColor="accent5" w:themeShade="BF"/>
        </w:rPr>
        <w:t xml:space="preserve"> y gobernaba</w:t>
      </w:r>
      <w:r w:rsidR="004065EF" w:rsidRPr="00F12CBF">
        <w:rPr>
          <w:rFonts w:ascii="Times New Roman" w:hAnsi="Times New Roman" w:cs="Times New Roman"/>
          <w:color w:val="31849B" w:themeColor="accent5" w:themeShade="BF"/>
        </w:rPr>
        <w:t xml:space="preserve"> a cinco millones de personas. De particular importancia fue el control de Mosul, </w:t>
      </w:r>
      <w:r w:rsidR="004920CD" w:rsidRPr="00F12CBF">
        <w:rPr>
          <w:rFonts w:ascii="Times New Roman" w:hAnsi="Times New Roman" w:cs="Times New Roman"/>
          <w:color w:val="31849B" w:themeColor="accent5" w:themeShade="BF"/>
        </w:rPr>
        <w:t>la segunda ciudad de Iraq</w:t>
      </w:r>
      <w:r w:rsidR="00495453" w:rsidRPr="00F12CBF">
        <w:rPr>
          <w:rFonts w:ascii="Times New Roman" w:hAnsi="Times New Roman" w:cs="Times New Roman"/>
          <w:color w:val="31849B" w:themeColor="accent5" w:themeShade="BF"/>
        </w:rPr>
        <w:t xml:space="preserve"> [</w:t>
      </w:r>
      <w:hyperlink r:id="rId70" w:history="1">
        <w:r w:rsidR="00495453" w:rsidRPr="00F12CBF">
          <w:rPr>
            <w:rStyle w:val="Hipervnculo"/>
            <w:rFonts w:ascii="Times New Roman" w:hAnsi="Times New Roman" w:cs="Times New Roman"/>
            <w:color w:val="31849B" w:themeColor="accent5" w:themeShade="BF"/>
          </w:rPr>
          <w:t>VER</w:t>
        </w:r>
      </w:hyperlink>
      <w:r w:rsidR="00495453" w:rsidRPr="00F12CBF">
        <w:rPr>
          <w:rFonts w:ascii="Times New Roman" w:hAnsi="Times New Roman" w:cs="Times New Roman"/>
          <w:color w:val="31849B" w:themeColor="accent5" w:themeShade="BF"/>
        </w:rPr>
        <w:t>]</w:t>
      </w:r>
      <w:r w:rsidR="00F11600" w:rsidRPr="00F12CBF">
        <w:rPr>
          <w:rFonts w:ascii="Times New Roman" w:hAnsi="Times New Roman" w:cs="Times New Roman"/>
          <w:color w:val="31849B" w:themeColor="accent5" w:themeShade="BF"/>
        </w:rPr>
        <w:t>.</w:t>
      </w:r>
    </w:p>
    <w:p w14:paraId="767AE034" w14:textId="2B98380C" w:rsidR="009A32D5" w:rsidRPr="00F12CBF" w:rsidRDefault="00A61943" w:rsidP="00C95BF4">
      <w:pPr>
        <w:spacing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La influencia del Estado Islámico se está extendiendo con rapidez</w:t>
      </w:r>
      <w:r w:rsidR="00855F27" w:rsidRPr="00F12CBF">
        <w:rPr>
          <w:rFonts w:ascii="Times New Roman" w:hAnsi="Times New Roman" w:cs="Times New Roman"/>
          <w:color w:val="31849B" w:themeColor="accent5" w:themeShade="BF"/>
        </w:rPr>
        <w:t xml:space="preserve"> </w:t>
      </w:r>
      <w:r w:rsidR="004920CD" w:rsidRPr="00F12CBF">
        <w:rPr>
          <w:rFonts w:ascii="Times New Roman" w:hAnsi="Times New Roman" w:cs="Times New Roman"/>
          <w:color w:val="31849B" w:themeColor="accent5" w:themeShade="BF"/>
        </w:rPr>
        <w:t>más allá de Iraq</w:t>
      </w:r>
      <w:r w:rsidR="00855F27" w:rsidRPr="00F12CBF">
        <w:rPr>
          <w:rFonts w:ascii="Times New Roman" w:hAnsi="Times New Roman" w:cs="Times New Roman"/>
          <w:color w:val="31849B" w:themeColor="accent5" w:themeShade="BF"/>
        </w:rPr>
        <w:t xml:space="preserve"> y Siria</w:t>
      </w:r>
      <w:r w:rsidRPr="00F12CBF">
        <w:rPr>
          <w:rFonts w:ascii="Times New Roman" w:hAnsi="Times New Roman" w:cs="Times New Roman"/>
          <w:color w:val="31849B" w:themeColor="accent5" w:themeShade="BF"/>
        </w:rPr>
        <w:t>. Su propaganda s</w:t>
      </w:r>
      <w:r w:rsidR="00B212B9" w:rsidRPr="00F12CBF">
        <w:rPr>
          <w:rFonts w:ascii="Times New Roman" w:hAnsi="Times New Roman" w:cs="Times New Roman"/>
          <w:color w:val="31849B" w:themeColor="accent5" w:themeShade="BF"/>
        </w:rPr>
        <w:t>educ</w:t>
      </w:r>
      <w:r w:rsidRPr="00F12CBF">
        <w:rPr>
          <w:rFonts w:ascii="Times New Roman" w:hAnsi="Times New Roman" w:cs="Times New Roman"/>
          <w:color w:val="31849B" w:themeColor="accent5" w:themeShade="BF"/>
        </w:rPr>
        <w:t xml:space="preserve">e </w:t>
      </w:r>
      <w:r w:rsidR="006F12EB" w:rsidRPr="00F12CBF">
        <w:rPr>
          <w:rFonts w:ascii="Times New Roman" w:hAnsi="Times New Roman" w:cs="Times New Roman"/>
          <w:color w:val="31849B" w:themeColor="accent5" w:themeShade="BF"/>
        </w:rPr>
        <w:t xml:space="preserve">a los jóvenes, incluso de nacionalidades europeas, </w:t>
      </w:r>
      <w:r w:rsidR="00B212B9" w:rsidRPr="00F12CBF">
        <w:rPr>
          <w:rFonts w:ascii="Times New Roman" w:hAnsi="Times New Roman" w:cs="Times New Roman"/>
          <w:color w:val="31849B" w:themeColor="accent5" w:themeShade="BF"/>
        </w:rPr>
        <w:t>a través de las redes sociales</w:t>
      </w:r>
      <w:r w:rsidR="00855F27" w:rsidRPr="00F12CBF">
        <w:rPr>
          <w:rFonts w:ascii="Times New Roman" w:hAnsi="Times New Roman" w:cs="Times New Roman"/>
          <w:color w:val="31849B" w:themeColor="accent5" w:themeShade="BF"/>
        </w:rPr>
        <w:t xml:space="preserve"> y</w:t>
      </w:r>
      <w:r w:rsidR="009A32D5" w:rsidRPr="00F12CBF">
        <w:rPr>
          <w:rFonts w:ascii="Times New Roman" w:hAnsi="Times New Roman" w:cs="Times New Roman"/>
          <w:color w:val="31849B" w:themeColor="accent5" w:themeShade="BF"/>
        </w:rPr>
        <w:t xml:space="preserve"> la</w:t>
      </w:r>
      <w:r w:rsidR="00855F27" w:rsidRPr="00F12CBF">
        <w:rPr>
          <w:rFonts w:ascii="Times New Roman" w:hAnsi="Times New Roman" w:cs="Times New Roman"/>
          <w:color w:val="31849B" w:themeColor="accent5" w:themeShade="BF"/>
        </w:rPr>
        <w:t>s</w:t>
      </w:r>
      <w:r w:rsidR="009A32D5" w:rsidRPr="00F12CBF">
        <w:rPr>
          <w:rFonts w:ascii="Times New Roman" w:hAnsi="Times New Roman" w:cs="Times New Roman"/>
          <w:color w:val="31849B" w:themeColor="accent5" w:themeShade="BF"/>
        </w:rPr>
        <w:t xml:space="preserve"> </w:t>
      </w:r>
      <w:r w:rsidR="00855F27" w:rsidRPr="00F12CBF">
        <w:rPr>
          <w:rFonts w:ascii="Times New Roman" w:hAnsi="Times New Roman" w:cs="Times New Roman"/>
          <w:color w:val="31849B" w:themeColor="accent5" w:themeShade="BF"/>
        </w:rPr>
        <w:t xml:space="preserve">acciones </w:t>
      </w:r>
      <w:r w:rsidR="009A32D5" w:rsidRPr="00F12CBF">
        <w:rPr>
          <w:rFonts w:ascii="Times New Roman" w:hAnsi="Times New Roman" w:cs="Times New Roman"/>
          <w:color w:val="31849B" w:themeColor="accent5" w:themeShade="BF"/>
        </w:rPr>
        <w:t>para detenerlos no está</w:t>
      </w:r>
      <w:r w:rsidR="00855F27" w:rsidRPr="00F12CBF">
        <w:rPr>
          <w:rFonts w:ascii="Times New Roman" w:hAnsi="Times New Roman" w:cs="Times New Roman"/>
          <w:color w:val="31849B" w:themeColor="accent5" w:themeShade="BF"/>
        </w:rPr>
        <w:t>n</w:t>
      </w:r>
      <w:r w:rsidR="009A32D5" w:rsidRPr="00F12CBF">
        <w:rPr>
          <w:rFonts w:ascii="Times New Roman" w:hAnsi="Times New Roman" w:cs="Times New Roman"/>
          <w:color w:val="31849B" w:themeColor="accent5" w:themeShade="BF"/>
        </w:rPr>
        <w:t xml:space="preserve"> dando resultados.</w:t>
      </w:r>
    </w:p>
    <w:p w14:paraId="636B6010" w14:textId="77777777" w:rsidR="00A852BE" w:rsidRPr="00F12CBF" w:rsidRDefault="00A852BE" w:rsidP="00C95BF4">
      <w:pPr>
        <w:spacing w:line="276" w:lineRule="auto"/>
        <w:jc w:val="both"/>
        <w:rPr>
          <w:rFonts w:ascii="Times New Roman" w:hAnsi="Times New Roman" w:cs="Times New Roman"/>
          <w:color w:val="31849B" w:themeColor="accent5" w:themeShade="BF"/>
        </w:rPr>
      </w:pPr>
    </w:p>
    <w:p w14:paraId="6AD66BC9" w14:textId="5F573870" w:rsidR="00EC3D88" w:rsidRPr="00F12CBF" w:rsidRDefault="002B38E0" w:rsidP="00C95BF4">
      <w:pPr>
        <w:spacing w:after="0" w:line="276" w:lineRule="auto"/>
        <w:jc w:val="both"/>
        <w:rPr>
          <w:rFonts w:ascii="Times New Roman" w:hAnsi="Times New Roman" w:cs="Times New Roman"/>
          <w:b/>
          <w:color w:val="31849B" w:themeColor="accent5" w:themeShade="BF"/>
        </w:rPr>
      </w:pPr>
      <w:r w:rsidRPr="00F12CBF">
        <w:rPr>
          <w:rFonts w:ascii="Times New Roman" w:hAnsi="Times New Roman" w:cs="Times New Roman"/>
          <w:color w:val="31849B" w:themeColor="accent5" w:themeShade="BF"/>
          <w:highlight w:val="yellow"/>
        </w:rPr>
        <w:t xml:space="preserve"> </w:t>
      </w:r>
      <w:r w:rsidR="00EC3D88" w:rsidRPr="00F12CBF">
        <w:rPr>
          <w:rFonts w:ascii="Times New Roman" w:hAnsi="Times New Roman" w:cs="Times New Roman"/>
          <w:color w:val="31849B" w:themeColor="accent5" w:themeShade="BF"/>
          <w:highlight w:val="yellow"/>
        </w:rPr>
        <w:t>[SECCIÓN 2]</w:t>
      </w:r>
      <w:r w:rsidR="00EC3D88" w:rsidRPr="00F12CBF">
        <w:rPr>
          <w:rFonts w:ascii="Times New Roman" w:hAnsi="Times New Roman" w:cs="Times New Roman"/>
          <w:color w:val="31849B" w:themeColor="accent5" w:themeShade="BF"/>
        </w:rPr>
        <w:t xml:space="preserve"> </w:t>
      </w:r>
      <w:r w:rsidR="00EC3D88" w:rsidRPr="00F12CBF">
        <w:rPr>
          <w:rFonts w:ascii="Times New Roman" w:hAnsi="Times New Roman" w:cs="Times New Roman"/>
          <w:b/>
          <w:color w:val="31849B" w:themeColor="accent5" w:themeShade="BF"/>
        </w:rPr>
        <w:t xml:space="preserve"> 3.1</w:t>
      </w:r>
      <w:r w:rsidR="00AF5522" w:rsidRPr="00F12CBF">
        <w:rPr>
          <w:rFonts w:ascii="Times New Roman" w:hAnsi="Times New Roman" w:cs="Times New Roman"/>
          <w:b/>
          <w:color w:val="31849B" w:themeColor="accent5" w:themeShade="BF"/>
        </w:rPr>
        <w:t>0</w:t>
      </w:r>
      <w:r w:rsidR="00EC3D88" w:rsidRPr="00F12CBF">
        <w:rPr>
          <w:rFonts w:ascii="Times New Roman" w:hAnsi="Times New Roman" w:cs="Times New Roman"/>
          <w:b/>
          <w:color w:val="31849B" w:themeColor="accent5" w:themeShade="BF"/>
        </w:rPr>
        <w:t xml:space="preserve"> ¿Quién controla la cabeza de las muje</w:t>
      </w:r>
      <w:r w:rsidR="00796A34" w:rsidRPr="00F12CBF">
        <w:rPr>
          <w:rFonts w:ascii="Times New Roman" w:hAnsi="Times New Roman" w:cs="Times New Roman"/>
          <w:b/>
          <w:color w:val="31849B" w:themeColor="accent5" w:themeShade="BF"/>
        </w:rPr>
        <w:t xml:space="preserve">res? </w:t>
      </w:r>
      <w:r w:rsidR="00F62161" w:rsidRPr="00F12CBF">
        <w:rPr>
          <w:rFonts w:ascii="Times New Roman" w:hAnsi="Times New Roman" w:cs="Times New Roman"/>
          <w:b/>
          <w:color w:val="31849B" w:themeColor="accent5" w:themeShade="BF"/>
        </w:rPr>
        <w:t>E</w:t>
      </w:r>
      <w:r w:rsidR="00796A34" w:rsidRPr="00F12CBF">
        <w:rPr>
          <w:rFonts w:ascii="Times New Roman" w:hAnsi="Times New Roman" w:cs="Times New Roman"/>
          <w:b/>
          <w:color w:val="31849B" w:themeColor="accent5" w:themeShade="BF"/>
        </w:rPr>
        <w:t xml:space="preserve">l conflicto por el uso </w:t>
      </w:r>
      <w:r w:rsidR="00F62161" w:rsidRPr="00F12CBF">
        <w:rPr>
          <w:rFonts w:ascii="Times New Roman" w:hAnsi="Times New Roman" w:cs="Times New Roman"/>
          <w:b/>
          <w:color w:val="31849B" w:themeColor="accent5" w:themeShade="BF"/>
        </w:rPr>
        <w:t>femenino del velo islámico</w:t>
      </w:r>
    </w:p>
    <w:p w14:paraId="79978B73" w14:textId="77777777" w:rsidR="00393DD6" w:rsidRPr="00F12CBF" w:rsidRDefault="00393DD6" w:rsidP="00C95BF4">
      <w:pPr>
        <w:spacing w:after="0" w:line="276" w:lineRule="auto"/>
        <w:jc w:val="both"/>
        <w:rPr>
          <w:rFonts w:ascii="Times New Roman" w:hAnsi="Times New Roman" w:cs="Times New Roman"/>
          <w:color w:val="31849B" w:themeColor="accent5" w:themeShade="BF"/>
        </w:rPr>
      </w:pPr>
    </w:p>
    <w:p w14:paraId="33073015" w14:textId="331B59D0" w:rsidR="00B822DB" w:rsidRPr="00F12CBF" w:rsidRDefault="009D664A"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U</w:t>
      </w:r>
      <w:r w:rsidR="00F013AB" w:rsidRPr="00F12CBF">
        <w:rPr>
          <w:rFonts w:ascii="Times New Roman" w:hAnsi="Times New Roman" w:cs="Times New Roman"/>
          <w:color w:val="31849B" w:themeColor="accent5" w:themeShade="BF"/>
        </w:rPr>
        <w:t xml:space="preserve">na de las </w:t>
      </w:r>
      <w:r w:rsidRPr="00F12CBF">
        <w:rPr>
          <w:rFonts w:ascii="Times New Roman" w:hAnsi="Times New Roman" w:cs="Times New Roman"/>
          <w:color w:val="31849B" w:themeColor="accent5" w:themeShade="BF"/>
        </w:rPr>
        <w:t>polémic</w:t>
      </w:r>
      <w:r w:rsidR="00F013AB" w:rsidRPr="00F12CBF">
        <w:rPr>
          <w:rFonts w:ascii="Times New Roman" w:hAnsi="Times New Roman" w:cs="Times New Roman"/>
          <w:color w:val="31849B" w:themeColor="accent5" w:themeShade="BF"/>
        </w:rPr>
        <w:t>a</w:t>
      </w:r>
      <w:r w:rsidRPr="00F12CBF">
        <w:rPr>
          <w:rFonts w:ascii="Times New Roman" w:hAnsi="Times New Roman" w:cs="Times New Roman"/>
          <w:color w:val="31849B" w:themeColor="accent5" w:themeShade="BF"/>
        </w:rPr>
        <w:t xml:space="preserve">s </w:t>
      </w:r>
      <w:r w:rsidR="00F013AB" w:rsidRPr="00F12CBF">
        <w:rPr>
          <w:rFonts w:ascii="Times New Roman" w:hAnsi="Times New Roman" w:cs="Times New Roman"/>
          <w:color w:val="31849B" w:themeColor="accent5" w:themeShade="BF"/>
        </w:rPr>
        <w:t xml:space="preserve">contemporáneas </w:t>
      </w:r>
      <w:r w:rsidR="006D1089" w:rsidRPr="00F12CBF">
        <w:rPr>
          <w:rFonts w:ascii="Times New Roman" w:hAnsi="Times New Roman" w:cs="Times New Roman"/>
          <w:color w:val="31849B" w:themeColor="accent5" w:themeShade="BF"/>
        </w:rPr>
        <w:t xml:space="preserve">entre el mundo occidental y el mundo </w:t>
      </w:r>
      <w:r w:rsidR="00F013AB" w:rsidRPr="00F12CBF">
        <w:rPr>
          <w:rFonts w:ascii="Times New Roman" w:hAnsi="Times New Roman" w:cs="Times New Roman"/>
          <w:color w:val="31849B" w:themeColor="accent5" w:themeShade="BF"/>
        </w:rPr>
        <w:t>islámico</w:t>
      </w:r>
      <w:r w:rsidR="006D1089" w:rsidRPr="00F12CBF">
        <w:rPr>
          <w:rFonts w:ascii="Times New Roman" w:hAnsi="Times New Roman" w:cs="Times New Roman"/>
          <w:color w:val="31849B" w:themeColor="accent5" w:themeShade="BF"/>
        </w:rPr>
        <w:t xml:space="preserve"> </w:t>
      </w:r>
      <w:r w:rsidR="00F013AB" w:rsidRPr="00F12CBF">
        <w:rPr>
          <w:rFonts w:ascii="Times New Roman" w:hAnsi="Times New Roman" w:cs="Times New Roman"/>
          <w:color w:val="31849B" w:themeColor="accent5" w:themeShade="BF"/>
        </w:rPr>
        <w:t xml:space="preserve">ha </w:t>
      </w:r>
      <w:r w:rsidR="00C14FCF" w:rsidRPr="00F12CBF">
        <w:rPr>
          <w:rFonts w:ascii="Times New Roman" w:hAnsi="Times New Roman" w:cs="Times New Roman"/>
          <w:color w:val="31849B" w:themeColor="accent5" w:themeShade="BF"/>
        </w:rPr>
        <w:t xml:space="preserve">girado </w:t>
      </w:r>
      <w:r w:rsidR="00F013AB" w:rsidRPr="00F12CBF">
        <w:rPr>
          <w:rFonts w:ascii="Times New Roman" w:hAnsi="Times New Roman" w:cs="Times New Roman"/>
          <w:color w:val="31849B" w:themeColor="accent5" w:themeShade="BF"/>
        </w:rPr>
        <w:t>en torno al papel de las mujeres en la cultur</w:t>
      </w:r>
      <w:r w:rsidR="006F12EB" w:rsidRPr="00F12CBF">
        <w:rPr>
          <w:rFonts w:ascii="Times New Roman" w:hAnsi="Times New Roman" w:cs="Times New Roman"/>
          <w:color w:val="31849B" w:themeColor="accent5" w:themeShade="BF"/>
        </w:rPr>
        <w:t>a musulmana. Un debate que cobra</w:t>
      </w:r>
      <w:r w:rsidR="00F013AB" w:rsidRPr="00F12CBF">
        <w:rPr>
          <w:rFonts w:ascii="Times New Roman" w:hAnsi="Times New Roman" w:cs="Times New Roman"/>
          <w:color w:val="31849B" w:themeColor="accent5" w:themeShade="BF"/>
        </w:rPr>
        <w:t xml:space="preserve"> especial resonancia y difusión en el siglo XXI </w:t>
      </w:r>
      <w:r w:rsidR="006F12EB" w:rsidRPr="00F12CBF">
        <w:rPr>
          <w:rFonts w:ascii="Times New Roman" w:hAnsi="Times New Roman" w:cs="Times New Roman"/>
          <w:color w:val="31849B" w:themeColor="accent5" w:themeShade="BF"/>
        </w:rPr>
        <w:t>es</w:t>
      </w:r>
      <w:r w:rsidR="00F013AB" w:rsidRPr="00F12CBF">
        <w:rPr>
          <w:rFonts w:ascii="Times New Roman" w:hAnsi="Times New Roman" w:cs="Times New Roman"/>
          <w:color w:val="31849B" w:themeColor="accent5" w:themeShade="BF"/>
        </w:rPr>
        <w:t xml:space="preserve"> </w:t>
      </w:r>
      <w:r w:rsidR="00B1037F" w:rsidRPr="00F12CBF">
        <w:rPr>
          <w:rFonts w:ascii="Times New Roman" w:hAnsi="Times New Roman" w:cs="Times New Roman"/>
          <w:color w:val="31849B" w:themeColor="accent5" w:themeShade="BF"/>
        </w:rPr>
        <w:t>el uso</w:t>
      </w:r>
      <w:r w:rsidR="00F013AB" w:rsidRPr="00F12CBF">
        <w:rPr>
          <w:rFonts w:ascii="Times New Roman" w:hAnsi="Times New Roman" w:cs="Times New Roman"/>
          <w:color w:val="31849B" w:themeColor="accent5" w:themeShade="BF"/>
        </w:rPr>
        <w:t xml:space="preserve"> </w:t>
      </w:r>
      <w:r w:rsidR="006F12EB" w:rsidRPr="00F12CBF">
        <w:rPr>
          <w:rFonts w:ascii="Times New Roman" w:hAnsi="Times New Roman" w:cs="Times New Roman"/>
          <w:color w:val="31849B" w:themeColor="accent5" w:themeShade="BF"/>
        </w:rPr>
        <w:t>–</w:t>
      </w:r>
      <w:r w:rsidR="00F013AB" w:rsidRPr="00F12CBF">
        <w:rPr>
          <w:rFonts w:ascii="Times New Roman" w:hAnsi="Times New Roman" w:cs="Times New Roman"/>
          <w:color w:val="31849B" w:themeColor="accent5" w:themeShade="BF"/>
        </w:rPr>
        <w:t>unas veces impuesto</w:t>
      </w:r>
      <w:r w:rsidR="006F12EB" w:rsidRPr="00F12CBF">
        <w:rPr>
          <w:rFonts w:ascii="Times New Roman" w:hAnsi="Times New Roman" w:cs="Times New Roman"/>
          <w:color w:val="31849B" w:themeColor="accent5" w:themeShade="BF"/>
        </w:rPr>
        <w:t>, algunas aceptado</w:t>
      </w:r>
      <w:r w:rsidR="00F013AB" w:rsidRPr="00F12CBF">
        <w:rPr>
          <w:rFonts w:ascii="Times New Roman" w:hAnsi="Times New Roman" w:cs="Times New Roman"/>
          <w:color w:val="31849B" w:themeColor="accent5" w:themeShade="BF"/>
        </w:rPr>
        <w:t xml:space="preserve"> y otras prohibido</w:t>
      </w:r>
      <w:r w:rsidR="006F12EB" w:rsidRPr="00F12CBF">
        <w:rPr>
          <w:rFonts w:ascii="Times New Roman" w:hAnsi="Times New Roman" w:cs="Times New Roman"/>
          <w:color w:val="31849B" w:themeColor="accent5" w:themeShade="BF"/>
        </w:rPr>
        <w:t xml:space="preserve">– </w:t>
      </w:r>
      <w:r w:rsidR="00F013AB" w:rsidRPr="00F12CBF">
        <w:rPr>
          <w:rFonts w:ascii="Times New Roman" w:hAnsi="Times New Roman" w:cs="Times New Roman"/>
          <w:color w:val="31849B" w:themeColor="accent5" w:themeShade="BF"/>
        </w:rPr>
        <w:t xml:space="preserve"> </w:t>
      </w:r>
      <w:r w:rsidR="00B1037F" w:rsidRPr="00F12CBF">
        <w:rPr>
          <w:rFonts w:ascii="Times New Roman" w:hAnsi="Times New Roman" w:cs="Times New Roman"/>
          <w:color w:val="31849B" w:themeColor="accent5" w:themeShade="BF"/>
        </w:rPr>
        <w:t>del</w:t>
      </w:r>
      <w:r w:rsidR="00B822DB" w:rsidRPr="00F12CBF">
        <w:rPr>
          <w:rFonts w:ascii="Times New Roman" w:hAnsi="Times New Roman" w:cs="Times New Roman"/>
          <w:color w:val="31849B" w:themeColor="accent5" w:themeShade="BF"/>
        </w:rPr>
        <w:t xml:space="preserve"> </w:t>
      </w:r>
      <w:r w:rsidR="00F013AB" w:rsidRPr="00F12CBF">
        <w:rPr>
          <w:rFonts w:ascii="Times New Roman" w:hAnsi="Times New Roman" w:cs="Times New Roman"/>
          <w:b/>
          <w:color w:val="31849B" w:themeColor="accent5" w:themeShade="BF"/>
        </w:rPr>
        <w:t>velo islámico</w:t>
      </w:r>
      <w:r w:rsidR="00F013AB"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por </w:t>
      </w:r>
      <w:r w:rsidR="00F013AB" w:rsidRPr="00F12CBF">
        <w:rPr>
          <w:rFonts w:ascii="Times New Roman" w:hAnsi="Times New Roman" w:cs="Times New Roman"/>
          <w:color w:val="31849B" w:themeColor="accent5" w:themeShade="BF"/>
        </w:rPr>
        <w:t xml:space="preserve">parte de </w:t>
      </w:r>
      <w:r w:rsidRPr="00F12CBF">
        <w:rPr>
          <w:rFonts w:ascii="Times New Roman" w:hAnsi="Times New Roman" w:cs="Times New Roman"/>
          <w:color w:val="31849B" w:themeColor="accent5" w:themeShade="BF"/>
        </w:rPr>
        <w:t>las mujeres musulmanas.</w:t>
      </w:r>
    </w:p>
    <w:p w14:paraId="0D3BE0AF" w14:textId="77777777" w:rsidR="00796A34" w:rsidRPr="00F12CBF" w:rsidRDefault="00796A34" w:rsidP="00C95BF4">
      <w:pPr>
        <w:spacing w:after="0" w:line="276" w:lineRule="auto"/>
        <w:jc w:val="both"/>
        <w:rPr>
          <w:rFonts w:ascii="Times New Roman" w:hAnsi="Times New Roman" w:cs="Times New Roman"/>
          <w:color w:val="31849B" w:themeColor="accent5" w:themeShade="BF"/>
        </w:rPr>
      </w:pPr>
    </w:p>
    <w:p w14:paraId="17EDA312" w14:textId="07326CCC" w:rsidR="00F013AB" w:rsidRPr="00F12CBF" w:rsidRDefault="00F013A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Históricamente, todas las culturas han codificado el vestido para las mujeres </w:t>
      </w:r>
      <w:r w:rsidR="006F12EB" w:rsidRPr="00F12CBF">
        <w:rPr>
          <w:rFonts w:ascii="Times New Roman" w:hAnsi="Times New Roman" w:cs="Times New Roman"/>
          <w:color w:val="31849B" w:themeColor="accent5" w:themeShade="BF"/>
        </w:rPr>
        <w:t>y los hombres. Es decir</w:t>
      </w:r>
      <w:r w:rsidRPr="00F12CBF">
        <w:rPr>
          <w:rFonts w:ascii="Times New Roman" w:hAnsi="Times New Roman" w:cs="Times New Roman"/>
          <w:color w:val="31849B" w:themeColor="accent5" w:themeShade="BF"/>
        </w:rPr>
        <w:t xml:space="preserve"> que en cada sociedad se elabora un significado, más allá de la función de proteger del frío, para las prendas de vestir.</w:t>
      </w:r>
      <w:r w:rsidRPr="00F12CBF">
        <w:rPr>
          <w:color w:val="31849B" w:themeColor="accent5" w:themeShade="BF"/>
        </w:rPr>
        <w:t xml:space="preserve"> </w:t>
      </w:r>
      <w:r w:rsidRPr="00F12CBF">
        <w:rPr>
          <w:rFonts w:ascii="Times New Roman" w:hAnsi="Times New Roman" w:cs="Times New Roman"/>
          <w:color w:val="31849B" w:themeColor="accent5" w:themeShade="BF"/>
        </w:rPr>
        <w:t xml:space="preserve">En todas las sociedades se encuentran normas que regulan la vestimenta </w:t>
      </w:r>
      <w:r w:rsidR="006F12EB" w:rsidRPr="00F12CBF">
        <w:rPr>
          <w:rFonts w:ascii="Times New Roman" w:hAnsi="Times New Roman" w:cs="Times New Roman"/>
          <w:color w:val="31849B" w:themeColor="accent5" w:themeShade="BF"/>
        </w:rPr>
        <w:t>para ambos sexos</w:t>
      </w:r>
      <w:r w:rsidRPr="00F12CBF">
        <w:rPr>
          <w:rFonts w:ascii="Times New Roman" w:hAnsi="Times New Roman" w:cs="Times New Roman"/>
          <w:color w:val="31849B" w:themeColor="accent5" w:themeShade="BF"/>
        </w:rPr>
        <w:t xml:space="preserve">. </w:t>
      </w:r>
    </w:p>
    <w:p w14:paraId="111AD352" w14:textId="77777777" w:rsidR="003E0E77" w:rsidRPr="00F12CBF" w:rsidRDefault="003E0E77"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82"/>
        <w:gridCol w:w="6346"/>
      </w:tblGrid>
      <w:tr w:rsidR="00F12CBF" w:rsidRPr="00F12CBF" w14:paraId="104AB625" w14:textId="77777777" w:rsidTr="005A2B85">
        <w:tc>
          <w:tcPr>
            <w:tcW w:w="9033" w:type="dxa"/>
            <w:gridSpan w:val="2"/>
            <w:shd w:val="clear" w:color="auto" w:fill="0D0D0D" w:themeFill="text1" w:themeFillTint="F2"/>
          </w:tcPr>
          <w:p w14:paraId="3BE9B828"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Imagen (fotografía, gráfica o ilustración)</w:t>
            </w:r>
          </w:p>
        </w:tc>
      </w:tr>
      <w:tr w:rsidR="00F12CBF" w:rsidRPr="00F12CBF" w14:paraId="51AE0511" w14:textId="77777777" w:rsidTr="005A2B85">
        <w:tc>
          <w:tcPr>
            <w:tcW w:w="2518" w:type="dxa"/>
          </w:tcPr>
          <w:p w14:paraId="1D3A543A" w14:textId="77777777" w:rsidR="00983FAB" w:rsidRPr="00F12CBF" w:rsidRDefault="00983FAB"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1BE040B" w14:textId="4DEE32E5" w:rsidR="00983FAB"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983FAB" w:rsidRPr="00F12CBF">
              <w:rPr>
                <w:rFonts w:ascii="Times New Roman" w:hAnsi="Times New Roman" w:cs="Times New Roman"/>
                <w:color w:val="31849B" w:themeColor="accent5" w:themeShade="BF"/>
                <w:sz w:val="24"/>
                <w:szCs w:val="24"/>
              </w:rPr>
              <w:t>_0</w:t>
            </w:r>
            <w:r w:rsidR="002B38E0" w:rsidRPr="00F12CBF">
              <w:rPr>
                <w:rFonts w:ascii="Times New Roman" w:hAnsi="Times New Roman" w:cs="Times New Roman"/>
                <w:color w:val="31849B" w:themeColor="accent5" w:themeShade="BF"/>
                <w:sz w:val="24"/>
                <w:szCs w:val="24"/>
              </w:rPr>
              <w:t>1</w:t>
            </w:r>
            <w:r w:rsidR="00983FAB" w:rsidRPr="00F12CBF">
              <w:rPr>
                <w:rFonts w:ascii="Times New Roman" w:hAnsi="Times New Roman" w:cs="Times New Roman"/>
                <w:color w:val="31849B" w:themeColor="accent5" w:themeShade="BF"/>
                <w:sz w:val="24"/>
                <w:szCs w:val="24"/>
              </w:rPr>
              <w:t>_IMG</w:t>
            </w:r>
            <w:r w:rsidR="003E0E77" w:rsidRPr="00F12CBF">
              <w:rPr>
                <w:rFonts w:ascii="Times New Roman" w:hAnsi="Times New Roman" w:cs="Times New Roman"/>
                <w:color w:val="31849B" w:themeColor="accent5" w:themeShade="BF"/>
                <w:sz w:val="24"/>
                <w:szCs w:val="24"/>
              </w:rPr>
              <w:t>2</w:t>
            </w:r>
            <w:r w:rsidR="00BF1782" w:rsidRPr="00F12CBF">
              <w:rPr>
                <w:rFonts w:ascii="Times New Roman" w:hAnsi="Times New Roman" w:cs="Times New Roman"/>
                <w:color w:val="31849B" w:themeColor="accent5" w:themeShade="BF"/>
                <w:sz w:val="24"/>
                <w:szCs w:val="24"/>
              </w:rPr>
              <w:t>9</w:t>
            </w:r>
          </w:p>
        </w:tc>
      </w:tr>
      <w:tr w:rsidR="00F12CBF" w:rsidRPr="00F12CBF" w14:paraId="4D043D6A" w14:textId="77777777" w:rsidTr="005A2B85">
        <w:tc>
          <w:tcPr>
            <w:tcW w:w="2518" w:type="dxa"/>
          </w:tcPr>
          <w:p w14:paraId="1C054CAC"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25B20C1" w14:textId="3484949E" w:rsidR="00983FAB" w:rsidRPr="00F12CBF" w:rsidRDefault="003F5D25" w:rsidP="00C95BF4">
            <w:pPr>
              <w:spacing w:line="276" w:lineRule="auto"/>
              <w:jc w:val="both"/>
              <w:rPr>
                <w:rFonts w:ascii="Times New Roman" w:hAnsi="Times New Roman" w:cs="Times New Roman"/>
                <w:color w:val="31849B" w:themeColor="accent5" w:themeShade="BF"/>
                <w:sz w:val="24"/>
                <w:szCs w:val="24"/>
                <w:lang w:val="es-CO"/>
              </w:rPr>
            </w:pPr>
            <w:r w:rsidRPr="00F12CBF">
              <w:rPr>
                <w:rFonts w:ascii="Times New Roman" w:hAnsi="Times New Roman" w:cs="Times New Roman"/>
                <w:color w:val="31849B" w:themeColor="accent5" w:themeShade="BF"/>
                <w:sz w:val="24"/>
                <w:szCs w:val="24"/>
                <w:lang w:val="es-CO"/>
              </w:rPr>
              <w:t>Mujer árabe portando el velo islámico</w:t>
            </w:r>
            <w:r w:rsidR="006F12EB" w:rsidRPr="00F12CBF">
              <w:rPr>
                <w:rFonts w:ascii="Times New Roman" w:hAnsi="Times New Roman" w:cs="Times New Roman"/>
                <w:color w:val="31849B" w:themeColor="accent5" w:themeShade="BF"/>
                <w:sz w:val="24"/>
                <w:szCs w:val="24"/>
                <w:lang w:val="es-CO"/>
              </w:rPr>
              <w:t>.</w:t>
            </w:r>
          </w:p>
        </w:tc>
      </w:tr>
      <w:tr w:rsidR="00F12CBF" w:rsidRPr="00F12CBF" w14:paraId="46C05BAB" w14:textId="77777777" w:rsidTr="005A2B85">
        <w:tc>
          <w:tcPr>
            <w:tcW w:w="2518" w:type="dxa"/>
          </w:tcPr>
          <w:p w14:paraId="36B4F947"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Código Shutterstock (o URL o la ruta en AulaPlaneta)</w:t>
            </w:r>
          </w:p>
        </w:tc>
        <w:tc>
          <w:tcPr>
            <w:tcW w:w="6515" w:type="dxa"/>
          </w:tcPr>
          <w:p w14:paraId="5CAC71BC"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lang w:val="es-CO"/>
              </w:rPr>
            </w:pPr>
          </w:p>
          <w:p w14:paraId="57CBF69A" w14:textId="5E942D70"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lang w:val="en-US"/>
              </w:rPr>
              <w:t>Número de la imagen 176201183</w:t>
            </w:r>
          </w:p>
        </w:tc>
      </w:tr>
      <w:tr w:rsidR="00983FAB" w:rsidRPr="00F12CBF" w14:paraId="11012984" w14:textId="77777777" w:rsidTr="005A2B85">
        <w:tc>
          <w:tcPr>
            <w:tcW w:w="2518" w:type="dxa"/>
          </w:tcPr>
          <w:p w14:paraId="5C899446" w14:textId="77777777" w:rsidR="00983FAB" w:rsidRPr="00F12CBF" w:rsidRDefault="00983FAB"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Pie de imagen</w:t>
            </w:r>
          </w:p>
        </w:tc>
        <w:tc>
          <w:tcPr>
            <w:tcW w:w="6515" w:type="dxa"/>
          </w:tcPr>
          <w:p w14:paraId="250A2383" w14:textId="2382FCA1" w:rsidR="00983FAB" w:rsidRPr="00F12CBF" w:rsidRDefault="00983FAB" w:rsidP="006F12EB">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El velo islámico en </w:t>
            </w:r>
            <w:r w:rsidR="006F12EB" w:rsidRPr="00F12CBF">
              <w:rPr>
                <w:rFonts w:ascii="Times New Roman" w:hAnsi="Times New Roman" w:cs="Times New Roman"/>
                <w:color w:val="31849B" w:themeColor="accent5" w:themeShade="BF"/>
                <w:sz w:val="24"/>
                <w:szCs w:val="24"/>
              </w:rPr>
              <w:t xml:space="preserve">algunas </w:t>
            </w:r>
            <w:r w:rsidRPr="00F12CBF">
              <w:rPr>
                <w:rFonts w:ascii="Times New Roman" w:hAnsi="Times New Roman" w:cs="Times New Roman"/>
                <w:color w:val="31849B" w:themeColor="accent5" w:themeShade="BF"/>
                <w:sz w:val="24"/>
                <w:szCs w:val="24"/>
              </w:rPr>
              <w:t>ciudades occ</w:t>
            </w:r>
            <w:r w:rsidR="006F12EB" w:rsidRPr="00F12CBF">
              <w:rPr>
                <w:rFonts w:ascii="Times New Roman" w:hAnsi="Times New Roman" w:cs="Times New Roman"/>
                <w:color w:val="31849B" w:themeColor="accent5" w:themeShade="BF"/>
                <w:sz w:val="24"/>
                <w:szCs w:val="24"/>
              </w:rPr>
              <w:t>identales ha causado reacciones</w:t>
            </w:r>
            <w:r w:rsidRPr="00F12CBF">
              <w:rPr>
                <w:rFonts w:ascii="Times New Roman" w:hAnsi="Times New Roman" w:cs="Times New Roman"/>
                <w:color w:val="31849B" w:themeColor="accent5" w:themeShade="BF"/>
                <w:sz w:val="24"/>
                <w:szCs w:val="24"/>
              </w:rPr>
              <w:t xml:space="preserve"> que incluso llegan a </w:t>
            </w:r>
            <w:r w:rsidR="006F12EB" w:rsidRPr="00F12CBF">
              <w:rPr>
                <w:rFonts w:ascii="Times New Roman" w:hAnsi="Times New Roman" w:cs="Times New Roman"/>
                <w:color w:val="31849B" w:themeColor="accent5" w:themeShade="BF"/>
                <w:sz w:val="24"/>
                <w:szCs w:val="24"/>
              </w:rPr>
              <w:t>tomar decisiones sobre su uso</w:t>
            </w:r>
            <w:r w:rsidR="003F5D25" w:rsidRPr="00F12CBF">
              <w:rPr>
                <w:rFonts w:ascii="Times New Roman" w:hAnsi="Times New Roman" w:cs="Times New Roman"/>
                <w:color w:val="31849B" w:themeColor="accent5" w:themeShade="BF"/>
                <w:sz w:val="24"/>
                <w:szCs w:val="24"/>
              </w:rPr>
              <w:t xml:space="preserve">, como en </w:t>
            </w:r>
            <w:r w:rsidR="006F12EB" w:rsidRPr="00F12CBF">
              <w:rPr>
                <w:rFonts w:ascii="Times New Roman" w:hAnsi="Times New Roman" w:cs="Times New Roman"/>
                <w:color w:val="31849B" w:themeColor="accent5" w:themeShade="BF"/>
                <w:sz w:val="24"/>
                <w:szCs w:val="24"/>
              </w:rPr>
              <w:t>Francia</w:t>
            </w:r>
            <w:r w:rsidR="003F5D25" w:rsidRPr="00F12CBF">
              <w:rPr>
                <w:rFonts w:ascii="Times New Roman" w:hAnsi="Times New Roman" w:cs="Times New Roman"/>
                <w:color w:val="31849B" w:themeColor="accent5" w:themeShade="BF"/>
                <w:sz w:val="24"/>
                <w:szCs w:val="24"/>
              </w:rPr>
              <w:t xml:space="preserve"> y Bélgica, donde se prohíbe l</w:t>
            </w:r>
            <w:r w:rsidR="006F12EB" w:rsidRPr="00F12CBF">
              <w:rPr>
                <w:rFonts w:ascii="Times New Roman" w:hAnsi="Times New Roman" w:cs="Times New Roman"/>
                <w:color w:val="31849B" w:themeColor="accent5" w:themeShade="BF"/>
                <w:sz w:val="24"/>
                <w:szCs w:val="24"/>
              </w:rPr>
              <w:t>ucir</w:t>
            </w:r>
            <w:r w:rsidR="003F5D25" w:rsidRPr="00F12CBF">
              <w:rPr>
                <w:rFonts w:ascii="Times New Roman" w:hAnsi="Times New Roman" w:cs="Times New Roman"/>
                <w:color w:val="31849B" w:themeColor="accent5" w:themeShade="BF"/>
                <w:sz w:val="24"/>
                <w:szCs w:val="24"/>
              </w:rPr>
              <w:t xml:space="preserve"> este tipo de prenda en dependencias públicas </w:t>
            </w:r>
            <w:r w:rsidR="006F12EB" w:rsidRPr="00F12CBF">
              <w:rPr>
                <w:rFonts w:ascii="Times New Roman" w:hAnsi="Times New Roman" w:cs="Times New Roman"/>
                <w:color w:val="31849B" w:themeColor="accent5" w:themeShade="BF"/>
                <w:sz w:val="24"/>
                <w:szCs w:val="24"/>
              </w:rPr>
              <w:t xml:space="preserve">y </w:t>
            </w:r>
            <w:r w:rsidR="003F5D25" w:rsidRPr="00F12CBF">
              <w:rPr>
                <w:rFonts w:ascii="Times New Roman" w:hAnsi="Times New Roman" w:cs="Times New Roman"/>
                <w:color w:val="31849B" w:themeColor="accent5" w:themeShade="BF"/>
                <w:sz w:val="24"/>
                <w:szCs w:val="24"/>
              </w:rPr>
              <w:t>en la calle. De no cumplirla, se establecen multas de hasta 150 euros o un curso de ciudadanía.</w:t>
            </w:r>
            <w:r w:rsidR="003F5D25" w:rsidRPr="00F12CBF">
              <w:rPr>
                <w:color w:val="31849B" w:themeColor="accent5" w:themeShade="BF"/>
              </w:rPr>
              <w:t xml:space="preserve"> </w:t>
            </w:r>
            <w:r w:rsidR="003F5D25" w:rsidRPr="00F12CBF">
              <w:rPr>
                <w:rFonts w:ascii="Times New Roman" w:hAnsi="Times New Roman" w:cs="Times New Roman"/>
                <w:color w:val="31849B" w:themeColor="accent5" w:themeShade="BF"/>
                <w:sz w:val="24"/>
                <w:szCs w:val="24"/>
              </w:rPr>
              <w:t>Desde 2004, está prohibido en las escuelas de primaria y secundaria llevar velos en la cabeza, así como cualquier símbolo religioso.</w:t>
            </w:r>
          </w:p>
        </w:tc>
      </w:tr>
    </w:tbl>
    <w:p w14:paraId="11CF2774" w14:textId="77777777"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39DCC583" w14:textId="28D8BFDC" w:rsidR="00796A34" w:rsidRPr="00F12CBF" w:rsidRDefault="00CE685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El </w:t>
      </w:r>
      <w:r w:rsidR="00F013AB" w:rsidRPr="00F12CBF">
        <w:rPr>
          <w:rFonts w:ascii="Times New Roman" w:hAnsi="Times New Roman" w:cs="Times New Roman"/>
          <w:color w:val="31849B" w:themeColor="accent5" w:themeShade="BF"/>
        </w:rPr>
        <w:t xml:space="preserve">vestuario </w:t>
      </w:r>
      <w:r w:rsidRPr="00F12CBF">
        <w:rPr>
          <w:rFonts w:ascii="Times New Roman" w:hAnsi="Times New Roman" w:cs="Times New Roman"/>
          <w:color w:val="31849B" w:themeColor="accent5" w:themeShade="BF"/>
        </w:rPr>
        <w:t>femenino</w:t>
      </w:r>
      <w:r w:rsidR="00F013A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en general, </w:t>
      </w:r>
      <w:r w:rsidR="00F013AB" w:rsidRPr="00F12CBF">
        <w:rPr>
          <w:rFonts w:ascii="Times New Roman" w:hAnsi="Times New Roman" w:cs="Times New Roman"/>
          <w:color w:val="31849B" w:themeColor="accent5" w:themeShade="BF"/>
        </w:rPr>
        <w:t xml:space="preserve">y el velo para </w:t>
      </w:r>
      <w:r w:rsidRPr="00F12CBF">
        <w:rPr>
          <w:rFonts w:ascii="Times New Roman" w:hAnsi="Times New Roman" w:cs="Times New Roman"/>
          <w:color w:val="31849B" w:themeColor="accent5" w:themeShade="BF"/>
        </w:rPr>
        <w:t>cubrir la cabeza o la cara</w:t>
      </w:r>
      <w:r w:rsidR="00F013AB"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en particular, </w:t>
      </w:r>
      <w:r w:rsidR="00F013AB" w:rsidRPr="00F12CBF">
        <w:rPr>
          <w:rFonts w:ascii="Times New Roman" w:hAnsi="Times New Roman" w:cs="Times New Roman"/>
          <w:color w:val="31849B" w:themeColor="accent5" w:themeShade="BF"/>
        </w:rPr>
        <w:t xml:space="preserve">son asuntos </w:t>
      </w:r>
      <w:r w:rsidR="00C14FCF" w:rsidRPr="00F12CBF">
        <w:rPr>
          <w:rFonts w:ascii="Times New Roman" w:hAnsi="Times New Roman" w:cs="Times New Roman"/>
          <w:color w:val="31849B" w:themeColor="accent5" w:themeShade="BF"/>
        </w:rPr>
        <w:t xml:space="preserve">importantes para </w:t>
      </w:r>
      <w:r w:rsidR="00F013AB" w:rsidRPr="00F12CBF">
        <w:rPr>
          <w:rFonts w:ascii="Times New Roman" w:hAnsi="Times New Roman" w:cs="Times New Roman"/>
          <w:color w:val="31849B" w:themeColor="accent5" w:themeShade="BF"/>
        </w:rPr>
        <w:t xml:space="preserve">las </w:t>
      </w:r>
      <w:r w:rsidRPr="00F12CBF">
        <w:rPr>
          <w:rFonts w:ascii="Times New Roman" w:hAnsi="Times New Roman" w:cs="Times New Roman"/>
          <w:color w:val="31849B" w:themeColor="accent5" w:themeShade="BF"/>
        </w:rPr>
        <w:t>sociedades musulmana</w:t>
      </w:r>
      <w:r w:rsidR="00F013AB" w:rsidRPr="00F12CBF">
        <w:rPr>
          <w:rFonts w:ascii="Times New Roman" w:hAnsi="Times New Roman" w:cs="Times New Roman"/>
          <w:color w:val="31849B" w:themeColor="accent5" w:themeShade="BF"/>
        </w:rPr>
        <w:t xml:space="preserve">s. </w:t>
      </w:r>
      <w:r w:rsidR="00C14FCF" w:rsidRPr="00F12CBF">
        <w:rPr>
          <w:rFonts w:ascii="Times New Roman" w:hAnsi="Times New Roman" w:cs="Times New Roman"/>
          <w:color w:val="31849B" w:themeColor="accent5" w:themeShade="BF"/>
        </w:rPr>
        <w:t>Hay que señalar que e</w:t>
      </w:r>
      <w:r w:rsidRPr="00F12CBF">
        <w:rPr>
          <w:rFonts w:ascii="Times New Roman" w:hAnsi="Times New Roman" w:cs="Times New Roman"/>
          <w:color w:val="31849B" w:themeColor="accent5" w:themeShade="BF"/>
        </w:rPr>
        <w:t xml:space="preserve">l tipo de </w:t>
      </w:r>
      <w:r w:rsidR="00F013AB" w:rsidRPr="00F12CBF">
        <w:rPr>
          <w:rFonts w:ascii="Times New Roman" w:hAnsi="Times New Roman" w:cs="Times New Roman"/>
          <w:color w:val="31849B" w:themeColor="accent5" w:themeShade="BF"/>
        </w:rPr>
        <w:t xml:space="preserve">velo que se usa </w:t>
      </w:r>
      <w:r w:rsidR="00796A34" w:rsidRPr="00F12CBF">
        <w:rPr>
          <w:rFonts w:ascii="Times New Roman" w:hAnsi="Times New Roman" w:cs="Times New Roman"/>
          <w:color w:val="31849B" w:themeColor="accent5" w:themeShade="BF"/>
        </w:rPr>
        <w:t>ha cambiado</w:t>
      </w:r>
      <w:r w:rsidR="00F013AB" w:rsidRPr="00F12CBF">
        <w:rPr>
          <w:rFonts w:ascii="Times New Roman" w:hAnsi="Times New Roman" w:cs="Times New Roman"/>
          <w:color w:val="31849B" w:themeColor="accent5" w:themeShade="BF"/>
        </w:rPr>
        <w:t xml:space="preserve"> con el tiempo (</w:t>
      </w:r>
      <w:r w:rsidR="00F013AB" w:rsidRPr="00F12CBF">
        <w:rPr>
          <w:rFonts w:ascii="Times New Roman" w:hAnsi="Times New Roman" w:cs="Times New Roman"/>
          <w:i/>
          <w:color w:val="31849B" w:themeColor="accent5" w:themeShade="BF"/>
        </w:rPr>
        <w:t>hiyab, chador, niqab</w:t>
      </w:r>
      <w:r w:rsidR="00F013AB" w:rsidRPr="00F12CBF">
        <w:rPr>
          <w:rFonts w:ascii="Times New Roman" w:hAnsi="Times New Roman" w:cs="Times New Roman"/>
          <w:color w:val="31849B" w:themeColor="accent5" w:themeShade="BF"/>
        </w:rPr>
        <w:t xml:space="preserve"> o </w:t>
      </w:r>
      <w:r w:rsidR="00F013AB" w:rsidRPr="00F12CBF">
        <w:rPr>
          <w:rFonts w:ascii="Times New Roman" w:hAnsi="Times New Roman" w:cs="Times New Roman"/>
          <w:i/>
          <w:color w:val="31849B" w:themeColor="accent5" w:themeShade="BF"/>
        </w:rPr>
        <w:t>burka</w:t>
      </w:r>
      <w:r w:rsidR="00F013AB" w:rsidRPr="00F12CBF">
        <w:rPr>
          <w:rFonts w:ascii="Times New Roman" w:hAnsi="Times New Roman" w:cs="Times New Roman"/>
          <w:color w:val="31849B" w:themeColor="accent5" w:themeShade="BF"/>
        </w:rPr>
        <w:t>)</w:t>
      </w:r>
      <w:r w:rsidR="00F62161" w:rsidRPr="00F12CBF">
        <w:rPr>
          <w:rFonts w:ascii="Times New Roman" w:hAnsi="Times New Roman" w:cs="Times New Roman"/>
          <w:color w:val="31849B" w:themeColor="accent5" w:themeShade="BF"/>
        </w:rPr>
        <w:t xml:space="preserve">, </w:t>
      </w:r>
      <w:r w:rsidR="00D653A9" w:rsidRPr="00F12CBF">
        <w:rPr>
          <w:rFonts w:ascii="Times New Roman" w:hAnsi="Times New Roman" w:cs="Times New Roman"/>
          <w:color w:val="31849B" w:themeColor="accent5" w:themeShade="BF"/>
        </w:rPr>
        <w:t>y</w:t>
      </w:r>
      <w:r w:rsidR="00C14FCF" w:rsidRPr="00F12CBF">
        <w:rPr>
          <w:rFonts w:ascii="Times New Roman" w:hAnsi="Times New Roman" w:cs="Times New Roman"/>
          <w:color w:val="31849B" w:themeColor="accent5" w:themeShade="BF"/>
        </w:rPr>
        <w:t xml:space="preserve"> también </w:t>
      </w:r>
      <w:r w:rsidR="00F013AB" w:rsidRPr="00F12CBF">
        <w:rPr>
          <w:rFonts w:ascii="Times New Roman" w:hAnsi="Times New Roman" w:cs="Times New Roman"/>
          <w:color w:val="31849B" w:themeColor="accent5" w:themeShade="BF"/>
        </w:rPr>
        <w:t>ha varia</w:t>
      </w:r>
      <w:r w:rsidR="00F62161" w:rsidRPr="00F12CBF">
        <w:rPr>
          <w:rFonts w:ascii="Times New Roman" w:hAnsi="Times New Roman" w:cs="Times New Roman"/>
          <w:color w:val="31849B" w:themeColor="accent5" w:themeShade="BF"/>
        </w:rPr>
        <w:t xml:space="preserve">do </w:t>
      </w:r>
      <w:r w:rsidR="00F013AB" w:rsidRPr="00F12CBF">
        <w:rPr>
          <w:rFonts w:ascii="Times New Roman" w:hAnsi="Times New Roman" w:cs="Times New Roman"/>
          <w:color w:val="31849B" w:themeColor="accent5" w:themeShade="BF"/>
        </w:rPr>
        <w:t xml:space="preserve">el modo de usarlo: unas veces </w:t>
      </w:r>
      <w:r w:rsidR="00D653A9" w:rsidRPr="00F12CBF">
        <w:rPr>
          <w:rFonts w:ascii="Times New Roman" w:hAnsi="Times New Roman" w:cs="Times New Roman"/>
          <w:color w:val="31849B" w:themeColor="accent5" w:themeShade="BF"/>
        </w:rPr>
        <w:t>debe cubrir</w:t>
      </w:r>
      <w:r w:rsidR="00C14FCF" w:rsidRPr="00F12CBF">
        <w:rPr>
          <w:rFonts w:ascii="Times New Roman" w:hAnsi="Times New Roman" w:cs="Times New Roman"/>
          <w:color w:val="31849B" w:themeColor="accent5" w:themeShade="BF"/>
        </w:rPr>
        <w:t xml:space="preserve"> </w:t>
      </w:r>
      <w:r w:rsidR="00796A34" w:rsidRPr="00F12CBF">
        <w:rPr>
          <w:rFonts w:ascii="Times New Roman" w:hAnsi="Times New Roman" w:cs="Times New Roman"/>
          <w:color w:val="31849B" w:themeColor="accent5" w:themeShade="BF"/>
        </w:rPr>
        <w:t>la cabeza</w:t>
      </w:r>
      <w:r w:rsidR="00F013AB" w:rsidRPr="00F12CBF">
        <w:rPr>
          <w:rFonts w:ascii="Times New Roman" w:hAnsi="Times New Roman" w:cs="Times New Roman"/>
          <w:color w:val="31849B" w:themeColor="accent5" w:themeShade="BF"/>
        </w:rPr>
        <w:t xml:space="preserve">, otras </w:t>
      </w:r>
      <w:r w:rsidR="00796A34" w:rsidRPr="00F12CBF">
        <w:rPr>
          <w:rFonts w:ascii="Times New Roman" w:hAnsi="Times New Roman" w:cs="Times New Roman"/>
          <w:color w:val="31849B" w:themeColor="accent5" w:themeShade="BF"/>
        </w:rPr>
        <w:t>el cuello</w:t>
      </w:r>
      <w:r w:rsidR="00F013AB" w:rsidRPr="00F12CBF">
        <w:rPr>
          <w:rFonts w:ascii="Times New Roman" w:hAnsi="Times New Roman" w:cs="Times New Roman"/>
          <w:color w:val="31849B" w:themeColor="accent5" w:themeShade="BF"/>
        </w:rPr>
        <w:t xml:space="preserve"> y</w:t>
      </w:r>
      <w:r w:rsidR="00D653A9" w:rsidRPr="00F12CBF">
        <w:rPr>
          <w:rFonts w:ascii="Times New Roman" w:hAnsi="Times New Roman" w:cs="Times New Roman"/>
          <w:color w:val="31849B" w:themeColor="accent5" w:themeShade="BF"/>
        </w:rPr>
        <w:t>,</w:t>
      </w:r>
      <w:r w:rsidR="00F013AB" w:rsidRPr="00F12CBF">
        <w:rPr>
          <w:rFonts w:ascii="Times New Roman" w:hAnsi="Times New Roman" w:cs="Times New Roman"/>
          <w:color w:val="31849B" w:themeColor="accent5" w:themeShade="BF"/>
        </w:rPr>
        <w:t xml:space="preserve"> en otros casos</w:t>
      </w:r>
      <w:r w:rsidR="00C14FCF" w:rsidRPr="00F12CBF">
        <w:rPr>
          <w:rFonts w:ascii="Times New Roman" w:hAnsi="Times New Roman" w:cs="Times New Roman"/>
          <w:color w:val="31849B" w:themeColor="accent5" w:themeShade="BF"/>
        </w:rPr>
        <w:t>,</w:t>
      </w:r>
      <w:r w:rsidR="00F013AB" w:rsidRPr="00F12CBF">
        <w:rPr>
          <w:rFonts w:ascii="Times New Roman" w:hAnsi="Times New Roman" w:cs="Times New Roman"/>
          <w:color w:val="31849B" w:themeColor="accent5" w:themeShade="BF"/>
        </w:rPr>
        <w:t xml:space="preserve"> el cuerpo completo. </w:t>
      </w:r>
    </w:p>
    <w:p w14:paraId="160129A5" w14:textId="092321C4"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669EA5F6" w14:textId="3094522F" w:rsidR="00C14FCF" w:rsidRPr="00F12CBF" w:rsidRDefault="00D653A9"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El debate radica</w:t>
      </w:r>
      <w:r w:rsidR="00F013AB" w:rsidRPr="00F12CBF">
        <w:rPr>
          <w:rFonts w:ascii="Times New Roman" w:hAnsi="Times New Roman" w:cs="Times New Roman"/>
          <w:color w:val="31849B" w:themeColor="accent5" w:themeShade="BF"/>
        </w:rPr>
        <w:t xml:space="preserve"> en la crítica que </w:t>
      </w:r>
      <w:r w:rsidR="00C14FCF" w:rsidRPr="00F12CBF">
        <w:rPr>
          <w:rFonts w:ascii="Times New Roman" w:hAnsi="Times New Roman" w:cs="Times New Roman"/>
          <w:color w:val="31849B" w:themeColor="accent5" w:themeShade="BF"/>
        </w:rPr>
        <w:t xml:space="preserve">algunas voces del </w:t>
      </w:r>
      <w:r w:rsidR="00F013AB" w:rsidRPr="00F12CBF">
        <w:rPr>
          <w:rFonts w:ascii="Times New Roman" w:hAnsi="Times New Roman" w:cs="Times New Roman"/>
          <w:color w:val="31849B" w:themeColor="accent5" w:themeShade="BF"/>
        </w:rPr>
        <w:t>mundo occidental</w:t>
      </w:r>
      <w:r w:rsidRPr="00F12CBF">
        <w:rPr>
          <w:rFonts w:ascii="Times New Roman" w:hAnsi="Times New Roman" w:cs="Times New Roman"/>
          <w:color w:val="31849B" w:themeColor="accent5" w:themeShade="BF"/>
        </w:rPr>
        <w:t xml:space="preserve"> han levantado</w:t>
      </w:r>
      <w:r w:rsidR="00C14FCF" w:rsidRPr="00F12CBF">
        <w:rPr>
          <w:rFonts w:ascii="Times New Roman" w:hAnsi="Times New Roman" w:cs="Times New Roman"/>
          <w:color w:val="31849B" w:themeColor="accent5" w:themeShade="BF"/>
        </w:rPr>
        <w:t xml:space="preserve"> </w:t>
      </w:r>
      <w:r w:rsidR="00F013AB" w:rsidRPr="00F12CBF">
        <w:rPr>
          <w:rFonts w:ascii="Times New Roman" w:hAnsi="Times New Roman" w:cs="Times New Roman"/>
          <w:color w:val="31849B" w:themeColor="accent5" w:themeShade="BF"/>
        </w:rPr>
        <w:t>en torno a la obligatoriedad del uso del velo para las mujeres</w:t>
      </w:r>
      <w:r w:rsidR="00C14FCF" w:rsidRPr="00F12CBF">
        <w:rPr>
          <w:rFonts w:ascii="Times New Roman" w:hAnsi="Times New Roman" w:cs="Times New Roman"/>
          <w:color w:val="31849B" w:themeColor="accent5" w:themeShade="BF"/>
        </w:rPr>
        <w:t xml:space="preserve"> musulmanas</w:t>
      </w:r>
      <w:r w:rsidR="00F013AB" w:rsidRPr="00F12CBF">
        <w:rPr>
          <w:rFonts w:ascii="Times New Roman" w:hAnsi="Times New Roman" w:cs="Times New Roman"/>
          <w:color w:val="31849B" w:themeColor="accent5" w:themeShade="BF"/>
        </w:rPr>
        <w:t>. Se ve en ello una imposición que restring</w:t>
      </w:r>
      <w:r w:rsidRPr="00F12CBF">
        <w:rPr>
          <w:rFonts w:ascii="Times New Roman" w:hAnsi="Times New Roman" w:cs="Times New Roman"/>
          <w:color w:val="31849B" w:themeColor="accent5" w:themeShade="BF"/>
        </w:rPr>
        <w:t>e</w:t>
      </w:r>
      <w:r w:rsidR="00F013AB" w:rsidRPr="00F12CBF">
        <w:rPr>
          <w:rFonts w:ascii="Times New Roman" w:hAnsi="Times New Roman" w:cs="Times New Roman"/>
          <w:color w:val="31849B" w:themeColor="accent5" w:themeShade="BF"/>
        </w:rPr>
        <w:t xml:space="preserve"> la libertad de las mujeres y </w:t>
      </w:r>
      <w:r w:rsidR="00C14FCF" w:rsidRPr="00F12CBF">
        <w:rPr>
          <w:rFonts w:ascii="Times New Roman" w:hAnsi="Times New Roman" w:cs="Times New Roman"/>
          <w:color w:val="31849B" w:themeColor="accent5" w:themeShade="BF"/>
        </w:rPr>
        <w:t xml:space="preserve">también </w:t>
      </w:r>
      <w:r w:rsidRPr="00F12CBF">
        <w:rPr>
          <w:rFonts w:ascii="Times New Roman" w:hAnsi="Times New Roman" w:cs="Times New Roman"/>
          <w:color w:val="31849B" w:themeColor="accent5" w:themeShade="BF"/>
        </w:rPr>
        <w:t xml:space="preserve">como </w:t>
      </w:r>
      <w:r w:rsidR="00F013AB" w:rsidRPr="00F12CBF">
        <w:rPr>
          <w:rFonts w:ascii="Times New Roman" w:hAnsi="Times New Roman" w:cs="Times New Roman"/>
          <w:color w:val="31849B" w:themeColor="accent5" w:themeShade="BF"/>
        </w:rPr>
        <w:t xml:space="preserve">un símbolo de discriminación. </w:t>
      </w:r>
    </w:p>
    <w:p w14:paraId="2F6BD45A" w14:textId="77777777" w:rsidR="00C14FCF" w:rsidRPr="00F12CBF" w:rsidRDefault="00C14FCF" w:rsidP="00C95BF4">
      <w:pPr>
        <w:spacing w:after="0" w:line="276" w:lineRule="auto"/>
        <w:jc w:val="both"/>
        <w:rPr>
          <w:rFonts w:ascii="Times New Roman" w:hAnsi="Times New Roman" w:cs="Times New Roman"/>
          <w:color w:val="31849B" w:themeColor="accent5" w:themeShade="BF"/>
        </w:rPr>
      </w:pPr>
    </w:p>
    <w:p w14:paraId="23D31EAB" w14:textId="02D43C1A" w:rsidR="00F013AB" w:rsidRPr="00F12CBF" w:rsidRDefault="00F013A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Hay que de</w:t>
      </w:r>
      <w:r w:rsidR="003B524E" w:rsidRPr="00F12CBF">
        <w:rPr>
          <w:rFonts w:ascii="Times New Roman" w:hAnsi="Times New Roman" w:cs="Times New Roman"/>
          <w:color w:val="31849B" w:themeColor="accent5" w:themeShade="BF"/>
        </w:rPr>
        <w:t>stacar que con la globalización</w:t>
      </w:r>
      <w:r w:rsidRPr="00F12CBF">
        <w:rPr>
          <w:rFonts w:ascii="Times New Roman" w:hAnsi="Times New Roman" w:cs="Times New Roman"/>
          <w:color w:val="31849B" w:themeColor="accent5" w:themeShade="BF"/>
        </w:rPr>
        <w:t xml:space="preserve"> muchas familias musulmanas han emigrado especialmente hacia Europa, y al llegar a </w:t>
      </w:r>
      <w:r w:rsidR="00A850A3" w:rsidRPr="00F12CBF">
        <w:rPr>
          <w:rFonts w:ascii="Times New Roman" w:hAnsi="Times New Roman" w:cs="Times New Roman"/>
          <w:color w:val="31849B" w:themeColor="accent5" w:themeShade="BF"/>
        </w:rPr>
        <w:t>estas ciudades</w:t>
      </w:r>
      <w:r w:rsidRPr="00F12CBF">
        <w:rPr>
          <w:rFonts w:ascii="Times New Roman" w:hAnsi="Times New Roman" w:cs="Times New Roman"/>
          <w:color w:val="31849B" w:themeColor="accent5" w:themeShade="BF"/>
        </w:rPr>
        <w:t xml:space="preserve"> el uso del velo no ha pasado </w:t>
      </w:r>
      <w:r w:rsidR="00A850A3" w:rsidRPr="00F12CBF">
        <w:rPr>
          <w:rFonts w:ascii="Times New Roman" w:hAnsi="Times New Roman" w:cs="Times New Roman"/>
          <w:color w:val="31849B" w:themeColor="accent5" w:themeShade="BF"/>
        </w:rPr>
        <w:t>inadvertido</w:t>
      </w:r>
      <w:r w:rsidRPr="00F12CBF">
        <w:rPr>
          <w:rFonts w:ascii="Times New Roman" w:hAnsi="Times New Roman" w:cs="Times New Roman"/>
          <w:color w:val="31849B" w:themeColor="accent5" w:themeShade="BF"/>
        </w:rPr>
        <w:t xml:space="preserve">. </w:t>
      </w:r>
    </w:p>
    <w:p w14:paraId="582FBB3F" w14:textId="77777777"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0585BFEA" w14:textId="7E8D496D" w:rsidR="00F013AB" w:rsidRPr="00F12CBF" w:rsidRDefault="00F013A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 xml:space="preserve">Por su parte, dentro de la cultura musulmana el </w:t>
      </w:r>
      <w:r w:rsidR="00A850A3" w:rsidRPr="00F12CBF">
        <w:rPr>
          <w:rFonts w:ascii="Times New Roman" w:hAnsi="Times New Roman" w:cs="Times New Roman"/>
          <w:color w:val="31849B" w:themeColor="accent5" w:themeShade="BF"/>
        </w:rPr>
        <w:t>empleo</w:t>
      </w:r>
      <w:r w:rsidRPr="00F12CBF">
        <w:rPr>
          <w:rFonts w:ascii="Times New Roman" w:hAnsi="Times New Roman" w:cs="Times New Roman"/>
          <w:color w:val="31849B" w:themeColor="accent5" w:themeShade="BF"/>
        </w:rPr>
        <w:t xml:space="preserve"> del velo está relacionado con </w:t>
      </w:r>
      <w:r w:rsidR="00C14FCF" w:rsidRPr="00F12CBF">
        <w:rPr>
          <w:rFonts w:ascii="Times New Roman" w:hAnsi="Times New Roman" w:cs="Times New Roman"/>
          <w:color w:val="31849B" w:themeColor="accent5" w:themeShade="BF"/>
        </w:rPr>
        <w:t xml:space="preserve">su </w:t>
      </w:r>
      <w:r w:rsidRPr="00F12CBF">
        <w:rPr>
          <w:rFonts w:ascii="Times New Roman" w:hAnsi="Times New Roman" w:cs="Times New Roman"/>
          <w:color w:val="31849B" w:themeColor="accent5" w:themeShade="BF"/>
        </w:rPr>
        <w:t xml:space="preserve">modo de vida tradicional. Cada sociedad tiene derecho </w:t>
      </w:r>
      <w:r w:rsidR="00A850A3" w:rsidRPr="00F12CBF">
        <w:rPr>
          <w:rFonts w:ascii="Times New Roman" w:hAnsi="Times New Roman" w:cs="Times New Roman"/>
          <w:color w:val="31849B" w:themeColor="accent5" w:themeShade="BF"/>
        </w:rPr>
        <w:t xml:space="preserve">a </w:t>
      </w:r>
      <w:r w:rsidRPr="00F12CBF">
        <w:rPr>
          <w:rFonts w:ascii="Times New Roman" w:hAnsi="Times New Roman" w:cs="Times New Roman"/>
          <w:color w:val="31849B" w:themeColor="accent5" w:themeShade="BF"/>
        </w:rPr>
        <w:t xml:space="preserve">organizarse con base en su propio acervo cultural. </w:t>
      </w:r>
      <w:r w:rsidR="00A850A3" w:rsidRPr="00F12CBF">
        <w:rPr>
          <w:rFonts w:ascii="Times New Roman" w:hAnsi="Times New Roman" w:cs="Times New Roman"/>
          <w:color w:val="31849B" w:themeColor="accent5" w:themeShade="BF"/>
        </w:rPr>
        <w:t>Es decir</w:t>
      </w:r>
      <w:r w:rsidR="002F25BC" w:rsidRPr="00F12CBF">
        <w:rPr>
          <w:rFonts w:ascii="Times New Roman" w:hAnsi="Times New Roman" w:cs="Times New Roman"/>
          <w:color w:val="31849B" w:themeColor="accent5" w:themeShade="BF"/>
        </w:rPr>
        <w:t xml:space="preserve"> que el uso del velo en la cultura musulmana tiene un significado diferente </w:t>
      </w:r>
      <w:r w:rsidR="00A850A3" w:rsidRPr="00F12CBF">
        <w:rPr>
          <w:rFonts w:ascii="Times New Roman" w:hAnsi="Times New Roman" w:cs="Times New Roman"/>
          <w:color w:val="31849B" w:themeColor="accent5" w:themeShade="BF"/>
        </w:rPr>
        <w:t xml:space="preserve">al </w:t>
      </w:r>
      <w:r w:rsidR="006E7345" w:rsidRPr="00F12CBF">
        <w:rPr>
          <w:rFonts w:ascii="Times New Roman" w:hAnsi="Times New Roman" w:cs="Times New Roman"/>
          <w:color w:val="31849B" w:themeColor="accent5" w:themeShade="BF"/>
        </w:rPr>
        <w:t xml:space="preserve">que </w:t>
      </w:r>
      <w:r w:rsidR="00A850A3" w:rsidRPr="00F12CBF">
        <w:rPr>
          <w:rFonts w:ascii="Times New Roman" w:hAnsi="Times New Roman" w:cs="Times New Roman"/>
          <w:color w:val="31849B" w:themeColor="accent5" w:themeShade="BF"/>
        </w:rPr>
        <w:t xml:space="preserve">posee </w:t>
      </w:r>
      <w:r w:rsidR="006E7345" w:rsidRPr="00F12CBF">
        <w:rPr>
          <w:rFonts w:ascii="Times New Roman" w:hAnsi="Times New Roman" w:cs="Times New Roman"/>
          <w:color w:val="31849B" w:themeColor="accent5" w:themeShade="BF"/>
        </w:rPr>
        <w:t xml:space="preserve">en el mundo occidental.  </w:t>
      </w:r>
    </w:p>
    <w:p w14:paraId="0DC4F676" w14:textId="1DB35004"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24610859" w14:textId="6247970B" w:rsidR="00F013AB" w:rsidRPr="00F12CBF" w:rsidRDefault="00F013A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Algunas voces desde el mundo occidental propusieron prohibir el uso del velo, en particular en las escuelas públicas occidentales a las que asisten hijas de musulmanes. A su vez, otras voces, desde el mundo musulmán</w:t>
      </w:r>
      <w:r w:rsidR="00A850A3"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permit</w:t>
      </w:r>
      <w:r w:rsidR="00A850A3" w:rsidRPr="00F12CBF">
        <w:rPr>
          <w:rFonts w:ascii="Times New Roman" w:hAnsi="Times New Roman" w:cs="Times New Roman"/>
          <w:color w:val="31849B" w:themeColor="accent5" w:themeShade="BF"/>
        </w:rPr>
        <w:t>en</w:t>
      </w:r>
      <w:r w:rsidRPr="00F12CBF">
        <w:rPr>
          <w:rFonts w:ascii="Times New Roman" w:hAnsi="Times New Roman" w:cs="Times New Roman"/>
          <w:color w:val="31849B" w:themeColor="accent5" w:themeShade="BF"/>
        </w:rPr>
        <w:t xml:space="preserve"> su libre utilización en las universidades.</w:t>
      </w:r>
    </w:p>
    <w:p w14:paraId="617BC98A" w14:textId="77777777"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397891BD" w14:textId="49B9FCBF" w:rsidR="00F013AB" w:rsidRPr="00F12CBF" w:rsidRDefault="00F013AB"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Es verdad que el ascenso al poder</w:t>
      </w:r>
      <w:r w:rsidR="00A850A3" w:rsidRPr="00F12CBF">
        <w:rPr>
          <w:rFonts w:ascii="Times New Roman" w:hAnsi="Times New Roman" w:cs="Times New Roman"/>
          <w:color w:val="31849B" w:themeColor="accent5" w:themeShade="BF"/>
        </w:rPr>
        <w:t xml:space="preserve"> de</w:t>
      </w:r>
      <w:r w:rsidRPr="00F12CBF">
        <w:rPr>
          <w:rFonts w:ascii="Times New Roman" w:hAnsi="Times New Roman" w:cs="Times New Roman"/>
          <w:color w:val="31849B" w:themeColor="accent5" w:themeShade="BF"/>
        </w:rPr>
        <w:t xml:space="preserve"> grupos extremistas en algunas regiones de Oriente </w:t>
      </w:r>
      <w:r w:rsidR="00A850A3" w:rsidRPr="00F12CBF">
        <w:rPr>
          <w:rFonts w:ascii="Times New Roman" w:hAnsi="Times New Roman" w:cs="Times New Roman"/>
          <w:color w:val="31849B" w:themeColor="accent5" w:themeShade="BF"/>
        </w:rPr>
        <w:t>M</w:t>
      </w:r>
      <w:r w:rsidRPr="00F12CBF">
        <w:rPr>
          <w:rFonts w:ascii="Times New Roman" w:hAnsi="Times New Roman" w:cs="Times New Roman"/>
          <w:color w:val="31849B" w:themeColor="accent5" w:themeShade="BF"/>
        </w:rPr>
        <w:t xml:space="preserve">edio </w:t>
      </w:r>
      <w:r w:rsidR="00A850A3" w:rsidRPr="00F12CBF">
        <w:rPr>
          <w:rFonts w:ascii="Times New Roman" w:hAnsi="Times New Roman" w:cs="Times New Roman"/>
          <w:color w:val="31849B" w:themeColor="accent5" w:themeShade="BF"/>
        </w:rPr>
        <w:t xml:space="preserve">ha </w:t>
      </w:r>
      <w:r w:rsidRPr="00F12CBF">
        <w:rPr>
          <w:rFonts w:ascii="Times New Roman" w:hAnsi="Times New Roman" w:cs="Times New Roman"/>
          <w:color w:val="31849B" w:themeColor="accent5" w:themeShade="BF"/>
        </w:rPr>
        <w:t>signific</w:t>
      </w:r>
      <w:r w:rsidR="00A850A3" w:rsidRPr="00F12CBF">
        <w:rPr>
          <w:rFonts w:ascii="Times New Roman" w:hAnsi="Times New Roman" w:cs="Times New Roman"/>
          <w:color w:val="31849B" w:themeColor="accent5" w:themeShade="BF"/>
        </w:rPr>
        <w:t>ado</w:t>
      </w:r>
      <w:r w:rsidRPr="00F12CBF">
        <w:rPr>
          <w:rFonts w:ascii="Times New Roman" w:hAnsi="Times New Roman" w:cs="Times New Roman"/>
          <w:color w:val="31849B" w:themeColor="accent5" w:themeShade="BF"/>
        </w:rPr>
        <w:t xml:space="preserve"> la instauración de prácticas opresivas contra las mujeres, como e</w:t>
      </w:r>
      <w:r w:rsidR="00A850A3"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el caso de los gobiernos talibanes</w:t>
      </w:r>
      <w:r w:rsidR="00246D6A"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Pero también es preciso reconocer que la realidad de la mujer </w:t>
      </w:r>
      <w:r w:rsidR="00B40AB2" w:rsidRPr="00F12CBF">
        <w:rPr>
          <w:rFonts w:ascii="Times New Roman" w:hAnsi="Times New Roman" w:cs="Times New Roman"/>
          <w:color w:val="31849B" w:themeColor="accent5" w:themeShade="BF"/>
        </w:rPr>
        <w:t xml:space="preserve">no es la misma en todos los </w:t>
      </w:r>
      <w:r w:rsidR="00AF63EE" w:rsidRPr="00F12CBF">
        <w:rPr>
          <w:rFonts w:ascii="Times New Roman" w:hAnsi="Times New Roman" w:cs="Times New Roman"/>
          <w:color w:val="31849B" w:themeColor="accent5" w:themeShade="BF"/>
        </w:rPr>
        <w:t xml:space="preserve">lugares </w:t>
      </w:r>
      <w:r w:rsidR="00F62161" w:rsidRPr="00F12CBF">
        <w:rPr>
          <w:rFonts w:ascii="Times New Roman" w:hAnsi="Times New Roman" w:cs="Times New Roman"/>
          <w:color w:val="31849B" w:themeColor="accent5" w:themeShade="BF"/>
        </w:rPr>
        <w:t xml:space="preserve">del mundo </w:t>
      </w:r>
      <w:r w:rsidRPr="00F12CBF">
        <w:rPr>
          <w:rFonts w:ascii="Times New Roman" w:hAnsi="Times New Roman" w:cs="Times New Roman"/>
          <w:color w:val="31849B" w:themeColor="accent5" w:themeShade="BF"/>
        </w:rPr>
        <w:t>islámico</w:t>
      </w:r>
      <w:r w:rsidR="00B40AB2" w:rsidRPr="00F12CBF">
        <w:rPr>
          <w:rFonts w:ascii="Times New Roman" w:hAnsi="Times New Roman" w:cs="Times New Roman"/>
          <w:color w:val="31849B" w:themeColor="accent5" w:themeShade="BF"/>
        </w:rPr>
        <w:t>.</w:t>
      </w:r>
      <w:r w:rsidRPr="00F12CBF">
        <w:rPr>
          <w:rFonts w:ascii="Times New Roman" w:hAnsi="Times New Roman" w:cs="Times New Roman"/>
          <w:color w:val="31849B" w:themeColor="accent5" w:themeShade="BF"/>
        </w:rPr>
        <w:t xml:space="preserve"> </w:t>
      </w:r>
      <w:r w:rsidR="00B40AB2" w:rsidRPr="00F12CBF">
        <w:rPr>
          <w:rFonts w:ascii="Times New Roman" w:hAnsi="Times New Roman" w:cs="Times New Roman"/>
          <w:color w:val="31849B" w:themeColor="accent5" w:themeShade="BF"/>
        </w:rPr>
        <w:t xml:space="preserve">Poco a poco se </w:t>
      </w:r>
      <w:r w:rsidRPr="00F12CBF">
        <w:rPr>
          <w:rFonts w:ascii="Times New Roman" w:hAnsi="Times New Roman" w:cs="Times New Roman"/>
          <w:color w:val="31849B" w:themeColor="accent5" w:themeShade="BF"/>
        </w:rPr>
        <w:t>ha</w:t>
      </w:r>
      <w:r w:rsidR="00B40AB2" w:rsidRPr="00F12CBF">
        <w:rPr>
          <w:rFonts w:ascii="Times New Roman" w:hAnsi="Times New Roman" w:cs="Times New Roman"/>
          <w:color w:val="31849B" w:themeColor="accent5" w:themeShade="BF"/>
        </w:rPr>
        <w:t xml:space="preserve">n introducido </w:t>
      </w:r>
      <w:r w:rsidRPr="00F12CBF">
        <w:rPr>
          <w:rFonts w:ascii="Times New Roman" w:hAnsi="Times New Roman" w:cs="Times New Roman"/>
          <w:color w:val="31849B" w:themeColor="accent5" w:themeShade="BF"/>
        </w:rPr>
        <w:t>cambio</w:t>
      </w:r>
      <w:r w:rsidR="00C14FCF"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positivo</w:t>
      </w:r>
      <w:r w:rsidR="00C14FCF" w:rsidRPr="00F12CBF">
        <w:rPr>
          <w:rFonts w:ascii="Times New Roman" w:hAnsi="Times New Roman" w:cs="Times New Roman"/>
          <w:color w:val="31849B" w:themeColor="accent5" w:themeShade="BF"/>
        </w:rPr>
        <w:t>s</w:t>
      </w:r>
      <w:r w:rsidRPr="00F12CBF">
        <w:rPr>
          <w:rFonts w:ascii="Times New Roman" w:hAnsi="Times New Roman" w:cs="Times New Roman"/>
          <w:color w:val="31849B" w:themeColor="accent5" w:themeShade="BF"/>
        </w:rPr>
        <w:t xml:space="preserve">, </w:t>
      </w:r>
      <w:r w:rsidR="00B40AB2" w:rsidRPr="00F12CBF">
        <w:rPr>
          <w:rFonts w:ascii="Times New Roman" w:hAnsi="Times New Roman" w:cs="Times New Roman"/>
          <w:color w:val="31849B" w:themeColor="accent5" w:themeShade="BF"/>
        </w:rPr>
        <w:t xml:space="preserve">como su presencia en los </w:t>
      </w:r>
      <w:r w:rsidRPr="00F12CBF">
        <w:rPr>
          <w:rFonts w:ascii="Times New Roman" w:hAnsi="Times New Roman" w:cs="Times New Roman"/>
          <w:color w:val="31849B" w:themeColor="accent5" w:themeShade="BF"/>
        </w:rPr>
        <w:t xml:space="preserve">espacios públicos y </w:t>
      </w:r>
      <w:r w:rsidR="00246D6A" w:rsidRPr="00F12CBF">
        <w:rPr>
          <w:rFonts w:ascii="Times New Roman" w:hAnsi="Times New Roman" w:cs="Times New Roman"/>
          <w:color w:val="31849B" w:themeColor="accent5" w:themeShade="BF"/>
        </w:rPr>
        <w:t>el</w:t>
      </w:r>
      <w:r w:rsidR="00F62161" w:rsidRPr="00F12CBF">
        <w:rPr>
          <w:rFonts w:ascii="Times New Roman" w:hAnsi="Times New Roman" w:cs="Times New Roman"/>
          <w:color w:val="31849B" w:themeColor="accent5" w:themeShade="BF"/>
        </w:rPr>
        <w:t xml:space="preserve"> </w:t>
      </w:r>
      <w:r w:rsidRPr="00F12CBF">
        <w:rPr>
          <w:rFonts w:ascii="Times New Roman" w:hAnsi="Times New Roman" w:cs="Times New Roman"/>
          <w:color w:val="31849B" w:themeColor="accent5" w:themeShade="BF"/>
        </w:rPr>
        <w:t xml:space="preserve">acceso a la educación. Son fenómenos </w:t>
      </w:r>
      <w:r w:rsidR="00B40AB2" w:rsidRPr="00F12CBF">
        <w:rPr>
          <w:rFonts w:ascii="Times New Roman" w:hAnsi="Times New Roman" w:cs="Times New Roman"/>
          <w:color w:val="31849B" w:themeColor="accent5" w:themeShade="BF"/>
        </w:rPr>
        <w:t xml:space="preserve">que </w:t>
      </w:r>
      <w:r w:rsidR="00246D6A" w:rsidRPr="00F12CBF">
        <w:rPr>
          <w:rFonts w:ascii="Times New Roman" w:hAnsi="Times New Roman" w:cs="Times New Roman"/>
          <w:color w:val="31849B" w:themeColor="accent5" w:themeShade="BF"/>
        </w:rPr>
        <w:t>de manera paulatina</w:t>
      </w:r>
      <w:r w:rsidR="00B40AB2" w:rsidRPr="00F12CBF">
        <w:rPr>
          <w:rFonts w:ascii="Times New Roman" w:hAnsi="Times New Roman" w:cs="Times New Roman"/>
          <w:color w:val="31849B" w:themeColor="accent5" w:themeShade="BF"/>
        </w:rPr>
        <w:t xml:space="preserve"> </w:t>
      </w:r>
      <w:r w:rsidR="00F62161" w:rsidRPr="00F12CBF">
        <w:rPr>
          <w:rFonts w:ascii="Times New Roman" w:hAnsi="Times New Roman" w:cs="Times New Roman"/>
          <w:color w:val="31849B" w:themeColor="accent5" w:themeShade="BF"/>
        </w:rPr>
        <w:t xml:space="preserve">transforman </w:t>
      </w:r>
      <w:r w:rsidRPr="00F12CBF">
        <w:rPr>
          <w:rFonts w:ascii="Times New Roman" w:hAnsi="Times New Roman" w:cs="Times New Roman"/>
          <w:color w:val="31849B" w:themeColor="accent5" w:themeShade="BF"/>
        </w:rPr>
        <w:t xml:space="preserve">las bases patriarcales de </w:t>
      </w:r>
      <w:r w:rsidR="00B40AB2" w:rsidRPr="00F12CBF">
        <w:rPr>
          <w:rFonts w:ascii="Times New Roman" w:hAnsi="Times New Roman" w:cs="Times New Roman"/>
          <w:color w:val="31849B" w:themeColor="accent5" w:themeShade="BF"/>
        </w:rPr>
        <w:t xml:space="preserve">la </w:t>
      </w:r>
      <w:r w:rsidRPr="00F12CBF">
        <w:rPr>
          <w:rFonts w:ascii="Times New Roman" w:hAnsi="Times New Roman" w:cs="Times New Roman"/>
          <w:color w:val="31849B" w:themeColor="accent5" w:themeShade="BF"/>
        </w:rPr>
        <w:t>sociedad</w:t>
      </w:r>
      <w:r w:rsidR="00B40AB2" w:rsidRPr="00F12CBF">
        <w:rPr>
          <w:rFonts w:ascii="Times New Roman" w:hAnsi="Times New Roman" w:cs="Times New Roman"/>
          <w:color w:val="31849B" w:themeColor="accent5" w:themeShade="BF"/>
        </w:rPr>
        <w:t xml:space="preserve"> musulmana</w:t>
      </w:r>
      <w:r w:rsidRPr="00F12CBF">
        <w:rPr>
          <w:rFonts w:ascii="Times New Roman" w:hAnsi="Times New Roman" w:cs="Times New Roman"/>
          <w:color w:val="31849B" w:themeColor="accent5" w:themeShade="BF"/>
        </w:rPr>
        <w:t xml:space="preserve">. </w:t>
      </w:r>
    </w:p>
    <w:p w14:paraId="04F4AC09" w14:textId="77777777" w:rsidR="00F013AB" w:rsidRPr="00F12CBF" w:rsidRDefault="00F013AB" w:rsidP="00C95BF4">
      <w:pPr>
        <w:spacing w:after="0" w:line="276" w:lineRule="auto"/>
        <w:jc w:val="both"/>
        <w:rPr>
          <w:rFonts w:ascii="Times New Roman" w:hAnsi="Times New Roman" w:cs="Times New Roman"/>
          <w:color w:val="31849B" w:themeColor="accent5" w:themeShade="BF"/>
        </w:rPr>
      </w:pPr>
    </w:p>
    <w:p w14:paraId="491DACD2" w14:textId="3E8D7579" w:rsidR="00C14FCF" w:rsidRPr="00F12CBF" w:rsidRDefault="00C14FC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Algunas claves para enriquecer el debat</w:t>
      </w:r>
      <w:r w:rsidR="00246D6A" w:rsidRPr="00F12CBF">
        <w:rPr>
          <w:rFonts w:ascii="Times New Roman" w:hAnsi="Times New Roman" w:cs="Times New Roman"/>
          <w:color w:val="31849B" w:themeColor="accent5" w:themeShade="BF"/>
        </w:rPr>
        <w:t>e incluyen las siguientes ideas: no so</w:t>
      </w:r>
      <w:r w:rsidR="00F013AB" w:rsidRPr="00F12CBF">
        <w:rPr>
          <w:rFonts w:ascii="Times New Roman" w:hAnsi="Times New Roman" w:cs="Times New Roman"/>
          <w:color w:val="31849B" w:themeColor="accent5" w:themeShade="BF"/>
        </w:rPr>
        <w:t xml:space="preserve">lo en las sociedades musulmanas se establecen códigos culturales para el vestuario. </w:t>
      </w:r>
      <w:r w:rsidR="00246D6A" w:rsidRPr="00F12CBF">
        <w:rPr>
          <w:rFonts w:ascii="Times New Roman" w:hAnsi="Times New Roman" w:cs="Times New Roman"/>
          <w:color w:val="31849B" w:themeColor="accent5" w:themeShade="BF"/>
        </w:rPr>
        <w:t>La opresión basada en el género</w:t>
      </w:r>
      <w:r w:rsidR="00F62161" w:rsidRPr="00F12CBF">
        <w:rPr>
          <w:rFonts w:ascii="Times New Roman" w:hAnsi="Times New Roman" w:cs="Times New Roman"/>
          <w:color w:val="31849B" w:themeColor="accent5" w:themeShade="BF"/>
        </w:rPr>
        <w:t xml:space="preserve"> también es un  problema en el mundo occidental</w:t>
      </w:r>
      <w:r w:rsidR="00246D6A" w:rsidRPr="00F12CBF">
        <w:rPr>
          <w:rFonts w:ascii="Times New Roman" w:hAnsi="Times New Roman" w:cs="Times New Roman"/>
          <w:color w:val="31849B" w:themeColor="accent5" w:themeShade="BF"/>
        </w:rPr>
        <w:t>,</w:t>
      </w:r>
      <w:r w:rsidR="00F62161" w:rsidRPr="00F12CBF">
        <w:rPr>
          <w:rFonts w:ascii="Times New Roman" w:hAnsi="Times New Roman" w:cs="Times New Roman"/>
          <w:color w:val="31849B" w:themeColor="accent5" w:themeShade="BF"/>
        </w:rPr>
        <w:t xml:space="preserve"> aunque bajo otras modalidades. </w:t>
      </w:r>
      <w:r w:rsidRPr="00F12CBF">
        <w:rPr>
          <w:rFonts w:ascii="Times New Roman" w:hAnsi="Times New Roman" w:cs="Times New Roman"/>
          <w:color w:val="31849B" w:themeColor="accent5" w:themeShade="BF"/>
        </w:rPr>
        <w:t xml:space="preserve">Hay que tener en cuenta que el significado del velo es diferente, según el medio cultural y la época. </w:t>
      </w:r>
    </w:p>
    <w:p w14:paraId="127BE1D6" w14:textId="77777777" w:rsidR="00C14FCF" w:rsidRPr="00F12CBF" w:rsidRDefault="00C14FCF" w:rsidP="00C95BF4">
      <w:pPr>
        <w:spacing w:after="0" w:line="276" w:lineRule="auto"/>
        <w:jc w:val="both"/>
        <w:rPr>
          <w:rFonts w:ascii="Times New Roman" w:hAnsi="Times New Roman" w:cs="Times New Roman"/>
          <w:color w:val="31849B" w:themeColor="accent5" w:themeShade="BF"/>
        </w:rPr>
      </w:pPr>
    </w:p>
    <w:p w14:paraId="1A31FDC7" w14:textId="717AE426" w:rsidR="0065290F" w:rsidRPr="00F12CBF" w:rsidRDefault="00C14FCF" w:rsidP="00C95BF4">
      <w:pPr>
        <w:spacing w:after="0" w:line="276" w:lineRule="auto"/>
        <w:jc w:val="both"/>
        <w:rPr>
          <w:rFonts w:ascii="Times New Roman" w:hAnsi="Times New Roman" w:cs="Times New Roman"/>
          <w:color w:val="31849B" w:themeColor="accent5" w:themeShade="BF"/>
        </w:rPr>
      </w:pPr>
      <w:r w:rsidRPr="00F12CBF">
        <w:rPr>
          <w:rFonts w:ascii="Times New Roman" w:hAnsi="Times New Roman" w:cs="Times New Roman"/>
          <w:color w:val="31849B" w:themeColor="accent5" w:themeShade="BF"/>
        </w:rPr>
        <w:t>T</w:t>
      </w:r>
      <w:r w:rsidR="00F013AB" w:rsidRPr="00F12CBF">
        <w:rPr>
          <w:rFonts w:ascii="Times New Roman" w:hAnsi="Times New Roman" w:cs="Times New Roman"/>
          <w:color w:val="31849B" w:themeColor="accent5" w:themeShade="BF"/>
        </w:rPr>
        <w:t xml:space="preserve">ampoco se puede olvidar que para los hombres </w:t>
      </w:r>
      <w:r w:rsidR="00F62161" w:rsidRPr="00F12CBF">
        <w:rPr>
          <w:rFonts w:ascii="Times New Roman" w:hAnsi="Times New Roman" w:cs="Times New Roman"/>
          <w:color w:val="31849B" w:themeColor="accent5" w:themeShade="BF"/>
        </w:rPr>
        <w:t xml:space="preserve">musulmanes </w:t>
      </w:r>
      <w:r w:rsidR="00246D6A" w:rsidRPr="00F12CBF">
        <w:rPr>
          <w:rFonts w:ascii="Times New Roman" w:hAnsi="Times New Roman" w:cs="Times New Roman"/>
          <w:color w:val="31849B" w:themeColor="accent5" w:themeShade="BF"/>
        </w:rPr>
        <w:t xml:space="preserve">también </w:t>
      </w:r>
      <w:r w:rsidR="00F013AB" w:rsidRPr="00F12CBF">
        <w:rPr>
          <w:rFonts w:ascii="Times New Roman" w:hAnsi="Times New Roman" w:cs="Times New Roman"/>
          <w:color w:val="31849B" w:themeColor="accent5" w:themeShade="BF"/>
        </w:rPr>
        <w:t xml:space="preserve">hay codificaciones en la forma de lucir, como es el caso de la barba. </w:t>
      </w:r>
      <w:r w:rsidR="00F62161" w:rsidRPr="00F12CBF">
        <w:rPr>
          <w:rFonts w:ascii="Times New Roman" w:hAnsi="Times New Roman" w:cs="Times New Roman"/>
          <w:color w:val="31849B" w:themeColor="accent5" w:themeShade="BF"/>
        </w:rPr>
        <w:t xml:space="preserve">Incluso hay </w:t>
      </w:r>
      <w:r w:rsidR="00246D6A" w:rsidRPr="00F12CBF">
        <w:rPr>
          <w:rFonts w:ascii="Times New Roman" w:hAnsi="Times New Roman" w:cs="Times New Roman"/>
          <w:color w:val="31849B" w:themeColor="accent5" w:themeShade="BF"/>
        </w:rPr>
        <w:t>que reconocer que</w:t>
      </w:r>
      <w:r w:rsidR="00F013AB" w:rsidRPr="00F12CBF">
        <w:rPr>
          <w:rFonts w:ascii="Times New Roman" w:hAnsi="Times New Roman" w:cs="Times New Roman"/>
          <w:color w:val="31849B" w:themeColor="accent5" w:themeShade="BF"/>
        </w:rPr>
        <w:t xml:space="preserve"> </w:t>
      </w:r>
      <w:r w:rsidR="00246D6A" w:rsidRPr="00F12CBF">
        <w:rPr>
          <w:rFonts w:ascii="Times New Roman" w:hAnsi="Times New Roman" w:cs="Times New Roman"/>
          <w:color w:val="31849B" w:themeColor="accent5" w:themeShade="BF"/>
        </w:rPr>
        <w:t>en</w:t>
      </w:r>
      <w:r w:rsidR="00F013AB" w:rsidRPr="00F12CBF">
        <w:rPr>
          <w:rFonts w:ascii="Times New Roman" w:hAnsi="Times New Roman" w:cs="Times New Roman"/>
          <w:color w:val="31849B" w:themeColor="accent5" w:themeShade="BF"/>
        </w:rPr>
        <w:t xml:space="preserve"> la cultura cristiana, durante alguna época y en algunas ocasiones</w:t>
      </w:r>
      <w:r w:rsidR="00246D6A" w:rsidRPr="00F12CBF">
        <w:rPr>
          <w:rFonts w:ascii="Times New Roman" w:hAnsi="Times New Roman" w:cs="Times New Roman"/>
          <w:color w:val="31849B" w:themeColor="accent5" w:themeShade="BF"/>
        </w:rPr>
        <w:t>,</w:t>
      </w:r>
      <w:r w:rsidR="00F013AB" w:rsidRPr="00F12CBF">
        <w:rPr>
          <w:rFonts w:ascii="Times New Roman" w:hAnsi="Times New Roman" w:cs="Times New Roman"/>
          <w:color w:val="31849B" w:themeColor="accent5" w:themeShade="BF"/>
        </w:rPr>
        <w:t xml:space="preserve"> se usó un </w:t>
      </w:r>
      <w:r w:rsidR="00246D6A" w:rsidRPr="00F12CBF">
        <w:rPr>
          <w:rFonts w:ascii="Times New Roman" w:hAnsi="Times New Roman" w:cs="Times New Roman"/>
          <w:color w:val="31849B" w:themeColor="accent5" w:themeShade="BF"/>
        </w:rPr>
        <w:t>manto</w:t>
      </w:r>
      <w:r w:rsidR="00F013AB" w:rsidRPr="00F12CBF">
        <w:rPr>
          <w:rFonts w:ascii="Times New Roman" w:hAnsi="Times New Roman" w:cs="Times New Roman"/>
          <w:color w:val="31849B" w:themeColor="accent5" w:themeShade="BF"/>
        </w:rPr>
        <w:t xml:space="preserve"> que velaba el rostro de las mujeres. </w:t>
      </w:r>
      <w:r w:rsidR="0065290F" w:rsidRPr="00F12CBF">
        <w:rPr>
          <w:rFonts w:ascii="Times New Roman" w:hAnsi="Times New Roman" w:cs="Times New Roman"/>
          <w:color w:val="31849B" w:themeColor="accent5" w:themeShade="BF"/>
        </w:rPr>
        <w:t xml:space="preserve">Un punto de vista equilibrado </w:t>
      </w:r>
      <w:r w:rsidR="00F62161" w:rsidRPr="00F12CBF">
        <w:rPr>
          <w:rFonts w:ascii="Times New Roman" w:hAnsi="Times New Roman" w:cs="Times New Roman"/>
          <w:color w:val="31849B" w:themeColor="accent5" w:themeShade="BF"/>
        </w:rPr>
        <w:t xml:space="preserve">y democrático </w:t>
      </w:r>
      <w:r w:rsidR="00F013AB" w:rsidRPr="00F12CBF">
        <w:rPr>
          <w:rFonts w:ascii="Times New Roman" w:hAnsi="Times New Roman" w:cs="Times New Roman"/>
          <w:color w:val="31849B" w:themeColor="accent5" w:themeShade="BF"/>
        </w:rPr>
        <w:t xml:space="preserve">defendería </w:t>
      </w:r>
      <w:r w:rsidR="0065290F" w:rsidRPr="00F12CBF">
        <w:rPr>
          <w:rFonts w:ascii="Times New Roman" w:hAnsi="Times New Roman" w:cs="Times New Roman"/>
          <w:color w:val="31849B" w:themeColor="accent5" w:themeShade="BF"/>
        </w:rPr>
        <w:t xml:space="preserve">la posibilidad de usarlo donde esté prohibido y de que </w:t>
      </w:r>
      <w:r w:rsidR="00F62161" w:rsidRPr="00F12CBF">
        <w:rPr>
          <w:rFonts w:ascii="Times New Roman" w:hAnsi="Times New Roman" w:cs="Times New Roman"/>
          <w:color w:val="31849B" w:themeColor="accent5" w:themeShade="BF"/>
        </w:rPr>
        <w:t xml:space="preserve">fuese </w:t>
      </w:r>
      <w:r w:rsidR="0065290F" w:rsidRPr="00F12CBF">
        <w:rPr>
          <w:rFonts w:ascii="Times New Roman" w:hAnsi="Times New Roman" w:cs="Times New Roman"/>
          <w:color w:val="31849B" w:themeColor="accent5" w:themeShade="BF"/>
        </w:rPr>
        <w:t>de uso voluntario donde es obligatorio.</w:t>
      </w:r>
    </w:p>
    <w:p w14:paraId="371501E0" w14:textId="77777777" w:rsidR="00AF5522" w:rsidRPr="00F12CBF" w:rsidRDefault="00AF5522" w:rsidP="00C95BF4">
      <w:pPr>
        <w:spacing w:after="0" w:line="276" w:lineRule="auto"/>
        <w:jc w:val="both"/>
        <w:rPr>
          <w:rFonts w:ascii="Times New Roman" w:hAnsi="Times New Roman" w:cs="Times New Roman"/>
          <w:color w:val="31849B" w:themeColor="accent5" w:themeShade="BF"/>
        </w:rPr>
      </w:pPr>
    </w:p>
    <w:tbl>
      <w:tblPr>
        <w:tblStyle w:val="Tablaconcuadrcula"/>
        <w:tblW w:w="0" w:type="auto"/>
        <w:tblLook w:val="04A0" w:firstRow="1" w:lastRow="0" w:firstColumn="1" w:lastColumn="0" w:noHBand="0" w:noVBand="1"/>
      </w:tblPr>
      <w:tblGrid>
        <w:gridCol w:w="2477"/>
        <w:gridCol w:w="6351"/>
      </w:tblGrid>
      <w:tr w:rsidR="00F12CBF" w:rsidRPr="00F12CBF" w14:paraId="2F3C4703" w14:textId="77777777" w:rsidTr="00453D56">
        <w:tc>
          <w:tcPr>
            <w:tcW w:w="9033" w:type="dxa"/>
            <w:gridSpan w:val="2"/>
            <w:shd w:val="clear" w:color="auto" w:fill="000000" w:themeFill="text1"/>
          </w:tcPr>
          <w:p w14:paraId="2E4885A8"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Practica: recurso nuevo</w:t>
            </w:r>
          </w:p>
        </w:tc>
      </w:tr>
      <w:tr w:rsidR="00F12CBF" w:rsidRPr="00F12CBF" w14:paraId="61BBAD55" w14:textId="77777777" w:rsidTr="00453D56">
        <w:tc>
          <w:tcPr>
            <w:tcW w:w="2518" w:type="dxa"/>
          </w:tcPr>
          <w:p w14:paraId="367D14C8" w14:textId="7777777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7931C90" w14:textId="5D5C6602" w:rsidR="001E54D7"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DA4D78" w:rsidRPr="00F12CBF">
              <w:rPr>
                <w:rFonts w:ascii="Times New Roman" w:hAnsi="Times New Roman" w:cs="Times New Roman"/>
                <w:color w:val="31849B" w:themeColor="accent5" w:themeShade="BF"/>
                <w:sz w:val="24"/>
                <w:szCs w:val="24"/>
              </w:rPr>
              <w:t>_01_REC</w:t>
            </w:r>
            <w:r w:rsidR="00185158" w:rsidRPr="00F12CBF">
              <w:rPr>
                <w:rFonts w:ascii="Times New Roman" w:hAnsi="Times New Roman" w:cs="Times New Roman"/>
                <w:color w:val="31849B" w:themeColor="accent5" w:themeShade="BF"/>
                <w:sz w:val="24"/>
                <w:szCs w:val="24"/>
              </w:rPr>
              <w:t>23</w:t>
            </w:r>
            <w:r w:rsidR="00DA4D78" w:rsidRPr="00F12CBF">
              <w:rPr>
                <w:rFonts w:ascii="Times New Roman" w:hAnsi="Times New Roman" w:cs="Times New Roman"/>
                <w:color w:val="31849B" w:themeColor="accent5" w:themeShade="BF"/>
                <w:sz w:val="24"/>
                <w:szCs w:val="24"/>
              </w:rPr>
              <w:t>0</w:t>
            </w:r>
          </w:p>
        </w:tc>
      </w:tr>
      <w:tr w:rsidR="00F12CBF" w:rsidRPr="00F12CBF" w14:paraId="6C01544F" w14:textId="77777777" w:rsidTr="00453D56">
        <w:tc>
          <w:tcPr>
            <w:tcW w:w="2518" w:type="dxa"/>
          </w:tcPr>
          <w:p w14:paraId="77F57ACE"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1F752461" w14:textId="4765E2F7" w:rsidR="001E54D7" w:rsidRPr="00F12CBF" w:rsidRDefault="001E54D7"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El uso del velo islámico</w:t>
            </w:r>
          </w:p>
        </w:tc>
      </w:tr>
      <w:tr w:rsidR="001E54D7" w:rsidRPr="00F12CBF" w14:paraId="326C90A6" w14:textId="77777777" w:rsidTr="00453D56">
        <w:tc>
          <w:tcPr>
            <w:tcW w:w="2518" w:type="dxa"/>
          </w:tcPr>
          <w:p w14:paraId="0A0C47F3" w14:textId="77777777" w:rsidR="001E54D7" w:rsidRPr="00F12CBF" w:rsidRDefault="001E54D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1430E276" w14:textId="54DFFAC8" w:rsidR="001E54D7" w:rsidRPr="00F12CBF" w:rsidRDefault="001E54D7" w:rsidP="00246D6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Actividad que permite reconocer los conceptos y tradiciones asociadas </w:t>
            </w:r>
            <w:r w:rsidR="00246D6A" w:rsidRPr="00F12CBF">
              <w:rPr>
                <w:rFonts w:ascii="Times New Roman" w:hAnsi="Times New Roman" w:cs="Times New Roman"/>
                <w:color w:val="31849B" w:themeColor="accent5" w:themeShade="BF"/>
                <w:sz w:val="24"/>
                <w:szCs w:val="24"/>
              </w:rPr>
              <w:t>con e</w:t>
            </w:r>
            <w:r w:rsidRPr="00F12CBF">
              <w:rPr>
                <w:rFonts w:ascii="Times New Roman" w:hAnsi="Times New Roman" w:cs="Times New Roman"/>
                <w:color w:val="31849B" w:themeColor="accent5" w:themeShade="BF"/>
                <w:sz w:val="24"/>
                <w:szCs w:val="24"/>
              </w:rPr>
              <w:t>l uso del velo islámico</w:t>
            </w:r>
            <w:r w:rsidR="00246D6A" w:rsidRPr="00F12CBF">
              <w:rPr>
                <w:rFonts w:ascii="Times New Roman" w:hAnsi="Times New Roman" w:cs="Times New Roman"/>
                <w:color w:val="31849B" w:themeColor="accent5" w:themeShade="BF"/>
                <w:sz w:val="24"/>
                <w:szCs w:val="24"/>
              </w:rPr>
              <w:t>.</w:t>
            </w:r>
          </w:p>
        </w:tc>
      </w:tr>
    </w:tbl>
    <w:p w14:paraId="198FF96E" w14:textId="77777777" w:rsidR="001E54D7" w:rsidRPr="00F12CBF" w:rsidRDefault="001E54D7" w:rsidP="00C95BF4">
      <w:pPr>
        <w:spacing w:line="276" w:lineRule="auto"/>
        <w:jc w:val="both"/>
        <w:rPr>
          <w:rFonts w:ascii="Times New Roman" w:hAnsi="Times New Roman" w:cs="Times New Roman"/>
          <w:color w:val="31849B" w:themeColor="accent5" w:themeShade="BF"/>
          <w:highlight w:val="yellow"/>
        </w:rPr>
      </w:pPr>
    </w:p>
    <w:p w14:paraId="409F1451" w14:textId="77777777" w:rsidR="008F6442" w:rsidRPr="00F12CBF" w:rsidRDefault="008F6442" w:rsidP="00C95BF4">
      <w:pPr>
        <w:spacing w:after="0" w:line="276" w:lineRule="auto"/>
        <w:jc w:val="both"/>
        <w:rPr>
          <w:rFonts w:ascii="Times New Roman" w:hAnsi="Times New Roman" w:cs="Times New Roman"/>
          <w:color w:val="31849B" w:themeColor="accent5" w:themeShade="BF"/>
          <w:highlight w:val="yellow"/>
        </w:rPr>
      </w:pPr>
    </w:p>
    <w:p w14:paraId="54010ABC" w14:textId="13E6C364" w:rsidR="00046E4D" w:rsidRPr="00F12CBF" w:rsidRDefault="00046E4D" w:rsidP="00C95BF4">
      <w:pPr>
        <w:spacing w:after="0" w:line="276" w:lineRule="auto"/>
        <w:jc w:val="both"/>
        <w:rPr>
          <w:rFonts w:ascii="Times New Roman" w:hAnsi="Times New Roman" w:cs="Times New Roman"/>
          <w:color w:val="31849B" w:themeColor="accent5" w:themeShade="BF"/>
          <w:highlight w:val="yellow"/>
        </w:rPr>
      </w:pPr>
      <w:r w:rsidRPr="00F12CBF">
        <w:rPr>
          <w:rFonts w:ascii="Times New Roman" w:hAnsi="Times New Roman" w:cs="Times New Roman"/>
          <w:color w:val="31849B" w:themeColor="accent5" w:themeShade="BF"/>
          <w:highlight w:val="yellow"/>
        </w:rPr>
        <w:t>[SECCIÓN 1]</w:t>
      </w:r>
      <w:r w:rsidRPr="00F12CBF">
        <w:rPr>
          <w:rFonts w:ascii="Times New Roman" w:hAnsi="Times New Roman" w:cs="Times New Roman"/>
          <w:color w:val="31849B" w:themeColor="accent5" w:themeShade="BF"/>
        </w:rPr>
        <w:t xml:space="preserve"> Consolidación</w:t>
      </w:r>
    </w:p>
    <w:p w14:paraId="4705B9D2" w14:textId="77777777" w:rsidR="00046E4D" w:rsidRPr="00F12CBF" w:rsidRDefault="00046E4D" w:rsidP="00C95BF4">
      <w:pPr>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ook w:val="04A0" w:firstRow="1" w:lastRow="0" w:firstColumn="1" w:lastColumn="0" w:noHBand="0" w:noVBand="1"/>
      </w:tblPr>
      <w:tblGrid>
        <w:gridCol w:w="2473"/>
        <w:gridCol w:w="6355"/>
      </w:tblGrid>
      <w:tr w:rsidR="00F12CBF" w:rsidRPr="00F12CBF" w14:paraId="42A5E7E9" w14:textId="77777777" w:rsidTr="008F6442">
        <w:tc>
          <w:tcPr>
            <w:tcW w:w="9033" w:type="dxa"/>
            <w:gridSpan w:val="2"/>
            <w:shd w:val="clear" w:color="auto" w:fill="000000" w:themeFill="text1"/>
          </w:tcPr>
          <w:p w14:paraId="31DB3C52" w14:textId="41FDDB6C" w:rsidR="008F6442" w:rsidRPr="00F12CBF" w:rsidRDefault="008F644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Competencias: recurso nuevo</w:t>
            </w:r>
          </w:p>
        </w:tc>
      </w:tr>
      <w:tr w:rsidR="00F12CBF" w:rsidRPr="00F12CBF" w14:paraId="009F6D04" w14:textId="77777777" w:rsidTr="008F6442">
        <w:tc>
          <w:tcPr>
            <w:tcW w:w="2518" w:type="dxa"/>
          </w:tcPr>
          <w:p w14:paraId="71BEB27A" w14:textId="77777777" w:rsidR="008F6442" w:rsidRPr="00F12CBF" w:rsidRDefault="008F644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3BD1F48C" w14:textId="77777777" w:rsidR="008F6442" w:rsidRPr="00F12CBF" w:rsidRDefault="008F6442"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CS_11_01_CO_REC250</w:t>
            </w:r>
          </w:p>
        </w:tc>
      </w:tr>
      <w:tr w:rsidR="00F12CBF" w:rsidRPr="00F12CBF" w14:paraId="4C9E9B14" w14:textId="77777777" w:rsidTr="008F6442">
        <w:tc>
          <w:tcPr>
            <w:tcW w:w="2518" w:type="dxa"/>
          </w:tcPr>
          <w:p w14:paraId="7F25D0DF" w14:textId="77777777" w:rsidR="008F6442" w:rsidRPr="00F12CBF" w:rsidRDefault="008F6442"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68CAF179" w14:textId="228272B2" w:rsidR="008F6442" w:rsidRPr="00F12CBF" w:rsidRDefault="008F6442" w:rsidP="00C95BF4">
            <w:pPr>
              <w:spacing w:line="276" w:lineRule="auto"/>
              <w:rPr>
                <w:rFonts w:ascii="Arial" w:hAnsi="Arial" w:cs="Arial"/>
                <w:color w:val="31849B" w:themeColor="accent5" w:themeShade="BF"/>
                <w:sz w:val="18"/>
                <w:szCs w:val="18"/>
                <w:lang w:val="es-ES_tradnl"/>
              </w:rPr>
            </w:pPr>
            <w:r w:rsidRPr="00F12CBF">
              <w:rPr>
                <w:rFonts w:ascii="Arial" w:hAnsi="Arial" w:cs="Arial"/>
                <w:color w:val="31849B" w:themeColor="accent5" w:themeShade="BF"/>
                <w:sz w:val="18"/>
                <w:szCs w:val="18"/>
                <w:lang w:val="es-ES_tradnl"/>
              </w:rPr>
              <w:t>Conoce tus competencias para comprender conflictos globales</w:t>
            </w:r>
            <w:r w:rsidR="00D059B8" w:rsidRPr="00F12CBF">
              <w:rPr>
                <w:rFonts w:ascii="Arial" w:hAnsi="Arial" w:cs="Arial"/>
                <w:color w:val="31849B" w:themeColor="accent5" w:themeShade="BF"/>
                <w:sz w:val="18"/>
                <w:szCs w:val="18"/>
                <w:lang w:val="es-ES_tradnl"/>
              </w:rPr>
              <w:t xml:space="preserve"> I</w:t>
            </w:r>
          </w:p>
        </w:tc>
      </w:tr>
      <w:tr w:rsidR="008F6442" w:rsidRPr="00F12CBF" w14:paraId="2505B923" w14:textId="77777777" w:rsidTr="008F6442">
        <w:tc>
          <w:tcPr>
            <w:tcW w:w="2518" w:type="dxa"/>
          </w:tcPr>
          <w:p w14:paraId="7BB02C39" w14:textId="77777777" w:rsidR="008F6442" w:rsidRPr="00F12CBF" w:rsidRDefault="008F6442"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309D7E5E" w14:textId="171088A9" w:rsidR="008F6442" w:rsidRPr="00F12CBF" w:rsidRDefault="008F6442" w:rsidP="00246D6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Actividad que permite </w:t>
            </w:r>
            <w:r w:rsidR="00B47378" w:rsidRPr="00F12CBF">
              <w:rPr>
                <w:rFonts w:ascii="Times New Roman" w:hAnsi="Times New Roman" w:cs="Times New Roman"/>
                <w:color w:val="31849B" w:themeColor="accent5" w:themeShade="BF"/>
                <w:sz w:val="24"/>
                <w:szCs w:val="24"/>
              </w:rPr>
              <w:t>revisar</w:t>
            </w:r>
            <w:r w:rsidRPr="00F12CBF">
              <w:rPr>
                <w:rFonts w:ascii="Times New Roman" w:hAnsi="Times New Roman" w:cs="Times New Roman"/>
                <w:color w:val="31849B" w:themeColor="accent5" w:themeShade="BF"/>
                <w:sz w:val="24"/>
                <w:szCs w:val="24"/>
              </w:rPr>
              <w:t xml:space="preserve"> </w:t>
            </w:r>
            <w:r w:rsidR="00246D6A" w:rsidRPr="00F12CBF">
              <w:rPr>
                <w:rFonts w:ascii="Times New Roman" w:hAnsi="Times New Roman" w:cs="Times New Roman"/>
                <w:color w:val="31849B" w:themeColor="accent5" w:themeShade="BF"/>
                <w:sz w:val="24"/>
                <w:szCs w:val="24"/>
              </w:rPr>
              <w:t>los</w:t>
            </w:r>
            <w:r w:rsidRPr="00F12CBF">
              <w:rPr>
                <w:rFonts w:ascii="Times New Roman" w:hAnsi="Times New Roman" w:cs="Times New Roman"/>
                <w:color w:val="31849B" w:themeColor="accent5" w:themeShade="BF"/>
                <w:sz w:val="24"/>
                <w:szCs w:val="24"/>
              </w:rPr>
              <w:t xml:space="preserve"> conocimientos sobre los conflictos globales</w:t>
            </w:r>
            <w:r w:rsidR="00246D6A" w:rsidRPr="00F12CBF">
              <w:rPr>
                <w:rFonts w:ascii="Times New Roman" w:hAnsi="Times New Roman" w:cs="Times New Roman"/>
                <w:color w:val="31849B" w:themeColor="accent5" w:themeShade="BF"/>
                <w:sz w:val="24"/>
                <w:szCs w:val="24"/>
              </w:rPr>
              <w:t>.</w:t>
            </w:r>
          </w:p>
        </w:tc>
      </w:tr>
    </w:tbl>
    <w:p w14:paraId="679C3726" w14:textId="77777777" w:rsidR="008F6442" w:rsidRPr="00F12CBF" w:rsidRDefault="008F6442" w:rsidP="00C95BF4">
      <w:pPr>
        <w:spacing w:after="0" w:line="276" w:lineRule="auto"/>
        <w:jc w:val="both"/>
        <w:rPr>
          <w:rFonts w:ascii="Times New Roman" w:hAnsi="Times New Roman" w:cs="Times New Roman"/>
          <w:color w:val="31849B" w:themeColor="accent5" w:themeShade="BF"/>
          <w:highlight w:val="yellow"/>
        </w:rPr>
      </w:pPr>
    </w:p>
    <w:p w14:paraId="54D04293" w14:textId="77777777" w:rsidR="00B47378" w:rsidRPr="00F12CBF" w:rsidRDefault="00B47378" w:rsidP="00C95BF4">
      <w:pPr>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ook w:val="04A0" w:firstRow="1" w:lastRow="0" w:firstColumn="1" w:lastColumn="0" w:noHBand="0" w:noVBand="1"/>
      </w:tblPr>
      <w:tblGrid>
        <w:gridCol w:w="2473"/>
        <w:gridCol w:w="6355"/>
      </w:tblGrid>
      <w:tr w:rsidR="00F12CBF" w:rsidRPr="00F12CBF" w14:paraId="3A6B6AF0" w14:textId="77777777" w:rsidTr="00607585">
        <w:tc>
          <w:tcPr>
            <w:tcW w:w="9033" w:type="dxa"/>
            <w:gridSpan w:val="2"/>
            <w:shd w:val="clear" w:color="auto" w:fill="000000" w:themeFill="text1"/>
          </w:tcPr>
          <w:p w14:paraId="5496DB64" w14:textId="77777777" w:rsidR="00B47378" w:rsidRPr="00F12CBF" w:rsidRDefault="00B473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Competencias: recurso nuevo</w:t>
            </w:r>
          </w:p>
        </w:tc>
      </w:tr>
      <w:tr w:rsidR="00F12CBF" w:rsidRPr="00F12CBF" w14:paraId="45B4ED0E" w14:textId="77777777" w:rsidTr="00607585">
        <w:tc>
          <w:tcPr>
            <w:tcW w:w="2518" w:type="dxa"/>
          </w:tcPr>
          <w:p w14:paraId="45F24A56" w14:textId="77777777" w:rsidR="00B47378" w:rsidRPr="00F12CBF" w:rsidRDefault="00B473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7B1A9437" w14:textId="7B4EF55B" w:rsidR="00B47378" w:rsidRPr="00F12CBF" w:rsidRDefault="00B4737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CS_11_01_CO_REC260</w:t>
            </w:r>
          </w:p>
        </w:tc>
      </w:tr>
      <w:tr w:rsidR="00F12CBF" w:rsidRPr="00F12CBF" w14:paraId="695E0F3A" w14:textId="77777777" w:rsidTr="00607585">
        <w:tc>
          <w:tcPr>
            <w:tcW w:w="2518" w:type="dxa"/>
          </w:tcPr>
          <w:p w14:paraId="48F6FB4A" w14:textId="77777777" w:rsidR="00B47378" w:rsidRPr="00F12CBF" w:rsidRDefault="00B4737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4613317B" w14:textId="1F278DDC" w:rsidR="00B47378" w:rsidRPr="00F12CBF" w:rsidRDefault="00B47378" w:rsidP="00C95BF4">
            <w:pPr>
              <w:spacing w:line="276" w:lineRule="auto"/>
              <w:rPr>
                <w:rFonts w:ascii="Arial" w:hAnsi="Arial" w:cs="Arial"/>
                <w:color w:val="31849B" w:themeColor="accent5" w:themeShade="BF"/>
                <w:sz w:val="18"/>
                <w:szCs w:val="18"/>
                <w:lang w:val="es-ES_tradnl"/>
              </w:rPr>
            </w:pPr>
            <w:r w:rsidRPr="00F12CBF">
              <w:rPr>
                <w:rFonts w:ascii="Arial" w:hAnsi="Arial" w:cs="Arial"/>
                <w:color w:val="31849B" w:themeColor="accent5" w:themeShade="BF"/>
                <w:sz w:val="18"/>
                <w:szCs w:val="18"/>
                <w:lang w:val="es-ES_tradnl"/>
              </w:rPr>
              <w:t>Conoce tus competencias para comprender conflictos globales II</w:t>
            </w:r>
          </w:p>
        </w:tc>
      </w:tr>
      <w:tr w:rsidR="00B47378" w:rsidRPr="00F12CBF" w14:paraId="563C062F" w14:textId="77777777" w:rsidTr="00607585">
        <w:tc>
          <w:tcPr>
            <w:tcW w:w="2518" w:type="dxa"/>
          </w:tcPr>
          <w:p w14:paraId="587B1237" w14:textId="77777777" w:rsidR="00B47378" w:rsidRPr="00F12CBF" w:rsidRDefault="00B4737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476A246" w14:textId="6ECF0570" w:rsidR="00B47378" w:rsidRPr="00F12CBF" w:rsidRDefault="00B47378" w:rsidP="00246D6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Actividad que permite revisar </w:t>
            </w:r>
            <w:r w:rsidR="00246D6A" w:rsidRPr="00F12CBF">
              <w:rPr>
                <w:rFonts w:ascii="Times New Roman" w:hAnsi="Times New Roman" w:cs="Times New Roman"/>
                <w:color w:val="31849B" w:themeColor="accent5" w:themeShade="BF"/>
                <w:sz w:val="24"/>
                <w:szCs w:val="24"/>
              </w:rPr>
              <w:t>los</w:t>
            </w:r>
            <w:r w:rsidRPr="00F12CBF">
              <w:rPr>
                <w:rFonts w:ascii="Times New Roman" w:hAnsi="Times New Roman" w:cs="Times New Roman"/>
                <w:color w:val="31849B" w:themeColor="accent5" w:themeShade="BF"/>
                <w:sz w:val="24"/>
                <w:szCs w:val="24"/>
              </w:rPr>
              <w:t xml:space="preserve"> conocimientos sobre los conflictos globales</w:t>
            </w:r>
            <w:r w:rsidR="00246D6A" w:rsidRPr="00F12CBF">
              <w:rPr>
                <w:rFonts w:ascii="Times New Roman" w:hAnsi="Times New Roman" w:cs="Times New Roman"/>
                <w:color w:val="31849B" w:themeColor="accent5" w:themeShade="BF"/>
                <w:sz w:val="24"/>
                <w:szCs w:val="24"/>
              </w:rPr>
              <w:t>.</w:t>
            </w:r>
          </w:p>
        </w:tc>
      </w:tr>
    </w:tbl>
    <w:p w14:paraId="57C62019" w14:textId="77777777" w:rsidR="00B47378" w:rsidRPr="00F12CBF" w:rsidRDefault="00B47378" w:rsidP="00C95BF4">
      <w:pPr>
        <w:spacing w:after="0" w:line="276" w:lineRule="auto"/>
        <w:jc w:val="both"/>
        <w:rPr>
          <w:rFonts w:ascii="Times New Roman" w:hAnsi="Times New Roman" w:cs="Times New Roman"/>
          <w:color w:val="31849B" w:themeColor="accent5" w:themeShade="BF"/>
          <w:highlight w:val="yellow"/>
        </w:rPr>
      </w:pPr>
    </w:p>
    <w:p w14:paraId="4D19E3BA" w14:textId="77777777" w:rsidR="00F76F38" w:rsidRPr="00F12CBF" w:rsidRDefault="00F76F38" w:rsidP="00C95BF4">
      <w:pPr>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ook w:val="04A0" w:firstRow="1" w:lastRow="0" w:firstColumn="1" w:lastColumn="0" w:noHBand="0" w:noVBand="1"/>
      </w:tblPr>
      <w:tblGrid>
        <w:gridCol w:w="2469"/>
        <w:gridCol w:w="6359"/>
      </w:tblGrid>
      <w:tr w:rsidR="00F12CBF" w:rsidRPr="00F12CBF" w14:paraId="0AAC16C3" w14:textId="77777777" w:rsidTr="00607585">
        <w:tc>
          <w:tcPr>
            <w:tcW w:w="9033" w:type="dxa"/>
            <w:gridSpan w:val="2"/>
            <w:shd w:val="clear" w:color="auto" w:fill="000000" w:themeFill="text1"/>
          </w:tcPr>
          <w:p w14:paraId="75424709" w14:textId="40283F1C" w:rsidR="00F76F38" w:rsidRPr="00F12CBF" w:rsidRDefault="00F76F3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Proyecto: recurso nuevo</w:t>
            </w:r>
          </w:p>
        </w:tc>
      </w:tr>
      <w:tr w:rsidR="00F12CBF" w:rsidRPr="00F12CBF" w14:paraId="683624DB" w14:textId="77777777" w:rsidTr="00607585">
        <w:tc>
          <w:tcPr>
            <w:tcW w:w="2518" w:type="dxa"/>
          </w:tcPr>
          <w:p w14:paraId="06F1FF4D" w14:textId="77777777" w:rsidR="00F76F38" w:rsidRPr="00F12CBF" w:rsidRDefault="00F76F3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0CDBD2E4" w14:textId="056A24B5" w:rsidR="00F76F38" w:rsidRPr="00F12CBF" w:rsidRDefault="00F76F38"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CS_11_01_CO_</w:t>
            </w:r>
            <w:commentRangeStart w:id="40"/>
            <w:r w:rsidRPr="00F12CBF">
              <w:rPr>
                <w:rFonts w:ascii="Times New Roman" w:hAnsi="Times New Roman" w:cs="Times New Roman"/>
                <w:color w:val="31849B" w:themeColor="accent5" w:themeShade="BF"/>
                <w:sz w:val="24"/>
                <w:szCs w:val="24"/>
              </w:rPr>
              <w:t>REC270</w:t>
            </w:r>
            <w:commentRangeEnd w:id="40"/>
            <w:r w:rsidR="00625825" w:rsidRPr="00F12CBF">
              <w:rPr>
                <w:rStyle w:val="Refdecomentario"/>
                <w:rFonts w:ascii="Calibri" w:eastAsia="Calibri" w:hAnsi="Calibri" w:cs="Times New Roman"/>
                <w:color w:val="31849B" w:themeColor="accent5" w:themeShade="BF"/>
              </w:rPr>
              <w:commentReference w:id="40"/>
            </w:r>
          </w:p>
        </w:tc>
      </w:tr>
      <w:tr w:rsidR="00F12CBF" w:rsidRPr="00F12CBF" w14:paraId="774C8BCB" w14:textId="77777777" w:rsidTr="00607585">
        <w:tc>
          <w:tcPr>
            <w:tcW w:w="2518" w:type="dxa"/>
          </w:tcPr>
          <w:p w14:paraId="0030CFF6" w14:textId="77777777" w:rsidR="00F76F38" w:rsidRPr="00F12CBF" w:rsidRDefault="00F76F3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6BA6C125" w14:textId="13D6813A" w:rsidR="00F76F38" w:rsidRPr="00F12CBF" w:rsidRDefault="00625825" w:rsidP="00625825">
            <w:pPr>
              <w:rPr>
                <w:rFonts w:ascii="Arial" w:hAnsi="Arial" w:cs="Arial"/>
                <w:color w:val="31849B" w:themeColor="accent5" w:themeShade="BF"/>
                <w:sz w:val="18"/>
                <w:szCs w:val="18"/>
                <w:lang w:val="es-ES_tradnl"/>
              </w:rPr>
            </w:pPr>
            <w:r w:rsidRPr="00F12CBF">
              <w:rPr>
                <w:rFonts w:ascii="Arial" w:hAnsi="Arial" w:cs="Arial"/>
                <w:color w:val="31849B" w:themeColor="accent5" w:themeShade="BF"/>
                <w:sz w:val="18"/>
                <w:szCs w:val="18"/>
                <w:lang w:val="es-ES_tradnl"/>
              </w:rPr>
              <w:t>Proyecto: Pensar mi presente</w:t>
            </w:r>
          </w:p>
        </w:tc>
      </w:tr>
      <w:tr w:rsidR="00F76F38" w:rsidRPr="00F12CBF" w14:paraId="097A1BA4" w14:textId="77777777" w:rsidTr="00607585">
        <w:tc>
          <w:tcPr>
            <w:tcW w:w="2518" w:type="dxa"/>
          </w:tcPr>
          <w:p w14:paraId="4E9BF3CA" w14:textId="77777777" w:rsidR="00F76F38" w:rsidRPr="00F12CBF" w:rsidRDefault="00F76F38"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FE46EC3" w14:textId="097E690F" w:rsidR="00F76F38" w:rsidRPr="00F12CBF" w:rsidRDefault="00625825" w:rsidP="00625825">
            <w:pPr>
              <w:rPr>
                <w:rFonts w:ascii="Arial" w:hAnsi="Arial" w:cs="Arial"/>
                <w:color w:val="31849B" w:themeColor="accent5" w:themeShade="BF"/>
                <w:sz w:val="18"/>
                <w:szCs w:val="18"/>
                <w:lang w:val="es-ES_tradnl"/>
              </w:rPr>
            </w:pPr>
            <w:r w:rsidRPr="00F12CBF">
              <w:rPr>
                <w:rFonts w:ascii="Arial" w:hAnsi="Arial" w:cs="Arial"/>
                <w:color w:val="31849B" w:themeColor="accent5" w:themeShade="BF"/>
                <w:sz w:val="18"/>
                <w:szCs w:val="18"/>
                <w:lang w:val="es-ES_tradnl"/>
              </w:rPr>
              <w:t>Proyecto colectivo que busca crear conciencia en el estudiante acerca de su realidad actual.</w:t>
            </w:r>
          </w:p>
        </w:tc>
      </w:tr>
    </w:tbl>
    <w:p w14:paraId="2C830C2A" w14:textId="77777777" w:rsidR="00F76F38" w:rsidRPr="00F12CBF" w:rsidRDefault="00F76F38" w:rsidP="00C95BF4">
      <w:pPr>
        <w:spacing w:after="0" w:line="276" w:lineRule="auto"/>
        <w:jc w:val="both"/>
        <w:rPr>
          <w:rFonts w:ascii="Times New Roman" w:hAnsi="Times New Roman" w:cs="Times New Roman"/>
          <w:color w:val="31849B" w:themeColor="accent5" w:themeShade="BF"/>
          <w:highlight w:val="yellow"/>
        </w:rPr>
      </w:pPr>
    </w:p>
    <w:p w14:paraId="0619C0FA" w14:textId="77777777" w:rsidR="008F6442" w:rsidRPr="00F12CBF" w:rsidRDefault="008F6442" w:rsidP="00C95BF4">
      <w:pPr>
        <w:spacing w:line="276" w:lineRule="auto"/>
        <w:jc w:val="both"/>
        <w:rPr>
          <w:rFonts w:ascii="Times New Roman" w:hAnsi="Times New Roman" w:cs="Times New Roman"/>
          <w:color w:val="31849B" w:themeColor="accent5" w:themeShade="BF"/>
          <w:highlight w:val="yellow"/>
        </w:rPr>
      </w:pPr>
    </w:p>
    <w:p w14:paraId="250CE461" w14:textId="77777777" w:rsidR="008F6442" w:rsidRPr="00F12CBF" w:rsidRDefault="008F6442" w:rsidP="00C95BF4">
      <w:pPr>
        <w:spacing w:line="276" w:lineRule="auto"/>
        <w:jc w:val="both"/>
        <w:rPr>
          <w:rFonts w:ascii="Times New Roman" w:hAnsi="Times New Roman" w:cs="Times New Roman"/>
          <w:color w:val="31849B" w:themeColor="accent5" w:themeShade="BF"/>
          <w:highlight w:val="yellow"/>
        </w:rPr>
      </w:pPr>
    </w:p>
    <w:p w14:paraId="1ED7AB69" w14:textId="4F3B5D33" w:rsidR="00054A93" w:rsidRPr="00F12CBF" w:rsidRDefault="001E54D7" w:rsidP="00C95BF4">
      <w:pPr>
        <w:spacing w:line="276" w:lineRule="auto"/>
        <w:jc w:val="both"/>
        <w:rPr>
          <w:rFonts w:ascii="Times New Roman" w:hAnsi="Times New Roman" w:cs="Times New Roman"/>
          <w:color w:val="31849B" w:themeColor="accent5" w:themeShade="BF"/>
          <w:highlight w:val="yellow"/>
        </w:rPr>
      </w:pPr>
      <w:r w:rsidRPr="00F12CBF">
        <w:rPr>
          <w:rFonts w:ascii="Times New Roman" w:hAnsi="Times New Roman" w:cs="Times New Roman"/>
          <w:color w:val="31849B" w:themeColor="accent5" w:themeShade="BF"/>
          <w:highlight w:val="yellow"/>
        </w:rPr>
        <w:t xml:space="preserve"> </w:t>
      </w:r>
      <w:r w:rsidR="00054A93" w:rsidRPr="00F12CBF">
        <w:rPr>
          <w:rFonts w:ascii="Times New Roman" w:hAnsi="Times New Roman" w:cs="Times New Roman"/>
          <w:color w:val="31849B" w:themeColor="accent5" w:themeShade="BF"/>
          <w:highlight w:val="yellow"/>
        </w:rPr>
        <w:t>[SECCIÓN 1]</w:t>
      </w:r>
      <w:r w:rsidR="00046E4D" w:rsidRPr="00F12CBF">
        <w:rPr>
          <w:rFonts w:ascii="Times New Roman" w:hAnsi="Times New Roman" w:cs="Times New Roman"/>
          <w:color w:val="31849B" w:themeColor="accent5" w:themeShade="BF"/>
        </w:rPr>
        <w:t xml:space="preserve"> </w:t>
      </w:r>
      <w:r w:rsidR="00054A93" w:rsidRPr="00F12CBF">
        <w:rPr>
          <w:rFonts w:ascii="Times New Roman" w:hAnsi="Times New Roman" w:cs="Times New Roman"/>
          <w:b/>
          <w:color w:val="31849B" w:themeColor="accent5" w:themeShade="BF"/>
        </w:rPr>
        <w:t>Fin de unidad</w:t>
      </w:r>
    </w:p>
    <w:tbl>
      <w:tblPr>
        <w:tblStyle w:val="Tablaconcuadrcula"/>
        <w:tblW w:w="0" w:type="auto"/>
        <w:tblLook w:val="04A0" w:firstRow="1" w:lastRow="0" w:firstColumn="1" w:lastColumn="0" w:noHBand="0" w:noVBand="1"/>
      </w:tblPr>
      <w:tblGrid>
        <w:gridCol w:w="2474"/>
        <w:gridCol w:w="6354"/>
      </w:tblGrid>
      <w:tr w:rsidR="00F12CBF" w:rsidRPr="00F12CBF" w14:paraId="2123944D" w14:textId="77777777" w:rsidTr="00CF08D1">
        <w:tc>
          <w:tcPr>
            <w:tcW w:w="9033" w:type="dxa"/>
            <w:gridSpan w:val="2"/>
            <w:shd w:val="clear" w:color="auto" w:fill="000000" w:themeFill="text1"/>
          </w:tcPr>
          <w:p w14:paraId="383D4241" w14:textId="703BACF8" w:rsidR="00134A9E" w:rsidRPr="00F12CBF" w:rsidRDefault="00134A9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Mapa conceptual</w:t>
            </w:r>
          </w:p>
        </w:tc>
      </w:tr>
      <w:tr w:rsidR="00F12CBF" w:rsidRPr="00F12CBF" w14:paraId="15719AA6" w14:textId="77777777" w:rsidTr="00CF08D1">
        <w:tc>
          <w:tcPr>
            <w:tcW w:w="2518" w:type="dxa"/>
          </w:tcPr>
          <w:p w14:paraId="6CFD1BE5" w14:textId="77777777" w:rsidR="00134A9E" w:rsidRPr="00F12CBF" w:rsidRDefault="00134A9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45241CCC" w14:textId="6E2A6E97" w:rsidR="00134A9E"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8F6442" w:rsidRPr="00F12CBF">
              <w:rPr>
                <w:rFonts w:ascii="Times New Roman" w:hAnsi="Times New Roman" w:cs="Times New Roman"/>
                <w:color w:val="31849B" w:themeColor="accent5" w:themeShade="BF"/>
                <w:sz w:val="24"/>
                <w:szCs w:val="24"/>
              </w:rPr>
              <w:t>_01_</w:t>
            </w:r>
            <w:commentRangeStart w:id="41"/>
            <w:r w:rsidR="008F6442" w:rsidRPr="00F12CBF">
              <w:rPr>
                <w:rFonts w:ascii="Times New Roman" w:hAnsi="Times New Roman" w:cs="Times New Roman"/>
                <w:color w:val="31849B" w:themeColor="accent5" w:themeShade="BF"/>
                <w:sz w:val="24"/>
                <w:szCs w:val="24"/>
              </w:rPr>
              <w:t>REC24</w:t>
            </w:r>
            <w:r w:rsidR="00345D00" w:rsidRPr="00F12CBF">
              <w:rPr>
                <w:rFonts w:ascii="Times New Roman" w:hAnsi="Times New Roman" w:cs="Times New Roman"/>
                <w:color w:val="31849B" w:themeColor="accent5" w:themeShade="BF"/>
                <w:sz w:val="24"/>
                <w:szCs w:val="24"/>
              </w:rPr>
              <w:t>0</w:t>
            </w:r>
            <w:commentRangeEnd w:id="41"/>
            <w:r w:rsidR="004C0304" w:rsidRPr="00F12CBF">
              <w:rPr>
                <w:rStyle w:val="Refdecomentario"/>
                <w:rFonts w:ascii="Calibri" w:eastAsia="Calibri" w:hAnsi="Calibri" w:cs="Times New Roman"/>
                <w:color w:val="31849B" w:themeColor="accent5" w:themeShade="BF"/>
              </w:rPr>
              <w:commentReference w:id="41"/>
            </w:r>
          </w:p>
        </w:tc>
      </w:tr>
      <w:tr w:rsidR="00F12CBF" w:rsidRPr="00F12CBF" w14:paraId="181F52A6" w14:textId="77777777" w:rsidTr="00CF08D1">
        <w:tc>
          <w:tcPr>
            <w:tcW w:w="2518" w:type="dxa"/>
          </w:tcPr>
          <w:p w14:paraId="4246924B" w14:textId="77777777" w:rsidR="00134A9E" w:rsidRPr="00F12CBF" w:rsidRDefault="00134A9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286725BC" w14:textId="3C678F72" w:rsidR="00134A9E" w:rsidRPr="00F12CBF" w:rsidRDefault="00134A9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Mapa conceptual</w:t>
            </w:r>
          </w:p>
        </w:tc>
      </w:tr>
      <w:tr w:rsidR="00134A9E" w:rsidRPr="00F12CBF" w14:paraId="738A5489" w14:textId="77777777" w:rsidTr="00CF08D1">
        <w:tc>
          <w:tcPr>
            <w:tcW w:w="2518" w:type="dxa"/>
          </w:tcPr>
          <w:p w14:paraId="04B26A5F" w14:textId="77777777" w:rsidR="00134A9E" w:rsidRPr="00F12CBF" w:rsidRDefault="00134A9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4BA77D9A" w14:textId="5EC98CF3" w:rsidR="00134A9E" w:rsidRPr="00F12CBF" w:rsidRDefault="00345D00"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Esquema que representa </w:t>
            </w:r>
            <w:r w:rsidR="003B34BB" w:rsidRPr="00F12CBF">
              <w:rPr>
                <w:rFonts w:ascii="Times New Roman" w:hAnsi="Times New Roman" w:cs="Times New Roman"/>
                <w:color w:val="31849B" w:themeColor="accent5" w:themeShade="BF"/>
                <w:sz w:val="24"/>
                <w:szCs w:val="24"/>
              </w:rPr>
              <w:t>las relaciones y el</w:t>
            </w:r>
            <w:r w:rsidRPr="00F12CBF">
              <w:rPr>
                <w:rFonts w:ascii="Times New Roman" w:hAnsi="Times New Roman" w:cs="Times New Roman"/>
                <w:color w:val="31849B" w:themeColor="accent5" w:themeShade="BF"/>
                <w:sz w:val="24"/>
                <w:szCs w:val="24"/>
              </w:rPr>
              <w:t xml:space="preserve"> orden de desarrollo del tema</w:t>
            </w:r>
            <w:r w:rsidR="00246D6A" w:rsidRPr="00F12CBF">
              <w:rPr>
                <w:rFonts w:ascii="Times New Roman" w:hAnsi="Times New Roman" w:cs="Times New Roman"/>
                <w:color w:val="31849B" w:themeColor="accent5" w:themeShade="BF"/>
                <w:sz w:val="24"/>
                <w:szCs w:val="24"/>
              </w:rPr>
              <w:t>.</w:t>
            </w:r>
            <w:r w:rsidRPr="00F12CBF">
              <w:rPr>
                <w:rFonts w:ascii="Times New Roman" w:hAnsi="Times New Roman" w:cs="Times New Roman"/>
                <w:color w:val="31849B" w:themeColor="accent5" w:themeShade="BF"/>
                <w:sz w:val="24"/>
                <w:szCs w:val="24"/>
              </w:rPr>
              <w:t xml:space="preserve"> </w:t>
            </w:r>
          </w:p>
        </w:tc>
      </w:tr>
    </w:tbl>
    <w:p w14:paraId="52D7A3C0" w14:textId="77777777" w:rsidR="00054A93" w:rsidRPr="00F12CBF" w:rsidRDefault="00054A93" w:rsidP="00C95BF4">
      <w:pPr>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ook w:val="04A0" w:firstRow="1" w:lastRow="0" w:firstColumn="1" w:lastColumn="0" w:noHBand="0" w:noVBand="1"/>
      </w:tblPr>
      <w:tblGrid>
        <w:gridCol w:w="2473"/>
        <w:gridCol w:w="6355"/>
      </w:tblGrid>
      <w:tr w:rsidR="00F12CBF" w:rsidRPr="00F12CBF" w14:paraId="0D64212D" w14:textId="77777777" w:rsidTr="00CF08D1">
        <w:tc>
          <w:tcPr>
            <w:tcW w:w="9033" w:type="dxa"/>
            <w:gridSpan w:val="2"/>
            <w:shd w:val="clear" w:color="auto" w:fill="000000" w:themeFill="text1"/>
          </w:tcPr>
          <w:p w14:paraId="75D1D1A2" w14:textId="6B0EA7BF" w:rsidR="00134A9E" w:rsidRPr="00F12CBF" w:rsidRDefault="00134A9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Evaluación: recurso nuevo</w:t>
            </w:r>
          </w:p>
        </w:tc>
      </w:tr>
      <w:tr w:rsidR="00F12CBF" w:rsidRPr="00F12CBF" w14:paraId="207EA6AB" w14:textId="77777777" w:rsidTr="00CF08D1">
        <w:tc>
          <w:tcPr>
            <w:tcW w:w="2518" w:type="dxa"/>
          </w:tcPr>
          <w:p w14:paraId="55596F6C" w14:textId="77777777" w:rsidR="00134A9E" w:rsidRPr="00F12CBF" w:rsidRDefault="00134A9E"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6515" w:type="dxa"/>
          </w:tcPr>
          <w:p w14:paraId="6314654A" w14:textId="38DD90F1" w:rsidR="00134A9E"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4C0304" w:rsidRPr="00F12CBF">
              <w:rPr>
                <w:rFonts w:ascii="Times New Roman" w:hAnsi="Times New Roman" w:cs="Times New Roman"/>
                <w:color w:val="31849B" w:themeColor="accent5" w:themeShade="BF"/>
                <w:sz w:val="24"/>
                <w:szCs w:val="24"/>
              </w:rPr>
              <w:t>_01_CO_REC280</w:t>
            </w:r>
          </w:p>
        </w:tc>
      </w:tr>
      <w:tr w:rsidR="00F12CBF" w:rsidRPr="00F12CBF" w14:paraId="38269999" w14:textId="77777777" w:rsidTr="00CF08D1">
        <w:tc>
          <w:tcPr>
            <w:tcW w:w="2518" w:type="dxa"/>
          </w:tcPr>
          <w:p w14:paraId="35CCBF58" w14:textId="77777777" w:rsidR="00134A9E" w:rsidRPr="00F12CBF" w:rsidRDefault="00134A9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6515" w:type="dxa"/>
          </w:tcPr>
          <w:p w14:paraId="0AD568EA" w14:textId="4DD3B88E" w:rsidR="00134A9E" w:rsidRPr="00F12CBF" w:rsidRDefault="004C030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Evaluación I</w:t>
            </w:r>
          </w:p>
        </w:tc>
      </w:tr>
      <w:tr w:rsidR="00134A9E" w:rsidRPr="00F12CBF" w14:paraId="680DAD81" w14:textId="77777777" w:rsidTr="00CF08D1">
        <w:tc>
          <w:tcPr>
            <w:tcW w:w="2518" w:type="dxa"/>
          </w:tcPr>
          <w:p w14:paraId="3BDF4C16" w14:textId="77777777" w:rsidR="00134A9E" w:rsidRPr="00F12CBF" w:rsidRDefault="00134A9E"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6515" w:type="dxa"/>
          </w:tcPr>
          <w:p w14:paraId="0076C91A" w14:textId="32542E8D" w:rsidR="00134A9E" w:rsidRPr="00F12CBF" w:rsidRDefault="002B38E0" w:rsidP="00246D6A">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Actividad que permite evaluar </w:t>
            </w:r>
            <w:r w:rsidR="00246D6A" w:rsidRPr="00F12CBF">
              <w:rPr>
                <w:rFonts w:ascii="Times New Roman" w:hAnsi="Times New Roman" w:cs="Times New Roman"/>
                <w:color w:val="31849B" w:themeColor="accent5" w:themeShade="BF"/>
                <w:sz w:val="24"/>
                <w:szCs w:val="24"/>
              </w:rPr>
              <w:t>los</w:t>
            </w:r>
            <w:r w:rsidRPr="00F12CBF">
              <w:rPr>
                <w:rFonts w:ascii="Times New Roman" w:hAnsi="Times New Roman" w:cs="Times New Roman"/>
                <w:color w:val="31849B" w:themeColor="accent5" w:themeShade="BF"/>
                <w:sz w:val="24"/>
                <w:szCs w:val="24"/>
              </w:rPr>
              <w:t xml:space="preserve"> conocimientos sobre e</w:t>
            </w:r>
            <w:r w:rsidR="004C0304" w:rsidRPr="00F12CBF">
              <w:rPr>
                <w:rFonts w:ascii="Times New Roman" w:hAnsi="Times New Roman" w:cs="Times New Roman"/>
                <w:color w:val="31849B" w:themeColor="accent5" w:themeShade="BF"/>
                <w:sz w:val="24"/>
                <w:szCs w:val="24"/>
              </w:rPr>
              <w:t xml:space="preserve">l </w:t>
            </w:r>
            <w:r w:rsidR="00246D6A" w:rsidRPr="00F12CBF">
              <w:rPr>
                <w:rFonts w:ascii="Times New Roman" w:hAnsi="Times New Roman" w:cs="Times New Roman"/>
                <w:color w:val="31849B" w:themeColor="accent5" w:themeShade="BF"/>
                <w:sz w:val="24"/>
                <w:szCs w:val="24"/>
              </w:rPr>
              <w:t xml:space="preserve">Nuevo  Orden Mundial </w:t>
            </w:r>
            <w:r w:rsidR="004C0304" w:rsidRPr="00F12CBF">
              <w:rPr>
                <w:rFonts w:ascii="Times New Roman" w:hAnsi="Times New Roman" w:cs="Times New Roman"/>
                <w:color w:val="31849B" w:themeColor="accent5" w:themeShade="BF"/>
                <w:sz w:val="24"/>
                <w:szCs w:val="24"/>
              </w:rPr>
              <w:t xml:space="preserve">y las claves para comprender </w:t>
            </w:r>
            <w:r w:rsidR="00246D6A" w:rsidRPr="00F12CBF">
              <w:rPr>
                <w:rFonts w:ascii="Times New Roman" w:hAnsi="Times New Roman" w:cs="Times New Roman"/>
                <w:color w:val="31849B" w:themeColor="accent5" w:themeShade="BF"/>
                <w:sz w:val="24"/>
                <w:szCs w:val="24"/>
              </w:rPr>
              <w:t xml:space="preserve">los </w:t>
            </w:r>
            <w:r w:rsidR="004C0304" w:rsidRPr="00F12CBF">
              <w:rPr>
                <w:rFonts w:ascii="Times New Roman" w:hAnsi="Times New Roman" w:cs="Times New Roman"/>
                <w:color w:val="31849B" w:themeColor="accent5" w:themeShade="BF"/>
                <w:sz w:val="24"/>
                <w:szCs w:val="24"/>
              </w:rPr>
              <w:t>conflictos del siglo XXI</w:t>
            </w:r>
            <w:r w:rsidR="00246D6A" w:rsidRPr="00F12CBF">
              <w:rPr>
                <w:rFonts w:ascii="Times New Roman" w:hAnsi="Times New Roman" w:cs="Times New Roman"/>
                <w:color w:val="31849B" w:themeColor="accent5" w:themeShade="BF"/>
                <w:sz w:val="24"/>
                <w:szCs w:val="24"/>
              </w:rPr>
              <w:t>.</w:t>
            </w:r>
          </w:p>
        </w:tc>
      </w:tr>
    </w:tbl>
    <w:p w14:paraId="6BF6CAE0" w14:textId="77777777" w:rsidR="00134A9E" w:rsidRPr="00F12CBF" w:rsidRDefault="00134A9E" w:rsidP="00C95BF4">
      <w:pPr>
        <w:spacing w:after="0" w:line="276" w:lineRule="auto"/>
        <w:jc w:val="both"/>
        <w:rPr>
          <w:rFonts w:ascii="Times New Roman" w:hAnsi="Times New Roman" w:cs="Times New Roman"/>
          <w:color w:val="31849B" w:themeColor="accent5" w:themeShade="BF"/>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F12CBF" w:rsidRPr="00F12CBF" w14:paraId="142451C4" w14:textId="77777777" w:rsidTr="00041729">
        <w:tc>
          <w:tcPr>
            <w:tcW w:w="9054" w:type="dxa"/>
            <w:gridSpan w:val="3"/>
            <w:shd w:val="clear" w:color="auto" w:fill="000000" w:themeFill="text1"/>
          </w:tcPr>
          <w:p w14:paraId="1E3C8E1B" w14:textId="77777777"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Evaluación: recurso nuevo</w:t>
            </w:r>
          </w:p>
        </w:tc>
      </w:tr>
      <w:tr w:rsidR="00F12CBF" w:rsidRPr="00F12CBF" w14:paraId="39AC347F" w14:textId="77777777" w:rsidTr="00041729">
        <w:tc>
          <w:tcPr>
            <w:tcW w:w="1333" w:type="dxa"/>
          </w:tcPr>
          <w:p w14:paraId="50618945" w14:textId="77777777"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7721" w:type="dxa"/>
            <w:gridSpan w:val="2"/>
          </w:tcPr>
          <w:p w14:paraId="48DBF754" w14:textId="654854B0" w:rsidR="0002674F" w:rsidRPr="00F12CBF" w:rsidRDefault="00E62EB0"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color w:val="31849B" w:themeColor="accent5" w:themeShade="BF"/>
                <w:sz w:val="24"/>
                <w:szCs w:val="24"/>
              </w:rPr>
              <w:t>CS_11</w:t>
            </w:r>
            <w:r w:rsidR="00E901CD" w:rsidRPr="00F12CBF">
              <w:rPr>
                <w:rFonts w:ascii="Times New Roman" w:hAnsi="Times New Roman" w:cs="Times New Roman"/>
                <w:color w:val="31849B" w:themeColor="accent5" w:themeShade="BF"/>
                <w:sz w:val="24"/>
                <w:szCs w:val="24"/>
              </w:rPr>
              <w:t>_01_CO_REC29</w:t>
            </w:r>
            <w:r w:rsidR="00137EBA" w:rsidRPr="00F12CBF">
              <w:rPr>
                <w:rFonts w:ascii="Times New Roman" w:hAnsi="Times New Roman" w:cs="Times New Roman"/>
                <w:color w:val="31849B" w:themeColor="accent5" w:themeShade="BF"/>
                <w:sz w:val="24"/>
                <w:szCs w:val="24"/>
              </w:rPr>
              <w:t>0</w:t>
            </w:r>
          </w:p>
        </w:tc>
      </w:tr>
      <w:tr w:rsidR="00F12CBF" w:rsidRPr="00F12CBF" w14:paraId="0AC8651E" w14:textId="77777777" w:rsidTr="00041729">
        <w:tc>
          <w:tcPr>
            <w:tcW w:w="1333" w:type="dxa"/>
          </w:tcPr>
          <w:p w14:paraId="1E66C3F4" w14:textId="77777777"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Título</w:t>
            </w:r>
          </w:p>
        </w:tc>
        <w:tc>
          <w:tcPr>
            <w:tcW w:w="7721" w:type="dxa"/>
            <w:gridSpan w:val="2"/>
          </w:tcPr>
          <w:p w14:paraId="67783CFB" w14:textId="7B3E395D" w:rsidR="0002674F" w:rsidRPr="00F12CBF" w:rsidRDefault="004C0304"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Evaluación II</w:t>
            </w:r>
          </w:p>
        </w:tc>
      </w:tr>
      <w:tr w:rsidR="00F12CBF" w:rsidRPr="00F12CBF" w14:paraId="6307C6F9" w14:textId="77777777" w:rsidTr="00041729">
        <w:trPr>
          <w:trHeight w:val="1126"/>
        </w:trPr>
        <w:tc>
          <w:tcPr>
            <w:tcW w:w="1333" w:type="dxa"/>
          </w:tcPr>
          <w:p w14:paraId="44DBF402" w14:textId="77777777"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Descripción</w:t>
            </w:r>
          </w:p>
        </w:tc>
        <w:tc>
          <w:tcPr>
            <w:tcW w:w="7721" w:type="dxa"/>
            <w:gridSpan w:val="2"/>
          </w:tcPr>
          <w:p w14:paraId="452CCED6" w14:textId="229AE0C4" w:rsidR="0002674F" w:rsidRPr="00F12CBF" w:rsidRDefault="0002674F" w:rsidP="00484857">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Ejercicio que te permite autoevaluar tus conocimientos sobre los conflictos </w:t>
            </w:r>
            <w:r w:rsidR="004C0304" w:rsidRPr="00F12CBF">
              <w:rPr>
                <w:rFonts w:ascii="Times New Roman" w:hAnsi="Times New Roman" w:cs="Times New Roman"/>
                <w:color w:val="31849B" w:themeColor="accent5" w:themeShade="BF"/>
                <w:sz w:val="24"/>
                <w:szCs w:val="24"/>
              </w:rPr>
              <w:t>bélicos actuales en Eurasia</w:t>
            </w:r>
            <w:r w:rsidR="00484857" w:rsidRPr="00F12CBF">
              <w:rPr>
                <w:rFonts w:ascii="Times New Roman" w:hAnsi="Times New Roman" w:cs="Times New Roman"/>
                <w:color w:val="31849B" w:themeColor="accent5" w:themeShade="BF"/>
                <w:sz w:val="24"/>
                <w:szCs w:val="24"/>
              </w:rPr>
              <w:t>.</w:t>
            </w:r>
          </w:p>
        </w:tc>
      </w:tr>
      <w:tr w:rsidR="00F12CBF" w:rsidRPr="00F12CBF" w14:paraId="2BCF53FE" w14:textId="77777777" w:rsidTr="00041729">
        <w:tc>
          <w:tcPr>
            <w:tcW w:w="9054" w:type="dxa"/>
            <w:gridSpan w:val="3"/>
            <w:shd w:val="clear" w:color="auto" w:fill="000000" w:themeFill="text1"/>
          </w:tcPr>
          <w:p w14:paraId="3C69397D" w14:textId="77777777"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Webs de referencia</w:t>
            </w:r>
          </w:p>
        </w:tc>
      </w:tr>
      <w:tr w:rsidR="00F12CBF" w:rsidRPr="00F12CBF" w14:paraId="02BC6937" w14:textId="77777777" w:rsidTr="00041729">
        <w:tc>
          <w:tcPr>
            <w:tcW w:w="1333" w:type="dxa"/>
          </w:tcPr>
          <w:p w14:paraId="4BD5FA1C" w14:textId="77777777"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Código</w:t>
            </w:r>
          </w:p>
        </w:tc>
        <w:tc>
          <w:tcPr>
            <w:tcW w:w="7721" w:type="dxa"/>
            <w:gridSpan w:val="2"/>
          </w:tcPr>
          <w:p w14:paraId="6AE8DEE8" w14:textId="60ADC98B"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p>
        </w:tc>
      </w:tr>
      <w:tr w:rsidR="00F12CBF" w:rsidRPr="00F12CBF" w14:paraId="71DBED5C" w14:textId="77777777" w:rsidTr="00041729">
        <w:tc>
          <w:tcPr>
            <w:tcW w:w="1333" w:type="dxa"/>
          </w:tcPr>
          <w:p w14:paraId="111D0B12" w14:textId="77777777"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Web 01</w:t>
            </w:r>
          </w:p>
        </w:tc>
        <w:tc>
          <w:tcPr>
            <w:tcW w:w="2744" w:type="dxa"/>
          </w:tcPr>
          <w:p w14:paraId="223E6BD6" w14:textId="4705C792" w:rsidR="0002674F" w:rsidRPr="00F12CBF" w:rsidRDefault="00484857"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Estado I</w:t>
            </w:r>
            <w:r w:rsidR="00532E81" w:rsidRPr="00F12CBF">
              <w:rPr>
                <w:rFonts w:ascii="Times New Roman" w:hAnsi="Times New Roman" w:cs="Times New Roman"/>
                <w:color w:val="31849B" w:themeColor="accent5" w:themeShade="BF"/>
                <w:sz w:val="24"/>
                <w:szCs w:val="24"/>
              </w:rPr>
              <w:t>slámico</w:t>
            </w:r>
            <w:r w:rsidRPr="00F12CBF">
              <w:rPr>
                <w:rFonts w:ascii="Times New Roman" w:hAnsi="Times New Roman" w:cs="Times New Roman"/>
                <w:color w:val="31849B" w:themeColor="accent5" w:themeShade="BF"/>
                <w:sz w:val="24"/>
                <w:szCs w:val="24"/>
              </w:rPr>
              <w:t>,</w:t>
            </w:r>
            <w:r w:rsidR="00532E81" w:rsidRPr="00F12CBF">
              <w:rPr>
                <w:rFonts w:ascii="Times New Roman" w:hAnsi="Times New Roman" w:cs="Times New Roman"/>
                <w:color w:val="31849B" w:themeColor="accent5" w:themeShade="BF"/>
                <w:sz w:val="24"/>
                <w:szCs w:val="24"/>
              </w:rPr>
              <w:t xml:space="preserve"> la amenaza se extiende</w:t>
            </w:r>
          </w:p>
        </w:tc>
        <w:tc>
          <w:tcPr>
            <w:tcW w:w="4977" w:type="dxa"/>
          </w:tcPr>
          <w:p w14:paraId="54B8DB75" w14:textId="55853CC1" w:rsidR="0002674F" w:rsidRPr="00F12CBF" w:rsidRDefault="00F12CBF" w:rsidP="00C95BF4">
            <w:pPr>
              <w:spacing w:line="276" w:lineRule="auto"/>
              <w:jc w:val="both"/>
              <w:rPr>
                <w:rFonts w:ascii="Times New Roman" w:hAnsi="Times New Roman" w:cs="Times New Roman"/>
                <w:color w:val="31849B" w:themeColor="accent5" w:themeShade="BF"/>
                <w:sz w:val="24"/>
                <w:szCs w:val="24"/>
              </w:rPr>
            </w:pPr>
            <w:hyperlink r:id="rId71" w:history="1">
              <w:r w:rsidR="00532E81" w:rsidRPr="00F12CBF">
                <w:rPr>
                  <w:rStyle w:val="Hipervnculo"/>
                  <w:rFonts w:ascii="Times New Roman" w:hAnsi="Times New Roman" w:cs="Times New Roman"/>
                  <w:color w:val="31849B" w:themeColor="accent5" w:themeShade="BF"/>
                  <w:sz w:val="24"/>
                  <w:szCs w:val="24"/>
                </w:rPr>
                <w:t>http://www.elespectador.com/noticias/elmundo/estado-islamico-amenaza-se-extiende-articulo-546054</w:t>
              </w:r>
            </w:hyperlink>
          </w:p>
          <w:p w14:paraId="2095FB62" w14:textId="77777777" w:rsidR="00532E81" w:rsidRPr="00F12CBF" w:rsidRDefault="00532E81" w:rsidP="00C95BF4">
            <w:pPr>
              <w:spacing w:line="276" w:lineRule="auto"/>
              <w:jc w:val="both"/>
              <w:rPr>
                <w:rFonts w:ascii="Times New Roman" w:hAnsi="Times New Roman" w:cs="Times New Roman"/>
                <w:color w:val="31849B" w:themeColor="accent5" w:themeShade="BF"/>
                <w:sz w:val="24"/>
                <w:szCs w:val="24"/>
              </w:rPr>
            </w:pPr>
          </w:p>
          <w:p w14:paraId="4FBBC75C" w14:textId="74F777B9" w:rsidR="00532E81" w:rsidRPr="00F12CBF" w:rsidRDefault="00532E81" w:rsidP="00C95BF4">
            <w:pPr>
              <w:spacing w:line="276" w:lineRule="auto"/>
              <w:jc w:val="both"/>
              <w:rPr>
                <w:rFonts w:ascii="Times New Roman" w:hAnsi="Times New Roman" w:cs="Times New Roman"/>
                <w:color w:val="31849B" w:themeColor="accent5" w:themeShade="BF"/>
                <w:sz w:val="24"/>
                <w:szCs w:val="24"/>
              </w:rPr>
            </w:pPr>
          </w:p>
        </w:tc>
      </w:tr>
      <w:tr w:rsidR="00F12CBF" w:rsidRPr="00F12CBF" w14:paraId="50A183C1" w14:textId="77777777" w:rsidTr="00041729">
        <w:tc>
          <w:tcPr>
            <w:tcW w:w="1333" w:type="dxa"/>
          </w:tcPr>
          <w:p w14:paraId="1D2DD391" w14:textId="77777777"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b/>
                <w:color w:val="31849B" w:themeColor="accent5" w:themeShade="BF"/>
                <w:sz w:val="24"/>
                <w:szCs w:val="24"/>
              </w:rPr>
              <w:t>Web 02</w:t>
            </w:r>
          </w:p>
        </w:tc>
        <w:tc>
          <w:tcPr>
            <w:tcW w:w="2744" w:type="dxa"/>
          </w:tcPr>
          <w:p w14:paraId="021A1FF2" w14:textId="2D72A15E" w:rsidR="0002674F" w:rsidRPr="00F12CBF" w:rsidRDefault="00532E8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Mapa de los confl</w:t>
            </w:r>
            <w:r w:rsidR="001B0F30" w:rsidRPr="00F12CBF">
              <w:rPr>
                <w:rFonts w:ascii="Times New Roman" w:hAnsi="Times New Roman" w:cs="Times New Roman"/>
                <w:color w:val="31849B" w:themeColor="accent5" w:themeShade="BF"/>
                <w:sz w:val="24"/>
                <w:szCs w:val="24"/>
              </w:rPr>
              <w:t>i</w:t>
            </w:r>
            <w:r w:rsidRPr="00F12CBF">
              <w:rPr>
                <w:rFonts w:ascii="Times New Roman" w:hAnsi="Times New Roman" w:cs="Times New Roman"/>
                <w:color w:val="31849B" w:themeColor="accent5" w:themeShade="BF"/>
                <w:sz w:val="24"/>
                <w:szCs w:val="24"/>
              </w:rPr>
              <w:t xml:space="preserve">ctos mundiales </w:t>
            </w:r>
          </w:p>
        </w:tc>
        <w:tc>
          <w:tcPr>
            <w:tcW w:w="4977" w:type="dxa"/>
          </w:tcPr>
          <w:p w14:paraId="63C24B1F" w14:textId="77777777" w:rsidR="00532E81" w:rsidRPr="00F12CBF" w:rsidRDefault="00F12CBF" w:rsidP="00C95BF4">
            <w:pPr>
              <w:spacing w:line="276" w:lineRule="auto"/>
              <w:jc w:val="both"/>
              <w:rPr>
                <w:rStyle w:val="Hipervnculo"/>
                <w:rFonts w:ascii="Times New Roman" w:hAnsi="Times New Roman" w:cs="Times New Roman"/>
                <w:color w:val="31849B" w:themeColor="accent5" w:themeShade="BF"/>
                <w:sz w:val="24"/>
                <w:szCs w:val="24"/>
              </w:rPr>
            </w:pPr>
            <w:hyperlink r:id="rId72" w:history="1">
              <w:r w:rsidR="00532E81" w:rsidRPr="00F12CBF">
                <w:rPr>
                  <w:rStyle w:val="Hipervnculo"/>
                  <w:rFonts w:ascii="Times New Roman" w:hAnsi="Times New Roman" w:cs="Times New Roman"/>
                  <w:color w:val="31849B" w:themeColor="accent5" w:themeShade="BF"/>
                  <w:sz w:val="24"/>
                  <w:szCs w:val="24"/>
                </w:rPr>
                <w:t>http://elpais.com/elpais/2013/12/27/media/1388174643_201224.html</w:t>
              </w:r>
            </w:hyperlink>
          </w:p>
          <w:p w14:paraId="2FC8D973" w14:textId="77777777" w:rsidR="00532E81" w:rsidRPr="00F12CBF" w:rsidRDefault="00532E81" w:rsidP="00C95BF4">
            <w:pPr>
              <w:spacing w:line="276" w:lineRule="auto"/>
              <w:jc w:val="both"/>
              <w:rPr>
                <w:rFonts w:ascii="Times New Roman" w:hAnsi="Times New Roman" w:cs="Times New Roman"/>
                <w:color w:val="31849B" w:themeColor="accent5" w:themeShade="BF"/>
                <w:sz w:val="24"/>
                <w:szCs w:val="24"/>
              </w:rPr>
            </w:pPr>
          </w:p>
          <w:p w14:paraId="3F483838" w14:textId="3C60AC64"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p>
        </w:tc>
      </w:tr>
      <w:tr w:rsidR="0002674F" w:rsidRPr="00F12CBF" w14:paraId="53020D9F" w14:textId="77777777" w:rsidTr="00041729">
        <w:tc>
          <w:tcPr>
            <w:tcW w:w="1333" w:type="dxa"/>
          </w:tcPr>
          <w:p w14:paraId="5F485190" w14:textId="77777777" w:rsidR="0002674F" w:rsidRPr="00F12CBF" w:rsidRDefault="0002674F" w:rsidP="00C95BF4">
            <w:pPr>
              <w:spacing w:line="276" w:lineRule="auto"/>
              <w:jc w:val="both"/>
              <w:rPr>
                <w:rFonts w:ascii="Times New Roman" w:hAnsi="Times New Roman" w:cs="Times New Roman"/>
                <w:b/>
                <w:color w:val="31849B" w:themeColor="accent5" w:themeShade="BF"/>
                <w:sz w:val="24"/>
                <w:szCs w:val="24"/>
              </w:rPr>
            </w:pPr>
            <w:r w:rsidRPr="00F12CBF">
              <w:rPr>
                <w:rFonts w:ascii="Times New Roman" w:hAnsi="Times New Roman" w:cs="Times New Roman"/>
                <w:b/>
                <w:color w:val="31849B" w:themeColor="accent5" w:themeShade="BF"/>
                <w:sz w:val="24"/>
                <w:szCs w:val="24"/>
              </w:rPr>
              <w:t>Web 03</w:t>
            </w:r>
          </w:p>
        </w:tc>
        <w:tc>
          <w:tcPr>
            <w:tcW w:w="2744" w:type="dxa"/>
          </w:tcPr>
          <w:p w14:paraId="746DE1F8" w14:textId="3C633322" w:rsidR="0002674F" w:rsidRPr="00F12CBF" w:rsidRDefault="00532E81" w:rsidP="00C95BF4">
            <w:pPr>
              <w:spacing w:line="276" w:lineRule="auto"/>
              <w:jc w:val="both"/>
              <w:rPr>
                <w:rFonts w:ascii="Times New Roman" w:hAnsi="Times New Roman" w:cs="Times New Roman"/>
                <w:color w:val="31849B" w:themeColor="accent5" w:themeShade="BF"/>
                <w:sz w:val="24"/>
                <w:szCs w:val="24"/>
              </w:rPr>
            </w:pPr>
            <w:r w:rsidRPr="00F12CBF">
              <w:rPr>
                <w:rFonts w:ascii="Times New Roman" w:hAnsi="Times New Roman" w:cs="Times New Roman"/>
                <w:color w:val="31849B" w:themeColor="accent5" w:themeShade="BF"/>
                <w:sz w:val="24"/>
                <w:szCs w:val="24"/>
              </w:rPr>
              <w:t xml:space="preserve">Chiitas y sunitas </w:t>
            </w:r>
          </w:p>
        </w:tc>
        <w:tc>
          <w:tcPr>
            <w:tcW w:w="4977" w:type="dxa"/>
          </w:tcPr>
          <w:p w14:paraId="4AD679CC" w14:textId="77777777" w:rsidR="00532E81" w:rsidRPr="00F12CBF" w:rsidRDefault="00F12CBF" w:rsidP="00C95BF4">
            <w:pPr>
              <w:spacing w:line="276" w:lineRule="auto"/>
              <w:jc w:val="both"/>
              <w:rPr>
                <w:rFonts w:ascii="Times New Roman" w:hAnsi="Times New Roman" w:cs="Times New Roman"/>
                <w:color w:val="31849B" w:themeColor="accent5" w:themeShade="BF"/>
                <w:sz w:val="24"/>
                <w:szCs w:val="24"/>
              </w:rPr>
            </w:pPr>
            <w:hyperlink r:id="rId73" w:history="1">
              <w:r w:rsidR="00532E81" w:rsidRPr="00F12CBF">
                <w:rPr>
                  <w:rStyle w:val="Hipervnculo"/>
                  <w:rFonts w:ascii="Times New Roman" w:hAnsi="Times New Roman" w:cs="Times New Roman"/>
                  <w:color w:val="31849B" w:themeColor="accent5" w:themeShade="BF"/>
                  <w:sz w:val="24"/>
                  <w:szCs w:val="24"/>
                </w:rPr>
                <w:t>http://www.taringa.net/posts/apuntes-y-monografias/17512650/Islam-Geopolitica-de-la-division-sunita-chiita.html</w:t>
              </w:r>
            </w:hyperlink>
          </w:p>
          <w:p w14:paraId="3682CD12" w14:textId="44AD74C5" w:rsidR="0002674F" w:rsidRPr="00F12CBF" w:rsidRDefault="0002674F" w:rsidP="00C95BF4">
            <w:pPr>
              <w:spacing w:line="276" w:lineRule="auto"/>
              <w:jc w:val="both"/>
              <w:rPr>
                <w:rFonts w:ascii="Times New Roman" w:hAnsi="Times New Roman" w:cs="Times New Roman"/>
                <w:color w:val="31849B" w:themeColor="accent5" w:themeShade="BF"/>
                <w:sz w:val="24"/>
                <w:szCs w:val="24"/>
              </w:rPr>
            </w:pPr>
          </w:p>
        </w:tc>
      </w:tr>
    </w:tbl>
    <w:p w14:paraId="0DB6C8AD" w14:textId="77777777" w:rsidR="00134A9E" w:rsidRPr="00F12CBF" w:rsidRDefault="00134A9E" w:rsidP="00C95BF4">
      <w:pPr>
        <w:spacing w:after="0" w:line="276" w:lineRule="auto"/>
        <w:jc w:val="both"/>
        <w:rPr>
          <w:rFonts w:ascii="Times New Roman" w:hAnsi="Times New Roman" w:cs="Times New Roman"/>
          <w:color w:val="31849B" w:themeColor="accent5" w:themeShade="BF"/>
          <w:highlight w:val="yellow"/>
        </w:rPr>
      </w:pPr>
    </w:p>
    <w:sectPr w:rsidR="00134A9E" w:rsidRPr="00F12CBF"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lor Buitrago" w:date="2015-03-11T17:07:00Z" w:initials="FB">
    <w:p w14:paraId="0A89D7F5" w14:textId="295FD58B" w:rsidR="003B249B" w:rsidRDefault="003B249B">
      <w:pPr>
        <w:pStyle w:val="Textocomentario"/>
      </w:pPr>
      <w:r>
        <w:rPr>
          <w:rStyle w:val="Refdecomentario"/>
        </w:rPr>
        <w:annotationRef/>
      </w:r>
      <w:r>
        <w:t>Cleme: la única sección que dejé con control de cambios, por si prefieres la foto que proponía el autor</w:t>
      </w:r>
    </w:p>
  </w:comment>
  <w:comment w:id="6" w:author="Flor Buitrago" w:date="2015-03-05T16:17:00Z" w:initials="FB">
    <w:p w14:paraId="5B7F1C1D" w14:textId="593B76C2" w:rsidR="003B249B" w:rsidRDefault="003B249B">
      <w:pPr>
        <w:pStyle w:val="Textocomentario"/>
      </w:pPr>
      <w:r>
        <w:rPr>
          <w:rStyle w:val="Refdecomentario"/>
        </w:rPr>
        <w:annotationRef/>
      </w:r>
      <w:r>
        <w:t>YO. Preguntarle a Cleme: hay que traducir mapa y debe ser cotejado por el corrector.</w:t>
      </w:r>
    </w:p>
  </w:comment>
  <w:comment w:id="7" w:author="Flor Buitrago" w:date="2015-03-23T10:53:00Z" w:initials="FB">
    <w:p w14:paraId="575EEE06" w14:textId="4C4238F0" w:rsidR="003B249B" w:rsidRDefault="003B249B">
      <w:pPr>
        <w:pStyle w:val="Textocomentario"/>
      </w:pPr>
      <w:r>
        <w:rPr>
          <w:rStyle w:val="Refdecomentario"/>
        </w:rPr>
        <w:annotationRef/>
      </w:r>
      <w:r>
        <w:t>El autor debe enviar los vínculso nuevamente, porque no están activos</w:t>
      </w:r>
    </w:p>
  </w:comment>
  <w:comment w:id="8" w:author="Flor Buitrago" w:date="2015-03-12T16:56:00Z" w:initials="FB">
    <w:p w14:paraId="75D3FC35" w14:textId="77777777" w:rsidR="003B249B" w:rsidRDefault="003B249B">
      <w:pPr>
        <w:pStyle w:val="Textocomentario"/>
      </w:pPr>
      <w:r>
        <w:rPr>
          <w:rStyle w:val="Refdecomentario"/>
        </w:rPr>
        <w:annotationRef/>
      </w:r>
      <w:r>
        <w:t>Para ser de ahora la noticia del VER es muy vieja, del 2005.</w:t>
      </w:r>
    </w:p>
    <w:p w14:paraId="0897964B" w14:textId="151F6D49" w:rsidR="003B249B" w:rsidRDefault="003B249B">
      <w:pPr>
        <w:pStyle w:val="Textocomentario"/>
      </w:pPr>
      <w:r>
        <w:t>Cambiar o quitar.</w:t>
      </w:r>
    </w:p>
  </w:comment>
  <w:comment w:id="40" w:author="Flor Buitrago" w:date="2015-04-06T15:16:00Z" w:initials="FB">
    <w:p w14:paraId="51910D82" w14:textId="47F089A8" w:rsidR="003B249B" w:rsidRDefault="003B249B">
      <w:pPr>
        <w:pStyle w:val="Textocomentario"/>
      </w:pPr>
      <w:r>
        <w:rPr>
          <w:rStyle w:val="Refdecomentario"/>
        </w:rPr>
        <w:annotationRef/>
      </w:r>
      <w:r>
        <w:t>Cleme: yo elaboré este recurso tipo Proyecto. Si quedó bien, me avisas para enviárselo como modelo a los autores</w:t>
      </w:r>
    </w:p>
  </w:comment>
  <w:comment w:id="41" w:author="Flor Buitrago" w:date="2015-03-23T11:20:00Z" w:initials="FB">
    <w:p w14:paraId="5636248D" w14:textId="092D7156" w:rsidR="003B249B" w:rsidRDefault="003B249B">
      <w:pPr>
        <w:pStyle w:val="Textocomentario"/>
      </w:pPr>
      <w:r>
        <w:rPr>
          <w:rStyle w:val="Refdecomentario"/>
        </w:rPr>
        <w:annotationRef/>
      </w:r>
      <w:r>
        <w:t>Cleme: revisar si usas este mapa que entregó el autor o el que propuso Gladys. En lo personal, prefiero el del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9D7F5" w15:done="0"/>
  <w15:commentEx w15:paraId="5B7F1C1D" w15:done="0"/>
  <w15:commentEx w15:paraId="575EEE06" w15:done="0"/>
  <w15:commentEx w15:paraId="0897964B" w15:done="0"/>
  <w15:commentEx w15:paraId="51910D82"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3B249B" w:rsidRDefault="003B249B">
      <w:pPr>
        <w:spacing w:after="0"/>
      </w:pPr>
      <w:r>
        <w:separator/>
      </w:r>
    </w:p>
  </w:endnote>
  <w:endnote w:type="continuationSeparator" w:id="0">
    <w:p w14:paraId="75A10EE2" w14:textId="77777777" w:rsidR="003B249B" w:rsidRDefault="003B2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3B249B" w:rsidRDefault="003B249B">
      <w:pPr>
        <w:spacing w:after="0"/>
      </w:pPr>
      <w:r>
        <w:separator/>
      </w:r>
    </w:p>
  </w:footnote>
  <w:footnote w:type="continuationSeparator" w:id="0">
    <w:p w14:paraId="4F55BA73" w14:textId="77777777" w:rsidR="003B249B" w:rsidRDefault="003B24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249B" w:rsidRDefault="003B249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2CBF">
      <w:rPr>
        <w:rStyle w:val="Nmerodepgina"/>
        <w:noProof/>
      </w:rPr>
      <w:t>7</w:t>
    </w:r>
    <w:r>
      <w:rPr>
        <w:rStyle w:val="Nmerodepgina"/>
      </w:rPr>
      <w:fldChar w:fldCharType="end"/>
    </w:r>
  </w:p>
  <w:p w14:paraId="5F223E2B" w14:textId="60F69033" w:rsidR="003B249B" w:rsidRPr="00F16D37" w:rsidRDefault="003B249B"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4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7E1"/>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591"/>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825"/>
    <w:rsid w:val="00625A3A"/>
    <w:rsid w:val="00626C9A"/>
    <w:rsid w:val="006346A2"/>
    <w:rsid w:val="0063503C"/>
    <w:rsid w:val="00635224"/>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44AA"/>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59B8"/>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2CBF"/>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chronicles/seccions/cards/default.asp?pk=2746&amp;art=94" TargetMode="External"/><Relationship Id="rId18" Type="http://schemas.openxmlformats.org/officeDocument/2006/relationships/hyperlink" Target="http://elpais.com/diario/2011/12/16/internacional/1323990009_850215.html" TargetMode="External"/><Relationship Id="rId26" Type="http://schemas.openxmlformats.org/officeDocument/2006/relationships/hyperlink" Target="http://gsp.yale.edu/" TargetMode="External"/><Relationship Id="rId39" Type="http://schemas.openxmlformats.org/officeDocument/2006/relationships/hyperlink" Target="http://aulaplaneta.planetasaber.com/theworld/chronicles/seccions/cards/default.asp?pk=2568&amp;art=94" TargetMode="External"/><Relationship Id="rId21" Type="http://schemas.openxmlformats.org/officeDocument/2006/relationships/hyperlink" Target="http://aulaplaneta.planetasaber.com/encyclopedia/default.asp?idpack=10&amp;idpil=VI000485&amp;ruta=aulaplaneta&amp;DATA=8HYhBDZ%2bgfkkOR0awosqYeLFXyoAvYbEfHj5I9Hgdsg%3d" TargetMode="External"/><Relationship Id="rId34" Type="http://schemas.openxmlformats.org/officeDocument/2006/relationships/hyperlink" Target="http://aulaplaneta.planetasaber.com/theworld/monographics/seccions/cards/default.asp?pk=1292&amp;art=39"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16" Type="http://schemas.openxmlformats.org/officeDocument/2006/relationships/hyperlink" Target="http://elpais.com/diario/2011/12/16/internacional/1323990009_850215.html" TargetMode="External"/><Relationship Id="rId29" Type="http://schemas.openxmlformats.org/officeDocument/2006/relationships/hyperlink" Target="http://aulaplaneta.planetasaber.com/encyclopedia/default.asp?idreg=8212&amp;ruta=Buscador" TargetMode="External"/><Relationship Id="rId11" Type="http://schemas.openxmlformats.org/officeDocument/2006/relationships/hyperlink" Target="http://aulaplaneta.planetasaber.com/theworld/dossiers/seccions/cards2/default.asp?pk=1461&amp;art=25" TargetMode="External"/><Relationship Id="rId24" Type="http://schemas.openxmlformats.org/officeDocument/2006/relationships/hyperlink" Target="http://gsp.yale.edu/" TargetMode="External"/><Relationship Id="rId32" Type="http://schemas.openxmlformats.org/officeDocument/2006/relationships/comments" Target="comments.xm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lpais.com/diario/2010/07/05/internacional/1278280810_850215.html" TargetMode="External"/><Relationship Id="rId23" Type="http://schemas.openxmlformats.org/officeDocument/2006/relationships/hyperlink" Target="http://www.bbc.co.uk/mundo/noticias/2015/03/150306_nimrud_ei_arrasa_civilizacion_egn" TargetMode="External"/><Relationship Id="rId28" Type="http://schemas.openxmlformats.org/officeDocument/2006/relationships/hyperlink" Target="http://www.passia.org/palestine_facts/MAPS/0_pal_facts_MAPS.htm"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61" Type="http://schemas.openxmlformats.org/officeDocument/2006/relationships/hyperlink" Target="http://www.elpais.com/especial/revueltas-en-el-mundo-arabe/" TargetMode="External"/><Relationship Id="rId10" Type="http://schemas.openxmlformats.org/officeDocument/2006/relationships/hyperlink" Target="http://aulaplaneta.planetasaber.com/theworld/dossiers/seccions/cards2/default.asp?pk=2063&amp;art=25" TargetMode="External"/><Relationship Id="rId19" Type="http://schemas.openxmlformats.org/officeDocument/2006/relationships/hyperlink" Target="http://www.ucdp.uu.se/gpdatabase/search.php" TargetMode="External"/><Relationship Id="rId31" Type="http://schemas.openxmlformats.org/officeDocument/2006/relationships/hyperlink" Target="http://news.bbc.co.uk/hi/spanish/international/newsid_7464000/7464843.stm"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laplaneta.planetasaber.com/theworld/dossiers/seccions/cards2/default.asp?pk=1111&amp;art=25" TargetMode="External"/><Relationship Id="rId14" Type="http://schemas.openxmlformats.org/officeDocument/2006/relationships/hyperlink" Target="http://www.bbc.co.uk/mundo/noticias/2011/12/111202_video_brics_adonde_van_med.shtml" TargetMode="External"/><Relationship Id="rId22" Type="http://schemas.openxmlformats.org/officeDocument/2006/relationships/hyperlink" Target="http://aulaplaneta.planetasaber.com/encyclopedia/default.asp?idpack=4&amp;idpil=MC0GE025&amp;ruta=Buscador" TargetMode="External"/><Relationship Id="rId27" Type="http://schemas.openxmlformats.org/officeDocument/2006/relationships/hyperlink" Target="https://www.youtube.com/watch?v=l-27vKvxj7U" TargetMode="External"/><Relationship Id="rId30" Type="http://schemas.openxmlformats.org/officeDocument/2006/relationships/hyperlink" Target="http://aulaplaneta.planetasaber.com/theworld/dossiers/seccions/cards2/default.asp?pk=1093&amp;art=25"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5&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gsp.yale.edu/" TargetMode="External"/><Relationship Id="rId33" Type="http://schemas.microsoft.com/office/2011/relationships/commentsExtended" Target="commentsExtended.xm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aulaplaneta.planetasaber.com/theworld/monographics/seccions/cards/default.asp?pk=3231&amp;art=39"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A5850-11EB-41E6-AE19-96A1D900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84</Pages>
  <Words>25628</Words>
  <Characters>140960</Characters>
  <Application>Microsoft Office Word</Application>
  <DocSecurity>0</DocSecurity>
  <Lines>1174</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166256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101</cp:revision>
  <cp:lastPrinted>2015-03-10T19:49:00Z</cp:lastPrinted>
  <dcterms:created xsi:type="dcterms:W3CDTF">2015-03-24T15:05:00Z</dcterms:created>
  <dcterms:modified xsi:type="dcterms:W3CDTF">2015-08-24T22:18:00Z</dcterms:modified>
</cp:coreProperties>
</file>