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B58F33" w14:textId="76E83ADC" w:rsidR="002973CB" w:rsidRPr="005F0D99" w:rsidRDefault="00081745" w:rsidP="005F0D99">
      <w:pPr>
        <w:tabs>
          <w:tab w:val="right" w:pos="8498"/>
        </w:tabs>
        <w:spacing w:after="0" w:line="276" w:lineRule="auto"/>
        <w:jc w:val="both"/>
        <w:rPr>
          <w:rFonts w:ascii="Times New Roman" w:hAnsi="Times New Roman" w:cs="Times New Roman"/>
          <w:b/>
          <w:color w:val="000000" w:themeColor="text1"/>
        </w:rPr>
      </w:pPr>
      <w:r w:rsidRPr="005F0D99">
        <w:rPr>
          <w:rFonts w:ascii="Times New Roman" w:hAnsi="Times New Roman" w:cs="Times New Roman"/>
          <w:color w:val="000000" w:themeColor="text1"/>
        </w:rPr>
        <w:t>[SECCIÓN 1]</w:t>
      </w:r>
      <w:r w:rsidR="00616DBC" w:rsidRPr="005F0D99">
        <w:rPr>
          <w:rFonts w:ascii="Times New Roman" w:hAnsi="Times New Roman" w:cs="Times New Roman"/>
          <w:color w:val="000000" w:themeColor="text1"/>
        </w:rPr>
        <w:t xml:space="preserve"> </w:t>
      </w:r>
      <w:r w:rsidRPr="005F0D99">
        <w:rPr>
          <w:rFonts w:ascii="Times New Roman" w:hAnsi="Times New Roman" w:cs="Times New Roman"/>
          <w:b/>
          <w:color w:val="000000" w:themeColor="text1"/>
        </w:rPr>
        <w:t>1</w:t>
      </w:r>
      <w:r w:rsidR="002973CB" w:rsidRPr="005F0D99">
        <w:rPr>
          <w:rFonts w:ascii="Times New Roman" w:hAnsi="Times New Roman" w:cs="Times New Roman"/>
          <w:b/>
          <w:color w:val="000000" w:themeColor="text1"/>
        </w:rPr>
        <w:t xml:space="preserve"> </w:t>
      </w:r>
      <w:r w:rsidR="00217B49" w:rsidRPr="005F0D99">
        <w:rPr>
          <w:rFonts w:ascii="Times New Roman" w:hAnsi="Times New Roman" w:cs="Times New Roman"/>
          <w:b/>
          <w:color w:val="000000" w:themeColor="text1"/>
        </w:rPr>
        <w:t>El Estado</w:t>
      </w:r>
    </w:p>
    <w:p w14:paraId="17DA7638" w14:textId="77777777" w:rsidR="00D408F4" w:rsidRPr="005F0D99" w:rsidRDefault="00D408F4" w:rsidP="005F0D99">
      <w:pPr>
        <w:spacing w:after="0" w:line="276" w:lineRule="auto"/>
        <w:jc w:val="both"/>
        <w:rPr>
          <w:rFonts w:ascii="Times New Roman" w:hAnsi="Times New Roman" w:cs="Times New Roman"/>
          <w:color w:val="000000" w:themeColor="text1"/>
        </w:rPr>
      </w:pPr>
    </w:p>
    <w:p w14:paraId="4E4468E3" w14:textId="5CDDDD5C" w:rsidR="006C4A40" w:rsidRPr="005F0D99" w:rsidRDefault="00217B49" w:rsidP="005F0D99">
      <w:p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color w:val="000000" w:themeColor="text1"/>
          <w:lang w:val="es-ES"/>
        </w:rPr>
        <w:t xml:space="preserve">Las </w:t>
      </w:r>
      <w:r w:rsidRPr="005F0D99">
        <w:rPr>
          <w:rFonts w:ascii="Times New Roman" w:hAnsi="Times New Roman" w:cs="Times New Roman"/>
          <w:b/>
          <w:color w:val="000000" w:themeColor="text1"/>
          <w:lang w:val="es-ES"/>
        </w:rPr>
        <w:t>sociedades humanas</w:t>
      </w:r>
      <w:r w:rsidRPr="005F0D99">
        <w:rPr>
          <w:rFonts w:ascii="Times New Roman" w:hAnsi="Times New Roman" w:cs="Times New Roman"/>
          <w:color w:val="000000" w:themeColor="text1"/>
          <w:lang w:val="es-ES"/>
        </w:rPr>
        <w:t xml:space="preserve"> han debatido a lo largo de la historia la cuestión </w:t>
      </w:r>
      <w:r w:rsidR="00BD26B0" w:rsidRPr="005F0D99">
        <w:rPr>
          <w:rFonts w:ascii="Times New Roman" w:hAnsi="Times New Roman" w:cs="Times New Roman"/>
          <w:color w:val="000000" w:themeColor="text1"/>
          <w:lang w:val="es-ES"/>
        </w:rPr>
        <w:t xml:space="preserve">del </w:t>
      </w:r>
      <w:r w:rsidRPr="005F0D99">
        <w:rPr>
          <w:rFonts w:ascii="Times New Roman" w:hAnsi="Times New Roman" w:cs="Times New Roman"/>
          <w:b/>
          <w:color w:val="000000" w:themeColor="text1"/>
          <w:lang w:val="es-ES"/>
        </w:rPr>
        <w:t>ejercicio del poder político</w:t>
      </w:r>
      <w:r w:rsidRPr="005F0D99">
        <w:rPr>
          <w:rFonts w:ascii="Times New Roman" w:hAnsi="Times New Roman" w:cs="Times New Roman"/>
          <w:color w:val="000000" w:themeColor="text1"/>
          <w:lang w:val="es-ES"/>
        </w:rPr>
        <w:t>.</w:t>
      </w:r>
      <w:r w:rsidR="0016703F">
        <w:rPr>
          <w:rFonts w:ascii="Times New Roman" w:hAnsi="Times New Roman" w:cs="Times New Roman"/>
          <w:color w:val="000000" w:themeColor="text1"/>
          <w:lang w:val="es-ES"/>
        </w:rPr>
        <w:t xml:space="preserve"> </w:t>
      </w:r>
      <w:del w:id="0" w:author="EUGENIA ARCE" w:date="2015-08-24T01:21:00Z">
        <w:r w:rsidRPr="005F0D99">
          <w:rPr>
            <w:rFonts w:ascii="Times New Roman" w:hAnsi="Times New Roman" w:cs="Times New Roman"/>
            <w:color w:val="000000" w:themeColor="text1"/>
            <w:lang w:val="es-ES"/>
          </w:rPr>
          <w:delText>Cómo</w:delText>
        </w:r>
      </w:del>
      <w:ins w:id="1" w:author="EUGENIA ARCE" w:date="2015-08-24T01:21:00Z">
        <w:r w:rsidR="0016703F">
          <w:rPr>
            <w:rFonts w:ascii="Times New Roman" w:hAnsi="Times New Roman" w:cs="Times New Roman"/>
            <w:color w:val="000000" w:themeColor="text1"/>
            <w:lang w:val="es-ES"/>
          </w:rPr>
          <w:t>Las preguntas relativas a c</w:t>
        </w:r>
        <w:r w:rsidRPr="005F0D99">
          <w:rPr>
            <w:rFonts w:ascii="Times New Roman" w:hAnsi="Times New Roman" w:cs="Times New Roman"/>
            <w:color w:val="000000" w:themeColor="text1"/>
            <w:lang w:val="es-ES"/>
          </w:rPr>
          <w:t>ómo</w:t>
        </w:r>
      </w:ins>
      <w:r w:rsidRPr="005F0D99">
        <w:rPr>
          <w:rFonts w:ascii="Times New Roman" w:hAnsi="Times New Roman" w:cs="Times New Roman"/>
          <w:color w:val="000000" w:themeColor="text1"/>
          <w:lang w:val="es-ES"/>
        </w:rPr>
        <w:t xml:space="preserve"> se </w:t>
      </w:r>
      <w:r w:rsidRPr="005F0D99">
        <w:rPr>
          <w:rFonts w:ascii="Times New Roman" w:hAnsi="Times New Roman" w:cs="Times New Roman"/>
          <w:b/>
          <w:color w:val="000000" w:themeColor="text1"/>
          <w:lang w:val="es-ES"/>
        </w:rPr>
        <w:t xml:space="preserve">organizan y </w:t>
      </w:r>
      <w:ins w:id="2" w:author="EUGENIA ARCE" w:date="2015-08-24T01:21:00Z">
        <w:r w:rsidR="005B62F2" w:rsidRPr="005B62F2">
          <w:rPr>
            <w:rFonts w:ascii="Times New Roman" w:hAnsi="Times New Roman" w:cs="Times New Roman"/>
            <w:color w:val="000000" w:themeColor="text1"/>
            <w:lang w:val="es-ES"/>
          </w:rPr>
          <w:t xml:space="preserve">cómo se </w:t>
        </w:r>
      </w:ins>
      <w:r w:rsidRPr="005F0D99">
        <w:rPr>
          <w:rFonts w:ascii="Times New Roman" w:hAnsi="Times New Roman" w:cs="Times New Roman"/>
          <w:b/>
          <w:color w:val="000000" w:themeColor="text1"/>
          <w:lang w:val="es-ES"/>
        </w:rPr>
        <w:t>gobiernan</w:t>
      </w:r>
      <w:r w:rsidRPr="005F0D99">
        <w:rPr>
          <w:rFonts w:ascii="Times New Roman" w:hAnsi="Times New Roman" w:cs="Times New Roman"/>
          <w:color w:val="000000" w:themeColor="text1"/>
          <w:lang w:val="es-ES"/>
        </w:rPr>
        <w:t xml:space="preserve"> las sociedades</w:t>
      </w:r>
      <w:r w:rsidR="005E2E52">
        <w:rPr>
          <w:rFonts w:ascii="Times New Roman" w:hAnsi="Times New Roman" w:cs="Times New Roman"/>
          <w:color w:val="000000" w:themeColor="text1"/>
          <w:lang w:val="es-ES"/>
        </w:rPr>
        <w:t>,</w:t>
      </w:r>
      <w:r w:rsidRPr="005F0D99">
        <w:rPr>
          <w:rFonts w:ascii="Times New Roman" w:hAnsi="Times New Roman" w:cs="Times New Roman"/>
          <w:color w:val="000000" w:themeColor="text1"/>
          <w:lang w:val="es-ES"/>
        </w:rPr>
        <w:t xml:space="preserve"> son </w:t>
      </w:r>
      <w:del w:id="3" w:author="EUGENIA ARCE" w:date="2015-08-24T01:21:00Z">
        <w:r w:rsidRPr="005F0D99">
          <w:rPr>
            <w:rFonts w:ascii="Times New Roman" w:hAnsi="Times New Roman" w:cs="Times New Roman"/>
            <w:color w:val="000000" w:themeColor="text1"/>
            <w:lang w:val="es-ES"/>
          </w:rPr>
          <w:delText>preguntas</w:delText>
        </w:r>
      </w:del>
      <w:ins w:id="4" w:author="EUGENIA ARCE" w:date="2015-08-24T01:21:00Z">
        <w:r w:rsidR="0016703F">
          <w:rPr>
            <w:rFonts w:ascii="Times New Roman" w:hAnsi="Times New Roman" w:cs="Times New Roman"/>
            <w:color w:val="000000" w:themeColor="text1"/>
            <w:lang w:val="es-ES"/>
          </w:rPr>
          <w:t>cuestiones</w:t>
        </w:r>
      </w:ins>
      <w:r w:rsidRPr="005F0D99">
        <w:rPr>
          <w:rFonts w:ascii="Times New Roman" w:hAnsi="Times New Roman" w:cs="Times New Roman"/>
          <w:color w:val="000000" w:themeColor="text1"/>
          <w:lang w:val="es-ES"/>
        </w:rPr>
        <w:t xml:space="preserve"> a las </w:t>
      </w:r>
      <w:r w:rsidR="005E2E52">
        <w:rPr>
          <w:rFonts w:ascii="Times New Roman" w:hAnsi="Times New Roman" w:cs="Times New Roman"/>
          <w:color w:val="000000" w:themeColor="text1"/>
          <w:lang w:val="es-ES"/>
        </w:rPr>
        <w:t xml:space="preserve">que </w:t>
      </w:r>
      <w:r w:rsidR="00F445D7" w:rsidRPr="005F0D99">
        <w:rPr>
          <w:rFonts w:ascii="Times New Roman" w:hAnsi="Times New Roman" w:cs="Times New Roman"/>
          <w:color w:val="000000" w:themeColor="text1"/>
          <w:lang w:val="es-ES"/>
        </w:rPr>
        <w:t>responde</w:t>
      </w:r>
      <w:r w:rsidRPr="005F0D99">
        <w:rPr>
          <w:rFonts w:ascii="Times New Roman" w:hAnsi="Times New Roman" w:cs="Times New Roman"/>
          <w:color w:val="000000" w:themeColor="text1"/>
          <w:lang w:val="es-ES"/>
        </w:rPr>
        <w:t xml:space="preserve"> la </w:t>
      </w:r>
      <w:r w:rsidRPr="005F0D99">
        <w:rPr>
          <w:rFonts w:ascii="Times New Roman" w:hAnsi="Times New Roman" w:cs="Times New Roman"/>
          <w:b/>
          <w:color w:val="000000" w:themeColor="text1"/>
          <w:lang w:val="es-ES"/>
        </w:rPr>
        <w:t>política</w:t>
      </w:r>
      <w:r w:rsidRPr="005F0D99">
        <w:rPr>
          <w:rFonts w:ascii="Times New Roman" w:hAnsi="Times New Roman" w:cs="Times New Roman"/>
          <w:color w:val="000000" w:themeColor="text1"/>
          <w:lang w:val="es-ES"/>
        </w:rPr>
        <w:t xml:space="preserve"> como actividad</w:t>
      </w:r>
      <w:r w:rsidR="005E2E52">
        <w:rPr>
          <w:rFonts w:ascii="Times New Roman" w:hAnsi="Times New Roman" w:cs="Times New Roman"/>
          <w:color w:val="000000" w:themeColor="text1"/>
          <w:lang w:val="es-ES"/>
        </w:rPr>
        <w:t xml:space="preserve"> desde tiempos antiguos</w:t>
      </w:r>
      <w:del w:id="5" w:author="EUGENIA ARCE" w:date="2015-08-24T01:21:00Z">
        <w:r w:rsidR="006C4A40" w:rsidRPr="005F0D99">
          <w:rPr>
            <w:rFonts w:ascii="Times New Roman" w:hAnsi="Times New Roman" w:cs="Times New Roman"/>
            <w:color w:val="000000" w:themeColor="text1"/>
            <w:lang w:val="es-ES"/>
          </w:rPr>
          <w:delText>:</w:delText>
        </w:r>
      </w:del>
      <w:ins w:id="6" w:author="EUGENIA ARCE" w:date="2015-08-24T01:21:00Z">
        <w:r w:rsidR="0016703F">
          <w:rPr>
            <w:rFonts w:ascii="Times New Roman" w:hAnsi="Times New Roman" w:cs="Times New Roman"/>
            <w:color w:val="000000" w:themeColor="text1"/>
            <w:lang w:val="es-ES"/>
          </w:rPr>
          <w:t xml:space="preserve">. A partir de ellas surgen </w:t>
        </w:r>
        <w:r w:rsidR="0010588A">
          <w:rPr>
            <w:rFonts w:ascii="Times New Roman" w:hAnsi="Times New Roman" w:cs="Times New Roman"/>
            <w:color w:val="000000" w:themeColor="text1"/>
            <w:lang w:val="es-ES"/>
          </w:rPr>
          <w:t>los análisis de temas políticos diversos, como</w:t>
        </w:r>
      </w:ins>
      <w:r w:rsidR="006C4A40" w:rsidRPr="005F0D99">
        <w:rPr>
          <w:rFonts w:ascii="Times New Roman" w:hAnsi="Times New Roman" w:cs="Times New Roman"/>
          <w:color w:val="000000" w:themeColor="text1"/>
          <w:lang w:val="es-ES"/>
        </w:rPr>
        <w:t xml:space="preserve"> </w:t>
      </w:r>
      <w:r w:rsidR="00D66FF4" w:rsidRPr="005F0D99">
        <w:rPr>
          <w:rFonts w:ascii="Times New Roman" w:hAnsi="Times New Roman" w:cs="Times New Roman"/>
          <w:color w:val="000000" w:themeColor="text1"/>
          <w:lang w:val="es-ES"/>
        </w:rPr>
        <w:t xml:space="preserve">la </w:t>
      </w:r>
      <w:r w:rsidR="006C4A40" w:rsidRPr="005F0D99">
        <w:rPr>
          <w:rFonts w:ascii="Times New Roman" w:hAnsi="Times New Roman" w:cs="Times New Roman"/>
          <w:color w:val="000000" w:themeColor="text1"/>
          <w:lang w:val="es-ES"/>
        </w:rPr>
        <w:t xml:space="preserve">organización de </w:t>
      </w:r>
      <w:r w:rsidR="006C4A40" w:rsidRPr="005F0D99">
        <w:rPr>
          <w:rFonts w:ascii="Times New Roman" w:hAnsi="Times New Roman" w:cs="Times New Roman"/>
          <w:i/>
          <w:color w:val="000000" w:themeColor="text1"/>
          <w:lang w:val="es-ES"/>
        </w:rPr>
        <w:t>clanes</w:t>
      </w:r>
      <w:r w:rsidR="006C4A40" w:rsidRPr="005F0D99">
        <w:rPr>
          <w:rFonts w:ascii="Times New Roman" w:hAnsi="Times New Roman" w:cs="Times New Roman"/>
          <w:color w:val="000000" w:themeColor="text1"/>
          <w:lang w:val="es-ES"/>
        </w:rPr>
        <w:t xml:space="preserve"> en el Neolítico, </w:t>
      </w:r>
      <w:r w:rsidR="00D66FF4" w:rsidRPr="005F0D99">
        <w:rPr>
          <w:rFonts w:ascii="Times New Roman" w:hAnsi="Times New Roman" w:cs="Times New Roman"/>
          <w:color w:val="000000" w:themeColor="text1"/>
          <w:lang w:val="es-ES"/>
        </w:rPr>
        <w:t xml:space="preserve">el </w:t>
      </w:r>
      <w:r w:rsidR="006C4A40" w:rsidRPr="005F0D99">
        <w:rPr>
          <w:rFonts w:ascii="Times New Roman" w:hAnsi="Times New Roman" w:cs="Times New Roman"/>
          <w:color w:val="000000" w:themeColor="text1"/>
          <w:lang w:val="es-ES"/>
        </w:rPr>
        <w:t>establecimi</w:t>
      </w:r>
      <w:r w:rsidR="00EC2DD2" w:rsidRPr="005F0D99">
        <w:rPr>
          <w:rFonts w:ascii="Times New Roman" w:hAnsi="Times New Roman" w:cs="Times New Roman"/>
          <w:color w:val="000000" w:themeColor="text1"/>
          <w:lang w:val="es-ES"/>
        </w:rPr>
        <w:t xml:space="preserve">ento de </w:t>
      </w:r>
      <w:r w:rsidR="00EC2DD2" w:rsidRPr="005F0D99">
        <w:rPr>
          <w:rFonts w:ascii="Times New Roman" w:hAnsi="Times New Roman" w:cs="Times New Roman"/>
          <w:i/>
          <w:color w:val="000000" w:themeColor="text1"/>
          <w:lang w:val="es-ES"/>
        </w:rPr>
        <w:t>reinos</w:t>
      </w:r>
      <w:r w:rsidR="00EC2DD2" w:rsidRPr="005F0D99">
        <w:rPr>
          <w:rFonts w:ascii="Times New Roman" w:hAnsi="Times New Roman" w:cs="Times New Roman"/>
          <w:color w:val="000000" w:themeColor="text1"/>
          <w:lang w:val="es-ES"/>
        </w:rPr>
        <w:t xml:space="preserve"> en Sumer o Acad</w:t>
      </w:r>
      <w:r w:rsidR="006C4A40" w:rsidRPr="005F0D99">
        <w:rPr>
          <w:rFonts w:ascii="Times New Roman" w:hAnsi="Times New Roman" w:cs="Times New Roman"/>
          <w:color w:val="000000" w:themeColor="text1"/>
          <w:lang w:val="es-ES"/>
        </w:rPr>
        <w:t xml:space="preserve">, </w:t>
      </w:r>
      <w:r w:rsidR="00D66FF4" w:rsidRPr="005F0D99">
        <w:rPr>
          <w:rFonts w:ascii="Times New Roman" w:hAnsi="Times New Roman" w:cs="Times New Roman"/>
          <w:color w:val="000000" w:themeColor="text1"/>
          <w:lang w:val="es-ES"/>
        </w:rPr>
        <w:t xml:space="preserve">el </w:t>
      </w:r>
      <w:r w:rsidR="006C4A40" w:rsidRPr="005F0D99">
        <w:rPr>
          <w:rFonts w:ascii="Times New Roman" w:hAnsi="Times New Roman" w:cs="Times New Roman"/>
          <w:color w:val="000000" w:themeColor="text1"/>
          <w:lang w:val="es-ES"/>
        </w:rPr>
        <w:t xml:space="preserve">papel del </w:t>
      </w:r>
      <w:r w:rsidR="005E2E52">
        <w:rPr>
          <w:rFonts w:ascii="Times New Roman" w:hAnsi="Times New Roman" w:cs="Times New Roman"/>
          <w:i/>
          <w:color w:val="000000" w:themeColor="text1"/>
          <w:lang w:val="es-ES"/>
        </w:rPr>
        <w:t>consejo de a</w:t>
      </w:r>
      <w:r w:rsidR="006C4A40" w:rsidRPr="005F0D99">
        <w:rPr>
          <w:rFonts w:ascii="Times New Roman" w:hAnsi="Times New Roman" w:cs="Times New Roman"/>
          <w:i/>
          <w:color w:val="000000" w:themeColor="text1"/>
          <w:lang w:val="es-ES"/>
        </w:rPr>
        <w:t>ncianos</w:t>
      </w:r>
      <w:r w:rsidR="006C4A40" w:rsidRPr="005F0D99">
        <w:rPr>
          <w:rFonts w:ascii="Times New Roman" w:hAnsi="Times New Roman" w:cs="Times New Roman"/>
          <w:color w:val="000000" w:themeColor="text1"/>
          <w:lang w:val="es-ES"/>
        </w:rPr>
        <w:t xml:space="preserve"> en </w:t>
      </w:r>
      <w:r w:rsidR="00D66FF4" w:rsidRPr="005F0D99">
        <w:rPr>
          <w:rFonts w:ascii="Times New Roman" w:hAnsi="Times New Roman" w:cs="Times New Roman"/>
          <w:color w:val="000000" w:themeColor="text1"/>
          <w:lang w:val="es-ES"/>
        </w:rPr>
        <w:t>Fenicia</w:t>
      </w:r>
      <w:r w:rsidR="006C4A40" w:rsidRPr="005F0D99">
        <w:rPr>
          <w:rFonts w:ascii="Times New Roman" w:hAnsi="Times New Roman" w:cs="Times New Roman"/>
          <w:color w:val="000000" w:themeColor="text1"/>
          <w:lang w:val="es-ES"/>
        </w:rPr>
        <w:t xml:space="preserve">, </w:t>
      </w:r>
      <w:r w:rsidR="00D66FF4" w:rsidRPr="005F0D99">
        <w:rPr>
          <w:rFonts w:ascii="Times New Roman" w:hAnsi="Times New Roman" w:cs="Times New Roman"/>
          <w:color w:val="000000" w:themeColor="text1"/>
          <w:lang w:val="es-ES"/>
        </w:rPr>
        <w:t xml:space="preserve">la </w:t>
      </w:r>
      <w:r w:rsidR="006C4A40" w:rsidRPr="005F0D99">
        <w:rPr>
          <w:rFonts w:ascii="Times New Roman" w:hAnsi="Times New Roman" w:cs="Times New Roman"/>
          <w:color w:val="000000" w:themeColor="text1"/>
          <w:lang w:val="es-ES"/>
        </w:rPr>
        <w:t xml:space="preserve">formación de </w:t>
      </w:r>
      <w:r w:rsidR="005E2E52">
        <w:rPr>
          <w:rFonts w:ascii="Times New Roman" w:hAnsi="Times New Roman" w:cs="Times New Roman"/>
          <w:i/>
          <w:color w:val="000000" w:themeColor="text1"/>
          <w:lang w:val="es-ES"/>
        </w:rPr>
        <w:t>i</w:t>
      </w:r>
      <w:r w:rsidR="006C4A40" w:rsidRPr="005F0D99">
        <w:rPr>
          <w:rFonts w:ascii="Times New Roman" w:hAnsi="Times New Roman" w:cs="Times New Roman"/>
          <w:i/>
          <w:color w:val="000000" w:themeColor="text1"/>
          <w:lang w:val="es-ES"/>
        </w:rPr>
        <w:t>mperios</w:t>
      </w:r>
      <w:r w:rsidR="006C4A40" w:rsidRPr="005F0D99">
        <w:rPr>
          <w:rFonts w:ascii="Times New Roman" w:hAnsi="Times New Roman" w:cs="Times New Roman"/>
          <w:color w:val="000000" w:themeColor="text1"/>
          <w:lang w:val="es-ES"/>
        </w:rPr>
        <w:t xml:space="preserve"> como el Asirio o Persa, </w:t>
      </w:r>
      <w:r w:rsidR="00D66FF4" w:rsidRPr="005F0D99">
        <w:rPr>
          <w:rFonts w:ascii="Times New Roman" w:hAnsi="Times New Roman" w:cs="Times New Roman"/>
          <w:color w:val="000000" w:themeColor="text1"/>
          <w:lang w:val="es-ES"/>
        </w:rPr>
        <w:t xml:space="preserve">la </w:t>
      </w:r>
      <w:r w:rsidR="006C4A40" w:rsidRPr="005F0D99">
        <w:rPr>
          <w:rFonts w:ascii="Times New Roman" w:hAnsi="Times New Roman" w:cs="Times New Roman"/>
          <w:color w:val="000000" w:themeColor="text1"/>
          <w:lang w:val="es-ES"/>
        </w:rPr>
        <w:t>divinidad de</w:t>
      </w:r>
      <w:r w:rsidR="005E2E52">
        <w:rPr>
          <w:rFonts w:ascii="Times New Roman" w:hAnsi="Times New Roman" w:cs="Times New Roman"/>
          <w:color w:val="000000" w:themeColor="text1"/>
          <w:lang w:val="es-ES"/>
        </w:rPr>
        <w:t xml:space="preserve"> los</w:t>
      </w:r>
      <w:r w:rsidR="006C4A40" w:rsidRPr="005F0D99">
        <w:rPr>
          <w:rFonts w:ascii="Times New Roman" w:hAnsi="Times New Roman" w:cs="Times New Roman"/>
          <w:color w:val="000000" w:themeColor="text1"/>
          <w:lang w:val="es-ES"/>
        </w:rPr>
        <w:t xml:space="preserve"> </w:t>
      </w:r>
      <w:r w:rsidR="006C4A40" w:rsidRPr="005F0D99">
        <w:rPr>
          <w:rFonts w:ascii="Times New Roman" w:hAnsi="Times New Roman" w:cs="Times New Roman"/>
          <w:i/>
          <w:color w:val="000000" w:themeColor="text1"/>
          <w:lang w:val="es-ES"/>
        </w:rPr>
        <w:t>faraones</w:t>
      </w:r>
      <w:r w:rsidR="006C4A40" w:rsidRPr="005F0D99">
        <w:rPr>
          <w:rFonts w:ascii="Times New Roman" w:hAnsi="Times New Roman" w:cs="Times New Roman"/>
          <w:color w:val="000000" w:themeColor="text1"/>
          <w:lang w:val="es-ES"/>
        </w:rPr>
        <w:t xml:space="preserve">, </w:t>
      </w:r>
      <w:r w:rsidR="00D66FF4" w:rsidRPr="005F0D99">
        <w:rPr>
          <w:rFonts w:ascii="Times New Roman" w:hAnsi="Times New Roman" w:cs="Times New Roman"/>
          <w:color w:val="000000" w:themeColor="text1"/>
          <w:lang w:val="es-ES"/>
        </w:rPr>
        <w:t xml:space="preserve">las </w:t>
      </w:r>
      <w:r w:rsidR="006C4A40" w:rsidRPr="005F0D99">
        <w:rPr>
          <w:rFonts w:ascii="Times New Roman" w:hAnsi="Times New Roman" w:cs="Times New Roman"/>
          <w:color w:val="000000" w:themeColor="text1"/>
          <w:lang w:val="es-ES"/>
        </w:rPr>
        <w:t xml:space="preserve">discusiones ciudadanas en la </w:t>
      </w:r>
      <w:r w:rsidR="006C4A40" w:rsidRPr="005F0D99">
        <w:rPr>
          <w:rFonts w:ascii="Times New Roman" w:hAnsi="Times New Roman" w:cs="Times New Roman"/>
          <w:i/>
          <w:color w:val="000000" w:themeColor="text1"/>
          <w:lang w:val="es-ES"/>
        </w:rPr>
        <w:t>polis</w:t>
      </w:r>
      <w:r w:rsidR="006C4A40" w:rsidRPr="005F0D99">
        <w:rPr>
          <w:rFonts w:ascii="Times New Roman" w:hAnsi="Times New Roman" w:cs="Times New Roman"/>
          <w:color w:val="000000" w:themeColor="text1"/>
          <w:lang w:val="es-ES"/>
        </w:rPr>
        <w:t xml:space="preserve"> a</w:t>
      </w:r>
      <w:r w:rsidR="00EC2DD2" w:rsidRPr="005F0D99">
        <w:rPr>
          <w:rFonts w:ascii="Times New Roman" w:hAnsi="Times New Roman" w:cs="Times New Roman"/>
          <w:color w:val="000000" w:themeColor="text1"/>
          <w:lang w:val="es-ES"/>
        </w:rPr>
        <w:t xml:space="preserve">teniense o </w:t>
      </w:r>
      <w:r w:rsidR="00D66FF4" w:rsidRPr="005F0D99">
        <w:rPr>
          <w:rFonts w:ascii="Times New Roman" w:hAnsi="Times New Roman" w:cs="Times New Roman"/>
          <w:color w:val="000000" w:themeColor="text1"/>
          <w:lang w:val="es-ES"/>
        </w:rPr>
        <w:t xml:space="preserve">en </w:t>
      </w:r>
      <w:r w:rsidR="00EC2DD2" w:rsidRPr="005F0D99">
        <w:rPr>
          <w:rFonts w:ascii="Times New Roman" w:hAnsi="Times New Roman" w:cs="Times New Roman"/>
          <w:color w:val="000000" w:themeColor="text1"/>
          <w:lang w:val="es-ES"/>
        </w:rPr>
        <w:t xml:space="preserve">el </w:t>
      </w:r>
      <w:r w:rsidR="00EC2DD2" w:rsidRPr="005F0D99">
        <w:rPr>
          <w:rFonts w:ascii="Times New Roman" w:hAnsi="Times New Roman" w:cs="Times New Roman"/>
          <w:i/>
          <w:color w:val="000000" w:themeColor="text1"/>
          <w:lang w:val="es-ES"/>
        </w:rPr>
        <w:t>Senado</w:t>
      </w:r>
      <w:r w:rsidR="00EC2DD2" w:rsidRPr="005F0D99">
        <w:rPr>
          <w:rFonts w:ascii="Times New Roman" w:hAnsi="Times New Roman" w:cs="Times New Roman"/>
          <w:color w:val="000000" w:themeColor="text1"/>
          <w:lang w:val="es-ES"/>
        </w:rPr>
        <w:t xml:space="preserve"> romano.</w:t>
      </w:r>
    </w:p>
    <w:p w14:paraId="475F860A" w14:textId="77777777" w:rsidR="00217B49" w:rsidRPr="005F0D99" w:rsidRDefault="00217B49" w:rsidP="005F0D99">
      <w:pPr>
        <w:spacing w:after="0" w:line="276" w:lineRule="auto"/>
        <w:jc w:val="both"/>
        <w:rPr>
          <w:rFonts w:ascii="Times New Roman" w:hAnsi="Times New Roman" w:cs="Times New Roman"/>
          <w:color w:val="000000" w:themeColor="text1"/>
          <w:lang w:val="es-ES"/>
        </w:rPr>
      </w:pPr>
    </w:p>
    <w:tbl>
      <w:tblPr>
        <w:tblStyle w:val="Tablaconcuadrcula"/>
        <w:tblW w:w="0" w:type="auto"/>
        <w:tblLook w:val="04A0" w:firstRow="1" w:lastRow="0" w:firstColumn="1" w:lastColumn="0" w:noHBand="0" w:noVBand="1"/>
      </w:tblPr>
      <w:tblGrid>
        <w:gridCol w:w="1467"/>
        <w:gridCol w:w="7587"/>
      </w:tblGrid>
      <w:tr w:rsidR="00900D55" w:rsidRPr="005F0D99" w14:paraId="4E719913" w14:textId="77777777" w:rsidTr="00BD29A3">
        <w:tc>
          <w:tcPr>
            <w:tcW w:w="0" w:type="auto"/>
            <w:gridSpan w:val="2"/>
            <w:shd w:val="clear" w:color="auto" w:fill="0D0D0D" w:themeFill="text1" w:themeFillTint="F2"/>
          </w:tcPr>
          <w:p w14:paraId="481AFD3B" w14:textId="77777777" w:rsidR="006C4A40" w:rsidRPr="005F0D99" w:rsidRDefault="006C4A40" w:rsidP="005F0D99">
            <w:pPr>
              <w:spacing w:line="276" w:lineRule="auto"/>
              <w:jc w:val="center"/>
              <w:rPr>
                <w:rFonts w:ascii="Times New Roman" w:hAnsi="Times New Roman" w:cs="Times New Roman"/>
                <w:b/>
                <w:color w:val="FFFFFF" w:themeColor="background1"/>
                <w:sz w:val="24"/>
                <w:szCs w:val="24"/>
              </w:rPr>
            </w:pPr>
            <w:r w:rsidRPr="005F0D99">
              <w:rPr>
                <w:rFonts w:ascii="Times New Roman" w:hAnsi="Times New Roman" w:cs="Times New Roman"/>
                <w:b/>
                <w:color w:val="FFFFFF" w:themeColor="background1"/>
                <w:sz w:val="24"/>
                <w:szCs w:val="24"/>
              </w:rPr>
              <w:t>Imagen (fotografía, gráfica o ilustración)</w:t>
            </w:r>
          </w:p>
        </w:tc>
      </w:tr>
      <w:tr w:rsidR="00900D55" w:rsidRPr="005F0D99" w14:paraId="59D8EBCC" w14:textId="77777777" w:rsidTr="00BD29A3">
        <w:tc>
          <w:tcPr>
            <w:tcW w:w="0" w:type="auto"/>
          </w:tcPr>
          <w:p w14:paraId="770A432B" w14:textId="77777777" w:rsidR="006C4A40" w:rsidRPr="005F0D99" w:rsidRDefault="006C4A40" w:rsidP="005F0D99">
            <w:pPr>
              <w:spacing w:line="276" w:lineRule="auto"/>
              <w:jc w:val="both"/>
              <w:rPr>
                <w:rFonts w:ascii="Times New Roman" w:hAnsi="Times New Roman" w:cs="Times New Roman"/>
                <w:b/>
                <w:color w:val="000000" w:themeColor="text1"/>
                <w:sz w:val="24"/>
                <w:szCs w:val="24"/>
              </w:rPr>
            </w:pPr>
            <w:r w:rsidRPr="005F0D99">
              <w:rPr>
                <w:rFonts w:ascii="Times New Roman" w:hAnsi="Times New Roman" w:cs="Times New Roman"/>
                <w:b/>
                <w:color w:val="000000" w:themeColor="text1"/>
                <w:sz w:val="24"/>
                <w:szCs w:val="24"/>
              </w:rPr>
              <w:t>Código</w:t>
            </w:r>
          </w:p>
        </w:tc>
        <w:tc>
          <w:tcPr>
            <w:tcW w:w="0" w:type="auto"/>
          </w:tcPr>
          <w:p w14:paraId="5FBFBD95" w14:textId="037A47A9" w:rsidR="006C4A40" w:rsidRPr="005F0D99" w:rsidRDefault="006C4A40" w:rsidP="005F0D99">
            <w:pPr>
              <w:spacing w:line="276" w:lineRule="auto"/>
              <w:jc w:val="both"/>
              <w:rPr>
                <w:rFonts w:ascii="Times New Roman" w:hAnsi="Times New Roman" w:cs="Times New Roman"/>
                <w:b/>
                <w:color w:val="000000" w:themeColor="text1"/>
                <w:sz w:val="24"/>
                <w:szCs w:val="24"/>
              </w:rPr>
            </w:pPr>
            <w:r w:rsidRPr="005F0D99">
              <w:rPr>
                <w:rFonts w:ascii="Times New Roman" w:hAnsi="Times New Roman" w:cs="Times New Roman"/>
                <w:color w:val="000000" w:themeColor="text1"/>
                <w:sz w:val="24"/>
                <w:szCs w:val="24"/>
              </w:rPr>
              <w:t>CS_G07_09_IMG01</w:t>
            </w:r>
          </w:p>
        </w:tc>
      </w:tr>
      <w:tr w:rsidR="00900D55" w:rsidRPr="005F0D99" w14:paraId="62A246E3" w14:textId="77777777" w:rsidTr="00BD29A3">
        <w:tc>
          <w:tcPr>
            <w:tcW w:w="0" w:type="auto"/>
          </w:tcPr>
          <w:p w14:paraId="71DAD5CF" w14:textId="77777777" w:rsidR="006C4A40" w:rsidRPr="005F0D99" w:rsidRDefault="006C4A40"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Descripción</w:t>
            </w:r>
          </w:p>
        </w:tc>
        <w:tc>
          <w:tcPr>
            <w:tcW w:w="0" w:type="auto"/>
          </w:tcPr>
          <w:p w14:paraId="73496B32" w14:textId="468203B7" w:rsidR="006C4A40" w:rsidRPr="005F0D99" w:rsidRDefault="00EC2DD2"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color w:val="000000" w:themeColor="text1"/>
                <w:sz w:val="24"/>
                <w:szCs w:val="24"/>
              </w:rPr>
              <w:t>Aristóteles</w:t>
            </w:r>
            <w:r w:rsidR="005E2E52">
              <w:rPr>
                <w:rFonts w:ascii="Times New Roman" w:hAnsi="Times New Roman" w:cs="Times New Roman"/>
                <w:color w:val="000000" w:themeColor="text1"/>
                <w:sz w:val="24"/>
                <w:szCs w:val="24"/>
              </w:rPr>
              <w:t>,</w:t>
            </w:r>
            <w:r w:rsidR="00327B68">
              <w:rPr>
                <w:rFonts w:ascii="Times New Roman" w:hAnsi="Times New Roman" w:cs="Times New Roman"/>
                <w:color w:val="000000" w:themeColor="text1"/>
                <w:sz w:val="24"/>
                <w:szCs w:val="24"/>
              </w:rPr>
              <w:t xml:space="preserve"> un filósofo de la política</w:t>
            </w:r>
            <w:del w:id="7" w:author="EUGENIA ARCE" w:date="2015-08-24T01:21:00Z">
              <w:r w:rsidRPr="005F0D99">
                <w:rPr>
                  <w:rFonts w:ascii="Times New Roman" w:hAnsi="Times New Roman" w:cs="Times New Roman"/>
                  <w:color w:val="000000" w:themeColor="text1"/>
                  <w:sz w:val="24"/>
                  <w:szCs w:val="24"/>
                </w:rPr>
                <w:delText>.</w:delText>
              </w:r>
            </w:del>
          </w:p>
        </w:tc>
      </w:tr>
      <w:tr w:rsidR="00900D55" w:rsidRPr="005F0D99" w14:paraId="099CEB80" w14:textId="77777777" w:rsidTr="00BD29A3">
        <w:tc>
          <w:tcPr>
            <w:tcW w:w="0" w:type="auto"/>
          </w:tcPr>
          <w:p w14:paraId="068657B2" w14:textId="14AB708A" w:rsidR="006C4A40" w:rsidRPr="005F0D99" w:rsidRDefault="00BD29A3"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Ruta</w:t>
            </w:r>
          </w:p>
        </w:tc>
        <w:tc>
          <w:tcPr>
            <w:tcW w:w="0" w:type="auto"/>
          </w:tcPr>
          <w:p w14:paraId="6ADF0A59" w14:textId="6A516337" w:rsidR="006C4A40" w:rsidRPr="005F0D99" w:rsidRDefault="00BD29A3"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color w:val="000000" w:themeColor="text1"/>
                <w:sz w:val="24"/>
                <w:szCs w:val="24"/>
              </w:rPr>
              <w:t>AulaP</w:t>
            </w:r>
            <w:r w:rsidR="00F445D7" w:rsidRPr="005F0D99">
              <w:rPr>
                <w:rFonts w:ascii="Times New Roman" w:hAnsi="Times New Roman" w:cs="Times New Roman"/>
                <w:color w:val="000000" w:themeColor="text1"/>
                <w:sz w:val="24"/>
                <w:szCs w:val="24"/>
              </w:rPr>
              <w:t>laneta/banco de contenidos/multimedia.</w:t>
            </w:r>
          </w:p>
        </w:tc>
      </w:tr>
      <w:tr w:rsidR="00900D55" w:rsidRPr="005F0D99" w14:paraId="1DBC04E3" w14:textId="77777777" w:rsidTr="00BD29A3">
        <w:tc>
          <w:tcPr>
            <w:tcW w:w="0" w:type="auto"/>
          </w:tcPr>
          <w:p w14:paraId="64034804" w14:textId="77777777" w:rsidR="006C4A40" w:rsidRPr="005F0D99" w:rsidRDefault="006C4A40"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Pie de imagen</w:t>
            </w:r>
          </w:p>
        </w:tc>
        <w:tc>
          <w:tcPr>
            <w:tcW w:w="0" w:type="auto"/>
          </w:tcPr>
          <w:p w14:paraId="6CEEBC55" w14:textId="1ED24061" w:rsidR="006C4A40" w:rsidRPr="005F0D99" w:rsidRDefault="006C4A40"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color w:val="000000" w:themeColor="text1"/>
                <w:sz w:val="24"/>
                <w:szCs w:val="24"/>
              </w:rPr>
              <w:t>“Cuando examinamos los gobiernos, su índole y sus carácteres especiales o distintivos, la primera pregunta que nos hacemos, a propósito de la ciudad, es: ¿Qué es la ciudad?</w:t>
            </w:r>
            <w:r w:rsidR="005E2E52">
              <w:rPr>
                <w:rFonts w:ascii="Times New Roman" w:hAnsi="Times New Roman" w:cs="Times New Roman"/>
                <w:color w:val="000000" w:themeColor="text1"/>
                <w:sz w:val="24"/>
                <w:szCs w:val="24"/>
              </w:rPr>
              <w:t>”</w:t>
            </w:r>
            <w:r w:rsidRPr="005F0D99">
              <w:rPr>
                <w:rFonts w:ascii="Times New Roman" w:hAnsi="Times New Roman" w:cs="Times New Roman"/>
                <w:color w:val="000000" w:themeColor="text1"/>
                <w:sz w:val="24"/>
                <w:szCs w:val="24"/>
              </w:rPr>
              <w:t xml:space="preserve"> </w:t>
            </w:r>
            <w:r w:rsidR="00BD29A3" w:rsidRPr="005F0D99">
              <w:rPr>
                <w:rFonts w:ascii="Times New Roman" w:hAnsi="Times New Roman" w:cs="Times New Roman"/>
                <w:color w:val="000000" w:themeColor="text1"/>
                <w:sz w:val="24"/>
                <w:szCs w:val="24"/>
              </w:rPr>
              <w:t>(</w:t>
            </w:r>
            <w:r w:rsidR="00BD29A3" w:rsidRPr="005F0D99">
              <w:rPr>
                <w:rFonts w:ascii="Times New Roman" w:hAnsi="Times New Roman" w:cs="Times New Roman"/>
                <w:i/>
                <w:color w:val="000000" w:themeColor="text1"/>
                <w:sz w:val="24"/>
                <w:szCs w:val="24"/>
              </w:rPr>
              <w:t>La Política</w:t>
            </w:r>
            <w:r w:rsidR="00D66FF4" w:rsidRPr="005F0D99">
              <w:rPr>
                <w:rFonts w:ascii="Times New Roman" w:hAnsi="Times New Roman" w:cs="Times New Roman"/>
                <w:color w:val="000000" w:themeColor="text1"/>
                <w:sz w:val="24"/>
                <w:szCs w:val="24"/>
              </w:rPr>
              <w:t>, Aristóteles</w:t>
            </w:r>
            <w:r w:rsidR="0028340D" w:rsidRPr="005F0D99">
              <w:rPr>
                <w:rFonts w:ascii="Times New Roman" w:hAnsi="Times New Roman" w:cs="Times New Roman"/>
                <w:color w:val="000000" w:themeColor="text1"/>
                <w:sz w:val="24"/>
                <w:szCs w:val="24"/>
              </w:rPr>
              <w:t xml:space="preserve">). </w:t>
            </w:r>
            <w:r w:rsidRPr="005F0D99">
              <w:rPr>
                <w:rFonts w:ascii="Times New Roman" w:hAnsi="Times New Roman" w:cs="Times New Roman"/>
                <w:color w:val="000000" w:themeColor="text1"/>
                <w:sz w:val="24"/>
                <w:szCs w:val="24"/>
              </w:rPr>
              <w:t>Ima</w:t>
            </w:r>
            <w:r w:rsidR="005B62F2">
              <w:rPr>
                <w:rFonts w:ascii="Times New Roman" w:hAnsi="Times New Roman" w:cs="Times New Roman"/>
                <w:color w:val="000000" w:themeColor="text1"/>
                <w:sz w:val="24"/>
                <w:szCs w:val="24"/>
              </w:rPr>
              <w:t>gen: Busto de Aristótele</w:t>
            </w:r>
            <w:r w:rsidR="0010588A">
              <w:rPr>
                <w:rFonts w:ascii="Times New Roman" w:hAnsi="Times New Roman" w:cs="Times New Roman"/>
                <w:color w:val="000000" w:themeColor="text1"/>
                <w:sz w:val="24"/>
                <w:szCs w:val="24"/>
              </w:rPr>
              <w:t xml:space="preserve">s del </w:t>
            </w:r>
            <w:del w:id="8" w:author="EUGENIA ARCE" w:date="2015-08-24T01:21:00Z">
              <w:r w:rsidR="00333EE2">
                <w:rPr>
                  <w:rFonts w:ascii="Times New Roman" w:hAnsi="Times New Roman" w:cs="Times New Roman"/>
                  <w:color w:val="000000" w:themeColor="text1"/>
                  <w:sz w:val="24"/>
                  <w:szCs w:val="24"/>
                </w:rPr>
                <w:delText>s.</w:delText>
              </w:r>
            </w:del>
            <w:ins w:id="9" w:author="EUGENIA ARCE" w:date="2015-08-24T01:21:00Z">
              <w:r w:rsidR="0010588A">
                <w:rPr>
                  <w:rFonts w:ascii="Times New Roman" w:hAnsi="Times New Roman" w:cs="Times New Roman"/>
                  <w:color w:val="000000" w:themeColor="text1"/>
                  <w:sz w:val="24"/>
                  <w:szCs w:val="24"/>
                </w:rPr>
                <w:t>siglo</w:t>
              </w:r>
            </w:ins>
            <w:r w:rsidR="005B62F2">
              <w:rPr>
                <w:rFonts w:ascii="Times New Roman" w:hAnsi="Times New Roman" w:cs="Times New Roman"/>
                <w:color w:val="000000" w:themeColor="text1"/>
                <w:sz w:val="24"/>
                <w:szCs w:val="24"/>
              </w:rPr>
              <w:t xml:space="preserve"> II</w:t>
            </w:r>
            <w:del w:id="10" w:author="EUGENIA ARCE" w:date="2015-08-24T01:21:00Z">
              <w:r w:rsidRPr="005F0D99">
                <w:rPr>
                  <w:rFonts w:ascii="Times New Roman" w:hAnsi="Times New Roman" w:cs="Times New Roman"/>
                  <w:color w:val="000000" w:themeColor="text1"/>
                  <w:sz w:val="24"/>
                  <w:szCs w:val="24"/>
                </w:rPr>
                <w:delText xml:space="preserve"> d.C.,</w:delText>
              </w:r>
            </w:del>
            <w:ins w:id="11" w:author="EUGENIA ARCE" w:date="2015-08-24T01:21:00Z">
              <w:r w:rsidRPr="005F0D99">
                <w:rPr>
                  <w:rFonts w:ascii="Times New Roman" w:hAnsi="Times New Roman" w:cs="Times New Roman"/>
                  <w:color w:val="000000" w:themeColor="text1"/>
                  <w:sz w:val="24"/>
                  <w:szCs w:val="24"/>
                </w:rPr>
                <w:t>,</w:t>
              </w:r>
            </w:ins>
            <w:r w:rsidRPr="005F0D99">
              <w:rPr>
                <w:rFonts w:ascii="Times New Roman" w:hAnsi="Times New Roman" w:cs="Times New Roman"/>
                <w:color w:val="000000" w:themeColor="text1"/>
                <w:sz w:val="24"/>
                <w:szCs w:val="24"/>
              </w:rPr>
              <w:t xml:space="preserve"> copia de un</w:t>
            </w:r>
            <w:r w:rsidR="005B62F2">
              <w:rPr>
                <w:rFonts w:ascii="Times New Roman" w:hAnsi="Times New Roman" w:cs="Times New Roman"/>
                <w:color w:val="000000" w:themeColor="text1"/>
                <w:sz w:val="24"/>
                <w:szCs w:val="24"/>
              </w:rPr>
              <w:t xml:space="preserve"> original griego de ca. 325 a.</w:t>
            </w:r>
            <w:del w:id="12" w:author="EUGENIA ARCE" w:date="2015-08-24T01:21:00Z">
              <w:r w:rsidRPr="005F0D99">
                <w:rPr>
                  <w:rFonts w:ascii="Times New Roman" w:hAnsi="Times New Roman" w:cs="Times New Roman"/>
                  <w:color w:val="000000" w:themeColor="text1"/>
                  <w:sz w:val="24"/>
                  <w:szCs w:val="24"/>
                </w:rPr>
                <w:delText>C</w:delText>
              </w:r>
            </w:del>
            <w:ins w:id="13" w:author="EUGENIA ARCE" w:date="2015-08-24T01:21:00Z">
              <w:r w:rsidR="005B62F2">
                <w:rPr>
                  <w:rFonts w:ascii="Times New Roman" w:hAnsi="Times New Roman" w:cs="Times New Roman"/>
                  <w:color w:val="000000" w:themeColor="text1"/>
                  <w:sz w:val="24"/>
                  <w:szCs w:val="24"/>
                </w:rPr>
                <w:t>n.e</w:t>
              </w:r>
            </w:ins>
            <w:r w:rsidR="005B62F2">
              <w:rPr>
                <w:rFonts w:ascii="Times New Roman" w:hAnsi="Times New Roman" w:cs="Times New Roman"/>
                <w:color w:val="000000" w:themeColor="text1"/>
                <w:sz w:val="24"/>
                <w:szCs w:val="24"/>
              </w:rPr>
              <w:t>.</w:t>
            </w:r>
            <w:r w:rsidRPr="005F0D99">
              <w:rPr>
                <w:rFonts w:ascii="Times New Roman" w:hAnsi="Times New Roman" w:cs="Times New Roman"/>
                <w:color w:val="000000" w:themeColor="text1"/>
                <w:sz w:val="24"/>
                <w:szCs w:val="24"/>
              </w:rPr>
              <w:t xml:space="preserve"> (Museo Nacional Romano, Roma, Italia)</w:t>
            </w:r>
            <w:r w:rsidR="00BD29A3" w:rsidRPr="005F0D99">
              <w:rPr>
                <w:rFonts w:ascii="Times New Roman" w:hAnsi="Times New Roman" w:cs="Times New Roman"/>
                <w:color w:val="000000" w:themeColor="text1"/>
                <w:sz w:val="24"/>
                <w:szCs w:val="24"/>
              </w:rPr>
              <w:t>.</w:t>
            </w:r>
          </w:p>
        </w:tc>
      </w:tr>
    </w:tbl>
    <w:p w14:paraId="689706DC" w14:textId="1C919629" w:rsidR="00217B49" w:rsidRPr="005F0D99" w:rsidRDefault="00217B49" w:rsidP="005F0D99">
      <w:pPr>
        <w:spacing w:after="0" w:line="276" w:lineRule="auto"/>
        <w:jc w:val="both"/>
        <w:rPr>
          <w:rFonts w:ascii="Times New Roman" w:hAnsi="Times New Roman" w:cs="Times New Roman"/>
          <w:color w:val="000000" w:themeColor="text1"/>
          <w:lang w:val="es-ES"/>
        </w:rPr>
      </w:pPr>
    </w:p>
    <w:p w14:paraId="290849F9" w14:textId="611EBDD9" w:rsidR="004E6308" w:rsidRPr="005F0D99" w:rsidRDefault="00D66FF4" w:rsidP="005F0D99">
      <w:p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color w:val="000000" w:themeColor="text1"/>
          <w:lang w:val="es-ES"/>
        </w:rPr>
        <w:t>Los</w:t>
      </w:r>
      <w:r w:rsidR="00217B49" w:rsidRPr="005F0D99">
        <w:rPr>
          <w:rFonts w:ascii="Times New Roman" w:hAnsi="Times New Roman" w:cs="Times New Roman"/>
          <w:color w:val="000000" w:themeColor="text1"/>
          <w:lang w:val="es-ES"/>
        </w:rPr>
        <w:t xml:space="preserve"> ejemplos, que </w:t>
      </w:r>
      <w:r w:rsidR="00BD29A3" w:rsidRPr="005F0D99">
        <w:rPr>
          <w:rFonts w:ascii="Times New Roman" w:hAnsi="Times New Roman" w:cs="Times New Roman"/>
          <w:color w:val="000000" w:themeColor="text1"/>
          <w:lang w:val="es-ES"/>
        </w:rPr>
        <w:t>se sitúan en la antigüedad</w:t>
      </w:r>
      <w:r w:rsidR="00217B49" w:rsidRPr="005F0D99">
        <w:rPr>
          <w:rFonts w:ascii="Times New Roman" w:hAnsi="Times New Roman" w:cs="Times New Roman"/>
          <w:color w:val="000000" w:themeColor="text1"/>
          <w:lang w:val="es-ES"/>
        </w:rPr>
        <w:t xml:space="preserve">, evidencian la importancia que </w:t>
      </w:r>
      <w:r w:rsidR="004E6308" w:rsidRPr="005F0D99">
        <w:rPr>
          <w:rFonts w:ascii="Times New Roman" w:hAnsi="Times New Roman" w:cs="Times New Roman"/>
          <w:color w:val="000000" w:themeColor="text1"/>
          <w:lang w:val="es-ES"/>
        </w:rPr>
        <w:t>tiene</w:t>
      </w:r>
      <w:r w:rsidR="00217B49" w:rsidRPr="005F0D99">
        <w:rPr>
          <w:rFonts w:ascii="Times New Roman" w:hAnsi="Times New Roman" w:cs="Times New Roman"/>
          <w:color w:val="000000" w:themeColor="text1"/>
          <w:lang w:val="es-ES"/>
        </w:rPr>
        <w:t xml:space="preserve"> en la vida humana el </w:t>
      </w:r>
      <w:r w:rsidR="00217B49" w:rsidRPr="005F0D99">
        <w:rPr>
          <w:rFonts w:ascii="Times New Roman" w:hAnsi="Times New Roman" w:cs="Times New Roman"/>
          <w:b/>
          <w:color w:val="000000" w:themeColor="text1"/>
          <w:lang w:val="es-ES"/>
        </w:rPr>
        <w:t>poder político</w:t>
      </w:r>
      <w:r w:rsidR="00217B49" w:rsidRPr="005F0D99">
        <w:rPr>
          <w:rFonts w:ascii="Times New Roman" w:hAnsi="Times New Roman" w:cs="Times New Roman"/>
          <w:color w:val="000000" w:themeColor="text1"/>
          <w:lang w:val="es-ES"/>
        </w:rPr>
        <w:t xml:space="preserve">, su </w:t>
      </w:r>
      <w:r w:rsidR="00217B49" w:rsidRPr="005F0D99">
        <w:rPr>
          <w:rFonts w:ascii="Times New Roman" w:hAnsi="Times New Roman" w:cs="Times New Roman"/>
          <w:b/>
          <w:color w:val="000000" w:themeColor="text1"/>
          <w:lang w:val="es-ES"/>
        </w:rPr>
        <w:t>ejercicio</w:t>
      </w:r>
      <w:r w:rsidR="00217B49" w:rsidRPr="005F0D99">
        <w:rPr>
          <w:rFonts w:ascii="Times New Roman" w:hAnsi="Times New Roman" w:cs="Times New Roman"/>
          <w:color w:val="000000" w:themeColor="text1"/>
          <w:lang w:val="es-ES"/>
        </w:rPr>
        <w:t xml:space="preserve"> y </w:t>
      </w:r>
      <w:r w:rsidR="004E6308" w:rsidRPr="005F0D99">
        <w:rPr>
          <w:rFonts w:ascii="Times New Roman" w:hAnsi="Times New Roman" w:cs="Times New Roman"/>
          <w:b/>
          <w:color w:val="000000" w:themeColor="text1"/>
          <w:lang w:val="es-ES"/>
        </w:rPr>
        <w:t>obediencia</w:t>
      </w:r>
      <w:r w:rsidR="004E6308" w:rsidRPr="005F0D99">
        <w:rPr>
          <w:rFonts w:ascii="Times New Roman" w:hAnsi="Times New Roman" w:cs="Times New Roman"/>
          <w:color w:val="000000" w:themeColor="text1"/>
          <w:lang w:val="es-ES"/>
        </w:rPr>
        <w:t>.</w:t>
      </w:r>
    </w:p>
    <w:p w14:paraId="70755780" w14:textId="77777777" w:rsidR="004E6308" w:rsidRPr="005F0D99" w:rsidRDefault="004E6308" w:rsidP="005F0D99">
      <w:pPr>
        <w:spacing w:after="0" w:line="276" w:lineRule="auto"/>
        <w:jc w:val="both"/>
        <w:rPr>
          <w:rFonts w:ascii="Times New Roman" w:hAnsi="Times New Roman" w:cs="Times New Roman"/>
          <w:color w:val="000000" w:themeColor="text1"/>
          <w:lang w:val="es-ES"/>
        </w:rPr>
      </w:pPr>
    </w:p>
    <w:tbl>
      <w:tblPr>
        <w:tblStyle w:val="Tablaconcuadrcula"/>
        <w:tblW w:w="0" w:type="auto"/>
        <w:tblLayout w:type="fixed"/>
        <w:tblLook w:val="04A0" w:firstRow="1" w:lastRow="0" w:firstColumn="1" w:lastColumn="0" w:noHBand="0" w:noVBand="1"/>
      </w:tblPr>
      <w:tblGrid>
        <w:gridCol w:w="1384"/>
        <w:gridCol w:w="7670"/>
      </w:tblGrid>
      <w:tr w:rsidR="00900D55" w:rsidRPr="005F0D99" w14:paraId="02CF32FB" w14:textId="77777777" w:rsidTr="00726EDE">
        <w:tc>
          <w:tcPr>
            <w:tcW w:w="9054" w:type="dxa"/>
            <w:gridSpan w:val="2"/>
            <w:shd w:val="clear" w:color="auto" w:fill="0D0D0D" w:themeFill="text1" w:themeFillTint="F2"/>
          </w:tcPr>
          <w:p w14:paraId="690BBFEF" w14:textId="77777777" w:rsidR="004E6308" w:rsidRPr="005F0D99" w:rsidRDefault="004E6308" w:rsidP="005F0D99">
            <w:pPr>
              <w:spacing w:line="276" w:lineRule="auto"/>
              <w:jc w:val="center"/>
              <w:rPr>
                <w:rFonts w:ascii="Times New Roman" w:hAnsi="Times New Roman" w:cs="Times New Roman"/>
                <w:b/>
                <w:color w:val="FFFFFF" w:themeColor="background1"/>
                <w:sz w:val="24"/>
                <w:szCs w:val="24"/>
              </w:rPr>
            </w:pPr>
            <w:r w:rsidRPr="005F0D99">
              <w:rPr>
                <w:rFonts w:ascii="Times New Roman" w:hAnsi="Times New Roman" w:cs="Times New Roman"/>
                <w:b/>
                <w:color w:val="FFFFFF" w:themeColor="background1"/>
                <w:sz w:val="24"/>
                <w:szCs w:val="24"/>
              </w:rPr>
              <w:t>Imagen (fotografía, gráfica o ilustración)</w:t>
            </w:r>
          </w:p>
        </w:tc>
      </w:tr>
      <w:tr w:rsidR="00900D55" w:rsidRPr="005F0D99" w14:paraId="4C776BE7" w14:textId="77777777" w:rsidTr="00D66FF4">
        <w:tc>
          <w:tcPr>
            <w:tcW w:w="1384" w:type="dxa"/>
          </w:tcPr>
          <w:p w14:paraId="61E38406" w14:textId="77777777" w:rsidR="004E6308" w:rsidRPr="005F0D99" w:rsidRDefault="004E6308" w:rsidP="005F0D99">
            <w:pPr>
              <w:spacing w:line="276" w:lineRule="auto"/>
              <w:jc w:val="both"/>
              <w:rPr>
                <w:rFonts w:ascii="Times New Roman" w:hAnsi="Times New Roman" w:cs="Times New Roman"/>
                <w:b/>
                <w:color w:val="000000" w:themeColor="text1"/>
                <w:sz w:val="24"/>
                <w:szCs w:val="24"/>
              </w:rPr>
            </w:pPr>
            <w:r w:rsidRPr="005F0D99">
              <w:rPr>
                <w:rFonts w:ascii="Times New Roman" w:hAnsi="Times New Roman" w:cs="Times New Roman"/>
                <w:b/>
                <w:color w:val="000000" w:themeColor="text1"/>
                <w:sz w:val="24"/>
                <w:szCs w:val="24"/>
              </w:rPr>
              <w:t>Código</w:t>
            </w:r>
          </w:p>
        </w:tc>
        <w:tc>
          <w:tcPr>
            <w:tcW w:w="7670" w:type="dxa"/>
          </w:tcPr>
          <w:p w14:paraId="704CC6E6" w14:textId="428A8732" w:rsidR="004E6308" w:rsidRPr="005F0D99" w:rsidRDefault="004E6308" w:rsidP="005F0D99">
            <w:pPr>
              <w:spacing w:line="276" w:lineRule="auto"/>
              <w:jc w:val="both"/>
              <w:rPr>
                <w:rFonts w:ascii="Times New Roman" w:hAnsi="Times New Roman" w:cs="Times New Roman"/>
                <w:b/>
                <w:color w:val="000000" w:themeColor="text1"/>
                <w:sz w:val="24"/>
                <w:szCs w:val="24"/>
              </w:rPr>
            </w:pPr>
            <w:r w:rsidRPr="005F0D99">
              <w:rPr>
                <w:rFonts w:ascii="Times New Roman" w:hAnsi="Times New Roman" w:cs="Times New Roman"/>
                <w:color w:val="000000" w:themeColor="text1"/>
                <w:sz w:val="24"/>
                <w:szCs w:val="24"/>
              </w:rPr>
              <w:t>CS_G07_09_IMG02</w:t>
            </w:r>
          </w:p>
        </w:tc>
      </w:tr>
      <w:tr w:rsidR="00900D55" w:rsidRPr="005F0D99" w14:paraId="0F9FE2E9" w14:textId="77777777" w:rsidTr="00D66FF4">
        <w:tc>
          <w:tcPr>
            <w:tcW w:w="1384" w:type="dxa"/>
          </w:tcPr>
          <w:p w14:paraId="1C734A9F" w14:textId="77777777" w:rsidR="004E6308" w:rsidRPr="005F0D99" w:rsidRDefault="004E6308"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Descripción</w:t>
            </w:r>
          </w:p>
        </w:tc>
        <w:tc>
          <w:tcPr>
            <w:tcW w:w="7670" w:type="dxa"/>
          </w:tcPr>
          <w:p w14:paraId="0E02771A" w14:textId="02FC78E6" w:rsidR="004E6308" w:rsidRPr="005F0D99" w:rsidRDefault="005B62F2" w:rsidP="005F0D99">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Asesinato de Julio </w:t>
            </w:r>
            <w:del w:id="14" w:author="EUGENIA ARCE" w:date="2015-08-24T01:21:00Z">
              <w:r w:rsidR="004E6308" w:rsidRPr="005F0D99">
                <w:rPr>
                  <w:rFonts w:ascii="Times New Roman" w:hAnsi="Times New Roman" w:cs="Times New Roman"/>
                  <w:color w:val="000000" w:themeColor="text1"/>
                  <w:sz w:val="24"/>
                  <w:szCs w:val="24"/>
                </w:rPr>
                <w:delText>Cesar</w:delText>
              </w:r>
            </w:del>
            <w:ins w:id="15" w:author="EUGENIA ARCE" w:date="2015-08-24T01:21:00Z">
              <w:r>
                <w:rPr>
                  <w:rFonts w:ascii="Times New Roman" w:hAnsi="Times New Roman" w:cs="Times New Roman"/>
                  <w:color w:val="000000" w:themeColor="text1"/>
                  <w:sz w:val="24"/>
                  <w:szCs w:val="24"/>
                </w:rPr>
                <w:t>Cé</w:t>
              </w:r>
              <w:r w:rsidR="00327B68">
                <w:rPr>
                  <w:rFonts w:ascii="Times New Roman" w:hAnsi="Times New Roman" w:cs="Times New Roman"/>
                  <w:color w:val="000000" w:themeColor="text1"/>
                  <w:sz w:val="24"/>
                  <w:szCs w:val="24"/>
                </w:rPr>
                <w:t>sar</w:t>
              </w:r>
            </w:ins>
            <w:r w:rsidR="0010588A">
              <w:rPr>
                <w:rFonts w:ascii="Times New Roman" w:hAnsi="Times New Roman" w:cs="Times New Roman"/>
                <w:color w:val="000000" w:themeColor="text1"/>
                <w:sz w:val="24"/>
                <w:szCs w:val="24"/>
              </w:rPr>
              <w:t>.</w:t>
            </w:r>
          </w:p>
        </w:tc>
      </w:tr>
      <w:tr w:rsidR="00900D55" w:rsidRPr="005F0D99" w14:paraId="50FF67C3" w14:textId="77777777" w:rsidTr="00D66FF4">
        <w:tc>
          <w:tcPr>
            <w:tcW w:w="1384" w:type="dxa"/>
          </w:tcPr>
          <w:p w14:paraId="03D0BC8C" w14:textId="42536737" w:rsidR="004E6308" w:rsidRPr="005F0D99" w:rsidRDefault="00BD29A3"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Ruta</w:t>
            </w:r>
          </w:p>
        </w:tc>
        <w:tc>
          <w:tcPr>
            <w:tcW w:w="7670" w:type="dxa"/>
          </w:tcPr>
          <w:p w14:paraId="79DDE74D" w14:textId="46BAEF32" w:rsidR="004E6308" w:rsidRPr="005F0D99" w:rsidRDefault="00BD29A3"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color w:val="000000" w:themeColor="text1"/>
                <w:sz w:val="24"/>
                <w:szCs w:val="24"/>
              </w:rPr>
              <w:t>AulaPlaneta/banco de contenidos/multimedia.</w:t>
            </w:r>
          </w:p>
        </w:tc>
      </w:tr>
      <w:tr w:rsidR="00BD29A3" w:rsidRPr="005F0D99" w14:paraId="60709955" w14:textId="77777777" w:rsidTr="00D66FF4">
        <w:tc>
          <w:tcPr>
            <w:tcW w:w="1384" w:type="dxa"/>
          </w:tcPr>
          <w:p w14:paraId="713C882B" w14:textId="77777777" w:rsidR="004E6308" w:rsidRPr="005F0D99" w:rsidRDefault="004E6308"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Pie de imagen</w:t>
            </w:r>
          </w:p>
        </w:tc>
        <w:tc>
          <w:tcPr>
            <w:tcW w:w="7670" w:type="dxa"/>
          </w:tcPr>
          <w:p w14:paraId="3A40BBC7" w14:textId="140FD818" w:rsidR="004E6308" w:rsidRPr="005F0D99" w:rsidRDefault="004E6308"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color w:val="000000" w:themeColor="text1"/>
                <w:sz w:val="24"/>
                <w:szCs w:val="24"/>
              </w:rPr>
              <w:t>La acumulación de poderes por parte de César</w:t>
            </w:r>
            <w:r w:rsidR="00D66FF4" w:rsidRPr="005F0D99">
              <w:rPr>
                <w:rFonts w:ascii="Times New Roman" w:hAnsi="Times New Roman" w:cs="Times New Roman"/>
                <w:color w:val="000000" w:themeColor="text1"/>
                <w:sz w:val="24"/>
                <w:szCs w:val="24"/>
              </w:rPr>
              <w:t>,</w:t>
            </w:r>
            <w:r w:rsidRPr="005F0D99">
              <w:rPr>
                <w:rFonts w:ascii="Times New Roman" w:hAnsi="Times New Roman" w:cs="Times New Roman"/>
                <w:color w:val="000000" w:themeColor="text1"/>
                <w:sz w:val="24"/>
                <w:szCs w:val="24"/>
              </w:rPr>
              <w:t xml:space="preserve"> </w:t>
            </w:r>
            <w:r w:rsidR="00D66FF4" w:rsidRPr="005F0D99">
              <w:rPr>
                <w:rFonts w:ascii="Times New Roman" w:hAnsi="Times New Roman" w:cs="Times New Roman"/>
                <w:color w:val="000000" w:themeColor="text1"/>
                <w:sz w:val="24"/>
                <w:szCs w:val="24"/>
              </w:rPr>
              <w:t>coronado</w:t>
            </w:r>
            <w:r w:rsidRPr="005F0D99">
              <w:rPr>
                <w:rFonts w:ascii="Times New Roman" w:hAnsi="Times New Roman" w:cs="Times New Roman"/>
                <w:color w:val="000000" w:themeColor="text1"/>
                <w:sz w:val="24"/>
                <w:szCs w:val="24"/>
              </w:rPr>
              <w:t xml:space="preserve"> como emperador</w:t>
            </w:r>
            <w:r w:rsidR="00D66FF4" w:rsidRPr="005F0D99">
              <w:rPr>
                <w:rFonts w:ascii="Times New Roman" w:hAnsi="Times New Roman" w:cs="Times New Roman"/>
                <w:color w:val="000000" w:themeColor="text1"/>
                <w:sz w:val="24"/>
                <w:szCs w:val="24"/>
              </w:rPr>
              <w:t>,</w:t>
            </w:r>
            <w:r w:rsidRPr="005F0D99">
              <w:rPr>
                <w:rFonts w:ascii="Times New Roman" w:hAnsi="Times New Roman" w:cs="Times New Roman"/>
                <w:color w:val="000000" w:themeColor="text1"/>
                <w:sz w:val="24"/>
                <w:szCs w:val="24"/>
              </w:rPr>
              <w:t xml:space="preserve"> fue el detonante de la conspiración que senadores </w:t>
            </w:r>
            <w:r w:rsidR="00BD29A3" w:rsidRPr="005F0D99">
              <w:rPr>
                <w:rFonts w:ascii="Times New Roman" w:hAnsi="Times New Roman" w:cs="Times New Roman"/>
                <w:color w:val="000000" w:themeColor="text1"/>
                <w:sz w:val="24"/>
                <w:szCs w:val="24"/>
              </w:rPr>
              <w:t xml:space="preserve">llevaron </w:t>
            </w:r>
            <w:r w:rsidRPr="005F0D99">
              <w:rPr>
                <w:rFonts w:ascii="Times New Roman" w:hAnsi="Times New Roman" w:cs="Times New Roman"/>
                <w:color w:val="000000" w:themeColor="text1"/>
                <w:sz w:val="24"/>
                <w:szCs w:val="24"/>
              </w:rPr>
              <w:t xml:space="preserve">a cabo y le costó la vida ante las puertas del Senado romano. Imagen: </w:t>
            </w:r>
            <w:r w:rsidRPr="00327B68">
              <w:rPr>
                <w:rFonts w:ascii="Times New Roman" w:hAnsi="Times New Roman"/>
                <w:i/>
                <w:color w:val="000000" w:themeColor="text1"/>
                <w:rPrChange w:id="16" w:author="EUGENIA ARCE" w:date="2015-08-24T01:21:00Z">
                  <w:rPr>
                    <w:rFonts w:ascii="Times New Roman" w:hAnsi="Times New Roman"/>
                    <w:color w:val="000000" w:themeColor="text1"/>
                  </w:rPr>
                </w:rPrChange>
              </w:rPr>
              <w:t>La muerte de César</w:t>
            </w:r>
            <w:r w:rsidRPr="005F0D99">
              <w:rPr>
                <w:rFonts w:ascii="Times New Roman" w:hAnsi="Times New Roman" w:cs="Times New Roman"/>
                <w:color w:val="000000" w:themeColor="text1"/>
                <w:sz w:val="24"/>
                <w:szCs w:val="24"/>
              </w:rPr>
              <w:t>, por Vicenzo Camuccini, 1793-1798 (Museo y Galería Nacional de Capodimonte, Nápoles, Italia).</w:t>
            </w:r>
          </w:p>
        </w:tc>
      </w:tr>
    </w:tbl>
    <w:p w14:paraId="36423E57" w14:textId="77777777" w:rsidR="004E6308" w:rsidRPr="005F0D99" w:rsidRDefault="004E6308" w:rsidP="005F0D99">
      <w:pPr>
        <w:spacing w:after="0" w:line="276" w:lineRule="auto"/>
        <w:jc w:val="both"/>
        <w:rPr>
          <w:rFonts w:ascii="Times New Roman" w:hAnsi="Times New Roman" w:cs="Times New Roman"/>
          <w:color w:val="000000" w:themeColor="text1"/>
          <w:lang w:val="es-ES"/>
        </w:rPr>
      </w:pPr>
    </w:p>
    <w:p w14:paraId="36D5B0CE" w14:textId="047E0D41" w:rsidR="005F0D99" w:rsidRDefault="00076E98" w:rsidP="005F0D99">
      <w:pPr>
        <w:spacing w:line="276" w:lineRule="auto"/>
        <w:jc w:val="both"/>
        <w:rPr>
          <w:rFonts w:ascii="Times New Roman" w:hAnsi="Times New Roman" w:cs="Times New Roman"/>
          <w:color w:val="000000" w:themeColor="text1"/>
        </w:rPr>
      </w:pPr>
      <w:r w:rsidRPr="005F0D99">
        <w:rPr>
          <w:rFonts w:ascii="Times New Roman" w:hAnsi="Times New Roman" w:cs="Times New Roman"/>
          <w:color w:val="000000" w:themeColor="text1"/>
        </w:rPr>
        <w:t xml:space="preserve">Ampliar los conocimientos en relación con </w:t>
      </w:r>
      <w:r w:rsidR="009A519F" w:rsidRPr="005F0D99">
        <w:rPr>
          <w:rFonts w:ascii="Times New Roman" w:hAnsi="Times New Roman" w:cs="Times New Roman"/>
          <w:color w:val="000000" w:themeColor="text1"/>
        </w:rPr>
        <w:t>el poder y la</w:t>
      </w:r>
      <w:r w:rsidRPr="005F0D99">
        <w:rPr>
          <w:rFonts w:ascii="Times New Roman" w:hAnsi="Times New Roman" w:cs="Times New Roman"/>
          <w:color w:val="000000" w:themeColor="text1"/>
        </w:rPr>
        <w:t xml:space="preserve"> dominación es importante</w:t>
      </w:r>
      <w:r w:rsidR="00B56682" w:rsidRPr="005F0D99">
        <w:rPr>
          <w:rFonts w:ascii="Times New Roman" w:hAnsi="Times New Roman" w:cs="Times New Roman"/>
          <w:color w:val="000000" w:themeColor="text1"/>
        </w:rPr>
        <w:t xml:space="preserve"> ya que nos permite acercarnos a la</w:t>
      </w:r>
      <w:r w:rsidR="005B62F2">
        <w:rPr>
          <w:rFonts w:ascii="Times New Roman" w:hAnsi="Times New Roman" w:cs="Times New Roman"/>
          <w:color w:val="000000" w:themeColor="text1"/>
        </w:rPr>
        <w:t xml:space="preserve"> </w:t>
      </w:r>
      <w:ins w:id="17" w:author="EUGENIA ARCE" w:date="2015-08-24T01:21:00Z">
        <w:r w:rsidR="005B62F2">
          <w:rPr>
            <w:rFonts w:ascii="Times New Roman" w:hAnsi="Times New Roman" w:cs="Times New Roman"/>
            <w:color w:val="000000" w:themeColor="text1"/>
          </w:rPr>
          <w:t>noción política de</w:t>
        </w:r>
        <w:r w:rsidR="00B56682" w:rsidRPr="005F0D99">
          <w:rPr>
            <w:rFonts w:ascii="Times New Roman" w:hAnsi="Times New Roman" w:cs="Times New Roman"/>
            <w:color w:val="000000" w:themeColor="text1"/>
          </w:rPr>
          <w:t xml:space="preserve"> </w:t>
        </w:r>
      </w:ins>
      <w:r w:rsidR="00B56682" w:rsidRPr="005F0D99">
        <w:rPr>
          <w:rFonts w:ascii="Times New Roman" w:hAnsi="Times New Roman" w:cs="Times New Roman"/>
          <w:color w:val="000000" w:themeColor="text1"/>
        </w:rPr>
        <w:t>obediencia</w:t>
      </w:r>
      <w:r w:rsidRPr="005F0D99">
        <w:rPr>
          <w:rFonts w:ascii="Times New Roman" w:hAnsi="Times New Roman" w:cs="Times New Roman"/>
          <w:color w:val="000000" w:themeColor="text1"/>
        </w:rPr>
        <w:t>. Te recomendamos</w:t>
      </w:r>
      <w:r w:rsidR="00D035D1" w:rsidRPr="005F0D99">
        <w:rPr>
          <w:rFonts w:ascii="Times New Roman" w:hAnsi="Times New Roman" w:cs="Times New Roman"/>
          <w:color w:val="000000" w:themeColor="text1"/>
        </w:rPr>
        <w:t xml:space="preserve"> consulta</w:t>
      </w:r>
      <w:r w:rsidRPr="005F0D99">
        <w:rPr>
          <w:rFonts w:ascii="Times New Roman" w:hAnsi="Times New Roman" w:cs="Times New Roman"/>
          <w:color w:val="000000" w:themeColor="text1"/>
        </w:rPr>
        <w:t>r</w:t>
      </w:r>
      <w:r w:rsidR="00D035D1" w:rsidRPr="005F0D99">
        <w:rPr>
          <w:rFonts w:ascii="Times New Roman" w:hAnsi="Times New Roman" w:cs="Times New Roman"/>
          <w:color w:val="000000" w:themeColor="text1"/>
        </w:rPr>
        <w:t xml:space="preserve"> este video publicado en la web [</w:t>
      </w:r>
      <w:hyperlink r:id="rId9" w:history="1">
        <w:r w:rsidR="00D035D1" w:rsidRPr="005F0D99">
          <w:rPr>
            <w:rStyle w:val="Hipervnculo"/>
            <w:rFonts w:ascii="Times New Roman" w:hAnsi="Times New Roman" w:cs="Times New Roman"/>
            <w:color w:val="000000" w:themeColor="text1"/>
          </w:rPr>
          <w:t>VER</w:t>
        </w:r>
      </w:hyperlink>
      <w:r w:rsidR="005F0D99">
        <w:rPr>
          <w:rFonts w:ascii="Times New Roman" w:hAnsi="Times New Roman" w:cs="Times New Roman"/>
          <w:color w:val="000000" w:themeColor="text1"/>
        </w:rPr>
        <w:t>].</w:t>
      </w:r>
      <w:r w:rsidR="000D63C3" w:rsidRPr="005F0D99">
        <w:rPr>
          <w:rFonts w:ascii="Times New Roman" w:hAnsi="Times New Roman" w:cs="Times New Roman"/>
          <w:color w:val="000000" w:themeColor="text1"/>
        </w:rPr>
        <w:br w:type="page"/>
      </w:r>
    </w:p>
    <w:p w14:paraId="07A41FA0" w14:textId="2AB6B0C0" w:rsidR="00B75175" w:rsidRPr="005F0D99" w:rsidRDefault="009771D8" w:rsidP="005F0D99">
      <w:pPr>
        <w:spacing w:line="276" w:lineRule="auto"/>
        <w:jc w:val="both"/>
        <w:rPr>
          <w:rFonts w:ascii="Times New Roman" w:hAnsi="Times New Roman" w:cs="Times New Roman"/>
          <w:color w:val="000000" w:themeColor="text1"/>
        </w:rPr>
      </w:pPr>
      <w:r w:rsidRPr="005F0D99">
        <w:rPr>
          <w:rFonts w:ascii="Times New Roman" w:hAnsi="Times New Roman" w:cs="Times New Roman"/>
          <w:color w:val="000000" w:themeColor="text1"/>
        </w:rPr>
        <w:lastRenderedPageBreak/>
        <w:t>[SECCIÓN 2</w:t>
      </w:r>
      <w:r w:rsidR="00B75175" w:rsidRPr="005F0D99">
        <w:rPr>
          <w:rFonts w:ascii="Times New Roman" w:hAnsi="Times New Roman" w:cs="Times New Roman"/>
          <w:color w:val="000000" w:themeColor="text1"/>
        </w:rPr>
        <w:t xml:space="preserve">] </w:t>
      </w:r>
      <w:r w:rsidR="00B75175" w:rsidRPr="005F0D99">
        <w:rPr>
          <w:rFonts w:ascii="Times New Roman" w:hAnsi="Times New Roman" w:cs="Times New Roman"/>
          <w:b/>
          <w:color w:val="000000" w:themeColor="text1"/>
        </w:rPr>
        <w:t xml:space="preserve">1.1 </w:t>
      </w:r>
      <w:del w:id="18" w:author="EUGENIA ARCE" w:date="2015-08-24T01:21:00Z">
        <w:r w:rsidR="00EF6313" w:rsidRPr="005F0D99">
          <w:rPr>
            <w:rFonts w:ascii="Times New Roman" w:hAnsi="Times New Roman" w:cs="Times New Roman"/>
            <w:b/>
            <w:color w:val="000000" w:themeColor="text1"/>
          </w:rPr>
          <w:delText>Definición</w:delText>
        </w:r>
      </w:del>
      <w:ins w:id="19" w:author="EUGENIA ARCE" w:date="2015-08-24T01:21:00Z">
        <w:r w:rsidR="005B62F2">
          <w:rPr>
            <w:rFonts w:ascii="Times New Roman" w:hAnsi="Times New Roman" w:cs="Times New Roman"/>
            <w:b/>
            <w:color w:val="000000" w:themeColor="text1"/>
          </w:rPr>
          <w:t>La d</w:t>
        </w:r>
        <w:r w:rsidR="00EF6313" w:rsidRPr="005F0D99">
          <w:rPr>
            <w:rFonts w:ascii="Times New Roman" w:hAnsi="Times New Roman" w:cs="Times New Roman"/>
            <w:b/>
            <w:color w:val="000000" w:themeColor="text1"/>
          </w:rPr>
          <w:t>efinición</w:t>
        </w:r>
        <w:r w:rsidR="005B62F2">
          <w:rPr>
            <w:rFonts w:ascii="Times New Roman" w:hAnsi="Times New Roman" w:cs="Times New Roman"/>
            <w:b/>
            <w:color w:val="000000" w:themeColor="text1"/>
          </w:rPr>
          <w:t xml:space="preserve"> de Estado</w:t>
        </w:r>
      </w:ins>
    </w:p>
    <w:p w14:paraId="3D2D0762" w14:textId="77777777" w:rsidR="00B75175" w:rsidRPr="005F0D99" w:rsidRDefault="00B75175" w:rsidP="005F0D99">
      <w:pPr>
        <w:spacing w:after="0" w:line="276" w:lineRule="auto"/>
        <w:jc w:val="both"/>
        <w:rPr>
          <w:rFonts w:ascii="Times New Roman" w:hAnsi="Times New Roman" w:cs="Times New Roman"/>
          <w:color w:val="000000" w:themeColor="text1"/>
          <w:lang w:val="es-ES"/>
        </w:rPr>
      </w:pPr>
    </w:p>
    <w:p w14:paraId="18EF888C" w14:textId="77777777" w:rsidR="00B56682" w:rsidRPr="005F0D99" w:rsidRDefault="00B75175" w:rsidP="005F0D99">
      <w:p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color w:val="000000" w:themeColor="text1"/>
          <w:lang w:val="es-ES"/>
        </w:rPr>
        <w:t xml:space="preserve">Una de las definiciones más empleadas para referirse al Estado </w:t>
      </w:r>
      <w:r w:rsidR="00EB6DDD" w:rsidRPr="005F0D99">
        <w:rPr>
          <w:rFonts w:ascii="Times New Roman" w:hAnsi="Times New Roman" w:cs="Times New Roman"/>
          <w:color w:val="000000" w:themeColor="text1"/>
          <w:lang w:val="es-ES"/>
        </w:rPr>
        <w:t>fue</w:t>
      </w:r>
      <w:r w:rsidRPr="005F0D99">
        <w:rPr>
          <w:rFonts w:ascii="Times New Roman" w:hAnsi="Times New Roman" w:cs="Times New Roman"/>
          <w:color w:val="000000" w:themeColor="text1"/>
          <w:lang w:val="es-ES"/>
        </w:rPr>
        <w:t xml:space="preserve"> </w:t>
      </w:r>
      <w:r w:rsidR="00B56682" w:rsidRPr="005F0D99">
        <w:rPr>
          <w:rFonts w:ascii="Times New Roman" w:hAnsi="Times New Roman" w:cs="Times New Roman"/>
          <w:color w:val="000000" w:themeColor="text1"/>
          <w:lang w:val="es-ES"/>
        </w:rPr>
        <w:t xml:space="preserve">la </w:t>
      </w:r>
      <w:r w:rsidRPr="005F0D99">
        <w:rPr>
          <w:rFonts w:ascii="Times New Roman" w:hAnsi="Times New Roman" w:cs="Times New Roman"/>
          <w:color w:val="000000" w:themeColor="text1"/>
          <w:lang w:val="es-ES"/>
        </w:rPr>
        <w:t xml:space="preserve">elaborada por el sociólogo </w:t>
      </w:r>
      <w:r w:rsidR="00B56682" w:rsidRPr="005F0D99">
        <w:rPr>
          <w:rFonts w:ascii="Times New Roman" w:hAnsi="Times New Roman" w:cs="Times New Roman"/>
          <w:color w:val="000000" w:themeColor="text1"/>
          <w:lang w:val="es-ES"/>
        </w:rPr>
        <w:t xml:space="preserve">alemán </w:t>
      </w:r>
      <w:r w:rsidRPr="005F0D99">
        <w:rPr>
          <w:rFonts w:ascii="Times New Roman" w:hAnsi="Times New Roman" w:cs="Times New Roman"/>
          <w:color w:val="000000" w:themeColor="text1"/>
          <w:lang w:val="es-ES"/>
        </w:rPr>
        <w:t xml:space="preserve">Max Weber (1864-1920): </w:t>
      </w:r>
    </w:p>
    <w:p w14:paraId="5D134B57" w14:textId="77777777" w:rsidR="00B56682" w:rsidRPr="005F0D99" w:rsidRDefault="00B56682" w:rsidP="005F0D99">
      <w:pPr>
        <w:spacing w:after="0" w:line="276" w:lineRule="auto"/>
        <w:jc w:val="both"/>
        <w:rPr>
          <w:rFonts w:ascii="Times New Roman" w:hAnsi="Times New Roman" w:cs="Times New Roman"/>
          <w:color w:val="000000" w:themeColor="text1"/>
          <w:lang w:val="es-ES"/>
        </w:rPr>
      </w:pPr>
    </w:p>
    <w:p w14:paraId="19513D02" w14:textId="5D2BBFD6" w:rsidR="00B75175" w:rsidRPr="005F0D99" w:rsidRDefault="00B75175" w:rsidP="005F0D99">
      <w:pPr>
        <w:spacing w:after="0" w:line="276" w:lineRule="auto"/>
        <w:ind w:left="567" w:right="567"/>
        <w:jc w:val="both"/>
        <w:rPr>
          <w:rFonts w:ascii="Times New Roman" w:hAnsi="Times New Roman" w:cs="Times New Roman"/>
          <w:color w:val="000000" w:themeColor="text1"/>
          <w:lang w:val="es-ES"/>
        </w:rPr>
      </w:pPr>
      <w:r w:rsidRPr="005F0D99">
        <w:rPr>
          <w:rFonts w:ascii="Times New Roman" w:hAnsi="Times New Roman" w:cs="Times New Roman"/>
          <w:color w:val="000000" w:themeColor="text1"/>
          <w:lang w:val="es-ES"/>
        </w:rPr>
        <w:t>“</w:t>
      </w:r>
      <w:r w:rsidRPr="005F0D99">
        <w:rPr>
          <w:rFonts w:ascii="Times New Roman" w:hAnsi="Times New Roman" w:cs="Times New Roman"/>
          <w:i/>
          <w:color w:val="000000" w:themeColor="text1"/>
          <w:lang w:val="es-ES"/>
        </w:rPr>
        <w:t xml:space="preserve">Comunidad humana que en el interior de un determinado territorio </w:t>
      </w:r>
      <w:del w:id="20" w:author="EUGENIA ARCE" w:date="2015-08-24T01:21:00Z">
        <w:r w:rsidRPr="005F0D99">
          <w:rPr>
            <w:rFonts w:ascii="Times New Roman" w:hAnsi="Times New Roman" w:cs="Times New Roman"/>
            <w:i/>
            <w:color w:val="000000" w:themeColor="text1"/>
            <w:lang w:val="es-ES"/>
          </w:rPr>
          <w:delText>-</w:delText>
        </w:r>
      </w:del>
      <w:ins w:id="21" w:author="EUGENIA ARCE" w:date="2015-08-24T01:21:00Z">
        <w:r w:rsidR="0010588A">
          <w:rPr>
            <w:rFonts w:ascii="Times New Roman" w:hAnsi="Times New Roman" w:cs="Times New Roman"/>
            <w:i/>
            <w:color w:val="000000" w:themeColor="text1"/>
            <w:lang w:val="es-ES"/>
          </w:rPr>
          <w:t>–</w:t>
        </w:r>
      </w:ins>
      <w:r w:rsidRPr="005F0D99">
        <w:rPr>
          <w:rFonts w:ascii="Times New Roman" w:hAnsi="Times New Roman" w:cs="Times New Roman"/>
          <w:i/>
          <w:color w:val="000000" w:themeColor="text1"/>
          <w:lang w:val="es-ES"/>
        </w:rPr>
        <w:t>el concepto de territorio es esencial e</w:t>
      </w:r>
      <w:r w:rsidR="0010588A">
        <w:rPr>
          <w:rFonts w:ascii="Times New Roman" w:hAnsi="Times New Roman" w:cs="Times New Roman"/>
          <w:i/>
          <w:color w:val="000000" w:themeColor="text1"/>
          <w:lang w:val="es-ES"/>
        </w:rPr>
        <w:t>n la definición</w:t>
      </w:r>
      <w:del w:id="22" w:author="EUGENIA ARCE" w:date="2015-08-24T01:21:00Z">
        <w:r w:rsidRPr="005F0D99">
          <w:rPr>
            <w:rFonts w:ascii="Times New Roman" w:hAnsi="Times New Roman" w:cs="Times New Roman"/>
            <w:i/>
            <w:color w:val="000000" w:themeColor="text1"/>
            <w:lang w:val="es-ES"/>
          </w:rPr>
          <w:delText>-</w:delText>
        </w:r>
      </w:del>
      <w:ins w:id="23" w:author="EUGENIA ARCE" w:date="2015-08-24T01:21:00Z">
        <w:r w:rsidR="0010588A">
          <w:rPr>
            <w:rFonts w:ascii="Times New Roman" w:hAnsi="Times New Roman" w:cs="Times New Roman"/>
            <w:i/>
            <w:color w:val="000000" w:themeColor="text1"/>
            <w:lang w:val="es-ES"/>
          </w:rPr>
          <w:t>–</w:t>
        </w:r>
      </w:ins>
      <w:r w:rsidRPr="005F0D99">
        <w:rPr>
          <w:rFonts w:ascii="Times New Roman" w:hAnsi="Times New Roman" w:cs="Times New Roman"/>
          <w:i/>
          <w:color w:val="000000" w:themeColor="text1"/>
          <w:lang w:val="es-ES"/>
        </w:rPr>
        <w:t xml:space="preserve"> reclama para sí el monopolio </w:t>
      </w:r>
      <w:r w:rsidR="00C034C5" w:rsidRPr="005F0D99">
        <w:rPr>
          <w:rFonts w:ascii="Times New Roman" w:hAnsi="Times New Roman" w:cs="Times New Roman"/>
          <w:i/>
          <w:color w:val="000000" w:themeColor="text1"/>
          <w:lang w:val="es-ES"/>
        </w:rPr>
        <w:t>de la coacción física legítima</w:t>
      </w:r>
      <w:r w:rsidR="00C034C5" w:rsidRPr="005F0D99">
        <w:rPr>
          <w:rFonts w:ascii="Times New Roman" w:hAnsi="Times New Roman" w:cs="Times New Roman"/>
          <w:color w:val="000000" w:themeColor="text1"/>
          <w:lang w:val="es-ES"/>
        </w:rPr>
        <w:t>”</w:t>
      </w:r>
      <w:r w:rsidRPr="005F0D99">
        <w:rPr>
          <w:rFonts w:ascii="Times New Roman" w:hAnsi="Times New Roman" w:cs="Times New Roman"/>
          <w:color w:val="000000" w:themeColor="text1"/>
          <w:lang w:val="es-ES"/>
        </w:rPr>
        <w:t>.</w:t>
      </w:r>
    </w:p>
    <w:p w14:paraId="5C9E350A" w14:textId="77777777" w:rsidR="00B75175" w:rsidRPr="005F0D99" w:rsidRDefault="00B75175" w:rsidP="005F0D99">
      <w:pPr>
        <w:spacing w:after="0" w:line="276" w:lineRule="auto"/>
        <w:jc w:val="both"/>
        <w:rPr>
          <w:rFonts w:ascii="Times New Roman" w:hAnsi="Times New Roman" w:cs="Times New Roman"/>
          <w:color w:val="000000" w:themeColor="text1"/>
          <w:lang w:val="es-ES"/>
        </w:rPr>
      </w:pPr>
    </w:p>
    <w:tbl>
      <w:tblPr>
        <w:tblStyle w:val="Tablaconcuadrcula"/>
        <w:tblW w:w="0" w:type="auto"/>
        <w:tblLayout w:type="fixed"/>
        <w:tblLook w:val="04A0" w:firstRow="1" w:lastRow="0" w:firstColumn="1" w:lastColumn="0" w:noHBand="0" w:noVBand="1"/>
      </w:tblPr>
      <w:tblGrid>
        <w:gridCol w:w="1526"/>
        <w:gridCol w:w="7528"/>
      </w:tblGrid>
      <w:tr w:rsidR="00BB48F6" w:rsidRPr="005F0D99" w14:paraId="42EC9D77" w14:textId="77777777" w:rsidTr="00726EDE">
        <w:tc>
          <w:tcPr>
            <w:tcW w:w="9054" w:type="dxa"/>
            <w:gridSpan w:val="2"/>
            <w:shd w:val="clear" w:color="auto" w:fill="0D0D0D" w:themeFill="text1" w:themeFillTint="F2"/>
          </w:tcPr>
          <w:p w14:paraId="748F924E" w14:textId="77777777" w:rsidR="00EB6DDD" w:rsidRPr="005F0D99" w:rsidRDefault="00EB6DDD" w:rsidP="005F0D99">
            <w:pPr>
              <w:spacing w:line="276" w:lineRule="auto"/>
              <w:jc w:val="center"/>
              <w:rPr>
                <w:rFonts w:ascii="Times New Roman" w:hAnsi="Times New Roman" w:cs="Times New Roman"/>
                <w:b/>
                <w:color w:val="FFFFFF" w:themeColor="background1"/>
                <w:sz w:val="24"/>
                <w:szCs w:val="24"/>
              </w:rPr>
            </w:pPr>
            <w:r w:rsidRPr="005F0D99">
              <w:rPr>
                <w:rFonts w:ascii="Times New Roman" w:hAnsi="Times New Roman" w:cs="Times New Roman"/>
                <w:b/>
                <w:color w:val="FFFFFF" w:themeColor="background1"/>
                <w:sz w:val="24"/>
                <w:szCs w:val="24"/>
              </w:rPr>
              <w:t>Imagen (fotografía, gráfica o ilustración)</w:t>
            </w:r>
          </w:p>
        </w:tc>
      </w:tr>
      <w:tr w:rsidR="00900D55" w:rsidRPr="005F0D99" w14:paraId="3CE38B83" w14:textId="77777777" w:rsidTr="00F62E7B">
        <w:tc>
          <w:tcPr>
            <w:tcW w:w="1526" w:type="dxa"/>
          </w:tcPr>
          <w:p w14:paraId="0A61C410" w14:textId="77777777" w:rsidR="00EB6DDD" w:rsidRPr="005F0D99" w:rsidRDefault="00EB6DDD" w:rsidP="005F0D99">
            <w:pPr>
              <w:spacing w:line="276" w:lineRule="auto"/>
              <w:jc w:val="both"/>
              <w:rPr>
                <w:rFonts w:ascii="Times New Roman" w:hAnsi="Times New Roman" w:cs="Times New Roman"/>
                <w:b/>
                <w:color w:val="000000" w:themeColor="text1"/>
                <w:sz w:val="24"/>
                <w:szCs w:val="24"/>
              </w:rPr>
            </w:pPr>
            <w:r w:rsidRPr="005F0D99">
              <w:rPr>
                <w:rFonts w:ascii="Times New Roman" w:hAnsi="Times New Roman" w:cs="Times New Roman"/>
                <w:b/>
                <w:color w:val="000000" w:themeColor="text1"/>
                <w:sz w:val="24"/>
                <w:szCs w:val="24"/>
              </w:rPr>
              <w:t>Código</w:t>
            </w:r>
          </w:p>
        </w:tc>
        <w:tc>
          <w:tcPr>
            <w:tcW w:w="7528" w:type="dxa"/>
          </w:tcPr>
          <w:p w14:paraId="63AB4784" w14:textId="5D6B05A7" w:rsidR="00EB6DDD" w:rsidRPr="005F0D99" w:rsidRDefault="00EB6DDD" w:rsidP="005F0D99">
            <w:pPr>
              <w:spacing w:line="276" w:lineRule="auto"/>
              <w:jc w:val="both"/>
              <w:rPr>
                <w:rFonts w:ascii="Times New Roman" w:hAnsi="Times New Roman" w:cs="Times New Roman"/>
                <w:b/>
                <w:color w:val="000000" w:themeColor="text1"/>
                <w:sz w:val="24"/>
                <w:szCs w:val="24"/>
              </w:rPr>
            </w:pPr>
            <w:r w:rsidRPr="005F0D99">
              <w:rPr>
                <w:rFonts w:ascii="Times New Roman" w:hAnsi="Times New Roman" w:cs="Times New Roman"/>
                <w:color w:val="000000" w:themeColor="text1"/>
                <w:sz w:val="24"/>
                <w:szCs w:val="24"/>
              </w:rPr>
              <w:t>CS_G07_09_IMG03</w:t>
            </w:r>
          </w:p>
        </w:tc>
      </w:tr>
      <w:tr w:rsidR="00900D55" w:rsidRPr="005F0D99" w14:paraId="2B2666B4" w14:textId="77777777" w:rsidTr="00F62E7B">
        <w:tc>
          <w:tcPr>
            <w:tcW w:w="1526" w:type="dxa"/>
          </w:tcPr>
          <w:p w14:paraId="006C0466" w14:textId="77777777" w:rsidR="00EB6DDD" w:rsidRPr="005F0D99" w:rsidRDefault="00EB6DDD"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Descripción</w:t>
            </w:r>
          </w:p>
        </w:tc>
        <w:tc>
          <w:tcPr>
            <w:tcW w:w="7528" w:type="dxa"/>
          </w:tcPr>
          <w:p w14:paraId="4AF16E6F" w14:textId="71641B4D" w:rsidR="00EB6DDD" w:rsidRPr="005F0D99" w:rsidRDefault="00EB6DDD"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color w:val="000000" w:themeColor="text1"/>
                <w:sz w:val="24"/>
                <w:szCs w:val="24"/>
                <w:lang w:val="es-ES"/>
              </w:rPr>
              <w:t>Max Weber</w:t>
            </w:r>
            <w:ins w:id="24" w:author="EUGENIA ARCE" w:date="2015-08-24T01:21:00Z">
              <w:r w:rsidR="00E07A1D">
                <w:rPr>
                  <w:rFonts w:ascii="Times New Roman" w:hAnsi="Times New Roman" w:cs="Times New Roman"/>
                  <w:color w:val="000000" w:themeColor="text1"/>
                  <w:sz w:val="24"/>
                  <w:szCs w:val="24"/>
                  <w:lang w:val="es-ES"/>
                </w:rPr>
                <w:t>.</w:t>
              </w:r>
            </w:ins>
          </w:p>
        </w:tc>
      </w:tr>
      <w:tr w:rsidR="00900D55" w:rsidRPr="005F0D99" w14:paraId="3735A0BF" w14:textId="77777777" w:rsidTr="00F62E7B">
        <w:tc>
          <w:tcPr>
            <w:tcW w:w="1526" w:type="dxa"/>
          </w:tcPr>
          <w:p w14:paraId="7B3EC62D" w14:textId="4C15F494" w:rsidR="00EB6DDD" w:rsidRPr="005F0D99" w:rsidRDefault="00642B93"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Ruta</w:t>
            </w:r>
          </w:p>
        </w:tc>
        <w:tc>
          <w:tcPr>
            <w:tcW w:w="7528" w:type="dxa"/>
          </w:tcPr>
          <w:p w14:paraId="3245B4CB" w14:textId="2639A47F" w:rsidR="00EB6DDD" w:rsidRPr="005F0D99" w:rsidRDefault="00642B93"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color w:val="000000" w:themeColor="text1"/>
                <w:sz w:val="24"/>
                <w:szCs w:val="24"/>
              </w:rPr>
              <w:t>AulaPlaneta/banco de contenidos/multimedia.</w:t>
            </w:r>
          </w:p>
        </w:tc>
      </w:tr>
      <w:tr w:rsidR="00EB6DDD" w:rsidRPr="005F0D99" w14:paraId="202BC39B" w14:textId="77777777" w:rsidTr="00F62E7B">
        <w:tc>
          <w:tcPr>
            <w:tcW w:w="1526" w:type="dxa"/>
          </w:tcPr>
          <w:p w14:paraId="1F64806D" w14:textId="77777777" w:rsidR="00EB6DDD" w:rsidRPr="005F0D99" w:rsidRDefault="00EB6DDD"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Pie de imagen</w:t>
            </w:r>
          </w:p>
        </w:tc>
        <w:tc>
          <w:tcPr>
            <w:tcW w:w="7528" w:type="dxa"/>
          </w:tcPr>
          <w:p w14:paraId="6D9FA28C" w14:textId="49E708C2" w:rsidR="00EB6DDD" w:rsidRPr="005F0D99" w:rsidRDefault="00EB6DDD"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color w:val="000000" w:themeColor="text1"/>
                <w:sz w:val="24"/>
                <w:szCs w:val="24"/>
              </w:rPr>
              <w:t xml:space="preserve"> </w:t>
            </w:r>
            <w:r w:rsidR="00095896" w:rsidRPr="005F0D99">
              <w:rPr>
                <w:rFonts w:ascii="Times New Roman" w:hAnsi="Times New Roman" w:cs="Times New Roman"/>
                <w:color w:val="000000" w:themeColor="text1"/>
                <w:sz w:val="24"/>
                <w:szCs w:val="24"/>
              </w:rPr>
              <w:t>“</w:t>
            </w:r>
            <w:r w:rsidRPr="005F0D99">
              <w:rPr>
                <w:rFonts w:ascii="Times New Roman" w:hAnsi="Times New Roman" w:cs="Times New Roman"/>
                <w:color w:val="000000" w:themeColor="text1"/>
                <w:sz w:val="24"/>
                <w:szCs w:val="24"/>
              </w:rPr>
              <w:t>El Estado, como todas las asociaciones o entidades políticas que históricamente lo han precedido, es una relación de dominación de hombres sobre hombres, que se sostiene por medio de la violencia legítima</w:t>
            </w:r>
            <w:r w:rsidR="00095896" w:rsidRPr="005F0D99">
              <w:rPr>
                <w:rFonts w:ascii="Times New Roman" w:hAnsi="Times New Roman" w:cs="Times New Roman"/>
                <w:color w:val="000000" w:themeColor="text1"/>
                <w:sz w:val="24"/>
                <w:szCs w:val="24"/>
              </w:rPr>
              <w:t>”</w:t>
            </w:r>
            <w:r w:rsidR="00642B93" w:rsidRPr="005F0D99">
              <w:rPr>
                <w:rFonts w:ascii="Times New Roman" w:hAnsi="Times New Roman" w:cs="Times New Roman"/>
                <w:color w:val="000000" w:themeColor="text1"/>
                <w:sz w:val="24"/>
                <w:szCs w:val="24"/>
              </w:rPr>
              <w:t xml:space="preserve"> (</w:t>
            </w:r>
            <w:r w:rsidR="00642B93" w:rsidRPr="005F0D99">
              <w:rPr>
                <w:rFonts w:ascii="Times New Roman" w:hAnsi="Times New Roman" w:cs="Times New Roman"/>
                <w:i/>
                <w:color w:val="000000" w:themeColor="text1"/>
                <w:sz w:val="24"/>
                <w:szCs w:val="24"/>
              </w:rPr>
              <w:t>El político y el científico</w:t>
            </w:r>
            <w:r w:rsidR="00B56682" w:rsidRPr="005F0D99">
              <w:rPr>
                <w:rFonts w:ascii="Times New Roman" w:hAnsi="Times New Roman" w:cs="Times New Roman"/>
                <w:color w:val="000000" w:themeColor="text1"/>
                <w:sz w:val="24"/>
                <w:szCs w:val="24"/>
              </w:rPr>
              <w:t>, Max Weber</w:t>
            </w:r>
            <w:r w:rsidR="00642B93" w:rsidRPr="005F0D99">
              <w:rPr>
                <w:rFonts w:ascii="Times New Roman" w:hAnsi="Times New Roman" w:cs="Times New Roman"/>
                <w:color w:val="000000" w:themeColor="text1"/>
                <w:sz w:val="24"/>
                <w:szCs w:val="24"/>
              </w:rPr>
              <w:t>)</w:t>
            </w:r>
            <w:r w:rsidR="00095896" w:rsidRPr="005F0D99">
              <w:rPr>
                <w:rFonts w:ascii="Times New Roman" w:hAnsi="Times New Roman" w:cs="Times New Roman"/>
                <w:color w:val="000000" w:themeColor="text1"/>
                <w:sz w:val="24"/>
                <w:szCs w:val="24"/>
              </w:rPr>
              <w:t>.</w:t>
            </w:r>
          </w:p>
        </w:tc>
      </w:tr>
    </w:tbl>
    <w:p w14:paraId="0C29713F" w14:textId="77777777" w:rsidR="00EB6DDD" w:rsidRPr="005F0D99" w:rsidRDefault="00EB6DDD" w:rsidP="005F0D99">
      <w:pPr>
        <w:spacing w:after="0" w:line="276" w:lineRule="auto"/>
        <w:jc w:val="both"/>
        <w:rPr>
          <w:rFonts w:ascii="Times New Roman" w:hAnsi="Times New Roman" w:cs="Times New Roman"/>
          <w:color w:val="000000" w:themeColor="text1"/>
          <w:lang w:val="es-ES"/>
        </w:rPr>
      </w:pPr>
    </w:p>
    <w:p w14:paraId="5E96B3B9" w14:textId="1A2576A1" w:rsidR="00F32CA0" w:rsidRPr="005F0D99" w:rsidRDefault="00B75175" w:rsidP="005F0D99">
      <w:p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color w:val="000000" w:themeColor="text1"/>
          <w:lang w:val="es-ES"/>
        </w:rPr>
        <w:t>Se observan</w:t>
      </w:r>
      <w:r w:rsidR="005B62F2">
        <w:rPr>
          <w:rFonts w:ascii="Times New Roman" w:hAnsi="Times New Roman" w:cs="Times New Roman"/>
          <w:color w:val="000000" w:themeColor="text1"/>
          <w:lang w:val="es-ES"/>
        </w:rPr>
        <w:t xml:space="preserve"> </w:t>
      </w:r>
      <w:del w:id="25" w:author="EUGENIA ARCE" w:date="2015-08-24T01:21:00Z">
        <w:r w:rsidR="0016236B" w:rsidRPr="005F0D99">
          <w:rPr>
            <w:rFonts w:ascii="Times New Roman" w:hAnsi="Times New Roman" w:cs="Times New Roman"/>
            <w:color w:val="000000" w:themeColor="text1"/>
            <w:lang w:val="es-ES"/>
          </w:rPr>
          <w:delText>los</w:delText>
        </w:r>
      </w:del>
      <w:ins w:id="26" w:author="EUGENIA ARCE" w:date="2015-08-24T01:21:00Z">
        <w:r w:rsidR="005B62F2">
          <w:rPr>
            <w:rFonts w:ascii="Times New Roman" w:hAnsi="Times New Roman" w:cs="Times New Roman"/>
            <w:color w:val="000000" w:themeColor="text1"/>
            <w:lang w:val="es-ES"/>
          </w:rPr>
          <w:t>en esta definición</w:t>
        </w:r>
        <w:r w:rsidRPr="005F0D99">
          <w:rPr>
            <w:rFonts w:ascii="Times New Roman" w:hAnsi="Times New Roman" w:cs="Times New Roman"/>
            <w:color w:val="000000" w:themeColor="text1"/>
            <w:lang w:val="es-ES"/>
          </w:rPr>
          <w:t xml:space="preserve"> </w:t>
        </w:r>
        <w:r w:rsidR="005B62F2">
          <w:rPr>
            <w:rFonts w:ascii="Times New Roman" w:hAnsi="Times New Roman" w:cs="Times New Roman"/>
            <w:color w:val="000000" w:themeColor="text1"/>
            <w:lang w:val="es-ES"/>
          </w:rPr>
          <w:t>tres</w:t>
        </w:r>
      </w:ins>
      <w:r w:rsidR="004E592C" w:rsidRPr="005F0D99">
        <w:rPr>
          <w:rFonts w:ascii="Times New Roman" w:hAnsi="Times New Roman" w:cs="Times New Roman"/>
          <w:color w:val="000000" w:themeColor="text1"/>
          <w:lang w:val="es-ES"/>
        </w:rPr>
        <w:t xml:space="preserve"> </w:t>
      </w:r>
      <w:r w:rsidRPr="005F0D99">
        <w:rPr>
          <w:rFonts w:ascii="Times New Roman" w:hAnsi="Times New Roman" w:cs="Times New Roman"/>
          <w:color w:val="000000" w:themeColor="text1"/>
          <w:lang w:val="es-ES"/>
        </w:rPr>
        <w:t xml:space="preserve">elementos para comprender </w:t>
      </w:r>
      <w:r w:rsidR="0016236B" w:rsidRPr="005F0D99">
        <w:rPr>
          <w:rFonts w:ascii="Times New Roman" w:hAnsi="Times New Roman" w:cs="Times New Roman"/>
          <w:color w:val="000000" w:themeColor="text1"/>
          <w:lang w:val="es-ES"/>
        </w:rPr>
        <w:t>el</w:t>
      </w:r>
      <w:r w:rsidRPr="005F0D99">
        <w:rPr>
          <w:rFonts w:ascii="Times New Roman" w:hAnsi="Times New Roman" w:cs="Times New Roman"/>
          <w:color w:val="000000" w:themeColor="text1"/>
          <w:lang w:val="es-ES"/>
        </w:rPr>
        <w:t xml:space="preserve"> </w:t>
      </w:r>
      <w:r w:rsidRPr="005F0D99">
        <w:rPr>
          <w:rFonts w:ascii="Times New Roman" w:hAnsi="Times New Roman" w:cs="Times New Roman"/>
          <w:b/>
          <w:color w:val="000000" w:themeColor="text1"/>
          <w:lang w:val="es-ES"/>
        </w:rPr>
        <w:t>Estado</w:t>
      </w:r>
      <w:r w:rsidRPr="005F0D99">
        <w:rPr>
          <w:rFonts w:ascii="Times New Roman" w:hAnsi="Times New Roman" w:cs="Times New Roman"/>
          <w:color w:val="000000" w:themeColor="text1"/>
          <w:lang w:val="es-ES"/>
        </w:rPr>
        <w:t xml:space="preserve"> y su </w:t>
      </w:r>
      <w:r w:rsidRPr="005F0D99">
        <w:rPr>
          <w:rFonts w:ascii="Times New Roman" w:hAnsi="Times New Roman" w:cs="Times New Roman"/>
          <w:b/>
          <w:color w:val="000000" w:themeColor="text1"/>
          <w:lang w:val="es-ES"/>
        </w:rPr>
        <w:t>realidad</w:t>
      </w:r>
      <w:r w:rsidRPr="005F0D99">
        <w:rPr>
          <w:rFonts w:ascii="Times New Roman" w:hAnsi="Times New Roman" w:cs="Times New Roman"/>
          <w:color w:val="000000" w:themeColor="text1"/>
          <w:lang w:val="es-ES"/>
        </w:rPr>
        <w:t xml:space="preserve">: </w:t>
      </w:r>
      <w:r w:rsidRPr="005F0D99">
        <w:rPr>
          <w:rFonts w:ascii="Times New Roman" w:hAnsi="Times New Roman" w:cs="Times New Roman"/>
          <w:b/>
          <w:color w:val="000000" w:themeColor="text1"/>
          <w:lang w:val="es-ES"/>
        </w:rPr>
        <w:t>población, terr</w:t>
      </w:r>
      <w:r w:rsidR="005B62F2">
        <w:rPr>
          <w:rFonts w:ascii="Times New Roman" w:hAnsi="Times New Roman" w:cs="Times New Roman"/>
          <w:b/>
          <w:color w:val="000000" w:themeColor="text1"/>
          <w:lang w:val="es-ES"/>
        </w:rPr>
        <w:t>itorio</w:t>
      </w:r>
      <w:del w:id="27" w:author="EUGENIA ARCE" w:date="2015-08-24T01:21:00Z">
        <w:r w:rsidR="00F32CA0" w:rsidRPr="005F0D99">
          <w:rPr>
            <w:rFonts w:ascii="Times New Roman" w:hAnsi="Times New Roman" w:cs="Times New Roman"/>
            <w:b/>
            <w:color w:val="000000" w:themeColor="text1"/>
            <w:lang w:val="es-ES"/>
          </w:rPr>
          <w:delText>,</w:delText>
        </w:r>
      </w:del>
      <w:ins w:id="28" w:author="EUGENIA ARCE" w:date="2015-08-24T01:21:00Z">
        <w:r w:rsidR="005B62F2">
          <w:rPr>
            <w:rFonts w:ascii="Times New Roman" w:hAnsi="Times New Roman" w:cs="Times New Roman"/>
            <w:b/>
            <w:color w:val="000000" w:themeColor="text1"/>
            <w:lang w:val="es-ES"/>
          </w:rPr>
          <w:t xml:space="preserve"> y</w:t>
        </w:r>
      </w:ins>
      <w:r w:rsidR="00F32CA0" w:rsidRPr="005F0D99">
        <w:rPr>
          <w:rFonts w:ascii="Times New Roman" w:hAnsi="Times New Roman" w:cs="Times New Roman"/>
          <w:b/>
          <w:color w:val="000000" w:themeColor="text1"/>
          <w:lang w:val="es-ES"/>
        </w:rPr>
        <w:t xml:space="preserve"> poder público soberano</w:t>
      </w:r>
      <w:r w:rsidR="00F32CA0" w:rsidRPr="005F0D99">
        <w:rPr>
          <w:rFonts w:ascii="Times New Roman" w:hAnsi="Times New Roman" w:cs="Times New Roman"/>
          <w:color w:val="000000" w:themeColor="text1"/>
          <w:lang w:val="es-ES"/>
        </w:rPr>
        <w:t xml:space="preserve">. </w:t>
      </w:r>
    </w:p>
    <w:p w14:paraId="23AFA56E" w14:textId="77777777" w:rsidR="00B75175" w:rsidRPr="005F0D99" w:rsidRDefault="00B75175" w:rsidP="005F0D99">
      <w:pPr>
        <w:spacing w:after="0" w:line="276" w:lineRule="auto"/>
        <w:jc w:val="both"/>
        <w:rPr>
          <w:rFonts w:ascii="Times New Roman" w:hAnsi="Times New Roman" w:cs="Times New Roman"/>
          <w:color w:val="000000" w:themeColor="text1"/>
          <w:lang w:val="es-ES"/>
        </w:rPr>
      </w:pPr>
    </w:p>
    <w:p w14:paraId="46D2D0C0" w14:textId="2A44CCA4" w:rsidR="00F32CA0" w:rsidRPr="005F0D99" w:rsidRDefault="00F32CA0" w:rsidP="005F0D99">
      <w:pPr>
        <w:spacing w:after="0" w:line="276" w:lineRule="auto"/>
        <w:jc w:val="both"/>
        <w:rPr>
          <w:rFonts w:ascii="Times New Roman" w:hAnsi="Times New Roman" w:cs="Times New Roman"/>
          <w:color w:val="000000" w:themeColor="text1"/>
          <w:lang w:val="es-ES"/>
        </w:rPr>
      </w:pPr>
      <w:del w:id="29" w:author="EUGENIA ARCE" w:date="2015-08-24T01:21:00Z">
        <w:r w:rsidRPr="005F0D99">
          <w:rPr>
            <w:rFonts w:ascii="Times New Roman" w:hAnsi="Times New Roman" w:cs="Times New Roman"/>
            <w:color w:val="000000" w:themeColor="text1"/>
            <w:lang w:val="es-ES"/>
          </w:rPr>
          <w:delText>¿Es</w:delText>
        </w:r>
      </w:del>
      <w:ins w:id="30" w:author="EUGENIA ARCE" w:date="2015-08-24T01:21:00Z">
        <w:r w:rsidR="005B62F2">
          <w:rPr>
            <w:rFonts w:ascii="Times New Roman" w:hAnsi="Times New Roman" w:cs="Times New Roman"/>
            <w:color w:val="000000" w:themeColor="text1"/>
            <w:lang w:val="es-ES"/>
          </w:rPr>
          <w:t>Para avanzar en el análisis del Estado, es importante plantearse la pregunta: ¿e</w:t>
        </w:r>
        <w:r w:rsidRPr="005F0D99">
          <w:rPr>
            <w:rFonts w:ascii="Times New Roman" w:hAnsi="Times New Roman" w:cs="Times New Roman"/>
            <w:color w:val="000000" w:themeColor="text1"/>
            <w:lang w:val="es-ES"/>
          </w:rPr>
          <w:t>s</w:t>
        </w:r>
      </w:ins>
      <w:r w:rsidRPr="005F0D99">
        <w:rPr>
          <w:rFonts w:ascii="Times New Roman" w:hAnsi="Times New Roman" w:cs="Times New Roman"/>
          <w:color w:val="000000" w:themeColor="text1"/>
          <w:lang w:val="es-ES"/>
        </w:rPr>
        <w:t xml:space="preserve"> relevante</w:t>
      </w:r>
      <w:r w:rsidR="00B75175" w:rsidRPr="005F0D99">
        <w:rPr>
          <w:rFonts w:ascii="Times New Roman" w:hAnsi="Times New Roman" w:cs="Times New Roman"/>
          <w:color w:val="000000" w:themeColor="text1"/>
          <w:lang w:val="es-ES"/>
        </w:rPr>
        <w:t xml:space="preserve"> </w:t>
      </w:r>
      <w:r w:rsidR="0064436D" w:rsidRPr="005F0D99">
        <w:rPr>
          <w:rFonts w:ascii="Times New Roman" w:hAnsi="Times New Roman" w:cs="Times New Roman"/>
          <w:color w:val="000000" w:themeColor="text1"/>
          <w:lang w:val="es-ES"/>
        </w:rPr>
        <w:t xml:space="preserve">el Estado </w:t>
      </w:r>
      <w:r w:rsidR="00B75175" w:rsidRPr="005F0D99">
        <w:rPr>
          <w:rFonts w:ascii="Times New Roman" w:hAnsi="Times New Roman" w:cs="Times New Roman"/>
          <w:color w:val="000000" w:themeColor="text1"/>
          <w:lang w:val="es-ES"/>
        </w:rPr>
        <w:t xml:space="preserve">en la </w:t>
      </w:r>
      <w:r w:rsidR="00504C33" w:rsidRPr="005F0D99">
        <w:rPr>
          <w:rFonts w:ascii="Times New Roman" w:hAnsi="Times New Roman" w:cs="Times New Roman"/>
          <w:color w:val="000000" w:themeColor="text1"/>
          <w:lang w:val="es-ES"/>
        </w:rPr>
        <w:t>vida diaria</w:t>
      </w:r>
      <w:r w:rsidRPr="005F0D99">
        <w:rPr>
          <w:rFonts w:ascii="Times New Roman" w:hAnsi="Times New Roman" w:cs="Times New Roman"/>
          <w:color w:val="000000" w:themeColor="text1"/>
          <w:lang w:val="es-ES"/>
        </w:rPr>
        <w:t>?</w:t>
      </w:r>
    </w:p>
    <w:p w14:paraId="165BE0BF" w14:textId="77777777" w:rsidR="00F32CA0" w:rsidRPr="005F0D99" w:rsidRDefault="00F32CA0" w:rsidP="005F0D99">
      <w:pPr>
        <w:spacing w:after="0" w:line="276" w:lineRule="auto"/>
        <w:jc w:val="both"/>
        <w:rPr>
          <w:rFonts w:ascii="Times New Roman" w:hAnsi="Times New Roman" w:cs="Times New Roman"/>
          <w:color w:val="000000" w:themeColor="text1"/>
          <w:lang w:val="es-ES"/>
        </w:rPr>
      </w:pPr>
    </w:p>
    <w:p w14:paraId="23A0EFE4" w14:textId="77777777" w:rsidR="00504C33" w:rsidRPr="005F0D99" w:rsidRDefault="0064436D" w:rsidP="005F0D99">
      <w:pPr>
        <w:spacing w:after="0" w:line="276" w:lineRule="auto"/>
        <w:jc w:val="both"/>
        <w:rPr>
          <w:del w:id="31" w:author="EUGENIA ARCE" w:date="2015-08-24T01:21:00Z"/>
          <w:rFonts w:ascii="Times New Roman" w:hAnsi="Times New Roman" w:cs="Times New Roman"/>
          <w:color w:val="000000" w:themeColor="text1"/>
          <w:lang w:val="es-ES"/>
        </w:rPr>
      </w:pPr>
      <w:del w:id="32" w:author="EUGENIA ARCE" w:date="2015-08-24T01:21:00Z">
        <w:r w:rsidRPr="005F0D99">
          <w:rPr>
            <w:rFonts w:ascii="Times New Roman" w:hAnsi="Times New Roman" w:cs="Times New Roman"/>
            <w:color w:val="000000" w:themeColor="text1"/>
            <w:lang w:val="es-ES"/>
          </w:rPr>
          <w:delText>S</w:delText>
        </w:r>
        <w:r w:rsidR="00504C33" w:rsidRPr="005F0D99">
          <w:rPr>
            <w:rFonts w:ascii="Times New Roman" w:hAnsi="Times New Roman" w:cs="Times New Roman"/>
            <w:color w:val="000000" w:themeColor="text1"/>
            <w:lang w:val="es-ES"/>
          </w:rPr>
          <w:delText>e</w:delText>
        </w:r>
      </w:del>
      <w:ins w:id="33" w:author="EUGENIA ARCE" w:date="2015-08-24T01:21:00Z">
        <w:r w:rsidR="005B62F2">
          <w:rPr>
            <w:rFonts w:ascii="Times New Roman" w:hAnsi="Times New Roman" w:cs="Times New Roman"/>
            <w:color w:val="000000" w:themeColor="text1"/>
            <w:lang w:val="es-ES"/>
          </w:rPr>
          <w:t>La respuesta es, sin lugar a dudas, afirmativa. Al Estado s</w:t>
        </w:r>
        <w:r w:rsidR="00504C33" w:rsidRPr="005F0D99">
          <w:rPr>
            <w:rFonts w:ascii="Times New Roman" w:hAnsi="Times New Roman" w:cs="Times New Roman"/>
            <w:color w:val="000000" w:themeColor="text1"/>
            <w:lang w:val="es-ES"/>
          </w:rPr>
          <w:t>e</w:t>
        </w:r>
      </w:ins>
      <w:r w:rsidR="00504C33" w:rsidRPr="005F0D99">
        <w:rPr>
          <w:rFonts w:ascii="Times New Roman" w:hAnsi="Times New Roman" w:cs="Times New Roman"/>
          <w:color w:val="000000" w:themeColor="text1"/>
          <w:lang w:val="es-ES"/>
        </w:rPr>
        <w:t xml:space="preserve"> le</w:t>
      </w:r>
      <w:r w:rsidR="00B75175" w:rsidRPr="005F0D99">
        <w:rPr>
          <w:rFonts w:ascii="Times New Roman" w:hAnsi="Times New Roman" w:cs="Times New Roman"/>
          <w:color w:val="000000" w:themeColor="text1"/>
          <w:lang w:val="es-ES"/>
        </w:rPr>
        <w:t xml:space="preserve"> enc</w:t>
      </w:r>
      <w:r w:rsidR="00504C33" w:rsidRPr="005F0D99">
        <w:rPr>
          <w:rFonts w:ascii="Times New Roman" w:hAnsi="Times New Roman" w:cs="Times New Roman"/>
          <w:color w:val="000000" w:themeColor="text1"/>
          <w:lang w:val="es-ES"/>
        </w:rPr>
        <w:t>ue</w:t>
      </w:r>
      <w:r w:rsidR="005B62F2">
        <w:rPr>
          <w:rFonts w:ascii="Times New Roman" w:hAnsi="Times New Roman" w:cs="Times New Roman"/>
          <w:color w:val="000000" w:themeColor="text1"/>
          <w:lang w:val="es-ES"/>
        </w:rPr>
        <w:t>ntra en la calle</w:t>
      </w:r>
      <w:del w:id="34" w:author="EUGENIA ARCE" w:date="2015-08-24T01:21:00Z">
        <w:r w:rsidR="00B75175" w:rsidRPr="005F0D99">
          <w:rPr>
            <w:rFonts w:ascii="Times New Roman" w:hAnsi="Times New Roman" w:cs="Times New Roman"/>
            <w:color w:val="000000" w:themeColor="text1"/>
            <w:lang w:val="es-ES"/>
          </w:rPr>
          <w:delText xml:space="preserve"> (</w:delText>
        </w:r>
      </w:del>
      <w:ins w:id="35" w:author="EUGENIA ARCE" w:date="2015-08-24T01:21:00Z">
        <w:r w:rsidR="005B62F2">
          <w:rPr>
            <w:rFonts w:ascii="Times New Roman" w:hAnsi="Times New Roman" w:cs="Times New Roman"/>
            <w:color w:val="000000" w:themeColor="text1"/>
            <w:lang w:val="es-ES"/>
          </w:rPr>
          <w:t xml:space="preserve">: </w:t>
        </w:r>
      </w:ins>
      <w:r w:rsidR="00F32CA0" w:rsidRPr="005B62F2">
        <w:rPr>
          <w:rFonts w:ascii="Times New Roman" w:hAnsi="Times New Roman"/>
          <w:color w:val="000000" w:themeColor="text1"/>
          <w:lang w:val="es-ES"/>
          <w:rPrChange w:id="36" w:author="EUGENIA ARCE" w:date="2015-08-24T01:21:00Z">
            <w:rPr>
              <w:rFonts w:ascii="Times New Roman" w:hAnsi="Times New Roman"/>
              <w:i/>
              <w:color w:val="000000" w:themeColor="text1"/>
              <w:lang w:val="es-ES"/>
            </w:rPr>
          </w:rPrChange>
        </w:rPr>
        <w:t>al observar</w:t>
      </w:r>
      <w:r w:rsidR="00B75175" w:rsidRPr="005B62F2">
        <w:rPr>
          <w:rFonts w:ascii="Times New Roman" w:hAnsi="Times New Roman"/>
          <w:color w:val="000000" w:themeColor="text1"/>
          <w:lang w:val="es-ES"/>
          <w:rPrChange w:id="37" w:author="EUGENIA ARCE" w:date="2015-08-24T01:21:00Z">
            <w:rPr>
              <w:rFonts w:ascii="Times New Roman" w:hAnsi="Times New Roman"/>
              <w:i/>
              <w:color w:val="000000" w:themeColor="text1"/>
              <w:lang w:val="es-ES"/>
            </w:rPr>
          </w:rPrChange>
        </w:rPr>
        <w:t xml:space="preserve"> un policía </w:t>
      </w:r>
      <w:r w:rsidR="00F32CA0" w:rsidRPr="005B62F2">
        <w:rPr>
          <w:rFonts w:ascii="Times New Roman" w:hAnsi="Times New Roman"/>
          <w:color w:val="000000" w:themeColor="text1"/>
          <w:lang w:val="es-ES"/>
          <w:rPrChange w:id="38" w:author="EUGENIA ARCE" w:date="2015-08-24T01:21:00Z">
            <w:rPr>
              <w:rFonts w:ascii="Times New Roman" w:hAnsi="Times New Roman"/>
              <w:i/>
              <w:color w:val="000000" w:themeColor="text1"/>
              <w:lang w:val="es-ES"/>
            </w:rPr>
          </w:rPrChange>
        </w:rPr>
        <w:t>pidiendo</w:t>
      </w:r>
      <w:r w:rsidR="00B75175" w:rsidRPr="005B62F2">
        <w:rPr>
          <w:rFonts w:ascii="Times New Roman" w:hAnsi="Times New Roman"/>
          <w:color w:val="000000" w:themeColor="text1"/>
          <w:lang w:val="es-ES"/>
          <w:rPrChange w:id="39" w:author="EUGENIA ARCE" w:date="2015-08-24T01:21:00Z">
            <w:rPr>
              <w:rFonts w:ascii="Times New Roman" w:hAnsi="Times New Roman"/>
              <w:i/>
              <w:color w:val="000000" w:themeColor="text1"/>
              <w:lang w:val="es-ES"/>
            </w:rPr>
          </w:rPrChange>
        </w:rPr>
        <w:t xml:space="preserve"> </w:t>
      </w:r>
      <w:r w:rsidR="00F32CA0" w:rsidRPr="005B62F2">
        <w:rPr>
          <w:rFonts w:ascii="Times New Roman" w:hAnsi="Times New Roman"/>
          <w:color w:val="000000" w:themeColor="text1"/>
          <w:lang w:val="es-ES"/>
          <w:rPrChange w:id="40" w:author="EUGENIA ARCE" w:date="2015-08-24T01:21:00Z">
            <w:rPr>
              <w:rFonts w:ascii="Times New Roman" w:hAnsi="Times New Roman"/>
              <w:i/>
              <w:color w:val="000000" w:themeColor="text1"/>
              <w:lang w:val="es-ES"/>
            </w:rPr>
          </w:rPrChange>
        </w:rPr>
        <w:t>la cédula</w:t>
      </w:r>
      <w:r w:rsidR="00B75175" w:rsidRPr="005B62F2">
        <w:rPr>
          <w:rFonts w:ascii="Times New Roman" w:hAnsi="Times New Roman"/>
          <w:color w:val="000000" w:themeColor="text1"/>
          <w:lang w:val="es-ES"/>
          <w:rPrChange w:id="41" w:author="EUGENIA ARCE" w:date="2015-08-24T01:21:00Z">
            <w:rPr>
              <w:rFonts w:ascii="Times New Roman" w:hAnsi="Times New Roman"/>
              <w:i/>
              <w:color w:val="000000" w:themeColor="text1"/>
              <w:lang w:val="es-ES"/>
            </w:rPr>
          </w:rPrChange>
        </w:rPr>
        <w:t xml:space="preserve">; </w:t>
      </w:r>
      <w:r w:rsidR="00F32CA0" w:rsidRPr="005B62F2">
        <w:rPr>
          <w:rFonts w:ascii="Times New Roman" w:hAnsi="Times New Roman"/>
          <w:color w:val="000000" w:themeColor="text1"/>
          <w:lang w:val="es-ES"/>
          <w:rPrChange w:id="42" w:author="EUGENIA ARCE" w:date="2015-08-24T01:21:00Z">
            <w:rPr>
              <w:rFonts w:ascii="Times New Roman" w:hAnsi="Times New Roman"/>
              <w:i/>
              <w:color w:val="000000" w:themeColor="text1"/>
              <w:lang w:val="es-ES"/>
            </w:rPr>
          </w:rPrChange>
        </w:rPr>
        <w:t>al estar</w:t>
      </w:r>
      <w:r w:rsidR="00B75175" w:rsidRPr="005B62F2">
        <w:rPr>
          <w:rFonts w:ascii="Times New Roman" w:hAnsi="Times New Roman"/>
          <w:color w:val="000000" w:themeColor="text1"/>
          <w:lang w:val="es-ES"/>
          <w:rPrChange w:id="43" w:author="EUGENIA ARCE" w:date="2015-08-24T01:21:00Z">
            <w:rPr>
              <w:rFonts w:ascii="Times New Roman" w:hAnsi="Times New Roman"/>
              <w:i/>
              <w:color w:val="000000" w:themeColor="text1"/>
              <w:lang w:val="es-ES"/>
            </w:rPr>
          </w:rPrChange>
        </w:rPr>
        <w:t xml:space="preserve"> </w:t>
      </w:r>
      <w:ins w:id="44" w:author="EUGENIA ARCE" w:date="2015-08-24T01:21:00Z">
        <w:r w:rsidR="005B62F2">
          <w:rPr>
            <w:rFonts w:ascii="Times New Roman" w:hAnsi="Times New Roman" w:cs="Times New Roman"/>
            <w:color w:val="000000" w:themeColor="text1"/>
            <w:lang w:val="es-ES"/>
          </w:rPr>
          <w:t xml:space="preserve">detenidos </w:t>
        </w:r>
      </w:ins>
      <w:r w:rsidR="00F32CA0" w:rsidRPr="005B62F2">
        <w:rPr>
          <w:rFonts w:ascii="Times New Roman" w:hAnsi="Times New Roman"/>
          <w:color w:val="000000" w:themeColor="text1"/>
          <w:lang w:val="es-ES"/>
          <w:rPrChange w:id="45" w:author="EUGENIA ARCE" w:date="2015-08-24T01:21:00Z">
            <w:rPr>
              <w:rFonts w:ascii="Times New Roman" w:hAnsi="Times New Roman"/>
              <w:i/>
              <w:color w:val="000000" w:themeColor="text1"/>
              <w:lang w:val="es-ES"/>
            </w:rPr>
          </w:rPrChange>
        </w:rPr>
        <w:t>al</w:t>
      </w:r>
      <w:r w:rsidR="00B75175" w:rsidRPr="005B62F2">
        <w:rPr>
          <w:rFonts w:ascii="Times New Roman" w:hAnsi="Times New Roman"/>
          <w:color w:val="000000" w:themeColor="text1"/>
          <w:lang w:val="es-ES"/>
          <w:rPrChange w:id="46" w:author="EUGENIA ARCE" w:date="2015-08-24T01:21:00Z">
            <w:rPr>
              <w:rFonts w:ascii="Times New Roman" w:hAnsi="Times New Roman"/>
              <w:i/>
              <w:color w:val="000000" w:themeColor="text1"/>
              <w:lang w:val="es-ES"/>
            </w:rPr>
          </w:rPrChange>
        </w:rPr>
        <w:t xml:space="preserve"> frente </w:t>
      </w:r>
      <w:r w:rsidR="00F32CA0" w:rsidRPr="005B62F2">
        <w:rPr>
          <w:rFonts w:ascii="Times New Roman" w:hAnsi="Times New Roman"/>
          <w:color w:val="000000" w:themeColor="text1"/>
          <w:lang w:val="es-ES"/>
          <w:rPrChange w:id="47" w:author="EUGENIA ARCE" w:date="2015-08-24T01:21:00Z">
            <w:rPr>
              <w:rFonts w:ascii="Times New Roman" w:hAnsi="Times New Roman"/>
              <w:i/>
              <w:color w:val="000000" w:themeColor="text1"/>
              <w:lang w:val="es-ES"/>
            </w:rPr>
          </w:rPrChange>
        </w:rPr>
        <w:t>de</w:t>
      </w:r>
      <w:r w:rsidR="00B75175" w:rsidRPr="005B62F2">
        <w:rPr>
          <w:rFonts w:ascii="Times New Roman" w:hAnsi="Times New Roman"/>
          <w:color w:val="000000" w:themeColor="text1"/>
          <w:lang w:val="es-ES"/>
          <w:rPrChange w:id="48" w:author="EUGENIA ARCE" w:date="2015-08-24T01:21:00Z">
            <w:rPr>
              <w:rFonts w:ascii="Times New Roman" w:hAnsi="Times New Roman"/>
              <w:i/>
              <w:color w:val="000000" w:themeColor="text1"/>
              <w:lang w:val="es-ES"/>
            </w:rPr>
          </w:rPrChange>
        </w:rPr>
        <w:t xml:space="preserve"> un semáforo en rojo; al </w:t>
      </w:r>
      <w:r w:rsidR="00F32CA0" w:rsidRPr="005B62F2">
        <w:rPr>
          <w:rFonts w:ascii="Times New Roman" w:hAnsi="Times New Roman"/>
          <w:color w:val="000000" w:themeColor="text1"/>
          <w:lang w:val="es-ES"/>
          <w:rPrChange w:id="49" w:author="EUGENIA ARCE" w:date="2015-08-24T01:21:00Z">
            <w:rPr>
              <w:rFonts w:ascii="Times New Roman" w:hAnsi="Times New Roman"/>
              <w:i/>
              <w:color w:val="000000" w:themeColor="text1"/>
              <w:lang w:val="es-ES"/>
            </w:rPr>
          </w:rPrChange>
        </w:rPr>
        <w:t>tomar</w:t>
      </w:r>
      <w:r w:rsidR="00B75175" w:rsidRPr="005B62F2">
        <w:rPr>
          <w:rFonts w:ascii="Times New Roman" w:hAnsi="Times New Roman"/>
          <w:color w:val="000000" w:themeColor="text1"/>
          <w:lang w:val="es-ES"/>
          <w:rPrChange w:id="50" w:author="EUGENIA ARCE" w:date="2015-08-24T01:21:00Z">
            <w:rPr>
              <w:rFonts w:ascii="Times New Roman" w:hAnsi="Times New Roman"/>
              <w:i/>
              <w:color w:val="000000" w:themeColor="text1"/>
              <w:lang w:val="es-ES"/>
            </w:rPr>
          </w:rPrChange>
        </w:rPr>
        <w:t xml:space="preserve"> un bus</w:t>
      </w:r>
      <w:del w:id="51" w:author="EUGENIA ARCE" w:date="2015-08-24T01:21:00Z">
        <w:r w:rsidR="00B75175" w:rsidRPr="005F0D99">
          <w:rPr>
            <w:rFonts w:ascii="Times New Roman" w:hAnsi="Times New Roman" w:cs="Times New Roman"/>
            <w:color w:val="000000" w:themeColor="text1"/>
            <w:lang w:val="es-ES"/>
          </w:rPr>
          <w:delText>),</w:delText>
        </w:r>
      </w:del>
      <w:ins w:id="52" w:author="EUGENIA ARCE" w:date="2015-08-24T01:21:00Z">
        <w:r w:rsidR="005B62F2">
          <w:rPr>
            <w:rFonts w:ascii="Times New Roman" w:hAnsi="Times New Roman" w:cs="Times New Roman"/>
            <w:color w:val="000000" w:themeColor="text1"/>
            <w:lang w:val="es-ES"/>
          </w:rPr>
          <w:t>. El Estado</w:t>
        </w:r>
      </w:ins>
      <w:r w:rsidR="005B62F2">
        <w:rPr>
          <w:rFonts w:ascii="Times New Roman" w:hAnsi="Times New Roman" w:cs="Times New Roman"/>
          <w:color w:val="000000" w:themeColor="text1"/>
          <w:lang w:val="es-ES"/>
        </w:rPr>
        <w:t xml:space="preserve"> </w:t>
      </w:r>
      <w:r w:rsidR="00B75175" w:rsidRPr="005F0D99">
        <w:rPr>
          <w:rFonts w:ascii="Times New Roman" w:hAnsi="Times New Roman" w:cs="Times New Roman"/>
          <w:color w:val="000000" w:themeColor="text1"/>
          <w:lang w:val="es-ES"/>
        </w:rPr>
        <w:t>está presente en los hogares</w:t>
      </w:r>
      <w:del w:id="53" w:author="EUGENIA ARCE" w:date="2015-08-24T01:21:00Z">
        <w:r w:rsidR="00B75175" w:rsidRPr="005F0D99">
          <w:rPr>
            <w:rFonts w:ascii="Times New Roman" w:hAnsi="Times New Roman" w:cs="Times New Roman"/>
            <w:color w:val="000000" w:themeColor="text1"/>
            <w:lang w:val="es-ES"/>
          </w:rPr>
          <w:delText xml:space="preserve"> (</w:delText>
        </w:r>
      </w:del>
      <w:ins w:id="54" w:author="EUGENIA ARCE" w:date="2015-08-24T01:21:00Z">
        <w:r w:rsidR="005B62F2">
          <w:rPr>
            <w:rFonts w:ascii="Times New Roman" w:hAnsi="Times New Roman" w:cs="Times New Roman"/>
            <w:color w:val="000000" w:themeColor="text1"/>
            <w:lang w:val="es-ES"/>
          </w:rPr>
          <w:t xml:space="preserve">: </w:t>
        </w:r>
      </w:ins>
      <w:r w:rsidR="00B75175" w:rsidRPr="005B62F2">
        <w:rPr>
          <w:rFonts w:ascii="Times New Roman" w:hAnsi="Times New Roman"/>
          <w:color w:val="000000" w:themeColor="text1"/>
          <w:lang w:val="es-ES"/>
          <w:rPrChange w:id="55" w:author="EUGENIA ARCE" w:date="2015-08-24T01:21:00Z">
            <w:rPr>
              <w:rFonts w:ascii="Times New Roman" w:hAnsi="Times New Roman"/>
              <w:i/>
              <w:color w:val="000000" w:themeColor="text1"/>
              <w:lang w:val="es-ES"/>
            </w:rPr>
          </w:rPrChange>
        </w:rPr>
        <w:t xml:space="preserve">al firmar </w:t>
      </w:r>
      <w:r w:rsidR="00F32CA0" w:rsidRPr="005B62F2">
        <w:rPr>
          <w:rFonts w:ascii="Times New Roman" w:hAnsi="Times New Roman"/>
          <w:color w:val="000000" w:themeColor="text1"/>
          <w:lang w:val="es-ES"/>
          <w:rPrChange w:id="56" w:author="EUGENIA ARCE" w:date="2015-08-24T01:21:00Z">
            <w:rPr>
              <w:rFonts w:ascii="Times New Roman" w:hAnsi="Times New Roman"/>
              <w:i/>
              <w:color w:val="000000" w:themeColor="text1"/>
              <w:lang w:val="es-ES"/>
            </w:rPr>
          </w:rPrChange>
        </w:rPr>
        <w:t>el</w:t>
      </w:r>
      <w:r w:rsidR="00B75175" w:rsidRPr="005B62F2">
        <w:rPr>
          <w:rFonts w:ascii="Times New Roman" w:hAnsi="Times New Roman"/>
          <w:color w:val="000000" w:themeColor="text1"/>
          <w:lang w:val="es-ES"/>
          <w:rPrChange w:id="57" w:author="EUGENIA ARCE" w:date="2015-08-24T01:21:00Z">
            <w:rPr>
              <w:rFonts w:ascii="Times New Roman" w:hAnsi="Times New Roman"/>
              <w:i/>
              <w:color w:val="000000" w:themeColor="text1"/>
              <w:lang w:val="es-ES"/>
            </w:rPr>
          </w:rPrChange>
        </w:rPr>
        <w:t xml:space="preserve"> contrato de arrendamiento</w:t>
      </w:r>
      <w:del w:id="58" w:author="EUGENIA ARCE" w:date="2015-08-24T01:21:00Z">
        <w:r w:rsidR="00B75175" w:rsidRPr="005F0D99">
          <w:rPr>
            <w:rFonts w:ascii="Times New Roman" w:hAnsi="Times New Roman" w:cs="Times New Roman"/>
            <w:i/>
            <w:color w:val="000000" w:themeColor="text1"/>
            <w:lang w:val="es-ES"/>
          </w:rPr>
          <w:delText>, cancelar</w:delText>
        </w:r>
      </w:del>
      <w:ins w:id="59" w:author="EUGENIA ARCE" w:date="2015-08-24T01:21:00Z">
        <w:r w:rsidR="00E07A1D">
          <w:rPr>
            <w:rFonts w:ascii="Times New Roman" w:hAnsi="Times New Roman" w:cs="Times New Roman"/>
            <w:color w:val="000000" w:themeColor="text1"/>
            <w:lang w:val="es-ES"/>
          </w:rPr>
          <w:t>; pagar</w:t>
        </w:r>
      </w:ins>
      <w:r w:rsidR="00B75175" w:rsidRPr="005B62F2">
        <w:rPr>
          <w:rFonts w:ascii="Times New Roman" w:hAnsi="Times New Roman"/>
          <w:color w:val="000000" w:themeColor="text1"/>
          <w:lang w:val="es-ES"/>
          <w:rPrChange w:id="60" w:author="EUGENIA ARCE" w:date="2015-08-24T01:21:00Z">
            <w:rPr>
              <w:rFonts w:ascii="Times New Roman" w:hAnsi="Times New Roman"/>
              <w:i/>
              <w:color w:val="000000" w:themeColor="text1"/>
              <w:lang w:val="es-ES"/>
            </w:rPr>
          </w:rPrChange>
        </w:rPr>
        <w:t xml:space="preserve"> los rec</w:t>
      </w:r>
      <w:r w:rsidR="005B62F2" w:rsidRPr="005B62F2">
        <w:rPr>
          <w:rFonts w:ascii="Times New Roman" w:hAnsi="Times New Roman"/>
          <w:color w:val="000000" w:themeColor="text1"/>
          <w:lang w:val="es-ES"/>
          <w:rPrChange w:id="61" w:author="EUGENIA ARCE" w:date="2015-08-24T01:21:00Z">
            <w:rPr>
              <w:rFonts w:ascii="Times New Roman" w:hAnsi="Times New Roman"/>
              <w:i/>
              <w:color w:val="000000" w:themeColor="text1"/>
              <w:lang w:val="es-ES"/>
            </w:rPr>
          </w:rPrChange>
        </w:rPr>
        <w:t>ibos de los servicios públicos</w:t>
      </w:r>
      <w:del w:id="62" w:author="EUGENIA ARCE" w:date="2015-08-24T01:21:00Z">
        <w:r w:rsidR="00B75175" w:rsidRPr="005F0D99">
          <w:rPr>
            <w:rFonts w:ascii="Times New Roman" w:hAnsi="Times New Roman" w:cs="Times New Roman"/>
            <w:i/>
            <w:color w:val="000000" w:themeColor="text1"/>
            <w:lang w:val="es-ES"/>
          </w:rPr>
          <w:delText>,</w:delText>
        </w:r>
      </w:del>
      <w:ins w:id="63" w:author="EUGENIA ARCE" w:date="2015-08-24T01:21:00Z">
        <w:r w:rsidR="005B62F2" w:rsidRPr="005B62F2">
          <w:rPr>
            <w:rFonts w:ascii="Times New Roman" w:hAnsi="Times New Roman" w:cs="Times New Roman"/>
            <w:color w:val="000000" w:themeColor="text1"/>
            <w:lang w:val="es-ES"/>
          </w:rPr>
          <w:t xml:space="preserve"> o</w:t>
        </w:r>
      </w:ins>
      <w:r w:rsidR="005B62F2" w:rsidRPr="005B62F2">
        <w:rPr>
          <w:rFonts w:ascii="Times New Roman" w:hAnsi="Times New Roman"/>
          <w:color w:val="000000" w:themeColor="text1"/>
          <w:lang w:val="es-ES"/>
          <w:rPrChange w:id="64" w:author="EUGENIA ARCE" w:date="2015-08-24T01:21:00Z">
            <w:rPr>
              <w:rFonts w:ascii="Times New Roman" w:hAnsi="Times New Roman"/>
              <w:i/>
              <w:color w:val="000000" w:themeColor="text1"/>
              <w:lang w:val="es-ES"/>
            </w:rPr>
          </w:rPrChange>
        </w:rPr>
        <w:t xml:space="preserve"> </w:t>
      </w:r>
      <w:r w:rsidR="00B75175" w:rsidRPr="005B62F2">
        <w:rPr>
          <w:rFonts w:ascii="Times New Roman" w:hAnsi="Times New Roman"/>
          <w:color w:val="000000" w:themeColor="text1"/>
          <w:lang w:val="es-ES"/>
          <w:rPrChange w:id="65" w:author="EUGENIA ARCE" w:date="2015-08-24T01:21:00Z">
            <w:rPr>
              <w:rFonts w:ascii="Times New Roman" w:hAnsi="Times New Roman"/>
              <w:i/>
              <w:color w:val="000000" w:themeColor="text1"/>
              <w:lang w:val="es-ES"/>
            </w:rPr>
          </w:rPrChange>
        </w:rPr>
        <w:t>sancionar la violencia intrafamiliar</w:t>
      </w:r>
      <w:del w:id="66" w:author="EUGENIA ARCE" w:date="2015-08-24T01:21:00Z">
        <w:r w:rsidR="0024750F" w:rsidRPr="005F0D99">
          <w:rPr>
            <w:rFonts w:ascii="Times New Roman" w:hAnsi="Times New Roman" w:cs="Times New Roman"/>
            <w:color w:val="000000" w:themeColor="text1"/>
            <w:lang w:val="es-ES"/>
          </w:rPr>
          <w:delText>),</w:delText>
        </w:r>
      </w:del>
      <w:ins w:id="67" w:author="EUGENIA ARCE" w:date="2015-08-24T01:21:00Z">
        <w:r w:rsidR="005B62F2" w:rsidRPr="005B62F2">
          <w:rPr>
            <w:rFonts w:ascii="Times New Roman" w:hAnsi="Times New Roman" w:cs="Times New Roman"/>
            <w:color w:val="000000" w:themeColor="text1"/>
            <w:lang w:val="es-ES"/>
          </w:rPr>
          <w:t>.</w:t>
        </w:r>
        <w:r w:rsidR="005B62F2">
          <w:rPr>
            <w:rFonts w:ascii="Times New Roman" w:hAnsi="Times New Roman" w:cs="Times New Roman"/>
            <w:color w:val="000000" w:themeColor="text1"/>
            <w:lang w:val="es-ES"/>
          </w:rPr>
          <w:t xml:space="preserve"> El Estado</w:t>
        </w:r>
      </w:ins>
      <w:r w:rsidR="0024750F" w:rsidRPr="005F0D99">
        <w:rPr>
          <w:rFonts w:ascii="Times New Roman" w:hAnsi="Times New Roman" w:cs="Times New Roman"/>
          <w:color w:val="000000" w:themeColor="text1"/>
          <w:lang w:val="es-ES"/>
        </w:rPr>
        <w:t xml:space="preserve"> sabe de nuestra existencia </w:t>
      </w:r>
      <w:del w:id="68" w:author="EUGENIA ARCE" w:date="2015-08-24T01:21:00Z">
        <w:r w:rsidR="00B75175" w:rsidRPr="005F0D99">
          <w:rPr>
            <w:rFonts w:ascii="Times New Roman" w:hAnsi="Times New Roman" w:cs="Times New Roman"/>
            <w:color w:val="000000" w:themeColor="text1"/>
            <w:lang w:val="es-ES"/>
          </w:rPr>
          <w:delText>de</w:delText>
        </w:r>
      </w:del>
      <w:ins w:id="69" w:author="EUGENIA ARCE" w:date="2015-08-24T01:21:00Z">
        <w:r w:rsidR="00B75175" w:rsidRPr="005F0D99">
          <w:rPr>
            <w:rFonts w:ascii="Times New Roman" w:hAnsi="Times New Roman" w:cs="Times New Roman"/>
            <w:color w:val="000000" w:themeColor="text1"/>
            <w:lang w:val="es-ES"/>
          </w:rPr>
          <w:t>de</w:t>
        </w:r>
        <w:r w:rsidR="005B62F2">
          <w:rPr>
            <w:rFonts w:ascii="Times New Roman" w:hAnsi="Times New Roman" w:cs="Times New Roman"/>
            <w:color w:val="000000" w:themeColor="text1"/>
            <w:lang w:val="es-ES"/>
          </w:rPr>
          <w:t>sde</w:t>
        </w:r>
      </w:ins>
      <w:r w:rsidR="00B75175" w:rsidRPr="005F0D99">
        <w:rPr>
          <w:rFonts w:ascii="Times New Roman" w:hAnsi="Times New Roman" w:cs="Times New Roman"/>
          <w:color w:val="000000" w:themeColor="text1"/>
          <w:lang w:val="es-ES"/>
        </w:rPr>
        <w:t xml:space="preserve"> la cuna </w:t>
      </w:r>
      <w:del w:id="70" w:author="EUGENIA ARCE" w:date="2015-08-24T01:21:00Z">
        <w:r w:rsidR="00F32CA0" w:rsidRPr="005F0D99">
          <w:rPr>
            <w:rFonts w:ascii="Times New Roman" w:hAnsi="Times New Roman" w:cs="Times New Roman"/>
            <w:color w:val="000000" w:themeColor="text1"/>
            <w:lang w:val="es-ES"/>
          </w:rPr>
          <w:delText>a</w:delText>
        </w:r>
      </w:del>
      <w:ins w:id="71" w:author="EUGENIA ARCE" w:date="2015-08-24T01:21:00Z">
        <w:r w:rsidR="005B62F2">
          <w:rPr>
            <w:rFonts w:ascii="Times New Roman" w:hAnsi="Times New Roman" w:cs="Times New Roman"/>
            <w:color w:val="000000" w:themeColor="text1"/>
            <w:lang w:val="es-ES"/>
          </w:rPr>
          <w:t>hast</w:t>
        </w:r>
        <w:r w:rsidR="00F32CA0" w:rsidRPr="005F0D99">
          <w:rPr>
            <w:rFonts w:ascii="Times New Roman" w:hAnsi="Times New Roman" w:cs="Times New Roman"/>
            <w:color w:val="000000" w:themeColor="text1"/>
            <w:lang w:val="es-ES"/>
          </w:rPr>
          <w:t>a</w:t>
        </w:r>
      </w:ins>
      <w:r w:rsidR="00B75175" w:rsidRPr="005F0D99">
        <w:rPr>
          <w:rFonts w:ascii="Times New Roman" w:hAnsi="Times New Roman" w:cs="Times New Roman"/>
          <w:color w:val="000000" w:themeColor="text1"/>
          <w:lang w:val="es-ES"/>
        </w:rPr>
        <w:t xml:space="preserve"> la tumba</w:t>
      </w:r>
      <w:del w:id="72" w:author="EUGENIA ARCE" w:date="2015-08-24T01:21:00Z">
        <w:r w:rsidR="00B75175" w:rsidRPr="005F0D99">
          <w:rPr>
            <w:rFonts w:ascii="Times New Roman" w:hAnsi="Times New Roman" w:cs="Times New Roman"/>
            <w:color w:val="000000" w:themeColor="text1"/>
            <w:lang w:val="es-ES"/>
          </w:rPr>
          <w:delText xml:space="preserve"> (</w:delText>
        </w:r>
      </w:del>
      <w:ins w:id="73" w:author="EUGENIA ARCE" w:date="2015-08-24T01:21:00Z">
        <w:r w:rsidR="005B62F2">
          <w:rPr>
            <w:rFonts w:ascii="Times New Roman" w:hAnsi="Times New Roman" w:cs="Times New Roman"/>
            <w:color w:val="000000" w:themeColor="text1"/>
            <w:lang w:val="es-ES"/>
          </w:rPr>
          <w:t xml:space="preserve">: </w:t>
        </w:r>
      </w:ins>
      <w:r w:rsidR="00F32CA0" w:rsidRPr="005B62F2">
        <w:rPr>
          <w:rFonts w:ascii="Times New Roman" w:hAnsi="Times New Roman"/>
          <w:color w:val="000000" w:themeColor="text1"/>
          <w:lang w:val="es-ES"/>
          <w:rPrChange w:id="74" w:author="EUGENIA ARCE" w:date="2015-08-24T01:21:00Z">
            <w:rPr>
              <w:rFonts w:ascii="Times New Roman" w:hAnsi="Times New Roman"/>
              <w:i/>
              <w:color w:val="000000" w:themeColor="text1"/>
              <w:lang w:val="es-ES"/>
            </w:rPr>
          </w:rPrChange>
        </w:rPr>
        <w:t xml:space="preserve">al registrar </w:t>
      </w:r>
      <w:r w:rsidR="00B75175" w:rsidRPr="005B62F2">
        <w:rPr>
          <w:rFonts w:ascii="Times New Roman" w:hAnsi="Times New Roman"/>
          <w:color w:val="000000" w:themeColor="text1"/>
          <w:lang w:val="es-ES"/>
          <w:rPrChange w:id="75" w:author="EUGENIA ARCE" w:date="2015-08-24T01:21:00Z">
            <w:rPr>
              <w:rFonts w:ascii="Times New Roman" w:hAnsi="Times New Roman"/>
              <w:i/>
              <w:color w:val="000000" w:themeColor="text1"/>
              <w:lang w:val="es-ES"/>
            </w:rPr>
          </w:rPrChange>
        </w:rPr>
        <w:t xml:space="preserve">el nacimiento o la defunción </w:t>
      </w:r>
      <w:r w:rsidR="00F32CA0" w:rsidRPr="005B62F2">
        <w:rPr>
          <w:rFonts w:ascii="Times New Roman" w:hAnsi="Times New Roman"/>
          <w:color w:val="000000" w:themeColor="text1"/>
          <w:lang w:val="es-ES"/>
          <w:rPrChange w:id="76" w:author="EUGENIA ARCE" w:date="2015-08-24T01:21:00Z">
            <w:rPr>
              <w:rFonts w:ascii="Times New Roman" w:hAnsi="Times New Roman"/>
              <w:i/>
              <w:color w:val="000000" w:themeColor="text1"/>
              <w:lang w:val="es-ES"/>
            </w:rPr>
          </w:rPrChange>
        </w:rPr>
        <w:t>de una persona</w:t>
      </w:r>
      <w:del w:id="77" w:author="EUGENIA ARCE" w:date="2015-08-24T01:21:00Z">
        <w:r w:rsidR="0024750F" w:rsidRPr="005F0D99">
          <w:rPr>
            <w:rFonts w:ascii="Times New Roman" w:hAnsi="Times New Roman" w:cs="Times New Roman"/>
            <w:color w:val="000000" w:themeColor="text1"/>
            <w:lang w:val="es-ES"/>
          </w:rPr>
          <w:delText>).</w:delText>
        </w:r>
      </w:del>
    </w:p>
    <w:p w14:paraId="701FBEDD" w14:textId="77777777" w:rsidR="00504C33" w:rsidRPr="005F0D99" w:rsidRDefault="00504C33" w:rsidP="005F0D99">
      <w:pPr>
        <w:spacing w:after="0" w:line="276" w:lineRule="auto"/>
        <w:jc w:val="both"/>
        <w:rPr>
          <w:del w:id="78" w:author="EUGENIA ARCE" w:date="2015-08-24T01:21:00Z"/>
          <w:rFonts w:ascii="Times New Roman" w:hAnsi="Times New Roman" w:cs="Times New Roman"/>
          <w:color w:val="000000" w:themeColor="text1"/>
          <w:lang w:val="es-ES"/>
        </w:rPr>
      </w:pPr>
    </w:p>
    <w:p w14:paraId="246A29A8" w14:textId="26D06434" w:rsidR="00B75175" w:rsidRPr="005F0D99" w:rsidRDefault="0024750F" w:rsidP="005F0D99">
      <w:pPr>
        <w:spacing w:after="0" w:line="276" w:lineRule="auto"/>
        <w:jc w:val="both"/>
        <w:rPr>
          <w:rFonts w:ascii="Times New Roman" w:hAnsi="Times New Roman" w:cs="Times New Roman"/>
          <w:color w:val="000000" w:themeColor="text1"/>
          <w:lang w:val="es-ES"/>
        </w:rPr>
      </w:pPr>
      <w:ins w:id="79" w:author="EUGENIA ARCE" w:date="2015-08-24T01:21:00Z">
        <w:r w:rsidRPr="005B62F2">
          <w:rPr>
            <w:rFonts w:ascii="Times New Roman" w:hAnsi="Times New Roman" w:cs="Times New Roman"/>
            <w:color w:val="000000" w:themeColor="text1"/>
            <w:lang w:val="es-ES"/>
          </w:rPr>
          <w:t>.</w:t>
        </w:r>
        <w:r w:rsidR="005B62F2">
          <w:rPr>
            <w:rFonts w:ascii="Times New Roman" w:hAnsi="Times New Roman" w:cs="Times New Roman"/>
            <w:color w:val="000000" w:themeColor="text1"/>
            <w:lang w:val="es-ES"/>
          </w:rPr>
          <w:t xml:space="preserve"> </w:t>
        </w:r>
      </w:ins>
      <w:r w:rsidR="00B75175" w:rsidRPr="005F0D99">
        <w:rPr>
          <w:rFonts w:ascii="Times New Roman" w:hAnsi="Times New Roman" w:cs="Times New Roman"/>
          <w:color w:val="000000" w:themeColor="text1"/>
          <w:lang w:val="es-ES"/>
        </w:rPr>
        <w:t xml:space="preserve">En todas esas situaciones </w:t>
      </w:r>
      <w:r w:rsidR="00504C33" w:rsidRPr="005F0D99">
        <w:rPr>
          <w:rFonts w:ascii="Times New Roman" w:hAnsi="Times New Roman" w:cs="Times New Roman"/>
          <w:color w:val="000000" w:themeColor="text1"/>
          <w:lang w:val="es-ES"/>
        </w:rPr>
        <w:t xml:space="preserve">el </w:t>
      </w:r>
      <w:r w:rsidR="00504C33" w:rsidRPr="005F0D99">
        <w:rPr>
          <w:rFonts w:ascii="Times New Roman" w:hAnsi="Times New Roman" w:cs="Times New Roman"/>
          <w:b/>
          <w:color w:val="000000" w:themeColor="text1"/>
          <w:lang w:val="es-ES"/>
        </w:rPr>
        <w:t>Estado</w:t>
      </w:r>
      <w:r w:rsidR="00504C33" w:rsidRPr="005F0D99">
        <w:rPr>
          <w:rFonts w:ascii="Times New Roman" w:hAnsi="Times New Roman" w:cs="Times New Roman"/>
          <w:color w:val="000000" w:themeColor="text1"/>
          <w:lang w:val="es-ES"/>
        </w:rPr>
        <w:t xml:space="preserve"> </w:t>
      </w:r>
      <w:r w:rsidR="00F32CA0" w:rsidRPr="005F0D99">
        <w:rPr>
          <w:rFonts w:ascii="Times New Roman" w:hAnsi="Times New Roman" w:cs="Times New Roman"/>
          <w:color w:val="000000" w:themeColor="text1"/>
          <w:lang w:val="es-ES"/>
        </w:rPr>
        <w:t xml:space="preserve">está </w:t>
      </w:r>
      <w:r w:rsidR="00F32CA0" w:rsidRPr="005F0D99">
        <w:rPr>
          <w:rFonts w:ascii="Times New Roman" w:hAnsi="Times New Roman" w:cs="Times New Roman"/>
          <w:b/>
          <w:color w:val="000000" w:themeColor="text1"/>
          <w:lang w:val="es-ES"/>
        </w:rPr>
        <w:t>presente</w:t>
      </w:r>
      <w:r w:rsidR="00504C33" w:rsidRPr="005F0D99">
        <w:rPr>
          <w:rFonts w:ascii="Times New Roman" w:hAnsi="Times New Roman" w:cs="Times New Roman"/>
          <w:color w:val="000000" w:themeColor="text1"/>
          <w:lang w:val="es-ES"/>
        </w:rPr>
        <w:t>.</w:t>
      </w:r>
    </w:p>
    <w:p w14:paraId="17CCCA74" w14:textId="77777777" w:rsidR="00B75175" w:rsidRPr="005F0D99" w:rsidRDefault="00B75175" w:rsidP="005F0D99">
      <w:pPr>
        <w:spacing w:after="0" w:line="276" w:lineRule="auto"/>
        <w:jc w:val="both"/>
        <w:rPr>
          <w:rFonts w:ascii="Times New Roman" w:hAnsi="Times New Roman" w:cs="Times New Roman"/>
          <w:color w:val="000000" w:themeColor="text1"/>
          <w:lang w:val="es-ES"/>
        </w:rPr>
      </w:pPr>
    </w:p>
    <w:tbl>
      <w:tblPr>
        <w:tblStyle w:val="Tablaconcuadrcula"/>
        <w:tblW w:w="0" w:type="auto"/>
        <w:tblLayout w:type="fixed"/>
        <w:tblLook w:val="04A0" w:firstRow="1" w:lastRow="0" w:firstColumn="1" w:lastColumn="0" w:noHBand="0" w:noVBand="1"/>
      </w:tblPr>
      <w:tblGrid>
        <w:gridCol w:w="1526"/>
        <w:gridCol w:w="7528"/>
      </w:tblGrid>
      <w:tr w:rsidR="00BB48F6" w:rsidRPr="005F0D99" w14:paraId="18B9AF81" w14:textId="77777777" w:rsidTr="00726EDE">
        <w:tc>
          <w:tcPr>
            <w:tcW w:w="9054" w:type="dxa"/>
            <w:gridSpan w:val="2"/>
            <w:shd w:val="clear" w:color="auto" w:fill="0D0D0D" w:themeFill="text1" w:themeFillTint="F2"/>
          </w:tcPr>
          <w:p w14:paraId="39554EB8" w14:textId="77777777" w:rsidR="00F242F1" w:rsidRPr="005F0D99" w:rsidRDefault="00F242F1" w:rsidP="005F0D99">
            <w:pPr>
              <w:spacing w:line="276" w:lineRule="auto"/>
              <w:jc w:val="center"/>
              <w:rPr>
                <w:rFonts w:ascii="Times New Roman" w:hAnsi="Times New Roman" w:cs="Times New Roman"/>
                <w:b/>
                <w:color w:val="FFFFFF" w:themeColor="background1"/>
                <w:sz w:val="24"/>
                <w:szCs w:val="24"/>
              </w:rPr>
            </w:pPr>
            <w:r w:rsidRPr="005F0D99">
              <w:rPr>
                <w:rFonts w:ascii="Times New Roman" w:hAnsi="Times New Roman" w:cs="Times New Roman"/>
                <w:b/>
                <w:color w:val="FFFFFF" w:themeColor="background1"/>
                <w:sz w:val="24"/>
                <w:szCs w:val="24"/>
              </w:rPr>
              <w:t>Imagen (fotografía, gráfica o ilustración)</w:t>
            </w:r>
          </w:p>
        </w:tc>
      </w:tr>
      <w:tr w:rsidR="00900D55" w:rsidRPr="005F0D99" w14:paraId="4FD38D1C" w14:textId="77777777" w:rsidTr="00F62E7B">
        <w:tc>
          <w:tcPr>
            <w:tcW w:w="1526" w:type="dxa"/>
          </w:tcPr>
          <w:p w14:paraId="268EA65B" w14:textId="77777777" w:rsidR="00F242F1" w:rsidRPr="005F0D99" w:rsidRDefault="00F242F1" w:rsidP="005F0D99">
            <w:pPr>
              <w:spacing w:line="276" w:lineRule="auto"/>
              <w:jc w:val="both"/>
              <w:rPr>
                <w:rFonts w:ascii="Times New Roman" w:hAnsi="Times New Roman" w:cs="Times New Roman"/>
                <w:b/>
                <w:color w:val="000000" w:themeColor="text1"/>
                <w:sz w:val="24"/>
                <w:szCs w:val="24"/>
              </w:rPr>
            </w:pPr>
            <w:r w:rsidRPr="005F0D99">
              <w:rPr>
                <w:rFonts w:ascii="Times New Roman" w:hAnsi="Times New Roman" w:cs="Times New Roman"/>
                <w:b/>
                <w:color w:val="000000" w:themeColor="text1"/>
                <w:sz w:val="24"/>
                <w:szCs w:val="24"/>
              </w:rPr>
              <w:t>Código</w:t>
            </w:r>
          </w:p>
        </w:tc>
        <w:tc>
          <w:tcPr>
            <w:tcW w:w="7528" w:type="dxa"/>
          </w:tcPr>
          <w:p w14:paraId="4990B744" w14:textId="2CC4DFAC" w:rsidR="00F242F1" w:rsidRPr="005F0D99" w:rsidRDefault="00F242F1" w:rsidP="005F0D99">
            <w:pPr>
              <w:spacing w:line="276" w:lineRule="auto"/>
              <w:jc w:val="both"/>
              <w:rPr>
                <w:rFonts w:ascii="Times New Roman" w:hAnsi="Times New Roman" w:cs="Times New Roman"/>
                <w:b/>
                <w:color w:val="000000" w:themeColor="text1"/>
                <w:sz w:val="24"/>
                <w:szCs w:val="24"/>
              </w:rPr>
            </w:pPr>
            <w:r w:rsidRPr="005F0D99">
              <w:rPr>
                <w:rFonts w:ascii="Times New Roman" w:hAnsi="Times New Roman" w:cs="Times New Roman"/>
                <w:color w:val="000000" w:themeColor="text1"/>
                <w:sz w:val="24"/>
                <w:szCs w:val="24"/>
              </w:rPr>
              <w:t>CS_G07_09_IMG04</w:t>
            </w:r>
          </w:p>
        </w:tc>
      </w:tr>
      <w:tr w:rsidR="00900D55" w:rsidRPr="005F0D99" w14:paraId="085013CD" w14:textId="77777777" w:rsidTr="00F62E7B">
        <w:tc>
          <w:tcPr>
            <w:tcW w:w="1526" w:type="dxa"/>
          </w:tcPr>
          <w:p w14:paraId="01D94A1C" w14:textId="77777777" w:rsidR="00F242F1" w:rsidRPr="005F0D99" w:rsidRDefault="00F242F1"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Descripción</w:t>
            </w:r>
          </w:p>
        </w:tc>
        <w:tc>
          <w:tcPr>
            <w:tcW w:w="7528" w:type="dxa"/>
          </w:tcPr>
          <w:p w14:paraId="07FCCCF9" w14:textId="0A3C38C2" w:rsidR="00F242F1" w:rsidRPr="005F0D99" w:rsidRDefault="00327B68" w:rsidP="005F0D99">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s-ES"/>
              </w:rPr>
              <w:t>Declaración de renta</w:t>
            </w:r>
            <w:r w:rsidR="00E07A1D">
              <w:rPr>
                <w:rFonts w:ascii="Times New Roman" w:hAnsi="Times New Roman" w:cs="Times New Roman"/>
                <w:color w:val="000000" w:themeColor="text1"/>
                <w:sz w:val="24"/>
                <w:szCs w:val="24"/>
                <w:lang w:val="es-ES"/>
              </w:rPr>
              <w:t>.</w:t>
            </w:r>
          </w:p>
        </w:tc>
      </w:tr>
      <w:tr w:rsidR="00900D55" w:rsidRPr="005F0D99" w14:paraId="390B019F" w14:textId="77777777" w:rsidTr="00F62E7B">
        <w:tc>
          <w:tcPr>
            <w:tcW w:w="1526" w:type="dxa"/>
          </w:tcPr>
          <w:p w14:paraId="03145172" w14:textId="19A61456" w:rsidR="00F242F1" w:rsidRPr="005F0D99" w:rsidRDefault="00721B23"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Ruta</w:t>
            </w:r>
          </w:p>
        </w:tc>
        <w:tc>
          <w:tcPr>
            <w:tcW w:w="7528" w:type="dxa"/>
          </w:tcPr>
          <w:p w14:paraId="3D852C8D" w14:textId="112319BC" w:rsidR="00F242F1" w:rsidRPr="005F0D99" w:rsidRDefault="00721B23"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color w:val="000000" w:themeColor="text1"/>
                <w:sz w:val="24"/>
                <w:szCs w:val="24"/>
              </w:rPr>
              <w:t>AulaPlaneta/banco de contenidos/multimedia.</w:t>
            </w:r>
          </w:p>
        </w:tc>
      </w:tr>
      <w:tr w:rsidR="00F242F1" w:rsidRPr="005F0D99" w14:paraId="7C4DC646" w14:textId="77777777" w:rsidTr="00F62E7B">
        <w:tc>
          <w:tcPr>
            <w:tcW w:w="1526" w:type="dxa"/>
          </w:tcPr>
          <w:p w14:paraId="7649FB3D" w14:textId="77777777" w:rsidR="00F242F1" w:rsidRPr="005F0D99" w:rsidRDefault="00F242F1"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Pie de imagen</w:t>
            </w:r>
          </w:p>
        </w:tc>
        <w:tc>
          <w:tcPr>
            <w:tcW w:w="7528" w:type="dxa"/>
          </w:tcPr>
          <w:p w14:paraId="0F384222" w14:textId="14AEA2CF" w:rsidR="00F242F1" w:rsidRPr="005F0D99" w:rsidRDefault="007D6412"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color w:val="000000" w:themeColor="text1"/>
                <w:sz w:val="24"/>
                <w:szCs w:val="24"/>
              </w:rPr>
              <w:t>L</w:t>
            </w:r>
            <w:r w:rsidR="00F242F1" w:rsidRPr="005F0D99">
              <w:rPr>
                <w:rFonts w:ascii="Times New Roman" w:hAnsi="Times New Roman" w:cs="Times New Roman"/>
                <w:color w:val="000000" w:themeColor="text1"/>
                <w:sz w:val="24"/>
                <w:szCs w:val="24"/>
              </w:rPr>
              <w:t xml:space="preserve">os ciudadanos están obligados a pagar al Estado impuestos proporcionales a sus rentas salariales, </w:t>
            </w:r>
            <w:ins w:id="80" w:author="EUGENIA ARCE" w:date="2015-08-24T01:21:00Z">
              <w:r w:rsidR="005B62F2">
                <w:rPr>
                  <w:rFonts w:ascii="Times New Roman" w:hAnsi="Times New Roman" w:cs="Times New Roman"/>
                  <w:color w:val="000000" w:themeColor="text1"/>
                  <w:sz w:val="24"/>
                  <w:szCs w:val="24"/>
                </w:rPr>
                <w:t xml:space="preserve">su </w:t>
              </w:r>
            </w:ins>
            <w:r w:rsidR="00F242F1" w:rsidRPr="005F0D99">
              <w:rPr>
                <w:rFonts w:ascii="Times New Roman" w:hAnsi="Times New Roman" w:cs="Times New Roman"/>
                <w:color w:val="000000" w:themeColor="text1"/>
                <w:sz w:val="24"/>
                <w:szCs w:val="24"/>
              </w:rPr>
              <w:t>capital, patrimonio y actividades profesionales.</w:t>
            </w:r>
          </w:p>
        </w:tc>
      </w:tr>
    </w:tbl>
    <w:p w14:paraId="44470B62" w14:textId="77777777" w:rsidR="007E7BB9" w:rsidRPr="005B62F2" w:rsidRDefault="007E7BB9" w:rsidP="005F0D99">
      <w:pPr>
        <w:spacing w:after="0" w:line="276" w:lineRule="auto"/>
        <w:jc w:val="both"/>
        <w:rPr>
          <w:rFonts w:ascii="Times New Roman" w:hAnsi="Times New Roman"/>
          <w:color w:val="000000" w:themeColor="text1"/>
          <w:rPrChange w:id="81" w:author="EUGENIA ARCE" w:date="2015-08-24T01:21:00Z">
            <w:rPr>
              <w:rFonts w:ascii="Times New Roman" w:hAnsi="Times New Roman"/>
              <w:color w:val="000000" w:themeColor="text1"/>
              <w:lang w:val="es-ES"/>
            </w:rPr>
          </w:rPrChange>
        </w:rPr>
      </w:pPr>
    </w:p>
    <w:p w14:paraId="31CD1BDE" w14:textId="1AF7B70F" w:rsidR="00A319D2" w:rsidRPr="005F0D99" w:rsidRDefault="00076E98" w:rsidP="005F0D99">
      <w:pPr>
        <w:spacing w:line="276" w:lineRule="auto"/>
        <w:jc w:val="both"/>
        <w:rPr>
          <w:rFonts w:ascii="Times New Roman" w:hAnsi="Times New Roman" w:cs="Times New Roman"/>
          <w:color w:val="000000" w:themeColor="text1"/>
        </w:rPr>
      </w:pPr>
      <w:r w:rsidRPr="005F0D99">
        <w:rPr>
          <w:rFonts w:ascii="Times New Roman" w:hAnsi="Times New Roman" w:cs="Times New Roman"/>
          <w:color w:val="000000" w:themeColor="text1"/>
        </w:rPr>
        <w:lastRenderedPageBreak/>
        <w:t xml:space="preserve">Si quieres ampliar tus conocimientos sobre el </w:t>
      </w:r>
      <w:r w:rsidR="007D6412" w:rsidRPr="005F0D99">
        <w:rPr>
          <w:rFonts w:ascii="Times New Roman" w:hAnsi="Times New Roman" w:cs="Times New Roman"/>
          <w:color w:val="000000" w:themeColor="text1"/>
        </w:rPr>
        <w:t>concepto de Estado</w:t>
      </w:r>
      <w:r w:rsidRPr="005F0D99">
        <w:rPr>
          <w:rFonts w:ascii="Times New Roman" w:hAnsi="Times New Roman" w:cs="Times New Roman"/>
          <w:color w:val="000000" w:themeColor="text1"/>
        </w:rPr>
        <w:t xml:space="preserve"> consulta este video publicado en la web [</w:t>
      </w:r>
      <w:hyperlink r:id="rId10" w:history="1">
        <w:r w:rsidRPr="005F0D99">
          <w:rPr>
            <w:rStyle w:val="Hipervnculo"/>
            <w:rFonts w:ascii="Times New Roman" w:hAnsi="Times New Roman" w:cs="Times New Roman"/>
            <w:color w:val="000000" w:themeColor="text1"/>
          </w:rPr>
          <w:t>VER</w:t>
        </w:r>
      </w:hyperlink>
      <w:r w:rsidR="002476EB" w:rsidRPr="005F0D99">
        <w:rPr>
          <w:rFonts w:ascii="Times New Roman" w:hAnsi="Times New Roman" w:cs="Times New Roman"/>
          <w:color w:val="000000" w:themeColor="text1"/>
        </w:rPr>
        <w:t>].</w:t>
      </w:r>
    </w:p>
    <w:p w14:paraId="7AA172DF" w14:textId="0CEA179A" w:rsidR="009458E8" w:rsidRPr="005F0D99" w:rsidRDefault="005F0D99" w:rsidP="005F0D99">
      <w:pPr>
        <w:spacing w:after="0" w:line="276" w:lineRule="auto"/>
        <w:jc w:val="both"/>
        <w:rPr>
          <w:rFonts w:ascii="Times New Roman" w:hAnsi="Times New Roman" w:cs="Times New Roman"/>
          <w:color w:val="000000" w:themeColor="text1"/>
        </w:rPr>
      </w:pPr>
      <w:r w:rsidRPr="005F0D99">
        <w:rPr>
          <w:rFonts w:ascii="Times New Roman" w:hAnsi="Times New Roman" w:cs="Times New Roman"/>
          <w:color w:val="000000" w:themeColor="text1"/>
        </w:rPr>
        <w:t xml:space="preserve"> </w:t>
      </w:r>
      <w:r w:rsidR="009458E8" w:rsidRPr="005F0D99">
        <w:rPr>
          <w:rFonts w:ascii="Times New Roman" w:hAnsi="Times New Roman" w:cs="Times New Roman"/>
          <w:color w:val="000000" w:themeColor="text1"/>
        </w:rPr>
        <w:t xml:space="preserve">[SECCIÓN 2] </w:t>
      </w:r>
      <w:r w:rsidR="009458E8" w:rsidRPr="005F0D99">
        <w:rPr>
          <w:rFonts w:ascii="Times New Roman" w:hAnsi="Times New Roman" w:cs="Times New Roman"/>
          <w:b/>
          <w:color w:val="000000" w:themeColor="text1"/>
        </w:rPr>
        <w:t xml:space="preserve">1.2 </w:t>
      </w:r>
      <w:del w:id="82" w:author="EUGENIA ARCE" w:date="2015-08-24T01:21:00Z">
        <w:r w:rsidR="00EF6313" w:rsidRPr="005F0D99">
          <w:rPr>
            <w:rFonts w:ascii="Times New Roman" w:hAnsi="Times New Roman" w:cs="Times New Roman"/>
            <w:b/>
            <w:color w:val="000000" w:themeColor="text1"/>
          </w:rPr>
          <w:delText>Elementos</w:delText>
        </w:r>
      </w:del>
      <w:ins w:id="83" w:author="EUGENIA ARCE" w:date="2015-08-24T01:21:00Z">
        <w:r w:rsidR="005B62F2">
          <w:rPr>
            <w:rFonts w:ascii="Times New Roman" w:hAnsi="Times New Roman" w:cs="Times New Roman"/>
            <w:b/>
            <w:color w:val="000000" w:themeColor="text1"/>
          </w:rPr>
          <w:t>Los e</w:t>
        </w:r>
        <w:r w:rsidR="00EF6313" w:rsidRPr="005F0D99">
          <w:rPr>
            <w:rFonts w:ascii="Times New Roman" w:hAnsi="Times New Roman" w:cs="Times New Roman"/>
            <w:b/>
            <w:color w:val="000000" w:themeColor="text1"/>
          </w:rPr>
          <w:t>lementos</w:t>
        </w:r>
        <w:r w:rsidR="005B62F2">
          <w:rPr>
            <w:rFonts w:ascii="Times New Roman" w:hAnsi="Times New Roman" w:cs="Times New Roman"/>
            <w:b/>
            <w:color w:val="000000" w:themeColor="text1"/>
          </w:rPr>
          <w:t xml:space="preserve"> del Estado</w:t>
        </w:r>
      </w:ins>
    </w:p>
    <w:p w14:paraId="6B3F68B9" w14:textId="77777777" w:rsidR="009458E8" w:rsidRPr="005F0D99" w:rsidRDefault="009458E8" w:rsidP="005F0D99">
      <w:pPr>
        <w:spacing w:after="0" w:line="276" w:lineRule="auto"/>
        <w:jc w:val="both"/>
        <w:rPr>
          <w:rFonts w:ascii="Times New Roman" w:hAnsi="Times New Roman" w:cs="Times New Roman"/>
          <w:color w:val="000000" w:themeColor="text1"/>
          <w:lang w:val="es-ES"/>
        </w:rPr>
      </w:pPr>
    </w:p>
    <w:p w14:paraId="0A9EFD65" w14:textId="0D822DBA" w:rsidR="00721B23" w:rsidRPr="005F0D99" w:rsidRDefault="00721B23" w:rsidP="005F0D99">
      <w:p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color w:val="000000" w:themeColor="text1"/>
          <w:lang w:val="es-ES"/>
        </w:rPr>
        <w:t xml:space="preserve">Los </w:t>
      </w:r>
      <w:r w:rsidRPr="005F0D99">
        <w:rPr>
          <w:rFonts w:ascii="Times New Roman" w:hAnsi="Times New Roman" w:cs="Times New Roman"/>
          <w:b/>
          <w:color w:val="000000" w:themeColor="text1"/>
          <w:lang w:val="es-ES"/>
        </w:rPr>
        <w:t>elementos</w:t>
      </w:r>
      <w:r w:rsidRPr="005F0D99">
        <w:rPr>
          <w:rFonts w:ascii="Times New Roman" w:hAnsi="Times New Roman" w:cs="Times New Roman"/>
          <w:color w:val="000000" w:themeColor="text1"/>
          <w:lang w:val="es-ES"/>
        </w:rPr>
        <w:t xml:space="preserve"> del </w:t>
      </w:r>
      <w:r w:rsidR="009458E8" w:rsidRPr="005F0D99">
        <w:rPr>
          <w:rFonts w:ascii="Times New Roman" w:hAnsi="Times New Roman" w:cs="Times New Roman"/>
          <w:color w:val="000000" w:themeColor="text1"/>
          <w:lang w:val="es-ES"/>
        </w:rPr>
        <w:t xml:space="preserve">Estado </w:t>
      </w:r>
      <w:r w:rsidRPr="005F0D99">
        <w:rPr>
          <w:rFonts w:ascii="Times New Roman" w:hAnsi="Times New Roman" w:cs="Times New Roman"/>
          <w:color w:val="000000" w:themeColor="text1"/>
          <w:lang w:val="es-ES"/>
        </w:rPr>
        <w:t xml:space="preserve">como </w:t>
      </w:r>
      <w:r w:rsidRPr="005F0D99">
        <w:rPr>
          <w:rFonts w:ascii="Times New Roman" w:hAnsi="Times New Roman" w:cs="Times New Roman"/>
          <w:b/>
          <w:color w:val="000000" w:themeColor="text1"/>
          <w:lang w:val="es-ES"/>
        </w:rPr>
        <w:t>persona jurídica</w:t>
      </w:r>
      <w:r w:rsidRPr="005F0D99">
        <w:rPr>
          <w:rFonts w:ascii="Times New Roman" w:hAnsi="Times New Roman" w:cs="Times New Roman"/>
          <w:color w:val="000000" w:themeColor="text1"/>
          <w:lang w:val="es-ES"/>
        </w:rPr>
        <w:t xml:space="preserve"> son:</w:t>
      </w:r>
    </w:p>
    <w:p w14:paraId="0EB47BC4" w14:textId="77777777" w:rsidR="00721B23" w:rsidRPr="005F0D99" w:rsidRDefault="00721B23" w:rsidP="005F0D99">
      <w:pPr>
        <w:spacing w:after="0" w:line="276" w:lineRule="auto"/>
        <w:jc w:val="both"/>
        <w:rPr>
          <w:rFonts w:ascii="Times New Roman" w:hAnsi="Times New Roman" w:cs="Times New Roman"/>
          <w:color w:val="000000" w:themeColor="text1"/>
          <w:lang w:val="es-ES"/>
        </w:rPr>
      </w:pPr>
    </w:p>
    <w:p w14:paraId="3286CD74" w14:textId="0B983768" w:rsidR="00721B23" w:rsidRPr="005F0D99" w:rsidRDefault="00721B23" w:rsidP="005F0D99">
      <w:pPr>
        <w:pStyle w:val="Prrafodelista"/>
        <w:numPr>
          <w:ilvl w:val="0"/>
          <w:numId w:val="42"/>
        </w:num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color w:val="000000" w:themeColor="text1"/>
          <w:lang w:val="es-ES"/>
        </w:rPr>
        <w:t xml:space="preserve">El </w:t>
      </w:r>
      <w:r w:rsidR="009458E8" w:rsidRPr="005B62F2">
        <w:rPr>
          <w:rFonts w:ascii="Times New Roman" w:hAnsi="Times New Roman"/>
          <w:b/>
          <w:color w:val="000000" w:themeColor="text1"/>
          <w:lang w:val="es-ES"/>
          <w:rPrChange w:id="84" w:author="EUGENIA ARCE" w:date="2015-08-24T01:21:00Z">
            <w:rPr>
              <w:rFonts w:ascii="Times New Roman" w:hAnsi="Times New Roman"/>
              <w:i/>
              <w:color w:val="000000" w:themeColor="text1"/>
              <w:lang w:val="es-ES"/>
            </w:rPr>
          </w:rPrChange>
        </w:rPr>
        <w:t>elemento territorial</w:t>
      </w:r>
      <w:r w:rsidR="0028340D" w:rsidRPr="005B62F2">
        <w:rPr>
          <w:rFonts w:ascii="Times New Roman" w:hAnsi="Times New Roman"/>
          <w:b/>
          <w:color w:val="000000" w:themeColor="text1"/>
          <w:lang w:val="es-ES"/>
          <w:rPrChange w:id="85" w:author="EUGENIA ARCE" w:date="2015-08-24T01:21:00Z">
            <w:rPr>
              <w:rFonts w:ascii="Times New Roman" w:hAnsi="Times New Roman"/>
              <w:color w:val="000000" w:themeColor="text1"/>
              <w:lang w:val="es-ES"/>
            </w:rPr>
          </w:rPrChange>
        </w:rPr>
        <w:t>:</w:t>
      </w:r>
      <w:r w:rsidR="0028340D" w:rsidRPr="005F0D99">
        <w:rPr>
          <w:rFonts w:ascii="Times New Roman" w:hAnsi="Times New Roman" w:cs="Times New Roman"/>
          <w:color w:val="000000" w:themeColor="text1"/>
          <w:lang w:val="es-ES"/>
        </w:rPr>
        <w:t xml:space="preserve"> </w:t>
      </w:r>
      <w:r w:rsidR="009458E8" w:rsidRPr="005F0D99">
        <w:rPr>
          <w:rFonts w:ascii="Times New Roman" w:hAnsi="Times New Roman" w:cs="Times New Roman"/>
          <w:color w:val="000000" w:themeColor="text1"/>
          <w:lang w:val="es-ES"/>
        </w:rPr>
        <w:t>espacio en el que convive la población y el poder público ejerce su soberan</w:t>
      </w:r>
      <w:r w:rsidR="005B62F2">
        <w:rPr>
          <w:rFonts w:ascii="Times New Roman" w:hAnsi="Times New Roman" w:cs="Times New Roman"/>
          <w:color w:val="000000" w:themeColor="text1"/>
          <w:lang w:val="es-ES"/>
        </w:rPr>
        <w:t>ía</w:t>
      </w:r>
      <w:del w:id="86" w:author="EUGENIA ARCE" w:date="2015-08-24T01:21:00Z">
        <w:r w:rsidRPr="005F0D99">
          <w:rPr>
            <w:rFonts w:ascii="Times New Roman" w:hAnsi="Times New Roman" w:cs="Times New Roman"/>
            <w:color w:val="000000" w:themeColor="text1"/>
            <w:lang w:val="es-ES"/>
          </w:rPr>
          <w:delText>;</w:delText>
        </w:r>
      </w:del>
      <w:ins w:id="87" w:author="EUGENIA ARCE" w:date="2015-08-24T01:21:00Z">
        <w:r w:rsidR="005B62F2">
          <w:rPr>
            <w:rFonts w:ascii="Times New Roman" w:hAnsi="Times New Roman" w:cs="Times New Roman"/>
            <w:color w:val="000000" w:themeColor="text1"/>
            <w:lang w:val="es-ES"/>
          </w:rPr>
          <w:t>.</w:t>
        </w:r>
      </w:ins>
    </w:p>
    <w:p w14:paraId="68128A83" w14:textId="77777777" w:rsidR="00B931E9" w:rsidRPr="005F0D99" w:rsidRDefault="00B931E9" w:rsidP="005F0D99">
      <w:pPr>
        <w:pStyle w:val="Prrafodelista"/>
        <w:spacing w:after="0" w:line="276" w:lineRule="auto"/>
        <w:jc w:val="both"/>
        <w:rPr>
          <w:rFonts w:ascii="Times New Roman" w:hAnsi="Times New Roman" w:cs="Times New Roman"/>
          <w:color w:val="000000" w:themeColor="text1"/>
          <w:lang w:val="es-ES"/>
        </w:rPr>
      </w:pPr>
    </w:p>
    <w:p w14:paraId="65A3A262" w14:textId="2949210F" w:rsidR="00721B23" w:rsidRPr="005F0D99" w:rsidRDefault="00721B23" w:rsidP="005F0D99">
      <w:pPr>
        <w:pStyle w:val="Prrafodelista"/>
        <w:numPr>
          <w:ilvl w:val="0"/>
          <w:numId w:val="42"/>
        </w:num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color w:val="000000" w:themeColor="text1"/>
          <w:lang w:val="es-ES"/>
        </w:rPr>
        <w:t>E</w:t>
      </w:r>
      <w:r w:rsidR="009458E8" w:rsidRPr="005F0D99">
        <w:rPr>
          <w:rFonts w:ascii="Times New Roman" w:hAnsi="Times New Roman" w:cs="Times New Roman"/>
          <w:color w:val="000000" w:themeColor="text1"/>
          <w:lang w:val="es-ES"/>
        </w:rPr>
        <w:t xml:space="preserve">l </w:t>
      </w:r>
      <w:r w:rsidR="009458E8" w:rsidRPr="005B62F2">
        <w:rPr>
          <w:rFonts w:ascii="Times New Roman" w:hAnsi="Times New Roman"/>
          <w:b/>
          <w:color w:val="000000" w:themeColor="text1"/>
          <w:lang w:val="es-ES"/>
          <w:rPrChange w:id="88" w:author="EUGENIA ARCE" w:date="2015-08-24T01:21:00Z">
            <w:rPr>
              <w:rFonts w:ascii="Times New Roman" w:hAnsi="Times New Roman"/>
              <w:i/>
              <w:color w:val="000000" w:themeColor="text1"/>
              <w:lang w:val="es-ES"/>
            </w:rPr>
          </w:rPrChange>
        </w:rPr>
        <w:t>elemento poblacional</w:t>
      </w:r>
      <w:r w:rsidR="0028340D" w:rsidRPr="005B62F2">
        <w:rPr>
          <w:rFonts w:ascii="Times New Roman" w:hAnsi="Times New Roman"/>
          <w:b/>
          <w:color w:val="000000" w:themeColor="text1"/>
          <w:lang w:val="es-ES"/>
          <w:rPrChange w:id="89" w:author="EUGENIA ARCE" w:date="2015-08-24T01:21:00Z">
            <w:rPr>
              <w:rFonts w:ascii="Times New Roman" w:hAnsi="Times New Roman"/>
              <w:color w:val="000000" w:themeColor="text1"/>
              <w:lang w:val="es-ES"/>
            </w:rPr>
          </w:rPrChange>
        </w:rPr>
        <w:t>:</w:t>
      </w:r>
      <w:r w:rsidR="0028340D" w:rsidRPr="005F0D99">
        <w:rPr>
          <w:rFonts w:ascii="Times New Roman" w:hAnsi="Times New Roman" w:cs="Times New Roman"/>
          <w:color w:val="000000" w:themeColor="text1"/>
          <w:lang w:val="es-ES"/>
        </w:rPr>
        <w:t xml:space="preserve"> </w:t>
      </w:r>
      <w:r w:rsidR="009458E8" w:rsidRPr="005F0D99">
        <w:rPr>
          <w:rFonts w:ascii="Times New Roman" w:hAnsi="Times New Roman" w:cs="Times New Roman"/>
          <w:color w:val="000000" w:themeColor="text1"/>
          <w:lang w:val="es-ES"/>
        </w:rPr>
        <w:t>conglomerado humano que, con</w:t>
      </w:r>
      <w:r w:rsidR="005B62F2">
        <w:rPr>
          <w:rFonts w:ascii="Times New Roman" w:hAnsi="Times New Roman" w:cs="Times New Roman"/>
          <w:color w:val="000000" w:themeColor="text1"/>
          <w:lang w:val="es-ES"/>
        </w:rPr>
        <w:t xml:space="preserve">viviendo en el territorio, </w:t>
      </w:r>
      <w:del w:id="90" w:author="EUGENIA ARCE" w:date="2015-08-24T01:21:00Z">
        <w:r w:rsidR="009458E8" w:rsidRPr="005F0D99">
          <w:rPr>
            <w:rFonts w:ascii="Times New Roman" w:hAnsi="Times New Roman" w:cs="Times New Roman"/>
            <w:color w:val="000000" w:themeColor="text1"/>
            <w:lang w:val="es-ES"/>
          </w:rPr>
          <w:delText>están sometidos</w:delText>
        </w:r>
      </w:del>
      <w:ins w:id="91" w:author="EUGENIA ARCE" w:date="2015-08-24T01:21:00Z">
        <w:r w:rsidR="005B62F2">
          <w:rPr>
            <w:rFonts w:ascii="Times New Roman" w:hAnsi="Times New Roman" w:cs="Times New Roman"/>
            <w:color w:val="000000" w:themeColor="text1"/>
            <w:lang w:val="es-ES"/>
          </w:rPr>
          <w:t>está sometido</w:t>
        </w:r>
      </w:ins>
      <w:r w:rsidR="009458E8" w:rsidRPr="005F0D99">
        <w:rPr>
          <w:rFonts w:ascii="Times New Roman" w:hAnsi="Times New Roman" w:cs="Times New Roman"/>
          <w:color w:val="000000" w:themeColor="text1"/>
          <w:lang w:val="es-ES"/>
        </w:rPr>
        <w:t xml:space="preserve"> a </w:t>
      </w:r>
      <w:r w:rsidR="005B62F2">
        <w:rPr>
          <w:rFonts w:ascii="Times New Roman" w:hAnsi="Times New Roman" w:cs="Times New Roman"/>
          <w:color w:val="000000" w:themeColor="text1"/>
          <w:lang w:val="es-ES"/>
        </w:rPr>
        <w:t>la soberanía del poder público</w:t>
      </w:r>
      <w:del w:id="92" w:author="EUGENIA ARCE" w:date="2015-08-24T01:21:00Z">
        <w:r w:rsidRPr="005F0D99">
          <w:rPr>
            <w:rFonts w:ascii="Times New Roman" w:hAnsi="Times New Roman" w:cs="Times New Roman"/>
            <w:color w:val="000000" w:themeColor="text1"/>
            <w:lang w:val="es-ES"/>
          </w:rPr>
          <w:delText>;</w:delText>
        </w:r>
      </w:del>
      <w:ins w:id="93" w:author="EUGENIA ARCE" w:date="2015-08-24T01:21:00Z">
        <w:r w:rsidR="005B62F2">
          <w:rPr>
            <w:rFonts w:ascii="Times New Roman" w:hAnsi="Times New Roman" w:cs="Times New Roman"/>
            <w:color w:val="000000" w:themeColor="text1"/>
            <w:lang w:val="es-ES"/>
          </w:rPr>
          <w:t>.</w:t>
        </w:r>
      </w:ins>
    </w:p>
    <w:p w14:paraId="2A58A85F" w14:textId="77777777" w:rsidR="00B931E9" w:rsidRPr="005F0D99" w:rsidRDefault="00B931E9" w:rsidP="005F0D99">
      <w:pPr>
        <w:spacing w:after="0" w:line="276" w:lineRule="auto"/>
        <w:jc w:val="both"/>
        <w:rPr>
          <w:rFonts w:ascii="Times New Roman" w:hAnsi="Times New Roman" w:cs="Times New Roman"/>
          <w:color w:val="000000" w:themeColor="text1"/>
          <w:lang w:val="es-ES"/>
        </w:rPr>
      </w:pPr>
    </w:p>
    <w:p w14:paraId="0845ECA9" w14:textId="7586007B" w:rsidR="00721B23" w:rsidRPr="005F0D99" w:rsidRDefault="00721B23" w:rsidP="005F0D99">
      <w:pPr>
        <w:pStyle w:val="Prrafodelista"/>
        <w:numPr>
          <w:ilvl w:val="0"/>
          <w:numId w:val="42"/>
        </w:num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color w:val="000000" w:themeColor="text1"/>
          <w:lang w:val="es-ES"/>
        </w:rPr>
        <w:t>E</w:t>
      </w:r>
      <w:r w:rsidR="009458E8" w:rsidRPr="005F0D99">
        <w:rPr>
          <w:rFonts w:ascii="Times New Roman" w:hAnsi="Times New Roman" w:cs="Times New Roman"/>
          <w:color w:val="000000" w:themeColor="text1"/>
          <w:lang w:val="es-ES"/>
        </w:rPr>
        <w:t xml:space="preserve">l </w:t>
      </w:r>
      <w:r w:rsidR="009458E8" w:rsidRPr="005B62F2">
        <w:rPr>
          <w:rFonts w:ascii="Times New Roman" w:hAnsi="Times New Roman"/>
          <w:b/>
          <w:color w:val="000000" w:themeColor="text1"/>
          <w:lang w:val="es-ES"/>
          <w:rPrChange w:id="94" w:author="EUGENIA ARCE" w:date="2015-08-24T01:21:00Z">
            <w:rPr>
              <w:rFonts w:ascii="Times New Roman" w:hAnsi="Times New Roman"/>
              <w:i/>
              <w:color w:val="000000" w:themeColor="text1"/>
              <w:lang w:val="es-ES"/>
            </w:rPr>
          </w:rPrChange>
        </w:rPr>
        <w:t>poder público</w:t>
      </w:r>
      <w:r w:rsidR="0028340D" w:rsidRPr="005B62F2">
        <w:rPr>
          <w:rFonts w:ascii="Times New Roman" w:hAnsi="Times New Roman"/>
          <w:b/>
          <w:color w:val="000000" w:themeColor="text1"/>
          <w:lang w:val="es-ES"/>
          <w:rPrChange w:id="95" w:author="EUGENIA ARCE" w:date="2015-08-24T01:21:00Z">
            <w:rPr>
              <w:rFonts w:ascii="Times New Roman" w:hAnsi="Times New Roman"/>
              <w:color w:val="000000" w:themeColor="text1"/>
              <w:lang w:val="es-ES"/>
            </w:rPr>
          </w:rPrChange>
        </w:rPr>
        <w:t>:</w:t>
      </w:r>
      <w:r w:rsidR="0028340D" w:rsidRPr="005F0D99">
        <w:rPr>
          <w:rFonts w:ascii="Times New Roman" w:hAnsi="Times New Roman" w:cs="Times New Roman"/>
          <w:color w:val="000000" w:themeColor="text1"/>
          <w:lang w:val="es-ES"/>
        </w:rPr>
        <w:t xml:space="preserve"> conjunto de instituciones </w:t>
      </w:r>
      <w:r w:rsidR="009458E8" w:rsidRPr="005F0D99">
        <w:rPr>
          <w:rFonts w:ascii="Times New Roman" w:hAnsi="Times New Roman" w:cs="Times New Roman"/>
          <w:color w:val="000000" w:themeColor="text1"/>
          <w:lang w:val="es-ES"/>
        </w:rPr>
        <w:t>que, en el territor</w:t>
      </w:r>
      <w:r w:rsidR="0028340D" w:rsidRPr="005F0D99">
        <w:rPr>
          <w:rFonts w:ascii="Times New Roman" w:hAnsi="Times New Roman" w:cs="Times New Roman"/>
          <w:color w:val="000000" w:themeColor="text1"/>
          <w:lang w:val="es-ES"/>
        </w:rPr>
        <w:t xml:space="preserve">io y sobre las personas, ejercen la </w:t>
      </w:r>
      <w:r w:rsidR="009458E8" w:rsidRPr="005F0D99">
        <w:rPr>
          <w:rFonts w:ascii="Times New Roman" w:hAnsi="Times New Roman" w:cs="Times New Roman"/>
          <w:color w:val="000000" w:themeColor="text1"/>
          <w:lang w:val="es-ES"/>
        </w:rPr>
        <w:t>autoridad</w:t>
      </w:r>
      <w:r w:rsidR="0028340D" w:rsidRPr="005F0D99">
        <w:rPr>
          <w:rFonts w:ascii="Times New Roman" w:hAnsi="Times New Roman" w:cs="Times New Roman"/>
          <w:color w:val="000000" w:themeColor="text1"/>
          <w:lang w:val="es-ES"/>
        </w:rPr>
        <w:t xml:space="preserve"> estatal</w:t>
      </w:r>
      <w:del w:id="96" w:author="EUGENIA ARCE" w:date="2015-08-24T01:21:00Z">
        <w:r w:rsidRPr="005F0D99">
          <w:rPr>
            <w:rFonts w:ascii="Times New Roman" w:hAnsi="Times New Roman" w:cs="Times New Roman"/>
            <w:color w:val="000000" w:themeColor="text1"/>
            <w:lang w:val="es-ES"/>
          </w:rPr>
          <w:delText>; y,</w:delText>
        </w:r>
      </w:del>
      <w:ins w:id="97" w:author="EUGENIA ARCE" w:date="2015-08-24T01:21:00Z">
        <w:r w:rsidR="005B62F2">
          <w:rPr>
            <w:rFonts w:ascii="Times New Roman" w:hAnsi="Times New Roman" w:cs="Times New Roman"/>
            <w:color w:val="000000" w:themeColor="text1"/>
            <w:lang w:val="es-ES"/>
          </w:rPr>
          <w:t>.</w:t>
        </w:r>
      </w:ins>
    </w:p>
    <w:p w14:paraId="04B6B7EC" w14:textId="77777777" w:rsidR="00B931E9" w:rsidRPr="005F0D99" w:rsidRDefault="00B931E9" w:rsidP="005F0D99">
      <w:pPr>
        <w:spacing w:after="0" w:line="276" w:lineRule="auto"/>
        <w:jc w:val="both"/>
        <w:rPr>
          <w:rFonts w:ascii="Times New Roman" w:hAnsi="Times New Roman" w:cs="Times New Roman"/>
          <w:color w:val="000000" w:themeColor="text1"/>
          <w:lang w:val="es-ES"/>
        </w:rPr>
      </w:pPr>
    </w:p>
    <w:p w14:paraId="50CAA7F9" w14:textId="4BCC7EDD" w:rsidR="009458E8" w:rsidRPr="005F0D99" w:rsidRDefault="00721B23" w:rsidP="005F0D99">
      <w:pPr>
        <w:pStyle w:val="Prrafodelista"/>
        <w:numPr>
          <w:ilvl w:val="0"/>
          <w:numId w:val="42"/>
        </w:num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color w:val="000000" w:themeColor="text1"/>
          <w:lang w:val="es-ES"/>
        </w:rPr>
        <w:t>E</w:t>
      </w:r>
      <w:r w:rsidR="009458E8" w:rsidRPr="005F0D99">
        <w:rPr>
          <w:rFonts w:ascii="Times New Roman" w:hAnsi="Times New Roman" w:cs="Times New Roman"/>
          <w:color w:val="000000" w:themeColor="text1"/>
          <w:lang w:val="es-ES"/>
        </w:rPr>
        <w:t xml:space="preserve">l </w:t>
      </w:r>
      <w:r w:rsidR="009458E8" w:rsidRPr="005B62F2">
        <w:rPr>
          <w:rFonts w:ascii="Times New Roman" w:hAnsi="Times New Roman"/>
          <w:b/>
          <w:color w:val="000000" w:themeColor="text1"/>
          <w:lang w:val="es-ES"/>
          <w:rPrChange w:id="98" w:author="EUGENIA ARCE" w:date="2015-08-24T01:21:00Z">
            <w:rPr>
              <w:rFonts w:ascii="Times New Roman" w:hAnsi="Times New Roman"/>
              <w:i/>
              <w:color w:val="000000" w:themeColor="text1"/>
              <w:lang w:val="es-ES"/>
            </w:rPr>
          </w:rPrChange>
        </w:rPr>
        <w:t xml:space="preserve">reconocimiento de </w:t>
      </w:r>
      <w:r w:rsidRPr="005B62F2">
        <w:rPr>
          <w:rFonts w:ascii="Times New Roman" w:hAnsi="Times New Roman"/>
          <w:b/>
          <w:color w:val="000000" w:themeColor="text1"/>
          <w:lang w:val="es-ES"/>
          <w:rPrChange w:id="99" w:author="EUGENIA ARCE" w:date="2015-08-24T01:21:00Z">
            <w:rPr>
              <w:rFonts w:ascii="Times New Roman" w:hAnsi="Times New Roman"/>
              <w:i/>
              <w:color w:val="000000" w:themeColor="text1"/>
              <w:lang w:val="es-ES"/>
            </w:rPr>
          </w:rPrChange>
        </w:rPr>
        <w:t>la</w:t>
      </w:r>
      <w:r w:rsidR="009458E8" w:rsidRPr="005B62F2">
        <w:rPr>
          <w:rFonts w:ascii="Times New Roman" w:hAnsi="Times New Roman"/>
          <w:b/>
          <w:color w:val="000000" w:themeColor="text1"/>
          <w:lang w:val="es-ES"/>
          <w:rPrChange w:id="100" w:author="EUGENIA ARCE" w:date="2015-08-24T01:21:00Z">
            <w:rPr>
              <w:rFonts w:ascii="Times New Roman" w:hAnsi="Times New Roman"/>
              <w:i/>
              <w:color w:val="000000" w:themeColor="text1"/>
              <w:lang w:val="es-ES"/>
            </w:rPr>
          </w:rPrChange>
        </w:rPr>
        <w:t xml:space="preserve"> soberanía </w:t>
      </w:r>
      <w:r w:rsidR="0028340D" w:rsidRPr="00E07A1D">
        <w:rPr>
          <w:rFonts w:ascii="Times New Roman" w:hAnsi="Times New Roman"/>
          <w:color w:val="000000" w:themeColor="text1"/>
          <w:lang w:val="es-ES"/>
          <w:rPrChange w:id="101" w:author="EUGENIA ARCE" w:date="2015-08-24T01:21:00Z">
            <w:rPr>
              <w:rFonts w:ascii="Times New Roman" w:hAnsi="Times New Roman"/>
              <w:i/>
              <w:color w:val="000000" w:themeColor="text1"/>
              <w:lang w:val="es-ES"/>
            </w:rPr>
          </w:rPrChange>
        </w:rPr>
        <w:t>del Estado</w:t>
      </w:r>
      <w:r w:rsidRPr="005F0D99">
        <w:rPr>
          <w:rFonts w:ascii="Times New Roman" w:hAnsi="Times New Roman" w:cs="Times New Roman"/>
          <w:color w:val="000000" w:themeColor="text1"/>
          <w:lang w:val="es-ES"/>
        </w:rPr>
        <w:t xml:space="preserve"> en el ámbito internacional.</w:t>
      </w:r>
    </w:p>
    <w:p w14:paraId="099AD107" w14:textId="77777777" w:rsidR="009458E8" w:rsidRPr="005F0D99" w:rsidRDefault="009458E8" w:rsidP="005F0D99">
      <w:pPr>
        <w:spacing w:after="0" w:line="276" w:lineRule="auto"/>
        <w:jc w:val="both"/>
        <w:rPr>
          <w:rFonts w:ascii="Times New Roman" w:hAnsi="Times New Roman" w:cs="Times New Roman"/>
          <w:color w:val="000000" w:themeColor="text1"/>
          <w:lang w:val="es-ES"/>
        </w:rPr>
      </w:pPr>
    </w:p>
    <w:tbl>
      <w:tblPr>
        <w:tblStyle w:val="Tablaconcuadrcula"/>
        <w:tblW w:w="0" w:type="auto"/>
        <w:tblLayout w:type="fixed"/>
        <w:tblLook w:val="04A0" w:firstRow="1" w:lastRow="0" w:firstColumn="1" w:lastColumn="0" w:noHBand="0" w:noVBand="1"/>
      </w:tblPr>
      <w:tblGrid>
        <w:gridCol w:w="1526"/>
        <w:gridCol w:w="7528"/>
      </w:tblGrid>
      <w:tr w:rsidR="00BB48F6" w:rsidRPr="005F0D99" w14:paraId="7C40FAA1" w14:textId="77777777" w:rsidTr="00726EDE">
        <w:tc>
          <w:tcPr>
            <w:tcW w:w="9054" w:type="dxa"/>
            <w:gridSpan w:val="2"/>
            <w:shd w:val="clear" w:color="auto" w:fill="0D0D0D" w:themeFill="text1" w:themeFillTint="F2"/>
          </w:tcPr>
          <w:p w14:paraId="22359279" w14:textId="77777777" w:rsidR="00B249E5" w:rsidRPr="005F0D99" w:rsidRDefault="00B249E5" w:rsidP="005F0D99">
            <w:pPr>
              <w:spacing w:line="276" w:lineRule="auto"/>
              <w:jc w:val="center"/>
              <w:rPr>
                <w:rFonts w:ascii="Times New Roman" w:hAnsi="Times New Roman" w:cs="Times New Roman"/>
                <w:b/>
                <w:color w:val="FFFFFF" w:themeColor="background1"/>
                <w:sz w:val="24"/>
                <w:szCs w:val="24"/>
              </w:rPr>
            </w:pPr>
            <w:r w:rsidRPr="005F0D99">
              <w:rPr>
                <w:rFonts w:ascii="Times New Roman" w:hAnsi="Times New Roman" w:cs="Times New Roman"/>
                <w:b/>
                <w:color w:val="FFFFFF" w:themeColor="background1"/>
                <w:sz w:val="24"/>
                <w:szCs w:val="24"/>
              </w:rPr>
              <w:t>Imagen (fotografía, gráfica o ilustración)</w:t>
            </w:r>
          </w:p>
        </w:tc>
      </w:tr>
      <w:tr w:rsidR="00900D55" w:rsidRPr="005F0D99" w14:paraId="7BB5EA3D" w14:textId="77777777" w:rsidTr="00F62E7B">
        <w:tc>
          <w:tcPr>
            <w:tcW w:w="1526" w:type="dxa"/>
          </w:tcPr>
          <w:p w14:paraId="63DBE80D" w14:textId="77777777" w:rsidR="00B249E5" w:rsidRPr="005F0D99" w:rsidRDefault="00B249E5" w:rsidP="005F0D99">
            <w:pPr>
              <w:spacing w:line="276" w:lineRule="auto"/>
              <w:jc w:val="both"/>
              <w:rPr>
                <w:rFonts w:ascii="Times New Roman" w:hAnsi="Times New Roman" w:cs="Times New Roman"/>
                <w:b/>
                <w:color w:val="000000" w:themeColor="text1"/>
                <w:sz w:val="24"/>
                <w:szCs w:val="24"/>
              </w:rPr>
            </w:pPr>
            <w:r w:rsidRPr="005F0D99">
              <w:rPr>
                <w:rFonts w:ascii="Times New Roman" w:hAnsi="Times New Roman" w:cs="Times New Roman"/>
                <w:b/>
                <w:color w:val="000000" w:themeColor="text1"/>
                <w:sz w:val="24"/>
                <w:szCs w:val="24"/>
              </w:rPr>
              <w:t>Código</w:t>
            </w:r>
          </w:p>
        </w:tc>
        <w:tc>
          <w:tcPr>
            <w:tcW w:w="7528" w:type="dxa"/>
          </w:tcPr>
          <w:p w14:paraId="0662146A" w14:textId="32859BDF" w:rsidR="00B249E5" w:rsidRPr="005F0D99" w:rsidRDefault="00B249E5" w:rsidP="005F0D99">
            <w:pPr>
              <w:spacing w:line="276" w:lineRule="auto"/>
              <w:jc w:val="both"/>
              <w:rPr>
                <w:rFonts w:ascii="Times New Roman" w:hAnsi="Times New Roman" w:cs="Times New Roman"/>
                <w:b/>
                <w:color w:val="000000" w:themeColor="text1"/>
                <w:sz w:val="24"/>
                <w:szCs w:val="24"/>
              </w:rPr>
            </w:pPr>
            <w:r w:rsidRPr="005F0D99">
              <w:rPr>
                <w:rFonts w:ascii="Times New Roman" w:hAnsi="Times New Roman" w:cs="Times New Roman"/>
                <w:color w:val="000000" w:themeColor="text1"/>
                <w:sz w:val="24"/>
                <w:szCs w:val="24"/>
              </w:rPr>
              <w:t>CS_G07_09_IMG05</w:t>
            </w:r>
          </w:p>
        </w:tc>
      </w:tr>
      <w:tr w:rsidR="00900D55" w:rsidRPr="005F0D99" w14:paraId="196E3965" w14:textId="77777777" w:rsidTr="00F62E7B">
        <w:tc>
          <w:tcPr>
            <w:tcW w:w="1526" w:type="dxa"/>
          </w:tcPr>
          <w:p w14:paraId="0CE82E29" w14:textId="77777777" w:rsidR="00B249E5" w:rsidRPr="005F0D99" w:rsidRDefault="00B249E5"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Descripción</w:t>
            </w:r>
          </w:p>
        </w:tc>
        <w:tc>
          <w:tcPr>
            <w:tcW w:w="7528" w:type="dxa"/>
          </w:tcPr>
          <w:p w14:paraId="423F8215" w14:textId="435A0DFE" w:rsidR="00B249E5" w:rsidRPr="005F0D99" w:rsidRDefault="00327B68" w:rsidP="005F0D99">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s-ES"/>
              </w:rPr>
              <w:t>Luis XIV</w:t>
            </w:r>
            <w:r w:rsidR="00E07A1D">
              <w:rPr>
                <w:rFonts w:ascii="Times New Roman" w:hAnsi="Times New Roman" w:cs="Times New Roman"/>
                <w:color w:val="000000" w:themeColor="text1"/>
                <w:sz w:val="24"/>
                <w:szCs w:val="24"/>
                <w:lang w:val="es-ES"/>
              </w:rPr>
              <w:t>.</w:t>
            </w:r>
          </w:p>
        </w:tc>
      </w:tr>
      <w:tr w:rsidR="00900D55" w:rsidRPr="005F0D99" w14:paraId="6CD5CABD" w14:textId="77777777" w:rsidTr="00F62E7B">
        <w:tc>
          <w:tcPr>
            <w:tcW w:w="1526" w:type="dxa"/>
          </w:tcPr>
          <w:p w14:paraId="349CA265" w14:textId="7DE3A77C" w:rsidR="00B249E5" w:rsidRPr="005F0D99" w:rsidRDefault="00A13AB0"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Ruta</w:t>
            </w:r>
          </w:p>
        </w:tc>
        <w:tc>
          <w:tcPr>
            <w:tcW w:w="7528" w:type="dxa"/>
          </w:tcPr>
          <w:p w14:paraId="780EDA33" w14:textId="74E8804F" w:rsidR="00B249E5" w:rsidRPr="005F0D99" w:rsidRDefault="00A13AB0"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color w:val="000000" w:themeColor="text1"/>
                <w:sz w:val="24"/>
                <w:szCs w:val="24"/>
              </w:rPr>
              <w:t>AulaPlaneta/banco de contenidos/multimedia.</w:t>
            </w:r>
          </w:p>
        </w:tc>
      </w:tr>
      <w:tr w:rsidR="00900D55" w:rsidRPr="005F0D99" w14:paraId="24D4AE93" w14:textId="77777777" w:rsidTr="00F62E7B">
        <w:tc>
          <w:tcPr>
            <w:tcW w:w="1526" w:type="dxa"/>
          </w:tcPr>
          <w:p w14:paraId="60CFAA5F" w14:textId="77777777" w:rsidR="00B249E5" w:rsidRPr="005F0D99" w:rsidRDefault="00B249E5"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Pie de imagen</w:t>
            </w:r>
          </w:p>
        </w:tc>
        <w:tc>
          <w:tcPr>
            <w:tcW w:w="7528" w:type="dxa"/>
          </w:tcPr>
          <w:p w14:paraId="19C7E624" w14:textId="7A772FE8" w:rsidR="00B249E5" w:rsidRPr="005F0D99" w:rsidRDefault="00B249E5"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color w:val="000000" w:themeColor="text1"/>
                <w:sz w:val="24"/>
                <w:szCs w:val="24"/>
              </w:rPr>
              <w:t xml:space="preserve">El esplendor del Estado Absolutista se resume en la famosa frase </w:t>
            </w:r>
            <w:r w:rsidR="00327B68">
              <w:rPr>
                <w:rFonts w:ascii="Times New Roman" w:hAnsi="Times New Roman" w:cs="Times New Roman"/>
                <w:color w:val="000000" w:themeColor="text1"/>
                <w:sz w:val="24"/>
                <w:szCs w:val="24"/>
              </w:rPr>
              <w:t xml:space="preserve">atribuida al </w:t>
            </w:r>
            <w:del w:id="102" w:author="EUGENIA ARCE" w:date="2015-08-24T01:21:00Z">
              <w:r w:rsidR="00B63653" w:rsidRPr="005F0D99">
                <w:rPr>
                  <w:rFonts w:ascii="Times New Roman" w:hAnsi="Times New Roman" w:cs="Times New Roman"/>
                  <w:color w:val="000000" w:themeColor="text1"/>
                  <w:sz w:val="24"/>
                  <w:szCs w:val="24"/>
                </w:rPr>
                <w:delText>R</w:delText>
              </w:r>
              <w:r w:rsidRPr="005F0D99">
                <w:rPr>
                  <w:rFonts w:ascii="Times New Roman" w:hAnsi="Times New Roman" w:cs="Times New Roman"/>
                  <w:color w:val="000000" w:themeColor="text1"/>
                  <w:sz w:val="24"/>
                  <w:szCs w:val="24"/>
                </w:rPr>
                <w:delText>ey</w:delText>
              </w:r>
            </w:del>
            <w:ins w:id="103" w:author="EUGENIA ARCE" w:date="2015-08-24T01:21:00Z">
              <w:r w:rsidR="00327B68">
                <w:rPr>
                  <w:rFonts w:ascii="Times New Roman" w:hAnsi="Times New Roman" w:cs="Times New Roman"/>
                  <w:color w:val="000000" w:themeColor="text1"/>
                  <w:sz w:val="24"/>
                  <w:szCs w:val="24"/>
                </w:rPr>
                <w:t>r</w:t>
              </w:r>
              <w:r w:rsidRPr="005F0D99">
                <w:rPr>
                  <w:rFonts w:ascii="Times New Roman" w:hAnsi="Times New Roman" w:cs="Times New Roman"/>
                  <w:color w:val="000000" w:themeColor="text1"/>
                  <w:sz w:val="24"/>
                  <w:szCs w:val="24"/>
                </w:rPr>
                <w:t>ey</w:t>
              </w:r>
            </w:ins>
            <w:r w:rsidRPr="005F0D99">
              <w:rPr>
                <w:rFonts w:ascii="Times New Roman" w:hAnsi="Times New Roman" w:cs="Times New Roman"/>
                <w:color w:val="000000" w:themeColor="text1"/>
                <w:sz w:val="24"/>
                <w:szCs w:val="24"/>
              </w:rPr>
              <w:t xml:space="preserve"> Luis XIV de Francia</w:t>
            </w:r>
            <w:r w:rsidR="00327B68">
              <w:rPr>
                <w:rFonts w:ascii="Times New Roman" w:hAnsi="Times New Roman" w:cs="Times New Roman"/>
                <w:color w:val="000000" w:themeColor="text1"/>
                <w:sz w:val="24"/>
                <w:szCs w:val="24"/>
              </w:rPr>
              <w:t xml:space="preserve"> (1638-</w:t>
            </w:r>
            <w:del w:id="104" w:author="EUGENIA ARCE" w:date="2015-08-24T01:21:00Z">
              <w:r w:rsidR="00B63653" w:rsidRPr="005F0D99">
                <w:rPr>
                  <w:rFonts w:ascii="Times New Roman" w:hAnsi="Times New Roman" w:cs="Times New Roman"/>
                  <w:color w:val="000000" w:themeColor="text1"/>
                  <w:sz w:val="24"/>
                  <w:szCs w:val="24"/>
                </w:rPr>
                <w:delText xml:space="preserve"> </w:delText>
              </w:r>
            </w:del>
            <w:r w:rsidR="00B63653" w:rsidRPr="005F0D99">
              <w:rPr>
                <w:rFonts w:ascii="Times New Roman" w:hAnsi="Times New Roman" w:cs="Times New Roman"/>
                <w:color w:val="000000" w:themeColor="text1"/>
                <w:sz w:val="24"/>
                <w:szCs w:val="24"/>
              </w:rPr>
              <w:t>1715</w:t>
            </w:r>
            <w:del w:id="105" w:author="EUGENIA ARCE" w:date="2015-08-24T01:21:00Z">
              <w:r w:rsidR="00B63653" w:rsidRPr="005F0D99">
                <w:rPr>
                  <w:rFonts w:ascii="Times New Roman" w:hAnsi="Times New Roman" w:cs="Times New Roman"/>
                  <w:color w:val="000000" w:themeColor="text1"/>
                  <w:sz w:val="24"/>
                  <w:szCs w:val="24"/>
                </w:rPr>
                <w:delText>)</w:delText>
              </w:r>
              <w:r w:rsidRPr="005F0D99">
                <w:rPr>
                  <w:rFonts w:ascii="Times New Roman" w:hAnsi="Times New Roman" w:cs="Times New Roman"/>
                  <w:color w:val="000000" w:themeColor="text1"/>
                  <w:sz w:val="24"/>
                  <w:szCs w:val="24"/>
                </w:rPr>
                <w:delText>,</w:delText>
              </w:r>
            </w:del>
            <w:ins w:id="106" w:author="EUGENIA ARCE" w:date="2015-08-24T01:21:00Z">
              <w:r w:rsidR="00B63653" w:rsidRPr="005F0D99">
                <w:rPr>
                  <w:rFonts w:ascii="Times New Roman" w:hAnsi="Times New Roman" w:cs="Times New Roman"/>
                  <w:color w:val="000000" w:themeColor="text1"/>
                  <w:sz w:val="24"/>
                  <w:szCs w:val="24"/>
                </w:rPr>
                <w:t>)</w:t>
              </w:r>
              <w:r w:rsidR="00327B68">
                <w:rPr>
                  <w:rFonts w:ascii="Times New Roman" w:hAnsi="Times New Roman" w:cs="Times New Roman"/>
                  <w:color w:val="000000" w:themeColor="text1"/>
                  <w:sz w:val="24"/>
                  <w:szCs w:val="24"/>
                </w:rPr>
                <w:t>:</w:t>
              </w:r>
            </w:ins>
            <w:r w:rsidRPr="005F0D99">
              <w:rPr>
                <w:rFonts w:ascii="Times New Roman" w:hAnsi="Times New Roman" w:cs="Times New Roman"/>
                <w:color w:val="000000" w:themeColor="text1"/>
                <w:sz w:val="24"/>
                <w:szCs w:val="24"/>
              </w:rPr>
              <w:t xml:space="preserve"> “El Estado soy yo”. </w:t>
            </w:r>
            <w:r w:rsidR="0028340D" w:rsidRPr="005F0D99">
              <w:rPr>
                <w:rFonts w:ascii="Times New Roman" w:hAnsi="Times New Roman" w:cs="Times New Roman"/>
                <w:color w:val="000000" w:themeColor="text1"/>
                <w:sz w:val="24"/>
                <w:szCs w:val="24"/>
              </w:rPr>
              <w:t xml:space="preserve"> </w:t>
            </w:r>
            <w:r w:rsidRPr="005F0D99">
              <w:rPr>
                <w:rFonts w:ascii="Times New Roman" w:hAnsi="Times New Roman" w:cs="Times New Roman"/>
                <w:color w:val="000000" w:themeColor="text1"/>
                <w:sz w:val="24"/>
                <w:szCs w:val="24"/>
              </w:rPr>
              <w:t xml:space="preserve">Imagen: </w:t>
            </w:r>
            <w:r w:rsidRPr="00E07A1D">
              <w:rPr>
                <w:rFonts w:ascii="Times New Roman" w:hAnsi="Times New Roman"/>
                <w:i/>
                <w:color w:val="000000" w:themeColor="text1"/>
                <w:rPrChange w:id="107" w:author="EUGENIA ARCE" w:date="2015-08-24T01:21:00Z">
                  <w:rPr>
                    <w:rFonts w:ascii="Times New Roman" w:hAnsi="Times New Roman"/>
                    <w:color w:val="000000" w:themeColor="text1"/>
                  </w:rPr>
                </w:rPrChange>
              </w:rPr>
              <w:t>Luis XIV con traje real</w:t>
            </w:r>
            <w:r w:rsidRPr="005F0D99">
              <w:rPr>
                <w:rFonts w:ascii="Times New Roman" w:hAnsi="Times New Roman" w:cs="Times New Roman"/>
                <w:color w:val="000000" w:themeColor="text1"/>
                <w:sz w:val="24"/>
                <w:szCs w:val="24"/>
              </w:rPr>
              <w:t>, 1701, por Hyacinthe Rigaud (Museo del Louvre, París, Francia)</w:t>
            </w:r>
            <w:r w:rsidR="00A13AB0" w:rsidRPr="005F0D99">
              <w:rPr>
                <w:rFonts w:ascii="Times New Roman" w:hAnsi="Times New Roman" w:cs="Times New Roman"/>
                <w:color w:val="000000" w:themeColor="text1"/>
                <w:sz w:val="24"/>
                <w:szCs w:val="24"/>
              </w:rPr>
              <w:t>.</w:t>
            </w:r>
          </w:p>
        </w:tc>
      </w:tr>
    </w:tbl>
    <w:p w14:paraId="23A96FAF" w14:textId="77777777" w:rsidR="00CB79E7" w:rsidRPr="005F0D99" w:rsidRDefault="00CB79E7" w:rsidP="005F0D99">
      <w:pPr>
        <w:spacing w:after="0" w:line="276" w:lineRule="auto"/>
        <w:jc w:val="both"/>
        <w:rPr>
          <w:rFonts w:ascii="Times New Roman" w:hAnsi="Times New Roman" w:cs="Times New Roman"/>
          <w:color w:val="000000" w:themeColor="text1"/>
          <w:lang w:val="es-ES"/>
        </w:rPr>
      </w:pPr>
    </w:p>
    <w:tbl>
      <w:tblPr>
        <w:tblStyle w:val="Tablaconcuadrcula2"/>
        <w:tblW w:w="0" w:type="auto"/>
        <w:tblLook w:val="04A0" w:firstRow="1" w:lastRow="0" w:firstColumn="1" w:lastColumn="0" w:noHBand="0" w:noVBand="1"/>
      </w:tblPr>
      <w:tblGrid>
        <w:gridCol w:w="1526"/>
        <w:gridCol w:w="7452"/>
      </w:tblGrid>
      <w:tr w:rsidR="00F62E7B" w:rsidRPr="005F0D99" w14:paraId="272A7ADE" w14:textId="77777777" w:rsidTr="00900D55">
        <w:tc>
          <w:tcPr>
            <w:tcW w:w="8978" w:type="dxa"/>
            <w:gridSpan w:val="2"/>
            <w:shd w:val="clear" w:color="auto" w:fill="000000" w:themeFill="text1"/>
          </w:tcPr>
          <w:p w14:paraId="19107378" w14:textId="77777777" w:rsidR="00C169C3" w:rsidRPr="005F0D99" w:rsidRDefault="00C169C3" w:rsidP="005F0D99">
            <w:pPr>
              <w:spacing w:line="276" w:lineRule="auto"/>
              <w:jc w:val="center"/>
              <w:rPr>
                <w:rFonts w:ascii="Times New Roman" w:hAnsi="Times New Roman" w:cs="Times New Roman"/>
                <w:b/>
                <w:color w:val="FFFFFF" w:themeColor="background1"/>
                <w:sz w:val="24"/>
                <w:szCs w:val="24"/>
              </w:rPr>
            </w:pPr>
            <w:r w:rsidRPr="005F0D99">
              <w:rPr>
                <w:rFonts w:ascii="Times New Roman" w:hAnsi="Times New Roman" w:cs="Times New Roman"/>
                <w:b/>
                <w:color w:val="FFFFFF" w:themeColor="background1"/>
                <w:sz w:val="24"/>
                <w:szCs w:val="24"/>
              </w:rPr>
              <w:t>Destacado</w:t>
            </w:r>
          </w:p>
        </w:tc>
      </w:tr>
      <w:tr w:rsidR="00900D55" w:rsidRPr="005F0D99" w14:paraId="4229A6EE" w14:textId="77777777" w:rsidTr="00F62E7B">
        <w:tc>
          <w:tcPr>
            <w:tcW w:w="1526" w:type="dxa"/>
          </w:tcPr>
          <w:p w14:paraId="23B859F0" w14:textId="77777777" w:rsidR="00C169C3" w:rsidRPr="005F0D99" w:rsidRDefault="00C169C3" w:rsidP="005F0D99">
            <w:pPr>
              <w:spacing w:line="276" w:lineRule="auto"/>
              <w:jc w:val="both"/>
              <w:rPr>
                <w:rFonts w:ascii="Times New Roman" w:hAnsi="Times New Roman" w:cs="Times New Roman"/>
                <w:b/>
                <w:color w:val="000000" w:themeColor="text1"/>
                <w:sz w:val="24"/>
                <w:szCs w:val="24"/>
              </w:rPr>
            </w:pPr>
            <w:r w:rsidRPr="005F0D99">
              <w:rPr>
                <w:rFonts w:ascii="Times New Roman" w:hAnsi="Times New Roman" w:cs="Times New Roman"/>
                <w:b/>
                <w:color w:val="000000" w:themeColor="text1"/>
                <w:sz w:val="24"/>
                <w:szCs w:val="24"/>
              </w:rPr>
              <w:t>Título</w:t>
            </w:r>
          </w:p>
        </w:tc>
        <w:tc>
          <w:tcPr>
            <w:tcW w:w="7452" w:type="dxa"/>
          </w:tcPr>
          <w:p w14:paraId="725F0402" w14:textId="4975E0A0" w:rsidR="00C169C3" w:rsidRPr="005F0D99" w:rsidRDefault="00327B68" w:rsidP="005F0D99">
            <w:pPr>
              <w:spacing w:line="276"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Estado y </w:t>
            </w:r>
            <w:del w:id="108" w:author="EUGENIA ARCE" w:date="2015-08-24T01:21:00Z">
              <w:r w:rsidR="00C169C3" w:rsidRPr="005F0D99">
                <w:rPr>
                  <w:rFonts w:ascii="Times New Roman" w:hAnsi="Times New Roman" w:cs="Times New Roman"/>
                  <w:b/>
                  <w:color w:val="000000" w:themeColor="text1"/>
                  <w:sz w:val="24"/>
                  <w:szCs w:val="24"/>
                </w:rPr>
                <w:delText>Soberanía</w:delText>
              </w:r>
            </w:del>
            <w:ins w:id="109" w:author="EUGENIA ARCE" w:date="2015-08-24T01:21:00Z">
              <w:r>
                <w:rPr>
                  <w:rFonts w:ascii="Times New Roman" w:hAnsi="Times New Roman" w:cs="Times New Roman"/>
                  <w:b/>
                  <w:color w:val="000000" w:themeColor="text1"/>
                  <w:sz w:val="24"/>
                  <w:szCs w:val="24"/>
                </w:rPr>
                <w:t>s</w:t>
              </w:r>
              <w:r w:rsidR="00C169C3" w:rsidRPr="005F0D99">
                <w:rPr>
                  <w:rFonts w:ascii="Times New Roman" w:hAnsi="Times New Roman" w:cs="Times New Roman"/>
                  <w:b/>
                  <w:color w:val="000000" w:themeColor="text1"/>
                  <w:sz w:val="24"/>
                  <w:szCs w:val="24"/>
                </w:rPr>
                <w:t>oberanía</w:t>
              </w:r>
            </w:ins>
          </w:p>
        </w:tc>
      </w:tr>
      <w:tr w:rsidR="00900D55" w:rsidRPr="005F0D99" w14:paraId="737139E3" w14:textId="77777777" w:rsidTr="00F62E7B">
        <w:tc>
          <w:tcPr>
            <w:tcW w:w="1526" w:type="dxa"/>
          </w:tcPr>
          <w:p w14:paraId="52F5C902" w14:textId="77777777" w:rsidR="00C169C3" w:rsidRPr="005F0D99" w:rsidRDefault="00C169C3"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Contenido</w:t>
            </w:r>
          </w:p>
        </w:tc>
        <w:tc>
          <w:tcPr>
            <w:tcW w:w="7452" w:type="dxa"/>
          </w:tcPr>
          <w:p w14:paraId="3A2D35AE" w14:textId="0533842F" w:rsidR="00C169C3" w:rsidRPr="005F0D99" w:rsidRDefault="00C169C3"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color w:val="000000" w:themeColor="text1"/>
                <w:sz w:val="24"/>
                <w:szCs w:val="24"/>
              </w:rPr>
              <w:t>La soberanía estatal implica el poder de mando sobre una sociedad que se organiza políticamente.</w:t>
            </w:r>
          </w:p>
        </w:tc>
      </w:tr>
    </w:tbl>
    <w:p w14:paraId="561ED1C1" w14:textId="77777777" w:rsidR="005F0D99" w:rsidRDefault="005F0D99" w:rsidP="005F0D99">
      <w:pPr>
        <w:spacing w:after="0" w:line="276" w:lineRule="auto"/>
        <w:jc w:val="both"/>
        <w:rPr>
          <w:rFonts w:ascii="Times New Roman" w:hAnsi="Times New Roman" w:cs="Times New Roman"/>
          <w:color w:val="000000" w:themeColor="text1"/>
        </w:rPr>
      </w:pPr>
    </w:p>
    <w:p w14:paraId="785D6DE6" w14:textId="4A373204" w:rsidR="009771D8" w:rsidRPr="005F0D99" w:rsidRDefault="009771D8" w:rsidP="005F0D99">
      <w:pPr>
        <w:spacing w:after="0" w:line="276" w:lineRule="auto"/>
        <w:jc w:val="both"/>
        <w:rPr>
          <w:rFonts w:ascii="Times New Roman" w:hAnsi="Times New Roman" w:cs="Times New Roman"/>
          <w:color w:val="000000" w:themeColor="text1"/>
        </w:rPr>
      </w:pPr>
      <w:r w:rsidRPr="005F0D99">
        <w:rPr>
          <w:rFonts w:ascii="Times New Roman" w:hAnsi="Times New Roman" w:cs="Times New Roman"/>
          <w:color w:val="000000" w:themeColor="text1"/>
        </w:rPr>
        <w:t xml:space="preserve">[SECCIÓN 3] </w:t>
      </w:r>
      <w:r w:rsidR="00BC5A51" w:rsidRPr="005F0D99">
        <w:rPr>
          <w:rFonts w:ascii="Times New Roman" w:hAnsi="Times New Roman" w:cs="Times New Roman"/>
          <w:b/>
          <w:color w:val="000000" w:themeColor="text1"/>
        </w:rPr>
        <w:t>1.2</w:t>
      </w:r>
      <w:r w:rsidR="00327B68">
        <w:rPr>
          <w:rFonts w:ascii="Times New Roman" w:hAnsi="Times New Roman" w:cs="Times New Roman"/>
          <w:b/>
          <w:color w:val="000000" w:themeColor="text1"/>
        </w:rPr>
        <w:t xml:space="preserve">.1 </w:t>
      </w:r>
      <w:del w:id="110" w:author="EUGENIA ARCE" w:date="2015-08-24T01:21:00Z">
        <w:r w:rsidRPr="005F0D99">
          <w:rPr>
            <w:rFonts w:ascii="Times New Roman" w:hAnsi="Times New Roman" w:cs="Times New Roman"/>
            <w:b/>
            <w:color w:val="000000" w:themeColor="text1"/>
          </w:rPr>
          <w:delText>Territorio</w:delText>
        </w:r>
      </w:del>
      <w:ins w:id="111" w:author="EUGENIA ARCE" w:date="2015-08-24T01:21:00Z">
        <w:r w:rsidR="00327B68">
          <w:rPr>
            <w:rFonts w:ascii="Times New Roman" w:hAnsi="Times New Roman" w:cs="Times New Roman"/>
            <w:b/>
            <w:color w:val="000000" w:themeColor="text1"/>
          </w:rPr>
          <w:t>El t</w:t>
        </w:r>
        <w:r w:rsidRPr="005F0D99">
          <w:rPr>
            <w:rFonts w:ascii="Times New Roman" w:hAnsi="Times New Roman" w:cs="Times New Roman"/>
            <w:b/>
            <w:color w:val="000000" w:themeColor="text1"/>
          </w:rPr>
          <w:t>erritorio</w:t>
        </w:r>
      </w:ins>
    </w:p>
    <w:p w14:paraId="615A5BF9" w14:textId="77777777" w:rsidR="009771D8" w:rsidRPr="005F0D99" w:rsidRDefault="009771D8" w:rsidP="005F0D99">
      <w:pPr>
        <w:spacing w:after="0" w:line="276" w:lineRule="auto"/>
        <w:jc w:val="both"/>
        <w:rPr>
          <w:rFonts w:ascii="Times New Roman" w:hAnsi="Times New Roman" w:cs="Times New Roman"/>
          <w:color w:val="000000" w:themeColor="text1"/>
          <w:lang w:val="es-ES"/>
        </w:rPr>
      </w:pPr>
    </w:p>
    <w:tbl>
      <w:tblPr>
        <w:tblStyle w:val="Tablaconcuadrcula"/>
        <w:tblW w:w="0" w:type="auto"/>
        <w:tblLook w:val="04A0" w:firstRow="1" w:lastRow="0" w:firstColumn="1" w:lastColumn="0" w:noHBand="0" w:noVBand="1"/>
      </w:tblPr>
      <w:tblGrid>
        <w:gridCol w:w="1526"/>
        <w:gridCol w:w="7452"/>
      </w:tblGrid>
      <w:tr w:rsidR="00F62E7B" w:rsidRPr="005F0D99" w14:paraId="4FB7C1C8" w14:textId="77777777" w:rsidTr="00726EDE">
        <w:tc>
          <w:tcPr>
            <w:tcW w:w="8978" w:type="dxa"/>
            <w:gridSpan w:val="2"/>
            <w:shd w:val="clear" w:color="auto" w:fill="000000" w:themeFill="text1"/>
          </w:tcPr>
          <w:p w14:paraId="2930C9BB" w14:textId="77777777" w:rsidR="009771D8" w:rsidRPr="005F0D99" w:rsidRDefault="009771D8" w:rsidP="005F0D99">
            <w:pPr>
              <w:spacing w:line="276" w:lineRule="auto"/>
              <w:jc w:val="center"/>
              <w:rPr>
                <w:rFonts w:ascii="Times New Roman" w:hAnsi="Times New Roman" w:cs="Times New Roman"/>
                <w:b/>
                <w:color w:val="FFFFFF" w:themeColor="background1"/>
                <w:sz w:val="24"/>
                <w:szCs w:val="24"/>
              </w:rPr>
            </w:pPr>
            <w:r w:rsidRPr="005F0D99">
              <w:rPr>
                <w:rFonts w:ascii="Times New Roman" w:hAnsi="Times New Roman" w:cs="Times New Roman"/>
                <w:b/>
                <w:color w:val="FFFFFF" w:themeColor="background1"/>
                <w:sz w:val="24"/>
                <w:szCs w:val="24"/>
              </w:rPr>
              <w:t>Destacado</w:t>
            </w:r>
          </w:p>
        </w:tc>
      </w:tr>
      <w:tr w:rsidR="00F62E7B" w:rsidRPr="005F0D99" w14:paraId="627B14C6" w14:textId="77777777" w:rsidTr="00F62E7B">
        <w:tc>
          <w:tcPr>
            <w:tcW w:w="1526" w:type="dxa"/>
          </w:tcPr>
          <w:p w14:paraId="5791EDFF" w14:textId="77777777" w:rsidR="009771D8" w:rsidRPr="005F0D99" w:rsidRDefault="009771D8" w:rsidP="005F0D99">
            <w:pPr>
              <w:spacing w:line="276" w:lineRule="auto"/>
              <w:jc w:val="both"/>
              <w:rPr>
                <w:rFonts w:ascii="Times New Roman" w:hAnsi="Times New Roman" w:cs="Times New Roman"/>
                <w:b/>
                <w:color w:val="000000" w:themeColor="text1"/>
                <w:sz w:val="24"/>
                <w:szCs w:val="24"/>
              </w:rPr>
            </w:pPr>
            <w:r w:rsidRPr="005F0D99">
              <w:rPr>
                <w:rFonts w:ascii="Times New Roman" w:hAnsi="Times New Roman" w:cs="Times New Roman"/>
                <w:b/>
                <w:color w:val="000000" w:themeColor="text1"/>
                <w:sz w:val="24"/>
                <w:szCs w:val="24"/>
              </w:rPr>
              <w:t>Título</w:t>
            </w:r>
          </w:p>
        </w:tc>
        <w:tc>
          <w:tcPr>
            <w:tcW w:w="7452" w:type="dxa"/>
          </w:tcPr>
          <w:p w14:paraId="14642F66" w14:textId="4F06988F" w:rsidR="009771D8" w:rsidRPr="005F0D99" w:rsidRDefault="009771D8" w:rsidP="005F0D99">
            <w:pPr>
              <w:spacing w:line="276" w:lineRule="auto"/>
              <w:jc w:val="both"/>
              <w:rPr>
                <w:rFonts w:ascii="Times New Roman" w:hAnsi="Times New Roman" w:cs="Times New Roman"/>
                <w:b/>
                <w:color w:val="000000" w:themeColor="text1"/>
                <w:sz w:val="24"/>
                <w:szCs w:val="24"/>
              </w:rPr>
            </w:pPr>
            <w:r w:rsidRPr="005F0D99">
              <w:rPr>
                <w:rFonts w:ascii="Times New Roman" w:hAnsi="Times New Roman" w:cs="Times New Roman"/>
                <w:b/>
                <w:color w:val="000000" w:themeColor="text1"/>
                <w:sz w:val="24"/>
                <w:szCs w:val="24"/>
              </w:rPr>
              <w:t>El territorio</w:t>
            </w:r>
          </w:p>
        </w:tc>
      </w:tr>
      <w:tr w:rsidR="00F62E7B" w:rsidRPr="005F0D99" w14:paraId="7AACB772" w14:textId="77777777" w:rsidTr="00F62E7B">
        <w:tc>
          <w:tcPr>
            <w:tcW w:w="1526" w:type="dxa"/>
          </w:tcPr>
          <w:p w14:paraId="26D8DD07" w14:textId="77777777" w:rsidR="009771D8" w:rsidRPr="005F0D99" w:rsidRDefault="009771D8"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Contenido</w:t>
            </w:r>
          </w:p>
        </w:tc>
        <w:tc>
          <w:tcPr>
            <w:tcW w:w="7452" w:type="dxa"/>
          </w:tcPr>
          <w:p w14:paraId="68A41B00" w14:textId="63583CC1" w:rsidR="009771D8" w:rsidRPr="005F0D99" w:rsidRDefault="00E07A1D" w:rsidP="005F0D99">
            <w:pPr>
              <w:spacing w:line="276" w:lineRule="auto"/>
              <w:jc w:val="both"/>
              <w:rPr>
                <w:rFonts w:ascii="Times New Roman" w:hAnsi="Times New Roman" w:cs="Times New Roman"/>
                <w:color w:val="000000" w:themeColor="text1"/>
                <w:sz w:val="24"/>
                <w:szCs w:val="24"/>
              </w:rPr>
            </w:pPr>
            <w:ins w:id="112" w:author="EUGENIA ARCE" w:date="2015-08-24T01:21:00Z">
              <w:r>
                <w:rPr>
                  <w:rFonts w:ascii="Times New Roman" w:hAnsi="Times New Roman" w:cs="Times New Roman"/>
                  <w:color w:val="000000" w:themeColor="text1"/>
                  <w:sz w:val="24"/>
                  <w:szCs w:val="24"/>
                </w:rPr>
                <w:t xml:space="preserve">La noción de territorio aparece reflejada en muchos conceptos políticos, económicos y sociales: </w:t>
              </w:r>
            </w:ins>
            <w:r w:rsidR="009771D8" w:rsidRPr="005F0D99">
              <w:rPr>
                <w:rFonts w:ascii="Times New Roman" w:hAnsi="Times New Roman" w:cs="Times New Roman"/>
                <w:color w:val="000000" w:themeColor="text1"/>
                <w:sz w:val="24"/>
                <w:szCs w:val="24"/>
              </w:rPr>
              <w:t>“</w:t>
            </w:r>
            <w:r w:rsidR="009771D8" w:rsidRPr="005F0D99">
              <w:rPr>
                <w:rFonts w:ascii="Times New Roman" w:hAnsi="Times New Roman" w:cs="Times New Roman"/>
                <w:i/>
                <w:color w:val="000000" w:themeColor="text1"/>
                <w:sz w:val="24"/>
                <w:szCs w:val="24"/>
              </w:rPr>
              <w:t xml:space="preserve">Las fronteras territoriales </w:t>
            </w:r>
            <w:r w:rsidR="004E4E54" w:rsidRPr="005F0D99">
              <w:rPr>
                <w:rFonts w:ascii="Times New Roman" w:hAnsi="Times New Roman" w:cs="Times New Roman"/>
                <w:i/>
                <w:color w:val="000000" w:themeColor="text1"/>
                <w:sz w:val="24"/>
                <w:szCs w:val="24"/>
              </w:rPr>
              <w:t>son…</w:t>
            </w:r>
            <w:r w:rsidR="009771D8" w:rsidRPr="005F0D99">
              <w:rPr>
                <w:rFonts w:ascii="Times New Roman" w:hAnsi="Times New Roman" w:cs="Times New Roman"/>
                <w:color w:val="000000" w:themeColor="text1"/>
                <w:sz w:val="24"/>
                <w:szCs w:val="24"/>
              </w:rPr>
              <w:t>”; “</w:t>
            </w:r>
            <w:r w:rsidR="009771D8" w:rsidRPr="005F0D99">
              <w:rPr>
                <w:rFonts w:ascii="Times New Roman" w:hAnsi="Times New Roman" w:cs="Times New Roman"/>
                <w:i/>
                <w:color w:val="000000" w:themeColor="text1"/>
                <w:sz w:val="24"/>
                <w:szCs w:val="24"/>
              </w:rPr>
              <w:t>ocupamos el territorio</w:t>
            </w:r>
            <w:del w:id="113" w:author="EUGENIA ARCE" w:date="2015-08-24T01:21:00Z">
              <w:r w:rsidR="009771D8" w:rsidRPr="005F0D99">
                <w:rPr>
                  <w:rFonts w:ascii="Times New Roman" w:hAnsi="Times New Roman" w:cs="Times New Roman"/>
                  <w:color w:val="000000" w:themeColor="text1"/>
                  <w:sz w:val="24"/>
                  <w:szCs w:val="24"/>
                </w:rPr>
                <w:delText>”,</w:delText>
              </w:r>
            </w:del>
            <w:ins w:id="114" w:author="EUGENIA ARCE" w:date="2015-08-24T01:21:00Z">
              <w:r w:rsidR="00327B68">
                <w:rPr>
                  <w:rFonts w:ascii="Times New Roman" w:hAnsi="Times New Roman" w:cs="Times New Roman"/>
                  <w:color w:val="000000" w:themeColor="text1"/>
                  <w:sz w:val="24"/>
                  <w:szCs w:val="24"/>
                </w:rPr>
                <w:t>”;</w:t>
              </w:r>
            </w:ins>
            <w:r w:rsidR="009771D8" w:rsidRPr="005F0D99">
              <w:rPr>
                <w:rFonts w:ascii="Times New Roman" w:hAnsi="Times New Roman" w:cs="Times New Roman"/>
                <w:color w:val="000000" w:themeColor="text1"/>
                <w:sz w:val="24"/>
                <w:szCs w:val="24"/>
              </w:rPr>
              <w:t xml:space="preserve"> “</w:t>
            </w:r>
            <w:r w:rsidR="009771D8" w:rsidRPr="005F0D99">
              <w:rPr>
                <w:rFonts w:ascii="Times New Roman" w:hAnsi="Times New Roman" w:cs="Times New Roman"/>
                <w:i/>
                <w:color w:val="000000" w:themeColor="text1"/>
                <w:sz w:val="24"/>
                <w:szCs w:val="24"/>
              </w:rPr>
              <w:t>guerra de territorios</w:t>
            </w:r>
            <w:del w:id="115" w:author="EUGENIA ARCE" w:date="2015-08-24T01:21:00Z">
              <w:r w:rsidR="009771D8" w:rsidRPr="005F0D99">
                <w:rPr>
                  <w:rFonts w:ascii="Times New Roman" w:hAnsi="Times New Roman" w:cs="Times New Roman"/>
                  <w:color w:val="000000" w:themeColor="text1"/>
                  <w:sz w:val="24"/>
                  <w:szCs w:val="24"/>
                </w:rPr>
                <w:delText>”,</w:delText>
              </w:r>
            </w:del>
            <w:ins w:id="116" w:author="EUGENIA ARCE" w:date="2015-08-24T01:21:00Z">
              <w:r w:rsidR="00327B68">
                <w:rPr>
                  <w:rFonts w:ascii="Times New Roman" w:hAnsi="Times New Roman" w:cs="Times New Roman"/>
                  <w:color w:val="000000" w:themeColor="text1"/>
                  <w:sz w:val="24"/>
                  <w:szCs w:val="24"/>
                </w:rPr>
                <w:t>”;</w:t>
              </w:r>
            </w:ins>
            <w:r w:rsidR="009771D8" w:rsidRPr="005F0D99">
              <w:rPr>
                <w:rFonts w:ascii="Times New Roman" w:hAnsi="Times New Roman" w:cs="Times New Roman"/>
                <w:color w:val="000000" w:themeColor="text1"/>
                <w:sz w:val="24"/>
                <w:szCs w:val="24"/>
              </w:rPr>
              <w:t xml:space="preserve"> “</w:t>
            </w:r>
            <w:r w:rsidR="009771D8" w:rsidRPr="005F0D99">
              <w:rPr>
                <w:rFonts w:ascii="Times New Roman" w:hAnsi="Times New Roman" w:cs="Times New Roman"/>
                <w:i/>
                <w:color w:val="000000" w:themeColor="text1"/>
                <w:sz w:val="24"/>
                <w:szCs w:val="24"/>
              </w:rPr>
              <w:t>desarrollo territorial de la región</w:t>
            </w:r>
            <w:del w:id="117" w:author="EUGENIA ARCE" w:date="2015-08-24T01:21:00Z">
              <w:r w:rsidR="009771D8" w:rsidRPr="005F0D99">
                <w:rPr>
                  <w:rFonts w:ascii="Times New Roman" w:hAnsi="Times New Roman" w:cs="Times New Roman"/>
                  <w:color w:val="000000" w:themeColor="text1"/>
                  <w:sz w:val="24"/>
                  <w:szCs w:val="24"/>
                </w:rPr>
                <w:delText>”,</w:delText>
              </w:r>
            </w:del>
            <w:ins w:id="118" w:author="EUGENIA ARCE" w:date="2015-08-24T01:21:00Z">
              <w:r w:rsidR="00327B68">
                <w:rPr>
                  <w:rFonts w:ascii="Times New Roman" w:hAnsi="Times New Roman" w:cs="Times New Roman"/>
                  <w:color w:val="000000" w:themeColor="text1"/>
                  <w:sz w:val="24"/>
                  <w:szCs w:val="24"/>
                </w:rPr>
                <w:t>”;</w:t>
              </w:r>
            </w:ins>
            <w:r w:rsidR="009771D8" w:rsidRPr="005F0D99">
              <w:rPr>
                <w:rFonts w:ascii="Times New Roman" w:hAnsi="Times New Roman" w:cs="Times New Roman"/>
                <w:color w:val="000000" w:themeColor="text1"/>
                <w:sz w:val="24"/>
                <w:szCs w:val="24"/>
              </w:rPr>
              <w:t xml:space="preserve"> “</w:t>
            </w:r>
            <w:r w:rsidR="009771D8" w:rsidRPr="005F0D99">
              <w:rPr>
                <w:rFonts w:ascii="Times New Roman" w:hAnsi="Times New Roman" w:cs="Times New Roman"/>
                <w:i/>
                <w:color w:val="000000" w:themeColor="text1"/>
                <w:sz w:val="24"/>
                <w:szCs w:val="24"/>
              </w:rPr>
              <w:t>es un territorio rico en especies naturales</w:t>
            </w:r>
            <w:del w:id="119" w:author="EUGENIA ARCE" w:date="2015-08-24T01:21:00Z">
              <w:r w:rsidR="009771D8" w:rsidRPr="005F0D99">
                <w:rPr>
                  <w:rFonts w:ascii="Times New Roman" w:hAnsi="Times New Roman" w:cs="Times New Roman"/>
                  <w:color w:val="000000" w:themeColor="text1"/>
                  <w:sz w:val="24"/>
                  <w:szCs w:val="24"/>
                </w:rPr>
                <w:delText>”,</w:delText>
              </w:r>
            </w:del>
            <w:ins w:id="120" w:author="EUGENIA ARCE" w:date="2015-08-24T01:21:00Z">
              <w:r w:rsidR="00327B68">
                <w:rPr>
                  <w:rFonts w:ascii="Times New Roman" w:hAnsi="Times New Roman" w:cs="Times New Roman"/>
                  <w:color w:val="000000" w:themeColor="text1"/>
                  <w:sz w:val="24"/>
                  <w:szCs w:val="24"/>
                </w:rPr>
                <w:t>”;</w:t>
              </w:r>
            </w:ins>
            <w:r w:rsidR="009771D8" w:rsidRPr="005F0D99">
              <w:rPr>
                <w:rFonts w:ascii="Times New Roman" w:hAnsi="Times New Roman" w:cs="Times New Roman"/>
                <w:color w:val="000000" w:themeColor="text1"/>
                <w:sz w:val="24"/>
                <w:szCs w:val="24"/>
              </w:rPr>
              <w:t xml:space="preserve"> “</w:t>
            </w:r>
            <w:r w:rsidR="009771D8" w:rsidRPr="005F0D99">
              <w:rPr>
                <w:rFonts w:ascii="Times New Roman" w:hAnsi="Times New Roman" w:cs="Times New Roman"/>
                <w:i/>
                <w:color w:val="000000" w:themeColor="text1"/>
                <w:sz w:val="24"/>
                <w:szCs w:val="24"/>
              </w:rPr>
              <w:t>se explota el territorio</w:t>
            </w:r>
            <w:r w:rsidR="00327B6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p>
        </w:tc>
      </w:tr>
    </w:tbl>
    <w:p w14:paraId="61AB0066" w14:textId="77777777" w:rsidR="009771D8" w:rsidRPr="00327B68" w:rsidRDefault="009771D8" w:rsidP="005F0D99">
      <w:pPr>
        <w:spacing w:after="0" w:line="276" w:lineRule="auto"/>
        <w:jc w:val="both"/>
        <w:rPr>
          <w:rFonts w:ascii="Times New Roman" w:hAnsi="Times New Roman"/>
          <w:color w:val="000000" w:themeColor="text1"/>
          <w:rPrChange w:id="121" w:author="EUGENIA ARCE" w:date="2015-08-24T01:21:00Z">
            <w:rPr>
              <w:rFonts w:ascii="Times New Roman" w:hAnsi="Times New Roman"/>
              <w:color w:val="000000" w:themeColor="text1"/>
              <w:lang w:val="es-ES"/>
            </w:rPr>
          </w:rPrChange>
        </w:rPr>
      </w:pPr>
    </w:p>
    <w:p w14:paraId="78E92806" w14:textId="48186F4A" w:rsidR="00E07A1D" w:rsidRDefault="009458E8" w:rsidP="005F0D99">
      <w:pPr>
        <w:spacing w:after="0" w:line="276" w:lineRule="auto"/>
        <w:jc w:val="both"/>
        <w:rPr>
          <w:ins w:id="122" w:author="EUGENIA ARCE" w:date="2015-08-24T01:21:00Z"/>
          <w:rFonts w:ascii="Times New Roman" w:hAnsi="Times New Roman" w:cs="Times New Roman"/>
          <w:color w:val="000000" w:themeColor="text1"/>
          <w:lang w:val="es-ES"/>
        </w:rPr>
      </w:pPr>
      <w:del w:id="123" w:author="EUGENIA ARCE" w:date="2015-08-24T01:21:00Z">
        <w:r w:rsidRPr="005F0D99">
          <w:rPr>
            <w:rFonts w:ascii="Times New Roman" w:hAnsi="Times New Roman" w:cs="Times New Roman"/>
            <w:color w:val="000000" w:themeColor="text1"/>
            <w:lang w:val="es-ES"/>
          </w:rPr>
          <w:delText>Es</w:delText>
        </w:r>
      </w:del>
      <w:ins w:id="124" w:author="EUGENIA ARCE" w:date="2015-08-24T01:21:00Z">
        <w:r w:rsidRPr="005F0D99">
          <w:rPr>
            <w:rFonts w:ascii="Times New Roman" w:hAnsi="Times New Roman" w:cs="Times New Roman"/>
            <w:color w:val="000000" w:themeColor="text1"/>
            <w:lang w:val="es-ES"/>
          </w:rPr>
          <w:t>E</w:t>
        </w:r>
        <w:r w:rsidR="00E07A1D">
          <w:rPr>
            <w:rFonts w:ascii="Times New Roman" w:hAnsi="Times New Roman" w:cs="Times New Roman"/>
            <w:color w:val="000000" w:themeColor="text1"/>
            <w:lang w:val="es-ES"/>
          </w:rPr>
          <w:t>l territorio es</w:t>
        </w:r>
      </w:ins>
      <w:r w:rsidRPr="005F0D99">
        <w:rPr>
          <w:rFonts w:ascii="Times New Roman" w:hAnsi="Times New Roman" w:cs="Times New Roman"/>
          <w:color w:val="000000" w:themeColor="text1"/>
          <w:lang w:val="es-ES"/>
        </w:rPr>
        <w:t xml:space="preserve"> considerado</w:t>
      </w:r>
      <w:r w:rsidR="002753BA" w:rsidRPr="005F0D99">
        <w:rPr>
          <w:rFonts w:ascii="Times New Roman" w:hAnsi="Times New Roman" w:cs="Times New Roman"/>
          <w:b/>
          <w:color w:val="000000" w:themeColor="text1"/>
          <w:lang w:val="es-ES"/>
        </w:rPr>
        <w:t xml:space="preserve"> </w:t>
      </w:r>
      <w:r w:rsidR="002753BA" w:rsidRPr="005F0D99">
        <w:rPr>
          <w:rFonts w:ascii="Times New Roman" w:hAnsi="Times New Roman" w:cs="Times New Roman"/>
          <w:color w:val="000000" w:themeColor="text1"/>
          <w:lang w:val="es-ES"/>
        </w:rPr>
        <w:t>el</w:t>
      </w:r>
      <w:r w:rsidR="002753BA" w:rsidRPr="005F0D99">
        <w:rPr>
          <w:rFonts w:ascii="Times New Roman" w:hAnsi="Times New Roman" w:cs="Times New Roman"/>
          <w:b/>
          <w:color w:val="000000" w:themeColor="text1"/>
          <w:lang w:val="es-ES"/>
        </w:rPr>
        <w:t xml:space="preserve"> </w:t>
      </w:r>
      <w:r w:rsidR="002753BA" w:rsidRPr="00E07A1D">
        <w:rPr>
          <w:rFonts w:ascii="Times New Roman" w:hAnsi="Times New Roman"/>
          <w:color w:val="000000" w:themeColor="text1"/>
          <w:lang w:val="es-ES"/>
          <w:rPrChange w:id="125" w:author="EUGENIA ARCE" w:date="2015-08-24T01:21:00Z">
            <w:rPr>
              <w:rFonts w:ascii="Times New Roman" w:hAnsi="Times New Roman"/>
              <w:b/>
              <w:color w:val="000000" w:themeColor="text1"/>
              <w:lang w:val="es-ES"/>
            </w:rPr>
          </w:rPrChange>
        </w:rPr>
        <w:t>elemento físico, espacial o</w:t>
      </w:r>
      <w:r w:rsidRPr="00E07A1D">
        <w:rPr>
          <w:rFonts w:ascii="Times New Roman" w:hAnsi="Times New Roman"/>
          <w:color w:val="000000" w:themeColor="text1"/>
          <w:lang w:val="es-ES"/>
          <w:rPrChange w:id="126" w:author="EUGENIA ARCE" w:date="2015-08-24T01:21:00Z">
            <w:rPr>
              <w:rFonts w:ascii="Times New Roman" w:hAnsi="Times New Roman"/>
              <w:b/>
              <w:color w:val="000000" w:themeColor="text1"/>
              <w:lang w:val="es-ES"/>
            </w:rPr>
          </w:rPrChange>
        </w:rPr>
        <w:t xml:space="preserve"> geográfico en el cual se asienta la población y </w:t>
      </w:r>
      <w:ins w:id="127" w:author="EUGENIA ARCE" w:date="2015-08-24T01:21:00Z">
        <w:r w:rsidR="00E07A1D" w:rsidRPr="00E07A1D">
          <w:rPr>
            <w:rFonts w:ascii="Times New Roman" w:hAnsi="Times New Roman" w:cs="Times New Roman"/>
            <w:color w:val="000000" w:themeColor="text1"/>
            <w:lang w:val="es-ES"/>
          </w:rPr>
          <w:t xml:space="preserve">en </w:t>
        </w:r>
        <w:r w:rsidRPr="00E07A1D">
          <w:rPr>
            <w:rFonts w:ascii="Times New Roman" w:hAnsi="Times New Roman" w:cs="Times New Roman"/>
            <w:color w:val="000000" w:themeColor="text1"/>
            <w:lang w:val="es-ES"/>
          </w:rPr>
          <w:t xml:space="preserve">el </w:t>
        </w:r>
        <w:r w:rsidR="00E07A1D" w:rsidRPr="00E07A1D">
          <w:rPr>
            <w:rFonts w:ascii="Times New Roman" w:hAnsi="Times New Roman" w:cs="Times New Roman"/>
            <w:color w:val="000000" w:themeColor="text1"/>
            <w:lang w:val="es-ES"/>
          </w:rPr>
          <w:t xml:space="preserve">que </w:t>
        </w:r>
        <w:r w:rsidRPr="00E07A1D">
          <w:rPr>
            <w:rFonts w:ascii="Times New Roman" w:hAnsi="Times New Roman" w:cs="Times New Roman"/>
            <w:color w:val="000000" w:themeColor="text1"/>
            <w:lang w:val="es-ES"/>
          </w:rPr>
          <w:t xml:space="preserve">ejerce </w:t>
        </w:r>
      </w:ins>
      <w:r w:rsidR="00E07A1D" w:rsidRPr="00E07A1D">
        <w:rPr>
          <w:rFonts w:ascii="Times New Roman" w:hAnsi="Times New Roman"/>
          <w:color w:val="000000" w:themeColor="text1"/>
          <w:lang w:val="es-ES"/>
          <w:rPrChange w:id="128" w:author="EUGENIA ARCE" w:date="2015-08-24T01:21:00Z">
            <w:rPr>
              <w:rFonts w:ascii="Times New Roman" w:hAnsi="Times New Roman"/>
              <w:b/>
              <w:color w:val="000000" w:themeColor="text1"/>
              <w:lang w:val="es-ES"/>
            </w:rPr>
          </w:rPrChange>
        </w:rPr>
        <w:t xml:space="preserve">el Estado </w:t>
      </w:r>
      <w:del w:id="129" w:author="EUGENIA ARCE" w:date="2015-08-24T01:21:00Z">
        <w:r w:rsidRPr="005F0D99">
          <w:rPr>
            <w:rFonts w:ascii="Times New Roman" w:hAnsi="Times New Roman" w:cs="Times New Roman"/>
            <w:b/>
            <w:color w:val="000000" w:themeColor="text1"/>
            <w:lang w:val="es-ES"/>
          </w:rPr>
          <w:delText xml:space="preserve">ejerce </w:delText>
        </w:r>
      </w:del>
      <w:r w:rsidRPr="00E07A1D">
        <w:rPr>
          <w:rFonts w:ascii="Times New Roman" w:hAnsi="Times New Roman"/>
          <w:color w:val="000000" w:themeColor="text1"/>
          <w:lang w:val="es-ES"/>
          <w:rPrChange w:id="130" w:author="EUGENIA ARCE" w:date="2015-08-24T01:21:00Z">
            <w:rPr>
              <w:rFonts w:ascii="Times New Roman" w:hAnsi="Times New Roman"/>
              <w:b/>
              <w:color w:val="000000" w:themeColor="text1"/>
              <w:lang w:val="es-ES"/>
            </w:rPr>
          </w:rPrChange>
        </w:rPr>
        <w:t>su soberanía</w:t>
      </w:r>
      <w:r w:rsidRPr="005F0D99">
        <w:rPr>
          <w:rFonts w:ascii="Times New Roman" w:hAnsi="Times New Roman" w:cs="Times New Roman"/>
          <w:color w:val="000000" w:themeColor="text1"/>
          <w:lang w:val="es-ES"/>
        </w:rPr>
        <w:t xml:space="preserve">. </w:t>
      </w:r>
      <w:r w:rsidR="0089066C" w:rsidRPr="005F0D99">
        <w:rPr>
          <w:rFonts w:ascii="Times New Roman" w:hAnsi="Times New Roman" w:cs="Times New Roman"/>
          <w:color w:val="000000" w:themeColor="text1"/>
          <w:lang w:val="es-ES"/>
        </w:rPr>
        <w:t xml:space="preserve">Actualmente se hace énfasis en su construcción social y se destaca su </w:t>
      </w:r>
      <w:r w:rsidR="0089066C" w:rsidRPr="005F0D99">
        <w:rPr>
          <w:rFonts w:ascii="Times New Roman" w:hAnsi="Times New Roman" w:cs="Times New Roman"/>
          <w:b/>
          <w:color w:val="000000" w:themeColor="text1"/>
          <w:lang w:val="es-ES"/>
        </w:rPr>
        <w:t>importancia</w:t>
      </w:r>
      <w:r w:rsidR="0089066C" w:rsidRPr="005F0D99">
        <w:rPr>
          <w:rFonts w:ascii="Times New Roman" w:hAnsi="Times New Roman" w:cs="Times New Roman"/>
          <w:color w:val="000000" w:themeColor="text1"/>
          <w:lang w:val="es-ES"/>
        </w:rPr>
        <w:t xml:space="preserve"> para el </w:t>
      </w:r>
      <w:r w:rsidR="0089066C" w:rsidRPr="005F0D99">
        <w:rPr>
          <w:rFonts w:ascii="Times New Roman" w:hAnsi="Times New Roman" w:cs="Times New Roman"/>
          <w:b/>
          <w:color w:val="000000" w:themeColor="text1"/>
          <w:lang w:val="es-ES"/>
        </w:rPr>
        <w:t>desarrollo</w:t>
      </w:r>
      <w:r w:rsidR="0089066C" w:rsidRPr="005F0D99">
        <w:rPr>
          <w:rFonts w:ascii="Times New Roman" w:hAnsi="Times New Roman" w:cs="Times New Roman"/>
          <w:color w:val="000000" w:themeColor="text1"/>
          <w:lang w:val="es-ES"/>
        </w:rPr>
        <w:t xml:space="preserve"> y el mejoramiento de la calidad de vida de la población. </w:t>
      </w:r>
      <w:r w:rsidRPr="005F0D99">
        <w:rPr>
          <w:rFonts w:ascii="Times New Roman" w:hAnsi="Times New Roman" w:cs="Times New Roman"/>
          <w:color w:val="000000" w:themeColor="text1"/>
          <w:lang w:val="es-ES"/>
        </w:rPr>
        <w:t xml:space="preserve">Su extensión </w:t>
      </w:r>
      <w:del w:id="131" w:author="EUGENIA ARCE" w:date="2015-08-24T01:21:00Z">
        <w:r w:rsidR="004E4E54" w:rsidRPr="005F0D99">
          <w:rPr>
            <w:rFonts w:ascii="Times New Roman" w:hAnsi="Times New Roman" w:cs="Times New Roman"/>
            <w:color w:val="000000" w:themeColor="text1"/>
            <w:lang w:val="es-ES"/>
          </w:rPr>
          <w:delText>es fijada</w:delText>
        </w:r>
      </w:del>
      <w:ins w:id="132" w:author="EUGENIA ARCE" w:date="2015-08-24T01:21:00Z">
        <w:r w:rsidR="00E07A1D">
          <w:rPr>
            <w:rFonts w:ascii="Times New Roman" w:hAnsi="Times New Roman" w:cs="Times New Roman"/>
            <w:color w:val="000000" w:themeColor="text1"/>
            <w:lang w:val="es-ES"/>
          </w:rPr>
          <w:t>se fija</w:t>
        </w:r>
      </w:ins>
      <w:r w:rsidR="00E07A1D">
        <w:rPr>
          <w:rFonts w:ascii="Times New Roman" w:hAnsi="Times New Roman" w:cs="Times New Roman"/>
          <w:color w:val="000000" w:themeColor="text1"/>
          <w:lang w:val="es-ES"/>
        </w:rPr>
        <w:t xml:space="preserve"> </w:t>
      </w:r>
      <w:r w:rsidR="0089066C" w:rsidRPr="005F0D99">
        <w:rPr>
          <w:rFonts w:ascii="Times New Roman" w:hAnsi="Times New Roman" w:cs="Times New Roman"/>
          <w:color w:val="000000" w:themeColor="text1"/>
          <w:lang w:val="es-ES"/>
        </w:rPr>
        <w:t>en</w:t>
      </w:r>
      <w:r w:rsidRPr="005F0D99">
        <w:rPr>
          <w:rFonts w:ascii="Times New Roman" w:hAnsi="Times New Roman" w:cs="Times New Roman"/>
          <w:color w:val="000000" w:themeColor="text1"/>
          <w:lang w:val="es-ES"/>
        </w:rPr>
        <w:t xml:space="preserve"> </w:t>
      </w:r>
      <w:r w:rsidRPr="005F0D99">
        <w:rPr>
          <w:rFonts w:ascii="Times New Roman" w:hAnsi="Times New Roman" w:cs="Times New Roman"/>
          <w:b/>
          <w:color w:val="000000" w:themeColor="text1"/>
          <w:lang w:val="es-ES"/>
        </w:rPr>
        <w:t xml:space="preserve">tratados </w:t>
      </w:r>
      <w:r w:rsidR="00984921" w:rsidRPr="005F0D99">
        <w:rPr>
          <w:rFonts w:ascii="Times New Roman" w:hAnsi="Times New Roman" w:cs="Times New Roman"/>
          <w:b/>
          <w:color w:val="000000" w:themeColor="text1"/>
          <w:lang w:val="es-ES"/>
        </w:rPr>
        <w:t>internacionales</w:t>
      </w:r>
      <w:r w:rsidR="00984921" w:rsidRPr="005F0D99">
        <w:rPr>
          <w:rFonts w:ascii="Times New Roman" w:hAnsi="Times New Roman" w:cs="Times New Roman"/>
          <w:color w:val="000000" w:themeColor="text1"/>
          <w:lang w:val="es-ES"/>
        </w:rPr>
        <w:t xml:space="preserve"> </w:t>
      </w:r>
      <w:r w:rsidRPr="005F0D99">
        <w:rPr>
          <w:rFonts w:ascii="Times New Roman" w:hAnsi="Times New Roman" w:cs="Times New Roman"/>
          <w:color w:val="000000" w:themeColor="text1"/>
          <w:lang w:val="es-ES"/>
        </w:rPr>
        <w:t xml:space="preserve">que señalan las </w:t>
      </w:r>
      <w:r w:rsidRPr="005F0D99">
        <w:rPr>
          <w:rFonts w:ascii="Times New Roman" w:hAnsi="Times New Roman" w:cs="Times New Roman"/>
          <w:b/>
          <w:color w:val="000000" w:themeColor="text1"/>
          <w:lang w:val="es-ES"/>
        </w:rPr>
        <w:t>fronteras</w:t>
      </w:r>
      <w:r w:rsidR="004E4E54" w:rsidRPr="005F0D99">
        <w:rPr>
          <w:rFonts w:ascii="Times New Roman" w:hAnsi="Times New Roman" w:cs="Times New Roman"/>
          <w:color w:val="000000" w:themeColor="text1"/>
          <w:lang w:val="es-ES"/>
        </w:rPr>
        <w:t xml:space="preserve"> </w:t>
      </w:r>
      <w:r w:rsidR="004E4E54" w:rsidRPr="005F0D99">
        <w:rPr>
          <w:rFonts w:ascii="Times New Roman" w:hAnsi="Times New Roman" w:cs="Times New Roman"/>
          <w:b/>
          <w:color w:val="000000" w:themeColor="text1"/>
          <w:lang w:val="es-ES"/>
        </w:rPr>
        <w:t>políticas</w:t>
      </w:r>
      <w:del w:id="133" w:author="EUGENIA ARCE" w:date="2015-08-24T01:21:00Z">
        <w:r w:rsidR="00C016A2" w:rsidRPr="005F0D99">
          <w:rPr>
            <w:rFonts w:ascii="Times New Roman" w:hAnsi="Times New Roman" w:cs="Times New Roman"/>
            <w:b/>
            <w:color w:val="000000" w:themeColor="text1"/>
            <w:lang w:val="es-ES"/>
          </w:rPr>
          <w:delText xml:space="preserve"> </w:delText>
        </w:r>
        <w:r w:rsidR="00C016A2" w:rsidRPr="005F0D99">
          <w:rPr>
            <w:rFonts w:ascii="Times New Roman" w:hAnsi="Times New Roman" w:cs="Times New Roman"/>
            <w:color w:val="000000" w:themeColor="text1"/>
            <w:lang w:val="es-ES"/>
          </w:rPr>
          <w:delText>(</w:delText>
        </w:r>
      </w:del>
      <w:ins w:id="134" w:author="EUGENIA ARCE" w:date="2015-08-24T01:21:00Z">
        <w:r w:rsidR="00E07A1D">
          <w:rPr>
            <w:rFonts w:ascii="Times New Roman" w:hAnsi="Times New Roman" w:cs="Times New Roman"/>
            <w:b/>
            <w:color w:val="000000" w:themeColor="text1"/>
            <w:lang w:val="es-ES"/>
          </w:rPr>
          <w:t xml:space="preserve">. </w:t>
        </w:r>
        <w:r w:rsidR="00E07A1D">
          <w:rPr>
            <w:rFonts w:ascii="Times New Roman" w:hAnsi="Times New Roman" w:cs="Times New Roman"/>
            <w:color w:val="000000" w:themeColor="text1"/>
            <w:lang w:val="es-ES"/>
          </w:rPr>
          <w:t xml:space="preserve">Una frontera política es una </w:t>
        </w:r>
      </w:ins>
      <w:r w:rsidR="00C016A2" w:rsidRPr="005F0D99">
        <w:rPr>
          <w:rFonts w:ascii="Times New Roman" w:hAnsi="Times New Roman" w:cs="Times New Roman"/>
          <w:color w:val="000000" w:themeColor="text1"/>
          <w:lang w:val="es-ES"/>
        </w:rPr>
        <w:t>línea imaginaria que separa dos territorios co</w:t>
      </w:r>
      <w:r w:rsidR="00E07A1D">
        <w:rPr>
          <w:rFonts w:ascii="Times New Roman" w:hAnsi="Times New Roman" w:cs="Times New Roman"/>
          <w:color w:val="000000" w:themeColor="text1"/>
          <w:lang w:val="es-ES"/>
        </w:rPr>
        <w:t>ntiguos, en especial dos países</w:t>
      </w:r>
      <w:del w:id="135" w:author="EUGENIA ARCE" w:date="2015-08-24T01:21:00Z">
        <w:r w:rsidR="00C016A2" w:rsidRPr="005F0D99">
          <w:rPr>
            <w:rFonts w:ascii="Times New Roman" w:hAnsi="Times New Roman" w:cs="Times New Roman"/>
            <w:color w:val="000000" w:themeColor="text1"/>
            <w:lang w:val="es-ES"/>
          </w:rPr>
          <w:delText>)</w:delText>
        </w:r>
        <w:r w:rsidR="004E4E54" w:rsidRPr="005F0D99">
          <w:rPr>
            <w:rFonts w:ascii="Times New Roman" w:hAnsi="Times New Roman" w:cs="Times New Roman"/>
            <w:color w:val="000000" w:themeColor="text1"/>
            <w:lang w:val="es-ES"/>
          </w:rPr>
          <w:delText xml:space="preserve">. </w:delText>
        </w:r>
      </w:del>
      <w:ins w:id="136" w:author="EUGENIA ARCE" w:date="2015-08-24T01:21:00Z">
        <w:r w:rsidR="004E4E54" w:rsidRPr="005F0D99">
          <w:rPr>
            <w:rFonts w:ascii="Times New Roman" w:hAnsi="Times New Roman" w:cs="Times New Roman"/>
            <w:color w:val="000000" w:themeColor="text1"/>
            <w:lang w:val="es-ES"/>
          </w:rPr>
          <w:t xml:space="preserve">. </w:t>
        </w:r>
      </w:ins>
    </w:p>
    <w:p w14:paraId="68ED1708" w14:textId="77777777" w:rsidR="00E07A1D" w:rsidRDefault="00E07A1D" w:rsidP="005F0D99">
      <w:pPr>
        <w:spacing w:after="0" w:line="276" w:lineRule="auto"/>
        <w:jc w:val="both"/>
        <w:rPr>
          <w:ins w:id="137" w:author="EUGENIA ARCE" w:date="2015-08-24T01:21:00Z"/>
          <w:rFonts w:ascii="Times New Roman" w:hAnsi="Times New Roman" w:cs="Times New Roman"/>
          <w:color w:val="000000" w:themeColor="text1"/>
          <w:lang w:val="es-ES"/>
        </w:rPr>
      </w:pPr>
    </w:p>
    <w:p w14:paraId="1E7CEA87" w14:textId="6C7248E4" w:rsidR="009458E8" w:rsidRPr="005F0D99" w:rsidRDefault="004E4E54" w:rsidP="005F0D99">
      <w:p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color w:val="000000" w:themeColor="text1"/>
          <w:lang w:val="es-ES"/>
        </w:rPr>
        <w:t>Aunque generalmente</w:t>
      </w:r>
      <w:r w:rsidR="009458E8" w:rsidRPr="005F0D99">
        <w:rPr>
          <w:rFonts w:ascii="Times New Roman" w:hAnsi="Times New Roman" w:cs="Times New Roman"/>
          <w:color w:val="000000" w:themeColor="text1"/>
          <w:lang w:val="es-ES"/>
        </w:rPr>
        <w:t xml:space="preserve"> </w:t>
      </w:r>
      <w:ins w:id="138" w:author="EUGENIA ARCE" w:date="2015-08-24T01:21:00Z">
        <w:r w:rsidR="00E07A1D">
          <w:rPr>
            <w:rFonts w:ascii="Times New Roman" w:hAnsi="Times New Roman" w:cs="Times New Roman"/>
            <w:color w:val="000000" w:themeColor="text1"/>
            <w:lang w:val="es-ES"/>
          </w:rPr>
          <w:t xml:space="preserve">el territorio </w:t>
        </w:r>
      </w:ins>
      <w:r w:rsidR="009458E8" w:rsidRPr="005F0D99">
        <w:rPr>
          <w:rFonts w:ascii="Times New Roman" w:hAnsi="Times New Roman" w:cs="Times New Roman"/>
          <w:color w:val="000000" w:themeColor="text1"/>
          <w:lang w:val="es-ES"/>
        </w:rPr>
        <w:t>es</w:t>
      </w:r>
      <w:r w:rsidR="0089066C" w:rsidRPr="005F0D99">
        <w:rPr>
          <w:rFonts w:ascii="Times New Roman" w:hAnsi="Times New Roman" w:cs="Times New Roman"/>
          <w:color w:val="000000" w:themeColor="text1"/>
          <w:lang w:val="es-ES"/>
        </w:rPr>
        <w:t>tá</w:t>
      </w:r>
      <w:r w:rsidR="009458E8" w:rsidRPr="005F0D99">
        <w:rPr>
          <w:rFonts w:ascii="Times New Roman" w:hAnsi="Times New Roman" w:cs="Times New Roman"/>
          <w:color w:val="000000" w:themeColor="text1"/>
          <w:lang w:val="es-ES"/>
        </w:rPr>
        <w:t xml:space="preserve"> determinado</w:t>
      </w:r>
      <w:ins w:id="139" w:author="EUGENIA ARCE" w:date="2015-08-24T01:21:00Z">
        <w:r w:rsidR="00E07A1D">
          <w:rPr>
            <w:rFonts w:ascii="Times New Roman" w:hAnsi="Times New Roman" w:cs="Times New Roman"/>
            <w:color w:val="000000" w:themeColor="text1"/>
            <w:lang w:val="es-ES"/>
          </w:rPr>
          <w:t>, este</w:t>
        </w:r>
      </w:ins>
      <w:r w:rsidR="00E07A1D">
        <w:rPr>
          <w:rFonts w:ascii="Times New Roman" w:hAnsi="Times New Roman" w:cs="Times New Roman"/>
          <w:color w:val="000000" w:themeColor="text1"/>
          <w:lang w:val="es-ES"/>
        </w:rPr>
        <w:t xml:space="preserve"> puede</w:t>
      </w:r>
      <w:r w:rsidR="009458E8" w:rsidRPr="005F0D99">
        <w:rPr>
          <w:rFonts w:ascii="Times New Roman" w:hAnsi="Times New Roman" w:cs="Times New Roman"/>
          <w:color w:val="000000" w:themeColor="text1"/>
          <w:lang w:val="es-ES"/>
        </w:rPr>
        <w:t xml:space="preserve"> </w:t>
      </w:r>
      <w:ins w:id="140" w:author="EUGENIA ARCE" w:date="2015-08-24T01:21:00Z">
        <w:r w:rsidR="009458E8" w:rsidRPr="005F0D99">
          <w:rPr>
            <w:rFonts w:ascii="Times New Roman" w:hAnsi="Times New Roman" w:cs="Times New Roman"/>
            <w:color w:val="000000" w:themeColor="text1"/>
            <w:lang w:val="es-ES"/>
          </w:rPr>
          <w:t xml:space="preserve">puede </w:t>
        </w:r>
      </w:ins>
      <w:r w:rsidR="009458E8" w:rsidRPr="005F0D99">
        <w:rPr>
          <w:rFonts w:ascii="Times New Roman" w:hAnsi="Times New Roman" w:cs="Times New Roman"/>
          <w:b/>
          <w:color w:val="000000" w:themeColor="text1"/>
          <w:lang w:val="es-ES"/>
        </w:rPr>
        <w:t>acrecentarse</w:t>
      </w:r>
      <w:r w:rsidR="009458E8" w:rsidRPr="005F0D99">
        <w:rPr>
          <w:rFonts w:ascii="Times New Roman" w:hAnsi="Times New Roman" w:cs="Times New Roman"/>
          <w:color w:val="000000" w:themeColor="text1"/>
          <w:lang w:val="es-ES"/>
        </w:rPr>
        <w:t xml:space="preserve"> o </w:t>
      </w:r>
      <w:r w:rsidR="009458E8" w:rsidRPr="005F0D99">
        <w:rPr>
          <w:rFonts w:ascii="Times New Roman" w:hAnsi="Times New Roman" w:cs="Times New Roman"/>
          <w:b/>
          <w:color w:val="000000" w:themeColor="text1"/>
          <w:lang w:val="es-ES"/>
        </w:rPr>
        <w:t>disminuirse</w:t>
      </w:r>
      <w:r w:rsidR="009458E8" w:rsidRPr="005F0D99">
        <w:rPr>
          <w:rFonts w:ascii="Times New Roman" w:hAnsi="Times New Roman" w:cs="Times New Roman"/>
          <w:color w:val="000000" w:themeColor="text1"/>
          <w:lang w:val="es-ES"/>
        </w:rPr>
        <w:t xml:space="preserve"> por </w:t>
      </w:r>
      <w:r w:rsidRPr="005F0D99">
        <w:rPr>
          <w:rFonts w:ascii="Times New Roman" w:hAnsi="Times New Roman" w:cs="Times New Roman"/>
          <w:color w:val="000000" w:themeColor="text1"/>
          <w:lang w:val="es-ES"/>
        </w:rPr>
        <w:t xml:space="preserve">causas </w:t>
      </w:r>
      <w:ins w:id="141" w:author="EUGENIA ARCE" w:date="2015-08-24T01:21:00Z">
        <w:r w:rsidR="00E07A1D">
          <w:rPr>
            <w:rFonts w:ascii="Times New Roman" w:hAnsi="Times New Roman" w:cs="Times New Roman"/>
            <w:color w:val="000000" w:themeColor="text1"/>
            <w:lang w:val="es-ES"/>
          </w:rPr>
          <w:t xml:space="preserve">diversas, </w:t>
        </w:r>
      </w:ins>
      <w:r w:rsidRPr="005F0D99">
        <w:rPr>
          <w:rFonts w:ascii="Times New Roman" w:hAnsi="Times New Roman" w:cs="Times New Roman"/>
          <w:color w:val="000000" w:themeColor="text1"/>
          <w:lang w:val="es-ES"/>
        </w:rPr>
        <w:t>como</w:t>
      </w:r>
      <w:ins w:id="142" w:author="EUGENIA ARCE" w:date="2015-08-24T01:21:00Z">
        <w:r w:rsidRPr="005F0D99">
          <w:rPr>
            <w:rFonts w:ascii="Times New Roman" w:hAnsi="Times New Roman" w:cs="Times New Roman"/>
            <w:color w:val="000000" w:themeColor="text1"/>
            <w:lang w:val="es-ES"/>
          </w:rPr>
          <w:t xml:space="preserve"> </w:t>
        </w:r>
        <w:r w:rsidR="00E07A1D">
          <w:rPr>
            <w:rFonts w:ascii="Times New Roman" w:hAnsi="Times New Roman" w:cs="Times New Roman"/>
            <w:color w:val="000000" w:themeColor="text1"/>
            <w:lang w:val="es-ES"/>
          </w:rPr>
          <w:t>las</w:t>
        </w:r>
      </w:ins>
      <w:r w:rsidR="00E07A1D">
        <w:rPr>
          <w:rFonts w:ascii="Times New Roman" w:hAnsi="Times New Roman" w:cs="Times New Roman"/>
          <w:color w:val="000000" w:themeColor="text1"/>
          <w:lang w:val="es-ES"/>
        </w:rPr>
        <w:t xml:space="preserve"> </w:t>
      </w:r>
      <w:r w:rsidR="0089066C" w:rsidRPr="005F0D99">
        <w:rPr>
          <w:rFonts w:ascii="Times New Roman" w:hAnsi="Times New Roman" w:cs="Times New Roman"/>
          <w:color w:val="000000" w:themeColor="text1"/>
          <w:lang w:val="es-ES"/>
        </w:rPr>
        <w:t>invasiones</w:t>
      </w:r>
      <w:r w:rsidRPr="005F0D99">
        <w:rPr>
          <w:rFonts w:ascii="Times New Roman" w:hAnsi="Times New Roman" w:cs="Times New Roman"/>
          <w:color w:val="000000" w:themeColor="text1"/>
          <w:lang w:val="es-ES"/>
        </w:rPr>
        <w:t xml:space="preserve">, </w:t>
      </w:r>
      <w:r w:rsidR="0089066C" w:rsidRPr="005F0D99">
        <w:rPr>
          <w:rFonts w:ascii="Times New Roman" w:hAnsi="Times New Roman" w:cs="Times New Roman"/>
          <w:color w:val="000000" w:themeColor="text1"/>
          <w:lang w:val="es-ES"/>
        </w:rPr>
        <w:t>ocupaciones</w:t>
      </w:r>
      <w:r w:rsidRPr="005F0D99">
        <w:rPr>
          <w:rFonts w:ascii="Times New Roman" w:hAnsi="Times New Roman" w:cs="Times New Roman"/>
          <w:color w:val="000000" w:themeColor="text1"/>
          <w:lang w:val="es-ES"/>
        </w:rPr>
        <w:t xml:space="preserve"> o </w:t>
      </w:r>
      <w:r w:rsidR="0089066C" w:rsidRPr="005F0D99">
        <w:rPr>
          <w:rFonts w:ascii="Times New Roman" w:hAnsi="Times New Roman" w:cs="Times New Roman"/>
          <w:color w:val="000000" w:themeColor="text1"/>
          <w:lang w:val="es-ES"/>
        </w:rPr>
        <w:t>anexiones</w:t>
      </w:r>
      <w:r w:rsidRPr="005F0D99">
        <w:rPr>
          <w:rFonts w:ascii="Times New Roman" w:hAnsi="Times New Roman" w:cs="Times New Roman"/>
          <w:color w:val="000000" w:themeColor="text1"/>
          <w:lang w:val="es-ES"/>
        </w:rPr>
        <w:t xml:space="preserve"> </w:t>
      </w:r>
      <w:r w:rsidR="009458E8" w:rsidRPr="005F0D99">
        <w:rPr>
          <w:rFonts w:ascii="Times New Roman" w:hAnsi="Times New Roman" w:cs="Times New Roman"/>
          <w:color w:val="000000" w:themeColor="text1"/>
          <w:lang w:val="es-ES"/>
        </w:rPr>
        <w:t xml:space="preserve">producto de la guerra, decisiones judiciales de organismos internacionales, </w:t>
      </w:r>
      <w:r w:rsidR="0089066C" w:rsidRPr="005F0D99">
        <w:rPr>
          <w:rFonts w:ascii="Times New Roman" w:hAnsi="Times New Roman" w:cs="Times New Roman"/>
          <w:color w:val="000000" w:themeColor="text1"/>
          <w:lang w:val="es-ES"/>
        </w:rPr>
        <w:t>cesiones</w:t>
      </w:r>
      <w:r w:rsidR="009458E8" w:rsidRPr="005F0D99">
        <w:rPr>
          <w:rFonts w:ascii="Times New Roman" w:hAnsi="Times New Roman" w:cs="Times New Roman"/>
          <w:color w:val="000000" w:themeColor="text1"/>
          <w:lang w:val="es-ES"/>
        </w:rPr>
        <w:t xml:space="preserve"> realizada</w:t>
      </w:r>
      <w:r w:rsidR="0089066C" w:rsidRPr="005F0D99">
        <w:rPr>
          <w:rFonts w:ascii="Times New Roman" w:hAnsi="Times New Roman" w:cs="Times New Roman"/>
          <w:color w:val="000000" w:themeColor="text1"/>
          <w:lang w:val="es-ES"/>
        </w:rPr>
        <w:t>s</w:t>
      </w:r>
      <w:r w:rsidR="009458E8" w:rsidRPr="005F0D99">
        <w:rPr>
          <w:rFonts w:ascii="Times New Roman" w:hAnsi="Times New Roman" w:cs="Times New Roman"/>
          <w:color w:val="000000" w:themeColor="text1"/>
          <w:lang w:val="es-ES"/>
        </w:rPr>
        <w:t xml:space="preserve"> por un Estado, </w:t>
      </w:r>
      <w:del w:id="143" w:author="EUGENIA ARCE" w:date="2015-08-24T01:21:00Z">
        <w:r w:rsidR="009458E8" w:rsidRPr="005F0D99">
          <w:rPr>
            <w:rFonts w:ascii="Times New Roman" w:hAnsi="Times New Roman" w:cs="Times New Roman"/>
            <w:color w:val="000000" w:themeColor="text1"/>
            <w:lang w:val="es-ES"/>
          </w:rPr>
          <w:delText>desastres naturales</w:delText>
        </w:r>
      </w:del>
      <w:ins w:id="144" w:author="EUGENIA ARCE" w:date="2015-08-24T01:21:00Z">
        <w:r w:rsidR="00327B68">
          <w:rPr>
            <w:rFonts w:ascii="Times New Roman" w:hAnsi="Times New Roman" w:cs="Times New Roman"/>
            <w:color w:val="000000" w:themeColor="text1"/>
            <w:lang w:val="es-ES"/>
          </w:rPr>
          <w:t xml:space="preserve">divisiones o fusiones entre países </w:t>
        </w:r>
        <w:r w:rsidR="00E07A1D">
          <w:rPr>
            <w:rFonts w:ascii="Times New Roman" w:hAnsi="Times New Roman" w:cs="Times New Roman"/>
            <w:color w:val="000000" w:themeColor="text1"/>
            <w:lang w:val="es-ES"/>
          </w:rPr>
          <w:t xml:space="preserve">–en ocasiones </w:t>
        </w:r>
        <w:r w:rsidR="00327B68">
          <w:rPr>
            <w:rFonts w:ascii="Times New Roman" w:hAnsi="Times New Roman" w:cs="Times New Roman"/>
            <w:color w:val="000000" w:themeColor="text1"/>
            <w:lang w:val="es-ES"/>
          </w:rPr>
          <w:t>mutuamente acordadas</w:t>
        </w:r>
        <w:r w:rsidR="00E07A1D">
          <w:rPr>
            <w:rFonts w:ascii="Times New Roman" w:hAnsi="Times New Roman" w:cs="Times New Roman"/>
            <w:color w:val="000000" w:themeColor="text1"/>
            <w:lang w:val="es-ES"/>
          </w:rPr>
          <w:t>–</w:t>
        </w:r>
        <w:r w:rsidR="00327B68">
          <w:rPr>
            <w:rFonts w:ascii="Times New Roman" w:hAnsi="Times New Roman" w:cs="Times New Roman"/>
            <w:color w:val="000000" w:themeColor="text1"/>
            <w:lang w:val="es-ES"/>
          </w:rPr>
          <w:t xml:space="preserve">, </w:t>
        </w:r>
        <w:r w:rsidR="00E07A1D">
          <w:rPr>
            <w:rFonts w:ascii="Times New Roman" w:hAnsi="Times New Roman" w:cs="Times New Roman"/>
            <w:color w:val="000000" w:themeColor="text1"/>
            <w:lang w:val="es-ES"/>
          </w:rPr>
          <w:t xml:space="preserve">los </w:t>
        </w:r>
        <w:r w:rsidR="009458E8" w:rsidRPr="005F0D99">
          <w:rPr>
            <w:rFonts w:ascii="Times New Roman" w:hAnsi="Times New Roman" w:cs="Times New Roman"/>
            <w:color w:val="000000" w:themeColor="text1"/>
            <w:lang w:val="es-ES"/>
          </w:rPr>
          <w:t>desastres naturales</w:t>
        </w:r>
        <w:r w:rsidR="00E07A1D">
          <w:rPr>
            <w:rFonts w:ascii="Times New Roman" w:hAnsi="Times New Roman" w:cs="Times New Roman"/>
            <w:color w:val="000000" w:themeColor="text1"/>
            <w:lang w:val="es-ES"/>
          </w:rPr>
          <w:t xml:space="preserve"> y las modificaciones geográficas del relieve</w:t>
        </w:r>
      </w:ins>
      <w:r w:rsidR="009458E8" w:rsidRPr="005F0D99">
        <w:rPr>
          <w:rFonts w:ascii="Times New Roman" w:hAnsi="Times New Roman" w:cs="Times New Roman"/>
          <w:color w:val="000000" w:themeColor="text1"/>
          <w:lang w:val="es-ES"/>
        </w:rPr>
        <w:t>.</w:t>
      </w:r>
    </w:p>
    <w:p w14:paraId="393E11B6" w14:textId="77777777" w:rsidR="009458E8" w:rsidRPr="005F0D99" w:rsidRDefault="009458E8" w:rsidP="005F0D99">
      <w:pPr>
        <w:spacing w:after="0" w:line="276" w:lineRule="auto"/>
        <w:jc w:val="both"/>
        <w:rPr>
          <w:rFonts w:ascii="Times New Roman" w:hAnsi="Times New Roman" w:cs="Times New Roman"/>
          <w:color w:val="000000" w:themeColor="text1"/>
          <w:lang w:val="es-ES"/>
        </w:rPr>
      </w:pPr>
    </w:p>
    <w:tbl>
      <w:tblPr>
        <w:tblStyle w:val="Tablaconcuadrcula"/>
        <w:tblW w:w="0" w:type="auto"/>
        <w:tblLayout w:type="fixed"/>
        <w:tblLook w:val="04A0" w:firstRow="1" w:lastRow="0" w:firstColumn="1" w:lastColumn="0" w:noHBand="0" w:noVBand="1"/>
      </w:tblPr>
      <w:tblGrid>
        <w:gridCol w:w="1526"/>
        <w:gridCol w:w="7528"/>
      </w:tblGrid>
      <w:tr w:rsidR="00F62E7B" w:rsidRPr="005F0D99" w14:paraId="1275456A" w14:textId="77777777" w:rsidTr="00726EDE">
        <w:tc>
          <w:tcPr>
            <w:tcW w:w="9054" w:type="dxa"/>
            <w:gridSpan w:val="2"/>
            <w:shd w:val="clear" w:color="auto" w:fill="0D0D0D" w:themeFill="text1" w:themeFillTint="F2"/>
          </w:tcPr>
          <w:p w14:paraId="5DA8092F" w14:textId="77777777" w:rsidR="00EE3B40" w:rsidRPr="005F0D99" w:rsidRDefault="00EE3B40" w:rsidP="005F0D99">
            <w:pPr>
              <w:spacing w:line="276" w:lineRule="auto"/>
              <w:jc w:val="center"/>
              <w:rPr>
                <w:rFonts w:ascii="Times New Roman" w:hAnsi="Times New Roman" w:cs="Times New Roman"/>
                <w:b/>
                <w:color w:val="FFFFFF" w:themeColor="background1"/>
                <w:sz w:val="24"/>
                <w:szCs w:val="24"/>
              </w:rPr>
            </w:pPr>
            <w:r w:rsidRPr="005F0D99">
              <w:rPr>
                <w:rFonts w:ascii="Times New Roman" w:hAnsi="Times New Roman" w:cs="Times New Roman"/>
                <w:b/>
                <w:color w:val="FFFFFF" w:themeColor="background1"/>
                <w:sz w:val="24"/>
                <w:szCs w:val="24"/>
              </w:rPr>
              <w:t>Imagen (fotografía, gráfica o ilustración)</w:t>
            </w:r>
          </w:p>
        </w:tc>
      </w:tr>
      <w:tr w:rsidR="00F62E7B" w:rsidRPr="005F0D99" w14:paraId="797AD795" w14:textId="77777777" w:rsidTr="00F62E7B">
        <w:tc>
          <w:tcPr>
            <w:tcW w:w="1526" w:type="dxa"/>
          </w:tcPr>
          <w:p w14:paraId="37F4B838" w14:textId="77777777" w:rsidR="00EE3B40" w:rsidRPr="005F0D99" w:rsidRDefault="00EE3B40" w:rsidP="005F0D99">
            <w:pPr>
              <w:spacing w:line="276" w:lineRule="auto"/>
              <w:jc w:val="both"/>
              <w:rPr>
                <w:rFonts w:ascii="Times New Roman" w:hAnsi="Times New Roman" w:cs="Times New Roman"/>
                <w:b/>
                <w:color w:val="000000" w:themeColor="text1"/>
                <w:sz w:val="24"/>
                <w:szCs w:val="24"/>
              </w:rPr>
            </w:pPr>
            <w:r w:rsidRPr="005F0D99">
              <w:rPr>
                <w:rFonts w:ascii="Times New Roman" w:hAnsi="Times New Roman" w:cs="Times New Roman"/>
                <w:b/>
                <w:color w:val="000000" w:themeColor="text1"/>
                <w:sz w:val="24"/>
                <w:szCs w:val="24"/>
              </w:rPr>
              <w:t>Código</w:t>
            </w:r>
          </w:p>
        </w:tc>
        <w:tc>
          <w:tcPr>
            <w:tcW w:w="7528" w:type="dxa"/>
          </w:tcPr>
          <w:p w14:paraId="424C0579" w14:textId="11955041" w:rsidR="00EE3B40" w:rsidRPr="005F0D99" w:rsidRDefault="00EE3B40" w:rsidP="005F0D99">
            <w:pPr>
              <w:spacing w:line="276" w:lineRule="auto"/>
              <w:jc w:val="both"/>
              <w:rPr>
                <w:rFonts w:ascii="Times New Roman" w:hAnsi="Times New Roman" w:cs="Times New Roman"/>
                <w:b/>
                <w:color w:val="000000" w:themeColor="text1"/>
                <w:sz w:val="24"/>
                <w:szCs w:val="24"/>
              </w:rPr>
            </w:pPr>
            <w:r w:rsidRPr="005F0D99">
              <w:rPr>
                <w:rFonts w:ascii="Times New Roman" w:hAnsi="Times New Roman" w:cs="Times New Roman"/>
                <w:color w:val="000000" w:themeColor="text1"/>
                <w:sz w:val="24"/>
                <w:szCs w:val="24"/>
              </w:rPr>
              <w:t>CS_G07_09_IMG06</w:t>
            </w:r>
          </w:p>
        </w:tc>
      </w:tr>
      <w:tr w:rsidR="00F62E7B" w:rsidRPr="005F0D99" w14:paraId="5CA97899" w14:textId="77777777" w:rsidTr="00F62E7B">
        <w:tc>
          <w:tcPr>
            <w:tcW w:w="1526" w:type="dxa"/>
          </w:tcPr>
          <w:p w14:paraId="78AD6D28" w14:textId="77777777" w:rsidR="00EE3B40" w:rsidRPr="005F0D99" w:rsidRDefault="00EE3B40"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Descripción</w:t>
            </w:r>
          </w:p>
        </w:tc>
        <w:tc>
          <w:tcPr>
            <w:tcW w:w="7528" w:type="dxa"/>
          </w:tcPr>
          <w:p w14:paraId="30418574" w14:textId="1BEC1F31" w:rsidR="00EE3B40" w:rsidRPr="005F0D99" w:rsidRDefault="00327B68" w:rsidP="005F0D99">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s-ES"/>
              </w:rPr>
              <w:t>La retirada de Dunkerque</w:t>
            </w:r>
            <w:r w:rsidR="00E07A1D">
              <w:rPr>
                <w:rFonts w:ascii="Times New Roman" w:hAnsi="Times New Roman" w:cs="Times New Roman"/>
                <w:color w:val="000000" w:themeColor="text1"/>
                <w:sz w:val="24"/>
                <w:szCs w:val="24"/>
                <w:lang w:val="es-ES"/>
              </w:rPr>
              <w:t>.</w:t>
            </w:r>
          </w:p>
        </w:tc>
      </w:tr>
      <w:tr w:rsidR="00F62E7B" w:rsidRPr="005F0D99" w14:paraId="116CDD6E" w14:textId="77777777" w:rsidTr="00F62E7B">
        <w:tc>
          <w:tcPr>
            <w:tcW w:w="1526" w:type="dxa"/>
          </w:tcPr>
          <w:p w14:paraId="6C846E08" w14:textId="744DF161" w:rsidR="00EE3B40" w:rsidRPr="005F0D99" w:rsidRDefault="004E4E54"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Ruta</w:t>
            </w:r>
          </w:p>
        </w:tc>
        <w:tc>
          <w:tcPr>
            <w:tcW w:w="7528" w:type="dxa"/>
          </w:tcPr>
          <w:p w14:paraId="2F7E0AB0" w14:textId="67CB4AE5" w:rsidR="00EE3B40" w:rsidRPr="005F0D99" w:rsidRDefault="004E4E54"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color w:val="000000" w:themeColor="text1"/>
                <w:sz w:val="24"/>
                <w:szCs w:val="24"/>
              </w:rPr>
              <w:t>AulaPlaneta/banco de contenidos/multimedia.</w:t>
            </w:r>
          </w:p>
        </w:tc>
      </w:tr>
      <w:tr w:rsidR="00F62E7B" w:rsidRPr="005F0D99" w14:paraId="7A94E2F2" w14:textId="77777777" w:rsidTr="00F62E7B">
        <w:tc>
          <w:tcPr>
            <w:tcW w:w="1526" w:type="dxa"/>
          </w:tcPr>
          <w:p w14:paraId="1877701F" w14:textId="77777777" w:rsidR="00EE3B40" w:rsidRPr="005F0D99" w:rsidRDefault="00EE3B40"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Pie de imagen</w:t>
            </w:r>
          </w:p>
        </w:tc>
        <w:tc>
          <w:tcPr>
            <w:tcW w:w="7528" w:type="dxa"/>
          </w:tcPr>
          <w:p w14:paraId="391520B7" w14:textId="776338F4" w:rsidR="00EE3B40" w:rsidRPr="005F0D99" w:rsidRDefault="005A6A99"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color w:val="000000" w:themeColor="text1"/>
                <w:sz w:val="24"/>
                <w:szCs w:val="24"/>
              </w:rPr>
              <w:t xml:space="preserve">En la guerra </w:t>
            </w:r>
            <w:r w:rsidR="004E4E54" w:rsidRPr="005F0D99">
              <w:rPr>
                <w:rFonts w:ascii="Times New Roman" w:hAnsi="Times New Roman" w:cs="Times New Roman"/>
                <w:color w:val="000000" w:themeColor="text1"/>
                <w:sz w:val="24"/>
                <w:szCs w:val="24"/>
              </w:rPr>
              <w:t>se ocupa</w:t>
            </w:r>
            <w:r w:rsidRPr="005F0D99">
              <w:rPr>
                <w:rFonts w:ascii="Times New Roman" w:hAnsi="Times New Roman" w:cs="Times New Roman"/>
                <w:color w:val="000000" w:themeColor="text1"/>
                <w:sz w:val="24"/>
                <w:szCs w:val="24"/>
              </w:rPr>
              <w:t xml:space="preserve"> el territorio. En el siglo XX se presentaron anexiones que generaron conflagraciones. Austria, Checoslovaquia o Polonia son </w:t>
            </w:r>
            <w:del w:id="145" w:author="EUGENIA ARCE" w:date="2015-08-24T01:21:00Z">
              <w:r w:rsidRPr="005F0D99">
                <w:rPr>
                  <w:rFonts w:ascii="Times New Roman" w:hAnsi="Times New Roman" w:cs="Times New Roman"/>
                  <w:color w:val="000000" w:themeColor="text1"/>
                  <w:sz w:val="24"/>
                  <w:szCs w:val="24"/>
                </w:rPr>
                <w:delText>ejemplo.</w:delText>
              </w:r>
            </w:del>
            <w:ins w:id="146" w:author="EUGENIA ARCE" w:date="2015-08-24T01:21:00Z">
              <w:r w:rsidRPr="005F0D99">
                <w:rPr>
                  <w:rFonts w:ascii="Times New Roman" w:hAnsi="Times New Roman" w:cs="Times New Roman"/>
                  <w:color w:val="000000" w:themeColor="text1"/>
                  <w:sz w:val="24"/>
                  <w:szCs w:val="24"/>
                </w:rPr>
                <w:t>ejemplo</w:t>
              </w:r>
              <w:r w:rsidR="00327B68">
                <w:rPr>
                  <w:rFonts w:ascii="Times New Roman" w:hAnsi="Times New Roman" w:cs="Times New Roman"/>
                  <w:color w:val="000000" w:themeColor="text1"/>
                  <w:sz w:val="24"/>
                  <w:szCs w:val="24"/>
                </w:rPr>
                <w:t>s de ello</w:t>
              </w:r>
              <w:r w:rsidRPr="005F0D99">
                <w:rPr>
                  <w:rFonts w:ascii="Times New Roman" w:hAnsi="Times New Roman" w:cs="Times New Roman"/>
                  <w:color w:val="000000" w:themeColor="text1"/>
                  <w:sz w:val="24"/>
                  <w:szCs w:val="24"/>
                </w:rPr>
                <w:t>.</w:t>
              </w:r>
            </w:ins>
            <w:r w:rsidR="00F62E7B" w:rsidRPr="005F0D99">
              <w:rPr>
                <w:rFonts w:ascii="Times New Roman" w:hAnsi="Times New Roman" w:cs="Times New Roman"/>
                <w:color w:val="000000" w:themeColor="text1"/>
                <w:sz w:val="24"/>
                <w:szCs w:val="24"/>
              </w:rPr>
              <w:t xml:space="preserve"> </w:t>
            </w:r>
            <w:r w:rsidR="00EE3B40" w:rsidRPr="005F0D99">
              <w:rPr>
                <w:rFonts w:ascii="Times New Roman" w:hAnsi="Times New Roman" w:cs="Times New Roman"/>
                <w:color w:val="000000" w:themeColor="text1"/>
                <w:sz w:val="24"/>
                <w:szCs w:val="24"/>
              </w:rPr>
              <w:t xml:space="preserve">Imagen: </w:t>
            </w:r>
            <w:r w:rsidR="00EE3B40" w:rsidRPr="00327B68">
              <w:rPr>
                <w:rFonts w:ascii="Times New Roman" w:hAnsi="Times New Roman"/>
                <w:i/>
                <w:color w:val="000000" w:themeColor="text1"/>
                <w:rPrChange w:id="147" w:author="EUGENIA ARCE" w:date="2015-08-24T01:21:00Z">
                  <w:rPr>
                    <w:rFonts w:ascii="Times New Roman" w:hAnsi="Times New Roman"/>
                    <w:color w:val="000000" w:themeColor="text1"/>
                  </w:rPr>
                </w:rPrChange>
              </w:rPr>
              <w:t xml:space="preserve">La retirada de Dunkerque </w:t>
            </w:r>
            <w:r w:rsidR="00EE3B40" w:rsidRPr="005F0D99">
              <w:rPr>
                <w:rFonts w:ascii="Times New Roman" w:hAnsi="Times New Roman" w:cs="Times New Roman"/>
                <w:color w:val="000000" w:themeColor="text1"/>
                <w:sz w:val="24"/>
                <w:szCs w:val="24"/>
              </w:rPr>
              <w:t>(mayo de 1940), por Ch. Cundall</w:t>
            </w:r>
            <w:r w:rsidRPr="005F0D99">
              <w:rPr>
                <w:rFonts w:ascii="Times New Roman" w:hAnsi="Times New Roman" w:cs="Times New Roman"/>
                <w:color w:val="000000" w:themeColor="text1"/>
                <w:sz w:val="24"/>
                <w:szCs w:val="24"/>
              </w:rPr>
              <w:t>.</w:t>
            </w:r>
          </w:p>
        </w:tc>
      </w:tr>
    </w:tbl>
    <w:p w14:paraId="1428C546" w14:textId="77777777" w:rsidR="00EE3B40" w:rsidRPr="005F0D99" w:rsidRDefault="00EE3B40" w:rsidP="005F0D99">
      <w:pPr>
        <w:spacing w:after="0" w:line="276" w:lineRule="auto"/>
        <w:jc w:val="both"/>
        <w:rPr>
          <w:rFonts w:ascii="Times New Roman" w:hAnsi="Times New Roman" w:cs="Times New Roman"/>
          <w:color w:val="000000" w:themeColor="text1"/>
          <w:lang w:val="es-ES"/>
        </w:rPr>
      </w:pPr>
    </w:p>
    <w:p w14:paraId="1D3A56B3" w14:textId="77777777" w:rsidR="009458E8" w:rsidRPr="005F0D99" w:rsidRDefault="009458E8" w:rsidP="005F0D99">
      <w:p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color w:val="000000" w:themeColor="text1"/>
          <w:lang w:val="es-ES"/>
        </w:rPr>
        <w:t>El territorio está compuesto por:</w:t>
      </w:r>
    </w:p>
    <w:p w14:paraId="621CD3DD" w14:textId="77777777" w:rsidR="009458E8" w:rsidRPr="005F0D99" w:rsidRDefault="009458E8" w:rsidP="005F0D99">
      <w:pPr>
        <w:spacing w:after="0" w:line="276" w:lineRule="auto"/>
        <w:jc w:val="both"/>
        <w:rPr>
          <w:rFonts w:ascii="Times New Roman" w:hAnsi="Times New Roman" w:cs="Times New Roman"/>
          <w:color w:val="000000" w:themeColor="text1"/>
          <w:lang w:val="es-ES"/>
        </w:rPr>
      </w:pPr>
    </w:p>
    <w:p w14:paraId="06F8A007" w14:textId="1A609427" w:rsidR="009458E8" w:rsidRPr="005F0D99" w:rsidRDefault="009458E8" w:rsidP="005F0D99">
      <w:pPr>
        <w:pStyle w:val="Prrafodelista"/>
        <w:numPr>
          <w:ilvl w:val="0"/>
          <w:numId w:val="36"/>
        </w:num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b/>
          <w:color w:val="000000" w:themeColor="text1"/>
          <w:lang w:val="es-ES"/>
        </w:rPr>
        <w:t>Suelo</w:t>
      </w:r>
      <w:r w:rsidR="00327B68">
        <w:rPr>
          <w:rFonts w:ascii="Times New Roman" w:hAnsi="Times New Roman" w:cs="Times New Roman"/>
          <w:color w:val="000000" w:themeColor="text1"/>
          <w:lang w:val="es-ES"/>
        </w:rPr>
        <w:t xml:space="preserve">: superficie terrestre en </w:t>
      </w:r>
      <w:del w:id="148" w:author="EUGENIA ARCE" w:date="2015-08-24T01:21:00Z">
        <w:r w:rsidRPr="005F0D99">
          <w:rPr>
            <w:rFonts w:ascii="Times New Roman" w:hAnsi="Times New Roman" w:cs="Times New Roman"/>
            <w:color w:val="000000" w:themeColor="text1"/>
            <w:lang w:val="es-ES"/>
          </w:rPr>
          <w:delText>el cual</w:delText>
        </w:r>
      </w:del>
      <w:ins w:id="149" w:author="EUGENIA ARCE" w:date="2015-08-24T01:21:00Z">
        <w:r w:rsidR="00327B68">
          <w:rPr>
            <w:rFonts w:ascii="Times New Roman" w:hAnsi="Times New Roman" w:cs="Times New Roman"/>
            <w:color w:val="000000" w:themeColor="text1"/>
            <w:lang w:val="es-ES"/>
          </w:rPr>
          <w:t>la</w:t>
        </w:r>
        <w:r w:rsidRPr="005F0D99">
          <w:rPr>
            <w:rFonts w:ascii="Times New Roman" w:hAnsi="Times New Roman" w:cs="Times New Roman"/>
            <w:color w:val="000000" w:themeColor="text1"/>
            <w:lang w:val="es-ES"/>
          </w:rPr>
          <w:t xml:space="preserve"> </w:t>
        </w:r>
        <w:r w:rsidR="00327B68">
          <w:rPr>
            <w:rFonts w:ascii="Times New Roman" w:hAnsi="Times New Roman" w:cs="Times New Roman"/>
            <w:color w:val="000000" w:themeColor="text1"/>
            <w:lang w:val="es-ES"/>
          </w:rPr>
          <w:t>que</w:t>
        </w:r>
      </w:ins>
      <w:r w:rsidR="00327B68">
        <w:rPr>
          <w:rFonts w:ascii="Times New Roman" w:hAnsi="Times New Roman" w:cs="Times New Roman"/>
          <w:color w:val="000000" w:themeColor="text1"/>
          <w:lang w:val="es-ES"/>
        </w:rPr>
        <w:t xml:space="preserve"> </w:t>
      </w:r>
      <w:r w:rsidRPr="005F0D99">
        <w:rPr>
          <w:rFonts w:ascii="Times New Roman" w:hAnsi="Times New Roman" w:cs="Times New Roman"/>
          <w:color w:val="000000" w:themeColor="text1"/>
          <w:lang w:val="es-ES"/>
        </w:rPr>
        <w:t>se asienta la población y</w:t>
      </w:r>
      <w:r w:rsidR="00984921" w:rsidRPr="005F0D99">
        <w:rPr>
          <w:rFonts w:ascii="Times New Roman" w:hAnsi="Times New Roman" w:cs="Times New Roman"/>
          <w:color w:val="000000" w:themeColor="text1"/>
          <w:lang w:val="es-ES"/>
        </w:rPr>
        <w:t xml:space="preserve"> </w:t>
      </w:r>
      <w:ins w:id="150" w:author="EUGENIA ARCE" w:date="2015-08-24T01:21:00Z">
        <w:r w:rsidR="00327B68">
          <w:rPr>
            <w:rFonts w:ascii="Times New Roman" w:hAnsi="Times New Roman" w:cs="Times New Roman"/>
            <w:color w:val="000000" w:themeColor="text1"/>
            <w:lang w:val="es-ES"/>
          </w:rPr>
          <w:t xml:space="preserve">se </w:t>
        </w:r>
      </w:ins>
      <w:r w:rsidR="00984921" w:rsidRPr="005F0D99">
        <w:rPr>
          <w:rFonts w:ascii="Times New Roman" w:hAnsi="Times New Roman" w:cs="Times New Roman"/>
          <w:color w:val="000000" w:themeColor="text1"/>
          <w:lang w:val="es-ES"/>
        </w:rPr>
        <w:t xml:space="preserve">ejerce </w:t>
      </w:r>
      <w:r w:rsidR="00B8239D" w:rsidRPr="005F0D99">
        <w:rPr>
          <w:rFonts w:ascii="Times New Roman" w:hAnsi="Times New Roman" w:cs="Times New Roman"/>
          <w:color w:val="000000" w:themeColor="text1"/>
          <w:lang w:val="es-ES"/>
        </w:rPr>
        <w:t>la</w:t>
      </w:r>
      <w:r w:rsidR="005E325B">
        <w:rPr>
          <w:rFonts w:ascii="Times New Roman" w:hAnsi="Times New Roman" w:cs="Times New Roman"/>
          <w:color w:val="000000" w:themeColor="text1"/>
          <w:lang w:val="es-ES"/>
        </w:rPr>
        <w:t xml:space="preserve"> soberanía</w:t>
      </w:r>
      <w:del w:id="151" w:author="EUGENIA ARCE" w:date="2015-08-24T01:21:00Z">
        <w:r w:rsidR="00984921" w:rsidRPr="005F0D99">
          <w:rPr>
            <w:rFonts w:ascii="Times New Roman" w:hAnsi="Times New Roman" w:cs="Times New Roman"/>
            <w:color w:val="000000" w:themeColor="text1"/>
            <w:lang w:val="es-ES"/>
          </w:rPr>
          <w:delText>;</w:delText>
        </w:r>
      </w:del>
      <w:ins w:id="152" w:author="EUGENIA ARCE" w:date="2015-08-24T01:21:00Z">
        <w:r w:rsidR="005E325B">
          <w:rPr>
            <w:rFonts w:ascii="Times New Roman" w:hAnsi="Times New Roman" w:cs="Times New Roman"/>
            <w:color w:val="000000" w:themeColor="text1"/>
            <w:lang w:val="es-ES"/>
          </w:rPr>
          <w:t>.</w:t>
        </w:r>
      </w:ins>
    </w:p>
    <w:p w14:paraId="3AD03BE6" w14:textId="77777777" w:rsidR="00CF6244" w:rsidRPr="005F0D99" w:rsidRDefault="00CF6244" w:rsidP="005F0D99">
      <w:pPr>
        <w:pStyle w:val="Prrafodelista"/>
        <w:spacing w:after="0" w:line="276" w:lineRule="auto"/>
        <w:jc w:val="both"/>
        <w:rPr>
          <w:rFonts w:ascii="Times New Roman" w:hAnsi="Times New Roman" w:cs="Times New Roman"/>
          <w:color w:val="000000" w:themeColor="text1"/>
          <w:lang w:val="es-ES"/>
        </w:rPr>
      </w:pPr>
    </w:p>
    <w:p w14:paraId="67912189" w14:textId="06205DF5" w:rsidR="0043621C" w:rsidRPr="005F0D99" w:rsidRDefault="009458E8" w:rsidP="005F0D99">
      <w:pPr>
        <w:pStyle w:val="Prrafodelista"/>
        <w:numPr>
          <w:ilvl w:val="0"/>
          <w:numId w:val="36"/>
        </w:num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b/>
          <w:color w:val="000000" w:themeColor="text1"/>
          <w:lang w:val="es-ES"/>
        </w:rPr>
        <w:t>Subsuelo</w:t>
      </w:r>
      <w:r w:rsidRPr="005F0D99">
        <w:rPr>
          <w:rFonts w:ascii="Times New Roman" w:hAnsi="Times New Roman" w:cs="Times New Roman"/>
          <w:color w:val="000000" w:themeColor="text1"/>
          <w:lang w:val="es-ES"/>
        </w:rPr>
        <w:t xml:space="preserve">: espacio físico que se ubica debajo del suelo </w:t>
      </w:r>
      <w:r w:rsidR="003B326E" w:rsidRPr="005F0D99">
        <w:rPr>
          <w:rFonts w:ascii="Times New Roman" w:hAnsi="Times New Roman" w:cs="Times New Roman"/>
          <w:color w:val="000000" w:themeColor="text1"/>
          <w:lang w:val="es-ES"/>
        </w:rPr>
        <w:t xml:space="preserve">el </w:t>
      </w:r>
      <w:r w:rsidR="00F62E7B" w:rsidRPr="005F0D99">
        <w:rPr>
          <w:rFonts w:ascii="Times New Roman" w:hAnsi="Times New Roman" w:cs="Times New Roman"/>
          <w:color w:val="000000" w:themeColor="text1"/>
          <w:lang w:val="es-ES"/>
        </w:rPr>
        <w:t>cual</w:t>
      </w:r>
      <w:r w:rsidRPr="005F0D99">
        <w:rPr>
          <w:rFonts w:ascii="Times New Roman" w:hAnsi="Times New Roman" w:cs="Times New Roman"/>
          <w:color w:val="000000" w:themeColor="text1"/>
          <w:lang w:val="es-ES"/>
        </w:rPr>
        <w:t xml:space="preserve"> tiene forma de cono cuyo vértice se encuentra en el centro </w:t>
      </w:r>
      <w:r w:rsidR="001C5475">
        <w:rPr>
          <w:rFonts w:ascii="Times New Roman" w:hAnsi="Times New Roman" w:cs="Times New Roman"/>
          <w:color w:val="000000" w:themeColor="text1"/>
          <w:lang w:val="es-ES"/>
        </w:rPr>
        <w:t xml:space="preserve">de la </w:t>
      </w:r>
      <w:del w:id="153" w:author="EUGENIA ARCE" w:date="2015-08-24T01:21:00Z">
        <w:r w:rsidR="00493E39" w:rsidRPr="005F0D99">
          <w:rPr>
            <w:rFonts w:ascii="Times New Roman" w:hAnsi="Times New Roman" w:cs="Times New Roman"/>
            <w:color w:val="000000" w:themeColor="text1"/>
            <w:lang w:val="es-ES"/>
          </w:rPr>
          <w:delText>tierra</w:delText>
        </w:r>
        <w:r w:rsidR="0043621C" w:rsidRPr="005F0D99">
          <w:rPr>
            <w:rFonts w:ascii="Times New Roman" w:hAnsi="Times New Roman" w:cs="Times New Roman"/>
            <w:color w:val="000000" w:themeColor="text1"/>
            <w:lang w:val="es-ES"/>
          </w:rPr>
          <w:delText>;</w:delText>
        </w:r>
      </w:del>
      <w:ins w:id="154" w:author="EUGENIA ARCE" w:date="2015-08-24T01:21:00Z">
        <w:r w:rsidR="001C5475">
          <w:rPr>
            <w:rFonts w:ascii="Times New Roman" w:hAnsi="Times New Roman" w:cs="Times New Roman"/>
            <w:color w:val="000000" w:themeColor="text1"/>
            <w:lang w:val="es-ES"/>
          </w:rPr>
          <w:t>T</w:t>
        </w:r>
        <w:r w:rsidR="00493E39" w:rsidRPr="005F0D99">
          <w:rPr>
            <w:rFonts w:ascii="Times New Roman" w:hAnsi="Times New Roman" w:cs="Times New Roman"/>
            <w:color w:val="000000" w:themeColor="text1"/>
            <w:lang w:val="es-ES"/>
          </w:rPr>
          <w:t>ierra</w:t>
        </w:r>
        <w:r w:rsidR="005E325B">
          <w:rPr>
            <w:rFonts w:ascii="Times New Roman" w:hAnsi="Times New Roman" w:cs="Times New Roman"/>
            <w:color w:val="000000" w:themeColor="text1"/>
            <w:lang w:val="es-ES"/>
          </w:rPr>
          <w:t>.</w:t>
        </w:r>
      </w:ins>
    </w:p>
    <w:p w14:paraId="16DD1736" w14:textId="77777777" w:rsidR="00CF6244" w:rsidRPr="005F0D99" w:rsidRDefault="00CF6244" w:rsidP="005F0D99">
      <w:pPr>
        <w:pStyle w:val="Prrafodelista"/>
        <w:spacing w:after="0" w:line="276" w:lineRule="auto"/>
        <w:jc w:val="both"/>
        <w:rPr>
          <w:rFonts w:ascii="Times New Roman" w:hAnsi="Times New Roman" w:cs="Times New Roman"/>
          <w:color w:val="000000" w:themeColor="text1"/>
          <w:lang w:val="es-ES"/>
        </w:rPr>
      </w:pPr>
    </w:p>
    <w:p w14:paraId="60B113AF" w14:textId="6BA3E78A" w:rsidR="009458E8" w:rsidRPr="005F0D99" w:rsidRDefault="009458E8" w:rsidP="005F0D99">
      <w:pPr>
        <w:pStyle w:val="Prrafodelista"/>
        <w:numPr>
          <w:ilvl w:val="0"/>
          <w:numId w:val="36"/>
        </w:num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b/>
          <w:color w:val="000000" w:themeColor="text1"/>
          <w:lang w:val="es-ES"/>
        </w:rPr>
        <w:t>Espacio aéreo</w:t>
      </w:r>
      <w:r w:rsidRPr="005F0D99">
        <w:rPr>
          <w:rFonts w:ascii="Times New Roman" w:hAnsi="Times New Roman" w:cs="Times New Roman"/>
          <w:color w:val="000000" w:themeColor="text1"/>
          <w:lang w:val="es-ES"/>
        </w:rPr>
        <w:t>: espacio físico que se ubica en</w:t>
      </w:r>
      <w:r w:rsidR="005E325B">
        <w:rPr>
          <w:rFonts w:ascii="Times New Roman" w:hAnsi="Times New Roman" w:cs="Times New Roman"/>
          <w:color w:val="000000" w:themeColor="text1"/>
          <w:lang w:val="es-ES"/>
        </w:rPr>
        <w:t>cima del territorio del Estado</w:t>
      </w:r>
      <w:del w:id="155" w:author="EUGENIA ARCE" w:date="2015-08-24T01:21:00Z">
        <w:r w:rsidRPr="005F0D99">
          <w:rPr>
            <w:rFonts w:ascii="Times New Roman" w:hAnsi="Times New Roman" w:cs="Times New Roman"/>
            <w:color w:val="000000" w:themeColor="text1"/>
            <w:lang w:val="es-ES"/>
          </w:rPr>
          <w:delText xml:space="preserve"> (</w:delText>
        </w:r>
        <w:r w:rsidR="00F62E7B" w:rsidRPr="005F0D99">
          <w:rPr>
            <w:rFonts w:ascii="Times New Roman" w:hAnsi="Times New Roman" w:cs="Times New Roman"/>
            <w:color w:val="000000" w:themeColor="text1"/>
            <w:lang w:val="es-ES"/>
          </w:rPr>
          <w:delText>el</w:delText>
        </w:r>
        <w:r w:rsidRPr="005F0D99">
          <w:rPr>
            <w:rFonts w:ascii="Times New Roman" w:hAnsi="Times New Roman" w:cs="Times New Roman"/>
            <w:color w:val="000000" w:themeColor="text1"/>
            <w:lang w:val="es-ES"/>
          </w:rPr>
          <w:delText xml:space="preserve"> cual</w:delText>
        </w:r>
      </w:del>
      <w:ins w:id="156" w:author="EUGENIA ARCE" w:date="2015-08-24T01:21:00Z">
        <w:r w:rsidR="005E325B">
          <w:rPr>
            <w:rFonts w:ascii="Times New Roman" w:hAnsi="Times New Roman" w:cs="Times New Roman"/>
            <w:color w:val="000000" w:themeColor="text1"/>
            <w:lang w:val="es-ES"/>
          </w:rPr>
          <w:t>, y que</w:t>
        </w:r>
      </w:ins>
      <w:r w:rsidR="005E325B">
        <w:rPr>
          <w:rFonts w:ascii="Times New Roman" w:hAnsi="Times New Roman" w:cs="Times New Roman"/>
          <w:color w:val="000000" w:themeColor="text1"/>
          <w:lang w:val="es-ES"/>
        </w:rPr>
        <w:t xml:space="preserve"> incluye </w:t>
      </w:r>
      <w:r w:rsidR="00F62E7B" w:rsidRPr="005F0D99">
        <w:rPr>
          <w:rFonts w:ascii="Times New Roman" w:hAnsi="Times New Roman" w:cs="Times New Roman"/>
          <w:color w:val="000000" w:themeColor="text1"/>
          <w:lang w:val="es-ES"/>
        </w:rPr>
        <w:t xml:space="preserve">la órbita geoestacionaria, </w:t>
      </w:r>
      <w:r w:rsidRPr="005F0D99">
        <w:rPr>
          <w:rFonts w:ascii="Times New Roman" w:hAnsi="Times New Roman" w:cs="Times New Roman"/>
          <w:color w:val="000000" w:themeColor="text1"/>
          <w:lang w:val="es-ES"/>
        </w:rPr>
        <w:t xml:space="preserve">el espectro electromagnético y el </w:t>
      </w:r>
      <w:ins w:id="157" w:author="EUGENIA ARCE" w:date="2015-08-24T01:21:00Z">
        <w:r w:rsidR="005E325B">
          <w:rPr>
            <w:rFonts w:ascii="Times New Roman" w:hAnsi="Times New Roman" w:cs="Times New Roman"/>
            <w:color w:val="000000" w:themeColor="text1"/>
            <w:lang w:val="es-ES"/>
          </w:rPr>
          <w:t xml:space="preserve">espacio </w:t>
        </w:r>
      </w:ins>
      <w:r w:rsidRPr="005F0D99">
        <w:rPr>
          <w:rFonts w:ascii="Times New Roman" w:hAnsi="Times New Roman" w:cs="Times New Roman"/>
          <w:color w:val="000000" w:themeColor="text1"/>
          <w:lang w:val="es-ES"/>
        </w:rPr>
        <w:t xml:space="preserve">situado </w:t>
      </w:r>
      <w:r w:rsidR="0043621C" w:rsidRPr="005F0D99">
        <w:rPr>
          <w:rFonts w:ascii="Times New Roman" w:hAnsi="Times New Roman" w:cs="Times New Roman"/>
          <w:color w:val="000000" w:themeColor="text1"/>
          <w:lang w:val="es-ES"/>
        </w:rPr>
        <w:t>sobre el mar territo</w:t>
      </w:r>
      <w:r w:rsidR="005E325B">
        <w:rPr>
          <w:rFonts w:ascii="Times New Roman" w:hAnsi="Times New Roman" w:cs="Times New Roman"/>
          <w:color w:val="000000" w:themeColor="text1"/>
          <w:lang w:val="es-ES"/>
        </w:rPr>
        <w:t>rial</w:t>
      </w:r>
      <w:del w:id="158" w:author="EUGENIA ARCE" w:date="2015-08-24T01:21:00Z">
        <w:r w:rsidR="0043621C" w:rsidRPr="005F0D99">
          <w:rPr>
            <w:rFonts w:ascii="Times New Roman" w:hAnsi="Times New Roman" w:cs="Times New Roman"/>
            <w:color w:val="000000" w:themeColor="text1"/>
            <w:lang w:val="es-ES"/>
          </w:rPr>
          <w:delText>);</w:delText>
        </w:r>
      </w:del>
      <w:ins w:id="159" w:author="EUGENIA ARCE" w:date="2015-08-24T01:21:00Z">
        <w:r w:rsidR="005E325B">
          <w:rPr>
            <w:rFonts w:ascii="Times New Roman" w:hAnsi="Times New Roman" w:cs="Times New Roman"/>
            <w:color w:val="000000" w:themeColor="text1"/>
            <w:lang w:val="es-ES"/>
          </w:rPr>
          <w:t>.</w:t>
        </w:r>
      </w:ins>
    </w:p>
    <w:p w14:paraId="1E6B565E" w14:textId="77777777" w:rsidR="00CF6244" w:rsidRPr="005F0D99" w:rsidRDefault="00CF6244" w:rsidP="005F0D99">
      <w:pPr>
        <w:pStyle w:val="Prrafodelista"/>
        <w:spacing w:after="0" w:line="276" w:lineRule="auto"/>
        <w:jc w:val="both"/>
        <w:rPr>
          <w:rFonts w:ascii="Times New Roman" w:hAnsi="Times New Roman" w:cs="Times New Roman"/>
          <w:color w:val="000000" w:themeColor="text1"/>
          <w:lang w:val="es-ES"/>
        </w:rPr>
      </w:pPr>
    </w:p>
    <w:p w14:paraId="05A64D3E" w14:textId="4F37A7C2" w:rsidR="00D1747B" w:rsidRPr="005F0D99" w:rsidRDefault="009458E8" w:rsidP="005F0D99">
      <w:pPr>
        <w:pStyle w:val="Prrafodelista"/>
        <w:numPr>
          <w:ilvl w:val="0"/>
          <w:numId w:val="36"/>
        </w:num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b/>
          <w:color w:val="000000" w:themeColor="text1"/>
          <w:lang w:val="es-ES"/>
        </w:rPr>
        <w:t>Mar territorial</w:t>
      </w:r>
      <w:r w:rsidRPr="005F0D99">
        <w:rPr>
          <w:rFonts w:ascii="Times New Roman" w:hAnsi="Times New Roman" w:cs="Times New Roman"/>
          <w:color w:val="000000" w:themeColor="text1"/>
          <w:lang w:val="es-ES"/>
        </w:rPr>
        <w:t xml:space="preserve">: </w:t>
      </w:r>
      <w:r w:rsidR="00D1747B" w:rsidRPr="005F0D99">
        <w:rPr>
          <w:rFonts w:ascii="Times New Roman" w:hAnsi="Times New Roman" w:cs="Times New Roman"/>
          <w:color w:val="000000" w:themeColor="text1"/>
          <w:lang w:val="es-ES"/>
        </w:rPr>
        <w:t>zona</w:t>
      </w:r>
      <w:r w:rsidRPr="005F0D99">
        <w:rPr>
          <w:rFonts w:ascii="Times New Roman" w:hAnsi="Times New Roman" w:cs="Times New Roman"/>
          <w:color w:val="000000" w:themeColor="text1"/>
          <w:lang w:val="es-ES"/>
        </w:rPr>
        <w:t xml:space="preserve"> de mar adyacente a las aguas interiores </w:t>
      </w:r>
      <w:r w:rsidR="00285274" w:rsidRPr="005F0D99">
        <w:rPr>
          <w:rFonts w:ascii="Times New Roman" w:hAnsi="Times New Roman" w:cs="Times New Roman"/>
          <w:color w:val="000000" w:themeColor="text1"/>
          <w:lang w:val="es-ES"/>
        </w:rPr>
        <w:t>y</w:t>
      </w:r>
      <w:r w:rsidRPr="005F0D99">
        <w:rPr>
          <w:rFonts w:ascii="Times New Roman" w:hAnsi="Times New Roman" w:cs="Times New Roman"/>
          <w:color w:val="000000" w:themeColor="text1"/>
          <w:lang w:val="es-ES"/>
        </w:rPr>
        <w:t xml:space="preserve"> las costas del Estado que incluye el lecho y subsuelo marítimo. Su extensión es de 12 millas náuticas,</w:t>
      </w:r>
      <w:r w:rsidR="005E325B">
        <w:rPr>
          <w:rFonts w:ascii="Times New Roman" w:hAnsi="Times New Roman" w:cs="Times New Roman"/>
          <w:color w:val="000000" w:themeColor="text1"/>
          <w:lang w:val="es-ES"/>
        </w:rPr>
        <w:t xml:space="preserve"> aproximadamente 22 kilómetros</w:t>
      </w:r>
      <w:del w:id="160" w:author="EUGENIA ARCE" w:date="2015-08-24T01:21:00Z">
        <w:r w:rsidRPr="005F0D99">
          <w:rPr>
            <w:rFonts w:ascii="Times New Roman" w:hAnsi="Times New Roman" w:cs="Times New Roman"/>
            <w:color w:val="000000" w:themeColor="text1"/>
            <w:lang w:val="es-ES"/>
          </w:rPr>
          <w:delText xml:space="preserve"> (</w:delText>
        </w:r>
      </w:del>
      <w:ins w:id="161" w:author="EUGENIA ARCE" w:date="2015-08-24T01:21:00Z">
        <w:r w:rsidR="005E325B">
          <w:rPr>
            <w:rFonts w:ascii="Times New Roman" w:hAnsi="Times New Roman" w:cs="Times New Roman"/>
            <w:color w:val="000000" w:themeColor="text1"/>
            <w:lang w:val="es-ES"/>
          </w:rPr>
          <w:t xml:space="preserve">, según la </w:t>
        </w:r>
      </w:ins>
      <w:r w:rsidRPr="005F0D99">
        <w:rPr>
          <w:rFonts w:ascii="Times New Roman" w:hAnsi="Times New Roman" w:cs="Times New Roman"/>
          <w:color w:val="000000" w:themeColor="text1"/>
          <w:lang w:val="es-ES"/>
        </w:rPr>
        <w:t xml:space="preserve">Convención </w:t>
      </w:r>
      <w:del w:id="162" w:author="EUGENIA ARCE" w:date="2015-08-24T01:21:00Z">
        <w:r w:rsidR="00B8239D" w:rsidRPr="005F0D99">
          <w:rPr>
            <w:rFonts w:ascii="Times New Roman" w:hAnsi="Times New Roman" w:cs="Times New Roman"/>
            <w:color w:val="000000" w:themeColor="text1"/>
            <w:lang w:val="es-ES"/>
          </w:rPr>
          <w:delText>ONU</w:delText>
        </w:r>
      </w:del>
      <w:ins w:id="163" w:author="EUGENIA ARCE" w:date="2015-08-24T01:21:00Z">
        <w:r w:rsidR="005E325B">
          <w:rPr>
            <w:rFonts w:ascii="Times New Roman" w:hAnsi="Times New Roman" w:cs="Times New Roman"/>
            <w:color w:val="000000" w:themeColor="text1"/>
            <w:lang w:val="es-ES"/>
          </w:rPr>
          <w:t>de las Naciones Unidas</w:t>
        </w:r>
      </w:ins>
      <w:r w:rsidR="005E325B">
        <w:rPr>
          <w:rFonts w:ascii="Times New Roman" w:hAnsi="Times New Roman" w:cs="Times New Roman"/>
          <w:color w:val="000000" w:themeColor="text1"/>
          <w:lang w:val="es-ES"/>
        </w:rPr>
        <w:t xml:space="preserve"> sobre el Derecho del Mar</w:t>
      </w:r>
      <w:del w:id="164" w:author="EUGENIA ARCE" w:date="2015-08-24T01:21:00Z">
        <w:r w:rsidR="0043621C" w:rsidRPr="005F0D99">
          <w:rPr>
            <w:rFonts w:ascii="Times New Roman" w:hAnsi="Times New Roman" w:cs="Times New Roman"/>
            <w:color w:val="000000" w:themeColor="text1"/>
            <w:lang w:val="es-ES"/>
          </w:rPr>
          <w:delText>);</w:delText>
        </w:r>
      </w:del>
      <w:ins w:id="165" w:author="EUGENIA ARCE" w:date="2015-08-24T01:21:00Z">
        <w:r w:rsidR="005E325B">
          <w:rPr>
            <w:rFonts w:ascii="Times New Roman" w:hAnsi="Times New Roman" w:cs="Times New Roman"/>
            <w:color w:val="000000" w:themeColor="text1"/>
            <w:lang w:val="es-ES"/>
          </w:rPr>
          <w:t>.</w:t>
        </w:r>
      </w:ins>
    </w:p>
    <w:p w14:paraId="39A2322A" w14:textId="77777777" w:rsidR="00CF6244" w:rsidRPr="005F0D99" w:rsidRDefault="00CF6244" w:rsidP="005F0D99">
      <w:pPr>
        <w:pStyle w:val="Prrafodelista"/>
        <w:spacing w:after="0" w:line="276" w:lineRule="auto"/>
        <w:jc w:val="both"/>
        <w:rPr>
          <w:rFonts w:ascii="Times New Roman" w:hAnsi="Times New Roman" w:cs="Times New Roman"/>
          <w:color w:val="000000" w:themeColor="text1"/>
          <w:lang w:val="es-ES"/>
        </w:rPr>
      </w:pPr>
    </w:p>
    <w:p w14:paraId="7D682802" w14:textId="496A01F4" w:rsidR="00D1747B" w:rsidRPr="005F0D99" w:rsidRDefault="009458E8" w:rsidP="005F0D99">
      <w:pPr>
        <w:pStyle w:val="Prrafodelista"/>
        <w:numPr>
          <w:ilvl w:val="0"/>
          <w:numId w:val="36"/>
        </w:num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b/>
          <w:color w:val="000000" w:themeColor="text1"/>
          <w:lang w:val="es-ES"/>
        </w:rPr>
        <w:lastRenderedPageBreak/>
        <w:t>Zona contigua</w:t>
      </w:r>
      <w:r w:rsidRPr="005F0D99">
        <w:rPr>
          <w:rFonts w:ascii="Times New Roman" w:hAnsi="Times New Roman" w:cs="Times New Roman"/>
          <w:color w:val="000000" w:themeColor="text1"/>
          <w:lang w:val="es-ES"/>
        </w:rPr>
        <w:t xml:space="preserve">: porción de mar situada inmediatamente después del mar territorial en la </w:t>
      </w:r>
      <w:del w:id="166" w:author="EUGENIA ARCE" w:date="2015-08-24T01:21:00Z">
        <w:r w:rsidRPr="005F0D99">
          <w:rPr>
            <w:rFonts w:ascii="Times New Roman" w:hAnsi="Times New Roman" w:cs="Times New Roman"/>
            <w:color w:val="000000" w:themeColor="text1"/>
            <w:lang w:val="es-ES"/>
          </w:rPr>
          <w:delText>cual</w:delText>
        </w:r>
      </w:del>
      <w:ins w:id="167" w:author="EUGENIA ARCE" w:date="2015-08-24T01:21:00Z">
        <w:r w:rsidR="005E325B">
          <w:rPr>
            <w:rFonts w:ascii="Times New Roman" w:hAnsi="Times New Roman" w:cs="Times New Roman"/>
            <w:color w:val="000000" w:themeColor="text1"/>
            <w:lang w:val="es-ES"/>
          </w:rPr>
          <w:t>que</w:t>
        </w:r>
      </w:ins>
      <w:r w:rsidRPr="005F0D99">
        <w:rPr>
          <w:rFonts w:ascii="Times New Roman" w:hAnsi="Times New Roman" w:cs="Times New Roman"/>
          <w:color w:val="000000" w:themeColor="text1"/>
          <w:lang w:val="es-ES"/>
        </w:rPr>
        <w:t xml:space="preserve"> el Estado tiene facultades de jurisdicción y fisca</w:t>
      </w:r>
      <w:r w:rsidR="000D63C3" w:rsidRPr="005F0D99">
        <w:rPr>
          <w:rFonts w:ascii="Times New Roman" w:hAnsi="Times New Roman" w:cs="Times New Roman"/>
          <w:color w:val="000000" w:themeColor="text1"/>
          <w:lang w:val="es-ES"/>
        </w:rPr>
        <w:t xml:space="preserve">lización en materias migratoria, aduanera, fiscal, ambiental, sanitaria, </w:t>
      </w:r>
      <w:r w:rsidRPr="005F0D99">
        <w:rPr>
          <w:rFonts w:ascii="Times New Roman" w:hAnsi="Times New Roman" w:cs="Times New Roman"/>
          <w:color w:val="000000" w:themeColor="text1"/>
          <w:lang w:val="es-ES"/>
        </w:rPr>
        <w:t xml:space="preserve">de seguridad y </w:t>
      </w:r>
      <w:ins w:id="168" w:author="EUGENIA ARCE" w:date="2015-08-24T01:21:00Z">
        <w:r w:rsidR="001C5475">
          <w:rPr>
            <w:rFonts w:ascii="Times New Roman" w:hAnsi="Times New Roman" w:cs="Times New Roman"/>
            <w:color w:val="000000" w:themeColor="text1"/>
            <w:lang w:val="es-ES"/>
          </w:rPr>
          <w:t xml:space="preserve">de </w:t>
        </w:r>
      </w:ins>
      <w:r w:rsidRPr="005F0D99">
        <w:rPr>
          <w:rFonts w:ascii="Times New Roman" w:hAnsi="Times New Roman" w:cs="Times New Roman"/>
          <w:color w:val="000000" w:themeColor="text1"/>
          <w:lang w:val="es-ES"/>
        </w:rPr>
        <w:t xml:space="preserve">defensa nacional. </w:t>
      </w:r>
      <w:r w:rsidR="000D63C3" w:rsidRPr="005F0D99">
        <w:rPr>
          <w:rFonts w:ascii="Times New Roman" w:hAnsi="Times New Roman" w:cs="Times New Roman"/>
          <w:color w:val="000000" w:themeColor="text1"/>
          <w:lang w:val="es-ES"/>
        </w:rPr>
        <w:t>No puede</w:t>
      </w:r>
      <w:r w:rsidRPr="005F0D99">
        <w:rPr>
          <w:rFonts w:ascii="Times New Roman" w:hAnsi="Times New Roman" w:cs="Times New Roman"/>
          <w:color w:val="000000" w:themeColor="text1"/>
          <w:lang w:val="es-ES"/>
        </w:rPr>
        <w:t xml:space="preserve"> extenderse más allá de 24 millas marinas contadas desde las líneas de base a partir de las cuales se mide la anchu</w:t>
      </w:r>
      <w:r w:rsidR="00D32160">
        <w:rPr>
          <w:rFonts w:ascii="Times New Roman" w:hAnsi="Times New Roman" w:cs="Times New Roman"/>
          <w:color w:val="000000" w:themeColor="text1"/>
          <w:lang w:val="es-ES"/>
        </w:rPr>
        <w:t>ra del mar territorial</w:t>
      </w:r>
      <w:del w:id="169" w:author="EUGENIA ARCE" w:date="2015-08-24T01:21:00Z">
        <w:r w:rsidRPr="005F0D99">
          <w:rPr>
            <w:rFonts w:ascii="Times New Roman" w:hAnsi="Times New Roman" w:cs="Times New Roman"/>
            <w:color w:val="000000" w:themeColor="text1"/>
            <w:lang w:val="es-ES"/>
          </w:rPr>
          <w:delText xml:space="preserve"> (</w:delText>
        </w:r>
      </w:del>
      <w:ins w:id="170" w:author="EUGENIA ARCE" w:date="2015-08-24T01:21:00Z">
        <w:r w:rsidR="00D32160">
          <w:rPr>
            <w:rFonts w:ascii="Times New Roman" w:hAnsi="Times New Roman" w:cs="Times New Roman"/>
            <w:color w:val="000000" w:themeColor="text1"/>
            <w:lang w:val="es-ES"/>
          </w:rPr>
          <w:t xml:space="preserve">, según la </w:t>
        </w:r>
      </w:ins>
      <w:r w:rsidR="00D32160" w:rsidRPr="005F0D99">
        <w:rPr>
          <w:rFonts w:ascii="Times New Roman" w:hAnsi="Times New Roman" w:cs="Times New Roman"/>
          <w:color w:val="000000" w:themeColor="text1"/>
          <w:lang w:val="es-ES"/>
        </w:rPr>
        <w:t xml:space="preserve">Convención </w:t>
      </w:r>
      <w:del w:id="171" w:author="EUGENIA ARCE" w:date="2015-08-24T01:21:00Z">
        <w:r w:rsidR="00B8239D" w:rsidRPr="005F0D99">
          <w:rPr>
            <w:rFonts w:ascii="Times New Roman" w:hAnsi="Times New Roman" w:cs="Times New Roman"/>
            <w:color w:val="000000" w:themeColor="text1"/>
            <w:lang w:val="es-ES"/>
          </w:rPr>
          <w:delText>ONU</w:delText>
        </w:r>
      </w:del>
      <w:ins w:id="172" w:author="EUGENIA ARCE" w:date="2015-08-24T01:21:00Z">
        <w:r w:rsidR="00D32160">
          <w:rPr>
            <w:rFonts w:ascii="Times New Roman" w:hAnsi="Times New Roman" w:cs="Times New Roman"/>
            <w:color w:val="000000" w:themeColor="text1"/>
            <w:lang w:val="es-ES"/>
          </w:rPr>
          <w:t>de las Naciones Unidas</w:t>
        </w:r>
      </w:ins>
      <w:r w:rsidR="00D32160">
        <w:rPr>
          <w:rFonts w:ascii="Times New Roman" w:hAnsi="Times New Roman" w:cs="Times New Roman"/>
          <w:color w:val="000000" w:themeColor="text1"/>
          <w:lang w:val="es-ES"/>
        </w:rPr>
        <w:t xml:space="preserve"> sobre el Derecho del Mar</w:t>
      </w:r>
      <w:del w:id="173" w:author="EUGENIA ARCE" w:date="2015-08-24T01:21:00Z">
        <w:r w:rsidR="0043621C" w:rsidRPr="005F0D99">
          <w:rPr>
            <w:rFonts w:ascii="Times New Roman" w:hAnsi="Times New Roman" w:cs="Times New Roman"/>
            <w:color w:val="000000" w:themeColor="text1"/>
            <w:lang w:val="es-ES"/>
          </w:rPr>
          <w:delText>);</w:delText>
        </w:r>
      </w:del>
      <w:ins w:id="174" w:author="EUGENIA ARCE" w:date="2015-08-24T01:21:00Z">
        <w:r w:rsidR="005E325B">
          <w:rPr>
            <w:rFonts w:ascii="Times New Roman" w:hAnsi="Times New Roman" w:cs="Times New Roman"/>
            <w:color w:val="000000" w:themeColor="text1"/>
            <w:lang w:val="es-ES"/>
          </w:rPr>
          <w:t>.</w:t>
        </w:r>
      </w:ins>
    </w:p>
    <w:p w14:paraId="07E00EBE" w14:textId="77777777" w:rsidR="00CF6244" w:rsidRPr="005F0D99" w:rsidRDefault="00CF6244" w:rsidP="005F0D99">
      <w:pPr>
        <w:pStyle w:val="Prrafodelista"/>
        <w:spacing w:after="0" w:line="276" w:lineRule="auto"/>
        <w:jc w:val="both"/>
        <w:rPr>
          <w:rFonts w:ascii="Times New Roman" w:hAnsi="Times New Roman" w:cs="Times New Roman"/>
          <w:color w:val="000000" w:themeColor="text1"/>
          <w:lang w:val="es-ES"/>
        </w:rPr>
      </w:pPr>
    </w:p>
    <w:p w14:paraId="50ED1536" w14:textId="485B12C2" w:rsidR="00CB5BBB" w:rsidRPr="005F0D99" w:rsidRDefault="009458E8" w:rsidP="005F0D99">
      <w:pPr>
        <w:pStyle w:val="Prrafodelista"/>
        <w:numPr>
          <w:ilvl w:val="0"/>
          <w:numId w:val="36"/>
        </w:num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b/>
          <w:color w:val="000000" w:themeColor="text1"/>
          <w:lang w:val="es-ES"/>
        </w:rPr>
        <w:t>Zona económica exclusiva</w:t>
      </w:r>
      <w:r w:rsidRPr="005F0D99">
        <w:rPr>
          <w:rFonts w:ascii="Times New Roman" w:hAnsi="Times New Roman" w:cs="Times New Roman"/>
          <w:color w:val="000000" w:themeColor="text1"/>
          <w:lang w:val="es-ES"/>
        </w:rPr>
        <w:t xml:space="preserve">: área marina situada más allá del mar territorial y adyacente a éste, </w:t>
      </w:r>
      <w:r w:rsidR="000D63C3" w:rsidRPr="005F0D99">
        <w:rPr>
          <w:rFonts w:ascii="Times New Roman" w:hAnsi="Times New Roman" w:cs="Times New Roman"/>
          <w:color w:val="000000" w:themeColor="text1"/>
          <w:lang w:val="es-ES"/>
        </w:rPr>
        <w:t xml:space="preserve">donde el Estado tiene derechos </w:t>
      </w:r>
      <w:r w:rsidRPr="005F0D99">
        <w:rPr>
          <w:rFonts w:ascii="Times New Roman" w:hAnsi="Times New Roman" w:cs="Times New Roman"/>
          <w:color w:val="000000" w:themeColor="text1"/>
          <w:lang w:val="es-ES"/>
        </w:rPr>
        <w:t xml:space="preserve">para la explotación, conservación y administración de recursos naturales, tanto vivos como no vivos, </w:t>
      </w:r>
      <w:r w:rsidR="000D63C3" w:rsidRPr="005F0D99">
        <w:rPr>
          <w:rFonts w:ascii="Times New Roman" w:hAnsi="Times New Roman" w:cs="Times New Roman"/>
          <w:color w:val="000000" w:themeColor="text1"/>
          <w:lang w:val="es-ES"/>
        </w:rPr>
        <w:t xml:space="preserve">del lecho y subsuelo del mar, </w:t>
      </w:r>
      <w:r w:rsidRPr="005F0D99">
        <w:rPr>
          <w:rFonts w:ascii="Times New Roman" w:hAnsi="Times New Roman" w:cs="Times New Roman"/>
          <w:color w:val="000000" w:themeColor="text1"/>
          <w:lang w:val="es-ES"/>
        </w:rPr>
        <w:t xml:space="preserve">y con respecto a otras actividades con miras a la exploración y explotación económicas de la zona, </w:t>
      </w:r>
      <w:del w:id="175" w:author="EUGENIA ARCE" w:date="2015-08-24T01:21:00Z">
        <w:r w:rsidRPr="005F0D99">
          <w:rPr>
            <w:rFonts w:ascii="Times New Roman" w:hAnsi="Times New Roman" w:cs="Times New Roman"/>
            <w:color w:val="000000" w:themeColor="text1"/>
            <w:lang w:val="es-ES"/>
          </w:rPr>
          <w:delText>tal como</w:delText>
        </w:r>
      </w:del>
      <w:ins w:id="176" w:author="EUGENIA ARCE" w:date="2015-08-24T01:21:00Z">
        <w:r w:rsidR="001C5475">
          <w:rPr>
            <w:rFonts w:ascii="Times New Roman" w:hAnsi="Times New Roman" w:cs="Times New Roman"/>
            <w:color w:val="000000" w:themeColor="text1"/>
            <w:lang w:val="es-ES"/>
          </w:rPr>
          <w:t>entre ellas,</w:t>
        </w:r>
      </w:ins>
      <w:r w:rsidRPr="005F0D99">
        <w:rPr>
          <w:rFonts w:ascii="Times New Roman" w:hAnsi="Times New Roman" w:cs="Times New Roman"/>
          <w:color w:val="000000" w:themeColor="text1"/>
          <w:lang w:val="es-ES"/>
        </w:rPr>
        <w:t xml:space="preserve"> la producción de energía derivada del agua, de l</w:t>
      </w:r>
      <w:r w:rsidR="000D63C3" w:rsidRPr="005F0D99">
        <w:rPr>
          <w:rFonts w:ascii="Times New Roman" w:hAnsi="Times New Roman" w:cs="Times New Roman"/>
          <w:color w:val="000000" w:themeColor="text1"/>
          <w:lang w:val="es-ES"/>
        </w:rPr>
        <w:t xml:space="preserve">as corrientes y de los vientos. </w:t>
      </w:r>
      <w:del w:id="177" w:author="EUGENIA ARCE" w:date="2015-08-24T01:21:00Z">
        <w:r w:rsidRPr="005F0D99">
          <w:rPr>
            <w:rFonts w:ascii="Times New Roman" w:hAnsi="Times New Roman" w:cs="Times New Roman"/>
            <w:color w:val="000000" w:themeColor="text1"/>
            <w:lang w:val="es-ES"/>
          </w:rPr>
          <w:delText>La</w:delText>
        </w:r>
      </w:del>
      <w:ins w:id="178" w:author="EUGENIA ARCE" w:date="2015-08-24T01:21:00Z">
        <w:r w:rsidR="00D32160">
          <w:rPr>
            <w:rFonts w:ascii="Times New Roman" w:hAnsi="Times New Roman" w:cs="Times New Roman"/>
            <w:color w:val="000000" w:themeColor="text1"/>
            <w:lang w:val="es-ES"/>
          </w:rPr>
          <w:t xml:space="preserve">Según la </w:t>
        </w:r>
        <w:r w:rsidR="00D32160" w:rsidRPr="005F0D99">
          <w:rPr>
            <w:rFonts w:ascii="Times New Roman" w:hAnsi="Times New Roman" w:cs="Times New Roman"/>
            <w:color w:val="000000" w:themeColor="text1"/>
            <w:lang w:val="es-ES"/>
          </w:rPr>
          <w:t xml:space="preserve">Convención </w:t>
        </w:r>
        <w:r w:rsidR="00D32160">
          <w:rPr>
            <w:rFonts w:ascii="Times New Roman" w:hAnsi="Times New Roman" w:cs="Times New Roman"/>
            <w:color w:val="000000" w:themeColor="text1"/>
            <w:lang w:val="es-ES"/>
          </w:rPr>
          <w:t>de las Naciones Unidas sobre el Derecho del Mar, l</w:t>
        </w:r>
        <w:r w:rsidRPr="005F0D99">
          <w:rPr>
            <w:rFonts w:ascii="Times New Roman" w:hAnsi="Times New Roman" w:cs="Times New Roman"/>
            <w:color w:val="000000" w:themeColor="text1"/>
            <w:lang w:val="es-ES"/>
          </w:rPr>
          <w:t>a</w:t>
        </w:r>
      </w:ins>
      <w:r w:rsidRPr="005F0D99">
        <w:rPr>
          <w:rFonts w:ascii="Times New Roman" w:hAnsi="Times New Roman" w:cs="Times New Roman"/>
          <w:color w:val="000000" w:themeColor="text1"/>
          <w:lang w:val="es-ES"/>
        </w:rPr>
        <w:t xml:space="preserve"> zona económica exclusiva no se podrá extender más allá de 200 millas marinas contadas desde las líneas de base a partir de las cuales se mide </w:t>
      </w:r>
      <w:r w:rsidR="00D32160">
        <w:rPr>
          <w:rFonts w:ascii="Times New Roman" w:hAnsi="Times New Roman" w:cs="Times New Roman"/>
          <w:color w:val="000000" w:themeColor="text1"/>
          <w:lang w:val="es-ES"/>
        </w:rPr>
        <w:t>la anchura del mar territorial</w:t>
      </w:r>
      <w:del w:id="179" w:author="EUGENIA ARCE" w:date="2015-08-24T01:21:00Z">
        <w:r w:rsidRPr="005F0D99">
          <w:rPr>
            <w:rFonts w:ascii="Times New Roman" w:hAnsi="Times New Roman" w:cs="Times New Roman"/>
            <w:color w:val="000000" w:themeColor="text1"/>
            <w:lang w:val="es-ES"/>
          </w:rPr>
          <w:delText xml:space="preserve"> (Convención </w:delText>
        </w:r>
        <w:r w:rsidR="00B8239D" w:rsidRPr="005F0D99">
          <w:rPr>
            <w:rFonts w:ascii="Times New Roman" w:hAnsi="Times New Roman" w:cs="Times New Roman"/>
            <w:color w:val="000000" w:themeColor="text1"/>
            <w:lang w:val="es-ES"/>
          </w:rPr>
          <w:delText xml:space="preserve">ONU </w:delText>
        </w:r>
        <w:r w:rsidR="0043621C" w:rsidRPr="005F0D99">
          <w:rPr>
            <w:rFonts w:ascii="Times New Roman" w:hAnsi="Times New Roman" w:cs="Times New Roman"/>
            <w:color w:val="000000" w:themeColor="text1"/>
            <w:lang w:val="es-ES"/>
          </w:rPr>
          <w:delText>sobre el Derecho del Mar);</w:delText>
        </w:r>
      </w:del>
      <w:ins w:id="180" w:author="EUGENIA ARCE" w:date="2015-08-24T01:21:00Z">
        <w:r w:rsidR="001C5475">
          <w:rPr>
            <w:rFonts w:ascii="Times New Roman" w:hAnsi="Times New Roman" w:cs="Times New Roman"/>
            <w:color w:val="000000" w:themeColor="text1"/>
            <w:lang w:val="es-ES"/>
          </w:rPr>
          <w:t>.</w:t>
        </w:r>
      </w:ins>
    </w:p>
    <w:p w14:paraId="6EECA76E" w14:textId="77777777" w:rsidR="00CF6244" w:rsidRPr="005F0D99" w:rsidRDefault="00CF6244" w:rsidP="005F0D99">
      <w:pPr>
        <w:pStyle w:val="Prrafodelista"/>
        <w:spacing w:after="0" w:line="276" w:lineRule="auto"/>
        <w:jc w:val="both"/>
        <w:rPr>
          <w:rFonts w:ascii="Times New Roman" w:hAnsi="Times New Roman" w:cs="Times New Roman"/>
          <w:color w:val="000000" w:themeColor="text1"/>
          <w:lang w:val="es-ES"/>
        </w:rPr>
      </w:pPr>
    </w:p>
    <w:p w14:paraId="4BFD9439" w14:textId="313D8BE2" w:rsidR="009458E8" w:rsidRPr="005F0D99" w:rsidRDefault="009458E8" w:rsidP="005F0D99">
      <w:pPr>
        <w:pStyle w:val="Prrafodelista"/>
        <w:numPr>
          <w:ilvl w:val="0"/>
          <w:numId w:val="36"/>
        </w:num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b/>
          <w:color w:val="000000" w:themeColor="text1"/>
          <w:lang w:val="es-ES"/>
        </w:rPr>
        <w:t>Plataforma continental</w:t>
      </w:r>
      <w:r w:rsidRPr="005F0D99">
        <w:rPr>
          <w:rFonts w:ascii="Times New Roman" w:hAnsi="Times New Roman" w:cs="Times New Roman"/>
          <w:color w:val="000000" w:themeColor="text1"/>
          <w:lang w:val="es-ES"/>
        </w:rPr>
        <w:t xml:space="preserve">: comprende el lecho y el subsuelo de las áreas submarinas </w:t>
      </w:r>
      <w:ins w:id="181" w:author="EUGENIA ARCE" w:date="2015-08-24T01:21:00Z">
        <w:r w:rsidR="00D32160">
          <w:rPr>
            <w:rFonts w:ascii="Times New Roman" w:hAnsi="Times New Roman" w:cs="Times New Roman"/>
            <w:color w:val="000000" w:themeColor="text1"/>
            <w:lang w:val="es-ES"/>
          </w:rPr>
          <w:t xml:space="preserve">o sumergidas bajo el mar, </w:t>
        </w:r>
      </w:ins>
      <w:r w:rsidRPr="005F0D99">
        <w:rPr>
          <w:rFonts w:ascii="Times New Roman" w:hAnsi="Times New Roman" w:cs="Times New Roman"/>
          <w:color w:val="000000" w:themeColor="text1"/>
          <w:lang w:val="es-ES"/>
        </w:rPr>
        <w:t>que se extienden más allá del mar territorial del Estado</w:t>
      </w:r>
      <w:del w:id="182" w:author="EUGENIA ARCE" w:date="2015-08-24T01:21:00Z">
        <w:r w:rsidRPr="005F0D99">
          <w:rPr>
            <w:rFonts w:ascii="Times New Roman" w:hAnsi="Times New Roman" w:cs="Times New Roman"/>
            <w:color w:val="000000" w:themeColor="text1"/>
            <w:lang w:val="es-ES"/>
          </w:rPr>
          <w:delText xml:space="preserve"> y que está sumergida bajo el mar (lecho y subsuelo) y que se extiende</w:delText>
        </w:r>
      </w:del>
      <w:r w:rsidRPr="005F0D99">
        <w:rPr>
          <w:rFonts w:ascii="Times New Roman" w:hAnsi="Times New Roman" w:cs="Times New Roman"/>
          <w:color w:val="000000" w:themeColor="text1"/>
          <w:lang w:val="es-ES"/>
        </w:rPr>
        <w:t xml:space="preserve">, mar adentro, hasta una distancia de 200 millas náuticas, contadas desde las líneas de base a partir de las cuales se mide </w:t>
      </w:r>
      <w:r w:rsidR="00D32160">
        <w:rPr>
          <w:rFonts w:ascii="Times New Roman" w:hAnsi="Times New Roman" w:cs="Times New Roman"/>
          <w:color w:val="000000" w:themeColor="text1"/>
          <w:lang w:val="es-ES"/>
        </w:rPr>
        <w:t xml:space="preserve">la anchura del mar territorial </w:t>
      </w:r>
      <w:del w:id="183" w:author="EUGENIA ARCE" w:date="2015-08-24T01:21:00Z">
        <w:r w:rsidRPr="005F0D99">
          <w:rPr>
            <w:rFonts w:ascii="Times New Roman" w:hAnsi="Times New Roman" w:cs="Times New Roman"/>
            <w:color w:val="000000" w:themeColor="text1"/>
            <w:lang w:val="es-ES"/>
          </w:rPr>
          <w:delText>(</w:delText>
        </w:r>
      </w:del>
      <w:ins w:id="184" w:author="EUGENIA ARCE" w:date="2015-08-24T01:21:00Z">
        <w:r w:rsidR="00D32160">
          <w:rPr>
            <w:rFonts w:ascii="Times New Roman" w:hAnsi="Times New Roman" w:cs="Times New Roman"/>
            <w:color w:val="000000" w:themeColor="text1"/>
            <w:lang w:val="es-ES"/>
          </w:rPr>
          <w:t>–</w:t>
        </w:r>
        <w:r w:rsidR="00526251">
          <w:rPr>
            <w:rFonts w:ascii="Times New Roman" w:hAnsi="Times New Roman" w:cs="Times New Roman"/>
            <w:color w:val="000000" w:themeColor="text1"/>
            <w:lang w:val="es-ES"/>
          </w:rPr>
          <w:t xml:space="preserve">distancias definidas </w:t>
        </w:r>
        <w:r w:rsidR="00D32160">
          <w:rPr>
            <w:rFonts w:ascii="Times New Roman" w:hAnsi="Times New Roman" w:cs="Times New Roman"/>
            <w:color w:val="000000" w:themeColor="text1"/>
            <w:lang w:val="es-ES"/>
          </w:rPr>
          <w:t xml:space="preserve">según la </w:t>
        </w:r>
      </w:ins>
      <w:r w:rsidR="00D32160" w:rsidRPr="005F0D99">
        <w:rPr>
          <w:rFonts w:ascii="Times New Roman" w:hAnsi="Times New Roman" w:cs="Times New Roman"/>
          <w:color w:val="000000" w:themeColor="text1"/>
          <w:lang w:val="es-ES"/>
        </w:rPr>
        <w:t xml:space="preserve">Convención </w:t>
      </w:r>
      <w:del w:id="185" w:author="EUGENIA ARCE" w:date="2015-08-24T01:21:00Z">
        <w:r w:rsidR="00B8239D" w:rsidRPr="005F0D99">
          <w:rPr>
            <w:rFonts w:ascii="Times New Roman" w:hAnsi="Times New Roman" w:cs="Times New Roman"/>
            <w:color w:val="000000" w:themeColor="text1"/>
            <w:lang w:val="es-ES"/>
          </w:rPr>
          <w:delText>ONU</w:delText>
        </w:r>
      </w:del>
      <w:ins w:id="186" w:author="EUGENIA ARCE" w:date="2015-08-24T01:21:00Z">
        <w:r w:rsidR="00D32160">
          <w:rPr>
            <w:rFonts w:ascii="Times New Roman" w:hAnsi="Times New Roman" w:cs="Times New Roman"/>
            <w:color w:val="000000" w:themeColor="text1"/>
            <w:lang w:val="es-ES"/>
          </w:rPr>
          <w:t>de las Naciones Unidas</w:t>
        </w:r>
      </w:ins>
      <w:r w:rsidR="00D32160">
        <w:rPr>
          <w:rFonts w:ascii="Times New Roman" w:hAnsi="Times New Roman" w:cs="Times New Roman"/>
          <w:color w:val="000000" w:themeColor="text1"/>
          <w:lang w:val="es-ES"/>
        </w:rPr>
        <w:t xml:space="preserve"> sobre el Derecho del Mar</w:t>
      </w:r>
      <w:del w:id="187" w:author="EUGENIA ARCE" w:date="2015-08-24T01:21:00Z">
        <w:r w:rsidRPr="005F0D99">
          <w:rPr>
            <w:rFonts w:ascii="Times New Roman" w:hAnsi="Times New Roman" w:cs="Times New Roman"/>
            <w:color w:val="000000" w:themeColor="text1"/>
            <w:lang w:val="es-ES"/>
          </w:rPr>
          <w:delText>).</w:delText>
        </w:r>
      </w:del>
      <w:ins w:id="188" w:author="EUGENIA ARCE" w:date="2015-08-24T01:21:00Z">
        <w:r w:rsidR="00D32160">
          <w:rPr>
            <w:rFonts w:ascii="Times New Roman" w:hAnsi="Times New Roman" w:cs="Times New Roman"/>
            <w:color w:val="000000" w:themeColor="text1"/>
            <w:lang w:val="es-ES"/>
          </w:rPr>
          <w:t>–</w:t>
        </w:r>
        <w:r w:rsidRPr="005F0D99">
          <w:rPr>
            <w:rFonts w:ascii="Times New Roman" w:hAnsi="Times New Roman" w:cs="Times New Roman"/>
            <w:color w:val="000000" w:themeColor="text1"/>
            <w:lang w:val="es-ES"/>
          </w:rPr>
          <w:t>.</w:t>
        </w:r>
      </w:ins>
    </w:p>
    <w:p w14:paraId="52E9B713" w14:textId="77777777" w:rsidR="00285274" w:rsidRPr="005F0D99" w:rsidRDefault="00285274"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526"/>
        <w:gridCol w:w="7528"/>
      </w:tblGrid>
      <w:tr w:rsidR="00A86493" w:rsidRPr="005F0D99" w14:paraId="77E57DAC" w14:textId="77777777" w:rsidTr="00726EDE">
        <w:tc>
          <w:tcPr>
            <w:tcW w:w="9054" w:type="dxa"/>
            <w:gridSpan w:val="2"/>
            <w:shd w:val="clear" w:color="auto" w:fill="0D0D0D" w:themeFill="text1" w:themeFillTint="F2"/>
          </w:tcPr>
          <w:p w14:paraId="392C69D9" w14:textId="77777777" w:rsidR="00CB5BBB" w:rsidRPr="005F0D99" w:rsidRDefault="00CB5BBB"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A86493" w:rsidRPr="005F0D99" w14:paraId="0B77DD7C" w14:textId="77777777" w:rsidTr="00A86493">
        <w:tc>
          <w:tcPr>
            <w:tcW w:w="1526" w:type="dxa"/>
          </w:tcPr>
          <w:p w14:paraId="3A133981" w14:textId="77777777" w:rsidR="00CB5BBB" w:rsidRPr="005F0D99" w:rsidRDefault="00CB5BBB"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528" w:type="dxa"/>
          </w:tcPr>
          <w:p w14:paraId="0E91D3D2" w14:textId="5636BDF3" w:rsidR="00CB5BBB" w:rsidRPr="005F0D99" w:rsidRDefault="00CB5BBB"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CS_G07_09_IMG07</w:t>
            </w:r>
          </w:p>
        </w:tc>
      </w:tr>
      <w:tr w:rsidR="00A86493" w:rsidRPr="005F0D99" w14:paraId="6B5A466C" w14:textId="77777777" w:rsidTr="00A86493">
        <w:tc>
          <w:tcPr>
            <w:tcW w:w="1526" w:type="dxa"/>
          </w:tcPr>
          <w:p w14:paraId="10788862" w14:textId="77777777" w:rsidR="00CB5BBB" w:rsidRPr="005F0D99" w:rsidRDefault="00CB5BBB"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528" w:type="dxa"/>
          </w:tcPr>
          <w:p w14:paraId="7B14E320" w14:textId="6C4CEA24" w:rsidR="00CB5BBB" w:rsidRPr="005F0D99" w:rsidRDefault="00CB5BBB"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lang w:val="es-ES"/>
              </w:rPr>
              <w:t>El territorio del Estado.</w:t>
            </w:r>
          </w:p>
        </w:tc>
      </w:tr>
      <w:tr w:rsidR="00A86493" w:rsidRPr="005F0D99" w14:paraId="047A7D3D" w14:textId="77777777" w:rsidTr="00A86493">
        <w:tc>
          <w:tcPr>
            <w:tcW w:w="1526" w:type="dxa"/>
          </w:tcPr>
          <w:p w14:paraId="014C8A8F" w14:textId="5AF8E78D" w:rsidR="00CB5BBB" w:rsidRPr="005F0D99" w:rsidRDefault="00CB5BBB"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Código Shutterstock</w:t>
            </w:r>
          </w:p>
        </w:tc>
        <w:tc>
          <w:tcPr>
            <w:tcW w:w="7528" w:type="dxa"/>
          </w:tcPr>
          <w:p w14:paraId="706C4406" w14:textId="090DE549" w:rsidR="00CB5BBB" w:rsidRPr="005F0D99" w:rsidRDefault="00CB5BBB"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file:///C:/Users/Diego/Desktop/elementos-basicos-sobre-el-estado-colombiano-dnp-20101.pdf</w:t>
            </w:r>
            <w:r w:rsidR="00CE0D3F" w:rsidRPr="005F0D99">
              <w:rPr>
                <w:rFonts w:ascii="Times New Roman" w:hAnsi="Times New Roman" w:cs="Times New Roman"/>
                <w:sz w:val="24"/>
                <w:szCs w:val="24"/>
              </w:rPr>
              <w:t xml:space="preserve"> - recomiendo se adapte, P.13</w:t>
            </w:r>
            <w:r w:rsidR="00C507C7" w:rsidRPr="005F0D99">
              <w:rPr>
                <w:rFonts w:ascii="Times New Roman" w:hAnsi="Times New Roman" w:cs="Times New Roman"/>
                <w:sz w:val="24"/>
                <w:szCs w:val="24"/>
              </w:rPr>
              <w:t>.</w:t>
            </w:r>
          </w:p>
        </w:tc>
      </w:tr>
      <w:tr w:rsidR="00A86493" w:rsidRPr="005F0D99" w14:paraId="5F5AA3CC" w14:textId="77777777" w:rsidTr="00A86493">
        <w:tc>
          <w:tcPr>
            <w:tcW w:w="1526" w:type="dxa"/>
          </w:tcPr>
          <w:p w14:paraId="6A23511E" w14:textId="77777777" w:rsidR="00CB5BBB" w:rsidRPr="005F0D99" w:rsidRDefault="00CB5BBB"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528" w:type="dxa"/>
          </w:tcPr>
          <w:p w14:paraId="67EBE26F" w14:textId="37E8915D" w:rsidR="00CB5BBB" w:rsidRPr="005F0D99" w:rsidRDefault="00CB5BBB"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 xml:space="preserve">Los elementos del territorio del Estado son </w:t>
            </w:r>
            <w:ins w:id="189" w:author="EUGENIA ARCE" w:date="2015-08-24T01:21:00Z">
              <w:r w:rsidR="00D32160">
                <w:rPr>
                  <w:rFonts w:ascii="Times New Roman" w:hAnsi="Times New Roman" w:cs="Times New Roman"/>
                  <w:sz w:val="24"/>
                  <w:szCs w:val="24"/>
                </w:rPr>
                <w:t xml:space="preserve">el </w:t>
              </w:r>
            </w:ins>
            <w:r w:rsidRPr="005F0D99">
              <w:rPr>
                <w:rFonts w:ascii="Times New Roman" w:hAnsi="Times New Roman" w:cs="Times New Roman"/>
                <w:sz w:val="24"/>
                <w:szCs w:val="24"/>
                <w:lang w:val="es-ES"/>
              </w:rPr>
              <w:t xml:space="preserve">suelo, </w:t>
            </w:r>
            <w:ins w:id="190" w:author="EUGENIA ARCE" w:date="2015-08-24T01:21:00Z">
              <w:r w:rsidR="00D32160">
                <w:rPr>
                  <w:rFonts w:ascii="Times New Roman" w:hAnsi="Times New Roman" w:cs="Times New Roman"/>
                  <w:sz w:val="24"/>
                  <w:szCs w:val="24"/>
                  <w:lang w:val="es-ES"/>
                </w:rPr>
                <w:t xml:space="preserve">el </w:t>
              </w:r>
            </w:ins>
            <w:r w:rsidRPr="005F0D99">
              <w:rPr>
                <w:rFonts w:ascii="Times New Roman" w:hAnsi="Times New Roman" w:cs="Times New Roman"/>
                <w:sz w:val="24"/>
                <w:szCs w:val="24"/>
                <w:lang w:val="es-ES"/>
              </w:rPr>
              <w:t xml:space="preserve">subsuelo, </w:t>
            </w:r>
            <w:ins w:id="191" w:author="EUGENIA ARCE" w:date="2015-08-24T01:21:00Z">
              <w:r w:rsidR="00D32160">
                <w:rPr>
                  <w:rFonts w:ascii="Times New Roman" w:hAnsi="Times New Roman" w:cs="Times New Roman"/>
                  <w:sz w:val="24"/>
                  <w:szCs w:val="24"/>
                  <w:lang w:val="es-ES"/>
                </w:rPr>
                <w:t xml:space="preserve">el </w:t>
              </w:r>
            </w:ins>
            <w:r w:rsidRPr="005F0D99">
              <w:rPr>
                <w:rFonts w:ascii="Times New Roman" w:hAnsi="Times New Roman" w:cs="Times New Roman"/>
                <w:sz w:val="24"/>
                <w:szCs w:val="24"/>
                <w:lang w:val="es-ES"/>
              </w:rPr>
              <w:t xml:space="preserve">espacio aéreo, </w:t>
            </w:r>
            <w:ins w:id="192" w:author="EUGENIA ARCE" w:date="2015-08-24T01:21:00Z">
              <w:r w:rsidR="00D32160">
                <w:rPr>
                  <w:rFonts w:ascii="Times New Roman" w:hAnsi="Times New Roman" w:cs="Times New Roman"/>
                  <w:sz w:val="24"/>
                  <w:szCs w:val="24"/>
                  <w:lang w:val="es-ES"/>
                </w:rPr>
                <w:t xml:space="preserve">la </w:t>
              </w:r>
            </w:ins>
            <w:r w:rsidRPr="005F0D99">
              <w:rPr>
                <w:rFonts w:ascii="Times New Roman" w:hAnsi="Times New Roman" w:cs="Times New Roman"/>
                <w:sz w:val="24"/>
                <w:szCs w:val="24"/>
                <w:lang w:val="es-ES"/>
              </w:rPr>
              <w:t xml:space="preserve">órbita geoestacionaria, </w:t>
            </w:r>
            <w:ins w:id="193" w:author="EUGENIA ARCE" w:date="2015-08-24T01:21:00Z">
              <w:r w:rsidR="00D32160">
                <w:rPr>
                  <w:rFonts w:ascii="Times New Roman" w:hAnsi="Times New Roman" w:cs="Times New Roman"/>
                  <w:sz w:val="24"/>
                  <w:szCs w:val="24"/>
                  <w:lang w:val="es-ES"/>
                </w:rPr>
                <w:t xml:space="preserve">el </w:t>
              </w:r>
            </w:ins>
            <w:r w:rsidRPr="005F0D99">
              <w:rPr>
                <w:rFonts w:ascii="Times New Roman" w:hAnsi="Times New Roman" w:cs="Times New Roman"/>
                <w:sz w:val="24"/>
                <w:szCs w:val="24"/>
                <w:lang w:val="es-ES"/>
              </w:rPr>
              <w:t xml:space="preserve">espectro electromagnético, </w:t>
            </w:r>
            <w:ins w:id="194" w:author="EUGENIA ARCE" w:date="2015-08-24T01:21:00Z">
              <w:r w:rsidR="00D32160">
                <w:rPr>
                  <w:rFonts w:ascii="Times New Roman" w:hAnsi="Times New Roman" w:cs="Times New Roman"/>
                  <w:sz w:val="24"/>
                  <w:szCs w:val="24"/>
                  <w:lang w:val="es-ES"/>
                </w:rPr>
                <w:t xml:space="preserve">el </w:t>
              </w:r>
            </w:ins>
            <w:r w:rsidRPr="005F0D99">
              <w:rPr>
                <w:rFonts w:ascii="Times New Roman" w:hAnsi="Times New Roman" w:cs="Times New Roman"/>
                <w:sz w:val="24"/>
                <w:szCs w:val="24"/>
              </w:rPr>
              <w:t xml:space="preserve">mar territorial, </w:t>
            </w:r>
            <w:ins w:id="195" w:author="EUGENIA ARCE" w:date="2015-08-24T01:21:00Z">
              <w:r w:rsidR="00D32160">
                <w:rPr>
                  <w:rFonts w:ascii="Times New Roman" w:hAnsi="Times New Roman" w:cs="Times New Roman"/>
                  <w:sz w:val="24"/>
                  <w:szCs w:val="24"/>
                </w:rPr>
                <w:t xml:space="preserve">la </w:t>
              </w:r>
            </w:ins>
            <w:r w:rsidRPr="005F0D99">
              <w:rPr>
                <w:rFonts w:ascii="Times New Roman" w:hAnsi="Times New Roman" w:cs="Times New Roman"/>
                <w:sz w:val="24"/>
                <w:szCs w:val="24"/>
              </w:rPr>
              <w:t xml:space="preserve">zona contigua, </w:t>
            </w:r>
            <w:ins w:id="196" w:author="EUGENIA ARCE" w:date="2015-08-24T01:21:00Z">
              <w:r w:rsidR="00D32160">
                <w:rPr>
                  <w:rFonts w:ascii="Times New Roman" w:hAnsi="Times New Roman" w:cs="Times New Roman"/>
                  <w:sz w:val="24"/>
                  <w:szCs w:val="24"/>
                </w:rPr>
                <w:t xml:space="preserve">la </w:t>
              </w:r>
            </w:ins>
            <w:r w:rsidR="00D32160">
              <w:rPr>
                <w:rFonts w:ascii="Times New Roman" w:hAnsi="Times New Roman" w:cs="Times New Roman"/>
                <w:sz w:val="24"/>
                <w:szCs w:val="24"/>
              </w:rPr>
              <w:t>zona económica exclusiva</w:t>
            </w:r>
            <w:del w:id="197" w:author="EUGENIA ARCE" w:date="2015-08-24T01:21:00Z">
              <w:r w:rsidRPr="005F0D99">
                <w:rPr>
                  <w:rFonts w:ascii="Times New Roman" w:hAnsi="Times New Roman" w:cs="Times New Roman"/>
                  <w:sz w:val="24"/>
                  <w:szCs w:val="24"/>
                </w:rPr>
                <w:delText>,</w:delText>
              </w:r>
            </w:del>
            <w:ins w:id="198" w:author="EUGENIA ARCE" w:date="2015-08-24T01:21:00Z">
              <w:r w:rsidR="00D32160">
                <w:rPr>
                  <w:rFonts w:ascii="Times New Roman" w:hAnsi="Times New Roman" w:cs="Times New Roman"/>
                  <w:sz w:val="24"/>
                  <w:szCs w:val="24"/>
                </w:rPr>
                <w:t xml:space="preserve"> y la</w:t>
              </w:r>
            </w:ins>
            <w:r w:rsidR="00D32160">
              <w:rPr>
                <w:rFonts w:ascii="Times New Roman" w:hAnsi="Times New Roman" w:cs="Times New Roman"/>
                <w:sz w:val="24"/>
                <w:szCs w:val="24"/>
              </w:rPr>
              <w:t xml:space="preserve"> </w:t>
            </w:r>
            <w:r w:rsidRPr="005F0D99">
              <w:rPr>
                <w:rFonts w:ascii="Times New Roman" w:hAnsi="Times New Roman" w:cs="Times New Roman"/>
                <w:sz w:val="24"/>
                <w:szCs w:val="24"/>
              </w:rPr>
              <w:t>plataforma continental. Su importancia radica</w:t>
            </w:r>
            <w:ins w:id="199" w:author="EUGENIA ARCE" w:date="2015-08-24T01:21:00Z">
              <w:r w:rsidR="00D32160">
                <w:rPr>
                  <w:rFonts w:ascii="Times New Roman" w:hAnsi="Times New Roman" w:cs="Times New Roman"/>
                  <w:sz w:val="24"/>
                  <w:szCs w:val="24"/>
                </w:rPr>
                <w:t>, entre otros aspectos,</w:t>
              </w:r>
            </w:ins>
            <w:r w:rsidRPr="005F0D99">
              <w:rPr>
                <w:rFonts w:ascii="Times New Roman" w:hAnsi="Times New Roman" w:cs="Times New Roman"/>
                <w:sz w:val="24"/>
                <w:szCs w:val="24"/>
              </w:rPr>
              <w:t xml:space="preserve"> en su carácter estratégico frente a lo</w:t>
            </w:r>
            <w:r w:rsidR="00D32160">
              <w:rPr>
                <w:rFonts w:ascii="Times New Roman" w:hAnsi="Times New Roman" w:cs="Times New Roman"/>
                <w:sz w:val="24"/>
                <w:szCs w:val="24"/>
              </w:rPr>
              <w:t xml:space="preserve">s recursos </w:t>
            </w:r>
            <w:ins w:id="200" w:author="EUGENIA ARCE" w:date="2015-08-24T01:21:00Z">
              <w:r w:rsidR="00D32160">
                <w:rPr>
                  <w:rFonts w:ascii="Times New Roman" w:hAnsi="Times New Roman" w:cs="Times New Roman"/>
                  <w:sz w:val="24"/>
                  <w:szCs w:val="24"/>
                </w:rPr>
                <w:t xml:space="preserve">que pueden derivarse o </w:t>
              </w:r>
            </w:ins>
            <w:r w:rsidR="00D32160">
              <w:rPr>
                <w:rFonts w:ascii="Times New Roman" w:hAnsi="Times New Roman" w:cs="Times New Roman"/>
                <w:sz w:val="24"/>
                <w:szCs w:val="24"/>
              </w:rPr>
              <w:t xml:space="preserve">con los que </w:t>
            </w:r>
            <w:del w:id="201" w:author="EUGENIA ARCE" w:date="2015-08-24T01:21:00Z">
              <w:r w:rsidRPr="005F0D99">
                <w:rPr>
                  <w:rFonts w:ascii="Times New Roman" w:hAnsi="Times New Roman" w:cs="Times New Roman"/>
                  <w:sz w:val="24"/>
                  <w:szCs w:val="24"/>
                </w:rPr>
                <w:delText>se cuenta</w:delText>
              </w:r>
            </w:del>
            <w:ins w:id="202" w:author="EUGENIA ARCE" w:date="2015-08-24T01:21:00Z">
              <w:r w:rsidR="00D32160">
                <w:rPr>
                  <w:rFonts w:ascii="Times New Roman" w:hAnsi="Times New Roman" w:cs="Times New Roman"/>
                  <w:sz w:val="24"/>
                  <w:szCs w:val="24"/>
                </w:rPr>
                <w:t>puede contarse al definirse un territorio</w:t>
              </w:r>
            </w:ins>
            <w:r w:rsidRPr="005F0D99">
              <w:rPr>
                <w:rFonts w:ascii="Times New Roman" w:hAnsi="Times New Roman" w:cs="Times New Roman"/>
                <w:sz w:val="24"/>
                <w:szCs w:val="24"/>
              </w:rPr>
              <w:t>.</w:t>
            </w:r>
          </w:p>
        </w:tc>
      </w:tr>
    </w:tbl>
    <w:p w14:paraId="4708D6FC" w14:textId="77777777" w:rsidR="00CB5BBB" w:rsidRPr="005F0D99" w:rsidRDefault="00CB5BBB" w:rsidP="005F0D99">
      <w:pPr>
        <w:spacing w:after="0" w:line="276" w:lineRule="auto"/>
        <w:jc w:val="both"/>
        <w:rPr>
          <w:rFonts w:ascii="Times New Roman" w:hAnsi="Times New Roman" w:cs="Times New Roman"/>
          <w:color w:val="E36C0A" w:themeColor="accent6" w:themeShade="BF"/>
          <w:lang w:val="es-ES"/>
        </w:rPr>
      </w:pPr>
    </w:p>
    <w:p w14:paraId="6D249D1F" w14:textId="1A0D34A6" w:rsidR="009458E8" w:rsidRPr="005F0D99" w:rsidRDefault="009458E8"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 xml:space="preserve">Es importante señalar que las </w:t>
      </w:r>
      <w:r w:rsidRPr="005F0D99">
        <w:rPr>
          <w:rFonts w:ascii="Times New Roman" w:hAnsi="Times New Roman" w:cs="Times New Roman"/>
          <w:b/>
          <w:lang w:val="es-ES"/>
        </w:rPr>
        <w:t>embajadas</w:t>
      </w:r>
      <w:del w:id="203" w:author="EUGENIA ARCE" w:date="2015-08-24T01:21:00Z">
        <w:r w:rsidRPr="005F0D99">
          <w:rPr>
            <w:rFonts w:ascii="Times New Roman" w:hAnsi="Times New Roman" w:cs="Times New Roman"/>
            <w:lang w:val="es-ES"/>
          </w:rPr>
          <w:delText xml:space="preserve">, </w:delText>
        </w:r>
      </w:del>
      <w:ins w:id="204" w:author="EUGENIA ARCE" w:date="2015-08-24T01:21:00Z">
        <w:r w:rsidR="00D32160">
          <w:rPr>
            <w:rFonts w:ascii="Times New Roman" w:hAnsi="Times New Roman" w:cs="Times New Roman"/>
            <w:lang w:val="es-ES"/>
          </w:rPr>
          <w:t xml:space="preserve"> </w:t>
        </w:r>
        <w:r w:rsidR="00F21056">
          <w:rPr>
            <w:rFonts w:ascii="Times New Roman" w:hAnsi="Times New Roman" w:cs="Times New Roman"/>
            <w:lang w:val="es-ES"/>
          </w:rPr>
          <w:t>en su calidad de</w:t>
        </w:r>
        <w:r w:rsidR="00D32160">
          <w:rPr>
            <w:rFonts w:ascii="Times New Roman" w:hAnsi="Times New Roman" w:cs="Times New Roman"/>
            <w:lang w:val="es-ES"/>
          </w:rPr>
          <w:t xml:space="preserve"> </w:t>
        </w:r>
      </w:ins>
      <w:r w:rsidR="00D32160">
        <w:rPr>
          <w:rFonts w:ascii="Times New Roman" w:hAnsi="Times New Roman" w:cs="Times New Roman"/>
          <w:lang w:val="es-ES"/>
        </w:rPr>
        <w:t xml:space="preserve">sedes de </w:t>
      </w:r>
      <w:del w:id="205" w:author="EUGENIA ARCE" w:date="2015-08-24T01:21:00Z">
        <w:r w:rsidRPr="005F0D99">
          <w:rPr>
            <w:rFonts w:ascii="Times New Roman" w:hAnsi="Times New Roman" w:cs="Times New Roman"/>
            <w:lang w:val="es-ES"/>
          </w:rPr>
          <w:delText>Misiones Diplomáticas,</w:delText>
        </w:r>
      </w:del>
      <w:ins w:id="206" w:author="EUGENIA ARCE" w:date="2015-08-24T01:21:00Z">
        <w:r w:rsidR="00D32160">
          <w:rPr>
            <w:rFonts w:ascii="Times New Roman" w:hAnsi="Times New Roman" w:cs="Times New Roman"/>
            <w:lang w:val="es-ES"/>
          </w:rPr>
          <w:t>misiones diplomáticas</w:t>
        </w:r>
      </w:ins>
      <w:r w:rsidRPr="005F0D99">
        <w:rPr>
          <w:rFonts w:ascii="Times New Roman" w:hAnsi="Times New Roman" w:cs="Times New Roman"/>
          <w:lang w:val="es-ES"/>
        </w:rPr>
        <w:t xml:space="preserve"> son consideradas por el Derecho Internacional </w:t>
      </w:r>
      <w:r w:rsidR="00EF5134" w:rsidRPr="005F0D99">
        <w:rPr>
          <w:rFonts w:ascii="Times New Roman" w:hAnsi="Times New Roman" w:cs="Times New Roman"/>
          <w:lang w:val="es-ES"/>
        </w:rPr>
        <w:t xml:space="preserve">Público </w:t>
      </w:r>
      <w:ins w:id="207" w:author="EUGENIA ARCE" w:date="2015-08-24T01:21:00Z">
        <w:r w:rsidR="00D32160">
          <w:rPr>
            <w:rFonts w:ascii="Times New Roman" w:hAnsi="Times New Roman" w:cs="Times New Roman"/>
            <w:lang w:val="es-ES"/>
          </w:rPr>
          <w:t xml:space="preserve">como parte del </w:t>
        </w:r>
      </w:ins>
      <w:r w:rsidRPr="005F0D99">
        <w:rPr>
          <w:rFonts w:ascii="Times New Roman" w:hAnsi="Times New Roman" w:cs="Times New Roman"/>
          <w:b/>
          <w:lang w:val="es-ES"/>
        </w:rPr>
        <w:t xml:space="preserve">territorio del Estado </w:t>
      </w:r>
      <w:del w:id="208" w:author="EUGENIA ARCE" w:date="2015-08-24T01:21:00Z">
        <w:r w:rsidRPr="005F0D99">
          <w:rPr>
            <w:rFonts w:ascii="Times New Roman" w:hAnsi="Times New Roman" w:cs="Times New Roman"/>
            <w:b/>
            <w:lang w:val="es-ES"/>
          </w:rPr>
          <w:delText>representado</w:delText>
        </w:r>
      </w:del>
      <w:ins w:id="209" w:author="EUGENIA ARCE" w:date="2015-08-24T01:21:00Z">
        <w:r w:rsidR="00F82F0A">
          <w:rPr>
            <w:rFonts w:ascii="Times New Roman" w:hAnsi="Times New Roman" w:cs="Times New Roman"/>
            <w:b/>
            <w:lang w:val="es-ES"/>
          </w:rPr>
          <w:t xml:space="preserve">anfitrión, </w:t>
        </w:r>
        <w:r w:rsidR="00F82F0A" w:rsidRPr="00105A84">
          <w:rPr>
            <w:rFonts w:ascii="Times New Roman" w:hAnsi="Times New Roman" w:cs="Times New Roman"/>
            <w:lang w:val="es-ES"/>
          </w:rPr>
          <w:t xml:space="preserve">pero gozan de una </w:t>
        </w:r>
        <w:r w:rsidR="00105A84">
          <w:rPr>
            <w:rFonts w:ascii="Times New Roman" w:hAnsi="Times New Roman" w:cs="Times New Roman"/>
            <w:lang w:val="es-ES"/>
          </w:rPr>
          <w:t>inviolabilidad</w:t>
        </w:r>
        <w:r w:rsidR="00F82F0A" w:rsidRPr="00105A84">
          <w:rPr>
            <w:rFonts w:ascii="Times New Roman" w:hAnsi="Times New Roman" w:cs="Times New Roman"/>
            <w:lang w:val="es-ES"/>
          </w:rPr>
          <w:t xml:space="preserve"> especial</w:t>
        </w:r>
        <w:r w:rsidR="00105A84">
          <w:rPr>
            <w:rFonts w:ascii="Times New Roman" w:hAnsi="Times New Roman" w:cs="Times New Roman"/>
            <w:lang w:val="es-ES"/>
          </w:rPr>
          <w:t xml:space="preserve"> que impide que los agentes del Estado receptor o anfitrión puedan entrar en ellas sin permiso del jefe de la embajada o misión diplomática</w:t>
        </w:r>
      </w:ins>
      <w:r w:rsidRPr="00105A84">
        <w:rPr>
          <w:rFonts w:ascii="Times New Roman" w:hAnsi="Times New Roman" w:cs="Times New Roman"/>
          <w:lang w:val="es-ES"/>
        </w:rPr>
        <w:t>.</w:t>
      </w:r>
      <w:r w:rsidRPr="005F0D99">
        <w:rPr>
          <w:rFonts w:ascii="Times New Roman" w:hAnsi="Times New Roman" w:cs="Times New Roman"/>
          <w:lang w:val="es-ES"/>
        </w:rPr>
        <w:t xml:space="preserve"> Igualmente, para efectos de la aplicación de las leyes se consideran </w:t>
      </w:r>
      <w:r w:rsidRPr="005F0D99">
        <w:rPr>
          <w:rFonts w:ascii="Times New Roman" w:hAnsi="Times New Roman" w:cs="Times New Roman"/>
          <w:lang w:val="es-ES"/>
        </w:rPr>
        <w:lastRenderedPageBreak/>
        <w:t>territorio del Estado cuyo pabellón izan u ondean</w:t>
      </w:r>
      <w:r w:rsidR="00A86493" w:rsidRPr="005F0D99">
        <w:rPr>
          <w:rFonts w:ascii="Times New Roman" w:hAnsi="Times New Roman" w:cs="Times New Roman"/>
          <w:lang w:val="es-ES"/>
        </w:rPr>
        <w:t>,</w:t>
      </w:r>
      <w:r w:rsidRPr="005F0D99">
        <w:rPr>
          <w:rFonts w:ascii="Times New Roman" w:hAnsi="Times New Roman" w:cs="Times New Roman"/>
          <w:lang w:val="es-ES"/>
        </w:rPr>
        <w:t xml:space="preserve"> las </w:t>
      </w:r>
      <w:r w:rsidRPr="005F0D99">
        <w:rPr>
          <w:rFonts w:ascii="Times New Roman" w:hAnsi="Times New Roman" w:cs="Times New Roman"/>
          <w:b/>
          <w:lang w:val="es-ES"/>
        </w:rPr>
        <w:t xml:space="preserve">naves privadas </w:t>
      </w:r>
      <w:r w:rsidRPr="00B6228C">
        <w:rPr>
          <w:rFonts w:ascii="Times New Roman" w:hAnsi="Times New Roman"/>
          <w:lang w:val="es-ES"/>
          <w:rPrChange w:id="210" w:author="EUGENIA ARCE" w:date="2015-08-24T01:21:00Z">
            <w:rPr>
              <w:rFonts w:ascii="Times New Roman" w:hAnsi="Times New Roman"/>
              <w:b/>
              <w:lang w:val="es-ES"/>
            </w:rPr>
          </w:rPrChange>
        </w:rPr>
        <w:t>en</w:t>
      </w:r>
      <w:r w:rsidRPr="005F0D99">
        <w:rPr>
          <w:rFonts w:ascii="Times New Roman" w:hAnsi="Times New Roman" w:cs="Times New Roman"/>
          <w:b/>
          <w:lang w:val="es-ES"/>
        </w:rPr>
        <w:t xml:space="preserve"> alta mar</w:t>
      </w:r>
      <w:r w:rsidRPr="005F0D99">
        <w:rPr>
          <w:rFonts w:ascii="Times New Roman" w:hAnsi="Times New Roman" w:cs="Times New Roman"/>
          <w:lang w:val="es-ES"/>
        </w:rPr>
        <w:t xml:space="preserve"> y las </w:t>
      </w:r>
      <w:r w:rsidRPr="005F0D99">
        <w:rPr>
          <w:rFonts w:ascii="Times New Roman" w:hAnsi="Times New Roman" w:cs="Times New Roman"/>
          <w:b/>
          <w:lang w:val="es-ES"/>
        </w:rPr>
        <w:t xml:space="preserve">militares </w:t>
      </w:r>
      <w:r w:rsidRPr="00B6228C">
        <w:rPr>
          <w:rFonts w:ascii="Times New Roman" w:hAnsi="Times New Roman"/>
          <w:lang w:val="es-ES"/>
          <w:rPrChange w:id="211" w:author="EUGENIA ARCE" w:date="2015-08-24T01:21:00Z">
            <w:rPr>
              <w:rFonts w:ascii="Times New Roman" w:hAnsi="Times New Roman"/>
              <w:b/>
              <w:lang w:val="es-ES"/>
            </w:rPr>
          </w:rPrChange>
        </w:rPr>
        <w:t>en</w:t>
      </w:r>
      <w:r w:rsidRPr="005F0D99">
        <w:rPr>
          <w:rFonts w:ascii="Times New Roman" w:hAnsi="Times New Roman" w:cs="Times New Roman"/>
          <w:b/>
          <w:lang w:val="es-ES"/>
        </w:rPr>
        <w:t xml:space="preserve"> alta mar</w:t>
      </w:r>
      <w:r w:rsidRPr="005F0D99">
        <w:rPr>
          <w:rFonts w:ascii="Times New Roman" w:hAnsi="Times New Roman" w:cs="Times New Roman"/>
          <w:lang w:val="es-ES"/>
        </w:rPr>
        <w:t xml:space="preserve"> o </w:t>
      </w:r>
      <w:r w:rsidRPr="005F0D99">
        <w:rPr>
          <w:rFonts w:ascii="Times New Roman" w:hAnsi="Times New Roman" w:cs="Times New Roman"/>
          <w:b/>
          <w:lang w:val="es-ES"/>
        </w:rPr>
        <w:t>aguas territoriales</w:t>
      </w:r>
      <w:r w:rsidRPr="005F0D99">
        <w:rPr>
          <w:rFonts w:ascii="Times New Roman" w:hAnsi="Times New Roman" w:cs="Times New Roman"/>
          <w:lang w:val="es-ES"/>
        </w:rPr>
        <w:t>.</w:t>
      </w:r>
    </w:p>
    <w:p w14:paraId="30AC9D02" w14:textId="77777777" w:rsidR="009458E8" w:rsidRPr="005F0D99" w:rsidRDefault="009458E8"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A86493" w:rsidRPr="005F0D99" w14:paraId="647DDBB7" w14:textId="77777777" w:rsidTr="00726EDE">
        <w:tc>
          <w:tcPr>
            <w:tcW w:w="9054" w:type="dxa"/>
            <w:gridSpan w:val="2"/>
            <w:shd w:val="clear" w:color="auto" w:fill="0D0D0D" w:themeFill="text1" w:themeFillTint="F2"/>
          </w:tcPr>
          <w:p w14:paraId="48C263DC" w14:textId="77777777" w:rsidR="00195E20" w:rsidRPr="005F0D99" w:rsidRDefault="00195E20"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A86493" w:rsidRPr="005F0D99" w14:paraId="709EC2B5" w14:textId="77777777" w:rsidTr="00A86493">
        <w:tc>
          <w:tcPr>
            <w:tcW w:w="1809" w:type="dxa"/>
          </w:tcPr>
          <w:p w14:paraId="4B62F1CB" w14:textId="77777777" w:rsidR="00195E20" w:rsidRPr="005F0D99" w:rsidRDefault="00195E20"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45" w:type="dxa"/>
          </w:tcPr>
          <w:p w14:paraId="2DE2CB52" w14:textId="66839C35" w:rsidR="00195E20" w:rsidRPr="005F0D99" w:rsidRDefault="00A86493"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CS_G07_09_IMG08</w:t>
            </w:r>
          </w:p>
        </w:tc>
      </w:tr>
      <w:tr w:rsidR="00A86493" w:rsidRPr="005F0D99" w14:paraId="040AFA5F" w14:textId="77777777" w:rsidTr="00A86493">
        <w:tc>
          <w:tcPr>
            <w:tcW w:w="1809" w:type="dxa"/>
          </w:tcPr>
          <w:p w14:paraId="15A08341" w14:textId="77777777" w:rsidR="00195E20" w:rsidRPr="005F0D99" w:rsidRDefault="00195E20"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49D824DC" w14:textId="6CADF37E" w:rsidR="00195E20" w:rsidRPr="005F0D99" w:rsidRDefault="00195E20"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lang w:val="es-ES"/>
              </w:rPr>
              <w:t>Embajadas.</w:t>
            </w:r>
          </w:p>
        </w:tc>
      </w:tr>
      <w:tr w:rsidR="00A86493" w:rsidRPr="005F0D99" w14:paraId="7C97382B" w14:textId="77777777" w:rsidTr="00A86493">
        <w:tc>
          <w:tcPr>
            <w:tcW w:w="1809" w:type="dxa"/>
          </w:tcPr>
          <w:p w14:paraId="3433B7F3" w14:textId="77777777" w:rsidR="00195E20" w:rsidRPr="005F0D99" w:rsidRDefault="00195E20"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Código Shutterstock</w:t>
            </w:r>
          </w:p>
        </w:tc>
        <w:tc>
          <w:tcPr>
            <w:tcW w:w="7245" w:type="dxa"/>
          </w:tcPr>
          <w:p w14:paraId="3F24A9E9" w14:textId="57D7352F" w:rsidR="00195E20" w:rsidRPr="005F0D99" w:rsidRDefault="00A86493"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http://espana.embajada.gov.co/acerca/embajador</w:t>
            </w:r>
          </w:p>
        </w:tc>
      </w:tr>
      <w:tr w:rsidR="00A86493" w:rsidRPr="005F0D99" w14:paraId="65311281" w14:textId="77777777" w:rsidTr="00A86493">
        <w:tc>
          <w:tcPr>
            <w:tcW w:w="1809" w:type="dxa"/>
          </w:tcPr>
          <w:p w14:paraId="5052B25F" w14:textId="77777777" w:rsidR="00195E20" w:rsidRPr="005F0D99" w:rsidRDefault="00195E20"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0F91BDF5" w14:textId="1484A49C" w:rsidR="00195E20" w:rsidRPr="005F0D99" w:rsidRDefault="00A86493"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Embajador de Colombia ante el Reino de España, Dr. Fernando Carrillo Flórez.</w:t>
            </w:r>
          </w:p>
        </w:tc>
      </w:tr>
    </w:tbl>
    <w:p w14:paraId="737AEA47" w14:textId="77777777" w:rsidR="00195E20" w:rsidRPr="005F0D99" w:rsidRDefault="00195E20"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ook w:val="04A0" w:firstRow="1" w:lastRow="0" w:firstColumn="1" w:lastColumn="0" w:noHBand="0" w:noVBand="1"/>
      </w:tblPr>
      <w:tblGrid>
        <w:gridCol w:w="1809"/>
        <w:gridCol w:w="7169"/>
      </w:tblGrid>
      <w:tr w:rsidR="00A86493" w:rsidRPr="005F0D99" w14:paraId="4482EEA9" w14:textId="77777777" w:rsidTr="00726EDE">
        <w:tc>
          <w:tcPr>
            <w:tcW w:w="8978" w:type="dxa"/>
            <w:gridSpan w:val="2"/>
            <w:shd w:val="clear" w:color="auto" w:fill="000000" w:themeFill="text1"/>
          </w:tcPr>
          <w:p w14:paraId="4B3828D2" w14:textId="77777777" w:rsidR="00D525AD" w:rsidRPr="005F0D99" w:rsidRDefault="00D525AD"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Destacado</w:t>
            </w:r>
          </w:p>
        </w:tc>
      </w:tr>
      <w:tr w:rsidR="00A86493" w:rsidRPr="005F0D99" w14:paraId="44061DE1" w14:textId="77777777" w:rsidTr="00A86493">
        <w:tc>
          <w:tcPr>
            <w:tcW w:w="1809" w:type="dxa"/>
          </w:tcPr>
          <w:p w14:paraId="6E0A9239" w14:textId="77777777" w:rsidR="00D525AD" w:rsidRPr="005F0D99" w:rsidRDefault="00D525AD" w:rsidP="005F0D99">
            <w:pPr>
              <w:spacing w:line="276" w:lineRule="auto"/>
              <w:rPr>
                <w:rFonts w:ascii="Times New Roman" w:hAnsi="Times New Roman" w:cs="Times New Roman"/>
                <w:b/>
                <w:sz w:val="24"/>
                <w:szCs w:val="24"/>
              </w:rPr>
            </w:pPr>
            <w:r w:rsidRPr="005F0D99">
              <w:rPr>
                <w:rFonts w:ascii="Times New Roman" w:hAnsi="Times New Roman" w:cs="Times New Roman"/>
                <w:b/>
                <w:sz w:val="24"/>
                <w:szCs w:val="24"/>
              </w:rPr>
              <w:t>Título</w:t>
            </w:r>
          </w:p>
        </w:tc>
        <w:tc>
          <w:tcPr>
            <w:tcW w:w="7169" w:type="dxa"/>
          </w:tcPr>
          <w:p w14:paraId="269883D4" w14:textId="10E42D6A" w:rsidR="00D525AD" w:rsidRPr="005F0D99" w:rsidRDefault="00D525AD"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El territorio colombiano</w:t>
            </w:r>
          </w:p>
        </w:tc>
      </w:tr>
      <w:tr w:rsidR="00A86493" w:rsidRPr="005F0D99" w14:paraId="0C7C1FFF" w14:textId="77777777" w:rsidTr="00A86493">
        <w:tc>
          <w:tcPr>
            <w:tcW w:w="1809" w:type="dxa"/>
          </w:tcPr>
          <w:p w14:paraId="39B50D9E" w14:textId="77777777" w:rsidR="00D525AD" w:rsidRPr="005F0D99" w:rsidRDefault="00D525AD"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Contenido</w:t>
            </w:r>
          </w:p>
        </w:tc>
        <w:tc>
          <w:tcPr>
            <w:tcW w:w="7169" w:type="dxa"/>
          </w:tcPr>
          <w:p w14:paraId="568DCC98" w14:textId="0A6530D7" w:rsidR="00105A84" w:rsidRPr="00105A84" w:rsidRDefault="00105A84" w:rsidP="005F0D99">
            <w:pPr>
              <w:spacing w:line="276" w:lineRule="auto"/>
              <w:jc w:val="both"/>
              <w:rPr>
                <w:ins w:id="212" w:author="EUGENIA ARCE" w:date="2015-08-24T01:21:00Z"/>
                <w:rFonts w:ascii="Times New Roman" w:hAnsi="Times New Roman" w:cs="Times New Roman"/>
                <w:b/>
                <w:sz w:val="24"/>
                <w:szCs w:val="24"/>
              </w:rPr>
            </w:pPr>
            <w:r w:rsidRPr="00105A84">
              <w:rPr>
                <w:rFonts w:ascii="Times New Roman" w:hAnsi="Times New Roman"/>
                <w:b/>
                <w:rPrChange w:id="213" w:author="EUGENIA ARCE" w:date="2015-08-24T01:21:00Z">
                  <w:rPr>
                    <w:rFonts w:ascii="Times New Roman" w:hAnsi="Times New Roman"/>
                  </w:rPr>
                </w:rPrChange>
              </w:rPr>
              <w:t>Artículo  101</w:t>
            </w:r>
            <w:del w:id="214" w:author="EUGENIA ARCE" w:date="2015-08-24T01:21:00Z">
              <w:r w:rsidR="00D525AD" w:rsidRPr="005F0D99">
                <w:rPr>
                  <w:rFonts w:ascii="Times New Roman" w:hAnsi="Times New Roman" w:cs="Times New Roman"/>
                  <w:sz w:val="24"/>
                  <w:szCs w:val="24"/>
                </w:rPr>
                <w:delText>,</w:delText>
              </w:r>
            </w:del>
            <w:ins w:id="215" w:author="EUGENIA ARCE" w:date="2015-08-24T01:21:00Z">
              <w:r w:rsidRPr="00105A84">
                <w:rPr>
                  <w:rFonts w:ascii="Times New Roman" w:hAnsi="Times New Roman" w:cs="Times New Roman"/>
                  <w:b/>
                  <w:sz w:val="24"/>
                  <w:szCs w:val="24"/>
                </w:rPr>
                <w:t xml:space="preserve"> de la</w:t>
              </w:r>
            </w:ins>
            <w:r w:rsidR="00D525AD" w:rsidRPr="00105A84">
              <w:rPr>
                <w:rFonts w:ascii="Times New Roman" w:hAnsi="Times New Roman"/>
                <w:b/>
                <w:rPrChange w:id="216" w:author="EUGENIA ARCE" w:date="2015-08-24T01:21:00Z">
                  <w:rPr>
                    <w:rFonts w:ascii="Times New Roman" w:hAnsi="Times New Roman"/>
                  </w:rPr>
                </w:rPrChange>
              </w:rPr>
              <w:t xml:space="preserve"> Constitución Política</w:t>
            </w:r>
            <w:del w:id="217" w:author="EUGENIA ARCE" w:date="2015-08-24T01:21:00Z">
              <w:r w:rsidR="00D525AD" w:rsidRPr="005F0D99">
                <w:rPr>
                  <w:rFonts w:ascii="Times New Roman" w:hAnsi="Times New Roman" w:cs="Times New Roman"/>
                  <w:sz w:val="24"/>
                  <w:szCs w:val="24"/>
                </w:rPr>
                <w:delText xml:space="preserve">. </w:delText>
              </w:r>
            </w:del>
            <w:ins w:id="218" w:author="EUGENIA ARCE" w:date="2015-08-24T01:21:00Z">
              <w:r w:rsidR="00B80DE5">
                <w:rPr>
                  <w:rFonts w:ascii="Times New Roman" w:hAnsi="Times New Roman" w:cs="Times New Roman"/>
                  <w:b/>
                  <w:sz w:val="24"/>
                  <w:szCs w:val="24"/>
                </w:rPr>
                <w:t xml:space="preserve"> de Colombia</w:t>
              </w:r>
              <w:r w:rsidRPr="00105A84">
                <w:rPr>
                  <w:rFonts w:ascii="Times New Roman" w:hAnsi="Times New Roman" w:cs="Times New Roman"/>
                  <w:b/>
                  <w:sz w:val="24"/>
                  <w:szCs w:val="24"/>
                </w:rPr>
                <w:t>:</w:t>
              </w:r>
              <w:r w:rsidR="00D525AD" w:rsidRPr="00105A84">
                <w:rPr>
                  <w:rFonts w:ascii="Times New Roman" w:hAnsi="Times New Roman" w:cs="Times New Roman"/>
                  <w:b/>
                  <w:sz w:val="24"/>
                  <w:szCs w:val="24"/>
                </w:rPr>
                <w:t xml:space="preserve"> </w:t>
              </w:r>
            </w:ins>
          </w:p>
          <w:p w14:paraId="5721EE25" w14:textId="18EEC7A0" w:rsidR="00D525AD" w:rsidRPr="005F0D99" w:rsidRDefault="00D525AD"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Los límites de Colombia son los establecidos en los tratados internacionales aprobados por el Congreso, debidamente ratificados por el Presidente de la República, y los definidos por los laudos arbitrales en que sea parte la Nación.</w:t>
            </w:r>
          </w:p>
          <w:p w14:paraId="346EA735" w14:textId="77777777" w:rsidR="00D525AD" w:rsidRPr="005F0D99" w:rsidRDefault="00D525AD"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Los límites señalados en la forma prevista por esta Constitución, sólo podrán modificarse en virtud de tratados aprobados por el Congreso, debidamente ratificados por el Presidente de la República.</w:t>
            </w:r>
          </w:p>
          <w:p w14:paraId="7CCF89AE" w14:textId="77777777" w:rsidR="00D525AD" w:rsidRPr="005F0D99" w:rsidRDefault="00D525AD"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Forman parte de Colombia, además del territorio continental, el archipiélago de San Andrés, Providencia, Santa Catalina y Malpelo, además de las islas, islotes, cayos, morros y bancos que le pertenecen.</w:t>
            </w:r>
          </w:p>
          <w:p w14:paraId="71D827CF" w14:textId="3394281E" w:rsidR="00D525AD" w:rsidRPr="005F0D99" w:rsidRDefault="00D525AD"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También son parte de Colombia, el subsuelo, el mar territorial, la zona contigua, la plataforma continental, la zona económica exclusiva, el espacio aéreo, el segmento de la órbita geoestacionaria, el espectro electromagnético y el espacio donde actúa, de conformidad con el Derecho Internacional o con las leyes colombianas a falta de normas internacionales.</w:t>
            </w:r>
          </w:p>
        </w:tc>
      </w:tr>
    </w:tbl>
    <w:p w14:paraId="7EB56529" w14:textId="1CAF02B1" w:rsidR="009458E8" w:rsidRPr="005F0D99" w:rsidRDefault="009458E8"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ook w:val="04A0" w:firstRow="1" w:lastRow="0" w:firstColumn="1" w:lastColumn="0" w:noHBand="0" w:noVBand="1"/>
      </w:tblPr>
      <w:tblGrid>
        <w:gridCol w:w="1809"/>
        <w:gridCol w:w="7224"/>
      </w:tblGrid>
      <w:tr w:rsidR="00A86493" w:rsidRPr="005F0D99" w14:paraId="2763A1A1" w14:textId="77777777" w:rsidTr="00D66FF4">
        <w:tc>
          <w:tcPr>
            <w:tcW w:w="9033" w:type="dxa"/>
            <w:gridSpan w:val="2"/>
            <w:shd w:val="clear" w:color="auto" w:fill="000000" w:themeFill="text1"/>
          </w:tcPr>
          <w:p w14:paraId="02AFA543" w14:textId="767D113A" w:rsidR="00AC38EC" w:rsidRPr="005F0D99" w:rsidRDefault="00D035D1" w:rsidP="005F0D99">
            <w:pPr>
              <w:spacing w:line="276" w:lineRule="auto"/>
              <w:jc w:val="center"/>
              <w:rPr>
                <w:rFonts w:ascii="Times New Roman" w:hAnsi="Times New Roman" w:cs="Times New Roman"/>
                <w:b/>
                <w:sz w:val="24"/>
                <w:szCs w:val="24"/>
              </w:rPr>
            </w:pPr>
            <w:r w:rsidRPr="005F0D99">
              <w:rPr>
                <w:rFonts w:ascii="Times New Roman" w:hAnsi="Times New Roman" w:cs="Times New Roman"/>
                <w:sz w:val="24"/>
                <w:szCs w:val="24"/>
              </w:rPr>
              <w:br w:type="page"/>
            </w:r>
            <w:r w:rsidR="00AC38EC" w:rsidRPr="005F0D99">
              <w:rPr>
                <w:rFonts w:ascii="Times New Roman" w:hAnsi="Times New Roman" w:cs="Times New Roman"/>
                <w:b/>
                <w:sz w:val="24"/>
                <w:szCs w:val="24"/>
              </w:rPr>
              <w:t>Practica: recurso nuevo</w:t>
            </w:r>
          </w:p>
        </w:tc>
      </w:tr>
      <w:tr w:rsidR="00A86493" w:rsidRPr="005F0D99" w14:paraId="1CF1424B" w14:textId="77777777" w:rsidTr="00A86493">
        <w:tc>
          <w:tcPr>
            <w:tcW w:w="1809" w:type="dxa"/>
          </w:tcPr>
          <w:p w14:paraId="343C705D" w14:textId="77777777" w:rsidR="00AC38EC" w:rsidRPr="005F0D99" w:rsidRDefault="00AC38EC"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24" w:type="dxa"/>
          </w:tcPr>
          <w:p w14:paraId="0DAF6639" w14:textId="2B337BC8" w:rsidR="00AC38EC" w:rsidRPr="005F0D99" w:rsidRDefault="00D624C7"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XXX.</w:t>
            </w:r>
          </w:p>
        </w:tc>
      </w:tr>
      <w:tr w:rsidR="00A86493" w:rsidRPr="005F0D99" w14:paraId="716E3D3B" w14:textId="77777777" w:rsidTr="00A86493">
        <w:tc>
          <w:tcPr>
            <w:tcW w:w="1809" w:type="dxa"/>
          </w:tcPr>
          <w:p w14:paraId="6E8909D1" w14:textId="77777777" w:rsidR="00AC38EC" w:rsidRPr="005F0D99" w:rsidRDefault="00AC38EC"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Título</w:t>
            </w:r>
          </w:p>
        </w:tc>
        <w:tc>
          <w:tcPr>
            <w:tcW w:w="7224" w:type="dxa"/>
          </w:tcPr>
          <w:p w14:paraId="35CC15D4" w14:textId="670F70A2" w:rsidR="00AC38EC" w:rsidRPr="005F0D99" w:rsidRDefault="00B80DE5" w:rsidP="005F0D99">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Refuerza tu aprendizaje: </w:t>
            </w:r>
            <w:del w:id="219" w:author="EUGENIA ARCE" w:date="2015-08-24T01:21:00Z">
              <w:r w:rsidR="00AC38EC" w:rsidRPr="005F0D99">
                <w:rPr>
                  <w:rFonts w:ascii="Times New Roman" w:hAnsi="Times New Roman" w:cs="Times New Roman"/>
                  <w:b/>
                  <w:sz w:val="24"/>
                  <w:szCs w:val="24"/>
                </w:rPr>
                <w:delText>Los</w:delText>
              </w:r>
            </w:del>
            <w:ins w:id="220" w:author="EUGENIA ARCE" w:date="2015-08-24T01:21:00Z">
              <w:r>
                <w:rPr>
                  <w:rFonts w:ascii="Times New Roman" w:hAnsi="Times New Roman" w:cs="Times New Roman"/>
                  <w:b/>
                  <w:sz w:val="24"/>
                  <w:szCs w:val="24"/>
                </w:rPr>
                <w:t>l</w:t>
              </w:r>
              <w:r w:rsidR="00AC38EC" w:rsidRPr="005F0D99">
                <w:rPr>
                  <w:rFonts w:ascii="Times New Roman" w:hAnsi="Times New Roman" w:cs="Times New Roman"/>
                  <w:b/>
                  <w:sz w:val="24"/>
                  <w:szCs w:val="24"/>
                </w:rPr>
                <w:t>os</w:t>
              </w:r>
            </w:ins>
            <w:r w:rsidR="00AC38EC" w:rsidRPr="005F0D99">
              <w:rPr>
                <w:rFonts w:ascii="Times New Roman" w:hAnsi="Times New Roman" w:cs="Times New Roman"/>
                <w:b/>
                <w:sz w:val="24"/>
                <w:szCs w:val="24"/>
              </w:rPr>
              <w:t xml:space="preserve"> lí</w:t>
            </w:r>
            <w:r w:rsidR="00A86493" w:rsidRPr="005F0D99">
              <w:rPr>
                <w:rFonts w:ascii="Times New Roman" w:hAnsi="Times New Roman" w:cs="Times New Roman"/>
                <w:b/>
                <w:sz w:val="24"/>
                <w:szCs w:val="24"/>
              </w:rPr>
              <w:t>mites territoriales de Colombia.</w:t>
            </w:r>
          </w:p>
        </w:tc>
      </w:tr>
      <w:tr w:rsidR="00A86493" w:rsidRPr="005F0D99" w14:paraId="0E308578" w14:textId="77777777" w:rsidTr="00A86493">
        <w:tc>
          <w:tcPr>
            <w:tcW w:w="1809" w:type="dxa"/>
          </w:tcPr>
          <w:p w14:paraId="2D2FEAC2" w14:textId="77777777" w:rsidR="00AC38EC" w:rsidRPr="005F0D99" w:rsidRDefault="00AC38EC"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24" w:type="dxa"/>
          </w:tcPr>
          <w:p w14:paraId="214C7BA7" w14:textId="5FDA0E21" w:rsidR="00AC38EC" w:rsidRPr="005F0D99" w:rsidRDefault="00AC38EC"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 xml:space="preserve">En un mapa físico de Colombia establece los límites territoriales del país con los </w:t>
            </w:r>
            <w:r w:rsidR="00A86493" w:rsidRPr="005F0D99">
              <w:rPr>
                <w:rFonts w:ascii="Times New Roman" w:hAnsi="Times New Roman" w:cs="Times New Roman"/>
                <w:sz w:val="24"/>
                <w:szCs w:val="24"/>
              </w:rPr>
              <w:t>Estados</w:t>
            </w:r>
            <w:r w:rsidRPr="005F0D99">
              <w:rPr>
                <w:rFonts w:ascii="Times New Roman" w:hAnsi="Times New Roman" w:cs="Times New Roman"/>
                <w:sz w:val="24"/>
                <w:szCs w:val="24"/>
              </w:rPr>
              <w:t xml:space="preserve"> vecinos.</w:t>
            </w:r>
          </w:p>
        </w:tc>
      </w:tr>
    </w:tbl>
    <w:p w14:paraId="47447D2F" w14:textId="77777777" w:rsidR="00A86493" w:rsidRPr="005F0D99" w:rsidRDefault="00A86493" w:rsidP="005F0D99">
      <w:pPr>
        <w:spacing w:after="0" w:line="276" w:lineRule="auto"/>
        <w:jc w:val="both"/>
        <w:rPr>
          <w:rFonts w:ascii="Times New Roman" w:hAnsi="Times New Roman" w:cs="Times New Roman"/>
          <w:color w:val="E36C0A" w:themeColor="accent6" w:themeShade="BF"/>
        </w:rPr>
      </w:pPr>
    </w:p>
    <w:p w14:paraId="3E057DB4" w14:textId="5660F076" w:rsidR="00195E20" w:rsidRPr="005F0D99" w:rsidRDefault="00195E20" w:rsidP="005F0D99">
      <w:pPr>
        <w:spacing w:after="0" w:line="276" w:lineRule="auto"/>
        <w:jc w:val="both"/>
        <w:rPr>
          <w:rFonts w:ascii="Times New Roman" w:hAnsi="Times New Roman" w:cs="Times New Roman"/>
        </w:rPr>
      </w:pPr>
      <w:r w:rsidRPr="005F0D99">
        <w:rPr>
          <w:rFonts w:ascii="Times New Roman" w:hAnsi="Times New Roman" w:cs="Times New Roman"/>
        </w:rPr>
        <w:t xml:space="preserve">[SECCIÓN 3] </w:t>
      </w:r>
      <w:r w:rsidR="00BC5A51" w:rsidRPr="005F0D99">
        <w:rPr>
          <w:rFonts w:ascii="Times New Roman" w:hAnsi="Times New Roman" w:cs="Times New Roman"/>
          <w:b/>
        </w:rPr>
        <w:t xml:space="preserve">1.2.2 </w:t>
      </w:r>
      <w:del w:id="221" w:author="EUGENIA ARCE" w:date="2015-08-24T01:21:00Z">
        <w:r w:rsidR="00A86493" w:rsidRPr="005F0D99">
          <w:rPr>
            <w:rFonts w:ascii="Times New Roman" w:hAnsi="Times New Roman" w:cs="Times New Roman"/>
            <w:b/>
          </w:rPr>
          <w:delText>Población</w:delText>
        </w:r>
      </w:del>
      <w:ins w:id="222" w:author="EUGENIA ARCE" w:date="2015-08-24T01:21:00Z">
        <w:r w:rsidR="00B80DE5">
          <w:rPr>
            <w:rFonts w:ascii="Times New Roman" w:hAnsi="Times New Roman" w:cs="Times New Roman"/>
            <w:b/>
          </w:rPr>
          <w:t>La p</w:t>
        </w:r>
        <w:r w:rsidR="00A86493" w:rsidRPr="005F0D99">
          <w:rPr>
            <w:rFonts w:ascii="Times New Roman" w:hAnsi="Times New Roman" w:cs="Times New Roman"/>
            <w:b/>
          </w:rPr>
          <w:t>oblación</w:t>
        </w:r>
      </w:ins>
    </w:p>
    <w:p w14:paraId="73B443F2" w14:textId="77777777" w:rsidR="00195E20" w:rsidRPr="005F0D99" w:rsidRDefault="00195E20" w:rsidP="005F0D99">
      <w:pPr>
        <w:spacing w:after="0" w:line="276" w:lineRule="auto"/>
        <w:jc w:val="both"/>
        <w:rPr>
          <w:rFonts w:ascii="Times New Roman" w:hAnsi="Times New Roman" w:cs="Times New Roman"/>
          <w:lang w:val="es-ES"/>
        </w:rPr>
      </w:pPr>
    </w:p>
    <w:tbl>
      <w:tblPr>
        <w:tblStyle w:val="Tablaconcuadrcula"/>
        <w:tblW w:w="0" w:type="auto"/>
        <w:tblLook w:val="04A0" w:firstRow="1" w:lastRow="0" w:firstColumn="1" w:lastColumn="0" w:noHBand="0" w:noVBand="1"/>
      </w:tblPr>
      <w:tblGrid>
        <w:gridCol w:w="2518"/>
        <w:gridCol w:w="6460"/>
      </w:tblGrid>
      <w:tr w:rsidR="00D624C7" w:rsidRPr="005F0D99" w14:paraId="0C07B1D0" w14:textId="77777777" w:rsidTr="00726EDE">
        <w:tc>
          <w:tcPr>
            <w:tcW w:w="8978" w:type="dxa"/>
            <w:gridSpan w:val="2"/>
            <w:shd w:val="clear" w:color="auto" w:fill="000000" w:themeFill="text1"/>
          </w:tcPr>
          <w:p w14:paraId="4EB189FE" w14:textId="77777777" w:rsidR="00195E20" w:rsidRPr="005F0D99" w:rsidRDefault="00195E20"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Destacado</w:t>
            </w:r>
          </w:p>
        </w:tc>
      </w:tr>
      <w:tr w:rsidR="00D624C7" w:rsidRPr="005F0D99" w14:paraId="3AC49677" w14:textId="77777777" w:rsidTr="00726EDE">
        <w:tc>
          <w:tcPr>
            <w:tcW w:w="2518" w:type="dxa"/>
          </w:tcPr>
          <w:p w14:paraId="1E3D388E" w14:textId="77777777" w:rsidR="00195E20" w:rsidRPr="005F0D99" w:rsidRDefault="00195E20"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lastRenderedPageBreak/>
              <w:t>Título</w:t>
            </w:r>
          </w:p>
        </w:tc>
        <w:tc>
          <w:tcPr>
            <w:tcW w:w="6460" w:type="dxa"/>
          </w:tcPr>
          <w:p w14:paraId="2DAF57B5" w14:textId="581ED644" w:rsidR="00195E20" w:rsidRPr="005F0D99" w:rsidRDefault="005F6C97"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La población</w:t>
            </w:r>
          </w:p>
        </w:tc>
      </w:tr>
      <w:tr w:rsidR="00195E20" w:rsidRPr="005F0D99" w14:paraId="7BD6B7A2" w14:textId="77777777" w:rsidTr="00726EDE">
        <w:tc>
          <w:tcPr>
            <w:tcW w:w="2518" w:type="dxa"/>
          </w:tcPr>
          <w:p w14:paraId="22CD39A9" w14:textId="77777777" w:rsidR="00195E20" w:rsidRPr="005F0D99" w:rsidRDefault="00195E20"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Contenido</w:t>
            </w:r>
          </w:p>
        </w:tc>
        <w:tc>
          <w:tcPr>
            <w:tcW w:w="6460" w:type="dxa"/>
          </w:tcPr>
          <w:p w14:paraId="3629C77C" w14:textId="172D5AE5" w:rsidR="00195E20" w:rsidRPr="005F0D99" w:rsidRDefault="006734BD" w:rsidP="005F0D99">
            <w:pPr>
              <w:spacing w:line="276" w:lineRule="auto"/>
              <w:jc w:val="both"/>
              <w:rPr>
                <w:rFonts w:ascii="Times New Roman" w:hAnsi="Times New Roman" w:cs="Times New Roman"/>
                <w:sz w:val="24"/>
                <w:szCs w:val="24"/>
              </w:rPr>
            </w:pPr>
            <w:ins w:id="223" w:author="EUGENIA ARCE" w:date="2015-08-24T01:21:00Z">
              <w:r>
                <w:rPr>
                  <w:rFonts w:ascii="Times New Roman" w:hAnsi="Times New Roman" w:cs="Times New Roman"/>
                  <w:sz w:val="24"/>
                  <w:szCs w:val="24"/>
                </w:rPr>
                <w:t xml:space="preserve">La noción de población aparece reflejada explícita o implícitamente en frases como las siguientes: </w:t>
              </w:r>
            </w:ins>
            <w:r w:rsidR="00195E20" w:rsidRPr="005F0D99">
              <w:rPr>
                <w:rFonts w:ascii="Times New Roman" w:hAnsi="Times New Roman" w:cs="Times New Roman"/>
                <w:sz w:val="24"/>
                <w:szCs w:val="24"/>
              </w:rPr>
              <w:t>“</w:t>
            </w:r>
            <w:r w:rsidR="00195E20" w:rsidRPr="005F0D99">
              <w:rPr>
                <w:rFonts w:ascii="Times New Roman" w:hAnsi="Times New Roman" w:cs="Times New Roman"/>
                <w:i/>
                <w:sz w:val="24"/>
                <w:szCs w:val="24"/>
              </w:rPr>
              <w:t>Los colombianos son alegres y festivos</w:t>
            </w:r>
            <w:r w:rsidR="00195E20" w:rsidRPr="005F0D99">
              <w:rPr>
                <w:rFonts w:ascii="Times New Roman" w:hAnsi="Times New Roman" w:cs="Times New Roman"/>
                <w:sz w:val="24"/>
                <w:szCs w:val="24"/>
              </w:rPr>
              <w:t>”; “</w:t>
            </w:r>
            <w:r w:rsidR="00195E20" w:rsidRPr="005F0D99">
              <w:rPr>
                <w:rFonts w:ascii="Times New Roman" w:hAnsi="Times New Roman" w:cs="Times New Roman"/>
                <w:i/>
                <w:sz w:val="24"/>
                <w:szCs w:val="24"/>
              </w:rPr>
              <w:t>se extraditó un colombiano a Estados Unidos</w:t>
            </w:r>
            <w:del w:id="224" w:author="EUGENIA ARCE" w:date="2015-08-24T01:21:00Z">
              <w:r w:rsidR="00195E20" w:rsidRPr="005F0D99">
                <w:rPr>
                  <w:rFonts w:ascii="Times New Roman" w:hAnsi="Times New Roman" w:cs="Times New Roman"/>
                  <w:sz w:val="24"/>
                  <w:szCs w:val="24"/>
                </w:rPr>
                <w:delText>”,</w:delText>
              </w:r>
            </w:del>
            <w:ins w:id="225" w:author="EUGENIA ARCE" w:date="2015-08-24T01:21:00Z">
              <w:r w:rsidR="00526251">
                <w:rPr>
                  <w:rFonts w:ascii="Times New Roman" w:hAnsi="Times New Roman" w:cs="Times New Roman"/>
                  <w:sz w:val="24"/>
                  <w:szCs w:val="24"/>
                </w:rPr>
                <w:t>”;</w:t>
              </w:r>
            </w:ins>
            <w:r w:rsidR="00195E20" w:rsidRPr="005F0D99">
              <w:rPr>
                <w:rFonts w:ascii="Times New Roman" w:hAnsi="Times New Roman" w:cs="Times New Roman"/>
                <w:sz w:val="24"/>
                <w:szCs w:val="24"/>
              </w:rPr>
              <w:t xml:space="preserve"> “</w:t>
            </w:r>
            <w:r w:rsidR="00195E20" w:rsidRPr="005F0D99">
              <w:rPr>
                <w:rFonts w:ascii="Times New Roman" w:hAnsi="Times New Roman" w:cs="Times New Roman"/>
                <w:i/>
                <w:sz w:val="24"/>
                <w:szCs w:val="24"/>
              </w:rPr>
              <w:t>los colombianos se movilizan por la paz</w:t>
            </w:r>
            <w:del w:id="226" w:author="EUGENIA ARCE" w:date="2015-08-24T01:21:00Z">
              <w:r w:rsidR="00195E20" w:rsidRPr="005F0D99">
                <w:rPr>
                  <w:rFonts w:ascii="Times New Roman" w:hAnsi="Times New Roman" w:cs="Times New Roman"/>
                  <w:sz w:val="24"/>
                  <w:szCs w:val="24"/>
                </w:rPr>
                <w:delText>”,</w:delText>
              </w:r>
            </w:del>
            <w:ins w:id="227" w:author="EUGENIA ARCE" w:date="2015-08-24T01:21:00Z">
              <w:r w:rsidR="00526251">
                <w:rPr>
                  <w:rFonts w:ascii="Times New Roman" w:hAnsi="Times New Roman" w:cs="Times New Roman"/>
                  <w:sz w:val="24"/>
                  <w:szCs w:val="24"/>
                </w:rPr>
                <w:t>”;</w:t>
              </w:r>
            </w:ins>
            <w:r w:rsidR="00195E20" w:rsidRPr="005F0D99">
              <w:rPr>
                <w:rFonts w:ascii="Times New Roman" w:hAnsi="Times New Roman" w:cs="Times New Roman"/>
                <w:sz w:val="24"/>
                <w:szCs w:val="24"/>
              </w:rPr>
              <w:t xml:space="preserve"> “</w:t>
            </w:r>
            <w:r w:rsidR="00195E20" w:rsidRPr="005F0D99">
              <w:rPr>
                <w:rFonts w:ascii="Times New Roman" w:hAnsi="Times New Roman" w:cs="Times New Roman"/>
                <w:i/>
                <w:sz w:val="24"/>
                <w:szCs w:val="24"/>
              </w:rPr>
              <w:t>muchos extranjeros vienen a conocer Colombia</w:t>
            </w:r>
            <w:del w:id="228" w:author="EUGENIA ARCE" w:date="2015-08-24T01:21:00Z">
              <w:r w:rsidR="00195E20" w:rsidRPr="005F0D99">
                <w:rPr>
                  <w:rFonts w:ascii="Times New Roman" w:hAnsi="Times New Roman" w:cs="Times New Roman"/>
                  <w:sz w:val="24"/>
                  <w:szCs w:val="24"/>
                </w:rPr>
                <w:delText>”,</w:delText>
              </w:r>
            </w:del>
            <w:ins w:id="229" w:author="EUGENIA ARCE" w:date="2015-08-24T01:21:00Z">
              <w:r w:rsidR="00526251">
                <w:rPr>
                  <w:rFonts w:ascii="Times New Roman" w:hAnsi="Times New Roman" w:cs="Times New Roman"/>
                  <w:sz w:val="24"/>
                  <w:szCs w:val="24"/>
                </w:rPr>
                <w:t>”;</w:t>
              </w:r>
            </w:ins>
            <w:r w:rsidR="00195E20" w:rsidRPr="005F0D99">
              <w:rPr>
                <w:rFonts w:ascii="Times New Roman" w:hAnsi="Times New Roman" w:cs="Times New Roman"/>
                <w:sz w:val="24"/>
                <w:szCs w:val="24"/>
              </w:rPr>
              <w:t xml:space="preserve"> “</w:t>
            </w:r>
            <w:r w:rsidR="00195E20" w:rsidRPr="005F0D99">
              <w:rPr>
                <w:rFonts w:ascii="Times New Roman" w:hAnsi="Times New Roman" w:cs="Times New Roman"/>
                <w:i/>
                <w:sz w:val="24"/>
                <w:szCs w:val="24"/>
              </w:rPr>
              <w:t>la tradición católica es importante para la población</w:t>
            </w:r>
            <w:del w:id="230" w:author="EUGENIA ARCE" w:date="2015-08-24T01:21:00Z">
              <w:r w:rsidR="00195E20" w:rsidRPr="005F0D99">
                <w:rPr>
                  <w:rFonts w:ascii="Times New Roman" w:hAnsi="Times New Roman" w:cs="Times New Roman"/>
                  <w:sz w:val="24"/>
                  <w:szCs w:val="24"/>
                </w:rPr>
                <w:delText>”,</w:delText>
              </w:r>
            </w:del>
            <w:ins w:id="231" w:author="EUGENIA ARCE" w:date="2015-08-24T01:21:00Z">
              <w:r w:rsidR="00526251">
                <w:rPr>
                  <w:rFonts w:ascii="Times New Roman" w:hAnsi="Times New Roman" w:cs="Times New Roman"/>
                  <w:sz w:val="24"/>
                  <w:szCs w:val="24"/>
                </w:rPr>
                <w:t>”;</w:t>
              </w:r>
            </w:ins>
            <w:r w:rsidR="00195E20" w:rsidRPr="005F0D99">
              <w:rPr>
                <w:rFonts w:ascii="Times New Roman" w:hAnsi="Times New Roman" w:cs="Times New Roman"/>
                <w:sz w:val="24"/>
                <w:szCs w:val="24"/>
              </w:rPr>
              <w:t xml:space="preserve"> “</w:t>
            </w:r>
            <w:r w:rsidR="00195E20" w:rsidRPr="005F0D99">
              <w:rPr>
                <w:rFonts w:ascii="Times New Roman" w:hAnsi="Times New Roman" w:cs="Times New Roman"/>
                <w:i/>
                <w:sz w:val="24"/>
                <w:szCs w:val="24"/>
              </w:rPr>
              <w:t xml:space="preserve">según el reloj </w:t>
            </w:r>
            <w:r w:rsidR="00526251">
              <w:rPr>
                <w:rFonts w:ascii="Times New Roman" w:hAnsi="Times New Roman" w:cs="Times New Roman"/>
                <w:i/>
                <w:sz w:val="24"/>
                <w:szCs w:val="24"/>
              </w:rPr>
              <w:t>de la población del DANE son 48</w:t>
            </w:r>
            <w:del w:id="232" w:author="EUGENIA ARCE" w:date="2015-08-24T01:21:00Z">
              <w:r w:rsidR="00195E20" w:rsidRPr="005F0D99">
                <w:rPr>
                  <w:rFonts w:ascii="Times New Roman" w:hAnsi="Times New Roman" w:cs="Times New Roman"/>
                  <w:i/>
                  <w:sz w:val="24"/>
                  <w:szCs w:val="24"/>
                </w:rPr>
                <w:delText>.</w:delText>
              </w:r>
            </w:del>
            <w:ins w:id="233" w:author="EUGENIA ARCE" w:date="2015-08-24T01:21:00Z">
              <w:r w:rsidR="00526251">
                <w:rPr>
                  <w:rFonts w:ascii="Times New Roman" w:hAnsi="Times New Roman" w:cs="Times New Roman"/>
                  <w:i/>
                  <w:sz w:val="24"/>
                  <w:szCs w:val="24"/>
                </w:rPr>
                <w:t xml:space="preserve"> </w:t>
              </w:r>
            </w:ins>
            <w:r w:rsidR="00526251">
              <w:rPr>
                <w:rFonts w:ascii="Times New Roman" w:hAnsi="Times New Roman" w:cs="Times New Roman"/>
                <w:i/>
                <w:sz w:val="24"/>
                <w:szCs w:val="24"/>
              </w:rPr>
              <w:t>022</w:t>
            </w:r>
            <w:del w:id="234" w:author="EUGENIA ARCE" w:date="2015-08-24T01:21:00Z">
              <w:r w:rsidR="00195E20" w:rsidRPr="005F0D99">
                <w:rPr>
                  <w:rFonts w:ascii="Times New Roman" w:hAnsi="Times New Roman" w:cs="Times New Roman"/>
                  <w:i/>
                  <w:sz w:val="24"/>
                  <w:szCs w:val="24"/>
                </w:rPr>
                <w:delText>.</w:delText>
              </w:r>
            </w:del>
            <w:ins w:id="235" w:author="EUGENIA ARCE" w:date="2015-08-24T01:21:00Z">
              <w:r w:rsidR="00526251">
                <w:rPr>
                  <w:rFonts w:ascii="Times New Roman" w:hAnsi="Times New Roman" w:cs="Times New Roman"/>
                  <w:i/>
                  <w:sz w:val="24"/>
                  <w:szCs w:val="24"/>
                </w:rPr>
                <w:t xml:space="preserve"> </w:t>
              </w:r>
            </w:ins>
            <w:r w:rsidR="00195E20" w:rsidRPr="005F0D99">
              <w:rPr>
                <w:rFonts w:ascii="Times New Roman" w:hAnsi="Times New Roman" w:cs="Times New Roman"/>
                <w:i/>
                <w:sz w:val="24"/>
                <w:szCs w:val="24"/>
              </w:rPr>
              <w:t>774 colombianos</w:t>
            </w:r>
            <w:r w:rsidR="00195E20" w:rsidRPr="005F0D99">
              <w:rPr>
                <w:rFonts w:ascii="Times New Roman" w:hAnsi="Times New Roman" w:cs="Times New Roman"/>
                <w:sz w:val="24"/>
                <w:szCs w:val="24"/>
              </w:rPr>
              <w:t>”.</w:t>
            </w:r>
          </w:p>
        </w:tc>
      </w:tr>
    </w:tbl>
    <w:p w14:paraId="0CC80017" w14:textId="77777777" w:rsidR="009458E8" w:rsidRPr="005F0D99" w:rsidRDefault="009458E8" w:rsidP="005F0D99">
      <w:pPr>
        <w:spacing w:after="0" w:line="276" w:lineRule="auto"/>
        <w:jc w:val="both"/>
        <w:rPr>
          <w:rFonts w:ascii="Times New Roman" w:hAnsi="Times New Roman" w:cs="Times New Roman"/>
          <w:lang w:val="es-ES"/>
        </w:rPr>
      </w:pPr>
    </w:p>
    <w:p w14:paraId="2FEF964E" w14:textId="55FA93F2" w:rsidR="00CF6116" w:rsidRPr="005F0D99" w:rsidRDefault="007C6AA1" w:rsidP="005F0D99">
      <w:pPr>
        <w:spacing w:after="0" w:line="276" w:lineRule="auto"/>
        <w:jc w:val="both"/>
        <w:rPr>
          <w:rFonts w:ascii="Times New Roman" w:hAnsi="Times New Roman" w:cs="Times New Roman"/>
          <w:lang w:val="es-ES"/>
        </w:rPr>
      </w:pPr>
      <w:del w:id="236" w:author="EUGENIA ARCE" w:date="2015-08-24T01:21:00Z">
        <w:r w:rsidRPr="005F0D99">
          <w:rPr>
            <w:rFonts w:ascii="Times New Roman" w:hAnsi="Times New Roman" w:cs="Times New Roman"/>
            <w:lang w:val="es-ES"/>
          </w:rPr>
          <w:delText>Es</w:delText>
        </w:r>
        <w:r w:rsidR="009458E8" w:rsidRPr="005F0D99">
          <w:rPr>
            <w:rFonts w:ascii="Times New Roman" w:hAnsi="Times New Roman" w:cs="Times New Roman"/>
            <w:lang w:val="es-ES"/>
          </w:rPr>
          <w:delText xml:space="preserve"> </w:delText>
        </w:r>
        <w:r w:rsidR="003B676E" w:rsidRPr="005F0D99">
          <w:rPr>
            <w:rFonts w:ascii="Times New Roman" w:hAnsi="Times New Roman" w:cs="Times New Roman"/>
            <w:lang w:val="es-ES"/>
          </w:rPr>
          <w:delText>considerado</w:delText>
        </w:r>
      </w:del>
      <w:ins w:id="237" w:author="EUGENIA ARCE" w:date="2015-08-24T01:21:00Z">
        <w:r w:rsidR="00526251">
          <w:rPr>
            <w:rFonts w:ascii="Times New Roman" w:hAnsi="Times New Roman" w:cs="Times New Roman"/>
            <w:lang w:val="es-ES"/>
          </w:rPr>
          <w:t>La población e</w:t>
        </w:r>
        <w:r w:rsidRPr="005F0D99">
          <w:rPr>
            <w:rFonts w:ascii="Times New Roman" w:hAnsi="Times New Roman" w:cs="Times New Roman"/>
            <w:lang w:val="es-ES"/>
          </w:rPr>
          <w:t>s</w:t>
        </w:r>
        <w:r w:rsidR="009458E8" w:rsidRPr="005F0D99">
          <w:rPr>
            <w:rFonts w:ascii="Times New Roman" w:hAnsi="Times New Roman" w:cs="Times New Roman"/>
            <w:lang w:val="es-ES"/>
          </w:rPr>
          <w:t xml:space="preserve"> </w:t>
        </w:r>
        <w:r w:rsidR="00526251">
          <w:rPr>
            <w:rFonts w:ascii="Times New Roman" w:hAnsi="Times New Roman" w:cs="Times New Roman"/>
            <w:lang w:val="es-ES"/>
          </w:rPr>
          <w:t>considerada</w:t>
        </w:r>
      </w:ins>
      <w:r w:rsidR="009458E8" w:rsidRPr="005F0D99">
        <w:rPr>
          <w:rFonts w:ascii="Times New Roman" w:hAnsi="Times New Roman" w:cs="Times New Roman"/>
          <w:lang w:val="es-ES"/>
        </w:rPr>
        <w:t xml:space="preserve"> el </w:t>
      </w:r>
      <w:r w:rsidR="009458E8" w:rsidRPr="00B6228C">
        <w:rPr>
          <w:rFonts w:ascii="Times New Roman" w:hAnsi="Times New Roman"/>
          <w:lang w:val="es-ES"/>
          <w:rPrChange w:id="238" w:author="EUGENIA ARCE" w:date="2015-08-24T01:21:00Z">
            <w:rPr>
              <w:rFonts w:ascii="Times New Roman" w:hAnsi="Times New Roman"/>
              <w:b/>
              <w:lang w:val="es-ES"/>
            </w:rPr>
          </w:rPrChange>
        </w:rPr>
        <w:t>elemento humano o subjetivo del Estado</w:t>
      </w:r>
      <w:r w:rsidR="004468B4" w:rsidRPr="00B6228C">
        <w:rPr>
          <w:rFonts w:ascii="Times New Roman" w:hAnsi="Times New Roman"/>
          <w:lang w:val="es-ES"/>
          <w:rPrChange w:id="239" w:author="EUGENIA ARCE" w:date="2015-08-24T01:21:00Z">
            <w:rPr>
              <w:rFonts w:ascii="Times New Roman" w:hAnsi="Times New Roman"/>
              <w:b/>
              <w:lang w:val="es-ES"/>
            </w:rPr>
          </w:rPrChange>
        </w:rPr>
        <w:t xml:space="preserve"> que s</w:t>
      </w:r>
      <w:r w:rsidR="009458E8" w:rsidRPr="00B6228C">
        <w:rPr>
          <w:rFonts w:ascii="Times New Roman" w:hAnsi="Times New Roman"/>
          <w:lang w:val="es-ES"/>
          <w:rPrChange w:id="240" w:author="EUGENIA ARCE" w:date="2015-08-24T01:21:00Z">
            <w:rPr>
              <w:rFonts w:ascii="Times New Roman" w:hAnsi="Times New Roman"/>
              <w:b/>
              <w:lang w:val="es-ES"/>
            </w:rPr>
          </w:rPrChange>
        </w:rPr>
        <w:t xml:space="preserve">e asienta en el territorio y </w:t>
      </w:r>
      <w:r w:rsidR="004468B4" w:rsidRPr="00B6228C">
        <w:rPr>
          <w:rFonts w:ascii="Times New Roman" w:hAnsi="Times New Roman"/>
          <w:lang w:val="es-ES"/>
          <w:rPrChange w:id="241" w:author="EUGENIA ARCE" w:date="2015-08-24T01:21:00Z">
            <w:rPr>
              <w:rFonts w:ascii="Times New Roman" w:hAnsi="Times New Roman"/>
              <w:b/>
              <w:lang w:val="es-ES"/>
            </w:rPr>
          </w:rPrChange>
        </w:rPr>
        <w:t xml:space="preserve">sobre quienes </w:t>
      </w:r>
      <w:r w:rsidR="009458E8" w:rsidRPr="00B6228C">
        <w:rPr>
          <w:rFonts w:ascii="Times New Roman" w:hAnsi="Times New Roman"/>
          <w:lang w:val="es-ES"/>
          <w:rPrChange w:id="242" w:author="EUGENIA ARCE" w:date="2015-08-24T01:21:00Z">
            <w:rPr>
              <w:rFonts w:ascii="Times New Roman" w:hAnsi="Times New Roman"/>
              <w:b/>
              <w:lang w:val="es-ES"/>
            </w:rPr>
          </w:rPrChange>
        </w:rPr>
        <w:t>se ejerce el poder soberano del Estado</w:t>
      </w:r>
      <w:r w:rsidR="00AC38EC" w:rsidRPr="00B6228C">
        <w:rPr>
          <w:rFonts w:ascii="Times New Roman" w:hAnsi="Times New Roman" w:cs="Times New Roman"/>
          <w:lang w:val="es-ES"/>
        </w:rPr>
        <w:t xml:space="preserve">. </w:t>
      </w:r>
      <w:r w:rsidR="004468B4" w:rsidRPr="00B6228C">
        <w:rPr>
          <w:rFonts w:ascii="Times New Roman" w:hAnsi="Times New Roman" w:cs="Times New Roman"/>
          <w:lang w:val="es-ES"/>
        </w:rPr>
        <w:t>Está</w:t>
      </w:r>
      <w:r w:rsidR="00526251">
        <w:rPr>
          <w:rFonts w:ascii="Times New Roman" w:hAnsi="Times New Roman" w:cs="Times New Roman"/>
          <w:lang w:val="es-ES"/>
        </w:rPr>
        <w:t xml:space="preserve"> </w:t>
      </w:r>
      <w:del w:id="243" w:author="EUGENIA ARCE" w:date="2015-08-24T01:21:00Z">
        <w:r w:rsidR="009458E8" w:rsidRPr="005F0D99">
          <w:rPr>
            <w:rFonts w:ascii="Times New Roman" w:hAnsi="Times New Roman" w:cs="Times New Roman"/>
            <w:lang w:val="es-ES"/>
          </w:rPr>
          <w:delText>conformado</w:delText>
        </w:r>
      </w:del>
      <w:ins w:id="244" w:author="EUGENIA ARCE" w:date="2015-08-24T01:21:00Z">
        <w:r w:rsidR="00526251">
          <w:rPr>
            <w:rFonts w:ascii="Times New Roman" w:hAnsi="Times New Roman" w:cs="Times New Roman"/>
            <w:lang w:val="es-ES"/>
          </w:rPr>
          <w:t>conformada</w:t>
        </w:r>
      </w:ins>
      <w:r w:rsidR="009458E8" w:rsidRPr="005F0D99">
        <w:rPr>
          <w:rFonts w:ascii="Times New Roman" w:hAnsi="Times New Roman" w:cs="Times New Roman"/>
          <w:lang w:val="es-ES"/>
        </w:rPr>
        <w:t xml:space="preserve"> por los </w:t>
      </w:r>
      <w:r w:rsidR="009458E8" w:rsidRPr="005F0D99">
        <w:rPr>
          <w:rFonts w:ascii="Times New Roman" w:hAnsi="Times New Roman" w:cs="Times New Roman"/>
          <w:b/>
          <w:lang w:val="es-ES"/>
        </w:rPr>
        <w:t>nacionales</w:t>
      </w:r>
      <w:r w:rsidR="009458E8" w:rsidRPr="005F0D99">
        <w:rPr>
          <w:rFonts w:ascii="Times New Roman" w:hAnsi="Times New Roman" w:cs="Times New Roman"/>
          <w:lang w:val="es-ES"/>
        </w:rPr>
        <w:t xml:space="preserve"> del Estado, vivan en el territorio o no, y por los </w:t>
      </w:r>
      <w:r w:rsidR="009458E8" w:rsidRPr="005F0D99">
        <w:rPr>
          <w:rFonts w:ascii="Times New Roman" w:hAnsi="Times New Roman" w:cs="Times New Roman"/>
          <w:b/>
          <w:lang w:val="es-ES"/>
        </w:rPr>
        <w:t>extranjeros</w:t>
      </w:r>
      <w:r w:rsidR="009458E8" w:rsidRPr="005F0D99">
        <w:rPr>
          <w:rFonts w:ascii="Times New Roman" w:hAnsi="Times New Roman" w:cs="Times New Roman"/>
          <w:lang w:val="es-ES"/>
        </w:rPr>
        <w:t xml:space="preserve"> residenciados en el país o </w:t>
      </w:r>
      <w:r w:rsidR="009A44C2" w:rsidRPr="005F0D99">
        <w:rPr>
          <w:rFonts w:ascii="Times New Roman" w:hAnsi="Times New Roman" w:cs="Times New Roman"/>
          <w:lang w:val="es-ES"/>
        </w:rPr>
        <w:t xml:space="preserve">que </w:t>
      </w:r>
      <w:r w:rsidR="004B3FA2" w:rsidRPr="005F0D99">
        <w:rPr>
          <w:rFonts w:ascii="Times New Roman" w:hAnsi="Times New Roman" w:cs="Times New Roman"/>
          <w:lang w:val="es-ES"/>
        </w:rPr>
        <w:t>están de paso</w:t>
      </w:r>
      <w:r w:rsidR="00AC38EC" w:rsidRPr="005F0D99">
        <w:rPr>
          <w:rFonts w:ascii="Times New Roman" w:hAnsi="Times New Roman" w:cs="Times New Roman"/>
          <w:lang w:val="es-ES"/>
        </w:rPr>
        <w:t xml:space="preserve"> por</w:t>
      </w:r>
      <w:r w:rsidR="009A44C2" w:rsidRPr="005F0D99">
        <w:rPr>
          <w:rFonts w:ascii="Times New Roman" w:hAnsi="Times New Roman" w:cs="Times New Roman"/>
          <w:lang w:val="es-ES"/>
        </w:rPr>
        <w:t xml:space="preserve"> su territorio</w:t>
      </w:r>
      <w:r w:rsidR="009458E8" w:rsidRPr="005F0D99">
        <w:rPr>
          <w:rFonts w:ascii="Times New Roman" w:hAnsi="Times New Roman" w:cs="Times New Roman"/>
          <w:lang w:val="es-ES"/>
        </w:rPr>
        <w:t>.</w:t>
      </w:r>
      <w:r w:rsidR="00AC38EC" w:rsidRPr="005F0D99">
        <w:rPr>
          <w:rFonts w:ascii="Times New Roman" w:hAnsi="Times New Roman" w:cs="Times New Roman"/>
          <w:lang w:val="es-ES"/>
        </w:rPr>
        <w:t xml:space="preserve"> </w:t>
      </w:r>
      <w:del w:id="245" w:author="EUGENIA ARCE" w:date="2015-08-24T01:21:00Z">
        <w:r w:rsidR="00AC38EC" w:rsidRPr="005F0D99">
          <w:rPr>
            <w:rFonts w:ascii="Times New Roman" w:hAnsi="Times New Roman" w:cs="Times New Roman"/>
            <w:lang w:val="es-ES"/>
          </w:rPr>
          <w:delText>Lo cual</w:delText>
        </w:r>
      </w:del>
      <w:ins w:id="246" w:author="EUGENIA ARCE" w:date="2015-08-24T01:21:00Z">
        <w:r w:rsidR="00526251">
          <w:rPr>
            <w:rFonts w:ascii="Times New Roman" w:hAnsi="Times New Roman" w:cs="Times New Roman"/>
            <w:lang w:val="es-ES"/>
          </w:rPr>
          <w:t>Este alcance en la definición</w:t>
        </w:r>
      </w:ins>
      <w:r w:rsidR="00526251">
        <w:rPr>
          <w:rFonts w:ascii="Times New Roman" w:hAnsi="Times New Roman" w:cs="Times New Roman"/>
          <w:lang w:val="es-ES"/>
        </w:rPr>
        <w:t xml:space="preserve"> </w:t>
      </w:r>
      <w:r w:rsidR="00AC38EC" w:rsidRPr="005F0D99">
        <w:rPr>
          <w:rFonts w:ascii="Times New Roman" w:hAnsi="Times New Roman" w:cs="Times New Roman"/>
          <w:lang w:val="es-ES"/>
        </w:rPr>
        <w:t xml:space="preserve">es importante para </w:t>
      </w:r>
      <w:r w:rsidR="00C507C7" w:rsidRPr="005F0D99">
        <w:rPr>
          <w:rFonts w:ascii="Times New Roman" w:hAnsi="Times New Roman" w:cs="Times New Roman"/>
          <w:lang w:val="es-ES"/>
        </w:rPr>
        <w:t xml:space="preserve">el </w:t>
      </w:r>
      <w:r w:rsidR="00C507C7" w:rsidRPr="005F0D99">
        <w:rPr>
          <w:rFonts w:ascii="Times New Roman" w:hAnsi="Times New Roman" w:cs="Times New Roman"/>
          <w:b/>
          <w:lang w:val="es-ES"/>
        </w:rPr>
        <w:t>cumplimiento</w:t>
      </w:r>
      <w:r w:rsidR="00C507C7" w:rsidRPr="005F0D99">
        <w:rPr>
          <w:rFonts w:ascii="Times New Roman" w:hAnsi="Times New Roman" w:cs="Times New Roman"/>
          <w:lang w:val="es-ES"/>
        </w:rPr>
        <w:t xml:space="preserve"> </w:t>
      </w:r>
      <w:r w:rsidR="00AC38EC" w:rsidRPr="005F0D99">
        <w:rPr>
          <w:rFonts w:ascii="Times New Roman" w:hAnsi="Times New Roman" w:cs="Times New Roman"/>
          <w:lang w:val="es-ES"/>
        </w:rPr>
        <w:t xml:space="preserve">de la </w:t>
      </w:r>
      <w:r w:rsidR="00AC38EC" w:rsidRPr="005F0D99">
        <w:rPr>
          <w:rFonts w:ascii="Times New Roman" w:hAnsi="Times New Roman" w:cs="Times New Roman"/>
          <w:b/>
          <w:lang w:val="es-ES"/>
        </w:rPr>
        <w:t>Constitución Política</w:t>
      </w:r>
      <w:r w:rsidR="00AC38EC" w:rsidRPr="005F0D99">
        <w:rPr>
          <w:rFonts w:ascii="Times New Roman" w:hAnsi="Times New Roman" w:cs="Times New Roman"/>
          <w:lang w:val="es-ES"/>
        </w:rPr>
        <w:t xml:space="preserve"> y las </w:t>
      </w:r>
      <w:r w:rsidR="00AC38EC" w:rsidRPr="005F0D99">
        <w:rPr>
          <w:rFonts w:ascii="Times New Roman" w:hAnsi="Times New Roman" w:cs="Times New Roman"/>
          <w:b/>
          <w:lang w:val="es-ES"/>
        </w:rPr>
        <w:t>leyes</w:t>
      </w:r>
      <w:r w:rsidR="00526251">
        <w:rPr>
          <w:rFonts w:ascii="Times New Roman" w:hAnsi="Times New Roman"/>
          <w:b/>
          <w:lang w:val="es-ES"/>
          <w:rPrChange w:id="247" w:author="EUGENIA ARCE" w:date="2015-08-24T01:21:00Z">
            <w:rPr>
              <w:rFonts w:ascii="Times New Roman" w:hAnsi="Times New Roman"/>
              <w:lang w:val="es-ES"/>
            </w:rPr>
          </w:rPrChange>
        </w:rPr>
        <w:t xml:space="preserve"> </w:t>
      </w:r>
      <w:ins w:id="248" w:author="EUGENIA ARCE" w:date="2015-08-24T01:21:00Z">
        <w:r w:rsidR="00526251">
          <w:rPr>
            <w:rFonts w:ascii="Times New Roman" w:hAnsi="Times New Roman" w:cs="Times New Roman"/>
            <w:lang w:val="es-ES"/>
          </w:rPr>
          <w:t>que rigen en un territorio,</w:t>
        </w:r>
        <w:r w:rsidR="00CF6116" w:rsidRPr="005F0D99">
          <w:rPr>
            <w:rFonts w:ascii="Times New Roman" w:hAnsi="Times New Roman" w:cs="Times New Roman"/>
            <w:lang w:val="es-ES"/>
          </w:rPr>
          <w:t xml:space="preserve"> </w:t>
        </w:r>
        <w:r w:rsidR="00526251">
          <w:rPr>
            <w:rFonts w:ascii="Times New Roman" w:hAnsi="Times New Roman" w:cs="Times New Roman"/>
            <w:lang w:val="es-ES"/>
          </w:rPr>
          <w:t xml:space="preserve">tal </w:t>
        </w:r>
      </w:ins>
      <w:r w:rsidR="00CF6116" w:rsidRPr="005F0D99">
        <w:rPr>
          <w:rFonts w:ascii="Times New Roman" w:hAnsi="Times New Roman" w:cs="Times New Roman"/>
          <w:lang w:val="es-ES"/>
        </w:rPr>
        <w:t xml:space="preserve">como se señala, por ejemplo, en el artículo </w:t>
      </w:r>
      <w:del w:id="249" w:author="EUGENIA ARCE" w:date="2015-08-24T01:21:00Z">
        <w:r w:rsidR="00CF6116" w:rsidRPr="005F0D99">
          <w:rPr>
            <w:rFonts w:ascii="Times New Roman" w:hAnsi="Times New Roman" w:cs="Times New Roman"/>
            <w:lang w:val="es-ES"/>
          </w:rPr>
          <w:delText>4</w:delText>
        </w:r>
      </w:del>
      <w:ins w:id="250" w:author="EUGENIA ARCE" w:date="2015-08-24T01:21:00Z">
        <w:r w:rsidR="00CF6116" w:rsidRPr="005F0D99">
          <w:rPr>
            <w:rFonts w:ascii="Times New Roman" w:hAnsi="Times New Roman" w:cs="Times New Roman"/>
            <w:lang w:val="es-ES"/>
          </w:rPr>
          <w:t>4</w:t>
        </w:r>
        <w:r w:rsidR="00FD5F60">
          <w:rPr>
            <w:rFonts w:ascii="Times New Roman" w:hAnsi="Times New Roman" w:cs="Times New Roman"/>
            <w:lang w:val="es-ES"/>
          </w:rPr>
          <w:t>º</w:t>
        </w:r>
      </w:ins>
      <w:r w:rsidR="00FD5F60">
        <w:rPr>
          <w:rFonts w:ascii="Times New Roman" w:hAnsi="Times New Roman" w:cs="Times New Roman"/>
          <w:lang w:val="es-ES"/>
        </w:rPr>
        <w:t xml:space="preserve"> </w:t>
      </w:r>
      <w:r w:rsidR="00CF6116" w:rsidRPr="005F0D99">
        <w:rPr>
          <w:rFonts w:ascii="Times New Roman" w:hAnsi="Times New Roman" w:cs="Times New Roman"/>
          <w:lang w:val="es-ES"/>
        </w:rPr>
        <w:t>de la Constitución Política de Colombia:</w:t>
      </w:r>
    </w:p>
    <w:p w14:paraId="02ED7F36" w14:textId="77777777" w:rsidR="00CF6116" w:rsidRPr="005F0D99" w:rsidRDefault="00CF6116" w:rsidP="005F0D99">
      <w:pPr>
        <w:spacing w:after="0" w:line="276" w:lineRule="auto"/>
        <w:jc w:val="both"/>
        <w:rPr>
          <w:rFonts w:ascii="Times New Roman" w:hAnsi="Times New Roman" w:cs="Times New Roman"/>
          <w:lang w:val="es-ES"/>
        </w:rPr>
      </w:pPr>
    </w:p>
    <w:p w14:paraId="7AF5302C" w14:textId="77777777" w:rsidR="009528A5" w:rsidRPr="00B6228C" w:rsidRDefault="009528A5" w:rsidP="005F0D99">
      <w:pPr>
        <w:spacing w:after="0" w:line="276" w:lineRule="auto"/>
        <w:ind w:left="567" w:right="567"/>
        <w:jc w:val="both"/>
        <w:rPr>
          <w:rFonts w:ascii="Times New Roman" w:hAnsi="Times New Roman"/>
          <w:color w:val="000000" w:themeColor="text1"/>
          <w:lang w:val="es-ES"/>
          <w:rPrChange w:id="251" w:author="EUGENIA ARCE" w:date="2015-08-24T01:21:00Z">
            <w:rPr>
              <w:rFonts w:ascii="Times New Roman" w:hAnsi="Times New Roman"/>
              <w:i/>
              <w:color w:val="000000" w:themeColor="text1"/>
              <w:lang w:val="es-ES"/>
            </w:rPr>
          </w:rPrChange>
        </w:rPr>
      </w:pPr>
      <w:r w:rsidRPr="00B6228C">
        <w:rPr>
          <w:rFonts w:ascii="Times New Roman" w:hAnsi="Times New Roman"/>
          <w:color w:val="000000" w:themeColor="text1"/>
          <w:lang w:val="es-ES"/>
          <w:rPrChange w:id="252" w:author="EUGENIA ARCE" w:date="2015-08-24T01:21:00Z">
            <w:rPr>
              <w:rFonts w:ascii="Times New Roman" w:hAnsi="Times New Roman"/>
              <w:i/>
              <w:color w:val="000000" w:themeColor="text1"/>
              <w:lang w:val="es-ES"/>
            </w:rPr>
          </w:rPrChange>
        </w:rPr>
        <w:t>“La Constitución es norma de normas. En todo caso de incompatibilidad entre la Constitución y la ley u otra norma jurídica, se aplicarán las disposiciones constitucionales.</w:t>
      </w:r>
    </w:p>
    <w:p w14:paraId="2B461201" w14:textId="77777777" w:rsidR="009528A5" w:rsidRPr="00B6228C" w:rsidRDefault="009528A5" w:rsidP="005F0D99">
      <w:pPr>
        <w:spacing w:after="0" w:line="276" w:lineRule="auto"/>
        <w:ind w:left="567" w:right="567"/>
        <w:jc w:val="both"/>
        <w:rPr>
          <w:rFonts w:ascii="Times New Roman" w:hAnsi="Times New Roman"/>
          <w:color w:val="000000" w:themeColor="text1"/>
          <w:lang w:val="es-ES"/>
          <w:rPrChange w:id="253" w:author="EUGENIA ARCE" w:date="2015-08-24T01:21:00Z">
            <w:rPr>
              <w:rFonts w:ascii="Times New Roman" w:hAnsi="Times New Roman"/>
              <w:i/>
              <w:color w:val="000000" w:themeColor="text1"/>
              <w:lang w:val="es-ES"/>
            </w:rPr>
          </w:rPrChange>
        </w:rPr>
      </w:pPr>
    </w:p>
    <w:p w14:paraId="4FDF8731" w14:textId="03390E8A" w:rsidR="009528A5" w:rsidRPr="00B6228C" w:rsidRDefault="009528A5" w:rsidP="005F0D99">
      <w:pPr>
        <w:spacing w:after="0" w:line="276" w:lineRule="auto"/>
        <w:ind w:left="567" w:right="567"/>
        <w:jc w:val="both"/>
        <w:rPr>
          <w:rFonts w:ascii="Times New Roman" w:hAnsi="Times New Roman"/>
          <w:color w:val="000000" w:themeColor="text1"/>
          <w:lang w:val="es-ES"/>
          <w:rPrChange w:id="254" w:author="EUGENIA ARCE" w:date="2015-08-24T01:21:00Z">
            <w:rPr>
              <w:rFonts w:ascii="Times New Roman" w:hAnsi="Times New Roman"/>
              <w:i/>
              <w:color w:val="000000" w:themeColor="text1"/>
              <w:lang w:val="es-ES"/>
            </w:rPr>
          </w:rPrChange>
        </w:rPr>
      </w:pPr>
      <w:r w:rsidRPr="00B6228C">
        <w:rPr>
          <w:rFonts w:ascii="Times New Roman" w:hAnsi="Times New Roman"/>
          <w:color w:val="000000" w:themeColor="text1"/>
          <w:lang w:val="es-ES"/>
          <w:rPrChange w:id="255" w:author="EUGENIA ARCE" w:date="2015-08-24T01:21:00Z">
            <w:rPr>
              <w:rFonts w:ascii="Times New Roman" w:hAnsi="Times New Roman"/>
              <w:i/>
              <w:color w:val="000000" w:themeColor="text1"/>
              <w:lang w:val="es-ES"/>
            </w:rPr>
          </w:rPrChange>
        </w:rPr>
        <w:t>Es deber de los nacionales y de los extranjeros en Colombia acatar la Constitución y las leyes, y respetar y obedecer a las autoridades”.</w:t>
      </w:r>
      <w:ins w:id="256" w:author="EUGENIA ARCE" w:date="2015-08-24T01:21:00Z">
        <w:r w:rsidR="00B6228C" w:rsidRPr="00B6228C">
          <w:rPr>
            <w:rFonts w:ascii="Times New Roman" w:hAnsi="Times New Roman" w:cs="Times New Roman"/>
            <w:color w:val="000000" w:themeColor="text1"/>
            <w:lang w:val="es-ES"/>
          </w:rPr>
          <w:t xml:space="preserve"> </w:t>
        </w:r>
      </w:ins>
    </w:p>
    <w:p w14:paraId="09033218" w14:textId="77777777" w:rsidR="005307DC" w:rsidRPr="005F0D99" w:rsidRDefault="005307DC" w:rsidP="005F0D99">
      <w:pPr>
        <w:spacing w:after="0" w:line="276" w:lineRule="auto"/>
        <w:ind w:left="567" w:right="567"/>
        <w:jc w:val="both"/>
        <w:rPr>
          <w:rFonts w:ascii="Times New Roman" w:hAnsi="Times New Roman" w:cs="Times New Roman"/>
          <w:i/>
          <w:color w:val="000000" w:themeColor="text1"/>
          <w:lang w:val="es-ES"/>
        </w:rPr>
      </w:pPr>
    </w:p>
    <w:tbl>
      <w:tblPr>
        <w:tblStyle w:val="Tablaconcuadrcula"/>
        <w:tblW w:w="0" w:type="auto"/>
        <w:tblLayout w:type="fixed"/>
        <w:tblLook w:val="04A0" w:firstRow="1" w:lastRow="0" w:firstColumn="1" w:lastColumn="0" w:noHBand="0" w:noVBand="1"/>
      </w:tblPr>
      <w:tblGrid>
        <w:gridCol w:w="1809"/>
        <w:gridCol w:w="7245"/>
      </w:tblGrid>
      <w:tr w:rsidR="005307DC" w:rsidRPr="005F0D99" w14:paraId="7878D7B2" w14:textId="77777777" w:rsidTr="005307DC">
        <w:tc>
          <w:tcPr>
            <w:tcW w:w="9054" w:type="dxa"/>
            <w:gridSpan w:val="2"/>
            <w:shd w:val="clear" w:color="auto" w:fill="0D0D0D" w:themeFill="text1" w:themeFillTint="F2"/>
          </w:tcPr>
          <w:p w14:paraId="697995E8" w14:textId="77777777" w:rsidR="005307DC" w:rsidRPr="005F0D99" w:rsidRDefault="005307DC"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5307DC" w:rsidRPr="005F0D99" w14:paraId="3A32B174" w14:textId="77777777" w:rsidTr="005307DC">
        <w:tc>
          <w:tcPr>
            <w:tcW w:w="1809" w:type="dxa"/>
          </w:tcPr>
          <w:p w14:paraId="4EF7AF84" w14:textId="77777777" w:rsidR="005307DC" w:rsidRPr="005F0D99" w:rsidRDefault="005307DC"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45" w:type="dxa"/>
          </w:tcPr>
          <w:p w14:paraId="0F152B81" w14:textId="0A43CD6C" w:rsidR="005307DC" w:rsidRPr="005F0D99" w:rsidRDefault="005307DC"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CS_G07_09_IMG09</w:t>
            </w:r>
          </w:p>
        </w:tc>
      </w:tr>
      <w:tr w:rsidR="005307DC" w:rsidRPr="005F0D99" w14:paraId="49D9C3AC" w14:textId="77777777" w:rsidTr="005307DC">
        <w:tc>
          <w:tcPr>
            <w:tcW w:w="1809" w:type="dxa"/>
          </w:tcPr>
          <w:p w14:paraId="45CE94D1" w14:textId="77777777" w:rsidR="005307DC" w:rsidRPr="005F0D99" w:rsidRDefault="005307DC"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2130026D" w14:textId="52D74997" w:rsidR="005307DC" w:rsidRPr="005F0D99" w:rsidRDefault="00271FAF"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lang w:val="es-ES"/>
              </w:rPr>
              <w:t>Población colombiana.</w:t>
            </w:r>
          </w:p>
        </w:tc>
      </w:tr>
      <w:tr w:rsidR="005307DC" w:rsidRPr="005F0D99" w14:paraId="2EE06498" w14:textId="77777777" w:rsidTr="005307DC">
        <w:tc>
          <w:tcPr>
            <w:tcW w:w="1809" w:type="dxa"/>
          </w:tcPr>
          <w:p w14:paraId="4234808A" w14:textId="77777777" w:rsidR="005307DC" w:rsidRPr="005F0D99" w:rsidRDefault="005307DC"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Código Shutterstock</w:t>
            </w:r>
          </w:p>
        </w:tc>
        <w:tc>
          <w:tcPr>
            <w:tcW w:w="7245" w:type="dxa"/>
          </w:tcPr>
          <w:p w14:paraId="73340CEA" w14:textId="75F7762A" w:rsidR="005307DC" w:rsidRPr="005F0D99" w:rsidRDefault="00271FAF"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http://confidencialcolombia.com/es/1/812/5157/Carnaval-de-Barranquilla-entre-los-m%C3%A1s-importantes-de-Hispanoam%C3%A9rica-Carnaval-barranquilla-batalla-flores.htm</w:t>
            </w:r>
          </w:p>
        </w:tc>
      </w:tr>
      <w:tr w:rsidR="005307DC" w:rsidRPr="005F0D99" w14:paraId="261B867D" w14:textId="77777777" w:rsidTr="005307DC">
        <w:tc>
          <w:tcPr>
            <w:tcW w:w="1809" w:type="dxa"/>
          </w:tcPr>
          <w:p w14:paraId="717FF129" w14:textId="77777777" w:rsidR="005307DC" w:rsidRPr="005F0D99" w:rsidRDefault="005307DC"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545398D8" w14:textId="318A5A60" w:rsidR="005307DC" w:rsidRPr="005F0D99" w:rsidRDefault="00271FAF"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La población vive sus manifestaciones culturales. En Co</w:t>
            </w:r>
            <w:r w:rsidR="00B6228C">
              <w:rPr>
                <w:rFonts w:ascii="Times New Roman" w:hAnsi="Times New Roman" w:cs="Times New Roman"/>
                <w:sz w:val="24"/>
                <w:szCs w:val="24"/>
              </w:rPr>
              <w:t>lombia los festivales, reinados</w:t>
            </w:r>
            <w:del w:id="257" w:author="EUGENIA ARCE" w:date="2015-08-24T01:21:00Z">
              <w:r w:rsidRPr="005F0D99">
                <w:rPr>
                  <w:rFonts w:ascii="Times New Roman" w:hAnsi="Times New Roman" w:cs="Times New Roman"/>
                  <w:sz w:val="24"/>
                  <w:szCs w:val="24"/>
                </w:rPr>
                <w:delText>,</w:delText>
              </w:r>
            </w:del>
            <w:ins w:id="258" w:author="EUGENIA ARCE" w:date="2015-08-24T01:21:00Z">
              <w:r w:rsidR="00B6228C">
                <w:rPr>
                  <w:rFonts w:ascii="Times New Roman" w:hAnsi="Times New Roman" w:cs="Times New Roman"/>
                  <w:sz w:val="24"/>
                  <w:szCs w:val="24"/>
                </w:rPr>
                <w:t xml:space="preserve"> y</w:t>
              </w:r>
            </w:ins>
            <w:r w:rsidRPr="005F0D99">
              <w:rPr>
                <w:rFonts w:ascii="Times New Roman" w:hAnsi="Times New Roman" w:cs="Times New Roman"/>
                <w:sz w:val="24"/>
                <w:szCs w:val="24"/>
              </w:rPr>
              <w:t xml:space="preserve"> verbenas son espacios donde se vive la colombianidad</w:t>
            </w:r>
            <w:r w:rsidR="005307DC" w:rsidRPr="005F0D99">
              <w:rPr>
                <w:rFonts w:ascii="Times New Roman" w:hAnsi="Times New Roman" w:cs="Times New Roman"/>
                <w:sz w:val="24"/>
                <w:szCs w:val="24"/>
              </w:rPr>
              <w:t>.</w:t>
            </w:r>
            <w:r w:rsidR="00B6228C">
              <w:rPr>
                <w:rFonts w:ascii="Times New Roman" w:hAnsi="Times New Roman" w:cs="Times New Roman"/>
                <w:sz w:val="24"/>
                <w:szCs w:val="24"/>
              </w:rPr>
              <w:t xml:space="preserve"> El </w:t>
            </w:r>
            <w:del w:id="259" w:author="EUGENIA ARCE" w:date="2015-08-24T01:21:00Z">
              <w:r w:rsidRPr="005F0D99">
                <w:rPr>
                  <w:rFonts w:ascii="Times New Roman" w:hAnsi="Times New Roman" w:cs="Times New Roman"/>
                  <w:sz w:val="24"/>
                  <w:szCs w:val="24"/>
                </w:rPr>
                <w:delText>Carnaval</w:delText>
              </w:r>
            </w:del>
            <w:ins w:id="260" w:author="EUGENIA ARCE" w:date="2015-08-24T01:21:00Z">
              <w:r w:rsidR="00B6228C">
                <w:rPr>
                  <w:rFonts w:ascii="Times New Roman" w:hAnsi="Times New Roman" w:cs="Times New Roman"/>
                  <w:sz w:val="24"/>
                  <w:szCs w:val="24"/>
                </w:rPr>
                <w:t>c</w:t>
              </w:r>
              <w:r w:rsidRPr="005F0D99">
                <w:rPr>
                  <w:rFonts w:ascii="Times New Roman" w:hAnsi="Times New Roman" w:cs="Times New Roman"/>
                  <w:sz w:val="24"/>
                  <w:szCs w:val="24"/>
                </w:rPr>
                <w:t>arnaval</w:t>
              </w:r>
            </w:ins>
            <w:r w:rsidRPr="005F0D99">
              <w:rPr>
                <w:rFonts w:ascii="Times New Roman" w:hAnsi="Times New Roman" w:cs="Times New Roman"/>
                <w:sz w:val="24"/>
                <w:szCs w:val="24"/>
              </w:rPr>
              <w:t xml:space="preserve"> de Barranquilla expresa la </w:t>
            </w:r>
            <w:r w:rsidR="00B6228C">
              <w:rPr>
                <w:rFonts w:ascii="Times New Roman" w:hAnsi="Times New Roman" w:cs="Times New Roman"/>
                <w:sz w:val="24"/>
                <w:szCs w:val="24"/>
              </w:rPr>
              <w:t xml:space="preserve">festividad y el colorido de la </w:t>
            </w:r>
            <w:del w:id="261" w:author="EUGENIA ARCE" w:date="2015-08-24T01:21:00Z">
              <w:r w:rsidRPr="005F0D99">
                <w:rPr>
                  <w:rFonts w:ascii="Times New Roman" w:hAnsi="Times New Roman" w:cs="Times New Roman"/>
                  <w:sz w:val="24"/>
                  <w:szCs w:val="24"/>
                </w:rPr>
                <w:delText>Costa</w:delText>
              </w:r>
            </w:del>
            <w:ins w:id="262" w:author="EUGENIA ARCE" w:date="2015-08-24T01:21:00Z">
              <w:r w:rsidR="00B6228C">
                <w:rPr>
                  <w:rFonts w:ascii="Times New Roman" w:hAnsi="Times New Roman" w:cs="Times New Roman"/>
                  <w:sz w:val="24"/>
                  <w:szCs w:val="24"/>
                </w:rPr>
                <w:t>región de la c</w:t>
              </w:r>
              <w:r w:rsidRPr="005F0D99">
                <w:rPr>
                  <w:rFonts w:ascii="Times New Roman" w:hAnsi="Times New Roman" w:cs="Times New Roman"/>
                  <w:sz w:val="24"/>
                  <w:szCs w:val="24"/>
                </w:rPr>
                <w:t>osta</w:t>
              </w:r>
            </w:ins>
            <w:r w:rsidRPr="005F0D99">
              <w:rPr>
                <w:rFonts w:ascii="Times New Roman" w:hAnsi="Times New Roman" w:cs="Times New Roman"/>
                <w:sz w:val="24"/>
                <w:szCs w:val="24"/>
              </w:rPr>
              <w:t xml:space="preserve"> Atlántica.</w:t>
            </w:r>
          </w:p>
        </w:tc>
      </w:tr>
    </w:tbl>
    <w:p w14:paraId="46DDB8E9" w14:textId="77777777" w:rsidR="00A319D2" w:rsidRPr="005F0D99" w:rsidRDefault="00A319D2" w:rsidP="005F0D99">
      <w:pPr>
        <w:spacing w:after="0" w:line="276" w:lineRule="auto"/>
        <w:jc w:val="both"/>
        <w:rPr>
          <w:rFonts w:ascii="Times New Roman" w:hAnsi="Times New Roman" w:cs="Times New Roman"/>
          <w:color w:val="E36C0A" w:themeColor="accent6" w:themeShade="BF"/>
          <w:lang w:val="es-ES"/>
        </w:rPr>
      </w:pPr>
    </w:p>
    <w:p w14:paraId="23B9EAD2" w14:textId="77777777" w:rsidR="00962F1E" w:rsidRPr="005F0D99" w:rsidRDefault="00962F1E" w:rsidP="005F0D99">
      <w:pPr>
        <w:spacing w:after="0" w:line="276" w:lineRule="auto"/>
        <w:jc w:val="both"/>
        <w:rPr>
          <w:del w:id="263" w:author="EUGENIA ARCE" w:date="2015-08-24T01:21:00Z"/>
          <w:rFonts w:ascii="Times New Roman" w:hAnsi="Times New Roman" w:cs="Times New Roman"/>
          <w:lang w:val="es-ES"/>
        </w:rPr>
      </w:pPr>
      <w:r w:rsidRPr="005F0D99">
        <w:rPr>
          <w:rFonts w:ascii="Times New Roman" w:hAnsi="Times New Roman" w:cs="Times New Roman"/>
          <w:lang w:val="es-ES"/>
        </w:rPr>
        <w:t>¿</w:t>
      </w:r>
      <w:r w:rsidR="009458E8" w:rsidRPr="005F0D99">
        <w:rPr>
          <w:rFonts w:ascii="Times New Roman" w:hAnsi="Times New Roman" w:cs="Times New Roman"/>
          <w:lang w:val="es-ES"/>
        </w:rPr>
        <w:t>Cuál es la importan</w:t>
      </w:r>
      <w:r w:rsidRPr="005F0D99">
        <w:rPr>
          <w:rFonts w:ascii="Times New Roman" w:hAnsi="Times New Roman" w:cs="Times New Roman"/>
          <w:lang w:val="es-ES"/>
        </w:rPr>
        <w:t>cia de la pob</w:t>
      </w:r>
      <w:r w:rsidR="00B81454">
        <w:rPr>
          <w:rFonts w:ascii="Times New Roman" w:hAnsi="Times New Roman" w:cs="Times New Roman"/>
          <w:lang w:val="es-ES"/>
        </w:rPr>
        <w:t>lación para el Estado?</w:t>
      </w:r>
    </w:p>
    <w:p w14:paraId="2E723AE1" w14:textId="77777777" w:rsidR="00962F1E" w:rsidRPr="005F0D99" w:rsidRDefault="00962F1E" w:rsidP="005F0D99">
      <w:pPr>
        <w:spacing w:after="0" w:line="276" w:lineRule="auto"/>
        <w:jc w:val="both"/>
        <w:rPr>
          <w:del w:id="264" w:author="EUGENIA ARCE" w:date="2015-08-24T01:21:00Z"/>
          <w:rFonts w:ascii="Times New Roman" w:hAnsi="Times New Roman" w:cs="Times New Roman"/>
          <w:lang w:val="es-ES"/>
        </w:rPr>
      </w:pPr>
    </w:p>
    <w:p w14:paraId="7E68C15C" w14:textId="77777777" w:rsidR="00366071" w:rsidRPr="005F0D99" w:rsidRDefault="00B81454" w:rsidP="005F0D99">
      <w:pPr>
        <w:spacing w:after="0" w:line="276" w:lineRule="auto"/>
        <w:jc w:val="both"/>
        <w:rPr>
          <w:del w:id="265" w:author="EUGENIA ARCE" w:date="2015-08-24T01:21:00Z"/>
          <w:rFonts w:ascii="Times New Roman" w:hAnsi="Times New Roman" w:cs="Times New Roman"/>
          <w:lang w:val="es-ES"/>
        </w:rPr>
      </w:pPr>
      <w:ins w:id="266" w:author="EUGENIA ARCE" w:date="2015-08-24T01:21:00Z">
        <w:r>
          <w:rPr>
            <w:rFonts w:ascii="Times New Roman" w:hAnsi="Times New Roman" w:cs="Times New Roman"/>
            <w:lang w:val="es-ES"/>
          </w:rPr>
          <w:t xml:space="preserve"> La respuesta se puede encontrar al identificar las características de las poblaciones y su relación con el Estado.  </w:t>
        </w:r>
      </w:ins>
      <w:r w:rsidR="00962F1E" w:rsidRPr="005F0D99">
        <w:rPr>
          <w:rFonts w:ascii="Times New Roman" w:hAnsi="Times New Roman" w:cs="Times New Roman"/>
          <w:lang w:val="es-ES"/>
        </w:rPr>
        <w:t>D</w:t>
      </w:r>
      <w:r w:rsidR="009458E8" w:rsidRPr="005F0D99">
        <w:rPr>
          <w:rFonts w:ascii="Times New Roman" w:hAnsi="Times New Roman" w:cs="Times New Roman"/>
          <w:lang w:val="es-ES"/>
        </w:rPr>
        <w:t xml:space="preserve">e ser un conglomerado </w:t>
      </w:r>
      <w:r w:rsidR="00C016A2" w:rsidRPr="005F0D99">
        <w:rPr>
          <w:rFonts w:ascii="Times New Roman" w:hAnsi="Times New Roman" w:cs="Times New Roman"/>
          <w:lang w:val="es-ES"/>
        </w:rPr>
        <w:t xml:space="preserve">humano </w:t>
      </w:r>
      <w:r w:rsidR="009458E8" w:rsidRPr="005F0D99">
        <w:rPr>
          <w:rFonts w:ascii="Times New Roman" w:hAnsi="Times New Roman" w:cs="Times New Roman"/>
          <w:lang w:val="es-ES"/>
        </w:rPr>
        <w:t>sobre el que se ejerce el poder político</w:t>
      </w:r>
      <w:ins w:id="267" w:author="EUGENIA ARCE" w:date="2015-08-24T01:21:00Z">
        <w:r>
          <w:rPr>
            <w:rFonts w:ascii="Times New Roman" w:hAnsi="Times New Roman" w:cs="Times New Roman"/>
            <w:lang w:val="es-ES"/>
          </w:rPr>
          <w:t>, la población</w:t>
        </w:r>
      </w:ins>
      <w:r w:rsidR="009458E8" w:rsidRPr="005F0D99">
        <w:rPr>
          <w:rFonts w:ascii="Times New Roman" w:hAnsi="Times New Roman" w:cs="Times New Roman"/>
          <w:lang w:val="es-ES"/>
        </w:rPr>
        <w:t xml:space="preserve"> se </w:t>
      </w:r>
      <w:r w:rsidR="00C016A2" w:rsidRPr="005F0D99">
        <w:rPr>
          <w:rFonts w:ascii="Times New Roman" w:hAnsi="Times New Roman" w:cs="Times New Roman"/>
          <w:lang w:val="es-ES"/>
        </w:rPr>
        <w:t>puede constituir</w:t>
      </w:r>
      <w:r w:rsidR="00A319D2" w:rsidRPr="005F0D99">
        <w:rPr>
          <w:rFonts w:ascii="Times New Roman" w:hAnsi="Times New Roman" w:cs="Times New Roman"/>
          <w:lang w:val="es-ES"/>
        </w:rPr>
        <w:t xml:space="preserve"> </w:t>
      </w:r>
      <w:r w:rsidR="00962F1E" w:rsidRPr="005F0D99">
        <w:rPr>
          <w:rFonts w:ascii="Times New Roman" w:hAnsi="Times New Roman" w:cs="Times New Roman"/>
          <w:lang w:val="es-ES"/>
        </w:rPr>
        <w:t xml:space="preserve">en </w:t>
      </w:r>
      <w:r w:rsidR="009458E8" w:rsidRPr="005F0D99">
        <w:rPr>
          <w:rFonts w:ascii="Times New Roman" w:hAnsi="Times New Roman" w:cs="Times New Roman"/>
          <w:b/>
          <w:lang w:val="es-ES"/>
        </w:rPr>
        <w:t>nación</w:t>
      </w:r>
      <w:r>
        <w:rPr>
          <w:rFonts w:ascii="Times New Roman" w:hAnsi="Times New Roman"/>
          <w:b/>
          <w:lang w:val="es-ES"/>
          <w:rPrChange w:id="268" w:author="EUGENIA ARCE" w:date="2015-08-24T01:21:00Z">
            <w:rPr>
              <w:rFonts w:ascii="Times New Roman" w:hAnsi="Times New Roman"/>
              <w:lang w:val="es-ES"/>
            </w:rPr>
          </w:rPrChange>
        </w:rPr>
        <w:t xml:space="preserve"> </w:t>
      </w:r>
      <w:del w:id="269" w:author="EUGENIA ARCE" w:date="2015-08-24T01:21:00Z">
        <w:r w:rsidR="00366071" w:rsidRPr="005F0D99">
          <w:rPr>
            <w:rFonts w:ascii="Times New Roman" w:hAnsi="Times New Roman" w:cs="Times New Roman"/>
            <w:lang w:val="es-ES"/>
          </w:rPr>
          <w:delText>entendida como</w:delText>
        </w:r>
      </w:del>
      <w:ins w:id="270" w:author="EUGENIA ARCE" w:date="2015-08-24T01:21:00Z">
        <w:r>
          <w:rPr>
            <w:rFonts w:ascii="Times New Roman" w:hAnsi="Times New Roman" w:cs="Times New Roman"/>
            <w:lang w:val="es-ES"/>
          </w:rPr>
          <w:t>cuando se trata de</w:t>
        </w:r>
      </w:ins>
      <w:r>
        <w:rPr>
          <w:rFonts w:ascii="Times New Roman" w:hAnsi="Times New Roman" w:cs="Times New Roman"/>
          <w:lang w:val="es-ES"/>
        </w:rPr>
        <w:t xml:space="preserve"> </w:t>
      </w:r>
      <w:r w:rsidR="00366071" w:rsidRPr="005F0D99">
        <w:rPr>
          <w:rFonts w:ascii="Times New Roman" w:hAnsi="Times New Roman" w:cs="Times New Roman"/>
          <w:lang w:val="es-ES"/>
        </w:rPr>
        <w:t xml:space="preserve">una </w:t>
      </w:r>
      <w:r w:rsidR="00366071" w:rsidRPr="00B81454">
        <w:rPr>
          <w:rFonts w:ascii="Times New Roman" w:hAnsi="Times New Roman"/>
          <w:lang w:val="es-ES"/>
          <w:rPrChange w:id="271" w:author="EUGENIA ARCE" w:date="2015-08-24T01:21:00Z">
            <w:rPr>
              <w:rFonts w:ascii="Times New Roman" w:hAnsi="Times New Roman"/>
              <w:b/>
              <w:lang w:val="es-ES"/>
            </w:rPr>
          </w:rPrChange>
        </w:rPr>
        <w:t>comunidad que habita un mismo territorio y que comparte rasgos de identidad propios y distintos a los de otras naciones</w:t>
      </w:r>
      <w:r w:rsidR="009458E8" w:rsidRPr="005F0D99">
        <w:rPr>
          <w:rFonts w:ascii="Times New Roman" w:hAnsi="Times New Roman" w:cs="Times New Roman"/>
          <w:lang w:val="es-ES"/>
        </w:rPr>
        <w:t xml:space="preserve">. El </w:t>
      </w:r>
      <w:r w:rsidR="009458E8" w:rsidRPr="005F0D99">
        <w:rPr>
          <w:rFonts w:ascii="Times New Roman" w:hAnsi="Times New Roman" w:cs="Times New Roman"/>
          <w:b/>
          <w:lang w:val="es-ES"/>
        </w:rPr>
        <w:t>tiempo</w:t>
      </w:r>
      <w:r w:rsidR="00366071" w:rsidRPr="005F0D99">
        <w:rPr>
          <w:rFonts w:ascii="Times New Roman" w:hAnsi="Times New Roman" w:cs="Times New Roman"/>
          <w:lang w:val="es-ES"/>
        </w:rPr>
        <w:t xml:space="preserve">, así como el </w:t>
      </w:r>
      <w:r w:rsidR="00366071" w:rsidRPr="005F0D99">
        <w:rPr>
          <w:rFonts w:ascii="Times New Roman" w:hAnsi="Times New Roman" w:cs="Times New Roman"/>
          <w:b/>
          <w:lang w:val="es-ES"/>
        </w:rPr>
        <w:t>espacio territorial</w:t>
      </w:r>
      <w:r w:rsidR="00366071" w:rsidRPr="005F0D99">
        <w:rPr>
          <w:rFonts w:ascii="Times New Roman" w:hAnsi="Times New Roman" w:cs="Times New Roman"/>
          <w:lang w:val="es-ES"/>
        </w:rPr>
        <w:t>, son</w:t>
      </w:r>
      <w:r w:rsidR="009458E8" w:rsidRPr="005F0D99">
        <w:rPr>
          <w:rFonts w:ascii="Times New Roman" w:hAnsi="Times New Roman" w:cs="Times New Roman"/>
          <w:lang w:val="es-ES"/>
        </w:rPr>
        <w:t xml:space="preserve"> clave</w:t>
      </w:r>
      <w:r w:rsidR="00366071" w:rsidRPr="005F0D99">
        <w:rPr>
          <w:rFonts w:ascii="Times New Roman" w:hAnsi="Times New Roman" w:cs="Times New Roman"/>
          <w:lang w:val="es-ES"/>
        </w:rPr>
        <w:t>s</w:t>
      </w:r>
      <w:del w:id="272" w:author="EUGENIA ARCE" w:date="2015-08-24T01:21:00Z">
        <w:r w:rsidR="009458E8" w:rsidRPr="005F0D99">
          <w:rPr>
            <w:rFonts w:ascii="Times New Roman" w:hAnsi="Times New Roman" w:cs="Times New Roman"/>
            <w:lang w:val="es-ES"/>
          </w:rPr>
          <w:delText>. Pasado y</w:delText>
        </w:r>
      </w:del>
      <w:ins w:id="273" w:author="EUGENIA ARCE" w:date="2015-08-24T01:21:00Z">
        <w:r>
          <w:rPr>
            <w:rFonts w:ascii="Times New Roman" w:hAnsi="Times New Roman" w:cs="Times New Roman"/>
            <w:lang w:val="es-ES"/>
          </w:rPr>
          <w:t xml:space="preserve"> en este proceso. El p</w:t>
        </w:r>
        <w:r w:rsidR="009458E8" w:rsidRPr="005F0D99">
          <w:rPr>
            <w:rFonts w:ascii="Times New Roman" w:hAnsi="Times New Roman" w:cs="Times New Roman"/>
            <w:lang w:val="es-ES"/>
          </w:rPr>
          <w:t xml:space="preserve">asado y </w:t>
        </w:r>
        <w:r>
          <w:rPr>
            <w:rFonts w:ascii="Times New Roman" w:hAnsi="Times New Roman" w:cs="Times New Roman"/>
            <w:lang w:val="es-ES"/>
          </w:rPr>
          <w:t>el</w:t>
        </w:r>
      </w:ins>
      <w:r>
        <w:rPr>
          <w:rFonts w:ascii="Times New Roman" w:hAnsi="Times New Roman" w:cs="Times New Roman"/>
          <w:lang w:val="es-ES"/>
        </w:rPr>
        <w:t xml:space="preserve"> </w:t>
      </w:r>
      <w:r w:rsidR="009458E8" w:rsidRPr="005F0D99">
        <w:rPr>
          <w:rFonts w:ascii="Times New Roman" w:hAnsi="Times New Roman" w:cs="Times New Roman"/>
          <w:lang w:val="es-ES"/>
        </w:rPr>
        <w:t xml:space="preserve">presente se conjugan </w:t>
      </w:r>
      <w:r w:rsidR="009458E8" w:rsidRPr="005F0D99">
        <w:rPr>
          <w:rFonts w:ascii="Times New Roman" w:hAnsi="Times New Roman" w:cs="Times New Roman"/>
          <w:lang w:val="es-ES"/>
        </w:rPr>
        <w:lastRenderedPageBreak/>
        <w:t xml:space="preserve">en una vida en común y en sentimientos de solidaridad que </w:t>
      </w:r>
      <w:r w:rsidR="009458E8" w:rsidRPr="005F0D99">
        <w:rPr>
          <w:rFonts w:ascii="Times New Roman" w:hAnsi="Times New Roman" w:cs="Times New Roman"/>
          <w:b/>
          <w:lang w:val="es-ES"/>
        </w:rPr>
        <w:t>identifican</w:t>
      </w:r>
      <w:r w:rsidR="009458E8" w:rsidRPr="005F0D99">
        <w:rPr>
          <w:rFonts w:ascii="Times New Roman" w:hAnsi="Times New Roman" w:cs="Times New Roman"/>
          <w:lang w:val="es-ES"/>
        </w:rPr>
        <w:t xml:space="preserve"> </w:t>
      </w:r>
      <w:r w:rsidR="00A319D2" w:rsidRPr="005F0D99">
        <w:rPr>
          <w:rFonts w:ascii="Times New Roman" w:hAnsi="Times New Roman" w:cs="Times New Roman"/>
          <w:lang w:val="es-ES"/>
        </w:rPr>
        <w:t>a las personas</w:t>
      </w:r>
      <w:r w:rsidR="003337EB" w:rsidRPr="005F0D99">
        <w:rPr>
          <w:rFonts w:ascii="Times New Roman" w:hAnsi="Times New Roman" w:cs="Times New Roman"/>
          <w:lang w:val="es-ES"/>
        </w:rPr>
        <w:t>, las unen</w:t>
      </w:r>
      <w:r w:rsidR="00A319D2" w:rsidRPr="005F0D99">
        <w:rPr>
          <w:rFonts w:ascii="Times New Roman" w:hAnsi="Times New Roman" w:cs="Times New Roman"/>
          <w:lang w:val="es-ES"/>
        </w:rPr>
        <w:t xml:space="preserve"> </w:t>
      </w:r>
      <w:r w:rsidR="009458E8" w:rsidRPr="005F0D99">
        <w:rPr>
          <w:rFonts w:ascii="Times New Roman" w:hAnsi="Times New Roman" w:cs="Times New Roman"/>
          <w:lang w:val="es-ES"/>
        </w:rPr>
        <w:t>y se proyectan en el futuro.</w:t>
      </w:r>
      <w:r w:rsidR="00366071" w:rsidRPr="005F0D99">
        <w:rPr>
          <w:rFonts w:ascii="Times New Roman" w:hAnsi="Times New Roman" w:cs="Times New Roman"/>
          <w:lang w:val="es-ES"/>
        </w:rPr>
        <w:t xml:space="preserve"> </w:t>
      </w:r>
      <w:del w:id="274" w:author="EUGENIA ARCE" w:date="2015-08-24T01:21:00Z">
        <w:r w:rsidR="009458E8" w:rsidRPr="005F0D99">
          <w:rPr>
            <w:rFonts w:ascii="Times New Roman" w:hAnsi="Times New Roman" w:cs="Times New Roman"/>
            <w:b/>
            <w:lang w:val="es-ES"/>
          </w:rPr>
          <w:delText>Vínculos</w:delText>
        </w:r>
      </w:del>
      <w:ins w:id="275" w:author="EUGENIA ARCE" w:date="2015-08-24T01:21:00Z">
        <w:r>
          <w:rPr>
            <w:rFonts w:ascii="Times New Roman" w:hAnsi="Times New Roman" w:cs="Times New Roman"/>
            <w:lang w:val="es-ES"/>
          </w:rPr>
          <w:t xml:space="preserve">Se trata de </w:t>
        </w:r>
        <w:r w:rsidRPr="00B81454">
          <w:rPr>
            <w:rFonts w:ascii="Times New Roman" w:hAnsi="Times New Roman" w:cs="Times New Roman"/>
            <w:b/>
            <w:lang w:val="es-ES"/>
          </w:rPr>
          <w:t>v</w:t>
        </w:r>
        <w:r w:rsidR="009458E8" w:rsidRPr="005F0D99">
          <w:rPr>
            <w:rFonts w:ascii="Times New Roman" w:hAnsi="Times New Roman" w:cs="Times New Roman"/>
            <w:b/>
            <w:lang w:val="es-ES"/>
          </w:rPr>
          <w:t>ínculos</w:t>
        </w:r>
      </w:ins>
      <w:r w:rsidR="009458E8" w:rsidRPr="005F0D99">
        <w:rPr>
          <w:rFonts w:ascii="Times New Roman" w:hAnsi="Times New Roman" w:cs="Times New Roman"/>
          <w:lang w:val="es-ES"/>
        </w:rPr>
        <w:t xml:space="preserve"> que se establecen a partir de una </w:t>
      </w:r>
      <w:r w:rsidR="009458E8" w:rsidRPr="005F0D99">
        <w:rPr>
          <w:rFonts w:ascii="Times New Roman" w:hAnsi="Times New Roman" w:cs="Times New Roman"/>
          <w:b/>
          <w:lang w:val="es-ES"/>
        </w:rPr>
        <w:t>historia</w:t>
      </w:r>
      <w:r w:rsidR="009458E8" w:rsidRPr="005F0D99">
        <w:rPr>
          <w:rFonts w:ascii="Times New Roman" w:hAnsi="Times New Roman" w:cs="Times New Roman"/>
          <w:lang w:val="es-ES"/>
        </w:rPr>
        <w:t xml:space="preserve"> compartida, de la </w:t>
      </w:r>
      <w:r w:rsidR="009458E8" w:rsidRPr="005F0D99">
        <w:rPr>
          <w:rFonts w:ascii="Times New Roman" w:hAnsi="Times New Roman" w:cs="Times New Roman"/>
          <w:b/>
          <w:lang w:val="es-ES"/>
        </w:rPr>
        <w:t>lengua</w:t>
      </w:r>
      <w:r w:rsidR="009458E8" w:rsidRPr="005F0D99">
        <w:rPr>
          <w:rFonts w:ascii="Times New Roman" w:hAnsi="Times New Roman" w:cs="Times New Roman"/>
          <w:lang w:val="es-ES"/>
        </w:rPr>
        <w:t xml:space="preserve"> que se habla, de las </w:t>
      </w:r>
      <w:r w:rsidR="009458E8" w:rsidRPr="005F0D99">
        <w:rPr>
          <w:rFonts w:ascii="Times New Roman" w:hAnsi="Times New Roman" w:cs="Times New Roman"/>
          <w:b/>
          <w:lang w:val="es-ES"/>
        </w:rPr>
        <w:t>tradiciones</w:t>
      </w:r>
      <w:r w:rsidR="009458E8" w:rsidRPr="005F0D99">
        <w:rPr>
          <w:rFonts w:ascii="Times New Roman" w:hAnsi="Times New Roman" w:cs="Times New Roman"/>
          <w:lang w:val="es-ES"/>
        </w:rPr>
        <w:t xml:space="preserve"> y </w:t>
      </w:r>
      <w:r w:rsidR="009458E8" w:rsidRPr="005F0D99">
        <w:rPr>
          <w:rFonts w:ascii="Times New Roman" w:hAnsi="Times New Roman" w:cs="Times New Roman"/>
          <w:b/>
          <w:lang w:val="es-ES"/>
        </w:rPr>
        <w:t>costum</w:t>
      </w:r>
      <w:r w:rsidR="001922E6" w:rsidRPr="005F0D99">
        <w:rPr>
          <w:rFonts w:ascii="Times New Roman" w:hAnsi="Times New Roman" w:cs="Times New Roman"/>
          <w:b/>
          <w:lang w:val="es-ES"/>
        </w:rPr>
        <w:t>bres</w:t>
      </w:r>
      <w:r w:rsidR="001922E6" w:rsidRPr="005F0D99">
        <w:rPr>
          <w:rFonts w:ascii="Times New Roman" w:hAnsi="Times New Roman" w:cs="Times New Roman"/>
          <w:lang w:val="es-ES"/>
        </w:rPr>
        <w:t xml:space="preserve"> que se forman, de la </w:t>
      </w:r>
      <w:r w:rsidR="001922E6" w:rsidRPr="005F0D99">
        <w:rPr>
          <w:rFonts w:ascii="Times New Roman" w:hAnsi="Times New Roman" w:cs="Times New Roman"/>
          <w:b/>
          <w:lang w:val="es-ES"/>
        </w:rPr>
        <w:t>raza</w:t>
      </w:r>
      <w:r w:rsidR="001922E6" w:rsidRPr="005F0D99">
        <w:rPr>
          <w:rFonts w:ascii="Times New Roman" w:hAnsi="Times New Roman" w:cs="Times New Roman"/>
          <w:lang w:val="es-ES"/>
        </w:rPr>
        <w:t>.</w:t>
      </w:r>
    </w:p>
    <w:p w14:paraId="13CEDFF5" w14:textId="77777777" w:rsidR="00366071" w:rsidRPr="005F0D99" w:rsidRDefault="00366071" w:rsidP="005F0D99">
      <w:pPr>
        <w:spacing w:after="0" w:line="276" w:lineRule="auto"/>
        <w:jc w:val="both"/>
        <w:rPr>
          <w:del w:id="276" w:author="EUGENIA ARCE" w:date="2015-08-24T01:21:00Z"/>
          <w:rFonts w:ascii="Times New Roman" w:hAnsi="Times New Roman" w:cs="Times New Roman"/>
          <w:lang w:val="es-ES"/>
        </w:rPr>
      </w:pPr>
    </w:p>
    <w:p w14:paraId="06201319" w14:textId="7E76AFF8" w:rsidR="009458E8" w:rsidRPr="005F0D99" w:rsidRDefault="00A319D2" w:rsidP="005F0D99">
      <w:pPr>
        <w:spacing w:after="0" w:line="276" w:lineRule="auto"/>
        <w:jc w:val="both"/>
        <w:rPr>
          <w:rFonts w:ascii="Times New Roman" w:hAnsi="Times New Roman" w:cs="Times New Roman"/>
          <w:lang w:val="es-ES"/>
        </w:rPr>
      </w:pPr>
      <w:del w:id="277" w:author="EUGENIA ARCE" w:date="2015-08-24T01:21:00Z">
        <w:r w:rsidRPr="005F0D99">
          <w:rPr>
            <w:rFonts w:ascii="Times New Roman" w:hAnsi="Times New Roman" w:cs="Times New Roman"/>
            <w:lang w:val="es-ES"/>
          </w:rPr>
          <w:delText>Argentinos</w:delText>
        </w:r>
      </w:del>
      <w:ins w:id="278" w:author="EUGENIA ARCE" w:date="2015-08-24T01:21:00Z">
        <w:r w:rsidR="00B81454">
          <w:rPr>
            <w:rFonts w:ascii="Times New Roman" w:hAnsi="Times New Roman" w:cs="Times New Roman"/>
            <w:lang w:val="es-ES"/>
          </w:rPr>
          <w:t xml:space="preserve"> Así, se llega a identificar </w:t>
        </w:r>
        <w:r w:rsidR="0048252A">
          <w:rPr>
            <w:rFonts w:ascii="Times New Roman" w:hAnsi="Times New Roman" w:cs="Times New Roman"/>
            <w:lang w:val="es-ES"/>
          </w:rPr>
          <w:t xml:space="preserve">a </w:t>
        </w:r>
        <w:r w:rsidR="00B81454">
          <w:rPr>
            <w:rFonts w:ascii="Times New Roman" w:hAnsi="Times New Roman" w:cs="Times New Roman"/>
            <w:lang w:val="es-ES"/>
          </w:rPr>
          <w:t xml:space="preserve">las poblaciones que se convierten en naciones con sus </w:t>
        </w:r>
        <w:r w:rsidR="0048252A">
          <w:rPr>
            <w:rFonts w:ascii="Times New Roman" w:hAnsi="Times New Roman" w:cs="Times New Roman"/>
            <w:lang w:val="es-ES"/>
          </w:rPr>
          <w:t xml:space="preserve">diversas </w:t>
        </w:r>
        <w:r w:rsidR="00B81454">
          <w:rPr>
            <w:rFonts w:ascii="Times New Roman" w:hAnsi="Times New Roman" w:cs="Times New Roman"/>
            <w:lang w:val="es-ES"/>
          </w:rPr>
          <w:t xml:space="preserve">particularidades, </w:t>
        </w:r>
        <w:r w:rsidR="0048252A">
          <w:rPr>
            <w:rFonts w:ascii="Times New Roman" w:hAnsi="Times New Roman" w:cs="Times New Roman"/>
            <w:lang w:val="es-ES"/>
          </w:rPr>
          <w:t>sean estos</w:t>
        </w:r>
        <w:r w:rsidR="00B81454">
          <w:rPr>
            <w:rFonts w:ascii="Times New Roman" w:hAnsi="Times New Roman" w:cs="Times New Roman"/>
            <w:lang w:val="es-ES"/>
          </w:rPr>
          <w:t xml:space="preserve"> a</w:t>
        </w:r>
        <w:r w:rsidRPr="005F0D99">
          <w:rPr>
            <w:rFonts w:ascii="Times New Roman" w:hAnsi="Times New Roman" w:cs="Times New Roman"/>
            <w:lang w:val="es-ES"/>
          </w:rPr>
          <w:t>rgentinos</w:t>
        </w:r>
      </w:ins>
      <w:r w:rsidR="009458E8" w:rsidRPr="005F0D99">
        <w:rPr>
          <w:rFonts w:ascii="Times New Roman" w:hAnsi="Times New Roman" w:cs="Times New Roman"/>
          <w:lang w:val="es-ES"/>
        </w:rPr>
        <w:t xml:space="preserve">, colombianos, venezolanos, chinos, </w:t>
      </w:r>
      <w:r w:rsidR="00B81454">
        <w:rPr>
          <w:rFonts w:ascii="Times New Roman" w:hAnsi="Times New Roman" w:cs="Times New Roman"/>
          <w:lang w:val="es-ES"/>
        </w:rPr>
        <w:t>japoneses, italianos, españoles</w:t>
      </w:r>
      <w:del w:id="279" w:author="EUGENIA ARCE" w:date="2015-08-24T01:21:00Z">
        <w:r w:rsidR="009458E8" w:rsidRPr="005F0D99">
          <w:rPr>
            <w:rFonts w:ascii="Times New Roman" w:hAnsi="Times New Roman" w:cs="Times New Roman"/>
            <w:lang w:val="es-ES"/>
          </w:rPr>
          <w:delText>,</w:delText>
        </w:r>
      </w:del>
      <w:ins w:id="280" w:author="EUGENIA ARCE" w:date="2015-08-24T01:21:00Z">
        <w:r w:rsidR="00B81454">
          <w:rPr>
            <w:rFonts w:ascii="Times New Roman" w:hAnsi="Times New Roman" w:cs="Times New Roman"/>
            <w:lang w:val="es-ES"/>
          </w:rPr>
          <w:t xml:space="preserve"> o</w:t>
        </w:r>
      </w:ins>
      <w:r w:rsidR="009458E8" w:rsidRPr="005F0D99">
        <w:rPr>
          <w:rFonts w:ascii="Times New Roman" w:hAnsi="Times New Roman" w:cs="Times New Roman"/>
          <w:lang w:val="es-ES"/>
        </w:rPr>
        <w:t xml:space="preserve"> </w:t>
      </w:r>
      <w:r w:rsidR="00F60429" w:rsidRPr="005F0D99">
        <w:rPr>
          <w:rFonts w:ascii="Times New Roman" w:hAnsi="Times New Roman" w:cs="Times New Roman"/>
          <w:lang w:val="es-ES"/>
        </w:rPr>
        <w:t>canadienses, por ejemplo.</w:t>
      </w:r>
    </w:p>
    <w:p w14:paraId="76E4A7F3" w14:textId="77777777" w:rsidR="005F6C97" w:rsidRPr="005F0D99" w:rsidRDefault="005F6C97"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DA5AD2" w:rsidRPr="005F0D99" w14:paraId="0194C9DD" w14:textId="77777777" w:rsidTr="007E771D">
        <w:tc>
          <w:tcPr>
            <w:tcW w:w="9054" w:type="dxa"/>
            <w:gridSpan w:val="2"/>
            <w:shd w:val="clear" w:color="auto" w:fill="0D0D0D" w:themeFill="text1" w:themeFillTint="F2"/>
          </w:tcPr>
          <w:p w14:paraId="67BABA95" w14:textId="77777777" w:rsidR="00DA5AD2" w:rsidRPr="005F0D99" w:rsidRDefault="00DA5AD2"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DA5AD2" w:rsidRPr="005F0D99" w14:paraId="20D021AD" w14:textId="77777777" w:rsidTr="007E771D">
        <w:tc>
          <w:tcPr>
            <w:tcW w:w="1809" w:type="dxa"/>
          </w:tcPr>
          <w:p w14:paraId="4410CDB2" w14:textId="77777777" w:rsidR="00DA5AD2" w:rsidRPr="005F0D99" w:rsidRDefault="00DA5AD2"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45" w:type="dxa"/>
          </w:tcPr>
          <w:p w14:paraId="53AFF829" w14:textId="3BE95B07" w:rsidR="00DA5AD2" w:rsidRPr="005F0D99" w:rsidRDefault="00DA5AD2"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CS_G07_09_IMG10</w:t>
            </w:r>
          </w:p>
        </w:tc>
      </w:tr>
      <w:tr w:rsidR="00DA5AD2" w:rsidRPr="005F0D99" w14:paraId="7A7A4AF3" w14:textId="77777777" w:rsidTr="007E771D">
        <w:tc>
          <w:tcPr>
            <w:tcW w:w="1809" w:type="dxa"/>
          </w:tcPr>
          <w:p w14:paraId="6BA8A916" w14:textId="77777777" w:rsidR="00DA5AD2" w:rsidRPr="005F0D99" w:rsidRDefault="00DA5AD2"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406B9685" w14:textId="01464848" w:rsidR="00DA5AD2" w:rsidRPr="005F0D99" w:rsidRDefault="00DA5AD2"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lang w:val="es-ES"/>
              </w:rPr>
              <w:t>El futbol: expresión de la nacionalidad.</w:t>
            </w:r>
          </w:p>
        </w:tc>
      </w:tr>
      <w:tr w:rsidR="00DA5AD2" w:rsidRPr="005F0D99" w14:paraId="4771A71A" w14:textId="77777777" w:rsidTr="007E771D">
        <w:tc>
          <w:tcPr>
            <w:tcW w:w="1809" w:type="dxa"/>
          </w:tcPr>
          <w:p w14:paraId="409A35ED" w14:textId="77777777" w:rsidR="00DA5AD2" w:rsidRPr="005F0D99" w:rsidRDefault="00DA5AD2"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Código Shutterstock</w:t>
            </w:r>
          </w:p>
        </w:tc>
        <w:tc>
          <w:tcPr>
            <w:tcW w:w="7245" w:type="dxa"/>
          </w:tcPr>
          <w:p w14:paraId="7713A36E" w14:textId="2A49AE77" w:rsidR="00DA5AD2" w:rsidRPr="005F0D99" w:rsidRDefault="00DA5AD2" w:rsidP="005F0D99">
            <w:pPr>
              <w:spacing w:line="276" w:lineRule="auto"/>
              <w:jc w:val="both"/>
              <w:rPr>
                <w:rFonts w:ascii="Times New Roman" w:hAnsi="Times New Roman" w:cs="Times New Roman"/>
                <w:sz w:val="24"/>
                <w:szCs w:val="24"/>
              </w:rPr>
            </w:pPr>
            <w:del w:id="281" w:author="EUGENIA ARCE" w:date="2015-08-24T01:21:00Z">
              <w:r w:rsidRPr="005F0D99">
                <w:rPr>
                  <w:rFonts w:ascii="Times New Roman" w:hAnsi="Times New Roman" w:cs="Times New Roman"/>
                  <w:sz w:val="24"/>
                  <w:szCs w:val="24"/>
                </w:rPr>
                <w:delText>http://www.taringa.net/posts/deportes/17961349/Perdon-Argentina-gracias-por-esta-alegria.html</w:delText>
              </w:r>
            </w:del>
            <w:ins w:id="282" w:author="EUGENIA ARCE" w:date="2015-08-24T01:21:00Z">
              <w:r w:rsidR="00C8155C">
                <w:fldChar w:fldCharType="begin"/>
              </w:r>
              <w:r w:rsidR="00C8155C">
                <w:instrText xml:space="preserve"> HYPERLINK "http://www.taringa.net/posts/deportes/17961349/Perdon-Argentina-gracias-por-esta-alegria.html" </w:instrText>
              </w:r>
              <w:r w:rsidR="00C8155C">
                <w:rPr>
                  <w:sz w:val="24"/>
                  <w:szCs w:val="24"/>
                  <w:lang w:val="es-ES_tradnl"/>
                </w:rPr>
                <w:fldChar w:fldCharType="separate"/>
              </w:r>
              <w:r w:rsidR="00B81454" w:rsidRPr="00615208">
                <w:rPr>
                  <w:rStyle w:val="Hipervnculo"/>
                  <w:rFonts w:ascii="Times New Roman" w:hAnsi="Times New Roman" w:cs="Times New Roman"/>
                </w:rPr>
                <w:t>http://www.taringa.net/posts/deportes/17961349/Perdon-Argentina-gracias-por-esta-alegria.html</w:t>
              </w:r>
              <w:r w:rsidR="00C8155C">
                <w:rPr>
                  <w:rStyle w:val="Hipervnculo"/>
                  <w:rFonts w:ascii="Times New Roman" w:hAnsi="Times New Roman" w:cs="Times New Roman"/>
                </w:rPr>
                <w:fldChar w:fldCharType="end"/>
              </w:r>
            </w:ins>
          </w:p>
        </w:tc>
      </w:tr>
      <w:tr w:rsidR="00DA5AD2" w:rsidRPr="005F0D99" w14:paraId="7C8AEEB4" w14:textId="77777777" w:rsidTr="007E771D">
        <w:tc>
          <w:tcPr>
            <w:tcW w:w="1809" w:type="dxa"/>
          </w:tcPr>
          <w:p w14:paraId="6E2458E6" w14:textId="77777777" w:rsidR="00DA5AD2" w:rsidRPr="005F0D99" w:rsidRDefault="00DA5AD2"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03736233" w14:textId="6B2BDB7D" w:rsidR="00DA5AD2" w:rsidRPr="005F0D99" w:rsidRDefault="00DA5AD2" w:rsidP="00B81454">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El futbol es una de las expresiones</w:t>
            </w:r>
            <w:ins w:id="283" w:author="EUGENIA ARCE" w:date="2015-08-24T01:21:00Z">
              <w:r w:rsidRPr="005F0D99">
                <w:rPr>
                  <w:rFonts w:ascii="Times New Roman" w:hAnsi="Times New Roman" w:cs="Times New Roman"/>
                  <w:sz w:val="24"/>
                  <w:szCs w:val="24"/>
                </w:rPr>
                <w:t xml:space="preserve"> </w:t>
              </w:r>
              <w:r w:rsidR="00B81454">
                <w:rPr>
                  <w:rFonts w:ascii="Times New Roman" w:hAnsi="Times New Roman" w:cs="Times New Roman"/>
                  <w:sz w:val="24"/>
                  <w:szCs w:val="24"/>
                </w:rPr>
                <w:t>contemporáneas</w:t>
              </w:r>
            </w:ins>
            <w:r w:rsidR="00B81454">
              <w:rPr>
                <w:rFonts w:ascii="Times New Roman" w:hAnsi="Times New Roman" w:cs="Times New Roman"/>
                <w:sz w:val="24"/>
                <w:szCs w:val="24"/>
              </w:rPr>
              <w:t xml:space="preserve"> </w:t>
            </w:r>
            <w:r w:rsidRPr="005F0D99">
              <w:rPr>
                <w:rFonts w:ascii="Times New Roman" w:hAnsi="Times New Roman" w:cs="Times New Roman"/>
                <w:sz w:val="24"/>
                <w:szCs w:val="24"/>
              </w:rPr>
              <w:t xml:space="preserve">de la nacionalidad que se vive con más pasión. Argentina y los argentinos, por ejemplo, vibran por su selección </w:t>
            </w:r>
            <w:ins w:id="284" w:author="EUGENIA ARCE" w:date="2015-08-24T01:21:00Z">
              <w:r w:rsidR="00B81454">
                <w:rPr>
                  <w:rFonts w:ascii="Times New Roman" w:hAnsi="Times New Roman" w:cs="Times New Roman"/>
                  <w:sz w:val="24"/>
                  <w:szCs w:val="24"/>
                </w:rPr>
                <w:t xml:space="preserve">de fútbol </w:t>
              </w:r>
            </w:ins>
            <w:r w:rsidRPr="005F0D99">
              <w:rPr>
                <w:rFonts w:ascii="Times New Roman" w:hAnsi="Times New Roman" w:cs="Times New Roman"/>
                <w:sz w:val="24"/>
                <w:szCs w:val="24"/>
              </w:rPr>
              <w:t xml:space="preserve">y es </w:t>
            </w:r>
            <w:del w:id="285" w:author="EUGENIA ARCE" w:date="2015-08-24T01:21:00Z">
              <w:r w:rsidRPr="005F0D99">
                <w:rPr>
                  <w:rFonts w:ascii="Times New Roman" w:hAnsi="Times New Roman" w:cs="Times New Roman"/>
                  <w:sz w:val="24"/>
                  <w:szCs w:val="24"/>
                </w:rPr>
                <w:delText xml:space="preserve">desde </w:delText>
              </w:r>
            </w:del>
            <w:r w:rsidRPr="005F0D99">
              <w:rPr>
                <w:rFonts w:ascii="Times New Roman" w:hAnsi="Times New Roman" w:cs="Times New Roman"/>
                <w:sz w:val="24"/>
                <w:szCs w:val="24"/>
              </w:rPr>
              <w:t xml:space="preserve">ella </w:t>
            </w:r>
            <w:ins w:id="286" w:author="EUGENIA ARCE" w:date="2015-08-24T01:21:00Z">
              <w:r w:rsidR="00B81454">
                <w:rPr>
                  <w:rFonts w:ascii="Times New Roman" w:hAnsi="Times New Roman" w:cs="Times New Roman"/>
                  <w:sz w:val="24"/>
                  <w:szCs w:val="24"/>
                </w:rPr>
                <w:t xml:space="preserve">uno de los elementos </w:t>
              </w:r>
            </w:ins>
            <w:r w:rsidR="00B81454">
              <w:rPr>
                <w:rFonts w:ascii="Times New Roman" w:hAnsi="Times New Roman" w:cs="Times New Roman"/>
                <w:sz w:val="24"/>
                <w:szCs w:val="24"/>
              </w:rPr>
              <w:t xml:space="preserve">que </w:t>
            </w:r>
            <w:del w:id="287" w:author="EUGENIA ARCE" w:date="2015-08-24T01:21:00Z">
              <w:r w:rsidRPr="005F0D99">
                <w:rPr>
                  <w:rFonts w:ascii="Times New Roman" w:hAnsi="Times New Roman" w:cs="Times New Roman"/>
                  <w:sz w:val="24"/>
                  <w:szCs w:val="24"/>
                </w:rPr>
                <w:delText>se</w:delText>
              </w:r>
            </w:del>
            <w:ins w:id="288" w:author="EUGENIA ARCE" w:date="2015-08-24T01:21:00Z">
              <w:r w:rsidR="00B81454">
                <w:rPr>
                  <w:rFonts w:ascii="Times New Roman" w:hAnsi="Times New Roman" w:cs="Times New Roman"/>
                  <w:sz w:val="24"/>
                  <w:szCs w:val="24"/>
                </w:rPr>
                <w:t>los unen y los</w:t>
              </w:r>
            </w:ins>
            <w:r w:rsidR="00B81454">
              <w:rPr>
                <w:rFonts w:ascii="Times New Roman" w:hAnsi="Times New Roman" w:cs="Times New Roman"/>
                <w:sz w:val="24"/>
                <w:szCs w:val="24"/>
              </w:rPr>
              <w:t xml:space="preserve"> </w:t>
            </w:r>
            <w:r w:rsidRPr="005F0D99">
              <w:rPr>
                <w:rFonts w:ascii="Times New Roman" w:hAnsi="Times New Roman" w:cs="Times New Roman"/>
                <w:sz w:val="24"/>
                <w:szCs w:val="24"/>
              </w:rPr>
              <w:t>identifican.</w:t>
            </w:r>
          </w:p>
        </w:tc>
      </w:tr>
    </w:tbl>
    <w:p w14:paraId="176B0367" w14:textId="77777777" w:rsidR="00A319D2" w:rsidRPr="00B81454" w:rsidRDefault="00A319D2" w:rsidP="005F0D99">
      <w:pPr>
        <w:spacing w:after="0" w:line="276" w:lineRule="auto"/>
        <w:jc w:val="both"/>
        <w:rPr>
          <w:rFonts w:ascii="Times New Roman" w:hAnsi="Times New Roman"/>
          <w:color w:val="E36C0A" w:themeColor="accent6" w:themeShade="BF"/>
          <w:rPrChange w:id="289" w:author="EUGENIA ARCE" w:date="2015-08-24T01:21:00Z">
            <w:rPr>
              <w:rFonts w:ascii="Times New Roman" w:hAnsi="Times New Roman"/>
              <w:color w:val="E36C0A" w:themeColor="accent6" w:themeShade="BF"/>
              <w:lang w:val="es-ES"/>
            </w:rPr>
          </w:rPrChange>
        </w:rPr>
      </w:pPr>
    </w:p>
    <w:tbl>
      <w:tblPr>
        <w:tblStyle w:val="Tablaconcuadrcula"/>
        <w:tblW w:w="0" w:type="auto"/>
        <w:tblLook w:val="04A0" w:firstRow="1" w:lastRow="0" w:firstColumn="1" w:lastColumn="0" w:noHBand="0" w:noVBand="1"/>
      </w:tblPr>
      <w:tblGrid>
        <w:gridCol w:w="2518"/>
        <w:gridCol w:w="6460"/>
      </w:tblGrid>
      <w:tr w:rsidR="00195E20" w:rsidRPr="005F0D99" w14:paraId="02D972E0" w14:textId="77777777" w:rsidTr="00726EDE">
        <w:tc>
          <w:tcPr>
            <w:tcW w:w="8978" w:type="dxa"/>
            <w:gridSpan w:val="2"/>
            <w:shd w:val="clear" w:color="auto" w:fill="000000" w:themeFill="text1"/>
          </w:tcPr>
          <w:p w14:paraId="2B0F3E65" w14:textId="77777777" w:rsidR="00195E20" w:rsidRPr="005F0D99" w:rsidRDefault="00195E20"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Destacado</w:t>
            </w:r>
          </w:p>
        </w:tc>
      </w:tr>
      <w:tr w:rsidR="00195E20" w:rsidRPr="005F0D99" w14:paraId="1731A4F5" w14:textId="77777777" w:rsidTr="00726EDE">
        <w:tc>
          <w:tcPr>
            <w:tcW w:w="2518" w:type="dxa"/>
          </w:tcPr>
          <w:p w14:paraId="6B18A81B" w14:textId="77777777" w:rsidR="00195E20" w:rsidRPr="005F0D99" w:rsidRDefault="00195E20"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Título</w:t>
            </w:r>
          </w:p>
        </w:tc>
        <w:tc>
          <w:tcPr>
            <w:tcW w:w="6460" w:type="dxa"/>
          </w:tcPr>
          <w:p w14:paraId="2BF5FE83" w14:textId="36294A9E" w:rsidR="00195E20" w:rsidRPr="005F0D99" w:rsidRDefault="00195E20"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La población colombiana</w:t>
            </w:r>
          </w:p>
        </w:tc>
      </w:tr>
      <w:tr w:rsidR="00195E20" w:rsidRPr="005F0D99" w14:paraId="38D23323" w14:textId="77777777" w:rsidTr="00726EDE">
        <w:tc>
          <w:tcPr>
            <w:tcW w:w="2518" w:type="dxa"/>
          </w:tcPr>
          <w:p w14:paraId="66921BC6" w14:textId="77777777" w:rsidR="00195E20" w:rsidRPr="005F0D99" w:rsidRDefault="00195E20"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Contenido</w:t>
            </w:r>
          </w:p>
        </w:tc>
        <w:tc>
          <w:tcPr>
            <w:tcW w:w="6460" w:type="dxa"/>
          </w:tcPr>
          <w:p w14:paraId="72204AF7" w14:textId="154F0903" w:rsidR="00B81454" w:rsidRPr="00B81454" w:rsidRDefault="00B81454" w:rsidP="005F0D99">
            <w:pPr>
              <w:spacing w:line="276" w:lineRule="auto"/>
              <w:jc w:val="both"/>
              <w:rPr>
                <w:ins w:id="290" w:author="EUGENIA ARCE" w:date="2015-08-24T01:21:00Z"/>
                <w:rFonts w:ascii="Times New Roman" w:hAnsi="Times New Roman" w:cs="Times New Roman"/>
                <w:b/>
                <w:sz w:val="24"/>
                <w:szCs w:val="24"/>
              </w:rPr>
            </w:pPr>
            <w:r w:rsidRPr="00B81454">
              <w:rPr>
                <w:rFonts w:ascii="Times New Roman" w:hAnsi="Times New Roman"/>
                <w:b/>
                <w:rPrChange w:id="291" w:author="EUGENIA ARCE" w:date="2015-08-24T01:21:00Z">
                  <w:rPr>
                    <w:rFonts w:ascii="Times New Roman" w:hAnsi="Times New Roman"/>
                  </w:rPr>
                </w:rPrChange>
              </w:rPr>
              <w:t>Artículo  96</w:t>
            </w:r>
            <w:del w:id="292" w:author="EUGENIA ARCE" w:date="2015-08-24T01:21:00Z">
              <w:r w:rsidR="00195E20" w:rsidRPr="005F0D99">
                <w:rPr>
                  <w:rFonts w:ascii="Times New Roman" w:hAnsi="Times New Roman" w:cs="Times New Roman"/>
                  <w:sz w:val="24"/>
                  <w:szCs w:val="24"/>
                </w:rPr>
                <w:delText>,</w:delText>
              </w:r>
            </w:del>
            <w:ins w:id="293" w:author="EUGENIA ARCE" w:date="2015-08-24T01:21:00Z">
              <w:r w:rsidRPr="00B81454">
                <w:rPr>
                  <w:rFonts w:ascii="Times New Roman" w:hAnsi="Times New Roman" w:cs="Times New Roman"/>
                  <w:b/>
                  <w:sz w:val="24"/>
                  <w:szCs w:val="24"/>
                </w:rPr>
                <w:t xml:space="preserve"> de la</w:t>
              </w:r>
            </w:ins>
            <w:r w:rsidR="00195E20" w:rsidRPr="00B81454">
              <w:rPr>
                <w:rFonts w:ascii="Times New Roman" w:hAnsi="Times New Roman"/>
                <w:b/>
                <w:rPrChange w:id="294" w:author="EUGENIA ARCE" w:date="2015-08-24T01:21:00Z">
                  <w:rPr>
                    <w:rFonts w:ascii="Times New Roman" w:hAnsi="Times New Roman"/>
                  </w:rPr>
                </w:rPrChange>
              </w:rPr>
              <w:t xml:space="preserve"> Constitución Política</w:t>
            </w:r>
            <w:del w:id="295" w:author="EUGENIA ARCE" w:date="2015-08-24T01:21:00Z">
              <w:r w:rsidR="00195E20" w:rsidRPr="005F0D99">
                <w:rPr>
                  <w:rFonts w:ascii="Times New Roman" w:hAnsi="Times New Roman" w:cs="Times New Roman"/>
                  <w:sz w:val="24"/>
                  <w:szCs w:val="24"/>
                </w:rPr>
                <w:delText xml:space="preserve">. </w:delText>
              </w:r>
            </w:del>
            <w:ins w:id="296" w:author="EUGENIA ARCE" w:date="2015-08-24T01:21:00Z">
              <w:r w:rsidRPr="00B81454">
                <w:rPr>
                  <w:rFonts w:ascii="Times New Roman" w:hAnsi="Times New Roman" w:cs="Times New Roman"/>
                  <w:b/>
                  <w:sz w:val="24"/>
                  <w:szCs w:val="24"/>
                </w:rPr>
                <w:t xml:space="preserve"> de Colombia</w:t>
              </w:r>
              <w:r>
                <w:rPr>
                  <w:rFonts w:ascii="Times New Roman" w:hAnsi="Times New Roman" w:cs="Times New Roman"/>
                  <w:b/>
                  <w:sz w:val="24"/>
                  <w:szCs w:val="24"/>
                </w:rPr>
                <w:t>:</w:t>
              </w:r>
            </w:ins>
          </w:p>
          <w:p w14:paraId="75FCAB0B" w14:textId="14196B0B" w:rsidR="00195E20" w:rsidRPr="005F0D99" w:rsidRDefault="00195E20"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Son nacionales colomb</w:t>
            </w:r>
            <w:r w:rsidR="00B81454">
              <w:rPr>
                <w:rFonts w:ascii="Times New Roman" w:hAnsi="Times New Roman" w:cs="Times New Roman"/>
                <w:sz w:val="24"/>
                <w:szCs w:val="24"/>
              </w:rPr>
              <w:t>ianos</w:t>
            </w:r>
            <w:del w:id="297" w:author="EUGENIA ARCE" w:date="2015-08-24T01:21:00Z">
              <w:r w:rsidRPr="005F0D99">
                <w:rPr>
                  <w:rFonts w:ascii="Times New Roman" w:hAnsi="Times New Roman" w:cs="Times New Roman"/>
                  <w:sz w:val="24"/>
                  <w:szCs w:val="24"/>
                </w:rPr>
                <w:delText>.</w:delText>
              </w:r>
            </w:del>
            <w:ins w:id="298" w:author="EUGENIA ARCE" w:date="2015-08-24T01:21:00Z">
              <w:r w:rsidR="00B81454">
                <w:rPr>
                  <w:rFonts w:ascii="Times New Roman" w:hAnsi="Times New Roman" w:cs="Times New Roman"/>
                  <w:sz w:val="24"/>
                  <w:szCs w:val="24"/>
                </w:rPr>
                <w:t>:</w:t>
              </w:r>
            </w:ins>
          </w:p>
          <w:p w14:paraId="5E4D2B9E" w14:textId="77777777" w:rsidR="00195E20" w:rsidRPr="005F0D99" w:rsidRDefault="00195E20"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1. Por nacimiento:</w:t>
            </w:r>
          </w:p>
          <w:p w14:paraId="518F2257" w14:textId="77777777" w:rsidR="00195E20" w:rsidRPr="005F0D99" w:rsidRDefault="00195E20"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a) Los naturales de Colombia, que con una de dos condiciones: que el padre o la madre hayan sido naturales o nacionales colombianos o que, siendo hijos de extranjeros, alguno de sus padres estuviere domiciliado en la República en el momento del nacimiento y;</w:t>
            </w:r>
          </w:p>
          <w:p w14:paraId="7B254A8E" w14:textId="2E2C4C41" w:rsidR="00195E20" w:rsidRPr="005F0D99" w:rsidRDefault="00195E20"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b) Los hijos de padre o madre colombianos que hubieren</w:t>
            </w:r>
            <w:r w:rsidR="00B81454">
              <w:rPr>
                <w:rFonts w:ascii="Times New Roman" w:hAnsi="Times New Roman" w:cs="Times New Roman"/>
                <w:sz w:val="24"/>
                <w:szCs w:val="24"/>
              </w:rPr>
              <w:t xml:space="preserve"> nacido en tierra extranjera y </w:t>
            </w:r>
            <w:del w:id="299" w:author="EUGENIA ARCE" w:date="2015-08-24T01:21:00Z">
              <w:r w:rsidRPr="005F0D99">
                <w:rPr>
                  <w:rFonts w:ascii="Times New Roman" w:hAnsi="Times New Roman" w:cs="Times New Roman"/>
                  <w:sz w:val="24"/>
                  <w:szCs w:val="24"/>
                </w:rPr>
                <w:delText>fuego</w:delText>
              </w:r>
            </w:del>
            <w:ins w:id="300" w:author="EUGENIA ARCE" w:date="2015-08-24T01:21:00Z">
              <w:r w:rsidR="00B81454">
                <w:rPr>
                  <w:rFonts w:ascii="Times New Roman" w:hAnsi="Times New Roman" w:cs="Times New Roman"/>
                  <w:sz w:val="24"/>
                  <w:szCs w:val="24"/>
                </w:rPr>
                <w:t>l</w:t>
              </w:r>
              <w:r w:rsidRPr="005F0D99">
                <w:rPr>
                  <w:rFonts w:ascii="Times New Roman" w:hAnsi="Times New Roman" w:cs="Times New Roman"/>
                  <w:sz w:val="24"/>
                  <w:szCs w:val="24"/>
                </w:rPr>
                <w:t>uego</w:t>
              </w:r>
            </w:ins>
            <w:r w:rsidRPr="005F0D99">
              <w:rPr>
                <w:rFonts w:ascii="Times New Roman" w:hAnsi="Times New Roman" w:cs="Times New Roman"/>
                <w:sz w:val="24"/>
                <w:szCs w:val="24"/>
              </w:rPr>
              <w:t xml:space="preserve"> se domiciliaren en territorio colombiano o registraren en una oficina consular de la República.</w:t>
            </w:r>
          </w:p>
          <w:p w14:paraId="789F5852" w14:textId="77777777" w:rsidR="00195E20" w:rsidRPr="005F0D99" w:rsidRDefault="00195E20"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2. Por adopción:</w:t>
            </w:r>
          </w:p>
          <w:p w14:paraId="140C322F" w14:textId="77777777" w:rsidR="00195E20" w:rsidRPr="005F0D99" w:rsidRDefault="00195E20"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a) Los extranjeros que soliciten y obtengan carta de naturalización, de acuerdo con la ley, la cual establecerá los casos en los cuales se pierde la nacionalidad colombiana por adopción;</w:t>
            </w:r>
          </w:p>
          <w:p w14:paraId="32EDFA3C" w14:textId="77777777" w:rsidR="00195E20" w:rsidRPr="005F0D99" w:rsidRDefault="00195E20"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 xml:space="preserve">b) Los Latinoamericanos y del Caribe por nacimiento domiciliados en Colombia, que con autorización del Gobierno y de acuerdo con la ley y el principio de reciprocidad, pidan ser inscritos como colombianos ante la municipalidad donde se </w:t>
            </w:r>
            <w:r w:rsidRPr="005F0D99">
              <w:rPr>
                <w:rFonts w:ascii="Times New Roman" w:hAnsi="Times New Roman" w:cs="Times New Roman"/>
                <w:sz w:val="24"/>
                <w:szCs w:val="24"/>
              </w:rPr>
              <w:lastRenderedPageBreak/>
              <w:t>establecieren, y;</w:t>
            </w:r>
          </w:p>
          <w:p w14:paraId="7B2C241B" w14:textId="77777777" w:rsidR="0048252A" w:rsidRDefault="00195E20" w:rsidP="005F0D99">
            <w:pPr>
              <w:spacing w:line="276" w:lineRule="auto"/>
              <w:jc w:val="both"/>
              <w:rPr>
                <w:ins w:id="301" w:author="EUGENIA ARCE" w:date="2015-08-24T01:21:00Z"/>
                <w:rFonts w:ascii="Times New Roman" w:hAnsi="Times New Roman" w:cs="Times New Roman"/>
                <w:sz w:val="24"/>
                <w:szCs w:val="24"/>
              </w:rPr>
            </w:pPr>
            <w:r w:rsidRPr="005F0D99">
              <w:rPr>
                <w:rFonts w:ascii="Times New Roman" w:hAnsi="Times New Roman" w:cs="Times New Roman"/>
                <w:sz w:val="24"/>
                <w:szCs w:val="24"/>
              </w:rPr>
              <w:t xml:space="preserve">c) Los miembros de los pueblos indígenas que comparten territorios fronterizos, con aplicación del principio de reciprocidad según tratados públicos. </w:t>
            </w:r>
          </w:p>
          <w:p w14:paraId="1E9977FB" w14:textId="77777777" w:rsidR="0048252A" w:rsidRDefault="0048252A" w:rsidP="005F0D99">
            <w:pPr>
              <w:spacing w:line="276" w:lineRule="auto"/>
              <w:jc w:val="both"/>
              <w:rPr>
                <w:ins w:id="302" w:author="EUGENIA ARCE" w:date="2015-08-24T01:21:00Z"/>
                <w:rFonts w:ascii="Times New Roman" w:hAnsi="Times New Roman" w:cs="Times New Roman"/>
                <w:sz w:val="24"/>
                <w:szCs w:val="24"/>
              </w:rPr>
            </w:pPr>
          </w:p>
          <w:p w14:paraId="436FF336" w14:textId="677214EB" w:rsidR="00195E20" w:rsidRPr="005F0D99" w:rsidRDefault="00195E20"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Ningún colombiano por nacimiento podrá ser privado de su nacionalidad. La calidad de nacional colombiano no se pierde por el hecho de adquirir otra nacionalidad. Los nacionales por adopción no estarán obligados a renunciar a su nacionalidad de origen o adopción. Quienes hayan renunciado a la nacionalidad colombiana podrán recobrarla con arreglo a la ley.</w:t>
            </w:r>
          </w:p>
        </w:tc>
      </w:tr>
    </w:tbl>
    <w:p w14:paraId="2A764B36" w14:textId="77777777" w:rsidR="00A319D2" w:rsidRPr="005F0D99" w:rsidRDefault="00A319D2"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ook w:val="04A0" w:firstRow="1" w:lastRow="0" w:firstColumn="1" w:lastColumn="0" w:noHBand="0" w:noVBand="1"/>
      </w:tblPr>
      <w:tblGrid>
        <w:gridCol w:w="2518"/>
        <w:gridCol w:w="6515"/>
      </w:tblGrid>
      <w:tr w:rsidR="00A319D2" w:rsidRPr="005F0D99" w14:paraId="244FF07F" w14:textId="77777777" w:rsidTr="00D66FF4">
        <w:tc>
          <w:tcPr>
            <w:tcW w:w="9033" w:type="dxa"/>
            <w:gridSpan w:val="2"/>
            <w:shd w:val="clear" w:color="auto" w:fill="000000" w:themeFill="text1"/>
          </w:tcPr>
          <w:p w14:paraId="26FBC8B8" w14:textId="77777777" w:rsidR="00A319D2" w:rsidRPr="005F0D99" w:rsidRDefault="00A319D2" w:rsidP="005F0D99">
            <w:pPr>
              <w:spacing w:line="276" w:lineRule="auto"/>
              <w:jc w:val="center"/>
              <w:rPr>
                <w:rFonts w:ascii="Times New Roman" w:hAnsi="Times New Roman" w:cs="Times New Roman"/>
                <w:b/>
                <w:sz w:val="24"/>
                <w:szCs w:val="24"/>
              </w:rPr>
            </w:pPr>
            <w:r w:rsidRPr="005F0D99">
              <w:rPr>
                <w:rFonts w:ascii="Times New Roman" w:hAnsi="Times New Roman" w:cs="Times New Roman"/>
                <w:sz w:val="24"/>
                <w:szCs w:val="24"/>
              </w:rPr>
              <w:br w:type="page"/>
            </w:r>
            <w:r w:rsidRPr="005F0D99">
              <w:rPr>
                <w:rFonts w:ascii="Times New Roman" w:hAnsi="Times New Roman" w:cs="Times New Roman"/>
                <w:b/>
                <w:sz w:val="24"/>
                <w:szCs w:val="24"/>
              </w:rPr>
              <w:t>Practica: recurso nuevo</w:t>
            </w:r>
          </w:p>
        </w:tc>
      </w:tr>
      <w:tr w:rsidR="00A319D2" w:rsidRPr="005F0D99" w14:paraId="23280916" w14:textId="77777777" w:rsidTr="00D66FF4">
        <w:tc>
          <w:tcPr>
            <w:tcW w:w="2518" w:type="dxa"/>
          </w:tcPr>
          <w:p w14:paraId="29C9EDB6" w14:textId="77777777" w:rsidR="00A319D2" w:rsidRPr="005F0D99" w:rsidRDefault="00A319D2"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6515" w:type="dxa"/>
          </w:tcPr>
          <w:p w14:paraId="42B13416" w14:textId="3B330E7D" w:rsidR="00A319D2" w:rsidRPr="005F0D99" w:rsidRDefault="00DA5AD2"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XXX</w:t>
            </w:r>
          </w:p>
        </w:tc>
      </w:tr>
      <w:tr w:rsidR="00A319D2" w:rsidRPr="005F0D99" w14:paraId="4AD09EE7" w14:textId="77777777" w:rsidTr="00D66FF4">
        <w:tc>
          <w:tcPr>
            <w:tcW w:w="2518" w:type="dxa"/>
          </w:tcPr>
          <w:p w14:paraId="51F14358" w14:textId="77777777" w:rsidR="00A319D2" w:rsidRPr="005F0D99" w:rsidRDefault="00A319D2"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Título</w:t>
            </w:r>
          </w:p>
        </w:tc>
        <w:tc>
          <w:tcPr>
            <w:tcW w:w="6515" w:type="dxa"/>
          </w:tcPr>
          <w:p w14:paraId="4337B2BC" w14:textId="7476297C" w:rsidR="00A319D2" w:rsidRPr="005F0D99" w:rsidRDefault="00A319D2"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Refuerza tu apren</w:t>
            </w:r>
            <w:r w:rsidR="007E5F30">
              <w:rPr>
                <w:rFonts w:ascii="Times New Roman" w:hAnsi="Times New Roman" w:cs="Times New Roman"/>
                <w:b/>
                <w:sz w:val="24"/>
                <w:szCs w:val="24"/>
              </w:rPr>
              <w:t xml:space="preserve">dizaje: </w:t>
            </w:r>
            <w:del w:id="303" w:author="EUGENIA ARCE" w:date="2015-08-24T01:21:00Z">
              <w:r w:rsidR="00442DF0" w:rsidRPr="005F0D99">
                <w:rPr>
                  <w:rFonts w:ascii="Times New Roman" w:hAnsi="Times New Roman" w:cs="Times New Roman"/>
                  <w:b/>
                  <w:sz w:val="24"/>
                  <w:szCs w:val="24"/>
                </w:rPr>
                <w:delText>La</w:delText>
              </w:r>
            </w:del>
            <w:ins w:id="304" w:author="EUGENIA ARCE" w:date="2015-08-24T01:21:00Z">
              <w:r w:rsidR="007E5F30">
                <w:rPr>
                  <w:rFonts w:ascii="Times New Roman" w:hAnsi="Times New Roman" w:cs="Times New Roman"/>
                  <w:b/>
                  <w:sz w:val="24"/>
                  <w:szCs w:val="24"/>
                </w:rPr>
                <w:t>l</w:t>
              </w:r>
              <w:r w:rsidR="00442DF0" w:rsidRPr="005F0D99">
                <w:rPr>
                  <w:rFonts w:ascii="Times New Roman" w:hAnsi="Times New Roman" w:cs="Times New Roman"/>
                  <w:b/>
                  <w:sz w:val="24"/>
                  <w:szCs w:val="24"/>
                </w:rPr>
                <w:t>a</w:t>
              </w:r>
            </w:ins>
            <w:r w:rsidR="00442DF0" w:rsidRPr="005F0D99">
              <w:rPr>
                <w:rFonts w:ascii="Times New Roman" w:hAnsi="Times New Roman" w:cs="Times New Roman"/>
                <w:b/>
                <w:sz w:val="24"/>
                <w:szCs w:val="24"/>
              </w:rPr>
              <w:t xml:space="preserve"> población colombiana.</w:t>
            </w:r>
          </w:p>
        </w:tc>
      </w:tr>
      <w:tr w:rsidR="00A319D2" w:rsidRPr="005F0D99" w14:paraId="3024F5A6" w14:textId="77777777" w:rsidTr="00D66FF4">
        <w:tc>
          <w:tcPr>
            <w:tcW w:w="2518" w:type="dxa"/>
          </w:tcPr>
          <w:p w14:paraId="406CDE22" w14:textId="77777777" w:rsidR="00A319D2" w:rsidRPr="005F0D99" w:rsidRDefault="00A319D2"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6515" w:type="dxa"/>
          </w:tcPr>
          <w:p w14:paraId="2B928C81" w14:textId="5294D665" w:rsidR="00C81608" w:rsidRPr="005F0D99" w:rsidRDefault="007E5F30" w:rsidP="007E5F3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Visitando el </w:t>
            </w:r>
            <w:del w:id="305" w:author="EUGENIA ARCE" w:date="2015-08-24T01:21:00Z">
              <w:r w:rsidR="00A319D2" w:rsidRPr="005F0D99">
                <w:rPr>
                  <w:rFonts w:ascii="Times New Roman" w:hAnsi="Times New Roman" w:cs="Times New Roman"/>
                  <w:sz w:val="24"/>
                  <w:szCs w:val="24"/>
                </w:rPr>
                <w:delText>Sitio Web</w:delText>
              </w:r>
            </w:del>
            <w:ins w:id="306" w:author="EUGENIA ARCE" w:date="2015-08-24T01:21:00Z">
              <w:r>
                <w:rPr>
                  <w:rFonts w:ascii="Times New Roman" w:hAnsi="Times New Roman" w:cs="Times New Roman"/>
                  <w:sz w:val="24"/>
                  <w:szCs w:val="24"/>
                </w:rPr>
                <w:t>sitio w</w:t>
              </w:r>
              <w:r w:rsidR="00A319D2" w:rsidRPr="005F0D99">
                <w:rPr>
                  <w:rFonts w:ascii="Times New Roman" w:hAnsi="Times New Roman" w:cs="Times New Roman"/>
                  <w:sz w:val="24"/>
                  <w:szCs w:val="24"/>
                </w:rPr>
                <w:t>eb</w:t>
              </w:r>
            </w:ins>
            <w:r w:rsidR="00A319D2" w:rsidRPr="005F0D99">
              <w:rPr>
                <w:rFonts w:ascii="Times New Roman" w:hAnsi="Times New Roman" w:cs="Times New Roman"/>
                <w:sz w:val="24"/>
                <w:szCs w:val="24"/>
              </w:rPr>
              <w:t xml:space="preserve"> del Departamento Administrativo Nacional de Estadística</w:t>
            </w:r>
            <w:r>
              <w:rPr>
                <w:rFonts w:ascii="Times New Roman" w:hAnsi="Times New Roman" w:cs="Times New Roman"/>
                <w:sz w:val="24"/>
                <w:szCs w:val="24"/>
              </w:rPr>
              <w:t xml:space="preserve"> </w:t>
            </w:r>
            <w:del w:id="307" w:author="EUGENIA ARCE" w:date="2015-08-24T01:21:00Z">
              <w:r w:rsidR="00A319D2" w:rsidRPr="005F0D99">
                <w:rPr>
                  <w:rFonts w:ascii="Times New Roman" w:hAnsi="Times New Roman" w:cs="Times New Roman"/>
                  <w:sz w:val="24"/>
                  <w:szCs w:val="24"/>
                </w:rPr>
                <w:delText>(</w:delText>
              </w:r>
            </w:del>
            <w:r>
              <w:rPr>
                <w:rFonts w:ascii="Times New Roman" w:hAnsi="Times New Roman" w:cs="Times New Roman"/>
                <w:sz w:val="24"/>
                <w:szCs w:val="24"/>
              </w:rPr>
              <w:t>DANE</w:t>
            </w:r>
            <w:del w:id="308" w:author="EUGENIA ARCE" w:date="2015-08-24T01:21:00Z">
              <w:r w:rsidR="006A3678" w:rsidRPr="005F0D99">
                <w:rPr>
                  <w:rFonts w:ascii="Times New Roman" w:hAnsi="Times New Roman" w:cs="Times New Roman"/>
                  <w:sz w:val="24"/>
                  <w:szCs w:val="24"/>
                </w:rPr>
                <w:delText xml:space="preserve">, </w:delText>
              </w:r>
            </w:del>
            <w:ins w:id="309" w:author="EUGENIA ARCE" w:date="2015-08-24T01:21:00Z">
              <w:r w:rsidR="00A319D2" w:rsidRPr="005F0D99">
                <w:rPr>
                  <w:rFonts w:ascii="Times New Roman" w:hAnsi="Times New Roman" w:cs="Times New Roman"/>
                  <w:sz w:val="24"/>
                  <w:szCs w:val="24"/>
                </w:rPr>
                <w:t xml:space="preserve"> (</w:t>
              </w:r>
            </w:ins>
            <w:r>
              <w:rPr>
                <w:rFonts w:ascii="Times New Roman" w:hAnsi="Times New Roman" w:cs="Times New Roman"/>
                <w:sz w:val="24"/>
                <w:szCs w:val="24"/>
              </w:rPr>
              <w:t>www.dane.gov.co</w:t>
            </w:r>
            <w:del w:id="310" w:author="EUGENIA ARCE" w:date="2015-08-24T01:21:00Z">
              <w:r w:rsidR="006A3678" w:rsidRPr="005F0D99">
                <w:rPr>
                  <w:rFonts w:ascii="Times New Roman" w:hAnsi="Times New Roman" w:cs="Times New Roman"/>
                  <w:sz w:val="24"/>
                  <w:szCs w:val="24"/>
                </w:rPr>
                <w:delText>/</w:delText>
              </w:r>
              <w:r w:rsidR="00A319D2" w:rsidRPr="005F0D99">
                <w:rPr>
                  <w:rFonts w:ascii="Times New Roman" w:hAnsi="Times New Roman" w:cs="Times New Roman"/>
                  <w:sz w:val="24"/>
                  <w:szCs w:val="24"/>
                </w:rPr>
                <w:delText>)</w:delText>
              </w:r>
            </w:del>
            <w:ins w:id="311" w:author="EUGENIA ARCE" w:date="2015-08-24T01:21:00Z">
              <w:r>
                <w:rPr>
                  <w:rFonts w:ascii="Times New Roman" w:hAnsi="Times New Roman" w:cs="Times New Roman"/>
                  <w:sz w:val="24"/>
                  <w:szCs w:val="24"/>
                </w:rPr>
                <w:t>)</w:t>
              </w:r>
            </w:ins>
            <w:r>
              <w:rPr>
                <w:rFonts w:ascii="Times New Roman" w:hAnsi="Times New Roman" w:cs="Times New Roman"/>
                <w:sz w:val="24"/>
                <w:szCs w:val="24"/>
              </w:rPr>
              <w:t xml:space="preserve"> busca la información del </w:t>
            </w:r>
            <w:del w:id="312" w:author="EUGENIA ARCE" w:date="2015-08-24T01:21:00Z">
              <w:r w:rsidR="00A319D2" w:rsidRPr="005F0D99">
                <w:rPr>
                  <w:rFonts w:ascii="Times New Roman" w:hAnsi="Times New Roman" w:cs="Times New Roman"/>
                  <w:sz w:val="24"/>
                  <w:szCs w:val="24"/>
                </w:rPr>
                <w:delText>Censo</w:delText>
              </w:r>
            </w:del>
            <w:ins w:id="313" w:author="EUGENIA ARCE" w:date="2015-08-24T01:21:00Z">
              <w:r>
                <w:rPr>
                  <w:rFonts w:ascii="Times New Roman" w:hAnsi="Times New Roman" w:cs="Times New Roman"/>
                  <w:sz w:val="24"/>
                  <w:szCs w:val="24"/>
                </w:rPr>
                <w:t>c</w:t>
              </w:r>
              <w:r w:rsidR="00A319D2" w:rsidRPr="005F0D99">
                <w:rPr>
                  <w:rFonts w:ascii="Times New Roman" w:hAnsi="Times New Roman" w:cs="Times New Roman"/>
                  <w:sz w:val="24"/>
                  <w:szCs w:val="24"/>
                </w:rPr>
                <w:t xml:space="preserve">enso </w:t>
              </w:r>
              <w:r>
                <w:rPr>
                  <w:rFonts w:ascii="Times New Roman" w:hAnsi="Times New Roman" w:cs="Times New Roman"/>
                  <w:sz w:val="24"/>
                  <w:szCs w:val="24"/>
                </w:rPr>
                <w:t>de</w:t>
              </w:r>
            </w:ins>
            <w:r>
              <w:rPr>
                <w:rFonts w:ascii="Times New Roman" w:hAnsi="Times New Roman" w:cs="Times New Roman"/>
                <w:sz w:val="24"/>
                <w:szCs w:val="24"/>
              </w:rPr>
              <w:t xml:space="preserve"> 2005 y consulta</w:t>
            </w:r>
            <w:del w:id="314" w:author="EUGENIA ARCE" w:date="2015-08-24T01:21:00Z">
              <w:r w:rsidR="00A319D2" w:rsidRPr="005F0D99">
                <w:rPr>
                  <w:rFonts w:ascii="Times New Roman" w:hAnsi="Times New Roman" w:cs="Times New Roman"/>
                  <w:sz w:val="24"/>
                  <w:szCs w:val="24"/>
                </w:rPr>
                <w:delText>: Del</w:delText>
              </w:r>
            </w:del>
            <w:ins w:id="315" w:author="EUGENIA ARCE" w:date="2015-08-24T01:21:00Z">
              <w:r>
                <w:rPr>
                  <w:rFonts w:ascii="Times New Roman" w:hAnsi="Times New Roman" w:cs="Times New Roman"/>
                  <w:sz w:val="24"/>
                  <w:szCs w:val="24"/>
                </w:rPr>
                <w:t>, d</w:t>
              </w:r>
              <w:r w:rsidR="00A319D2" w:rsidRPr="005F0D99">
                <w:rPr>
                  <w:rFonts w:ascii="Times New Roman" w:hAnsi="Times New Roman" w:cs="Times New Roman"/>
                  <w:sz w:val="24"/>
                  <w:szCs w:val="24"/>
                </w:rPr>
                <w:t>el</w:t>
              </w:r>
            </w:ins>
            <w:r w:rsidR="00A319D2" w:rsidRPr="005F0D99">
              <w:rPr>
                <w:rFonts w:ascii="Times New Roman" w:hAnsi="Times New Roman" w:cs="Times New Roman"/>
                <w:sz w:val="24"/>
                <w:szCs w:val="24"/>
              </w:rPr>
              <w:t xml:space="preserve"> total de la población</w:t>
            </w:r>
            <w:ins w:id="316" w:author="EUGENIA ARCE" w:date="2015-08-24T01:21:00Z">
              <w:r>
                <w:rPr>
                  <w:rFonts w:ascii="Times New Roman" w:hAnsi="Times New Roman" w:cs="Times New Roman"/>
                  <w:sz w:val="24"/>
                  <w:szCs w:val="24"/>
                </w:rPr>
                <w:t>,</w:t>
              </w:r>
            </w:ins>
            <w:r w:rsidR="00A319D2" w:rsidRPr="005F0D99">
              <w:rPr>
                <w:rFonts w:ascii="Times New Roman" w:hAnsi="Times New Roman" w:cs="Times New Roman"/>
                <w:sz w:val="24"/>
                <w:szCs w:val="24"/>
              </w:rPr>
              <w:t xml:space="preserve"> cuántos son hombres y </w:t>
            </w:r>
            <w:ins w:id="317" w:author="EUGENIA ARCE" w:date="2015-08-24T01:21:00Z">
              <w:r>
                <w:rPr>
                  <w:rFonts w:ascii="Times New Roman" w:hAnsi="Times New Roman" w:cs="Times New Roman"/>
                  <w:sz w:val="24"/>
                  <w:szCs w:val="24"/>
                </w:rPr>
                <w:t xml:space="preserve">cuántas son </w:t>
              </w:r>
            </w:ins>
            <w:r w:rsidR="00A319D2" w:rsidRPr="005F0D99">
              <w:rPr>
                <w:rFonts w:ascii="Times New Roman" w:hAnsi="Times New Roman" w:cs="Times New Roman"/>
                <w:sz w:val="24"/>
                <w:szCs w:val="24"/>
              </w:rPr>
              <w:t>mujeres</w:t>
            </w:r>
            <w:ins w:id="318" w:author="EUGENIA ARCE" w:date="2015-08-24T01:21:00Z">
              <w:r>
                <w:rPr>
                  <w:rFonts w:ascii="Times New Roman" w:hAnsi="Times New Roman" w:cs="Times New Roman"/>
                  <w:sz w:val="24"/>
                  <w:szCs w:val="24"/>
                </w:rPr>
                <w:t>,</w:t>
              </w:r>
            </w:ins>
            <w:r w:rsidR="00C81608" w:rsidRPr="005F0D99">
              <w:rPr>
                <w:rFonts w:ascii="Times New Roman" w:hAnsi="Times New Roman" w:cs="Times New Roman"/>
                <w:sz w:val="24"/>
                <w:szCs w:val="24"/>
              </w:rPr>
              <w:t xml:space="preserve"> y cómo se </w:t>
            </w:r>
            <w:del w:id="319" w:author="EUGENIA ARCE" w:date="2015-08-24T01:21:00Z">
              <w:r w:rsidR="00C81608" w:rsidRPr="005F0D99">
                <w:rPr>
                  <w:rFonts w:ascii="Times New Roman" w:hAnsi="Times New Roman" w:cs="Times New Roman"/>
                  <w:sz w:val="24"/>
                  <w:szCs w:val="24"/>
                </w:rPr>
                <w:delText>distribuye por</w:delText>
              </w:r>
            </w:del>
            <w:ins w:id="320" w:author="EUGENIA ARCE" w:date="2015-08-24T01:21:00Z">
              <w:r w:rsidR="00C81608" w:rsidRPr="005F0D99">
                <w:rPr>
                  <w:rFonts w:ascii="Times New Roman" w:hAnsi="Times New Roman" w:cs="Times New Roman"/>
                  <w:sz w:val="24"/>
                  <w:szCs w:val="24"/>
                </w:rPr>
                <w:t>distribuye</w:t>
              </w:r>
              <w:r>
                <w:rPr>
                  <w:rFonts w:ascii="Times New Roman" w:hAnsi="Times New Roman" w:cs="Times New Roman"/>
                  <w:sz w:val="24"/>
                  <w:szCs w:val="24"/>
                </w:rPr>
                <w:t>n esas personas según su</w:t>
              </w:r>
            </w:ins>
            <w:r>
              <w:rPr>
                <w:rFonts w:ascii="Times New Roman" w:hAnsi="Times New Roman" w:cs="Times New Roman"/>
                <w:sz w:val="24"/>
                <w:szCs w:val="24"/>
              </w:rPr>
              <w:t xml:space="preserve"> </w:t>
            </w:r>
            <w:r w:rsidR="00C81608" w:rsidRPr="005F0D99">
              <w:rPr>
                <w:rFonts w:ascii="Times New Roman" w:hAnsi="Times New Roman" w:cs="Times New Roman"/>
                <w:sz w:val="24"/>
                <w:szCs w:val="24"/>
              </w:rPr>
              <w:t xml:space="preserve">pertenencia </w:t>
            </w:r>
            <w:r>
              <w:rPr>
                <w:rFonts w:ascii="Times New Roman" w:hAnsi="Times New Roman" w:cs="Times New Roman"/>
                <w:sz w:val="24"/>
                <w:szCs w:val="24"/>
              </w:rPr>
              <w:t xml:space="preserve">étnica </w:t>
            </w:r>
            <w:del w:id="321" w:author="EUGENIA ARCE" w:date="2015-08-24T01:21:00Z">
              <w:r w:rsidR="00C81608" w:rsidRPr="005F0D99">
                <w:rPr>
                  <w:rFonts w:ascii="Times New Roman" w:hAnsi="Times New Roman" w:cs="Times New Roman"/>
                  <w:sz w:val="24"/>
                  <w:szCs w:val="24"/>
                </w:rPr>
                <w:delText>(Indígena, Rom, Raizal</w:delText>
              </w:r>
            </w:del>
            <w:ins w:id="322" w:author="EUGENIA ARCE" w:date="2015-08-24T01:21:00Z">
              <w:r>
                <w:rPr>
                  <w:rFonts w:ascii="Times New Roman" w:hAnsi="Times New Roman" w:cs="Times New Roman"/>
                  <w:sz w:val="24"/>
                  <w:szCs w:val="24"/>
                </w:rPr>
                <w:t>en las categorías indígena, rom, r</w:t>
              </w:r>
              <w:r w:rsidR="00C81608" w:rsidRPr="005F0D99">
                <w:rPr>
                  <w:rFonts w:ascii="Times New Roman" w:hAnsi="Times New Roman" w:cs="Times New Roman"/>
                  <w:sz w:val="24"/>
                  <w:szCs w:val="24"/>
                </w:rPr>
                <w:t>aiza</w:t>
              </w:r>
              <w:r>
                <w:rPr>
                  <w:rFonts w:ascii="Times New Roman" w:hAnsi="Times New Roman" w:cs="Times New Roman"/>
                  <w:sz w:val="24"/>
                  <w:szCs w:val="24"/>
                </w:rPr>
                <w:t>l</w:t>
              </w:r>
            </w:ins>
            <w:r>
              <w:rPr>
                <w:rFonts w:ascii="Times New Roman" w:hAnsi="Times New Roman" w:cs="Times New Roman"/>
                <w:sz w:val="24"/>
                <w:szCs w:val="24"/>
              </w:rPr>
              <w:t xml:space="preserve"> de San Andrés y Providencia, </w:t>
            </w:r>
            <w:del w:id="323" w:author="EUGENIA ARCE" w:date="2015-08-24T01:21:00Z">
              <w:r w:rsidR="00C81608" w:rsidRPr="005F0D99">
                <w:rPr>
                  <w:rFonts w:ascii="Times New Roman" w:hAnsi="Times New Roman" w:cs="Times New Roman"/>
                  <w:sz w:val="24"/>
                  <w:szCs w:val="24"/>
                </w:rPr>
                <w:delText>Palenquero, Negro,</w:delText>
              </w:r>
            </w:del>
            <w:ins w:id="324" w:author="EUGENIA ARCE" w:date="2015-08-24T01:21:00Z">
              <w:r>
                <w:rPr>
                  <w:rFonts w:ascii="Times New Roman" w:hAnsi="Times New Roman" w:cs="Times New Roman"/>
                  <w:sz w:val="24"/>
                  <w:szCs w:val="24"/>
                </w:rPr>
                <w:t>palenquero, negro y</w:t>
              </w:r>
            </w:ins>
            <w:r>
              <w:rPr>
                <w:rFonts w:ascii="Times New Roman" w:hAnsi="Times New Roman" w:cs="Times New Roman"/>
                <w:sz w:val="24"/>
                <w:szCs w:val="24"/>
              </w:rPr>
              <w:t xml:space="preserve"> afrocolombiano</w:t>
            </w:r>
            <w:del w:id="325" w:author="EUGENIA ARCE" w:date="2015-08-24T01:21:00Z">
              <w:r w:rsidR="00C81608" w:rsidRPr="005F0D99">
                <w:rPr>
                  <w:rFonts w:ascii="Times New Roman" w:hAnsi="Times New Roman" w:cs="Times New Roman"/>
                  <w:sz w:val="24"/>
                  <w:szCs w:val="24"/>
                </w:rPr>
                <w:delText>).</w:delText>
              </w:r>
            </w:del>
            <w:ins w:id="326" w:author="EUGENIA ARCE" w:date="2015-08-24T01:21:00Z">
              <w:r w:rsidR="00C81608" w:rsidRPr="005F0D99">
                <w:rPr>
                  <w:rFonts w:ascii="Times New Roman" w:hAnsi="Times New Roman" w:cs="Times New Roman"/>
                  <w:sz w:val="24"/>
                  <w:szCs w:val="24"/>
                </w:rPr>
                <w:t>.</w:t>
              </w:r>
            </w:ins>
          </w:p>
        </w:tc>
      </w:tr>
    </w:tbl>
    <w:p w14:paraId="1727DB5A" w14:textId="77777777" w:rsidR="00A319D2" w:rsidRPr="005F0D99" w:rsidRDefault="00A319D2" w:rsidP="005F0D99">
      <w:pPr>
        <w:spacing w:after="0" w:line="276" w:lineRule="auto"/>
        <w:jc w:val="both"/>
        <w:rPr>
          <w:rFonts w:ascii="Times New Roman" w:hAnsi="Times New Roman" w:cs="Times New Roman"/>
          <w:color w:val="E36C0A" w:themeColor="accent6" w:themeShade="BF"/>
        </w:rPr>
      </w:pPr>
    </w:p>
    <w:p w14:paraId="216FAB49" w14:textId="77777777" w:rsidR="009458E8" w:rsidRPr="005F0D99" w:rsidRDefault="009458E8"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 xml:space="preserve">Es importante establecer la diferencia entre palabras que usamos indistintamente cuando nos referimos a la población: </w:t>
      </w:r>
      <w:r w:rsidRPr="005F0D99">
        <w:rPr>
          <w:rFonts w:ascii="Times New Roman" w:hAnsi="Times New Roman" w:cs="Times New Roman"/>
          <w:b/>
          <w:lang w:val="es-ES"/>
        </w:rPr>
        <w:t>pueblo</w:t>
      </w:r>
      <w:r w:rsidRPr="005F0D99">
        <w:rPr>
          <w:rFonts w:ascii="Times New Roman" w:hAnsi="Times New Roman" w:cs="Times New Roman"/>
          <w:lang w:val="es-ES"/>
        </w:rPr>
        <w:t xml:space="preserve">, </w:t>
      </w:r>
      <w:r w:rsidRPr="005F0D99">
        <w:rPr>
          <w:rFonts w:ascii="Times New Roman" w:hAnsi="Times New Roman" w:cs="Times New Roman"/>
          <w:b/>
          <w:lang w:val="es-ES"/>
        </w:rPr>
        <w:t>nacionales</w:t>
      </w:r>
      <w:r w:rsidRPr="005F0D99">
        <w:rPr>
          <w:rFonts w:ascii="Times New Roman" w:hAnsi="Times New Roman" w:cs="Times New Roman"/>
          <w:lang w:val="es-ES"/>
        </w:rPr>
        <w:t xml:space="preserve">, </w:t>
      </w:r>
      <w:r w:rsidRPr="005F0D99">
        <w:rPr>
          <w:rFonts w:ascii="Times New Roman" w:hAnsi="Times New Roman" w:cs="Times New Roman"/>
          <w:b/>
          <w:lang w:val="es-ES"/>
        </w:rPr>
        <w:t>ciudadanos</w:t>
      </w:r>
      <w:r w:rsidRPr="005F0D99">
        <w:rPr>
          <w:rFonts w:ascii="Times New Roman" w:hAnsi="Times New Roman" w:cs="Times New Roman"/>
          <w:lang w:val="es-ES"/>
        </w:rPr>
        <w:t>.</w:t>
      </w:r>
    </w:p>
    <w:p w14:paraId="540ACCF6" w14:textId="77777777" w:rsidR="009458E8" w:rsidRPr="005F0D99" w:rsidRDefault="009458E8" w:rsidP="005F0D99">
      <w:pPr>
        <w:spacing w:after="0" w:line="276" w:lineRule="auto"/>
        <w:jc w:val="both"/>
        <w:rPr>
          <w:rFonts w:ascii="Times New Roman" w:hAnsi="Times New Roman" w:cs="Times New Roman"/>
          <w:color w:val="E36C0A" w:themeColor="accent6" w:themeShade="BF"/>
          <w:lang w:val="es-ES"/>
        </w:rPr>
      </w:pPr>
    </w:p>
    <w:p w14:paraId="50B9BE50" w14:textId="3C748600" w:rsidR="0043621C" w:rsidRPr="005F0D99" w:rsidRDefault="0043621C" w:rsidP="005F0D99">
      <w:pPr>
        <w:pStyle w:val="Prrafodelista"/>
        <w:numPr>
          <w:ilvl w:val="0"/>
          <w:numId w:val="37"/>
        </w:numPr>
        <w:spacing w:after="0" w:line="276" w:lineRule="auto"/>
        <w:jc w:val="both"/>
        <w:rPr>
          <w:rFonts w:ascii="Times New Roman" w:hAnsi="Times New Roman" w:cs="Times New Roman"/>
          <w:lang w:val="es-ES"/>
        </w:rPr>
      </w:pPr>
      <w:r w:rsidRPr="005F0D99">
        <w:rPr>
          <w:rFonts w:ascii="Times New Roman" w:hAnsi="Times New Roman" w:cs="Times New Roman"/>
          <w:b/>
          <w:lang w:val="es-ES"/>
        </w:rPr>
        <w:t>Pueblo</w:t>
      </w:r>
      <w:del w:id="327" w:author="EUGENIA ARCE" w:date="2015-08-24T01:21:00Z">
        <w:r w:rsidRPr="005F0D99">
          <w:rPr>
            <w:rFonts w:ascii="Times New Roman" w:hAnsi="Times New Roman" w:cs="Times New Roman"/>
            <w:lang w:val="es-ES"/>
          </w:rPr>
          <w:delText>.</w:delText>
        </w:r>
        <w:r w:rsidR="009458E8" w:rsidRPr="005F0D99">
          <w:rPr>
            <w:rFonts w:ascii="Times New Roman" w:hAnsi="Times New Roman" w:cs="Times New Roman"/>
            <w:lang w:val="es-ES"/>
          </w:rPr>
          <w:delText xml:space="preserve"> </w:delText>
        </w:r>
        <w:r w:rsidR="006A3678" w:rsidRPr="005F0D99">
          <w:rPr>
            <w:rFonts w:ascii="Times New Roman" w:hAnsi="Times New Roman" w:cs="Times New Roman"/>
            <w:lang w:val="es-ES"/>
          </w:rPr>
          <w:delText>S</w:delText>
        </w:r>
        <w:r w:rsidR="009458E8" w:rsidRPr="005F0D99">
          <w:rPr>
            <w:rFonts w:ascii="Times New Roman" w:hAnsi="Times New Roman" w:cs="Times New Roman"/>
            <w:lang w:val="es-ES"/>
          </w:rPr>
          <w:delText>e</w:delText>
        </w:r>
      </w:del>
      <w:ins w:id="328" w:author="EUGENIA ARCE" w:date="2015-08-24T01:21:00Z">
        <w:r w:rsidR="007E5F30">
          <w:rPr>
            <w:rFonts w:ascii="Times New Roman" w:hAnsi="Times New Roman" w:cs="Times New Roman"/>
            <w:lang w:val="es-ES"/>
          </w:rPr>
          <w:t>: s</w:t>
        </w:r>
        <w:r w:rsidR="009458E8" w:rsidRPr="005F0D99">
          <w:rPr>
            <w:rFonts w:ascii="Times New Roman" w:hAnsi="Times New Roman" w:cs="Times New Roman"/>
            <w:lang w:val="es-ES"/>
          </w:rPr>
          <w:t>e</w:t>
        </w:r>
      </w:ins>
      <w:r w:rsidR="009458E8" w:rsidRPr="005F0D99">
        <w:rPr>
          <w:rFonts w:ascii="Times New Roman" w:hAnsi="Times New Roman" w:cs="Times New Roman"/>
          <w:lang w:val="es-ES"/>
        </w:rPr>
        <w:t xml:space="preserve"> emplea para designar a la población que, en momentos determinados, </w:t>
      </w:r>
      <w:r w:rsidR="009458E8" w:rsidRPr="007E5F30">
        <w:rPr>
          <w:rFonts w:ascii="Times New Roman" w:hAnsi="Times New Roman"/>
          <w:lang w:val="es-ES"/>
          <w:rPrChange w:id="329" w:author="EUGENIA ARCE" w:date="2015-08-24T01:21:00Z">
            <w:rPr>
              <w:rFonts w:ascii="Times New Roman" w:hAnsi="Times New Roman"/>
              <w:b/>
              <w:lang w:val="es-ES"/>
            </w:rPr>
          </w:rPrChange>
        </w:rPr>
        <w:t xml:space="preserve">se expresa </w:t>
      </w:r>
      <w:r w:rsidR="00100CF6" w:rsidRPr="007E5F30">
        <w:rPr>
          <w:rFonts w:ascii="Times New Roman" w:hAnsi="Times New Roman"/>
          <w:lang w:val="es-ES"/>
          <w:rPrChange w:id="330" w:author="EUGENIA ARCE" w:date="2015-08-24T01:21:00Z">
            <w:rPr>
              <w:rFonts w:ascii="Times New Roman" w:hAnsi="Times New Roman"/>
              <w:b/>
              <w:lang w:val="es-ES"/>
            </w:rPr>
          </w:rPrChange>
        </w:rPr>
        <w:t>socialmente</w:t>
      </w:r>
      <w:r w:rsidR="009458E8" w:rsidRPr="007E5F30">
        <w:rPr>
          <w:rFonts w:ascii="Times New Roman" w:hAnsi="Times New Roman"/>
          <w:lang w:val="es-ES"/>
          <w:rPrChange w:id="331" w:author="EUGENIA ARCE" w:date="2015-08-24T01:21:00Z">
            <w:rPr>
              <w:rFonts w:ascii="Times New Roman" w:hAnsi="Times New Roman"/>
              <w:b/>
              <w:lang w:val="es-ES"/>
            </w:rPr>
          </w:rPrChange>
        </w:rPr>
        <w:t xml:space="preserve"> en la configuración del poder político</w:t>
      </w:r>
      <w:r w:rsidR="009458E8" w:rsidRPr="007E5F30">
        <w:rPr>
          <w:rFonts w:ascii="Times New Roman" w:hAnsi="Times New Roman" w:cs="Times New Roman"/>
          <w:lang w:val="es-ES"/>
        </w:rPr>
        <w:t>.</w:t>
      </w:r>
      <w:r w:rsidR="009458E8" w:rsidRPr="005F0D99">
        <w:rPr>
          <w:rFonts w:ascii="Times New Roman" w:hAnsi="Times New Roman" w:cs="Times New Roman"/>
          <w:lang w:val="es-ES"/>
        </w:rPr>
        <w:t xml:space="preserve"> </w:t>
      </w:r>
      <w:del w:id="332" w:author="EUGENIA ARCE" w:date="2015-08-24T01:21:00Z">
        <w:r w:rsidR="009458E8" w:rsidRPr="005F0D99">
          <w:rPr>
            <w:rFonts w:ascii="Times New Roman" w:hAnsi="Times New Roman" w:cs="Times New Roman"/>
            <w:lang w:val="es-ES"/>
          </w:rPr>
          <w:delText>“</w:delText>
        </w:r>
        <w:r w:rsidR="009458E8" w:rsidRPr="005F0D99">
          <w:rPr>
            <w:rFonts w:ascii="Times New Roman" w:hAnsi="Times New Roman" w:cs="Times New Roman"/>
            <w:i/>
            <w:lang w:val="es-ES"/>
          </w:rPr>
          <w:delText>El</w:delText>
        </w:r>
      </w:del>
      <w:ins w:id="333" w:author="EUGENIA ARCE" w:date="2015-08-24T01:21:00Z">
        <w:r w:rsidR="007E5F30">
          <w:rPr>
            <w:rFonts w:ascii="Times New Roman" w:hAnsi="Times New Roman" w:cs="Times New Roman"/>
            <w:lang w:val="es-ES"/>
          </w:rPr>
          <w:t xml:space="preserve">Se encuentra este alcance, por ejemplo, en frases como las siguientes: </w:t>
        </w:r>
        <w:r w:rsidR="009458E8" w:rsidRPr="005F0D99">
          <w:rPr>
            <w:rFonts w:ascii="Times New Roman" w:hAnsi="Times New Roman" w:cs="Times New Roman"/>
            <w:lang w:val="es-ES"/>
          </w:rPr>
          <w:t>“</w:t>
        </w:r>
        <w:r w:rsidR="007E5F30">
          <w:rPr>
            <w:rFonts w:ascii="Times New Roman" w:hAnsi="Times New Roman" w:cs="Times New Roman"/>
            <w:i/>
            <w:lang w:val="es-ES"/>
          </w:rPr>
          <w:t>e</w:t>
        </w:r>
        <w:r w:rsidR="009458E8" w:rsidRPr="005F0D99">
          <w:rPr>
            <w:rFonts w:ascii="Times New Roman" w:hAnsi="Times New Roman" w:cs="Times New Roman"/>
            <w:i/>
            <w:lang w:val="es-ES"/>
          </w:rPr>
          <w:t>l</w:t>
        </w:r>
      </w:ins>
      <w:r w:rsidR="009458E8" w:rsidRPr="005F0D99">
        <w:rPr>
          <w:rFonts w:ascii="Times New Roman" w:hAnsi="Times New Roman" w:cs="Times New Roman"/>
          <w:i/>
          <w:lang w:val="es-ES"/>
        </w:rPr>
        <w:t xml:space="preserve"> pueblo se pronunció el 20 de julio de 1810</w:t>
      </w:r>
      <w:del w:id="334" w:author="EUGENIA ARCE" w:date="2015-08-24T01:21:00Z">
        <w:r w:rsidR="009458E8" w:rsidRPr="005F0D99">
          <w:rPr>
            <w:rFonts w:ascii="Times New Roman" w:hAnsi="Times New Roman" w:cs="Times New Roman"/>
            <w:lang w:val="es-ES"/>
          </w:rPr>
          <w:delText>”,</w:delText>
        </w:r>
      </w:del>
      <w:ins w:id="335" w:author="EUGENIA ARCE" w:date="2015-08-24T01:21:00Z">
        <w:r w:rsidR="007E5F30">
          <w:rPr>
            <w:rFonts w:ascii="Times New Roman" w:hAnsi="Times New Roman" w:cs="Times New Roman"/>
            <w:lang w:val="es-ES"/>
          </w:rPr>
          <w:t>”;</w:t>
        </w:r>
      </w:ins>
      <w:r w:rsidR="009458E8" w:rsidRPr="005F0D99">
        <w:rPr>
          <w:rFonts w:ascii="Times New Roman" w:hAnsi="Times New Roman" w:cs="Times New Roman"/>
          <w:lang w:val="es-ES"/>
        </w:rPr>
        <w:t xml:space="preserve"> “</w:t>
      </w:r>
      <w:r w:rsidR="009458E8" w:rsidRPr="005F0D99">
        <w:rPr>
          <w:rFonts w:ascii="Times New Roman" w:hAnsi="Times New Roman" w:cs="Times New Roman"/>
          <w:i/>
          <w:lang w:val="es-ES"/>
        </w:rPr>
        <w:t>el pueblo marchó a las urnas</w:t>
      </w:r>
      <w:del w:id="336" w:author="EUGENIA ARCE" w:date="2015-08-24T01:21:00Z">
        <w:r w:rsidR="009458E8" w:rsidRPr="005F0D99">
          <w:rPr>
            <w:rFonts w:ascii="Times New Roman" w:hAnsi="Times New Roman" w:cs="Times New Roman"/>
            <w:lang w:val="es-ES"/>
          </w:rPr>
          <w:delText>”,</w:delText>
        </w:r>
      </w:del>
      <w:ins w:id="337" w:author="EUGENIA ARCE" w:date="2015-08-24T01:21:00Z">
        <w:r w:rsidR="007E5F30">
          <w:rPr>
            <w:rFonts w:ascii="Times New Roman" w:hAnsi="Times New Roman" w:cs="Times New Roman"/>
            <w:lang w:val="es-ES"/>
          </w:rPr>
          <w:t>”;</w:t>
        </w:r>
      </w:ins>
      <w:r w:rsidR="009458E8" w:rsidRPr="005F0D99">
        <w:rPr>
          <w:rFonts w:ascii="Times New Roman" w:hAnsi="Times New Roman" w:cs="Times New Roman"/>
          <w:lang w:val="es-ES"/>
        </w:rPr>
        <w:t xml:space="preserve"> “e</w:t>
      </w:r>
      <w:r w:rsidR="009458E8" w:rsidRPr="005F0D99">
        <w:rPr>
          <w:rFonts w:ascii="Times New Roman" w:hAnsi="Times New Roman" w:cs="Times New Roman"/>
          <w:i/>
          <w:lang w:val="es-ES"/>
        </w:rPr>
        <w:t xml:space="preserve">n 1948 el pueblo derramó </w:t>
      </w:r>
      <w:r w:rsidRPr="005F0D99">
        <w:rPr>
          <w:rFonts w:ascii="Times New Roman" w:hAnsi="Times New Roman" w:cs="Times New Roman"/>
          <w:i/>
          <w:lang w:val="es-ES"/>
        </w:rPr>
        <w:t>sangre</w:t>
      </w:r>
      <w:r w:rsidR="009458E8" w:rsidRPr="005F0D99">
        <w:rPr>
          <w:rFonts w:ascii="Times New Roman" w:hAnsi="Times New Roman" w:cs="Times New Roman"/>
          <w:i/>
          <w:lang w:val="es-ES"/>
        </w:rPr>
        <w:t xml:space="preserve"> ante el asesinato de Gaitán</w:t>
      </w:r>
      <w:del w:id="338" w:author="EUGENIA ARCE" w:date="2015-08-24T01:21:00Z">
        <w:r w:rsidR="009458E8" w:rsidRPr="005F0D99">
          <w:rPr>
            <w:rFonts w:ascii="Times New Roman" w:hAnsi="Times New Roman" w:cs="Times New Roman"/>
            <w:lang w:val="es-ES"/>
          </w:rPr>
          <w:delText>”,</w:delText>
        </w:r>
      </w:del>
      <w:ins w:id="339" w:author="EUGENIA ARCE" w:date="2015-08-24T01:21:00Z">
        <w:r w:rsidR="007E5F30">
          <w:rPr>
            <w:rFonts w:ascii="Times New Roman" w:hAnsi="Times New Roman" w:cs="Times New Roman"/>
            <w:lang w:val="es-ES"/>
          </w:rPr>
          <w:t>”;</w:t>
        </w:r>
      </w:ins>
      <w:r w:rsidR="009458E8" w:rsidRPr="005F0D99">
        <w:rPr>
          <w:rFonts w:ascii="Times New Roman" w:hAnsi="Times New Roman" w:cs="Times New Roman"/>
          <w:lang w:val="es-ES"/>
        </w:rPr>
        <w:t xml:space="preserve"> “</w:t>
      </w:r>
      <w:r w:rsidR="009458E8" w:rsidRPr="005F0D99">
        <w:rPr>
          <w:rFonts w:ascii="Times New Roman" w:hAnsi="Times New Roman" w:cs="Times New Roman"/>
          <w:i/>
          <w:lang w:val="es-ES"/>
        </w:rPr>
        <w:t xml:space="preserve">en 1991 el pueblo </w:t>
      </w:r>
      <w:r w:rsidRPr="005F0D99">
        <w:rPr>
          <w:rFonts w:ascii="Times New Roman" w:hAnsi="Times New Roman" w:cs="Times New Roman"/>
          <w:i/>
          <w:lang w:val="es-ES"/>
        </w:rPr>
        <w:t>eligió</w:t>
      </w:r>
      <w:r w:rsidR="009458E8" w:rsidRPr="005F0D99">
        <w:rPr>
          <w:rFonts w:ascii="Times New Roman" w:hAnsi="Times New Roman" w:cs="Times New Roman"/>
          <w:i/>
          <w:lang w:val="es-ES"/>
        </w:rPr>
        <w:t xml:space="preserve"> </w:t>
      </w:r>
      <w:r w:rsidRPr="005F0D99">
        <w:rPr>
          <w:rFonts w:ascii="Times New Roman" w:hAnsi="Times New Roman" w:cs="Times New Roman"/>
          <w:i/>
          <w:lang w:val="es-ES"/>
        </w:rPr>
        <w:t>l</w:t>
      </w:r>
      <w:r w:rsidR="009458E8" w:rsidRPr="005F0D99">
        <w:rPr>
          <w:rFonts w:ascii="Times New Roman" w:hAnsi="Times New Roman" w:cs="Times New Roman"/>
          <w:i/>
          <w:lang w:val="es-ES"/>
        </w:rPr>
        <w:t>a Asamblea Constituyente</w:t>
      </w:r>
      <w:r w:rsidR="009458E8" w:rsidRPr="005F0D99">
        <w:rPr>
          <w:rFonts w:ascii="Times New Roman" w:hAnsi="Times New Roman" w:cs="Times New Roman"/>
          <w:lang w:val="es-ES"/>
        </w:rPr>
        <w:t xml:space="preserve">”. Hay una connotación política </w:t>
      </w:r>
      <w:r w:rsidRPr="005F0D99">
        <w:rPr>
          <w:rFonts w:ascii="Times New Roman" w:hAnsi="Times New Roman" w:cs="Times New Roman"/>
          <w:lang w:val="es-ES"/>
        </w:rPr>
        <w:t xml:space="preserve">que apela, </w:t>
      </w:r>
      <w:r w:rsidR="009458E8" w:rsidRPr="005F0D99">
        <w:rPr>
          <w:rFonts w:ascii="Times New Roman" w:hAnsi="Times New Roman" w:cs="Times New Roman"/>
          <w:lang w:val="es-ES"/>
        </w:rPr>
        <w:t xml:space="preserve">en </w:t>
      </w:r>
      <w:del w:id="340" w:author="EUGENIA ARCE" w:date="2015-08-24T01:21:00Z">
        <w:r w:rsidR="009458E8" w:rsidRPr="005F0D99">
          <w:rPr>
            <w:rFonts w:ascii="Times New Roman" w:hAnsi="Times New Roman" w:cs="Times New Roman"/>
            <w:lang w:val="es-ES"/>
          </w:rPr>
          <w:delText xml:space="preserve">muchas </w:delText>
        </w:r>
      </w:del>
      <w:r w:rsidR="009458E8" w:rsidRPr="005F0D99">
        <w:rPr>
          <w:rFonts w:ascii="Times New Roman" w:hAnsi="Times New Roman" w:cs="Times New Roman"/>
          <w:lang w:val="es-ES"/>
        </w:rPr>
        <w:t>ocasiones</w:t>
      </w:r>
      <w:r w:rsidRPr="005F0D99">
        <w:rPr>
          <w:rFonts w:ascii="Times New Roman" w:hAnsi="Times New Roman" w:cs="Times New Roman"/>
          <w:lang w:val="es-ES"/>
        </w:rPr>
        <w:t>,</w:t>
      </w:r>
      <w:r w:rsidR="009458E8" w:rsidRPr="005F0D99">
        <w:rPr>
          <w:rFonts w:ascii="Times New Roman" w:hAnsi="Times New Roman" w:cs="Times New Roman"/>
          <w:lang w:val="es-ES"/>
        </w:rPr>
        <w:t xml:space="preserve"> </w:t>
      </w:r>
      <w:r w:rsidRPr="005F0D99">
        <w:rPr>
          <w:rFonts w:ascii="Times New Roman" w:hAnsi="Times New Roman" w:cs="Times New Roman"/>
          <w:lang w:val="es-ES"/>
        </w:rPr>
        <w:t>a la revolución</w:t>
      </w:r>
      <w:del w:id="341" w:author="EUGENIA ARCE" w:date="2015-08-24T01:21:00Z">
        <w:r w:rsidR="008C3F86" w:rsidRPr="005F0D99">
          <w:rPr>
            <w:rFonts w:ascii="Times New Roman" w:hAnsi="Times New Roman" w:cs="Times New Roman"/>
            <w:lang w:val="es-ES"/>
          </w:rPr>
          <w:delText>;</w:delText>
        </w:r>
      </w:del>
      <w:ins w:id="342" w:author="EUGENIA ARCE" w:date="2015-08-24T01:21:00Z">
        <w:r w:rsidR="007E5F30">
          <w:rPr>
            <w:rFonts w:ascii="Times New Roman" w:hAnsi="Times New Roman" w:cs="Times New Roman"/>
            <w:lang w:val="es-ES"/>
          </w:rPr>
          <w:t>.</w:t>
        </w:r>
      </w:ins>
    </w:p>
    <w:p w14:paraId="043FBD59" w14:textId="77777777" w:rsidR="0024599F" w:rsidRPr="005F0D99" w:rsidRDefault="0024599F" w:rsidP="005F0D99">
      <w:pPr>
        <w:pStyle w:val="Prrafodelista"/>
        <w:spacing w:after="0" w:line="276" w:lineRule="auto"/>
        <w:jc w:val="both"/>
        <w:rPr>
          <w:rFonts w:ascii="Times New Roman" w:hAnsi="Times New Roman" w:cs="Times New Roman"/>
          <w:lang w:val="es-ES"/>
        </w:rPr>
      </w:pPr>
    </w:p>
    <w:p w14:paraId="0BABC31B" w14:textId="5D458C1C" w:rsidR="00691472" w:rsidRPr="005F0D99" w:rsidRDefault="00691472" w:rsidP="005F0D99">
      <w:pPr>
        <w:pStyle w:val="Prrafodelista"/>
        <w:numPr>
          <w:ilvl w:val="0"/>
          <w:numId w:val="37"/>
        </w:numPr>
        <w:spacing w:after="0" w:line="276" w:lineRule="auto"/>
        <w:jc w:val="both"/>
        <w:rPr>
          <w:rFonts w:ascii="Times New Roman" w:hAnsi="Times New Roman" w:cs="Times New Roman"/>
          <w:lang w:val="es-ES"/>
        </w:rPr>
      </w:pPr>
      <w:r w:rsidRPr="005F0D99">
        <w:rPr>
          <w:rFonts w:ascii="Times New Roman" w:hAnsi="Times New Roman" w:cs="Times New Roman"/>
          <w:b/>
          <w:lang w:val="es-ES"/>
        </w:rPr>
        <w:t>Nacionales</w:t>
      </w:r>
      <w:del w:id="343" w:author="EUGENIA ARCE" w:date="2015-08-24T01:21:00Z">
        <w:r w:rsidRPr="005F0D99">
          <w:rPr>
            <w:rFonts w:ascii="Times New Roman" w:hAnsi="Times New Roman" w:cs="Times New Roman"/>
            <w:lang w:val="es-ES"/>
          </w:rPr>
          <w:delText xml:space="preserve">. </w:delText>
        </w:r>
        <w:r w:rsidR="00CF6244" w:rsidRPr="005F0D99">
          <w:rPr>
            <w:rFonts w:ascii="Times New Roman" w:hAnsi="Times New Roman" w:cs="Times New Roman"/>
            <w:lang w:val="es-ES"/>
          </w:rPr>
          <w:delText>Se</w:delText>
        </w:r>
      </w:del>
      <w:ins w:id="344" w:author="EUGENIA ARCE" w:date="2015-08-24T01:21:00Z">
        <w:r w:rsidR="007E5F30">
          <w:rPr>
            <w:rFonts w:ascii="Times New Roman" w:hAnsi="Times New Roman" w:cs="Times New Roman"/>
            <w:lang w:val="es-ES"/>
          </w:rPr>
          <w:t>: s</w:t>
        </w:r>
        <w:r w:rsidR="00CF6244" w:rsidRPr="005F0D99">
          <w:rPr>
            <w:rFonts w:ascii="Times New Roman" w:hAnsi="Times New Roman" w:cs="Times New Roman"/>
            <w:lang w:val="es-ES"/>
          </w:rPr>
          <w:t>e</w:t>
        </w:r>
      </w:ins>
      <w:r w:rsidR="00CF6244" w:rsidRPr="005F0D99">
        <w:rPr>
          <w:rFonts w:ascii="Times New Roman" w:hAnsi="Times New Roman" w:cs="Times New Roman"/>
          <w:lang w:val="es-ES"/>
        </w:rPr>
        <w:t xml:space="preserve"> </w:t>
      </w:r>
      <w:r w:rsidR="006A3678" w:rsidRPr="005F0D99">
        <w:rPr>
          <w:rFonts w:ascii="Times New Roman" w:hAnsi="Times New Roman" w:cs="Times New Roman"/>
          <w:lang w:val="es-ES"/>
        </w:rPr>
        <w:t>usa</w:t>
      </w:r>
      <w:r w:rsidR="009458E8" w:rsidRPr="005F0D99">
        <w:rPr>
          <w:rFonts w:ascii="Times New Roman" w:hAnsi="Times New Roman" w:cs="Times New Roman"/>
          <w:lang w:val="es-ES"/>
        </w:rPr>
        <w:t xml:space="preserve"> </w:t>
      </w:r>
      <w:r w:rsidRPr="005F0D99">
        <w:rPr>
          <w:rFonts w:ascii="Times New Roman" w:hAnsi="Times New Roman" w:cs="Times New Roman"/>
          <w:lang w:val="es-ES"/>
        </w:rPr>
        <w:t>para mostrar</w:t>
      </w:r>
      <w:r w:rsidR="009458E8" w:rsidRPr="005F0D99">
        <w:rPr>
          <w:rFonts w:ascii="Times New Roman" w:hAnsi="Times New Roman" w:cs="Times New Roman"/>
          <w:lang w:val="es-ES"/>
        </w:rPr>
        <w:t xml:space="preserve"> el </w:t>
      </w:r>
      <w:r w:rsidR="009458E8" w:rsidRPr="005F0D99">
        <w:rPr>
          <w:rFonts w:ascii="Times New Roman" w:hAnsi="Times New Roman" w:cs="Times New Roman"/>
          <w:b/>
          <w:lang w:val="es-ES"/>
        </w:rPr>
        <w:t xml:space="preserve">vínculo político y jurídico </w:t>
      </w:r>
      <w:r w:rsidR="009458E8" w:rsidRPr="007E5F30">
        <w:rPr>
          <w:rFonts w:ascii="Times New Roman" w:hAnsi="Times New Roman"/>
          <w:lang w:val="es-ES"/>
          <w:rPrChange w:id="345" w:author="EUGENIA ARCE" w:date="2015-08-24T01:21:00Z">
            <w:rPr>
              <w:rFonts w:ascii="Times New Roman" w:hAnsi="Times New Roman"/>
              <w:b/>
              <w:lang w:val="es-ES"/>
            </w:rPr>
          </w:rPrChange>
        </w:rPr>
        <w:t>entre un individuo y el Estado</w:t>
      </w:r>
      <w:r w:rsidR="009458E8" w:rsidRPr="007E5F30">
        <w:rPr>
          <w:rFonts w:ascii="Times New Roman" w:hAnsi="Times New Roman" w:cs="Times New Roman"/>
          <w:lang w:val="es-ES"/>
        </w:rPr>
        <w:t>.</w:t>
      </w:r>
      <w:r w:rsidR="009458E8" w:rsidRPr="005F0D99">
        <w:rPr>
          <w:rFonts w:ascii="Times New Roman" w:hAnsi="Times New Roman" w:cs="Times New Roman"/>
          <w:lang w:val="es-ES"/>
        </w:rPr>
        <w:t xml:space="preserve"> Su expresión se da en una realidad: </w:t>
      </w:r>
      <w:ins w:id="346" w:author="EUGENIA ARCE" w:date="2015-08-24T01:21:00Z">
        <w:r w:rsidR="007E5F30">
          <w:rPr>
            <w:rFonts w:ascii="Times New Roman" w:hAnsi="Times New Roman" w:cs="Times New Roman"/>
            <w:lang w:val="es-ES"/>
          </w:rPr>
          <w:t xml:space="preserve">los nacionales </w:t>
        </w:r>
      </w:ins>
      <w:r w:rsidR="009A44C2" w:rsidRPr="005F0D99">
        <w:rPr>
          <w:rFonts w:ascii="Times New Roman" w:hAnsi="Times New Roman" w:cs="Times New Roman"/>
          <w:lang w:val="es-ES"/>
        </w:rPr>
        <w:t xml:space="preserve">son </w:t>
      </w:r>
      <w:r w:rsidR="009A44C2" w:rsidRPr="005F0D99">
        <w:rPr>
          <w:rFonts w:ascii="Times New Roman" w:hAnsi="Times New Roman" w:cs="Times New Roman"/>
          <w:b/>
          <w:lang w:val="es-ES"/>
        </w:rPr>
        <w:t>titulares de</w:t>
      </w:r>
      <w:r w:rsidR="009458E8" w:rsidRPr="005F0D99">
        <w:rPr>
          <w:rFonts w:ascii="Times New Roman" w:hAnsi="Times New Roman" w:cs="Times New Roman"/>
          <w:b/>
          <w:lang w:val="es-ES"/>
        </w:rPr>
        <w:t xml:space="preserve"> mayores derechos</w:t>
      </w:r>
      <w:r w:rsidR="009458E8" w:rsidRPr="005F0D99">
        <w:rPr>
          <w:rFonts w:ascii="Times New Roman" w:hAnsi="Times New Roman" w:cs="Times New Roman"/>
          <w:lang w:val="es-ES"/>
        </w:rPr>
        <w:t xml:space="preserve"> que aquellos que no son nacionales, es decir, </w:t>
      </w:r>
      <w:r w:rsidR="00CF6244" w:rsidRPr="005F0D99">
        <w:rPr>
          <w:rFonts w:ascii="Times New Roman" w:hAnsi="Times New Roman" w:cs="Times New Roman"/>
          <w:lang w:val="es-ES"/>
        </w:rPr>
        <w:t>que</w:t>
      </w:r>
      <w:r w:rsidRPr="005F0D99">
        <w:rPr>
          <w:rFonts w:ascii="Times New Roman" w:hAnsi="Times New Roman" w:cs="Times New Roman"/>
          <w:lang w:val="es-ES"/>
        </w:rPr>
        <w:t xml:space="preserve"> </w:t>
      </w:r>
      <w:r w:rsidR="00CF6244" w:rsidRPr="005F0D99">
        <w:rPr>
          <w:rFonts w:ascii="Times New Roman" w:hAnsi="Times New Roman" w:cs="Times New Roman"/>
          <w:lang w:val="es-ES"/>
        </w:rPr>
        <w:t>los extranjeros</w:t>
      </w:r>
      <w:r w:rsidR="004B3FA2" w:rsidRPr="005F0D99">
        <w:rPr>
          <w:rFonts w:ascii="Times New Roman" w:hAnsi="Times New Roman" w:cs="Times New Roman"/>
          <w:lang w:val="es-ES"/>
        </w:rPr>
        <w:t>.</w:t>
      </w:r>
    </w:p>
    <w:p w14:paraId="5DA488E9" w14:textId="77777777" w:rsidR="004B3FA2" w:rsidRPr="005F0D99" w:rsidRDefault="004B3FA2" w:rsidP="005F0D99">
      <w:pPr>
        <w:pStyle w:val="Prrafodelista"/>
        <w:spacing w:after="0" w:line="276" w:lineRule="auto"/>
        <w:jc w:val="both"/>
        <w:rPr>
          <w:rFonts w:ascii="Times New Roman" w:hAnsi="Times New Roman" w:cs="Times New Roman"/>
          <w:color w:val="E36C0A" w:themeColor="accent6" w:themeShade="BF"/>
          <w:lang w:val="es-ES"/>
        </w:rPr>
      </w:pPr>
    </w:p>
    <w:p w14:paraId="7FF29488" w14:textId="6EA274EE" w:rsidR="00E91C1D" w:rsidRDefault="009458E8" w:rsidP="005F0D99">
      <w:pPr>
        <w:pStyle w:val="Prrafodelista"/>
        <w:spacing w:after="0" w:line="276" w:lineRule="auto"/>
        <w:jc w:val="both"/>
        <w:rPr>
          <w:ins w:id="347" w:author="EUGENIA ARCE" w:date="2015-08-24T01:21:00Z"/>
          <w:rFonts w:ascii="Times New Roman" w:hAnsi="Times New Roman" w:cs="Times New Roman"/>
          <w:lang w:val="es-ES"/>
        </w:rPr>
      </w:pPr>
      <w:r w:rsidRPr="005F0D99">
        <w:rPr>
          <w:rFonts w:ascii="Times New Roman" w:hAnsi="Times New Roman" w:cs="Times New Roman"/>
          <w:lang w:val="es-ES"/>
        </w:rPr>
        <w:lastRenderedPageBreak/>
        <w:t xml:space="preserve">Se han elaborado </w:t>
      </w:r>
      <w:r w:rsidRPr="005F0D99">
        <w:rPr>
          <w:rFonts w:ascii="Times New Roman" w:hAnsi="Times New Roman" w:cs="Times New Roman"/>
          <w:b/>
          <w:lang w:val="es-ES"/>
        </w:rPr>
        <w:t>sistemas</w:t>
      </w:r>
      <w:r w:rsidRPr="005F0D99">
        <w:rPr>
          <w:rFonts w:ascii="Times New Roman" w:hAnsi="Times New Roman" w:cs="Times New Roman"/>
          <w:lang w:val="es-ES"/>
        </w:rPr>
        <w:t xml:space="preserve"> para determinar </w:t>
      </w:r>
      <w:r w:rsidRPr="007E5F30">
        <w:rPr>
          <w:rFonts w:ascii="Times New Roman" w:hAnsi="Times New Roman"/>
          <w:lang w:val="es-ES"/>
          <w:rPrChange w:id="348" w:author="EUGENIA ARCE" w:date="2015-08-24T01:21:00Z">
            <w:rPr>
              <w:rFonts w:ascii="Times New Roman" w:hAnsi="Times New Roman"/>
              <w:b/>
              <w:lang w:val="es-ES"/>
            </w:rPr>
          </w:rPrChange>
        </w:rPr>
        <w:t>quién es nacional</w:t>
      </w:r>
      <w:r w:rsidRPr="007E5F30">
        <w:rPr>
          <w:rFonts w:ascii="Times New Roman" w:hAnsi="Times New Roman" w:cs="Times New Roman"/>
          <w:lang w:val="es-ES"/>
        </w:rPr>
        <w:t>:</w:t>
      </w:r>
      <w:r w:rsidRPr="005F0D99">
        <w:rPr>
          <w:rFonts w:ascii="Times New Roman" w:hAnsi="Times New Roman" w:cs="Times New Roman"/>
          <w:lang w:val="es-ES"/>
        </w:rPr>
        <w:t xml:space="preserve"> </w:t>
      </w:r>
      <w:r w:rsidRPr="005F0D99">
        <w:rPr>
          <w:rFonts w:ascii="Times New Roman" w:hAnsi="Times New Roman" w:cs="Times New Roman"/>
          <w:i/>
          <w:lang w:val="es-ES"/>
        </w:rPr>
        <w:t>ius sanguinis</w:t>
      </w:r>
      <w:del w:id="349" w:author="EUGENIA ARCE" w:date="2015-08-24T01:21:00Z">
        <w:r w:rsidR="006A3678" w:rsidRPr="005F0D99">
          <w:rPr>
            <w:rFonts w:ascii="Times New Roman" w:hAnsi="Times New Roman" w:cs="Times New Roman"/>
            <w:lang w:val="es-ES"/>
          </w:rPr>
          <w:delText xml:space="preserve"> (</w:delText>
        </w:r>
      </w:del>
      <w:ins w:id="350" w:author="EUGENIA ARCE" w:date="2015-08-24T01:21:00Z">
        <w:r w:rsidR="00E91C1D">
          <w:rPr>
            <w:rFonts w:ascii="Times New Roman" w:hAnsi="Times New Roman" w:cs="Times New Roman"/>
            <w:i/>
            <w:lang w:val="es-ES"/>
          </w:rPr>
          <w:t xml:space="preserve">, </w:t>
        </w:r>
        <w:r w:rsidR="00E91C1D">
          <w:rPr>
            <w:rFonts w:ascii="Times New Roman" w:hAnsi="Times New Roman" w:cs="Times New Roman"/>
            <w:lang w:val="es-ES"/>
          </w:rPr>
          <w:t xml:space="preserve">para  el </w:t>
        </w:r>
      </w:ins>
      <w:r w:rsidRPr="005F0D99">
        <w:rPr>
          <w:rFonts w:ascii="Times New Roman" w:hAnsi="Times New Roman" w:cs="Times New Roman"/>
          <w:lang w:val="es-ES"/>
        </w:rPr>
        <w:t xml:space="preserve">descendiente de padre o madre nacional </w:t>
      </w:r>
      <w:r w:rsidR="00691472" w:rsidRPr="005F0D99">
        <w:rPr>
          <w:rFonts w:ascii="Times New Roman" w:hAnsi="Times New Roman" w:cs="Times New Roman"/>
          <w:lang w:val="es-ES"/>
        </w:rPr>
        <w:t>de un</w:t>
      </w:r>
      <w:r w:rsidRPr="005F0D99">
        <w:rPr>
          <w:rFonts w:ascii="Times New Roman" w:hAnsi="Times New Roman" w:cs="Times New Roman"/>
          <w:lang w:val="es-ES"/>
        </w:rPr>
        <w:t xml:space="preserve"> Est</w:t>
      </w:r>
      <w:r w:rsidR="00E91C1D">
        <w:rPr>
          <w:rFonts w:ascii="Times New Roman" w:hAnsi="Times New Roman" w:cs="Times New Roman"/>
          <w:lang w:val="es-ES"/>
        </w:rPr>
        <w:t>ado</w:t>
      </w:r>
      <w:del w:id="351" w:author="EUGENIA ARCE" w:date="2015-08-24T01:21:00Z">
        <w:r w:rsidRPr="005F0D99">
          <w:rPr>
            <w:rFonts w:ascii="Times New Roman" w:hAnsi="Times New Roman" w:cs="Times New Roman"/>
            <w:lang w:val="es-ES"/>
          </w:rPr>
          <w:delText>);</w:delText>
        </w:r>
      </w:del>
      <w:ins w:id="352" w:author="EUGENIA ARCE" w:date="2015-08-24T01:21:00Z">
        <w:r w:rsidRPr="005F0D99">
          <w:rPr>
            <w:rFonts w:ascii="Times New Roman" w:hAnsi="Times New Roman" w:cs="Times New Roman"/>
            <w:lang w:val="es-ES"/>
          </w:rPr>
          <w:t>;</w:t>
        </w:r>
      </w:ins>
      <w:r w:rsidRPr="005F0D99">
        <w:rPr>
          <w:rFonts w:ascii="Times New Roman" w:hAnsi="Times New Roman" w:cs="Times New Roman"/>
          <w:lang w:val="es-ES"/>
        </w:rPr>
        <w:t xml:space="preserve"> </w:t>
      </w:r>
      <w:r w:rsidRPr="005F0D99">
        <w:rPr>
          <w:rFonts w:ascii="Times New Roman" w:hAnsi="Times New Roman" w:cs="Times New Roman"/>
          <w:i/>
          <w:lang w:val="es-ES"/>
        </w:rPr>
        <w:t>ius soli</w:t>
      </w:r>
      <w:del w:id="353" w:author="EUGENIA ARCE" w:date="2015-08-24T01:21:00Z">
        <w:r w:rsidR="00691472" w:rsidRPr="005F0D99">
          <w:rPr>
            <w:rFonts w:ascii="Times New Roman" w:hAnsi="Times New Roman" w:cs="Times New Roman"/>
            <w:lang w:val="es-ES"/>
          </w:rPr>
          <w:delText xml:space="preserve"> </w:delText>
        </w:r>
        <w:r w:rsidRPr="005F0D99">
          <w:rPr>
            <w:rFonts w:ascii="Times New Roman" w:hAnsi="Times New Roman" w:cs="Times New Roman"/>
            <w:lang w:val="es-ES"/>
          </w:rPr>
          <w:delText>(que</w:delText>
        </w:r>
      </w:del>
      <w:ins w:id="354" w:author="EUGENIA ARCE" w:date="2015-08-24T01:21:00Z">
        <w:r w:rsidR="00E91C1D">
          <w:rPr>
            <w:rFonts w:ascii="Times New Roman" w:hAnsi="Times New Roman" w:cs="Times New Roman"/>
            <w:lang w:val="es-ES"/>
          </w:rPr>
          <w:t>, referido a quien</w:t>
        </w:r>
      </w:ins>
      <w:r w:rsidR="00E91C1D">
        <w:rPr>
          <w:rFonts w:ascii="Times New Roman" w:hAnsi="Times New Roman" w:cs="Times New Roman"/>
          <w:lang w:val="es-ES"/>
        </w:rPr>
        <w:t xml:space="preserve"> </w:t>
      </w:r>
      <w:r w:rsidR="004B3FA2" w:rsidRPr="005F0D99">
        <w:rPr>
          <w:rFonts w:ascii="Times New Roman" w:hAnsi="Times New Roman" w:cs="Times New Roman"/>
          <w:lang w:val="es-ES"/>
        </w:rPr>
        <w:t>nace</w:t>
      </w:r>
      <w:r w:rsidRPr="005F0D99">
        <w:rPr>
          <w:rFonts w:ascii="Times New Roman" w:hAnsi="Times New Roman" w:cs="Times New Roman"/>
          <w:lang w:val="es-ES"/>
        </w:rPr>
        <w:t xml:space="preserve"> en el territorio del </w:t>
      </w:r>
      <w:r w:rsidR="00691472" w:rsidRPr="005F0D99">
        <w:rPr>
          <w:rFonts w:ascii="Times New Roman" w:hAnsi="Times New Roman" w:cs="Times New Roman"/>
          <w:lang w:val="es-ES"/>
        </w:rPr>
        <w:t>Estado</w:t>
      </w:r>
      <w:r w:rsidRPr="005F0D99">
        <w:rPr>
          <w:rFonts w:ascii="Times New Roman" w:hAnsi="Times New Roman" w:cs="Times New Roman"/>
          <w:lang w:val="es-ES"/>
        </w:rPr>
        <w:t xml:space="preserve">, </w:t>
      </w:r>
      <w:del w:id="355" w:author="EUGENIA ARCE" w:date="2015-08-24T01:21:00Z">
        <w:r w:rsidRPr="005F0D99">
          <w:rPr>
            <w:rFonts w:ascii="Times New Roman" w:hAnsi="Times New Roman" w:cs="Times New Roman"/>
            <w:lang w:val="es-ES"/>
          </w:rPr>
          <w:delText>no importando</w:delText>
        </w:r>
      </w:del>
      <w:ins w:id="356" w:author="EUGENIA ARCE" w:date="2015-08-24T01:21:00Z">
        <w:r w:rsidR="00E91C1D">
          <w:rPr>
            <w:rFonts w:ascii="Times New Roman" w:hAnsi="Times New Roman" w:cs="Times New Roman"/>
            <w:lang w:val="es-ES"/>
          </w:rPr>
          <w:t>sin importar</w:t>
        </w:r>
      </w:ins>
      <w:r w:rsidRPr="005F0D99">
        <w:rPr>
          <w:rFonts w:ascii="Times New Roman" w:hAnsi="Times New Roman" w:cs="Times New Roman"/>
          <w:lang w:val="es-ES"/>
        </w:rPr>
        <w:t xml:space="preserve"> la nacionalidad de </w:t>
      </w:r>
      <w:r w:rsidR="00691472" w:rsidRPr="005F0D99">
        <w:rPr>
          <w:rFonts w:ascii="Times New Roman" w:hAnsi="Times New Roman" w:cs="Times New Roman"/>
          <w:lang w:val="es-ES"/>
        </w:rPr>
        <w:t>sus</w:t>
      </w:r>
      <w:r w:rsidR="00E91C1D">
        <w:rPr>
          <w:rFonts w:ascii="Times New Roman" w:hAnsi="Times New Roman" w:cs="Times New Roman"/>
          <w:lang w:val="es-ES"/>
        </w:rPr>
        <w:t xml:space="preserve"> padres</w:t>
      </w:r>
      <w:del w:id="357" w:author="EUGENIA ARCE" w:date="2015-08-24T01:21:00Z">
        <w:r w:rsidRPr="005F0D99">
          <w:rPr>
            <w:rFonts w:ascii="Times New Roman" w:hAnsi="Times New Roman" w:cs="Times New Roman"/>
            <w:lang w:val="es-ES"/>
          </w:rPr>
          <w:delText>);</w:delText>
        </w:r>
      </w:del>
      <w:ins w:id="358" w:author="EUGENIA ARCE" w:date="2015-08-24T01:21:00Z">
        <w:r w:rsidRPr="005F0D99">
          <w:rPr>
            <w:rFonts w:ascii="Times New Roman" w:hAnsi="Times New Roman" w:cs="Times New Roman"/>
            <w:lang w:val="es-ES"/>
          </w:rPr>
          <w:t>;</w:t>
        </w:r>
      </w:ins>
      <w:r w:rsidRPr="005F0D99">
        <w:rPr>
          <w:rFonts w:ascii="Times New Roman" w:hAnsi="Times New Roman" w:cs="Times New Roman"/>
          <w:lang w:val="es-ES"/>
        </w:rPr>
        <w:t xml:space="preserve"> </w:t>
      </w:r>
      <w:r w:rsidRPr="005F0D99">
        <w:rPr>
          <w:rFonts w:ascii="Times New Roman" w:hAnsi="Times New Roman" w:cs="Times New Roman"/>
          <w:i/>
          <w:lang w:val="es-ES"/>
        </w:rPr>
        <w:t>ius domicilii</w:t>
      </w:r>
      <w:del w:id="359" w:author="EUGENIA ARCE" w:date="2015-08-24T01:21:00Z">
        <w:r w:rsidRPr="005F0D99">
          <w:rPr>
            <w:rFonts w:ascii="Times New Roman" w:hAnsi="Times New Roman" w:cs="Times New Roman"/>
            <w:lang w:val="es-ES"/>
          </w:rPr>
          <w:delText xml:space="preserve"> (</w:delText>
        </w:r>
      </w:del>
      <w:ins w:id="360" w:author="EUGENIA ARCE" w:date="2015-08-24T01:21:00Z">
        <w:r w:rsidR="00E91C1D">
          <w:rPr>
            <w:rFonts w:ascii="Times New Roman" w:hAnsi="Times New Roman" w:cs="Times New Roman"/>
            <w:lang w:val="es-ES"/>
          </w:rPr>
          <w:t xml:space="preserve">, para quien </w:t>
        </w:r>
      </w:ins>
      <w:r w:rsidRPr="005F0D99">
        <w:rPr>
          <w:rFonts w:ascii="Times New Roman" w:hAnsi="Times New Roman" w:cs="Times New Roman"/>
          <w:lang w:val="es-ES"/>
        </w:rPr>
        <w:t xml:space="preserve">se domicilia en </w:t>
      </w:r>
      <w:r w:rsidR="00691472" w:rsidRPr="005F0D99">
        <w:rPr>
          <w:rFonts w:ascii="Times New Roman" w:hAnsi="Times New Roman" w:cs="Times New Roman"/>
          <w:lang w:val="es-ES"/>
        </w:rPr>
        <w:t>el territorio</w:t>
      </w:r>
      <w:r w:rsidR="00E91C1D">
        <w:rPr>
          <w:rFonts w:ascii="Times New Roman" w:hAnsi="Times New Roman" w:cs="Times New Roman"/>
          <w:lang w:val="es-ES"/>
        </w:rPr>
        <w:t xml:space="preserve"> de un Estado</w:t>
      </w:r>
      <w:del w:id="361" w:author="EUGENIA ARCE" w:date="2015-08-24T01:21:00Z">
        <w:r w:rsidR="006A3678" w:rsidRPr="005F0D99">
          <w:rPr>
            <w:rFonts w:ascii="Times New Roman" w:hAnsi="Times New Roman" w:cs="Times New Roman"/>
            <w:lang w:val="es-ES"/>
          </w:rPr>
          <w:delText>).</w:delText>
        </w:r>
      </w:del>
      <w:ins w:id="362" w:author="EUGENIA ARCE" w:date="2015-08-24T01:21:00Z">
        <w:r w:rsidR="006A3678" w:rsidRPr="005F0D99">
          <w:rPr>
            <w:rFonts w:ascii="Times New Roman" w:hAnsi="Times New Roman" w:cs="Times New Roman"/>
            <w:lang w:val="es-ES"/>
          </w:rPr>
          <w:t>.</w:t>
        </w:r>
      </w:ins>
      <w:r w:rsidR="006A3678" w:rsidRPr="005F0D99">
        <w:rPr>
          <w:rFonts w:ascii="Times New Roman" w:hAnsi="Times New Roman" w:cs="Times New Roman"/>
          <w:lang w:val="es-ES"/>
        </w:rPr>
        <w:t xml:space="preserve"> </w:t>
      </w:r>
      <w:r w:rsidR="00FF07C4" w:rsidRPr="005F0D99">
        <w:rPr>
          <w:rFonts w:ascii="Times New Roman" w:hAnsi="Times New Roman" w:cs="Times New Roman"/>
          <w:lang w:val="es-ES"/>
        </w:rPr>
        <w:t>Los</w:t>
      </w:r>
      <w:r w:rsidR="006A3678" w:rsidRPr="005F0D99">
        <w:rPr>
          <w:rFonts w:ascii="Times New Roman" w:hAnsi="Times New Roman" w:cs="Times New Roman"/>
          <w:lang w:val="es-ES"/>
        </w:rPr>
        <w:t xml:space="preserve"> sistemas </w:t>
      </w:r>
      <w:r w:rsidR="006A3678" w:rsidRPr="005F0D99">
        <w:rPr>
          <w:rFonts w:ascii="Times New Roman" w:hAnsi="Times New Roman" w:cs="Times New Roman"/>
          <w:b/>
          <w:lang w:val="es-ES"/>
        </w:rPr>
        <w:t>se combinan</w:t>
      </w:r>
      <w:r w:rsidR="006A3678" w:rsidRPr="005F0D99">
        <w:rPr>
          <w:rFonts w:ascii="Times New Roman" w:hAnsi="Times New Roman" w:cs="Times New Roman"/>
          <w:lang w:val="es-ES"/>
        </w:rPr>
        <w:t xml:space="preserve">. En algunas legislaciones se permite la </w:t>
      </w:r>
      <w:r w:rsidR="006A3678" w:rsidRPr="005F0D99">
        <w:rPr>
          <w:rFonts w:ascii="Times New Roman" w:hAnsi="Times New Roman" w:cs="Times New Roman"/>
          <w:b/>
          <w:lang w:val="es-ES"/>
        </w:rPr>
        <w:t>nacionalidad múltiple</w:t>
      </w:r>
      <w:r w:rsidR="006A3678" w:rsidRPr="005F0D99">
        <w:rPr>
          <w:rFonts w:ascii="Times New Roman" w:hAnsi="Times New Roman" w:cs="Times New Roman"/>
          <w:lang w:val="es-ES"/>
        </w:rPr>
        <w:t xml:space="preserve"> </w:t>
      </w:r>
      <w:r w:rsidR="00FF07C4" w:rsidRPr="005F0D99">
        <w:rPr>
          <w:rFonts w:ascii="Times New Roman" w:hAnsi="Times New Roman" w:cs="Times New Roman"/>
          <w:lang w:val="es-ES"/>
        </w:rPr>
        <w:t xml:space="preserve">o </w:t>
      </w:r>
      <w:r w:rsidR="00FF07C4" w:rsidRPr="005F0D99">
        <w:rPr>
          <w:rFonts w:ascii="Times New Roman" w:hAnsi="Times New Roman" w:cs="Times New Roman"/>
          <w:b/>
          <w:lang w:val="es-ES"/>
        </w:rPr>
        <w:t>doble nacionalidad</w:t>
      </w:r>
      <w:r w:rsidR="00FF07C4" w:rsidRPr="005F0D99">
        <w:rPr>
          <w:rFonts w:ascii="Times New Roman" w:hAnsi="Times New Roman" w:cs="Times New Roman"/>
          <w:lang w:val="es-ES"/>
        </w:rPr>
        <w:t xml:space="preserve"> </w:t>
      </w:r>
      <w:r w:rsidR="006A3678" w:rsidRPr="005F0D99">
        <w:rPr>
          <w:rFonts w:ascii="Times New Roman" w:hAnsi="Times New Roman" w:cs="Times New Roman"/>
          <w:lang w:val="es-ES"/>
        </w:rPr>
        <w:t xml:space="preserve">y la posibilidad de renunciar a </w:t>
      </w:r>
      <w:r w:rsidR="00FF07C4" w:rsidRPr="005F0D99">
        <w:rPr>
          <w:rFonts w:ascii="Times New Roman" w:hAnsi="Times New Roman" w:cs="Times New Roman"/>
          <w:lang w:val="es-ES"/>
        </w:rPr>
        <w:t xml:space="preserve">la nacionalidad </w:t>
      </w:r>
      <w:r w:rsidR="006A3678" w:rsidRPr="005F0D99">
        <w:rPr>
          <w:rFonts w:ascii="Times New Roman" w:hAnsi="Times New Roman" w:cs="Times New Roman"/>
          <w:lang w:val="es-ES"/>
        </w:rPr>
        <w:t xml:space="preserve">y readquirirla. </w:t>
      </w:r>
    </w:p>
    <w:p w14:paraId="61F793C4" w14:textId="77777777" w:rsidR="00E91C1D" w:rsidRDefault="00E91C1D" w:rsidP="005F0D99">
      <w:pPr>
        <w:pStyle w:val="Prrafodelista"/>
        <w:spacing w:after="0" w:line="276" w:lineRule="auto"/>
        <w:jc w:val="both"/>
        <w:rPr>
          <w:ins w:id="363" w:author="EUGENIA ARCE" w:date="2015-08-24T01:21:00Z"/>
          <w:rFonts w:ascii="Times New Roman" w:hAnsi="Times New Roman" w:cs="Times New Roman"/>
          <w:lang w:val="es-ES"/>
        </w:rPr>
      </w:pPr>
    </w:p>
    <w:p w14:paraId="00DC9CAE" w14:textId="696CB423" w:rsidR="00E91C1D" w:rsidRDefault="009458E8" w:rsidP="005F0D99">
      <w:pPr>
        <w:pStyle w:val="Prrafodelista"/>
        <w:spacing w:after="0" w:line="276" w:lineRule="auto"/>
        <w:jc w:val="both"/>
        <w:rPr>
          <w:ins w:id="364" w:author="EUGENIA ARCE" w:date="2015-08-24T01:21:00Z"/>
          <w:rFonts w:ascii="Times New Roman" w:hAnsi="Times New Roman" w:cs="Times New Roman"/>
          <w:lang w:val="es-ES"/>
        </w:rPr>
      </w:pPr>
      <w:r w:rsidRPr="005F0D99">
        <w:rPr>
          <w:rFonts w:ascii="Times New Roman" w:hAnsi="Times New Roman" w:cs="Times New Roman"/>
          <w:lang w:val="es-ES"/>
        </w:rPr>
        <w:t xml:space="preserve">Un extranjero, es importante señalarlo, puede adquirir la nacionalidad de un Estado. Es lo que se denomina </w:t>
      </w:r>
      <w:r w:rsidRPr="005F0D99">
        <w:rPr>
          <w:rFonts w:ascii="Times New Roman" w:hAnsi="Times New Roman" w:cs="Times New Roman"/>
          <w:b/>
          <w:lang w:val="es-ES"/>
        </w:rPr>
        <w:t>naturalización</w:t>
      </w:r>
      <w:r w:rsidR="00E91C1D">
        <w:rPr>
          <w:rFonts w:ascii="Times New Roman" w:hAnsi="Times New Roman" w:cs="Times New Roman"/>
          <w:lang w:val="es-ES"/>
        </w:rPr>
        <w:t xml:space="preserve">. De esa </w:t>
      </w:r>
      <w:del w:id="365" w:author="EUGENIA ARCE" w:date="2015-08-24T01:21:00Z">
        <w:r w:rsidRPr="005F0D99">
          <w:rPr>
            <w:rFonts w:ascii="Times New Roman" w:hAnsi="Times New Roman" w:cs="Times New Roman"/>
            <w:lang w:val="es-ES"/>
          </w:rPr>
          <w:delText>forman</w:delText>
        </w:r>
      </w:del>
      <w:ins w:id="366" w:author="EUGENIA ARCE" w:date="2015-08-24T01:21:00Z">
        <w:r w:rsidR="00E91C1D">
          <w:rPr>
            <w:rFonts w:ascii="Times New Roman" w:hAnsi="Times New Roman" w:cs="Times New Roman"/>
            <w:lang w:val="es-ES"/>
          </w:rPr>
          <w:t>forma,</w:t>
        </w:r>
        <w:r w:rsidRPr="005F0D99">
          <w:rPr>
            <w:rFonts w:ascii="Times New Roman" w:hAnsi="Times New Roman" w:cs="Times New Roman"/>
            <w:lang w:val="es-ES"/>
          </w:rPr>
          <w:t xml:space="preserve"> </w:t>
        </w:r>
        <w:r w:rsidR="00E91C1D">
          <w:rPr>
            <w:rFonts w:ascii="Times New Roman" w:hAnsi="Times New Roman" w:cs="Times New Roman"/>
            <w:lang w:val="es-ES"/>
          </w:rPr>
          <w:t>esas personas</w:t>
        </w:r>
      </w:ins>
      <w:r w:rsidR="00E91C1D">
        <w:rPr>
          <w:rFonts w:ascii="Times New Roman" w:hAnsi="Times New Roman" w:cs="Times New Roman"/>
          <w:lang w:val="es-ES"/>
        </w:rPr>
        <w:t xml:space="preserve"> </w:t>
      </w:r>
      <w:r w:rsidR="00FF07C4" w:rsidRPr="005F0D99">
        <w:rPr>
          <w:rFonts w:ascii="Times New Roman" w:hAnsi="Times New Roman" w:cs="Times New Roman"/>
          <w:lang w:val="es-ES"/>
        </w:rPr>
        <w:t>obtienen</w:t>
      </w:r>
      <w:r w:rsidRPr="005F0D99">
        <w:rPr>
          <w:rFonts w:ascii="Times New Roman" w:hAnsi="Times New Roman" w:cs="Times New Roman"/>
          <w:lang w:val="es-ES"/>
        </w:rPr>
        <w:t xml:space="preserve"> los derechos que poseen los nacionales por nacimiento. Aunque</w:t>
      </w:r>
      <w:ins w:id="367" w:author="EUGENIA ARCE" w:date="2015-08-24T01:21:00Z">
        <w:r w:rsidR="00E91C1D">
          <w:rPr>
            <w:rFonts w:ascii="Times New Roman" w:hAnsi="Times New Roman" w:cs="Times New Roman"/>
            <w:lang w:val="es-ES"/>
          </w:rPr>
          <w:t>, en ocasiones,</w:t>
        </w:r>
      </w:ins>
      <w:r w:rsidR="006A3678" w:rsidRPr="005F0D99">
        <w:rPr>
          <w:rFonts w:ascii="Times New Roman" w:hAnsi="Times New Roman" w:cs="Times New Roman"/>
          <w:lang w:val="es-ES"/>
        </w:rPr>
        <w:t xml:space="preserve"> </w:t>
      </w:r>
      <w:r w:rsidR="00691472" w:rsidRPr="005F0D99">
        <w:rPr>
          <w:rFonts w:ascii="Times New Roman" w:hAnsi="Times New Roman" w:cs="Times New Roman"/>
          <w:lang w:val="es-ES"/>
        </w:rPr>
        <w:t xml:space="preserve">con restricciones ligadas al acceso </w:t>
      </w:r>
      <w:r w:rsidRPr="005F0D99">
        <w:rPr>
          <w:rFonts w:ascii="Times New Roman" w:hAnsi="Times New Roman" w:cs="Times New Roman"/>
          <w:lang w:val="es-ES"/>
        </w:rPr>
        <w:t xml:space="preserve">a cargos de elección ciudadana, por ejemplo, </w:t>
      </w:r>
      <w:ins w:id="368" w:author="EUGENIA ARCE" w:date="2015-08-24T01:21:00Z">
        <w:r w:rsidR="00E91C1D">
          <w:rPr>
            <w:rFonts w:ascii="Times New Roman" w:hAnsi="Times New Roman" w:cs="Times New Roman"/>
            <w:lang w:val="es-ES"/>
          </w:rPr>
          <w:t xml:space="preserve">a la posibilidad de </w:t>
        </w:r>
      </w:ins>
      <w:r w:rsidR="00FF07C4" w:rsidRPr="005F0D99">
        <w:rPr>
          <w:rFonts w:ascii="Times New Roman" w:hAnsi="Times New Roman" w:cs="Times New Roman"/>
          <w:lang w:val="es-ES"/>
        </w:rPr>
        <w:t xml:space="preserve">postularse para </w:t>
      </w:r>
      <w:r w:rsidRPr="005F0D99">
        <w:rPr>
          <w:rFonts w:ascii="Times New Roman" w:hAnsi="Times New Roman" w:cs="Times New Roman"/>
          <w:lang w:val="es-ES"/>
        </w:rPr>
        <w:t>presidente o vicepresidente.</w:t>
      </w:r>
    </w:p>
    <w:p w14:paraId="274EDAC8" w14:textId="77777777" w:rsidR="00E91C1D" w:rsidRDefault="00E91C1D" w:rsidP="005F0D99">
      <w:pPr>
        <w:pStyle w:val="Prrafodelista"/>
        <w:spacing w:after="0" w:line="276" w:lineRule="auto"/>
        <w:jc w:val="both"/>
        <w:rPr>
          <w:ins w:id="369" w:author="EUGENIA ARCE" w:date="2015-08-24T01:21:00Z"/>
          <w:rFonts w:ascii="Times New Roman" w:hAnsi="Times New Roman" w:cs="Times New Roman"/>
          <w:lang w:val="es-ES"/>
        </w:rPr>
      </w:pPr>
    </w:p>
    <w:p w14:paraId="0613ED8D" w14:textId="0A478F4A" w:rsidR="009458E8" w:rsidRPr="005F0D99" w:rsidRDefault="00E91C1D" w:rsidP="005F0D99">
      <w:pPr>
        <w:pStyle w:val="Prrafodelista"/>
        <w:spacing w:after="0" w:line="276" w:lineRule="auto"/>
        <w:jc w:val="both"/>
        <w:rPr>
          <w:rFonts w:ascii="Times New Roman" w:hAnsi="Times New Roman" w:cs="Times New Roman"/>
          <w:lang w:val="es-ES"/>
        </w:rPr>
      </w:pPr>
      <w:ins w:id="370" w:author="EUGENIA ARCE" w:date="2015-08-24T01:21:00Z">
        <w:r>
          <w:rPr>
            <w:rFonts w:ascii="Times New Roman" w:hAnsi="Times New Roman" w:cs="Times New Roman"/>
            <w:lang w:val="es-ES"/>
          </w:rPr>
          <w:t>La noción de nacionalidad aparece reflejada en frases como las siguientes:</w:t>
        </w:r>
      </w:ins>
      <w:r w:rsidR="009458E8" w:rsidRPr="005F0D99">
        <w:rPr>
          <w:rFonts w:ascii="Times New Roman" w:hAnsi="Times New Roman" w:cs="Times New Roman"/>
          <w:lang w:val="es-ES"/>
        </w:rPr>
        <w:t xml:space="preserve"> “</w:t>
      </w:r>
      <w:r w:rsidR="00691472" w:rsidRPr="005F0D99">
        <w:rPr>
          <w:rFonts w:ascii="Times New Roman" w:hAnsi="Times New Roman" w:cs="Times New Roman"/>
          <w:i/>
          <w:lang w:val="es-ES"/>
        </w:rPr>
        <w:t xml:space="preserve">De </w:t>
      </w:r>
      <w:r w:rsidR="009458E8" w:rsidRPr="005F0D99">
        <w:rPr>
          <w:rFonts w:ascii="Times New Roman" w:hAnsi="Times New Roman" w:cs="Times New Roman"/>
          <w:i/>
          <w:lang w:val="es-ES"/>
        </w:rPr>
        <w:t>qué nacionalidad es</w:t>
      </w:r>
      <w:r w:rsidR="009458E8" w:rsidRPr="005F0D99">
        <w:rPr>
          <w:rFonts w:ascii="Times New Roman" w:hAnsi="Times New Roman" w:cs="Times New Roman"/>
          <w:lang w:val="es-ES"/>
        </w:rPr>
        <w:t>”, “</w:t>
      </w:r>
      <w:r w:rsidR="009458E8" w:rsidRPr="005F0D99">
        <w:rPr>
          <w:rFonts w:ascii="Times New Roman" w:hAnsi="Times New Roman" w:cs="Times New Roman"/>
          <w:i/>
          <w:lang w:val="es-ES"/>
        </w:rPr>
        <w:t>soy nacional de Ecuador</w:t>
      </w:r>
      <w:r w:rsidR="009458E8" w:rsidRPr="005F0D99">
        <w:rPr>
          <w:rFonts w:ascii="Times New Roman" w:hAnsi="Times New Roman" w:cs="Times New Roman"/>
          <w:lang w:val="es-ES"/>
        </w:rPr>
        <w:t>”, “</w:t>
      </w:r>
      <w:r w:rsidR="009458E8" w:rsidRPr="005F0D99">
        <w:rPr>
          <w:rFonts w:ascii="Times New Roman" w:hAnsi="Times New Roman" w:cs="Times New Roman"/>
          <w:i/>
          <w:lang w:val="es-ES"/>
        </w:rPr>
        <w:t>adquirí la nacionalidad colombiana</w:t>
      </w:r>
      <w:r w:rsidR="009458E8" w:rsidRPr="005F0D99">
        <w:rPr>
          <w:rFonts w:ascii="Times New Roman" w:hAnsi="Times New Roman" w:cs="Times New Roman"/>
          <w:lang w:val="es-ES"/>
        </w:rPr>
        <w:t>”, “</w:t>
      </w:r>
      <w:r w:rsidR="009458E8" w:rsidRPr="005F0D99">
        <w:rPr>
          <w:rFonts w:ascii="Times New Roman" w:hAnsi="Times New Roman" w:cs="Times New Roman"/>
          <w:i/>
          <w:lang w:val="es-ES"/>
        </w:rPr>
        <w:t>mi primo adquirió la nacionalidad americana</w:t>
      </w:r>
      <w:del w:id="371" w:author="EUGENIA ARCE" w:date="2015-08-24T01:21:00Z">
        <w:r w:rsidR="008C3F86" w:rsidRPr="005F0D99">
          <w:rPr>
            <w:rFonts w:ascii="Times New Roman" w:hAnsi="Times New Roman" w:cs="Times New Roman"/>
            <w:lang w:val="es-ES"/>
          </w:rPr>
          <w:delText>”;</w:delText>
        </w:r>
      </w:del>
      <w:ins w:id="372" w:author="EUGENIA ARCE" w:date="2015-08-24T01:21:00Z">
        <w:r>
          <w:rPr>
            <w:rFonts w:ascii="Times New Roman" w:hAnsi="Times New Roman" w:cs="Times New Roman"/>
            <w:lang w:val="es-ES"/>
          </w:rPr>
          <w:t>”.</w:t>
        </w:r>
      </w:ins>
    </w:p>
    <w:p w14:paraId="552A3E7F" w14:textId="77777777" w:rsidR="00FF07C4" w:rsidRPr="005F0D99" w:rsidRDefault="00FF07C4" w:rsidP="005F0D99">
      <w:pPr>
        <w:spacing w:after="0" w:line="276" w:lineRule="auto"/>
        <w:jc w:val="both"/>
        <w:rPr>
          <w:rFonts w:ascii="Times New Roman" w:hAnsi="Times New Roman" w:cs="Times New Roman"/>
          <w:lang w:val="es-ES"/>
        </w:rPr>
      </w:pPr>
    </w:p>
    <w:p w14:paraId="458CED8C" w14:textId="69A352BF" w:rsidR="009458E8" w:rsidRPr="005F0D99" w:rsidRDefault="00E91C1D" w:rsidP="005F0D99">
      <w:pPr>
        <w:pStyle w:val="Prrafodelista"/>
        <w:numPr>
          <w:ilvl w:val="0"/>
          <w:numId w:val="37"/>
        </w:numPr>
        <w:spacing w:after="0" w:line="276" w:lineRule="auto"/>
        <w:jc w:val="both"/>
        <w:rPr>
          <w:rFonts w:ascii="Times New Roman" w:hAnsi="Times New Roman" w:cs="Times New Roman"/>
          <w:lang w:val="es-ES"/>
        </w:rPr>
      </w:pPr>
      <w:r>
        <w:rPr>
          <w:rFonts w:ascii="Times New Roman" w:hAnsi="Times New Roman"/>
          <w:b/>
          <w:lang w:val="es-ES"/>
          <w:rPrChange w:id="373" w:author="EUGENIA ARCE" w:date="2015-08-24T01:21:00Z">
            <w:rPr>
              <w:rFonts w:ascii="Times New Roman" w:hAnsi="Times New Roman"/>
              <w:lang w:val="es-ES"/>
            </w:rPr>
          </w:rPrChange>
        </w:rPr>
        <w:t>Ciudadanía</w:t>
      </w:r>
      <w:del w:id="374" w:author="EUGENIA ARCE" w:date="2015-08-24T01:21:00Z">
        <w:r w:rsidR="00691472" w:rsidRPr="005F0D99">
          <w:rPr>
            <w:rFonts w:ascii="Times New Roman" w:hAnsi="Times New Roman" w:cs="Times New Roman"/>
            <w:lang w:val="es-ES"/>
          </w:rPr>
          <w:delText>.</w:delText>
        </w:r>
        <w:r w:rsidR="009458E8" w:rsidRPr="005F0D99">
          <w:rPr>
            <w:rFonts w:ascii="Times New Roman" w:hAnsi="Times New Roman" w:cs="Times New Roman"/>
            <w:lang w:val="es-ES"/>
          </w:rPr>
          <w:delText xml:space="preserve"> Aunque</w:delText>
        </w:r>
      </w:del>
      <w:ins w:id="375" w:author="EUGENIA ARCE" w:date="2015-08-24T01:21:00Z">
        <w:r>
          <w:rPr>
            <w:rFonts w:ascii="Times New Roman" w:hAnsi="Times New Roman" w:cs="Times New Roman"/>
            <w:b/>
            <w:lang w:val="es-ES"/>
          </w:rPr>
          <w:t>:</w:t>
        </w:r>
        <w:r>
          <w:rPr>
            <w:rFonts w:ascii="Times New Roman" w:hAnsi="Times New Roman" w:cs="Times New Roman"/>
            <w:lang w:val="es-ES"/>
          </w:rPr>
          <w:t xml:space="preserve"> a</w:t>
        </w:r>
        <w:r w:rsidR="009458E8" w:rsidRPr="005F0D99">
          <w:rPr>
            <w:rFonts w:ascii="Times New Roman" w:hAnsi="Times New Roman" w:cs="Times New Roman"/>
            <w:lang w:val="es-ES"/>
          </w:rPr>
          <w:t>unque</w:t>
        </w:r>
      </w:ins>
      <w:r w:rsidR="009458E8" w:rsidRPr="005F0D99">
        <w:rPr>
          <w:rFonts w:ascii="Times New Roman" w:hAnsi="Times New Roman" w:cs="Times New Roman"/>
          <w:lang w:val="es-ES"/>
        </w:rPr>
        <w:t xml:space="preserve"> este concepto se </w:t>
      </w:r>
      <w:r w:rsidR="00691472" w:rsidRPr="005F0D99">
        <w:rPr>
          <w:rFonts w:ascii="Times New Roman" w:hAnsi="Times New Roman" w:cs="Times New Roman"/>
          <w:lang w:val="es-ES"/>
        </w:rPr>
        <w:t>usa</w:t>
      </w:r>
      <w:r w:rsidR="009458E8" w:rsidRPr="005F0D99">
        <w:rPr>
          <w:rFonts w:ascii="Times New Roman" w:hAnsi="Times New Roman" w:cs="Times New Roman"/>
          <w:lang w:val="es-ES"/>
        </w:rPr>
        <w:t xml:space="preserve"> de muchas </w:t>
      </w:r>
      <w:r w:rsidR="00691472" w:rsidRPr="005F0D99">
        <w:rPr>
          <w:rFonts w:ascii="Times New Roman" w:hAnsi="Times New Roman" w:cs="Times New Roman"/>
          <w:lang w:val="es-ES"/>
        </w:rPr>
        <w:t>formas</w:t>
      </w:r>
      <w:r w:rsidR="009458E8" w:rsidRPr="005F0D99">
        <w:rPr>
          <w:rFonts w:ascii="Times New Roman" w:hAnsi="Times New Roman" w:cs="Times New Roman"/>
          <w:lang w:val="es-ES"/>
        </w:rPr>
        <w:t xml:space="preserve"> siempre se resalta el </w:t>
      </w:r>
      <w:ins w:id="376" w:author="EUGENIA ARCE" w:date="2015-08-24T01:21:00Z">
        <w:r>
          <w:rPr>
            <w:rFonts w:ascii="Times New Roman" w:hAnsi="Times New Roman" w:cs="Times New Roman"/>
            <w:lang w:val="es-ES"/>
          </w:rPr>
          <w:t xml:space="preserve">que se refiere al </w:t>
        </w:r>
      </w:ins>
      <w:r w:rsidR="009458E8" w:rsidRPr="005F0D99">
        <w:rPr>
          <w:rFonts w:ascii="Times New Roman" w:hAnsi="Times New Roman" w:cs="Times New Roman"/>
          <w:b/>
          <w:lang w:val="es-ES"/>
        </w:rPr>
        <w:t>ejercicio de derechos políticos</w:t>
      </w:r>
      <w:del w:id="377" w:author="EUGENIA ARCE" w:date="2015-08-24T01:21:00Z">
        <w:r w:rsidR="009458E8" w:rsidRPr="005F0D99">
          <w:rPr>
            <w:rFonts w:ascii="Times New Roman" w:hAnsi="Times New Roman" w:cs="Times New Roman"/>
            <w:lang w:val="es-ES"/>
          </w:rPr>
          <w:delText xml:space="preserve">. </w:delText>
        </w:r>
        <w:r w:rsidR="009458E8" w:rsidRPr="005F0D99">
          <w:rPr>
            <w:rFonts w:ascii="Times New Roman" w:hAnsi="Times New Roman" w:cs="Times New Roman"/>
            <w:b/>
            <w:lang w:val="es-ES"/>
          </w:rPr>
          <w:delText>Elegir</w:delText>
        </w:r>
      </w:del>
      <w:ins w:id="378" w:author="EUGENIA ARCE" w:date="2015-08-24T01:21:00Z">
        <w:r>
          <w:rPr>
            <w:rFonts w:ascii="Times New Roman" w:hAnsi="Times New Roman" w:cs="Times New Roman"/>
            <w:lang w:val="es-ES"/>
          </w:rPr>
          <w:t>:</w:t>
        </w:r>
        <w:r w:rsidR="009458E8" w:rsidRPr="005F0D99">
          <w:rPr>
            <w:rFonts w:ascii="Times New Roman" w:hAnsi="Times New Roman" w:cs="Times New Roman"/>
            <w:lang w:val="es-ES"/>
          </w:rPr>
          <w:t xml:space="preserve"> </w:t>
        </w:r>
        <w:r>
          <w:rPr>
            <w:rFonts w:ascii="Times New Roman" w:hAnsi="Times New Roman" w:cs="Times New Roman"/>
            <w:b/>
            <w:lang w:val="es-ES"/>
          </w:rPr>
          <w:t>e</w:t>
        </w:r>
        <w:r w:rsidR="009458E8" w:rsidRPr="005F0D99">
          <w:rPr>
            <w:rFonts w:ascii="Times New Roman" w:hAnsi="Times New Roman" w:cs="Times New Roman"/>
            <w:b/>
            <w:lang w:val="es-ES"/>
          </w:rPr>
          <w:t>legir</w:t>
        </w:r>
      </w:ins>
      <w:r w:rsidR="009458E8" w:rsidRPr="005F0D99">
        <w:rPr>
          <w:rFonts w:ascii="Times New Roman" w:hAnsi="Times New Roman" w:cs="Times New Roman"/>
          <w:lang w:val="es-ES"/>
        </w:rPr>
        <w:t xml:space="preserve"> y </w:t>
      </w:r>
      <w:r w:rsidR="009458E8" w:rsidRPr="005F0D99">
        <w:rPr>
          <w:rFonts w:ascii="Times New Roman" w:hAnsi="Times New Roman" w:cs="Times New Roman"/>
          <w:b/>
          <w:lang w:val="es-ES"/>
        </w:rPr>
        <w:t>ser elegido</w:t>
      </w:r>
      <w:r w:rsidR="009458E8" w:rsidRPr="005F0D99">
        <w:rPr>
          <w:rFonts w:ascii="Times New Roman" w:hAnsi="Times New Roman" w:cs="Times New Roman"/>
          <w:lang w:val="es-ES"/>
        </w:rPr>
        <w:t xml:space="preserve">, participar en las </w:t>
      </w:r>
      <w:r w:rsidR="009458E8" w:rsidRPr="005F0D99">
        <w:rPr>
          <w:rFonts w:ascii="Times New Roman" w:hAnsi="Times New Roman" w:cs="Times New Roman"/>
          <w:b/>
          <w:lang w:val="es-ES"/>
        </w:rPr>
        <w:t>elecciones</w:t>
      </w:r>
      <w:r w:rsidR="009458E8" w:rsidRPr="005F0D99">
        <w:rPr>
          <w:rFonts w:ascii="Times New Roman" w:hAnsi="Times New Roman" w:cs="Times New Roman"/>
          <w:lang w:val="es-ES"/>
        </w:rPr>
        <w:t xml:space="preserve">, ejercer el </w:t>
      </w:r>
      <w:r w:rsidR="00FF07C4" w:rsidRPr="005F0D99">
        <w:rPr>
          <w:rFonts w:ascii="Times New Roman" w:hAnsi="Times New Roman" w:cs="Times New Roman"/>
          <w:lang w:val="es-ES"/>
        </w:rPr>
        <w:t>voto</w:t>
      </w:r>
      <w:r w:rsidR="009458E8" w:rsidRPr="005F0D99">
        <w:rPr>
          <w:rFonts w:ascii="Times New Roman" w:hAnsi="Times New Roman" w:cs="Times New Roman"/>
          <w:lang w:val="es-ES"/>
        </w:rPr>
        <w:t xml:space="preserve">. En los países este </w:t>
      </w:r>
      <w:r w:rsidR="009458E8" w:rsidRPr="005F0D99">
        <w:rPr>
          <w:rFonts w:ascii="Times New Roman" w:hAnsi="Times New Roman" w:cs="Times New Roman"/>
          <w:b/>
          <w:lang w:val="es-ES"/>
        </w:rPr>
        <w:t>estatus jurídico</w:t>
      </w:r>
      <w:r w:rsidR="009458E8" w:rsidRPr="005F0D99">
        <w:rPr>
          <w:rFonts w:ascii="Times New Roman" w:hAnsi="Times New Roman" w:cs="Times New Roman"/>
          <w:lang w:val="es-ES"/>
        </w:rPr>
        <w:t xml:space="preserve"> está dado por la </w:t>
      </w:r>
      <w:r w:rsidR="00FF07C4" w:rsidRPr="005F0D99">
        <w:rPr>
          <w:rFonts w:ascii="Times New Roman" w:hAnsi="Times New Roman" w:cs="Times New Roman"/>
          <w:b/>
          <w:lang w:val="es-ES"/>
        </w:rPr>
        <w:t xml:space="preserve">mayoría de </w:t>
      </w:r>
      <w:r w:rsidR="009458E8" w:rsidRPr="005F0D99">
        <w:rPr>
          <w:rFonts w:ascii="Times New Roman" w:hAnsi="Times New Roman" w:cs="Times New Roman"/>
          <w:b/>
          <w:lang w:val="es-ES"/>
        </w:rPr>
        <w:t>edad</w:t>
      </w:r>
      <w:r w:rsidR="009458E8" w:rsidRPr="005F0D99">
        <w:rPr>
          <w:rFonts w:ascii="Times New Roman" w:hAnsi="Times New Roman" w:cs="Times New Roman"/>
          <w:lang w:val="es-ES"/>
        </w:rPr>
        <w:t>. Por eso se puede ser, jurídicamente, nacional y no ciudadano</w:t>
      </w:r>
      <w:del w:id="379" w:author="EUGENIA ARCE" w:date="2015-08-24T01:21:00Z">
        <w:r w:rsidR="009458E8" w:rsidRPr="005F0D99">
          <w:rPr>
            <w:rFonts w:ascii="Times New Roman" w:hAnsi="Times New Roman" w:cs="Times New Roman"/>
            <w:lang w:val="es-ES"/>
          </w:rPr>
          <w:delText>. Es</w:delText>
        </w:r>
      </w:del>
      <w:ins w:id="380" w:author="EUGENIA ARCE" w:date="2015-08-24T01:21:00Z">
        <w:r>
          <w:rPr>
            <w:rFonts w:ascii="Times New Roman" w:hAnsi="Times New Roman" w:cs="Times New Roman"/>
            <w:lang w:val="es-ES"/>
          </w:rPr>
          <w:t>, como ocurre en</w:t>
        </w:r>
      </w:ins>
      <w:r>
        <w:rPr>
          <w:rFonts w:ascii="Times New Roman" w:hAnsi="Times New Roman" w:cs="Times New Roman"/>
          <w:lang w:val="es-ES"/>
        </w:rPr>
        <w:t xml:space="preserve"> </w:t>
      </w:r>
      <w:r w:rsidR="009458E8" w:rsidRPr="005F0D99">
        <w:rPr>
          <w:rFonts w:ascii="Times New Roman" w:hAnsi="Times New Roman" w:cs="Times New Roman"/>
          <w:lang w:val="es-ES"/>
        </w:rPr>
        <w:t>el caso de los niños. También se puede ser mayor de edad y no poder ejercer los derechos derivados de la ciudadanía</w:t>
      </w:r>
      <w:del w:id="381" w:author="EUGENIA ARCE" w:date="2015-08-24T01:21:00Z">
        <w:r w:rsidR="009458E8" w:rsidRPr="005F0D99">
          <w:rPr>
            <w:rFonts w:ascii="Times New Roman" w:hAnsi="Times New Roman" w:cs="Times New Roman"/>
            <w:lang w:val="es-ES"/>
          </w:rPr>
          <w:delText xml:space="preserve">. Generalmente por la </w:delText>
        </w:r>
      </w:del>
      <w:ins w:id="382" w:author="EUGENIA ARCE" w:date="2015-08-24T01:21:00Z">
        <w:r>
          <w:rPr>
            <w:rFonts w:ascii="Times New Roman" w:hAnsi="Times New Roman" w:cs="Times New Roman"/>
            <w:lang w:val="es-ES"/>
          </w:rPr>
          <w:t xml:space="preserve">, como ocurre en determinados eventos de </w:t>
        </w:r>
      </w:ins>
      <w:r w:rsidR="009458E8" w:rsidRPr="005F0D99">
        <w:rPr>
          <w:rFonts w:ascii="Times New Roman" w:hAnsi="Times New Roman" w:cs="Times New Roman"/>
          <w:lang w:val="es-ES"/>
        </w:rPr>
        <w:t>comisión de delitos y</w:t>
      </w:r>
      <w:ins w:id="383" w:author="EUGENIA ARCE" w:date="2015-08-24T01:21:00Z">
        <w:r w:rsidR="009458E8" w:rsidRPr="005F0D99">
          <w:rPr>
            <w:rFonts w:ascii="Times New Roman" w:hAnsi="Times New Roman" w:cs="Times New Roman"/>
            <w:lang w:val="es-ES"/>
          </w:rPr>
          <w:t xml:space="preserve"> </w:t>
        </w:r>
        <w:r>
          <w:rPr>
            <w:rFonts w:ascii="Times New Roman" w:hAnsi="Times New Roman" w:cs="Times New Roman"/>
            <w:lang w:val="es-ES"/>
          </w:rPr>
          <w:t>por</w:t>
        </w:r>
      </w:ins>
      <w:r>
        <w:rPr>
          <w:rFonts w:ascii="Times New Roman" w:hAnsi="Times New Roman" w:cs="Times New Roman"/>
          <w:lang w:val="es-ES"/>
        </w:rPr>
        <w:t xml:space="preserve"> </w:t>
      </w:r>
      <w:r w:rsidR="009458E8" w:rsidRPr="005F0D99">
        <w:rPr>
          <w:rFonts w:ascii="Times New Roman" w:hAnsi="Times New Roman" w:cs="Times New Roman"/>
          <w:lang w:val="es-ES"/>
        </w:rPr>
        <w:t>la deci</w:t>
      </w:r>
      <w:r w:rsidR="00691472" w:rsidRPr="005F0D99">
        <w:rPr>
          <w:rFonts w:ascii="Times New Roman" w:hAnsi="Times New Roman" w:cs="Times New Roman"/>
          <w:lang w:val="es-ES"/>
        </w:rPr>
        <w:t>sión de un juez.</w:t>
      </w:r>
    </w:p>
    <w:p w14:paraId="42A398F3" w14:textId="77777777" w:rsidR="00FF07C4" w:rsidRPr="005F0D99" w:rsidRDefault="00FF07C4" w:rsidP="005F0D99">
      <w:pPr>
        <w:pStyle w:val="Prrafodelista"/>
        <w:spacing w:after="0" w:line="276" w:lineRule="auto"/>
        <w:jc w:val="both"/>
        <w:rPr>
          <w:rFonts w:ascii="Times New Roman" w:hAnsi="Times New Roman" w:cs="Times New Roman"/>
          <w:lang w:val="es-ES"/>
        </w:rPr>
      </w:pPr>
    </w:p>
    <w:tbl>
      <w:tblPr>
        <w:tblStyle w:val="Tablaconcuadrcula"/>
        <w:tblW w:w="0" w:type="auto"/>
        <w:tblLayout w:type="fixed"/>
        <w:tblLook w:val="04A0" w:firstRow="1" w:lastRow="0" w:firstColumn="1" w:lastColumn="0" w:noHBand="0" w:noVBand="1"/>
      </w:tblPr>
      <w:tblGrid>
        <w:gridCol w:w="1809"/>
        <w:gridCol w:w="7245"/>
      </w:tblGrid>
      <w:tr w:rsidR="00FF07C4" w:rsidRPr="005F0D99" w14:paraId="0D1137D2" w14:textId="77777777" w:rsidTr="007E771D">
        <w:tc>
          <w:tcPr>
            <w:tcW w:w="9054" w:type="dxa"/>
            <w:gridSpan w:val="2"/>
            <w:shd w:val="clear" w:color="auto" w:fill="0D0D0D" w:themeFill="text1" w:themeFillTint="F2"/>
          </w:tcPr>
          <w:p w14:paraId="2D32B331" w14:textId="77777777" w:rsidR="00FF07C4" w:rsidRPr="005F0D99" w:rsidRDefault="00FF07C4"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FF07C4" w:rsidRPr="005F0D99" w14:paraId="46A80493" w14:textId="77777777" w:rsidTr="007E771D">
        <w:tc>
          <w:tcPr>
            <w:tcW w:w="1809" w:type="dxa"/>
          </w:tcPr>
          <w:p w14:paraId="68971EAC" w14:textId="77777777" w:rsidR="00FF07C4" w:rsidRPr="005F0D99" w:rsidRDefault="00FF07C4"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45" w:type="dxa"/>
          </w:tcPr>
          <w:p w14:paraId="08808CD9" w14:textId="418DC5DA" w:rsidR="00FF07C4" w:rsidRPr="005F0D99" w:rsidRDefault="00FF07C4"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CS_G07_09_IMG11</w:t>
            </w:r>
          </w:p>
        </w:tc>
      </w:tr>
      <w:tr w:rsidR="00FF07C4" w:rsidRPr="005F0D99" w14:paraId="43D68E90" w14:textId="77777777" w:rsidTr="007E771D">
        <w:tc>
          <w:tcPr>
            <w:tcW w:w="1809" w:type="dxa"/>
          </w:tcPr>
          <w:p w14:paraId="36C44788" w14:textId="77777777" w:rsidR="00FF07C4" w:rsidRPr="005F0D99" w:rsidRDefault="00FF07C4"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22F8F4DD" w14:textId="39AA4D1E" w:rsidR="00FF07C4" w:rsidRPr="005F0D99" w:rsidRDefault="00E91C1D" w:rsidP="005F0D99">
            <w:pPr>
              <w:spacing w:line="276" w:lineRule="auto"/>
              <w:jc w:val="both"/>
              <w:rPr>
                <w:rFonts w:ascii="Times New Roman" w:hAnsi="Times New Roman" w:cs="Times New Roman"/>
                <w:sz w:val="24"/>
                <w:szCs w:val="24"/>
              </w:rPr>
            </w:pPr>
            <w:r>
              <w:rPr>
                <w:rFonts w:ascii="Times New Roman" w:hAnsi="Times New Roman" w:cs="Times New Roman"/>
                <w:sz w:val="24"/>
                <w:szCs w:val="24"/>
                <w:lang w:val="es-ES"/>
              </w:rPr>
              <w:t xml:space="preserve">El </w:t>
            </w:r>
            <w:del w:id="384" w:author="EUGENIA ARCE" w:date="2015-08-24T01:21:00Z">
              <w:r w:rsidR="00FF07C4" w:rsidRPr="005F0D99">
                <w:rPr>
                  <w:rFonts w:ascii="Times New Roman" w:hAnsi="Times New Roman" w:cs="Times New Roman"/>
                  <w:sz w:val="24"/>
                  <w:szCs w:val="24"/>
                  <w:lang w:val="es-ES"/>
                </w:rPr>
                <w:delText>Sufragio</w:delText>
              </w:r>
            </w:del>
            <w:ins w:id="385" w:author="EUGENIA ARCE" w:date="2015-08-24T01:21:00Z">
              <w:r>
                <w:rPr>
                  <w:rFonts w:ascii="Times New Roman" w:hAnsi="Times New Roman" w:cs="Times New Roman"/>
                  <w:sz w:val="24"/>
                  <w:szCs w:val="24"/>
                  <w:lang w:val="es-ES"/>
                </w:rPr>
                <w:t>s</w:t>
              </w:r>
              <w:r w:rsidR="00FF07C4" w:rsidRPr="005F0D99">
                <w:rPr>
                  <w:rFonts w:ascii="Times New Roman" w:hAnsi="Times New Roman" w:cs="Times New Roman"/>
                  <w:sz w:val="24"/>
                  <w:szCs w:val="24"/>
                  <w:lang w:val="es-ES"/>
                </w:rPr>
                <w:t>ufragio</w:t>
              </w:r>
            </w:ins>
            <w:r w:rsidR="00FF07C4" w:rsidRPr="005F0D99">
              <w:rPr>
                <w:rFonts w:ascii="Times New Roman" w:hAnsi="Times New Roman" w:cs="Times New Roman"/>
                <w:sz w:val="24"/>
                <w:szCs w:val="24"/>
                <w:lang w:val="es-ES"/>
              </w:rPr>
              <w:t>: conquista democrática.</w:t>
            </w:r>
          </w:p>
        </w:tc>
      </w:tr>
      <w:tr w:rsidR="00FF07C4" w:rsidRPr="005F0D99" w14:paraId="2CC29387" w14:textId="77777777" w:rsidTr="007E771D">
        <w:tc>
          <w:tcPr>
            <w:tcW w:w="1809" w:type="dxa"/>
          </w:tcPr>
          <w:p w14:paraId="192800B5" w14:textId="77777777" w:rsidR="00FF07C4" w:rsidRPr="005F0D99" w:rsidRDefault="00FF07C4"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Código Shutterstock</w:t>
            </w:r>
          </w:p>
        </w:tc>
        <w:tc>
          <w:tcPr>
            <w:tcW w:w="7245" w:type="dxa"/>
          </w:tcPr>
          <w:p w14:paraId="2EAFE3CA" w14:textId="5AAA7F25" w:rsidR="00FF07C4" w:rsidRPr="005F0D99" w:rsidRDefault="00FF07C4"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http://www.elpais.com.co/elpais/colombia/noticias/32-millones-colombianos-podran-votar-elecciones-9-marzo</w:t>
            </w:r>
          </w:p>
        </w:tc>
      </w:tr>
      <w:tr w:rsidR="00FF07C4" w:rsidRPr="005F0D99" w14:paraId="41966B6A" w14:textId="77777777" w:rsidTr="007E771D">
        <w:tc>
          <w:tcPr>
            <w:tcW w:w="1809" w:type="dxa"/>
          </w:tcPr>
          <w:p w14:paraId="3FA25F09" w14:textId="77777777" w:rsidR="00FF07C4" w:rsidRPr="005F0D99" w:rsidRDefault="00FF07C4"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5324B090" w14:textId="47F8DE3C" w:rsidR="00FF07C4" w:rsidRPr="005F0D99" w:rsidRDefault="00FF07C4"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El ejercicio de los derechos políticos se expresa en las elecciones periódicas que se celebran en Estados democráticos. Elegir</w:t>
            </w:r>
            <w:ins w:id="386" w:author="EUGENIA ARCE" w:date="2015-08-24T01:21:00Z">
              <w:r w:rsidRPr="005F0D99">
                <w:rPr>
                  <w:rFonts w:ascii="Times New Roman" w:hAnsi="Times New Roman" w:cs="Times New Roman"/>
                  <w:sz w:val="24"/>
                  <w:szCs w:val="24"/>
                </w:rPr>
                <w:t xml:space="preserve"> </w:t>
              </w:r>
              <w:r w:rsidR="00E91C1D">
                <w:rPr>
                  <w:rFonts w:ascii="Times New Roman" w:hAnsi="Times New Roman" w:cs="Times New Roman"/>
                  <w:sz w:val="24"/>
                  <w:szCs w:val="24"/>
                </w:rPr>
                <w:t>entre</w:t>
              </w:r>
            </w:ins>
            <w:r w:rsidR="00E91C1D">
              <w:rPr>
                <w:rFonts w:ascii="Times New Roman" w:hAnsi="Times New Roman" w:cs="Times New Roman"/>
                <w:sz w:val="24"/>
                <w:szCs w:val="24"/>
              </w:rPr>
              <w:t xml:space="preserve"> </w:t>
            </w:r>
            <w:r w:rsidRPr="005F0D99">
              <w:rPr>
                <w:rFonts w:ascii="Times New Roman" w:hAnsi="Times New Roman" w:cs="Times New Roman"/>
                <w:sz w:val="24"/>
                <w:szCs w:val="24"/>
              </w:rPr>
              <w:t xml:space="preserve">los candidatos que se presentan o presentarse como candidato, es manifestación de esta realidad. </w:t>
            </w:r>
          </w:p>
        </w:tc>
      </w:tr>
    </w:tbl>
    <w:p w14:paraId="3703F09E" w14:textId="77777777" w:rsidR="00FF07C4" w:rsidRPr="005F0D99" w:rsidRDefault="00FF07C4" w:rsidP="005F0D99">
      <w:pPr>
        <w:spacing w:after="0" w:line="276" w:lineRule="auto"/>
        <w:jc w:val="both"/>
        <w:rPr>
          <w:rFonts w:ascii="Times New Roman" w:hAnsi="Times New Roman" w:cs="Times New Roman"/>
          <w:lang w:val="es-ES"/>
        </w:rPr>
      </w:pPr>
    </w:p>
    <w:tbl>
      <w:tblPr>
        <w:tblStyle w:val="Tablaconcuadrcula"/>
        <w:tblW w:w="0" w:type="auto"/>
        <w:tblLook w:val="04A0" w:firstRow="1" w:lastRow="0" w:firstColumn="1" w:lastColumn="0" w:noHBand="0" w:noVBand="1"/>
      </w:tblPr>
      <w:tblGrid>
        <w:gridCol w:w="2518"/>
        <w:gridCol w:w="6460"/>
      </w:tblGrid>
      <w:tr w:rsidR="005F6C97" w:rsidRPr="005F0D99" w14:paraId="42FA5C9E" w14:textId="77777777" w:rsidTr="00726EDE">
        <w:tc>
          <w:tcPr>
            <w:tcW w:w="8978" w:type="dxa"/>
            <w:gridSpan w:val="2"/>
            <w:shd w:val="clear" w:color="auto" w:fill="000000" w:themeFill="text1"/>
          </w:tcPr>
          <w:p w14:paraId="50DCD594" w14:textId="77777777" w:rsidR="005F6C97" w:rsidRPr="005F0D99" w:rsidRDefault="005F6C97"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Destacado</w:t>
            </w:r>
          </w:p>
        </w:tc>
      </w:tr>
      <w:tr w:rsidR="005F6C97" w:rsidRPr="005F0D99" w14:paraId="32D93E30" w14:textId="77777777" w:rsidTr="00726EDE">
        <w:tc>
          <w:tcPr>
            <w:tcW w:w="2518" w:type="dxa"/>
          </w:tcPr>
          <w:p w14:paraId="19BFE8AD" w14:textId="77777777" w:rsidR="005F6C97" w:rsidRPr="005F0D99" w:rsidRDefault="005F6C97"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Título</w:t>
            </w:r>
          </w:p>
        </w:tc>
        <w:tc>
          <w:tcPr>
            <w:tcW w:w="6460" w:type="dxa"/>
          </w:tcPr>
          <w:p w14:paraId="724DEF10" w14:textId="31726C1B" w:rsidR="005F6C97" w:rsidRPr="005F0D99" w:rsidRDefault="005F6C97"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La ciudadanía colombiana</w:t>
            </w:r>
            <w:ins w:id="387" w:author="EUGENIA ARCE" w:date="2015-08-24T01:21:00Z">
              <w:r w:rsidR="00E91C1D">
                <w:rPr>
                  <w:rFonts w:ascii="Times New Roman" w:hAnsi="Times New Roman" w:cs="Times New Roman"/>
                  <w:b/>
                  <w:sz w:val="24"/>
                  <w:szCs w:val="24"/>
                </w:rPr>
                <w:t>.</w:t>
              </w:r>
            </w:ins>
          </w:p>
        </w:tc>
      </w:tr>
      <w:tr w:rsidR="005F6C97" w:rsidRPr="005F0D99" w14:paraId="4C785334" w14:textId="77777777" w:rsidTr="00726EDE">
        <w:tc>
          <w:tcPr>
            <w:tcW w:w="2518" w:type="dxa"/>
          </w:tcPr>
          <w:p w14:paraId="53337733" w14:textId="77777777" w:rsidR="005F6C97" w:rsidRPr="005F0D99" w:rsidRDefault="005F6C97"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Contenido</w:t>
            </w:r>
          </w:p>
        </w:tc>
        <w:tc>
          <w:tcPr>
            <w:tcW w:w="6460" w:type="dxa"/>
          </w:tcPr>
          <w:p w14:paraId="4E34996D" w14:textId="76B9C0FA" w:rsidR="00E91C1D" w:rsidRPr="00E91C1D" w:rsidRDefault="00E91C1D" w:rsidP="005F0D99">
            <w:pPr>
              <w:spacing w:line="276" w:lineRule="auto"/>
              <w:jc w:val="both"/>
              <w:rPr>
                <w:ins w:id="388" w:author="EUGENIA ARCE" w:date="2015-08-24T01:21:00Z"/>
                <w:rFonts w:ascii="Times New Roman" w:hAnsi="Times New Roman" w:cs="Times New Roman"/>
                <w:b/>
                <w:sz w:val="24"/>
                <w:szCs w:val="24"/>
                <w:lang w:val="es-ES"/>
              </w:rPr>
            </w:pPr>
            <w:r w:rsidRPr="00E91C1D">
              <w:rPr>
                <w:rFonts w:ascii="Times New Roman" w:hAnsi="Times New Roman"/>
                <w:b/>
                <w:rPrChange w:id="389" w:author="EUGENIA ARCE" w:date="2015-08-24T01:21:00Z">
                  <w:rPr>
                    <w:rFonts w:ascii="Times New Roman" w:hAnsi="Times New Roman"/>
                  </w:rPr>
                </w:rPrChange>
              </w:rPr>
              <w:t>Artículo  98</w:t>
            </w:r>
            <w:del w:id="390" w:author="EUGENIA ARCE" w:date="2015-08-24T01:21:00Z">
              <w:r w:rsidR="005F6C97" w:rsidRPr="005F0D99">
                <w:rPr>
                  <w:rFonts w:ascii="Times New Roman" w:hAnsi="Times New Roman" w:cs="Times New Roman"/>
                  <w:sz w:val="24"/>
                  <w:szCs w:val="24"/>
                </w:rPr>
                <w:delText>,</w:delText>
              </w:r>
            </w:del>
            <w:ins w:id="391" w:author="EUGENIA ARCE" w:date="2015-08-24T01:21:00Z">
              <w:r w:rsidRPr="00E91C1D">
                <w:rPr>
                  <w:rFonts w:ascii="Times New Roman" w:hAnsi="Times New Roman" w:cs="Times New Roman"/>
                  <w:b/>
                  <w:sz w:val="24"/>
                  <w:szCs w:val="24"/>
                </w:rPr>
                <w:t xml:space="preserve"> de la</w:t>
              </w:r>
            </w:ins>
            <w:r w:rsidR="005F6C97" w:rsidRPr="00E91C1D">
              <w:rPr>
                <w:rFonts w:ascii="Times New Roman" w:hAnsi="Times New Roman"/>
                <w:b/>
                <w:rPrChange w:id="392" w:author="EUGENIA ARCE" w:date="2015-08-24T01:21:00Z">
                  <w:rPr>
                    <w:rFonts w:ascii="Times New Roman" w:hAnsi="Times New Roman"/>
                  </w:rPr>
                </w:rPrChange>
              </w:rPr>
              <w:t xml:space="preserve"> Constitución Política</w:t>
            </w:r>
            <w:del w:id="393" w:author="EUGENIA ARCE" w:date="2015-08-24T01:21:00Z">
              <w:r w:rsidR="005F6C97" w:rsidRPr="005F0D99">
                <w:rPr>
                  <w:rFonts w:ascii="Times New Roman" w:hAnsi="Times New Roman" w:cs="Times New Roman"/>
                  <w:sz w:val="24"/>
                  <w:szCs w:val="24"/>
                </w:rPr>
                <w:delText xml:space="preserve">. </w:delText>
              </w:r>
              <w:r w:rsidR="005F6C97" w:rsidRPr="005F0D99">
                <w:rPr>
                  <w:rFonts w:ascii="Times New Roman" w:hAnsi="Times New Roman" w:cs="Times New Roman"/>
                  <w:sz w:val="24"/>
                  <w:szCs w:val="24"/>
                  <w:lang w:val="es-ES"/>
                </w:rPr>
                <w:delText xml:space="preserve"> </w:delText>
              </w:r>
            </w:del>
            <w:ins w:id="394" w:author="EUGENIA ARCE" w:date="2015-08-24T01:21:00Z">
              <w:r w:rsidRPr="00E91C1D">
                <w:rPr>
                  <w:rFonts w:ascii="Times New Roman" w:hAnsi="Times New Roman" w:cs="Times New Roman"/>
                  <w:b/>
                  <w:sz w:val="24"/>
                  <w:szCs w:val="24"/>
                </w:rPr>
                <w:t xml:space="preserve"> de Colombia</w:t>
              </w:r>
              <w:r w:rsidR="005F6C97" w:rsidRPr="00E91C1D">
                <w:rPr>
                  <w:rFonts w:ascii="Times New Roman" w:hAnsi="Times New Roman" w:cs="Times New Roman"/>
                  <w:b/>
                  <w:sz w:val="24"/>
                  <w:szCs w:val="24"/>
                </w:rPr>
                <w:t xml:space="preserve">. </w:t>
              </w:r>
              <w:r w:rsidR="005F6C97" w:rsidRPr="00E91C1D">
                <w:rPr>
                  <w:rFonts w:ascii="Times New Roman" w:hAnsi="Times New Roman" w:cs="Times New Roman"/>
                  <w:b/>
                  <w:sz w:val="24"/>
                  <w:szCs w:val="24"/>
                  <w:lang w:val="es-ES"/>
                </w:rPr>
                <w:t xml:space="preserve"> </w:t>
              </w:r>
            </w:ins>
          </w:p>
          <w:p w14:paraId="7F8AB0AE" w14:textId="52EED0E0" w:rsidR="005F6C97" w:rsidRPr="005F0D99" w:rsidRDefault="005F6C97" w:rsidP="005F0D99">
            <w:pPr>
              <w:spacing w:line="276" w:lineRule="auto"/>
              <w:jc w:val="both"/>
              <w:rPr>
                <w:rFonts w:ascii="Times New Roman" w:hAnsi="Times New Roman" w:cs="Times New Roman"/>
                <w:sz w:val="24"/>
                <w:szCs w:val="24"/>
                <w:lang w:val="es-ES"/>
              </w:rPr>
            </w:pPr>
            <w:r w:rsidRPr="005F0D99">
              <w:rPr>
                <w:rFonts w:ascii="Times New Roman" w:hAnsi="Times New Roman" w:cs="Times New Roman"/>
                <w:sz w:val="24"/>
                <w:szCs w:val="24"/>
                <w:lang w:val="es-ES"/>
              </w:rPr>
              <w:t xml:space="preserve">La ciudadanía se pierde de hecho cuando se ha renunciado a la nacionalidad, y su ejercicio se puede suspender en virtud de </w:t>
            </w:r>
            <w:r w:rsidRPr="005F0D99">
              <w:rPr>
                <w:rFonts w:ascii="Times New Roman" w:hAnsi="Times New Roman" w:cs="Times New Roman"/>
                <w:sz w:val="24"/>
                <w:szCs w:val="24"/>
                <w:lang w:val="es-ES"/>
              </w:rPr>
              <w:lastRenderedPageBreak/>
              <w:t>decisión judicial en los casos que determine la ley.</w:t>
            </w:r>
          </w:p>
          <w:p w14:paraId="06A8F122" w14:textId="77777777" w:rsidR="005F6C97" w:rsidRPr="005F0D99" w:rsidRDefault="005F6C97" w:rsidP="005F0D99">
            <w:pPr>
              <w:spacing w:line="276" w:lineRule="auto"/>
              <w:jc w:val="both"/>
              <w:rPr>
                <w:rFonts w:ascii="Times New Roman" w:hAnsi="Times New Roman" w:cs="Times New Roman"/>
                <w:sz w:val="24"/>
                <w:szCs w:val="24"/>
                <w:lang w:val="es-ES"/>
              </w:rPr>
            </w:pPr>
            <w:r w:rsidRPr="005F0D99">
              <w:rPr>
                <w:rFonts w:ascii="Times New Roman" w:hAnsi="Times New Roman" w:cs="Times New Roman"/>
                <w:sz w:val="24"/>
                <w:szCs w:val="24"/>
                <w:lang w:val="es-ES"/>
              </w:rPr>
              <w:t>Quienes hayan sido suspendidos en el ejercicio de la ciudadanía, podrán solicitar su rehabilitación.</w:t>
            </w:r>
          </w:p>
          <w:p w14:paraId="62615EA2" w14:textId="793E7398" w:rsidR="005F6C97" w:rsidRPr="005F0D99" w:rsidRDefault="005F6C97" w:rsidP="005F0D99">
            <w:pPr>
              <w:spacing w:line="276" w:lineRule="auto"/>
              <w:jc w:val="both"/>
              <w:rPr>
                <w:rFonts w:ascii="Times New Roman" w:hAnsi="Times New Roman" w:cs="Times New Roman"/>
                <w:sz w:val="24"/>
                <w:szCs w:val="24"/>
                <w:lang w:val="es-ES"/>
              </w:rPr>
            </w:pPr>
            <w:r w:rsidRPr="00E91C1D">
              <w:rPr>
                <w:rFonts w:ascii="Times New Roman" w:hAnsi="Times New Roman"/>
                <w:b/>
                <w:lang w:val="es-ES"/>
                <w:rPrChange w:id="395" w:author="EUGENIA ARCE" w:date="2015-08-24T01:21:00Z">
                  <w:rPr>
                    <w:rFonts w:ascii="Times New Roman" w:hAnsi="Times New Roman"/>
                    <w:lang w:val="es-ES"/>
                  </w:rPr>
                </w:rPrChange>
              </w:rPr>
              <w:t>Parágrafo.</w:t>
            </w:r>
            <w:r w:rsidRPr="005F0D99">
              <w:rPr>
                <w:rFonts w:ascii="Times New Roman" w:hAnsi="Times New Roman" w:cs="Times New Roman"/>
                <w:sz w:val="24"/>
                <w:szCs w:val="24"/>
                <w:lang w:val="es-ES"/>
              </w:rPr>
              <w:t xml:space="preserve"> Mientras la ley no decida otra edad, la ciudadanía se ejercerá a partir de los dieciocho años.</w:t>
            </w:r>
          </w:p>
        </w:tc>
      </w:tr>
    </w:tbl>
    <w:p w14:paraId="00D330A7" w14:textId="77777777" w:rsidR="009458E8" w:rsidRPr="005F0D99" w:rsidRDefault="009458E8" w:rsidP="005F0D99">
      <w:pPr>
        <w:spacing w:after="0" w:line="276" w:lineRule="auto"/>
        <w:jc w:val="both"/>
        <w:rPr>
          <w:rFonts w:ascii="Times New Roman" w:hAnsi="Times New Roman" w:cs="Times New Roman"/>
          <w:lang w:val="es-ES"/>
        </w:rPr>
      </w:pPr>
    </w:p>
    <w:tbl>
      <w:tblPr>
        <w:tblStyle w:val="Tablaconcuadrcula"/>
        <w:tblW w:w="0" w:type="auto"/>
        <w:tblLook w:val="04A0" w:firstRow="1" w:lastRow="0" w:firstColumn="1" w:lastColumn="0" w:noHBand="0" w:noVBand="1"/>
      </w:tblPr>
      <w:tblGrid>
        <w:gridCol w:w="2518"/>
        <w:gridCol w:w="6515"/>
      </w:tblGrid>
      <w:tr w:rsidR="006A3678" w:rsidRPr="005F0D99" w14:paraId="03B70B94" w14:textId="77777777" w:rsidTr="00D66FF4">
        <w:tc>
          <w:tcPr>
            <w:tcW w:w="9033" w:type="dxa"/>
            <w:gridSpan w:val="2"/>
            <w:shd w:val="clear" w:color="auto" w:fill="000000" w:themeFill="text1"/>
          </w:tcPr>
          <w:p w14:paraId="1ABA9A1D" w14:textId="77777777" w:rsidR="006A3678" w:rsidRPr="005F0D99" w:rsidRDefault="006A3678" w:rsidP="005F0D99">
            <w:pPr>
              <w:spacing w:line="276" w:lineRule="auto"/>
              <w:jc w:val="center"/>
              <w:rPr>
                <w:rFonts w:ascii="Times New Roman" w:hAnsi="Times New Roman" w:cs="Times New Roman"/>
                <w:b/>
                <w:sz w:val="24"/>
                <w:szCs w:val="24"/>
              </w:rPr>
            </w:pPr>
            <w:r w:rsidRPr="005F0D99">
              <w:rPr>
                <w:rFonts w:ascii="Times New Roman" w:hAnsi="Times New Roman" w:cs="Times New Roman"/>
                <w:sz w:val="24"/>
                <w:szCs w:val="24"/>
              </w:rPr>
              <w:br w:type="page"/>
            </w:r>
            <w:r w:rsidRPr="005F0D99">
              <w:rPr>
                <w:rFonts w:ascii="Times New Roman" w:hAnsi="Times New Roman" w:cs="Times New Roman"/>
                <w:b/>
                <w:sz w:val="24"/>
                <w:szCs w:val="24"/>
              </w:rPr>
              <w:t>Practica: recurso nuevo</w:t>
            </w:r>
          </w:p>
        </w:tc>
      </w:tr>
      <w:tr w:rsidR="006A3678" w:rsidRPr="005F0D99" w14:paraId="34A03E5C" w14:textId="77777777" w:rsidTr="00D66FF4">
        <w:tc>
          <w:tcPr>
            <w:tcW w:w="2518" w:type="dxa"/>
          </w:tcPr>
          <w:p w14:paraId="2043D35B" w14:textId="77777777" w:rsidR="006A3678" w:rsidRPr="005F0D99" w:rsidRDefault="006A3678"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6515" w:type="dxa"/>
          </w:tcPr>
          <w:p w14:paraId="65101270" w14:textId="49DD0BA2" w:rsidR="006A3678" w:rsidRPr="005F0D99" w:rsidRDefault="00442DF0"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XXX</w:t>
            </w:r>
          </w:p>
        </w:tc>
      </w:tr>
      <w:tr w:rsidR="006A3678" w:rsidRPr="005F0D99" w14:paraId="2EEB4ABD" w14:textId="77777777" w:rsidTr="00D66FF4">
        <w:tc>
          <w:tcPr>
            <w:tcW w:w="2518" w:type="dxa"/>
          </w:tcPr>
          <w:p w14:paraId="028529F0" w14:textId="77777777" w:rsidR="006A3678" w:rsidRPr="005F0D99" w:rsidRDefault="006A3678"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Título</w:t>
            </w:r>
          </w:p>
        </w:tc>
        <w:tc>
          <w:tcPr>
            <w:tcW w:w="6515" w:type="dxa"/>
          </w:tcPr>
          <w:p w14:paraId="184F2280" w14:textId="4F2D367F" w:rsidR="006A3678" w:rsidRPr="005F0D99" w:rsidRDefault="006A3678"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Refuerza tu apren</w:t>
            </w:r>
            <w:r w:rsidR="00E91C1D">
              <w:rPr>
                <w:rFonts w:ascii="Times New Roman" w:hAnsi="Times New Roman" w:cs="Times New Roman"/>
                <w:b/>
                <w:sz w:val="24"/>
                <w:szCs w:val="24"/>
              </w:rPr>
              <w:t xml:space="preserve">dizaje: </w:t>
            </w:r>
            <w:del w:id="396" w:author="EUGENIA ARCE" w:date="2015-08-24T01:21:00Z">
              <w:r w:rsidR="00442DF0" w:rsidRPr="005F0D99">
                <w:rPr>
                  <w:rFonts w:ascii="Times New Roman" w:hAnsi="Times New Roman" w:cs="Times New Roman"/>
                  <w:b/>
                  <w:sz w:val="24"/>
                  <w:szCs w:val="24"/>
                </w:rPr>
                <w:delText>La</w:delText>
              </w:r>
            </w:del>
            <w:ins w:id="397" w:author="EUGENIA ARCE" w:date="2015-08-24T01:21:00Z">
              <w:r w:rsidR="00E91C1D">
                <w:rPr>
                  <w:rFonts w:ascii="Times New Roman" w:hAnsi="Times New Roman" w:cs="Times New Roman"/>
                  <w:b/>
                  <w:sz w:val="24"/>
                  <w:szCs w:val="24"/>
                </w:rPr>
                <w:t>l</w:t>
              </w:r>
              <w:r w:rsidR="00442DF0" w:rsidRPr="005F0D99">
                <w:rPr>
                  <w:rFonts w:ascii="Times New Roman" w:hAnsi="Times New Roman" w:cs="Times New Roman"/>
                  <w:b/>
                  <w:sz w:val="24"/>
                  <w:szCs w:val="24"/>
                </w:rPr>
                <w:t>a</w:t>
              </w:r>
            </w:ins>
            <w:r w:rsidR="00442DF0" w:rsidRPr="005F0D99">
              <w:rPr>
                <w:rFonts w:ascii="Times New Roman" w:hAnsi="Times New Roman" w:cs="Times New Roman"/>
                <w:b/>
                <w:sz w:val="24"/>
                <w:szCs w:val="24"/>
              </w:rPr>
              <w:t xml:space="preserve"> población colombiana.</w:t>
            </w:r>
          </w:p>
        </w:tc>
      </w:tr>
      <w:tr w:rsidR="006A3678" w:rsidRPr="005F0D99" w14:paraId="38686F6E" w14:textId="77777777" w:rsidTr="00D66FF4">
        <w:tc>
          <w:tcPr>
            <w:tcW w:w="2518" w:type="dxa"/>
          </w:tcPr>
          <w:p w14:paraId="139EFE05" w14:textId="77777777" w:rsidR="006A3678" w:rsidRPr="005F0D99" w:rsidRDefault="006A3678"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6515" w:type="dxa"/>
          </w:tcPr>
          <w:p w14:paraId="5583B29F" w14:textId="149093C3" w:rsidR="006A3678" w:rsidRPr="005F0D99" w:rsidRDefault="00E91C1D" w:rsidP="005F0D99">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Visita el </w:t>
            </w:r>
            <w:del w:id="398" w:author="EUGENIA ARCE" w:date="2015-08-24T01:21:00Z">
              <w:r w:rsidR="006A3678" w:rsidRPr="005F0D99">
                <w:rPr>
                  <w:rFonts w:ascii="Times New Roman" w:hAnsi="Times New Roman" w:cs="Times New Roman"/>
                  <w:sz w:val="24"/>
                  <w:szCs w:val="24"/>
                </w:rPr>
                <w:delText>Sitio Web</w:delText>
              </w:r>
            </w:del>
            <w:ins w:id="399" w:author="EUGENIA ARCE" w:date="2015-08-24T01:21:00Z">
              <w:r>
                <w:rPr>
                  <w:rFonts w:ascii="Times New Roman" w:hAnsi="Times New Roman" w:cs="Times New Roman"/>
                  <w:sz w:val="24"/>
                  <w:szCs w:val="24"/>
                </w:rPr>
                <w:t>sitio w</w:t>
              </w:r>
              <w:r w:rsidR="006A3678" w:rsidRPr="005F0D99">
                <w:rPr>
                  <w:rFonts w:ascii="Times New Roman" w:hAnsi="Times New Roman" w:cs="Times New Roman"/>
                  <w:sz w:val="24"/>
                  <w:szCs w:val="24"/>
                </w:rPr>
                <w:t>eb</w:t>
              </w:r>
            </w:ins>
            <w:r w:rsidR="006A3678" w:rsidRPr="005F0D99">
              <w:rPr>
                <w:rFonts w:ascii="Times New Roman" w:hAnsi="Times New Roman" w:cs="Times New Roman"/>
                <w:sz w:val="24"/>
                <w:szCs w:val="24"/>
              </w:rPr>
              <w:t xml:space="preserve"> del Ministerio de Relaciones Exteriores (http://www.cancilleria.gov.co) </w:t>
            </w:r>
            <w:ins w:id="400" w:author="EUGENIA ARCE" w:date="2015-08-24T01:21:00Z">
              <w:r>
                <w:rPr>
                  <w:rFonts w:ascii="Times New Roman" w:hAnsi="Times New Roman" w:cs="Times New Roman"/>
                  <w:sz w:val="24"/>
                  <w:szCs w:val="24"/>
                </w:rPr>
                <w:t xml:space="preserve">y </w:t>
              </w:r>
            </w:ins>
            <w:r w:rsidR="006A3678" w:rsidRPr="005F0D99">
              <w:rPr>
                <w:rFonts w:ascii="Times New Roman" w:hAnsi="Times New Roman" w:cs="Times New Roman"/>
                <w:sz w:val="24"/>
                <w:szCs w:val="24"/>
              </w:rPr>
              <w:t>busca la información que se publica</w:t>
            </w:r>
            <w:ins w:id="401" w:author="EUGENIA ARCE" w:date="2015-08-24T01:21:00Z">
              <w:r w:rsidR="006A3678" w:rsidRPr="005F0D99">
                <w:rPr>
                  <w:rFonts w:ascii="Times New Roman" w:hAnsi="Times New Roman" w:cs="Times New Roman"/>
                  <w:sz w:val="24"/>
                  <w:szCs w:val="24"/>
                </w:rPr>
                <w:t xml:space="preserve"> </w:t>
              </w:r>
              <w:r>
                <w:rPr>
                  <w:rFonts w:ascii="Times New Roman" w:hAnsi="Times New Roman" w:cs="Times New Roman"/>
                  <w:sz w:val="24"/>
                  <w:szCs w:val="24"/>
                </w:rPr>
                <w:t>sobre los requisitos y pasos</w:t>
              </w:r>
            </w:ins>
            <w:r>
              <w:rPr>
                <w:rFonts w:ascii="Times New Roman" w:hAnsi="Times New Roman" w:cs="Times New Roman"/>
                <w:sz w:val="24"/>
                <w:szCs w:val="24"/>
              </w:rPr>
              <w:t xml:space="preserve"> </w:t>
            </w:r>
            <w:r w:rsidR="006A3678" w:rsidRPr="005F0D99">
              <w:rPr>
                <w:rFonts w:ascii="Times New Roman" w:hAnsi="Times New Roman" w:cs="Times New Roman"/>
                <w:sz w:val="24"/>
                <w:szCs w:val="24"/>
              </w:rPr>
              <w:t>para que los extranjeros adquieran la nacionalidad colombiana. Indaga entre tus familiares y amigos si conocen un extranjero que se haya nacionalizado.</w:t>
            </w:r>
          </w:p>
        </w:tc>
      </w:tr>
    </w:tbl>
    <w:p w14:paraId="03D7388C" w14:textId="33A2C8D8" w:rsidR="00FA58FE" w:rsidRPr="005F0D99" w:rsidRDefault="00FA58FE" w:rsidP="005F0D99">
      <w:pPr>
        <w:spacing w:after="0" w:line="276" w:lineRule="auto"/>
        <w:jc w:val="both"/>
        <w:rPr>
          <w:rFonts w:ascii="Times New Roman" w:hAnsi="Times New Roman" w:cs="Times New Roman"/>
          <w:color w:val="E36C0A" w:themeColor="accent6" w:themeShade="BF"/>
        </w:rPr>
      </w:pPr>
    </w:p>
    <w:tbl>
      <w:tblPr>
        <w:tblStyle w:val="Tablaconcuadrcula"/>
        <w:tblW w:w="0" w:type="auto"/>
        <w:tblLook w:val="04A0" w:firstRow="1" w:lastRow="0" w:firstColumn="1" w:lastColumn="0" w:noHBand="0" w:noVBand="1"/>
      </w:tblPr>
      <w:tblGrid>
        <w:gridCol w:w="2518"/>
        <w:gridCol w:w="6515"/>
      </w:tblGrid>
      <w:tr w:rsidR="00FA58FE" w:rsidRPr="005F0D99" w14:paraId="257D0E6D" w14:textId="77777777" w:rsidTr="007E771D">
        <w:tc>
          <w:tcPr>
            <w:tcW w:w="9033" w:type="dxa"/>
            <w:gridSpan w:val="2"/>
            <w:shd w:val="clear" w:color="auto" w:fill="000000" w:themeFill="text1"/>
          </w:tcPr>
          <w:p w14:paraId="72A0FFAA" w14:textId="06FFD6B9" w:rsidR="00FA58FE" w:rsidRPr="005F0D99" w:rsidRDefault="00FA58FE"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Practica: recurso nuevo</w:t>
            </w:r>
          </w:p>
        </w:tc>
      </w:tr>
      <w:tr w:rsidR="00FA58FE" w:rsidRPr="005F0D99" w14:paraId="25729EF6" w14:textId="77777777" w:rsidTr="007E771D">
        <w:tc>
          <w:tcPr>
            <w:tcW w:w="2518" w:type="dxa"/>
          </w:tcPr>
          <w:p w14:paraId="499F3434" w14:textId="77777777" w:rsidR="00FA58FE" w:rsidRPr="005F0D99" w:rsidRDefault="00FA58FE"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6515" w:type="dxa"/>
          </w:tcPr>
          <w:p w14:paraId="7BA2891A" w14:textId="6531FDA8" w:rsidR="00FA58FE" w:rsidRPr="005F0D99" w:rsidRDefault="00442DF0"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XXX</w:t>
            </w:r>
          </w:p>
        </w:tc>
      </w:tr>
      <w:tr w:rsidR="00FA58FE" w:rsidRPr="005F0D99" w14:paraId="06A37CDD" w14:textId="77777777" w:rsidTr="007E771D">
        <w:tc>
          <w:tcPr>
            <w:tcW w:w="2518" w:type="dxa"/>
          </w:tcPr>
          <w:p w14:paraId="3949083A" w14:textId="77777777" w:rsidR="00FA58FE" w:rsidRPr="005F0D99" w:rsidRDefault="00FA58FE"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Título</w:t>
            </w:r>
          </w:p>
        </w:tc>
        <w:tc>
          <w:tcPr>
            <w:tcW w:w="6515" w:type="dxa"/>
          </w:tcPr>
          <w:p w14:paraId="0153CB1B" w14:textId="0981495B" w:rsidR="00FA58FE" w:rsidRPr="005F0D99" w:rsidRDefault="00FA58FE"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 xml:space="preserve">Refuerza tu aprendizaje: </w:t>
            </w:r>
            <w:del w:id="402" w:author="EUGENIA ARCE" w:date="2015-08-24T01:21:00Z">
              <w:r w:rsidR="00442DF0" w:rsidRPr="005F0D99">
                <w:rPr>
                  <w:rFonts w:ascii="Times New Roman" w:hAnsi="Times New Roman" w:cs="Times New Roman"/>
                  <w:b/>
                  <w:sz w:val="24"/>
                  <w:szCs w:val="24"/>
                </w:rPr>
                <w:delText>Elecciones</w:delText>
              </w:r>
            </w:del>
            <w:ins w:id="403" w:author="EUGENIA ARCE" w:date="2015-08-24T01:21:00Z">
              <w:r w:rsidR="00E91C1D">
                <w:rPr>
                  <w:rFonts w:ascii="Times New Roman" w:hAnsi="Times New Roman" w:cs="Times New Roman"/>
                  <w:b/>
                  <w:sz w:val="24"/>
                  <w:szCs w:val="24"/>
                </w:rPr>
                <w:t>e</w:t>
              </w:r>
              <w:r w:rsidR="00442DF0" w:rsidRPr="005F0D99">
                <w:rPr>
                  <w:rFonts w:ascii="Times New Roman" w:hAnsi="Times New Roman" w:cs="Times New Roman"/>
                  <w:b/>
                  <w:sz w:val="24"/>
                  <w:szCs w:val="24"/>
                </w:rPr>
                <w:t>lecciones</w:t>
              </w:r>
            </w:ins>
            <w:r w:rsidR="00442DF0" w:rsidRPr="005F0D99">
              <w:rPr>
                <w:rFonts w:ascii="Times New Roman" w:hAnsi="Times New Roman" w:cs="Times New Roman"/>
                <w:b/>
                <w:sz w:val="24"/>
                <w:szCs w:val="24"/>
              </w:rPr>
              <w:t xml:space="preserve"> en Colombia.</w:t>
            </w:r>
          </w:p>
        </w:tc>
      </w:tr>
      <w:tr w:rsidR="00442DF0" w:rsidRPr="005F0D99" w14:paraId="7741D55A" w14:textId="77777777" w:rsidTr="007E771D">
        <w:tc>
          <w:tcPr>
            <w:tcW w:w="2518" w:type="dxa"/>
          </w:tcPr>
          <w:p w14:paraId="48F9EAA6" w14:textId="77777777" w:rsidR="00FA58FE" w:rsidRPr="005F0D99" w:rsidRDefault="00FA58FE"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6515" w:type="dxa"/>
          </w:tcPr>
          <w:p w14:paraId="36ABC8C4" w14:textId="247F06C1" w:rsidR="00FA58FE" w:rsidRPr="005F0D99" w:rsidRDefault="00E91C1D" w:rsidP="00E91C1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Visita el </w:t>
            </w:r>
            <w:del w:id="404" w:author="EUGENIA ARCE" w:date="2015-08-24T01:21:00Z">
              <w:r w:rsidR="00FA58FE" w:rsidRPr="005F0D99">
                <w:rPr>
                  <w:rFonts w:ascii="Times New Roman" w:hAnsi="Times New Roman" w:cs="Times New Roman"/>
                  <w:sz w:val="24"/>
                  <w:szCs w:val="24"/>
                </w:rPr>
                <w:delText>Sitio Web</w:delText>
              </w:r>
            </w:del>
            <w:ins w:id="405" w:author="EUGENIA ARCE" w:date="2015-08-24T01:21:00Z">
              <w:r>
                <w:rPr>
                  <w:rFonts w:ascii="Times New Roman" w:hAnsi="Times New Roman" w:cs="Times New Roman"/>
                  <w:sz w:val="24"/>
                  <w:szCs w:val="24"/>
                </w:rPr>
                <w:t>sitio w</w:t>
              </w:r>
              <w:r w:rsidR="00FA58FE" w:rsidRPr="005F0D99">
                <w:rPr>
                  <w:rFonts w:ascii="Times New Roman" w:hAnsi="Times New Roman" w:cs="Times New Roman"/>
                  <w:sz w:val="24"/>
                  <w:szCs w:val="24"/>
                </w:rPr>
                <w:t>eb</w:t>
              </w:r>
            </w:ins>
            <w:r w:rsidR="00FA58FE" w:rsidRPr="005F0D99">
              <w:rPr>
                <w:rFonts w:ascii="Times New Roman" w:hAnsi="Times New Roman" w:cs="Times New Roman"/>
                <w:sz w:val="24"/>
                <w:szCs w:val="24"/>
              </w:rPr>
              <w:t xml:space="preserve"> </w:t>
            </w:r>
            <w:r w:rsidR="00442DF0" w:rsidRPr="005F0D99">
              <w:rPr>
                <w:rFonts w:ascii="Times New Roman" w:hAnsi="Times New Roman" w:cs="Times New Roman"/>
                <w:sz w:val="24"/>
                <w:szCs w:val="24"/>
              </w:rPr>
              <w:t>de la Registraduría Nacional del Estado Civil</w:t>
            </w:r>
            <w:r w:rsidR="00FA58FE" w:rsidRPr="005F0D99">
              <w:rPr>
                <w:rFonts w:ascii="Times New Roman" w:hAnsi="Times New Roman" w:cs="Times New Roman"/>
                <w:sz w:val="24"/>
                <w:szCs w:val="24"/>
              </w:rPr>
              <w:t xml:space="preserve"> (http://www.</w:t>
            </w:r>
            <w:del w:id="406" w:author="EUGENIA ARCE" w:date="2015-08-24T01:21:00Z">
              <w:r w:rsidR="00FA58FE" w:rsidRPr="005F0D99">
                <w:rPr>
                  <w:rFonts w:ascii="Times New Roman" w:hAnsi="Times New Roman" w:cs="Times New Roman"/>
                  <w:sz w:val="24"/>
                  <w:szCs w:val="24"/>
                </w:rPr>
                <w:delText>cancilleria</w:delText>
              </w:r>
            </w:del>
            <w:ins w:id="407" w:author="EUGENIA ARCE" w:date="2015-08-24T01:21:00Z">
              <w:r>
                <w:rPr>
                  <w:rFonts w:ascii="Times New Roman" w:hAnsi="Times New Roman" w:cs="Times New Roman"/>
                  <w:sz w:val="24"/>
                  <w:szCs w:val="24"/>
                </w:rPr>
                <w:t>registraduria</w:t>
              </w:r>
            </w:ins>
            <w:r w:rsidR="00FA58FE" w:rsidRPr="005F0D99">
              <w:rPr>
                <w:rFonts w:ascii="Times New Roman" w:hAnsi="Times New Roman" w:cs="Times New Roman"/>
                <w:sz w:val="24"/>
                <w:szCs w:val="24"/>
              </w:rPr>
              <w:t xml:space="preserve">.gov.co) </w:t>
            </w:r>
            <w:r w:rsidR="00442DF0" w:rsidRPr="005F0D99">
              <w:rPr>
                <w:rFonts w:ascii="Times New Roman" w:hAnsi="Times New Roman" w:cs="Times New Roman"/>
                <w:sz w:val="24"/>
                <w:szCs w:val="24"/>
              </w:rPr>
              <w:t xml:space="preserve">y consulta los resultados electorales de las elecciones presidenciales celebradas en el 2014. Determina cuántos </w:t>
            </w:r>
            <w:ins w:id="408" w:author="EUGENIA ARCE" w:date="2015-08-24T01:21:00Z">
              <w:r>
                <w:rPr>
                  <w:rFonts w:ascii="Times New Roman" w:hAnsi="Times New Roman" w:cs="Times New Roman"/>
                  <w:sz w:val="24"/>
                  <w:szCs w:val="24"/>
                </w:rPr>
                <w:t xml:space="preserve">electores </w:t>
              </w:r>
            </w:ins>
            <w:r>
              <w:rPr>
                <w:rFonts w:ascii="Times New Roman" w:hAnsi="Times New Roman" w:cs="Times New Roman"/>
                <w:sz w:val="24"/>
                <w:szCs w:val="24"/>
              </w:rPr>
              <w:t xml:space="preserve">votaron por el actual </w:t>
            </w:r>
            <w:del w:id="409" w:author="EUGENIA ARCE" w:date="2015-08-24T01:21:00Z">
              <w:r w:rsidR="00442DF0" w:rsidRPr="005F0D99">
                <w:rPr>
                  <w:rFonts w:ascii="Times New Roman" w:hAnsi="Times New Roman" w:cs="Times New Roman"/>
                  <w:sz w:val="24"/>
                  <w:szCs w:val="24"/>
                </w:rPr>
                <w:delText>Presidente</w:delText>
              </w:r>
            </w:del>
            <w:ins w:id="410" w:author="EUGENIA ARCE" w:date="2015-08-24T01:21:00Z">
              <w:r>
                <w:rPr>
                  <w:rFonts w:ascii="Times New Roman" w:hAnsi="Times New Roman" w:cs="Times New Roman"/>
                  <w:sz w:val="24"/>
                  <w:szCs w:val="24"/>
                </w:rPr>
                <w:t>presidente</w:t>
              </w:r>
            </w:ins>
            <w:r>
              <w:rPr>
                <w:rFonts w:ascii="Times New Roman" w:hAnsi="Times New Roman" w:cs="Times New Roman"/>
                <w:sz w:val="24"/>
                <w:szCs w:val="24"/>
              </w:rPr>
              <w:t xml:space="preserve"> y </w:t>
            </w:r>
            <w:del w:id="411" w:author="EUGENIA ARCE" w:date="2015-08-24T01:21:00Z">
              <w:r w:rsidR="00442DF0" w:rsidRPr="005F0D99">
                <w:rPr>
                  <w:rFonts w:ascii="Times New Roman" w:hAnsi="Times New Roman" w:cs="Times New Roman"/>
                  <w:sz w:val="24"/>
                  <w:szCs w:val="24"/>
                </w:rPr>
                <w:delText>Vicepresidente</w:delText>
              </w:r>
            </w:del>
            <w:ins w:id="412" w:author="EUGENIA ARCE" w:date="2015-08-24T01:21:00Z">
              <w:r>
                <w:rPr>
                  <w:rFonts w:ascii="Times New Roman" w:hAnsi="Times New Roman" w:cs="Times New Roman"/>
                  <w:sz w:val="24"/>
                  <w:szCs w:val="24"/>
                </w:rPr>
                <w:t>v</w:t>
              </w:r>
              <w:r w:rsidR="00442DF0" w:rsidRPr="005F0D99">
                <w:rPr>
                  <w:rFonts w:ascii="Times New Roman" w:hAnsi="Times New Roman" w:cs="Times New Roman"/>
                  <w:sz w:val="24"/>
                  <w:szCs w:val="24"/>
                </w:rPr>
                <w:t>icepresidente</w:t>
              </w:r>
            </w:ins>
            <w:r w:rsidR="00442DF0" w:rsidRPr="005F0D99">
              <w:rPr>
                <w:rFonts w:ascii="Times New Roman" w:hAnsi="Times New Roman" w:cs="Times New Roman"/>
                <w:sz w:val="24"/>
                <w:szCs w:val="24"/>
              </w:rPr>
              <w:t xml:space="preserve"> de la República.</w:t>
            </w:r>
          </w:p>
        </w:tc>
      </w:tr>
    </w:tbl>
    <w:p w14:paraId="44D9C711" w14:textId="77777777" w:rsidR="004F3BA4" w:rsidRPr="005F0D99" w:rsidRDefault="004F3BA4" w:rsidP="005F0D99">
      <w:pPr>
        <w:spacing w:after="0" w:line="276" w:lineRule="auto"/>
        <w:jc w:val="both"/>
        <w:rPr>
          <w:rFonts w:ascii="Times New Roman" w:hAnsi="Times New Roman" w:cs="Times New Roman"/>
        </w:rPr>
      </w:pPr>
    </w:p>
    <w:p w14:paraId="2C8A6C24" w14:textId="1073269E" w:rsidR="00691472" w:rsidRPr="005F0D99" w:rsidRDefault="00691472" w:rsidP="005F0D99">
      <w:pPr>
        <w:spacing w:after="0" w:line="276" w:lineRule="auto"/>
        <w:jc w:val="both"/>
        <w:rPr>
          <w:rFonts w:ascii="Times New Roman" w:hAnsi="Times New Roman" w:cs="Times New Roman"/>
        </w:rPr>
      </w:pPr>
      <w:r w:rsidRPr="005F0D99">
        <w:rPr>
          <w:rFonts w:ascii="Times New Roman" w:hAnsi="Times New Roman" w:cs="Times New Roman"/>
        </w:rPr>
        <w:t xml:space="preserve">[SECCIÓN 3] </w:t>
      </w:r>
      <w:r w:rsidR="00BC5A51" w:rsidRPr="005F0D99">
        <w:rPr>
          <w:rFonts w:ascii="Times New Roman" w:hAnsi="Times New Roman" w:cs="Times New Roman"/>
          <w:b/>
        </w:rPr>
        <w:t xml:space="preserve">1.2.3 </w:t>
      </w:r>
      <w:del w:id="413" w:author="EUGENIA ARCE" w:date="2015-08-24T01:21:00Z">
        <w:r w:rsidRPr="005F0D99">
          <w:rPr>
            <w:rFonts w:ascii="Times New Roman" w:hAnsi="Times New Roman" w:cs="Times New Roman"/>
            <w:b/>
          </w:rPr>
          <w:delText>Poder</w:delText>
        </w:r>
      </w:del>
      <w:ins w:id="414" w:author="EUGENIA ARCE" w:date="2015-08-24T01:21:00Z">
        <w:r w:rsidR="00E91C1D">
          <w:rPr>
            <w:rFonts w:ascii="Times New Roman" w:hAnsi="Times New Roman" w:cs="Times New Roman"/>
            <w:b/>
          </w:rPr>
          <w:t>El p</w:t>
        </w:r>
        <w:r w:rsidRPr="005F0D99">
          <w:rPr>
            <w:rFonts w:ascii="Times New Roman" w:hAnsi="Times New Roman" w:cs="Times New Roman"/>
            <w:b/>
          </w:rPr>
          <w:t>oder</w:t>
        </w:r>
      </w:ins>
      <w:r w:rsidRPr="005F0D99">
        <w:rPr>
          <w:rFonts w:ascii="Times New Roman" w:hAnsi="Times New Roman" w:cs="Times New Roman"/>
          <w:b/>
        </w:rPr>
        <w:t xml:space="preserve"> públic</w:t>
      </w:r>
      <w:r w:rsidR="00E91C1D">
        <w:rPr>
          <w:rFonts w:ascii="Times New Roman" w:hAnsi="Times New Roman" w:cs="Times New Roman"/>
          <w:b/>
        </w:rPr>
        <w:t>o institucionalizado</w:t>
      </w:r>
      <w:del w:id="415" w:author="EUGENIA ARCE" w:date="2015-08-24T01:21:00Z">
        <w:r w:rsidRPr="005F0D99">
          <w:rPr>
            <w:rFonts w:ascii="Times New Roman" w:hAnsi="Times New Roman" w:cs="Times New Roman"/>
            <w:b/>
          </w:rPr>
          <w:delText>.</w:delText>
        </w:r>
      </w:del>
    </w:p>
    <w:p w14:paraId="7F96A7D6" w14:textId="77777777" w:rsidR="00691472" w:rsidRPr="00E91C1D" w:rsidRDefault="00691472" w:rsidP="005F0D99">
      <w:pPr>
        <w:spacing w:after="0" w:line="276" w:lineRule="auto"/>
        <w:jc w:val="both"/>
        <w:rPr>
          <w:rFonts w:ascii="Times New Roman" w:hAnsi="Times New Roman"/>
          <w:color w:val="E36C0A" w:themeColor="accent6" w:themeShade="BF"/>
          <w:rPrChange w:id="416" w:author="EUGENIA ARCE" w:date="2015-08-24T01:21:00Z">
            <w:rPr>
              <w:rFonts w:ascii="Times New Roman" w:hAnsi="Times New Roman"/>
              <w:color w:val="E36C0A" w:themeColor="accent6" w:themeShade="BF"/>
              <w:lang w:val="es-ES"/>
            </w:rPr>
          </w:rPrChange>
        </w:rPr>
      </w:pPr>
    </w:p>
    <w:tbl>
      <w:tblPr>
        <w:tblStyle w:val="Tablaconcuadrcula"/>
        <w:tblW w:w="0" w:type="auto"/>
        <w:tblLook w:val="04A0" w:firstRow="1" w:lastRow="0" w:firstColumn="1" w:lastColumn="0" w:noHBand="0" w:noVBand="1"/>
      </w:tblPr>
      <w:tblGrid>
        <w:gridCol w:w="2518"/>
        <w:gridCol w:w="6460"/>
      </w:tblGrid>
      <w:tr w:rsidR="00691472" w:rsidRPr="005F0D99" w14:paraId="597CB397" w14:textId="77777777" w:rsidTr="00726EDE">
        <w:tc>
          <w:tcPr>
            <w:tcW w:w="8978" w:type="dxa"/>
            <w:gridSpan w:val="2"/>
            <w:shd w:val="clear" w:color="auto" w:fill="000000" w:themeFill="text1"/>
          </w:tcPr>
          <w:p w14:paraId="1A2D5E05" w14:textId="77777777" w:rsidR="00691472" w:rsidRPr="005F0D99" w:rsidRDefault="00691472"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Destacado</w:t>
            </w:r>
          </w:p>
        </w:tc>
      </w:tr>
      <w:tr w:rsidR="00691472" w:rsidRPr="005F0D99" w14:paraId="4FD1C93C" w14:textId="77777777" w:rsidTr="00726EDE">
        <w:tc>
          <w:tcPr>
            <w:tcW w:w="2518" w:type="dxa"/>
          </w:tcPr>
          <w:p w14:paraId="20029687" w14:textId="77777777" w:rsidR="00691472" w:rsidRPr="005F0D99" w:rsidRDefault="00691472"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Título</w:t>
            </w:r>
          </w:p>
        </w:tc>
        <w:tc>
          <w:tcPr>
            <w:tcW w:w="6460" w:type="dxa"/>
          </w:tcPr>
          <w:p w14:paraId="1E557763" w14:textId="2C9D2B47" w:rsidR="00691472" w:rsidRPr="005F0D99" w:rsidRDefault="00691472" w:rsidP="005F0D99">
            <w:pPr>
              <w:spacing w:line="276" w:lineRule="auto"/>
              <w:jc w:val="both"/>
              <w:rPr>
                <w:rFonts w:ascii="Times New Roman" w:hAnsi="Times New Roman" w:cs="Times New Roman"/>
                <w:b/>
                <w:sz w:val="24"/>
                <w:szCs w:val="24"/>
              </w:rPr>
            </w:pPr>
            <w:del w:id="417" w:author="EUGENIA ARCE" w:date="2015-08-24T01:21:00Z">
              <w:r w:rsidRPr="005F0D99">
                <w:rPr>
                  <w:rFonts w:ascii="Times New Roman" w:hAnsi="Times New Roman" w:cs="Times New Roman"/>
                  <w:b/>
                  <w:sz w:val="24"/>
                  <w:szCs w:val="24"/>
                </w:rPr>
                <w:delText>El territorio</w:delText>
              </w:r>
            </w:del>
            <w:ins w:id="418" w:author="EUGENIA ARCE" w:date="2015-08-24T01:21:00Z">
              <w:r w:rsidR="00E91C1D">
                <w:rPr>
                  <w:rFonts w:ascii="Times New Roman" w:hAnsi="Times New Roman" w:cs="Times New Roman"/>
                  <w:b/>
                  <w:sz w:val="24"/>
                  <w:szCs w:val="24"/>
                </w:rPr>
                <w:t>Las ramas del poder público</w:t>
              </w:r>
            </w:ins>
          </w:p>
        </w:tc>
      </w:tr>
      <w:tr w:rsidR="00691472" w:rsidRPr="005F0D99" w14:paraId="4EF566C9" w14:textId="77777777" w:rsidTr="00726EDE">
        <w:tc>
          <w:tcPr>
            <w:tcW w:w="2518" w:type="dxa"/>
          </w:tcPr>
          <w:p w14:paraId="3E21EC72" w14:textId="77777777" w:rsidR="00691472" w:rsidRPr="005F0D99" w:rsidRDefault="00691472"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Contenido</w:t>
            </w:r>
          </w:p>
        </w:tc>
        <w:tc>
          <w:tcPr>
            <w:tcW w:w="6460" w:type="dxa"/>
          </w:tcPr>
          <w:p w14:paraId="3678AF9A" w14:textId="42604EDF" w:rsidR="00691472" w:rsidRPr="005F0D99" w:rsidRDefault="00691472" w:rsidP="006734BD">
            <w:pPr>
              <w:spacing w:line="276" w:lineRule="auto"/>
              <w:jc w:val="both"/>
              <w:rPr>
                <w:rFonts w:ascii="Times New Roman" w:hAnsi="Times New Roman" w:cs="Times New Roman"/>
                <w:sz w:val="24"/>
                <w:szCs w:val="24"/>
                <w:lang w:val="es-ES"/>
              </w:rPr>
            </w:pPr>
            <w:del w:id="419" w:author="EUGENIA ARCE" w:date="2015-08-24T01:21:00Z">
              <w:r w:rsidRPr="005F0D99">
                <w:rPr>
                  <w:rFonts w:ascii="Times New Roman" w:hAnsi="Times New Roman" w:cs="Times New Roman"/>
                  <w:sz w:val="24"/>
                  <w:szCs w:val="24"/>
                </w:rPr>
                <w:delText>“</w:delText>
              </w:r>
              <w:r w:rsidRPr="005F0D99">
                <w:rPr>
                  <w:rFonts w:ascii="Times New Roman" w:hAnsi="Times New Roman" w:cs="Times New Roman"/>
                  <w:i/>
                  <w:sz w:val="24"/>
                  <w:szCs w:val="24"/>
                </w:rPr>
                <w:delText>El Presidente</w:delText>
              </w:r>
            </w:del>
            <w:ins w:id="420" w:author="EUGENIA ARCE" w:date="2015-08-24T01:21:00Z">
              <w:r w:rsidR="006734BD">
                <w:rPr>
                  <w:rFonts w:ascii="Times New Roman" w:hAnsi="Times New Roman" w:cs="Times New Roman"/>
                  <w:sz w:val="24"/>
                  <w:szCs w:val="24"/>
                </w:rPr>
                <w:t xml:space="preserve">La Presidencia de la República, el Congreso y la Rama Judicial representan las tres ramas del poder público. Encontramos referencias al poder público institucionalizado en frases como las siguientes: </w:t>
              </w:r>
              <w:r w:rsidRPr="005F0D99">
                <w:rPr>
                  <w:rFonts w:ascii="Times New Roman" w:hAnsi="Times New Roman" w:cs="Times New Roman"/>
                  <w:sz w:val="24"/>
                  <w:szCs w:val="24"/>
                </w:rPr>
                <w:t>“</w:t>
              </w:r>
              <w:r w:rsidR="00772821">
                <w:rPr>
                  <w:rFonts w:ascii="Times New Roman" w:hAnsi="Times New Roman" w:cs="Times New Roman"/>
                  <w:i/>
                  <w:sz w:val="24"/>
                  <w:szCs w:val="24"/>
                </w:rPr>
                <w:t>El p</w:t>
              </w:r>
              <w:r w:rsidRPr="005F0D99">
                <w:rPr>
                  <w:rFonts w:ascii="Times New Roman" w:hAnsi="Times New Roman" w:cs="Times New Roman"/>
                  <w:i/>
                  <w:sz w:val="24"/>
                  <w:szCs w:val="24"/>
                </w:rPr>
                <w:t>residente</w:t>
              </w:r>
            </w:ins>
            <w:r w:rsidRPr="005F0D99">
              <w:rPr>
                <w:rFonts w:ascii="Times New Roman" w:hAnsi="Times New Roman" w:cs="Times New Roman"/>
                <w:i/>
                <w:sz w:val="24"/>
                <w:szCs w:val="24"/>
              </w:rPr>
              <w:t xml:space="preserve"> de la República promulgó la ley 1482 de 2011 para luchar contra la discriminación</w:t>
            </w:r>
            <w:r w:rsidRPr="005F0D99">
              <w:rPr>
                <w:rFonts w:ascii="Times New Roman" w:hAnsi="Times New Roman" w:cs="Times New Roman"/>
                <w:sz w:val="24"/>
                <w:szCs w:val="24"/>
              </w:rPr>
              <w:t>”; “</w:t>
            </w:r>
            <w:r w:rsidRPr="005F0D99">
              <w:rPr>
                <w:rFonts w:ascii="Times New Roman" w:hAnsi="Times New Roman" w:cs="Times New Roman"/>
                <w:i/>
                <w:sz w:val="24"/>
                <w:szCs w:val="24"/>
              </w:rPr>
              <w:t xml:space="preserve">el juez ordenó la captura de </w:t>
            </w:r>
            <w:r w:rsidR="006A3678" w:rsidRPr="005F0D99">
              <w:rPr>
                <w:rFonts w:ascii="Times New Roman" w:hAnsi="Times New Roman" w:cs="Times New Roman"/>
                <w:i/>
                <w:sz w:val="24"/>
                <w:szCs w:val="24"/>
              </w:rPr>
              <w:t>los</w:t>
            </w:r>
            <w:r w:rsidRPr="005F0D99">
              <w:rPr>
                <w:rFonts w:ascii="Times New Roman" w:hAnsi="Times New Roman" w:cs="Times New Roman"/>
                <w:i/>
                <w:sz w:val="24"/>
                <w:szCs w:val="24"/>
              </w:rPr>
              <w:t xml:space="preserve"> delincuentes</w:t>
            </w:r>
            <w:del w:id="421" w:author="EUGENIA ARCE" w:date="2015-08-24T01:21:00Z">
              <w:r w:rsidRPr="005F0D99">
                <w:rPr>
                  <w:rFonts w:ascii="Times New Roman" w:hAnsi="Times New Roman" w:cs="Times New Roman"/>
                  <w:sz w:val="24"/>
                  <w:szCs w:val="24"/>
                </w:rPr>
                <w:delText>”,</w:delText>
              </w:r>
            </w:del>
            <w:ins w:id="422" w:author="EUGENIA ARCE" w:date="2015-08-24T01:21:00Z">
              <w:r w:rsidR="006734BD">
                <w:rPr>
                  <w:rFonts w:ascii="Times New Roman" w:hAnsi="Times New Roman" w:cs="Times New Roman"/>
                  <w:sz w:val="24"/>
                  <w:szCs w:val="24"/>
                </w:rPr>
                <w:t>”;</w:t>
              </w:r>
            </w:ins>
            <w:r w:rsidRPr="005F0D99">
              <w:rPr>
                <w:rFonts w:ascii="Times New Roman" w:hAnsi="Times New Roman" w:cs="Times New Roman"/>
                <w:sz w:val="24"/>
                <w:szCs w:val="24"/>
              </w:rPr>
              <w:t xml:space="preserve"> “</w:t>
            </w:r>
            <w:r w:rsidRPr="005F0D99">
              <w:rPr>
                <w:rFonts w:ascii="Times New Roman" w:hAnsi="Times New Roman" w:cs="Times New Roman"/>
                <w:i/>
                <w:sz w:val="24"/>
                <w:szCs w:val="24"/>
              </w:rPr>
              <w:t>el ejército dio de baja a varios delincuentes</w:t>
            </w:r>
            <w:del w:id="423" w:author="EUGENIA ARCE" w:date="2015-08-24T01:21:00Z">
              <w:r w:rsidRPr="005F0D99">
                <w:rPr>
                  <w:rFonts w:ascii="Times New Roman" w:hAnsi="Times New Roman" w:cs="Times New Roman"/>
                  <w:sz w:val="24"/>
                  <w:szCs w:val="24"/>
                </w:rPr>
                <w:delText>”,</w:delText>
              </w:r>
            </w:del>
            <w:ins w:id="424" w:author="EUGENIA ARCE" w:date="2015-08-24T01:21:00Z">
              <w:r w:rsidR="006734BD">
                <w:rPr>
                  <w:rFonts w:ascii="Times New Roman" w:hAnsi="Times New Roman" w:cs="Times New Roman"/>
                  <w:sz w:val="24"/>
                  <w:szCs w:val="24"/>
                </w:rPr>
                <w:t>”;</w:t>
              </w:r>
            </w:ins>
            <w:r w:rsidRPr="005F0D99">
              <w:rPr>
                <w:rFonts w:ascii="Times New Roman" w:hAnsi="Times New Roman" w:cs="Times New Roman"/>
                <w:sz w:val="24"/>
                <w:szCs w:val="24"/>
              </w:rPr>
              <w:t xml:space="preserve"> “</w:t>
            </w:r>
            <w:r w:rsidRPr="005F0D99">
              <w:rPr>
                <w:rFonts w:ascii="Times New Roman" w:hAnsi="Times New Roman" w:cs="Times New Roman"/>
                <w:i/>
                <w:sz w:val="24"/>
                <w:szCs w:val="24"/>
              </w:rPr>
              <w:t>el policía de tránsito impuso un comparendo</w:t>
            </w:r>
            <w:r w:rsidR="00442DF0" w:rsidRPr="005F0D99">
              <w:rPr>
                <w:rFonts w:ascii="Times New Roman" w:hAnsi="Times New Roman" w:cs="Times New Roman"/>
                <w:i/>
                <w:sz w:val="24"/>
                <w:szCs w:val="24"/>
              </w:rPr>
              <w:t xml:space="preserve"> a mi papá</w:t>
            </w:r>
            <w:del w:id="425" w:author="EUGENIA ARCE" w:date="2015-08-24T01:21:00Z">
              <w:r w:rsidRPr="005F0D99">
                <w:rPr>
                  <w:rFonts w:ascii="Times New Roman" w:hAnsi="Times New Roman" w:cs="Times New Roman"/>
                  <w:sz w:val="24"/>
                  <w:szCs w:val="24"/>
                </w:rPr>
                <w:delText>”,</w:delText>
              </w:r>
            </w:del>
            <w:ins w:id="426" w:author="EUGENIA ARCE" w:date="2015-08-24T01:21:00Z">
              <w:r w:rsidR="006734BD">
                <w:rPr>
                  <w:rFonts w:ascii="Times New Roman" w:hAnsi="Times New Roman" w:cs="Times New Roman"/>
                  <w:sz w:val="24"/>
                  <w:szCs w:val="24"/>
                </w:rPr>
                <w:t>”;</w:t>
              </w:r>
            </w:ins>
            <w:r w:rsidRPr="005F0D99">
              <w:rPr>
                <w:rFonts w:ascii="Times New Roman" w:hAnsi="Times New Roman" w:cs="Times New Roman"/>
                <w:sz w:val="24"/>
                <w:szCs w:val="24"/>
              </w:rPr>
              <w:t xml:space="preserve"> “</w:t>
            </w:r>
            <w:r w:rsidRPr="005F0D99">
              <w:rPr>
                <w:rFonts w:ascii="Times New Roman" w:hAnsi="Times New Roman" w:cs="Times New Roman"/>
                <w:i/>
                <w:sz w:val="24"/>
                <w:szCs w:val="24"/>
              </w:rPr>
              <w:t xml:space="preserve">mi </w:t>
            </w:r>
            <w:r w:rsidR="00442DF0" w:rsidRPr="005F0D99">
              <w:rPr>
                <w:rFonts w:ascii="Times New Roman" w:hAnsi="Times New Roman" w:cs="Times New Roman"/>
                <w:i/>
                <w:sz w:val="24"/>
                <w:szCs w:val="24"/>
              </w:rPr>
              <w:t>mamá</w:t>
            </w:r>
            <w:r w:rsidRPr="005F0D99">
              <w:rPr>
                <w:rFonts w:ascii="Times New Roman" w:hAnsi="Times New Roman" w:cs="Times New Roman"/>
                <w:i/>
                <w:sz w:val="24"/>
                <w:szCs w:val="24"/>
              </w:rPr>
              <w:t xml:space="preserve"> debe pagar el impuesto a la renta</w:t>
            </w:r>
            <w:del w:id="427" w:author="EUGENIA ARCE" w:date="2015-08-24T01:21:00Z">
              <w:r w:rsidRPr="005F0D99">
                <w:rPr>
                  <w:rFonts w:ascii="Times New Roman" w:hAnsi="Times New Roman" w:cs="Times New Roman"/>
                  <w:sz w:val="24"/>
                  <w:szCs w:val="24"/>
                </w:rPr>
                <w:delText>”,</w:delText>
              </w:r>
            </w:del>
            <w:ins w:id="428" w:author="EUGENIA ARCE" w:date="2015-08-24T01:21:00Z">
              <w:r w:rsidR="006734BD">
                <w:rPr>
                  <w:rFonts w:ascii="Times New Roman" w:hAnsi="Times New Roman" w:cs="Times New Roman"/>
                  <w:sz w:val="24"/>
                  <w:szCs w:val="24"/>
                </w:rPr>
                <w:t>”;</w:t>
              </w:r>
            </w:ins>
            <w:r w:rsidRPr="005F0D99">
              <w:rPr>
                <w:rFonts w:ascii="Times New Roman" w:hAnsi="Times New Roman" w:cs="Times New Roman"/>
                <w:sz w:val="24"/>
                <w:szCs w:val="24"/>
              </w:rPr>
              <w:t xml:space="preserve"> “</w:t>
            </w:r>
            <w:r w:rsidRPr="005F0D99">
              <w:rPr>
                <w:rFonts w:ascii="Times New Roman" w:hAnsi="Times New Roman" w:cs="Times New Roman"/>
                <w:i/>
                <w:sz w:val="24"/>
                <w:szCs w:val="24"/>
              </w:rPr>
              <w:t>el Congreso se posesionó el 20 de julio de 2014</w:t>
            </w:r>
            <w:r w:rsidRPr="005F0D99">
              <w:rPr>
                <w:rFonts w:ascii="Times New Roman" w:hAnsi="Times New Roman" w:cs="Times New Roman"/>
                <w:sz w:val="24"/>
                <w:szCs w:val="24"/>
              </w:rPr>
              <w:t>”.</w:t>
            </w:r>
          </w:p>
        </w:tc>
      </w:tr>
    </w:tbl>
    <w:p w14:paraId="2E23457B" w14:textId="77777777" w:rsidR="00691472" w:rsidRPr="005F0D99" w:rsidRDefault="00691472" w:rsidP="005F0D99">
      <w:pPr>
        <w:spacing w:after="0" w:line="276" w:lineRule="auto"/>
        <w:jc w:val="both"/>
        <w:rPr>
          <w:rFonts w:ascii="Times New Roman" w:hAnsi="Times New Roman" w:cs="Times New Roman"/>
          <w:color w:val="E36C0A" w:themeColor="accent6" w:themeShade="BF"/>
        </w:rPr>
      </w:pPr>
    </w:p>
    <w:p w14:paraId="5FAED02A" w14:textId="415BB979" w:rsidR="004F3BA4" w:rsidRPr="005F0D99" w:rsidRDefault="009458E8" w:rsidP="005F0D99">
      <w:pPr>
        <w:spacing w:after="0" w:line="276" w:lineRule="auto"/>
        <w:jc w:val="both"/>
        <w:rPr>
          <w:rFonts w:ascii="Times New Roman" w:hAnsi="Times New Roman" w:cs="Times New Roman"/>
          <w:lang w:val="es-ES"/>
        </w:rPr>
      </w:pPr>
      <w:del w:id="429" w:author="EUGENIA ARCE" w:date="2015-08-24T01:21:00Z">
        <w:r w:rsidRPr="005F0D99">
          <w:rPr>
            <w:rFonts w:ascii="Times New Roman" w:hAnsi="Times New Roman" w:cs="Times New Roman"/>
            <w:lang w:val="es-ES"/>
          </w:rPr>
          <w:lastRenderedPageBreak/>
          <w:delText>Es</w:delText>
        </w:r>
      </w:del>
      <w:ins w:id="430" w:author="EUGENIA ARCE" w:date="2015-08-24T01:21:00Z">
        <w:r w:rsidR="006734BD">
          <w:rPr>
            <w:rFonts w:ascii="Times New Roman" w:hAnsi="Times New Roman" w:cs="Times New Roman"/>
          </w:rPr>
          <w:t xml:space="preserve">El poder público institucionalizado </w:t>
        </w:r>
        <w:r w:rsidR="006734BD">
          <w:rPr>
            <w:rFonts w:ascii="Times New Roman" w:hAnsi="Times New Roman" w:cs="Times New Roman"/>
            <w:lang w:val="es-ES"/>
          </w:rPr>
          <w:t>e</w:t>
        </w:r>
        <w:r w:rsidRPr="005F0D99">
          <w:rPr>
            <w:rFonts w:ascii="Times New Roman" w:hAnsi="Times New Roman" w:cs="Times New Roman"/>
            <w:lang w:val="es-ES"/>
          </w:rPr>
          <w:t>s</w:t>
        </w:r>
      </w:ins>
      <w:r w:rsidRPr="005F0D99">
        <w:rPr>
          <w:rFonts w:ascii="Times New Roman" w:hAnsi="Times New Roman" w:cs="Times New Roman"/>
          <w:lang w:val="es-ES"/>
        </w:rPr>
        <w:t xml:space="preserve"> considerado el </w:t>
      </w:r>
      <w:r w:rsidRPr="005F0D99">
        <w:rPr>
          <w:rFonts w:ascii="Times New Roman" w:hAnsi="Times New Roman" w:cs="Times New Roman"/>
          <w:b/>
          <w:lang w:val="es-ES"/>
        </w:rPr>
        <w:t xml:space="preserve">espacio formal </w:t>
      </w:r>
      <w:r w:rsidRPr="00574AC8">
        <w:rPr>
          <w:rFonts w:ascii="Times New Roman" w:hAnsi="Times New Roman"/>
          <w:lang w:val="es-ES"/>
          <w:rPrChange w:id="431" w:author="EUGENIA ARCE" w:date="2015-08-24T01:21:00Z">
            <w:rPr>
              <w:rFonts w:ascii="Times New Roman" w:hAnsi="Times New Roman"/>
              <w:b/>
              <w:lang w:val="es-ES"/>
            </w:rPr>
          </w:rPrChange>
        </w:rPr>
        <w:t>que regula la conducta de la población asentada en el territorio del Estado</w:t>
      </w:r>
      <w:r w:rsidR="0034293F" w:rsidRPr="00574AC8">
        <w:rPr>
          <w:rFonts w:ascii="Times New Roman" w:hAnsi="Times New Roman" w:cs="Times New Roman"/>
          <w:lang w:val="es-ES"/>
        </w:rPr>
        <w:t>.</w:t>
      </w:r>
      <w:r w:rsidR="004F3BA4" w:rsidRPr="00574AC8">
        <w:rPr>
          <w:rFonts w:ascii="Times New Roman" w:hAnsi="Times New Roman" w:cs="Times New Roman"/>
          <w:lang w:val="es-ES"/>
        </w:rPr>
        <w:t xml:space="preserve"> Este p</w:t>
      </w:r>
      <w:r w:rsidR="004F3BA4" w:rsidRPr="005F0D99">
        <w:rPr>
          <w:rFonts w:ascii="Times New Roman" w:hAnsi="Times New Roman" w:cs="Times New Roman"/>
          <w:lang w:val="es-ES"/>
        </w:rPr>
        <w:t>oder</w:t>
      </w:r>
      <w:r w:rsidR="0034293F" w:rsidRPr="005F0D99">
        <w:rPr>
          <w:rFonts w:ascii="Times New Roman" w:hAnsi="Times New Roman" w:cs="Times New Roman"/>
          <w:lang w:val="es-ES"/>
        </w:rPr>
        <w:t xml:space="preserve"> </w:t>
      </w:r>
      <w:r w:rsidR="004F3BA4" w:rsidRPr="005F0D99">
        <w:rPr>
          <w:rFonts w:ascii="Times New Roman" w:hAnsi="Times New Roman" w:cs="Times New Roman"/>
          <w:lang w:val="es-ES"/>
        </w:rPr>
        <w:t xml:space="preserve">se </w:t>
      </w:r>
      <w:r w:rsidR="0034293F" w:rsidRPr="005F0D99">
        <w:rPr>
          <w:rFonts w:ascii="Times New Roman" w:hAnsi="Times New Roman" w:cs="Times New Roman"/>
          <w:lang w:val="es-ES"/>
        </w:rPr>
        <w:t>ve y siente</w:t>
      </w:r>
      <w:r w:rsidR="004F3BA4" w:rsidRPr="005F0D99">
        <w:rPr>
          <w:rFonts w:ascii="Times New Roman" w:hAnsi="Times New Roman" w:cs="Times New Roman"/>
          <w:lang w:val="es-ES"/>
        </w:rPr>
        <w:t xml:space="preserve">, se vive, está presente y actúa. De ahí su importancia en la vida de la población y de la necesidad de su </w:t>
      </w:r>
      <w:del w:id="432" w:author="EUGENIA ARCE" w:date="2015-08-24T01:21:00Z">
        <w:r w:rsidR="004F3BA4" w:rsidRPr="005F0D99">
          <w:rPr>
            <w:rFonts w:ascii="Times New Roman" w:hAnsi="Times New Roman" w:cs="Times New Roman"/>
            <w:lang w:val="es-ES"/>
          </w:rPr>
          <w:delText>actuación</w:delText>
        </w:r>
      </w:del>
      <w:ins w:id="433" w:author="EUGENIA ARCE" w:date="2015-08-24T01:21:00Z">
        <w:r w:rsidR="00574AC8">
          <w:rPr>
            <w:rFonts w:ascii="Times New Roman" w:hAnsi="Times New Roman" w:cs="Times New Roman"/>
            <w:lang w:val="es-ES"/>
          </w:rPr>
          <w:t>vigencia</w:t>
        </w:r>
      </w:ins>
      <w:r w:rsidR="004F3BA4" w:rsidRPr="005F0D99">
        <w:rPr>
          <w:rFonts w:ascii="Times New Roman" w:hAnsi="Times New Roman" w:cs="Times New Roman"/>
          <w:lang w:val="es-ES"/>
        </w:rPr>
        <w:t xml:space="preserve"> en todo el territorio nacional.</w:t>
      </w:r>
      <w:ins w:id="434" w:author="EUGENIA ARCE" w:date="2015-08-24T01:21:00Z">
        <w:r w:rsidR="00574AC8">
          <w:rPr>
            <w:rFonts w:ascii="Times New Roman" w:hAnsi="Times New Roman" w:cs="Times New Roman"/>
            <w:lang w:val="es-ES"/>
          </w:rPr>
          <w:t xml:space="preserve"> Veamos algunas de sus características generales:</w:t>
        </w:r>
      </w:ins>
    </w:p>
    <w:p w14:paraId="7216A850" w14:textId="77777777" w:rsidR="009458E8" w:rsidRPr="005F0D99" w:rsidRDefault="009458E8" w:rsidP="005F0D99">
      <w:pPr>
        <w:spacing w:after="0" w:line="276" w:lineRule="auto"/>
        <w:jc w:val="both"/>
        <w:rPr>
          <w:rFonts w:ascii="Times New Roman" w:hAnsi="Times New Roman" w:cs="Times New Roman"/>
          <w:color w:val="E36C0A" w:themeColor="accent6" w:themeShade="BF"/>
          <w:lang w:val="es-ES"/>
        </w:rPr>
      </w:pPr>
    </w:p>
    <w:p w14:paraId="7505461B" w14:textId="37F9BA3D" w:rsidR="00574AC8" w:rsidRDefault="004F3BA4" w:rsidP="005F0D99">
      <w:pPr>
        <w:pStyle w:val="Prrafodelista"/>
        <w:numPr>
          <w:ilvl w:val="0"/>
          <w:numId w:val="37"/>
        </w:numPr>
        <w:spacing w:line="276" w:lineRule="auto"/>
        <w:jc w:val="both"/>
        <w:rPr>
          <w:ins w:id="435" w:author="EUGENIA ARCE" w:date="2015-08-24T01:21:00Z"/>
          <w:rFonts w:ascii="Times New Roman" w:hAnsi="Times New Roman" w:cs="Times New Roman"/>
          <w:lang w:val="es-ES"/>
        </w:rPr>
      </w:pPr>
      <w:del w:id="436" w:author="EUGENIA ARCE" w:date="2015-08-24T01:21:00Z">
        <w:r w:rsidRPr="005F0D99">
          <w:rPr>
            <w:rFonts w:ascii="Times New Roman" w:hAnsi="Times New Roman" w:cs="Times New Roman"/>
            <w:lang w:val="es-ES"/>
          </w:rPr>
          <w:delText>Se</w:delText>
        </w:r>
      </w:del>
      <w:ins w:id="437" w:author="EUGENIA ARCE" w:date="2015-08-24T01:21:00Z">
        <w:r w:rsidR="00574AC8">
          <w:rPr>
            <w:rFonts w:ascii="Times New Roman" w:hAnsi="Times New Roman" w:cs="Times New Roman"/>
            <w:lang w:val="es-ES"/>
          </w:rPr>
          <w:t>El poder público institucionalizado s</w:t>
        </w:r>
        <w:r w:rsidRPr="005F0D99">
          <w:rPr>
            <w:rFonts w:ascii="Times New Roman" w:hAnsi="Times New Roman" w:cs="Times New Roman"/>
            <w:lang w:val="es-ES"/>
          </w:rPr>
          <w:t>e</w:t>
        </w:r>
      </w:ins>
      <w:r w:rsidRPr="005F0D99">
        <w:rPr>
          <w:rFonts w:ascii="Times New Roman" w:hAnsi="Times New Roman" w:cs="Times New Roman"/>
          <w:lang w:val="es-ES"/>
        </w:rPr>
        <w:t xml:space="preserve"> entiende como la capacidad que posee el Estado y sus instituciones para </w:t>
      </w:r>
      <w:r w:rsidRPr="005F0D99">
        <w:rPr>
          <w:rFonts w:ascii="Times New Roman" w:hAnsi="Times New Roman" w:cs="Times New Roman"/>
          <w:b/>
          <w:lang w:val="es-ES"/>
        </w:rPr>
        <w:t xml:space="preserve">tomar decisiones </w:t>
      </w:r>
      <w:r w:rsidRPr="00574AC8">
        <w:rPr>
          <w:rFonts w:ascii="Times New Roman" w:hAnsi="Times New Roman"/>
          <w:lang w:val="es-ES"/>
          <w:rPrChange w:id="438" w:author="EUGENIA ARCE" w:date="2015-08-24T01:21:00Z">
            <w:rPr>
              <w:rFonts w:ascii="Times New Roman" w:hAnsi="Times New Roman"/>
              <w:b/>
              <w:lang w:val="es-ES"/>
            </w:rPr>
          </w:rPrChange>
        </w:rPr>
        <w:t>y</w:t>
      </w:r>
      <w:r w:rsidRPr="005F0D99">
        <w:rPr>
          <w:rFonts w:ascii="Times New Roman" w:hAnsi="Times New Roman" w:cs="Times New Roman"/>
          <w:b/>
          <w:lang w:val="es-ES"/>
        </w:rPr>
        <w:t xml:space="preserve"> hacerlas cumplir</w:t>
      </w:r>
      <w:r w:rsidRPr="005F0D99">
        <w:rPr>
          <w:rFonts w:ascii="Times New Roman" w:hAnsi="Times New Roman" w:cs="Times New Roman"/>
          <w:lang w:val="es-ES"/>
        </w:rPr>
        <w:t xml:space="preserve">, que sean </w:t>
      </w:r>
      <w:r w:rsidRPr="00574AC8">
        <w:rPr>
          <w:rFonts w:ascii="Times New Roman" w:hAnsi="Times New Roman"/>
          <w:lang w:val="es-ES"/>
          <w:rPrChange w:id="439" w:author="EUGENIA ARCE" w:date="2015-08-24T01:21:00Z">
            <w:rPr>
              <w:rFonts w:ascii="Times New Roman" w:hAnsi="Times New Roman"/>
              <w:i/>
              <w:lang w:val="es-ES"/>
            </w:rPr>
          </w:rPrChange>
        </w:rPr>
        <w:t>efectivas</w:t>
      </w:r>
      <w:r w:rsidRPr="00574AC8">
        <w:rPr>
          <w:rFonts w:ascii="Times New Roman" w:hAnsi="Times New Roman" w:cs="Times New Roman"/>
          <w:lang w:val="es-ES"/>
        </w:rPr>
        <w:t xml:space="preserve"> y </w:t>
      </w:r>
      <w:r w:rsidRPr="00574AC8">
        <w:rPr>
          <w:rFonts w:ascii="Times New Roman" w:hAnsi="Times New Roman"/>
          <w:lang w:val="es-ES"/>
          <w:rPrChange w:id="440" w:author="EUGENIA ARCE" w:date="2015-08-24T01:21:00Z">
            <w:rPr>
              <w:rFonts w:ascii="Times New Roman" w:hAnsi="Times New Roman"/>
              <w:i/>
              <w:lang w:val="es-ES"/>
            </w:rPr>
          </w:rPrChange>
        </w:rPr>
        <w:t>eficaces</w:t>
      </w:r>
      <w:r w:rsidRPr="00574AC8">
        <w:rPr>
          <w:rFonts w:ascii="Times New Roman" w:hAnsi="Times New Roman" w:cs="Times New Roman"/>
          <w:lang w:val="es-ES"/>
        </w:rPr>
        <w:t xml:space="preserve">. </w:t>
      </w:r>
      <w:r w:rsidRPr="005F0D99">
        <w:rPr>
          <w:rFonts w:ascii="Times New Roman" w:hAnsi="Times New Roman" w:cs="Times New Roman"/>
          <w:lang w:val="es-ES"/>
        </w:rPr>
        <w:t xml:space="preserve">Decisiones que toman la forma de </w:t>
      </w:r>
      <w:del w:id="441" w:author="EUGENIA ARCE" w:date="2015-08-24T01:21:00Z">
        <w:r w:rsidRPr="005F0D99">
          <w:rPr>
            <w:rFonts w:ascii="Times New Roman" w:hAnsi="Times New Roman" w:cs="Times New Roman"/>
            <w:b/>
            <w:lang w:val="es-ES"/>
          </w:rPr>
          <w:delText>derecho</w:delText>
        </w:r>
      </w:del>
      <w:ins w:id="442" w:author="EUGENIA ARCE" w:date="2015-08-24T01:21:00Z">
        <w:r w:rsidR="00574AC8">
          <w:rPr>
            <w:rFonts w:ascii="Times New Roman" w:hAnsi="Times New Roman" w:cs="Times New Roman"/>
            <w:b/>
            <w:lang w:val="es-ES"/>
          </w:rPr>
          <w:t>D</w:t>
        </w:r>
        <w:r w:rsidRPr="005F0D99">
          <w:rPr>
            <w:rFonts w:ascii="Times New Roman" w:hAnsi="Times New Roman" w:cs="Times New Roman"/>
            <w:b/>
            <w:lang w:val="es-ES"/>
          </w:rPr>
          <w:t>erecho</w:t>
        </w:r>
      </w:ins>
      <w:r w:rsidRPr="005F0D99">
        <w:rPr>
          <w:rFonts w:ascii="Times New Roman" w:hAnsi="Times New Roman" w:cs="Times New Roman"/>
          <w:lang w:val="es-ES"/>
        </w:rPr>
        <w:t xml:space="preserve">, es decir, de </w:t>
      </w:r>
      <w:r w:rsidRPr="00574AC8">
        <w:rPr>
          <w:rFonts w:ascii="Times New Roman" w:hAnsi="Times New Roman"/>
          <w:lang w:val="es-ES"/>
          <w:rPrChange w:id="443" w:author="EUGENIA ARCE" w:date="2015-08-24T01:21:00Z">
            <w:rPr>
              <w:rFonts w:ascii="Times New Roman" w:hAnsi="Times New Roman"/>
              <w:b/>
              <w:lang w:val="es-ES"/>
            </w:rPr>
          </w:rPrChange>
        </w:rPr>
        <w:t>normas jurídicas obligatorias para sus destinatarios</w:t>
      </w:r>
      <w:r w:rsidRPr="005F0D99">
        <w:rPr>
          <w:rFonts w:ascii="Times New Roman" w:hAnsi="Times New Roman" w:cs="Times New Roman"/>
          <w:lang w:val="es-ES"/>
        </w:rPr>
        <w:t>. Ese</w:t>
      </w:r>
      <w:r w:rsidR="00574AC8">
        <w:rPr>
          <w:rFonts w:ascii="Times New Roman" w:hAnsi="Times New Roman" w:cs="Times New Roman"/>
          <w:lang w:val="es-ES"/>
        </w:rPr>
        <w:t xml:space="preserve"> es su elemento diferenciador </w:t>
      </w:r>
      <w:del w:id="444" w:author="EUGENIA ARCE" w:date="2015-08-24T01:21:00Z">
        <w:r w:rsidRPr="005F0D99">
          <w:rPr>
            <w:rFonts w:ascii="Times New Roman" w:hAnsi="Times New Roman" w:cs="Times New Roman"/>
            <w:lang w:val="es-ES"/>
          </w:rPr>
          <w:delText>de</w:delText>
        </w:r>
      </w:del>
      <w:ins w:id="445" w:author="EUGENIA ARCE" w:date="2015-08-24T01:21:00Z">
        <w:r w:rsidR="00574AC8">
          <w:rPr>
            <w:rFonts w:ascii="Times New Roman" w:hAnsi="Times New Roman" w:cs="Times New Roman"/>
            <w:lang w:val="es-ES"/>
          </w:rPr>
          <w:t>frente a</w:t>
        </w:r>
      </w:ins>
      <w:r w:rsidRPr="005F0D99">
        <w:rPr>
          <w:rFonts w:ascii="Times New Roman" w:hAnsi="Times New Roman" w:cs="Times New Roman"/>
          <w:lang w:val="es-ES"/>
        </w:rPr>
        <w:t xml:space="preserve"> otras normas que rigen la conducta, como las </w:t>
      </w:r>
      <w:r w:rsidR="00574AC8">
        <w:rPr>
          <w:rFonts w:ascii="Times New Roman" w:hAnsi="Times New Roman" w:cs="Times New Roman"/>
          <w:lang w:val="es-ES"/>
        </w:rPr>
        <w:t>morales, religiosas o sociales.</w:t>
      </w:r>
      <w:del w:id="446" w:author="EUGENIA ARCE" w:date="2015-08-24T01:21:00Z">
        <w:r w:rsidRPr="005F0D99">
          <w:rPr>
            <w:rFonts w:ascii="Times New Roman" w:hAnsi="Times New Roman" w:cs="Times New Roman"/>
            <w:lang w:val="es-ES"/>
          </w:rPr>
          <w:delText xml:space="preserve"> Por ello el</w:delText>
        </w:r>
      </w:del>
    </w:p>
    <w:p w14:paraId="03B4CCE8" w14:textId="77777777" w:rsidR="00574AC8" w:rsidRDefault="00574AC8" w:rsidP="00574AC8">
      <w:pPr>
        <w:pStyle w:val="Prrafodelista"/>
        <w:spacing w:line="276" w:lineRule="auto"/>
        <w:jc w:val="both"/>
        <w:rPr>
          <w:ins w:id="447" w:author="EUGENIA ARCE" w:date="2015-08-24T01:21:00Z"/>
          <w:rFonts w:ascii="Times New Roman" w:hAnsi="Times New Roman" w:cs="Times New Roman"/>
          <w:lang w:val="es-ES"/>
        </w:rPr>
      </w:pPr>
    </w:p>
    <w:p w14:paraId="02E8FDCD" w14:textId="1DFD1F5C" w:rsidR="006A3678" w:rsidRPr="005F0D99" w:rsidRDefault="00574AC8" w:rsidP="005F0D99">
      <w:pPr>
        <w:pStyle w:val="Prrafodelista"/>
        <w:numPr>
          <w:ilvl w:val="0"/>
          <w:numId w:val="37"/>
        </w:numPr>
        <w:spacing w:line="276" w:lineRule="auto"/>
        <w:jc w:val="both"/>
        <w:rPr>
          <w:rFonts w:ascii="Times New Roman" w:hAnsi="Times New Roman" w:cs="Times New Roman"/>
          <w:lang w:val="es-ES"/>
        </w:rPr>
      </w:pPr>
      <w:ins w:id="448" w:author="EUGENIA ARCE" w:date="2015-08-24T01:21:00Z">
        <w:r>
          <w:rPr>
            <w:rFonts w:ascii="Times New Roman" w:hAnsi="Times New Roman" w:cs="Times New Roman"/>
            <w:lang w:val="es-ES"/>
          </w:rPr>
          <w:t>E</w:t>
        </w:r>
        <w:r w:rsidR="004F3BA4" w:rsidRPr="005F0D99">
          <w:rPr>
            <w:rFonts w:ascii="Times New Roman" w:hAnsi="Times New Roman" w:cs="Times New Roman"/>
            <w:lang w:val="es-ES"/>
          </w:rPr>
          <w:t>l</w:t>
        </w:r>
      </w:ins>
      <w:r w:rsidR="004F3BA4" w:rsidRPr="005F0D99">
        <w:rPr>
          <w:rFonts w:ascii="Times New Roman" w:hAnsi="Times New Roman" w:cs="Times New Roman"/>
          <w:lang w:val="es-ES"/>
        </w:rPr>
        <w:t xml:space="preserve"> Estado puede </w:t>
      </w:r>
      <w:del w:id="449" w:author="EUGENIA ARCE" w:date="2015-08-24T01:21:00Z">
        <w:r w:rsidR="004F3BA4" w:rsidRPr="005F0D99">
          <w:rPr>
            <w:rFonts w:ascii="Times New Roman" w:hAnsi="Times New Roman" w:cs="Times New Roman"/>
            <w:lang w:val="es-ES"/>
          </w:rPr>
          <w:delText>hacer uso de</w:delText>
        </w:r>
      </w:del>
      <w:ins w:id="450" w:author="EUGENIA ARCE" w:date="2015-08-24T01:21:00Z">
        <w:r>
          <w:rPr>
            <w:rFonts w:ascii="Times New Roman" w:hAnsi="Times New Roman" w:cs="Times New Roman"/>
            <w:lang w:val="es-ES"/>
          </w:rPr>
          <w:t>recurrir a</w:t>
        </w:r>
      </w:ins>
      <w:r w:rsidR="004F3BA4" w:rsidRPr="005F0D99">
        <w:rPr>
          <w:rFonts w:ascii="Times New Roman" w:hAnsi="Times New Roman" w:cs="Times New Roman"/>
          <w:lang w:val="es-ES"/>
        </w:rPr>
        <w:t xml:space="preserve"> la </w:t>
      </w:r>
      <w:r w:rsidR="004F3BA4" w:rsidRPr="005F0D99">
        <w:rPr>
          <w:rFonts w:ascii="Times New Roman" w:hAnsi="Times New Roman" w:cs="Times New Roman"/>
          <w:b/>
          <w:lang w:val="es-ES"/>
        </w:rPr>
        <w:t xml:space="preserve">fuerza legítima </w:t>
      </w:r>
      <w:r w:rsidR="004F3BA4" w:rsidRPr="00574AC8">
        <w:rPr>
          <w:rFonts w:ascii="Times New Roman" w:hAnsi="Times New Roman"/>
          <w:lang w:val="es-ES"/>
          <w:rPrChange w:id="451" w:author="EUGENIA ARCE" w:date="2015-08-24T01:21:00Z">
            <w:rPr>
              <w:rFonts w:ascii="Times New Roman" w:hAnsi="Times New Roman"/>
              <w:b/>
              <w:lang w:val="es-ES"/>
            </w:rPr>
          </w:rPrChange>
        </w:rPr>
        <w:t xml:space="preserve">para </w:t>
      </w:r>
      <w:del w:id="452" w:author="EUGENIA ARCE" w:date="2015-08-24T01:21:00Z">
        <w:r w:rsidR="004F3BA4" w:rsidRPr="005F0D99">
          <w:rPr>
            <w:rFonts w:ascii="Times New Roman" w:hAnsi="Times New Roman" w:cs="Times New Roman"/>
            <w:b/>
            <w:lang w:val="es-ES"/>
          </w:rPr>
          <w:delText>imponerlas</w:delText>
        </w:r>
        <w:r w:rsidR="004F3BA4" w:rsidRPr="005F0D99">
          <w:rPr>
            <w:rFonts w:ascii="Times New Roman" w:hAnsi="Times New Roman" w:cs="Times New Roman"/>
            <w:lang w:val="es-ES"/>
          </w:rPr>
          <w:delText xml:space="preserve">. </w:delText>
        </w:r>
        <w:r w:rsidR="004F3BA4" w:rsidRPr="005F0D99">
          <w:rPr>
            <w:rFonts w:ascii="Times New Roman" w:hAnsi="Times New Roman" w:cs="Times New Roman"/>
            <w:b/>
            <w:lang w:val="es-ES"/>
          </w:rPr>
          <w:delText>Monopolio</w:delText>
        </w:r>
      </w:del>
      <w:ins w:id="453" w:author="EUGENIA ARCE" w:date="2015-08-24T01:21:00Z">
        <w:r>
          <w:rPr>
            <w:rFonts w:ascii="Times New Roman" w:hAnsi="Times New Roman" w:cs="Times New Roman"/>
            <w:lang w:val="es-ES"/>
          </w:rPr>
          <w:t xml:space="preserve">garantizar que se cumplan o apliquen </w:t>
        </w:r>
        <w:r w:rsidR="004F3BA4" w:rsidRPr="00574AC8">
          <w:rPr>
            <w:rFonts w:ascii="Times New Roman" w:hAnsi="Times New Roman" w:cs="Times New Roman"/>
            <w:lang w:val="es-ES"/>
          </w:rPr>
          <w:t>las</w:t>
        </w:r>
        <w:r>
          <w:rPr>
            <w:rFonts w:ascii="Times New Roman" w:hAnsi="Times New Roman" w:cs="Times New Roman"/>
            <w:lang w:val="es-ES"/>
          </w:rPr>
          <w:t xml:space="preserve"> normas que adoptan las instituciones del poder público y que configuran el Derecho</w:t>
        </w:r>
        <w:r w:rsidR="004F3BA4" w:rsidRPr="005F0D99">
          <w:rPr>
            <w:rFonts w:ascii="Times New Roman" w:hAnsi="Times New Roman" w:cs="Times New Roman"/>
            <w:lang w:val="es-ES"/>
          </w:rPr>
          <w:t xml:space="preserve">. </w:t>
        </w:r>
        <w:r>
          <w:rPr>
            <w:rFonts w:ascii="Times New Roman" w:hAnsi="Times New Roman" w:cs="Times New Roman"/>
            <w:lang w:val="es-ES"/>
          </w:rPr>
          <w:t xml:space="preserve">Para esto, se asigna al Estado el monopolio de la fuerza legítima, </w:t>
        </w:r>
        <w:r>
          <w:rPr>
            <w:rFonts w:ascii="Times New Roman" w:hAnsi="Times New Roman" w:cs="Times New Roman"/>
            <w:b/>
            <w:lang w:val="es-ES"/>
          </w:rPr>
          <w:t>m</w:t>
        </w:r>
        <w:r w:rsidR="004F3BA4" w:rsidRPr="005F0D99">
          <w:rPr>
            <w:rFonts w:ascii="Times New Roman" w:hAnsi="Times New Roman" w:cs="Times New Roman"/>
            <w:b/>
            <w:lang w:val="es-ES"/>
          </w:rPr>
          <w:t>onopolio</w:t>
        </w:r>
      </w:ins>
      <w:r w:rsidR="004F3BA4" w:rsidRPr="005F0D99">
        <w:rPr>
          <w:rFonts w:ascii="Times New Roman" w:hAnsi="Times New Roman" w:cs="Times New Roman"/>
          <w:lang w:val="es-ES"/>
        </w:rPr>
        <w:t xml:space="preserve"> que posee frente a la </w:t>
      </w:r>
      <w:r w:rsidR="004F3BA4" w:rsidRPr="005F0D99">
        <w:rPr>
          <w:rFonts w:ascii="Times New Roman" w:hAnsi="Times New Roman" w:cs="Times New Roman"/>
          <w:b/>
          <w:lang w:val="es-ES"/>
        </w:rPr>
        <w:t>población</w:t>
      </w:r>
      <w:r w:rsidR="004F3BA4" w:rsidRPr="005F0D99">
        <w:rPr>
          <w:rFonts w:ascii="Times New Roman" w:hAnsi="Times New Roman" w:cs="Times New Roman"/>
          <w:lang w:val="es-ES"/>
        </w:rPr>
        <w:t xml:space="preserve"> y rige en el </w:t>
      </w:r>
      <w:r w:rsidR="004F3BA4" w:rsidRPr="005F0D99">
        <w:rPr>
          <w:rFonts w:ascii="Times New Roman" w:hAnsi="Times New Roman" w:cs="Times New Roman"/>
          <w:b/>
          <w:lang w:val="es-ES"/>
        </w:rPr>
        <w:t>territorio</w:t>
      </w:r>
      <w:del w:id="454" w:author="EUGENIA ARCE" w:date="2015-08-24T01:21:00Z">
        <w:r w:rsidR="004F3BA4" w:rsidRPr="005F0D99">
          <w:rPr>
            <w:rFonts w:ascii="Times New Roman" w:hAnsi="Times New Roman" w:cs="Times New Roman"/>
            <w:lang w:val="es-ES"/>
          </w:rPr>
          <w:delText>. Lo cual</w:delText>
        </w:r>
      </w:del>
      <w:ins w:id="455" w:author="EUGENIA ARCE" w:date="2015-08-24T01:21:00Z">
        <w:r>
          <w:rPr>
            <w:rFonts w:ascii="Times New Roman" w:hAnsi="Times New Roman" w:cs="Times New Roman"/>
            <w:lang w:val="es-ES"/>
          </w:rPr>
          <w:t xml:space="preserve"> y que</w:t>
        </w:r>
      </w:ins>
      <w:r w:rsidR="004F3BA4" w:rsidRPr="005F0D99">
        <w:rPr>
          <w:rFonts w:ascii="Times New Roman" w:hAnsi="Times New Roman" w:cs="Times New Roman"/>
          <w:lang w:val="es-ES"/>
        </w:rPr>
        <w:t xml:space="preserve"> ha sido jus</w:t>
      </w:r>
      <w:r>
        <w:rPr>
          <w:rFonts w:ascii="Times New Roman" w:hAnsi="Times New Roman" w:cs="Times New Roman"/>
          <w:lang w:val="es-ES"/>
        </w:rPr>
        <w:t>tificado desde diversas teorías</w:t>
      </w:r>
      <w:del w:id="456" w:author="EUGENIA ARCE" w:date="2015-08-24T01:21:00Z">
        <w:r w:rsidR="004F3BA4" w:rsidRPr="005F0D99">
          <w:rPr>
            <w:rFonts w:ascii="Times New Roman" w:hAnsi="Times New Roman" w:cs="Times New Roman"/>
            <w:lang w:val="es-ES"/>
          </w:rPr>
          <w:delText>.</w:delText>
        </w:r>
        <w:r w:rsidR="00141AE7" w:rsidRPr="005F0D99">
          <w:rPr>
            <w:rFonts w:ascii="Times New Roman" w:hAnsi="Times New Roman" w:cs="Times New Roman"/>
            <w:lang w:val="es-ES"/>
          </w:rPr>
          <w:delText xml:space="preserve"> Las</w:delText>
        </w:r>
      </w:del>
      <w:ins w:id="457" w:author="EUGENIA ARCE" w:date="2015-08-24T01:21:00Z">
        <w:r>
          <w:rPr>
            <w:rFonts w:ascii="Times New Roman" w:hAnsi="Times New Roman" w:cs="Times New Roman"/>
            <w:lang w:val="es-ES"/>
          </w:rPr>
          <w:t>, l</w:t>
        </w:r>
        <w:r w:rsidR="00141AE7" w:rsidRPr="005F0D99">
          <w:rPr>
            <w:rFonts w:ascii="Times New Roman" w:hAnsi="Times New Roman" w:cs="Times New Roman"/>
            <w:lang w:val="es-ES"/>
          </w:rPr>
          <w:t>as</w:t>
        </w:r>
      </w:ins>
      <w:r w:rsidR="00141AE7" w:rsidRPr="005F0D99">
        <w:rPr>
          <w:rFonts w:ascii="Times New Roman" w:hAnsi="Times New Roman" w:cs="Times New Roman"/>
          <w:lang w:val="es-ES"/>
        </w:rPr>
        <w:t xml:space="preserve"> más importantes de naturaleza contractualista.</w:t>
      </w:r>
    </w:p>
    <w:tbl>
      <w:tblPr>
        <w:tblStyle w:val="Tablaconcuadrcula"/>
        <w:tblW w:w="0" w:type="auto"/>
        <w:tblLayout w:type="fixed"/>
        <w:tblLook w:val="04A0" w:firstRow="1" w:lastRow="0" w:firstColumn="1" w:lastColumn="0" w:noHBand="0" w:noVBand="1"/>
      </w:tblPr>
      <w:tblGrid>
        <w:gridCol w:w="1809"/>
        <w:gridCol w:w="7245"/>
      </w:tblGrid>
      <w:tr w:rsidR="00141AE7" w:rsidRPr="005F0D99" w14:paraId="2A8B5875" w14:textId="77777777" w:rsidTr="007E771D">
        <w:tc>
          <w:tcPr>
            <w:tcW w:w="9054" w:type="dxa"/>
            <w:gridSpan w:val="2"/>
            <w:shd w:val="clear" w:color="auto" w:fill="0D0D0D" w:themeFill="text1" w:themeFillTint="F2"/>
          </w:tcPr>
          <w:p w14:paraId="0926A4C2" w14:textId="77777777" w:rsidR="00141AE7" w:rsidRPr="005F0D99" w:rsidRDefault="00141AE7"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141AE7" w:rsidRPr="005F0D99" w14:paraId="5B52594F" w14:textId="77777777" w:rsidTr="007E771D">
        <w:tc>
          <w:tcPr>
            <w:tcW w:w="1809" w:type="dxa"/>
          </w:tcPr>
          <w:p w14:paraId="3ECD39E6" w14:textId="77777777" w:rsidR="00141AE7" w:rsidRPr="005F0D99" w:rsidRDefault="00141AE7"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45" w:type="dxa"/>
          </w:tcPr>
          <w:p w14:paraId="62330BA3" w14:textId="1DE704C3" w:rsidR="00141AE7" w:rsidRPr="005F0D99" w:rsidRDefault="00141AE7"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CS_G07_09_IMG12</w:t>
            </w:r>
          </w:p>
        </w:tc>
      </w:tr>
      <w:tr w:rsidR="00141AE7" w:rsidRPr="005F0D99" w14:paraId="1AAA0DFD" w14:textId="77777777" w:rsidTr="007E771D">
        <w:tc>
          <w:tcPr>
            <w:tcW w:w="1809" w:type="dxa"/>
          </w:tcPr>
          <w:p w14:paraId="01391786" w14:textId="77777777" w:rsidR="00141AE7" w:rsidRPr="005F0D99" w:rsidRDefault="00141AE7"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064831C5" w14:textId="12A8E12B" w:rsidR="00141AE7" w:rsidRPr="005F0D99" w:rsidRDefault="00574AC8" w:rsidP="005F0D99">
            <w:pPr>
              <w:spacing w:line="276" w:lineRule="auto"/>
              <w:jc w:val="both"/>
              <w:rPr>
                <w:rFonts w:ascii="Times New Roman" w:hAnsi="Times New Roman" w:cs="Times New Roman"/>
                <w:sz w:val="24"/>
                <w:szCs w:val="24"/>
              </w:rPr>
            </w:pPr>
            <w:r>
              <w:rPr>
                <w:rFonts w:ascii="Times New Roman" w:hAnsi="Times New Roman" w:cs="Times New Roman"/>
                <w:sz w:val="24"/>
                <w:szCs w:val="24"/>
                <w:lang w:val="es-ES"/>
              </w:rPr>
              <w:t xml:space="preserve">El </w:t>
            </w:r>
            <w:del w:id="458" w:author="EUGENIA ARCE" w:date="2015-08-24T01:21:00Z">
              <w:r w:rsidR="00DA2BFE" w:rsidRPr="005F0D99">
                <w:rPr>
                  <w:rFonts w:ascii="Times New Roman" w:hAnsi="Times New Roman" w:cs="Times New Roman"/>
                  <w:sz w:val="24"/>
                  <w:szCs w:val="24"/>
                  <w:lang w:val="es-ES"/>
                </w:rPr>
                <w:delText>Presidente</w:delText>
              </w:r>
            </w:del>
            <w:ins w:id="459" w:author="EUGENIA ARCE" w:date="2015-08-24T01:21:00Z">
              <w:r>
                <w:rPr>
                  <w:rFonts w:ascii="Times New Roman" w:hAnsi="Times New Roman" w:cs="Times New Roman"/>
                  <w:sz w:val="24"/>
                  <w:szCs w:val="24"/>
                  <w:lang w:val="es-ES"/>
                </w:rPr>
                <w:t>p</w:t>
              </w:r>
              <w:r w:rsidR="00DA2BFE" w:rsidRPr="005F0D99">
                <w:rPr>
                  <w:rFonts w:ascii="Times New Roman" w:hAnsi="Times New Roman" w:cs="Times New Roman"/>
                  <w:sz w:val="24"/>
                  <w:szCs w:val="24"/>
                  <w:lang w:val="es-ES"/>
                </w:rPr>
                <w:t>residente</w:t>
              </w:r>
            </w:ins>
            <w:r w:rsidR="00DA2BFE" w:rsidRPr="005F0D99">
              <w:rPr>
                <w:rFonts w:ascii="Times New Roman" w:hAnsi="Times New Roman" w:cs="Times New Roman"/>
                <w:sz w:val="24"/>
                <w:szCs w:val="24"/>
                <w:lang w:val="es-ES"/>
              </w:rPr>
              <w:t>: personificación del Estado y su poder político</w:t>
            </w:r>
            <w:r w:rsidR="00141AE7" w:rsidRPr="005F0D99">
              <w:rPr>
                <w:rFonts w:ascii="Times New Roman" w:hAnsi="Times New Roman" w:cs="Times New Roman"/>
                <w:sz w:val="24"/>
                <w:szCs w:val="24"/>
                <w:lang w:val="es-ES"/>
              </w:rPr>
              <w:t>.</w:t>
            </w:r>
          </w:p>
        </w:tc>
      </w:tr>
      <w:tr w:rsidR="00141AE7" w:rsidRPr="005F0D99" w14:paraId="3451C532" w14:textId="77777777" w:rsidTr="007E771D">
        <w:trPr>
          <w:del w:id="460" w:author="EUGENIA ARCE" w:date="2015-08-24T01:21:00Z"/>
        </w:trPr>
        <w:tc>
          <w:tcPr>
            <w:tcW w:w="1809" w:type="dxa"/>
          </w:tcPr>
          <w:p w14:paraId="73D2F2CE" w14:textId="77777777" w:rsidR="00141AE7" w:rsidRPr="005F0D99" w:rsidRDefault="00141AE7" w:rsidP="005F0D99">
            <w:pPr>
              <w:spacing w:line="276" w:lineRule="auto"/>
              <w:jc w:val="both"/>
              <w:rPr>
                <w:del w:id="461" w:author="EUGENIA ARCE" w:date="2015-08-24T01:21:00Z"/>
                <w:rFonts w:ascii="Times New Roman" w:hAnsi="Times New Roman" w:cs="Times New Roman"/>
                <w:sz w:val="24"/>
                <w:szCs w:val="24"/>
              </w:rPr>
            </w:pPr>
            <w:del w:id="462" w:author="EUGENIA ARCE" w:date="2015-08-24T01:21:00Z">
              <w:r w:rsidRPr="005F0D99">
                <w:rPr>
                  <w:rFonts w:ascii="Times New Roman" w:hAnsi="Times New Roman" w:cs="Times New Roman"/>
                  <w:b/>
                  <w:sz w:val="24"/>
                  <w:szCs w:val="24"/>
                </w:rPr>
                <w:delText>Código Shutterstock</w:delText>
              </w:r>
            </w:del>
          </w:p>
        </w:tc>
        <w:tc>
          <w:tcPr>
            <w:tcW w:w="7245" w:type="dxa"/>
          </w:tcPr>
          <w:p w14:paraId="7EB9ADE9" w14:textId="77777777" w:rsidR="00141AE7" w:rsidRPr="005F0D99" w:rsidRDefault="00DA2BFE" w:rsidP="005F0D99">
            <w:pPr>
              <w:spacing w:line="276" w:lineRule="auto"/>
              <w:jc w:val="both"/>
              <w:rPr>
                <w:del w:id="463" w:author="EUGENIA ARCE" w:date="2015-08-24T01:21:00Z"/>
                <w:rFonts w:ascii="Times New Roman" w:hAnsi="Times New Roman" w:cs="Times New Roman"/>
                <w:sz w:val="24"/>
                <w:szCs w:val="24"/>
              </w:rPr>
            </w:pPr>
            <w:del w:id="464" w:author="EUGENIA ARCE" w:date="2015-08-24T01:21:00Z">
              <w:r w:rsidRPr="005F0D99">
                <w:rPr>
                  <w:rFonts w:ascii="Times New Roman" w:hAnsi="Times New Roman" w:cs="Times New Roman"/>
                  <w:sz w:val="24"/>
                  <w:szCs w:val="24"/>
                </w:rPr>
                <w:delText>http://www.semana.com/nacion/articulo/el-discurso-de-posesion-el-presidente-juan-manuel-santos-se-centro-en-la-paz/398337-3</w:delText>
              </w:r>
            </w:del>
          </w:p>
        </w:tc>
      </w:tr>
      <w:tr w:rsidR="00141AE7" w:rsidRPr="005F0D99" w14:paraId="7E46A460" w14:textId="77777777" w:rsidTr="007E771D">
        <w:trPr>
          <w:del w:id="465" w:author="EUGENIA ARCE" w:date="2015-08-24T01:21:00Z"/>
        </w:trPr>
        <w:tc>
          <w:tcPr>
            <w:tcW w:w="1809" w:type="dxa"/>
          </w:tcPr>
          <w:p w14:paraId="4006EB40" w14:textId="77777777" w:rsidR="00141AE7" w:rsidRPr="005F0D99" w:rsidRDefault="00141AE7" w:rsidP="005F0D99">
            <w:pPr>
              <w:spacing w:line="276" w:lineRule="auto"/>
              <w:jc w:val="both"/>
              <w:rPr>
                <w:del w:id="466" w:author="EUGENIA ARCE" w:date="2015-08-24T01:21:00Z"/>
                <w:rFonts w:ascii="Times New Roman" w:hAnsi="Times New Roman" w:cs="Times New Roman"/>
                <w:sz w:val="24"/>
                <w:szCs w:val="24"/>
              </w:rPr>
            </w:pPr>
            <w:del w:id="467" w:author="EUGENIA ARCE" w:date="2015-08-24T01:21:00Z">
              <w:r w:rsidRPr="005F0D99">
                <w:rPr>
                  <w:rFonts w:ascii="Times New Roman" w:hAnsi="Times New Roman" w:cs="Times New Roman"/>
                  <w:b/>
                  <w:sz w:val="24"/>
                  <w:szCs w:val="24"/>
                </w:rPr>
                <w:delText>Pie de imagen</w:delText>
              </w:r>
            </w:del>
          </w:p>
        </w:tc>
        <w:tc>
          <w:tcPr>
            <w:tcW w:w="7245" w:type="dxa"/>
          </w:tcPr>
          <w:p w14:paraId="647BD927" w14:textId="77777777" w:rsidR="00141AE7" w:rsidRPr="005F0D99" w:rsidRDefault="00303FB2" w:rsidP="005F0D99">
            <w:pPr>
              <w:spacing w:line="276" w:lineRule="auto"/>
              <w:jc w:val="both"/>
              <w:rPr>
                <w:del w:id="468" w:author="EUGENIA ARCE" w:date="2015-08-24T01:21:00Z"/>
                <w:rFonts w:ascii="Times New Roman" w:hAnsi="Times New Roman" w:cs="Times New Roman"/>
                <w:sz w:val="24"/>
                <w:szCs w:val="24"/>
              </w:rPr>
            </w:pPr>
            <w:del w:id="469" w:author="EUGENIA ARCE" w:date="2015-08-24T01:21:00Z">
              <w:r w:rsidRPr="005F0D99">
                <w:rPr>
                  <w:rFonts w:ascii="Times New Roman" w:hAnsi="Times New Roman" w:cs="Times New Roman"/>
                  <w:sz w:val="24"/>
                  <w:szCs w:val="24"/>
                </w:rPr>
                <w:delText>En los sistemas presidencialistas el poder del Estado se muestra a través de la institución presidencial. En la Constitución Política se señala: “</w:delText>
              </w:r>
              <w:r w:rsidR="007B46E3" w:rsidRPr="005F0D99">
                <w:rPr>
                  <w:rFonts w:ascii="Times New Roman" w:hAnsi="Times New Roman" w:cs="Times New Roman"/>
                  <w:sz w:val="24"/>
                  <w:szCs w:val="24"/>
                </w:rPr>
                <w:delText xml:space="preserve">Artículo 188. El Presidente de la República </w:delText>
              </w:r>
              <w:r w:rsidR="007B46E3" w:rsidRPr="005F0D99">
                <w:rPr>
                  <w:rFonts w:ascii="Times New Roman" w:hAnsi="Times New Roman" w:cs="Times New Roman"/>
                  <w:i/>
                  <w:sz w:val="24"/>
                  <w:szCs w:val="24"/>
                </w:rPr>
                <w:delText>simboliza la unidad nacional</w:delText>
              </w:r>
              <w:r w:rsidR="007B46E3" w:rsidRPr="005F0D99">
                <w:rPr>
                  <w:rFonts w:ascii="Times New Roman" w:hAnsi="Times New Roman" w:cs="Times New Roman"/>
                  <w:sz w:val="24"/>
                  <w:szCs w:val="24"/>
                </w:rPr>
                <w:delText xml:space="preserve"> y al jurar el cumplimiento de la Constitución y de las leyes, se obliga a garantizar los derechos y libertades de todos los colombianos”.</w:delText>
              </w:r>
            </w:del>
          </w:p>
        </w:tc>
      </w:tr>
    </w:tbl>
    <w:p w14:paraId="771CF6B3" w14:textId="77777777" w:rsidR="006A3678" w:rsidRPr="005F0D99" w:rsidRDefault="006A3678" w:rsidP="005F0D99">
      <w:pPr>
        <w:spacing w:after="0" w:line="276" w:lineRule="auto"/>
        <w:jc w:val="both"/>
        <w:rPr>
          <w:del w:id="470" w:author="EUGENIA ARCE" w:date="2015-08-24T01:21:00Z"/>
          <w:rFonts w:ascii="Times New Roman" w:hAnsi="Times New Roman" w:cs="Times New Roman"/>
          <w:color w:val="E36C0A" w:themeColor="accent6" w:themeShade="BF"/>
          <w:lang w:val="es-ES"/>
        </w:rPr>
      </w:pPr>
    </w:p>
    <w:p w14:paraId="2D312CBC" w14:textId="77777777" w:rsidR="004F3BA4" w:rsidRPr="005F0D99" w:rsidRDefault="00141AE7" w:rsidP="005F0D99">
      <w:pPr>
        <w:pStyle w:val="Prrafodelista"/>
        <w:numPr>
          <w:ilvl w:val="0"/>
          <w:numId w:val="37"/>
        </w:numPr>
        <w:spacing w:after="0" w:line="276" w:lineRule="auto"/>
        <w:jc w:val="both"/>
        <w:rPr>
          <w:del w:id="471" w:author="EUGENIA ARCE" w:date="2015-08-24T01:21:00Z"/>
          <w:rFonts w:ascii="Times New Roman" w:hAnsi="Times New Roman" w:cs="Times New Roman"/>
          <w:lang w:val="es-ES"/>
        </w:rPr>
      </w:pPr>
      <w:del w:id="472" w:author="EUGENIA ARCE" w:date="2015-08-24T01:21:00Z">
        <w:r w:rsidRPr="005F0D99">
          <w:rPr>
            <w:rFonts w:ascii="Times New Roman" w:hAnsi="Times New Roman" w:cs="Times New Roman"/>
            <w:lang w:val="es-ES"/>
          </w:rPr>
          <w:delText>Posee</w:delText>
        </w:r>
        <w:r w:rsidR="004F3BA4" w:rsidRPr="005F0D99">
          <w:rPr>
            <w:rFonts w:ascii="Times New Roman" w:hAnsi="Times New Roman" w:cs="Times New Roman"/>
            <w:lang w:val="es-ES"/>
          </w:rPr>
          <w:delText xml:space="preserve"> </w:delText>
        </w:r>
        <w:r w:rsidRPr="005F0D99">
          <w:rPr>
            <w:rFonts w:ascii="Times New Roman" w:hAnsi="Times New Roman" w:cs="Times New Roman"/>
            <w:lang w:val="es-ES"/>
          </w:rPr>
          <w:delText xml:space="preserve">un </w:delText>
        </w:r>
        <w:r w:rsidR="004F3BA4" w:rsidRPr="005F0D99">
          <w:rPr>
            <w:rFonts w:ascii="Times New Roman" w:hAnsi="Times New Roman" w:cs="Times New Roman"/>
            <w:lang w:val="es-ES"/>
          </w:rPr>
          <w:delText xml:space="preserve">carácter </w:delText>
        </w:r>
        <w:r w:rsidR="004F3BA4" w:rsidRPr="005F0D99">
          <w:rPr>
            <w:rFonts w:ascii="Times New Roman" w:hAnsi="Times New Roman" w:cs="Times New Roman"/>
            <w:b/>
            <w:lang w:val="es-ES"/>
          </w:rPr>
          <w:delText>exclusivo</w:delText>
        </w:r>
        <w:r w:rsidR="004F3BA4" w:rsidRPr="005F0D99">
          <w:rPr>
            <w:rFonts w:ascii="Times New Roman" w:hAnsi="Times New Roman" w:cs="Times New Roman"/>
            <w:lang w:val="es-ES"/>
          </w:rPr>
          <w:delText xml:space="preserve">, sólo </w:delText>
        </w:r>
        <w:r w:rsidR="004F3BA4" w:rsidRPr="005F0D99">
          <w:rPr>
            <w:rFonts w:ascii="Times New Roman" w:hAnsi="Times New Roman" w:cs="Times New Roman"/>
            <w:i/>
            <w:lang w:val="es-ES"/>
          </w:rPr>
          <w:delText xml:space="preserve">lo puede ejercer </w:delText>
        </w:r>
        <w:r w:rsidR="00214875" w:rsidRPr="005F0D99">
          <w:rPr>
            <w:rFonts w:ascii="Times New Roman" w:hAnsi="Times New Roman" w:cs="Times New Roman"/>
            <w:i/>
            <w:lang w:val="es-ES"/>
          </w:rPr>
          <w:delText>el Estado</w:delText>
        </w:r>
        <w:r w:rsidR="004F3BA4" w:rsidRPr="005F0D99">
          <w:rPr>
            <w:rFonts w:ascii="Times New Roman" w:hAnsi="Times New Roman" w:cs="Times New Roman"/>
            <w:i/>
            <w:lang w:val="es-ES"/>
          </w:rPr>
          <w:delText xml:space="preserve"> en el territorio</w:delText>
        </w:r>
        <w:r w:rsidR="004F3BA4" w:rsidRPr="005F0D99">
          <w:rPr>
            <w:rFonts w:ascii="Times New Roman" w:hAnsi="Times New Roman" w:cs="Times New Roman"/>
            <w:lang w:val="es-ES"/>
          </w:rPr>
          <w:delText xml:space="preserve">, y, naturaleza </w:delText>
        </w:r>
        <w:r w:rsidR="004F3BA4" w:rsidRPr="005F0D99">
          <w:rPr>
            <w:rFonts w:ascii="Times New Roman" w:hAnsi="Times New Roman" w:cs="Times New Roman"/>
            <w:b/>
            <w:lang w:val="es-ES"/>
          </w:rPr>
          <w:delText>excluyente</w:delText>
        </w:r>
        <w:r w:rsidR="004F3BA4" w:rsidRPr="005F0D99">
          <w:rPr>
            <w:rFonts w:ascii="Times New Roman" w:hAnsi="Times New Roman" w:cs="Times New Roman"/>
            <w:lang w:val="es-ES"/>
          </w:rPr>
          <w:delText xml:space="preserve">, </w:delText>
        </w:r>
        <w:r w:rsidR="004F3BA4" w:rsidRPr="005F0D99">
          <w:rPr>
            <w:rFonts w:ascii="Times New Roman" w:hAnsi="Times New Roman" w:cs="Times New Roman"/>
            <w:i/>
            <w:lang w:val="es-ES"/>
          </w:rPr>
          <w:delText xml:space="preserve">ningún otro </w:delText>
        </w:r>
        <w:r w:rsidR="00214875" w:rsidRPr="005F0D99">
          <w:rPr>
            <w:rFonts w:ascii="Times New Roman" w:hAnsi="Times New Roman" w:cs="Times New Roman"/>
            <w:i/>
            <w:lang w:val="es-ES"/>
          </w:rPr>
          <w:delText xml:space="preserve">individuo, familia, grupo, </w:delText>
        </w:r>
        <w:r w:rsidR="004F3BA4" w:rsidRPr="005F0D99">
          <w:rPr>
            <w:rFonts w:ascii="Times New Roman" w:hAnsi="Times New Roman" w:cs="Times New Roman"/>
            <w:i/>
            <w:lang w:val="es-ES"/>
          </w:rPr>
          <w:delText>comunidad puede tener igual o superior poder en el territorio</w:delText>
        </w:r>
        <w:r w:rsidR="004F3BA4" w:rsidRPr="005F0D99">
          <w:rPr>
            <w:rFonts w:ascii="Times New Roman" w:hAnsi="Times New Roman" w:cs="Times New Roman"/>
            <w:lang w:val="es-ES"/>
          </w:rPr>
          <w:delText>.</w:delText>
        </w:r>
      </w:del>
    </w:p>
    <w:p w14:paraId="528DFDF0" w14:textId="77777777" w:rsidR="009458E8" w:rsidRPr="005F0D99" w:rsidRDefault="009458E8" w:rsidP="005F0D99">
      <w:pPr>
        <w:spacing w:after="0" w:line="276" w:lineRule="auto"/>
        <w:jc w:val="both"/>
        <w:rPr>
          <w:del w:id="473" w:author="EUGENIA ARCE" w:date="2015-08-24T01:21:00Z"/>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7B46E3" w:rsidRPr="005F0D99" w14:paraId="269DE77B" w14:textId="77777777" w:rsidTr="007E771D">
        <w:trPr>
          <w:del w:id="474" w:author="EUGENIA ARCE" w:date="2015-08-24T01:21:00Z"/>
        </w:trPr>
        <w:tc>
          <w:tcPr>
            <w:tcW w:w="9054" w:type="dxa"/>
            <w:gridSpan w:val="2"/>
            <w:shd w:val="clear" w:color="auto" w:fill="0D0D0D" w:themeFill="text1" w:themeFillTint="F2"/>
          </w:tcPr>
          <w:p w14:paraId="2C53D1A1" w14:textId="77777777" w:rsidR="007B46E3" w:rsidRPr="005F0D99" w:rsidRDefault="007B46E3" w:rsidP="005F0D99">
            <w:pPr>
              <w:spacing w:line="276" w:lineRule="auto"/>
              <w:jc w:val="center"/>
              <w:rPr>
                <w:del w:id="475" w:author="EUGENIA ARCE" w:date="2015-08-24T01:21:00Z"/>
                <w:rFonts w:ascii="Times New Roman" w:hAnsi="Times New Roman" w:cs="Times New Roman"/>
                <w:b/>
                <w:sz w:val="24"/>
                <w:szCs w:val="24"/>
              </w:rPr>
            </w:pPr>
            <w:del w:id="476" w:author="EUGENIA ARCE" w:date="2015-08-24T01:21:00Z">
              <w:r w:rsidRPr="005F0D99">
                <w:rPr>
                  <w:rFonts w:ascii="Times New Roman" w:hAnsi="Times New Roman" w:cs="Times New Roman"/>
                  <w:b/>
                  <w:sz w:val="24"/>
                  <w:szCs w:val="24"/>
                </w:rPr>
                <w:delText>Imagen (fotografía, gráfica o ilustración)</w:delText>
              </w:r>
            </w:del>
          </w:p>
        </w:tc>
      </w:tr>
      <w:tr w:rsidR="007B46E3" w:rsidRPr="005F0D99" w14:paraId="14D100A6" w14:textId="77777777" w:rsidTr="007E771D">
        <w:trPr>
          <w:del w:id="477" w:author="EUGENIA ARCE" w:date="2015-08-24T01:21:00Z"/>
        </w:trPr>
        <w:tc>
          <w:tcPr>
            <w:tcW w:w="1809" w:type="dxa"/>
          </w:tcPr>
          <w:p w14:paraId="12C612EF" w14:textId="77777777" w:rsidR="007B46E3" w:rsidRPr="005F0D99" w:rsidRDefault="007B46E3" w:rsidP="005F0D99">
            <w:pPr>
              <w:spacing w:line="276" w:lineRule="auto"/>
              <w:jc w:val="both"/>
              <w:rPr>
                <w:del w:id="478" w:author="EUGENIA ARCE" w:date="2015-08-24T01:21:00Z"/>
                <w:rFonts w:ascii="Times New Roman" w:hAnsi="Times New Roman" w:cs="Times New Roman"/>
                <w:b/>
                <w:sz w:val="24"/>
                <w:szCs w:val="24"/>
              </w:rPr>
            </w:pPr>
            <w:del w:id="479" w:author="EUGENIA ARCE" w:date="2015-08-24T01:21:00Z">
              <w:r w:rsidRPr="005F0D99">
                <w:rPr>
                  <w:rFonts w:ascii="Times New Roman" w:hAnsi="Times New Roman" w:cs="Times New Roman"/>
                  <w:b/>
                  <w:sz w:val="24"/>
                  <w:szCs w:val="24"/>
                </w:rPr>
                <w:delText>Código</w:delText>
              </w:r>
            </w:del>
          </w:p>
        </w:tc>
        <w:tc>
          <w:tcPr>
            <w:tcW w:w="7245" w:type="dxa"/>
          </w:tcPr>
          <w:p w14:paraId="53D1059B" w14:textId="77777777" w:rsidR="007B46E3" w:rsidRPr="005F0D99" w:rsidRDefault="007B46E3" w:rsidP="005F0D99">
            <w:pPr>
              <w:spacing w:line="276" w:lineRule="auto"/>
              <w:jc w:val="both"/>
              <w:rPr>
                <w:del w:id="480" w:author="EUGENIA ARCE" w:date="2015-08-24T01:21:00Z"/>
                <w:rFonts w:ascii="Times New Roman" w:hAnsi="Times New Roman" w:cs="Times New Roman"/>
                <w:b/>
                <w:sz w:val="24"/>
                <w:szCs w:val="24"/>
              </w:rPr>
            </w:pPr>
            <w:del w:id="481" w:author="EUGENIA ARCE" w:date="2015-08-24T01:21:00Z">
              <w:r w:rsidRPr="005F0D99">
                <w:rPr>
                  <w:rFonts w:ascii="Times New Roman" w:hAnsi="Times New Roman" w:cs="Times New Roman"/>
                  <w:sz w:val="24"/>
                  <w:szCs w:val="24"/>
                </w:rPr>
                <w:delText>CS_G07_09_IMG1</w:delText>
              </w:r>
              <w:r w:rsidR="00940DE9" w:rsidRPr="005F0D99">
                <w:rPr>
                  <w:rFonts w:ascii="Times New Roman" w:hAnsi="Times New Roman" w:cs="Times New Roman"/>
                  <w:sz w:val="24"/>
                  <w:szCs w:val="24"/>
                </w:rPr>
                <w:delText>3</w:delText>
              </w:r>
            </w:del>
          </w:p>
        </w:tc>
      </w:tr>
      <w:tr w:rsidR="007B46E3" w:rsidRPr="005F0D99" w14:paraId="52005FC2" w14:textId="77777777" w:rsidTr="007E771D">
        <w:trPr>
          <w:del w:id="482" w:author="EUGENIA ARCE" w:date="2015-08-24T01:21:00Z"/>
        </w:trPr>
        <w:tc>
          <w:tcPr>
            <w:tcW w:w="1809" w:type="dxa"/>
          </w:tcPr>
          <w:p w14:paraId="3112A504" w14:textId="77777777" w:rsidR="007B46E3" w:rsidRPr="005F0D99" w:rsidRDefault="007B46E3" w:rsidP="005F0D99">
            <w:pPr>
              <w:spacing w:line="276" w:lineRule="auto"/>
              <w:jc w:val="both"/>
              <w:rPr>
                <w:del w:id="483" w:author="EUGENIA ARCE" w:date="2015-08-24T01:21:00Z"/>
                <w:rFonts w:ascii="Times New Roman" w:hAnsi="Times New Roman" w:cs="Times New Roman"/>
                <w:sz w:val="24"/>
                <w:szCs w:val="24"/>
              </w:rPr>
            </w:pPr>
            <w:del w:id="484" w:author="EUGENIA ARCE" w:date="2015-08-24T01:21:00Z">
              <w:r w:rsidRPr="005F0D99">
                <w:rPr>
                  <w:rFonts w:ascii="Times New Roman" w:hAnsi="Times New Roman" w:cs="Times New Roman"/>
                  <w:b/>
                  <w:sz w:val="24"/>
                  <w:szCs w:val="24"/>
                </w:rPr>
                <w:delText>Descripción</w:delText>
              </w:r>
            </w:del>
          </w:p>
        </w:tc>
        <w:tc>
          <w:tcPr>
            <w:tcW w:w="7245" w:type="dxa"/>
          </w:tcPr>
          <w:p w14:paraId="33515396" w14:textId="77777777" w:rsidR="007B46E3" w:rsidRPr="005F0D99" w:rsidRDefault="007B46E3" w:rsidP="005F0D99">
            <w:pPr>
              <w:spacing w:line="276" w:lineRule="auto"/>
              <w:jc w:val="both"/>
              <w:rPr>
                <w:del w:id="485" w:author="EUGENIA ARCE" w:date="2015-08-24T01:21:00Z"/>
                <w:rFonts w:ascii="Times New Roman" w:hAnsi="Times New Roman" w:cs="Times New Roman"/>
                <w:sz w:val="24"/>
                <w:szCs w:val="24"/>
              </w:rPr>
            </w:pPr>
            <w:del w:id="486" w:author="EUGENIA ARCE" w:date="2015-08-24T01:21:00Z">
              <w:r w:rsidRPr="005F0D99">
                <w:rPr>
                  <w:rFonts w:ascii="Times New Roman" w:hAnsi="Times New Roman" w:cs="Times New Roman"/>
                  <w:sz w:val="24"/>
                  <w:szCs w:val="24"/>
                  <w:lang w:val="es-ES"/>
                </w:rPr>
                <w:delText>El Presidente: personificación del Estado y su poder político.</w:delText>
              </w:r>
            </w:del>
          </w:p>
        </w:tc>
      </w:tr>
      <w:tr w:rsidR="00141AE7" w:rsidRPr="005F0D99" w14:paraId="25366CE7" w14:textId="77777777" w:rsidTr="007E771D">
        <w:tc>
          <w:tcPr>
            <w:tcW w:w="1809" w:type="dxa"/>
          </w:tcPr>
          <w:p w14:paraId="08E76376" w14:textId="77777777" w:rsidR="00141AE7" w:rsidRPr="005F0D99" w:rsidRDefault="00141AE7"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Código Shutterstock</w:t>
            </w:r>
          </w:p>
        </w:tc>
        <w:tc>
          <w:tcPr>
            <w:tcW w:w="7245" w:type="dxa"/>
          </w:tcPr>
          <w:p w14:paraId="2FDF5115" w14:textId="5A7410F6" w:rsidR="00141AE7" w:rsidRPr="005F0D99" w:rsidRDefault="00DA2BFE"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http://www.semana.com/nacion/articulo/el-discurso-de-posesion-el-presidente-juan-manuel-santos-se-centro-en-la-paz/398337-3</w:t>
            </w:r>
          </w:p>
        </w:tc>
      </w:tr>
      <w:tr w:rsidR="00141AE7" w:rsidRPr="005F0D99" w14:paraId="2A6B8196" w14:textId="77777777" w:rsidTr="007E771D">
        <w:tc>
          <w:tcPr>
            <w:tcW w:w="1809" w:type="dxa"/>
          </w:tcPr>
          <w:p w14:paraId="33FC908B" w14:textId="77777777" w:rsidR="00141AE7" w:rsidRPr="005F0D99" w:rsidRDefault="00141AE7"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7B41E7EE" w14:textId="70D703AC" w:rsidR="00141AE7" w:rsidRPr="005F0D99" w:rsidRDefault="00303FB2"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 xml:space="preserve">En los sistemas presidencialistas el poder del Estado se muestra a través de la institución presidencial. En la Constitución Política </w:t>
            </w:r>
            <w:ins w:id="487" w:author="EUGENIA ARCE" w:date="2015-08-24T01:21:00Z">
              <w:r w:rsidR="00574AC8">
                <w:rPr>
                  <w:rFonts w:ascii="Times New Roman" w:hAnsi="Times New Roman" w:cs="Times New Roman"/>
                  <w:sz w:val="24"/>
                  <w:szCs w:val="24"/>
                </w:rPr>
                <w:t xml:space="preserve">de Colombia </w:t>
              </w:r>
            </w:ins>
            <w:r w:rsidRPr="005F0D99">
              <w:rPr>
                <w:rFonts w:ascii="Times New Roman" w:hAnsi="Times New Roman" w:cs="Times New Roman"/>
                <w:sz w:val="24"/>
                <w:szCs w:val="24"/>
              </w:rPr>
              <w:t>se señala: “</w:t>
            </w:r>
            <w:r w:rsidR="007B46E3" w:rsidRPr="005F0D99">
              <w:rPr>
                <w:rFonts w:ascii="Times New Roman" w:hAnsi="Times New Roman" w:cs="Times New Roman"/>
                <w:sz w:val="24"/>
                <w:szCs w:val="24"/>
              </w:rPr>
              <w:t xml:space="preserve">Artículo 188. El Presidente de la República </w:t>
            </w:r>
            <w:r w:rsidR="007B46E3" w:rsidRPr="00574AC8">
              <w:rPr>
                <w:rFonts w:ascii="Times New Roman" w:hAnsi="Times New Roman"/>
                <w:rPrChange w:id="488" w:author="EUGENIA ARCE" w:date="2015-08-24T01:21:00Z">
                  <w:rPr>
                    <w:rFonts w:ascii="Times New Roman" w:hAnsi="Times New Roman"/>
                    <w:i/>
                  </w:rPr>
                </w:rPrChange>
              </w:rPr>
              <w:t>simboliza la unidad nacional</w:t>
            </w:r>
            <w:r w:rsidR="007B46E3" w:rsidRPr="00574AC8">
              <w:rPr>
                <w:rFonts w:ascii="Times New Roman" w:hAnsi="Times New Roman" w:cs="Times New Roman"/>
                <w:sz w:val="24"/>
                <w:szCs w:val="24"/>
              </w:rPr>
              <w:t xml:space="preserve"> y al jurar el cumplimiento de la Constitución</w:t>
            </w:r>
            <w:r w:rsidR="007B46E3" w:rsidRPr="005F0D99">
              <w:rPr>
                <w:rFonts w:ascii="Times New Roman" w:hAnsi="Times New Roman" w:cs="Times New Roman"/>
                <w:sz w:val="24"/>
                <w:szCs w:val="24"/>
              </w:rPr>
              <w:t xml:space="preserve"> y de las leyes, se obliga a garantizar los derechos y libertades de todos los colombianos”.</w:t>
            </w:r>
          </w:p>
        </w:tc>
      </w:tr>
    </w:tbl>
    <w:p w14:paraId="2F863CB0" w14:textId="77777777" w:rsidR="006A3678" w:rsidRPr="005F0D99" w:rsidRDefault="006A3678" w:rsidP="005F0D99">
      <w:pPr>
        <w:spacing w:after="0" w:line="276" w:lineRule="auto"/>
        <w:jc w:val="both"/>
        <w:rPr>
          <w:rFonts w:ascii="Times New Roman" w:hAnsi="Times New Roman" w:cs="Times New Roman"/>
          <w:color w:val="E36C0A" w:themeColor="accent6" w:themeShade="BF"/>
          <w:lang w:val="es-ES"/>
        </w:rPr>
      </w:pPr>
    </w:p>
    <w:p w14:paraId="5FC88F66" w14:textId="73666D24" w:rsidR="00020DA9" w:rsidRDefault="00A35D09" w:rsidP="005F0D99">
      <w:pPr>
        <w:pStyle w:val="Prrafodelista"/>
        <w:numPr>
          <w:ilvl w:val="0"/>
          <w:numId w:val="37"/>
        </w:numPr>
        <w:spacing w:after="0" w:line="276" w:lineRule="auto"/>
        <w:jc w:val="both"/>
        <w:rPr>
          <w:ins w:id="489" w:author="EUGENIA ARCE" w:date="2015-08-24T01:21:00Z"/>
          <w:rFonts w:ascii="Times New Roman" w:hAnsi="Times New Roman" w:cs="Times New Roman"/>
          <w:lang w:val="es-ES"/>
        </w:rPr>
      </w:pPr>
      <w:del w:id="490" w:author="EUGENIA ARCE" w:date="2015-08-24T01:21:00Z">
        <w:r w:rsidRPr="005F0D99">
          <w:rPr>
            <w:rFonts w:ascii="Times New Roman" w:hAnsi="Times New Roman" w:cs="Times New Roman"/>
            <w:lang w:val="es-ES"/>
          </w:rPr>
          <w:delText>De esta manera se resalta</w:delText>
        </w:r>
      </w:del>
      <w:ins w:id="491" w:author="EUGENIA ARCE" w:date="2015-08-24T01:21:00Z">
        <w:r w:rsidR="00020DA9">
          <w:rPr>
            <w:rFonts w:ascii="Times New Roman" w:hAnsi="Times New Roman" w:cs="Times New Roman"/>
            <w:lang w:val="es-ES"/>
          </w:rPr>
          <w:t>El poder público institucionalizado p</w:t>
        </w:r>
        <w:r w:rsidR="00141AE7" w:rsidRPr="005F0D99">
          <w:rPr>
            <w:rFonts w:ascii="Times New Roman" w:hAnsi="Times New Roman" w:cs="Times New Roman"/>
            <w:lang w:val="es-ES"/>
          </w:rPr>
          <w:t>osee</w:t>
        </w:r>
        <w:r w:rsidR="004F3BA4" w:rsidRPr="005F0D99">
          <w:rPr>
            <w:rFonts w:ascii="Times New Roman" w:hAnsi="Times New Roman" w:cs="Times New Roman"/>
            <w:lang w:val="es-ES"/>
          </w:rPr>
          <w:t xml:space="preserve"> </w:t>
        </w:r>
        <w:r w:rsidR="00141AE7" w:rsidRPr="005F0D99">
          <w:rPr>
            <w:rFonts w:ascii="Times New Roman" w:hAnsi="Times New Roman" w:cs="Times New Roman"/>
            <w:lang w:val="es-ES"/>
          </w:rPr>
          <w:t xml:space="preserve">un </w:t>
        </w:r>
        <w:r w:rsidR="004F3BA4" w:rsidRPr="005F0D99">
          <w:rPr>
            <w:rFonts w:ascii="Times New Roman" w:hAnsi="Times New Roman" w:cs="Times New Roman"/>
            <w:lang w:val="es-ES"/>
          </w:rPr>
          <w:t xml:space="preserve">carácter </w:t>
        </w:r>
        <w:r w:rsidR="004F3BA4" w:rsidRPr="005F0D99">
          <w:rPr>
            <w:rFonts w:ascii="Times New Roman" w:hAnsi="Times New Roman" w:cs="Times New Roman"/>
            <w:b/>
            <w:lang w:val="es-ES"/>
          </w:rPr>
          <w:t>exclusivo</w:t>
        </w:r>
        <w:r w:rsidR="00020DA9">
          <w:rPr>
            <w:rFonts w:ascii="Times New Roman" w:hAnsi="Times New Roman" w:cs="Times New Roman"/>
            <w:lang w:val="es-ES"/>
          </w:rPr>
          <w:t>:</w:t>
        </w:r>
        <w:r w:rsidR="004F3BA4" w:rsidRPr="005F0D99">
          <w:rPr>
            <w:rFonts w:ascii="Times New Roman" w:hAnsi="Times New Roman" w:cs="Times New Roman"/>
            <w:lang w:val="es-ES"/>
          </w:rPr>
          <w:t xml:space="preserve"> </w:t>
        </w:r>
        <w:r w:rsidR="004F3BA4" w:rsidRPr="00020DA9">
          <w:rPr>
            <w:rFonts w:ascii="Times New Roman" w:hAnsi="Times New Roman" w:cs="Times New Roman"/>
            <w:lang w:val="es-ES"/>
          </w:rPr>
          <w:t xml:space="preserve">sólo lo puede ejercer </w:t>
        </w:r>
        <w:r w:rsidR="00214875" w:rsidRPr="00020DA9">
          <w:rPr>
            <w:rFonts w:ascii="Times New Roman" w:hAnsi="Times New Roman" w:cs="Times New Roman"/>
            <w:lang w:val="es-ES"/>
          </w:rPr>
          <w:t>el Estado</w:t>
        </w:r>
        <w:r w:rsidR="004F3BA4" w:rsidRPr="00020DA9">
          <w:rPr>
            <w:rFonts w:ascii="Times New Roman" w:hAnsi="Times New Roman" w:cs="Times New Roman"/>
            <w:lang w:val="es-ES"/>
          </w:rPr>
          <w:t xml:space="preserve"> en el territorio</w:t>
        </w:r>
        <w:r w:rsidR="00020DA9">
          <w:rPr>
            <w:rFonts w:ascii="Times New Roman" w:hAnsi="Times New Roman" w:cs="Times New Roman"/>
            <w:lang w:val="es-ES"/>
          </w:rPr>
          <w:t>. Así mismo, tiene una</w:t>
        </w:r>
        <w:r w:rsidR="004F3BA4" w:rsidRPr="00020DA9">
          <w:rPr>
            <w:rFonts w:ascii="Times New Roman" w:hAnsi="Times New Roman" w:cs="Times New Roman"/>
            <w:lang w:val="es-ES"/>
          </w:rPr>
          <w:t xml:space="preserve"> naturaleza </w:t>
        </w:r>
        <w:r w:rsidR="004F3BA4" w:rsidRPr="00020DA9">
          <w:rPr>
            <w:rFonts w:ascii="Times New Roman" w:hAnsi="Times New Roman" w:cs="Times New Roman"/>
            <w:b/>
            <w:lang w:val="es-ES"/>
          </w:rPr>
          <w:t>excluyente</w:t>
        </w:r>
        <w:r w:rsidR="00020DA9">
          <w:rPr>
            <w:rFonts w:ascii="Times New Roman" w:hAnsi="Times New Roman" w:cs="Times New Roman"/>
            <w:lang w:val="es-ES"/>
          </w:rPr>
          <w:t>:</w:t>
        </w:r>
        <w:r w:rsidR="004F3BA4" w:rsidRPr="00020DA9">
          <w:rPr>
            <w:rFonts w:ascii="Times New Roman" w:hAnsi="Times New Roman" w:cs="Times New Roman"/>
            <w:lang w:val="es-ES"/>
          </w:rPr>
          <w:t xml:space="preserve"> ningún otro </w:t>
        </w:r>
        <w:r w:rsidR="00020DA9">
          <w:rPr>
            <w:rFonts w:ascii="Times New Roman" w:hAnsi="Times New Roman" w:cs="Times New Roman"/>
            <w:lang w:val="es-ES"/>
          </w:rPr>
          <w:t>individuo, familia, grupo o</w:t>
        </w:r>
        <w:r w:rsidR="00214875" w:rsidRPr="00020DA9">
          <w:rPr>
            <w:rFonts w:ascii="Times New Roman" w:hAnsi="Times New Roman" w:cs="Times New Roman"/>
            <w:lang w:val="es-ES"/>
          </w:rPr>
          <w:t xml:space="preserve"> </w:t>
        </w:r>
        <w:r w:rsidR="004F3BA4" w:rsidRPr="00020DA9">
          <w:rPr>
            <w:rFonts w:ascii="Times New Roman" w:hAnsi="Times New Roman" w:cs="Times New Roman"/>
            <w:lang w:val="es-ES"/>
          </w:rPr>
          <w:t>comunidad puede tener igual o superior poder en el territorio.</w:t>
        </w:r>
      </w:ins>
    </w:p>
    <w:p w14:paraId="18E35F57" w14:textId="77777777" w:rsidR="00020DA9" w:rsidRDefault="00020DA9" w:rsidP="00020DA9">
      <w:pPr>
        <w:pStyle w:val="Prrafodelista"/>
        <w:spacing w:after="0" w:line="276" w:lineRule="auto"/>
        <w:jc w:val="both"/>
        <w:rPr>
          <w:ins w:id="492" w:author="EUGENIA ARCE" w:date="2015-08-24T01:21:00Z"/>
          <w:rFonts w:ascii="Times New Roman" w:hAnsi="Times New Roman" w:cs="Times New Roman"/>
          <w:lang w:val="es-ES"/>
        </w:rPr>
      </w:pPr>
    </w:p>
    <w:p w14:paraId="20331641" w14:textId="0F70882C" w:rsidR="00A35D09" w:rsidRPr="00020DA9" w:rsidRDefault="00020DA9">
      <w:pPr>
        <w:pStyle w:val="Prrafodelista"/>
        <w:numPr>
          <w:ilvl w:val="0"/>
          <w:numId w:val="37"/>
        </w:numPr>
        <w:spacing w:after="0" w:line="276" w:lineRule="auto"/>
        <w:jc w:val="both"/>
        <w:rPr>
          <w:rFonts w:ascii="Times New Roman" w:hAnsi="Times New Roman" w:cs="Times New Roman"/>
          <w:lang w:val="es-ES"/>
        </w:rPr>
        <w:pPrChange w:id="493" w:author="EUGENIA ARCE" w:date="2015-08-24T01:21:00Z">
          <w:pPr>
            <w:spacing w:after="0" w:line="276" w:lineRule="auto"/>
            <w:jc w:val="both"/>
          </w:pPr>
        </w:pPrChange>
      </w:pPr>
      <w:ins w:id="494" w:author="EUGENIA ARCE" w:date="2015-08-24T01:21:00Z">
        <w:r>
          <w:rPr>
            <w:rFonts w:ascii="Times New Roman" w:hAnsi="Times New Roman" w:cs="Times New Roman"/>
            <w:lang w:val="es-ES"/>
          </w:rPr>
          <w:t>Debe resaltarse</w:t>
        </w:r>
      </w:ins>
      <w:r w:rsidR="00A35D09" w:rsidRPr="00020DA9">
        <w:rPr>
          <w:rFonts w:ascii="Times New Roman" w:hAnsi="Times New Roman" w:cs="Times New Roman"/>
          <w:lang w:val="es-ES"/>
        </w:rPr>
        <w:t xml:space="preserve"> la </w:t>
      </w:r>
      <w:r w:rsidR="00A35D09" w:rsidRPr="00020DA9">
        <w:rPr>
          <w:rFonts w:ascii="Times New Roman" w:hAnsi="Times New Roman" w:cs="Times New Roman"/>
          <w:b/>
          <w:lang w:val="es-ES"/>
        </w:rPr>
        <w:t>función organizativa de la Constitución Política</w:t>
      </w:r>
      <w:r w:rsidR="00A35D09" w:rsidRPr="00020DA9">
        <w:rPr>
          <w:rFonts w:ascii="Times New Roman" w:hAnsi="Times New Roman" w:cs="Times New Roman"/>
          <w:lang w:val="es-ES"/>
        </w:rPr>
        <w:t xml:space="preserve"> en la cual se establece la estructura orgánica del Estado </w:t>
      </w:r>
      <w:r w:rsidR="008671ED" w:rsidRPr="00020DA9">
        <w:rPr>
          <w:rFonts w:ascii="Times New Roman" w:hAnsi="Times New Roman" w:cs="Times New Roman"/>
          <w:lang w:val="es-ES"/>
        </w:rPr>
        <w:t>(</w:t>
      </w:r>
      <w:r w:rsidR="00940DE9" w:rsidRPr="00020DA9">
        <w:rPr>
          <w:rFonts w:ascii="Times New Roman" w:hAnsi="Times New Roman" w:cs="Times New Roman"/>
          <w:lang w:val="es-ES"/>
        </w:rPr>
        <w:t xml:space="preserve">ramas, órganos, </w:t>
      </w:r>
      <w:r w:rsidR="008671ED" w:rsidRPr="00020DA9">
        <w:rPr>
          <w:rFonts w:ascii="Times New Roman" w:hAnsi="Times New Roman" w:cs="Times New Roman"/>
          <w:lang w:val="es-ES"/>
        </w:rPr>
        <w:t xml:space="preserve">funciones y competencias) </w:t>
      </w:r>
      <w:r w:rsidR="00A35D09" w:rsidRPr="00020DA9">
        <w:rPr>
          <w:rFonts w:ascii="Times New Roman" w:hAnsi="Times New Roman" w:cs="Times New Roman"/>
          <w:lang w:val="es-ES"/>
        </w:rPr>
        <w:t>y los valores, principios y derechos que debe realizar.</w:t>
      </w:r>
    </w:p>
    <w:p w14:paraId="31ECE4CB" w14:textId="77777777" w:rsidR="00A35D09" w:rsidRPr="005F0D99" w:rsidRDefault="00A35D09"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ook w:val="04A0" w:firstRow="1" w:lastRow="0" w:firstColumn="1" w:lastColumn="0" w:noHBand="0" w:noVBand="1"/>
      </w:tblPr>
      <w:tblGrid>
        <w:gridCol w:w="2518"/>
        <w:gridCol w:w="6460"/>
      </w:tblGrid>
      <w:tr w:rsidR="009835BA" w:rsidRPr="005F0D99" w14:paraId="21F50FF1" w14:textId="77777777" w:rsidTr="00726EDE">
        <w:tc>
          <w:tcPr>
            <w:tcW w:w="8978" w:type="dxa"/>
            <w:gridSpan w:val="2"/>
            <w:shd w:val="clear" w:color="auto" w:fill="000000" w:themeFill="text1"/>
          </w:tcPr>
          <w:p w14:paraId="5731862B" w14:textId="77777777" w:rsidR="009835BA" w:rsidRPr="005F0D99" w:rsidRDefault="009835BA"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lastRenderedPageBreak/>
              <w:t>Destacado</w:t>
            </w:r>
          </w:p>
        </w:tc>
      </w:tr>
      <w:tr w:rsidR="009835BA" w:rsidRPr="005F0D99" w14:paraId="648A47BC" w14:textId="77777777" w:rsidTr="00726EDE">
        <w:tc>
          <w:tcPr>
            <w:tcW w:w="2518" w:type="dxa"/>
          </w:tcPr>
          <w:p w14:paraId="51714EBE" w14:textId="77777777" w:rsidR="009835BA" w:rsidRPr="005F0D99" w:rsidRDefault="009835BA"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Título</w:t>
            </w:r>
          </w:p>
        </w:tc>
        <w:tc>
          <w:tcPr>
            <w:tcW w:w="6460" w:type="dxa"/>
          </w:tcPr>
          <w:p w14:paraId="02E69FBA" w14:textId="3B75EBD9" w:rsidR="009835BA" w:rsidRPr="005F0D99" w:rsidRDefault="009835BA"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 xml:space="preserve">El </w:t>
            </w:r>
            <w:r w:rsidR="00020DA9">
              <w:rPr>
                <w:rFonts w:ascii="Times New Roman" w:hAnsi="Times New Roman" w:cs="Times New Roman"/>
                <w:b/>
                <w:sz w:val="24"/>
                <w:szCs w:val="24"/>
              </w:rPr>
              <w:t xml:space="preserve">poder </w:t>
            </w:r>
            <w:del w:id="495" w:author="EUGENIA ARCE" w:date="2015-08-24T01:21:00Z">
              <w:r w:rsidR="006A3678" w:rsidRPr="005F0D99">
                <w:rPr>
                  <w:rFonts w:ascii="Times New Roman" w:hAnsi="Times New Roman" w:cs="Times New Roman"/>
                  <w:b/>
                  <w:sz w:val="24"/>
                  <w:szCs w:val="24"/>
                </w:rPr>
                <w:delText>Público</w:delText>
              </w:r>
            </w:del>
            <w:ins w:id="496" w:author="EUGENIA ARCE" w:date="2015-08-24T01:21:00Z">
              <w:r w:rsidR="00020DA9">
                <w:rPr>
                  <w:rFonts w:ascii="Times New Roman" w:hAnsi="Times New Roman" w:cs="Times New Roman"/>
                  <w:b/>
                  <w:sz w:val="24"/>
                  <w:szCs w:val="24"/>
                </w:rPr>
                <w:t>p</w:t>
              </w:r>
              <w:r w:rsidR="006A3678" w:rsidRPr="005F0D99">
                <w:rPr>
                  <w:rFonts w:ascii="Times New Roman" w:hAnsi="Times New Roman" w:cs="Times New Roman"/>
                  <w:b/>
                  <w:sz w:val="24"/>
                  <w:szCs w:val="24"/>
                </w:rPr>
                <w:t>úblico</w:t>
              </w:r>
            </w:ins>
          </w:p>
        </w:tc>
      </w:tr>
      <w:tr w:rsidR="009835BA" w:rsidRPr="005F0D99" w14:paraId="14CC1557" w14:textId="77777777" w:rsidTr="00726EDE">
        <w:tc>
          <w:tcPr>
            <w:tcW w:w="2518" w:type="dxa"/>
          </w:tcPr>
          <w:p w14:paraId="27EED4BD" w14:textId="77777777" w:rsidR="009835BA" w:rsidRPr="005F0D99" w:rsidRDefault="009835BA"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Contenido</w:t>
            </w:r>
          </w:p>
        </w:tc>
        <w:tc>
          <w:tcPr>
            <w:tcW w:w="6460" w:type="dxa"/>
          </w:tcPr>
          <w:p w14:paraId="2F11333B" w14:textId="4A457A2C" w:rsidR="00020DA9" w:rsidRPr="00020DA9" w:rsidRDefault="009835BA" w:rsidP="005F0D99">
            <w:pPr>
              <w:spacing w:line="276" w:lineRule="auto"/>
              <w:jc w:val="both"/>
              <w:rPr>
                <w:ins w:id="497" w:author="EUGENIA ARCE" w:date="2015-08-24T01:21:00Z"/>
                <w:rFonts w:ascii="Times New Roman" w:hAnsi="Times New Roman" w:cs="Times New Roman"/>
                <w:b/>
                <w:sz w:val="24"/>
                <w:szCs w:val="24"/>
              </w:rPr>
            </w:pPr>
            <w:r w:rsidRPr="00020DA9">
              <w:rPr>
                <w:rFonts w:ascii="Times New Roman" w:hAnsi="Times New Roman"/>
                <w:b/>
                <w:rPrChange w:id="498" w:author="EUGENIA ARCE" w:date="2015-08-24T01:21:00Z">
                  <w:rPr>
                    <w:rFonts w:ascii="Times New Roman" w:hAnsi="Times New Roman"/>
                  </w:rPr>
                </w:rPrChange>
              </w:rPr>
              <w:t xml:space="preserve">Artículo  </w:t>
            </w:r>
            <w:r w:rsidR="00BC5A51" w:rsidRPr="00020DA9">
              <w:rPr>
                <w:rFonts w:ascii="Times New Roman" w:hAnsi="Times New Roman"/>
                <w:b/>
                <w:rPrChange w:id="499" w:author="EUGENIA ARCE" w:date="2015-08-24T01:21:00Z">
                  <w:rPr>
                    <w:rFonts w:ascii="Times New Roman" w:hAnsi="Times New Roman"/>
                  </w:rPr>
                </w:rPrChange>
              </w:rPr>
              <w:t>113</w:t>
            </w:r>
            <w:del w:id="500" w:author="EUGENIA ARCE" w:date="2015-08-24T01:21:00Z">
              <w:r w:rsidRPr="005F0D99">
                <w:rPr>
                  <w:rFonts w:ascii="Times New Roman" w:hAnsi="Times New Roman" w:cs="Times New Roman"/>
                  <w:sz w:val="24"/>
                  <w:szCs w:val="24"/>
                </w:rPr>
                <w:delText>,</w:delText>
              </w:r>
            </w:del>
            <w:ins w:id="501" w:author="EUGENIA ARCE" w:date="2015-08-24T01:21:00Z">
              <w:r w:rsidR="00020DA9" w:rsidRPr="00020DA9">
                <w:rPr>
                  <w:rFonts w:ascii="Times New Roman" w:hAnsi="Times New Roman" w:cs="Times New Roman"/>
                  <w:b/>
                  <w:sz w:val="24"/>
                  <w:szCs w:val="24"/>
                </w:rPr>
                <w:t xml:space="preserve"> de la</w:t>
              </w:r>
            </w:ins>
            <w:r w:rsidRPr="00020DA9">
              <w:rPr>
                <w:rFonts w:ascii="Times New Roman" w:hAnsi="Times New Roman"/>
                <w:b/>
                <w:rPrChange w:id="502" w:author="EUGENIA ARCE" w:date="2015-08-24T01:21:00Z">
                  <w:rPr>
                    <w:rFonts w:ascii="Times New Roman" w:hAnsi="Times New Roman"/>
                  </w:rPr>
                </w:rPrChange>
              </w:rPr>
              <w:t xml:space="preserve"> Constitución Política</w:t>
            </w:r>
            <w:del w:id="503" w:author="EUGENIA ARCE" w:date="2015-08-24T01:21:00Z">
              <w:r w:rsidRPr="005F0D99">
                <w:rPr>
                  <w:rFonts w:ascii="Times New Roman" w:hAnsi="Times New Roman" w:cs="Times New Roman"/>
                  <w:sz w:val="24"/>
                  <w:szCs w:val="24"/>
                </w:rPr>
                <w:delText xml:space="preserve">. </w:delText>
              </w:r>
            </w:del>
            <w:ins w:id="504" w:author="EUGENIA ARCE" w:date="2015-08-24T01:21:00Z">
              <w:r w:rsidR="00020DA9" w:rsidRPr="00020DA9">
                <w:rPr>
                  <w:rFonts w:ascii="Times New Roman" w:hAnsi="Times New Roman" w:cs="Times New Roman"/>
                  <w:b/>
                  <w:sz w:val="24"/>
                  <w:szCs w:val="24"/>
                </w:rPr>
                <w:t xml:space="preserve"> de Colombia</w:t>
              </w:r>
            </w:ins>
          </w:p>
          <w:p w14:paraId="703CE2E4" w14:textId="77777777" w:rsidR="00020DA9" w:rsidRDefault="00020DA9" w:rsidP="005F0D99">
            <w:pPr>
              <w:spacing w:line="276" w:lineRule="auto"/>
              <w:jc w:val="both"/>
              <w:rPr>
                <w:ins w:id="505" w:author="EUGENIA ARCE" w:date="2015-08-24T01:21:00Z"/>
                <w:rFonts w:ascii="Times New Roman" w:hAnsi="Times New Roman" w:cs="Times New Roman"/>
                <w:sz w:val="24"/>
                <w:szCs w:val="24"/>
              </w:rPr>
            </w:pPr>
          </w:p>
          <w:p w14:paraId="5001F318" w14:textId="5CA63B46" w:rsidR="00BC5A51" w:rsidRPr="005F0D99" w:rsidRDefault="00BC5A51"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Son Ramas del Poder Público, la legislativa, la ejecutiva, y la judicial.</w:t>
            </w:r>
          </w:p>
          <w:p w14:paraId="75D7D308" w14:textId="77777777" w:rsidR="00BC5A51" w:rsidRPr="005F0D99" w:rsidRDefault="00BC5A51" w:rsidP="005F0D99">
            <w:pPr>
              <w:spacing w:line="276" w:lineRule="auto"/>
              <w:jc w:val="both"/>
              <w:rPr>
                <w:rFonts w:ascii="Times New Roman" w:hAnsi="Times New Roman" w:cs="Times New Roman"/>
                <w:sz w:val="24"/>
                <w:szCs w:val="24"/>
              </w:rPr>
            </w:pPr>
          </w:p>
          <w:p w14:paraId="2C640978" w14:textId="73C7C8A6" w:rsidR="009835BA" w:rsidRPr="005F0D99" w:rsidRDefault="00BC5A51" w:rsidP="005F0D99">
            <w:pPr>
              <w:spacing w:line="276" w:lineRule="auto"/>
              <w:jc w:val="both"/>
              <w:rPr>
                <w:rFonts w:ascii="Times New Roman" w:hAnsi="Times New Roman" w:cs="Times New Roman"/>
                <w:sz w:val="24"/>
                <w:szCs w:val="24"/>
                <w:lang w:val="es-CO"/>
              </w:rPr>
            </w:pPr>
            <w:r w:rsidRPr="005F0D99">
              <w:rPr>
                <w:rFonts w:ascii="Times New Roman" w:hAnsi="Times New Roman" w:cs="Times New Roman"/>
                <w:sz w:val="24"/>
                <w:szCs w:val="24"/>
              </w:rPr>
              <w:t>Además de los órganos que las integran existen otros, autónomos e independientes, para el cumplimiento de las demás funciones del Estado. Los diferentes órganos del Estado tienen funciones separadas pero colaboran armónicamente para la realización de sus fines.</w:t>
            </w:r>
          </w:p>
        </w:tc>
      </w:tr>
    </w:tbl>
    <w:p w14:paraId="1FF191A9" w14:textId="41E72C96" w:rsidR="009835BA" w:rsidRPr="005F0D99" w:rsidRDefault="009835BA" w:rsidP="005F0D99">
      <w:pPr>
        <w:spacing w:after="0" w:line="276" w:lineRule="auto"/>
        <w:jc w:val="both"/>
        <w:rPr>
          <w:rFonts w:ascii="Times New Roman" w:hAnsi="Times New Roman" w:cs="Times New Roman"/>
          <w:color w:val="E36C0A" w:themeColor="accent6" w:themeShade="BF"/>
        </w:rPr>
      </w:pPr>
    </w:p>
    <w:tbl>
      <w:tblPr>
        <w:tblStyle w:val="Tablaconcuadrcula"/>
        <w:tblW w:w="0" w:type="auto"/>
        <w:tblLook w:val="04A0" w:firstRow="1" w:lastRow="0" w:firstColumn="1" w:lastColumn="0" w:noHBand="0" w:noVBand="1"/>
      </w:tblPr>
      <w:tblGrid>
        <w:gridCol w:w="2518"/>
        <w:gridCol w:w="6515"/>
      </w:tblGrid>
      <w:tr w:rsidR="006A3678" w:rsidRPr="005F0D99" w14:paraId="1C6642A5" w14:textId="77777777" w:rsidTr="00D66FF4">
        <w:tc>
          <w:tcPr>
            <w:tcW w:w="9033" w:type="dxa"/>
            <w:gridSpan w:val="2"/>
            <w:shd w:val="clear" w:color="auto" w:fill="000000" w:themeFill="text1"/>
          </w:tcPr>
          <w:p w14:paraId="65878E2D" w14:textId="77777777" w:rsidR="006A3678" w:rsidRPr="005F0D99" w:rsidRDefault="006A3678" w:rsidP="005F0D99">
            <w:pPr>
              <w:spacing w:line="276" w:lineRule="auto"/>
              <w:jc w:val="center"/>
              <w:rPr>
                <w:rFonts w:ascii="Times New Roman" w:hAnsi="Times New Roman" w:cs="Times New Roman"/>
                <w:b/>
                <w:sz w:val="24"/>
                <w:szCs w:val="24"/>
              </w:rPr>
            </w:pPr>
            <w:r w:rsidRPr="005F0D99">
              <w:rPr>
                <w:rFonts w:ascii="Times New Roman" w:hAnsi="Times New Roman" w:cs="Times New Roman"/>
                <w:sz w:val="24"/>
                <w:szCs w:val="24"/>
              </w:rPr>
              <w:br w:type="page"/>
            </w:r>
            <w:r w:rsidRPr="005F0D99">
              <w:rPr>
                <w:rFonts w:ascii="Times New Roman" w:hAnsi="Times New Roman" w:cs="Times New Roman"/>
                <w:b/>
                <w:sz w:val="24"/>
                <w:szCs w:val="24"/>
              </w:rPr>
              <w:t>Practica: recurso nuevo</w:t>
            </w:r>
          </w:p>
        </w:tc>
      </w:tr>
      <w:tr w:rsidR="006A3678" w:rsidRPr="005F0D99" w14:paraId="0E3329E5" w14:textId="77777777" w:rsidTr="00D66FF4">
        <w:tc>
          <w:tcPr>
            <w:tcW w:w="2518" w:type="dxa"/>
          </w:tcPr>
          <w:p w14:paraId="1A1775CE" w14:textId="77777777" w:rsidR="006A3678" w:rsidRPr="005F0D99" w:rsidRDefault="006A3678"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6515" w:type="dxa"/>
          </w:tcPr>
          <w:p w14:paraId="110F2CB7" w14:textId="440D49AB" w:rsidR="006A3678" w:rsidRPr="005F0D99" w:rsidRDefault="00940DE9"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XXX</w:t>
            </w:r>
          </w:p>
        </w:tc>
      </w:tr>
      <w:tr w:rsidR="006A3678" w:rsidRPr="005F0D99" w14:paraId="0A4A2F81" w14:textId="77777777" w:rsidTr="00D66FF4">
        <w:tc>
          <w:tcPr>
            <w:tcW w:w="2518" w:type="dxa"/>
          </w:tcPr>
          <w:p w14:paraId="5BDAFF9F" w14:textId="77777777" w:rsidR="006A3678" w:rsidRPr="005F0D99" w:rsidRDefault="006A3678"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Título</w:t>
            </w:r>
          </w:p>
        </w:tc>
        <w:tc>
          <w:tcPr>
            <w:tcW w:w="6515" w:type="dxa"/>
          </w:tcPr>
          <w:p w14:paraId="77657519" w14:textId="666CCB04" w:rsidR="006A3678" w:rsidRPr="005F0D99" w:rsidRDefault="006A3678"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 xml:space="preserve">Refuerza tu aprendizaje: </w:t>
            </w:r>
            <w:del w:id="506" w:author="EUGENIA ARCE" w:date="2015-08-24T01:21:00Z">
              <w:r w:rsidR="005F2E4D" w:rsidRPr="005F0D99">
                <w:rPr>
                  <w:rFonts w:ascii="Times New Roman" w:hAnsi="Times New Roman" w:cs="Times New Roman"/>
                  <w:b/>
                  <w:sz w:val="24"/>
                  <w:szCs w:val="24"/>
                </w:rPr>
                <w:delText>El</w:delText>
              </w:r>
            </w:del>
            <w:ins w:id="507" w:author="EUGENIA ARCE" w:date="2015-08-24T01:21:00Z">
              <w:r w:rsidR="00020DA9">
                <w:rPr>
                  <w:rFonts w:ascii="Times New Roman" w:hAnsi="Times New Roman" w:cs="Times New Roman"/>
                  <w:b/>
                  <w:sz w:val="24"/>
                  <w:szCs w:val="24"/>
                </w:rPr>
                <w:t>el</w:t>
              </w:r>
            </w:ins>
            <w:r w:rsidR="00020DA9">
              <w:rPr>
                <w:rFonts w:ascii="Times New Roman" w:hAnsi="Times New Roman" w:cs="Times New Roman"/>
                <w:b/>
                <w:sz w:val="24"/>
                <w:szCs w:val="24"/>
              </w:rPr>
              <w:t xml:space="preserve"> poder p</w:t>
            </w:r>
            <w:r w:rsidR="005F2E4D" w:rsidRPr="005F0D99">
              <w:rPr>
                <w:rFonts w:ascii="Times New Roman" w:hAnsi="Times New Roman" w:cs="Times New Roman"/>
                <w:b/>
                <w:sz w:val="24"/>
                <w:szCs w:val="24"/>
              </w:rPr>
              <w:t>úblico</w:t>
            </w:r>
          </w:p>
        </w:tc>
      </w:tr>
      <w:tr w:rsidR="006A3678" w:rsidRPr="005F0D99" w14:paraId="7F84C17E" w14:textId="77777777" w:rsidTr="00D66FF4">
        <w:tc>
          <w:tcPr>
            <w:tcW w:w="2518" w:type="dxa"/>
          </w:tcPr>
          <w:p w14:paraId="5B0D1F3C" w14:textId="77777777" w:rsidR="006A3678" w:rsidRPr="005F0D99" w:rsidRDefault="006A3678"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6515" w:type="dxa"/>
          </w:tcPr>
          <w:p w14:paraId="2174238E" w14:textId="1740F6E2" w:rsidR="006A3678" w:rsidRPr="005F0D99" w:rsidRDefault="00020DA9" w:rsidP="00020DA9">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Visita el </w:t>
            </w:r>
            <w:del w:id="508" w:author="EUGENIA ARCE" w:date="2015-08-24T01:21:00Z">
              <w:r w:rsidR="006A3678" w:rsidRPr="005F0D99">
                <w:rPr>
                  <w:rFonts w:ascii="Times New Roman" w:hAnsi="Times New Roman" w:cs="Times New Roman"/>
                  <w:sz w:val="24"/>
                  <w:szCs w:val="24"/>
                </w:rPr>
                <w:delText>Sitio Web</w:delText>
              </w:r>
            </w:del>
            <w:ins w:id="509" w:author="EUGENIA ARCE" w:date="2015-08-24T01:21:00Z">
              <w:r>
                <w:rPr>
                  <w:rFonts w:ascii="Times New Roman" w:hAnsi="Times New Roman" w:cs="Times New Roman"/>
                  <w:sz w:val="24"/>
                  <w:szCs w:val="24"/>
                </w:rPr>
                <w:t>contenido del sitio w</w:t>
              </w:r>
              <w:r w:rsidR="006A3678" w:rsidRPr="005F0D99">
                <w:rPr>
                  <w:rFonts w:ascii="Times New Roman" w:hAnsi="Times New Roman" w:cs="Times New Roman"/>
                  <w:sz w:val="24"/>
                  <w:szCs w:val="24"/>
                </w:rPr>
                <w:t>eb</w:t>
              </w:r>
            </w:ins>
            <w:r w:rsidR="006A3678" w:rsidRPr="005F0D99">
              <w:rPr>
                <w:rFonts w:ascii="Times New Roman" w:hAnsi="Times New Roman" w:cs="Times New Roman"/>
                <w:sz w:val="24"/>
                <w:szCs w:val="24"/>
              </w:rPr>
              <w:t xml:space="preserve"> del </w:t>
            </w:r>
            <w:r w:rsidR="006113B7" w:rsidRPr="005F0D99">
              <w:rPr>
                <w:rFonts w:ascii="Times New Roman" w:hAnsi="Times New Roman" w:cs="Times New Roman"/>
                <w:sz w:val="24"/>
                <w:szCs w:val="24"/>
              </w:rPr>
              <w:t>Senado de la República</w:t>
            </w:r>
            <w:r>
              <w:rPr>
                <w:rFonts w:ascii="Times New Roman" w:hAnsi="Times New Roman" w:cs="Times New Roman"/>
                <w:sz w:val="24"/>
                <w:szCs w:val="24"/>
              </w:rPr>
              <w:t xml:space="preserve"> </w:t>
            </w:r>
            <w:del w:id="510" w:author="EUGENIA ARCE" w:date="2015-08-24T01:21:00Z">
              <w:r w:rsidR="006A3678" w:rsidRPr="005F0D99">
                <w:rPr>
                  <w:rFonts w:ascii="Times New Roman" w:hAnsi="Times New Roman" w:cs="Times New Roman"/>
                  <w:sz w:val="24"/>
                  <w:szCs w:val="24"/>
                </w:rPr>
                <w:delText>(</w:delText>
              </w:r>
            </w:del>
            <w:hyperlink r:id="rId11" w:history="1">
              <w:r w:rsidR="006113B7" w:rsidRPr="005F0D99">
                <w:rPr>
                  <w:rStyle w:val="Hipervnculo"/>
                  <w:rFonts w:ascii="Times New Roman" w:hAnsi="Times New Roman" w:cs="Times New Roman"/>
                  <w:color w:val="auto"/>
                  <w:sz w:val="24"/>
                  <w:szCs w:val="24"/>
                </w:rPr>
                <w:t>http://www.senado.gov.co/participacion-ciudadana/congreso-para-ninos/item/11158-que-es-el-estado-y-como-se-conforma</w:t>
              </w:r>
            </w:hyperlink>
            <w:del w:id="511" w:author="EUGENIA ARCE" w:date="2015-08-24T01:21:00Z">
              <w:r w:rsidR="006113B7" w:rsidRPr="005F0D99">
                <w:rPr>
                  <w:rFonts w:ascii="Times New Roman" w:hAnsi="Times New Roman" w:cs="Times New Roman"/>
                  <w:sz w:val="24"/>
                  <w:szCs w:val="24"/>
                </w:rPr>
                <w:delText>),</w:delText>
              </w:r>
            </w:del>
            <w:ins w:id="512" w:author="EUGENIA ARCE" w:date="2015-08-24T01:21:00Z">
              <w:r w:rsidR="006113B7" w:rsidRPr="005F0D99">
                <w:rPr>
                  <w:rFonts w:ascii="Times New Roman" w:hAnsi="Times New Roman" w:cs="Times New Roman"/>
                  <w:sz w:val="24"/>
                  <w:szCs w:val="24"/>
                </w:rPr>
                <w:t xml:space="preserve">, </w:t>
              </w:r>
              <w:r w:rsidR="009C362F">
                <w:rPr>
                  <w:rFonts w:ascii="Times New Roman" w:hAnsi="Times New Roman" w:cs="Times New Roman"/>
                  <w:sz w:val="24"/>
                  <w:szCs w:val="24"/>
                </w:rPr>
                <w:t>y</w:t>
              </w:r>
            </w:ins>
            <w:r w:rsidR="009C362F">
              <w:rPr>
                <w:rFonts w:ascii="Times New Roman" w:hAnsi="Times New Roman" w:cs="Times New Roman"/>
                <w:sz w:val="24"/>
                <w:szCs w:val="24"/>
              </w:rPr>
              <w:t xml:space="preserve"> </w:t>
            </w:r>
            <w:r w:rsidR="006113B7" w:rsidRPr="005F0D99">
              <w:rPr>
                <w:rFonts w:ascii="Times New Roman" w:hAnsi="Times New Roman" w:cs="Times New Roman"/>
                <w:sz w:val="24"/>
                <w:szCs w:val="24"/>
              </w:rPr>
              <w:t xml:space="preserve">lee la respuesta a </w:t>
            </w:r>
            <w:ins w:id="513" w:author="EUGENIA ARCE" w:date="2015-08-24T01:21:00Z">
              <w:r>
                <w:rPr>
                  <w:rFonts w:ascii="Times New Roman" w:hAnsi="Times New Roman" w:cs="Times New Roman"/>
                  <w:sz w:val="24"/>
                  <w:szCs w:val="24"/>
                </w:rPr>
                <w:t xml:space="preserve">la pregunta </w:t>
              </w:r>
            </w:ins>
            <w:r w:rsidR="006113B7" w:rsidRPr="005F0D99">
              <w:rPr>
                <w:rFonts w:ascii="Times New Roman" w:hAnsi="Times New Roman" w:cs="Times New Roman"/>
                <w:sz w:val="24"/>
                <w:szCs w:val="24"/>
              </w:rPr>
              <w:t>¿Qué es el Estado y cómo se conforma?</w:t>
            </w:r>
            <w:r>
              <w:rPr>
                <w:rFonts w:ascii="Times New Roman" w:hAnsi="Times New Roman" w:cs="Times New Roman"/>
                <w:sz w:val="24"/>
                <w:szCs w:val="24"/>
              </w:rPr>
              <w:t xml:space="preserve"> </w:t>
            </w:r>
            <w:del w:id="514" w:author="EUGENIA ARCE" w:date="2015-08-24T01:21:00Z">
              <w:r w:rsidR="006113B7" w:rsidRPr="005F0D99">
                <w:rPr>
                  <w:rFonts w:ascii="Times New Roman" w:hAnsi="Times New Roman" w:cs="Times New Roman"/>
                  <w:sz w:val="24"/>
                  <w:szCs w:val="24"/>
                </w:rPr>
                <w:delText>Y</w:delText>
              </w:r>
            </w:del>
            <w:ins w:id="515" w:author="EUGENIA ARCE" w:date="2015-08-24T01:21:00Z">
              <w:r>
                <w:rPr>
                  <w:rFonts w:ascii="Times New Roman" w:hAnsi="Times New Roman" w:cs="Times New Roman"/>
                  <w:sz w:val="24"/>
                  <w:szCs w:val="24"/>
                </w:rPr>
                <w:t>Posteriormente</w:t>
              </w:r>
            </w:ins>
            <w:r>
              <w:rPr>
                <w:rFonts w:ascii="Times New Roman" w:hAnsi="Times New Roman" w:cs="Times New Roman"/>
                <w:sz w:val="24"/>
                <w:szCs w:val="24"/>
              </w:rPr>
              <w:t xml:space="preserve">, </w:t>
            </w:r>
            <w:r w:rsidR="006113B7" w:rsidRPr="005F0D99">
              <w:rPr>
                <w:rFonts w:ascii="Times New Roman" w:hAnsi="Times New Roman" w:cs="Times New Roman"/>
                <w:sz w:val="24"/>
                <w:szCs w:val="24"/>
              </w:rPr>
              <w:t>d</w:t>
            </w:r>
            <w:r>
              <w:rPr>
                <w:rFonts w:ascii="Times New Roman" w:hAnsi="Times New Roman" w:cs="Times New Roman"/>
                <w:sz w:val="24"/>
                <w:szCs w:val="24"/>
              </w:rPr>
              <w:t xml:space="preserve">etermina la importancia de las </w:t>
            </w:r>
            <w:del w:id="516" w:author="EUGENIA ARCE" w:date="2015-08-24T01:21:00Z">
              <w:r w:rsidR="006113B7" w:rsidRPr="005F0D99">
                <w:rPr>
                  <w:rFonts w:ascii="Times New Roman" w:hAnsi="Times New Roman" w:cs="Times New Roman"/>
                  <w:sz w:val="24"/>
                  <w:szCs w:val="24"/>
                </w:rPr>
                <w:delText>Ramas</w:delText>
              </w:r>
            </w:del>
            <w:ins w:id="517" w:author="EUGENIA ARCE" w:date="2015-08-24T01:21:00Z">
              <w:r>
                <w:rPr>
                  <w:rFonts w:ascii="Times New Roman" w:hAnsi="Times New Roman" w:cs="Times New Roman"/>
                  <w:sz w:val="24"/>
                  <w:szCs w:val="24"/>
                </w:rPr>
                <w:t>ramas</w:t>
              </w:r>
            </w:ins>
            <w:r>
              <w:rPr>
                <w:rFonts w:ascii="Times New Roman" w:hAnsi="Times New Roman" w:cs="Times New Roman"/>
                <w:sz w:val="24"/>
                <w:szCs w:val="24"/>
              </w:rPr>
              <w:t xml:space="preserve"> del poder </w:t>
            </w:r>
            <w:del w:id="518" w:author="EUGENIA ARCE" w:date="2015-08-24T01:21:00Z">
              <w:r w:rsidR="006113B7" w:rsidRPr="005F0D99">
                <w:rPr>
                  <w:rFonts w:ascii="Times New Roman" w:hAnsi="Times New Roman" w:cs="Times New Roman"/>
                  <w:sz w:val="24"/>
                  <w:szCs w:val="24"/>
                </w:rPr>
                <w:delText>Público</w:delText>
              </w:r>
            </w:del>
            <w:ins w:id="519" w:author="EUGENIA ARCE" w:date="2015-08-24T01:21:00Z">
              <w:r>
                <w:rPr>
                  <w:rFonts w:ascii="Times New Roman" w:hAnsi="Times New Roman" w:cs="Times New Roman"/>
                  <w:sz w:val="24"/>
                  <w:szCs w:val="24"/>
                </w:rPr>
                <w:t>p</w:t>
              </w:r>
              <w:r w:rsidR="006113B7" w:rsidRPr="005F0D99">
                <w:rPr>
                  <w:rFonts w:ascii="Times New Roman" w:hAnsi="Times New Roman" w:cs="Times New Roman"/>
                  <w:sz w:val="24"/>
                  <w:szCs w:val="24"/>
                </w:rPr>
                <w:t>úblico</w:t>
              </w:r>
            </w:ins>
            <w:r w:rsidR="006113B7" w:rsidRPr="005F0D99">
              <w:rPr>
                <w:rFonts w:ascii="Times New Roman" w:hAnsi="Times New Roman" w:cs="Times New Roman"/>
                <w:sz w:val="24"/>
                <w:szCs w:val="24"/>
              </w:rPr>
              <w:t xml:space="preserve"> para el funcionamiento del Estado. </w:t>
            </w:r>
          </w:p>
        </w:tc>
      </w:tr>
    </w:tbl>
    <w:p w14:paraId="63E50389" w14:textId="77777777" w:rsidR="006A3678" w:rsidRPr="005F0D99" w:rsidRDefault="006A3678" w:rsidP="005F0D99">
      <w:pPr>
        <w:spacing w:after="0" w:line="276" w:lineRule="auto"/>
        <w:jc w:val="both"/>
        <w:rPr>
          <w:rFonts w:ascii="Times New Roman" w:hAnsi="Times New Roman" w:cs="Times New Roman"/>
          <w:color w:val="E36C0A" w:themeColor="accent6" w:themeShade="BF"/>
        </w:rPr>
      </w:pPr>
    </w:p>
    <w:p w14:paraId="63C58C03" w14:textId="77777777" w:rsidR="006A3678" w:rsidRPr="005F0D99" w:rsidRDefault="006A3678" w:rsidP="005F0D99">
      <w:pPr>
        <w:spacing w:after="0" w:line="276" w:lineRule="auto"/>
        <w:jc w:val="both"/>
        <w:rPr>
          <w:rFonts w:ascii="Times New Roman" w:hAnsi="Times New Roman" w:cs="Times New Roman"/>
          <w:color w:val="E36C0A" w:themeColor="accent6" w:themeShade="BF"/>
        </w:rPr>
      </w:pPr>
    </w:p>
    <w:p w14:paraId="7B258323" w14:textId="2A4363A0" w:rsidR="00BC5A51" w:rsidRPr="005F0D99" w:rsidRDefault="005F0D99" w:rsidP="005F0D99">
      <w:pPr>
        <w:spacing w:after="0" w:line="276" w:lineRule="auto"/>
        <w:jc w:val="both"/>
        <w:rPr>
          <w:rFonts w:ascii="Times New Roman" w:hAnsi="Times New Roman" w:cs="Times New Roman"/>
        </w:rPr>
      </w:pPr>
      <w:r w:rsidRPr="005F0D99">
        <w:rPr>
          <w:rFonts w:ascii="Times New Roman" w:hAnsi="Times New Roman" w:cs="Times New Roman"/>
        </w:rPr>
        <w:t xml:space="preserve"> </w:t>
      </w:r>
      <w:r w:rsidR="00BC5A51" w:rsidRPr="005F0D99">
        <w:rPr>
          <w:rFonts w:ascii="Times New Roman" w:hAnsi="Times New Roman" w:cs="Times New Roman"/>
        </w:rPr>
        <w:t xml:space="preserve">[SECCIÓN 3] </w:t>
      </w:r>
      <w:r w:rsidR="009C362F">
        <w:rPr>
          <w:rFonts w:ascii="Times New Roman" w:hAnsi="Times New Roman" w:cs="Times New Roman"/>
          <w:b/>
        </w:rPr>
        <w:t xml:space="preserve">1.2.4 </w:t>
      </w:r>
      <w:del w:id="520" w:author="EUGENIA ARCE" w:date="2015-08-24T01:21:00Z">
        <w:r w:rsidR="00BC5A51" w:rsidRPr="005F0D99">
          <w:rPr>
            <w:rFonts w:ascii="Times New Roman" w:hAnsi="Times New Roman" w:cs="Times New Roman"/>
            <w:b/>
          </w:rPr>
          <w:delText>Soberanía</w:delText>
        </w:r>
      </w:del>
      <w:ins w:id="521" w:author="EUGENIA ARCE" w:date="2015-08-24T01:21:00Z">
        <w:r w:rsidR="009C362F">
          <w:rPr>
            <w:rFonts w:ascii="Times New Roman" w:hAnsi="Times New Roman" w:cs="Times New Roman"/>
            <w:b/>
          </w:rPr>
          <w:t>La s</w:t>
        </w:r>
        <w:r w:rsidR="00BC5A51" w:rsidRPr="005F0D99">
          <w:rPr>
            <w:rFonts w:ascii="Times New Roman" w:hAnsi="Times New Roman" w:cs="Times New Roman"/>
            <w:b/>
          </w:rPr>
          <w:t>oberanía</w:t>
        </w:r>
      </w:ins>
      <w:r w:rsidR="00BC5A51" w:rsidRPr="005F0D99">
        <w:rPr>
          <w:rFonts w:ascii="Times New Roman" w:hAnsi="Times New Roman" w:cs="Times New Roman"/>
          <w:b/>
        </w:rPr>
        <w:t xml:space="preserve"> reconocida </w:t>
      </w:r>
      <w:r w:rsidR="009C362F">
        <w:rPr>
          <w:rFonts w:ascii="Times New Roman" w:hAnsi="Times New Roman" w:cs="Times New Roman"/>
          <w:b/>
        </w:rPr>
        <w:t>por otros Estados</w:t>
      </w:r>
      <w:del w:id="522" w:author="EUGENIA ARCE" w:date="2015-08-24T01:21:00Z">
        <w:r w:rsidR="00BC5A51" w:rsidRPr="005F0D99">
          <w:rPr>
            <w:rFonts w:ascii="Times New Roman" w:hAnsi="Times New Roman" w:cs="Times New Roman"/>
            <w:b/>
          </w:rPr>
          <w:delText>.</w:delText>
        </w:r>
      </w:del>
    </w:p>
    <w:p w14:paraId="0DA48E2D" w14:textId="77777777" w:rsidR="00BC5A51" w:rsidRPr="005F0D99" w:rsidRDefault="00BC5A51"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ook w:val="04A0" w:firstRow="1" w:lastRow="0" w:firstColumn="1" w:lastColumn="0" w:noHBand="0" w:noVBand="1"/>
      </w:tblPr>
      <w:tblGrid>
        <w:gridCol w:w="2518"/>
        <w:gridCol w:w="6460"/>
      </w:tblGrid>
      <w:tr w:rsidR="00BC5A51" w:rsidRPr="005F0D99" w14:paraId="78F09617" w14:textId="77777777" w:rsidTr="00726EDE">
        <w:tc>
          <w:tcPr>
            <w:tcW w:w="8978" w:type="dxa"/>
            <w:gridSpan w:val="2"/>
            <w:shd w:val="clear" w:color="auto" w:fill="000000" w:themeFill="text1"/>
          </w:tcPr>
          <w:p w14:paraId="03A55668" w14:textId="77777777" w:rsidR="00BC5A51" w:rsidRPr="005F0D99" w:rsidRDefault="00BC5A51"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Destacado</w:t>
            </w:r>
          </w:p>
        </w:tc>
      </w:tr>
      <w:tr w:rsidR="00BC5A51" w:rsidRPr="005F0D99" w14:paraId="3CF7780A" w14:textId="77777777" w:rsidTr="00726EDE">
        <w:tc>
          <w:tcPr>
            <w:tcW w:w="2518" w:type="dxa"/>
          </w:tcPr>
          <w:p w14:paraId="40BAE70B" w14:textId="77777777" w:rsidR="00BC5A51" w:rsidRPr="005F0D99" w:rsidRDefault="00BC5A51"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Título</w:t>
            </w:r>
          </w:p>
        </w:tc>
        <w:tc>
          <w:tcPr>
            <w:tcW w:w="6460" w:type="dxa"/>
          </w:tcPr>
          <w:p w14:paraId="5D3E600B" w14:textId="62A01319" w:rsidR="00BC5A51" w:rsidRPr="005F0D99" w:rsidRDefault="00940DE9"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Relaciones internacionales.</w:t>
            </w:r>
          </w:p>
        </w:tc>
      </w:tr>
      <w:tr w:rsidR="00BC5A51" w:rsidRPr="005F0D99" w14:paraId="788C7C45" w14:textId="77777777" w:rsidTr="00726EDE">
        <w:tc>
          <w:tcPr>
            <w:tcW w:w="2518" w:type="dxa"/>
          </w:tcPr>
          <w:p w14:paraId="7CC4DCA3" w14:textId="77777777" w:rsidR="00BC5A51" w:rsidRPr="005F0D99" w:rsidRDefault="00BC5A51"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Contenido</w:t>
            </w:r>
          </w:p>
        </w:tc>
        <w:tc>
          <w:tcPr>
            <w:tcW w:w="6460" w:type="dxa"/>
          </w:tcPr>
          <w:p w14:paraId="27516495" w14:textId="11DCA732" w:rsidR="00BC5A51" w:rsidRPr="005F0D99" w:rsidRDefault="00BC5A51" w:rsidP="00772821">
            <w:pPr>
              <w:spacing w:line="276" w:lineRule="auto"/>
              <w:jc w:val="both"/>
              <w:rPr>
                <w:rFonts w:ascii="Times New Roman" w:hAnsi="Times New Roman" w:cs="Times New Roman"/>
                <w:sz w:val="24"/>
                <w:szCs w:val="24"/>
                <w:lang w:val="es-ES"/>
              </w:rPr>
            </w:pPr>
            <w:del w:id="523" w:author="EUGENIA ARCE" w:date="2015-08-24T01:21:00Z">
              <w:r w:rsidRPr="005F0D99">
                <w:rPr>
                  <w:rFonts w:ascii="Times New Roman" w:hAnsi="Times New Roman" w:cs="Times New Roman"/>
                  <w:sz w:val="24"/>
                  <w:szCs w:val="24"/>
                </w:rPr>
                <w:delText>“</w:delText>
              </w:r>
              <w:r w:rsidRPr="005F0D99">
                <w:rPr>
                  <w:rFonts w:ascii="Times New Roman" w:hAnsi="Times New Roman" w:cs="Times New Roman"/>
                  <w:i/>
                  <w:sz w:val="24"/>
                  <w:szCs w:val="24"/>
                </w:rPr>
                <w:delText>Los</w:delText>
              </w:r>
            </w:del>
            <w:ins w:id="524" w:author="EUGENIA ARCE" w:date="2015-08-24T01:21:00Z">
              <w:r w:rsidR="00772821">
                <w:rPr>
                  <w:rFonts w:ascii="Times New Roman" w:hAnsi="Times New Roman" w:cs="Times New Roman"/>
                  <w:sz w:val="24"/>
                  <w:szCs w:val="24"/>
                </w:rPr>
                <w:t xml:space="preserve">Los Estados interactúan directamente entre sí o por medio de organismos multilaterales integrados por varios países. Todo esto constituye el universo de las relaciones internacionales.  Un elemento relevante para que los Estados puedan existir como tales, es el reconocimiento de su soberanía en el contexto internacional. A diario, las relaciones internacionales entre Estados soberanos aparece reflejada en frases como las siguientes: </w:t>
              </w:r>
              <w:r w:rsidRPr="005F0D99">
                <w:rPr>
                  <w:rFonts w:ascii="Times New Roman" w:hAnsi="Times New Roman" w:cs="Times New Roman"/>
                  <w:sz w:val="24"/>
                  <w:szCs w:val="24"/>
                </w:rPr>
                <w:t>“</w:t>
              </w:r>
              <w:r w:rsidR="00772821">
                <w:rPr>
                  <w:rFonts w:ascii="Times New Roman" w:hAnsi="Times New Roman" w:cs="Times New Roman"/>
                  <w:i/>
                  <w:sz w:val="24"/>
                  <w:szCs w:val="24"/>
                </w:rPr>
                <w:t>l</w:t>
              </w:r>
              <w:r w:rsidRPr="005F0D99">
                <w:rPr>
                  <w:rFonts w:ascii="Times New Roman" w:hAnsi="Times New Roman" w:cs="Times New Roman"/>
                  <w:i/>
                  <w:sz w:val="24"/>
                  <w:szCs w:val="24"/>
                </w:rPr>
                <w:t>os</w:t>
              </w:r>
            </w:ins>
            <w:r w:rsidRPr="005F0D99">
              <w:rPr>
                <w:rFonts w:ascii="Times New Roman" w:hAnsi="Times New Roman" w:cs="Times New Roman"/>
                <w:i/>
                <w:sz w:val="24"/>
                <w:szCs w:val="24"/>
              </w:rPr>
              <w:t xml:space="preserve"> presidentes de Colombia y Estados Unidos se reunieron</w:t>
            </w:r>
            <w:r w:rsidRPr="005F0D99">
              <w:rPr>
                <w:rFonts w:ascii="Times New Roman" w:hAnsi="Times New Roman" w:cs="Times New Roman"/>
                <w:sz w:val="24"/>
                <w:szCs w:val="24"/>
              </w:rPr>
              <w:t>”; “</w:t>
            </w:r>
            <w:r w:rsidRPr="005F0D99">
              <w:rPr>
                <w:rFonts w:ascii="Times New Roman" w:hAnsi="Times New Roman" w:cs="Times New Roman"/>
                <w:i/>
                <w:sz w:val="24"/>
                <w:szCs w:val="24"/>
              </w:rPr>
              <w:t xml:space="preserve">el </w:t>
            </w:r>
            <w:r w:rsidR="00940DE9" w:rsidRPr="005F0D99">
              <w:rPr>
                <w:rFonts w:ascii="Times New Roman" w:hAnsi="Times New Roman" w:cs="Times New Roman"/>
                <w:i/>
                <w:sz w:val="24"/>
                <w:szCs w:val="24"/>
              </w:rPr>
              <w:t xml:space="preserve">Embajador </w:t>
            </w:r>
            <w:r w:rsidRPr="005F0D99">
              <w:rPr>
                <w:rFonts w:ascii="Times New Roman" w:hAnsi="Times New Roman" w:cs="Times New Roman"/>
                <w:i/>
                <w:sz w:val="24"/>
                <w:szCs w:val="24"/>
              </w:rPr>
              <w:t>de Colombia en México habló sobre las relaciones comerciales entre los dos países</w:t>
            </w:r>
            <w:del w:id="525" w:author="EUGENIA ARCE" w:date="2015-08-24T01:21:00Z">
              <w:r w:rsidRPr="005F0D99">
                <w:rPr>
                  <w:rFonts w:ascii="Times New Roman" w:hAnsi="Times New Roman" w:cs="Times New Roman"/>
                  <w:sz w:val="24"/>
                  <w:szCs w:val="24"/>
                </w:rPr>
                <w:delText>”,</w:delText>
              </w:r>
            </w:del>
            <w:ins w:id="526" w:author="EUGENIA ARCE" w:date="2015-08-24T01:21:00Z">
              <w:r w:rsidR="00772821">
                <w:rPr>
                  <w:rFonts w:ascii="Times New Roman" w:hAnsi="Times New Roman" w:cs="Times New Roman"/>
                  <w:sz w:val="24"/>
                  <w:szCs w:val="24"/>
                </w:rPr>
                <w:t>”;</w:t>
              </w:r>
            </w:ins>
            <w:r w:rsidRPr="005F0D99">
              <w:rPr>
                <w:rFonts w:ascii="Times New Roman" w:hAnsi="Times New Roman" w:cs="Times New Roman"/>
                <w:sz w:val="24"/>
                <w:szCs w:val="24"/>
              </w:rPr>
              <w:t xml:space="preserve"> “</w:t>
            </w:r>
            <w:r w:rsidRPr="005F0D99">
              <w:rPr>
                <w:rFonts w:ascii="Times New Roman" w:hAnsi="Times New Roman" w:cs="Times New Roman"/>
                <w:i/>
                <w:sz w:val="24"/>
                <w:szCs w:val="24"/>
              </w:rPr>
              <w:t>la ONU apoya el proceso de paz</w:t>
            </w:r>
            <w:del w:id="527" w:author="EUGENIA ARCE" w:date="2015-08-24T01:21:00Z">
              <w:r w:rsidRPr="005F0D99">
                <w:rPr>
                  <w:rFonts w:ascii="Times New Roman" w:hAnsi="Times New Roman" w:cs="Times New Roman"/>
                  <w:sz w:val="24"/>
                  <w:szCs w:val="24"/>
                </w:rPr>
                <w:delText>”, “</w:delText>
              </w:r>
              <w:r w:rsidRPr="005F0D99">
                <w:rPr>
                  <w:rFonts w:ascii="Times New Roman" w:hAnsi="Times New Roman" w:cs="Times New Roman"/>
                  <w:i/>
                  <w:sz w:val="24"/>
                  <w:szCs w:val="24"/>
                </w:rPr>
                <w:delText>Una</w:delText>
              </w:r>
            </w:del>
            <w:ins w:id="528" w:author="EUGENIA ARCE" w:date="2015-08-24T01:21:00Z">
              <w:r w:rsidR="00772821">
                <w:rPr>
                  <w:rFonts w:ascii="Times New Roman" w:hAnsi="Times New Roman" w:cs="Times New Roman"/>
                  <w:sz w:val="24"/>
                  <w:szCs w:val="24"/>
                </w:rPr>
                <w:t>”;</w:t>
              </w:r>
              <w:r w:rsidRPr="005F0D99">
                <w:rPr>
                  <w:rFonts w:ascii="Times New Roman" w:hAnsi="Times New Roman" w:cs="Times New Roman"/>
                  <w:sz w:val="24"/>
                  <w:szCs w:val="24"/>
                </w:rPr>
                <w:t xml:space="preserve"> “</w:t>
              </w:r>
              <w:r w:rsidR="00772821">
                <w:rPr>
                  <w:rFonts w:ascii="Times New Roman" w:hAnsi="Times New Roman" w:cs="Times New Roman"/>
                  <w:i/>
                  <w:sz w:val="24"/>
                  <w:szCs w:val="24"/>
                </w:rPr>
                <w:t>u</w:t>
              </w:r>
              <w:r w:rsidRPr="005F0D99">
                <w:rPr>
                  <w:rFonts w:ascii="Times New Roman" w:hAnsi="Times New Roman" w:cs="Times New Roman"/>
                  <w:i/>
                  <w:sz w:val="24"/>
                  <w:szCs w:val="24"/>
                </w:rPr>
                <w:t>na</w:t>
              </w:r>
            </w:ins>
            <w:r w:rsidRPr="005F0D99">
              <w:rPr>
                <w:rFonts w:ascii="Times New Roman" w:hAnsi="Times New Roman" w:cs="Times New Roman"/>
                <w:i/>
                <w:sz w:val="24"/>
                <w:szCs w:val="24"/>
              </w:rPr>
              <w:t xml:space="preserve"> delegación diplomática del Perú fue recibida en el Congreso</w:t>
            </w:r>
            <w:del w:id="529" w:author="EUGENIA ARCE" w:date="2015-08-24T01:21:00Z">
              <w:r w:rsidRPr="005F0D99">
                <w:rPr>
                  <w:rFonts w:ascii="Times New Roman" w:hAnsi="Times New Roman" w:cs="Times New Roman"/>
                  <w:sz w:val="24"/>
                  <w:szCs w:val="24"/>
                </w:rPr>
                <w:delText>”,</w:delText>
              </w:r>
            </w:del>
            <w:ins w:id="530" w:author="EUGENIA ARCE" w:date="2015-08-24T01:21:00Z">
              <w:r w:rsidR="00772821">
                <w:rPr>
                  <w:rFonts w:ascii="Times New Roman" w:hAnsi="Times New Roman" w:cs="Times New Roman"/>
                  <w:sz w:val="24"/>
                  <w:szCs w:val="24"/>
                </w:rPr>
                <w:t>”;</w:t>
              </w:r>
            </w:ins>
            <w:r w:rsidRPr="005F0D99">
              <w:rPr>
                <w:rFonts w:ascii="Times New Roman" w:hAnsi="Times New Roman" w:cs="Times New Roman"/>
                <w:sz w:val="24"/>
                <w:szCs w:val="24"/>
              </w:rPr>
              <w:t xml:space="preserve"> “</w:t>
            </w:r>
            <w:r w:rsidRPr="005F0D99">
              <w:rPr>
                <w:rFonts w:ascii="Times New Roman" w:hAnsi="Times New Roman" w:cs="Times New Roman"/>
                <w:i/>
                <w:sz w:val="24"/>
                <w:szCs w:val="24"/>
              </w:rPr>
              <w:t xml:space="preserve">se firmó un acuerdo de </w:t>
            </w:r>
            <w:r w:rsidRPr="005F0D99">
              <w:rPr>
                <w:rFonts w:ascii="Times New Roman" w:hAnsi="Times New Roman" w:cs="Times New Roman"/>
                <w:i/>
                <w:sz w:val="24"/>
                <w:szCs w:val="24"/>
              </w:rPr>
              <w:lastRenderedPageBreak/>
              <w:t>cooperación judicial entre Colombia y Brasil</w:t>
            </w:r>
            <w:del w:id="531" w:author="EUGENIA ARCE" w:date="2015-08-24T01:21:00Z">
              <w:r w:rsidRPr="005F0D99">
                <w:rPr>
                  <w:rFonts w:ascii="Times New Roman" w:hAnsi="Times New Roman" w:cs="Times New Roman"/>
                  <w:sz w:val="24"/>
                  <w:szCs w:val="24"/>
                </w:rPr>
                <w:delText>”,</w:delText>
              </w:r>
            </w:del>
            <w:ins w:id="532" w:author="EUGENIA ARCE" w:date="2015-08-24T01:21:00Z">
              <w:r w:rsidR="00772821">
                <w:rPr>
                  <w:rFonts w:ascii="Times New Roman" w:hAnsi="Times New Roman" w:cs="Times New Roman"/>
                  <w:sz w:val="24"/>
                  <w:szCs w:val="24"/>
                </w:rPr>
                <w:t>”;</w:t>
              </w:r>
            </w:ins>
            <w:r w:rsidRPr="005F0D99">
              <w:rPr>
                <w:rFonts w:ascii="Times New Roman" w:hAnsi="Times New Roman" w:cs="Times New Roman"/>
                <w:sz w:val="24"/>
                <w:szCs w:val="24"/>
              </w:rPr>
              <w:t xml:space="preserve"> “</w:t>
            </w:r>
            <w:r w:rsidRPr="005F0D99">
              <w:rPr>
                <w:rFonts w:ascii="Times New Roman" w:hAnsi="Times New Roman" w:cs="Times New Roman"/>
                <w:i/>
                <w:sz w:val="24"/>
                <w:szCs w:val="24"/>
              </w:rPr>
              <w:t xml:space="preserve">el Congreso discute el Tratado de Libre Comercio suscrito </w:t>
            </w:r>
            <w:r w:rsidR="00940DE9" w:rsidRPr="005F0D99">
              <w:rPr>
                <w:rFonts w:ascii="Times New Roman" w:hAnsi="Times New Roman" w:cs="Times New Roman"/>
                <w:i/>
                <w:sz w:val="24"/>
                <w:szCs w:val="24"/>
              </w:rPr>
              <w:t xml:space="preserve">entre Colombia y </w:t>
            </w:r>
            <w:del w:id="533" w:author="EUGENIA ARCE" w:date="2015-08-24T01:21:00Z">
              <w:r w:rsidR="00940DE9" w:rsidRPr="005F0D99">
                <w:rPr>
                  <w:rFonts w:ascii="Times New Roman" w:hAnsi="Times New Roman" w:cs="Times New Roman"/>
                  <w:i/>
                  <w:sz w:val="24"/>
                  <w:szCs w:val="24"/>
                </w:rPr>
                <w:delText>Japón</w:delText>
              </w:r>
              <w:r w:rsidRPr="005F0D99">
                <w:rPr>
                  <w:rFonts w:ascii="Times New Roman" w:hAnsi="Times New Roman" w:cs="Times New Roman"/>
                  <w:i/>
                  <w:sz w:val="24"/>
                  <w:szCs w:val="24"/>
                </w:rPr>
                <w:delText>…</w:delText>
              </w:r>
              <w:r w:rsidRPr="005F0D99">
                <w:rPr>
                  <w:rFonts w:ascii="Times New Roman" w:hAnsi="Times New Roman" w:cs="Times New Roman"/>
                  <w:sz w:val="24"/>
                  <w:szCs w:val="24"/>
                </w:rPr>
                <w:delText>”.</w:delText>
              </w:r>
            </w:del>
            <w:ins w:id="534" w:author="EUGENIA ARCE" w:date="2015-08-24T01:21:00Z">
              <w:r w:rsidR="00772821">
                <w:rPr>
                  <w:rFonts w:ascii="Times New Roman" w:hAnsi="Times New Roman" w:cs="Times New Roman"/>
                  <w:i/>
                  <w:sz w:val="24"/>
                  <w:szCs w:val="24"/>
                </w:rPr>
                <w:t>Corea del Sur</w:t>
              </w:r>
              <w:r w:rsidRPr="005F0D99">
                <w:rPr>
                  <w:rFonts w:ascii="Times New Roman" w:hAnsi="Times New Roman" w:cs="Times New Roman"/>
                  <w:i/>
                  <w:sz w:val="24"/>
                  <w:szCs w:val="24"/>
                </w:rPr>
                <w:t>…</w:t>
              </w:r>
              <w:r w:rsidR="00772821">
                <w:rPr>
                  <w:rFonts w:ascii="Times New Roman" w:hAnsi="Times New Roman" w:cs="Times New Roman"/>
                  <w:sz w:val="24"/>
                  <w:szCs w:val="24"/>
                </w:rPr>
                <w:t>”</w:t>
              </w:r>
            </w:ins>
          </w:p>
        </w:tc>
      </w:tr>
    </w:tbl>
    <w:p w14:paraId="70298377" w14:textId="77777777" w:rsidR="00BC5A51" w:rsidRPr="005F0D99" w:rsidRDefault="00BC5A51" w:rsidP="005F0D99">
      <w:pPr>
        <w:spacing w:after="0" w:line="276" w:lineRule="auto"/>
        <w:jc w:val="both"/>
        <w:rPr>
          <w:rFonts w:ascii="Times New Roman" w:hAnsi="Times New Roman" w:cs="Times New Roman"/>
          <w:color w:val="E36C0A" w:themeColor="accent6" w:themeShade="BF"/>
        </w:rPr>
      </w:pPr>
    </w:p>
    <w:p w14:paraId="75B043BE" w14:textId="77777777" w:rsidR="00940DE9" w:rsidRPr="005F0D99" w:rsidRDefault="009458E8" w:rsidP="005F0D99">
      <w:pPr>
        <w:spacing w:after="0" w:line="276" w:lineRule="auto"/>
        <w:jc w:val="both"/>
        <w:rPr>
          <w:del w:id="535" w:author="EUGENIA ARCE" w:date="2015-08-24T01:21:00Z"/>
          <w:rFonts w:ascii="Times New Roman" w:hAnsi="Times New Roman" w:cs="Times New Roman"/>
          <w:lang w:val="es-ES"/>
        </w:rPr>
      </w:pPr>
      <w:r w:rsidRPr="005F0D99">
        <w:rPr>
          <w:rFonts w:ascii="Times New Roman" w:hAnsi="Times New Roman" w:cs="Times New Roman"/>
          <w:lang w:val="es-ES"/>
        </w:rPr>
        <w:t xml:space="preserve">Hemos visto que el </w:t>
      </w:r>
      <w:r w:rsidRPr="005F0D99">
        <w:rPr>
          <w:rFonts w:ascii="Times New Roman" w:hAnsi="Times New Roman" w:cs="Times New Roman"/>
          <w:b/>
          <w:lang w:val="es-ES"/>
        </w:rPr>
        <w:t>Estado</w:t>
      </w:r>
      <w:r w:rsidRPr="005F0D99">
        <w:rPr>
          <w:rFonts w:ascii="Times New Roman" w:hAnsi="Times New Roman" w:cs="Times New Roman"/>
          <w:lang w:val="es-ES"/>
        </w:rPr>
        <w:t xml:space="preserve"> ejerce el </w:t>
      </w:r>
      <w:r w:rsidRPr="005F0D99">
        <w:rPr>
          <w:rFonts w:ascii="Times New Roman" w:hAnsi="Times New Roman" w:cs="Times New Roman"/>
          <w:b/>
          <w:lang w:val="es-ES"/>
        </w:rPr>
        <w:t>poder político</w:t>
      </w:r>
      <w:r w:rsidRPr="005F0D99">
        <w:rPr>
          <w:rFonts w:ascii="Times New Roman" w:hAnsi="Times New Roman" w:cs="Times New Roman"/>
          <w:lang w:val="es-ES"/>
        </w:rPr>
        <w:t xml:space="preserve"> como soberano en un territorio, a nivel </w:t>
      </w:r>
      <w:r w:rsidRPr="005F0D99">
        <w:rPr>
          <w:rFonts w:ascii="Times New Roman" w:hAnsi="Times New Roman" w:cs="Times New Roman"/>
          <w:b/>
          <w:lang w:val="es-ES"/>
        </w:rPr>
        <w:t>interno</w:t>
      </w:r>
      <w:r w:rsidRPr="005F0D99">
        <w:rPr>
          <w:rFonts w:ascii="Times New Roman" w:hAnsi="Times New Roman" w:cs="Times New Roman"/>
          <w:lang w:val="es-ES"/>
        </w:rPr>
        <w:t xml:space="preserve">. </w:t>
      </w:r>
      <w:del w:id="536" w:author="EUGENIA ARCE" w:date="2015-08-24T01:21:00Z">
        <w:r w:rsidRPr="005F0D99">
          <w:rPr>
            <w:rFonts w:ascii="Times New Roman" w:hAnsi="Times New Roman" w:cs="Times New Roman"/>
            <w:lang w:val="es-ES"/>
          </w:rPr>
          <w:delText>Es</w:delText>
        </w:r>
      </w:del>
      <w:ins w:id="537" w:author="EUGENIA ARCE" w:date="2015-08-24T01:21:00Z">
        <w:r w:rsidRPr="005F0D99">
          <w:rPr>
            <w:rFonts w:ascii="Times New Roman" w:hAnsi="Times New Roman" w:cs="Times New Roman"/>
            <w:lang w:val="es-ES"/>
          </w:rPr>
          <w:t>Es</w:t>
        </w:r>
        <w:r w:rsidR="00772821">
          <w:rPr>
            <w:rFonts w:ascii="Times New Roman" w:hAnsi="Times New Roman" w:cs="Times New Roman"/>
            <w:lang w:val="es-ES"/>
          </w:rPr>
          <w:t>e reconocimiento a la soberanía estatal es</w:t>
        </w:r>
      </w:ins>
      <w:r w:rsidRPr="005F0D99">
        <w:rPr>
          <w:rFonts w:ascii="Times New Roman" w:hAnsi="Times New Roman" w:cs="Times New Roman"/>
          <w:lang w:val="es-ES"/>
        </w:rPr>
        <w:t xml:space="preserve"> uno de los </w:t>
      </w:r>
      <w:ins w:id="538" w:author="EUGENIA ARCE" w:date="2015-08-24T01:21:00Z">
        <w:r w:rsidR="00772821">
          <w:rPr>
            <w:rFonts w:ascii="Times New Roman" w:hAnsi="Times New Roman" w:cs="Times New Roman"/>
            <w:lang w:val="es-ES"/>
          </w:rPr>
          <w:t xml:space="preserve">elementos </w:t>
        </w:r>
      </w:ins>
      <w:r w:rsidRPr="005F0D99">
        <w:rPr>
          <w:rFonts w:ascii="Times New Roman" w:hAnsi="Times New Roman" w:cs="Times New Roman"/>
          <w:lang w:val="es-ES"/>
        </w:rPr>
        <w:t xml:space="preserve">que se conocen como atributos de su </w:t>
      </w:r>
      <w:ins w:id="539" w:author="EUGENIA ARCE" w:date="2015-08-24T01:21:00Z">
        <w:r w:rsidR="00772821">
          <w:rPr>
            <w:rFonts w:ascii="Times New Roman" w:hAnsi="Times New Roman" w:cs="Times New Roman"/>
            <w:lang w:val="es-ES"/>
          </w:rPr>
          <w:t xml:space="preserve">existencia y </w:t>
        </w:r>
      </w:ins>
      <w:r w:rsidR="00772821">
        <w:rPr>
          <w:rFonts w:ascii="Times New Roman" w:hAnsi="Times New Roman" w:cs="Times New Roman"/>
          <w:lang w:val="es-ES"/>
        </w:rPr>
        <w:t xml:space="preserve">realidad como persona jurídica. </w:t>
      </w:r>
    </w:p>
    <w:p w14:paraId="0623B747" w14:textId="77777777" w:rsidR="00940DE9" w:rsidRPr="005F0D99" w:rsidRDefault="00940DE9" w:rsidP="005F0D99">
      <w:pPr>
        <w:spacing w:after="0" w:line="276" w:lineRule="auto"/>
        <w:jc w:val="both"/>
        <w:rPr>
          <w:del w:id="540" w:author="EUGENIA ARCE" w:date="2015-08-24T01:21:00Z"/>
          <w:rFonts w:ascii="Times New Roman" w:hAnsi="Times New Roman" w:cs="Times New Roman"/>
          <w:lang w:val="es-ES"/>
        </w:rPr>
      </w:pPr>
    </w:p>
    <w:p w14:paraId="2476A22C" w14:textId="2461DE91" w:rsidR="00772821" w:rsidRDefault="009458E8"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 xml:space="preserve">En el ámbito </w:t>
      </w:r>
      <w:r w:rsidRPr="005F0D99">
        <w:rPr>
          <w:rFonts w:ascii="Times New Roman" w:hAnsi="Times New Roman" w:cs="Times New Roman"/>
          <w:b/>
          <w:lang w:val="es-ES"/>
        </w:rPr>
        <w:t>externo</w:t>
      </w:r>
      <w:r w:rsidRPr="005F0D99">
        <w:rPr>
          <w:rFonts w:ascii="Times New Roman" w:hAnsi="Times New Roman" w:cs="Times New Roman"/>
          <w:lang w:val="es-ES"/>
        </w:rPr>
        <w:t xml:space="preserve">, en el de la comunidad internacional, se requiere que los </w:t>
      </w:r>
      <w:r w:rsidRPr="005F0D99">
        <w:rPr>
          <w:rFonts w:ascii="Times New Roman" w:hAnsi="Times New Roman" w:cs="Times New Roman"/>
          <w:b/>
          <w:lang w:val="es-ES"/>
        </w:rPr>
        <w:t xml:space="preserve">otros Estados </w:t>
      </w:r>
      <w:del w:id="541" w:author="EUGENIA ARCE" w:date="2015-08-24T01:21:00Z">
        <w:r w:rsidRPr="005F0D99">
          <w:rPr>
            <w:rFonts w:ascii="Times New Roman" w:hAnsi="Times New Roman" w:cs="Times New Roman"/>
            <w:b/>
            <w:lang w:val="es-ES"/>
          </w:rPr>
          <w:delText>u</w:delText>
        </w:r>
      </w:del>
      <w:ins w:id="542" w:author="EUGENIA ARCE" w:date="2015-08-24T01:21:00Z">
        <w:r w:rsidR="00772821">
          <w:rPr>
            <w:rFonts w:ascii="Times New Roman" w:hAnsi="Times New Roman" w:cs="Times New Roman"/>
            <w:lang w:val="es-ES"/>
          </w:rPr>
          <w:t>y los</w:t>
        </w:r>
      </w:ins>
      <w:r w:rsidR="00772821">
        <w:rPr>
          <w:rFonts w:ascii="Times New Roman" w:hAnsi="Times New Roman"/>
          <w:lang w:val="es-ES"/>
          <w:rPrChange w:id="543" w:author="EUGENIA ARCE" w:date="2015-08-24T01:21:00Z">
            <w:rPr>
              <w:rFonts w:ascii="Times New Roman" w:hAnsi="Times New Roman"/>
              <w:b/>
              <w:lang w:val="es-ES"/>
            </w:rPr>
          </w:rPrChange>
        </w:rPr>
        <w:t xml:space="preserve"> </w:t>
      </w:r>
      <w:r w:rsidRPr="005F0D99">
        <w:rPr>
          <w:rFonts w:ascii="Times New Roman" w:hAnsi="Times New Roman" w:cs="Times New Roman"/>
          <w:b/>
          <w:lang w:val="es-ES"/>
        </w:rPr>
        <w:t>organismos internacionales</w:t>
      </w:r>
      <w:ins w:id="544" w:author="EUGENIA ARCE" w:date="2015-08-24T01:21:00Z">
        <w:r w:rsidRPr="005F0D99">
          <w:rPr>
            <w:rFonts w:ascii="Times New Roman" w:hAnsi="Times New Roman" w:cs="Times New Roman"/>
            <w:b/>
            <w:lang w:val="es-ES"/>
          </w:rPr>
          <w:t xml:space="preserve"> </w:t>
        </w:r>
        <w:r w:rsidR="00772821" w:rsidRPr="00772821">
          <w:rPr>
            <w:rFonts w:ascii="Times New Roman" w:hAnsi="Times New Roman" w:cs="Times New Roman"/>
            <w:lang w:val="es-ES"/>
          </w:rPr>
          <w:t>relevantes</w:t>
        </w:r>
      </w:ins>
      <w:r w:rsidR="00772821" w:rsidRPr="00772821">
        <w:rPr>
          <w:rFonts w:ascii="Times New Roman" w:hAnsi="Times New Roman"/>
          <w:lang w:val="es-ES"/>
          <w:rPrChange w:id="545" w:author="EUGENIA ARCE" w:date="2015-08-24T01:21:00Z">
            <w:rPr>
              <w:rFonts w:ascii="Times New Roman" w:hAnsi="Times New Roman"/>
              <w:b/>
              <w:lang w:val="es-ES"/>
            </w:rPr>
          </w:rPrChange>
        </w:rPr>
        <w:t xml:space="preserve"> </w:t>
      </w:r>
      <w:r w:rsidRPr="00772821">
        <w:rPr>
          <w:rFonts w:ascii="Times New Roman" w:hAnsi="Times New Roman"/>
          <w:lang w:val="es-ES"/>
          <w:rPrChange w:id="546" w:author="EUGENIA ARCE" w:date="2015-08-24T01:21:00Z">
            <w:rPr>
              <w:rFonts w:ascii="Times New Roman" w:hAnsi="Times New Roman"/>
              <w:b/>
              <w:lang w:val="es-ES"/>
            </w:rPr>
          </w:rPrChange>
        </w:rPr>
        <w:t>lo reconozcan políticamente</w:t>
      </w:r>
      <w:r w:rsidRPr="00772821">
        <w:rPr>
          <w:rFonts w:ascii="Times New Roman" w:hAnsi="Times New Roman" w:cs="Times New Roman"/>
          <w:lang w:val="es-ES"/>
        </w:rPr>
        <w:t xml:space="preserve"> y</w:t>
      </w:r>
      <w:r w:rsidRPr="005F0D99">
        <w:rPr>
          <w:rFonts w:ascii="Times New Roman" w:hAnsi="Times New Roman" w:cs="Times New Roman"/>
          <w:lang w:val="es-ES"/>
        </w:rPr>
        <w:t xml:space="preserve"> que por tanto, tenga </w:t>
      </w:r>
      <w:r w:rsidRPr="00772821">
        <w:rPr>
          <w:rFonts w:ascii="Times New Roman" w:hAnsi="Times New Roman"/>
          <w:lang w:val="es-ES"/>
          <w:rPrChange w:id="547" w:author="EUGENIA ARCE" w:date="2015-08-24T01:21:00Z">
            <w:rPr>
              <w:rFonts w:ascii="Times New Roman" w:hAnsi="Times New Roman"/>
              <w:b/>
              <w:lang w:val="es-ES"/>
            </w:rPr>
          </w:rPrChange>
        </w:rPr>
        <w:t xml:space="preserve">derechos y </w:t>
      </w:r>
      <w:r w:rsidR="00BC5A51" w:rsidRPr="00772821">
        <w:rPr>
          <w:rFonts w:ascii="Times New Roman" w:hAnsi="Times New Roman"/>
          <w:lang w:val="es-ES"/>
          <w:rPrChange w:id="548" w:author="EUGENIA ARCE" w:date="2015-08-24T01:21:00Z">
            <w:rPr>
              <w:rFonts w:ascii="Times New Roman" w:hAnsi="Times New Roman"/>
              <w:b/>
              <w:lang w:val="es-ES"/>
            </w:rPr>
          </w:rPrChange>
        </w:rPr>
        <w:t>cumpla</w:t>
      </w:r>
      <w:r w:rsidR="00940DE9" w:rsidRPr="00772821">
        <w:rPr>
          <w:rFonts w:ascii="Times New Roman" w:hAnsi="Times New Roman"/>
          <w:lang w:val="es-ES"/>
          <w:rPrChange w:id="549" w:author="EUGENIA ARCE" w:date="2015-08-24T01:21:00Z">
            <w:rPr>
              <w:rFonts w:ascii="Times New Roman" w:hAnsi="Times New Roman"/>
              <w:b/>
              <w:lang w:val="es-ES"/>
            </w:rPr>
          </w:rPrChange>
        </w:rPr>
        <w:t xml:space="preserve"> obligaciones en el ámbito internacional</w:t>
      </w:r>
      <w:r w:rsidRPr="005F0D99">
        <w:rPr>
          <w:rFonts w:ascii="Times New Roman" w:hAnsi="Times New Roman" w:cs="Times New Roman"/>
          <w:lang w:val="es-ES"/>
        </w:rPr>
        <w:t xml:space="preserve">. </w:t>
      </w:r>
      <w:del w:id="550" w:author="EUGENIA ARCE" w:date="2015-08-24T01:21:00Z">
        <w:r w:rsidR="00BC5A51" w:rsidRPr="005F0D99">
          <w:rPr>
            <w:rFonts w:ascii="Times New Roman" w:hAnsi="Times New Roman" w:cs="Times New Roman"/>
            <w:lang w:val="es-ES"/>
          </w:rPr>
          <w:delText>Elemento que ha tenido resonancia</w:delText>
        </w:r>
        <w:r w:rsidRPr="005F0D99">
          <w:rPr>
            <w:rFonts w:ascii="Times New Roman" w:hAnsi="Times New Roman" w:cs="Times New Roman"/>
            <w:lang w:val="es-ES"/>
          </w:rPr>
          <w:delText xml:space="preserve"> </w:delText>
        </w:r>
        <w:r w:rsidR="00940DE9" w:rsidRPr="005F0D99">
          <w:rPr>
            <w:rFonts w:ascii="Times New Roman" w:hAnsi="Times New Roman" w:cs="Times New Roman"/>
            <w:lang w:val="es-ES"/>
          </w:rPr>
          <w:delText xml:space="preserve">en el Siglo XX </w:delText>
        </w:r>
        <w:r w:rsidRPr="005F0D99">
          <w:rPr>
            <w:rFonts w:ascii="Times New Roman" w:hAnsi="Times New Roman" w:cs="Times New Roman"/>
            <w:lang w:val="es-ES"/>
          </w:rPr>
          <w:delText xml:space="preserve">en relación con el reconocimiento del Estado de Israel en 1948, la desintegración de la Unión Soviética (como consecuencia de los procesos vividos desde 1985) o Yugoslavia (a partir de los sucesos acaecidos en 1990), las peticiones de Palestina para ser reconocido como </w:delText>
        </w:r>
        <w:r w:rsidR="00940DE9" w:rsidRPr="005F0D99">
          <w:rPr>
            <w:rFonts w:ascii="Times New Roman" w:hAnsi="Times New Roman" w:cs="Times New Roman"/>
            <w:lang w:val="es-ES"/>
          </w:rPr>
          <w:delText xml:space="preserve">Estado </w:delText>
        </w:r>
        <w:r w:rsidRPr="005F0D99">
          <w:rPr>
            <w:rFonts w:ascii="Times New Roman" w:hAnsi="Times New Roman" w:cs="Times New Roman"/>
            <w:lang w:val="es-ES"/>
          </w:rPr>
          <w:delText>en la ONU desde 2011.</w:delText>
        </w:r>
      </w:del>
    </w:p>
    <w:p w14:paraId="6885520A" w14:textId="77777777" w:rsidR="00772821" w:rsidRDefault="00772821" w:rsidP="005F0D99">
      <w:pPr>
        <w:spacing w:after="0" w:line="276" w:lineRule="auto"/>
        <w:jc w:val="both"/>
        <w:rPr>
          <w:ins w:id="551" w:author="EUGENIA ARCE" w:date="2015-08-24T01:21:00Z"/>
          <w:rFonts w:ascii="Times New Roman" w:hAnsi="Times New Roman" w:cs="Times New Roman"/>
          <w:lang w:val="es-ES"/>
        </w:rPr>
      </w:pPr>
    </w:p>
    <w:p w14:paraId="038104DC" w14:textId="1C40ECFD" w:rsidR="00B75175" w:rsidRPr="005F0D99" w:rsidRDefault="00BC5A51" w:rsidP="005F0D99">
      <w:pPr>
        <w:spacing w:after="0" w:line="276" w:lineRule="auto"/>
        <w:jc w:val="both"/>
        <w:rPr>
          <w:ins w:id="552" w:author="EUGENIA ARCE" w:date="2015-08-24T01:21:00Z"/>
          <w:rFonts w:ascii="Times New Roman" w:hAnsi="Times New Roman" w:cs="Times New Roman"/>
          <w:lang w:val="es-ES"/>
        </w:rPr>
      </w:pPr>
      <w:ins w:id="553" w:author="EUGENIA ARCE" w:date="2015-08-24T01:21:00Z">
        <w:r w:rsidRPr="005F0D99">
          <w:rPr>
            <w:rFonts w:ascii="Times New Roman" w:hAnsi="Times New Roman" w:cs="Times New Roman"/>
            <w:lang w:val="es-ES"/>
          </w:rPr>
          <w:t>E</w:t>
        </w:r>
        <w:r w:rsidR="00772821">
          <w:rPr>
            <w:rFonts w:ascii="Times New Roman" w:hAnsi="Times New Roman" w:cs="Times New Roman"/>
            <w:lang w:val="es-ES"/>
          </w:rPr>
          <w:t>ste e</w:t>
        </w:r>
        <w:r w:rsidRPr="005F0D99">
          <w:rPr>
            <w:rFonts w:ascii="Times New Roman" w:hAnsi="Times New Roman" w:cs="Times New Roman"/>
            <w:lang w:val="es-ES"/>
          </w:rPr>
          <w:t>lemento ha tenido resonancia</w:t>
        </w:r>
        <w:r w:rsidR="009458E8" w:rsidRPr="005F0D99">
          <w:rPr>
            <w:rFonts w:ascii="Times New Roman" w:hAnsi="Times New Roman" w:cs="Times New Roman"/>
            <w:lang w:val="es-ES"/>
          </w:rPr>
          <w:t xml:space="preserve"> </w:t>
        </w:r>
        <w:r w:rsidR="00772821">
          <w:rPr>
            <w:rFonts w:ascii="Times New Roman" w:hAnsi="Times New Roman" w:cs="Times New Roman"/>
            <w:lang w:val="es-ES"/>
          </w:rPr>
          <w:t>en el s</w:t>
        </w:r>
        <w:r w:rsidR="00940DE9" w:rsidRPr="005F0D99">
          <w:rPr>
            <w:rFonts w:ascii="Times New Roman" w:hAnsi="Times New Roman" w:cs="Times New Roman"/>
            <w:lang w:val="es-ES"/>
          </w:rPr>
          <w:t xml:space="preserve">iglo XX </w:t>
        </w:r>
        <w:r w:rsidR="009458E8" w:rsidRPr="005F0D99">
          <w:rPr>
            <w:rFonts w:ascii="Times New Roman" w:hAnsi="Times New Roman" w:cs="Times New Roman"/>
            <w:lang w:val="es-ES"/>
          </w:rPr>
          <w:t>en relación</w:t>
        </w:r>
        <w:r w:rsidR="00772821">
          <w:rPr>
            <w:rFonts w:ascii="Times New Roman" w:hAnsi="Times New Roman" w:cs="Times New Roman"/>
            <w:lang w:val="es-ES"/>
          </w:rPr>
          <w:t>, entre otros casos,</w:t>
        </w:r>
        <w:r w:rsidR="009458E8" w:rsidRPr="005F0D99">
          <w:rPr>
            <w:rFonts w:ascii="Times New Roman" w:hAnsi="Times New Roman" w:cs="Times New Roman"/>
            <w:lang w:val="es-ES"/>
          </w:rPr>
          <w:t xml:space="preserve"> con el reconocimiento del Estado de Israel en 1948, la desintegración de la </w:t>
        </w:r>
        <w:r w:rsidR="00772821">
          <w:rPr>
            <w:rFonts w:ascii="Times New Roman" w:hAnsi="Times New Roman" w:cs="Times New Roman"/>
            <w:lang w:val="es-ES"/>
          </w:rPr>
          <w:t xml:space="preserve">antigua </w:t>
        </w:r>
        <w:r w:rsidR="009458E8" w:rsidRPr="005F0D99">
          <w:rPr>
            <w:rFonts w:ascii="Times New Roman" w:hAnsi="Times New Roman" w:cs="Times New Roman"/>
            <w:lang w:val="es-ES"/>
          </w:rPr>
          <w:t xml:space="preserve">Unión Soviética </w:t>
        </w:r>
        <w:r w:rsidR="00772821">
          <w:rPr>
            <w:rFonts w:ascii="Times New Roman" w:hAnsi="Times New Roman" w:cs="Times New Roman"/>
            <w:lang w:val="es-ES"/>
          </w:rPr>
          <w:t xml:space="preserve">y su división en nuevos Estados independientes </w:t>
        </w:r>
        <w:r w:rsidR="009458E8" w:rsidRPr="005F0D99">
          <w:rPr>
            <w:rFonts w:ascii="Times New Roman" w:hAnsi="Times New Roman" w:cs="Times New Roman"/>
            <w:lang w:val="es-ES"/>
          </w:rPr>
          <w:t xml:space="preserve">(como consecuencia de los procesos vividos desde 1985) o </w:t>
        </w:r>
        <w:r w:rsidR="00772821">
          <w:rPr>
            <w:rFonts w:ascii="Times New Roman" w:hAnsi="Times New Roman" w:cs="Times New Roman"/>
            <w:lang w:val="es-ES"/>
          </w:rPr>
          <w:t xml:space="preserve">la de </w:t>
        </w:r>
        <w:r w:rsidR="009458E8" w:rsidRPr="005F0D99">
          <w:rPr>
            <w:rFonts w:ascii="Times New Roman" w:hAnsi="Times New Roman" w:cs="Times New Roman"/>
            <w:lang w:val="es-ES"/>
          </w:rPr>
          <w:t>Yugoslavia (a partir de</w:t>
        </w:r>
        <w:r w:rsidR="009C2248">
          <w:rPr>
            <w:rFonts w:ascii="Times New Roman" w:hAnsi="Times New Roman" w:cs="Times New Roman"/>
            <w:lang w:val="es-ES"/>
          </w:rPr>
          <w:t xml:space="preserve"> los sucesos acaecidos en 1990). También aparece el elemento</w:t>
        </w:r>
        <w:r w:rsidR="009458E8" w:rsidRPr="005F0D99">
          <w:rPr>
            <w:rFonts w:ascii="Times New Roman" w:hAnsi="Times New Roman" w:cs="Times New Roman"/>
            <w:lang w:val="es-ES"/>
          </w:rPr>
          <w:t xml:space="preserve"> </w:t>
        </w:r>
        <w:r w:rsidR="00772821">
          <w:rPr>
            <w:rFonts w:ascii="Times New Roman" w:hAnsi="Times New Roman" w:cs="Times New Roman"/>
            <w:lang w:val="es-ES"/>
          </w:rPr>
          <w:t xml:space="preserve">en </w:t>
        </w:r>
        <w:r w:rsidR="009458E8" w:rsidRPr="005F0D99">
          <w:rPr>
            <w:rFonts w:ascii="Times New Roman" w:hAnsi="Times New Roman" w:cs="Times New Roman"/>
            <w:lang w:val="es-ES"/>
          </w:rPr>
          <w:t xml:space="preserve">las peticiones de Palestina para </w:t>
        </w:r>
        <w:r w:rsidR="009C2248">
          <w:rPr>
            <w:rFonts w:ascii="Times New Roman" w:hAnsi="Times New Roman" w:cs="Times New Roman"/>
            <w:lang w:val="es-ES"/>
          </w:rPr>
          <w:t>ir avanzando en su reconocimiento</w:t>
        </w:r>
        <w:r w:rsidR="009458E8" w:rsidRPr="005F0D99">
          <w:rPr>
            <w:rFonts w:ascii="Times New Roman" w:hAnsi="Times New Roman" w:cs="Times New Roman"/>
            <w:lang w:val="es-ES"/>
          </w:rPr>
          <w:t xml:space="preserve"> como </w:t>
        </w:r>
        <w:r w:rsidR="00940DE9" w:rsidRPr="005F0D99">
          <w:rPr>
            <w:rFonts w:ascii="Times New Roman" w:hAnsi="Times New Roman" w:cs="Times New Roman"/>
            <w:lang w:val="es-ES"/>
          </w:rPr>
          <w:t xml:space="preserve">Estado </w:t>
        </w:r>
        <w:r w:rsidR="00772821">
          <w:rPr>
            <w:rFonts w:ascii="Times New Roman" w:hAnsi="Times New Roman" w:cs="Times New Roman"/>
            <w:lang w:val="es-ES"/>
          </w:rPr>
          <w:t xml:space="preserve">por parte de otros países y </w:t>
        </w:r>
        <w:r w:rsidR="009C2248">
          <w:rPr>
            <w:rFonts w:ascii="Times New Roman" w:hAnsi="Times New Roman" w:cs="Times New Roman"/>
            <w:lang w:val="es-ES"/>
          </w:rPr>
          <w:t xml:space="preserve">como Estado observador </w:t>
        </w:r>
        <w:r w:rsidR="009458E8" w:rsidRPr="005F0D99">
          <w:rPr>
            <w:rFonts w:ascii="Times New Roman" w:hAnsi="Times New Roman" w:cs="Times New Roman"/>
            <w:lang w:val="es-ES"/>
          </w:rPr>
          <w:t>en la ONU</w:t>
        </w:r>
        <w:r w:rsidR="009C2248">
          <w:rPr>
            <w:rFonts w:ascii="Times New Roman" w:hAnsi="Times New Roman" w:cs="Times New Roman"/>
            <w:lang w:val="es-ES"/>
          </w:rPr>
          <w:t>, y en el progresivo reconocimiento como Estado que ha ido logrando Kosovo por parte de distintos países. Recientemente, la subdivisión de Sudán en dos países fue otro momento en el que apareció el tema cuando la comunidad de Naciones reconoció a Sudán del Sur como nuevo Estado miembro de la ONU.</w:t>
        </w:r>
      </w:ins>
    </w:p>
    <w:p w14:paraId="17EABA7A" w14:textId="77777777" w:rsidR="00217B49" w:rsidRPr="005F0D99" w:rsidRDefault="00217B49"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940DE9" w:rsidRPr="005F0D99" w14:paraId="3313A7B6" w14:textId="77777777" w:rsidTr="007E771D">
        <w:tc>
          <w:tcPr>
            <w:tcW w:w="9054" w:type="dxa"/>
            <w:gridSpan w:val="2"/>
            <w:shd w:val="clear" w:color="auto" w:fill="0D0D0D" w:themeFill="text1" w:themeFillTint="F2"/>
          </w:tcPr>
          <w:p w14:paraId="12A7311C" w14:textId="77777777" w:rsidR="00940DE9" w:rsidRPr="005F0D99" w:rsidRDefault="00940DE9"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940DE9" w:rsidRPr="005F0D99" w14:paraId="5E6DAB3D" w14:textId="77777777" w:rsidTr="007E771D">
        <w:tc>
          <w:tcPr>
            <w:tcW w:w="1809" w:type="dxa"/>
          </w:tcPr>
          <w:p w14:paraId="1415AEDC" w14:textId="77777777" w:rsidR="00940DE9" w:rsidRPr="005F0D99" w:rsidRDefault="00940DE9"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45" w:type="dxa"/>
          </w:tcPr>
          <w:p w14:paraId="1EE1FB2D" w14:textId="48828ECA" w:rsidR="00940DE9" w:rsidRPr="005F0D99" w:rsidRDefault="00940DE9"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CS_G07_09_IMG14</w:t>
            </w:r>
          </w:p>
        </w:tc>
      </w:tr>
      <w:tr w:rsidR="00940DE9" w:rsidRPr="005F0D99" w14:paraId="104EC3E9" w14:textId="77777777" w:rsidTr="007E771D">
        <w:tc>
          <w:tcPr>
            <w:tcW w:w="1809" w:type="dxa"/>
          </w:tcPr>
          <w:p w14:paraId="304F1E59" w14:textId="77777777" w:rsidR="00940DE9" w:rsidRPr="005F0D99" w:rsidRDefault="00940DE9"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664C1858" w14:textId="59A41CFE" w:rsidR="00940DE9" w:rsidRPr="005F0D99" w:rsidRDefault="00940DE9" w:rsidP="005F0D99">
            <w:pPr>
              <w:spacing w:line="276" w:lineRule="auto"/>
              <w:jc w:val="both"/>
              <w:rPr>
                <w:rFonts w:ascii="Times New Roman" w:hAnsi="Times New Roman" w:cs="Times New Roman"/>
                <w:sz w:val="24"/>
                <w:szCs w:val="24"/>
              </w:rPr>
            </w:pPr>
            <w:del w:id="554" w:author="EUGENIA ARCE" w:date="2015-08-24T01:21:00Z">
              <w:r w:rsidRPr="005F0D99">
                <w:rPr>
                  <w:rFonts w:ascii="Times New Roman" w:hAnsi="Times New Roman" w:cs="Times New Roman"/>
                  <w:sz w:val="24"/>
                  <w:szCs w:val="24"/>
                  <w:lang w:val="es-ES"/>
                </w:rPr>
                <w:delText>ONU</w:delText>
              </w:r>
            </w:del>
            <w:ins w:id="555" w:author="EUGENIA ARCE" w:date="2015-08-24T01:21:00Z">
              <w:r w:rsidR="009C2248">
                <w:rPr>
                  <w:rFonts w:ascii="Times New Roman" w:hAnsi="Times New Roman" w:cs="Times New Roman"/>
                  <w:sz w:val="24"/>
                  <w:szCs w:val="24"/>
                  <w:lang w:val="es-ES"/>
                </w:rPr>
                <w:t xml:space="preserve">Organización de las Naciones Unidas, </w:t>
              </w:r>
              <w:r w:rsidRPr="005F0D99">
                <w:rPr>
                  <w:rFonts w:ascii="Times New Roman" w:hAnsi="Times New Roman" w:cs="Times New Roman"/>
                  <w:sz w:val="24"/>
                  <w:szCs w:val="24"/>
                  <w:lang w:val="es-ES"/>
                </w:rPr>
                <w:t>ONU</w:t>
              </w:r>
            </w:ins>
          </w:p>
        </w:tc>
      </w:tr>
      <w:tr w:rsidR="00940DE9" w:rsidRPr="005F0D99" w14:paraId="7D168251" w14:textId="77777777" w:rsidTr="007E771D">
        <w:tc>
          <w:tcPr>
            <w:tcW w:w="1809" w:type="dxa"/>
          </w:tcPr>
          <w:p w14:paraId="38BE7040" w14:textId="77777777" w:rsidR="00940DE9" w:rsidRPr="005F0D99" w:rsidRDefault="00940DE9"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Código Shutterstock</w:t>
            </w:r>
          </w:p>
        </w:tc>
        <w:tc>
          <w:tcPr>
            <w:tcW w:w="7245" w:type="dxa"/>
          </w:tcPr>
          <w:p w14:paraId="7CE52056" w14:textId="57CFBFB7" w:rsidR="00940DE9" w:rsidRPr="005F0D99" w:rsidRDefault="00940DE9"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http://www.un.org/es/aboutun/index.shtml</w:t>
            </w:r>
          </w:p>
        </w:tc>
      </w:tr>
      <w:tr w:rsidR="00940DE9" w:rsidRPr="005F0D99" w14:paraId="5BCF09A8" w14:textId="77777777" w:rsidTr="007E771D">
        <w:tc>
          <w:tcPr>
            <w:tcW w:w="1809" w:type="dxa"/>
          </w:tcPr>
          <w:p w14:paraId="63926006" w14:textId="77777777" w:rsidR="00940DE9" w:rsidRPr="005F0D99" w:rsidRDefault="00940DE9"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017AB71A" w14:textId="07F91E95" w:rsidR="00940DE9" w:rsidRPr="005F0D99" w:rsidRDefault="00940DE9"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“Las Naciones Unidas son una organización internacional fundada en 1945 tras la Segunda Guerra Mundial por 51 países que se comprometieron a mantener la paz y la seguridad internacionales, fomentar entre las naciones relaciones de amistad y promover el progreso social, la mejora del nivel de vida y los dere</w:t>
            </w:r>
            <w:r w:rsidR="009C2248">
              <w:rPr>
                <w:rFonts w:ascii="Times New Roman" w:hAnsi="Times New Roman" w:cs="Times New Roman"/>
                <w:sz w:val="24"/>
                <w:szCs w:val="24"/>
              </w:rPr>
              <w:t xml:space="preserve">chos humanos”, se señala en el </w:t>
            </w:r>
            <w:del w:id="556" w:author="EUGENIA ARCE" w:date="2015-08-24T01:21:00Z">
              <w:r w:rsidRPr="005F0D99">
                <w:rPr>
                  <w:rFonts w:ascii="Times New Roman" w:hAnsi="Times New Roman" w:cs="Times New Roman"/>
                  <w:sz w:val="24"/>
                  <w:szCs w:val="24"/>
                </w:rPr>
                <w:delText>Sitio Web de la organización.</w:delText>
              </w:r>
            </w:del>
            <w:ins w:id="557" w:author="EUGENIA ARCE" w:date="2015-08-24T01:21:00Z">
              <w:r w:rsidR="009C2248">
                <w:rPr>
                  <w:rFonts w:ascii="Times New Roman" w:hAnsi="Times New Roman" w:cs="Times New Roman"/>
                  <w:sz w:val="24"/>
                  <w:szCs w:val="24"/>
                </w:rPr>
                <w:t>sitio web de la O</w:t>
              </w:r>
              <w:r w:rsidRPr="005F0D99">
                <w:rPr>
                  <w:rFonts w:ascii="Times New Roman" w:hAnsi="Times New Roman" w:cs="Times New Roman"/>
                  <w:sz w:val="24"/>
                  <w:szCs w:val="24"/>
                </w:rPr>
                <w:t>rganización.</w:t>
              </w:r>
              <w:r w:rsidR="009C2248">
                <w:rPr>
                  <w:rFonts w:ascii="Times New Roman" w:hAnsi="Times New Roman" w:cs="Times New Roman"/>
                  <w:sz w:val="24"/>
                  <w:szCs w:val="24"/>
                </w:rPr>
                <w:t xml:space="preserve">  Actualmente, la ONU tiene 193 Estados miembros y dos Estados observadores.</w:t>
              </w:r>
            </w:ins>
          </w:p>
        </w:tc>
      </w:tr>
    </w:tbl>
    <w:p w14:paraId="5573FD0B" w14:textId="77777777" w:rsidR="00940DE9" w:rsidRPr="005F0D99" w:rsidRDefault="00940DE9" w:rsidP="005F0D99">
      <w:pPr>
        <w:spacing w:after="0" w:line="276" w:lineRule="auto"/>
        <w:jc w:val="both"/>
        <w:rPr>
          <w:rFonts w:ascii="Times New Roman" w:hAnsi="Times New Roman" w:cs="Times New Roman"/>
          <w:color w:val="E36C0A" w:themeColor="accent6" w:themeShade="BF"/>
          <w:lang w:val="es-ES"/>
        </w:rPr>
      </w:pPr>
    </w:p>
    <w:p w14:paraId="3BB56004" w14:textId="3B72104A" w:rsidR="00BC5A51" w:rsidRPr="005F0D99" w:rsidRDefault="005F0D99" w:rsidP="005F0D99">
      <w:pPr>
        <w:spacing w:after="0" w:line="276" w:lineRule="auto"/>
        <w:jc w:val="both"/>
        <w:rPr>
          <w:rFonts w:ascii="Times New Roman" w:hAnsi="Times New Roman" w:cs="Times New Roman"/>
        </w:rPr>
      </w:pPr>
      <w:r w:rsidRPr="005F0D99">
        <w:rPr>
          <w:rFonts w:ascii="Times New Roman" w:hAnsi="Times New Roman" w:cs="Times New Roman"/>
        </w:rPr>
        <w:t xml:space="preserve"> </w:t>
      </w:r>
      <w:r w:rsidR="00BC5A51" w:rsidRPr="005F0D99">
        <w:rPr>
          <w:rFonts w:ascii="Times New Roman" w:hAnsi="Times New Roman" w:cs="Times New Roman"/>
        </w:rPr>
        <w:t xml:space="preserve">[SECCIÓN 2] </w:t>
      </w:r>
      <w:r w:rsidR="009C2248">
        <w:rPr>
          <w:rFonts w:ascii="Times New Roman" w:hAnsi="Times New Roman" w:cs="Times New Roman"/>
          <w:b/>
        </w:rPr>
        <w:t xml:space="preserve">1.3 </w:t>
      </w:r>
      <w:del w:id="558" w:author="EUGENIA ARCE" w:date="2015-08-24T01:21:00Z">
        <w:r w:rsidR="00BC5A51" w:rsidRPr="005F0D99">
          <w:rPr>
            <w:rFonts w:ascii="Times New Roman" w:hAnsi="Times New Roman" w:cs="Times New Roman"/>
            <w:b/>
          </w:rPr>
          <w:delText>Orígenes</w:delText>
        </w:r>
      </w:del>
      <w:ins w:id="559" w:author="EUGENIA ARCE" w:date="2015-08-24T01:21:00Z">
        <w:r w:rsidR="009C2248">
          <w:rPr>
            <w:rFonts w:ascii="Times New Roman" w:hAnsi="Times New Roman" w:cs="Times New Roman"/>
            <w:b/>
          </w:rPr>
          <w:t>Los orígenes</w:t>
        </w:r>
      </w:ins>
      <w:r w:rsidR="009C2248">
        <w:rPr>
          <w:rFonts w:ascii="Times New Roman" w:hAnsi="Times New Roman" w:cs="Times New Roman"/>
          <w:b/>
        </w:rPr>
        <w:t xml:space="preserve"> y trasformación</w:t>
      </w:r>
      <w:del w:id="560" w:author="EUGENIA ARCE" w:date="2015-08-24T01:21:00Z">
        <w:r w:rsidR="00BC5A51" w:rsidRPr="005F0D99">
          <w:rPr>
            <w:rFonts w:ascii="Times New Roman" w:hAnsi="Times New Roman" w:cs="Times New Roman"/>
            <w:b/>
          </w:rPr>
          <w:delText>.</w:delText>
        </w:r>
      </w:del>
      <w:ins w:id="561" w:author="EUGENIA ARCE" w:date="2015-08-24T01:21:00Z">
        <w:r w:rsidR="009C2248">
          <w:rPr>
            <w:rFonts w:ascii="Times New Roman" w:hAnsi="Times New Roman" w:cs="Times New Roman"/>
            <w:b/>
          </w:rPr>
          <w:t xml:space="preserve"> del Estado</w:t>
        </w:r>
      </w:ins>
    </w:p>
    <w:p w14:paraId="4C1702EB" w14:textId="77777777" w:rsidR="00BC5A51" w:rsidRPr="005F0D99" w:rsidRDefault="00BC5A51" w:rsidP="005F0D99">
      <w:pPr>
        <w:spacing w:after="0" w:line="276" w:lineRule="auto"/>
        <w:jc w:val="both"/>
        <w:rPr>
          <w:rFonts w:ascii="Times New Roman" w:hAnsi="Times New Roman" w:cs="Times New Roman"/>
        </w:rPr>
      </w:pPr>
    </w:p>
    <w:p w14:paraId="40DFBD41" w14:textId="77777777" w:rsidR="007155EC" w:rsidRPr="005F0D99" w:rsidRDefault="00BC5A51"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 xml:space="preserve">El </w:t>
      </w:r>
      <w:r w:rsidRPr="005F0D99">
        <w:rPr>
          <w:rFonts w:ascii="Times New Roman" w:hAnsi="Times New Roman" w:cs="Times New Roman"/>
          <w:b/>
          <w:lang w:val="es-ES"/>
        </w:rPr>
        <w:t>Estado</w:t>
      </w:r>
      <w:r w:rsidRPr="005F0D99">
        <w:rPr>
          <w:rFonts w:ascii="Times New Roman" w:hAnsi="Times New Roman" w:cs="Times New Roman"/>
          <w:lang w:val="es-ES"/>
        </w:rPr>
        <w:t xml:space="preserve"> tiene su origen en la </w:t>
      </w:r>
      <w:r w:rsidRPr="005F0D99">
        <w:rPr>
          <w:rFonts w:ascii="Times New Roman" w:hAnsi="Times New Roman" w:cs="Times New Roman"/>
          <w:b/>
          <w:lang w:val="es-ES"/>
        </w:rPr>
        <w:t>Edad Moderna</w:t>
      </w:r>
      <w:r w:rsidRPr="005F0D99">
        <w:rPr>
          <w:rFonts w:ascii="Times New Roman" w:hAnsi="Times New Roman" w:cs="Times New Roman"/>
          <w:lang w:val="es-ES"/>
        </w:rPr>
        <w:t xml:space="preserve">. Esa idea es clave </w:t>
      </w:r>
      <w:r w:rsidR="007155EC" w:rsidRPr="005F0D99">
        <w:rPr>
          <w:rFonts w:ascii="Times New Roman" w:hAnsi="Times New Roman" w:cs="Times New Roman"/>
          <w:lang w:val="es-ES"/>
        </w:rPr>
        <w:t>pues</w:t>
      </w:r>
      <w:r w:rsidRPr="005F0D99">
        <w:rPr>
          <w:rFonts w:ascii="Times New Roman" w:hAnsi="Times New Roman" w:cs="Times New Roman"/>
          <w:lang w:val="es-ES"/>
        </w:rPr>
        <w:t xml:space="preserve"> permite entenderlo como parte los procesos históricos vividos en Europa occidental a partir del </w:t>
      </w:r>
      <w:r w:rsidRPr="005F0D99">
        <w:rPr>
          <w:rFonts w:ascii="Times New Roman" w:hAnsi="Times New Roman" w:cs="Times New Roman"/>
          <w:b/>
          <w:lang w:val="es-ES"/>
        </w:rPr>
        <w:t>Siglo XV</w:t>
      </w:r>
      <w:r w:rsidRPr="005F0D99">
        <w:rPr>
          <w:rFonts w:ascii="Times New Roman" w:hAnsi="Times New Roman" w:cs="Times New Roman"/>
          <w:lang w:val="es-ES"/>
        </w:rPr>
        <w:t xml:space="preserve"> en lo que</w:t>
      </w:r>
      <w:r w:rsidR="007155EC" w:rsidRPr="005F0D99">
        <w:rPr>
          <w:rFonts w:ascii="Times New Roman" w:hAnsi="Times New Roman" w:cs="Times New Roman"/>
          <w:lang w:val="es-ES"/>
        </w:rPr>
        <w:t xml:space="preserve"> se conoce como el </w:t>
      </w:r>
      <w:r w:rsidR="007155EC" w:rsidRPr="005F0D99">
        <w:rPr>
          <w:rFonts w:ascii="Times New Roman" w:hAnsi="Times New Roman" w:cs="Times New Roman"/>
          <w:b/>
          <w:lang w:val="es-ES"/>
        </w:rPr>
        <w:t>Renacimiento</w:t>
      </w:r>
      <w:r w:rsidR="007155EC" w:rsidRPr="005F0D99">
        <w:rPr>
          <w:rFonts w:ascii="Times New Roman" w:hAnsi="Times New Roman" w:cs="Times New Roman"/>
          <w:lang w:val="es-ES"/>
        </w:rPr>
        <w:t>.</w:t>
      </w:r>
    </w:p>
    <w:p w14:paraId="725404CE" w14:textId="77777777" w:rsidR="007155EC" w:rsidRPr="005F0D99" w:rsidRDefault="007155EC"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ook w:val="04A0" w:firstRow="1" w:lastRow="0" w:firstColumn="1" w:lastColumn="0" w:noHBand="0" w:noVBand="1"/>
      </w:tblPr>
      <w:tblGrid>
        <w:gridCol w:w="2518"/>
        <w:gridCol w:w="6460"/>
      </w:tblGrid>
      <w:tr w:rsidR="007E771D" w:rsidRPr="005F0D99" w14:paraId="3CB492A8" w14:textId="77777777" w:rsidTr="00726EDE">
        <w:tc>
          <w:tcPr>
            <w:tcW w:w="8978" w:type="dxa"/>
            <w:gridSpan w:val="2"/>
            <w:shd w:val="clear" w:color="auto" w:fill="000000" w:themeFill="text1"/>
          </w:tcPr>
          <w:p w14:paraId="54A79965" w14:textId="77777777" w:rsidR="007155EC" w:rsidRPr="005F0D99" w:rsidRDefault="007155EC"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Destacado</w:t>
            </w:r>
          </w:p>
        </w:tc>
      </w:tr>
      <w:tr w:rsidR="007E771D" w:rsidRPr="005F0D99" w14:paraId="1BF7064D" w14:textId="77777777" w:rsidTr="00726EDE">
        <w:tc>
          <w:tcPr>
            <w:tcW w:w="2518" w:type="dxa"/>
          </w:tcPr>
          <w:p w14:paraId="766AFE23" w14:textId="77777777" w:rsidR="007155EC" w:rsidRPr="005F0D99" w:rsidRDefault="007155EC"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Título</w:t>
            </w:r>
          </w:p>
        </w:tc>
        <w:tc>
          <w:tcPr>
            <w:tcW w:w="6460" w:type="dxa"/>
          </w:tcPr>
          <w:p w14:paraId="01A46D05" w14:textId="19FF1C0A" w:rsidR="007155EC" w:rsidRPr="005F0D99" w:rsidRDefault="007155EC"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Procesos históricos para el surgimiento del Estado en Europa</w:t>
            </w:r>
            <w:ins w:id="562" w:author="EUGENIA ARCE" w:date="2015-08-24T01:21:00Z">
              <w:r w:rsidR="00873749">
                <w:rPr>
                  <w:rFonts w:ascii="Times New Roman" w:hAnsi="Times New Roman" w:cs="Times New Roman"/>
                  <w:b/>
                  <w:sz w:val="24"/>
                  <w:szCs w:val="24"/>
                </w:rPr>
                <w:t>.</w:t>
              </w:r>
            </w:ins>
          </w:p>
        </w:tc>
      </w:tr>
      <w:tr w:rsidR="007E771D" w:rsidRPr="005F0D99" w14:paraId="53CA37E3" w14:textId="77777777" w:rsidTr="00726EDE">
        <w:tc>
          <w:tcPr>
            <w:tcW w:w="2518" w:type="dxa"/>
          </w:tcPr>
          <w:p w14:paraId="6EB97543" w14:textId="77777777" w:rsidR="007155EC" w:rsidRPr="005F0D99" w:rsidRDefault="007155EC"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Contenido</w:t>
            </w:r>
          </w:p>
        </w:tc>
        <w:tc>
          <w:tcPr>
            <w:tcW w:w="6460" w:type="dxa"/>
          </w:tcPr>
          <w:p w14:paraId="1ED1056F" w14:textId="1EDBAF05" w:rsidR="007155EC" w:rsidRPr="005F0D99" w:rsidRDefault="007155EC" w:rsidP="00873749">
            <w:pPr>
              <w:spacing w:line="276" w:lineRule="auto"/>
              <w:jc w:val="both"/>
              <w:rPr>
                <w:rFonts w:ascii="Times New Roman" w:hAnsi="Times New Roman" w:cs="Times New Roman"/>
                <w:sz w:val="24"/>
                <w:szCs w:val="24"/>
                <w:lang w:val="es-ES"/>
              </w:rPr>
            </w:pPr>
            <w:del w:id="563" w:author="EUGENIA ARCE" w:date="2015-08-24T01:21:00Z">
              <w:r w:rsidRPr="005F0D99">
                <w:rPr>
                  <w:rFonts w:ascii="Times New Roman" w:hAnsi="Times New Roman" w:cs="Times New Roman"/>
                  <w:sz w:val="24"/>
                  <w:szCs w:val="24"/>
                </w:rPr>
                <w:delText xml:space="preserve">La </w:delText>
              </w:r>
            </w:del>
            <w:ins w:id="564" w:author="EUGENIA ARCE" w:date="2015-08-24T01:21:00Z">
              <w:r w:rsidR="00873749">
                <w:rPr>
                  <w:rFonts w:ascii="Times New Roman" w:hAnsi="Times New Roman" w:cs="Times New Roman"/>
                  <w:sz w:val="24"/>
                  <w:szCs w:val="24"/>
                </w:rPr>
                <w:t>Varios procesos determinaron el surgimiento del Estado</w:t>
              </w:r>
              <w:r w:rsidR="006D49B1">
                <w:rPr>
                  <w:rFonts w:ascii="Times New Roman" w:hAnsi="Times New Roman" w:cs="Times New Roman"/>
                  <w:sz w:val="24"/>
                  <w:szCs w:val="24"/>
                </w:rPr>
                <w:t>. Entre los más relevantes están los siguientes:</w:t>
              </w:r>
              <w:r w:rsidR="00873749">
                <w:rPr>
                  <w:rFonts w:ascii="Times New Roman" w:hAnsi="Times New Roman" w:cs="Times New Roman"/>
                  <w:sz w:val="24"/>
                  <w:szCs w:val="24"/>
                </w:rPr>
                <w:t xml:space="preserve"> la </w:t>
              </w:r>
            </w:ins>
            <w:r w:rsidR="00873749">
              <w:rPr>
                <w:rFonts w:ascii="Times New Roman" w:hAnsi="Times New Roman" w:cs="Times New Roman"/>
                <w:sz w:val="24"/>
                <w:szCs w:val="24"/>
              </w:rPr>
              <w:t>recuperación demográfica</w:t>
            </w:r>
            <w:del w:id="565" w:author="EUGENIA ARCE" w:date="2015-08-24T01:21:00Z">
              <w:r w:rsidRPr="005F0D99">
                <w:rPr>
                  <w:rFonts w:ascii="Times New Roman" w:hAnsi="Times New Roman" w:cs="Times New Roman"/>
                  <w:sz w:val="24"/>
                  <w:szCs w:val="24"/>
                </w:rPr>
                <w:delText>,</w:delText>
              </w:r>
            </w:del>
            <w:ins w:id="566" w:author="EUGENIA ARCE" w:date="2015-08-24T01:21:00Z">
              <w:r w:rsidR="00873749">
                <w:rPr>
                  <w:rFonts w:ascii="Times New Roman" w:hAnsi="Times New Roman" w:cs="Times New Roman"/>
                  <w:sz w:val="24"/>
                  <w:szCs w:val="24"/>
                </w:rPr>
                <w:t>;</w:t>
              </w:r>
            </w:ins>
            <w:r w:rsidRPr="005F0D99">
              <w:rPr>
                <w:rFonts w:ascii="Times New Roman" w:hAnsi="Times New Roman" w:cs="Times New Roman"/>
                <w:sz w:val="24"/>
                <w:szCs w:val="24"/>
              </w:rPr>
              <w:t xml:space="preserve"> la expansión económica a partir de la consolidación del capitalismo</w:t>
            </w:r>
            <w:r w:rsidR="00873749">
              <w:rPr>
                <w:rFonts w:ascii="Times New Roman" w:hAnsi="Times New Roman" w:cs="Times New Roman"/>
                <w:sz w:val="24"/>
                <w:szCs w:val="24"/>
              </w:rPr>
              <w:t xml:space="preserve"> y la formación de la burguesía</w:t>
            </w:r>
            <w:del w:id="567" w:author="EUGENIA ARCE" w:date="2015-08-24T01:21:00Z">
              <w:r w:rsidRPr="005F0D99">
                <w:rPr>
                  <w:rFonts w:ascii="Times New Roman" w:hAnsi="Times New Roman" w:cs="Times New Roman"/>
                  <w:sz w:val="24"/>
                  <w:szCs w:val="24"/>
                </w:rPr>
                <w:delText>,</w:delText>
              </w:r>
            </w:del>
            <w:ins w:id="568" w:author="EUGENIA ARCE" w:date="2015-08-24T01:21:00Z">
              <w:r w:rsidR="00873749">
                <w:rPr>
                  <w:rFonts w:ascii="Times New Roman" w:hAnsi="Times New Roman" w:cs="Times New Roman"/>
                  <w:sz w:val="24"/>
                  <w:szCs w:val="24"/>
                </w:rPr>
                <w:t>;</w:t>
              </w:r>
            </w:ins>
            <w:r w:rsidRPr="005F0D99">
              <w:rPr>
                <w:rFonts w:ascii="Times New Roman" w:hAnsi="Times New Roman" w:cs="Times New Roman"/>
                <w:sz w:val="24"/>
                <w:szCs w:val="24"/>
              </w:rPr>
              <w:t xml:space="preserve"> los desarrollos científicos y te</w:t>
            </w:r>
            <w:r w:rsidR="00873749">
              <w:rPr>
                <w:rFonts w:ascii="Times New Roman" w:hAnsi="Times New Roman" w:cs="Times New Roman"/>
                <w:sz w:val="24"/>
                <w:szCs w:val="24"/>
              </w:rPr>
              <w:t>cnológicos</w:t>
            </w:r>
            <w:del w:id="569" w:author="EUGENIA ARCE" w:date="2015-08-24T01:21:00Z">
              <w:r w:rsidRPr="005F0D99">
                <w:rPr>
                  <w:rFonts w:ascii="Times New Roman" w:hAnsi="Times New Roman" w:cs="Times New Roman"/>
                  <w:sz w:val="24"/>
                  <w:szCs w:val="24"/>
                </w:rPr>
                <w:delText>,</w:delText>
              </w:r>
            </w:del>
            <w:ins w:id="570" w:author="EUGENIA ARCE" w:date="2015-08-24T01:21:00Z">
              <w:r w:rsidR="00873749">
                <w:rPr>
                  <w:rFonts w:ascii="Times New Roman" w:hAnsi="Times New Roman" w:cs="Times New Roman"/>
                  <w:sz w:val="24"/>
                  <w:szCs w:val="24"/>
                </w:rPr>
                <w:t>;</w:t>
              </w:r>
            </w:ins>
            <w:r w:rsidRPr="005F0D99">
              <w:rPr>
                <w:rFonts w:ascii="Times New Roman" w:hAnsi="Times New Roman" w:cs="Times New Roman"/>
                <w:sz w:val="24"/>
                <w:szCs w:val="24"/>
              </w:rPr>
              <w:t xml:space="preserve"> los descubrimientos geográficos en lo</w:t>
            </w:r>
            <w:r w:rsidR="00873749">
              <w:rPr>
                <w:rFonts w:ascii="Times New Roman" w:hAnsi="Times New Roman" w:cs="Times New Roman"/>
                <w:sz w:val="24"/>
                <w:szCs w:val="24"/>
              </w:rPr>
              <w:t xml:space="preserve">s que se aventuraron </w:t>
            </w:r>
            <w:del w:id="571" w:author="EUGENIA ARCE" w:date="2015-08-24T01:21:00Z">
              <w:r w:rsidRPr="005F0D99">
                <w:rPr>
                  <w:rFonts w:ascii="Times New Roman" w:hAnsi="Times New Roman" w:cs="Times New Roman"/>
                  <w:sz w:val="24"/>
                  <w:szCs w:val="24"/>
                </w:rPr>
                <w:delText>hombres</w:delText>
              </w:r>
            </w:del>
            <w:ins w:id="572" w:author="EUGENIA ARCE" w:date="2015-08-24T01:21:00Z">
              <w:r w:rsidR="00873749">
                <w:rPr>
                  <w:rFonts w:ascii="Times New Roman" w:hAnsi="Times New Roman" w:cs="Times New Roman"/>
                  <w:sz w:val="24"/>
                  <w:szCs w:val="24"/>
                </w:rPr>
                <w:t>exploradores</w:t>
              </w:r>
            </w:ins>
            <w:r w:rsidR="00873749">
              <w:rPr>
                <w:rFonts w:ascii="Times New Roman" w:hAnsi="Times New Roman" w:cs="Times New Roman"/>
                <w:sz w:val="24"/>
                <w:szCs w:val="24"/>
              </w:rPr>
              <w:t xml:space="preserve"> y </w:t>
            </w:r>
            <w:del w:id="573" w:author="EUGENIA ARCE" w:date="2015-08-24T01:21:00Z">
              <w:r w:rsidRPr="005F0D99">
                <w:rPr>
                  <w:rFonts w:ascii="Times New Roman" w:hAnsi="Times New Roman" w:cs="Times New Roman"/>
                  <w:sz w:val="24"/>
                  <w:szCs w:val="24"/>
                </w:rPr>
                <w:delText>Reinos,</w:delText>
              </w:r>
            </w:del>
            <w:ins w:id="574" w:author="EUGENIA ARCE" w:date="2015-08-24T01:21:00Z">
              <w:r w:rsidR="00873749">
                <w:rPr>
                  <w:rFonts w:ascii="Times New Roman" w:hAnsi="Times New Roman" w:cs="Times New Roman"/>
                  <w:sz w:val="24"/>
                  <w:szCs w:val="24"/>
                </w:rPr>
                <w:t>r</w:t>
              </w:r>
              <w:r w:rsidRPr="005F0D99">
                <w:rPr>
                  <w:rFonts w:ascii="Times New Roman" w:hAnsi="Times New Roman" w:cs="Times New Roman"/>
                  <w:sz w:val="24"/>
                  <w:szCs w:val="24"/>
                </w:rPr>
                <w:t>einos</w:t>
              </w:r>
              <w:r w:rsidR="00873749">
                <w:rPr>
                  <w:rFonts w:ascii="Times New Roman" w:hAnsi="Times New Roman" w:cs="Times New Roman"/>
                  <w:sz w:val="24"/>
                  <w:szCs w:val="24"/>
                </w:rPr>
                <w:t>;</w:t>
              </w:r>
            </w:ins>
            <w:r w:rsidRPr="005F0D99">
              <w:rPr>
                <w:rFonts w:ascii="Times New Roman" w:hAnsi="Times New Roman" w:cs="Times New Roman"/>
                <w:sz w:val="24"/>
                <w:szCs w:val="24"/>
              </w:rPr>
              <w:t xml:space="preserve"> la división de la Iglesia</w:t>
            </w:r>
            <w:r w:rsidR="00490E14">
              <w:rPr>
                <w:rFonts w:ascii="Times New Roman" w:hAnsi="Times New Roman" w:cs="Times New Roman"/>
                <w:sz w:val="24"/>
                <w:szCs w:val="24"/>
              </w:rPr>
              <w:t xml:space="preserve"> </w:t>
            </w:r>
            <w:del w:id="575" w:author="EUGENIA ARCE" w:date="2015-08-24T01:21:00Z">
              <w:r w:rsidRPr="005F0D99">
                <w:rPr>
                  <w:rFonts w:ascii="Times New Roman" w:hAnsi="Times New Roman" w:cs="Times New Roman"/>
                  <w:sz w:val="24"/>
                  <w:szCs w:val="24"/>
                </w:rPr>
                <w:delText>Católica, Apostólica</w:delText>
              </w:r>
            </w:del>
            <w:ins w:id="576" w:author="EUGENIA ARCE" w:date="2015-08-24T01:21:00Z">
              <w:r w:rsidR="00490E14">
                <w:rPr>
                  <w:rFonts w:ascii="Times New Roman" w:hAnsi="Times New Roman" w:cs="Times New Roman"/>
                  <w:sz w:val="24"/>
                  <w:szCs w:val="24"/>
                </w:rPr>
                <w:t>católica, apostólica</w:t>
              </w:r>
            </w:ins>
            <w:r w:rsidR="00490E14">
              <w:rPr>
                <w:rFonts w:ascii="Times New Roman" w:hAnsi="Times New Roman" w:cs="Times New Roman"/>
                <w:sz w:val="24"/>
                <w:szCs w:val="24"/>
              </w:rPr>
              <w:t xml:space="preserve"> y </w:t>
            </w:r>
            <w:del w:id="577" w:author="EUGENIA ARCE" w:date="2015-08-24T01:21:00Z">
              <w:r w:rsidRPr="005F0D99">
                <w:rPr>
                  <w:rFonts w:ascii="Times New Roman" w:hAnsi="Times New Roman" w:cs="Times New Roman"/>
                  <w:sz w:val="24"/>
                  <w:szCs w:val="24"/>
                </w:rPr>
                <w:delText>Romana (</w:delText>
              </w:r>
              <w:r w:rsidRPr="005F0D99">
                <w:rPr>
                  <w:rFonts w:ascii="Times New Roman" w:hAnsi="Times New Roman" w:cs="Times New Roman"/>
                  <w:i/>
                  <w:sz w:val="24"/>
                  <w:szCs w:val="24"/>
                </w:rPr>
                <w:delText>Reforma Luterana</w:delText>
              </w:r>
              <w:r w:rsidRPr="005F0D99">
                <w:rPr>
                  <w:rFonts w:ascii="Times New Roman" w:hAnsi="Times New Roman" w:cs="Times New Roman"/>
                  <w:sz w:val="24"/>
                  <w:szCs w:val="24"/>
                </w:rPr>
                <w:delText xml:space="preserve">, </w:delText>
              </w:r>
              <w:r w:rsidRPr="005F0D99">
                <w:rPr>
                  <w:rFonts w:ascii="Times New Roman" w:hAnsi="Times New Roman" w:cs="Times New Roman"/>
                  <w:i/>
                  <w:sz w:val="24"/>
                  <w:szCs w:val="24"/>
                </w:rPr>
                <w:delText>Calvinista</w:delText>
              </w:r>
            </w:del>
            <w:ins w:id="578" w:author="EUGENIA ARCE" w:date="2015-08-24T01:21:00Z">
              <w:r w:rsidR="00490E14">
                <w:rPr>
                  <w:rFonts w:ascii="Times New Roman" w:hAnsi="Times New Roman" w:cs="Times New Roman"/>
                  <w:sz w:val="24"/>
                  <w:szCs w:val="24"/>
                </w:rPr>
                <w:t>r</w:t>
              </w:r>
              <w:r w:rsidR="00873749">
                <w:rPr>
                  <w:rFonts w:ascii="Times New Roman" w:hAnsi="Times New Roman" w:cs="Times New Roman"/>
                  <w:sz w:val="24"/>
                  <w:szCs w:val="24"/>
                </w:rPr>
                <w:t>omana –</w:t>
              </w:r>
              <w:r w:rsidR="00227D93">
                <w:rPr>
                  <w:rFonts w:ascii="Times New Roman" w:hAnsi="Times New Roman" w:cs="Times New Roman"/>
                  <w:sz w:val="24"/>
                  <w:szCs w:val="24"/>
                </w:rPr>
                <w:t>en el contexto de las R</w:t>
              </w:r>
              <w:r w:rsidRPr="00873749">
                <w:rPr>
                  <w:rFonts w:ascii="Times New Roman" w:hAnsi="Times New Roman" w:cs="Times New Roman"/>
                  <w:sz w:val="24"/>
                  <w:szCs w:val="24"/>
                </w:rPr>
                <w:t>eforma</w:t>
              </w:r>
              <w:r w:rsidR="00873749">
                <w:rPr>
                  <w:rFonts w:ascii="Times New Roman" w:hAnsi="Times New Roman" w:cs="Times New Roman"/>
                  <w:sz w:val="24"/>
                  <w:szCs w:val="24"/>
                </w:rPr>
                <w:t>s l</w:t>
              </w:r>
              <w:r w:rsidRPr="00873749">
                <w:rPr>
                  <w:rFonts w:ascii="Times New Roman" w:hAnsi="Times New Roman" w:cs="Times New Roman"/>
                  <w:sz w:val="24"/>
                  <w:szCs w:val="24"/>
                </w:rPr>
                <w:t xml:space="preserve">uterana, </w:t>
              </w:r>
              <w:r w:rsidR="00873749">
                <w:rPr>
                  <w:rFonts w:ascii="Times New Roman" w:hAnsi="Times New Roman" w:cs="Times New Roman"/>
                  <w:sz w:val="24"/>
                  <w:szCs w:val="24"/>
                </w:rPr>
                <w:t>c</w:t>
              </w:r>
              <w:r w:rsidRPr="00873749">
                <w:rPr>
                  <w:rFonts w:ascii="Times New Roman" w:hAnsi="Times New Roman" w:cs="Times New Roman"/>
                  <w:sz w:val="24"/>
                  <w:szCs w:val="24"/>
                </w:rPr>
                <w:t>alvinista</w:t>
              </w:r>
            </w:ins>
            <w:r w:rsidRPr="00873749">
              <w:rPr>
                <w:rFonts w:ascii="Times New Roman" w:hAnsi="Times New Roman" w:cs="Times New Roman"/>
                <w:sz w:val="24"/>
                <w:szCs w:val="24"/>
              </w:rPr>
              <w:t xml:space="preserve"> y </w:t>
            </w:r>
            <w:del w:id="579" w:author="EUGENIA ARCE" w:date="2015-08-24T01:21:00Z">
              <w:r w:rsidRPr="005F0D99">
                <w:rPr>
                  <w:rFonts w:ascii="Times New Roman" w:hAnsi="Times New Roman" w:cs="Times New Roman"/>
                  <w:i/>
                  <w:sz w:val="24"/>
                  <w:szCs w:val="24"/>
                </w:rPr>
                <w:delText>Anglicana</w:delText>
              </w:r>
            </w:del>
            <w:ins w:id="580" w:author="EUGENIA ARCE" w:date="2015-08-24T01:21:00Z">
              <w:r w:rsidR="00873749">
                <w:rPr>
                  <w:rFonts w:ascii="Times New Roman" w:hAnsi="Times New Roman" w:cs="Times New Roman"/>
                  <w:sz w:val="24"/>
                  <w:szCs w:val="24"/>
                </w:rPr>
                <w:t>a</w:t>
              </w:r>
              <w:r w:rsidRPr="00873749">
                <w:rPr>
                  <w:rFonts w:ascii="Times New Roman" w:hAnsi="Times New Roman" w:cs="Times New Roman"/>
                  <w:sz w:val="24"/>
                  <w:szCs w:val="24"/>
                </w:rPr>
                <w:t>nglicana</w:t>
              </w:r>
            </w:ins>
            <w:r w:rsidRPr="00873749">
              <w:rPr>
                <w:rFonts w:ascii="Times New Roman" w:hAnsi="Times New Roman" w:cs="Times New Roman"/>
                <w:sz w:val="24"/>
                <w:szCs w:val="24"/>
              </w:rPr>
              <w:t xml:space="preserve"> y la </w:t>
            </w:r>
            <w:r w:rsidR="00227D93">
              <w:rPr>
                <w:rFonts w:ascii="Times New Roman" w:hAnsi="Times New Roman"/>
                <w:rPrChange w:id="581" w:author="EUGENIA ARCE" w:date="2015-08-24T01:21:00Z">
                  <w:rPr>
                    <w:rFonts w:ascii="Times New Roman" w:hAnsi="Times New Roman"/>
                    <w:i/>
                  </w:rPr>
                </w:rPrChange>
              </w:rPr>
              <w:t>C</w:t>
            </w:r>
            <w:r w:rsidRPr="00873749">
              <w:rPr>
                <w:rFonts w:ascii="Times New Roman" w:hAnsi="Times New Roman"/>
                <w:rPrChange w:id="582" w:author="EUGENIA ARCE" w:date="2015-08-24T01:21:00Z">
                  <w:rPr>
                    <w:rFonts w:ascii="Times New Roman" w:hAnsi="Times New Roman"/>
                    <w:i/>
                  </w:rPr>
                </w:rPrChange>
              </w:rPr>
              <w:t>ontrarreforma</w:t>
            </w:r>
            <w:r w:rsidR="00873749">
              <w:rPr>
                <w:rFonts w:ascii="Times New Roman" w:hAnsi="Times New Roman" w:cs="Times New Roman"/>
                <w:sz w:val="24"/>
                <w:szCs w:val="24"/>
              </w:rPr>
              <w:t xml:space="preserve"> </w:t>
            </w:r>
            <w:del w:id="583" w:author="EUGENIA ARCE" w:date="2015-08-24T01:21:00Z">
              <w:r w:rsidRPr="005F0D99">
                <w:rPr>
                  <w:rFonts w:ascii="Times New Roman" w:hAnsi="Times New Roman" w:cs="Times New Roman"/>
                  <w:sz w:val="24"/>
                  <w:szCs w:val="24"/>
                </w:rPr>
                <w:delText>Papal</w:delText>
              </w:r>
            </w:del>
            <w:ins w:id="584" w:author="EUGENIA ARCE" w:date="2015-08-24T01:21:00Z">
              <w:r w:rsidR="00873749">
                <w:rPr>
                  <w:rFonts w:ascii="Times New Roman" w:hAnsi="Times New Roman" w:cs="Times New Roman"/>
                  <w:sz w:val="24"/>
                  <w:szCs w:val="24"/>
                </w:rPr>
                <w:t>p</w:t>
              </w:r>
              <w:r w:rsidRPr="00873749">
                <w:rPr>
                  <w:rFonts w:ascii="Times New Roman" w:hAnsi="Times New Roman" w:cs="Times New Roman"/>
                  <w:sz w:val="24"/>
                  <w:szCs w:val="24"/>
                </w:rPr>
                <w:t>apal</w:t>
              </w:r>
            </w:ins>
            <w:r w:rsidRPr="00873749">
              <w:rPr>
                <w:rFonts w:ascii="Times New Roman" w:hAnsi="Times New Roman" w:cs="Times New Roman"/>
                <w:sz w:val="24"/>
                <w:szCs w:val="24"/>
              </w:rPr>
              <w:t xml:space="preserve"> de Trento</w:t>
            </w:r>
            <w:del w:id="585" w:author="EUGENIA ARCE" w:date="2015-08-24T01:21:00Z">
              <w:r w:rsidRPr="005F0D99">
                <w:rPr>
                  <w:rFonts w:ascii="Times New Roman" w:hAnsi="Times New Roman" w:cs="Times New Roman"/>
                  <w:sz w:val="24"/>
                  <w:szCs w:val="24"/>
                </w:rPr>
                <w:delText>),</w:delText>
              </w:r>
            </w:del>
            <w:ins w:id="586" w:author="EUGENIA ARCE" w:date="2015-08-24T01:21:00Z">
              <w:r w:rsidR="00873749">
                <w:rPr>
                  <w:rFonts w:ascii="Times New Roman" w:hAnsi="Times New Roman" w:cs="Times New Roman"/>
                  <w:sz w:val="24"/>
                  <w:szCs w:val="24"/>
                </w:rPr>
                <w:t>–</w:t>
              </w:r>
              <w:r w:rsidR="00490E14">
                <w:rPr>
                  <w:rFonts w:ascii="Times New Roman" w:hAnsi="Times New Roman" w:cs="Times New Roman"/>
                  <w:sz w:val="24"/>
                  <w:szCs w:val="24"/>
                </w:rPr>
                <w:t>;</w:t>
              </w:r>
            </w:ins>
            <w:r w:rsidR="00490E14">
              <w:rPr>
                <w:rFonts w:ascii="Times New Roman" w:hAnsi="Times New Roman" w:cs="Times New Roman"/>
                <w:sz w:val="24"/>
                <w:szCs w:val="24"/>
              </w:rPr>
              <w:t xml:space="preserve"> las guerras de religión</w:t>
            </w:r>
            <w:del w:id="587" w:author="EUGENIA ARCE" w:date="2015-08-24T01:21:00Z">
              <w:r w:rsidRPr="005F0D99">
                <w:rPr>
                  <w:rFonts w:ascii="Times New Roman" w:hAnsi="Times New Roman" w:cs="Times New Roman"/>
                  <w:sz w:val="24"/>
                  <w:szCs w:val="24"/>
                </w:rPr>
                <w:delText>,</w:delText>
              </w:r>
            </w:del>
            <w:ins w:id="588" w:author="EUGENIA ARCE" w:date="2015-08-24T01:21:00Z">
              <w:r w:rsidR="00490E14">
                <w:rPr>
                  <w:rFonts w:ascii="Times New Roman" w:hAnsi="Times New Roman" w:cs="Times New Roman"/>
                  <w:sz w:val="24"/>
                  <w:szCs w:val="24"/>
                </w:rPr>
                <w:t>;</w:t>
              </w:r>
            </w:ins>
            <w:r w:rsidRPr="005F0D99">
              <w:rPr>
                <w:rFonts w:ascii="Times New Roman" w:hAnsi="Times New Roman" w:cs="Times New Roman"/>
                <w:sz w:val="24"/>
                <w:szCs w:val="24"/>
              </w:rPr>
              <w:t xml:space="preserve"> los </w:t>
            </w:r>
            <w:del w:id="589" w:author="EUGENIA ARCE" w:date="2015-08-24T01:21:00Z">
              <w:r w:rsidRPr="005F0D99">
                <w:rPr>
                  <w:rFonts w:ascii="Times New Roman" w:hAnsi="Times New Roman" w:cs="Times New Roman"/>
                  <w:sz w:val="24"/>
                  <w:szCs w:val="24"/>
                </w:rPr>
                <w:delText>desarrollo</w:delText>
              </w:r>
            </w:del>
            <w:ins w:id="590" w:author="EUGENIA ARCE" w:date="2015-08-24T01:21:00Z">
              <w:r w:rsidRPr="005F0D99">
                <w:rPr>
                  <w:rFonts w:ascii="Times New Roman" w:hAnsi="Times New Roman" w:cs="Times New Roman"/>
                  <w:sz w:val="24"/>
                  <w:szCs w:val="24"/>
                </w:rPr>
                <w:t>desarrollo</w:t>
              </w:r>
              <w:r w:rsidR="00873749">
                <w:rPr>
                  <w:rFonts w:ascii="Times New Roman" w:hAnsi="Times New Roman" w:cs="Times New Roman"/>
                  <w:sz w:val="24"/>
                  <w:szCs w:val="24"/>
                </w:rPr>
                <w:t>s</w:t>
              </w:r>
            </w:ins>
            <w:r w:rsidR="00490E14">
              <w:rPr>
                <w:rFonts w:ascii="Times New Roman" w:hAnsi="Times New Roman" w:cs="Times New Roman"/>
                <w:sz w:val="24"/>
                <w:szCs w:val="24"/>
              </w:rPr>
              <w:t xml:space="preserve"> de las ciudades</w:t>
            </w:r>
            <w:del w:id="591" w:author="EUGENIA ARCE" w:date="2015-08-24T01:21:00Z">
              <w:r w:rsidRPr="005F0D99">
                <w:rPr>
                  <w:rFonts w:ascii="Times New Roman" w:hAnsi="Times New Roman" w:cs="Times New Roman"/>
                  <w:sz w:val="24"/>
                  <w:szCs w:val="24"/>
                </w:rPr>
                <w:delText>,</w:delText>
              </w:r>
            </w:del>
            <w:ins w:id="592" w:author="EUGENIA ARCE" w:date="2015-08-24T01:21:00Z">
              <w:r w:rsidR="00490E14">
                <w:rPr>
                  <w:rFonts w:ascii="Times New Roman" w:hAnsi="Times New Roman" w:cs="Times New Roman"/>
                  <w:sz w:val="24"/>
                  <w:szCs w:val="24"/>
                </w:rPr>
                <w:t>;</w:t>
              </w:r>
            </w:ins>
            <w:r w:rsidRPr="005F0D99">
              <w:rPr>
                <w:rFonts w:ascii="Times New Roman" w:hAnsi="Times New Roman" w:cs="Times New Roman"/>
                <w:sz w:val="24"/>
                <w:szCs w:val="24"/>
              </w:rPr>
              <w:t xml:space="preserve"> el r</w:t>
            </w:r>
            <w:r w:rsidR="008F6CFC">
              <w:rPr>
                <w:rFonts w:ascii="Times New Roman" w:hAnsi="Times New Roman" w:cs="Times New Roman"/>
                <w:sz w:val="24"/>
                <w:szCs w:val="24"/>
              </w:rPr>
              <w:t xml:space="preserve">esurgimiento del Derecho </w:t>
            </w:r>
            <w:del w:id="593" w:author="EUGENIA ARCE" w:date="2015-08-24T01:21:00Z">
              <w:r w:rsidRPr="005F0D99">
                <w:rPr>
                  <w:rFonts w:ascii="Times New Roman" w:hAnsi="Times New Roman" w:cs="Times New Roman"/>
                  <w:sz w:val="24"/>
                  <w:szCs w:val="24"/>
                </w:rPr>
                <w:delText>Romano,</w:delText>
              </w:r>
            </w:del>
            <w:ins w:id="594" w:author="EUGENIA ARCE" w:date="2015-08-24T01:21:00Z">
              <w:r w:rsidR="008F6CFC">
                <w:rPr>
                  <w:rFonts w:ascii="Times New Roman" w:hAnsi="Times New Roman" w:cs="Times New Roman"/>
                  <w:sz w:val="24"/>
                  <w:szCs w:val="24"/>
                </w:rPr>
                <w:t>r</w:t>
              </w:r>
              <w:r w:rsidR="00490E14">
                <w:rPr>
                  <w:rFonts w:ascii="Times New Roman" w:hAnsi="Times New Roman" w:cs="Times New Roman"/>
                  <w:sz w:val="24"/>
                  <w:szCs w:val="24"/>
                </w:rPr>
                <w:t>omano;</w:t>
              </w:r>
            </w:ins>
            <w:r w:rsidRPr="005F0D99">
              <w:rPr>
                <w:rFonts w:ascii="Times New Roman" w:hAnsi="Times New Roman" w:cs="Times New Roman"/>
                <w:sz w:val="24"/>
                <w:szCs w:val="24"/>
              </w:rPr>
              <w:t xml:space="preserve"> la formación de sentimientos nacionales que identificaron a grupos humanos </w:t>
            </w:r>
            <w:del w:id="595" w:author="EUGENIA ARCE" w:date="2015-08-24T01:21:00Z">
              <w:r w:rsidRPr="005F0D99">
                <w:rPr>
                  <w:rFonts w:ascii="Times New Roman" w:hAnsi="Times New Roman" w:cs="Times New Roman"/>
                  <w:sz w:val="24"/>
                  <w:szCs w:val="24"/>
                </w:rPr>
                <w:delText>-</w:delText>
              </w:r>
            </w:del>
            <w:ins w:id="596" w:author="EUGENIA ARCE" w:date="2015-08-24T01:21:00Z">
              <w:r w:rsidR="006D49B1">
                <w:rPr>
                  <w:rFonts w:ascii="Times New Roman" w:hAnsi="Times New Roman" w:cs="Times New Roman"/>
                  <w:sz w:val="24"/>
                  <w:szCs w:val="24"/>
                </w:rPr>
                <w:t xml:space="preserve">que desarrollaban </w:t>
              </w:r>
            </w:ins>
            <w:r w:rsidRPr="005F0D99">
              <w:rPr>
                <w:rFonts w:ascii="Times New Roman" w:hAnsi="Times New Roman" w:cs="Times New Roman"/>
                <w:sz w:val="24"/>
                <w:szCs w:val="24"/>
              </w:rPr>
              <w:t>conciencia de comunidad por la historia compartida, los lazos generados, la leng</w:t>
            </w:r>
            <w:r w:rsidR="006D49B1">
              <w:rPr>
                <w:rFonts w:ascii="Times New Roman" w:hAnsi="Times New Roman" w:cs="Times New Roman"/>
                <w:sz w:val="24"/>
                <w:szCs w:val="24"/>
              </w:rPr>
              <w:t xml:space="preserve">ua usada, las creencias </w:t>
            </w:r>
            <w:del w:id="597" w:author="EUGENIA ARCE" w:date="2015-08-24T01:21:00Z">
              <w:r w:rsidRPr="005F0D99">
                <w:rPr>
                  <w:rFonts w:ascii="Times New Roman" w:hAnsi="Times New Roman" w:cs="Times New Roman"/>
                  <w:sz w:val="24"/>
                  <w:szCs w:val="24"/>
                </w:rPr>
                <w:delText>tenidas-.</w:delText>
              </w:r>
            </w:del>
            <w:ins w:id="598" w:author="EUGENIA ARCE" w:date="2015-08-24T01:21:00Z">
              <w:r w:rsidR="006D49B1">
                <w:rPr>
                  <w:rFonts w:ascii="Times New Roman" w:hAnsi="Times New Roman" w:cs="Times New Roman"/>
                  <w:sz w:val="24"/>
                  <w:szCs w:val="24"/>
                </w:rPr>
                <w:t>comunes</w:t>
              </w:r>
              <w:r w:rsidRPr="005F0D99">
                <w:rPr>
                  <w:rFonts w:ascii="Times New Roman" w:hAnsi="Times New Roman" w:cs="Times New Roman"/>
                  <w:sz w:val="24"/>
                  <w:szCs w:val="24"/>
                </w:rPr>
                <w:t>.</w:t>
              </w:r>
            </w:ins>
          </w:p>
        </w:tc>
      </w:tr>
    </w:tbl>
    <w:p w14:paraId="5E1BFA09" w14:textId="77777777" w:rsidR="007155EC" w:rsidRPr="005F0D99" w:rsidRDefault="007155EC" w:rsidP="005F0D99">
      <w:pPr>
        <w:spacing w:after="0" w:line="276" w:lineRule="auto"/>
        <w:jc w:val="both"/>
        <w:rPr>
          <w:rFonts w:ascii="Times New Roman" w:hAnsi="Times New Roman" w:cs="Times New Roman"/>
          <w:color w:val="E36C0A" w:themeColor="accent6" w:themeShade="BF"/>
        </w:rPr>
      </w:pPr>
    </w:p>
    <w:p w14:paraId="030C305E" w14:textId="6B740921" w:rsidR="007155EC" w:rsidRPr="005F0D99" w:rsidRDefault="007155EC" w:rsidP="005F0D99">
      <w:pPr>
        <w:spacing w:after="0" w:line="276" w:lineRule="auto"/>
        <w:jc w:val="both"/>
        <w:rPr>
          <w:rFonts w:ascii="Times New Roman" w:hAnsi="Times New Roman" w:cs="Times New Roman"/>
          <w:lang w:val="es-ES"/>
        </w:rPr>
      </w:pPr>
      <w:del w:id="599" w:author="EUGENIA ARCE" w:date="2015-08-24T01:21:00Z">
        <w:r w:rsidRPr="005F0D99">
          <w:rPr>
            <w:rFonts w:ascii="Times New Roman" w:hAnsi="Times New Roman" w:cs="Times New Roman"/>
            <w:lang w:val="es-ES"/>
          </w:rPr>
          <w:delText>Lo cual</w:delText>
        </w:r>
      </w:del>
      <w:ins w:id="600" w:author="EUGENIA ARCE" w:date="2015-08-24T01:21:00Z">
        <w:r w:rsidR="00EF3CCD">
          <w:rPr>
            <w:rFonts w:ascii="Times New Roman" w:hAnsi="Times New Roman" w:cs="Times New Roman"/>
            <w:lang w:val="es-ES"/>
          </w:rPr>
          <w:t>Así las cosas, estudiar el origen del Estado</w:t>
        </w:r>
      </w:ins>
      <w:r w:rsidR="00EF3CCD">
        <w:rPr>
          <w:rFonts w:ascii="Times New Roman" w:hAnsi="Times New Roman" w:cs="Times New Roman"/>
          <w:lang w:val="es-ES"/>
        </w:rPr>
        <w:t xml:space="preserve"> </w:t>
      </w:r>
      <w:r w:rsidRPr="005F0D99">
        <w:rPr>
          <w:rFonts w:ascii="Times New Roman" w:hAnsi="Times New Roman" w:cs="Times New Roman"/>
          <w:lang w:val="es-ES"/>
        </w:rPr>
        <w:t xml:space="preserve">nos lleva necesariamente </w:t>
      </w:r>
      <w:r w:rsidR="00BC5A51" w:rsidRPr="005F0D99">
        <w:rPr>
          <w:rFonts w:ascii="Times New Roman" w:hAnsi="Times New Roman" w:cs="Times New Roman"/>
          <w:lang w:val="es-ES"/>
        </w:rPr>
        <w:t xml:space="preserve">a </w:t>
      </w:r>
      <w:r w:rsidRPr="005F0D99">
        <w:rPr>
          <w:rFonts w:ascii="Times New Roman" w:hAnsi="Times New Roman" w:cs="Times New Roman"/>
          <w:lang w:val="es-ES"/>
        </w:rPr>
        <w:t>recordar</w:t>
      </w:r>
      <w:r w:rsidR="00BC5A51" w:rsidRPr="005F0D99">
        <w:rPr>
          <w:rFonts w:ascii="Times New Roman" w:hAnsi="Times New Roman" w:cs="Times New Roman"/>
          <w:lang w:val="es-ES"/>
        </w:rPr>
        <w:t xml:space="preserve"> </w:t>
      </w:r>
      <w:r w:rsidR="00B16C6F" w:rsidRPr="005F0D99">
        <w:rPr>
          <w:rFonts w:ascii="Times New Roman" w:hAnsi="Times New Roman" w:cs="Times New Roman"/>
          <w:lang w:val="es-ES"/>
        </w:rPr>
        <w:t>la forma</w:t>
      </w:r>
      <w:r w:rsidR="00BC5A51" w:rsidRPr="005F0D99">
        <w:rPr>
          <w:rFonts w:ascii="Times New Roman" w:hAnsi="Times New Roman" w:cs="Times New Roman"/>
          <w:lang w:val="es-ES"/>
        </w:rPr>
        <w:t xml:space="preserve"> cómo se </w:t>
      </w:r>
      <w:r w:rsidR="00BC5A51" w:rsidRPr="00EF3CCD">
        <w:rPr>
          <w:rFonts w:ascii="Times New Roman" w:hAnsi="Times New Roman"/>
          <w:lang w:val="es-ES"/>
          <w:rPrChange w:id="601" w:author="EUGENIA ARCE" w:date="2015-08-24T01:21:00Z">
            <w:rPr>
              <w:rFonts w:ascii="Times New Roman" w:hAnsi="Times New Roman"/>
              <w:b/>
              <w:lang w:val="es-ES"/>
            </w:rPr>
          </w:rPrChange>
        </w:rPr>
        <w:t>organizó</w:t>
      </w:r>
      <w:r w:rsidR="00BC5A51" w:rsidRPr="00EF3CCD">
        <w:rPr>
          <w:rFonts w:ascii="Times New Roman" w:hAnsi="Times New Roman" w:cs="Times New Roman"/>
          <w:lang w:val="es-ES"/>
        </w:rPr>
        <w:t xml:space="preserve"> </w:t>
      </w:r>
      <w:r w:rsidR="00BC5A51" w:rsidRPr="005F0D99">
        <w:rPr>
          <w:rFonts w:ascii="Times New Roman" w:hAnsi="Times New Roman" w:cs="Times New Roman"/>
          <w:lang w:val="es-ES"/>
        </w:rPr>
        <w:t xml:space="preserve">el </w:t>
      </w:r>
      <w:r w:rsidR="00BC5A51" w:rsidRPr="005F0D99">
        <w:rPr>
          <w:rFonts w:ascii="Times New Roman" w:hAnsi="Times New Roman" w:cs="Times New Roman"/>
          <w:b/>
          <w:lang w:val="es-ES"/>
        </w:rPr>
        <w:t xml:space="preserve">poder político </w:t>
      </w:r>
      <w:r w:rsidR="00BC5A51" w:rsidRPr="00EF3CCD">
        <w:rPr>
          <w:rFonts w:ascii="Times New Roman" w:hAnsi="Times New Roman"/>
          <w:lang w:val="es-ES"/>
          <w:rPrChange w:id="602" w:author="EUGENIA ARCE" w:date="2015-08-24T01:21:00Z">
            <w:rPr>
              <w:rFonts w:ascii="Times New Roman" w:hAnsi="Times New Roman"/>
              <w:b/>
              <w:lang w:val="es-ES"/>
            </w:rPr>
          </w:rPrChange>
        </w:rPr>
        <w:t>en la</w:t>
      </w:r>
      <w:r w:rsidR="00BC5A51" w:rsidRPr="005F0D99">
        <w:rPr>
          <w:rFonts w:ascii="Times New Roman" w:hAnsi="Times New Roman" w:cs="Times New Roman"/>
          <w:b/>
          <w:lang w:val="es-ES"/>
        </w:rPr>
        <w:t xml:space="preserve"> baja Edad Media</w:t>
      </w:r>
      <w:r w:rsidR="00EF3CCD">
        <w:rPr>
          <w:rFonts w:ascii="Times New Roman" w:hAnsi="Times New Roman" w:cs="Times New Roman"/>
          <w:lang w:val="es-ES"/>
        </w:rPr>
        <w:t>.</w:t>
      </w:r>
      <w:del w:id="603" w:author="EUGENIA ARCE" w:date="2015-08-24T01:21:00Z">
        <w:r w:rsidR="00BC5A51" w:rsidRPr="005F0D99">
          <w:rPr>
            <w:rFonts w:ascii="Times New Roman" w:hAnsi="Times New Roman" w:cs="Times New Roman"/>
            <w:lang w:val="es-ES"/>
          </w:rPr>
          <w:delText xml:space="preserve"> </w:delText>
        </w:r>
      </w:del>
    </w:p>
    <w:p w14:paraId="20C04BEC" w14:textId="77777777" w:rsidR="007155EC" w:rsidRPr="005F0D99" w:rsidRDefault="007155EC"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723DA1" w:rsidRPr="005F0D99" w14:paraId="258DC6A8" w14:textId="77777777" w:rsidTr="00DD70DB">
        <w:tc>
          <w:tcPr>
            <w:tcW w:w="9054" w:type="dxa"/>
            <w:gridSpan w:val="2"/>
            <w:shd w:val="clear" w:color="auto" w:fill="0D0D0D" w:themeFill="text1" w:themeFillTint="F2"/>
          </w:tcPr>
          <w:p w14:paraId="77C04115" w14:textId="77777777" w:rsidR="00723DA1" w:rsidRPr="005F0D99" w:rsidRDefault="00723DA1"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723DA1" w:rsidRPr="005F0D99" w14:paraId="68783FE1" w14:textId="77777777" w:rsidTr="00DD70DB">
        <w:tc>
          <w:tcPr>
            <w:tcW w:w="1809" w:type="dxa"/>
          </w:tcPr>
          <w:p w14:paraId="4B0AD09B" w14:textId="77777777" w:rsidR="00723DA1" w:rsidRPr="005F0D99" w:rsidRDefault="00723DA1"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45" w:type="dxa"/>
          </w:tcPr>
          <w:p w14:paraId="78F19F46" w14:textId="46816F11" w:rsidR="00723DA1" w:rsidRPr="005F0D99" w:rsidRDefault="00723DA1"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CS_G07_09_IMG15</w:t>
            </w:r>
          </w:p>
        </w:tc>
      </w:tr>
      <w:tr w:rsidR="00723DA1" w:rsidRPr="005F0D99" w14:paraId="7DD656A0" w14:textId="77777777" w:rsidTr="00DD70DB">
        <w:tc>
          <w:tcPr>
            <w:tcW w:w="1809" w:type="dxa"/>
          </w:tcPr>
          <w:p w14:paraId="683799E4" w14:textId="77777777" w:rsidR="00723DA1" w:rsidRPr="005F0D99" w:rsidRDefault="00723DA1"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3817A309" w14:textId="5D8F261B" w:rsidR="00723DA1" w:rsidRPr="005F0D99" w:rsidRDefault="00723DA1"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lang w:val="es-ES"/>
              </w:rPr>
              <w:t>Monarquías y</w:t>
            </w:r>
            <w:r w:rsidR="00EF3CCD">
              <w:rPr>
                <w:rFonts w:ascii="Times New Roman" w:hAnsi="Times New Roman" w:cs="Times New Roman"/>
                <w:sz w:val="24"/>
                <w:szCs w:val="24"/>
                <w:lang w:val="es-ES"/>
              </w:rPr>
              <w:t xml:space="preserve"> parlamentos: relación difícil.</w:t>
            </w:r>
            <w:del w:id="604" w:author="EUGENIA ARCE" w:date="2015-08-24T01:21:00Z">
              <w:r w:rsidRPr="005F0D99">
                <w:rPr>
                  <w:rFonts w:ascii="Times New Roman" w:hAnsi="Times New Roman" w:cs="Times New Roman"/>
                  <w:sz w:val="24"/>
                  <w:szCs w:val="24"/>
                  <w:lang w:val="es-ES"/>
                </w:rPr>
                <w:delText xml:space="preserve"> </w:delText>
              </w:r>
            </w:del>
          </w:p>
        </w:tc>
      </w:tr>
      <w:tr w:rsidR="00723DA1" w:rsidRPr="005F0D99" w14:paraId="39DB792B" w14:textId="77777777" w:rsidTr="00DD70DB">
        <w:tc>
          <w:tcPr>
            <w:tcW w:w="1809" w:type="dxa"/>
          </w:tcPr>
          <w:p w14:paraId="22C62778" w14:textId="77777777" w:rsidR="00723DA1" w:rsidRPr="005F0D99" w:rsidRDefault="00723DA1"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Código Shutterstock</w:t>
            </w:r>
          </w:p>
        </w:tc>
        <w:tc>
          <w:tcPr>
            <w:tcW w:w="7245" w:type="dxa"/>
          </w:tcPr>
          <w:p w14:paraId="26E4FD70" w14:textId="49431C1C" w:rsidR="00723DA1" w:rsidRPr="005F0D99" w:rsidRDefault="00723DA1"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http://profesores.aulaplaneta.com/Materias/VisorCuadernos/tabid/243/UnidadID/445/Default.aspx</w:t>
            </w:r>
          </w:p>
        </w:tc>
      </w:tr>
      <w:tr w:rsidR="00723DA1" w:rsidRPr="005F0D99" w14:paraId="28B4AB90" w14:textId="77777777" w:rsidTr="00DD70DB">
        <w:tc>
          <w:tcPr>
            <w:tcW w:w="1809" w:type="dxa"/>
          </w:tcPr>
          <w:p w14:paraId="33C44B67" w14:textId="77777777" w:rsidR="00723DA1" w:rsidRPr="005F0D99" w:rsidRDefault="00723DA1"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0C8D6DA9" w14:textId="12F696F3" w:rsidR="00723DA1" w:rsidRPr="005F0D99" w:rsidRDefault="00723DA1"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De forma paralela a la progresiva concentración de poder en manos de las monarquías, se crearon los primeros parlamentos. Uno de los más viejos de Europa es el Parlamento de Inglaterra, creado en 1213.</w:t>
            </w:r>
          </w:p>
        </w:tc>
      </w:tr>
    </w:tbl>
    <w:p w14:paraId="4D2C0DE7" w14:textId="77777777" w:rsidR="007155EC" w:rsidRPr="005F0D99" w:rsidRDefault="007155EC" w:rsidP="005F0D99">
      <w:pPr>
        <w:spacing w:after="0" w:line="276" w:lineRule="auto"/>
        <w:jc w:val="both"/>
        <w:rPr>
          <w:rFonts w:ascii="Times New Roman" w:hAnsi="Times New Roman" w:cs="Times New Roman"/>
          <w:color w:val="E36C0A" w:themeColor="accent6" w:themeShade="BF"/>
          <w:lang w:val="es-ES"/>
        </w:rPr>
      </w:pPr>
    </w:p>
    <w:p w14:paraId="2C476A2C" w14:textId="542194D9" w:rsidR="00B16C6F" w:rsidRPr="005F0D99" w:rsidRDefault="00BC5A51" w:rsidP="005F0D99">
      <w:pPr>
        <w:pStyle w:val="Prrafodelista"/>
        <w:numPr>
          <w:ilvl w:val="0"/>
          <w:numId w:val="37"/>
        </w:numPr>
        <w:spacing w:after="0" w:line="276" w:lineRule="auto"/>
        <w:jc w:val="both"/>
        <w:rPr>
          <w:rFonts w:ascii="Times New Roman" w:hAnsi="Times New Roman" w:cs="Times New Roman"/>
          <w:lang w:val="es-ES"/>
        </w:rPr>
      </w:pPr>
      <w:r w:rsidRPr="005F0D99">
        <w:rPr>
          <w:rFonts w:ascii="Times New Roman" w:hAnsi="Times New Roman" w:cs="Times New Roman"/>
          <w:lang w:val="es-ES"/>
        </w:rPr>
        <w:t>Por un lado</w:t>
      </w:r>
      <w:r w:rsidR="00B16C6F" w:rsidRPr="005F0D99">
        <w:rPr>
          <w:rFonts w:ascii="Times New Roman" w:hAnsi="Times New Roman" w:cs="Times New Roman"/>
          <w:lang w:val="es-ES"/>
        </w:rPr>
        <w:t xml:space="preserve">, la organización </w:t>
      </w:r>
      <w:r w:rsidRPr="005F0D99">
        <w:rPr>
          <w:rFonts w:ascii="Times New Roman" w:hAnsi="Times New Roman" w:cs="Times New Roman"/>
          <w:lang w:val="es-ES"/>
        </w:rPr>
        <w:t xml:space="preserve">estuvo </w:t>
      </w:r>
      <w:r w:rsidR="00B16C6F" w:rsidRPr="005F0D99">
        <w:rPr>
          <w:rFonts w:ascii="Times New Roman" w:hAnsi="Times New Roman" w:cs="Times New Roman"/>
          <w:lang w:val="es-ES"/>
        </w:rPr>
        <w:t>marcada</w:t>
      </w:r>
      <w:r w:rsidRPr="005F0D99">
        <w:rPr>
          <w:rFonts w:ascii="Times New Roman" w:hAnsi="Times New Roman" w:cs="Times New Roman"/>
          <w:lang w:val="es-ES"/>
        </w:rPr>
        <w:t xml:space="preserve"> por </w:t>
      </w:r>
      <w:r w:rsidRPr="00266713">
        <w:rPr>
          <w:rFonts w:ascii="Times New Roman" w:hAnsi="Times New Roman"/>
          <w:lang w:val="es-ES"/>
          <w:rPrChange w:id="605" w:author="EUGENIA ARCE" w:date="2015-08-24T01:21:00Z">
            <w:rPr>
              <w:rFonts w:ascii="Times New Roman" w:hAnsi="Times New Roman"/>
              <w:b/>
              <w:lang w:val="es-ES"/>
            </w:rPr>
          </w:rPrChange>
        </w:rPr>
        <w:t xml:space="preserve">el </w:t>
      </w:r>
      <w:r w:rsidRPr="005F0D99">
        <w:rPr>
          <w:rFonts w:ascii="Times New Roman" w:hAnsi="Times New Roman" w:cs="Times New Roman"/>
          <w:b/>
          <w:lang w:val="es-ES"/>
        </w:rPr>
        <w:t>ejercicio del poder</w:t>
      </w:r>
      <w:r w:rsidRPr="005F0D99">
        <w:rPr>
          <w:rFonts w:ascii="Times New Roman" w:hAnsi="Times New Roman" w:cs="Times New Roman"/>
          <w:lang w:val="es-ES"/>
        </w:rPr>
        <w:t xml:space="preserve"> del </w:t>
      </w:r>
      <w:r w:rsidRPr="005F0D99">
        <w:rPr>
          <w:rFonts w:ascii="Times New Roman" w:hAnsi="Times New Roman" w:cs="Times New Roman"/>
          <w:b/>
          <w:lang w:val="es-ES"/>
        </w:rPr>
        <w:t>señor</w:t>
      </w:r>
      <w:r w:rsidRPr="005F0D99">
        <w:rPr>
          <w:rFonts w:ascii="Times New Roman" w:hAnsi="Times New Roman" w:cs="Times New Roman"/>
          <w:lang w:val="es-ES"/>
        </w:rPr>
        <w:t xml:space="preserve"> en un </w:t>
      </w:r>
      <w:r w:rsidRPr="005F0D99">
        <w:rPr>
          <w:rFonts w:ascii="Times New Roman" w:hAnsi="Times New Roman" w:cs="Times New Roman"/>
          <w:b/>
          <w:lang w:val="es-ES"/>
        </w:rPr>
        <w:t>territorio</w:t>
      </w:r>
      <w:r w:rsidR="00266713">
        <w:rPr>
          <w:rFonts w:ascii="Times New Roman" w:hAnsi="Times New Roman" w:cs="Times New Roman"/>
          <w:lang w:val="es-ES"/>
        </w:rPr>
        <w:t xml:space="preserve"> </w:t>
      </w:r>
      <w:del w:id="606" w:author="EUGENIA ARCE" w:date="2015-08-24T01:21:00Z">
        <w:r w:rsidRPr="005F0D99">
          <w:rPr>
            <w:rFonts w:ascii="Times New Roman" w:hAnsi="Times New Roman" w:cs="Times New Roman"/>
            <w:lang w:val="es-ES"/>
          </w:rPr>
          <w:delText>(</w:delText>
        </w:r>
      </w:del>
      <w:ins w:id="607" w:author="EUGENIA ARCE" w:date="2015-08-24T01:21:00Z">
        <w:r w:rsidR="00266713">
          <w:rPr>
            <w:rFonts w:ascii="Times New Roman" w:hAnsi="Times New Roman" w:cs="Times New Roman"/>
            <w:lang w:val="es-ES"/>
          </w:rPr>
          <w:t xml:space="preserve">que adoptó distintas modalidades, incluidos </w:t>
        </w:r>
      </w:ins>
      <w:r w:rsidR="00266713">
        <w:rPr>
          <w:rFonts w:ascii="Times New Roman" w:hAnsi="Times New Roman" w:cs="Times New Roman"/>
          <w:lang w:val="es-ES"/>
        </w:rPr>
        <w:t>reinos, principados, feudos o ciudades</w:t>
      </w:r>
      <w:del w:id="608" w:author="EUGENIA ARCE" w:date="2015-08-24T01:21:00Z">
        <w:r w:rsidRPr="005F0D99">
          <w:rPr>
            <w:rFonts w:ascii="Times New Roman" w:hAnsi="Times New Roman" w:cs="Times New Roman"/>
            <w:lang w:val="es-ES"/>
          </w:rPr>
          <w:delText>). Administra</w:delText>
        </w:r>
      </w:del>
      <w:ins w:id="609" w:author="EUGENIA ARCE" w:date="2015-08-24T01:21:00Z">
        <w:r w:rsidRPr="005F0D99">
          <w:rPr>
            <w:rFonts w:ascii="Times New Roman" w:hAnsi="Times New Roman" w:cs="Times New Roman"/>
            <w:lang w:val="es-ES"/>
          </w:rPr>
          <w:t xml:space="preserve">. </w:t>
        </w:r>
        <w:r w:rsidR="00266713">
          <w:rPr>
            <w:rFonts w:ascii="Times New Roman" w:hAnsi="Times New Roman" w:cs="Times New Roman"/>
            <w:lang w:val="es-ES"/>
          </w:rPr>
          <w:t>El señor a</w:t>
        </w:r>
        <w:r w:rsidRPr="005F0D99">
          <w:rPr>
            <w:rFonts w:ascii="Times New Roman" w:hAnsi="Times New Roman" w:cs="Times New Roman"/>
            <w:lang w:val="es-ES"/>
          </w:rPr>
          <w:t>dministra</w:t>
        </w:r>
        <w:r w:rsidR="00266713">
          <w:rPr>
            <w:rFonts w:ascii="Times New Roman" w:hAnsi="Times New Roman" w:cs="Times New Roman"/>
            <w:lang w:val="es-ES"/>
          </w:rPr>
          <w:t>ba</w:t>
        </w:r>
      </w:ins>
      <w:r w:rsidRPr="005F0D99">
        <w:rPr>
          <w:rFonts w:ascii="Times New Roman" w:hAnsi="Times New Roman" w:cs="Times New Roman"/>
          <w:lang w:val="es-ES"/>
        </w:rPr>
        <w:t xml:space="preserve"> justicia para resolver los conflictos, </w:t>
      </w:r>
      <w:del w:id="610" w:author="EUGENIA ARCE" w:date="2015-08-24T01:21:00Z">
        <w:r w:rsidRPr="005F0D99">
          <w:rPr>
            <w:rFonts w:ascii="Times New Roman" w:hAnsi="Times New Roman" w:cs="Times New Roman"/>
            <w:lang w:val="es-ES"/>
          </w:rPr>
          <w:delText>fija</w:delText>
        </w:r>
      </w:del>
      <w:ins w:id="611" w:author="EUGENIA ARCE" w:date="2015-08-24T01:21:00Z">
        <w:r w:rsidRPr="005F0D99">
          <w:rPr>
            <w:rFonts w:ascii="Times New Roman" w:hAnsi="Times New Roman" w:cs="Times New Roman"/>
            <w:lang w:val="es-ES"/>
          </w:rPr>
          <w:t>fija</w:t>
        </w:r>
        <w:r w:rsidR="00266713">
          <w:rPr>
            <w:rFonts w:ascii="Times New Roman" w:hAnsi="Times New Roman" w:cs="Times New Roman"/>
            <w:lang w:val="es-ES"/>
          </w:rPr>
          <w:t>ba</w:t>
        </w:r>
      </w:ins>
      <w:r w:rsidRPr="005F0D99">
        <w:rPr>
          <w:rFonts w:ascii="Times New Roman" w:hAnsi="Times New Roman" w:cs="Times New Roman"/>
          <w:lang w:val="es-ES"/>
        </w:rPr>
        <w:t xml:space="preserve"> imp</w:t>
      </w:r>
      <w:r w:rsidR="00266713">
        <w:rPr>
          <w:rFonts w:ascii="Times New Roman" w:hAnsi="Times New Roman" w:cs="Times New Roman"/>
          <w:lang w:val="es-ES"/>
        </w:rPr>
        <w:t>uestos a los pobladores</w:t>
      </w:r>
      <w:del w:id="612" w:author="EUGENIA ARCE" w:date="2015-08-24T01:21:00Z">
        <w:r w:rsidRPr="005F0D99">
          <w:rPr>
            <w:rFonts w:ascii="Times New Roman" w:hAnsi="Times New Roman" w:cs="Times New Roman"/>
            <w:lang w:val="es-ES"/>
          </w:rPr>
          <w:delText>, llama</w:delText>
        </w:r>
      </w:del>
      <w:ins w:id="613" w:author="EUGENIA ARCE" w:date="2015-08-24T01:21:00Z">
        <w:r w:rsidR="00266713">
          <w:rPr>
            <w:rFonts w:ascii="Times New Roman" w:hAnsi="Times New Roman" w:cs="Times New Roman"/>
            <w:lang w:val="es-ES"/>
          </w:rPr>
          <w:t xml:space="preserve"> y hasta</w:t>
        </w:r>
        <w:r w:rsidRPr="005F0D99">
          <w:rPr>
            <w:rFonts w:ascii="Times New Roman" w:hAnsi="Times New Roman" w:cs="Times New Roman"/>
            <w:lang w:val="es-ES"/>
          </w:rPr>
          <w:t xml:space="preserve"> llama</w:t>
        </w:r>
        <w:r w:rsidR="00266713">
          <w:rPr>
            <w:rFonts w:ascii="Times New Roman" w:hAnsi="Times New Roman" w:cs="Times New Roman"/>
            <w:lang w:val="es-ES"/>
          </w:rPr>
          <w:t>ba</w:t>
        </w:r>
      </w:ins>
      <w:r w:rsidRPr="005F0D99">
        <w:rPr>
          <w:rFonts w:ascii="Times New Roman" w:hAnsi="Times New Roman" w:cs="Times New Roman"/>
          <w:lang w:val="es-ES"/>
        </w:rPr>
        <w:t xml:space="preserve"> a las armas en caso de guerra. </w:t>
      </w:r>
    </w:p>
    <w:p w14:paraId="66EF3BFA" w14:textId="77777777" w:rsidR="00B16C6F" w:rsidRPr="005F0D99" w:rsidRDefault="00B16C6F" w:rsidP="005F0D99">
      <w:pPr>
        <w:spacing w:after="0" w:line="276" w:lineRule="auto"/>
        <w:jc w:val="both"/>
        <w:rPr>
          <w:rFonts w:ascii="Times New Roman" w:hAnsi="Times New Roman" w:cs="Times New Roman"/>
          <w:lang w:val="es-ES"/>
        </w:rPr>
      </w:pPr>
    </w:p>
    <w:p w14:paraId="26A6F17B" w14:textId="0B9E8BF3" w:rsidR="007155EC" w:rsidRPr="00266713" w:rsidRDefault="00266713" w:rsidP="005F0D99">
      <w:pPr>
        <w:pStyle w:val="Prrafodelista"/>
        <w:numPr>
          <w:ilvl w:val="0"/>
          <w:numId w:val="37"/>
        </w:numPr>
        <w:spacing w:after="0" w:line="276" w:lineRule="auto"/>
        <w:jc w:val="both"/>
        <w:rPr>
          <w:rFonts w:ascii="Times New Roman" w:hAnsi="Times New Roman" w:cs="Times New Roman"/>
          <w:lang w:val="es-ES"/>
        </w:rPr>
      </w:pPr>
      <w:r>
        <w:rPr>
          <w:rFonts w:ascii="Times New Roman" w:hAnsi="Times New Roman" w:cs="Times New Roman"/>
          <w:lang w:val="es-ES"/>
        </w:rPr>
        <w:t xml:space="preserve">Por </w:t>
      </w:r>
      <w:del w:id="614" w:author="EUGENIA ARCE" w:date="2015-08-24T01:21:00Z">
        <w:r w:rsidR="00BC5A51" w:rsidRPr="005F0D99">
          <w:rPr>
            <w:rFonts w:ascii="Times New Roman" w:hAnsi="Times New Roman" w:cs="Times New Roman"/>
            <w:lang w:val="es-ES"/>
          </w:rPr>
          <w:delText xml:space="preserve">el </w:delText>
        </w:r>
      </w:del>
      <w:r w:rsidR="00BC5A51" w:rsidRPr="005F0D99">
        <w:rPr>
          <w:rFonts w:ascii="Times New Roman" w:hAnsi="Times New Roman" w:cs="Times New Roman"/>
          <w:lang w:val="es-ES"/>
        </w:rPr>
        <w:t>otro</w:t>
      </w:r>
      <w:ins w:id="615" w:author="EUGENIA ARCE" w:date="2015-08-24T01:21:00Z">
        <w:r>
          <w:rPr>
            <w:rFonts w:ascii="Times New Roman" w:hAnsi="Times New Roman" w:cs="Times New Roman"/>
            <w:lang w:val="es-ES"/>
          </w:rPr>
          <w:t xml:space="preserve"> lado</w:t>
        </w:r>
      </w:ins>
      <w:r w:rsidR="00BC5A51" w:rsidRPr="005F0D99">
        <w:rPr>
          <w:rFonts w:ascii="Times New Roman" w:hAnsi="Times New Roman" w:cs="Times New Roman"/>
          <w:lang w:val="es-ES"/>
        </w:rPr>
        <w:t xml:space="preserve">, </w:t>
      </w:r>
      <w:r w:rsidR="007155EC" w:rsidRPr="005F0D99">
        <w:rPr>
          <w:rFonts w:ascii="Times New Roman" w:hAnsi="Times New Roman" w:cs="Times New Roman"/>
          <w:lang w:val="es-ES"/>
        </w:rPr>
        <w:t>ese</w:t>
      </w:r>
      <w:r w:rsidR="007155EC" w:rsidRPr="00266713">
        <w:rPr>
          <w:rFonts w:ascii="Times New Roman" w:hAnsi="Times New Roman" w:cs="Times New Roman"/>
          <w:lang w:val="es-ES"/>
        </w:rPr>
        <w:t xml:space="preserve"> </w:t>
      </w:r>
      <w:r w:rsidRPr="00266713">
        <w:rPr>
          <w:rFonts w:ascii="Times New Roman" w:hAnsi="Times New Roman"/>
          <w:lang w:val="es-ES"/>
          <w:rPrChange w:id="616" w:author="EUGENIA ARCE" w:date="2015-08-24T01:21:00Z">
            <w:rPr>
              <w:rFonts w:ascii="Times New Roman" w:hAnsi="Times New Roman"/>
              <w:b/>
              <w:lang w:val="es-ES"/>
            </w:rPr>
          </w:rPrChange>
        </w:rPr>
        <w:t xml:space="preserve">poder </w:t>
      </w:r>
      <w:del w:id="617" w:author="EUGENIA ARCE" w:date="2015-08-24T01:21:00Z">
        <w:r w:rsidR="007155EC" w:rsidRPr="005F0D99">
          <w:rPr>
            <w:rFonts w:ascii="Times New Roman" w:hAnsi="Times New Roman" w:cs="Times New Roman"/>
            <w:b/>
            <w:lang w:val="es-ES"/>
          </w:rPr>
          <w:delText>es</w:delText>
        </w:r>
      </w:del>
      <w:ins w:id="618" w:author="EUGENIA ARCE" w:date="2015-08-24T01:21:00Z">
        <w:r w:rsidRPr="00266713">
          <w:rPr>
            <w:rFonts w:ascii="Times New Roman" w:hAnsi="Times New Roman" w:cs="Times New Roman"/>
            <w:lang w:val="es-ES"/>
          </w:rPr>
          <w:t>fue</w:t>
        </w:r>
      </w:ins>
      <w:r w:rsidR="007155EC" w:rsidRPr="00266713">
        <w:rPr>
          <w:rFonts w:ascii="Times New Roman" w:hAnsi="Times New Roman"/>
          <w:lang w:val="es-ES"/>
          <w:rPrChange w:id="619" w:author="EUGENIA ARCE" w:date="2015-08-24T01:21:00Z">
            <w:rPr>
              <w:rFonts w:ascii="Times New Roman" w:hAnsi="Times New Roman"/>
              <w:b/>
              <w:lang w:val="es-ES"/>
            </w:rPr>
          </w:rPrChange>
        </w:rPr>
        <w:t xml:space="preserve"> limitado</w:t>
      </w:r>
      <w:r w:rsidR="007155EC" w:rsidRPr="00266713">
        <w:rPr>
          <w:rFonts w:ascii="Times New Roman" w:hAnsi="Times New Roman" w:cs="Times New Roman"/>
          <w:lang w:val="es-ES"/>
        </w:rPr>
        <w:t xml:space="preserve"> por </w:t>
      </w:r>
      <w:r w:rsidR="00BC5A51" w:rsidRPr="00266713">
        <w:rPr>
          <w:rFonts w:ascii="Times New Roman" w:hAnsi="Times New Roman" w:cs="Times New Roman"/>
          <w:lang w:val="es-ES"/>
        </w:rPr>
        <w:t xml:space="preserve">la </w:t>
      </w:r>
      <w:r w:rsidR="00BC5A51" w:rsidRPr="00266713">
        <w:rPr>
          <w:rFonts w:ascii="Times New Roman" w:hAnsi="Times New Roman"/>
          <w:lang w:val="es-ES"/>
          <w:rPrChange w:id="620" w:author="EUGENIA ARCE" w:date="2015-08-24T01:21:00Z">
            <w:rPr>
              <w:rFonts w:ascii="Times New Roman" w:hAnsi="Times New Roman"/>
              <w:b/>
              <w:lang w:val="es-ES"/>
            </w:rPr>
          </w:rPrChange>
        </w:rPr>
        <w:t>presencia de</w:t>
      </w:r>
      <w:r w:rsidR="00BC5A51" w:rsidRPr="005F0D99">
        <w:rPr>
          <w:rFonts w:ascii="Times New Roman" w:hAnsi="Times New Roman" w:cs="Times New Roman"/>
          <w:b/>
          <w:lang w:val="es-ES"/>
        </w:rPr>
        <w:t xml:space="preserve"> asambleas de carácter representativo</w:t>
      </w:r>
      <w:r w:rsidR="00BC5A51" w:rsidRPr="005F0D99">
        <w:rPr>
          <w:rFonts w:ascii="Times New Roman" w:hAnsi="Times New Roman" w:cs="Times New Roman"/>
          <w:lang w:val="es-ES"/>
        </w:rPr>
        <w:t xml:space="preserve"> </w:t>
      </w:r>
      <w:r>
        <w:rPr>
          <w:rFonts w:ascii="Times New Roman" w:hAnsi="Times New Roman" w:cs="Times New Roman"/>
          <w:lang w:val="es-ES"/>
        </w:rPr>
        <w:t>(</w:t>
      </w:r>
      <w:del w:id="621" w:author="EUGENIA ARCE" w:date="2015-08-24T01:21:00Z">
        <w:r w:rsidR="007155EC" w:rsidRPr="005F0D99">
          <w:rPr>
            <w:rFonts w:ascii="Times New Roman" w:hAnsi="Times New Roman" w:cs="Times New Roman"/>
            <w:lang w:val="es-ES"/>
          </w:rPr>
          <w:delText>Cortes, Parlamentos</w:delText>
        </w:r>
      </w:del>
      <w:ins w:id="622" w:author="EUGENIA ARCE" w:date="2015-08-24T01:21:00Z">
        <w:r>
          <w:rPr>
            <w:rFonts w:ascii="Times New Roman" w:hAnsi="Times New Roman" w:cs="Times New Roman"/>
            <w:lang w:val="es-ES"/>
          </w:rPr>
          <w:t>cortes, parlamentos</w:t>
        </w:r>
      </w:ins>
      <w:r>
        <w:rPr>
          <w:rFonts w:ascii="Times New Roman" w:hAnsi="Times New Roman" w:cs="Times New Roman"/>
          <w:lang w:val="es-ES"/>
        </w:rPr>
        <w:t xml:space="preserve">, Estados </w:t>
      </w:r>
      <w:del w:id="623" w:author="EUGENIA ARCE" w:date="2015-08-24T01:21:00Z">
        <w:r w:rsidR="007155EC" w:rsidRPr="005F0D99">
          <w:rPr>
            <w:rFonts w:ascii="Times New Roman" w:hAnsi="Times New Roman" w:cs="Times New Roman"/>
            <w:lang w:val="es-ES"/>
          </w:rPr>
          <w:delText>Generales</w:delText>
        </w:r>
      </w:del>
      <w:ins w:id="624" w:author="EUGENIA ARCE" w:date="2015-08-24T01:21:00Z">
        <w:r>
          <w:rPr>
            <w:rFonts w:ascii="Times New Roman" w:hAnsi="Times New Roman" w:cs="Times New Roman"/>
            <w:lang w:val="es-ES"/>
          </w:rPr>
          <w:t>g</w:t>
        </w:r>
        <w:r w:rsidR="007155EC" w:rsidRPr="005F0D99">
          <w:rPr>
            <w:rFonts w:ascii="Times New Roman" w:hAnsi="Times New Roman" w:cs="Times New Roman"/>
            <w:lang w:val="es-ES"/>
          </w:rPr>
          <w:t>enerales</w:t>
        </w:r>
      </w:ins>
      <w:r w:rsidR="007155EC" w:rsidRPr="005F0D99">
        <w:rPr>
          <w:rFonts w:ascii="Times New Roman" w:hAnsi="Times New Roman" w:cs="Times New Roman"/>
          <w:lang w:val="es-ES"/>
        </w:rPr>
        <w:t xml:space="preserve">) </w:t>
      </w:r>
      <w:r w:rsidR="00BC5A51" w:rsidRPr="005F0D99">
        <w:rPr>
          <w:rFonts w:ascii="Times New Roman" w:hAnsi="Times New Roman" w:cs="Times New Roman"/>
          <w:lang w:val="es-ES"/>
        </w:rPr>
        <w:t>que</w:t>
      </w:r>
      <w:r w:rsidR="007155EC" w:rsidRPr="005F0D99">
        <w:rPr>
          <w:rFonts w:ascii="Times New Roman" w:hAnsi="Times New Roman" w:cs="Times New Roman"/>
          <w:lang w:val="es-ES"/>
        </w:rPr>
        <w:t>, en primer lugar,</w:t>
      </w:r>
      <w:r w:rsidR="00BC5A51" w:rsidRPr="005F0D99">
        <w:rPr>
          <w:rFonts w:ascii="Times New Roman" w:hAnsi="Times New Roman" w:cs="Times New Roman"/>
          <w:lang w:val="es-ES"/>
        </w:rPr>
        <w:t xml:space="preserve"> </w:t>
      </w:r>
      <w:del w:id="625" w:author="EUGENIA ARCE" w:date="2015-08-24T01:21:00Z">
        <w:r w:rsidR="007155EC" w:rsidRPr="005F0D99">
          <w:rPr>
            <w:rFonts w:ascii="Times New Roman" w:hAnsi="Times New Roman" w:cs="Times New Roman"/>
            <w:lang w:val="es-ES"/>
          </w:rPr>
          <w:delText>reclaman</w:delText>
        </w:r>
      </w:del>
      <w:ins w:id="626" w:author="EUGENIA ARCE" w:date="2015-08-24T01:21:00Z">
        <w:r w:rsidR="007155EC" w:rsidRPr="005F0D99">
          <w:rPr>
            <w:rFonts w:ascii="Times New Roman" w:hAnsi="Times New Roman" w:cs="Times New Roman"/>
            <w:lang w:val="es-ES"/>
          </w:rPr>
          <w:t>reclama</w:t>
        </w:r>
        <w:r>
          <w:rPr>
            <w:rFonts w:ascii="Times New Roman" w:hAnsi="Times New Roman" w:cs="Times New Roman"/>
            <w:lang w:val="es-ES"/>
          </w:rPr>
          <w:t>ro</w:t>
        </w:r>
        <w:r w:rsidR="007155EC" w:rsidRPr="005F0D99">
          <w:rPr>
            <w:rFonts w:ascii="Times New Roman" w:hAnsi="Times New Roman" w:cs="Times New Roman"/>
            <w:lang w:val="es-ES"/>
          </w:rPr>
          <w:t>n</w:t>
        </w:r>
      </w:ins>
      <w:r w:rsidR="007155EC" w:rsidRPr="005F0D99">
        <w:rPr>
          <w:rFonts w:ascii="Times New Roman" w:hAnsi="Times New Roman" w:cs="Times New Roman"/>
          <w:lang w:val="es-ES"/>
        </w:rPr>
        <w:t xml:space="preserve"> </w:t>
      </w:r>
      <w:r w:rsidR="00BC5A51" w:rsidRPr="005F0D99">
        <w:rPr>
          <w:rFonts w:ascii="Times New Roman" w:hAnsi="Times New Roman" w:cs="Times New Roman"/>
          <w:lang w:val="es-ES"/>
        </w:rPr>
        <w:t xml:space="preserve">los </w:t>
      </w:r>
      <w:r w:rsidR="00BC5A51" w:rsidRPr="005F0D99">
        <w:rPr>
          <w:rFonts w:ascii="Times New Roman" w:hAnsi="Times New Roman" w:cs="Times New Roman"/>
          <w:b/>
          <w:lang w:val="es-ES"/>
        </w:rPr>
        <w:t>privilegios estamentales</w:t>
      </w:r>
      <w:r w:rsidR="00BC5A51" w:rsidRPr="005F0D99">
        <w:rPr>
          <w:rFonts w:ascii="Times New Roman" w:hAnsi="Times New Roman" w:cs="Times New Roman"/>
          <w:lang w:val="es-ES"/>
        </w:rPr>
        <w:t xml:space="preserve"> o de clase </w:t>
      </w:r>
      <w:r w:rsidR="007155EC" w:rsidRPr="005F0D99">
        <w:rPr>
          <w:rFonts w:ascii="Times New Roman" w:hAnsi="Times New Roman" w:cs="Times New Roman"/>
          <w:lang w:val="es-ES"/>
        </w:rPr>
        <w:t>obtenidos</w:t>
      </w:r>
      <w:r w:rsidR="00BC5A51" w:rsidRPr="005F0D99">
        <w:rPr>
          <w:rFonts w:ascii="Times New Roman" w:hAnsi="Times New Roman" w:cs="Times New Roman"/>
          <w:lang w:val="es-ES"/>
        </w:rPr>
        <w:t xml:space="preserve"> a lo largo del tiempo y</w:t>
      </w:r>
      <w:r w:rsidR="007155EC" w:rsidRPr="005F0D99">
        <w:rPr>
          <w:rFonts w:ascii="Times New Roman" w:hAnsi="Times New Roman" w:cs="Times New Roman"/>
          <w:lang w:val="es-ES"/>
        </w:rPr>
        <w:t>, en segundo lugar,</w:t>
      </w:r>
      <w:r w:rsidR="00BC5A51" w:rsidRPr="005F0D99">
        <w:rPr>
          <w:rFonts w:ascii="Times New Roman" w:hAnsi="Times New Roman" w:cs="Times New Roman"/>
          <w:lang w:val="es-ES"/>
        </w:rPr>
        <w:t xml:space="preserve"> </w:t>
      </w:r>
      <w:del w:id="627" w:author="EUGENIA ARCE" w:date="2015-08-24T01:21:00Z">
        <w:r w:rsidR="007155EC" w:rsidRPr="005F0D99">
          <w:rPr>
            <w:rFonts w:ascii="Times New Roman" w:hAnsi="Times New Roman" w:cs="Times New Roman"/>
            <w:b/>
            <w:lang w:val="es-ES"/>
          </w:rPr>
          <w:delText>apoyan</w:delText>
        </w:r>
      </w:del>
      <w:ins w:id="628" w:author="EUGENIA ARCE" w:date="2015-08-24T01:21:00Z">
        <w:r w:rsidR="007155EC" w:rsidRPr="00266713">
          <w:rPr>
            <w:rFonts w:ascii="Times New Roman" w:hAnsi="Times New Roman" w:cs="Times New Roman"/>
            <w:lang w:val="es-ES"/>
          </w:rPr>
          <w:t>apoya</w:t>
        </w:r>
        <w:r w:rsidRPr="00266713">
          <w:rPr>
            <w:rFonts w:ascii="Times New Roman" w:hAnsi="Times New Roman" w:cs="Times New Roman"/>
            <w:lang w:val="es-ES"/>
          </w:rPr>
          <w:t>ro</w:t>
        </w:r>
        <w:r w:rsidR="007155EC" w:rsidRPr="00266713">
          <w:rPr>
            <w:rFonts w:ascii="Times New Roman" w:hAnsi="Times New Roman" w:cs="Times New Roman"/>
            <w:lang w:val="es-ES"/>
          </w:rPr>
          <w:t>n</w:t>
        </w:r>
      </w:ins>
      <w:r w:rsidR="00BC5A51" w:rsidRPr="00266713">
        <w:rPr>
          <w:rFonts w:ascii="Times New Roman" w:hAnsi="Times New Roman"/>
          <w:lang w:val="es-ES"/>
          <w:rPrChange w:id="629" w:author="EUGENIA ARCE" w:date="2015-08-24T01:21:00Z">
            <w:rPr>
              <w:rFonts w:ascii="Times New Roman" w:hAnsi="Times New Roman"/>
              <w:b/>
              <w:lang w:val="es-ES"/>
            </w:rPr>
          </w:rPrChange>
        </w:rPr>
        <w:t xml:space="preserve"> </w:t>
      </w:r>
      <w:r w:rsidR="007155EC" w:rsidRPr="00266713">
        <w:rPr>
          <w:rFonts w:ascii="Times New Roman" w:hAnsi="Times New Roman"/>
          <w:lang w:val="es-ES"/>
          <w:rPrChange w:id="630" w:author="EUGENIA ARCE" w:date="2015-08-24T01:21:00Z">
            <w:rPr>
              <w:rFonts w:ascii="Times New Roman" w:hAnsi="Times New Roman"/>
              <w:b/>
              <w:lang w:val="es-ES"/>
            </w:rPr>
          </w:rPrChange>
        </w:rPr>
        <w:t xml:space="preserve">al señor </w:t>
      </w:r>
      <w:r w:rsidR="00507114" w:rsidRPr="00266713">
        <w:rPr>
          <w:rFonts w:ascii="Times New Roman" w:hAnsi="Times New Roman"/>
          <w:lang w:val="es-ES"/>
          <w:rPrChange w:id="631" w:author="EUGENIA ARCE" w:date="2015-08-24T01:21:00Z">
            <w:rPr>
              <w:rFonts w:ascii="Times New Roman" w:hAnsi="Times New Roman"/>
              <w:b/>
              <w:lang w:val="es-ES"/>
            </w:rPr>
          </w:rPrChange>
        </w:rPr>
        <w:t>en el gobierno del territorio</w:t>
      </w:r>
      <w:r w:rsidR="00507114" w:rsidRPr="00266713">
        <w:rPr>
          <w:rFonts w:ascii="Times New Roman" w:hAnsi="Times New Roman" w:cs="Times New Roman"/>
          <w:lang w:val="es-ES"/>
        </w:rPr>
        <w:t>.</w:t>
      </w:r>
    </w:p>
    <w:p w14:paraId="5C6B9A6E" w14:textId="77777777" w:rsidR="00507114" w:rsidRPr="005F0D99" w:rsidRDefault="00507114" w:rsidP="005F0D99">
      <w:pPr>
        <w:spacing w:after="0" w:line="276" w:lineRule="auto"/>
        <w:jc w:val="both"/>
        <w:rPr>
          <w:del w:id="632" w:author="EUGENIA ARCE" w:date="2015-08-24T01:21:00Z"/>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B16C6F" w:rsidRPr="005F0D99" w14:paraId="37854ACD" w14:textId="77777777" w:rsidTr="00DD70DB">
        <w:trPr>
          <w:del w:id="633" w:author="EUGENIA ARCE" w:date="2015-08-24T01:21:00Z"/>
        </w:trPr>
        <w:tc>
          <w:tcPr>
            <w:tcW w:w="9054" w:type="dxa"/>
            <w:gridSpan w:val="2"/>
            <w:shd w:val="clear" w:color="auto" w:fill="0D0D0D" w:themeFill="text1" w:themeFillTint="F2"/>
          </w:tcPr>
          <w:p w14:paraId="27104DCC" w14:textId="77777777" w:rsidR="00B16C6F" w:rsidRPr="005F0D99" w:rsidRDefault="00B16C6F" w:rsidP="005F0D99">
            <w:pPr>
              <w:spacing w:line="276" w:lineRule="auto"/>
              <w:jc w:val="center"/>
              <w:rPr>
                <w:del w:id="634" w:author="EUGENIA ARCE" w:date="2015-08-24T01:21:00Z"/>
                <w:rFonts w:ascii="Times New Roman" w:hAnsi="Times New Roman" w:cs="Times New Roman"/>
                <w:b/>
                <w:sz w:val="24"/>
                <w:szCs w:val="24"/>
              </w:rPr>
            </w:pPr>
            <w:del w:id="635" w:author="EUGENIA ARCE" w:date="2015-08-24T01:21:00Z">
              <w:r w:rsidRPr="005F0D99">
                <w:rPr>
                  <w:rFonts w:ascii="Times New Roman" w:hAnsi="Times New Roman" w:cs="Times New Roman"/>
                  <w:b/>
                  <w:sz w:val="24"/>
                  <w:szCs w:val="24"/>
                </w:rPr>
                <w:delText>Imagen (fotografía, gráfica o ilustración)</w:delText>
              </w:r>
            </w:del>
          </w:p>
        </w:tc>
      </w:tr>
      <w:tr w:rsidR="00B16C6F" w:rsidRPr="005F0D99" w14:paraId="3BE5B595" w14:textId="77777777" w:rsidTr="00DD70DB">
        <w:trPr>
          <w:del w:id="636" w:author="EUGENIA ARCE" w:date="2015-08-24T01:21:00Z"/>
        </w:trPr>
        <w:tc>
          <w:tcPr>
            <w:tcW w:w="1809" w:type="dxa"/>
          </w:tcPr>
          <w:p w14:paraId="0F935D16" w14:textId="77777777" w:rsidR="00B16C6F" w:rsidRPr="005F0D99" w:rsidRDefault="00B16C6F" w:rsidP="005F0D99">
            <w:pPr>
              <w:spacing w:line="276" w:lineRule="auto"/>
              <w:jc w:val="both"/>
              <w:rPr>
                <w:del w:id="637" w:author="EUGENIA ARCE" w:date="2015-08-24T01:21:00Z"/>
                <w:rFonts w:ascii="Times New Roman" w:hAnsi="Times New Roman" w:cs="Times New Roman"/>
                <w:b/>
                <w:sz w:val="24"/>
                <w:szCs w:val="24"/>
              </w:rPr>
            </w:pPr>
            <w:del w:id="638" w:author="EUGENIA ARCE" w:date="2015-08-24T01:21:00Z">
              <w:r w:rsidRPr="005F0D99">
                <w:rPr>
                  <w:rFonts w:ascii="Times New Roman" w:hAnsi="Times New Roman" w:cs="Times New Roman"/>
                  <w:b/>
                  <w:sz w:val="24"/>
                  <w:szCs w:val="24"/>
                </w:rPr>
                <w:delText>Código</w:delText>
              </w:r>
            </w:del>
          </w:p>
        </w:tc>
        <w:tc>
          <w:tcPr>
            <w:tcW w:w="7245" w:type="dxa"/>
          </w:tcPr>
          <w:p w14:paraId="2366DAD4" w14:textId="77777777" w:rsidR="00B16C6F" w:rsidRPr="005F0D99" w:rsidRDefault="00B16C6F" w:rsidP="005F0D99">
            <w:pPr>
              <w:spacing w:line="276" w:lineRule="auto"/>
              <w:jc w:val="both"/>
              <w:rPr>
                <w:del w:id="639" w:author="EUGENIA ARCE" w:date="2015-08-24T01:21:00Z"/>
                <w:rFonts w:ascii="Times New Roman" w:hAnsi="Times New Roman" w:cs="Times New Roman"/>
                <w:b/>
                <w:sz w:val="24"/>
                <w:szCs w:val="24"/>
              </w:rPr>
            </w:pPr>
            <w:del w:id="640" w:author="EUGENIA ARCE" w:date="2015-08-24T01:21:00Z">
              <w:r w:rsidRPr="005F0D99">
                <w:rPr>
                  <w:rFonts w:ascii="Times New Roman" w:hAnsi="Times New Roman" w:cs="Times New Roman"/>
                  <w:sz w:val="24"/>
                  <w:szCs w:val="24"/>
                </w:rPr>
                <w:delText>CS_G07_09_IMG15</w:delText>
              </w:r>
            </w:del>
          </w:p>
        </w:tc>
      </w:tr>
      <w:tr w:rsidR="00B16C6F" w:rsidRPr="005F0D99" w14:paraId="44D45E25" w14:textId="77777777" w:rsidTr="00DD70DB">
        <w:trPr>
          <w:del w:id="641" w:author="EUGENIA ARCE" w:date="2015-08-24T01:21:00Z"/>
        </w:trPr>
        <w:tc>
          <w:tcPr>
            <w:tcW w:w="1809" w:type="dxa"/>
          </w:tcPr>
          <w:p w14:paraId="7673E24D" w14:textId="77777777" w:rsidR="00B16C6F" w:rsidRPr="005F0D99" w:rsidRDefault="00B16C6F" w:rsidP="005F0D99">
            <w:pPr>
              <w:spacing w:line="276" w:lineRule="auto"/>
              <w:jc w:val="both"/>
              <w:rPr>
                <w:del w:id="642" w:author="EUGENIA ARCE" w:date="2015-08-24T01:21:00Z"/>
                <w:rFonts w:ascii="Times New Roman" w:hAnsi="Times New Roman" w:cs="Times New Roman"/>
                <w:sz w:val="24"/>
                <w:szCs w:val="24"/>
              </w:rPr>
            </w:pPr>
            <w:del w:id="643" w:author="EUGENIA ARCE" w:date="2015-08-24T01:21:00Z">
              <w:r w:rsidRPr="005F0D99">
                <w:rPr>
                  <w:rFonts w:ascii="Times New Roman" w:hAnsi="Times New Roman" w:cs="Times New Roman"/>
                  <w:b/>
                  <w:sz w:val="24"/>
                  <w:szCs w:val="24"/>
                </w:rPr>
                <w:delText>Descripción</w:delText>
              </w:r>
            </w:del>
          </w:p>
        </w:tc>
        <w:tc>
          <w:tcPr>
            <w:tcW w:w="7245" w:type="dxa"/>
          </w:tcPr>
          <w:p w14:paraId="56BDA79F" w14:textId="77777777" w:rsidR="00B16C6F" w:rsidRPr="005F0D99" w:rsidRDefault="00B16C6F" w:rsidP="005F0D99">
            <w:pPr>
              <w:spacing w:line="276" w:lineRule="auto"/>
              <w:jc w:val="both"/>
              <w:rPr>
                <w:del w:id="644" w:author="EUGENIA ARCE" w:date="2015-08-24T01:21:00Z"/>
                <w:rFonts w:ascii="Times New Roman" w:hAnsi="Times New Roman" w:cs="Times New Roman"/>
                <w:sz w:val="24"/>
                <w:szCs w:val="24"/>
              </w:rPr>
            </w:pPr>
            <w:del w:id="645" w:author="EUGENIA ARCE" w:date="2015-08-24T01:21:00Z">
              <w:r w:rsidRPr="005F0D99">
                <w:rPr>
                  <w:rFonts w:ascii="Times New Roman" w:hAnsi="Times New Roman" w:cs="Times New Roman"/>
                  <w:sz w:val="24"/>
                  <w:szCs w:val="24"/>
                  <w:lang w:val="es-ES"/>
                </w:rPr>
                <w:delText xml:space="preserve">Monarquías y parlamentos: relación difícil. </w:delText>
              </w:r>
            </w:del>
          </w:p>
        </w:tc>
      </w:tr>
      <w:tr w:rsidR="00B16C6F" w:rsidRPr="005F0D99" w14:paraId="4688759D" w14:textId="77777777" w:rsidTr="00DD70DB">
        <w:trPr>
          <w:del w:id="646" w:author="EUGENIA ARCE" w:date="2015-08-24T01:21:00Z"/>
        </w:trPr>
        <w:tc>
          <w:tcPr>
            <w:tcW w:w="1809" w:type="dxa"/>
          </w:tcPr>
          <w:p w14:paraId="222C940D" w14:textId="77777777" w:rsidR="00B16C6F" w:rsidRPr="005F0D99" w:rsidRDefault="00B16C6F" w:rsidP="005F0D99">
            <w:pPr>
              <w:spacing w:line="276" w:lineRule="auto"/>
              <w:jc w:val="both"/>
              <w:rPr>
                <w:del w:id="647" w:author="EUGENIA ARCE" w:date="2015-08-24T01:21:00Z"/>
                <w:rFonts w:ascii="Times New Roman" w:hAnsi="Times New Roman" w:cs="Times New Roman"/>
                <w:sz w:val="24"/>
                <w:szCs w:val="24"/>
              </w:rPr>
            </w:pPr>
            <w:del w:id="648" w:author="EUGENIA ARCE" w:date="2015-08-24T01:21:00Z">
              <w:r w:rsidRPr="005F0D99">
                <w:rPr>
                  <w:rFonts w:ascii="Times New Roman" w:hAnsi="Times New Roman" w:cs="Times New Roman"/>
                  <w:b/>
                  <w:sz w:val="24"/>
                  <w:szCs w:val="24"/>
                </w:rPr>
                <w:delText>Código Shutterstock</w:delText>
              </w:r>
            </w:del>
          </w:p>
        </w:tc>
        <w:tc>
          <w:tcPr>
            <w:tcW w:w="7245" w:type="dxa"/>
          </w:tcPr>
          <w:p w14:paraId="23386BB3" w14:textId="77777777" w:rsidR="00B16C6F" w:rsidRPr="005F0D99" w:rsidRDefault="00B16C6F" w:rsidP="005F0D99">
            <w:pPr>
              <w:spacing w:line="276" w:lineRule="auto"/>
              <w:jc w:val="both"/>
              <w:rPr>
                <w:del w:id="649" w:author="EUGENIA ARCE" w:date="2015-08-24T01:21:00Z"/>
                <w:rFonts w:ascii="Times New Roman" w:hAnsi="Times New Roman" w:cs="Times New Roman"/>
                <w:sz w:val="24"/>
                <w:szCs w:val="24"/>
              </w:rPr>
            </w:pPr>
            <w:del w:id="650" w:author="EUGENIA ARCE" w:date="2015-08-24T01:21:00Z">
              <w:r w:rsidRPr="005F0D99">
                <w:rPr>
                  <w:rFonts w:ascii="Times New Roman" w:hAnsi="Times New Roman" w:cs="Times New Roman"/>
                  <w:sz w:val="24"/>
                  <w:szCs w:val="24"/>
                </w:rPr>
                <w:delText>http://profesores.aulaplaneta.com/Materias/VisorCuadernos/tabid/243/UnidadID/445/Default.aspx</w:delText>
              </w:r>
            </w:del>
          </w:p>
        </w:tc>
      </w:tr>
      <w:tr w:rsidR="00B16C6F" w:rsidRPr="005F0D99" w14:paraId="408E5AB7" w14:textId="77777777" w:rsidTr="00DD70DB">
        <w:trPr>
          <w:del w:id="651" w:author="EUGENIA ARCE" w:date="2015-08-24T01:21:00Z"/>
        </w:trPr>
        <w:tc>
          <w:tcPr>
            <w:tcW w:w="1809" w:type="dxa"/>
          </w:tcPr>
          <w:p w14:paraId="7C14DBBA" w14:textId="77777777" w:rsidR="00B16C6F" w:rsidRPr="005F0D99" w:rsidRDefault="00B16C6F" w:rsidP="005F0D99">
            <w:pPr>
              <w:spacing w:line="276" w:lineRule="auto"/>
              <w:jc w:val="both"/>
              <w:rPr>
                <w:del w:id="652" w:author="EUGENIA ARCE" w:date="2015-08-24T01:21:00Z"/>
                <w:rFonts w:ascii="Times New Roman" w:hAnsi="Times New Roman" w:cs="Times New Roman"/>
                <w:sz w:val="24"/>
                <w:szCs w:val="24"/>
              </w:rPr>
            </w:pPr>
            <w:del w:id="653" w:author="EUGENIA ARCE" w:date="2015-08-24T01:21:00Z">
              <w:r w:rsidRPr="005F0D99">
                <w:rPr>
                  <w:rFonts w:ascii="Times New Roman" w:hAnsi="Times New Roman" w:cs="Times New Roman"/>
                  <w:b/>
                  <w:sz w:val="24"/>
                  <w:szCs w:val="24"/>
                </w:rPr>
                <w:delText>Pie de imagen</w:delText>
              </w:r>
            </w:del>
          </w:p>
        </w:tc>
        <w:tc>
          <w:tcPr>
            <w:tcW w:w="7245" w:type="dxa"/>
          </w:tcPr>
          <w:p w14:paraId="473E6AA7" w14:textId="77777777" w:rsidR="00B16C6F" w:rsidRPr="005F0D99" w:rsidRDefault="00B16C6F" w:rsidP="005F0D99">
            <w:pPr>
              <w:spacing w:line="276" w:lineRule="auto"/>
              <w:jc w:val="both"/>
              <w:rPr>
                <w:del w:id="654" w:author="EUGENIA ARCE" w:date="2015-08-24T01:21:00Z"/>
                <w:rFonts w:ascii="Times New Roman" w:hAnsi="Times New Roman" w:cs="Times New Roman"/>
                <w:sz w:val="24"/>
                <w:szCs w:val="24"/>
              </w:rPr>
            </w:pPr>
            <w:del w:id="655" w:author="EUGENIA ARCE" w:date="2015-08-24T01:21:00Z">
              <w:r w:rsidRPr="005F0D99">
                <w:rPr>
                  <w:rFonts w:ascii="Times New Roman" w:hAnsi="Times New Roman" w:cs="Times New Roman"/>
                  <w:sz w:val="24"/>
                  <w:szCs w:val="24"/>
                </w:rPr>
                <w:delText>De forma paralela a la progresiva concentración de poder en manos de las monarquías, se crearon los primeros parlamentos. Uno de los más viejos de Europa es el Parlamento de Inglaterra, creado en 1213.</w:delText>
              </w:r>
            </w:del>
          </w:p>
        </w:tc>
      </w:tr>
    </w:tbl>
    <w:p w14:paraId="303AF459" w14:textId="77777777" w:rsidR="00266713" w:rsidRPr="005F0D99" w:rsidRDefault="00266713" w:rsidP="00266713">
      <w:pPr>
        <w:spacing w:after="0" w:line="276" w:lineRule="auto"/>
        <w:jc w:val="both"/>
        <w:rPr>
          <w:rFonts w:ascii="Times New Roman" w:hAnsi="Times New Roman" w:cs="Times New Roman"/>
          <w:color w:val="E36C0A" w:themeColor="accent6" w:themeShade="BF"/>
          <w:lang w:val="es-ES"/>
        </w:rPr>
      </w:pPr>
      <w:moveFromRangeStart w:id="656" w:author="EUGENIA ARCE" w:date="2015-08-24T01:21:00Z" w:name="move428142619"/>
    </w:p>
    <w:p w14:paraId="4810230D" w14:textId="77777777" w:rsidR="00CE0388" w:rsidRPr="005F0D99" w:rsidRDefault="00266713" w:rsidP="005F0D99">
      <w:pPr>
        <w:spacing w:line="276" w:lineRule="auto"/>
        <w:jc w:val="both"/>
        <w:rPr>
          <w:del w:id="657" w:author="EUGENIA ARCE" w:date="2015-08-24T01:21:00Z"/>
          <w:rFonts w:ascii="Times New Roman" w:hAnsi="Times New Roman" w:cs="Times New Roman"/>
        </w:rPr>
      </w:pPr>
      <w:moveFrom w:id="658" w:author="EUGENIA ARCE" w:date="2015-08-24T01:21:00Z">
        <w:r w:rsidRPr="005F0D99">
          <w:rPr>
            <w:rFonts w:ascii="Times New Roman" w:hAnsi="Times New Roman" w:cs="Times New Roman"/>
          </w:rPr>
          <w:t xml:space="preserve">Si quieres ampliar tus conocimientos sobre la organización social y </w:t>
        </w:r>
        <w:r>
          <w:rPr>
            <w:rFonts w:ascii="Times New Roman" w:hAnsi="Times New Roman" w:cs="Times New Roman"/>
          </w:rPr>
          <w:t>económica medieval</w:t>
        </w:r>
      </w:moveFrom>
      <w:moveFromRangeEnd w:id="656"/>
      <w:del w:id="659" w:author="EUGENIA ARCE" w:date="2015-08-24T01:21:00Z">
        <w:r w:rsidR="00FF3DEC" w:rsidRPr="005F0D99">
          <w:rPr>
            <w:rFonts w:ascii="Times New Roman" w:hAnsi="Times New Roman" w:cs="Times New Roman"/>
          </w:rPr>
          <w:delText xml:space="preserve">, expresada en el </w:delText>
        </w:r>
        <w:r w:rsidR="00FF3DEC" w:rsidRPr="005F0D99">
          <w:rPr>
            <w:rFonts w:ascii="Times New Roman" w:hAnsi="Times New Roman" w:cs="Times New Roman"/>
            <w:b/>
          </w:rPr>
          <w:delText>feudalismo</w:delText>
        </w:r>
        <w:r w:rsidR="00FF3DEC" w:rsidRPr="005F0D99">
          <w:rPr>
            <w:rFonts w:ascii="Times New Roman" w:hAnsi="Times New Roman" w:cs="Times New Roman"/>
          </w:rPr>
          <w:delText>,</w:delText>
        </w:r>
        <w:r w:rsidR="00CE0388" w:rsidRPr="005F0D99">
          <w:rPr>
            <w:rFonts w:ascii="Times New Roman" w:hAnsi="Times New Roman" w:cs="Times New Roman"/>
          </w:rPr>
          <w:delText xml:space="preserve"> consulta este video publicado en la web [</w:delText>
        </w:r>
        <w:r w:rsidR="00C8155C">
          <w:fldChar w:fldCharType="begin"/>
        </w:r>
        <w:r w:rsidR="00C8155C">
          <w:delInstrText xml:space="preserve"> HYPERLINK "https://www.youtube.com/watch?v=ttdPHD0qeGk" </w:delInstrText>
        </w:r>
        <w:r w:rsidR="00C8155C">
          <w:fldChar w:fldCharType="separate"/>
        </w:r>
        <w:r w:rsidR="00CE0388" w:rsidRPr="005F0D99">
          <w:rPr>
            <w:rStyle w:val="Hipervnculo"/>
            <w:rFonts w:ascii="Times New Roman" w:hAnsi="Times New Roman" w:cs="Times New Roman"/>
            <w:color w:val="auto"/>
          </w:rPr>
          <w:delText>VER</w:delText>
        </w:r>
        <w:r w:rsidR="00C8155C">
          <w:rPr>
            <w:rStyle w:val="Hipervnculo"/>
            <w:rFonts w:ascii="Times New Roman" w:hAnsi="Times New Roman" w:cs="Times New Roman"/>
            <w:color w:val="auto"/>
          </w:rPr>
          <w:fldChar w:fldCharType="end"/>
        </w:r>
        <w:r w:rsidR="00CE0388" w:rsidRPr="005F0D99">
          <w:rPr>
            <w:rFonts w:ascii="Times New Roman" w:hAnsi="Times New Roman" w:cs="Times New Roman"/>
          </w:rPr>
          <w:delText>].</w:delText>
        </w:r>
      </w:del>
    </w:p>
    <w:p w14:paraId="093A06FC" w14:textId="2E1D8A75" w:rsidR="00BC5A51" w:rsidRPr="005F0D99" w:rsidRDefault="007155EC"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Como se percibe</w:t>
      </w:r>
      <w:ins w:id="660" w:author="EUGENIA ARCE" w:date="2015-08-24T01:21:00Z">
        <w:r w:rsidR="00266713">
          <w:rPr>
            <w:rFonts w:ascii="Times New Roman" w:hAnsi="Times New Roman" w:cs="Times New Roman"/>
            <w:lang w:val="es-ES"/>
          </w:rPr>
          <w:t>,</w:t>
        </w:r>
      </w:ins>
      <w:r w:rsidRPr="005F0D99">
        <w:rPr>
          <w:rFonts w:ascii="Times New Roman" w:hAnsi="Times New Roman" w:cs="Times New Roman"/>
          <w:lang w:val="es-ES"/>
        </w:rPr>
        <w:t xml:space="preserve"> e</w:t>
      </w:r>
      <w:r w:rsidR="00BC5A51" w:rsidRPr="005F0D99">
        <w:rPr>
          <w:rFonts w:ascii="Times New Roman" w:hAnsi="Times New Roman" w:cs="Times New Roman"/>
          <w:lang w:val="es-ES"/>
        </w:rPr>
        <w:t xml:space="preserve">l carácter principal en esta experiencia política </w:t>
      </w:r>
      <w:r w:rsidRPr="005F0D99">
        <w:rPr>
          <w:rFonts w:ascii="Times New Roman" w:hAnsi="Times New Roman" w:cs="Times New Roman"/>
          <w:lang w:val="es-ES"/>
        </w:rPr>
        <w:t xml:space="preserve">medieval </w:t>
      </w:r>
      <w:r w:rsidR="00BC5A51" w:rsidRPr="005F0D99">
        <w:rPr>
          <w:rFonts w:ascii="Times New Roman" w:hAnsi="Times New Roman" w:cs="Times New Roman"/>
          <w:lang w:val="es-ES"/>
        </w:rPr>
        <w:t xml:space="preserve">es el de la </w:t>
      </w:r>
      <w:r w:rsidR="00BC5A51" w:rsidRPr="005F0D99">
        <w:rPr>
          <w:rFonts w:ascii="Times New Roman" w:hAnsi="Times New Roman" w:cs="Times New Roman"/>
          <w:b/>
          <w:lang w:val="es-ES"/>
        </w:rPr>
        <w:t>coexistencia territorial</w:t>
      </w:r>
      <w:r w:rsidR="00BC5A51" w:rsidRPr="005F0D99">
        <w:rPr>
          <w:rFonts w:ascii="Times New Roman" w:hAnsi="Times New Roman" w:cs="Times New Roman"/>
          <w:lang w:val="es-ES"/>
        </w:rPr>
        <w:t xml:space="preserve"> de una </w:t>
      </w:r>
      <w:r w:rsidR="00BC5A51" w:rsidRPr="005F0D99">
        <w:rPr>
          <w:rFonts w:ascii="Times New Roman" w:hAnsi="Times New Roman" w:cs="Times New Roman"/>
          <w:b/>
          <w:lang w:val="es-ES"/>
        </w:rPr>
        <w:t>pluralidad</w:t>
      </w:r>
      <w:r w:rsidR="00BC5A51" w:rsidRPr="005F0D99">
        <w:rPr>
          <w:rFonts w:ascii="Times New Roman" w:hAnsi="Times New Roman" w:cs="Times New Roman"/>
          <w:lang w:val="es-ES"/>
        </w:rPr>
        <w:t xml:space="preserve"> de </w:t>
      </w:r>
      <w:r w:rsidR="00BC5A51" w:rsidRPr="005F0D99">
        <w:rPr>
          <w:rFonts w:ascii="Times New Roman" w:hAnsi="Times New Roman" w:cs="Times New Roman"/>
          <w:b/>
          <w:lang w:val="es-ES"/>
        </w:rPr>
        <w:t>fuerzas</w:t>
      </w:r>
      <w:r w:rsidR="00BC5A51" w:rsidRPr="005F0D99">
        <w:rPr>
          <w:rFonts w:ascii="Times New Roman" w:hAnsi="Times New Roman" w:cs="Times New Roman"/>
          <w:lang w:val="es-ES"/>
        </w:rPr>
        <w:t xml:space="preserve"> que se </w:t>
      </w:r>
      <w:r w:rsidR="00BC5A51" w:rsidRPr="005F0D99">
        <w:rPr>
          <w:rFonts w:ascii="Times New Roman" w:hAnsi="Times New Roman" w:cs="Times New Roman"/>
          <w:b/>
          <w:lang w:val="es-ES"/>
        </w:rPr>
        <w:t>reconocen</w:t>
      </w:r>
      <w:r w:rsidR="00BC5A51" w:rsidRPr="005F0D99">
        <w:rPr>
          <w:rFonts w:ascii="Times New Roman" w:hAnsi="Times New Roman" w:cs="Times New Roman"/>
          <w:lang w:val="es-ES"/>
        </w:rPr>
        <w:t xml:space="preserve">, </w:t>
      </w:r>
      <w:r w:rsidR="00BC5A51" w:rsidRPr="005F0D99">
        <w:rPr>
          <w:rFonts w:ascii="Times New Roman" w:hAnsi="Times New Roman" w:cs="Times New Roman"/>
          <w:b/>
          <w:lang w:val="es-ES"/>
        </w:rPr>
        <w:t>limitan</w:t>
      </w:r>
      <w:r w:rsidR="00BC5A51" w:rsidRPr="005F0D99">
        <w:rPr>
          <w:rFonts w:ascii="Times New Roman" w:hAnsi="Times New Roman" w:cs="Times New Roman"/>
          <w:lang w:val="es-ES"/>
        </w:rPr>
        <w:t xml:space="preserve"> y crean </w:t>
      </w:r>
      <w:r w:rsidR="00BC5A51" w:rsidRPr="005F0D99">
        <w:rPr>
          <w:rFonts w:ascii="Times New Roman" w:hAnsi="Times New Roman" w:cs="Times New Roman"/>
          <w:b/>
          <w:lang w:val="es-ES"/>
        </w:rPr>
        <w:t>solidaridades</w:t>
      </w:r>
      <w:r w:rsidR="00BC5A51" w:rsidRPr="005F0D99">
        <w:rPr>
          <w:rFonts w:ascii="Times New Roman" w:hAnsi="Times New Roman" w:cs="Times New Roman"/>
          <w:lang w:val="es-ES"/>
        </w:rPr>
        <w:t xml:space="preserve"> o </w:t>
      </w:r>
      <w:r w:rsidR="00BC5A51" w:rsidRPr="005F0D99">
        <w:rPr>
          <w:rFonts w:ascii="Times New Roman" w:hAnsi="Times New Roman" w:cs="Times New Roman"/>
          <w:b/>
          <w:lang w:val="es-ES"/>
        </w:rPr>
        <w:t>lealtades</w:t>
      </w:r>
      <w:r w:rsidR="00266713">
        <w:rPr>
          <w:rFonts w:ascii="Times New Roman" w:hAnsi="Times New Roman" w:cs="Times New Roman"/>
          <w:lang w:val="es-ES"/>
        </w:rPr>
        <w:t xml:space="preserve"> comunes.</w:t>
      </w:r>
      <w:del w:id="661" w:author="EUGENIA ARCE" w:date="2015-08-24T01:21:00Z">
        <w:r w:rsidR="00BC5A51" w:rsidRPr="005F0D99">
          <w:rPr>
            <w:rFonts w:ascii="Times New Roman" w:hAnsi="Times New Roman" w:cs="Times New Roman"/>
            <w:lang w:val="es-ES"/>
          </w:rPr>
          <w:delText xml:space="preserve"> </w:delText>
        </w:r>
      </w:del>
    </w:p>
    <w:p w14:paraId="3A835A5B" w14:textId="77777777" w:rsidR="00266713" w:rsidRPr="005F0D99" w:rsidRDefault="00266713" w:rsidP="00266713">
      <w:pPr>
        <w:spacing w:after="0" w:line="276" w:lineRule="auto"/>
        <w:jc w:val="both"/>
        <w:rPr>
          <w:rFonts w:ascii="Times New Roman" w:hAnsi="Times New Roman" w:cs="Times New Roman"/>
          <w:color w:val="E36C0A" w:themeColor="accent6" w:themeShade="BF"/>
          <w:lang w:val="es-ES"/>
        </w:rPr>
      </w:pPr>
      <w:moveToRangeStart w:id="662" w:author="EUGENIA ARCE" w:date="2015-08-24T01:21:00Z" w:name="move428142619"/>
    </w:p>
    <w:p w14:paraId="5C2E36D7" w14:textId="77777777" w:rsidR="00266713" w:rsidRPr="005F0D99" w:rsidRDefault="00266713" w:rsidP="00266713">
      <w:pPr>
        <w:spacing w:line="276" w:lineRule="auto"/>
        <w:jc w:val="both"/>
        <w:rPr>
          <w:ins w:id="663" w:author="EUGENIA ARCE" w:date="2015-08-24T01:21:00Z"/>
          <w:rFonts w:ascii="Times New Roman" w:hAnsi="Times New Roman" w:cs="Times New Roman"/>
        </w:rPr>
      </w:pPr>
      <w:moveTo w:id="664" w:author="EUGENIA ARCE" w:date="2015-08-24T01:21:00Z">
        <w:r w:rsidRPr="005F0D99">
          <w:rPr>
            <w:rFonts w:ascii="Times New Roman" w:hAnsi="Times New Roman" w:cs="Times New Roman"/>
          </w:rPr>
          <w:t xml:space="preserve">Si quieres ampliar tus conocimientos sobre la organización social y </w:t>
        </w:r>
        <w:r>
          <w:rPr>
            <w:rFonts w:ascii="Times New Roman" w:hAnsi="Times New Roman" w:cs="Times New Roman"/>
          </w:rPr>
          <w:t>económica medieval</w:t>
        </w:r>
      </w:moveTo>
      <w:moveToRangeEnd w:id="662"/>
      <w:ins w:id="665" w:author="EUGENIA ARCE" w:date="2015-08-24T01:21:00Z">
        <w:r w:rsidRPr="005F0D99">
          <w:rPr>
            <w:rFonts w:ascii="Times New Roman" w:hAnsi="Times New Roman" w:cs="Times New Roman"/>
          </w:rPr>
          <w:t xml:space="preserve"> expresada en el </w:t>
        </w:r>
        <w:r w:rsidRPr="005F0D99">
          <w:rPr>
            <w:rFonts w:ascii="Times New Roman" w:hAnsi="Times New Roman" w:cs="Times New Roman"/>
            <w:b/>
          </w:rPr>
          <w:t>feudalismo</w:t>
        </w:r>
        <w:r w:rsidRPr="005F0D99">
          <w:rPr>
            <w:rFonts w:ascii="Times New Roman" w:hAnsi="Times New Roman" w:cs="Times New Roman"/>
          </w:rPr>
          <w:t xml:space="preserve"> consulta este video publicado en la web [</w:t>
        </w:r>
        <w:r w:rsidR="00C8155C">
          <w:fldChar w:fldCharType="begin"/>
        </w:r>
        <w:r w:rsidR="00C8155C">
          <w:instrText xml:space="preserve"> HYPERLINK "https://www.youtube.com/watch?v=ttdPHD0qeGk" </w:instrText>
        </w:r>
        <w:r w:rsidR="00C8155C">
          <w:fldChar w:fldCharType="separate"/>
        </w:r>
        <w:r w:rsidRPr="005F0D99">
          <w:rPr>
            <w:rStyle w:val="Hipervnculo"/>
            <w:rFonts w:ascii="Times New Roman" w:hAnsi="Times New Roman" w:cs="Times New Roman"/>
            <w:color w:val="auto"/>
          </w:rPr>
          <w:t>VER</w:t>
        </w:r>
        <w:r w:rsidR="00C8155C">
          <w:rPr>
            <w:rStyle w:val="Hipervnculo"/>
            <w:rFonts w:ascii="Times New Roman" w:hAnsi="Times New Roman" w:cs="Times New Roman"/>
            <w:color w:val="auto"/>
          </w:rPr>
          <w:fldChar w:fldCharType="end"/>
        </w:r>
        <w:r w:rsidRPr="005F0D99">
          <w:rPr>
            <w:rFonts w:ascii="Times New Roman" w:hAnsi="Times New Roman" w:cs="Times New Roman"/>
          </w:rPr>
          <w:t>].</w:t>
        </w:r>
      </w:ins>
    </w:p>
    <w:p w14:paraId="2B5D3503" w14:textId="77777777" w:rsidR="007155EC" w:rsidRPr="005F0D99" w:rsidRDefault="007155EC"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ook w:val="04A0" w:firstRow="1" w:lastRow="0" w:firstColumn="1" w:lastColumn="0" w:noHBand="0" w:noVBand="1"/>
      </w:tblPr>
      <w:tblGrid>
        <w:gridCol w:w="2518"/>
        <w:gridCol w:w="6460"/>
      </w:tblGrid>
      <w:tr w:rsidR="00CE0388" w:rsidRPr="005F0D99" w14:paraId="41AAB34A" w14:textId="77777777" w:rsidTr="00D66FF4">
        <w:tc>
          <w:tcPr>
            <w:tcW w:w="8978" w:type="dxa"/>
            <w:gridSpan w:val="2"/>
            <w:shd w:val="clear" w:color="auto" w:fill="000000" w:themeFill="text1"/>
          </w:tcPr>
          <w:p w14:paraId="3BB59F3D" w14:textId="77777777" w:rsidR="00CE0388" w:rsidRPr="005F0D99" w:rsidRDefault="00CE0388"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Destacado</w:t>
            </w:r>
          </w:p>
        </w:tc>
      </w:tr>
      <w:tr w:rsidR="00CE0388" w:rsidRPr="005F0D99" w14:paraId="3CBDAB7F" w14:textId="77777777" w:rsidTr="00D66FF4">
        <w:tc>
          <w:tcPr>
            <w:tcW w:w="2518" w:type="dxa"/>
          </w:tcPr>
          <w:p w14:paraId="4CACE657" w14:textId="77777777" w:rsidR="00CE0388" w:rsidRPr="005F0D99" w:rsidRDefault="00CE0388"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Título</w:t>
            </w:r>
          </w:p>
        </w:tc>
        <w:tc>
          <w:tcPr>
            <w:tcW w:w="6460" w:type="dxa"/>
          </w:tcPr>
          <w:p w14:paraId="200D63E2" w14:textId="6D38ABE4" w:rsidR="00CE0388" w:rsidRPr="005F0D99" w:rsidRDefault="00B16C6F"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Organización política medieval</w:t>
            </w:r>
          </w:p>
        </w:tc>
      </w:tr>
      <w:tr w:rsidR="00CE0388" w:rsidRPr="005F0D99" w14:paraId="1B7A84FC" w14:textId="77777777" w:rsidTr="00D66FF4">
        <w:tc>
          <w:tcPr>
            <w:tcW w:w="2518" w:type="dxa"/>
          </w:tcPr>
          <w:p w14:paraId="5368EB2C" w14:textId="77777777" w:rsidR="00CE0388" w:rsidRPr="005F0D99" w:rsidRDefault="00CE0388"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Contenido</w:t>
            </w:r>
          </w:p>
        </w:tc>
        <w:tc>
          <w:tcPr>
            <w:tcW w:w="6460" w:type="dxa"/>
          </w:tcPr>
          <w:p w14:paraId="7B12CE1F" w14:textId="2AA62012" w:rsidR="00CE0388" w:rsidRPr="005F0D99" w:rsidRDefault="00B16C6F" w:rsidP="008D0377">
            <w:pPr>
              <w:spacing w:line="276" w:lineRule="auto"/>
              <w:jc w:val="both"/>
              <w:rPr>
                <w:rFonts w:ascii="Times New Roman" w:hAnsi="Times New Roman" w:cs="Times New Roman"/>
                <w:sz w:val="24"/>
                <w:szCs w:val="24"/>
                <w:lang w:val="es-ES"/>
              </w:rPr>
            </w:pPr>
            <w:del w:id="666" w:author="EUGENIA ARCE" w:date="2015-08-24T01:21:00Z">
              <w:r w:rsidRPr="005F0D99">
                <w:rPr>
                  <w:rFonts w:ascii="Times New Roman" w:hAnsi="Times New Roman" w:cs="Times New Roman"/>
                  <w:sz w:val="24"/>
                  <w:szCs w:val="24"/>
                  <w:lang w:val="es-ES"/>
                </w:rPr>
                <w:delText>Pluralidad</w:delText>
              </w:r>
            </w:del>
            <w:ins w:id="667" w:author="EUGENIA ARCE" w:date="2015-08-24T01:21:00Z">
              <w:r w:rsidR="00266713">
                <w:rPr>
                  <w:rFonts w:ascii="Times New Roman" w:hAnsi="Times New Roman" w:cs="Times New Roman"/>
                  <w:sz w:val="24"/>
                  <w:szCs w:val="24"/>
                  <w:lang w:val="es-ES"/>
                </w:rPr>
                <w:t>Se caracterizó por una p</w:t>
              </w:r>
              <w:r w:rsidRPr="005F0D99">
                <w:rPr>
                  <w:rFonts w:ascii="Times New Roman" w:hAnsi="Times New Roman" w:cs="Times New Roman"/>
                  <w:sz w:val="24"/>
                  <w:szCs w:val="24"/>
                  <w:lang w:val="es-ES"/>
                </w:rPr>
                <w:t>luralidad</w:t>
              </w:r>
            </w:ins>
            <w:r w:rsidRPr="005F0D99">
              <w:rPr>
                <w:rFonts w:ascii="Times New Roman" w:hAnsi="Times New Roman" w:cs="Times New Roman"/>
                <w:sz w:val="24"/>
                <w:szCs w:val="24"/>
                <w:lang w:val="es-ES"/>
              </w:rPr>
              <w:t xml:space="preserve"> desigual, jerárquica o piramidal y, para algunos, </w:t>
            </w:r>
            <w:ins w:id="668" w:author="EUGENIA ARCE" w:date="2015-08-24T01:21:00Z">
              <w:r w:rsidR="008D0377">
                <w:rPr>
                  <w:rFonts w:ascii="Times New Roman" w:hAnsi="Times New Roman" w:cs="Times New Roman"/>
                  <w:sz w:val="24"/>
                  <w:szCs w:val="24"/>
                  <w:lang w:val="es-ES"/>
                </w:rPr>
                <w:t xml:space="preserve">por la </w:t>
              </w:r>
            </w:ins>
            <w:r w:rsidRPr="005F0D99">
              <w:rPr>
                <w:rFonts w:ascii="Times New Roman" w:hAnsi="Times New Roman" w:cs="Times New Roman"/>
                <w:sz w:val="24"/>
                <w:szCs w:val="24"/>
                <w:lang w:val="es-ES"/>
              </w:rPr>
              <w:t>expres</w:t>
            </w:r>
            <w:r w:rsidR="008D0377">
              <w:rPr>
                <w:rFonts w:ascii="Times New Roman" w:hAnsi="Times New Roman" w:cs="Times New Roman"/>
                <w:sz w:val="24"/>
                <w:szCs w:val="24"/>
                <w:lang w:val="es-ES"/>
              </w:rPr>
              <w:t xml:space="preserve">ión de soberanías fragmentadas. </w:t>
            </w:r>
            <w:del w:id="669" w:author="EUGENIA ARCE" w:date="2015-08-24T01:21:00Z">
              <w:r w:rsidRPr="005F0D99">
                <w:rPr>
                  <w:rFonts w:ascii="Times New Roman" w:hAnsi="Times New Roman" w:cs="Times New Roman"/>
                  <w:sz w:val="24"/>
                  <w:szCs w:val="24"/>
                  <w:lang w:val="es-ES"/>
                </w:rPr>
                <w:delText>Desde</w:delText>
              </w:r>
            </w:del>
            <w:ins w:id="670" w:author="EUGENIA ARCE" w:date="2015-08-24T01:21:00Z">
              <w:r w:rsidR="008D0377">
                <w:rPr>
                  <w:rFonts w:ascii="Times New Roman" w:hAnsi="Times New Roman" w:cs="Times New Roman"/>
                  <w:sz w:val="24"/>
                  <w:szCs w:val="24"/>
                  <w:lang w:val="es-ES"/>
                </w:rPr>
                <w:t>La organización iba d</w:t>
              </w:r>
              <w:r w:rsidRPr="005F0D99">
                <w:rPr>
                  <w:rFonts w:ascii="Times New Roman" w:hAnsi="Times New Roman" w:cs="Times New Roman"/>
                  <w:sz w:val="24"/>
                  <w:szCs w:val="24"/>
                  <w:lang w:val="es-ES"/>
                </w:rPr>
                <w:t>esde</w:t>
              </w:r>
            </w:ins>
            <w:r w:rsidRPr="005F0D99">
              <w:rPr>
                <w:rFonts w:ascii="Times New Roman" w:hAnsi="Times New Roman" w:cs="Times New Roman"/>
                <w:sz w:val="24"/>
                <w:szCs w:val="24"/>
                <w:lang w:val="es-ES"/>
              </w:rPr>
              <w:t xml:space="preserve"> el Rey, la nobleza y el alto clero, hasta los campesinos libres, </w:t>
            </w:r>
            <w:r w:rsidR="008D0377">
              <w:rPr>
                <w:rFonts w:ascii="Times New Roman" w:hAnsi="Times New Roman" w:cs="Times New Roman"/>
                <w:sz w:val="24"/>
                <w:szCs w:val="24"/>
                <w:lang w:val="es-ES"/>
              </w:rPr>
              <w:t>siervos de la tierra, artesanos</w:t>
            </w:r>
            <w:del w:id="671" w:author="EUGENIA ARCE" w:date="2015-08-24T01:21:00Z">
              <w:r w:rsidRPr="005F0D99">
                <w:rPr>
                  <w:rFonts w:ascii="Times New Roman" w:hAnsi="Times New Roman" w:cs="Times New Roman"/>
                  <w:sz w:val="24"/>
                  <w:szCs w:val="24"/>
                  <w:lang w:val="es-ES"/>
                </w:rPr>
                <w:delText>,</w:delText>
              </w:r>
            </w:del>
            <w:ins w:id="672" w:author="EUGENIA ARCE" w:date="2015-08-24T01:21:00Z">
              <w:r w:rsidR="008D0377">
                <w:rPr>
                  <w:rFonts w:ascii="Times New Roman" w:hAnsi="Times New Roman" w:cs="Times New Roman"/>
                  <w:sz w:val="24"/>
                  <w:szCs w:val="24"/>
                  <w:lang w:val="es-ES"/>
                </w:rPr>
                <w:t xml:space="preserve"> y el</w:t>
              </w:r>
            </w:ins>
            <w:r w:rsidRPr="005F0D99">
              <w:rPr>
                <w:rFonts w:ascii="Times New Roman" w:hAnsi="Times New Roman" w:cs="Times New Roman"/>
                <w:sz w:val="24"/>
                <w:szCs w:val="24"/>
                <w:lang w:val="es-ES"/>
              </w:rPr>
              <w:t xml:space="preserve"> bajo clero. </w:t>
            </w:r>
            <w:r w:rsidRPr="008D0377">
              <w:rPr>
                <w:rFonts w:ascii="Times New Roman" w:hAnsi="Times New Roman"/>
                <w:lang w:val="es-ES"/>
                <w:rPrChange w:id="673" w:author="EUGENIA ARCE" w:date="2015-08-24T01:21:00Z">
                  <w:rPr>
                    <w:rFonts w:ascii="Times New Roman" w:hAnsi="Times New Roman"/>
                    <w:i/>
                    <w:lang w:val="es-ES"/>
                  </w:rPr>
                </w:rPrChange>
              </w:rPr>
              <w:t>Guerrear</w:t>
            </w:r>
            <w:r w:rsidRPr="008D0377">
              <w:rPr>
                <w:rFonts w:ascii="Times New Roman" w:hAnsi="Times New Roman" w:cs="Times New Roman"/>
                <w:sz w:val="24"/>
                <w:szCs w:val="24"/>
                <w:lang w:val="es-ES"/>
              </w:rPr>
              <w:t xml:space="preserve">, </w:t>
            </w:r>
            <w:r w:rsidRPr="008D0377">
              <w:rPr>
                <w:rFonts w:ascii="Times New Roman" w:hAnsi="Times New Roman"/>
                <w:lang w:val="es-ES"/>
                <w:rPrChange w:id="674" w:author="EUGENIA ARCE" w:date="2015-08-24T01:21:00Z">
                  <w:rPr>
                    <w:rFonts w:ascii="Times New Roman" w:hAnsi="Times New Roman"/>
                    <w:i/>
                    <w:lang w:val="es-ES"/>
                  </w:rPr>
                </w:rPrChange>
              </w:rPr>
              <w:t>orar</w:t>
            </w:r>
            <w:r w:rsidRPr="008D0377">
              <w:rPr>
                <w:rFonts w:ascii="Times New Roman" w:hAnsi="Times New Roman" w:cs="Times New Roman"/>
                <w:sz w:val="24"/>
                <w:szCs w:val="24"/>
                <w:lang w:val="es-ES"/>
              </w:rPr>
              <w:t xml:space="preserve"> y </w:t>
            </w:r>
            <w:r w:rsidRPr="008D0377">
              <w:rPr>
                <w:rFonts w:ascii="Times New Roman" w:hAnsi="Times New Roman"/>
                <w:lang w:val="es-ES"/>
                <w:rPrChange w:id="675" w:author="EUGENIA ARCE" w:date="2015-08-24T01:21:00Z">
                  <w:rPr>
                    <w:rFonts w:ascii="Times New Roman" w:hAnsi="Times New Roman"/>
                    <w:i/>
                    <w:lang w:val="es-ES"/>
                  </w:rPr>
                </w:rPrChange>
              </w:rPr>
              <w:t>trabajar</w:t>
            </w:r>
            <w:ins w:id="676" w:author="EUGENIA ARCE" w:date="2015-08-24T01:21:00Z">
              <w:r w:rsidR="008D0377">
                <w:rPr>
                  <w:rFonts w:ascii="Times New Roman" w:hAnsi="Times New Roman" w:cs="Times New Roman"/>
                  <w:sz w:val="24"/>
                  <w:szCs w:val="24"/>
                  <w:lang w:val="es-ES"/>
                </w:rPr>
                <w:t>,</w:t>
              </w:r>
            </w:ins>
            <w:r w:rsidRPr="005F0D99">
              <w:rPr>
                <w:rFonts w:ascii="Times New Roman" w:hAnsi="Times New Roman" w:cs="Times New Roman"/>
                <w:sz w:val="24"/>
                <w:szCs w:val="24"/>
                <w:lang w:val="es-ES"/>
              </w:rPr>
              <w:t xml:space="preserve"> se consideraban las expresiones de dicha organización social.</w:t>
            </w:r>
          </w:p>
        </w:tc>
      </w:tr>
    </w:tbl>
    <w:p w14:paraId="31C76FCF" w14:textId="77777777" w:rsidR="007155EC" w:rsidRPr="005F0D99" w:rsidRDefault="007155EC" w:rsidP="005F0D99">
      <w:pPr>
        <w:spacing w:after="0" w:line="276" w:lineRule="auto"/>
        <w:jc w:val="both"/>
        <w:rPr>
          <w:rFonts w:ascii="Times New Roman" w:hAnsi="Times New Roman" w:cs="Times New Roman"/>
          <w:color w:val="E36C0A" w:themeColor="accent6" w:themeShade="BF"/>
          <w:lang w:val="es-ES"/>
        </w:rPr>
      </w:pPr>
    </w:p>
    <w:p w14:paraId="42290D35" w14:textId="77777777" w:rsidR="00FF3DEC" w:rsidRPr="005F0D99" w:rsidRDefault="00BC5A51" w:rsidP="005F0D99">
      <w:pPr>
        <w:spacing w:after="0" w:line="276" w:lineRule="auto"/>
        <w:jc w:val="both"/>
        <w:rPr>
          <w:del w:id="677" w:author="EUGENIA ARCE" w:date="2015-08-24T01:21:00Z"/>
          <w:rFonts w:ascii="Times New Roman" w:hAnsi="Times New Roman" w:cs="Times New Roman"/>
          <w:lang w:val="es-ES"/>
        </w:rPr>
      </w:pPr>
      <w:r w:rsidRPr="005F0D99">
        <w:rPr>
          <w:rFonts w:ascii="Times New Roman" w:hAnsi="Times New Roman" w:cs="Times New Roman"/>
          <w:b/>
          <w:lang w:val="es-ES"/>
        </w:rPr>
        <w:t>Concentrar</w:t>
      </w:r>
      <w:r w:rsidRPr="005F0D99">
        <w:rPr>
          <w:rFonts w:ascii="Times New Roman" w:hAnsi="Times New Roman" w:cs="Times New Roman"/>
          <w:lang w:val="es-ES"/>
        </w:rPr>
        <w:t xml:space="preserve">, </w:t>
      </w:r>
      <w:r w:rsidRPr="005F0D99">
        <w:rPr>
          <w:rFonts w:ascii="Times New Roman" w:hAnsi="Times New Roman" w:cs="Times New Roman"/>
          <w:b/>
          <w:lang w:val="es-ES"/>
        </w:rPr>
        <w:t>centralizar</w:t>
      </w:r>
      <w:r w:rsidRPr="005F0D99">
        <w:rPr>
          <w:rFonts w:ascii="Times New Roman" w:hAnsi="Times New Roman" w:cs="Times New Roman"/>
          <w:lang w:val="es-ES"/>
        </w:rPr>
        <w:t xml:space="preserve">, </w:t>
      </w:r>
      <w:r w:rsidRPr="005F0D99">
        <w:rPr>
          <w:rFonts w:ascii="Times New Roman" w:hAnsi="Times New Roman" w:cs="Times New Roman"/>
          <w:b/>
          <w:lang w:val="es-ES"/>
        </w:rPr>
        <w:t>despersonalizar</w:t>
      </w:r>
      <w:r w:rsidRPr="005F0D99">
        <w:rPr>
          <w:rFonts w:ascii="Times New Roman" w:hAnsi="Times New Roman" w:cs="Times New Roman"/>
          <w:lang w:val="es-ES"/>
        </w:rPr>
        <w:t xml:space="preserve"> e </w:t>
      </w:r>
      <w:r w:rsidRPr="005F0D99">
        <w:rPr>
          <w:rFonts w:ascii="Times New Roman" w:hAnsi="Times New Roman" w:cs="Times New Roman"/>
          <w:b/>
          <w:lang w:val="es-ES"/>
        </w:rPr>
        <w:t>institucionalizar</w:t>
      </w:r>
      <w:r w:rsidRPr="005F0D99">
        <w:rPr>
          <w:rFonts w:ascii="Times New Roman" w:hAnsi="Times New Roman" w:cs="Times New Roman"/>
          <w:lang w:val="es-ES"/>
        </w:rPr>
        <w:t xml:space="preserve"> el </w:t>
      </w:r>
      <w:r w:rsidRPr="005F0D99">
        <w:rPr>
          <w:rFonts w:ascii="Times New Roman" w:hAnsi="Times New Roman" w:cs="Times New Roman"/>
          <w:b/>
          <w:lang w:val="es-ES"/>
        </w:rPr>
        <w:t>poder político</w:t>
      </w:r>
      <w:r w:rsidRPr="005F0D99">
        <w:rPr>
          <w:rFonts w:ascii="Times New Roman" w:hAnsi="Times New Roman" w:cs="Times New Roman"/>
          <w:lang w:val="es-ES"/>
        </w:rPr>
        <w:t xml:space="preserve"> en un territorio se considera la </w:t>
      </w:r>
      <w:r w:rsidRPr="005F0D99">
        <w:rPr>
          <w:rFonts w:ascii="Times New Roman" w:hAnsi="Times New Roman" w:cs="Times New Roman"/>
          <w:b/>
          <w:lang w:val="es-ES"/>
        </w:rPr>
        <w:t>experiencia</w:t>
      </w:r>
      <w:r w:rsidRPr="005F0D99">
        <w:rPr>
          <w:rFonts w:ascii="Times New Roman" w:hAnsi="Times New Roman" w:cs="Times New Roman"/>
          <w:lang w:val="es-ES"/>
        </w:rPr>
        <w:t xml:space="preserve"> clave para entender el </w:t>
      </w:r>
      <w:r w:rsidRPr="005F0D99">
        <w:rPr>
          <w:rFonts w:ascii="Times New Roman" w:hAnsi="Times New Roman" w:cs="Times New Roman"/>
          <w:b/>
          <w:lang w:val="es-ES"/>
        </w:rPr>
        <w:t>surgimiento</w:t>
      </w:r>
      <w:r w:rsidRPr="005F0D99">
        <w:rPr>
          <w:rFonts w:ascii="Times New Roman" w:hAnsi="Times New Roman" w:cs="Times New Roman"/>
          <w:lang w:val="es-ES"/>
        </w:rPr>
        <w:t xml:space="preserve"> del </w:t>
      </w:r>
      <w:r w:rsidRPr="005F0D99">
        <w:rPr>
          <w:rFonts w:ascii="Times New Roman" w:hAnsi="Times New Roman" w:cs="Times New Roman"/>
          <w:b/>
          <w:lang w:val="es-ES"/>
        </w:rPr>
        <w:t>Estado moderno</w:t>
      </w:r>
      <w:r w:rsidRPr="005F0D99">
        <w:rPr>
          <w:rFonts w:ascii="Times New Roman" w:hAnsi="Times New Roman" w:cs="Times New Roman"/>
          <w:lang w:val="es-ES"/>
        </w:rPr>
        <w:t xml:space="preserve"> ante la ruptura con el feudalismo como sistema social y modo económico de producción</w:t>
      </w:r>
      <w:r w:rsidR="007155EC" w:rsidRPr="005F0D99">
        <w:rPr>
          <w:rFonts w:ascii="Times New Roman" w:hAnsi="Times New Roman" w:cs="Times New Roman"/>
          <w:lang w:val="es-ES"/>
        </w:rPr>
        <w:t xml:space="preserve"> medieval</w:t>
      </w:r>
      <w:r w:rsidRPr="005F0D99">
        <w:rPr>
          <w:rFonts w:ascii="Times New Roman" w:hAnsi="Times New Roman" w:cs="Times New Roman"/>
          <w:lang w:val="es-ES"/>
        </w:rPr>
        <w:t>.</w:t>
      </w:r>
    </w:p>
    <w:p w14:paraId="3BEC8CB6" w14:textId="77777777" w:rsidR="00FF3DEC" w:rsidRPr="005F0D99" w:rsidRDefault="00FF3DEC" w:rsidP="005F0D99">
      <w:pPr>
        <w:spacing w:after="0" w:line="276" w:lineRule="auto"/>
        <w:jc w:val="both"/>
        <w:rPr>
          <w:del w:id="678" w:author="EUGENIA ARCE" w:date="2015-08-24T01:21:00Z"/>
          <w:rFonts w:ascii="Times New Roman" w:hAnsi="Times New Roman" w:cs="Times New Roman"/>
          <w:lang w:val="es-ES"/>
        </w:rPr>
      </w:pPr>
    </w:p>
    <w:p w14:paraId="625CA05A" w14:textId="7CDEEF84" w:rsidR="00FF3DEC" w:rsidRPr="004C0483" w:rsidRDefault="00FF3DEC">
      <w:pPr>
        <w:spacing w:after="0" w:line="276" w:lineRule="auto"/>
        <w:jc w:val="both"/>
        <w:rPr>
          <w:rFonts w:ascii="Times New Roman" w:hAnsi="Times New Roman"/>
          <w:lang w:val="es-ES"/>
          <w:rPrChange w:id="679" w:author="EUGENIA ARCE" w:date="2015-08-24T01:21:00Z">
            <w:rPr>
              <w:rFonts w:ascii="Times New Roman" w:hAnsi="Times New Roman"/>
            </w:rPr>
          </w:rPrChange>
        </w:rPr>
        <w:pPrChange w:id="680" w:author="EUGENIA ARCE" w:date="2015-08-24T01:21:00Z">
          <w:pPr>
            <w:spacing w:line="276" w:lineRule="auto"/>
            <w:jc w:val="both"/>
          </w:pPr>
        </w:pPrChange>
      </w:pPr>
      <w:del w:id="681" w:author="EUGENIA ARCE" w:date="2015-08-24T01:21:00Z">
        <w:r w:rsidRPr="005F0D99">
          <w:rPr>
            <w:rFonts w:ascii="Times New Roman" w:hAnsi="Times New Roman" w:cs="Times New Roman"/>
            <w:lang w:val="es-ES"/>
          </w:rPr>
          <w:delText>Lo que</w:delText>
        </w:r>
      </w:del>
      <w:ins w:id="682" w:author="EUGENIA ARCE" w:date="2015-08-24T01:21:00Z">
        <w:r w:rsidR="004C0483">
          <w:rPr>
            <w:rFonts w:ascii="Times New Roman" w:hAnsi="Times New Roman" w:cs="Times New Roman"/>
            <w:lang w:val="es-ES"/>
          </w:rPr>
          <w:t xml:space="preserve"> Esto</w:t>
        </w:r>
      </w:ins>
      <w:r w:rsidR="004C0483">
        <w:rPr>
          <w:rFonts w:ascii="Times New Roman" w:hAnsi="Times New Roman" w:cs="Times New Roman"/>
          <w:lang w:val="es-ES"/>
        </w:rPr>
        <w:t xml:space="preserve"> </w:t>
      </w:r>
      <w:r w:rsidRPr="005F0D99">
        <w:rPr>
          <w:rFonts w:ascii="Times New Roman" w:hAnsi="Times New Roman" w:cs="Times New Roman"/>
          <w:lang w:val="es-ES"/>
        </w:rPr>
        <w:t xml:space="preserve">se da de manera simultánea con la consolidación del modo de producción </w:t>
      </w:r>
      <w:r w:rsidRPr="005F0D99">
        <w:rPr>
          <w:rFonts w:ascii="Times New Roman" w:hAnsi="Times New Roman" w:cs="Times New Roman"/>
          <w:b/>
          <w:lang w:val="es-ES"/>
        </w:rPr>
        <w:t>capitalista</w:t>
      </w:r>
      <w:r w:rsidRPr="005F0D99">
        <w:rPr>
          <w:rFonts w:ascii="Times New Roman" w:hAnsi="Times New Roman" w:cs="Times New Roman"/>
          <w:lang w:val="es-ES"/>
        </w:rPr>
        <w:t xml:space="preserve">. </w:t>
      </w:r>
      <w:r w:rsidRPr="005F0D99">
        <w:rPr>
          <w:rFonts w:ascii="Times New Roman" w:hAnsi="Times New Roman" w:cs="Times New Roman"/>
        </w:rPr>
        <w:t>Si quieres ampliar tus conocimientos sobre este modo d</w:t>
      </w:r>
      <w:r w:rsidR="004C0483">
        <w:rPr>
          <w:rFonts w:ascii="Times New Roman" w:hAnsi="Times New Roman" w:cs="Times New Roman"/>
        </w:rPr>
        <w:t>e producción consulta este</w:t>
      </w:r>
      <w:r w:rsidRPr="005F0D99">
        <w:rPr>
          <w:rFonts w:ascii="Times New Roman" w:hAnsi="Times New Roman" w:cs="Times New Roman"/>
        </w:rPr>
        <w:t xml:space="preserve"> video publicado en la web [</w:t>
      </w:r>
      <w:r w:rsidR="00C8155C">
        <w:fldChar w:fldCharType="begin"/>
      </w:r>
      <w:r w:rsidR="00C8155C">
        <w:instrText xml:space="preserve"> HYPERLINK "https://www.youtube.com/watch?v=23n9h-N_uqI" </w:instrText>
      </w:r>
      <w:r w:rsidR="00C8155C">
        <w:fldChar w:fldCharType="separate"/>
      </w:r>
      <w:r w:rsidRPr="005F0D99">
        <w:rPr>
          <w:rStyle w:val="Hipervnculo"/>
          <w:rFonts w:ascii="Times New Roman" w:hAnsi="Times New Roman" w:cs="Times New Roman"/>
          <w:color w:val="auto"/>
        </w:rPr>
        <w:t>VER</w:t>
      </w:r>
      <w:r w:rsidR="00C8155C">
        <w:rPr>
          <w:rStyle w:val="Hipervnculo"/>
          <w:rFonts w:ascii="Times New Roman" w:hAnsi="Times New Roman" w:cs="Times New Roman"/>
          <w:color w:val="auto"/>
        </w:rPr>
        <w:fldChar w:fldCharType="end"/>
      </w:r>
      <w:r w:rsidRPr="005F0D99">
        <w:rPr>
          <w:rFonts w:ascii="Times New Roman" w:hAnsi="Times New Roman" w:cs="Times New Roman"/>
        </w:rPr>
        <w:t>]</w:t>
      </w:r>
    </w:p>
    <w:p w14:paraId="64D72B2C" w14:textId="77777777" w:rsidR="004C0483" w:rsidRDefault="004C0483" w:rsidP="005F0D99">
      <w:pPr>
        <w:spacing w:after="0" w:line="276" w:lineRule="auto"/>
        <w:jc w:val="both"/>
        <w:rPr>
          <w:ins w:id="683" w:author="EUGENIA ARCE" w:date="2015-08-24T01:21:00Z"/>
          <w:rFonts w:ascii="Times New Roman" w:hAnsi="Times New Roman" w:cs="Times New Roman"/>
          <w:lang w:val="es-ES"/>
        </w:rPr>
      </w:pPr>
    </w:p>
    <w:p w14:paraId="07C1F799" w14:textId="6E93ED76" w:rsidR="00BC5A51" w:rsidRPr="005F0D99" w:rsidRDefault="00BC5A51"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 xml:space="preserve">La </w:t>
      </w:r>
      <w:del w:id="684" w:author="EUGENIA ARCE" w:date="2015-08-24T01:21:00Z">
        <w:r w:rsidR="00FF3DEC" w:rsidRPr="005F0D99">
          <w:rPr>
            <w:rFonts w:ascii="Times New Roman" w:hAnsi="Times New Roman" w:cs="Times New Roman"/>
            <w:b/>
            <w:lang w:val="es-ES"/>
          </w:rPr>
          <w:delText>Soberanía</w:delText>
        </w:r>
      </w:del>
      <w:ins w:id="685" w:author="EUGENIA ARCE" w:date="2015-08-24T01:21:00Z">
        <w:r w:rsidR="004C0483">
          <w:rPr>
            <w:rFonts w:ascii="Times New Roman" w:hAnsi="Times New Roman" w:cs="Times New Roman"/>
            <w:b/>
            <w:lang w:val="es-ES"/>
          </w:rPr>
          <w:t>s</w:t>
        </w:r>
        <w:r w:rsidR="00FF3DEC" w:rsidRPr="005F0D99">
          <w:rPr>
            <w:rFonts w:ascii="Times New Roman" w:hAnsi="Times New Roman" w:cs="Times New Roman"/>
            <w:b/>
            <w:lang w:val="es-ES"/>
          </w:rPr>
          <w:t>oberanía</w:t>
        </w:r>
      </w:ins>
      <w:r w:rsidRPr="005F0D99">
        <w:rPr>
          <w:rFonts w:ascii="Times New Roman" w:hAnsi="Times New Roman" w:cs="Times New Roman"/>
          <w:lang w:val="es-ES"/>
        </w:rPr>
        <w:t xml:space="preserve">, el </w:t>
      </w:r>
      <w:r w:rsidRPr="004C0483">
        <w:rPr>
          <w:rFonts w:ascii="Times New Roman" w:hAnsi="Times New Roman"/>
          <w:lang w:val="es-ES"/>
          <w:rPrChange w:id="686" w:author="EUGENIA ARCE" w:date="2015-08-24T01:21:00Z">
            <w:rPr>
              <w:rFonts w:ascii="Times New Roman" w:hAnsi="Times New Roman"/>
              <w:i/>
              <w:lang w:val="es-ES"/>
            </w:rPr>
          </w:rPrChange>
        </w:rPr>
        <w:t>poder soberano del Estado</w:t>
      </w:r>
      <w:r w:rsidRPr="004C0483">
        <w:rPr>
          <w:rFonts w:ascii="Times New Roman" w:hAnsi="Times New Roman" w:cs="Times New Roman"/>
          <w:lang w:val="es-ES"/>
        </w:rPr>
        <w:t xml:space="preserve">, </w:t>
      </w:r>
      <w:r w:rsidR="004C0483">
        <w:rPr>
          <w:rFonts w:ascii="Times New Roman" w:hAnsi="Times New Roman" w:cs="Times New Roman"/>
          <w:lang w:val="es-ES"/>
        </w:rPr>
        <w:t xml:space="preserve">es lo que </w:t>
      </w:r>
      <w:del w:id="687" w:author="EUGENIA ARCE" w:date="2015-08-24T01:21:00Z">
        <w:r w:rsidRPr="005F0D99">
          <w:rPr>
            <w:rFonts w:ascii="Times New Roman" w:hAnsi="Times New Roman" w:cs="Times New Roman"/>
            <w:lang w:val="es-ES"/>
          </w:rPr>
          <w:delText xml:space="preserve">se </w:delText>
        </w:r>
      </w:del>
      <w:r w:rsidRPr="005F0D99">
        <w:rPr>
          <w:rFonts w:ascii="Times New Roman" w:hAnsi="Times New Roman" w:cs="Times New Roman"/>
          <w:lang w:val="es-ES"/>
        </w:rPr>
        <w:t xml:space="preserve">refleja el </w:t>
      </w:r>
      <w:r w:rsidRPr="005F0D99">
        <w:rPr>
          <w:rFonts w:ascii="Times New Roman" w:hAnsi="Times New Roman" w:cs="Times New Roman"/>
          <w:b/>
          <w:lang w:val="es-ES"/>
        </w:rPr>
        <w:t>paso</w:t>
      </w:r>
      <w:r w:rsidR="004C0483">
        <w:rPr>
          <w:rFonts w:ascii="Times New Roman" w:hAnsi="Times New Roman" w:cs="Times New Roman"/>
          <w:lang w:val="es-ES"/>
        </w:rPr>
        <w:t xml:space="preserve"> </w:t>
      </w:r>
      <w:del w:id="688" w:author="EUGENIA ARCE" w:date="2015-08-24T01:21:00Z">
        <w:r w:rsidRPr="005F0D99">
          <w:rPr>
            <w:rFonts w:ascii="Times New Roman" w:hAnsi="Times New Roman" w:cs="Times New Roman"/>
            <w:lang w:val="es-ES"/>
          </w:rPr>
          <w:delText>(</w:delText>
        </w:r>
      </w:del>
      <w:r w:rsidR="004C0483">
        <w:rPr>
          <w:rFonts w:ascii="Times New Roman" w:hAnsi="Times New Roman" w:cs="Times New Roman"/>
          <w:lang w:val="es-ES"/>
        </w:rPr>
        <w:t>o la superación</w:t>
      </w:r>
      <w:del w:id="689" w:author="EUGENIA ARCE" w:date="2015-08-24T01:21:00Z">
        <w:r w:rsidRPr="005F0D99">
          <w:rPr>
            <w:rFonts w:ascii="Times New Roman" w:hAnsi="Times New Roman" w:cs="Times New Roman"/>
            <w:lang w:val="es-ES"/>
          </w:rPr>
          <w:delText>…):</w:delText>
        </w:r>
      </w:del>
      <w:ins w:id="690" w:author="EUGENIA ARCE" w:date="2015-08-24T01:21:00Z">
        <w:r w:rsidRPr="005F0D99">
          <w:rPr>
            <w:rFonts w:ascii="Times New Roman" w:hAnsi="Times New Roman" w:cs="Times New Roman"/>
            <w:lang w:val="es-ES"/>
          </w:rPr>
          <w:t>:</w:t>
        </w:r>
      </w:ins>
    </w:p>
    <w:p w14:paraId="7B49B894" w14:textId="77777777" w:rsidR="007155EC" w:rsidRPr="005F0D99" w:rsidRDefault="007155EC" w:rsidP="005F0D99">
      <w:pPr>
        <w:spacing w:after="0" w:line="276" w:lineRule="auto"/>
        <w:jc w:val="both"/>
        <w:rPr>
          <w:rFonts w:ascii="Times New Roman" w:hAnsi="Times New Roman" w:cs="Times New Roman"/>
          <w:lang w:val="es-ES"/>
        </w:rPr>
      </w:pPr>
    </w:p>
    <w:p w14:paraId="5A09B231" w14:textId="619A9C07" w:rsidR="007155EC" w:rsidRDefault="00BC5A51" w:rsidP="005F0D99">
      <w:pPr>
        <w:pStyle w:val="Prrafodelista"/>
        <w:numPr>
          <w:ilvl w:val="0"/>
          <w:numId w:val="38"/>
        </w:numPr>
        <w:spacing w:after="0" w:line="276" w:lineRule="auto"/>
        <w:jc w:val="both"/>
        <w:rPr>
          <w:rFonts w:ascii="Times New Roman" w:hAnsi="Times New Roman" w:cs="Times New Roman"/>
          <w:lang w:val="es-ES"/>
        </w:rPr>
      </w:pPr>
      <w:del w:id="691" w:author="EUGENIA ARCE" w:date="2015-08-24T01:21:00Z">
        <w:r w:rsidRPr="005F0D99">
          <w:rPr>
            <w:rFonts w:ascii="Times New Roman" w:hAnsi="Times New Roman" w:cs="Times New Roman"/>
            <w:b/>
            <w:lang w:val="es-ES"/>
          </w:rPr>
          <w:delText>De</w:delText>
        </w:r>
      </w:del>
      <w:ins w:id="692" w:author="EUGENIA ARCE" w:date="2015-08-24T01:21:00Z">
        <w:r w:rsidR="004C0483" w:rsidRPr="004C0483">
          <w:rPr>
            <w:rFonts w:ascii="Times New Roman" w:hAnsi="Times New Roman" w:cs="Times New Roman"/>
            <w:lang w:val="es-ES"/>
          </w:rPr>
          <w:t>d</w:t>
        </w:r>
        <w:r w:rsidRPr="004C0483">
          <w:rPr>
            <w:rFonts w:ascii="Times New Roman" w:hAnsi="Times New Roman" w:cs="Times New Roman"/>
            <w:lang w:val="es-ES"/>
          </w:rPr>
          <w:t>e</w:t>
        </w:r>
      </w:ins>
      <w:r w:rsidRPr="005F0D99">
        <w:rPr>
          <w:rFonts w:ascii="Times New Roman" w:hAnsi="Times New Roman" w:cs="Times New Roman"/>
          <w:lang w:val="es-ES"/>
        </w:rPr>
        <w:t xml:space="preserve"> los múltiples poderes difusos y estratificados de los estamentos medievales </w:t>
      </w:r>
      <w:del w:id="693" w:author="EUGENIA ARCE" w:date="2015-08-24T01:21:00Z">
        <w:r w:rsidRPr="005F0D99">
          <w:rPr>
            <w:rFonts w:ascii="Times New Roman" w:hAnsi="Times New Roman" w:cs="Times New Roman"/>
            <w:lang w:val="es-ES"/>
          </w:rPr>
          <w:delText>en</w:delText>
        </w:r>
      </w:del>
      <w:ins w:id="694" w:author="EUGENIA ARCE" w:date="2015-08-24T01:21:00Z">
        <w:r w:rsidR="004C0483">
          <w:rPr>
            <w:rFonts w:ascii="Times New Roman" w:hAnsi="Times New Roman" w:cs="Times New Roman"/>
            <w:lang w:val="es-ES"/>
          </w:rPr>
          <w:t>que se repartían o compartían</w:t>
        </w:r>
      </w:ins>
      <w:r w:rsidR="004C0483">
        <w:rPr>
          <w:rFonts w:ascii="Times New Roman" w:hAnsi="Times New Roman" w:cs="Times New Roman"/>
          <w:lang w:val="es-ES"/>
        </w:rPr>
        <w:t xml:space="preserve"> el </w:t>
      </w:r>
      <w:del w:id="695" w:author="EUGENIA ARCE" w:date="2015-08-24T01:21:00Z">
        <w:r w:rsidRPr="005F0D99">
          <w:rPr>
            <w:rFonts w:ascii="Times New Roman" w:hAnsi="Times New Roman" w:cs="Times New Roman"/>
            <w:lang w:val="es-ES"/>
          </w:rPr>
          <w:delText>territorio</w:delText>
        </w:r>
      </w:del>
      <w:ins w:id="696" w:author="EUGENIA ARCE" w:date="2015-08-24T01:21:00Z">
        <w:r w:rsidR="004C0483">
          <w:rPr>
            <w:rFonts w:ascii="Times New Roman" w:hAnsi="Times New Roman" w:cs="Times New Roman"/>
            <w:lang w:val="es-ES"/>
          </w:rPr>
          <w:t>poder,</w:t>
        </w:r>
      </w:ins>
      <w:r w:rsidRPr="005F0D99">
        <w:rPr>
          <w:rFonts w:ascii="Times New Roman" w:hAnsi="Times New Roman" w:cs="Times New Roman"/>
          <w:lang w:val="es-ES"/>
        </w:rPr>
        <w:t xml:space="preserve"> al </w:t>
      </w:r>
      <w:r w:rsidRPr="005F0D99">
        <w:rPr>
          <w:rFonts w:ascii="Times New Roman" w:hAnsi="Times New Roman" w:cs="Times New Roman"/>
          <w:b/>
          <w:lang w:val="es-ES"/>
        </w:rPr>
        <w:t xml:space="preserve">poder concentrado </w:t>
      </w:r>
      <w:r w:rsidRPr="004C0483">
        <w:rPr>
          <w:rFonts w:ascii="Times New Roman" w:hAnsi="Times New Roman"/>
          <w:lang w:val="es-ES"/>
          <w:rPrChange w:id="697" w:author="EUGENIA ARCE" w:date="2015-08-24T01:21:00Z">
            <w:rPr>
              <w:rFonts w:ascii="Times New Roman" w:hAnsi="Times New Roman"/>
              <w:b/>
              <w:lang w:val="es-ES"/>
            </w:rPr>
          </w:rPrChange>
        </w:rPr>
        <w:t>en la figura del Estado</w:t>
      </w:r>
      <w:r w:rsidRPr="004C0483">
        <w:rPr>
          <w:rFonts w:ascii="Times New Roman" w:hAnsi="Times New Roman" w:cs="Times New Roman"/>
          <w:lang w:val="es-ES"/>
        </w:rPr>
        <w:t>;</w:t>
      </w:r>
    </w:p>
    <w:p w14:paraId="654A79B8" w14:textId="77777777" w:rsidR="005F0D99" w:rsidRPr="005F0D99" w:rsidRDefault="005F0D99" w:rsidP="005F0D99">
      <w:pPr>
        <w:pStyle w:val="Prrafodelista"/>
        <w:spacing w:after="0" w:line="276" w:lineRule="auto"/>
        <w:jc w:val="both"/>
        <w:rPr>
          <w:rFonts w:ascii="Times New Roman" w:hAnsi="Times New Roman" w:cs="Times New Roman"/>
          <w:lang w:val="es-ES"/>
        </w:rPr>
      </w:pPr>
    </w:p>
    <w:p w14:paraId="4105F03F" w14:textId="2E4663F6" w:rsidR="007155EC" w:rsidRDefault="00BC5A51" w:rsidP="005F0D99">
      <w:pPr>
        <w:pStyle w:val="Prrafodelista"/>
        <w:numPr>
          <w:ilvl w:val="0"/>
          <w:numId w:val="38"/>
        </w:numPr>
        <w:spacing w:after="0" w:line="276" w:lineRule="auto"/>
        <w:jc w:val="both"/>
        <w:rPr>
          <w:rFonts w:ascii="Times New Roman" w:hAnsi="Times New Roman" w:cs="Times New Roman"/>
          <w:lang w:val="es-ES"/>
        </w:rPr>
      </w:pPr>
      <w:del w:id="698" w:author="EUGENIA ARCE" w:date="2015-08-24T01:21:00Z">
        <w:r w:rsidRPr="005F0D99">
          <w:rPr>
            <w:rFonts w:ascii="Times New Roman" w:hAnsi="Times New Roman" w:cs="Times New Roman"/>
            <w:lang w:val="es-ES"/>
          </w:rPr>
          <w:delText>De</w:delText>
        </w:r>
      </w:del>
      <w:ins w:id="699" w:author="EUGENIA ARCE" w:date="2015-08-24T01:21:00Z">
        <w:r w:rsidR="004C0483">
          <w:rPr>
            <w:rFonts w:ascii="Times New Roman" w:hAnsi="Times New Roman" w:cs="Times New Roman"/>
            <w:lang w:val="es-ES"/>
          </w:rPr>
          <w:t>d</w:t>
        </w:r>
        <w:r w:rsidRPr="005F0D99">
          <w:rPr>
            <w:rFonts w:ascii="Times New Roman" w:hAnsi="Times New Roman" w:cs="Times New Roman"/>
            <w:lang w:val="es-ES"/>
          </w:rPr>
          <w:t>e</w:t>
        </w:r>
      </w:ins>
      <w:r w:rsidRPr="005F0D99">
        <w:rPr>
          <w:rFonts w:ascii="Times New Roman" w:hAnsi="Times New Roman" w:cs="Times New Roman"/>
          <w:lang w:val="es-ES"/>
        </w:rPr>
        <w:t xml:space="preserve"> los poderes fragmentados ejercidos en </w:t>
      </w:r>
      <w:del w:id="700" w:author="EUGENIA ARCE" w:date="2015-08-24T01:21:00Z">
        <w:r w:rsidRPr="005F0D99">
          <w:rPr>
            <w:rFonts w:ascii="Times New Roman" w:hAnsi="Times New Roman" w:cs="Times New Roman"/>
            <w:lang w:val="es-ES"/>
          </w:rPr>
          <w:delText>lo local</w:delText>
        </w:r>
      </w:del>
      <w:ins w:id="701" w:author="EUGENIA ARCE" w:date="2015-08-24T01:21:00Z">
        <w:r w:rsidRPr="005F0D99">
          <w:rPr>
            <w:rFonts w:ascii="Times New Roman" w:hAnsi="Times New Roman" w:cs="Times New Roman"/>
            <w:lang w:val="es-ES"/>
          </w:rPr>
          <w:t>lo</w:t>
        </w:r>
        <w:r w:rsidR="004C0483">
          <w:rPr>
            <w:rFonts w:ascii="Times New Roman" w:hAnsi="Times New Roman" w:cs="Times New Roman"/>
            <w:lang w:val="es-ES"/>
          </w:rPr>
          <w:t>s territorios</w:t>
        </w:r>
        <w:r w:rsidRPr="005F0D99">
          <w:rPr>
            <w:rFonts w:ascii="Times New Roman" w:hAnsi="Times New Roman" w:cs="Times New Roman"/>
            <w:lang w:val="es-ES"/>
          </w:rPr>
          <w:t xml:space="preserve"> </w:t>
        </w:r>
        <w:r w:rsidR="004C0483">
          <w:rPr>
            <w:rFonts w:ascii="Times New Roman" w:hAnsi="Times New Roman" w:cs="Times New Roman"/>
            <w:lang w:val="es-ES"/>
          </w:rPr>
          <w:t xml:space="preserve">y contextos </w:t>
        </w:r>
        <w:r w:rsidRPr="005F0D99">
          <w:rPr>
            <w:rFonts w:ascii="Times New Roman" w:hAnsi="Times New Roman" w:cs="Times New Roman"/>
            <w:lang w:val="es-ES"/>
          </w:rPr>
          <w:t>local</w:t>
        </w:r>
        <w:r w:rsidR="004C0483">
          <w:rPr>
            <w:rFonts w:ascii="Times New Roman" w:hAnsi="Times New Roman" w:cs="Times New Roman"/>
            <w:lang w:val="es-ES"/>
          </w:rPr>
          <w:t>es</w:t>
        </w:r>
      </w:ins>
      <w:r w:rsidRPr="005F0D99">
        <w:rPr>
          <w:rFonts w:ascii="Times New Roman" w:hAnsi="Times New Roman" w:cs="Times New Roman"/>
          <w:lang w:val="es-ES"/>
        </w:rPr>
        <w:t xml:space="preserve"> por los diferentes estamentos al </w:t>
      </w:r>
      <w:r w:rsidRPr="005F0D99">
        <w:rPr>
          <w:rFonts w:ascii="Times New Roman" w:hAnsi="Times New Roman" w:cs="Times New Roman"/>
          <w:b/>
          <w:lang w:val="es-ES"/>
        </w:rPr>
        <w:t xml:space="preserve">poder centralizado y centralizador del Estado </w:t>
      </w:r>
      <w:r w:rsidRPr="004C0483">
        <w:rPr>
          <w:rFonts w:ascii="Times New Roman" w:hAnsi="Times New Roman"/>
          <w:lang w:val="es-ES"/>
          <w:rPrChange w:id="702" w:author="EUGENIA ARCE" w:date="2015-08-24T01:21:00Z">
            <w:rPr>
              <w:rFonts w:ascii="Times New Roman" w:hAnsi="Times New Roman"/>
              <w:b/>
              <w:lang w:val="es-ES"/>
            </w:rPr>
          </w:rPrChange>
        </w:rPr>
        <w:t>en un</w:t>
      </w:r>
      <w:r w:rsidRPr="005F0D99">
        <w:rPr>
          <w:rFonts w:ascii="Times New Roman" w:hAnsi="Times New Roman" w:cs="Times New Roman"/>
          <w:b/>
          <w:lang w:val="es-ES"/>
        </w:rPr>
        <w:t xml:space="preserve"> </w:t>
      </w:r>
      <w:r w:rsidRPr="004C0483">
        <w:rPr>
          <w:rFonts w:ascii="Times New Roman" w:hAnsi="Times New Roman"/>
          <w:lang w:val="es-ES"/>
          <w:rPrChange w:id="703" w:author="EUGENIA ARCE" w:date="2015-08-24T01:21:00Z">
            <w:rPr>
              <w:rFonts w:ascii="Times New Roman" w:hAnsi="Times New Roman"/>
              <w:b/>
              <w:lang w:val="es-ES"/>
            </w:rPr>
          </w:rPrChange>
        </w:rPr>
        <w:t>plano territorial nacional</w:t>
      </w:r>
      <w:r w:rsidRPr="004C0483">
        <w:rPr>
          <w:rFonts w:ascii="Times New Roman" w:hAnsi="Times New Roman" w:cs="Times New Roman"/>
          <w:lang w:val="es-ES"/>
        </w:rPr>
        <w:t>;</w:t>
      </w:r>
    </w:p>
    <w:p w14:paraId="752C84F9" w14:textId="77777777" w:rsidR="005F0D99" w:rsidRPr="005F0D99" w:rsidRDefault="005F0D99" w:rsidP="005F0D99">
      <w:pPr>
        <w:spacing w:after="0" w:line="276" w:lineRule="auto"/>
        <w:jc w:val="both"/>
        <w:rPr>
          <w:rFonts w:ascii="Times New Roman" w:hAnsi="Times New Roman" w:cs="Times New Roman"/>
          <w:lang w:val="es-ES"/>
        </w:rPr>
      </w:pPr>
    </w:p>
    <w:p w14:paraId="0D8C0792" w14:textId="5D759494" w:rsidR="007155EC" w:rsidRDefault="00BC5A51" w:rsidP="005F0D99">
      <w:pPr>
        <w:pStyle w:val="Prrafodelista"/>
        <w:numPr>
          <w:ilvl w:val="0"/>
          <w:numId w:val="38"/>
        </w:numPr>
        <w:spacing w:after="0" w:line="276" w:lineRule="auto"/>
        <w:jc w:val="both"/>
        <w:rPr>
          <w:rFonts w:ascii="Times New Roman" w:hAnsi="Times New Roman" w:cs="Times New Roman"/>
          <w:lang w:val="es-ES"/>
        </w:rPr>
      </w:pPr>
      <w:del w:id="704" w:author="EUGENIA ARCE" w:date="2015-08-24T01:21:00Z">
        <w:r w:rsidRPr="005F0D99">
          <w:rPr>
            <w:rFonts w:ascii="Times New Roman" w:hAnsi="Times New Roman" w:cs="Times New Roman"/>
            <w:lang w:val="es-ES"/>
          </w:rPr>
          <w:delText>De</w:delText>
        </w:r>
      </w:del>
      <w:ins w:id="705" w:author="EUGENIA ARCE" w:date="2015-08-24T01:21:00Z">
        <w:r w:rsidR="004C0483">
          <w:rPr>
            <w:rFonts w:ascii="Times New Roman" w:hAnsi="Times New Roman" w:cs="Times New Roman"/>
            <w:lang w:val="es-ES"/>
          </w:rPr>
          <w:t>d</w:t>
        </w:r>
        <w:r w:rsidRPr="005F0D99">
          <w:rPr>
            <w:rFonts w:ascii="Times New Roman" w:hAnsi="Times New Roman" w:cs="Times New Roman"/>
            <w:lang w:val="es-ES"/>
          </w:rPr>
          <w:t>e</w:t>
        </w:r>
      </w:ins>
      <w:r w:rsidRPr="005F0D99">
        <w:rPr>
          <w:rFonts w:ascii="Times New Roman" w:hAnsi="Times New Roman" w:cs="Times New Roman"/>
          <w:lang w:val="es-ES"/>
        </w:rPr>
        <w:t xml:space="preserve"> la personalización del poder político en la figura del rey o monarca a la </w:t>
      </w:r>
      <w:r w:rsidRPr="005F0D99">
        <w:rPr>
          <w:rFonts w:ascii="Times New Roman" w:hAnsi="Times New Roman" w:cs="Times New Roman"/>
          <w:b/>
          <w:lang w:val="es-ES"/>
        </w:rPr>
        <w:t xml:space="preserve">institucionalización </w:t>
      </w:r>
      <w:r w:rsidRPr="004C0483">
        <w:rPr>
          <w:rFonts w:ascii="Times New Roman" w:hAnsi="Times New Roman"/>
          <w:lang w:val="es-ES"/>
          <w:rPrChange w:id="706" w:author="EUGENIA ARCE" w:date="2015-08-24T01:21:00Z">
            <w:rPr>
              <w:rFonts w:ascii="Times New Roman" w:hAnsi="Times New Roman"/>
              <w:b/>
              <w:lang w:val="es-ES"/>
            </w:rPr>
          </w:rPrChange>
        </w:rPr>
        <w:t>de ese poder en el Estado y sus</w:t>
      </w:r>
      <w:r w:rsidRPr="005F0D99">
        <w:rPr>
          <w:rFonts w:ascii="Times New Roman" w:hAnsi="Times New Roman" w:cs="Times New Roman"/>
          <w:b/>
          <w:lang w:val="es-ES"/>
        </w:rPr>
        <w:t xml:space="preserve"> órganos y competencias</w:t>
      </w:r>
      <w:r w:rsidR="00FF3DEC" w:rsidRPr="005F0D99">
        <w:rPr>
          <w:rFonts w:ascii="Times New Roman" w:hAnsi="Times New Roman" w:cs="Times New Roman"/>
          <w:lang w:val="es-ES"/>
        </w:rPr>
        <w:t>;</w:t>
      </w:r>
    </w:p>
    <w:p w14:paraId="2F727974" w14:textId="77777777" w:rsidR="005F0D99" w:rsidRPr="005F0D99" w:rsidRDefault="005F0D99" w:rsidP="005F0D99">
      <w:pPr>
        <w:spacing w:after="0" w:line="276" w:lineRule="auto"/>
        <w:jc w:val="both"/>
        <w:rPr>
          <w:rFonts w:ascii="Times New Roman" w:hAnsi="Times New Roman" w:cs="Times New Roman"/>
          <w:lang w:val="es-ES"/>
        </w:rPr>
      </w:pPr>
    </w:p>
    <w:p w14:paraId="4CF27439" w14:textId="4950FEE1" w:rsidR="00BC5A51" w:rsidRPr="005F0D99" w:rsidRDefault="00BC5A51" w:rsidP="005F0D99">
      <w:pPr>
        <w:pStyle w:val="Prrafodelista"/>
        <w:numPr>
          <w:ilvl w:val="0"/>
          <w:numId w:val="38"/>
        </w:numPr>
        <w:spacing w:after="0" w:line="276" w:lineRule="auto"/>
        <w:jc w:val="both"/>
        <w:rPr>
          <w:rFonts w:ascii="Times New Roman" w:hAnsi="Times New Roman" w:cs="Times New Roman"/>
          <w:lang w:val="es-ES"/>
        </w:rPr>
      </w:pPr>
      <w:del w:id="707" w:author="EUGENIA ARCE" w:date="2015-08-24T01:21:00Z">
        <w:r w:rsidRPr="005F0D99">
          <w:rPr>
            <w:rFonts w:ascii="Times New Roman" w:hAnsi="Times New Roman" w:cs="Times New Roman"/>
            <w:lang w:val="es-ES"/>
          </w:rPr>
          <w:delText>De</w:delText>
        </w:r>
      </w:del>
      <w:ins w:id="708" w:author="EUGENIA ARCE" w:date="2015-08-24T01:21:00Z">
        <w:r w:rsidR="004C0483">
          <w:rPr>
            <w:rFonts w:ascii="Times New Roman" w:hAnsi="Times New Roman" w:cs="Times New Roman"/>
            <w:lang w:val="es-ES"/>
          </w:rPr>
          <w:t>d</w:t>
        </w:r>
        <w:r w:rsidRPr="005F0D99">
          <w:rPr>
            <w:rFonts w:ascii="Times New Roman" w:hAnsi="Times New Roman" w:cs="Times New Roman"/>
            <w:lang w:val="es-ES"/>
          </w:rPr>
          <w:t>e</w:t>
        </w:r>
      </w:ins>
      <w:r w:rsidRPr="005F0D99">
        <w:rPr>
          <w:rFonts w:ascii="Times New Roman" w:hAnsi="Times New Roman" w:cs="Times New Roman"/>
          <w:lang w:val="es-ES"/>
        </w:rPr>
        <w:t xml:space="preserve"> las soberanías, en plural, a la </w:t>
      </w:r>
      <w:del w:id="709" w:author="EUGENIA ARCE" w:date="2015-08-24T01:21:00Z">
        <w:r w:rsidR="00FF3DEC" w:rsidRPr="005F0D99">
          <w:rPr>
            <w:rFonts w:ascii="Times New Roman" w:hAnsi="Times New Roman" w:cs="Times New Roman"/>
            <w:lang w:val="es-ES"/>
          </w:rPr>
          <w:delText>Soberanía</w:delText>
        </w:r>
      </w:del>
      <w:ins w:id="710" w:author="EUGENIA ARCE" w:date="2015-08-24T01:21:00Z">
        <w:r w:rsidR="004C0483">
          <w:rPr>
            <w:rFonts w:ascii="Times New Roman" w:hAnsi="Times New Roman" w:cs="Times New Roman"/>
            <w:lang w:val="es-ES"/>
          </w:rPr>
          <w:t>so</w:t>
        </w:r>
        <w:r w:rsidR="00FF3DEC" w:rsidRPr="005F0D99">
          <w:rPr>
            <w:rFonts w:ascii="Times New Roman" w:hAnsi="Times New Roman" w:cs="Times New Roman"/>
            <w:lang w:val="es-ES"/>
          </w:rPr>
          <w:t>beranía</w:t>
        </w:r>
      </w:ins>
      <w:r w:rsidRPr="005F0D99">
        <w:rPr>
          <w:rFonts w:ascii="Times New Roman" w:hAnsi="Times New Roman" w:cs="Times New Roman"/>
          <w:lang w:val="es-ES"/>
        </w:rPr>
        <w:t xml:space="preserve">, en singular, entendida como </w:t>
      </w:r>
      <w:r w:rsidRPr="005F0D99">
        <w:rPr>
          <w:rFonts w:ascii="Times New Roman" w:hAnsi="Times New Roman" w:cs="Times New Roman"/>
          <w:b/>
          <w:lang w:val="es-ES"/>
        </w:rPr>
        <w:t xml:space="preserve">poder </w:t>
      </w:r>
      <w:r w:rsidR="00555F65" w:rsidRPr="005F0D99">
        <w:rPr>
          <w:rFonts w:ascii="Times New Roman" w:hAnsi="Times New Roman" w:cs="Times New Roman"/>
          <w:b/>
          <w:lang w:val="es-ES"/>
        </w:rPr>
        <w:t>superior</w:t>
      </w:r>
      <w:r w:rsidRPr="005F0D99">
        <w:rPr>
          <w:rFonts w:ascii="Times New Roman" w:hAnsi="Times New Roman" w:cs="Times New Roman"/>
          <w:b/>
          <w:lang w:val="es-ES"/>
        </w:rPr>
        <w:t>, único e indivisible</w:t>
      </w:r>
      <w:r w:rsidR="00FF3DEC" w:rsidRPr="005F0D99">
        <w:rPr>
          <w:rFonts w:ascii="Times New Roman" w:hAnsi="Times New Roman" w:cs="Times New Roman"/>
          <w:lang w:val="es-ES"/>
        </w:rPr>
        <w:t>.</w:t>
      </w:r>
    </w:p>
    <w:p w14:paraId="3659638D" w14:textId="77777777" w:rsidR="007155EC" w:rsidRPr="005F0D99" w:rsidRDefault="007155EC"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FF3DEC" w:rsidRPr="005F0D99" w14:paraId="2DB33DC3" w14:textId="77777777" w:rsidTr="00DD70DB">
        <w:tc>
          <w:tcPr>
            <w:tcW w:w="9054" w:type="dxa"/>
            <w:gridSpan w:val="2"/>
            <w:shd w:val="clear" w:color="auto" w:fill="0D0D0D" w:themeFill="text1" w:themeFillTint="F2"/>
          </w:tcPr>
          <w:p w14:paraId="77164DCA" w14:textId="77777777" w:rsidR="00FF3DEC" w:rsidRPr="005F0D99" w:rsidRDefault="00FF3DEC"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FF3DEC" w:rsidRPr="005F0D99" w14:paraId="3CED324D" w14:textId="77777777" w:rsidTr="00DD70DB">
        <w:tc>
          <w:tcPr>
            <w:tcW w:w="1809" w:type="dxa"/>
          </w:tcPr>
          <w:p w14:paraId="50553396" w14:textId="77777777" w:rsidR="00FF3DEC" w:rsidRPr="005F0D99" w:rsidRDefault="00FF3DEC"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45" w:type="dxa"/>
          </w:tcPr>
          <w:p w14:paraId="6FA8E1D9" w14:textId="326E1F7A" w:rsidR="00FF3DEC" w:rsidRPr="005F0D99" w:rsidRDefault="00FF3DEC"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CS_G07_09_IMG16</w:t>
            </w:r>
          </w:p>
        </w:tc>
      </w:tr>
      <w:tr w:rsidR="00FF3DEC" w:rsidRPr="005F0D99" w14:paraId="757E2D15" w14:textId="77777777" w:rsidTr="00DD70DB">
        <w:tc>
          <w:tcPr>
            <w:tcW w:w="1809" w:type="dxa"/>
          </w:tcPr>
          <w:p w14:paraId="72AF802C" w14:textId="77777777" w:rsidR="00FF3DEC" w:rsidRPr="005F0D99" w:rsidRDefault="00FF3DEC"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51D50DC5" w14:textId="77183E5D" w:rsidR="00FF3DEC" w:rsidRPr="005F0D99" w:rsidRDefault="004C0483" w:rsidP="004C0483">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Los </w:t>
            </w:r>
            <w:del w:id="711" w:author="EUGENIA ARCE" w:date="2015-08-24T01:21:00Z">
              <w:r w:rsidR="00FF3DEC" w:rsidRPr="005F0D99">
                <w:rPr>
                  <w:rFonts w:ascii="Times New Roman" w:hAnsi="Times New Roman" w:cs="Times New Roman"/>
                  <w:sz w:val="24"/>
                  <w:szCs w:val="24"/>
                  <w:lang w:val="es-ES"/>
                </w:rPr>
                <w:delText xml:space="preserve">Reyes, </w:delText>
              </w:r>
            </w:del>
            <w:ins w:id="712" w:author="EUGENIA ARCE" w:date="2015-08-24T01:21:00Z">
              <w:r>
                <w:rPr>
                  <w:rFonts w:ascii="Times New Roman" w:hAnsi="Times New Roman" w:cs="Times New Roman"/>
                  <w:sz w:val="24"/>
                  <w:szCs w:val="24"/>
                  <w:lang w:val="es-ES"/>
                </w:rPr>
                <w:t>r</w:t>
              </w:r>
              <w:r w:rsidR="00FF3DEC" w:rsidRPr="005F0D99">
                <w:rPr>
                  <w:rFonts w:ascii="Times New Roman" w:hAnsi="Times New Roman" w:cs="Times New Roman"/>
                  <w:sz w:val="24"/>
                  <w:szCs w:val="24"/>
                  <w:lang w:val="es-ES"/>
                </w:rPr>
                <w:t xml:space="preserve">eyes, primera </w:t>
              </w:r>
            </w:ins>
            <w:r w:rsidRPr="005F0D99">
              <w:rPr>
                <w:rFonts w:ascii="Times New Roman" w:hAnsi="Times New Roman" w:cs="Times New Roman"/>
                <w:sz w:val="24"/>
                <w:szCs w:val="24"/>
                <w:lang w:val="es-ES"/>
              </w:rPr>
              <w:t xml:space="preserve">expresión </w:t>
            </w:r>
            <w:del w:id="713" w:author="EUGENIA ARCE" w:date="2015-08-24T01:21:00Z">
              <w:r w:rsidR="00FF3DEC" w:rsidRPr="005F0D99">
                <w:rPr>
                  <w:rFonts w:ascii="Times New Roman" w:hAnsi="Times New Roman" w:cs="Times New Roman"/>
                  <w:sz w:val="24"/>
                  <w:szCs w:val="24"/>
                  <w:lang w:val="es-ES"/>
                </w:rPr>
                <w:delText>primera de este</w:delText>
              </w:r>
            </w:del>
            <w:ins w:id="714" w:author="EUGENIA ARCE" w:date="2015-08-24T01:21:00Z">
              <w:r w:rsidR="00FF3DEC" w:rsidRPr="005F0D99">
                <w:rPr>
                  <w:rFonts w:ascii="Times New Roman" w:hAnsi="Times New Roman" w:cs="Times New Roman"/>
                  <w:sz w:val="24"/>
                  <w:szCs w:val="24"/>
                  <w:lang w:val="es-ES"/>
                </w:rPr>
                <w:t>de</w:t>
              </w:r>
              <w:r>
                <w:rPr>
                  <w:rFonts w:ascii="Times New Roman" w:hAnsi="Times New Roman" w:cs="Times New Roman"/>
                  <w:sz w:val="24"/>
                  <w:szCs w:val="24"/>
                  <w:lang w:val="es-ES"/>
                </w:rPr>
                <w:t>l</w:t>
              </w:r>
            </w:ins>
            <w:r>
              <w:rPr>
                <w:rFonts w:ascii="Times New Roman" w:hAnsi="Times New Roman" w:cs="Times New Roman"/>
                <w:sz w:val="24"/>
                <w:szCs w:val="24"/>
                <w:lang w:val="es-ES"/>
              </w:rPr>
              <w:t xml:space="preserve"> cambio</w:t>
            </w:r>
            <w:del w:id="715" w:author="EUGENIA ARCE" w:date="2015-08-24T01:21:00Z">
              <w:r w:rsidR="00FF3DEC" w:rsidRPr="005F0D99">
                <w:rPr>
                  <w:rFonts w:ascii="Times New Roman" w:hAnsi="Times New Roman" w:cs="Times New Roman"/>
                  <w:sz w:val="24"/>
                  <w:szCs w:val="24"/>
                  <w:lang w:val="es-ES"/>
                </w:rPr>
                <w:delText xml:space="preserve">. </w:delText>
              </w:r>
            </w:del>
            <w:ins w:id="716" w:author="EUGENIA ARCE" w:date="2015-08-24T01:21:00Z">
              <w:r>
                <w:rPr>
                  <w:rFonts w:ascii="Times New Roman" w:hAnsi="Times New Roman" w:cs="Times New Roman"/>
                  <w:sz w:val="24"/>
                  <w:szCs w:val="24"/>
                  <w:lang w:val="es-ES"/>
                </w:rPr>
                <w:t xml:space="preserve"> en la noción de soberanía y poder.</w:t>
              </w:r>
            </w:ins>
          </w:p>
        </w:tc>
      </w:tr>
      <w:tr w:rsidR="00FF3DEC" w:rsidRPr="005F0D99" w14:paraId="30B92D56" w14:textId="77777777" w:rsidTr="00DD70DB">
        <w:tc>
          <w:tcPr>
            <w:tcW w:w="1809" w:type="dxa"/>
          </w:tcPr>
          <w:p w14:paraId="04947BC3" w14:textId="51BAA0F1" w:rsidR="00FF3DEC" w:rsidRPr="005F0D99" w:rsidRDefault="00FF3DEC"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Código Shutterstock</w:t>
            </w:r>
          </w:p>
        </w:tc>
        <w:tc>
          <w:tcPr>
            <w:tcW w:w="7245" w:type="dxa"/>
          </w:tcPr>
          <w:p w14:paraId="4F5CA881" w14:textId="3DD6383E" w:rsidR="00FF3DEC" w:rsidRPr="005F0D99" w:rsidRDefault="00FF3DEC"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http://aulaplaneta.planetasaber.com/encyclopedia/default.asp?idpack=9&amp;idpil=001BAI01&amp;ruta=Buscador</w:t>
            </w:r>
          </w:p>
        </w:tc>
      </w:tr>
      <w:tr w:rsidR="00FF3DEC" w:rsidRPr="005F0D99" w14:paraId="66A0C3C5" w14:textId="77777777" w:rsidTr="00DD70DB">
        <w:tc>
          <w:tcPr>
            <w:tcW w:w="1809" w:type="dxa"/>
          </w:tcPr>
          <w:p w14:paraId="4B0D193A" w14:textId="77777777" w:rsidR="00FF3DEC" w:rsidRPr="005F0D99" w:rsidRDefault="00FF3DEC"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508DAFDE" w14:textId="1A6CFD74" w:rsidR="00FF3DEC" w:rsidRPr="005F0D99" w:rsidRDefault="004C0483" w:rsidP="005F0D99">
            <w:pPr>
              <w:spacing w:line="276" w:lineRule="auto"/>
              <w:jc w:val="both"/>
              <w:rPr>
                <w:rFonts w:ascii="Times New Roman" w:hAnsi="Times New Roman" w:cs="Times New Roman"/>
                <w:sz w:val="24"/>
                <w:szCs w:val="24"/>
              </w:rPr>
            </w:pPr>
            <w:r w:rsidRPr="004C0483">
              <w:rPr>
                <w:rFonts w:ascii="Times New Roman" w:hAnsi="Times New Roman"/>
                <w:i/>
                <w:rPrChange w:id="717" w:author="EUGENIA ARCE" w:date="2015-08-24T01:21:00Z">
                  <w:rPr>
                    <w:rFonts w:ascii="Times New Roman" w:hAnsi="Times New Roman"/>
                  </w:rPr>
                </w:rPrChange>
              </w:rPr>
              <w:t xml:space="preserve">Los </w:t>
            </w:r>
            <w:del w:id="718" w:author="EUGENIA ARCE" w:date="2015-08-24T01:21:00Z">
              <w:r w:rsidR="00FF3DEC" w:rsidRPr="005F0D99">
                <w:rPr>
                  <w:rFonts w:ascii="Times New Roman" w:hAnsi="Times New Roman" w:cs="Times New Roman"/>
                  <w:sz w:val="24"/>
                  <w:szCs w:val="24"/>
                </w:rPr>
                <w:delText>Reyes Católicos</w:delText>
              </w:r>
            </w:del>
            <w:ins w:id="719" w:author="EUGENIA ARCE" w:date="2015-08-24T01:21:00Z">
              <w:r w:rsidRPr="004C0483">
                <w:rPr>
                  <w:rFonts w:ascii="Times New Roman" w:hAnsi="Times New Roman" w:cs="Times New Roman"/>
                  <w:i/>
                  <w:sz w:val="24"/>
                  <w:szCs w:val="24"/>
                </w:rPr>
                <w:t>reyes católicos</w:t>
              </w:r>
            </w:ins>
            <w:r w:rsidRPr="004C0483">
              <w:rPr>
                <w:rFonts w:ascii="Times New Roman" w:hAnsi="Times New Roman"/>
                <w:i/>
                <w:rPrChange w:id="720" w:author="EUGENIA ARCE" w:date="2015-08-24T01:21:00Z">
                  <w:rPr>
                    <w:rFonts w:ascii="Times New Roman" w:hAnsi="Times New Roman"/>
                  </w:rPr>
                </w:rPrChange>
              </w:rPr>
              <w:t xml:space="preserve"> y el tributo de los </w:t>
            </w:r>
            <w:del w:id="721" w:author="EUGENIA ARCE" w:date="2015-08-24T01:21:00Z">
              <w:r w:rsidR="00FF3DEC" w:rsidRPr="005F0D99">
                <w:rPr>
                  <w:rFonts w:ascii="Times New Roman" w:hAnsi="Times New Roman" w:cs="Times New Roman"/>
                  <w:sz w:val="24"/>
                  <w:szCs w:val="24"/>
                </w:rPr>
                <w:delText>Reyes Árabes</w:delText>
              </w:r>
            </w:del>
            <w:ins w:id="722" w:author="EUGENIA ARCE" w:date="2015-08-24T01:21:00Z">
              <w:r w:rsidRPr="004C0483">
                <w:rPr>
                  <w:rFonts w:ascii="Times New Roman" w:hAnsi="Times New Roman" w:cs="Times New Roman"/>
                  <w:i/>
                  <w:sz w:val="24"/>
                  <w:szCs w:val="24"/>
                </w:rPr>
                <w:t>reyes á</w:t>
              </w:r>
              <w:r w:rsidR="00FF3DEC" w:rsidRPr="004C0483">
                <w:rPr>
                  <w:rFonts w:ascii="Times New Roman" w:hAnsi="Times New Roman" w:cs="Times New Roman"/>
                  <w:i/>
                  <w:sz w:val="24"/>
                  <w:szCs w:val="24"/>
                </w:rPr>
                <w:t>rabes</w:t>
              </w:r>
            </w:ins>
            <w:r w:rsidR="00FF3DEC" w:rsidRPr="005F0D99">
              <w:rPr>
                <w:rFonts w:ascii="Times New Roman" w:hAnsi="Times New Roman" w:cs="Times New Roman"/>
                <w:sz w:val="24"/>
                <w:szCs w:val="24"/>
              </w:rPr>
              <w:t>, s. XVIII, por Antonio Rodríguez (Museo de la Real Academia de Bellas Artes de San Fernando, Madrid, España)</w:t>
            </w:r>
          </w:p>
        </w:tc>
      </w:tr>
    </w:tbl>
    <w:p w14:paraId="414AD08B" w14:textId="77777777" w:rsidR="005F0D99" w:rsidRDefault="005F0D99" w:rsidP="005F0D99">
      <w:pPr>
        <w:spacing w:after="0" w:line="276" w:lineRule="auto"/>
        <w:jc w:val="both"/>
        <w:rPr>
          <w:rFonts w:ascii="Times New Roman" w:hAnsi="Times New Roman" w:cs="Times New Roman"/>
        </w:rPr>
      </w:pPr>
    </w:p>
    <w:p w14:paraId="59886D8B" w14:textId="624412FF" w:rsidR="00FF3DEC" w:rsidRPr="005F0D99" w:rsidRDefault="007155EC" w:rsidP="005F0D99">
      <w:pPr>
        <w:spacing w:after="0" w:line="276" w:lineRule="auto"/>
        <w:jc w:val="both"/>
        <w:rPr>
          <w:rFonts w:ascii="Times New Roman" w:hAnsi="Times New Roman" w:cs="Times New Roman"/>
        </w:rPr>
      </w:pPr>
      <w:r w:rsidRPr="005F0D99">
        <w:rPr>
          <w:rFonts w:ascii="Times New Roman" w:hAnsi="Times New Roman" w:cs="Times New Roman"/>
        </w:rPr>
        <w:t xml:space="preserve">[SECCIÓN 3] </w:t>
      </w:r>
      <w:r w:rsidR="004C0483">
        <w:rPr>
          <w:rFonts w:ascii="Times New Roman" w:hAnsi="Times New Roman" w:cs="Times New Roman"/>
          <w:b/>
        </w:rPr>
        <w:t xml:space="preserve">1.3.1 </w:t>
      </w:r>
      <w:ins w:id="723" w:author="EUGENIA ARCE" w:date="2015-08-24T01:21:00Z">
        <w:r w:rsidR="004C0483">
          <w:rPr>
            <w:rFonts w:ascii="Times New Roman" w:hAnsi="Times New Roman" w:cs="Times New Roman"/>
            <w:b/>
          </w:rPr>
          <w:t xml:space="preserve">Los </w:t>
        </w:r>
      </w:ins>
      <w:r w:rsidR="004C0483">
        <w:rPr>
          <w:rFonts w:ascii="Times New Roman" w:hAnsi="Times New Roman" w:cs="Times New Roman"/>
          <w:b/>
        </w:rPr>
        <w:t>E</w:t>
      </w:r>
      <w:r w:rsidRPr="005F0D99">
        <w:rPr>
          <w:rFonts w:ascii="Times New Roman" w:hAnsi="Times New Roman" w:cs="Times New Roman"/>
          <w:b/>
        </w:rPr>
        <w:t>stados absolutistas: primera forma estatal europe</w:t>
      </w:r>
      <w:r w:rsidR="004C0483">
        <w:rPr>
          <w:rFonts w:ascii="Times New Roman" w:hAnsi="Times New Roman" w:cs="Times New Roman"/>
          <w:b/>
        </w:rPr>
        <w:t>a</w:t>
      </w:r>
      <w:del w:id="724" w:author="EUGENIA ARCE" w:date="2015-08-24T01:21:00Z">
        <w:r w:rsidRPr="005F0D99">
          <w:rPr>
            <w:rFonts w:ascii="Times New Roman" w:hAnsi="Times New Roman" w:cs="Times New Roman"/>
            <w:b/>
          </w:rPr>
          <w:delText>.</w:delText>
        </w:r>
      </w:del>
    </w:p>
    <w:p w14:paraId="4E6A1849" w14:textId="77777777" w:rsidR="00FF3DEC" w:rsidRPr="005F0D99" w:rsidRDefault="00FF3DEC" w:rsidP="005F0D99">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FF3DEC" w:rsidRPr="005F0D99" w14:paraId="1A0D28C2" w14:textId="77777777" w:rsidTr="00DD70DB">
        <w:tc>
          <w:tcPr>
            <w:tcW w:w="8978" w:type="dxa"/>
            <w:gridSpan w:val="2"/>
            <w:shd w:val="clear" w:color="auto" w:fill="000000" w:themeFill="text1"/>
          </w:tcPr>
          <w:p w14:paraId="73799319" w14:textId="77777777" w:rsidR="00FF3DEC" w:rsidRPr="005F0D99" w:rsidRDefault="00FF3DEC"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Destacado</w:t>
            </w:r>
          </w:p>
        </w:tc>
      </w:tr>
      <w:tr w:rsidR="00FF3DEC" w:rsidRPr="005F0D99" w14:paraId="055959B9" w14:textId="77777777" w:rsidTr="00DD70DB">
        <w:tc>
          <w:tcPr>
            <w:tcW w:w="2518" w:type="dxa"/>
          </w:tcPr>
          <w:p w14:paraId="05E16BED" w14:textId="77777777" w:rsidR="00FF3DEC" w:rsidRPr="005F0D99" w:rsidRDefault="00FF3DEC"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Título</w:t>
            </w:r>
          </w:p>
        </w:tc>
        <w:tc>
          <w:tcPr>
            <w:tcW w:w="6460" w:type="dxa"/>
          </w:tcPr>
          <w:p w14:paraId="33F62795" w14:textId="6899A1E4" w:rsidR="00FF3DEC" w:rsidRPr="00B11214" w:rsidRDefault="00FF3DEC" w:rsidP="005F0D99">
            <w:pPr>
              <w:spacing w:after="200" w:line="276" w:lineRule="auto"/>
              <w:jc w:val="both"/>
              <w:rPr>
                <w:rFonts w:ascii="Times New Roman" w:hAnsi="Times New Roman"/>
                <w:b/>
                <w:i/>
                <w:sz w:val="24"/>
                <w:rPrChange w:id="725" w:author="EUGENIA ARCE" w:date="2015-08-24T01:21:00Z">
                  <w:rPr>
                    <w:rFonts w:ascii="Times New Roman" w:hAnsi="Times New Roman"/>
                    <w:b/>
                    <w:sz w:val="24"/>
                    <w:szCs w:val="24"/>
                    <w:lang w:val="es-ES_tradnl"/>
                  </w:rPr>
                </w:rPrChange>
              </w:rPr>
            </w:pPr>
            <w:r w:rsidRPr="00B11214">
              <w:rPr>
                <w:rFonts w:ascii="Times New Roman" w:hAnsi="Times New Roman"/>
                <w:b/>
                <w:i/>
                <w:rPrChange w:id="726" w:author="EUGENIA ARCE" w:date="2015-08-24T01:21:00Z">
                  <w:rPr>
                    <w:rFonts w:ascii="Times New Roman" w:hAnsi="Times New Roman"/>
                    <w:b/>
                  </w:rPr>
                </w:rPrChange>
              </w:rPr>
              <w:t xml:space="preserve">El </w:t>
            </w:r>
            <w:del w:id="727" w:author="EUGENIA ARCE" w:date="2015-08-24T01:21:00Z">
              <w:r w:rsidR="00314172" w:rsidRPr="005F0D99">
                <w:rPr>
                  <w:rFonts w:ascii="Times New Roman" w:hAnsi="Times New Roman" w:cs="Times New Roman"/>
                  <w:b/>
                  <w:sz w:val="24"/>
                  <w:szCs w:val="24"/>
                </w:rPr>
                <w:delText>Príncipe</w:delText>
              </w:r>
              <w:r w:rsidRPr="005F0D99">
                <w:rPr>
                  <w:rFonts w:ascii="Times New Roman" w:hAnsi="Times New Roman" w:cs="Times New Roman"/>
                  <w:b/>
                  <w:sz w:val="24"/>
                  <w:szCs w:val="24"/>
                </w:rPr>
                <w:delText xml:space="preserve">. </w:delText>
              </w:r>
            </w:del>
            <w:ins w:id="728" w:author="EUGENIA ARCE" w:date="2015-08-24T01:21:00Z">
              <w:r w:rsidR="004C0483" w:rsidRPr="00B11214">
                <w:rPr>
                  <w:rFonts w:ascii="Times New Roman" w:hAnsi="Times New Roman" w:cs="Times New Roman"/>
                  <w:b/>
                  <w:i/>
                  <w:sz w:val="24"/>
                  <w:szCs w:val="24"/>
                </w:rPr>
                <w:t>p</w:t>
              </w:r>
              <w:r w:rsidR="00314172" w:rsidRPr="00B11214">
                <w:rPr>
                  <w:rFonts w:ascii="Times New Roman" w:hAnsi="Times New Roman" w:cs="Times New Roman"/>
                  <w:b/>
                  <w:i/>
                  <w:sz w:val="24"/>
                  <w:szCs w:val="24"/>
                </w:rPr>
                <w:t>ríncipe</w:t>
              </w:r>
            </w:ins>
          </w:p>
        </w:tc>
      </w:tr>
      <w:tr w:rsidR="00FF3DEC" w:rsidRPr="005F0D99" w14:paraId="53D0DA78" w14:textId="77777777" w:rsidTr="00DD70DB">
        <w:tc>
          <w:tcPr>
            <w:tcW w:w="2518" w:type="dxa"/>
          </w:tcPr>
          <w:p w14:paraId="4FD3B279" w14:textId="171199E2" w:rsidR="00FF3DEC" w:rsidRPr="005F0D99" w:rsidRDefault="00FF3DEC"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Contenido</w:t>
            </w:r>
          </w:p>
        </w:tc>
        <w:tc>
          <w:tcPr>
            <w:tcW w:w="6460" w:type="dxa"/>
          </w:tcPr>
          <w:p w14:paraId="0772A281" w14:textId="68E49F30" w:rsidR="00FF3DEC" w:rsidRPr="005F0D99" w:rsidRDefault="00314172" w:rsidP="00B11214">
            <w:pPr>
              <w:spacing w:line="276" w:lineRule="auto"/>
              <w:jc w:val="both"/>
              <w:rPr>
                <w:rFonts w:ascii="Times New Roman" w:hAnsi="Times New Roman" w:cs="Times New Roman"/>
                <w:sz w:val="24"/>
                <w:szCs w:val="24"/>
                <w:lang w:val="es-ES"/>
              </w:rPr>
            </w:pPr>
            <w:r w:rsidRPr="005F0D99">
              <w:rPr>
                <w:rFonts w:ascii="Times New Roman" w:hAnsi="Times New Roman" w:cs="Times New Roman"/>
                <w:sz w:val="24"/>
                <w:szCs w:val="24"/>
                <w:lang w:val="es-ES"/>
              </w:rPr>
              <w:t>“Cuántos Estados, cuántas dominaciones ejercieron y ejercen todavía una autoridad soberana sobre los hombres, fueron y son Repúblicas o principados. Los principados son, hereditarios cuando la familia del que los sostiene los poseyó por mucho tiempo, o son nuevos”</w:t>
            </w:r>
            <w:r w:rsidR="00FF3DEC" w:rsidRPr="005F0D99">
              <w:rPr>
                <w:rFonts w:ascii="Times New Roman" w:hAnsi="Times New Roman" w:cs="Times New Roman"/>
                <w:sz w:val="24"/>
                <w:szCs w:val="24"/>
                <w:lang w:val="es-ES"/>
              </w:rPr>
              <w:t xml:space="preserve">. </w:t>
            </w:r>
            <w:del w:id="729" w:author="EUGENIA ARCE" w:date="2015-08-24T01:21:00Z">
              <w:r w:rsidR="00FF3DEC" w:rsidRPr="005F0D99">
                <w:rPr>
                  <w:rFonts w:ascii="Times New Roman" w:hAnsi="Times New Roman" w:cs="Times New Roman"/>
                  <w:i/>
                  <w:sz w:val="24"/>
                  <w:szCs w:val="24"/>
                  <w:lang w:val="es-ES"/>
                </w:rPr>
                <w:delText>Leviatán</w:delText>
              </w:r>
            </w:del>
            <w:ins w:id="730" w:author="EUGENIA ARCE" w:date="2015-08-24T01:21:00Z">
              <w:r w:rsidR="00B11214">
                <w:rPr>
                  <w:rFonts w:ascii="Times New Roman" w:hAnsi="Times New Roman" w:cs="Times New Roman"/>
                  <w:i/>
                  <w:sz w:val="24"/>
                  <w:szCs w:val="24"/>
                  <w:lang w:val="es-ES"/>
                </w:rPr>
                <w:t>El príncipe</w:t>
              </w:r>
            </w:ins>
            <w:r w:rsidR="00FF3DEC" w:rsidRPr="005F0D99">
              <w:rPr>
                <w:rFonts w:ascii="Times New Roman" w:hAnsi="Times New Roman" w:cs="Times New Roman"/>
                <w:sz w:val="24"/>
                <w:szCs w:val="24"/>
                <w:lang w:val="es-ES"/>
              </w:rPr>
              <w:t xml:space="preserve">, </w:t>
            </w:r>
            <w:r w:rsidRPr="005F0D99">
              <w:rPr>
                <w:rFonts w:ascii="Times New Roman" w:hAnsi="Times New Roman" w:cs="Times New Roman"/>
                <w:sz w:val="24"/>
                <w:szCs w:val="24"/>
                <w:lang w:val="es-ES"/>
              </w:rPr>
              <w:t>Nicolás Maquiavelo</w:t>
            </w:r>
            <w:r w:rsidRPr="005F0D99">
              <w:rPr>
                <w:rFonts w:ascii="Times New Roman" w:hAnsi="Times New Roman" w:cs="Times New Roman"/>
                <w:sz w:val="24"/>
                <w:szCs w:val="24"/>
              </w:rPr>
              <w:t xml:space="preserve"> </w:t>
            </w:r>
            <w:r w:rsidRPr="005F0D99">
              <w:rPr>
                <w:rFonts w:ascii="Times New Roman" w:hAnsi="Times New Roman" w:cs="Times New Roman"/>
                <w:sz w:val="24"/>
                <w:szCs w:val="24"/>
                <w:lang w:val="es-ES"/>
              </w:rPr>
              <w:t>1469-1527</w:t>
            </w:r>
            <w:r w:rsidR="00FF3DEC" w:rsidRPr="005F0D99">
              <w:rPr>
                <w:rFonts w:ascii="Times New Roman" w:hAnsi="Times New Roman" w:cs="Times New Roman"/>
                <w:sz w:val="24"/>
                <w:szCs w:val="24"/>
                <w:lang w:val="es-ES"/>
              </w:rPr>
              <w:t>).</w:t>
            </w:r>
          </w:p>
        </w:tc>
      </w:tr>
    </w:tbl>
    <w:p w14:paraId="0A22C8AF" w14:textId="77777777" w:rsidR="00FF3DEC" w:rsidRPr="005F0D99" w:rsidRDefault="00FF3DEC" w:rsidP="005F0D99">
      <w:pPr>
        <w:spacing w:after="0" w:line="276" w:lineRule="auto"/>
        <w:jc w:val="both"/>
        <w:rPr>
          <w:rFonts w:ascii="Times New Roman" w:hAnsi="Times New Roman" w:cs="Times New Roman"/>
        </w:rPr>
      </w:pPr>
    </w:p>
    <w:p w14:paraId="057FEE93" w14:textId="3752B923" w:rsidR="00F2034D" w:rsidRPr="005F0D99" w:rsidRDefault="00726EDE" w:rsidP="005F0D99">
      <w:pPr>
        <w:spacing w:after="0" w:line="276" w:lineRule="auto"/>
        <w:jc w:val="both"/>
        <w:rPr>
          <w:rFonts w:ascii="Times New Roman" w:hAnsi="Times New Roman" w:cs="Times New Roman"/>
          <w:lang w:val="es-ES"/>
        </w:rPr>
      </w:pPr>
      <w:del w:id="731" w:author="EUGENIA ARCE" w:date="2015-08-24T01:21:00Z">
        <w:r w:rsidRPr="005F0D99">
          <w:rPr>
            <w:rFonts w:ascii="Times New Roman" w:hAnsi="Times New Roman" w:cs="Times New Roman"/>
            <w:lang w:val="es-ES"/>
          </w:rPr>
          <w:delText xml:space="preserve">Este paso </w:delText>
        </w:r>
        <w:r w:rsidR="00F2034D" w:rsidRPr="005F0D99">
          <w:rPr>
            <w:rFonts w:ascii="Times New Roman" w:hAnsi="Times New Roman" w:cs="Times New Roman"/>
            <w:lang w:val="es-ES"/>
          </w:rPr>
          <w:delText xml:space="preserve">o superación </w:delText>
        </w:r>
      </w:del>
      <w:ins w:id="732" w:author="EUGENIA ARCE" w:date="2015-08-24T01:21:00Z">
        <w:r w:rsidRPr="005F0D99">
          <w:rPr>
            <w:rFonts w:ascii="Times New Roman" w:hAnsi="Times New Roman" w:cs="Times New Roman"/>
            <w:lang w:val="es-ES"/>
          </w:rPr>
          <w:t>E</w:t>
        </w:r>
        <w:r w:rsidR="00B11214">
          <w:rPr>
            <w:rFonts w:ascii="Times New Roman" w:hAnsi="Times New Roman" w:cs="Times New Roman"/>
            <w:lang w:val="es-ES"/>
          </w:rPr>
          <w:t>l</w:t>
        </w:r>
        <w:r w:rsidR="004C0483">
          <w:rPr>
            <w:rFonts w:ascii="Times New Roman" w:hAnsi="Times New Roman" w:cs="Times New Roman"/>
            <w:lang w:val="es-ES"/>
          </w:rPr>
          <w:t xml:space="preserve"> conjunto de cambios </w:t>
        </w:r>
      </w:ins>
      <w:r w:rsidR="00DF17CD" w:rsidRPr="005F0D99">
        <w:rPr>
          <w:rFonts w:ascii="Times New Roman" w:hAnsi="Times New Roman" w:cs="Times New Roman"/>
          <w:lang w:val="es-ES"/>
        </w:rPr>
        <w:t>en relaci</w:t>
      </w:r>
      <w:r w:rsidR="00B11214">
        <w:rPr>
          <w:rFonts w:ascii="Times New Roman" w:hAnsi="Times New Roman" w:cs="Times New Roman"/>
          <w:lang w:val="es-ES"/>
        </w:rPr>
        <w:t>ón con la organización política</w:t>
      </w:r>
      <w:del w:id="733" w:author="EUGENIA ARCE" w:date="2015-08-24T01:21:00Z">
        <w:r w:rsidR="00DF17CD" w:rsidRPr="005F0D99">
          <w:rPr>
            <w:rFonts w:ascii="Times New Roman" w:hAnsi="Times New Roman" w:cs="Times New Roman"/>
            <w:lang w:val="es-ES"/>
          </w:rPr>
          <w:delText xml:space="preserve"> </w:delText>
        </w:r>
        <w:r w:rsidR="00F2034D" w:rsidRPr="005F0D99">
          <w:rPr>
            <w:rFonts w:ascii="Times New Roman" w:hAnsi="Times New Roman" w:cs="Times New Roman"/>
            <w:lang w:val="es-ES"/>
          </w:rPr>
          <w:delText>fue lo que</w:delText>
        </w:r>
      </w:del>
      <w:ins w:id="734" w:author="EUGENIA ARCE" w:date="2015-08-24T01:21:00Z">
        <w:r w:rsidR="00B11214">
          <w:rPr>
            <w:rFonts w:ascii="Times New Roman" w:hAnsi="Times New Roman" w:cs="Times New Roman"/>
            <w:lang w:val="es-ES"/>
          </w:rPr>
          <w:t>,</w:t>
        </w:r>
        <w:r w:rsidR="004C0483">
          <w:rPr>
            <w:rFonts w:ascii="Times New Roman" w:hAnsi="Times New Roman" w:cs="Times New Roman"/>
            <w:lang w:val="es-ES"/>
          </w:rPr>
          <w:t xml:space="preserve"> que llevaron al </w:t>
        </w:r>
        <w:r w:rsidR="004C0483" w:rsidRPr="005F0D99">
          <w:rPr>
            <w:rFonts w:ascii="Times New Roman" w:hAnsi="Times New Roman" w:cs="Times New Roman"/>
            <w:lang w:val="es-ES"/>
          </w:rPr>
          <w:t xml:space="preserve">paso o superación </w:t>
        </w:r>
        <w:r w:rsidR="004C0483">
          <w:rPr>
            <w:rFonts w:ascii="Times New Roman" w:hAnsi="Times New Roman" w:cs="Times New Roman"/>
            <w:lang w:val="es-ES"/>
          </w:rPr>
          <w:t>de las relaciones de poder hacia un modelo concentrado, institucionalizado, centralizado y despersonal</w:t>
        </w:r>
        <w:r w:rsidR="00A71E3F">
          <w:rPr>
            <w:rFonts w:ascii="Times New Roman" w:hAnsi="Times New Roman" w:cs="Times New Roman"/>
            <w:lang w:val="es-ES"/>
          </w:rPr>
          <w:t>izado,</w:t>
        </w:r>
      </w:ins>
      <w:r w:rsidR="004C0483">
        <w:rPr>
          <w:rFonts w:ascii="Times New Roman" w:hAnsi="Times New Roman" w:cs="Times New Roman"/>
          <w:lang w:val="es-ES"/>
        </w:rPr>
        <w:t xml:space="preserve"> </w:t>
      </w:r>
      <w:r w:rsidR="00F2034D" w:rsidRPr="005F0D99">
        <w:rPr>
          <w:rFonts w:ascii="Times New Roman" w:hAnsi="Times New Roman" w:cs="Times New Roman"/>
          <w:lang w:val="es-ES"/>
        </w:rPr>
        <w:t xml:space="preserve">se vivió políticamente </w:t>
      </w:r>
      <w:r w:rsidR="00BC5A51" w:rsidRPr="005F0D99">
        <w:rPr>
          <w:rFonts w:ascii="Times New Roman" w:hAnsi="Times New Roman" w:cs="Times New Roman"/>
          <w:lang w:val="es-ES"/>
        </w:rPr>
        <w:t xml:space="preserve">en el </w:t>
      </w:r>
      <w:r w:rsidR="00BC5A51" w:rsidRPr="005F0D99">
        <w:rPr>
          <w:rFonts w:ascii="Times New Roman" w:hAnsi="Times New Roman" w:cs="Times New Roman"/>
          <w:b/>
          <w:lang w:val="es-ES"/>
        </w:rPr>
        <w:t>Siglo XVI</w:t>
      </w:r>
      <w:r w:rsidR="00BC5A51" w:rsidRPr="005F0D99">
        <w:rPr>
          <w:rFonts w:ascii="Times New Roman" w:hAnsi="Times New Roman" w:cs="Times New Roman"/>
          <w:lang w:val="es-ES"/>
        </w:rPr>
        <w:t xml:space="preserve"> con la constitución de los </w:t>
      </w:r>
      <w:del w:id="735" w:author="EUGENIA ARCE" w:date="2015-08-24T01:21:00Z">
        <w:r w:rsidR="00BC5A51" w:rsidRPr="005F0D99">
          <w:rPr>
            <w:rFonts w:ascii="Times New Roman" w:hAnsi="Times New Roman" w:cs="Times New Roman"/>
            <w:b/>
            <w:lang w:val="es-ES"/>
          </w:rPr>
          <w:delText>ESTADOS ABSOLUTISTAS</w:delText>
        </w:r>
        <w:r w:rsidR="00BC5A51" w:rsidRPr="005F0D99">
          <w:rPr>
            <w:rFonts w:ascii="Times New Roman" w:hAnsi="Times New Roman" w:cs="Times New Roman"/>
            <w:lang w:val="es-ES"/>
          </w:rPr>
          <w:delText xml:space="preserve"> en los cuales</w:delText>
        </w:r>
      </w:del>
      <w:ins w:id="736" w:author="EUGENIA ARCE" w:date="2015-08-24T01:21:00Z">
        <w:r w:rsidR="00BC5A51" w:rsidRPr="005F0D99">
          <w:rPr>
            <w:rFonts w:ascii="Times New Roman" w:hAnsi="Times New Roman" w:cs="Times New Roman"/>
            <w:b/>
            <w:lang w:val="es-ES"/>
          </w:rPr>
          <w:t>E</w:t>
        </w:r>
        <w:r w:rsidR="00A71E3F">
          <w:rPr>
            <w:rFonts w:ascii="Times New Roman" w:hAnsi="Times New Roman" w:cs="Times New Roman"/>
            <w:b/>
            <w:lang w:val="es-ES"/>
          </w:rPr>
          <w:t>stados absolutistas</w:t>
        </w:r>
        <w:r w:rsidR="00B11214">
          <w:rPr>
            <w:rFonts w:ascii="Times New Roman" w:hAnsi="Times New Roman" w:cs="Times New Roman"/>
            <w:b/>
            <w:lang w:val="es-ES"/>
          </w:rPr>
          <w:t xml:space="preserve">. </w:t>
        </w:r>
        <w:r w:rsidR="00B11214">
          <w:rPr>
            <w:rFonts w:ascii="Times New Roman" w:hAnsi="Times New Roman" w:cs="Times New Roman"/>
            <w:lang w:val="es-ES"/>
          </w:rPr>
          <w:t>En estos Estados,</w:t>
        </w:r>
      </w:ins>
      <w:r w:rsidR="00B11214">
        <w:rPr>
          <w:rFonts w:ascii="Times New Roman" w:hAnsi="Times New Roman" w:cs="Times New Roman"/>
          <w:lang w:val="es-ES"/>
        </w:rPr>
        <w:t xml:space="preserve"> </w:t>
      </w:r>
      <w:r w:rsidR="00BC5A51" w:rsidRPr="005F0D99">
        <w:rPr>
          <w:rFonts w:ascii="Times New Roman" w:hAnsi="Times New Roman" w:cs="Times New Roman"/>
          <w:lang w:val="es-ES"/>
        </w:rPr>
        <w:t xml:space="preserve">el </w:t>
      </w:r>
      <w:r w:rsidR="00BC5A51" w:rsidRPr="005D2FE9">
        <w:rPr>
          <w:rFonts w:ascii="Times New Roman" w:hAnsi="Times New Roman"/>
          <w:lang w:val="es-ES"/>
          <w:rPrChange w:id="737" w:author="EUGENIA ARCE" w:date="2015-08-24T01:21:00Z">
            <w:rPr>
              <w:rFonts w:ascii="Times New Roman" w:hAnsi="Times New Roman"/>
              <w:b/>
              <w:lang w:val="es-ES"/>
            </w:rPr>
          </w:rPrChange>
        </w:rPr>
        <w:t>rey comenzó a concentrar progresivamente el poder en un territorio sin tener en cuenta</w:t>
      </w:r>
      <w:r w:rsidR="00A71E3F" w:rsidRPr="005D2FE9">
        <w:rPr>
          <w:rFonts w:ascii="Times New Roman" w:hAnsi="Times New Roman"/>
          <w:lang w:val="es-ES"/>
          <w:rPrChange w:id="738" w:author="EUGENIA ARCE" w:date="2015-08-24T01:21:00Z">
            <w:rPr>
              <w:rFonts w:ascii="Times New Roman" w:hAnsi="Times New Roman"/>
              <w:b/>
              <w:lang w:val="es-ES"/>
            </w:rPr>
          </w:rPrChange>
        </w:rPr>
        <w:t xml:space="preserve"> </w:t>
      </w:r>
      <w:ins w:id="739" w:author="EUGENIA ARCE" w:date="2015-08-24T01:21:00Z">
        <w:r w:rsidR="00A71E3F" w:rsidRPr="005D2FE9">
          <w:rPr>
            <w:rFonts w:ascii="Times New Roman" w:hAnsi="Times New Roman" w:cs="Times New Roman"/>
            <w:lang w:val="es-ES"/>
          </w:rPr>
          <w:t>a</w:t>
        </w:r>
        <w:r w:rsidR="00BC5A51" w:rsidRPr="005D2FE9">
          <w:rPr>
            <w:rFonts w:ascii="Times New Roman" w:hAnsi="Times New Roman" w:cs="Times New Roman"/>
            <w:lang w:val="es-ES"/>
          </w:rPr>
          <w:t xml:space="preserve"> </w:t>
        </w:r>
      </w:ins>
      <w:r w:rsidR="00BC5A51" w:rsidRPr="005D2FE9">
        <w:rPr>
          <w:rFonts w:ascii="Times New Roman" w:hAnsi="Times New Roman"/>
          <w:lang w:val="es-ES"/>
          <w:rPrChange w:id="740" w:author="EUGENIA ARCE" w:date="2015-08-24T01:21:00Z">
            <w:rPr>
              <w:rFonts w:ascii="Times New Roman" w:hAnsi="Times New Roman"/>
              <w:b/>
              <w:lang w:val="es-ES"/>
            </w:rPr>
          </w:rPrChange>
        </w:rPr>
        <w:t>otras instancias</w:t>
      </w:r>
      <w:r w:rsidR="00555F65" w:rsidRPr="005D2FE9">
        <w:rPr>
          <w:rFonts w:ascii="Times New Roman" w:hAnsi="Times New Roman"/>
          <w:lang w:val="es-ES"/>
          <w:rPrChange w:id="741" w:author="EUGENIA ARCE" w:date="2015-08-24T01:21:00Z">
            <w:rPr>
              <w:rFonts w:ascii="Times New Roman" w:hAnsi="Times New Roman"/>
              <w:b/>
              <w:lang w:val="es-ES"/>
            </w:rPr>
          </w:rPrChange>
        </w:rPr>
        <w:t>,</w:t>
      </w:r>
      <w:ins w:id="742" w:author="EUGENIA ARCE" w:date="2015-08-24T01:21:00Z">
        <w:r w:rsidR="00555F65" w:rsidRPr="005F0D99">
          <w:rPr>
            <w:rFonts w:ascii="Times New Roman" w:hAnsi="Times New Roman" w:cs="Times New Roman"/>
            <w:b/>
            <w:lang w:val="es-ES"/>
          </w:rPr>
          <w:t xml:space="preserve"> </w:t>
        </w:r>
        <w:r w:rsidR="00A71E3F" w:rsidRPr="00A71E3F">
          <w:rPr>
            <w:rFonts w:ascii="Times New Roman" w:hAnsi="Times New Roman" w:cs="Times New Roman"/>
            <w:lang w:val="es-ES"/>
          </w:rPr>
          <w:t>y a</w:t>
        </w:r>
      </w:ins>
      <w:r w:rsidR="00A71E3F" w:rsidRPr="00A71E3F">
        <w:rPr>
          <w:rFonts w:ascii="Times New Roman" w:hAnsi="Times New Roman"/>
          <w:lang w:val="es-ES"/>
          <w:rPrChange w:id="743" w:author="EUGENIA ARCE" w:date="2015-08-24T01:21:00Z">
            <w:rPr>
              <w:rFonts w:ascii="Times New Roman" w:hAnsi="Times New Roman"/>
              <w:b/>
              <w:lang w:val="es-ES"/>
            </w:rPr>
          </w:rPrChange>
        </w:rPr>
        <w:t xml:space="preserve"> </w:t>
      </w:r>
      <w:r w:rsidR="00555F65" w:rsidRPr="005F0D99">
        <w:rPr>
          <w:rFonts w:ascii="Times New Roman" w:hAnsi="Times New Roman" w:cs="Times New Roman"/>
          <w:lang w:val="es-ES"/>
        </w:rPr>
        <w:t>considerarse</w:t>
      </w:r>
      <w:r w:rsidR="00555F65" w:rsidRPr="005F0D99">
        <w:rPr>
          <w:rFonts w:ascii="Times New Roman" w:hAnsi="Times New Roman" w:cs="Times New Roman"/>
          <w:b/>
          <w:lang w:val="es-ES"/>
        </w:rPr>
        <w:t xml:space="preserve"> </w:t>
      </w:r>
      <w:r w:rsidR="00555F65" w:rsidRPr="00A71E3F">
        <w:rPr>
          <w:rFonts w:ascii="Times New Roman" w:hAnsi="Times New Roman"/>
          <w:b/>
          <w:lang w:val="es-ES"/>
          <w:rPrChange w:id="744" w:author="EUGENIA ARCE" w:date="2015-08-24T01:21:00Z">
            <w:rPr>
              <w:rFonts w:ascii="Times New Roman" w:hAnsi="Times New Roman"/>
              <w:b/>
              <w:i/>
              <w:lang w:val="es-ES"/>
            </w:rPr>
          </w:rPrChange>
        </w:rPr>
        <w:t>soberano</w:t>
      </w:r>
      <w:r w:rsidR="00555F65" w:rsidRPr="00A71E3F">
        <w:rPr>
          <w:rFonts w:ascii="Times New Roman" w:hAnsi="Times New Roman" w:cs="Times New Roman"/>
          <w:lang w:val="es-ES"/>
        </w:rPr>
        <w:t xml:space="preserve">. </w:t>
      </w:r>
      <w:r w:rsidR="00555F65" w:rsidRPr="005F0D99">
        <w:rPr>
          <w:rFonts w:ascii="Times New Roman" w:hAnsi="Times New Roman" w:cs="Times New Roman"/>
          <w:lang w:val="es-ES"/>
        </w:rPr>
        <w:t>Esa fue la tentativa que buscó la desvinculación del poder del monarca de</w:t>
      </w:r>
      <w:r w:rsidR="00B11214">
        <w:rPr>
          <w:rFonts w:ascii="Times New Roman" w:hAnsi="Times New Roman" w:cs="Times New Roman"/>
          <w:lang w:val="es-ES"/>
        </w:rPr>
        <w:t xml:space="preserve"> otros poderes que lo limitaban</w:t>
      </w:r>
      <w:del w:id="745" w:author="EUGENIA ARCE" w:date="2015-08-24T01:21:00Z">
        <w:r w:rsidR="00555F65" w:rsidRPr="005F0D99">
          <w:rPr>
            <w:rFonts w:ascii="Times New Roman" w:hAnsi="Times New Roman" w:cs="Times New Roman"/>
            <w:lang w:val="es-ES"/>
          </w:rPr>
          <w:delText xml:space="preserve">. </w:delText>
        </w:r>
        <w:r w:rsidR="00EE7B80" w:rsidRPr="005F0D99">
          <w:rPr>
            <w:rFonts w:ascii="Times New Roman" w:hAnsi="Times New Roman" w:cs="Times New Roman"/>
            <w:lang w:val="es-ES"/>
          </w:rPr>
          <w:delText>Los</w:delText>
        </w:r>
      </w:del>
      <w:ins w:id="746" w:author="EUGENIA ARCE" w:date="2015-08-24T01:21:00Z">
        <w:r w:rsidR="00B11214">
          <w:rPr>
            <w:rFonts w:ascii="Times New Roman" w:hAnsi="Times New Roman" w:cs="Times New Roman"/>
            <w:lang w:val="es-ES"/>
          </w:rPr>
          <w:t>, incluso de</w:t>
        </w:r>
        <w:r w:rsidR="00555F65" w:rsidRPr="005F0D99">
          <w:rPr>
            <w:rFonts w:ascii="Times New Roman" w:hAnsi="Times New Roman" w:cs="Times New Roman"/>
            <w:lang w:val="es-ES"/>
          </w:rPr>
          <w:t xml:space="preserve"> </w:t>
        </w:r>
        <w:r w:rsidR="00B11214">
          <w:rPr>
            <w:rFonts w:ascii="Times New Roman" w:hAnsi="Times New Roman" w:cs="Times New Roman"/>
            <w:lang w:val="es-ES"/>
          </w:rPr>
          <w:t>l</w:t>
        </w:r>
        <w:r w:rsidR="00EE7B80" w:rsidRPr="005F0D99">
          <w:rPr>
            <w:rFonts w:ascii="Times New Roman" w:hAnsi="Times New Roman" w:cs="Times New Roman"/>
            <w:lang w:val="es-ES"/>
          </w:rPr>
          <w:t>os</w:t>
        </w:r>
      </w:ins>
      <w:r w:rsidR="00EE7B80" w:rsidRPr="005F0D99">
        <w:rPr>
          <w:rFonts w:ascii="Times New Roman" w:hAnsi="Times New Roman" w:cs="Times New Roman"/>
          <w:lang w:val="es-ES"/>
        </w:rPr>
        <w:t xml:space="preserve"> que se </w:t>
      </w:r>
      <w:r w:rsidR="00745C52" w:rsidRPr="005F0D99">
        <w:rPr>
          <w:rFonts w:ascii="Times New Roman" w:hAnsi="Times New Roman" w:cs="Times New Roman"/>
          <w:lang w:val="es-ES"/>
        </w:rPr>
        <w:t xml:space="preserve">le </w:t>
      </w:r>
      <w:r w:rsidR="00EE7B80" w:rsidRPr="005F0D99">
        <w:rPr>
          <w:rFonts w:ascii="Times New Roman" w:hAnsi="Times New Roman" w:cs="Times New Roman"/>
          <w:lang w:val="es-ES"/>
        </w:rPr>
        <w:t xml:space="preserve">opusieron: la nobleza, </w:t>
      </w:r>
      <w:r w:rsidR="00B11214">
        <w:rPr>
          <w:rFonts w:ascii="Times New Roman" w:hAnsi="Times New Roman" w:cs="Times New Roman"/>
          <w:lang w:val="es-ES"/>
        </w:rPr>
        <w:t xml:space="preserve">las </w:t>
      </w:r>
      <w:del w:id="747" w:author="EUGENIA ARCE" w:date="2015-08-24T01:21:00Z">
        <w:r w:rsidR="00745C52" w:rsidRPr="005F0D99">
          <w:rPr>
            <w:rFonts w:ascii="Times New Roman" w:hAnsi="Times New Roman" w:cs="Times New Roman"/>
            <w:lang w:val="es-ES"/>
          </w:rPr>
          <w:delText>Cortes,</w:delText>
        </w:r>
      </w:del>
      <w:ins w:id="748" w:author="EUGENIA ARCE" w:date="2015-08-24T01:21:00Z">
        <w:r w:rsidR="00B11214">
          <w:rPr>
            <w:rFonts w:ascii="Times New Roman" w:hAnsi="Times New Roman" w:cs="Times New Roman"/>
            <w:lang w:val="es-ES"/>
          </w:rPr>
          <w:t>c</w:t>
        </w:r>
        <w:r w:rsidR="00745C52" w:rsidRPr="005F0D99">
          <w:rPr>
            <w:rFonts w:ascii="Times New Roman" w:hAnsi="Times New Roman" w:cs="Times New Roman"/>
            <w:lang w:val="es-ES"/>
          </w:rPr>
          <w:t xml:space="preserve">ortes, </w:t>
        </w:r>
        <w:r w:rsidR="00B11214">
          <w:rPr>
            <w:rFonts w:ascii="Times New Roman" w:hAnsi="Times New Roman" w:cs="Times New Roman"/>
            <w:lang w:val="es-ES"/>
          </w:rPr>
          <w:t>las</w:t>
        </w:r>
      </w:ins>
      <w:r w:rsidR="00B11214">
        <w:rPr>
          <w:rFonts w:ascii="Times New Roman" w:hAnsi="Times New Roman" w:cs="Times New Roman"/>
          <w:lang w:val="es-ES"/>
        </w:rPr>
        <w:t xml:space="preserve"> </w:t>
      </w:r>
      <w:r w:rsidR="00745C52" w:rsidRPr="005F0D99">
        <w:rPr>
          <w:rFonts w:ascii="Times New Roman" w:hAnsi="Times New Roman" w:cs="Times New Roman"/>
          <w:lang w:val="es-ES"/>
        </w:rPr>
        <w:t xml:space="preserve">corporaciones, </w:t>
      </w:r>
      <w:ins w:id="749" w:author="EUGENIA ARCE" w:date="2015-08-24T01:21:00Z">
        <w:r w:rsidR="00B11214">
          <w:rPr>
            <w:rFonts w:ascii="Times New Roman" w:hAnsi="Times New Roman" w:cs="Times New Roman"/>
            <w:lang w:val="es-ES"/>
          </w:rPr>
          <w:t xml:space="preserve">la </w:t>
        </w:r>
      </w:ins>
      <w:r w:rsidR="00745C52" w:rsidRPr="005F0D99">
        <w:rPr>
          <w:rFonts w:ascii="Times New Roman" w:hAnsi="Times New Roman" w:cs="Times New Roman"/>
          <w:lang w:val="es-ES"/>
        </w:rPr>
        <w:t xml:space="preserve">Iglesia. </w:t>
      </w:r>
      <w:del w:id="750" w:author="EUGENIA ARCE" w:date="2015-08-24T01:21:00Z">
        <w:r w:rsidR="00745C52" w:rsidRPr="005F0D99">
          <w:rPr>
            <w:rFonts w:ascii="Times New Roman" w:hAnsi="Times New Roman" w:cs="Times New Roman"/>
            <w:lang w:val="es-ES"/>
          </w:rPr>
          <w:delText>No obstante,</w:delText>
        </w:r>
      </w:del>
      <w:ins w:id="751" w:author="EUGENIA ARCE" w:date="2015-08-24T01:21:00Z">
        <w:r w:rsidR="00B11214">
          <w:rPr>
            <w:rFonts w:ascii="Times New Roman" w:hAnsi="Times New Roman" w:cs="Times New Roman"/>
            <w:lang w:val="es-ES"/>
          </w:rPr>
          <w:t>El rey</w:t>
        </w:r>
      </w:ins>
      <w:r w:rsidR="00745C52" w:rsidRPr="005F0D99">
        <w:rPr>
          <w:rFonts w:ascii="Times New Roman" w:hAnsi="Times New Roman" w:cs="Times New Roman"/>
          <w:lang w:val="es-ES"/>
        </w:rPr>
        <w:t xml:space="preserve"> </w:t>
      </w:r>
      <w:r w:rsidR="00555F65" w:rsidRPr="005F0D99">
        <w:rPr>
          <w:rFonts w:ascii="Times New Roman" w:hAnsi="Times New Roman" w:cs="Times New Roman"/>
          <w:lang w:val="es-ES"/>
        </w:rPr>
        <w:t>p</w:t>
      </w:r>
      <w:r w:rsidR="00F2034D" w:rsidRPr="005F0D99">
        <w:rPr>
          <w:rFonts w:ascii="Times New Roman" w:hAnsi="Times New Roman" w:cs="Times New Roman"/>
          <w:lang w:val="es-ES"/>
        </w:rPr>
        <w:t>erso</w:t>
      </w:r>
      <w:r w:rsidR="00555F65" w:rsidRPr="005F0D99">
        <w:rPr>
          <w:rFonts w:ascii="Times New Roman" w:hAnsi="Times New Roman" w:cs="Times New Roman"/>
          <w:lang w:val="es-ES"/>
        </w:rPr>
        <w:t>nificó</w:t>
      </w:r>
      <w:r w:rsidR="00F2034D" w:rsidRPr="005F0D99">
        <w:rPr>
          <w:rFonts w:ascii="Times New Roman" w:hAnsi="Times New Roman" w:cs="Times New Roman"/>
          <w:lang w:val="es-ES"/>
        </w:rPr>
        <w:t xml:space="preserve"> la </w:t>
      </w:r>
      <w:r w:rsidR="00F2034D" w:rsidRPr="005F0D99">
        <w:rPr>
          <w:rFonts w:ascii="Times New Roman" w:hAnsi="Times New Roman" w:cs="Times New Roman"/>
          <w:b/>
          <w:lang w:val="es-ES"/>
        </w:rPr>
        <w:t>máxima autoridad política</w:t>
      </w:r>
      <w:r w:rsidR="00F2034D" w:rsidRPr="005F0D99">
        <w:rPr>
          <w:rFonts w:ascii="Times New Roman" w:hAnsi="Times New Roman" w:cs="Times New Roman"/>
          <w:lang w:val="es-ES"/>
        </w:rPr>
        <w:t xml:space="preserve">, un poder político </w:t>
      </w:r>
      <w:r w:rsidR="00555F65" w:rsidRPr="005F0D99">
        <w:rPr>
          <w:rFonts w:ascii="Times New Roman" w:hAnsi="Times New Roman" w:cs="Times New Roman"/>
          <w:b/>
          <w:lang w:val="es-ES"/>
        </w:rPr>
        <w:t>preeminente</w:t>
      </w:r>
      <w:r w:rsidR="00B11214">
        <w:rPr>
          <w:rFonts w:ascii="Times New Roman" w:hAnsi="Times New Roman" w:cs="Times New Roman"/>
          <w:lang w:val="es-ES"/>
        </w:rPr>
        <w:t xml:space="preserve"> sobre el cual no </w:t>
      </w:r>
      <w:del w:id="752" w:author="EUGENIA ARCE" w:date="2015-08-24T01:21:00Z">
        <w:r w:rsidR="00F2034D" w:rsidRPr="005F0D99">
          <w:rPr>
            <w:rFonts w:ascii="Times New Roman" w:hAnsi="Times New Roman" w:cs="Times New Roman"/>
            <w:lang w:val="es-ES"/>
          </w:rPr>
          <w:delText>hay</w:delText>
        </w:r>
      </w:del>
      <w:ins w:id="753" w:author="EUGENIA ARCE" w:date="2015-08-24T01:21:00Z">
        <w:r w:rsidR="00B11214">
          <w:rPr>
            <w:rFonts w:ascii="Times New Roman" w:hAnsi="Times New Roman" w:cs="Times New Roman"/>
            <w:lang w:val="es-ES"/>
          </w:rPr>
          <w:t>habría</w:t>
        </w:r>
      </w:ins>
      <w:r w:rsidR="00F2034D" w:rsidRPr="005F0D99">
        <w:rPr>
          <w:rFonts w:ascii="Times New Roman" w:hAnsi="Times New Roman" w:cs="Times New Roman"/>
          <w:lang w:val="es-ES"/>
        </w:rPr>
        <w:t xml:space="preserve"> otro en lo </w:t>
      </w:r>
      <w:r w:rsidR="00F2034D" w:rsidRPr="005F0D99">
        <w:rPr>
          <w:rFonts w:ascii="Times New Roman" w:hAnsi="Times New Roman" w:cs="Times New Roman"/>
          <w:b/>
          <w:lang w:val="es-ES"/>
        </w:rPr>
        <w:t>terrenal</w:t>
      </w:r>
      <w:r w:rsidR="00F2034D" w:rsidRPr="005F0D99">
        <w:rPr>
          <w:rFonts w:ascii="Times New Roman" w:hAnsi="Times New Roman" w:cs="Times New Roman"/>
          <w:lang w:val="es-ES"/>
        </w:rPr>
        <w:t>.</w:t>
      </w:r>
    </w:p>
    <w:p w14:paraId="762DE6C9" w14:textId="77777777" w:rsidR="00F2034D" w:rsidRPr="005F0D99" w:rsidRDefault="00F2034D"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DF17CD" w:rsidRPr="005F0D99" w14:paraId="6902DA22" w14:textId="77777777" w:rsidTr="00DD70DB">
        <w:tc>
          <w:tcPr>
            <w:tcW w:w="9054" w:type="dxa"/>
            <w:gridSpan w:val="2"/>
            <w:shd w:val="clear" w:color="auto" w:fill="0D0D0D" w:themeFill="text1" w:themeFillTint="F2"/>
          </w:tcPr>
          <w:p w14:paraId="20F16D82" w14:textId="77777777" w:rsidR="00DF17CD" w:rsidRPr="005F0D99" w:rsidRDefault="00DF17CD"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DF17CD" w:rsidRPr="005F0D99" w14:paraId="43F0D3FF" w14:textId="77777777" w:rsidTr="00DD70DB">
        <w:tc>
          <w:tcPr>
            <w:tcW w:w="1809" w:type="dxa"/>
          </w:tcPr>
          <w:p w14:paraId="2D773640" w14:textId="77777777" w:rsidR="00DF17CD" w:rsidRPr="005F0D99" w:rsidRDefault="00DF17CD"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45" w:type="dxa"/>
          </w:tcPr>
          <w:p w14:paraId="5168FE4E" w14:textId="07DC77C4" w:rsidR="00DF17CD" w:rsidRPr="005F0D99" w:rsidRDefault="00DF17CD"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CS_G07_09_IMG17</w:t>
            </w:r>
          </w:p>
        </w:tc>
      </w:tr>
      <w:tr w:rsidR="00DF17CD" w:rsidRPr="005F0D99" w14:paraId="25CF6ED2" w14:textId="77777777" w:rsidTr="00DD70DB">
        <w:tc>
          <w:tcPr>
            <w:tcW w:w="1809" w:type="dxa"/>
          </w:tcPr>
          <w:p w14:paraId="0901B96D" w14:textId="77777777" w:rsidR="00DF17CD" w:rsidRPr="005F0D99" w:rsidRDefault="00DF17CD"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223351A2" w14:textId="7B95454F" w:rsidR="00DF17CD" w:rsidRPr="005F0D99" w:rsidRDefault="00DF17CD" w:rsidP="005F0D99">
            <w:pPr>
              <w:spacing w:line="276" w:lineRule="auto"/>
              <w:jc w:val="both"/>
              <w:rPr>
                <w:rFonts w:ascii="Times New Roman" w:hAnsi="Times New Roman" w:cs="Times New Roman"/>
                <w:sz w:val="24"/>
                <w:szCs w:val="24"/>
                <w:lang w:val="es-ES"/>
              </w:rPr>
            </w:pPr>
            <w:r w:rsidRPr="005F0D99">
              <w:rPr>
                <w:rFonts w:ascii="Times New Roman" w:hAnsi="Times New Roman" w:cs="Times New Roman"/>
                <w:sz w:val="24"/>
                <w:szCs w:val="24"/>
                <w:lang w:val="es-ES"/>
              </w:rPr>
              <w:t xml:space="preserve">El Gran Rey, el Rey Sol, </w:t>
            </w:r>
            <w:del w:id="754" w:author="EUGENIA ARCE" w:date="2015-08-24T01:21:00Z">
              <w:r w:rsidR="00360280" w:rsidRPr="005F0D99">
                <w:rPr>
                  <w:rFonts w:ascii="Times New Roman" w:hAnsi="Times New Roman" w:cs="Times New Roman"/>
                  <w:sz w:val="24"/>
                  <w:szCs w:val="24"/>
                  <w:lang w:val="es-ES"/>
                </w:rPr>
                <w:delText>explendor</w:delText>
              </w:r>
            </w:del>
            <w:ins w:id="755" w:author="EUGENIA ARCE" w:date="2015-08-24T01:21:00Z">
              <w:r w:rsidR="00B11214">
                <w:rPr>
                  <w:rFonts w:ascii="Times New Roman" w:hAnsi="Times New Roman" w:cs="Times New Roman"/>
                  <w:sz w:val="24"/>
                  <w:szCs w:val="24"/>
                  <w:lang w:val="es-ES"/>
                </w:rPr>
                <w:t>es</w:t>
              </w:r>
              <w:r w:rsidR="00360280" w:rsidRPr="005F0D99">
                <w:rPr>
                  <w:rFonts w:ascii="Times New Roman" w:hAnsi="Times New Roman" w:cs="Times New Roman"/>
                  <w:sz w:val="24"/>
                  <w:szCs w:val="24"/>
                  <w:lang w:val="es-ES"/>
                </w:rPr>
                <w:t>plendor</w:t>
              </w:r>
            </w:ins>
            <w:r w:rsidRPr="005F0D99">
              <w:rPr>
                <w:rFonts w:ascii="Times New Roman" w:hAnsi="Times New Roman" w:cs="Times New Roman"/>
                <w:sz w:val="24"/>
                <w:szCs w:val="24"/>
                <w:lang w:val="es-ES"/>
              </w:rPr>
              <w:t xml:space="preserve"> del Absolutismo. </w:t>
            </w:r>
          </w:p>
        </w:tc>
      </w:tr>
      <w:tr w:rsidR="00DF17CD" w:rsidRPr="005F0D99" w14:paraId="7FFF3484" w14:textId="77777777" w:rsidTr="00DD70DB">
        <w:tc>
          <w:tcPr>
            <w:tcW w:w="1809" w:type="dxa"/>
          </w:tcPr>
          <w:p w14:paraId="21DB4642" w14:textId="77777777" w:rsidR="00DF17CD" w:rsidRPr="005F0D99" w:rsidRDefault="00DF17CD"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Código Shutterstock</w:t>
            </w:r>
          </w:p>
        </w:tc>
        <w:tc>
          <w:tcPr>
            <w:tcW w:w="7245" w:type="dxa"/>
          </w:tcPr>
          <w:p w14:paraId="74230EE4" w14:textId="2890E07C" w:rsidR="00DF17CD" w:rsidRPr="005F0D99" w:rsidRDefault="00DF17CD" w:rsidP="005F0D99">
            <w:pPr>
              <w:spacing w:line="276" w:lineRule="auto"/>
              <w:jc w:val="both"/>
              <w:rPr>
                <w:rFonts w:ascii="Times New Roman" w:hAnsi="Times New Roman" w:cs="Times New Roman"/>
                <w:sz w:val="24"/>
                <w:szCs w:val="24"/>
              </w:rPr>
            </w:pPr>
            <w:del w:id="756" w:author="EUGENIA ARCE" w:date="2015-08-24T01:21:00Z">
              <w:r w:rsidRPr="005F0D99">
                <w:rPr>
                  <w:rFonts w:ascii="Times New Roman" w:hAnsi="Times New Roman" w:cs="Times New Roman"/>
                  <w:sz w:val="24"/>
                  <w:szCs w:val="24"/>
                </w:rPr>
                <w:delText>http://aulaplaneta.planetasaber.com/encyclopedia/default.asp?idpack=9&amp;idpil=000K6I01&amp;ruta=Buscador</w:delText>
              </w:r>
            </w:del>
            <w:ins w:id="757" w:author="EUGENIA ARCE" w:date="2015-08-24T01:21:00Z">
              <w:r w:rsidR="00C8155C">
                <w:fldChar w:fldCharType="begin"/>
              </w:r>
              <w:r w:rsidR="00C8155C">
                <w:instrText xml:space="preserve"> HYPERLINK "http://aulaplaneta.planetasaber.com/encyclopedia/default.asp?idpack=9&amp;idpil=000K6I01&amp;ruta=Buscador" </w:instrText>
              </w:r>
              <w:r w:rsidR="00C8155C">
                <w:rPr>
                  <w:sz w:val="24"/>
                  <w:szCs w:val="24"/>
                  <w:lang w:val="es-ES_tradnl"/>
                </w:rPr>
                <w:fldChar w:fldCharType="separate"/>
              </w:r>
              <w:r w:rsidR="00B11214" w:rsidRPr="00615208">
                <w:rPr>
                  <w:rStyle w:val="Hipervnculo"/>
                  <w:rFonts w:ascii="Times New Roman" w:hAnsi="Times New Roman" w:cs="Times New Roman"/>
                </w:rPr>
                <w:t>http://aulaplaneta.planetasaber.com/encyclopedia/default.asp?idpack=9&amp;idpil=000K6I01&amp;ruta=Buscador</w:t>
              </w:r>
              <w:r w:rsidR="00C8155C">
                <w:rPr>
                  <w:rStyle w:val="Hipervnculo"/>
                  <w:rFonts w:ascii="Times New Roman" w:hAnsi="Times New Roman" w:cs="Times New Roman"/>
                </w:rPr>
                <w:fldChar w:fldCharType="end"/>
              </w:r>
            </w:ins>
          </w:p>
        </w:tc>
      </w:tr>
      <w:tr w:rsidR="00DF17CD" w:rsidRPr="005F0D99" w14:paraId="13CA4ED8" w14:textId="77777777" w:rsidTr="00DD70DB">
        <w:tc>
          <w:tcPr>
            <w:tcW w:w="1809" w:type="dxa"/>
          </w:tcPr>
          <w:p w14:paraId="7C8E972C" w14:textId="77777777" w:rsidR="00DF17CD" w:rsidRPr="005F0D99" w:rsidRDefault="00DF17CD"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054A707E" w14:textId="5F700EEF" w:rsidR="00DF17CD" w:rsidRPr="005F0D99" w:rsidRDefault="00DF17CD" w:rsidP="005F0D99">
            <w:pPr>
              <w:spacing w:line="276" w:lineRule="auto"/>
              <w:jc w:val="both"/>
              <w:rPr>
                <w:rFonts w:ascii="Times New Roman" w:hAnsi="Times New Roman" w:cs="Times New Roman"/>
                <w:sz w:val="24"/>
                <w:szCs w:val="24"/>
              </w:rPr>
            </w:pPr>
            <w:r w:rsidRPr="00B11214">
              <w:rPr>
                <w:rFonts w:ascii="Times New Roman" w:hAnsi="Times New Roman"/>
                <w:i/>
                <w:rPrChange w:id="758" w:author="EUGENIA ARCE" w:date="2015-08-24T01:21:00Z">
                  <w:rPr>
                    <w:rFonts w:ascii="Times New Roman" w:hAnsi="Times New Roman"/>
                  </w:rPr>
                </w:rPrChange>
              </w:rPr>
              <w:t>Luis XIV con traje real</w:t>
            </w:r>
            <w:r w:rsidRPr="005F0D99">
              <w:rPr>
                <w:rFonts w:ascii="Times New Roman" w:hAnsi="Times New Roman" w:cs="Times New Roman"/>
                <w:sz w:val="24"/>
                <w:szCs w:val="24"/>
              </w:rPr>
              <w:t>, 1701, por Hyacinthe Rigaud (Museo del Louvre, París, Francia)</w:t>
            </w:r>
          </w:p>
        </w:tc>
      </w:tr>
    </w:tbl>
    <w:p w14:paraId="32C9E418" w14:textId="77777777" w:rsidR="00F2034D" w:rsidRPr="005F0D99" w:rsidRDefault="00F2034D" w:rsidP="005F0D99">
      <w:pPr>
        <w:spacing w:after="0" w:line="276" w:lineRule="auto"/>
        <w:jc w:val="both"/>
        <w:rPr>
          <w:rFonts w:ascii="Times New Roman" w:hAnsi="Times New Roman" w:cs="Times New Roman"/>
          <w:color w:val="E36C0A" w:themeColor="accent6" w:themeShade="BF"/>
          <w:lang w:val="es-ES"/>
        </w:rPr>
      </w:pPr>
    </w:p>
    <w:p w14:paraId="59FB9ACA" w14:textId="5900C764" w:rsidR="00F2034D" w:rsidRPr="005F0D99" w:rsidRDefault="00F2034D" w:rsidP="005F0D99">
      <w:pPr>
        <w:spacing w:after="0" w:line="276" w:lineRule="auto"/>
        <w:jc w:val="both"/>
        <w:rPr>
          <w:rFonts w:ascii="Times New Roman" w:hAnsi="Times New Roman" w:cs="Times New Roman"/>
          <w:lang w:val="es-ES"/>
        </w:rPr>
      </w:pPr>
      <w:del w:id="759" w:author="EUGENIA ARCE" w:date="2015-08-24T01:21:00Z">
        <w:r w:rsidRPr="005F0D99">
          <w:rPr>
            <w:rFonts w:ascii="Times New Roman" w:hAnsi="Times New Roman" w:cs="Times New Roman"/>
            <w:lang w:val="es-ES"/>
          </w:rPr>
          <w:delText>Qué conllevo</w:delText>
        </w:r>
        <w:r w:rsidR="009C2A10" w:rsidRPr="005F0D99">
          <w:rPr>
            <w:rFonts w:ascii="Times New Roman" w:hAnsi="Times New Roman" w:cs="Times New Roman"/>
            <w:lang w:val="es-ES"/>
          </w:rPr>
          <w:delText xml:space="preserve"> la</w:delText>
        </w:r>
      </w:del>
      <w:ins w:id="760" w:author="EUGENIA ARCE" w:date="2015-08-24T01:21:00Z">
        <w:r w:rsidR="00B11214" w:rsidRPr="005F0D99">
          <w:rPr>
            <w:rFonts w:ascii="Times New Roman" w:hAnsi="Times New Roman" w:cs="Times New Roman"/>
            <w:lang w:val="es-ES"/>
          </w:rPr>
          <w:t>L</w:t>
        </w:r>
        <w:r w:rsidR="009C2A10" w:rsidRPr="005F0D99">
          <w:rPr>
            <w:rFonts w:ascii="Times New Roman" w:hAnsi="Times New Roman" w:cs="Times New Roman"/>
            <w:lang w:val="es-ES"/>
          </w:rPr>
          <w:t>a</w:t>
        </w:r>
      </w:ins>
      <w:r w:rsidR="009C2A10" w:rsidRPr="005F0D99">
        <w:rPr>
          <w:rFonts w:ascii="Times New Roman" w:hAnsi="Times New Roman" w:cs="Times New Roman"/>
          <w:lang w:val="es-ES"/>
        </w:rPr>
        <w:t xml:space="preserve"> consolidación del Absolutismo</w:t>
      </w:r>
      <w:ins w:id="761" w:author="EUGENIA ARCE" w:date="2015-08-24T01:21:00Z">
        <w:r w:rsidR="00B11214">
          <w:rPr>
            <w:rFonts w:ascii="Times New Roman" w:hAnsi="Times New Roman" w:cs="Times New Roman"/>
            <w:lang w:val="es-ES"/>
          </w:rPr>
          <w:t xml:space="preserve"> conllevó otras consecuencias</w:t>
        </w:r>
      </w:ins>
      <w:r w:rsidRPr="005F0D99">
        <w:rPr>
          <w:rFonts w:ascii="Times New Roman" w:hAnsi="Times New Roman" w:cs="Times New Roman"/>
          <w:lang w:val="es-ES"/>
        </w:rPr>
        <w:t>:</w:t>
      </w:r>
    </w:p>
    <w:p w14:paraId="6C587DB9" w14:textId="77777777" w:rsidR="00F2034D" w:rsidRPr="005F0D99" w:rsidRDefault="00F2034D" w:rsidP="005F0D99">
      <w:pPr>
        <w:spacing w:after="0" w:line="276" w:lineRule="auto"/>
        <w:jc w:val="both"/>
        <w:rPr>
          <w:rFonts w:ascii="Times New Roman" w:hAnsi="Times New Roman" w:cs="Times New Roman"/>
          <w:lang w:val="es-ES"/>
        </w:rPr>
      </w:pPr>
    </w:p>
    <w:p w14:paraId="5E815E95" w14:textId="0DEE3913" w:rsidR="00F2034D" w:rsidRPr="00B11214" w:rsidRDefault="00F2034D" w:rsidP="005F0D99">
      <w:pPr>
        <w:pStyle w:val="Prrafodelista"/>
        <w:numPr>
          <w:ilvl w:val="0"/>
          <w:numId w:val="39"/>
        </w:numPr>
        <w:spacing w:after="0" w:line="276" w:lineRule="auto"/>
        <w:jc w:val="both"/>
        <w:rPr>
          <w:rFonts w:ascii="Times New Roman" w:hAnsi="Times New Roman" w:cs="Times New Roman"/>
          <w:lang w:val="es-ES"/>
        </w:rPr>
      </w:pPr>
      <w:r w:rsidRPr="005F0D99">
        <w:rPr>
          <w:rFonts w:ascii="Times New Roman" w:hAnsi="Times New Roman" w:cs="Times New Roman"/>
          <w:lang w:val="es-ES"/>
        </w:rPr>
        <w:t>L</w:t>
      </w:r>
      <w:r w:rsidR="00BC5A51" w:rsidRPr="005F0D99">
        <w:rPr>
          <w:rFonts w:ascii="Times New Roman" w:hAnsi="Times New Roman" w:cs="Times New Roman"/>
          <w:lang w:val="es-ES"/>
        </w:rPr>
        <w:t xml:space="preserve">a atribución </w:t>
      </w:r>
      <w:r w:rsidRPr="005F0D99">
        <w:rPr>
          <w:rFonts w:ascii="Times New Roman" w:hAnsi="Times New Roman" w:cs="Times New Roman"/>
          <w:lang w:val="es-ES"/>
        </w:rPr>
        <w:t xml:space="preserve">al Rey </w:t>
      </w:r>
      <w:r w:rsidR="00BC5A51" w:rsidRPr="005F0D99">
        <w:rPr>
          <w:rFonts w:ascii="Times New Roman" w:hAnsi="Times New Roman" w:cs="Times New Roman"/>
          <w:lang w:val="es-ES"/>
        </w:rPr>
        <w:t xml:space="preserve">de </w:t>
      </w:r>
      <w:r w:rsidR="00BC5A51" w:rsidRPr="00B11214">
        <w:rPr>
          <w:rFonts w:ascii="Times New Roman" w:hAnsi="Times New Roman"/>
          <w:lang w:val="es-ES"/>
          <w:rPrChange w:id="762" w:author="EUGENIA ARCE" w:date="2015-08-24T01:21:00Z">
            <w:rPr>
              <w:rFonts w:ascii="Times New Roman" w:hAnsi="Times New Roman"/>
              <w:i/>
              <w:lang w:val="es-ES"/>
            </w:rPr>
          </w:rPrChange>
        </w:rPr>
        <w:t>competencias para dictar justicia, exigir el pago de impuestos ordinarios o extraordinarios a sus súbditos mediante la creación de fuertes sistemas trib</w:t>
      </w:r>
      <w:r w:rsidR="00FF2492" w:rsidRPr="00B11214">
        <w:rPr>
          <w:rFonts w:ascii="Times New Roman" w:hAnsi="Times New Roman"/>
          <w:lang w:val="es-ES"/>
          <w:rPrChange w:id="763" w:author="EUGENIA ARCE" w:date="2015-08-24T01:21:00Z">
            <w:rPr>
              <w:rFonts w:ascii="Times New Roman" w:hAnsi="Times New Roman"/>
              <w:i/>
              <w:lang w:val="es-ES"/>
            </w:rPr>
          </w:rPrChange>
        </w:rPr>
        <w:t>utarios, crear leyes, mantener</w:t>
      </w:r>
      <w:r w:rsidR="00BC5A51" w:rsidRPr="00B11214">
        <w:rPr>
          <w:rFonts w:ascii="Times New Roman" w:hAnsi="Times New Roman"/>
          <w:lang w:val="es-ES"/>
          <w:rPrChange w:id="764" w:author="EUGENIA ARCE" w:date="2015-08-24T01:21:00Z">
            <w:rPr>
              <w:rFonts w:ascii="Times New Roman" w:hAnsi="Times New Roman"/>
              <w:i/>
              <w:lang w:val="es-ES"/>
            </w:rPr>
          </w:rPrChange>
        </w:rPr>
        <w:t xml:space="preserve"> el orden y la seguridad interna (al interior de las fronteras del Estado) y externa (</w:t>
      </w:r>
      <w:r w:rsidRPr="00B11214">
        <w:rPr>
          <w:rFonts w:ascii="Times New Roman" w:hAnsi="Times New Roman"/>
          <w:lang w:val="es-ES"/>
          <w:rPrChange w:id="765" w:author="EUGENIA ARCE" w:date="2015-08-24T01:21:00Z">
            <w:rPr>
              <w:rFonts w:ascii="Times New Roman" w:hAnsi="Times New Roman"/>
              <w:i/>
              <w:lang w:val="es-ES"/>
            </w:rPr>
          </w:rPrChange>
        </w:rPr>
        <w:t>en relación con otros Estados</w:t>
      </w:r>
      <w:del w:id="766" w:author="EUGENIA ARCE" w:date="2015-08-24T01:21:00Z">
        <w:r w:rsidRPr="005F0D99">
          <w:rPr>
            <w:rFonts w:ascii="Times New Roman" w:hAnsi="Times New Roman" w:cs="Times New Roman"/>
            <w:i/>
            <w:lang w:val="es-ES"/>
          </w:rPr>
          <w:delText>)</w:delText>
        </w:r>
        <w:r w:rsidRPr="005F0D99">
          <w:rPr>
            <w:rFonts w:ascii="Times New Roman" w:hAnsi="Times New Roman" w:cs="Times New Roman"/>
            <w:lang w:val="es-ES"/>
          </w:rPr>
          <w:delText>;</w:delText>
        </w:r>
      </w:del>
      <w:ins w:id="767" w:author="EUGENIA ARCE" w:date="2015-08-24T01:21:00Z">
        <w:r w:rsidRPr="00B11214">
          <w:rPr>
            <w:rFonts w:ascii="Times New Roman" w:hAnsi="Times New Roman" w:cs="Times New Roman"/>
            <w:lang w:val="es-ES"/>
          </w:rPr>
          <w:t>)</w:t>
        </w:r>
        <w:r w:rsidR="00B11214">
          <w:rPr>
            <w:rFonts w:ascii="Times New Roman" w:hAnsi="Times New Roman" w:cs="Times New Roman"/>
            <w:lang w:val="es-ES"/>
          </w:rPr>
          <w:t>.</w:t>
        </w:r>
      </w:ins>
    </w:p>
    <w:p w14:paraId="1DF9B0C3" w14:textId="77777777" w:rsidR="009C2A10" w:rsidRPr="00B11214" w:rsidRDefault="009C2A10" w:rsidP="005F0D99">
      <w:pPr>
        <w:pStyle w:val="Prrafodelista"/>
        <w:spacing w:after="0" w:line="276" w:lineRule="auto"/>
        <w:jc w:val="both"/>
        <w:rPr>
          <w:rFonts w:ascii="Times New Roman" w:hAnsi="Times New Roman" w:cs="Times New Roman"/>
          <w:color w:val="E36C0A" w:themeColor="accent6" w:themeShade="BF"/>
          <w:lang w:val="es-ES"/>
        </w:rPr>
      </w:pPr>
    </w:p>
    <w:p w14:paraId="77B511E7" w14:textId="0710370B" w:rsidR="00F2034D" w:rsidRPr="005F0D99" w:rsidRDefault="00F2034D" w:rsidP="005F0D99">
      <w:pPr>
        <w:pStyle w:val="Prrafodelista"/>
        <w:numPr>
          <w:ilvl w:val="0"/>
          <w:numId w:val="39"/>
        </w:numPr>
        <w:spacing w:after="0" w:line="276" w:lineRule="auto"/>
        <w:jc w:val="both"/>
        <w:rPr>
          <w:rFonts w:ascii="Times New Roman" w:hAnsi="Times New Roman" w:cs="Times New Roman"/>
          <w:lang w:val="es-ES"/>
        </w:rPr>
      </w:pPr>
      <w:r w:rsidRPr="00B11214">
        <w:rPr>
          <w:rFonts w:ascii="Times New Roman" w:hAnsi="Times New Roman" w:cs="Times New Roman"/>
          <w:lang w:val="es-ES"/>
        </w:rPr>
        <w:t xml:space="preserve">La </w:t>
      </w:r>
      <w:r w:rsidR="00BC5A51" w:rsidRPr="00B11214">
        <w:rPr>
          <w:rFonts w:ascii="Times New Roman" w:hAnsi="Times New Roman"/>
          <w:lang w:val="es-ES"/>
          <w:rPrChange w:id="768" w:author="EUGENIA ARCE" w:date="2015-08-24T01:21:00Z">
            <w:rPr>
              <w:rFonts w:ascii="Times New Roman" w:hAnsi="Times New Roman"/>
              <w:i/>
              <w:lang w:val="es-ES"/>
            </w:rPr>
          </w:rPrChange>
        </w:rPr>
        <w:t>formación y desarrollo profesional de una administración burocrática</w:t>
      </w:r>
      <w:r w:rsidR="00BC5A51" w:rsidRPr="00B11214">
        <w:rPr>
          <w:rFonts w:ascii="Times New Roman" w:hAnsi="Times New Roman" w:cs="Times New Roman"/>
          <w:lang w:val="es-ES"/>
        </w:rPr>
        <w:t xml:space="preserve"> cada vez </w:t>
      </w:r>
      <w:r w:rsidR="00BC5A51" w:rsidRPr="005F0D99">
        <w:rPr>
          <w:rFonts w:ascii="Times New Roman" w:hAnsi="Times New Roman" w:cs="Times New Roman"/>
          <w:lang w:val="es-ES"/>
        </w:rPr>
        <w:t xml:space="preserve">más especializada, </w:t>
      </w:r>
      <w:ins w:id="769" w:author="EUGENIA ARCE" w:date="2015-08-24T01:21:00Z">
        <w:r w:rsidR="00B11214">
          <w:rPr>
            <w:rFonts w:ascii="Times New Roman" w:hAnsi="Times New Roman" w:cs="Times New Roman"/>
            <w:lang w:val="es-ES"/>
          </w:rPr>
          <w:t xml:space="preserve">así como </w:t>
        </w:r>
      </w:ins>
      <w:r w:rsidR="00BC5A51" w:rsidRPr="005F0D99">
        <w:rPr>
          <w:rFonts w:ascii="Times New Roman" w:hAnsi="Times New Roman" w:cs="Times New Roman"/>
          <w:lang w:val="es-ES"/>
        </w:rPr>
        <w:t xml:space="preserve">de ejércitos o cuerpos militares permanentes y del uso de la diplomacia en </w:t>
      </w:r>
      <w:r w:rsidR="00B11214">
        <w:rPr>
          <w:rFonts w:ascii="Times New Roman" w:hAnsi="Times New Roman" w:cs="Times New Roman"/>
          <w:lang w:val="es-ES"/>
        </w:rPr>
        <w:t>las relaciones internacionales</w:t>
      </w:r>
      <w:del w:id="770" w:author="EUGENIA ARCE" w:date="2015-08-24T01:21:00Z">
        <w:r w:rsidRPr="005F0D99">
          <w:rPr>
            <w:rFonts w:ascii="Times New Roman" w:hAnsi="Times New Roman" w:cs="Times New Roman"/>
            <w:lang w:val="es-ES"/>
          </w:rPr>
          <w:delText>;</w:delText>
        </w:r>
      </w:del>
      <w:ins w:id="771" w:author="EUGENIA ARCE" w:date="2015-08-24T01:21:00Z">
        <w:r w:rsidR="00B11214">
          <w:rPr>
            <w:rFonts w:ascii="Times New Roman" w:hAnsi="Times New Roman" w:cs="Times New Roman"/>
            <w:lang w:val="es-ES"/>
          </w:rPr>
          <w:t>.</w:t>
        </w:r>
      </w:ins>
    </w:p>
    <w:p w14:paraId="02914FD0" w14:textId="77777777" w:rsidR="009C2A10" w:rsidRPr="005F0D99" w:rsidRDefault="009C2A10" w:rsidP="005F0D99">
      <w:pPr>
        <w:pStyle w:val="Prrafodelista"/>
        <w:spacing w:after="0" w:line="276" w:lineRule="auto"/>
        <w:jc w:val="both"/>
        <w:rPr>
          <w:rFonts w:ascii="Times New Roman" w:hAnsi="Times New Roman" w:cs="Times New Roman"/>
          <w:lang w:val="es-ES"/>
        </w:rPr>
      </w:pPr>
    </w:p>
    <w:p w14:paraId="7B5FCE48" w14:textId="647EF680" w:rsidR="00F2034D" w:rsidRPr="005F0D99" w:rsidRDefault="00F2034D" w:rsidP="005F0D99">
      <w:pPr>
        <w:pStyle w:val="Prrafodelista"/>
        <w:numPr>
          <w:ilvl w:val="0"/>
          <w:numId w:val="39"/>
        </w:numPr>
        <w:spacing w:after="0" w:line="276" w:lineRule="auto"/>
        <w:jc w:val="both"/>
        <w:rPr>
          <w:rFonts w:ascii="Times New Roman" w:hAnsi="Times New Roman" w:cs="Times New Roman"/>
          <w:lang w:val="es-ES"/>
        </w:rPr>
      </w:pPr>
      <w:r w:rsidRPr="00B11214">
        <w:rPr>
          <w:rFonts w:ascii="Times New Roman" w:hAnsi="Times New Roman" w:cs="Times New Roman"/>
          <w:lang w:val="es-ES"/>
        </w:rPr>
        <w:t xml:space="preserve">El </w:t>
      </w:r>
      <w:r w:rsidRPr="00B11214">
        <w:rPr>
          <w:rFonts w:ascii="Times New Roman" w:hAnsi="Times New Roman"/>
          <w:lang w:val="es-ES"/>
          <w:rPrChange w:id="772" w:author="EUGENIA ARCE" w:date="2015-08-24T01:21:00Z">
            <w:rPr>
              <w:rFonts w:ascii="Times New Roman" w:hAnsi="Times New Roman"/>
              <w:i/>
              <w:lang w:val="es-ES"/>
            </w:rPr>
          </w:rPrChange>
        </w:rPr>
        <w:t>progresivo debilitamiento de las asambleas representativas</w:t>
      </w:r>
      <w:r w:rsidRPr="00B11214">
        <w:rPr>
          <w:rFonts w:ascii="Times New Roman" w:hAnsi="Times New Roman" w:cs="Times New Roman"/>
          <w:lang w:val="es-ES"/>
        </w:rPr>
        <w:t xml:space="preserve"> y de sus funciones de </w:t>
      </w:r>
      <w:r w:rsidRPr="005F0D99">
        <w:rPr>
          <w:rFonts w:ascii="Times New Roman" w:hAnsi="Times New Roman" w:cs="Times New Roman"/>
          <w:lang w:val="es-ES"/>
        </w:rPr>
        <w:t xml:space="preserve">colaboración y </w:t>
      </w:r>
      <w:ins w:id="773" w:author="EUGENIA ARCE" w:date="2015-08-24T01:21:00Z">
        <w:r w:rsidR="00B11214">
          <w:rPr>
            <w:rFonts w:ascii="Times New Roman" w:hAnsi="Times New Roman" w:cs="Times New Roman"/>
            <w:lang w:val="es-ES"/>
          </w:rPr>
          <w:t xml:space="preserve">de </w:t>
        </w:r>
      </w:ins>
      <w:r w:rsidRPr="005F0D99">
        <w:rPr>
          <w:rFonts w:ascii="Times New Roman" w:hAnsi="Times New Roman" w:cs="Times New Roman"/>
          <w:lang w:val="es-ES"/>
        </w:rPr>
        <w:t>limitación</w:t>
      </w:r>
      <w:ins w:id="774" w:author="EUGENIA ARCE" w:date="2015-08-24T01:21:00Z">
        <w:r w:rsidR="00B11214">
          <w:rPr>
            <w:rFonts w:ascii="Times New Roman" w:hAnsi="Times New Roman" w:cs="Times New Roman"/>
            <w:lang w:val="es-ES"/>
          </w:rPr>
          <w:t xml:space="preserve"> o contrapeso del poder del soberano</w:t>
        </w:r>
      </w:ins>
      <w:r w:rsidRPr="005F0D99">
        <w:rPr>
          <w:rFonts w:ascii="Times New Roman" w:hAnsi="Times New Roman" w:cs="Times New Roman"/>
          <w:lang w:val="es-ES"/>
        </w:rPr>
        <w:t>.</w:t>
      </w:r>
    </w:p>
    <w:p w14:paraId="4A3A8E78" w14:textId="77777777" w:rsidR="00F2034D" w:rsidRPr="005F0D99" w:rsidRDefault="00F2034D"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FF2492" w:rsidRPr="005F0D99" w14:paraId="5FF2D2A8" w14:textId="77777777" w:rsidTr="00DD70DB">
        <w:tc>
          <w:tcPr>
            <w:tcW w:w="9054" w:type="dxa"/>
            <w:gridSpan w:val="2"/>
            <w:shd w:val="clear" w:color="auto" w:fill="0D0D0D" w:themeFill="text1" w:themeFillTint="F2"/>
          </w:tcPr>
          <w:p w14:paraId="608B6D74" w14:textId="77777777" w:rsidR="00FF2492" w:rsidRPr="005F0D99" w:rsidRDefault="00FF2492"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FF2492" w:rsidRPr="005F0D99" w14:paraId="54F2C638" w14:textId="77777777" w:rsidTr="00DD70DB">
        <w:tc>
          <w:tcPr>
            <w:tcW w:w="1809" w:type="dxa"/>
          </w:tcPr>
          <w:p w14:paraId="018856DE" w14:textId="77777777" w:rsidR="00FF2492" w:rsidRPr="005F0D99" w:rsidRDefault="00FF2492"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45" w:type="dxa"/>
          </w:tcPr>
          <w:p w14:paraId="66794256" w14:textId="5E2B0974" w:rsidR="00FF2492" w:rsidRPr="005F0D99" w:rsidRDefault="00FF2492"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CS_G07_09_IMG1</w:t>
            </w:r>
            <w:r w:rsidR="004A756B" w:rsidRPr="005F0D99">
              <w:rPr>
                <w:rFonts w:ascii="Times New Roman" w:hAnsi="Times New Roman" w:cs="Times New Roman"/>
                <w:sz w:val="24"/>
                <w:szCs w:val="24"/>
              </w:rPr>
              <w:t>8</w:t>
            </w:r>
          </w:p>
        </w:tc>
      </w:tr>
      <w:tr w:rsidR="00FF2492" w:rsidRPr="005F0D99" w14:paraId="028EC93F" w14:textId="77777777" w:rsidTr="00DD70DB">
        <w:tc>
          <w:tcPr>
            <w:tcW w:w="1809" w:type="dxa"/>
          </w:tcPr>
          <w:p w14:paraId="00AB23A5" w14:textId="77777777" w:rsidR="00FF2492" w:rsidRPr="005F0D99" w:rsidRDefault="00FF2492"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4083277D" w14:textId="77777777" w:rsidR="00FF2492" w:rsidRPr="005F0D99" w:rsidRDefault="00FF2492" w:rsidP="005F0D99">
            <w:pPr>
              <w:spacing w:line="276" w:lineRule="auto"/>
              <w:jc w:val="both"/>
              <w:rPr>
                <w:rFonts w:ascii="Times New Roman" w:hAnsi="Times New Roman" w:cs="Times New Roman"/>
                <w:sz w:val="24"/>
                <w:szCs w:val="24"/>
                <w:lang w:val="es-ES"/>
              </w:rPr>
            </w:pPr>
            <w:r w:rsidRPr="005F0D99">
              <w:rPr>
                <w:rFonts w:ascii="Times New Roman" w:hAnsi="Times New Roman" w:cs="Times New Roman"/>
                <w:sz w:val="24"/>
                <w:szCs w:val="24"/>
                <w:lang w:val="es-ES"/>
              </w:rPr>
              <w:t xml:space="preserve">El Gran Rey, el Rey Sol, manifestación del Absolutismo. </w:t>
            </w:r>
          </w:p>
        </w:tc>
      </w:tr>
      <w:tr w:rsidR="00FF2492" w:rsidRPr="005F0D99" w14:paraId="51C3F575" w14:textId="77777777" w:rsidTr="00DD70DB">
        <w:tc>
          <w:tcPr>
            <w:tcW w:w="1809" w:type="dxa"/>
          </w:tcPr>
          <w:p w14:paraId="3ACB24DE" w14:textId="77777777" w:rsidR="00FF2492" w:rsidRPr="005F0D99" w:rsidRDefault="00FF2492"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Código Shutterstock</w:t>
            </w:r>
          </w:p>
        </w:tc>
        <w:tc>
          <w:tcPr>
            <w:tcW w:w="7245" w:type="dxa"/>
          </w:tcPr>
          <w:p w14:paraId="1E522E39" w14:textId="4BC26CD2" w:rsidR="00FF2492" w:rsidRPr="005F0D99" w:rsidRDefault="004A756B"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http://aulaplaneta.planetasaber.com/encyclopedia/default.asp?idpack=9&amp;idpil=0009RA01&amp;ruta=Buscador</w:t>
            </w:r>
          </w:p>
        </w:tc>
      </w:tr>
      <w:tr w:rsidR="00FF2492" w:rsidRPr="005F0D99" w14:paraId="34940BF7" w14:textId="77777777" w:rsidTr="00DD70DB">
        <w:tc>
          <w:tcPr>
            <w:tcW w:w="1809" w:type="dxa"/>
          </w:tcPr>
          <w:p w14:paraId="65AC5E8C" w14:textId="77777777" w:rsidR="00FF2492" w:rsidRPr="005F0D99" w:rsidRDefault="00FF2492"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20B400EB" w14:textId="0EE370E5" w:rsidR="00FF2492" w:rsidRPr="005F0D99" w:rsidRDefault="004A756B" w:rsidP="005F0D99">
            <w:pPr>
              <w:spacing w:line="276" w:lineRule="auto"/>
              <w:jc w:val="both"/>
              <w:rPr>
                <w:rFonts w:ascii="Times New Roman" w:hAnsi="Times New Roman" w:cs="Times New Roman"/>
                <w:sz w:val="24"/>
                <w:szCs w:val="24"/>
              </w:rPr>
            </w:pPr>
            <w:r w:rsidRPr="00B11214">
              <w:rPr>
                <w:rFonts w:ascii="Times New Roman" w:hAnsi="Times New Roman"/>
                <w:i/>
                <w:rPrChange w:id="775" w:author="EUGENIA ARCE" w:date="2015-08-24T01:21:00Z">
                  <w:rPr>
                    <w:rFonts w:ascii="Times New Roman" w:hAnsi="Times New Roman"/>
                  </w:rPr>
                </w:rPrChange>
              </w:rPr>
              <w:t>Luis XIV, el Rey Sol, recibe en el palacio de Fontainebleau, el 27 de septiembre de 1714, a Federico Augusto I, elector de Sajonia y rey de Polonia</w:t>
            </w:r>
            <w:r w:rsidRPr="005F0D99">
              <w:rPr>
                <w:rFonts w:ascii="Times New Roman" w:hAnsi="Times New Roman" w:cs="Times New Roman"/>
                <w:sz w:val="24"/>
                <w:szCs w:val="24"/>
              </w:rPr>
              <w:t>. Pintura de Louis de Silvestre de 1715 (Museo del Castillo de Versalles, París, Francia)</w:t>
            </w:r>
          </w:p>
        </w:tc>
      </w:tr>
    </w:tbl>
    <w:p w14:paraId="43785B9F" w14:textId="77777777" w:rsidR="00F2034D" w:rsidRPr="005F0D99" w:rsidRDefault="00F2034D" w:rsidP="005F0D99">
      <w:pPr>
        <w:spacing w:after="0" w:line="276" w:lineRule="auto"/>
        <w:jc w:val="both"/>
        <w:rPr>
          <w:rFonts w:ascii="Times New Roman" w:hAnsi="Times New Roman" w:cs="Times New Roman"/>
          <w:color w:val="E36C0A" w:themeColor="accent6" w:themeShade="BF"/>
          <w:lang w:val="es-ES"/>
        </w:rPr>
      </w:pPr>
    </w:p>
    <w:p w14:paraId="15D4281E" w14:textId="1C466A20" w:rsidR="00BC5A51" w:rsidRPr="005F0D99" w:rsidRDefault="00F2034D"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Esta experiencia política fue más clara</w:t>
      </w:r>
      <w:r w:rsidR="00BC5A51" w:rsidRPr="005F0D99">
        <w:rPr>
          <w:rFonts w:ascii="Times New Roman" w:hAnsi="Times New Roman" w:cs="Times New Roman"/>
          <w:lang w:val="es-ES"/>
        </w:rPr>
        <w:t xml:space="preserve"> e</w:t>
      </w:r>
      <w:r w:rsidR="00B11214">
        <w:rPr>
          <w:rFonts w:ascii="Times New Roman" w:hAnsi="Times New Roman" w:cs="Times New Roman"/>
          <w:lang w:val="es-ES"/>
        </w:rPr>
        <w:t xml:space="preserve">n Inglaterra, Francia y España </w:t>
      </w:r>
      <w:del w:id="776" w:author="EUGENIA ARCE" w:date="2015-08-24T01:21:00Z">
        <w:r w:rsidR="00BC5A51" w:rsidRPr="005F0D99">
          <w:rPr>
            <w:rFonts w:ascii="Times New Roman" w:hAnsi="Times New Roman" w:cs="Times New Roman"/>
            <w:lang w:val="es-ES"/>
          </w:rPr>
          <w:delText>(</w:delText>
        </w:r>
      </w:del>
      <w:ins w:id="777" w:author="EUGENIA ARCE" w:date="2015-08-24T01:21:00Z">
        <w:r w:rsidR="00B11214">
          <w:rPr>
            <w:rFonts w:ascii="Times New Roman" w:hAnsi="Times New Roman" w:cs="Times New Roman"/>
            <w:lang w:val="es-ES"/>
          </w:rPr>
          <w:t xml:space="preserve">y, </w:t>
        </w:r>
      </w:ins>
      <w:r w:rsidR="00BC5A51" w:rsidRPr="005F0D99">
        <w:rPr>
          <w:rFonts w:ascii="Times New Roman" w:hAnsi="Times New Roman" w:cs="Times New Roman"/>
          <w:lang w:val="es-ES"/>
        </w:rPr>
        <w:t>más tard</w:t>
      </w:r>
      <w:r w:rsidR="004A756B" w:rsidRPr="005F0D99">
        <w:rPr>
          <w:rFonts w:ascii="Times New Roman" w:hAnsi="Times New Roman" w:cs="Times New Roman"/>
          <w:lang w:val="es-ES"/>
        </w:rPr>
        <w:t xml:space="preserve">e, en el Siglo XIX, en Italia, </w:t>
      </w:r>
      <w:r w:rsidR="00BC5A51" w:rsidRPr="005F0D99">
        <w:rPr>
          <w:rFonts w:ascii="Times New Roman" w:hAnsi="Times New Roman" w:cs="Times New Roman"/>
          <w:lang w:val="es-ES"/>
        </w:rPr>
        <w:t>Alemania</w:t>
      </w:r>
      <w:r w:rsidR="004A756B" w:rsidRPr="005F0D99">
        <w:rPr>
          <w:rFonts w:ascii="Times New Roman" w:hAnsi="Times New Roman" w:cs="Times New Roman"/>
          <w:lang w:val="es-ES"/>
        </w:rPr>
        <w:t xml:space="preserve"> y Rusia</w:t>
      </w:r>
      <w:del w:id="778" w:author="EUGENIA ARCE" w:date="2015-08-24T01:21:00Z">
        <w:r w:rsidR="00BC5A51" w:rsidRPr="005F0D99">
          <w:rPr>
            <w:rFonts w:ascii="Times New Roman" w:hAnsi="Times New Roman" w:cs="Times New Roman"/>
            <w:lang w:val="es-ES"/>
          </w:rPr>
          <w:delText>).</w:delText>
        </w:r>
      </w:del>
      <w:ins w:id="779" w:author="EUGENIA ARCE" w:date="2015-08-24T01:21:00Z">
        <w:r w:rsidR="00BC5A51" w:rsidRPr="005F0D99">
          <w:rPr>
            <w:rFonts w:ascii="Times New Roman" w:hAnsi="Times New Roman" w:cs="Times New Roman"/>
            <w:lang w:val="es-ES"/>
          </w:rPr>
          <w:t>.</w:t>
        </w:r>
      </w:ins>
    </w:p>
    <w:p w14:paraId="4931C00A" w14:textId="77777777" w:rsidR="00CE0388" w:rsidRPr="005F0D99" w:rsidRDefault="00CE0388" w:rsidP="005F0D99">
      <w:pPr>
        <w:spacing w:after="0" w:line="276" w:lineRule="auto"/>
        <w:jc w:val="both"/>
        <w:rPr>
          <w:rFonts w:ascii="Times New Roman" w:hAnsi="Times New Roman" w:cs="Times New Roman"/>
          <w:lang w:val="es-ES"/>
        </w:rPr>
      </w:pPr>
    </w:p>
    <w:p w14:paraId="12F56141" w14:textId="54620E83" w:rsidR="00360280" w:rsidRPr="005F0D99" w:rsidRDefault="00CE0388" w:rsidP="005F0D99">
      <w:pPr>
        <w:spacing w:line="276" w:lineRule="auto"/>
        <w:jc w:val="both"/>
        <w:rPr>
          <w:rFonts w:ascii="Times New Roman" w:hAnsi="Times New Roman" w:cs="Times New Roman"/>
        </w:rPr>
      </w:pPr>
      <w:r w:rsidRPr="005F0D99">
        <w:rPr>
          <w:rFonts w:ascii="Times New Roman" w:hAnsi="Times New Roman" w:cs="Times New Roman"/>
        </w:rPr>
        <w:t xml:space="preserve">Si quieres ampliar tus conocimientos sobre </w:t>
      </w:r>
      <w:del w:id="780" w:author="EUGENIA ARCE" w:date="2015-08-24T01:21:00Z">
        <w:r w:rsidR="008459F3" w:rsidRPr="005F0D99">
          <w:rPr>
            <w:rFonts w:ascii="Times New Roman" w:hAnsi="Times New Roman" w:cs="Times New Roman"/>
          </w:rPr>
          <w:delText>absolutismo</w:delText>
        </w:r>
      </w:del>
      <w:ins w:id="781" w:author="EUGENIA ARCE" w:date="2015-08-24T01:21:00Z">
        <w:r w:rsidR="00B11214">
          <w:rPr>
            <w:rFonts w:ascii="Times New Roman" w:hAnsi="Times New Roman" w:cs="Times New Roman"/>
          </w:rPr>
          <w:t>el A</w:t>
        </w:r>
        <w:r w:rsidR="008459F3" w:rsidRPr="005F0D99">
          <w:rPr>
            <w:rFonts w:ascii="Times New Roman" w:hAnsi="Times New Roman" w:cs="Times New Roman"/>
          </w:rPr>
          <w:t>bsolutismo</w:t>
        </w:r>
      </w:ins>
      <w:r w:rsidRPr="005F0D99">
        <w:rPr>
          <w:rFonts w:ascii="Times New Roman" w:hAnsi="Times New Roman" w:cs="Times New Roman"/>
        </w:rPr>
        <w:t xml:space="preserve"> consulta este video publicado en la web [</w:t>
      </w:r>
      <w:hyperlink r:id="rId12" w:history="1">
        <w:r w:rsidRPr="005F0D99">
          <w:rPr>
            <w:rStyle w:val="Hipervnculo"/>
            <w:rFonts w:ascii="Times New Roman" w:hAnsi="Times New Roman" w:cs="Times New Roman"/>
            <w:color w:val="auto"/>
          </w:rPr>
          <w:t>VER</w:t>
        </w:r>
      </w:hyperlink>
      <w:r w:rsidRPr="005F0D99">
        <w:rPr>
          <w:rFonts w:ascii="Times New Roman" w:hAnsi="Times New Roman" w:cs="Times New Roman"/>
        </w:rPr>
        <w:t>].</w:t>
      </w:r>
      <w:r w:rsidR="00360280" w:rsidRPr="005F0D99">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460"/>
      </w:tblGrid>
      <w:tr w:rsidR="004A756B" w:rsidRPr="005F0D99" w14:paraId="450BE318" w14:textId="77777777" w:rsidTr="00DD70DB">
        <w:tc>
          <w:tcPr>
            <w:tcW w:w="8978" w:type="dxa"/>
            <w:gridSpan w:val="2"/>
            <w:shd w:val="clear" w:color="auto" w:fill="000000" w:themeFill="text1"/>
          </w:tcPr>
          <w:p w14:paraId="44E5F59A" w14:textId="77777777" w:rsidR="00314172" w:rsidRPr="005F0D99" w:rsidRDefault="00314172"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Destacado</w:t>
            </w:r>
          </w:p>
        </w:tc>
      </w:tr>
      <w:tr w:rsidR="004A756B" w:rsidRPr="005F0D99" w14:paraId="3B200DF8" w14:textId="77777777" w:rsidTr="00DD70DB">
        <w:tc>
          <w:tcPr>
            <w:tcW w:w="2518" w:type="dxa"/>
          </w:tcPr>
          <w:p w14:paraId="7413FADD" w14:textId="77777777" w:rsidR="00314172" w:rsidRPr="005F0D99" w:rsidRDefault="00314172"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Título</w:t>
            </w:r>
          </w:p>
        </w:tc>
        <w:tc>
          <w:tcPr>
            <w:tcW w:w="6460" w:type="dxa"/>
          </w:tcPr>
          <w:p w14:paraId="3D8BE6BF" w14:textId="50D39CF8" w:rsidR="00314172" w:rsidRPr="00B11214" w:rsidRDefault="00314172" w:rsidP="005F0D99">
            <w:pPr>
              <w:spacing w:after="200" w:line="276" w:lineRule="auto"/>
              <w:jc w:val="both"/>
              <w:rPr>
                <w:rFonts w:ascii="Times New Roman" w:hAnsi="Times New Roman"/>
                <w:b/>
                <w:i/>
                <w:sz w:val="24"/>
                <w:rPrChange w:id="782" w:author="EUGENIA ARCE" w:date="2015-08-24T01:21:00Z">
                  <w:rPr>
                    <w:rFonts w:ascii="Times New Roman" w:hAnsi="Times New Roman"/>
                    <w:b/>
                    <w:sz w:val="24"/>
                    <w:szCs w:val="24"/>
                    <w:lang w:val="es-ES_tradnl"/>
                  </w:rPr>
                </w:rPrChange>
              </w:rPr>
            </w:pPr>
            <w:del w:id="783" w:author="EUGENIA ARCE" w:date="2015-08-24T01:21:00Z">
              <w:r w:rsidRPr="005F0D99">
                <w:rPr>
                  <w:rFonts w:ascii="Times New Roman" w:hAnsi="Times New Roman" w:cs="Times New Roman"/>
                  <w:b/>
                  <w:sz w:val="24"/>
                  <w:szCs w:val="24"/>
                </w:rPr>
                <w:delText xml:space="preserve">El </w:delText>
              </w:r>
            </w:del>
            <w:r w:rsidRPr="00B11214">
              <w:rPr>
                <w:rFonts w:ascii="Times New Roman" w:hAnsi="Times New Roman"/>
                <w:b/>
                <w:i/>
                <w:rPrChange w:id="784" w:author="EUGENIA ARCE" w:date="2015-08-24T01:21:00Z">
                  <w:rPr>
                    <w:rFonts w:ascii="Times New Roman" w:hAnsi="Times New Roman"/>
                    <w:b/>
                  </w:rPr>
                </w:rPrChange>
              </w:rPr>
              <w:t xml:space="preserve">Leviatán. </w:t>
            </w:r>
          </w:p>
        </w:tc>
      </w:tr>
      <w:tr w:rsidR="004A756B" w:rsidRPr="005F0D99" w14:paraId="5914E1FB" w14:textId="77777777" w:rsidTr="00DD70DB">
        <w:tc>
          <w:tcPr>
            <w:tcW w:w="2518" w:type="dxa"/>
          </w:tcPr>
          <w:p w14:paraId="57C4C21A" w14:textId="77777777" w:rsidR="00314172" w:rsidRPr="005F0D99" w:rsidRDefault="00314172"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Contenido</w:t>
            </w:r>
          </w:p>
        </w:tc>
        <w:tc>
          <w:tcPr>
            <w:tcW w:w="6460" w:type="dxa"/>
          </w:tcPr>
          <w:p w14:paraId="32574593" w14:textId="7BBDA566" w:rsidR="00314172" w:rsidRPr="005F0D99" w:rsidRDefault="00314172" w:rsidP="005F0D99">
            <w:pPr>
              <w:spacing w:line="276" w:lineRule="auto"/>
              <w:jc w:val="both"/>
              <w:rPr>
                <w:rFonts w:ascii="Times New Roman" w:hAnsi="Times New Roman" w:cs="Times New Roman"/>
                <w:sz w:val="24"/>
                <w:szCs w:val="24"/>
                <w:lang w:val="es-ES"/>
              </w:rPr>
            </w:pPr>
            <w:r w:rsidRPr="005F0D99">
              <w:rPr>
                <w:rFonts w:ascii="Times New Roman" w:hAnsi="Times New Roman" w:cs="Times New Roman"/>
                <w:sz w:val="24"/>
                <w:szCs w:val="24"/>
                <w:lang w:val="es-ES"/>
              </w:rPr>
              <w:t xml:space="preserve">“Y en ello consiste la esencia del Estado, que podemos definir así: una persona de cuyos actos se constituye en autora una gran multitud mediante pactos recíprocos de sus miembros con el fin de que esa persona pueda emplear la fuerza y medios de todos como lo juzgue conveniente para asegurar la paz y defensa común. El titular de esta persona se denomina </w:t>
            </w:r>
            <w:del w:id="785" w:author="EUGENIA ARCE" w:date="2015-08-24T01:21:00Z">
              <w:r w:rsidRPr="005F0D99">
                <w:rPr>
                  <w:rFonts w:ascii="Times New Roman" w:hAnsi="Times New Roman" w:cs="Times New Roman"/>
                  <w:sz w:val="24"/>
                  <w:szCs w:val="24"/>
                  <w:lang w:val="es-ES"/>
                </w:rPr>
                <w:delText>SOBERANO</w:delText>
              </w:r>
            </w:del>
            <w:ins w:id="786" w:author="EUGENIA ARCE" w:date="2015-08-24T01:21:00Z">
              <w:r w:rsidR="005D2FE9">
                <w:rPr>
                  <w:rFonts w:ascii="Times New Roman" w:hAnsi="Times New Roman" w:cs="Times New Roman"/>
                  <w:sz w:val="24"/>
                  <w:szCs w:val="24"/>
                  <w:lang w:val="es-ES"/>
                </w:rPr>
                <w:t>soberano</w:t>
              </w:r>
            </w:ins>
            <w:r w:rsidRPr="005F0D99">
              <w:rPr>
                <w:rFonts w:ascii="Times New Roman" w:hAnsi="Times New Roman" w:cs="Times New Roman"/>
                <w:sz w:val="24"/>
                <w:szCs w:val="24"/>
                <w:lang w:val="es-ES"/>
              </w:rPr>
              <w:t>, y se dice que tiene poder soberano; cada uno</w:t>
            </w:r>
            <w:r w:rsidR="005D2FE9">
              <w:rPr>
                <w:rFonts w:ascii="Times New Roman" w:hAnsi="Times New Roman" w:cs="Times New Roman"/>
                <w:sz w:val="24"/>
                <w:szCs w:val="24"/>
                <w:lang w:val="es-ES"/>
              </w:rPr>
              <w:t xml:space="preserve"> de los que le rodean es </w:t>
            </w:r>
            <w:del w:id="787" w:author="EUGENIA ARCE" w:date="2015-08-24T01:21:00Z">
              <w:r w:rsidRPr="005F0D99">
                <w:rPr>
                  <w:rFonts w:ascii="Times New Roman" w:hAnsi="Times New Roman" w:cs="Times New Roman"/>
                  <w:sz w:val="24"/>
                  <w:szCs w:val="24"/>
                  <w:lang w:val="es-ES"/>
                </w:rPr>
                <w:delText>SÚBDITO</w:delText>
              </w:r>
            </w:del>
            <w:ins w:id="788" w:author="EUGENIA ARCE" w:date="2015-08-24T01:21:00Z">
              <w:r w:rsidR="005D2FE9">
                <w:rPr>
                  <w:rFonts w:ascii="Times New Roman" w:hAnsi="Times New Roman" w:cs="Times New Roman"/>
                  <w:sz w:val="24"/>
                  <w:szCs w:val="24"/>
                  <w:lang w:val="es-ES"/>
                </w:rPr>
                <w:t>súbdito</w:t>
              </w:r>
            </w:ins>
            <w:r w:rsidRPr="005F0D99">
              <w:rPr>
                <w:rFonts w:ascii="Times New Roman" w:hAnsi="Times New Roman" w:cs="Times New Roman"/>
                <w:sz w:val="24"/>
                <w:szCs w:val="24"/>
                <w:lang w:val="es-ES"/>
              </w:rPr>
              <w:t xml:space="preserve"> suyo”. </w:t>
            </w:r>
            <w:r w:rsidRPr="005F0D99">
              <w:rPr>
                <w:rFonts w:ascii="Times New Roman" w:hAnsi="Times New Roman" w:cs="Times New Roman"/>
                <w:i/>
                <w:sz w:val="24"/>
                <w:szCs w:val="24"/>
                <w:lang w:val="es-ES"/>
              </w:rPr>
              <w:t>Leviatán</w:t>
            </w:r>
            <w:r w:rsidRPr="005F0D99">
              <w:rPr>
                <w:rFonts w:ascii="Times New Roman" w:hAnsi="Times New Roman" w:cs="Times New Roman"/>
                <w:sz w:val="24"/>
                <w:szCs w:val="24"/>
                <w:lang w:val="es-ES"/>
              </w:rPr>
              <w:t>, Thomas Hobbes</w:t>
            </w:r>
            <w:r w:rsidRPr="005F0D99">
              <w:rPr>
                <w:rFonts w:ascii="Times New Roman" w:hAnsi="Times New Roman" w:cs="Times New Roman"/>
                <w:sz w:val="24"/>
                <w:szCs w:val="24"/>
              </w:rPr>
              <w:t xml:space="preserve"> </w:t>
            </w:r>
            <w:r w:rsidRPr="005F0D99">
              <w:rPr>
                <w:rFonts w:ascii="Times New Roman" w:hAnsi="Times New Roman" w:cs="Times New Roman"/>
                <w:sz w:val="24"/>
                <w:szCs w:val="24"/>
                <w:lang w:val="es-ES"/>
              </w:rPr>
              <w:t>1588-1679).</w:t>
            </w:r>
          </w:p>
        </w:tc>
      </w:tr>
    </w:tbl>
    <w:p w14:paraId="639E6B77" w14:textId="77777777" w:rsidR="00F2034D" w:rsidRPr="005F0D99" w:rsidRDefault="00F2034D" w:rsidP="005F0D99">
      <w:pPr>
        <w:spacing w:after="0" w:line="276" w:lineRule="auto"/>
        <w:jc w:val="both"/>
        <w:rPr>
          <w:rFonts w:ascii="Times New Roman" w:hAnsi="Times New Roman" w:cs="Times New Roman"/>
          <w:color w:val="E36C0A" w:themeColor="accent6" w:themeShade="BF"/>
          <w:lang w:val="es-ES"/>
        </w:rPr>
      </w:pPr>
    </w:p>
    <w:p w14:paraId="6022BA90" w14:textId="357F41FA" w:rsidR="005D2FE9" w:rsidRDefault="00BC5A51" w:rsidP="005F0D99">
      <w:pPr>
        <w:spacing w:after="0" w:line="276" w:lineRule="auto"/>
        <w:jc w:val="both"/>
        <w:rPr>
          <w:rFonts w:ascii="Times New Roman" w:hAnsi="Times New Roman" w:cs="Times New Roman"/>
          <w:color w:val="E36C0A" w:themeColor="accent6" w:themeShade="BF"/>
          <w:lang w:val="es-ES"/>
        </w:rPr>
      </w:pPr>
      <w:r w:rsidRPr="005F0D99">
        <w:rPr>
          <w:rFonts w:ascii="Times New Roman" w:hAnsi="Times New Roman" w:cs="Times New Roman"/>
          <w:lang w:val="es-ES"/>
        </w:rPr>
        <w:t xml:space="preserve">Una pregunta surgió para </w:t>
      </w:r>
      <w:r w:rsidRPr="005F0D99">
        <w:rPr>
          <w:rFonts w:ascii="Times New Roman" w:hAnsi="Times New Roman" w:cs="Times New Roman"/>
          <w:b/>
          <w:lang w:val="es-ES"/>
        </w:rPr>
        <w:t>legitimar</w:t>
      </w:r>
      <w:r w:rsidRPr="005F0D99">
        <w:rPr>
          <w:rFonts w:ascii="Times New Roman" w:hAnsi="Times New Roman" w:cs="Times New Roman"/>
          <w:lang w:val="es-ES"/>
        </w:rPr>
        <w:t xml:space="preserve"> el </w:t>
      </w:r>
      <w:r w:rsidRPr="005F0D99">
        <w:rPr>
          <w:rFonts w:ascii="Times New Roman" w:hAnsi="Times New Roman" w:cs="Times New Roman"/>
          <w:b/>
          <w:lang w:val="es-ES"/>
        </w:rPr>
        <w:t>poder político</w:t>
      </w:r>
      <w:r w:rsidRPr="005F0D99">
        <w:rPr>
          <w:rFonts w:ascii="Times New Roman" w:hAnsi="Times New Roman" w:cs="Times New Roman"/>
          <w:lang w:val="es-ES"/>
        </w:rPr>
        <w:t xml:space="preserve"> de los </w:t>
      </w:r>
      <w:r w:rsidRPr="005F0D99">
        <w:rPr>
          <w:rFonts w:ascii="Times New Roman" w:hAnsi="Times New Roman" w:cs="Times New Roman"/>
          <w:b/>
          <w:lang w:val="es-ES"/>
        </w:rPr>
        <w:t>monarcas</w:t>
      </w:r>
      <w:r w:rsidRPr="005F0D99">
        <w:rPr>
          <w:rFonts w:ascii="Times New Roman" w:hAnsi="Times New Roman" w:cs="Times New Roman"/>
          <w:lang w:val="es-ES"/>
        </w:rPr>
        <w:t xml:space="preserve"> frente a sus súbditos: </w:t>
      </w:r>
      <w:ins w:id="789" w:author="EUGENIA ARCE" w:date="2015-08-24T01:21:00Z">
        <w:r w:rsidR="005D2FE9">
          <w:rPr>
            <w:rFonts w:ascii="Times New Roman" w:hAnsi="Times New Roman" w:cs="Times New Roman"/>
            <w:lang w:val="es-ES"/>
          </w:rPr>
          <w:t>¿</w:t>
        </w:r>
      </w:ins>
      <w:r w:rsidRPr="005F0D99">
        <w:rPr>
          <w:rFonts w:ascii="Times New Roman" w:hAnsi="Times New Roman" w:cs="Times New Roman"/>
          <w:lang w:val="es-ES"/>
        </w:rPr>
        <w:t>de dónde le viene la autoridad y cuá</w:t>
      </w:r>
      <w:r w:rsidR="005D2FE9">
        <w:rPr>
          <w:rFonts w:ascii="Times New Roman" w:hAnsi="Times New Roman" w:cs="Times New Roman"/>
          <w:lang w:val="es-ES"/>
        </w:rPr>
        <w:t>les son sus límites</w:t>
      </w:r>
      <w:del w:id="790" w:author="EUGENIA ARCE" w:date="2015-08-24T01:21:00Z">
        <w:r w:rsidRPr="005F0D99">
          <w:rPr>
            <w:rFonts w:ascii="Times New Roman" w:hAnsi="Times New Roman" w:cs="Times New Roman"/>
            <w:lang w:val="es-ES"/>
          </w:rPr>
          <w:delText>.</w:delText>
        </w:r>
      </w:del>
      <w:ins w:id="791" w:author="EUGENIA ARCE" w:date="2015-08-24T01:21:00Z">
        <w:r w:rsidR="005D2FE9">
          <w:rPr>
            <w:rFonts w:ascii="Times New Roman" w:hAnsi="Times New Roman" w:cs="Times New Roman"/>
            <w:lang w:val="es-ES"/>
          </w:rPr>
          <w:t>?</w:t>
        </w:r>
      </w:ins>
      <w:r w:rsidRPr="005F0D99">
        <w:rPr>
          <w:rFonts w:ascii="Times New Roman" w:hAnsi="Times New Roman" w:cs="Times New Roman"/>
          <w:lang w:val="es-ES"/>
        </w:rPr>
        <w:t xml:space="preserve"> </w:t>
      </w:r>
    </w:p>
    <w:p w14:paraId="6E12DA7A" w14:textId="77777777" w:rsidR="004A756B" w:rsidRPr="005F0D99" w:rsidRDefault="004A756B" w:rsidP="005F0D99">
      <w:pPr>
        <w:spacing w:after="0" w:line="276" w:lineRule="auto"/>
        <w:jc w:val="both"/>
        <w:rPr>
          <w:del w:id="792" w:author="EUGENIA ARCE" w:date="2015-08-24T01:21:00Z"/>
          <w:rFonts w:ascii="Times New Roman" w:hAnsi="Times New Roman" w:cs="Times New Roman"/>
          <w:color w:val="E36C0A" w:themeColor="accent6" w:themeShade="BF"/>
          <w:lang w:val="es-ES"/>
        </w:rPr>
      </w:pPr>
    </w:p>
    <w:p w14:paraId="13D407B5" w14:textId="77777777" w:rsidR="004A756B" w:rsidRPr="005F0D99" w:rsidRDefault="00F2034D" w:rsidP="005F0D99">
      <w:pPr>
        <w:spacing w:after="0" w:line="276" w:lineRule="auto"/>
        <w:jc w:val="both"/>
        <w:rPr>
          <w:del w:id="793" w:author="EUGENIA ARCE" w:date="2015-08-24T01:21:00Z"/>
          <w:rFonts w:ascii="Times New Roman" w:hAnsi="Times New Roman" w:cs="Times New Roman"/>
          <w:lang w:val="es-ES"/>
        </w:rPr>
      </w:pPr>
      <w:del w:id="794" w:author="EUGENIA ARCE" w:date="2015-08-24T01:21:00Z">
        <w:r w:rsidRPr="005F0D99">
          <w:rPr>
            <w:rFonts w:ascii="Times New Roman" w:hAnsi="Times New Roman" w:cs="Times New Roman"/>
            <w:lang w:val="es-ES"/>
          </w:rPr>
          <w:delText>Se</w:delText>
        </w:r>
      </w:del>
      <w:ins w:id="795" w:author="EUGENIA ARCE" w:date="2015-08-24T01:21:00Z">
        <w:r w:rsidR="005D2FE9">
          <w:rPr>
            <w:rFonts w:ascii="Times New Roman" w:hAnsi="Times New Roman" w:cs="Times New Roman"/>
            <w:lang w:val="es-ES"/>
          </w:rPr>
          <w:t>Para dar respuesta al interrogante s</w:t>
        </w:r>
        <w:r w:rsidRPr="005F0D99">
          <w:rPr>
            <w:rFonts w:ascii="Times New Roman" w:hAnsi="Times New Roman" w:cs="Times New Roman"/>
            <w:lang w:val="es-ES"/>
          </w:rPr>
          <w:t>e</w:t>
        </w:r>
      </w:ins>
      <w:r w:rsidRPr="005F0D99">
        <w:rPr>
          <w:rFonts w:ascii="Times New Roman" w:hAnsi="Times New Roman" w:cs="Times New Roman"/>
          <w:lang w:val="es-ES"/>
        </w:rPr>
        <w:t xml:space="preserve"> </w:t>
      </w:r>
      <w:r w:rsidR="004A756B" w:rsidRPr="005F0D99">
        <w:rPr>
          <w:rFonts w:ascii="Times New Roman" w:hAnsi="Times New Roman" w:cs="Times New Roman"/>
          <w:lang w:val="es-ES"/>
        </w:rPr>
        <w:t>construyeron</w:t>
      </w:r>
      <w:r w:rsidR="005D2FE9">
        <w:rPr>
          <w:rFonts w:ascii="Times New Roman" w:hAnsi="Times New Roman" w:cs="Times New Roman"/>
          <w:lang w:val="es-ES"/>
        </w:rPr>
        <w:t xml:space="preserve"> </w:t>
      </w:r>
      <w:ins w:id="796" w:author="EUGENIA ARCE" w:date="2015-08-24T01:21:00Z">
        <w:r w:rsidR="005D2FE9">
          <w:rPr>
            <w:rFonts w:ascii="Times New Roman" w:hAnsi="Times New Roman" w:cs="Times New Roman"/>
            <w:lang w:val="es-ES"/>
          </w:rPr>
          <w:t>las</w:t>
        </w:r>
        <w:r w:rsidR="00BC5A51" w:rsidRPr="005F0D99">
          <w:rPr>
            <w:rFonts w:ascii="Times New Roman" w:hAnsi="Times New Roman" w:cs="Times New Roman"/>
            <w:lang w:val="es-ES"/>
          </w:rPr>
          <w:t xml:space="preserve"> </w:t>
        </w:r>
      </w:ins>
      <w:r w:rsidR="00BC5A51" w:rsidRPr="005F0D99">
        <w:rPr>
          <w:rFonts w:ascii="Times New Roman" w:hAnsi="Times New Roman" w:cs="Times New Roman"/>
          <w:b/>
          <w:lang w:val="es-ES"/>
        </w:rPr>
        <w:t>teorías sobre el poder</w:t>
      </w:r>
      <w:r w:rsidR="005D2FE9">
        <w:rPr>
          <w:rFonts w:ascii="Times New Roman" w:hAnsi="Times New Roman" w:cs="Times New Roman"/>
          <w:lang w:val="es-ES"/>
        </w:rPr>
        <w:t xml:space="preserve">. </w:t>
      </w:r>
    </w:p>
    <w:p w14:paraId="483873BC" w14:textId="77777777" w:rsidR="004A756B" w:rsidRPr="005F0D99" w:rsidRDefault="004A756B" w:rsidP="005F0D99">
      <w:pPr>
        <w:spacing w:after="0" w:line="276" w:lineRule="auto"/>
        <w:jc w:val="both"/>
        <w:rPr>
          <w:del w:id="797" w:author="EUGENIA ARCE" w:date="2015-08-24T01:21:00Z"/>
          <w:rFonts w:ascii="Times New Roman" w:hAnsi="Times New Roman" w:cs="Times New Roman"/>
          <w:color w:val="E36C0A" w:themeColor="accent6" w:themeShade="BF"/>
          <w:lang w:val="es-ES"/>
        </w:rPr>
      </w:pPr>
    </w:p>
    <w:p w14:paraId="1EC459CD" w14:textId="1F746CC5" w:rsidR="00BC5A51" w:rsidRPr="005D2FE9" w:rsidRDefault="00BC5A51" w:rsidP="005D2FE9">
      <w:pPr>
        <w:spacing w:after="0" w:line="276" w:lineRule="auto"/>
        <w:jc w:val="both"/>
        <w:rPr>
          <w:rFonts w:ascii="Times New Roman" w:hAnsi="Times New Roman"/>
          <w:color w:val="E36C0A" w:themeColor="accent6" w:themeShade="BF"/>
          <w:lang w:val="es-ES"/>
          <w:rPrChange w:id="798" w:author="EUGENIA ARCE" w:date="2015-08-24T01:21:00Z">
            <w:rPr>
              <w:rFonts w:ascii="Times New Roman" w:hAnsi="Times New Roman"/>
              <w:lang w:val="es-ES"/>
            </w:rPr>
          </w:rPrChange>
        </w:rPr>
      </w:pPr>
      <w:del w:id="799" w:author="EUGENIA ARCE" w:date="2015-08-24T01:21:00Z">
        <w:r w:rsidRPr="005F0D99">
          <w:rPr>
            <w:rFonts w:ascii="Times New Roman" w:hAnsi="Times New Roman" w:cs="Times New Roman"/>
            <w:lang w:val="es-ES"/>
          </w:rPr>
          <w:delText>Desde las que</w:delText>
        </w:r>
      </w:del>
      <w:ins w:id="800" w:author="EUGENIA ARCE" w:date="2015-08-24T01:21:00Z">
        <w:r w:rsidR="005D2FE9">
          <w:rPr>
            <w:rFonts w:ascii="Times New Roman" w:hAnsi="Times New Roman" w:cs="Times New Roman"/>
            <w:lang w:val="es-ES"/>
          </w:rPr>
          <w:t>Unas</w:t>
        </w:r>
      </w:ins>
      <w:r w:rsidRPr="005F0D99">
        <w:rPr>
          <w:rFonts w:ascii="Times New Roman" w:hAnsi="Times New Roman" w:cs="Times New Roman"/>
          <w:lang w:val="es-ES"/>
        </w:rPr>
        <w:t xml:space="preserve"> señalan la </w:t>
      </w:r>
      <w:r w:rsidRPr="005F0D99">
        <w:rPr>
          <w:rFonts w:ascii="Times New Roman" w:hAnsi="Times New Roman" w:cs="Times New Roman"/>
          <w:b/>
          <w:lang w:val="es-ES"/>
        </w:rPr>
        <w:t>legitimidad</w:t>
      </w:r>
      <w:r w:rsidRPr="005F0D99">
        <w:rPr>
          <w:rFonts w:ascii="Times New Roman" w:hAnsi="Times New Roman" w:cs="Times New Roman"/>
          <w:lang w:val="es-ES"/>
        </w:rPr>
        <w:t xml:space="preserve"> como </w:t>
      </w:r>
      <w:r w:rsidRPr="005D2FE9">
        <w:rPr>
          <w:rFonts w:ascii="Times New Roman" w:hAnsi="Times New Roman"/>
          <w:lang w:val="es-ES"/>
          <w:rPrChange w:id="801" w:author="EUGENIA ARCE" w:date="2015-08-24T01:21:00Z">
            <w:rPr>
              <w:rFonts w:ascii="Times New Roman" w:hAnsi="Times New Roman"/>
              <w:b/>
              <w:lang w:val="es-ES"/>
            </w:rPr>
          </w:rPrChange>
        </w:rPr>
        <w:t>proveniente de Dios</w:t>
      </w:r>
      <w:del w:id="802" w:author="EUGENIA ARCE" w:date="2015-08-24T01:21:00Z">
        <w:r w:rsidRPr="005F0D99">
          <w:rPr>
            <w:rFonts w:ascii="Times New Roman" w:hAnsi="Times New Roman" w:cs="Times New Roman"/>
            <w:lang w:val="es-ES"/>
          </w:rPr>
          <w:delText xml:space="preserve"> hasta las</w:delText>
        </w:r>
      </w:del>
      <w:ins w:id="803" w:author="EUGENIA ARCE" w:date="2015-08-24T01:21:00Z">
        <w:r w:rsidR="005D2FE9">
          <w:rPr>
            <w:rFonts w:ascii="Times New Roman" w:hAnsi="Times New Roman" w:cs="Times New Roman"/>
            <w:lang w:val="es-ES"/>
          </w:rPr>
          <w:t xml:space="preserve">. </w:t>
        </w:r>
        <w:r w:rsidR="005D2FE9" w:rsidRPr="005F0D99">
          <w:rPr>
            <w:rFonts w:ascii="Times New Roman" w:hAnsi="Times New Roman" w:cs="Times New Roman"/>
            <w:lang w:val="es-ES"/>
          </w:rPr>
          <w:t xml:space="preserve">La teoría </w:t>
        </w:r>
        <w:r w:rsidR="005D2FE9">
          <w:rPr>
            <w:rFonts w:ascii="Times New Roman" w:hAnsi="Times New Roman" w:cs="Times New Roman"/>
            <w:lang w:val="es-ES"/>
          </w:rPr>
          <w:t>de derecho divino de los reyes</w:t>
        </w:r>
        <w:r w:rsidR="005D2FE9" w:rsidRPr="005F0D99">
          <w:rPr>
            <w:rFonts w:ascii="Times New Roman" w:hAnsi="Times New Roman" w:cs="Times New Roman"/>
            <w:lang w:val="es-ES"/>
          </w:rPr>
          <w:t xml:space="preserve"> se basó en considerar la </w:t>
        </w:r>
        <w:r w:rsidR="005D2FE9" w:rsidRPr="005F0D99">
          <w:rPr>
            <w:rFonts w:ascii="Times New Roman" w:hAnsi="Times New Roman" w:cs="Times New Roman"/>
            <w:b/>
            <w:lang w:val="es-ES"/>
          </w:rPr>
          <w:t>monarquía como institución querida por Dios</w:t>
        </w:r>
        <w:r w:rsidR="005D2FE9">
          <w:rPr>
            <w:rFonts w:ascii="Times New Roman" w:hAnsi="Times New Roman" w:cs="Times New Roman"/>
            <w:lang w:val="es-ES"/>
          </w:rPr>
          <w:t>,</w:t>
        </w:r>
        <w:r w:rsidR="005D2FE9" w:rsidRPr="005F0D99">
          <w:rPr>
            <w:rFonts w:ascii="Times New Roman" w:hAnsi="Times New Roman" w:cs="Times New Roman"/>
            <w:lang w:val="es-ES"/>
          </w:rPr>
          <w:t xml:space="preserve"> que implicaría</w:t>
        </w:r>
      </w:ins>
      <w:r w:rsidR="005D2FE9" w:rsidRPr="005F0D99">
        <w:rPr>
          <w:rFonts w:ascii="Times New Roman" w:hAnsi="Times New Roman" w:cs="Times New Roman"/>
          <w:lang w:val="es-ES"/>
        </w:rPr>
        <w:t xml:space="preserve"> que </w:t>
      </w:r>
      <w:del w:id="804" w:author="EUGENIA ARCE" w:date="2015-08-24T01:21:00Z">
        <w:r w:rsidRPr="005F0D99">
          <w:rPr>
            <w:rFonts w:ascii="Times New Roman" w:hAnsi="Times New Roman" w:cs="Times New Roman"/>
            <w:lang w:val="es-ES"/>
          </w:rPr>
          <w:delText>colocan de presente</w:delText>
        </w:r>
      </w:del>
      <w:ins w:id="805" w:author="EUGENIA ARCE" w:date="2015-08-24T01:21:00Z">
        <w:r w:rsidR="005D2FE9" w:rsidRPr="005F0D99">
          <w:rPr>
            <w:rFonts w:ascii="Times New Roman" w:hAnsi="Times New Roman" w:cs="Times New Roman"/>
            <w:lang w:val="es-ES"/>
          </w:rPr>
          <w:t>los reyes solo eran responsables ante él.</w:t>
        </w:r>
        <w:r w:rsidR="005D2FE9">
          <w:rPr>
            <w:rFonts w:ascii="Times New Roman" w:hAnsi="Times New Roman" w:cs="Times New Roman"/>
            <w:lang w:val="es-ES"/>
          </w:rPr>
          <w:t xml:space="preserve"> Otras ponían el énfasis en</w:t>
        </w:r>
      </w:ins>
      <w:r w:rsidR="005D2FE9">
        <w:rPr>
          <w:rFonts w:ascii="Times New Roman" w:hAnsi="Times New Roman" w:cs="Times New Roman"/>
          <w:lang w:val="es-ES"/>
        </w:rPr>
        <w:t xml:space="preserve"> </w:t>
      </w:r>
      <w:r w:rsidRPr="005F0D99">
        <w:rPr>
          <w:rFonts w:ascii="Times New Roman" w:hAnsi="Times New Roman" w:cs="Times New Roman"/>
          <w:lang w:val="es-ES"/>
        </w:rPr>
        <w:t>el pacto social, es decir,</w:t>
      </w:r>
      <w:ins w:id="806" w:author="EUGENIA ARCE" w:date="2015-08-24T01:21:00Z">
        <w:r w:rsidRPr="005F0D99">
          <w:rPr>
            <w:rFonts w:ascii="Times New Roman" w:hAnsi="Times New Roman" w:cs="Times New Roman"/>
            <w:lang w:val="es-ES"/>
          </w:rPr>
          <w:t xml:space="preserve"> </w:t>
        </w:r>
        <w:r w:rsidR="005D2FE9">
          <w:rPr>
            <w:rFonts w:ascii="Times New Roman" w:hAnsi="Times New Roman" w:cs="Times New Roman"/>
            <w:lang w:val="es-ES"/>
          </w:rPr>
          <w:t>explicaban que</w:t>
        </w:r>
      </w:ins>
      <w:r w:rsidR="005D2FE9">
        <w:rPr>
          <w:rFonts w:ascii="Times New Roman" w:hAnsi="Times New Roman" w:cs="Times New Roman"/>
          <w:lang w:val="es-ES"/>
        </w:rPr>
        <w:t xml:space="preserve"> </w:t>
      </w:r>
      <w:r w:rsidRPr="005F0D99">
        <w:rPr>
          <w:rFonts w:ascii="Times New Roman" w:hAnsi="Times New Roman" w:cs="Times New Roman"/>
          <w:lang w:val="es-ES"/>
        </w:rPr>
        <w:t>el rey gobierna como consecuencia de un pacto con sus súbditos para que les garantice sus dere</w:t>
      </w:r>
      <w:r w:rsidR="00F2034D" w:rsidRPr="005F0D99">
        <w:rPr>
          <w:rFonts w:ascii="Times New Roman" w:hAnsi="Times New Roman" w:cs="Times New Roman"/>
          <w:lang w:val="es-ES"/>
        </w:rPr>
        <w:t>chos naturales o su seguridad.</w:t>
      </w:r>
      <w:r w:rsidR="00235843" w:rsidRPr="005F0D99">
        <w:rPr>
          <w:rFonts w:ascii="Times New Roman" w:hAnsi="Times New Roman" w:cs="Times New Roman"/>
          <w:lang w:val="es-ES"/>
        </w:rPr>
        <w:t xml:space="preserve"> </w:t>
      </w:r>
      <w:del w:id="807" w:author="EUGENIA ARCE" w:date="2015-08-24T01:21:00Z">
        <w:r w:rsidR="00EE7B80" w:rsidRPr="005F0D99">
          <w:rPr>
            <w:rFonts w:ascii="Times New Roman" w:hAnsi="Times New Roman" w:cs="Times New Roman"/>
            <w:lang w:val="es-ES"/>
          </w:rPr>
          <w:delText>L</w:delText>
        </w:r>
        <w:r w:rsidR="00235843" w:rsidRPr="005F0D99">
          <w:rPr>
            <w:rFonts w:ascii="Times New Roman" w:hAnsi="Times New Roman" w:cs="Times New Roman"/>
            <w:lang w:val="es-ES"/>
          </w:rPr>
          <w:delText xml:space="preserve">a </w:delText>
        </w:r>
        <w:r w:rsidR="00EE7B80" w:rsidRPr="005F0D99">
          <w:rPr>
            <w:rFonts w:ascii="Times New Roman" w:hAnsi="Times New Roman" w:cs="Times New Roman"/>
            <w:lang w:val="es-ES"/>
          </w:rPr>
          <w:delText xml:space="preserve">teoría </w:delText>
        </w:r>
        <w:r w:rsidR="00235843" w:rsidRPr="005F0D99">
          <w:rPr>
            <w:rFonts w:ascii="Times New Roman" w:hAnsi="Times New Roman" w:cs="Times New Roman"/>
            <w:lang w:val="es-ES"/>
          </w:rPr>
          <w:delText xml:space="preserve">de derecho divino de los reyes, se basó en considerar la </w:delText>
        </w:r>
        <w:r w:rsidR="002C4A5C" w:rsidRPr="005F0D99">
          <w:rPr>
            <w:rFonts w:ascii="Times New Roman" w:hAnsi="Times New Roman" w:cs="Times New Roman"/>
            <w:b/>
            <w:lang w:val="es-ES"/>
          </w:rPr>
          <w:delText>monarquía</w:delText>
        </w:r>
        <w:r w:rsidR="00235843" w:rsidRPr="005F0D99">
          <w:rPr>
            <w:rFonts w:ascii="Times New Roman" w:hAnsi="Times New Roman" w:cs="Times New Roman"/>
            <w:b/>
            <w:lang w:val="es-ES"/>
          </w:rPr>
          <w:delText xml:space="preserve"> como institución </w:delText>
        </w:r>
        <w:r w:rsidR="002C4A5C" w:rsidRPr="005F0D99">
          <w:rPr>
            <w:rFonts w:ascii="Times New Roman" w:hAnsi="Times New Roman" w:cs="Times New Roman"/>
            <w:b/>
            <w:lang w:val="es-ES"/>
          </w:rPr>
          <w:delText>querida por Dios</w:delText>
        </w:r>
        <w:r w:rsidR="002C4A5C" w:rsidRPr="005F0D99">
          <w:rPr>
            <w:rFonts w:ascii="Times New Roman" w:hAnsi="Times New Roman" w:cs="Times New Roman"/>
            <w:lang w:val="es-ES"/>
          </w:rPr>
          <w:delText xml:space="preserve"> y que implicaría que los reyes solo eran responsables ante </w:delText>
        </w:r>
        <w:r w:rsidR="00EE7B80" w:rsidRPr="005F0D99">
          <w:rPr>
            <w:rFonts w:ascii="Times New Roman" w:hAnsi="Times New Roman" w:cs="Times New Roman"/>
            <w:lang w:val="es-ES"/>
          </w:rPr>
          <w:delText>él</w:delText>
        </w:r>
        <w:r w:rsidR="002C4A5C" w:rsidRPr="005F0D99">
          <w:rPr>
            <w:rFonts w:ascii="Times New Roman" w:hAnsi="Times New Roman" w:cs="Times New Roman"/>
            <w:lang w:val="es-ES"/>
          </w:rPr>
          <w:delText>.</w:delText>
        </w:r>
      </w:del>
    </w:p>
    <w:p w14:paraId="205C662C" w14:textId="77777777" w:rsidR="004A756B" w:rsidRPr="005F0D99" w:rsidRDefault="004A756B" w:rsidP="005F0D99">
      <w:pPr>
        <w:spacing w:after="0" w:line="276" w:lineRule="auto"/>
        <w:jc w:val="both"/>
        <w:rPr>
          <w:rFonts w:ascii="Times New Roman" w:hAnsi="Times New Roman" w:cs="Times New Roman"/>
          <w:lang w:val="es-ES"/>
        </w:rPr>
      </w:pPr>
    </w:p>
    <w:tbl>
      <w:tblPr>
        <w:tblStyle w:val="Tablaconcuadrcula"/>
        <w:tblW w:w="0" w:type="auto"/>
        <w:tblLayout w:type="fixed"/>
        <w:tblLook w:val="04A0" w:firstRow="1" w:lastRow="0" w:firstColumn="1" w:lastColumn="0" w:noHBand="0" w:noVBand="1"/>
      </w:tblPr>
      <w:tblGrid>
        <w:gridCol w:w="1809"/>
        <w:gridCol w:w="7245"/>
      </w:tblGrid>
      <w:tr w:rsidR="004A756B" w:rsidRPr="005F0D99" w14:paraId="6C98EA1D" w14:textId="77777777" w:rsidTr="00DD70DB">
        <w:tc>
          <w:tcPr>
            <w:tcW w:w="9054" w:type="dxa"/>
            <w:gridSpan w:val="2"/>
            <w:shd w:val="clear" w:color="auto" w:fill="0D0D0D" w:themeFill="text1" w:themeFillTint="F2"/>
          </w:tcPr>
          <w:p w14:paraId="44402A05" w14:textId="77777777" w:rsidR="004A756B" w:rsidRPr="005F0D99" w:rsidRDefault="004A756B"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4A756B" w:rsidRPr="005F0D99" w14:paraId="48C81CE3" w14:textId="77777777" w:rsidTr="00DD70DB">
        <w:tc>
          <w:tcPr>
            <w:tcW w:w="1809" w:type="dxa"/>
          </w:tcPr>
          <w:p w14:paraId="415A54BE" w14:textId="77777777" w:rsidR="004A756B" w:rsidRPr="005F0D99" w:rsidRDefault="004A756B"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45" w:type="dxa"/>
          </w:tcPr>
          <w:p w14:paraId="4171E0C1" w14:textId="0D529989" w:rsidR="004A756B" w:rsidRPr="005F0D99" w:rsidRDefault="004A756B"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CS_G07_09_IMG19</w:t>
            </w:r>
          </w:p>
        </w:tc>
      </w:tr>
      <w:tr w:rsidR="004A756B" w:rsidRPr="005D2FE9" w14:paraId="48C6B0D5" w14:textId="77777777" w:rsidTr="00DD70DB">
        <w:tc>
          <w:tcPr>
            <w:tcW w:w="1809" w:type="dxa"/>
          </w:tcPr>
          <w:p w14:paraId="400902F6" w14:textId="77777777" w:rsidR="004A756B" w:rsidRPr="005F0D99" w:rsidRDefault="004A756B"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34C370AF" w14:textId="507D87C6" w:rsidR="004A756B" w:rsidRPr="005F0D99" w:rsidRDefault="00353C8E" w:rsidP="005F0D99">
            <w:pPr>
              <w:spacing w:line="276" w:lineRule="auto"/>
              <w:jc w:val="both"/>
              <w:rPr>
                <w:rFonts w:ascii="Times New Roman" w:hAnsi="Times New Roman" w:cs="Times New Roman"/>
                <w:sz w:val="24"/>
                <w:szCs w:val="24"/>
                <w:lang w:val="es-ES"/>
              </w:rPr>
            </w:pPr>
            <w:r w:rsidRPr="005F0D99">
              <w:rPr>
                <w:rFonts w:ascii="Times New Roman" w:hAnsi="Times New Roman" w:cs="Times New Roman"/>
                <w:sz w:val="24"/>
                <w:szCs w:val="24"/>
                <w:lang w:val="es-ES"/>
              </w:rPr>
              <w:t>Mirando los textos sagrados para justificar el poder monárquico</w:t>
            </w:r>
            <w:del w:id="808" w:author="EUGENIA ARCE" w:date="2015-08-24T01:21:00Z">
              <w:r w:rsidR="004A756B" w:rsidRPr="005F0D99">
                <w:rPr>
                  <w:rFonts w:ascii="Times New Roman" w:hAnsi="Times New Roman" w:cs="Times New Roman"/>
                  <w:sz w:val="24"/>
                  <w:szCs w:val="24"/>
                  <w:lang w:val="es-ES"/>
                </w:rPr>
                <w:delText xml:space="preserve"> </w:delText>
              </w:r>
            </w:del>
            <w:ins w:id="809" w:author="EUGENIA ARCE" w:date="2015-08-24T01:21:00Z">
              <w:r w:rsidR="005D2FE9">
                <w:rPr>
                  <w:rFonts w:ascii="Times New Roman" w:hAnsi="Times New Roman" w:cs="Times New Roman"/>
                  <w:sz w:val="24"/>
                  <w:szCs w:val="24"/>
                  <w:lang w:val="es-ES"/>
                </w:rPr>
                <w:t>.</w:t>
              </w:r>
            </w:ins>
          </w:p>
        </w:tc>
      </w:tr>
      <w:tr w:rsidR="004A756B" w:rsidRPr="005F0D99" w14:paraId="612A2A62" w14:textId="77777777" w:rsidTr="00DD70DB">
        <w:tc>
          <w:tcPr>
            <w:tcW w:w="1809" w:type="dxa"/>
          </w:tcPr>
          <w:p w14:paraId="097AAB42" w14:textId="77777777" w:rsidR="004A756B" w:rsidRPr="005F0D99" w:rsidRDefault="004A756B"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Código Shutterstock</w:t>
            </w:r>
          </w:p>
        </w:tc>
        <w:tc>
          <w:tcPr>
            <w:tcW w:w="7245" w:type="dxa"/>
          </w:tcPr>
          <w:p w14:paraId="4208A837" w14:textId="7ACE9855" w:rsidR="004A756B" w:rsidRPr="005F0D99" w:rsidRDefault="00353C8E" w:rsidP="005F0D99">
            <w:pPr>
              <w:spacing w:line="276" w:lineRule="auto"/>
              <w:jc w:val="both"/>
              <w:rPr>
                <w:rFonts w:ascii="Times New Roman" w:hAnsi="Times New Roman" w:cs="Times New Roman"/>
                <w:sz w:val="24"/>
                <w:szCs w:val="24"/>
              </w:rPr>
            </w:pPr>
            <w:del w:id="810" w:author="EUGENIA ARCE" w:date="2015-08-24T01:21:00Z">
              <w:r w:rsidRPr="005F0D99">
                <w:rPr>
                  <w:rFonts w:ascii="Times New Roman" w:hAnsi="Times New Roman" w:cs="Times New Roman"/>
                  <w:sz w:val="24"/>
                  <w:szCs w:val="24"/>
                </w:rPr>
                <w:delText>http://aulaplaneta.planetasaber.com/encyclopedia/default.asp?idpack=9&amp;idpil=0000W001&amp;ruta=Buscador</w:delText>
              </w:r>
            </w:del>
            <w:ins w:id="811" w:author="EUGENIA ARCE" w:date="2015-08-24T01:21:00Z">
              <w:r w:rsidR="00C8155C">
                <w:fldChar w:fldCharType="begin"/>
              </w:r>
              <w:r w:rsidR="00C8155C">
                <w:instrText xml:space="preserve"> HYPERLINK "http://aulaplaneta.planetasaber.com/encyclopedia/default.asp?idpack=9&amp;idpil=0000W001&amp;ruta=Buscador" </w:instrText>
              </w:r>
              <w:r w:rsidR="00C8155C">
                <w:rPr>
                  <w:sz w:val="24"/>
                  <w:szCs w:val="24"/>
                  <w:lang w:val="es-ES_tradnl"/>
                </w:rPr>
                <w:fldChar w:fldCharType="separate"/>
              </w:r>
              <w:r w:rsidR="005D2FE9" w:rsidRPr="00615208">
                <w:rPr>
                  <w:rStyle w:val="Hipervnculo"/>
                  <w:rFonts w:ascii="Times New Roman" w:hAnsi="Times New Roman" w:cs="Times New Roman"/>
                </w:rPr>
                <w:t>http://aulaplaneta.planetasaber.com/encyclopedia/default.asp?idpack=9&amp;idpil=0000W001&amp;ruta=Buscador</w:t>
              </w:r>
              <w:r w:rsidR="00C8155C">
                <w:rPr>
                  <w:rStyle w:val="Hipervnculo"/>
                  <w:rFonts w:ascii="Times New Roman" w:hAnsi="Times New Roman" w:cs="Times New Roman"/>
                </w:rPr>
                <w:fldChar w:fldCharType="end"/>
              </w:r>
            </w:ins>
          </w:p>
        </w:tc>
      </w:tr>
      <w:tr w:rsidR="004A756B" w:rsidRPr="005F0D99" w14:paraId="07FA174C" w14:textId="77777777" w:rsidTr="00DD70DB">
        <w:tc>
          <w:tcPr>
            <w:tcW w:w="1809" w:type="dxa"/>
          </w:tcPr>
          <w:p w14:paraId="29A8DABA" w14:textId="77777777" w:rsidR="004A756B" w:rsidRPr="005F0D99" w:rsidRDefault="004A756B"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4DDBE557" w14:textId="78CD7BCB" w:rsidR="004A756B" w:rsidRPr="005F0D99" w:rsidRDefault="00353C8E"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 xml:space="preserve">Las reflexiones sobre el origen divino del poder político de los monarcas se </w:t>
            </w:r>
            <w:del w:id="812" w:author="EUGENIA ARCE" w:date="2015-08-24T01:21:00Z">
              <w:r w:rsidRPr="005F0D99">
                <w:rPr>
                  <w:rFonts w:ascii="Times New Roman" w:hAnsi="Times New Roman" w:cs="Times New Roman"/>
                  <w:sz w:val="24"/>
                  <w:szCs w:val="24"/>
                </w:rPr>
                <w:delText>basa</w:delText>
              </w:r>
            </w:del>
            <w:ins w:id="813" w:author="EUGENIA ARCE" w:date="2015-08-24T01:21:00Z">
              <w:r w:rsidRPr="005F0D99">
                <w:rPr>
                  <w:rFonts w:ascii="Times New Roman" w:hAnsi="Times New Roman" w:cs="Times New Roman"/>
                  <w:sz w:val="24"/>
                  <w:szCs w:val="24"/>
                </w:rPr>
                <w:t>basa</w:t>
              </w:r>
              <w:r w:rsidR="005D2FE9">
                <w:rPr>
                  <w:rFonts w:ascii="Times New Roman" w:hAnsi="Times New Roman" w:cs="Times New Roman"/>
                  <w:sz w:val="24"/>
                  <w:szCs w:val="24"/>
                </w:rPr>
                <w:t>n</w:t>
              </w:r>
            </w:ins>
            <w:r w:rsidR="005D2FE9">
              <w:rPr>
                <w:rFonts w:ascii="Times New Roman" w:hAnsi="Times New Roman" w:cs="Times New Roman"/>
                <w:sz w:val="24"/>
                <w:szCs w:val="24"/>
              </w:rPr>
              <w:t xml:space="preserve"> en la Carta de Pablo a </w:t>
            </w:r>
            <w:del w:id="814" w:author="EUGENIA ARCE" w:date="2015-08-24T01:21:00Z">
              <w:r w:rsidRPr="005F0D99">
                <w:rPr>
                  <w:rFonts w:ascii="Times New Roman" w:hAnsi="Times New Roman" w:cs="Times New Roman"/>
                  <w:sz w:val="24"/>
                  <w:szCs w:val="24"/>
                </w:rPr>
                <w:delText>Los</w:delText>
              </w:r>
            </w:del>
            <w:ins w:id="815" w:author="EUGENIA ARCE" w:date="2015-08-24T01:21:00Z">
              <w:r w:rsidR="005D2FE9">
                <w:rPr>
                  <w:rFonts w:ascii="Times New Roman" w:hAnsi="Times New Roman" w:cs="Times New Roman"/>
                  <w:sz w:val="24"/>
                  <w:szCs w:val="24"/>
                </w:rPr>
                <w:t>l</w:t>
              </w:r>
              <w:r w:rsidRPr="005F0D99">
                <w:rPr>
                  <w:rFonts w:ascii="Times New Roman" w:hAnsi="Times New Roman" w:cs="Times New Roman"/>
                  <w:sz w:val="24"/>
                  <w:szCs w:val="24"/>
                </w:rPr>
                <w:t>os</w:t>
              </w:r>
            </w:ins>
            <w:r w:rsidRPr="005F0D99">
              <w:rPr>
                <w:rFonts w:ascii="Times New Roman" w:hAnsi="Times New Roman" w:cs="Times New Roman"/>
                <w:sz w:val="24"/>
                <w:szCs w:val="24"/>
              </w:rPr>
              <w:t xml:space="preserve"> Romanos que, en el capítulo 13, versículos 1 y 2, señala: “</w:t>
            </w:r>
            <w:r w:rsidRPr="005D2FE9">
              <w:rPr>
                <w:rFonts w:ascii="Times New Roman" w:hAnsi="Times New Roman" w:cs="Times New Roman"/>
                <w:sz w:val="24"/>
                <w:szCs w:val="24"/>
              </w:rPr>
              <w:t xml:space="preserve">1. </w:t>
            </w:r>
            <w:r w:rsidRPr="005D2FE9">
              <w:rPr>
                <w:rFonts w:ascii="Times New Roman" w:hAnsi="Times New Roman"/>
                <w:rPrChange w:id="816" w:author="EUGENIA ARCE" w:date="2015-08-24T01:21:00Z">
                  <w:rPr>
                    <w:rFonts w:ascii="Times New Roman" w:hAnsi="Times New Roman"/>
                    <w:i/>
                  </w:rPr>
                </w:rPrChange>
              </w:rPr>
              <w:t>Cada uno en esta vida debe someterse a las autoridades. Pues no hay autoridad que no venga de Dios, y los cargos públicos existen por voluntad de Dios</w:t>
            </w:r>
            <w:r w:rsidRPr="005D2FE9">
              <w:rPr>
                <w:rFonts w:ascii="Times New Roman" w:hAnsi="Times New Roman" w:cs="Times New Roman"/>
                <w:sz w:val="24"/>
                <w:szCs w:val="24"/>
              </w:rPr>
              <w:t xml:space="preserve">. 2. </w:t>
            </w:r>
            <w:r w:rsidRPr="005D2FE9">
              <w:rPr>
                <w:rFonts w:ascii="Times New Roman" w:hAnsi="Times New Roman"/>
                <w:rPrChange w:id="817" w:author="EUGENIA ARCE" w:date="2015-08-24T01:21:00Z">
                  <w:rPr>
                    <w:rFonts w:ascii="Times New Roman" w:hAnsi="Times New Roman"/>
                    <w:i/>
                  </w:rPr>
                </w:rPrChange>
              </w:rPr>
              <w:t>Por lo tanto, el que se opone a la autoridad se rebela contra un decreto de Dios, y tendrá que responder por esa rebeldía</w:t>
            </w:r>
            <w:del w:id="818" w:author="EUGENIA ARCE" w:date="2015-08-24T01:21:00Z">
              <w:r w:rsidRPr="005F0D99">
                <w:rPr>
                  <w:rFonts w:ascii="Times New Roman" w:hAnsi="Times New Roman" w:cs="Times New Roman"/>
                  <w:sz w:val="24"/>
                  <w:szCs w:val="24"/>
                </w:rPr>
                <w:delText>.</w:delText>
              </w:r>
            </w:del>
            <w:ins w:id="819" w:author="EUGENIA ARCE" w:date="2015-08-24T01:21:00Z">
              <w:r w:rsidRPr="005D2FE9">
                <w:rPr>
                  <w:rFonts w:ascii="Times New Roman" w:hAnsi="Times New Roman" w:cs="Times New Roman"/>
                  <w:sz w:val="24"/>
                  <w:szCs w:val="24"/>
                </w:rPr>
                <w:t>.</w:t>
              </w:r>
              <w:r w:rsidR="005D2FE9">
                <w:rPr>
                  <w:rFonts w:ascii="Times New Roman" w:hAnsi="Times New Roman" w:cs="Times New Roman"/>
                  <w:sz w:val="24"/>
                  <w:szCs w:val="24"/>
                </w:rPr>
                <w:t>”</w:t>
              </w:r>
            </w:ins>
          </w:p>
        </w:tc>
      </w:tr>
    </w:tbl>
    <w:p w14:paraId="7EC060AB" w14:textId="77777777" w:rsidR="00CE0388" w:rsidRPr="005F0D99" w:rsidRDefault="00CE0388"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959"/>
        <w:gridCol w:w="8095"/>
      </w:tblGrid>
      <w:tr w:rsidR="00EE7B80" w:rsidRPr="005F0D99" w14:paraId="4E9136E7" w14:textId="77777777" w:rsidTr="00FF1EFD">
        <w:tc>
          <w:tcPr>
            <w:tcW w:w="9054" w:type="dxa"/>
            <w:gridSpan w:val="2"/>
            <w:shd w:val="clear" w:color="auto" w:fill="000000" w:themeFill="text1"/>
          </w:tcPr>
          <w:p w14:paraId="767A580F" w14:textId="77777777" w:rsidR="00EE7B80" w:rsidRPr="005F0D99" w:rsidRDefault="00EE7B80" w:rsidP="005F0D99">
            <w:pPr>
              <w:spacing w:line="276" w:lineRule="auto"/>
              <w:jc w:val="center"/>
              <w:rPr>
                <w:rFonts w:ascii="Times New Roman" w:hAnsi="Times New Roman" w:cs="Times New Roman"/>
                <w:b/>
                <w:sz w:val="24"/>
                <w:szCs w:val="24"/>
              </w:rPr>
            </w:pPr>
            <w:r w:rsidRPr="005F0D99">
              <w:rPr>
                <w:rFonts w:ascii="Times New Roman" w:hAnsi="Times New Roman" w:cs="Times New Roman"/>
                <w:sz w:val="24"/>
                <w:szCs w:val="24"/>
              </w:rPr>
              <w:br w:type="page"/>
            </w:r>
            <w:r w:rsidRPr="005F0D99">
              <w:rPr>
                <w:rFonts w:ascii="Times New Roman" w:hAnsi="Times New Roman" w:cs="Times New Roman"/>
                <w:b/>
                <w:sz w:val="24"/>
                <w:szCs w:val="24"/>
              </w:rPr>
              <w:t>Practica: recurso nuevo</w:t>
            </w:r>
          </w:p>
        </w:tc>
      </w:tr>
      <w:tr w:rsidR="00EE7B80" w:rsidRPr="005F0D99" w14:paraId="526E11B9" w14:textId="77777777" w:rsidTr="00FF1EFD">
        <w:tc>
          <w:tcPr>
            <w:tcW w:w="959" w:type="dxa"/>
          </w:tcPr>
          <w:p w14:paraId="33F414B6" w14:textId="77777777" w:rsidR="00EE7B80" w:rsidRPr="005F0D99" w:rsidRDefault="00EE7B80"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8095" w:type="dxa"/>
          </w:tcPr>
          <w:p w14:paraId="35CB46F6" w14:textId="77777777" w:rsidR="00EE7B80" w:rsidRPr="005F0D99" w:rsidRDefault="00EE7B80"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XXX</w:t>
            </w:r>
          </w:p>
        </w:tc>
      </w:tr>
      <w:tr w:rsidR="00EE7B80" w:rsidRPr="005F0D99" w14:paraId="4C92E8EA" w14:textId="77777777" w:rsidTr="00FF1EFD">
        <w:tc>
          <w:tcPr>
            <w:tcW w:w="959" w:type="dxa"/>
          </w:tcPr>
          <w:p w14:paraId="63AAD58C" w14:textId="77777777" w:rsidR="00EE7B80" w:rsidRPr="005F0D99" w:rsidRDefault="00EE7B80"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Título</w:t>
            </w:r>
          </w:p>
        </w:tc>
        <w:tc>
          <w:tcPr>
            <w:tcW w:w="8095" w:type="dxa"/>
          </w:tcPr>
          <w:p w14:paraId="2BCF58EB" w14:textId="7E1324B0" w:rsidR="00EE7B80" w:rsidRPr="005F0D99" w:rsidRDefault="00EE7B80"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Refuerza tu apre</w:t>
            </w:r>
            <w:r w:rsidR="005D2FE9">
              <w:rPr>
                <w:rFonts w:ascii="Times New Roman" w:hAnsi="Times New Roman" w:cs="Times New Roman"/>
                <w:b/>
                <w:sz w:val="24"/>
                <w:szCs w:val="24"/>
              </w:rPr>
              <w:t xml:space="preserve">ndizaje: </w:t>
            </w:r>
            <w:del w:id="820" w:author="EUGENIA ARCE" w:date="2015-08-24T01:21:00Z">
              <w:r w:rsidRPr="005F0D99">
                <w:rPr>
                  <w:rFonts w:ascii="Times New Roman" w:hAnsi="Times New Roman" w:cs="Times New Roman"/>
                  <w:b/>
                  <w:sz w:val="24"/>
                  <w:szCs w:val="24"/>
                </w:rPr>
                <w:delText>El</w:delText>
              </w:r>
            </w:del>
            <w:ins w:id="821" w:author="EUGENIA ARCE" w:date="2015-08-24T01:21:00Z">
              <w:r w:rsidR="005D2FE9">
                <w:rPr>
                  <w:rFonts w:ascii="Times New Roman" w:hAnsi="Times New Roman" w:cs="Times New Roman"/>
                  <w:b/>
                  <w:sz w:val="24"/>
                  <w:szCs w:val="24"/>
                </w:rPr>
                <w:t>e</w:t>
              </w:r>
              <w:r w:rsidRPr="005F0D99">
                <w:rPr>
                  <w:rFonts w:ascii="Times New Roman" w:hAnsi="Times New Roman" w:cs="Times New Roman"/>
                  <w:b/>
                  <w:sz w:val="24"/>
                  <w:szCs w:val="24"/>
                </w:rPr>
                <w:t>l</w:t>
              </w:r>
            </w:ins>
            <w:r w:rsidRPr="005F0D99">
              <w:rPr>
                <w:rFonts w:ascii="Times New Roman" w:hAnsi="Times New Roman" w:cs="Times New Roman"/>
                <w:b/>
                <w:sz w:val="24"/>
                <w:szCs w:val="24"/>
              </w:rPr>
              <w:t xml:space="preserve"> Absolutismo</w:t>
            </w:r>
          </w:p>
        </w:tc>
      </w:tr>
      <w:tr w:rsidR="00EE7B80" w:rsidRPr="005F0D99" w14:paraId="46459243" w14:textId="77777777" w:rsidTr="00FF1EFD">
        <w:tc>
          <w:tcPr>
            <w:tcW w:w="959" w:type="dxa"/>
          </w:tcPr>
          <w:p w14:paraId="3AFE4607" w14:textId="77777777" w:rsidR="00EE7B80" w:rsidRPr="005F0D99" w:rsidRDefault="00EE7B80"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8095" w:type="dxa"/>
          </w:tcPr>
          <w:p w14:paraId="04AB9C90" w14:textId="77777777" w:rsidR="00277BE7" w:rsidRDefault="007241E5" w:rsidP="005F0D99">
            <w:pPr>
              <w:spacing w:line="276" w:lineRule="auto"/>
              <w:jc w:val="both"/>
              <w:rPr>
                <w:ins w:id="822" w:author="EUGENIA ARCE" w:date="2015-08-24T01:21:00Z"/>
                <w:rFonts w:ascii="Times New Roman" w:hAnsi="Times New Roman" w:cs="Times New Roman"/>
                <w:sz w:val="24"/>
                <w:szCs w:val="24"/>
                <w:lang w:val="es-ES"/>
              </w:rPr>
            </w:pPr>
            <w:r w:rsidRPr="005F0D99">
              <w:rPr>
                <w:rFonts w:ascii="Times New Roman" w:hAnsi="Times New Roman" w:cs="Times New Roman"/>
                <w:sz w:val="24"/>
                <w:szCs w:val="24"/>
              </w:rPr>
              <w:t>Reconoce las características del Absolutismo (http://profesores.aulaplaneta.com/DesktopModules/PPP_EditorGuionesKO/RecursoProfesor.aspx?IdGuion=10118&amp;IdRecurso=466452&amp;Transparent=on)</w:t>
            </w:r>
            <w:ins w:id="823" w:author="EUGENIA ARCE" w:date="2015-08-24T01:21:00Z">
              <w:r w:rsidR="00277BE7">
                <w:rPr>
                  <w:rFonts w:ascii="Times New Roman" w:hAnsi="Times New Roman" w:cs="Times New Roman"/>
                  <w:sz w:val="24"/>
                  <w:szCs w:val="24"/>
                  <w:lang w:val="es-ES"/>
                </w:rPr>
                <w:t xml:space="preserve"> </w:t>
              </w:r>
            </w:ins>
          </w:p>
          <w:p w14:paraId="4C0175DA" w14:textId="77777777" w:rsidR="00277BE7" w:rsidRDefault="00277BE7" w:rsidP="005F0D99">
            <w:pPr>
              <w:spacing w:line="276" w:lineRule="auto"/>
              <w:jc w:val="both"/>
              <w:rPr>
                <w:ins w:id="824" w:author="EUGENIA ARCE" w:date="2015-08-24T01:21:00Z"/>
                <w:rFonts w:ascii="Times New Roman" w:hAnsi="Times New Roman" w:cs="Times New Roman"/>
                <w:sz w:val="24"/>
                <w:szCs w:val="24"/>
                <w:lang w:val="es-ES"/>
              </w:rPr>
            </w:pPr>
          </w:p>
          <w:p w14:paraId="47D15F65" w14:textId="46A1E600" w:rsidR="00EE7B80" w:rsidRPr="005F0D99" w:rsidRDefault="00277BE7" w:rsidP="005F0D99">
            <w:pPr>
              <w:spacing w:line="276" w:lineRule="auto"/>
              <w:jc w:val="both"/>
              <w:rPr>
                <w:rFonts w:ascii="Times New Roman" w:hAnsi="Times New Roman" w:cs="Times New Roman"/>
                <w:sz w:val="24"/>
                <w:szCs w:val="24"/>
              </w:rPr>
            </w:pPr>
            <w:ins w:id="825" w:author="EUGENIA ARCE" w:date="2015-08-24T01:21:00Z">
              <w:r>
                <w:rPr>
                  <w:rFonts w:ascii="Times New Roman" w:hAnsi="Times New Roman" w:cs="Times New Roman"/>
                  <w:sz w:val="24"/>
                  <w:szCs w:val="24"/>
                  <w:lang w:val="es-ES"/>
                </w:rPr>
                <w:t>Lee sobre el</w:t>
              </w:r>
              <w:r w:rsidRPr="005F0D99">
                <w:rPr>
                  <w:rFonts w:ascii="Times New Roman" w:hAnsi="Times New Roman" w:cs="Times New Roman"/>
                  <w:sz w:val="24"/>
                  <w:szCs w:val="24"/>
                  <w:lang w:val="es-ES"/>
                </w:rPr>
                <w:t xml:space="preserve"> Absolutismo</w:t>
              </w:r>
              <w:r>
                <w:rPr>
                  <w:rFonts w:ascii="Times New Roman" w:hAnsi="Times New Roman" w:cs="Times New Roman"/>
                  <w:sz w:val="24"/>
                  <w:szCs w:val="24"/>
                  <w:lang w:val="es-ES"/>
                </w:rPr>
                <w:t xml:space="preserve"> en el sitio web </w:t>
              </w:r>
              <w:r w:rsidR="00C8155C">
                <w:rPr>
                  <w:lang w:val="es-ES_tradnl"/>
                </w:rPr>
                <w:fldChar w:fldCharType="begin"/>
              </w:r>
              <w:r w:rsidR="00C8155C">
                <w:instrText xml:space="preserve"> HYPERLINK "http://www.mercaba.org/FICHAS/Monografias/absolutismo.htm" </w:instrText>
              </w:r>
              <w:r w:rsidR="00C8155C">
                <w:rPr>
                  <w:sz w:val="24"/>
                  <w:szCs w:val="24"/>
                  <w:lang w:val="es-ES_tradnl"/>
                </w:rPr>
                <w:fldChar w:fldCharType="separate"/>
              </w:r>
              <w:r w:rsidRPr="005F0D99">
                <w:rPr>
                  <w:rStyle w:val="Hipervnculo"/>
                  <w:rFonts w:ascii="Times New Roman" w:hAnsi="Times New Roman" w:cs="Times New Roman"/>
                  <w:color w:val="auto"/>
                  <w:sz w:val="24"/>
                  <w:szCs w:val="24"/>
                  <w:lang w:val="es-ES"/>
                </w:rPr>
                <w:t>http://www.mercaba.org/FICHAS/Monografias/absolutismo.htm</w:t>
              </w:r>
              <w:r w:rsidR="00C8155C">
                <w:rPr>
                  <w:rStyle w:val="Hipervnculo"/>
                  <w:rFonts w:ascii="Times New Roman" w:hAnsi="Times New Roman" w:cs="Times New Roman"/>
                  <w:color w:val="auto"/>
                  <w:lang w:val="es-ES"/>
                </w:rPr>
                <w:fldChar w:fldCharType="end"/>
              </w:r>
              <w:r w:rsidRPr="005F0D99">
                <w:rPr>
                  <w:rFonts w:ascii="Times New Roman" w:hAnsi="Times New Roman" w:cs="Times New Roman"/>
                  <w:sz w:val="24"/>
                  <w:szCs w:val="24"/>
                  <w:lang w:val="es-ES"/>
                </w:rPr>
                <w:t xml:space="preserve"> y </w:t>
              </w:r>
              <w:r>
                <w:rPr>
                  <w:rFonts w:ascii="Times New Roman" w:hAnsi="Times New Roman" w:cs="Times New Roman"/>
                  <w:sz w:val="24"/>
                  <w:szCs w:val="24"/>
                  <w:lang w:val="es-ES"/>
                </w:rPr>
                <w:t>escribe un ensayo sobre el tema “</w:t>
              </w:r>
              <w:r w:rsidRPr="005F0D99">
                <w:rPr>
                  <w:rFonts w:ascii="Times New Roman" w:hAnsi="Times New Roman" w:cs="Times New Roman"/>
                  <w:sz w:val="24"/>
                  <w:szCs w:val="24"/>
                  <w:lang w:val="es-ES"/>
                </w:rPr>
                <w:t>La organización del Estado”.</w:t>
              </w:r>
            </w:ins>
          </w:p>
        </w:tc>
      </w:tr>
    </w:tbl>
    <w:p w14:paraId="4CB8C474" w14:textId="77777777" w:rsidR="005F0D99" w:rsidRDefault="005F0D99">
      <w:pPr>
        <w:spacing w:line="276" w:lineRule="auto"/>
        <w:jc w:val="both"/>
        <w:rPr>
          <w:rFonts w:ascii="Times New Roman" w:hAnsi="Times New Roman"/>
          <w:color w:val="E36C0A" w:themeColor="accent6" w:themeShade="BF"/>
          <w:rPrChange w:id="826" w:author="EUGENIA ARCE" w:date="2015-08-24T01:21:00Z">
            <w:rPr>
              <w:rFonts w:ascii="Times New Roman" w:hAnsi="Times New Roman"/>
              <w:color w:val="E36C0A" w:themeColor="accent6" w:themeShade="BF"/>
              <w:lang w:val="es-ES"/>
            </w:rPr>
          </w:rPrChange>
        </w:rPr>
        <w:pPrChange w:id="827" w:author="EUGENIA ARCE" w:date="2015-08-24T01:21:00Z">
          <w:pPr>
            <w:spacing w:after="0" w:line="276" w:lineRule="auto"/>
            <w:jc w:val="both"/>
          </w:pPr>
        </w:pPrChange>
      </w:pPr>
    </w:p>
    <w:tbl>
      <w:tblPr>
        <w:tblStyle w:val="Tablaconcuadrcula"/>
        <w:tblW w:w="0" w:type="auto"/>
        <w:tblLook w:val="04A0" w:firstRow="1" w:lastRow="0" w:firstColumn="1" w:lastColumn="0" w:noHBand="0" w:noVBand="1"/>
      </w:tblPr>
      <w:tblGrid>
        <w:gridCol w:w="8978"/>
      </w:tblGrid>
      <w:tr w:rsidR="007241E5" w:rsidRPr="005F0D99" w14:paraId="47CBC266" w14:textId="77777777" w:rsidTr="007241E5">
        <w:trPr>
          <w:del w:id="828" w:author="EUGENIA ARCE" w:date="2015-08-24T01:21:00Z"/>
        </w:trPr>
        <w:tc>
          <w:tcPr>
            <w:tcW w:w="8978" w:type="dxa"/>
          </w:tcPr>
          <w:p w14:paraId="3F735D36" w14:textId="77777777" w:rsidR="007241E5" w:rsidRPr="005F0D99" w:rsidRDefault="007241E5" w:rsidP="005F0D99">
            <w:pPr>
              <w:spacing w:line="276" w:lineRule="auto"/>
              <w:jc w:val="both"/>
              <w:rPr>
                <w:del w:id="829" w:author="EUGENIA ARCE" w:date="2015-08-24T01:21:00Z"/>
                <w:rFonts w:ascii="Times New Roman" w:hAnsi="Times New Roman" w:cs="Times New Roman"/>
                <w:sz w:val="24"/>
                <w:szCs w:val="24"/>
                <w:lang w:val="es-ES"/>
              </w:rPr>
            </w:pPr>
            <w:del w:id="830" w:author="EUGENIA ARCE" w:date="2015-08-24T01:21:00Z">
              <w:r w:rsidRPr="005F0D99">
                <w:rPr>
                  <w:rFonts w:ascii="Times New Roman" w:hAnsi="Times New Roman" w:cs="Times New Roman"/>
                  <w:sz w:val="24"/>
                  <w:szCs w:val="24"/>
                  <w:lang w:val="es-ES"/>
                </w:rPr>
                <w:delText>Otra es leer Absolutismo (</w:delText>
              </w:r>
              <w:r w:rsidR="00C8155C">
                <w:rPr>
                  <w:lang w:val="es-ES_tradnl"/>
                </w:rPr>
                <w:fldChar w:fldCharType="begin"/>
              </w:r>
              <w:r w:rsidR="00C8155C">
                <w:delInstrText xml:space="preserve"> HYPERLINK "http://www.mercaba.org/FICHAS/Monografias/absolutismo.htm" </w:delInstrText>
              </w:r>
              <w:r w:rsidR="00C8155C">
                <w:rPr>
                  <w:lang w:val="es-ES_tradnl"/>
                </w:rPr>
                <w:fldChar w:fldCharType="separate"/>
              </w:r>
              <w:r w:rsidRPr="005F0D99">
                <w:rPr>
                  <w:rStyle w:val="Hipervnculo"/>
                  <w:rFonts w:ascii="Times New Roman" w:hAnsi="Times New Roman" w:cs="Times New Roman"/>
                  <w:color w:val="auto"/>
                  <w:sz w:val="24"/>
                  <w:szCs w:val="24"/>
                  <w:lang w:val="es-ES"/>
                </w:rPr>
                <w:delText>http://www.mercaba.org/FICHAS/Monografias/absolutismo.htm</w:delText>
              </w:r>
              <w:r w:rsidR="00C8155C">
                <w:rPr>
                  <w:rStyle w:val="Hipervnculo"/>
                  <w:rFonts w:ascii="Times New Roman" w:hAnsi="Times New Roman" w:cs="Times New Roman"/>
                  <w:color w:val="auto"/>
                  <w:lang w:val="es-ES"/>
                </w:rPr>
                <w:fldChar w:fldCharType="end"/>
              </w:r>
              <w:r w:rsidRPr="005F0D99">
                <w:rPr>
                  <w:rFonts w:ascii="Times New Roman" w:hAnsi="Times New Roman" w:cs="Times New Roman"/>
                  <w:sz w:val="24"/>
                  <w:szCs w:val="24"/>
                  <w:lang w:val="es-ES"/>
                </w:rPr>
                <w:delText>) y hacer un ensayo sobre “La organización del Estado”.</w:delText>
              </w:r>
            </w:del>
          </w:p>
        </w:tc>
      </w:tr>
    </w:tbl>
    <w:p w14:paraId="6EED9E77" w14:textId="77777777" w:rsidR="005F0D99" w:rsidRDefault="005F0D99" w:rsidP="005F0D99">
      <w:pPr>
        <w:spacing w:line="276" w:lineRule="auto"/>
        <w:jc w:val="both"/>
        <w:rPr>
          <w:del w:id="831" w:author="EUGENIA ARCE" w:date="2015-08-24T01:21:00Z"/>
          <w:rFonts w:ascii="Times New Roman" w:hAnsi="Times New Roman" w:cs="Times New Roman"/>
          <w:color w:val="E36C0A" w:themeColor="accent6" w:themeShade="BF"/>
        </w:rPr>
      </w:pPr>
    </w:p>
    <w:p w14:paraId="4F423CC8" w14:textId="100048CE" w:rsidR="00F2034D" w:rsidRPr="005F0D99" w:rsidRDefault="00F2034D" w:rsidP="005F0D99">
      <w:pPr>
        <w:spacing w:line="276" w:lineRule="auto"/>
        <w:jc w:val="both"/>
        <w:rPr>
          <w:rFonts w:ascii="Times New Roman" w:hAnsi="Times New Roman" w:cs="Times New Roman"/>
          <w:color w:val="E36C0A" w:themeColor="accent6" w:themeShade="BF"/>
        </w:rPr>
      </w:pPr>
      <w:r w:rsidRPr="005F0D99">
        <w:rPr>
          <w:rFonts w:ascii="Times New Roman" w:hAnsi="Times New Roman" w:cs="Times New Roman"/>
        </w:rPr>
        <w:t xml:space="preserve">[SECCIÓN 3] </w:t>
      </w:r>
      <w:r w:rsidRPr="005F0D99">
        <w:rPr>
          <w:rFonts w:ascii="Times New Roman" w:hAnsi="Times New Roman" w:cs="Times New Roman"/>
          <w:b/>
        </w:rPr>
        <w:t xml:space="preserve">1.3.2 </w:t>
      </w:r>
      <w:ins w:id="832" w:author="EUGENIA ARCE" w:date="2015-08-24T01:21:00Z">
        <w:r w:rsidR="00102724">
          <w:rPr>
            <w:rFonts w:ascii="Times New Roman" w:hAnsi="Times New Roman" w:cs="Times New Roman"/>
            <w:b/>
          </w:rPr>
          <w:t xml:space="preserve">El </w:t>
        </w:r>
      </w:ins>
      <w:r w:rsidR="008A4B1E" w:rsidRPr="005F0D99">
        <w:rPr>
          <w:rFonts w:ascii="Times New Roman" w:hAnsi="Times New Roman" w:cs="Times New Roman"/>
          <w:b/>
        </w:rPr>
        <w:t>Estado</w:t>
      </w:r>
      <w:r w:rsidR="008F6CFC">
        <w:rPr>
          <w:rFonts w:ascii="Times New Roman" w:hAnsi="Times New Roman" w:cs="Times New Roman"/>
          <w:b/>
        </w:rPr>
        <w:t xml:space="preserve"> de d</w:t>
      </w:r>
      <w:r w:rsidRPr="005F0D99">
        <w:rPr>
          <w:rFonts w:ascii="Times New Roman" w:hAnsi="Times New Roman" w:cs="Times New Roman"/>
          <w:b/>
        </w:rPr>
        <w:t>erecho: limitando al monarca.</w:t>
      </w:r>
    </w:p>
    <w:tbl>
      <w:tblPr>
        <w:tblStyle w:val="Tablaconcuadrcula"/>
        <w:tblW w:w="0" w:type="auto"/>
        <w:tblLook w:val="04A0" w:firstRow="1" w:lastRow="0" w:firstColumn="1" w:lastColumn="0" w:noHBand="0" w:noVBand="1"/>
      </w:tblPr>
      <w:tblGrid>
        <w:gridCol w:w="2518"/>
        <w:gridCol w:w="6460"/>
      </w:tblGrid>
      <w:tr w:rsidR="007241E5" w:rsidRPr="005F0D99" w14:paraId="2B1C1E31" w14:textId="77777777" w:rsidTr="00DD70DB">
        <w:tc>
          <w:tcPr>
            <w:tcW w:w="8978" w:type="dxa"/>
            <w:gridSpan w:val="2"/>
            <w:shd w:val="clear" w:color="auto" w:fill="000000" w:themeFill="text1"/>
          </w:tcPr>
          <w:p w14:paraId="34AEA5D1" w14:textId="77777777" w:rsidR="007241E5" w:rsidRPr="005F0D99" w:rsidRDefault="007241E5"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Destacado</w:t>
            </w:r>
          </w:p>
        </w:tc>
      </w:tr>
      <w:tr w:rsidR="007241E5" w:rsidRPr="005F0D99" w14:paraId="4868DF48" w14:textId="77777777" w:rsidTr="00DD70DB">
        <w:tc>
          <w:tcPr>
            <w:tcW w:w="2518" w:type="dxa"/>
          </w:tcPr>
          <w:p w14:paraId="70BEFA6A" w14:textId="77777777" w:rsidR="007241E5" w:rsidRPr="005F0D99" w:rsidRDefault="007241E5"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Título</w:t>
            </w:r>
          </w:p>
        </w:tc>
        <w:tc>
          <w:tcPr>
            <w:tcW w:w="6460" w:type="dxa"/>
          </w:tcPr>
          <w:p w14:paraId="6999B2AF" w14:textId="2CE52C26" w:rsidR="007241E5" w:rsidRPr="005F0D99" w:rsidRDefault="003436A8"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La</w:t>
            </w:r>
            <w:r w:rsidR="009B3923">
              <w:rPr>
                <w:rFonts w:ascii="Times New Roman" w:hAnsi="Times New Roman" w:cs="Times New Roman"/>
                <w:b/>
                <w:sz w:val="24"/>
                <w:szCs w:val="24"/>
              </w:rPr>
              <w:t xml:space="preserve"> legalidad: clave en el Estado </w:t>
            </w:r>
            <w:del w:id="833" w:author="EUGENIA ARCE" w:date="2015-08-24T01:21:00Z">
              <w:r w:rsidRPr="005F0D99">
                <w:rPr>
                  <w:rFonts w:ascii="Times New Roman" w:hAnsi="Times New Roman" w:cs="Times New Roman"/>
                  <w:b/>
                  <w:sz w:val="24"/>
                  <w:szCs w:val="24"/>
                </w:rPr>
                <w:delText>Liberal</w:delText>
              </w:r>
            </w:del>
            <w:ins w:id="834" w:author="EUGENIA ARCE" w:date="2015-08-24T01:21:00Z">
              <w:r w:rsidR="009B3923">
                <w:rPr>
                  <w:rFonts w:ascii="Times New Roman" w:hAnsi="Times New Roman" w:cs="Times New Roman"/>
                  <w:b/>
                  <w:sz w:val="24"/>
                  <w:szCs w:val="24"/>
                </w:rPr>
                <w:t>l</w:t>
              </w:r>
              <w:r w:rsidRPr="005F0D99">
                <w:rPr>
                  <w:rFonts w:ascii="Times New Roman" w:hAnsi="Times New Roman" w:cs="Times New Roman"/>
                  <w:b/>
                  <w:sz w:val="24"/>
                  <w:szCs w:val="24"/>
                </w:rPr>
                <w:t>iberal</w:t>
              </w:r>
            </w:ins>
            <w:r w:rsidR="007241E5" w:rsidRPr="005F0D99">
              <w:rPr>
                <w:rFonts w:ascii="Times New Roman" w:hAnsi="Times New Roman" w:cs="Times New Roman"/>
                <w:b/>
                <w:sz w:val="24"/>
                <w:szCs w:val="24"/>
              </w:rPr>
              <w:t xml:space="preserve">. </w:t>
            </w:r>
          </w:p>
        </w:tc>
      </w:tr>
      <w:tr w:rsidR="007241E5" w:rsidRPr="005F0D99" w14:paraId="7D4F5A64" w14:textId="77777777" w:rsidTr="00DD70DB">
        <w:tc>
          <w:tcPr>
            <w:tcW w:w="2518" w:type="dxa"/>
          </w:tcPr>
          <w:p w14:paraId="7A4AA2B9" w14:textId="77777777" w:rsidR="007241E5" w:rsidRPr="005F0D99" w:rsidRDefault="007241E5"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Contenido</w:t>
            </w:r>
          </w:p>
        </w:tc>
        <w:tc>
          <w:tcPr>
            <w:tcW w:w="6460" w:type="dxa"/>
          </w:tcPr>
          <w:p w14:paraId="1C517DAF" w14:textId="7568A833" w:rsidR="007241E5" w:rsidRPr="005F0D99" w:rsidRDefault="007241E5" w:rsidP="005F0D99">
            <w:pPr>
              <w:spacing w:line="276" w:lineRule="auto"/>
              <w:jc w:val="both"/>
              <w:rPr>
                <w:rFonts w:ascii="Times New Roman" w:hAnsi="Times New Roman" w:cs="Times New Roman"/>
                <w:sz w:val="24"/>
                <w:szCs w:val="24"/>
                <w:lang w:val="es-ES"/>
              </w:rPr>
            </w:pPr>
            <w:r w:rsidRPr="005F0D99">
              <w:rPr>
                <w:rFonts w:ascii="Times New Roman" w:hAnsi="Times New Roman" w:cs="Times New Roman"/>
                <w:sz w:val="24"/>
                <w:szCs w:val="24"/>
                <w:lang w:val="es-ES"/>
              </w:rPr>
              <w:t>“Esta interdependencia entre legalidad y legitimidad no</w:t>
            </w:r>
            <w:r w:rsidR="008F6CFC">
              <w:rPr>
                <w:rFonts w:ascii="Times New Roman" w:hAnsi="Times New Roman" w:cs="Times New Roman"/>
                <w:sz w:val="24"/>
                <w:szCs w:val="24"/>
                <w:lang w:val="es-ES"/>
              </w:rPr>
              <w:t xml:space="preserve"> se da más que en el Estado de </w:t>
            </w:r>
            <w:del w:id="835" w:author="EUGENIA ARCE" w:date="2015-08-24T01:21:00Z">
              <w:r w:rsidRPr="005F0D99">
                <w:rPr>
                  <w:rFonts w:ascii="Times New Roman" w:hAnsi="Times New Roman" w:cs="Times New Roman"/>
                  <w:sz w:val="24"/>
                  <w:szCs w:val="24"/>
                  <w:lang w:val="es-ES"/>
                </w:rPr>
                <w:delText>Derecho</w:delText>
              </w:r>
            </w:del>
            <w:ins w:id="836" w:author="EUGENIA ARCE" w:date="2015-08-24T01:21:00Z">
              <w:r w:rsidR="008F6CFC">
                <w:rPr>
                  <w:rFonts w:ascii="Times New Roman" w:hAnsi="Times New Roman" w:cs="Times New Roman"/>
                  <w:sz w:val="24"/>
                  <w:szCs w:val="24"/>
                  <w:lang w:val="es-ES"/>
                </w:rPr>
                <w:t>d</w:t>
              </w:r>
              <w:r w:rsidRPr="005F0D99">
                <w:rPr>
                  <w:rFonts w:ascii="Times New Roman" w:hAnsi="Times New Roman" w:cs="Times New Roman"/>
                  <w:sz w:val="24"/>
                  <w:szCs w:val="24"/>
                  <w:lang w:val="es-ES"/>
                </w:rPr>
                <w:t>erecho</w:t>
              </w:r>
            </w:ins>
            <w:r w:rsidRPr="005F0D99">
              <w:rPr>
                <w:rFonts w:ascii="Times New Roman" w:hAnsi="Times New Roman" w:cs="Times New Roman"/>
                <w:sz w:val="24"/>
                <w:szCs w:val="24"/>
                <w:lang w:val="es-ES"/>
              </w:rPr>
              <w:t xml:space="preserve"> con división de poderes; la implicación es aquí tanto material como formal, en un sentido técnico orgánico. En lucha contra la arbitrariedad absolutista se creyó poder asegurar la legitimidad mediante la legalidad”. </w:t>
            </w:r>
            <w:r w:rsidRPr="005F0D99">
              <w:rPr>
                <w:rFonts w:ascii="Times New Roman" w:hAnsi="Times New Roman" w:cs="Times New Roman"/>
                <w:i/>
                <w:sz w:val="24"/>
                <w:szCs w:val="24"/>
                <w:lang w:val="es-ES"/>
              </w:rPr>
              <w:t>La justificación del Estado</w:t>
            </w:r>
            <w:r w:rsidR="009B3923">
              <w:rPr>
                <w:rFonts w:ascii="Times New Roman" w:hAnsi="Times New Roman" w:cs="Times New Roman"/>
                <w:sz w:val="24"/>
                <w:szCs w:val="24"/>
                <w:lang w:val="es-ES"/>
              </w:rPr>
              <w:t>, Hermann Heller</w:t>
            </w:r>
            <w:del w:id="837" w:author="EUGENIA ARCE" w:date="2015-08-24T01:21:00Z">
              <w:r w:rsidRPr="005F0D99">
                <w:rPr>
                  <w:rFonts w:ascii="Times New Roman" w:hAnsi="Times New Roman" w:cs="Times New Roman"/>
                  <w:sz w:val="24"/>
                  <w:szCs w:val="24"/>
                  <w:lang w:val="es-ES"/>
                </w:rPr>
                <w:delText>,</w:delText>
              </w:r>
              <w:r w:rsidRPr="005F0D99">
                <w:rPr>
                  <w:rFonts w:ascii="Times New Roman" w:hAnsi="Times New Roman" w:cs="Times New Roman"/>
                  <w:sz w:val="24"/>
                  <w:szCs w:val="24"/>
                </w:rPr>
                <w:delText xml:space="preserve"> </w:delText>
              </w:r>
            </w:del>
            <w:ins w:id="838" w:author="EUGENIA ARCE" w:date="2015-08-24T01:21:00Z">
              <w:r w:rsidR="009B3923">
                <w:rPr>
                  <w:rFonts w:ascii="Times New Roman" w:hAnsi="Times New Roman" w:cs="Times New Roman"/>
                  <w:sz w:val="24"/>
                  <w:szCs w:val="24"/>
                  <w:lang w:val="es-ES"/>
                </w:rPr>
                <w:t xml:space="preserve"> (</w:t>
              </w:r>
            </w:ins>
            <w:r w:rsidRPr="005F0D99">
              <w:rPr>
                <w:rFonts w:ascii="Times New Roman" w:hAnsi="Times New Roman" w:cs="Times New Roman"/>
                <w:sz w:val="24"/>
                <w:szCs w:val="24"/>
                <w:lang w:val="es-ES"/>
              </w:rPr>
              <w:t>1891-1933).</w:t>
            </w:r>
          </w:p>
        </w:tc>
      </w:tr>
    </w:tbl>
    <w:p w14:paraId="7D8A2C56" w14:textId="77777777" w:rsidR="004F6AE1" w:rsidRPr="005F0D99" w:rsidRDefault="004F6AE1" w:rsidP="005F0D99">
      <w:pPr>
        <w:spacing w:after="0" w:line="276" w:lineRule="auto"/>
        <w:jc w:val="both"/>
        <w:rPr>
          <w:rFonts w:ascii="Times New Roman" w:hAnsi="Times New Roman" w:cs="Times New Roman"/>
          <w:color w:val="E36C0A" w:themeColor="accent6" w:themeShade="BF"/>
        </w:rPr>
      </w:pPr>
    </w:p>
    <w:p w14:paraId="525AAA8F" w14:textId="7FBA414A" w:rsidR="00F2034D" w:rsidRPr="005F0D99" w:rsidRDefault="00BC5A51"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 xml:space="preserve">Históricamente la aparición del </w:t>
      </w:r>
      <w:del w:id="839" w:author="EUGENIA ARCE" w:date="2015-08-24T01:21:00Z">
        <w:r w:rsidRPr="005F0D99">
          <w:rPr>
            <w:rFonts w:ascii="Times New Roman" w:hAnsi="Times New Roman" w:cs="Times New Roman"/>
            <w:b/>
            <w:lang w:val="es-ES"/>
          </w:rPr>
          <w:delText>ESTADO DE DERECHO</w:delText>
        </w:r>
      </w:del>
      <w:ins w:id="840" w:author="EUGENIA ARCE" w:date="2015-08-24T01:21:00Z">
        <w:r w:rsidRPr="005F0D99">
          <w:rPr>
            <w:rFonts w:ascii="Times New Roman" w:hAnsi="Times New Roman" w:cs="Times New Roman"/>
            <w:b/>
            <w:lang w:val="es-ES"/>
          </w:rPr>
          <w:t>E</w:t>
        </w:r>
        <w:r w:rsidR="009B3923">
          <w:rPr>
            <w:rFonts w:ascii="Times New Roman" w:hAnsi="Times New Roman" w:cs="Times New Roman"/>
            <w:b/>
            <w:lang w:val="es-ES"/>
          </w:rPr>
          <w:t>stado de derecho</w:t>
        </w:r>
      </w:ins>
      <w:r w:rsidR="00F2034D" w:rsidRPr="005F0D99">
        <w:rPr>
          <w:rFonts w:ascii="Times New Roman" w:hAnsi="Times New Roman" w:cs="Times New Roman"/>
          <w:lang w:val="es-ES"/>
        </w:rPr>
        <w:t>,</w:t>
      </w:r>
      <w:r w:rsidRPr="005F0D99">
        <w:rPr>
          <w:rFonts w:ascii="Times New Roman" w:hAnsi="Times New Roman" w:cs="Times New Roman"/>
          <w:lang w:val="es-ES"/>
        </w:rPr>
        <w:t xml:space="preserve"> forma política que asumirá el Estado en Europa en el </w:t>
      </w:r>
      <w:r w:rsidRPr="009B3923">
        <w:rPr>
          <w:rFonts w:ascii="Times New Roman" w:hAnsi="Times New Roman"/>
          <w:lang w:val="es-ES"/>
          <w:rPrChange w:id="841" w:author="EUGENIA ARCE" w:date="2015-08-24T01:21:00Z">
            <w:rPr>
              <w:rFonts w:ascii="Times New Roman" w:hAnsi="Times New Roman"/>
              <w:b/>
              <w:lang w:val="es-ES"/>
            </w:rPr>
          </w:rPrChange>
        </w:rPr>
        <w:t>siglo XIX</w:t>
      </w:r>
      <w:r w:rsidR="00F2034D" w:rsidRPr="005F0D99">
        <w:rPr>
          <w:rFonts w:ascii="Times New Roman" w:hAnsi="Times New Roman" w:cs="Times New Roman"/>
          <w:lang w:val="es-ES"/>
        </w:rPr>
        <w:t>,</w:t>
      </w:r>
      <w:r w:rsidRPr="005F0D99">
        <w:rPr>
          <w:rFonts w:ascii="Times New Roman" w:hAnsi="Times New Roman" w:cs="Times New Roman"/>
          <w:lang w:val="es-ES"/>
        </w:rPr>
        <w:t xml:space="preserve"> estuvo marcada por las </w:t>
      </w:r>
      <w:r w:rsidRPr="005F0D99">
        <w:rPr>
          <w:rFonts w:ascii="Times New Roman" w:hAnsi="Times New Roman" w:cs="Times New Roman"/>
          <w:b/>
          <w:lang w:val="es-ES"/>
        </w:rPr>
        <w:t>revoluciones burguesas</w:t>
      </w:r>
      <w:r w:rsidRPr="005F0D99">
        <w:rPr>
          <w:rFonts w:ascii="Times New Roman" w:hAnsi="Times New Roman" w:cs="Times New Roman"/>
          <w:lang w:val="es-ES"/>
        </w:rPr>
        <w:t xml:space="preserve"> o </w:t>
      </w:r>
      <w:r w:rsidRPr="005F0D99">
        <w:rPr>
          <w:rFonts w:ascii="Times New Roman" w:hAnsi="Times New Roman" w:cs="Times New Roman"/>
          <w:b/>
          <w:lang w:val="es-ES"/>
        </w:rPr>
        <w:t>constitucionales</w:t>
      </w:r>
      <w:r w:rsidRPr="005F0D99">
        <w:rPr>
          <w:rFonts w:ascii="Times New Roman" w:hAnsi="Times New Roman" w:cs="Times New Roman"/>
          <w:lang w:val="es-ES"/>
        </w:rPr>
        <w:t xml:space="preserve"> en las cuales se pone de presente el nacimiento del </w:t>
      </w:r>
      <w:r w:rsidRPr="005F0D99">
        <w:rPr>
          <w:rFonts w:ascii="Times New Roman" w:hAnsi="Times New Roman" w:cs="Times New Roman"/>
          <w:b/>
          <w:lang w:val="es-ES"/>
        </w:rPr>
        <w:t>liberalismo</w:t>
      </w:r>
      <w:r w:rsidRPr="005F0D99">
        <w:rPr>
          <w:rFonts w:ascii="Times New Roman" w:hAnsi="Times New Roman" w:cs="Times New Roman"/>
          <w:lang w:val="es-ES"/>
        </w:rPr>
        <w:t xml:space="preserve"> como ideología que caracterizará </w:t>
      </w:r>
      <w:ins w:id="842" w:author="EUGENIA ARCE" w:date="2015-08-24T01:21:00Z">
        <w:r w:rsidR="009B3923">
          <w:rPr>
            <w:rFonts w:ascii="Times New Roman" w:hAnsi="Times New Roman" w:cs="Times New Roman"/>
            <w:lang w:val="es-ES"/>
          </w:rPr>
          <w:t xml:space="preserve">a </w:t>
        </w:r>
      </w:ins>
      <w:r w:rsidR="009B3923">
        <w:rPr>
          <w:rFonts w:ascii="Times New Roman" w:hAnsi="Times New Roman" w:cs="Times New Roman"/>
          <w:lang w:val="es-ES"/>
        </w:rPr>
        <w:t>esta época</w:t>
      </w:r>
      <w:del w:id="843" w:author="EUGENIA ARCE" w:date="2015-08-24T01:21:00Z">
        <w:r w:rsidRPr="005F0D99">
          <w:rPr>
            <w:rFonts w:ascii="Times New Roman" w:hAnsi="Times New Roman" w:cs="Times New Roman"/>
            <w:lang w:val="es-ES"/>
          </w:rPr>
          <w:delText xml:space="preserve"> (</w:delText>
        </w:r>
        <w:r w:rsidRPr="005F0D99">
          <w:rPr>
            <w:rFonts w:ascii="Times New Roman" w:hAnsi="Times New Roman" w:cs="Times New Roman"/>
            <w:i/>
            <w:lang w:val="es-ES"/>
          </w:rPr>
          <w:delText>Inglesa</w:delText>
        </w:r>
      </w:del>
      <w:ins w:id="844" w:author="EUGENIA ARCE" w:date="2015-08-24T01:21:00Z">
        <w:r w:rsidR="009B3923">
          <w:rPr>
            <w:rFonts w:ascii="Times New Roman" w:hAnsi="Times New Roman" w:cs="Times New Roman"/>
            <w:lang w:val="es-ES"/>
          </w:rPr>
          <w:t>. Ejemplos de revoluciones en este per</w:t>
        </w:r>
        <w:r w:rsidR="00CB1850">
          <w:rPr>
            <w:rFonts w:ascii="Times New Roman" w:hAnsi="Times New Roman" w:cs="Times New Roman"/>
            <w:lang w:val="es-ES"/>
          </w:rPr>
          <w:t>íodo fueron la i</w:t>
        </w:r>
        <w:r w:rsidR="009B3923">
          <w:rPr>
            <w:rFonts w:ascii="Times New Roman" w:hAnsi="Times New Roman" w:cs="Times New Roman"/>
            <w:lang w:val="es-ES"/>
          </w:rPr>
          <w:t>nglesa</w:t>
        </w:r>
      </w:ins>
      <w:r w:rsidRPr="005F0D99">
        <w:rPr>
          <w:rFonts w:ascii="Times New Roman" w:hAnsi="Times New Roman" w:cs="Times New Roman"/>
          <w:lang w:val="es-ES"/>
        </w:rPr>
        <w:t xml:space="preserve">, 1648 y 1688; </w:t>
      </w:r>
      <w:del w:id="845" w:author="EUGENIA ARCE" w:date="2015-08-24T01:21:00Z">
        <w:r w:rsidRPr="005F0D99">
          <w:rPr>
            <w:rFonts w:ascii="Times New Roman" w:hAnsi="Times New Roman" w:cs="Times New Roman"/>
            <w:i/>
            <w:lang w:val="es-ES"/>
          </w:rPr>
          <w:delText>Am</w:delText>
        </w:r>
        <w:r w:rsidR="003436A8" w:rsidRPr="005F0D99">
          <w:rPr>
            <w:rFonts w:ascii="Times New Roman" w:hAnsi="Times New Roman" w:cs="Times New Roman"/>
            <w:i/>
            <w:lang w:val="es-ES"/>
          </w:rPr>
          <w:delText>ericana</w:delText>
        </w:r>
      </w:del>
      <w:ins w:id="846" w:author="EUGENIA ARCE" w:date="2015-08-24T01:21:00Z">
        <w:r w:rsidR="009B3923">
          <w:rPr>
            <w:rFonts w:ascii="Times New Roman" w:hAnsi="Times New Roman" w:cs="Times New Roman"/>
            <w:lang w:val="es-ES"/>
          </w:rPr>
          <w:t xml:space="preserve">la </w:t>
        </w:r>
        <w:r w:rsidR="00CB1850">
          <w:rPr>
            <w:rFonts w:ascii="Times New Roman" w:hAnsi="Times New Roman" w:cs="Times New Roman"/>
            <w:lang w:val="es-ES"/>
          </w:rPr>
          <w:t>de Estados Unidos</w:t>
        </w:r>
      </w:ins>
      <w:r w:rsidR="003436A8" w:rsidRPr="009B3923">
        <w:rPr>
          <w:rFonts w:ascii="Times New Roman" w:hAnsi="Times New Roman" w:cs="Times New Roman"/>
          <w:lang w:val="es-ES"/>
        </w:rPr>
        <w:t>, 1</w:t>
      </w:r>
      <w:r w:rsidR="003436A8" w:rsidRPr="005F0D99">
        <w:rPr>
          <w:rFonts w:ascii="Times New Roman" w:hAnsi="Times New Roman" w:cs="Times New Roman"/>
          <w:lang w:val="es-ES"/>
        </w:rPr>
        <w:t xml:space="preserve">776; </w:t>
      </w:r>
      <w:del w:id="847" w:author="EUGENIA ARCE" w:date="2015-08-24T01:21:00Z">
        <w:r w:rsidR="003436A8" w:rsidRPr="005F0D99">
          <w:rPr>
            <w:rFonts w:ascii="Times New Roman" w:hAnsi="Times New Roman" w:cs="Times New Roman"/>
            <w:i/>
            <w:lang w:val="es-ES"/>
          </w:rPr>
          <w:delText>Francesa</w:delText>
        </w:r>
      </w:del>
      <w:ins w:id="848" w:author="EUGENIA ARCE" w:date="2015-08-24T01:21:00Z">
        <w:r w:rsidR="009B3923">
          <w:rPr>
            <w:rFonts w:ascii="Times New Roman" w:hAnsi="Times New Roman" w:cs="Times New Roman"/>
            <w:lang w:val="es-ES"/>
          </w:rPr>
          <w:t xml:space="preserve">y la </w:t>
        </w:r>
        <w:r w:rsidR="00CB1850">
          <w:rPr>
            <w:rFonts w:ascii="Times New Roman" w:hAnsi="Times New Roman" w:cs="Times New Roman"/>
            <w:lang w:val="es-ES"/>
          </w:rPr>
          <w:t>f</w:t>
        </w:r>
        <w:r w:rsidR="003436A8" w:rsidRPr="009B3923">
          <w:rPr>
            <w:rFonts w:ascii="Times New Roman" w:hAnsi="Times New Roman" w:cs="Times New Roman"/>
            <w:lang w:val="es-ES"/>
          </w:rPr>
          <w:t>rancesa</w:t>
        </w:r>
      </w:ins>
      <w:r w:rsidR="003436A8" w:rsidRPr="009B3923">
        <w:rPr>
          <w:rFonts w:ascii="Times New Roman" w:hAnsi="Times New Roman" w:cs="Times New Roman"/>
          <w:lang w:val="es-ES"/>
        </w:rPr>
        <w:t>,</w:t>
      </w:r>
      <w:r w:rsidR="009B3923">
        <w:rPr>
          <w:rFonts w:ascii="Times New Roman" w:hAnsi="Times New Roman" w:cs="Times New Roman"/>
          <w:lang w:val="es-ES"/>
        </w:rPr>
        <w:t xml:space="preserve"> 1789</w:t>
      </w:r>
      <w:del w:id="849" w:author="EUGENIA ARCE" w:date="2015-08-24T01:21:00Z">
        <w:r w:rsidR="003436A8" w:rsidRPr="005F0D99">
          <w:rPr>
            <w:rFonts w:ascii="Times New Roman" w:hAnsi="Times New Roman" w:cs="Times New Roman"/>
            <w:lang w:val="es-ES"/>
          </w:rPr>
          <w:delText>).</w:delText>
        </w:r>
      </w:del>
      <w:ins w:id="850" w:author="EUGENIA ARCE" w:date="2015-08-24T01:21:00Z">
        <w:r w:rsidR="003436A8" w:rsidRPr="005F0D99">
          <w:rPr>
            <w:rFonts w:ascii="Times New Roman" w:hAnsi="Times New Roman" w:cs="Times New Roman"/>
            <w:lang w:val="es-ES"/>
          </w:rPr>
          <w:t>.</w:t>
        </w:r>
      </w:ins>
    </w:p>
    <w:p w14:paraId="7E24C1AB" w14:textId="77777777" w:rsidR="00F2034D" w:rsidRPr="005F0D99" w:rsidRDefault="00F2034D"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FF1EFD" w:rsidRPr="005F0D99" w14:paraId="4F7C1DCB" w14:textId="77777777" w:rsidTr="00DD70DB">
        <w:tc>
          <w:tcPr>
            <w:tcW w:w="9054" w:type="dxa"/>
            <w:gridSpan w:val="2"/>
            <w:shd w:val="clear" w:color="auto" w:fill="0D0D0D" w:themeFill="text1" w:themeFillTint="F2"/>
          </w:tcPr>
          <w:p w14:paraId="54C2C7E9" w14:textId="77777777" w:rsidR="00FF1EFD" w:rsidRPr="005F0D99" w:rsidRDefault="00FF1EFD"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FF1EFD" w:rsidRPr="005F0D99" w14:paraId="58D63FC0" w14:textId="77777777" w:rsidTr="00DD70DB">
        <w:tc>
          <w:tcPr>
            <w:tcW w:w="1809" w:type="dxa"/>
          </w:tcPr>
          <w:p w14:paraId="678FE104" w14:textId="77777777" w:rsidR="00FF1EFD" w:rsidRPr="005F0D99" w:rsidRDefault="00FF1EFD"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45" w:type="dxa"/>
          </w:tcPr>
          <w:p w14:paraId="15B8425A" w14:textId="36210652" w:rsidR="00FF1EFD" w:rsidRPr="005F0D99" w:rsidRDefault="00DF7AD0"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CS_G07_09_IMG20</w:t>
            </w:r>
          </w:p>
        </w:tc>
      </w:tr>
      <w:tr w:rsidR="00FF1EFD" w:rsidRPr="005F0D99" w14:paraId="6B6CA8DB" w14:textId="77777777" w:rsidTr="00DD70DB">
        <w:tc>
          <w:tcPr>
            <w:tcW w:w="1809" w:type="dxa"/>
          </w:tcPr>
          <w:p w14:paraId="2E588669" w14:textId="77777777" w:rsidR="00FF1EFD" w:rsidRPr="005F0D99" w:rsidRDefault="00FF1EFD"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152945EF" w14:textId="2767B895" w:rsidR="00FF1EFD" w:rsidRPr="005F0D99" w:rsidRDefault="00DF7AD0" w:rsidP="005F0D99">
            <w:pPr>
              <w:spacing w:line="276" w:lineRule="auto"/>
              <w:jc w:val="both"/>
              <w:rPr>
                <w:rFonts w:ascii="Times New Roman" w:hAnsi="Times New Roman" w:cs="Times New Roman"/>
                <w:sz w:val="24"/>
                <w:szCs w:val="24"/>
                <w:lang w:val="es-ES"/>
              </w:rPr>
            </w:pPr>
            <w:r w:rsidRPr="005F0D99">
              <w:rPr>
                <w:rFonts w:ascii="Times New Roman" w:hAnsi="Times New Roman" w:cs="Times New Roman"/>
                <w:sz w:val="24"/>
                <w:szCs w:val="24"/>
                <w:lang w:val="es-ES"/>
              </w:rPr>
              <w:t>El constitucionalismo liberal</w:t>
            </w:r>
            <w:del w:id="851" w:author="EUGENIA ARCE" w:date="2015-08-24T01:21:00Z">
              <w:r w:rsidR="00FF1EFD" w:rsidRPr="005F0D99">
                <w:rPr>
                  <w:rFonts w:ascii="Times New Roman" w:hAnsi="Times New Roman" w:cs="Times New Roman"/>
                  <w:sz w:val="24"/>
                  <w:szCs w:val="24"/>
                  <w:lang w:val="es-ES"/>
                </w:rPr>
                <w:delText xml:space="preserve"> </w:delText>
              </w:r>
            </w:del>
            <w:ins w:id="852" w:author="EUGENIA ARCE" w:date="2015-08-24T01:21:00Z">
              <w:r w:rsidR="009B3923">
                <w:rPr>
                  <w:rFonts w:ascii="Times New Roman" w:hAnsi="Times New Roman" w:cs="Times New Roman"/>
                  <w:sz w:val="24"/>
                  <w:szCs w:val="24"/>
                  <w:lang w:val="es-ES"/>
                </w:rPr>
                <w:t>.</w:t>
              </w:r>
            </w:ins>
          </w:p>
        </w:tc>
      </w:tr>
      <w:tr w:rsidR="00FF1EFD" w:rsidRPr="005F0D99" w14:paraId="4B37F2E5" w14:textId="77777777" w:rsidTr="00DD70DB">
        <w:tc>
          <w:tcPr>
            <w:tcW w:w="1809" w:type="dxa"/>
          </w:tcPr>
          <w:p w14:paraId="4296BAE4" w14:textId="77777777" w:rsidR="00FF1EFD" w:rsidRPr="005F0D99" w:rsidRDefault="00FF1EFD"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Código Shutterstock</w:t>
            </w:r>
          </w:p>
        </w:tc>
        <w:tc>
          <w:tcPr>
            <w:tcW w:w="7245" w:type="dxa"/>
          </w:tcPr>
          <w:p w14:paraId="2B8C94DF" w14:textId="2307D047" w:rsidR="00FF1EFD" w:rsidRPr="005F0D99" w:rsidRDefault="00DF7AD0"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http://aulaplaneta.planetasaber.com/encyclopedia/default.asp?idpack=9&amp;idpil=0009FZ01&amp;ruta=Buscador</w:t>
            </w:r>
          </w:p>
        </w:tc>
      </w:tr>
      <w:tr w:rsidR="00FF1EFD" w:rsidRPr="005F0D99" w14:paraId="5285EC72" w14:textId="77777777" w:rsidTr="00DD70DB">
        <w:tc>
          <w:tcPr>
            <w:tcW w:w="1809" w:type="dxa"/>
          </w:tcPr>
          <w:p w14:paraId="3C6E2AC3" w14:textId="77777777" w:rsidR="00FF1EFD" w:rsidRPr="005F0D99" w:rsidRDefault="00FF1EFD"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696B4012" w14:textId="7922E174" w:rsidR="00FF1EFD" w:rsidRPr="005F0D99" w:rsidRDefault="00DF7AD0" w:rsidP="00CB1850">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 xml:space="preserve">La Revolución </w:t>
            </w:r>
            <w:del w:id="853" w:author="EUGENIA ARCE" w:date="2015-08-24T01:21:00Z">
              <w:r w:rsidRPr="005F0D99">
                <w:rPr>
                  <w:rFonts w:ascii="Times New Roman" w:hAnsi="Times New Roman" w:cs="Times New Roman"/>
                  <w:sz w:val="24"/>
                  <w:szCs w:val="24"/>
                </w:rPr>
                <w:delText>Francesa</w:delText>
              </w:r>
            </w:del>
            <w:ins w:id="854" w:author="EUGENIA ARCE" w:date="2015-08-24T01:21:00Z">
              <w:r w:rsidR="00CB1850">
                <w:rPr>
                  <w:rFonts w:ascii="Times New Roman" w:hAnsi="Times New Roman" w:cs="Times New Roman"/>
                  <w:sz w:val="24"/>
                  <w:szCs w:val="24"/>
                </w:rPr>
                <w:t>f</w:t>
              </w:r>
              <w:r w:rsidRPr="005F0D99">
                <w:rPr>
                  <w:rFonts w:ascii="Times New Roman" w:hAnsi="Times New Roman" w:cs="Times New Roman"/>
                  <w:sz w:val="24"/>
                  <w:szCs w:val="24"/>
                </w:rPr>
                <w:t>rancesa</w:t>
              </w:r>
            </w:ins>
            <w:r w:rsidRPr="005F0D99">
              <w:rPr>
                <w:rFonts w:ascii="Times New Roman" w:hAnsi="Times New Roman" w:cs="Times New Roman"/>
                <w:sz w:val="24"/>
                <w:szCs w:val="24"/>
              </w:rPr>
              <w:t xml:space="preserve"> marcará la idea liberal de Estado al consignar en la Declaración de los Derechos del Hombre y del Ciudadano: “</w:t>
            </w:r>
            <w:r w:rsidR="00CB1850">
              <w:rPr>
                <w:rFonts w:ascii="Times New Roman" w:hAnsi="Times New Roman" w:cs="Times New Roman"/>
                <w:i/>
                <w:sz w:val="24"/>
                <w:szCs w:val="24"/>
              </w:rPr>
              <w:t>Artículo 16</w:t>
            </w:r>
            <w:del w:id="855" w:author="EUGENIA ARCE" w:date="2015-08-24T01:21:00Z">
              <w:r w:rsidRPr="005F0D99">
                <w:rPr>
                  <w:rFonts w:ascii="Times New Roman" w:hAnsi="Times New Roman" w:cs="Times New Roman"/>
                  <w:i/>
                  <w:sz w:val="24"/>
                  <w:szCs w:val="24"/>
                </w:rPr>
                <w:delText>.-</w:delText>
              </w:r>
            </w:del>
            <w:ins w:id="856" w:author="EUGENIA ARCE" w:date="2015-08-24T01:21:00Z">
              <w:r w:rsidR="00CB1850">
                <w:rPr>
                  <w:rFonts w:ascii="Times New Roman" w:hAnsi="Times New Roman" w:cs="Times New Roman"/>
                  <w:i/>
                  <w:sz w:val="24"/>
                  <w:szCs w:val="24"/>
                </w:rPr>
                <w:t>.</w:t>
              </w:r>
            </w:ins>
            <w:r w:rsidRPr="005F0D99">
              <w:rPr>
                <w:rFonts w:ascii="Times New Roman" w:hAnsi="Times New Roman" w:cs="Times New Roman"/>
                <w:i/>
                <w:sz w:val="24"/>
                <w:szCs w:val="24"/>
              </w:rPr>
              <w:t xml:space="preserve"> Toda sociedad en la cual no esté establecida la garantía de los derechos, ni determinada la separación de los poderes, carece de Constitución</w:t>
            </w:r>
            <w:r w:rsidRPr="005F0D99">
              <w:rPr>
                <w:rFonts w:ascii="Times New Roman" w:hAnsi="Times New Roman" w:cs="Times New Roman"/>
                <w:sz w:val="24"/>
                <w:szCs w:val="24"/>
              </w:rPr>
              <w:t>”.</w:t>
            </w:r>
          </w:p>
        </w:tc>
      </w:tr>
    </w:tbl>
    <w:p w14:paraId="6326C052" w14:textId="77777777" w:rsidR="00F2034D" w:rsidRPr="005F0D99" w:rsidRDefault="00F2034D" w:rsidP="005F0D99">
      <w:pPr>
        <w:spacing w:after="0" w:line="276" w:lineRule="auto"/>
        <w:jc w:val="both"/>
        <w:rPr>
          <w:rFonts w:ascii="Times New Roman" w:hAnsi="Times New Roman" w:cs="Times New Roman"/>
          <w:color w:val="E36C0A" w:themeColor="accent6" w:themeShade="BF"/>
          <w:lang w:val="es-ES"/>
        </w:rPr>
      </w:pPr>
    </w:p>
    <w:p w14:paraId="3D944456" w14:textId="4A302616" w:rsidR="00F30C23" w:rsidRPr="005F0D99" w:rsidRDefault="00BC5A51"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Frente a la experiencia absolutista</w:t>
      </w:r>
      <w:ins w:id="857" w:author="EUGENIA ARCE" w:date="2015-08-24T01:21:00Z">
        <w:r w:rsidR="00227D93">
          <w:rPr>
            <w:rFonts w:ascii="Times New Roman" w:hAnsi="Times New Roman" w:cs="Times New Roman"/>
            <w:lang w:val="es-ES"/>
          </w:rPr>
          <w:t>,</w:t>
        </w:r>
      </w:ins>
      <w:r w:rsidRPr="005F0D99">
        <w:rPr>
          <w:rFonts w:ascii="Times New Roman" w:hAnsi="Times New Roman" w:cs="Times New Roman"/>
          <w:lang w:val="es-ES"/>
        </w:rPr>
        <w:t xml:space="preserve"> el </w:t>
      </w:r>
      <w:r w:rsidRPr="005F0D99">
        <w:rPr>
          <w:rFonts w:ascii="Times New Roman" w:hAnsi="Times New Roman" w:cs="Times New Roman"/>
          <w:b/>
          <w:lang w:val="es-ES"/>
        </w:rPr>
        <w:t>liberalismo</w:t>
      </w:r>
      <w:r w:rsidRPr="005F0D99">
        <w:rPr>
          <w:rFonts w:ascii="Times New Roman" w:hAnsi="Times New Roman" w:cs="Times New Roman"/>
          <w:lang w:val="es-ES"/>
        </w:rPr>
        <w:t xml:space="preserve"> </w:t>
      </w:r>
      <w:del w:id="858" w:author="EUGENIA ARCE" w:date="2015-08-24T01:21:00Z">
        <w:r w:rsidRPr="005F0D99">
          <w:rPr>
            <w:rFonts w:ascii="Times New Roman" w:hAnsi="Times New Roman" w:cs="Times New Roman"/>
            <w:lang w:val="es-ES"/>
          </w:rPr>
          <w:delText>colocó</w:delText>
        </w:r>
      </w:del>
      <w:ins w:id="859" w:author="EUGENIA ARCE" w:date="2015-08-24T01:21:00Z">
        <w:r w:rsidR="00227D93">
          <w:rPr>
            <w:rFonts w:ascii="Times New Roman" w:hAnsi="Times New Roman" w:cs="Times New Roman"/>
            <w:lang w:val="es-ES"/>
          </w:rPr>
          <w:t>puso</w:t>
        </w:r>
      </w:ins>
      <w:r w:rsidRPr="005F0D99">
        <w:rPr>
          <w:rFonts w:ascii="Times New Roman" w:hAnsi="Times New Roman" w:cs="Times New Roman"/>
          <w:lang w:val="es-ES"/>
        </w:rPr>
        <w:t xml:space="preserve"> de presente la necesidad de </w:t>
      </w:r>
      <w:r w:rsidRPr="005F0D99">
        <w:rPr>
          <w:rFonts w:ascii="Times New Roman" w:hAnsi="Times New Roman" w:cs="Times New Roman"/>
          <w:b/>
          <w:lang w:val="es-ES"/>
        </w:rPr>
        <w:t>limitar el poder político</w:t>
      </w:r>
      <w:r w:rsidRPr="005F0D99">
        <w:rPr>
          <w:rFonts w:ascii="Times New Roman" w:hAnsi="Times New Roman" w:cs="Times New Roman"/>
          <w:lang w:val="es-ES"/>
        </w:rPr>
        <w:t xml:space="preserve"> en razón de la </w:t>
      </w:r>
      <w:r w:rsidRPr="005F0D99">
        <w:rPr>
          <w:rFonts w:ascii="Times New Roman" w:hAnsi="Times New Roman" w:cs="Times New Roman"/>
          <w:b/>
          <w:lang w:val="es-ES"/>
        </w:rPr>
        <w:t>libertad</w:t>
      </w:r>
      <w:r w:rsidRPr="005F0D99">
        <w:rPr>
          <w:rFonts w:ascii="Times New Roman" w:hAnsi="Times New Roman" w:cs="Times New Roman"/>
          <w:lang w:val="es-ES"/>
        </w:rPr>
        <w:t xml:space="preserve"> individual de los </w:t>
      </w:r>
      <w:r w:rsidRPr="005F0D99">
        <w:rPr>
          <w:rFonts w:ascii="Times New Roman" w:hAnsi="Times New Roman" w:cs="Times New Roman"/>
          <w:b/>
          <w:lang w:val="es-ES"/>
        </w:rPr>
        <w:t>ciudadanos</w:t>
      </w:r>
      <w:r w:rsidRPr="005F0D99">
        <w:rPr>
          <w:rFonts w:ascii="Times New Roman" w:hAnsi="Times New Roman" w:cs="Times New Roman"/>
          <w:lang w:val="es-ES"/>
        </w:rPr>
        <w:t xml:space="preserve">, </w:t>
      </w:r>
      <w:ins w:id="860" w:author="EUGENIA ARCE" w:date="2015-08-24T01:21:00Z">
        <w:r w:rsidR="00337444">
          <w:rPr>
            <w:rFonts w:ascii="Times New Roman" w:hAnsi="Times New Roman" w:cs="Times New Roman"/>
            <w:lang w:val="es-ES"/>
          </w:rPr>
          <w:t xml:space="preserve">su </w:t>
        </w:r>
      </w:ins>
      <w:r w:rsidRPr="005F0D99">
        <w:rPr>
          <w:rFonts w:ascii="Times New Roman" w:hAnsi="Times New Roman" w:cs="Times New Roman"/>
          <w:lang w:val="es-ES"/>
        </w:rPr>
        <w:t xml:space="preserve">garantía y defensa. El eje político lo constituyó, en consecuencia, el énfasis en las </w:t>
      </w:r>
      <w:r w:rsidRPr="005F0D99">
        <w:rPr>
          <w:rFonts w:ascii="Times New Roman" w:hAnsi="Times New Roman" w:cs="Times New Roman"/>
          <w:b/>
          <w:lang w:val="es-ES"/>
        </w:rPr>
        <w:t>declaraciones de derechos</w:t>
      </w:r>
      <w:r w:rsidRPr="005F0D99">
        <w:rPr>
          <w:rFonts w:ascii="Times New Roman" w:hAnsi="Times New Roman" w:cs="Times New Roman"/>
          <w:lang w:val="es-ES"/>
        </w:rPr>
        <w:t xml:space="preserve"> y en su correlativo institucional, el </w:t>
      </w:r>
      <w:r w:rsidRPr="005F0D99">
        <w:rPr>
          <w:rFonts w:ascii="Times New Roman" w:hAnsi="Times New Roman" w:cs="Times New Roman"/>
          <w:b/>
          <w:lang w:val="es-ES"/>
        </w:rPr>
        <w:t>esquema de un gobierno limitado</w:t>
      </w:r>
      <w:r w:rsidRPr="005F0D99">
        <w:rPr>
          <w:rFonts w:ascii="Times New Roman" w:hAnsi="Times New Roman" w:cs="Times New Roman"/>
          <w:lang w:val="es-ES"/>
        </w:rPr>
        <w:t xml:space="preserve">. </w:t>
      </w:r>
    </w:p>
    <w:p w14:paraId="4FECF19F" w14:textId="77777777" w:rsidR="00F30C23" w:rsidRPr="005F0D99" w:rsidRDefault="00F30C23" w:rsidP="005F0D99">
      <w:pPr>
        <w:spacing w:after="0" w:line="276" w:lineRule="auto"/>
        <w:jc w:val="both"/>
        <w:rPr>
          <w:rFonts w:ascii="Times New Roman" w:hAnsi="Times New Roman" w:cs="Times New Roman"/>
          <w:color w:val="E36C0A" w:themeColor="accent6" w:themeShade="BF"/>
          <w:lang w:val="es-ES"/>
        </w:rPr>
      </w:pPr>
    </w:p>
    <w:p w14:paraId="756F45A1" w14:textId="68B0B268" w:rsidR="00BC5A51" w:rsidRPr="00195ABC" w:rsidRDefault="00F30C23" w:rsidP="005F0D99">
      <w:pPr>
        <w:spacing w:after="0" w:line="276" w:lineRule="auto"/>
        <w:jc w:val="both"/>
        <w:rPr>
          <w:rFonts w:ascii="Times New Roman" w:hAnsi="Times New Roman" w:cs="Times New Roman"/>
          <w:lang w:val="es-ES"/>
        </w:rPr>
      </w:pPr>
      <w:del w:id="861" w:author="EUGENIA ARCE" w:date="2015-08-24T01:21:00Z">
        <w:r w:rsidRPr="005F0D99">
          <w:rPr>
            <w:rFonts w:ascii="Times New Roman" w:hAnsi="Times New Roman" w:cs="Times New Roman"/>
            <w:lang w:val="es-ES"/>
          </w:rPr>
          <w:delText>L</w:delText>
        </w:r>
        <w:r w:rsidR="00BC5A51" w:rsidRPr="005F0D99">
          <w:rPr>
            <w:rFonts w:ascii="Times New Roman" w:hAnsi="Times New Roman" w:cs="Times New Roman"/>
            <w:lang w:val="es-ES"/>
          </w:rPr>
          <w:delText>o importante lo constituyó</w:delText>
        </w:r>
      </w:del>
      <w:ins w:id="862" w:author="EUGENIA ARCE" w:date="2015-08-24T01:21:00Z">
        <w:r w:rsidR="00337444">
          <w:rPr>
            <w:rFonts w:ascii="Times New Roman" w:hAnsi="Times New Roman" w:cs="Times New Roman"/>
            <w:lang w:val="es-ES"/>
          </w:rPr>
          <w:t>El énfasis estuvo entonces en</w:t>
        </w:r>
      </w:ins>
      <w:r w:rsidR="00BC5A51" w:rsidRPr="005F0D99">
        <w:rPr>
          <w:rFonts w:ascii="Times New Roman" w:hAnsi="Times New Roman" w:cs="Times New Roman"/>
          <w:lang w:val="es-ES"/>
        </w:rPr>
        <w:t xml:space="preserve"> la </w:t>
      </w:r>
      <w:r w:rsidR="00BC5A51" w:rsidRPr="005F0D99">
        <w:rPr>
          <w:rFonts w:ascii="Times New Roman" w:hAnsi="Times New Roman" w:cs="Times New Roman"/>
          <w:b/>
          <w:lang w:val="es-ES"/>
        </w:rPr>
        <w:t>lucha</w:t>
      </w:r>
      <w:r w:rsidR="00BC5A51" w:rsidRPr="005F0D99">
        <w:rPr>
          <w:rFonts w:ascii="Times New Roman" w:hAnsi="Times New Roman" w:cs="Times New Roman"/>
          <w:lang w:val="es-ES"/>
        </w:rPr>
        <w:t xml:space="preserve"> contra el </w:t>
      </w:r>
      <w:r w:rsidR="00BC5A51" w:rsidRPr="005F0D99">
        <w:rPr>
          <w:rFonts w:ascii="Times New Roman" w:hAnsi="Times New Roman" w:cs="Times New Roman"/>
          <w:b/>
          <w:lang w:val="es-ES"/>
        </w:rPr>
        <w:t>abuso del poder</w:t>
      </w:r>
      <w:r w:rsidR="00195ABC">
        <w:rPr>
          <w:rFonts w:ascii="Times New Roman" w:hAnsi="Times New Roman" w:cs="Times New Roman"/>
          <w:lang w:val="es-ES"/>
        </w:rPr>
        <w:t xml:space="preserve"> y los males de </w:t>
      </w:r>
      <w:del w:id="863" w:author="EUGENIA ARCE" w:date="2015-08-24T01:21:00Z">
        <w:r w:rsidR="00BC5A51" w:rsidRPr="005F0D99">
          <w:rPr>
            <w:rFonts w:ascii="Times New Roman" w:hAnsi="Times New Roman" w:cs="Times New Roman"/>
            <w:lang w:val="es-ES"/>
          </w:rPr>
          <w:delText>esta</w:delText>
        </w:r>
      </w:del>
      <w:ins w:id="864" w:author="EUGENIA ARCE" w:date="2015-08-24T01:21:00Z">
        <w:r w:rsidR="00195ABC">
          <w:rPr>
            <w:rFonts w:ascii="Times New Roman" w:hAnsi="Times New Roman" w:cs="Times New Roman"/>
            <w:lang w:val="es-ES"/>
          </w:rPr>
          <w:t>l</w:t>
        </w:r>
        <w:r w:rsidR="00BC5A51" w:rsidRPr="005F0D99">
          <w:rPr>
            <w:rFonts w:ascii="Times New Roman" w:hAnsi="Times New Roman" w:cs="Times New Roman"/>
            <w:lang w:val="es-ES"/>
          </w:rPr>
          <w:t>a</w:t>
        </w:r>
      </w:ins>
      <w:r w:rsidR="00BC5A51" w:rsidRPr="005F0D99">
        <w:rPr>
          <w:rFonts w:ascii="Times New Roman" w:hAnsi="Times New Roman" w:cs="Times New Roman"/>
          <w:lang w:val="es-ES"/>
        </w:rPr>
        <w:t xml:space="preserve"> dominación política absolutista: </w:t>
      </w:r>
      <w:ins w:id="865" w:author="EUGENIA ARCE" w:date="2015-08-24T01:21:00Z">
        <w:r w:rsidR="00195ABC">
          <w:rPr>
            <w:rFonts w:ascii="Times New Roman" w:hAnsi="Times New Roman" w:cs="Times New Roman"/>
            <w:lang w:val="es-ES"/>
          </w:rPr>
          <w:t xml:space="preserve">la </w:t>
        </w:r>
      </w:ins>
      <w:r w:rsidR="00BC5A51" w:rsidRPr="005F0D99">
        <w:rPr>
          <w:rFonts w:ascii="Times New Roman" w:hAnsi="Times New Roman" w:cs="Times New Roman"/>
          <w:b/>
          <w:lang w:val="es-ES"/>
        </w:rPr>
        <w:t>arbitrariedad</w:t>
      </w:r>
      <w:r w:rsidR="00BC5A51" w:rsidRPr="005F0D99">
        <w:rPr>
          <w:rFonts w:ascii="Times New Roman" w:hAnsi="Times New Roman" w:cs="Times New Roman"/>
          <w:lang w:val="es-ES"/>
        </w:rPr>
        <w:t xml:space="preserve"> </w:t>
      </w:r>
      <w:del w:id="866" w:author="EUGENIA ARCE" w:date="2015-08-24T01:21:00Z">
        <w:r w:rsidRPr="005F0D99">
          <w:rPr>
            <w:rFonts w:ascii="Times New Roman" w:hAnsi="Times New Roman" w:cs="Times New Roman"/>
            <w:lang w:val="es-ES"/>
          </w:rPr>
          <w:delText>(</w:delText>
        </w:r>
      </w:del>
      <w:ins w:id="867" w:author="EUGENIA ARCE" w:date="2015-08-24T01:21:00Z">
        <w:r w:rsidR="00192B53">
          <w:rPr>
            <w:rFonts w:ascii="Times New Roman" w:hAnsi="Times New Roman" w:cs="Times New Roman"/>
            <w:lang w:val="es-ES"/>
          </w:rPr>
          <w:t>en el sentido de</w:t>
        </w:r>
        <w:r w:rsidR="00195ABC">
          <w:rPr>
            <w:rFonts w:ascii="Times New Roman" w:hAnsi="Times New Roman" w:cs="Times New Roman"/>
            <w:lang w:val="es-ES"/>
          </w:rPr>
          <w:t xml:space="preserve"> </w:t>
        </w:r>
      </w:ins>
      <w:r w:rsidRPr="00195ABC">
        <w:rPr>
          <w:rFonts w:ascii="Times New Roman" w:hAnsi="Times New Roman"/>
          <w:lang w:val="es-ES"/>
          <w:rPrChange w:id="868" w:author="EUGENIA ARCE" w:date="2015-08-24T01:21:00Z">
            <w:rPr>
              <w:rFonts w:ascii="Times New Roman" w:hAnsi="Times New Roman"/>
              <w:i/>
              <w:lang w:val="es-ES"/>
            </w:rPr>
          </w:rPrChange>
        </w:rPr>
        <w:t>falta de seguridad jurídica</w:t>
      </w:r>
      <w:del w:id="869" w:author="EUGENIA ARCE" w:date="2015-08-24T01:21:00Z">
        <w:r w:rsidRPr="005F0D99">
          <w:rPr>
            <w:rFonts w:ascii="Times New Roman" w:hAnsi="Times New Roman" w:cs="Times New Roman"/>
            <w:lang w:val="es-ES"/>
          </w:rPr>
          <w:delText>)</w:delText>
        </w:r>
      </w:del>
      <w:ins w:id="870" w:author="EUGENIA ARCE" w:date="2015-08-24T01:21:00Z">
        <w:r w:rsidR="00195ABC">
          <w:rPr>
            <w:rFonts w:ascii="Times New Roman" w:hAnsi="Times New Roman" w:cs="Times New Roman"/>
            <w:lang w:val="es-ES"/>
          </w:rPr>
          <w:t>,</w:t>
        </w:r>
      </w:ins>
      <w:r w:rsidRPr="00195ABC">
        <w:rPr>
          <w:rFonts w:ascii="Times New Roman" w:hAnsi="Times New Roman" w:cs="Times New Roman"/>
          <w:lang w:val="es-ES"/>
        </w:rPr>
        <w:t xml:space="preserve"> </w:t>
      </w:r>
      <w:r w:rsidR="00BC5A51" w:rsidRPr="00195ABC">
        <w:rPr>
          <w:rFonts w:ascii="Times New Roman" w:hAnsi="Times New Roman" w:cs="Times New Roman"/>
          <w:lang w:val="es-ES"/>
        </w:rPr>
        <w:t xml:space="preserve">y </w:t>
      </w:r>
      <w:ins w:id="871" w:author="EUGENIA ARCE" w:date="2015-08-24T01:21:00Z">
        <w:r w:rsidR="00195ABC">
          <w:rPr>
            <w:rFonts w:ascii="Times New Roman" w:hAnsi="Times New Roman" w:cs="Times New Roman"/>
            <w:lang w:val="es-ES"/>
          </w:rPr>
          <w:t xml:space="preserve">el </w:t>
        </w:r>
      </w:ins>
      <w:r w:rsidR="00BC5A51" w:rsidRPr="00195ABC">
        <w:rPr>
          <w:rFonts w:ascii="Times New Roman" w:hAnsi="Times New Roman" w:cs="Times New Roman"/>
          <w:b/>
          <w:lang w:val="es-ES"/>
        </w:rPr>
        <w:t>autoritarismo</w:t>
      </w:r>
      <w:r w:rsidR="00195ABC">
        <w:rPr>
          <w:rFonts w:ascii="Times New Roman" w:hAnsi="Times New Roman" w:cs="Times New Roman"/>
          <w:lang w:val="es-ES"/>
        </w:rPr>
        <w:t xml:space="preserve"> </w:t>
      </w:r>
      <w:del w:id="872" w:author="EUGENIA ARCE" w:date="2015-08-24T01:21:00Z">
        <w:r w:rsidRPr="005F0D99">
          <w:rPr>
            <w:rFonts w:ascii="Times New Roman" w:hAnsi="Times New Roman" w:cs="Times New Roman"/>
            <w:lang w:val="es-ES"/>
          </w:rPr>
          <w:delText>(</w:delText>
        </w:r>
      </w:del>
      <w:ins w:id="873" w:author="EUGENIA ARCE" w:date="2015-08-24T01:21:00Z">
        <w:r w:rsidR="00195ABC">
          <w:rPr>
            <w:rFonts w:ascii="Times New Roman" w:hAnsi="Times New Roman" w:cs="Times New Roman"/>
            <w:lang w:val="es-ES"/>
          </w:rPr>
          <w:t xml:space="preserve">como </w:t>
        </w:r>
      </w:ins>
      <w:r w:rsidRPr="00195ABC">
        <w:rPr>
          <w:rFonts w:ascii="Times New Roman" w:hAnsi="Times New Roman"/>
          <w:lang w:val="es-ES"/>
          <w:rPrChange w:id="874" w:author="EUGENIA ARCE" w:date="2015-08-24T01:21:00Z">
            <w:rPr>
              <w:rFonts w:ascii="Times New Roman" w:hAnsi="Times New Roman"/>
              <w:i/>
              <w:lang w:val="es-ES"/>
            </w:rPr>
          </w:rPrChange>
        </w:rPr>
        <w:t>falta de libertades negativas</w:t>
      </w:r>
      <w:del w:id="875" w:author="EUGENIA ARCE" w:date="2015-08-24T01:21:00Z">
        <w:r w:rsidRPr="005F0D99">
          <w:rPr>
            <w:rFonts w:ascii="Times New Roman" w:hAnsi="Times New Roman" w:cs="Times New Roman"/>
            <w:lang w:val="es-ES"/>
          </w:rPr>
          <w:delText>)</w:delText>
        </w:r>
        <w:r w:rsidR="00BC5A51" w:rsidRPr="005F0D99">
          <w:rPr>
            <w:rFonts w:ascii="Times New Roman" w:hAnsi="Times New Roman" w:cs="Times New Roman"/>
            <w:lang w:val="es-ES"/>
          </w:rPr>
          <w:delText>.</w:delText>
        </w:r>
      </w:del>
      <w:ins w:id="876" w:author="EUGENIA ARCE" w:date="2015-08-24T01:21:00Z">
        <w:r w:rsidR="00192B53">
          <w:rPr>
            <w:rFonts w:ascii="Times New Roman" w:hAnsi="Times New Roman" w:cs="Times New Roman"/>
            <w:lang w:val="es-ES"/>
          </w:rPr>
          <w:t>.</w:t>
        </w:r>
      </w:ins>
    </w:p>
    <w:p w14:paraId="15F86946" w14:textId="77777777" w:rsidR="008459F3" w:rsidRPr="005F0D99" w:rsidRDefault="008459F3" w:rsidP="005F0D99">
      <w:pPr>
        <w:spacing w:after="0" w:line="276" w:lineRule="auto"/>
        <w:jc w:val="both"/>
        <w:rPr>
          <w:rFonts w:ascii="Times New Roman" w:hAnsi="Times New Roman" w:cs="Times New Roman"/>
          <w:lang w:val="es-ES"/>
        </w:rPr>
      </w:pPr>
    </w:p>
    <w:p w14:paraId="5F4CBF17" w14:textId="5FFEFBF2" w:rsidR="00F2034D" w:rsidRPr="005F0D99" w:rsidRDefault="008459F3" w:rsidP="005F0D99">
      <w:pPr>
        <w:spacing w:line="276" w:lineRule="auto"/>
        <w:jc w:val="both"/>
        <w:rPr>
          <w:rFonts w:ascii="Times New Roman" w:hAnsi="Times New Roman" w:cs="Times New Roman"/>
        </w:rPr>
      </w:pPr>
      <w:r w:rsidRPr="005F0D99">
        <w:rPr>
          <w:rFonts w:ascii="Times New Roman" w:hAnsi="Times New Roman" w:cs="Times New Roman"/>
        </w:rPr>
        <w:t>Si quieres ampliar tus conocimientos sobre liberalismo consulta este video publicado en la web [</w:t>
      </w:r>
      <w:hyperlink r:id="rId13" w:history="1">
        <w:r w:rsidRPr="005F0D99">
          <w:rPr>
            <w:rStyle w:val="Hipervnculo"/>
            <w:rFonts w:ascii="Times New Roman" w:hAnsi="Times New Roman" w:cs="Times New Roman"/>
            <w:color w:val="auto"/>
          </w:rPr>
          <w:t>VER</w:t>
        </w:r>
      </w:hyperlink>
      <w:r w:rsidR="00E1202C" w:rsidRPr="005F0D99">
        <w:rPr>
          <w:rFonts w:ascii="Times New Roman" w:hAnsi="Times New Roman" w:cs="Times New Roman"/>
        </w:rPr>
        <w:t>].</w:t>
      </w:r>
    </w:p>
    <w:p w14:paraId="200A2D06" w14:textId="731E3DCD" w:rsidR="00F30C23" w:rsidRPr="005F0D99" w:rsidRDefault="00BC5A51" w:rsidP="005F0D99">
      <w:pPr>
        <w:spacing w:after="0" w:line="276" w:lineRule="auto"/>
        <w:jc w:val="both"/>
        <w:rPr>
          <w:rFonts w:ascii="Times New Roman" w:hAnsi="Times New Roman" w:cs="Times New Roman"/>
          <w:lang w:val="es-ES"/>
        </w:rPr>
      </w:pPr>
      <w:del w:id="877" w:author="EUGENIA ARCE" w:date="2015-08-24T01:21:00Z">
        <w:r w:rsidRPr="005F0D99">
          <w:rPr>
            <w:rFonts w:ascii="Times New Roman" w:hAnsi="Times New Roman" w:cs="Times New Roman"/>
            <w:lang w:val="es-ES"/>
          </w:rPr>
          <w:delText>Cuál</w:delText>
        </w:r>
      </w:del>
      <w:ins w:id="878" w:author="EUGENIA ARCE" w:date="2015-08-24T01:21:00Z">
        <w:r w:rsidR="00192B53">
          <w:rPr>
            <w:rFonts w:ascii="Times New Roman" w:hAnsi="Times New Roman" w:cs="Times New Roman"/>
          </w:rPr>
          <w:t xml:space="preserve">Para continuar con el análisis, es importante analizar </w:t>
        </w:r>
        <w:r w:rsidR="00192B53" w:rsidRPr="005F0D99">
          <w:rPr>
            <w:rFonts w:ascii="Times New Roman" w:hAnsi="Times New Roman" w:cs="Times New Roman"/>
            <w:lang w:val="es-ES"/>
          </w:rPr>
          <w:t>cuál</w:t>
        </w:r>
      </w:ins>
      <w:r w:rsidRPr="005F0D99">
        <w:rPr>
          <w:rFonts w:ascii="Times New Roman" w:hAnsi="Times New Roman" w:cs="Times New Roman"/>
          <w:lang w:val="es-ES"/>
        </w:rPr>
        <w:t xml:space="preserve"> fue la man</w:t>
      </w:r>
      <w:r w:rsidR="00192B53">
        <w:rPr>
          <w:rFonts w:ascii="Times New Roman" w:hAnsi="Times New Roman" w:cs="Times New Roman"/>
          <w:lang w:val="es-ES"/>
        </w:rPr>
        <w:t xml:space="preserve">era de alcanzar </w:t>
      </w:r>
      <w:del w:id="879" w:author="EUGENIA ARCE" w:date="2015-08-24T01:21:00Z">
        <w:r w:rsidRPr="005F0D99">
          <w:rPr>
            <w:rFonts w:ascii="Times New Roman" w:hAnsi="Times New Roman" w:cs="Times New Roman"/>
            <w:lang w:val="es-ES"/>
          </w:rPr>
          <w:delText>este propósito</w:delText>
        </w:r>
      </w:del>
      <w:ins w:id="880" w:author="EUGENIA ARCE" w:date="2015-08-24T01:21:00Z">
        <w:r w:rsidR="00192B53">
          <w:rPr>
            <w:rFonts w:ascii="Times New Roman" w:hAnsi="Times New Roman" w:cs="Times New Roman"/>
            <w:lang w:val="es-ES"/>
          </w:rPr>
          <w:t>los propósitos de la limitación en el poder político absolutista. La respuesta fue</w:t>
        </w:r>
      </w:ins>
      <w:r w:rsidR="00192B53">
        <w:rPr>
          <w:rFonts w:ascii="Times New Roman" w:hAnsi="Times New Roman" w:cs="Times New Roman"/>
          <w:lang w:val="es-ES"/>
        </w:rPr>
        <w:t>:</w:t>
      </w:r>
      <w:r w:rsidRPr="005F0D99">
        <w:rPr>
          <w:rFonts w:ascii="Times New Roman" w:hAnsi="Times New Roman" w:cs="Times New Roman"/>
          <w:lang w:val="es-ES"/>
        </w:rPr>
        <w:t xml:space="preserve"> c</w:t>
      </w:r>
      <w:r w:rsidRPr="005F0D99">
        <w:rPr>
          <w:rFonts w:ascii="Times New Roman" w:hAnsi="Times New Roman" w:cs="Times New Roman"/>
          <w:b/>
          <w:lang w:val="es-ES"/>
        </w:rPr>
        <w:t>ontrolar el poder político mediante la división de poderes</w:t>
      </w:r>
      <w:del w:id="881" w:author="EUGENIA ARCE" w:date="2015-08-24T01:21:00Z">
        <w:r w:rsidRPr="005F0D99">
          <w:rPr>
            <w:rFonts w:ascii="Times New Roman" w:hAnsi="Times New Roman" w:cs="Times New Roman"/>
            <w:lang w:val="es-ES"/>
          </w:rPr>
          <w:delText>. Lo</w:delText>
        </w:r>
      </w:del>
      <w:ins w:id="882" w:author="EUGENIA ARCE" w:date="2015-08-24T01:21:00Z">
        <w:r w:rsidR="00FC6224">
          <w:rPr>
            <w:rFonts w:ascii="Times New Roman" w:hAnsi="Times New Roman" w:cs="Times New Roman"/>
            <w:lang w:val="es-ES"/>
          </w:rPr>
          <w:t>, l</w:t>
        </w:r>
        <w:r w:rsidRPr="005F0D99">
          <w:rPr>
            <w:rFonts w:ascii="Times New Roman" w:hAnsi="Times New Roman" w:cs="Times New Roman"/>
            <w:lang w:val="es-ES"/>
          </w:rPr>
          <w:t>o</w:t>
        </w:r>
      </w:ins>
      <w:r w:rsidRPr="005F0D99">
        <w:rPr>
          <w:rFonts w:ascii="Times New Roman" w:hAnsi="Times New Roman" w:cs="Times New Roman"/>
          <w:lang w:val="es-ES"/>
        </w:rPr>
        <w:t xml:space="preserve"> que conllevó que las principales funciones del Estado se atribuían a distintos poderes que se controla</w:t>
      </w:r>
      <w:r w:rsidR="00F30C23" w:rsidRPr="005F0D99">
        <w:rPr>
          <w:rFonts w:ascii="Times New Roman" w:hAnsi="Times New Roman" w:cs="Times New Roman"/>
          <w:lang w:val="es-ES"/>
        </w:rPr>
        <w:t xml:space="preserve">ban y equilibraban: </w:t>
      </w:r>
    </w:p>
    <w:p w14:paraId="330B5CCE" w14:textId="77777777" w:rsidR="00F30C23" w:rsidRPr="005F0D99" w:rsidRDefault="00F30C23" w:rsidP="005F0D99">
      <w:pPr>
        <w:spacing w:after="0" w:line="276" w:lineRule="auto"/>
        <w:jc w:val="both"/>
        <w:rPr>
          <w:rFonts w:ascii="Times New Roman" w:hAnsi="Times New Roman" w:cs="Times New Roman"/>
          <w:lang w:val="es-ES"/>
        </w:rPr>
      </w:pPr>
    </w:p>
    <w:p w14:paraId="5B79121C" w14:textId="2BBE6E08" w:rsidR="00F30C23" w:rsidRPr="00192B53" w:rsidRDefault="00192B53" w:rsidP="00192B53">
      <w:pPr>
        <w:pStyle w:val="Prrafodelista"/>
        <w:numPr>
          <w:ilvl w:val="0"/>
          <w:numId w:val="40"/>
        </w:numPr>
        <w:spacing w:after="0" w:line="276" w:lineRule="auto"/>
        <w:jc w:val="both"/>
        <w:rPr>
          <w:rFonts w:ascii="Times New Roman" w:hAnsi="Times New Roman" w:cs="Times New Roman"/>
          <w:lang w:val="es-ES"/>
        </w:rPr>
      </w:pPr>
      <w:ins w:id="883" w:author="EUGENIA ARCE" w:date="2015-08-24T01:21:00Z">
        <w:r w:rsidRPr="00192B53">
          <w:rPr>
            <w:rFonts w:ascii="Times New Roman" w:hAnsi="Times New Roman" w:cs="Times New Roman"/>
            <w:lang w:val="es-ES"/>
          </w:rPr>
          <w:t xml:space="preserve">El </w:t>
        </w:r>
      </w:ins>
      <w:r w:rsidR="00F30C23" w:rsidRPr="005F0D99">
        <w:rPr>
          <w:rFonts w:ascii="Times New Roman" w:hAnsi="Times New Roman" w:cs="Times New Roman"/>
          <w:b/>
          <w:lang w:val="es-ES"/>
        </w:rPr>
        <w:t>Legislativo</w:t>
      </w:r>
      <w:del w:id="884" w:author="EUGENIA ARCE" w:date="2015-08-24T01:21:00Z">
        <w:r w:rsidR="005F0D99">
          <w:rPr>
            <w:rFonts w:ascii="Times New Roman" w:hAnsi="Times New Roman" w:cs="Times New Roman"/>
            <w:lang w:val="es-ES"/>
          </w:rPr>
          <w:delText xml:space="preserve"> (</w:delText>
        </w:r>
      </w:del>
      <w:ins w:id="885" w:author="EUGENIA ARCE" w:date="2015-08-24T01:21:00Z">
        <w:r>
          <w:rPr>
            <w:rFonts w:ascii="Times New Roman" w:hAnsi="Times New Roman" w:cs="Times New Roman"/>
            <w:lang w:val="es-ES"/>
          </w:rPr>
          <w:t xml:space="preserve">: el </w:t>
        </w:r>
      </w:ins>
      <w:r w:rsidR="005F0D99" w:rsidRPr="00192B53">
        <w:rPr>
          <w:rFonts w:ascii="Times New Roman" w:hAnsi="Times New Roman" w:cs="Times New Roman"/>
          <w:lang w:val="es-ES"/>
        </w:rPr>
        <w:t xml:space="preserve">Parlamento que hace la </w:t>
      </w:r>
      <w:r>
        <w:rPr>
          <w:rFonts w:ascii="Times New Roman" w:hAnsi="Times New Roman" w:cs="Times New Roman"/>
          <w:lang w:val="es-ES"/>
        </w:rPr>
        <w:t>ley</w:t>
      </w:r>
      <w:del w:id="886" w:author="EUGENIA ARCE" w:date="2015-08-24T01:21:00Z">
        <w:r w:rsidR="005F0D99">
          <w:rPr>
            <w:rFonts w:ascii="Times New Roman" w:hAnsi="Times New Roman" w:cs="Times New Roman"/>
            <w:lang w:val="es-ES"/>
          </w:rPr>
          <w:delText>);</w:delText>
        </w:r>
      </w:del>
      <w:ins w:id="887" w:author="EUGENIA ARCE" w:date="2015-08-24T01:21:00Z">
        <w:r>
          <w:rPr>
            <w:rFonts w:ascii="Times New Roman" w:hAnsi="Times New Roman" w:cs="Times New Roman"/>
            <w:lang w:val="es-ES"/>
          </w:rPr>
          <w:t>.</w:t>
        </w:r>
      </w:ins>
    </w:p>
    <w:p w14:paraId="0E5022AD" w14:textId="77777777" w:rsidR="005F0D99" w:rsidRPr="005F0D99" w:rsidRDefault="005F0D99" w:rsidP="005F0D99">
      <w:pPr>
        <w:spacing w:after="0" w:line="276" w:lineRule="auto"/>
        <w:jc w:val="both"/>
        <w:rPr>
          <w:rFonts w:ascii="Times New Roman" w:hAnsi="Times New Roman" w:cs="Times New Roman"/>
          <w:lang w:val="es-ES"/>
        </w:rPr>
      </w:pPr>
    </w:p>
    <w:p w14:paraId="17565F6A" w14:textId="072506CB" w:rsidR="00F30C23" w:rsidRDefault="00192B53" w:rsidP="005F0D99">
      <w:pPr>
        <w:pStyle w:val="Prrafodelista"/>
        <w:numPr>
          <w:ilvl w:val="0"/>
          <w:numId w:val="40"/>
        </w:numPr>
        <w:spacing w:after="0" w:line="276" w:lineRule="auto"/>
        <w:jc w:val="both"/>
        <w:rPr>
          <w:rFonts w:ascii="Times New Roman" w:hAnsi="Times New Roman" w:cs="Times New Roman"/>
          <w:lang w:val="es-ES"/>
        </w:rPr>
      </w:pPr>
      <w:ins w:id="888" w:author="EUGENIA ARCE" w:date="2015-08-24T01:21:00Z">
        <w:r w:rsidRPr="00192B53">
          <w:rPr>
            <w:rFonts w:ascii="Times New Roman" w:hAnsi="Times New Roman" w:cs="Times New Roman"/>
            <w:lang w:val="es-ES"/>
          </w:rPr>
          <w:t xml:space="preserve">El </w:t>
        </w:r>
      </w:ins>
      <w:r w:rsidR="00F30C23" w:rsidRPr="005F0D99">
        <w:rPr>
          <w:rFonts w:ascii="Times New Roman" w:hAnsi="Times New Roman" w:cs="Times New Roman"/>
          <w:b/>
          <w:lang w:val="es-ES"/>
        </w:rPr>
        <w:t>Ejecutivo</w:t>
      </w:r>
      <w:del w:id="889" w:author="EUGENIA ARCE" w:date="2015-08-24T01:21:00Z">
        <w:r w:rsidR="00F30C23" w:rsidRPr="005F0D99">
          <w:rPr>
            <w:rFonts w:ascii="Times New Roman" w:hAnsi="Times New Roman" w:cs="Times New Roman"/>
            <w:lang w:val="es-ES"/>
          </w:rPr>
          <w:delText xml:space="preserve"> (</w:delText>
        </w:r>
      </w:del>
      <w:ins w:id="890" w:author="EUGENIA ARCE" w:date="2015-08-24T01:21:00Z">
        <w:r>
          <w:rPr>
            <w:rFonts w:ascii="Times New Roman" w:hAnsi="Times New Roman" w:cs="Times New Roman"/>
            <w:lang w:val="es-ES"/>
          </w:rPr>
          <w:t xml:space="preserve">: el </w:t>
        </w:r>
      </w:ins>
      <w:r>
        <w:rPr>
          <w:rFonts w:ascii="Times New Roman" w:hAnsi="Times New Roman" w:cs="Times New Roman"/>
          <w:lang w:val="es-ES"/>
        </w:rPr>
        <w:t>Gobierno que ejecuta la ley</w:t>
      </w:r>
      <w:del w:id="891" w:author="EUGENIA ARCE" w:date="2015-08-24T01:21:00Z">
        <w:r w:rsidR="00F30C23" w:rsidRPr="005F0D99">
          <w:rPr>
            <w:rFonts w:ascii="Times New Roman" w:hAnsi="Times New Roman" w:cs="Times New Roman"/>
            <w:lang w:val="es-ES"/>
          </w:rPr>
          <w:delText>);</w:delText>
        </w:r>
      </w:del>
      <w:ins w:id="892" w:author="EUGENIA ARCE" w:date="2015-08-24T01:21:00Z">
        <w:r>
          <w:rPr>
            <w:rFonts w:ascii="Times New Roman" w:hAnsi="Times New Roman" w:cs="Times New Roman"/>
            <w:lang w:val="es-ES"/>
          </w:rPr>
          <w:t>.</w:t>
        </w:r>
      </w:ins>
    </w:p>
    <w:p w14:paraId="5DDACD56" w14:textId="77777777" w:rsidR="005F0D99" w:rsidRPr="005F0D99" w:rsidRDefault="005F0D99" w:rsidP="005F0D99">
      <w:pPr>
        <w:spacing w:after="0" w:line="276" w:lineRule="auto"/>
        <w:jc w:val="both"/>
        <w:rPr>
          <w:rFonts w:ascii="Times New Roman" w:hAnsi="Times New Roman" w:cs="Times New Roman"/>
          <w:lang w:val="es-ES"/>
        </w:rPr>
      </w:pPr>
    </w:p>
    <w:p w14:paraId="6BD8E917" w14:textId="4E65D805" w:rsidR="00F30C23" w:rsidRPr="005F0D99" w:rsidRDefault="00192B53" w:rsidP="005F0D99">
      <w:pPr>
        <w:pStyle w:val="Prrafodelista"/>
        <w:numPr>
          <w:ilvl w:val="0"/>
          <w:numId w:val="40"/>
        </w:numPr>
        <w:spacing w:after="0" w:line="276" w:lineRule="auto"/>
        <w:jc w:val="both"/>
        <w:rPr>
          <w:rFonts w:ascii="Times New Roman" w:hAnsi="Times New Roman" w:cs="Times New Roman"/>
          <w:lang w:val="es-ES"/>
        </w:rPr>
      </w:pPr>
      <w:ins w:id="893" w:author="EUGENIA ARCE" w:date="2015-08-24T01:21:00Z">
        <w:r w:rsidRPr="00192B53">
          <w:rPr>
            <w:rFonts w:ascii="Times New Roman" w:hAnsi="Times New Roman" w:cs="Times New Roman"/>
            <w:lang w:val="es-ES"/>
          </w:rPr>
          <w:t xml:space="preserve">El </w:t>
        </w:r>
      </w:ins>
      <w:r w:rsidR="00F30C23" w:rsidRPr="005F0D99">
        <w:rPr>
          <w:rFonts w:ascii="Times New Roman" w:hAnsi="Times New Roman" w:cs="Times New Roman"/>
          <w:b/>
          <w:lang w:val="es-ES"/>
        </w:rPr>
        <w:t>Judicial</w:t>
      </w:r>
      <w:del w:id="894" w:author="EUGENIA ARCE" w:date="2015-08-24T01:21:00Z">
        <w:r w:rsidR="00BC5A51" w:rsidRPr="005F0D99">
          <w:rPr>
            <w:rFonts w:ascii="Times New Roman" w:hAnsi="Times New Roman" w:cs="Times New Roman"/>
            <w:lang w:val="es-ES"/>
          </w:rPr>
          <w:delText xml:space="preserve"> (</w:delText>
        </w:r>
      </w:del>
      <w:ins w:id="895" w:author="EUGENIA ARCE" w:date="2015-08-24T01:21:00Z">
        <w:r>
          <w:rPr>
            <w:rFonts w:ascii="Times New Roman" w:hAnsi="Times New Roman" w:cs="Times New Roman"/>
            <w:lang w:val="es-ES"/>
          </w:rPr>
          <w:t xml:space="preserve">: los </w:t>
        </w:r>
      </w:ins>
      <w:r w:rsidR="00BC5A51" w:rsidRPr="005F0D99">
        <w:rPr>
          <w:rFonts w:ascii="Times New Roman" w:hAnsi="Times New Roman" w:cs="Times New Roman"/>
          <w:lang w:val="es-ES"/>
        </w:rPr>
        <w:t>jueces y tribunales que resuelven lo</w:t>
      </w:r>
      <w:r>
        <w:rPr>
          <w:rFonts w:ascii="Times New Roman" w:hAnsi="Times New Roman" w:cs="Times New Roman"/>
          <w:lang w:val="es-ES"/>
        </w:rPr>
        <w:t>s conflictos aplicando la ley</w:t>
      </w:r>
      <w:del w:id="896" w:author="EUGENIA ARCE" w:date="2015-08-24T01:21:00Z">
        <w:r w:rsidR="00F30C23" w:rsidRPr="005F0D99">
          <w:rPr>
            <w:rFonts w:ascii="Times New Roman" w:hAnsi="Times New Roman" w:cs="Times New Roman"/>
            <w:lang w:val="es-ES"/>
          </w:rPr>
          <w:delText>).</w:delText>
        </w:r>
      </w:del>
      <w:ins w:id="897" w:author="EUGENIA ARCE" w:date="2015-08-24T01:21:00Z">
        <w:r w:rsidR="00F30C23" w:rsidRPr="005F0D99">
          <w:rPr>
            <w:rFonts w:ascii="Times New Roman" w:hAnsi="Times New Roman" w:cs="Times New Roman"/>
            <w:lang w:val="es-ES"/>
          </w:rPr>
          <w:t>.</w:t>
        </w:r>
      </w:ins>
    </w:p>
    <w:p w14:paraId="05CC63C5" w14:textId="77777777" w:rsidR="00F30C23" w:rsidRPr="005F0D99" w:rsidRDefault="00F30C23" w:rsidP="005F0D99">
      <w:pPr>
        <w:spacing w:after="0" w:line="276" w:lineRule="auto"/>
        <w:jc w:val="both"/>
        <w:rPr>
          <w:rFonts w:ascii="Times New Roman" w:hAnsi="Times New Roman" w:cs="Times New Roman"/>
          <w:lang w:val="es-ES"/>
        </w:rPr>
      </w:pPr>
    </w:p>
    <w:p w14:paraId="4C7AD9CD" w14:textId="00DB6FA1" w:rsidR="00F30C23" w:rsidRPr="005F0D99" w:rsidRDefault="00BC5A51" w:rsidP="005F0D99">
      <w:pPr>
        <w:spacing w:after="0" w:line="276" w:lineRule="auto"/>
        <w:jc w:val="both"/>
        <w:rPr>
          <w:rFonts w:ascii="Times New Roman" w:hAnsi="Times New Roman" w:cs="Times New Roman"/>
          <w:lang w:val="es-ES"/>
        </w:rPr>
      </w:pPr>
      <w:del w:id="898" w:author="EUGENIA ARCE" w:date="2015-08-24T01:21:00Z">
        <w:r w:rsidRPr="005F0D99">
          <w:rPr>
            <w:rFonts w:ascii="Times New Roman" w:hAnsi="Times New Roman" w:cs="Times New Roman"/>
            <w:lang w:val="es-ES"/>
          </w:rPr>
          <w:delText>Para lo cual</w:delText>
        </w:r>
      </w:del>
      <w:ins w:id="899" w:author="EUGENIA ARCE" w:date="2015-08-24T01:21:00Z">
        <w:r w:rsidR="00C944A1">
          <w:rPr>
            <w:rFonts w:ascii="Times New Roman" w:hAnsi="Times New Roman" w:cs="Times New Roman"/>
            <w:lang w:val="es-ES"/>
          </w:rPr>
          <w:t>Así mismo,</w:t>
        </w:r>
      </w:ins>
      <w:r w:rsidR="00C944A1">
        <w:rPr>
          <w:rFonts w:ascii="Times New Roman" w:hAnsi="Times New Roman" w:cs="Times New Roman"/>
          <w:lang w:val="es-ES"/>
        </w:rPr>
        <w:t xml:space="preserve"> se </w:t>
      </w:r>
      <w:del w:id="900" w:author="EUGENIA ARCE" w:date="2015-08-24T01:21:00Z">
        <w:r w:rsidRPr="005F0D99">
          <w:rPr>
            <w:rFonts w:ascii="Times New Roman" w:hAnsi="Times New Roman" w:cs="Times New Roman"/>
            <w:lang w:val="es-ES"/>
          </w:rPr>
          <w:delText>vincula</w:delText>
        </w:r>
      </w:del>
      <w:ins w:id="901" w:author="EUGENIA ARCE" w:date="2015-08-24T01:21:00Z">
        <w:r w:rsidR="00C944A1">
          <w:rPr>
            <w:rFonts w:ascii="Times New Roman" w:hAnsi="Times New Roman" w:cs="Times New Roman"/>
            <w:lang w:val="es-ES"/>
          </w:rPr>
          <w:t>vinculó</w:t>
        </w:r>
      </w:ins>
      <w:r w:rsidRPr="005F0D99">
        <w:rPr>
          <w:rFonts w:ascii="Times New Roman" w:hAnsi="Times New Roman" w:cs="Times New Roman"/>
          <w:lang w:val="es-ES"/>
        </w:rPr>
        <w:t xml:space="preserve"> el </w:t>
      </w:r>
      <w:r w:rsidRPr="00C944A1">
        <w:rPr>
          <w:rFonts w:ascii="Times New Roman" w:hAnsi="Times New Roman"/>
          <w:lang w:val="es-ES"/>
          <w:rPrChange w:id="902" w:author="EUGENIA ARCE" w:date="2015-08-24T01:21:00Z">
            <w:rPr>
              <w:rFonts w:ascii="Times New Roman" w:hAnsi="Times New Roman"/>
              <w:b/>
              <w:lang w:val="es-ES"/>
            </w:rPr>
          </w:rPrChange>
        </w:rPr>
        <w:t>poder político</w:t>
      </w:r>
      <w:r w:rsidRPr="00C944A1">
        <w:rPr>
          <w:rFonts w:ascii="Times New Roman" w:hAnsi="Times New Roman" w:cs="Times New Roman"/>
          <w:lang w:val="es-ES"/>
        </w:rPr>
        <w:t xml:space="preserve"> y su ejercicio a </w:t>
      </w:r>
      <w:r w:rsidRPr="00C944A1">
        <w:rPr>
          <w:rFonts w:ascii="Times New Roman" w:hAnsi="Times New Roman"/>
          <w:lang w:val="es-ES"/>
          <w:rPrChange w:id="903" w:author="EUGENIA ARCE" w:date="2015-08-24T01:21:00Z">
            <w:rPr>
              <w:rFonts w:ascii="Times New Roman" w:hAnsi="Times New Roman"/>
              <w:b/>
              <w:lang w:val="es-ES"/>
            </w:rPr>
          </w:rPrChange>
        </w:rPr>
        <w:t>la ley y al derecho</w:t>
      </w:r>
      <w:r w:rsidRPr="005F0D99">
        <w:rPr>
          <w:rFonts w:ascii="Times New Roman" w:hAnsi="Times New Roman" w:cs="Times New Roman"/>
          <w:lang w:val="es-ES"/>
        </w:rPr>
        <w:t xml:space="preserve">. La primacía de la ley y </w:t>
      </w:r>
      <w:r w:rsidRPr="00C944A1">
        <w:rPr>
          <w:rFonts w:ascii="Times New Roman" w:hAnsi="Times New Roman"/>
          <w:b/>
          <w:lang w:val="es-ES"/>
          <w:rPrChange w:id="904" w:author="EUGENIA ARCE" w:date="2015-08-24T01:21:00Z">
            <w:rPr>
              <w:rFonts w:ascii="Times New Roman" w:hAnsi="Times New Roman"/>
              <w:lang w:val="es-ES"/>
            </w:rPr>
          </w:rPrChange>
        </w:rPr>
        <w:t>el principio de legalidad</w:t>
      </w:r>
      <w:r w:rsidRPr="005F0D99">
        <w:rPr>
          <w:rFonts w:ascii="Times New Roman" w:hAnsi="Times New Roman" w:cs="Times New Roman"/>
          <w:lang w:val="es-ES"/>
        </w:rPr>
        <w:t xml:space="preserve"> </w:t>
      </w:r>
      <w:del w:id="905" w:author="EUGENIA ARCE" w:date="2015-08-24T01:21:00Z">
        <w:r w:rsidRPr="005F0D99">
          <w:rPr>
            <w:rFonts w:ascii="Times New Roman" w:hAnsi="Times New Roman" w:cs="Times New Roman"/>
            <w:lang w:val="es-ES"/>
          </w:rPr>
          <w:delText>son clave ya que proyectan</w:delText>
        </w:r>
      </w:del>
      <w:ins w:id="906" w:author="EUGENIA ARCE" w:date="2015-08-24T01:21:00Z">
        <w:r w:rsidR="00C944A1">
          <w:rPr>
            <w:rFonts w:ascii="Times New Roman" w:hAnsi="Times New Roman" w:cs="Times New Roman"/>
            <w:lang w:val="es-ES"/>
          </w:rPr>
          <w:t xml:space="preserve">–que obliga a las autoridades a actuar conforme a las leyes preexistentes– resultaron ser centrales, </w:t>
        </w:r>
        <w:r w:rsidRPr="005F0D99">
          <w:rPr>
            <w:rFonts w:ascii="Times New Roman" w:hAnsi="Times New Roman" w:cs="Times New Roman"/>
            <w:lang w:val="es-ES"/>
          </w:rPr>
          <w:t>ya que proyecta</w:t>
        </w:r>
        <w:r w:rsidR="00C944A1">
          <w:rPr>
            <w:rFonts w:ascii="Times New Roman" w:hAnsi="Times New Roman" w:cs="Times New Roman"/>
            <w:lang w:val="es-ES"/>
          </w:rPr>
          <w:t>ría</w:t>
        </w:r>
        <w:r w:rsidRPr="005F0D99">
          <w:rPr>
            <w:rFonts w:ascii="Times New Roman" w:hAnsi="Times New Roman" w:cs="Times New Roman"/>
            <w:lang w:val="es-ES"/>
          </w:rPr>
          <w:t>n</w:t>
        </w:r>
      </w:ins>
      <w:r w:rsidRPr="005F0D99">
        <w:rPr>
          <w:rFonts w:ascii="Times New Roman" w:hAnsi="Times New Roman" w:cs="Times New Roman"/>
          <w:lang w:val="es-ES"/>
        </w:rPr>
        <w:t xml:space="preserve"> el </w:t>
      </w:r>
      <w:r w:rsidRPr="00C944A1">
        <w:rPr>
          <w:rFonts w:ascii="Times New Roman" w:hAnsi="Times New Roman"/>
          <w:lang w:val="es-ES"/>
          <w:rPrChange w:id="907" w:author="EUGENIA ARCE" w:date="2015-08-24T01:21:00Z">
            <w:rPr>
              <w:rFonts w:ascii="Times New Roman" w:hAnsi="Times New Roman"/>
              <w:b/>
              <w:lang w:val="es-ES"/>
            </w:rPr>
          </w:rPrChange>
        </w:rPr>
        <w:t>sometimiento de la actuación de los poderes públicos a la Constitución y la ley</w:t>
      </w:r>
      <w:r w:rsidRPr="00C944A1">
        <w:rPr>
          <w:rFonts w:ascii="Times New Roman" w:hAnsi="Times New Roman" w:cs="Times New Roman"/>
          <w:lang w:val="es-ES"/>
        </w:rPr>
        <w:t xml:space="preserve"> con el fin de garantizar los derechos de los ciudadanos. A su vez, </w:t>
      </w:r>
      <w:ins w:id="908" w:author="EUGENIA ARCE" w:date="2015-08-24T01:21:00Z">
        <w:r w:rsidR="00C944A1">
          <w:rPr>
            <w:rFonts w:ascii="Times New Roman" w:hAnsi="Times New Roman" w:cs="Times New Roman"/>
            <w:lang w:val="es-ES"/>
          </w:rPr>
          <w:t xml:space="preserve">cobró relevancia </w:t>
        </w:r>
      </w:ins>
      <w:r w:rsidRPr="00C944A1">
        <w:rPr>
          <w:rFonts w:ascii="Times New Roman" w:hAnsi="Times New Roman" w:cs="Times New Roman"/>
          <w:lang w:val="es-ES"/>
        </w:rPr>
        <w:t>la presunción de la libertad del ciudadano</w:t>
      </w:r>
      <w:ins w:id="909" w:author="EUGENIA ARCE" w:date="2015-08-24T01:21:00Z">
        <w:r w:rsidR="00C944A1">
          <w:rPr>
            <w:rFonts w:ascii="Times New Roman" w:hAnsi="Times New Roman" w:cs="Times New Roman"/>
            <w:lang w:val="es-ES"/>
          </w:rPr>
          <w:t>,</w:t>
        </w:r>
      </w:ins>
      <w:r w:rsidRPr="005F0D99">
        <w:rPr>
          <w:rFonts w:ascii="Times New Roman" w:hAnsi="Times New Roman" w:cs="Times New Roman"/>
          <w:lang w:val="es-ES"/>
        </w:rPr>
        <w:t xml:space="preserve"> dado que solo a través de la ley se le puede regular y restringir</w:t>
      </w:r>
      <w:del w:id="910" w:author="EUGENIA ARCE" w:date="2015-08-24T01:21:00Z">
        <w:r w:rsidRPr="005F0D99">
          <w:rPr>
            <w:rFonts w:ascii="Times New Roman" w:hAnsi="Times New Roman" w:cs="Times New Roman"/>
            <w:lang w:val="es-ES"/>
          </w:rPr>
          <w:delText>. Lo</w:delText>
        </w:r>
      </w:del>
      <w:ins w:id="911" w:author="EUGENIA ARCE" w:date="2015-08-24T01:21:00Z">
        <w:r w:rsidR="00C944A1">
          <w:rPr>
            <w:rFonts w:ascii="Times New Roman" w:hAnsi="Times New Roman" w:cs="Times New Roman"/>
            <w:lang w:val="es-ES"/>
          </w:rPr>
          <w:t xml:space="preserve"> ese derecho a la libertad</w:t>
        </w:r>
        <w:r w:rsidRPr="005F0D99">
          <w:rPr>
            <w:rFonts w:ascii="Times New Roman" w:hAnsi="Times New Roman" w:cs="Times New Roman"/>
            <w:lang w:val="es-ES"/>
          </w:rPr>
          <w:t xml:space="preserve">. </w:t>
        </w:r>
        <w:r w:rsidR="00C944A1">
          <w:rPr>
            <w:rFonts w:ascii="Times New Roman" w:hAnsi="Times New Roman" w:cs="Times New Roman"/>
            <w:lang w:val="es-ES"/>
          </w:rPr>
          <w:t>En diversos contextos se señalaría entonces que l</w:t>
        </w:r>
        <w:r w:rsidRPr="005F0D99">
          <w:rPr>
            <w:rFonts w:ascii="Times New Roman" w:hAnsi="Times New Roman" w:cs="Times New Roman"/>
            <w:lang w:val="es-ES"/>
          </w:rPr>
          <w:t>o</w:t>
        </w:r>
      </w:ins>
      <w:r w:rsidRPr="005F0D99">
        <w:rPr>
          <w:rFonts w:ascii="Times New Roman" w:hAnsi="Times New Roman" w:cs="Times New Roman"/>
          <w:lang w:val="es-ES"/>
        </w:rPr>
        <w:t xml:space="preserve"> que no está prohibido, </w:t>
      </w:r>
      <w:del w:id="912" w:author="EUGENIA ARCE" w:date="2015-08-24T01:21:00Z">
        <w:r w:rsidRPr="005F0D99">
          <w:rPr>
            <w:rFonts w:ascii="Times New Roman" w:hAnsi="Times New Roman" w:cs="Times New Roman"/>
            <w:lang w:val="es-ES"/>
          </w:rPr>
          <w:delText xml:space="preserve">se señala, </w:delText>
        </w:r>
      </w:del>
      <w:r w:rsidR="00C944A1">
        <w:rPr>
          <w:rFonts w:ascii="Times New Roman" w:hAnsi="Times New Roman" w:cs="Times New Roman"/>
          <w:lang w:val="es-ES"/>
        </w:rPr>
        <w:t>está permitido.</w:t>
      </w:r>
      <w:del w:id="913" w:author="EUGENIA ARCE" w:date="2015-08-24T01:21:00Z">
        <w:r w:rsidRPr="005F0D99">
          <w:rPr>
            <w:rFonts w:ascii="Times New Roman" w:hAnsi="Times New Roman" w:cs="Times New Roman"/>
            <w:lang w:val="es-ES"/>
          </w:rPr>
          <w:delText xml:space="preserve"> </w:delText>
        </w:r>
      </w:del>
    </w:p>
    <w:p w14:paraId="0417B4B0" w14:textId="77777777" w:rsidR="008459F3" w:rsidRPr="005F0D99" w:rsidRDefault="008459F3"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ook w:val="04A0" w:firstRow="1" w:lastRow="0" w:firstColumn="1" w:lastColumn="0" w:noHBand="0" w:noVBand="1"/>
      </w:tblPr>
      <w:tblGrid>
        <w:gridCol w:w="2518"/>
        <w:gridCol w:w="6460"/>
      </w:tblGrid>
      <w:tr w:rsidR="00E1202C" w:rsidRPr="005F0D99" w14:paraId="51C9137E" w14:textId="77777777" w:rsidTr="00DD70DB">
        <w:tc>
          <w:tcPr>
            <w:tcW w:w="8978" w:type="dxa"/>
            <w:gridSpan w:val="2"/>
            <w:shd w:val="clear" w:color="auto" w:fill="000000" w:themeFill="text1"/>
          </w:tcPr>
          <w:p w14:paraId="1A15CF94" w14:textId="77777777" w:rsidR="00E1202C" w:rsidRPr="005F0D99" w:rsidRDefault="00E1202C"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Destacado</w:t>
            </w:r>
          </w:p>
        </w:tc>
      </w:tr>
      <w:tr w:rsidR="00E1202C" w:rsidRPr="005F0D99" w14:paraId="7D09EEC8" w14:textId="77777777" w:rsidTr="00DD70DB">
        <w:tc>
          <w:tcPr>
            <w:tcW w:w="2518" w:type="dxa"/>
          </w:tcPr>
          <w:p w14:paraId="29FDA17D" w14:textId="77777777" w:rsidR="00E1202C" w:rsidRPr="005F0D99" w:rsidRDefault="00E1202C"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Título</w:t>
            </w:r>
          </w:p>
        </w:tc>
        <w:tc>
          <w:tcPr>
            <w:tcW w:w="6460" w:type="dxa"/>
          </w:tcPr>
          <w:p w14:paraId="022914A7" w14:textId="7D563160" w:rsidR="00E1202C" w:rsidRPr="005F0D99" w:rsidRDefault="00E1202C"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 xml:space="preserve">División </w:t>
            </w:r>
            <w:r w:rsidR="00C944A1">
              <w:rPr>
                <w:rFonts w:ascii="Times New Roman" w:hAnsi="Times New Roman" w:cs="Times New Roman"/>
                <w:b/>
                <w:sz w:val="24"/>
                <w:szCs w:val="24"/>
              </w:rPr>
              <w:t xml:space="preserve">de poderes: clave en el Estado </w:t>
            </w:r>
            <w:del w:id="914" w:author="EUGENIA ARCE" w:date="2015-08-24T01:21:00Z">
              <w:r w:rsidRPr="005F0D99">
                <w:rPr>
                  <w:rFonts w:ascii="Times New Roman" w:hAnsi="Times New Roman" w:cs="Times New Roman"/>
                  <w:b/>
                  <w:sz w:val="24"/>
                  <w:szCs w:val="24"/>
                </w:rPr>
                <w:delText>Liberal</w:delText>
              </w:r>
            </w:del>
            <w:ins w:id="915" w:author="EUGENIA ARCE" w:date="2015-08-24T01:21:00Z">
              <w:r w:rsidR="00C944A1">
                <w:rPr>
                  <w:rFonts w:ascii="Times New Roman" w:hAnsi="Times New Roman" w:cs="Times New Roman"/>
                  <w:b/>
                  <w:sz w:val="24"/>
                  <w:szCs w:val="24"/>
                </w:rPr>
                <w:t>l</w:t>
              </w:r>
              <w:r w:rsidRPr="005F0D99">
                <w:rPr>
                  <w:rFonts w:ascii="Times New Roman" w:hAnsi="Times New Roman" w:cs="Times New Roman"/>
                  <w:b/>
                  <w:sz w:val="24"/>
                  <w:szCs w:val="24"/>
                </w:rPr>
                <w:t>iberal</w:t>
              </w:r>
            </w:ins>
            <w:r w:rsidRPr="005F0D99">
              <w:rPr>
                <w:rFonts w:ascii="Times New Roman" w:hAnsi="Times New Roman" w:cs="Times New Roman"/>
                <w:b/>
                <w:sz w:val="24"/>
                <w:szCs w:val="24"/>
              </w:rPr>
              <w:t xml:space="preserve">. </w:t>
            </w:r>
          </w:p>
        </w:tc>
      </w:tr>
      <w:tr w:rsidR="00E1202C" w:rsidRPr="005F0D99" w14:paraId="29C1590E" w14:textId="77777777" w:rsidTr="00DD70DB">
        <w:tc>
          <w:tcPr>
            <w:tcW w:w="2518" w:type="dxa"/>
          </w:tcPr>
          <w:p w14:paraId="011A5DA2" w14:textId="77777777" w:rsidR="00E1202C" w:rsidRPr="005F0D99" w:rsidRDefault="00E1202C"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Contenido</w:t>
            </w:r>
          </w:p>
        </w:tc>
        <w:tc>
          <w:tcPr>
            <w:tcW w:w="6460" w:type="dxa"/>
          </w:tcPr>
          <w:p w14:paraId="6B86B457" w14:textId="6EB1316D" w:rsidR="00E1202C" w:rsidRPr="005F0D99" w:rsidRDefault="00E1202C" w:rsidP="005F0D99">
            <w:pPr>
              <w:spacing w:line="276" w:lineRule="auto"/>
              <w:jc w:val="both"/>
              <w:rPr>
                <w:rFonts w:ascii="Times New Roman" w:hAnsi="Times New Roman" w:cs="Times New Roman"/>
                <w:sz w:val="24"/>
                <w:szCs w:val="24"/>
                <w:lang w:val="es-ES"/>
              </w:rPr>
            </w:pPr>
            <w:r w:rsidRPr="005F0D99">
              <w:rPr>
                <w:rFonts w:ascii="Times New Roman" w:hAnsi="Times New Roman" w:cs="Times New Roman"/>
                <w:sz w:val="24"/>
                <w:szCs w:val="24"/>
                <w:lang w:val="es-ES"/>
              </w:rPr>
              <w:t xml:space="preserve">“En cada Estado hay tres clases de poderes: el legislativo, el ejecutivo de las cosas pertenecientes al derecho de gentes, y el ejecutivo de las que pertenecen al civil”. </w:t>
            </w:r>
            <w:r w:rsidRPr="005F0D99">
              <w:rPr>
                <w:rFonts w:ascii="Times New Roman" w:hAnsi="Times New Roman" w:cs="Times New Roman"/>
                <w:i/>
                <w:sz w:val="24"/>
                <w:szCs w:val="24"/>
                <w:lang w:val="es-ES"/>
              </w:rPr>
              <w:t>El espíritu de las leyes</w:t>
            </w:r>
            <w:r w:rsidR="00C944A1">
              <w:rPr>
                <w:rFonts w:ascii="Times New Roman" w:hAnsi="Times New Roman" w:cs="Times New Roman"/>
                <w:sz w:val="24"/>
                <w:szCs w:val="24"/>
                <w:lang w:val="es-ES"/>
              </w:rPr>
              <w:t>, Montesquieu</w:t>
            </w:r>
            <w:del w:id="916" w:author="EUGENIA ARCE" w:date="2015-08-24T01:21:00Z">
              <w:r w:rsidRPr="005F0D99">
                <w:rPr>
                  <w:rFonts w:ascii="Times New Roman" w:hAnsi="Times New Roman" w:cs="Times New Roman"/>
                  <w:sz w:val="24"/>
                  <w:szCs w:val="24"/>
                  <w:lang w:val="es-ES"/>
                </w:rPr>
                <w:delText>,</w:delText>
              </w:r>
              <w:r w:rsidRPr="005F0D99">
                <w:rPr>
                  <w:rFonts w:ascii="Times New Roman" w:hAnsi="Times New Roman" w:cs="Times New Roman"/>
                  <w:sz w:val="24"/>
                  <w:szCs w:val="24"/>
                </w:rPr>
                <w:delText xml:space="preserve"> </w:delText>
              </w:r>
            </w:del>
            <w:ins w:id="917" w:author="EUGENIA ARCE" w:date="2015-08-24T01:21:00Z">
              <w:r w:rsidR="00C944A1">
                <w:rPr>
                  <w:rFonts w:ascii="Times New Roman" w:hAnsi="Times New Roman" w:cs="Times New Roman"/>
                  <w:sz w:val="24"/>
                  <w:szCs w:val="24"/>
                  <w:lang w:val="es-ES"/>
                </w:rPr>
                <w:t xml:space="preserve"> (</w:t>
              </w:r>
            </w:ins>
            <w:r w:rsidR="002A32E1" w:rsidRPr="005F0D99">
              <w:rPr>
                <w:rFonts w:ascii="Times New Roman" w:hAnsi="Times New Roman" w:cs="Times New Roman"/>
                <w:sz w:val="24"/>
                <w:szCs w:val="24"/>
                <w:lang w:val="es-ES"/>
              </w:rPr>
              <w:t>1689</w:t>
            </w:r>
            <w:r w:rsidRPr="005F0D99">
              <w:rPr>
                <w:rFonts w:ascii="Times New Roman" w:hAnsi="Times New Roman" w:cs="Times New Roman"/>
                <w:sz w:val="24"/>
                <w:szCs w:val="24"/>
                <w:lang w:val="es-ES"/>
              </w:rPr>
              <w:t>-</w:t>
            </w:r>
            <w:r w:rsidR="002A32E1" w:rsidRPr="005F0D99">
              <w:rPr>
                <w:rFonts w:ascii="Times New Roman" w:hAnsi="Times New Roman" w:cs="Times New Roman"/>
                <w:sz w:val="24"/>
                <w:szCs w:val="24"/>
                <w:lang w:val="es-ES"/>
              </w:rPr>
              <w:t>1755</w:t>
            </w:r>
            <w:r w:rsidRPr="005F0D99">
              <w:rPr>
                <w:rFonts w:ascii="Times New Roman" w:hAnsi="Times New Roman" w:cs="Times New Roman"/>
                <w:sz w:val="24"/>
                <w:szCs w:val="24"/>
                <w:lang w:val="es-ES"/>
              </w:rPr>
              <w:t>).</w:t>
            </w:r>
          </w:p>
        </w:tc>
      </w:tr>
    </w:tbl>
    <w:p w14:paraId="61636275" w14:textId="77777777" w:rsidR="008A4B1E" w:rsidRPr="005F0D99" w:rsidRDefault="008A4B1E" w:rsidP="005F0D99">
      <w:pPr>
        <w:spacing w:after="0" w:line="276" w:lineRule="auto"/>
        <w:jc w:val="both"/>
        <w:rPr>
          <w:rFonts w:ascii="Times New Roman" w:hAnsi="Times New Roman" w:cs="Times New Roman"/>
          <w:color w:val="E36C0A" w:themeColor="accent6" w:themeShade="BF"/>
          <w:lang w:val="es-ES"/>
        </w:rPr>
      </w:pPr>
    </w:p>
    <w:p w14:paraId="6F1188CD" w14:textId="562B924F" w:rsidR="00F30C23" w:rsidRPr="005F0D99" w:rsidRDefault="00BC5A51" w:rsidP="005F0D99">
      <w:pPr>
        <w:spacing w:after="0" w:line="276" w:lineRule="auto"/>
        <w:jc w:val="both"/>
        <w:rPr>
          <w:rFonts w:ascii="Times New Roman" w:hAnsi="Times New Roman" w:cs="Times New Roman"/>
          <w:color w:val="E36C0A" w:themeColor="accent6" w:themeShade="BF"/>
          <w:lang w:val="es-ES"/>
        </w:rPr>
      </w:pPr>
      <w:r w:rsidRPr="005F0D99">
        <w:rPr>
          <w:rFonts w:ascii="Times New Roman" w:hAnsi="Times New Roman" w:cs="Times New Roman"/>
          <w:lang w:val="es-ES"/>
        </w:rPr>
        <w:t xml:space="preserve">Un punto </w:t>
      </w:r>
      <w:del w:id="918" w:author="EUGENIA ARCE" w:date="2015-08-24T01:21:00Z">
        <w:r w:rsidRPr="005F0D99">
          <w:rPr>
            <w:rFonts w:ascii="Times New Roman" w:hAnsi="Times New Roman" w:cs="Times New Roman"/>
            <w:lang w:val="es-ES"/>
          </w:rPr>
          <w:delText>eje</w:delText>
        </w:r>
      </w:del>
      <w:ins w:id="919" w:author="EUGENIA ARCE" w:date="2015-08-24T01:21:00Z">
        <w:r w:rsidR="00C944A1">
          <w:rPr>
            <w:rFonts w:ascii="Times New Roman" w:hAnsi="Times New Roman" w:cs="Times New Roman"/>
            <w:lang w:val="es-ES"/>
          </w:rPr>
          <w:t>central</w:t>
        </w:r>
      </w:ins>
      <w:r w:rsidRPr="005F0D99">
        <w:rPr>
          <w:rFonts w:ascii="Times New Roman" w:hAnsi="Times New Roman" w:cs="Times New Roman"/>
          <w:lang w:val="es-ES"/>
        </w:rPr>
        <w:t xml:space="preserve"> para el recorrido del Estado </w:t>
      </w:r>
      <w:del w:id="920" w:author="EUGENIA ARCE" w:date="2015-08-24T01:21:00Z">
        <w:r w:rsidRPr="005F0D99">
          <w:rPr>
            <w:rFonts w:ascii="Times New Roman" w:hAnsi="Times New Roman" w:cs="Times New Roman"/>
            <w:lang w:val="es-ES"/>
          </w:rPr>
          <w:delText>lo tiene</w:delText>
        </w:r>
      </w:del>
      <w:ins w:id="921" w:author="EUGENIA ARCE" w:date="2015-08-24T01:21:00Z">
        <w:r w:rsidR="00E179E2">
          <w:rPr>
            <w:rFonts w:ascii="Times New Roman" w:hAnsi="Times New Roman" w:cs="Times New Roman"/>
            <w:lang w:val="es-ES"/>
          </w:rPr>
          <w:t>radicó</w:t>
        </w:r>
        <w:r w:rsidR="00C944A1">
          <w:rPr>
            <w:rFonts w:ascii="Times New Roman" w:hAnsi="Times New Roman" w:cs="Times New Roman"/>
            <w:lang w:val="es-ES"/>
          </w:rPr>
          <w:t xml:space="preserve"> en</w:t>
        </w:r>
      </w:ins>
      <w:r w:rsidR="00C944A1">
        <w:rPr>
          <w:rFonts w:ascii="Times New Roman" w:hAnsi="Times New Roman" w:cs="Times New Roman"/>
          <w:lang w:val="es-ES"/>
        </w:rPr>
        <w:t xml:space="preserve"> </w:t>
      </w:r>
      <w:r w:rsidRPr="005F0D99">
        <w:rPr>
          <w:rFonts w:ascii="Times New Roman" w:hAnsi="Times New Roman" w:cs="Times New Roman"/>
          <w:lang w:val="es-ES"/>
        </w:rPr>
        <w:t xml:space="preserve">la nueva fuerza que </w:t>
      </w:r>
      <w:del w:id="922" w:author="EUGENIA ARCE" w:date="2015-08-24T01:21:00Z">
        <w:r w:rsidRPr="005F0D99">
          <w:rPr>
            <w:rFonts w:ascii="Times New Roman" w:hAnsi="Times New Roman" w:cs="Times New Roman"/>
            <w:lang w:val="es-ES"/>
          </w:rPr>
          <w:delText>toma</w:delText>
        </w:r>
      </w:del>
      <w:ins w:id="923" w:author="EUGENIA ARCE" w:date="2015-08-24T01:21:00Z">
        <w:r w:rsidRPr="005F0D99">
          <w:rPr>
            <w:rFonts w:ascii="Times New Roman" w:hAnsi="Times New Roman" w:cs="Times New Roman"/>
            <w:lang w:val="es-ES"/>
          </w:rPr>
          <w:t>toma</w:t>
        </w:r>
        <w:r w:rsidR="00E179E2">
          <w:rPr>
            <w:rFonts w:ascii="Times New Roman" w:hAnsi="Times New Roman" w:cs="Times New Roman"/>
            <w:lang w:val="es-ES"/>
          </w:rPr>
          <w:t>ría</w:t>
        </w:r>
      </w:ins>
      <w:r w:rsidRPr="005F0D99">
        <w:rPr>
          <w:rFonts w:ascii="Times New Roman" w:hAnsi="Times New Roman" w:cs="Times New Roman"/>
          <w:lang w:val="es-ES"/>
        </w:rPr>
        <w:t xml:space="preserve"> la discusión sobre los </w:t>
      </w:r>
      <w:r w:rsidRPr="005F0D99">
        <w:rPr>
          <w:rFonts w:ascii="Times New Roman" w:hAnsi="Times New Roman" w:cs="Times New Roman"/>
          <w:b/>
          <w:lang w:val="es-ES"/>
        </w:rPr>
        <w:t>derechos humanos</w:t>
      </w:r>
      <w:r w:rsidRPr="005F0D99">
        <w:rPr>
          <w:rFonts w:ascii="Times New Roman" w:hAnsi="Times New Roman" w:cs="Times New Roman"/>
          <w:lang w:val="es-ES"/>
        </w:rPr>
        <w:t xml:space="preserve"> en razón de la </w:t>
      </w:r>
      <w:ins w:id="924" w:author="EUGENIA ARCE" w:date="2015-08-24T01:21:00Z">
        <w:r w:rsidR="00C944A1">
          <w:rPr>
            <w:rFonts w:ascii="Times New Roman" w:hAnsi="Times New Roman" w:cs="Times New Roman"/>
            <w:lang w:val="es-ES"/>
          </w:rPr>
          <w:t xml:space="preserve">preponderancia que irían adquiriendo las nociones de la </w:t>
        </w:r>
      </w:ins>
      <w:r w:rsidRPr="005F0D99">
        <w:rPr>
          <w:rFonts w:ascii="Times New Roman" w:hAnsi="Times New Roman" w:cs="Times New Roman"/>
          <w:b/>
          <w:lang w:val="es-ES"/>
        </w:rPr>
        <w:t>libertad</w:t>
      </w:r>
      <w:r w:rsidRPr="005F0D99">
        <w:rPr>
          <w:rFonts w:ascii="Times New Roman" w:hAnsi="Times New Roman" w:cs="Times New Roman"/>
          <w:lang w:val="es-ES"/>
        </w:rPr>
        <w:t xml:space="preserve">, la </w:t>
      </w:r>
      <w:r w:rsidRPr="005F0D99">
        <w:rPr>
          <w:rFonts w:ascii="Times New Roman" w:hAnsi="Times New Roman" w:cs="Times New Roman"/>
          <w:b/>
          <w:lang w:val="es-ES"/>
        </w:rPr>
        <w:t>igualdad</w:t>
      </w:r>
      <w:r w:rsidRPr="005F0D99">
        <w:rPr>
          <w:rFonts w:ascii="Times New Roman" w:hAnsi="Times New Roman" w:cs="Times New Roman"/>
          <w:lang w:val="es-ES"/>
        </w:rPr>
        <w:t xml:space="preserve">, las </w:t>
      </w:r>
      <w:r w:rsidRPr="005F0D99">
        <w:rPr>
          <w:rFonts w:ascii="Times New Roman" w:hAnsi="Times New Roman" w:cs="Times New Roman"/>
          <w:b/>
          <w:lang w:val="es-ES"/>
        </w:rPr>
        <w:t>garantías procesales</w:t>
      </w:r>
      <w:r w:rsidRPr="005F0D99">
        <w:rPr>
          <w:rFonts w:ascii="Times New Roman" w:hAnsi="Times New Roman" w:cs="Times New Roman"/>
          <w:lang w:val="es-ES"/>
        </w:rPr>
        <w:t xml:space="preserve">, lo </w:t>
      </w:r>
      <w:del w:id="925" w:author="EUGENIA ARCE" w:date="2015-08-24T01:21:00Z">
        <w:r w:rsidRPr="005F0D99">
          <w:rPr>
            <w:rFonts w:ascii="Times New Roman" w:hAnsi="Times New Roman" w:cs="Times New Roman"/>
            <w:lang w:val="es-ES"/>
          </w:rPr>
          <w:delText>cual</w:delText>
        </w:r>
      </w:del>
      <w:ins w:id="926" w:author="EUGENIA ARCE" w:date="2015-08-24T01:21:00Z">
        <w:r w:rsidR="00C944A1">
          <w:rPr>
            <w:rFonts w:ascii="Times New Roman" w:hAnsi="Times New Roman" w:cs="Times New Roman"/>
            <w:lang w:val="es-ES"/>
          </w:rPr>
          <w:t>que</w:t>
        </w:r>
      </w:ins>
      <w:r w:rsidRPr="005F0D99">
        <w:rPr>
          <w:rFonts w:ascii="Times New Roman" w:hAnsi="Times New Roman" w:cs="Times New Roman"/>
          <w:lang w:val="es-ES"/>
        </w:rPr>
        <w:t xml:space="preserve"> se constituyó en </w:t>
      </w:r>
      <w:ins w:id="927" w:author="EUGENIA ARCE" w:date="2015-08-24T01:21:00Z">
        <w:r w:rsidR="00C944A1">
          <w:rPr>
            <w:rFonts w:ascii="Times New Roman" w:hAnsi="Times New Roman" w:cs="Times New Roman"/>
            <w:lang w:val="es-ES"/>
          </w:rPr>
          <w:t xml:space="preserve">formas de </w:t>
        </w:r>
      </w:ins>
      <w:r w:rsidRPr="005F0D99">
        <w:rPr>
          <w:rFonts w:ascii="Times New Roman" w:hAnsi="Times New Roman" w:cs="Times New Roman"/>
          <w:b/>
          <w:lang w:val="es-ES"/>
        </w:rPr>
        <w:t>autolimitación del Estado</w:t>
      </w:r>
      <w:r w:rsidRPr="005F0D99">
        <w:rPr>
          <w:rFonts w:ascii="Times New Roman" w:hAnsi="Times New Roman" w:cs="Times New Roman"/>
          <w:lang w:val="es-ES"/>
        </w:rPr>
        <w:t xml:space="preserve">. En ese momento se resaltó </w:t>
      </w:r>
      <w:ins w:id="928" w:author="EUGENIA ARCE" w:date="2015-08-24T01:21:00Z">
        <w:r w:rsidR="00C944A1">
          <w:rPr>
            <w:rFonts w:ascii="Times New Roman" w:hAnsi="Times New Roman" w:cs="Times New Roman"/>
            <w:lang w:val="es-ES"/>
          </w:rPr>
          <w:t xml:space="preserve">frente a los derechos humanos </w:t>
        </w:r>
      </w:ins>
      <w:r w:rsidRPr="005F0D99">
        <w:rPr>
          <w:rFonts w:ascii="Times New Roman" w:hAnsi="Times New Roman" w:cs="Times New Roman"/>
          <w:lang w:val="es-ES"/>
        </w:rPr>
        <w:t>su carácter</w:t>
      </w:r>
      <w:r w:rsidR="00C944A1">
        <w:rPr>
          <w:rFonts w:ascii="Times New Roman" w:hAnsi="Times New Roman" w:cs="Times New Roman"/>
          <w:lang w:val="es-ES"/>
        </w:rPr>
        <w:t xml:space="preserve"> </w:t>
      </w:r>
      <w:ins w:id="929" w:author="EUGENIA ARCE" w:date="2015-08-24T01:21:00Z">
        <w:r w:rsidR="00C944A1">
          <w:rPr>
            <w:rFonts w:ascii="Times New Roman" w:hAnsi="Times New Roman" w:cs="Times New Roman"/>
            <w:lang w:val="es-ES"/>
          </w:rPr>
          <w:t>de ser</w:t>
        </w:r>
        <w:r w:rsidRPr="005F0D99">
          <w:rPr>
            <w:rFonts w:ascii="Times New Roman" w:hAnsi="Times New Roman" w:cs="Times New Roman"/>
            <w:lang w:val="es-ES"/>
          </w:rPr>
          <w:t xml:space="preserve"> </w:t>
        </w:r>
      </w:ins>
      <w:r w:rsidRPr="005F0D99">
        <w:rPr>
          <w:rFonts w:ascii="Times New Roman" w:hAnsi="Times New Roman" w:cs="Times New Roman"/>
          <w:b/>
          <w:lang w:val="es-ES"/>
        </w:rPr>
        <w:t>universal</w:t>
      </w:r>
      <w:r w:rsidR="00F30C23" w:rsidRPr="005F0D99">
        <w:rPr>
          <w:rFonts w:ascii="Times New Roman" w:hAnsi="Times New Roman" w:cs="Times New Roman"/>
          <w:b/>
          <w:lang w:val="es-ES"/>
        </w:rPr>
        <w:t>es</w:t>
      </w:r>
      <w:r w:rsidRPr="005F0D99">
        <w:rPr>
          <w:rFonts w:ascii="Times New Roman" w:hAnsi="Times New Roman" w:cs="Times New Roman"/>
          <w:b/>
          <w:lang w:val="es-ES"/>
        </w:rPr>
        <w:t xml:space="preserve"> e individual</w:t>
      </w:r>
      <w:r w:rsidR="00F30C23" w:rsidRPr="005F0D99">
        <w:rPr>
          <w:rFonts w:ascii="Times New Roman" w:hAnsi="Times New Roman" w:cs="Times New Roman"/>
          <w:b/>
          <w:lang w:val="es-ES"/>
        </w:rPr>
        <w:t>es</w:t>
      </w:r>
      <w:r w:rsidRPr="005F0D99">
        <w:rPr>
          <w:rFonts w:ascii="Times New Roman" w:hAnsi="Times New Roman" w:cs="Times New Roman"/>
          <w:lang w:val="es-ES"/>
        </w:rPr>
        <w:t xml:space="preserve"> y su apuesta por la </w:t>
      </w:r>
      <w:r w:rsidRPr="005F0D99">
        <w:rPr>
          <w:rFonts w:ascii="Times New Roman" w:hAnsi="Times New Roman" w:cs="Times New Roman"/>
          <w:b/>
          <w:lang w:val="es-ES"/>
        </w:rPr>
        <w:t>dignidad humana</w:t>
      </w:r>
      <w:r w:rsidR="00C944A1">
        <w:rPr>
          <w:rFonts w:ascii="Times New Roman" w:hAnsi="Times New Roman" w:cs="Times New Roman"/>
          <w:lang w:val="es-ES"/>
        </w:rPr>
        <w:t>.</w:t>
      </w:r>
      <w:del w:id="930" w:author="EUGENIA ARCE" w:date="2015-08-24T01:21:00Z">
        <w:r w:rsidRPr="005F0D99">
          <w:rPr>
            <w:rFonts w:ascii="Times New Roman" w:hAnsi="Times New Roman" w:cs="Times New Roman"/>
            <w:lang w:val="es-ES"/>
          </w:rPr>
          <w:delText xml:space="preserve"> </w:delText>
        </w:r>
      </w:del>
    </w:p>
    <w:p w14:paraId="581FCECE" w14:textId="77777777" w:rsidR="00F30C23" w:rsidRPr="005F0D99" w:rsidRDefault="00F30C23"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2A32E1" w:rsidRPr="005F0D99" w14:paraId="503C74D4" w14:textId="77777777" w:rsidTr="00DD70DB">
        <w:tc>
          <w:tcPr>
            <w:tcW w:w="9054" w:type="dxa"/>
            <w:gridSpan w:val="2"/>
            <w:shd w:val="clear" w:color="auto" w:fill="0D0D0D" w:themeFill="text1" w:themeFillTint="F2"/>
          </w:tcPr>
          <w:p w14:paraId="4990BA00" w14:textId="77777777" w:rsidR="002A32E1" w:rsidRPr="005F0D99" w:rsidRDefault="002A32E1"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2A32E1" w:rsidRPr="005F0D99" w14:paraId="1D95E722" w14:textId="77777777" w:rsidTr="00DD70DB">
        <w:tc>
          <w:tcPr>
            <w:tcW w:w="1809" w:type="dxa"/>
          </w:tcPr>
          <w:p w14:paraId="3A5AD942" w14:textId="77777777" w:rsidR="002A32E1" w:rsidRPr="005F0D99" w:rsidRDefault="002A32E1"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45" w:type="dxa"/>
          </w:tcPr>
          <w:p w14:paraId="4A4D9690" w14:textId="77777777" w:rsidR="002A32E1" w:rsidRPr="005F0D99" w:rsidRDefault="002A32E1"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CS_G07_09_IMG21</w:t>
            </w:r>
          </w:p>
        </w:tc>
      </w:tr>
      <w:tr w:rsidR="002A32E1" w:rsidRPr="005F0D99" w14:paraId="25C552C7" w14:textId="77777777" w:rsidTr="00DD70DB">
        <w:tc>
          <w:tcPr>
            <w:tcW w:w="1809" w:type="dxa"/>
          </w:tcPr>
          <w:p w14:paraId="1AD0CE82" w14:textId="77777777" w:rsidR="002A32E1" w:rsidRPr="005F0D99" w:rsidRDefault="002A32E1"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578F0BD2" w14:textId="5B3ECB99" w:rsidR="002A32E1" w:rsidRPr="005F0D99" w:rsidRDefault="002A32E1" w:rsidP="005F0D99">
            <w:pPr>
              <w:spacing w:line="276" w:lineRule="auto"/>
              <w:jc w:val="both"/>
              <w:rPr>
                <w:rFonts w:ascii="Times New Roman" w:hAnsi="Times New Roman" w:cs="Times New Roman"/>
                <w:sz w:val="24"/>
                <w:szCs w:val="24"/>
                <w:lang w:val="es-ES"/>
              </w:rPr>
            </w:pPr>
            <w:r w:rsidRPr="005F0D99">
              <w:rPr>
                <w:rFonts w:ascii="Times New Roman" w:hAnsi="Times New Roman" w:cs="Times New Roman"/>
                <w:sz w:val="24"/>
                <w:szCs w:val="24"/>
                <w:lang w:val="es-ES"/>
              </w:rPr>
              <w:t>El constitucionalismo liberal: garantías procesales.</w:t>
            </w:r>
          </w:p>
        </w:tc>
      </w:tr>
      <w:tr w:rsidR="002A32E1" w:rsidRPr="005F0D99" w14:paraId="6D2B7DB4" w14:textId="77777777" w:rsidTr="00DD70DB">
        <w:tc>
          <w:tcPr>
            <w:tcW w:w="1809" w:type="dxa"/>
          </w:tcPr>
          <w:p w14:paraId="1E056DD1" w14:textId="77777777" w:rsidR="002A32E1" w:rsidRPr="005F0D99" w:rsidRDefault="002A32E1"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Código Shutterstock</w:t>
            </w:r>
          </w:p>
        </w:tc>
        <w:tc>
          <w:tcPr>
            <w:tcW w:w="7245" w:type="dxa"/>
          </w:tcPr>
          <w:p w14:paraId="5152B661" w14:textId="0408C686" w:rsidR="002A32E1" w:rsidRPr="005F0D99" w:rsidRDefault="002A32E1"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http://aulaplaneta.planetasaber.com/encyclopedia/default.asp?idpack=9&amp;idpil=001T0K01&amp;ruta=Buscador</w:t>
            </w:r>
          </w:p>
        </w:tc>
      </w:tr>
      <w:tr w:rsidR="002A32E1" w:rsidRPr="005F0D99" w14:paraId="33F327BD" w14:textId="77777777" w:rsidTr="00DD70DB">
        <w:tc>
          <w:tcPr>
            <w:tcW w:w="1809" w:type="dxa"/>
          </w:tcPr>
          <w:p w14:paraId="388253C2" w14:textId="77777777" w:rsidR="002A32E1" w:rsidRPr="005F0D99" w:rsidRDefault="002A32E1"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7AD40C92" w14:textId="698ADCA1" w:rsidR="002A32E1" w:rsidRPr="005F0D99" w:rsidRDefault="002A32E1"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Una de las ganancias más importantes del Estado de derecho lo constituyen las garantías procesales de quienes son sometidos a juicio por violar la ley.</w:t>
            </w:r>
          </w:p>
        </w:tc>
      </w:tr>
    </w:tbl>
    <w:p w14:paraId="76929AED" w14:textId="77777777" w:rsidR="008A4B1E" w:rsidRPr="005F0D99" w:rsidRDefault="008A4B1E" w:rsidP="005F0D99">
      <w:pPr>
        <w:spacing w:after="0" w:line="276" w:lineRule="auto"/>
        <w:jc w:val="both"/>
        <w:rPr>
          <w:rFonts w:ascii="Times New Roman" w:hAnsi="Times New Roman" w:cs="Times New Roman"/>
          <w:color w:val="E36C0A" w:themeColor="accent6" w:themeShade="BF"/>
          <w:lang w:val="es-ES"/>
        </w:rPr>
      </w:pPr>
    </w:p>
    <w:p w14:paraId="7D20D8F8" w14:textId="5B2AAA88" w:rsidR="00BC5A51" w:rsidRPr="005F0D99" w:rsidRDefault="00F30C23"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A</w:t>
      </w:r>
      <w:r w:rsidR="00C944A1">
        <w:rPr>
          <w:rFonts w:ascii="Times New Roman" w:hAnsi="Times New Roman" w:cs="Times New Roman"/>
          <w:lang w:val="es-ES"/>
        </w:rPr>
        <w:t xml:space="preserve"> esta forma de </w:t>
      </w:r>
      <w:del w:id="931" w:author="EUGENIA ARCE" w:date="2015-08-24T01:21:00Z">
        <w:r w:rsidR="00BC5A51" w:rsidRPr="005F0D99">
          <w:rPr>
            <w:rFonts w:ascii="Times New Roman" w:hAnsi="Times New Roman" w:cs="Times New Roman"/>
            <w:lang w:val="es-ES"/>
          </w:rPr>
          <w:delText>estado</w:delText>
        </w:r>
      </w:del>
      <w:ins w:id="932" w:author="EUGENIA ARCE" w:date="2015-08-24T01:21:00Z">
        <w:r w:rsidR="00C944A1">
          <w:rPr>
            <w:rFonts w:ascii="Times New Roman" w:hAnsi="Times New Roman" w:cs="Times New Roman"/>
            <w:lang w:val="es-ES"/>
          </w:rPr>
          <w:t>E</w:t>
        </w:r>
        <w:r w:rsidR="00BC5A51" w:rsidRPr="005F0D99">
          <w:rPr>
            <w:rFonts w:ascii="Times New Roman" w:hAnsi="Times New Roman" w:cs="Times New Roman"/>
            <w:lang w:val="es-ES"/>
          </w:rPr>
          <w:t>stado</w:t>
        </w:r>
      </w:ins>
      <w:r w:rsidR="00BC5A51" w:rsidRPr="005F0D99">
        <w:rPr>
          <w:rFonts w:ascii="Times New Roman" w:hAnsi="Times New Roman" w:cs="Times New Roman"/>
          <w:lang w:val="es-ES"/>
        </w:rPr>
        <w:t xml:space="preserve"> se le señalaron como </w:t>
      </w:r>
      <w:r w:rsidR="00BC5A51" w:rsidRPr="005F0D99">
        <w:rPr>
          <w:rFonts w:ascii="Times New Roman" w:hAnsi="Times New Roman" w:cs="Times New Roman"/>
          <w:b/>
          <w:lang w:val="es-ES"/>
        </w:rPr>
        <w:t>fines</w:t>
      </w:r>
      <w:r w:rsidR="00BC5A51" w:rsidRPr="005F0D99">
        <w:rPr>
          <w:rFonts w:ascii="Times New Roman" w:hAnsi="Times New Roman" w:cs="Times New Roman"/>
          <w:lang w:val="es-ES"/>
        </w:rPr>
        <w:t xml:space="preserve">: el </w:t>
      </w:r>
      <w:r w:rsidR="00BC5A51" w:rsidRPr="005F0D99">
        <w:rPr>
          <w:rFonts w:ascii="Times New Roman" w:hAnsi="Times New Roman" w:cs="Times New Roman"/>
          <w:b/>
          <w:lang w:val="es-ES"/>
        </w:rPr>
        <w:t>orden público interno</w:t>
      </w:r>
      <w:r w:rsidR="00BC5A51" w:rsidRPr="005F0D99">
        <w:rPr>
          <w:rFonts w:ascii="Times New Roman" w:hAnsi="Times New Roman" w:cs="Times New Roman"/>
          <w:lang w:val="es-ES"/>
        </w:rPr>
        <w:t xml:space="preserve"> y el </w:t>
      </w:r>
      <w:r w:rsidR="00BC5A51" w:rsidRPr="005F0D99">
        <w:rPr>
          <w:rFonts w:ascii="Times New Roman" w:hAnsi="Times New Roman" w:cs="Times New Roman"/>
          <w:b/>
          <w:lang w:val="es-ES"/>
        </w:rPr>
        <w:t>orden público externo</w:t>
      </w:r>
      <w:r w:rsidR="00BC5A51" w:rsidRPr="005F0D99">
        <w:rPr>
          <w:rFonts w:ascii="Times New Roman" w:hAnsi="Times New Roman" w:cs="Times New Roman"/>
          <w:lang w:val="es-ES"/>
        </w:rPr>
        <w:t xml:space="preserve">, la </w:t>
      </w:r>
      <w:r w:rsidR="00BC5A51" w:rsidRPr="005F0D99">
        <w:rPr>
          <w:rFonts w:ascii="Times New Roman" w:hAnsi="Times New Roman" w:cs="Times New Roman"/>
          <w:b/>
          <w:lang w:val="es-ES"/>
        </w:rPr>
        <w:t>elaboración de las leyes y su ejecución</w:t>
      </w:r>
      <w:ins w:id="933" w:author="EUGENIA ARCE" w:date="2015-08-24T01:21:00Z">
        <w:r w:rsidR="00575E07">
          <w:rPr>
            <w:rFonts w:ascii="Times New Roman" w:hAnsi="Times New Roman" w:cs="Times New Roman"/>
            <w:b/>
            <w:lang w:val="es-ES"/>
          </w:rPr>
          <w:t>,</w:t>
        </w:r>
      </w:ins>
      <w:r w:rsidR="00BC5A51" w:rsidRPr="005F0D99">
        <w:rPr>
          <w:rFonts w:ascii="Times New Roman" w:hAnsi="Times New Roman" w:cs="Times New Roman"/>
          <w:lang w:val="es-ES"/>
        </w:rPr>
        <w:t xml:space="preserve"> y la administración de justicia. En lo económico, si</w:t>
      </w:r>
      <w:r w:rsidR="00575E07">
        <w:rPr>
          <w:rFonts w:ascii="Times New Roman" w:hAnsi="Times New Roman" w:cs="Times New Roman"/>
          <w:lang w:val="es-ES"/>
        </w:rPr>
        <w:t xml:space="preserve">guiendo las doctrinas que </w:t>
      </w:r>
      <w:del w:id="934" w:author="EUGENIA ARCE" w:date="2015-08-24T01:21:00Z">
        <w:r w:rsidR="00BC5A51" w:rsidRPr="005F0D99">
          <w:rPr>
            <w:rFonts w:ascii="Times New Roman" w:hAnsi="Times New Roman" w:cs="Times New Roman"/>
            <w:lang w:val="es-ES"/>
          </w:rPr>
          <w:delText>admite</w:delText>
        </w:r>
      </w:del>
      <w:ins w:id="935" w:author="EUGENIA ARCE" w:date="2015-08-24T01:21:00Z">
        <w:r w:rsidR="00575E07">
          <w:rPr>
            <w:rFonts w:ascii="Times New Roman" w:hAnsi="Times New Roman" w:cs="Times New Roman"/>
            <w:lang w:val="es-ES"/>
          </w:rPr>
          <w:t>admitían</w:t>
        </w:r>
      </w:ins>
      <w:r w:rsidR="00BC5A51" w:rsidRPr="005F0D99">
        <w:rPr>
          <w:rFonts w:ascii="Times New Roman" w:hAnsi="Times New Roman" w:cs="Times New Roman"/>
          <w:lang w:val="es-ES"/>
        </w:rPr>
        <w:t xml:space="preserve"> un orden económico regido por leyes </w:t>
      </w:r>
      <w:ins w:id="936" w:author="EUGENIA ARCE" w:date="2015-08-24T01:21:00Z">
        <w:r w:rsidR="00575E07">
          <w:rPr>
            <w:rFonts w:ascii="Times New Roman" w:hAnsi="Times New Roman" w:cs="Times New Roman"/>
            <w:lang w:val="es-ES"/>
          </w:rPr>
          <w:t xml:space="preserve">autónomas </w:t>
        </w:r>
      </w:ins>
      <w:r w:rsidR="00BC5A51" w:rsidRPr="005F0D99">
        <w:rPr>
          <w:rFonts w:ascii="Times New Roman" w:hAnsi="Times New Roman" w:cs="Times New Roman"/>
          <w:lang w:val="es-ES"/>
        </w:rPr>
        <w:t>y que se expresa en la libertad de empresa, producción y comercio</w:t>
      </w:r>
      <w:ins w:id="937" w:author="EUGENIA ARCE" w:date="2015-08-24T01:21:00Z">
        <w:r w:rsidR="00575E07">
          <w:rPr>
            <w:rFonts w:ascii="Times New Roman" w:hAnsi="Times New Roman" w:cs="Times New Roman"/>
            <w:lang w:val="es-ES"/>
          </w:rPr>
          <w:t>,</w:t>
        </w:r>
        <w:r w:rsidR="00BC5A51" w:rsidRPr="005F0D99">
          <w:rPr>
            <w:rFonts w:ascii="Times New Roman" w:hAnsi="Times New Roman" w:cs="Times New Roman"/>
            <w:lang w:val="es-ES"/>
          </w:rPr>
          <w:t xml:space="preserve"> </w:t>
        </w:r>
        <w:r w:rsidR="00575E07">
          <w:rPr>
            <w:rFonts w:ascii="Times New Roman" w:hAnsi="Times New Roman" w:cs="Times New Roman"/>
            <w:lang w:val="es-ES"/>
          </w:rPr>
          <w:t>se llegó a la visión de que</w:t>
        </w:r>
      </w:ins>
      <w:r w:rsidR="00575E07">
        <w:rPr>
          <w:rFonts w:ascii="Times New Roman" w:hAnsi="Times New Roman" w:cs="Times New Roman"/>
          <w:lang w:val="es-ES"/>
        </w:rPr>
        <w:t xml:space="preserve"> </w:t>
      </w:r>
      <w:r w:rsidR="00BC5A51" w:rsidRPr="005F0D99">
        <w:rPr>
          <w:rFonts w:ascii="Times New Roman" w:hAnsi="Times New Roman" w:cs="Times New Roman"/>
          <w:lang w:val="es-ES"/>
        </w:rPr>
        <w:t xml:space="preserve">el Estado </w:t>
      </w:r>
      <w:r w:rsidR="00575E07">
        <w:rPr>
          <w:rFonts w:ascii="Times New Roman" w:hAnsi="Times New Roman" w:cs="Times New Roman"/>
          <w:b/>
          <w:lang w:val="es-ES"/>
        </w:rPr>
        <w:t xml:space="preserve">no </w:t>
      </w:r>
      <w:del w:id="938" w:author="EUGENIA ARCE" w:date="2015-08-24T01:21:00Z">
        <w:r w:rsidR="00BC5A51" w:rsidRPr="005F0D99">
          <w:rPr>
            <w:rFonts w:ascii="Times New Roman" w:hAnsi="Times New Roman" w:cs="Times New Roman"/>
            <w:b/>
            <w:lang w:val="es-ES"/>
          </w:rPr>
          <w:delText>debe</w:delText>
        </w:r>
      </w:del>
      <w:ins w:id="939" w:author="EUGENIA ARCE" w:date="2015-08-24T01:21:00Z">
        <w:r w:rsidR="00575E07">
          <w:rPr>
            <w:rFonts w:ascii="Times New Roman" w:hAnsi="Times New Roman" w:cs="Times New Roman"/>
            <w:b/>
            <w:lang w:val="es-ES"/>
          </w:rPr>
          <w:t>debía</w:t>
        </w:r>
      </w:ins>
      <w:r w:rsidR="00BC5A51" w:rsidRPr="005F0D99">
        <w:rPr>
          <w:rFonts w:ascii="Times New Roman" w:hAnsi="Times New Roman" w:cs="Times New Roman"/>
          <w:b/>
          <w:lang w:val="es-ES"/>
        </w:rPr>
        <w:t xml:space="preserve"> intervenir en la vida económica</w:t>
      </w:r>
      <w:r w:rsidR="00575E07">
        <w:rPr>
          <w:rFonts w:ascii="Times New Roman" w:hAnsi="Times New Roman" w:cs="Times New Roman"/>
          <w:lang w:val="es-ES"/>
        </w:rPr>
        <w:t xml:space="preserve">. </w:t>
      </w:r>
      <w:del w:id="940" w:author="EUGENIA ARCE" w:date="2015-08-24T01:21:00Z">
        <w:r w:rsidR="00BC5A51" w:rsidRPr="005F0D99">
          <w:rPr>
            <w:rFonts w:ascii="Times New Roman" w:hAnsi="Times New Roman" w:cs="Times New Roman"/>
            <w:lang w:val="es-ES"/>
          </w:rPr>
          <w:delText>“</w:delText>
        </w:r>
      </w:del>
      <w:r w:rsidR="00BC5A51" w:rsidRPr="005F0D99">
        <w:rPr>
          <w:rFonts w:ascii="Times New Roman" w:hAnsi="Times New Roman" w:cs="Times New Roman"/>
          <w:i/>
          <w:lang w:val="es-ES"/>
        </w:rPr>
        <w:t>Laissez faire, laissez passar</w:t>
      </w:r>
      <w:del w:id="941" w:author="EUGENIA ARCE" w:date="2015-08-24T01:21:00Z">
        <w:r w:rsidR="00BC5A51" w:rsidRPr="005F0D99">
          <w:rPr>
            <w:rFonts w:ascii="Times New Roman" w:hAnsi="Times New Roman" w:cs="Times New Roman"/>
            <w:lang w:val="es-ES"/>
          </w:rPr>
          <w:delText>”, “</w:delText>
        </w:r>
      </w:del>
      <w:ins w:id="942" w:author="EUGENIA ARCE" w:date="2015-08-24T01:21:00Z">
        <w:r w:rsidR="00575E07">
          <w:rPr>
            <w:rFonts w:ascii="Times New Roman" w:hAnsi="Times New Roman" w:cs="Times New Roman"/>
            <w:lang w:val="es-ES"/>
          </w:rPr>
          <w:t xml:space="preserve"> –</w:t>
        </w:r>
      </w:ins>
      <w:r w:rsidR="00BC5A51" w:rsidRPr="00575E07">
        <w:rPr>
          <w:rFonts w:ascii="Times New Roman" w:hAnsi="Times New Roman" w:cs="Times New Roman"/>
          <w:lang w:val="es-ES"/>
        </w:rPr>
        <w:t>d</w:t>
      </w:r>
      <w:r w:rsidR="00BC5A51" w:rsidRPr="00575E07">
        <w:rPr>
          <w:rFonts w:ascii="Times New Roman" w:hAnsi="Times New Roman"/>
          <w:lang w:val="es-ES"/>
          <w:rPrChange w:id="943" w:author="EUGENIA ARCE" w:date="2015-08-24T01:21:00Z">
            <w:rPr>
              <w:rFonts w:ascii="Times New Roman" w:hAnsi="Times New Roman"/>
              <w:i/>
              <w:lang w:val="es-ES"/>
            </w:rPr>
          </w:rPrChange>
        </w:rPr>
        <w:t>ejar hacer, dejar pasar</w:t>
      </w:r>
      <w:del w:id="944" w:author="EUGENIA ARCE" w:date="2015-08-24T01:21:00Z">
        <w:r w:rsidR="00BC5A51" w:rsidRPr="005F0D99">
          <w:rPr>
            <w:rFonts w:ascii="Times New Roman" w:hAnsi="Times New Roman" w:cs="Times New Roman"/>
            <w:lang w:val="es-ES"/>
          </w:rPr>
          <w:delText>”,</w:delText>
        </w:r>
      </w:del>
      <w:ins w:id="945" w:author="EUGENIA ARCE" w:date="2015-08-24T01:21:00Z">
        <w:r w:rsidR="00575E07">
          <w:rPr>
            <w:rFonts w:ascii="Times New Roman" w:hAnsi="Times New Roman" w:cs="Times New Roman"/>
            <w:lang w:val="es-ES"/>
          </w:rPr>
          <w:t>–</w:t>
        </w:r>
        <w:r w:rsidR="00BC5A51" w:rsidRPr="005F0D99">
          <w:rPr>
            <w:rFonts w:ascii="Times New Roman" w:hAnsi="Times New Roman" w:cs="Times New Roman"/>
            <w:lang w:val="es-ES"/>
          </w:rPr>
          <w:t>,</w:t>
        </w:r>
      </w:ins>
      <w:r w:rsidR="00BC5A51" w:rsidRPr="005F0D99">
        <w:rPr>
          <w:rFonts w:ascii="Times New Roman" w:hAnsi="Times New Roman" w:cs="Times New Roman"/>
          <w:lang w:val="es-ES"/>
        </w:rPr>
        <w:t xml:space="preserve"> fue la expresión acuñada para acentuar esta realidad.</w:t>
      </w:r>
    </w:p>
    <w:p w14:paraId="1901C03B" w14:textId="77777777" w:rsidR="008A4B1E" w:rsidRPr="005F0D99" w:rsidRDefault="008A4B1E" w:rsidP="005F0D99">
      <w:pPr>
        <w:spacing w:after="0" w:line="276" w:lineRule="auto"/>
        <w:jc w:val="both"/>
        <w:rPr>
          <w:rFonts w:ascii="Times New Roman" w:hAnsi="Times New Roman" w:cs="Times New Roman"/>
          <w:color w:val="E36C0A" w:themeColor="accent6" w:themeShade="BF"/>
          <w:lang w:val="es-ES"/>
        </w:rPr>
      </w:pPr>
    </w:p>
    <w:p w14:paraId="0677B699" w14:textId="0EDD17D9" w:rsidR="00E11879" w:rsidRPr="005F0D99" w:rsidRDefault="00E11879" w:rsidP="005F0D99">
      <w:pPr>
        <w:spacing w:after="0" w:line="276" w:lineRule="auto"/>
        <w:jc w:val="both"/>
        <w:rPr>
          <w:rFonts w:ascii="Times New Roman" w:hAnsi="Times New Roman" w:cs="Times New Roman"/>
          <w:color w:val="E36C0A" w:themeColor="accent6" w:themeShade="BF"/>
          <w:lang w:val="es-ES"/>
        </w:rPr>
      </w:pPr>
      <w:r w:rsidRPr="005F0D99">
        <w:rPr>
          <w:rFonts w:ascii="Times New Roman" w:hAnsi="Times New Roman" w:cs="Times New Roman"/>
        </w:rPr>
        <w:t xml:space="preserve">Si quieres ampliar tus conocimientos sobre el </w:t>
      </w:r>
      <w:r w:rsidR="00017D52" w:rsidRPr="005F0D99">
        <w:rPr>
          <w:rFonts w:ascii="Times New Roman" w:hAnsi="Times New Roman" w:cs="Times New Roman"/>
        </w:rPr>
        <w:t xml:space="preserve">Estado </w:t>
      </w:r>
      <w:r w:rsidRPr="005F0D99">
        <w:rPr>
          <w:rFonts w:ascii="Times New Roman" w:hAnsi="Times New Roman" w:cs="Times New Roman"/>
        </w:rPr>
        <w:t>de</w:t>
      </w:r>
      <w:r w:rsidR="00B95FA7">
        <w:rPr>
          <w:rFonts w:ascii="Times New Roman" w:hAnsi="Times New Roman" w:cs="Times New Roman"/>
        </w:rPr>
        <w:t xml:space="preserve"> derecho escucha el audio de </w:t>
      </w:r>
      <w:del w:id="946" w:author="EUGENIA ARCE" w:date="2015-08-24T01:21:00Z">
        <w:r w:rsidRPr="005F0D99">
          <w:rPr>
            <w:rFonts w:ascii="Times New Roman" w:hAnsi="Times New Roman" w:cs="Times New Roman"/>
          </w:rPr>
          <w:delText>la historiadora Diana Uribe</w:delText>
        </w:r>
      </w:del>
      <w:ins w:id="947" w:author="EUGENIA ARCE" w:date="2015-08-24T01:21:00Z">
        <w:r w:rsidRPr="005F0D99">
          <w:rPr>
            <w:rFonts w:ascii="Times New Roman" w:hAnsi="Times New Roman" w:cs="Times New Roman"/>
          </w:rPr>
          <w:t xml:space="preserve">Diana Uribe </w:t>
        </w:r>
        <w:r w:rsidR="00B95FA7">
          <w:rPr>
            <w:rFonts w:ascii="Times New Roman" w:hAnsi="Times New Roman" w:cs="Times New Roman"/>
          </w:rPr>
          <w:t xml:space="preserve">–graduada en Filosofía y Letras, y </w:t>
        </w:r>
        <w:r w:rsidR="00277BE7">
          <w:rPr>
            <w:rFonts w:ascii="Times New Roman" w:hAnsi="Times New Roman" w:cs="Times New Roman"/>
          </w:rPr>
          <w:t>autora de publicaciones sobre historia</w:t>
        </w:r>
        <w:r w:rsidR="00B95FA7">
          <w:rPr>
            <w:rFonts w:ascii="Times New Roman" w:hAnsi="Times New Roman" w:cs="Times New Roman"/>
          </w:rPr>
          <w:t>–</w:t>
        </w:r>
      </w:ins>
      <w:r w:rsidR="00B95FA7">
        <w:rPr>
          <w:rFonts w:ascii="Times New Roman" w:hAnsi="Times New Roman" w:cs="Times New Roman"/>
        </w:rPr>
        <w:t xml:space="preserve"> </w:t>
      </w:r>
      <w:r w:rsidRPr="005F0D99">
        <w:rPr>
          <w:rFonts w:ascii="Times New Roman" w:hAnsi="Times New Roman" w:cs="Times New Roman"/>
        </w:rPr>
        <w:t>publicado en la web [</w:t>
      </w:r>
      <w:hyperlink r:id="rId14" w:history="1">
        <w:r w:rsidRPr="005F0D99">
          <w:rPr>
            <w:rStyle w:val="Hipervnculo"/>
            <w:rFonts w:ascii="Times New Roman" w:hAnsi="Times New Roman" w:cs="Times New Roman"/>
            <w:color w:val="auto"/>
          </w:rPr>
          <w:t>VER</w:t>
        </w:r>
      </w:hyperlink>
      <w:r w:rsidRPr="005F0D99">
        <w:rPr>
          <w:rFonts w:ascii="Times New Roman" w:hAnsi="Times New Roman" w:cs="Times New Roman"/>
        </w:rPr>
        <w:t>]</w:t>
      </w:r>
    </w:p>
    <w:p w14:paraId="39A4B8D7" w14:textId="77777777" w:rsidR="00E11879" w:rsidRPr="005F0D99" w:rsidRDefault="00E11879"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959"/>
        <w:gridCol w:w="8095"/>
      </w:tblGrid>
      <w:tr w:rsidR="00E11879" w:rsidRPr="005F0D99" w14:paraId="62C76CCB" w14:textId="77777777" w:rsidTr="00DD70DB">
        <w:tc>
          <w:tcPr>
            <w:tcW w:w="9054" w:type="dxa"/>
            <w:gridSpan w:val="2"/>
            <w:shd w:val="clear" w:color="auto" w:fill="000000" w:themeFill="text1"/>
          </w:tcPr>
          <w:p w14:paraId="58E1A017" w14:textId="77777777" w:rsidR="00E11879" w:rsidRPr="005F0D99" w:rsidRDefault="00E11879" w:rsidP="005F0D99">
            <w:pPr>
              <w:spacing w:line="276" w:lineRule="auto"/>
              <w:jc w:val="center"/>
              <w:rPr>
                <w:rFonts w:ascii="Times New Roman" w:hAnsi="Times New Roman" w:cs="Times New Roman"/>
                <w:b/>
                <w:sz w:val="24"/>
                <w:szCs w:val="24"/>
              </w:rPr>
            </w:pPr>
            <w:r w:rsidRPr="005F0D99">
              <w:rPr>
                <w:rFonts w:ascii="Times New Roman" w:hAnsi="Times New Roman" w:cs="Times New Roman"/>
                <w:sz w:val="24"/>
                <w:szCs w:val="24"/>
              </w:rPr>
              <w:br w:type="page"/>
            </w:r>
            <w:r w:rsidRPr="005F0D99">
              <w:rPr>
                <w:rFonts w:ascii="Times New Roman" w:hAnsi="Times New Roman" w:cs="Times New Roman"/>
                <w:b/>
                <w:sz w:val="24"/>
                <w:szCs w:val="24"/>
              </w:rPr>
              <w:t>Practica: recurso nuevo</w:t>
            </w:r>
          </w:p>
        </w:tc>
      </w:tr>
      <w:tr w:rsidR="00E11879" w:rsidRPr="005F0D99" w14:paraId="3031EA33" w14:textId="77777777" w:rsidTr="00DD70DB">
        <w:tc>
          <w:tcPr>
            <w:tcW w:w="959" w:type="dxa"/>
          </w:tcPr>
          <w:p w14:paraId="17A58ACE" w14:textId="77777777" w:rsidR="00E11879" w:rsidRPr="005F0D99" w:rsidRDefault="00E11879"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8095" w:type="dxa"/>
          </w:tcPr>
          <w:p w14:paraId="44CAB942" w14:textId="77777777" w:rsidR="00E11879" w:rsidRPr="005F0D99" w:rsidRDefault="00E11879"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XXX</w:t>
            </w:r>
          </w:p>
        </w:tc>
      </w:tr>
      <w:tr w:rsidR="00E11879" w:rsidRPr="005F0D99" w14:paraId="3FD53A5D" w14:textId="77777777" w:rsidTr="00DD70DB">
        <w:tc>
          <w:tcPr>
            <w:tcW w:w="959" w:type="dxa"/>
          </w:tcPr>
          <w:p w14:paraId="05F27C79" w14:textId="77777777" w:rsidR="00E11879" w:rsidRPr="005F0D99" w:rsidRDefault="00E11879"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Título</w:t>
            </w:r>
          </w:p>
        </w:tc>
        <w:tc>
          <w:tcPr>
            <w:tcW w:w="8095" w:type="dxa"/>
          </w:tcPr>
          <w:p w14:paraId="429DEE8C" w14:textId="40F4BD86" w:rsidR="00E11879" w:rsidRPr="005F0D99" w:rsidRDefault="00277BE7" w:rsidP="005F0D99">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Refuerza tu aprendizaje: </w:t>
            </w:r>
            <w:del w:id="948" w:author="EUGENIA ARCE" w:date="2015-08-24T01:21:00Z">
              <w:r w:rsidR="00E11879" w:rsidRPr="005F0D99">
                <w:rPr>
                  <w:rFonts w:ascii="Times New Roman" w:hAnsi="Times New Roman" w:cs="Times New Roman"/>
                  <w:b/>
                  <w:sz w:val="24"/>
                  <w:szCs w:val="24"/>
                </w:rPr>
                <w:delText>El</w:delText>
              </w:r>
            </w:del>
            <w:ins w:id="949" w:author="EUGENIA ARCE" w:date="2015-08-24T01:21:00Z">
              <w:r>
                <w:rPr>
                  <w:rFonts w:ascii="Times New Roman" w:hAnsi="Times New Roman" w:cs="Times New Roman"/>
                  <w:b/>
                  <w:sz w:val="24"/>
                  <w:szCs w:val="24"/>
                </w:rPr>
                <w:t>el</w:t>
              </w:r>
            </w:ins>
            <w:r>
              <w:rPr>
                <w:rFonts w:ascii="Times New Roman" w:hAnsi="Times New Roman" w:cs="Times New Roman"/>
                <w:b/>
                <w:sz w:val="24"/>
                <w:szCs w:val="24"/>
              </w:rPr>
              <w:t xml:space="preserve"> Estado de </w:t>
            </w:r>
            <w:del w:id="950" w:author="EUGENIA ARCE" w:date="2015-08-24T01:21:00Z">
              <w:r w:rsidR="00E11879" w:rsidRPr="005F0D99">
                <w:rPr>
                  <w:rFonts w:ascii="Times New Roman" w:hAnsi="Times New Roman" w:cs="Times New Roman"/>
                  <w:b/>
                  <w:sz w:val="24"/>
                  <w:szCs w:val="24"/>
                </w:rPr>
                <w:delText>Derecho</w:delText>
              </w:r>
            </w:del>
            <w:ins w:id="951" w:author="EUGENIA ARCE" w:date="2015-08-24T01:21:00Z">
              <w:r>
                <w:rPr>
                  <w:rFonts w:ascii="Times New Roman" w:hAnsi="Times New Roman" w:cs="Times New Roman"/>
                  <w:b/>
                  <w:sz w:val="24"/>
                  <w:szCs w:val="24"/>
                </w:rPr>
                <w:t>d</w:t>
              </w:r>
              <w:r w:rsidR="00E11879" w:rsidRPr="005F0D99">
                <w:rPr>
                  <w:rFonts w:ascii="Times New Roman" w:hAnsi="Times New Roman" w:cs="Times New Roman"/>
                  <w:b/>
                  <w:sz w:val="24"/>
                  <w:szCs w:val="24"/>
                </w:rPr>
                <w:t>erecho</w:t>
              </w:r>
            </w:ins>
          </w:p>
        </w:tc>
      </w:tr>
      <w:tr w:rsidR="00E11879" w:rsidRPr="005F0D99" w14:paraId="5E403CF7" w14:textId="77777777" w:rsidTr="00DD70DB">
        <w:tc>
          <w:tcPr>
            <w:tcW w:w="959" w:type="dxa"/>
          </w:tcPr>
          <w:p w14:paraId="722CE2E4" w14:textId="77777777" w:rsidR="00E11879" w:rsidRPr="005F0D99" w:rsidRDefault="00E11879"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8095" w:type="dxa"/>
          </w:tcPr>
          <w:p w14:paraId="2D257A0B" w14:textId="0D0E1021" w:rsidR="00277BE7" w:rsidRDefault="005F0D99" w:rsidP="005F0D99">
            <w:pPr>
              <w:spacing w:line="276" w:lineRule="auto"/>
              <w:jc w:val="both"/>
              <w:rPr>
                <w:ins w:id="952" w:author="EUGENIA ARCE" w:date="2015-08-24T01:21:00Z"/>
                <w:rFonts w:ascii="Times New Roman" w:hAnsi="Times New Roman" w:cs="Times New Roman"/>
                <w:sz w:val="24"/>
                <w:szCs w:val="24"/>
                <w:lang w:val="es-ES"/>
              </w:rPr>
            </w:pPr>
            <w:r w:rsidRPr="005F0D99">
              <w:rPr>
                <w:rFonts w:ascii="Times New Roman" w:hAnsi="Times New Roman" w:cs="Times New Roman"/>
                <w:sz w:val="24"/>
                <w:szCs w:val="24"/>
              </w:rPr>
              <w:t>Conoce los principales pensador</w:t>
            </w:r>
            <w:r w:rsidR="00277BE7">
              <w:rPr>
                <w:rFonts w:ascii="Times New Roman" w:hAnsi="Times New Roman" w:cs="Times New Roman"/>
                <w:sz w:val="24"/>
                <w:szCs w:val="24"/>
              </w:rPr>
              <w:t>es liberales de la Ilustración</w:t>
            </w:r>
            <w:del w:id="953" w:author="EUGENIA ARCE" w:date="2015-08-24T01:21:00Z">
              <w:r w:rsidRPr="005F0D99">
                <w:rPr>
                  <w:rFonts w:ascii="Times New Roman" w:hAnsi="Times New Roman" w:cs="Times New Roman"/>
                  <w:sz w:val="24"/>
                  <w:szCs w:val="24"/>
                </w:rPr>
                <w:delText xml:space="preserve"> (</w:delText>
              </w:r>
            </w:del>
            <w:ins w:id="954" w:author="EUGENIA ARCE" w:date="2015-08-24T01:21:00Z">
              <w:r w:rsidR="00277BE7">
                <w:rPr>
                  <w:rFonts w:ascii="Times New Roman" w:hAnsi="Times New Roman" w:cs="Times New Roman"/>
                  <w:sz w:val="24"/>
                  <w:szCs w:val="24"/>
                </w:rPr>
                <w:t xml:space="preserve">, </w:t>
              </w:r>
            </w:ins>
            <w:r w:rsidRPr="005F0D99">
              <w:rPr>
                <w:rFonts w:ascii="Times New Roman" w:hAnsi="Times New Roman" w:cs="Times New Roman"/>
                <w:sz w:val="24"/>
                <w:szCs w:val="24"/>
              </w:rPr>
              <w:t>Montesquieu, Voltaire y Rousseau</w:t>
            </w:r>
            <w:del w:id="955" w:author="EUGENIA ARCE" w:date="2015-08-24T01:21:00Z">
              <w:r w:rsidRPr="005F0D99">
                <w:rPr>
                  <w:rFonts w:ascii="Times New Roman" w:hAnsi="Times New Roman" w:cs="Times New Roman"/>
                  <w:sz w:val="24"/>
                  <w:szCs w:val="24"/>
                </w:rPr>
                <w:delText>)</w:delText>
              </w:r>
            </w:del>
            <w:ins w:id="956" w:author="EUGENIA ARCE" w:date="2015-08-24T01:21:00Z">
              <w:r w:rsidR="00277BE7">
                <w:rPr>
                  <w:rFonts w:ascii="Times New Roman" w:hAnsi="Times New Roman" w:cs="Times New Roman"/>
                  <w:sz w:val="24"/>
                  <w:szCs w:val="24"/>
                </w:rPr>
                <w:t>,</w:t>
              </w:r>
            </w:ins>
            <w:r w:rsidRPr="005F0D99">
              <w:rPr>
                <w:rFonts w:ascii="Times New Roman" w:hAnsi="Times New Roman" w:cs="Times New Roman"/>
                <w:sz w:val="24"/>
                <w:szCs w:val="24"/>
              </w:rPr>
              <w:t xml:space="preserve"> y las ideas sobre las que se asentó el liberalismo político. </w:t>
            </w:r>
            <w:r w:rsidR="00E11879" w:rsidRPr="005F0D99">
              <w:rPr>
                <w:rFonts w:ascii="Times New Roman" w:hAnsi="Times New Roman" w:cs="Times New Roman"/>
                <w:sz w:val="24"/>
                <w:szCs w:val="24"/>
              </w:rPr>
              <w:t>(</w:t>
            </w:r>
            <w:r w:rsidRPr="005F0D99">
              <w:rPr>
                <w:rFonts w:ascii="Times New Roman" w:hAnsi="Times New Roman" w:cs="Times New Roman"/>
                <w:sz w:val="24"/>
                <w:szCs w:val="24"/>
              </w:rPr>
              <w:t>http://profesores.aulaplaneta.com/HomeProfesor/BuscadorRecursos/tabid/89/Texto/Estado%20liberal/ReturnTab/89/Default.aspx</w:t>
            </w:r>
            <w:r w:rsidR="00E11879" w:rsidRPr="005F0D99">
              <w:rPr>
                <w:rFonts w:ascii="Times New Roman" w:hAnsi="Times New Roman" w:cs="Times New Roman"/>
                <w:sz w:val="24"/>
                <w:szCs w:val="24"/>
              </w:rPr>
              <w:t>)</w:t>
            </w:r>
            <w:ins w:id="957" w:author="EUGENIA ARCE" w:date="2015-08-24T01:21:00Z">
              <w:r w:rsidR="00277BE7">
                <w:rPr>
                  <w:rFonts w:ascii="Times New Roman" w:hAnsi="Times New Roman" w:cs="Times New Roman"/>
                  <w:sz w:val="24"/>
                  <w:szCs w:val="24"/>
                  <w:lang w:val="es-ES"/>
                </w:rPr>
                <w:t xml:space="preserve"> </w:t>
              </w:r>
            </w:ins>
          </w:p>
          <w:p w14:paraId="390EF8D2" w14:textId="77777777" w:rsidR="00277BE7" w:rsidRDefault="00277BE7" w:rsidP="005F0D99">
            <w:pPr>
              <w:spacing w:line="276" w:lineRule="auto"/>
              <w:jc w:val="both"/>
              <w:rPr>
                <w:ins w:id="958" w:author="EUGENIA ARCE" w:date="2015-08-24T01:21:00Z"/>
                <w:rFonts w:ascii="Times New Roman" w:hAnsi="Times New Roman" w:cs="Times New Roman"/>
                <w:sz w:val="24"/>
                <w:szCs w:val="24"/>
                <w:lang w:val="es-ES"/>
              </w:rPr>
            </w:pPr>
          </w:p>
          <w:p w14:paraId="3F092E41" w14:textId="11C7CCF8" w:rsidR="00E11879" w:rsidRPr="005F0D99" w:rsidRDefault="00277BE7" w:rsidP="005F0D99">
            <w:pPr>
              <w:spacing w:line="276" w:lineRule="auto"/>
              <w:jc w:val="both"/>
              <w:rPr>
                <w:rFonts w:ascii="Times New Roman" w:hAnsi="Times New Roman" w:cs="Times New Roman"/>
                <w:sz w:val="24"/>
                <w:szCs w:val="24"/>
              </w:rPr>
            </w:pPr>
            <w:ins w:id="959" w:author="EUGENIA ARCE" w:date="2015-08-24T01:21:00Z">
              <w:r>
                <w:rPr>
                  <w:rFonts w:ascii="Times New Roman" w:hAnsi="Times New Roman" w:cs="Times New Roman"/>
                  <w:sz w:val="24"/>
                  <w:szCs w:val="24"/>
                  <w:lang w:val="es-ES"/>
                </w:rPr>
                <w:t>Lee sobre el</w:t>
              </w:r>
              <w:r w:rsidRPr="005F0D99">
                <w:rPr>
                  <w:rFonts w:ascii="Times New Roman" w:hAnsi="Times New Roman" w:cs="Times New Roman"/>
                  <w:sz w:val="24"/>
                  <w:szCs w:val="24"/>
                  <w:lang w:val="es-ES"/>
                </w:rPr>
                <w:t xml:space="preserve"> Estado de derecho</w:t>
              </w:r>
              <w:r>
                <w:rPr>
                  <w:rFonts w:ascii="Times New Roman" w:hAnsi="Times New Roman" w:cs="Times New Roman"/>
                  <w:sz w:val="24"/>
                  <w:szCs w:val="24"/>
                  <w:lang w:val="es-ES"/>
                </w:rPr>
                <w:t xml:space="preserve"> en  </w:t>
              </w:r>
              <w:r w:rsidR="00C8155C">
                <w:rPr>
                  <w:lang w:val="es-ES_tradnl"/>
                </w:rPr>
                <w:fldChar w:fldCharType="begin"/>
              </w:r>
              <w:r w:rsidR="00C8155C">
                <w:instrText xml:space="preserve"> HYPERLINK "http://www.mercaba.org/FICHAS/Capel/estado_de_derecho_01.htm" </w:instrText>
              </w:r>
              <w:r w:rsidR="00C8155C">
                <w:rPr>
                  <w:sz w:val="24"/>
                  <w:szCs w:val="24"/>
                  <w:lang w:val="es-ES_tradnl"/>
                </w:rPr>
                <w:fldChar w:fldCharType="separate"/>
              </w:r>
              <w:r w:rsidRPr="00615208">
                <w:rPr>
                  <w:rStyle w:val="Hipervnculo"/>
                  <w:rFonts w:ascii="Times New Roman" w:hAnsi="Times New Roman" w:cs="Times New Roman"/>
                  <w:lang w:val="es-ES"/>
                </w:rPr>
                <w:t>http://www.mercaba.org/FICHAS/Capel/estado_de_derecho_01.htm</w:t>
              </w:r>
              <w:r w:rsidR="00C8155C">
                <w:rPr>
                  <w:rStyle w:val="Hipervnculo"/>
                  <w:rFonts w:ascii="Times New Roman" w:hAnsi="Times New Roman" w:cs="Times New Roman"/>
                  <w:lang w:val="es-ES"/>
                </w:rPr>
                <w:fldChar w:fldCharType="end"/>
              </w:r>
              <w:r w:rsidRPr="005F0D99">
                <w:rPr>
                  <w:rFonts w:ascii="Times New Roman" w:hAnsi="Times New Roman" w:cs="Times New Roman"/>
                  <w:sz w:val="24"/>
                  <w:szCs w:val="24"/>
                  <w:lang w:val="es-ES"/>
                </w:rPr>
                <w:t xml:space="preserve"> y </w:t>
              </w:r>
              <w:r>
                <w:rPr>
                  <w:rFonts w:ascii="Times New Roman" w:hAnsi="Times New Roman" w:cs="Times New Roman"/>
                  <w:sz w:val="24"/>
                  <w:szCs w:val="24"/>
                  <w:lang w:val="es-ES"/>
                </w:rPr>
                <w:t>desarrolla un ensayo sobre “Estado de d</w:t>
              </w:r>
              <w:r w:rsidRPr="005F0D99">
                <w:rPr>
                  <w:rFonts w:ascii="Times New Roman" w:hAnsi="Times New Roman" w:cs="Times New Roman"/>
                  <w:sz w:val="24"/>
                  <w:szCs w:val="24"/>
                  <w:lang w:val="es-ES"/>
                </w:rPr>
                <w:t>erecho y Constitucionalismo”.</w:t>
              </w:r>
            </w:ins>
          </w:p>
        </w:tc>
      </w:tr>
    </w:tbl>
    <w:p w14:paraId="50DC1685" w14:textId="77777777" w:rsidR="00320680" w:rsidRPr="005F0D99" w:rsidRDefault="00320680" w:rsidP="005F0D99">
      <w:pPr>
        <w:spacing w:after="0" w:line="276" w:lineRule="auto"/>
        <w:jc w:val="both"/>
        <w:rPr>
          <w:rFonts w:ascii="Times New Roman" w:hAnsi="Times New Roman"/>
          <w:color w:val="E36C0A" w:themeColor="accent6" w:themeShade="BF"/>
          <w:rPrChange w:id="960" w:author="EUGENIA ARCE" w:date="2015-08-24T01:21:00Z">
            <w:rPr>
              <w:rFonts w:ascii="Times New Roman" w:hAnsi="Times New Roman"/>
              <w:color w:val="E36C0A" w:themeColor="accent6" w:themeShade="BF"/>
              <w:lang w:val="es-ES"/>
            </w:rPr>
          </w:rPrChange>
        </w:rPr>
      </w:pPr>
    </w:p>
    <w:tbl>
      <w:tblPr>
        <w:tblStyle w:val="Tablaconcuadrcula"/>
        <w:tblW w:w="0" w:type="auto"/>
        <w:tblLook w:val="04A0" w:firstRow="1" w:lastRow="0" w:firstColumn="1" w:lastColumn="0" w:noHBand="0" w:noVBand="1"/>
      </w:tblPr>
      <w:tblGrid>
        <w:gridCol w:w="8978"/>
      </w:tblGrid>
      <w:tr w:rsidR="00E11879" w:rsidRPr="005F0D99" w14:paraId="20AC6A3B" w14:textId="77777777" w:rsidTr="00DD70DB">
        <w:trPr>
          <w:del w:id="961" w:author="EUGENIA ARCE" w:date="2015-08-24T01:21:00Z"/>
        </w:trPr>
        <w:tc>
          <w:tcPr>
            <w:tcW w:w="8978" w:type="dxa"/>
          </w:tcPr>
          <w:p w14:paraId="6F8D741D" w14:textId="77777777" w:rsidR="00E11879" w:rsidRPr="005F0D99" w:rsidRDefault="00E11879" w:rsidP="005F0D99">
            <w:pPr>
              <w:spacing w:line="276" w:lineRule="auto"/>
              <w:jc w:val="both"/>
              <w:rPr>
                <w:del w:id="962" w:author="EUGENIA ARCE" w:date="2015-08-24T01:21:00Z"/>
                <w:rFonts w:ascii="Times New Roman" w:hAnsi="Times New Roman" w:cs="Times New Roman"/>
                <w:sz w:val="24"/>
                <w:szCs w:val="24"/>
                <w:lang w:val="es-ES"/>
              </w:rPr>
            </w:pPr>
            <w:del w:id="963" w:author="EUGENIA ARCE" w:date="2015-08-24T01:21:00Z">
              <w:r w:rsidRPr="005F0D99">
                <w:rPr>
                  <w:rFonts w:ascii="Times New Roman" w:hAnsi="Times New Roman" w:cs="Times New Roman"/>
                  <w:sz w:val="24"/>
                  <w:szCs w:val="24"/>
                  <w:lang w:val="es-ES"/>
                </w:rPr>
                <w:delText>Otra es leer Estado de derecho (</w:delText>
              </w:r>
              <w:r w:rsidR="00C8155C">
                <w:rPr>
                  <w:lang w:val="es-ES_tradnl"/>
                </w:rPr>
                <w:fldChar w:fldCharType="begin"/>
              </w:r>
              <w:r w:rsidR="00C8155C">
                <w:delInstrText xml:space="preserve"> HYPERLINK "http://www.mercaba.org/FICHAS/Monografias/absolutismo.htm" </w:delInstrText>
              </w:r>
              <w:r w:rsidR="00C8155C">
                <w:rPr>
                  <w:lang w:val="es-ES_tradnl"/>
                </w:rPr>
                <w:fldChar w:fldCharType="separate"/>
              </w:r>
              <w:r w:rsidRPr="005F0D99">
                <w:rPr>
                  <w:rStyle w:val="Hipervnculo"/>
                  <w:rFonts w:ascii="Times New Roman" w:hAnsi="Times New Roman" w:cs="Times New Roman"/>
                  <w:color w:val="auto"/>
                  <w:sz w:val="24"/>
                  <w:szCs w:val="24"/>
                  <w:lang w:val="es-ES"/>
                </w:rPr>
                <w:delText>h</w:delText>
              </w:r>
              <w:r w:rsidRPr="005F0D99">
                <w:rPr>
                  <w:rFonts w:ascii="Times New Roman" w:hAnsi="Times New Roman" w:cs="Times New Roman"/>
                  <w:sz w:val="24"/>
                  <w:szCs w:val="24"/>
                </w:rPr>
                <w:delText xml:space="preserve"> </w:delText>
              </w:r>
              <w:r w:rsidRPr="005F0D99">
                <w:rPr>
                  <w:rStyle w:val="Hipervnculo"/>
                  <w:rFonts w:ascii="Times New Roman" w:hAnsi="Times New Roman" w:cs="Times New Roman"/>
                  <w:color w:val="auto"/>
                  <w:sz w:val="24"/>
                  <w:szCs w:val="24"/>
                  <w:lang w:val="es-ES"/>
                </w:rPr>
                <w:delText>http://www.mercaba.org/FICHAS/Capel/estado_de_derecho_01.htm</w:delText>
              </w:r>
              <w:r w:rsidR="00C8155C">
                <w:rPr>
                  <w:rStyle w:val="Hipervnculo"/>
                  <w:rFonts w:ascii="Times New Roman" w:hAnsi="Times New Roman" w:cs="Times New Roman"/>
                  <w:color w:val="auto"/>
                  <w:lang w:val="es-ES"/>
                </w:rPr>
                <w:fldChar w:fldCharType="end"/>
              </w:r>
              <w:r w:rsidRPr="005F0D99">
                <w:rPr>
                  <w:rFonts w:ascii="Times New Roman" w:hAnsi="Times New Roman" w:cs="Times New Roman"/>
                  <w:sz w:val="24"/>
                  <w:szCs w:val="24"/>
                  <w:lang w:val="es-ES"/>
                </w:rPr>
                <w:delText>) y hacer un ensayo sobre “Estado de Derecho y Constitucionalismo”.</w:delText>
              </w:r>
            </w:del>
          </w:p>
        </w:tc>
      </w:tr>
    </w:tbl>
    <w:p w14:paraId="11743047" w14:textId="77777777" w:rsidR="00320680" w:rsidRPr="005F0D99" w:rsidRDefault="00320680" w:rsidP="005F0D99">
      <w:pPr>
        <w:spacing w:after="0" w:line="276" w:lineRule="auto"/>
        <w:jc w:val="both"/>
        <w:rPr>
          <w:del w:id="964" w:author="EUGENIA ARCE" w:date="2015-08-24T01:21:00Z"/>
          <w:rFonts w:ascii="Times New Roman" w:hAnsi="Times New Roman" w:cs="Times New Roman"/>
          <w:color w:val="E36C0A" w:themeColor="accent6" w:themeShade="BF"/>
        </w:rPr>
      </w:pPr>
    </w:p>
    <w:p w14:paraId="120BEF2C" w14:textId="5D1AB214" w:rsidR="00BC5A51" w:rsidRPr="005F0D99" w:rsidRDefault="00277BE7" w:rsidP="005F0D99">
      <w:pPr>
        <w:spacing w:after="0" w:line="276" w:lineRule="auto"/>
        <w:jc w:val="both"/>
        <w:rPr>
          <w:rFonts w:ascii="Times New Roman" w:hAnsi="Times New Roman" w:cs="Times New Roman"/>
          <w:lang w:val="es-ES"/>
        </w:rPr>
      </w:pPr>
      <w:r>
        <w:rPr>
          <w:rFonts w:ascii="Times New Roman" w:hAnsi="Times New Roman" w:cs="Times New Roman"/>
          <w:lang w:val="es-ES"/>
        </w:rPr>
        <w:t xml:space="preserve">Dos cuestiones que </w:t>
      </w:r>
      <w:del w:id="965" w:author="EUGENIA ARCE" w:date="2015-08-24T01:21:00Z">
        <w:r w:rsidR="00BC5A51" w:rsidRPr="005F0D99">
          <w:rPr>
            <w:rFonts w:ascii="Times New Roman" w:hAnsi="Times New Roman" w:cs="Times New Roman"/>
            <w:lang w:val="es-ES"/>
          </w:rPr>
          <w:delText>aparecerán</w:delText>
        </w:r>
      </w:del>
      <w:ins w:id="966" w:author="EUGENIA ARCE" w:date="2015-08-24T01:21:00Z">
        <w:r w:rsidR="00E179E2">
          <w:rPr>
            <w:rFonts w:ascii="Times New Roman" w:hAnsi="Times New Roman" w:cs="Times New Roman"/>
            <w:lang w:val="es-ES"/>
          </w:rPr>
          <w:t>apareciero</w:t>
        </w:r>
        <w:r w:rsidR="00BC5A51" w:rsidRPr="005F0D99">
          <w:rPr>
            <w:rFonts w:ascii="Times New Roman" w:hAnsi="Times New Roman" w:cs="Times New Roman"/>
            <w:lang w:val="es-ES"/>
          </w:rPr>
          <w:t>n</w:t>
        </w:r>
      </w:ins>
      <w:r w:rsidR="00BC5A51" w:rsidRPr="005F0D99">
        <w:rPr>
          <w:rFonts w:ascii="Times New Roman" w:hAnsi="Times New Roman" w:cs="Times New Roman"/>
          <w:lang w:val="es-ES"/>
        </w:rPr>
        <w:t xml:space="preserve"> con dinamismo en el </w:t>
      </w:r>
      <w:del w:id="967" w:author="EUGENIA ARCE" w:date="2015-08-24T01:21:00Z">
        <w:r w:rsidR="00BC5A51" w:rsidRPr="005F0D99">
          <w:rPr>
            <w:rFonts w:ascii="Times New Roman" w:hAnsi="Times New Roman" w:cs="Times New Roman"/>
            <w:b/>
            <w:lang w:val="es-ES"/>
          </w:rPr>
          <w:delText>Siglo</w:delText>
        </w:r>
      </w:del>
      <w:ins w:id="968" w:author="EUGENIA ARCE" w:date="2015-08-24T01:21:00Z">
        <w:r w:rsidRPr="00E179E2">
          <w:rPr>
            <w:rFonts w:ascii="Times New Roman" w:hAnsi="Times New Roman" w:cs="Times New Roman"/>
            <w:lang w:val="es-ES"/>
          </w:rPr>
          <w:t>s</w:t>
        </w:r>
        <w:r w:rsidR="00BC5A51" w:rsidRPr="00E179E2">
          <w:rPr>
            <w:rFonts w:ascii="Times New Roman" w:hAnsi="Times New Roman" w:cs="Times New Roman"/>
            <w:lang w:val="es-ES"/>
          </w:rPr>
          <w:t>iglo</w:t>
        </w:r>
      </w:ins>
      <w:r w:rsidR="00BC5A51" w:rsidRPr="00E179E2">
        <w:rPr>
          <w:rFonts w:ascii="Times New Roman" w:hAnsi="Times New Roman"/>
          <w:lang w:val="es-ES"/>
          <w:rPrChange w:id="969" w:author="EUGENIA ARCE" w:date="2015-08-24T01:21:00Z">
            <w:rPr>
              <w:rFonts w:ascii="Times New Roman" w:hAnsi="Times New Roman"/>
              <w:b/>
              <w:lang w:val="es-ES"/>
            </w:rPr>
          </w:rPrChange>
        </w:rPr>
        <w:t xml:space="preserve"> XIX</w:t>
      </w:r>
      <w:del w:id="970" w:author="EUGENIA ARCE" w:date="2015-08-24T01:21:00Z">
        <w:r w:rsidR="00BC5A51" w:rsidRPr="005F0D99">
          <w:rPr>
            <w:rFonts w:ascii="Times New Roman" w:hAnsi="Times New Roman" w:cs="Times New Roman"/>
            <w:lang w:val="es-ES"/>
          </w:rPr>
          <w:delText xml:space="preserve">, </w:delText>
        </w:r>
      </w:del>
      <w:ins w:id="971" w:author="EUGENIA ARCE" w:date="2015-08-24T01:21:00Z">
        <w:r>
          <w:rPr>
            <w:rFonts w:ascii="Times New Roman" w:hAnsi="Times New Roman" w:cs="Times New Roman"/>
            <w:lang w:val="es-ES"/>
          </w:rPr>
          <w:t xml:space="preserve"> –</w:t>
        </w:r>
      </w:ins>
      <w:r w:rsidR="00BC5A51" w:rsidRPr="005F0D99">
        <w:rPr>
          <w:rFonts w:ascii="Times New Roman" w:hAnsi="Times New Roman" w:cs="Times New Roman"/>
          <w:lang w:val="es-ES"/>
        </w:rPr>
        <w:t xml:space="preserve">lo </w:t>
      </w:r>
      <w:del w:id="972" w:author="EUGENIA ARCE" w:date="2015-08-24T01:21:00Z">
        <w:r w:rsidR="005F0D99" w:rsidRPr="005F0D99">
          <w:rPr>
            <w:rFonts w:ascii="Times New Roman" w:hAnsi="Times New Roman" w:cs="Times New Roman"/>
            <w:b/>
            <w:lang w:val="es-ES"/>
          </w:rPr>
          <w:delText>SOCIAL</w:delText>
        </w:r>
        <w:r w:rsidR="00BC5A51" w:rsidRPr="005F0D99">
          <w:rPr>
            <w:rFonts w:ascii="Times New Roman" w:hAnsi="Times New Roman" w:cs="Times New Roman"/>
            <w:lang w:val="es-ES"/>
          </w:rPr>
          <w:delText>,</w:delText>
        </w:r>
      </w:del>
      <w:ins w:id="973" w:author="EUGENIA ARCE" w:date="2015-08-24T01:21:00Z">
        <w:r w:rsidRPr="00277BE7">
          <w:rPr>
            <w:rFonts w:ascii="Times New Roman" w:hAnsi="Times New Roman" w:cs="Times New Roman"/>
            <w:b/>
            <w:lang w:val="es-ES"/>
          </w:rPr>
          <w:t>social</w:t>
        </w:r>
        <w:r>
          <w:rPr>
            <w:rFonts w:ascii="Times New Roman" w:hAnsi="Times New Roman" w:cs="Times New Roman"/>
            <w:lang w:val="es-ES"/>
          </w:rPr>
          <w:t>–</w:t>
        </w:r>
        <w:r w:rsidR="00E179E2">
          <w:rPr>
            <w:rFonts w:ascii="Times New Roman" w:hAnsi="Times New Roman" w:cs="Times New Roman"/>
            <w:lang w:val="es-ES"/>
          </w:rPr>
          <w:t>,</w:t>
        </w:r>
      </w:ins>
      <w:r w:rsidR="00E179E2">
        <w:rPr>
          <w:rFonts w:ascii="Times New Roman" w:hAnsi="Times New Roman" w:cs="Times New Roman"/>
          <w:lang w:val="es-ES"/>
        </w:rPr>
        <w:t xml:space="preserve"> y el </w:t>
      </w:r>
      <w:del w:id="974" w:author="EUGENIA ARCE" w:date="2015-08-24T01:21:00Z">
        <w:r w:rsidR="00BC5A51" w:rsidRPr="005F0D99">
          <w:rPr>
            <w:rFonts w:ascii="Times New Roman" w:hAnsi="Times New Roman" w:cs="Times New Roman"/>
            <w:lang w:val="es-ES"/>
          </w:rPr>
          <w:delText>Siglo</w:delText>
        </w:r>
      </w:del>
      <w:ins w:id="975" w:author="EUGENIA ARCE" w:date="2015-08-24T01:21:00Z">
        <w:r w:rsidR="00E179E2">
          <w:rPr>
            <w:rFonts w:ascii="Times New Roman" w:hAnsi="Times New Roman" w:cs="Times New Roman"/>
            <w:lang w:val="es-ES"/>
          </w:rPr>
          <w:t>s</w:t>
        </w:r>
        <w:r w:rsidR="00BC5A51" w:rsidRPr="005F0D99">
          <w:rPr>
            <w:rFonts w:ascii="Times New Roman" w:hAnsi="Times New Roman" w:cs="Times New Roman"/>
            <w:lang w:val="es-ES"/>
          </w:rPr>
          <w:t>iglo</w:t>
        </w:r>
      </w:ins>
      <w:r w:rsidR="00BC5A51" w:rsidRPr="005F0D99">
        <w:rPr>
          <w:rFonts w:ascii="Times New Roman" w:hAnsi="Times New Roman" w:cs="Times New Roman"/>
          <w:lang w:val="es-ES"/>
        </w:rPr>
        <w:t xml:space="preserve"> XX</w:t>
      </w:r>
      <w:del w:id="976" w:author="EUGENIA ARCE" w:date="2015-08-24T01:21:00Z">
        <w:r w:rsidR="00BC5A51" w:rsidRPr="005F0D99">
          <w:rPr>
            <w:rFonts w:ascii="Times New Roman" w:hAnsi="Times New Roman" w:cs="Times New Roman"/>
            <w:lang w:val="es-ES"/>
          </w:rPr>
          <w:delText xml:space="preserve">, </w:delText>
        </w:r>
      </w:del>
      <w:ins w:id="977" w:author="EUGENIA ARCE" w:date="2015-08-24T01:21:00Z">
        <w:r>
          <w:rPr>
            <w:rFonts w:ascii="Times New Roman" w:hAnsi="Times New Roman" w:cs="Times New Roman"/>
            <w:lang w:val="es-ES"/>
          </w:rPr>
          <w:t xml:space="preserve"> </w:t>
        </w:r>
        <w:r w:rsidR="00BC5A51" w:rsidRPr="005F0D99">
          <w:rPr>
            <w:rFonts w:ascii="Times New Roman" w:hAnsi="Times New Roman" w:cs="Times New Roman"/>
            <w:lang w:val="es-ES"/>
          </w:rPr>
          <w:t xml:space="preserve"> </w:t>
        </w:r>
        <w:r>
          <w:rPr>
            <w:rFonts w:ascii="Times New Roman" w:hAnsi="Times New Roman" w:cs="Times New Roman"/>
            <w:lang w:val="es-ES"/>
          </w:rPr>
          <w:t>–</w:t>
        </w:r>
      </w:ins>
      <w:r w:rsidR="00BC5A51" w:rsidRPr="005F0D99">
        <w:rPr>
          <w:rFonts w:ascii="Times New Roman" w:hAnsi="Times New Roman" w:cs="Times New Roman"/>
          <w:lang w:val="es-ES"/>
        </w:rPr>
        <w:t xml:space="preserve">lo </w:t>
      </w:r>
      <w:del w:id="978" w:author="EUGENIA ARCE" w:date="2015-08-24T01:21:00Z">
        <w:r w:rsidR="005F0D99" w:rsidRPr="005F0D99">
          <w:rPr>
            <w:rFonts w:ascii="Times New Roman" w:hAnsi="Times New Roman" w:cs="Times New Roman"/>
            <w:b/>
            <w:lang w:val="es-ES"/>
          </w:rPr>
          <w:delText>DEMOCRÁTICO</w:delText>
        </w:r>
        <w:r w:rsidR="005F0D99" w:rsidRPr="005F0D99">
          <w:rPr>
            <w:rFonts w:ascii="Times New Roman" w:hAnsi="Times New Roman" w:cs="Times New Roman"/>
            <w:lang w:val="es-ES"/>
          </w:rPr>
          <w:delText xml:space="preserve"> </w:delText>
        </w:r>
        <w:r w:rsidR="00BC5A51" w:rsidRPr="005F0D99">
          <w:rPr>
            <w:rFonts w:ascii="Times New Roman" w:hAnsi="Times New Roman" w:cs="Times New Roman"/>
            <w:lang w:val="es-ES"/>
          </w:rPr>
          <w:delText>y generarán</w:delText>
        </w:r>
      </w:del>
      <w:ins w:id="979" w:author="EUGENIA ARCE" w:date="2015-08-24T01:21:00Z">
        <w:r>
          <w:rPr>
            <w:rFonts w:ascii="Times New Roman" w:hAnsi="Times New Roman" w:cs="Times New Roman"/>
            <w:b/>
            <w:lang w:val="es-ES"/>
          </w:rPr>
          <w:t>democrático</w:t>
        </w:r>
        <w:r>
          <w:rPr>
            <w:rFonts w:ascii="Times New Roman" w:hAnsi="Times New Roman" w:cs="Times New Roman"/>
            <w:lang w:val="es-ES"/>
          </w:rPr>
          <w:t>–</w:t>
        </w:r>
        <w:r>
          <w:rPr>
            <w:rFonts w:ascii="Times New Roman" w:hAnsi="Times New Roman" w:cs="Times New Roman"/>
            <w:b/>
            <w:lang w:val="es-ES"/>
          </w:rPr>
          <w:t>,</w:t>
        </w:r>
        <w:r w:rsidR="00E179E2">
          <w:rPr>
            <w:rFonts w:ascii="Times New Roman" w:hAnsi="Times New Roman" w:cs="Times New Roman"/>
            <w:lang w:val="es-ES"/>
          </w:rPr>
          <w:t xml:space="preserve"> generaría</w:t>
        </w:r>
        <w:r w:rsidR="00BC5A51" w:rsidRPr="005F0D99">
          <w:rPr>
            <w:rFonts w:ascii="Times New Roman" w:hAnsi="Times New Roman" w:cs="Times New Roman"/>
            <w:lang w:val="es-ES"/>
          </w:rPr>
          <w:t>n</w:t>
        </w:r>
      </w:ins>
      <w:r w:rsidR="00BC5A51" w:rsidRPr="005F0D99">
        <w:rPr>
          <w:rFonts w:ascii="Times New Roman" w:hAnsi="Times New Roman" w:cs="Times New Roman"/>
          <w:lang w:val="es-ES"/>
        </w:rPr>
        <w:t xml:space="preserve">, por un lado, </w:t>
      </w:r>
      <w:r w:rsidR="00BC5A51" w:rsidRPr="005F0D99">
        <w:rPr>
          <w:rFonts w:ascii="Times New Roman" w:hAnsi="Times New Roman" w:cs="Times New Roman"/>
          <w:b/>
          <w:lang w:val="es-ES"/>
        </w:rPr>
        <w:t>discusiones ideológicas</w:t>
      </w:r>
      <w:r w:rsidR="00BC5A51" w:rsidRPr="005F0D99">
        <w:rPr>
          <w:rFonts w:ascii="Times New Roman" w:hAnsi="Times New Roman" w:cs="Times New Roman"/>
          <w:lang w:val="es-ES"/>
        </w:rPr>
        <w:t xml:space="preserve"> y, por el otro, </w:t>
      </w:r>
      <w:r w:rsidR="00BC5A51" w:rsidRPr="005F0D99">
        <w:rPr>
          <w:rFonts w:ascii="Times New Roman" w:hAnsi="Times New Roman" w:cs="Times New Roman"/>
          <w:b/>
          <w:lang w:val="es-ES"/>
        </w:rPr>
        <w:t>cambios en el Estado</w:t>
      </w:r>
      <w:r w:rsidR="00BC5A51" w:rsidRPr="005F0D99">
        <w:rPr>
          <w:rFonts w:ascii="Times New Roman" w:hAnsi="Times New Roman" w:cs="Times New Roman"/>
          <w:lang w:val="es-ES"/>
        </w:rPr>
        <w:t xml:space="preserve"> y sus instituciones. </w:t>
      </w:r>
      <w:del w:id="980" w:author="EUGENIA ARCE" w:date="2015-08-24T01:21:00Z">
        <w:r w:rsidR="00BC5A51" w:rsidRPr="005F0D99">
          <w:rPr>
            <w:rFonts w:ascii="Times New Roman" w:hAnsi="Times New Roman" w:cs="Times New Roman"/>
            <w:lang w:val="es-ES"/>
          </w:rPr>
          <w:delText>Lo cual tendrá</w:delText>
        </w:r>
      </w:del>
      <w:ins w:id="981" w:author="EUGENIA ARCE" w:date="2015-08-24T01:21:00Z">
        <w:r w:rsidR="00FF5366">
          <w:rPr>
            <w:rFonts w:ascii="Times New Roman" w:hAnsi="Times New Roman" w:cs="Times New Roman"/>
            <w:lang w:val="es-ES"/>
          </w:rPr>
          <w:t>Esos procesos</w:t>
        </w:r>
        <w:r w:rsidR="00E179E2">
          <w:rPr>
            <w:rFonts w:ascii="Times New Roman" w:hAnsi="Times New Roman" w:cs="Times New Roman"/>
            <w:lang w:val="es-ES"/>
          </w:rPr>
          <w:t xml:space="preserve"> tuviero</w:t>
        </w:r>
        <w:r w:rsidR="00FF5366">
          <w:rPr>
            <w:rFonts w:ascii="Times New Roman" w:hAnsi="Times New Roman" w:cs="Times New Roman"/>
            <w:lang w:val="es-ES"/>
          </w:rPr>
          <w:t>n</w:t>
        </w:r>
      </w:ins>
      <w:r w:rsidR="00BC5A51" w:rsidRPr="005F0D99">
        <w:rPr>
          <w:rFonts w:ascii="Times New Roman" w:hAnsi="Times New Roman" w:cs="Times New Roman"/>
          <w:lang w:val="es-ES"/>
        </w:rPr>
        <w:t xml:space="preserve"> como contraparte estatal la aparición del socialismo, el comunismo y los fascism</w:t>
      </w:r>
      <w:r w:rsidR="00FF5366">
        <w:rPr>
          <w:rFonts w:ascii="Times New Roman" w:hAnsi="Times New Roman" w:cs="Times New Roman"/>
          <w:lang w:val="es-ES"/>
        </w:rPr>
        <w:t xml:space="preserve">os y, a su vez, de los Estados </w:t>
      </w:r>
      <w:del w:id="982" w:author="EUGENIA ARCE" w:date="2015-08-24T01:21:00Z">
        <w:r w:rsidR="00BC5A51" w:rsidRPr="005F0D99">
          <w:rPr>
            <w:rFonts w:ascii="Times New Roman" w:hAnsi="Times New Roman" w:cs="Times New Roman"/>
            <w:lang w:val="es-ES"/>
          </w:rPr>
          <w:delText>Autoritarios o Totalitarios</w:delText>
        </w:r>
      </w:del>
      <w:ins w:id="983" w:author="EUGENIA ARCE" w:date="2015-08-24T01:21:00Z">
        <w:r w:rsidR="00FF5366">
          <w:rPr>
            <w:rFonts w:ascii="Times New Roman" w:hAnsi="Times New Roman" w:cs="Times New Roman"/>
            <w:lang w:val="es-ES"/>
          </w:rPr>
          <w:t>a</w:t>
        </w:r>
        <w:r w:rsidR="00BC5A51" w:rsidRPr="005F0D99">
          <w:rPr>
            <w:rFonts w:ascii="Times New Roman" w:hAnsi="Times New Roman" w:cs="Times New Roman"/>
            <w:lang w:val="es-ES"/>
          </w:rPr>
          <w:t>utor</w:t>
        </w:r>
        <w:r w:rsidR="00FF5366">
          <w:rPr>
            <w:rFonts w:ascii="Times New Roman" w:hAnsi="Times New Roman" w:cs="Times New Roman"/>
            <w:lang w:val="es-ES"/>
          </w:rPr>
          <w:t>itarios o t</w:t>
        </w:r>
        <w:r w:rsidR="00BC5A51" w:rsidRPr="005F0D99">
          <w:rPr>
            <w:rFonts w:ascii="Times New Roman" w:hAnsi="Times New Roman" w:cs="Times New Roman"/>
            <w:lang w:val="es-ES"/>
          </w:rPr>
          <w:t>otalitarios</w:t>
        </w:r>
      </w:ins>
      <w:r w:rsidR="00BC5A51" w:rsidRPr="005F0D99">
        <w:rPr>
          <w:rFonts w:ascii="Times New Roman" w:hAnsi="Times New Roman" w:cs="Times New Roman"/>
          <w:lang w:val="es-ES"/>
        </w:rPr>
        <w:t>.</w:t>
      </w:r>
    </w:p>
    <w:p w14:paraId="5BB4498D" w14:textId="77777777" w:rsidR="008A4B1E" w:rsidRPr="005F0D99" w:rsidRDefault="008A4B1E"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ook w:val="04A0" w:firstRow="1" w:lastRow="0" w:firstColumn="1" w:lastColumn="0" w:noHBand="0" w:noVBand="1"/>
      </w:tblPr>
      <w:tblGrid>
        <w:gridCol w:w="2518"/>
        <w:gridCol w:w="6460"/>
      </w:tblGrid>
      <w:tr w:rsidR="005F0D99" w:rsidRPr="005F0D99" w14:paraId="33F28011" w14:textId="77777777" w:rsidTr="00DD70DB">
        <w:tc>
          <w:tcPr>
            <w:tcW w:w="8978" w:type="dxa"/>
            <w:gridSpan w:val="2"/>
            <w:shd w:val="clear" w:color="auto" w:fill="000000" w:themeFill="text1"/>
          </w:tcPr>
          <w:p w14:paraId="6D28091D" w14:textId="77777777" w:rsidR="005F0D99" w:rsidRPr="005F0D99" w:rsidRDefault="005F0D99"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Destacado</w:t>
            </w:r>
          </w:p>
        </w:tc>
      </w:tr>
      <w:tr w:rsidR="005F0D99" w:rsidRPr="005F0D99" w14:paraId="1827520A" w14:textId="77777777" w:rsidTr="00DD70DB">
        <w:tc>
          <w:tcPr>
            <w:tcW w:w="2518" w:type="dxa"/>
          </w:tcPr>
          <w:p w14:paraId="7927E09E" w14:textId="77777777" w:rsidR="005F0D99" w:rsidRPr="005F0D99" w:rsidRDefault="005F0D99"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Título</w:t>
            </w:r>
          </w:p>
        </w:tc>
        <w:tc>
          <w:tcPr>
            <w:tcW w:w="6460" w:type="dxa"/>
          </w:tcPr>
          <w:p w14:paraId="09E10271" w14:textId="642E8919" w:rsidR="005F0D99" w:rsidRPr="005F0D99" w:rsidRDefault="00FF5366" w:rsidP="005F0D99">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Estado: </w:t>
            </w:r>
            <w:del w:id="984" w:author="EUGENIA ARCE" w:date="2015-08-24T01:21:00Z">
              <w:r w:rsidR="005F0D99" w:rsidRPr="005F0D99">
                <w:rPr>
                  <w:rFonts w:ascii="Times New Roman" w:hAnsi="Times New Roman" w:cs="Times New Roman"/>
                  <w:b/>
                  <w:sz w:val="24"/>
                  <w:szCs w:val="24"/>
                </w:rPr>
                <w:delText>Poder</w:delText>
              </w:r>
            </w:del>
            <w:ins w:id="985" w:author="EUGENIA ARCE" w:date="2015-08-24T01:21:00Z">
              <w:r>
                <w:rPr>
                  <w:rFonts w:ascii="Times New Roman" w:hAnsi="Times New Roman" w:cs="Times New Roman"/>
                  <w:b/>
                  <w:sz w:val="24"/>
                  <w:szCs w:val="24"/>
                </w:rPr>
                <w:t>p</w:t>
              </w:r>
              <w:r w:rsidR="005F0D99" w:rsidRPr="005F0D99">
                <w:rPr>
                  <w:rFonts w:ascii="Times New Roman" w:hAnsi="Times New Roman" w:cs="Times New Roman"/>
                  <w:b/>
                  <w:sz w:val="24"/>
                  <w:szCs w:val="24"/>
                </w:rPr>
                <w:t>oder</w:t>
              </w:r>
            </w:ins>
            <w:r w:rsidR="005F0D99" w:rsidRPr="005F0D99">
              <w:rPr>
                <w:rFonts w:ascii="Times New Roman" w:hAnsi="Times New Roman" w:cs="Times New Roman"/>
                <w:b/>
                <w:sz w:val="24"/>
                <w:szCs w:val="24"/>
              </w:rPr>
              <w:t xml:space="preserve">, derecho y sociedad. </w:t>
            </w:r>
          </w:p>
        </w:tc>
      </w:tr>
      <w:tr w:rsidR="005F0D99" w:rsidRPr="005F0D99" w14:paraId="58C4A5D9" w14:textId="77777777" w:rsidTr="00DD70DB">
        <w:tc>
          <w:tcPr>
            <w:tcW w:w="2518" w:type="dxa"/>
          </w:tcPr>
          <w:p w14:paraId="37830AD2" w14:textId="77777777" w:rsidR="005F0D99" w:rsidRPr="005F0D99" w:rsidRDefault="005F0D99"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Contenido</w:t>
            </w:r>
          </w:p>
        </w:tc>
        <w:tc>
          <w:tcPr>
            <w:tcW w:w="6460" w:type="dxa"/>
          </w:tcPr>
          <w:p w14:paraId="3942F52E" w14:textId="65B4E9B0" w:rsidR="005F0D99" w:rsidRPr="005F0D99" w:rsidRDefault="005F0D99" w:rsidP="005F0D99">
            <w:pPr>
              <w:spacing w:line="276" w:lineRule="auto"/>
              <w:jc w:val="both"/>
              <w:rPr>
                <w:rFonts w:ascii="Times New Roman" w:hAnsi="Times New Roman" w:cs="Times New Roman"/>
                <w:sz w:val="24"/>
                <w:szCs w:val="24"/>
                <w:lang w:val="es-ES"/>
              </w:rPr>
            </w:pPr>
            <w:r w:rsidRPr="005F0D99">
              <w:rPr>
                <w:rFonts w:ascii="Times New Roman" w:hAnsi="Times New Roman" w:cs="Times New Roman"/>
                <w:sz w:val="24"/>
                <w:szCs w:val="24"/>
                <w:lang w:val="es-ES"/>
              </w:rPr>
              <w:t>Se recupera la relación e interdependencia entre Estado y sociedad en razón de las funciones que realiza el Estado para garantizar la mejora de las condiciones sociales.</w:t>
            </w:r>
          </w:p>
        </w:tc>
      </w:tr>
    </w:tbl>
    <w:p w14:paraId="16434CD6" w14:textId="77777777" w:rsidR="005F0D99" w:rsidRDefault="005F0D99" w:rsidP="005F0D99">
      <w:pPr>
        <w:spacing w:after="0" w:line="276" w:lineRule="auto"/>
        <w:jc w:val="both"/>
        <w:rPr>
          <w:rFonts w:ascii="Times New Roman" w:hAnsi="Times New Roman" w:cs="Times New Roman"/>
          <w:color w:val="E36C0A" w:themeColor="accent6" w:themeShade="BF"/>
          <w:lang w:val="es-ES"/>
        </w:rPr>
      </w:pPr>
    </w:p>
    <w:p w14:paraId="201A119C" w14:textId="684E6A22" w:rsidR="008A4B1E" w:rsidRPr="005F0D99" w:rsidRDefault="008A4B1E" w:rsidP="005F0D99">
      <w:pPr>
        <w:spacing w:after="0" w:line="276" w:lineRule="auto"/>
        <w:jc w:val="both"/>
        <w:rPr>
          <w:rFonts w:ascii="Times New Roman" w:hAnsi="Times New Roman" w:cs="Times New Roman"/>
        </w:rPr>
      </w:pPr>
      <w:r w:rsidRPr="005F0D99">
        <w:rPr>
          <w:rFonts w:ascii="Times New Roman" w:hAnsi="Times New Roman" w:cs="Times New Roman"/>
        </w:rPr>
        <w:t xml:space="preserve">[SECCIÓN 3] </w:t>
      </w:r>
      <w:r w:rsidRPr="005F0D99">
        <w:rPr>
          <w:rFonts w:ascii="Times New Roman" w:hAnsi="Times New Roman" w:cs="Times New Roman"/>
          <w:b/>
        </w:rPr>
        <w:t xml:space="preserve">1.3.3 </w:t>
      </w:r>
      <w:ins w:id="986" w:author="EUGENIA ARCE" w:date="2015-08-24T01:21:00Z">
        <w:r w:rsidRPr="005F0D99">
          <w:rPr>
            <w:rFonts w:ascii="Times New Roman" w:hAnsi="Times New Roman" w:cs="Times New Roman"/>
            <w:b/>
          </w:rPr>
          <w:t>E</w:t>
        </w:r>
        <w:r w:rsidR="00FF5366">
          <w:rPr>
            <w:rFonts w:ascii="Times New Roman" w:hAnsi="Times New Roman" w:cs="Times New Roman"/>
            <w:b/>
          </w:rPr>
          <w:t xml:space="preserve">l </w:t>
        </w:r>
      </w:ins>
      <w:r w:rsidR="00FF5366">
        <w:rPr>
          <w:rFonts w:ascii="Times New Roman" w:hAnsi="Times New Roman" w:cs="Times New Roman"/>
          <w:b/>
        </w:rPr>
        <w:t>E</w:t>
      </w:r>
      <w:r w:rsidRPr="005F0D99">
        <w:rPr>
          <w:rFonts w:ascii="Times New Roman" w:hAnsi="Times New Roman" w:cs="Times New Roman"/>
          <w:b/>
        </w:rPr>
        <w:t>stado social: e</w:t>
      </w:r>
      <w:r w:rsidR="00FF5366">
        <w:rPr>
          <w:rFonts w:ascii="Times New Roman" w:hAnsi="Times New Roman" w:cs="Times New Roman"/>
          <w:b/>
        </w:rPr>
        <w:t>nsanchando el Estado de derecho</w:t>
      </w:r>
      <w:del w:id="987" w:author="EUGENIA ARCE" w:date="2015-08-24T01:21:00Z">
        <w:r w:rsidRPr="005F0D99">
          <w:rPr>
            <w:rFonts w:ascii="Times New Roman" w:hAnsi="Times New Roman" w:cs="Times New Roman"/>
            <w:b/>
          </w:rPr>
          <w:delText>.</w:delText>
        </w:r>
      </w:del>
    </w:p>
    <w:p w14:paraId="6D44A709" w14:textId="77777777" w:rsidR="008A4B1E" w:rsidRPr="005F0D99" w:rsidRDefault="008A4B1E" w:rsidP="005F0D99">
      <w:pPr>
        <w:spacing w:after="0" w:line="276" w:lineRule="auto"/>
        <w:jc w:val="both"/>
        <w:rPr>
          <w:rFonts w:ascii="Times New Roman" w:hAnsi="Times New Roman" w:cs="Times New Roman"/>
        </w:rPr>
      </w:pPr>
    </w:p>
    <w:p w14:paraId="18C66971" w14:textId="7C9CF358" w:rsidR="00A178BB" w:rsidRPr="005F0D99" w:rsidRDefault="00506625" w:rsidP="005F0D99">
      <w:pPr>
        <w:spacing w:after="0" w:line="276" w:lineRule="auto"/>
        <w:jc w:val="both"/>
        <w:rPr>
          <w:rFonts w:ascii="Times New Roman" w:hAnsi="Times New Roman" w:cs="Times New Roman"/>
          <w:lang w:val="es-ES"/>
        </w:rPr>
      </w:pPr>
      <w:r w:rsidRPr="005F0D99">
        <w:rPr>
          <w:rFonts w:ascii="Times New Roman" w:hAnsi="Times New Roman" w:cs="Times New Roman"/>
        </w:rPr>
        <w:t>E</w:t>
      </w:r>
      <w:r w:rsidR="00BC5A51" w:rsidRPr="005F0D99">
        <w:rPr>
          <w:rFonts w:ascii="Times New Roman" w:hAnsi="Times New Roman" w:cs="Times New Roman"/>
          <w:lang w:val="es-ES"/>
        </w:rPr>
        <w:t>l liberalismo económico</w:t>
      </w:r>
      <w:ins w:id="988" w:author="EUGENIA ARCE" w:date="2015-08-24T01:21:00Z">
        <w:r w:rsidR="001B2874">
          <w:rPr>
            <w:rFonts w:ascii="Times New Roman" w:hAnsi="Times New Roman" w:cs="Times New Roman"/>
            <w:lang w:val="es-ES"/>
          </w:rPr>
          <w:t>,</w:t>
        </w:r>
      </w:ins>
      <w:r w:rsidR="00BC5A51" w:rsidRPr="005F0D99">
        <w:rPr>
          <w:rFonts w:ascii="Times New Roman" w:hAnsi="Times New Roman" w:cs="Times New Roman"/>
          <w:lang w:val="es-ES"/>
        </w:rPr>
        <w:t xml:space="preserve"> con su modo de producción </w:t>
      </w:r>
      <w:r w:rsidR="00BC5A51" w:rsidRPr="005F0D99">
        <w:rPr>
          <w:rFonts w:ascii="Times New Roman" w:hAnsi="Times New Roman" w:cs="Times New Roman"/>
          <w:b/>
          <w:lang w:val="es-ES"/>
        </w:rPr>
        <w:t>capitalista</w:t>
      </w:r>
      <w:ins w:id="989" w:author="EUGENIA ARCE" w:date="2015-08-24T01:21:00Z">
        <w:r w:rsidR="001B2874">
          <w:rPr>
            <w:rFonts w:ascii="Times New Roman" w:hAnsi="Times New Roman" w:cs="Times New Roman"/>
            <w:b/>
            <w:lang w:val="es-ES"/>
          </w:rPr>
          <w:t>,</w:t>
        </w:r>
      </w:ins>
      <w:r w:rsidR="00BC5A51" w:rsidRPr="005F0D99">
        <w:rPr>
          <w:rFonts w:ascii="Times New Roman" w:hAnsi="Times New Roman" w:cs="Times New Roman"/>
          <w:lang w:val="es-ES"/>
        </w:rPr>
        <w:t xml:space="preserve"> mostró con el paso del</w:t>
      </w:r>
      <w:r w:rsidR="005F0D99" w:rsidRPr="005F0D99">
        <w:rPr>
          <w:rFonts w:ascii="Times New Roman" w:hAnsi="Times New Roman" w:cs="Times New Roman"/>
          <w:lang w:val="es-ES"/>
        </w:rPr>
        <w:t xml:space="preserve"> tiempo sus </w:t>
      </w:r>
      <w:r w:rsidR="005F0D99" w:rsidRPr="005F0D99">
        <w:rPr>
          <w:rFonts w:ascii="Times New Roman" w:hAnsi="Times New Roman" w:cs="Times New Roman"/>
          <w:b/>
          <w:lang w:val="es-ES"/>
        </w:rPr>
        <w:t>disfuncionalidades</w:t>
      </w:r>
      <w:r w:rsidR="005F0D99" w:rsidRPr="005F0D99">
        <w:rPr>
          <w:rFonts w:ascii="Times New Roman" w:hAnsi="Times New Roman" w:cs="Times New Roman"/>
          <w:lang w:val="es-ES"/>
        </w:rPr>
        <w:t xml:space="preserve">. </w:t>
      </w:r>
      <w:del w:id="990" w:author="EUGENIA ARCE" w:date="2015-08-24T01:21:00Z">
        <w:r w:rsidR="00BC5A51" w:rsidRPr="005F0D99">
          <w:rPr>
            <w:rFonts w:ascii="Times New Roman" w:hAnsi="Times New Roman" w:cs="Times New Roman"/>
            <w:lang w:val="es-ES"/>
          </w:rPr>
          <w:delText>Los</w:delText>
        </w:r>
      </w:del>
      <w:ins w:id="991" w:author="EUGENIA ARCE" w:date="2015-08-24T01:21:00Z">
        <w:r w:rsidR="001B2874">
          <w:rPr>
            <w:rFonts w:ascii="Times New Roman" w:hAnsi="Times New Roman" w:cs="Times New Roman"/>
            <w:lang w:val="es-ES"/>
          </w:rPr>
          <w:t>Fue un período caracterizado por l</w:t>
        </w:r>
        <w:r w:rsidR="00BC5A51" w:rsidRPr="005F0D99">
          <w:rPr>
            <w:rFonts w:ascii="Times New Roman" w:hAnsi="Times New Roman" w:cs="Times New Roman"/>
            <w:lang w:val="es-ES"/>
          </w:rPr>
          <w:t>os</w:t>
        </w:r>
      </w:ins>
      <w:r w:rsidR="00BC5A51" w:rsidRPr="005F0D99">
        <w:rPr>
          <w:rFonts w:ascii="Times New Roman" w:hAnsi="Times New Roman" w:cs="Times New Roman"/>
          <w:lang w:val="es-ES"/>
        </w:rPr>
        <w:t xml:space="preserve"> procesos de industrialización derivados de la Revolución Industrial, la urbanización y el aumento de la población</w:t>
      </w:r>
      <w:del w:id="992" w:author="EUGENIA ARCE" w:date="2015-08-24T01:21:00Z">
        <w:r w:rsidR="00BC5A51" w:rsidRPr="005F0D99">
          <w:rPr>
            <w:rFonts w:ascii="Times New Roman" w:hAnsi="Times New Roman" w:cs="Times New Roman"/>
            <w:lang w:val="es-ES"/>
          </w:rPr>
          <w:delText>, son su ejemplo.</w:delText>
        </w:r>
      </w:del>
      <w:ins w:id="993" w:author="EUGENIA ARCE" w:date="2015-08-24T01:21:00Z">
        <w:r w:rsidR="00BC5A51" w:rsidRPr="005F0D99">
          <w:rPr>
            <w:rFonts w:ascii="Times New Roman" w:hAnsi="Times New Roman" w:cs="Times New Roman"/>
            <w:lang w:val="es-ES"/>
          </w:rPr>
          <w:t>.</w:t>
        </w:r>
      </w:ins>
      <w:r w:rsidR="00BC5A51" w:rsidRPr="005F0D99">
        <w:rPr>
          <w:rFonts w:ascii="Times New Roman" w:hAnsi="Times New Roman" w:cs="Times New Roman"/>
          <w:lang w:val="es-ES"/>
        </w:rPr>
        <w:t xml:space="preserve"> Más allá de los desaciertos en los principios expuestos por el liberalismo</w:t>
      </w:r>
      <w:ins w:id="994" w:author="EUGENIA ARCE" w:date="2015-08-24T01:21:00Z">
        <w:r w:rsidR="001B2874">
          <w:rPr>
            <w:rFonts w:ascii="Times New Roman" w:hAnsi="Times New Roman" w:cs="Times New Roman"/>
            <w:lang w:val="es-ES"/>
          </w:rPr>
          <w:t>,</w:t>
        </w:r>
      </w:ins>
      <w:r w:rsidR="00BC5A51" w:rsidRPr="005F0D99">
        <w:rPr>
          <w:rFonts w:ascii="Times New Roman" w:hAnsi="Times New Roman" w:cs="Times New Roman"/>
          <w:lang w:val="es-ES"/>
        </w:rPr>
        <w:t xml:space="preserve"> lo que se evidenció fueron los </w:t>
      </w:r>
      <w:r w:rsidR="005F0D99">
        <w:rPr>
          <w:rFonts w:ascii="Times New Roman" w:hAnsi="Times New Roman" w:cs="Times New Roman"/>
          <w:lang w:val="es-ES"/>
        </w:rPr>
        <w:t>abusos contra los trabajadores.</w:t>
      </w:r>
    </w:p>
    <w:p w14:paraId="20A31EB3" w14:textId="77777777" w:rsidR="00A178BB" w:rsidRPr="005F0D99" w:rsidRDefault="00A178BB" w:rsidP="005F0D99">
      <w:pPr>
        <w:spacing w:after="0" w:line="276" w:lineRule="auto"/>
        <w:jc w:val="both"/>
        <w:rPr>
          <w:rFonts w:ascii="Times New Roman" w:hAnsi="Times New Roman" w:cs="Times New Roman"/>
          <w:color w:val="E36C0A" w:themeColor="accent6" w:themeShade="BF"/>
          <w:lang w:val="es-ES"/>
        </w:rPr>
      </w:pPr>
    </w:p>
    <w:p w14:paraId="6EE33563" w14:textId="2C308243" w:rsidR="00BC5A51" w:rsidRPr="005F0D99" w:rsidRDefault="00BC5A51"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 xml:space="preserve">La literatura recuerda esta </w:t>
      </w:r>
      <w:r w:rsidR="00A178BB" w:rsidRPr="005F0D99">
        <w:rPr>
          <w:rFonts w:ascii="Times New Roman" w:hAnsi="Times New Roman" w:cs="Times New Roman"/>
          <w:lang w:val="es-ES"/>
        </w:rPr>
        <w:t xml:space="preserve">trágica situación: </w:t>
      </w:r>
      <w:r w:rsidRPr="005F0D99">
        <w:rPr>
          <w:rFonts w:ascii="Times New Roman" w:hAnsi="Times New Roman" w:cs="Times New Roman"/>
          <w:i/>
          <w:lang w:val="es-ES"/>
        </w:rPr>
        <w:t>Los Miserables</w:t>
      </w:r>
      <w:r w:rsidRPr="005F0D99">
        <w:rPr>
          <w:rFonts w:ascii="Times New Roman" w:hAnsi="Times New Roman" w:cs="Times New Roman"/>
          <w:lang w:val="es-ES"/>
        </w:rPr>
        <w:t xml:space="preserve"> de Víctor Hugo, </w:t>
      </w:r>
      <w:r w:rsidRPr="005F0D99">
        <w:rPr>
          <w:rFonts w:ascii="Times New Roman" w:hAnsi="Times New Roman" w:cs="Times New Roman"/>
          <w:i/>
          <w:lang w:val="es-ES"/>
        </w:rPr>
        <w:t>Cuento de Navidad</w:t>
      </w:r>
      <w:r w:rsidRPr="005F0D99">
        <w:rPr>
          <w:rFonts w:ascii="Times New Roman" w:hAnsi="Times New Roman" w:cs="Times New Roman"/>
          <w:lang w:val="es-ES"/>
        </w:rPr>
        <w:t xml:space="preserve"> de Charles Dickens, </w:t>
      </w:r>
      <w:r w:rsidRPr="005F0D99">
        <w:rPr>
          <w:rFonts w:ascii="Times New Roman" w:hAnsi="Times New Roman" w:cs="Times New Roman"/>
          <w:i/>
          <w:lang w:val="es-ES"/>
        </w:rPr>
        <w:t>La piel de zapa</w:t>
      </w:r>
      <w:del w:id="995" w:author="EUGENIA ARCE" w:date="2015-08-24T01:21:00Z">
        <w:r w:rsidRPr="005F0D99">
          <w:rPr>
            <w:rFonts w:ascii="Times New Roman" w:hAnsi="Times New Roman" w:cs="Times New Roman"/>
            <w:lang w:val="es-ES"/>
          </w:rPr>
          <w:delText>,</w:delText>
        </w:r>
      </w:del>
      <w:ins w:id="996" w:author="EUGENIA ARCE" w:date="2015-08-24T01:21:00Z">
        <w:r w:rsidR="001B2874">
          <w:rPr>
            <w:rFonts w:ascii="Times New Roman" w:hAnsi="Times New Roman" w:cs="Times New Roman"/>
            <w:lang w:val="es-ES"/>
          </w:rPr>
          <w:t xml:space="preserve"> de</w:t>
        </w:r>
      </w:ins>
      <w:r w:rsidRPr="005F0D99">
        <w:rPr>
          <w:rFonts w:ascii="Times New Roman" w:hAnsi="Times New Roman" w:cs="Times New Roman"/>
          <w:lang w:val="es-ES"/>
        </w:rPr>
        <w:t xml:space="preserve"> Honoré de Balzac, </w:t>
      </w:r>
      <w:r w:rsidRPr="005F0D99">
        <w:rPr>
          <w:rFonts w:ascii="Times New Roman" w:hAnsi="Times New Roman" w:cs="Times New Roman"/>
          <w:i/>
          <w:lang w:val="es-ES"/>
        </w:rPr>
        <w:t>Gente Pobre</w:t>
      </w:r>
      <w:r w:rsidRPr="005F0D99">
        <w:rPr>
          <w:rFonts w:ascii="Times New Roman" w:hAnsi="Times New Roman" w:cs="Times New Roman"/>
          <w:lang w:val="es-ES"/>
        </w:rPr>
        <w:t xml:space="preserve"> de F</w:t>
      </w:r>
      <w:r w:rsidR="00506625" w:rsidRPr="005F0D99">
        <w:rPr>
          <w:rFonts w:ascii="Times New Roman" w:hAnsi="Times New Roman" w:cs="Times New Roman"/>
          <w:lang w:val="es-ES"/>
        </w:rPr>
        <w:t xml:space="preserve">iódor </w:t>
      </w:r>
      <w:r w:rsidR="00111A8D" w:rsidRPr="005F0D99">
        <w:rPr>
          <w:rFonts w:ascii="Times New Roman" w:hAnsi="Times New Roman" w:cs="Times New Roman"/>
          <w:lang w:val="es-ES"/>
        </w:rPr>
        <w:t>Dostoievski</w:t>
      </w:r>
      <w:r w:rsidR="00506625" w:rsidRPr="005F0D99">
        <w:rPr>
          <w:rFonts w:ascii="Times New Roman" w:hAnsi="Times New Roman" w:cs="Times New Roman"/>
          <w:lang w:val="es-ES"/>
        </w:rPr>
        <w:t>, son ejemplos</w:t>
      </w:r>
      <w:ins w:id="997" w:author="EUGENIA ARCE" w:date="2015-08-24T01:21:00Z">
        <w:r w:rsidR="001B2874">
          <w:rPr>
            <w:rFonts w:ascii="Times New Roman" w:hAnsi="Times New Roman" w:cs="Times New Roman"/>
            <w:lang w:val="es-ES"/>
          </w:rPr>
          <w:t xml:space="preserve"> de obras que reflejaron esa realidad</w:t>
        </w:r>
      </w:ins>
      <w:r w:rsidR="00506625" w:rsidRPr="005F0D99">
        <w:rPr>
          <w:rFonts w:ascii="Times New Roman" w:hAnsi="Times New Roman" w:cs="Times New Roman"/>
          <w:lang w:val="es-ES"/>
        </w:rPr>
        <w:t>.</w:t>
      </w:r>
    </w:p>
    <w:p w14:paraId="1D83FEF8" w14:textId="77777777" w:rsidR="00BC5A51" w:rsidRDefault="00BC5A51"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5F0D99" w:rsidRPr="005F0D99" w14:paraId="79273C88" w14:textId="77777777" w:rsidTr="00DD70DB">
        <w:tc>
          <w:tcPr>
            <w:tcW w:w="9054" w:type="dxa"/>
            <w:gridSpan w:val="2"/>
            <w:shd w:val="clear" w:color="auto" w:fill="0D0D0D" w:themeFill="text1" w:themeFillTint="F2"/>
          </w:tcPr>
          <w:p w14:paraId="795CD368" w14:textId="77777777" w:rsidR="005F0D99" w:rsidRPr="005F0D99" w:rsidRDefault="005F0D99" w:rsidP="00DD70DB">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5F0D99" w:rsidRPr="005F0D99" w14:paraId="49C9B524" w14:textId="77777777" w:rsidTr="00DD70DB">
        <w:tc>
          <w:tcPr>
            <w:tcW w:w="1809" w:type="dxa"/>
          </w:tcPr>
          <w:p w14:paraId="714A2211" w14:textId="77777777" w:rsidR="005F0D99" w:rsidRPr="005F0D99" w:rsidRDefault="005F0D99" w:rsidP="00DD70DB">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45" w:type="dxa"/>
          </w:tcPr>
          <w:p w14:paraId="4409DF56" w14:textId="243F96D7" w:rsidR="005F0D99" w:rsidRPr="005F0D99" w:rsidRDefault="005F0D99" w:rsidP="00DD70DB">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CS_G07_09_IMG2</w:t>
            </w:r>
            <w:r>
              <w:rPr>
                <w:rFonts w:ascii="Times New Roman" w:hAnsi="Times New Roman" w:cs="Times New Roman"/>
                <w:sz w:val="24"/>
                <w:szCs w:val="24"/>
              </w:rPr>
              <w:t>2</w:t>
            </w:r>
          </w:p>
        </w:tc>
      </w:tr>
      <w:tr w:rsidR="005F0D99" w:rsidRPr="005F0D99" w14:paraId="50F7A668" w14:textId="77777777" w:rsidTr="00DD70DB">
        <w:tc>
          <w:tcPr>
            <w:tcW w:w="1809" w:type="dxa"/>
          </w:tcPr>
          <w:p w14:paraId="5A370A2E" w14:textId="77777777" w:rsidR="005F0D99" w:rsidRPr="005F0D99" w:rsidRDefault="005F0D99" w:rsidP="00DD70DB">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0C8E7A54" w14:textId="34DB98FC" w:rsidR="005F0D99" w:rsidRPr="005F0D99" w:rsidRDefault="00017D52" w:rsidP="00DD70DB">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Las tragedias humanas de la Revolución Industrial</w:t>
            </w:r>
            <w:r w:rsidR="005F0D99" w:rsidRPr="005F0D99">
              <w:rPr>
                <w:rFonts w:ascii="Times New Roman" w:hAnsi="Times New Roman" w:cs="Times New Roman"/>
                <w:sz w:val="24"/>
                <w:szCs w:val="24"/>
                <w:lang w:val="es-ES"/>
              </w:rPr>
              <w:t>.</w:t>
            </w:r>
          </w:p>
        </w:tc>
      </w:tr>
      <w:tr w:rsidR="005F0D99" w:rsidRPr="005F0D99" w14:paraId="21AB43BF" w14:textId="77777777" w:rsidTr="00DD70DB">
        <w:tc>
          <w:tcPr>
            <w:tcW w:w="1809" w:type="dxa"/>
          </w:tcPr>
          <w:p w14:paraId="47B7BEF8" w14:textId="77777777" w:rsidR="005F0D99" w:rsidRPr="005F0D99" w:rsidRDefault="005F0D99" w:rsidP="00DD70DB">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Código Shutterstock</w:t>
            </w:r>
          </w:p>
        </w:tc>
        <w:tc>
          <w:tcPr>
            <w:tcW w:w="7245" w:type="dxa"/>
          </w:tcPr>
          <w:p w14:paraId="6F260C1A" w14:textId="5C021197" w:rsidR="005F0D99" w:rsidRPr="005F0D99" w:rsidRDefault="00017D52" w:rsidP="00DD70DB">
            <w:pPr>
              <w:spacing w:line="276" w:lineRule="auto"/>
              <w:jc w:val="both"/>
              <w:rPr>
                <w:rFonts w:ascii="Times New Roman" w:hAnsi="Times New Roman" w:cs="Times New Roman"/>
                <w:sz w:val="24"/>
                <w:szCs w:val="24"/>
              </w:rPr>
            </w:pPr>
            <w:del w:id="998" w:author="EUGENIA ARCE" w:date="2015-08-24T01:21:00Z">
              <w:r w:rsidRPr="00017D52">
                <w:rPr>
                  <w:rFonts w:ascii="Times New Roman" w:hAnsi="Times New Roman" w:cs="Times New Roman"/>
                  <w:sz w:val="24"/>
                  <w:szCs w:val="24"/>
                </w:rPr>
                <w:delText>http://aulaplaneta.planetasaber.com/encyclopedia/default.asp?idpack=9&amp;idpil=000EY201&amp;ruta=Buscador</w:delText>
              </w:r>
            </w:del>
            <w:ins w:id="999" w:author="EUGENIA ARCE" w:date="2015-08-24T01:21:00Z">
              <w:r w:rsidR="00C8155C">
                <w:fldChar w:fldCharType="begin"/>
              </w:r>
              <w:r w:rsidR="00C8155C">
                <w:instrText xml:space="preserve"> HYPERLINK "http://aulaplaneta.planetasaber.com/encyclopedia/default.asp?idpack=9&amp;idpil=000EY201&amp;ruta=Buscador" </w:instrText>
              </w:r>
              <w:r w:rsidR="00C8155C">
                <w:rPr>
                  <w:sz w:val="24"/>
                  <w:szCs w:val="24"/>
                  <w:lang w:val="es-ES_tradnl"/>
                </w:rPr>
                <w:fldChar w:fldCharType="separate"/>
              </w:r>
              <w:r w:rsidR="001B2874" w:rsidRPr="00615208">
                <w:rPr>
                  <w:rStyle w:val="Hipervnculo"/>
                  <w:rFonts w:ascii="Times New Roman" w:hAnsi="Times New Roman" w:cs="Times New Roman"/>
                </w:rPr>
                <w:t>http://aulaplaneta.planetasaber.com/encyclopedia/default.asp?idpack=9&amp;idpil=000EY201&amp;ruta=Buscador</w:t>
              </w:r>
              <w:r w:rsidR="00C8155C">
                <w:rPr>
                  <w:rStyle w:val="Hipervnculo"/>
                  <w:rFonts w:ascii="Times New Roman" w:hAnsi="Times New Roman" w:cs="Times New Roman"/>
                </w:rPr>
                <w:fldChar w:fldCharType="end"/>
              </w:r>
            </w:ins>
          </w:p>
        </w:tc>
      </w:tr>
      <w:tr w:rsidR="005F0D99" w:rsidRPr="005F0D99" w14:paraId="78406368" w14:textId="77777777" w:rsidTr="00DD70DB">
        <w:tc>
          <w:tcPr>
            <w:tcW w:w="1809" w:type="dxa"/>
          </w:tcPr>
          <w:p w14:paraId="4252CB6E" w14:textId="77777777" w:rsidR="005F0D99" w:rsidRPr="005F0D99" w:rsidRDefault="005F0D99" w:rsidP="00DD70DB">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7D531B04" w14:textId="5669B21C" w:rsidR="005F0D99" w:rsidRPr="005F0D99" w:rsidRDefault="00017D52" w:rsidP="00DD70DB">
            <w:pPr>
              <w:spacing w:line="276" w:lineRule="auto"/>
              <w:jc w:val="both"/>
              <w:rPr>
                <w:rFonts w:ascii="Times New Roman" w:hAnsi="Times New Roman" w:cs="Times New Roman"/>
                <w:sz w:val="24"/>
                <w:szCs w:val="24"/>
              </w:rPr>
            </w:pPr>
            <w:r w:rsidRPr="00017D52">
              <w:rPr>
                <w:rFonts w:ascii="Times New Roman" w:hAnsi="Times New Roman" w:cs="Times New Roman"/>
                <w:sz w:val="24"/>
                <w:szCs w:val="24"/>
              </w:rPr>
              <w:t>Las obras literarias de Charles Dickens y las ilustraciones de Gustave Doré son testimonios de las transformaci</w:t>
            </w:r>
            <w:r w:rsidR="001B2874">
              <w:rPr>
                <w:rFonts w:ascii="Times New Roman" w:hAnsi="Times New Roman" w:cs="Times New Roman"/>
                <w:sz w:val="24"/>
                <w:szCs w:val="24"/>
              </w:rPr>
              <w:t xml:space="preserve">ones sociales que introdujo la </w:t>
            </w:r>
            <w:del w:id="1000" w:author="EUGENIA ARCE" w:date="2015-08-24T01:21:00Z">
              <w:r w:rsidRPr="00017D52">
                <w:rPr>
                  <w:rFonts w:ascii="Times New Roman" w:hAnsi="Times New Roman" w:cs="Times New Roman"/>
                  <w:sz w:val="24"/>
                  <w:szCs w:val="24"/>
                </w:rPr>
                <w:delText>revolución industrial.</w:delText>
              </w:r>
            </w:del>
            <w:ins w:id="1001" w:author="EUGENIA ARCE" w:date="2015-08-24T01:21:00Z">
              <w:r w:rsidR="001B2874">
                <w:rPr>
                  <w:rFonts w:ascii="Times New Roman" w:hAnsi="Times New Roman" w:cs="Times New Roman"/>
                  <w:sz w:val="24"/>
                  <w:szCs w:val="24"/>
                </w:rPr>
                <w:t>Revolución I</w:t>
              </w:r>
              <w:r w:rsidRPr="00017D52">
                <w:rPr>
                  <w:rFonts w:ascii="Times New Roman" w:hAnsi="Times New Roman" w:cs="Times New Roman"/>
                  <w:sz w:val="24"/>
                  <w:szCs w:val="24"/>
                </w:rPr>
                <w:t>ndustrial.</w:t>
              </w:r>
            </w:ins>
            <w:r w:rsidRPr="00017D52">
              <w:rPr>
                <w:rFonts w:ascii="Times New Roman" w:hAnsi="Times New Roman" w:cs="Times New Roman"/>
                <w:sz w:val="24"/>
                <w:szCs w:val="24"/>
              </w:rPr>
              <w:t xml:space="preserve"> </w:t>
            </w:r>
            <w:r w:rsidRPr="001B2874">
              <w:rPr>
                <w:rFonts w:ascii="Times New Roman" w:hAnsi="Times New Roman"/>
                <w:i/>
                <w:rPrChange w:id="1002" w:author="EUGENIA ARCE" w:date="2015-08-24T01:21:00Z">
                  <w:rPr>
                    <w:rFonts w:ascii="Times New Roman" w:hAnsi="Times New Roman"/>
                  </w:rPr>
                </w:rPrChange>
              </w:rPr>
              <w:t>Imagen de Londres, Reino Unido, en 1876</w:t>
            </w:r>
            <w:ins w:id="1003" w:author="EUGENIA ARCE" w:date="2015-08-24T01:21:00Z">
              <w:r w:rsidR="001B2874">
                <w:rPr>
                  <w:rFonts w:ascii="Times New Roman" w:hAnsi="Times New Roman" w:cs="Times New Roman"/>
                  <w:sz w:val="24"/>
                  <w:szCs w:val="24"/>
                </w:rPr>
                <w:t>,</w:t>
              </w:r>
            </w:ins>
            <w:r w:rsidRPr="00017D52">
              <w:rPr>
                <w:rFonts w:ascii="Times New Roman" w:hAnsi="Times New Roman" w:cs="Times New Roman"/>
                <w:sz w:val="24"/>
                <w:szCs w:val="24"/>
              </w:rPr>
              <w:t xml:space="preserve"> por Gustave Doré</w:t>
            </w:r>
            <w:r>
              <w:rPr>
                <w:rFonts w:ascii="Times New Roman" w:hAnsi="Times New Roman" w:cs="Times New Roman"/>
                <w:sz w:val="24"/>
                <w:szCs w:val="24"/>
              </w:rPr>
              <w:t>.</w:t>
            </w:r>
          </w:p>
        </w:tc>
      </w:tr>
    </w:tbl>
    <w:p w14:paraId="66230017" w14:textId="77777777" w:rsidR="00506625" w:rsidRPr="005F0D99" w:rsidRDefault="00506625"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ook w:val="04A0" w:firstRow="1" w:lastRow="0" w:firstColumn="1" w:lastColumn="0" w:noHBand="0" w:noVBand="1"/>
      </w:tblPr>
      <w:tblGrid>
        <w:gridCol w:w="2518"/>
        <w:gridCol w:w="6460"/>
      </w:tblGrid>
      <w:tr w:rsidR="00506625" w:rsidRPr="00017D52" w14:paraId="6F251AFB" w14:textId="77777777" w:rsidTr="00F445D7">
        <w:tc>
          <w:tcPr>
            <w:tcW w:w="8978" w:type="dxa"/>
            <w:gridSpan w:val="2"/>
            <w:shd w:val="clear" w:color="auto" w:fill="000000" w:themeFill="text1"/>
          </w:tcPr>
          <w:p w14:paraId="2D995A2C" w14:textId="77777777" w:rsidR="00506625" w:rsidRPr="00017D52" w:rsidRDefault="00506625" w:rsidP="00017D52">
            <w:pPr>
              <w:spacing w:line="276" w:lineRule="auto"/>
              <w:jc w:val="center"/>
              <w:rPr>
                <w:rFonts w:ascii="Times New Roman" w:hAnsi="Times New Roman" w:cs="Times New Roman"/>
                <w:b/>
                <w:sz w:val="24"/>
                <w:szCs w:val="24"/>
              </w:rPr>
            </w:pPr>
            <w:r w:rsidRPr="00017D52">
              <w:rPr>
                <w:rFonts w:ascii="Times New Roman" w:hAnsi="Times New Roman" w:cs="Times New Roman"/>
                <w:b/>
                <w:sz w:val="24"/>
                <w:szCs w:val="24"/>
              </w:rPr>
              <w:t>Destacado</w:t>
            </w:r>
          </w:p>
        </w:tc>
      </w:tr>
      <w:tr w:rsidR="00506625" w:rsidRPr="00017D52" w14:paraId="6B9FCEDE" w14:textId="77777777" w:rsidTr="00F445D7">
        <w:tc>
          <w:tcPr>
            <w:tcW w:w="2518" w:type="dxa"/>
          </w:tcPr>
          <w:p w14:paraId="7D88F695" w14:textId="77777777" w:rsidR="00506625" w:rsidRPr="00017D52" w:rsidRDefault="00506625" w:rsidP="005F0D99">
            <w:pPr>
              <w:spacing w:line="276" w:lineRule="auto"/>
              <w:jc w:val="both"/>
              <w:rPr>
                <w:rFonts w:ascii="Times New Roman" w:hAnsi="Times New Roman" w:cs="Times New Roman"/>
                <w:b/>
                <w:sz w:val="24"/>
                <w:szCs w:val="24"/>
              </w:rPr>
            </w:pPr>
            <w:r w:rsidRPr="00017D52">
              <w:rPr>
                <w:rFonts w:ascii="Times New Roman" w:hAnsi="Times New Roman" w:cs="Times New Roman"/>
                <w:b/>
                <w:sz w:val="24"/>
                <w:szCs w:val="24"/>
              </w:rPr>
              <w:t>Título</w:t>
            </w:r>
          </w:p>
        </w:tc>
        <w:tc>
          <w:tcPr>
            <w:tcW w:w="6460" w:type="dxa"/>
          </w:tcPr>
          <w:p w14:paraId="0A68A572" w14:textId="2404C6EB" w:rsidR="00506625" w:rsidRPr="00017D52" w:rsidRDefault="00506625" w:rsidP="005F0D99">
            <w:pPr>
              <w:spacing w:line="276" w:lineRule="auto"/>
              <w:jc w:val="both"/>
              <w:rPr>
                <w:rFonts w:ascii="Times New Roman" w:hAnsi="Times New Roman" w:cs="Times New Roman"/>
                <w:b/>
                <w:sz w:val="24"/>
                <w:szCs w:val="24"/>
              </w:rPr>
            </w:pPr>
            <w:r w:rsidRPr="00017D52">
              <w:rPr>
                <w:rFonts w:ascii="Times New Roman" w:hAnsi="Times New Roman" w:cs="Times New Roman"/>
                <w:b/>
                <w:i/>
                <w:sz w:val="24"/>
                <w:szCs w:val="24"/>
              </w:rPr>
              <w:t>La pobre gente</w:t>
            </w:r>
            <w:r w:rsidRPr="00017D52">
              <w:rPr>
                <w:rFonts w:ascii="Times New Roman" w:hAnsi="Times New Roman" w:cs="Times New Roman"/>
                <w:b/>
                <w:sz w:val="24"/>
                <w:szCs w:val="24"/>
              </w:rPr>
              <w:t>, Poema de Víctor Hugo</w:t>
            </w:r>
          </w:p>
        </w:tc>
      </w:tr>
      <w:tr w:rsidR="00506625" w:rsidRPr="00017D52" w14:paraId="3BEF75A5" w14:textId="77777777" w:rsidTr="00F445D7">
        <w:tc>
          <w:tcPr>
            <w:tcW w:w="2518" w:type="dxa"/>
          </w:tcPr>
          <w:p w14:paraId="6CD00D49" w14:textId="77777777" w:rsidR="00506625" w:rsidRPr="00017D52" w:rsidRDefault="00506625" w:rsidP="005F0D99">
            <w:pPr>
              <w:spacing w:line="276" w:lineRule="auto"/>
              <w:jc w:val="both"/>
              <w:rPr>
                <w:rFonts w:ascii="Times New Roman" w:hAnsi="Times New Roman" w:cs="Times New Roman"/>
                <w:sz w:val="24"/>
                <w:szCs w:val="24"/>
              </w:rPr>
            </w:pPr>
            <w:r w:rsidRPr="00017D52">
              <w:rPr>
                <w:rFonts w:ascii="Times New Roman" w:hAnsi="Times New Roman" w:cs="Times New Roman"/>
                <w:b/>
                <w:sz w:val="24"/>
                <w:szCs w:val="24"/>
              </w:rPr>
              <w:t>Contenido</w:t>
            </w:r>
          </w:p>
        </w:tc>
        <w:tc>
          <w:tcPr>
            <w:tcW w:w="6460" w:type="dxa"/>
          </w:tcPr>
          <w:p w14:paraId="531A8D49" w14:textId="77777777" w:rsidR="00506625" w:rsidRPr="00017D52" w:rsidRDefault="00506625" w:rsidP="00017D52">
            <w:pPr>
              <w:spacing w:line="276" w:lineRule="auto"/>
              <w:jc w:val="center"/>
              <w:rPr>
                <w:rFonts w:ascii="Times New Roman" w:hAnsi="Times New Roman" w:cs="Times New Roman"/>
                <w:sz w:val="24"/>
                <w:szCs w:val="24"/>
                <w:lang w:val="es-ES"/>
              </w:rPr>
            </w:pPr>
            <w:r w:rsidRPr="00017D52">
              <w:rPr>
                <w:rFonts w:ascii="Times New Roman" w:hAnsi="Times New Roman" w:cs="Times New Roman"/>
                <w:sz w:val="24"/>
                <w:szCs w:val="24"/>
                <w:lang w:val="es-ES"/>
              </w:rPr>
              <w:t>Ella medita y sueña: —“¡Oh Dios, cuánta pobreza!”</w:t>
            </w:r>
          </w:p>
          <w:p w14:paraId="3CAB0E00" w14:textId="77777777" w:rsidR="00506625" w:rsidRPr="00017D52" w:rsidRDefault="00506625" w:rsidP="00017D52">
            <w:pPr>
              <w:spacing w:line="276" w:lineRule="auto"/>
              <w:jc w:val="center"/>
              <w:rPr>
                <w:rFonts w:ascii="Times New Roman" w:hAnsi="Times New Roman" w:cs="Times New Roman"/>
                <w:sz w:val="24"/>
                <w:szCs w:val="24"/>
                <w:lang w:val="es-ES"/>
              </w:rPr>
            </w:pPr>
            <w:r w:rsidRPr="00017D52">
              <w:rPr>
                <w:rFonts w:ascii="Times New Roman" w:hAnsi="Times New Roman" w:cs="Times New Roman"/>
                <w:sz w:val="24"/>
                <w:szCs w:val="24"/>
                <w:lang w:val="es-ES"/>
              </w:rPr>
              <w:t>Sus hijos van descalzos en invierno y verano.</w:t>
            </w:r>
          </w:p>
          <w:p w14:paraId="0944DFBC" w14:textId="77777777" w:rsidR="00506625" w:rsidRPr="00017D52" w:rsidRDefault="00506625" w:rsidP="00017D52">
            <w:pPr>
              <w:spacing w:line="276" w:lineRule="auto"/>
              <w:jc w:val="center"/>
              <w:rPr>
                <w:rFonts w:ascii="Times New Roman" w:hAnsi="Times New Roman" w:cs="Times New Roman"/>
                <w:sz w:val="24"/>
                <w:szCs w:val="24"/>
                <w:lang w:val="es-ES"/>
              </w:rPr>
            </w:pPr>
            <w:r w:rsidRPr="00017D52">
              <w:rPr>
                <w:rFonts w:ascii="Times New Roman" w:hAnsi="Times New Roman" w:cs="Times New Roman"/>
                <w:sz w:val="24"/>
                <w:szCs w:val="24"/>
                <w:lang w:val="es-ES"/>
              </w:rPr>
              <w:t>No comen pan de trigo, sólo pan de cebada.</w:t>
            </w:r>
          </w:p>
          <w:p w14:paraId="3247D895" w14:textId="77777777" w:rsidR="00506625" w:rsidRPr="00017D52" w:rsidRDefault="00506625" w:rsidP="00017D52">
            <w:pPr>
              <w:spacing w:line="276" w:lineRule="auto"/>
              <w:jc w:val="center"/>
              <w:rPr>
                <w:rFonts w:ascii="Times New Roman" w:hAnsi="Times New Roman" w:cs="Times New Roman"/>
                <w:sz w:val="24"/>
                <w:szCs w:val="24"/>
                <w:lang w:val="es-ES"/>
              </w:rPr>
            </w:pPr>
            <w:r w:rsidRPr="00017D52">
              <w:rPr>
                <w:rFonts w:ascii="Times New Roman" w:hAnsi="Times New Roman" w:cs="Times New Roman"/>
                <w:sz w:val="24"/>
                <w:szCs w:val="24"/>
                <w:lang w:val="es-ES"/>
              </w:rPr>
              <w:t>¡Oh Dios, el viento ruge como un fuelle de fragua!</w:t>
            </w:r>
          </w:p>
          <w:p w14:paraId="094CA932" w14:textId="77777777" w:rsidR="00506625" w:rsidRPr="00017D52" w:rsidRDefault="00506625" w:rsidP="00017D52">
            <w:pPr>
              <w:spacing w:line="276" w:lineRule="auto"/>
              <w:jc w:val="center"/>
              <w:rPr>
                <w:rFonts w:ascii="Times New Roman" w:hAnsi="Times New Roman" w:cs="Times New Roman"/>
                <w:sz w:val="24"/>
                <w:szCs w:val="24"/>
                <w:lang w:val="es-ES"/>
              </w:rPr>
            </w:pPr>
            <w:r w:rsidRPr="00017D52">
              <w:rPr>
                <w:rFonts w:ascii="Times New Roman" w:hAnsi="Times New Roman" w:cs="Times New Roman"/>
                <w:sz w:val="24"/>
                <w:szCs w:val="24"/>
                <w:lang w:val="es-ES"/>
              </w:rPr>
              <w:t>El mar bate en la costa como si fuera un yunque,</w:t>
            </w:r>
          </w:p>
          <w:p w14:paraId="5D038734" w14:textId="77777777" w:rsidR="00506625" w:rsidRPr="00017D52" w:rsidRDefault="00506625" w:rsidP="00017D52">
            <w:pPr>
              <w:spacing w:line="276" w:lineRule="auto"/>
              <w:jc w:val="center"/>
              <w:rPr>
                <w:rFonts w:ascii="Times New Roman" w:hAnsi="Times New Roman" w:cs="Times New Roman"/>
                <w:sz w:val="24"/>
                <w:szCs w:val="24"/>
                <w:lang w:val="es-ES"/>
              </w:rPr>
            </w:pPr>
            <w:r w:rsidRPr="00017D52">
              <w:rPr>
                <w:rFonts w:ascii="Times New Roman" w:hAnsi="Times New Roman" w:cs="Times New Roman"/>
                <w:sz w:val="24"/>
                <w:szCs w:val="24"/>
                <w:lang w:val="es-ES"/>
              </w:rPr>
              <w:t>y las estrellas huyen entre el negro huracán</w:t>
            </w:r>
          </w:p>
          <w:p w14:paraId="049AA66E" w14:textId="6B66BDE4" w:rsidR="00506625" w:rsidRPr="00017D52" w:rsidRDefault="00506625" w:rsidP="00017D52">
            <w:pPr>
              <w:spacing w:line="276" w:lineRule="auto"/>
              <w:jc w:val="center"/>
              <w:rPr>
                <w:rFonts w:ascii="Times New Roman" w:hAnsi="Times New Roman" w:cs="Times New Roman"/>
                <w:sz w:val="24"/>
                <w:szCs w:val="24"/>
                <w:lang w:val="es-ES"/>
              </w:rPr>
            </w:pPr>
            <w:r w:rsidRPr="00017D52">
              <w:rPr>
                <w:rFonts w:ascii="Times New Roman" w:hAnsi="Times New Roman" w:cs="Times New Roman"/>
                <w:sz w:val="24"/>
                <w:szCs w:val="24"/>
                <w:lang w:val="es-ES"/>
              </w:rPr>
              <w:t>como un turbión de chispas por una chimenea.</w:t>
            </w:r>
          </w:p>
        </w:tc>
      </w:tr>
    </w:tbl>
    <w:p w14:paraId="732B40D1" w14:textId="77777777" w:rsidR="00506625" w:rsidRPr="005F0D99" w:rsidRDefault="00506625" w:rsidP="005F0D99">
      <w:pPr>
        <w:spacing w:after="0" w:line="276" w:lineRule="auto"/>
        <w:jc w:val="both"/>
        <w:rPr>
          <w:rFonts w:ascii="Times New Roman" w:hAnsi="Times New Roman" w:cs="Times New Roman"/>
          <w:color w:val="E36C0A" w:themeColor="accent6" w:themeShade="BF"/>
          <w:lang w:val="es-ES"/>
        </w:rPr>
      </w:pPr>
    </w:p>
    <w:p w14:paraId="37B95ADD" w14:textId="47A3C54F" w:rsidR="00111A8D" w:rsidRPr="00017D52" w:rsidRDefault="00BC5A51" w:rsidP="005F0D99">
      <w:pPr>
        <w:spacing w:after="0" w:line="276" w:lineRule="auto"/>
        <w:jc w:val="both"/>
        <w:rPr>
          <w:rFonts w:ascii="Times New Roman" w:hAnsi="Times New Roman" w:cs="Times New Roman"/>
          <w:lang w:val="es-ES"/>
        </w:rPr>
      </w:pPr>
      <w:del w:id="1004" w:author="EUGENIA ARCE" w:date="2015-08-24T01:21:00Z">
        <w:r w:rsidRPr="00017D52">
          <w:rPr>
            <w:rFonts w:ascii="Times New Roman" w:hAnsi="Times New Roman" w:cs="Times New Roman"/>
            <w:b/>
            <w:lang w:val="es-ES"/>
          </w:rPr>
          <w:delText>Miseria</w:delText>
        </w:r>
        <w:r w:rsidRPr="00017D52">
          <w:rPr>
            <w:rFonts w:ascii="Times New Roman" w:hAnsi="Times New Roman" w:cs="Times New Roman"/>
            <w:lang w:val="es-ES"/>
          </w:rPr>
          <w:delText>,</w:delText>
        </w:r>
      </w:del>
      <w:ins w:id="1005" w:author="EUGENIA ARCE" w:date="2015-08-24T01:21:00Z">
        <w:r w:rsidR="00E179E2">
          <w:rPr>
            <w:rFonts w:ascii="Times New Roman" w:hAnsi="Times New Roman" w:cs="Times New Roman"/>
            <w:lang w:val="es-ES"/>
          </w:rPr>
          <w:t xml:space="preserve">La realidad que comenzó a vivir el mundo industrial y crecientemente urbano fue: </w:t>
        </w:r>
        <w:r w:rsidR="00E179E2">
          <w:rPr>
            <w:rFonts w:ascii="Times New Roman" w:hAnsi="Times New Roman" w:cs="Times New Roman"/>
            <w:b/>
            <w:lang w:val="es-ES"/>
          </w:rPr>
          <w:t>m</w:t>
        </w:r>
        <w:r w:rsidRPr="00017D52">
          <w:rPr>
            <w:rFonts w:ascii="Times New Roman" w:hAnsi="Times New Roman" w:cs="Times New Roman"/>
            <w:b/>
            <w:lang w:val="es-ES"/>
          </w:rPr>
          <w:t>iseria</w:t>
        </w:r>
        <w:r w:rsidR="00E179E2">
          <w:rPr>
            <w:rFonts w:ascii="Times New Roman" w:hAnsi="Times New Roman" w:cs="Times New Roman"/>
            <w:lang w:val="es-ES"/>
          </w:rPr>
          <w:t>;</w:t>
        </w:r>
      </w:ins>
      <w:r w:rsidRPr="00017D52">
        <w:rPr>
          <w:rFonts w:ascii="Times New Roman" w:hAnsi="Times New Roman" w:cs="Times New Roman"/>
          <w:lang w:val="es-ES"/>
        </w:rPr>
        <w:t xml:space="preserve"> </w:t>
      </w:r>
      <w:r w:rsidRPr="00017D52">
        <w:rPr>
          <w:rFonts w:ascii="Times New Roman" w:hAnsi="Times New Roman" w:cs="Times New Roman"/>
          <w:b/>
          <w:lang w:val="es-ES"/>
        </w:rPr>
        <w:t>precariedad</w:t>
      </w:r>
      <w:r w:rsidRPr="00017D52">
        <w:rPr>
          <w:rFonts w:ascii="Times New Roman" w:hAnsi="Times New Roman" w:cs="Times New Roman"/>
          <w:lang w:val="es-ES"/>
        </w:rPr>
        <w:t xml:space="preserve"> en el trabajo al q</w:t>
      </w:r>
      <w:r w:rsidR="00E179E2">
        <w:rPr>
          <w:rFonts w:ascii="Times New Roman" w:hAnsi="Times New Roman" w:cs="Times New Roman"/>
          <w:lang w:val="es-ES"/>
        </w:rPr>
        <w:t>ue se consideraba una mercancía</w:t>
      </w:r>
      <w:del w:id="1006" w:author="EUGENIA ARCE" w:date="2015-08-24T01:21:00Z">
        <w:r w:rsidRPr="00017D52">
          <w:rPr>
            <w:rFonts w:ascii="Times New Roman" w:hAnsi="Times New Roman" w:cs="Times New Roman"/>
            <w:lang w:val="es-ES"/>
          </w:rPr>
          <w:delText>,</w:delText>
        </w:r>
      </w:del>
      <w:ins w:id="1007" w:author="EUGENIA ARCE" w:date="2015-08-24T01:21:00Z">
        <w:r w:rsidR="00E179E2">
          <w:rPr>
            <w:rFonts w:ascii="Times New Roman" w:hAnsi="Times New Roman" w:cs="Times New Roman"/>
            <w:lang w:val="es-ES"/>
          </w:rPr>
          <w:t>;</w:t>
        </w:r>
      </w:ins>
      <w:r w:rsidRPr="00017D52">
        <w:rPr>
          <w:rFonts w:ascii="Times New Roman" w:hAnsi="Times New Roman" w:cs="Times New Roman"/>
          <w:lang w:val="es-ES"/>
        </w:rPr>
        <w:t xml:space="preserve"> amplios sectores de la sociedad </w:t>
      </w:r>
      <w:r w:rsidRPr="00017D52">
        <w:rPr>
          <w:rFonts w:ascii="Times New Roman" w:hAnsi="Times New Roman" w:cs="Times New Roman"/>
          <w:b/>
          <w:lang w:val="es-ES"/>
        </w:rPr>
        <w:t>desprotegidos</w:t>
      </w:r>
      <w:r w:rsidRPr="00017D52">
        <w:rPr>
          <w:rFonts w:ascii="Times New Roman" w:hAnsi="Times New Roman" w:cs="Times New Roman"/>
          <w:lang w:val="es-ES"/>
        </w:rPr>
        <w:t xml:space="preserve"> como los niños, las mujeres, los ancianos, los enfermos, los desempleados. </w:t>
      </w:r>
      <w:del w:id="1008" w:author="EUGENIA ARCE" w:date="2015-08-24T01:21:00Z">
        <w:r w:rsidR="00111A8D" w:rsidRPr="00017D52">
          <w:rPr>
            <w:rFonts w:ascii="Times New Roman" w:hAnsi="Times New Roman" w:cs="Times New Roman"/>
            <w:lang w:val="es-ES"/>
          </w:rPr>
          <w:delText>Realidad</w:delText>
        </w:r>
        <w:r w:rsidRPr="00017D52">
          <w:rPr>
            <w:rFonts w:ascii="Times New Roman" w:hAnsi="Times New Roman" w:cs="Times New Roman"/>
            <w:lang w:val="es-ES"/>
          </w:rPr>
          <w:delText xml:space="preserve"> </w:delText>
        </w:r>
        <w:r w:rsidR="00111A8D" w:rsidRPr="00017D52">
          <w:rPr>
            <w:rFonts w:ascii="Times New Roman" w:hAnsi="Times New Roman" w:cs="Times New Roman"/>
            <w:lang w:val="es-ES"/>
          </w:rPr>
          <w:delText>que</w:delText>
        </w:r>
      </w:del>
      <w:ins w:id="1009" w:author="EUGENIA ARCE" w:date="2015-08-24T01:21:00Z">
        <w:r w:rsidR="00E179E2">
          <w:rPr>
            <w:rFonts w:ascii="Times New Roman" w:hAnsi="Times New Roman" w:cs="Times New Roman"/>
            <w:lang w:val="es-ES"/>
          </w:rPr>
          <w:t>Esa r</w:t>
        </w:r>
        <w:r w:rsidR="00111A8D" w:rsidRPr="00017D52">
          <w:rPr>
            <w:rFonts w:ascii="Times New Roman" w:hAnsi="Times New Roman" w:cs="Times New Roman"/>
            <w:lang w:val="es-ES"/>
          </w:rPr>
          <w:t>ealidad</w:t>
        </w:r>
      </w:ins>
      <w:r w:rsidR="00111A8D" w:rsidRPr="00017D52">
        <w:rPr>
          <w:rFonts w:ascii="Times New Roman" w:hAnsi="Times New Roman" w:cs="Times New Roman"/>
          <w:lang w:val="es-ES"/>
        </w:rPr>
        <w:t xml:space="preserve"> </w:t>
      </w:r>
      <w:r w:rsidRPr="00017D52">
        <w:rPr>
          <w:rFonts w:ascii="Times New Roman" w:hAnsi="Times New Roman" w:cs="Times New Roman"/>
          <w:lang w:val="es-ES"/>
        </w:rPr>
        <w:t xml:space="preserve">implicó, en primer lugar, </w:t>
      </w:r>
      <w:r w:rsidR="00111A8D" w:rsidRPr="00017D52">
        <w:rPr>
          <w:rFonts w:ascii="Times New Roman" w:hAnsi="Times New Roman" w:cs="Times New Roman"/>
          <w:lang w:val="es-ES"/>
        </w:rPr>
        <w:t xml:space="preserve">una </w:t>
      </w:r>
      <w:r w:rsidR="00111A8D" w:rsidRPr="00017D52">
        <w:rPr>
          <w:rFonts w:ascii="Times New Roman" w:hAnsi="Times New Roman" w:cs="Times New Roman"/>
          <w:b/>
          <w:lang w:val="es-ES"/>
        </w:rPr>
        <w:t xml:space="preserve">creciente </w:t>
      </w:r>
      <w:r w:rsidRPr="00017D52">
        <w:rPr>
          <w:rFonts w:ascii="Times New Roman" w:hAnsi="Times New Roman" w:cs="Times New Roman"/>
          <w:b/>
          <w:lang w:val="es-ES"/>
        </w:rPr>
        <w:t>movilización social</w:t>
      </w:r>
      <w:r w:rsidRPr="00017D52">
        <w:rPr>
          <w:rFonts w:ascii="Times New Roman" w:hAnsi="Times New Roman" w:cs="Times New Roman"/>
          <w:lang w:val="es-ES"/>
        </w:rPr>
        <w:t xml:space="preserve"> </w:t>
      </w:r>
      <w:del w:id="1010" w:author="EUGENIA ARCE" w:date="2015-08-24T01:21:00Z">
        <w:r w:rsidRPr="00017D52">
          <w:rPr>
            <w:rFonts w:ascii="Times New Roman" w:hAnsi="Times New Roman" w:cs="Times New Roman"/>
            <w:lang w:val="es-ES"/>
          </w:rPr>
          <w:delText>que protestó ante</w:delText>
        </w:r>
      </w:del>
      <w:ins w:id="1011" w:author="EUGENIA ARCE" w:date="2015-08-24T01:21:00Z">
        <w:r w:rsidR="00E179E2">
          <w:rPr>
            <w:rFonts w:ascii="Times New Roman" w:hAnsi="Times New Roman" w:cs="Times New Roman"/>
            <w:lang w:val="es-ES"/>
          </w:rPr>
          <w:t>en rechazo a</w:t>
        </w:r>
      </w:ins>
      <w:r w:rsidRPr="00017D52">
        <w:rPr>
          <w:rFonts w:ascii="Times New Roman" w:hAnsi="Times New Roman" w:cs="Times New Roman"/>
          <w:lang w:val="es-ES"/>
        </w:rPr>
        <w:t xml:space="preserve"> las condiciones materiales de vida y, en segundo lugar, las </w:t>
      </w:r>
      <w:r w:rsidRPr="00017D52">
        <w:rPr>
          <w:rFonts w:ascii="Times New Roman" w:hAnsi="Times New Roman" w:cs="Times New Roman"/>
          <w:b/>
          <w:lang w:val="es-ES"/>
        </w:rPr>
        <w:t>trasformaciones del Estado Liberal</w:t>
      </w:r>
      <w:r w:rsidRPr="00017D52">
        <w:rPr>
          <w:rFonts w:ascii="Times New Roman" w:hAnsi="Times New Roman" w:cs="Times New Roman"/>
          <w:lang w:val="es-ES"/>
        </w:rPr>
        <w:t xml:space="preserve"> </w:t>
      </w:r>
      <w:r w:rsidR="00A178BB" w:rsidRPr="00017D52">
        <w:rPr>
          <w:rFonts w:ascii="Times New Roman" w:hAnsi="Times New Roman" w:cs="Times New Roman"/>
          <w:lang w:val="es-ES"/>
        </w:rPr>
        <w:t>al</w:t>
      </w:r>
      <w:r w:rsidRPr="00017D52">
        <w:rPr>
          <w:rFonts w:ascii="Times New Roman" w:hAnsi="Times New Roman" w:cs="Times New Roman"/>
          <w:lang w:val="es-ES"/>
        </w:rPr>
        <w:t xml:space="preserve"> introducir </w:t>
      </w:r>
      <w:r w:rsidRPr="00017D52">
        <w:rPr>
          <w:rFonts w:ascii="Times New Roman" w:hAnsi="Times New Roman" w:cs="Times New Roman"/>
          <w:b/>
          <w:lang w:val="es-ES"/>
        </w:rPr>
        <w:t>reformas</w:t>
      </w:r>
      <w:r w:rsidRPr="00017D52">
        <w:rPr>
          <w:rFonts w:ascii="Times New Roman" w:hAnsi="Times New Roman" w:cs="Times New Roman"/>
          <w:lang w:val="es-ES"/>
        </w:rPr>
        <w:t xml:space="preserve"> y desarrollar el </w:t>
      </w:r>
      <w:r w:rsidRPr="00017D52">
        <w:rPr>
          <w:rFonts w:ascii="Times New Roman" w:hAnsi="Times New Roman" w:cs="Times New Roman"/>
          <w:b/>
          <w:lang w:val="es-ES"/>
        </w:rPr>
        <w:t>intervencion</w:t>
      </w:r>
      <w:r w:rsidR="004E0C36" w:rsidRPr="00017D52">
        <w:rPr>
          <w:rFonts w:ascii="Times New Roman" w:hAnsi="Times New Roman" w:cs="Times New Roman"/>
          <w:b/>
          <w:lang w:val="es-ES"/>
        </w:rPr>
        <w:t>ismo</w:t>
      </w:r>
      <w:r w:rsidR="004E0C36" w:rsidRPr="00017D52">
        <w:rPr>
          <w:rFonts w:ascii="Times New Roman" w:hAnsi="Times New Roman" w:cs="Times New Roman"/>
          <w:lang w:val="es-ES"/>
        </w:rPr>
        <w:t xml:space="preserve"> progresivo en la sociedad.</w:t>
      </w:r>
    </w:p>
    <w:p w14:paraId="7FACBCFB" w14:textId="77777777" w:rsidR="00320680" w:rsidRPr="005F0D99" w:rsidRDefault="00320680" w:rsidP="005F0D99">
      <w:pPr>
        <w:spacing w:after="0" w:line="276" w:lineRule="auto"/>
        <w:jc w:val="both"/>
        <w:rPr>
          <w:rFonts w:ascii="Times New Roman" w:hAnsi="Times New Roman" w:cs="Times New Roman"/>
          <w:color w:val="E36C0A" w:themeColor="accent6" w:themeShade="BF"/>
          <w:lang w:val="es-ES"/>
        </w:rPr>
      </w:pPr>
    </w:p>
    <w:p w14:paraId="183F9756" w14:textId="07EC916B" w:rsidR="00DD70DB" w:rsidRPr="00DD70DB" w:rsidRDefault="00BC5A51" w:rsidP="005F0D99">
      <w:pPr>
        <w:spacing w:after="0" w:line="276" w:lineRule="auto"/>
        <w:jc w:val="both"/>
        <w:rPr>
          <w:rFonts w:ascii="Times New Roman" w:hAnsi="Times New Roman" w:cs="Times New Roman"/>
          <w:lang w:val="es-ES"/>
        </w:rPr>
      </w:pPr>
      <w:r w:rsidRPr="00DD70DB">
        <w:rPr>
          <w:rFonts w:ascii="Times New Roman" w:hAnsi="Times New Roman" w:cs="Times New Roman"/>
          <w:lang w:val="es-ES"/>
        </w:rPr>
        <w:t xml:space="preserve">Esto cambió los fines del Estado ante las demandas sociales que luchaban contra otro </w:t>
      </w:r>
      <w:r w:rsidRPr="00DD70DB">
        <w:rPr>
          <w:rFonts w:ascii="Times New Roman" w:hAnsi="Times New Roman" w:cs="Times New Roman"/>
          <w:b/>
          <w:lang w:val="es-ES"/>
        </w:rPr>
        <w:t>mal</w:t>
      </w:r>
      <w:r w:rsidRPr="00DD70DB">
        <w:rPr>
          <w:rFonts w:ascii="Times New Roman" w:hAnsi="Times New Roman" w:cs="Times New Roman"/>
          <w:lang w:val="es-ES"/>
        </w:rPr>
        <w:t xml:space="preserve">, la </w:t>
      </w:r>
      <w:r w:rsidRPr="00DD70DB">
        <w:rPr>
          <w:rFonts w:ascii="Times New Roman" w:hAnsi="Times New Roman" w:cs="Times New Roman"/>
          <w:b/>
          <w:lang w:val="es-ES"/>
        </w:rPr>
        <w:t>exclusión</w:t>
      </w:r>
      <w:r w:rsidR="00E179E2" w:rsidRPr="00E179E2">
        <w:rPr>
          <w:rFonts w:ascii="Times New Roman" w:hAnsi="Times New Roman"/>
          <w:lang w:val="es-ES"/>
          <w:rPrChange w:id="1012" w:author="EUGENIA ARCE" w:date="2015-08-24T01:21:00Z">
            <w:rPr>
              <w:rFonts w:ascii="Times New Roman" w:hAnsi="Times New Roman"/>
              <w:b/>
              <w:lang w:val="es-ES"/>
            </w:rPr>
          </w:rPrChange>
        </w:rPr>
        <w:t xml:space="preserve"> </w:t>
      </w:r>
      <w:ins w:id="1013" w:author="EUGENIA ARCE" w:date="2015-08-24T01:21:00Z">
        <w:r w:rsidR="00E179E2" w:rsidRPr="00E179E2">
          <w:rPr>
            <w:rFonts w:ascii="Times New Roman" w:hAnsi="Times New Roman" w:cs="Times New Roman"/>
            <w:lang w:val="es-ES"/>
          </w:rPr>
          <w:t>y sus manifestaciones</w:t>
        </w:r>
        <w:r w:rsidR="00E179E2">
          <w:rPr>
            <w:rFonts w:ascii="Times New Roman" w:hAnsi="Times New Roman" w:cs="Times New Roman"/>
            <w:b/>
            <w:lang w:val="es-ES"/>
          </w:rPr>
          <w:t>,</w:t>
        </w:r>
        <w:r w:rsidRPr="00DD70DB">
          <w:rPr>
            <w:rFonts w:ascii="Times New Roman" w:hAnsi="Times New Roman" w:cs="Times New Roman"/>
            <w:b/>
            <w:lang w:val="es-ES"/>
          </w:rPr>
          <w:t xml:space="preserve"> </w:t>
        </w:r>
        <w:r w:rsidR="00E179E2">
          <w:rPr>
            <w:rFonts w:ascii="Times New Roman" w:hAnsi="Times New Roman" w:cs="Times New Roman"/>
            <w:lang w:val="es-ES"/>
          </w:rPr>
          <w:t xml:space="preserve">tanto la </w:t>
        </w:r>
      </w:ins>
      <w:r w:rsidR="00E179E2">
        <w:rPr>
          <w:rFonts w:ascii="Times New Roman" w:hAnsi="Times New Roman"/>
          <w:lang w:val="es-ES"/>
          <w:rPrChange w:id="1014" w:author="EUGENIA ARCE" w:date="2015-08-24T01:21:00Z">
            <w:rPr>
              <w:rFonts w:ascii="Times New Roman" w:hAnsi="Times New Roman"/>
              <w:b/>
              <w:lang w:val="es-ES"/>
            </w:rPr>
          </w:rPrChange>
        </w:rPr>
        <w:t>política</w:t>
      </w:r>
      <w:del w:id="1015" w:author="EUGENIA ARCE" w:date="2015-08-24T01:21:00Z">
        <w:r w:rsidR="004E0C36" w:rsidRPr="00DD70DB">
          <w:rPr>
            <w:rFonts w:ascii="Times New Roman" w:hAnsi="Times New Roman" w:cs="Times New Roman"/>
            <w:lang w:val="es-ES"/>
          </w:rPr>
          <w:delText>,</w:delText>
        </w:r>
      </w:del>
      <w:ins w:id="1016" w:author="EUGENIA ARCE" w:date="2015-08-24T01:21:00Z">
        <w:r w:rsidR="00E179E2">
          <w:rPr>
            <w:rFonts w:ascii="Times New Roman" w:hAnsi="Times New Roman" w:cs="Times New Roman"/>
            <w:lang w:val="es-ES"/>
          </w:rPr>
          <w:t xml:space="preserve"> </w:t>
        </w:r>
        <w:r w:rsidR="00E179E2" w:rsidRPr="00E179E2">
          <w:rPr>
            <w:rFonts w:ascii="Times New Roman" w:hAnsi="Times New Roman" w:cs="Times New Roman"/>
            <w:lang w:val="es-ES"/>
          </w:rPr>
          <w:t>reflejada en</w:t>
        </w:r>
      </w:ins>
      <w:r w:rsidR="00E179E2" w:rsidRPr="00E179E2">
        <w:rPr>
          <w:rFonts w:ascii="Times New Roman" w:hAnsi="Times New Roman" w:cs="Times New Roman"/>
          <w:lang w:val="es-ES"/>
        </w:rPr>
        <w:t xml:space="preserve"> </w:t>
      </w:r>
      <w:r w:rsidR="004E0C36" w:rsidRPr="00E179E2">
        <w:rPr>
          <w:rFonts w:ascii="Times New Roman" w:hAnsi="Times New Roman" w:cs="Times New Roman"/>
          <w:lang w:val="es-ES"/>
        </w:rPr>
        <w:t xml:space="preserve">el </w:t>
      </w:r>
      <w:r w:rsidR="004E0C36" w:rsidRPr="00E179E2">
        <w:rPr>
          <w:rFonts w:ascii="Times New Roman" w:hAnsi="Times New Roman"/>
          <w:lang w:val="es-ES"/>
          <w:rPrChange w:id="1017" w:author="EUGENIA ARCE" w:date="2015-08-24T01:21:00Z">
            <w:rPr>
              <w:rFonts w:ascii="Times New Roman" w:hAnsi="Times New Roman"/>
              <w:i/>
              <w:lang w:val="es-ES"/>
            </w:rPr>
          </w:rPrChange>
        </w:rPr>
        <w:t>despotismo</w:t>
      </w:r>
      <w:r w:rsidR="00E179E2" w:rsidRPr="00E179E2">
        <w:rPr>
          <w:rFonts w:ascii="Times New Roman" w:hAnsi="Times New Roman" w:cs="Times New Roman"/>
          <w:lang w:val="es-ES"/>
        </w:rPr>
        <w:t xml:space="preserve">, </w:t>
      </w:r>
      <w:del w:id="1018" w:author="EUGENIA ARCE" w:date="2015-08-24T01:21:00Z">
        <w:r w:rsidR="004E0C36" w:rsidRPr="00DD70DB">
          <w:rPr>
            <w:rFonts w:ascii="Times New Roman" w:hAnsi="Times New Roman" w:cs="Times New Roman"/>
            <w:lang w:val="es-ES"/>
          </w:rPr>
          <w:delText>y</w:delText>
        </w:r>
      </w:del>
      <w:ins w:id="1019" w:author="EUGENIA ARCE" w:date="2015-08-24T01:21:00Z">
        <w:r w:rsidR="00E179E2" w:rsidRPr="00E179E2">
          <w:rPr>
            <w:rFonts w:ascii="Times New Roman" w:hAnsi="Times New Roman" w:cs="Times New Roman"/>
            <w:lang w:val="es-ES"/>
          </w:rPr>
          <w:t>como la</w:t>
        </w:r>
      </w:ins>
      <w:r w:rsidR="004E0C36" w:rsidRPr="00E179E2">
        <w:rPr>
          <w:rFonts w:ascii="Times New Roman" w:hAnsi="Times New Roman" w:cs="Times New Roman"/>
          <w:lang w:val="es-ES"/>
        </w:rPr>
        <w:t xml:space="preserve"> </w:t>
      </w:r>
      <w:r w:rsidRPr="00E179E2">
        <w:rPr>
          <w:rFonts w:ascii="Times New Roman" w:hAnsi="Times New Roman"/>
          <w:lang w:val="es-ES"/>
          <w:rPrChange w:id="1020" w:author="EUGENIA ARCE" w:date="2015-08-24T01:21:00Z">
            <w:rPr>
              <w:rFonts w:ascii="Times New Roman" w:hAnsi="Times New Roman"/>
              <w:b/>
              <w:lang w:val="es-ES"/>
            </w:rPr>
          </w:rPrChange>
        </w:rPr>
        <w:t>social</w:t>
      </w:r>
      <w:del w:id="1021" w:author="EUGENIA ARCE" w:date="2015-08-24T01:21:00Z">
        <w:r w:rsidR="004E0C36" w:rsidRPr="00DD70DB">
          <w:rPr>
            <w:rFonts w:ascii="Times New Roman" w:hAnsi="Times New Roman" w:cs="Times New Roman"/>
            <w:lang w:val="es-ES"/>
          </w:rPr>
          <w:delText>,</w:delText>
        </w:r>
      </w:del>
      <w:ins w:id="1022" w:author="EUGENIA ARCE" w:date="2015-08-24T01:21:00Z">
        <w:r w:rsidR="00E179E2" w:rsidRPr="00E179E2">
          <w:rPr>
            <w:rFonts w:ascii="Times New Roman" w:hAnsi="Times New Roman" w:cs="Times New Roman"/>
            <w:lang w:val="es-ES"/>
          </w:rPr>
          <w:t xml:space="preserve"> simbolizada por</w:t>
        </w:r>
      </w:ins>
      <w:r w:rsidR="004E0C36" w:rsidRPr="00E179E2">
        <w:rPr>
          <w:rFonts w:ascii="Times New Roman" w:hAnsi="Times New Roman" w:cs="Times New Roman"/>
          <w:lang w:val="es-ES"/>
        </w:rPr>
        <w:t xml:space="preserve"> la </w:t>
      </w:r>
      <w:r w:rsidR="004E0C36" w:rsidRPr="00E179E2">
        <w:rPr>
          <w:rFonts w:ascii="Times New Roman" w:hAnsi="Times New Roman"/>
          <w:lang w:val="es-ES"/>
          <w:rPrChange w:id="1023" w:author="EUGENIA ARCE" w:date="2015-08-24T01:21:00Z">
            <w:rPr>
              <w:rFonts w:ascii="Times New Roman" w:hAnsi="Times New Roman"/>
              <w:i/>
              <w:lang w:val="es-ES"/>
            </w:rPr>
          </w:rPrChange>
        </w:rPr>
        <w:t>oligarquía</w:t>
      </w:r>
      <w:del w:id="1024" w:author="EUGENIA ARCE" w:date="2015-08-24T01:21:00Z">
        <w:r w:rsidR="004E0C36" w:rsidRPr="00DD70DB">
          <w:rPr>
            <w:rFonts w:ascii="Times New Roman" w:hAnsi="Times New Roman" w:cs="Times New Roman"/>
            <w:lang w:val="es-ES"/>
          </w:rPr>
          <w:delText>,</w:delText>
        </w:r>
        <w:r w:rsidRPr="00DD70DB">
          <w:rPr>
            <w:rFonts w:ascii="Times New Roman" w:hAnsi="Times New Roman" w:cs="Times New Roman"/>
            <w:lang w:val="es-ES"/>
          </w:rPr>
          <w:delText xml:space="preserve"> y sus manifestacio</w:delText>
        </w:r>
        <w:r w:rsidR="004E0C36" w:rsidRPr="00DD70DB">
          <w:rPr>
            <w:rFonts w:ascii="Times New Roman" w:hAnsi="Times New Roman" w:cs="Times New Roman"/>
            <w:lang w:val="es-ES"/>
          </w:rPr>
          <w:delText>nes</w:delText>
        </w:r>
      </w:del>
      <w:r w:rsidRPr="00E179E2">
        <w:rPr>
          <w:rFonts w:ascii="Times New Roman" w:hAnsi="Times New Roman" w:cs="Times New Roman"/>
          <w:lang w:val="es-ES"/>
        </w:rPr>
        <w:t>.</w:t>
      </w:r>
    </w:p>
    <w:p w14:paraId="695C20C2" w14:textId="77777777" w:rsidR="00DD70DB" w:rsidRDefault="00DD70DB" w:rsidP="005F0D99">
      <w:pPr>
        <w:spacing w:after="0" w:line="276" w:lineRule="auto"/>
        <w:jc w:val="both"/>
        <w:rPr>
          <w:rFonts w:ascii="Times New Roman" w:hAnsi="Times New Roman" w:cs="Times New Roman"/>
          <w:color w:val="E36C0A" w:themeColor="accent6" w:themeShade="BF"/>
          <w:lang w:val="es-ES"/>
        </w:rPr>
      </w:pPr>
    </w:p>
    <w:p w14:paraId="46828546" w14:textId="2F343C3A" w:rsidR="00DD70DB" w:rsidRDefault="00DD70DB" w:rsidP="00DD70DB">
      <w:pPr>
        <w:spacing w:after="0" w:line="276" w:lineRule="auto"/>
        <w:jc w:val="both"/>
        <w:rPr>
          <w:ins w:id="1025" w:author="EUGENIA ARCE" w:date="2015-08-24T01:21:00Z"/>
          <w:rFonts w:ascii="Times New Roman" w:hAnsi="Times New Roman" w:cs="Times New Roman"/>
        </w:rPr>
      </w:pPr>
      <w:r w:rsidRPr="005F0D99">
        <w:rPr>
          <w:rFonts w:ascii="Times New Roman" w:hAnsi="Times New Roman" w:cs="Times New Roman"/>
        </w:rPr>
        <w:t xml:space="preserve">Si quieres ampliar tus conocimientos sobre </w:t>
      </w:r>
      <w:r>
        <w:rPr>
          <w:rFonts w:ascii="Times New Roman" w:hAnsi="Times New Roman" w:cs="Times New Roman"/>
        </w:rPr>
        <w:t>los derechos sociales y su importancia</w:t>
      </w:r>
      <w:r w:rsidRPr="005F0D99">
        <w:rPr>
          <w:rFonts w:ascii="Times New Roman" w:hAnsi="Times New Roman" w:cs="Times New Roman"/>
        </w:rPr>
        <w:t xml:space="preserve"> escucha </w:t>
      </w:r>
      <w:del w:id="1026" w:author="EUGENIA ARCE" w:date="2015-08-24T01:21:00Z">
        <w:r>
          <w:rPr>
            <w:rFonts w:ascii="Times New Roman" w:hAnsi="Times New Roman" w:cs="Times New Roman"/>
          </w:rPr>
          <w:delText>los</w:delText>
        </w:r>
      </w:del>
      <w:ins w:id="1027" w:author="EUGENIA ARCE" w:date="2015-08-24T01:21:00Z">
        <w:r w:rsidR="00E179E2">
          <w:rPr>
            <w:rFonts w:ascii="Times New Roman" w:hAnsi="Times New Roman" w:cs="Times New Roman"/>
          </w:rPr>
          <w:t>d</w:t>
        </w:r>
        <w:r>
          <w:rPr>
            <w:rFonts w:ascii="Times New Roman" w:hAnsi="Times New Roman" w:cs="Times New Roman"/>
          </w:rPr>
          <w:t>os</w:t>
        </w:r>
      </w:ins>
      <w:r w:rsidRPr="005F0D99">
        <w:rPr>
          <w:rFonts w:ascii="Times New Roman" w:hAnsi="Times New Roman" w:cs="Times New Roman"/>
        </w:rPr>
        <w:t xml:space="preserve"> audio</w:t>
      </w:r>
      <w:r>
        <w:rPr>
          <w:rFonts w:ascii="Times New Roman" w:hAnsi="Times New Roman" w:cs="Times New Roman"/>
        </w:rPr>
        <w:t>s</w:t>
      </w:r>
      <w:r w:rsidRPr="005F0D99">
        <w:rPr>
          <w:rFonts w:ascii="Times New Roman" w:hAnsi="Times New Roman" w:cs="Times New Roman"/>
        </w:rPr>
        <w:t xml:space="preserve"> de</w:t>
      </w:r>
      <w:del w:id="1028" w:author="EUGENIA ARCE" w:date="2015-08-24T01:21:00Z">
        <w:r w:rsidRPr="005F0D99">
          <w:rPr>
            <w:rFonts w:ascii="Times New Roman" w:hAnsi="Times New Roman" w:cs="Times New Roman"/>
          </w:rPr>
          <w:delText xml:space="preserve"> la historiadora</w:delText>
        </w:r>
      </w:del>
      <w:r w:rsidRPr="005F0D99">
        <w:rPr>
          <w:rFonts w:ascii="Times New Roman" w:hAnsi="Times New Roman" w:cs="Times New Roman"/>
        </w:rPr>
        <w:t xml:space="preserve"> Diana Uribe publicado</w:t>
      </w:r>
      <w:r>
        <w:rPr>
          <w:rFonts w:ascii="Times New Roman" w:hAnsi="Times New Roman" w:cs="Times New Roman"/>
        </w:rPr>
        <w:t>s</w:t>
      </w:r>
      <w:r w:rsidRPr="005F0D99">
        <w:rPr>
          <w:rFonts w:ascii="Times New Roman" w:hAnsi="Times New Roman" w:cs="Times New Roman"/>
        </w:rPr>
        <w:t xml:space="preserve"> en la web [</w:t>
      </w:r>
      <w:hyperlink r:id="rId15" w:history="1">
        <w:r w:rsidRPr="005F0D99">
          <w:rPr>
            <w:rStyle w:val="Hipervnculo"/>
            <w:rFonts w:ascii="Times New Roman" w:hAnsi="Times New Roman" w:cs="Times New Roman"/>
            <w:color w:val="auto"/>
          </w:rPr>
          <w:t>VER</w:t>
        </w:r>
      </w:hyperlink>
      <w:r w:rsidRPr="005F0D99">
        <w:rPr>
          <w:rFonts w:ascii="Times New Roman" w:hAnsi="Times New Roman" w:cs="Times New Roman"/>
        </w:rPr>
        <w:t>]</w:t>
      </w:r>
      <w:r>
        <w:rPr>
          <w:rFonts w:ascii="Times New Roman" w:hAnsi="Times New Roman" w:cs="Times New Roman"/>
        </w:rPr>
        <w:t xml:space="preserve"> </w:t>
      </w:r>
      <w:r w:rsidRPr="005F0D99">
        <w:rPr>
          <w:rFonts w:ascii="Times New Roman" w:hAnsi="Times New Roman" w:cs="Times New Roman"/>
        </w:rPr>
        <w:t>[</w:t>
      </w:r>
      <w:hyperlink r:id="rId16" w:history="1">
        <w:r w:rsidRPr="005F0D99">
          <w:rPr>
            <w:rStyle w:val="Hipervnculo"/>
            <w:rFonts w:ascii="Times New Roman" w:hAnsi="Times New Roman" w:cs="Times New Roman"/>
            <w:color w:val="auto"/>
          </w:rPr>
          <w:t>VER</w:t>
        </w:r>
      </w:hyperlink>
      <w:del w:id="1029" w:author="EUGENIA ARCE" w:date="2015-08-24T01:21:00Z">
        <w:r w:rsidRPr="005F0D99">
          <w:rPr>
            <w:rFonts w:ascii="Times New Roman" w:hAnsi="Times New Roman" w:cs="Times New Roman"/>
          </w:rPr>
          <w:delText>]</w:delText>
        </w:r>
        <w:r>
          <w:rPr>
            <w:rFonts w:ascii="Times New Roman" w:hAnsi="Times New Roman" w:cs="Times New Roman"/>
          </w:rPr>
          <w:delText xml:space="preserve"> (son distintos).</w:delText>
        </w:r>
      </w:del>
      <w:ins w:id="1030" w:author="EUGENIA ARCE" w:date="2015-08-24T01:21:00Z">
        <w:r w:rsidRPr="005F0D99">
          <w:rPr>
            <w:rFonts w:ascii="Times New Roman" w:hAnsi="Times New Roman" w:cs="Times New Roman"/>
          </w:rPr>
          <w:t>]</w:t>
        </w:r>
        <w:r>
          <w:rPr>
            <w:rFonts w:ascii="Times New Roman" w:hAnsi="Times New Roman" w:cs="Times New Roman"/>
          </w:rPr>
          <w:t>.</w:t>
        </w:r>
      </w:ins>
    </w:p>
    <w:p w14:paraId="092C67D3" w14:textId="77777777" w:rsidR="00E179E2" w:rsidRDefault="00E179E2" w:rsidP="00DD70DB">
      <w:pPr>
        <w:spacing w:after="0" w:line="276" w:lineRule="auto"/>
        <w:jc w:val="both"/>
        <w:rPr>
          <w:rFonts w:ascii="Times New Roman" w:hAnsi="Times New Roman" w:cs="Times New Roman"/>
        </w:rPr>
      </w:pPr>
    </w:p>
    <w:tbl>
      <w:tblPr>
        <w:tblStyle w:val="Tablaconcuadrcula"/>
        <w:tblW w:w="0" w:type="auto"/>
        <w:tblLayout w:type="fixed"/>
        <w:tblLook w:val="04A0" w:firstRow="1" w:lastRow="0" w:firstColumn="1" w:lastColumn="0" w:noHBand="0" w:noVBand="1"/>
      </w:tblPr>
      <w:tblGrid>
        <w:gridCol w:w="1809"/>
        <w:gridCol w:w="7245"/>
      </w:tblGrid>
      <w:tr w:rsidR="00DD70DB" w:rsidRPr="005F0D99" w14:paraId="66BE3C88" w14:textId="77777777" w:rsidTr="00DD70DB">
        <w:tc>
          <w:tcPr>
            <w:tcW w:w="9054" w:type="dxa"/>
            <w:gridSpan w:val="2"/>
            <w:shd w:val="clear" w:color="auto" w:fill="0D0D0D" w:themeFill="text1" w:themeFillTint="F2"/>
          </w:tcPr>
          <w:p w14:paraId="3625E490" w14:textId="77777777" w:rsidR="00DD70DB" w:rsidRPr="005F0D99" w:rsidRDefault="00DD70DB" w:rsidP="00DD70DB">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DD70DB" w:rsidRPr="005F0D99" w14:paraId="5E5C7F27" w14:textId="77777777" w:rsidTr="00DD70DB">
        <w:tc>
          <w:tcPr>
            <w:tcW w:w="1809" w:type="dxa"/>
          </w:tcPr>
          <w:p w14:paraId="2B250D8A" w14:textId="77777777" w:rsidR="00DD70DB" w:rsidRPr="005F0D99" w:rsidRDefault="00DD70DB" w:rsidP="00DD70DB">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45" w:type="dxa"/>
          </w:tcPr>
          <w:p w14:paraId="478542B2" w14:textId="0ED5C8B3" w:rsidR="00DD70DB" w:rsidRPr="005F0D99" w:rsidRDefault="00DD70DB" w:rsidP="00DD70DB">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CS_G07_09_IMG2</w:t>
            </w:r>
            <w:r>
              <w:rPr>
                <w:rFonts w:ascii="Times New Roman" w:hAnsi="Times New Roman" w:cs="Times New Roman"/>
                <w:sz w:val="24"/>
                <w:szCs w:val="24"/>
              </w:rPr>
              <w:t>3</w:t>
            </w:r>
          </w:p>
        </w:tc>
      </w:tr>
      <w:tr w:rsidR="00DD70DB" w:rsidRPr="005F0D99" w14:paraId="2D55E279" w14:textId="77777777" w:rsidTr="00DD70DB">
        <w:tc>
          <w:tcPr>
            <w:tcW w:w="1809" w:type="dxa"/>
          </w:tcPr>
          <w:p w14:paraId="1D86E8DE" w14:textId="77777777" w:rsidR="00DD70DB" w:rsidRPr="005F0D99" w:rsidRDefault="00DD70DB" w:rsidP="00DD70DB">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5BA03D20" w14:textId="109535FC" w:rsidR="00DD70DB" w:rsidRPr="005F0D99" w:rsidRDefault="00DD70DB" w:rsidP="00DD70DB">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Los derechos sociales, conquista por la dignidad humana.</w:t>
            </w:r>
          </w:p>
        </w:tc>
      </w:tr>
      <w:tr w:rsidR="00DD70DB" w:rsidRPr="005F0D99" w14:paraId="72D3E20F" w14:textId="77777777" w:rsidTr="00DD70DB">
        <w:tc>
          <w:tcPr>
            <w:tcW w:w="1809" w:type="dxa"/>
          </w:tcPr>
          <w:p w14:paraId="52DDFA5F" w14:textId="77777777" w:rsidR="00DD70DB" w:rsidRPr="005F0D99" w:rsidRDefault="00DD70DB" w:rsidP="00DD70DB">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Código Shutterstock</w:t>
            </w:r>
          </w:p>
        </w:tc>
        <w:tc>
          <w:tcPr>
            <w:tcW w:w="7245" w:type="dxa"/>
          </w:tcPr>
          <w:p w14:paraId="28DAF41E" w14:textId="13483810" w:rsidR="00DD70DB" w:rsidRPr="005F0D99" w:rsidRDefault="00DD70DB" w:rsidP="00DD70DB">
            <w:pPr>
              <w:spacing w:line="276" w:lineRule="auto"/>
              <w:jc w:val="both"/>
              <w:rPr>
                <w:rFonts w:ascii="Times New Roman" w:hAnsi="Times New Roman" w:cs="Times New Roman"/>
                <w:sz w:val="24"/>
                <w:szCs w:val="24"/>
              </w:rPr>
            </w:pPr>
            <w:r>
              <w:rPr>
                <w:rFonts w:ascii="Times New Roman" w:hAnsi="Times New Roman" w:cs="Times New Roman"/>
                <w:sz w:val="24"/>
                <w:szCs w:val="24"/>
              </w:rPr>
              <w:t>XXX</w:t>
            </w:r>
          </w:p>
        </w:tc>
      </w:tr>
      <w:tr w:rsidR="00DD70DB" w:rsidRPr="005F0D99" w14:paraId="47720AD9" w14:textId="77777777" w:rsidTr="00DD70DB">
        <w:tc>
          <w:tcPr>
            <w:tcW w:w="1809" w:type="dxa"/>
          </w:tcPr>
          <w:p w14:paraId="45945E5F" w14:textId="77777777" w:rsidR="00DD70DB" w:rsidRPr="005F0D99" w:rsidRDefault="00DD70DB" w:rsidP="00DD70DB">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67F54557" w14:textId="05D68F68" w:rsidR="00DD70DB" w:rsidRPr="005F0D99" w:rsidRDefault="00DD70DB" w:rsidP="00DD70DB">
            <w:pPr>
              <w:spacing w:line="276" w:lineRule="auto"/>
              <w:jc w:val="both"/>
              <w:rPr>
                <w:rFonts w:ascii="Times New Roman" w:hAnsi="Times New Roman" w:cs="Times New Roman"/>
                <w:sz w:val="24"/>
                <w:szCs w:val="24"/>
              </w:rPr>
            </w:pPr>
            <w:r>
              <w:rPr>
                <w:rFonts w:ascii="Times New Roman" w:hAnsi="Times New Roman" w:cs="Times New Roman"/>
                <w:sz w:val="24"/>
                <w:szCs w:val="24"/>
              </w:rPr>
              <w:t>Las condiciones materiales para vivir dignamente fueron las demandas de grupos sociales que se movilizaron por alcanzarlas.</w:t>
            </w:r>
          </w:p>
        </w:tc>
      </w:tr>
    </w:tbl>
    <w:p w14:paraId="03F6B3AE" w14:textId="77777777" w:rsidR="00111A8D" w:rsidRPr="005F0D99" w:rsidRDefault="00111A8D" w:rsidP="005F0D99">
      <w:pPr>
        <w:spacing w:after="0" w:line="276" w:lineRule="auto"/>
        <w:jc w:val="both"/>
        <w:rPr>
          <w:rFonts w:ascii="Times New Roman" w:hAnsi="Times New Roman" w:cs="Times New Roman"/>
          <w:color w:val="E36C0A" w:themeColor="accent6" w:themeShade="BF"/>
          <w:lang w:val="es-ES"/>
        </w:rPr>
      </w:pPr>
    </w:p>
    <w:p w14:paraId="235749BD" w14:textId="0ED83B1B" w:rsidR="004E0C36" w:rsidRPr="00DD70DB" w:rsidRDefault="004E0C36" w:rsidP="005F0D99">
      <w:pPr>
        <w:spacing w:after="0" w:line="276" w:lineRule="auto"/>
        <w:jc w:val="both"/>
        <w:rPr>
          <w:rFonts w:ascii="Times New Roman" w:hAnsi="Times New Roman" w:cs="Times New Roman"/>
          <w:lang w:val="es-ES"/>
        </w:rPr>
      </w:pPr>
      <w:del w:id="1031" w:author="EUGENIA ARCE" w:date="2015-08-24T01:21:00Z">
        <w:r w:rsidRPr="00DD70DB">
          <w:rPr>
            <w:rFonts w:ascii="Times New Roman" w:hAnsi="Times New Roman" w:cs="Times New Roman"/>
            <w:lang w:val="es-ES"/>
          </w:rPr>
          <w:delText>El</w:delText>
        </w:r>
      </w:del>
      <w:ins w:id="1032" w:author="EUGENIA ARCE" w:date="2015-08-24T01:21:00Z">
        <w:r w:rsidRPr="00DD70DB">
          <w:rPr>
            <w:rFonts w:ascii="Times New Roman" w:hAnsi="Times New Roman" w:cs="Times New Roman"/>
            <w:lang w:val="es-ES"/>
          </w:rPr>
          <w:t>E</w:t>
        </w:r>
        <w:r w:rsidR="00E179E2">
          <w:rPr>
            <w:rFonts w:ascii="Times New Roman" w:hAnsi="Times New Roman" w:cs="Times New Roman"/>
            <w:lang w:val="es-ES"/>
          </w:rPr>
          <w:t>n e</w:t>
        </w:r>
        <w:r w:rsidRPr="00DD70DB">
          <w:rPr>
            <w:rFonts w:ascii="Times New Roman" w:hAnsi="Times New Roman" w:cs="Times New Roman"/>
            <w:lang w:val="es-ES"/>
          </w:rPr>
          <w:t>l</w:t>
        </w:r>
      </w:ins>
      <w:r w:rsidRPr="00DD70DB">
        <w:rPr>
          <w:rFonts w:ascii="Times New Roman" w:hAnsi="Times New Roman" w:cs="Times New Roman"/>
          <w:lang w:val="es-ES"/>
        </w:rPr>
        <w:t xml:space="preserve"> núcleo de esta </w:t>
      </w:r>
      <w:del w:id="1033" w:author="EUGENIA ARCE" w:date="2015-08-24T01:21:00Z">
        <w:r w:rsidRPr="00DD70DB">
          <w:rPr>
            <w:rFonts w:ascii="Times New Roman" w:hAnsi="Times New Roman" w:cs="Times New Roman"/>
            <w:lang w:val="es-ES"/>
          </w:rPr>
          <w:delText xml:space="preserve">cuestión </w:delText>
        </w:r>
        <w:r w:rsidR="00BC5A51" w:rsidRPr="00DD70DB">
          <w:rPr>
            <w:rFonts w:ascii="Times New Roman" w:hAnsi="Times New Roman" w:cs="Times New Roman"/>
            <w:lang w:val="es-ES"/>
          </w:rPr>
          <w:delText>la constituyó</w:delText>
        </w:r>
      </w:del>
      <w:ins w:id="1034" w:author="EUGENIA ARCE" w:date="2015-08-24T01:21:00Z">
        <w:r w:rsidR="00E179E2">
          <w:rPr>
            <w:rFonts w:ascii="Times New Roman" w:hAnsi="Times New Roman" w:cs="Times New Roman"/>
            <w:lang w:val="es-ES"/>
          </w:rPr>
          <w:t>nueva fase de las discusiones sobre el Estado aparecen</w:t>
        </w:r>
      </w:ins>
      <w:r w:rsidR="00BC5A51" w:rsidRPr="00DD70DB">
        <w:rPr>
          <w:rFonts w:ascii="Times New Roman" w:hAnsi="Times New Roman" w:cs="Times New Roman"/>
          <w:lang w:val="es-ES"/>
        </w:rPr>
        <w:t xml:space="preserve"> el </w:t>
      </w:r>
      <w:r w:rsidR="00BC5A51" w:rsidRPr="00DD70DB">
        <w:rPr>
          <w:rFonts w:ascii="Times New Roman" w:hAnsi="Times New Roman" w:cs="Times New Roman"/>
          <w:b/>
          <w:lang w:val="es-ES"/>
        </w:rPr>
        <w:t xml:space="preserve">derecho </w:t>
      </w:r>
      <w:r w:rsidR="00E179E2">
        <w:rPr>
          <w:rFonts w:ascii="Times New Roman" w:hAnsi="Times New Roman" w:cs="Times New Roman"/>
          <w:b/>
          <w:lang w:val="es-ES"/>
        </w:rPr>
        <w:t>de</w:t>
      </w:r>
      <w:r w:rsidR="00BC5A51" w:rsidRPr="00DD70DB">
        <w:rPr>
          <w:rFonts w:ascii="Times New Roman" w:hAnsi="Times New Roman" w:cs="Times New Roman"/>
          <w:b/>
          <w:lang w:val="es-ES"/>
        </w:rPr>
        <w:t>l trabajo</w:t>
      </w:r>
      <w:r w:rsidR="00BC5A51" w:rsidRPr="00DD70DB">
        <w:rPr>
          <w:rFonts w:ascii="Times New Roman" w:hAnsi="Times New Roman" w:cs="Times New Roman"/>
          <w:lang w:val="es-ES"/>
        </w:rPr>
        <w:t xml:space="preserve">, las </w:t>
      </w:r>
      <w:r w:rsidR="00BC5A51" w:rsidRPr="00DD70DB">
        <w:rPr>
          <w:rFonts w:ascii="Times New Roman" w:hAnsi="Times New Roman" w:cs="Times New Roman"/>
          <w:b/>
          <w:lang w:val="es-ES"/>
        </w:rPr>
        <w:t>condiciones laborales</w:t>
      </w:r>
      <w:r w:rsidR="00BC5A51" w:rsidRPr="00DD70DB">
        <w:rPr>
          <w:rFonts w:ascii="Times New Roman" w:hAnsi="Times New Roman" w:cs="Times New Roman"/>
          <w:lang w:val="es-ES"/>
        </w:rPr>
        <w:t xml:space="preserve"> en relación con el </w:t>
      </w:r>
      <w:r w:rsidR="00BC5A51" w:rsidRPr="00DD70DB">
        <w:rPr>
          <w:rFonts w:ascii="Times New Roman" w:hAnsi="Times New Roman" w:cs="Times New Roman"/>
          <w:b/>
          <w:lang w:val="es-ES"/>
        </w:rPr>
        <w:t>salario</w:t>
      </w:r>
      <w:r w:rsidR="00BC5A51" w:rsidRPr="00DD70DB">
        <w:rPr>
          <w:rFonts w:ascii="Times New Roman" w:hAnsi="Times New Roman" w:cs="Times New Roman"/>
          <w:lang w:val="es-ES"/>
        </w:rPr>
        <w:t xml:space="preserve">, el </w:t>
      </w:r>
      <w:r w:rsidR="00BC5A51" w:rsidRPr="00DD70DB">
        <w:rPr>
          <w:rFonts w:ascii="Times New Roman" w:hAnsi="Times New Roman" w:cs="Times New Roman"/>
          <w:b/>
          <w:lang w:val="es-ES"/>
        </w:rPr>
        <w:t>horario</w:t>
      </w:r>
      <w:r w:rsidR="00BC5A51" w:rsidRPr="00DD70DB">
        <w:rPr>
          <w:rFonts w:ascii="Times New Roman" w:hAnsi="Times New Roman" w:cs="Times New Roman"/>
          <w:lang w:val="es-ES"/>
        </w:rPr>
        <w:t xml:space="preserve">, la </w:t>
      </w:r>
      <w:r w:rsidR="00BC5A51" w:rsidRPr="00DD70DB">
        <w:rPr>
          <w:rFonts w:ascii="Times New Roman" w:hAnsi="Times New Roman" w:cs="Times New Roman"/>
          <w:b/>
          <w:lang w:val="es-ES"/>
        </w:rPr>
        <w:t>enfermedad laboral</w:t>
      </w:r>
      <w:del w:id="1035" w:author="EUGENIA ARCE" w:date="2015-08-24T01:21:00Z">
        <w:r w:rsidR="00BC5A51" w:rsidRPr="00DD70DB">
          <w:rPr>
            <w:rFonts w:ascii="Times New Roman" w:hAnsi="Times New Roman" w:cs="Times New Roman"/>
            <w:lang w:val="es-ES"/>
          </w:rPr>
          <w:delText>,</w:delText>
        </w:r>
      </w:del>
      <w:ins w:id="1036" w:author="EUGENIA ARCE" w:date="2015-08-24T01:21:00Z">
        <w:r w:rsidR="00E179E2">
          <w:rPr>
            <w:rFonts w:ascii="Times New Roman" w:hAnsi="Times New Roman" w:cs="Times New Roman"/>
            <w:lang w:val="es-ES"/>
          </w:rPr>
          <w:t xml:space="preserve"> y</w:t>
        </w:r>
      </w:ins>
      <w:r w:rsidR="00BC5A51" w:rsidRPr="00DD70DB">
        <w:rPr>
          <w:rFonts w:ascii="Times New Roman" w:hAnsi="Times New Roman" w:cs="Times New Roman"/>
          <w:lang w:val="es-ES"/>
        </w:rPr>
        <w:t xml:space="preserve"> las </w:t>
      </w:r>
      <w:r w:rsidR="00BC5A51" w:rsidRPr="00DD70DB">
        <w:rPr>
          <w:rFonts w:ascii="Times New Roman" w:hAnsi="Times New Roman" w:cs="Times New Roman"/>
          <w:b/>
          <w:lang w:val="es-ES"/>
        </w:rPr>
        <w:t>prestaciones sociales</w:t>
      </w:r>
      <w:r w:rsidR="00BC5A51" w:rsidRPr="00DD70DB">
        <w:rPr>
          <w:rFonts w:ascii="Times New Roman" w:hAnsi="Times New Roman" w:cs="Times New Roman"/>
          <w:lang w:val="es-ES"/>
        </w:rPr>
        <w:t xml:space="preserve">. </w:t>
      </w:r>
      <w:r w:rsidRPr="00DD70DB">
        <w:rPr>
          <w:rFonts w:ascii="Times New Roman" w:hAnsi="Times New Roman" w:cs="Times New Roman"/>
          <w:lang w:val="es-ES"/>
        </w:rPr>
        <w:t>D</w:t>
      </w:r>
      <w:r w:rsidR="00BC5A51" w:rsidRPr="00DD70DB">
        <w:rPr>
          <w:rFonts w:ascii="Times New Roman" w:hAnsi="Times New Roman" w:cs="Times New Roman"/>
          <w:lang w:val="es-ES"/>
        </w:rPr>
        <w:t xml:space="preserve">e los derechos civiles y sus garantías pasamos a los derechos sociales y económicos y </w:t>
      </w:r>
      <w:r w:rsidRPr="00DD70DB">
        <w:rPr>
          <w:rFonts w:ascii="Times New Roman" w:hAnsi="Times New Roman" w:cs="Times New Roman"/>
          <w:lang w:val="es-ES"/>
        </w:rPr>
        <w:t xml:space="preserve">a </w:t>
      </w:r>
      <w:r w:rsidR="00BC5A51" w:rsidRPr="00DD70DB">
        <w:rPr>
          <w:rFonts w:ascii="Times New Roman" w:hAnsi="Times New Roman" w:cs="Times New Roman"/>
          <w:lang w:val="es-ES"/>
        </w:rPr>
        <w:t xml:space="preserve">su garantía. </w:t>
      </w:r>
    </w:p>
    <w:p w14:paraId="3B7D9F05" w14:textId="77777777" w:rsidR="004E0C36" w:rsidRPr="005F0D99" w:rsidRDefault="004E0C36" w:rsidP="005F0D99">
      <w:pPr>
        <w:spacing w:after="0" w:line="276" w:lineRule="auto"/>
        <w:jc w:val="both"/>
        <w:rPr>
          <w:rFonts w:ascii="Times New Roman" w:hAnsi="Times New Roman" w:cs="Times New Roman"/>
          <w:color w:val="E36C0A" w:themeColor="accent6" w:themeShade="BF"/>
          <w:lang w:val="es-ES"/>
        </w:rPr>
      </w:pPr>
    </w:p>
    <w:p w14:paraId="40431508" w14:textId="77777777" w:rsidR="004E0C36" w:rsidRPr="00DD70DB" w:rsidRDefault="004E0C36" w:rsidP="005F0D99">
      <w:pPr>
        <w:spacing w:after="0" w:line="276" w:lineRule="auto"/>
        <w:jc w:val="both"/>
        <w:rPr>
          <w:del w:id="1037" w:author="EUGENIA ARCE" w:date="2015-08-24T01:21:00Z"/>
          <w:rFonts w:ascii="Times New Roman" w:hAnsi="Times New Roman" w:cs="Times New Roman"/>
          <w:lang w:val="es-ES"/>
        </w:rPr>
      </w:pPr>
      <w:del w:id="1038" w:author="EUGENIA ARCE" w:date="2015-08-24T01:21:00Z">
        <w:r w:rsidRPr="00DD70DB">
          <w:rPr>
            <w:rFonts w:ascii="Times New Roman" w:hAnsi="Times New Roman" w:cs="Times New Roman"/>
            <w:lang w:val="es-ES"/>
          </w:rPr>
          <w:delText>Qué</w:delText>
        </w:r>
      </w:del>
      <w:ins w:id="1039" w:author="EUGENIA ARCE" w:date="2015-08-24T01:21:00Z">
        <w:r w:rsidR="00E179E2">
          <w:rPr>
            <w:rFonts w:ascii="Times New Roman" w:hAnsi="Times New Roman" w:cs="Times New Roman"/>
            <w:lang w:val="es-ES"/>
          </w:rPr>
          <w:t>Y en este contexto, la pregunta que se abordaría fue ¿q</w:t>
        </w:r>
        <w:r w:rsidRPr="00DD70DB">
          <w:rPr>
            <w:rFonts w:ascii="Times New Roman" w:hAnsi="Times New Roman" w:cs="Times New Roman"/>
            <w:lang w:val="es-ES"/>
          </w:rPr>
          <w:t>ué</w:t>
        </w:r>
      </w:ins>
      <w:r w:rsidRPr="00DD70DB">
        <w:rPr>
          <w:rFonts w:ascii="Times New Roman" w:hAnsi="Times New Roman" w:cs="Times New Roman"/>
          <w:lang w:val="es-ES"/>
        </w:rPr>
        <w:t xml:space="preserve"> le corresponde al Estado</w:t>
      </w:r>
      <w:del w:id="1040" w:author="EUGENIA ARCE" w:date="2015-08-24T01:21:00Z">
        <w:r w:rsidRPr="00DD70DB">
          <w:rPr>
            <w:rFonts w:ascii="Times New Roman" w:hAnsi="Times New Roman" w:cs="Times New Roman"/>
            <w:lang w:val="es-ES"/>
          </w:rPr>
          <w:delText>, es la pregunta que se aborda.</w:delText>
        </w:r>
        <w:r w:rsidR="00BC5A51" w:rsidRPr="00DD70DB">
          <w:rPr>
            <w:rFonts w:ascii="Times New Roman" w:hAnsi="Times New Roman" w:cs="Times New Roman"/>
            <w:lang w:val="es-ES"/>
          </w:rPr>
          <w:delText xml:space="preserve"> </w:delText>
        </w:r>
      </w:del>
    </w:p>
    <w:p w14:paraId="688AACCE" w14:textId="77777777" w:rsidR="004E0C36" w:rsidRPr="005F0D99" w:rsidRDefault="004E0C36" w:rsidP="005F0D99">
      <w:pPr>
        <w:spacing w:after="0" w:line="276" w:lineRule="auto"/>
        <w:jc w:val="both"/>
        <w:rPr>
          <w:del w:id="1041" w:author="EUGENIA ARCE" w:date="2015-08-24T01:21:00Z"/>
          <w:rFonts w:ascii="Times New Roman" w:hAnsi="Times New Roman" w:cs="Times New Roman"/>
          <w:color w:val="E36C0A" w:themeColor="accent6" w:themeShade="BF"/>
          <w:lang w:val="es-ES"/>
        </w:rPr>
      </w:pPr>
    </w:p>
    <w:p w14:paraId="20CAA49C" w14:textId="470F3F24" w:rsidR="00111A8D" w:rsidRPr="00E179E2" w:rsidRDefault="004E0C36" w:rsidP="005F0D99">
      <w:pPr>
        <w:spacing w:after="0" w:line="276" w:lineRule="auto"/>
        <w:jc w:val="both"/>
        <w:rPr>
          <w:rFonts w:ascii="Times New Roman" w:hAnsi="Times New Roman"/>
          <w:color w:val="E36C0A" w:themeColor="accent6" w:themeShade="BF"/>
          <w:lang w:val="es-ES"/>
          <w:rPrChange w:id="1042" w:author="EUGENIA ARCE" w:date="2015-08-24T01:21:00Z">
            <w:rPr>
              <w:rFonts w:ascii="Times New Roman" w:hAnsi="Times New Roman"/>
              <w:lang w:val="es-ES"/>
            </w:rPr>
          </w:rPrChange>
        </w:rPr>
      </w:pPr>
      <w:del w:id="1043" w:author="EUGENIA ARCE" w:date="2015-08-24T01:21:00Z">
        <w:r w:rsidRPr="009A6DDE">
          <w:rPr>
            <w:rFonts w:ascii="Times New Roman" w:hAnsi="Times New Roman" w:cs="Times New Roman"/>
            <w:lang w:val="es-ES"/>
          </w:rPr>
          <w:delText>Generar</w:delText>
        </w:r>
      </w:del>
      <w:ins w:id="1044" w:author="EUGENIA ARCE" w:date="2015-08-24T01:21:00Z">
        <w:r w:rsidR="00E179E2">
          <w:rPr>
            <w:rFonts w:ascii="Times New Roman" w:hAnsi="Times New Roman" w:cs="Times New Roman"/>
            <w:lang w:val="es-ES"/>
          </w:rPr>
          <w:t>?</w:t>
        </w:r>
        <w:r w:rsidR="00E179E2">
          <w:rPr>
            <w:rFonts w:ascii="Times New Roman" w:hAnsi="Times New Roman" w:cs="Times New Roman"/>
            <w:color w:val="E36C0A" w:themeColor="accent6" w:themeShade="BF"/>
            <w:lang w:val="es-ES"/>
          </w:rPr>
          <w:t xml:space="preserve"> </w:t>
        </w:r>
        <w:r w:rsidR="00E179E2">
          <w:rPr>
            <w:rFonts w:ascii="Times New Roman" w:hAnsi="Times New Roman" w:cs="Times New Roman"/>
            <w:lang w:val="es-ES"/>
          </w:rPr>
          <w:t>Surgió así la noción sobre su responsabilidad de g</w:t>
        </w:r>
        <w:r w:rsidRPr="009A6DDE">
          <w:rPr>
            <w:rFonts w:ascii="Times New Roman" w:hAnsi="Times New Roman" w:cs="Times New Roman"/>
            <w:lang w:val="es-ES"/>
          </w:rPr>
          <w:t>enerar</w:t>
        </w:r>
      </w:ins>
      <w:r w:rsidR="00BC5A51" w:rsidRPr="009A6DDE">
        <w:rPr>
          <w:rFonts w:ascii="Times New Roman" w:hAnsi="Times New Roman" w:cs="Times New Roman"/>
          <w:lang w:val="es-ES"/>
        </w:rPr>
        <w:t xml:space="preserve"> las condiciones para que la </w:t>
      </w:r>
      <w:r w:rsidR="00BC5A51" w:rsidRPr="009A6DDE">
        <w:rPr>
          <w:rFonts w:ascii="Times New Roman" w:hAnsi="Times New Roman" w:cs="Times New Roman"/>
          <w:b/>
          <w:lang w:val="es-ES"/>
        </w:rPr>
        <w:t>igualdad</w:t>
      </w:r>
      <w:r w:rsidR="00BC5A51" w:rsidRPr="009A6DDE">
        <w:rPr>
          <w:rFonts w:ascii="Times New Roman" w:hAnsi="Times New Roman" w:cs="Times New Roman"/>
          <w:lang w:val="es-ES"/>
        </w:rPr>
        <w:t xml:space="preserve"> sea </w:t>
      </w:r>
      <w:r w:rsidR="00BC5A51" w:rsidRPr="009A6DDE">
        <w:rPr>
          <w:rFonts w:ascii="Times New Roman" w:hAnsi="Times New Roman" w:cs="Times New Roman"/>
          <w:b/>
          <w:lang w:val="es-ES"/>
        </w:rPr>
        <w:t>real</w:t>
      </w:r>
      <w:r w:rsidR="00BC5A51" w:rsidRPr="009A6DDE">
        <w:rPr>
          <w:rFonts w:ascii="Times New Roman" w:hAnsi="Times New Roman" w:cs="Times New Roman"/>
          <w:lang w:val="es-ES"/>
        </w:rPr>
        <w:t xml:space="preserve"> y </w:t>
      </w:r>
      <w:r w:rsidR="00BC5A51" w:rsidRPr="009A6DDE">
        <w:rPr>
          <w:rFonts w:ascii="Times New Roman" w:hAnsi="Times New Roman" w:cs="Times New Roman"/>
          <w:b/>
          <w:lang w:val="es-ES"/>
        </w:rPr>
        <w:t>efectiva</w:t>
      </w:r>
      <w:r w:rsidR="00BC5A51" w:rsidRPr="009A6DDE">
        <w:rPr>
          <w:rFonts w:ascii="Times New Roman" w:hAnsi="Times New Roman" w:cs="Times New Roman"/>
          <w:lang w:val="es-ES"/>
        </w:rPr>
        <w:t xml:space="preserve">, </w:t>
      </w:r>
      <w:ins w:id="1045" w:author="EUGENIA ARCE" w:date="2015-08-24T01:21:00Z">
        <w:r w:rsidR="00E179E2">
          <w:rPr>
            <w:rFonts w:ascii="Times New Roman" w:hAnsi="Times New Roman" w:cs="Times New Roman"/>
            <w:lang w:val="es-ES"/>
          </w:rPr>
          <w:t xml:space="preserve">y de </w:t>
        </w:r>
      </w:ins>
      <w:r w:rsidR="00BC5A51" w:rsidRPr="009A6DDE">
        <w:rPr>
          <w:rFonts w:ascii="Times New Roman" w:hAnsi="Times New Roman" w:cs="Times New Roman"/>
          <w:lang w:val="es-ES"/>
        </w:rPr>
        <w:t xml:space="preserve">asumir un </w:t>
      </w:r>
      <w:r w:rsidR="00BC5A51" w:rsidRPr="009A6DDE">
        <w:rPr>
          <w:rFonts w:ascii="Times New Roman" w:hAnsi="Times New Roman" w:cs="Times New Roman"/>
          <w:b/>
          <w:lang w:val="es-ES"/>
        </w:rPr>
        <w:t>papel activo</w:t>
      </w:r>
      <w:r w:rsidR="00BC5A51" w:rsidRPr="009A6DDE">
        <w:rPr>
          <w:rFonts w:ascii="Times New Roman" w:hAnsi="Times New Roman" w:cs="Times New Roman"/>
          <w:lang w:val="es-ES"/>
        </w:rPr>
        <w:t xml:space="preserve">. </w:t>
      </w:r>
      <w:del w:id="1046" w:author="EUGENIA ARCE" w:date="2015-08-24T01:21:00Z">
        <w:r w:rsidR="00BC5A51" w:rsidRPr="009A6DDE">
          <w:rPr>
            <w:rFonts w:ascii="Times New Roman" w:hAnsi="Times New Roman" w:cs="Times New Roman"/>
            <w:lang w:val="es-ES"/>
          </w:rPr>
          <w:delText>No</w:delText>
        </w:r>
      </w:del>
      <w:ins w:id="1047" w:author="EUGENIA ARCE" w:date="2015-08-24T01:21:00Z">
        <w:r w:rsidR="00B05CA7">
          <w:rPr>
            <w:rFonts w:ascii="Times New Roman" w:hAnsi="Times New Roman" w:cs="Times New Roman"/>
            <w:lang w:val="es-ES"/>
          </w:rPr>
          <w:t>El argumento central es que n</w:t>
        </w:r>
        <w:r w:rsidR="00BC5A51" w:rsidRPr="009A6DDE">
          <w:rPr>
            <w:rFonts w:ascii="Times New Roman" w:hAnsi="Times New Roman" w:cs="Times New Roman"/>
            <w:lang w:val="es-ES"/>
          </w:rPr>
          <w:t>o</w:t>
        </w:r>
      </w:ins>
      <w:r w:rsidR="00BC5A51" w:rsidRPr="009A6DDE">
        <w:rPr>
          <w:rFonts w:ascii="Times New Roman" w:hAnsi="Times New Roman" w:cs="Times New Roman"/>
          <w:lang w:val="es-ES"/>
        </w:rPr>
        <w:t xml:space="preserve"> basta que </w:t>
      </w:r>
      <w:r w:rsidRPr="009A6DDE">
        <w:rPr>
          <w:rFonts w:ascii="Times New Roman" w:hAnsi="Times New Roman" w:cs="Times New Roman"/>
          <w:lang w:val="es-ES"/>
        </w:rPr>
        <w:t>las personas</w:t>
      </w:r>
      <w:r w:rsidR="00BC5A51" w:rsidRPr="009A6DDE">
        <w:rPr>
          <w:rFonts w:ascii="Times New Roman" w:hAnsi="Times New Roman" w:cs="Times New Roman"/>
          <w:lang w:val="es-ES"/>
        </w:rPr>
        <w:t xml:space="preserve"> sea</w:t>
      </w:r>
      <w:r w:rsidRPr="009A6DDE">
        <w:rPr>
          <w:rFonts w:ascii="Times New Roman" w:hAnsi="Times New Roman" w:cs="Times New Roman"/>
          <w:lang w:val="es-ES"/>
        </w:rPr>
        <w:t>n</w:t>
      </w:r>
      <w:r w:rsidR="00BC5A51" w:rsidRPr="009A6DDE">
        <w:rPr>
          <w:rFonts w:ascii="Times New Roman" w:hAnsi="Times New Roman" w:cs="Times New Roman"/>
          <w:lang w:val="es-ES"/>
        </w:rPr>
        <w:t xml:space="preserve"> igual</w:t>
      </w:r>
      <w:r w:rsidRPr="009A6DDE">
        <w:rPr>
          <w:rFonts w:ascii="Times New Roman" w:hAnsi="Times New Roman" w:cs="Times New Roman"/>
          <w:lang w:val="es-ES"/>
        </w:rPr>
        <w:t>es</w:t>
      </w:r>
      <w:r w:rsidR="00BC5A51" w:rsidRPr="009A6DDE">
        <w:rPr>
          <w:rFonts w:ascii="Times New Roman" w:hAnsi="Times New Roman" w:cs="Times New Roman"/>
          <w:lang w:val="es-ES"/>
        </w:rPr>
        <w:t xml:space="preserve"> ante la ley si las condiciones materiales en las que se desenvuelve la vida </w:t>
      </w:r>
      <w:r w:rsidRPr="009A6DDE">
        <w:rPr>
          <w:rFonts w:ascii="Times New Roman" w:hAnsi="Times New Roman" w:cs="Times New Roman"/>
          <w:lang w:val="es-ES"/>
        </w:rPr>
        <w:t xml:space="preserve">diaria </w:t>
      </w:r>
      <w:r w:rsidR="00BC5A51" w:rsidRPr="009A6DDE">
        <w:rPr>
          <w:rFonts w:ascii="Times New Roman" w:hAnsi="Times New Roman" w:cs="Times New Roman"/>
          <w:lang w:val="es-ES"/>
        </w:rPr>
        <w:t xml:space="preserve">no hacen que </w:t>
      </w:r>
      <w:ins w:id="1048" w:author="EUGENIA ARCE" w:date="2015-08-24T01:21:00Z">
        <w:r w:rsidR="00B05CA7">
          <w:rPr>
            <w:rFonts w:ascii="Times New Roman" w:hAnsi="Times New Roman" w:cs="Times New Roman"/>
            <w:lang w:val="es-ES"/>
          </w:rPr>
          <w:t xml:space="preserve">la dignidad humana </w:t>
        </w:r>
        <w:r w:rsidR="00633A48">
          <w:rPr>
            <w:rFonts w:ascii="Times New Roman" w:hAnsi="Times New Roman" w:cs="Times New Roman"/>
            <w:lang w:val="es-ES"/>
          </w:rPr>
          <w:t xml:space="preserve">y la vida en condiciones dignas </w:t>
        </w:r>
      </w:ins>
      <w:r w:rsidR="00BC5A51" w:rsidRPr="009A6DDE">
        <w:rPr>
          <w:rFonts w:ascii="Times New Roman" w:hAnsi="Times New Roman" w:cs="Times New Roman"/>
          <w:lang w:val="es-ES"/>
        </w:rPr>
        <w:t>sea una realidad</w:t>
      </w:r>
      <w:ins w:id="1049" w:author="EUGENIA ARCE" w:date="2015-08-24T01:21:00Z">
        <w:r w:rsidR="00633A48">
          <w:rPr>
            <w:rFonts w:ascii="Times New Roman" w:hAnsi="Times New Roman" w:cs="Times New Roman"/>
            <w:lang w:val="es-ES"/>
          </w:rPr>
          <w:t xml:space="preserve"> para todas las personas</w:t>
        </w:r>
      </w:ins>
      <w:r w:rsidR="00BC5A51" w:rsidRPr="009A6DDE">
        <w:rPr>
          <w:rFonts w:ascii="Times New Roman" w:hAnsi="Times New Roman" w:cs="Times New Roman"/>
          <w:lang w:val="es-ES"/>
        </w:rPr>
        <w:t xml:space="preserve">. </w:t>
      </w:r>
    </w:p>
    <w:p w14:paraId="0B17ABAA" w14:textId="77777777" w:rsidR="00111A8D" w:rsidRPr="005F0D99" w:rsidRDefault="00111A8D"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ook w:val="04A0" w:firstRow="1" w:lastRow="0" w:firstColumn="1" w:lastColumn="0" w:noHBand="0" w:noVBand="1"/>
      </w:tblPr>
      <w:tblGrid>
        <w:gridCol w:w="2518"/>
        <w:gridCol w:w="6460"/>
      </w:tblGrid>
      <w:tr w:rsidR="00111A8D" w:rsidRPr="009A6DDE" w14:paraId="1AFA9615" w14:textId="77777777" w:rsidTr="00F445D7">
        <w:tc>
          <w:tcPr>
            <w:tcW w:w="8978" w:type="dxa"/>
            <w:gridSpan w:val="2"/>
            <w:shd w:val="clear" w:color="auto" w:fill="000000" w:themeFill="text1"/>
          </w:tcPr>
          <w:p w14:paraId="32D11AB6" w14:textId="77777777" w:rsidR="00111A8D" w:rsidRPr="009A6DDE" w:rsidRDefault="00111A8D" w:rsidP="009A6DDE">
            <w:pPr>
              <w:spacing w:line="276" w:lineRule="auto"/>
              <w:jc w:val="center"/>
              <w:rPr>
                <w:rFonts w:ascii="Times New Roman" w:hAnsi="Times New Roman" w:cs="Times New Roman"/>
                <w:b/>
                <w:sz w:val="24"/>
                <w:szCs w:val="24"/>
              </w:rPr>
            </w:pPr>
            <w:r w:rsidRPr="009A6DDE">
              <w:rPr>
                <w:rFonts w:ascii="Times New Roman" w:hAnsi="Times New Roman" w:cs="Times New Roman"/>
                <w:b/>
                <w:sz w:val="24"/>
                <w:szCs w:val="24"/>
              </w:rPr>
              <w:t>Destacado</w:t>
            </w:r>
          </w:p>
        </w:tc>
      </w:tr>
      <w:tr w:rsidR="00111A8D" w:rsidRPr="009A6DDE" w14:paraId="5BDEB4F8" w14:textId="77777777" w:rsidTr="00F445D7">
        <w:tc>
          <w:tcPr>
            <w:tcW w:w="2518" w:type="dxa"/>
          </w:tcPr>
          <w:p w14:paraId="1A5C6592" w14:textId="77777777" w:rsidR="00111A8D" w:rsidRPr="009A6DDE" w:rsidRDefault="00111A8D" w:rsidP="005F0D99">
            <w:pPr>
              <w:spacing w:line="276" w:lineRule="auto"/>
              <w:jc w:val="both"/>
              <w:rPr>
                <w:rFonts w:ascii="Times New Roman" w:hAnsi="Times New Roman" w:cs="Times New Roman"/>
                <w:b/>
                <w:sz w:val="24"/>
                <w:szCs w:val="24"/>
              </w:rPr>
            </w:pPr>
            <w:r w:rsidRPr="009A6DDE">
              <w:rPr>
                <w:rFonts w:ascii="Times New Roman" w:hAnsi="Times New Roman" w:cs="Times New Roman"/>
                <w:b/>
                <w:sz w:val="24"/>
                <w:szCs w:val="24"/>
              </w:rPr>
              <w:t>Título</w:t>
            </w:r>
          </w:p>
        </w:tc>
        <w:tc>
          <w:tcPr>
            <w:tcW w:w="6460" w:type="dxa"/>
          </w:tcPr>
          <w:p w14:paraId="65B13F85" w14:textId="23803957" w:rsidR="00111A8D" w:rsidRPr="009A6DDE" w:rsidRDefault="00111A8D" w:rsidP="005F0D99">
            <w:pPr>
              <w:spacing w:line="276" w:lineRule="auto"/>
              <w:jc w:val="both"/>
              <w:rPr>
                <w:rFonts w:ascii="Times New Roman" w:hAnsi="Times New Roman" w:cs="Times New Roman"/>
                <w:b/>
                <w:sz w:val="24"/>
                <w:szCs w:val="24"/>
              </w:rPr>
            </w:pPr>
            <w:r w:rsidRPr="009A6DDE">
              <w:rPr>
                <w:rFonts w:ascii="Times New Roman" w:hAnsi="Times New Roman" w:cs="Times New Roman"/>
                <w:b/>
                <w:sz w:val="24"/>
                <w:szCs w:val="24"/>
              </w:rPr>
              <w:t>No basta la ley y la igualdad ante ella</w:t>
            </w:r>
          </w:p>
        </w:tc>
      </w:tr>
      <w:tr w:rsidR="00111A8D" w:rsidRPr="009A6DDE" w14:paraId="39A949A3" w14:textId="77777777" w:rsidTr="00F445D7">
        <w:tc>
          <w:tcPr>
            <w:tcW w:w="2518" w:type="dxa"/>
          </w:tcPr>
          <w:p w14:paraId="09D17E44" w14:textId="77777777" w:rsidR="00111A8D" w:rsidRPr="00633A48" w:rsidRDefault="00111A8D" w:rsidP="005F0D99">
            <w:pPr>
              <w:spacing w:line="276" w:lineRule="auto"/>
              <w:jc w:val="both"/>
              <w:rPr>
                <w:rFonts w:ascii="Times New Roman" w:hAnsi="Times New Roman" w:cs="Times New Roman"/>
                <w:sz w:val="24"/>
                <w:szCs w:val="24"/>
              </w:rPr>
            </w:pPr>
            <w:r w:rsidRPr="00633A48">
              <w:rPr>
                <w:rFonts w:ascii="Times New Roman" w:hAnsi="Times New Roman" w:cs="Times New Roman"/>
                <w:b/>
                <w:sz w:val="24"/>
                <w:szCs w:val="24"/>
              </w:rPr>
              <w:t>Contenido</w:t>
            </w:r>
          </w:p>
        </w:tc>
        <w:tc>
          <w:tcPr>
            <w:tcW w:w="6460" w:type="dxa"/>
          </w:tcPr>
          <w:p w14:paraId="351B7538" w14:textId="2EF622BE" w:rsidR="00597066" w:rsidRDefault="00111A8D" w:rsidP="005F0D99">
            <w:pPr>
              <w:spacing w:line="276" w:lineRule="auto"/>
              <w:jc w:val="both"/>
              <w:rPr>
                <w:ins w:id="1050" w:author="EUGENIA ARCE" w:date="2015-08-24T01:21:00Z"/>
                <w:rFonts w:ascii="Times New Roman" w:hAnsi="Times New Roman" w:cs="Times New Roman"/>
                <w:sz w:val="24"/>
                <w:szCs w:val="24"/>
                <w:lang w:val="es-ES"/>
              </w:rPr>
            </w:pPr>
            <w:r w:rsidRPr="00633A48">
              <w:rPr>
                <w:rFonts w:ascii="Times New Roman" w:hAnsi="Times New Roman" w:cs="Times New Roman"/>
                <w:sz w:val="24"/>
                <w:szCs w:val="24"/>
                <w:lang w:val="es-ES"/>
              </w:rPr>
              <w:t>Lo expresó con gran genialidad el poeta fra</w:t>
            </w:r>
            <w:r w:rsidR="00892006" w:rsidRPr="00633A48">
              <w:rPr>
                <w:rFonts w:ascii="Times New Roman" w:hAnsi="Times New Roman" w:cs="Times New Roman"/>
                <w:sz w:val="24"/>
                <w:szCs w:val="24"/>
                <w:lang w:val="es-ES"/>
              </w:rPr>
              <w:t>ncés Anatole France (1844-1924</w:t>
            </w:r>
            <w:del w:id="1051" w:author="EUGENIA ARCE" w:date="2015-08-24T01:21:00Z">
              <w:r w:rsidRPr="009A6DDE">
                <w:rPr>
                  <w:rFonts w:ascii="Times New Roman" w:hAnsi="Times New Roman" w:cs="Times New Roman"/>
                  <w:sz w:val="24"/>
                  <w:szCs w:val="24"/>
                  <w:lang w:val="es-ES"/>
                </w:rPr>
                <w:delText>),</w:delText>
              </w:r>
            </w:del>
            <w:ins w:id="1052" w:author="EUGENIA ARCE" w:date="2015-08-24T01:21:00Z">
              <w:r w:rsidR="00892006" w:rsidRPr="00633A48">
                <w:rPr>
                  <w:rFonts w:ascii="Times New Roman" w:hAnsi="Times New Roman" w:cs="Times New Roman"/>
                  <w:sz w:val="24"/>
                  <w:szCs w:val="24"/>
                  <w:lang w:val="es-ES"/>
                </w:rPr>
                <w:t>):</w:t>
              </w:r>
            </w:ins>
            <w:r w:rsidRPr="00633A48">
              <w:rPr>
                <w:rFonts w:ascii="Times New Roman" w:hAnsi="Times New Roman" w:cs="Times New Roman"/>
                <w:sz w:val="24"/>
                <w:szCs w:val="24"/>
                <w:lang w:val="es-ES"/>
              </w:rPr>
              <w:t xml:space="preserve"> </w:t>
            </w:r>
            <w:r w:rsidRPr="00597066">
              <w:rPr>
                <w:rFonts w:ascii="Times New Roman" w:hAnsi="Times New Roman" w:cs="Times New Roman"/>
                <w:sz w:val="24"/>
                <w:szCs w:val="24"/>
                <w:lang w:val="es-ES"/>
              </w:rPr>
              <w:t>“</w:t>
            </w:r>
            <w:r w:rsidRPr="00597066">
              <w:rPr>
                <w:rFonts w:ascii="Times New Roman" w:hAnsi="Times New Roman"/>
                <w:lang w:val="es-ES"/>
                <w:rPrChange w:id="1053" w:author="EUGENIA ARCE" w:date="2015-08-24T01:21:00Z">
                  <w:rPr>
                    <w:rFonts w:ascii="Times New Roman" w:hAnsi="Times New Roman"/>
                    <w:i/>
                    <w:lang w:val="es-ES"/>
                  </w:rPr>
                </w:rPrChange>
              </w:rPr>
              <w:t xml:space="preserve">La Ley, en su magnífica ecuanimidad, prohíbe, tanto al rico como al pobre, dormir bajo los puentes, mendigar por las calles y robar pan”. </w:t>
            </w:r>
          </w:p>
          <w:p w14:paraId="65EFC018" w14:textId="339FA49F" w:rsidR="00111A8D" w:rsidRPr="00633A48" w:rsidRDefault="00111A8D" w:rsidP="005F0D99">
            <w:pPr>
              <w:spacing w:line="276" w:lineRule="auto"/>
              <w:jc w:val="both"/>
              <w:rPr>
                <w:rFonts w:ascii="Times New Roman" w:hAnsi="Times New Roman" w:cs="Times New Roman"/>
                <w:sz w:val="24"/>
                <w:szCs w:val="24"/>
                <w:lang w:val="es-ES"/>
              </w:rPr>
            </w:pPr>
            <w:r w:rsidRPr="00597066">
              <w:rPr>
                <w:rFonts w:ascii="Times New Roman" w:hAnsi="Times New Roman"/>
                <w:lang w:val="es-ES"/>
                <w:rPrChange w:id="1054" w:author="EUGENIA ARCE" w:date="2015-08-24T01:21:00Z">
                  <w:rPr>
                    <w:rFonts w:ascii="Times New Roman" w:hAnsi="Times New Roman"/>
                    <w:i/>
                    <w:lang w:val="es-ES"/>
                  </w:rPr>
                </w:rPrChange>
              </w:rPr>
              <w:t>Como vemos la prohibición, que iguala a ricos y pobres, solo está dirigida hacia los pobres ya que estos son los que, por sus condiciones, dormirían bajo los puentes, mendigarían o robarían un pan</w:t>
            </w:r>
            <w:del w:id="1055" w:author="EUGENIA ARCE" w:date="2015-08-24T01:21:00Z">
              <w:r w:rsidR="009A6DDE">
                <w:rPr>
                  <w:rFonts w:ascii="Times New Roman" w:hAnsi="Times New Roman" w:cs="Times New Roman"/>
                  <w:sz w:val="24"/>
                  <w:szCs w:val="24"/>
                  <w:lang w:val="es-ES"/>
                </w:rPr>
                <w:delText>”</w:delText>
              </w:r>
              <w:r w:rsidRPr="009A6DDE">
                <w:rPr>
                  <w:rFonts w:ascii="Times New Roman" w:hAnsi="Times New Roman" w:cs="Times New Roman"/>
                  <w:sz w:val="24"/>
                  <w:szCs w:val="24"/>
                  <w:lang w:val="es-ES"/>
                </w:rPr>
                <w:delText>.</w:delText>
              </w:r>
            </w:del>
            <w:ins w:id="1056" w:author="EUGENIA ARCE" w:date="2015-08-24T01:21:00Z">
              <w:r w:rsidRPr="00597066">
                <w:rPr>
                  <w:rFonts w:ascii="Times New Roman" w:hAnsi="Times New Roman" w:cs="Times New Roman"/>
                  <w:sz w:val="24"/>
                  <w:szCs w:val="24"/>
                  <w:lang w:val="es-ES"/>
                </w:rPr>
                <w:t>.</w:t>
              </w:r>
            </w:ins>
            <w:r w:rsidRPr="00597066">
              <w:rPr>
                <w:rFonts w:ascii="Times New Roman" w:hAnsi="Times New Roman" w:cs="Times New Roman"/>
                <w:sz w:val="24"/>
                <w:szCs w:val="24"/>
                <w:lang w:val="es-ES"/>
              </w:rPr>
              <w:t xml:space="preserve"> Por eso su famosa recomendación: “</w:t>
            </w:r>
            <w:r w:rsidRPr="00597066">
              <w:rPr>
                <w:rFonts w:ascii="Times New Roman" w:hAnsi="Times New Roman"/>
                <w:lang w:val="es-ES"/>
                <w:rPrChange w:id="1057" w:author="EUGENIA ARCE" w:date="2015-08-24T01:21:00Z">
                  <w:rPr>
                    <w:rFonts w:ascii="Times New Roman" w:hAnsi="Times New Roman"/>
                    <w:i/>
                    <w:lang w:val="es-ES"/>
                  </w:rPr>
                </w:rPrChange>
              </w:rPr>
              <w:t>El árbol de las leyes ha de podarse continuamente</w:t>
            </w:r>
            <w:r w:rsidRPr="00597066">
              <w:rPr>
                <w:rFonts w:ascii="Times New Roman" w:hAnsi="Times New Roman" w:cs="Times New Roman"/>
                <w:sz w:val="24"/>
                <w:szCs w:val="24"/>
                <w:lang w:val="es-ES"/>
              </w:rPr>
              <w:t>”.</w:t>
            </w:r>
          </w:p>
        </w:tc>
      </w:tr>
    </w:tbl>
    <w:p w14:paraId="262161D1" w14:textId="291A87FB" w:rsidR="00111A8D" w:rsidRPr="005F0D99" w:rsidRDefault="00111A8D">
      <w:pPr>
        <w:tabs>
          <w:tab w:val="left" w:pos="4943"/>
        </w:tabs>
        <w:spacing w:after="0" w:line="276" w:lineRule="auto"/>
        <w:jc w:val="both"/>
        <w:rPr>
          <w:rFonts w:ascii="Times New Roman" w:hAnsi="Times New Roman" w:cs="Times New Roman"/>
          <w:color w:val="E36C0A" w:themeColor="accent6" w:themeShade="BF"/>
        </w:rPr>
        <w:pPrChange w:id="1058" w:author="EUGENIA ARCE" w:date="2015-08-24T01:21:00Z">
          <w:pPr>
            <w:spacing w:after="0" w:line="276" w:lineRule="auto"/>
            <w:jc w:val="both"/>
          </w:pPr>
        </w:pPrChange>
      </w:pPr>
    </w:p>
    <w:p w14:paraId="14D6367B" w14:textId="2873EF6C" w:rsidR="00F05521" w:rsidRPr="00633A48" w:rsidRDefault="00BC5A51" w:rsidP="005F0D99">
      <w:pPr>
        <w:spacing w:after="0" w:line="276" w:lineRule="auto"/>
        <w:jc w:val="both"/>
        <w:rPr>
          <w:rFonts w:ascii="Times New Roman" w:hAnsi="Times New Roman" w:cs="Times New Roman"/>
          <w:lang w:val="es-ES"/>
        </w:rPr>
      </w:pPr>
      <w:r w:rsidRPr="009A6DDE">
        <w:rPr>
          <w:rFonts w:ascii="Times New Roman" w:hAnsi="Times New Roman" w:cs="Times New Roman"/>
          <w:lang w:val="es-ES"/>
        </w:rPr>
        <w:t>La experiencia polític</w:t>
      </w:r>
      <w:r w:rsidR="00633A48">
        <w:rPr>
          <w:rFonts w:ascii="Times New Roman" w:hAnsi="Times New Roman" w:cs="Times New Roman"/>
          <w:lang w:val="es-ES"/>
        </w:rPr>
        <w:t xml:space="preserve">a de esta dimensión del Estado </w:t>
      </w:r>
      <w:del w:id="1059" w:author="EUGENIA ARCE" w:date="2015-08-24T01:21:00Z">
        <w:r w:rsidRPr="009A6DDE">
          <w:rPr>
            <w:rFonts w:ascii="Times New Roman" w:hAnsi="Times New Roman" w:cs="Times New Roman"/>
            <w:lang w:val="es-ES"/>
          </w:rPr>
          <w:delText>Liberal</w:delText>
        </w:r>
      </w:del>
      <w:ins w:id="1060" w:author="EUGENIA ARCE" w:date="2015-08-24T01:21:00Z">
        <w:r w:rsidR="00633A48">
          <w:rPr>
            <w:rFonts w:ascii="Times New Roman" w:hAnsi="Times New Roman" w:cs="Times New Roman"/>
            <w:lang w:val="es-ES"/>
          </w:rPr>
          <w:t>l</w:t>
        </w:r>
        <w:r w:rsidRPr="009A6DDE">
          <w:rPr>
            <w:rFonts w:ascii="Times New Roman" w:hAnsi="Times New Roman" w:cs="Times New Roman"/>
            <w:lang w:val="es-ES"/>
          </w:rPr>
          <w:t>iberal</w:t>
        </w:r>
      </w:ins>
      <w:r w:rsidRPr="009A6DDE">
        <w:rPr>
          <w:rFonts w:ascii="Times New Roman" w:hAnsi="Times New Roman" w:cs="Times New Roman"/>
          <w:lang w:val="es-ES"/>
        </w:rPr>
        <w:t xml:space="preserve"> puede rastrearse en los desarrollos legales alemanes de finales de </w:t>
      </w:r>
      <w:r w:rsidRPr="00633A48">
        <w:rPr>
          <w:rFonts w:ascii="Times New Roman" w:hAnsi="Times New Roman"/>
          <w:lang w:val="es-ES"/>
          <w:rPrChange w:id="1061" w:author="EUGENIA ARCE" w:date="2015-08-24T01:21:00Z">
            <w:rPr>
              <w:rFonts w:ascii="Times New Roman" w:hAnsi="Times New Roman"/>
              <w:b/>
              <w:lang w:val="es-ES"/>
            </w:rPr>
          </w:rPrChange>
        </w:rPr>
        <w:t>siglo XIX</w:t>
      </w:r>
      <w:r w:rsidRPr="00633A48">
        <w:rPr>
          <w:rFonts w:ascii="Times New Roman" w:hAnsi="Times New Roman" w:cs="Times New Roman"/>
          <w:lang w:val="es-ES"/>
        </w:rPr>
        <w:t xml:space="preserve">: </w:t>
      </w:r>
      <w:ins w:id="1062" w:author="EUGENIA ARCE" w:date="2015-08-24T01:21:00Z">
        <w:r w:rsidR="00633A48" w:rsidRPr="00633A48">
          <w:rPr>
            <w:rFonts w:ascii="Times New Roman" w:hAnsi="Times New Roman" w:cs="Times New Roman"/>
            <w:lang w:val="es-ES"/>
          </w:rPr>
          <w:t xml:space="preserve">la </w:t>
        </w:r>
      </w:ins>
      <w:r w:rsidR="009A6DDE" w:rsidRPr="00633A48">
        <w:rPr>
          <w:rFonts w:ascii="Times New Roman" w:hAnsi="Times New Roman" w:cs="Times New Roman"/>
          <w:lang w:val="es-ES"/>
        </w:rPr>
        <w:t xml:space="preserve">Ley </w:t>
      </w:r>
      <w:r w:rsidRPr="00633A48">
        <w:rPr>
          <w:rFonts w:ascii="Times New Roman" w:hAnsi="Times New Roman" w:cs="Times New Roman"/>
          <w:lang w:val="es-ES"/>
        </w:rPr>
        <w:t xml:space="preserve">de 1883 sobre </w:t>
      </w:r>
      <w:ins w:id="1063" w:author="EUGENIA ARCE" w:date="2015-08-24T01:21:00Z">
        <w:r w:rsidR="00597066">
          <w:rPr>
            <w:rFonts w:ascii="Times New Roman" w:hAnsi="Times New Roman" w:cs="Times New Roman"/>
            <w:lang w:val="es-ES"/>
          </w:rPr>
          <w:t xml:space="preserve">el </w:t>
        </w:r>
      </w:ins>
      <w:r w:rsidRPr="00597066">
        <w:rPr>
          <w:rFonts w:ascii="Times New Roman" w:hAnsi="Times New Roman"/>
          <w:lang w:val="es-ES"/>
          <w:rPrChange w:id="1064" w:author="EUGENIA ARCE" w:date="2015-08-24T01:21:00Z">
            <w:rPr>
              <w:rFonts w:ascii="Times New Roman" w:hAnsi="Times New Roman"/>
              <w:i/>
              <w:lang w:val="es-ES"/>
            </w:rPr>
          </w:rPrChange>
        </w:rPr>
        <w:t>seguro de enfermedad</w:t>
      </w:r>
      <w:r w:rsidRPr="00597066">
        <w:rPr>
          <w:rFonts w:ascii="Times New Roman" w:hAnsi="Times New Roman" w:cs="Times New Roman"/>
          <w:lang w:val="es-ES"/>
        </w:rPr>
        <w:t xml:space="preserve">, </w:t>
      </w:r>
      <w:ins w:id="1065" w:author="EUGENIA ARCE" w:date="2015-08-24T01:21:00Z">
        <w:r w:rsidR="00633A48" w:rsidRPr="00597066">
          <w:rPr>
            <w:rFonts w:ascii="Times New Roman" w:hAnsi="Times New Roman" w:cs="Times New Roman"/>
            <w:lang w:val="es-ES"/>
          </w:rPr>
          <w:t xml:space="preserve">la </w:t>
        </w:r>
      </w:ins>
      <w:r w:rsidR="009A6DDE" w:rsidRPr="00597066">
        <w:rPr>
          <w:rFonts w:ascii="Times New Roman" w:hAnsi="Times New Roman" w:cs="Times New Roman"/>
          <w:lang w:val="es-ES"/>
        </w:rPr>
        <w:t xml:space="preserve">Ley </w:t>
      </w:r>
      <w:r w:rsidRPr="00597066">
        <w:rPr>
          <w:rFonts w:ascii="Times New Roman" w:hAnsi="Times New Roman" w:cs="Times New Roman"/>
          <w:lang w:val="es-ES"/>
        </w:rPr>
        <w:t xml:space="preserve">de 1884 sobre </w:t>
      </w:r>
      <w:r w:rsidRPr="00597066">
        <w:rPr>
          <w:rFonts w:ascii="Times New Roman" w:hAnsi="Times New Roman"/>
          <w:lang w:val="es-ES"/>
          <w:rPrChange w:id="1066" w:author="EUGENIA ARCE" w:date="2015-08-24T01:21:00Z">
            <w:rPr>
              <w:rFonts w:ascii="Times New Roman" w:hAnsi="Times New Roman"/>
              <w:i/>
              <w:lang w:val="es-ES"/>
            </w:rPr>
          </w:rPrChange>
        </w:rPr>
        <w:t>accidentes de trabajo</w:t>
      </w:r>
      <w:r w:rsidRPr="00597066">
        <w:rPr>
          <w:rFonts w:ascii="Times New Roman" w:hAnsi="Times New Roman" w:cs="Times New Roman"/>
          <w:lang w:val="es-ES"/>
        </w:rPr>
        <w:t xml:space="preserve">, </w:t>
      </w:r>
      <w:ins w:id="1067" w:author="EUGENIA ARCE" w:date="2015-08-24T01:21:00Z">
        <w:r w:rsidR="00633A48" w:rsidRPr="00597066">
          <w:rPr>
            <w:rFonts w:ascii="Times New Roman" w:hAnsi="Times New Roman" w:cs="Times New Roman"/>
            <w:lang w:val="es-ES"/>
          </w:rPr>
          <w:t xml:space="preserve">la </w:t>
        </w:r>
      </w:ins>
      <w:r w:rsidR="009A6DDE" w:rsidRPr="00597066">
        <w:rPr>
          <w:rFonts w:ascii="Times New Roman" w:hAnsi="Times New Roman" w:cs="Times New Roman"/>
          <w:lang w:val="es-ES"/>
        </w:rPr>
        <w:t xml:space="preserve">Ley </w:t>
      </w:r>
      <w:r w:rsidRPr="00597066">
        <w:rPr>
          <w:rFonts w:ascii="Times New Roman" w:hAnsi="Times New Roman" w:cs="Times New Roman"/>
          <w:lang w:val="es-ES"/>
        </w:rPr>
        <w:t>de 1889 sobre</w:t>
      </w:r>
      <w:r w:rsidR="00597066">
        <w:rPr>
          <w:rFonts w:ascii="Times New Roman" w:hAnsi="Times New Roman" w:cs="Times New Roman"/>
          <w:lang w:val="es-ES"/>
        </w:rPr>
        <w:t xml:space="preserve"> </w:t>
      </w:r>
      <w:ins w:id="1068" w:author="EUGENIA ARCE" w:date="2015-08-24T01:21:00Z">
        <w:r w:rsidR="00597066">
          <w:rPr>
            <w:rFonts w:ascii="Times New Roman" w:hAnsi="Times New Roman" w:cs="Times New Roman"/>
            <w:lang w:val="es-ES"/>
          </w:rPr>
          <w:t>la</w:t>
        </w:r>
        <w:r w:rsidRPr="00597066">
          <w:rPr>
            <w:rFonts w:ascii="Times New Roman" w:hAnsi="Times New Roman" w:cs="Times New Roman"/>
            <w:lang w:val="es-ES"/>
          </w:rPr>
          <w:t xml:space="preserve"> </w:t>
        </w:r>
      </w:ins>
      <w:r w:rsidRPr="00597066">
        <w:rPr>
          <w:rFonts w:ascii="Times New Roman" w:hAnsi="Times New Roman"/>
          <w:lang w:val="es-ES"/>
          <w:rPrChange w:id="1069" w:author="EUGENIA ARCE" w:date="2015-08-24T01:21:00Z">
            <w:rPr>
              <w:rFonts w:ascii="Times New Roman" w:hAnsi="Times New Roman"/>
              <w:i/>
              <w:lang w:val="es-ES"/>
            </w:rPr>
          </w:rPrChange>
        </w:rPr>
        <w:t>jubilación</w:t>
      </w:r>
      <w:r w:rsidRPr="00597066">
        <w:rPr>
          <w:rFonts w:ascii="Times New Roman" w:hAnsi="Times New Roman" w:cs="Times New Roman"/>
          <w:lang w:val="es-ES"/>
        </w:rPr>
        <w:t xml:space="preserve">, </w:t>
      </w:r>
      <w:ins w:id="1070" w:author="EUGENIA ARCE" w:date="2015-08-24T01:21:00Z">
        <w:r w:rsidR="00633A48" w:rsidRPr="00597066">
          <w:rPr>
            <w:rFonts w:ascii="Times New Roman" w:hAnsi="Times New Roman" w:cs="Times New Roman"/>
            <w:lang w:val="es-ES"/>
          </w:rPr>
          <w:t xml:space="preserve">la </w:t>
        </w:r>
      </w:ins>
      <w:r w:rsidR="009A6DDE" w:rsidRPr="00597066">
        <w:rPr>
          <w:rFonts w:ascii="Times New Roman" w:hAnsi="Times New Roman" w:cs="Times New Roman"/>
          <w:lang w:val="es-ES"/>
        </w:rPr>
        <w:t xml:space="preserve">Ley </w:t>
      </w:r>
      <w:r w:rsidRPr="00597066">
        <w:rPr>
          <w:rFonts w:ascii="Times New Roman" w:hAnsi="Times New Roman" w:cs="Times New Roman"/>
          <w:lang w:val="es-ES"/>
        </w:rPr>
        <w:t>de 1891 sobre</w:t>
      </w:r>
      <w:ins w:id="1071" w:author="EUGENIA ARCE" w:date="2015-08-24T01:21:00Z">
        <w:r w:rsidRPr="00597066">
          <w:rPr>
            <w:rFonts w:ascii="Times New Roman" w:hAnsi="Times New Roman" w:cs="Times New Roman"/>
            <w:lang w:val="es-ES"/>
          </w:rPr>
          <w:t xml:space="preserve"> </w:t>
        </w:r>
        <w:r w:rsidR="00597066">
          <w:rPr>
            <w:rFonts w:ascii="Times New Roman" w:hAnsi="Times New Roman" w:cs="Times New Roman"/>
            <w:lang w:val="es-ES"/>
          </w:rPr>
          <w:t>la</w:t>
        </w:r>
      </w:ins>
      <w:r w:rsidR="00597066">
        <w:rPr>
          <w:rFonts w:ascii="Times New Roman" w:hAnsi="Times New Roman" w:cs="Times New Roman"/>
          <w:lang w:val="es-ES"/>
        </w:rPr>
        <w:t xml:space="preserve"> </w:t>
      </w:r>
      <w:r w:rsidRPr="00597066">
        <w:rPr>
          <w:rFonts w:ascii="Times New Roman" w:hAnsi="Times New Roman"/>
          <w:lang w:val="es-ES"/>
          <w:rPrChange w:id="1072" w:author="EUGENIA ARCE" w:date="2015-08-24T01:21:00Z">
            <w:rPr>
              <w:rFonts w:ascii="Times New Roman" w:hAnsi="Times New Roman"/>
              <w:i/>
              <w:lang w:val="es-ES"/>
            </w:rPr>
          </w:rPrChange>
        </w:rPr>
        <w:t>regulación de la jornada laboral</w:t>
      </w:r>
      <w:r w:rsidRPr="00597066">
        <w:rPr>
          <w:rFonts w:ascii="Times New Roman" w:hAnsi="Times New Roman" w:cs="Times New Roman"/>
          <w:lang w:val="es-ES"/>
        </w:rPr>
        <w:t>.</w:t>
      </w:r>
      <w:r w:rsidRPr="00633A48">
        <w:rPr>
          <w:rFonts w:ascii="Times New Roman" w:hAnsi="Times New Roman" w:cs="Times New Roman"/>
          <w:lang w:val="es-ES"/>
        </w:rPr>
        <w:t xml:space="preserve"> Medidas que, como anotan estudiosos, se comenzaron a </w:t>
      </w:r>
      <w:r w:rsidRPr="00633A48">
        <w:rPr>
          <w:rFonts w:ascii="Times New Roman" w:hAnsi="Times New Roman"/>
          <w:lang w:val="es-ES"/>
          <w:rPrChange w:id="1073" w:author="EUGENIA ARCE" w:date="2015-08-24T01:21:00Z">
            <w:rPr>
              <w:rFonts w:ascii="Times New Roman" w:hAnsi="Times New Roman"/>
              <w:b/>
              <w:lang w:val="es-ES"/>
            </w:rPr>
          </w:rPrChange>
        </w:rPr>
        <w:t>extender</w:t>
      </w:r>
      <w:r w:rsidRPr="00633A48">
        <w:rPr>
          <w:rFonts w:ascii="Times New Roman" w:hAnsi="Times New Roman" w:cs="Times New Roman"/>
          <w:lang w:val="es-ES"/>
        </w:rPr>
        <w:t xml:space="preserve"> y </w:t>
      </w:r>
      <w:del w:id="1074" w:author="EUGENIA ARCE" w:date="2015-08-24T01:21:00Z">
        <w:r w:rsidRPr="009A6DDE">
          <w:rPr>
            <w:rFonts w:ascii="Times New Roman" w:hAnsi="Times New Roman" w:cs="Times New Roman"/>
            <w:b/>
            <w:lang w:val="es-ES"/>
          </w:rPr>
          <w:delText>generalizarse</w:delText>
        </w:r>
      </w:del>
      <w:ins w:id="1075" w:author="EUGENIA ARCE" w:date="2015-08-24T01:21:00Z">
        <w:r w:rsidR="00633A48" w:rsidRPr="00633A48">
          <w:rPr>
            <w:rFonts w:ascii="Times New Roman" w:hAnsi="Times New Roman" w:cs="Times New Roman"/>
            <w:lang w:val="es-ES"/>
          </w:rPr>
          <w:t>generalizar</w:t>
        </w:r>
      </w:ins>
      <w:r w:rsidRPr="00633A48">
        <w:rPr>
          <w:rFonts w:ascii="Times New Roman" w:hAnsi="Times New Roman" w:cs="Times New Roman"/>
          <w:lang w:val="es-ES"/>
        </w:rPr>
        <w:t xml:space="preserve"> a partir de la </w:t>
      </w:r>
      <w:r w:rsidRPr="00633A48">
        <w:rPr>
          <w:rFonts w:ascii="Times New Roman" w:hAnsi="Times New Roman"/>
          <w:lang w:val="es-ES"/>
          <w:rPrChange w:id="1076" w:author="EUGENIA ARCE" w:date="2015-08-24T01:21:00Z">
            <w:rPr>
              <w:rFonts w:ascii="Times New Roman" w:hAnsi="Times New Roman"/>
              <w:b/>
              <w:lang w:val="es-ES"/>
            </w:rPr>
          </w:rPrChange>
        </w:rPr>
        <w:t>primera década del siglo XX</w:t>
      </w:r>
      <w:r w:rsidRPr="00633A48">
        <w:rPr>
          <w:rFonts w:ascii="Times New Roman" w:hAnsi="Times New Roman" w:cs="Times New Roman"/>
          <w:lang w:val="es-ES"/>
        </w:rPr>
        <w:t xml:space="preserve">. </w:t>
      </w:r>
    </w:p>
    <w:p w14:paraId="61CFE74E" w14:textId="77777777" w:rsidR="00F05521" w:rsidRDefault="00F05521"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9A6DDE" w:rsidRPr="005F0D99" w14:paraId="424D2568" w14:textId="77777777" w:rsidTr="005E2E52">
        <w:tc>
          <w:tcPr>
            <w:tcW w:w="9054" w:type="dxa"/>
            <w:gridSpan w:val="2"/>
            <w:shd w:val="clear" w:color="auto" w:fill="0D0D0D" w:themeFill="text1" w:themeFillTint="F2"/>
          </w:tcPr>
          <w:p w14:paraId="455AAA89" w14:textId="77777777" w:rsidR="009A6DDE" w:rsidRPr="005F0D99" w:rsidRDefault="009A6DDE" w:rsidP="005E2E52">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9A6DDE" w:rsidRPr="005F0D99" w14:paraId="5E3C5283" w14:textId="77777777" w:rsidTr="005E2E52">
        <w:tc>
          <w:tcPr>
            <w:tcW w:w="1809" w:type="dxa"/>
          </w:tcPr>
          <w:p w14:paraId="24A0E63E" w14:textId="77777777" w:rsidR="009A6DDE" w:rsidRPr="005F0D99" w:rsidRDefault="009A6DDE" w:rsidP="005E2E52">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45" w:type="dxa"/>
          </w:tcPr>
          <w:p w14:paraId="4BAD9BBC" w14:textId="77777777" w:rsidR="009A6DDE" w:rsidRPr="005F0D99" w:rsidRDefault="009A6DDE" w:rsidP="005E2E52">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CS_G07_09_IMG2</w:t>
            </w:r>
            <w:r>
              <w:rPr>
                <w:rFonts w:ascii="Times New Roman" w:hAnsi="Times New Roman" w:cs="Times New Roman"/>
                <w:sz w:val="24"/>
                <w:szCs w:val="24"/>
              </w:rPr>
              <w:t>3</w:t>
            </w:r>
          </w:p>
        </w:tc>
      </w:tr>
      <w:tr w:rsidR="009A6DDE" w:rsidRPr="005F0D99" w14:paraId="2C484630" w14:textId="77777777" w:rsidTr="005E2E52">
        <w:tc>
          <w:tcPr>
            <w:tcW w:w="1809" w:type="dxa"/>
          </w:tcPr>
          <w:p w14:paraId="4B3655EA" w14:textId="77777777" w:rsidR="009A6DDE" w:rsidRPr="005F0D99" w:rsidRDefault="009A6DDE" w:rsidP="005E2E52">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7E8AC22D" w14:textId="0C2B6D5C" w:rsidR="009A6DDE" w:rsidRPr="005F0D99" w:rsidRDefault="00065070" w:rsidP="00065070">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Los derechos sociales: regulando el trabajo.</w:t>
            </w:r>
          </w:p>
        </w:tc>
      </w:tr>
      <w:tr w:rsidR="009A6DDE" w:rsidRPr="005F0D99" w14:paraId="1E82ED27" w14:textId="77777777" w:rsidTr="005E2E52">
        <w:tc>
          <w:tcPr>
            <w:tcW w:w="1809" w:type="dxa"/>
          </w:tcPr>
          <w:p w14:paraId="6BB9736E" w14:textId="77777777" w:rsidR="009A6DDE" w:rsidRPr="005F0D99" w:rsidRDefault="009A6DDE" w:rsidP="005E2E52">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Código Shutterstock</w:t>
            </w:r>
          </w:p>
        </w:tc>
        <w:tc>
          <w:tcPr>
            <w:tcW w:w="7245" w:type="dxa"/>
          </w:tcPr>
          <w:p w14:paraId="448E348D" w14:textId="66DF3CBE" w:rsidR="009A6DDE" w:rsidRPr="005F0D99" w:rsidRDefault="00065070" w:rsidP="005E2E52">
            <w:pPr>
              <w:spacing w:line="276" w:lineRule="auto"/>
              <w:jc w:val="both"/>
              <w:rPr>
                <w:rFonts w:ascii="Times New Roman" w:hAnsi="Times New Roman" w:cs="Times New Roman"/>
                <w:sz w:val="24"/>
                <w:szCs w:val="24"/>
              </w:rPr>
            </w:pPr>
            <w:r w:rsidRPr="00065070">
              <w:rPr>
                <w:rFonts w:ascii="Times New Roman" w:hAnsi="Times New Roman" w:cs="Times New Roman"/>
                <w:sz w:val="24"/>
                <w:szCs w:val="24"/>
              </w:rPr>
              <w:t>http://aulaplaneta.planetasaber.com/encyclopedia/default.asp?idpack=9&amp;idpil=000ZM901&amp;ruta=Buscador</w:t>
            </w:r>
          </w:p>
        </w:tc>
      </w:tr>
      <w:tr w:rsidR="009A6DDE" w:rsidRPr="005F0D99" w14:paraId="333AFD09" w14:textId="77777777" w:rsidTr="005E2E52">
        <w:tc>
          <w:tcPr>
            <w:tcW w:w="1809" w:type="dxa"/>
          </w:tcPr>
          <w:p w14:paraId="1FD0A22C" w14:textId="77777777" w:rsidR="009A6DDE" w:rsidRPr="005F0D99" w:rsidRDefault="009A6DDE" w:rsidP="005E2E52">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21EA43E2" w14:textId="6A6689E5" w:rsidR="009A6DDE" w:rsidRPr="005F0D99" w:rsidRDefault="009A6DDE" w:rsidP="00633A4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Las regulaciones sobre el trabajo fueron las conquistas que </w:t>
            </w:r>
            <w:ins w:id="1077" w:author="EUGENIA ARCE" w:date="2015-08-24T01:21:00Z">
              <w:r w:rsidR="00633A48">
                <w:rPr>
                  <w:rFonts w:ascii="Times New Roman" w:hAnsi="Times New Roman" w:cs="Times New Roman"/>
                  <w:sz w:val="24"/>
                  <w:szCs w:val="24"/>
                </w:rPr>
                <w:t xml:space="preserve">alcanzó </w:t>
              </w:r>
            </w:ins>
            <w:r>
              <w:rPr>
                <w:rFonts w:ascii="Times New Roman" w:hAnsi="Times New Roman" w:cs="Times New Roman"/>
                <w:sz w:val="24"/>
                <w:szCs w:val="24"/>
              </w:rPr>
              <w:t>la movilización social</w:t>
            </w:r>
            <w:del w:id="1078" w:author="EUGENIA ARCE" w:date="2015-08-24T01:21:00Z">
              <w:r>
                <w:rPr>
                  <w:rFonts w:ascii="Times New Roman" w:hAnsi="Times New Roman" w:cs="Times New Roman"/>
                  <w:sz w:val="24"/>
                  <w:szCs w:val="24"/>
                </w:rPr>
                <w:delText xml:space="preserve"> alcanzó</w:delText>
              </w:r>
            </w:del>
            <w:r>
              <w:rPr>
                <w:rFonts w:ascii="Times New Roman" w:hAnsi="Times New Roman" w:cs="Times New Roman"/>
                <w:sz w:val="24"/>
                <w:szCs w:val="24"/>
              </w:rPr>
              <w:t>.</w:t>
            </w:r>
            <w:r w:rsidR="00065070">
              <w:rPr>
                <w:rFonts w:ascii="Times New Roman" w:hAnsi="Times New Roman" w:cs="Times New Roman"/>
                <w:sz w:val="24"/>
                <w:szCs w:val="24"/>
              </w:rPr>
              <w:t xml:space="preserve"> El </w:t>
            </w:r>
            <w:del w:id="1079" w:author="EUGENIA ARCE" w:date="2015-08-24T01:21:00Z">
              <w:r w:rsidR="00065070">
                <w:rPr>
                  <w:rFonts w:ascii="Times New Roman" w:hAnsi="Times New Roman" w:cs="Times New Roman"/>
                  <w:sz w:val="24"/>
                  <w:szCs w:val="24"/>
                </w:rPr>
                <w:delText>1</w:delText>
              </w:r>
            </w:del>
            <w:ins w:id="1080" w:author="EUGENIA ARCE" w:date="2015-08-24T01:21:00Z">
              <w:r w:rsidR="00065070">
                <w:rPr>
                  <w:rFonts w:ascii="Times New Roman" w:hAnsi="Times New Roman" w:cs="Times New Roman"/>
                  <w:sz w:val="24"/>
                  <w:szCs w:val="24"/>
                </w:rPr>
                <w:t>1</w:t>
              </w:r>
              <w:r w:rsidR="00633A48">
                <w:rPr>
                  <w:rFonts w:ascii="Times New Roman" w:hAnsi="Times New Roman" w:cs="Times New Roman"/>
                  <w:sz w:val="24"/>
                  <w:szCs w:val="24"/>
                </w:rPr>
                <w:t>º</w:t>
              </w:r>
            </w:ins>
            <w:r w:rsidR="00633A48">
              <w:rPr>
                <w:rFonts w:ascii="Times New Roman" w:hAnsi="Times New Roman" w:cs="Times New Roman"/>
                <w:sz w:val="24"/>
                <w:szCs w:val="24"/>
              </w:rPr>
              <w:t xml:space="preserve"> </w:t>
            </w:r>
            <w:r w:rsidR="00065070">
              <w:rPr>
                <w:rFonts w:ascii="Times New Roman" w:hAnsi="Times New Roman" w:cs="Times New Roman"/>
                <w:sz w:val="24"/>
                <w:szCs w:val="24"/>
              </w:rPr>
              <w:t xml:space="preserve">de mayo, </w:t>
            </w:r>
            <w:r w:rsidR="00065070" w:rsidRPr="00065070">
              <w:rPr>
                <w:rFonts w:ascii="Times New Roman" w:hAnsi="Times New Roman" w:cs="Times New Roman"/>
                <w:sz w:val="24"/>
                <w:szCs w:val="24"/>
              </w:rPr>
              <w:t>Día Internacional de los Trabajadores</w:t>
            </w:r>
            <w:r w:rsidR="00065070">
              <w:rPr>
                <w:rFonts w:ascii="Times New Roman" w:hAnsi="Times New Roman" w:cs="Times New Roman"/>
                <w:sz w:val="24"/>
                <w:szCs w:val="24"/>
              </w:rPr>
              <w:t xml:space="preserve">, es el día fijado para la celebración de las luchas por este derecho </w:t>
            </w:r>
            <w:ins w:id="1081" w:author="EUGENIA ARCE" w:date="2015-08-24T01:21:00Z">
              <w:r w:rsidR="00633A48">
                <w:rPr>
                  <w:rFonts w:ascii="Times New Roman" w:hAnsi="Times New Roman" w:cs="Times New Roman"/>
                  <w:sz w:val="24"/>
                  <w:szCs w:val="24"/>
                </w:rPr>
                <w:t xml:space="preserve">y </w:t>
              </w:r>
            </w:ins>
            <w:r w:rsidR="00065070">
              <w:rPr>
                <w:rFonts w:ascii="Times New Roman" w:hAnsi="Times New Roman" w:cs="Times New Roman"/>
                <w:sz w:val="24"/>
                <w:szCs w:val="24"/>
              </w:rPr>
              <w:t xml:space="preserve">en especial, </w:t>
            </w:r>
            <w:del w:id="1082" w:author="EUGENIA ARCE" w:date="2015-08-24T01:21:00Z">
              <w:r w:rsidR="00065070">
                <w:rPr>
                  <w:rFonts w:ascii="Times New Roman" w:hAnsi="Times New Roman" w:cs="Times New Roman"/>
                  <w:sz w:val="24"/>
                  <w:szCs w:val="24"/>
                </w:rPr>
                <w:delText>por</w:delText>
              </w:r>
            </w:del>
            <w:ins w:id="1083" w:author="EUGENIA ARCE" w:date="2015-08-24T01:21:00Z">
              <w:r w:rsidR="00633A48">
                <w:rPr>
                  <w:rFonts w:ascii="Times New Roman" w:hAnsi="Times New Roman" w:cs="Times New Roman"/>
                  <w:sz w:val="24"/>
                  <w:szCs w:val="24"/>
                </w:rPr>
                <w:t>dada</w:t>
              </w:r>
            </w:ins>
            <w:r w:rsidR="00065070">
              <w:rPr>
                <w:rFonts w:ascii="Times New Roman" w:hAnsi="Times New Roman" w:cs="Times New Roman"/>
                <w:sz w:val="24"/>
                <w:szCs w:val="24"/>
              </w:rPr>
              <w:t xml:space="preserve"> su importancia, </w:t>
            </w:r>
            <w:ins w:id="1084" w:author="EUGENIA ARCE" w:date="2015-08-24T01:21:00Z">
              <w:r w:rsidR="00633A48">
                <w:rPr>
                  <w:rFonts w:ascii="Times New Roman" w:hAnsi="Times New Roman" w:cs="Times New Roman"/>
                  <w:sz w:val="24"/>
                  <w:szCs w:val="24"/>
                </w:rPr>
                <w:t xml:space="preserve">por </w:t>
              </w:r>
            </w:ins>
            <w:r w:rsidR="00065070">
              <w:rPr>
                <w:rFonts w:ascii="Times New Roman" w:hAnsi="Times New Roman" w:cs="Times New Roman"/>
                <w:sz w:val="24"/>
                <w:szCs w:val="24"/>
              </w:rPr>
              <w:t xml:space="preserve">la </w:t>
            </w:r>
            <w:r w:rsidR="00065070" w:rsidRPr="00065070">
              <w:rPr>
                <w:rFonts w:ascii="Times New Roman" w:hAnsi="Times New Roman" w:cs="Times New Roman"/>
                <w:sz w:val="24"/>
                <w:szCs w:val="24"/>
              </w:rPr>
              <w:t xml:space="preserve">jornada </w:t>
            </w:r>
            <w:r w:rsidR="00065070">
              <w:rPr>
                <w:rFonts w:ascii="Times New Roman" w:hAnsi="Times New Roman" w:cs="Times New Roman"/>
                <w:sz w:val="24"/>
                <w:szCs w:val="24"/>
              </w:rPr>
              <w:t xml:space="preserve">laboral </w:t>
            </w:r>
            <w:r w:rsidR="00065070" w:rsidRPr="00065070">
              <w:rPr>
                <w:rFonts w:ascii="Times New Roman" w:hAnsi="Times New Roman" w:cs="Times New Roman"/>
                <w:sz w:val="24"/>
                <w:szCs w:val="24"/>
              </w:rPr>
              <w:t>de ocho horas</w:t>
            </w:r>
            <w:r w:rsidR="00065070">
              <w:rPr>
                <w:rFonts w:ascii="Times New Roman" w:hAnsi="Times New Roman" w:cs="Times New Roman"/>
                <w:sz w:val="24"/>
                <w:szCs w:val="24"/>
              </w:rPr>
              <w:t>.</w:t>
            </w:r>
          </w:p>
        </w:tc>
      </w:tr>
    </w:tbl>
    <w:p w14:paraId="5938F4DC" w14:textId="77777777" w:rsidR="00F05521" w:rsidRPr="005F0D99" w:rsidRDefault="00F05521" w:rsidP="005F0D99">
      <w:pPr>
        <w:spacing w:after="0" w:line="276" w:lineRule="auto"/>
        <w:jc w:val="both"/>
        <w:rPr>
          <w:rFonts w:ascii="Times New Roman" w:hAnsi="Times New Roman" w:cs="Times New Roman"/>
          <w:color w:val="E36C0A" w:themeColor="accent6" w:themeShade="BF"/>
          <w:lang w:val="es-ES"/>
        </w:rPr>
      </w:pPr>
    </w:p>
    <w:p w14:paraId="5A37C625" w14:textId="36718B1C" w:rsidR="00F05521" w:rsidRPr="00961C2B" w:rsidRDefault="00BC5A51" w:rsidP="005F0D99">
      <w:pPr>
        <w:spacing w:after="0" w:line="276" w:lineRule="auto"/>
        <w:jc w:val="both"/>
        <w:rPr>
          <w:rFonts w:ascii="Times New Roman" w:hAnsi="Times New Roman" w:cs="Times New Roman"/>
          <w:lang w:val="es-ES"/>
        </w:rPr>
      </w:pPr>
      <w:r w:rsidRPr="00961C2B">
        <w:rPr>
          <w:rFonts w:ascii="Times New Roman" w:hAnsi="Times New Roman" w:cs="Times New Roman"/>
          <w:lang w:val="es-ES"/>
        </w:rPr>
        <w:t xml:space="preserve">Constitucionalmente estas trasformaciones, conocidas como el constitucionalismo social, se consagraron en las </w:t>
      </w:r>
      <w:r w:rsidR="00633A48">
        <w:rPr>
          <w:rFonts w:ascii="Times New Roman" w:hAnsi="Times New Roman" w:cs="Times New Roman"/>
          <w:b/>
          <w:lang w:val="es-ES"/>
        </w:rPr>
        <w:t xml:space="preserve">Constituciones de </w:t>
      </w:r>
      <w:del w:id="1085" w:author="EUGENIA ARCE" w:date="2015-08-24T01:21:00Z">
        <w:r w:rsidRPr="00961C2B">
          <w:rPr>
            <w:rFonts w:ascii="Times New Roman" w:hAnsi="Times New Roman" w:cs="Times New Roman"/>
            <w:b/>
            <w:lang w:val="es-ES"/>
          </w:rPr>
          <w:delText>Queretano</w:delText>
        </w:r>
      </w:del>
      <w:ins w:id="1086" w:author="EUGENIA ARCE" w:date="2015-08-24T01:21:00Z">
        <w:r w:rsidR="00633A48">
          <w:rPr>
            <w:rFonts w:ascii="Times New Roman" w:hAnsi="Times New Roman" w:cs="Times New Roman"/>
            <w:b/>
            <w:lang w:val="es-ES"/>
          </w:rPr>
          <w:t>Querétar</w:t>
        </w:r>
        <w:r w:rsidRPr="00961C2B">
          <w:rPr>
            <w:rFonts w:ascii="Times New Roman" w:hAnsi="Times New Roman" w:cs="Times New Roman"/>
            <w:b/>
            <w:lang w:val="es-ES"/>
          </w:rPr>
          <w:t>o</w:t>
        </w:r>
      </w:ins>
      <w:r w:rsidRPr="00961C2B">
        <w:rPr>
          <w:rFonts w:ascii="Times New Roman" w:hAnsi="Times New Roman" w:cs="Times New Roman"/>
          <w:lang w:val="es-ES"/>
        </w:rPr>
        <w:t xml:space="preserve"> (1917), </w:t>
      </w:r>
      <w:r w:rsidRPr="00961C2B">
        <w:rPr>
          <w:rFonts w:ascii="Times New Roman" w:hAnsi="Times New Roman" w:cs="Times New Roman"/>
          <w:b/>
          <w:lang w:val="es-ES"/>
        </w:rPr>
        <w:t>Rusia</w:t>
      </w:r>
      <w:r w:rsidRPr="00961C2B">
        <w:rPr>
          <w:rFonts w:ascii="Times New Roman" w:hAnsi="Times New Roman" w:cs="Times New Roman"/>
          <w:lang w:val="es-ES"/>
        </w:rPr>
        <w:t xml:space="preserve"> (1918), </w:t>
      </w:r>
      <w:r w:rsidRPr="00961C2B">
        <w:rPr>
          <w:rFonts w:ascii="Times New Roman" w:hAnsi="Times New Roman" w:cs="Times New Roman"/>
          <w:b/>
          <w:lang w:val="es-ES"/>
        </w:rPr>
        <w:t>Weimar</w:t>
      </w:r>
      <w:r w:rsidRPr="00961C2B">
        <w:rPr>
          <w:rFonts w:ascii="Times New Roman" w:hAnsi="Times New Roman" w:cs="Times New Roman"/>
          <w:lang w:val="es-ES"/>
        </w:rPr>
        <w:t xml:space="preserve"> (1919), </w:t>
      </w:r>
      <w:r w:rsidRPr="00961C2B">
        <w:rPr>
          <w:rFonts w:ascii="Times New Roman" w:hAnsi="Times New Roman" w:cs="Times New Roman"/>
          <w:b/>
          <w:lang w:val="es-ES"/>
        </w:rPr>
        <w:t>Austria</w:t>
      </w:r>
      <w:r w:rsidRPr="00961C2B">
        <w:rPr>
          <w:rFonts w:ascii="Times New Roman" w:hAnsi="Times New Roman" w:cs="Times New Roman"/>
          <w:lang w:val="es-ES"/>
        </w:rPr>
        <w:t xml:space="preserve"> (1920</w:t>
      </w:r>
      <w:del w:id="1087" w:author="EUGENIA ARCE" w:date="2015-08-24T01:21:00Z">
        <w:r w:rsidRPr="00961C2B">
          <w:rPr>
            <w:rFonts w:ascii="Times New Roman" w:hAnsi="Times New Roman" w:cs="Times New Roman"/>
            <w:lang w:val="es-ES"/>
          </w:rPr>
          <w:delText>),</w:delText>
        </w:r>
      </w:del>
      <w:ins w:id="1088" w:author="EUGENIA ARCE" w:date="2015-08-24T01:21:00Z">
        <w:r w:rsidRPr="00961C2B">
          <w:rPr>
            <w:rFonts w:ascii="Times New Roman" w:hAnsi="Times New Roman" w:cs="Times New Roman"/>
            <w:lang w:val="es-ES"/>
          </w:rPr>
          <w:t>)</w:t>
        </w:r>
        <w:r w:rsidR="00633A48">
          <w:rPr>
            <w:rFonts w:ascii="Times New Roman" w:hAnsi="Times New Roman" w:cs="Times New Roman"/>
            <w:lang w:val="es-ES"/>
          </w:rPr>
          <w:t xml:space="preserve"> y</w:t>
        </w:r>
      </w:ins>
      <w:r w:rsidRPr="00961C2B">
        <w:rPr>
          <w:rFonts w:ascii="Times New Roman" w:hAnsi="Times New Roman" w:cs="Times New Roman"/>
          <w:lang w:val="es-ES"/>
        </w:rPr>
        <w:t xml:space="preserve"> </w:t>
      </w:r>
      <w:r w:rsidRPr="00961C2B">
        <w:rPr>
          <w:rFonts w:ascii="Times New Roman" w:hAnsi="Times New Roman" w:cs="Times New Roman"/>
          <w:b/>
          <w:lang w:val="es-ES"/>
        </w:rPr>
        <w:t>España</w:t>
      </w:r>
      <w:r w:rsidRPr="00961C2B">
        <w:rPr>
          <w:rFonts w:ascii="Times New Roman" w:hAnsi="Times New Roman" w:cs="Times New Roman"/>
          <w:lang w:val="es-ES"/>
        </w:rPr>
        <w:t xml:space="preserve"> (1931). </w:t>
      </w:r>
      <w:del w:id="1089" w:author="EUGENIA ARCE" w:date="2015-08-24T01:21:00Z">
        <w:r w:rsidRPr="00961C2B">
          <w:rPr>
            <w:rFonts w:ascii="Times New Roman" w:hAnsi="Times New Roman" w:cs="Times New Roman"/>
            <w:lang w:val="es-ES"/>
          </w:rPr>
          <w:delText>Lo</w:delText>
        </w:r>
      </w:del>
      <w:ins w:id="1090" w:author="EUGENIA ARCE" w:date="2015-08-24T01:21:00Z">
        <w:r w:rsidR="00633A48">
          <w:rPr>
            <w:rFonts w:ascii="Times New Roman" w:hAnsi="Times New Roman" w:cs="Times New Roman"/>
            <w:lang w:val="es-ES"/>
          </w:rPr>
          <w:t>Fue un proceso</w:t>
        </w:r>
      </w:ins>
      <w:r w:rsidR="00633A48">
        <w:rPr>
          <w:rFonts w:ascii="Times New Roman" w:hAnsi="Times New Roman" w:cs="Times New Roman"/>
          <w:lang w:val="es-ES"/>
        </w:rPr>
        <w:t xml:space="preserve"> que </w:t>
      </w:r>
      <w:r w:rsidRPr="00961C2B">
        <w:rPr>
          <w:rFonts w:ascii="Times New Roman" w:hAnsi="Times New Roman" w:cs="Times New Roman"/>
          <w:lang w:val="es-ES"/>
        </w:rPr>
        <w:t xml:space="preserve">se aceleró con la crisis del </w:t>
      </w:r>
      <w:del w:id="1091" w:author="EUGENIA ARCE" w:date="2015-08-24T01:21:00Z">
        <w:r w:rsidRPr="00961C2B">
          <w:rPr>
            <w:rFonts w:ascii="Times New Roman" w:hAnsi="Times New Roman" w:cs="Times New Roman"/>
            <w:lang w:val="es-ES"/>
          </w:rPr>
          <w:delText>29</w:delText>
        </w:r>
      </w:del>
      <w:ins w:id="1092" w:author="EUGENIA ARCE" w:date="2015-08-24T01:21:00Z">
        <w:r w:rsidR="00633A48">
          <w:rPr>
            <w:rFonts w:ascii="Times New Roman" w:hAnsi="Times New Roman" w:cs="Times New Roman"/>
            <w:lang w:val="es-ES"/>
          </w:rPr>
          <w:t>año 19</w:t>
        </w:r>
        <w:r w:rsidRPr="00961C2B">
          <w:rPr>
            <w:rFonts w:ascii="Times New Roman" w:hAnsi="Times New Roman" w:cs="Times New Roman"/>
            <w:lang w:val="es-ES"/>
          </w:rPr>
          <w:t>29</w:t>
        </w:r>
      </w:ins>
      <w:r w:rsidRPr="00961C2B">
        <w:rPr>
          <w:rFonts w:ascii="Times New Roman" w:hAnsi="Times New Roman" w:cs="Times New Roman"/>
          <w:lang w:val="es-ES"/>
        </w:rPr>
        <w:t xml:space="preserve"> y el au</w:t>
      </w:r>
      <w:r w:rsidR="00885D5C" w:rsidRPr="00961C2B">
        <w:rPr>
          <w:rFonts w:ascii="Times New Roman" w:hAnsi="Times New Roman" w:cs="Times New Roman"/>
          <w:lang w:val="es-ES"/>
        </w:rPr>
        <w:t xml:space="preserve">mento del desempleo, la </w:t>
      </w:r>
      <w:r w:rsidR="00885D5C" w:rsidRPr="00961C2B">
        <w:rPr>
          <w:rFonts w:ascii="Times New Roman" w:hAnsi="Times New Roman" w:cs="Times New Roman"/>
          <w:b/>
          <w:lang w:val="es-ES"/>
        </w:rPr>
        <w:t>teoría económica</w:t>
      </w:r>
      <w:r w:rsidRPr="00961C2B">
        <w:rPr>
          <w:rFonts w:ascii="Times New Roman" w:hAnsi="Times New Roman" w:cs="Times New Roman"/>
          <w:b/>
          <w:lang w:val="es-ES"/>
        </w:rPr>
        <w:t xml:space="preserve"> de Keynes</w:t>
      </w:r>
      <w:r w:rsidRPr="00961C2B">
        <w:rPr>
          <w:rFonts w:ascii="Times New Roman" w:hAnsi="Times New Roman" w:cs="Times New Roman"/>
          <w:lang w:val="es-ES"/>
        </w:rPr>
        <w:t xml:space="preserve"> y el </w:t>
      </w:r>
      <w:r w:rsidRPr="00961C2B">
        <w:rPr>
          <w:rFonts w:ascii="Times New Roman" w:hAnsi="Times New Roman" w:cs="Times New Roman"/>
          <w:b/>
          <w:lang w:val="es-ES"/>
        </w:rPr>
        <w:t>New Deal</w:t>
      </w:r>
      <w:r w:rsidRPr="00961C2B">
        <w:rPr>
          <w:rFonts w:ascii="Times New Roman" w:hAnsi="Times New Roman" w:cs="Times New Roman"/>
          <w:lang w:val="es-ES"/>
        </w:rPr>
        <w:t xml:space="preserve"> del presidente </w:t>
      </w:r>
      <w:r w:rsidRPr="00961C2B">
        <w:rPr>
          <w:rFonts w:ascii="Times New Roman" w:hAnsi="Times New Roman" w:cs="Times New Roman"/>
          <w:b/>
          <w:lang w:val="es-ES"/>
        </w:rPr>
        <w:t>Roosevelt</w:t>
      </w:r>
      <w:r w:rsidR="00885D5C" w:rsidRPr="00961C2B">
        <w:rPr>
          <w:rFonts w:ascii="Times New Roman" w:hAnsi="Times New Roman" w:cs="Times New Roman"/>
          <w:lang w:val="es-ES"/>
        </w:rPr>
        <w:t xml:space="preserve"> que la desarrolló</w:t>
      </w:r>
      <w:r w:rsidR="00633A48">
        <w:rPr>
          <w:rFonts w:ascii="Times New Roman" w:hAnsi="Times New Roman" w:cs="Times New Roman"/>
          <w:lang w:val="es-ES"/>
        </w:rPr>
        <w:t>.</w:t>
      </w:r>
      <w:del w:id="1093" w:author="EUGENIA ARCE" w:date="2015-08-24T01:21:00Z">
        <w:r w:rsidRPr="00961C2B">
          <w:rPr>
            <w:rFonts w:ascii="Times New Roman" w:hAnsi="Times New Roman" w:cs="Times New Roman"/>
            <w:lang w:val="es-ES"/>
          </w:rPr>
          <w:delText xml:space="preserve"> </w:delText>
        </w:r>
      </w:del>
    </w:p>
    <w:p w14:paraId="6C463A17" w14:textId="77777777" w:rsidR="00F05521" w:rsidRPr="005F0D99" w:rsidRDefault="00F05521" w:rsidP="005F0D99">
      <w:pPr>
        <w:spacing w:after="0" w:line="276" w:lineRule="auto"/>
        <w:jc w:val="both"/>
        <w:rPr>
          <w:rFonts w:ascii="Times New Roman" w:hAnsi="Times New Roman" w:cs="Times New Roman"/>
          <w:color w:val="E36C0A" w:themeColor="accent6" w:themeShade="BF"/>
          <w:lang w:val="es-ES"/>
        </w:rPr>
      </w:pPr>
    </w:p>
    <w:p w14:paraId="6F66B169" w14:textId="565083F0" w:rsidR="00BC5A51" w:rsidRPr="00060B0E" w:rsidRDefault="00BC5A51" w:rsidP="005F0D99">
      <w:pPr>
        <w:spacing w:after="0" w:line="276" w:lineRule="auto"/>
        <w:jc w:val="both"/>
        <w:rPr>
          <w:rFonts w:ascii="Times New Roman" w:hAnsi="Times New Roman" w:cs="Times New Roman"/>
          <w:lang w:val="es-ES"/>
        </w:rPr>
      </w:pPr>
      <w:r w:rsidRPr="00961C2B">
        <w:rPr>
          <w:rFonts w:ascii="Times New Roman" w:hAnsi="Times New Roman" w:cs="Times New Roman"/>
          <w:lang w:val="es-ES"/>
        </w:rPr>
        <w:t xml:space="preserve">Se </w:t>
      </w:r>
      <w:r w:rsidR="00F05521" w:rsidRPr="00961C2B">
        <w:rPr>
          <w:rFonts w:ascii="Times New Roman" w:hAnsi="Times New Roman" w:cs="Times New Roman"/>
          <w:lang w:val="es-ES"/>
        </w:rPr>
        <w:t xml:space="preserve">le </w:t>
      </w:r>
      <w:r w:rsidRPr="00961C2B">
        <w:rPr>
          <w:rFonts w:ascii="Times New Roman" w:hAnsi="Times New Roman" w:cs="Times New Roman"/>
          <w:lang w:val="es-ES"/>
        </w:rPr>
        <w:t>señala</w:t>
      </w:r>
      <w:ins w:id="1094" w:author="EUGENIA ARCE" w:date="2015-08-24T01:21:00Z">
        <w:r w:rsidRPr="00961C2B">
          <w:rPr>
            <w:rFonts w:ascii="Times New Roman" w:hAnsi="Times New Roman" w:cs="Times New Roman"/>
            <w:lang w:val="es-ES"/>
          </w:rPr>
          <w:t xml:space="preserve"> </w:t>
        </w:r>
        <w:r w:rsidR="00540DF9">
          <w:rPr>
            <w:rFonts w:ascii="Times New Roman" w:hAnsi="Times New Roman" w:cs="Times New Roman"/>
            <w:lang w:val="es-ES"/>
          </w:rPr>
          <w:t>desde entonces</w:t>
        </w:r>
      </w:ins>
      <w:r w:rsidR="00540DF9">
        <w:rPr>
          <w:rFonts w:ascii="Times New Roman" w:hAnsi="Times New Roman" w:cs="Times New Roman"/>
          <w:lang w:val="es-ES"/>
        </w:rPr>
        <w:t xml:space="preserve"> </w:t>
      </w:r>
      <w:r w:rsidR="00F05521" w:rsidRPr="00961C2B">
        <w:rPr>
          <w:rFonts w:ascii="Times New Roman" w:hAnsi="Times New Roman" w:cs="Times New Roman"/>
          <w:lang w:val="es-ES"/>
        </w:rPr>
        <w:t xml:space="preserve">al </w:t>
      </w:r>
      <w:r w:rsidR="00F05521" w:rsidRPr="00961C2B">
        <w:rPr>
          <w:rFonts w:ascii="Times New Roman" w:hAnsi="Times New Roman" w:cs="Times New Roman"/>
          <w:b/>
          <w:lang w:val="es-ES"/>
        </w:rPr>
        <w:t>Estado</w:t>
      </w:r>
      <w:r w:rsidR="00F05521" w:rsidRPr="00961C2B">
        <w:rPr>
          <w:rFonts w:ascii="Times New Roman" w:hAnsi="Times New Roman" w:cs="Times New Roman"/>
          <w:lang w:val="es-ES"/>
        </w:rPr>
        <w:t xml:space="preserve"> </w:t>
      </w:r>
      <w:r w:rsidRPr="00961C2B">
        <w:rPr>
          <w:rFonts w:ascii="Times New Roman" w:hAnsi="Times New Roman" w:cs="Times New Roman"/>
          <w:lang w:val="es-ES"/>
        </w:rPr>
        <w:t xml:space="preserve">la necesidad de la </w:t>
      </w:r>
      <w:r w:rsidRPr="00961C2B">
        <w:rPr>
          <w:rFonts w:ascii="Times New Roman" w:hAnsi="Times New Roman" w:cs="Times New Roman"/>
          <w:b/>
          <w:lang w:val="es-ES"/>
        </w:rPr>
        <w:t>intervención</w:t>
      </w:r>
      <w:r w:rsidRPr="00961C2B">
        <w:rPr>
          <w:rFonts w:ascii="Times New Roman" w:hAnsi="Times New Roman" w:cs="Times New Roman"/>
          <w:lang w:val="es-ES"/>
        </w:rPr>
        <w:t xml:space="preserve"> estatal a través de la imposición de impuestos, regulación de actividades privadas y el aumento del gasto público en infraestructura y en servicios sociales (educación, salud, vivienda, asistencia social, etc.) </w:t>
      </w:r>
      <w:del w:id="1095" w:author="EUGENIA ARCE" w:date="2015-08-24T01:21:00Z">
        <w:r w:rsidRPr="00961C2B">
          <w:rPr>
            <w:rFonts w:ascii="Times New Roman" w:hAnsi="Times New Roman" w:cs="Times New Roman"/>
            <w:lang w:val="es-ES"/>
          </w:rPr>
          <w:delText xml:space="preserve">generando </w:delText>
        </w:r>
      </w:del>
      <w:ins w:id="1096" w:author="EUGENIA ARCE" w:date="2015-08-24T01:21:00Z">
        <w:r w:rsidR="00540DF9">
          <w:rPr>
            <w:rFonts w:ascii="Times New Roman" w:hAnsi="Times New Roman" w:cs="Times New Roman"/>
            <w:lang w:val="es-ES"/>
          </w:rPr>
          <w:t xml:space="preserve">para buscar promover el </w:t>
        </w:r>
      </w:ins>
      <w:r w:rsidRPr="00961C2B">
        <w:rPr>
          <w:rFonts w:ascii="Times New Roman" w:hAnsi="Times New Roman" w:cs="Times New Roman"/>
          <w:lang w:val="es-ES"/>
        </w:rPr>
        <w:t xml:space="preserve">pleno empleo, </w:t>
      </w:r>
      <w:ins w:id="1097" w:author="EUGENIA ARCE" w:date="2015-08-24T01:21:00Z">
        <w:r w:rsidR="00540DF9">
          <w:rPr>
            <w:rFonts w:ascii="Times New Roman" w:hAnsi="Times New Roman" w:cs="Times New Roman"/>
            <w:lang w:val="es-ES"/>
          </w:rPr>
          <w:t xml:space="preserve">el </w:t>
        </w:r>
      </w:ins>
      <w:r w:rsidRPr="00961C2B">
        <w:rPr>
          <w:rFonts w:ascii="Times New Roman" w:hAnsi="Times New Roman" w:cs="Times New Roman"/>
          <w:lang w:val="es-ES"/>
        </w:rPr>
        <w:t>crecimiento económico y la realización progresiva de los d</w:t>
      </w:r>
      <w:r w:rsidR="00540DF9">
        <w:rPr>
          <w:rFonts w:ascii="Times New Roman" w:hAnsi="Times New Roman" w:cs="Times New Roman"/>
          <w:lang w:val="es-ES"/>
        </w:rPr>
        <w:t xml:space="preserve">erechos sociales y económicos. </w:t>
      </w:r>
      <w:del w:id="1098" w:author="EUGENIA ARCE" w:date="2015-08-24T01:21:00Z">
        <w:r w:rsidRPr="00961C2B">
          <w:rPr>
            <w:rFonts w:ascii="Times New Roman" w:hAnsi="Times New Roman" w:cs="Times New Roman"/>
            <w:lang w:val="es-ES"/>
          </w:rPr>
          <w:delText>Situación que</w:delText>
        </w:r>
      </w:del>
      <w:ins w:id="1099" w:author="EUGENIA ARCE" w:date="2015-08-24T01:21:00Z">
        <w:r w:rsidR="00540DF9">
          <w:rPr>
            <w:rFonts w:ascii="Times New Roman" w:hAnsi="Times New Roman" w:cs="Times New Roman"/>
            <w:lang w:val="es-ES"/>
          </w:rPr>
          <w:t>Esta s</w:t>
        </w:r>
        <w:r w:rsidRPr="00961C2B">
          <w:rPr>
            <w:rFonts w:ascii="Times New Roman" w:hAnsi="Times New Roman" w:cs="Times New Roman"/>
            <w:lang w:val="es-ES"/>
          </w:rPr>
          <w:t>ituación</w:t>
        </w:r>
      </w:ins>
      <w:r w:rsidRPr="00961C2B">
        <w:rPr>
          <w:rFonts w:ascii="Times New Roman" w:hAnsi="Times New Roman" w:cs="Times New Roman"/>
          <w:lang w:val="es-ES"/>
        </w:rPr>
        <w:t xml:space="preserve"> generó, </w:t>
      </w:r>
      <w:r w:rsidRPr="00540DF9">
        <w:rPr>
          <w:rFonts w:ascii="Times New Roman" w:hAnsi="Times New Roman"/>
          <w:lang w:val="es-ES"/>
          <w:rPrChange w:id="1100" w:author="EUGENIA ARCE" w:date="2015-08-24T01:21:00Z">
            <w:rPr>
              <w:rFonts w:ascii="Times New Roman" w:hAnsi="Times New Roman"/>
              <w:b/>
              <w:lang w:val="es-ES"/>
            </w:rPr>
          </w:rPrChange>
        </w:rPr>
        <w:t>en</w:t>
      </w:r>
      <w:r w:rsidRPr="00961C2B">
        <w:rPr>
          <w:rFonts w:ascii="Times New Roman" w:hAnsi="Times New Roman" w:cs="Times New Roman"/>
          <w:b/>
          <w:lang w:val="es-ES"/>
        </w:rPr>
        <w:t xml:space="preserve"> países industrializados</w:t>
      </w:r>
      <w:r w:rsidRPr="00961C2B">
        <w:rPr>
          <w:rFonts w:ascii="Times New Roman" w:hAnsi="Times New Roman" w:cs="Times New Roman"/>
          <w:lang w:val="es-ES"/>
        </w:rPr>
        <w:t>, el</w:t>
      </w:r>
      <w:r w:rsidR="00540DF9">
        <w:rPr>
          <w:rFonts w:ascii="Times New Roman" w:hAnsi="Times New Roman" w:cs="Times New Roman"/>
          <w:lang w:val="es-ES"/>
        </w:rPr>
        <w:t xml:space="preserve"> </w:t>
      </w:r>
      <w:del w:id="1101" w:author="EUGENIA ARCE" w:date="2015-08-24T01:21:00Z">
        <w:r w:rsidRPr="00961C2B">
          <w:rPr>
            <w:rFonts w:ascii="Times New Roman" w:hAnsi="Times New Roman" w:cs="Times New Roman"/>
            <w:lang w:val="es-ES"/>
          </w:rPr>
          <w:delText>“</w:delText>
        </w:r>
      </w:del>
      <w:ins w:id="1102" w:author="EUGENIA ARCE" w:date="2015-08-24T01:21:00Z">
        <w:r w:rsidR="00540DF9">
          <w:rPr>
            <w:rFonts w:ascii="Times New Roman" w:hAnsi="Times New Roman" w:cs="Times New Roman"/>
            <w:lang w:val="es-ES"/>
          </w:rPr>
          <w:t xml:space="preserve">modelo del </w:t>
        </w:r>
      </w:ins>
      <w:r w:rsidRPr="00961C2B">
        <w:rPr>
          <w:rFonts w:ascii="Times New Roman" w:hAnsi="Times New Roman" w:cs="Times New Roman"/>
          <w:b/>
          <w:lang w:val="es-ES"/>
        </w:rPr>
        <w:t>Estado de Bienestar</w:t>
      </w:r>
      <w:del w:id="1103" w:author="EUGENIA ARCE" w:date="2015-08-24T01:21:00Z">
        <w:r w:rsidRPr="00961C2B">
          <w:rPr>
            <w:rFonts w:ascii="Times New Roman" w:hAnsi="Times New Roman" w:cs="Times New Roman"/>
            <w:lang w:val="es-ES"/>
          </w:rPr>
          <w:delText>”</w:delText>
        </w:r>
      </w:del>
      <w:r w:rsidRPr="00961C2B">
        <w:rPr>
          <w:rFonts w:ascii="Times New Roman" w:hAnsi="Times New Roman" w:cs="Times New Roman"/>
          <w:lang w:val="es-ES"/>
        </w:rPr>
        <w:t xml:space="preserve"> como </w:t>
      </w:r>
      <w:r w:rsidR="00885D5C" w:rsidRPr="00961C2B">
        <w:rPr>
          <w:rFonts w:ascii="Times New Roman" w:hAnsi="Times New Roman" w:cs="Times New Roman"/>
          <w:lang w:val="es-ES"/>
        </w:rPr>
        <w:t>uno</w:t>
      </w:r>
      <w:r w:rsidRPr="00961C2B">
        <w:rPr>
          <w:rFonts w:ascii="Times New Roman" w:hAnsi="Times New Roman" w:cs="Times New Roman"/>
          <w:lang w:val="es-ES"/>
        </w:rPr>
        <w:t xml:space="preserve"> de sus posibles </w:t>
      </w:r>
      <w:r w:rsidR="00885D5C" w:rsidRPr="00961C2B">
        <w:rPr>
          <w:rFonts w:ascii="Times New Roman" w:hAnsi="Times New Roman" w:cs="Times New Roman"/>
          <w:lang w:val="es-ES"/>
        </w:rPr>
        <w:t>desarrollos</w:t>
      </w:r>
      <w:r w:rsidRPr="00961C2B">
        <w:rPr>
          <w:rFonts w:ascii="Times New Roman" w:hAnsi="Times New Roman" w:cs="Times New Roman"/>
          <w:lang w:val="es-ES"/>
        </w:rPr>
        <w:t xml:space="preserve">. </w:t>
      </w:r>
      <w:r w:rsidRPr="00060B0E">
        <w:rPr>
          <w:rFonts w:ascii="Times New Roman" w:hAnsi="Times New Roman"/>
          <w:lang w:val="es-ES"/>
          <w:rPrChange w:id="1104" w:author="EUGENIA ARCE" w:date="2015-08-24T01:21:00Z">
            <w:rPr>
              <w:rFonts w:ascii="Times New Roman" w:hAnsi="Times New Roman"/>
              <w:i/>
              <w:lang w:val="es-ES"/>
            </w:rPr>
          </w:rPrChange>
        </w:rPr>
        <w:t xml:space="preserve">De </w:t>
      </w:r>
      <w:r w:rsidR="002B5836" w:rsidRPr="00060B0E">
        <w:rPr>
          <w:rFonts w:ascii="Times New Roman" w:hAnsi="Times New Roman"/>
          <w:lang w:val="es-ES"/>
          <w:rPrChange w:id="1105" w:author="EUGENIA ARCE" w:date="2015-08-24T01:21:00Z">
            <w:rPr>
              <w:rFonts w:ascii="Times New Roman" w:hAnsi="Times New Roman"/>
              <w:i/>
              <w:lang w:val="es-ES"/>
            </w:rPr>
          </w:rPrChange>
        </w:rPr>
        <w:t>no</w:t>
      </w:r>
      <w:r w:rsidRPr="00060B0E">
        <w:rPr>
          <w:rFonts w:ascii="Times New Roman" w:hAnsi="Times New Roman"/>
          <w:lang w:val="es-ES"/>
          <w:rPrChange w:id="1106" w:author="EUGENIA ARCE" w:date="2015-08-24T01:21:00Z">
            <w:rPr>
              <w:rFonts w:ascii="Times New Roman" w:hAnsi="Times New Roman"/>
              <w:i/>
              <w:lang w:val="es-ES"/>
            </w:rPr>
          </w:rPrChange>
        </w:rPr>
        <w:t xml:space="preserve"> intervenir en la economía </w:t>
      </w:r>
      <w:r w:rsidR="002B5836" w:rsidRPr="00060B0E">
        <w:rPr>
          <w:rFonts w:ascii="Times New Roman" w:hAnsi="Times New Roman"/>
          <w:lang w:val="es-ES"/>
          <w:rPrChange w:id="1107" w:author="EUGENIA ARCE" w:date="2015-08-24T01:21:00Z">
            <w:rPr>
              <w:rFonts w:ascii="Times New Roman" w:hAnsi="Times New Roman"/>
              <w:i/>
              <w:lang w:val="es-ES"/>
            </w:rPr>
          </w:rPrChange>
        </w:rPr>
        <w:t>se pasó</w:t>
      </w:r>
      <w:r w:rsidR="00060B0E">
        <w:rPr>
          <w:rFonts w:ascii="Times New Roman" w:hAnsi="Times New Roman"/>
          <w:lang w:val="es-ES"/>
          <w:rPrChange w:id="1108" w:author="EUGENIA ARCE" w:date="2015-08-24T01:21:00Z">
            <w:rPr>
              <w:rFonts w:ascii="Times New Roman" w:hAnsi="Times New Roman"/>
              <w:i/>
              <w:lang w:val="es-ES"/>
            </w:rPr>
          </w:rPrChange>
        </w:rPr>
        <w:t xml:space="preserve"> al ejercicio </w:t>
      </w:r>
      <w:del w:id="1109" w:author="EUGENIA ARCE" w:date="2015-08-24T01:21:00Z">
        <w:r w:rsidRPr="00961C2B">
          <w:rPr>
            <w:rFonts w:ascii="Times New Roman" w:hAnsi="Times New Roman" w:cs="Times New Roman"/>
            <w:i/>
            <w:lang w:val="es-ES"/>
          </w:rPr>
          <w:delText>de su</w:delText>
        </w:r>
      </w:del>
      <w:ins w:id="1110" w:author="EUGENIA ARCE" w:date="2015-08-24T01:21:00Z">
        <w:r w:rsidR="00060B0E">
          <w:rPr>
            <w:rFonts w:ascii="Times New Roman" w:hAnsi="Times New Roman" w:cs="Times New Roman"/>
            <w:lang w:val="es-ES"/>
          </w:rPr>
          <w:t>del</w:t>
        </w:r>
      </w:ins>
      <w:r w:rsidRPr="00060B0E">
        <w:rPr>
          <w:rFonts w:ascii="Times New Roman" w:hAnsi="Times New Roman"/>
          <w:lang w:val="es-ES"/>
          <w:rPrChange w:id="1111" w:author="EUGENIA ARCE" w:date="2015-08-24T01:21:00Z">
            <w:rPr>
              <w:rFonts w:ascii="Times New Roman" w:hAnsi="Times New Roman"/>
              <w:i/>
              <w:lang w:val="es-ES"/>
            </w:rPr>
          </w:rPrChange>
        </w:rPr>
        <w:t xml:space="preserve"> papel central </w:t>
      </w:r>
      <w:ins w:id="1112" w:author="EUGENIA ARCE" w:date="2015-08-24T01:21:00Z">
        <w:r w:rsidR="00060B0E">
          <w:rPr>
            <w:rFonts w:ascii="Times New Roman" w:hAnsi="Times New Roman" w:cs="Times New Roman"/>
            <w:lang w:val="es-ES"/>
          </w:rPr>
          <w:t xml:space="preserve">del Estado en varios de sus aspectos, </w:t>
        </w:r>
      </w:ins>
      <w:r w:rsidR="002B5836" w:rsidRPr="00060B0E">
        <w:rPr>
          <w:rFonts w:ascii="Times New Roman" w:hAnsi="Times New Roman"/>
          <w:lang w:val="es-ES"/>
          <w:rPrChange w:id="1113" w:author="EUGENIA ARCE" w:date="2015-08-24T01:21:00Z">
            <w:rPr>
              <w:rFonts w:ascii="Times New Roman" w:hAnsi="Times New Roman"/>
              <w:i/>
              <w:lang w:val="es-ES"/>
            </w:rPr>
          </w:rPrChange>
        </w:rPr>
        <w:t>con el consecuente</w:t>
      </w:r>
      <w:r w:rsidRPr="00060B0E">
        <w:rPr>
          <w:rFonts w:ascii="Times New Roman" w:hAnsi="Times New Roman"/>
          <w:lang w:val="es-ES"/>
          <w:rPrChange w:id="1114" w:author="EUGENIA ARCE" w:date="2015-08-24T01:21:00Z">
            <w:rPr>
              <w:rFonts w:ascii="Times New Roman" w:hAnsi="Times New Roman"/>
              <w:i/>
              <w:lang w:val="es-ES"/>
            </w:rPr>
          </w:rPrChange>
        </w:rPr>
        <w:t xml:space="preserve"> aumento en el tamaño del Estado contra el que </w:t>
      </w:r>
      <w:del w:id="1115" w:author="EUGENIA ARCE" w:date="2015-08-24T01:21:00Z">
        <w:r w:rsidRPr="00961C2B">
          <w:rPr>
            <w:rFonts w:ascii="Times New Roman" w:hAnsi="Times New Roman" w:cs="Times New Roman"/>
            <w:i/>
            <w:lang w:val="es-ES"/>
          </w:rPr>
          <w:delText>reaccionan</w:delText>
        </w:r>
      </w:del>
      <w:ins w:id="1116" w:author="EUGENIA ARCE" w:date="2015-08-24T01:21:00Z">
        <w:r w:rsidRPr="00060B0E">
          <w:rPr>
            <w:rFonts w:ascii="Times New Roman" w:hAnsi="Times New Roman" w:cs="Times New Roman"/>
            <w:lang w:val="es-ES"/>
          </w:rPr>
          <w:t>reacciona</w:t>
        </w:r>
        <w:r w:rsidR="00060B0E">
          <w:rPr>
            <w:rFonts w:ascii="Times New Roman" w:hAnsi="Times New Roman" w:cs="Times New Roman"/>
            <w:lang w:val="es-ES"/>
          </w:rPr>
          <w:t>ron posteriormente</w:t>
        </w:r>
      </w:ins>
      <w:r w:rsidR="00060B0E">
        <w:rPr>
          <w:rFonts w:ascii="Times New Roman" w:hAnsi="Times New Roman"/>
          <w:lang w:val="es-ES"/>
          <w:rPrChange w:id="1117" w:author="EUGENIA ARCE" w:date="2015-08-24T01:21:00Z">
            <w:rPr>
              <w:rFonts w:ascii="Times New Roman" w:hAnsi="Times New Roman"/>
              <w:i/>
              <w:lang w:val="es-ES"/>
            </w:rPr>
          </w:rPrChange>
        </w:rPr>
        <w:t xml:space="preserve"> </w:t>
      </w:r>
      <w:r w:rsidRPr="00060B0E">
        <w:rPr>
          <w:rFonts w:ascii="Times New Roman" w:hAnsi="Times New Roman"/>
          <w:lang w:val="es-ES"/>
          <w:rPrChange w:id="1118" w:author="EUGENIA ARCE" w:date="2015-08-24T01:21:00Z">
            <w:rPr>
              <w:rFonts w:ascii="Times New Roman" w:hAnsi="Times New Roman"/>
              <w:i/>
              <w:lang w:val="es-ES"/>
            </w:rPr>
          </w:rPrChange>
        </w:rPr>
        <w:t>las posturas neoliberales de finales del siglo XX</w:t>
      </w:r>
      <w:r w:rsidRPr="00060B0E">
        <w:rPr>
          <w:rFonts w:ascii="Times New Roman" w:hAnsi="Times New Roman" w:cs="Times New Roman"/>
          <w:lang w:val="es-ES"/>
        </w:rPr>
        <w:t>.</w:t>
      </w:r>
    </w:p>
    <w:p w14:paraId="22DB4257" w14:textId="77777777" w:rsidR="00F05521" w:rsidRPr="00060B0E" w:rsidRDefault="00F05521"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ook w:val="04A0" w:firstRow="1" w:lastRow="0" w:firstColumn="1" w:lastColumn="0" w:noHBand="0" w:noVBand="1"/>
      </w:tblPr>
      <w:tblGrid>
        <w:gridCol w:w="2518"/>
        <w:gridCol w:w="6460"/>
      </w:tblGrid>
      <w:tr w:rsidR="00BA1313" w:rsidRPr="00961C2B" w14:paraId="749F3218" w14:textId="77777777" w:rsidTr="00F445D7">
        <w:tc>
          <w:tcPr>
            <w:tcW w:w="8978" w:type="dxa"/>
            <w:gridSpan w:val="2"/>
            <w:shd w:val="clear" w:color="auto" w:fill="000000" w:themeFill="text1"/>
          </w:tcPr>
          <w:p w14:paraId="4C3A536C" w14:textId="77777777" w:rsidR="00BA1313" w:rsidRPr="00961C2B" w:rsidRDefault="00BA1313" w:rsidP="005F0D99">
            <w:pPr>
              <w:spacing w:line="276" w:lineRule="auto"/>
              <w:jc w:val="both"/>
              <w:rPr>
                <w:rFonts w:ascii="Times New Roman" w:hAnsi="Times New Roman" w:cs="Times New Roman"/>
                <w:b/>
                <w:sz w:val="24"/>
                <w:szCs w:val="24"/>
              </w:rPr>
            </w:pPr>
            <w:r w:rsidRPr="00961C2B">
              <w:rPr>
                <w:rFonts w:ascii="Times New Roman" w:hAnsi="Times New Roman" w:cs="Times New Roman"/>
                <w:b/>
                <w:sz w:val="24"/>
                <w:szCs w:val="24"/>
              </w:rPr>
              <w:t>Destacado</w:t>
            </w:r>
          </w:p>
        </w:tc>
      </w:tr>
      <w:tr w:rsidR="00BA1313" w:rsidRPr="00961C2B" w14:paraId="57905951" w14:textId="77777777" w:rsidTr="00F445D7">
        <w:tc>
          <w:tcPr>
            <w:tcW w:w="2518" w:type="dxa"/>
          </w:tcPr>
          <w:p w14:paraId="1A51B716" w14:textId="77777777" w:rsidR="00BA1313" w:rsidRPr="00961C2B" w:rsidRDefault="00BA1313" w:rsidP="00961C2B">
            <w:pPr>
              <w:spacing w:line="276" w:lineRule="auto"/>
              <w:jc w:val="center"/>
              <w:rPr>
                <w:rFonts w:ascii="Times New Roman" w:hAnsi="Times New Roman" w:cs="Times New Roman"/>
                <w:b/>
                <w:sz w:val="24"/>
                <w:szCs w:val="24"/>
              </w:rPr>
            </w:pPr>
            <w:r w:rsidRPr="00961C2B">
              <w:rPr>
                <w:rFonts w:ascii="Times New Roman" w:hAnsi="Times New Roman" w:cs="Times New Roman"/>
                <w:b/>
                <w:sz w:val="24"/>
                <w:szCs w:val="24"/>
              </w:rPr>
              <w:t>Título</w:t>
            </w:r>
          </w:p>
        </w:tc>
        <w:tc>
          <w:tcPr>
            <w:tcW w:w="6460" w:type="dxa"/>
          </w:tcPr>
          <w:p w14:paraId="4BE97DEA" w14:textId="5CA2E7A9" w:rsidR="00BA1313" w:rsidRPr="00961C2B" w:rsidRDefault="00597066" w:rsidP="00961C2B">
            <w:pPr>
              <w:spacing w:line="276" w:lineRule="auto"/>
              <w:jc w:val="center"/>
              <w:rPr>
                <w:rFonts w:ascii="Times New Roman" w:hAnsi="Times New Roman" w:cs="Times New Roman"/>
                <w:b/>
                <w:sz w:val="24"/>
                <w:szCs w:val="24"/>
              </w:rPr>
            </w:pPr>
            <w:ins w:id="1119" w:author="EUGENIA ARCE" w:date="2015-08-24T01:21:00Z">
              <w:r>
                <w:rPr>
                  <w:rFonts w:ascii="Times New Roman" w:hAnsi="Times New Roman" w:cs="Times New Roman"/>
                  <w:b/>
                  <w:sz w:val="24"/>
                  <w:szCs w:val="24"/>
                </w:rPr>
                <w:t xml:space="preserve">El Estado de Bienestar en la jurisprudencia </w:t>
              </w:r>
            </w:ins>
          </w:p>
        </w:tc>
      </w:tr>
      <w:tr w:rsidR="00BA1313" w:rsidRPr="00961C2B" w14:paraId="061E45A5" w14:textId="77777777" w:rsidTr="00F445D7">
        <w:tc>
          <w:tcPr>
            <w:tcW w:w="2518" w:type="dxa"/>
          </w:tcPr>
          <w:p w14:paraId="57BF5410" w14:textId="77777777" w:rsidR="00BA1313" w:rsidRPr="00961C2B" w:rsidRDefault="00BA1313" w:rsidP="005F0D99">
            <w:pPr>
              <w:spacing w:line="276" w:lineRule="auto"/>
              <w:jc w:val="both"/>
              <w:rPr>
                <w:rFonts w:ascii="Times New Roman" w:hAnsi="Times New Roman" w:cs="Times New Roman"/>
                <w:sz w:val="24"/>
                <w:szCs w:val="24"/>
              </w:rPr>
            </w:pPr>
            <w:r w:rsidRPr="00961C2B">
              <w:rPr>
                <w:rFonts w:ascii="Times New Roman" w:hAnsi="Times New Roman" w:cs="Times New Roman"/>
                <w:b/>
                <w:sz w:val="24"/>
                <w:szCs w:val="24"/>
              </w:rPr>
              <w:t>Contenido</w:t>
            </w:r>
          </w:p>
        </w:tc>
        <w:tc>
          <w:tcPr>
            <w:tcW w:w="6460" w:type="dxa"/>
          </w:tcPr>
          <w:p w14:paraId="6208C945" w14:textId="2F50141C" w:rsidR="00BA1313" w:rsidRPr="00961C2B" w:rsidRDefault="00060B0E" w:rsidP="005F0D99">
            <w:pPr>
              <w:spacing w:line="276" w:lineRule="auto"/>
              <w:jc w:val="both"/>
              <w:rPr>
                <w:rFonts w:ascii="Times New Roman" w:hAnsi="Times New Roman" w:cs="Times New Roman"/>
                <w:sz w:val="24"/>
                <w:szCs w:val="24"/>
              </w:rPr>
            </w:pPr>
            <w:ins w:id="1120" w:author="EUGENIA ARCE" w:date="2015-08-24T01:21:00Z">
              <w:r w:rsidRPr="00597066">
                <w:rPr>
                  <w:rFonts w:ascii="Times New Roman" w:hAnsi="Times New Roman" w:cs="Times New Roman"/>
                  <w:sz w:val="24"/>
                  <w:szCs w:val="24"/>
                </w:rPr>
                <w:t>“</w:t>
              </w:r>
            </w:ins>
            <w:r w:rsidR="00597066">
              <w:rPr>
                <w:rFonts w:ascii="Times New Roman" w:hAnsi="Times New Roman" w:cs="Times New Roman"/>
                <w:sz w:val="24"/>
                <w:szCs w:val="24"/>
              </w:rPr>
              <w:t xml:space="preserve">El </w:t>
            </w:r>
            <w:del w:id="1121" w:author="EUGENIA ARCE" w:date="2015-08-24T01:21:00Z">
              <w:r w:rsidR="00BA1313" w:rsidRPr="00961C2B">
                <w:rPr>
                  <w:rFonts w:ascii="Times New Roman" w:hAnsi="Times New Roman" w:cs="Times New Roman"/>
                  <w:sz w:val="24"/>
                  <w:szCs w:val="24"/>
                </w:rPr>
                <w:delText>estado bienestar</w:delText>
              </w:r>
            </w:del>
            <w:ins w:id="1122" w:author="EUGENIA ARCE" w:date="2015-08-24T01:21:00Z">
              <w:r w:rsidR="00597066">
                <w:rPr>
                  <w:rFonts w:ascii="Times New Roman" w:hAnsi="Times New Roman" w:cs="Times New Roman"/>
                  <w:sz w:val="24"/>
                  <w:szCs w:val="24"/>
                </w:rPr>
                <w:t>E</w:t>
              </w:r>
              <w:r w:rsidR="00BA1313" w:rsidRPr="00597066">
                <w:rPr>
                  <w:rFonts w:ascii="Times New Roman" w:hAnsi="Times New Roman" w:cs="Times New Roman"/>
                  <w:sz w:val="24"/>
                  <w:szCs w:val="24"/>
                </w:rPr>
                <w:t xml:space="preserve">stado </w:t>
              </w:r>
              <w:r w:rsidR="00597066">
                <w:rPr>
                  <w:rFonts w:ascii="Times New Roman" w:hAnsi="Times New Roman" w:cs="Times New Roman"/>
                  <w:sz w:val="24"/>
                  <w:szCs w:val="24"/>
                </w:rPr>
                <w:t>de B</w:t>
              </w:r>
              <w:r w:rsidR="00BA1313" w:rsidRPr="00597066">
                <w:rPr>
                  <w:rFonts w:ascii="Times New Roman" w:hAnsi="Times New Roman" w:cs="Times New Roman"/>
                  <w:sz w:val="24"/>
                  <w:szCs w:val="24"/>
                </w:rPr>
                <w:t>ienestar</w:t>
              </w:r>
            </w:ins>
            <w:r w:rsidR="00BA1313" w:rsidRPr="00597066">
              <w:rPr>
                <w:rFonts w:ascii="Times New Roman" w:hAnsi="Times New Roman" w:cs="Times New Roman"/>
                <w:sz w:val="24"/>
                <w:szCs w:val="24"/>
              </w:rPr>
              <w:t xml:space="preserve"> surgió a principios de siglo en Europa como respuesta a las demandas sociales; el movimiento obrero europeo, las reivindicaciones populares provenientes de las revoluciones Rusa y Mexicana y las innovaciones adoptadas durante la república de Weimar, la época del New Deal en los Estados Unidos, sirvieron para transformar el reducido Estado liberal en un complejo aparato político-administrativo jalonador de toda la dinámica social. Desde este punto de vista el Estado social puede ser definido como el Estado que garantiza estándares mínimos de salario, alimentación, salud, habitación, educación, asegurados para todos los ciudadanos bajo la idea de derecho y no simplemente de caridad (H.L. Wilensky, 1975</w:t>
            </w:r>
            <w:del w:id="1123" w:author="EUGENIA ARCE" w:date="2015-08-24T01:21:00Z">
              <w:r w:rsidR="00BA1313" w:rsidRPr="00961C2B">
                <w:rPr>
                  <w:rFonts w:ascii="Times New Roman" w:hAnsi="Times New Roman" w:cs="Times New Roman"/>
                  <w:sz w:val="24"/>
                  <w:szCs w:val="24"/>
                </w:rPr>
                <w:delText>).</w:delText>
              </w:r>
            </w:del>
            <w:ins w:id="1124" w:author="EUGENIA ARCE" w:date="2015-08-24T01:21:00Z">
              <w:r w:rsidR="00BA1313" w:rsidRPr="00597066">
                <w:rPr>
                  <w:rFonts w:ascii="Times New Roman" w:hAnsi="Times New Roman" w:cs="Times New Roman"/>
                  <w:sz w:val="24"/>
                  <w:szCs w:val="24"/>
                </w:rPr>
                <w:t>).</w:t>
              </w:r>
              <w:r w:rsidRPr="00597066">
                <w:rPr>
                  <w:rFonts w:ascii="Times New Roman" w:hAnsi="Times New Roman" w:cs="Times New Roman"/>
                  <w:sz w:val="24"/>
                  <w:szCs w:val="24"/>
                </w:rPr>
                <w:t>”</w:t>
              </w:r>
            </w:ins>
            <w:r w:rsidR="00BA1313" w:rsidRPr="00060B0E">
              <w:rPr>
                <w:rFonts w:ascii="Times New Roman" w:hAnsi="Times New Roman" w:cs="Times New Roman"/>
                <w:sz w:val="24"/>
                <w:szCs w:val="24"/>
              </w:rPr>
              <w:t xml:space="preserve"> </w:t>
            </w:r>
            <w:r w:rsidR="00BA1313" w:rsidRPr="00597066">
              <w:rPr>
                <w:rFonts w:ascii="Times New Roman" w:hAnsi="Times New Roman"/>
                <w:i/>
                <w:rPrChange w:id="1125" w:author="EUGENIA ARCE" w:date="2015-08-24T01:21:00Z">
                  <w:rPr>
                    <w:rFonts w:ascii="Times New Roman" w:hAnsi="Times New Roman"/>
                  </w:rPr>
                </w:rPrChange>
              </w:rPr>
              <w:t>Sentencia T-406 de 1992</w:t>
            </w:r>
            <w:r w:rsidR="00BA1313" w:rsidRPr="00961C2B">
              <w:rPr>
                <w:rFonts w:ascii="Times New Roman" w:hAnsi="Times New Roman" w:cs="Times New Roman"/>
                <w:sz w:val="24"/>
                <w:szCs w:val="24"/>
              </w:rPr>
              <w:t>, Corte Constitucional</w:t>
            </w:r>
            <w:ins w:id="1126" w:author="EUGENIA ARCE" w:date="2015-08-24T01:21:00Z">
              <w:r>
                <w:rPr>
                  <w:rFonts w:ascii="Times New Roman" w:hAnsi="Times New Roman" w:cs="Times New Roman"/>
                  <w:sz w:val="24"/>
                  <w:szCs w:val="24"/>
                </w:rPr>
                <w:t xml:space="preserve"> de Colombia</w:t>
              </w:r>
            </w:ins>
            <w:r w:rsidR="00BA1313" w:rsidRPr="00961C2B">
              <w:rPr>
                <w:rFonts w:ascii="Times New Roman" w:hAnsi="Times New Roman" w:cs="Times New Roman"/>
                <w:sz w:val="24"/>
                <w:szCs w:val="24"/>
              </w:rPr>
              <w:t>.</w:t>
            </w:r>
          </w:p>
        </w:tc>
      </w:tr>
    </w:tbl>
    <w:p w14:paraId="7AF8894B" w14:textId="77777777" w:rsidR="00BA1313" w:rsidRPr="005F0D99" w:rsidRDefault="00BA1313"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ook w:val="04A0" w:firstRow="1" w:lastRow="0" w:firstColumn="1" w:lastColumn="0" w:noHBand="0" w:noVBand="1"/>
      </w:tblPr>
      <w:tblGrid>
        <w:gridCol w:w="9033"/>
      </w:tblGrid>
      <w:tr w:rsidR="007650CD" w:rsidRPr="005F0D99" w14:paraId="42E30E51" w14:textId="77777777" w:rsidTr="00D66FF4">
        <w:tc>
          <w:tcPr>
            <w:tcW w:w="9033" w:type="dxa"/>
            <w:shd w:val="clear" w:color="auto" w:fill="000000" w:themeFill="text1"/>
          </w:tcPr>
          <w:p w14:paraId="14029A38" w14:textId="77777777" w:rsidR="007650CD" w:rsidRPr="005F0D99" w:rsidRDefault="007650CD" w:rsidP="005F0D99">
            <w:pPr>
              <w:spacing w:line="276" w:lineRule="auto"/>
              <w:jc w:val="both"/>
              <w:rPr>
                <w:rFonts w:ascii="Times New Roman" w:hAnsi="Times New Roman" w:cs="Times New Roman"/>
                <w:b/>
                <w:color w:val="E36C0A" w:themeColor="accent6" w:themeShade="BF"/>
                <w:sz w:val="24"/>
                <w:szCs w:val="24"/>
              </w:rPr>
            </w:pPr>
            <w:r w:rsidRPr="005F0D99">
              <w:rPr>
                <w:rFonts w:ascii="Times New Roman" w:hAnsi="Times New Roman" w:cs="Times New Roman"/>
                <w:b/>
                <w:color w:val="E36C0A" w:themeColor="accent6" w:themeShade="BF"/>
                <w:sz w:val="24"/>
                <w:szCs w:val="24"/>
              </w:rPr>
              <w:t>Practica: recurso nuevo</w:t>
            </w:r>
          </w:p>
        </w:tc>
      </w:tr>
    </w:tbl>
    <w:p w14:paraId="00F99FD0" w14:textId="77777777" w:rsidR="00961C2B" w:rsidRPr="005F0D99" w:rsidRDefault="00961C2B" w:rsidP="00961C2B">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959"/>
        <w:gridCol w:w="8095"/>
      </w:tblGrid>
      <w:tr w:rsidR="00961C2B" w:rsidRPr="005F0D99" w14:paraId="2A5FA37E" w14:textId="77777777" w:rsidTr="005E2E52">
        <w:tc>
          <w:tcPr>
            <w:tcW w:w="9054" w:type="dxa"/>
            <w:gridSpan w:val="2"/>
            <w:shd w:val="clear" w:color="auto" w:fill="000000" w:themeFill="text1"/>
          </w:tcPr>
          <w:p w14:paraId="03749408" w14:textId="77777777" w:rsidR="00961C2B" w:rsidRPr="005F0D99" w:rsidRDefault="00961C2B" w:rsidP="005E2E52">
            <w:pPr>
              <w:spacing w:line="276" w:lineRule="auto"/>
              <w:jc w:val="center"/>
              <w:rPr>
                <w:rFonts w:ascii="Times New Roman" w:hAnsi="Times New Roman" w:cs="Times New Roman"/>
                <w:b/>
                <w:sz w:val="24"/>
                <w:szCs w:val="24"/>
              </w:rPr>
            </w:pPr>
            <w:r w:rsidRPr="005F0D99">
              <w:rPr>
                <w:rFonts w:ascii="Times New Roman" w:hAnsi="Times New Roman" w:cs="Times New Roman"/>
                <w:sz w:val="24"/>
                <w:szCs w:val="24"/>
              </w:rPr>
              <w:br w:type="page"/>
            </w:r>
            <w:r w:rsidRPr="005F0D99">
              <w:rPr>
                <w:rFonts w:ascii="Times New Roman" w:hAnsi="Times New Roman" w:cs="Times New Roman"/>
                <w:b/>
                <w:sz w:val="24"/>
                <w:szCs w:val="24"/>
              </w:rPr>
              <w:t>Practica: recurso nuevo</w:t>
            </w:r>
          </w:p>
        </w:tc>
      </w:tr>
      <w:tr w:rsidR="00961C2B" w:rsidRPr="005F0D99" w14:paraId="56D4DA7B" w14:textId="77777777" w:rsidTr="005E2E52">
        <w:tc>
          <w:tcPr>
            <w:tcW w:w="959" w:type="dxa"/>
          </w:tcPr>
          <w:p w14:paraId="320FDAAB" w14:textId="77777777" w:rsidR="00961C2B" w:rsidRPr="005F0D99" w:rsidRDefault="00961C2B" w:rsidP="005E2E52">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8095" w:type="dxa"/>
          </w:tcPr>
          <w:p w14:paraId="2544AE06" w14:textId="77777777" w:rsidR="00961C2B" w:rsidRPr="005F0D99" w:rsidRDefault="00961C2B" w:rsidP="005E2E52">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XXX</w:t>
            </w:r>
          </w:p>
        </w:tc>
      </w:tr>
      <w:tr w:rsidR="00961C2B" w:rsidRPr="005F0D99" w14:paraId="6E9D3F1D" w14:textId="77777777" w:rsidTr="005E2E52">
        <w:tc>
          <w:tcPr>
            <w:tcW w:w="959" w:type="dxa"/>
          </w:tcPr>
          <w:p w14:paraId="3ECE8F04" w14:textId="77777777" w:rsidR="00961C2B" w:rsidRPr="005F0D99" w:rsidRDefault="00961C2B" w:rsidP="005E2E52">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Título</w:t>
            </w:r>
          </w:p>
        </w:tc>
        <w:tc>
          <w:tcPr>
            <w:tcW w:w="8095" w:type="dxa"/>
          </w:tcPr>
          <w:p w14:paraId="15516505" w14:textId="2E204E10" w:rsidR="00961C2B" w:rsidRPr="005F0D99" w:rsidRDefault="00060B0E" w:rsidP="00255C6B">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Refuerza tu aprendizaje: </w:t>
            </w:r>
            <w:del w:id="1127" w:author="EUGENIA ARCE" w:date="2015-08-24T01:21:00Z">
              <w:r w:rsidR="00961C2B" w:rsidRPr="005F0D99">
                <w:rPr>
                  <w:rFonts w:ascii="Times New Roman" w:hAnsi="Times New Roman" w:cs="Times New Roman"/>
                  <w:b/>
                  <w:sz w:val="24"/>
                  <w:szCs w:val="24"/>
                </w:rPr>
                <w:delText>El</w:delText>
              </w:r>
            </w:del>
            <w:ins w:id="1128" w:author="EUGENIA ARCE" w:date="2015-08-24T01:21:00Z">
              <w:r>
                <w:rPr>
                  <w:rFonts w:ascii="Times New Roman" w:hAnsi="Times New Roman" w:cs="Times New Roman"/>
                  <w:b/>
                  <w:sz w:val="24"/>
                  <w:szCs w:val="24"/>
                </w:rPr>
                <w:t>e</w:t>
              </w:r>
              <w:r w:rsidR="00961C2B" w:rsidRPr="005F0D99">
                <w:rPr>
                  <w:rFonts w:ascii="Times New Roman" w:hAnsi="Times New Roman" w:cs="Times New Roman"/>
                  <w:b/>
                  <w:sz w:val="24"/>
                  <w:szCs w:val="24"/>
                </w:rPr>
                <w:t>l</w:t>
              </w:r>
            </w:ins>
            <w:r w:rsidR="00961C2B" w:rsidRPr="005F0D99">
              <w:rPr>
                <w:rFonts w:ascii="Times New Roman" w:hAnsi="Times New Roman" w:cs="Times New Roman"/>
                <w:b/>
                <w:sz w:val="24"/>
                <w:szCs w:val="24"/>
              </w:rPr>
              <w:t xml:space="preserve"> Estado </w:t>
            </w:r>
            <w:r w:rsidR="00255C6B">
              <w:rPr>
                <w:rFonts w:ascii="Times New Roman" w:hAnsi="Times New Roman" w:cs="Times New Roman"/>
                <w:b/>
                <w:sz w:val="24"/>
                <w:szCs w:val="24"/>
              </w:rPr>
              <w:t>social</w:t>
            </w:r>
          </w:p>
        </w:tc>
      </w:tr>
      <w:tr w:rsidR="00961C2B" w:rsidRPr="005F0D99" w14:paraId="4E22B1A8" w14:textId="77777777" w:rsidTr="005E2E52">
        <w:tc>
          <w:tcPr>
            <w:tcW w:w="959" w:type="dxa"/>
          </w:tcPr>
          <w:p w14:paraId="218B349F" w14:textId="77777777" w:rsidR="00961C2B" w:rsidRPr="005F0D99" w:rsidRDefault="00961C2B" w:rsidP="005E2E52">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8095" w:type="dxa"/>
          </w:tcPr>
          <w:p w14:paraId="646AAD8D" w14:textId="77777777" w:rsidR="00060B0E" w:rsidRDefault="00A748DA" w:rsidP="005E2E52">
            <w:pPr>
              <w:spacing w:line="276" w:lineRule="auto"/>
              <w:jc w:val="both"/>
              <w:rPr>
                <w:ins w:id="1129" w:author="EUGENIA ARCE" w:date="2015-08-24T01:21:00Z"/>
                <w:rFonts w:ascii="Times New Roman" w:hAnsi="Times New Roman" w:cs="Times New Roman"/>
                <w:sz w:val="24"/>
                <w:szCs w:val="24"/>
                <w:lang w:val="es-ES"/>
              </w:rPr>
            </w:pPr>
            <w:r>
              <w:rPr>
                <w:rFonts w:ascii="Times New Roman" w:hAnsi="Times New Roman" w:cs="Times New Roman"/>
                <w:sz w:val="24"/>
                <w:szCs w:val="24"/>
              </w:rPr>
              <w:t>Determina en un ensayo por qué es importante que el Estado intervenga en la sociedad.</w:t>
            </w:r>
            <w:ins w:id="1130" w:author="EUGENIA ARCE" w:date="2015-08-24T01:21:00Z">
              <w:r w:rsidR="00060B0E">
                <w:rPr>
                  <w:rFonts w:ascii="Times New Roman" w:hAnsi="Times New Roman" w:cs="Times New Roman"/>
                  <w:sz w:val="24"/>
                  <w:szCs w:val="24"/>
                  <w:lang w:val="es-ES"/>
                </w:rPr>
                <w:t xml:space="preserve"> </w:t>
              </w:r>
            </w:ins>
          </w:p>
          <w:p w14:paraId="2E1B9BE0" w14:textId="77777777" w:rsidR="00060B0E" w:rsidRDefault="00060B0E" w:rsidP="005E2E52">
            <w:pPr>
              <w:spacing w:line="276" w:lineRule="auto"/>
              <w:jc w:val="both"/>
              <w:rPr>
                <w:ins w:id="1131" w:author="EUGENIA ARCE" w:date="2015-08-24T01:21:00Z"/>
                <w:rFonts w:ascii="Times New Roman" w:hAnsi="Times New Roman" w:cs="Times New Roman"/>
                <w:sz w:val="24"/>
                <w:szCs w:val="24"/>
                <w:lang w:val="es-ES"/>
              </w:rPr>
            </w:pPr>
          </w:p>
          <w:p w14:paraId="746E7F9D" w14:textId="6B90D3D6" w:rsidR="00961C2B" w:rsidRPr="005F0D99" w:rsidRDefault="00060B0E" w:rsidP="005E2E52">
            <w:pPr>
              <w:spacing w:line="276" w:lineRule="auto"/>
              <w:jc w:val="both"/>
              <w:rPr>
                <w:rFonts w:ascii="Times New Roman" w:hAnsi="Times New Roman" w:cs="Times New Roman"/>
                <w:sz w:val="24"/>
                <w:szCs w:val="24"/>
              </w:rPr>
            </w:pPr>
            <w:ins w:id="1132" w:author="EUGENIA ARCE" w:date="2015-08-24T01:21:00Z">
              <w:r>
                <w:rPr>
                  <w:rFonts w:ascii="Times New Roman" w:hAnsi="Times New Roman" w:cs="Times New Roman"/>
                  <w:sz w:val="24"/>
                  <w:szCs w:val="24"/>
                  <w:lang w:val="es-ES"/>
                </w:rPr>
                <w:t xml:space="preserve">Lee sobre el Estado de Bienestar </w:t>
              </w:r>
              <w:r w:rsidRPr="005F0D99">
                <w:rPr>
                  <w:rFonts w:ascii="Times New Roman" w:hAnsi="Times New Roman" w:cs="Times New Roman"/>
                  <w:sz w:val="24"/>
                  <w:szCs w:val="24"/>
                  <w:lang w:val="es-ES"/>
                </w:rPr>
                <w:t>(</w:t>
              </w:r>
              <w:r w:rsidR="00C8155C">
                <w:rPr>
                  <w:lang w:val="es-ES_tradnl"/>
                </w:rPr>
                <w:fldChar w:fldCharType="begin"/>
              </w:r>
              <w:r w:rsidR="00C8155C">
                <w:instrText xml:space="preserve"> HYPERLINK "http://www.mercaba.org/FICHAS/Sociedad/estado_de_bienestar.htm" </w:instrText>
              </w:r>
              <w:r w:rsidR="00C8155C">
                <w:rPr>
                  <w:sz w:val="24"/>
                  <w:szCs w:val="24"/>
                  <w:lang w:val="es-ES_tradnl"/>
                </w:rPr>
                <w:fldChar w:fldCharType="separate"/>
              </w:r>
              <w:r w:rsidRPr="00615208">
                <w:rPr>
                  <w:rStyle w:val="Hipervnculo"/>
                  <w:rFonts w:ascii="Times New Roman" w:hAnsi="Times New Roman" w:cs="Times New Roman"/>
                  <w:lang w:val="es-ES"/>
                </w:rPr>
                <w:t>www.mercaba.org/FICHAS/Sociedad/estado_de_bienestar.htm</w:t>
              </w:r>
              <w:r w:rsidR="00C8155C">
                <w:rPr>
                  <w:rStyle w:val="Hipervnculo"/>
                  <w:rFonts w:ascii="Times New Roman" w:hAnsi="Times New Roman" w:cs="Times New Roman"/>
                  <w:lang w:val="es-ES"/>
                </w:rPr>
                <w:fldChar w:fldCharType="end"/>
              </w:r>
              <w:r w:rsidRPr="005F0D99">
                <w:rPr>
                  <w:rFonts w:ascii="Times New Roman" w:hAnsi="Times New Roman" w:cs="Times New Roman"/>
                  <w:sz w:val="24"/>
                  <w:szCs w:val="24"/>
                  <w:lang w:val="es-ES"/>
                </w:rPr>
                <w:t xml:space="preserve">) y </w:t>
              </w:r>
              <w:r>
                <w:rPr>
                  <w:rFonts w:ascii="Times New Roman" w:hAnsi="Times New Roman" w:cs="Times New Roman"/>
                  <w:sz w:val="24"/>
                  <w:szCs w:val="24"/>
                  <w:lang w:val="es-ES"/>
                </w:rPr>
                <w:t>prepara</w:t>
              </w:r>
              <w:r w:rsidRPr="005F0D99">
                <w:rPr>
                  <w:rFonts w:ascii="Times New Roman" w:hAnsi="Times New Roman" w:cs="Times New Roman"/>
                  <w:sz w:val="24"/>
                  <w:szCs w:val="24"/>
                  <w:lang w:val="es-ES"/>
                </w:rPr>
                <w:t xml:space="preserve"> un ensayo sobre “</w:t>
              </w:r>
              <w:r>
                <w:rPr>
                  <w:rFonts w:ascii="Times New Roman" w:hAnsi="Times New Roman" w:cs="Times New Roman"/>
                  <w:sz w:val="24"/>
                  <w:szCs w:val="24"/>
                  <w:lang w:val="es-ES"/>
                </w:rPr>
                <w:t>Los o</w:t>
              </w:r>
              <w:r w:rsidRPr="00961C2B">
                <w:rPr>
                  <w:rFonts w:ascii="Times New Roman" w:hAnsi="Times New Roman" w:cs="Times New Roman"/>
                  <w:sz w:val="24"/>
                  <w:szCs w:val="24"/>
                  <w:lang w:val="es-ES"/>
                </w:rPr>
                <w:t xml:space="preserve">rígenes </w:t>
              </w:r>
              <w:r>
                <w:rPr>
                  <w:rFonts w:ascii="Times New Roman" w:hAnsi="Times New Roman" w:cs="Times New Roman"/>
                  <w:sz w:val="24"/>
                  <w:szCs w:val="24"/>
                  <w:lang w:val="es-ES"/>
                </w:rPr>
                <w:t xml:space="preserve">y características del Estado de </w:t>
              </w:r>
              <w:r w:rsidRPr="00961C2B">
                <w:rPr>
                  <w:rFonts w:ascii="Times New Roman" w:hAnsi="Times New Roman" w:cs="Times New Roman"/>
                  <w:sz w:val="24"/>
                  <w:szCs w:val="24"/>
                  <w:lang w:val="es-ES"/>
                </w:rPr>
                <w:t>bienestar</w:t>
              </w:r>
              <w:r w:rsidRPr="005F0D99">
                <w:rPr>
                  <w:rFonts w:ascii="Times New Roman" w:hAnsi="Times New Roman" w:cs="Times New Roman"/>
                  <w:sz w:val="24"/>
                  <w:szCs w:val="24"/>
                  <w:lang w:val="es-ES"/>
                </w:rPr>
                <w:t>”.</w:t>
              </w:r>
            </w:ins>
          </w:p>
        </w:tc>
      </w:tr>
    </w:tbl>
    <w:p w14:paraId="24064B2E" w14:textId="77777777" w:rsidR="00961C2B" w:rsidRPr="005F0D99" w:rsidRDefault="00961C2B" w:rsidP="00961C2B">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ook w:val="04A0" w:firstRow="1" w:lastRow="0" w:firstColumn="1" w:lastColumn="0" w:noHBand="0" w:noVBand="1"/>
      </w:tblPr>
      <w:tblGrid>
        <w:gridCol w:w="8978"/>
      </w:tblGrid>
      <w:tr w:rsidR="00961C2B" w:rsidRPr="005F0D99" w14:paraId="765BD512" w14:textId="77777777" w:rsidTr="005E2E52">
        <w:trPr>
          <w:del w:id="1133" w:author="EUGENIA ARCE" w:date="2015-08-24T01:21:00Z"/>
        </w:trPr>
        <w:tc>
          <w:tcPr>
            <w:tcW w:w="8978" w:type="dxa"/>
          </w:tcPr>
          <w:p w14:paraId="285F9820" w14:textId="77777777" w:rsidR="00961C2B" w:rsidRPr="005F0D99" w:rsidRDefault="00961C2B" w:rsidP="00961C2B">
            <w:pPr>
              <w:spacing w:line="276" w:lineRule="auto"/>
              <w:jc w:val="both"/>
              <w:rPr>
                <w:del w:id="1134" w:author="EUGENIA ARCE" w:date="2015-08-24T01:21:00Z"/>
                <w:rFonts w:ascii="Times New Roman" w:hAnsi="Times New Roman" w:cs="Times New Roman"/>
                <w:sz w:val="24"/>
                <w:szCs w:val="24"/>
                <w:lang w:val="es-ES"/>
              </w:rPr>
            </w:pPr>
            <w:del w:id="1135" w:author="EUGENIA ARCE" w:date="2015-08-24T01:21:00Z">
              <w:r w:rsidRPr="005F0D99">
                <w:rPr>
                  <w:rFonts w:ascii="Times New Roman" w:hAnsi="Times New Roman" w:cs="Times New Roman"/>
                  <w:sz w:val="24"/>
                  <w:szCs w:val="24"/>
                  <w:lang w:val="es-ES"/>
                </w:rPr>
                <w:delText xml:space="preserve">Otra es leer </w:delText>
              </w:r>
              <w:r w:rsidRPr="00961C2B">
                <w:rPr>
                  <w:rFonts w:ascii="Times New Roman" w:hAnsi="Times New Roman" w:cs="Times New Roman"/>
                  <w:sz w:val="24"/>
                  <w:szCs w:val="24"/>
                  <w:lang w:val="es-ES"/>
                </w:rPr>
                <w:delText xml:space="preserve">EL ESTADO DE BIENESTAR </w:delText>
              </w:r>
              <w:r w:rsidRPr="005F0D99">
                <w:rPr>
                  <w:rFonts w:ascii="Times New Roman" w:hAnsi="Times New Roman" w:cs="Times New Roman"/>
                  <w:sz w:val="24"/>
                  <w:szCs w:val="24"/>
                  <w:lang w:val="es-ES"/>
                </w:rPr>
                <w:delText>(</w:delText>
              </w:r>
              <w:r w:rsidR="00C8155C">
                <w:rPr>
                  <w:lang w:val="es-ES_tradnl"/>
                </w:rPr>
                <w:fldChar w:fldCharType="begin"/>
              </w:r>
              <w:r w:rsidR="00C8155C">
                <w:delInstrText xml:space="preserve"> HYPERLINK "http://www.mercaba.org/FICHAS/Monografias/absolutismo.htm" </w:delInstrText>
              </w:r>
              <w:r w:rsidR="00C8155C">
                <w:rPr>
                  <w:lang w:val="es-ES_tradnl"/>
                </w:rPr>
                <w:fldChar w:fldCharType="separate"/>
              </w:r>
              <w:r w:rsidRPr="005F0D99">
                <w:rPr>
                  <w:rStyle w:val="Hipervnculo"/>
                  <w:rFonts w:ascii="Times New Roman" w:hAnsi="Times New Roman" w:cs="Times New Roman"/>
                  <w:color w:val="auto"/>
                  <w:sz w:val="24"/>
                  <w:szCs w:val="24"/>
                  <w:lang w:val="es-ES"/>
                </w:rPr>
                <w:delText>h</w:delText>
              </w:r>
              <w:r w:rsidRPr="005F0D99">
                <w:rPr>
                  <w:rFonts w:ascii="Times New Roman" w:hAnsi="Times New Roman" w:cs="Times New Roman"/>
                  <w:sz w:val="24"/>
                  <w:szCs w:val="24"/>
                </w:rPr>
                <w:delText xml:space="preserve"> </w:delText>
              </w:r>
              <w:r w:rsidRPr="005F0D99">
                <w:rPr>
                  <w:rStyle w:val="Hipervnculo"/>
                  <w:rFonts w:ascii="Times New Roman" w:hAnsi="Times New Roman" w:cs="Times New Roman"/>
                  <w:color w:val="auto"/>
                  <w:sz w:val="24"/>
                  <w:szCs w:val="24"/>
                  <w:lang w:val="es-ES"/>
                </w:rPr>
                <w:delText>h</w:delText>
              </w:r>
              <w:r w:rsidRPr="00961C2B">
                <w:rPr>
                  <w:rStyle w:val="Hipervnculo"/>
                  <w:rFonts w:ascii="Times New Roman" w:hAnsi="Times New Roman" w:cs="Times New Roman"/>
                  <w:color w:val="auto"/>
                  <w:sz w:val="24"/>
                  <w:szCs w:val="24"/>
                  <w:lang w:val="es-ES"/>
                </w:rPr>
                <w:delText>http://www.mercaba.org/FICHAS/Sociedad/estado_de_bienestar.htm</w:delText>
              </w:r>
              <w:r w:rsidR="00C8155C">
                <w:rPr>
                  <w:rStyle w:val="Hipervnculo"/>
                  <w:rFonts w:ascii="Times New Roman" w:hAnsi="Times New Roman" w:cs="Times New Roman"/>
                  <w:color w:val="auto"/>
                  <w:lang w:val="es-ES"/>
                </w:rPr>
                <w:fldChar w:fldCharType="end"/>
              </w:r>
              <w:r w:rsidRPr="005F0D99">
                <w:rPr>
                  <w:rFonts w:ascii="Times New Roman" w:hAnsi="Times New Roman" w:cs="Times New Roman"/>
                  <w:sz w:val="24"/>
                  <w:szCs w:val="24"/>
                  <w:lang w:val="es-ES"/>
                </w:rPr>
                <w:delText>) y hacer un ensayo sobre “</w:delText>
              </w:r>
              <w:r w:rsidRPr="00961C2B">
                <w:rPr>
                  <w:rFonts w:ascii="Times New Roman" w:hAnsi="Times New Roman" w:cs="Times New Roman"/>
                  <w:sz w:val="24"/>
                  <w:szCs w:val="24"/>
                  <w:lang w:val="es-ES"/>
                </w:rPr>
                <w:delText xml:space="preserve">orígenes y características del estado de </w:delText>
              </w:r>
              <w:r>
                <w:rPr>
                  <w:rFonts w:ascii="Times New Roman" w:hAnsi="Times New Roman" w:cs="Times New Roman"/>
                  <w:sz w:val="24"/>
                  <w:szCs w:val="24"/>
                  <w:lang w:val="es-ES"/>
                </w:rPr>
                <w:delText xml:space="preserve"> </w:delText>
              </w:r>
              <w:r w:rsidRPr="00961C2B">
                <w:rPr>
                  <w:rFonts w:ascii="Times New Roman" w:hAnsi="Times New Roman" w:cs="Times New Roman"/>
                  <w:sz w:val="24"/>
                  <w:szCs w:val="24"/>
                  <w:lang w:val="es-ES"/>
                </w:rPr>
                <w:delText>bienestar</w:delText>
              </w:r>
              <w:r w:rsidRPr="005F0D99">
                <w:rPr>
                  <w:rFonts w:ascii="Times New Roman" w:hAnsi="Times New Roman" w:cs="Times New Roman"/>
                  <w:sz w:val="24"/>
                  <w:szCs w:val="24"/>
                  <w:lang w:val="es-ES"/>
                </w:rPr>
                <w:delText>”.</w:delText>
              </w:r>
            </w:del>
          </w:p>
        </w:tc>
      </w:tr>
    </w:tbl>
    <w:p w14:paraId="0F64FA2D" w14:textId="77777777" w:rsidR="007650CD" w:rsidRPr="005F0D99" w:rsidRDefault="007650CD" w:rsidP="005F0D99">
      <w:pPr>
        <w:spacing w:after="0" w:line="276" w:lineRule="auto"/>
        <w:jc w:val="both"/>
        <w:rPr>
          <w:rFonts w:ascii="Times New Roman" w:hAnsi="Times New Roman" w:cs="Times New Roman"/>
          <w:color w:val="E36C0A" w:themeColor="accent6" w:themeShade="BF"/>
        </w:rPr>
      </w:pPr>
    </w:p>
    <w:p w14:paraId="730397BF" w14:textId="3C09FE63" w:rsidR="00F05521" w:rsidRPr="00A748DA" w:rsidRDefault="00F05521" w:rsidP="005F0D99">
      <w:pPr>
        <w:spacing w:after="0" w:line="276" w:lineRule="auto"/>
        <w:jc w:val="both"/>
        <w:rPr>
          <w:rFonts w:ascii="Times New Roman" w:hAnsi="Times New Roman" w:cs="Times New Roman"/>
        </w:rPr>
      </w:pPr>
      <w:r w:rsidRPr="00A748DA">
        <w:rPr>
          <w:rFonts w:ascii="Times New Roman" w:hAnsi="Times New Roman" w:cs="Times New Roman"/>
        </w:rPr>
        <w:t xml:space="preserve">[SECCIÓN 3] </w:t>
      </w:r>
      <w:r w:rsidRPr="00A748DA">
        <w:rPr>
          <w:rFonts w:ascii="Times New Roman" w:hAnsi="Times New Roman" w:cs="Times New Roman"/>
          <w:b/>
        </w:rPr>
        <w:t xml:space="preserve">1.3.4 </w:t>
      </w:r>
      <w:ins w:id="1136" w:author="EUGENIA ARCE" w:date="2015-08-24T01:21:00Z">
        <w:r w:rsidRPr="00A748DA">
          <w:rPr>
            <w:rFonts w:ascii="Times New Roman" w:hAnsi="Times New Roman" w:cs="Times New Roman"/>
            <w:b/>
          </w:rPr>
          <w:t>E</w:t>
        </w:r>
        <w:r w:rsidR="00060B0E">
          <w:rPr>
            <w:rFonts w:ascii="Times New Roman" w:hAnsi="Times New Roman" w:cs="Times New Roman"/>
            <w:b/>
          </w:rPr>
          <w:t xml:space="preserve">l </w:t>
        </w:r>
      </w:ins>
      <w:r w:rsidR="00060B0E">
        <w:rPr>
          <w:rFonts w:ascii="Times New Roman" w:hAnsi="Times New Roman" w:cs="Times New Roman"/>
          <w:b/>
        </w:rPr>
        <w:t>E</w:t>
      </w:r>
      <w:r w:rsidRPr="00A748DA">
        <w:rPr>
          <w:rFonts w:ascii="Times New Roman" w:hAnsi="Times New Roman" w:cs="Times New Roman"/>
          <w:b/>
        </w:rPr>
        <w:t>stado democrático: fortaleciendo la socied</w:t>
      </w:r>
      <w:r w:rsidR="00060B0E">
        <w:rPr>
          <w:rFonts w:ascii="Times New Roman" w:hAnsi="Times New Roman" w:cs="Times New Roman"/>
          <w:b/>
        </w:rPr>
        <w:t>ad ante la intervención estatal</w:t>
      </w:r>
      <w:del w:id="1137" w:author="EUGENIA ARCE" w:date="2015-08-24T01:21:00Z">
        <w:r w:rsidRPr="00A748DA">
          <w:rPr>
            <w:rFonts w:ascii="Times New Roman" w:hAnsi="Times New Roman" w:cs="Times New Roman"/>
            <w:b/>
          </w:rPr>
          <w:delText>.</w:delText>
        </w:r>
      </w:del>
    </w:p>
    <w:p w14:paraId="17BB82AB" w14:textId="77777777" w:rsidR="00F05521" w:rsidRPr="005F0D99" w:rsidRDefault="00F05521" w:rsidP="005F0D99">
      <w:pPr>
        <w:spacing w:after="0" w:line="276" w:lineRule="auto"/>
        <w:jc w:val="both"/>
        <w:rPr>
          <w:rFonts w:ascii="Times New Roman" w:hAnsi="Times New Roman" w:cs="Times New Roman"/>
          <w:color w:val="E36C0A" w:themeColor="accent6" w:themeShade="BF"/>
        </w:rPr>
      </w:pPr>
    </w:p>
    <w:p w14:paraId="30BD7DCA" w14:textId="16B52FF5" w:rsidR="00F05521" w:rsidRPr="00A748DA" w:rsidRDefault="00BC5A51" w:rsidP="005F0D99">
      <w:pPr>
        <w:spacing w:after="0" w:line="276" w:lineRule="auto"/>
        <w:jc w:val="both"/>
        <w:rPr>
          <w:rFonts w:ascii="Times New Roman" w:hAnsi="Times New Roman" w:cs="Times New Roman"/>
          <w:lang w:val="es-ES"/>
        </w:rPr>
      </w:pPr>
      <w:r w:rsidRPr="00A748DA">
        <w:rPr>
          <w:rFonts w:ascii="Times New Roman" w:hAnsi="Times New Roman" w:cs="Times New Roman"/>
          <w:lang w:val="es-ES"/>
        </w:rPr>
        <w:t xml:space="preserve">La cara del intervencionismo estatal, tan temido para el liberalismo político, y la expansión democrática en el </w:t>
      </w:r>
      <w:r w:rsidRPr="00ED4A34">
        <w:rPr>
          <w:rFonts w:ascii="Times New Roman" w:hAnsi="Times New Roman"/>
          <w:lang w:val="es-ES"/>
          <w:rPrChange w:id="1138" w:author="EUGENIA ARCE" w:date="2015-08-24T01:21:00Z">
            <w:rPr>
              <w:rFonts w:ascii="Times New Roman" w:hAnsi="Times New Roman"/>
              <w:b/>
              <w:lang w:val="es-ES"/>
            </w:rPr>
          </w:rPrChange>
        </w:rPr>
        <w:t>siglo XX</w:t>
      </w:r>
      <w:r w:rsidRPr="00ED4A34">
        <w:rPr>
          <w:rFonts w:ascii="Times New Roman" w:hAnsi="Times New Roman" w:cs="Times New Roman"/>
          <w:lang w:val="es-ES"/>
        </w:rPr>
        <w:t>, generó</w:t>
      </w:r>
      <w:r w:rsidRPr="00A748DA">
        <w:rPr>
          <w:rFonts w:ascii="Times New Roman" w:hAnsi="Times New Roman" w:cs="Times New Roman"/>
          <w:lang w:val="es-ES"/>
        </w:rPr>
        <w:t xml:space="preserve"> una </w:t>
      </w:r>
      <w:r w:rsidR="00060B0E">
        <w:rPr>
          <w:rFonts w:ascii="Times New Roman" w:hAnsi="Times New Roman" w:cs="Times New Roman"/>
          <w:lang w:val="es-ES"/>
        </w:rPr>
        <w:t xml:space="preserve">nueva trasformación del Estado </w:t>
      </w:r>
      <w:del w:id="1139" w:author="EUGENIA ARCE" w:date="2015-08-24T01:21:00Z">
        <w:r w:rsidRPr="00A748DA">
          <w:rPr>
            <w:rFonts w:ascii="Times New Roman" w:hAnsi="Times New Roman" w:cs="Times New Roman"/>
            <w:lang w:val="es-ES"/>
          </w:rPr>
          <w:delText>Liberal</w:delText>
        </w:r>
      </w:del>
      <w:ins w:id="1140" w:author="EUGENIA ARCE" w:date="2015-08-24T01:21:00Z">
        <w:r w:rsidR="00060B0E">
          <w:rPr>
            <w:rFonts w:ascii="Times New Roman" w:hAnsi="Times New Roman" w:cs="Times New Roman"/>
            <w:lang w:val="es-ES"/>
          </w:rPr>
          <w:t>l</w:t>
        </w:r>
        <w:r w:rsidRPr="00A748DA">
          <w:rPr>
            <w:rFonts w:ascii="Times New Roman" w:hAnsi="Times New Roman" w:cs="Times New Roman"/>
            <w:lang w:val="es-ES"/>
          </w:rPr>
          <w:t>iberal</w:t>
        </w:r>
      </w:ins>
      <w:r w:rsidRPr="00A748DA">
        <w:rPr>
          <w:rFonts w:ascii="Times New Roman" w:hAnsi="Times New Roman" w:cs="Times New Roman"/>
          <w:lang w:val="es-ES"/>
        </w:rPr>
        <w:t>, de derecho y</w:t>
      </w:r>
      <w:r w:rsidR="00F05521" w:rsidRPr="00A748DA">
        <w:rPr>
          <w:rFonts w:ascii="Times New Roman" w:hAnsi="Times New Roman" w:cs="Times New Roman"/>
          <w:lang w:val="es-ES"/>
        </w:rPr>
        <w:t xml:space="preserve"> social, al </w:t>
      </w:r>
      <w:del w:id="1141" w:author="EUGENIA ARCE" w:date="2015-08-24T01:21:00Z">
        <w:r w:rsidR="00F05521" w:rsidRPr="00A748DA">
          <w:rPr>
            <w:rFonts w:ascii="Times New Roman" w:hAnsi="Times New Roman" w:cs="Times New Roman"/>
            <w:b/>
            <w:lang w:val="es-ES"/>
          </w:rPr>
          <w:delText>ESTADO DEMOCRÁTICO</w:delText>
        </w:r>
      </w:del>
      <w:ins w:id="1142" w:author="EUGENIA ARCE" w:date="2015-08-24T01:21:00Z">
        <w:r w:rsidR="00F05521" w:rsidRPr="00A748DA">
          <w:rPr>
            <w:rFonts w:ascii="Times New Roman" w:hAnsi="Times New Roman" w:cs="Times New Roman"/>
            <w:b/>
            <w:lang w:val="es-ES"/>
          </w:rPr>
          <w:t>E</w:t>
        </w:r>
        <w:r w:rsidR="00060B0E">
          <w:rPr>
            <w:rFonts w:ascii="Times New Roman" w:hAnsi="Times New Roman" w:cs="Times New Roman"/>
            <w:b/>
            <w:lang w:val="es-ES"/>
          </w:rPr>
          <w:t>stado democrático</w:t>
        </w:r>
      </w:ins>
      <w:r w:rsidR="00060B0E">
        <w:rPr>
          <w:rFonts w:ascii="Times New Roman" w:hAnsi="Times New Roman"/>
          <w:b/>
          <w:lang w:val="es-ES"/>
          <w:rPrChange w:id="1143" w:author="EUGENIA ARCE" w:date="2015-08-24T01:21:00Z">
            <w:rPr>
              <w:rFonts w:ascii="Times New Roman" w:hAnsi="Times New Roman"/>
              <w:lang w:val="es-ES"/>
            </w:rPr>
          </w:rPrChange>
        </w:rPr>
        <w:t>.</w:t>
      </w:r>
    </w:p>
    <w:p w14:paraId="4D10A863" w14:textId="77777777" w:rsidR="00F05521" w:rsidRPr="005F0D99" w:rsidRDefault="00F05521" w:rsidP="005F0D99">
      <w:pPr>
        <w:spacing w:after="0" w:line="276" w:lineRule="auto"/>
        <w:jc w:val="both"/>
        <w:rPr>
          <w:rFonts w:ascii="Times New Roman" w:hAnsi="Times New Roman" w:cs="Times New Roman"/>
          <w:color w:val="E36C0A" w:themeColor="accent6" w:themeShade="BF"/>
          <w:lang w:val="es-ES"/>
        </w:rPr>
      </w:pPr>
    </w:p>
    <w:p w14:paraId="5912981C" w14:textId="77777777" w:rsidR="007D346C" w:rsidRPr="00A748DA" w:rsidRDefault="002B5836" w:rsidP="005F0D99">
      <w:pPr>
        <w:spacing w:after="0" w:line="276" w:lineRule="auto"/>
        <w:jc w:val="both"/>
        <w:rPr>
          <w:rFonts w:ascii="Times New Roman" w:hAnsi="Times New Roman" w:cs="Times New Roman"/>
          <w:lang w:val="es-ES"/>
        </w:rPr>
      </w:pPr>
      <w:r w:rsidRPr="00A748DA">
        <w:rPr>
          <w:rFonts w:ascii="Times New Roman" w:hAnsi="Times New Roman" w:cs="Times New Roman"/>
          <w:lang w:val="es-ES"/>
        </w:rPr>
        <w:t xml:space="preserve">Es </w:t>
      </w:r>
      <w:r w:rsidR="00BC5A51" w:rsidRPr="00A748DA">
        <w:rPr>
          <w:rFonts w:ascii="Times New Roman" w:hAnsi="Times New Roman" w:cs="Times New Roman"/>
          <w:lang w:val="es-ES"/>
        </w:rPr>
        <w:t xml:space="preserve">una nueva forma </w:t>
      </w:r>
      <w:r w:rsidR="00BC5A51" w:rsidRPr="00ED4A34">
        <w:rPr>
          <w:rFonts w:ascii="Times New Roman" w:hAnsi="Times New Roman" w:cs="Times New Roman"/>
          <w:lang w:val="es-ES"/>
        </w:rPr>
        <w:t xml:space="preserve">que </w:t>
      </w:r>
      <w:r w:rsidR="00BC5A51" w:rsidRPr="00ED4A34">
        <w:rPr>
          <w:rFonts w:ascii="Times New Roman" w:hAnsi="Times New Roman"/>
          <w:lang w:val="es-ES"/>
          <w:rPrChange w:id="1144" w:author="EUGENIA ARCE" w:date="2015-08-24T01:21:00Z">
            <w:rPr>
              <w:rFonts w:ascii="Times New Roman" w:hAnsi="Times New Roman"/>
              <w:b/>
              <w:lang w:val="es-ES"/>
            </w:rPr>
          </w:rPrChange>
        </w:rPr>
        <w:t>sintetiza</w:t>
      </w:r>
      <w:r w:rsidR="00BC5A51" w:rsidRPr="00A748DA">
        <w:rPr>
          <w:rFonts w:ascii="Times New Roman" w:hAnsi="Times New Roman" w:cs="Times New Roman"/>
          <w:lang w:val="es-ES"/>
        </w:rPr>
        <w:t xml:space="preserve"> la experiencia política de dos siglos en la que conocemos como época moderna. En consecuencia hablamos de un </w:t>
      </w:r>
      <w:r w:rsidR="00BC5A51" w:rsidRPr="00A748DA">
        <w:rPr>
          <w:rFonts w:ascii="Times New Roman" w:hAnsi="Times New Roman" w:cs="Times New Roman"/>
          <w:b/>
          <w:lang w:val="es-ES"/>
        </w:rPr>
        <w:t>liberalismo social</w:t>
      </w:r>
      <w:r w:rsidR="00BC5A51" w:rsidRPr="00A748DA">
        <w:rPr>
          <w:rFonts w:ascii="Times New Roman" w:hAnsi="Times New Roman" w:cs="Times New Roman"/>
          <w:lang w:val="es-ES"/>
        </w:rPr>
        <w:t xml:space="preserve"> y </w:t>
      </w:r>
      <w:r w:rsidR="00BC5A51" w:rsidRPr="00A748DA">
        <w:rPr>
          <w:rFonts w:ascii="Times New Roman" w:hAnsi="Times New Roman" w:cs="Times New Roman"/>
          <w:b/>
          <w:lang w:val="es-ES"/>
        </w:rPr>
        <w:t>democrático</w:t>
      </w:r>
      <w:r w:rsidR="00BC5A51" w:rsidRPr="00A748DA">
        <w:rPr>
          <w:rFonts w:ascii="Times New Roman" w:hAnsi="Times New Roman" w:cs="Times New Roman"/>
          <w:lang w:val="es-ES"/>
        </w:rPr>
        <w:t xml:space="preserve"> y de un </w:t>
      </w:r>
      <w:r w:rsidR="00BC5A51" w:rsidRPr="00A748DA">
        <w:rPr>
          <w:rFonts w:ascii="Times New Roman" w:hAnsi="Times New Roman" w:cs="Times New Roman"/>
          <w:b/>
          <w:lang w:val="es-ES"/>
        </w:rPr>
        <w:t>constitucionalismo social</w:t>
      </w:r>
      <w:r w:rsidR="00BC5A51" w:rsidRPr="00A748DA">
        <w:rPr>
          <w:rFonts w:ascii="Times New Roman" w:hAnsi="Times New Roman" w:cs="Times New Roman"/>
          <w:lang w:val="es-ES"/>
        </w:rPr>
        <w:t xml:space="preserve"> y </w:t>
      </w:r>
      <w:r w:rsidR="00BC5A51" w:rsidRPr="00A748DA">
        <w:rPr>
          <w:rFonts w:ascii="Times New Roman" w:hAnsi="Times New Roman" w:cs="Times New Roman"/>
          <w:b/>
          <w:lang w:val="es-ES"/>
        </w:rPr>
        <w:t>democrático</w:t>
      </w:r>
      <w:r w:rsidR="00BC5A51" w:rsidRPr="00A748DA">
        <w:rPr>
          <w:rFonts w:ascii="Times New Roman" w:hAnsi="Times New Roman" w:cs="Times New Roman"/>
          <w:lang w:val="es-ES"/>
        </w:rPr>
        <w:t xml:space="preserve">. </w:t>
      </w:r>
    </w:p>
    <w:p w14:paraId="0E7283BE" w14:textId="77777777" w:rsidR="007D346C" w:rsidRPr="005F0D99" w:rsidRDefault="007D346C" w:rsidP="005F0D99">
      <w:pPr>
        <w:spacing w:after="0" w:line="276" w:lineRule="auto"/>
        <w:jc w:val="both"/>
        <w:rPr>
          <w:rFonts w:ascii="Times New Roman" w:hAnsi="Times New Roman" w:cs="Times New Roman"/>
          <w:color w:val="E36C0A" w:themeColor="accent6" w:themeShade="BF"/>
          <w:lang w:val="es-ES"/>
        </w:rPr>
      </w:pPr>
    </w:p>
    <w:p w14:paraId="0D5668D0" w14:textId="367F27A6" w:rsidR="00BC5A51" w:rsidRPr="00A748DA" w:rsidRDefault="007D346C" w:rsidP="005F0D99">
      <w:pPr>
        <w:spacing w:after="0" w:line="276" w:lineRule="auto"/>
        <w:jc w:val="both"/>
        <w:rPr>
          <w:rFonts w:ascii="Times New Roman" w:hAnsi="Times New Roman" w:cs="Times New Roman"/>
          <w:lang w:val="es-ES"/>
        </w:rPr>
      </w:pPr>
      <w:r w:rsidRPr="00A748DA">
        <w:rPr>
          <w:rFonts w:ascii="Times New Roman" w:hAnsi="Times New Roman" w:cs="Times New Roman"/>
          <w:lang w:val="es-ES"/>
        </w:rPr>
        <w:t>La base social, política y cultural de esta forma estatal la constituye</w:t>
      </w:r>
      <w:r w:rsidR="00BC5A51" w:rsidRPr="00A748DA">
        <w:rPr>
          <w:rFonts w:ascii="Times New Roman" w:hAnsi="Times New Roman" w:cs="Times New Roman"/>
          <w:lang w:val="es-ES"/>
        </w:rPr>
        <w:t xml:space="preserve"> el reconocimiento del </w:t>
      </w:r>
      <w:r w:rsidR="00BC5A51" w:rsidRPr="00A748DA">
        <w:rPr>
          <w:rFonts w:ascii="Times New Roman" w:hAnsi="Times New Roman" w:cs="Times New Roman"/>
          <w:b/>
          <w:lang w:val="es-ES"/>
        </w:rPr>
        <w:t>pluralismo</w:t>
      </w:r>
      <w:r w:rsidR="00BC5A51" w:rsidRPr="00A748DA">
        <w:rPr>
          <w:rFonts w:ascii="Times New Roman" w:hAnsi="Times New Roman" w:cs="Times New Roman"/>
          <w:lang w:val="es-ES"/>
        </w:rPr>
        <w:t xml:space="preserve"> como valor que constituye las </w:t>
      </w:r>
      <w:r w:rsidR="00BC5A51" w:rsidRPr="00A748DA">
        <w:rPr>
          <w:rFonts w:ascii="Times New Roman" w:hAnsi="Times New Roman" w:cs="Times New Roman"/>
          <w:b/>
          <w:lang w:val="es-ES"/>
        </w:rPr>
        <w:t>sociedades democráticas</w:t>
      </w:r>
      <w:r w:rsidR="00BC5A51" w:rsidRPr="00A748DA">
        <w:rPr>
          <w:rFonts w:ascii="Times New Roman" w:hAnsi="Times New Roman" w:cs="Times New Roman"/>
          <w:lang w:val="es-ES"/>
        </w:rPr>
        <w:t xml:space="preserve"> y la</w:t>
      </w:r>
      <w:r w:rsidR="00ED4A34">
        <w:rPr>
          <w:rFonts w:ascii="Times New Roman" w:hAnsi="Times New Roman" w:cs="Times New Roman"/>
          <w:lang w:val="es-ES"/>
        </w:rPr>
        <w:t xml:space="preserve"> </w:t>
      </w:r>
      <w:ins w:id="1145" w:author="EUGENIA ARCE" w:date="2015-08-24T01:21:00Z">
        <w:r w:rsidR="00ED4A34">
          <w:rPr>
            <w:rFonts w:ascii="Times New Roman" w:hAnsi="Times New Roman" w:cs="Times New Roman"/>
            <w:lang w:val="es-ES"/>
          </w:rPr>
          <w:t>importancia central</w:t>
        </w:r>
        <w:r w:rsidR="00BC5A51" w:rsidRPr="00A748DA">
          <w:rPr>
            <w:rFonts w:ascii="Times New Roman" w:hAnsi="Times New Roman" w:cs="Times New Roman"/>
            <w:lang w:val="es-ES"/>
          </w:rPr>
          <w:t xml:space="preserve"> </w:t>
        </w:r>
        <w:r w:rsidR="00ED4A34">
          <w:rPr>
            <w:rFonts w:ascii="Times New Roman" w:hAnsi="Times New Roman" w:cs="Times New Roman"/>
            <w:lang w:val="es-ES"/>
          </w:rPr>
          <w:t xml:space="preserve">de la </w:t>
        </w:r>
      </w:ins>
      <w:r w:rsidR="00BC5A51" w:rsidRPr="00A748DA">
        <w:rPr>
          <w:rFonts w:ascii="Times New Roman" w:hAnsi="Times New Roman" w:cs="Times New Roman"/>
          <w:b/>
          <w:lang w:val="es-ES"/>
        </w:rPr>
        <w:t xml:space="preserve">resolución </w:t>
      </w:r>
      <w:r w:rsidR="002B5836" w:rsidRPr="00A748DA">
        <w:rPr>
          <w:rFonts w:ascii="Times New Roman" w:hAnsi="Times New Roman" w:cs="Times New Roman"/>
          <w:b/>
          <w:lang w:val="es-ES"/>
        </w:rPr>
        <w:t>pacífica</w:t>
      </w:r>
      <w:r w:rsidR="002B5836" w:rsidRPr="00A748DA">
        <w:rPr>
          <w:rFonts w:ascii="Times New Roman" w:hAnsi="Times New Roman" w:cs="Times New Roman"/>
          <w:lang w:val="es-ES"/>
        </w:rPr>
        <w:t xml:space="preserve"> </w:t>
      </w:r>
      <w:r w:rsidR="00BC5A51" w:rsidRPr="00A748DA">
        <w:rPr>
          <w:rFonts w:ascii="Times New Roman" w:hAnsi="Times New Roman" w:cs="Times New Roman"/>
          <w:lang w:val="es-ES"/>
        </w:rPr>
        <w:t xml:space="preserve">de </w:t>
      </w:r>
      <w:r w:rsidR="002B5836" w:rsidRPr="00A748DA">
        <w:rPr>
          <w:rFonts w:ascii="Times New Roman" w:hAnsi="Times New Roman" w:cs="Times New Roman"/>
          <w:lang w:val="es-ES"/>
        </w:rPr>
        <w:t xml:space="preserve">los </w:t>
      </w:r>
      <w:r w:rsidR="00BC5A51" w:rsidRPr="00A748DA">
        <w:rPr>
          <w:rFonts w:ascii="Times New Roman" w:hAnsi="Times New Roman" w:cs="Times New Roman"/>
          <w:b/>
          <w:lang w:val="es-ES"/>
        </w:rPr>
        <w:t>conflictos</w:t>
      </w:r>
      <w:r w:rsidR="00BC5A51" w:rsidRPr="00A748DA">
        <w:rPr>
          <w:rFonts w:ascii="Times New Roman" w:hAnsi="Times New Roman" w:cs="Times New Roman"/>
          <w:lang w:val="es-ES"/>
        </w:rPr>
        <w:t xml:space="preserve"> que por ello se generan.</w:t>
      </w:r>
    </w:p>
    <w:p w14:paraId="48EF23E1" w14:textId="77777777" w:rsidR="00F05521" w:rsidRDefault="00F05521"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A748DA" w:rsidRPr="005F0D99" w14:paraId="2F3FCA51" w14:textId="77777777" w:rsidTr="005E2E52">
        <w:tc>
          <w:tcPr>
            <w:tcW w:w="9054" w:type="dxa"/>
            <w:gridSpan w:val="2"/>
            <w:shd w:val="clear" w:color="auto" w:fill="0D0D0D" w:themeFill="text1" w:themeFillTint="F2"/>
          </w:tcPr>
          <w:p w14:paraId="26DAB433" w14:textId="77777777" w:rsidR="00A748DA" w:rsidRPr="005F0D99" w:rsidRDefault="00A748DA" w:rsidP="005E2E52">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A748DA" w:rsidRPr="005F0D99" w14:paraId="040F865A" w14:textId="77777777" w:rsidTr="005E2E52">
        <w:tc>
          <w:tcPr>
            <w:tcW w:w="1809" w:type="dxa"/>
          </w:tcPr>
          <w:p w14:paraId="3D414B56" w14:textId="77777777" w:rsidR="00A748DA" w:rsidRPr="005F0D99" w:rsidRDefault="00A748DA" w:rsidP="005E2E52">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45" w:type="dxa"/>
          </w:tcPr>
          <w:p w14:paraId="0CF3E7C7" w14:textId="1BB83327" w:rsidR="00A748DA" w:rsidRPr="005F0D99" w:rsidRDefault="00A748DA" w:rsidP="005E2E52">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CS_G07_09_IMG2</w:t>
            </w:r>
            <w:r w:rsidR="00A21DEE">
              <w:rPr>
                <w:rFonts w:ascii="Times New Roman" w:hAnsi="Times New Roman" w:cs="Times New Roman"/>
                <w:sz w:val="24"/>
                <w:szCs w:val="24"/>
              </w:rPr>
              <w:t>4</w:t>
            </w:r>
          </w:p>
        </w:tc>
      </w:tr>
      <w:tr w:rsidR="00A748DA" w:rsidRPr="005F0D99" w14:paraId="5ECD91D8" w14:textId="77777777" w:rsidTr="005E2E52">
        <w:tc>
          <w:tcPr>
            <w:tcW w:w="1809" w:type="dxa"/>
          </w:tcPr>
          <w:p w14:paraId="62A1E1FE" w14:textId="77777777" w:rsidR="00A748DA" w:rsidRPr="005F0D99" w:rsidRDefault="00A748DA" w:rsidP="005E2E52">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7767A90F" w14:textId="0CCCF71B" w:rsidR="00A748DA" w:rsidRPr="005F0D99" w:rsidRDefault="00A21DEE" w:rsidP="005E2E52">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La democracia contemporánea: un reto de vida en común</w:t>
            </w:r>
            <w:r w:rsidR="00A748DA">
              <w:rPr>
                <w:rFonts w:ascii="Times New Roman" w:hAnsi="Times New Roman" w:cs="Times New Roman"/>
                <w:sz w:val="24"/>
                <w:szCs w:val="24"/>
                <w:lang w:val="es-ES"/>
              </w:rPr>
              <w:t>.</w:t>
            </w:r>
          </w:p>
        </w:tc>
      </w:tr>
      <w:tr w:rsidR="00A748DA" w:rsidRPr="005F0D99" w14:paraId="26A647F8" w14:textId="77777777" w:rsidTr="005E2E52">
        <w:tc>
          <w:tcPr>
            <w:tcW w:w="1809" w:type="dxa"/>
          </w:tcPr>
          <w:p w14:paraId="0F60ECCE" w14:textId="77777777" w:rsidR="00A748DA" w:rsidRPr="005F0D99" w:rsidRDefault="00A748DA" w:rsidP="005E2E52">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Código Shutterstock</w:t>
            </w:r>
          </w:p>
        </w:tc>
        <w:tc>
          <w:tcPr>
            <w:tcW w:w="7245" w:type="dxa"/>
          </w:tcPr>
          <w:p w14:paraId="14694C71" w14:textId="154D79E6" w:rsidR="00A748DA" w:rsidRPr="005F0D99" w:rsidRDefault="00D44BA8" w:rsidP="005E2E52">
            <w:pPr>
              <w:spacing w:line="276" w:lineRule="auto"/>
              <w:jc w:val="both"/>
              <w:rPr>
                <w:rFonts w:ascii="Times New Roman" w:hAnsi="Times New Roman" w:cs="Times New Roman"/>
                <w:sz w:val="24"/>
                <w:szCs w:val="24"/>
              </w:rPr>
            </w:pPr>
            <w:r w:rsidRPr="00D44BA8">
              <w:rPr>
                <w:rFonts w:ascii="Times New Roman" w:hAnsi="Times New Roman" w:cs="Times New Roman"/>
                <w:sz w:val="24"/>
                <w:szCs w:val="24"/>
              </w:rPr>
              <w:t>http://aulaplaneta.planetasaber.com/encyclopedia/default.asp?idpack=9&amp;idpil=001PJB01&amp;ruta=Buscador</w:t>
            </w:r>
          </w:p>
        </w:tc>
      </w:tr>
      <w:tr w:rsidR="00A748DA" w:rsidRPr="005F0D99" w14:paraId="751A65C8" w14:textId="77777777" w:rsidTr="005E2E52">
        <w:tc>
          <w:tcPr>
            <w:tcW w:w="1809" w:type="dxa"/>
          </w:tcPr>
          <w:p w14:paraId="5423C26B" w14:textId="77777777" w:rsidR="00A748DA" w:rsidRPr="005F0D99" w:rsidRDefault="00A748DA" w:rsidP="005E2E52">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7AE66E17" w14:textId="7655ECC3" w:rsidR="00A748DA" w:rsidRPr="005F0D99" w:rsidRDefault="000C4672" w:rsidP="005E2E52">
            <w:pPr>
              <w:spacing w:line="276" w:lineRule="auto"/>
              <w:jc w:val="both"/>
              <w:rPr>
                <w:rFonts w:ascii="Times New Roman" w:hAnsi="Times New Roman" w:cs="Times New Roman"/>
                <w:sz w:val="24"/>
                <w:szCs w:val="24"/>
              </w:rPr>
            </w:pPr>
            <w:r>
              <w:rPr>
                <w:rFonts w:ascii="Times New Roman" w:hAnsi="Times New Roman" w:cs="Times New Roman"/>
                <w:sz w:val="24"/>
                <w:szCs w:val="24"/>
              </w:rPr>
              <w:t>La vida colectiva, con su pluralismo de valores, genera la necesidad de pensarnos juntos, bajo un mismo techo, en un espacio colectivo común.</w:t>
            </w:r>
            <w:r w:rsidR="00D44BA8">
              <w:rPr>
                <w:rFonts w:ascii="Times New Roman" w:hAnsi="Times New Roman" w:cs="Times New Roman"/>
                <w:sz w:val="24"/>
                <w:szCs w:val="24"/>
              </w:rPr>
              <w:t xml:space="preserve"> Las manifestaciones son expresión democrática importante. Imagen: </w:t>
            </w:r>
            <w:r w:rsidR="00D44BA8" w:rsidRPr="00D44BA8">
              <w:rPr>
                <w:rFonts w:ascii="Times New Roman" w:hAnsi="Times New Roman" w:cs="Times New Roman"/>
                <w:sz w:val="24"/>
                <w:szCs w:val="24"/>
              </w:rPr>
              <w:t>Manifestación antiglobalización en la apertura del II Foro Social Mundial en Porto Alegre, 30 de enero de 2002</w:t>
            </w:r>
          </w:p>
        </w:tc>
      </w:tr>
    </w:tbl>
    <w:p w14:paraId="1E7D5BDC" w14:textId="77777777" w:rsidR="008639BE" w:rsidRPr="005F0D99" w:rsidRDefault="008639BE" w:rsidP="005F0D99">
      <w:pPr>
        <w:spacing w:after="0" w:line="276" w:lineRule="auto"/>
        <w:jc w:val="both"/>
        <w:rPr>
          <w:rFonts w:ascii="Times New Roman" w:hAnsi="Times New Roman" w:cs="Times New Roman"/>
          <w:color w:val="E36C0A" w:themeColor="accent6" w:themeShade="BF"/>
          <w:lang w:val="es-ES"/>
        </w:rPr>
      </w:pPr>
    </w:p>
    <w:p w14:paraId="593396BE" w14:textId="1EF74225" w:rsidR="00BC5A51" w:rsidRPr="00573121" w:rsidRDefault="00BC5A51" w:rsidP="005F0D99">
      <w:pPr>
        <w:spacing w:after="0" w:line="276" w:lineRule="auto"/>
        <w:jc w:val="both"/>
        <w:rPr>
          <w:rFonts w:ascii="Times New Roman" w:hAnsi="Times New Roman" w:cs="Times New Roman"/>
          <w:lang w:val="es-ES"/>
        </w:rPr>
      </w:pPr>
      <w:r w:rsidRPr="00573121">
        <w:rPr>
          <w:rFonts w:ascii="Times New Roman" w:hAnsi="Times New Roman" w:cs="Times New Roman"/>
          <w:lang w:val="es-ES"/>
        </w:rPr>
        <w:t xml:space="preserve">El </w:t>
      </w:r>
      <w:r w:rsidR="00ED4A34">
        <w:rPr>
          <w:rFonts w:ascii="Times New Roman" w:hAnsi="Times New Roman" w:cs="Times New Roman"/>
          <w:lang w:val="es-ES"/>
        </w:rPr>
        <w:t xml:space="preserve">trasfondo histórico del Estado </w:t>
      </w:r>
      <w:del w:id="1146" w:author="EUGENIA ARCE" w:date="2015-08-24T01:21:00Z">
        <w:r w:rsidRPr="00573121">
          <w:rPr>
            <w:rFonts w:ascii="Times New Roman" w:hAnsi="Times New Roman" w:cs="Times New Roman"/>
            <w:lang w:val="es-ES"/>
          </w:rPr>
          <w:delText>Constitucional</w:delText>
        </w:r>
      </w:del>
      <w:ins w:id="1147" w:author="EUGENIA ARCE" w:date="2015-08-24T01:21:00Z">
        <w:r w:rsidR="00ED4A34">
          <w:rPr>
            <w:rFonts w:ascii="Times New Roman" w:hAnsi="Times New Roman" w:cs="Times New Roman"/>
            <w:lang w:val="es-ES"/>
          </w:rPr>
          <w:t>c</w:t>
        </w:r>
        <w:r w:rsidRPr="00573121">
          <w:rPr>
            <w:rFonts w:ascii="Times New Roman" w:hAnsi="Times New Roman" w:cs="Times New Roman"/>
            <w:lang w:val="es-ES"/>
          </w:rPr>
          <w:t>onstitucional</w:t>
        </w:r>
      </w:ins>
      <w:r w:rsidRPr="00573121">
        <w:rPr>
          <w:rFonts w:ascii="Times New Roman" w:hAnsi="Times New Roman" w:cs="Times New Roman"/>
          <w:lang w:val="es-ES"/>
        </w:rPr>
        <w:t xml:space="preserve"> está marcado por las </w:t>
      </w:r>
      <w:r w:rsidRPr="00573121">
        <w:rPr>
          <w:rFonts w:ascii="Times New Roman" w:hAnsi="Times New Roman" w:cs="Times New Roman"/>
          <w:b/>
          <w:lang w:val="es-ES"/>
        </w:rPr>
        <w:t>revoluciones obreras</w:t>
      </w:r>
      <w:r w:rsidR="00ED4A34">
        <w:rPr>
          <w:rFonts w:ascii="Times New Roman" w:hAnsi="Times New Roman" w:cs="Times New Roman"/>
          <w:lang w:val="es-ES"/>
        </w:rPr>
        <w:t xml:space="preserve">, la </w:t>
      </w:r>
      <w:del w:id="1148" w:author="EUGENIA ARCE" w:date="2015-08-24T01:21:00Z">
        <w:r w:rsidRPr="00573121">
          <w:rPr>
            <w:rFonts w:ascii="Times New Roman" w:hAnsi="Times New Roman" w:cs="Times New Roman"/>
            <w:lang w:val="es-ES"/>
          </w:rPr>
          <w:delText>constitución</w:delText>
        </w:r>
      </w:del>
      <w:ins w:id="1149" w:author="EUGENIA ARCE" w:date="2015-08-24T01:21:00Z">
        <w:r w:rsidR="00ED4A34">
          <w:rPr>
            <w:rFonts w:ascii="Times New Roman" w:hAnsi="Times New Roman" w:cs="Times New Roman"/>
            <w:lang w:val="es-ES"/>
          </w:rPr>
          <w:t>C</w:t>
        </w:r>
        <w:r w:rsidRPr="00573121">
          <w:rPr>
            <w:rFonts w:ascii="Times New Roman" w:hAnsi="Times New Roman" w:cs="Times New Roman"/>
            <w:lang w:val="es-ES"/>
          </w:rPr>
          <w:t>onstitución</w:t>
        </w:r>
      </w:ins>
      <w:r w:rsidRPr="00573121">
        <w:rPr>
          <w:rFonts w:ascii="Times New Roman" w:hAnsi="Times New Roman" w:cs="Times New Roman"/>
          <w:lang w:val="es-ES"/>
        </w:rPr>
        <w:t xml:space="preserve"> de la Unión de las </w:t>
      </w:r>
      <w:r w:rsidRPr="00573121">
        <w:rPr>
          <w:rFonts w:ascii="Times New Roman" w:hAnsi="Times New Roman" w:cs="Times New Roman"/>
          <w:b/>
          <w:lang w:val="es-ES"/>
        </w:rPr>
        <w:t>Repúblicas Socialistas Soviéticas</w:t>
      </w:r>
      <w:r w:rsidRPr="00573121">
        <w:rPr>
          <w:rFonts w:ascii="Times New Roman" w:hAnsi="Times New Roman" w:cs="Times New Roman"/>
          <w:lang w:val="es-ES"/>
        </w:rPr>
        <w:t xml:space="preserve">, URSS, en 1922, la aparición de las </w:t>
      </w:r>
      <w:r w:rsidRPr="00573121">
        <w:rPr>
          <w:rFonts w:ascii="Times New Roman" w:hAnsi="Times New Roman" w:cs="Times New Roman"/>
          <w:b/>
          <w:lang w:val="es-ES"/>
        </w:rPr>
        <w:t>ideologías fascistas</w:t>
      </w:r>
      <w:r w:rsidRPr="00573121">
        <w:rPr>
          <w:rFonts w:ascii="Times New Roman" w:hAnsi="Times New Roman" w:cs="Times New Roman"/>
          <w:lang w:val="es-ES"/>
        </w:rPr>
        <w:t xml:space="preserve"> y de los </w:t>
      </w:r>
      <w:r w:rsidR="00ED4A34">
        <w:rPr>
          <w:rFonts w:ascii="Times New Roman" w:hAnsi="Times New Roman" w:cs="Times New Roman"/>
          <w:b/>
          <w:lang w:val="es-ES"/>
        </w:rPr>
        <w:t xml:space="preserve">Estados </w:t>
      </w:r>
      <w:del w:id="1150" w:author="EUGENIA ARCE" w:date="2015-08-24T01:21:00Z">
        <w:r w:rsidRPr="00573121">
          <w:rPr>
            <w:rFonts w:ascii="Times New Roman" w:hAnsi="Times New Roman" w:cs="Times New Roman"/>
            <w:b/>
            <w:lang w:val="es-ES"/>
          </w:rPr>
          <w:delText>Totalitarios</w:delText>
        </w:r>
      </w:del>
      <w:ins w:id="1151" w:author="EUGENIA ARCE" w:date="2015-08-24T01:21:00Z">
        <w:r w:rsidR="00ED4A34">
          <w:rPr>
            <w:rFonts w:ascii="Times New Roman" w:hAnsi="Times New Roman" w:cs="Times New Roman"/>
            <w:b/>
            <w:lang w:val="es-ES"/>
          </w:rPr>
          <w:t>t</w:t>
        </w:r>
        <w:r w:rsidRPr="00573121">
          <w:rPr>
            <w:rFonts w:ascii="Times New Roman" w:hAnsi="Times New Roman" w:cs="Times New Roman"/>
            <w:b/>
            <w:lang w:val="es-ES"/>
          </w:rPr>
          <w:t>otalitarios</w:t>
        </w:r>
      </w:ins>
      <w:r w:rsidRPr="00573121">
        <w:rPr>
          <w:rFonts w:ascii="Times New Roman" w:hAnsi="Times New Roman" w:cs="Times New Roman"/>
          <w:lang w:val="es-ES"/>
        </w:rPr>
        <w:t xml:space="preserve"> y la </w:t>
      </w:r>
      <w:r w:rsidRPr="00573121">
        <w:rPr>
          <w:rFonts w:ascii="Times New Roman" w:hAnsi="Times New Roman" w:cs="Times New Roman"/>
          <w:b/>
          <w:lang w:val="es-ES"/>
        </w:rPr>
        <w:t>Segunda Guerra Mundial</w:t>
      </w:r>
      <w:r w:rsidR="00ED4A34">
        <w:rPr>
          <w:rFonts w:ascii="Times New Roman" w:hAnsi="Times New Roman" w:cs="Times New Roman"/>
          <w:lang w:val="es-ES"/>
        </w:rPr>
        <w:t xml:space="preserve"> (1939-1945). </w:t>
      </w:r>
      <w:del w:id="1152" w:author="EUGENIA ARCE" w:date="2015-08-24T01:21:00Z">
        <w:r w:rsidRPr="00573121">
          <w:rPr>
            <w:rFonts w:ascii="Times New Roman" w:hAnsi="Times New Roman" w:cs="Times New Roman"/>
            <w:lang w:val="es-ES"/>
          </w:rPr>
          <w:delText>Situaciones que</w:delText>
        </w:r>
      </w:del>
      <w:ins w:id="1153" w:author="EUGENIA ARCE" w:date="2015-08-24T01:21:00Z">
        <w:r w:rsidR="00ED4A34">
          <w:rPr>
            <w:rFonts w:ascii="Times New Roman" w:hAnsi="Times New Roman" w:cs="Times New Roman"/>
            <w:lang w:val="es-ES"/>
          </w:rPr>
          <w:t>Estas s</w:t>
        </w:r>
        <w:r w:rsidRPr="00573121">
          <w:rPr>
            <w:rFonts w:ascii="Times New Roman" w:hAnsi="Times New Roman" w:cs="Times New Roman"/>
            <w:lang w:val="es-ES"/>
          </w:rPr>
          <w:t>ituaciones</w:t>
        </w:r>
      </w:ins>
      <w:r w:rsidRPr="00573121">
        <w:rPr>
          <w:rFonts w:ascii="Times New Roman" w:hAnsi="Times New Roman" w:cs="Times New Roman"/>
          <w:lang w:val="es-ES"/>
        </w:rPr>
        <w:t xml:space="preserve"> pusieron a temblar los cimientos </w:t>
      </w:r>
      <w:r w:rsidR="007D346C" w:rsidRPr="00573121">
        <w:rPr>
          <w:rFonts w:ascii="Times New Roman" w:hAnsi="Times New Roman" w:cs="Times New Roman"/>
          <w:lang w:val="es-ES"/>
        </w:rPr>
        <w:t xml:space="preserve">de </w:t>
      </w:r>
      <w:r w:rsidRPr="00573121">
        <w:rPr>
          <w:rFonts w:ascii="Times New Roman" w:hAnsi="Times New Roman" w:cs="Times New Roman"/>
          <w:lang w:val="es-ES"/>
        </w:rPr>
        <w:t xml:space="preserve">la </w:t>
      </w:r>
      <w:r w:rsidR="007D346C" w:rsidRPr="00573121">
        <w:rPr>
          <w:rFonts w:ascii="Times New Roman" w:hAnsi="Times New Roman" w:cs="Times New Roman"/>
          <w:lang w:val="es-ES"/>
        </w:rPr>
        <w:t>llamada civilización occidental</w:t>
      </w:r>
      <w:r w:rsidR="00EE35D6" w:rsidRPr="00573121">
        <w:rPr>
          <w:rFonts w:ascii="Times New Roman" w:hAnsi="Times New Roman" w:cs="Times New Roman"/>
          <w:lang w:val="es-ES"/>
        </w:rPr>
        <w:t>.</w:t>
      </w:r>
      <w:r w:rsidR="007D346C" w:rsidRPr="00573121">
        <w:rPr>
          <w:rFonts w:ascii="Times New Roman" w:hAnsi="Times New Roman" w:cs="Times New Roman"/>
          <w:lang w:val="es-ES"/>
        </w:rPr>
        <w:t xml:space="preserve"> </w:t>
      </w:r>
      <w:del w:id="1154" w:author="EUGENIA ARCE" w:date="2015-08-24T01:21:00Z">
        <w:r w:rsidRPr="00573121">
          <w:rPr>
            <w:rFonts w:ascii="Times New Roman" w:hAnsi="Times New Roman" w:cs="Times New Roman"/>
            <w:i/>
            <w:lang w:val="es-ES"/>
          </w:rPr>
          <w:delText>Destrucción</w:delText>
        </w:r>
      </w:del>
      <w:ins w:id="1155" w:author="EUGENIA ARCE" w:date="2015-08-24T01:21:00Z">
        <w:r w:rsidR="00ED4A34">
          <w:rPr>
            <w:rFonts w:ascii="Times New Roman" w:hAnsi="Times New Roman" w:cs="Times New Roman"/>
            <w:lang w:val="es-ES"/>
          </w:rPr>
          <w:t>La d</w:t>
        </w:r>
        <w:r w:rsidRPr="00ED4A34">
          <w:rPr>
            <w:rFonts w:ascii="Times New Roman" w:hAnsi="Times New Roman" w:cs="Times New Roman"/>
            <w:lang w:val="es-ES"/>
          </w:rPr>
          <w:t>estrucción</w:t>
        </w:r>
      </w:ins>
      <w:r w:rsidRPr="00ED4A34">
        <w:rPr>
          <w:rFonts w:ascii="Times New Roman" w:hAnsi="Times New Roman"/>
          <w:lang w:val="es-ES"/>
          <w:rPrChange w:id="1156" w:author="EUGENIA ARCE" w:date="2015-08-24T01:21:00Z">
            <w:rPr>
              <w:rFonts w:ascii="Times New Roman" w:hAnsi="Times New Roman"/>
              <w:i/>
              <w:lang w:val="es-ES"/>
            </w:rPr>
          </w:rPrChange>
        </w:rPr>
        <w:t xml:space="preserve"> de Europa, </w:t>
      </w:r>
      <w:ins w:id="1157" w:author="EUGENIA ARCE" w:date="2015-08-24T01:21:00Z">
        <w:r w:rsidR="00ED4A34">
          <w:rPr>
            <w:rFonts w:ascii="Times New Roman" w:hAnsi="Times New Roman" w:cs="Times New Roman"/>
            <w:lang w:val="es-ES"/>
          </w:rPr>
          <w:t xml:space="preserve">el </w:t>
        </w:r>
      </w:ins>
      <w:r w:rsidRPr="00ED4A34">
        <w:rPr>
          <w:rFonts w:ascii="Times New Roman" w:hAnsi="Times New Roman"/>
          <w:lang w:val="es-ES"/>
          <w:rPrChange w:id="1158" w:author="EUGENIA ARCE" w:date="2015-08-24T01:21:00Z">
            <w:rPr>
              <w:rFonts w:ascii="Times New Roman" w:hAnsi="Times New Roman"/>
              <w:i/>
              <w:lang w:val="es-ES"/>
            </w:rPr>
          </w:rPrChange>
        </w:rPr>
        <w:t xml:space="preserve">inicio de la era nuclear con </w:t>
      </w:r>
      <w:r w:rsidR="007D346C" w:rsidRPr="00ED4A34">
        <w:rPr>
          <w:rFonts w:ascii="Times New Roman" w:hAnsi="Times New Roman"/>
          <w:lang w:val="es-ES"/>
          <w:rPrChange w:id="1159" w:author="EUGENIA ARCE" w:date="2015-08-24T01:21:00Z">
            <w:rPr>
              <w:rFonts w:ascii="Times New Roman" w:hAnsi="Times New Roman"/>
              <w:i/>
              <w:lang w:val="es-ES"/>
            </w:rPr>
          </w:rPrChange>
        </w:rPr>
        <w:t xml:space="preserve">las bombas atómicas sobre </w:t>
      </w:r>
      <w:r w:rsidR="00ED4A34">
        <w:rPr>
          <w:rFonts w:ascii="Times New Roman" w:hAnsi="Times New Roman"/>
          <w:lang w:val="es-ES"/>
          <w:rPrChange w:id="1160" w:author="EUGENIA ARCE" w:date="2015-08-24T01:21:00Z">
            <w:rPr>
              <w:rFonts w:ascii="Times New Roman" w:hAnsi="Times New Roman"/>
              <w:i/>
              <w:lang w:val="es-ES"/>
            </w:rPr>
          </w:rPrChange>
        </w:rPr>
        <w:t>Nagasaki e Hiroshima, 55</w:t>
      </w:r>
      <w:del w:id="1161" w:author="EUGENIA ARCE" w:date="2015-08-24T01:21:00Z">
        <w:r w:rsidRPr="00573121">
          <w:rPr>
            <w:rFonts w:ascii="Times New Roman" w:hAnsi="Times New Roman" w:cs="Times New Roman"/>
            <w:i/>
            <w:lang w:val="es-ES"/>
          </w:rPr>
          <w:delText>.</w:delText>
        </w:r>
      </w:del>
      <w:ins w:id="1162" w:author="EUGENIA ARCE" w:date="2015-08-24T01:21:00Z">
        <w:r w:rsidR="00ED4A34">
          <w:rPr>
            <w:rFonts w:ascii="Times New Roman" w:hAnsi="Times New Roman" w:cs="Times New Roman"/>
            <w:lang w:val="es-ES"/>
          </w:rPr>
          <w:t xml:space="preserve"> </w:t>
        </w:r>
      </w:ins>
      <w:r w:rsidR="00ED4A34">
        <w:rPr>
          <w:rFonts w:ascii="Times New Roman" w:hAnsi="Times New Roman"/>
          <w:lang w:val="es-ES"/>
          <w:rPrChange w:id="1163" w:author="EUGENIA ARCE" w:date="2015-08-24T01:21:00Z">
            <w:rPr>
              <w:rFonts w:ascii="Times New Roman" w:hAnsi="Times New Roman"/>
              <w:i/>
              <w:lang w:val="es-ES"/>
            </w:rPr>
          </w:rPrChange>
        </w:rPr>
        <w:t>000</w:t>
      </w:r>
      <w:del w:id="1164" w:author="EUGENIA ARCE" w:date="2015-08-24T01:21:00Z">
        <w:r w:rsidRPr="00573121">
          <w:rPr>
            <w:rFonts w:ascii="Times New Roman" w:hAnsi="Times New Roman" w:cs="Times New Roman"/>
            <w:i/>
            <w:lang w:val="es-ES"/>
          </w:rPr>
          <w:delText>.</w:delText>
        </w:r>
      </w:del>
      <w:ins w:id="1165" w:author="EUGENIA ARCE" w:date="2015-08-24T01:21:00Z">
        <w:r w:rsidR="00ED4A34">
          <w:rPr>
            <w:rFonts w:ascii="Times New Roman" w:hAnsi="Times New Roman" w:cs="Times New Roman"/>
            <w:lang w:val="es-ES"/>
          </w:rPr>
          <w:t xml:space="preserve"> </w:t>
        </w:r>
      </w:ins>
      <w:r w:rsidRPr="00ED4A34">
        <w:rPr>
          <w:rFonts w:ascii="Times New Roman" w:hAnsi="Times New Roman"/>
          <w:lang w:val="es-ES"/>
          <w:rPrChange w:id="1166" w:author="EUGENIA ARCE" w:date="2015-08-24T01:21:00Z">
            <w:rPr>
              <w:rFonts w:ascii="Times New Roman" w:hAnsi="Times New Roman"/>
              <w:i/>
              <w:lang w:val="es-ES"/>
            </w:rPr>
          </w:rPrChange>
        </w:rPr>
        <w:t xml:space="preserve">000 de muertos (más de la mitad civiles), </w:t>
      </w:r>
      <w:r w:rsidR="00ED4A34">
        <w:rPr>
          <w:rFonts w:ascii="Times New Roman" w:hAnsi="Times New Roman"/>
          <w:lang w:val="es-ES"/>
          <w:rPrChange w:id="1167" w:author="EUGENIA ARCE" w:date="2015-08-24T01:21:00Z">
            <w:rPr>
              <w:rFonts w:ascii="Times New Roman" w:hAnsi="Times New Roman"/>
              <w:i/>
              <w:lang w:val="es-ES"/>
            </w:rPr>
          </w:rPrChange>
        </w:rPr>
        <w:t>aproximadamente 100</w:t>
      </w:r>
      <w:del w:id="1168" w:author="EUGENIA ARCE" w:date="2015-08-24T01:21:00Z">
        <w:r w:rsidR="00EE35D6" w:rsidRPr="00573121">
          <w:rPr>
            <w:rFonts w:ascii="Times New Roman" w:hAnsi="Times New Roman" w:cs="Times New Roman"/>
            <w:i/>
            <w:lang w:val="es-ES"/>
          </w:rPr>
          <w:delText>.</w:delText>
        </w:r>
      </w:del>
      <w:ins w:id="1169" w:author="EUGENIA ARCE" w:date="2015-08-24T01:21:00Z">
        <w:r w:rsidR="00ED4A34">
          <w:rPr>
            <w:rFonts w:ascii="Times New Roman" w:hAnsi="Times New Roman" w:cs="Times New Roman"/>
            <w:lang w:val="es-ES"/>
          </w:rPr>
          <w:t xml:space="preserve"> </w:t>
        </w:r>
      </w:ins>
      <w:r w:rsidR="00ED4A34">
        <w:rPr>
          <w:rFonts w:ascii="Times New Roman" w:hAnsi="Times New Roman"/>
          <w:lang w:val="es-ES"/>
          <w:rPrChange w:id="1170" w:author="EUGENIA ARCE" w:date="2015-08-24T01:21:00Z">
            <w:rPr>
              <w:rFonts w:ascii="Times New Roman" w:hAnsi="Times New Roman"/>
              <w:i/>
              <w:lang w:val="es-ES"/>
            </w:rPr>
          </w:rPrChange>
        </w:rPr>
        <w:t>000</w:t>
      </w:r>
      <w:del w:id="1171" w:author="EUGENIA ARCE" w:date="2015-08-24T01:21:00Z">
        <w:r w:rsidR="00EE35D6" w:rsidRPr="00573121">
          <w:rPr>
            <w:rFonts w:ascii="Times New Roman" w:hAnsi="Times New Roman" w:cs="Times New Roman"/>
            <w:i/>
            <w:lang w:val="es-ES"/>
          </w:rPr>
          <w:delText>.</w:delText>
        </w:r>
      </w:del>
      <w:ins w:id="1172" w:author="EUGENIA ARCE" w:date="2015-08-24T01:21:00Z">
        <w:r w:rsidR="00ED4A34">
          <w:rPr>
            <w:rFonts w:ascii="Times New Roman" w:hAnsi="Times New Roman" w:cs="Times New Roman"/>
            <w:lang w:val="es-ES"/>
          </w:rPr>
          <w:t xml:space="preserve"> </w:t>
        </w:r>
      </w:ins>
      <w:r w:rsidR="00EE35D6" w:rsidRPr="00ED4A34">
        <w:rPr>
          <w:rFonts w:ascii="Times New Roman" w:hAnsi="Times New Roman"/>
          <w:lang w:val="es-ES"/>
          <w:rPrChange w:id="1173" w:author="EUGENIA ARCE" w:date="2015-08-24T01:21:00Z">
            <w:rPr>
              <w:rFonts w:ascii="Times New Roman" w:hAnsi="Times New Roman"/>
              <w:i/>
              <w:lang w:val="es-ES"/>
            </w:rPr>
          </w:rPrChange>
        </w:rPr>
        <w:t>000 de</w:t>
      </w:r>
      <w:r w:rsidR="00ED4A34">
        <w:rPr>
          <w:rFonts w:ascii="Times New Roman" w:hAnsi="Times New Roman"/>
          <w:lang w:val="es-ES"/>
          <w:rPrChange w:id="1174" w:author="EUGENIA ARCE" w:date="2015-08-24T01:21:00Z">
            <w:rPr>
              <w:rFonts w:ascii="Times New Roman" w:hAnsi="Times New Roman"/>
              <w:i/>
              <w:lang w:val="es-ES"/>
            </w:rPr>
          </w:rPrChange>
        </w:rPr>
        <w:t xml:space="preserve"> heridos, el </w:t>
      </w:r>
      <w:del w:id="1175" w:author="EUGENIA ARCE" w:date="2015-08-24T01:21:00Z">
        <w:r w:rsidRPr="00573121">
          <w:rPr>
            <w:rFonts w:ascii="Times New Roman" w:hAnsi="Times New Roman" w:cs="Times New Roman"/>
            <w:i/>
            <w:lang w:val="es-ES"/>
          </w:rPr>
          <w:delText>holocausto</w:delText>
        </w:r>
      </w:del>
      <w:ins w:id="1176" w:author="EUGENIA ARCE" w:date="2015-08-24T01:21:00Z">
        <w:r w:rsidR="00ED4A34">
          <w:rPr>
            <w:rFonts w:ascii="Times New Roman" w:hAnsi="Times New Roman" w:cs="Times New Roman"/>
            <w:lang w:val="es-ES"/>
          </w:rPr>
          <w:t>H</w:t>
        </w:r>
        <w:r w:rsidRPr="00ED4A34">
          <w:rPr>
            <w:rFonts w:ascii="Times New Roman" w:hAnsi="Times New Roman" w:cs="Times New Roman"/>
            <w:lang w:val="es-ES"/>
          </w:rPr>
          <w:t>olocausto</w:t>
        </w:r>
      </w:ins>
      <w:r w:rsidRPr="00ED4A34">
        <w:rPr>
          <w:rFonts w:ascii="Times New Roman" w:hAnsi="Times New Roman"/>
          <w:lang w:val="es-ES"/>
          <w:rPrChange w:id="1177" w:author="EUGENIA ARCE" w:date="2015-08-24T01:21:00Z">
            <w:rPr>
              <w:rFonts w:ascii="Times New Roman" w:hAnsi="Times New Roman"/>
              <w:i/>
              <w:lang w:val="es-ES"/>
            </w:rPr>
          </w:rPrChange>
        </w:rPr>
        <w:t xml:space="preserve"> judío</w:t>
      </w:r>
      <w:r w:rsidR="008639BE" w:rsidRPr="00ED4A34">
        <w:rPr>
          <w:rFonts w:ascii="Times New Roman" w:hAnsi="Times New Roman"/>
          <w:lang w:val="es-ES"/>
          <w:rPrChange w:id="1178" w:author="EUGENIA ARCE" w:date="2015-08-24T01:21:00Z">
            <w:rPr>
              <w:rFonts w:ascii="Times New Roman" w:hAnsi="Times New Roman"/>
              <w:i/>
              <w:lang w:val="es-ES"/>
            </w:rPr>
          </w:rPrChange>
        </w:rPr>
        <w:t xml:space="preserve"> y los campos de concentración</w:t>
      </w:r>
      <w:r w:rsidR="00EE35D6" w:rsidRPr="00ED4A34">
        <w:rPr>
          <w:rFonts w:ascii="Times New Roman" w:hAnsi="Times New Roman"/>
          <w:lang w:val="es-ES"/>
          <w:rPrChange w:id="1179" w:author="EUGENIA ARCE" w:date="2015-08-24T01:21:00Z">
            <w:rPr>
              <w:rFonts w:ascii="Times New Roman" w:hAnsi="Times New Roman"/>
              <w:i/>
              <w:lang w:val="es-ES"/>
            </w:rPr>
          </w:rPrChange>
        </w:rPr>
        <w:t xml:space="preserve"> nazi</w:t>
      </w:r>
      <w:r w:rsidRPr="00ED4A34">
        <w:rPr>
          <w:rFonts w:ascii="Times New Roman" w:hAnsi="Times New Roman"/>
          <w:lang w:val="es-ES"/>
          <w:rPrChange w:id="1180" w:author="EUGENIA ARCE" w:date="2015-08-24T01:21:00Z">
            <w:rPr>
              <w:rFonts w:ascii="Times New Roman" w:hAnsi="Times New Roman"/>
              <w:i/>
              <w:lang w:val="es-ES"/>
            </w:rPr>
          </w:rPrChange>
        </w:rPr>
        <w:t>, la máquina de la muerte a través de la solución final</w:t>
      </w:r>
      <w:r w:rsidR="008639BE" w:rsidRPr="00ED4A34">
        <w:rPr>
          <w:rFonts w:ascii="Times New Roman" w:hAnsi="Times New Roman"/>
          <w:lang w:val="es-ES"/>
          <w:rPrChange w:id="1181" w:author="EUGENIA ARCE" w:date="2015-08-24T01:21:00Z">
            <w:rPr>
              <w:rFonts w:ascii="Times New Roman" w:hAnsi="Times New Roman"/>
              <w:i/>
              <w:lang w:val="es-ES"/>
            </w:rPr>
          </w:rPrChange>
        </w:rPr>
        <w:t xml:space="preserve"> </w:t>
      </w:r>
      <w:r w:rsidR="00EE35D6" w:rsidRPr="00ED4A34">
        <w:rPr>
          <w:rFonts w:ascii="Times New Roman" w:hAnsi="Times New Roman"/>
          <w:lang w:val="es-ES"/>
          <w:rPrChange w:id="1182" w:author="EUGENIA ARCE" w:date="2015-08-24T01:21:00Z">
            <w:rPr>
              <w:rFonts w:ascii="Times New Roman" w:hAnsi="Times New Roman"/>
              <w:i/>
              <w:lang w:val="es-ES"/>
            </w:rPr>
          </w:rPrChange>
        </w:rPr>
        <w:t>con las</w:t>
      </w:r>
      <w:r w:rsidR="008639BE" w:rsidRPr="00ED4A34">
        <w:rPr>
          <w:rFonts w:ascii="Times New Roman" w:hAnsi="Times New Roman"/>
          <w:lang w:val="es-ES"/>
          <w:rPrChange w:id="1183" w:author="EUGENIA ARCE" w:date="2015-08-24T01:21:00Z">
            <w:rPr>
              <w:rFonts w:ascii="Times New Roman" w:hAnsi="Times New Roman"/>
              <w:i/>
              <w:lang w:val="es-ES"/>
            </w:rPr>
          </w:rPrChange>
        </w:rPr>
        <w:t xml:space="preserve"> cámaras de gas y </w:t>
      </w:r>
      <w:r w:rsidR="00EE35D6" w:rsidRPr="00ED4A34">
        <w:rPr>
          <w:rFonts w:ascii="Times New Roman" w:hAnsi="Times New Roman"/>
          <w:lang w:val="es-ES"/>
          <w:rPrChange w:id="1184" w:author="EUGENIA ARCE" w:date="2015-08-24T01:21:00Z">
            <w:rPr>
              <w:rFonts w:ascii="Times New Roman" w:hAnsi="Times New Roman"/>
              <w:i/>
              <w:lang w:val="es-ES"/>
            </w:rPr>
          </w:rPrChange>
        </w:rPr>
        <w:t xml:space="preserve">los </w:t>
      </w:r>
      <w:r w:rsidR="008639BE" w:rsidRPr="00ED4A34">
        <w:rPr>
          <w:rFonts w:ascii="Times New Roman" w:hAnsi="Times New Roman"/>
          <w:lang w:val="es-ES"/>
          <w:rPrChange w:id="1185" w:author="EUGENIA ARCE" w:date="2015-08-24T01:21:00Z">
            <w:rPr>
              <w:rFonts w:ascii="Times New Roman" w:hAnsi="Times New Roman"/>
              <w:i/>
              <w:lang w:val="es-ES"/>
            </w:rPr>
          </w:rPrChange>
        </w:rPr>
        <w:t>hornos crematorios</w:t>
      </w:r>
      <w:r w:rsidRPr="00ED4A34">
        <w:rPr>
          <w:rFonts w:ascii="Times New Roman" w:hAnsi="Times New Roman" w:cs="Times New Roman"/>
          <w:lang w:val="es-ES"/>
        </w:rPr>
        <w:t>, son</w:t>
      </w:r>
      <w:r w:rsidRPr="00573121">
        <w:rPr>
          <w:rFonts w:ascii="Times New Roman" w:hAnsi="Times New Roman" w:cs="Times New Roman"/>
          <w:lang w:val="es-ES"/>
        </w:rPr>
        <w:t xml:space="preserve"> hechos y cifras que llevaron a pensar en la posibilidad de </w:t>
      </w:r>
      <w:ins w:id="1186" w:author="EUGENIA ARCE" w:date="2015-08-24T01:21:00Z">
        <w:r w:rsidR="00597066">
          <w:rPr>
            <w:rFonts w:ascii="Times New Roman" w:hAnsi="Times New Roman" w:cs="Times New Roman"/>
            <w:lang w:val="es-ES"/>
          </w:rPr>
          <w:t xml:space="preserve">una </w:t>
        </w:r>
      </w:ins>
      <w:r w:rsidRPr="00573121">
        <w:rPr>
          <w:rFonts w:ascii="Times New Roman" w:hAnsi="Times New Roman" w:cs="Times New Roman"/>
          <w:lang w:val="es-ES"/>
        </w:rPr>
        <w:t>destruc</w:t>
      </w:r>
      <w:r w:rsidR="00EE35D6" w:rsidRPr="00573121">
        <w:rPr>
          <w:rFonts w:ascii="Times New Roman" w:hAnsi="Times New Roman" w:cs="Times New Roman"/>
          <w:lang w:val="es-ES"/>
        </w:rPr>
        <w:t>ción masiva como realidad.</w:t>
      </w:r>
    </w:p>
    <w:p w14:paraId="7BFF2BE0" w14:textId="77777777" w:rsidR="008639BE" w:rsidRPr="005F0D99" w:rsidRDefault="008639BE"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ook w:val="04A0" w:firstRow="1" w:lastRow="0" w:firstColumn="1" w:lastColumn="0" w:noHBand="0" w:noVBand="1"/>
      </w:tblPr>
      <w:tblGrid>
        <w:gridCol w:w="2518"/>
        <w:gridCol w:w="6460"/>
      </w:tblGrid>
      <w:tr w:rsidR="008639BE" w:rsidRPr="00573121" w14:paraId="7DF62FE4" w14:textId="77777777" w:rsidTr="00F445D7">
        <w:tc>
          <w:tcPr>
            <w:tcW w:w="8978" w:type="dxa"/>
            <w:gridSpan w:val="2"/>
            <w:shd w:val="clear" w:color="auto" w:fill="000000" w:themeFill="text1"/>
          </w:tcPr>
          <w:p w14:paraId="7E4D7E60" w14:textId="77777777" w:rsidR="008639BE" w:rsidRPr="00573121" w:rsidRDefault="008639BE" w:rsidP="00573121">
            <w:pPr>
              <w:spacing w:line="276" w:lineRule="auto"/>
              <w:jc w:val="center"/>
              <w:rPr>
                <w:rFonts w:ascii="Times New Roman" w:hAnsi="Times New Roman" w:cs="Times New Roman"/>
                <w:b/>
                <w:sz w:val="24"/>
                <w:szCs w:val="24"/>
              </w:rPr>
            </w:pPr>
            <w:r w:rsidRPr="00573121">
              <w:rPr>
                <w:rFonts w:ascii="Times New Roman" w:hAnsi="Times New Roman" w:cs="Times New Roman"/>
                <w:b/>
                <w:sz w:val="24"/>
                <w:szCs w:val="24"/>
              </w:rPr>
              <w:t>Destacado</w:t>
            </w:r>
          </w:p>
        </w:tc>
      </w:tr>
      <w:tr w:rsidR="008639BE" w:rsidRPr="00573121" w14:paraId="703FDF18" w14:textId="77777777" w:rsidTr="00F445D7">
        <w:tc>
          <w:tcPr>
            <w:tcW w:w="2518" w:type="dxa"/>
          </w:tcPr>
          <w:p w14:paraId="68984A51" w14:textId="77777777" w:rsidR="008639BE" w:rsidRPr="00573121" w:rsidRDefault="008639BE" w:rsidP="005F0D99">
            <w:pPr>
              <w:spacing w:line="276" w:lineRule="auto"/>
              <w:jc w:val="both"/>
              <w:rPr>
                <w:rFonts w:ascii="Times New Roman" w:hAnsi="Times New Roman" w:cs="Times New Roman"/>
                <w:b/>
                <w:sz w:val="24"/>
                <w:szCs w:val="24"/>
              </w:rPr>
            </w:pPr>
            <w:r w:rsidRPr="00573121">
              <w:rPr>
                <w:rFonts w:ascii="Times New Roman" w:hAnsi="Times New Roman" w:cs="Times New Roman"/>
                <w:b/>
                <w:sz w:val="24"/>
                <w:szCs w:val="24"/>
              </w:rPr>
              <w:t>Título</w:t>
            </w:r>
          </w:p>
        </w:tc>
        <w:tc>
          <w:tcPr>
            <w:tcW w:w="6460" w:type="dxa"/>
          </w:tcPr>
          <w:p w14:paraId="3567F572" w14:textId="6BD5E8EB" w:rsidR="008639BE" w:rsidRPr="00573121" w:rsidRDefault="00597066" w:rsidP="005F0D99">
            <w:pPr>
              <w:spacing w:line="276" w:lineRule="auto"/>
              <w:jc w:val="both"/>
              <w:rPr>
                <w:rFonts w:ascii="Times New Roman" w:hAnsi="Times New Roman" w:cs="Times New Roman"/>
                <w:b/>
                <w:sz w:val="24"/>
                <w:szCs w:val="24"/>
              </w:rPr>
            </w:pPr>
            <w:ins w:id="1187" w:author="EUGENIA ARCE" w:date="2015-08-24T01:21:00Z">
              <w:r>
                <w:rPr>
                  <w:rFonts w:ascii="Times New Roman" w:hAnsi="Times New Roman" w:cs="Times New Roman"/>
                  <w:b/>
                  <w:sz w:val="24"/>
                  <w:szCs w:val="24"/>
                </w:rPr>
                <w:t>El Estado constitucional democrático</w:t>
              </w:r>
            </w:ins>
          </w:p>
        </w:tc>
      </w:tr>
      <w:tr w:rsidR="008639BE" w:rsidRPr="00784288" w14:paraId="27FA008B" w14:textId="77777777" w:rsidTr="00F445D7">
        <w:tc>
          <w:tcPr>
            <w:tcW w:w="2518" w:type="dxa"/>
          </w:tcPr>
          <w:p w14:paraId="5D5E7CE6" w14:textId="77777777" w:rsidR="008639BE" w:rsidRPr="00784288" w:rsidRDefault="008639BE" w:rsidP="005F0D99">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Contenido</w:t>
            </w:r>
          </w:p>
        </w:tc>
        <w:tc>
          <w:tcPr>
            <w:tcW w:w="6460" w:type="dxa"/>
          </w:tcPr>
          <w:p w14:paraId="0E8BE5C2" w14:textId="0EB14BF4" w:rsidR="008639BE" w:rsidRPr="00784288" w:rsidRDefault="00597066" w:rsidP="005F0D99">
            <w:pPr>
              <w:spacing w:line="276" w:lineRule="auto"/>
              <w:jc w:val="both"/>
              <w:rPr>
                <w:rFonts w:ascii="Times New Roman" w:hAnsi="Times New Roman" w:cs="Times New Roman"/>
                <w:sz w:val="24"/>
                <w:szCs w:val="24"/>
              </w:rPr>
            </w:pPr>
            <w:ins w:id="1188" w:author="EUGENIA ARCE" w:date="2015-08-24T01:21:00Z">
              <w:r>
                <w:rPr>
                  <w:rFonts w:ascii="Times New Roman" w:hAnsi="Times New Roman" w:cs="Times New Roman"/>
                  <w:sz w:val="24"/>
                  <w:szCs w:val="24"/>
                </w:rPr>
                <w:t>“</w:t>
              </w:r>
            </w:ins>
            <w:r w:rsidR="00BA1313" w:rsidRPr="00597066">
              <w:rPr>
                <w:rFonts w:ascii="Times New Roman" w:hAnsi="Times New Roman" w:cs="Times New Roman"/>
                <w:sz w:val="24"/>
                <w:szCs w:val="24"/>
              </w:rPr>
              <w:t>El Estado constitucional democrático ha sido la respuesta jurídico-política derivada de la actividad intervencionista del Estado. Dicha respuesta está fundada en nuevos valores-derechos consagrados por la segunda y tercera generación de derechos humanos y se manifiesta institucionalmente a través de la creación de mecanismos de democracia participativa, de control político y jurídico  en el ejercicio del poder y</w:t>
            </w:r>
            <w:ins w:id="1189" w:author="EUGENIA ARCE" w:date="2015-08-24T01:21:00Z">
              <w:r w:rsidRPr="00597066">
                <w:rPr>
                  <w:rFonts w:ascii="Times New Roman" w:hAnsi="Times New Roman" w:cs="Times New Roman"/>
                  <w:sz w:val="24"/>
                  <w:szCs w:val="24"/>
                </w:rPr>
                <w:t>,</w:t>
              </w:r>
            </w:ins>
            <w:r w:rsidR="00BA1313" w:rsidRPr="00597066">
              <w:rPr>
                <w:rFonts w:ascii="Times New Roman" w:hAnsi="Times New Roman" w:cs="Times New Roman"/>
                <w:sz w:val="24"/>
                <w:szCs w:val="24"/>
              </w:rPr>
              <w:t xml:space="preserve"> sobre todo, a través de la consagración de un catálogo de principios y de derechos fundamentales que inspiran toda la interpretación y el funcionamiento de la organización política</w:t>
            </w:r>
            <w:del w:id="1190" w:author="EUGENIA ARCE" w:date="2015-08-24T01:21:00Z">
              <w:r w:rsidR="00BA1313" w:rsidRPr="00784288">
                <w:rPr>
                  <w:rFonts w:ascii="Times New Roman" w:hAnsi="Times New Roman" w:cs="Times New Roman"/>
                  <w:sz w:val="24"/>
                  <w:szCs w:val="24"/>
                </w:rPr>
                <w:delText>.</w:delText>
              </w:r>
            </w:del>
            <w:ins w:id="1191" w:author="EUGENIA ARCE" w:date="2015-08-24T01:21:00Z">
              <w:r w:rsidRPr="00597066">
                <w:rPr>
                  <w:rFonts w:ascii="Times New Roman" w:hAnsi="Times New Roman" w:cs="Times New Roman"/>
                  <w:sz w:val="24"/>
                  <w:szCs w:val="24"/>
                </w:rPr>
                <w:t>”</w:t>
              </w:r>
              <w:r w:rsidR="00BA1313" w:rsidRPr="00597066">
                <w:rPr>
                  <w:rFonts w:ascii="Times New Roman" w:hAnsi="Times New Roman" w:cs="Times New Roman"/>
                  <w:sz w:val="24"/>
                  <w:szCs w:val="24"/>
                </w:rPr>
                <w:t>.</w:t>
              </w:r>
            </w:ins>
            <w:r w:rsidR="00BA1313" w:rsidRPr="00784288">
              <w:rPr>
                <w:rFonts w:ascii="Times New Roman" w:hAnsi="Times New Roman" w:cs="Times New Roman"/>
                <w:sz w:val="24"/>
                <w:szCs w:val="24"/>
              </w:rPr>
              <w:t xml:space="preserve"> </w:t>
            </w:r>
            <w:r w:rsidR="00BA1313" w:rsidRPr="00597066">
              <w:rPr>
                <w:rFonts w:ascii="Times New Roman" w:hAnsi="Times New Roman"/>
                <w:i/>
                <w:rPrChange w:id="1192" w:author="EUGENIA ARCE" w:date="2015-08-24T01:21:00Z">
                  <w:rPr>
                    <w:rFonts w:ascii="Times New Roman" w:hAnsi="Times New Roman"/>
                  </w:rPr>
                </w:rPrChange>
              </w:rPr>
              <w:t xml:space="preserve">Sentencia T-406 de 1992, </w:t>
            </w:r>
            <w:r w:rsidR="00BA1313" w:rsidRPr="00784288">
              <w:rPr>
                <w:rFonts w:ascii="Times New Roman" w:hAnsi="Times New Roman" w:cs="Times New Roman"/>
                <w:sz w:val="24"/>
                <w:szCs w:val="24"/>
              </w:rPr>
              <w:t>Corte Constitucional.</w:t>
            </w:r>
          </w:p>
        </w:tc>
      </w:tr>
    </w:tbl>
    <w:p w14:paraId="1EF6D4C6" w14:textId="77777777" w:rsidR="008639BE" w:rsidRPr="00784288" w:rsidRDefault="008639BE" w:rsidP="005F0D99">
      <w:pPr>
        <w:spacing w:after="0" w:line="276" w:lineRule="auto"/>
        <w:jc w:val="both"/>
        <w:rPr>
          <w:rFonts w:ascii="Times New Roman" w:hAnsi="Times New Roman" w:cs="Times New Roman"/>
          <w:lang w:val="es-ES"/>
        </w:rPr>
      </w:pPr>
    </w:p>
    <w:p w14:paraId="7D2384B5" w14:textId="2E31CC9E" w:rsidR="00EE35D6" w:rsidRPr="00784288" w:rsidRDefault="00EE35D6" w:rsidP="005F0D99">
      <w:pPr>
        <w:spacing w:after="0" w:line="276" w:lineRule="auto"/>
        <w:jc w:val="both"/>
        <w:rPr>
          <w:rFonts w:ascii="Times New Roman" w:hAnsi="Times New Roman" w:cs="Times New Roman"/>
          <w:lang w:val="es-ES"/>
        </w:rPr>
      </w:pPr>
      <w:r w:rsidRPr="00784288">
        <w:rPr>
          <w:rFonts w:ascii="Times New Roman" w:hAnsi="Times New Roman" w:cs="Times New Roman"/>
          <w:lang w:val="es-ES"/>
        </w:rPr>
        <w:t xml:space="preserve">En este tipo de Estado se consagran en la </w:t>
      </w:r>
      <w:r w:rsidRPr="00784288">
        <w:rPr>
          <w:rFonts w:ascii="Times New Roman" w:hAnsi="Times New Roman" w:cs="Times New Roman"/>
          <w:b/>
          <w:lang w:val="es-ES"/>
        </w:rPr>
        <w:t>Constitución Política</w:t>
      </w:r>
      <w:r w:rsidRPr="00784288">
        <w:rPr>
          <w:rFonts w:ascii="Times New Roman" w:hAnsi="Times New Roman" w:cs="Times New Roman"/>
          <w:lang w:val="es-ES"/>
        </w:rPr>
        <w:t xml:space="preserve"> los </w:t>
      </w:r>
      <w:r w:rsidRPr="00784288">
        <w:rPr>
          <w:rFonts w:ascii="Times New Roman" w:hAnsi="Times New Roman" w:cs="Times New Roman"/>
          <w:b/>
          <w:lang w:val="es-ES"/>
        </w:rPr>
        <w:t>principios</w:t>
      </w:r>
      <w:r w:rsidRPr="00784288">
        <w:rPr>
          <w:rFonts w:ascii="Times New Roman" w:hAnsi="Times New Roman" w:cs="Times New Roman"/>
          <w:lang w:val="es-ES"/>
        </w:rPr>
        <w:t xml:space="preserve"> que le dan forma a la </w:t>
      </w:r>
      <w:r w:rsidRPr="00784288">
        <w:rPr>
          <w:rFonts w:ascii="Times New Roman" w:hAnsi="Times New Roman" w:cs="Times New Roman"/>
          <w:b/>
          <w:lang w:val="es-ES"/>
        </w:rPr>
        <w:t>democracia</w:t>
      </w:r>
      <w:r w:rsidRPr="00784288">
        <w:rPr>
          <w:rFonts w:ascii="Times New Roman" w:hAnsi="Times New Roman" w:cs="Times New Roman"/>
          <w:lang w:val="es-ES"/>
        </w:rPr>
        <w:t xml:space="preserve">. Pero no solo la democracia como posibilidad de elegir a los gobernantes sino como </w:t>
      </w:r>
      <w:r w:rsidRPr="00784288">
        <w:rPr>
          <w:rFonts w:ascii="Times New Roman" w:hAnsi="Times New Roman" w:cs="Times New Roman"/>
          <w:b/>
          <w:lang w:val="es-ES"/>
        </w:rPr>
        <w:t>posibilidad de coexistencia de la pluralidad de individuos y grupos</w:t>
      </w:r>
      <w:r w:rsidRPr="00784288">
        <w:rPr>
          <w:rFonts w:ascii="Times New Roman" w:hAnsi="Times New Roman" w:cs="Times New Roman"/>
          <w:lang w:val="es-ES"/>
        </w:rPr>
        <w:t xml:space="preserve">. Hacer posible esta realidad es la tarea de la Constitución que se convierte en norma jurídica que busca </w:t>
      </w:r>
      <w:del w:id="1193" w:author="EUGENIA ARCE" w:date="2015-08-24T01:21:00Z">
        <w:r w:rsidRPr="00784288">
          <w:rPr>
            <w:rFonts w:ascii="Times New Roman" w:hAnsi="Times New Roman" w:cs="Times New Roman"/>
            <w:lang w:val="es-ES"/>
          </w:rPr>
          <w:delText>configura</w:delText>
        </w:r>
      </w:del>
      <w:ins w:id="1194" w:author="EUGENIA ARCE" w:date="2015-08-24T01:21:00Z">
        <w:r w:rsidRPr="00784288">
          <w:rPr>
            <w:rFonts w:ascii="Times New Roman" w:hAnsi="Times New Roman" w:cs="Times New Roman"/>
            <w:lang w:val="es-ES"/>
          </w:rPr>
          <w:t>configura</w:t>
        </w:r>
        <w:r w:rsidR="00597066">
          <w:rPr>
            <w:rFonts w:ascii="Times New Roman" w:hAnsi="Times New Roman" w:cs="Times New Roman"/>
            <w:lang w:val="es-ES"/>
          </w:rPr>
          <w:t>r</w:t>
        </w:r>
      </w:ins>
      <w:r w:rsidRPr="00784288">
        <w:rPr>
          <w:rFonts w:ascii="Times New Roman" w:hAnsi="Times New Roman" w:cs="Times New Roman"/>
          <w:lang w:val="es-ES"/>
        </w:rPr>
        <w:t xml:space="preserve"> las relaciones sociales a través de la </w:t>
      </w:r>
      <w:del w:id="1195" w:author="EUGENIA ARCE" w:date="2015-08-24T01:21:00Z">
        <w:r w:rsidRPr="00784288">
          <w:rPr>
            <w:rFonts w:ascii="Times New Roman" w:hAnsi="Times New Roman" w:cs="Times New Roman"/>
            <w:lang w:val="es-ES"/>
          </w:rPr>
          <w:delText>concreción</w:delText>
        </w:r>
      </w:del>
      <w:ins w:id="1196" w:author="EUGENIA ARCE" w:date="2015-08-24T01:21:00Z">
        <w:r w:rsidR="00597066">
          <w:rPr>
            <w:rFonts w:ascii="Times New Roman" w:hAnsi="Times New Roman" w:cs="Times New Roman"/>
            <w:lang w:val="es-ES"/>
          </w:rPr>
          <w:t>realización</w:t>
        </w:r>
      </w:ins>
      <w:r w:rsidRPr="00784288">
        <w:rPr>
          <w:rFonts w:ascii="Times New Roman" w:hAnsi="Times New Roman" w:cs="Times New Roman"/>
          <w:lang w:val="es-ES"/>
        </w:rPr>
        <w:t xml:space="preserve"> de los derechos</w:t>
      </w:r>
      <w:r w:rsidR="00573121" w:rsidRPr="00784288">
        <w:rPr>
          <w:rFonts w:ascii="Times New Roman" w:hAnsi="Times New Roman" w:cs="Times New Roman"/>
          <w:lang w:val="es-ES"/>
        </w:rPr>
        <w:t xml:space="preserve"> y del respeto de la diferencia como riqueza social.</w:t>
      </w:r>
    </w:p>
    <w:p w14:paraId="1D16D1A0" w14:textId="77777777" w:rsidR="00573121" w:rsidRPr="00784288" w:rsidRDefault="00573121" w:rsidP="005F0D99">
      <w:pPr>
        <w:spacing w:after="0" w:line="276" w:lineRule="auto"/>
        <w:jc w:val="both"/>
        <w:rPr>
          <w:rFonts w:ascii="Times New Roman" w:hAnsi="Times New Roman" w:cs="Times New Roman"/>
          <w:lang w:val="es-ES"/>
        </w:rPr>
      </w:pPr>
    </w:p>
    <w:tbl>
      <w:tblPr>
        <w:tblStyle w:val="Tablaconcuadrcula"/>
        <w:tblW w:w="0" w:type="auto"/>
        <w:tblLayout w:type="fixed"/>
        <w:tblLook w:val="04A0" w:firstRow="1" w:lastRow="0" w:firstColumn="1" w:lastColumn="0" w:noHBand="0" w:noVBand="1"/>
      </w:tblPr>
      <w:tblGrid>
        <w:gridCol w:w="1809"/>
        <w:gridCol w:w="7245"/>
      </w:tblGrid>
      <w:tr w:rsidR="00573121" w:rsidRPr="00784288" w14:paraId="68C53231" w14:textId="77777777" w:rsidTr="005E2E52">
        <w:tc>
          <w:tcPr>
            <w:tcW w:w="9054" w:type="dxa"/>
            <w:gridSpan w:val="2"/>
            <w:shd w:val="clear" w:color="auto" w:fill="0D0D0D" w:themeFill="text1" w:themeFillTint="F2"/>
          </w:tcPr>
          <w:p w14:paraId="2C0F79ED" w14:textId="77777777" w:rsidR="00573121" w:rsidRPr="00784288" w:rsidRDefault="00573121" w:rsidP="005E2E52">
            <w:pPr>
              <w:spacing w:line="276" w:lineRule="auto"/>
              <w:jc w:val="center"/>
              <w:rPr>
                <w:rFonts w:ascii="Times New Roman" w:hAnsi="Times New Roman" w:cs="Times New Roman"/>
                <w:b/>
                <w:sz w:val="24"/>
                <w:szCs w:val="24"/>
              </w:rPr>
            </w:pPr>
            <w:r w:rsidRPr="00784288">
              <w:rPr>
                <w:rFonts w:ascii="Times New Roman" w:hAnsi="Times New Roman" w:cs="Times New Roman"/>
                <w:b/>
                <w:sz w:val="24"/>
                <w:szCs w:val="24"/>
              </w:rPr>
              <w:t>Imagen (fotografía, gráfica o ilustración)</w:t>
            </w:r>
          </w:p>
        </w:tc>
      </w:tr>
      <w:tr w:rsidR="00573121" w:rsidRPr="00784288" w14:paraId="055E71AF" w14:textId="77777777" w:rsidTr="005E2E52">
        <w:tc>
          <w:tcPr>
            <w:tcW w:w="1809" w:type="dxa"/>
          </w:tcPr>
          <w:p w14:paraId="70236B5F" w14:textId="77777777" w:rsidR="00573121" w:rsidRPr="00784288" w:rsidRDefault="00573121" w:rsidP="005E2E52">
            <w:pPr>
              <w:spacing w:line="276" w:lineRule="auto"/>
              <w:jc w:val="both"/>
              <w:rPr>
                <w:rFonts w:ascii="Times New Roman" w:hAnsi="Times New Roman" w:cs="Times New Roman"/>
                <w:b/>
                <w:sz w:val="24"/>
                <w:szCs w:val="24"/>
              </w:rPr>
            </w:pPr>
            <w:r w:rsidRPr="00784288">
              <w:rPr>
                <w:rFonts w:ascii="Times New Roman" w:hAnsi="Times New Roman" w:cs="Times New Roman"/>
                <w:b/>
                <w:sz w:val="24"/>
                <w:szCs w:val="24"/>
              </w:rPr>
              <w:t>Código</w:t>
            </w:r>
          </w:p>
        </w:tc>
        <w:tc>
          <w:tcPr>
            <w:tcW w:w="7245" w:type="dxa"/>
          </w:tcPr>
          <w:p w14:paraId="19DB1918" w14:textId="0BE24F01" w:rsidR="00573121" w:rsidRPr="00784288" w:rsidRDefault="00573121" w:rsidP="005E2E52">
            <w:pPr>
              <w:spacing w:line="276" w:lineRule="auto"/>
              <w:jc w:val="both"/>
              <w:rPr>
                <w:rFonts w:ascii="Times New Roman" w:hAnsi="Times New Roman" w:cs="Times New Roman"/>
                <w:b/>
                <w:sz w:val="24"/>
                <w:szCs w:val="24"/>
              </w:rPr>
            </w:pPr>
            <w:r w:rsidRPr="00784288">
              <w:rPr>
                <w:rFonts w:ascii="Times New Roman" w:hAnsi="Times New Roman" w:cs="Times New Roman"/>
                <w:sz w:val="24"/>
                <w:szCs w:val="24"/>
              </w:rPr>
              <w:t>CS_G07_09_IMG25</w:t>
            </w:r>
          </w:p>
        </w:tc>
      </w:tr>
      <w:tr w:rsidR="00573121" w:rsidRPr="00784288" w14:paraId="76BF1E2F" w14:textId="77777777" w:rsidTr="005E2E52">
        <w:tc>
          <w:tcPr>
            <w:tcW w:w="1809" w:type="dxa"/>
          </w:tcPr>
          <w:p w14:paraId="133BF063" w14:textId="77777777" w:rsidR="00573121" w:rsidRPr="00784288" w:rsidRDefault="00573121" w:rsidP="005E2E52">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Descripción</w:t>
            </w:r>
          </w:p>
        </w:tc>
        <w:tc>
          <w:tcPr>
            <w:tcW w:w="7245" w:type="dxa"/>
          </w:tcPr>
          <w:p w14:paraId="7D81C713" w14:textId="3185508A" w:rsidR="00573121" w:rsidRPr="00784288" w:rsidRDefault="00573121" w:rsidP="00573121">
            <w:pPr>
              <w:spacing w:line="276" w:lineRule="auto"/>
              <w:jc w:val="both"/>
              <w:rPr>
                <w:rFonts w:ascii="Times New Roman" w:hAnsi="Times New Roman" w:cs="Times New Roman"/>
                <w:sz w:val="24"/>
                <w:szCs w:val="24"/>
                <w:lang w:val="es-ES"/>
              </w:rPr>
            </w:pPr>
            <w:r w:rsidRPr="00784288">
              <w:rPr>
                <w:rFonts w:ascii="Times New Roman" w:hAnsi="Times New Roman" w:cs="Times New Roman"/>
                <w:sz w:val="24"/>
                <w:szCs w:val="24"/>
                <w:lang w:val="es-ES"/>
              </w:rPr>
              <w:t>La democracia contemporánea: pluralismo.</w:t>
            </w:r>
          </w:p>
        </w:tc>
      </w:tr>
      <w:tr w:rsidR="00573121" w:rsidRPr="00784288" w14:paraId="7DD527FA" w14:textId="77777777" w:rsidTr="005E2E52">
        <w:tc>
          <w:tcPr>
            <w:tcW w:w="1809" w:type="dxa"/>
          </w:tcPr>
          <w:p w14:paraId="1CF5DBB3" w14:textId="77777777" w:rsidR="00573121" w:rsidRPr="00784288" w:rsidRDefault="00573121" w:rsidP="005E2E52">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Código Shutterstock</w:t>
            </w:r>
          </w:p>
        </w:tc>
        <w:tc>
          <w:tcPr>
            <w:tcW w:w="7245" w:type="dxa"/>
          </w:tcPr>
          <w:p w14:paraId="1EFA27CA" w14:textId="626F9D41" w:rsidR="00573121" w:rsidRPr="00784288" w:rsidRDefault="00573121" w:rsidP="005E2E52">
            <w:pPr>
              <w:spacing w:line="276" w:lineRule="auto"/>
              <w:jc w:val="both"/>
              <w:rPr>
                <w:rFonts w:ascii="Times New Roman" w:hAnsi="Times New Roman" w:cs="Times New Roman"/>
                <w:sz w:val="24"/>
                <w:szCs w:val="24"/>
              </w:rPr>
            </w:pPr>
          </w:p>
        </w:tc>
      </w:tr>
      <w:tr w:rsidR="00784288" w:rsidRPr="00784288" w14:paraId="6316E9FE" w14:textId="77777777" w:rsidTr="005E2E52">
        <w:tc>
          <w:tcPr>
            <w:tcW w:w="1809" w:type="dxa"/>
          </w:tcPr>
          <w:p w14:paraId="756B997A" w14:textId="77777777" w:rsidR="00573121" w:rsidRPr="00784288" w:rsidRDefault="00573121" w:rsidP="005E2E52">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Pie de imagen</w:t>
            </w:r>
          </w:p>
        </w:tc>
        <w:tc>
          <w:tcPr>
            <w:tcW w:w="7245" w:type="dxa"/>
          </w:tcPr>
          <w:p w14:paraId="3BEBE0AC" w14:textId="1B600348" w:rsidR="00573121" w:rsidRPr="00784288" w:rsidRDefault="00573121" w:rsidP="000C132E">
            <w:pPr>
              <w:spacing w:line="276" w:lineRule="auto"/>
              <w:jc w:val="both"/>
              <w:rPr>
                <w:rFonts w:ascii="Times New Roman" w:hAnsi="Times New Roman" w:cs="Times New Roman"/>
                <w:sz w:val="24"/>
                <w:szCs w:val="24"/>
              </w:rPr>
            </w:pPr>
            <w:r w:rsidRPr="00784288">
              <w:rPr>
                <w:rFonts w:ascii="Times New Roman" w:hAnsi="Times New Roman" w:cs="Times New Roman"/>
                <w:sz w:val="24"/>
                <w:szCs w:val="24"/>
              </w:rPr>
              <w:t xml:space="preserve">Muchos son los campos que el pluralismo reclama: desde las opciones religiosas hasta la elección de profesión u oficio. La convivencia </w:t>
            </w:r>
            <w:del w:id="1197" w:author="EUGENIA ARCE" w:date="2015-08-24T01:21:00Z">
              <w:r w:rsidRPr="00784288">
                <w:rPr>
                  <w:rFonts w:ascii="Times New Roman" w:hAnsi="Times New Roman" w:cs="Times New Roman"/>
                  <w:sz w:val="24"/>
                  <w:szCs w:val="24"/>
                </w:rPr>
                <w:delText xml:space="preserve">es lo que </w:delText>
              </w:r>
            </w:del>
            <w:r w:rsidRPr="00784288">
              <w:rPr>
                <w:rFonts w:ascii="Times New Roman" w:hAnsi="Times New Roman" w:cs="Times New Roman"/>
                <w:sz w:val="24"/>
                <w:szCs w:val="24"/>
              </w:rPr>
              <w:t xml:space="preserve">se reclama y </w:t>
            </w:r>
            <w:del w:id="1198" w:author="EUGENIA ARCE" w:date="2015-08-24T01:21:00Z">
              <w:r w:rsidRPr="00784288">
                <w:rPr>
                  <w:rFonts w:ascii="Times New Roman" w:hAnsi="Times New Roman" w:cs="Times New Roman"/>
                  <w:sz w:val="24"/>
                  <w:szCs w:val="24"/>
                </w:rPr>
                <w:delText xml:space="preserve">que </w:delText>
              </w:r>
            </w:del>
            <w:r w:rsidRPr="00784288">
              <w:rPr>
                <w:rFonts w:ascii="Times New Roman" w:hAnsi="Times New Roman" w:cs="Times New Roman"/>
                <w:sz w:val="24"/>
                <w:szCs w:val="24"/>
              </w:rPr>
              <w:t>lleva al principio liberal de la tolerancia.</w:t>
            </w:r>
          </w:p>
        </w:tc>
      </w:tr>
    </w:tbl>
    <w:p w14:paraId="0E7B0065" w14:textId="77777777" w:rsidR="00573121" w:rsidRPr="00784288" w:rsidRDefault="00573121" w:rsidP="005F0D99">
      <w:pPr>
        <w:spacing w:after="0" w:line="276" w:lineRule="auto"/>
        <w:jc w:val="both"/>
        <w:rPr>
          <w:rFonts w:ascii="Times New Roman" w:hAnsi="Times New Roman" w:cs="Times New Roman"/>
          <w:lang w:val="es-ES"/>
        </w:rPr>
      </w:pPr>
    </w:p>
    <w:p w14:paraId="3697EB1D" w14:textId="1DE0882E" w:rsidR="00EE35D6" w:rsidRPr="00784288" w:rsidRDefault="00EE35D6" w:rsidP="005F0D99">
      <w:pPr>
        <w:spacing w:after="0" w:line="276" w:lineRule="auto"/>
        <w:jc w:val="both"/>
        <w:rPr>
          <w:rFonts w:ascii="Times New Roman" w:hAnsi="Times New Roman" w:cs="Times New Roman"/>
          <w:lang w:val="es-ES"/>
        </w:rPr>
      </w:pPr>
      <w:r w:rsidRPr="00784288">
        <w:rPr>
          <w:rFonts w:ascii="Times New Roman" w:hAnsi="Times New Roman" w:cs="Times New Roman"/>
          <w:lang w:val="es-ES"/>
        </w:rPr>
        <w:t xml:space="preserve">Ejemplos de este constitucionalismo lo vemos en las </w:t>
      </w:r>
      <w:del w:id="1199" w:author="EUGENIA ARCE" w:date="2015-08-24T01:21:00Z">
        <w:r w:rsidRPr="00784288">
          <w:rPr>
            <w:rFonts w:ascii="Times New Roman" w:hAnsi="Times New Roman" w:cs="Times New Roman"/>
            <w:b/>
            <w:lang w:val="es-ES"/>
          </w:rPr>
          <w:delText>constituciones</w:delText>
        </w:r>
      </w:del>
      <w:ins w:id="1200" w:author="EUGENIA ARCE" w:date="2015-08-24T01:21:00Z">
        <w:r w:rsidR="000C132E">
          <w:rPr>
            <w:rFonts w:ascii="Times New Roman" w:hAnsi="Times New Roman" w:cs="Times New Roman"/>
            <w:b/>
            <w:lang w:val="es-ES"/>
          </w:rPr>
          <w:t>C</w:t>
        </w:r>
        <w:r w:rsidRPr="00784288">
          <w:rPr>
            <w:rFonts w:ascii="Times New Roman" w:hAnsi="Times New Roman" w:cs="Times New Roman"/>
            <w:b/>
            <w:lang w:val="es-ES"/>
          </w:rPr>
          <w:t>onstituciones</w:t>
        </w:r>
      </w:ins>
      <w:r w:rsidRPr="00784288">
        <w:rPr>
          <w:rFonts w:ascii="Times New Roman" w:hAnsi="Times New Roman" w:cs="Times New Roman"/>
          <w:b/>
          <w:lang w:val="es-ES"/>
        </w:rPr>
        <w:t xml:space="preserve"> de Francia</w:t>
      </w:r>
      <w:r w:rsidRPr="00784288">
        <w:rPr>
          <w:rFonts w:ascii="Times New Roman" w:hAnsi="Times New Roman" w:cs="Times New Roman"/>
          <w:lang w:val="es-ES"/>
        </w:rPr>
        <w:t xml:space="preserve"> (1946, 1958</w:t>
      </w:r>
      <w:del w:id="1201" w:author="EUGENIA ARCE" w:date="2015-08-24T01:21:00Z">
        <w:r w:rsidRPr="00784288">
          <w:rPr>
            <w:rFonts w:ascii="Times New Roman" w:hAnsi="Times New Roman" w:cs="Times New Roman"/>
            <w:lang w:val="es-ES"/>
          </w:rPr>
          <w:delText>,</w:delText>
        </w:r>
      </w:del>
      <w:ins w:id="1202" w:author="EUGENIA ARCE" w:date="2015-08-24T01:21:00Z">
        <w:r w:rsidR="000C132E">
          <w:rPr>
            <w:rFonts w:ascii="Times New Roman" w:hAnsi="Times New Roman" w:cs="Times New Roman"/>
            <w:lang w:val="es-ES"/>
          </w:rPr>
          <w:t>)</w:t>
        </w:r>
        <w:r w:rsidRPr="00784288">
          <w:rPr>
            <w:rFonts w:ascii="Times New Roman" w:hAnsi="Times New Roman" w:cs="Times New Roman"/>
            <w:lang w:val="es-ES"/>
          </w:rPr>
          <w:t>,</w:t>
        </w:r>
      </w:ins>
      <w:r w:rsidRPr="00784288">
        <w:rPr>
          <w:rFonts w:ascii="Times New Roman" w:hAnsi="Times New Roman" w:cs="Times New Roman"/>
          <w:lang w:val="es-ES"/>
        </w:rPr>
        <w:t xml:space="preserve"> </w:t>
      </w:r>
      <w:r w:rsidRPr="00784288">
        <w:rPr>
          <w:rFonts w:ascii="Times New Roman" w:hAnsi="Times New Roman" w:cs="Times New Roman"/>
          <w:b/>
          <w:lang w:val="es-ES"/>
        </w:rPr>
        <w:t>Italia</w:t>
      </w:r>
      <w:r w:rsidRPr="00784288">
        <w:rPr>
          <w:rFonts w:ascii="Times New Roman" w:hAnsi="Times New Roman" w:cs="Times New Roman"/>
          <w:lang w:val="es-ES"/>
        </w:rPr>
        <w:t xml:space="preserve"> (1947), </w:t>
      </w:r>
      <w:r w:rsidRPr="00784288">
        <w:rPr>
          <w:rFonts w:ascii="Times New Roman" w:hAnsi="Times New Roman" w:cs="Times New Roman"/>
          <w:b/>
          <w:lang w:val="es-ES"/>
        </w:rPr>
        <w:t>Alemania</w:t>
      </w:r>
      <w:r w:rsidRPr="00784288">
        <w:rPr>
          <w:rFonts w:ascii="Times New Roman" w:hAnsi="Times New Roman" w:cs="Times New Roman"/>
          <w:lang w:val="es-ES"/>
        </w:rPr>
        <w:t xml:space="preserve"> (1949, Ley Fundamental de la República Federal), </w:t>
      </w:r>
      <w:r w:rsidRPr="00784288">
        <w:rPr>
          <w:rFonts w:ascii="Times New Roman" w:hAnsi="Times New Roman" w:cs="Times New Roman"/>
          <w:b/>
          <w:lang w:val="es-ES"/>
        </w:rPr>
        <w:t>Portugal</w:t>
      </w:r>
      <w:r w:rsidR="000C132E">
        <w:rPr>
          <w:rFonts w:ascii="Times New Roman" w:hAnsi="Times New Roman" w:cs="Times New Roman"/>
          <w:lang w:val="es-ES"/>
        </w:rPr>
        <w:t xml:space="preserve"> (1976</w:t>
      </w:r>
      <w:del w:id="1203" w:author="EUGENIA ARCE" w:date="2015-08-24T01:21:00Z">
        <w:r w:rsidRPr="00784288">
          <w:rPr>
            <w:rFonts w:ascii="Times New Roman" w:hAnsi="Times New Roman" w:cs="Times New Roman"/>
            <w:lang w:val="es-ES"/>
          </w:rPr>
          <w:delText>),</w:delText>
        </w:r>
      </w:del>
      <w:ins w:id="1204" w:author="EUGENIA ARCE" w:date="2015-08-24T01:21:00Z">
        <w:r w:rsidR="000C132E">
          <w:rPr>
            <w:rFonts w:ascii="Times New Roman" w:hAnsi="Times New Roman" w:cs="Times New Roman"/>
            <w:lang w:val="es-ES"/>
          </w:rPr>
          <w:t>) y</w:t>
        </w:r>
      </w:ins>
      <w:r w:rsidRPr="00784288">
        <w:rPr>
          <w:rFonts w:ascii="Times New Roman" w:hAnsi="Times New Roman" w:cs="Times New Roman"/>
          <w:lang w:val="es-ES"/>
        </w:rPr>
        <w:t xml:space="preserve"> </w:t>
      </w:r>
      <w:r w:rsidRPr="00784288">
        <w:rPr>
          <w:rFonts w:ascii="Times New Roman" w:hAnsi="Times New Roman" w:cs="Times New Roman"/>
          <w:b/>
          <w:lang w:val="es-ES"/>
        </w:rPr>
        <w:t>España</w:t>
      </w:r>
      <w:r w:rsidRPr="00784288">
        <w:rPr>
          <w:rFonts w:ascii="Times New Roman" w:hAnsi="Times New Roman" w:cs="Times New Roman"/>
          <w:lang w:val="es-ES"/>
        </w:rPr>
        <w:t xml:space="preserve"> (1978</w:t>
      </w:r>
      <w:del w:id="1205" w:author="EUGENIA ARCE" w:date="2015-08-24T01:21:00Z">
        <w:r w:rsidRPr="00784288">
          <w:rPr>
            <w:rFonts w:ascii="Times New Roman" w:hAnsi="Times New Roman" w:cs="Times New Roman"/>
            <w:lang w:val="es-ES"/>
          </w:rPr>
          <w:delText>), por ejemplo.</w:delText>
        </w:r>
      </w:del>
      <w:ins w:id="1206" w:author="EUGENIA ARCE" w:date="2015-08-24T01:21:00Z">
        <w:r w:rsidR="000C132E">
          <w:rPr>
            <w:rFonts w:ascii="Times New Roman" w:hAnsi="Times New Roman" w:cs="Times New Roman"/>
            <w:lang w:val="es-ES"/>
          </w:rPr>
          <w:t>)</w:t>
        </w:r>
        <w:r w:rsidRPr="00784288">
          <w:rPr>
            <w:rFonts w:ascii="Times New Roman" w:hAnsi="Times New Roman" w:cs="Times New Roman"/>
            <w:lang w:val="es-ES"/>
          </w:rPr>
          <w:t>.</w:t>
        </w:r>
      </w:ins>
      <w:r w:rsidR="00573121" w:rsidRPr="00784288">
        <w:rPr>
          <w:rFonts w:ascii="Times New Roman" w:hAnsi="Times New Roman" w:cs="Times New Roman"/>
          <w:lang w:val="es-ES"/>
        </w:rPr>
        <w:t xml:space="preserve"> Igualmente </w:t>
      </w:r>
      <w:ins w:id="1207" w:author="EUGENIA ARCE" w:date="2015-08-24T01:21:00Z">
        <w:r w:rsidR="000C132E">
          <w:rPr>
            <w:rFonts w:ascii="Times New Roman" w:hAnsi="Times New Roman" w:cs="Times New Roman"/>
            <w:lang w:val="es-ES"/>
          </w:rPr>
          <w:t xml:space="preserve">en la </w:t>
        </w:r>
      </w:ins>
      <w:r w:rsidR="000C132E">
        <w:rPr>
          <w:rFonts w:ascii="Times New Roman" w:hAnsi="Times New Roman" w:cs="Times New Roman"/>
          <w:lang w:val="es-ES"/>
        </w:rPr>
        <w:t>de Colombia</w:t>
      </w:r>
      <w:del w:id="1208" w:author="EUGENIA ARCE" w:date="2015-08-24T01:21:00Z">
        <w:r w:rsidR="00573121" w:rsidRPr="00784288">
          <w:rPr>
            <w:rFonts w:ascii="Times New Roman" w:hAnsi="Times New Roman" w:cs="Times New Roman"/>
            <w:lang w:val="es-ES"/>
          </w:rPr>
          <w:delText>:</w:delText>
        </w:r>
      </w:del>
      <w:ins w:id="1209" w:author="EUGENIA ARCE" w:date="2015-08-24T01:21:00Z">
        <w:r w:rsidR="000C132E">
          <w:rPr>
            <w:rFonts w:ascii="Times New Roman" w:hAnsi="Times New Roman" w:cs="Times New Roman"/>
            <w:lang w:val="es-ES"/>
          </w:rPr>
          <w:t xml:space="preserve"> adoptada en</w:t>
        </w:r>
      </w:ins>
      <w:r w:rsidR="00573121" w:rsidRPr="00784288">
        <w:rPr>
          <w:rFonts w:ascii="Times New Roman" w:hAnsi="Times New Roman" w:cs="Times New Roman"/>
          <w:lang w:val="es-ES"/>
        </w:rPr>
        <w:t xml:space="preserve"> 1991.</w:t>
      </w:r>
    </w:p>
    <w:p w14:paraId="00BE2C59" w14:textId="77777777" w:rsidR="00573121" w:rsidRPr="005F0D99" w:rsidRDefault="00573121" w:rsidP="00573121">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959"/>
        <w:gridCol w:w="8095"/>
      </w:tblGrid>
      <w:tr w:rsidR="00573121" w:rsidRPr="005F0D99" w14:paraId="228413B3" w14:textId="77777777" w:rsidTr="005E2E52">
        <w:tc>
          <w:tcPr>
            <w:tcW w:w="9054" w:type="dxa"/>
            <w:gridSpan w:val="2"/>
            <w:shd w:val="clear" w:color="auto" w:fill="000000" w:themeFill="text1"/>
          </w:tcPr>
          <w:p w14:paraId="1AB81180" w14:textId="77777777" w:rsidR="00573121" w:rsidRPr="005F0D99" w:rsidRDefault="00573121" w:rsidP="005E2E52">
            <w:pPr>
              <w:spacing w:line="276" w:lineRule="auto"/>
              <w:jc w:val="center"/>
              <w:rPr>
                <w:rFonts w:ascii="Times New Roman" w:hAnsi="Times New Roman" w:cs="Times New Roman"/>
                <w:b/>
                <w:sz w:val="24"/>
                <w:szCs w:val="24"/>
              </w:rPr>
            </w:pPr>
            <w:r w:rsidRPr="005F0D99">
              <w:rPr>
                <w:rFonts w:ascii="Times New Roman" w:hAnsi="Times New Roman" w:cs="Times New Roman"/>
                <w:sz w:val="24"/>
                <w:szCs w:val="24"/>
              </w:rPr>
              <w:br w:type="page"/>
            </w:r>
            <w:r w:rsidRPr="005F0D99">
              <w:rPr>
                <w:rFonts w:ascii="Times New Roman" w:hAnsi="Times New Roman" w:cs="Times New Roman"/>
                <w:b/>
                <w:sz w:val="24"/>
                <w:szCs w:val="24"/>
              </w:rPr>
              <w:t>Practica: recurso nuevo</w:t>
            </w:r>
          </w:p>
        </w:tc>
      </w:tr>
      <w:tr w:rsidR="00573121" w:rsidRPr="005F0D99" w14:paraId="2D831170" w14:textId="77777777" w:rsidTr="005E2E52">
        <w:tc>
          <w:tcPr>
            <w:tcW w:w="959" w:type="dxa"/>
          </w:tcPr>
          <w:p w14:paraId="3FF481D9" w14:textId="77777777" w:rsidR="00573121" w:rsidRPr="005F0D99" w:rsidRDefault="00573121" w:rsidP="005E2E52">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8095" w:type="dxa"/>
          </w:tcPr>
          <w:p w14:paraId="22262C6D" w14:textId="77777777" w:rsidR="00573121" w:rsidRPr="005F0D99" w:rsidRDefault="00573121" w:rsidP="005E2E52">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XXX</w:t>
            </w:r>
          </w:p>
        </w:tc>
      </w:tr>
      <w:tr w:rsidR="00573121" w:rsidRPr="005F0D99" w14:paraId="488BDE6D" w14:textId="77777777" w:rsidTr="005E2E52">
        <w:tc>
          <w:tcPr>
            <w:tcW w:w="959" w:type="dxa"/>
          </w:tcPr>
          <w:p w14:paraId="1840C63D" w14:textId="77777777" w:rsidR="00573121" w:rsidRPr="005F0D99" w:rsidRDefault="00573121" w:rsidP="005E2E52">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Título</w:t>
            </w:r>
          </w:p>
        </w:tc>
        <w:tc>
          <w:tcPr>
            <w:tcW w:w="8095" w:type="dxa"/>
          </w:tcPr>
          <w:p w14:paraId="0801CFC1" w14:textId="219B7042" w:rsidR="00573121" w:rsidRPr="005F0D99" w:rsidRDefault="00573121" w:rsidP="00573121">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 xml:space="preserve">Refuerza tu aprendizaje: </w:t>
            </w:r>
            <w:r>
              <w:rPr>
                <w:rFonts w:ascii="Times New Roman" w:hAnsi="Times New Roman" w:cs="Times New Roman"/>
                <w:b/>
                <w:sz w:val="24"/>
                <w:szCs w:val="24"/>
              </w:rPr>
              <w:t>La democracia y el Estado</w:t>
            </w:r>
          </w:p>
        </w:tc>
      </w:tr>
      <w:tr w:rsidR="00573121" w:rsidRPr="005F0D99" w14:paraId="2CFCD097" w14:textId="77777777" w:rsidTr="005E2E52">
        <w:tc>
          <w:tcPr>
            <w:tcW w:w="959" w:type="dxa"/>
          </w:tcPr>
          <w:p w14:paraId="38E0E818" w14:textId="77777777" w:rsidR="00573121" w:rsidRPr="005F0D99" w:rsidRDefault="00573121" w:rsidP="005E2E52">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8095" w:type="dxa"/>
          </w:tcPr>
          <w:p w14:paraId="490DA4DE" w14:textId="77777777" w:rsidR="00F47C5D" w:rsidRDefault="00573121" w:rsidP="00573121">
            <w:pPr>
              <w:spacing w:line="276" w:lineRule="auto"/>
              <w:jc w:val="both"/>
              <w:rPr>
                <w:ins w:id="1210" w:author="EUGENIA ARCE" w:date="2015-08-24T01:21:00Z"/>
                <w:rFonts w:ascii="Times New Roman" w:hAnsi="Times New Roman" w:cs="Times New Roman"/>
                <w:sz w:val="24"/>
                <w:szCs w:val="24"/>
                <w:lang w:val="es-ES"/>
              </w:rPr>
            </w:pPr>
            <w:r>
              <w:rPr>
                <w:rFonts w:ascii="Times New Roman" w:hAnsi="Times New Roman" w:cs="Times New Roman"/>
                <w:sz w:val="24"/>
                <w:szCs w:val="24"/>
              </w:rPr>
              <w:t>Determina en un ensayo por qué es importante la democracia como forma de vida.</w:t>
            </w:r>
            <w:ins w:id="1211" w:author="EUGENIA ARCE" w:date="2015-08-24T01:21:00Z">
              <w:r w:rsidR="00F47C5D">
                <w:rPr>
                  <w:rFonts w:ascii="Times New Roman" w:hAnsi="Times New Roman" w:cs="Times New Roman"/>
                  <w:sz w:val="24"/>
                  <w:szCs w:val="24"/>
                  <w:lang w:val="es-ES"/>
                </w:rPr>
                <w:t xml:space="preserve"> </w:t>
              </w:r>
            </w:ins>
          </w:p>
          <w:p w14:paraId="1B9748AC" w14:textId="77777777" w:rsidR="00F47C5D" w:rsidRDefault="00F47C5D" w:rsidP="00573121">
            <w:pPr>
              <w:spacing w:line="276" w:lineRule="auto"/>
              <w:jc w:val="both"/>
              <w:rPr>
                <w:ins w:id="1212" w:author="EUGENIA ARCE" w:date="2015-08-24T01:21:00Z"/>
                <w:rFonts w:ascii="Times New Roman" w:hAnsi="Times New Roman" w:cs="Times New Roman"/>
                <w:sz w:val="24"/>
                <w:szCs w:val="24"/>
                <w:lang w:val="es-ES"/>
              </w:rPr>
            </w:pPr>
          </w:p>
          <w:p w14:paraId="2734BB29" w14:textId="374DE39C" w:rsidR="00573121" w:rsidRPr="005F0D99" w:rsidRDefault="00F47C5D" w:rsidP="00F47C5D">
            <w:pPr>
              <w:spacing w:line="276" w:lineRule="auto"/>
              <w:jc w:val="both"/>
              <w:rPr>
                <w:rFonts w:ascii="Times New Roman" w:hAnsi="Times New Roman" w:cs="Times New Roman"/>
                <w:sz w:val="24"/>
                <w:szCs w:val="24"/>
              </w:rPr>
            </w:pPr>
            <w:ins w:id="1213" w:author="EUGENIA ARCE" w:date="2015-08-24T01:21:00Z">
              <w:r>
                <w:rPr>
                  <w:rFonts w:ascii="Times New Roman" w:hAnsi="Times New Roman" w:cs="Times New Roman"/>
                  <w:sz w:val="24"/>
                  <w:szCs w:val="24"/>
                  <w:lang w:val="es-ES"/>
                </w:rPr>
                <w:t>Lee sobre</w:t>
              </w:r>
              <w:r w:rsidRPr="005F0D99">
                <w:rPr>
                  <w:rFonts w:ascii="Times New Roman" w:hAnsi="Times New Roman" w:cs="Times New Roman"/>
                  <w:sz w:val="24"/>
                  <w:szCs w:val="24"/>
                  <w:lang w:val="es-ES"/>
                </w:rPr>
                <w:t xml:space="preserve"> </w:t>
              </w:r>
              <w:r>
                <w:rPr>
                  <w:rFonts w:ascii="Times New Roman" w:hAnsi="Times New Roman" w:cs="Times New Roman"/>
                  <w:sz w:val="24"/>
                  <w:szCs w:val="24"/>
                  <w:lang w:val="es-ES"/>
                </w:rPr>
                <w:t>la democracia</w:t>
              </w:r>
              <w:r w:rsidRPr="00961C2B">
                <w:rPr>
                  <w:rFonts w:ascii="Times New Roman" w:hAnsi="Times New Roman" w:cs="Times New Roman"/>
                  <w:sz w:val="24"/>
                  <w:szCs w:val="24"/>
                  <w:lang w:val="es-ES"/>
                </w:rPr>
                <w:t xml:space="preserve"> </w:t>
              </w:r>
              <w:r>
                <w:rPr>
                  <w:rFonts w:ascii="Times New Roman" w:hAnsi="Times New Roman" w:cs="Times New Roman"/>
                  <w:sz w:val="24"/>
                  <w:szCs w:val="24"/>
                  <w:lang w:val="es-ES"/>
                </w:rPr>
                <w:t xml:space="preserve">en </w:t>
              </w:r>
              <w:r w:rsidR="00C8155C">
                <w:rPr>
                  <w:lang w:val="es-ES_tradnl"/>
                </w:rPr>
                <w:fldChar w:fldCharType="begin"/>
              </w:r>
              <w:r w:rsidR="00C8155C">
                <w:instrText xml:space="preserve"> HYPERLINK "http://www.mercaba.org/FICHAS/Capel/democracia.htm" </w:instrText>
              </w:r>
              <w:r w:rsidR="00C8155C">
                <w:rPr>
                  <w:sz w:val="24"/>
                  <w:szCs w:val="24"/>
                  <w:lang w:val="es-ES_tradnl"/>
                </w:rPr>
                <w:fldChar w:fldCharType="separate"/>
              </w:r>
              <w:r w:rsidRPr="00615208">
                <w:rPr>
                  <w:rStyle w:val="Hipervnculo"/>
                  <w:rFonts w:ascii="Times New Roman" w:hAnsi="Times New Roman" w:cs="Times New Roman"/>
                  <w:lang w:val="es-ES"/>
                </w:rPr>
                <w:t>www.mercaba.org/FICHAS/Capel/democracia.htm</w:t>
              </w:r>
              <w:r w:rsidR="00C8155C">
                <w:rPr>
                  <w:rStyle w:val="Hipervnculo"/>
                  <w:rFonts w:ascii="Times New Roman" w:hAnsi="Times New Roman" w:cs="Times New Roman"/>
                  <w:lang w:val="es-ES"/>
                </w:rPr>
                <w:fldChar w:fldCharType="end"/>
              </w:r>
              <w:r>
                <w:rPr>
                  <w:rFonts w:ascii="Times New Roman" w:hAnsi="Times New Roman" w:cs="Times New Roman"/>
                  <w:sz w:val="24"/>
                  <w:szCs w:val="24"/>
                  <w:lang w:val="es-ES"/>
                </w:rPr>
                <w:t xml:space="preserve"> </w:t>
              </w:r>
              <w:r w:rsidRPr="005F0D99">
                <w:rPr>
                  <w:rFonts w:ascii="Times New Roman" w:hAnsi="Times New Roman" w:cs="Times New Roman"/>
                  <w:sz w:val="24"/>
                  <w:szCs w:val="24"/>
                  <w:lang w:val="es-ES"/>
                </w:rPr>
                <w:t xml:space="preserve">y </w:t>
              </w:r>
              <w:r>
                <w:rPr>
                  <w:rFonts w:ascii="Times New Roman" w:hAnsi="Times New Roman" w:cs="Times New Roman"/>
                  <w:sz w:val="24"/>
                  <w:szCs w:val="24"/>
                  <w:lang w:val="es-ES"/>
                </w:rPr>
                <w:t>elabora</w:t>
              </w:r>
              <w:r w:rsidRPr="005F0D99">
                <w:rPr>
                  <w:rFonts w:ascii="Times New Roman" w:hAnsi="Times New Roman" w:cs="Times New Roman"/>
                  <w:sz w:val="24"/>
                  <w:szCs w:val="24"/>
                  <w:lang w:val="es-ES"/>
                </w:rPr>
                <w:t xml:space="preserve"> un ensayo </w:t>
              </w:r>
              <w:r>
                <w:rPr>
                  <w:rFonts w:ascii="Times New Roman" w:hAnsi="Times New Roman" w:cs="Times New Roman"/>
                  <w:sz w:val="24"/>
                  <w:szCs w:val="24"/>
                  <w:lang w:val="es-ES"/>
                </w:rPr>
                <w:t>en el cual se desarrolle la siguiente expresión</w:t>
              </w:r>
              <w:r w:rsidRPr="005F0D99">
                <w:rPr>
                  <w:rFonts w:ascii="Times New Roman" w:hAnsi="Times New Roman" w:cs="Times New Roman"/>
                  <w:sz w:val="24"/>
                  <w:szCs w:val="24"/>
                  <w:lang w:val="es-ES"/>
                </w:rPr>
                <w:t xml:space="preserve"> “</w:t>
              </w:r>
              <w:r w:rsidRPr="00573121">
                <w:rPr>
                  <w:rFonts w:ascii="Times New Roman" w:hAnsi="Times New Roman" w:cs="Times New Roman"/>
                  <w:sz w:val="24"/>
                  <w:szCs w:val="24"/>
                  <w:lang w:val="es-ES"/>
                </w:rPr>
                <w:t>La democracia es incompatible con el gobierno absoluto, cualquiera sea su titula</w:t>
              </w:r>
              <w:r>
                <w:rPr>
                  <w:rFonts w:ascii="Times New Roman" w:hAnsi="Times New Roman" w:cs="Times New Roman"/>
                  <w:sz w:val="24"/>
                  <w:szCs w:val="24"/>
                  <w:lang w:val="es-ES"/>
                </w:rPr>
                <w:t>r</w:t>
              </w:r>
              <w:r w:rsidRPr="005F0D99">
                <w:rPr>
                  <w:rFonts w:ascii="Times New Roman" w:hAnsi="Times New Roman" w:cs="Times New Roman"/>
                  <w:sz w:val="24"/>
                  <w:szCs w:val="24"/>
                  <w:lang w:val="es-ES"/>
                </w:rPr>
                <w:t>”.</w:t>
              </w:r>
            </w:ins>
          </w:p>
        </w:tc>
      </w:tr>
    </w:tbl>
    <w:p w14:paraId="5428C906" w14:textId="77777777" w:rsidR="007650CD" w:rsidRPr="005F0D99" w:rsidRDefault="007650CD" w:rsidP="005F0D99">
      <w:pPr>
        <w:spacing w:after="0" w:line="276" w:lineRule="auto"/>
        <w:jc w:val="both"/>
        <w:rPr>
          <w:rFonts w:ascii="Times New Roman" w:hAnsi="Times New Roman"/>
          <w:color w:val="E36C0A" w:themeColor="accent6" w:themeShade="BF"/>
          <w:rPrChange w:id="1214" w:author="EUGENIA ARCE" w:date="2015-08-24T01:21:00Z">
            <w:rPr>
              <w:rFonts w:ascii="Times New Roman" w:hAnsi="Times New Roman"/>
              <w:color w:val="E36C0A" w:themeColor="accent6" w:themeShade="BF"/>
              <w:lang w:val="es-ES"/>
            </w:rPr>
          </w:rPrChange>
        </w:rPr>
      </w:pPr>
    </w:p>
    <w:tbl>
      <w:tblPr>
        <w:tblStyle w:val="Tablaconcuadrcula"/>
        <w:tblW w:w="0" w:type="auto"/>
        <w:tblLook w:val="04A0" w:firstRow="1" w:lastRow="0" w:firstColumn="1" w:lastColumn="0" w:noHBand="0" w:noVBand="1"/>
      </w:tblPr>
      <w:tblGrid>
        <w:gridCol w:w="8978"/>
      </w:tblGrid>
      <w:tr w:rsidR="00573121" w:rsidRPr="005F0D99" w14:paraId="0BFEFCE8" w14:textId="77777777" w:rsidTr="005E2E52">
        <w:trPr>
          <w:del w:id="1215" w:author="EUGENIA ARCE" w:date="2015-08-24T01:21:00Z"/>
        </w:trPr>
        <w:tc>
          <w:tcPr>
            <w:tcW w:w="8978" w:type="dxa"/>
          </w:tcPr>
          <w:p w14:paraId="49D503C8" w14:textId="77777777" w:rsidR="00573121" w:rsidRPr="005F0D99" w:rsidRDefault="00573121" w:rsidP="00573121">
            <w:pPr>
              <w:spacing w:line="276" w:lineRule="auto"/>
              <w:jc w:val="both"/>
              <w:rPr>
                <w:del w:id="1216" w:author="EUGENIA ARCE" w:date="2015-08-24T01:21:00Z"/>
                <w:rFonts w:ascii="Times New Roman" w:hAnsi="Times New Roman" w:cs="Times New Roman"/>
                <w:sz w:val="24"/>
                <w:szCs w:val="24"/>
                <w:lang w:val="es-ES"/>
              </w:rPr>
            </w:pPr>
            <w:del w:id="1217" w:author="EUGENIA ARCE" w:date="2015-08-24T01:21:00Z">
              <w:r w:rsidRPr="005F0D99">
                <w:rPr>
                  <w:rFonts w:ascii="Times New Roman" w:hAnsi="Times New Roman" w:cs="Times New Roman"/>
                  <w:sz w:val="24"/>
                  <w:szCs w:val="24"/>
                  <w:lang w:val="es-ES"/>
                </w:rPr>
                <w:delText xml:space="preserve">Otra es leer </w:delText>
              </w:r>
              <w:r>
                <w:rPr>
                  <w:rFonts w:ascii="Times New Roman" w:hAnsi="Times New Roman" w:cs="Times New Roman"/>
                  <w:sz w:val="24"/>
                  <w:szCs w:val="24"/>
                  <w:lang w:val="es-ES"/>
                </w:rPr>
                <w:delText>la democracia</w:delText>
              </w:r>
              <w:r w:rsidRPr="00961C2B">
                <w:rPr>
                  <w:rFonts w:ascii="Times New Roman" w:hAnsi="Times New Roman" w:cs="Times New Roman"/>
                  <w:sz w:val="24"/>
                  <w:szCs w:val="24"/>
                  <w:lang w:val="es-ES"/>
                </w:rPr>
                <w:delText xml:space="preserve"> </w:delText>
              </w:r>
              <w:r w:rsidRPr="005F0D99">
                <w:rPr>
                  <w:rFonts w:ascii="Times New Roman" w:hAnsi="Times New Roman" w:cs="Times New Roman"/>
                  <w:sz w:val="24"/>
                  <w:szCs w:val="24"/>
                  <w:lang w:val="es-ES"/>
                </w:rPr>
                <w:delText>(</w:delText>
              </w:r>
              <w:r w:rsidRPr="00573121">
                <w:rPr>
                  <w:rFonts w:ascii="Times New Roman" w:hAnsi="Times New Roman" w:cs="Times New Roman"/>
                  <w:sz w:val="24"/>
                  <w:szCs w:val="24"/>
                  <w:lang w:val="es-ES"/>
                </w:rPr>
                <w:delText>http://www.mercaba.org/FICHAS/Capel/democracia.htm</w:delText>
              </w:r>
              <w:r w:rsidRPr="005F0D99">
                <w:rPr>
                  <w:rFonts w:ascii="Times New Roman" w:hAnsi="Times New Roman" w:cs="Times New Roman"/>
                  <w:sz w:val="24"/>
                  <w:szCs w:val="24"/>
                  <w:lang w:val="es-ES"/>
                </w:rPr>
                <w:delText xml:space="preserve">) y hacer un ensayo </w:delText>
              </w:r>
              <w:r>
                <w:rPr>
                  <w:rFonts w:ascii="Times New Roman" w:hAnsi="Times New Roman" w:cs="Times New Roman"/>
                  <w:sz w:val="24"/>
                  <w:szCs w:val="24"/>
                  <w:lang w:val="es-ES"/>
                </w:rPr>
                <w:delText>en el cual se desarrolle la siguiente expresión</w:delText>
              </w:r>
              <w:r w:rsidRPr="005F0D99">
                <w:rPr>
                  <w:rFonts w:ascii="Times New Roman" w:hAnsi="Times New Roman" w:cs="Times New Roman"/>
                  <w:sz w:val="24"/>
                  <w:szCs w:val="24"/>
                  <w:lang w:val="es-ES"/>
                </w:rPr>
                <w:delText xml:space="preserve"> “</w:delText>
              </w:r>
              <w:r w:rsidRPr="00573121">
                <w:rPr>
                  <w:rFonts w:ascii="Times New Roman" w:hAnsi="Times New Roman" w:cs="Times New Roman"/>
                  <w:sz w:val="24"/>
                  <w:szCs w:val="24"/>
                  <w:lang w:val="es-ES"/>
                </w:rPr>
                <w:delText>La democracia es incompatible con el gobierno absoluto, cualquiera sea su titula</w:delText>
              </w:r>
              <w:r>
                <w:rPr>
                  <w:rFonts w:ascii="Times New Roman" w:hAnsi="Times New Roman" w:cs="Times New Roman"/>
                  <w:sz w:val="24"/>
                  <w:szCs w:val="24"/>
                  <w:lang w:val="es-ES"/>
                </w:rPr>
                <w:delText>r</w:delText>
              </w:r>
              <w:r w:rsidRPr="005F0D99">
                <w:rPr>
                  <w:rFonts w:ascii="Times New Roman" w:hAnsi="Times New Roman" w:cs="Times New Roman"/>
                  <w:sz w:val="24"/>
                  <w:szCs w:val="24"/>
                  <w:lang w:val="es-ES"/>
                </w:rPr>
                <w:delText>”.</w:delText>
              </w:r>
            </w:del>
          </w:p>
        </w:tc>
      </w:tr>
    </w:tbl>
    <w:p w14:paraId="5038FD50" w14:textId="77777777" w:rsidR="007650CD" w:rsidRPr="005F0D99" w:rsidRDefault="007650CD" w:rsidP="005F0D99">
      <w:pPr>
        <w:spacing w:after="0" w:line="276" w:lineRule="auto"/>
        <w:jc w:val="both"/>
        <w:rPr>
          <w:del w:id="1218" w:author="EUGENIA ARCE" w:date="2015-08-24T01:21:00Z"/>
          <w:rFonts w:ascii="Times New Roman" w:hAnsi="Times New Roman" w:cs="Times New Roman"/>
          <w:color w:val="E36C0A" w:themeColor="accent6" w:themeShade="BF"/>
        </w:rPr>
      </w:pPr>
    </w:p>
    <w:p w14:paraId="408D2879" w14:textId="76752798" w:rsidR="002E0E90" w:rsidRPr="00573121" w:rsidRDefault="002E0E90" w:rsidP="005F0D99">
      <w:pPr>
        <w:spacing w:after="0" w:line="276" w:lineRule="auto"/>
        <w:jc w:val="both"/>
        <w:rPr>
          <w:rFonts w:ascii="Times New Roman" w:hAnsi="Times New Roman" w:cs="Times New Roman"/>
        </w:rPr>
      </w:pPr>
      <w:r w:rsidRPr="00573121">
        <w:rPr>
          <w:rFonts w:ascii="Times New Roman" w:hAnsi="Times New Roman" w:cs="Times New Roman"/>
        </w:rPr>
        <w:t xml:space="preserve">[SECCIÓN 2] </w:t>
      </w:r>
      <w:r w:rsidR="00F47C5D">
        <w:rPr>
          <w:rFonts w:ascii="Times New Roman" w:hAnsi="Times New Roman" w:cs="Times New Roman"/>
          <w:b/>
        </w:rPr>
        <w:t xml:space="preserve">1.4 </w:t>
      </w:r>
      <w:del w:id="1219" w:author="EUGENIA ARCE" w:date="2015-08-24T01:21:00Z">
        <w:r w:rsidRPr="00573121">
          <w:rPr>
            <w:rFonts w:ascii="Times New Roman" w:hAnsi="Times New Roman" w:cs="Times New Roman"/>
            <w:b/>
          </w:rPr>
          <w:delText>Formas</w:delText>
        </w:r>
      </w:del>
      <w:ins w:id="1220" w:author="EUGENIA ARCE" w:date="2015-08-24T01:21:00Z">
        <w:r w:rsidR="00F47C5D">
          <w:rPr>
            <w:rFonts w:ascii="Times New Roman" w:hAnsi="Times New Roman" w:cs="Times New Roman"/>
            <w:b/>
          </w:rPr>
          <w:t>Las formas</w:t>
        </w:r>
      </w:ins>
      <w:r w:rsidR="00F47C5D">
        <w:rPr>
          <w:rFonts w:ascii="Times New Roman" w:hAnsi="Times New Roman" w:cs="Times New Roman"/>
          <w:b/>
        </w:rPr>
        <w:t xml:space="preserve"> de Estado</w:t>
      </w:r>
      <w:del w:id="1221" w:author="EUGENIA ARCE" w:date="2015-08-24T01:21:00Z">
        <w:r w:rsidRPr="00573121">
          <w:rPr>
            <w:rFonts w:ascii="Times New Roman" w:hAnsi="Times New Roman" w:cs="Times New Roman"/>
            <w:b/>
          </w:rPr>
          <w:delText>.</w:delText>
        </w:r>
      </w:del>
    </w:p>
    <w:p w14:paraId="1BC71C16" w14:textId="77777777" w:rsidR="002E0E90" w:rsidRPr="00573121" w:rsidRDefault="002E0E90" w:rsidP="005F0D99">
      <w:pPr>
        <w:spacing w:after="0" w:line="276" w:lineRule="auto"/>
        <w:jc w:val="both"/>
        <w:rPr>
          <w:rFonts w:ascii="Times New Roman" w:hAnsi="Times New Roman" w:cs="Times New Roman"/>
          <w:lang w:val="es-ES"/>
        </w:rPr>
      </w:pPr>
    </w:p>
    <w:p w14:paraId="27A6C202" w14:textId="491AE36A" w:rsidR="00EE35D6" w:rsidRPr="00573121" w:rsidRDefault="002E0E90" w:rsidP="005F0D99">
      <w:pPr>
        <w:spacing w:after="0" w:line="276" w:lineRule="auto"/>
        <w:jc w:val="both"/>
        <w:rPr>
          <w:rFonts w:ascii="Times New Roman" w:hAnsi="Times New Roman" w:cs="Times New Roman"/>
          <w:lang w:val="es-ES"/>
        </w:rPr>
      </w:pPr>
      <w:r w:rsidRPr="00573121">
        <w:rPr>
          <w:rFonts w:ascii="Times New Roman" w:hAnsi="Times New Roman" w:cs="Times New Roman"/>
          <w:lang w:val="es-ES"/>
        </w:rPr>
        <w:t xml:space="preserve">Desde el surgimiento del </w:t>
      </w:r>
      <w:r w:rsidR="00F47C5D">
        <w:rPr>
          <w:rFonts w:ascii="Times New Roman" w:hAnsi="Times New Roman" w:cs="Times New Roman"/>
          <w:b/>
          <w:lang w:val="es-ES"/>
        </w:rPr>
        <w:t xml:space="preserve">Estado </w:t>
      </w:r>
      <w:del w:id="1222" w:author="EUGENIA ARCE" w:date="2015-08-24T01:21:00Z">
        <w:r w:rsidRPr="00573121">
          <w:rPr>
            <w:rFonts w:ascii="Times New Roman" w:hAnsi="Times New Roman" w:cs="Times New Roman"/>
            <w:b/>
            <w:lang w:val="es-ES"/>
          </w:rPr>
          <w:delText>Moderno</w:delText>
        </w:r>
      </w:del>
      <w:ins w:id="1223" w:author="EUGENIA ARCE" w:date="2015-08-24T01:21:00Z">
        <w:r w:rsidR="00F47C5D">
          <w:rPr>
            <w:rFonts w:ascii="Times New Roman" w:hAnsi="Times New Roman" w:cs="Times New Roman"/>
            <w:b/>
            <w:lang w:val="es-ES"/>
          </w:rPr>
          <w:t>m</w:t>
        </w:r>
        <w:r w:rsidRPr="00573121">
          <w:rPr>
            <w:rFonts w:ascii="Times New Roman" w:hAnsi="Times New Roman" w:cs="Times New Roman"/>
            <w:b/>
            <w:lang w:val="es-ES"/>
          </w:rPr>
          <w:t>oderno</w:t>
        </w:r>
      </w:ins>
      <w:r w:rsidRPr="00573121">
        <w:rPr>
          <w:rFonts w:ascii="Times New Roman" w:hAnsi="Times New Roman" w:cs="Times New Roman"/>
          <w:lang w:val="es-ES"/>
        </w:rPr>
        <w:t xml:space="preserve"> se discutió cuál debía ser la </w:t>
      </w:r>
      <w:r w:rsidRPr="00573121">
        <w:rPr>
          <w:rFonts w:ascii="Times New Roman" w:hAnsi="Times New Roman" w:cs="Times New Roman"/>
          <w:b/>
          <w:lang w:val="es-ES"/>
        </w:rPr>
        <w:t>forma</w:t>
      </w:r>
      <w:r w:rsidRPr="00573121">
        <w:rPr>
          <w:rFonts w:ascii="Times New Roman" w:hAnsi="Times New Roman" w:cs="Times New Roman"/>
          <w:lang w:val="es-ES"/>
        </w:rPr>
        <w:t xml:space="preserve"> que </w:t>
      </w:r>
      <w:r w:rsidR="00EE35D6" w:rsidRPr="00573121">
        <w:rPr>
          <w:rFonts w:ascii="Times New Roman" w:hAnsi="Times New Roman" w:cs="Times New Roman"/>
          <w:lang w:val="es-ES"/>
        </w:rPr>
        <w:t>adoptaría</w:t>
      </w:r>
      <w:r w:rsidRPr="00573121">
        <w:rPr>
          <w:rFonts w:ascii="Times New Roman" w:hAnsi="Times New Roman" w:cs="Times New Roman"/>
          <w:lang w:val="es-ES"/>
        </w:rPr>
        <w:t>. L</w:t>
      </w:r>
      <w:r w:rsidR="00F47C5D">
        <w:rPr>
          <w:rFonts w:ascii="Times New Roman" w:hAnsi="Times New Roman" w:cs="Times New Roman"/>
          <w:lang w:val="es-ES"/>
        </w:rPr>
        <w:t xml:space="preserve">a discusión giró en torno a la </w:t>
      </w:r>
      <w:del w:id="1224" w:author="EUGENIA ARCE" w:date="2015-08-24T01:21:00Z">
        <w:r w:rsidRPr="00573121">
          <w:rPr>
            <w:rFonts w:ascii="Times New Roman" w:hAnsi="Times New Roman" w:cs="Times New Roman"/>
            <w:lang w:val="es-ES"/>
          </w:rPr>
          <w:delText>“</w:delText>
        </w:r>
      </w:del>
      <w:r w:rsidRPr="00573121">
        <w:rPr>
          <w:rFonts w:ascii="Times New Roman" w:hAnsi="Times New Roman" w:cs="Times New Roman"/>
          <w:b/>
          <w:lang w:val="es-ES"/>
        </w:rPr>
        <w:t>forma del Estado</w:t>
      </w:r>
      <w:del w:id="1225" w:author="EUGENIA ARCE" w:date="2015-08-24T01:21:00Z">
        <w:r w:rsidRPr="00573121">
          <w:rPr>
            <w:rFonts w:ascii="Times New Roman" w:hAnsi="Times New Roman" w:cs="Times New Roman"/>
            <w:lang w:val="es-ES"/>
          </w:rPr>
          <w:delText>”.</w:delText>
        </w:r>
      </w:del>
      <w:ins w:id="1226" w:author="EUGENIA ARCE" w:date="2015-08-24T01:21:00Z">
        <w:r w:rsidRPr="00573121">
          <w:rPr>
            <w:rFonts w:ascii="Times New Roman" w:hAnsi="Times New Roman" w:cs="Times New Roman"/>
            <w:lang w:val="es-ES"/>
          </w:rPr>
          <w:t>.</w:t>
        </w:r>
      </w:ins>
      <w:r w:rsidRPr="00573121">
        <w:rPr>
          <w:rFonts w:ascii="Times New Roman" w:hAnsi="Times New Roman" w:cs="Times New Roman"/>
          <w:lang w:val="es-ES"/>
        </w:rPr>
        <w:t xml:space="preserve"> </w:t>
      </w:r>
      <w:r w:rsidR="00EE35D6" w:rsidRPr="00573121">
        <w:rPr>
          <w:rFonts w:ascii="Times New Roman" w:hAnsi="Times New Roman" w:cs="Times New Roman"/>
          <w:lang w:val="es-ES"/>
        </w:rPr>
        <w:t xml:space="preserve"> </w:t>
      </w:r>
      <w:r w:rsidRPr="00573121">
        <w:rPr>
          <w:rFonts w:ascii="Times New Roman" w:hAnsi="Times New Roman" w:cs="Times New Roman"/>
          <w:lang w:val="es-ES"/>
        </w:rPr>
        <w:t xml:space="preserve">El criterio para determinarlo se refirió al </w:t>
      </w:r>
      <w:r w:rsidRPr="00573121">
        <w:rPr>
          <w:rFonts w:ascii="Times New Roman" w:hAnsi="Times New Roman" w:cs="Times New Roman"/>
          <w:b/>
          <w:lang w:val="es-ES"/>
        </w:rPr>
        <w:t xml:space="preserve">modo en el cual se </w:t>
      </w:r>
      <w:r w:rsidR="00EE35D6" w:rsidRPr="00573121">
        <w:rPr>
          <w:rFonts w:ascii="Times New Roman" w:hAnsi="Times New Roman" w:cs="Times New Roman"/>
          <w:b/>
          <w:lang w:val="es-ES"/>
        </w:rPr>
        <w:t>distribuía</w:t>
      </w:r>
      <w:r w:rsidRPr="00573121">
        <w:rPr>
          <w:rFonts w:ascii="Times New Roman" w:hAnsi="Times New Roman" w:cs="Times New Roman"/>
          <w:b/>
          <w:lang w:val="es-ES"/>
        </w:rPr>
        <w:t xml:space="preserve"> el poder púb</w:t>
      </w:r>
      <w:r w:rsidR="00F47C5D">
        <w:rPr>
          <w:rFonts w:ascii="Times New Roman" w:hAnsi="Times New Roman" w:cs="Times New Roman"/>
          <w:b/>
          <w:lang w:val="es-ES"/>
        </w:rPr>
        <w:t>lico, y la actividad desplegada</w:t>
      </w:r>
      <w:del w:id="1227" w:author="EUGENIA ARCE" w:date="2015-08-24T01:21:00Z">
        <w:r w:rsidRPr="00573121">
          <w:rPr>
            <w:rFonts w:ascii="Times New Roman" w:hAnsi="Times New Roman" w:cs="Times New Roman"/>
            <w:b/>
            <w:lang w:val="es-ES"/>
          </w:rPr>
          <w:delText>,</w:delText>
        </w:r>
      </w:del>
      <w:r w:rsidRPr="00573121">
        <w:rPr>
          <w:rFonts w:ascii="Times New Roman" w:hAnsi="Times New Roman" w:cs="Times New Roman"/>
          <w:b/>
          <w:lang w:val="es-ES"/>
        </w:rPr>
        <w:t xml:space="preserve"> en relación </w:t>
      </w:r>
      <w:del w:id="1228" w:author="EUGENIA ARCE" w:date="2015-08-24T01:21:00Z">
        <w:r w:rsidRPr="00573121">
          <w:rPr>
            <w:rFonts w:ascii="Times New Roman" w:hAnsi="Times New Roman" w:cs="Times New Roman"/>
            <w:b/>
            <w:lang w:val="es-ES"/>
          </w:rPr>
          <w:delText>al</w:delText>
        </w:r>
      </w:del>
      <w:ins w:id="1229" w:author="EUGENIA ARCE" w:date="2015-08-24T01:21:00Z">
        <w:r w:rsidR="00F47C5D">
          <w:rPr>
            <w:rFonts w:ascii="Times New Roman" w:hAnsi="Times New Roman" w:cs="Times New Roman"/>
            <w:b/>
            <w:lang w:val="es-ES"/>
          </w:rPr>
          <w:t>con e</w:t>
        </w:r>
        <w:r w:rsidRPr="00573121">
          <w:rPr>
            <w:rFonts w:ascii="Times New Roman" w:hAnsi="Times New Roman" w:cs="Times New Roman"/>
            <w:b/>
            <w:lang w:val="es-ES"/>
          </w:rPr>
          <w:t>l</w:t>
        </w:r>
      </w:ins>
      <w:r w:rsidRPr="00573121">
        <w:rPr>
          <w:rFonts w:ascii="Times New Roman" w:hAnsi="Times New Roman" w:cs="Times New Roman"/>
          <w:b/>
          <w:lang w:val="es-ES"/>
        </w:rPr>
        <w:t xml:space="preserve"> territorio del Estado</w:t>
      </w:r>
      <w:r w:rsidRPr="00573121">
        <w:rPr>
          <w:rFonts w:ascii="Times New Roman" w:hAnsi="Times New Roman" w:cs="Times New Roman"/>
          <w:lang w:val="es-ES"/>
        </w:rPr>
        <w:t xml:space="preserve">. </w:t>
      </w:r>
    </w:p>
    <w:p w14:paraId="5EF7F4E2" w14:textId="77777777" w:rsidR="00EE35D6" w:rsidRPr="005F0D99" w:rsidRDefault="00EE35D6" w:rsidP="005F0D99">
      <w:pPr>
        <w:spacing w:after="0" w:line="276" w:lineRule="auto"/>
        <w:jc w:val="both"/>
        <w:rPr>
          <w:rFonts w:ascii="Times New Roman" w:hAnsi="Times New Roman" w:cs="Times New Roman"/>
          <w:color w:val="E36C0A" w:themeColor="accent6" w:themeShade="BF"/>
          <w:lang w:val="es-ES"/>
        </w:rPr>
      </w:pPr>
    </w:p>
    <w:p w14:paraId="74B69E5F" w14:textId="27932D6E" w:rsidR="002E0E90" w:rsidRPr="00784288" w:rsidRDefault="002E0E90" w:rsidP="005F0D99">
      <w:pPr>
        <w:spacing w:after="0" w:line="276" w:lineRule="auto"/>
        <w:jc w:val="both"/>
        <w:rPr>
          <w:rFonts w:ascii="Times New Roman" w:hAnsi="Times New Roman" w:cs="Times New Roman"/>
          <w:lang w:val="es-ES"/>
        </w:rPr>
      </w:pPr>
      <w:r w:rsidRPr="00784288">
        <w:rPr>
          <w:rFonts w:ascii="Times New Roman" w:hAnsi="Times New Roman" w:cs="Times New Roman"/>
          <w:lang w:val="es-ES"/>
        </w:rPr>
        <w:t xml:space="preserve">La relación entre ambos nos ayuda a determinar las formas: </w:t>
      </w:r>
      <w:del w:id="1230" w:author="EUGENIA ARCE" w:date="2015-08-24T01:21:00Z">
        <w:r w:rsidRPr="00784288">
          <w:rPr>
            <w:rFonts w:ascii="Times New Roman" w:hAnsi="Times New Roman" w:cs="Times New Roman"/>
            <w:b/>
            <w:lang w:val="es-ES"/>
          </w:rPr>
          <w:delText>Unitaria</w:delText>
        </w:r>
        <w:r w:rsidRPr="00784288">
          <w:rPr>
            <w:rFonts w:ascii="Times New Roman" w:hAnsi="Times New Roman" w:cs="Times New Roman"/>
            <w:lang w:val="es-ES"/>
          </w:rPr>
          <w:delText xml:space="preserve">, </w:delText>
        </w:r>
        <w:r w:rsidRPr="00784288">
          <w:rPr>
            <w:rFonts w:ascii="Times New Roman" w:hAnsi="Times New Roman" w:cs="Times New Roman"/>
            <w:b/>
            <w:lang w:val="es-ES"/>
          </w:rPr>
          <w:delText>Federal</w:delText>
        </w:r>
        <w:r w:rsidRPr="00784288">
          <w:rPr>
            <w:rFonts w:ascii="Times New Roman" w:hAnsi="Times New Roman" w:cs="Times New Roman"/>
            <w:lang w:val="es-ES"/>
          </w:rPr>
          <w:delText xml:space="preserve">, </w:delText>
        </w:r>
        <w:r w:rsidRPr="00784288">
          <w:rPr>
            <w:rFonts w:ascii="Times New Roman" w:hAnsi="Times New Roman" w:cs="Times New Roman"/>
            <w:b/>
            <w:lang w:val="es-ES"/>
          </w:rPr>
          <w:delText>Regional</w:delText>
        </w:r>
      </w:del>
      <w:ins w:id="1231" w:author="EUGENIA ARCE" w:date="2015-08-24T01:21:00Z">
        <w:r w:rsidR="00F47C5D">
          <w:rPr>
            <w:rFonts w:ascii="Times New Roman" w:hAnsi="Times New Roman" w:cs="Times New Roman"/>
            <w:b/>
            <w:lang w:val="es-ES"/>
          </w:rPr>
          <w:t>u</w:t>
        </w:r>
        <w:r w:rsidRPr="00784288">
          <w:rPr>
            <w:rFonts w:ascii="Times New Roman" w:hAnsi="Times New Roman" w:cs="Times New Roman"/>
            <w:b/>
            <w:lang w:val="es-ES"/>
          </w:rPr>
          <w:t>nitaria</w:t>
        </w:r>
        <w:r w:rsidRPr="00784288">
          <w:rPr>
            <w:rFonts w:ascii="Times New Roman" w:hAnsi="Times New Roman" w:cs="Times New Roman"/>
            <w:lang w:val="es-ES"/>
          </w:rPr>
          <w:t xml:space="preserve">, </w:t>
        </w:r>
        <w:r w:rsidR="00F47C5D">
          <w:rPr>
            <w:rFonts w:ascii="Times New Roman" w:hAnsi="Times New Roman" w:cs="Times New Roman"/>
            <w:b/>
            <w:lang w:val="es-ES"/>
          </w:rPr>
          <w:t>f</w:t>
        </w:r>
        <w:r w:rsidRPr="00784288">
          <w:rPr>
            <w:rFonts w:ascii="Times New Roman" w:hAnsi="Times New Roman" w:cs="Times New Roman"/>
            <w:b/>
            <w:lang w:val="es-ES"/>
          </w:rPr>
          <w:t>ederal</w:t>
        </w:r>
        <w:r w:rsidRPr="00784288">
          <w:rPr>
            <w:rFonts w:ascii="Times New Roman" w:hAnsi="Times New Roman" w:cs="Times New Roman"/>
            <w:lang w:val="es-ES"/>
          </w:rPr>
          <w:t xml:space="preserve">, </w:t>
        </w:r>
        <w:r w:rsidR="00F47C5D">
          <w:rPr>
            <w:rFonts w:ascii="Times New Roman" w:hAnsi="Times New Roman" w:cs="Times New Roman"/>
            <w:b/>
            <w:lang w:val="es-ES"/>
          </w:rPr>
          <w:t>r</w:t>
        </w:r>
        <w:r w:rsidRPr="00784288">
          <w:rPr>
            <w:rFonts w:ascii="Times New Roman" w:hAnsi="Times New Roman" w:cs="Times New Roman"/>
            <w:b/>
            <w:lang w:val="es-ES"/>
          </w:rPr>
          <w:t>egional</w:t>
        </w:r>
      </w:ins>
      <w:r w:rsidRPr="00784288">
        <w:rPr>
          <w:rFonts w:ascii="Times New Roman" w:hAnsi="Times New Roman" w:cs="Times New Roman"/>
          <w:lang w:val="es-ES"/>
        </w:rPr>
        <w:t xml:space="preserve">. </w:t>
      </w:r>
    </w:p>
    <w:p w14:paraId="1CE69574" w14:textId="77777777" w:rsidR="002E0E90" w:rsidRDefault="002E0E90"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784288" w:rsidRPr="00784288" w14:paraId="1F71FA45" w14:textId="77777777" w:rsidTr="005E2E52">
        <w:tc>
          <w:tcPr>
            <w:tcW w:w="9054" w:type="dxa"/>
            <w:gridSpan w:val="2"/>
            <w:shd w:val="clear" w:color="auto" w:fill="0D0D0D" w:themeFill="text1" w:themeFillTint="F2"/>
          </w:tcPr>
          <w:p w14:paraId="06DB2047" w14:textId="77777777" w:rsidR="00784288" w:rsidRPr="00784288" w:rsidRDefault="00784288" w:rsidP="005E2E52">
            <w:pPr>
              <w:spacing w:line="276" w:lineRule="auto"/>
              <w:jc w:val="center"/>
              <w:rPr>
                <w:rFonts w:ascii="Times New Roman" w:hAnsi="Times New Roman" w:cs="Times New Roman"/>
                <w:b/>
                <w:sz w:val="24"/>
                <w:szCs w:val="24"/>
              </w:rPr>
            </w:pPr>
            <w:r w:rsidRPr="00784288">
              <w:rPr>
                <w:rFonts w:ascii="Times New Roman" w:hAnsi="Times New Roman" w:cs="Times New Roman"/>
                <w:b/>
                <w:sz w:val="24"/>
                <w:szCs w:val="24"/>
              </w:rPr>
              <w:t>Imagen (fotografía, gráfica o ilustración)</w:t>
            </w:r>
          </w:p>
        </w:tc>
      </w:tr>
      <w:tr w:rsidR="00784288" w:rsidRPr="00784288" w14:paraId="0A608023" w14:textId="77777777" w:rsidTr="005E2E52">
        <w:tc>
          <w:tcPr>
            <w:tcW w:w="1809" w:type="dxa"/>
          </w:tcPr>
          <w:p w14:paraId="729ADE90" w14:textId="77777777" w:rsidR="00784288" w:rsidRPr="00784288" w:rsidRDefault="00784288" w:rsidP="005E2E52">
            <w:pPr>
              <w:spacing w:line="276" w:lineRule="auto"/>
              <w:jc w:val="both"/>
              <w:rPr>
                <w:rFonts w:ascii="Times New Roman" w:hAnsi="Times New Roman" w:cs="Times New Roman"/>
                <w:b/>
                <w:sz w:val="24"/>
                <w:szCs w:val="24"/>
              </w:rPr>
            </w:pPr>
            <w:r w:rsidRPr="00784288">
              <w:rPr>
                <w:rFonts w:ascii="Times New Roman" w:hAnsi="Times New Roman" w:cs="Times New Roman"/>
                <w:b/>
                <w:sz w:val="24"/>
                <w:szCs w:val="24"/>
              </w:rPr>
              <w:t>Código</w:t>
            </w:r>
          </w:p>
        </w:tc>
        <w:tc>
          <w:tcPr>
            <w:tcW w:w="7245" w:type="dxa"/>
          </w:tcPr>
          <w:p w14:paraId="3A592EAD" w14:textId="2F83323E" w:rsidR="00784288" w:rsidRPr="00784288" w:rsidRDefault="00784288" w:rsidP="005E2E52">
            <w:pPr>
              <w:spacing w:line="276" w:lineRule="auto"/>
              <w:jc w:val="both"/>
              <w:rPr>
                <w:rFonts w:ascii="Times New Roman" w:hAnsi="Times New Roman" w:cs="Times New Roman"/>
                <w:b/>
                <w:sz w:val="24"/>
                <w:szCs w:val="24"/>
              </w:rPr>
            </w:pPr>
            <w:r w:rsidRPr="00784288">
              <w:rPr>
                <w:rFonts w:ascii="Times New Roman" w:hAnsi="Times New Roman" w:cs="Times New Roman"/>
                <w:sz w:val="24"/>
                <w:szCs w:val="24"/>
              </w:rPr>
              <w:t>CS_G07_09_IMG2</w:t>
            </w:r>
            <w:r>
              <w:rPr>
                <w:rFonts w:ascii="Times New Roman" w:hAnsi="Times New Roman" w:cs="Times New Roman"/>
                <w:sz w:val="24"/>
                <w:szCs w:val="24"/>
              </w:rPr>
              <w:t>6</w:t>
            </w:r>
          </w:p>
        </w:tc>
      </w:tr>
      <w:tr w:rsidR="00784288" w:rsidRPr="00784288" w14:paraId="083F945E" w14:textId="77777777" w:rsidTr="005E2E52">
        <w:tc>
          <w:tcPr>
            <w:tcW w:w="1809" w:type="dxa"/>
          </w:tcPr>
          <w:p w14:paraId="332077A9" w14:textId="77777777" w:rsidR="00784288" w:rsidRPr="00784288" w:rsidRDefault="00784288" w:rsidP="005E2E52">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Descripción</w:t>
            </w:r>
          </w:p>
        </w:tc>
        <w:tc>
          <w:tcPr>
            <w:tcW w:w="7245" w:type="dxa"/>
          </w:tcPr>
          <w:p w14:paraId="7F9B6A07" w14:textId="39381EF9" w:rsidR="00784288" w:rsidRPr="00784288" w:rsidRDefault="00784288" w:rsidP="005E2E52">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Forma unitaria de Estado</w:t>
            </w:r>
            <w:r w:rsidRPr="00784288">
              <w:rPr>
                <w:rFonts w:ascii="Times New Roman" w:hAnsi="Times New Roman" w:cs="Times New Roman"/>
                <w:sz w:val="24"/>
                <w:szCs w:val="24"/>
                <w:lang w:val="es-ES"/>
              </w:rPr>
              <w:t>.</w:t>
            </w:r>
          </w:p>
        </w:tc>
      </w:tr>
      <w:tr w:rsidR="00784288" w:rsidRPr="00784288" w14:paraId="16459053" w14:textId="77777777" w:rsidTr="005E2E52">
        <w:tc>
          <w:tcPr>
            <w:tcW w:w="1809" w:type="dxa"/>
          </w:tcPr>
          <w:p w14:paraId="0A2B9D83" w14:textId="77777777" w:rsidR="00784288" w:rsidRPr="00784288" w:rsidRDefault="00784288" w:rsidP="005E2E52">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Código Shutterstock</w:t>
            </w:r>
          </w:p>
        </w:tc>
        <w:tc>
          <w:tcPr>
            <w:tcW w:w="7245" w:type="dxa"/>
          </w:tcPr>
          <w:p w14:paraId="46466961" w14:textId="5AB6A580" w:rsidR="00784288" w:rsidRPr="00784288" w:rsidRDefault="00784288" w:rsidP="005E2E52">
            <w:pPr>
              <w:spacing w:line="276" w:lineRule="auto"/>
              <w:jc w:val="both"/>
              <w:rPr>
                <w:rFonts w:ascii="Times New Roman" w:hAnsi="Times New Roman" w:cs="Times New Roman"/>
                <w:sz w:val="24"/>
                <w:szCs w:val="24"/>
              </w:rPr>
            </w:pPr>
            <w:r>
              <w:rPr>
                <w:rFonts w:ascii="Times New Roman" w:hAnsi="Times New Roman" w:cs="Times New Roman"/>
                <w:sz w:val="24"/>
                <w:szCs w:val="24"/>
              </w:rPr>
              <w:t>XX</w:t>
            </w:r>
          </w:p>
        </w:tc>
      </w:tr>
      <w:tr w:rsidR="00784288" w:rsidRPr="00784288" w14:paraId="1B1EFA4C" w14:textId="77777777" w:rsidTr="005E2E52">
        <w:tc>
          <w:tcPr>
            <w:tcW w:w="1809" w:type="dxa"/>
          </w:tcPr>
          <w:p w14:paraId="05BE6AB7" w14:textId="77777777" w:rsidR="00784288" w:rsidRPr="00784288" w:rsidRDefault="00784288" w:rsidP="005E2E52">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Pie de imagen</w:t>
            </w:r>
          </w:p>
        </w:tc>
        <w:tc>
          <w:tcPr>
            <w:tcW w:w="7245" w:type="dxa"/>
          </w:tcPr>
          <w:p w14:paraId="7510A88C" w14:textId="27F770FF" w:rsidR="00784288" w:rsidRPr="00784288" w:rsidRDefault="00784288" w:rsidP="005E2E52">
            <w:pPr>
              <w:spacing w:line="276" w:lineRule="auto"/>
              <w:jc w:val="both"/>
              <w:rPr>
                <w:rFonts w:ascii="Times New Roman" w:hAnsi="Times New Roman" w:cs="Times New Roman"/>
                <w:sz w:val="24"/>
                <w:szCs w:val="24"/>
              </w:rPr>
            </w:pPr>
            <w:r>
              <w:rPr>
                <w:rFonts w:ascii="Times New Roman" w:hAnsi="Times New Roman" w:cs="Times New Roman"/>
                <w:sz w:val="24"/>
                <w:szCs w:val="24"/>
              </w:rPr>
              <w:t>XX</w:t>
            </w:r>
          </w:p>
        </w:tc>
      </w:tr>
    </w:tbl>
    <w:p w14:paraId="65FB205F" w14:textId="77777777" w:rsidR="00EE35D6" w:rsidRPr="00F47C5D" w:rsidRDefault="00EE35D6" w:rsidP="005F0D99">
      <w:pPr>
        <w:spacing w:after="0" w:line="276" w:lineRule="auto"/>
        <w:jc w:val="both"/>
        <w:rPr>
          <w:rFonts w:ascii="Times New Roman" w:hAnsi="Times New Roman"/>
          <w:b/>
          <w:color w:val="E36C0A" w:themeColor="accent6" w:themeShade="BF"/>
          <w:lang w:val="es-ES"/>
          <w:rPrChange w:id="1232" w:author="EUGENIA ARCE" w:date="2015-08-24T01:21:00Z">
            <w:rPr>
              <w:rFonts w:ascii="Times New Roman" w:hAnsi="Times New Roman"/>
              <w:color w:val="E36C0A" w:themeColor="accent6" w:themeShade="BF"/>
              <w:lang w:val="es-ES"/>
            </w:rPr>
          </w:rPrChange>
        </w:rPr>
      </w:pPr>
    </w:p>
    <w:p w14:paraId="24312C54" w14:textId="54429938" w:rsidR="00F47C5D" w:rsidRPr="00F47C5D" w:rsidRDefault="002E0E90" w:rsidP="005F0D99">
      <w:pPr>
        <w:spacing w:after="0" w:line="276" w:lineRule="auto"/>
        <w:jc w:val="both"/>
        <w:rPr>
          <w:ins w:id="1233" w:author="EUGENIA ARCE" w:date="2015-08-24T01:21:00Z"/>
          <w:rFonts w:ascii="Times New Roman" w:hAnsi="Times New Roman" w:cs="Times New Roman"/>
          <w:b/>
          <w:lang w:val="es-ES"/>
        </w:rPr>
      </w:pPr>
      <w:del w:id="1234" w:author="EUGENIA ARCE" w:date="2015-08-24T01:21:00Z">
        <w:r w:rsidRPr="00784288">
          <w:rPr>
            <w:rFonts w:ascii="Times New Roman" w:hAnsi="Times New Roman" w:cs="Times New Roman"/>
            <w:lang w:val="es-ES"/>
          </w:rPr>
          <w:delText xml:space="preserve">Unitario: </w:delText>
        </w:r>
      </w:del>
      <w:ins w:id="1235" w:author="EUGENIA ARCE" w:date="2015-08-24T01:21:00Z">
        <w:r w:rsidR="00F47C5D" w:rsidRPr="00F47C5D">
          <w:rPr>
            <w:rFonts w:ascii="Times New Roman" w:hAnsi="Times New Roman" w:cs="Times New Roman"/>
            <w:b/>
            <w:lang w:val="es-ES"/>
          </w:rPr>
          <w:t>1.4.1. El Estado unitario</w:t>
        </w:r>
      </w:ins>
    </w:p>
    <w:p w14:paraId="442CC675" w14:textId="77777777" w:rsidR="00F47C5D" w:rsidRDefault="00F47C5D" w:rsidP="005F0D99">
      <w:pPr>
        <w:spacing w:after="0" w:line="276" w:lineRule="auto"/>
        <w:jc w:val="both"/>
        <w:rPr>
          <w:ins w:id="1236" w:author="EUGENIA ARCE" w:date="2015-08-24T01:21:00Z"/>
          <w:rFonts w:ascii="Times New Roman" w:hAnsi="Times New Roman" w:cs="Times New Roman"/>
          <w:lang w:val="es-ES"/>
        </w:rPr>
      </w:pPr>
    </w:p>
    <w:p w14:paraId="73CCBF89" w14:textId="0D7E5FC5" w:rsidR="00784288" w:rsidRDefault="002E0E90" w:rsidP="005F0D99">
      <w:pPr>
        <w:spacing w:after="0" w:line="276" w:lineRule="auto"/>
        <w:jc w:val="both"/>
        <w:rPr>
          <w:rFonts w:ascii="Times New Roman" w:hAnsi="Times New Roman" w:cs="Times New Roman"/>
          <w:lang w:val="es-ES"/>
        </w:rPr>
      </w:pPr>
      <w:r w:rsidRPr="00784288">
        <w:rPr>
          <w:rFonts w:ascii="Times New Roman" w:hAnsi="Times New Roman" w:cs="Times New Roman"/>
          <w:lang w:val="es-ES"/>
        </w:rPr>
        <w:t xml:space="preserve">En esta forma de Estado el </w:t>
      </w:r>
      <w:r w:rsidRPr="00DE18B4">
        <w:rPr>
          <w:rFonts w:ascii="Times New Roman" w:hAnsi="Times New Roman"/>
          <w:lang w:val="es-ES"/>
          <w:rPrChange w:id="1237" w:author="EUGENIA ARCE" w:date="2015-08-24T01:21:00Z">
            <w:rPr>
              <w:rFonts w:ascii="Times New Roman" w:hAnsi="Times New Roman"/>
              <w:b/>
              <w:lang w:val="es-ES"/>
            </w:rPr>
          </w:rPrChange>
        </w:rPr>
        <w:t>poder público está concentrado en un solo centro de mando</w:t>
      </w:r>
      <w:r w:rsidRPr="00DE18B4">
        <w:rPr>
          <w:rFonts w:ascii="Times New Roman" w:hAnsi="Times New Roman" w:cs="Times New Roman"/>
          <w:lang w:val="es-ES"/>
        </w:rPr>
        <w:t xml:space="preserve"> que expide las normas jurídicas</w:t>
      </w:r>
      <w:r w:rsidRPr="00784288">
        <w:rPr>
          <w:rFonts w:ascii="Times New Roman" w:hAnsi="Times New Roman" w:cs="Times New Roman"/>
          <w:lang w:val="es-ES"/>
        </w:rPr>
        <w:t xml:space="preserve"> para todo el territorio formando una unidad. </w:t>
      </w:r>
      <w:r w:rsidR="00784288" w:rsidRPr="00784288">
        <w:rPr>
          <w:rFonts w:ascii="Times New Roman" w:hAnsi="Times New Roman" w:cs="Times New Roman"/>
          <w:lang w:val="es-ES"/>
        </w:rPr>
        <w:t>Su</w:t>
      </w:r>
      <w:r w:rsidRPr="00784288">
        <w:rPr>
          <w:rFonts w:ascii="Times New Roman" w:hAnsi="Times New Roman" w:cs="Times New Roman"/>
          <w:lang w:val="es-ES"/>
        </w:rPr>
        <w:t xml:space="preserve"> característica principal está dada por la </w:t>
      </w:r>
      <w:r w:rsidRPr="00784288">
        <w:rPr>
          <w:rFonts w:ascii="Times New Roman" w:hAnsi="Times New Roman" w:cs="Times New Roman"/>
          <w:b/>
          <w:lang w:val="es-ES"/>
        </w:rPr>
        <w:t>centralización política</w:t>
      </w:r>
      <w:r w:rsidRPr="00784288">
        <w:rPr>
          <w:rFonts w:ascii="Times New Roman" w:hAnsi="Times New Roman" w:cs="Times New Roman"/>
          <w:lang w:val="es-ES"/>
        </w:rPr>
        <w:t xml:space="preserve"> como principio. Se destacan como </w:t>
      </w:r>
      <w:r w:rsidR="00784288">
        <w:rPr>
          <w:rFonts w:ascii="Times New Roman" w:hAnsi="Times New Roman" w:cs="Times New Roman"/>
          <w:lang w:val="es-ES"/>
        </w:rPr>
        <w:t>particularidades</w:t>
      </w:r>
      <w:r w:rsidR="00784288" w:rsidRPr="00784288">
        <w:rPr>
          <w:rFonts w:ascii="Times New Roman" w:hAnsi="Times New Roman" w:cs="Times New Roman"/>
          <w:lang w:val="es-ES"/>
        </w:rPr>
        <w:t xml:space="preserve"> </w:t>
      </w:r>
      <w:r w:rsidRPr="00784288">
        <w:rPr>
          <w:rFonts w:ascii="Times New Roman" w:hAnsi="Times New Roman" w:cs="Times New Roman"/>
          <w:lang w:val="es-ES"/>
        </w:rPr>
        <w:t xml:space="preserve">según los tratadistas: </w:t>
      </w:r>
    </w:p>
    <w:p w14:paraId="076B55FB" w14:textId="77777777" w:rsidR="00784288" w:rsidRDefault="00784288" w:rsidP="005F0D99">
      <w:pPr>
        <w:spacing w:after="0" w:line="276" w:lineRule="auto"/>
        <w:jc w:val="both"/>
        <w:rPr>
          <w:rFonts w:ascii="Times New Roman" w:hAnsi="Times New Roman" w:cs="Times New Roman"/>
          <w:lang w:val="es-ES"/>
        </w:rPr>
      </w:pPr>
    </w:p>
    <w:p w14:paraId="3BCE3F39" w14:textId="19FCE565" w:rsidR="00784288" w:rsidRDefault="00784288" w:rsidP="00784288">
      <w:pPr>
        <w:pStyle w:val="Prrafodelista"/>
        <w:numPr>
          <w:ilvl w:val="0"/>
          <w:numId w:val="43"/>
        </w:numPr>
        <w:spacing w:after="0" w:line="276" w:lineRule="auto"/>
        <w:jc w:val="both"/>
        <w:rPr>
          <w:rFonts w:ascii="Times New Roman" w:hAnsi="Times New Roman" w:cs="Times New Roman"/>
          <w:lang w:val="es-ES"/>
        </w:rPr>
      </w:pPr>
      <w:r w:rsidRPr="00784288">
        <w:rPr>
          <w:rFonts w:ascii="Times New Roman" w:hAnsi="Times New Roman" w:cs="Times New Roman"/>
          <w:lang w:val="es-ES"/>
        </w:rPr>
        <w:t xml:space="preserve">Una </w:t>
      </w:r>
      <w:r w:rsidR="002E0E90" w:rsidRPr="00784288">
        <w:rPr>
          <w:rFonts w:ascii="Times New Roman" w:hAnsi="Times New Roman" w:cs="Times New Roman"/>
          <w:lang w:val="es-ES"/>
        </w:rPr>
        <w:t>sola organización polític</w:t>
      </w:r>
      <w:r w:rsidR="00DE18B4">
        <w:rPr>
          <w:rFonts w:ascii="Times New Roman" w:hAnsi="Times New Roman" w:cs="Times New Roman"/>
          <w:lang w:val="es-ES"/>
        </w:rPr>
        <w:t>a que cubre todo el territorio</w:t>
      </w:r>
      <w:del w:id="1238" w:author="EUGENIA ARCE" w:date="2015-08-24T01:21:00Z">
        <w:r>
          <w:rPr>
            <w:rFonts w:ascii="Times New Roman" w:hAnsi="Times New Roman" w:cs="Times New Roman"/>
            <w:lang w:val="es-ES"/>
          </w:rPr>
          <w:delText>;</w:delText>
        </w:r>
      </w:del>
      <w:ins w:id="1239" w:author="EUGENIA ARCE" w:date="2015-08-24T01:21:00Z">
        <w:r w:rsidR="00DE18B4">
          <w:rPr>
            <w:rFonts w:ascii="Times New Roman" w:hAnsi="Times New Roman" w:cs="Times New Roman"/>
            <w:lang w:val="es-ES"/>
          </w:rPr>
          <w:t>.</w:t>
        </w:r>
      </w:ins>
    </w:p>
    <w:p w14:paraId="560DC221" w14:textId="77777777" w:rsidR="00784288" w:rsidRPr="00784288" w:rsidRDefault="00784288" w:rsidP="00784288">
      <w:pPr>
        <w:pStyle w:val="Prrafodelista"/>
        <w:spacing w:after="0" w:line="276" w:lineRule="auto"/>
        <w:jc w:val="both"/>
        <w:rPr>
          <w:rFonts w:ascii="Times New Roman" w:hAnsi="Times New Roman" w:cs="Times New Roman"/>
          <w:lang w:val="es-ES"/>
        </w:rPr>
      </w:pPr>
    </w:p>
    <w:p w14:paraId="54A01CD0" w14:textId="15F90453" w:rsidR="00784288" w:rsidRDefault="00784288" w:rsidP="005F0D99">
      <w:pPr>
        <w:pStyle w:val="Prrafodelista"/>
        <w:numPr>
          <w:ilvl w:val="0"/>
          <w:numId w:val="43"/>
        </w:numPr>
        <w:spacing w:after="0" w:line="276" w:lineRule="auto"/>
        <w:jc w:val="both"/>
        <w:rPr>
          <w:rFonts w:ascii="Times New Roman" w:hAnsi="Times New Roman" w:cs="Times New Roman"/>
          <w:lang w:val="es-ES"/>
        </w:rPr>
      </w:pPr>
      <w:r w:rsidRPr="00784288">
        <w:rPr>
          <w:rFonts w:ascii="Times New Roman" w:hAnsi="Times New Roman" w:cs="Times New Roman"/>
          <w:lang w:val="es-ES"/>
        </w:rPr>
        <w:t xml:space="preserve">Una </w:t>
      </w:r>
      <w:r w:rsidR="002E0E90" w:rsidRPr="00784288">
        <w:rPr>
          <w:rFonts w:ascii="Times New Roman" w:hAnsi="Times New Roman" w:cs="Times New Roman"/>
          <w:lang w:val="es-ES"/>
        </w:rPr>
        <w:t>sola constitución y las mismas leyes para la población y las divisiones admi</w:t>
      </w:r>
      <w:r w:rsidR="00DE18B4">
        <w:rPr>
          <w:rFonts w:ascii="Times New Roman" w:hAnsi="Times New Roman" w:cs="Times New Roman"/>
          <w:lang w:val="es-ES"/>
        </w:rPr>
        <w:t>nistrativas que se establezcan.</w:t>
      </w:r>
      <w:del w:id="1240" w:author="EUGENIA ARCE" w:date="2015-08-24T01:21:00Z">
        <w:r w:rsidR="002E0E90" w:rsidRPr="00784288">
          <w:rPr>
            <w:rFonts w:ascii="Times New Roman" w:hAnsi="Times New Roman" w:cs="Times New Roman"/>
            <w:lang w:val="es-ES"/>
          </w:rPr>
          <w:delText xml:space="preserve"> </w:delText>
        </w:r>
      </w:del>
    </w:p>
    <w:p w14:paraId="116FFD99" w14:textId="77777777" w:rsidR="00784288" w:rsidRPr="00784288" w:rsidRDefault="00784288" w:rsidP="00784288">
      <w:pPr>
        <w:pStyle w:val="Prrafodelista"/>
        <w:rPr>
          <w:rFonts w:ascii="Times New Roman" w:hAnsi="Times New Roman" w:cs="Times New Roman"/>
          <w:lang w:val="es-ES"/>
        </w:rPr>
      </w:pPr>
    </w:p>
    <w:p w14:paraId="5CFF5204" w14:textId="0D279336" w:rsidR="00784288" w:rsidRDefault="002E0E90" w:rsidP="005F0D99">
      <w:pPr>
        <w:pStyle w:val="Prrafodelista"/>
        <w:numPr>
          <w:ilvl w:val="0"/>
          <w:numId w:val="43"/>
        </w:numPr>
        <w:spacing w:after="0" w:line="276" w:lineRule="auto"/>
        <w:jc w:val="both"/>
        <w:rPr>
          <w:rFonts w:ascii="Times New Roman" w:hAnsi="Times New Roman" w:cs="Times New Roman"/>
          <w:lang w:val="es-ES"/>
        </w:rPr>
      </w:pPr>
      <w:r w:rsidRPr="00784288">
        <w:rPr>
          <w:rFonts w:ascii="Times New Roman" w:hAnsi="Times New Roman" w:cs="Times New Roman"/>
          <w:lang w:val="es-ES"/>
        </w:rPr>
        <w:t>En relación con los órganos</w:t>
      </w:r>
      <w:ins w:id="1241" w:author="EUGENIA ARCE" w:date="2015-08-24T01:21:00Z">
        <w:r w:rsidR="00DE18B4">
          <w:rPr>
            <w:rFonts w:ascii="Times New Roman" w:hAnsi="Times New Roman" w:cs="Times New Roman"/>
            <w:lang w:val="es-ES"/>
          </w:rPr>
          <w:t>,</w:t>
        </w:r>
      </w:ins>
      <w:r w:rsidRPr="00784288">
        <w:rPr>
          <w:rFonts w:ascii="Times New Roman" w:hAnsi="Times New Roman" w:cs="Times New Roman"/>
          <w:lang w:val="es-ES"/>
        </w:rPr>
        <w:t xml:space="preserve"> hay un solo gobierno central, un solo órgano legislativo y una s</w:t>
      </w:r>
      <w:r w:rsidR="00DE18B4">
        <w:rPr>
          <w:rFonts w:ascii="Times New Roman" w:hAnsi="Times New Roman" w:cs="Times New Roman"/>
          <w:lang w:val="es-ES"/>
        </w:rPr>
        <w:t>ola administración de justicia.</w:t>
      </w:r>
      <w:del w:id="1242" w:author="EUGENIA ARCE" w:date="2015-08-24T01:21:00Z">
        <w:r w:rsidRPr="00784288">
          <w:rPr>
            <w:rFonts w:ascii="Times New Roman" w:hAnsi="Times New Roman" w:cs="Times New Roman"/>
            <w:lang w:val="es-ES"/>
          </w:rPr>
          <w:delText xml:space="preserve"> </w:delText>
        </w:r>
      </w:del>
    </w:p>
    <w:p w14:paraId="03CF1DB6" w14:textId="77777777" w:rsidR="00784288" w:rsidRDefault="00784288" w:rsidP="00784288">
      <w:pPr>
        <w:spacing w:after="0" w:line="276" w:lineRule="auto"/>
        <w:jc w:val="both"/>
        <w:rPr>
          <w:rFonts w:ascii="Times New Roman" w:hAnsi="Times New Roman" w:cs="Times New Roman"/>
          <w:lang w:val="es-ES"/>
        </w:rPr>
      </w:pPr>
    </w:p>
    <w:p w14:paraId="55004F31" w14:textId="07755FBB" w:rsidR="002E0E90" w:rsidRPr="00784288" w:rsidRDefault="00784288" w:rsidP="00784288">
      <w:pPr>
        <w:spacing w:after="0" w:line="276" w:lineRule="auto"/>
        <w:jc w:val="both"/>
        <w:rPr>
          <w:rFonts w:ascii="Times New Roman" w:hAnsi="Times New Roman" w:cs="Times New Roman"/>
          <w:lang w:val="es-ES"/>
        </w:rPr>
      </w:pPr>
      <w:r w:rsidRPr="00784288">
        <w:rPr>
          <w:rFonts w:ascii="Times New Roman" w:hAnsi="Times New Roman" w:cs="Times New Roman"/>
          <w:lang w:val="es-ES"/>
        </w:rPr>
        <w:t>Hoy</w:t>
      </w:r>
      <w:r w:rsidR="002E0E90" w:rsidRPr="00784288">
        <w:rPr>
          <w:rFonts w:ascii="Times New Roman" w:hAnsi="Times New Roman" w:cs="Times New Roman"/>
          <w:lang w:val="es-ES"/>
        </w:rPr>
        <w:t xml:space="preserve"> en día no es fácil encontrar un Estado rígidamente unitario. Se han venido dando procesos de descentralización administrativa para que las entidades territoriales asuman en sus territorios mayores competencias, funciones y recursos. </w:t>
      </w:r>
    </w:p>
    <w:p w14:paraId="07EAF2A8" w14:textId="77777777" w:rsidR="002E0E90" w:rsidRPr="005F0D99" w:rsidRDefault="002E0E90" w:rsidP="005F0D99">
      <w:pPr>
        <w:spacing w:after="0" w:line="276" w:lineRule="auto"/>
        <w:jc w:val="both"/>
        <w:rPr>
          <w:rFonts w:ascii="Times New Roman" w:hAnsi="Times New Roman" w:cs="Times New Roman"/>
          <w:color w:val="E36C0A" w:themeColor="accent6" w:themeShade="BF"/>
          <w:lang w:val="es-ES"/>
        </w:rPr>
      </w:pPr>
    </w:p>
    <w:p w14:paraId="5B6BC111" w14:textId="40C10FBC" w:rsidR="002E0E90" w:rsidRPr="00784288" w:rsidRDefault="002E0E90" w:rsidP="005F0D99">
      <w:pPr>
        <w:spacing w:after="0" w:line="276" w:lineRule="auto"/>
        <w:jc w:val="both"/>
        <w:rPr>
          <w:rFonts w:ascii="Times New Roman" w:hAnsi="Times New Roman" w:cs="Times New Roman"/>
          <w:lang w:val="es-ES"/>
        </w:rPr>
      </w:pPr>
      <w:r w:rsidRPr="00784288">
        <w:rPr>
          <w:rFonts w:ascii="Times New Roman" w:hAnsi="Times New Roman" w:cs="Times New Roman"/>
          <w:lang w:val="es-ES"/>
        </w:rPr>
        <w:t>Ejemplos</w:t>
      </w:r>
      <w:del w:id="1243" w:author="EUGENIA ARCE" w:date="2015-08-24T01:21:00Z">
        <w:r w:rsidRPr="00784288">
          <w:rPr>
            <w:rFonts w:ascii="Times New Roman" w:hAnsi="Times New Roman" w:cs="Times New Roman"/>
            <w:lang w:val="es-ES"/>
          </w:rPr>
          <w:delText>:</w:delText>
        </w:r>
      </w:del>
      <w:ins w:id="1244" w:author="EUGENIA ARCE" w:date="2015-08-24T01:21:00Z">
        <w:r w:rsidR="00DE18B4">
          <w:rPr>
            <w:rFonts w:ascii="Times New Roman" w:hAnsi="Times New Roman" w:cs="Times New Roman"/>
            <w:lang w:val="es-ES"/>
          </w:rPr>
          <w:t xml:space="preserve"> del modelo unitarios se encuentran en</w:t>
        </w:r>
      </w:ins>
      <w:r w:rsidRPr="00784288">
        <w:rPr>
          <w:rFonts w:ascii="Times New Roman" w:hAnsi="Times New Roman" w:cs="Times New Roman"/>
          <w:lang w:val="es-ES"/>
        </w:rPr>
        <w:t xml:space="preserve"> Francia, Dinamarca, Finlandia, Portugal, </w:t>
      </w:r>
      <w:r w:rsidRPr="00DE18B4">
        <w:rPr>
          <w:rFonts w:ascii="Times New Roman" w:hAnsi="Times New Roman"/>
          <w:lang w:val="es-ES"/>
          <w:rPrChange w:id="1245" w:author="EUGENIA ARCE" w:date="2015-08-24T01:21:00Z">
            <w:rPr>
              <w:rFonts w:ascii="Times New Roman" w:hAnsi="Times New Roman"/>
              <w:i/>
              <w:lang w:val="es-ES"/>
            </w:rPr>
          </w:rPrChange>
        </w:rPr>
        <w:t>Colombia</w:t>
      </w:r>
      <w:r w:rsidRPr="00DE18B4">
        <w:rPr>
          <w:rFonts w:ascii="Times New Roman" w:hAnsi="Times New Roman" w:cs="Times New Roman"/>
          <w:lang w:val="es-ES"/>
        </w:rPr>
        <w:t>,</w:t>
      </w:r>
      <w:r w:rsidR="00DE18B4">
        <w:rPr>
          <w:rFonts w:ascii="Times New Roman" w:hAnsi="Times New Roman" w:cs="Times New Roman"/>
          <w:lang w:val="es-ES"/>
        </w:rPr>
        <w:t xml:space="preserve"> Ecuador, Perú, Chile</w:t>
      </w:r>
      <w:del w:id="1246" w:author="EUGENIA ARCE" w:date="2015-08-24T01:21:00Z">
        <w:r w:rsidRPr="00784288">
          <w:rPr>
            <w:rFonts w:ascii="Times New Roman" w:hAnsi="Times New Roman" w:cs="Times New Roman"/>
            <w:lang w:val="es-ES"/>
          </w:rPr>
          <w:delText>,</w:delText>
        </w:r>
      </w:del>
      <w:ins w:id="1247" w:author="EUGENIA ARCE" w:date="2015-08-24T01:21:00Z">
        <w:r w:rsidR="00DE18B4">
          <w:rPr>
            <w:rFonts w:ascii="Times New Roman" w:hAnsi="Times New Roman" w:cs="Times New Roman"/>
            <w:lang w:val="es-ES"/>
          </w:rPr>
          <w:t xml:space="preserve"> y</w:t>
        </w:r>
      </w:ins>
      <w:r w:rsidR="00DE18B4">
        <w:rPr>
          <w:rFonts w:ascii="Times New Roman" w:hAnsi="Times New Roman" w:cs="Times New Roman"/>
          <w:lang w:val="es-ES"/>
        </w:rPr>
        <w:t xml:space="preserve"> </w:t>
      </w:r>
      <w:r w:rsidRPr="00784288">
        <w:rPr>
          <w:rFonts w:ascii="Times New Roman" w:hAnsi="Times New Roman" w:cs="Times New Roman"/>
          <w:lang w:val="es-ES"/>
        </w:rPr>
        <w:t>Uruguay, entre otros.</w:t>
      </w:r>
    </w:p>
    <w:p w14:paraId="4FDA7F31" w14:textId="77777777" w:rsidR="002E0E90" w:rsidRDefault="002E0E90"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784288" w:rsidRPr="00784288" w14:paraId="0E79F05C" w14:textId="77777777" w:rsidTr="005E2E52">
        <w:tc>
          <w:tcPr>
            <w:tcW w:w="9054" w:type="dxa"/>
            <w:gridSpan w:val="2"/>
            <w:shd w:val="clear" w:color="auto" w:fill="0D0D0D" w:themeFill="text1" w:themeFillTint="F2"/>
          </w:tcPr>
          <w:p w14:paraId="1C79FA09" w14:textId="77777777" w:rsidR="00784288" w:rsidRPr="00784288" w:rsidRDefault="00784288" w:rsidP="005E2E52">
            <w:pPr>
              <w:spacing w:line="276" w:lineRule="auto"/>
              <w:jc w:val="center"/>
              <w:rPr>
                <w:rFonts w:ascii="Times New Roman" w:hAnsi="Times New Roman" w:cs="Times New Roman"/>
                <w:b/>
                <w:sz w:val="24"/>
                <w:szCs w:val="24"/>
              </w:rPr>
            </w:pPr>
            <w:r w:rsidRPr="00784288">
              <w:rPr>
                <w:rFonts w:ascii="Times New Roman" w:hAnsi="Times New Roman" w:cs="Times New Roman"/>
                <w:b/>
                <w:sz w:val="24"/>
                <w:szCs w:val="24"/>
              </w:rPr>
              <w:t>Imagen (fotografía, gráfica o ilustración)</w:t>
            </w:r>
          </w:p>
        </w:tc>
      </w:tr>
      <w:tr w:rsidR="00784288" w:rsidRPr="00784288" w14:paraId="0646EB3D" w14:textId="77777777" w:rsidTr="005E2E52">
        <w:tc>
          <w:tcPr>
            <w:tcW w:w="1809" w:type="dxa"/>
          </w:tcPr>
          <w:p w14:paraId="7706A42A" w14:textId="77777777" w:rsidR="00784288" w:rsidRPr="00784288" w:rsidRDefault="00784288" w:rsidP="005E2E52">
            <w:pPr>
              <w:spacing w:line="276" w:lineRule="auto"/>
              <w:jc w:val="both"/>
              <w:rPr>
                <w:rFonts w:ascii="Times New Roman" w:hAnsi="Times New Roman" w:cs="Times New Roman"/>
                <w:b/>
                <w:sz w:val="24"/>
                <w:szCs w:val="24"/>
              </w:rPr>
            </w:pPr>
            <w:r w:rsidRPr="00784288">
              <w:rPr>
                <w:rFonts w:ascii="Times New Roman" w:hAnsi="Times New Roman" w:cs="Times New Roman"/>
                <w:b/>
                <w:sz w:val="24"/>
                <w:szCs w:val="24"/>
              </w:rPr>
              <w:t>Código</w:t>
            </w:r>
          </w:p>
        </w:tc>
        <w:tc>
          <w:tcPr>
            <w:tcW w:w="7245" w:type="dxa"/>
          </w:tcPr>
          <w:p w14:paraId="54D4E44B" w14:textId="2FF1DF6C" w:rsidR="00784288" w:rsidRPr="00784288" w:rsidRDefault="00784288" w:rsidP="005E2E52">
            <w:pPr>
              <w:spacing w:line="276" w:lineRule="auto"/>
              <w:jc w:val="both"/>
              <w:rPr>
                <w:rFonts w:ascii="Times New Roman" w:hAnsi="Times New Roman" w:cs="Times New Roman"/>
                <w:b/>
                <w:sz w:val="24"/>
                <w:szCs w:val="24"/>
              </w:rPr>
            </w:pPr>
            <w:r w:rsidRPr="00784288">
              <w:rPr>
                <w:rFonts w:ascii="Times New Roman" w:hAnsi="Times New Roman" w:cs="Times New Roman"/>
                <w:sz w:val="24"/>
                <w:szCs w:val="24"/>
              </w:rPr>
              <w:t>CS_G07_09_IMG2</w:t>
            </w:r>
            <w:r>
              <w:rPr>
                <w:rFonts w:ascii="Times New Roman" w:hAnsi="Times New Roman" w:cs="Times New Roman"/>
                <w:sz w:val="24"/>
                <w:szCs w:val="24"/>
              </w:rPr>
              <w:t>7</w:t>
            </w:r>
          </w:p>
        </w:tc>
      </w:tr>
      <w:tr w:rsidR="00784288" w:rsidRPr="00784288" w14:paraId="2EF3A370" w14:textId="77777777" w:rsidTr="005E2E52">
        <w:tc>
          <w:tcPr>
            <w:tcW w:w="1809" w:type="dxa"/>
          </w:tcPr>
          <w:p w14:paraId="69BB3C67" w14:textId="77777777" w:rsidR="00784288" w:rsidRPr="00784288" w:rsidRDefault="00784288" w:rsidP="005E2E52">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Descripción</w:t>
            </w:r>
          </w:p>
        </w:tc>
        <w:tc>
          <w:tcPr>
            <w:tcW w:w="7245" w:type="dxa"/>
          </w:tcPr>
          <w:p w14:paraId="4F0932EE" w14:textId="56C89CC3" w:rsidR="00784288" w:rsidRPr="00784288" w:rsidRDefault="00784288" w:rsidP="00784288">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Forma federal de Estado</w:t>
            </w:r>
            <w:r w:rsidRPr="00784288">
              <w:rPr>
                <w:rFonts w:ascii="Times New Roman" w:hAnsi="Times New Roman" w:cs="Times New Roman"/>
                <w:sz w:val="24"/>
                <w:szCs w:val="24"/>
                <w:lang w:val="es-ES"/>
              </w:rPr>
              <w:t>.</w:t>
            </w:r>
          </w:p>
        </w:tc>
      </w:tr>
      <w:tr w:rsidR="00784288" w:rsidRPr="00784288" w14:paraId="08595DB5" w14:textId="77777777" w:rsidTr="005E2E52">
        <w:tc>
          <w:tcPr>
            <w:tcW w:w="1809" w:type="dxa"/>
          </w:tcPr>
          <w:p w14:paraId="53D1C465" w14:textId="77777777" w:rsidR="00784288" w:rsidRPr="00784288" w:rsidRDefault="00784288" w:rsidP="005E2E52">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Código Shutterstock</w:t>
            </w:r>
          </w:p>
        </w:tc>
        <w:tc>
          <w:tcPr>
            <w:tcW w:w="7245" w:type="dxa"/>
          </w:tcPr>
          <w:p w14:paraId="31684630" w14:textId="77777777" w:rsidR="00784288" w:rsidRPr="00784288" w:rsidRDefault="00784288" w:rsidP="005E2E52">
            <w:pPr>
              <w:spacing w:line="276" w:lineRule="auto"/>
              <w:jc w:val="both"/>
              <w:rPr>
                <w:rFonts w:ascii="Times New Roman" w:hAnsi="Times New Roman" w:cs="Times New Roman"/>
                <w:sz w:val="24"/>
                <w:szCs w:val="24"/>
              </w:rPr>
            </w:pPr>
            <w:r>
              <w:rPr>
                <w:rFonts w:ascii="Times New Roman" w:hAnsi="Times New Roman" w:cs="Times New Roman"/>
                <w:sz w:val="24"/>
                <w:szCs w:val="24"/>
              </w:rPr>
              <w:t>XX</w:t>
            </w:r>
          </w:p>
        </w:tc>
      </w:tr>
      <w:tr w:rsidR="00784288" w:rsidRPr="00784288" w14:paraId="727DC75E" w14:textId="77777777" w:rsidTr="005E2E52">
        <w:tc>
          <w:tcPr>
            <w:tcW w:w="1809" w:type="dxa"/>
          </w:tcPr>
          <w:p w14:paraId="676C9A0E" w14:textId="77777777" w:rsidR="00784288" w:rsidRPr="00784288" w:rsidRDefault="00784288" w:rsidP="005E2E52">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Pie de imagen</w:t>
            </w:r>
          </w:p>
        </w:tc>
        <w:tc>
          <w:tcPr>
            <w:tcW w:w="7245" w:type="dxa"/>
          </w:tcPr>
          <w:p w14:paraId="4C5EF8DB" w14:textId="77777777" w:rsidR="00784288" w:rsidRPr="00784288" w:rsidRDefault="00784288" w:rsidP="005E2E52">
            <w:pPr>
              <w:spacing w:line="276" w:lineRule="auto"/>
              <w:jc w:val="both"/>
              <w:rPr>
                <w:rFonts w:ascii="Times New Roman" w:hAnsi="Times New Roman" w:cs="Times New Roman"/>
                <w:sz w:val="24"/>
                <w:szCs w:val="24"/>
              </w:rPr>
            </w:pPr>
            <w:r>
              <w:rPr>
                <w:rFonts w:ascii="Times New Roman" w:hAnsi="Times New Roman" w:cs="Times New Roman"/>
                <w:sz w:val="24"/>
                <w:szCs w:val="24"/>
              </w:rPr>
              <w:t>XX</w:t>
            </w:r>
          </w:p>
        </w:tc>
      </w:tr>
    </w:tbl>
    <w:p w14:paraId="00A6DD07" w14:textId="77777777" w:rsidR="00784288" w:rsidRDefault="00784288" w:rsidP="005F0D99">
      <w:pPr>
        <w:spacing w:after="0" w:line="276" w:lineRule="auto"/>
        <w:jc w:val="both"/>
        <w:rPr>
          <w:rFonts w:ascii="Times New Roman" w:hAnsi="Times New Roman" w:cs="Times New Roman"/>
          <w:color w:val="E36C0A" w:themeColor="accent6" w:themeShade="BF"/>
          <w:lang w:val="es-ES"/>
        </w:rPr>
      </w:pPr>
    </w:p>
    <w:p w14:paraId="455E3E5B" w14:textId="49857DC8" w:rsidR="00DE18B4" w:rsidRPr="00DE18B4" w:rsidRDefault="002E0E90" w:rsidP="005F0D99">
      <w:pPr>
        <w:spacing w:after="0" w:line="276" w:lineRule="auto"/>
        <w:jc w:val="both"/>
        <w:rPr>
          <w:ins w:id="1248" w:author="EUGENIA ARCE" w:date="2015-08-24T01:21:00Z"/>
          <w:rFonts w:ascii="Times New Roman" w:hAnsi="Times New Roman" w:cs="Times New Roman"/>
          <w:b/>
          <w:lang w:val="es-ES"/>
        </w:rPr>
      </w:pPr>
      <w:del w:id="1249" w:author="EUGENIA ARCE" w:date="2015-08-24T01:21:00Z">
        <w:r w:rsidRPr="00784288">
          <w:rPr>
            <w:rFonts w:ascii="Times New Roman" w:hAnsi="Times New Roman" w:cs="Times New Roman"/>
            <w:lang w:val="es-ES"/>
          </w:rPr>
          <w:delText xml:space="preserve">Federal: </w:delText>
        </w:r>
      </w:del>
      <w:ins w:id="1250" w:author="EUGENIA ARCE" w:date="2015-08-24T01:21:00Z">
        <w:r w:rsidR="00DE18B4" w:rsidRPr="00DE18B4">
          <w:rPr>
            <w:rFonts w:ascii="Times New Roman" w:hAnsi="Times New Roman" w:cs="Times New Roman"/>
            <w:b/>
            <w:lang w:val="es-ES"/>
          </w:rPr>
          <w:t>1.4.2. El Estado federal</w:t>
        </w:r>
      </w:ins>
    </w:p>
    <w:p w14:paraId="301D562A" w14:textId="77777777" w:rsidR="00DE18B4" w:rsidRDefault="00DE18B4" w:rsidP="005F0D99">
      <w:pPr>
        <w:spacing w:after="0" w:line="276" w:lineRule="auto"/>
        <w:jc w:val="both"/>
        <w:rPr>
          <w:ins w:id="1251" w:author="EUGENIA ARCE" w:date="2015-08-24T01:21:00Z"/>
          <w:rFonts w:ascii="Times New Roman" w:hAnsi="Times New Roman" w:cs="Times New Roman"/>
          <w:lang w:val="es-ES"/>
        </w:rPr>
      </w:pPr>
    </w:p>
    <w:p w14:paraId="6A39FCC0" w14:textId="5F3A2593" w:rsidR="00784288" w:rsidRDefault="002E0E90" w:rsidP="005F0D99">
      <w:pPr>
        <w:spacing w:after="0" w:line="276" w:lineRule="auto"/>
        <w:jc w:val="both"/>
        <w:rPr>
          <w:rFonts w:ascii="Times New Roman" w:hAnsi="Times New Roman" w:cs="Times New Roman"/>
          <w:lang w:val="es-ES"/>
        </w:rPr>
      </w:pPr>
      <w:r w:rsidRPr="00784288">
        <w:rPr>
          <w:rFonts w:ascii="Times New Roman" w:hAnsi="Times New Roman" w:cs="Times New Roman"/>
          <w:lang w:val="es-ES"/>
        </w:rPr>
        <w:t xml:space="preserve">En esta forma de Estado el </w:t>
      </w:r>
      <w:r w:rsidRPr="00DE18B4">
        <w:rPr>
          <w:rFonts w:ascii="Times New Roman" w:hAnsi="Times New Roman"/>
          <w:lang w:val="es-ES"/>
          <w:rPrChange w:id="1252" w:author="EUGENIA ARCE" w:date="2015-08-24T01:21:00Z">
            <w:rPr>
              <w:rFonts w:ascii="Times New Roman" w:hAnsi="Times New Roman"/>
              <w:b/>
              <w:lang w:val="es-ES"/>
            </w:rPr>
          </w:rPrChange>
        </w:rPr>
        <w:t xml:space="preserve">poder público se encuentra </w:t>
      </w:r>
      <w:r w:rsidRPr="00DE18B4">
        <w:rPr>
          <w:rFonts w:ascii="Times New Roman" w:hAnsi="Times New Roman" w:cs="Times New Roman"/>
          <w:b/>
          <w:lang w:val="es-ES"/>
        </w:rPr>
        <w:t>descentralizado</w:t>
      </w:r>
      <w:r w:rsidRPr="00DE18B4">
        <w:rPr>
          <w:rFonts w:ascii="Times New Roman" w:hAnsi="Times New Roman"/>
          <w:lang w:val="es-ES"/>
          <w:rPrChange w:id="1253" w:author="EUGENIA ARCE" w:date="2015-08-24T01:21:00Z">
            <w:rPr>
              <w:rFonts w:ascii="Times New Roman" w:hAnsi="Times New Roman"/>
              <w:b/>
              <w:lang w:val="es-ES"/>
            </w:rPr>
          </w:rPrChange>
        </w:rPr>
        <w:t xml:space="preserve"> política y administrativamente en diversas comunidades que se consideran autónomas</w:t>
      </w:r>
      <w:ins w:id="1254" w:author="EUGENIA ARCE" w:date="2015-08-24T01:21:00Z">
        <w:r w:rsidR="00DE18B4">
          <w:rPr>
            <w:rFonts w:ascii="Times New Roman" w:hAnsi="Times New Roman" w:cs="Times New Roman"/>
            <w:b/>
            <w:lang w:val="es-ES"/>
          </w:rPr>
          <w:t xml:space="preserve">, </w:t>
        </w:r>
        <w:r w:rsidR="00DE18B4" w:rsidRPr="00DE18B4">
          <w:rPr>
            <w:rFonts w:ascii="Times New Roman" w:hAnsi="Times New Roman" w:cs="Times New Roman"/>
            <w:lang w:val="es-ES"/>
          </w:rPr>
          <w:t>y</w:t>
        </w:r>
      </w:ins>
      <w:r w:rsidRPr="00784288">
        <w:rPr>
          <w:rFonts w:ascii="Times New Roman" w:hAnsi="Times New Roman" w:cs="Times New Roman"/>
          <w:lang w:val="es-ES"/>
        </w:rPr>
        <w:t xml:space="preserve"> que se asoc</w:t>
      </w:r>
      <w:r w:rsidR="00DE18B4">
        <w:rPr>
          <w:rFonts w:ascii="Times New Roman" w:hAnsi="Times New Roman" w:cs="Times New Roman"/>
          <w:lang w:val="es-ES"/>
        </w:rPr>
        <w:t xml:space="preserve">ian y adoptan una constitución </w:t>
      </w:r>
      <w:del w:id="1255" w:author="EUGENIA ARCE" w:date="2015-08-24T01:21:00Z">
        <w:r w:rsidRPr="00784288">
          <w:rPr>
            <w:rFonts w:ascii="Times New Roman" w:hAnsi="Times New Roman" w:cs="Times New Roman"/>
            <w:lang w:val="es-ES"/>
          </w:rPr>
          <w:delText>“</w:delText>
        </w:r>
      </w:del>
      <w:r w:rsidR="00DE18B4">
        <w:rPr>
          <w:rFonts w:ascii="Times New Roman" w:hAnsi="Times New Roman" w:cs="Times New Roman"/>
          <w:lang w:val="es-ES"/>
        </w:rPr>
        <w:t>federal</w:t>
      </w:r>
      <w:del w:id="1256" w:author="EUGENIA ARCE" w:date="2015-08-24T01:21:00Z">
        <w:r w:rsidRPr="00784288">
          <w:rPr>
            <w:rFonts w:ascii="Times New Roman" w:hAnsi="Times New Roman" w:cs="Times New Roman"/>
            <w:lang w:val="es-ES"/>
          </w:rPr>
          <w:delText>”</w:delText>
        </w:r>
      </w:del>
      <w:r w:rsidRPr="00784288">
        <w:rPr>
          <w:rFonts w:ascii="Times New Roman" w:hAnsi="Times New Roman" w:cs="Times New Roman"/>
          <w:lang w:val="es-ES"/>
        </w:rPr>
        <w:t xml:space="preserve"> en la cual se crean dos sistemas jurídicos: </w:t>
      </w:r>
    </w:p>
    <w:p w14:paraId="651B073C" w14:textId="77777777" w:rsidR="00784288" w:rsidRDefault="00784288" w:rsidP="005F0D99">
      <w:pPr>
        <w:spacing w:after="0" w:line="276" w:lineRule="auto"/>
        <w:jc w:val="both"/>
        <w:rPr>
          <w:rFonts w:ascii="Times New Roman" w:hAnsi="Times New Roman" w:cs="Times New Roman"/>
          <w:lang w:val="es-ES"/>
        </w:rPr>
      </w:pPr>
    </w:p>
    <w:p w14:paraId="1F16BFA4" w14:textId="54C05DDB" w:rsidR="00784288" w:rsidRDefault="00784288" w:rsidP="00784288">
      <w:pPr>
        <w:pStyle w:val="Prrafodelista"/>
        <w:numPr>
          <w:ilvl w:val="0"/>
          <w:numId w:val="44"/>
        </w:numPr>
        <w:spacing w:after="0" w:line="276" w:lineRule="auto"/>
        <w:jc w:val="both"/>
        <w:rPr>
          <w:rFonts w:ascii="Times New Roman" w:hAnsi="Times New Roman" w:cs="Times New Roman"/>
          <w:lang w:val="es-ES"/>
        </w:rPr>
      </w:pPr>
      <w:r w:rsidRPr="00784288">
        <w:rPr>
          <w:rFonts w:ascii="Times New Roman" w:hAnsi="Times New Roman" w:cs="Times New Roman"/>
          <w:lang w:val="es-ES"/>
        </w:rPr>
        <w:t>El de la Federación</w:t>
      </w:r>
      <w:del w:id="1257" w:author="EUGENIA ARCE" w:date="2015-08-24T01:21:00Z">
        <w:r w:rsidRPr="00784288">
          <w:rPr>
            <w:rFonts w:ascii="Times New Roman" w:hAnsi="Times New Roman" w:cs="Times New Roman"/>
            <w:lang w:val="es-ES"/>
          </w:rPr>
          <w:delText>; y,</w:delText>
        </w:r>
      </w:del>
      <w:ins w:id="1258" w:author="EUGENIA ARCE" w:date="2015-08-24T01:21:00Z">
        <w:r w:rsidR="00DE18B4">
          <w:rPr>
            <w:rFonts w:ascii="Times New Roman" w:hAnsi="Times New Roman" w:cs="Times New Roman"/>
            <w:lang w:val="es-ES"/>
          </w:rPr>
          <w:t>.</w:t>
        </w:r>
      </w:ins>
    </w:p>
    <w:p w14:paraId="4239FEC4" w14:textId="77777777" w:rsidR="00784288" w:rsidRPr="00784288" w:rsidRDefault="00784288" w:rsidP="00784288">
      <w:pPr>
        <w:pStyle w:val="Prrafodelista"/>
        <w:spacing w:after="0" w:line="276" w:lineRule="auto"/>
        <w:jc w:val="both"/>
        <w:rPr>
          <w:rFonts w:ascii="Times New Roman" w:hAnsi="Times New Roman" w:cs="Times New Roman"/>
          <w:lang w:val="es-ES"/>
        </w:rPr>
      </w:pPr>
    </w:p>
    <w:p w14:paraId="5AC9EAE2" w14:textId="72DD7226" w:rsidR="00784288" w:rsidRPr="00784288" w:rsidRDefault="00784288" w:rsidP="00784288">
      <w:pPr>
        <w:pStyle w:val="Prrafodelista"/>
        <w:numPr>
          <w:ilvl w:val="0"/>
          <w:numId w:val="44"/>
        </w:numPr>
        <w:spacing w:after="0" w:line="276" w:lineRule="auto"/>
        <w:jc w:val="both"/>
        <w:rPr>
          <w:rFonts w:ascii="Times New Roman" w:hAnsi="Times New Roman" w:cs="Times New Roman"/>
          <w:lang w:val="es-ES"/>
        </w:rPr>
      </w:pPr>
      <w:r w:rsidRPr="00784288">
        <w:rPr>
          <w:rFonts w:ascii="Times New Roman" w:hAnsi="Times New Roman" w:cs="Times New Roman"/>
          <w:lang w:val="es-ES"/>
        </w:rPr>
        <w:t xml:space="preserve">El </w:t>
      </w:r>
      <w:r w:rsidR="002E0E90" w:rsidRPr="00784288">
        <w:rPr>
          <w:rFonts w:ascii="Times New Roman" w:hAnsi="Times New Roman" w:cs="Times New Roman"/>
          <w:lang w:val="es-ES"/>
        </w:rPr>
        <w:t>de los Estados miembros los cuales promulgan sus respectivas constituciones y se gobiern</w:t>
      </w:r>
      <w:r w:rsidR="00DE18B4">
        <w:rPr>
          <w:rFonts w:ascii="Times New Roman" w:hAnsi="Times New Roman" w:cs="Times New Roman"/>
          <w:lang w:val="es-ES"/>
        </w:rPr>
        <w:t>an por sus propias autoridades.</w:t>
      </w:r>
      <w:del w:id="1259" w:author="EUGENIA ARCE" w:date="2015-08-24T01:21:00Z">
        <w:r w:rsidR="002E0E90" w:rsidRPr="00784288">
          <w:rPr>
            <w:rFonts w:ascii="Times New Roman" w:hAnsi="Times New Roman" w:cs="Times New Roman"/>
            <w:lang w:val="es-ES"/>
          </w:rPr>
          <w:delText xml:space="preserve"> </w:delText>
        </w:r>
      </w:del>
    </w:p>
    <w:p w14:paraId="5A8CE4FF" w14:textId="77777777" w:rsidR="00784288" w:rsidRDefault="00784288" w:rsidP="005F0D99">
      <w:pPr>
        <w:spacing w:after="0" w:line="276" w:lineRule="auto"/>
        <w:jc w:val="both"/>
        <w:rPr>
          <w:rFonts w:ascii="Times New Roman" w:hAnsi="Times New Roman" w:cs="Times New Roman"/>
          <w:lang w:val="es-ES"/>
        </w:rPr>
      </w:pPr>
    </w:p>
    <w:p w14:paraId="0C4E68B9" w14:textId="3471029B" w:rsidR="002E0E90" w:rsidRPr="00784288" w:rsidRDefault="002E0E90" w:rsidP="005F0D99">
      <w:pPr>
        <w:spacing w:after="0" w:line="276" w:lineRule="auto"/>
        <w:jc w:val="both"/>
        <w:rPr>
          <w:rFonts w:ascii="Times New Roman" w:hAnsi="Times New Roman" w:cs="Times New Roman"/>
          <w:lang w:val="es-ES"/>
        </w:rPr>
      </w:pPr>
      <w:r w:rsidRPr="00784288">
        <w:rPr>
          <w:rFonts w:ascii="Times New Roman" w:hAnsi="Times New Roman" w:cs="Times New Roman"/>
          <w:lang w:val="es-ES"/>
        </w:rPr>
        <w:t xml:space="preserve">En la </w:t>
      </w:r>
      <w:r w:rsidRPr="00784288">
        <w:rPr>
          <w:rFonts w:ascii="Times New Roman" w:hAnsi="Times New Roman" w:cs="Times New Roman"/>
          <w:b/>
          <w:lang w:val="es-ES"/>
        </w:rPr>
        <w:t>constitución federal</w:t>
      </w:r>
      <w:r w:rsidRPr="00784288">
        <w:rPr>
          <w:rFonts w:ascii="Times New Roman" w:hAnsi="Times New Roman" w:cs="Times New Roman"/>
          <w:lang w:val="es-ES"/>
        </w:rPr>
        <w:t xml:space="preserve"> se señalan cuáles son las competencias de los órganos federales centrales (legislativo, ejecutivo, judicial) y se establecen las bases políticas y jurídicas sobre las cuales se pueden adoptar las constituciones</w:t>
      </w:r>
      <w:ins w:id="1260" w:author="EUGENIA ARCE" w:date="2015-08-24T01:21:00Z">
        <w:r w:rsidR="00DE18B4">
          <w:rPr>
            <w:rFonts w:ascii="Times New Roman" w:hAnsi="Times New Roman" w:cs="Times New Roman"/>
            <w:lang w:val="es-ES"/>
          </w:rPr>
          <w:t xml:space="preserve"> estatales</w:t>
        </w:r>
      </w:ins>
      <w:r w:rsidRPr="00784288">
        <w:rPr>
          <w:rFonts w:ascii="Times New Roman" w:hAnsi="Times New Roman" w:cs="Times New Roman"/>
          <w:lang w:val="es-ES"/>
        </w:rPr>
        <w:t>, se organizan los gobiernos locales y se señala el modo de participación en los asuntos del gobierno central</w:t>
      </w:r>
      <w:r w:rsidR="00DE18B4">
        <w:rPr>
          <w:rFonts w:ascii="Times New Roman" w:hAnsi="Times New Roman" w:cs="Times New Roman"/>
          <w:lang w:val="es-ES"/>
        </w:rPr>
        <w:t xml:space="preserve"> </w:t>
      </w:r>
      <w:del w:id="1261" w:author="EUGENIA ARCE" w:date="2015-08-24T01:21:00Z">
        <w:r w:rsidRPr="00784288">
          <w:rPr>
            <w:rFonts w:ascii="Times New Roman" w:hAnsi="Times New Roman" w:cs="Times New Roman"/>
            <w:lang w:val="es-ES"/>
          </w:rPr>
          <w:delText>el cual</w:delText>
        </w:r>
      </w:del>
      <w:ins w:id="1262" w:author="EUGENIA ARCE" w:date="2015-08-24T01:21:00Z">
        <w:r w:rsidR="00DE18B4">
          <w:rPr>
            <w:rFonts w:ascii="Times New Roman" w:hAnsi="Times New Roman" w:cs="Times New Roman"/>
            <w:lang w:val="es-ES"/>
          </w:rPr>
          <w:t>que</w:t>
        </w:r>
      </w:ins>
      <w:r w:rsidRPr="00784288">
        <w:rPr>
          <w:rFonts w:ascii="Times New Roman" w:hAnsi="Times New Roman" w:cs="Times New Roman"/>
          <w:lang w:val="es-ES"/>
        </w:rPr>
        <w:t xml:space="preserve"> se considera supremo.</w:t>
      </w:r>
    </w:p>
    <w:p w14:paraId="37144697" w14:textId="77777777" w:rsidR="002E0E90" w:rsidRPr="005F0D99" w:rsidRDefault="002E0E90" w:rsidP="005F0D99">
      <w:pPr>
        <w:spacing w:after="0" w:line="276" w:lineRule="auto"/>
        <w:jc w:val="both"/>
        <w:rPr>
          <w:rFonts w:ascii="Times New Roman" w:hAnsi="Times New Roman" w:cs="Times New Roman"/>
          <w:color w:val="E36C0A" w:themeColor="accent6" w:themeShade="BF"/>
          <w:lang w:val="es-ES"/>
        </w:rPr>
      </w:pPr>
    </w:p>
    <w:p w14:paraId="1FE4F057" w14:textId="6C90CB82" w:rsidR="002E0E90" w:rsidRPr="00784288" w:rsidRDefault="00DE18B4" w:rsidP="005F0D99">
      <w:pPr>
        <w:spacing w:after="0" w:line="276" w:lineRule="auto"/>
        <w:jc w:val="both"/>
        <w:rPr>
          <w:rFonts w:ascii="Times New Roman" w:hAnsi="Times New Roman" w:cs="Times New Roman"/>
          <w:lang w:val="es-ES"/>
        </w:rPr>
      </w:pPr>
      <w:r>
        <w:rPr>
          <w:rFonts w:ascii="Times New Roman" w:hAnsi="Times New Roman" w:cs="Times New Roman"/>
          <w:lang w:val="es-ES"/>
        </w:rPr>
        <w:t>Ejemplos</w:t>
      </w:r>
      <w:del w:id="1263" w:author="EUGENIA ARCE" w:date="2015-08-24T01:21:00Z">
        <w:r w:rsidR="002E0E90" w:rsidRPr="00784288">
          <w:rPr>
            <w:rFonts w:ascii="Times New Roman" w:hAnsi="Times New Roman" w:cs="Times New Roman"/>
            <w:lang w:val="es-ES"/>
          </w:rPr>
          <w:delText>:</w:delText>
        </w:r>
      </w:del>
      <w:ins w:id="1264" w:author="EUGENIA ARCE" w:date="2015-08-24T01:21:00Z">
        <w:r>
          <w:rPr>
            <w:rFonts w:ascii="Times New Roman" w:hAnsi="Times New Roman" w:cs="Times New Roman"/>
            <w:lang w:val="es-ES"/>
          </w:rPr>
          <w:t xml:space="preserve"> de Estados federales se encuentran en los</w:t>
        </w:r>
      </w:ins>
      <w:r w:rsidR="002E0E90" w:rsidRPr="00784288">
        <w:rPr>
          <w:rFonts w:ascii="Times New Roman" w:hAnsi="Times New Roman" w:cs="Times New Roman"/>
          <w:lang w:val="es-ES"/>
        </w:rPr>
        <w:t xml:space="preserve"> Estados Unidos, Alemania, Suecia, Argentina, Br</w:t>
      </w:r>
      <w:r>
        <w:rPr>
          <w:rFonts w:ascii="Times New Roman" w:hAnsi="Times New Roman" w:cs="Times New Roman"/>
          <w:lang w:val="es-ES"/>
        </w:rPr>
        <w:t>asil, México, Venezuela, Canadá</w:t>
      </w:r>
      <w:del w:id="1265" w:author="EUGENIA ARCE" w:date="2015-08-24T01:21:00Z">
        <w:r w:rsidR="002E0E90" w:rsidRPr="00784288">
          <w:rPr>
            <w:rFonts w:ascii="Times New Roman" w:hAnsi="Times New Roman" w:cs="Times New Roman"/>
            <w:lang w:val="es-ES"/>
          </w:rPr>
          <w:delText>,</w:delText>
        </w:r>
      </w:del>
      <w:ins w:id="1266" w:author="EUGENIA ARCE" w:date="2015-08-24T01:21:00Z">
        <w:r>
          <w:rPr>
            <w:rFonts w:ascii="Times New Roman" w:hAnsi="Times New Roman" w:cs="Times New Roman"/>
            <w:lang w:val="es-ES"/>
          </w:rPr>
          <w:t xml:space="preserve"> e</w:t>
        </w:r>
      </w:ins>
      <w:r w:rsidR="002E0E90" w:rsidRPr="00784288">
        <w:rPr>
          <w:rFonts w:ascii="Times New Roman" w:hAnsi="Times New Roman" w:cs="Times New Roman"/>
          <w:lang w:val="es-ES"/>
        </w:rPr>
        <w:t xml:space="preserve"> India, entre otros.</w:t>
      </w:r>
    </w:p>
    <w:p w14:paraId="429A8724" w14:textId="77777777" w:rsidR="00D035D1" w:rsidRDefault="00D035D1"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784288" w:rsidRPr="00784288" w14:paraId="154A7E45" w14:textId="77777777" w:rsidTr="005E2E52">
        <w:tc>
          <w:tcPr>
            <w:tcW w:w="9054" w:type="dxa"/>
            <w:gridSpan w:val="2"/>
            <w:shd w:val="clear" w:color="auto" w:fill="0D0D0D" w:themeFill="text1" w:themeFillTint="F2"/>
          </w:tcPr>
          <w:p w14:paraId="1AF071CD" w14:textId="77777777" w:rsidR="00784288" w:rsidRPr="00784288" w:rsidRDefault="00784288" w:rsidP="005E2E52">
            <w:pPr>
              <w:spacing w:line="276" w:lineRule="auto"/>
              <w:jc w:val="center"/>
              <w:rPr>
                <w:rFonts w:ascii="Times New Roman" w:hAnsi="Times New Roman" w:cs="Times New Roman"/>
                <w:b/>
                <w:sz w:val="24"/>
                <w:szCs w:val="24"/>
              </w:rPr>
            </w:pPr>
            <w:r w:rsidRPr="00784288">
              <w:rPr>
                <w:rFonts w:ascii="Times New Roman" w:hAnsi="Times New Roman" w:cs="Times New Roman"/>
                <w:b/>
                <w:sz w:val="24"/>
                <w:szCs w:val="24"/>
              </w:rPr>
              <w:t>Imagen (fotografía, gráfica o ilustración)</w:t>
            </w:r>
          </w:p>
        </w:tc>
      </w:tr>
      <w:tr w:rsidR="00784288" w:rsidRPr="00784288" w14:paraId="6D92AEBD" w14:textId="77777777" w:rsidTr="005E2E52">
        <w:tc>
          <w:tcPr>
            <w:tcW w:w="1809" w:type="dxa"/>
          </w:tcPr>
          <w:p w14:paraId="65DAEAC4" w14:textId="77777777" w:rsidR="00784288" w:rsidRPr="00784288" w:rsidRDefault="00784288" w:rsidP="005E2E52">
            <w:pPr>
              <w:spacing w:line="276" w:lineRule="auto"/>
              <w:jc w:val="both"/>
              <w:rPr>
                <w:rFonts w:ascii="Times New Roman" w:hAnsi="Times New Roman" w:cs="Times New Roman"/>
                <w:b/>
                <w:sz w:val="24"/>
                <w:szCs w:val="24"/>
              </w:rPr>
            </w:pPr>
            <w:r w:rsidRPr="00784288">
              <w:rPr>
                <w:rFonts w:ascii="Times New Roman" w:hAnsi="Times New Roman" w:cs="Times New Roman"/>
                <w:b/>
                <w:sz w:val="24"/>
                <w:szCs w:val="24"/>
              </w:rPr>
              <w:t>Código</w:t>
            </w:r>
          </w:p>
        </w:tc>
        <w:tc>
          <w:tcPr>
            <w:tcW w:w="7245" w:type="dxa"/>
          </w:tcPr>
          <w:p w14:paraId="1A6D48E8" w14:textId="5B63FF53" w:rsidR="00784288" w:rsidRPr="00784288" w:rsidRDefault="00784288" w:rsidP="005E2E52">
            <w:pPr>
              <w:spacing w:line="276" w:lineRule="auto"/>
              <w:jc w:val="both"/>
              <w:rPr>
                <w:rFonts w:ascii="Times New Roman" w:hAnsi="Times New Roman" w:cs="Times New Roman"/>
                <w:b/>
                <w:sz w:val="24"/>
                <w:szCs w:val="24"/>
              </w:rPr>
            </w:pPr>
            <w:r w:rsidRPr="00784288">
              <w:rPr>
                <w:rFonts w:ascii="Times New Roman" w:hAnsi="Times New Roman" w:cs="Times New Roman"/>
                <w:sz w:val="24"/>
                <w:szCs w:val="24"/>
              </w:rPr>
              <w:t>CS_G07_09_IMG2</w:t>
            </w:r>
            <w:r>
              <w:rPr>
                <w:rFonts w:ascii="Times New Roman" w:hAnsi="Times New Roman" w:cs="Times New Roman"/>
                <w:sz w:val="24"/>
                <w:szCs w:val="24"/>
              </w:rPr>
              <w:t>8</w:t>
            </w:r>
          </w:p>
        </w:tc>
      </w:tr>
      <w:tr w:rsidR="00784288" w:rsidRPr="00784288" w14:paraId="5F6452AF" w14:textId="77777777" w:rsidTr="005E2E52">
        <w:tc>
          <w:tcPr>
            <w:tcW w:w="1809" w:type="dxa"/>
          </w:tcPr>
          <w:p w14:paraId="2F468D49" w14:textId="77777777" w:rsidR="00784288" w:rsidRPr="00784288" w:rsidRDefault="00784288" w:rsidP="005E2E52">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Descripción</w:t>
            </w:r>
          </w:p>
        </w:tc>
        <w:tc>
          <w:tcPr>
            <w:tcW w:w="7245" w:type="dxa"/>
          </w:tcPr>
          <w:p w14:paraId="40A6F07A" w14:textId="0C3AA437" w:rsidR="00784288" w:rsidRPr="00784288" w:rsidRDefault="00784288" w:rsidP="00784288">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Forma regional de Estado</w:t>
            </w:r>
            <w:r w:rsidRPr="00784288">
              <w:rPr>
                <w:rFonts w:ascii="Times New Roman" w:hAnsi="Times New Roman" w:cs="Times New Roman"/>
                <w:sz w:val="24"/>
                <w:szCs w:val="24"/>
                <w:lang w:val="es-ES"/>
              </w:rPr>
              <w:t>.</w:t>
            </w:r>
          </w:p>
        </w:tc>
      </w:tr>
      <w:tr w:rsidR="00784288" w:rsidRPr="00784288" w14:paraId="4E340FD2" w14:textId="77777777" w:rsidTr="005E2E52">
        <w:tc>
          <w:tcPr>
            <w:tcW w:w="1809" w:type="dxa"/>
          </w:tcPr>
          <w:p w14:paraId="26C4DFAA" w14:textId="77777777" w:rsidR="00784288" w:rsidRPr="00784288" w:rsidRDefault="00784288" w:rsidP="005E2E52">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Código Shutterstock</w:t>
            </w:r>
          </w:p>
        </w:tc>
        <w:tc>
          <w:tcPr>
            <w:tcW w:w="7245" w:type="dxa"/>
          </w:tcPr>
          <w:p w14:paraId="69C5394C" w14:textId="77777777" w:rsidR="00784288" w:rsidRPr="00784288" w:rsidRDefault="00784288" w:rsidP="005E2E52">
            <w:pPr>
              <w:spacing w:line="276" w:lineRule="auto"/>
              <w:jc w:val="both"/>
              <w:rPr>
                <w:rFonts w:ascii="Times New Roman" w:hAnsi="Times New Roman" w:cs="Times New Roman"/>
                <w:sz w:val="24"/>
                <w:szCs w:val="24"/>
              </w:rPr>
            </w:pPr>
            <w:r>
              <w:rPr>
                <w:rFonts w:ascii="Times New Roman" w:hAnsi="Times New Roman" w:cs="Times New Roman"/>
                <w:sz w:val="24"/>
                <w:szCs w:val="24"/>
              </w:rPr>
              <w:t>XX</w:t>
            </w:r>
          </w:p>
        </w:tc>
      </w:tr>
      <w:tr w:rsidR="00784288" w:rsidRPr="00784288" w14:paraId="383E9F55" w14:textId="77777777" w:rsidTr="005E2E52">
        <w:tc>
          <w:tcPr>
            <w:tcW w:w="1809" w:type="dxa"/>
          </w:tcPr>
          <w:p w14:paraId="3E4FC4C1" w14:textId="77777777" w:rsidR="00784288" w:rsidRPr="00784288" w:rsidRDefault="00784288" w:rsidP="005E2E52">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Pie de imagen</w:t>
            </w:r>
          </w:p>
        </w:tc>
        <w:tc>
          <w:tcPr>
            <w:tcW w:w="7245" w:type="dxa"/>
          </w:tcPr>
          <w:p w14:paraId="153BF54F" w14:textId="77777777" w:rsidR="00784288" w:rsidRPr="00784288" w:rsidRDefault="00784288" w:rsidP="005E2E52">
            <w:pPr>
              <w:spacing w:line="276" w:lineRule="auto"/>
              <w:jc w:val="both"/>
              <w:rPr>
                <w:rFonts w:ascii="Times New Roman" w:hAnsi="Times New Roman" w:cs="Times New Roman"/>
                <w:sz w:val="24"/>
                <w:szCs w:val="24"/>
              </w:rPr>
            </w:pPr>
            <w:r>
              <w:rPr>
                <w:rFonts w:ascii="Times New Roman" w:hAnsi="Times New Roman" w:cs="Times New Roman"/>
                <w:sz w:val="24"/>
                <w:szCs w:val="24"/>
              </w:rPr>
              <w:t>XX</w:t>
            </w:r>
          </w:p>
        </w:tc>
      </w:tr>
    </w:tbl>
    <w:p w14:paraId="2CE4F925" w14:textId="77777777" w:rsidR="002E0E90" w:rsidRPr="005F0D99" w:rsidRDefault="002E0E90" w:rsidP="005F0D99">
      <w:pPr>
        <w:spacing w:after="0" w:line="276" w:lineRule="auto"/>
        <w:jc w:val="both"/>
        <w:rPr>
          <w:rFonts w:ascii="Times New Roman" w:hAnsi="Times New Roman" w:cs="Times New Roman"/>
          <w:color w:val="E36C0A" w:themeColor="accent6" w:themeShade="BF"/>
          <w:lang w:val="es-ES"/>
        </w:rPr>
      </w:pPr>
    </w:p>
    <w:p w14:paraId="5BB7EDB5" w14:textId="09DC230E" w:rsidR="00DE18B4" w:rsidRPr="00DE18B4" w:rsidRDefault="002E0E90" w:rsidP="005F0D99">
      <w:pPr>
        <w:spacing w:after="0" w:line="276" w:lineRule="auto"/>
        <w:jc w:val="both"/>
        <w:rPr>
          <w:ins w:id="1267" w:author="EUGENIA ARCE" w:date="2015-08-24T01:21:00Z"/>
          <w:rFonts w:ascii="Times New Roman" w:hAnsi="Times New Roman" w:cs="Times New Roman"/>
          <w:b/>
          <w:lang w:val="es-ES"/>
        </w:rPr>
      </w:pPr>
      <w:del w:id="1268" w:author="EUGENIA ARCE" w:date="2015-08-24T01:21:00Z">
        <w:r w:rsidRPr="00784288">
          <w:rPr>
            <w:rFonts w:ascii="Times New Roman" w:hAnsi="Times New Roman" w:cs="Times New Roman"/>
            <w:lang w:val="es-ES"/>
          </w:rPr>
          <w:delText xml:space="preserve">Regional: </w:delText>
        </w:r>
      </w:del>
      <w:ins w:id="1269" w:author="EUGENIA ARCE" w:date="2015-08-24T01:21:00Z">
        <w:r w:rsidR="00DE18B4" w:rsidRPr="00DE18B4">
          <w:rPr>
            <w:rFonts w:ascii="Times New Roman" w:hAnsi="Times New Roman" w:cs="Times New Roman"/>
            <w:b/>
            <w:lang w:val="es-ES"/>
          </w:rPr>
          <w:t>1.4.3 El Estado regional</w:t>
        </w:r>
      </w:ins>
    </w:p>
    <w:p w14:paraId="0B373DE8" w14:textId="77777777" w:rsidR="00DE18B4" w:rsidRDefault="00DE18B4" w:rsidP="005F0D99">
      <w:pPr>
        <w:spacing w:after="0" w:line="276" w:lineRule="auto"/>
        <w:jc w:val="both"/>
        <w:rPr>
          <w:ins w:id="1270" w:author="EUGENIA ARCE" w:date="2015-08-24T01:21:00Z"/>
          <w:rFonts w:ascii="Times New Roman" w:hAnsi="Times New Roman" w:cs="Times New Roman"/>
          <w:lang w:val="es-ES"/>
        </w:rPr>
      </w:pPr>
    </w:p>
    <w:p w14:paraId="2FC18109" w14:textId="27EA3868" w:rsidR="00495F61" w:rsidRDefault="002E0E90" w:rsidP="005F0D99">
      <w:pPr>
        <w:spacing w:after="0" w:line="276" w:lineRule="auto"/>
        <w:jc w:val="both"/>
        <w:rPr>
          <w:ins w:id="1271" w:author="EUGENIA ARCE" w:date="2015-08-24T01:21:00Z"/>
          <w:rFonts w:ascii="Times New Roman" w:hAnsi="Times New Roman" w:cs="Times New Roman"/>
          <w:lang w:val="es-ES"/>
        </w:rPr>
      </w:pPr>
      <w:r w:rsidRPr="00784288">
        <w:rPr>
          <w:rFonts w:ascii="Times New Roman" w:hAnsi="Times New Roman" w:cs="Times New Roman"/>
          <w:lang w:val="es-ES"/>
        </w:rPr>
        <w:t xml:space="preserve">Como organización política y administrativa </w:t>
      </w:r>
      <w:r w:rsidR="00DE18B4" w:rsidRPr="00495F61">
        <w:rPr>
          <w:rFonts w:ascii="Times New Roman" w:hAnsi="Times New Roman"/>
          <w:lang w:val="es-ES"/>
          <w:rPrChange w:id="1272" w:author="EUGENIA ARCE" w:date="2015-08-24T01:21:00Z">
            <w:rPr>
              <w:rFonts w:ascii="Times New Roman" w:hAnsi="Times New Roman"/>
              <w:b/>
              <w:lang w:val="es-ES"/>
            </w:rPr>
          </w:rPrChange>
        </w:rPr>
        <w:t xml:space="preserve">se sitúa en medio del Estado </w:t>
      </w:r>
      <w:del w:id="1273" w:author="EUGENIA ARCE" w:date="2015-08-24T01:21:00Z">
        <w:r w:rsidRPr="00784288">
          <w:rPr>
            <w:rFonts w:ascii="Times New Roman" w:hAnsi="Times New Roman" w:cs="Times New Roman"/>
            <w:b/>
            <w:lang w:val="es-ES"/>
          </w:rPr>
          <w:delText>Unitario</w:delText>
        </w:r>
      </w:del>
      <w:ins w:id="1274" w:author="EUGENIA ARCE" w:date="2015-08-24T01:21:00Z">
        <w:r w:rsidR="00DE18B4" w:rsidRPr="00495F61">
          <w:rPr>
            <w:rFonts w:ascii="Times New Roman" w:hAnsi="Times New Roman" w:cs="Times New Roman"/>
            <w:lang w:val="es-ES"/>
          </w:rPr>
          <w:t>unitario</w:t>
        </w:r>
      </w:ins>
      <w:r w:rsidR="00DE18B4" w:rsidRPr="00495F61">
        <w:rPr>
          <w:rFonts w:ascii="Times New Roman" w:hAnsi="Times New Roman"/>
          <w:lang w:val="es-ES"/>
          <w:rPrChange w:id="1275" w:author="EUGENIA ARCE" w:date="2015-08-24T01:21:00Z">
            <w:rPr>
              <w:rFonts w:ascii="Times New Roman" w:hAnsi="Times New Roman"/>
              <w:b/>
              <w:lang w:val="es-ES"/>
            </w:rPr>
          </w:rPrChange>
        </w:rPr>
        <w:t xml:space="preserve"> y el Estado </w:t>
      </w:r>
      <w:del w:id="1276" w:author="EUGENIA ARCE" w:date="2015-08-24T01:21:00Z">
        <w:r w:rsidRPr="00784288">
          <w:rPr>
            <w:rFonts w:ascii="Times New Roman" w:hAnsi="Times New Roman" w:cs="Times New Roman"/>
            <w:b/>
            <w:lang w:val="es-ES"/>
          </w:rPr>
          <w:delText>Federal</w:delText>
        </w:r>
        <w:r w:rsidRPr="00784288">
          <w:rPr>
            <w:rFonts w:ascii="Times New Roman" w:hAnsi="Times New Roman" w:cs="Times New Roman"/>
            <w:lang w:val="es-ES"/>
          </w:rPr>
          <w:delText>. Se colocan como</w:delText>
        </w:r>
      </w:del>
      <w:ins w:id="1277" w:author="EUGENIA ARCE" w:date="2015-08-24T01:21:00Z">
        <w:r w:rsidR="00DE18B4" w:rsidRPr="00495F61">
          <w:rPr>
            <w:rFonts w:ascii="Times New Roman" w:hAnsi="Times New Roman" w:cs="Times New Roman"/>
            <w:lang w:val="es-ES"/>
          </w:rPr>
          <w:t>f</w:t>
        </w:r>
        <w:r w:rsidRPr="00495F61">
          <w:rPr>
            <w:rFonts w:ascii="Times New Roman" w:hAnsi="Times New Roman" w:cs="Times New Roman"/>
            <w:lang w:val="es-ES"/>
          </w:rPr>
          <w:t>ederal</w:t>
        </w:r>
        <w:r w:rsidR="00DE18B4" w:rsidRPr="00495F61">
          <w:rPr>
            <w:rFonts w:ascii="Times New Roman" w:hAnsi="Times New Roman" w:cs="Times New Roman"/>
            <w:lang w:val="es-ES"/>
          </w:rPr>
          <w:t xml:space="preserve">. </w:t>
        </w:r>
        <w:r w:rsidR="00DE18B4">
          <w:rPr>
            <w:rFonts w:ascii="Times New Roman" w:hAnsi="Times New Roman" w:cs="Times New Roman"/>
            <w:lang w:val="es-ES"/>
          </w:rPr>
          <w:t>Son</w:t>
        </w:r>
      </w:ins>
      <w:r w:rsidR="00DE18B4">
        <w:rPr>
          <w:rFonts w:ascii="Times New Roman" w:hAnsi="Times New Roman" w:cs="Times New Roman"/>
          <w:lang w:val="es-ES"/>
        </w:rPr>
        <w:t xml:space="preserve"> </w:t>
      </w:r>
      <w:r w:rsidRPr="00784288">
        <w:rPr>
          <w:rFonts w:ascii="Times New Roman" w:hAnsi="Times New Roman" w:cs="Times New Roman"/>
          <w:lang w:val="es-ES"/>
        </w:rPr>
        <w:t xml:space="preserve">ejemplos </w:t>
      </w:r>
      <w:del w:id="1278" w:author="EUGENIA ARCE" w:date="2015-08-24T01:21:00Z">
        <w:r w:rsidRPr="00784288">
          <w:rPr>
            <w:rFonts w:ascii="Times New Roman" w:hAnsi="Times New Roman" w:cs="Times New Roman"/>
            <w:lang w:val="es-ES"/>
          </w:rPr>
          <w:delText>el caso de</w:delText>
        </w:r>
      </w:del>
      <w:ins w:id="1279" w:author="EUGENIA ARCE" w:date="2015-08-24T01:21:00Z">
        <w:r w:rsidR="00DE18B4">
          <w:rPr>
            <w:rFonts w:ascii="Times New Roman" w:hAnsi="Times New Roman" w:cs="Times New Roman"/>
            <w:lang w:val="es-ES"/>
          </w:rPr>
          <w:t>los existentes en</w:t>
        </w:r>
      </w:ins>
      <w:r w:rsidR="00DE18B4">
        <w:rPr>
          <w:rFonts w:ascii="Times New Roman" w:hAnsi="Times New Roman" w:cs="Times New Roman"/>
          <w:lang w:val="es-ES"/>
        </w:rPr>
        <w:t xml:space="preserve"> </w:t>
      </w:r>
      <w:r w:rsidRPr="00784288">
        <w:rPr>
          <w:rFonts w:ascii="Times New Roman" w:hAnsi="Times New Roman" w:cs="Times New Roman"/>
          <w:lang w:val="es-ES"/>
        </w:rPr>
        <w:t xml:space="preserve">Italia y </w:t>
      </w:r>
      <w:del w:id="1280" w:author="EUGENIA ARCE" w:date="2015-08-24T01:21:00Z">
        <w:r w:rsidRPr="00784288">
          <w:rPr>
            <w:rFonts w:ascii="Times New Roman" w:hAnsi="Times New Roman" w:cs="Times New Roman"/>
            <w:lang w:val="es-ES"/>
          </w:rPr>
          <w:delText xml:space="preserve">de </w:delText>
        </w:r>
      </w:del>
      <w:r w:rsidRPr="00784288">
        <w:rPr>
          <w:rFonts w:ascii="Times New Roman" w:hAnsi="Times New Roman" w:cs="Times New Roman"/>
          <w:lang w:val="es-ES"/>
        </w:rPr>
        <w:t xml:space="preserve">España. Lo que se observa como común denominador es la </w:t>
      </w:r>
      <w:r w:rsidRPr="00495F61">
        <w:rPr>
          <w:rFonts w:ascii="Times New Roman" w:hAnsi="Times New Roman"/>
          <w:lang w:val="es-ES"/>
          <w:rPrChange w:id="1281" w:author="EUGENIA ARCE" w:date="2015-08-24T01:21:00Z">
            <w:rPr>
              <w:rFonts w:ascii="Times New Roman" w:hAnsi="Times New Roman"/>
              <w:b/>
              <w:lang w:val="es-ES"/>
            </w:rPr>
          </w:rPrChange>
        </w:rPr>
        <w:t>creación de las regiones y de su consolidación como entidades autónomas que participan fuertemente en los órganos estatales y tienen potestad legislativa y estatutaria</w:t>
      </w:r>
      <w:r w:rsidRPr="00495F61">
        <w:rPr>
          <w:rFonts w:ascii="Times New Roman" w:hAnsi="Times New Roman" w:cs="Times New Roman"/>
          <w:lang w:val="es-ES"/>
        </w:rPr>
        <w:t>.</w:t>
      </w:r>
      <w:r w:rsidRPr="00784288">
        <w:rPr>
          <w:rFonts w:ascii="Times New Roman" w:hAnsi="Times New Roman" w:cs="Times New Roman"/>
          <w:lang w:val="es-ES"/>
        </w:rPr>
        <w:t xml:space="preserve"> </w:t>
      </w:r>
      <w:del w:id="1282" w:author="EUGENIA ARCE" w:date="2015-08-24T01:21:00Z">
        <w:r w:rsidRPr="00784288">
          <w:rPr>
            <w:rFonts w:ascii="Times New Roman" w:hAnsi="Times New Roman" w:cs="Times New Roman"/>
            <w:lang w:val="es-ES"/>
          </w:rPr>
          <w:delText>Esto para</w:delText>
        </w:r>
      </w:del>
    </w:p>
    <w:p w14:paraId="2319A950" w14:textId="77777777" w:rsidR="00495F61" w:rsidRDefault="00495F61" w:rsidP="005F0D99">
      <w:pPr>
        <w:spacing w:after="0" w:line="276" w:lineRule="auto"/>
        <w:jc w:val="both"/>
        <w:rPr>
          <w:ins w:id="1283" w:author="EUGENIA ARCE" w:date="2015-08-24T01:21:00Z"/>
          <w:rFonts w:ascii="Times New Roman" w:hAnsi="Times New Roman" w:cs="Times New Roman"/>
          <w:lang w:val="es-ES"/>
        </w:rPr>
      </w:pPr>
    </w:p>
    <w:p w14:paraId="6736DB7A" w14:textId="23721DDB" w:rsidR="002E0E90" w:rsidRPr="00784288" w:rsidRDefault="00495F61" w:rsidP="005F0D99">
      <w:pPr>
        <w:spacing w:after="0" w:line="276" w:lineRule="auto"/>
        <w:jc w:val="both"/>
        <w:rPr>
          <w:rFonts w:ascii="Times New Roman" w:hAnsi="Times New Roman" w:cs="Times New Roman"/>
          <w:lang w:val="es-ES"/>
        </w:rPr>
      </w:pPr>
      <w:ins w:id="1284" w:author="EUGENIA ARCE" w:date="2015-08-24T01:21:00Z">
        <w:r>
          <w:rPr>
            <w:rFonts w:ascii="Times New Roman" w:hAnsi="Times New Roman" w:cs="Times New Roman"/>
            <w:lang w:val="es-ES"/>
          </w:rPr>
          <w:t xml:space="preserve">En el caso </w:t>
        </w:r>
        <w:r w:rsidRPr="00495F61">
          <w:rPr>
            <w:rFonts w:ascii="Times New Roman" w:hAnsi="Times New Roman" w:cs="Times New Roman"/>
            <w:lang w:val="es-ES"/>
          </w:rPr>
          <w:t>de</w:t>
        </w:r>
      </w:ins>
      <w:r w:rsidR="002E0E90" w:rsidRPr="00495F61">
        <w:rPr>
          <w:rFonts w:ascii="Times New Roman" w:hAnsi="Times New Roman" w:cs="Times New Roman"/>
          <w:lang w:val="es-ES"/>
        </w:rPr>
        <w:t xml:space="preserve"> </w:t>
      </w:r>
      <w:r w:rsidR="002E0E90" w:rsidRPr="00495F61">
        <w:rPr>
          <w:rFonts w:ascii="Times New Roman" w:hAnsi="Times New Roman"/>
          <w:lang w:val="es-ES"/>
          <w:rPrChange w:id="1285" w:author="EUGENIA ARCE" w:date="2015-08-24T01:21:00Z">
            <w:rPr>
              <w:rFonts w:ascii="Times New Roman" w:hAnsi="Times New Roman"/>
              <w:b/>
              <w:lang w:val="es-ES"/>
            </w:rPr>
          </w:rPrChange>
        </w:rPr>
        <w:t>Italia</w:t>
      </w:r>
      <w:del w:id="1286" w:author="EUGENIA ARCE" w:date="2015-08-24T01:21:00Z">
        <w:r w:rsidR="002E0E90" w:rsidRPr="00784288">
          <w:rPr>
            <w:rFonts w:ascii="Times New Roman" w:hAnsi="Times New Roman" w:cs="Times New Roman"/>
            <w:lang w:val="es-ES"/>
          </w:rPr>
          <w:delText xml:space="preserve"> en cuya constitución se lee</w:delText>
        </w:r>
      </w:del>
      <w:ins w:id="1287" w:author="EUGENIA ARCE" w:date="2015-08-24T01:21:00Z">
        <w:r w:rsidRPr="00495F61">
          <w:rPr>
            <w:rFonts w:ascii="Times New Roman" w:hAnsi="Times New Roman" w:cs="Times New Roman"/>
            <w:lang w:val="es-ES"/>
          </w:rPr>
          <w:t>, su</w:t>
        </w:r>
        <w:r>
          <w:rPr>
            <w:rFonts w:ascii="Times New Roman" w:hAnsi="Times New Roman" w:cs="Times New Roman"/>
            <w:lang w:val="es-ES"/>
          </w:rPr>
          <w:t xml:space="preserve"> C</w:t>
        </w:r>
        <w:r w:rsidR="002E0E90" w:rsidRPr="00784288">
          <w:rPr>
            <w:rFonts w:ascii="Times New Roman" w:hAnsi="Times New Roman" w:cs="Times New Roman"/>
            <w:lang w:val="es-ES"/>
          </w:rPr>
          <w:t xml:space="preserve">onstitución </w:t>
        </w:r>
        <w:r>
          <w:rPr>
            <w:rFonts w:ascii="Times New Roman" w:hAnsi="Times New Roman" w:cs="Times New Roman"/>
            <w:lang w:val="es-ES"/>
          </w:rPr>
          <w:t>dice</w:t>
        </w:r>
      </w:ins>
      <w:r w:rsidR="002E0E90" w:rsidRPr="00784288">
        <w:rPr>
          <w:rFonts w:ascii="Times New Roman" w:hAnsi="Times New Roman" w:cs="Times New Roman"/>
          <w:lang w:val="es-ES"/>
        </w:rPr>
        <w:t>: “La Republica es una e indivisible, reconoce y promueve la autonomía local; efectúa en los servicios que d</w:t>
      </w:r>
      <w:r>
        <w:rPr>
          <w:rFonts w:ascii="Times New Roman" w:hAnsi="Times New Roman" w:cs="Times New Roman"/>
          <w:lang w:val="es-ES"/>
        </w:rPr>
        <w:t xml:space="preserve">ependen del Estado la más </w:t>
      </w:r>
      <w:del w:id="1288" w:author="EUGENIA ARCE" w:date="2015-08-24T01:21:00Z">
        <w:r w:rsidR="002E0E90" w:rsidRPr="00784288">
          <w:rPr>
            <w:rFonts w:ascii="Times New Roman" w:hAnsi="Times New Roman" w:cs="Times New Roman"/>
            <w:lang w:val="es-ES"/>
          </w:rPr>
          <w:delText>amplio</w:delText>
        </w:r>
      </w:del>
      <w:ins w:id="1289" w:author="EUGENIA ARCE" w:date="2015-08-24T01:21:00Z">
        <w:r>
          <w:rPr>
            <w:rFonts w:ascii="Times New Roman" w:hAnsi="Times New Roman" w:cs="Times New Roman"/>
            <w:lang w:val="es-ES"/>
          </w:rPr>
          <w:t>amplia</w:t>
        </w:r>
      </w:ins>
      <w:r w:rsidR="002E0E90" w:rsidRPr="00784288">
        <w:rPr>
          <w:rFonts w:ascii="Times New Roman" w:hAnsi="Times New Roman" w:cs="Times New Roman"/>
          <w:lang w:val="es-ES"/>
        </w:rPr>
        <w:t xml:space="preserve"> descentralización administrativa; aplica los principios y métodos de su legislación a las exigencias de la autonomía y la descentralización”. Actualmente se cuenta</w:t>
      </w:r>
      <w:ins w:id="1290" w:author="EUGENIA ARCE" w:date="2015-08-24T01:21:00Z">
        <w:r w:rsidR="002E0E90" w:rsidRPr="00784288">
          <w:rPr>
            <w:rFonts w:ascii="Times New Roman" w:hAnsi="Times New Roman" w:cs="Times New Roman"/>
            <w:lang w:val="es-ES"/>
          </w:rPr>
          <w:t xml:space="preserve"> </w:t>
        </w:r>
        <w:r>
          <w:rPr>
            <w:rFonts w:ascii="Times New Roman" w:hAnsi="Times New Roman" w:cs="Times New Roman"/>
            <w:lang w:val="es-ES"/>
          </w:rPr>
          <w:t>en ese país</w:t>
        </w:r>
      </w:ins>
      <w:r>
        <w:rPr>
          <w:rFonts w:ascii="Times New Roman" w:hAnsi="Times New Roman" w:cs="Times New Roman"/>
          <w:lang w:val="es-ES"/>
        </w:rPr>
        <w:t xml:space="preserve"> </w:t>
      </w:r>
      <w:r w:rsidR="002E0E90" w:rsidRPr="00784288">
        <w:rPr>
          <w:rFonts w:ascii="Times New Roman" w:hAnsi="Times New Roman" w:cs="Times New Roman"/>
          <w:lang w:val="es-ES"/>
        </w:rPr>
        <w:t>con 20 regiones: Abruzzo, Basilicata, Calabria, Campania, Emilia-Romagna, Friuli-Venezia Giulia, Lazio, Liguria, Lombardia, Marche, Molise, Piemonte, Puglia, Sardegna, Sicilia Toscana, Trentino-</w:t>
      </w:r>
      <w:r>
        <w:rPr>
          <w:rFonts w:ascii="Times New Roman" w:hAnsi="Times New Roman" w:cs="Times New Roman"/>
          <w:lang w:val="es-ES"/>
        </w:rPr>
        <w:t>Alto Adige, Umbría, Val d´Aosta</w:t>
      </w:r>
      <w:del w:id="1291" w:author="EUGENIA ARCE" w:date="2015-08-24T01:21:00Z">
        <w:r w:rsidR="002E0E90" w:rsidRPr="00784288">
          <w:rPr>
            <w:rFonts w:ascii="Times New Roman" w:hAnsi="Times New Roman" w:cs="Times New Roman"/>
            <w:lang w:val="es-ES"/>
          </w:rPr>
          <w:delText>,</w:delText>
        </w:r>
      </w:del>
      <w:ins w:id="1292" w:author="EUGENIA ARCE" w:date="2015-08-24T01:21:00Z">
        <w:r>
          <w:rPr>
            <w:rFonts w:ascii="Times New Roman" w:hAnsi="Times New Roman" w:cs="Times New Roman"/>
            <w:lang w:val="es-ES"/>
          </w:rPr>
          <w:t xml:space="preserve"> y</w:t>
        </w:r>
      </w:ins>
      <w:r w:rsidR="002E0E90" w:rsidRPr="00784288">
        <w:rPr>
          <w:rFonts w:ascii="Times New Roman" w:hAnsi="Times New Roman" w:cs="Times New Roman"/>
          <w:lang w:val="es-ES"/>
        </w:rPr>
        <w:t xml:space="preserve"> Veneto. </w:t>
      </w:r>
    </w:p>
    <w:p w14:paraId="248B5B99" w14:textId="77777777" w:rsidR="00EE35D6" w:rsidRPr="005F0D99" w:rsidRDefault="00EE35D6" w:rsidP="005F0D99">
      <w:pPr>
        <w:spacing w:after="0" w:line="276" w:lineRule="auto"/>
        <w:jc w:val="both"/>
        <w:rPr>
          <w:rFonts w:ascii="Times New Roman" w:hAnsi="Times New Roman" w:cs="Times New Roman"/>
          <w:color w:val="E36C0A" w:themeColor="accent6" w:themeShade="BF"/>
          <w:lang w:val="es-ES"/>
        </w:rPr>
      </w:pPr>
    </w:p>
    <w:p w14:paraId="4B60C3DE" w14:textId="172F4C44" w:rsidR="002E0E90" w:rsidRPr="00784288" w:rsidRDefault="002E0E90" w:rsidP="005F0D99">
      <w:pPr>
        <w:spacing w:after="0" w:line="276" w:lineRule="auto"/>
        <w:jc w:val="both"/>
        <w:rPr>
          <w:rFonts w:ascii="Times New Roman" w:hAnsi="Times New Roman" w:cs="Times New Roman"/>
          <w:lang w:val="es-ES"/>
        </w:rPr>
      </w:pPr>
      <w:r w:rsidRPr="00784288">
        <w:rPr>
          <w:rFonts w:ascii="Times New Roman" w:hAnsi="Times New Roman" w:cs="Times New Roman"/>
          <w:lang w:val="es-ES"/>
        </w:rPr>
        <w:t xml:space="preserve">En el caso de España, </w:t>
      </w:r>
      <w:ins w:id="1293" w:author="EUGENIA ARCE" w:date="2015-08-24T01:21:00Z">
        <w:r w:rsidR="00495F61">
          <w:rPr>
            <w:rFonts w:ascii="Times New Roman" w:hAnsi="Times New Roman" w:cs="Times New Roman"/>
            <w:lang w:val="es-ES"/>
          </w:rPr>
          <w:t xml:space="preserve">existe un modelo </w:t>
        </w:r>
      </w:ins>
      <w:r w:rsidRPr="00784288">
        <w:rPr>
          <w:rFonts w:ascii="Times New Roman" w:hAnsi="Times New Roman" w:cs="Times New Roman"/>
          <w:lang w:val="es-ES"/>
        </w:rPr>
        <w:t>que</w:t>
      </w:r>
      <w:r w:rsidR="00495F61">
        <w:rPr>
          <w:rFonts w:ascii="Times New Roman" w:hAnsi="Times New Roman" w:cs="Times New Roman"/>
          <w:lang w:val="es-ES"/>
        </w:rPr>
        <w:t xml:space="preserve"> también se conoce como Estado </w:t>
      </w:r>
      <w:del w:id="1294" w:author="EUGENIA ARCE" w:date="2015-08-24T01:21:00Z">
        <w:r w:rsidRPr="00784288">
          <w:rPr>
            <w:rFonts w:ascii="Times New Roman" w:hAnsi="Times New Roman" w:cs="Times New Roman"/>
            <w:lang w:val="es-ES"/>
          </w:rPr>
          <w:delText>Autonómico</w:delText>
        </w:r>
      </w:del>
      <w:ins w:id="1295" w:author="EUGENIA ARCE" w:date="2015-08-24T01:21:00Z">
        <w:r w:rsidR="00495F61">
          <w:rPr>
            <w:rFonts w:ascii="Times New Roman" w:hAnsi="Times New Roman" w:cs="Times New Roman"/>
            <w:lang w:val="es-ES"/>
          </w:rPr>
          <w:t>a</w:t>
        </w:r>
        <w:r w:rsidRPr="00784288">
          <w:rPr>
            <w:rFonts w:ascii="Times New Roman" w:hAnsi="Times New Roman" w:cs="Times New Roman"/>
            <w:lang w:val="es-ES"/>
          </w:rPr>
          <w:t>utonómico</w:t>
        </w:r>
      </w:ins>
      <w:r w:rsidRPr="00784288">
        <w:rPr>
          <w:rFonts w:ascii="Times New Roman" w:hAnsi="Times New Roman" w:cs="Times New Roman"/>
          <w:lang w:val="es-ES"/>
        </w:rPr>
        <w:t>. En la Constitución española del 1978 se señala: “La Constitución se fundamenta en la indisoluble unidad de la Nación española, patria común e indivisible de todos los españoles, y reconoce y garantiza el derecho a la autonomía de las nacionalidades y regiones que la integran y la solidaridad entre todas ellas”. En la Constitución se señala que se pueden constituir en Comunidad Autónoma las provincias</w:t>
      </w:r>
      <w:r w:rsidR="00495F61">
        <w:rPr>
          <w:rFonts w:ascii="Times New Roman" w:hAnsi="Times New Roman" w:cs="Times New Roman"/>
          <w:lang w:val="es-ES"/>
        </w:rPr>
        <w:t xml:space="preserve"> limítrofes con características</w:t>
      </w:r>
      <w:del w:id="1296" w:author="EUGENIA ARCE" w:date="2015-08-24T01:21:00Z">
        <w:r w:rsidRPr="00784288">
          <w:rPr>
            <w:rFonts w:ascii="Times New Roman" w:hAnsi="Times New Roman" w:cs="Times New Roman"/>
            <w:lang w:val="es-ES"/>
          </w:rPr>
          <w:delText>,</w:delText>
        </w:r>
      </w:del>
      <w:r w:rsidRPr="00784288">
        <w:rPr>
          <w:rFonts w:ascii="Times New Roman" w:hAnsi="Times New Roman" w:cs="Times New Roman"/>
          <w:lang w:val="es-ES"/>
        </w:rPr>
        <w:t xml:space="preserve"> históricas, culturales y económicas comunes, los territorios insulares y las provincias con entidad regional histórica. </w:t>
      </w:r>
      <w:del w:id="1297" w:author="EUGENIA ARCE" w:date="2015-08-24T01:21:00Z">
        <w:r w:rsidRPr="00784288">
          <w:rPr>
            <w:rFonts w:ascii="Times New Roman" w:hAnsi="Times New Roman" w:cs="Times New Roman"/>
            <w:lang w:val="es-ES"/>
          </w:rPr>
          <w:delText>Pueden</w:delText>
        </w:r>
      </w:del>
      <w:ins w:id="1298" w:author="EUGENIA ARCE" w:date="2015-08-24T01:21:00Z">
        <w:r w:rsidR="00495F61">
          <w:rPr>
            <w:rFonts w:ascii="Times New Roman" w:hAnsi="Times New Roman" w:cs="Times New Roman"/>
            <w:lang w:val="es-ES"/>
          </w:rPr>
          <w:t>Ellas p</w:t>
        </w:r>
        <w:r w:rsidRPr="00784288">
          <w:rPr>
            <w:rFonts w:ascii="Times New Roman" w:hAnsi="Times New Roman" w:cs="Times New Roman"/>
            <w:lang w:val="es-ES"/>
          </w:rPr>
          <w:t>ueden</w:t>
        </w:r>
      </w:ins>
      <w:r w:rsidRPr="00784288">
        <w:rPr>
          <w:rFonts w:ascii="Times New Roman" w:hAnsi="Times New Roman" w:cs="Times New Roman"/>
          <w:lang w:val="es-ES"/>
        </w:rPr>
        <w:t xml:space="preserve"> tener Asambleas Legi</w:t>
      </w:r>
      <w:r w:rsidR="00495F61">
        <w:rPr>
          <w:rFonts w:ascii="Times New Roman" w:hAnsi="Times New Roman" w:cs="Times New Roman"/>
          <w:lang w:val="es-ES"/>
        </w:rPr>
        <w:t>slativas, Consejos de Gobierno</w:t>
      </w:r>
      <w:del w:id="1299" w:author="EUGENIA ARCE" w:date="2015-08-24T01:21:00Z">
        <w:r w:rsidRPr="00784288">
          <w:rPr>
            <w:rFonts w:ascii="Times New Roman" w:hAnsi="Times New Roman" w:cs="Times New Roman"/>
            <w:lang w:val="es-ES"/>
          </w:rPr>
          <w:delText>,</w:delText>
        </w:r>
      </w:del>
      <w:ins w:id="1300" w:author="EUGENIA ARCE" w:date="2015-08-24T01:21:00Z">
        <w:r w:rsidR="00495F61">
          <w:rPr>
            <w:rFonts w:ascii="Times New Roman" w:hAnsi="Times New Roman" w:cs="Times New Roman"/>
            <w:lang w:val="es-ES"/>
          </w:rPr>
          <w:t xml:space="preserve"> y</w:t>
        </w:r>
      </w:ins>
      <w:r w:rsidR="00495F61">
        <w:rPr>
          <w:rFonts w:ascii="Times New Roman" w:hAnsi="Times New Roman" w:cs="Times New Roman"/>
          <w:lang w:val="es-ES"/>
        </w:rPr>
        <w:t xml:space="preserve"> </w:t>
      </w:r>
      <w:r w:rsidRPr="00784288">
        <w:rPr>
          <w:rFonts w:ascii="Times New Roman" w:hAnsi="Times New Roman" w:cs="Times New Roman"/>
          <w:lang w:val="es-ES"/>
        </w:rPr>
        <w:t>Tribunal Superior de Justicia. Aunque se les otorga potestad legislativa</w:t>
      </w:r>
      <w:del w:id="1301" w:author="EUGENIA ARCE" w:date="2015-08-24T01:21:00Z">
        <w:r w:rsidRPr="00784288">
          <w:rPr>
            <w:rFonts w:ascii="Times New Roman" w:hAnsi="Times New Roman" w:cs="Times New Roman"/>
            <w:lang w:val="es-ES"/>
          </w:rPr>
          <w:delText xml:space="preserve"> se redujo su ausencia de potestad estatutaria y</w:delText>
        </w:r>
      </w:del>
      <w:r w:rsidRPr="00784288">
        <w:rPr>
          <w:rFonts w:ascii="Times New Roman" w:hAnsi="Times New Roman" w:cs="Times New Roman"/>
          <w:lang w:val="es-ES"/>
        </w:rPr>
        <w:t xml:space="preserve"> se conservó la posibilidad de intervención por parte del Estado frente a las Comunidades Autónomas. Actualmente ex</w:t>
      </w:r>
      <w:r w:rsidR="00495F61">
        <w:rPr>
          <w:rFonts w:ascii="Times New Roman" w:hAnsi="Times New Roman" w:cs="Times New Roman"/>
          <w:lang w:val="es-ES"/>
        </w:rPr>
        <w:t>isten 19 Comunidades Autónomas:</w:t>
      </w:r>
      <w:r w:rsidRPr="00784288">
        <w:rPr>
          <w:rFonts w:ascii="Times New Roman" w:hAnsi="Times New Roman" w:cs="Times New Roman"/>
          <w:lang w:val="es-ES"/>
        </w:rPr>
        <w:t xml:space="preserve"> </w:t>
      </w:r>
      <w:del w:id="1302" w:author="EUGENIA ARCE" w:date="2015-08-24T01:21:00Z">
        <w:r w:rsidRPr="00784288">
          <w:rPr>
            <w:rFonts w:ascii="Times New Roman" w:hAnsi="Times New Roman" w:cs="Times New Roman"/>
            <w:lang w:val="es-ES"/>
          </w:rPr>
          <w:delText xml:space="preserve"> </w:delText>
        </w:r>
      </w:del>
      <w:r w:rsidRPr="00784288">
        <w:rPr>
          <w:rFonts w:ascii="Times New Roman" w:hAnsi="Times New Roman" w:cs="Times New Roman"/>
          <w:lang w:val="es-ES"/>
        </w:rPr>
        <w:t>Andalucía, Aragón, Canarias, Cantabria, Castilla - La Mancha, Castilla y León, Cataluña, Ceuta, Comunidad de Madrid, Comunidad Foral de Navarra, Comunitat Valenciana, Extremadura, Galicia, Illes Balears, La Rioja, Melilla, Paí</w:t>
      </w:r>
      <w:r w:rsidR="00495F61">
        <w:rPr>
          <w:rFonts w:ascii="Times New Roman" w:hAnsi="Times New Roman" w:cs="Times New Roman"/>
          <w:lang w:val="es-ES"/>
        </w:rPr>
        <w:t>s Vasco, Principado de Asturias</w:t>
      </w:r>
      <w:del w:id="1303" w:author="EUGENIA ARCE" w:date="2015-08-24T01:21:00Z">
        <w:r w:rsidRPr="00784288">
          <w:rPr>
            <w:rFonts w:ascii="Times New Roman" w:hAnsi="Times New Roman" w:cs="Times New Roman"/>
            <w:lang w:val="es-ES"/>
          </w:rPr>
          <w:delText>,</w:delText>
        </w:r>
      </w:del>
      <w:ins w:id="1304" w:author="EUGENIA ARCE" w:date="2015-08-24T01:21:00Z">
        <w:r w:rsidR="00495F61">
          <w:rPr>
            <w:rFonts w:ascii="Times New Roman" w:hAnsi="Times New Roman" w:cs="Times New Roman"/>
            <w:lang w:val="es-ES"/>
          </w:rPr>
          <w:t xml:space="preserve"> y la</w:t>
        </w:r>
      </w:ins>
      <w:r w:rsidRPr="00784288">
        <w:rPr>
          <w:rFonts w:ascii="Times New Roman" w:hAnsi="Times New Roman" w:cs="Times New Roman"/>
          <w:lang w:val="es-ES"/>
        </w:rPr>
        <w:t xml:space="preserve"> Región de Murcia.</w:t>
      </w:r>
    </w:p>
    <w:p w14:paraId="5A46F530" w14:textId="77777777" w:rsidR="002E0E90" w:rsidRDefault="002E0E90"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784288" w:rsidRPr="00784288" w14:paraId="02A86692" w14:textId="77777777" w:rsidTr="005E2E52">
        <w:tc>
          <w:tcPr>
            <w:tcW w:w="9054" w:type="dxa"/>
            <w:gridSpan w:val="2"/>
            <w:shd w:val="clear" w:color="auto" w:fill="0D0D0D" w:themeFill="text1" w:themeFillTint="F2"/>
          </w:tcPr>
          <w:p w14:paraId="505C5EA9" w14:textId="77777777" w:rsidR="00784288" w:rsidRPr="00784288" w:rsidRDefault="00784288" w:rsidP="005E2E52">
            <w:pPr>
              <w:spacing w:line="276" w:lineRule="auto"/>
              <w:jc w:val="center"/>
              <w:rPr>
                <w:rFonts w:ascii="Times New Roman" w:hAnsi="Times New Roman" w:cs="Times New Roman"/>
                <w:b/>
                <w:sz w:val="24"/>
                <w:szCs w:val="24"/>
              </w:rPr>
            </w:pPr>
            <w:r w:rsidRPr="00784288">
              <w:rPr>
                <w:rFonts w:ascii="Times New Roman" w:hAnsi="Times New Roman" w:cs="Times New Roman"/>
                <w:b/>
                <w:sz w:val="24"/>
                <w:szCs w:val="24"/>
              </w:rPr>
              <w:t>Imagen (fotografía, gráfica o ilustración)</w:t>
            </w:r>
          </w:p>
        </w:tc>
      </w:tr>
      <w:tr w:rsidR="00784288" w:rsidRPr="00784288" w14:paraId="21DAA717" w14:textId="77777777" w:rsidTr="005E2E52">
        <w:tc>
          <w:tcPr>
            <w:tcW w:w="1809" w:type="dxa"/>
          </w:tcPr>
          <w:p w14:paraId="1173951B" w14:textId="77777777" w:rsidR="00784288" w:rsidRPr="00784288" w:rsidRDefault="00784288" w:rsidP="005E2E52">
            <w:pPr>
              <w:spacing w:line="276" w:lineRule="auto"/>
              <w:jc w:val="both"/>
              <w:rPr>
                <w:rFonts w:ascii="Times New Roman" w:hAnsi="Times New Roman" w:cs="Times New Roman"/>
                <w:b/>
                <w:sz w:val="24"/>
                <w:szCs w:val="24"/>
              </w:rPr>
            </w:pPr>
            <w:r w:rsidRPr="00784288">
              <w:rPr>
                <w:rFonts w:ascii="Times New Roman" w:hAnsi="Times New Roman" w:cs="Times New Roman"/>
                <w:b/>
                <w:sz w:val="24"/>
                <w:szCs w:val="24"/>
              </w:rPr>
              <w:t>Código</w:t>
            </w:r>
          </w:p>
        </w:tc>
        <w:tc>
          <w:tcPr>
            <w:tcW w:w="7245" w:type="dxa"/>
          </w:tcPr>
          <w:p w14:paraId="1A2BEAC7" w14:textId="4C146E8C" w:rsidR="00784288" w:rsidRPr="00784288" w:rsidRDefault="00784288" w:rsidP="005E2E52">
            <w:pPr>
              <w:spacing w:line="276" w:lineRule="auto"/>
              <w:jc w:val="both"/>
              <w:rPr>
                <w:rFonts w:ascii="Times New Roman" w:hAnsi="Times New Roman" w:cs="Times New Roman"/>
                <w:b/>
                <w:sz w:val="24"/>
                <w:szCs w:val="24"/>
              </w:rPr>
            </w:pPr>
            <w:r>
              <w:rPr>
                <w:rFonts w:ascii="Times New Roman" w:hAnsi="Times New Roman" w:cs="Times New Roman"/>
                <w:sz w:val="24"/>
                <w:szCs w:val="24"/>
              </w:rPr>
              <w:t>CS_G07_09_IMG</w:t>
            </w:r>
          </w:p>
        </w:tc>
      </w:tr>
      <w:tr w:rsidR="00784288" w:rsidRPr="00784288" w14:paraId="3F7DBF34" w14:textId="77777777" w:rsidTr="005E2E52">
        <w:tc>
          <w:tcPr>
            <w:tcW w:w="1809" w:type="dxa"/>
          </w:tcPr>
          <w:p w14:paraId="5C48EC2E" w14:textId="77777777" w:rsidR="00784288" w:rsidRPr="00784288" w:rsidRDefault="00784288" w:rsidP="005E2E52">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Descripción</w:t>
            </w:r>
          </w:p>
        </w:tc>
        <w:tc>
          <w:tcPr>
            <w:tcW w:w="7245" w:type="dxa"/>
          </w:tcPr>
          <w:p w14:paraId="74997DD8" w14:textId="739F6ADF" w:rsidR="00784288" w:rsidRPr="00784288" w:rsidRDefault="00784288" w:rsidP="005E2E52">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La España autonomista.</w:t>
            </w:r>
          </w:p>
        </w:tc>
      </w:tr>
      <w:tr w:rsidR="00784288" w:rsidRPr="00784288" w14:paraId="6241EED4" w14:textId="77777777" w:rsidTr="005E2E52">
        <w:tc>
          <w:tcPr>
            <w:tcW w:w="1809" w:type="dxa"/>
          </w:tcPr>
          <w:p w14:paraId="561D11EB" w14:textId="77777777" w:rsidR="00784288" w:rsidRPr="00784288" w:rsidRDefault="00784288" w:rsidP="005E2E52">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Código Shutterstock</w:t>
            </w:r>
          </w:p>
        </w:tc>
        <w:tc>
          <w:tcPr>
            <w:tcW w:w="7245" w:type="dxa"/>
          </w:tcPr>
          <w:p w14:paraId="34455105" w14:textId="108E2208" w:rsidR="00784288" w:rsidRPr="00784288" w:rsidRDefault="00784288" w:rsidP="005E2E52">
            <w:pPr>
              <w:spacing w:line="276" w:lineRule="auto"/>
              <w:jc w:val="both"/>
              <w:rPr>
                <w:rFonts w:ascii="Times New Roman" w:hAnsi="Times New Roman" w:cs="Times New Roman"/>
                <w:sz w:val="24"/>
                <w:szCs w:val="24"/>
              </w:rPr>
            </w:pPr>
            <w:r w:rsidRPr="00784288">
              <w:rPr>
                <w:rFonts w:ascii="Times New Roman" w:hAnsi="Times New Roman" w:cs="Times New Roman"/>
                <w:sz w:val="24"/>
                <w:szCs w:val="24"/>
              </w:rPr>
              <w:t>http://aulaplaneta.planetasaber.com/encyclopedia/default.asp?idpack=9&amp;idpil=0012GH01&amp;ruta=Buscador</w:t>
            </w:r>
          </w:p>
        </w:tc>
      </w:tr>
      <w:tr w:rsidR="00784288" w:rsidRPr="00784288" w14:paraId="1A56FC68" w14:textId="77777777" w:rsidTr="005E2E52">
        <w:tc>
          <w:tcPr>
            <w:tcW w:w="1809" w:type="dxa"/>
          </w:tcPr>
          <w:p w14:paraId="167415D5" w14:textId="77777777" w:rsidR="00784288" w:rsidRPr="00784288" w:rsidRDefault="00784288" w:rsidP="005E2E52">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Pie de imagen</w:t>
            </w:r>
          </w:p>
        </w:tc>
        <w:tc>
          <w:tcPr>
            <w:tcW w:w="7245" w:type="dxa"/>
          </w:tcPr>
          <w:p w14:paraId="7E76458C" w14:textId="044BC78E" w:rsidR="00784288" w:rsidRPr="00784288" w:rsidRDefault="00784288" w:rsidP="005E2E52">
            <w:pPr>
              <w:spacing w:line="276" w:lineRule="auto"/>
              <w:jc w:val="both"/>
              <w:rPr>
                <w:rFonts w:ascii="Times New Roman" w:hAnsi="Times New Roman" w:cs="Times New Roman"/>
                <w:sz w:val="24"/>
                <w:szCs w:val="24"/>
              </w:rPr>
            </w:pPr>
            <w:r w:rsidRPr="00784288">
              <w:rPr>
                <w:rFonts w:ascii="Times New Roman" w:hAnsi="Times New Roman" w:cs="Times New Roman"/>
                <w:sz w:val="24"/>
                <w:szCs w:val="24"/>
              </w:rPr>
              <w:t>La Constitución española de 1978 transformó un estado centralista en un estado de autonomías. El Estatut d'Autonomia de Catalunya, previamente aprobado por el Parlamento español, fue ratificado mediante referéndum el 25 de octubre de 1979</w:t>
            </w:r>
          </w:p>
        </w:tc>
      </w:tr>
    </w:tbl>
    <w:p w14:paraId="6675CD93" w14:textId="77777777" w:rsidR="00784288" w:rsidRDefault="00784288" w:rsidP="005F0D99">
      <w:pPr>
        <w:spacing w:after="0" w:line="276" w:lineRule="auto"/>
        <w:jc w:val="both"/>
        <w:rPr>
          <w:rFonts w:ascii="Times New Roman" w:hAnsi="Times New Roman" w:cs="Times New Roman"/>
          <w:color w:val="E36C0A" w:themeColor="accent6" w:themeShade="BF"/>
          <w:lang w:val="es-ES"/>
        </w:rPr>
      </w:pPr>
    </w:p>
    <w:p w14:paraId="530BD32B" w14:textId="0C8D79BD" w:rsidR="00EE35D6" w:rsidRPr="00784288" w:rsidRDefault="00D035D1" w:rsidP="00784288">
      <w:pPr>
        <w:spacing w:line="276" w:lineRule="auto"/>
        <w:jc w:val="both"/>
        <w:rPr>
          <w:rFonts w:ascii="Times New Roman" w:hAnsi="Times New Roman" w:cs="Times New Roman"/>
        </w:rPr>
      </w:pPr>
      <w:r w:rsidRPr="00784288">
        <w:rPr>
          <w:rFonts w:ascii="Times New Roman" w:hAnsi="Times New Roman" w:cs="Times New Roman"/>
        </w:rPr>
        <w:t xml:space="preserve">Si quieres ampliar tus conocimientos sobre el </w:t>
      </w:r>
      <w:del w:id="1305" w:author="EUGENIA ARCE" w:date="2015-08-24T01:21:00Z">
        <w:r w:rsidRPr="00784288">
          <w:rPr>
            <w:rFonts w:ascii="Times New Roman" w:hAnsi="Times New Roman" w:cs="Times New Roman"/>
          </w:rPr>
          <w:delText>ensayo</w:delText>
        </w:r>
      </w:del>
      <w:ins w:id="1306" w:author="EUGENIA ARCE" w:date="2015-08-24T01:21:00Z">
        <w:r w:rsidR="00495F61">
          <w:rPr>
            <w:rFonts w:ascii="Times New Roman" w:hAnsi="Times New Roman" w:cs="Times New Roman"/>
          </w:rPr>
          <w:t>tema de las formas de Estados</w:t>
        </w:r>
      </w:ins>
      <w:r w:rsidRPr="00784288">
        <w:rPr>
          <w:rFonts w:ascii="Times New Roman" w:hAnsi="Times New Roman" w:cs="Times New Roman"/>
        </w:rPr>
        <w:t xml:space="preserve"> consulta este video publicado en la web [</w:t>
      </w:r>
      <w:hyperlink r:id="rId17" w:history="1">
        <w:r w:rsidRPr="00784288">
          <w:rPr>
            <w:rStyle w:val="Hipervnculo"/>
            <w:rFonts w:ascii="Times New Roman" w:hAnsi="Times New Roman" w:cs="Times New Roman"/>
            <w:color w:val="auto"/>
          </w:rPr>
          <w:t>VER</w:t>
        </w:r>
      </w:hyperlink>
      <w:r w:rsidR="00784288">
        <w:rPr>
          <w:rFonts w:ascii="Times New Roman" w:hAnsi="Times New Roman" w:cs="Times New Roman"/>
        </w:rPr>
        <w:t>]</w:t>
      </w:r>
    </w:p>
    <w:p w14:paraId="706E7E85" w14:textId="253A9465" w:rsidR="00BA1313" w:rsidRPr="006D68E7" w:rsidRDefault="00BA1313" w:rsidP="005F0D99">
      <w:pPr>
        <w:spacing w:after="0" w:line="276" w:lineRule="auto"/>
        <w:jc w:val="both"/>
        <w:rPr>
          <w:rFonts w:ascii="Times New Roman" w:hAnsi="Times New Roman" w:cs="Times New Roman"/>
        </w:rPr>
      </w:pPr>
      <w:r w:rsidRPr="006D68E7">
        <w:rPr>
          <w:rFonts w:ascii="Times New Roman" w:hAnsi="Times New Roman" w:cs="Times New Roman"/>
        </w:rPr>
        <w:t xml:space="preserve">[SECCIÓN 2] </w:t>
      </w:r>
      <w:r w:rsidRPr="006D68E7">
        <w:rPr>
          <w:rFonts w:ascii="Times New Roman" w:hAnsi="Times New Roman" w:cs="Times New Roman"/>
          <w:b/>
        </w:rPr>
        <w:t xml:space="preserve">1.5 </w:t>
      </w:r>
      <w:del w:id="1307" w:author="EUGENIA ARCE" w:date="2015-08-24T01:21:00Z">
        <w:r w:rsidR="00326D3E" w:rsidRPr="006D68E7">
          <w:rPr>
            <w:rFonts w:ascii="Times New Roman" w:hAnsi="Times New Roman" w:cs="Times New Roman"/>
            <w:b/>
          </w:rPr>
          <w:delText>Organizaciones</w:delText>
        </w:r>
      </w:del>
      <w:ins w:id="1308" w:author="EUGENIA ARCE" w:date="2015-08-24T01:21:00Z">
        <w:r w:rsidR="00495F61">
          <w:rPr>
            <w:rFonts w:ascii="Times New Roman" w:hAnsi="Times New Roman" w:cs="Times New Roman"/>
            <w:b/>
          </w:rPr>
          <w:t>Las o</w:t>
        </w:r>
        <w:r w:rsidR="002F7F1E">
          <w:rPr>
            <w:rFonts w:ascii="Times New Roman" w:hAnsi="Times New Roman" w:cs="Times New Roman"/>
            <w:b/>
          </w:rPr>
          <w:t>rganizaciones</w:t>
        </w:r>
      </w:ins>
      <w:r w:rsidR="002F7F1E">
        <w:rPr>
          <w:rFonts w:ascii="Times New Roman" w:hAnsi="Times New Roman" w:cs="Times New Roman"/>
          <w:b/>
        </w:rPr>
        <w:t xml:space="preserve"> supranacionales</w:t>
      </w:r>
      <w:del w:id="1309" w:author="EUGENIA ARCE" w:date="2015-08-24T01:21:00Z">
        <w:r w:rsidR="00326D3E" w:rsidRPr="006D68E7">
          <w:rPr>
            <w:rFonts w:ascii="Times New Roman" w:hAnsi="Times New Roman" w:cs="Times New Roman"/>
            <w:b/>
          </w:rPr>
          <w:delText>.</w:delText>
        </w:r>
      </w:del>
    </w:p>
    <w:p w14:paraId="39FAB9F0" w14:textId="77777777" w:rsidR="00BA1313" w:rsidRDefault="00BA1313" w:rsidP="005F0D99">
      <w:pPr>
        <w:spacing w:after="0" w:line="276" w:lineRule="auto"/>
        <w:jc w:val="both"/>
        <w:rPr>
          <w:rFonts w:ascii="Times New Roman" w:hAnsi="Times New Roman" w:cs="Times New Roman"/>
          <w:color w:val="E36C0A" w:themeColor="accent6" w:themeShade="BF"/>
          <w:lang w:val="es-ES"/>
        </w:rPr>
      </w:pPr>
    </w:p>
    <w:p w14:paraId="06F94523" w14:textId="6166EDA3" w:rsidR="006D68E7" w:rsidRPr="00495F61" w:rsidRDefault="006D68E7" w:rsidP="005F0D99">
      <w:pPr>
        <w:spacing w:after="0" w:line="276" w:lineRule="auto"/>
        <w:jc w:val="both"/>
        <w:rPr>
          <w:rFonts w:ascii="Times New Roman" w:hAnsi="Times New Roman" w:cs="Times New Roman"/>
          <w:lang w:val="es-ES"/>
        </w:rPr>
      </w:pPr>
      <w:r w:rsidRPr="00205C7C">
        <w:rPr>
          <w:rFonts w:ascii="Times New Roman" w:hAnsi="Times New Roman" w:cs="Times New Roman"/>
          <w:lang w:val="es-ES"/>
        </w:rPr>
        <w:t xml:space="preserve">Después de la </w:t>
      </w:r>
      <w:del w:id="1310" w:author="EUGENIA ARCE" w:date="2015-08-24T01:21:00Z">
        <w:r w:rsidRPr="00AB6E86">
          <w:rPr>
            <w:rFonts w:ascii="Times New Roman" w:hAnsi="Times New Roman" w:cs="Times New Roman"/>
            <w:b/>
            <w:lang w:val="es-ES"/>
          </w:rPr>
          <w:delText>segunda guerra mundial</w:delText>
        </w:r>
      </w:del>
      <w:ins w:id="1311" w:author="EUGENIA ARCE" w:date="2015-08-24T01:21:00Z">
        <w:r w:rsidR="00495F61">
          <w:rPr>
            <w:rFonts w:ascii="Times New Roman" w:hAnsi="Times New Roman" w:cs="Times New Roman"/>
            <w:b/>
            <w:lang w:val="es-ES"/>
          </w:rPr>
          <w:t>Segunda Guerra M</w:t>
        </w:r>
        <w:r w:rsidRPr="00AB6E86">
          <w:rPr>
            <w:rFonts w:ascii="Times New Roman" w:hAnsi="Times New Roman" w:cs="Times New Roman"/>
            <w:b/>
            <w:lang w:val="es-ES"/>
          </w:rPr>
          <w:t>undial</w:t>
        </w:r>
      </w:ins>
      <w:r w:rsidRPr="00205C7C">
        <w:rPr>
          <w:rFonts w:ascii="Times New Roman" w:hAnsi="Times New Roman" w:cs="Times New Roman"/>
          <w:lang w:val="es-ES"/>
        </w:rPr>
        <w:t xml:space="preserve"> surgieron las llamadas </w:t>
      </w:r>
      <w:del w:id="1312" w:author="EUGENIA ARCE" w:date="2015-08-24T01:21:00Z">
        <w:r w:rsidRPr="00AB6E86">
          <w:rPr>
            <w:rFonts w:ascii="Times New Roman" w:hAnsi="Times New Roman" w:cs="Times New Roman"/>
            <w:b/>
            <w:lang w:val="es-ES"/>
          </w:rPr>
          <w:delText xml:space="preserve">Organizaciones </w:delText>
        </w:r>
      </w:del>
      <w:ins w:id="1313" w:author="EUGENIA ARCE" w:date="2015-08-24T01:21:00Z">
        <w:r w:rsidR="00495F61">
          <w:rPr>
            <w:rFonts w:ascii="Times New Roman" w:hAnsi="Times New Roman" w:cs="Times New Roman"/>
            <w:b/>
            <w:lang w:val="es-ES"/>
          </w:rPr>
          <w:t>o</w:t>
        </w:r>
        <w:r w:rsidRPr="00AB6E86">
          <w:rPr>
            <w:rFonts w:ascii="Times New Roman" w:hAnsi="Times New Roman" w:cs="Times New Roman"/>
            <w:b/>
            <w:lang w:val="es-ES"/>
          </w:rPr>
          <w:t xml:space="preserve">rganizaciones </w:t>
        </w:r>
      </w:ins>
      <w:r w:rsidRPr="00AB6E86">
        <w:rPr>
          <w:rFonts w:ascii="Times New Roman" w:hAnsi="Times New Roman" w:cs="Times New Roman"/>
          <w:b/>
          <w:lang w:val="es-ES"/>
        </w:rPr>
        <w:t>supranacionales</w:t>
      </w:r>
      <w:r w:rsidRPr="00205C7C">
        <w:rPr>
          <w:rFonts w:ascii="Times New Roman" w:hAnsi="Times New Roman" w:cs="Times New Roman"/>
          <w:lang w:val="es-ES"/>
        </w:rPr>
        <w:t xml:space="preserve">. Se han definido como </w:t>
      </w:r>
      <w:r w:rsidR="000763A6" w:rsidRPr="00495F61">
        <w:rPr>
          <w:rFonts w:ascii="Times New Roman" w:hAnsi="Times New Roman"/>
          <w:lang w:val="es-ES"/>
          <w:rPrChange w:id="1314" w:author="EUGENIA ARCE" w:date="2015-08-24T01:21:00Z">
            <w:rPr>
              <w:rFonts w:ascii="Times New Roman" w:hAnsi="Times New Roman"/>
              <w:i/>
              <w:lang w:val="es-ES"/>
            </w:rPr>
          </w:rPrChange>
        </w:rPr>
        <w:t>organizaciones</w:t>
      </w:r>
      <w:r w:rsidR="00495F61">
        <w:rPr>
          <w:rFonts w:ascii="Times New Roman" w:hAnsi="Times New Roman"/>
          <w:lang w:val="es-ES"/>
          <w:rPrChange w:id="1315" w:author="EUGENIA ARCE" w:date="2015-08-24T01:21:00Z">
            <w:rPr>
              <w:rFonts w:ascii="Times New Roman" w:hAnsi="Times New Roman"/>
              <w:i/>
              <w:lang w:val="es-ES"/>
            </w:rPr>
          </w:rPrChange>
        </w:rPr>
        <w:t xml:space="preserve"> que, conformadas por </w:t>
      </w:r>
      <w:del w:id="1316" w:author="EUGENIA ARCE" w:date="2015-08-24T01:21:00Z">
        <w:r w:rsidRPr="00AB6E86">
          <w:rPr>
            <w:rFonts w:ascii="Times New Roman" w:hAnsi="Times New Roman" w:cs="Times New Roman"/>
            <w:i/>
            <w:lang w:val="es-ES"/>
          </w:rPr>
          <w:delText>2</w:delText>
        </w:r>
      </w:del>
      <w:ins w:id="1317" w:author="EUGENIA ARCE" w:date="2015-08-24T01:21:00Z">
        <w:r w:rsidR="00495F61">
          <w:rPr>
            <w:rFonts w:ascii="Times New Roman" w:hAnsi="Times New Roman" w:cs="Times New Roman"/>
            <w:lang w:val="es-ES"/>
          </w:rPr>
          <w:t>dos</w:t>
        </w:r>
      </w:ins>
      <w:r w:rsidR="00495F61">
        <w:rPr>
          <w:rFonts w:ascii="Times New Roman" w:hAnsi="Times New Roman"/>
          <w:lang w:val="es-ES"/>
          <w:rPrChange w:id="1318" w:author="EUGENIA ARCE" w:date="2015-08-24T01:21:00Z">
            <w:rPr>
              <w:rFonts w:ascii="Times New Roman" w:hAnsi="Times New Roman"/>
              <w:i/>
              <w:lang w:val="es-ES"/>
            </w:rPr>
          </w:rPrChange>
        </w:rPr>
        <w:t xml:space="preserve"> </w:t>
      </w:r>
      <w:r w:rsidRPr="00495F61">
        <w:rPr>
          <w:rFonts w:ascii="Times New Roman" w:hAnsi="Times New Roman"/>
          <w:lang w:val="es-ES"/>
          <w:rPrChange w:id="1319" w:author="EUGENIA ARCE" w:date="2015-08-24T01:21:00Z">
            <w:rPr>
              <w:rFonts w:ascii="Times New Roman" w:hAnsi="Times New Roman"/>
              <w:i/>
              <w:lang w:val="es-ES"/>
            </w:rPr>
          </w:rPrChange>
        </w:rPr>
        <w:t xml:space="preserve">o más Estados, </w:t>
      </w:r>
      <w:r w:rsidR="000763A6" w:rsidRPr="00495F61">
        <w:rPr>
          <w:rFonts w:ascii="Times New Roman" w:hAnsi="Times New Roman"/>
          <w:lang w:val="es-ES"/>
          <w:rPrChange w:id="1320" w:author="EUGENIA ARCE" w:date="2015-08-24T01:21:00Z">
            <w:rPr>
              <w:rFonts w:ascii="Times New Roman" w:hAnsi="Times New Roman"/>
              <w:i/>
              <w:lang w:val="es-ES"/>
            </w:rPr>
          </w:rPrChange>
        </w:rPr>
        <w:t>abordan la solución de problemáticas que interesan a los constituyentes,</w:t>
      </w:r>
      <w:ins w:id="1321" w:author="EUGENIA ARCE" w:date="2015-08-24T01:21:00Z">
        <w:r w:rsidR="000763A6" w:rsidRPr="00495F61">
          <w:rPr>
            <w:rFonts w:ascii="Times New Roman" w:hAnsi="Times New Roman" w:cs="Times New Roman"/>
            <w:lang w:val="es-ES"/>
          </w:rPr>
          <w:t xml:space="preserve"> </w:t>
        </w:r>
        <w:r w:rsidR="00495F61">
          <w:rPr>
            <w:rFonts w:ascii="Times New Roman" w:hAnsi="Times New Roman" w:cs="Times New Roman"/>
            <w:lang w:val="es-ES"/>
          </w:rPr>
          <w:t>y</w:t>
        </w:r>
      </w:ins>
      <w:r w:rsidR="00495F61">
        <w:rPr>
          <w:rFonts w:ascii="Times New Roman" w:hAnsi="Times New Roman"/>
          <w:lang w:val="es-ES"/>
          <w:rPrChange w:id="1322" w:author="EUGENIA ARCE" w:date="2015-08-24T01:21:00Z">
            <w:rPr>
              <w:rFonts w:ascii="Times New Roman" w:hAnsi="Times New Roman"/>
              <w:i/>
              <w:lang w:val="es-ES"/>
            </w:rPr>
          </w:rPrChange>
        </w:rPr>
        <w:t xml:space="preserve"> </w:t>
      </w:r>
      <w:r w:rsidR="000763A6" w:rsidRPr="00495F61">
        <w:rPr>
          <w:rFonts w:ascii="Times New Roman" w:hAnsi="Times New Roman"/>
          <w:lang w:val="es-ES"/>
          <w:rPrChange w:id="1323" w:author="EUGENIA ARCE" w:date="2015-08-24T01:21:00Z">
            <w:rPr>
              <w:rFonts w:ascii="Times New Roman" w:hAnsi="Times New Roman"/>
              <w:i/>
              <w:lang w:val="es-ES"/>
            </w:rPr>
          </w:rPrChange>
        </w:rPr>
        <w:t>muestran la interdependencia de los Estados en el ámbito de las relaciones internacionales</w:t>
      </w:r>
      <w:r w:rsidR="000763A6" w:rsidRPr="00495F61">
        <w:rPr>
          <w:rFonts w:ascii="Times New Roman" w:hAnsi="Times New Roman" w:cs="Times New Roman"/>
          <w:lang w:val="es-ES"/>
        </w:rPr>
        <w:t xml:space="preserve">. </w:t>
      </w:r>
    </w:p>
    <w:p w14:paraId="49333A05" w14:textId="77777777" w:rsidR="006D68E7" w:rsidRDefault="006D68E7" w:rsidP="005F0D99">
      <w:pPr>
        <w:spacing w:after="0" w:line="276" w:lineRule="auto"/>
        <w:jc w:val="both"/>
        <w:rPr>
          <w:rFonts w:ascii="Times New Roman" w:hAnsi="Times New Roman" w:cs="Times New Roman"/>
          <w:color w:val="E36C0A" w:themeColor="accent6" w:themeShade="BF"/>
          <w:lang w:val="es-ES"/>
        </w:rPr>
      </w:pPr>
    </w:p>
    <w:p w14:paraId="5C120438" w14:textId="3334A562" w:rsidR="000763A6" w:rsidRPr="007368C1" w:rsidRDefault="007368C1" w:rsidP="005F0D99">
      <w:pPr>
        <w:spacing w:after="0" w:line="276" w:lineRule="auto"/>
        <w:jc w:val="both"/>
        <w:rPr>
          <w:rFonts w:ascii="Times New Roman" w:hAnsi="Times New Roman" w:cs="Times New Roman"/>
          <w:lang w:val="es-ES"/>
        </w:rPr>
      </w:pPr>
      <w:r w:rsidRPr="007368C1">
        <w:rPr>
          <w:rFonts w:ascii="Times New Roman" w:hAnsi="Times New Roman" w:cs="Times New Roman"/>
          <w:lang w:val="es-ES"/>
        </w:rPr>
        <w:t>En relación con sus características se ha señalado:</w:t>
      </w:r>
    </w:p>
    <w:p w14:paraId="4365CB4A" w14:textId="77777777" w:rsidR="007368C1" w:rsidRPr="007368C1" w:rsidRDefault="007368C1" w:rsidP="005F0D99">
      <w:pPr>
        <w:spacing w:after="0" w:line="276" w:lineRule="auto"/>
        <w:jc w:val="both"/>
        <w:rPr>
          <w:rFonts w:ascii="Times New Roman" w:hAnsi="Times New Roman" w:cs="Times New Roman"/>
          <w:lang w:val="es-ES"/>
        </w:rPr>
      </w:pPr>
    </w:p>
    <w:p w14:paraId="0E2EDC4E" w14:textId="44B75F75" w:rsidR="007368C1" w:rsidRPr="007368C1" w:rsidRDefault="007368C1" w:rsidP="007368C1">
      <w:pPr>
        <w:pStyle w:val="Prrafodelista"/>
        <w:numPr>
          <w:ilvl w:val="0"/>
          <w:numId w:val="46"/>
        </w:numPr>
        <w:spacing w:after="0" w:line="276" w:lineRule="auto"/>
        <w:jc w:val="both"/>
        <w:rPr>
          <w:rFonts w:ascii="Times New Roman" w:hAnsi="Times New Roman" w:cs="Times New Roman"/>
          <w:lang w:val="es-ES"/>
        </w:rPr>
      </w:pPr>
      <w:r w:rsidRPr="007368C1">
        <w:rPr>
          <w:rFonts w:ascii="Times New Roman" w:hAnsi="Times New Roman" w:cs="Times New Roman"/>
          <w:lang w:val="es-ES"/>
        </w:rPr>
        <w:t xml:space="preserve">Los Estados que las constituyen les </w:t>
      </w:r>
      <w:r w:rsidRPr="00AB6E86">
        <w:rPr>
          <w:rFonts w:ascii="Times New Roman" w:hAnsi="Times New Roman" w:cs="Times New Roman"/>
          <w:b/>
          <w:lang w:val="es-ES"/>
        </w:rPr>
        <w:t>trasfieren competencias</w:t>
      </w:r>
      <w:r w:rsidRPr="007368C1">
        <w:rPr>
          <w:rFonts w:ascii="Times New Roman" w:hAnsi="Times New Roman" w:cs="Times New Roman"/>
          <w:lang w:val="es-ES"/>
        </w:rPr>
        <w:t xml:space="preserve"> que poseen y que </w:t>
      </w:r>
      <w:r w:rsidRPr="00495F61">
        <w:rPr>
          <w:rFonts w:ascii="Times New Roman" w:hAnsi="Times New Roman"/>
          <w:lang w:val="es-ES"/>
          <w:rPrChange w:id="1324" w:author="EUGENIA ARCE" w:date="2015-08-24T01:21:00Z">
            <w:rPr>
              <w:rFonts w:ascii="Times New Roman" w:hAnsi="Times New Roman"/>
              <w:b/>
              <w:lang w:val="es-ES"/>
            </w:rPr>
          </w:rPrChange>
        </w:rPr>
        <w:t>ejercen de forma soberana</w:t>
      </w:r>
      <w:del w:id="1325" w:author="EUGENIA ARCE" w:date="2015-08-24T01:21:00Z">
        <w:r w:rsidRPr="007368C1">
          <w:rPr>
            <w:rFonts w:ascii="Times New Roman" w:hAnsi="Times New Roman" w:cs="Times New Roman"/>
            <w:lang w:val="es-ES"/>
          </w:rPr>
          <w:delText>;</w:delText>
        </w:r>
      </w:del>
      <w:ins w:id="1326" w:author="EUGENIA ARCE" w:date="2015-08-24T01:21:00Z">
        <w:r w:rsidR="00495F61">
          <w:rPr>
            <w:rFonts w:ascii="Times New Roman" w:hAnsi="Times New Roman" w:cs="Times New Roman"/>
            <w:lang w:val="es-ES"/>
          </w:rPr>
          <w:t>.</w:t>
        </w:r>
      </w:ins>
    </w:p>
    <w:p w14:paraId="7363540A" w14:textId="77777777" w:rsidR="007368C1" w:rsidRPr="007368C1" w:rsidRDefault="007368C1" w:rsidP="007368C1">
      <w:pPr>
        <w:pStyle w:val="Prrafodelista"/>
        <w:spacing w:after="0" w:line="276" w:lineRule="auto"/>
        <w:jc w:val="both"/>
        <w:rPr>
          <w:rFonts w:ascii="Times New Roman" w:hAnsi="Times New Roman" w:cs="Times New Roman"/>
          <w:lang w:val="es-ES"/>
        </w:rPr>
      </w:pPr>
    </w:p>
    <w:p w14:paraId="47A2D5B1" w14:textId="49D5D742" w:rsidR="007368C1" w:rsidRDefault="007368C1" w:rsidP="007368C1">
      <w:pPr>
        <w:pStyle w:val="Prrafodelista"/>
        <w:numPr>
          <w:ilvl w:val="0"/>
          <w:numId w:val="46"/>
        </w:numPr>
        <w:spacing w:after="0" w:line="276" w:lineRule="auto"/>
        <w:jc w:val="both"/>
        <w:rPr>
          <w:rFonts w:ascii="Times New Roman" w:hAnsi="Times New Roman" w:cs="Times New Roman"/>
          <w:lang w:val="es-ES"/>
        </w:rPr>
      </w:pPr>
      <w:r w:rsidRPr="007368C1">
        <w:rPr>
          <w:rFonts w:ascii="Times New Roman" w:hAnsi="Times New Roman" w:cs="Times New Roman"/>
          <w:lang w:val="es-ES"/>
        </w:rPr>
        <w:t xml:space="preserve">La </w:t>
      </w:r>
      <w:r w:rsidRPr="00AB6E86">
        <w:rPr>
          <w:rFonts w:ascii="Times New Roman" w:hAnsi="Times New Roman" w:cs="Times New Roman"/>
          <w:b/>
          <w:lang w:val="es-ES"/>
        </w:rPr>
        <w:t>independencia</w:t>
      </w:r>
      <w:r w:rsidRPr="007368C1">
        <w:rPr>
          <w:rFonts w:ascii="Times New Roman" w:hAnsi="Times New Roman" w:cs="Times New Roman"/>
          <w:lang w:val="es-ES"/>
        </w:rPr>
        <w:t xml:space="preserve"> de las instituciones en </w:t>
      </w:r>
      <w:r w:rsidRPr="00AB6E86">
        <w:rPr>
          <w:rFonts w:ascii="Times New Roman" w:hAnsi="Times New Roman" w:cs="Times New Roman"/>
          <w:b/>
          <w:lang w:val="es-ES"/>
        </w:rPr>
        <w:t>materia política y organizativa</w:t>
      </w:r>
      <w:r w:rsidRPr="007368C1">
        <w:rPr>
          <w:rFonts w:ascii="Times New Roman" w:hAnsi="Times New Roman" w:cs="Times New Roman"/>
          <w:lang w:val="es-ES"/>
        </w:rPr>
        <w:t xml:space="preserve"> frente a los </w:t>
      </w:r>
      <w:r w:rsidRPr="00AB6E86">
        <w:rPr>
          <w:rFonts w:ascii="Times New Roman" w:hAnsi="Times New Roman" w:cs="Times New Roman"/>
          <w:b/>
          <w:lang w:val="es-ES"/>
        </w:rPr>
        <w:t>Estados</w:t>
      </w:r>
      <w:r w:rsidRPr="007368C1">
        <w:rPr>
          <w:rFonts w:ascii="Times New Roman" w:hAnsi="Times New Roman" w:cs="Times New Roman"/>
          <w:lang w:val="es-ES"/>
        </w:rPr>
        <w:t xml:space="preserve"> que las constituyeron</w:t>
      </w:r>
      <w:r w:rsidR="00924850">
        <w:rPr>
          <w:rFonts w:ascii="Times New Roman" w:hAnsi="Times New Roman" w:cs="Times New Roman"/>
          <w:lang w:val="es-ES"/>
        </w:rPr>
        <w:t xml:space="preserve"> y sus gobiernos</w:t>
      </w:r>
      <w:del w:id="1327" w:author="EUGENIA ARCE" w:date="2015-08-24T01:21:00Z">
        <w:r w:rsidRPr="007368C1">
          <w:rPr>
            <w:rFonts w:ascii="Times New Roman" w:hAnsi="Times New Roman" w:cs="Times New Roman"/>
            <w:lang w:val="es-ES"/>
          </w:rPr>
          <w:delText>;</w:delText>
        </w:r>
      </w:del>
      <w:ins w:id="1328" w:author="EUGENIA ARCE" w:date="2015-08-24T01:21:00Z">
        <w:r w:rsidR="00495F61">
          <w:rPr>
            <w:rFonts w:ascii="Times New Roman" w:hAnsi="Times New Roman" w:cs="Times New Roman"/>
            <w:lang w:val="es-ES"/>
          </w:rPr>
          <w:t>.</w:t>
        </w:r>
      </w:ins>
    </w:p>
    <w:p w14:paraId="6378603C" w14:textId="77777777" w:rsidR="00D658FF" w:rsidRPr="00D658FF" w:rsidRDefault="00D658FF" w:rsidP="00D658FF">
      <w:pPr>
        <w:pStyle w:val="Prrafodelista"/>
        <w:rPr>
          <w:rFonts w:ascii="Times New Roman" w:hAnsi="Times New Roman" w:cs="Times New Roman"/>
          <w:lang w:val="es-ES"/>
        </w:rPr>
      </w:pPr>
    </w:p>
    <w:p w14:paraId="15EDEBB6" w14:textId="2BAFCAF5" w:rsidR="00D658FF" w:rsidRPr="00D658FF" w:rsidRDefault="00D658FF" w:rsidP="00D658FF">
      <w:pPr>
        <w:pStyle w:val="Prrafodelista"/>
        <w:numPr>
          <w:ilvl w:val="0"/>
          <w:numId w:val="46"/>
        </w:numPr>
        <w:spacing w:after="0" w:line="276" w:lineRule="auto"/>
        <w:jc w:val="both"/>
        <w:rPr>
          <w:rFonts w:ascii="Times New Roman" w:hAnsi="Times New Roman" w:cs="Times New Roman"/>
          <w:lang w:val="es-ES"/>
        </w:rPr>
      </w:pPr>
      <w:r>
        <w:rPr>
          <w:rFonts w:ascii="Times New Roman" w:hAnsi="Times New Roman" w:cs="Times New Roman"/>
          <w:lang w:val="es-ES"/>
        </w:rPr>
        <w:t>La importancia</w:t>
      </w:r>
      <w:r w:rsidRPr="00D658FF">
        <w:rPr>
          <w:rFonts w:ascii="Times New Roman" w:hAnsi="Times New Roman" w:cs="Times New Roman"/>
          <w:lang w:val="es-ES"/>
        </w:rPr>
        <w:t xml:space="preserve"> </w:t>
      </w:r>
      <w:r>
        <w:rPr>
          <w:rFonts w:ascii="Times New Roman" w:hAnsi="Times New Roman" w:cs="Times New Roman"/>
          <w:lang w:val="es-ES"/>
        </w:rPr>
        <w:t>para los Estados</w:t>
      </w:r>
      <w:r w:rsidRPr="00D658FF">
        <w:rPr>
          <w:rFonts w:ascii="Times New Roman" w:hAnsi="Times New Roman" w:cs="Times New Roman"/>
          <w:lang w:val="es-ES"/>
        </w:rPr>
        <w:t xml:space="preserve"> </w:t>
      </w:r>
      <w:del w:id="1329" w:author="EUGENIA ARCE" w:date="2015-08-24T01:21:00Z">
        <w:r w:rsidRPr="00D658FF">
          <w:rPr>
            <w:rFonts w:ascii="Times New Roman" w:hAnsi="Times New Roman" w:cs="Times New Roman"/>
            <w:b/>
            <w:lang w:val="es-ES"/>
          </w:rPr>
          <w:delText>miembro</w:delText>
        </w:r>
      </w:del>
      <w:ins w:id="1330" w:author="EUGENIA ARCE" w:date="2015-08-24T01:21:00Z">
        <w:r w:rsidRPr="00D658FF">
          <w:rPr>
            <w:rFonts w:ascii="Times New Roman" w:hAnsi="Times New Roman" w:cs="Times New Roman"/>
            <w:b/>
            <w:lang w:val="es-ES"/>
          </w:rPr>
          <w:t>miembro</w:t>
        </w:r>
        <w:r w:rsidR="00495F61">
          <w:rPr>
            <w:rFonts w:ascii="Times New Roman" w:hAnsi="Times New Roman" w:cs="Times New Roman"/>
            <w:b/>
            <w:lang w:val="es-ES"/>
          </w:rPr>
          <w:t>s</w:t>
        </w:r>
      </w:ins>
      <w:r w:rsidRPr="00D658FF">
        <w:rPr>
          <w:rFonts w:ascii="Times New Roman" w:hAnsi="Times New Roman" w:cs="Times New Roman"/>
          <w:lang w:val="es-ES"/>
        </w:rPr>
        <w:t xml:space="preserve"> </w:t>
      </w:r>
      <w:r>
        <w:rPr>
          <w:rFonts w:ascii="Times New Roman" w:hAnsi="Times New Roman" w:cs="Times New Roman"/>
          <w:lang w:val="es-ES"/>
        </w:rPr>
        <w:t>de cumplir</w:t>
      </w:r>
      <w:r w:rsidRPr="00D658FF">
        <w:rPr>
          <w:rFonts w:ascii="Times New Roman" w:hAnsi="Times New Roman" w:cs="Times New Roman"/>
          <w:lang w:val="es-ES"/>
        </w:rPr>
        <w:t xml:space="preserve"> </w:t>
      </w:r>
      <w:r>
        <w:rPr>
          <w:rFonts w:ascii="Times New Roman" w:hAnsi="Times New Roman" w:cs="Times New Roman"/>
          <w:lang w:val="es-ES"/>
        </w:rPr>
        <w:t xml:space="preserve">con sus </w:t>
      </w:r>
      <w:r w:rsidRPr="00D658FF">
        <w:rPr>
          <w:rFonts w:ascii="Times New Roman" w:hAnsi="Times New Roman" w:cs="Times New Roman"/>
          <w:b/>
          <w:lang w:val="es-ES"/>
        </w:rPr>
        <w:t>obligaciones</w:t>
      </w:r>
      <w:r w:rsidRPr="00D658FF">
        <w:rPr>
          <w:rFonts w:ascii="Times New Roman" w:hAnsi="Times New Roman" w:cs="Times New Roman"/>
          <w:lang w:val="es-ES"/>
        </w:rPr>
        <w:t xml:space="preserve"> para no acarrear su </w:t>
      </w:r>
      <w:r w:rsidRPr="00D658FF">
        <w:rPr>
          <w:rFonts w:ascii="Times New Roman" w:hAnsi="Times New Roman" w:cs="Times New Roman"/>
          <w:b/>
          <w:lang w:val="es-ES"/>
        </w:rPr>
        <w:t>expulsión</w:t>
      </w:r>
      <w:r w:rsidRPr="00D658FF">
        <w:rPr>
          <w:rFonts w:ascii="Times New Roman" w:hAnsi="Times New Roman" w:cs="Times New Roman"/>
          <w:lang w:val="es-ES"/>
        </w:rPr>
        <w:t xml:space="preserve"> y la pérdida del estatus de miembro.</w:t>
      </w:r>
    </w:p>
    <w:p w14:paraId="357486DC" w14:textId="77777777" w:rsidR="007368C1" w:rsidRDefault="007368C1" w:rsidP="005F0D99">
      <w:pPr>
        <w:spacing w:after="0" w:line="276" w:lineRule="auto"/>
        <w:jc w:val="both"/>
        <w:rPr>
          <w:rFonts w:ascii="Times New Roman" w:hAnsi="Times New Roman" w:cs="Times New Roman"/>
          <w:color w:val="E36C0A" w:themeColor="accent6" w:themeShade="BF"/>
          <w:lang w:val="es-ES"/>
        </w:rPr>
      </w:pPr>
    </w:p>
    <w:p w14:paraId="7A82D815" w14:textId="0F88D0CE" w:rsidR="007368C1" w:rsidRPr="00924850" w:rsidRDefault="007368C1" w:rsidP="005F0D99">
      <w:pPr>
        <w:spacing w:after="0" w:line="276" w:lineRule="auto"/>
        <w:jc w:val="both"/>
        <w:rPr>
          <w:rFonts w:ascii="Times New Roman" w:hAnsi="Times New Roman" w:cs="Times New Roman"/>
          <w:lang w:val="es-ES"/>
        </w:rPr>
      </w:pPr>
      <w:r w:rsidRPr="00924850">
        <w:rPr>
          <w:rFonts w:ascii="Times New Roman" w:hAnsi="Times New Roman" w:cs="Times New Roman"/>
          <w:lang w:val="es-ES"/>
        </w:rPr>
        <w:t xml:space="preserve">De </w:t>
      </w:r>
      <w:del w:id="1331" w:author="EUGENIA ARCE" w:date="2015-08-24T01:21:00Z">
        <w:r w:rsidRPr="00924850">
          <w:rPr>
            <w:rFonts w:ascii="Times New Roman" w:hAnsi="Times New Roman" w:cs="Times New Roman"/>
            <w:lang w:val="es-ES"/>
          </w:rPr>
          <w:delText>esa</w:delText>
        </w:r>
      </w:del>
      <w:ins w:id="1332" w:author="EUGENIA ARCE" w:date="2015-08-24T01:21:00Z">
        <w:r w:rsidRPr="00924850">
          <w:rPr>
            <w:rFonts w:ascii="Times New Roman" w:hAnsi="Times New Roman" w:cs="Times New Roman"/>
            <w:lang w:val="es-ES"/>
          </w:rPr>
          <w:t>es</w:t>
        </w:r>
        <w:r w:rsidR="00495F61">
          <w:rPr>
            <w:rFonts w:ascii="Times New Roman" w:hAnsi="Times New Roman" w:cs="Times New Roman"/>
            <w:lang w:val="es-ES"/>
          </w:rPr>
          <w:t>t</w:t>
        </w:r>
        <w:r w:rsidRPr="00924850">
          <w:rPr>
            <w:rFonts w:ascii="Times New Roman" w:hAnsi="Times New Roman" w:cs="Times New Roman"/>
            <w:lang w:val="es-ES"/>
          </w:rPr>
          <w:t>a</w:t>
        </w:r>
      </w:ins>
      <w:r w:rsidRPr="00924850">
        <w:rPr>
          <w:rFonts w:ascii="Times New Roman" w:hAnsi="Times New Roman" w:cs="Times New Roman"/>
          <w:lang w:val="es-ES"/>
        </w:rPr>
        <w:t xml:space="preserve"> forma se resaltan</w:t>
      </w:r>
      <w:r w:rsidR="00495F61">
        <w:rPr>
          <w:rFonts w:ascii="Times New Roman" w:hAnsi="Times New Roman" w:cs="Times New Roman"/>
          <w:lang w:val="es-ES"/>
        </w:rPr>
        <w:t xml:space="preserve"> </w:t>
      </w:r>
      <w:ins w:id="1333" w:author="EUGENIA ARCE" w:date="2015-08-24T01:21:00Z">
        <w:r w:rsidR="00495F61">
          <w:rPr>
            <w:rFonts w:ascii="Times New Roman" w:hAnsi="Times New Roman" w:cs="Times New Roman"/>
            <w:lang w:val="es-ES"/>
          </w:rPr>
          <w:t>aspectos que incluyen:</w:t>
        </w:r>
        <w:r w:rsidRPr="00924850">
          <w:rPr>
            <w:rFonts w:ascii="Times New Roman" w:hAnsi="Times New Roman" w:cs="Times New Roman"/>
            <w:lang w:val="es-ES"/>
          </w:rPr>
          <w:t xml:space="preserve"> </w:t>
        </w:r>
      </w:ins>
      <w:r w:rsidRPr="00924850">
        <w:rPr>
          <w:rFonts w:ascii="Times New Roman" w:hAnsi="Times New Roman" w:cs="Times New Roman"/>
          <w:lang w:val="es-ES"/>
        </w:rPr>
        <w:t xml:space="preserve">la </w:t>
      </w:r>
      <w:r w:rsidRPr="00AB6E86">
        <w:rPr>
          <w:rFonts w:ascii="Times New Roman" w:hAnsi="Times New Roman" w:cs="Times New Roman"/>
          <w:b/>
          <w:lang w:val="es-ES"/>
        </w:rPr>
        <w:t>base estatal</w:t>
      </w:r>
      <w:r w:rsidR="00495F61">
        <w:rPr>
          <w:rFonts w:ascii="Times New Roman" w:hAnsi="Times New Roman" w:cs="Times New Roman"/>
          <w:lang w:val="es-ES"/>
        </w:rPr>
        <w:t xml:space="preserve"> en su constitución</w:t>
      </w:r>
      <w:del w:id="1334" w:author="EUGENIA ARCE" w:date="2015-08-24T01:21:00Z">
        <w:r w:rsidRPr="00924850">
          <w:rPr>
            <w:rFonts w:ascii="Times New Roman" w:hAnsi="Times New Roman" w:cs="Times New Roman"/>
            <w:lang w:val="es-ES"/>
          </w:rPr>
          <w:delText>,</w:delText>
        </w:r>
      </w:del>
      <w:ins w:id="1335" w:author="EUGENIA ARCE" w:date="2015-08-24T01:21:00Z">
        <w:r w:rsidR="00495F61">
          <w:rPr>
            <w:rFonts w:ascii="Times New Roman" w:hAnsi="Times New Roman" w:cs="Times New Roman"/>
            <w:lang w:val="es-ES"/>
          </w:rPr>
          <w:t>;</w:t>
        </w:r>
      </w:ins>
      <w:r w:rsidRPr="00924850">
        <w:rPr>
          <w:rFonts w:ascii="Times New Roman" w:hAnsi="Times New Roman" w:cs="Times New Roman"/>
          <w:lang w:val="es-ES"/>
        </w:rPr>
        <w:t xml:space="preserve"> el </w:t>
      </w:r>
      <w:r w:rsidRPr="00AB6E86">
        <w:rPr>
          <w:rFonts w:ascii="Times New Roman" w:hAnsi="Times New Roman" w:cs="Times New Roman"/>
          <w:b/>
          <w:lang w:val="es-ES"/>
        </w:rPr>
        <w:t>carácter voluntario</w:t>
      </w:r>
      <w:r w:rsidRPr="00924850">
        <w:rPr>
          <w:rFonts w:ascii="Times New Roman" w:hAnsi="Times New Roman" w:cs="Times New Roman"/>
          <w:lang w:val="es-ES"/>
        </w:rPr>
        <w:t xml:space="preserve"> de los Estados en la </w:t>
      </w:r>
      <w:r w:rsidR="00495F61">
        <w:rPr>
          <w:rFonts w:ascii="Times New Roman" w:hAnsi="Times New Roman" w:cs="Times New Roman"/>
          <w:lang w:val="es-ES"/>
        </w:rPr>
        <w:t>constitución de la organización</w:t>
      </w:r>
      <w:del w:id="1336" w:author="EUGENIA ARCE" w:date="2015-08-24T01:21:00Z">
        <w:r w:rsidRPr="00924850">
          <w:rPr>
            <w:rFonts w:ascii="Times New Roman" w:hAnsi="Times New Roman" w:cs="Times New Roman"/>
            <w:lang w:val="es-ES"/>
          </w:rPr>
          <w:delText>,</w:delText>
        </w:r>
      </w:del>
      <w:ins w:id="1337" w:author="EUGENIA ARCE" w:date="2015-08-24T01:21:00Z">
        <w:r w:rsidR="00495F61">
          <w:rPr>
            <w:rFonts w:ascii="Times New Roman" w:hAnsi="Times New Roman" w:cs="Times New Roman"/>
            <w:lang w:val="es-ES"/>
          </w:rPr>
          <w:t>;</w:t>
        </w:r>
      </w:ins>
      <w:r w:rsidRPr="00924850">
        <w:rPr>
          <w:rFonts w:ascii="Times New Roman" w:hAnsi="Times New Roman" w:cs="Times New Roman"/>
          <w:lang w:val="es-ES"/>
        </w:rPr>
        <w:t xml:space="preserve"> </w:t>
      </w:r>
      <w:r w:rsidR="00185728" w:rsidRPr="00924850">
        <w:rPr>
          <w:rFonts w:ascii="Times New Roman" w:hAnsi="Times New Roman" w:cs="Times New Roman"/>
          <w:lang w:val="es-ES"/>
        </w:rPr>
        <w:t xml:space="preserve">la </w:t>
      </w:r>
      <w:r w:rsidR="00185728" w:rsidRPr="00AB6E86">
        <w:rPr>
          <w:rFonts w:ascii="Times New Roman" w:hAnsi="Times New Roman" w:cs="Times New Roman"/>
          <w:b/>
          <w:lang w:val="es-ES"/>
        </w:rPr>
        <w:t>naturaleza estratégica</w:t>
      </w:r>
      <w:r w:rsidR="00495F61">
        <w:rPr>
          <w:rFonts w:ascii="Times New Roman" w:hAnsi="Times New Roman" w:cs="Times New Roman"/>
          <w:lang w:val="es-ES"/>
        </w:rPr>
        <w:t xml:space="preserve"> de su constitución</w:t>
      </w:r>
      <w:del w:id="1338" w:author="EUGENIA ARCE" w:date="2015-08-24T01:21:00Z">
        <w:r w:rsidR="00185728" w:rsidRPr="00924850">
          <w:rPr>
            <w:rFonts w:ascii="Times New Roman" w:hAnsi="Times New Roman" w:cs="Times New Roman"/>
            <w:lang w:val="es-ES"/>
          </w:rPr>
          <w:delText>,</w:delText>
        </w:r>
      </w:del>
      <w:ins w:id="1339" w:author="EUGENIA ARCE" w:date="2015-08-24T01:21:00Z">
        <w:r w:rsidR="00495F61">
          <w:rPr>
            <w:rFonts w:ascii="Times New Roman" w:hAnsi="Times New Roman" w:cs="Times New Roman"/>
            <w:lang w:val="es-ES"/>
          </w:rPr>
          <w:t>;</w:t>
        </w:r>
      </w:ins>
      <w:r w:rsidR="00306A18">
        <w:rPr>
          <w:rFonts w:ascii="Times New Roman" w:hAnsi="Times New Roman" w:cs="Times New Roman"/>
          <w:lang w:val="es-ES"/>
        </w:rPr>
        <w:t xml:space="preserve"> la </w:t>
      </w:r>
      <w:r w:rsidR="00306A18" w:rsidRPr="00AB6E86">
        <w:rPr>
          <w:rFonts w:ascii="Times New Roman" w:hAnsi="Times New Roman" w:cs="Times New Roman"/>
          <w:b/>
          <w:lang w:val="es-ES"/>
        </w:rPr>
        <w:t>formalización</w:t>
      </w:r>
      <w:r w:rsidR="00306A18">
        <w:rPr>
          <w:rFonts w:ascii="Times New Roman" w:hAnsi="Times New Roman" w:cs="Times New Roman"/>
          <w:lang w:val="es-ES"/>
        </w:rPr>
        <w:t xml:space="preserve"> de la constitución a través de </w:t>
      </w:r>
      <w:r w:rsidR="00306A18" w:rsidRPr="00F349C8">
        <w:rPr>
          <w:rFonts w:ascii="Times New Roman" w:hAnsi="Times New Roman" w:cs="Times New Roman"/>
          <w:b/>
          <w:lang w:val="es-ES"/>
        </w:rPr>
        <w:t>tratados</w:t>
      </w:r>
      <w:r w:rsidR="00F349C8" w:rsidRPr="00F349C8">
        <w:rPr>
          <w:rFonts w:ascii="Times New Roman" w:hAnsi="Times New Roman" w:cs="Times New Roman"/>
          <w:b/>
          <w:lang w:val="es-ES"/>
        </w:rPr>
        <w:t xml:space="preserve"> internacionales</w:t>
      </w:r>
      <w:r w:rsidR="00F349C8">
        <w:rPr>
          <w:rFonts w:ascii="Times New Roman" w:hAnsi="Times New Roman" w:cs="Times New Roman"/>
          <w:lang w:val="es-ES"/>
        </w:rPr>
        <w:t xml:space="preserve"> celebrados por los Estados miembros</w:t>
      </w:r>
      <w:del w:id="1340" w:author="EUGENIA ARCE" w:date="2015-08-24T01:21:00Z">
        <w:r w:rsidR="00306A18">
          <w:rPr>
            <w:rFonts w:ascii="Times New Roman" w:hAnsi="Times New Roman" w:cs="Times New Roman"/>
            <w:lang w:val="es-ES"/>
          </w:rPr>
          <w:delText>,</w:delText>
        </w:r>
      </w:del>
      <w:ins w:id="1341" w:author="EUGENIA ARCE" w:date="2015-08-24T01:21:00Z">
        <w:r w:rsidR="00495F61">
          <w:rPr>
            <w:rFonts w:ascii="Times New Roman" w:hAnsi="Times New Roman" w:cs="Times New Roman"/>
            <w:lang w:val="es-ES"/>
          </w:rPr>
          <w:t>;</w:t>
        </w:r>
      </w:ins>
      <w:r w:rsidR="00185728" w:rsidRPr="00924850">
        <w:rPr>
          <w:rFonts w:ascii="Times New Roman" w:hAnsi="Times New Roman" w:cs="Times New Roman"/>
          <w:lang w:val="es-ES"/>
        </w:rPr>
        <w:t xml:space="preserve"> </w:t>
      </w:r>
      <w:r w:rsidRPr="00924850">
        <w:rPr>
          <w:rFonts w:ascii="Times New Roman" w:hAnsi="Times New Roman" w:cs="Times New Roman"/>
          <w:lang w:val="es-ES"/>
        </w:rPr>
        <w:t xml:space="preserve">la </w:t>
      </w:r>
      <w:r w:rsidRPr="00AB6E86">
        <w:rPr>
          <w:rFonts w:ascii="Times New Roman" w:hAnsi="Times New Roman" w:cs="Times New Roman"/>
          <w:b/>
          <w:lang w:val="es-ES"/>
        </w:rPr>
        <w:t>autonomía en su estructura</w:t>
      </w:r>
      <w:r w:rsidRPr="00924850">
        <w:rPr>
          <w:rFonts w:ascii="Times New Roman" w:hAnsi="Times New Roman" w:cs="Times New Roman"/>
          <w:lang w:val="es-ES"/>
        </w:rPr>
        <w:t xml:space="preserve"> </w:t>
      </w:r>
      <w:r w:rsidRPr="00AB6E86">
        <w:rPr>
          <w:rFonts w:ascii="Times New Roman" w:hAnsi="Times New Roman" w:cs="Times New Roman"/>
          <w:b/>
          <w:lang w:val="es-ES"/>
        </w:rPr>
        <w:t>organizativa</w:t>
      </w:r>
      <w:r w:rsidRPr="00924850">
        <w:rPr>
          <w:rFonts w:ascii="Times New Roman" w:hAnsi="Times New Roman" w:cs="Times New Roman"/>
          <w:lang w:val="es-ES"/>
        </w:rPr>
        <w:t xml:space="preserve"> y en relación con las </w:t>
      </w:r>
      <w:r w:rsidRPr="00AB6E86">
        <w:rPr>
          <w:rFonts w:ascii="Times New Roman" w:hAnsi="Times New Roman" w:cs="Times New Roman"/>
          <w:b/>
          <w:lang w:val="es-ES"/>
        </w:rPr>
        <w:t>decisiones</w:t>
      </w:r>
      <w:r w:rsidRPr="00924850">
        <w:rPr>
          <w:rFonts w:ascii="Times New Roman" w:hAnsi="Times New Roman" w:cs="Times New Roman"/>
          <w:lang w:val="es-ES"/>
        </w:rPr>
        <w:t xml:space="preserve"> que toma</w:t>
      </w:r>
      <w:ins w:id="1342" w:author="EUGENIA ARCE" w:date="2015-08-24T01:21:00Z">
        <w:r w:rsidR="00495F61">
          <w:rPr>
            <w:rFonts w:ascii="Times New Roman" w:hAnsi="Times New Roman" w:cs="Times New Roman"/>
            <w:lang w:val="es-ES"/>
          </w:rPr>
          <w:t>;</w:t>
        </w:r>
      </w:ins>
      <w:r w:rsidRPr="00924850">
        <w:rPr>
          <w:rFonts w:ascii="Times New Roman" w:hAnsi="Times New Roman" w:cs="Times New Roman"/>
          <w:lang w:val="es-ES"/>
        </w:rPr>
        <w:t xml:space="preserve"> y la </w:t>
      </w:r>
      <w:r w:rsidRPr="00AB6E86">
        <w:rPr>
          <w:rFonts w:ascii="Times New Roman" w:hAnsi="Times New Roman" w:cs="Times New Roman"/>
          <w:b/>
          <w:lang w:val="es-ES"/>
        </w:rPr>
        <w:t>cooperación política</w:t>
      </w:r>
      <w:r w:rsidRPr="00924850">
        <w:rPr>
          <w:rFonts w:ascii="Times New Roman" w:hAnsi="Times New Roman" w:cs="Times New Roman"/>
          <w:lang w:val="es-ES"/>
        </w:rPr>
        <w:t xml:space="preserve"> que pretende prestar entre los Estados que participan</w:t>
      </w:r>
      <w:r w:rsidR="00D658FF">
        <w:rPr>
          <w:rFonts w:ascii="Times New Roman" w:hAnsi="Times New Roman" w:cs="Times New Roman"/>
          <w:lang w:val="es-ES"/>
        </w:rPr>
        <w:t xml:space="preserve"> en ella</w:t>
      </w:r>
      <w:r w:rsidRPr="00924850">
        <w:rPr>
          <w:rFonts w:ascii="Times New Roman" w:hAnsi="Times New Roman" w:cs="Times New Roman"/>
          <w:lang w:val="es-ES"/>
        </w:rPr>
        <w:t xml:space="preserve">. </w:t>
      </w:r>
      <w:r w:rsidR="00924850" w:rsidRPr="00924850">
        <w:rPr>
          <w:rFonts w:ascii="Times New Roman" w:hAnsi="Times New Roman" w:cs="Times New Roman"/>
          <w:lang w:val="es-ES"/>
        </w:rPr>
        <w:t xml:space="preserve">Se resalta, por ende, su carácter </w:t>
      </w:r>
      <w:r w:rsidR="00924850" w:rsidRPr="00F349C8">
        <w:rPr>
          <w:rFonts w:ascii="Times New Roman" w:hAnsi="Times New Roman" w:cs="Times New Roman"/>
          <w:b/>
          <w:lang w:val="es-ES"/>
        </w:rPr>
        <w:t>independiente</w:t>
      </w:r>
      <w:r w:rsidR="00924850" w:rsidRPr="00924850">
        <w:rPr>
          <w:rFonts w:ascii="Times New Roman" w:hAnsi="Times New Roman" w:cs="Times New Roman"/>
          <w:lang w:val="es-ES"/>
        </w:rPr>
        <w:t xml:space="preserve"> en el complejo mundo de las </w:t>
      </w:r>
      <w:r w:rsidR="00924850" w:rsidRPr="00AB6E86">
        <w:rPr>
          <w:rFonts w:ascii="Times New Roman" w:hAnsi="Times New Roman" w:cs="Times New Roman"/>
          <w:b/>
          <w:lang w:val="es-ES"/>
        </w:rPr>
        <w:t>relaciones internacionales</w:t>
      </w:r>
      <w:r w:rsidR="00924850" w:rsidRPr="00924850">
        <w:rPr>
          <w:rFonts w:ascii="Times New Roman" w:hAnsi="Times New Roman" w:cs="Times New Roman"/>
          <w:lang w:val="es-ES"/>
        </w:rPr>
        <w:t>.</w:t>
      </w:r>
      <w:r w:rsidR="00D658FF">
        <w:rPr>
          <w:rFonts w:ascii="Times New Roman" w:hAnsi="Times New Roman" w:cs="Times New Roman"/>
          <w:lang w:val="es-ES"/>
        </w:rPr>
        <w:t xml:space="preserve"> Y, a la vez, la importancia de la </w:t>
      </w:r>
      <w:r w:rsidR="00D658FF" w:rsidRPr="00D658FF">
        <w:rPr>
          <w:rFonts w:ascii="Times New Roman" w:hAnsi="Times New Roman" w:cs="Times New Roman"/>
          <w:b/>
          <w:lang w:val="es-ES"/>
        </w:rPr>
        <w:t>diplomacia</w:t>
      </w:r>
      <w:r w:rsidR="00D658FF">
        <w:rPr>
          <w:rFonts w:ascii="Times New Roman" w:hAnsi="Times New Roman" w:cs="Times New Roman"/>
          <w:lang w:val="es-ES"/>
        </w:rPr>
        <w:t xml:space="preserve"> que se ejerce en el contexto internacional y que se ha especializado cada vez más.</w:t>
      </w:r>
    </w:p>
    <w:p w14:paraId="493A14DA" w14:textId="77777777" w:rsidR="007368C1" w:rsidRDefault="007368C1" w:rsidP="005F0D99">
      <w:pPr>
        <w:spacing w:after="0" w:line="276" w:lineRule="auto"/>
        <w:jc w:val="both"/>
        <w:rPr>
          <w:rFonts w:ascii="Times New Roman" w:hAnsi="Times New Roman" w:cs="Times New Roman"/>
          <w:color w:val="E36C0A" w:themeColor="accent6" w:themeShade="BF"/>
          <w:lang w:val="es-ES"/>
        </w:rPr>
      </w:pPr>
    </w:p>
    <w:p w14:paraId="74930981" w14:textId="0EBF2816" w:rsidR="00C26853" w:rsidRDefault="00D658FF" w:rsidP="005F0D99">
      <w:pPr>
        <w:spacing w:after="0" w:line="276" w:lineRule="auto"/>
        <w:jc w:val="both"/>
        <w:rPr>
          <w:rFonts w:ascii="Times New Roman" w:hAnsi="Times New Roman" w:cs="Times New Roman"/>
          <w:lang w:val="es-ES"/>
        </w:rPr>
      </w:pPr>
      <w:r w:rsidRPr="00D658FF">
        <w:rPr>
          <w:rFonts w:ascii="Times New Roman" w:hAnsi="Times New Roman" w:cs="Times New Roman"/>
          <w:lang w:val="es-ES"/>
        </w:rPr>
        <w:t xml:space="preserve">Estas características </w:t>
      </w:r>
      <w:r w:rsidRPr="00495F61">
        <w:rPr>
          <w:rFonts w:ascii="Times New Roman" w:hAnsi="Times New Roman"/>
          <w:lang w:val="es-ES"/>
          <w:rPrChange w:id="1343" w:author="EUGENIA ARCE" w:date="2015-08-24T01:21:00Z">
            <w:rPr>
              <w:rFonts w:ascii="Times New Roman" w:hAnsi="Times New Roman"/>
              <w:b/>
              <w:lang w:val="es-ES"/>
            </w:rPr>
          </w:rPrChange>
        </w:rPr>
        <w:t>no atentan</w:t>
      </w:r>
      <w:r w:rsidRPr="00495F61">
        <w:rPr>
          <w:rFonts w:ascii="Times New Roman" w:hAnsi="Times New Roman" w:cs="Times New Roman"/>
          <w:lang w:val="es-ES"/>
        </w:rPr>
        <w:t xml:space="preserve">, como se supone, contra la </w:t>
      </w:r>
      <w:r w:rsidRPr="00495F61">
        <w:rPr>
          <w:rFonts w:ascii="Times New Roman" w:hAnsi="Times New Roman"/>
          <w:lang w:val="es-ES"/>
          <w:rPrChange w:id="1344" w:author="EUGENIA ARCE" w:date="2015-08-24T01:21:00Z">
            <w:rPr>
              <w:rFonts w:ascii="Times New Roman" w:hAnsi="Times New Roman"/>
              <w:b/>
              <w:lang w:val="es-ES"/>
            </w:rPr>
          </w:rPrChange>
        </w:rPr>
        <w:t>soberanía estatal</w:t>
      </w:r>
      <w:r w:rsidRPr="00495F61">
        <w:rPr>
          <w:rFonts w:ascii="Times New Roman" w:hAnsi="Times New Roman" w:cs="Times New Roman"/>
          <w:lang w:val="es-ES"/>
        </w:rPr>
        <w:t>. La presupone en la medid</w:t>
      </w:r>
      <w:r w:rsidRPr="00D658FF">
        <w:rPr>
          <w:rFonts w:ascii="Times New Roman" w:hAnsi="Times New Roman" w:cs="Times New Roman"/>
          <w:lang w:val="es-ES"/>
        </w:rPr>
        <w:t xml:space="preserve">a en que las </w:t>
      </w:r>
      <w:r w:rsidRPr="00482872">
        <w:rPr>
          <w:rFonts w:ascii="Times New Roman" w:hAnsi="Times New Roman" w:cs="Times New Roman"/>
          <w:b/>
          <w:lang w:val="es-ES"/>
        </w:rPr>
        <w:t>organizaciones son creadas por Estados</w:t>
      </w:r>
      <w:r w:rsidRPr="00D658FF">
        <w:rPr>
          <w:rFonts w:ascii="Times New Roman" w:hAnsi="Times New Roman" w:cs="Times New Roman"/>
          <w:lang w:val="es-ES"/>
        </w:rPr>
        <w:t xml:space="preserve"> y que, en re</w:t>
      </w:r>
      <w:r w:rsidR="00495F61">
        <w:rPr>
          <w:rFonts w:ascii="Times New Roman" w:hAnsi="Times New Roman" w:cs="Times New Roman"/>
          <w:lang w:val="es-ES"/>
        </w:rPr>
        <w:t xml:space="preserve">lación con los elementos de </w:t>
      </w:r>
      <w:del w:id="1345" w:author="EUGENIA ARCE" w:date="2015-08-24T01:21:00Z">
        <w:r w:rsidRPr="00D658FF">
          <w:rPr>
            <w:rFonts w:ascii="Times New Roman" w:hAnsi="Times New Roman" w:cs="Times New Roman"/>
            <w:lang w:val="es-ES"/>
          </w:rPr>
          <w:delText>éste</w:delText>
        </w:r>
      </w:del>
      <w:ins w:id="1346" w:author="EUGENIA ARCE" w:date="2015-08-24T01:21:00Z">
        <w:r w:rsidR="00495F61">
          <w:rPr>
            <w:rFonts w:ascii="Times New Roman" w:hAnsi="Times New Roman" w:cs="Times New Roman"/>
            <w:lang w:val="es-ES"/>
          </w:rPr>
          <w:t>estos</w:t>
        </w:r>
      </w:ins>
      <w:r w:rsidRPr="00D658FF">
        <w:rPr>
          <w:rFonts w:ascii="Times New Roman" w:hAnsi="Times New Roman" w:cs="Times New Roman"/>
          <w:lang w:val="es-ES"/>
        </w:rPr>
        <w:t>, las organizaciones no cuentan con territorio y población.</w:t>
      </w:r>
    </w:p>
    <w:p w14:paraId="44D3635A" w14:textId="77777777" w:rsidR="00D658FF" w:rsidRPr="00D658FF" w:rsidRDefault="00D658FF" w:rsidP="005F0D99">
      <w:pPr>
        <w:spacing w:after="0" w:line="276" w:lineRule="auto"/>
        <w:jc w:val="both"/>
        <w:rPr>
          <w:rFonts w:ascii="Times New Roman" w:hAnsi="Times New Roman" w:cs="Times New Roman"/>
          <w:lang w:val="es-ES"/>
        </w:rPr>
      </w:pPr>
    </w:p>
    <w:p w14:paraId="30F82A9A" w14:textId="5B196744" w:rsidR="00495F61" w:rsidRDefault="00D658FF" w:rsidP="005F0D99">
      <w:pPr>
        <w:spacing w:after="0" w:line="276" w:lineRule="auto"/>
        <w:jc w:val="both"/>
        <w:rPr>
          <w:ins w:id="1347" w:author="EUGENIA ARCE" w:date="2015-08-24T01:21:00Z"/>
          <w:rFonts w:ascii="Times New Roman" w:hAnsi="Times New Roman" w:cs="Times New Roman"/>
          <w:lang w:val="es-ES"/>
        </w:rPr>
      </w:pPr>
      <w:r w:rsidRPr="00D658FF">
        <w:rPr>
          <w:rFonts w:ascii="Times New Roman" w:hAnsi="Times New Roman" w:cs="Times New Roman"/>
          <w:lang w:val="es-ES"/>
        </w:rPr>
        <w:t>Los</w:t>
      </w:r>
      <w:r w:rsidR="007368C1" w:rsidRPr="00D658FF">
        <w:rPr>
          <w:rFonts w:ascii="Times New Roman" w:hAnsi="Times New Roman" w:cs="Times New Roman"/>
          <w:lang w:val="es-ES"/>
        </w:rPr>
        <w:t xml:space="preserve"> procesos de integración </w:t>
      </w:r>
      <w:r w:rsidRPr="00D658FF">
        <w:rPr>
          <w:rFonts w:ascii="Times New Roman" w:hAnsi="Times New Roman" w:cs="Times New Roman"/>
          <w:lang w:val="es-ES"/>
        </w:rPr>
        <w:t xml:space="preserve">supranacional </w:t>
      </w:r>
      <w:r w:rsidR="007368C1" w:rsidRPr="00D658FF">
        <w:rPr>
          <w:rFonts w:ascii="Times New Roman" w:hAnsi="Times New Roman" w:cs="Times New Roman"/>
          <w:lang w:val="es-ES"/>
        </w:rPr>
        <w:t xml:space="preserve">se proyectan en muchos </w:t>
      </w:r>
      <w:r w:rsidR="007368C1" w:rsidRPr="00482872">
        <w:rPr>
          <w:rFonts w:ascii="Times New Roman" w:hAnsi="Times New Roman" w:cs="Times New Roman"/>
          <w:b/>
          <w:lang w:val="es-ES"/>
        </w:rPr>
        <w:t>campos</w:t>
      </w:r>
      <w:r w:rsidR="007368C1" w:rsidRPr="00D658FF">
        <w:rPr>
          <w:rFonts w:ascii="Times New Roman" w:hAnsi="Times New Roman" w:cs="Times New Roman"/>
          <w:lang w:val="es-ES"/>
        </w:rPr>
        <w:t xml:space="preserve">: </w:t>
      </w:r>
      <w:r w:rsidR="00495F61">
        <w:rPr>
          <w:rFonts w:ascii="Times New Roman" w:hAnsi="Times New Roman" w:cs="Times New Roman"/>
          <w:b/>
          <w:lang w:val="es-ES"/>
        </w:rPr>
        <w:t>militar, económico, judicial</w:t>
      </w:r>
      <w:del w:id="1348" w:author="EUGENIA ARCE" w:date="2015-08-24T01:21:00Z">
        <w:r w:rsidR="007368C1" w:rsidRPr="00482872">
          <w:rPr>
            <w:rFonts w:ascii="Times New Roman" w:hAnsi="Times New Roman" w:cs="Times New Roman"/>
            <w:b/>
            <w:lang w:val="es-ES"/>
          </w:rPr>
          <w:delText>,</w:delText>
        </w:r>
      </w:del>
      <w:ins w:id="1349" w:author="EUGENIA ARCE" w:date="2015-08-24T01:21:00Z">
        <w:r w:rsidR="00495F61">
          <w:rPr>
            <w:rFonts w:ascii="Times New Roman" w:hAnsi="Times New Roman" w:cs="Times New Roman"/>
            <w:b/>
            <w:lang w:val="es-ES"/>
          </w:rPr>
          <w:t xml:space="preserve"> o</w:t>
        </w:r>
      </w:ins>
      <w:r w:rsidR="007368C1" w:rsidRPr="00482872">
        <w:rPr>
          <w:rFonts w:ascii="Times New Roman" w:hAnsi="Times New Roman" w:cs="Times New Roman"/>
          <w:b/>
          <w:lang w:val="es-ES"/>
        </w:rPr>
        <w:t xml:space="preserve"> </w:t>
      </w:r>
      <w:r w:rsidR="00F349C8" w:rsidRPr="00482872">
        <w:rPr>
          <w:rFonts w:ascii="Times New Roman" w:hAnsi="Times New Roman" w:cs="Times New Roman"/>
          <w:b/>
          <w:lang w:val="es-ES"/>
        </w:rPr>
        <w:t>político</w:t>
      </w:r>
      <w:r w:rsidR="00F349C8" w:rsidRPr="00D658FF">
        <w:rPr>
          <w:rFonts w:ascii="Times New Roman" w:hAnsi="Times New Roman" w:cs="Times New Roman"/>
          <w:lang w:val="es-ES"/>
        </w:rPr>
        <w:t xml:space="preserve">. </w:t>
      </w:r>
      <w:r w:rsidRPr="00D658FF">
        <w:rPr>
          <w:rFonts w:ascii="Times New Roman" w:hAnsi="Times New Roman" w:cs="Times New Roman"/>
          <w:lang w:val="es-ES"/>
        </w:rPr>
        <w:t xml:space="preserve">Por eso los </w:t>
      </w:r>
      <w:r w:rsidR="006D68E7" w:rsidRPr="00D658FF">
        <w:rPr>
          <w:rFonts w:ascii="Times New Roman" w:hAnsi="Times New Roman" w:cs="Times New Roman"/>
          <w:lang w:val="es-ES"/>
        </w:rPr>
        <w:t xml:space="preserve">objetivos y acciones </w:t>
      </w:r>
      <w:r w:rsidR="00495F61">
        <w:rPr>
          <w:rFonts w:ascii="Times New Roman" w:hAnsi="Times New Roman" w:cs="Times New Roman"/>
          <w:lang w:val="es-ES"/>
        </w:rPr>
        <w:t xml:space="preserve">de las diferentes </w:t>
      </w:r>
      <w:del w:id="1350" w:author="EUGENIA ARCE" w:date="2015-08-24T01:21:00Z">
        <w:r w:rsidRPr="00D658FF">
          <w:rPr>
            <w:rFonts w:ascii="Times New Roman" w:hAnsi="Times New Roman" w:cs="Times New Roman"/>
            <w:lang w:val="es-ES"/>
          </w:rPr>
          <w:delText xml:space="preserve">Organizaciones </w:delText>
        </w:r>
      </w:del>
      <w:ins w:id="1351" w:author="EUGENIA ARCE" w:date="2015-08-24T01:21:00Z">
        <w:r w:rsidR="00495F61">
          <w:rPr>
            <w:rFonts w:ascii="Times New Roman" w:hAnsi="Times New Roman" w:cs="Times New Roman"/>
            <w:lang w:val="es-ES"/>
          </w:rPr>
          <w:t>o</w:t>
        </w:r>
        <w:r w:rsidRPr="00D658FF">
          <w:rPr>
            <w:rFonts w:ascii="Times New Roman" w:hAnsi="Times New Roman" w:cs="Times New Roman"/>
            <w:lang w:val="es-ES"/>
          </w:rPr>
          <w:t xml:space="preserve">rganizaciones </w:t>
        </w:r>
      </w:ins>
      <w:r w:rsidRPr="00D658FF">
        <w:rPr>
          <w:rFonts w:ascii="Times New Roman" w:hAnsi="Times New Roman" w:cs="Times New Roman"/>
          <w:lang w:val="es-ES"/>
        </w:rPr>
        <w:t>supranacionales varían.</w:t>
      </w:r>
      <w:r>
        <w:rPr>
          <w:rFonts w:ascii="Times New Roman" w:hAnsi="Times New Roman" w:cs="Times New Roman"/>
          <w:lang w:val="es-ES"/>
        </w:rPr>
        <w:t xml:space="preserve"> </w:t>
      </w:r>
    </w:p>
    <w:p w14:paraId="52655A23" w14:textId="77777777" w:rsidR="00495F61" w:rsidRDefault="00495F61" w:rsidP="005F0D99">
      <w:pPr>
        <w:spacing w:after="0" w:line="276" w:lineRule="auto"/>
        <w:jc w:val="both"/>
        <w:rPr>
          <w:ins w:id="1352" w:author="EUGENIA ARCE" w:date="2015-08-24T01:21:00Z"/>
          <w:rFonts w:ascii="Times New Roman" w:hAnsi="Times New Roman" w:cs="Times New Roman"/>
          <w:lang w:val="es-ES"/>
        </w:rPr>
      </w:pPr>
    </w:p>
    <w:p w14:paraId="1A2CB70E" w14:textId="4D530CEA" w:rsidR="00482872" w:rsidRPr="00482872" w:rsidRDefault="00D658FF" w:rsidP="005F0D99">
      <w:pPr>
        <w:spacing w:after="0" w:line="276" w:lineRule="auto"/>
        <w:jc w:val="both"/>
        <w:rPr>
          <w:rFonts w:ascii="Times New Roman" w:hAnsi="Times New Roman" w:cs="Times New Roman"/>
          <w:lang w:val="es-ES"/>
        </w:rPr>
      </w:pPr>
      <w:r>
        <w:rPr>
          <w:rFonts w:ascii="Times New Roman" w:hAnsi="Times New Roman" w:cs="Times New Roman"/>
          <w:lang w:val="es-ES"/>
        </w:rPr>
        <w:t xml:space="preserve">Las </w:t>
      </w:r>
      <w:r w:rsidRPr="00495F61">
        <w:rPr>
          <w:rFonts w:ascii="Times New Roman" w:hAnsi="Times New Roman"/>
          <w:lang w:val="es-ES"/>
          <w:rPrChange w:id="1353" w:author="EUGENIA ARCE" w:date="2015-08-24T01:21:00Z">
            <w:rPr>
              <w:rFonts w:ascii="Times New Roman" w:hAnsi="Times New Roman"/>
              <w:b/>
              <w:lang w:val="es-ES"/>
            </w:rPr>
          </w:rPrChange>
        </w:rPr>
        <w:t>principales</w:t>
      </w:r>
      <w:r w:rsidRPr="00495F61">
        <w:rPr>
          <w:rFonts w:ascii="Times New Roman" w:hAnsi="Times New Roman" w:cs="Times New Roman"/>
          <w:lang w:val="es-ES"/>
        </w:rPr>
        <w:t xml:space="preserve"> o</w:t>
      </w:r>
      <w:r>
        <w:rPr>
          <w:rFonts w:ascii="Times New Roman" w:hAnsi="Times New Roman" w:cs="Times New Roman"/>
          <w:lang w:val="es-ES"/>
        </w:rPr>
        <w:t>rganizaciones que se han formado son</w:t>
      </w:r>
      <w:ins w:id="1354" w:author="EUGENIA ARCE" w:date="2015-08-24T01:21:00Z">
        <w:r w:rsidR="00495F61">
          <w:rPr>
            <w:rFonts w:ascii="Times New Roman" w:hAnsi="Times New Roman" w:cs="Times New Roman"/>
            <w:lang w:val="es-ES"/>
          </w:rPr>
          <w:t>:</w:t>
        </w:r>
        <w:r>
          <w:rPr>
            <w:rFonts w:ascii="Times New Roman" w:hAnsi="Times New Roman" w:cs="Times New Roman"/>
            <w:lang w:val="es-ES"/>
          </w:rPr>
          <w:t xml:space="preserve"> </w:t>
        </w:r>
        <w:r w:rsidR="00495F61">
          <w:rPr>
            <w:rFonts w:ascii="Times New Roman" w:hAnsi="Times New Roman" w:cs="Times New Roman"/>
            <w:lang w:val="es-ES"/>
          </w:rPr>
          <w:t>la</w:t>
        </w:r>
      </w:ins>
      <w:r w:rsidR="00495F61">
        <w:rPr>
          <w:rFonts w:ascii="Times New Roman" w:hAnsi="Times New Roman" w:cs="Times New Roman"/>
          <w:lang w:val="es-ES"/>
        </w:rPr>
        <w:t xml:space="preserve"> </w:t>
      </w:r>
      <w:r w:rsidRPr="00482872">
        <w:rPr>
          <w:rFonts w:ascii="Times New Roman" w:hAnsi="Times New Roman" w:cs="Times New Roman"/>
          <w:b/>
          <w:lang w:val="es-ES"/>
        </w:rPr>
        <w:t>Organización de las Naciones Unidas</w:t>
      </w:r>
      <w:r w:rsidR="00495F61">
        <w:rPr>
          <w:rFonts w:ascii="Times New Roman" w:hAnsi="Times New Roman" w:cs="Times New Roman"/>
          <w:lang w:val="es-ES"/>
        </w:rPr>
        <w:t xml:space="preserve"> </w:t>
      </w:r>
      <w:del w:id="1355" w:author="EUGENIA ARCE" w:date="2015-08-24T01:21:00Z">
        <w:r w:rsidR="000A51D2">
          <w:rPr>
            <w:rFonts w:ascii="Times New Roman" w:hAnsi="Times New Roman" w:cs="Times New Roman"/>
            <w:lang w:val="es-ES"/>
          </w:rPr>
          <w:delText>(</w:delText>
        </w:r>
      </w:del>
      <w:r w:rsidR="00495F61">
        <w:rPr>
          <w:rFonts w:ascii="Times New Roman" w:hAnsi="Times New Roman" w:cs="Times New Roman"/>
          <w:lang w:val="es-ES"/>
        </w:rPr>
        <w:t>ONU</w:t>
      </w:r>
      <w:del w:id="1356" w:author="EUGENIA ARCE" w:date="2015-08-24T01:21:00Z">
        <w:r w:rsidR="000A51D2">
          <w:rPr>
            <w:rFonts w:ascii="Times New Roman" w:hAnsi="Times New Roman" w:cs="Times New Roman"/>
            <w:lang w:val="es-ES"/>
          </w:rPr>
          <w:delText xml:space="preserve">, </w:delText>
        </w:r>
      </w:del>
      <w:ins w:id="1357" w:author="EUGENIA ARCE" w:date="2015-08-24T01:21:00Z">
        <w:r w:rsidR="00495F61">
          <w:rPr>
            <w:rFonts w:ascii="Times New Roman" w:hAnsi="Times New Roman" w:cs="Times New Roman"/>
            <w:lang w:val="es-ES"/>
          </w:rPr>
          <w:t xml:space="preserve"> (</w:t>
        </w:r>
      </w:ins>
      <w:r w:rsidR="000A51D2">
        <w:rPr>
          <w:rFonts w:ascii="Times New Roman" w:hAnsi="Times New Roman" w:cs="Times New Roman"/>
          <w:lang w:val="es-ES"/>
        </w:rPr>
        <w:t>1945</w:t>
      </w:r>
      <w:del w:id="1358" w:author="EUGENIA ARCE" w:date="2015-08-24T01:21:00Z">
        <w:r w:rsidR="000A51D2">
          <w:rPr>
            <w:rFonts w:ascii="Times New Roman" w:hAnsi="Times New Roman" w:cs="Times New Roman"/>
            <w:lang w:val="es-ES"/>
          </w:rPr>
          <w:delText>)</w:delText>
        </w:r>
        <w:r>
          <w:rPr>
            <w:rFonts w:ascii="Times New Roman" w:hAnsi="Times New Roman" w:cs="Times New Roman"/>
            <w:lang w:val="es-ES"/>
          </w:rPr>
          <w:delText>,</w:delText>
        </w:r>
      </w:del>
      <w:ins w:id="1359" w:author="EUGENIA ARCE" w:date="2015-08-24T01:21:00Z">
        <w:r w:rsidR="000A51D2">
          <w:rPr>
            <w:rFonts w:ascii="Times New Roman" w:hAnsi="Times New Roman" w:cs="Times New Roman"/>
            <w:lang w:val="es-ES"/>
          </w:rPr>
          <w:t>)</w:t>
        </w:r>
        <w:r w:rsidR="00495F61">
          <w:rPr>
            <w:rFonts w:ascii="Times New Roman" w:hAnsi="Times New Roman" w:cs="Times New Roman"/>
            <w:lang w:val="es-ES"/>
          </w:rPr>
          <w:t>;</w:t>
        </w:r>
        <w:r>
          <w:rPr>
            <w:rFonts w:ascii="Times New Roman" w:hAnsi="Times New Roman" w:cs="Times New Roman"/>
            <w:lang w:val="es-ES"/>
          </w:rPr>
          <w:t xml:space="preserve"> </w:t>
        </w:r>
        <w:r w:rsidR="00495F61">
          <w:rPr>
            <w:rFonts w:ascii="Times New Roman" w:hAnsi="Times New Roman" w:cs="Times New Roman"/>
            <w:lang w:val="es-ES"/>
          </w:rPr>
          <w:t>el</w:t>
        </w:r>
      </w:ins>
      <w:r w:rsidR="00495F61">
        <w:rPr>
          <w:rFonts w:ascii="Times New Roman" w:hAnsi="Times New Roman" w:cs="Times New Roman"/>
          <w:lang w:val="es-ES"/>
        </w:rPr>
        <w:t xml:space="preserve"> Fondo Monetario Internacional</w:t>
      </w:r>
      <w:del w:id="1360" w:author="EUGENIA ARCE" w:date="2015-08-24T01:21:00Z">
        <w:r w:rsidR="000A51D2" w:rsidRPr="000A51D2">
          <w:rPr>
            <w:rFonts w:ascii="Times New Roman" w:hAnsi="Times New Roman" w:cs="Times New Roman"/>
            <w:lang w:val="es-ES"/>
          </w:rPr>
          <w:delText xml:space="preserve">. </w:delText>
        </w:r>
        <w:r w:rsidR="000A51D2">
          <w:rPr>
            <w:rFonts w:ascii="Times New Roman" w:hAnsi="Times New Roman" w:cs="Times New Roman"/>
            <w:lang w:val="es-ES"/>
          </w:rPr>
          <w:delText>(</w:delText>
        </w:r>
      </w:del>
      <w:ins w:id="1361" w:author="EUGENIA ARCE" w:date="2015-08-24T01:21:00Z">
        <w:r w:rsidR="000A51D2" w:rsidRPr="000A51D2">
          <w:rPr>
            <w:rFonts w:ascii="Times New Roman" w:hAnsi="Times New Roman" w:cs="Times New Roman"/>
            <w:lang w:val="es-ES"/>
          </w:rPr>
          <w:t xml:space="preserve"> </w:t>
        </w:r>
      </w:ins>
      <w:r w:rsidR="00495F61">
        <w:rPr>
          <w:rFonts w:ascii="Times New Roman" w:hAnsi="Times New Roman" w:cs="Times New Roman"/>
          <w:lang w:val="es-ES"/>
        </w:rPr>
        <w:t>FMI</w:t>
      </w:r>
      <w:del w:id="1362" w:author="EUGENIA ARCE" w:date="2015-08-24T01:21:00Z">
        <w:r w:rsidR="000A51D2">
          <w:rPr>
            <w:rFonts w:ascii="Times New Roman" w:hAnsi="Times New Roman" w:cs="Times New Roman"/>
            <w:lang w:val="es-ES"/>
          </w:rPr>
          <w:delText xml:space="preserve">, </w:delText>
        </w:r>
      </w:del>
      <w:ins w:id="1363" w:author="EUGENIA ARCE" w:date="2015-08-24T01:21:00Z">
        <w:r w:rsidR="00495F61">
          <w:rPr>
            <w:rFonts w:ascii="Times New Roman" w:hAnsi="Times New Roman" w:cs="Times New Roman"/>
            <w:lang w:val="es-ES"/>
          </w:rPr>
          <w:t xml:space="preserve"> (</w:t>
        </w:r>
      </w:ins>
      <w:r w:rsidR="00495F61">
        <w:rPr>
          <w:rFonts w:ascii="Times New Roman" w:hAnsi="Times New Roman" w:cs="Times New Roman"/>
          <w:lang w:val="es-ES"/>
        </w:rPr>
        <w:t>1945</w:t>
      </w:r>
      <w:del w:id="1364" w:author="EUGENIA ARCE" w:date="2015-08-24T01:21:00Z">
        <w:r w:rsidR="000A51D2">
          <w:rPr>
            <w:rFonts w:ascii="Times New Roman" w:hAnsi="Times New Roman" w:cs="Times New Roman"/>
            <w:lang w:val="es-ES"/>
          </w:rPr>
          <w:delText>),</w:delText>
        </w:r>
      </w:del>
      <w:ins w:id="1365" w:author="EUGENIA ARCE" w:date="2015-08-24T01:21:00Z">
        <w:r w:rsidR="00495F61">
          <w:rPr>
            <w:rFonts w:ascii="Times New Roman" w:hAnsi="Times New Roman" w:cs="Times New Roman"/>
            <w:lang w:val="es-ES"/>
          </w:rPr>
          <w:t>); el</w:t>
        </w:r>
      </w:ins>
      <w:r w:rsidR="000A51D2">
        <w:rPr>
          <w:rFonts w:ascii="Times New Roman" w:hAnsi="Times New Roman" w:cs="Times New Roman"/>
          <w:lang w:val="es-ES"/>
        </w:rPr>
        <w:t xml:space="preserve"> Banco Mundial (</w:t>
      </w:r>
      <w:del w:id="1366" w:author="EUGENIA ARCE" w:date="2015-08-24T01:21:00Z">
        <w:r w:rsidR="000A51D2">
          <w:rPr>
            <w:rFonts w:ascii="Times New Roman" w:hAnsi="Times New Roman" w:cs="Times New Roman"/>
            <w:lang w:val="es-ES"/>
          </w:rPr>
          <w:delText xml:space="preserve">BM, </w:delText>
        </w:r>
      </w:del>
      <w:r w:rsidR="00495F61">
        <w:rPr>
          <w:rFonts w:ascii="Times New Roman" w:hAnsi="Times New Roman" w:cs="Times New Roman"/>
          <w:lang w:val="es-ES"/>
        </w:rPr>
        <w:t>1</w:t>
      </w:r>
      <w:r w:rsidR="000A51D2">
        <w:rPr>
          <w:rFonts w:ascii="Times New Roman" w:hAnsi="Times New Roman" w:cs="Times New Roman"/>
          <w:lang w:val="es-ES"/>
        </w:rPr>
        <w:t>945</w:t>
      </w:r>
      <w:del w:id="1367" w:author="EUGENIA ARCE" w:date="2015-08-24T01:21:00Z">
        <w:r w:rsidR="000A51D2">
          <w:rPr>
            <w:rFonts w:ascii="Times New Roman" w:hAnsi="Times New Roman" w:cs="Times New Roman"/>
            <w:lang w:val="es-ES"/>
          </w:rPr>
          <w:delText>),</w:delText>
        </w:r>
      </w:del>
      <w:ins w:id="1368" w:author="EUGENIA ARCE" w:date="2015-08-24T01:21:00Z">
        <w:r w:rsidR="000A51D2">
          <w:rPr>
            <w:rFonts w:ascii="Times New Roman" w:hAnsi="Times New Roman" w:cs="Times New Roman"/>
            <w:lang w:val="es-ES"/>
          </w:rPr>
          <w:t>)</w:t>
        </w:r>
        <w:r w:rsidR="00495F61">
          <w:rPr>
            <w:rFonts w:ascii="Times New Roman" w:hAnsi="Times New Roman" w:cs="Times New Roman"/>
            <w:lang w:val="es-ES"/>
          </w:rPr>
          <w:t>; el</w:t>
        </w:r>
      </w:ins>
      <w:r w:rsidR="000A51D2">
        <w:rPr>
          <w:rFonts w:ascii="Times New Roman" w:hAnsi="Times New Roman" w:cs="Times New Roman"/>
          <w:lang w:val="es-ES"/>
        </w:rPr>
        <w:t xml:space="preserve"> </w:t>
      </w:r>
      <w:r w:rsidR="000A51D2" w:rsidRPr="000A51D2">
        <w:rPr>
          <w:rFonts w:ascii="Times New Roman" w:hAnsi="Times New Roman" w:cs="Times New Roman"/>
          <w:lang w:val="es-ES"/>
        </w:rPr>
        <w:t>Acuerdo General sobre</w:t>
      </w:r>
      <w:r w:rsidR="00495F61">
        <w:rPr>
          <w:rFonts w:ascii="Times New Roman" w:hAnsi="Times New Roman" w:cs="Times New Roman"/>
          <w:lang w:val="es-ES"/>
        </w:rPr>
        <w:t xml:space="preserve"> Aranceles Aduaneros </w:t>
      </w:r>
      <w:del w:id="1369" w:author="EUGENIA ARCE" w:date="2015-08-24T01:21:00Z">
        <w:r w:rsidR="000A51D2">
          <w:rPr>
            <w:rFonts w:ascii="Times New Roman" w:hAnsi="Times New Roman" w:cs="Times New Roman"/>
            <w:lang w:val="es-ES"/>
          </w:rPr>
          <w:delText>(</w:delText>
        </w:r>
      </w:del>
      <w:r w:rsidR="00495F61">
        <w:rPr>
          <w:rFonts w:ascii="Times New Roman" w:hAnsi="Times New Roman" w:cs="Times New Roman"/>
          <w:lang w:val="es-ES"/>
        </w:rPr>
        <w:t>GATT</w:t>
      </w:r>
      <w:del w:id="1370" w:author="EUGENIA ARCE" w:date="2015-08-24T01:21:00Z">
        <w:r w:rsidR="000A51D2">
          <w:rPr>
            <w:rFonts w:ascii="Times New Roman" w:hAnsi="Times New Roman" w:cs="Times New Roman"/>
            <w:lang w:val="es-ES"/>
          </w:rPr>
          <w:delText xml:space="preserve">, </w:delText>
        </w:r>
      </w:del>
      <w:ins w:id="1371" w:author="EUGENIA ARCE" w:date="2015-08-24T01:21:00Z">
        <w:r w:rsidR="00495F61">
          <w:rPr>
            <w:rFonts w:ascii="Times New Roman" w:hAnsi="Times New Roman" w:cs="Times New Roman"/>
            <w:lang w:val="es-ES"/>
          </w:rPr>
          <w:t xml:space="preserve"> (</w:t>
        </w:r>
      </w:ins>
      <w:r w:rsidR="00495F61">
        <w:rPr>
          <w:rFonts w:ascii="Times New Roman" w:hAnsi="Times New Roman" w:cs="Times New Roman"/>
          <w:lang w:val="es-ES"/>
        </w:rPr>
        <w:t>1947</w:t>
      </w:r>
      <w:del w:id="1372" w:author="EUGENIA ARCE" w:date="2015-08-24T01:21:00Z">
        <w:r w:rsidR="000A51D2">
          <w:rPr>
            <w:rFonts w:ascii="Times New Roman" w:hAnsi="Times New Roman" w:cs="Times New Roman"/>
            <w:lang w:val="es-ES"/>
          </w:rPr>
          <w:delText>),</w:delText>
        </w:r>
      </w:del>
      <w:ins w:id="1373" w:author="EUGENIA ARCE" w:date="2015-08-24T01:21:00Z">
        <w:r w:rsidR="00495F61">
          <w:rPr>
            <w:rFonts w:ascii="Times New Roman" w:hAnsi="Times New Roman" w:cs="Times New Roman"/>
            <w:lang w:val="es-ES"/>
          </w:rPr>
          <w:t>); la</w:t>
        </w:r>
      </w:ins>
      <w:r w:rsidR="000A51D2">
        <w:rPr>
          <w:rFonts w:ascii="Times New Roman" w:hAnsi="Times New Roman" w:cs="Times New Roman"/>
          <w:lang w:val="es-ES"/>
        </w:rPr>
        <w:t xml:space="preserve"> </w:t>
      </w:r>
      <w:r>
        <w:rPr>
          <w:rFonts w:ascii="Times New Roman" w:hAnsi="Times New Roman" w:cs="Times New Roman"/>
          <w:lang w:val="es-ES"/>
        </w:rPr>
        <w:t>Organización de Estados Americanos</w:t>
      </w:r>
      <w:r w:rsidR="00495F61">
        <w:rPr>
          <w:rFonts w:ascii="Times New Roman" w:hAnsi="Times New Roman" w:cs="Times New Roman"/>
          <w:lang w:val="es-ES"/>
        </w:rPr>
        <w:t xml:space="preserve"> </w:t>
      </w:r>
      <w:del w:id="1374" w:author="EUGENIA ARCE" w:date="2015-08-24T01:21:00Z">
        <w:r w:rsidR="000A51D2">
          <w:rPr>
            <w:rFonts w:ascii="Times New Roman" w:hAnsi="Times New Roman" w:cs="Times New Roman"/>
            <w:lang w:val="es-ES"/>
          </w:rPr>
          <w:delText>(</w:delText>
        </w:r>
      </w:del>
      <w:r w:rsidR="000A51D2">
        <w:rPr>
          <w:rFonts w:ascii="Times New Roman" w:hAnsi="Times New Roman" w:cs="Times New Roman"/>
          <w:lang w:val="es-ES"/>
        </w:rPr>
        <w:t>OEA</w:t>
      </w:r>
      <w:del w:id="1375" w:author="EUGENIA ARCE" w:date="2015-08-24T01:21:00Z">
        <w:r w:rsidR="000A51D2">
          <w:rPr>
            <w:rFonts w:ascii="Times New Roman" w:hAnsi="Times New Roman" w:cs="Times New Roman"/>
            <w:lang w:val="es-ES"/>
          </w:rPr>
          <w:delText xml:space="preserve">, </w:delText>
        </w:r>
      </w:del>
      <w:ins w:id="1376" w:author="EUGENIA ARCE" w:date="2015-08-24T01:21:00Z">
        <w:r w:rsidR="00495F61">
          <w:rPr>
            <w:rFonts w:ascii="Times New Roman" w:hAnsi="Times New Roman" w:cs="Times New Roman"/>
            <w:lang w:val="es-ES"/>
          </w:rPr>
          <w:t xml:space="preserve"> (</w:t>
        </w:r>
      </w:ins>
      <w:r w:rsidR="00495F61">
        <w:rPr>
          <w:rFonts w:ascii="Times New Roman" w:hAnsi="Times New Roman" w:cs="Times New Roman"/>
          <w:lang w:val="es-ES"/>
        </w:rPr>
        <w:t>1948</w:t>
      </w:r>
      <w:del w:id="1377" w:author="EUGENIA ARCE" w:date="2015-08-24T01:21:00Z">
        <w:r w:rsidR="000A51D2">
          <w:rPr>
            <w:rFonts w:ascii="Times New Roman" w:hAnsi="Times New Roman" w:cs="Times New Roman"/>
            <w:lang w:val="es-ES"/>
          </w:rPr>
          <w:delText>),</w:delText>
        </w:r>
      </w:del>
      <w:ins w:id="1378" w:author="EUGENIA ARCE" w:date="2015-08-24T01:21:00Z">
        <w:r w:rsidR="00495F61">
          <w:rPr>
            <w:rFonts w:ascii="Times New Roman" w:hAnsi="Times New Roman" w:cs="Times New Roman"/>
            <w:lang w:val="es-ES"/>
          </w:rPr>
          <w:t>);</w:t>
        </w:r>
        <w:r w:rsidR="000A51D2">
          <w:rPr>
            <w:rFonts w:ascii="Times New Roman" w:hAnsi="Times New Roman" w:cs="Times New Roman"/>
            <w:lang w:val="es-ES"/>
          </w:rPr>
          <w:t xml:space="preserve"> </w:t>
        </w:r>
        <w:r w:rsidR="00495F61">
          <w:rPr>
            <w:rFonts w:ascii="Times New Roman" w:hAnsi="Times New Roman" w:cs="Times New Roman"/>
            <w:lang w:val="es-ES"/>
          </w:rPr>
          <w:t>la</w:t>
        </w:r>
      </w:ins>
      <w:r w:rsidR="00495F61">
        <w:rPr>
          <w:rFonts w:ascii="Times New Roman" w:hAnsi="Times New Roman" w:cs="Times New Roman"/>
          <w:lang w:val="es-ES"/>
        </w:rPr>
        <w:t xml:space="preserve"> Comisión Económica </w:t>
      </w:r>
      <w:del w:id="1379" w:author="EUGENIA ARCE" w:date="2015-08-24T01:21:00Z">
        <w:r w:rsidR="000A51D2">
          <w:rPr>
            <w:rFonts w:ascii="Times New Roman" w:hAnsi="Times New Roman" w:cs="Times New Roman"/>
            <w:lang w:val="es-ES"/>
          </w:rPr>
          <w:delText>Para</w:delText>
        </w:r>
      </w:del>
      <w:ins w:id="1380" w:author="EUGENIA ARCE" w:date="2015-08-24T01:21:00Z">
        <w:r w:rsidR="00495F61">
          <w:rPr>
            <w:rFonts w:ascii="Times New Roman" w:hAnsi="Times New Roman" w:cs="Times New Roman"/>
            <w:lang w:val="es-ES"/>
          </w:rPr>
          <w:t>p</w:t>
        </w:r>
        <w:r w:rsidR="000A51D2">
          <w:rPr>
            <w:rFonts w:ascii="Times New Roman" w:hAnsi="Times New Roman" w:cs="Times New Roman"/>
            <w:lang w:val="es-ES"/>
          </w:rPr>
          <w:t>ara</w:t>
        </w:r>
      </w:ins>
      <w:r w:rsidR="000A51D2">
        <w:rPr>
          <w:rFonts w:ascii="Times New Roman" w:hAnsi="Times New Roman" w:cs="Times New Roman"/>
          <w:lang w:val="es-ES"/>
        </w:rPr>
        <w:t xml:space="preserve"> América Latina</w:t>
      </w:r>
      <w:r w:rsidR="00495F61">
        <w:rPr>
          <w:rFonts w:ascii="Times New Roman" w:hAnsi="Times New Roman" w:cs="Times New Roman"/>
          <w:lang w:val="es-ES"/>
        </w:rPr>
        <w:t xml:space="preserve"> </w:t>
      </w:r>
      <w:del w:id="1381" w:author="EUGENIA ARCE" w:date="2015-08-24T01:21:00Z">
        <w:r w:rsidR="000A51D2">
          <w:rPr>
            <w:rFonts w:ascii="Times New Roman" w:hAnsi="Times New Roman" w:cs="Times New Roman"/>
            <w:lang w:val="es-ES"/>
          </w:rPr>
          <w:delText>(</w:delText>
        </w:r>
      </w:del>
      <w:ins w:id="1382" w:author="EUGENIA ARCE" w:date="2015-08-24T01:21:00Z">
        <w:r w:rsidR="00495F61">
          <w:rPr>
            <w:rFonts w:ascii="Times New Roman" w:hAnsi="Times New Roman" w:cs="Times New Roman"/>
            <w:lang w:val="es-ES"/>
          </w:rPr>
          <w:t xml:space="preserve">y el Caribe </w:t>
        </w:r>
      </w:ins>
      <w:r w:rsidR="000A51D2">
        <w:rPr>
          <w:rFonts w:ascii="Times New Roman" w:hAnsi="Times New Roman" w:cs="Times New Roman"/>
          <w:lang w:val="es-ES"/>
        </w:rPr>
        <w:t>CEPAL</w:t>
      </w:r>
      <w:ins w:id="1383" w:author="EUGENIA ARCE" w:date="2015-08-24T01:21:00Z">
        <w:r w:rsidR="00495F61">
          <w:rPr>
            <w:rFonts w:ascii="Times New Roman" w:hAnsi="Times New Roman" w:cs="Times New Roman"/>
            <w:lang w:val="es-ES"/>
          </w:rPr>
          <w:t xml:space="preserve"> (comisión regional de la ONU</w:t>
        </w:r>
      </w:ins>
      <w:r w:rsidR="00495F61">
        <w:rPr>
          <w:rFonts w:ascii="Times New Roman" w:hAnsi="Times New Roman" w:cs="Times New Roman"/>
          <w:lang w:val="es-ES"/>
        </w:rPr>
        <w:t xml:space="preserve">, </w:t>
      </w:r>
      <w:r w:rsidR="000A51D2">
        <w:rPr>
          <w:rFonts w:ascii="Times New Roman" w:hAnsi="Times New Roman" w:cs="Times New Roman"/>
          <w:lang w:val="es-ES"/>
        </w:rPr>
        <w:t>1948</w:t>
      </w:r>
      <w:del w:id="1384" w:author="EUGENIA ARCE" w:date="2015-08-24T01:21:00Z">
        <w:r w:rsidR="000A51D2">
          <w:rPr>
            <w:rFonts w:ascii="Times New Roman" w:hAnsi="Times New Roman" w:cs="Times New Roman"/>
            <w:lang w:val="es-ES"/>
          </w:rPr>
          <w:delText>),</w:delText>
        </w:r>
      </w:del>
      <w:ins w:id="1385" w:author="EUGENIA ARCE" w:date="2015-08-24T01:21:00Z">
        <w:r w:rsidR="000A51D2">
          <w:rPr>
            <w:rFonts w:ascii="Times New Roman" w:hAnsi="Times New Roman" w:cs="Times New Roman"/>
            <w:lang w:val="es-ES"/>
          </w:rPr>
          <w:t>)</w:t>
        </w:r>
        <w:r w:rsidR="00495F61">
          <w:rPr>
            <w:rFonts w:ascii="Times New Roman" w:hAnsi="Times New Roman" w:cs="Times New Roman"/>
            <w:lang w:val="es-ES"/>
          </w:rPr>
          <w:t>; la</w:t>
        </w:r>
      </w:ins>
      <w:r w:rsidR="000A51D2" w:rsidRPr="000A51D2">
        <w:rPr>
          <w:rFonts w:ascii="Times New Roman" w:hAnsi="Times New Roman" w:cs="Times New Roman"/>
          <w:lang w:val="es-ES"/>
        </w:rPr>
        <w:t xml:space="preserve"> Organización del Tratado</w:t>
      </w:r>
      <w:r w:rsidR="00495F61">
        <w:rPr>
          <w:rFonts w:ascii="Times New Roman" w:hAnsi="Times New Roman" w:cs="Times New Roman"/>
          <w:lang w:val="es-ES"/>
        </w:rPr>
        <w:t xml:space="preserve"> del Atlántico Norte </w:t>
      </w:r>
      <w:del w:id="1386" w:author="EUGENIA ARCE" w:date="2015-08-24T01:21:00Z">
        <w:r w:rsidR="000A51D2">
          <w:rPr>
            <w:rFonts w:ascii="Times New Roman" w:hAnsi="Times New Roman" w:cs="Times New Roman"/>
            <w:lang w:val="es-ES"/>
          </w:rPr>
          <w:delText>(</w:delText>
        </w:r>
      </w:del>
      <w:r w:rsidR="00495F61">
        <w:rPr>
          <w:rFonts w:ascii="Times New Roman" w:hAnsi="Times New Roman" w:cs="Times New Roman"/>
          <w:lang w:val="es-ES"/>
        </w:rPr>
        <w:t>OTAN</w:t>
      </w:r>
      <w:del w:id="1387" w:author="EUGENIA ARCE" w:date="2015-08-24T01:21:00Z">
        <w:r w:rsidR="000A51D2">
          <w:rPr>
            <w:rFonts w:ascii="Times New Roman" w:hAnsi="Times New Roman" w:cs="Times New Roman"/>
            <w:lang w:val="es-ES"/>
          </w:rPr>
          <w:delText xml:space="preserve">, </w:delText>
        </w:r>
      </w:del>
      <w:ins w:id="1388" w:author="EUGENIA ARCE" w:date="2015-08-24T01:21:00Z">
        <w:r w:rsidR="00495F61">
          <w:rPr>
            <w:rFonts w:ascii="Times New Roman" w:hAnsi="Times New Roman" w:cs="Times New Roman"/>
            <w:lang w:val="es-ES"/>
          </w:rPr>
          <w:t xml:space="preserve"> (</w:t>
        </w:r>
      </w:ins>
      <w:r w:rsidR="000A51D2">
        <w:rPr>
          <w:rFonts w:ascii="Times New Roman" w:hAnsi="Times New Roman" w:cs="Times New Roman"/>
          <w:lang w:val="es-ES"/>
        </w:rPr>
        <w:t>1949</w:t>
      </w:r>
      <w:del w:id="1389" w:author="EUGENIA ARCE" w:date="2015-08-24T01:21:00Z">
        <w:r w:rsidR="000A51D2">
          <w:rPr>
            <w:rFonts w:ascii="Times New Roman" w:hAnsi="Times New Roman" w:cs="Times New Roman"/>
            <w:lang w:val="es-ES"/>
          </w:rPr>
          <w:delText>),</w:delText>
        </w:r>
      </w:del>
      <w:ins w:id="1390" w:author="EUGENIA ARCE" w:date="2015-08-24T01:21:00Z">
        <w:r w:rsidR="000A51D2">
          <w:rPr>
            <w:rFonts w:ascii="Times New Roman" w:hAnsi="Times New Roman" w:cs="Times New Roman"/>
            <w:lang w:val="es-ES"/>
          </w:rPr>
          <w:t>)</w:t>
        </w:r>
        <w:r w:rsidR="00495F61">
          <w:rPr>
            <w:rFonts w:ascii="Times New Roman" w:hAnsi="Times New Roman" w:cs="Times New Roman"/>
            <w:lang w:val="es-ES"/>
          </w:rPr>
          <w:t>; la</w:t>
        </w:r>
      </w:ins>
      <w:r w:rsidR="000A51D2">
        <w:rPr>
          <w:rFonts w:ascii="Times New Roman" w:hAnsi="Times New Roman" w:cs="Times New Roman"/>
          <w:lang w:val="es-ES"/>
        </w:rPr>
        <w:t xml:space="preserve"> </w:t>
      </w:r>
      <w:r w:rsidR="000A51D2" w:rsidRPr="000A51D2">
        <w:rPr>
          <w:rFonts w:ascii="Times New Roman" w:hAnsi="Times New Roman" w:cs="Times New Roman"/>
          <w:lang w:val="es-ES"/>
        </w:rPr>
        <w:t>Comunidad Económica Europea</w:t>
      </w:r>
      <w:r w:rsidR="00495F61">
        <w:rPr>
          <w:rFonts w:ascii="Times New Roman" w:hAnsi="Times New Roman" w:cs="Times New Roman"/>
          <w:lang w:val="es-ES"/>
        </w:rPr>
        <w:t xml:space="preserve"> </w:t>
      </w:r>
      <w:del w:id="1391" w:author="EUGENIA ARCE" w:date="2015-08-24T01:21:00Z">
        <w:r w:rsidR="000A51D2">
          <w:rPr>
            <w:rFonts w:ascii="Times New Roman" w:hAnsi="Times New Roman" w:cs="Times New Roman"/>
            <w:lang w:val="es-ES"/>
          </w:rPr>
          <w:delText>(</w:delText>
        </w:r>
      </w:del>
      <w:r w:rsidR="00495F61">
        <w:rPr>
          <w:rFonts w:ascii="Times New Roman" w:hAnsi="Times New Roman" w:cs="Times New Roman"/>
          <w:lang w:val="es-ES"/>
        </w:rPr>
        <w:t>CEE</w:t>
      </w:r>
      <w:del w:id="1392" w:author="EUGENIA ARCE" w:date="2015-08-24T01:21:00Z">
        <w:r w:rsidR="000A51D2">
          <w:rPr>
            <w:rFonts w:ascii="Times New Roman" w:hAnsi="Times New Roman" w:cs="Times New Roman"/>
            <w:lang w:val="es-ES"/>
          </w:rPr>
          <w:delText xml:space="preserve">, </w:delText>
        </w:r>
      </w:del>
      <w:ins w:id="1393" w:author="EUGENIA ARCE" w:date="2015-08-24T01:21:00Z">
        <w:r w:rsidR="00495F61">
          <w:rPr>
            <w:rFonts w:ascii="Times New Roman" w:hAnsi="Times New Roman" w:cs="Times New Roman"/>
            <w:lang w:val="es-ES"/>
          </w:rPr>
          <w:t xml:space="preserve"> (</w:t>
        </w:r>
      </w:ins>
      <w:r w:rsidR="000A51D2">
        <w:rPr>
          <w:rFonts w:ascii="Times New Roman" w:hAnsi="Times New Roman" w:cs="Times New Roman"/>
          <w:lang w:val="es-ES"/>
        </w:rPr>
        <w:t>1955</w:t>
      </w:r>
      <w:del w:id="1394" w:author="EUGENIA ARCE" w:date="2015-08-24T01:21:00Z">
        <w:r w:rsidR="000A51D2">
          <w:rPr>
            <w:rFonts w:ascii="Times New Roman" w:hAnsi="Times New Roman" w:cs="Times New Roman"/>
            <w:lang w:val="es-ES"/>
          </w:rPr>
          <w:delText>),</w:delText>
        </w:r>
      </w:del>
      <w:ins w:id="1395" w:author="EUGENIA ARCE" w:date="2015-08-24T01:21:00Z">
        <w:r w:rsidR="000A51D2">
          <w:rPr>
            <w:rFonts w:ascii="Times New Roman" w:hAnsi="Times New Roman" w:cs="Times New Roman"/>
            <w:lang w:val="es-ES"/>
          </w:rPr>
          <w:t>)</w:t>
        </w:r>
        <w:r w:rsidR="00495F61">
          <w:rPr>
            <w:rFonts w:ascii="Times New Roman" w:hAnsi="Times New Roman" w:cs="Times New Roman"/>
            <w:lang w:val="es-ES"/>
          </w:rPr>
          <w:t>; la</w:t>
        </w:r>
      </w:ins>
      <w:r w:rsidR="000A51D2">
        <w:rPr>
          <w:rFonts w:ascii="Times New Roman" w:hAnsi="Times New Roman" w:cs="Times New Roman"/>
          <w:lang w:val="es-ES"/>
        </w:rPr>
        <w:t xml:space="preserve"> Organización de Países </w:t>
      </w:r>
      <w:r w:rsidR="000A51D2" w:rsidRPr="000A51D2">
        <w:rPr>
          <w:rFonts w:ascii="Times New Roman" w:hAnsi="Times New Roman" w:cs="Times New Roman"/>
          <w:lang w:val="es-ES"/>
        </w:rPr>
        <w:t>Exportadores de Petróleo</w:t>
      </w:r>
      <w:r w:rsidR="00495F61">
        <w:rPr>
          <w:rFonts w:ascii="Times New Roman" w:hAnsi="Times New Roman" w:cs="Times New Roman"/>
          <w:lang w:val="es-ES"/>
        </w:rPr>
        <w:t xml:space="preserve"> </w:t>
      </w:r>
      <w:del w:id="1396" w:author="EUGENIA ARCE" w:date="2015-08-24T01:21:00Z">
        <w:r w:rsidR="000A51D2">
          <w:rPr>
            <w:rFonts w:ascii="Times New Roman" w:hAnsi="Times New Roman" w:cs="Times New Roman"/>
            <w:lang w:val="es-ES"/>
          </w:rPr>
          <w:delText>(</w:delText>
        </w:r>
      </w:del>
      <w:r w:rsidR="000A51D2">
        <w:rPr>
          <w:rFonts w:ascii="Times New Roman" w:hAnsi="Times New Roman" w:cs="Times New Roman"/>
          <w:lang w:val="es-ES"/>
        </w:rPr>
        <w:t>OPEP</w:t>
      </w:r>
      <w:del w:id="1397" w:author="EUGENIA ARCE" w:date="2015-08-24T01:21:00Z">
        <w:r w:rsidR="000A51D2">
          <w:rPr>
            <w:rFonts w:ascii="Times New Roman" w:hAnsi="Times New Roman" w:cs="Times New Roman"/>
            <w:lang w:val="es-ES"/>
          </w:rPr>
          <w:delText xml:space="preserve">, </w:delText>
        </w:r>
      </w:del>
      <w:ins w:id="1398" w:author="EUGENIA ARCE" w:date="2015-08-24T01:21:00Z">
        <w:r w:rsidR="00495F61">
          <w:rPr>
            <w:rFonts w:ascii="Times New Roman" w:hAnsi="Times New Roman" w:cs="Times New Roman"/>
            <w:lang w:val="es-ES"/>
          </w:rPr>
          <w:t xml:space="preserve"> (</w:t>
        </w:r>
      </w:ins>
      <w:r w:rsidR="00495F61">
        <w:rPr>
          <w:rFonts w:ascii="Times New Roman" w:hAnsi="Times New Roman" w:cs="Times New Roman"/>
          <w:lang w:val="es-ES"/>
        </w:rPr>
        <w:t>1960</w:t>
      </w:r>
      <w:del w:id="1399" w:author="EUGENIA ARCE" w:date="2015-08-24T01:21:00Z">
        <w:r w:rsidR="000A51D2">
          <w:rPr>
            <w:rFonts w:ascii="Times New Roman" w:hAnsi="Times New Roman" w:cs="Times New Roman"/>
            <w:lang w:val="es-ES"/>
          </w:rPr>
          <w:delText>),</w:delText>
        </w:r>
      </w:del>
      <w:ins w:id="1400" w:author="EUGENIA ARCE" w:date="2015-08-24T01:21:00Z">
        <w:r w:rsidR="00495F61">
          <w:rPr>
            <w:rFonts w:ascii="Times New Roman" w:hAnsi="Times New Roman" w:cs="Times New Roman"/>
            <w:lang w:val="es-ES"/>
          </w:rPr>
          <w:t>); el</w:t>
        </w:r>
      </w:ins>
      <w:r w:rsidR="000A51D2">
        <w:rPr>
          <w:rFonts w:ascii="Times New Roman" w:hAnsi="Times New Roman" w:cs="Times New Roman"/>
          <w:lang w:val="es-ES"/>
        </w:rPr>
        <w:t xml:space="preserve"> </w:t>
      </w:r>
      <w:r w:rsidR="000A51D2" w:rsidRPr="000A51D2">
        <w:rPr>
          <w:rFonts w:ascii="Times New Roman" w:hAnsi="Times New Roman" w:cs="Times New Roman"/>
          <w:lang w:val="es-ES"/>
        </w:rPr>
        <w:t>Pacto Andino</w:t>
      </w:r>
      <w:r w:rsidR="000A51D2">
        <w:rPr>
          <w:rFonts w:ascii="Times New Roman" w:hAnsi="Times New Roman" w:cs="Times New Roman"/>
          <w:lang w:val="es-ES"/>
        </w:rPr>
        <w:t xml:space="preserve"> (1969), </w:t>
      </w:r>
      <w:ins w:id="1401" w:author="EUGENIA ARCE" w:date="2015-08-24T01:21:00Z">
        <w:r w:rsidR="002F7F1E">
          <w:rPr>
            <w:rFonts w:ascii="Times New Roman" w:hAnsi="Times New Roman" w:cs="Times New Roman"/>
            <w:lang w:val="es-ES"/>
          </w:rPr>
          <w:t xml:space="preserve">la Unión Africana (2001); la Unión Europea (1993), </w:t>
        </w:r>
      </w:ins>
      <w:r w:rsidR="000A51D2">
        <w:rPr>
          <w:rFonts w:ascii="Times New Roman" w:hAnsi="Times New Roman" w:cs="Times New Roman"/>
          <w:lang w:val="es-ES"/>
        </w:rPr>
        <w:t>entre otras</w:t>
      </w:r>
      <w:r w:rsidR="000A51D2" w:rsidRPr="000A51D2">
        <w:rPr>
          <w:rFonts w:ascii="Times New Roman" w:hAnsi="Times New Roman" w:cs="Times New Roman"/>
          <w:lang w:val="es-ES"/>
        </w:rPr>
        <w:t>.</w:t>
      </w:r>
    </w:p>
    <w:p w14:paraId="40775DD1" w14:textId="77777777" w:rsidR="00482872" w:rsidRPr="005F0D99" w:rsidRDefault="00482872" w:rsidP="005F0D99">
      <w:pPr>
        <w:spacing w:after="0" w:line="276" w:lineRule="auto"/>
        <w:jc w:val="both"/>
        <w:rPr>
          <w:rFonts w:ascii="Times New Roman" w:hAnsi="Times New Roman" w:cs="Times New Roman"/>
          <w:color w:val="E36C0A" w:themeColor="accent6" w:themeShade="BF"/>
          <w:lang w:val="es-ES"/>
        </w:rPr>
      </w:pPr>
    </w:p>
    <w:p w14:paraId="7DBD1163" w14:textId="0623517E" w:rsidR="00BA1313" w:rsidRPr="00784288" w:rsidRDefault="00BA1313" w:rsidP="005F0D99">
      <w:pPr>
        <w:spacing w:after="0" w:line="276" w:lineRule="auto"/>
        <w:jc w:val="both"/>
        <w:rPr>
          <w:rFonts w:ascii="Times New Roman" w:hAnsi="Times New Roman" w:cs="Times New Roman"/>
        </w:rPr>
      </w:pPr>
      <w:r w:rsidRPr="00784288">
        <w:rPr>
          <w:rFonts w:ascii="Times New Roman" w:hAnsi="Times New Roman" w:cs="Times New Roman"/>
        </w:rPr>
        <w:t xml:space="preserve">[SECCIÓN 2] </w:t>
      </w:r>
      <w:r w:rsidRPr="00784288">
        <w:rPr>
          <w:rFonts w:ascii="Times New Roman" w:hAnsi="Times New Roman" w:cs="Times New Roman"/>
          <w:b/>
        </w:rPr>
        <w:t xml:space="preserve">1.6 </w:t>
      </w:r>
      <w:r w:rsidR="00922D7B" w:rsidRPr="00784288">
        <w:rPr>
          <w:rFonts w:ascii="Times New Roman" w:hAnsi="Times New Roman" w:cs="Times New Roman"/>
          <w:b/>
        </w:rPr>
        <w:t>El Estado social de derech</w:t>
      </w:r>
      <w:r w:rsidR="002F7F1E">
        <w:rPr>
          <w:rFonts w:ascii="Times New Roman" w:hAnsi="Times New Roman" w:cs="Times New Roman"/>
          <w:b/>
        </w:rPr>
        <w:t>o colombiano: un viraje en 1991</w:t>
      </w:r>
      <w:del w:id="1402" w:author="EUGENIA ARCE" w:date="2015-08-24T01:21:00Z">
        <w:r w:rsidR="00922D7B" w:rsidRPr="00784288">
          <w:rPr>
            <w:rFonts w:ascii="Times New Roman" w:hAnsi="Times New Roman" w:cs="Times New Roman"/>
            <w:b/>
          </w:rPr>
          <w:delText>.</w:delText>
        </w:r>
      </w:del>
    </w:p>
    <w:p w14:paraId="59F89DAA" w14:textId="77777777" w:rsidR="00BA1313" w:rsidRPr="002F7F1E" w:rsidRDefault="00BA1313" w:rsidP="005F0D99">
      <w:pPr>
        <w:spacing w:after="0" w:line="276" w:lineRule="auto"/>
        <w:jc w:val="both"/>
        <w:rPr>
          <w:rFonts w:ascii="Times New Roman" w:hAnsi="Times New Roman"/>
          <w:rPrChange w:id="1403" w:author="EUGENIA ARCE" w:date="2015-08-24T01:21:00Z">
            <w:rPr>
              <w:rFonts w:ascii="Times New Roman" w:hAnsi="Times New Roman"/>
              <w:lang w:val="es-ES"/>
            </w:rPr>
          </w:rPrChange>
        </w:rPr>
      </w:pPr>
    </w:p>
    <w:p w14:paraId="1A69F80B" w14:textId="1654D249" w:rsidR="00BA1313" w:rsidRPr="00784288" w:rsidRDefault="00BA1313" w:rsidP="005F0D99">
      <w:pPr>
        <w:spacing w:after="0" w:line="276" w:lineRule="auto"/>
        <w:jc w:val="both"/>
        <w:rPr>
          <w:rFonts w:ascii="Times New Roman" w:hAnsi="Times New Roman" w:cs="Times New Roman"/>
          <w:lang w:val="es-ES"/>
        </w:rPr>
      </w:pPr>
      <w:r w:rsidRPr="00784288">
        <w:rPr>
          <w:rFonts w:ascii="Times New Roman" w:hAnsi="Times New Roman" w:cs="Times New Roman"/>
          <w:lang w:val="es-ES"/>
        </w:rPr>
        <w:t xml:space="preserve">En </w:t>
      </w:r>
      <w:r w:rsidRPr="00784288">
        <w:rPr>
          <w:rFonts w:ascii="Times New Roman" w:hAnsi="Times New Roman" w:cs="Times New Roman"/>
          <w:b/>
          <w:lang w:val="es-ES"/>
        </w:rPr>
        <w:t>1991</w:t>
      </w:r>
      <w:r w:rsidRPr="00784288">
        <w:rPr>
          <w:rFonts w:ascii="Times New Roman" w:hAnsi="Times New Roman" w:cs="Times New Roman"/>
          <w:lang w:val="es-ES"/>
        </w:rPr>
        <w:t xml:space="preserve"> se promulgó una </w:t>
      </w:r>
      <w:r w:rsidRPr="00784288">
        <w:rPr>
          <w:rFonts w:ascii="Times New Roman" w:hAnsi="Times New Roman" w:cs="Times New Roman"/>
          <w:b/>
          <w:lang w:val="es-ES"/>
        </w:rPr>
        <w:t>nueva Constitución</w:t>
      </w:r>
      <w:r w:rsidRPr="00784288">
        <w:rPr>
          <w:rFonts w:ascii="Times New Roman" w:hAnsi="Times New Roman" w:cs="Times New Roman"/>
          <w:lang w:val="es-ES"/>
        </w:rPr>
        <w:t xml:space="preserve"> en Colombia. Fue producto de un proceso que se vivió fuertemente desde 1989 y que involucró a diferentes actores y fuerzas sociales y que culminó con la convocatoria y conformación de una Asamblea Nacional Constituyente que sesionó entre el 5 de febrero y el 4 de julio de 1991. Uno de los </w:t>
      </w:r>
      <w:r w:rsidRPr="00784288">
        <w:rPr>
          <w:rFonts w:ascii="Times New Roman" w:hAnsi="Times New Roman" w:cs="Times New Roman"/>
          <w:b/>
          <w:lang w:val="es-ES"/>
        </w:rPr>
        <w:t>cambios</w:t>
      </w:r>
      <w:r w:rsidRPr="00784288">
        <w:rPr>
          <w:rFonts w:ascii="Times New Roman" w:hAnsi="Times New Roman" w:cs="Times New Roman"/>
          <w:lang w:val="es-ES"/>
        </w:rPr>
        <w:t xml:space="preserve"> </w:t>
      </w:r>
      <w:r w:rsidRPr="00784288">
        <w:rPr>
          <w:rFonts w:ascii="Times New Roman" w:hAnsi="Times New Roman" w:cs="Times New Roman"/>
          <w:b/>
          <w:lang w:val="es-ES"/>
        </w:rPr>
        <w:t>centrales</w:t>
      </w:r>
      <w:r w:rsidRPr="00784288">
        <w:rPr>
          <w:rFonts w:ascii="Times New Roman" w:hAnsi="Times New Roman" w:cs="Times New Roman"/>
          <w:lang w:val="es-ES"/>
        </w:rPr>
        <w:t xml:space="preserve"> en la Constitución lo constituyó </w:t>
      </w:r>
      <w:r w:rsidRPr="00784288">
        <w:rPr>
          <w:rFonts w:ascii="Times New Roman" w:hAnsi="Times New Roman" w:cs="Times New Roman"/>
          <w:b/>
          <w:lang w:val="es-ES"/>
        </w:rPr>
        <w:t>haber determinado que Colombia es un Estado social de derecho.</w:t>
      </w:r>
      <w:r w:rsidRPr="00784288">
        <w:rPr>
          <w:rFonts w:ascii="Times New Roman" w:hAnsi="Times New Roman" w:cs="Times New Roman"/>
          <w:lang w:val="es-ES"/>
        </w:rPr>
        <w:t xml:space="preserve"> </w:t>
      </w:r>
    </w:p>
    <w:p w14:paraId="6E5D8926" w14:textId="77777777" w:rsidR="00BA1313" w:rsidRPr="00784288" w:rsidRDefault="00BA1313" w:rsidP="005F0D99">
      <w:pPr>
        <w:spacing w:after="0" w:line="276" w:lineRule="auto"/>
        <w:jc w:val="both"/>
        <w:rPr>
          <w:rFonts w:ascii="Times New Roman" w:hAnsi="Times New Roman" w:cs="Times New Roman"/>
          <w:lang w:val="es-ES"/>
        </w:rPr>
      </w:pPr>
    </w:p>
    <w:tbl>
      <w:tblPr>
        <w:tblStyle w:val="Tablaconcuadrcula"/>
        <w:tblW w:w="0" w:type="auto"/>
        <w:tblLook w:val="04A0" w:firstRow="1" w:lastRow="0" w:firstColumn="1" w:lastColumn="0" w:noHBand="0" w:noVBand="1"/>
      </w:tblPr>
      <w:tblGrid>
        <w:gridCol w:w="2518"/>
        <w:gridCol w:w="6460"/>
      </w:tblGrid>
      <w:tr w:rsidR="00BA1313" w:rsidRPr="00784288" w14:paraId="263B1C9F" w14:textId="77777777" w:rsidTr="00F445D7">
        <w:tc>
          <w:tcPr>
            <w:tcW w:w="8978" w:type="dxa"/>
            <w:gridSpan w:val="2"/>
            <w:shd w:val="clear" w:color="auto" w:fill="000000" w:themeFill="text1"/>
          </w:tcPr>
          <w:p w14:paraId="4A7283E7" w14:textId="77777777" w:rsidR="00BA1313" w:rsidRPr="00784288" w:rsidRDefault="00BA1313" w:rsidP="00784288">
            <w:pPr>
              <w:spacing w:line="276" w:lineRule="auto"/>
              <w:jc w:val="center"/>
              <w:rPr>
                <w:rFonts w:ascii="Times New Roman" w:hAnsi="Times New Roman" w:cs="Times New Roman"/>
                <w:b/>
                <w:sz w:val="24"/>
                <w:szCs w:val="24"/>
              </w:rPr>
            </w:pPr>
            <w:r w:rsidRPr="00784288">
              <w:rPr>
                <w:rFonts w:ascii="Times New Roman" w:hAnsi="Times New Roman" w:cs="Times New Roman"/>
                <w:b/>
                <w:sz w:val="24"/>
                <w:szCs w:val="24"/>
              </w:rPr>
              <w:t>Destacado</w:t>
            </w:r>
          </w:p>
        </w:tc>
      </w:tr>
      <w:tr w:rsidR="00BA1313" w:rsidRPr="00784288" w14:paraId="5CE80AE6" w14:textId="77777777" w:rsidTr="00F445D7">
        <w:tc>
          <w:tcPr>
            <w:tcW w:w="2518" w:type="dxa"/>
          </w:tcPr>
          <w:p w14:paraId="44C5C239" w14:textId="77777777" w:rsidR="00BA1313" w:rsidRPr="00784288" w:rsidRDefault="00BA1313" w:rsidP="005F0D99">
            <w:pPr>
              <w:spacing w:line="276" w:lineRule="auto"/>
              <w:jc w:val="both"/>
              <w:rPr>
                <w:rFonts w:ascii="Times New Roman" w:hAnsi="Times New Roman" w:cs="Times New Roman"/>
                <w:b/>
                <w:sz w:val="24"/>
                <w:szCs w:val="24"/>
              </w:rPr>
            </w:pPr>
            <w:r w:rsidRPr="00784288">
              <w:rPr>
                <w:rFonts w:ascii="Times New Roman" w:hAnsi="Times New Roman" w:cs="Times New Roman"/>
                <w:b/>
                <w:sz w:val="24"/>
                <w:szCs w:val="24"/>
              </w:rPr>
              <w:t>Título</w:t>
            </w:r>
          </w:p>
        </w:tc>
        <w:tc>
          <w:tcPr>
            <w:tcW w:w="6460" w:type="dxa"/>
          </w:tcPr>
          <w:p w14:paraId="71B8E2F7" w14:textId="13F9F225" w:rsidR="00BA1313" w:rsidRPr="00784288" w:rsidRDefault="00BA1313" w:rsidP="00563450">
            <w:pPr>
              <w:spacing w:line="276" w:lineRule="auto"/>
              <w:jc w:val="both"/>
              <w:rPr>
                <w:rFonts w:ascii="Times New Roman" w:hAnsi="Times New Roman" w:cs="Times New Roman"/>
                <w:b/>
                <w:sz w:val="24"/>
                <w:szCs w:val="24"/>
              </w:rPr>
            </w:pPr>
            <w:r w:rsidRPr="00784288">
              <w:rPr>
                <w:rFonts w:ascii="Times New Roman" w:hAnsi="Times New Roman" w:cs="Times New Roman"/>
                <w:b/>
                <w:sz w:val="24"/>
                <w:szCs w:val="24"/>
              </w:rPr>
              <w:t xml:space="preserve">El </w:t>
            </w:r>
            <w:del w:id="1404" w:author="EUGENIA ARCE" w:date="2015-08-24T01:21:00Z">
              <w:r w:rsidRPr="00784288">
                <w:rPr>
                  <w:rFonts w:ascii="Times New Roman" w:hAnsi="Times New Roman" w:cs="Times New Roman"/>
                  <w:b/>
                  <w:sz w:val="24"/>
                  <w:szCs w:val="24"/>
                </w:rPr>
                <w:delText>territorio</w:delText>
              </w:r>
            </w:del>
            <w:ins w:id="1405" w:author="EUGENIA ARCE" w:date="2015-08-24T01:21:00Z">
              <w:r w:rsidR="00563450">
                <w:rPr>
                  <w:rFonts w:ascii="Times New Roman" w:hAnsi="Times New Roman" w:cs="Times New Roman"/>
                  <w:b/>
                  <w:sz w:val="24"/>
                  <w:szCs w:val="24"/>
                </w:rPr>
                <w:t>Estado</w:t>
              </w:r>
            </w:ins>
            <w:r w:rsidRPr="00784288">
              <w:rPr>
                <w:rFonts w:ascii="Times New Roman" w:hAnsi="Times New Roman" w:cs="Times New Roman"/>
                <w:b/>
                <w:sz w:val="24"/>
                <w:szCs w:val="24"/>
              </w:rPr>
              <w:t xml:space="preserve"> colombiano</w:t>
            </w:r>
          </w:p>
        </w:tc>
      </w:tr>
      <w:tr w:rsidR="00BA1313" w:rsidRPr="00784288" w14:paraId="0ED7A467" w14:textId="77777777" w:rsidTr="00F445D7">
        <w:tc>
          <w:tcPr>
            <w:tcW w:w="2518" w:type="dxa"/>
          </w:tcPr>
          <w:p w14:paraId="4CF70C6B" w14:textId="77777777" w:rsidR="00BA1313" w:rsidRPr="00784288" w:rsidRDefault="00BA1313" w:rsidP="005F0D99">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Contenido</w:t>
            </w:r>
          </w:p>
        </w:tc>
        <w:tc>
          <w:tcPr>
            <w:tcW w:w="6460" w:type="dxa"/>
          </w:tcPr>
          <w:p w14:paraId="623052C0" w14:textId="6966A2A1" w:rsidR="00563450" w:rsidRPr="00563450" w:rsidRDefault="00563450" w:rsidP="005F0D99">
            <w:pPr>
              <w:spacing w:line="276" w:lineRule="auto"/>
              <w:jc w:val="both"/>
              <w:rPr>
                <w:ins w:id="1406" w:author="EUGENIA ARCE" w:date="2015-08-24T01:21:00Z"/>
                <w:rFonts w:ascii="Times New Roman" w:hAnsi="Times New Roman" w:cs="Times New Roman"/>
                <w:b/>
                <w:sz w:val="24"/>
                <w:szCs w:val="24"/>
              </w:rPr>
            </w:pPr>
            <w:r w:rsidRPr="00563450">
              <w:rPr>
                <w:rFonts w:ascii="Times New Roman" w:hAnsi="Times New Roman"/>
                <w:b/>
                <w:rPrChange w:id="1407" w:author="EUGENIA ARCE" w:date="2015-08-24T01:21:00Z">
                  <w:rPr>
                    <w:rFonts w:ascii="Times New Roman" w:hAnsi="Times New Roman"/>
                  </w:rPr>
                </w:rPrChange>
              </w:rPr>
              <w:t xml:space="preserve">Artículo  </w:t>
            </w:r>
            <w:del w:id="1408" w:author="EUGENIA ARCE" w:date="2015-08-24T01:21:00Z">
              <w:r w:rsidR="00BA1313" w:rsidRPr="00784288">
                <w:rPr>
                  <w:rFonts w:ascii="Times New Roman" w:hAnsi="Times New Roman" w:cs="Times New Roman"/>
                  <w:sz w:val="24"/>
                  <w:szCs w:val="24"/>
                </w:rPr>
                <w:delText>1,</w:delText>
              </w:r>
            </w:del>
            <w:ins w:id="1409" w:author="EUGENIA ARCE" w:date="2015-08-24T01:21:00Z">
              <w:r w:rsidRPr="00563450">
                <w:rPr>
                  <w:rFonts w:ascii="Times New Roman" w:hAnsi="Times New Roman" w:cs="Times New Roman"/>
                  <w:b/>
                  <w:sz w:val="24"/>
                  <w:szCs w:val="24"/>
                </w:rPr>
                <w:t>1º de la</w:t>
              </w:r>
            </w:ins>
            <w:r>
              <w:rPr>
                <w:rFonts w:ascii="Times New Roman" w:hAnsi="Times New Roman"/>
                <w:b/>
                <w:rPrChange w:id="1410" w:author="EUGENIA ARCE" w:date="2015-08-24T01:21:00Z">
                  <w:rPr>
                    <w:rFonts w:ascii="Times New Roman" w:hAnsi="Times New Roman"/>
                  </w:rPr>
                </w:rPrChange>
              </w:rPr>
              <w:t xml:space="preserve"> Constitución Política</w:t>
            </w:r>
            <w:del w:id="1411" w:author="EUGENIA ARCE" w:date="2015-08-24T01:21:00Z">
              <w:r w:rsidR="00BA1313" w:rsidRPr="00784288">
                <w:rPr>
                  <w:rFonts w:ascii="Times New Roman" w:hAnsi="Times New Roman" w:cs="Times New Roman"/>
                  <w:sz w:val="24"/>
                  <w:szCs w:val="24"/>
                </w:rPr>
                <w:delText xml:space="preserve">. </w:delText>
              </w:r>
            </w:del>
          </w:p>
          <w:p w14:paraId="6AF6884B" w14:textId="72E37DE4" w:rsidR="00BA1313" w:rsidRPr="00784288" w:rsidRDefault="00BA1313" w:rsidP="005F0D99">
            <w:pPr>
              <w:spacing w:line="276" w:lineRule="auto"/>
              <w:jc w:val="both"/>
              <w:rPr>
                <w:rFonts w:ascii="Times New Roman" w:hAnsi="Times New Roman" w:cs="Times New Roman"/>
                <w:sz w:val="24"/>
                <w:szCs w:val="24"/>
                <w:lang w:val="es-ES"/>
              </w:rPr>
            </w:pPr>
            <w:r w:rsidRPr="00784288">
              <w:rPr>
                <w:rFonts w:ascii="Times New Roman" w:hAnsi="Times New Roman" w:cs="Times New Roman"/>
                <w:sz w:val="24"/>
                <w:szCs w:val="24"/>
              </w:rPr>
              <w:t>Colombia es un Estado social de derecho, organizado en forma de República unitaria, descentralizada, con autonomía de sus entidades territoriales, democrática, participativa y pluralista, fundada en el respeto de la dignidad humana, en el trabajo y la solidaridad de las personas que la integran y en la prevalencia del interés general.</w:t>
            </w:r>
          </w:p>
        </w:tc>
      </w:tr>
    </w:tbl>
    <w:p w14:paraId="2A521758" w14:textId="77777777" w:rsidR="00BA1313" w:rsidRPr="00784288" w:rsidRDefault="00BA1313" w:rsidP="005F0D99">
      <w:pPr>
        <w:spacing w:after="0" w:line="276" w:lineRule="auto"/>
        <w:jc w:val="both"/>
        <w:rPr>
          <w:rFonts w:ascii="Times New Roman" w:hAnsi="Times New Roman" w:cs="Times New Roman"/>
        </w:rPr>
      </w:pPr>
    </w:p>
    <w:p w14:paraId="2179EB68" w14:textId="77777777" w:rsidR="00922D7B" w:rsidRPr="00784288" w:rsidRDefault="00BA1313" w:rsidP="005F0D99">
      <w:pPr>
        <w:spacing w:after="0" w:line="276" w:lineRule="auto"/>
        <w:jc w:val="both"/>
        <w:rPr>
          <w:del w:id="1412" w:author="EUGENIA ARCE" w:date="2015-08-24T01:21:00Z"/>
          <w:rFonts w:ascii="Times New Roman" w:hAnsi="Times New Roman" w:cs="Times New Roman"/>
          <w:lang w:val="es-ES"/>
        </w:rPr>
      </w:pPr>
      <w:r w:rsidRPr="00784288">
        <w:rPr>
          <w:rFonts w:ascii="Times New Roman" w:hAnsi="Times New Roman" w:cs="Times New Roman"/>
          <w:lang w:val="es-ES"/>
        </w:rPr>
        <w:t>La definición de Mario Madrid-Malo ayuda para la comprensión de esta realidad:</w:t>
      </w:r>
    </w:p>
    <w:p w14:paraId="5D48C45B" w14:textId="77777777" w:rsidR="00922D7B" w:rsidRPr="00784288" w:rsidRDefault="00922D7B" w:rsidP="005F0D99">
      <w:pPr>
        <w:spacing w:after="0" w:line="276" w:lineRule="auto"/>
        <w:jc w:val="both"/>
        <w:rPr>
          <w:del w:id="1413" w:author="EUGENIA ARCE" w:date="2015-08-24T01:21:00Z"/>
          <w:rFonts w:ascii="Times New Roman" w:hAnsi="Times New Roman" w:cs="Times New Roman"/>
          <w:lang w:val="es-ES"/>
        </w:rPr>
      </w:pPr>
    </w:p>
    <w:p w14:paraId="439ABAC7" w14:textId="0463AADE" w:rsidR="00BA1313" w:rsidRPr="00784288" w:rsidRDefault="00563450">
      <w:pPr>
        <w:spacing w:after="0" w:line="276" w:lineRule="auto"/>
        <w:jc w:val="both"/>
        <w:rPr>
          <w:rFonts w:ascii="Times New Roman" w:hAnsi="Times New Roman" w:cs="Times New Roman"/>
          <w:lang w:val="es-ES"/>
        </w:rPr>
        <w:pPrChange w:id="1414" w:author="EUGENIA ARCE" w:date="2015-08-24T01:21:00Z">
          <w:pPr>
            <w:spacing w:after="0" w:line="276" w:lineRule="auto"/>
            <w:jc w:val="center"/>
          </w:pPr>
        </w:pPrChange>
      </w:pPr>
      <w:ins w:id="1415" w:author="EUGENIA ARCE" w:date="2015-08-24T01:21:00Z">
        <w:r>
          <w:rPr>
            <w:rFonts w:ascii="Times New Roman" w:hAnsi="Times New Roman" w:cs="Times New Roman"/>
            <w:lang w:val="es-ES"/>
          </w:rPr>
          <w:t xml:space="preserve"> </w:t>
        </w:r>
      </w:ins>
      <w:r w:rsidR="00922D7B" w:rsidRPr="00784288">
        <w:rPr>
          <w:rFonts w:ascii="Times New Roman" w:hAnsi="Times New Roman" w:cs="Times New Roman"/>
          <w:lang w:val="es-ES"/>
        </w:rPr>
        <w:t>“O</w:t>
      </w:r>
      <w:r w:rsidR="00BA1313" w:rsidRPr="00784288">
        <w:rPr>
          <w:rFonts w:ascii="Times New Roman" w:hAnsi="Times New Roman" w:cs="Times New Roman"/>
          <w:lang w:val="es-ES"/>
        </w:rPr>
        <w:t>rganización jurídica y política que se inspira en el propósito de ofrecer a la acción estatal un amplísimo campo de despliegue dentro del ámbito de las realidades sociales, con el fin de hacer real y efectiva la igualdad mediante la satisfacción de las demandas vitales de los menos favorecidos, la corrección de las estructuras injustas surgidas del abuso del tener, la tutela eficaz de los bienes colectivos y el encuadramiento de la iniciativa privada y la libertad de empresa en un marco jurídico que las ponga al servicio del desarrollo integral de las personas”.</w:t>
      </w:r>
    </w:p>
    <w:p w14:paraId="21FC4DDE" w14:textId="77777777" w:rsidR="00BA1313" w:rsidRPr="00784288" w:rsidRDefault="00BA1313" w:rsidP="005F0D99">
      <w:pPr>
        <w:spacing w:after="0" w:line="276" w:lineRule="auto"/>
        <w:jc w:val="both"/>
        <w:rPr>
          <w:rFonts w:ascii="Times New Roman" w:hAnsi="Times New Roman" w:cs="Times New Roman"/>
          <w:lang w:val="es-ES"/>
        </w:rPr>
      </w:pPr>
    </w:p>
    <w:p w14:paraId="674414DD" w14:textId="41D83406" w:rsidR="00BA1313" w:rsidRPr="00784288" w:rsidRDefault="00BA1313" w:rsidP="005F0D99">
      <w:pPr>
        <w:spacing w:after="0" w:line="276" w:lineRule="auto"/>
        <w:jc w:val="both"/>
        <w:rPr>
          <w:rFonts w:ascii="Times New Roman" w:hAnsi="Times New Roman" w:cs="Times New Roman"/>
          <w:lang w:val="es-ES"/>
        </w:rPr>
      </w:pPr>
      <w:r w:rsidRPr="00784288">
        <w:rPr>
          <w:rFonts w:ascii="Times New Roman" w:hAnsi="Times New Roman" w:cs="Times New Roman"/>
          <w:lang w:val="es-ES"/>
        </w:rPr>
        <w:t xml:space="preserve">Se </w:t>
      </w:r>
      <w:del w:id="1416" w:author="EUGENIA ARCE" w:date="2015-08-24T01:21:00Z">
        <w:r w:rsidRPr="00784288">
          <w:rPr>
            <w:rFonts w:ascii="Times New Roman" w:hAnsi="Times New Roman" w:cs="Times New Roman"/>
            <w:lang w:val="es-ES"/>
          </w:rPr>
          <w:delText>destaca</w:delText>
        </w:r>
      </w:del>
      <w:ins w:id="1417" w:author="EUGENIA ARCE" w:date="2015-08-24T01:21:00Z">
        <w:r w:rsidRPr="00784288">
          <w:rPr>
            <w:rFonts w:ascii="Times New Roman" w:hAnsi="Times New Roman" w:cs="Times New Roman"/>
            <w:lang w:val="es-ES"/>
          </w:rPr>
          <w:t>destaca</w:t>
        </w:r>
        <w:r w:rsidR="00563450">
          <w:rPr>
            <w:rFonts w:ascii="Times New Roman" w:hAnsi="Times New Roman" w:cs="Times New Roman"/>
            <w:lang w:val="es-ES"/>
          </w:rPr>
          <w:t>n</w:t>
        </w:r>
      </w:ins>
      <w:r w:rsidRPr="00784288">
        <w:rPr>
          <w:rFonts w:ascii="Times New Roman" w:hAnsi="Times New Roman" w:cs="Times New Roman"/>
          <w:lang w:val="es-ES"/>
        </w:rPr>
        <w:t xml:space="preserve"> las </w:t>
      </w:r>
      <w:r w:rsidRPr="00784288">
        <w:rPr>
          <w:rFonts w:ascii="Times New Roman" w:hAnsi="Times New Roman" w:cs="Times New Roman"/>
          <w:b/>
          <w:lang w:val="es-ES"/>
        </w:rPr>
        <w:t>tareas</w:t>
      </w:r>
      <w:r w:rsidRPr="00784288">
        <w:rPr>
          <w:rFonts w:ascii="Times New Roman" w:hAnsi="Times New Roman" w:cs="Times New Roman"/>
          <w:lang w:val="es-ES"/>
        </w:rPr>
        <w:t xml:space="preserve"> que tiene el </w:t>
      </w:r>
      <w:r w:rsidRPr="00784288">
        <w:rPr>
          <w:rFonts w:ascii="Times New Roman" w:hAnsi="Times New Roman" w:cs="Times New Roman"/>
          <w:b/>
          <w:lang w:val="es-ES"/>
        </w:rPr>
        <w:t>Estado</w:t>
      </w:r>
      <w:r w:rsidRPr="00784288">
        <w:rPr>
          <w:rFonts w:ascii="Times New Roman" w:hAnsi="Times New Roman" w:cs="Times New Roman"/>
          <w:lang w:val="es-ES"/>
        </w:rPr>
        <w:t xml:space="preserve"> ante situaciones que muestran desigualdad dado que las </w:t>
      </w:r>
      <w:r w:rsidRPr="00784288">
        <w:rPr>
          <w:rFonts w:ascii="Times New Roman" w:hAnsi="Times New Roman" w:cs="Times New Roman"/>
          <w:b/>
          <w:lang w:val="es-ES"/>
        </w:rPr>
        <w:t>condiciones mínimas de vida digna</w:t>
      </w:r>
      <w:r w:rsidRPr="00784288">
        <w:rPr>
          <w:rFonts w:ascii="Times New Roman" w:hAnsi="Times New Roman" w:cs="Times New Roman"/>
          <w:lang w:val="es-ES"/>
        </w:rPr>
        <w:t xml:space="preserve"> no se han satisfecho para individuos, familias, grupos o clases sociales. La expresión “</w:t>
      </w:r>
      <w:r w:rsidRPr="00563450">
        <w:rPr>
          <w:rFonts w:ascii="Times New Roman" w:hAnsi="Times New Roman"/>
          <w:lang w:val="es-ES"/>
          <w:rPrChange w:id="1418" w:author="EUGENIA ARCE" w:date="2015-08-24T01:21:00Z">
            <w:rPr>
              <w:rFonts w:ascii="Times New Roman" w:hAnsi="Times New Roman"/>
              <w:i/>
              <w:lang w:val="es-ES"/>
            </w:rPr>
          </w:rPrChange>
        </w:rPr>
        <w:t>menos favorecidos</w:t>
      </w:r>
      <w:r w:rsidRPr="00784288">
        <w:rPr>
          <w:rFonts w:ascii="Times New Roman" w:hAnsi="Times New Roman" w:cs="Times New Roman"/>
          <w:lang w:val="es-ES"/>
        </w:rPr>
        <w:t>”</w:t>
      </w:r>
      <w:r w:rsidR="00563450">
        <w:rPr>
          <w:rFonts w:ascii="Times New Roman" w:hAnsi="Times New Roman" w:cs="Times New Roman"/>
          <w:lang w:val="es-ES"/>
        </w:rPr>
        <w:t xml:space="preserve"> evidencia esta realidad. Ahora</w:t>
      </w:r>
      <w:r w:rsidRPr="00784288">
        <w:rPr>
          <w:rFonts w:ascii="Times New Roman" w:hAnsi="Times New Roman" w:cs="Times New Roman"/>
          <w:lang w:val="es-ES"/>
        </w:rPr>
        <w:t xml:space="preserve"> </w:t>
      </w:r>
      <w:del w:id="1419" w:author="EUGENIA ARCE" w:date="2015-08-24T01:21:00Z">
        <w:r w:rsidRPr="00784288">
          <w:rPr>
            <w:rFonts w:ascii="Times New Roman" w:hAnsi="Times New Roman" w:cs="Times New Roman"/>
            <w:lang w:val="es-ES"/>
          </w:rPr>
          <w:delText xml:space="preserve">este es </w:delText>
        </w:r>
      </w:del>
      <w:r w:rsidRPr="00784288">
        <w:rPr>
          <w:rFonts w:ascii="Times New Roman" w:hAnsi="Times New Roman" w:cs="Times New Roman"/>
          <w:lang w:val="es-ES"/>
        </w:rPr>
        <w:t>el problema político, económico y social</w:t>
      </w:r>
      <w:r w:rsidR="00922D7B" w:rsidRPr="00784288">
        <w:rPr>
          <w:rFonts w:ascii="Times New Roman" w:hAnsi="Times New Roman" w:cs="Times New Roman"/>
          <w:lang w:val="es-ES"/>
        </w:rPr>
        <w:t xml:space="preserve"> </w:t>
      </w:r>
      <w:r w:rsidR="00563450">
        <w:rPr>
          <w:rFonts w:ascii="Times New Roman" w:hAnsi="Times New Roman" w:cs="Times New Roman"/>
          <w:lang w:val="es-ES"/>
        </w:rPr>
        <w:t xml:space="preserve">que </w:t>
      </w:r>
      <w:del w:id="1420" w:author="EUGENIA ARCE" w:date="2015-08-24T01:21:00Z">
        <w:r w:rsidR="00922D7B" w:rsidRPr="00784288">
          <w:rPr>
            <w:rFonts w:ascii="Times New Roman" w:hAnsi="Times New Roman" w:cs="Times New Roman"/>
            <w:lang w:val="es-ES"/>
          </w:rPr>
          <w:delText>se enfrentan</w:delText>
        </w:r>
        <w:r w:rsidRPr="00784288">
          <w:rPr>
            <w:rFonts w:ascii="Times New Roman" w:hAnsi="Times New Roman" w:cs="Times New Roman"/>
            <w:lang w:val="es-ES"/>
          </w:rPr>
          <w:delText xml:space="preserve">: </w:delText>
        </w:r>
      </w:del>
      <w:ins w:id="1421" w:author="EUGENIA ARCE" w:date="2015-08-24T01:21:00Z">
        <w:r w:rsidR="00563450">
          <w:rPr>
            <w:rFonts w:ascii="Times New Roman" w:hAnsi="Times New Roman" w:cs="Times New Roman"/>
            <w:lang w:val="es-ES"/>
          </w:rPr>
          <w:t xml:space="preserve">compete al Estado en la búsqueda de sus fines es enfrentar las </w:t>
        </w:r>
      </w:ins>
      <w:r w:rsidRPr="00784288">
        <w:rPr>
          <w:rFonts w:ascii="Times New Roman" w:hAnsi="Times New Roman" w:cs="Times New Roman"/>
          <w:lang w:val="es-ES"/>
        </w:rPr>
        <w:t xml:space="preserve">estructuras que excluyen </w:t>
      </w:r>
      <w:ins w:id="1422" w:author="EUGENIA ARCE" w:date="2015-08-24T01:21:00Z">
        <w:r w:rsidR="00563450">
          <w:rPr>
            <w:rFonts w:ascii="Times New Roman" w:hAnsi="Times New Roman" w:cs="Times New Roman"/>
            <w:lang w:val="es-ES"/>
          </w:rPr>
          <w:t>a las personas</w:t>
        </w:r>
        <w:r w:rsidRPr="00784288">
          <w:rPr>
            <w:rFonts w:ascii="Times New Roman" w:hAnsi="Times New Roman" w:cs="Times New Roman"/>
            <w:lang w:val="es-ES"/>
          </w:rPr>
          <w:t xml:space="preserve"> </w:t>
        </w:r>
      </w:ins>
      <w:r w:rsidR="00563450" w:rsidRPr="00784288">
        <w:rPr>
          <w:rFonts w:ascii="Times New Roman" w:hAnsi="Times New Roman" w:cs="Times New Roman"/>
          <w:lang w:val="es-ES"/>
        </w:rPr>
        <w:t xml:space="preserve">del disfrute de bienes colectivos </w:t>
      </w:r>
      <w:del w:id="1423" w:author="EUGENIA ARCE" w:date="2015-08-24T01:21:00Z">
        <w:r w:rsidRPr="00784288">
          <w:rPr>
            <w:rFonts w:ascii="Times New Roman" w:hAnsi="Times New Roman" w:cs="Times New Roman"/>
            <w:lang w:val="es-ES"/>
          </w:rPr>
          <w:delText>a las personas. Ejemplo,</w:delText>
        </w:r>
      </w:del>
      <w:ins w:id="1424" w:author="EUGENIA ARCE" w:date="2015-08-24T01:21:00Z">
        <w:r w:rsidR="00563450">
          <w:rPr>
            <w:rFonts w:ascii="Times New Roman" w:hAnsi="Times New Roman" w:cs="Times New Roman"/>
            <w:lang w:val="es-ES"/>
          </w:rPr>
          <w:t>y derechos como el</w:t>
        </w:r>
      </w:ins>
      <w:r w:rsidRPr="00784288">
        <w:rPr>
          <w:rFonts w:ascii="Times New Roman" w:hAnsi="Times New Roman" w:cs="Times New Roman"/>
          <w:lang w:val="es-ES"/>
        </w:rPr>
        <w:t xml:space="preserve"> empleo, </w:t>
      </w:r>
      <w:ins w:id="1425" w:author="EUGENIA ARCE" w:date="2015-08-24T01:21:00Z">
        <w:r w:rsidR="00563450">
          <w:rPr>
            <w:rFonts w:ascii="Times New Roman" w:hAnsi="Times New Roman" w:cs="Times New Roman"/>
            <w:lang w:val="es-ES"/>
          </w:rPr>
          <w:t xml:space="preserve">la </w:t>
        </w:r>
      </w:ins>
      <w:r w:rsidRPr="00784288">
        <w:rPr>
          <w:rFonts w:ascii="Times New Roman" w:hAnsi="Times New Roman" w:cs="Times New Roman"/>
          <w:lang w:val="es-ES"/>
        </w:rPr>
        <w:t xml:space="preserve">educación, </w:t>
      </w:r>
      <w:ins w:id="1426" w:author="EUGENIA ARCE" w:date="2015-08-24T01:21:00Z">
        <w:r w:rsidR="00563450">
          <w:rPr>
            <w:rFonts w:ascii="Times New Roman" w:hAnsi="Times New Roman" w:cs="Times New Roman"/>
            <w:lang w:val="es-ES"/>
          </w:rPr>
          <w:t xml:space="preserve">la </w:t>
        </w:r>
      </w:ins>
      <w:r w:rsidRPr="00784288">
        <w:rPr>
          <w:rFonts w:ascii="Times New Roman" w:hAnsi="Times New Roman" w:cs="Times New Roman"/>
          <w:lang w:val="es-ES"/>
        </w:rPr>
        <w:t xml:space="preserve">salud, </w:t>
      </w:r>
      <w:ins w:id="1427" w:author="EUGENIA ARCE" w:date="2015-08-24T01:21:00Z">
        <w:r w:rsidR="00563450">
          <w:rPr>
            <w:rFonts w:ascii="Times New Roman" w:hAnsi="Times New Roman" w:cs="Times New Roman"/>
            <w:lang w:val="es-ES"/>
          </w:rPr>
          <w:t xml:space="preserve">la </w:t>
        </w:r>
      </w:ins>
      <w:r w:rsidR="00563450">
        <w:rPr>
          <w:rFonts w:ascii="Times New Roman" w:hAnsi="Times New Roman" w:cs="Times New Roman"/>
          <w:lang w:val="es-ES"/>
        </w:rPr>
        <w:t>recreación</w:t>
      </w:r>
      <w:del w:id="1428" w:author="EUGENIA ARCE" w:date="2015-08-24T01:21:00Z">
        <w:r w:rsidRPr="00784288">
          <w:rPr>
            <w:rFonts w:ascii="Times New Roman" w:hAnsi="Times New Roman" w:cs="Times New Roman"/>
            <w:lang w:val="es-ES"/>
          </w:rPr>
          <w:delText>,</w:delText>
        </w:r>
      </w:del>
      <w:ins w:id="1429" w:author="EUGENIA ARCE" w:date="2015-08-24T01:21:00Z">
        <w:r w:rsidR="00563450">
          <w:rPr>
            <w:rFonts w:ascii="Times New Roman" w:hAnsi="Times New Roman" w:cs="Times New Roman"/>
            <w:lang w:val="es-ES"/>
          </w:rPr>
          <w:t xml:space="preserve"> y</w:t>
        </w:r>
      </w:ins>
      <w:r w:rsidR="00563450">
        <w:rPr>
          <w:rFonts w:ascii="Times New Roman" w:hAnsi="Times New Roman" w:cs="Times New Roman"/>
          <w:lang w:val="es-ES"/>
        </w:rPr>
        <w:t xml:space="preserve"> </w:t>
      </w:r>
      <w:r w:rsidRPr="00784288">
        <w:rPr>
          <w:rFonts w:ascii="Times New Roman" w:hAnsi="Times New Roman" w:cs="Times New Roman"/>
          <w:lang w:val="es-ES"/>
        </w:rPr>
        <w:t xml:space="preserve">deporte, </w:t>
      </w:r>
      <w:ins w:id="1430" w:author="EUGENIA ARCE" w:date="2015-08-24T01:21:00Z">
        <w:r w:rsidR="00563450">
          <w:rPr>
            <w:rFonts w:ascii="Times New Roman" w:hAnsi="Times New Roman" w:cs="Times New Roman"/>
            <w:lang w:val="es-ES"/>
          </w:rPr>
          <w:t xml:space="preserve">la </w:t>
        </w:r>
      </w:ins>
      <w:r w:rsidRPr="00784288">
        <w:rPr>
          <w:rFonts w:ascii="Times New Roman" w:hAnsi="Times New Roman" w:cs="Times New Roman"/>
          <w:lang w:val="es-ES"/>
        </w:rPr>
        <w:t>vivienda, etc. Por eso, aunque la asistencia social es importante, la corrección de esas estructuras es la</w:t>
      </w:r>
      <w:r w:rsidR="00922D7B" w:rsidRPr="00784288">
        <w:rPr>
          <w:rFonts w:ascii="Times New Roman" w:hAnsi="Times New Roman" w:cs="Times New Roman"/>
          <w:lang w:val="es-ES"/>
        </w:rPr>
        <w:t xml:space="preserve"> tarea fundamental.</w:t>
      </w:r>
    </w:p>
    <w:p w14:paraId="39E14C9C" w14:textId="77777777" w:rsidR="00BA1313" w:rsidRPr="00784288" w:rsidRDefault="00BA1313" w:rsidP="005F0D99">
      <w:pPr>
        <w:spacing w:after="0" w:line="276" w:lineRule="auto"/>
        <w:jc w:val="both"/>
        <w:rPr>
          <w:rFonts w:ascii="Times New Roman" w:hAnsi="Times New Roman" w:cs="Times New Roman"/>
          <w:lang w:val="es-ES"/>
        </w:rPr>
      </w:pPr>
    </w:p>
    <w:p w14:paraId="5F39C4A2" w14:textId="1E50909D" w:rsidR="00922D7B" w:rsidRPr="00784288" w:rsidRDefault="00BA1313" w:rsidP="005F0D99">
      <w:pPr>
        <w:spacing w:after="0" w:line="276" w:lineRule="auto"/>
        <w:jc w:val="both"/>
        <w:rPr>
          <w:rFonts w:ascii="Times New Roman" w:hAnsi="Times New Roman" w:cs="Times New Roman"/>
          <w:lang w:val="es-ES"/>
        </w:rPr>
      </w:pPr>
      <w:r w:rsidRPr="00784288">
        <w:rPr>
          <w:rFonts w:ascii="Times New Roman" w:hAnsi="Times New Roman" w:cs="Times New Roman"/>
          <w:lang w:val="es-ES"/>
        </w:rPr>
        <w:t>La Corte Constitucional ha señalado tres elementos en relación con esta de</w:t>
      </w:r>
      <w:r w:rsidR="00563450">
        <w:rPr>
          <w:rFonts w:ascii="Times New Roman" w:hAnsi="Times New Roman" w:cs="Times New Roman"/>
          <w:lang w:val="es-ES"/>
        </w:rPr>
        <w:t>finición del Estado colombiano</w:t>
      </w:r>
      <w:del w:id="1431" w:author="EUGENIA ARCE" w:date="2015-08-24T01:21:00Z">
        <w:r w:rsidRPr="00784288">
          <w:rPr>
            <w:rFonts w:ascii="Times New Roman" w:hAnsi="Times New Roman" w:cs="Times New Roman"/>
            <w:lang w:val="es-ES"/>
          </w:rPr>
          <w:delText xml:space="preserve">. </w:delText>
        </w:r>
      </w:del>
      <w:ins w:id="1432" w:author="EUGENIA ARCE" w:date="2015-08-24T01:21:00Z">
        <w:r w:rsidR="00563450">
          <w:rPr>
            <w:rFonts w:ascii="Times New Roman" w:hAnsi="Times New Roman" w:cs="Times New Roman"/>
            <w:lang w:val="es-ES"/>
          </w:rPr>
          <w:t>:</w:t>
        </w:r>
      </w:ins>
    </w:p>
    <w:p w14:paraId="22C8C113" w14:textId="77777777" w:rsidR="00922D7B" w:rsidRPr="00784288" w:rsidRDefault="00922D7B" w:rsidP="005F0D99">
      <w:pPr>
        <w:spacing w:after="0" w:line="276" w:lineRule="auto"/>
        <w:jc w:val="both"/>
        <w:rPr>
          <w:rFonts w:ascii="Times New Roman" w:hAnsi="Times New Roman" w:cs="Times New Roman"/>
          <w:lang w:val="es-ES"/>
        </w:rPr>
      </w:pPr>
    </w:p>
    <w:p w14:paraId="0AA3C21C" w14:textId="13C8A6FD" w:rsidR="00922D7B" w:rsidRDefault="00922D7B" w:rsidP="005F0D99">
      <w:pPr>
        <w:pStyle w:val="Prrafodelista"/>
        <w:numPr>
          <w:ilvl w:val="0"/>
          <w:numId w:val="41"/>
        </w:numPr>
        <w:spacing w:after="0" w:line="276" w:lineRule="auto"/>
        <w:jc w:val="both"/>
        <w:rPr>
          <w:rFonts w:ascii="Times New Roman" w:hAnsi="Times New Roman" w:cs="Times New Roman"/>
          <w:lang w:val="es-ES"/>
        </w:rPr>
      </w:pPr>
      <w:r w:rsidRPr="00784288">
        <w:rPr>
          <w:rFonts w:ascii="Times New Roman" w:hAnsi="Times New Roman" w:cs="Times New Roman"/>
          <w:lang w:val="es-ES"/>
        </w:rPr>
        <w:t>El</w:t>
      </w:r>
      <w:r w:rsidR="00BA1313" w:rsidRPr="00784288">
        <w:rPr>
          <w:rFonts w:ascii="Times New Roman" w:hAnsi="Times New Roman" w:cs="Times New Roman"/>
          <w:lang w:val="es-ES"/>
        </w:rPr>
        <w:t xml:space="preserve"> </w:t>
      </w:r>
      <w:r w:rsidR="00BA1313" w:rsidRPr="00784288">
        <w:rPr>
          <w:rFonts w:ascii="Times New Roman" w:hAnsi="Times New Roman" w:cs="Times New Roman"/>
          <w:b/>
          <w:lang w:val="es-ES"/>
        </w:rPr>
        <w:t>objeto social</w:t>
      </w:r>
      <w:r w:rsidR="00BA1313" w:rsidRPr="00784288">
        <w:rPr>
          <w:rFonts w:ascii="Times New Roman" w:hAnsi="Times New Roman" w:cs="Times New Roman"/>
          <w:lang w:val="es-ES"/>
        </w:rPr>
        <w:t xml:space="preserve"> en su intervención para servir a la comunidad, garantizar los derechos que la Constitución consagra para la población e incluir</w:t>
      </w:r>
      <w:r w:rsidRPr="00784288">
        <w:rPr>
          <w:rFonts w:ascii="Times New Roman" w:hAnsi="Times New Roman" w:cs="Times New Roman"/>
          <w:lang w:val="es-ES"/>
        </w:rPr>
        <w:t xml:space="preserve"> a los segregados </w:t>
      </w:r>
      <w:r w:rsidR="00563450">
        <w:rPr>
          <w:rFonts w:ascii="Times New Roman" w:hAnsi="Times New Roman" w:cs="Times New Roman"/>
          <w:lang w:val="es-ES"/>
        </w:rPr>
        <w:t>y marginados</w:t>
      </w:r>
      <w:del w:id="1433" w:author="EUGENIA ARCE" w:date="2015-08-24T01:21:00Z">
        <w:r w:rsidRPr="00784288">
          <w:rPr>
            <w:rFonts w:ascii="Times New Roman" w:hAnsi="Times New Roman" w:cs="Times New Roman"/>
            <w:lang w:val="es-ES"/>
          </w:rPr>
          <w:delText>;</w:delText>
        </w:r>
      </w:del>
      <w:ins w:id="1434" w:author="EUGENIA ARCE" w:date="2015-08-24T01:21:00Z">
        <w:r w:rsidR="00563450">
          <w:rPr>
            <w:rFonts w:ascii="Times New Roman" w:hAnsi="Times New Roman" w:cs="Times New Roman"/>
            <w:lang w:val="es-ES"/>
          </w:rPr>
          <w:t>.</w:t>
        </w:r>
      </w:ins>
    </w:p>
    <w:p w14:paraId="364A1412" w14:textId="77777777" w:rsidR="00784288" w:rsidRPr="00784288" w:rsidRDefault="00784288" w:rsidP="00784288">
      <w:pPr>
        <w:pStyle w:val="Prrafodelista"/>
        <w:spacing w:after="0" w:line="276" w:lineRule="auto"/>
        <w:jc w:val="both"/>
        <w:rPr>
          <w:rFonts w:ascii="Times New Roman" w:hAnsi="Times New Roman" w:cs="Times New Roman"/>
          <w:lang w:val="es-ES"/>
        </w:rPr>
      </w:pPr>
    </w:p>
    <w:p w14:paraId="1B83D5F1" w14:textId="13BAE41F" w:rsidR="00922D7B" w:rsidRPr="00784288" w:rsidRDefault="00922D7B" w:rsidP="005F0D99">
      <w:pPr>
        <w:pStyle w:val="Prrafodelista"/>
        <w:numPr>
          <w:ilvl w:val="0"/>
          <w:numId w:val="41"/>
        </w:numPr>
        <w:spacing w:after="0" w:line="276" w:lineRule="auto"/>
        <w:jc w:val="both"/>
        <w:rPr>
          <w:rFonts w:ascii="Times New Roman" w:hAnsi="Times New Roman" w:cs="Times New Roman"/>
          <w:lang w:val="es-ES"/>
        </w:rPr>
      </w:pPr>
      <w:r w:rsidRPr="00784288">
        <w:rPr>
          <w:rFonts w:ascii="Times New Roman" w:hAnsi="Times New Roman" w:cs="Times New Roman"/>
          <w:lang w:val="es-ES"/>
        </w:rPr>
        <w:t>S</w:t>
      </w:r>
      <w:r w:rsidR="00BA1313" w:rsidRPr="00784288">
        <w:rPr>
          <w:rFonts w:ascii="Times New Roman" w:hAnsi="Times New Roman" w:cs="Times New Roman"/>
          <w:lang w:val="es-ES"/>
        </w:rPr>
        <w:t xml:space="preserve">u </w:t>
      </w:r>
      <w:r w:rsidR="00BA1313" w:rsidRPr="00784288">
        <w:rPr>
          <w:rFonts w:ascii="Times New Roman" w:hAnsi="Times New Roman" w:cs="Times New Roman"/>
          <w:b/>
          <w:lang w:val="es-ES"/>
        </w:rPr>
        <w:t xml:space="preserve">naturaleza democrática y plural </w:t>
      </w:r>
      <w:r w:rsidR="00BA1313" w:rsidRPr="00784288">
        <w:rPr>
          <w:rFonts w:ascii="Times New Roman" w:hAnsi="Times New Roman" w:cs="Times New Roman"/>
          <w:lang w:val="es-ES"/>
        </w:rPr>
        <w:t xml:space="preserve">como fuente de legitimidad del poder público y como tareas del Estado. </w:t>
      </w:r>
      <w:r w:rsidRPr="00784288">
        <w:rPr>
          <w:rFonts w:ascii="Times New Roman" w:hAnsi="Times New Roman" w:cs="Times New Roman"/>
          <w:lang w:val="es-ES"/>
        </w:rPr>
        <w:t>E</w:t>
      </w:r>
      <w:r w:rsidR="00BA1313" w:rsidRPr="00784288">
        <w:rPr>
          <w:rFonts w:ascii="Times New Roman" w:hAnsi="Times New Roman" w:cs="Times New Roman"/>
          <w:lang w:val="es-ES"/>
        </w:rPr>
        <w:t>sa realidad está enmarcada en la definición de los derechos que no solo se consagran sino que deben hacerse efectivos y de la particip</w:t>
      </w:r>
      <w:r w:rsidRPr="00784288">
        <w:rPr>
          <w:rFonts w:ascii="Times New Roman" w:hAnsi="Times New Roman" w:cs="Times New Roman"/>
          <w:lang w:val="es-ES"/>
        </w:rPr>
        <w:t xml:space="preserve">ación política de la población. </w:t>
      </w:r>
      <w:del w:id="1435" w:author="EUGENIA ARCE" w:date="2015-08-24T01:21:00Z">
        <w:r w:rsidRPr="00784288">
          <w:rPr>
            <w:rFonts w:ascii="Times New Roman" w:hAnsi="Times New Roman" w:cs="Times New Roman"/>
            <w:lang w:val="es-ES"/>
          </w:rPr>
          <w:delText>l</w:delText>
        </w:r>
        <w:r w:rsidR="00BA1313" w:rsidRPr="00784288">
          <w:rPr>
            <w:rFonts w:ascii="Times New Roman" w:hAnsi="Times New Roman" w:cs="Times New Roman"/>
            <w:lang w:val="es-ES"/>
          </w:rPr>
          <w:delText>a</w:delText>
        </w:r>
      </w:del>
      <w:ins w:id="1436" w:author="EUGENIA ARCE" w:date="2015-08-24T01:21:00Z">
        <w:r w:rsidR="00563450">
          <w:rPr>
            <w:rFonts w:ascii="Times New Roman" w:hAnsi="Times New Roman" w:cs="Times New Roman"/>
            <w:lang w:val="es-ES"/>
          </w:rPr>
          <w:t>La</w:t>
        </w:r>
      </w:ins>
      <w:r w:rsidR="00BA1313" w:rsidRPr="00784288">
        <w:rPr>
          <w:rFonts w:ascii="Times New Roman" w:hAnsi="Times New Roman" w:cs="Times New Roman"/>
          <w:lang w:val="es-ES"/>
        </w:rPr>
        <w:t xml:space="preserve"> legitimidad del Estado descansa en que garantice las condiciones pa</w:t>
      </w:r>
      <w:r w:rsidRPr="00784288">
        <w:rPr>
          <w:rFonts w:ascii="Times New Roman" w:hAnsi="Times New Roman" w:cs="Times New Roman"/>
          <w:lang w:val="es-ES"/>
        </w:rPr>
        <w:t>ra que los derechos se cumplan;</w:t>
      </w:r>
    </w:p>
    <w:p w14:paraId="18479D8A" w14:textId="77777777" w:rsidR="00922D7B" w:rsidRPr="00784288" w:rsidRDefault="00922D7B" w:rsidP="005F0D99">
      <w:pPr>
        <w:spacing w:after="0" w:line="276" w:lineRule="auto"/>
        <w:jc w:val="both"/>
        <w:rPr>
          <w:rFonts w:ascii="Times New Roman" w:hAnsi="Times New Roman" w:cs="Times New Roman"/>
          <w:lang w:val="es-ES"/>
        </w:rPr>
      </w:pPr>
    </w:p>
    <w:p w14:paraId="1344CCD9" w14:textId="188E5536" w:rsidR="00BA1313" w:rsidRPr="00784288" w:rsidRDefault="00922D7B" w:rsidP="005F0D99">
      <w:pPr>
        <w:pStyle w:val="Prrafodelista"/>
        <w:numPr>
          <w:ilvl w:val="0"/>
          <w:numId w:val="41"/>
        </w:numPr>
        <w:spacing w:after="0" w:line="276" w:lineRule="auto"/>
        <w:jc w:val="both"/>
        <w:rPr>
          <w:rFonts w:ascii="Times New Roman" w:hAnsi="Times New Roman" w:cs="Times New Roman"/>
          <w:lang w:val="es-ES"/>
        </w:rPr>
      </w:pPr>
      <w:r w:rsidRPr="00784288">
        <w:rPr>
          <w:rFonts w:ascii="Times New Roman" w:hAnsi="Times New Roman" w:cs="Times New Roman"/>
          <w:lang w:val="es-ES"/>
        </w:rPr>
        <w:t xml:space="preserve">La </w:t>
      </w:r>
      <w:r w:rsidR="00BA1313" w:rsidRPr="00784288">
        <w:rPr>
          <w:rFonts w:ascii="Times New Roman" w:hAnsi="Times New Roman" w:cs="Times New Roman"/>
          <w:b/>
          <w:lang w:val="es-ES"/>
        </w:rPr>
        <w:t>legalidad en el ejercicio del poder público</w:t>
      </w:r>
      <w:del w:id="1437" w:author="EUGENIA ARCE" w:date="2015-08-24T01:21:00Z">
        <w:r w:rsidR="00BA1313" w:rsidRPr="00784288">
          <w:rPr>
            <w:rFonts w:ascii="Times New Roman" w:hAnsi="Times New Roman" w:cs="Times New Roman"/>
            <w:lang w:val="es-ES"/>
          </w:rPr>
          <w:delText>. El</w:delText>
        </w:r>
      </w:del>
      <w:ins w:id="1438" w:author="EUGENIA ARCE" w:date="2015-08-24T01:21:00Z">
        <w:r w:rsidR="00563450">
          <w:rPr>
            <w:rFonts w:ascii="Times New Roman" w:hAnsi="Times New Roman" w:cs="Times New Roman"/>
            <w:lang w:val="es-ES"/>
          </w:rPr>
          <w:t>: e</w:t>
        </w:r>
        <w:r w:rsidR="00BA1313" w:rsidRPr="00784288">
          <w:rPr>
            <w:rFonts w:ascii="Times New Roman" w:hAnsi="Times New Roman" w:cs="Times New Roman"/>
            <w:lang w:val="es-ES"/>
          </w:rPr>
          <w:t>l</w:t>
        </w:r>
      </w:ins>
      <w:r w:rsidR="00BA1313" w:rsidRPr="00784288">
        <w:rPr>
          <w:rFonts w:ascii="Times New Roman" w:hAnsi="Times New Roman" w:cs="Times New Roman"/>
          <w:lang w:val="es-ES"/>
        </w:rPr>
        <w:t xml:space="preserve"> derecho es el marco para que los f</w:t>
      </w:r>
      <w:r w:rsidR="00563450">
        <w:rPr>
          <w:rFonts w:ascii="Times New Roman" w:hAnsi="Times New Roman" w:cs="Times New Roman"/>
          <w:lang w:val="es-ES"/>
        </w:rPr>
        <w:t>uncionarios realicen sus tareas</w:t>
      </w:r>
      <w:del w:id="1439" w:author="EUGENIA ARCE" w:date="2015-08-24T01:21:00Z">
        <w:r w:rsidR="00BA1313" w:rsidRPr="00784288">
          <w:rPr>
            <w:rFonts w:ascii="Times New Roman" w:hAnsi="Times New Roman" w:cs="Times New Roman"/>
            <w:lang w:val="es-ES"/>
          </w:rPr>
          <w:delText>,</w:delText>
        </w:r>
      </w:del>
      <w:ins w:id="1440" w:author="EUGENIA ARCE" w:date="2015-08-24T01:21:00Z">
        <w:r w:rsidR="00563450">
          <w:rPr>
            <w:rFonts w:ascii="Times New Roman" w:hAnsi="Times New Roman" w:cs="Times New Roman"/>
            <w:lang w:val="es-ES"/>
          </w:rPr>
          <w:t>;</w:t>
        </w:r>
      </w:ins>
      <w:r w:rsidR="00BA1313" w:rsidRPr="00784288">
        <w:rPr>
          <w:rFonts w:ascii="Times New Roman" w:hAnsi="Times New Roman" w:cs="Times New Roman"/>
          <w:lang w:val="es-ES"/>
        </w:rPr>
        <w:t xml:space="preserve"> debe existir separación de poderes e independencia judicial. </w:t>
      </w:r>
    </w:p>
    <w:p w14:paraId="517361F2" w14:textId="77777777" w:rsidR="00BA1313" w:rsidRPr="00784288" w:rsidRDefault="00BA1313" w:rsidP="005F0D99">
      <w:pPr>
        <w:spacing w:after="0" w:line="276" w:lineRule="auto"/>
        <w:jc w:val="both"/>
        <w:rPr>
          <w:rFonts w:ascii="Times New Roman" w:hAnsi="Times New Roman" w:cs="Times New Roman"/>
          <w:lang w:val="es-ES"/>
        </w:rPr>
      </w:pPr>
    </w:p>
    <w:tbl>
      <w:tblPr>
        <w:tblStyle w:val="Tablaconcuadrcula"/>
        <w:tblW w:w="0" w:type="auto"/>
        <w:tblLook w:val="04A0" w:firstRow="1" w:lastRow="0" w:firstColumn="1" w:lastColumn="0" w:noHBand="0" w:noVBand="1"/>
      </w:tblPr>
      <w:tblGrid>
        <w:gridCol w:w="2518"/>
        <w:gridCol w:w="6460"/>
      </w:tblGrid>
      <w:tr w:rsidR="00E3619E" w:rsidRPr="00784288" w14:paraId="08299234" w14:textId="77777777" w:rsidTr="00F445D7">
        <w:tc>
          <w:tcPr>
            <w:tcW w:w="8978" w:type="dxa"/>
            <w:gridSpan w:val="2"/>
            <w:shd w:val="clear" w:color="auto" w:fill="000000" w:themeFill="text1"/>
          </w:tcPr>
          <w:p w14:paraId="3BBACBCF" w14:textId="77777777" w:rsidR="00E3619E" w:rsidRPr="00784288" w:rsidRDefault="00E3619E" w:rsidP="00784288">
            <w:pPr>
              <w:spacing w:line="276" w:lineRule="auto"/>
              <w:jc w:val="center"/>
              <w:rPr>
                <w:rFonts w:ascii="Times New Roman" w:hAnsi="Times New Roman" w:cs="Times New Roman"/>
                <w:b/>
                <w:sz w:val="24"/>
                <w:szCs w:val="24"/>
              </w:rPr>
            </w:pPr>
            <w:r w:rsidRPr="00784288">
              <w:rPr>
                <w:rFonts w:ascii="Times New Roman" w:hAnsi="Times New Roman" w:cs="Times New Roman"/>
                <w:b/>
                <w:sz w:val="24"/>
                <w:szCs w:val="24"/>
              </w:rPr>
              <w:t>Destacado</w:t>
            </w:r>
          </w:p>
        </w:tc>
      </w:tr>
      <w:tr w:rsidR="00E3619E" w:rsidRPr="00784288" w14:paraId="3399A1C2" w14:textId="77777777" w:rsidTr="00F445D7">
        <w:tc>
          <w:tcPr>
            <w:tcW w:w="2518" w:type="dxa"/>
          </w:tcPr>
          <w:p w14:paraId="3DDA8BBD" w14:textId="77777777" w:rsidR="00E3619E" w:rsidRPr="00784288" w:rsidRDefault="00E3619E" w:rsidP="005F0D99">
            <w:pPr>
              <w:spacing w:line="276" w:lineRule="auto"/>
              <w:jc w:val="both"/>
              <w:rPr>
                <w:rFonts w:ascii="Times New Roman" w:hAnsi="Times New Roman" w:cs="Times New Roman"/>
                <w:b/>
                <w:sz w:val="24"/>
                <w:szCs w:val="24"/>
              </w:rPr>
            </w:pPr>
            <w:r w:rsidRPr="00784288">
              <w:rPr>
                <w:rFonts w:ascii="Times New Roman" w:hAnsi="Times New Roman" w:cs="Times New Roman"/>
                <w:b/>
                <w:sz w:val="24"/>
                <w:szCs w:val="24"/>
              </w:rPr>
              <w:t>Título</w:t>
            </w:r>
          </w:p>
        </w:tc>
        <w:tc>
          <w:tcPr>
            <w:tcW w:w="6460" w:type="dxa"/>
          </w:tcPr>
          <w:p w14:paraId="042FAA01" w14:textId="43AC70FA" w:rsidR="00E3619E" w:rsidRPr="00784288" w:rsidRDefault="00563450" w:rsidP="005F0D99">
            <w:pPr>
              <w:spacing w:line="276" w:lineRule="auto"/>
              <w:jc w:val="both"/>
              <w:rPr>
                <w:rFonts w:ascii="Times New Roman" w:hAnsi="Times New Roman" w:cs="Times New Roman"/>
                <w:b/>
                <w:sz w:val="24"/>
                <w:szCs w:val="24"/>
              </w:rPr>
            </w:pPr>
            <w:ins w:id="1441" w:author="EUGENIA ARCE" w:date="2015-08-24T01:21:00Z">
              <w:r>
                <w:rPr>
                  <w:rFonts w:ascii="Times New Roman" w:hAnsi="Times New Roman" w:cs="Times New Roman"/>
                  <w:b/>
                  <w:sz w:val="24"/>
                  <w:szCs w:val="24"/>
                </w:rPr>
                <w:t>El Estado social de derecho</w:t>
              </w:r>
            </w:ins>
          </w:p>
        </w:tc>
      </w:tr>
      <w:tr w:rsidR="00E3619E" w:rsidRPr="00784288" w14:paraId="64AEFED1" w14:textId="77777777" w:rsidTr="00F445D7">
        <w:tc>
          <w:tcPr>
            <w:tcW w:w="2518" w:type="dxa"/>
          </w:tcPr>
          <w:p w14:paraId="27DF6E90" w14:textId="77777777" w:rsidR="00E3619E" w:rsidRPr="00784288" w:rsidRDefault="00E3619E" w:rsidP="005F0D99">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Contenido</w:t>
            </w:r>
          </w:p>
        </w:tc>
        <w:tc>
          <w:tcPr>
            <w:tcW w:w="6460" w:type="dxa"/>
          </w:tcPr>
          <w:p w14:paraId="41A1510C" w14:textId="2767C8DE" w:rsidR="00E3619E" w:rsidRPr="00784288" w:rsidRDefault="00563450" w:rsidP="005F0D99">
            <w:pPr>
              <w:spacing w:line="276" w:lineRule="auto"/>
              <w:jc w:val="both"/>
              <w:rPr>
                <w:rFonts w:ascii="Times New Roman" w:hAnsi="Times New Roman" w:cs="Times New Roman"/>
                <w:sz w:val="24"/>
                <w:szCs w:val="24"/>
                <w:lang w:val="es-ES"/>
              </w:rPr>
            </w:pPr>
            <w:ins w:id="1442" w:author="EUGENIA ARCE" w:date="2015-08-24T01:21:00Z">
              <w:r>
                <w:rPr>
                  <w:rFonts w:ascii="Times New Roman" w:hAnsi="Times New Roman" w:cs="Times New Roman"/>
                  <w:sz w:val="24"/>
                  <w:szCs w:val="24"/>
                </w:rPr>
                <w:t>“</w:t>
              </w:r>
            </w:ins>
            <w:r w:rsidR="00E3619E" w:rsidRPr="00784288">
              <w:rPr>
                <w:rFonts w:ascii="Times New Roman" w:hAnsi="Times New Roman" w:cs="Times New Roman"/>
                <w:sz w:val="24"/>
                <w:szCs w:val="24"/>
              </w:rPr>
              <w:t>Con el término social se señala que la acción del Estado debe dirigirse a garantizarle a los asociados condiciones de vida dignas. Es decir, con este concepto se resalta que la voluntad del Constituyente en torno al Estado no se reduce a exigir de éste que no interfiera o recorte las libertades de las personas, sino que también exige que el mismo se ponga en movimiento para contrarrestar las desigualdades sociales existentes y para ofrecerle a todos las oportunidades necesarias para desarrollar sus aptitudes y para superar los apremios materiales</w:t>
            </w:r>
            <w:del w:id="1443" w:author="EUGENIA ARCE" w:date="2015-08-24T01:21:00Z">
              <w:r w:rsidR="00E3619E" w:rsidRPr="00784288">
                <w:rPr>
                  <w:rFonts w:ascii="Times New Roman" w:hAnsi="Times New Roman" w:cs="Times New Roman"/>
                  <w:sz w:val="24"/>
                  <w:szCs w:val="24"/>
                </w:rPr>
                <w:delText>.</w:delText>
              </w:r>
            </w:del>
            <w:ins w:id="1444" w:author="EUGENIA ARCE" w:date="2015-08-24T01:21:00Z">
              <w:r>
                <w:rPr>
                  <w:rFonts w:ascii="Times New Roman" w:hAnsi="Times New Roman" w:cs="Times New Roman"/>
                  <w:sz w:val="24"/>
                  <w:szCs w:val="24"/>
                </w:rPr>
                <w:t>”</w:t>
              </w:r>
              <w:r w:rsidR="00E3619E" w:rsidRPr="00784288">
                <w:rPr>
                  <w:rFonts w:ascii="Times New Roman" w:hAnsi="Times New Roman" w:cs="Times New Roman"/>
                  <w:sz w:val="24"/>
                  <w:szCs w:val="24"/>
                </w:rPr>
                <w:t>.</w:t>
              </w:r>
            </w:ins>
            <w:r w:rsidR="00E3619E" w:rsidRPr="00784288">
              <w:rPr>
                <w:rFonts w:ascii="Times New Roman" w:hAnsi="Times New Roman" w:cs="Times New Roman"/>
                <w:sz w:val="24"/>
                <w:szCs w:val="24"/>
              </w:rPr>
              <w:t xml:space="preserve"> </w:t>
            </w:r>
            <w:r w:rsidR="00E3619E" w:rsidRPr="00563450">
              <w:rPr>
                <w:rFonts w:ascii="Times New Roman" w:hAnsi="Times New Roman"/>
                <w:i/>
                <w:rPrChange w:id="1445" w:author="EUGENIA ARCE" w:date="2015-08-24T01:21:00Z">
                  <w:rPr>
                    <w:rFonts w:ascii="Times New Roman" w:hAnsi="Times New Roman"/>
                  </w:rPr>
                </w:rPrChange>
              </w:rPr>
              <w:t>Sentencia SU-747/98,</w:t>
            </w:r>
            <w:r w:rsidR="00E3619E" w:rsidRPr="00784288">
              <w:rPr>
                <w:rFonts w:ascii="Times New Roman" w:hAnsi="Times New Roman" w:cs="Times New Roman"/>
                <w:sz w:val="24"/>
                <w:szCs w:val="24"/>
              </w:rPr>
              <w:t xml:space="preserve"> Corte Constitucional.</w:t>
            </w:r>
          </w:p>
        </w:tc>
      </w:tr>
    </w:tbl>
    <w:p w14:paraId="484C8C9A" w14:textId="77777777" w:rsidR="00E3619E" w:rsidRPr="00784288" w:rsidRDefault="00E3619E" w:rsidP="005F0D99">
      <w:pPr>
        <w:spacing w:after="0" w:line="276" w:lineRule="auto"/>
        <w:jc w:val="both"/>
        <w:rPr>
          <w:rFonts w:ascii="Times New Roman" w:hAnsi="Times New Roman" w:cs="Times New Roman"/>
        </w:rPr>
      </w:pPr>
    </w:p>
    <w:p w14:paraId="5391B4BB" w14:textId="77777777" w:rsidR="00BA1313" w:rsidRPr="00784288" w:rsidRDefault="00BA1313" w:rsidP="005F0D99">
      <w:pPr>
        <w:spacing w:after="0" w:line="276" w:lineRule="auto"/>
        <w:jc w:val="both"/>
        <w:rPr>
          <w:del w:id="1446" w:author="EUGENIA ARCE" w:date="2015-08-24T01:21:00Z"/>
          <w:rFonts w:ascii="Times New Roman" w:hAnsi="Times New Roman" w:cs="Times New Roman"/>
          <w:lang w:val="es-ES"/>
        </w:rPr>
      </w:pPr>
      <w:del w:id="1447" w:author="EUGENIA ARCE" w:date="2015-08-24T01:21:00Z">
        <w:r w:rsidRPr="00784288">
          <w:rPr>
            <w:rFonts w:ascii="Times New Roman" w:hAnsi="Times New Roman" w:cs="Times New Roman"/>
            <w:lang w:val="es-ES"/>
          </w:rPr>
          <w:delText>Ayuda a comprender lo anterior los fines que la Constitución Política le señala al Estado:</w:delText>
        </w:r>
      </w:del>
    </w:p>
    <w:p w14:paraId="77F2D6DE" w14:textId="77777777" w:rsidR="00E3619E" w:rsidRPr="00784288" w:rsidRDefault="00E3619E" w:rsidP="005F0D99">
      <w:pPr>
        <w:spacing w:after="0" w:line="276" w:lineRule="auto"/>
        <w:jc w:val="both"/>
        <w:rPr>
          <w:rFonts w:ascii="Times New Roman" w:hAnsi="Times New Roman" w:cs="Times New Roman"/>
          <w:lang w:val="es-ES"/>
        </w:rPr>
      </w:pPr>
    </w:p>
    <w:tbl>
      <w:tblPr>
        <w:tblStyle w:val="Tablaconcuadrcula"/>
        <w:tblW w:w="0" w:type="auto"/>
        <w:tblLook w:val="04A0" w:firstRow="1" w:lastRow="0" w:firstColumn="1" w:lastColumn="0" w:noHBand="0" w:noVBand="1"/>
      </w:tblPr>
      <w:tblGrid>
        <w:gridCol w:w="2518"/>
        <w:gridCol w:w="6460"/>
      </w:tblGrid>
      <w:tr w:rsidR="00922D7B" w:rsidRPr="00784288" w14:paraId="296E005E" w14:textId="77777777" w:rsidTr="00F445D7">
        <w:tc>
          <w:tcPr>
            <w:tcW w:w="8978" w:type="dxa"/>
            <w:gridSpan w:val="2"/>
            <w:shd w:val="clear" w:color="auto" w:fill="000000" w:themeFill="text1"/>
          </w:tcPr>
          <w:p w14:paraId="1B79C457" w14:textId="77777777" w:rsidR="00922D7B" w:rsidRPr="00784288" w:rsidRDefault="00922D7B" w:rsidP="00784288">
            <w:pPr>
              <w:spacing w:line="276" w:lineRule="auto"/>
              <w:jc w:val="center"/>
              <w:rPr>
                <w:rFonts w:ascii="Times New Roman" w:hAnsi="Times New Roman" w:cs="Times New Roman"/>
                <w:b/>
                <w:sz w:val="24"/>
                <w:szCs w:val="24"/>
              </w:rPr>
            </w:pPr>
            <w:r w:rsidRPr="00784288">
              <w:rPr>
                <w:rFonts w:ascii="Times New Roman" w:hAnsi="Times New Roman" w:cs="Times New Roman"/>
                <w:b/>
                <w:sz w:val="24"/>
                <w:szCs w:val="24"/>
              </w:rPr>
              <w:t>Destacado</w:t>
            </w:r>
          </w:p>
        </w:tc>
      </w:tr>
      <w:tr w:rsidR="00922D7B" w:rsidRPr="00784288" w14:paraId="5ACA4273" w14:textId="77777777" w:rsidTr="00F445D7">
        <w:tc>
          <w:tcPr>
            <w:tcW w:w="2518" w:type="dxa"/>
          </w:tcPr>
          <w:p w14:paraId="7C10E9EA" w14:textId="77777777" w:rsidR="00922D7B" w:rsidRPr="00784288" w:rsidRDefault="00922D7B" w:rsidP="005F0D99">
            <w:pPr>
              <w:spacing w:line="276" w:lineRule="auto"/>
              <w:jc w:val="both"/>
              <w:rPr>
                <w:rFonts w:ascii="Times New Roman" w:hAnsi="Times New Roman" w:cs="Times New Roman"/>
                <w:b/>
                <w:sz w:val="24"/>
                <w:szCs w:val="24"/>
              </w:rPr>
            </w:pPr>
            <w:r w:rsidRPr="00784288">
              <w:rPr>
                <w:rFonts w:ascii="Times New Roman" w:hAnsi="Times New Roman" w:cs="Times New Roman"/>
                <w:b/>
                <w:sz w:val="24"/>
                <w:szCs w:val="24"/>
              </w:rPr>
              <w:t>Título</w:t>
            </w:r>
          </w:p>
        </w:tc>
        <w:tc>
          <w:tcPr>
            <w:tcW w:w="6460" w:type="dxa"/>
          </w:tcPr>
          <w:p w14:paraId="2FEAB90F" w14:textId="2560A7FB" w:rsidR="00922D7B" w:rsidRPr="00784288" w:rsidRDefault="00563450" w:rsidP="005F0D99">
            <w:pPr>
              <w:spacing w:line="276" w:lineRule="auto"/>
              <w:jc w:val="both"/>
              <w:rPr>
                <w:rFonts w:ascii="Times New Roman" w:hAnsi="Times New Roman" w:cs="Times New Roman"/>
                <w:b/>
                <w:sz w:val="24"/>
                <w:szCs w:val="24"/>
              </w:rPr>
            </w:pPr>
            <w:ins w:id="1448" w:author="EUGENIA ARCE" w:date="2015-08-24T01:21:00Z">
              <w:r>
                <w:rPr>
                  <w:rFonts w:ascii="Times New Roman" w:hAnsi="Times New Roman" w:cs="Times New Roman"/>
                  <w:b/>
                  <w:sz w:val="24"/>
                  <w:szCs w:val="24"/>
                </w:rPr>
                <w:t>Los fines del Estado</w:t>
              </w:r>
            </w:ins>
          </w:p>
        </w:tc>
      </w:tr>
      <w:tr w:rsidR="00922D7B" w:rsidRPr="00784288" w14:paraId="4D537C4B" w14:textId="77777777" w:rsidTr="00F445D7">
        <w:tc>
          <w:tcPr>
            <w:tcW w:w="2518" w:type="dxa"/>
          </w:tcPr>
          <w:p w14:paraId="1C6412FE" w14:textId="77777777" w:rsidR="00922D7B" w:rsidRPr="00784288" w:rsidRDefault="00922D7B" w:rsidP="005F0D99">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Contenido</w:t>
            </w:r>
          </w:p>
        </w:tc>
        <w:tc>
          <w:tcPr>
            <w:tcW w:w="6460" w:type="dxa"/>
          </w:tcPr>
          <w:p w14:paraId="295600D2" w14:textId="77777777" w:rsidR="00563450" w:rsidRPr="00563450" w:rsidRDefault="00563450" w:rsidP="005F0D99">
            <w:pPr>
              <w:spacing w:line="276" w:lineRule="auto"/>
              <w:jc w:val="both"/>
              <w:rPr>
                <w:ins w:id="1449" w:author="EUGENIA ARCE" w:date="2015-08-24T01:21:00Z"/>
                <w:rFonts w:ascii="Times New Roman" w:hAnsi="Times New Roman" w:cs="Times New Roman"/>
                <w:b/>
                <w:sz w:val="24"/>
                <w:szCs w:val="24"/>
              </w:rPr>
            </w:pPr>
            <w:ins w:id="1450" w:author="EUGENIA ARCE" w:date="2015-08-24T01:21:00Z">
              <w:r w:rsidRPr="00563450">
                <w:rPr>
                  <w:rFonts w:ascii="Times New Roman" w:hAnsi="Times New Roman" w:cs="Times New Roman"/>
                  <w:b/>
                  <w:sz w:val="24"/>
                  <w:szCs w:val="24"/>
                </w:rPr>
                <w:t>Constitución Política de Colombia</w:t>
              </w:r>
            </w:ins>
          </w:p>
          <w:p w14:paraId="46394C40" w14:textId="426149B8" w:rsidR="00922D7B" w:rsidRPr="00784288" w:rsidRDefault="00922D7B" w:rsidP="005F0D99">
            <w:pPr>
              <w:spacing w:line="276" w:lineRule="auto"/>
              <w:jc w:val="both"/>
              <w:rPr>
                <w:rFonts w:ascii="Times New Roman" w:hAnsi="Times New Roman" w:cs="Times New Roman"/>
                <w:sz w:val="24"/>
                <w:szCs w:val="24"/>
              </w:rPr>
            </w:pPr>
            <w:r w:rsidRPr="00563450">
              <w:rPr>
                <w:rFonts w:ascii="Times New Roman" w:hAnsi="Times New Roman"/>
                <w:b/>
                <w:rPrChange w:id="1451" w:author="EUGENIA ARCE" w:date="2015-08-24T01:21:00Z">
                  <w:rPr>
                    <w:rFonts w:ascii="Times New Roman" w:hAnsi="Times New Roman"/>
                  </w:rPr>
                </w:rPrChange>
              </w:rPr>
              <w:t>Artículo  2</w:t>
            </w:r>
            <w:r w:rsidRPr="00784288">
              <w:rPr>
                <w:rFonts w:ascii="Times New Roman" w:hAnsi="Times New Roman" w:cs="Times New Roman"/>
                <w:sz w:val="24"/>
                <w:szCs w:val="24"/>
              </w:rPr>
              <w:t>. Son fines esenciales del Estado: servir a la comunidad, promover la prosperidad general y garantizar la efectividad de los principios, derechos y deberes consagrados en la Constitución; facilitar la participación de todos en las decisiones que los afectan y en la vida económica, política, administrativa y cultural de la Nación; defender la independencia nacional, mantener la integridad territorial y asegurar la convivencia pacífica y la vigencia de un orden justo.</w:t>
            </w:r>
          </w:p>
          <w:p w14:paraId="1F2F1303" w14:textId="77777777" w:rsidR="00922D7B" w:rsidRPr="00784288" w:rsidRDefault="00922D7B" w:rsidP="005F0D99">
            <w:pPr>
              <w:spacing w:line="276" w:lineRule="auto"/>
              <w:jc w:val="both"/>
              <w:rPr>
                <w:rFonts w:ascii="Times New Roman" w:hAnsi="Times New Roman" w:cs="Times New Roman"/>
                <w:sz w:val="24"/>
                <w:szCs w:val="24"/>
              </w:rPr>
            </w:pPr>
          </w:p>
          <w:p w14:paraId="6BF912CF" w14:textId="77777777" w:rsidR="00922D7B" w:rsidRPr="00784288" w:rsidRDefault="00922D7B" w:rsidP="005F0D99">
            <w:pPr>
              <w:spacing w:line="276" w:lineRule="auto"/>
              <w:jc w:val="both"/>
              <w:rPr>
                <w:rFonts w:ascii="Times New Roman" w:hAnsi="Times New Roman" w:cs="Times New Roman"/>
                <w:sz w:val="24"/>
                <w:szCs w:val="24"/>
                <w:lang w:val="es-ES"/>
              </w:rPr>
            </w:pPr>
            <w:r w:rsidRPr="00784288">
              <w:rPr>
                <w:rFonts w:ascii="Times New Roman" w:hAnsi="Times New Roman" w:cs="Times New Roman"/>
                <w:sz w:val="24"/>
                <w:szCs w:val="24"/>
              </w:rPr>
              <w:t>Las autoridades de la República están instituidas para proteger a todas las personas residentes en Colombia, en su vida, honra, bienes, creencias, y demás derechos y libertades, y para asegurar el cumplimiento de los deberes sociales del Estado y de los particulares.</w:t>
            </w:r>
          </w:p>
        </w:tc>
      </w:tr>
    </w:tbl>
    <w:p w14:paraId="3392A2BC" w14:textId="636A3E1F" w:rsidR="00922D7B" w:rsidRPr="00784288" w:rsidRDefault="00922D7B" w:rsidP="005F0D99">
      <w:pPr>
        <w:spacing w:after="0" w:line="276" w:lineRule="auto"/>
        <w:jc w:val="both"/>
        <w:rPr>
          <w:rFonts w:ascii="Times New Roman" w:hAnsi="Times New Roman" w:cs="Times New Roman"/>
        </w:rPr>
      </w:pPr>
    </w:p>
    <w:p w14:paraId="4B0F68E4" w14:textId="52F0BB2C" w:rsidR="00BA1313" w:rsidRPr="00784288" w:rsidRDefault="00BA1313" w:rsidP="005F0D99">
      <w:pPr>
        <w:spacing w:after="0" w:line="276" w:lineRule="auto"/>
        <w:jc w:val="both"/>
        <w:rPr>
          <w:rFonts w:ascii="Times New Roman" w:hAnsi="Times New Roman" w:cs="Times New Roman"/>
          <w:lang w:val="es-ES"/>
        </w:rPr>
      </w:pPr>
      <w:r w:rsidRPr="00784288">
        <w:rPr>
          <w:rFonts w:ascii="Times New Roman" w:hAnsi="Times New Roman" w:cs="Times New Roman"/>
          <w:lang w:val="es-ES"/>
        </w:rPr>
        <w:t xml:space="preserve">Lo que </w:t>
      </w:r>
      <w:r w:rsidRPr="00784288">
        <w:rPr>
          <w:rFonts w:ascii="Times New Roman" w:hAnsi="Times New Roman" w:cs="Times New Roman"/>
          <w:b/>
          <w:lang w:val="es-ES"/>
        </w:rPr>
        <w:t>está en juego</w:t>
      </w:r>
      <w:r w:rsidRPr="00784288">
        <w:rPr>
          <w:rFonts w:ascii="Times New Roman" w:hAnsi="Times New Roman" w:cs="Times New Roman"/>
          <w:lang w:val="es-ES"/>
        </w:rPr>
        <w:t xml:space="preserve"> al hacer realidad esta definición del Estado colombiano es la </w:t>
      </w:r>
      <w:r w:rsidRPr="00784288">
        <w:rPr>
          <w:rFonts w:ascii="Times New Roman" w:hAnsi="Times New Roman" w:cs="Times New Roman"/>
          <w:b/>
          <w:lang w:val="es-ES"/>
        </w:rPr>
        <w:t>dignidad humana</w:t>
      </w:r>
      <w:r w:rsidRPr="00784288">
        <w:rPr>
          <w:rFonts w:ascii="Times New Roman" w:hAnsi="Times New Roman" w:cs="Times New Roman"/>
          <w:lang w:val="es-ES"/>
        </w:rPr>
        <w:t xml:space="preserve"> la cual es condición para ejercer la libertad en condiciones vitales mínimas que provean seguridad a las personas contando con su participación y les permitan desarrollar su proyecto de vida. Por ello</w:t>
      </w:r>
      <w:r w:rsidR="00784288">
        <w:rPr>
          <w:rFonts w:ascii="Times New Roman" w:hAnsi="Times New Roman" w:cs="Times New Roman"/>
          <w:lang w:val="es-ES"/>
        </w:rPr>
        <w:t>,</w:t>
      </w:r>
      <w:r w:rsidRPr="00784288">
        <w:rPr>
          <w:rFonts w:ascii="Times New Roman" w:hAnsi="Times New Roman" w:cs="Times New Roman"/>
          <w:lang w:val="es-ES"/>
        </w:rPr>
        <w:t xml:space="preserve"> se consideran también principios en los que se sustenta el </w:t>
      </w:r>
      <w:r w:rsidRPr="00784288">
        <w:rPr>
          <w:rFonts w:ascii="Times New Roman" w:hAnsi="Times New Roman" w:cs="Times New Roman"/>
          <w:b/>
          <w:lang w:val="es-ES"/>
        </w:rPr>
        <w:t>trabajo, la solidaridad y la igualdad</w:t>
      </w:r>
      <w:r w:rsidRPr="00784288">
        <w:rPr>
          <w:rFonts w:ascii="Times New Roman" w:hAnsi="Times New Roman" w:cs="Times New Roman"/>
          <w:lang w:val="es-ES"/>
        </w:rPr>
        <w:t>.</w:t>
      </w:r>
    </w:p>
    <w:p w14:paraId="2937D150" w14:textId="77777777" w:rsidR="00BA1313" w:rsidRPr="00784288" w:rsidRDefault="00BA1313" w:rsidP="005F0D99">
      <w:pPr>
        <w:spacing w:after="0" w:line="276" w:lineRule="auto"/>
        <w:jc w:val="both"/>
        <w:rPr>
          <w:rFonts w:ascii="Times New Roman" w:hAnsi="Times New Roman" w:cs="Times New Roman"/>
          <w:lang w:val="es-ES"/>
        </w:rPr>
      </w:pPr>
    </w:p>
    <w:p w14:paraId="03E6A5EF" w14:textId="77777777" w:rsidR="00922D7B" w:rsidRPr="00784288" w:rsidRDefault="00922D7B" w:rsidP="005F0D99">
      <w:pPr>
        <w:spacing w:after="0" w:line="276" w:lineRule="auto"/>
        <w:jc w:val="both"/>
        <w:rPr>
          <w:del w:id="1452" w:author="EUGENIA ARCE" w:date="2015-08-24T01:21:00Z"/>
          <w:rFonts w:ascii="Times New Roman" w:hAnsi="Times New Roman" w:cs="Times New Roman"/>
          <w:lang w:val="es-ES"/>
        </w:rPr>
      </w:pPr>
      <w:del w:id="1453" w:author="EUGENIA ARCE" w:date="2015-08-24T01:21:00Z">
        <w:r w:rsidRPr="00784288">
          <w:rPr>
            <w:rFonts w:ascii="Times New Roman" w:hAnsi="Times New Roman" w:cs="Times New Roman"/>
            <w:lang w:val="es-ES"/>
          </w:rPr>
          <w:delText>¿</w:delText>
        </w:r>
        <w:r w:rsidR="00BA1313" w:rsidRPr="00784288">
          <w:rPr>
            <w:rFonts w:ascii="Times New Roman" w:hAnsi="Times New Roman" w:cs="Times New Roman"/>
            <w:lang w:val="es-ES"/>
          </w:rPr>
          <w:delText>Cuáles</w:delText>
        </w:r>
      </w:del>
      <w:ins w:id="1454" w:author="EUGENIA ARCE" w:date="2015-08-24T01:21:00Z">
        <w:r w:rsidR="00563450">
          <w:rPr>
            <w:rFonts w:ascii="Times New Roman" w:hAnsi="Times New Roman" w:cs="Times New Roman"/>
            <w:lang w:val="es-ES"/>
          </w:rPr>
          <w:t xml:space="preserve">Ahora bien, </w:t>
        </w:r>
        <w:r w:rsidRPr="00784288">
          <w:rPr>
            <w:rFonts w:ascii="Times New Roman" w:hAnsi="Times New Roman" w:cs="Times New Roman"/>
            <w:lang w:val="es-ES"/>
          </w:rPr>
          <w:t>¿</w:t>
        </w:r>
        <w:r w:rsidR="00563450">
          <w:rPr>
            <w:rFonts w:ascii="Times New Roman" w:hAnsi="Times New Roman" w:cs="Times New Roman"/>
            <w:lang w:val="es-ES"/>
          </w:rPr>
          <w:t>c</w:t>
        </w:r>
        <w:r w:rsidR="00BA1313" w:rsidRPr="00784288">
          <w:rPr>
            <w:rFonts w:ascii="Times New Roman" w:hAnsi="Times New Roman" w:cs="Times New Roman"/>
            <w:lang w:val="es-ES"/>
          </w:rPr>
          <w:t>uáles</w:t>
        </w:r>
      </w:ins>
      <w:r w:rsidR="00BA1313" w:rsidRPr="00784288">
        <w:rPr>
          <w:rFonts w:ascii="Times New Roman" w:hAnsi="Times New Roman" w:cs="Times New Roman"/>
          <w:lang w:val="es-ES"/>
        </w:rPr>
        <w:t xml:space="preserve"> son las </w:t>
      </w:r>
      <w:r w:rsidR="00BA1313" w:rsidRPr="00784288">
        <w:rPr>
          <w:rFonts w:ascii="Times New Roman" w:hAnsi="Times New Roman" w:cs="Times New Roman"/>
          <w:b/>
          <w:lang w:val="es-ES"/>
        </w:rPr>
        <w:t>consecuencias</w:t>
      </w:r>
      <w:r w:rsidR="00BA1313" w:rsidRPr="00784288">
        <w:rPr>
          <w:rFonts w:ascii="Times New Roman" w:hAnsi="Times New Roman" w:cs="Times New Roman"/>
          <w:lang w:val="es-ES"/>
        </w:rPr>
        <w:t xml:space="preserve"> del Estado s</w:t>
      </w:r>
      <w:r w:rsidR="00563450">
        <w:rPr>
          <w:rFonts w:ascii="Times New Roman" w:hAnsi="Times New Roman" w:cs="Times New Roman"/>
          <w:lang w:val="es-ES"/>
        </w:rPr>
        <w:t>ocial de derecho para nosotros?</w:t>
      </w:r>
    </w:p>
    <w:p w14:paraId="427883FC" w14:textId="77777777" w:rsidR="00922D7B" w:rsidRPr="00784288" w:rsidRDefault="00922D7B" w:rsidP="005F0D99">
      <w:pPr>
        <w:spacing w:after="0" w:line="276" w:lineRule="auto"/>
        <w:jc w:val="both"/>
        <w:rPr>
          <w:del w:id="1455" w:author="EUGENIA ARCE" w:date="2015-08-24T01:21:00Z"/>
          <w:rFonts w:ascii="Times New Roman" w:hAnsi="Times New Roman" w:cs="Times New Roman"/>
          <w:lang w:val="es-ES"/>
        </w:rPr>
      </w:pPr>
    </w:p>
    <w:p w14:paraId="5ABCC0AF" w14:textId="0F1015D9" w:rsidR="00BA1313" w:rsidRPr="00784288" w:rsidRDefault="00922D7B" w:rsidP="005F0D99">
      <w:pPr>
        <w:spacing w:after="0" w:line="276" w:lineRule="auto"/>
        <w:jc w:val="both"/>
        <w:rPr>
          <w:rFonts w:ascii="Times New Roman" w:hAnsi="Times New Roman" w:cs="Times New Roman"/>
          <w:lang w:val="es-ES"/>
        </w:rPr>
      </w:pPr>
      <w:del w:id="1456" w:author="EUGENIA ARCE" w:date="2015-08-24T01:21:00Z">
        <w:r w:rsidRPr="00784288">
          <w:rPr>
            <w:rFonts w:ascii="Times New Roman" w:hAnsi="Times New Roman" w:cs="Times New Roman"/>
            <w:b/>
            <w:lang w:val="es-ES"/>
          </w:rPr>
          <w:delText>Actuar</w:delText>
        </w:r>
      </w:del>
      <w:ins w:id="1457" w:author="EUGENIA ARCE" w:date="2015-08-24T01:21:00Z">
        <w:r w:rsidR="00563450">
          <w:rPr>
            <w:rFonts w:ascii="Times New Roman" w:hAnsi="Times New Roman" w:cs="Times New Roman"/>
            <w:lang w:val="es-ES"/>
          </w:rPr>
          <w:t xml:space="preserve"> La respuesta comienza por </w:t>
        </w:r>
        <w:r w:rsidR="00563450" w:rsidRPr="00563450">
          <w:rPr>
            <w:rFonts w:ascii="Times New Roman" w:hAnsi="Times New Roman" w:cs="Times New Roman"/>
            <w:b/>
            <w:lang w:val="es-ES"/>
          </w:rPr>
          <w:t>a</w:t>
        </w:r>
        <w:r w:rsidRPr="00784288">
          <w:rPr>
            <w:rFonts w:ascii="Times New Roman" w:hAnsi="Times New Roman" w:cs="Times New Roman"/>
            <w:b/>
            <w:lang w:val="es-ES"/>
          </w:rPr>
          <w:t>ctuar</w:t>
        </w:r>
      </w:ins>
      <w:r w:rsidR="00BA1313" w:rsidRPr="00784288">
        <w:rPr>
          <w:rFonts w:ascii="Times New Roman" w:hAnsi="Times New Roman" w:cs="Times New Roman"/>
          <w:lang w:val="es-ES"/>
        </w:rPr>
        <w:t xml:space="preserve"> en consonancia con el principio de </w:t>
      </w:r>
      <w:r w:rsidR="00BA1313" w:rsidRPr="00784288">
        <w:rPr>
          <w:rFonts w:ascii="Times New Roman" w:hAnsi="Times New Roman" w:cs="Times New Roman"/>
          <w:b/>
          <w:lang w:val="es-ES"/>
        </w:rPr>
        <w:t>solidaridad</w:t>
      </w:r>
      <w:r w:rsidR="00BA1313" w:rsidRPr="00784288">
        <w:rPr>
          <w:rFonts w:ascii="Times New Roman" w:hAnsi="Times New Roman" w:cs="Times New Roman"/>
          <w:lang w:val="es-ES"/>
        </w:rPr>
        <w:t xml:space="preserve"> </w:t>
      </w:r>
      <w:r w:rsidR="00BA1313" w:rsidRPr="00784288">
        <w:rPr>
          <w:rFonts w:ascii="Times New Roman" w:hAnsi="Times New Roman" w:cs="Times New Roman"/>
          <w:b/>
          <w:lang w:val="es-ES"/>
        </w:rPr>
        <w:t>social</w:t>
      </w:r>
      <w:r w:rsidR="00BA1313" w:rsidRPr="00784288">
        <w:rPr>
          <w:rFonts w:ascii="Times New Roman" w:hAnsi="Times New Roman" w:cs="Times New Roman"/>
          <w:lang w:val="es-ES"/>
        </w:rPr>
        <w:t xml:space="preserve"> haciendo propio el interés del otro o de los otros con quienes </w:t>
      </w:r>
      <w:r w:rsidR="00BA1313" w:rsidRPr="00784288">
        <w:rPr>
          <w:rFonts w:ascii="Times New Roman" w:hAnsi="Times New Roman" w:cs="Times New Roman"/>
          <w:b/>
          <w:lang w:val="es-ES"/>
        </w:rPr>
        <w:t>nos vinculamos y convivimos</w:t>
      </w:r>
      <w:r w:rsidR="00563450">
        <w:rPr>
          <w:rFonts w:ascii="Times New Roman" w:hAnsi="Times New Roman" w:cs="Times New Roman"/>
          <w:lang w:val="es-ES"/>
        </w:rPr>
        <w:t xml:space="preserve">. </w:t>
      </w:r>
      <w:del w:id="1458" w:author="EUGENIA ARCE" w:date="2015-08-24T01:21:00Z">
        <w:r w:rsidR="00BA1313" w:rsidRPr="00784288">
          <w:rPr>
            <w:rFonts w:ascii="Times New Roman" w:hAnsi="Times New Roman" w:cs="Times New Roman"/>
            <w:lang w:val="es-ES"/>
          </w:rPr>
          <w:delText>Principio</w:delText>
        </w:r>
      </w:del>
      <w:ins w:id="1459" w:author="EUGENIA ARCE" w:date="2015-08-24T01:21:00Z">
        <w:r w:rsidR="00563450">
          <w:rPr>
            <w:rFonts w:ascii="Times New Roman" w:hAnsi="Times New Roman" w:cs="Times New Roman"/>
            <w:lang w:val="es-ES"/>
          </w:rPr>
          <w:t>Se trata de un p</w:t>
        </w:r>
        <w:r w:rsidR="00BA1313" w:rsidRPr="00784288">
          <w:rPr>
            <w:rFonts w:ascii="Times New Roman" w:hAnsi="Times New Roman" w:cs="Times New Roman"/>
            <w:lang w:val="es-ES"/>
          </w:rPr>
          <w:t>rincipio</w:t>
        </w:r>
      </w:ins>
      <w:r w:rsidR="00BA1313" w:rsidRPr="00784288">
        <w:rPr>
          <w:rFonts w:ascii="Times New Roman" w:hAnsi="Times New Roman" w:cs="Times New Roman"/>
          <w:lang w:val="es-ES"/>
        </w:rPr>
        <w:t xml:space="preserve"> que expresa la confianza que se crea y qu</w:t>
      </w:r>
      <w:r w:rsidR="00563450">
        <w:rPr>
          <w:rFonts w:ascii="Times New Roman" w:hAnsi="Times New Roman" w:cs="Times New Roman"/>
          <w:lang w:val="es-ES"/>
        </w:rPr>
        <w:t>e hace posible la vida social</w:t>
      </w:r>
      <w:del w:id="1460" w:author="EUGENIA ARCE" w:date="2015-08-24T01:21:00Z">
        <w:r w:rsidR="00BA1313" w:rsidRPr="00784288">
          <w:rPr>
            <w:rFonts w:ascii="Times New Roman" w:hAnsi="Times New Roman" w:cs="Times New Roman"/>
            <w:lang w:val="es-ES"/>
          </w:rPr>
          <w:delText>. Y</w:delText>
        </w:r>
      </w:del>
      <w:ins w:id="1461" w:author="EUGENIA ARCE" w:date="2015-08-24T01:21:00Z">
        <w:r w:rsidR="00563450">
          <w:rPr>
            <w:rFonts w:ascii="Times New Roman" w:hAnsi="Times New Roman" w:cs="Times New Roman"/>
            <w:lang w:val="es-ES"/>
          </w:rPr>
          <w:t>, y</w:t>
        </w:r>
      </w:ins>
      <w:r w:rsidR="00BA1313" w:rsidRPr="00784288">
        <w:rPr>
          <w:rFonts w:ascii="Times New Roman" w:hAnsi="Times New Roman" w:cs="Times New Roman"/>
          <w:lang w:val="es-ES"/>
        </w:rPr>
        <w:t xml:space="preserve"> que se complementa con el reconocimiento de la diversidad étnica y cultural de la Nación colombiana, las riquezas culturales y naturales de la Nación, el carácter oficial de las lenguas y dialectos de los grupos étnicos en sus territorios, la ampliación de los mecanismos para participar en la conformación, ejercicio y control del poder político y de los derechos constitucionales con sus respectivos mecanismos judiciales para su efectividad.</w:t>
      </w:r>
    </w:p>
    <w:p w14:paraId="1A3D3A85" w14:textId="5536E708" w:rsidR="00922D7B" w:rsidRPr="00784288" w:rsidRDefault="00922D7B" w:rsidP="005F0D99">
      <w:pPr>
        <w:spacing w:line="276" w:lineRule="auto"/>
        <w:jc w:val="both"/>
        <w:rPr>
          <w:rFonts w:ascii="Times New Roman" w:hAnsi="Times New Roman" w:cs="Times New Roman"/>
          <w:lang w:val="es-ES"/>
        </w:rPr>
      </w:pPr>
    </w:p>
    <w:sectPr w:rsidR="00922D7B" w:rsidRPr="00784288" w:rsidSect="00FC30C2">
      <w:headerReference w:type="even" r:id="rId18"/>
      <w:headerReference w:type="default" r:id="rId19"/>
      <w:footerReference w:type="even" r:id="rId20"/>
      <w:footerReference w:type="default" r:id="rId21"/>
      <w:headerReference w:type="first" r:id="rId22"/>
      <w:footerReference w:type="first" r:id="rId23"/>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32EA49" w14:textId="77777777" w:rsidR="00C8155C" w:rsidRDefault="00C8155C">
      <w:pPr>
        <w:spacing w:after="0"/>
      </w:pPr>
      <w:r>
        <w:separator/>
      </w:r>
    </w:p>
  </w:endnote>
  <w:endnote w:type="continuationSeparator" w:id="0">
    <w:p w14:paraId="57FE7F0E" w14:textId="77777777" w:rsidR="00C8155C" w:rsidRDefault="00C8155C">
      <w:pPr>
        <w:spacing w:after="0"/>
      </w:pPr>
      <w:r>
        <w:continuationSeparator/>
      </w:r>
    </w:p>
  </w:endnote>
  <w:endnote w:type="continuationNotice" w:id="1">
    <w:p w14:paraId="642A4ABE" w14:textId="77777777" w:rsidR="00C8155C" w:rsidRDefault="00C8155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03A7DE" w14:textId="77777777" w:rsidR="003A250D" w:rsidRDefault="003A250D">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78D59B" w14:textId="77777777" w:rsidR="008969BD" w:rsidRDefault="008969BD">
    <w:pPr>
      <w:pStyle w:val="Piedep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5FB02F" w14:textId="77777777" w:rsidR="003A250D" w:rsidRDefault="003A250D">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F49972" w14:textId="77777777" w:rsidR="00C8155C" w:rsidRDefault="00C8155C">
      <w:pPr>
        <w:spacing w:after="0"/>
      </w:pPr>
      <w:r>
        <w:separator/>
      </w:r>
    </w:p>
  </w:footnote>
  <w:footnote w:type="continuationSeparator" w:id="0">
    <w:p w14:paraId="137D2E48" w14:textId="77777777" w:rsidR="00C8155C" w:rsidRDefault="00C8155C">
      <w:pPr>
        <w:spacing w:after="0"/>
      </w:pPr>
      <w:r>
        <w:continuationSeparator/>
      </w:r>
    </w:p>
  </w:footnote>
  <w:footnote w:type="continuationNotice" w:id="1">
    <w:p w14:paraId="7A29F7A2" w14:textId="77777777" w:rsidR="00C8155C" w:rsidRDefault="00C8155C">
      <w:pPr>
        <w:spacing w:after="0"/>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5DD44" w14:textId="77777777" w:rsidR="00495F61" w:rsidRDefault="00495F61"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495F61" w:rsidRDefault="00495F61" w:rsidP="0004489C">
    <w:pPr>
      <w:pStyle w:val="Encabezado"/>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65B7C" w14:textId="77777777" w:rsidR="00495F61" w:rsidRDefault="00495F61"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3A250D">
      <w:rPr>
        <w:rStyle w:val="Nmerodepgina"/>
        <w:noProof/>
      </w:rPr>
      <w:t>1</w:t>
    </w:r>
    <w:r>
      <w:rPr>
        <w:rStyle w:val="Nmerodepgina"/>
      </w:rPr>
      <w:fldChar w:fldCharType="end"/>
    </w:r>
  </w:p>
  <w:p w14:paraId="5F223E2B" w14:textId="2207A680" w:rsidR="00495F61" w:rsidRPr="00F16D37" w:rsidRDefault="00495F61" w:rsidP="0004489C">
    <w:pPr>
      <w:pStyle w:val="Encabezado"/>
      <w:ind w:right="360"/>
      <w:rPr>
        <w:sz w:val="20"/>
        <w:szCs w:val="20"/>
      </w:rPr>
    </w:pPr>
    <w:r w:rsidRPr="008B4C96">
      <w:rPr>
        <w:rFonts w:ascii="Times" w:hAnsi="Times"/>
        <w:sz w:val="20"/>
        <w:szCs w:val="20"/>
        <w:highlight w:val="yellow"/>
        <w:lang w:val="en-US"/>
      </w:rPr>
      <w:t xml:space="preserve">[GUION </w:t>
    </w:r>
    <w:r w:rsidR="003A250D">
      <w:rPr>
        <w:rFonts w:ascii="Times" w:hAnsi="Times"/>
        <w:sz w:val="20"/>
        <w:szCs w:val="20"/>
        <w:highlight w:val="yellow"/>
        <w:lang w:val="en-US"/>
      </w:rPr>
      <w:t>CS_</w:t>
    </w:r>
    <w:r>
      <w:rPr>
        <w:rFonts w:ascii="Times" w:hAnsi="Times"/>
        <w:sz w:val="20"/>
        <w:szCs w:val="20"/>
        <w:highlight w:val="yellow"/>
        <w:lang w:val="en-US"/>
      </w:rPr>
      <w:t>07_09</w:t>
    </w:r>
    <w:r w:rsidRPr="008B4C96">
      <w:rPr>
        <w:rFonts w:ascii="Times" w:hAnsi="Times"/>
        <w:sz w:val="20"/>
        <w:szCs w:val="20"/>
        <w:highlight w:val="yellow"/>
        <w:lang w:val="en-US"/>
      </w:rPr>
      <w:t>_CO]</w:t>
    </w:r>
    <w:r w:rsidR="003A250D">
      <w:rPr>
        <w:rFonts w:ascii="Times" w:hAnsi="Times"/>
        <w:sz w:val="20"/>
        <w:szCs w:val="20"/>
        <w:lang w:val="en-US"/>
      </w:rPr>
      <w:t xml:space="preserve"> Guio</w:t>
    </w:r>
    <w:bookmarkStart w:id="1462" w:name="_GoBack"/>
    <w:bookmarkEnd w:id="1462"/>
    <w:r w:rsidRPr="008B4C96">
      <w:rPr>
        <w:rFonts w:ascii="Times" w:hAnsi="Times"/>
        <w:sz w:val="20"/>
        <w:szCs w:val="20"/>
        <w:lang w:val="en-US"/>
      </w:rPr>
      <w:t xml:space="preserve">n 0. </w:t>
    </w:r>
    <w:r>
      <w:rPr>
        <w:b/>
        <w:sz w:val="22"/>
        <w:szCs w:val="22"/>
      </w:rPr>
      <w:t>El Estado</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723E1C" w14:textId="77777777" w:rsidR="003A250D" w:rsidRDefault="003A250D">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25964"/>
    <w:multiLevelType w:val="hybridMultilevel"/>
    <w:tmpl w:val="48541A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AA6A4A"/>
    <w:multiLevelType w:val="hybridMultilevel"/>
    <w:tmpl w:val="AC48EA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81E2A8E"/>
    <w:multiLevelType w:val="hybridMultilevel"/>
    <w:tmpl w:val="7D9E79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1B3570B5"/>
    <w:multiLevelType w:val="hybridMultilevel"/>
    <w:tmpl w:val="594662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2235AEA"/>
    <w:multiLevelType w:val="hybridMultilevel"/>
    <w:tmpl w:val="20D4EB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24F75DAD"/>
    <w:multiLevelType w:val="hybridMultilevel"/>
    <w:tmpl w:val="118C6C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5">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9F657CB"/>
    <w:multiLevelType w:val="hybridMultilevel"/>
    <w:tmpl w:val="E55A56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563A32DB"/>
    <w:multiLevelType w:val="hybridMultilevel"/>
    <w:tmpl w:val="8BDA9E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7">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8067820"/>
    <w:multiLevelType w:val="hybridMultilevel"/>
    <w:tmpl w:val="4A5279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nsid w:val="68C16EF7"/>
    <w:multiLevelType w:val="hybridMultilevel"/>
    <w:tmpl w:val="05B8DD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nsid w:val="6A311CEB"/>
    <w:multiLevelType w:val="hybridMultilevel"/>
    <w:tmpl w:val="54EAEF5E"/>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2">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3">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5">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8"/>
  </w:num>
  <w:num w:numId="2">
    <w:abstractNumId w:val="21"/>
  </w:num>
  <w:num w:numId="3">
    <w:abstractNumId w:val="6"/>
  </w:num>
  <w:num w:numId="4">
    <w:abstractNumId w:val="5"/>
  </w:num>
  <w:num w:numId="5">
    <w:abstractNumId w:val="29"/>
  </w:num>
  <w:num w:numId="6">
    <w:abstractNumId w:val="14"/>
  </w:num>
  <w:num w:numId="7">
    <w:abstractNumId w:val="9"/>
  </w:num>
  <w:num w:numId="8">
    <w:abstractNumId w:val="20"/>
  </w:num>
  <w:num w:numId="9">
    <w:abstractNumId w:val="33"/>
  </w:num>
  <w:num w:numId="10">
    <w:abstractNumId w:val="7"/>
  </w:num>
  <w:num w:numId="11">
    <w:abstractNumId w:val="25"/>
  </w:num>
  <w:num w:numId="12">
    <w:abstractNumId w:val="43"/>
  </w:num>
  <w:num w:numId="13">
    <w:abstractNumId w:val="24"/>
  </w:num>
  <w:num w:numId="14">
    <w:abstractNumId w:val="26"/>
  </w:num>
  <w:num w:numId="15">
    <w:abstractNumId w:val="41"/>
  </w:num>
  <w:num w:numId="16">
    <w:abstractNumId w:val="36"/>
  </w:num>
  <w:num w:numId="17">
    <w:abstractNumId w:val="44"/>
  </w:num>
  <w:num w:numId="18">
    <w:abstractNumId w:val="30"/>
  </w:num>
  <w:num w:numId="19">
    <w:abstractNumId w:val="22"/>
  </w:num>
  <w:num w:numId="20">
    <w:abstractNumId w:val="11"/>
  </w:num>
  <w:num w:numId="21">
    <w:abstractNumId w:val="45"/>
  </w:num>
  <w:num w:numId="22">
    <w:abstractNumId w:val="12"/>
  </w:num>
  <w:num w:numId="23">
    <w:abstractNumId w:val="4"/>
  </w:num>
  <w:num w:numId="24">
    <w:abstractNumId w:val="32"/>
  </w:num>
  <w:num w:numId="25">
    <w:abstractNumId w:val="31"/>
  </w:num>
  <w:num w:numId="26">
    <w:abstractNumId w:val="35"/>
  </w:num>
  <w:num w:numId="27">
    <w:abstractNumId w:val="15"/>
  </w:num>
  <w:num w:numId="28">
    <w:abstractNumId w:val="10"/>
  </w:num>
  <w:num w:numId="29">
    <w:abstractNumId w:val="23"/>
  </w:num>
  <w:num w:numId="30">
    <w:abstractNumId w:val="1"/>
  </w:num>
  <w:num w:numId="31">
    <w:abstractNumId w:val="37"/>
  </w:num>
  <w:num w:numId="32">
    <w:abstractNumId w:val="8"/>
  </w:num>
  <w:num w:numId="33">
    <w:abstractNumId w:val="42"/>
  </w:num>
  <w:num w:numId="34">
    <w:abstractNumId w:val="18"/>
  </w:num>
  <w:num w:numId="35">
    <w:abstractNumId w:val="16"/>
  </w:num>
  <w:num w:numId="36">
    <w:abstractNumId w:val="2"/>
  </w:num>
  <w:num w:numId="37">
    <w:abstractNumId w:val="39"/>
  </w:num>
  <w:num w:numId="38">
    <w:abstractNumId w:val="34"/>
  </w:num>
  <w:num w:numId="39">
    <w:abstractNumId w:val="17"/>
  </w:num>
  <w:num w:numId="40">
    <w:abstractNumId w:val="3"/>
  </w:num>
  <w:num w:numId="41">
    <w:abstractNumId w:val="13"/>
  </w:num>
  <w:num w:numId="42">
    <w:abstractNumId w:val="0"/>
  </w:num>
  <w:num w:numId="43">
    <w:abstractNumId w:val="38"/>
  </w:num>
  <w:num w:numId="44">
    <w:abstractNumId w:val="19"/>
  </w:num>
  <w:num w:numId="45">
    <w:abstractNumId w:val="27"/>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9"/>
  <w:embedSystemFont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B"/>
    <w:rsid w:val="000024C6"/>
    <w:rsid w:val="00003A91"/>
    <w:rsid w:val="000040E5"/>
    <w:rsid w:val="000045EE"/>
    <w:rsid w:val="000063E9"/>
    <w:rsid w:val="000064E2"/>
    <w:rsid w:val="00012056"/>
    <w:rsid w:val="00016723"/>
    <w:rsid w:val="000170D6"/>
    <w:rsid w:val="000177F1"/>
    <w:rsid w:val="00017D52"/>
    <w:rsid w:val="00020DA9"/>
    <w:rsid w:val="000277F7"/>
    <w:rsid w:val="000278CC"/>
    <w:rsid w:val="00030E2D"/>
    <w:rsid w:val="00033394"/>
    <w:rsid w:val="00033A3A"/>
    <w:rsid w:val="0003581C"/>
    <w:rsid w:val="00035DDC"/>
    <w:rsid w:val="00036F85"/>
    <w:rsid w:val="00037FDF"/>
    <w:rsid w:val="00040B51"/>
    <w:rsid w:val="0004273E"/>
    <w:rsid w:val="00042A94"/>
    <w:rsid w:val="0004489C"/>
    <w:rsid w:val="000468AD"/>
    <w:rsid w:val="00046EB5"/>
    <w:rsid w:val="00046F41"/>
    <w:rsid w:val="00047627"/>
    <w:rsid w:val="00053744"/>
    <w:rsid w:val="00054A93"/>
    <w:rsid w:val="0005679F"/>
    <w:rsid w:val="00056BFD"/>
    <w:rsid w:val="00056FCF"/>
    <w:rsid w:val="000573A2"/>
    <w:rsid w:val="00057679"/>
    <w:rsid w:val="0006016B"/>
    <w:rsid w:val="00060B0E"/>
    <w:rsid w:val="000629EA"/>
    <w:rsid w:val="00064F7F"/>
    <w:rsid w:val="00065070"/>
    <w:rsid w:val="000716B5"/>
    <w:rsid w:val="0007415B"/>
    <w:rsid w:val="000763A6"/>
    <w:rsid w:val="00076E98"/>
    <w:rsid w:val="0007752C"/>
    <w:rsid w:val="00081745"/>
    <w:rsid w:val="00081E63"/>
    <w:rsid w:val="0008475A"/>
    <w:rsid w:val="00085D52"/>
    <w:rsid w:val="00086775"/>
    <w:rsid w:val="0008711D"/>
    <w:rsid w:val="000871E0"/>
    <w:rsid w:val="000874F7"/>
    <w:rsid w:val="000924E5"/>
    <w:rsid w:val="0009314C"/>
    <w:rsid w:val="0009379A"/>
    <w:rsid w:val="00095896"/>
    <w:rsid w:val="00096510"/>
    <w:rsid w:val="00097ACE"/>
    <w:rsid w:val="00097F50"/>
    <w:rsid w:val="000A070F"/>
    <w:rsid w:val="000A089B"/>
    <w:rsid w:val="000A3959"/>
    <w:rsid w:val="000A3DA9"/>
    <w:rsid w:val="000A3DE8"/>
    <w:rsid w:val="000A4D90"/>
    <w:rsid w:val="000A51D2"/>
    <w:rsid w:val="000A7E1A"/>
    <w:rsid w:val="000B2DD2"/>
    <w:rsid w:val="000B5A8D"/>
    <w:rsid w:val="000C0B3F"/>
    <w:rsid w:val="000C132E"/>
    <w:rsid w:val="000C3197"/>
    <w:rsid w:val="000C4672"/>
    <w:rsid w:val="000C4BAB"/>
    <w:rsid w:val="000C602F"/>
    <w:rsid w:val="000D0E70"/>
    <w:rsid w:val="000D22B7"/>
    <w:rsid w:val="000D3304"/>
    <w:rsid w:val="000D3AAA"/>
    <w:rsid w:val="000D63C3"/>
    <w:rsid w:val="000D76CE"/>
    <w:rsid w:val="000E1629"/>
    <w:rsid w:val="000E1E66"/>
    <w:rsid w:val="000E50F5"/>
    <w:rsid w:val="000E56BF"/>
    <w:rsid w:val="000E7362"/>
    <w:rsid w:val="000F0C7A"/>
    <w:rsid w:val="000F3118"/>
    <w:rsid w:val="000F7B46"/>
    <w:rsid w:val="00100CF6"/>
    <w:rsid w:val="001018BE"/>
    <w:rsid w:val="00101D89"/>
    <w:rsid w:val="00102724"/>
    <w:rsid w:val="001043BA"/>
    <w:rsid w:val="0010588A"/>
    <w:rsid w:val="00105A84"/>
    <w:rsid w:val="00111A8D"/>
    <w:rsid w:val="0011245D"/>
    <w:rsid w:val="00112EDC"/>
    <w:rsid w:val="00121317"/>
    <w:rsid w:val="001239A8"/>
    <w:rsid w:val="001246F9"/>
    <w:rsid w:val="001300C4"/>
    <w:rsid w:val="00130DFA"/>
    <w:rsid w:val="001316BE"/>
    <w:rsid w:val="0013385F"/>
    <w:rsid w:val="00134A9E"/>
    <w:rsid w:val="001354F3"/>
    <w:rsid w:val="00135E31"/>
    <w:rsid w:val="00140B08"/>
    <w:rsid w:val="00140D65"/>
    <w:rsid w:val="00141AE7"/>
    <w:rsid w:val="001435BE"/>
    <w:rsid w:val="00147210"/>
    <w:rsid w:val="00147D40"/>
    <w:rsid w:val="00150A19"/>
    <w:rsid w:val="00152DB8"/>
    <w:rsid w:val="00155DDA"/>
    <w:rsid w:val="001561C2"/>
    <w:rsid w:val="00161D0A"/>
    <w:rsid w:val="0016236B"/>
    <w:rsid w:val="00163E0E"/>
    <w:rsid w:val="00164C58"/>
    <w:rsid w:val="0016703F"/>
    <w:rsid w:val="001738BE"/>
    <w:rsid w:val="00175AA8"/>
    <w:rsid w:val="00177A1F"/>
    <w:rsid w:val="00183EBC"/>
    <w:rsid w:val="0018426E"/>
    <w:rsid w:val="00185728"/>
    <w:rsid w:val="0018784F"/>
    <w:rsid w:val="00190359"/>
    <w:rsid w:val="001922E6"/>
    <w:rsid w:val="00192B53"/>
    <w:rsid w:val="00193B1C"/>
    <w:rsid w:val="0019469F"/>
    <w:rsid w:val="00195ABC"/>
    <w:rsid w:val="00195E20"/>
    <w:rsid w:val="00195E54"/>
    <w:rsid w:val="001A2B3A"/>
    <w:rsid w:val="001A42BD"/>
    <w:rsid w:val="001A4664"/>
    <w:rsid w:val="001A5E30"/>
    <w:rsid w:val="001B1F44"/>
    <w:rsid w:val="001B2874"/>
    <w:rsid w:val="001B37F8"/>
    <w:rsid w:val="001B3DAF"/>
    <w:rsid w:val="001B4371"/>
    <w:rsid w:val="001C161B"/>
    <w:rsid w:val="001C5475"/>
    <w:rsid w:val="001C6229"/>
    <w:rsid w:val="001D42D1"/>
    <w:rsid w:val="001D49CD"/>
    <w:rsid w:val="001D54D1"/>
    <w:rsid w:val="001D6E31"/>
    <w:rsid w:val="001E2B45"/>
    <w:rsid w:val="001F16AE"/>
    <w:rsid w:val="001F1D8F"/>
    <w:rsid w:val="001F26C5"/>
    <w:rsid w:val="001F2873"/>
    <w:rsid w:val="001F391D"/>
    <w:rsid w:val="001F4ADB"/>
    <w:rsid w:val="002022A7"/>
    <w:rsid w:val="0020303A"/>
    <w:rsid w:val="002037B6"/>
    <w:rsid w:val="0020599A"/>
    <w:rsid w:val="00205C7C"/>
    <w:rsid w:val="0021072A"/>
    <w:rsid w:val="00212435"/>
    <w:rsid w:val="00212459"/>
    <w:rsid w:val="00214515"/>
    <w:rsid w:val="00214875"/>
    <w:rsid w:val="00217B49"/>
    <w:rsid w:val="002209FB"/>
    <w:rsid w:val="00227D93"/>
    <w:rsid w:val="0023016E"/>
    <w:rsid w:val="00230B4F"/>
    <w:rsid w:val="00230EAE"/>
    <w:rsid w:val="00232291"/>
    <w:rsid w:val="00235843"/>
    <w:rsid w:val="0023765B"/>
    <w:rsid w:val="002406F9"/>
    <w:rsid w:val="00243875"/>
    <w:rsid w:val="00244336"/>
    <w:rsid w:val="0024599F"/>
    <w:rsid w:val="0024750F"/>
    <w:rsid w:val="002476EB"/>
    <w:rsid w:val="002514C9"/>
    <w:rsid w:val="00252A72"/>
    <w:rsid w:val="00255C6B"/>
    <w:rsid w:val="00257DDB"/>
    <w:rsid w:val="0026070C"/>
    <w:rsid w:val="002632B2"/>
    <w:rsid w:val="00264B58"/>
    <w:rsid w:val="00266713"/>
    <w:rsid w:val="00271FAF"/>
    <w:rsid w:val="00272066"/>
    <w:rsid w:val="00273007"/>
    <w:rsid w:val="002753BA"/>
    <w:rsid w:val="00276C9D"/>
    <w:rsid w:val="00277BE7"/>
    <w:rsid w:val="0028340D"/>
    <w:rsid w:val="00285274"/>
    <w:rsid w:val="00285778"/>
    <w:rsid w:val="00285811"/>
    <w:rsid w:val="002973CB"/>
    <w:rsid w:val="002A07B3"/>
    <w:rsid w:val="002A1E54"/>
    <w:rsid w:val="002A239D"/>
    <w:rsid w:val="002A239E"/>
    <w:rsid w:val="002A32E1"/>
    <w:rsid w:val="002A6B17"/>
    <w:rsid w:val="002A768B"/>
    <w:rsid w:val="002B0F59"/>
    <w:rsid w:val="002B253B"/>
    <w:rsid w:val="002B5836"/>
    <w:rsid w:val="002C194D"/>
    <w:rsid w:val="002C2770"/>
    <w:rsid w:val="002C4A5C"/>
    <w:rsid w:val="002C5ADE"/>
    <w:rsid w:val="002C7496"/>
    <w:rsid w:val="002C7D17"/>
    <w:rsid w:val="002D1656"/>
    <w:rsid w:val="002D2B46"/>
    <w:rsid w:val="002D2FE7"/>
    <w:rsid w:val="002E0A3A"/>
    <w:rsid w:val="002E0E90"/>
    <w:rsid w:val="002E34D4"/>
    <w:rsid w:val="002E7393"/>
    <w:rsid w:val="002F3FB5"/>
    <w:rsid w:val="002F7F1E"/>
    <w:rsid w:val="003030CE"/>
    <w:rsid w:val="00303FB2"/>
    <w:rsid w:val="00304F3E"/>
    <w:rsid w:val="00305F48"/>
    <w:rsid w:val="00306A18"/>
    <w:rsid w:val="0030709A"/>
    <w:rsid w:val="00312A3B"/>
    <w:rsid w:val="00312F78"/>
    <w:rsid w:val="003139FA"/>
    <w:rsid w:val="00314172"/>
    <w:rsid w:val="003150E5"/>
    <w:rsid w:val="00317F68"/>
    <w:rsid w:val="00320680"/>
    <w:rsid w:val="0032206E"/>
    <w:rsid w:val="0032234E"/>
    <w:rsid w:val="00322D61"/>
    <w:rsid w:val="00323B2C"/>
    <w:rsid w:val="00324E6A"/>
    <w:rsid w:val="00325653"/>
    <w:rsid w:val="00326D3E"/>
    <w:rsid w:val="00326FC9"/>
    <w:rsid w:val="00327549"/>
    <w:rsid w:val="00327B68"/>
    <w:rsid w:val="0033015E"/>
    <w:rsid w:val="00331E66"/>
    <w:rsid w:val="00332709"/>
    <w:rsid w:val="003337EB"/>
    <w:rsid w:val="00333D4F"/>
    <w:rsid w:val="00333EE2"/>
    <w:rsid w:val="0033743D"/>
    <w:rsid w:val="00337444"/>
    <w:rsid w:val="00340782"/>
    <w:rsid w:val="0034293F"/>
    <w:rsid w:val="003436A8"/>
    <w:rsid w:val="00346730"/>
    <w:rsid w:val="00347250"/>
    <w:rsid w:val="00347BA5"/>
    <w:rsid w:val="00350AB9"/>
    <w:rsid w:val="003521B0"/>
    <w:rsid w:val="003524CB"/>
    <w:rsid w:val="003534B8"/>
    <w:rsid w:val="00353C8E"/>
    <w:rsid w:val="003556F1"/>
    <w:rsid w:val="00356434"/>
    <w:rsid w:val="00360280"/>
    <w:rsid w:val="00362BCE"/>
    <w:rsid w:val="0036393A"/>
    <w:rsid w:val="00365A47"/>
    <w:rsid w:val="00366071"/>
    <w:rsid w:val="0036644C"/>
    <w:rsid w:val="00376179"/>
    <w:rsid w:val="00376B66"/>
    <w:rsid w:val="003812EB"/>
    <w:rsid w:val="0038315B"/>
    <w:rsid w:val="0038456F"/>
    <w:rsid w:val="00385C30"/>
    <w:rsid w:val="00385E3E"/>
    <w:rsid w:val="00391FD2"/>
    <w:rsid w:val="003926E6"/>
    <w:rsid w:val="00394AE7"/>
    <w:rsid w:val="00395F9D"/>
    <w:rsid w:val="00396E33"/>
    <w:rsid w:val="003A0493"/>
    <w:rsid w:val="003A250D"/>
    <w:rsid w:val="003A2A39"/>
    <w:rsid w:val="003A3208"/>
    <w:rsid w:val="003A5FBA"/>
    <w:rsid w:val="003A63E0"/>
    <w:rsid w:val="003A784A"/>
    <w:rsid w:val="003B0407"/>
    <w:rsid w:val="003B2140"/>
    <w:rsid w:val="003B326E"/>
    <w:rsid w:val="003B676E"/>
    <w:rsid w:val="003B6E27"/>
    <w:rsid w:val="003B7E6A"/>
    <w:rsid w:val="003C0290"/>
    <w:rsid w:val="003C20B8"/>
    <w:rsid w:val="003C2B9F"/>
    <w:rsid w:val="003C2D6D"/>
    <w:rsid w:val="003C306F"/>
    <w:rsid w:val="003C50CE"/>
    <w:rsid w:val="003C6ADD"/>
    <w:rsid w:val="003C6C1F"/>
    <w:rsid w:val="003D099A"/>
    <w:rsid w:val="003D0B91"/>
    <w:rsid w:val="003D362C"/>
    <w:rsid w:val="003E024E"/>
    <w:rsid w:val="003E036B"/>
    <w:rsid w:val="003E1651"/>
    <w:rsid w:val="003E1BE1"/>
    <w:rsid w:val="003E39CA"/>
    <w:rsid w:val="003F1B3A"/>
    <w:rsid w:val="003F2984"/>
    <w:rsid w:val="003F2F74"/>
    <w:rsid w:val="003F3EE5"/>
    <w:rsid w:val="003F42C3"/>
    <w:rsid w:val="003F6E14"/>
    <w:rsid w:val="003F7179"/>
    <w:rsid w:val="00404CF7"/>
    <w:rsid w:val="00407C56"/>
    <w:rsid w:val="00416B09"/>
    <w:rsid w:val="0042512A"/>
    <w:rsid w:val="00425943"/>
    <w:rsid w:val="004274ED"/>
    <w:rsid w:val="004274FA"/>
    <w:rsid w:val="0043621C"/>
    <w:rsid w:val="00436E0A"/>
    <w:rsid w:val="00440AF7"/>
    <w:rsid w:val="00442DF0"/>
    <w:rsid w:val="0044314A"/>
    <w:rsid w:val="00443455"/>
    <w:rsid w:val="004434F2"/>
    <w:rsid w:val="004468B4"/>
    <w:rsid w:val="00446FBC"/>
    <w:rsid w:val="004506D7"/>
    <w:rsid w:val="00453D0F"/>
    <w:rsid w:val="00453DA5"/>
    <w:rsid w:val="00455E58"/>
    <w:rsid w:val="0046165F"/>
    <w:rsid w:val="0046182F"/>
    <w:rsid w:val="00461BC5"/>
    <w:rsid w:val="0046708B"/>
    <w:rsid w:val="004725E5"/>
    <w:rsid w:val="004756AC"/>
    <w:rsid w:val="0047645C"/>
    <w:rsid w:val="004802CB"/>
    <w:rsid w:val="0048119B"/>
    <w:rsid w:val="0048252A"/>
    <w:rsid w:val="00482535"/>
    <w:rsid w:val="00482872"/>
    <w:rsid w:val="00484A58"/>
    <w:rsid w:val="0048783D"/>
    <w:rsid w:val="004905D5"/>
    <w:rsid w:val="00490E14"/>
    <w:rsid w:val="00491E50"/>
    <w:rsid w:val="00493A29"/>
    <w:rsid w:val="00493E39"/>
    <w:rsid w:val="00493EBC"/>
    <w:rsid w:val="00494824"/>
    <w:rsid w:val="00495F61"/>
    <w:rsid w:val="004961B2"/>
    <w:rsid w:val="004A3952"/>
    <w:rsid w:val="004A4334"/>
    <w:rsid w:val="004A6044"/>
    <w:rsid w:val="004A6E6E"/>
    <w:rsid w:val="004A756B"/>
    <w:rsid w:val="004B21D1"/>
    <w:rsid w:val="004B3939"/>
    <w:rsid w:val="004B3FA2"/>
    <w:rsid w:val="004B47F2"/>
    <w:rsid w:val="004B6B94"/>
    <w:rsid w:val="004B7F8D"/>
    <w:rsid w:val="004C0483"/>
    <w:rsid w:val="004C2881"/>
    <w:rsid w:val="004C46B1"/>
    <w:rsid w:val="004C4869"/>
    <w:rsid w:val="004C73F9"/>
    <w:rsid w:val="004C7D0C"/>
    <w:rsid w:val="004D3002"/>
    <w:rsid w:val="004D65E8"/>
    <w:rsid w:val="004D7C1C"/>
    <w:rsid w:val="004E0C36"/>
    <w:rsid w:val="004E0C44"/>
    <w:rsid w:val="004E4E54"/>
    <w:rsid w:val="004E50F2"/>
    <w:rsid w:val="004E54DA"/>
    <w:rsid w:val="004E592C"/>
    <w:rsid w:val="004E5E51"/>
    <w:rsid w:val="004E6308"/>
    <w:rsid w:val="004E742B"/>
    <w:rsid w:val="004F341B"/>
    <w:rsid w:val="004F3BA4"/>
    <w:rsid w:val="004F6AE1"/>
    <w:rsid w:val="004F6AE7"/>
    <w:rsid w:val="00503061"/>
    <w:rsid w:val="00503AB4"/>
    <w:rsid w:val="00504C33"/>
    <w:rsid w:val="00506625"/>
    <w:rsid w:val="00506975"/>
    <w:rsid w:val="00507114"/>
    <w:rsid w:val="005113BC"/>
    <w:rsid w:val="00512FAD"/>
    <w:rsid w:val="005132E7"/>
    <w:rsid w:val="00513D1A"/>
    <w:rsid w:val="005141D9"/>
    <w:rsid w:val="00515332"/>
    <w:rsid w:val="005158CD"/>
    <w:rsid w:val="00516655"/>
    <w:rsid w:val="005167CF"/>
    <w:rsid w:val="00517426"/>
    <w:rsid w:val="00521FFB"/>
    <w:rsid w:val="00522E49"/>
    <w:rsid w:val="00523EF5"/>
    <w:rsid w:val="00524616"/>
    <w:rsid w:val="00525BD4"/>
    <w:rsid w:val="00526251"/>
    <w:rsid w:val="005273B3"/>
    <w:rsid w:val="005307DC"/>
    <w:rsid w:val="005319D0"/>
    <w:rsid w:val="00531CF8"/>
    <w:rsid w:val="0053396A"/>
    <w:rsid w:val="005407D1"/>
    <w:rsid w:val="00540DF9"/>
    <w:rsid w:val="00541888"/>
    <w:rsid w:val="00541D80"/>
    <w:rsid w:val="00542BF6"/>
    <w:rsid w:val="00545BE9"/>
    <w:rsid w:val="00550059"/>
    <w:rsid w:val="00550CBB"/>
    <w:rsid w:val="005556BA"/>
    <w:rsid w:val="0055598D"/>
    <w:rsid w:val="00555F65"/>
    <w:rsid w:val="00556554"/>
    <w:rsid w:val="00557707"/>
    <w:rsid w:val="00557DB9"/>
    <w:rsid w:val="00561243"/>
    <w:rsid w:val="00561431"/>
    <w:rsid w:val="00563450"/>
    <w:rsid w:val="0056372C"/>
    <w:rsid w:val="00564275"/>
    <w:rsid w:val="0056759D"/>
    <w:rsid w:val="005700AC"/>
    <w:rsid w:val="00571AE9"/>
    <w:rsid w:val="00572014"/>
    <w:rsid w:val="005726E4"/>
    <w:rsid w:val="00572B35"/>
    <w:rsid w:val="00573121"/>
    <w:rsid w:val="00574A97"/>
    <w:rsid w:val="00574AC8"/>
    <w:rsid w:val="00575E07"/>
    <w:rsid w:val="00576218"/>
    <w:rsid w:val="00577D57"/>
    <w:rsid w:val="005852AD"/>
    <w:rsid w:val="00587381"/>
    <w:rsid w:val="005919AA"/>
    <w:rsid w:val="005939BA"/>
    <w:rsid w:val="00593DFD"/>
    <w:rsid w:val="00597066"/>
    <w:rsid w:val="005A3B16"/>
    <w:rsid w:val="005A40CA"/>
    <w:rsid w:val="005A4C1A"/>
    <w:rsid w:val="005A6A99"/>
    <w:rsid w:val="005B35C1"/>
    <w:rsid w:val="005B61F4"/>
    <w:rsid w:val="005B62F2"/>
    <w:rsid w:val="005B648B"/>
    <w:rsid w:val="005B6E01"/>
    <w:rsid w:val="005C0797"/>
    <w:rsid w:val="005C2112"/>
    <w:rsid w:val="005C2681"/>
    <w:rsid w:val="005C40A1"/>
    <w:rsid w:val="005D1738"/>
    <w:rsid w:val="005D2FE9"/>
    <w:rsid w:val="005D3558"/>
    <w:rsid w:val="005D3C97"/>
    <w:rsid w:val="005D3FA9"/>
    <w:rsid w:val="005D4960"/>
    <w:rsid w:val="005D4BD0"/>
    <w:rsid w:val="005D783D"/>
    <w:rsid w:val="005E226E"/>
    <w:rsid w:val="005E227B"/>
    <w:rsid w:val="005E2E52"/>
    <w:rsid w:val="005E325B"/>
    <w:rsid w:val="005E40AA"/>
    <w:rsid w:val="005E7549"/>
    <w:rsid w:val="005E7C7A"/>
    <w:rsid w:val="005F0D99"/>
    <w:rsid w:val="005F118D"/>
    <w:rsid w:val="005F226C"/>
    <w:rsid w:val="005F2E4D"/>
    <w:rsid w:val="005F4DA4"/>
    <w:rsid w:val="005F6C97"/>
    <w:rsid w:val="00601256"/>
    <w:rsid w:val="00604376"/>
    <w:rsid w:val="00605A4C"/>
    <w:rsid w:val="00610EBA"/>
    <w:rsid w:val="006113B7"/>
    <w:rsid w:val="00612D36"/>
    <w:rsid w:val="006141AB"/>
    <w:rsid w:val="00616DBC"/>
    <w:rsid w:val="0061799C"/>
    <w:rsid w:val="00620174"/>
    <w:rsid w:val="00621979"/>
    <w:rsid w:val="00622ADD"/>
    <w:rsid w:val="0062323B"/>
    <w:rsid w:val="006242A7"/>
    <w:rsid w:val="0062484A"/>
    <w:rsid w:val="00626C9A"/>
    <w:rsid w:val="006313A4"/>
    <w:rsid w:val="0063266F"/>
    <w:rsid w:val="00633A48"/>
    <w:rsid w:val="006346A2"/>
    <w:rsid w:val="00637159"/>
    <w:rsid w:val="00642768"/>
    <w:rsid w:val="00642B93"/>
    <w:rsid w:val="0064436D"/>
    <w:rsid w:val="00645669"/>
    <w:rsid w:val="00646BA6"/>
    <w:rsid w:val="0065038E"/>
    <w:rsid w:val="006603DE"/>
    <w:rsid w:val="00665FBA"/>
    <w:rsid w:val="00670091"/>
    <w:rsid w:val="006734BD"/>
    <w:rsid w:val="006769B2"/>
    <w:rsid w:val="006770FD"/>
    <w:rsid w:val="0068378A"/>
    <w:rsid w:val="0068736B"/>
    <w:rsid w:val="00690A23"/>
    <w:rsid w:val="0069130B"/>
    <w:rsid w:val="00691472"/>
    <w:rsid w:val="006924A0"/>
    <w:rsid w:val="00692844"/>
    <w:rsid w:val="006959E5"/>
    <w:rsid w:val="00695B29"/>
    <w:rsid w:val="006A0494"/>
    <w:rsid w:val="006A0953"/>
    <w:rsid w:val="006A1381"/>
    <w:rsid w:val="006A2D60"/>
    <w:rsid w:val="006A3678"/>
    <w:rsid w:val="006A449D"/>
    <w:rsid w:val="006A493A"/>
    <w:rsid w:val="006A5363"/>
    <w:rsid w:val="006A5810"/>
    <w:rsid w:val="006B0124"/>
    <w:rsid w:val="006B0FA4"/>
    <w:rsid w:val="006B4CD5"/>
    <w:rsid w:val="006C075F"/>
    <w:rsid w:val="006C17DF"/>
    <w:rsid w:val="006C46A1"/>
    <w:rsid w:val="006C4A40"/>
    <w:rsid w:val="006C690F"/>
    <w:rsid w:val="006D24A3"/>
    <w:rsid w:val="006D3E7D"/>
    <w:rsid w:val="006D4074"/>
    <w:rsid w:val="006D49B1"/>
    <w:rsid w:val="006D68E7"/>
    <w:rsid w:val="006E04FF"/>
    <w:rsid w:val="006E3DFC"/>
    <w:rsid w:val="006E3FCB"/>
    <w:rsid w:val="006E73F7"/>
    <w:rsid w:val="006E7704"/>
    <w:rsid w:val="006F3F0A"/>
    <w:rsid w:val="006F7D3C"/>
    <w:rsid w:val="0070244F"/>
    <w:rsid w:val="00702D33"/>
    <w:rsid w:val="00704D28"/>
    <w:rsid w:val="0070683C"/>
    <w:rsid w:val="00706A0F"/>
    <w:rsid w:val="00706AB7"/>
    <w:rsid w:val="00706FEB"/>
    <w:rsid w:val="007070AC"/>
    <w:rsid w:val="007109CF"/>
    <w:rsid w:val="007114E8"/>
    <w:rsid w:val="007155EC"/>
    <w:rsid w:val="00721B23"/>
    <w:rsid w:val="00723DA1"/>
    <w:rsid w:val="00723E98"/>
    <w:rsid w:val="007241E5"/>
    <w:rsid w:val="00724705"/>
    <w:rsid w:val="00724CA8"/>
    <w:rsid w:val="00725D66"/>
    <w:rsid w:val="00726376"/>
    <w:rsid w:val="00726EDE"/>
    <w:rsid w:val="007311BE"/>
    <w:rsid w:val="00736490"/>
    <w:rsid w:val="007368C1"/>
    <w:rsid w:val="007415A9"/>
    <w:rsid w:val="00741C41"/>
    <w:rsid w:val="00742DFC"/>
    <w:rsid w:val="007454E3"/>
    <w:rsid w:val="00745C52"/>
    <w:rsid w:val="007466A1"/>
    <w:rsid w:val="00747361"/>
    <w:rsid w:val="007530AF"/>
    <w:rsid w:val="0075379D"/>
    <w:rsid w:val="00753E7B"/>
    <w:rsid w:val="007574BF"/>
    <w:rsid w:val="007650CD"/>
    <w:rsid w:val="0077084B"/>
    <w:rsid w:val="00772821"/>
    <w:rsid w:val="00772B97"/>
    <w:rsid w:val="00773DE0"/>
    <w:rsid w:val="00780218"/>
    <w:rsid w:val="007814A8"/>
    <w:rsid w:val="00782988"/>
    <w:rsid w:val="00782D81"/>
    <w:rsid w:val="00783621"/>
    <w:rsid w:val="007838F6"/>
    <w:rsid w:val="00783C10"/>
    <w:rsid w:val="00784288"/>
    <w:rsid w:val="00785E93"/>
    <w:rsid w:val="00785F84"/>
    <w:rsid w:val="007864B8"/>
    <w:rsid w:val="00787A56"/>
    <w:rsid w:val="00791AD7"/>
    <w:rsid w:val="00793B45"/>
    <w:rsid w:val="00794716"/>
    <w:rsid w:val="00794815"/>
    <w:rsid w:val="00797AF2"/>
    <w:rsid w:val="007A0EDA"/>
    <w:rsid w:val="007A45A9"/>
    <w:rsid w:val="007A6501"/>
    <w:rsid w:val="007A6FCA"/>
    <w:rsid w:val="007A7625"/>
    <w:rsid w:val="007B08A6"/>
    <w:rsid w:val="007B0BEE"/>
    <w:rsid w:val="007B2236"/>
    <w:rsid w:val="007B341F"/>
    <w:rsid w:val="007B46E3"/>
    <w:rsid w:val="007C192C"/>
    <w:rsid w:val="007C5226"/>
    <w:rsid w:val="007C6AA1"/>
    <w:rsid w:val="007D346C"/>
    <w:rsid w:val="007D6412"/>
    <w:rsid w:val="007E24B0"/>
    <w:rsid w:val="007E5F30"/>
    <w:rsid w:val="007E6B4B"/>
    <w:rsid w:val="007E771D"/>
    <w:rsid w:val="007E7BB9"/>
    <w:rsid w:val="007F0867"/>
    <w:rsid w:val="007F27B1"/>
    <w:rsid w:val="007F2B3E"/>
    <w:rsid w:val="007F4768"/>
    <w:rsid w:val="007F4CA9"/>
    <w:rsid w:val="007F51B3"/>
    <w:rsid w:val="007F6A35"/>
    <w:rsid w:val="00800B44"/>
    <w:rsid w:val="00800ED8"/>
    <w:rsid w:val="00804B8D"/>
    <w:rsid w:val="00805FFD"/>
    <w:rsid w:val="00806DFA"/>
    <w:rsid w:val="00810A81"/>
    <w:rsid w:val="008119A3"/>
    <w:rsid w:val="00812894"/>
    <w:rsid w:val="0081772D"/>
    <w:rsid w:val="00820E89"/>
    <w:rsid w:val="00821CEC"/>
    <w:rsid w:val="0082620B"/>
    <w:rsid w:val="00826289"/>
    <w:rsid w:val="0082771A"/>
    <w:rsid w:val="008278AE"/>
    <w:rsid w:val="00827F9B"/>
    <w:rsid w:val="00830978"/>
    <w:rsid w:val="00833317"/>
    <w:rsid w:val="00834AF9"/>
    <w:rsid w:val="008420C8"/>
    <w:rsid w:val="008421CC"/>
    <w:rsid w:val="00842252"/>
    <w:rsid w:val="0084479D"/>
    <w:rsid w:val="008459F3"/>
    <w:rsid w:val="00845E19"/>
    <w:rsid w:val="008476F6"/>
    <w:rsid w:val="00847EA7"/>
    <w:rsid w:val="00850A49"/>
    <w:rsid w:val="00854B41"/>
    <w:rsid w:val="008606E1"/>
    <w:rsid w:val="008639BE"/>
    <w:rsid w:val="008648CE"/>
    <w:rsid w:val="00864B03"/>
    <w:rsid w:val="00864FE2"/>
    <w:rsid w:val="0086569F"/>
    <w:rsid w:val="008671ED"/>
    <w:rsid w:val="00871D79"/>
    <w:rsid w:val="0087270D"/>
    <w:rsid w:val="00873749"/>
    <w:rsid w:val="00875612"/>
    <w:rsid w:val="008819B4"/>
    <w:rsid w:val="008825B3"/>
    <w:rsid w:val="0088291C"/>
    <w:rsid w:val="00885D5C"/>
    <w:rsid w:val="0089066C"/>
    <w:rsid w:val="00892006"/>
    <w:rsid w:val="0089249E"/>
    <w:rsid w:val="0089265D"/>
    <w:rsid w:val="00893017"/>
    <w:rsid w:val="008969BD"/>
    <w:rsid w:val="008969D0"/>
    <w:rsid w:val="008A00D9"/>
    <w:rsid w:val="008A0D4A"/>
    <w:rsid w:val="008A1BD7"/>
    <w:rsid w:val="008A4B1E"/>
    <w:rsid w:val="008A4D14"/>
    <w:rsid w:val="008A51E7"/>
    <w:rsid w:val="008B03F7"/>
    <w:rsid w:val="008B4C96"/>
    <w:rsid w:val="008B6F21"/>
    <w:rsid w:val="008B78B3"/>
    <w:rsid w:val="008C184A"/>
    <w:rsid w:val="008C1B5B"/>
    <w:rsid w:val="008C2F46"/>
    <w:rsid w:val="008C3C24"/>
    <w:rsid w:val="008C3F86"/>
    <w:rsid w:val="008C4647"/>
    <w:rsid w:val="008C6D7A"/>
    <w:rsid w:val="008D0377"/>
    <w:rsid w:val="008D33F3"/>
    <w:rsid w:val="008D3EFF"/>
    <w:rsid w:val="008D4A75"/>
    <w:rsid w:val="008D4E2E"/>
    <w:rsid w:val="008D5541"/>
    <w:rsid w:val="008D6275"/>
    <w:rsid w:val="008D6FD5"/>
    <w:rsid w:val="008E43FD"/>
    <w:rsid w:val="008E5756"/>
    <w:rsid w:val="008E5A55"/>
    <w:rsid w:val="008F04B5"/>
    <w:rsid w:val="008F3316"/>
    <w:rsid w:val="008F4B10"/>
    <w:rsid w:val="008F6CFC"/>
    <w:rsid w:val="009005AA"/>
    <w:rsid w:val="00900D55"/>
    <w:rsid w:val="009037BD"/>
    <w:rsid w:val="00904A13"/>
    <w:rsid w:val="00905F4B"/>
    <w:rsid w:val="00906CE6"/>
    <w:rsid w:val="009074D5"/>
    <w:rsid w:val="00907EC6"/>
    <w:rsid w:val="00912EB2"/>
    <w:rsid w:val="009153F5"/>
    <w:rsid w:val="00922D7B"/>
    <w:rsid w:val="00924850"/>
    <w:rsid w:val="00927CC1"/>
    <w:rsid w:val="009312D0"/>
    <w:rsid w:val="00931482"/>
    <w:rsid w:val="00932347"/>
    <w:rsid w:val="00933631"/>
    <w:rsid w:val="0093732D"/>
    <w:rsid w:val="00937DA9"/>
    <w:rsid w:val="00940DE9"/>
    <w:rsid w:val="00942AF2"/>
    <w:rsid w:val="00945604"/>
    <w:rsid w:val="009458E8"/>
    <w:rsid w:val="00952817"/>
    <w:rsid w:val="009528A5"/>
    <w:rsid w:val="00952A91"/>
    <w:rsid w:val="0095345F"/>
    <w:rsid w:val="0095355B"/>
    <w:rsid w:val="00955009"/>
    <w:rsid w:val="009604C5"/>
    <w:rsid w:val="00961C2B"/>
    <w:rsid w:val="00962F1E"/>
    <w:rsid w:val="00963B92"/>
    <w:rsid w:val="00963CC3"/>
    <w:rsid w:val="009655BE"/>
    <w:rsid w:val="009661D3"/>
    <w:rsid w:val="00971E52"/>
    <w:rsid w:val="00976A1A"/>
    <w:rsid w:val="009771D8"/>
    <w:rsid w:val="0098031F"/>
    <w:rsid w:val="009835BA"/>
    <w:rsid w:val="00984921"/>
    <w:rsid w:val="00984C03"/>
    <w:rsid w:val="009873E2"/>
    <w:rsid w:val="0099027B"/>
    <w:rsid w:val="00994885"/>
    <w:rsid w:val="009962E8"/>
    <w:rsid w:val="009963B3"/>
    <w:rsid w:val="009A078B"/>
    <w:rsid w:val="009A285F"/>
    <w:rsid w:val="009A29B1"/>
    <w:rsid w:val="009A44C2"/>
    <w:rsid w:val="009A519F"/>
    <w:rsid w:val="009A5751"/>
    <w:rsid w:val="009A67C8"/>
    <w:rsid w:val="009A6DDE"/>
    <w:rsid w:val="009B12F9"/>
    <w:rsid w:val="009B2287"/>
    <w:rsid w:val="009B3163"/>
    <w:rsid w:val="009B3923"/>
    <w:rsid w:val="009B3AB4"/>
    <w:rsid w:val="009B79A0"/>
    <w:rsid w:val="009C04CA"/>
    <w:rsid w:val="009C0D65"/>
    <w:rsid w:val="009C17CF"/>
    <w:rsid w:val="009C17E7"/>
    <w:rsid w:val="009C1A2F"/>
    <w:rsid w:val="009C2248"/>
    <w:rsid w:val="009C2A10"/>
    <w:rsid w:val="009C362F"/>
    <w:rsid w:val="009C3F8A"/>
    <w:rsid w:val="009C4CCD"/>
    <w:rsid w:val="009C5A72"/>
    <w:rsid w:val="009D1C5D"/>
    <w:rsid w:val="009D31DB"/>
    <w:rsid w:val="009D3B9A"/>
    <w:rsid w:val="009D3CA7"/>
    <w:rsid w:val="009D5A2C"/>
    <w:rsid w:val="009D5E68"/>
    <w:rsid w:val="009D61BE"/>
    <w:rsid w:val="009D7E43"/>
    <w:rsid w:val="009E25A9"/>
    <w:rsid w:val="009E2A07"/>
    <w:rsid w:val="009E3B06"/>
    <w:rsid w:val="009E58FB"/>
    <w:rsid w:val="009E601B"/>
    <w:rsid w:val="009F02B2"/>
    <w:rsid w:val="009F03B0"/>
    <w:rsid w:val="009F182E"/>
    <w:rsid w:val="009F205C"/>
    <w:rsid w:val="009F25C1"/>
    <w:rsid w:val="009F3E7C"/>
    <w:rsid w:val="00A00B50"/>
    <w:rsid w:val="00A03F95"/>
    <w:rsid w:val="00A055BC"/>
    <w:rsid w:val="00A05739"/>
    <w:rsid w:val="00A1083C"/>
    <w:rsid w:val="00A12324"/>
    <w:rsid w:val="00A1377B"/>
    <w:rsid w:val="00A13AB0"/>
    <w:rsid w:val="00A15964"/>
    <w:rsid w:val="00A15D9D"/>
    <w:rsid w:val="00A16E62"/>
    <w:rsid w:val="00A178BB"/>
    <w:rsid w:val="00A21C89"/>
    <w:rsid w:val="00A21DEE"/>
    <w:rsid w:val="00A25ED0"/>
    <w:rsid w:val="00A319D2"/>
    <w:rsid w:val="00A31F94"/>
    <w:rsid w:val="00A34F0F"/>
    <w:rsid w:val="00A35D09"/>
    <w:rsid w:val="00A3663B"/>
    <w:rsid w:val="00A43806"/>
    <w:rsid w:val="00A45D50"/>
    <w:rsid w:val="00A46B4A"/>
    <w:rsid w:val="00A47C12"/>
    <w:rsid w:val="00A51BE5"/>
    <w:rsid w:val="00A52066"/>
    <w:rsid w:val="00A538C1"/>
    <w:rsid w:val="00A55F33"/>
    <w:rsid w:val="00A56F58"/>
    <w:rsid w:val="00A6198D"/>
    <w:rsid w:val="00A63C60"/>
    <w:rsid w:val="00A63D3D"/>
    <w:rsid w:val="00A65139"/>
    <w:rsid w:val="00A65D5D"/>
    <w:rsid w:val="00A71E3F"/>
    <w:rsid w:val="00A7297E"/>
    <w:rsid w:val="00A730DC"/>
    <w:rsid w:val="00A7402E"/>
    <w:rsid w:val="00A748DA"/>
    <w:rsid w:val="00A74A1C"/>
    <w:rsid w:val="00A76494"/>
    <w:rsid w:val="00A764C8"/>
    <w:rsid w:val="00A76EAC"/>
    <w:rsid w:val="00A81304"/>
    <w:rsid w:val="00A83867"/>
    <w:rsid w:val="00A83D2F"/>
    <w:rsid w:val="00A85F2A"/>
    <w:rsid w:val="00A86493"/>
    <w:rsid w:val="00A87CEE"/>
    <w:rsid w:val="00A9249E"/>
    <w:rsid w:val="00A96C11"/>
    <w:rsid w:val="00A97238"/>
    <w:rsid w:val="00AA4D27"/>
    <w:rsid w:val="00AA58F3"/>
    <w:rsid w:val="00AA5CE7"/>
    <w:rsid w:val="00AA6F28"/>
    <w:rsid w:val="00AA7EA9"/>
    <w:rsid w:val="00AB01C0"/>
    <w:rsid w:val="00AB1343"/>
    <w:rsid w:val="00AB1EE6"/>
    <w:rsid w:val="00AB264F"/>
    <w:rsid w:val="00AB5C6C"/>
    <w:rsid w:val="00AB605B"/>
    <w:rsid w:val="00AB6E86"/>
    <w:rsid w:val="00AC1D2D"/>
    <w:rsid w:val="00AC1DB8"/>
    <w:rsid w:val="00AC3685"/>
    <w:rsid w:val="00AC38EC"/>
    <w:rsid w:val="00AC3DE2"/>
    <w:rsid w:val="00AC43BB"/>
    <w:rsid w:val="00AC575F"/>
    <w:rsid w:val="00AC58BD"/>
    <w:rsid w:val="00AD0488"/>
    <w:rsid w:val="00AD2E79"/>
    <w:rsid w:val="00AD61DD"/>
    <w:rsid w:val="00AD7350"/>
    <w:rsid w:val="00AE0BBF"/>
    <w:rsid w:val="00AE1FC1"/>
    <w:rsid w:val="00AE4988"/>
    <w:rsid w:val="00AE6CCF"/>
    <w:rsid w:val="00AE7C66"/>
    <w:rsid w:val="00AF11C0"/>
    <w:rsid w:val="00AF4302"/>
    <w:rsid w:val="00AF78AB"/>
    <w:rsid w:val="00AF7F27"/>
    <w:rsid w:val="00AF7F33"/>
    <w:rsid w:val="00B05CA7"/>
    <w:rsid w:val="00B06769"/>
    <w:rsid w:val="00B10D84"/>
    <w:rsid w:val="00B11214"/>
    <w:rsid w:val="00B11370"/>
    <w:rsid w:val="00B11A7A"/>
    <w:rsid w:val="00B16C6F"/>
    <w:rsid w:val="00B209BA"/>
    <w:rsid w:val="00B22015"/>
    <w:rsid w:val="00B2218B"/>
    <w:rsid w:val="00B22B6E"/>
    <w:rsid w:val="00B2330F"/>
    <w:rsid w:val="00B2419E"/>
    <w:rsid w:val="00B249E5"/>
    <w:rsid w:val="00B25962"/>
    <w:rsid w:val="00B3006B"/>
    <w:rsid w:val="00B300F7"/>
    <w:rsid w:val="00B32575"/>
    <w:rsid w:val="00B32A55"/>
    <w:rsid w:val="00B3643D"/>
    <w:rsid w:val="00B36897"/>
    <w:rsid w:val="00B42B92"/>
    <w:rsid w:val="00B42BD1"/>
    <w:rsid w:val="00B42C5C"/>
    <w:rsid w:val="00B46EF2"/>
    <w:rsid w:val="00B52B58"/>
    <w:rsid w:val="00B533AA"/>
    <w:rsid w:val="00B540D4"/>
    <w:rsid w:val="00B559C2"/>
    <w:rsid w:val="00B55DDA"/>
    <w:rsid w:val="00B56682"/>
    <w:rsid w:val="00B60128"/>
    <w:rsid w:val="00B6228C"/>
    <w:rsid w:val="00B628BD"/>
    <w:rsid w:val="00B62FB0"/>
    <w:rsid w:val="00B63653"/>
    <w:rsid w:val="00B6365A"/>
    <w:rsid w:val="00B6416D"/>
    <w:rsid w:val="00B65452"/>
    <w:rsid w:val="00B70F20"/>
    <w:rsid w:val="00B725D6"/>
    <w:rsid w:val="00B75175"/>
    <w:rsid w:val="00B77F43"/>
    <w:rsid w:val="00B80CF0"/>
    <w:rsid w:val="00B80DE5"/>
    <w:rsid w:val="00B81238"/>
    <w:rsid w:val="00B81454"/>
    <w:rsid w:val="00B8239D"/>
    <w:rsid w:val="00B86549"/>
    <w:rsid w:val="00B879A3"/>
    <w:rsid w:val="00B9292E"/>
    <w:rsid w:val="00B931E9"/>
    <w:rsid w:val="00B932A2"/>
    <w:rsid w:val="00B95566"/>
    <w:rsid w:val="00B95FA7"/>
    <w:rsid w:val="00B95FDC"/>
    <w:rsid w:val="00BA05B7"/>
    <w:rsid w:val="00BA1128"/>
    <w:rsid w:val="00BA1313"/>
    <w:rsid w:val="00BA245F"/>
    <w:rsid w:val="00BA4332"/>
    <w:rsid w:val="00BA528F"/>
    <w:rsid w:val="00BB065C"/>
    <w:rsid w:val="00BB0E5A"/>
    <w:rsid w:val="00BB48F6"/>
    <w:rsid w:val="00BB48F9"/>
    <w:rsid w:val="00BB4A4B"/>
    <w:rsid w:val="00BB5AF3"/>
    <w:rsid w:val="00BB70A9"/>
    <w:rsid w:val="00BC1FD5"/>
    <w:rsid w:val="00BC2B5B"/>
    <w:rsid w:val="00BC3023"/>
    <w:rsid w:val="00BC3400"/>
    <w:rsid w:val="00BC4D24"/>
    <w:rsid w:val="00BC5A51"/>
    <w:rsid w:val="00BD118D"/>
    <w:rsid w:val="00BD2487"/>
    <w:rsid w:val="00BD26B0"/>
    <w:rsid w:val="00BD281F"/>
    <w:rsid w:val="00BD29A3"/>
    <w:rsid w:val="00BD4892"/>
    <w:rsid w:val="00BD4A6E"/>
    <w:rsid w:val="00BD5F6C"/>
    <w:rsid w:val="00BE0E7B"/>
    <w:rsid w:val="00BE0F08"/>
    <w:rsid w:val="00BE1884"/>
    <w:rsid w:val="00BE2A3D"/>
    <w:rsid w:val="00BE3022"/>
    <w:rsid w:val="00BE43A5"/>
    <w:rsid w:val="00BE5EA1"/>
    <w:rsid w:val="00BE5F09"/>
    <w:rsid w:val="00BE606E"/>
    <w:rsid w:val="00BE7621"/>
    <w:rsid w:val="00BF12B2"/>
    <w:rsid w:val="00BF18D7"/>
    <w:rsid w:val="00BF45A2"/>
    <w:rsid w:val="00BF7C30"/>
    <w:rsid w:val="00C0121C"/>
    <w:rsid w:val="00C016A2"/>
    <w:rsid w:val="00C01DF0"/>
    <w:rsid w:val="00C01ED9"/>
    <w:rsid w:val="00C034C5"/>
    <w:rsid w:val="00C0613E"/>
    <w:rsid w:val="00C073CF"/>
    <w:rsid w:val="00C10363"/>
    <w:rsid w:val="00C123A6"/>
    <w:rsid w:val="00C126F9"/>
    <w:rsid w:val="00C164CC"/>
    <w:rsid w:val="00C169C3"/>
    <w:rsid w:val="00C208F0"/>
    <w:rsid w:val="00C21467"/>
    <w:rsid w:val="00C229C9"/>
    <w:rsid w:val="00C25727"/>
    <w:rsid w:val="00C26853"/>
    <w:rsid w:val="00C273A7"/>
    <w:rsid w:val="00C321AA"/>
    <w:rsid w:val="00C321B7"/>
    <w:rsid w:val="00C33136"/>
    <w:rsid w:val="00C36B3D"/>
    <w:rsid w:val="00C36EC0"/>
    <w:rsid w:val="00C41840"/>
    <w:rsid w:val="00C42F71"/>
    <w:rsid w:val="00C44F3B"/>
    <w:rsid w:val="00C453B1"/>
    <w:rsid w:val="00C459BD"/>
    <w:rsid w:val="00C505D4"/>
    <w:rsid w:val="00C507C7"/>
    <w:rsid w:val="00C51292"/>
    <w:rsid w:val="00C53DBD"/>
    <w:rsid w:val="00C55466"/>
    <w:rsid w:val="00C55BAE"/>
    <w:rsid w:val="00C5698A"/>
    <w:rsid w:val="00C649D5"/>
    <w:rsid w:val="00C66B92"/>
    <w:rsid w:val="00C70112"/>
    <w:rsid w:val="00C7074A"/>
    <w:rsid w:val="00C73DCA"/>
    <w:rsid w:val="00C74E6C"/>
    <w:rsid w:val="00C7646B"/>
    <w:rsid w:val="00C76EE8"/>
    <w:rsid w:val="00C77554"/>
    <w:rsid w:val="00C8155C"/>
    <w:rsid w:val="00C81608"/>
    <w:rsid w:val="00C8328A"/>
    <w:rsid w:val="00C8567B"/>
    <w:rsid w:val="00C859F4"/>
    <w:rsid w:val="00C87205"/>
    <w:rsid w:val="00C90045"/>
    <w:rsid w:val="00C903D6"/>
    <w:rsid w:val="00C9381A"/>
    <w:rsid w:val="00C944A1"/>
    <w:rsid w:val="00C9467B"/>
    <w:rsid w:val="00C9659D"/>
    <w:rsid w:val="00CA26D2"/>
    <w:rsid w:val="00CA3AD8"/>
    <w:rsid w:val="00CA4D75"/>
    <w:rsid w:val="00CA5055"/>
    <w:rsid w:val="00CA5183"/>
    <w:rsid w:val="00CA5431"/>
    <w:rsid w:val="00CA65CC"/>
    <w:rsid w:val="00CB0642"/>
    <w:rsid w:val="00CB1850"/>
    <w:rsid w:val="00CB1917"/>
    <w:rsid w:val="00CB59F9"/>
    <w:rsid w:val="00CB5BBB"/>
    <w:rsid w:val="00CB79E7"/>
    <w:rsid w:val="00CC3AE9"/>
    <w:rsid w:val="00CC5C2E"/>
    <w:rsid w:val="00CC5D5A"/>
    <w:rsid w:val="00CD027F"/>
    <w:rsid w:val="00CD1130"/>
    <w:rsid w:val="00CD39D7"/>
    <w:rsid w:val="00CD42E1"/>
    <w:rsid w:val="00CD751A"/>
    <w:rsid w:val="00CE0388"/>
    <w:rsid w:val="00CE0D3F"/>
    <w:rsid w:val="00CE18B4"/>
    <w:rsid w:val="00CE19BB"/>
    <w:rsid w:val="00CE477F"/>
    <w:rsid w:val="00CE5880"/>
    <w:rsid w:val="00CE78E2"/>
    <w:rsid w:val="00CF29BE"/>
    <w:rsid w:val="00CF2CCF"/>
    <w:rsid w:val="00CF347E"/>
    <w:rsid w:val="00CF6116"/>
    <w:rsid w:val="00CF6244"/>
    <w:rsid w:val="00CF6C7D"/>
    <w:rsid w:val="00D00C13"/>
    <w:rsid w:val="00D0155D"/>
    <w:rsid w:val="00D018E9"/>
    <w:rsid w:val="00D01B35"/>
    <w:rsid w:val="00D01FD9"/>
    <w:rsid w:val="00D035D1"/>
    <w:rsid w:val="00D074AE"/>
    <w:rsid w:val="00D102E2"/>
    <w:rsid w:val="00D12036"/>
    <w:rsid w:val="00D137BF"/>
    <w:rsid w:val="00D1522A"/>
    <w:rsid w:val="00D15622"/>
    <w:rsid w:val="00D1587E"/>
    <w:rsid w:val="00D16157"/>
    <w:rsid w:val="00D162A1"/>
    <w:rsid w:val="00D1747B"/>
    <w:rsid w:val="00D17A68"/>
    <w:rsid w:val="00D21FB9"/>
    <w:rsid w:val="00D24A37"/>
    <w:rsid w:val="00D251AF"/>
    <w:rsid w:val="00D26918"/>
    <w:rsid w:val="00D311A0"/>
    <w:rsid w:val="00D32160"/>
    <w:rsid w:val="00D32640"/>
    <w:rsid w:val="00D33B2F"/>
    <w:rsid w:val="00D34D57"/>
    <w:rsid w:val="00D35532"/>
    <w:rsid w:val="00D3601D"/>
    <w:rsid w:val="00D408F4"/>
    <w:rsid w:val="00D4141B"/>
    <w:rsid w:val="00D43A78"/>
    <w:rsid w:val="00D4487E"/>
    <w:rsid w:val="00D44BA8"/>
    <w:rsid w:val="00D45539"/>
    <w:rsid w:val="00D478FB"/>
    <w:rsid w:val="00D47B06"/>
    <w:rsid w:val="00D47D1F"/>
    <w:rsid w:val="00D50C59"/>
    <w:rsid w:val="00D51F9C"/>
    <w:rsid w:val="00D525AD"/>
    <w:rsid w:val="00D537ED"/>
    <w:rsid w:val="00D567E4"/>
    <w:rsid w:val="00D56EDD"/>
    <w:rsid w:val="00D57078"/>
    <w:rsid w:val="00D573AA"/>
    <w:rsid w:val="00D600A8"/>
    <w:rsid w:val="00D60DF6"/>
    <w:rsid w:val="00D624C7"/>
    <w:rsid w:val="00D658FF"/>
    <w:rsid w:val="00D65A57"/>
    <w:rsid w:val="00D669CA"/>
    <w:rsid w:val="00D66FF4"/>
    <w:rsid w:val="00D6710F"/>
    <w:rsid w:val="00D707C1"/>
    <w:rsid w:val="00D72969"/>
    <w:rsid w:val="00D73498"/>
    <w:rsid w:val="00D73B7B"/>
    <w:rsid w:val="00D80AC4"/>
    <w:rsid w:val="00D821FA"/>
    <w:rsid w:val="00D8413A"/>
    <w:rsid w:val="00D844E0"/>
    <w:rsid w:val="00D879CA"/>
    <w:rsid w:val="00D918DB"/>
    <w:rsid w:val="00D9747C"/>
    <w:rsid w:val="00DA2BFE"/>
    <w:rsid w:val="00DA57A8"/>
    <w:rsid w:val="00DA5AD2"/>
    <w:rsid w:val="00DA5BD8"/>
    <w:rsid w:val="00DA7CC1"/>
    <w:rsid w:val="00DB4387"/>
    <w:rsid w:val="00DC3F3C"/>
    <w:rsid w:val="00DC638C"/>
    <w:rsid w:val="00DD09E0"/>
    <w:rsid w:val="00DD2490"/>
    <w:rsid w:val="00DD2604"/>
    <w:rsid w:val="00DD45E2"/>
    <w:rsid w:val="00DD4B41"/>
    <w:rsid w:val="00DD534A"/>
    <w:rsid w:val="00DD70DB"/>
    <w:rsid w:val="00DD740E"/>
    <w:rsid w:val="00DE18B4"/>
    <w:rsid w:val="00DE1CEE"/>
    <w:rsid w:val="00DE3AAE"/>
    <w:rsid w:val="00DE69EE"/>
    <w:rsid w:val="00DE6F1E"/>
    <w:rsid w:val="00DF17CD"/>
    <w:rsid w:val="00DF1AEC"/>
    <w:rsid w:val="00DF25AE"/>
    <w:rsid w:val="00DF28B1"/>
    <w:rsid w:val="00DF44F5"/>
    <w:rsid w:val="00DF7895"/>
    <w:rsid w:val="00DF7AD0"/>
    <w:rsid w:val="00E00B89"/>
    <w:rsid w:val="00E01400"/>
    <w:rsid w:val="00E03BA9"/>
    <w:rsid w:val="00E04646"/>
    <w:rsid w:val="00E06BCD"/>
    <w:rsid w:val="00E07A1D"/>
    <w:rsid w:val="00E10F1D"/>
    <w:rsid w:val="00E11879"/>
    <w:rsid w:val="00E1202C"/>
    <w:rsid w:val="00E135BE"/>
    <w:rsid w:val="00E13A8F"/>
    <w:rsid w:val="00E13EFB"/>
    <w:rsid w:val="00E15CA3"/>
    <w:rsid w:val="00E176B4"/>
    <w:rsid w:val="00E179E2"/>
    <w:rsid w:val="00E17B3F"/>
    <w:rsid w:val="00E218E2"/>
    <w:rsid w:val="00E2355C"/>
    <w:rsid w:val="00E2397E"/>
    <w:rsid w:val="00E24FDD"/>
    <w:rsid w:val="00E26B0C"/>
    <w:rsid w:val="00E328E7"/>
    <w:rsid w:val="00E33AEB"/>
    <w:rsid w:val="00E33FC6"/>
    <w:rsid w:val="00E3619E"/>
    <w:rsid w:val="00E3697A"/>
    <w:rsid w:val="00E3728B"/>
    <w:rsid w:val="00E437F5"/>
    <w:rsid w:val="00E45564"/>
    <w:rsid w:val="00E45B8B"/>
    <w:rsid w:val="00E45FD0"/>
    <w:rsid w:val="00E51625"/>
    <w:rsid w:val="00E538CC"/>
    <w:rsid w:val="00E607B7"/>
    <w:rsid w:val="00E623D5"/>
    <w:rsid w:val="00E623F0"/>
    <w:rsid w:val="00E67395"/>
    <w:rsid w:val="00E67616"/>
    <w:rsid w:val="00E679E2"/>
    <w:rsid w:val="00E72CB9"/>
    <w:rsid w:val="00E7313F"/>
    <w:rsid w:val="00E73BCB"/>
    <w:rsid w:val="00E73D7C"/>
    <w:rsid w:val="00E74924"/>
    <w:rsid w:val="00E75ACB"/>
    <w:rsid w:val="00E80876"/>
    <w:rsid w:val="00E85C68"/>
    <w:rsid w:val="00E90F5C"/>
    <w:rsid w:val="00E9108F"/>
    <w:rsid w:val="00E91C1D"/>
    <w:rsid w:val="00E91EEC"/>
    <w:rsid w:val="00EA56FC"/>
    <w:rsid w:val="00EA617C"/>
    <w:rsid w:val="00EB2472"/>
    <w:rsid w:val="00EB2A6E"/>
    <w:rsid w:val="00EB3348"/>
    <w:rsid w:val="00EB45C6"/>
    <w:rsid w:val="00EB5945"/>
    <w:rsid w:val="00EB66D6"/>
    <w:rsid w:val="00EB68B5"/>
    <w:rsid w:val="00EB6C2C"/>
    <w:rsid w:val="00EB6DDD"/>
    <w:rsid w:val="00EC1411"/>
    <w:rsid w:val="00EC17C3"/>
    <w:rsid w:val="00EC2846"/>
    <w:rsid w:val="00EC2DD2"/>
    <w:rsid w:val="00EC4690"/>
    <w:rsid w:val="00EC5847"/>
    <w:rsid w:val="00ED0B81"/>
    <w:rsid w:val="00ED0FC0"/>
    <w:rsid w:val="00ED22D9"/>
    <w:rsid w:val="00ED3937"/>
    <w:rsid w:val="00ED3C09"/>
    <w:rsid w:val="00ED49D1"/>
    <w:rsid w:val="00ED4A34"/>
    <w:rsid w:val="00ED6B53"/>
    <w:rsid w:val="00EE35D6"/>
    <w:rsid w:val="00EE3B24"/>
    <w:rsid w:val="00EE3B40"/>
    <w:rsid w:val="00EE503C"/>
    <w:rsid w:val="00EE7B80"/>
    <w:rsid w:val="00EF15BF"/>
    <w:rsid w:val="00EF3CCD"/>
    <w:rsid w:val="00EF43EB"/>
    <w:rsid w:val="00EF5134"/>
    <w:rsid w:val="00EF5161"/>
    <w:rsid w:val="00EF6313"/>
    <w:rsid w:val="00F01EFC"/>
    <w:rsid w:val="00F03F69"/>
    <w:rsid w:val="00F04148"/>
    <w:rsid w:val="00F05521"/>
    <w:rsid w:val="00F0694F"/>
    <w:rsid w:val="00F07E7C"/>
    <w:rsid w:val="00F11351"/>
    <w:rsid w:val="00F1336F"/>
    <w:rsid w:val="00F14431"/>
    <w:rsid w:val="00F1586C"/>
    <w:rsid w:val="00F16D37"/>
    <w:rsid w:val="00F17BD9"/>
    <w:rsid w:val="00F2034D"/>
    <w:rsid w:val="00F21056"/>
    <w:rsid w:val="00F21DA8"/>
    <w:rsid w:val="00F23646"/>
    <w:rsid w:val="00F23DBC"/>
    <w:rsid w:val="00F242F1"/>
    <w:rsid w:val="00F30C23"/>
    <w:rsid w:val="00F30E80"/>
    <w:rsid w:val="00F317B2"/>
    <w:rsid w:val="00F32CA0"/>
    <w:rsid w:val="00F335B5"/>
    <w:rsid w:val="00F33C48"/>
    <w:rsid w:val="00F349C8"/>
    <w:rsid w:val="00F36937"/>
    <w:rsid w:val="00F36FF2"/>
    <w:rsid w:val="00F40100"/>
    <w:rsid w:val="00F40FB0"/>
    <w:rsid w:val="00F445D7"/>
    <w:rsid w:val="00F45523"/>
    <w:rsid w:val="00F47C5D"/>
    <w:rsid w:val="00F50900"/>
    <w:rsid w:val="00F51C55"/>
    <w:rsid w:val="00F528A6"/>
    <w:rsid w:val="00F52DC7"/>
    <w:rsid w:val="00F53972"/>
    <w:rsid w:val="00F53EC7"/>
    <w:rsid w:val="00F550E4"/>
    <w:rsid w:val="00F5566F"/>
    <w:rsid w:val="00F55E68"/>
    <w:rsid w:val="00F56259"/>
    <w:rsid w:val="00F5734A"/>
    <w:rsid w:val="00F57632"/>
    <w:rsid w:val="00F576FB"/>
    <w:rsid w:val="00F60429"/>
    <w:rsid w:val="00F60D90"/>
    <w:rsid w:val="00F62E7B"/>
    <w:rsid w:val="00F6653D"/>
    <w:rsid w:val="00F66A8B"/>
    <w:rsid w:val="00F70C32"/>
    <w:rsid w:val="00F7245B"/>
    <w:rsid w:val="00F77D60"/>
    <w:rsid w:val="00F800D3"/>
    <w:rsid w:val="00F814E6"/>
    <w:rsid w:val="00F81BC4"/>
    <w:rsid w:val="00F82F0A"/>
    <w:rsid w:val="00F830A0"/>
    <w:rsid w:val="00F835EB"/>
    <w:rsid w:val="00F85CA2"/>
    <w:rsid w:val="00F97348"/>
    <w:rsid w:val="00F974C1"/>
    <w:rsid w:val="00FA3E01"/>
    <w:rsid w:val="00FA4496"/>
    <w:rsid w:val="00FA58FE"/>
    <w:rsid w:val="00FA5916"/>
    <w:rsid w:val="00FA7710"/>
    <w:rsid w:val="00FB30B8"/>
    <w:rsid w:val="00FB3711"/>
    <w:rsid w:val="00FB5911"/>
    <w:rsid w:val="00FB7B12"/>
    <w:rsid w:val="00FC30C2"/>
    <w:rsid w:val="00FC6224"/>
    <w:rsid w:val="00FD09C7"/>
    <w:rsid w:val="00FD2625"/>
    <w:rsid w:val="00FD2B9B"/>
    <w:rsid w:val="00FD562B"/>
    <w:rsid w:val="00FD5656"/>
    <w:rsid w:val="00FD5F60"/>
    <w:rsid w:val="00FE4300"/>
    <w:rsid w:val="00FE5D52"/>
    <w:rsid w:val="00FE7191"/>
    <w:rsid w:val="00FF07C4"/>
    <w:rsid w:val="00FF0CDF"/>
    <w:rsid w:val="00FF1EFD"/>
    <w:rsid w:val="00FF2492"/>
    <w:rsid w:val="00FF2A4B"/>
    <w:rsid w:val="00FF2D3C"/>
    <w:rsid w:val="00FF3DEC"/>
    <w:rsid w:val="00FF3E4E"/>
    <w:rsid w:val="00FF5366"/>
    <w:rsid w:val="00FF602C"/>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2643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1" w:defQFormat="0" w:count="276">
    <w:lsdException w:name="Normal" w:unhideWhenUsed="0" w:qFormat="1"/>
    <w:lsdException w:name="heading 1" w:uiPriority="9" w:unhideWhenUsed="0"/>
    <w:lsdException w:name="heading 2" w:unhideWhenUsed="0"/>
    <w:lsdException w:name="heading 3" w:unhideWhenUsed="0"/>
    <w:lsdException w:name="heading 4" w:unhideWhenUsed="0"/>
    <w:lsdException w:name="heading 5" w:unhideWhenUsed="0"/>
    <w:lsdException w:name="heading 6" w:unhideWhenUsed="0"/>
    <w:lsdException w:name="index 1"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uiPriority="99"/>
    <w:lsdException w:name="header" w:semiHidden="1" w:uiPriority="99"/>
    <w:lsdException w:name="footer" w:semiHidden="1" w:uiPriority="99"/>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3" w:semiHidden="1"/>
    <w:lsdException w:name="List Number 4" w:semiHidden="1"/>
    <w:lsdException w:name="Title" w:unhideWhenUsed="0"/>
    <w:lsdException w:name="Closing" w:semiHidden="1"/>
    <w:lsdException w:name="Signature" w:semiHidden="1"/>
    <w:lsdException w:name="Default Paragraph Font" w:semiHidden="1" w:uiPriority="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nhideWhenUsed="0"/>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Hyperlink" w:uiPriority="99"/>
    <w:lsdException w:name="Strong" w:uiPriority="22" w:unhideWhenUsed="0"/>
    <w:lsdException w:name="Emphasis" w:uiPriority="20" w:unhideWhenUsed="0"/>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uiPriority="99"/>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lsdException w:name="annotation subject" w:semiHidden="1"/>
    <w:lsdException w:name="No List" w:semiHidden="1" w:uiPriority="99"/>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semiHidden="1"/>
    <w:lsdException w:name="Table Grid" w:unhideWhenUsed="0"/>
    <w:lsdException w:name="Table Theme" w:semiHidden="1"/>
    <w:lsdException w:name="Note Level 1" w:unhideWhenUsed="0"/>
    <w:lsdException w:name="Note Level 2" w:unhideWhenUsed="0"/>
    <w:lsdException w:name="Note Level 3" w:unhideWhenUsed="0"/>
    <w:lsdException w:name="Note Level 4" w:unhideWhenUsed="0"/>
    <w:lsdException w:name="Note Level 5" w:unhideWhenUsed="0"/>
    <w:lsdException w:name="Note Level 6" w:unhideWhenUsed="0"/>
    <w:lsdException w:name="Note Level 7" w:unhideWhenUsed="0"/>
    <w:lsdException w:name="Note Level 8" w:unhideWhenUsed="0"/>
    <w:lsdException w:name="Note Level 9" w:unhideWhenUsed="0"/>
    <w:lsdException w:name="Placeholder Text" w:semiHidden="1" w:unhideWhenUsed="0"/>
    <w:lsdException w:name="No Spacing" w:unhideWhenUsed="0"/>
    <w:lsdException w:name="Light Shading" w:unhideWhenUsed="0"/>
    <w:lsdException w:name="Light List" w:unhideWhenUsed="0"/>
    <w:lsdException w:name="Light Grid" w:unhideWhenUsed="0"/>
    <w:lsdException w:name="Medium Shading 1" w:unhideWhenUsed="0"/>
    <w:lsdException w:name="Medium Shading 2" w:unhideWhenUsed="0"/>
    <w:lsdException w:name="Medium List 1" w:unhideWhenUsed="0"/>
    <w:lsdException w:name="Medium List 2" w:unhideWhenUsed="0"/>
    <w:lsdException w:name="Medium Grid 1" w:unhideWhenUsed="0"/>
    <w:lsdException w:name="Medium Grid 2" w:unhideWhenUsed="0"/>
    <w:lsdException w:name="Medium Grid 3" w:unhideWhenUsed="0"/>
    <w:lsdException w:name="Dark List" w:unhideWhenUsed="0"/>
    <w:lsdException w:name="Colorful Shading" w:unhideWhenUsed="0"/>
    <w:lsdException w:name="Colorful List" w:unhideWhenUsed="0"/>
    <w:lsdException w:name="Colorful Grid" w:unhideWhenUsed="0"/>
    <w:lsdException w:name="Light Shading Accent 1" w:unhideWhenUsed="0"/>
    <w:lsdException w:name="Light List Accent 1" w:unhideWhenUsed="0"/>
    <w:lsdException w:name="Light Grid Accent 1" w:unhideWhenUsed="0"/>
    <w:lsdException w:name="Medium Shading 1 Accent 1" w:unhideWhenUsed="0"/>
    <w:lsdException w:name="Medium Shading 2 Accent 1" w:unhideWhenUsed="0"/>
    <w:lsdException w:name="Medium List 1 Accent 1" w:unhideWhenUsed="0"/>
    <w:lsdException w:name="Revision" w:semiHidden="1" w:unhideWhenUsed="0"/>
    <w:lsdException w:name="List Paragraph" w:unhideWhenUsed="0"/>
    <w:lsdException w:name="Quote" w:unhideWhenUsed="0"/>
    <w:lsdException w:name="Intense Quote" w:unhideWhenUsed="0"/>
    <w:lsdException w:name="Medium List 2 Accent 1" w:unhideWhenUsed="0"/>
    <w:lsdException w:name="Medium Grid 1 Accent 1" w:unhideWhenUsed="0"/>
    <w:lsdException w:name="Medium Grid 2 Accent 1" w:unhideWhenUsed="0"/>
    <w:lsdException w:name="Medium Grid 3 Accent 1" w:unhideWhenUsed="0"/>
    <w:lsdException w:name="Dark List Accent 1" w:unhideWhenUsed="0"/>
    <w:lsdException w:name="Colorful Shading Accent 1" w:unhideWhenUsed="0"/>
    <w:lsdException w:name="Colorful List Accent 1" w:unhideWhenUsed="0"/>
    <w:lsdException w:name="Colorful Grid Accent 1" w:unhideWhenUsed="0"/>
    <w:lsdException w:name="Light Shading Accent 2" w:unhideWhenUsed="0"/>
    <w:lsdException w:name="Light List Accent 2" w:unhideWhenUsed="0"/>
    <w:lsdException w:name="Light Grid Accent 2" w:unhideWhenUsed="0"/>
    <w:lsdException w:name="Medium Shading 1 Accent 2" w:unhideWhenUsed="0"/>
    <w:lsdException w:name="Medium Shading 2 Accent 2" w:unhideWhenUsed="0"/>
    <w:lsdException w:name="Medium List 1 Accent 2" w:unhideWhenUsed="0"/>
    <w:lsdException w:name="Medium List 2 Accent 2" w:unhideWhenUsed="0"/>
    <w:lsdException w:name="Medium Grid 1 Accent 2" w:unhideWhenUsed="0"/>
    <w:lsdException w:name="Medium Grid 2 Accent 2" w:unhideWhenUsed="0"/>
    <w:lsdException w:name="Medium Grid 3 Accent 2" w:unhideWhenUsed="0"/>
    <w:lsdException w:name="Dark List Accent 2" w:unhideWhenUsed="0"/>
    <w:lsdException w:name="Colorful Shading Accent 2" w:unhideWhenUsed="0"/>
    <w:lsdException w:name="Colorful List Accent 2" w:unhideWhenUsed="0"/>
    <w:lsdException w:name="Colorful Grid Accent 2" w:unhideWhenUsed="0"/>
    <w:lsdException w:name="Light Shading Accent 3" w:unhideWhenUsed="0"/>
    <w:lsdException w:name="Light List Accent 3" w:unhideWhenUsed="0"/>
    <w:lsdException w:name="Light Grid Accent 3" w:unhideWhenUsed="0"/>
    <w:lsdException w:name="Medium Shading 1 Accent 3" w:unhideWhenUsed="0"/>
    <w:lsdException w:name="Medium Shading 2 Accent 3" w:unhideWhenUsed="0"/>
    <w:lsdException w:name="Medium List 1 Accent 3" w:unhideWhenUsed="0"/>
    <w:lsdException w:name="Medium List 2 Accent 3" w:unhideWhenUsed="0"/>
    <w:lsdException w:name="Medium Grid 1 Accent 3" w:unhideWhenUsed="0"/>
    <w:lsdException w:name="Medium Grid 2 Accent 3" w:unhideWhenUsed="0"/>
    <w:lsdException w:name="Medium Grid 3 Accent 3" w:unhideWhenUsed="0"/>
    <w:lsdException w:name="Dark List Accent 3" w:unhideWhenUsed="0"/>
    <w:lsdException w:name="Colorful Shading Accent 3" w:unhideWhenUsed="0"/>
    <w:lsdException w:name="Colorful List Accent 3" w:unhideWhenUsed="0"/>
    <w:lsdException w:name="Colorful Grid Accent 3" w:unhideWhenUsed="0"/>
    <w:lsdException w:name="Light Shading Accent 4" w:unhideWhenUsed="0"/>
    <w:lsdException w:name="Light List Accent 4" w:unhideWhenUsed="0"/>
    <w:lsdException w:name="Light Grid Accent 4" w:unhideWhenUsed="0"/>
    <w:lsdException w:name="Medium Shading 1 Accent 4" w:unhideWhenUsed="0"/>
    <w:lsdException w:name="Medium Shading 2 Accent 4" w:unhideWhenUsed="0"/>
    <w:lsdException w:name="Medium List 1 Accent 4" w:unhideWhenUsed="0"/>
    <w:lsdException w:name="Medium List 2 Accent 4" w:unhideWhenUsed="0"/>
    <w:lsdException w:name="Medium Grid 1 Accent 4" w:unhideWhenUsed="0"/>
    <w:lsdException w:name="Medium Grid 2 Accent 4" w:unhideWhenUsed="0"/>
    <w:lsdException w:name="Medium Grid 3 Accent 4" w:unhideWhenUsed="0"/>
    <w:lsdException w:name="Dark List Accent 4" w:unhideWhenUsed="0"/>
    <w:lsdException w:name="Colorful Shading Accent 4" w:unhideWhenUsed="0"/>
    <w:lsdException w:name="Colorful List Accent 4" w:unhideWhenUsed="0"/>
    <w:lsdException w:name="Colorful Grid Accent 4" w:unhideWhenUsed="0"/>
    <w:lsdException w:name="Light Shading Accent 5" w:unhideWhenUsed="0"/>
    <w:lsdException w:name="Light List Accent 5" w:unhideWhenUsed="0"/>
    <w:lsdException w:name="Light Grid Accent 5" w:unhideWhenUsed="0"/>
    <w:lsdException w:name="Medium Shading 1 Accent 5" w:unhideWhenUsed="0"/>
    <w:lsdException w:name="Medium Shading 2 Accent 5" w:unhideWhenUsed="0"/>
    <w:lsdException w:name="Medium List 1 Accent 5" w:unhideWhenUsed="0"/>
    <w:lsdException w:name="Medium List 2 Accent 5" w:unhideWhenUsed="0"/>
    <w:lsdException w:name="Medium Grid 1 Accent 5" w:unhideWhenUsed="0"/>
    <w:lsdException w:name="Medium Grid 2 Accent 5" w:unhideWhenUsed="0"/>
    <w:lsdException w:name="Medium Grid 3 Accent 5" w:unhideWhenUsed="0"/>
    <w:lsdException w:name="Dark List Accent 5" w:unhideWhenUsed="0"/>
    <w:lsdException w:name="Colorful Shading Accent 5" w:unhideWhenUsed="0"/>
    <w:lsdException w:name="Colorful List Accent 5" w:unhideWhenUsed="0"/>
    <w:lsdException w:name="Colorful Grid Accent 5" w:unhideWhenUsed="0"/>
    <w:lsdException w:name="Light Shading Accent 6" w:unhideWhenUsed="0"/>
    <w:lsdException w:name="Light List Accent 6" w:unhideWhenUsed="0"/>
    <w:lsdException w:name="Light Grid Accent 6" w:unhideWhenUsed="0"/>
    <w:lsdException w:name="Medium Shading 1 Accent 6" w:unhideWhenUsed="0"/>
    <w:lsdException w:name="Medium Shading 2 Accent 6" w:unhideWhenUsed="0"/>
    <w:lsdException w:name="Medium List 1 Accent 6" w:unhideWhenUsed="0"/>
    <w:lsdException w:name="Medium List 2 Accent 6" w:unhideWhenUsed="0"/>
    <w:lsdException w:name="Medium Grid 1 Accent 6" w:unhideWhenUsed="0"/>
    <w:lsdException w:name="Medium Grid 2 Accent 6" w:unhideWhenUsed="0"/>
    <w:lsdException w:name="Medium Grid 3 Accent 6" w:unhideWhenUsed="0"/>
    <w:lsdException w:name="Dark List Accent 6" w:unhideWhenUsed="0"/>
    <w:lsdException w:name="Colorful Shading Accent 6" w:unhideWhenUsed="0"/>
    <w:lsdException w:name="Colorful List Accent 6" w:unhideWhenUsed="0"/>
    <w:lsdException w:name="Colorful Grid Accent 6" w:unhideWhenUsed="0"/>
    <w:lsdException w:name="Subtle Emphasis" w:unhideWhenUsed="0"/>
    <w:lsdException w:name="Intense Emphasis" w:unhideWhenUsed="0"/>
    <w:lsdException w:name="Subtle Reference" w:unhideWhenUsed="0"/>
    <w:lsdException w:name="Intense Reference" w:unhideWhenUsed="0"/>
    <w:lsdException w:name="Book Title" w:unhideWhenUsed="0"/>
    <w:lsdException w:name="Bibliography" w:semiHidden="1"/>
    <w:lsdException w:name="TOC Heading" w:semiHidden="1"/>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2">
    <w:name w:val="heading 2"/>
    <w:basedOn w:val="Normal"/>
    <w:next w:val="Normal"/>
    <w:link w:val="Ttulo2Car"/>
    <w:rsid w:val="00A864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0040E5"/>
    <w:rPr>
      <w:b/>
    </w:rPr>
  </w:style>
  <w:style w:type="character" w:styleId="E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2">
    <w:name w:val="Tabla con cuadrícula2"/>
    <w:basedOn w:val="Tablanormal"/>
    <w:next w:val="Tablaconcuadrcula"/>
    <w:rsid w:val="00C169C3"/>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visitado">
    <w:name w:val="FollowedHyperlink"/>
    <w:basedOn w:val="Fuentedeprrafopredeter"/>
    <w:rsid w:val="00076E98"/>
    <w:rPr>
      <w:color w:val="800080" w:themeColor="followedHyperlink"/>
      <w:u w:val="single"/>
    </w:rPr>
  </w:style>
  <w:style w:type="character" w:customStyle="1" w:styleId="Ttulo2Car">
    <w:name w:val="Título 2 Car"/>
    <w:basedOn w:val="Fuentedeprrafopredeter"/>
    <w:link w:val="Ttulo2"/>
    <w:rsid w:val="00A8649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1" w:defQFormat="0" w:count="276">
    <w:lsdException w:name="Normal" w:unhideWhenUsed="0" w:qFormat="1"/>
    <w:lsdException w:name="heading 1" w:uiPriority="9" w:unhideWhenUsed="0"/>
    <w:lsdException w:name="heading 2" w:unhideWhenUsed="0"/>
    <w:lsdException w:name="heading 3" w:unhideWhenUsed="0"/>
    <w:lsdException w:name="heading 4" w:unhideWhenUsed="0"/>
    <w:lsdException w:name="heading 5" w:unhideWhenUsed="0"/>
    <w:lsdException w:name="heading 6" w:unhideWhenUsed="0"/>
    <w:lsdException w:name="index 1"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uiPriority="99"/>
    <w:lsdException w:name="header" w:semiHidden="1" w:uiPriority="99"/>
    <w:lsdException w:name="footer" w:semiHidden="1" w:uiPriority="99"/>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3" w:semiHidden="1"/>
    <w:lsdException w:name="List Number 4" w:semiHidden="1"/>
    <w:lsdException w:name="Title" w:unhideWhenUsed="0"/>
    <w:lsdException w:name="Closing" w:semiHidden="1"/>
    <w:lsdException w:name="Signature" w:semiHidden="1"/>
    <w:lsdException w:name="Default Paragraph Font" w:semiHidden="1" w:uiPriority="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nhideWhenUsed="0"/>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Hyperlink" w:uiPriority="99"/>
    <w:lsdException w:name="Strong" w:uiPriority="22" w:unhideWhenUsed="0"/>
    <w:lsdException w:name="Emphasis" w:uiPriority="20" w:unhideWhenUsed="0"/>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uiPriority="99"/>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lsdException w:name="annotation subject" w:semiHidden="1"/>
    <w:lsdException w:name="No List" w:semiHidden="1" w:uiPriority="99"/>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semiHidden="1"/>
    <w:lsdException w:name="Table Grid" w:unhideWhenUsed="0"/>
    <w:lsdException w:name="Table Theme" w:semiHidden="1"/>
    <w:lsdException w:name="Note Level 1" w:unhideWhenUsed="0"/>
    <w:lsdException w:name="Note Level 2" w:unhideWhenUsed="0"/>
    <w:lsdException w:name="Note Level 3" w:unhideWhenUsed="0"/>
    <w:lsdException w:name="Note Level 4" w:unhideWhenUsed="0"/>
    <w:lsdException w:name="Note Level 5" w:unhideWhenUsed="0"/>
    <w:lsdException w:name="Note Level 6" w:unhideWhenUsed="0"/>
    <w:lsdException w:name="Note Level 7" w:unhideWhenUsed="0"/>
    <w:lsdException w:name="Note Level 8" w:unhideWhenUsed="0"/>
    <w:lsdException w:name="Note Level 9" w:unhideWhenUsed="0"/>
    <w:lsdException w:name="Placeholder Text" w:semiHidden="1" w:unhideWhenUsed="0"/>
    <w:lsdException w:name="No Spacing" w:unhideWhenUsed="0"/>
    <w:lsdException w:name="Light Shading" w:unhideWhenUsed="0"/>
    <w:lsdException w:name="Light List" w:unhideWhenUsed="0"/>
    <w:lsdException w:name="Light Grid" w:unhideWhenUsed="0"/>
    <w:lsdException w:name="Medium Shading 1" w:unhideWhenUsed="0"/>
    <w:lsdException w:name="Medium Shading 2" w:unhideWhenUsed="0"/>
    <w:lsdException w:name="Medium List 1" w:unhideWhenUsed="0"/>
    <w:lsdException w:name="Medium List 2" w:unhideWhenUsed="0"/>
    <w:lsdException w:name="Medium Grid 1" w:unhideWhenUsed="0"/>
    <w:lsdException w:name="Medium Grid 2" w:unhideWhenUsed="0"/>
    <w:lsdException w:name="Medium Grid 3" w:unhideWhenUsed="0"/>
    <w:lsdException w:name="Dark List" w:unhideWhenUsed="0"/>
    <w:lsdException w:name="Colorful Shading" w:unhideWhenUsed="0"/>
    <w:lsdException w:name="Colorful List" w:unhideWhenUsed="0"/>
    <w:lsdException w:name="Colorful Grid" w:unhideWhenUsed="0"/>
    <w:lsdException w:name="Light Shading Accent 1" w:unhideWhenUsed="0"/>
    <w:lsdException w:name="Light List Accent 1" w:unhideWhenUsed="0"/>
    <w:lsdException w:name="Light Grid Accent 1" w:unhideWhenUsed="0"/>
    <w:lsdException w:name="Medium Shading 1 Accent 1" w:unhideWhenUsed="0"/>
    <w:lsdException w:name="Medium Shading 2 Accent 1" w:unhideWhenUsed="0"/>
    <w:lsdException w:name="Medium List 1 Accent 1" w:unhideWhenUsed="0"/>
    <w:lsdException w:name="Revision" w:semiHidden="1" w:unhideWhenUsed="0"/>
    <w:lsdException w:name="List Paragraph" w:unhideWhenUsed="0"/>
    <w:lsdException w:name="Quote" w:unhideWhenUsed="0"/>
    <w:lsdException w:name="Intense Quote" w:unhideWhenUsed="0"/>
    <w:lsdException w:name="Medium List 2 Accent 1" w:unhideWhenUsed="0"/>
    <w:lsdException w:name="Medium Grid 1 Accent 1" w:unhideWhenUsed="0"/>
    <w:lsdException w:name="Medium Grid 2 Accent 1" w:unhideWhenUsed="0"/>
    <w:lsdException w:name="Medium Grid 3 Accent 1" w:unhideWhenUsed="0"/>
    <w:lsdException w:name="Dark List Accent 1" w:unhideWhenUsed="0"/>
    <w:lsdException w:name="Colorful Shading Accent 1" w:unhideWhenUsed="0"/>
    <w:lsdException w:name="Colorful List Accent 1" w:unhideWhenUsed="0"/>
    <w:lsdException w:name="Colorful Grid Accent 1" w:unhideWhenUsed="0"/>
    <w:lsdException w:name="Light Shading Accent 2" w:unhideWhenUsed="0"/>
    <w:lsdException w:name="Light List Accent 2" w:unhideWhenUsed="0"/>
    <w:lsdException w:name="Light Grid Accent 2" w:unhideWhenUsed="0"/>
    <w:lsdException w:name="Medium Shading 1 Accent 2" w:unhideWhenUsed="0"/>
    <w:lsdException w:name="Medium Shading 2 Accent 2" w:unhideWhenUsed="0"/>
    <w:lsdException w:name="Medium List 1 Accent 2" w:unhideWhenUsed="0"/>
    <w:lsdException w:name="Medium List 2 Accent 2" w:unhideWhenUsed="0"/>
    <w:lsdException w:name="Medium Grid 1 Accent 2" w:unhideWhenUsed="0"/>
    <w:lsdException w:name="Medium Grid 2 Accent 2" w:unhideWhenUsed="0"/>
    <w:lsdException w:name="Medium Grid 3 Accent 2" w:unhideWhenUsed="0"/>
    <w:lsdException w:name="Dark List Accent 2" w:unhideWhenUsed="0"/>
    <w:lsdException w:name="Colorful Shading Accent 2" w:unhideWhenUsed="0"/>
    <w:lsdException w:name="Colorful List Accent 2" w:unhideWhenUsed="0"/>
    <w:lsdException w:name="Colorful Grid Accent 2" w:unhideWhenUsed="0"/>
    <w:lsdException w:name="Light Shading Accent 3" w:unhideWhenUsed="0"/>
    <w:lsdException w:name="Light List Accent 3" w:unhideWhenUsed="0"/>
    <w:lsdException w:name="Light Grid Accent 3" w:unhideWhenUsed="0"/>
    <w:lsdException w:name="Medium Shading 1 Accent 3" w:unhideWhenUsed="0"/>
    <w:lsdException w:name="Medium Shading 2 Accent 3" w:unhideWhenUsed="0"/>
    <w:lsdException w:name="Medium List 1 Accent 3" w:unhideWhenUsed="0"/>
    <w:lsdException w:name="Medium List 2 Accent 3" w:unhideWhenUsed="0"/>
    <w:lsdException w:name="Medium Grid 1 Accent 3" w:unhideWhenUsed="0"/>
    <w:lsdException w:name="Medium Grid 2 Accent 3" w:unhideWhenUsed="0"/>
    <w:lsdException w:name="Medium Grid 3 Accent 3" w:unhideWhenUsed="0"/>
    <w:lsdException w:name="Dark List Accent 3" w:unhideWhenUsed="0"/>
    <w:lsdException w:name="Colorful Shading Accent 3" w:unhideWhenUsed="0"/>
    <w:lsdException w:name="Colorful List Accent 3" w:unhideWhenUsed="0"/>
    <w:lsdException w:name="Colorful Grid Accent 3" w:unhideWhenUsed="0"/>
    <w:lsdException w:name="Light Shading Accent 4" w:unhideWhenUsed="0"/>
    <w:lsdException w:name="Light List Accent 4" w:unhideWhenUsed="0"/>
    <w:lsdException w:name="Light Grid Accent 4" w:unhideWhenUsed="0"/>
    <w:lsdException w:name="Medium Shading 1 Accent 4" w:unhideWhenUsed="0"/>
    <w:lsdException w:name="Medium Shading 2 Accent 4" w:unhideWhenUsed="0"/>
    <w:lsdException w:name="Medium List 1 Accent 4" w:unhideWhenUsed="0"/>
    <w:lsdException w:name="Medium List 2 Accent 4" w:unhideWhenUsed="0"/>
    <w:lsdException w:name="Medium Grid 1 Accent 4" w:unhideWhenUsed="0"/>
    <w:lsdException w:name="Medium Grid 2 Accent 4" w:unhideWhenUsed="0"/>
    <w:lsdException w:name="Medium Grid 3 Accent 4" w:unhideWhenUsed="0"/>
    <w:lsdException w:name="Dark List Accent 4" w:unhideWhenUsed="0"/>
    <w:lsdException w:name="Colorful Shading Accent 4" w:unhideWhenUsed="0"/>
    <w:lsdException w:name="Colorful List Accent 4" w:unhideWhenUsed="0"/>
    <w:lsdException w:name="Colorful Grid Accent 4" w:unhideWhenUsed="0"/>
    <w:lsdException w:name="Light Shading Accent 5" w:unhideWhenUsed="0"/>
    <w:lsdException w:name="Light List Accent 5" w:unhideWhenUsed="0"/>
    <w:lsdException w:name="Light Grid Accent 5" w:unhideWhenUsed="0"/>
    <w:lsdException w:name="Medium Shading 1 Accent 5" w:unhideWhenUsed="0"/>
    <w:lsdException w:name="Medium Shading 2 Accent 5" w:unhideWhenUsed="0"/>
    <w:lsdException w:name="Medium List 1 Accent 5" w:unhideWhenUsed="0"/>
    <w:lsdException w:name="Medium List 2 Accent 5" w:unhideWhenUsed="0"/>
    <w:lsdException w:name="Medium Grid 1 Accent 5" w:unhideWhenUsed="0"/>
    <w:lsdException w:name="Medium Grid 2 Accent 5" w:unhideWhenUsed="0"/>
    <w:lsdException w:name="Medium Grid 3 Accent 5" w:unhideWhenUsed="0"/>
    <w:lsdException w:name="Dark List Accent 5" w:unhideWhenUsed="0"/>
    <w:lsdException w:name="Colorful Shading Accent 5" w:unhideWhenUsed="0"/>
    <w:lsdException w:name="Colorful List Accent 5" w:unhideWhenUsed="0"/>
    <w:lsdException w:name="Colorful Grid Accent 5" w:unhideWhenUsed="0"/>
    <w:lsdException w:name="Light Shading Accent 6" w:unhideWhenUsed="0"/>
    <w:lsdException w:name="Light List Accent 6" w:unhideWhenUsed="0"/>
    <w:lsdException w:name="Light Grid Accent 6" w:unhideWhenUsed="0"/>
    <w:lsdException w:name="Medium Shading 1 Accent 6" w:unhideWhenUsed="0"/>
    <w:lsdException w:name="Medium Shading 2 Accent 6" w:unhideWhenUsed="0"/>
    <w:lsdException w:name="Medium List 1 Accent 6" w:unhideWhenUsed="0"/>
    <w:lsdException w:name="Medium List 2 Accent 6" w:unhideWhenUsed="0"/>
    <w:lsdException w:name="Medium Grid 1 Accent 6" w:unhideWhenUsed="0"/>
    <w:lsdException w:name="Medium Grid 2 Accent 6" w:unhideWhenUsed="0"/>
    <w:lsdException w:name="Medium Grid 3 Accent 6" w:unhideWhenUsed="0"/>
    <w:lsdException w:name="Dark List Accent 6" w:unhideWhenUsed="0"/>
    <w:lsdException w:name="Colorful Shading Accent 6" w:unhideWhenUsed="0"/>
    <w:lsdException w:name="Colorful List Accent 6" w:unhideWhenUsed="0"/>
    <w:lsdException w:name="Colorful Grid Accent 6" w:unhideWhenUsed="0"/>
    <w:lsdException w:name="Subtle Emphasis" w:unhideWhenUsed="0"/>
    <w:lsdException w:name="Intense Emphasis" w:unhideWhenUsed="0"/>
    <w:lsdException w:name="Subtle Reference" w:unhideWhenUsed="0"/>
    <w:lsdException w:name="Intense Reference" w:unhideWhenUsed="0"/>
    <w:lsdException w:name="Book Title" w:unhideWhenUsed="0"/>
    <w:lsdException w:name="Bibliography" w:semiHidden="1"/>
    <w:lsdException w:name="TOC Heading" w:semiHidden="1"/>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2">
    <w:name w:val="heading 2"/>
    <w:basedOn w:val="Normal"/>
    <w:next w:val="Normal"/>
    <w:link w:val="Ttulo2Car"/>
    <w:rsid w:val="00A864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0040E5"/>
    <w:rPr>
      <w:b/>
    </w:rPr>
  </w:style>
  <w:style w:type="character" w:styleId="E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2">
    <w:name w:val="Tabla con cuadrícula2"/>
    <w:basedOn w:val="Tablanormal"/>
    <w:next w:val="Tablaconcuadrcula"/>
    <w:rsid w:val="00C169C3"/>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visitado">
    <w:name w:val="FollowedHyperlink"/>
    <w:basedOn w:val="Fuentedeprrafopredeter"/>
    <w:rsid w:val="00076E98"/>
    <w:rPr>
      <w:color w:val="800080" w:themeColor="followedHyperlink"/>
      <w:u w:val="single"/>
    </w:rPr>
  </w:style>
  <w:style w:type="character" w:customStyle="1" w:styleId="Ttulo2Car">
    <w:name w:val="Título 2 Car"/>
    <w:basedOn w:val="Fuentedeprrafopredeter"/>
    <w:link w:val="Ttulo2"/>
    <w:rsid w:val="00A8649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4708526">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61763323">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2946528">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6494715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27206071">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31023134">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12814865">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552315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48453278">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298291790">
      <w:bodyDiv w:val="1"/>
      <w:marLeft w:val="0"/>
      <w:marRight w:val="0"/>
      <w:marTop w:val="0"/>
      <w:marBottom w:val="0"/>
      <w:divBdr>
        <w:top w:val="none" w:sz="0" w:space="0" w:color="auto"/>
        <w:left w:val="none" w:sz="0" w:space="0" w:color="auto"/>
        <w:bottom w:val="none" w:sz="0" w:space="0" w:color="auto"/>
        <w:right w:val="none" w:sz="0" w:space="0" w:color="auto"/>
      </w:divBdr>
      <w:divsChild>
        <w:div w:id="2104572133">
          <w:marLeft w:val="0"/>
          <w:marRight w:val="0"/>
          <w:marTop w:val="0"/>
          <w:marBottom w:val="0"/>
          <w:divBdr>
            <w:top w:val="none" w:sz="0" w:space="0" w:color="auto"/>
            <w:left w:val="none" w:sz="0" w:space="0" w:color="auto"/>
            <w:bottom w:val="none" w:sz="0" w:space="0" w:color="auto"/>
            <w:right w:val="none" w:sz="0" w:space="0" w:color="auto"/>
          </w:divBdr>
        </w:div>
        <w:div w:id="839545517">
          <w:marLeft w:val="0"/>
          <w:marRight w:val="0"/>
          <w:marTop w:val="0"/>
          <w:marBottom w:val="0"/>
          <w:divBdr>
            <w:top w:val="none" w:sz="0" w:space="0" w:color="auto"/>
            <w:left w:val="none" w:sz="0" w:space="0" w:color="auto"/>
            <w:bottom w:val="none" w:sz="0" w:space="0" w:color="auto"/>
            <w:right w:val="none" w:sz="0" w:space="0" w:color="auto"/>
          </w:divBdr>
        </w:div>
        <w:div w:id="202207527">
          <w:marLeft w:val="0"/>
          <w:marRight w:val="0"/>
          <w:marTop w:val="0"/>
          <w:marBottom w:val="0"/>
          <w:divBdr>
            <w:top w:val="none" w:sz="0" w:space="0" w:color="auto"/>
            <w:left w:val="none" w:sz="0" w:space="0" w:color="auto"/>
            <w:bottom w:val="none" w:sz="0" w:space="0" w:color="auto"/>
            <w:right w:val="none" w:sz="0" w:space="0" w:color="auto"/>
          </w:divBdr>
        </w:div>
        <w:div w:id="320621449">
          <w:marLeft w:val="0"/>
          <w:marRight w:val="0"/>
          <w:marTop w:val="0"/>
          <w:marBottom w:val="0"/>
          <w:divBdr>
            <w:top w:val="none" w:sz="0" w:space="0" w:color="auto"/>
            <w:left w:val="none" w:sz="0" w:space="0" w:color="auto"/>
            <w:bottom w:val="none" w:sz="0" w:space="0" w:color="auto"/>
            <w:right w:val="none" w:sz="0" w:space="0" w:color="auto"/>
          </w:divBdr>
        </w:div>
        <w:div w:id="1979407943">
          <w:marLeft w:val="0"/>
          <w:marRight w:val="0"/>
          <w:marTop w:val="0"/>
          <w:marBottom w:val="0"/>
          <w:divBdr>
            <w:top w:val="none" w:sz="0" w:space="0" w:color="auto"/>
            <w:left w:val="none" w:sz="0" w:space="0" w:color="auto"/>
            <w:bottom w:val="none" w:sz="0" w:space="0" w:color="auto"/>
            <w:right w:val="none" w:sz="0" w:space="0" w:color="auto"/>
          </w:divBdr>
        </w:div>
        <w:div w:id="936010">
          <w:marLeft w:val="0"/>
          <w:marRight w:val="0"/>
          <w:marTop w:val="0"/>
          <w:marBottom w:val="0"/>
          <w:divBdr>
            <w:top w:val="none" w:sz="0" w:space="0" w:color="auto"/>
            <w:left w:val="none" w:sz="0" w:space="0" w:color="auto"/>
            <w:bottom w:val="none" w:sz="0" w:space="0" w:color="auto"/>
            <w:right w:val="none" w:sz="0" w:space="0" w:color="auto"/>
          </w:divBdr>
        </w:div>
      </w:divsChild>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70516281">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25714793">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01679516">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43664210">
      <w:bodyDiv w:val="1"/>
      <w:marLeft w:val="0"/>
      <w:marRight w:val="0"/>
      <w:marTop w:val="0"/>
      <w:marBottom w:val="0"/>
      <w:divBdr>
        <w:top w:val="none" w:sz="0" w:space="0" w:color="auto"/>
        <w:left w:val="none" w:sz="0" w:space="0" w:color="auto"/>
        <w:bottom w:val="none" w:sz="0" w:space="0" w:color="auto"/>
        <w:right w:val="none" w:sz="0" w:space="0" w:color="auto"/>
      </w:divBdr>
    </w:div>
    <w:div w:id="1890418100">
      <w:bodyDiv w:val="1"/>
      <w:marLeft w:val="0"/>
      <w:marRight w:val="0"/>
      <w:marTop w:val="0"/>
      <w:marBottom w:val="0"/>
      <w:divBdr>
        <w:top w:val="none" w:sz="0" w:space="0" w:color="auto"/>
        <w:left w:val="none" w:sz="0" w:space="0" w:color="auto"/>
        <w:bottom w:val="none" w:sz="0" w:space="0" w:color="auto"/>
        <w:right w:val="none" w:sz="0" w:space="0" w:color="auto"/>
      </w:divBdr>
      <w:divsChild>
        <w:div w:id="700284514">
          <w:marLeft w:val="0"/>
          <w:marRight w:val="0"/>
          <w:marTop w:val="0"/>
          <w:marBottom w:val="0"/>
          <w:divBdr>
            <w:top w:val="none" w:sz="0" w:space="0" w:color="auto"/>
            <w:left w:val="none" w:sz="0" w:space="0" w:color="auto"/>
            <w:bottom w:val="none" w:sz="0" w:space="0" w:color="auto"/>
            <w:right w:val="none" w:sz="0" w:space="0" w:color="auto"/>
          </w:divBdr>
        </w:div>
        <w:div w:id="392894730">
          <w:marLeft w:val="0"/>
          <w:marRight w:val="0"/>
          <w:marTop w:val="0"/>
          <w:marBottom w:val="0"/>
          <w:divBdr>
            <w:top w:val="none" w:sz="0" w:space="0" w:color="auto"/>
            <w:left w:val="none" w:sz="0" w:space="0" w:color="auto"/>
            <w:bottom w:val="none" w:sz="0" w:space="0" w:color="auto"/>
            <w:right w:val="none" w:sz="0" w:space="0" w:color="auto"/>
          </w:divBdr>
        </w:div>
        <w:div w:id="568001952">
          <w:marLeft w:val="0"/>
          <w:marRight w:val="0"/>
          <w:marTop w:val="0"/>
          <w:marBottom w:val="0"/>
          <w:divBdr>
            <w:top w:val="none" w:sz="0" w:space="0" w:color="auto"/>
            <w:left w:val="none" w:sz="0" w:space="0" w:color="auto"/>
            <w:bottom w:val="none" w:sz="0" w:space="0" w:color="auto"/>
            <w:right w:val="none" w:sz="0" w:space="0" w:color="auto"/>
          </w:divBdr>
        </w:div>
        <w:div w:id="1392996499">
          <w:marLeft w:val="0"/>
          <w:marRight w:val="0"/>
          <w:marTop w:val="0"/>
          <w:marBottom w:val="0"/>
          <w:divBdr>
            <w:top w:val="none" w:sz="0" w:space="0" w:color="auto"/>
            <w:left w:val="none" w:sz="0" w:space="0" w:color="auto"/>
            <w:bottom w:val="none" w:sz="0" w:space="0" w:color="auto"/>
            <w:right w:val="none" w:sz="0" w:space="0" w:color="auto"/>
          </w:divBdr>
        </w:div>
      </w:divsChild>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82347339">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080667380">
      <w:bodyDiv w:val="1"/>
      <w:marLeft w:val="0"/>
      <w:marRight w:val="0"/>
      <w:marTop w:val="0"/>
      <w:marBottom w:val="0"/>
      <w:divBdr>
        <w:top w:val="none" w:sz="0" w:space="0" w:color="auto"/>
        <w:left w:val="none" w:sz="0" w:space="0" w:color="auto"/>
        <w:bottom w:val="none" w:sz="0" w:space="0" w:color="auto"/>
        <w:right w:val="none" w:sz="0" w:space="0" w:color="auto"/>
      </w:divBdr>
      <w:divsChild>
        <w:div w:id="822237394">
          <w:marLeft w:val="0"/>
          <w:marRight w:val="0"/>
          <w:marTop w:val="0"/>
          <w:marBottom w:val="0"/>
          <w:divBdr>
            <w:top w:val="none" w:sz="0" w:space="0" w:color="auto"/>
            <w:left w:val="none" w:sz="0" w:space="0" w:color="auto"/>
            <w:bottom w:val="none" w:sz="0" w:space="0" w:color="auto"/>
            <w:right w:val="none" w:sz="0" w:space="0" w:color="auto"/>
          </w:divBdr>
        </w:div>
        <w:div w:id="509760029">
          <w:marLeft w:val="0"/>
          <w:marRight w:val="0"/>
          <w:marTop w:val="0"/>
          <w:marBottom w:val="0"/>
          <w:divBdr>
            <w:top w:val="none" w:sz="0" w:space="0" w:color="auto"/>
            <w:left w:val="none" w:sz="0" w:space="0" w:color="auto"/>
            <w:bottom w:val="none" w:sz="0" w:space="0" w:color="auto"/>
            <w:right w:val="none" w:sz="0" w:space="0" w:color="auto"/>
          </w:divBdr>
        </w:div>
        <w:div w:id="956176675">
          <w:marLeft w:val="0"/>
          <w:marRight w:val="0"/>
          <w:marTop w:val="0"/>
          <w:marBottom w:val="0"/>
          <w:divBdr>
            <w:top w:val="none" w:sz="0" w:space="0" w:color="auto"/>
            <w:left w:val="none" w:sz="0" w:space="0" w:color="auto"/>
            <w:bottom w:val="none" w:sz="0" w:space="0" w:color="auto"/>
            <w:right w:val="none" w:sz="0" w:space="0" w:color="auto"/>
          </w:divBdr>
        </w:div>
        <w:div w:id="1956062137">
          <w:marLeft w:val="0"/>
          <w:marRight w:val="0"/>
          <w:marTop w:val="0"/>
          <w:marBottom w:val="0"/>
          <w:divBdr>
            <w:top w:val="none" w:sz="0" w:space="0" w:color="auto"/>
            <w:left w:val="none" w:sz="0" w:space="0" w:color="auto"/>
            <w:bottom w:val="none" w:sz="0" w:space="0" w:color="auto"/>
            <w:right w:val="none" w:sz="0" w:space="0" w:color="auto"/>
          </w:divBdr>
        </w:div>
      </w:divsChild>
    </w:div>
    <w:div w:id="2096315323">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youtube.com/watch?v=CjrjGyVs3bI"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header" Target="header3.xml"/><Relationship Id="rId23" Type="http://schemas.openxmlformats.org/officeDocument/2006/relationships/footer" Target="footer3.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www.youtube.com/watch?v=LyKfB7oaF60" TargetMode="External"/><Relationship Id="rId11" Type="http://schemas.openxmlformats.org/officeDocument/2006/relationships/hyperlink" Target="http://www.senado.gov.co/participacion-ciudadana/congreso-para-ninos/item/11158-que-es-el-estado-y-como-se-conforma" TargetMode="External"/><Relationship Id="rId12" Type="http://schemas.openxmlformats.org/officeDocument/2006/relationships/hyperlink" Target="https://www.youtube.com/watch?v=FmSLbK4Z0WE" TargetMode="External"/><Relationship Id="rId13" Type="http://schemas.openxmlformats.org/officeDocument/2006/relationships/hyperlink" Target="https://www.youtube.com/watch?v=mI8Z5ZYnTJ0" TargetMode="External"/><Relationship Id="rId14" Type="http://schemas.openxmlformats.org/officeDocument/2006/relationships/hyperlink" Target="https://www.youtube.com/watch?v=81v7_AuM1Jk" TargetMode="External"/><Relationship Id="rId15" Type="http://schemas.openxmlformats.org/officeDocument/2006/relationships/hyperlink" Target="https://www.youtube.com/watch?v=uVAr3eVxUII" TargetMode="External"/><Relationship Id="rId16" Type="http://schemas.openxmlformats.org/officeDocument/2006/relationships/hyperlink" Target="https://www.youtube.com/watch?v=KsJGM0b6Kmk" TargetMode="External"/><Relationship Id="rId17" Type="http://schemas.openxmlformats.org/officeDocument/2006/relationships/hyperlink" Target="http://www.educatina.com/ciencias-politicas/teoria-y-derecho-constitucional/tipos-de-estados-video" TargetMode="External"/><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2E10BA-6A2F-E54D-93B0-F37C3AFAE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12241</Words>
  <Characters>67328</Characters>
  <Application>Microsoft Macintosh Word</Application>
  <DocSecurity>0</DocSecurity>
  <Lines>561</Lines>
  <Paragraphs>158</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Manager/>
  <Company>Impulso Editorial</Company>
  <LinksUpToDate>false</LinksUpToDate>
  <CharactersWithSpaces>79411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Moreno</dc:creator>
  <cp:keywords/>
  <dc:description/>
  <cp:lastModifiedBy>Maria Jose Osorio Arce</cp:lastModifiedBy>
  <cp:revision>2</cp:revision>
  <cp:lastPrinted>2015-03-02T13:32:00Z</cp:lastPrinted>
  <dcterms:created xsi:type="dcterms:W3CDTF">2015-08-24T06:18:00Z</dcterms:created>
  <dcterms:modified xsi:type="dcterms:W3CDTF">2015-10-09T10:00:00Z</dcterms:modified>
  <cp:category/>
</cp:coreProperties>
</file>