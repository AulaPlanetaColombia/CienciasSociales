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B58F33" w14:textId="773A20BE" w:rsidR="002973CB" w:rsidRPr="005F0D99" w:rsidRDefault="00081745" w:rsidP="005F0D99">
      <w:pPr>
        <w:tabs>
          <w:tab w:val="right" w:pos="8498"/>
        </w:tabs>
        <w:spacing w:after="0" w:line="276" w:lineRule="auto"/>
        <w:jc w:val="both"/>
        <w:rPr>
          <w:rFonts w:ascii="Times New Roman" w:hAnsi="Times New Roman" w:cs="Times New Roman"/>
          <w:b/>
          <w:color w:val="000000" w:themeColor="text1"/>
        </w:rPr>
      </w:pPr>
      <w:r w:rsidRPr="005F0D99">
        <w:rPr>
          <w:rFonts w:ascii="Times New Roman" w:hAnsi="Times New Roman" w:cs="Times New Roman"/>
          <w:color w:val="000000" w:themeColor="text1"/>
        </w:rPr>
        <w:t>[SECCIÓN 1]</w:t>
      </w:r>
      <w:r w:rsidR="00616DBC" w:rsidRPr="005F0D99">
        <w:rPr>
          <w:rFonts w:ascii="Times New Roman" w:hAnsi="Times New Roman" w:cs="Times New Roman"/>
          <w:color w:val="000000" w:themeColor="text1"/>
        </w:rPr>
        <w:t xml:space="preserve"> </w:t>
      </w:r>
      <w:r w:rsidRPr="005F0D99">
        <w:rPr>
          <w:rFonts w:ascii="Times New Roman" w:hAnsi="Times New Roman" w:cs="Times New Roman"/>
          <w:b/>
          <w:color w:val="000000" w:themeColor="text1"/>
        </w:rPr>
        <w:t>1</w:t>
      </w:r>
      <w:r w:rsidR="002973CB" w:rsidRPr="005F0D99">
        <w:rPr>
          <w:rFonts w:ascii="Times New Roman" w:hAnsi="Times New Roman" w:cs="Times New Roman"/>
          <w:b/>
          <w:color w:val="000000" w:themeColor="text1"/>
        </w:rPr>
        <w:t xml:space="preserve"> </w:t>
      </w:r>
      <w:r w:rsidR="00217B49" w:rsidRPr="005F0D99">
        <w:rPr>
          <w:rFonts w:ascii="Times New Roman" w:hAnsi="Times New Roman" w:cs="Times New Roman"/>
          <w:b/>
          <w:color w:val="000000" w:themeColor="text1"/>
        </w:rPr>
        <w:t>El Estado</w:t>
      </w:r>
      <w:r w:rsidR="00EB6DDD" w:rsidRPr="005F0D99">
        <w:rPr>
          <w:rFonts w:ascii="Times New Roman" w:hAnsi="Times New Roman" w:cs="Times New Roman"/>
          <w:b/>
          <w:color w:val="000000" w:themeColor="text1"/>
        </w:rPr>
        <w:t>.</w:t>
      </w:r>
    </w:p>
    <w:p w14:paraId="17DA7638" w14:textId="77777777" w:rsidR="00D408F4" w:rsidRPr="005F0D99" w:rsidRDefault="00D408F4" w:rsidP="005F0D99">
      <w:pPr>
        <w:spacing w:after="0" w:line="276" w:lineRule="auto"/>
        <w:jc w:val="both"/>
        <w:rPr>
          <w:rFonts w:ascii="Times New Roman" w:hAnsi="Times New Roman" w:cs="Times New Roman"/>
          <w:color w:val="000000" w:themeColor="text1"/>
        </w:rPr>
      </w:pPr>
    </w:p>
    <w:p w14:paraId="4E4468E3" w14:textId="35D44C7F" w:rsidR="006C4A40" w:rsidRPr="005F0D99" w:rsidRDefault="00217B49"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Las </w:t>
      </w:r>
      <w:r w:rsidRPr="005F0D99">
        <w:rPr>
          <w:rFonts w:ascii="Times New Roman" w:hAnsi="Times New Roman" w:cs="Times New Roman"/>
          <w:b/>
          <w:color w:val="000000" w:themeColor="text1"/>
          <w:lang w:val="es-ES"/>
        </w:rPr>
        <w:t>sociedades humanas</w:t>
      </w:r>
      <w:r w:rsidRPr="005F0D99">
        <w:rPr>
          <w:rFonts w:ascii="Times New Roman" w:hAnsi="Times New Roman" w:cs="Times New Roman"/>
          <w:color w:val="000000" w:themeColor="text1"/>
          <w:lang w:val="es-ES"/>
        </w:rPr>
        <w:t xml:space="preserve"> han debatido a lo largo de la historia la cuestión </w:t>
      </w:r>
      <w:r w:rsidR="00BD26B0" w:rsidRPr="005F0D99">
        <w:rPr>
          <w:rFonts w:ascii="Times New Roman" w:hAnsi="Times New Roman" w:cs="Times New Roman"/>
          <w:color w:val="000000" w:themeColor="text1"/>
          <w:lang w:val="es-ES"/>
        </w:rPr>
        <w:t xml:space="preserve">del </w:t>
      </w:r>
      <w:r w:rsidRPr="005F0D99">
        <w:rPr>
          <w:rFonts w:ascii="Times New Roman" w:hAnsi="Times New Roman" w:cs="Times New Roman"/>
          <w:b/>
          <w:color w:val="000000" w:themeColor="text1"/>
          <w:lang w:val="es-ES"/>
        </w:rPr>
        <w:t>ejercicio del poder político</w:t>
      </w:r>
      <w:r w:rsidRPr="005F0D99">
        <w:rPr>
          <w:rFonts w:ascii="Times New Roman" w:hAnsi="Times New Roman" w:cs="Times New Roman"/>
          <w:color w:val="000000" w:themeColor="text1"/>
          <w:lang w:val="es-ES"/>
        </w:rPr>
        <w:t xml:space="preserve">. Cómo se </w:t>
      </w:r>
      <w:r w:rsidRPr="005F0D99">
        <w:rPr>
          <w:rFonts w:ascii="Times New Roman" w:hAnsi="Times New Roman" w:cs="Times New Roman"/>
          <w:b/>
          <w:color w:val="000000" w:themeColor="text1"/>
          <w:lang w:val="es-ES"/>
        </w:rPr>
        <w:t>organizan y gobiernan</w:t>
      </w:r>
      <w:r w:rsidRPr="005F0D99">
        <w:rPr>
          <w:rFonts w:ascii="Times New Roman" w:hAnsi="Times New Roman" w:cs="Times New Roman"/>
          <w:color w:val="000000" w:themeColor="text1"/>
          <w:lang w:val="es-ES"/>
        </w:rPr>
        <w:t xml:space="preserve"> las sociedades son </w:t>
      </w:r>
      <w:r w:rsidR="00D66FF4" w:rsidRPr="005F0D99">
        <w:rPr>
          <w:rFonts w:ascii="Times New Roman" w:hAnsi="Times New Roman" w:cs="Times New Roman"/>
          <w:color w:val="000000" w:themeColor="text1"/>
          <w:lang w:val="es-ES"/>
        </w:rPr>
        <w:t xml:space="preserve">las </w:t>
      </w:r>
      <w:r w:rsidRPr="005F0D99">
        <w:rPr>
          <w:rFonts w:ascii="Times New Roman" w:hAnsi="Times New Roman" w:cs="Times New Roman"/>
          <w:color w:val="000000" w:themeColor="text1"/>
          <w:lang w:val="es-ES"/>
        </w:rPr>
        <w:t xml:space="preserve">preguntas a las </w:t>
      </w:r>
      <w:r w:rsidR="00F445D7" w:rsidRPr="005F0D99">
        <w:rPr>
          <w:rFonts w:ascii="Times New Roman" w:hAnsi="Times New Roman" w:cs="Times New Roman"/>
          <w:color w:val="000000" w:themeColor="text1"/>
          <w:lang w:val="es-ES"/>
        </w:rPr>
        <w:t>responde</w:t>
      </w:r>
      <w:r w:rsidRPr="005F0D99">
        <w:rPr>
          <w:rFonts w:ascii="Times New Roman" w:hAnsi="Times New Roman" w:cs="Times New Roman"/>
          <w:color w:val="000000" w:themeColor="text1"/>
          <w:lang w:val="es-ES"/>
        </w:rPr>
        <w:t xml:space="preserve"> la </w:t>
      </w:r>
      <w:r w:rsidRPr="005F0D99">
        <w:rPr>
          <w:rFonts w:ascii="Times New Roman" w:hAnsi="Times New Roman" w:cs="Times New Roman"/>
          <w:b/>
          <w:color w:val="000000" w:themeColor="text1"/>
          <w:lang w:val="es-ES"/>
        </w:rPr>
        <w:t>política</w:t>
      </w:r>
      <w:r w:rsidRPr="005F0D99">
        <w:rPr>
          <w:rFonts w:ascii="Times New Roman" w:hAnsi="Times New Roman" w:cs="Times New Roman"/>
          <w:color w:val="000000" w:themeColor="text1"/>
          <w:lang w:val="es-ES"/>
        </w:rPr>
        <w:t xml:space="preserve"> como actividad</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la </w:t>
      </w:r>
      <w:r w:rsidR="006C4A40" w:rsidRPr="005F0D99">
        <w:rPr>
          <w:rFonts w:ascii="Times New Roman" w:hAnsi="Times New Roman" w:cs="Times New Roman"/>
          <w:color w:val="000000" w:themeColor="text1"/>
          <w:lang w:val="es-ES"/>
        </w:rPr>
        <w:t xml:space="preserve">organización de </w:t>
      </w:r>
      <w:r w:rsidR="006C4A40" w:rsidRPr="005F0D99">
        <w:rPr>
          <w:rFonts w:ascii="Times New Roman" w:hAnsi="Times New Roman" w:cs="Times New Roman"/>
          <w:i/>
          <w:color w:val="000000" w:themeColor="text1"/>
          <w:lang w:val="es-ES"/>
        </w:rPr>
        <w:t>clanes</w:t>
      </w:r>
      <w:r w:rsidR="006C4A40" w:rsidRPr="005F0D99">
        <w:rPr>
          <w:rFonts w:ascii="Times New Roman" w:hAnsi="Times New Roman" w:cs="Times New Roman"/>
          <w:color w:val="000000" w:themeColor="text1"/>
          <w:lang w:val="es-ES"/>
        </w:rPr>
        <w:t xml:space="preserve"> en el Neolítico, </w:t>
      </w:r>
      <w:r w:rsidR="00D66FF4" w:rsidRPr="005F0D99">
        <w:rPr>
          <w:rFonts w:ascii="Times New Roman" w:hAnsi="Times New Roman" w:cs="Times New Roman"/>
          <w:color w:val="000000" w:themeColor="text1"/>
          <w:lang w:val="es-ES"/>
        </w:rPr>
        <w:t xml:space="preserve">el </w:t>
      </w:r>
      <w:r w:rsidR="006C4A40" w:rsidRPr="005F0D99">
        <w:rPr>
          <w:rFonts w:ascii="Times New Roman" w:hAnsi="Times New Roman" w:cs="Times New Roman"/>
          <w:color w:val="000000" w:themeColor="text1"/>
          <w:lang w:val="es-ES"/>
        </w:rPr>
        <w:t>establecimi</w:t>
      </w:r>
      <w:r w:rsidR="00EC2DD2" w:rsidRPr="005F0D99">
        <w:rPr>
          <w:rFonts w:ascii="Times New Roman" w:hAnsi="Times New Roman" w:cs="Times New Roman"/>
          <w:color w:val="000000" w:themeColor="text1"/>
          <w:lang w:val="es-ES"/>
        </w:rPr>
        <w:t xml:space="preserve">ento de </w:t>
      </w:r>
      <w:r w:rsidR="00EC2DD2" w:rsidRPr="005F0D99">
        <w:rPr>
          <w:rFonts w:ascii="Times New Roman" w:hAnsi="Times New Roman" w:cs="Times New Roman"/>
          <w:i/>
          <w:color w:val="000000" w:themeColor="text1"/>
          <w:lang w:val="es-ES"/>
        </w:rPr>
        <w:t>reinos</w:t>
      </w:r>
      <w:r w:rsidR="00EC2DD2" w:rsidRPr="005F0D99">
        <w:rPr>
          <w:rFonts w:ascii="Times New Roman" w:hAnsi="Times New Roman" w:cs="Times New Roman"/>
          <w:color w:val="000000" w:themeColor="text1"/>
          <w:lang w:val="es-ES"/>
        </w:rPr>
        <w:t xml:space="preserve"> en Sumer o Acad</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el </w:t>
      </w:r>
      <w:r w:rsidR="006C4A40" w:rsidRPr="005F0D99">
        <w:rPr>
          <w:rFonts w:ascii="Times New Roman" w:hAnsi="Times New Roman" w:cs="Times New Roman"/>
          <w:color w:val="000000" w:themeColor="text1"/>
          <w:lang w:val="es-ES"/>
        </w:rPr>
        <w:t xml:space="preserve">papel del </w:t>
      </w:r>
      <w:r w:rsidR="006C4A40" w:rsidRPr="005F0D99">
        <w:rPr>
          <w:rFonts w:ascii="Times New Roman" w:hAnsi="Times New Roman" w:cs="Times New Roman"/>
          <w:i/>
          <w:color w:val="000000" w:themeColor="text1"/>
          <w:lang w:val="es-ES"/>
        </w:rPr>
        <w:t>Consejo de Ancianos</w:t>
      </w:r>
      <w:r w:rsidR="006C4A40" w:rsidRPr="005F0D99">
        <w:rPr>
          <w:rFonts w:ascii="Times New Roman" w:hAnsi="Times New Roman" w:cs="Times New Roman"/>
          <w:color w:val="000000" w:themeColor="text1"/>
          <w:lang w:val="es-ES"/>
        </w:rPr>
        <w:t xml:space="preserve"> en </w:t>
      </w:r>
      <w:r w:rsidR="00D66FF4" w:rsidRPr="005F0D99">
        <w:rPr>
          <w:rFonts w:ascii="Times New Roman" w:hAnsi="Times New Roman" w:cs="Times New Roman"/>
          <w:color w:val="000000" w:themeColor="text1"/>
          <w:lang w:val="es-ES"/>
        </w:rPr>
        <w:t>Fenicia</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la </w:t>
      </w:r>
      <w:r w:rsidR="006C4A40" w:rsidRPr="005F0D99">
        <w:rPr>
          <w:rFonts w:ascii="Times New Roman" w:hAnsi="Times New Roman" w:cs="Times New Roman"/>
          <w:color w:val="000000" w:themeColor="text1"/>
          <w:lang w:val="es-ES"/>
        </w:rPr>
        <w:t xml:space="preserve">formación de </w:t>
      </w:r>
      <w:r w:rsidR="006C4A40" w:rsidRPr="005F0D99">
        <w:rPr>
          <w:rFonts w:ascii="Times New Roman" w:hAnsi="Times New Roman" w:cs="Times New Roman"/>
          <w:i/>
          <w:color w:val="000000" w:themeColor="text1"/>
          <w:lang w:val="es-ES"/>
        </w:rPr>
        <w:t>Imperios</w:t>
      </w:r>
      <w:r w:rsidR="006C4A40" w:rsidRPr="005F0D99">
        <w:rPr>
          <w:rFonts w:ascii="Times New Roman" w:hAnsi="Times New Roman" w:cs="Times New Roman"/>
          <w:color w:val="000000" w:themeColor="text1"/>
          <w:lang w:val="es-ES"/>
        </w:rPr>
        <w:t xml:space="preserve"> como el Asirio o Persa, </w:t>
      </w:r>
      <w:r w:rsidR="00D66FF4" w:rsidRPr="005F0D99">
        <w:rPr>
          <w:rFonts w:ascii="Times New Roman" w:hAnsi="Times New Roman" w:cs="Times New Roman"/>
          <w:color w:val="000000" w:themeColor="text1"/>
          <w:lang w:val="es-ES"/>
        </w:rPr>
        <w:t xml:space="preserve">la </w:t>
      </w:r>
      <w:r w:rsidR="006C4A40" w:rsidRPr="005F0D99">
        <w:rPr>
          <w:rFonts w:ascii="Times New Roman" w:hAnsi="Times New Roman" w:cs="Times New Roman"/>
          <w:color w:val="000000" w:themeColor="text1"/>
          <w:lang w:val="es-ES"/>
        </w:rPr>
        <w:t xml:space="preserve">divinidad de </w:t>
      </w:r>
      <w:r w:rsidR="006C4A40" w:rsidRPr="005F0D99">
        <w:rPr>
          <w:rFonts w:ascii="Times New Roman" w:hAnsi="Times New Roman" w:cs="Times New Roman"/>
          <w:i/>
          <w:color w:val="000000" w:themeColor="text1"/>
          <w:lang w:val="es-ES"/>
        </w:rPr>
        <w:t>faraones</w:t>
      </w:r>
      <w:r w:rsidR="006C4A40" w:rsidRPr="005F0D99">
        <w:rPr>
          <w:rFonts w:ascii="Times New Roman" w:hAnsi="Times New Roman" w:cs="Times New Roman"/>
          <w:color w:val="000000" w:themeColor="text1"/>
          <w:lang w:val="es-ES"/>
        </w:rPr>
        <w:t xml:space="preserve">, </w:t>
      </w:r>
      <w:r w:rsidR="00D66FF4" w:rsidRPr="005F0D99">
        <w:rPr>
          <w:rFonts w:ascii="Times New Roman" w:hAnsi="Times New Roman" w:cs="Times New Roman"/>
          <w:color w:val="000000" w:themeColor="text1"/>
          <w:lang w:val="es-ES"/>
        </w:rPr>
        <w:t xml:space="preserve">las </w:t>
      </w:r>
      <w:r w:rsidR="006C4A40" w:rsidRPr="005F0D99">
        <w:rPr>
          <w:rFonts w:ascii="Times New Roman" w:hAnsi="Times New Roman" w:cs="Times New Roman"/>
          <w:color w:val="000000" w:themeColor="text1"/>
          <w:lang w:val="es-ES"/>
        </w:rPr>
        <w:t xml:space="preserve">discusiones ciudadanas en la </w:t>
      </w:r>
      <w:r w:rsidR="006C4A40" w:rsidRPr="005F0D99">
        <w:rPr>
          <w:rFonts w:ascii="Times New Roman" w:hAnsi="Times New Roman" w:cs="Times New Roman"/>
          <w:i/>
          <w:color w:val="000000" w:themeColor="text1"/>
          <w:lang w:val="es-ES"/>
        </w:rPr>
        <w:t>polis</w:t>
      </w:r>
      <w:r w:rsidR="006C4A40" w:rsidRPr="005F0D99">
        <w:rPr>
          <w:rFonts w:ascii="Times New Roman" w:hAnsi="Times New Roman" w:cs="Times New Roman"/>
          <w:color w:val="000000" w:themeColor="text1"/>
          <w:lang w:val="es-ES"/>
        </w:rPr>
        <w:t xml:space="preserve"> a</w:t>
      </w:r>
      <w:r w:rsidR="00EC2DD2" w:rsidRPr="005F0D99">
        <w:rPr>
          <w:rFonts w:ascii="Times New Roman" w:hAnsi="Times New Roman" w:cs="Times New Roman"/>
          <w:color w:val="000000" w:themeColor="text1"/>
          <w:lang w:val="es-ES"/>
        </w:rPr>
        <w:t xml:space="preserve">teniense o </w:t>
      </w:r>
      <w:r w:rsidR="00D66FF4" w:rsidRPr="005F0D99">
        <w:rPr>
          <w:rFonts w:ascii="Times New Roman" w:hAnsi="Times New Roman" w:cs="Times New Roman"/>
          <w:color w:val="000000" w:themeColor="text1"/>
          <w:lang w:val="es-ES"/>
        </w:rPr>
        <w:t xml:space="preserve">en </w:t>
      </w:r>
      <w:r w:rsidR="00EC2DD2" w:rsidRPr="005F0D99">
        <w:rPr>
          <w:rFonts w:ascii="Times New Roman" w:hAnsi="Times New Roman" w:cs="Times New Roman"/>
          <w:color w:val="000000" w:themeColor="text1"/>
          <w:lang w:val="es-ES"/>
        </w:rPr>
        <w:t xml:space="preserve">el </w:t>
      </w:r>
      <w:r w:rsidR="00EC2DD2" w:rsidRPr="005F0D99">
        <w:rPr>
          <w:rFonts w:ascii="Times New Roman" w:hAnsi="Times New Roman" w:cs="Times New Roman"/>
          <w:i/>
          <w:color w:val="000000" w:themeColor="text1"/>
          <w:lang w:val="es-ES"/>
        </w:rPr>
        <w:t>Senado</w:t>
      </w:r>
      <w:r w:rsidR="00EC2DD2" w:rsidRPr="005F0D99">
        <w:rPr>
          <w:rFonts w:ascii="Times New Roman" w:hAnsi="Times New Roman" w:cs="Times New Roman"/>
          <w:color w:val="000000" w:themeColor="text1"/>
          <w:lang w:val="es-ES"/>
        </w:rPr>
        <w:t xml:space="preserve"> romano.</w:t>
      </w:r>
    </w:p>
    <w:p w14:paraId="475F860A" w14:textId="77777777" w:rsidR="00217B49" w:rsidRPr="005F0D99" w:rsidRDefault="00217B49"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ook w:val="04A0" w:firstRow="1" w:lastRow="0" w:firstColumn="1" w:lastColumn="0" w:noHBand="0" w:noVBand="1"/>
      </w:tblPr>
      <w:tblGrid>
        <w:gridCol w:w="1467"/>
        <w:gridCol w:w="7587"/>
      </w:tblGrid>
      <w:tr w:rsidR="00900D55" w:rsidRPr="005F0D99" w14:paraId="4E719913" w14:textId="77777777" w:rsidTr="00BD29A3">
        <w:tc>
          <w:tcPr>
            <w:tcW w:w="0" w:type="auto"/>
            <w:gridSpan w:val="2"/>
            <w:shd w:val="clear" w:color="auto" w:fill="0D0D0D" w:themeFill="text1" w:themeFillTint="F2"/>
          </w:tcPr>
          <w:p w14:paraId="481AFD3B" w14:textId="77777777" w:rsidR="006C4A40" w:rsidRPr="005F0D99" w:rsidRDefault="006C4A40"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59D8EBCC" w14:textId="77777777" w:rsidTr="00BD29A3">
        <w:tc>
          <w:tcPr>
            <w:tcW w:w="0" w:type="auto"/>
          </w:tcPr>
          <w:p w14:paraId="770A432B" w14:textId="77777777" w:rsidR="006C4A40" w:rsidRPr="005F0D99" w:rsidRDefault="006C4A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0" w:type="auto"/>
          </w:tcPr>
          <w:p w14:paraId="5FBFBD95" w14:textId="037A47A9" w:rsidR="006C4A40" w:rsidRPr="005F0D99" w:rsidRDefault="006C4A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CS_G07_09_IMG01</w:t>
            </w:r>
          </w:p>
        </w:tc>
      </w:tr>
      <w:tr w:rsidR="00900D55" w:rsidRPr="005F0D99" w14:paraId="62A246E3" w14:textId="77777777" w:rsidTr="00BD29A3">
        <w:tc>
          <w:tcPr>
            <w:tcW w:w="0" w:type="auto"/>
          </w:tcPr>
          <w:p w14:paraId="71DAD5CF" w14:textId="77777777" w:rsidR="006C4A40" w:rsidRPr="005F0D99" w:rsidRDefault="006C4A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0" w:type="auto"/>
          </w:tcPr>
          <w:p w14:paraId="73496B32" w14:textId="22B4305E" w:rsidR="006C4A40" w:rsidRPr="005F0D99" w:rsidRDefault="00EC2DD2"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Aristóteles un filósofo de la política.</w:t>
            </w:r>
          </w:p>
        </w:tc>
      </w:tr>
      <w:tr w:rsidR="00900D55" w:rsidRPr="005F0D99" w14:paraId="099CEB80" w14:textId="77777777" w:rsidTr="00BD29A3">
        <w:tc>
          <w:tcPr>
            <w:tcW w:w="0" w:type="auto"/>
          </w:tcPr>
          <w:p w14:paraId="068657B2" w14:textId="14AB708A" w:rsidR="006C4A40" w:rsidRPr="005F0D99" w:rsidRDefault="00BD29A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0" w:type="auto"/>
          </w:tcPr>
          <w:p w14:paraId="6ADF0A59" w14:textId="6A516337" w:rsidR="006C4A40" w:rsidRPr="005F0D99" w:rsidRDefault="00BD29A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w:t>
            </w:r>
            <w:r w:rsidR="00F445D7" w:rsidRPr="005F0D99">
              <w:rPr>
                <w:rFonts w:ascii="Times New Roman" w:hAnsi="Times New Roman" w:cs="Times New Roman"/>
                <w:color w:val="000000" w:themeColor="text1"/>
                <w:sz w:val="24"/>
                <w:szCs w:val="24"/>
              </w:rPr>
              <w:t>laneta/banco de contenidos/multimedia.</w:t>
            </w:r>
          </w:p>
        </w:tc>
      </w:tr>
      <w:tr w:rsidR="00900D55" w:rsidRPr="005F0D99" w14:paraId="1DBC04E3" w14:textId="77777777" w:rsidTr="00BD29A3">
        <w:tc>
          <w:tcPr>
            <w:tcW w:w="0" w:type="auto"/>
          </w:tcPr>
          <w:p w14:paraId="64034804" w14:textId="77777777" w:rsidR="006C4A40" w:rsidRPr="005F0D99" w:rsidRDefault="006C4A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0" w:type="auto"/>
          </w:tcPr>
          <w:p w14:paraId="6CEEBC55" w14:textId="24AB218E" w:rsidR="006C4A40" w:rsidRPr="005F0D99" w:rsidRDefault="006C4A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“Cuando examinamos los gobiernos, su índole y sus carácteres especiales o distintivos, la primera pregunta que nos hacemos, a propósito de la ciudad, es: ¿Qué es la ciudad? </w:t>
            </w:r>
            <w:r w:rsidR="00BD29A3" w:rsidRPr="005F0D99">
              <w:rPr>
                <w:rFonts w:ascii="Times New Roman" w:hAnsi="Times New Roman" w:cs="Times New Roman"/>
                <w:color w:val="000000" w:themeColor="text1"/>
                <w:sz w:val="24"/>
                <w:szCs w:val="24"/>
              </w:rPr>
              <w:t>(</w:t>
            </w:r>
            <w:r w:rsidR="00BD29A3" w:rsidRPr="005F0D99">
              <w:rPr>
                <w:rFonts w:ascii="Times New Roman" w:hAnsi="Times New Roman" w:cs="Times New Roman"/>
                <w:i/>
                <w:color w:val="000000" w:themeColor="text1"/>
                <w:sz w:val="24"/>
                <w:szCs w:val="24"/>
              </w:rPr>
              <w:t>La Política</w:t>
            </w:r>
            <w:r w:rsidR="00D66FF4" w:rsidRPr="005F0D99">
              <w:rPr>
                <w:rFonts w:ascii="Times New Roman" w:hAnsi="Times New Roman" w:cs="Times New Roman"/>
                <w:color w:val="000000" w:themeColor="text1"/>
                <w:sz w:val="24"/>
                <w:szCs w:val="24"/>
              </w:rPr>
              <w:t>, Aristóteles</w:t>
            </w:r>
            <w:r w:rsidR="0028340D" w:rsidRPr="005F0D99">
              <w:rPr>
                <w:rFonts w:ascii="Times New Roman" w:hAnsi="Times New Roman" w:cs="Times New Roman"/>
                <w:color w:val="000000" w:themeColor="text1"/>
                <w:sz w:val="24"/>
                <w:szCs w:val="24"/>
              </w:rPr>
              <w:t xml:space="preserve">). </w:t>
            </w:r>
            <w:r w:rsidRPr="005F0D99">
              <w:rPr>
                <w:rFonts w:ascii="Times New Roman" w:hAnsi="Times New Roman" w:cs="Times New Roman"/>
                <w:color w:val="000000" w:themeColor="text1"/>
                <w:sz w:val="24"/>
                <w:szCs w:val="24"/>
              </w:rPr>
              <w:t>Imagen: Busto de Aristóteles del s. II d.C., copia de un original griego de ca. 325 a.C. (Museo Nacional Romano, Roma, Italia)</w:t>
            </w:r>
            <w:r w:rsidR="00BD29A3" w:rsidRPr="005F0D99">
              <w:rPr>
                <w:rFonts w:ascii="Times New Roman" w:hAnsi="Times New Roman" w:cs="Times New Roman"/>
                <w:color w:val="000000" w:themeColor="text1"/>
                <w:sz w:val="24"/>
                <w:szCs w:val="24"/>
              </w:rPr>
              <w:t>.</w:t>
            </w:r>
          </w:p>
        </w:tc>
      </w:tr>
    </w:tbl>
    <w:p w14:paraId="689706DC" w14:textId="1C919629" w:rsidR="00217B49" w:rsidRPr="005F0D99" w:rsidRDefault="00217B49" w:rsidP="005F0D99">
      <w:pPr>
        <w:spacing w:after="0" w:line="276" w:lineRule="auto"/>
        <w:jc w:val="both"/>
        <w:rPr>
          <w:rFonts w:ascii="Times New Roman" w:hAnsi="Times New Roman" w:cs="Times New Roman"/>
          <w:color w:val="000000" w:themeColor="text1"/>
          <w:lang w:val="es-ES"/>
        </w:rPr>
      </w:pPr>
    </w:p>
    <w:p w14:paraId="290849F9" w14:textId="611EBDD9" w:rsidR="004E6308" w:rsidRPr="005F0D99" w:rsidRDefault="00D66FF4"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Los</w:t>
      </w:r>
      <w:r w:rsidR="00217B49" w:rsidRPr="005F0D99">
        <w:rPr>
          <w:rFonts w:ascii="Times New Roman" w:hAnsi="Times New Roman" w:cs="Times New Roman"/>
          <w:color w:val="000000" w:themeColor="text1"/>
          <w:lang w:val="es-ES"/>
        </w:rPr>
        <w:t xml:space="preserve"> ejemplos, que </w:t>
      </w:r>
      <w:r w:rsidR="00BD29A3" w:rsidRPr="005F0D99">
        <w:rPr>
          <w:rFonts w:ascii="Times New Roman" w:hAnsi="Times New Roman" w:cs="Times New Roman"/>
          <w:color w:val="000000" w:themeColor="text1"/>
          <w:lang w:val="es-ES"/>
        </w:rPr>
        <w:t>se sitúan en la antigüedad</w:t>
      </w:r>
      <w:r w:rsidR="00217B49" w:rsidRPr="005F0D99">
        <w:rPr>
          <w:rFonts w:ascii="Times New Roman" w:hAnsi="Times New Roman" w:cs="Times New Roman"/>
          <w:color w:val="000000" w:themeColor="text1"/>
          <w:lang w:val="es-ES"/>
        </w:rPr>
        <w:t xml:space="preserve">, evidencian la importancia que </w:t>
      </w:r>
      <w:r w:rsidR="004E6308" w:rsidRPr="005F0D99">
        <w:rPr>
          <w:rFonts w:ascii="Times New Roman" w:hAnsi="Times New Roman" w:cs="Times New Roman"/>
          <w:color w:val="000000" w:themeColor="text1"/>
          <w:lang w:val="es-ES"/>
        </w:rPr>
        <w:t>tiene</w:t>
      </w:r>
      <w:r w:rsidR="00217B49" w:rsidRPr="005F0D99">
        <w:rPr>
          <w:rFonts w:ascii="Times New Roman" w:hAnsi="Times New Roman" w:cs="Times New Roman"/>
          <w:color w:val="000000" w:themeColor="text1"/>
          <w:lang w:val="es-ES"/>
        </w:rPr>
        <w:t xml:space="preserve"> en la vida humana el </w:t>
      </w:r>
      <w:r w:rsidR="00217B49" w:rsidRPr="005F0D99">
        <w:rPr>
          <w:rFonts w:ascii="Times New Roman" w:hAnsi="Times New Roman" w:cs="Times New Roman"/>
          <w:b/>
          <w:color w:val="000000" w:themeColor="text1"/>
          <w:lang w:val="es-ES"/>
        </w:rPr>
        <w:t>poder político</w:t>
      </w:r>
      <w:r w:rsidR="00217B49" w:rsidRPr="005F0D99">
        <w:rPr>
          <w:rFonts w:ascii="Times New Roman" w:hAnsi="Times New Roman" w:cs="Times New Roman"/>
          <w:color w:val="000000" w:themeColor="text1"/>
          <w:lang w:val="es-ES"/>
        </w:rPr>
        <w:t xml:space="preserve">, su </w:t>
      </w:r>
      <w:r w:rsidR="00217B49" w:rsidRPr="005F0D99">
        <w:rPr>
          <w:rFonts w:ascii="Times New Roman" w:hAnsi="Times New Roman" w:cs="Times New Roman"/>
          <w:b/>
          <w:color w:val="000000" w:themeColor="text1"/>
          <w:lang w:val="es-ES"/>
        </w:rPr>
        <w:t>ejercicio</w:t>
      </w:r>
      <w:r w:rsidR="00217B49" w:rsidRPr="005F0D99">
        <w:rPr>
          <w:rFonts w:ascii="Times New Roman" w:hAnsi="Times New Roman" w:cs="Times New Roman"/>
          <w:color w:val="000000" w:themeColor="text1"/>
          <w:lang w:val="es-ES"/>
        </w:rPr>
        <w:t xml:space="preserve"> y </w:t>
      </w:r>
      <w:r w:rsidR="004E6308" w:rsidRPr="005F0D99">
        <w:rPr>
          <w:rFonts w:ascii="Times New Roman" w:hAnsi="Times New Roman" w:cs="Times New Roman"/>
          <w:b/>
          <w:color w:val="000000" w:themeColor="text1"/>
          <w:lang w:val="es-ES"/>
        </w:rPr>
        <w:t>obediencia</w:t>
      </w:r>
      <w:r w:rsidR="004E6308" w:rsidRPr="005F0D99">
        <w:rPr>
          <w:rFonts w:ascii="Times New Roman" w:hAnsi="Times New Roman" w:cs="Times New Roman"/>
          <w:color w:val="000000" w:themeColor="text1"/>
          <w:lang w:val="es-ES"/>
        </w:rPr>
        <w:t>.</w:t>
      </w:r>
    </w:p>
    <w:p w14:paraId="70755780" w14:textId="77777777" w:rsidR="004E6308" w:rsidRPr="005F0D99" w:rsidRDefault="004E630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384"/>
        <w:gridCol w:w="7670"/>
      </w:tblGrid>
      <w:tr w:rsidR="00900D55" w:rsidRPr="005F0D99" w14:paraId="02CF32FB" w14:textId="77777777" w:rsidTr="00726EDE">
        <w:tc>
          <w:tcPr>
            <w:tcW w:w="9054" w:type="dxa"/>
            <w:gridSpan w:val="2"/>
            <w:shd w:val="clear" w:color="auto" w:fill="0D0D0D" w:themeFill="text1" w:themeFillTint="F2"/>
          </w:tcPr>
          <w:p w14:paraId="690BBFEF" w14:textId="77777777" w:rsidR="004E6308" w:rsidRPr="005F0D99" w:rsidRDefault="004E6308"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4C776BE7" w14:textId="77777777" w:rsidTr="00D66FF4">
        <w:tc>
          <w:tcPr>
            <w:tcW w:w="1384" w:type="dxa"/>
          </w:tcPr>
          <w:p w14:paraId="61E38406" w14:textId="77777777" w:rsidR="004E6308" w:rsidRPr="005F0D99" w:rsidRDefault="004E630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670" w:type="dxa"/>
          </w:tcPr>
          <w:p w14:paraId="704CC6E6" w14:textId="428A8732" w:rsidR="004E6308" w:rsidRPr="005F0D99" w:rsidRDefault="004E630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CS_G07_09_IMG02</w:t>
            </w:r>
          </w:p>
        </w:tc>
      </w:tr>
      <w:tr w:rsidR="00900D55" w:rsidRPr="005F0D99" w14:paraId="0F9FE2E9" w14:textId="77777777" w:rsidTr="00D66FF4">
        <w:tc>
          <w:tcPr>
            <w:tcW w:w="1384" w:type="dxa"/>
          </w:tcPr>
          <w:p w14:paraId="1C734A9F" w14:textId="77777777" w:rsidR="004E6308" w:rsidRPr="005F0D99" w:rsidRDefault="004E630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670" w:type="dxa"/>
          </w:tcPr>
          <w:p w14:paraId="0E02771A" w14:textId="30D9729A" w:rsidR="004E6308" w:rsidRPr="005F0D99" w:rsidRDefault="004E630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Asesinato de Julio Cesar.</w:t>
            </w:r>
          </w:p>
        </w:tc>
      </w:tr>
      <w:tr w:rsidR="00900D55" w:rsidRPr="005F0D99" w14:paraId="50FF67C3" w14:textId="77777777" w:rsidTr="00D66FF4">
        <w:tc>
          <w:tcPr>
            <w:tcW w:w="1384" w:type="dxa"/>
          </w:tcPr>
          <w:p w14:paraId="03D0BC8C" w14:textId="42536737" w:rsidR="004E6308" w:rsidRPr="005F0D99" w:rsidRDefault="00BD29A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670" w:type="dxa"/>
          </w:tcPr>
          <w:p w14:paraId="79DDE74D" w14:textId="46BAEF32" w:rsidR="004E6308" w:rsidRPr="005F0D99" w:rsidRDefault="00BD29A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AulaPlaneta/banco de contenidos/multimedia.</w:t>
            </w:r>
          </w:p>
        </w:tc>
      </w:tr>
      <w:tr w:rsidR="00BD29A3" w:rsidRPr="005F0D99" w14:paraId="60709955" w14:textId="77777777" w:rsidTr="00D66FF4">
        <w:tc>
          <w:tcPr>
            <w:tcW w:w="1384" w:type="dxa"/>
          </w:tcPr>
          <w:p w14:paraId="713C882B" w14:textId="77777777" w:rsidR="004E6308" w:rsidRPr="005F0D99" w:rsidRDefault="004E630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670" w:type="dxa"/>
          </w:tcPr>
          <w:p w14:paraId="3A40BBC7" w14:textId="140FD818" w:rsidR="004E6308" w:rsidRPr="005F0D99" w:rsidRDefault="004E630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La acumulación de poderes por parte de César</w:t>
            </w:r>
            <w:r w:rsidR="00D66FF4" w:rsidRPr="005F0D99">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 xml:space="preserve"> </w:t>
            </w:r>
            <w:r w:rsidR="00D66FF4" w:rsidRPr="005F0D99">
              <w:rPr>
                <w:rFonts w:ascii="Times New Roman" w:hAnsi="Times New Roman" w:cs="Times New Roman"/>
                <w:color w:val="000000" w:themeColor="text1"/>
                <w:sz w:val="24"/>
                <w:szCs w:val="24"/>
              </w:rPr>
              <w:t>coronado</w:t>
            </w:r>
            <w:r w:rsidRPr="005F0D99">
              <w:rPr>
                <w:rFonts w:ascii="Times New Roman" w:hAnsi="Times New Roman" w:cs="Times New Roman"/>
                <w:color w:val="000000" w:themeColor="text1"/>
                <w:sz w:val="24"/>
                <w:szCs w:val="24"/>
              </w:rPr>
              <w:t xml:space="preserve"> como emperador</w:t>
            </w:r>
            <w:r w:rsidR="00D66FF4" w:rsidRPr="005F0D99">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 xml:space="preserve"> fue el detonante de la conspiración que senadores </w:t>
            </w:r>
            <w:r w:rsidR="00BD29A3" w:rsidRPr="005F0D99">
              <w:rPr>
                <w:rFonts w:ascii="Times New Roman" w:hAnsi="Times New Roman" w:cs="Times New Roman"/>
                <w:color w:val="000000" w:themeColor="text1"/>
                <w:sz w:val="24"/>
                <w:szCs w:val="24"/>
              </w:rPr>
              <w:t xml:space="preserve">llevaron </w:t>
            </w:r>
            <w:r w:rsidRPr="005F0D99">
              <w:rPr>
                <w:rFonts w:ascii="Times New Roman" w:hAnsi="Times New Roman" w:cs="Times New Roman"/>
                <w:color w:val="000000" w:themeColor="text1"/>
                <w:sz w:val="24"/>
                <w:szCs w:val="24"/>
              </w:rPr>
              <w:t>a cabo y le costó la vida ante las puertas del Senado romano. Imagen: La muerte de César, por Vicenzo Camuccini, 1793-1798 (Museo y Galería Nacional de Capodimonte, Nápoles, Italia).</w:t>
            </w:r>
          </w:p>
        </w:tc>
      </w:tr>
    </w:tbl>
    <w:p w14:paraId="36423E57" w14:textId="77777777" w:rsidR="004E6308" w:rsidRPr="005F0D99" w:rsidRDefault="004E6308" w:rsidP="005F0D99">
      <w:pPr>
        <w:spacing w:after="0" w:line="276" w:lineRule="auto"/>
        <w:jc w:val="both"/>
        <w:rPr>
          <w:rFonts w:ascii="Times New Roman" w:hAnsi="Times New Roman" w:cs="Times New Roman"/>
          <w:color w:val="000000" w:themeColor="text1"/>
          <w:lang w:val="es-ES"/>
        </w:rPr>
      </w:pPr>
    </w:p>
    <w:p w14:paraId="36D5B0CE" w14:textId="77777777" w:rsidR="005F0D99" w:rsidRDefault="00076E98" w:rsidP="005F0D99">
      <w:pPr>
        <w:spacing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t xml:space="preserve">Ampliar los conocimientos en relación con </w:t>
      </w:r>
      <w:r w:rsidR="009A519F" w:rsidRPr="005F0D99">
        <w:rPr>
          <w:rFonts w:ascii="Times New Roman" w:hAnsi="Times New Roman" w:cs="Times New Roman"/>
          <w:color w:val="000000" w:themeColor="text1"/>
        </w:rPr>
        <w:t>el poder y la</w:t>
      </w:r>
      <w:r w:rsidRPr="005F0D99">
        <w:rPr>
          <w:rFonts w:ascii="Times New Roman" w:hAnsi="Times New Roman" w:cs="Times New Roman"/>
          <w:color w:val="000000" w:themeColor="text1"/>
        </w:rPr>
        <w:t xml:space="preserve"> dominación es importante</w:t>
      </w:r>
      <w:r w:rsidR="00B56682" w:rsidRPr="005F0D99">
        <w:rPr>
          <w:rFonts w:ascii="Times New Roman" w:hAnsi="Times New Roman" w:cs="Times New Roman"/>
          <w:color w:val="000000" w:themeColor="text1"/>
        </w:rPr>
        <w:t xml:space="preserve"> ya que nos permite acercarnos a la obediencia</w:t>
      </w:r>
      <w:r w:rsidRPr="005F0D99">
        <w:rPr>
          <w:rFonts w:ascii="Times New Roman" w:hAnsi="Times New Roman" w:cs="Times New Roman"/>
          <w:color w:val="000000" w:themeColor="text1"/>
        </w:rPr>
        <w:t>. Te recomendamos</w:t>
      </w:r>
      <w:r w:rsidR="00D035D1" w:rsidRPr="005F0D99">
        <w:rPr>
          <w:rFonts w:ascii="Times New Roman" w:hAnsi="Times New Roman" w:cs="Times New Roman"/>
          <w:color w:val="000000" w:themeColor="text1"/>
        </w:rPr>
        <w:t xml:space="preserve"> consulta</w:t>
      </w:r>
      <w:r w:rsidRPr="005F0D99">
        <w:rPr>
          <w:rFonts w:ascii="Times New Roman" w:hAnsi="Times New Roman" w:cs="Times New Roman"/>
          <w:color w:val="000000" w:themeColor="text1"/>
        </w:rPr>
        <w:t>r</w:t>
      </w:r>
      <w:r w:rsidR="00D035D1" w:rsidRPr="005F0D99">
        <w:rPr>
          <w:rFonts w:ascii="Times New Roman" w:hAnsi="Times New Roman" w:cs="Times New Roman"/>
          <w:color w:val="000000" w:themeColor="text1"/>
        </w:rPr>
        <w:t xml:space="preserve"> este video publicado en la web [</w:t>
      </w:r>
      <w:hyperlink r:id="rId9" w:history="1">
        <w:r w:rsidR="00D035D1" w:rsidRPr="005F0D99">
          <w:rPr>
            <w:rStyle w:val="Hipervnculo"/>
            <w:rFonts w:ascii="Times New Roman" w:hAnsi="Times New Roman" w:cs="Times New Roman"/>
            <w:color w:val="000000" w:themeColor="text1"/>
          </w:rPr>
          <w:t>VER</w:t>
        </w:r>
      </w:hyperlink>
      <w:r w:rsidR="005F0D99">
        <w:rPr>
          <w:rFonts w:ascii="Times New Roman" w:hAnsi="Times New Roman" w:cs="Times New Roman"/>
          <w:color w:val="000000" w:themeColor="text1"/>
        </w:rPr>
        <w:t>].</w:t>
      </w:r>
      <w:r w:rsidR="000D63C3" w:rsidRPr="005F0D99">
        <w:rPr>
          <w:rFonts w:ascii="Times New Roman" w:hAnsi="Times New Roman" w:cs="Times New Roman"/>
          <w:color w:val="000000" w:themeColor="text1"/>
        </w:rPr>
        <w:br w:type="page"/>
      </w:r>
    </w:p>
    <w:p w14:paraId="07A41FA0" w14:textId="3EECA8E6" w:rsidR="00B75175" w:rsidRPr="005F0D99" w:rsidRDefault="009771D8" w:rsidP="005F0D99">
      <w:pPr>
        <w:spacing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lastRenderedPageBreak/>
        <w:t>[SECCIÓN 2</w:t>
      </w:r>
      <w:r w:rsidR="00B75175" w:rsidRPr="005F0D99">
        <w:rPr>
          <w:rFonts w:ascii="Times New Roman" w:hAnsi="Times New Roman" w:cs="Times New Roman"/>
          <w:color w:val="000000" w:themeColor="text1"/>
        </w:rPr>
        <w:t xml:space="preserve">] </w:t>
      </w:r>
      <w:r w:rsidR="00B75175" w:rsidRPr="005F0D99">
        <w:rPr>
          <w:rFonts w:ascii="Times New Roman" w:hAnsi="Times New Roman" w:cs="Times New Roman"/>
          <w:b/>
          <w:color w:val="000000" w:themeColor="text1"/>
        </w:rPr>
        <w:t xml:space="preserve">1.1 </w:t>
      </w:r>
      <w:r w:rsidR="00EF6313" w:rsidRPr="005F0D99">
        <w:rPr>
          <w:rFonts w:ascii="Times New Roman" w:hAnsi="Times New Roman" w:cs="Times New Roman"/>
          <w:b/>
          <w:color w:val="000000" w:themeColor="text1"/>
        </w:rPr>
        <w:t>Definición</w:t>
      </w:r>
    </w:p>
    <w:p w14:paraId="3D2D0762"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p w14:paraId="18EF888C" w14:textId="77777777" w:rsidR="00B56682" w:rsidRPr="005F0D99" w:rsidRDefault="00B75175"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Una de las definiciones más empleadas para referirse al Estado </w:t>
      </w:r>
      <w:r w:rsidR="00EB6DDD" w:rsidRPr="005F0D99">
        <w:rPr>
          <w:rFonts w:ascii="Times New Roman" w:hAnsi="Times New Roman" w:cs="Times New Roman"/>
          <w:color w:val="000000" w:themeColor="text1"/>
          <w:lang w:val="es-ES"/>
        </w:rPr>
        <w:t>fue</w:t>
      </w:r>
      <w:r w:rsidRPr="005F0D99">
        <w:rPr>
          <w:rFonts w:ascii="Times New Roman" w:hAnsi="Times New Roman" w:cs="Times New Roman"/>
          <w:color w:val="000000" w:themeColor="text1"/>
          <w:lang w:val="es-ES"/>
        </w:rPr>
        <w:t xml:space="preserve"> </w:t>
      </w:r>
      <w:r w:rsidR="00B56682" w:rsidRPr="005F0D99">
        <w:rPr>
          <w:rFonts w:ascii="Times New Roman" w:hAnsi="Times New Roman" w:cs="Times New Roman"/>
          <w:color w:val="000000" w:themeColor="text1"/>
          <w:lang w:val="es-ES"/>
        </w:rPr>
        <w:t xml:space="preserve">la </w:t>
      </w:r>
      <w:r w:rsidRPr="005F0D99">
        <w:rPr>
          <w:rFonts w:ascii="Times New Roman" w:hAnsi="Times New Roman" w:cs="Times New Roman"/>
          <w:color w:val="000000" w:themeColor="text1"/>
          <w:lang w:val="es-ES"/>
        </w:rPr>
        <w:t xml:space="preserve">elaborada por el sociólogo </w:t>
      </w:r>
      <w:r w:rsidR="00B56682" w:rsidRPr="005F0D99">
        <w:rPr>
          <w:rFonts w:ascii="Times New Roman" w:hAnsi="Times New Roman" w:cs="Times New Roman"/>
          <w:color w:val="000000" w:themeColor="text1"/>
          <w:lang w:val="es-ES"/>
        </w:rPr>
        <w:t xml:space="preserve">alemán </w:t>
      </w:r>
      <w:r w:rsidRPr="005F0D99">
        <w:rPr>
          <w:rFonts w:ascii="Times New Roman" w:hAnsi="Times New Roman" w:cs="Times New Roman"/>
          <w:color w:val="000000" w:themeColor="text1"/>
          <w:lang w:val="es-ES"/>
        </w:rPr>
        <w:t xml:space="preserve">Max Weber (1864-1920): </w:t>
      </w:r>
    </w:p>
    <w:p w14:paraId="5D134B57" w14:textId="77777777" w:rsidR="00B56682" w:rsidRPr="005F0D99" w:rsidRDefault="00B56682" w:rsidP="005F0D99">
      <w:pPr>
        <w:spacing w:after="0" w:line="276" w:lineRule="auto"/>
        <w:jc w:val="both"/>
        <w:rPr>
          <w:rFonts w:ascii="Times New Roman" w:hAnsi="Times New Roman" w:cs="Times New Roman"/>
          <w:color w:val="000000" w:themeColor="text1"/>
          <w:lang w:val="es-ES"/>
        </w:rPr>
      </w:pPr>
    </w:p>
    <w:p w14:paraId="19513D02" w14:textId="38562D44" w:rsidR="00B75175" w:rsidRPr="005F0D99" w:rsidRDefault="00B75175" w:rsidP="005F0D99">
      <w:pPr>
        <w:spacing w:after="0" w:line="276" w:lineRule="auto"/>
        <w:ind w:left="567" w:right="567"/>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w:t>
      </w:r>
      <w:r w:rsidRPr="005F0D99">
        <w:rPr>
          <w:rFonts w:ascii="Times New Roman" w:hAnsi="Times New Roman" w:cs="Times New Roman"/>
          <w:i/>
          <w:color w:val="000000" w:themeColor="text1"/>
          <w:lang w:val="es-ES"/>
        </w:rPr>
        <w:t xml:space="preserve">Comunidad humana que en el interior de un determinado territorio -el concepto de territorio es esencial en la definición- reclama para sí el monopolio </w:t>
      </w:r>
      <w:r w:rsidR="00C034C5" w:rsidRPr="005F0D99">
        <w:rPr>
          <w:rFonts w:ascii="Times New Roman" w:hAnsi="Times New Roman" w:cs="Times New Roman"/>
          <w:i/>
          <w:color w:val="000000" w:themeColor="text1"/>
          <w:lang w:val="es-ES"/>
        </w:rPr>
        <w:t>de la coacción física legítima</w:t>
      </w:r>
      <w:r w:rsidR="00C034C5" w:rsidRPr="005F0D99">
        <w:rPr>
          <w:rFonts w:ascii="Times New Roman" w:hAnsi="Times New Roman" w:cs="Times New Roman"/>
          <w:color w:val="000000" w:themeColor="text1"/>
          <w:lang w:val="es-ES"/>
        </w:rPr>
        <w:t>”</w:t>
      </w:r>
      <w:r w:rsidRPr="005F0D99">
        <w:rPr>
          <w:rFonts w:ascii="Times New Roman" w:hAnsi="Times New Roman" w:cs="Times New Roman"/>
          <w:color w:val="000000" w:themeColor="text1"/>
          <w:lang w:val="es-ES"/>
        </w:rPr>
        <w:t>.</w:t>
      </w:r>
    </w:p>
    <w:p w14:paraId="5C9E350A"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BB48F6" w:rsidRPr="005F0D99" w14:paraId="42EC9D77" w14:textId="77777777" w:rsidTr="00726EDE">
        <w:tc>
          <w:tcPr>
            <w:tcW w:w="9054" w:type="dxa"/>
            <w:gridSpan w:val="2"/>
            <w:shd w:val="clear" w:color="auto" w:fill="0D0D0D" w:themeFill="text1" w:themeFillTint="F2"/>
          </w:tcPr>
          <w:p w14:paraId="748F924E" w14:textId="77777777" w:rsidR="00EB6DDD" w:rsidRPr="005F0D99" w:rsidRDefault="00EB6DDD"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3CE38B83" w14:textId="77777777" w:rsidTr="00F62E7B">
        <w:tc>
          <w:tcPr>
            <w:tcW w:w="1526" w:type="dxa"/>
          </w:tcPr>
          <w:p w14:paraId="0A61C410" w14:textId="77777777" w:rsidR="00EB6DDD" w:rsidRPr="005F0D99" w:rsidRDefault="00EB6DDD"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63AB4784" w14:textId="5D6B05A7" w:rsidR="00EB6DDD" w:rsidRPr="005F0D99" w:rsidRDefault="00EB6DDD"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CS_G07_09_IMG03</w:t>
            </w:r>
          </w:p>
        </w:tc>
      </w:tr>
      <w:tr w:rsidR="00900D55" w:rsidRPr="005F0D99" w14:paraId="2B2666B4" w14:textId="77777777" w:rsidTr="00F62E7B">
        <w:tc>
          <w:tcPr>
            <w:tcW w:w="1526" w:type="dxa"/>
          </w:tcPr>
          <w:p w14:paraId="006C0466" w14:textId="77777777"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4AF16E6F" w14:textId="5F76BE5A"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lang w:val="es-ES"/>
              </w:rPr>
              <w:t>Max Weber</w:t>
            </w:r>
          </w:p>
        </w:tc>
      </w:tr>
      <w:tr w:rsidR="00900D55" w:rsidRPr="005F0D99" w14:paraId="3735A0BF" w14:textId="77777777" w:rsidTr="00F62E7B">
        <w:tc>
          <w:tcPr>
            <w:tcW w:w="1526" w:type="dxa"/>
          </w:tcPr>
          <w:p w14:paraId="7B3EC62D" w14:textId="4C15F494" w:rsidR="00EB6DDD" w:rsidRPr="005F0D99" w:rsidRDefault="00642B9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3245B4CB" w14:textId="2639A47F" w:rsidR="00EB6DDD" w:rsidRPr="005F0D99" w:rsidRDefault="00642B9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AulaPlaneta/banco de contenidos/multimedia.</w:t>
            </w:r>
          </w:p>
        </w:tc>
      </w:tr>
      <w:tr w:rsidR="00EB6DDD" w:rsidRPr="005F0D99" w14:paraId="202BC39B" w14:textId="77777777" w:rsidTr="00F62E7B">
        <w:tc>
          <w:tcPr>
            <w:tcW w:w="1526" w:type="dxa"/>
          </w:tcPr>
          <w:p w14:paraId="1F64806D" w14:textId="77777777"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6D9FA28C" w14:textId="49E708C2" w:rsidR="00EB6DDD" w:rsidRPr="005F0D99" w:rsidRDefault="00EB6DDD"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 </w:t>
            </w:r>
            <w:r w:rsidR="00095896" w:rsidRPr="005F0D99">
              <w:rPr>
                <w:rFonts w:ascii="Times New Roman" w:hAnsi="Times New Roman" w:cs="Times New Roman"/>
                <w:color w:val="000000" w:themeColor="text1"/>
                <w:sz w:val="24"/>
                <w:szCs w:val="24"/>
              </w:rPr>
              <w:t>“</w:t>
            </w:r>
            <w:r w:rsidRPr="005F0D99">
              <w:rPr>
                <w:rFonts w:ascii="Times New Roman" w:hAnsi="Times New Roman" w:cs="Times New Roman"/>
                <w:color w:val="000000" w:themeColor="text1"/>
                <w:sz w:val="24"/>
                <w:szCs w:val="24"/>
              </w:rPr>
              <w:t>El Estado, como todas las asociaciones o entidades políticas que históricamente lo han precedido, es una relación de dominación de hombres sobre hombres, que se sostiene por medio de la violencia legítima</w:t>
            </w:r>
            <w:r w:rsidR="00095896" w:rsidRPr="005F0D99">
              <w:rPr>
                <w:rFonts w:ascii="Times New Roman" w:hAnsi="Times New Roman" w:cs="Times New Roman"/>
                <w:color w:val="000000" w:themeColor="text1"/>
                <w:sz w:val="24"/>
                <w:szCs w:val="24"/>
              </w:rPr>
              <w:t>”</w:t>
            </w:r>
            <w:r w:rsidR="00642B93" w:rsidRPr="005F0D99">
              <w:rPr>
                <w:rFonts w:ascii="Times New Roman" w:hAnsi="Times New Roman" w:cs="Times New Roman"/>
                <w:color w:val="000000" w:themeColor="text1"/>
                <w:sz w:val="24"/>
                <w:szCs w:val="24"/>
              </w:rPr>
              <w:t xml:space="preserve"> (</w:t>
            </w:r>
            <w:r w:rsidR="00642B93" w:rsidRPr="005F0D99">
              <w:rPr>
                <w:rFonts w:ascii="Times New Roman" w:hAnsi="Times New Roman" w:cs="Times New Roman"/>
                <w:i/>
                <w:color w:val="000000" w:themeColor="text1"/>
                <w:sz w:val="24"/>
                <w:szCs w:val="24"/>
              </w:rPr>
              <w:t>El político y el científico</w:t>
            </w:r>
            <w:r w:rsidR="00B56682" w:rsidRPr="005F0D99">
              <w:rPr>
                <w:rFonts w:ascii="Times New Roman" w:hAnsi="Times New Roman" w:cs="Times New Roman"/>
                <w:color w:val="000000" w:themeColor="text1"/>
                <w:sz w:val="24"/>
                <w:szCs w:val="24"/>
              </w:rPr>
              <w:t>, Max Weber</w:t>
            </w:r>
            <w:r w:rsidR="00642B93" w:rsidRPr="005F0D99">
              <w:rPr>
                <w:rFonts w:ascii="Times New Roman" w:hAnsi="Times New Roman" w:cs="Times New Roman"/>
                <w:color w:val="000000" w:themeColor="text1"/>
                <w:sz w:val="24"/>
                <w:szCs w:val="24"/>
              </w:rPr>
              <w:t>)</w:t>
            </w:r>
            <w:r w:rsidR="00095896" w:rsidRPr="005F0D99">
              <w:rPr>
                <w:rFonts w:ascii="Times New Roman" w:hAnsi="Times New Roman" w:cs="Times New Roman"/>
                <w:color w:val="000000" w:themeColor="text1"/>
                <w:sz w:val="24"/>
                <w:szCs w:val="24"/>
              </w:rPr>
              <w:t>.</w:t>
            </w:r>
          </w:p>
        </w:tc>
      </w:tr>
    </w:tbl>
    <w:p w14:paraId="0C29713F" w14:textId="77777777" w:rsidR="00EB6DDD" w:rsidRPr="005F0D99" w:rsidRDefault="00EB6DDD" w:rsidP="005F0D99">
      <w:pPr>
        <w:spacing w:after="0" w:line="276" w:lineRule="auto"/>
        <w:jc w:val="both"/>
        <w:rPr>
          <w:rFonts w:ascii="Times New Roman" w:hAnsi="Times New Roman" w:cs="Times New Roman"/>
          <w:color w:val="000000" w:themeColor="text1"/>
          <w:lang w:val="es-ES"/>
        </w:rPr>
      </w:pPr>
    </w:p>
    <w:p w14:paraId="5E96B3B9" w14:textId="566C9DEA" w:rsidR="00F32CA0" w:rsidRPr="005F0D99" w:rsidRDefault="00B75175"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Se observan </w:t>
      </w:r>
      <w:r w:rsidR="0016236B" w:rsidRPr="005F0D99">
        <w:rPr>
          <w:rFonts w:ascii="Times New Roman" w:hAnsi="Times New Roman" w:cs="Times New Roman"/>
          <w:color w:val="000000" w:themeColor="text1"/>
          <w:lang w:val="es-ES"/>
        </w:rPr>
        <w:t>los</w:t>
      </w:r>
      <w:r w:rsidR="004E592C" w:rsidRPr="005F0D99">
        <w:rPr>
          <w:rFonts w:ascii="Times New Roman" w:hAnsi="Times New Roman" w:cs="Times New Roman"/>
          <w:color w:val="000000" w:themeColor="text1"/>
          <w:lang w:val="es-ES"/>
        </w:rPr>
        <w:t xml:space="preserve"> </w:t>
      </w:r>
      <w:r w:rsidRPr="005F0D99">
        <w:rPr>
          <w:rFonts w:ascii="Times New Roman" w:hAnsi="Times New Roman" w:cs="Times New Roman"/>
          <w:color w:val="000000" w:themeColor="text1"/>
          <w:lang w:val="es-ES"/>
        </w:rPr>
        <w:t xml:space="preserve">elementos para comprender </w:t>
      </w:r>
      <w:r w:rsidR="0016236B" w:rsidRPr="005F0D99">
        <w:rPr>
          <w:rFonts w:ascii="Times New Roman" w:hAnsi="Times New Roman" w:cs="Times New Roman"/>
          <w:color w:val="000000" w:themeColor="text1"/>
          <w:lang w:val="es-ES"/>
        </w:rPr>
        <w:t>el</w:t>
      </w:r>
      <w:r w:rsidRPr="005F0D99">
        <w:rPr>
          <w:rFonts w:ascii="Times New Roman" w:hAnsi="Times New Roman" w:cs="Times New Roman"/>
          <w:color w:val="000000" w:themeColor="text1"/>
          <w:lang w:val="es-ES"/>
        </w:rPr>
        <w:t xml:space="preserve"> </w:t>
      </w:r>
      <w:r w:rsidRPr="005F0D99">
        <w:rPr>
          <w:rFonts w:ascii="Times New Roman" w:hAnsi="Times New Roman" w:cs="Times New Roman"/>
          <w:b/>
          <w:color w:val="000000" w:themeColor="text1"/>
          <w:lang w:val="es-ES"/>
        </w:rPr>
        <w:t>Estado</w:t>
      </w:r>
      <w:r w:rsidRPr="005F0D99">
        <w:rPr>
          <w:rFonts w:ascii="Times New Roman" w:hAnsi="Times New Roman" w:cs="Times New Roman"/>
          <w:color w:val="000000" w:themeColor="text1"/>
          <w:lang w:val="es-ES"/>
        </w:rPr>
        <w:t xml:space="preserve"> y su </w:t>
      </w:r>
      <w:r w:rsidRPr="005F0D99">
        <w:rPr>
          <w:rFonts w:ascii="Times New Roman" w:hAnsi="Times New Roman" w:cs="Times New Roman"/>
          <w:b/>
          <w:color w:val="000000" w:themeColor="text1"/>
          <w:lang w:val="es-ES"/>
        </w:rPr>
        <w:t>realidad</w:t>
      </w:r>
      <w:r w:rsidRPr="005F0D99">
        <w:rPr>
          <w:rFonts w:ascii="Times New Roman" w:hAnsi="Times New Roman" w:cs="Times New Roman"/>
          <w:color w:val="000000" w:themeColor="text1"/>
          <w:lang w:val="es-ES"/>
        </w:rPr>
        <w:t xml:space="preserve">: </w:t>
      </w:r>
      <w:r w:rsidRPr="005F0D99">
        <w:rPr>
          <w:rFonts w:ascii="Times New Roman" w:hAnsi="Times New Roman" w:cs="Times New Roman"/>
          <w:b/>
          <w:color w:val="000000" w:themeColor="text1"/>
          <w:lang w:val="es-ES"/>
        </w:rPr>
        <w:t>población, terr</w:t>
      </w:r>
      <w:r w:rsidR="00F32CA0" w:rsidRPr="005F0D99">
        <w:rPr>
          <w:rFonts w:ascii="Times New Roman" w:hAnsi="Times New Roman" w:cs="Times New Roman"/>
          <w:b/>
          <w:color w:val="000000" w:themeColor="text1"/>
          <w:lang w:val="es-ES"/>
        </w:rPr>
        <w:t>itorio, poder público soberano</w:t>
      </w:r>
      <w:r w:rsidR="00F32CA0" w:rsidRPr="005F0D99">
        <w:rPr>
          <w:rFonts w:ascii="Times New Roman" w:hAnsi="Times New Roman" w:cs="Times New Roman"/>
          <w:color w:val="000000" w:themeColor="text1"/>
          <w:lang w:val="es-ES"/>
        </w:rPr>
        <w:t xml:space="preserve">. </w:t>
      </w:r>
    </w:p>
    <w:p w14:paraId="23AFA56E"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p w14:paraId="46D2D0C0" w14:textId="05195A49" w:rsidR="00F32CA0" w:rsidRPr="005F0D99" w:rsidRDefault="00F32CA0"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¿Es relevante</w:t>
      </w:r>
      <w:r w:rsidR="00B75175" w:rsidRPr="005F0D99">
        <w:rPr>
          <w:rFonts w:ascii="Times New Roman" w:hAnsi="Times New Roman" w:cs="Times New Roman"/>
          <w:color w:val="000000" w:themeColor="text1"/>
          <w:lang w:val="es-ES"/>
        </w:rPr>
        <w:t xml:space="preserve"> </w:t>
      </w:r>
      <w:r w:rsidR="0064436D" w:rsidRPr="005F0D99">
        <w:rPr>
          <w:rFonts w:ascii="Times New Roman" w:hAnsi="Times New Roman" w:cs="Times New Roman"/>
          <w:color w:val="000000" w:themeColor="text1"/>
          <w:lang w:val="es-ES"/>
        </w:rPr>
        <w:t xml:space="preserve">el Estado </w:t>
      </w:r>
      <w:r w:rsidR="00B75175" w:rsidRPr="005F0D99">
        <w:rPr>
          <w:rFonts w:ascii="Times New Roman" w:hAnsi="Times New Roman" w:cs="Times New Roman"/>
          <w:color w:val="000000" w:themeColor="text1"/>
          <w:lang w:val="es-ES"/>
        </w:rPr>
        <w:t xml:space="preserve">en la </w:t>
      </w:r>
      <w:r w:rsidR="00504C33" w:rsidRPr="005F0D99">
        <w:rPr>
          <w:rFonts w:ascii="Times New Roman" w:hAnsi="Times New Roman" w:cs="Times New Roman"/>
          <w:color w:val="000000" w:themeColor="text1"/>
          <w:lang w:val="es-ES"/>
        </w:rPr>
        <w:t>vida diaria</w:t>
      </w:r>
      <w:r w:rsidRPr="005F0D99">
        <w:rPr>
          <w:rFonts w:ascii="Times New Roman" w:hAnsi="Times New Roman" w:cs="Times New Roman"/>
          <w:color w:val="000000" w:themeColor="text1"/>
          <w:lang w:val="es-ES"/>
        </w:rPr>
        <w:t>?</w:t>
      </w:r>
    </w:p>
    <w:p w14:paraId="165BE0BF" w14:textId="77777777" w:rsidR="00F32CA0" w:rsidRPr="005F0D99" w:rsidRDefault="00F32CA0" w:rsidP="005F0D99">
      <w:pPr>
        <w:spacing w:after="0" w:line="276" w:lineRule="auto"/>
        <w:jc w:val="both"/>
        <w:rPr>
          <w:rFonts w:ascii="Times New Roman" w:hAnsi="Times New Roman" w:cs="Times New Roman"/>
          <w:color w:val="000000" w:themeColor="text1"/>
          <w:lang w:val="es-ES"/>
        </w:rPr>
      </w:pPr>
    </w:p>
    <w:p w14:paraId="30A65BF7" w14:textId="61A727ED" w:rsidR="00504C33" w:rsidRPr="005F0D99" w:rsidRDefault="0064436D"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S</w:t>
      </w:r>
      <w:r w:rsidR="00504C33" w:rsidRPr="005F0D99">
        <w:rPr>
          <w:rFonts w:ascii="Times New Roman" w:hAnsi="Times New Roman" w:cs="Times New Roman"/>
          <w:color w:val="000000" w:themeColor="text1"/>
          <w:lang w:val="es-ES"/>
        </w:rPr>
        <w:t>e le</w:t>
      </w:r>
      <w:r w:rsidR="00B75175" w:rsidRPr="005F0D99">
        <w:rPr>
          <w:rFonts w:ascii="Times New Roman" w:hAnsi="Times New Roman" w:cs="Times New Roman"/>
          <w:color w:val="000000" w:themeColor="text1"/>
          <w:lang w:val="es-ES"/>
        </w:rPr>
        <w:t xml:space="preserve"> enc</w:t>
      </w:r>
      <w:r w:rsidR="00504C33" w:rsidRPr="005F0D99">
        <w:rPr>
          <w:rFonts w:ascii="Times New Roman" w:hAnsi="Times New Roman" w:cs="Times New Roman"/>
          <w:color w:val="000000" w:themeColor="text1"/>
          <w:lang w:val="es-ES"/>
        </w:rPr>
        <w:t>ue</w:t>
      </w:r>
      <w:r w:rsidR="00B75175" w:rsidRPr="005F0D99">
        <w:rPr>
          <w:rFonts w:ascii="Times New Roman" w:hAnsi="Times New Roman" w:cs="Times New Roman"/>
          <w:color w:val="000000" w:themeColor="text1"/>
          <w:lang w:val="es-ES"/>
        </w:rPr>
        <w:t>ntra en la calle (</w:t>
      </w:r>
      <w:r w:rsidR="00F32CA0" w:rsidRPr="005F0D99">
        <w:rPr>
          <w:rFonts w:ascii="Times New Roman" w:hAnsi="Times New Roman" w:cs="Times New Roman"/>
          <w:i/>
          <w:color w:val="000000" w:themeColor="text1"/>
          <w:lang w:val="es-ES"/>
        </w:rPr>
        <w:t>al observar</w:t>
      </w:r>
      <w:r w:rsidR="00B75175" w:rsidRPr="005F0D99">
        <w:rPr>
          <w:rFonts w:ascii="Times New Roman" w:hAnsi="Times New Roman" w:cs="Times New Roman"/>
          <w:i/>
          <w:color w:val="000000" w:themeColor="text1"/>
          <w:lang w:val="es-ES"/>
        </w:rPr>
        <w:t xml:space="preserve"> un policía </w:t>
      </w:r>
      <w:r w:rsidR="00F32CA0" w:rsidRPr="005F0D99">
        <w:rPr>
          <w:rFonts w:ascii="Times New Roman" w:hAnsi="Times New Roman" w:cs="Times New Roman"/>
          <w:i/>
          <w:color w:val="000000" w:themeColor="text1"/>
          <w:lang w:val="es-ES"/>
        </w:rPr>
        <w:t>pidiendo</w:t>
      </w:r>
      <w:r w:rsidR="00B75175" w:rsidRPr="005F0D99">
        <w:rPr>
          <w:rFonts w:ascii="Times New Roman" w:hAnsi="Times New Roman" w:cs="Times New Roman"/>
          <w:i/>
          <w:color w:val="000000" w:themeColor="text1"/>
          <w:lang w:val="es-ES"/>
        </w:rPr>
        <w:t xml:space="preserve"> </w:t>
      </w:r>
      <w:r w:rsidR="00F32CA0" w:rsidRPr="005F0D99">
        <w:rPr>
          <w:rFonts w:ascii="Times New Roman" w:hAnsi="Times New Roman" w:cs="Times New Roman"/>
          <w:i/>
          <w:color w:val="000000" w:themeColor="text1"/>
          <w:lang w:val="es-ES"/>
        </w:rPr>
        <w:t>la cédula</w:t>
      </w:r>
      <w:r w:rsidR="00B75175" w:rsidRPr="005F0D99">
        <w:rPr>
          <w:rFonts w:ascii="Times New Roman" w:hAnsi="Times New Roman" w:cs="Times New Roman"/>
          <w:i/>
          <w:color w:val="000000" w:themeColor="text1"/>
          <w:lang w:val="es-ES"/>
        </w:rPr>
        <w:t xml:space="preserve">; </w:t>
      </w:r>
      <w:r w:rsidR="00F32CA0" w:rsidRPr="005F0D99">
        <w:rPr>
          <w:rFonts w:ascii="Times New Roman" w:hAnsi="Times New Roman" w:cs="Times New Roman"/>
          <w:i/>
          <w:color w:val="000000" w:themeColor="text1"/>
          <w:lang w:val="es-ES"/>
        </w:rPr>
        <w:t>al estar</w:t>
      </w:r>
      <w:r w:rsidR="00B75175" w:rsidRPr="005F0D99">
        <w:rPr>
          <w:rFonts w:ascii="Times New Roman" w:hAnsi="Times New Roman" w:cs="Times New Roman"/>
          <w:i/>
          <w:color w:val="000000" w:themeColor="text1"/>
          <w:lang w:val="es-ES"/>
        </w:rPr>
        <w:t xml:space="preserve"> </w:t>
      </w:r>
      <w:r w:rsidR="00F32CA0" w:rsidRPr="005F0D99">
        <w:rPr>
          <w:rFonts w:ascii="Times New Roman" w:hAnsi="Times New Roman" w:cs="Times New Roman"/>
          <w:i/>
          <w:color w:val="000000" w:themeColor="text1"/>
          <w:lang w:val="es-ES"/>
        </w:rPr>
        <w:t>al</w:t>
      </w:r>
      <w:r w:rsidR="00B75175" w:rsidRPr="005F0D99">
        <w:rPr>
          <w:rFonts w:ascii="Times New Roman" w:hAnsi="Times New Roman" w:cs="Times New Roman"/>
          <w:i/>
          <w:color w:val="000000" w:themeColor="text1"/>
          <w:lang w:val="es-ES"/>
        </w:rPr>
        <w:t xml:space="preserve"> frente </w:t>
      </w:r>
      <w:r w:rsidR="00F32CA0" w:rsidRPr="005F0D99">
        <w:rPr>
          <w:rFonts w:ascii="Times New Roman" w:hAnsi="Times New Roman" w:cs="Times New Roman"/>
          <w:i/>
          <w:color w:val="000000" w:themeColor="text1"/>
          <w:lang w:val="es-ES"/>
        </w:rPr>
        <w:t>de</w:t>
      </w:r>
      <w:r w:rsidR="00B75175" w:rsidRPr="005F0D99">
        <w:rPr>
          <w:rFonts w:ascii="Times New Roman" w:hAnsi="Times New Roman" w:cs="Times New Roman"/>
          <w:i/>
          <w:color w:val="000000" w:themeColor="text1"/>
          <w:lang w:val="es-ES"/>
        </w:rPr>
        <w:t xml:space="preserve"> un semáforo en rojo; al </w:t>
      </w:r>
      <w:r w:rsidR="00F32CA0" w:rsidRPr="005F0D99">
        <w:rPr>
          <w:rFonts w:ascii="Times New Roman" w:hAnsi="Times New Roman" w:cs="Times New Roman"/>
          <w:i/>
          <w:color w:val="000000" w:themeColor="text1"/>
          <w:lang w:val="es-ES"/>
        </w:rPr>
        <w:t>tomar</w:t>
      </w:r>
      <w:r w:rsidR="00B75175" w:rsidRPr="005F0D99">
        <w:rPr>
          <w:rFonts w:ascii="Times New Roman" w:hAnsi="Times New Roman" w:cs="Times New Roman"/>
          <w:i/>
          <w:color w:val="000000" w:themeColor="text1"/>
          <w:lang w:val="es-ES"/>
        </w:rPr>
        <w:t xml:space="preserve"> un bus</w:t>
      </w:r>
      <w:r w:rsidR="00B75175" w:rsidRPr="005F0D99">
        <w:rPr>
          <w:rFonts w:ascii="Times New Roman" w:hAnsi="Times New Roman" w:cs="Times New Roman"/>
          <w:color w:val="000000" w:themeColor="text1"/>
          <w:lang w:val="es-ES"/>
        </w:rPr>
        <w:t>), está presente en los hogares (</w:t>
      </w:r>
      <w:r w:rsidR="00B75175" w:rsidRPr="005F0D99">
        <w:rPr>
          <w:rFonts w:ascii="Times New Roman" w:hAnsi="Times New Roman" w:cs="Times New Roman"/>
          <w:i/>
          <w:color w:val="000000" w:themeColor="text1"/>
          <w:lang w:val="es-ES"/>
        </w:rPr>
        <w:t xml:space="preserve">al firmar </w:t>
      </w:r>
      <w:r w:rsidR="00F32CA0" w:rsidRPr="005F0D99">
        <w:rPr>
          <w:rFonts w:ascii="Times New Roman" w:hAnsi="Times New Roman" w:cs="Times New Roman"/>
          <w:i/>
          <w:color w:val="000000" w:themeColor="text1"/>
          <w:lang w:val="es-ES"/>
        </w:rPr>
        <w:t>el</w:t>
      </w:r>
      <w:r w:rsidR="00B75175" w:rsidRPr="005F0D99">
        <w:rPr>
          <w:rFonts w:ascii="Times New Roman" w:hAnsi="Times New Roman" w:cs="Times New Roman"/>
          <w:i/>
          <w:color w:val="000000" w:themeColor="text1"/>
          <w:lang w:val="es-ES"/>
        </w:rPr>
        <w:t xml:space="preserve"> contrato de arrendamiento, cancelar los recibos de los servicios públicos, sancionar la violencia intrafamiliar</w:t>
      </w:r>
      <w:r w:rsidR="0024750F" w:rsidRPr="005F0D99">
        <w:rPr>
          <w:rFonts w:ascii="Times New Roman" w:hAnsi="Times New Roman" w:cs="Times New Roman"/>
          <w:color w:val="000000" w:themeColor="text1"/>
          <w:lang w:val="es-ES"/>
        </w:rPr>
        <w:t xml:space="preserve">), sabe de nuestra existencia </w:t>
      </w:r>
      <w:r w:rsidR="00B75175" w:rsidRPr="005F0D99">
        <w:rPr>
          <w:rFonts w:ascii="Times New Roman" w:hAnsi="Times New Roman" w:cs="Times New Roman"/>
          <w:color w:val="000000" w:themeColor="text1"/>
          <w:lang w:val="es-ES"/>
        </w:rPr>
        <w:t xml:space="preserve">de la cuna </w:t>
      </w:r>
      <w:r w:rsidR="00F32CA0" w:rsidRPr="005F0D99">
        <w:rPr>
          <w:rFonts w:ascii="Times New Roman" w:hAnsi="Times New Roman" w:cs="Times New Roman"/>
          <w:color w:val="000000" w:themeColor="text1"/>
          <w:lang w:val="es-ES"/>
        </w:rPr>
        <w:t>a</w:t>
      </w:r>
      <w:r w:rsidR="00B75175" w:rsidRPr="005F0D99">
        <w:rPr>
          <w:rFonts w:ascii="Times New Roman" w:hAnsi="Times New Roman" w:cs="Times New Roman"/>
          <w:color w:val="000000" w:themeColor="text1"/>
          <w:lang w:val="es-ES"/>
        </w:rPr>
        <w:t xml:space="preserve"> la tumba (</w:t>
      </w:r>
      <w:r w:rsidR="00F32CA0" w:rsidRPr="005F0D99">
        <w:rPr>
          <w:rFonts w:ascii="Times New Roman" w:hAnsi="Times New Roman" w:cs="Times New Roman"/>
          <w:i/>
          <w:color w:val="000000" w:themeColor="text1"/>
          <w:lang w:val="es-ES"/>
        </w:rPr>
        <w:t xml:space="preserve">al registrar </w:t>
      </w:r>
      <w:r w:rsidR="00B75175" w:rsidRPr="005F0D99">
        <w:rPr>
          <w:rFonts w:ascii="Times New Roman" w:hAnsi="Times New Roman" w:cs="Times New Roman"/>
          <w:i/>
          <w:color w:val="000000" w:themeColor="text1"/>
          <w:lang w:val="es-ES"/>
        </w:rPr>
        <w:t xml:space="preserve">el nacimiento o la defunción </w:t>
      </w:r>
      <w:r w:rsidR="00F32CA0" w:rsidRPr="005F0D99">
        <w:rPr>
          <w:rFonts w:ascii="Times New Roman" w:hAnsi="Times New Roman" w:cs="Times New Roman"/>
          <w:i/>
          <w:color w:val="000000" w:themeColor="text1"/>
          <w:lang w:val="es-ES"/>
        </w:rPr>
        <w:t>de una persona</w:t>
      </w:r>
      <w:r w:rsidR="0024750F" w:rsidRPr="005F0D99">
        <w:rPr>
          <w:rFonts w:ascii="Times New Roman" w:hAnsi="Times New Roman" w:cs="Times New Roman"/>
          <w:color w:val="000000" w:themeColor="text1"/>
          <w:lang w:val="es-ES"/>
        </w:rPr>
        <w:t>).</w:t>
      </w:r>
    </w:p>
    <w:p w14:paraId="47488ED9" w14:textId="77777777" w:rsidR="00504C33" w:rsidRPr="005F0D99" w:rsidRDefault="00504C33" w:rsidP="005F0D99">
      <w:pPr>
        <w:spacing w:after="0" w:line="276" w:lineRule="auto"/>
        <w:jc w:val="both"/>
        <w:rPr>
          <w:rFonts w:ascii="Times New Roman" w:hAnsi="Times New Roman" w:cs="Times New Roman"/>
          <w:color w:val="000000" w:themeColor="text1"/>
          <w:lang w:val="es-ES"/>
        </w:rPr>
      </w:pPr>
    </w:p>
    <w:p w14:paraId="246A29A8" w14:textId="459CF845" w:rsidR="00B75175" w:rsidRPr="005F0D99" w:rsidRDefault="00B75175"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En todas esas situaciones </w:t>
      </w:r>
      <w:r w:rsidR="00504C33" w:rsidRPr="005F0D99">
        <w:rPr>
          <w:rFonts w:ascii="Times New Roman" w:hAnsi="Times New Roman" w:cs="Times New Roman"/>
          <w:color w:val="000000" w:themeColor="text1"/>
          <w:lang w:val="es-ES"/>
        </w:rPr>
        <w:t xml:space="preserve">el </w:t>
      </w:r>
      <w:r w:rsidR="00504C33" w:rsidRPr="005F0D99">
        <w:rPr>
          <w:rFonts w:ascii="Times New Roman" w:hAnsi="Times New Roman" w:cs="Times New Roman"/>
          <w:b/>
          <w:color w:val="000000" w:themeColor="text1"/>
          <w:lang w:val="es-ES"/>
        </w:rPr>
        <w:t>Estado</w:t>
      </w:r>
      <w:r w:rsidR="00504C33" w:rsidRPr="005F0D99">
        <w:rPr>
          <w:rFonts w:ascii="Times New Roman" w:hAnsi="Times New Roman" w:cs="Times New Roman"/>
          <w:color w:val="000000" w:themeColor="text1"/>
          <w:lang w:val="es-ES"/>
        </w:rPr>
        <w:t xml:space="preserve"> </w:t>
      </w:r>
      <w:r w:rsidR="00F32CA0" w:rsidRPr="005F0D99">
        <w:rPr>
          <w:rFonts w:ascii="Times New Roman" w:hAnsi="Times New Roman" w:cs="Times New Roman"/>
          <w:color w:val="000000" w:themeColor="text1"/>
          <w:lang w:val="es-ES"/>
        </w:rPr>
        <w:t xml:space="preserve">está </w:t>
      </w:r>
      <w:r w:rsidR="00F32CA0" w:rsidRPr="005F0D99">
        <w:rPr>
          <w:rFonts w:ascii="Times New Roman" w:hAnsi="Times New Roman" w:cs="Times New Roman"/>
          <w:b/>
          <w:color w:val="000000" w:themeColor="text1"/>
          <w:lang w:val="es-ES"/>
        </w:rPr>
        <w:t>presente</w:t>
      </w:r>
      <w:r w:rsidR="00504C33" w:rsidRPr="005F0D99">
        <w:rPr>
          <w:rFonts w:ascii="Times New Roman" w:hAnsi="Times New Roman" w:cs="Times New Roman"/>
          <w:color w:val="000000" w:themeColor="text1"/>
          <w:lang w:val="es-ES"/>
        </w:rPr>
        <w:t>.</w:t>
      </w:r>
    </w:p>
    <w:p w14:paraId="17CCCA74" w14:textId="77777777" w:rsidR="00B75175" w:rsidRPr="005F0D99" w:rsidRDefault="00B75175"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BB48F6" w:rsidRPr="005F0D99" w14:paraId="18B9AF81" w14:textId="77777777" w:rsidTr="00726EDE">
        <w:tc>
          <w:tcPr>
            <w:tcW w:w="9054" w:type="dxa"/>
            <w:gridSpan w:val="2"/>
            <w:shd w:val="clear" w:color="auto" w:fill="0D0D0D" w:themeFill="text1" w:themeFillTint="F2"/>
          </w:tcPr>
          <w:p w14:paraId="39554EB8" w14:textId="77777777" w:rsidR="00F242F1" w:rsidRPr="005F0D99" w:rsidRDefault="00F242F1"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4FD38D1C" w14:textId="77777777" w:rsidTr="00F62E7B">
        <w:tc>
          <w:tcPr>
            <w:tcW w:w="1526" w:type="dxa"/>
          </w:tcPr>
          <w:p w14:paraId="268EA65B" w14:textId="77777777" w:rsidR="00F242F1" w:rsidRPr="005F0D99" w:rsidRDefault="00F242F1"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4990B744" w14:textId="2CC4DFAC" w:rsidR="00F242F1" w:rsidRPr="005F0D99" w:rsidRDefault="00F242F1"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CS_G07_09_IMG04</w:t>
            </w:r>
          </w:p>
        </w:tc>
      </w:tr>
      <w:tr w:rsidR="00900D55" w:rsidRPr="005F0D99" w14:paraId="085013CD" w14:textId="77777777" w:rsidTr="00F62E7B">
        <w:tc>
          <w:tcPr>
            <w:tcW w:w="1526" w:type="dxa"/>
          </w:tcPr>
          <w:p w14:paraId="01D94A1C" w14:textId="77777777" w:rsidR="00F242F1" w:rsidRPr="005F0D99" w:rsidRDefault="00F242F1"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07FCCCF9" w14:textId="1E1964A6" w:rsidR="00F242F1" w:rsidRPr="005F0D99" w:rsidRDefault="00F242F1"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lang w:val="es-ES"/>
              </w:rPr>
              <w:t>Declaración de renta.</w:t>
            </w:r>
          </w:p>
        </w:tc>
      </w:tr>
      <w:tr w:rsidR="00900D55" w:rsidRPr="005F0D99" w14:paraId="390B019F" w14:textId="77777777" w:rsidTr="00F62E7B">
        <w:tc>
          <w:tcPr>
            <w:tcW w:w="1526" w:type="dxa"/>
          </w:tcPr>
          <w:p w14:paraId="03145172" w14:textId="19A61456" w:rsidR="00F242F1" w:rsidRPr="005F0D99" w:rsidRDefault="00721B2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3D852C8D" w14:textId="112319BC" w:rsidR="00F242F1" w:rsidRPr="005F0D99" w:rsidRDefault="00721B2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AulaPlaneta/banco de contenidos/multimedia.</w:t>
            </w:r>
          </w:p>
        </w:tc>
      </w:tr>
      <w:tr w:rsidR="00F242F1" w:rsidRPr="005F0D99" w14:paraId="7C4DC646" w14:textId="77777777" w:rsidTr="00F62E7B">
        <w:tc>
          <w:tcPr>
            <w:tcW w:w="1526" w:type="dxa"/>
          </w:tcPr>
          <w:p w14:paraId="7649FB3D" w14:textId="77777777" w:rsidR="00F242F1" w:rsidRPr="005F0D99" w:rsidRDefault="00F242F1"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0F384222" w14:textId="1728ABB2" w:rsidR="00F242F1" w:rsidRPr="005F0D99" w:rsidRDefault="007D6412"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L</w:t>
            </w:r>
            <w:r w:rsidR="00F242F1" w:rsidRPr="005F0D99">
              <w:rPr>
                <w:rFonts w:ascii="Times New Roman" w:hAnsi="Times New Roman" w:cs="Times New Roman"/>
                <w:color w:val="000000" w:themeColor="text1"/>
                <w:sz w:val="24"/>
                <w:szCs w:val="24"/>
              </w:rPr>
              <w:t>os ciudadanos están obligados a pagar al Estado impuestos proporcionales a sus rentas salariales, capital, patrimonio y actividades profesionales.</w:t>
            </w:r>
          </w:p>
        </w:tc>
      </w:tr>
    </w:tbl>
    <w:p w14:paraId="44470B62" w14:textId="77777777" w:rsidR="007E7BB9" w:rsidRPr="005F0D99" w:rsidRDefault="007E7BB9" w:rsidP="005F0D99">
      <w:pPr>
        <w:spacing w:after="0" w:line="276" w:lineRule="auto"/>
        <w:jc w:val="both"/>
        <w:rPr>
          <w:rFonts w:ascii="Times New Roman" w:hAnsi="Times New Roman" w:cs="Times New Roman"/>
          <w:color w:val="000000" w:themeColor="text1"/>
          <w:lang w:val="es-ES"/>
        </w:rPr>
      </w:pPr>
    </w:p>
    <w:p w14:paraId="31CD1BDE" w14:textId="1AF7B70F" w:rsidR="00A319D2" w:rsidRPr="005F0D99" w:rsidRDefault="00076E98" w:rsidP="005F0D99">
      <w:pPr>
        <w:spacing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t xml:space="preserve">Si quieres ampliar tus conocimientos sobre el </w:t>
      </w:r>
      <w:r w:rsidR="007D6412" w:rsidRPr="005F0D99">
        <w:rPr>
          <w:rFonts w:ascii="Times New Roman" w:hAnsi="Times New Roman" w:cs="Times New Roman"/>
          <w:color w:val="000000" w:themeColor="text1"/>
        </w:rPr>
        <w:t>concepto de Estado</w:t>
      </w:r>
      <w:r w:rsidRPr="005F0D99">
        <w:rPr>
          <w:rFonts w:ascii="Times New Roman" w:hAnsi="Times New Roman" w:cs="Times New Roman"/>
          <w:color w:val="000000" w:themeColor="text1"/>
        </w:rPr>
        <w:t xml:space="preserve"> consulta este video publicado en la web [</w:t>
      </w:r>
      <w:hyperlink r:id="rId10" w:history="1">
        <w:r w:rsidRPr="005F0D99">
          <w:rPr>
            <w:rStyle w:val="Hipervnculo"/>
            <w:rFonts w:ascii="Times New Roman" w:hAnsi="Times New Roman" w:cs="Times New Roman"/>
            <w:color w:val="000000" w:themeColor="text1"/>
          </w:rPr>
          <w:t>VER</w:t>
        </w:r>
      </w:hyperlink>
      <w:r w:rsidR="002476EB" w:rsidRPr="005F0D99">
        <w:rPr>
          <w:rFonts w:ascii="Times New Roman" w:hAnsi="Times New Roman" w:cs="Times New Roman"/>
          <w:color w:val="000000" w:themeColor="text1"/>
        </w:rPr>
        <w:t>].</w:t>
      </w:r>
    </w:p>
    <w:p w14:paraId="7AA172DF" w14:textId="7B12F360" w:rsidR="009458E8" w:rsidRPr="005F0D99" w:rsidRDefault="005F0D99" w:rsidP="005F0D99">
      <w:pPr>
        <w:spacing w:after="0"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lastRenderedPageBreak/>
        <w:t xml:space="preserve"> </w:t>
      </w:r>
      <w:r w:rsidR="009458E8" w:rsidRPr="005F0D99">
        <w:rPr>
          <w:rFonts w:ascii="Times New Roman" w:hAnsi="Times New Roman" w:cs="Times New Roman"/>
          <w:color w:val="000000" w:themeColor="text1"/>
        </w:rPr>
        <w:t xml:space="preserve">[SECCIÓN 2] </w:t>
      </w:r>
      <w:r w:rsidR="009458E8" w:rsidRPr="005F0D99">
        <w:rPr>
          <w:rFonts w:ascii="Times New Roman" w:hAnsi="Times New Roman" w:cs="Times New Roman"/>
          <w:b/>
          <w:color w:val="000000" w:themeColor="text1"/>
        </w:rPr>
        <w:t xml:space="preserve">1.2 </w:t>
      </w:r>
      <w:r w:rsidR="00EF6313" w:rsidRPr="005F0D99">
        <w:rPr>
          <w:rFonts w:ascii="Times New Roman" w:hAnsi="Times New Roman" w:cs="Times New Roman"/>
          <w:b/>
          <w:color w:val="000000" w:themeColor="text1"/>
        </w:rPr>
        <w:t>Elementos</w:t>
      </w:r>
    </w:p>
    <w:p w14:paraId="6B3F68B9"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p w14:paraId="0A9EFD65" w14:textId="0D822DBA" w:rsidR="00721B23" w:rsidRPr="005F0D99" w:rsidRDefault="00721B23"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Los </w:t>
      </w:r>
      <w:r w:rsidRPr="005F0D99">
        <w:rPr>
          <w:rFonts w:ascii="Times New Roman" w:hAnsi="Times New Roman" w:cs="Times New Roman"/>
          <w:b/>
          <w:color w:val="000000" w:themeColor="text1"/>
          <w:lang w:val="es-ES"/>
        </w:rPr>
        <w:t>elementos</w:t>
      </w:r>
      <w:r w:rsidRPr="005F0D99">
        <w:rPr>
          <w:rFonts w:ascii="Times New Roman" w:hAnsi="Times New Roman" w:cs="Times New Roman"/>
          <w:color w:val="000000" w:themeColor="text1"/>
          <w:lang w:val="es-ES"/>
        </w:rPr>
        <w:t xml:space="preserve"> del </w:t>
      </w:r>
      <w:r w:rsidR="009458E8" w:rsidRPr="005F0D99">
        <w:rPr>
          <w:rFonts w:ascii="Times New Roman" w:hAnsi="Times New Roman" w:cs="Times New Roman"/>
          <w:color w:val="000000" w:themeColor="text1"/>
          <w:lang w:val="es-ES"/>
        </w:rPr>
        <w:t xml:space="preserve">Estado </w:t>
      </w:r>
      <w:r w:rsidRPr="005F0D99">
        <w:rPr>
          <w:rFonts w:ascii="Times New Roman" w:hAnsi="Times New Roman" w:cs="Times New Roman"/>
          <w:color w:val="000000" w:themeColor="text1"/>
          <w:lang w:val="es-ES"/>
        </w:rPr>
        <w:t xml:space="preserve">como </w:t>
      </w:r>
      <w:r w:rsidRPr="005F0D99">
        <w:rPr>
          <w:rFonts w:ascii="Times New Roman" w:hAnsi="Times New Roman" w:cs="Times New Roman"/>
          <w:b/>
          <w:color w:val="000000" w:themeColor="text1"/>
          <w:lang w:val="es-ES"/>
        </w:rPr>
        <w:t>persona jurídica</w:t>
      </w:r>
      <w:r w:rsidRPr="005F0D99">
        <w:rPr>
          <w:rFonts w:ascii="Times New Roman" w:hAnsi="Times New Roman" w:cs="Times New Roman"/>
          <w:color w:val="000000" w:themeColor="text1"/>
          <w:lang w:val="es-ES"/>
        </w:rPr>
        <w:t xml:space="preserve"> son:</w:t>
      </w:r>
    </w:p>
    <w:p w14:paraId="0EB47BC4" w14:textId="77777777" w:rsidR="00721B23" w:rsidRPr="005F0D99" w:rsidRDefault="00721B23" w:rsidP="005F0D99">
      <w:pPr>
        <w:spacing w:after="0" w:line="276" w:lineRule="auto"/>
        <w:jc w:val="both"/>
        <w:rPr>
          <w:rFonts w:ascii="Times New Roman" w:hAnsi="Times New Roman" w:cs="Times New Roman"/>
          <w:color w:val="000000" w:themeColor="text1"/>
          <w:lang w:val="es-ES"/>
        </w:rPr>
      </w:pPr>
    </w:p>
    <w:p w14:paraId="3286CD74" w14:textId="08C9CFB3" w:rsidR="00721B23"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 xml:space="preserve">El </w:t>
      </w:r>
      <w:r w:rsidR="009458E8" w:rsidRPr="005F0D99">
        <w:rPr>
          <w:rFonts w:ascii="Times New Roman" w:hAnsi="Times New Roman" w:cs="Times New Roman"/>
          <w:i/>
          <w:color w:val="000000" w:themeColor="text1"/>
          <w:lang w:val="es-ES"/>
        </w:rPr>
        <w:t>elemento territorial</w:t>
      </w:r>
      <w:r w:rsidR="0028340D" w:rsidRPr="005F0D99">
        <w:rPr>
          <w:rFonts w:ascii="Times New Roman" w:hAnsi="Times New Roman" w:cs="Times New Roman"/>
          <w:color w:val="000000" w:themeColor="text1"/>
          <w:lang w:val="es-ES"/>
        </w:rPr>
        <w:t xml:space="preserve">: </w:t>
      </w:r>
      <w:r w:rsidR="009458E8" w:rsidRPr="005F0D99">
        <w:rPr>
          <w:rFonts w:ascii="Times New Roman" w:hAnsi="Times New Roman" w:cs="Times New Roman"/>
          <w:color w:val="000000" w:themeColor="text1"/>
          <w:lang w:val="es-ES"/>
        </w:rPr>
        <w:t>espacio en el que convive la población y el poder público ejerce su soberan</w:t>
      </w:r>
      <w:r w:rsidRPr="005F0D99">
        <w:rPr>
          <w:rFonts w:ascii="Times New Roman" w:hAnsi="Times New Roman" w:cs="Times New Roman"/>
          <w:color w:val="000000" w:themeColor="text1"/>
          <w:lang w:val="es-ES"/>
        </w:rPr>
        <w:t>ía;</w:t>
      </w:r>
    </w:p>
    <w:p w14:paraId="68128A83" w14:textId="77777777" w:rsidR="00B931E9" w:rsidRPr="005F0D99" w:rsidRDefault="00B931E9" w:rsidP="005F0D99">
      <w:pPr>
        <w:pStyle w:val="Prrafodelista"/>
        <w:spacing w:after="0" w:line="276" w:lineRule="auto"/>
        <w:jc w:val="both"/>
        <w:rPr>
          <w:rFonts w:ascii="Times New Roman" w:hAnsi="Times New Roman" w:cs="Times New Roman"/>
          <w:color w:val="000000" w:themeColor="text1"/>
          <w:lang w:val="es-ES"/>
        </w:rPr>
      </w:pPr>
    </w:p>
    <w:p w14:paraId="65A3A262" w14:textId="65381A10" w:rsidR="00721B23"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9458E8" w:rsidRPr="005F0D99">
        <w:rPr>
          <w:rFonts w:ascii="Times New Roman" w:hAnsi="Times New Roman" w:cs="Times New Roman"/>
          <w:color w:val="000000" w:themeColor="text1"/>
          <w:lang w:val="es-ES"/>
        </w:rPr>
        <w:t xml:space="preserve">l </w:t>
      </w:r>
      <w:r w:rsidR="009458E8" w:rsidRPr="005F0D99">
        <w:rPr>
          <w:rFonts w:ascii="Times New Roman" w:hAnsi="Times New Roman" w:cs="Times New Roman"/>
          <w:i/>
          <w:color w:val="000000" w:themeColor="text1"/>
          <w:lang w:val="es-ES"/>
        </w:rPr>
        <w:t>elemento poblacional</w:t>
      </w:r>
      <w:r w:rsidR="0028340D" w:rsidRPr="005F0D99">
        <w:rPr>
          <w:rFonts w:ascii="Times New Roman" w:hAnsi="Times New Roman" w:cs="Times New Roman"/>
          <w:color w:val="000000" w:themeColor="text1"/>
          <w:lang w:val="es-ES"/>
        </w:rPr>
        <w:t xml:space="preserve">: </w:t>
      </w:r>
      <w:r w:rsidR="009458E8" w:rsidRPr="005F0D99">
        <w:rPr>
          <w:rFonts w:ascii="Times New Roman" w:hAnsi="Times New Roman" w:cs="Times New Roman"/>
          <w:color w:val="000000" w:themeColor="text1"/>
          <w:lang w:val="es-ES"/>
        </w:rPr>
        <w:t xml:space="preserve">conglomerado humano que, conviviendo en el territorio, están sometidos a </w:t>
      </w:r>
      <w:r w:rsidRPr="005F0D99">
        <w:rPr>
          <w:rFonts w:ascii="Times New Roman" w:hAnsi="Times New Roman" w:cs="Times New Roman"/>
          <w:color w:val="000000" w:themeColor="text1"/>
          <w:lang w:val="es-ES"/>
        </w:rPr>
        <w:t>la soberanía del poder público;</w:t>
      </w:r>
    </w:p>
    <w:p w14:paraId="2A58A85F" w14:textId="77777777" w:rsidR="00B931E9" w:rsidRPr="005F0D99" w:rsidRDefault="00B931E9" w:rsidP="005F0D99">
      <w:pPr>
        <w:spacing w:after="0" w:line="276" w:lineRule="auto"/>
        <w:jc w:val="both"/>
        <w:rPr>
          <w:rFonts w:ascii="Times New Roman" w:hAnsi="Times New Roman" w:cs="Times New Roman"/>
          <w:color w:val="000000" w:themeColor="text1"/>
          <w:lang w:val="es-ES"/>
        </w:rPr>
      </w:pPr>
    </w:p>
    <w:p w14:paraId="0845ECA9" w14:textId="4B785EFE" w:rsidR="00721B23"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9458E8" w:rsidRPr="005F0D99">
        <w:rPr>
          <w:rFonts w:ascii="Times New Roman" w:hAnsi="Times New Roman" w:cs="Times New Roman"/>
          <w:color w:val="000000" w:themeColor="text1"/>
          <w:lang w:val="es-ES"/>
        </w:rPr>
        <w:t xml:space="preserve">l </w:t>
      </w:r>
      <w:r w:rsidR="009458E8" w:rsidRPr="005F0D99">
        <w:rPr>
          <w:rFonts w:ascii="Times New Roman" w:hAnsi="Times New Roman" w:cs="Times New Roman"/>
          <w:i/>
          <w:color w:val="000000" w:themeColor="text1"/>
          <w:lang w:val="es-ES"/>
        </w:rPr>
        <w:t>poder público</w:t>
      </w:r>
      <w:r w:rsidR="0028340D" w:rsidRPr="005F0D99">
        <w:rPr>
          <w:rFonts w:ascii="Times New Roman" w:hAnsi="Times New Roman" w:cs="Times New Roman"/>
          <w:color w:val="000000" w:themeColor="text1"/>
          <w:lang w:val="es-ES"/>
        </w:rPr>
        <w:t xml:space="preserve">: conjunto de instituciones </w:t>
      </w:r>
      <w:r w:rsidR="009458E8" w:rsidRPr="005F0D99">
        <w:rPr>
          <w:rFonts w:ascii="Times New Roman" w:hAnsi="Times New Roman" w:cs="Times New Roman"/>
          <w:color w:val="000000" w:themeColor="text1"/>
          <w:lang w:val="es-ES"/>
        </w:rPr>
        <w:t>que, en el territor</w:t>
      </w:r>
      <w:r w:rsidR="0028340D" w:rsidRPr="005F0D99">
        <w:rPr>
          <w:rFonts w:ascii="Times New Roman" w:hAnsi="Times New Roman" w:cs="Times New Roman"/>
          <w:color w:val="000000" w:themeColor="text1"/>
          <w:lang w:val="es-ES"/>
        </w:rPr>
        <w:t xml:space="preserve">io y sobre las personas, ejercen la </w:t>
      </w:r>
      <w:r w:rsidR="009458E8" w:rsidRPr="005F0D99">
        <w:rPr>
          <w:rFonts w:ascii="Times New Roman" w:hAnsi="Times New Roman" w:cs="Times New Roman"/>
          <w:color w:val="000000" w:themeColor="text1"/>
          <w:lang w:val="es-ES"/>
        </w:rPr>
        <w:t>autoridad</w:t>
      </w:r>
      <w:r w:rsidR="0028340D" w:rsidRPr="005F0D99">
        <w:rPr>
          <w:rFonts w:ascii="Times New Roman" w:hAnsi="Times New Roman" w:cs="Times New Roman"/>
          <w:color w:val="000000" w:themeColor="text1"/>
          <w:lang w:val="es-ES"/>
        </w:rPr>
        <w:t xml:space="preserve"> estatal</w:t>
      </w:r>
      <w:r w:rsidRPr="005F0D99">
        <w:rPr>
          <w:rFonts w:ascii="Times New Roman" w:hAnsi="Times New Roman" w:cs="Times New Roman"/>
          <w:color w:val="000000" w:themeColor="text1"/>
          <w:lang w:val="es-ES"/>
        </w:rPr>
        <w:t>; y,</w:t>
      </w:r>
    </w:p>
    <w:p w14:paraId="04B6B7EC" w14:textId="77777777" w:rsidR="00B931E9" w:rsidRPr="005F0D99" w:rsidRDefault="00B931E9" w:rsidP="005F0D99">
      <w:pPr>
        <w:spacing w:after="0" w:line="276" w:lineRule="auto"/>
        <w:jc w:val="both"/>
        <w:rPr>
          <w:rFonts w:ascii="Times New Roman" w:hAnsi="Times New Roman" w:cs="Times New Roman"/>
          <w:color w:val="000000" w:themeColor="text1"/>
          <w:lang w:val="es-ES"/>
        </w:rPr>
      </w:pPr>
    </w:p>
    <w:p w14:paraId="50CAA7F9" w14:textId="4BCC7EDD" w:rsidR="009458E8" w:rsidRPr="005F0D99" w:rsidRDefault="00721B23" w:rsidP="005F0D99">
      <w:pPr>
        <w:pStyle w:val="Prrafodelista"/>
        <w:numPr>
          <w:ilvl w:val="0"/>
          <w:numId w:val="42"/>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w:t>
      </w:r>
      <w:r w:rsidR="009458E8" w:rsidRPr="005F0D99">
        <w:rPr>
          <w:rFonts w:ascii="Times New Roman" w:hAnsi="Times New Roman" w:cs="Times New Roman"/>
          <w:color w:val="000000" w:themeColor="text1"/>
          <w:lang w:val="es-ES"/>
        </w:rPr>
        <w:t xml:space="preserve">l </w:t>
      </w:r>
      <w:r w:rsidR="009458E8" w:rsidRPr="005F0D99">
        <w:rPr>
          <w:rFonts w:ascii="Times New Roman" w:hAnsi="Times New Roman" w:cs="Times New Roman"/>
          <w:i/>
          <w:color w:val="000000" w:themeColor="text1"/>
          <w:lang w:val="es-ES"/>
        </w:rPr>
        <w:t xml:space="preserve">reconocimiento de </w:t>
      </w:r>
      <w:r w:rsidRPr="005F0D99">
        <w:rPr>
          <w:rFonts w:ascii="Times New Roman" w:hAnsi="Times New Roman" w:cs="Times New Roman"/>
          <w:i/>
          <w:color w:val="000000" w:themeColor="text1"/>
          <w:lang w:val="es-ES"/>
        </w:rPr>
        <w:t>la</w:t>
      </w:r>
      <w:r w:rsidR="009458E8" w:rsidRPr="005F0D99">
        <w:rPr>
          <w:rFonts w:ascii="Times New Roman" w:hAnsi="Times New Roman" w:cs="Times New Roman"/>
          <w:i/>
          <w:color w:val="000000" w:themeColor="text1"/>
          <w:lang w:val="es-ES"/>
        </w:rPr>
        <w:t xml:space="preserve"> soberanía </w:t>
      </w:r>
      <w:r w:rsidR="0028340D" w:rsidRPr="005F0D99">
        <w:rPr>
          <w:rFonts w:ascii="Times New Roman" w:hAnsi="Times New Roman" w:cs="Times New Roman"/>
          <w:i/>
          <w:color w:val="000000" w:themeColor="text1"/>
          <w:lang w:val="es-ES"/>
        </w:rPr>
        <w:t>del Estado</w:t>
      </w:r>
      <w:r w:rsidRPr="005F0D99">
        <w:rPr>
          <w:rFonts w:ascii="Times New Roman" w:hAnsi="Times New Roman" w:cs="Times New Roman"/>
          <w:color w:val="000000" w:themeColor="text1"/>
          <w:lang w:val="es-ES"/>
        </w:rPr>
        <w:t xml:space="preserve"> en el ámbito internacional.</w:t>
      </w:r>
    </w:p>
    <w:p w14:paraId="099AD107"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BB48F6" w:rsidRPr="005F0D99" w14:paraId="7C40FAA1" w14:textId="77777777" w:rsidTr="00726EDE">
        <w:tc>
          <w:tcPr>
            <w:tcW w:w="9054" w:type="dxa"/>
            <w:gridSpan w:val="2"/>
            <w:shd w:val="clear" w:color="auto" w:fill="0D0D0D" w:themeFill="text1" w:themeFillTint="F2"/>
          </w:tcPr>
          <w:p w14:paraId="22359279" w14:textId="77777777" w:rsidR="00B249E5" w:rsidRPr="005F0D99" w:rsidRDefault="00B249E5"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900D55" w:rsidRPr="005F0D99" w14:paraId="7BB5EA3D" w14:textId="77777777" w:rsidTr="00F62E7B">
        <w:tc>
          <w:tcPr>
            <w:tcW w:w="1526" w:type="dxa"/>
          </w:tcPr>
          <w:p w14:paraId="63DBE80D" w14:textId="77777777" w:rsidR="00B249E5" w:rsidRPr="005F0D99" w:rsidRDefault="00B249E5"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0662146A" w14:textId="32859BDF" w:rsidR="00B249E5" w:rsidRPr="005F0D99" w:rsidRDefault="00B249E5"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CS_G07_09_IMG05</w:t>
            </w:r>
          </w:p>
        </w:tc>
      </w:tr>
      <w:tr w:rsidR="00900D55" w:rsidRPr="005F0D99" w14:paraId="196E3965" w14:textId="77777777" w:rsidTr="00F62E7B">
        <w:tc>
          <w:tcPr>
            <w:tcW w:w="1526" w:type="dxa"/>
          </w:tcPr>
          <w:p w14:paraId="0CE82E29" w14:textId="77777777" w:rsidR="00B249E5" w:rsidRPr="005F0D99" w:rsidRDefault="00B249E5"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423F8215" w14:textId="538603B6" w:rsidR="00B249E5" w:rsidRPr="005F0D99" w:rsidRDefault="00B249E5"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lang w:val="es-ES"/>
              </w:rPr>
              <w:t>Luis XIV.</w:t>
            </w:r>
          </w:p>
        </w:tc>
      </w:tr>
      <w:tr w:rsidR="00900D55" w:rsidRPr="005F0D99" w14:paraId="6CD5CABD" w14:textId="77777777" w:rsidTr="00F62E7B">
        <w:tc>
          <w:tcPr>
            <w:tcW w:w="1526" w:type="dxa"/>
          </w:tcPr>
          <w:p w14:paraId="349CA265" w14:textId="7DE3A77C" w:rsidR="00B249E5" w:rsidRPr="005F0D99" w:rsidRDefault="00A13AB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780EDA33" w14:textId="74E8804F" w:rsidR="00B249E5" w:rsidRPr="005F0D99" w:rsidRDefault="00A13AB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AulaPlaneta/banco de contenidos/multimedia.</w:t>
            </w:r>
          </w:p>
        </w:tc>
      </w:tr>
      <w:tr w:rsidR="00900D55" w:rsidRPr="005F0D99" w14:paraId="24D4AE93" w14:textId="77777777" w:rsidTr="00F62E7B">
        <w:tc>
          <w:tcPr>
            <w:tcW w:w="1526" w:type="dxa"/>
          </w:tcPr>
          <w:p w14:paraId="60CFAA5F" w14:textId="77777777" w:rsidR="00B249E5" w:rsidRPr="005F0D99" w:rsidRDefault="00B249E5"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19C7E624" w14:textId="4B54ECDE" w:rsidR="00B249E5" w:rsidRPr="005F0D99" w:rsidRDefault="00B249E5"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El esplendor del Estado Absolutista se resume en la famosa frase </w:t>
            </w:r>
            <w:r w:rsidR="00B63653" w:rsidRPr="005F0D99">
              <w:rPr>
                <w:rFonts w:ascii="Times New Roman" w:hAnsi="Times New Roman" w:cs="Times New Roman"/>
                <w:color w:val="000000" w:themeColor="text1"/>
                <w:sz w:val="24"/>
                <w:szCs w:val="24"/>
              </w:rPr>
              <w:t>atribuida al R</w:t>
            </w:r>
            <w:r w:rsidRPr="005F0D99">
              <w:rPr>
                <w:rFonts w:ascii="Times New Roman" w:hAnsi="Times New Roman" w:cs="Times New Roman"/>
                <w:color w:val="000000" w:themeColor="text1"/>
                <w:sz w:val="24"/>
                <w:szCs w:val="24"/>
              </w:rPr>
              <w:t>ey Luis XIV de Francia</w:t>
            </w:r>
            <w:r w:rsidR="00B63653" w:rsidRPr="005F0D99">
              <w:rPr>
                <w:rFonts w:ascii="Times New Roman" w:hAnsi="Times New Roman" w:cs="Times New Roman"/>
                <w:color w:val="000000" w:themeColor="text1"/>
                <w:sz w:val="24"/>
                <w:szCs w:val="24"/>
              </w:rPr>
              <w:t xml:space="preserve"> (1638- 1715)</w:t>
            </w:r>
            <w:r w:rsidRPr="005F0D99">
              <w:rPr>
                <w:rFonts w:ascii="Times New Roman" w:hAnsi="Times New Roman" w:cs="Times New Roman"/>
                <w:color w:val="000000" w:themeColor="text1"/>
                <w:sz w:val="24"/>
                <w:szCs w:val="24"/>
              </w:rPr>
              <w:t xml:space="preserve">, “El Estado soy yo”. </w:t>
            </w:r>
            <w:r w:rsidR="0028340D" w:rsidRPr="005F0D99">
              <w:rPr>
                <w:rFonts w:ascii="Times New Roman" w:hAnsi="Times New Roman" w:cs="Times New Roman"/>
                <w:color w:val="000000" w:themeColor="text1"/>
                <w:sz w:val="24"/>
                <w:szCs w:val="24"/>
              </w:rPr>
              <w:t xml:space="preserve"> </w:t>
            </w:r>
            <w:r w:rsidRPr="005F0D99">
              <w:rPr>
                <w:rFonts w:ascii="Times New Roman" w:hAnsi="Times New Roman" w:cs="Times New Roman"/>
                <w:color w:val="000000" w:themeColor="text1"/>
                <w:sz w:val="24"/>
                <w:szCs w:val="24"/>
              </w:rPr>
              <w:t>Imagen: Luis XIV con traje real, 1701, por Hyacinthe Rigaud (Museo del Louvre, París, Francia)</w:t>
            </w:r>
            <w:r w:rsidR="00A13AB0" w:rsidRPr="005F0D99">
              <w:rPr>
                <w:rFonts w:ascii="Times New Roman" w:hAnsi="Times New Roman" w:cs="Times New Roman"/>
                <w:color w:val="000000" w:themeColor="text1"/>
                <w:sz w:val="24"/>
                <w:szCs w:val="24"/>
              </w:rPr>
              <w:t>.</w:t>
            </w:r>
          </w:p>
        </w:tc>
      </w:tr>
    </w:tbl>
    <w:p w14:paraId="23A96FAF" w14:textId="77777777" w:rsidR="00CB79E7" w:rsidRPr="005F0D99" w:rsidRDefault="00CB79E7" w:rsidP="005F0D99">
      <w:pPr>
        <w:spacing w:after="0" w:line="276" w:lineRule="auto"/>
        <w:jc w:val="both"/>
        <w:rPr>
          <w:rFonts w:ascii="Times New Roman" w:hAnsi="Times New Roman" w:cs="Times New Roman"/>
          <w:color w:val="000000" w:themeColor="text1"/>
          <w:lang w:val="es-ES"/>
        </w:rPr>
      </w:pPr>
    </w:p>
    <w:tbl>
      <w:tblPr>
        <w:tblStyle w:val="Tablaconcuadrcula2"/>
        <w:tblW w:w="0" w:type="auto"/>
        <w:tblLook w:val="04A0" w:firstRow="1" w:lastRow="0" w:firstColumn="1" w:lastColumn="0" w:noHBand="0" w:noVBand="1"/>
      </w:tblPr>
      <w:tblGrid>
        <w:gridCol w:w="1526"/>
        <w:gridCol w:w="7452"/>
      </w:tblGrid>
      <w:tr w:rsidR="00F62E7B" w:rsidRPr="005F0D99" w14:paraId="272A7ADE" w14:textId="77777777" w:rsidTr="00900D55">
        <w:tc>
          <w:tcPr>
            <w:tcW w:w="8978" w:type="dxa"/>
            <w:gridSpan w:val="2"/>
            <w:shd w:val="clear" w:color="auto" w:fill="000000" w:themeFill="text1"/>
          </w:tcPr>
          <w:p w14:paraId="19107378" w14:textId="77777777" w:rsidR="00C169C3" w:rsidRPr="005F0D99" w:rsidRDefault="00C169C3"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Destacado</w:t>
            </w:r>
          </w:p>
        </w:tc>
      </w:tr>
      <w:tr w:rsidR="00900D55" w:rsidRPr="005F0D99" w14:paraId="4229A6EE" w14:textId="77777777" w:rsidTr="00F62E7B">
        <w:tc>
          <w:tcPr>
            <w:tcW w:w="1526" w:type="dxa"/>
          </w:tcPr>
          <w:p w14:paraId="23B859F0" w14:textId="77777777" w:rsidR="00C169C3" w:rsidRPr="005F0D99" w:rsidRDefault="00C169C3"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Título</w:t>
            </w:r>
          </w:p>
        </w:tc>
        <w:tc>
          <w:tcPr>
            <w:tcW w:w="7452" w:type="dxa"/>
          </w:tcPr>
          <w:p w14:paraId="725F0402" w14:textId="747C3EBC" w:rsidR="00C169C3" w:rsidRPr="005F0D99" w:rsidRDefault="00C169C3" w:rsidP="005F0D99">
            <w:pPr>
              <w:spacing w:line="276" w:lineRule="auto"/>
              <w:jc w:val="center"/>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Estado y Soberanía</w:t>
            </w:r>
          </w:p>
        </w:tc>
      </w:tr>
      <w:tr w:rsidR="00900D55" w:rsidRPr="005F0D99" w14:paraId="737139E3" w14:textId="77777777" w:rsidTr="00F62E7B">
        <w:tc>
          <w:tcPr>
            <w:tcW w:w="1526" w:type="dxa"/>
          </w:tcPr>
          <w:p w14:paraId="52F5C902" w14:textId="77777777" w:rsidR="00C169C3" w:rsidRPr="005F0D99" w:rsidRDefault="00C169C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Contenido</w:t>
            </w:r>
          </w:p>
        </w:tc>
        <w:tc>
          <w:tcPr>
            <w:tcW w:w="7452" w:type="dxa"/>
          </w:tcPr>
          <w:p w14:paraId="3A2D35AE" w14:textId="0533842F" w:rsidR="00C169C3" w:rsidRPr="005F0D99" w:rsidRDefault="00C169C3"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La soberanía estatal implica el poder de mando sobre una sociedad que se organiza políticamente.</w:t>
            </w:r>
          </w:p>
        </w:tc>
      </w:tr>
    </w:tbl>
    <w:p w14:paraId="561ED1C1" w14:textId="77777777" w:rsidR="005F0D99" w:rsidRDefault="005F0D99" w:rsidP="005F0D99">
      <w:pPr>
        <w:spacing w:after="0" w:line="276" w:lineRule="auto"/>
        <w:jc w:val="both"/>
        <w:rPr>
          <w:rFonts w:ascii="Times New Roman" w:hAnsi="Times New Roman" w:cs="Times New Roman"/>
          <w:color w:val="000000" w:themeColor="text1"/>
        </w:rPr>
      </w:pPr>
    </w:p>
    <w:p w14:paraId="785D6DE6" w14:textId="6F6A251E" w:rsidR="009771D8" w:rsidRPr="005F0D99" w:rsidRDefault="009771D8" w:rsidP="005F0D99">
      <w:pPr>
        <w:spacing w:after="0" w:line="276" w:lineRule="auto"/>
        <w:jc w:val="both"/>
        <w:rPr>
          <w:rFonts w:ascii="Times New Roman" w:hAnsi="Times New Roman" w:cs="Times New Roman"/>
          <w:color w:val="000000" w:themeColor="text1"/>
        </w:rPr>
      </w:pPr>
      <w:r w:rsidRPr="005F0D99">
        <w:rPr>
          <w:rFonts w:ascii="Times New Roman" w:hAnsi="Times New Roman" w:cs="Times New Roman"/>
          <w:color w:val="000000" w:themeColor="text1"/>
        </w:rPr>
        <w:t xml:space="preserve">[SECCIÓN 3] </w:t>
      </w:r>
      <w:r w:rsidR="00BC5A51" w:rsidRPr="005F0D99">
        <w:rPr>
          <w:rFonts w:ascii="Times New Roman" w:hAnsi="Times New Roman" w:cs="Times New Roman"/>
          <w:b/>
          <w:color w:val="000000" w:themeColor="text1"/>
        </w:rPr>
        <w:t>1.2</w:t>
      </w:r>
      <w:r w:rsidRPr="005F0D99">
        <w:rPr>
          <w:rFonts w:ascii="Times New Roman" w:hAnsi="Times New Roman" w:cs="Times New Roman"/>
          <w:b/>
          <w:color w:val="000000" w:themeColor="text1"/>
        </w:rPr>
        <w:t>.1 Territorio</w:t>
      </w:r>
    </w:p>
    <w:p w14:paraId="615A5BF9" w14:textId="77777777" w:rsidR="009771D8" w:rsidRPr="005F0D99" w:rsidRDefault="009771D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ook w:val="04A0" w:firstRow="1" w:lastRow="0" w:firstColumn="1" w:lastColumn="0" w:noHBand="0" w:noVBand="1"/>
      </w:tblPr>
      <w:tblGrid>
        <w:gridCol w:w="1526"/>
        <w:gridCol w:w="7452"/>
      </w:tblGrid>
      <w:tr w:rsidR="00F62E7B" w:rsidRPr="005F0D99" w14:paraId="4FB7C1C8" w14:textId="77777777" w:rsidTr="00726EDE">
        <w:tc>
          <w:tcPr>
            <w:tcW w:w="8978" w:type="dxa"/>
            <w:gridSpan w:val="2"/>
            <w:shd w:val="clear" w:color="auto" w:fill="000000" w:themeFill="text1"/>
          </w:tcPr>
          <w:p w14:paraId="2930C9BB" w14:textId="77777777" w:rsidR="009771D8" w:rsidRPr="005F0D99" w:rsidRDefault="009771D8"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Destacado</w:t>
            </w:r>
          </w:p>
        </w:tc>
      </w:tr>
      <w:tr w:rsidR="00F62E7B" w:rsidRPr="005F0D99" w14:paraId="627B14C6" w14:textId="77777777" w:rsidTr="00F62E7B">
        <w:tc>
          <w:tcPr>
            <w:tcW w:w="1526" w:type="dxa"/>
          </w:tcPr>
          <w:p w14:paraId="5791EDFF" w14:textId="77777777" w:rsidR="009771D8" w:rsidRPr="005F0D99" w:rsidRDefault="009771D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Título</w:t>
            </w:r>
          </w:p>
        </w:tc>
        <w:tc>
          <w:tcPr>
            <w:tcW w:w="7452" w:type="dxa"/>
          </w:tcPr>
          <w:p w14:paraId="14642F66" w14:textId="4F06988F" w:rsidR="009771D8" w:rsidRPr="005F0D99" w:rsidRDefault="009771D8"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El territorio</w:t>
            </w:r>
          </w:p>
        </w:tc>
      </w:tr>
      <w:tr w:rsidR="00F62E7B" w:rsidRPr="005F0D99" w14:paraId="7AACB772" w14:textId="77777777" w:rsidTr="00F62E7B">
        <w:tc>
          <w:tcPr>
            <w:tcW w:w="1526" w:type="dxa"/>
          </w:tcPr>
          <w:p w14:paraId="26D8DD07" w14:textId="77777777" w:rsidR="009771D8" w:rsidRPr="005F0D99" w:rsidRDefault="009771D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Contenido</w:t>
            </w:r>
          </w:p>
        </w:tc>
        <w:tc>
          <w:tcPr>
            <w:tcW w:w="7452" w:type="dxa"/>
          </w:tcPr>
          <w:p w14:paraId="68A41B00" w14:textId="1485A18E" w:rsidR="009771D8" w:rsidRPr="005F0D99" w:rsidRDefault="009771D8"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w:t>
            </w:r>
            <w:r w:rsidRPr="005F0D99">
              <w:rPr>
                <w:rFonts w:ascii="Times New Roman" w:hAnsi="Times New Roman" w:cs="Times New Roman"/>
                <w:i/>
                <w:color w:val="000000" w:themeColor="text1"/>
                <w:sz w:val="24"/>
                <w:szCs w:val="24"/>
              </w:rPr>
              <w:t xml:space="preserve">Las fronteras territoriales </w:t>
            </w:r>
            <w:r w:rsidR="004E4E54" w:rsidRPr="005F0D99">
              <w:rPr>
                <w:rFonts w:ascii="Times New Roman" w:hAnsi="Times New Roman" w:cs="Times New Roman"/>
                <w:i/>
                <w:color w:val="000000" w:themeColor="text1"/>
                <w:sz w:val="24"/>
                <w:szCs w:val="24"/>
              </w:rPr>
              <w:t>son…</w:t>
            </w:r>
            <w:r w:rsidRPr="005F0D99">
              <w:rPr>
                <w:rFonts w:ascii="Times New Roman" w:hAnsi="Times New Roman" w:cs="Times New Roman"/>
                <w:color w:val="000000" w:themeColor="text1"/>
                <w:sz w:val="24"/>
                <w:szCs w:val="24"/>
              </w:rPr>
              <w:t>”; “</w:t>
            </w:r>
            <w:r w:rsidRPr="005F0D99">
              <w:rPr>
                <w:rFonts w:ascii="Times New Roman" w:hAnsi="Times New Roman" w:cs="Times New Roman"/>
                <w:i/>
                <w:color w:val="000000" w:themeColor="text1"/>
                <w:sz w:val="24"/>
                <w:szCs w:val="24"/>
              </w:rPr>
              <w:t>ocupamos el territorio</w:t>
            </w:r>
            <w:r w:rsidRPr="005F0D99">
              <w:rPr>
                <w:rFonts w:ascii="Times New Roman" w:hAnsi="Times New Roman" w:cs="Times New Roman"/>
                <w:color w:val="000000" w:themeColor="text1"/>
                <w:sz w:val="24"/>
                <w:szCs w:val="24"/>
              </w:rPr>
              <w:t>”, “</w:t>
            </w:r>
            <w:r w:rsidRPr="005F0D99">
              <w:rPr>
                <w:rFonts w:ascii="Times New Roman" w:hAnsi="Times New Roman" w:cs="Times New Roman"/>
                <w:i/>
                <w:color w:val="000000" w:themeColor="text1"/>
                <w:sz w:val="24"/>
                <w:szCs w:val="24"/>
              </w:rPr>
              <w:t>guerra de territorios</w:t>
            </w:r>
            <w:r w:rsidRPr="005F0D99">
              <w:rPr>
                <w:rFonts w:ascii="Times New Roman" w:hAnsi="Times New Roman" w:cs="Times New Roman"/>
                <w:color w:val="000000" w:themeColor="text1"/>
                <w:sz w:val="24"/>
                <w:szCs w:val="24"/>
              </w:rPr>
              <w:t>”, “</w:t>
            </w:r>
            <w:r w:rsidRPr="005F0D99">
              <w:rPr>
                <w:rFonts w:ascii="Times New Roman" w:hAnsi="Times New Roman" w:cs="Times New Roman"/>
                <w:i/>
                <w:color w:val="000000" w:themeColor="text1"/>
                <w:sz w:val="24"/>
                <w:szCs w:val="24"/>
              </w:rPr>
              <w:t>desarrollo territorial de la región</w:t>
            </w:r>
            <w:r w:rsidRPr="005F0D99">
              <w:rPr>
                <w:rFonts w:ascii="Times New Roman" w:hAnsi="Times New Roman" w:cs="Times New Roman"/>
                <w:color w:val="000000" w:themeColor="text1"/>
                <w:sz w:val="24"/>
                <w:szCs w:val="24"/>
              </w:rPr>
              <w:t>”, “</w:t>
            </w:r>
            <w:r w:rsidRPr="005F0D99">
              <w:rPr>
                <w:rFonts w:ascii="Times New Roman" w:hAnsi="Times New Roman" w:cs="Times New Roman"/>
                <w:i/>
                <w:color w:val="000000" w:themeColor="text1"/>
                <w:sz w:val="24"/>
                <w:szCs w:val="24"/>
              </w:rPr>
              <w:t>es un territorio rico en especies naturales</w:t>
            </w:r>
            <w:r w:rsidRPr="005F0D99">
              <w:rPr>
                <w:rFonts w:ascii="Times New Roman" w:hAnsi="Times New Roman" w:cs="Times New Roman"/>
                <w:color w:val="000000" w:themeColor="text1"/>
                <w:sz w:val="24"/>
                <w:szCs w:val="24"/>
              </w:rPr>
              <w:t>”, “</w:t>
            </w:r>
            <w:r w:rsidRPr="005F0D99">
              <w:rPr>
                <w:rFonts w:ascii="Times New Roman" w:hAnsi="Times New Roman" w:cs="Times New Roman"/>
                <w:i/>
                <w:color w:val="000000" w:themeColor="text1"/>
                <w:sz w:val="24"/>
                <w:szCs w:val="24"/>
              </w:rPr>
              <w:t>se explota el territorio</w:t>
            </w:r>
            <w:r w:rsidR="00195E20" w:rsidRPr="005F0D99">
              <w:rPr>
                <w:rFonts w:ascii="Times New Roman" w:hAnsi="Times New Roman" w:cs="Times New Roman"/>
                <w:color w:val="000000" w:themeColor="text1"/>
                <w:sz w:val="24"/>
                <w:szCs w:val="24"/>
              </w:rPr>
              <w:t>”.</w:t>
            </w:r>
          </w:p>
        </w:tc>
      </w:tr>
    </w:tbl>
    <w:p w14:paraId="61AB0066" w14:textId="77777777" w:rsidR="009771D8" w:rsidRPr="005F0D99" w:rsidRDefault="009771D8" w:rsidP="005F0D99">
      <w:pPr>
        <w:spacing w:after="0" w:line="276" w:lineRule="auto"/>
        <w:jc w:val="both"/>
        <w:rPr>
          <w:rFonts w:ascii="Times New Roman" w:hAnsi="Times New Roman" w:cs="Times New Roman"/>
          <w:color w:val="000000" w:themeColor="text1"/>
          <w:lang w:val="es-ES"/>
        </w:rPr>
      </w:pPr>
    </w:p>
    <w:p w14:paraId="1E7CEA87" w14:textId="586696CF" w:rsidR="009458E8" w:rsidRPr="005F0D99" w:rsidRDefault="009458E8"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Es considerado</w:t>
      </w:r>
      <w:r w:rsidR="002753BA" w:rsidRPr="005F0D99">
        <w:rPr>
          <w:rFonts w:ascii="Times New Roman" w:hAnsi="Times New Roman" w:cs="Times New Roman"/>
          <w:b/>
          <w:color w:val="000000" w:themeColor="text1"/>
          <w:lang w:val="es-ES"/>
        </w:rPr>
        <w:t xml:space="preserve"> </w:t>
      </w:r>
      <w:r w:rsidR="002753BA" w:rsidRPr="005F0D99">
        <w:rPr>
          <w:rFonts w:ascii="Times New Roman" w:hAnsi="Times New Roman" w:cs="Times New Roman"/>
          <w:color w:val="000000" w:themeColor="text1"/>
          <w:lang w:val="es-ES"/>
        </w:rPr>
        <w:t>el</w:t>
      </w:r>
      <w:r w:rsidR="002753BA" w:rsidRPr="005F0D99">
        <w:rPr>
          <w:rFonts w:ascii="Times New Roman" w:hAnsi="Times New Roman" w:cs="Times New Roman"/>
          <w:b/>
          <w:color w:val="000000" w:themeColor="text1"/>
          <w:lang w:val="es-ES"/>
        </w:rPr>
        <w:t xml:space="preserve"> elemento físico, espacial o</w:t>
      </w:r>
      <w:r w:rsidRPr="005F0D99">
        <w:rPr>
          <w:rFonts w:ascii="Times New Roman" w:hAnsi="Times New Roman" w:cs="Times New Roman"/>
          <w:b/>
          <w:color w:val="000000" w:themeColor="text1"/>
          <w:lang w:val="es-ES"/>
        </w:rPr>
        <w:t xml:space="preserve"> geográfico en el cual se asienta la población y el Estado ejerce su soberanía</w:t>
      </w:r>
      <w:r w:rsidRPr="005F0D99">
        <w:rPr>
          <w:rFonts w:ascii="Times New Roman" w:hAnsi="Times New Roman" w:cs="Times New Roman"/>
          <w:color w:val="000000" w:themeColor="text1"/>
          <w:lang w:val="es-ES"/>
        </w:rPr>
        <w:t xml:space="preserve">. </w:t>
      </w:r>
      <w:r w:rsidR="0089066C" w:rsidRPr="005F0D99">
        <w:rPr>
          <w:rFonts w:ascii="Times New Roman" w:hAnsi="Times New Roman" w:cs="Times New Roman"/>
          <w:color w:val="000000" w:themeColor="text1"/>
          <w:lang w:val="es-ES"/>
        </w:rPr>
        <w:t xml:space="preserve">Actualmente se hace énfasis en su construcción social y se destaca su </w:t>
      </w:r>
      <w:r w:rsidR="0089066C" w:rsidRPr="005F0D99">
        <w:rPr>
          <w:rFonts w:ascii="Times New Roman" w:hAnsi="Times New Roman" w:cs="Times New Roman"/>
          <w:b/>
          <w:color w:val="000000" w:themeColor="text1"/>
          <w:lang w:val="es-ES"/>
        </w:rPr>
        <w:t>importancia</w:t>
      </w:r>
      <w:r w:rsidR="0089066C" w:rsidRPr="005F0D99">
        <w:rPr>
          <w:rFonts w:ascii="Times New Roman" w:hAnsi="Times New Roman" w:cs="Times New Roman"/>
          <w:color w:val="000000" w:themeColor="text1"/>
          <w:lang w:val="es-ES"/>
        </w:rPr>
        <w:t xml:space="preserve"> para el </w:t>
      </w:r>
      <w:r w:rsidR="0089066C" w:rsidRPr="005F0D99">
        <w:rPr>
          <w:rFonts w:ascii="Times New Roman" w:hAnsi="Times New Roman" w:cs="Times New Roman"/>
          <w:b/>
          <w:color w:val="000000" w:themeColor="text1"/>
          <w:lang w:val="es-ES"/>
        </w:rPr>
        <w:t>desarrollo</w:t>
      </w:r>
      <w:r w:rsidR="0089066C" w:rsidRPr="005F0D99">
        <w:rPr>
          <w:rFonts w:ascii="Times New Roman" w:hAnsi="Times New Roman" w:cs="Times New Roman"/>
          <w:color w:val="000000" w:themeColor="text1"/>
          <w:lang w:val="es-ES"/>
        </w:rPr>
        <w:t xml:space="preserve"> y el mejoramiento de la </w:t>
      </w:r>
      <w:r w:rsidR="0089066C" w:rsidRPr="005F0D99">
        <w:rPr>
          <w:rFonts w:ascii="Times New Roman" w:hAnsi="Times New Roman" w:cs="Times New Roman"/>
          <w:color w:val="000000" w:themeColor="text1"/>
          <w:lang w:val="es-ES"/>
        </w:rPr>
        <w:lastRenderedPageBreak/>
        <w:t xml:space="preserve">calidad de vida de la población. </w:t>
      </w:r>
      <w:r w:rsidRPr="005F0D99">
        <w:rPr>
          <w:rFonts w:ascii="Times New Roman" w:hAnsi="Times New Roman" w:cs="Times New Roman"/>
          <w:color w:val="000000" w:themeColor="text1"/>
          <w:lang w:val="es-ES"/>
        </w:rPr>
        <w:t xml:space="preserve">Su extensión </w:t>
      </w:r>
      <w:r w:rsidR="004E4E54" w:rsidRPr="005F0D99">
        <w:rPr>
          <w:rFonts w:ascii="Times New Roman" w:hAnsi="Times New Roman" w:cs="Times New Roman"/>
          <w:color w:val="000000" w:themeColor="text1"/>
          <w:lang w:val="es-ES"/>
        </w:rPr>
        <w:t>es fijada</w:t>
      </w:r>
      <w:r w:rsidRPr="005F0D99">
        <w:rPr>
          <w:rFonts w:ascii="Times New Roman" w:hAnsi="Times New Roman" w:cs="Times New Roman"/>
          <w:color w:val="000000" w:themeColor="text1"/>
          <w:lang w:val="es-ES"/>
        </w:rPr>
        <w:t xml:space="preserve"> </w:t>
      </w:r>
      <w:r w:rsidR="0089066C" w:rsidRPr="005F0D99">
        <w:rPr>
          <w:rFonts w:ascii="Times New Roman" w:hAnsi="Times New Roman" w:cs="Times New Roman"/>
          <w:color w:val="000000" w:themeColor="text1"/>
          <w:lang w:val="es-ES"/>
        </w:rPr>
        <w:t>en</w:t>
      </w:r>
      <w:r w:rsidRPr="005F0D99">
        <w:rPr>
          <w:rFonts w:ascii="Times New Roman" w:hAnsi="Times New Roman" w:cs="Times New Roman"/>
          <w:color w:val="000000" w:themeColor="text1"/>
          <w:lang w:val="es-ES"/>
        </w:rPr>
        <w:t xml:space="preserve"> </w:t>
      </w:r>
      <w:r w:rsidRPr="005F0D99">
        <w:rPr>
          <w:rFonts w:ascii="Times New Roman" w:hAnsi="Times New Roman" w:cs="Times New Roman"/>
          <w:b/>
          <w:color w:val="000000" w:themeColor="text1"/>
          <w:lang w:val="es-ES"/>
        </w:rPr>
        <w:t xml:space="preserve">tratados </w:t>
      </w:r>
      <w:r w:rsidR="00984921" w:rsidRPr="005F0D99">
        <w:rPr>
          <w:rFonts w:ascii="Times New Roman" w:hAnsi="Times New Roman" w:cs="Times New Roman"/>
          <w:b/>
          <w:color w:val="000000" w:themeColor="text1"/>
          <w:lang w:val="es-ES"/>
        </w:rPr>
        <w:t>internacionales</w:t>
      </w:r>
      <w:r w:rsidR="00984921" w:rsidRPr="005F0D99">
        <w:rPr>
          <w:rFonts w:ascii="Times New Roman" w:hAnsi="Times New Roman" w:cs="Times New Roman"/>
          <w:color w:val="000000" w:themeColor="text1"/>
          <w:lang w:val="es-ES"/>
        </w:rPr>
        <w:t xml:space="preserve"> </w:t>
      </w:r>
      <w:r w:rsidRPr="005F0D99">
        <w:rPr>
          <w:rFonts w:ascii="Times New Roman" w:hAnsi="Times New Roman" w:cs="Times New Roman"/>
          <w:color w:val="000000" w:themeColor="text1"/>
          <w:lang w:val="es-ES"/>
        </w:rPr>
        <w:t xml:space="preserve">que señalan las </w:t>
      </w:r>
      <w:r w:rsidRPr="005F0D99">
        <w:rPr>
          <w:rFonts w:ascii="Times New Roman" w:hAnsi="Times New Roman" w:cs="Times New Roman"/>
          <w:b/>
          <w:color w:val="000000" w:themeColor="text1"/>
          <w:lang w:val="es-ES"/>
        </w:rPr>
        <w:t>fronteras</w:t>
      </w:r>
      <w:r w:rsidR="004E4E54" w:rsidRPr="005F0D99">
        <w:rPr>
          <w:rFonts w:ascii="Times New Roman" w:hAnsi="Times New Roman" w:cs="Times New Roman"/>
          <w:color w:val="000000" w:themeColor="text1"/>
          <w:lang w:val="es-ES"/>
        </w:rPr>
        <w:t xml:space="preserve"> </w:t>
      </w:r>
      <w:r w:rsidR="004E4E54" w:rsidRPr="005F0D99">
        <w:rPr>
          <w:rFonts w:ascii="Times New Roman" w:hAnsi="Times New Roman" w:cs="Times New Roman"/>
          <w:b/>
          <w:color w:val="000000" w:themeColor="text1"/>
          <w:lang w:val="es-ES"/>
        </w:rPr>
        <w:t>políticas</w:t>
      </w:r>
      <w:r w:rsidR="00C016A2" w:rsidRPr="005F0D99">
        <w:rPr>
          <w:rFonts w:ascii="Times New Roman" w:hAnsi="Times New Roman" w:cs="Times New Roman"/>
          <w:b/>
          <w:color w:val="000000" w:themeColor="text1"/>
          <w:lang w:val="es-ES"/>
        </w:rPr>
        <w:t xml:space="preserve"> </w:t>
      </w:r>
      <w:r w:rsidR="00C016A2" w:rsidRPr="005F0D99">
        <w:rPr>
          <w:rFonts w:ascii="Times New Roman" w:hAnsi="Times New Roman" w:cs="Times New Roman"/>
          <w:color w:val="000000" w:themeColor="text1"/>
          <w:lang w:val="es-ES"/>
        </w:rPr>
        <w:t>(línea imaginaria que separa dos territorios contiguos, en especial dos países)</w:t>
      </w:r>
      <w:r w:rsidR="004E4E54" w:rsidRPr="005F0D99">
        <w:rPr>
          <w:rFonts w:ascii="Times New Roman" w:hAnsi="Times New Roman" w:cs="Times New Roman"/>
          <w:color w:val="000000" w:themeColor="text1"/>
          <w:lang w:val="es-ES"/>
        </w:rPr>
        <w:t>. Aunque generalmente</w:t>
      </w:r>
      <w:r w:rsidRPr="005F0D99">
        <w:rPr>
          <w:rFonts w:ascii="Times New Roman" w:hAnsi="Times New Roman" w:cs="Times New Roman"/>
          <w:color w:val="000000" w:themeColor="text1"/>
          <w:lang w:val="es-ES"/>
        </w:rPr>
        <w:t xml:space="preserve"> es</w:t>
      </w:r>
      <w:r w:rsidR="0089066C" w:rsidRPr="005F0D99">
        <w:rPr>
          <w:rFonts w:ascii="Times New Roman" w:hAnsi="Times New Roman" w:cs="Times New Roman"/>
          <w:color w:val="000000" w:themeColor="text1"/>
          <w:lang w:val="es-ES"/>
        </w:rPr>
        <w:t>tá</w:t>
      </w:r>
      <w:r w:rsidRPr="005F0D99">
        <w:rPr>
          <w:rFonts w:ascii="Times New Roman" w:hAnsi="Times New Roman" w:cs="Times New Roman"/>
          <w:color w:val="000000" w:themeColor="text1"/>
          <w:lang w:val="es-ES"/>
        </w:rPr>
        <w:t xml:space="preserve"> determinado puede </w:t>
      </w:r>
      <w:r w:rsidRPr="005F0D99">
        <w:rPr>
          <w:rFonts w:ascii="Times New Roman" w:hAnsi="Times New Roman" w:cs="Times New Roman"/>
          <w:b/>
          <w:color w:val="000000" w:themeColor="text1"/>
          <w:lang w:val="es-ES"/>
        </w:rPr>
        <w:t>acrecentarse</w:t>
      </w:r>
      <w:r w:rsidRPr="005F0D99">
        <w:rPr>
          <w:rFonts w:ascii="Times New Roman" w:hAnsi="Times New Roman" w:cs="Times New Roman"/>
          <w:color w:val="000000" w:themeColor="text1"/>
          <w:lang w:val="es-ES"/>
        </w:rPr>
        <w:t xml:space="preserve"> o </w:t>
      </w:r>
      <w:r w:rsidRPr="005F0D99">
        <w:rPr>
          <w:rFonts w:ascii="Times New Roman" w:hAnsi="Times New Roman" w:cs="Times New Roman"/>
          <w:b/>
          <w:color w:val="000000" w:themeColor="text1"/>
          <w:lang w:val="es-ES"/>
        </w:rPr>
        <w:t>disminuirse</w:t>
      </w:r>
      <w:r w:rsidRPr="005F0D99">
        <w:rPr>
          <w:rFonts w:ascii="Times New Roman" w:hAnsi="Times New Roman" w:cs="Times New Roman"/>
          <w:color w:val="000000" w:themeColor="text1"/>
          <w:lang w:val="es-ES"/>
        </w:rPr>
        <w:t xml:space="preserve"> por </w:t>
      </w:r>
      <w:r w:rsidR="004E4E54" w:rsidRPr="005F0D99">
        <w:rPr>
          <w:rFonts w:ascii="Times New Roman" w:hAnsi="Times New Roman" w:cs="Times New Roman"/>
          <w:color w:val="000000" w:themeColor="text1"/>
          <w:lang w:val="es-ES"/>
        </w:rPr>
        <w:t xml:space="preserve">causas como </w:t>
      </w:r>
      <w:r w:rsidR="0089066C" w:rsidRPr="005F0D99">
        <w:rPr>
          <w:rFonts w:ascii="Times New Roman" w:hAnsi="Times New Roman" w:cs="Times New Roman"/>
          <w:color w:val="000000" w:themeColor="text1"/>
          <w:lang w:val="es-ES"/>
        </w:rPr>
        <w:t>invasiones</w:t>
      </w:r>
      <w:r w:rsidR="004E4E54" w:rsidRPr="005F0D99">
        <w:rPr>
          <w:rFonts w:ascii="Times New Roman" w:hAnsi="Times New Roman" w:cs="Times New Roman"/>
          <w:color w:val="000000" w:themeColor="text1"/>
          <w:lang w:val="es-ES"/>
        </w:rPr>
        <w:t xml:space="preserve">, </w:t>
      </w:r>
      <w:r w:rsidR="0089066C" w:rsidRPr="005F0D99">
        <w:rPr>
          <w:rFonts w:ascii="Times New Roman" w:hAnsi="Times New Roman" w:cs="Times New Roman"/>
          <w:color w:val="000000" w:themeColor="text1"/>
          <w:lang w:val="es-ES"/>
        </w:rPr>
        <w:t>ocupaciones</w:t>
      </w:r>
      <w:r w:rsidR="004E4E54" w:rsidRPr="005F0D99">
        <w:rPr>
          <w:rFonts w:ascii="Times New Roman" w:hAnsi="Times New Roman" w:cs="Times New Roman"/>
          <w:color w:val="000000" w:themeColor="text1"/>
          <w:lang w:val="es-ES"/>
        </w:rPr>
        <w:t xml:space="preserve"> o </w:t>
      </w:r>
      <w:r w:rsidR="0089066C" w:rsidRPr="005F0D99">
        <w:rPr>
          <w:rFonts w:ascii="Times New Roman" w:hAnsi="Times New Roman" w:cs="Times New Roman"/>
          <w:color w:val="000000" w:themeColor="text1"/>
          <w:lang w:val="es-ES"/>
        </w:rPr>
        <w:t>anexiones</w:t>
      </w:r>
      <w:r w:rsidR="004E4E54" w:rsidRPr="005F0D99">
        <w:rPr>
          <w:rFonts w:ascii="Times New Roman" w:hAnsi="Times New Roman" w:cs="Times New Roman"/>
          <w:color w:val="000000" w:themeColor="text1"/>
          <w:lang w:val="es-ES"/>
        </w:rPr>
        <w:t xml:space="preserve"> </w:t>
      </w:r>
      <w:r w:rsidRPr="005F0D99">
        <w:rPr>
          <w:rFonts w:ascii="Times New Roman" w:hAnsi="Times New Roman" w:cs="Times New Roman"/>
          <w:color w:val="000000" w:themeColor="text1"/>
          <w:lang w:val="es-ES"/>
        </w:rPr>
        <w:t xml:space="preserve">producto de la guerra, decisiones judiciales de organismos internacionales, </w:t>
      </w:r>
      <w:r w:rsidR="0089066C" w:rsidRPr="005F0D99">
        <w:rPr>
          <w:rFonts w:ascii="Times New Roman" w:hAnsi="Times New Roman" w:cs="Times New Roman"/>
          <w:color w:val="000000" w:themeColor="text1"/>
          <w:lang w:val="es-ES"/>
        </w:rPr>
        <w:t>cesiones</w:t>
      </w:r>
      <w:r w:rsidRPr="005F0D99">
        <w:rPr>
          <w:rFonts w:ascii="Times New Roman" w:hAnsi="Times New Roman" w:cs="Times New Roman"/>
          <w:color w:val="000000" w:themeColor="text1"/>
          <w:lang w:val="es-ES"/>
        </w:rPr>
        <w:t xml:space="preserve"> realizada</w:t>
      </w:r>
      <w:r w:rsidR="0089066C" w:rsidRPr="005F0D99">
        <w:rPr>
          <w:rFonts w:ascii="Times New Roman" w:hAnsi="Times New Roman" w:cs="Times New Roman"/>
          <w:color w:val="000000" w:themeColor="text1"/>
          <w:lang w:val="es-ES"/>
        </w:rPr>
        <w:t>s</w:t>
      </w:r>
      <w:r w:rsidRPr="005F0D99">
        <w:rPr>
          <w:rFonts w:ascii="Times New Roman" w:hAnsi="Times New Roman" w:cs="Times New Roman"/>
          <w:color w:val="000000" w:themeColor="text1"/>
          <w:lang w:val="es-ES"/>
        </w:rPr>
        <w:t xml:space="preserve"> por un Estado, desastres naturales.</w:t>
      </w:r>
    </w:p>
    <w:p w14:paraId="393E11B6"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tbl>
      <w:tblPr>
        <w:tblStyle w:val="Tablaconcuadrcula"/>
        <w:tblW w:w="0" w:type="auto"/>
        <w:tblLayout w:type="fixed"/>
        <w:tblLook w:val="04A0" w:firstRow="1" w:lastRow="0" w:firstColumn="1" w:lastColumn="0" w:noHBand="0" w:noVBand="1"/>
      </w:tblPr>
      <w:tblGrid>
        <w:gridCol w:w="1526"/>
        <w:gridCol w:w="7528"/>
      </w:tblGrid>
      <w:tr w:rsidR="00F62E7B" w:rsidRPr="005F0D99" w14:paraId="1275456A" w14:textId="77777777" w:rsidTr="00726EDE">
        <w:tc>
          <w:tcPr>
            <w:tcW w:w="9054" w:type="dxa"/>
            <w:gridSpan w:val="2"/>
            <w:shd w:val="clear" w:color="auto" w:fill="0D0D0D" w:themeFill="text1" w:themeFillTint="F2"/>
          </w:tcPr>
          <w:p w14:paraId="5DA8092F" w14:textId="77777777" w:rsidR="00EE3B40" w:rsidRPr="005F0D99" w:rsidRDefault="00EE3B40" w:rsidP="005F0D99">
            <w:pPr>
              <w:spacing w:line="276" w:lineRule="auto"/>
              <w:jc w:val="center"/>
              <w:rPr>
                <w:rFonts w:ascii="Times New Roman" w:hAnsi="Times New Roman" w:cs="Times New Roman"/>
                <w:b/>
                <w:color w:val="FFFFFF" w:themeColor="background1"/>
                <w:sz w:val="24"/>
                <w:szCs w:val="24"/>
              </w:rPr>
            </w:pPr>
            <w:r w:rsidRPr="005F0D99">
              <w:rPr>
                <w:rFonts w:ascii="Times New Roman" w:hAnsi="Times New Roman" w:cs="Times New Roman"/>
                <w:b/>
                <w:color w:val="FFFFFF" w:themeColor="background1"/>
                <w:sz w:val="24"/>
                <w:szCs w:val="24"/>
              </w:rPr>
              <w:t>Imagen (fotografía, gráfica o ilustración)</w:t>
            </w:r>
          </w:p>
        </w:tc>
      </w:tr>
      <w:tr w:rsidR="00F62E7B" w:rsidRPr="005F0D99" w14:paraId="797AD795" w14:textId="77777777" w:rsidTr="00F62E7B">
        <w:tc>
          <w:tcPr>
            <w:tcW w:w="1526" w:type="dxa"/>
          </w:tcPr>
          <w:p w14:paraId="37F4B838" w14:textId="77777777" w:rsidR="00EE3B40" w:rsidRPr="005F0D99" w:rsidRDefault="00EE3B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b/>
                <w:color w:val="000000" w:themeColor="text1"/>
                <w:sz w:val="24"/>
                <w:szCs w:val="24"/>
              </w:rPr>
              <w:t>Código</w:t>
            </w:r>
          </w:p>
        </w:tc>
        <w:tc>
          <w:tcPr>
            <w:tcW w:w="7528" w:type="dxa"/>
          </w:tcPr>
          <w:p w14:paraId="424C0579" w14:textId="11955041" w:rsidR="00EE3B40" w:rsidRPr="005F0D99" w:rsidRDefault="00EE3B40" w:rsidP="005F0D99">
            <w:pPr>
              <w:spacing w:line="276" w:lineRule="auto"/>
              <w:jc w:val="both"/>
              <w:rPr>
                <w:rFonts w:ascii="Times New Roman" w:hAnsi="Times New Roman" w:cs="Times New Roman"/>
                <w:b/>
                <w:color w:val="000000" w:themeColor="text1"/>
                <w:sz w:val="24"/>
                <w:szCs w:val="24"/>
              </w:rPr>
            </w:pPr>
            <w:r w:rsidRPr="005F0D99">
              <w:rPr>
                <w:rFonts w:ascii="Times New Roman" w:hAnsi="Times New Roman" w:cs="Times New Roman"/>
                <w:color w:val="000000" w:themeColor="text1"/>
                <w:sz w:val="24"/>
                <w:szCs w:val="24"/>
              </w:rPr>
              <w:t>CS_G07_09_IMG06</w:t>
            </w:r>
          </w:p>
        </w:tc>
      </w:tr>
      <w:tr w:rsidR="00F62E7B" w:rsidRPr="005F0D99" w14:paraId="5CA97899" w14:textId="77777777" w:rsidTr="00F62E7B">
        <w:tc>
          <w:tcPr>
            <w:tcW w:w="1526" w:type="dxa"/>
          </w:tcPr>
          <w:p w14:paraId="78AD6D28" w14:textId="77777777" w:rsidR="00EE3B40" w:rsidRPr="005F0D99" w:rsidRDefault="00EE3B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Descripción</w:t>
            </w:r>
          </w:p>
        </w:tc>
        <w:tc>
          <w:tcPr>
            <w:tcW w:w="7528" w:type="dxa"/>
          </w:tcPr>
          <w:p w14:paraId="30418574" w14:textId="67DC98F5" w:rsidR="00EE3B40" w:rsidRPr="005F0D99" w:rsidRDefault="00EE3B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lang w:val="es-ES"/>
              </w:rPr>
              <w:t>La retirada de Dunkerque.</w:t>
            </w:r>
          </w:p>
        </w:tc>
      </w:tr>
      <w:tr w:rsidR="00F62E7B" w:rsidRPr="005F0D99" w14:paraId="116CDD6E" w14:textId="77777777" w:rsidTr="00F62E7B">
        <w:tc>
          <w:tcPr>
            <w:tcW w:w="1526" w:type="dxa"/>
          </w:tcPr>
          <w:p w14:paraId="6C846E08" w14:textId="744DF161" w:rsidR="00EE3B40" w:rsidRPr="005F0D99" w:rsidRDefault="004E4E54"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Ruta</w:t>
            </w:r>
          </w:p>
        </w:tc>
        <w:tc>
          <w:tcPr>
            <w:tcW w:w="7528" w:type="dxa"/>
          </w:tcPr>
          <w:p w14:paraId="2F7E0AB0" w14:textId="67CB4AE5" w:rsidR="00EE3B40" w:rsidRPr="005F0D99" w:rsidRDefault="004E4E54"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AulaPlaneta/banco de contenidos/multimedia.</w:t>
            </w:r>
          </w:p>
        </w:tc>
      </w:tr>
      <w:tr w:rsidR="00F62E7B" w:rsidRPr="005F0D99" w14:paraId="7A94E2F2" w14:textId="77777777" w:rsidTr="00F62E7B">
        <w:tc>
          <w:tcPr>
            <w:tcW w:w="1526" w:type="dxa"/>
          </w:tcPr>
          <w:p w14:paraId="1877701F" w14:textId="77777777" w:rsidR="00EE3B40" w:rsidRPr="005F0D99" w:rsidRDefault="00EE3B40"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b/>
                <w:color w:val="000000" w:themeColor="text1"/>
                <w:sz w:val="24"/>
                <w:szCs w:val="24"/>
              </w:rPr>
              <w:t>Pie de imagen</w:t>
            </w:r>
          </w:p>
        </w:tc>
        <w:tc>
          <w:tcPr>
            <w:tcW w:w="7528" w:type="dxa"/>
          </w:tcPr>
          <w:p w14:paraId="391520B7" w14:textId="40E95C06" w:rsidR="00EE3B40" w:rsidRPr="005F0D99" w:rsidRDefault="005A6A99" w:rsidP="005F0D99">
            <w:pPr>
              <w:spacing w:line="276" w:lineRule="auto"/>
              <w:jc w:val="both"/>
              <w:rPr>
                <w:rFonts w:ascii="Times New Roman" w:hAnsi="Times New Roman" w:cs="Times New Roman"/>
                <w:color w:val="000000" w:themeColor="text1"/>
                <w:sz w:val="24"/>
                <w:szCs w:val="24"/>
              </w:rPr>
            </w:pPr>
            <w:r w:rsidRPr="005F0D99">
              <w:rPr>
                <w:rFonts w:ascii="Times New Roman" w:hAnsi="Times New Roman" w:cs="Times New Roman"/>
                <w:color w:val="000000" w:themeColor="text1"/>
                <w:sz w:val="24"/>
                <w:szCs w:val="24"/>
              </w:rPr>
              <w:t xml:space="preserve">En la guerra </w:t>
            </w:r>
            <w:r w:rsidR="004E4E54" w:rsidRPr="005F0D99">
              <w:rPr>
                <w:rFonts w:ascii="Times New Roman" w:hAnsi="Times New Roman" w:cs="Times New Roman"/>
                <w:color w:val="000000" w:themeColor="text1"/>
                <w:sz w:val="24"/>
                <w:szCs w:val="24"/>
              </w:rPr>
              <w:t>se ocupa</w:t>
            </w:r>
            <w:r w:rsidRPr="005F0D99">
              <w:rPr>
                <w:rFonts w:ascii="Times New Roman" w:hAnsi="Times New Roman" w:cs="Times New Roman"/>
                <w:color w:val="000000" w:themeColor="text1"/>
                <w:sz w:val="24"/>
                <w:szCs w:val="24"/>
              </w:rPr>
              <w:t xml:space="preserve"> el territorio. En el siglo XX se presentaron anexiones que generaron conflagraciones. Austria, Checoslovaquia o Polonia son ejemplo.</w:t>
            </w:r>
            <w:r w:rsidR="00F62E7B" w:rsidRPr="005F0D99">
              <w:rPr>
                <w:rFonts w:ascii="Times New Roman" w:hAnsi="Times New Roman" w:cs="Times New Roman"/>
                <w:color w:val="000000" w:themeColor="text1"/>
                <w:sz w:val="24"/>
                <w:szCs w:val="24"/>
              </w:rPr>
              <w:t xml:space="preserve"> </w:t>
            </w:r>
            <w:r w:rsidR="00EE3B40" w:rsidRPr="005F0D99">
              <w:rPr>
                <w:rFonts w:ascii="Times New Roman" w:hAnsi="Times New Roman" w:cs="Times New Roman"/>
                <w:color w:val="000000" w:themeColor="text1"/>
                <w:sz w:val="24"/>
                <w:szCs w:val="24"/>
              </w:rPr>
              <w:t>Imagen: La retirada de Dunkerque (mayo de 1940), por Ch. Cundall</w:t>
            </w:r>
            <w:r w:rsidRPr="005F0D99">
              <w:rPr>
                <w:rFonts w:ascii="Times New Roman" w:hAnsi="Times New Roman" w:cs="Times New Roman"/>
                <w:color w:val="000000" w:themeColor="text1"/>
                <w:sz w:val="24"/>
                <w:szCs w:val="24"/>
              </w:rPr>
              <w:t>.</w:t>
            </w:r>
          </w:p>
        </w:tc>
      </w:tr>
    </w:tbl>
    <w:p w14:paraId="1428C546" w14:textId="77777777" w:rsidR="00EE3B40" w:rsidRPr="005F0D99" w:rsidRDefault="00EE3B40" w:rsidP="005F0D99">
      <w:pPr>
        <w:spacing w:after="0" w:line="276" w:lineRule="auto"/>
        <w:jc w:val="both"/>
        <w:rPr>
          <w:rFonts w:ascii="Times New Roman" w:hAnsi="Times New Roman" w:cs="Times New Roman"/>
          <w:color w:val="000000" w:themeColor="text1"/>
          <w:lang w:val="es-ES"/>
        </w:rPr>
      </w:pPr>
    </w:p>
    <w:p w14:paraId="1D3A56B3"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color w:val="000000" w:themeColor="text1"/>
          <w:lang w:val="es-ES"/>
        </w:rPr>
        <w:t>El territorio está compuesto por:</w:t>
      </w:r>
    </w:p>
    <w:p w14:paraId="621CD3DD" w14:textId="77777777" w:rsidR="009458E8" w:rsidRPr="005F0D99" w:rsidRDefault="009458E8" w:rsidP="005F0D99">
      <w:pPr>
        <w:spacing w:after="0" w:line="276" w:lineRule="auto"/>
        <w:jc w:val="both"/>
        <w:rPr>
          <w:rFonts w:ascii="Times New Roman" w:hAnsi="Times New Roman" w:cs="Times New Roman"/>
          <w:color w:val="000000" w:themeColor="text1"/>
          <w:lang w:val="es-ES"/>
        </w:rPr>
      </w:pPr>
    </w:p>
    <w:p w14:paraId="06F8A007" w14:textId="58723D1E" w:rsidR="009458E8"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Suelo</w:t>
      </w:r>
      <w:r w:rsidRPr="005F0D99">
        <w:rPr>
          <w:rFonts w:ascii="Times New Roman" w:hAnsi="Times New Roman" w:cs="Times New Roman"/>
          <w:color w:val="000000" w:themeColor="text1"/>
          <w:lang w:val="es-ES"/>
        </w:rPr>
        <w:t>: superficie terrestre en el cual se asienta la población y</w:t>
      </w:r>
      <w:r w:rsidR="00984921" w:rsidRPr="005F0D99">
        <w:rPr>
          <w:rFonts w:ascii="Times New Roman" w:hAnsi="Times New Roman" w:cs="Times New Roman"/>
          <w:color w:val="000000" w:themeColor="text1"/>
          <w:lang w:val="es-ES"/>
        </w:rPr>
        <w:t xml:space="preserve"> ejerce </w:t>
      </w:r>
      <w:r w:rsidR="00B8239D" w:rsidRPr="005F0D99">
        <w:rPr>
          <w:rFonts w:ascii="Times New Roman" w:hAnsi="Times New Roman" w:cs="Times New Roman"/>
          <w:color w:val="000000" w:themeColor="text1"/>
          <w:lang w:val="es-ES"/>
        </w:rPr>
        <w:t>la</w:t>
      </w:r>
      <w:r w:rsidR="00984921" w:rsidRPr="005F0D99">
        <w:rPr>
          <w:rFonts w:ascii="Times New Roman" w:hAnsi="Times New Roman" w:cs="Times New Roman"/>
          <w:color w:val="000000" w:themeColor="text1"/>
          <w:lang w:val="es-ES"/>
        </w:rPr>
        <w:t xml:space="preserve"> soberanía;</w:t>
      </w:r>
    </w:p>
    <w:p w14:paraId="3AD03BE6"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67912189" w14:textId="5FC55590" w:rsidR="0043621C"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Subsuelo</w:t>
      </w:r>
      <w:r w:rsidRPr="005F0D99">
        <w:rPr>
          <w:rFonts w:ascii="Times New Roman" w:hAnsi="Times New Roman" w:cs="Times New Roman"/>
          <w:color w:val="000000" w:themeColor="text1"/>
          <w:lang w:val="es-ES"/>
        </w:rPr>
        <w:t xml:space="preserve">: espacio físico que se ubica debajo del suelo </w:t>
      </w:r>
      <w:r w:rsidR="003B326E" w:rsidRPr="005F0D99">
        <w:rPr>
          <w:rFonts w:ascii="Times New Roman" w:hAnsi="Times New Roman" w:cs="Times New Roman"/>
          <w:color w:val="000000" w:themeColor="text1"/>
          <w:lang w:val="es-ES"/>
        </w:rPr>
        <w:t xml:space="preserve">el </w:t>
      </w:r>
      <w:r w:rsidR="00F62E7B" w:rsidRPr="005F0D99">
        <w:rPr>
          <w:rFonts w:ascii="Times New Roman" w:hAnsi="Times New Roman" w:cs="Times New Roman"/>
          <w:color w:val="000000" w:themeColor="text1"/>
          <w:lang w:val="es-ES"/>
        </w:rPr>
        <w:t>cual</w:t>
      </w:r>
      <w:r w:rsidRPr="005F0D99">
        <w:rPr>
          <w:rFonts w:ascii="Times New Roman" w:hAnsi="Times New Roman" w:cs="Times New Roman"/>
          <w:color w:val="000000" w:themeColor="text1"/>
          <w:lang w:val="es-ES"/>
        </w:rPr>
        <w:t xml:space="preserve"> tiene forma de cono cuyo vértice se encuentra en el centro </w:t>
      </w:r>
      <w:r w:rsidR="00493E39" w:rsidRPr="005F0D99">
        <w:rPr>
          <w:rFonts w:ascii="Times New Roman" w:hAnsi="Times New Roman" w:cs="Times New Roman"/>
          <w:color w:val="000000" w:themeColor="text1"/>
          <w:lang w:val="es-ES"/>
        </w:rPr>
        <w:t>de la tierra</w:t>
      </w:r>
      <w:r w:rsidR="0043621C" w:rsidRPr="005F0D99">
        <w:rPr>
          <w:rFonts w:ascii="Times New Roman" w:hAnsi="Times New Roman" w:cs="Times New Roman"/>
          <w:color w:val="000000" w:themeColor="text1"/>
          <w:lang w:val="es-ES"/>
        </w:rPr>
        <w:t>;</w:t>
      </w:r>
    </w:p>
    <w:p w14:paraId="16DD1736"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60B113AF" w14:textId="78FA3F33" w:rsidR="009458E8"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Espacio aéreo</w:t>
      </w:r>
      <w:r w:rsidRPr="005F0D99">
        <w:rPr>
          <w:rFonts w:ascii="Times New Roman" w:hAnsi="Times New Roman" w:cs="Times New Roman"/>
          <w:color w:val="000000" w:themeColor="text1"/>
          <w:lang w:val="es-ES"/>
        </w:rPr>
        <w:t>: espacio físico que se ubica encima del territorio del Estado (</w:t>
      </w:r>
      <w:r w:rsidR="00F62E7B" w:rsidRPr="005F0D99">
        <w:rPr>
          <w:rFonts w:ascii="Times New Roman" w:hAnsi="Times New Roman" w:cs="Times New Roman"/>
          <w:color w:val="000000" w:themeColor="text1"/>
          <w:lang w:val="es-ES"/>
        </w:rPr>
        <w:t>el</w:t>
      </w:r>
      <w:r w:rsidRPr="005F0D99">
        <w:rPr>
          <w:rFonts w:ascii="Times New Roman" w:hAnsi="Times New Roman" w:cs="Times New Roman"/>
          <w:color w:val="000000" w:themeColor="text1"/>
          <w:lang w:val="es-ES"/>
        </w:rPr>
        <w:t xml:space="preserve"> cual incl</w:t>
      </w:r>
      <w:r w:rsidR="00F62E7B" w:rsidRPr="005F0D99">
        <w:rPr>
          <w:rFonts w:ascii="Times New Roman" w:hAnsi="Times New Roman" w:cs="Times New Roman"/>
          <w:color w:val="000000" w:themeColor="text1"/>
          <w:lang w:val="es-ES"/>
        </w:rPr>
        <w:t xml:space="preserve">uye la órbita geoestacionaria, </w:t>
      </w:r>
      <w:r w:rsidRPr="005F0D99">
        <w:rPr>
          <w:rFonts w:ascii="Times New Roman" w:hAnsi="Times New Roman" w:cs="Times New Roman"/>
          <w:color w:val="000000" w:themeColor="text1"/>
          <w:lang w:val="es-ES"/>
        </w:rPr>
        <w:t xml:space="preserve">el espectro electromagnético y el situado </w:t>
      </w:r>
      <w:r w:rsidR="0043621C" w:rsidRPr="005F0D99">
        <w:rPr>
          <w:rFonts w:ascii="Times New Roman" w:hAnsi="Times New Roman" w:cs="Times New Roman"/>
          <w:color w:val="000000" w:themeColor="text1"/>
          <w:lang w:val="es-ES"/>
        </w:rPr>
        <w:t>sobre el mar territorial);</w:t>
      </w:r>
    </w:p>
    <w:p w14:paraId="1E6B565E"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05A64D3E" w14:textId="4B619B4E" w:rsidR="00D1747B"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Mar territorial</w:t>
      </w:r>
      <w:r w:rsidRPr="005F0D99">
        <w:rPr>
          <w:rFonts w:ascii="Times New Roman" w:hAnsi="Times New Roman" w:cs="Times New Roman"/>
          <w:color w:val="000000" w:themeColor="text1"/>
          <w:lang w:val="es-ES"/>
        </w:rPr>
        <w:t xml:space="preserve">: </w:t>
      </w:r>
      <w:r w:rsidR="00D1747B" w:rsidRPr="005F0D99">
        <w:rPr>
          <w:rFonts w:ascii="Times New Roman" w:hAnsi="Times New Roman" w:cs="Times New Roman"/>
          <w:color w:val="000000" w:themeColor="text1"/>
          <w:lang w:val="es-ES"/>
        </w:rPr>
        <w:t>zona</w:t>
      </w:r>
      <w:r w:rsidRPr="005F0D99">
        <w:rPr>
          <w:rFonts w:ascii="Times New Roman" w:hAnsi="Times New Roman" w:cs="Times New Roman"/>
          <w:color w:val="000000" w:themeColor="text1"/>
          <w:lang w:val="es-ES"/>
        </w:rPr>
        <w:t xml:space="preserve"> de mar adyacente a las aguas interiores </w:t>
      </w:r>
      <w:r w:rsidR="00285274" w:rsidRPr="005F0D99">
        <w:rPr>
          <w:rFonts w:ascii="Times New Roman" w:hAnsi="Times New Roman" w:cs="Times New Roman"/>
          <w:color w:val="000000" w:themeColor="text1"/>
          <w:lang w:val="es-ES"/>
        </w:rPr>
        <w:t>y</w:t>
      </w:r>
      <w:r w:rsidRPr="005F0D99">
        <w:rPr>
          <w:rFonts w:ascii="Times New Roman" w:hAnsi="Times New Roman" w:cs="Times New Roman"/>
          <w:color w:val="000000" w:themeColor="text1"/>
          <w:lang w:val="es-ES"/>
        </w:rPr>
        <w:t xml:space="preserve"> las costas del Estado que incluye el lecho y subsuelo marítimo. Su extensión es de 12 millas náuticas, aproximadamente 22 kilómetros (Convención </w:t>
      </w:r>
      <w:r w:rsidR="00B8239D" w:rsidRPr="005F0D99">
        <w:rPr>
          <w:rFonts w:ascii="Times New Roman" w:hAnsi="Times New Roman" w:cs="Times New Roman"/>
          <w:color w:val="000000" w:themeColor="text1"/>
          <w:lang w:val="es-ES"/>
        </w:rPr>
        <w:t>ONU</w:t>
      </w:r>
      <w:r w:rsidR="0043621C" w:rsidRPr="005F0D99">
        <w:rPr>
          <w:rFonts w:ascii="Times New Roman" w:hAnsi="Times New Roman" w:cs="Times New Roman"/>
          <w:color w:val="000000" w:themeColor="text1"/>
          <w:lang w:val="es-ES"/>
        </w:rPr>
        <w:t xml:space="preserve"> sobre el Derecho del Mar);</w:t>
      </w:r>
    </w:p>
    <w:p w14:paraId="39A2322A"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7D682802" w14:textId="1522BBEE" w:rsidR="00D1747B"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Zona contigua</w:t>
      </w:r>
      <w:r w:rsidRPr="005F0D99">
        <w:rPr>
          <w:rFonts w:ascii="Times New Roman" w:hAnsi="Times New Roman" w:cs="Times New Roman"/>
          <w:color w:val="000000" w:themeColor="text1"/>
          <w:lang w:val="es-ES"/>
        </w:rPr>
        <w:t>: porción de mar situada inmediatamente después del mar territorial en la cual el Estado tiene facultades de jurisdicción y fisca</w:t>
      </w:r>
      <w:r w:rsidR="000D63C3" w:rsidRPr="005F0D99">
        <w:rPr>
          <w:rFonts w:ascii="Times New Roman" w:hAnsi="Times New Roman" w:cs="Times New Roman"/>
          <w:color w:val="000000" w:themeColor="text1"/>
          <w:lang w:val="es-ES"/>
        </w:rPr>
        <w:t xml:space="preserve">lización en materias migratoria, aduanera, fiscal, ambiental, sanitaria, </w:t>
      </w:r>
      <w:r w:rsidRPr="005F0D99">
        <w:rPr>
          <w:rFonts w:ascii="Times New Roman" w:hAnsi="Times New Roman" w:cs="Times New Roman"/>
          <w:color w:val="000000" w:themeColor="text1"/>
          <w:lang w:val="es-ES"/>
        </w:rPr>
        <w:t xml:space="preserve">de seguridad y defensa nacional. </w:t>
      </w:r>
      <w:r w:rsidR="000D63C3" w:rsidRPr="005F0D99">
        <w:rPr>
          <w:rFonts w:ascii="Times New Roman" w:hAnsi="Times New Roman" w:cs="Times New Roman"/>
          <w:color w:val="000000" w:themeColor="text1"/>
          <w:lang w:val="es-ES"/>
        </w:rPr>
        <w:t>No puede</w:t>
      </w:r>
      <w:r w:rsidRPr="005F0D99">
        <w:rPr>
          <w:rFonts w:ascii="Times New Roman" w:hAnsi="Times New Roman" w:cs="Times New Roman"/>
          <w:color w:val="000000" w:themeColor="text1"/>
          <w:lang w:val="es-ES"/>
        </w:rPr>
        <w:t xml:space="preserve"> extenderse más allá de 24 millas marinas contadas desde las líneas de base a partir de las cuales se mide la anchura del mar territorial (Convención </w:t>
      </w:r>
      <w:r w:rsidR="00B8239D" w:rsidRPr="005F0D99">
        <w:rPr>
          <w:rFonts w:ascii="Times New Roman" w:hAnsi="Times New Roman" w:cs="Times New Roman"/>
          <w:color w:val="000000" w:themeColor="text1"/>
          <w:lang w:val="es-ES"/>
        </w:rPr>
        <w:t xml:space="preserve">ONU </w:t>
      </w:r>
      <w:r w:rsidR="0043621C" w:rsidRPr="005F0D99">
        <w:rPr>
          <w:rFonts w:ascii="Times New Roman" w:hAnsi="Times New Roman" w:cs="Times New Roman"/>
          <w:color w:val="000000" w:themeColor="text1"/>
          <w:lang w:val="es-ES"/>
        </w:rPr>
        <w:t>sobre el Derecho del Mar);</w:t>
      </w:r>
    </w:p>
    <w:p w14:paraId="07E00EBE"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50ED1536" w14:textId="0DFF126A" w:rsidR="00CB5BBB"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lastRenderedPageBreak/>
        <w:t>Zona económica exclusiva</w:t>
      </w:r>
      <w:r w:rsidRPr="005F0D99">
        <w:rPr>
          <w:rFonts w:ascii="Times New Roman" w:hAnsi="Times New Roman" w:cs="Times New Roman"/>
          <w:color w:val="000000" w:themeColor="text1"/>
          <w:lang w:val="es-ES"/>
        </w:rPr>
        <w:t xml:space="preserve">: área marina situada más allá del mar territorial y adyacente a éste, </w:t>
      </w:r>
      <w:r w:rsidR="000D63C3" w:rsidRPr="005F0D99">
        <w:rPr>
          <w:rFonts w:ascii="Times New Roman" w:hAnsi="Times New Roman" w:cs="Times New Roman"/>
          <w:color w:val="000000" w:themeColor="text1"/>
          <w:lang w:val="es-ES"/>
        </w:rPr>
        <w:t xml:space="preserve">donde el Estado tiene derechos </w:t>
      </w:r>
      <w:r w:rsidRPr="005F0D99">
        <w:rPr>
          <w:rFonts w:ascii="Times New Roman" w:hAnsi="Times New Roman" w:cs="Times New Roman"/>
          <w:color w:val="000000" w:themeColor="text1"/>
          <w:lang w:val="es-ES"/>
        </w:rPr>
        <w:t xml:space="preserve">para la explotación, conservación y administración de recursos naturales, tanto vivos como no vivos, </w:t>
      </w:r>
      <w:r w:rsidR="000D63C3" w:rsidRPr="005F0D99">
        <w:rPr>
          <w:rFonts w:ascii="Times New Roman" w:hAnsi="Times New Roman" w:cs="Times New Roman"/>
          <w:color w:val="000000" w:themeColor="text1"/>
          <w:lang w:val="es-ES"/>
        </w:rPr>
        <w:t xml:space="preserve">del lecho y subsuelo del mar, </w:t>
      </w:r>
      <w:r w:rsidRPr="005F0D99">
        <w:rPr>
          <w:rFonts w:ascii="Times New Roman" w:hAnsi="Times New Roman" w:cs="Times New Roman"/>
          <w:color w:val="000000" w:themeColor="text1"/>
          <w:lang w:val="es-ES"/>
        </w:rPr>
        <w:t>y con respecto a otras actividades con miras a la exploración y explotación económicas de la zona, tal como la producción de energía derivada del agua, de l</w:t>
      </w:r>
      <w:r w:rsidR="000D63C3" w:rsidRPr="005F0D99">
        <w:rPr>
          <w:rFonts w:ascii="Times New Roman" w:hAnsi="Times New Roman" w:cs="Times New Roman"/>
          <w:color w:val="000000" w:themeColor="text1"/>
          <w:lang w:val="es-ES"/>
        </w:rPr>
        <w:t xml:space="preserve">as corrientes y de los vientos. </w:t>
      </w:r>
      <w:r w:rsidRPr="005F0D99">
        <w:rPr>
          <w:rFonts w:ascii="Times New Roman" w:hAnsi="Times New Roman" w:cs="Times New Roman"/>
          <w:color w:val="000000" w:themeColor="text1"/>
          <w:lang w:val="es-ES"/>
        </w:rPr>
        <w:t xml:space="preserve">La zona económica exclusiva no se podrá extender más allá de 200 millas marinas contadas desde las líneas de base a partir de las cuales se mide la anchura del mar territorial (Convención </w:t>
      </w:r>
      <w:r w:rsidR="00B8239D" w:rsidRPr="005F0D99">
        <w:rPr>
          <w:rFonts w:ascii="Times New Roman" w:hAnsi="Times New Roman" w:cs="Times New Roman"/>
          <w:color w:val="000000" w:themeColor="text1"/>
          <w:lang w:val="es-ES"/>
        </w:rPr>
        <w:t xml:space="preserve">ONU </w:t>
      </w:r>
      <w:r w:rsidR="0043621C" w:rsidRPr="005F0D99">
        <w:rPr>
          <w:rFonts w:ascii="Times New Roman" w:hAnsi="Times New Roman" w:cs="Times New Roman"/>
          <w:color w:val="000000" w:themeColor="text1"/>
          <w:lang w:val="es-ES"/>
        </w:rPr>
        <w:t>sobre el Derecho del Mar);</w:t>
      </w:r>
    </w:p>
    <w:p w14:paraId="6EECA76E" w14:textId="77777777" w:rsidR="00CF6244" w:rsidRPr="005F0D99" w:rsidRDefault="00CF6244" w:rsidP="005F0D99">
      <w:pPr>
        <w:pStyle w:val="Prrafodelista"/>
        <w:spacing w:after="0" w:line="276" w:lineRule="auto"/>
        <w:jc w:val="both"/>
        <w:rPr>
          <w:rFonts w:ascii="Times New Roman" w:hAnsi="Times New Roman" w:cs="Times New Roman"/>
          <w:color w:val="000000" w:themeColor="text1"/>
          <w:lang w:val="es-ES"/>
        </w:rPr>
      </w:pPr>
    </w:p>
    <w:p w14:paraId="4BFD9439" w14:textId="7C12AF82" w:rsidR="009458E8" w:rsidRPr="005F0D99" w:rsidRDefault="009458E8" w:rsidP="005F0D99">
      <w:pPr>
        <w:pStyle w:val="Prrafodelista"/>
        <w:numPr>
          <w:ilvl w:val="0"/>
          <w:numId w:val="36"/>
        </w:numPr>
        <w:spacing w:after="0" w:line="276" w:lineRule="auto"/>
        <w:jc w:val="both"/>
        <w:rPr>
          <w:rFonts w:ascii="Times New Roman" w:hAnsi="Times New Roman" w:cs="Times New Roman"/>
          <w:color w:val="000000" w:themeColor="text1"/>
          <w:lang w:val="es-ES"/>
        </w:rPr>
      </w:pPr>
      <w:r w:rsidRPr="005F0D99">
        <w:rPr>
          <w:rFonts w:ascii="Times New Roman" w:hAnsi="Times New Roman" w:cs="Times New Roman"/>
          <w:b/>
          <w:color w:val="000000" w:themeColor="text1"/>
          <w:lang w:val="es-ES"/>
        </w:rPr>
        <w:t>Plataforma continental</w:t>
      </w:r>
      <w:r w:rsidRPr="005F0D99">
        <w:rPr>
          <w:rFonts w:ascii="Times New Roman" w:hAnsi="Times New Roman" w:cs="Times New Roman"/>
          <w:color w:val="000000" w:themeColor="text1"/>
          <w:lang w:val="es-ES"/>
        </w:rPr>
        <w:t xml:space="preserve">: comprende el lecho y el subsuelo de las áreas submarinas que se extienden más allá del mar territorial del Estado y que está sumergida bajo el mar (lecho y subsuelo) y que se extiende, mar adentro, hasta una distancia de 200 millas náuticas, contadas desde las líneas de base a partir de las cuales se mide la anchura del mar territorial (Convención </w:t>
      </w:r>
      <w:r w:rsidR="00B8239D" w:rsidRPr="005F0D99">
        <w:rPr>
          <w:rFonts w:ascii="Times New Roman" w:hAnsi="Times New Roman" w:cs="Times New Roman"/>
          <w:color w:val="000000" w:themeColor="text1"/>
          <w:lang w:val="es-ES"/>
        </w:rPr>
        <w:t xml:space="preserve">ONU </w:t>
      </w:r>
      <w:r w:rsidRPr="005F0D99">
        <w:rPr>
          <w:rFonts w:ascii="Times New Roman" w:hAnsi="Times New Roman" w:cs="Times New Roman"/>
          <w:color w:val="000000" w:themeColor="text1"/>
          <w:lang w:val="es-ES"/>
        </w:rPr>
        <w:t>sobre el Derecho del Mar).</w:t>
      </w:r>
    </w:p>
    <w:p w14:paraId="52E9B713" w14:textId="77777777" w:rsidR="00285274" w:rsidRPr="005F0D99" w:rsidRDefault="00285274"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526"/>
        <w:gridCol w:w="7528"/>
      </w:tblGrid>
      <w:tr w:rsidR="00A86493" w:rsidRPr="005F0D99" w14:paraId="77E57DAC" w14:textId="77777777" w:rsidTr="00726EDE">
        <w:tc>
          <w:tcPr>
            <w:tcW w:w="9054" w:type="dxa"/>
            <w:gridSpan w:val="2"/>
            <w:shd w:val="clear" w:color="auto" w:fill="0D0D0D" w:themeFill="text1" w:themeFillTint="F2"/>
          </w:tcPr>
          <w:p w14:paraId="392C69D9" w14:textId="77777777" w:rsidR="00CB5BBB" w:rsidRPr="005F0D99" w:rsidRDefault="00CB5BBB"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A86493" w:rsidRPr="005F0D99" w14:paraId="0B77DD7C" w14:textId="77777777" w:rsidTr="00A86493">
        <w:tc>
          <w:tcPr>
            <w:tcW w:w="1526" w:type="dxa"/>
          </w:tcPr>
          <w:p w14:paraId="3A133981" w14:textId="77777777" w:rsidR="00CB5BBB" w:rsidRPr="005F0D99" w:rsidRDefault="00CB5BBB"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528" w:type="dxa"/>
          </w:tcPr>
          <w:p w14:paraId="0E91D3D2" w14:textId="5636BDF3" w:rsidR="00CB5BBB" w:rsidRPr="005F0D99" w:rsidRDefault="00CB5BBB"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CS_G07_09_IMG07</w:t>
            </w:r>
          </w:p>
        </w:tc>
      </w:tr>
      <w:tr w:rsidR="00A86493" w:rsidRPr="005F0D99" w14:paraId="6B5A466C" w14:textId="77777777" w:rsidTr="00A86493">
        <w:tc>
          <w:tcPr>
            <w:tcW w:w="1526" w:type="dxa"/>
          </w:tcPr>
          <w:p w14:paraId="10788862" w14:textId="77777777"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528" w:type="dxa"/>
          </w:tcPr>
          <w:p w14:paraId="7B14E320" w14:textId="6C4CEA24"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El territorio del Estado.</w:t>
            </w:r>
          </w:p>
        </w:tc>
      </w:tr>
      <w:tr w:rsidR="00A86493" w:rsidRPr="005F0D99" w14:paraId="047A7D3D" w14:textId="77777777" w:rsidTr="00A86493">
        <w:tc>
          <w:tcPr>
            <w:tcW w:w="1526" w:type="dxa"/>
          </w:tcPr>
          <w:p w14:paraId="014C8A8F" w14:textId="5AF8E78D"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528" w:type="dxa"/>
          </w:tcPr>
          <w:p w14:paraId="706C4406" w14:textId="090DE549"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file:///C:/Users/Diego/Desktop/elementos-basicos-sobre-el-estado-colombiano-dnp-20101.pdf</w:t>
            </w:r>
            <w:r w:rsidR="00CE0D3F" w:rsidRPr="005F0D99">
              <w:rPr>
                <w:rFonts w:ascii="Times New Roman" w:hAnsi="Times New Roman" w:cs="Times New Roman"/>
                <w:sz w:val="24"/>
                <w:szCs w:val="24"/>
              </w:rPr>
              <w:t xml:space="preserve"> - recomiendo se adapte, P.13</w:t>
            </w:r>
            <w:r w:rsidR="00C507C7" w:rsidRPr="005F0D99">
              <w:rPr>
                <w:rFonts w:ascii="Times New Roman" w:hAnsi="Times New Roman" w:cs="Times New Roman"/>
                <w:sz w:val="24"/>
                <w:szCs w:val="24"/>
              </w:rPr>
              <w:t>.</w:t>
            </w:r>
          </w:p>
        </w:tc>
      </w:tr>
      <w:tr w:rsidR="00A86493" w:rsidRPr="005F0D99" w14:paraId="5F5AA3CC" w14:textId="77777777" w:rsidTr="00A86493">
        <w:tc>
          <w:tcPr>
            <w:tcW w:w="1526" w:type="dxa"/>
          </w:tcPr>
          <w:p w14:paraId="6A23511E" w14:textId="77777777"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528" w:type="dxa"/>
          </w:tcPr>
          <w:p w14:paraId="67EBE26F" w14:textId="267DAC28" w:rsidR="00CB5BBB" w:rsidRPr="005F0D99" w:rsidRDefault="00CB5BB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Los elementos del territorio del Estado son </w:t>
            </w:r>
            <w:r w:rsidRPr="005F0D99">
              <w:rPr>
                <w:rFonts w:ascii="Times New Roman" w:hAnsi="Times New Roman" w:cs="Times New Roman"/>
                <w:sz w:val="24"/>
                <w:szCs w:val="24"/>
                <w:lang w:val="es-ES"/>
              </w:rPr>
              <w:t xml:space="preserve">suelo, subsuelo, espacio aéreo, órbita geoestacionaria, espectro electromagnético, </w:t>
            </w:r>
            <w:r w:rsidRPr="005F0D99">
              <w:rPr>
                <w:rFonts w:ascii="Times New Roman" w:hAnsi="Times New Roman" w:cs="Times New Roman"/>
                <w:sz w:val="24"/>
                <w:szCs w:val="24"/>
              </w:rPr>
              <w:t>mar territorial, zona contigua, zona económica exclusiva, plataforma continental. Su importancia radica en su carácter estratégico frente a los recursos con los que se cuenta.</w:t>
            </w:r>
          </w:p>
        </w:tc>
      </w:tr>
    </w:tbl>
    <w:p w14:paraId="4708D6FC" w14:textId="77777777" w:rsidR="00CB5BBB" w:rsidRPr="005F0D99" w:rsidRDefault="00CB5BBB" w:rsidP="005F0D99">
      <w:pPr>
        <w:spacing w:after="0" w:line="276" w:lineRule="auto"/>
        <w:jc w:val="both"/>
        <w:rPr>
          <w:rFonts w:ascii="Times New Roman" w:hAnsi="Times New Roman" w:cs="Times New Roman"/>
          <w:color w:val="E36C0A" w:themeColor="accent6" w:themeShade="BF"/>
          <w:lang w:val="es-ES"/>
        </w:rPr>
      </w:pPr>
    </w:p>
    <w:p w14:paraId="6D249D1F" w14:textId="4C11FECD" w:rsidR="009458E8"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Es importante señalar que las </w:t>
      </w:r>
      <w:r w:rsidRPr="005F0D99">
        <w:rPr>
          <w:rFonts w:ascii="Times New Roman" w:hAnsi="Times New Roman" w:cs="Times New Roman"/>
          <w:b/>
          <w:lang w:val="es-ES"/>
        </w:rPr>
        <w:t>embajadas</w:t>
      </w:r>
      <w:r w:rsidRPr="005F0D99">
        <w:rPr>
          <w:rFonts w:ascii="Times New Roman" w:hAnsi="Times New Roman" w:cs="Times New Roman"/>
          <w:lang w:val="es-ES"/>
        </w:rPr>
        <w:t xml:space="preserve">, sedes de Misiones Diplomáticas, son consideradas por el Derecho Internacional </w:t>
      </w:r>
      <w:r w:rsidR="00EF5134" w:rsidRPr="005F0D99">
        <w:rPr>
          <w:rFonts w:ascii="Times New Roman" w:hAnsi="Times New Roman" w:cs="Times New Roman"/>
          <w:lang w:val="es-ES"/>
        </w:rPr>
        <w:t xml:space="preserve">Público </w:t>
      </w:r>
      <w:r w:rsidRPr="005F0D99">
        <w:rPr>
          <w:rFonts w:ascii="Times New Roman" w:hAnsi="Times New Roman" w:cs="Times New Roman"/>
          <w:b/>
          <w:lang w:val="es-ES"/>
        </w:rPr>
        <w:t>territorio del Estado representado</w:t>
      </w:r>
      <w:r w:rsidRPr="005F0D99">
        <w:rPr>
          <w:rFonts w:ascii="Times New Roman" w:hAnsi="Times New Roman" w:cs="Times New Roman"/>
          <w:lang w:val="es-ES"/>
        </w:rPr>
        <w:t>. Igualmente, para efectos de la aplicación de las leyes se consideran territorio del Estado cuyo pabellón izan u ondean</w:t>
      </w:r>
      <w:r w:rsidR="00A86493" w:rsidRPr="005F0D99">
        <w:rPr>
          <w:rFonts w:ascii="Times New Roman" w:hAnsi="Times New Roman" w:cs="Times New Roman"/>
          <w:lang w:val="es-ES"/>
        </w:rPr>
        <w:t>,</w:t>
      </w:r>
      <w:r w:rsidRPr="005F0D99">
        <w:rPr>
          <w:rFonts w:ascii="Times New Roman" w:hAnsi="Times New Roman" w:cs="Times New Roman"/>
          <w:lang w:val="es-ES"/>
        </w:rPr>
        <w:t xml:space="preserve"> las </w:t>
      </w:r>
      <w:r w:rsidRPr="005F0D99">
        <w:rPr>
          <w:rFonts w:ascii="Times New Roman" w:hAnsi="Times New Roman" w:cs="Times New Roman"/>
          <w:b/>
          <w:lang w:val="es-ES"/>
        </w:rPr>
        <w:t>naves privadas en alta mar</w:t>
      </w:r>
      <w:r w:rsidRPr="005F0D99">
        <w:rPr>
          <w:rFonts w:ascii="Times New Roman" w:hAnsi="Times New Roman" w:cs="Times New Roman"/>
          <w:lang w:val="es-ES"/>
        </w:rPr>
        <w:t xml:space="preserve"> y las </w:t>
      </w:r>
      <w:r w:rsidRPr="005F0D99">
        <w:rPr>
          <w:rFonts w:ascii="Times New Roman" w:hAnsi="Times New Roman" w:cs="Times New Roman"/>
          <w:b/>
          <w:lang w:val="es-ES"/>
        </w:rPr>
        <w:t>militares en alta mar</w:t>
      </w:r>
      <w:r w:rsidRPr="005F0D99">
        <w:rPr>
          <w:rFonts w:ascii="Times New Roman" w:hAnsi="Times New Roman" w:cs="Times New Roman"/>
          <w:lang w:val="es-ES"/>
        </w:rPr>
        <w:t xml:space="preserve"> o </w:t>
      </w:r>
      <w:r w:rsidRPr="005F0D99">
        <w:rPr>
          <w:rFonts w:ascii="Times New Roman" w:hAnsi="Times New Roman" w:cs="Times New Roman"/>
          <w:b/>
          <w:lang w:val="es-ES"/>
        </w:rPr>
        <w:t>aguas territoriales</w:t>
      </w:r>
      <w:r w:rsidRPr="005F0D99">
        <w:rPr>
          <w:rFonts w:ascii="Times New Roman" w:hAnsi="Times New Roman" w:cs="Times New Roman"/>
          <w:lang w:val="es-ES"/>
        </w:rPr>
        <w:t>.</w:t>
      </w:r>
    </w:p>
    <w:p w14:paraId="30AC9D02"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A86493" w:rsidRPr="005F0D99" w14:paraId="647DDBB7" w14:textId="77777777" w:rsidTr="00726EDE">
        <w:tc>
          <w:tcPr>
            <w:tcW w:w="9054" w:type="dxa"/>
            <w:gridSpan w:val="2"/>
            <w:shd w:val="clear" w:color="auto" w:fill="0D0D0D" w:themeFill="text1" w:themeFillTint="F2"/>
          </w:tcPr>
          <w:p w14:paraId="48C263DC"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A86493" w:rsidRPr="005F0D99" w14:paraId="709EC2B5" w14:textId="77777777" w:rsidTr="00A86493">
        <w:tc>
          <w:tcPr>
            <w:tcW w:w="1809" w:type="dxa"/>
          </w:tcPr>
          <w:p w14:paraId="4B62F1CB"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2DE2CB52" w14:textId="66839C35" w:rsidR="00195E20" w:rsidRPr="005F0D99" w:rsidRDefault="00A86493"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CS_G07_09_IMG08</w:t>
            </w:r>
          </w:p>
        </w:tc>
      </w:tr>
      <w:tr w:rsidR="00A86493" w:rsidRPr="005F0D99" w14:paraId="040AFA5F" w14:textId="77777777" w:rsidTr="00A86493">
        <w:tc>
          <w:tcPr>
            <w:tcW w:w="1809" w:type="dxa"/>
          </w:tcPr>
          <w:p w14:paraId="15A08341"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49D824DC" w14:textId="6CADF37E"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Embajadas.</w:t>
            </w:r>
          </w:p>
        </w:tc>
      </w:tr>
      <w:tr w:rsidR="00A86493" w:rsidRPr="005F0D99" w14:paraId="7C97382B" w14:textId="77777777" w:rsidTr="00A86493">
        <w:tc>
          <w:tcPr>
            <w:tcW w:w="1809" w:type="dxa"/>
          </w:tcPr>
          <w:p w14:paraId="3433B7F3"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3F24A9E9" w14:textId="57D7352F" w:rsidR="00195E20" w:rsidRPr="005F0D99" w:rsidRDefault="00A86493"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http://espana.embajada.gov.co/acerca/embajador</w:t>
            </w:r>
          </w:p>
        </w:tc>
      </w:tr>
      <w:tr w:rsidR="00A86493" w:rsidRPr="005F0D99" w14:paraId="65311281" w14:textId="77777777" w:rsidTr="00A86493">
        <w:tc>
          <w:tcPr>
            <w:tcW w:w="1809" w:type="dxa"/>
          </w:tcPr>
          <w:p w14:paraId="5052B25F"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F91BDF5" w14:textId="1484A49C" w:rsidR="00195E20" w:rsidRPr="005F0D99" w:rsidRDefault="00A86493"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Embajador de Colombia ante el Reino de España, Dr. Fernando Carrillo Flórez.</w:t>
            </w:r>
          </w:p>
        </w:tc>
      </w:tr>
    </w:tbl>
    <w:p w14:paraId="737AEA47" w14:textId="77777777" w:rsidR="00195E20" w:rsidRPr="005F0D99" w:rsidRDefault="00195E2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1809"/>
        <w:gridCol w:w="7169"/>
      </w:tblGrid>
      <w:tr w:rsidR="00A86493" w:rsidRPr="005F0D99" w14:paraId="4482EEA9" w14:textId="77777777" w:rsidTr="00726EDE">
        <w:tc>
          <w:tcPr>
            <w:tcW w:w="8978" w:type="dxa"/>
            <w:gridSpan w:val="2"/>
            <w:shd w:val="clear" w:color="auto" w:fill="000000" w:themeFill="text1"/>
          </w:tcPr>
          <w:p w14:paraId="4B3828D2" w14:textId="77777777" w:rsidR="00D525AD" w:rsidRPr="005F0D99" w:rsidRDefault="00D525A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A86493" w:rsidRPr="005F0D99" w14:paraId="44061DE1" w14:textId="77777777" w:rsidTr="00A86493">
        <w:tc>
          <w:tcPr>
            <w:tcW w:w="1809" w:type="dxa"/>
          </w:tcPr>
          <w:p w14:paraId="6E0A9239" w14:textId="77777777" w:rsidR="00D525AD" w:rsidRPr="005F0D99" w:rsidRDefault="00D525AD" w:rsidP="005F0D99">
            <w:pPr>
              <w:spacing w:line="276" w:lineRule="auto"/>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7169" w:type="dxa"/>
          </w:tcPr>
          <w:p w14:paraId="269883D4" w14:textId="10E42D6A" w:rsidR="00D525AD" w:rsidRPr="005F0D99" w:rsidRDefault="00D525A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El territorio colombiano</w:t>
            </w:r>
          </w:p>
        </w:tc>
      </w:tr>
      <w:tr w:rsidR="00A86493" w:rsidRPr="005F0D99" w14:paraId="0C7C1FFF" w14:textId="77777777" w:rsidTr="00A86493">
        <w:tc>
          <w:tcPr>
            <w:tcW w:w="1809" w:type="dxa"/>
          </w:tcPr>
          <w:p w14:paraId="39B50D9E" w14:textId="77777777"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7169" w:type="dxa"/>
          </w:tcPr>
          <w:p w14:paraId="5721EE25" w14:textId="13C79273"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Artículo  101, </w:t>
            </w:r>
            <w:r w:rsidRPr="005F0D99">
              <w:rPr>
                <w:rFonts w:ascii="Times New Roman" w:hAnsi="Times New Roman" w:cs="Times New Roman"/>
                <w:i/>
                <w:sz w:val="24"/>
                <w:szCs w:val="24"/>
              </w:rPr>
              <w:t>Constitución Política</w:t>
            </w:r>
            <w:r w:rsidRPr="005F0D99">
              <w:rPr>
                <w:rFonts w:ascii="Times New Roman" w:hAnsi="Times New Roman" w:cs="Times New Roman"/>
                <w:sz w:val="24"/>
                <w:szCs w:val="24"/>
              </w:rPr>
              <w:t>. Los límites de Colombia son los establecidos en los tratados internacionales aprobados por el Congreso, debidamente ratificados por el Presidente de la República, y los definidos por los laudos arbitrales en que sea parte la Nación.</w:t>
            </w:r>
          </w:p>
          <w:p w14:paraId="346EA735" w14:textId="77777777"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Los límites señalados en la forma prevista por esta Constitución, sólo podrán modificarse en virtud de tratados aprobados por el Congreso, debidamente ratificados por el Presidente de la República.</w:t>
            </w:r>
          </w:p>
          <w:p w14:paraId="7CCF89AE" w14:textId="77777777"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Forman parte de Colombia, además del territorio continental, el archipiélago de San Andrés, Providencia, Santa Catalina y Malpelo, además de las islas, islotes, cayos, morros y bancos que le pertenecen.</w:t>
            </w:r>
          </w:p>
          <w:p w14:paraId="71D827CF" w14:textId="3394281E" w:rsidR="00D525AD" w:rsidRPr="005F0D99" w:rsidRDefault="00D525A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También son parte de Colombia, el subsuelo, el mar territorial, la zona contigua, la plataforma continental, la zona económica exclusiva, el espacio aéreo, el segmento de la órbita geoestacionaria, el espectro electromagnético y el espacio donde actúa, de conformidad con el Derecho Internacional o con las leyes colombianas a falta de normas internacionales.</w:t>
            </w:r>
          </w:p>
        </w:tc>
      </w:tr>
    </w:tbl>
    <w:p w14:paraId="7EB56529" w14:textId="1CAF02B1"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1809"/>
        <w:gridCol w:w="7224"/>
      </w:tblGrid>
      <w:tr w:rsidR="00A86493" w:rsidRPr="005F0D99" w14:paraId="2763A1A1" w14:textId="77777777" w:rsidTr="00D66FF4">
        <w:tc>
          <w:tcPr>
            <w:tcW w:w="9033" w:type="dxa"/>
            <w:gridSpan w:val="2"/>
            <w:shd w:val="clear" w:color="auto" w:fill="000000" w:themeFill="text1"/>
          </w:tcPr>
          <w:p w14:paraId="02AFA543" w14:textId="767D113A" w:rsidR="00AC38EC" w:rsidRPr="005F0D99" w:rsidRDefault="00D035D1"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00AC38EC" w:rsidRPr="005F0D99">
              <w:rPr>
                <w:rFonts w:ascii="Times New Roman" w:hAnsi="Times New Roman" w:cs="Times New Roman"/>
                <w:b/>
                <w:sz w:val="24"/>
                <w:szCs w:val="24"/>
              </w:rPr>
              <w:t>Practica: recurso nuevo</w:t>
            </w:r>
          </w:p>
        </w:tc>
      </w:tr>
      <w:tr w:rsidR="00A86493" w:rsidRPr="005F0D99" w14:paraId="1CF1424B" w14:textId="77777777" w:rsidTr="00A86493">
        <w:tc>
          <w:tcPr>
            <w:tcW w:w="1809" w:type="dxa"/>
          </w:tcPr>
          <w:p w14:paraId="343C705D" w14:textId="77777777" w:rsidR="00AC38EC" w:rsidRPr="005F0D99" w:rsidRDefault="00AC38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24" w:type="dxa"/>
          </w:tcPr>
          <w:p w14:paraId="0DAF6639" w14:textId="2B337BC8" w:rsidR="00AC38EC" w:rsidRPr="005F0D99" w:rsidRDefault="00D624C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XXX.</w:t>
            </w:r>
          </w:p>
        </w:tc>
      </w:tr>
      <w:tr w:rsidR="00A86493" w:rsidRPr="005F0D99" w14:paraId="716E3D3B" w14:textId="77777777" w:rsidTr="00A86493">
        <w:tc>
          <w:tcPr>
            <w:tcW w:w="1809" w:type="dxa"/>
          </w:tcPr>
          <w:p w14:paraId="6E8909D1" w14:textId="77777777" w:rsidR="00AC38EC" w:rsidRPr="005F0D99" w:rsidRDefault="00AC38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7224" w:type="dxa"/>
          </w:tcPr>
          <w:p w14:paraId="35CC15D4" w14:textId="4F4CD0AC" w:rsidR="00AC38EC" w:rsidRPr="005F0D99" w:rsidRDefault="00AC38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aprendizaje: Los lí</w:t>
            </w:r>
            <w:r w:rsidR="00A86493" w:rsidRPr="005F0D99">
              <w:rPr>
                <w:rFonts w:ascii="Times New Roman" w:hAnsi="Times New Roman" w:cs="Times New Roman"/>
                <w:b/>
                <w:sz w:val="24"/>
                <w:szCs w:val="24"/>
              </w:rPr>
              <w:t>mites territoriales de Colombia.</w:t>
            </w:r>
          </w:p>
        </w:tc>
      </w:tr>
      <w:tr w:rsidR="00A86493" w:rsidRPr="005F0D99" w14:paraId="0E308578" w14:textId="77777777" w:rsidTr="00A86493">
        <w:tc>
          <w:tcPr>
            <w:tcW w:w="1809" w:type="dxa"/>
          </w:tcPr>
          <w:p w14:paraId="2D2FEAC2" w14:textId="77777777" w:rsidR="00AC38EC" w:rsidRPr="005F0D99" w:rsidRDefault="00AC38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24" w:type="dxa"/>
          </w:tcPr>
          <w:p w14:paraId="214C7BA7" w14:textId="5FDA0E21" w:rsidR="00AC38EC" w:rsidRPr="005F0D99" w:rsidRDefault="00AC38EC"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En un mapa físico de Colombia establece los límites territoriales del país con los </w:t>
            </w:r>
            <w:r w:rsidR="00A86493" w:rsidRPr="005F0D99">
              <w:rPr>
                <w:rFonts w:ascii="Times New Roman" w:hAnsi="Times New Roman" w:cs="Times New Roman"/>
                <w:sz w:val="24"/>
                <w:szCs w:val="24"/>
              </w:rPr>
              <w:t>Estados</w:t>
            </w:r>
            <w:r w:rsidRPr="005F0D99">
              <w:rPr>
                <w:rFonts w:ascii="Times New Roman" w:hAnsi="Times New Roman" w:cs="Times New Roman"/>
                <w:sz w:val="24"/>
                <w:szCs w:val="24"/>
              </w:rPr>
              <w:t xml:space="preserve"> vecinos.</w:t>
            </w:r>
          </w:p>
        </w:tc>
      </w:tr>
    </w:tbl>
    <w:p w14:paraId="47447D2F" w14:textId="77777777" w:rsidR="00A86493" w:rsidRPr="005F0D99" w:rsidRDefault="00A86493" w:rsidP="005F0D99">
      <w:pPr>
        <w:spacing w:after="0" w:line="276" w:lineRule="auto"/>
        <w:jc w:val="both"/>
        <w:rPr>
          <w:rFonts w:ascii="Times New Roman" w:hAnsi="Times New Roman" w:cs="Times New Roman"/>
          <w:color w:val="E36C0A" w:themeColor="accent6" w:themeShade="BF"/>
        </w:rPr>
      </w:pPr>
    </w:p>
    <w:p w14:paraId="3E057DB4" w14:textId="2F05C806" w:rsidR="00195E20" w:rsidRPr="005F0D99" w:rsidRDefault="00195E20"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[SECCIÓN 3] </w:t>
      </w:r>
      <w:r w:rsidR="00BC5A51" w:rsidRPr="005F0D99">
        <w:rPr>
          <w:rFonts w:ascii="Times New Roman" w:hAnsi="Times New Roman" w:cs="Times New Roman"/>
          <w:b/>
        </w:rPr>
        <w:t xml:space="preserve">1.2.2 </w:t>
      </w:r>
      <w:r w:rsidR="00A86493" w:rsidRPr="005F0D99">
        <w:rPr>
          <w:rFonts w:ascii="Times New Roman" w:hAnsi="Times New Roman" w:cs="Times New Roman"/>
          <w:b/>
        </w:rPr>
        <w:t>Población</w:t>
      </w:r>
    </w:p>
    <w:p w14:paraId="73B443F2" w14:textId="77777777" w:rsidR="00195E20" w:rsidRPr="005F0D99" w:rsidRDefault="00195E20"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D624C7" w:rsidRPr="005F0D99" w14:paraId="0C07B1D0" w14:textId="77777777" w:rsidTr="00726EDE">
        <w:tc>
          <w:tcPr>
            <w:tcW w:w="8978" w:type="dxa"/>
            <w:gridSpan w:val="2"/>
            <w:shd w:val="clear" w:color="auto" w:fill="000000" w:themeFill="text1"/>
          </w:tcPr>
          <w:p w14:paraId="4EB189FE" w14:textId="77777777" w:rsidR="00195E20" w:rsidRPr="005F0D99" w:rsidRDefault="00195E20"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D624C7" w:rsidRPr="005F0D99" w14:paraId="3AC49677" w14:textId="77777777" w:rsidTr="00726EDE">
        <w:tc>
          <w:tcPr>
            <w:tcW w:w="2518" w:type="dxa"/>
          </w:tcPr>
          <w:p w14:paraId="1E3D388E"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2DAF57B5" w14:textId="581ED644" w:rsidR="00195E20" w:rsidRPr="005F0D99" w:rsidRDefault="005F6C97"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La población</w:t>
            </w:r>
          </w:p>
        </w:tc>
      </w:tr>
      <w:tr w:rsidR="00195E20" w:rsidRPr="005F0D99" w14:paraId="7BD6B7A2" w14:textId="77777777" w:rsidTr="00726EDE">
        <w:tc>
          <w:tcPr>
            <w:tcW w:w="2518" w:type="dxa"/>
          </w:tcPr>
          <w:p w14:paraId="22CD39A9"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629C77C" w14:textId="6A0A881B"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w:t>
            </w:r>
            <w:r w:rsidRPr="005F0D99">
              <w:rPr>
                <w:rFonts w:ascii="Times New Roman" w:hAnsi="Times New Roman" w:cs="Times New Roman"/>
                <w:i/>
                <w:sz w:val="24"/>
                <w:szCs w:val="24"/>
              </w:rPr>
              <w:t>Los colombianos son alegres y festivos</w:t>
            </w:r>
            <w:r w:rsidRPr="005F0D99">
              <w:rPr>
                <w:rFonts w:ascii="Times New Roman" w:hAnsi="Times New Roman" w:cs="Times New Roman"/>
                <w:sz w:val="24"/>
                <w:szCs w:val="24"/>
              </w:rPr>
              <w:t>”; “</w:t>
            </w:r>
            <w:r w:rsidRPr="005F0D99">
              <w:rPr>
                <w:rFonts w:ascii="Times New Roman" w:hAnsi="Times New Roman" w:cs="Times New Roman"/>
                <w:i/>
                <w:sz w:val="24"/>
                <w:szCs w:val="24"/>
              </w:rPr>
              <w:t>se extraditó un colombiano a Estados Unidos</w:t>
            </w:r>
            <w:r w:rsidRPr="005F0D99">
              <w:rPr>
                <w:rFonts w:ascii="Times New Roman" w:hAnsi="Times New Roman" w:cs="Times New Roman"/>
                <w:sz w:val="24"/>
                <w:szCs w:val="24"/>
              </w:rPr>
              <w:t>”, “</w:t>
            </w:r>
            <w:r w:rsidRPr="005F0D99">
              <w:rPr>
                <w:rFonts w:ascii="Times New Roman" w:hAnsi="Times New Roman" w:cs="Times New Roman"/>
                <w:i/>
                <w:sz w:val="24"/>
                <w:szCs w:val="24"/>
              </w:rPr>
              <w:t>los colombianos se movilizan por la paz</w:t>
            </w:r>
            <w:r w:rsidRPr="005F0D99">
              <w:rPr>
                <w:rFonts w:ascii="Times New Roman" w:hAnsi="Times New Roman" w:cs="Times New Roman"/>
                <w:sz w:val="24"/>
                <w:szCs w:val="24"/>
              </w:rPr>
              <w:t>”, “</w:t>
            </w:r>
            <w:r w:rsidRPr="005F0D99">
              <w:rPr>
                <w:rFonts w:ascii="Times New Roman" w:hAnsi="Times New Roman" w:cs="Times New Roman"/>
                <w:i/>
                <w:sz w:val="24"/>
                <w:szCs w:val="24"/>
              </w:rPr>
              <w:t>muchos extranjeros vienen a conocer Colombia</w:t>
            </w:r>
            <w:r w:rsidRPr="005F0D99">
              <w:rPr>
                <w:rFonts w:ascii="Times New Roman" w:hAnsi="Times New Roman" w:cs="Times New Roman"/>
                <w:sz w:val="24"/>
                <w:szCs w:val="24"/>
              </w:rPr>
              <w:t>”, “</w:t>
            </w:r>
            <w:r w:rsidRPr="005F0D99">
              <w:rPr>
                <w:rFonts w:ascii="Times New Roman" w:hAnsi="Times New Roman" w:cs="Times New Roman"/>
                <w:i/>
                <w:sz w:val="24"/>
                <w:szCs w:val="24"/>
              </w:rPr>
              <w:t>la tradición católica es importante para la población</w:t>
            </w:r>
            <w:r w:rsidRPr="005F0D99">
              <w:rPr>
                <w:rFonts w:ascii="Times New Roman" w:hAnsi="Times New Roman" w:cs="Times New Roman"/>
                <w:sz w:val="24"/>
                <w:szCs w:val="24"/>
              </w:rPr>
              <w:t>”, “</w:t>
            </w:r>
            <w:r w:rsidRPr="005F0D99">
              <w:rPr>
                <w:rFonts w:ascii="Times New Roman" w:hAnsi="Times New Roman" w:cs="Times New Roman"/>
                <w:i/>
                <w:sz w:val="24"/>
                <w:szCs w:val="24"/>
              </w:rPr>
              <w:t>según el reloj de la población del DANE son 48.022.774 colombianos</w:t>
            </w:r>
            <w:r w:rsidRPr="005F0D99">
              <w:rPr>
                <w:rFonts w:ascii="Times New Roman" w:hAnsi="Times New Roman" w:cs="Times New Roman"/>
                <w:sz w:val="24"/>
                <w:szCs w:val="24"/>
              </w:rPr>
              <w:t>”.</w:t>
            </w:r>
          </w:p>
        </w:tc>
      </w:tr>
    </w:tbl>
    <w:p w14:paraId="0CC80017" w14:textId="77777777" w:rsidR="009458E8" w:rsidRPr="005F0D99" w:rsidRDefault="009458E8" w:rsidP="005F0D99">
      <w:pPr>
        <w:spacing w:after="0" w:line="276" w:lineRule="auto"/>
        <w:jc w:val="both"/>
        <w:rPr>
          <w:rFonts w:ascii="Times New Roman" w:hAnsi="Times New Roman" w:cs="Times New Roman"/>
          <w:lang w:val="es-ES"/>
        </w:rPr>
      </w:pPr>
    </w:p>
    <w:p w14:paraId="2FEF964E" w14:textId="2E24B064" w:rsidR="00CF6116" w:rsidRPr="005F0D99" w:rsidRDefault="007C6AA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Es</w:t>
      </w:r>
      <w:r w:rsidR="009458E8" w:rsidRPr="005F0D99">
        <w:rPr>
          <w:rFonts w:ascii="Times New Roman" w:hAnsi="Times New Roman" w:cs="Times New Roman"/>
          <w:lang w:val="es-ES"/>
        </w:rPr>
        <w:t xml:space="preserve"> </w:t>
      </w:r>
      <w:r w:rsidR="003B676E" w:rsidRPr="005F0D99">
        <w:rPr>
          <w:rFonts w:ascii="Times New Roman" w:hAnsi="Times New Roman" w:cs="Times New Roman"/>
          <w:lang w:val="es-ES"/>
        </w:rPr>
        <w:t>considerado</w:t>
      </w:r>
      <w:r w:rsidR="009458E8" w:rsidRPr="005F0D99">
        <w:rPr>
          <w:rFonts w:ascii="Times New Roman" w:hAnsi="Times New Roman" w:cs="Times New Roman"/>
          <w:lang w:val="es-ES"/>
        </w:rPr>
        <w:t xml:space="preserve"> el </w:t>
      </w:r>
      <w:r w:rsidR="009458E8" w:rsidRPr="005F0D99">
        <w:rPr>
          <w:rFonts w:ascii="Times New Roman" w:hAnsi="Times New Roman" w:cs="Times New Roman"/>
          <w:b/>
          <w:lang w:val="es-ES"/>
        </w:rPr>
        <w:t>elemento humano o subjetivo del Estado</w:t>
      </w:r>
      <w:r w:rsidR="004468B4" w:rsidRPr="005F0D99">
        <w:rPr>
          <w:rFonts w:ascii="Times New Roman" w:hAnsi="Times New Roman" w:cs="Times New Roman"/>
          <w:b/>
          <w:lang w:val="es-ES"/>
        </w:rPr>
        <w:t xml:space="preserve"> que s</w:t>
      </w:r>
      <w:r w:rsidR="009458E8" w:rsidRPr="005F0D99">
        <w:rPr>
          <w:rFonts w:ascii="Times New Roman" w:hAnsi="Times New Roman" w:cs="Times New Roman"/>
          <w:b/>
          <w:lang w:val="es-ES"/>
        </w:rPr>
        <w:t xml:space="preserve">e asienta en el territorio y </w:t>
      </w:r>
      <w:r w:rsidR="004468B4" w:rsidRPr="005F0D99">
        <w:rPr>
          <w:rFonts w:ascii="Times New Roman" w:hAnsi="Times New Roman" w:cs="Times New Roman"/>
          <w:b/>
          <w:lang w:val="es-ES"/>
        </w:rPr>
        <w:t xml:space="preserve">sobre quienes </w:t>
      </w:r>
      <w:r w:rsidR="009458E8" w:rsidRPr="005F0D99">
        <w:rPr>
          <w:rFonts w:ascii="Times New Roman" w:hAnsi="Times New Roman" w:cs="Times New Roman"/>
          <w:b/>
          <w:lang w:val="es-ES"/>
        </w:rPr>
        <w:t>se ejerce el poder soberano del Estado</w:t>
      </w:r>
      <w:r w:rsidR="00AC38EC" w:rsidRPr="005F0D99">
        <w:rPr>
          <w:rFonts w:ascii="Times New Roman" w:hAnsi="Times New Roman" w:cs="Times New Roman"/>
          <w:lang w:val="es-ES"/>
        </w:rPr>
        <w:t xml:space="preserve">. </w:t>
      </w:r>
      <w:r w:rsidR="004468B4" w:rsidRPr="005F0D99">
        <w:rPr>
          <w:rFonts w:ascii="Times New Roman" w:hAnsi="Times New Roman" w:cs="Times New Roman"/>
          <w:lang w:val="es-ES"/>
        </w:rPr>
        <w:t>Está</w:t>
      </w:r>
      <w:r w:rsidR="009458E8" w:rsidRPr="005F0D99">
        <w:rPr>
          <w:rFonts w:ascii="Times New Roman" w:hAnsi="Times New Roman" w:cs="Times New Roman"/>
          <w:lang w:val="es-ES"/>
        </w:rPr>
        <w:t xml:space="preserve"> conformado por los </w:t>
      </w:r>
      <w:r w:rsidR="009458E8" w:rsidRPr="005F0D99">
        <w:rPr>
          <w:rFonts w:ascii="Times New Roman" w:hAnsi="Times New Roman" w:cs="Times New Roman"/>
          <w:b/>
          <w:lang w:val="es-ES"/>
        </w:rPr>
        <w:t>nacionales</w:t>
      </w:r>
      <w:r w:rsidR="009458E8" w:rsidRPr="005F0D99">
        <w:rPr>
          <w:rFonts w:ascii="Times New Roman" w:hAnsi="Times New Roman" w:cs="Times New Roman"/>
          <w:lang w:val="es-ES"/>
        </w:rPr>
        <w:t xml:space="preserve"> del Estado, vivan en el territorio o no, y por los </w:t>
      </w:r>
      <w:r w:rsidR="009458E8" w:rsidRPr="005F0D99">
        <w:rPr>
          <w:rFonts w:ascii="Times New Roman" w:hAnsi="Times New Roman" w:cs="Times New Roman"/>
          <w:b/>
          <w:lang w:val="es-ES"/>
        </w:rPr>
        <w:t>extranjeros</w:t>
      </w:r>
      <w:r w:rsidR="009458E8" w:rsidRPr="005F0D99">
        <w:rPr>
          <w:rFonts w:ascii="Times New Roman" w:hAnsi="Times New Roman" w:cs="Times New Roman"/>
          <w:lang w:val="es-ES"/>
        </w:rPr>
        <w:t xml:space="preserve"> residenciados </w:t>
      </w:r>
      <w:r w:rsidR="009458E8" w:rsidRPr="005F0D99">
        <w:rPr>
          <w:rFonts w:ascii="Times New Roman" w:hAnsi="Times New Roman" w:cs="Times New Roman"/>
          <w:lang w:val="es-ES"/>
        </w:rPr>
        <w:lastRenderedPageBreak/>
        <w:t xml:space="preserve">en el país o </w:t>
      </w:r>
      <w:r w:rsidR="009A44C2" w:rsidRPr="005F0D99">
        <w:rPr>
          <w:rFonts w:ascii="Times New Roman" w:hAnsi="Times New Roman" w:cs="Times New Roman"/>
          <w:lang w:val="es-ES"/>
        </w:rPr>
        <w:t xml:space="preserve">que </w:t>
      </w:r>
      <w:r w:rsidR="004B3FA2" w:rsidRPr="005F0D99">
        <w:rPr>
          <w:rFonts w:ascii="Times New Roman" w:hAnsi="Times New Roman" w:cs="Times New Roman"/>
          <w:lang w:val="es-ES"/>
        </w:rPr>
        <w:t>están de paso</w:t>
      </w:r>
      <w:r w:rsidR="00AC38EC" w:rsidRPr="005F0D99">
        <w:rPr>
          <w:rFonts w:ascii="Times New Roman" w:hAnsi="Times New Roman" w:cs="Times New Roman"/>
          <w:lang w:val="es-ES"/>
        </w:rPr>
        <w:t xml:space="preserve"> por</w:t>
      </w:r>
      <w:r w:rsidR="009A44C2" w:rsidRPr="005F0D99">
        <w:rPr>
          <w:rFonts w:ascii="Times New Roman" w:hAnsi="Times New Roman" w:cs="Times New Roman"/>
          <w:lang w:val="es-ES"/>
        </w:rPr>
        <w:t xml:space="preserve"> su territorio</w:t>
      </w:r>
      <w:r w:rsidR="009458E8" w:rsidRPr="005F0D99">
        <w:rPr>
          <w:rFonts w:ascii="Times New Roman" w:hAnsi="Times New Roman" w:cs="Times New Roman"/>
          <w:lang w:val="es-ES"/>
        </w:rPr>
        <w:t>.</w:t>
      </w:r>
      <w:r w:rsidR="00AC38EC" w:rsidRPr="005F0D99">
        <w:rPr>
          <w:rFonts w:ascii="Times New Roman" w:hAnsi="Times New Roman" w:cs="Times New Roman"/>
          <w:lang w:val="es-ES"/>
        </w:rPr>
        <w:t xml:space="preserve"> Lo cual es importante para </w:t>
      </w:r>
      <w:r w:rsidR="00C507C7" w:rsidRPr="005F0D99">
        <w:rPr>
          <w:rFonts w:ascii="Times New Roman" w:hAnsi="Times New Roman" w:cs="Times New Roman"/>
          <w:lang w:val="es-ES"/>
        </w:rPr>
        <w:t xml:space="preserve">el </w:t>
      </w:r>
      <w:r w:rsidR="00C507C7" w:rsidRPr="005F0D99">
        <w:rPr>
          <w:rFonts w:ascii="Times New Roman" w:hAnsi="Times New Roman" w:cs="Times New Roman"/>
          <w:b/>
          <w:lang w:val="es-ES"/>
        </w:rPr>
        <w:t>cumplimiento</w:t>
      </w:r>
      <w:r w:rsidR="00C507C7" w:rsidRPr="005F0D99">
        <w:rPr>
          <w:rFonts w:ascii="Times New Roman" w:hAnsi="Times New Roman" w:cs="Times New Roman"/>
          <w:lang w:val="es-ES"/>
        </w:rPr>
        <w:t xml:space="preserve"> </w:t>
      </w:r>
      <w:r w:rsidR="00AC38EC" w:rsidRPr="005F0D99">
        <w:rPr>
          <w:rFonts w:ascii="Times New Roman" w:hAnsi="Times New Roman" w:cs="Times New Roman"/>
          <w:lang w:val="es-ES"/>
        </w:rPr>
        <w:t xml:space="preserve">de la </w:t>
      </w:r>
      <w:r w:rsidR="00AC38EC" w:rsidRPr="005F0D99">
        <w:rPr>
          <w:rFonts w:ascii="Times New Roman" w:hAnsi="Times New Roman" w:cs="Times New Roman"/>
          <w:b/>
          <w:lang w:val="es-ES"/>
        </w:rPr>
        <w:t>Constitución Política</w:t>
      </w:r>
      <w:r w:rsidR="00AC38EC" w:rsidRPr="005F0D99">
        <w:rPr>
          <w:rFonts w:ascii="Times New Roman" w:hAnsi="Times New Roman" w:cs="Times New Roman"/>
          <w:lang w:val="es-ES"/>
        </w:rPr>
        <w:t xml:space="preserve"> y las </w:t>
      </w:r>
      <w:r w:rsidR="00AC38EC" w:rsidRPr="005F0D99">
        <w:rPr>
          <w:rFonts w:ascii="Times New Roman" w:hAnsi="Times New Roman" w:cs="Times New Roman"/>
          <w:b/>
          <w:lang w:val="es-ES"/>
        </w:rPr>
        <w:t>leyes</w:t>
      </w:r>
      <w:r w:rsidR="00CF6116" w:rsidRPr="005F0D99">
        <w:rPr>
          <w:rFonts w:ascii="Times New Roman" w:hAnsi="Times New Roman" w:cs="Times New Roman"/>
          <w:lang w:val="es-ES"/>
        </w:rPr>
        <w:t xml:space="preserve"> como se señala, por ejemplo, en el artículo 4 de la Constitución Política de Colombia:</w:t>
      </w:r>
    </w:p>
    <w:p w14:paraId="02ED7F36" w14:textId="77777777" w:rsidR="00CF6116" w:rsidRPr="005F0D99" w:rsidRDefault="00CF6116" w:rsidP="005F0D99">
      <w:pPr>
        <w:spacing w:after="0" w:line="276" w:lineRule="auto"/>
        <w:jc w:val="both"/>
        <w:rPr>
          <w:rFonts w:ascii="Times New Roman" w:hAnsi="Times New Roman" w:cs="Times New Roman"/>
          <w:lang w:val="es-ES"/>
        </w:rPr>
      </w:pPr>
    </w:p>
    <w:p w14:paraId="7AF5302C" w14:textId="77777777" w:rsidR="009528A5" w:rsidRPr="005F0D99" w:rsidRDefault="009528A5" w:rsidP="005F0D99">
      <w:pPr>
        <w:spacing w:after="0" w:line="276" w:lineRule="auto"/>
        <w:ind w:left="567" w:right="567"/>
        <w:jc w:val="both"/>
        <w:rPr>
          <w:rFonts w:ascii="Times New Roman" w:hAnsi="Times New Roman" w:cs="Times New Roman"/>
          <w:i/>
          <w:color w:val="000000" w:themeColor="text1"/>
          <w:lang w:val="es-ES"/>
        </w:rPr>
      </w:pPr>
      <w:r w:rsidRPr="005F0D99">
        <w:rPr>
          <w:rFonts w:ascii="Times New Roman" w:hAnsi="Times New Roman" w:cs="Times New Roman"/>
          <w:i/>
          <w:color w:val="000000" w:themeColor="text1"/>
          <w:lang w:val="es-ES"/>
        </w:rPr>
        <w:t>“La Constitución es norma de normas. En todo caso de incompatibilidad entre la Constitución y la ley u otra norma jurídica, se aplicarán las disposiciones constitucionales.</w:t>
      </w:r>
    </w:p>
    <w:p w14:paraId="2B461201" w14:textId="77777777" w:rsidR="009528A5" w:rsidRPr="005F0D99" w:rsidRDefault="009528A5" w:rsidP="005F0D99">
      <w:pPr>
        <w:spacing w:after="0" w:line="276" w:lineRule="auto"/>
        <w:ind w:left="567" w:right="567"/>
        <w:jc w:val="both"/>
        <w:rPr>
          <w:rFonts w:ascii="Times New Roman" w:hAnsi="Times New Roman" w:cs="Times New Roman"/>
          <w:i/>
          <w:color w:val="000000" w:themeColor="text1"/>
          <w:lang w:val="es-ES"/>
        </w:rPr>
      </w:pPr>
    </w:p>
    <w:p w14:paraId="4FDF8731" w14:textId="3A2D7A51" w:rsidR="009528A5" w:rsidRPr="005F0D99" w:rsidRDefault="009528A5" w:rsidP="005F0D99">
      <w:pPr>
        <w:spacing w:after="0" w:line="276" w:lineRule="auto"/>
        <w:ind w:left="567" w:right="567"/>
        <w:jc w:val="both"/>
        <w:rPr>
          <w:rFonts w:ascii="Times New Roman" w:hAnsi="Times New Roman" w:cs="Times New Roman"/>
          <w:i/>
          <w:color w:val="000000" w:themeColor="text1"/>
          <w:lang w:val="es-ES"/>
        </w:rPr>
      </w:pPr>
      <w:r w:rsidRPr="005F0D99">
        <w:rPr>
          <w:rFonts w:ascii="Times New Roman" w:hAnsi="Times New Roman" w:cs="Times New Roman"/>
          <w:i/>
          <w:color w:val="000000" w:themeColor="text1"/>
          <w:lang w:val="es-ES"/>
        </w:rPr>
        <w:t xml:space="preserve">Es </w:t>
      </w:r>
      <w:r w:rsidRPr="005F0D99">
        <w:rPr>
          <w:rFonts w:ascii="Times New Roman" w:hAnsi="Times New Roman" w:cs="Times New Roman"/>
          <w:b/>
          <w:i/>
          <w:color w:val="000000" w:themeColor="text1"/>
          <w:lang w:val="es-ES"/>
        </w:rPr>
        <w:t>deber de los nacionales y de los extranjeros en Colombia acatar la Constitución y las leyes, y respetar y obedecer a las autoridades</w:t>
      </w:r>
      <w:r w:rsidRPr="005F0D99">
        <w:rPr>
          <w:rFonts w:ascii="Times New Roman" w:hAnsi="Times New Roman" w:cs="Times New Roman"/>
          <w:i/>
          <w:color w:val="000000" w:themeColor="text1"/>
          <w:lang w:val="es-ES"/>
        </w:rPr>
        <w:t>”.</w:t>
      </w:r>
    </w:p>
    <w:p w14:paraId="09033218" w14:textId="77777777" w:rsidR="005307DC" w:rsidRPr="005F0D99" w:rsidRDefault="005307DC" w:rsidP="005F0D99">
      <w:pPr>
        <w:spacing w:after="0" w:line="276" w:lineRule="auto"/>
        <w:ind w:left="567" w:right="567"/>
        <w:jc w:val="both"/>
        <w:rPr>
          <w:rFonts w:ascii="Times New Roman" w:hAnsi="Times New Roman" w:cs="Times New Roman"/>
          <w:i/>
          <w:color w:val="000000" w:themeColor="text1"/>
          <w:lang w:val="es-ES"/>
        </w:rPr>
      </w:pPr>
    </w:p>
    <w:tbl>
      <w:tblPr>
        <w:tblStyle w:val="Tablaconcuadrcula"/>
        <w:tblW w:w="0" w:type="auto"/>
        <w:tblLayout w:type="fixed"/>
        <w:tblLook w:val="04A0" w:firstRow="1" w:lastRow="0" w:firstColumn="1" w:lastColumn="0" w:noHBand="0" w:noVBand="1"/>
      </w:tblPr>
      <w:tblGrid>
        <w:gridCol w:w="1809"/>
        <w:gridCol w:w="7245"/>
      </w:tblGrid>
      <w:tr w:rsidR="005307DC" w:rsidRPr="005F0D99" w14:paraId="7878D7B2" w14:textId="77777777" w:rsidTr="005307DC">
        <w:tc>
          <w:tcPr>
            <w:tcW w:w="9054" w:type="dxa"/>
            <w:gridSpan w:val="2"/>
            <w:shd w:val="clear" w:color="auto" w:fill="0D0D0D" w:themeFill="text1" w:themeFillTint="F2"/>
          </w:tcPr>
          <w:p w14:paraId="697995E8" w14:textId="77777777" w:rsidR="005307DC" w:rsidRPr="005F0D99" w:rsidRDefault="005307D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5307DC" w:rsidRPr="005F0D99" w14:paraId="3A32B174" w14:textId="77777777" w:rsidTr="005307DC">
        <w:tc>
          <w:tcPr>
            <w:tcW w:w="1809" w:type="dxa"/>
          </w:tcPr>
          <w:p w14:paraId="4EF7AF84" w14:textId="77777777" w:rsidR="005307DC" w:rsidRPr="005F0D99" w:rsidRDefault="005307D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0F152B81" w14:textId="0A43CD6C" w:rsidR="005307DC" w:rsidRPr="005F0D99" w:rsidRDefault="005307DC"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CS_G07_09_IMG09</w:t>
            </w:r>
          </w:p>
        </w:tc>
      </w:tr>
      <w:tr w:rsidR="005307DC" w:rsidRPr="005F0D99" w14:paraId="49D9C3AC" w14:textId="77777777" w:rsidTr="005307DC">
        <w:tc>
          <w:tcPr>
            <w:tcW w:w="1809" w:type="dxa"/>
          </w:tcPr>
          <w:p w14:paraId="45CE94D1" w14:textId="77777777" w:rsidR="005307DC" w:rsidRPr="005F0D99" w:rsidRDefault="005307D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2130026D" w14:textId="52D74997" w:rsidR="005307DC" w:rsidRPr="005F0D99" w:rsidRDefault="00271FA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Población colombiana.</w:t>
            </w:r>
          </w:p>
        </w:tc>
      </w:tr>
      <w:tr w:rsidR="005307DC" w:rsidRPr="005F0D99" w14:paraId="2EE06498" w14:textId="77777777" w:rsidTr="005307DC">
        <w:tc>
          <w:tcPr>
            <w:tcW w:w="1809" w:type="dxa"/>
          </w:tcPr>
          <w:p w14:paraId="4234808A" w14:textId="77777777" w:rsidR="005307DC" w:rsidRPr="005F0D99" w:rsidRDefault="005307D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73340CEA" w14:textId="75F7762A" w:rsidR="005307DC" w:rsidRPr="005F0D99" w:rsidRDefault="00271FA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http://confidencialcolombia.com/es/1/812/5157/Carnaval-de-Barranquilla-entre-los-m%C3%A1s-importantes-de-Hispanoam%C3%A9rica-Carnaval-barranquilla-batalla-flores.htm</w:t>
            </w:r>
          </w:p>
        </w:tc>
      </w:tr>
      <w:tr w:rsidR="005307DC" w:rsidRPr="005F0D99" w14:paraId="261B867D" w14:textId="77777777" w:rsidTr="005307DC">
        <w:tc>
          <w:tcPr>
            <w:tcW w:w="1809" w:type="dxa"/>
          </w:tcPr>
          <w:p w14:paraId="717FF129" w14:textId="77777777" w:rsidR="005307DC" w:rsidRPr="005F0D99" w:rsidRDefault="005307D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545398D8" w14:textId="5DF51D7B" w:rsidR="005307DC" w:rsidRPr="005F0D99" w:rsidRDefault="00271FA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La población vive sus manifestaciones culturales. En Colombia los festivales, reinados, verbenas son espacios donde se vive la colombianidad</w:t>
            </w:r>
            <w:r w:rsidR="005307DC" w:rsidRPr="005F0D99">
              <w:rPr>
                <w:rFonts w:ascii="Times New Roman" w:hAnsi="Times New Roman" w:cs="Times New Roman"/>
                <w:sz w:val="24"/>
                <w:szCs w:val="24"/>
              </w:rPr>
              <w:t>.</w:t>
            </w:r>
            <w:r w:rsidRPr="005F0D99">
              <w:rPr>
                <w:rFonts w:ascii="Times New Roman" w:hAnsi="Times New Roman" w:cs="Times New Roman"/>
                <w:sz w:val="24"/>
                <w:szCs w:val="24"/>
              </w:rPr>
              <w:t xml:space="preserve"> El Carnaval de Barranquilla expresa la festividad y el colorido de la Costa Atlántica.</w:t>
            </w:r>
          </w:p>
        </w:tc>
      </w:tr>
    </w:tbl>
    <w:p w14:paraId="46DDB8E9" w14:textId="77777777" w:rsidR="00A319D2" w:rsidRPr="005F0D99" w:rsidRDefault="00A319D2" w:rsidP="005F0D99">
      <w:pPr>
        <w:spacing w:after="0" w:line="276" w:lineRule="auto"/>
        <w:jc w:val="both"/>
        <w:rPr>
          <w:rFonts w:ascii="Times New Roman" w:hAnsi="Times New Roman" w:cs="Times New Roman"/>
          <w:color w:val="E36C0A" w:themeColor="accent6" w:themeShade="BF"/>
          <w:lang w:val="es-ES"/>
        </w:rPr>
      </w:pPr>
    </w:p>
    <w:p w14:paraId="7866821A" w14:textId="2D29E957" w:rsidR="00962F1E" w:rsidRPr="005F0D99" w:rsidRDefault="00962F1E"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w:t>
      </w:r>
      <w:r w:rsidR="009458E8" w:rsidRPr="005F0D99">
        <w:rPr>
          <w:rFonts w:ascii="Times New Roman" w:hAnsi="Times New Roman" w:cs="Times New Roman"/>
          <w:lang w:val="es-ES"/>
        </w:rPr>
        <w:t>Cuál es la importan</w:t>
      </w:r>
      <w:r w:rsidRPr="005F0D99">
        <w:rPr>
          <w:rFonts w:ascii="Times New Roman" w:hAnsi="Times New Roman" w:cs="Times New Roman"/>
          <w:lang w:val="es-ES"/>
        </w:rPr>
        <w:t>cia de la población para el Estado?</w:t>
      </w:r>
    </w:p>
    <w:p w14:paraId="258C42C3" w14:textId="77777777" w:rsidR="00962F1E" w:rsidRPr="005F0D99" w:rsidRDefault="00962F1E" w:rsidP="005F0D99">
      <w:pPr>
        <w:spacing w:after="0" w:line="276" w:lineRule="auto"/>
        <w:jc w:val="both"/>
        <w:rPr>
          <w:rFonts w:ascii="Times New Roman" w:hAnsi="Times New Roman" w:cs="Times New Roman"/>
          <w:lang w:val="es-ES"/>
        </w:rPr>
      </w:pPr>
    </w:p>
    <w:p w14:paraId="74B8B84C" w14:textId="3EAE9A65" w:rsidR="00366071" w:rsidRPr="005F0D99" w:rsidRDefault="00962F1E"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D</w:t>
      </w:r>
      <w:r w:rsidR="009458E8" w:rsidRPr="005F0D99">
        <w:rPr>
          <w:rFonts w:ascii="Times New Roman" w:hAnsi="Times New Roman" w:cs="Times New Roman"/>
          <w:lang w:val="es-ES"/>
        </w:rPr>
        <w:t xml:space="preserve">e ser un conglomerado </w:t>
      </w:r>
      <w:r w:rsidR="00C016A2" w:rsidRPr="005F0D99">
        <w:rPr>
          <w:rFonts w:ascii="Times New Roman" w:hAnsi="Times New Roman" w:cs="Times New Roman"/>
          <w:lang w:val="es-ES"/>
        </w:rPr>
        <w:t xml:space="preserve">humano </w:t>
      </w:r>
      <w:r w:rsidR="009458E8" w:rsidRPr="005F0D99">
        <w:rPr>
          <w:rFonts w:ascii="Times New Roman" w:hAnsi="Times New Roman" w:cs="Times New Roman"/>
          <w:lang w:val="es-ES"/>
        </w:rPr>
        <w:t xml:space="preserve">sobre el que se ejerce el poder político se </w:t>
      </w:r>
      <w:r w:rsidR="00C016A2" w:rsidRPr="005F0D99">
        <w:rPr>
          <w:rFonts w:ascii="Times New Roman" w:hAnsi="Times New Roman" w:cs="Times New Roman"/>
          <w:lang w:val="es-ES"/>
        </w:rPr>
        <w:t>puede constituir</w:t>
      </w:r>
      <w:r w:rsidR="00A319D2" w:rsidRPr="005F0D99">
        <w:rPr>
          <w:rFonts w:ascii="Times New Roman" w:hAnsi="Times New Roman" w:cs="Times New Roman"/>
          <w:lang w:val="es-ES"/>
        </w:rPr>
        <w:t xml:space="preserve"> </w:t>
      </w:r>
      <w:r w:rsidRPr="005F0D99">
        <w:rPr>
          <w:rFonts w:ascii="Times New Roman" w:hAnsi="Times New Roman" w:cs="Times New Roman"/>
          <w:lang w:val="es-ES"/>
        </w:rPr>
        <w:t xml:space="preserve">en </w:t>
      </w:r>
      <w:r w:rsidR="009458E8" w:rsidRPr="005F0D99">
        <w:rPr>
          <w:rFonts w:ascii="Times New Roman" w:hAnsi="Times New Roman" w:cs="Times New Roman"/>
          <w:b/>
          <w:lang w:val="es-ES"/>
        </w:rPr>
        <w:t>nación</w:t>
      </w:r>
      <w:r w:rsidR="00366071" w:rsidRPr="005F0D99">
        <w:rPr>
          <w:rFonts w:ascii="Times New Roman" w:hAnsi="Times New Roman" w:cs="Times New Roman"/>
          <w:lang w:val="es-ES"/>
        </w:rPr>
        <w:t xml:space="preserve"> entendida como una </w:t>
      </w:r>
      <w:r w:rsidR="00366071" w:rsidRPr="005F0D99">
        <w:rPr>
          <w:rFonts w:ascii="Times New Roman" w:hAnsi="Times New Roman" w:cs="Times New Roman"/>
          <w:b/>
          <w:lang w:val="es-ES"/>
        </w:rPr>
        <w:t xml:space="preserve">comunidad que habita un mismo territorio y que comparte rasgos de </w:t>
      </w:r>
      <w:proofErr w:type="gramStart"/>
      <w:r w:rsidR="00366071" w:rsidRPr="005F0D99">
        <w:rPr>
          <w:rFonts w:ascii="Times New Roman" w:hAnsi="Times New Roman" w:cs="Times New Roman"/>
          <w:b/>
          <w:lang w:val="es-ES"/>
        </w:rPr>
        <w:t>identidad propios y distintos</w:t>
      </w:r>
      <w:proofErr w:type="gramEnd"/>
      <w:r w:rsidR="00366071" w:rsidRPr="005F0D99">
        <w:rPr>
          <w:rFonts w:ascii="Times New Roman" w:hAnsi="Times New Roman" w:cs="Times New Roman"/>
          <w:b/>
          <w:lang w:val="es-ES"/>
        </w:rPr>
        <w:t xml:space="preserve"> a los de otras naciones</w:t>
      </w:r>
      <w:r w:rsidR="009458E8" w:rsidRPr="005F0D99">
        <w:rPr>
          <w:rFonts w:ascii="Times New Roman" w:hAnsi="Times New Roman" w:cs="Times New Roman"/>
          <w:lang w:val="es-ES"/>
        </w:rPr>
        <w:t xml:space="preserve">. El </w:t>
      </w:r>
      <w:r w:rsidR="009458E8" w:rsidRPr="005F0D99">
        <w:rPr>
          <w:rFonts w:ascii="Times New Roman" w:hAnsi="Times New Roman" w:cs="Times New Roman"/>
          <w:b/>
          <w:lang w:val="es-ES"/>
        </w:rPr>
        <w:t>tiempo</w:t>
      </w:r>
      <w:r w:rsidR="00366071" w:rsidRPr="005F0D99">
        <w:rPr>
          <w:rFonts w:ascii="Times New Roman" w:hAnsi="Times New Roman" w:cs="Times New Roman"/>
          <w:lang w:val="es-ES"/>
        </w:rPr>
        <w:t xml:space="preserve">, así como el </w:t>
      </w:r>
      <w:r w:rsidR="00366071" w:rsidRPr="005F0D99">
        <w:rPr>
          <w:rFonts w:ascii="Times New Roman" w:hAnsi="Times New Roman" w:cs="Times New Roman"/>
          <w:b/>
          <w:lang w:val="es-ES"/>
        </w:rPr>
        <w:t>espacio territorial</w:t>
      </w:r>
      <w:r w:rsidR="00366071" w:rsidRPr="005F0D99">
        <w:rPr>
          <w:rFonts w:ascii="Times New Roman" w:hAnsi="Times New Roman" w:cs="Times New Roman"/>
          <w:lang w:val="es-ES"/>
        </w:rPr>
        <w:t>, son</w:t>
      </w:r>
      <w:r w:rsidR="009458E8" w:rsidRPr="005F0D99">
        <w:rPr>
          <w:rFonts w:ascii="Times New Roman" w:hAnsi="Times New Roman" w:cs="Times New Roman"/>
          <w:lang w:val="es-ES"/>
        </w:rPr>
        <w:t xml:space="preserve"> clave</w:t>
      </w:r>
      <w:r w:rsidR="00366071" w:rsidRPr="005F0D99">
        <w:rPr>
          <w:rFonts w:ascii="Times New Roman" w:hAnsi="Times New Roman" w:cs="Times New Roman"/>
          <w:lang w:val="es-ES"/>
        </w:rPr>
        <w:t>s</w:t>
      </w:r>
      <w:r w:rsidR="009458E8" w:rsidRPr="005F0D99">
        <w:rPr>
          <w:rFonts w:ascii="Times New Roman" w:hAnsi="Times New Roman" w:cs="Times New Roman"/>
          <w:lang w:val="es-ES"/>
        </w:rPr>
        <w:t xml:space="preserve">. Pasado y presente se conjugan en una vida en común y en sentimientos de solidaridad que </w:t>
      </w:r>
      <w:r w:rsidR="009458E8" w:rsidRPr="005F0D99">
        <w:rPr>
          <w:rFonts w:ascii="Times New Roman" w:hAnsi="Times New Roman" w:cs="Times New Roman"/>
          <w:b/>
          <w:lang w:val="es-ES"/>
        </w:rPr>
        <w:t>identifican</w:t>
      </w:r>
      <w:r w:rsidR="009458E8" w:rsidRPr="005F0D99">
        <w:rPr>
          <w:rFonts w:ascii="Times New Roman" w:hAnsi="Times New Roman" w:cs="Times New Roman"/>
          <w:lang w:val="es-ES"/>
        </w:rPr>
        <w:t xml:space="preserve"> </w:t>
      </w:r>
      <w:r w:rsidR="00A319D2" w:rsidRPr="005F0D99">
        <w:rPr>
          <w:rFonts w:ascii="Times New Roman" w:hAnsi="Times New Roman" w:cs="Times New Roman"/>
          <w:lang w:val="es-ES"/>
        </w:rPr>
        <w:t>a las personas</w:t>
      </w:r>
      <w:r w:rsidR="003337EB" w:rsidRPr="005F0D99">
        <w:rPr>
          <w:rFonts w:ascii="Times New Roman" w:hAnsi="Times New Roman" w:cs="Times New Roman"/>
          <w:lang w:val="es-ES"/>
        </w:rPr>
        <w:t>, las unen</w:t>
      </w:r>
      <w:r w:rsidR="00A319D2" w:rsidRPr="005F0D99">
        <w:rPr>
          <w:rFonts w:ascii="Times New Roman" w:hAnsi="Times New Roman" w:cs="Times New Roman"/>
          <w:lang w:val="es-ES"/>
        </w:rPr>
        <w:t xml:space="preserve"> </w:t>
      </w:r>
      <w:r w:rsidR="009458E8" w:rsidRPr="005F0D99">
        <w:rPr>
          <w:rFonts w:ascii="Times New Roman" w:hAnsi="Times New Roman" w:cs="Times New Roman"/>
          <w:lang w:val="es-ES"/>
        </w:rPr>
        <w:t>y se proyectan en el futuro.</w:t>
      </w:r>
      <w:r w:rsidR="00366071" w:rsidRPr="005F0D99">
        <w:rPr>
          <w:rFonts w:ascii="Times New Roman" w:hAnsi="Times New Roman" w:cs="Times New Roman"/>
          <w:lang w:val="es-ES"/>
        </w:rPr>
        <w:t xml:space="preserve"> </w:t>
      </w:r>
      <w:r w:rsidR="009458E8" w:rsidRPr="005F0D99">
        <w:rPr>
          <w:rFonts w:ascii="Times New Roman" w:hAnsi="Times New Roman" w:cs="Times New Roman"/>
          <w:b/>
          <w:lang w:val="es-ES"/>
        </w:rPr>
        <w:t>Vínculos</w:t>
      </w:r>
      <w:r w:rsidR="009458E8" w:rsidRPr="005F0D99">
        <w:rPr>
          <w:rFonts w:ascii="Times New Roman" w:hAnsi="Times New Roman" w:cs="Times New Roman"/>
          <w:lang w:val="es-ES"/>
        </w:rPr>
        <w:t xml:space="preserve"> que se establecen a partir de una </w:t>
      </w:r>
      <w:r w:rsidR="009458E8" w:rsidRPr="005F0D99">
        <w:rPr>
          <w:rFonts w:ascii="Times New Roman" w:hAnsi="Times New Roman" w:cs="Times New Roman"/>
          <w:b/>
          <w:lang w:val="es-ES"/>
        </w:rPr>
        <w:t>historia</w:t>
      </w:r>
      <w:r w:rsidR="009458E8" w:rsidRPr="005F0D99">
        <w:rPr>
          <w:rFonts w:ascii="Times New Roman" w:hAnsi="Times New Roman" w:cs="Times New Roman"/>
          <w:lang w:val="es-ES"/>
        </w:rPr>
        <w:t xml:space="preserve"> compartida, de la </w:t>
      </w:r>
      <w:r w:rsidR="009458E8" w:rsidRPr="005F0D99">
        <w:rPr>
          <w:rFonts w:ascii="Times New Roman" w:hAnsi="Times New Roman" w:cs="Times New Roman"/>
          <w:b/>
          <w:lang w:val="es-ES"/>
        </w:rPr>
        <w:t>lengua</w:t>
      </w:r>
      <w:r w:rsidR="009458E8" w:rsidRPr="005F0D99">
        <w:rPr>
          <w:rFonts w:ascii="Times New Roman" w:hAnsi="Times New Roman" w:cs="Times New Roman"/>
          <w:lang w:val="es-ES"/>
        </w:rPr>
        <w:t xml:space="preserve"> que se habla, de las </w:t>
      </w:r>
      <w:r w:rsidR="009458E8" w:rsidRPr="005F0D99">
        <w:rPr>
          <w:rFonts w:ascii="Times New Roman" w:hAnsi="Times New Roman" w:cs="Times New Roman"/>
          <w:b/>
          <w:lang w:val="es-ES"/>
        </w:rPr>
        <w:t>tradiciones</w:t>
      </w:r>
      <w:r w:rsidR="009458E8" w:rsidRPr="005F0D99">
        <w:rPr>
          <w:rFonts w:ascii="Times New Roman" w:hAnsi="Times New Roman" w:cs="Times New Roman"/>
          <w:lang w:val="es-ES"/>
        </w:rPr>
        <w:t xml:space="preserve"> y </w:t>
      </w:r>
      <w:r w:rsidR="009458E8" w:rsidRPr="005F0D99">
        <w:rPr>
          <w:rFonts w:ascii="Times New Roman" w:hAnsi="Times New Roman" w:cs="Times New Roman"/>
          <w:b/>
          <w:lang w:val="es-ES"/>
        </w:rPr>
        <w:t>costum</w:t>
      </w:r>
      <w:r w:rsidR="001922E6" w:rsidRPr="005F0D99">
        <w:rPr>
          <w:rFonts w:ascii="Times New Roman" w:hAnsi="Times New Roman" w:cs="Times New Roman"/>
          <w:b/>
          <w:lang w:val="es-ES"/>
        </w:rPr>
        <w:t>bres</w:t>
      </w:r>
      <w:r w:rsidR="001922E6" w:rsidRPr="005F0D99">
        <w:rPr>
          <w:rFonts w:ascii="Times New Roman" w:hAnsi="Times New Roman" w:cs="Times New Roman"/>
          <w:lang w:val="es-ES"/>
        </w:rPr>
        <w:t xml:space="preserve"> que se forman, de la </w:t>
      </w:r>
      <w:r w:rsidR="001922E6" w:rsidRPr="005F0D99">
        <w:rPr>
          <w:rFonts w:ascii="Times New Roman" w:hAnsi="Times New Roman" w:cs="Times New Roman"/>
          <w:b/>
          <w:lang w:val="es-ES"/>
        </w:rPr>
        <w:t>raza</w:t>
      </w:r>
      <w:r w:rsidR="001922E6" w:rsidRPr="005F0D99">
        <w:rPr>
          <w:rFonts w:ascii="Times New Roman" w:hAnsi="Times New Roman" w:cs="Times New Roman"/>
          <w:lang w:val="es-ES"/>
        </w:rPr>
        <w:t>.</w:t>
      </w:r>
    </w:p>
    <w:p w14:paraId="6F8C82E1" w14:textId="77777777" w:rsidR="00366071" w:rsidRPr="005F0D99" w:rsidRDefault="00366071" w:rsidP="005F0D99">
      <w:pPr>
        <w:spacing w:after="0" w:line="276" w:lineRule="auto"/>
        <w:jc w:val="both"/>
        <w:rPr>
          <w:rFonts w:ascii="Times New Roman" w:hAnsi="Times New Roman" w:cs="Times New Roman"/>
          <w:lang w:val="es-ES"/>
        </w:rPr>
      </w:pPr>
    </w:p>
    <w:p w14:paraId="06201319" w14:textId="448A7786" w:rsidR="009458E8" w:rsidRPr="005F0D99" w:rsidRDefault="00A319D2"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Argentinos</w:t>
      </w:r>
      <w:r w:rsidR="009458E8" w:rsidRPr="005F0D99">
        <w:rPr>
          <w:rFonts w:ascii="Times New Roman" w:hAnsi="Times New Roman" w:cs="Times New Roman"/>
          <w:lang w:val="es-ES"/>
        </w:rPr>
        <w:t xml:space="preserve">, colombianos, venezolanos, chinos, japoneses, italianos, españoles, </w:t>
      </w:r>
      <w:r w:rsidR="00F60429" w:rsidRPr="005F0D99">
        <w:rPr>
          <w:rFonts w:ascii="Times New Roman" w:hAnsi="Times New Roman" w:cs="Times New Roman"/>
          <w:lang w:val="es-ES"/>
        </w:rPr>
        <w:t>canadienses, por ejemplo.</w:t>
      </w:r>
    </w:p>
    <w:p w14:paraId="76E4A7F3" w14:textId="77777777" w:rsidR="005F6C97" w:rsidRPr="005F0D99" w:rsidRDefault="005F6C97"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DA5AD2" w:rsidRPr="005F0D99" w14:paraId="0194C9DD" w14:textId="77777777" w:rsidTr="007E771D">
        <w:tc>
          <w:tcPr>
            <w:tcW w:w="9054" w:type="dxa"/>
            <w:gridSpan w:val="2"/>
            <w:shd w:val="clear" w:color="auto" w:fill="0D0D0D" w:themeFill="text1" w:themeFillTint="F2"/>
          </w:tcPr>
          <w:p w14:paraId="67BABA95" w14:textId="77777777" w:rsidR="00DA5AD2" w:rsidRPr="005F0D99" w:rsidRDefault="00DA5AD2"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DA5AD2" w:rsidRPr="005F0D99" w14:paraId="20D021AD" w14:textId="77777777" w:rsidTr="007E771D">
        <w:tc>
          <w:tcPr>
            <w:tcW w:w="1809" w:type="dxa"/>
          </w:tcPr>
          <w:p w14:paraId="4410CDB2" w14:textId="77777777" w:rsidR="00DA5AD2" w:rsidRPr="005F0D99" w:rsidRDefault="00DA5AD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53AFF829" w14:textId="3BE95B07" w:rsidR="00DA5AD2" w:rsidRPr="005F0D99" w:rsidRDefault="00DA5AD2"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CS_G07_09_IMG10</w:t>
            </w:r>
          </w:p>
        </w:tc>
      </w:tr>
      <w:tr w:rsidR="00DA5AD2" w:rsidRPr="005F0D99" w14:paraId="7A7A4AF3" w14:textId="77777777" w:rsidTr="007E771D">
        <w:tc>
          <w:tcPr>
            <w:tcW w:w="1809" w:type="dxa"/>
          </w:tcPr>
          <w:p w14:paraId="6BA8A916" w14:textId="77777777"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406B9685" w14:textId="01464848"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El futbol: expresión de la nacionalidad.</w:t>
            </w:r>
          </w:p>
        </w:tc>
      </w:tr>
      <w:tr w:rsidR="00DA5AD2" w:rsidRPr="005F0D99" w14:paraId="4771A71A" w14:textId="77777777" w:rsidTr="007E771D">
        <w:tc>
          <w:tcPr>
            <w:tcW w:w="1809" w:type="dxa"/>
          </w:tcPr>
          <w:p w14:paraId="409A35ED" w14:textId="77777777"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7713A36E" w14:textId="46A615CF"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http://www.taringa.net/posts/deportes/17961349/Perdon-Argentina-gracias-por-esta-alegria.html</w:t>
            </w:r>
          </w:p>
        </w:tc>
      </w:tr>
      <w:tr w:rsidR="00DA5AD2" w:rsidRPr="005F0D99" w14:paraId="7C8AEEB4" w14:textId="77777777" w:rsidTr="007E771D">
        <w:tc>
          <w:tcPr>
            <w:tcW w:w="1809" w:type="dxa"/>
          </w:tcPr>
          <w:p w14:paraId="6E2458E6" w14:textId="77777777"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lastRenderedPageBreak/>
              <w:t>Pie de imagen</w:t>
            </w:r>
          </w:p>
        </w:tc>
        <w:tc>
          <w:tcPr>
            <w:tcW w:w="7245" w:type="dxa"/>
          </w:tcPr>
          <w:p w14:paraId="03736233" w14:textId="0BA8BD1D" w:rsidR="00DA5AD2" w:rsidRPr="005F0D99" w:rsidRDefault="00DA5AD2"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El futbol es una de las expresiones de la nacionalidad que se vive con más pasión. Argentina y los argentinos, por ejemplo, vibran por su selección y es desde ella que se identifican.</w:t>
            </w:r>
          </w:p>
        </w:tc>
      </w:tr>
    </w:tbl>
    <w:p w14:paraId="176B0367" w14:textId="77777777" w:rsidR="00A319D2" w:rsidRPr="005F0D99" w:rsidRDefault="00A319D2"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195E20" w:rsidRPr="005F0D99" w14:paraId="02D972E0" w14:textId="77777777" w:rsidTr="00726EDE">
        <w:tc>
          <w:tcPr>
            <w:tcW w:w="8978" w:type="dxa"/>
            <w:gridSpan w:val="2"/>
            <w:shd w:val="clear" w:color="auto" w:fill="000000" w:themeFill="text1"/>
          </w:tcPr>
          <w:p w14:paraId="2B0F3E65"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195E20" w:rsidRPr="005F0D99" w14:paraId="1731A4F5" w14:textId="77777777" w:rsidTr="00726EDE">
        <w:tc>
          <w:tcPr>
            <w:tcW w:w="2518" w:type="dxa"/>
          </w:tcPr>
          <w:p w14:paraId="6B18A81B" w14:textId="77777777"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2BF5FE83" w14:textId="36294A9E" w:rsidR="00195E20" w:rsidRPr="005F0D99" w:rsidRDefault="00195E2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La población colombiana</w:t>
            </w:r>
          </w:p>
        </w:tc>
      </w:tr>
      <w:tr w:rsidR="00195E20" w:rsidRPr="005F0D99" w14:paraId="38D23323" w14:textId="77777777" w:rsidTr="00726EDE">
        <w:tc>
          <w:tcPr>
            <w:tcW w:w="2518" w:type="dxa"/>
          </w:tcPr>
          <w:p w14:paraId="66921BC6"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75FCAB0B" w14:textId="19894FC4"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Artículo  96, Constitución Política. Son nacionales colombianos.</w:t>
            </w:r>
          </w:p>
          <w:p w14:paraId="5E4D2B9E"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1. Por nacimiento:</w:t>
            </w:r>
          </w:p>
          <w:p w14:paraId="518F2257"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a) Los naturales de Colombia, que con una de dos condiciones: que el padre o la madre hayan sido naturales o nacionales colombianos o que, siendo hijos de extranjeros, alguno de sus padres estuviere domiciliado en la República en el momento del nacimiento y;</w:t>
            </w:r>
          </w:p>
          <w:p w14:paraId="7B254A8E"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b) Los hijos de padre o madre colombianos que hubieren nacido en tierra extranjera y fuego se domiciliaren en territorio colombiano o registraren en una oficina consular de la República.</w:t>
            </w:r>
          </w:p>
          <w:p w14:paraId="789F5852"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2. Por adopción:</w:t>
            </w:r>
          </w:p>
          <w:p w14:paraId="140C322F"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a) Los extranjeros que soliciten y obtengan carta de naturalización, de acuerdo con la ley, la cual establecerá los casos en los cuales se pierde la nacionalidad colombiana por adopción;</w:t>
            </w:r>
          </w:p>
          <w:p w14:paraId="32EDFA3C" w14:textId="77777777"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b) Los Latinoamericanos y del Caribe por nacimiento domiciliados en Colombia, que con autorización del Gobierno y de acuerdo con la ley y el principio de reciprocidad, pidan ser inscritos como colombianos ante la municipalidad donde se establecieren, y;</w:t>
            </w:r>
          </w:p>
          <w:p w14:paraId="436FF336" w14:textId="6EA59C5F" w:rsidR="00195E20" w:rsidRPr="005F0D99" w:rsidRDefault="00195E2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c) Los miembros de los pueblos indígenas que comparten territorios fronterizos, con aplicación del principio de reciprocidad según tratados públicos. Ningún colombiano por nacimiento podrá ser privado de su nacionalidad. La calidad de nacional colombiano no se pierde por el hecho de adquirir otra nacionalidad. Los nacionales por adopción no estarán obligados a renunciar a su nacionalidad de origen o adopción. Quienes hayan renunciado a la nacionalidad colombiana podrán recobrarla con arreglo a la ley.</w:t>
            </w:r>
          </w:p>
        </w:tc>
      </w:tr>
    </w:tbl>
    <w:p w14:paraId="2A764B36" w14:textId="77777777" w:rsidR="00A319D2" w:rsidRPr="005F0D99" w:rsidRDefault="00A319D2"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515"/>
      </w:tblGrid>
      <w:tr w:rsidR="00A319D2" w:rsidRPr="005F0D99" w14:paraId="244FF07F" w14:textId="77777777" w:rsidTr="00D66FF4">
        <w:tc>
          <w:tcPr>
            <w:tcW w:w="9033" w:type="dxa"/>
            <w:gridSpan w:val="2"/>
            <w:shd w:val="clear" w:color="auto" w:fill="000000" w:themeFill="text1"/>
          </w:tcPr>
          <w:p w14:paraId="26FBC8B8" w14:textId="77777777" w:rsidR="00A319D2" w:rsidRPr="005F0D99" w:rsidRDefault="00A319D2"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A319D2" w:rsidRPr="005F0D99" w14:paraId="23280916" w14:textId="77777777" w:rsidTr="00D66FF4">
        <w:tc>
          <w:tcPr>
            <w:tcW w:w="2518" w:type="dxa"/>
          </w:tcPr>
          <w:p w14:paraId="29C9EDB6" w14:textId="77777777" w:rsidR="00A319D2" w:rsidRPr="005F0D99" w:rsidRDefault="00A319D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42B13416" w14:textId="3B330E7D" w:rsidR="00A319D2" w:rsidRPr="005F0D99" w:rsidRDefault="00DA5AD2"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A319D2" w:rsidRPr="005F0D99" w14:paraId="4AD09EE7" w14:textId="77777777" w:rsidTr="00D66FF4">
        <w:tc>
          <w:tcPr>
            <w:tcW w:w="2518" w:type="dxa"/>
          </w:tcPr>
          <w:p w14:paraId="51F14358" w14:textId="77777777" w:rsidR="00A319D2" w:rsidRPr="005F0D99" w:rsidRDefault="00A319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4337B2BC" w14:textId="6B6338F4" w:rsidR="00A319D2" w:rsidRPr="005F0D99" w:rsidRDefault="00A319D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apren</w:t>
            </w:r>
            <w:r w:rsidR="00442DF0" w:rsidRPr="005F0D99">
              <w:rPr>
                <w:rFonts w:ascii="Times New Roman" w:hAnsi="Times New Roman" w:cs="Times New Roman"/>
                <w:b/>
                <w:sz w:val="24"/>
                <w:szCs w:val="24"/>
              </w:rPr>
              <w:t>dizaje: La población colombiana.</w:t>
            </w:r>
          </w:p>
        </w:tc>
      </w:tr>
      <w:tr w:rsidR="00A319D2" w:rsidRPr="005F0D99" w14:paraId="3024F5A6" w14:textId="77777777" w:rsidTr="00D66FF4">
        <w:tc>
          <w:tcPr>
            <w:tcW w:w="2518" w:type="dxa"/>
          </w:tcPr>
          <w:p w14:paraId="406CDE22" w14:textId="77777777" w:rsidR="00A319D2" w:rsidRPr="005F0D99" w:rsidRDefault="00A319D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lastRenderedPageBreak/>
              <w:t>Descripción</w:t>
            </w:r>
          </w:p>
        </w:tc>
        <w:tc>
          <w:tcPr>
            <w:tcW w:w="6515" w:type="dxa"/>
          </w:tcPr>
          <w:p w14:paraId="2B928C81" w14:textId="7960E216" w:rsidR="00C81608" w:rsidRPr="005F0D99" w:rsidRDefault="00A319D2"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Visitando el Sitio Web del Departamento Administrativo Nacional de Estadística (DANE</w:t>
            </w:r>
            <w:r w:rsidR="006A3678" w:rsidRPr="005F0D99">
              <w:rPr>
                <w:rFonts w:ascii="Times New Roman" w:hAnsi="Times New Roman" w:cs="Times New Roman"/>
                <w:sz w:val="24"/>
                <w:szCs w:val="24"/>
              </w:rPr>
              <w:t>, www.dane.gov.co/</w:t>
            </w:r>
            <w:r w:rsidRPr="005F0D99">
              <w:rPr>
                <w:rFonts w:ascii="Times New Roman" w:hAnsi="Times New Roman" w:cs="Times New Roman"/>
                <w:sz w:val="24"/>
                <w:szCs w:val="24"/>
              </w:rPr>
              <w:t>) busca la información del Censo 2005 y consulta: Del total de la población cuántos son hombres y mujeres</w:t>
            </w:r>
            <w:r w:rsidR="00C81608" w:rsidRPr="005F0D99">
              <w:rPr>
                <w:rFonts w:ascii="Times New Roman" w:hAnsi="Times New Roman" w:cs="Times New Roman"/>
                <w:sz w:val="24"/>
                <w:szCs w:val="24"/>
              </w:rPr>
              <w:t xml:space="preserve"> y cómo se distribuye por pertenencia étnica (Indígena, Rom, Raizal de San Andrés y Providencia, Palenquero, Negro, afrocolombiano).</w:t>
            </w:r>
          </w:p>
        </w:tc>
      </w:tr>
    </w:tbl>
    <w:p w14:paraId="1727DB5A" w14:textId="77777777" w:rsidR="00A319D2" w:rsidRPr="005F0D99" w:rsidRDefault="00A319D2" w:rsidP="005F0D99">
      <w:pPr>
        <w:spacing w:after="0" w:line="276" w:lineRule="auto"/>
        <w:jc w:val="both"/>
        <w:rPr>
          <w:rFonts w:ascii="Times New Roman" w:hAnsi="Times New Roman" w:cs="Times New Roman"/>
          <w:color w:val="E36C0A" w:themeColor="accent6" w:themeShade="BF"/>
        </w:rPr>
      </w:pPr>
    </w:p>
    <w:p w14:paraId="216FAB49" w14:textId="77777777" w:rsidR="009458E8"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Es importante establecer la diferencia entre palabras que usamos indistintamente cuando nos referimos a la población: </w:t>
      </w:r>
      <w:r w:rsidRPr="005F0D99">
        <w:rPr>
          <w:rFonts w:ascii="Times New Roman" w:hAnsi="Times New Roman" w:cs="Times New Roman"/>
          <w:b/>
          <w:lang w:val="es-ES"/>
        </w:rPr>
        <w:t>pueblo</w:t>
      </w:r>
      <w:r w:rsidRPr="005F0D99">
        <w:rPr>
          <w:rFonts w:ascii="Times New Roman" w:hAnsi="Times New Roman" w:cs="Times New Roman"/>
          <w:lang w:val="es-ES"/>
        </w:rPr>
        <w:t xml:space="preserve">, </w:t>
      </w:r>
      <w:r w:rsidRPr="005F0D99">
        <w:rPr>
          <w:rFonts w:ascii="Times New Roman" w:hAnsi="Times New Roman" w:cs="Times New Roman"/>
          <w:b/>
          <w:lang w:val="es-ES"/>
        </w:rPr>
        <w:t>nacionales</w:t>
      </w:r>
      <w:r w:rsidRPr="005F0D99">
        <w:rPr>
          <w:rFonts w:ascii="Times New Roman" w:hAnsi="Times New Roman" w:cs="Times New Roman"/>
          <w:lang w:val="es-ES"/>
        </w:rPr>
        <w:t xml:space="preserve">, </w:t>
      </w:r>
      <w:r w:rsidRPr="005F0D99">
        <w:rPr>
          <w:rFonts w:ascii="Times New Roman" w:hAnsi="Times New Roman" w:cs="Times New Roman"/>
          <w:b/>
          <w:lang w:val="es-ES"/>
        </w:rPr>
        <w:t>ciudadanos</w:t>
      </w:r>
      <w:r w:rsidRPr="005F0D99">
        <w:rPr>
          <w:rFonts w:ascii="Times New Roman" w:hAnsi="Times New Roman" w:cs="Times New Roman"/>
          <w:lang w:val="es-ES"/>
        </w:rPr>
        <w:t>.</w:t>
      </w:r>
    </w:p>
    <w:p w14:paraId="540ACCF6"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p w14:paraId="50B9BE50" w14:textId="7EDC5CB6" w:rsidR="0043621C" w:rsidRPr="005F0D99" w:rsidRDefault="0043621C"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Pueblo</w:t>
      </w:r>
      <w:r w:rsidRPr="005F0D99">
        <w:rPr>
          <w:rFonts w:ascii="Times New Roman" w:hAnsi="Times New Roman" w:cs="Times New Roman"/>
          <w:lang w:val="es-ES"/>
        </w:rPr>
        <w:t>.</w:t>
      </w:r>
      <w:r w:rsidR="009458E8" w:rsidRPr="005F0D99">
        <w:rPr>
          <w:rFonts w:ascii="Times New Roman" w:hAnsi="Times New Roman" w:cs="Times New Roman"/>
          <w:lang w:val="es-ES"/>
        </w:rPr>
        <w:t xml:space="preserve"> </w:t>
      </w:r>
      <w:r w:rsidR="006A3678" w:rsidRPr="005F0D99">
        <w:rPr>
          <w:rFonts w:ascii="Times New Roman" w:hAnsi="Times New Roman" w:cs="Times New Roman"/>
          <w:lang w:val="es-ES"/>
        </w:rPr>
        <w:t>S</w:t>
      </w:r>
      <w:r w:rsidR="009458E8" w:rsidRPr="005F0D99">
        <w:rPr>
          <w:rFonts w:ascii="Times New Roman" w:hAnsi="Times New Roman" w:cs="Times New Roman"/>
          <w:lang w:val="es-ES"/>
        </w:rPr>
        <w:t xml:space="preserve">e emplea para designar a la población que, en momentos determinados, </w:t>
      </w:r>
      <w:r w:rsidR="009458E8" w:rsidRPr="005F0D99">
        <w:rPr>
          <w:rFonts w:ascii="Times New Roman" w:hAnsi="Times New Roman" w:cs="Times New Roman"/>
          <w:b/>
          <w:lang w:val="es-ES"/>
        </w:rPr>
        <w:t xml:space="preserve">se expresa </w:t>
      </w:r>
      <w:r w:rsidR="00100CF6" w:rsidRPr="005F0D99">
        <w:rPr>
          <w:rFonts w:ascii="Times New Roman" w:hAnsi="Times New Roman" w:cs="Times New Roman"/>
          <w:b/>
          <w:lang w:val="es-ES"/>
        </w:rPr>
        <w:t>socialmente</w:t>
      </w:r>
      <w:r w:rsidR="009458E8" w:rsidRPr="005F0D99">
        <w:rPr>
          <w:rFonts w:ascii="Times New Roman" w:hAnsi="Times New Roman" w:cs="Times New Roman"/>
          <w:b/>
          <w:lang w:val="es-ES"/>
        </w:rPr>
        <w:t xml:space="preserve"> en la configuración del poder político</w:t>
      </w:r>
      <w:r w:rsidR="009458E8" w:rsidRPr="005F0D99">
        <w:rPr>
          <w:rFonts w:ascii="Times New Roman" w:hAnsi="Times New Roman" w:cs="Times New Roman"/>
          <w:lang w:val="es-ES"/>
        </w:rPr>
        <w:t>. “</w:t>
      </w:r>
      <w:r w:rsidR="009458E8" w:rsidRPr="005F0D99">
        <w:rPr>
          <w:rFonts w:ascii="Times New Roman" w:hAnsi="Times New Roman" w:cs="Times New Roman"/>
          <w:i/>
          <w:lang w:val="es-ES"/>
        </w:rPr>
        <w:t>El pueblo se pronunció el 20 de julio de 1810</w:t>
      </w:r>
      <w:r w:rsidR="009458E8" w:rsidRPr="005F0D99">
        <w:rPr>
          <w:rFonts w:ascii="Times New Roman" w:hAnsi="Times New Roman" w:cs="Times New Roman"/>
          <w:lang w:val="es-ES"/>
        </w:rPr>
        <w:t>”, “</w:t>
      </w:r>
      <w:r w:rsidR="009458E8" w:rsidRPr="005F0D99">
        <w:rPr>
          <w:rFonts w:ascii="Times New Roman" w:hAnsi="Times New Roman" w:cs="Times New Roman"/>
          <w:i/>
          <w:lang w:val="es-ES"/>
        </w:rPr>
        <w:t>el pueblo marchó a las urnas</w:t>
      </w:r>
      <w:r w:rsidR="009458E8" w:rsidRPr="005F0D99">
        <w:rPr>
          <w:rFonts w:ascii="Times New Roman" w:hAnsi="Times New Roman" w:cs="Times New Roman"/>
          <w:lang w:val="es-ES"/>
        </w:rPr>
        <w:t>”, “e</w:t>
      </w:r>
      <w:r w:rsidR="009458E8" w:rsidRPr="005F0D99">
        <w:rPr>
          <w:rFonts w:ascii="Times New Roman" w:hAnsi="Times New Roman" w:cs="Times New Roman"/>
          <w:i/>
          <w:lang w:val="es-ES"/>
        </w:rPr>
        <w:t xml:space="preserve">n 1948 el pueblo derramó </w:t>
      </w:r>
      <w:r w:rsidRPr="005F0D99">
        <w:rPr>
          <w:rFonts w:ascii="Times New Roman" w:hAnsi="Times New Roman" w:cs="Times New Roman"/>
          <w:i/>
          <w:lang w:val="es-ES"/>
        </w:rPr>
        <w:t>sangre</w:t>
      </w:r>
      <w:r w:rsidR="009458E8" w:rsidRPr="005F0D99">
        <w:rPr>
          <w:rFonts w:ascii="Times New Roman" w:hAnsi="Times New Roman" w:cs="Times New Roman"/>
          <w:i/>
          <w:lang w:val="es-ES"/>
        </w:rPr>
        <w:t xml:space="preserve"> ante el asesinato de Gaitán</w:t>
      </w:r>
      <w:r w:rsidR="009458E8" w:rsidRPr="005F0D99">
        <w:rPr>
          <w:rFonts w:ascii="Times New Roman" w:hAnsi="Times New Roman" w:cs="Times New Roman"/>
          <w:lang w:val="es-ES"/>
        </w:rPr>
        <w:t>”, “</w:t>
      </w:r>
      <w:r w:rsidR="009458E8" w:rsidRPr="005F0D99">
        <w:rPr>
          <w:rFonts w:ascii="Times New Roman" w:hAnsi="Times New Roman" w:cs="Times New Roman"/>
          <w:i/>
          <w:lang w:val="es-ES"/>
        </w:rPr>
        <w:t xml:space="preserve">en 1991 el pueblo </w:t>
      </w:r>
      <w:r w:rsidRPr="005F0D99">
        <w:rPr>
          <w:rFonts w:ascii="Times New Roman" w:hAnsi="Times New Roman" w:cs="Times New Roman"/>
          <w:i/>
          <w:lang w:val="es-ES"/>
        </w:rPr>
        <w:t>eligió</w:t>
      </w:r>
      <w:r w:rsidR="009458E8" w:rsidRPr="005F0D99">
        <w:rPr>
          <w:rFonts w:ascii="Times New Roman" w:hAnsi="Times New Roman" w:cs="Times New Roman"/>
          <w:i/>
          <w:lang w:val="es-ES"/>
        </w:rPr>
        <w:t xml:space="preserve"> </w:t>
      </w:r>
      <w:r w:rsidRPr="005F0D99">
        <w:rPr>
          <w:rFonts w:ascii="Times New Roman" w:hAnsi="Times New Roman" w:cs="Times New Roman"/>
          <w:i/>
          <w:lang w:val="es-ES"/>
        </w:rPr>
        <w:t>l</w:t>
      </w:r>
      <w:r w:rsidR="009458E8" w:rsidRPr="005F0D99">
        <w:rPr>
          <w:rFonts w:ascii="Times New Roman" w:hAnsi="Times New Roman" w:cs="Times New Roman"/>
          <w:i/>
          <w:lang w:val="es-ES"/>
        </w:rPr>
        <w:t>a Asamblea Constituyente</w:t>
      </w:r>
      <w:r w:rsidR="009458E8" w:rsidRPr="005F0D99">
        <w:rPr>
          <w:rFonts w:ascii="Times New Roman" w:hAnsi="Times New Roman" w:cs="Times New Roman"/>
          <w:lang w:val="es-ES"/>
        </w:rPr>
        <w:t xml:space="preserve">”. Hay una connotación política </w:t>
      </w:r>
      <w:r w:rsidRPr="005F0D99">
        <w:rPr>
          <w:rFonts w:ascii="Times New Roman" w:hAnsi="Times New Roman" w:cs="Times New Roman"/>
          <w:lang w:val="es-ES"/>
        </w:rPr>
        <w:t xml:space="preserve">que apela, </w:t>
      </w:r>
      <w:r w:rsidR="009458E8" w:rsidRPr="005F0D99">
        <w:rPr>
          <w:rFonts w:ascii="Times New Roman" w:hAnsi="Times New Roman" w:cs="Times New Roman"/>
          <w:lang w:val="es-ES"/>
        </w:rPr>
        <w:t>en muchas ocasiones</w:t>
      </w:r>
      <w:r w:rsidRPr="005F0D99">
        <w:rPr>
          <w:rFonts w:ascii="Times New Roman" w:hAnsi="Times New Roman" w:cs="Times New Roman"/>
          <w:lang w:val="es-ES"/>
        </w:rPr>
        <w:t>,</w:t>
      </w:r>
      <w:r w:rsidR="009458E8" w:rsidRPr="005F0D99">
        <w:rPr>
          <w:rFonts w:ascii="Times New Roman" w:hAnsi="Times New Roman" w:cs="Times New Roman"/>
          <w:lang w:val="es-ES"/>
        </w:rPr>
        <w:t xml:space="preserve"> </w:t>
      </w:r>
      <w:r w:rsidRPr="005F0D99">
        <w:rPr>
          <w:rFonts w:ascii="Times New Roman" w:hAnsi="Times New Roman" w:cs="Times New Roman"/>
          <w:lang w:val="es-ES"/>
        </w:rPr>
        <w:t>a la revolución</w:t>
      </w:r>
      <w:r w:rsidR="008C3F86" w:rsidRPr="005F0D99">
        <w:rPr>
          <w:rFonts w:ascii="Times New Roman" w:hAnsi="Times New Roman" w:cs="Times New Roman"/>
          <w:lang w:val="es-ES"/>
        </w:rPr>
        <w:t>;</w:t>
      </w:r>
    </w:p>
    <w:p w14:paraId="043FBD59" w14:textId="77777777" w:rsidR="0024599F" w:rsidRPr="005F0D99" w:rsidRDefault="0024599F" w:rsidP="005F0D99">
      <w:pPr>
        <w:pStyle w:val="Prrafodelista"/>
        <w:spacing w:after="0" w:line="276" w:lineRule="auto"/>
        <w:jc w:val="both"/>
        <w:rPr>
          <w:rFonts w:ascii="Times New Roman" w:hAnsi="Times New Roman" w:cs="Times New Roman"/>
          <w:lang w:val="es-ES"/>
        </w:rPr>
      </w:pPr>
    </w:p>
    <w:p w14:paraId="0BABC31B" w14:textId="25B6BFE6" w:rsidR="00691472" w:rsidRPr="005F0D99" w:rsidRDefault="00691472"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Nacionales</w:t>
      </w:r>
      <w:r w:rsidRPr="005F0D99">
        <w:rPr>
          <w:rFonts w:ascii="Times New Roman" w:hAnsi="Times New Roman" w:cs="Times New Roman"/>
          <w:lang w:val="es-ES"/>
        </w:rPr>
        <w:t xml:space="preserve">. </w:t>
      </w:r>
      <w:r w:rsidR="00CF6244" w:rsidRPr="005F0D99">
        <w:rPr>
          <w:rFonts w:ascii="Times New Roman" w:hAnsi="Times New Roman" w:cs="Times New Roman"/>
          <w:lang w:val="es-ES"/>
        </w:rPr>
        <w:t xml:space="preserve">Se </w:t>
      </w:r>
      <w:r w:rsidR="006A3678" w:rsidRPr="005F0D99">
        <w:rPr>
          <w:rFonts w:ascii="Times New Roman" w:hAnsi="Times New Roman" w:cs="Times New Roman"/>
          <w:lang w:val="es-ES"/>
        </w:rPr>
        <w:t>usa</w:t>
      </w:r>
      <w:r w:rsidR="009458E8" w:rsidRPr="005F0D99">
        <w:rPr>
          <w:rFonts w:ascii="Times New Roman" w:hAnsi="Times New Roman" w:cs="Times New Roman"/>
          <w:lang w:val="es-ES"/>
        </w:rPr>
        <w:t xml:space="preserve"> </w:t>
      </w:r>
      <w:r w:rsidRPr="005F0D99">
        <w:rPr>
          <w:rFonts w:ascii="Times New Roman" w:hAnsi="Times New Roman" w:cs="Times New Roman"/>
          <w:lang w:val="es-ES"/>
        </w:rPr>
        <w:t>para mostrar</w:t>
      </w:r>
      <w:r w:rsidR="009458E8" w:rsidRPr="005F0D99">
        <w:rPr>
          <w:rFonts w:ascii="Times New Roman" w:hAnsi="Times New Roman" w:cs="Times New Roman"/>
          <w:lang w:val="es-ES"/>
        </w:rPr>
        <w:t xml:space="preserve"> el </w:t>
      </w:r>
      <w:r w:rsidR="009458E8" w:rsidRPr="005F0D99">
        <w:rPr>
          <w:rFonts w:ascii="Times New Roman" w:hAnsi="Times New Roman" w:cs="Times New Roman"/>
          <w:b/>
          <w:lang w:val="es-ES"/>
        </w:rPr>
        <w:t>vínculo político y jurídico entre un individuo y el Estado</w:t>
      </w:r>
      <w:r w:rsidR="009458E8" w:rsidRPr="005F0D99">
        <w:rPr>
          <w:rFonts w:ascii="Times New Roman" w:hAnsi="Times New Roman" w:cs="Times New Roman"/>
          <w:lang w:val="es-ES"/>
        </w:rPr>
        <w:t xml:space="preserve">. Su expresión se da en una realidad: </w:t>
      </w:r>
      <w:r w:rsidR="009A44C2" w:rsidRPr="005F0D99">
        <w:rPr>
          <w:rFonts w:ascii="Times New Roman" w:hAnsi="Times New Roman" w:cs="Times New Roman"/>
          <w:lang w:val="es-ES"/>
        </w:rPr>
        <w:t xml:space="preserve">son </w:t>
      </w:r>
      <w:r w:rsidR="009A44C2" w:rsidRPr="005F0D99">
        <w:rPr>
          <w:rFonts w:ascii="Times New Roman" w:hAnsi="Times New Roman" w:cs="Times New Roman"/>
          <w:b/>
          <w:lang w:val="es-ES"/>
        </w:rPr>
        <w:t>titulares de</w:t>
      </w:r>
      <w:r w:rsidR="009458E8" w:rsidRPr="005F0D99">
        <w:rPr>
          <w:rFonts w:ascii="Times New Roman" w:hAnsi="Times New Roman" w:cs="Times New Roman"/>
          <w:b/>
          <w:lang w:val="es-ES"/>
        </w:rPr>
        <w:t xml:space="preserve"> mayores derechos</w:t>
      </w:r>
      <w:r w:rsidR="009458E8" w:rsidRPr="005F0D99">
        <w:rPr>
          <w:rFonts w:ascii="Times New Roman" w:hAnsi="Times New Roman" w:cs="Times New Roman"/>
          <w:lang w:val="es-ES"/>
        </w:rPr>
        <w:t xml:space="preserve"> que aquellos que no son nacionales, es decir, </w:t>
      </w:r>
      <w:r w:rsidR="00CF6244" w:rsidRPr="005F0D99">
        <w:rPr>
          <w:rFonts w:ascii="Times New Roman" w:hAnsi="Times New Roman" w:cs="Times New Roman"/>
          <w:lang w:val="es-ES"/>
        </w:rPr>
        <w:t>que</w:t>
      </w:r>
      <w:r w:rsidRPr="005F0D99">
        <w:rPr>
          <w:rFonts w:ascii="Times New Roman" w:hAnsi="Times New Roman" w:cs="Times New Roman"/>
          <w:lang w:val="es-ES"/>
        </w:rPr>
        <w:t xml:space="preserve"> </w:t>
      </w:r>
      <w:r w:rsidR="00CF6244" w:rsidRPr="005F0D99">
        <w:rPr>
          <w:rFonts w:ascii="Times New Roman" w:hAnsi="Times New Roman" w:cs="Times New Roman"/>
          <w:lang w:val="es-ES"/>
        </w:rPr>
        <w:t>los extranjeros</w:t>
      </w:r>
      <w:r w:rsidR="004B3FA2" w:rsidRPr="005F0D99">
        <w:rPr>
          <w:rFonts w:ascii="Times New Roman" w:hAnsi="Times New Roman" w:cs="Times New Roman"/>
          <w:lang w:val="es-ES"/>
        </w:rPr>
        <w:t>.</w:t>
      </w:r>
    </w:p>
    <w:p w14:paraId="5DA488E9" w14:textId="77777777" w:rsidR="004B3FA2" w:rsidRPr="005F0D99" w:rsidRDefault="004B3FA2" w:rsidP="005F0D99">
      <w:pPr>
        <w:pStyle w:val="Prrafodelista"/>
        <w:spacing w:after="0" w:line="276" w:lineRule="auto"/>
        <w:jc w:val="both"/>
        <w:rPr>
          <w:rFonts w:ascii="Times New Roman" w:hAnsi="Times New Roman" w:cs="Times New Roman"/>
          <w:color w:val="E36C0A" w:themeColor="accent6" w:themeShade="BF"/>
          <w:lang w:val="es-ES"/>
        </w:rPr>
      </w:pPr>
    </w:p>
    <w:p w14:paraId="0613ED8D" w14:textId="638DE22A" w:rsidR="009458E8" w:rsidRPr="005F0D99" w:rsidRDefault="009458E8" w:rsidP="005F0D99">
      <w:pPr>
        <w:pStyle w:val="Prrafodelista"/>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Se han elaborado </w:t>
      </w:r>
      <w:r w:rsidRPr="005F0D99">
        <w:rPr>
          <w:rFonts w:ascii="Times New Roman" w:hAnsi="Times New Roman" w:cs="Times New Roman"/>
          <w:b/>
          <w:lang w:val="es-ES"/>
        </w:rPr>
        <w:t>sistemas</w:t>
      </w:r>
      <w:r w:rsidRPr="005F0D99">
        <w:rPr>
          <w:rFonts w:ascii="Times New Roman" w:hAnsi="Times New Roman" w:cs="Times New Roman"/>
          <w:lang w:val="es-ES"/>
        </w:rPr>
        <w:t xml:space="preserve"> para determinar </w:t>
      </w:r>
      <w:r w:rsidRPr="005F0D99">
        <w:rPr>
          <w:rFonts w:ascii="Times New Roman" w:hAnsi="Times New Roman" w:cs="Times New Roman"/>
          <w:b/>
          <w:lang w:val="es-ES"/>
        </w:rPr>
        <w:t>quién es nacional</w:t>
      </w:r>
      <w:r w:rsidRPr="005F0D99">
        <w:rPr>
          <w:rFonts w:ascii="Times New Roman" w:hAnsi="Times New Roman" w:cs="Times New Roman"/>
          <w:lang w:val="es-ES"/>
        </w:rPr>
        <w:t xml:space="preserve">: </w:t>
      </w:r>
      <w:r w:rsidRPr="005F0D99">
        <w:rPr>
          <w:rFonts w:ascii="Times New Roman" w:hAnsi="Times New Roman" w:cs="Times New Roman"/>
          <w:i/>
          <w:lang w:val="es-ES"/>
        </w:rPr>
        <w:t>ius sanguinis</w:t>
      </w:r>
      <w:r w:rsidR="006A3678" w:rsidRPr="005F0D99">
        <w:rPr>
          <w:rFonts w:ascii="Times New Roman" w:hAnsi="Times New Roman" w:cs="Times New Roman"/>
          <w:lang w:val="es-ES"/>
        </w:rPr>
        <w:t xml:space="preserve"> (</w:t>
      </w:r>
      <w:r w:rsidRPr="005F0D99">
        <w:rPr>
          <w:rFonts w:ascii="Times New Roman" w:hAnsi="Times New Roman" w:cs="Times New Roman"/>
          <w:lang w:val="es-ES"/>
        </w:rPr>
        <w:t xml:space="preserve">descendiente de padre o madre nacional </w:t>
      </w:r>
      <w:r w:rsidR="00691472" w:rsidRPr="005F0D99">
        <w:rPr>
          <w:rFonts w:ascii="Times New Roman" w:hAnsi="Times New Roman" w:cs="Times New Roman"/>
          <w:lang w:val="es-ES"/>
        </w:rPr>
        <w:t>de un</w:t>
      </w:r>
      <w:r w:rsidRPr="005F0D99">
        <w:rPr>
          <w:rFonts w:ascii="Times New Roman" w:hAnsi="Times New Roman" w:cs="Times New Roman"/>
          <w:lang w:val="es-ES"/>
        </w:rPr>
        <w:t xml:space="preserve"> Estado); </w:t>
      </w:r>
      <w:r w:rsidRPr="005F0D99">
        <w:rPr>
          <w:rFonts w:ascii="Times New Roman" w:hAnsi="Times New Roman" w:cs="Times New Roman"/>
          <w:i/>
          <w:lang w:val="es-ES"/>
        </w:rPr>
        <w:t>ius soli</w:t>
      </w:r>
      <w:r w:rsidR="00691472" w:rsidRPr="005F0D99">
        <w:rPr>
          <w:rFonts w:ascii="Times New Roman" w:hAnsi="Times New Roman" w:cs="Times New Roman"/>
          <w:lang w:val="es-ES"/>
        </w:rPr>
        <w:t xml:space="preserve"> </w:t>
      </w:r>
      <w:r w:rsidRPr="005F0D99">
        <w:rPr>
          <w:rFonts w:ascii="Times New Roman" w:hAnsi="Times New Roman" w:cs="Times New Roman"/>
          <w:lang w:val="es-ES"/>
        </w:rPr>
        <w:t xml:space="preserve">(que </w:t>
      </w:r>
      <w:r w:rsidR="004B3FA2" w:rsidRPr="005F0D99">
        <w:rPr>
          <w:rFonts w:ascii="Times New Roman" w:hAnsi="Times New Roman" w:cs="Times New Roman"/>
          <w:lang w:val="es-ES"/>
        </w:rPr>
        <w:t>nace</w:t>
      </w:r>
      <w:r w:rsidRPr="005F0D99">
        <w:rPr>
          <w:rFonts w:ascii="Times New Roman" w:hAnsi="Times New Roman" w:cs="Times New Roman"/>
          <w:lang w:val="es-ES"/>
        </w:rPr>
        <w:t xml:space="preserve"> en el territorio del </w:t>
      </w:r>
      <w:r w:rsidR="00691472" w:rsidRPr="005F0D99">
        <w:rPr>
          <w:rFonts w:ascii="Times New Roman" w:hAnsi="Times New Roman" w:cs="Times New Roman"/>
          <w:lang w:val="es-ES"/>
        </w:rPr>
        <w:t>Estado</w:t>
      </w:r>
      <w:r w:rsidRPr="005F0D99">
        <w:rPr>
          <w:rFonts w:ascii="Times New Roman" w:hAnsi="Times New Roman" w:cs="Times New Roman"/>
          <w:lang w:val="es-ES"/>
        </w:rPr>
        <w:t xml:space="preserve">, no importando la nacionalidad de </w:t>
      </w:r>
      <w:r w:rsidR="00691472" w:rsidRPr="005F0D99">
        <w:rPr>
          <w:rFonts w:ascii="Times New Roman" w:hAnsi="Times New Roman" w:cs="Times New Roman"/>
          <w:lang w:val="es-ES"/>
        </w:rPr>
        <w:t>sus</w:t>
      </w:r>
      <w:r w:rsidRPr="005F0D99">
        <w:rPr>
          <w:rFonts w:ascii="Times New Roman" w:hAnsi="Times New Roman" w:cs="Times New Roman"/>
          <w:lang w:val="es-ES"/>
        </w:rPr>
        <w:t xml:space="preserve"> padres); </w:t>
      </w:r>
      <w:proofErr w:type="spellStart"/>
      <w:r w:rsidRPr="005F0D99">
        <w:rPr>
          <w:rFonts w:ascii="Times New Roman" w:hAnsi="Times New Roman" w:cs="Times New Roman"/>
          <w:i/>
          <w:lang w:val="es-ES"/>
        </w:rPr>
        <w:t>ius</w:t>
      </w:r>
      <w:proofErr w:type="spellEnd"/>
      <w:r w:rsidRPr="005F0D99">
        <w:rPr>
          <w:rFonts w:ascii="Times New Roman" w:hAnsi="Times New Roman" w:cs="Times New Roman"/>
          <w:i/>
          <w:lang w:val="es-ES"/>
        </w:rPr>
        <w:t xml:space="preserve"> </w:t>
      </w:r>
      <w:proofErr w:type="spellStart"/>
      <w:r w:rsidRPr="005F0D99">
        <w:rPr>
          <w:rFonts w:ascii="Times New Roman" w:hAnsi="Times New Roman" w:cs="Times New Roman"/>
          <w:i/>
          <w:lang w:val="es-ES"/>
        </w:rPr>
        <w:t>domicilii</w:t>
      </w:r>
      <w:proofErr w:type="spellEnd"/>
      <w:r w:rsidRPr="005F0D99">
        <w:rPr>
          <w:rFonts w:ascii="Times New Roman" w:hAnsi="Times New Roman" w:cs="Times New Roman"/>
          <w:lang w:val="es-ES"/>
        </w:rPr>
        <w:t xml:space="preserve"> (se domicilia en </w:t>
      </w:r>
      <w:r w:rsidR="00691472" w:rsidRPr="005F0D99">
        <w:rPr>
          <w:rFonts w:ascii="Times New Roman" w:hAnsi="Times New Roman" w:cs="Times New Roman"/>
          <w:lang w:val="es-ES"/>
        </w:rPr>
        <w:t>el territorio</w:t>
      </w:r>
      <w:r w:rsidR="006A3678" w:rsidRPr="005F0D99">
        <w:rPr>
          <w:rFonts w:ascii="Times New Roman" w:hAnsi="Times New Roman" w:cs="Times New Roman"/>
          <w:lang w:val="es-ES"/>
        </w:rPr>
        <w:t xml:space="preserve"> de un Estado). </w:t>
      </w:r>
      <w:r w:rsidR="00FF07C4" w:rsidRPr="005F0D99">
        <w:rPr>
          <w:rFonts w:ascii="Times New Roman" w:hAnsi="Times New Roman" w:cs="Times New Roman"/>
          <w:lang w:val="es-ES"/>
        </w:rPr>
        <w:t>Los</w:t>
      </w:r>
      <w:r w:rsidR="006A3678" w:rsidRPr="005F0D99">
        <w:rPr>
          <w:rFonts w:ascii="Times New Roman" w:hAnsi="Times New Roman" w:cs="Times New Roman"/>
          <w:lang w:val="es-ES"/>
        </w:rPr>
        <w:t xml:space="preserve"> sistemas </w:t>
      </w:r>
      <w:r w:rsidR="006A3678" w:rsidRPr="005F0D99">
        <w:rPr>
          <w:rFonts w:ascii="Times New Roman" w:hAnsi="Times New Roman" w:cs="Times New Roman"/>
          <w:b/>
          <w:lang w:val="es-ES"/>
        </w:rPr>
        <w:t>se combinan</w:t>
      </w:r>
      <w:r w:rsidR="006A3678" w:rsidRPr="005F0D99">
        <w:rPr>
          <w:rFonts w:ascii="Times New Roman" w:hAnsi="Times New Roman" w:cs="Times New Roman"/>
          <w:lang w:val="es-ES"/>
        </w:rPr>
        <w:t xml:space="preserve">. En algunas legislaciones se permite la </w:t>
      </w:r>
      <w:r w:rsidR="006A3678" w:rsidRPr="005F0D99">
        <w:rPr>
          <w:rFonts w:ascii="Times New Roman" w:hAnsi="Times New Roman" w:cs="Times New Roman"/>
          <w:b/>
          <w:lang w:val="es-ES"/>
        </w:rPr>
        <w:t>nacionalidad múltiple</w:t>
      </w:r>
      <w:r w:rsidR="006A3678" w:rsidRPr="005F0D99">
        <w:rPr>
          <w:rFonts w:ascii="Times New Roman" w:hAnsi="Times New Roman" w:cs="Times New Roman"/>
          <w:lang w:val="es-ES"/>
        </w:rPr>
        <w:t xml:space="preserve"> </w:t>
      </w:r>
      <w:r w:rsidR="00FF07C4" w:rsidRPr="005F0D99">
        <w:rPr>
          <w:rFonts w:ascii="Times New Roman" w:hAnsi="Times New Roman" w:cs="Times New Roman"/>
          <w:lang w:val="es-ES"/>
        </w:rPr>
        <w:t xml:space="preserve">o </w:t>
      </w:r>
      <w:r w:rsidR="00FF07C4" w:rsidRPr="005F0D99">
        <w:rPr>
          <w:rFonts w:ascii="Times New Roman" w:hAnsi="Times New Roman" w:cs="Times New Roman"/>
          <w:b/>
          <w:lang w:val="es-ES"/>
        </w:rPr>
        <w:t>doble nacionalidad</w:t>
      </w:r>
      <w:r w:rsidR="00FF07C4" w:rsidRPr="005F0D99">
        <w:rPr>
          <w:rFonts w:ascii="Times New Roman" w:hAnsi="Times New Roman" w:cs="Times New Roman"/>
          <w:lang w:val="es-ES"/>
        </w:rPr>
        <w:t xml:space="preserve"> </w:t>
      </w:r>
      <w:r w:rsidR="006A3678" w:rsidRPr="005F0D99">
        <w:rPr>
          <w:rFonts w:ascii="Times New Roman" w:hAnsi="Times New Roman" w:cs="Times New Roman"/>
          <w:lang w:val="es-ES"/>
        </w:rPr>
        <w:t xml:space="preserve">y la posibilidad de renunciar a </w:t>
      </w:r>
      <w:r w:rsidR="00FF07C4" w:rsidRPr="005F0D99">
        <w:rPr>
          <w:rFonts w:ascii="Times New Roman" w:hAnsi="Times New Roman" w:cs="Times New Roman"/>
          <w:lang w:val="es-ES"/>
        </w:rPr>
        <w:t xml:space="preserve">la nacionalidad </w:t>
      </w:r>
      <w:r w:rsidR="006A3678" w:rsidRPr="005F0D99">
        <w:rPr>
          <w:rFonts w:ascii="Times New Roman" w:hAnsi="Times New Roman" w:cs="Times New Roman"/>
          <w:lang w:val="es-ES"/>
        </w:rPr>
        <w:t xml:space="preserve">y readquirirla. </w:t>
      </w:r>
      <w:r w:rsidRPr="005F0D99">
        <w:rPr>
          <w:rFonts w:ascii="Times New Roman" w:hAnsi="Times New Roman" w:cs="Times New Roman"/>
          <w:lang w:val="es-ES"/>
        </w:rPr>
        <w:t xml:space="preserve">Un extranjero, es importante señalarlo, puede adquirir la nacionalidad de un Estado. Es lo que se denomina </w:t>
      </w:r>
      <w:r w:rsidRPr="005F0D99">
        <w:rPr>
          <w:rFonts w:ascii="Times New Roman" w:hAnsi="Times New Roman" w:cs="Times New Roman"/>
          <w:b/>
          <w:lang w:val="es-ES"/>
        </w:rPr>
        <w:t>naturalización</w:t>
      </w:r>
      <w:r w:rsidRPr="005F0D99">
        <w:rPr>
          <w:rFonts w:ascii="Times New Roman" w:hAnsi="Times New Roman" w:cs="Times New Roman"/>
          <w:lang w:val="es-ES"/>
        </w:rPr>
        <w:t xml:space="preserve">. De esa forman </w:t>
      </w:r>
      <w:r w:rsidR="00FF07C4" w:rsidRPr="005F0D99">
        <w:rPr>
          <w:rFonts w:ascii="Times New Roman" w:hAnsi="Times New Roman" w:cs="Times New Roman"/>
          <w:lang w:val="es-ES"/>
        </w:rPr>
        <w:t>obtienen</w:t>
      </w:r>
      <w:r w:rsidRPr="005F0D99">
        <w:rPr>
          <w:rFonts w:ascii="Times New Roman" w:hAnsi="Times New Roman" w:cs="Times New Roman"/>
          <w:lang w:val="es-ES"/>
        </w:rPr>
        <w:t xml:space="preserve"> los derechos que poseen los nacionales por nacimiento. Aunque</w:t>
      </w:r>
      <w:r w:rsidR="006A3678" w:rsidRPr="005F0D99">
        <w:rPr>
          <w:rFonts w:ascii="Times New Roman" w:hAnsi="Times New Roman" w:cs="Times New Roman"/>
          <w:lang w:val="es-ES"/>
        </w:rPr>
        <w:t xml:space="preserve"> </w:t>
      </w:r>
      <w:r w:rsidR="00691472" w:rsidRPr="005F0D99">
        <w:rPr>
          <w:rFonts w:ascii="Times New Roman" w:hAnsi="Times New Roman" w:cs="Times New Roman"/>
          <w:lang w:val="es-ES"/>
        </w:rPr>
        <w:t xml:space="preserve">con restricciones ligadas al acceso </w:t>
      </w:r>
      <w:r w:rsidRPr="005F0D99">
        <w:rPr>
          <w:rFonts w:ascii="Times New Roman" w:hAnsi="Times New Roman" w:cs="Times New Roman"/>
          <w:lang w:val="es-ES"/>
        </w:rPr>
        <w:t xml:space="preserve">a cargos de elección ciudadana, por ejemplo, </w:t>
      </w:r>
      <w:r w:rsidR="00FF07C4" w:rsidRPr="005F0D99">
        <w:rPr>
          <w:rFonts w:ascii="Times New Roman" w:hAnsi="Times New Roman" w:cs="Times New Roman"/>
          <w:lang w:val="es-ES"/>
        </w:rPr>
        <w:t xml:space="preserve">postularse para </w:t>
      </w:r>
      <w:r w:rsidRPr="005F0D99">
        <w:rPr>
          <w:rFonts w:ascii="Times New Roman" w:hAnsi="Times New Roman" w:cs="Times New Roman"/>
          <w:lang w:val="es-ES"/>
        </w:rPr>
        <w:t>presidente o vicepresidente. “</w:t>
      </w:r>
      <w:r w:rsidR="00691472" w:rsidRPr="005F0D99">
        <w:rPr>
          <w:rFonts w:ascii="Times New Roman" w:hAnsi="Times New Roman" w:cs="Times New Roman"/>
          <w:i/>
          <w:lang w:val="es-ES"/>
        </w:rPr>
        <w:t xml:space="preserve">De </w:t>
      </w:r>
      <w:r w:rsidRPr="005F0D99">
        <w:rPr>
          <w:rFonts w:ascii="Times New Roman" w:hAnsi="Times New Roman" w:cs="Times New Roman"/>
          <w:i/>
          <w:lang w:val="es-ES"/>
        </w:rPr>
        <w:t>qué nacionalidad es</w:t>
      </w:r>
      <w:r w:rsidRPr="005F0D99">
        <w:rPr>
          <w:rFonts w:ascii="Times New Roman" w:hAnsi="Times New Roman" w:cs="Times New Roman"/>
          <w:lang w:val="es-ES"/>
        </w:rPr>
        <w:t>”, “</w:t>
      </w:r>
      <w:r w:rsidRPr="005F0D99">
        <w:rPr>
          <w:rFonts w:ascii="Times New Roman" w:hAnsi="Times New Roman" w:cs="Times New Roman"/>
          <w:i/>
          <w:lang w:val="es-ES"/>
        </w:rPr>
        <w:t>soy nacional de Ecuador</w:t>
      </w:r>
      <w:r w:rsidRPr="005F0D99">
        <w:rPr>
          <w:rFonts w:ascii="Times New Roman" w:hAnsi="Times New Roman" w:cs="Times New Roman"/>
          <w:lang w:val="es-ES"/>
        </w:rPr>
        <w:t>”, “</w:t>
      </w:r>
      <w:r w:rsidRPr="005F0D99">
        <w:rPr>
          <w:rFonts w:ascii="Times New Roman" w:hAnsi="Times New Roman" w:cs="Times New Roman"/>
          <w:i/>
          <w:lang w:val="es-ES"/>
        </w:rPr>
        <w:t>adquirí la nacionalidad colombiana</w:t>
      </w:r>
      <w:r w:rsidRPr="005F0D99">
        <w:rPr>
          <w:rFonts w:ascii="Times New Roman" w:hAnsi="Times New Roman" w:cs="Times New Roman"/>
          <w:lang w:val="es-ES"/>
        </w:rPr>
        <w:t>”, “</w:t>
      </w:r>
      <w:r w:rsidRPr="005F0D99">
        <w:rPr>
          <w:rFonts w:ascii="Times New Roman" w:hAnsi="Times New Roman" w:cs="Times New Roman"/>
          <w:i/>
          <w:lang w:val="es-ES"/>
        </w:rPr>
        <w:t>mi primo adquirió la nacionalidad americana</w:t>
      </w:r>
      <w:r w:rsidR="008C3F86" w:rsidRPr="005F0D99">
        <w:rPr>
          <w:rFonts w:ascii="Times New Roman" w:hAnsi="Times New Roman" w:cs="Times New Roman"/>
          <w:lang w:val="es-ES"/>
        </w:rPr>
        <w:t>”;</w:t>
      </w:r>
    </w:p>
    <w:p w14:paraId="552A3E7F" w14:textId="77777777" w:rsidR="00FF07C4" w:rsidRPr="005F0D99" w:rsidRDefault="00FF07C4" w:rsidP="005F0D99">
      <w:pPr>
        <w:spacing w:after="0" w:line="276" w:lineRule="auto"/>
        <w:jc w:val="both"/>
        <w:rPr>
          <w:rFonts w:ascii="Times New Roman" w:hAnsi="Times New Roman" w:cs="Times New Roman"/>
          <w:lang w:val="es-ES"/>
        </w:rPr>
      </w:pPr>
    </w:p>
    <w:p w14:paraId="458CED8C" w14:textId="590C47C4" w:rsidR="009458E8" w:rsidRPr="005F0D99" w:rsidRDefault="00691472"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Ciudadanía.</w:t>
      </w:r>
      <w:r w:rsidR="009458E8" w:rsidRPr="005F0D99">
        <w:rPr>
          <w:rFonts w:ascii="Times New Roman" w:hAnsi="Times New Roman" w:cs="Times New Roman"/>
          <w:lang w:val="es-ES"/>
        </w:rPr>
        <w:t xml:space="preserve"> Aunque este concepto se </w:t>
      </w:r>
      <w:r w:rsidRPr="005F0D99">
        <w:rPr>
          <w:rFonts w:ascii="Times New Roman" w:hAnsi="Times New Roman" w:cs="Times New Roman"/>
          <w:lang w:val="es-ES"/>
        </w:rPr>
        <w:t>usa</w:t>
      </w:r>
      <w:r w:rsidR="009458E8" w:rsidRPr="005F0D99">
        <w:rPr>
          <w:rFonts w:ascii="Times New Roman" w:hAnsi="Times New Roman" w:cs="Times New Roman"/>
          <w:lang w:val="es-ES"/>
        </w:rPr>
        <w:t xml:space="preserve"> de muchas </w:t>
      </w:r>
      <w:r w:rsidRPr="005F0D99">
        <w:rPr>
          <w:rFonts w:ascii="Times New Roman" w:hAnsi="Times New Roman" w:cs="Times New Roman"/>
          <w:lang w:val="es-ES"/>
        </w:rPr>
        <w:t>formas</w:t>
      </w:r>
      <w:r w:rsidR="009458E8" w:rsidRPr="005F0D99">
        <w:rPr>
          <w:rFonts w:ascii="Times New Roman" w:hAnsi="Times New Roman" w:cs="Times New Roman"/>
          <w:lang w:val="es-ES"/>
        </w:rPr>
        <w:t xml:space="preserve"> siempre se resalta el </w:t>
      </w:r>
      <w:r w:rsidR="009458E8" w:rsidRPr="005F0D99">
        <w:rPr>
          <w:rFonts w:ascii="Times New Roman" w:hAnsi="Times New Roman" w:cs="Times New Roman"/>
          <w:b/>
          <w:lang w:val="es-ES"/>
        </w:rPr>
        <w:t>ejercicio de derechos políticos</w:t>
      </w:r>
      <w:r w:rsidR="009458E8" w:rsidRPr="005F0D99">
        <w:rPr>
          <w:rFonts w:ascii="Times New Roman" w:hAnsi="Times New Roman" w:cs="Times New Roman"/>
          <w:lang w:val="es-ES"/>
        </w:rPr>
        <w:t xml:space="preserve">. </w:t>
      </w:r>
      <w:r w:rsidR="009458E8" w:rsidRPr="005F0D99">
        <w:rPr>
          <w:rFonts w:ascii="Times New Roman" w:hAnsi="Times New Roman" w:cs="Times New Roman"/>
          <w:b/>
          <w:lang w:val="es-ES"/>
        </w:rPr>
        <w:t>Elegir</w:t>
      </w:r>
      <w:r w:rsidR="009458E8" w:rsidRPr="005F0D99">
        <w:rPr>
          <w:rFonts w:ascii="Times New Roman" w:hAnsi="Times New Roman" w:cs="Times New Roman"/>
          <w:lang w:val="es-ES"/>
        </w:rPr>
        <w:t xml:space="preserve"> y </w:t>
      </w:r>
      <w:r w:rsidR="009458E8" w:rsidRPr="005F0D99">
        <w:rPr>
          <w:rFonts w:ascii="Times New Roman" w:hAnsi="Times New Roman" w:cs="Times New Roman"/>
          <w:b/>
          <w:lang w:val="es-ES"/>
        </w:rPr>
        <w:t>ser elegido</w:t>
      </w:r>
      <w:r w:rsidR="009458E8" w:rsidRPr="005F0D99">
        <w:rPr>
          <w:rFonts w:ascii="Times New Roman" w:hAnsi="Times New Roman" w:cs="Times New Roman"/>
          <w:lang w:val="es-ES"/>
        </w:rPr>
        <w:t xml:space="preserve">, participar en las </w:t>
      </w:r>
      <w:r w:rsidR="009458E8" w:rsidRPr="005F0D99">
        <w:rPr>
          <w:rFonts w:ascii="Times New Roman" w:hAnsi="Times New Roman" w:cs="Times New Roman"/>
          <w:b/>
          <w:lang w:val="es-ES"/>
        </w:rPr>
        <w:t>elecciones</w:t>
      </w:r>
      <w:r w:rsidR="009458E8" w:rsidRPr="005F0D99">
        <w:rPr>
          <w:rFonts w:ascii="Times New Roman" w:hAnsi="Times New Roman" w:cs="Times New Roman"/>
          <w:lang w:val="es-ES"/>
        </w:rPr>
        <w:t xml:space="preserve">, ejercer el </w:t>
      </w:r>
      <w:r w:rsidR="00FF07C4" w:rsidRPr="005F0D99">
        <w:rPr>
          <w:rFonts w:ascii="Times New Roman" w:hAnsi="Times New Roman" w:cs="Times New Roman"/>
          <w:lang w:val="es-ES"/>
        </w:rPr>
        <w:t>voto</w:t>
      </w:r>
      <w:r w:rsidR="009458E8" w:rsidRPr="005F0D99">
        <w:rPr>
          <w:rFonts w:ascii="Times New Roman" w:hAnsi="Times New Roman" w:cs="Times New Roman"/>
          <w:lang w:val="es-ES"/>
        </w:rPr>
        <w:t xml:space="preserve">. En los países este </w:t>
      </w:r>
      <w:r w:rsidR="009458E8" w:rsidRPr="005F0D99">
        <w:rPr>
          <w:rFonts w:ascii="Times New Roman" w:hAnsi="Times New Roman" w:cs="Times New Roman"/>
          <w:b/>
          <w:lang w:val="es-ES"/>
        </w:rPr>
        <w:t>estatus jurídico</w:t>
      </w:r>
      <w:r w:rsidR="009458E8" w:rsidRPr="005F0D99">
        <w:rPr>
          <w:rFonts w:ascii="Times New Roman" w:hAnsi="Times New Roman" w:cs="Times New Roman"/>
          <w:lang w:val="es-ES"/>
        </w:rPr>
        <w:t xml:space="preserve"> está dado por la </w:t>
      </w:r>
      <w:r w:rsidR="00FF07C4" w:rsidRPr="005F0D99">
        <w:rPr>
          <w:rFonts w:ascii="Times New Roman" w:hAnsi="Times New Roman" w:cs="Times New Roman"/>
          <w:b/>
          <w:lang w:val="es-ES"/>
        </w:rPr>
        <w:t xml:space="preserve">mayoría de </w:t>
      </w:r>
      <w:r w:rsidR="009458E8" w:rsidRPr="005F0D99">
        <w:rPr>
          <w:rFonts w:ascii="Times New Roman" w:hAnsi="Times New Roman" w:cs="Times New Roman"/>
          <w:b/>
          <w:lang w:val="es-ES"/>
        </w:rPr>
        <w:t>edad</w:t>
      </w:r>
      <w:r w:rsidR="009458E8" w:rsidRPr="005F0D99">
        <w:rPr>
          <w:rFonts w:ascii="Times New Roman" w:hAnsi="Times New Roman" w:cs="Times New Roman"/>
          <w:lang w:val="es-ES"/>
        </w:rPr>
        <w:t xml:space="preserve">. Por eso se puede ser, jurídicamente, nacional y no ciudadano. Es el caso de los niños. También se puede ser mayor de edad y no poder ejercer los derechos </w:t>
      </w:r>
      <w:r w:rsidR="009458E8" w:rsidRPr="005F0D99">
        <w:rPr>
          <w:rFonts w:ascii="Times New Roman" w:hAnsi="Times New Roman" w:cs="Times New Roman"/>
          <w:lang w:val="es-ES"/>
        </w:rPr>
        <w:lastRenderedPageBreak/>
        <w:t>derivados de la ciudadanía. Generalmente por la comisión de delitos y la deci</w:t>
      </w:r>
      <w:r w:rsidRPr="005F0D99">
        <w:rPr>
          <w:rFonts w:ascii="Times New Roman" w:hAnsi="Times New Roman" w:cs="Times New Roman"/>
          <w:lang w:val="es-ES"/>
        </w:rPr>
        <w:t>sión de un juez.</w:t>
      </w:r>
    </w:p>
    <w:p w14:paraId="42A398F3" w14:textId="77777777" w:rsidR="00FF07C4" w:rsidRPr="005F0D99" w:rsidRDefault="00FF07C4" w:rsidP="005F0D99">
      <w:pPr>
        <w:pStyle w:val="Prrafodelista"/>
        <w:spacing w:after="0"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809"/>
        <w:gridCol w:w="7245"/>
      </w:tblGrid>
      <w:tr w:rsidR="00FF07C4" w:rsidRPr="005F0D99" w14:paraId="0D1137D2" w14:textId="77777777" w:rsidTr="007E771D">
        <w:tc>
          <w:tcPr>
            <w:tcW w:w="9054" w:type="dxa"/>
            <w:gridSpan w:val="2"/>
            <w:shd w:val="clear" w:color="auto" w:fill="0D0D0D" w:themeFill="text1" w:themeFillTint="F2"/>
          </w:tcPr>
          <w:p w14:paraId="2D32B331" w14:textId="77777777" w:rsidR="00FF07C4" w:rsidRPr="005F0D99" w:rsidRDefault="00FF07C4"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07C4" w:rsidRPr="005F0D99" w14:paraId="46A80493" w14:textId="77777777" w:rsidTr="007E771D">
        <w:tc>
          <w:tcPr>
            <w:tcW w:w="1809" w:type="dxa"/>
          </w:tcPr>
          <w:p w14:paraId="68971EAC" w14:textId="77777777" w:rsidR="00FF07C4" w:rsidRPr="005F0D99" w:rsidRDefault="00FF07C4"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08808CD9" w14:textId="418DC5DA" w:rsidR="00FF07C4" w:rsidRPr="005F0D99" w:rsidRDefault="00FF07C4"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CS_G07_09_IMG11</w:t>
            </w:r>
          </w:p>
        </w:tc>
      </w:tr>
      <w:tr w:rsidR="00FF07C4" w:rsidRPr="005F0D99" w14:paraId="43D68E90" w14:textId="77777777" w:rsidTr="007E771D">
        <w:tc>
          <w:tcPr>
            <w:tcW w:w="1809" w:type="dxa"/>
          </w:tcPr>
          <w:p w14:paraId="36C44788" w14:textId="77777777"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22F8F4DD" w14:textId="1B0D357C"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El Sufragio: conquista democrática.</w:t>
            </w:r>
          </w:p>
        </w:tc>
      </w:tr>
      <w:tr w:rsidR="00FF07C4" w:rsidRPr="005F0D99" w14:paraId="2CC29387" w14:textId="77777777" w:rsidTr="007E771D">
        <w:tc>
          <w:tcPr>
            <w:tcW w:w="1809" w:type="dxa"/>
          </w:tcPr>
          <w:p w14:paraId="192800B5" w14:textId="77777777"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EAFE3CA" w14:textId="5AAA7F25"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http://www.elpais.com.co/elpais/colombia/noticias/32-millones-colombianos-podran-votar-elecciones-9-marzo</w:t>
            </w:r>
          </w:p>
        </w:tc>
      </w:tr>
      <w:tr w:rsidR="00FF07C4" w:rsidRPr="005F0D99" w14:paraId="41966B6A" w14:textId="77777777" w:rsidTr="007E771D">
        <w:tc>
          <w:tcPr>
            <w:tcW w:w="1809" w:type="dxa"/>
          </w:tcPr>
          <w:p w14:paraId="3FA25F09" w14:textId="77777777"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5324B090" w14:textId="7A49FFA0" w:rsidR="00FF07C4" w:rsidRPr="005F0D99" w:rsidRDefault="00FF07C4"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El ejercicio de los derechos políticos se expresa en las elecciones periódicas que se celebran en Estados democráticos. Elegir los candidatos que se presentan o presentarse como candidato, es manifestación de esta realidad. </w:t>
            </w:r>
          </w:p>
        </w:tc>
      </w:tr>
    </w:tbl>
    <w:p w14:paraId="3703F09E" w14:textId="77777777" w:rsidR="00FF07C4" w:rsidRPr="005F0D99" w:rsidRDefault="00FF07C4"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5F6C97" w:rsidRPr="005F0D99" w14:paraId="42FA5C9E" w14:textId="77777777" w:rsidTr="00726EDE">
        <w:tc>
          <w:tcPr>
            <w:tcW w:w="8978" w:type="dxa"/>
            <w:gridSpan w:val="2"/>
            <w:shd w:val="clear" w:color="auto" w:fill="000000" w:themeFill="text1"/>
          </w:tcPr>
          <w:p w14:paraId="50DCD594" w14:textId="77777777" w:rsidR="005F6C97" w:rsidRPr="005F0D99" w:rsidRDefault="005F6C9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5F6C97" w:rsidRPr="005F0D99" w14:paraId="32D93E30" w14:textId="77777777" w:rsidTr="00726EDE">
        <w:tc>
          <w:tcPr>
            <w:tcW w:w="2518" w:type="dxa"/>
          </w:tcPr>
          <w:p w14:paraId="19BFE8AD" w14:textId="77777777" w:rsidR="005F6C97" w:rsidRPr="005F0D99" w:rsidRDefault="005F6C9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724DEF10" w14:textId="34A3083F" w:rsidR="005F6C97" w:rsidRPr="005F0D99" w:rsidRDefault="005F6C9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La ciudadanía colombiana</w:t>
            </w:r>
          </w:p>
        </w:tc>
      </w:tr>
      <w:tr w:rsidR="005F6C97" w:rsidRPr="005F0D99" w14:paraId="4C785334" w14:textId="77777777" w:rsidTr="00726EDE">
        <w:tc>
          <w:tcPr>
            <w:tcW w:w="2518" w:type="dxa"/>
          </w:tcPr>
          <w:p w14:paraId="53337733" w14:textId="77777777" w:rsidR="005F6C97" w:rsidRPr="005F0D99" w:rsidRDefault="005F6C9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7F8AB0AE" w14:textId="0297F13C" w:rsidR="005F6C97" w:rsidRPr="005F0D99" w:rsidRDefault="005F6C97"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rPr>
              <w:t xml:space="preserve">Artículo  98, Constitución Política. </w:t>
            </w:r>
            <w:r w:rsidRPr="005F0D99">
              <w:rPr>
                <w:rFonts w:ascii="Times New Roman" w:hAnsi="Times New Roman" w:cs="Times New Roman"/>
                <w:sz w:val="24"/>
                <w:szCs w:val="24"/>
                <w:lang w:val="es-ES"/>
              </w:rPr>
              <w:t xml:space="preserve"> La ciudadanía se pierde de hecho cuando se ha renunciado a la nacionalidad, y su ejercicio se puede suspender en virtud de decisión judicial en los casos que determine la ley.</w:t>
            </w:r>
          </w:p>
          <w:p w14:paraId="06A8F122" w14:textId="77777777" w:rsidR="005F6C97" w:rsidRPr="005F0D99" w:rsidRDefault="005F6C97"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Quienes hayan sido suspendidos en el ejercicio de la ciudadanía, podrán solicitar su rehabilitación.</w:t>
            </w:r>
          </w:p>
          <w:p w14:paraId="62615EA2" w14:textId="793E7398" w:rsidR="005F6C97" w:rsidRPr="005F0D99" w:rsidRDefault="005F6C97"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Parágrafo. Mientras la ley no decida otra edad, la ciudadanía se ejercerá a partir de los dieciocho años.</w:t>
            </w:r>
          </w:p>
        </w:tc>
      </w:tr>
    </w:tbl>
    <w:p w14:paraId="00D330A7" w14:textId="77777777" w:rsidR="009458E8" w:rsidRPr="005F0D99" w:rsidRDefault="009458E8"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515"/>
      </w:tblGrid>
      <w:tr w:rsidR="006A3678" w:rsidRPr="005F0D99" w14:paraId="03B70B94" w14:textId="77777777" w:rsidTr="00D66FF4">
        <w:tc>
          <w:tcPr>
            <w:tcW w:w="9033" w:type="dxa"/>
            <w:gridSpan w:val="2"/>
            <w:shd w:val="clear" w:color="auto" w:fill="000000" w:themeFill="text1"/>
          </w:tcPr>
          <w:p w14:paraId="1ABA9A1D" w14:textId="77777777" w:rsidR="006A3678" w:rsidRPr="005F0D99" w:rsidRDefault="006A3678"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6A3678" w:rsidRPr="005F0D99" w14:paraId="34A03E5C" w14:textId="77777777" w:rsidTr="00D66FF4">
        <w:tc>
          <w:tcPr>
            <w:tcW w:w="2518" w:type="dxa"/>
          </w:tcPr>
          <w:p w14:paraId="2043D35B" w14:textId="77777777"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65101270" w14:textId="49DD0BA2" w:rsidR="006A3678" w:rsidRPr="005F0D99" w:rsidRDefault="00442DF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6A3678" w:rsidRPr="005F0D99" w14:paraId="2EEB4ABD" w14:textId="77777777" w:rsidTr="00D66FF4">
        <w:tc>
          <w:tcPr>
            <w:tcW w:w="2518" w:type="dxa"/>
          </w:tcPr>
          <w:p w14:paraId="028529F0"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184F2280" w14:textId="6C4F339A"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apren</w:t>
            </w:r>
            <w:r w:rsidR="00442DF0" w:rsidRPr="005F0D99">
              <w:rPr>
                <w:rFonts w:ascii="Times New Roman" w:hAnsi="Times New Roman" w:cs="Times New Roman"/>
                <w:b/>
                <w:sz w:val="24"/>
                <w:szCs w:val="24"/>
              </w:rPr>
              <w:t>dizaje: La población colombiana.</w:t>
            </w:r>
          </w:p>
        </w:tc>
      </w:tr>
      <w:tr w:rsidR="006A3678" w:rsidRPr="005F0D99" w14:paraId="38686F6E" w14:textId="77777777" w:rsidTr="00D66FF4">
        <w:tc>
          <w:tcPr>
            <w:tcW w:w="2518" w:type="dxa"/>
          </w:tcPr>
          <w:p w14:paraId="139EFE05"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6515" w:type="dxa"/>
          </w:tcPr>
          <w:p w14:paraId="5583B29F" w14:textId="37934176"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Visita el Sitio Web del Ministerio de Relaciones Exteriores (http://www.cancilleria.gov.co) busca la información que se publica para que los extranjeros adquieran la nacionalidad colombiana. Indaga entre tus familiares y amigos si conocen un extranjero que se haya nacionalizado.</w:t>
            </w:r>
          </w:p>
        </w:tc>
      </w:tr>
    </w:tbl>
    <w:p w14:paraId="03D7388C" w14:textId="33A2C8D8" w:rsidR="00FA58FE" w:rsidRPr="005F0D99" w:rsidRDefault="00FA58FE" w:rsidP="005F0D99">
      <w:pPr>
        <w:spacing w:after="0" w:line="276" w:lineRule="auto"/>
        <w:jc w:val="both"/>
        <w:rPr>
          <w:rFonts w:ascii="Times New Roman" w:hAnsi="Times New Roman" w:cs="Times New Roman"/>
          <w:color w:val="E36C0A" w:themeColor="accent6" w:themeShade="BF"/>
        </w:rPr>
      </w:pPr>
    </w:p>
    <w:tbl>
      <w:tblPr>
        <w:tblStyle w:val="Tablaconcuadrcula"/>
        <w:tblW w:w="0" w:type="auto"/>
        <w:tblLook w:val="04A0" w:firstRow="1" w:lastRow="0" w:firstColumn="1" w:lastColumn="0" w:noHBand="0" w:noVBand="1"/>
      </w:tblPr>
      <w:tblGrid>
        <w:gridCol w:w="2518"/>
        <w:gridCol w:w="6515"/>
      </w:tblGrid>
      <w:tr w:rsidR="00FA58FE" w:rsidRPr="005F0D99" w14:paraId="257D0E6D" w14:textId="77777777" w:rsidTr="007E771D">
        <w:tc>
          <w:tcPr>
            <w:tcW w:w="9033" w:type="dxa"/>
            <w:gridSpan w:val="2"/>
            <w:shd w:val="clear" w:color="auto" w:fill="000000" w:themeFill="text1"/>
          </w:tcPr>
          <w:p w14:paraId="72A0FFAA" w14:textId="06FFD6B9" w:rsidR="00FA58FE" w:rsidRPr="005F0D99" w:rsidRDefault="00FA58FE"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Practica: recurso nuevo</w:t>
            </w:r>
          </w:p>
        </w:tc>
      </w:tr>
      <w:tr w:rsidR="00FA58FE" w:rsidRPr="005F0D99" w14:paraId="25729EF6" w14:textId="77777777" w:rsidTr="007E771D">
        <w:tc>
          <w:tcPr>
            <w:tcW w:w="2518" w:type="dxa"/>
          </w:tcPr>
          <w:p w14:paraId="499F3434" w14:textId="77777777" w:rsidR="00FA58FE" w:rsidRPr="005F0D99" w:rsidRDefault="00FA58FE"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7BA2891A" w14:textId="6531FDA8" w:rsidR="00FA58FE" w:rsidRPr="005F0D99" w:rsidRDefault="00442DF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FA58FE" w:rsidRPr="005F0D99" w14:paraId="06A37CDD" w14:textId="77777777" w:rsidTr="007E771D">
        <w:tc>
          <w:tcPr>
            <w:tcW w:w="2518" w:type="dxa"/>
          </w:tcPr>
          <w:p w14:paraId="3949083A" w14:textId="77777777" w:rsidR="00FA58FE" w:rsidRPr="005F0D99" w:rsidRDefault="00FA58FE"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0153CB1B" w14:textId="7BB866DD" w:rsidR="00FA58FE" w:rsidRPr="005F0D99" w:rsidRDefault="00FA58FE"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Refuerza tu aprendizaje: </w:t>
            </w:r>
            <w:r w:rsidR="00442DF0" w:rsidRPr="005F0D99">
              <w:rPr>
                <w:rFonts w:ascii="Times New Roman" w:hAnsi="Times New Roman" w:cs="Times New Roman"/>
                <w:b/>
                <w:sz w:val="24"/>
                <w:szCs w:val="24"/>
              </w:rPr>
              <w:t>Elecciones en Colombia.</w:t>
            </w:r>
          </w:p>
        </w:tc>
      </w:tr>
      <w:tr w:rsidR="00442DF0" w:rsidRPr="005F0D99" w14:paraId="7741D55A" w14:textId="77777777" w:rsidTr="007E771D">
        <w:tc>
          <w:tcPr>
            <w:tcW w:w="2518" w:type="dxa"/>
          </w:tcPr>
          <w:p w14:paraId="48F9EAA6" w14:textId="77777777" w:rsidR="00FA58FE" w:rsidRPr="005F0D99" w:rsidRDefault="00FA58FE"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6515" w:type="dxa"/>
          </w:tcPr>
          <w:p w14:paraId="36ABC8C4" w14:textId="7BC30124" w:rsidR="00FA58FE" w:rsidRPr="005F0D99" w:rsidRDefault="00FA58FE"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Visita el Sitio Web </w:t>
            </w:r>
            <w:r w:rsidR="00442DF0" w:rsidRPr="005F0D99">
              <w:rPr>
                <w:rFonts w:ascii="Times New Roman" w:hAnsi="Times New Roman" w:cs="Times New Roman"/>
                <w:sz w:val="24"/>
                <w:szCs w:val="24"/>
              </w:rPr>
              <w:t>de la Registraduría Nacional del Estado Civil</w:t>
            </w:r>
            <w:r w:rsidRPr="005F0D99">
              <w:rPr>
                <w:rFonts w:ascii="Times New Roman" w:hAnsi="Times New Roman" w:cs="Times New Roman"/>
                <w:sz w:val="24"/>
                <w:szCs w:val="24"/>
              </w:rPr>
              <w:t xml:space="preserve"> (http://www.cancilleria.gov.co) </w:t>
            </w:r>
            <w:r w:rsidR="00442DF0" w:rsidRPr="005F0D99">
              <w:rPr>
                <w:rFonts w:ascii="Times New Roman" w:hAnsi="Times New Roman" w:cs="Times New Roman"/>
                <w:sz w:val="24"/>
                <w:szCs w:val="24"/>
              </w:rPr>
              <w:t xml:space="preserve">y consulta los resultados electorales de las elecciones presidenciales celebradas en el 2014. Determina cuántos votaron por el actual Presidente y </w:t>
            </w:r>
            <w:r w:rsidR="00442DF0" w:rsidRPr="005F0D99">
              <w:rPr>
                <w:rFonts w:ascii="Times New Roman" w:hAnsi="Times New Roman" w:cs="Times New Roman"/>
                <w:sz w:val="24"/>
                <w:szCs w:val="24"/>
              </w:rPr>
              <w:lastRenderedPageBreak/>
              <w:t>Vicepresidente de la República.</w:t>
            </w:r>
          </w:p>
        </w:tc>
      </w:tr>
    </w:tbl>
    <w:p w14:paraId="44D9C711" w14:textId="77777777" w:rsidR="004F3BA4" w:rsidRPr="005F0D99" w:rsidRDefault="004F3BA4" w:rsidP="005F0D99">
      <w:pPr>
        <w:spacing w:after="0" w:line="276" w:lineRule="auto"/>
        <w:jc w:val="both"/>
        <w:rPr>
          <w:rFonts w:ascii="Times New Roman" w:hAnsi="Times New Roman" w:cs="Times New Roman"/>
        </w:rPr>
      </w:pPr>
    </w:p>
    <w:p w14:paraId="2C8A6C24" w14:textId="729C2DEA" w:rsidR="00691472" w:rsidRPr="005F0D99" w:rsidRDefault="00691472"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[SECCIÓN 3] </w:t>
      </w:r>
      <w:r w:rsidR="00BC5A51" w:rsidRPr="005F0D99">
        <w:rPr>
          <w:rFonts w:ascii="Times New Roman" w:hAnsi="Times New Roman" w:cs="Times New Roman"/>
          <w:b/>
        </w:rPr>
        <w:t xml:space="preserve">1.2.3 </w:t>
      </w:r>
      <w:r w:rsidRPr="005F0D99">
        <w:rPr>
          <w:rFonts w:ascii="Times New Roman" w:hAnsi="Times New Roman" w:cs="Times New Roman"/>
          <w:b/>
        </w:rPr>
        <w:t>Poder público institucionalizado.</w:t>
      </w:r>
    </w:p>
    <w:p w14:paraId="7F96A7D6" w14:textId="77777777" w:rsidR="00691472" w:rsidRPr="005F0D99" w:rsidRDefault="00691472"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691472" w:rsidRPr="005F0D99" w14:paraId="597CB397" w14:textId="77777777" w:rsidTr="00726EDE">
        <w:tc>
          <w:tcPr>
            <w:tcW w:w="8978" w:type="dxa"/>
            <w:gridSpan w:val="2"/>
            <w:shd w:val="clear" w:color="auto" w:fill="000000" w:themeFill="text1"/>
          </w:tcPr>
          <w:p w14:paraId="1A2D5E05" w14:textId="77777777" w:rsidR="00691472" w:rsidRPr="005F0D99" w:rsidRDefault="006914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691472" w:rsidRPr="005F0D99" w14:paraId="4FD1C93C" w14:textId="77777777" w:rsidTr="00726EDE">
        <w:tc>
          <w:tcPr>
            <w:tcW w:w="2518" w:type="dxa"/>
          </w:tcPr>
          <w:p w14:paraId="20029687" w14:textId="77777777" w:rsidR="00691472" w:rsidRPr="005F0D99" w:rsidRDefault="006914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1E557763" w14:textId="77777777" w:rsidR="00691472" w:rsidRPr="005F0D99" w:rsidRDefault="006914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El territorio</w:t>
            </w:r>
          </w:p>
        </w:tc>
      </w:tr>
      <w:tr w:rsidR="00691472" w:rsidRPr="005F0D99" w14:paraId="4EF566C9" w14:textId="77777777" w:rsidTr="00726EDE">
        <w:tc>
          <w:tcPr>
            <w:tcW w:w="2518" w:type="dxa"/>
          </w:tcPr>
          <w:p w14:paraId="3E21EC72" w14:textId="77777777" w:rsidR="00691472" w:rsidRPr="005F0D99" w:rsidRDefault="0069147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678AF9A" w14:textId="5F37062D" w:rsidR="00691472" w:rsidRPr="005F0D99" w:rsidRDefault="00691472"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rPr>
              <w:t>“</w:t>
            </w:r>
            <w:r w:rsidRPr="005F0D99">
              <w:rPr>
                <w:rFonts w:ascii="Times New Roman" w:hAnsi="Times New Roman" w:cs="Times New Roman"/>
                <w:i/>
                <w:sz w:val="24"/>
                <w:szCs w:val="24"/>
              </w:rPr>
              <w:t>El Presidente de la República promulgó la ley 1482 de 2011 para luchar contra la discriminación</w:t>
            </w:r>
            <w:r w:rsidRPr="005F0D99">
              <w:rPr>
                <w:rFonts w:ascii="Times New Roman" w:hAnsi="Times New Roman" w:cs="Times New Roman"/>
                <w:sz w:val="24"/>
                <w:szCs w:val="24"/>
              </w:rPr>
              <w:t>”; “</w:t>
            </w:r>
            <w:r w:rsidRPr="005F0D99">
              <w:rPr>
                <w:rFonts w:ascii="Times New Roman" w:hAnsi="Times New Roman" w:cs="Times New Roman"/>
                <w:i/>
                <w:sz w:val="24"/>
                <w:szCs w:val="24"/>
              </w:rPr>
              <w:t xml:space="preserve">el juez ordenó la captura de </w:t>
            </w:r>
            <w:r w:rsidR="006A3678" w:rsidRPr="005F0D99">
              <w:rPr>
                <w:rFonts w:ascii="Times New Roman" w:hAnsi="Times New Roman" w:cs="Times New Roman"/>
                <w:i/>
                <w:sz w:val="24"/>
                <w:szCs w:val="24"/>
              </w:rPr>
              <w:t>los</w:t>
            </w:r>
            <w:r w:rsidRPr="005F0D99">
              <w:rPr>
                <w:rFonts w:ascii="Times New Roman" w:hAnsi="Times New Roman" w:cs="Times New Roman"/>
                <w:i/>
                <w:sz w:val="24"/>
                <w:szCs w:val="24"/>
              </w:rPr>
              <w:t xml:space="preserve"> delincuentes</w:t>
            </w:r>
            <w:r w:rsidRPr="005F0D99">
              <w:rPr>
                <w:rFonts w:ascii="Times New Roman" w:hAnsi="Times New Roman" w:cs="Times New Roman"/>
                <w:sz w:val="24"/>
                <w:szCs w:val="24"/>
              </w:rPr>
              <w:t>”, “</w:t>
            </w:r>
            <w:r w:rsidRPr="005F0D99">
              <w:rPr>
                <w:rFonts w:ascii="Times New Roman" w:hAnsi="Times New Roman" w:cs="Times New Roman"/>
                <w:i/>
                <w:sz w:val="24"/>
                <w:szCs w:val="24"/>
              </w:rPr>
              <w:t>el ejército dio de baja a varios delincuentes</w:t>
            </w:r>
            <w:r w:rsidRPr="005F0D99">
              <w:rPr>
                <w:rFonts w:ascii="Times New Roman" w:hAnsi="Times New Roman" w:cs="Times New Roman"/>
                <w:sz w:val="24"/>
                <w:szCs w:val="24"/>
              </w:rPr>
              <w:t>”, “</w:t>
            </w:r>
            <w:r w:rsidRPr="005F0D99">
              <w:rPr>
                <w:rFonts w:ascii="Times New Roman" w:hAnsi="Times New Roman" w:cs="Times New Roman"/>
                <w:i/>
                <w:sz w:val="24"/>
                <w:szCs w:val="24"/>
              </w:rPr>
              <w:t>el policía de tránsito impuso un comparendo</w:t>
            </w:r>
            <w:r w:rsidR="00442DF0" w:rsidRPr="005F0D99">
              <w:rPr>
                <w:rFonts w:ascii="Times New Roman" w:hAnsi="Times New Roman" w:cs="Times New Roman"/>
                <w:i/>
                <w:sz w:val="24"/>
                <w:szCs w:val="24"/>
              </w:rPr>
              <w:t xml:space="preserve"> a mi papá</w:t>
            </w:r>
            <w:r w:rsidRPr="005F0D99">
              <w:rPr>
                <w:rFonts w:ascii="Times New Roman" w:hAnsi="Times New Roman" w:cs="Times New Roman"/>
                <w:sz w:val="24"/>
                <w:szCs w:val="24"/>
              </w:rPr>
              <w:t>”, “</w:t>
            </w:r>
            <w:r w:rsidRPr="005F0D99">
              <w:rPr>
                <w:rFonts w:ascii="Times New Roman" w:hAnsi="Times New Roman" w:cs="Times New Roman"/>
                <w:i/>
                <w:sz w:val="24"/>
                <w:szCs w:val="24"/>
              </w:rPr>
              <w:t xml:space="preserve">mi </w:t>
            </w:r>
            <w:r w:rsidR="00442DF0" w:rsidRPr="005F0D99">
              <w:rPr>
                <w:rFonts w:ascii="Times New Roman" w:hAnsi="Times New Roman" w:cs="Times New Roman"/>
                <w:i/>
                <w:sz w:val="24"/>
                <w:szCs w:val="24"/>
              </w:rPr>
              <w:t>mamá</w:t>
            </w:r>
            <w:r w:rsidRPr="005F0D99">
              <w:rPr>
                <w:rFonts w:ascii="Times New Roman" w:hAnsi="Times New Roman" w:cs="Times New Roman"/>
                <w:i/>
                <w:sz w:val="24"/>
                <w:szCs w:val="24"/>
              </w:rPr>
              <w:t xml:space="preserve"> debe pagar el impuesto a la renta</w:t>
            </w:r>
            <w:r w:rsidRPr="005F0D99">
              <w:rPr>
                <w:rFonts w:ascii="Times New Roman" w:hAnsi="Times New Roman" w:cs="Times New Roman"/>
                <w:sz w:val="24"/>
                <w:szCs w:val="24"/>
              </w:rPr>
              <w:t>”, “</w:t>
            </w:r>
            <w:r w:rsidRPr="005F0D99">
              <w:rPr>
                <w:rFonts w:ascii="Times New Roman" w:hAnsi="Times New Roman" w:cs="Times New Roman"/>
                <w:i/>
                <w:sz w:val="24"/>
                <w:szCs w:val="24"/>
              </w:rPr>
              <w:t>el Congreso se posesionó el 20 de julio de 2014</w:t>
            </w:r>
            <w:r w:rsidRPr="005F0D99">
              <w:rPr>
                <w:rFonts w:ascii="Times New Roman" w:hAnsi="Times New Roman" w:cs="Times New Roman"/>
                <w:sz w:val="24"/>
                <w:szCs w:val="24"/>
              </w:rPr>
              <w:t>”.</w:t>
            </w:r>
          </w:p>
        </w:tc>
      </w:tr>
    </w:tbl>
    <w:p w14:paraId="2E23457B" w14:textId="77777777" w:rsidR="00691472" w:rsidRPr="005F0D99" w:rsidRDefault="00691472" w:rsidP="005F0D99">
      <w:pPr>
        <w:spacing w:after="0" w:line="276" w:lineRule="auto"/>
        <w:jc w:val="both"/>
        <w:rPr>
          <w:rFonts w:ascii="Times New Roman" w:hAnsi="Times New Roman" w:cs="Times New Roman"/>
          <w:color w:val="E36C0A" w:themeColor="accent6" w:themeShade="BF"/>
        </w:rPr>
      </w:pPr>
    </w:p>
    <w:p w14:paraId="5FAED02A" w14:textId="11547D97" w:rsidR="004F3BA4"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Es considerado el </w:t>
      </w:r>
      <w:r w:rsidRPr="005F0D99">
        <w:rPr>
          <w:rFonts w:ascii="Times New Roman" w:hAnsi="Times New Roman" w:cs="Times New Roman"/>
          <w:b/>
          <w:lang w:val="es-ES"/>
        </w:rPr>
        <w:t>espacio formal que regula la conducta de la población asentada en el territorio del Estado</w:t>
      </w:r>
      <w:r w:rsidR="0034293F" w:rsidRPr="005F0D99">
        <w:rPr>
          <w:rFonts w:ascii="Times New Roman" w:hAnsi="Times New Roman" w:cs="Times New Roman"/>
          <w:lang w:val="es-ES"/>
        </w:rPr>
        <w:t>.</w:t>
      </w:r>
      <w:r w:rsidR="004F3BA4" w:rsidRPr="005F0D99">
        <w:rPr>
          <w:rFonts w:ascii="Times New Roman" w:hAnsi="Times New Roman" w:cs="Times New Roman"/>
          <w:lang w:val="es-ES"/>
        </w:rPr>
        <w:t xml:space="preserve"> Este poder</w:t>
      </w:r>
      <w:r w:rsidR="0034293F" w:rsidRPr="005F0D99">
        <w:rPr>
          <w:rFonts w:ascii="Times New Roman" w:hAnsi="Times New Roman" w:cs="Times New Roman"/>
          <w:lang w:val="es-ES"/>
        </w:rPr>
        <w:t xml:space="preserve"> </w:t>
      </w:r>
      <w:r w:rsidR="004F3BA4" w:rsidRPr="005F0D99">
        <w:rPr>
          <w:rFonts w:ascii="Times New Roman" w:hAnsi="Times New Roman" w:cs="Times New Roman"/>
          <w:lang w:val="es-ES"/>
        </w:rPr>
        <w:t xml:space="preserve">se </w:t>
      </w:r>
      <w:r w:rsidR="0034293F" w:rsidRPr="005F0D99">
        <w:rPr>
          <w:rFonts w:ascii="Times New Roman" w:hAnsi="Times New Roman" w:cs="Times New Roman"/>
          <w:lang w:val="es-ES"/>
        </w:rPr>
        <w:t>ve y siente</w:t>
      </w:r>
      <w:r w:rsidR="004F3BA4" w:rsidRPr="005F0D99">
        <w:rPr>
          <w:rFonts w:ascii="Times New Roman" w:hAnsi="Times New Roman" w:cs="Times New Roman"/>
          <w:lang w:val="es-ES"/>
        </w:rPr>
        <w:t>, se vive, está presente y actúa. De ahí su importancia en la vida de la población y de la necesidad de su actuación en todo el territorio nacional.</w:t>
      </w:r>
    </w:p>
    <w:p w14:paraId="7216A850"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p w14:paraId="02E8FDCD" w14:textId="76C46A30" w:rsidR="006A3678" w:rsidRPr="005F0D99" w:rsidRDefault="004F3BA4" w:rsidP="005F0D99">
      <w:pPr>
        <w:pStyle w:val="Prrafodelista"/>
        <w:numPr>
          <w:ilvl w:val="0"/>
          <w:numId w:val="37"/>
        </w:numPr>
        <w:spacing w:line="276" w:lineRule="auto"/>
        <w:jc w:val="both"/>
        <w:rPr>
          <w:rFonts w:ascii="Times New Roman" w:hAnsi="Times New Roman" w:cs="Times New Roman"/>
          <w:lang w:val="es-ES"/>
        </w:rPr>
      </w:pPr>
      <w:r w:rsidRPr="005F0D99">
        <w:rPr>
          <w:rFonts w:ascii="Times New Roman" w:hAnsi="Times New Roman" w:cs="Times New Roman"/>
          <w:lang w:val="es-ES"/>
        </w:rPr>
        <w:t xml:space="preserve">Se entiende como la capacidad que posee el Estado y sus instituciones para </w:t>
      </w:r>
      <w:r w:rsidRPr="005F0D99">
        <w:rPr>
          <w:rFonts w:ascii="Times New Roman" w:hAnsi="Times New Roman" w:cs="Times New Roman"/>
          <w:b/>
          <w:lang w:val="es-ES"/>
        </w:rPr>
        <w:t>tomar decisiones y hacerlas cumplir</w:t>
      </w:r>
      <w:r w:rsidRPr="005F0D99">
        <w:rPr>
          <w:rFonts w:ascii="Times New Roman" w:hAnsi="Times New Roman" w:cs="Times New Roman"/>
          <w:lang w:val="es-ES"/>
        </w:rPr>
        <w:t xml:space="preserve">, que sean </w:t>
      </w:r>
      <w:r w:rsidRPr="005F0D99">
        <w:rPr>
          <w:rFonts w:ascii="Times New Roman" w:hAnsi="Times New Roman" w:cs="Times New Roman"/>
          <w:i/>
          <w:lang w:val="es-ES"/>
        </w:rPr>
        <w:t>efectivas</w:t>
      </w:r>
      <w:r w:rsidRPr="005F0D99">
        <w:rPr>
          <w:rFonts w:ascii="Times New Roman" w:hAnsi="Times New Roman" w:cs="Times New Roman"/>
          <w:lang w:val="es-ES"/>
        </w:rPr>
        <w:t xml:space="preserve"> y </w:t>
      </w:r>
      <w:r w:rsidRPr="005F0D99">
        <w:rPr>
          <w:rFonts w:ascii="Times New Roman" w:hAnsi="Times New Roman" w:cs="Times New Roman"/>
          <w:i/>
          <w:lang w:val="es-ES"/>
        </w:rPr>
        <w:t>eficaces</w:t>
      </w:r>
      <w:r w:rsidRPr="005F0D99">
        <w:rPr>
          <w:rFonts w:ascii="Times New Roman" w:hAnsi="Times New Roman" w:cs="Times New Roman"/>
          <w:lang w:val="es-ES"/>
        </w:rPr>
        <w:t xml:space="preserve">. Decisiones que toman la forma de </w:t>
      </w:r>
      <w:r w:rsidRPr="005F0D99">
        <w:rPr>
          <w:rFonts w:ascii="Times New Roman" w:hAnsi="Times New Roman" w:cs="Times New Roman"/>
          <w:b/>
          <w:lang w:val="es-ES"/>
        </w:rPr>
        <w:t>derecho</w:t>
      </w:r>
      <w:r w:rsidRPr="005F0D99">
        <w:rPr>
          <w:rFonts w:ascii="Times New Roman" w:hAnsi="Times New Roman" w:cs="Times New Roman"/>
          <w:lang w:val="es-ES"/>
        </w:rPr>
        <w:t xml:space="preserve">, es decir, de </w:t>
      </w:r>
      <w:r w:rsidRPr="005F0D99">
        <w:rPr>
          <w:rFonts w:ascii="Times New Roman" w:hAnsi="Times New Roman" w:cs="Times New Roman"/>
          <w:b/>
          <w:lang w:val="es-ES"/>
        </w:rPr>
        <w:t>normas jurídicas obligatorias para sus destinatarios</w:t>
      </w:r>
      <w:r w:rsidRPr="005F0D99">
        <w:rPr>
          <w:rFonts w:ascii="Times New Roman" w:hAnsi="Times New Roman" w:cs="Times New Roman"/>
          <w:lang w:val="es-ES"/>
        </w:rPr>
        <w:t xml:space="preserve">. Ese es su elemento diferenciador de otras normas que rigen la conducta, como las morales, religiosas o sociales. Por ello el Estado puede hacer uso de la </w:t>
      </w:r>
      <w:r w:rsidRPr="005F0D99">
        <w:rPr>
          <w:rFonts w:ascii="Times New Roman" w:hAnsi="Times New Roman" w:cs="Times New Roman"/>
          <w:b/>
          <w:lang w:val="es-ES"/>
        </w:rPr>
        <w:t>fuerza legítima para imponerlas</w:t>
      </w:r>
      <w:r w:rsidRPr="005F0D99">
        <w:rPr>
          <w:rFonts w:ascii="Times New Roman" w:hAnsi="Times New Roman" w:cs="Times New Roman"/>
          <w:lang w:val="es-ES"/>
        </w:rPr>
        <w:t xml:space="preserve">. </w:t>
      </w:r>
      <w:r w:rsidRPr="005F0D99">
        <w:rPr>
          <w:rFonts w:ascii="Times New Roman" w:hAnsi="Times New Roman" w:cs="Times New Roman"/>
          <w:b/>
          <w:lang w:val="es-ES"/>
        </w:rPr>
        <w:t>Monopolio</w:t>
      </w:r>
      <w:r w:rsidRPr="005F0D99">
        <w:rPr>
          <w:rFonts w:ascii="Times New Roman" w:hAnsi="Times New Roman" w:cs="Times New Roman"/>
          <w:lang w:val="es-ES"/>
        </w:rPr>
        <w:t xml:space="preserve"> que posee frente a la </w:t>
      </w:r>
      <w:r w:rsidRPr="005F0D99">
        <w:rPr>
          <w:rFonts w:ascii="Times New Roman" w:hAnsi="Times New Roman" w:cs="Times New Roman"/>
          <w:b/>
          <w:lang w:val="es-ES"/>
        </w:rPr>
        <w:t>población</w:t>
      </w:r>
      <w:r w:rsidRPr="005F0D99">
        <w:rPr>
          <w:rFonts w:ascii="Times New Roman" w:hAnsi="Times New Roman" w:cs="Times New Roman"/>
          <w:lang w:val="es-ES"/>
        </w:rPr>
        <w:t xml:space="preserve"> y rige en el </w:t>
      </w:r>
      <w:r w:rsidRPr="005F0D99">
        <w:rPr>
          <w:rFonts w:ascii="Times New Roman" w:hAnsi="Times New Roman" w:cs="Times New Roman"/>
          <w:b/>
          <w:lang w:val="es-ES"/>
        </w:rPr>
        <w:t>territorio</w:t>
      </w:r>
      <w:r w:rsidRPr="005F0D99">
        <w:rPr>
          <w:rFonts w:ascii="Times New Roman" w:hAnsi="Times New Roman" w:cs="Times New Roman"/>
          <w:lang w:val="es-ES"/>
        </w:rPr>
        <w:t>. Lo cual ha sido justificado desde diversas teorías.</w:t>
      </w:r>
      <w:r w:rsidR="00141AE7" w:rsidRPr="005F0D99">
        <w:rPr>
          <w:rFonts w:ascii="Times New Roman" w:hAnsi="Times New Roman" w:cs="Times New Roman"/>
          <w:lang w:val="es-ES"/>
        </w:rPr>
        <w:t xml:space="preserve"> Las más importantes de naturaleza contractualista.</w:t>
      </w:r>
    </w:p>
    <w:tbl>
      <w:tblPr>
        <w:tblStyle w:val="Tablaconcuadrcula"/>
        <w:tblW w:w="0" w:type="auto"/>
        <w:tblLayout w:type="fixed"/>
        <w:tblLook w:val="04A0" w:firstRow="1" w:lastRow="0" w:firstColumn="1" w:lastColumn="0" w:noHBand="0" w:noVBand="1"/>
      </w:tblPr>
      <w:tblGrid>
        <w:gridCol w:w="1809"/>
        <w:gridCol w:w="7245"/>
      </w:tblGrid>
      <w:tr w:rsidR="00141AE7" w:rsidRPr="005F0D99" w14:paraId="2A8B5875" w14:textId="77777777" w:rsidTr="007E771D">
        <w:tc>
          <w:tcPr>
            <w:tcW w:w="9054" w:type="dxa"/>
            <w:gridSpan w:val="2"/>
            <w:shd w:val="clear" w:color="auto" w:fill="0D0D0D" w:themeFill="text1" w:themeFillTint="F2"/>
          </w:tcPr>
          <w:p w14:paraId="0926A4C2" w14:textId="77777777" w:rsidR="00141AE7" w:rsidRPr="005F0D99" w:rsidRDefault="00141AE7"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141AE7" w:rsidRPr="005F0D99" w14:paraId="5B52594F" w14:textId="77777777" w:rsidTr="007E771D">
        <w:tc>
          <w:tcPr>
            <w:tcW w:w="1809" w:type="dxa"/>
          </w:tcPr>
          <w:p w14:paraId="3ECD39E6" w14:textId="77777777" w:rsidR="00141AE7" w:rsidRPr="005F0D99" w:rsidRDefault="00141AE7"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62330BA3" w14:textId="1DE704C3" w:rsidR="00141AE7" w:rsidRPr="005F0D99" w:rsidRDefault="00141AE7"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CS_G07_09_IMG12</w:t>
            </w:r>
          </w:p>
        </w:tc>
      </w:tr>
      <w:tr w:rsidR="00141AE7" w:rsidRPr="005F0D99" w14:paraId="1AAA0DFD" w14:textId="77777777" w:rsidTr="007E771D">
        <w:tc>
          <w:tcPr>
            <w:tcW w:w="1809" w:type="dxa"/>
          </w:tcPr>
          <w:p w14:paraId="01391786" w14:textId="77777777" w:rsidR="00141AE7" w:rsidRPr="005F0D99" w:rsidRDefault="00141AE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064831C5" w14:textId="749A0002" w:rsidR="00141AE7" w:rsidRPr="005F0D99" w:rsidRDefault="00DA2BFE"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El Presidente: personificación del Estado y su poder político</w:t>
            </w:r>
            <w:r w:rsidR="00141AE7" w:rsidRPr="005F0D99">
              <w:rPr>
                <w:rFonts w:ascii="Times New Roman" w:hAnsi="Times New Roman" w:cs="Times New Roman"/>
                <w:sz w:val="24"/>
                <w:szCs w:val="24"/>
                <w:lang w:val="es-ES"/>
              </w:rPr>
              <w:t>.</w:t>
            </w:r>
          </w:p>
        </w:tc>
      </w:tr>
      <w:tr w:rsidR="00141AE7" w:rsidRPr="005F0D99" w14:paraId="25366CE7" w14:textId="77777777" w:rsidTr="007E771D">
        <w:tc>
          <w:tcPr>
            <w:tcW w:w="1809" w:type="dxa"/>
          </w:tcPr>
          <w:p w14:paraId="08E76376" w14:textId="77777777" w:rsidR="00141AE7" w:rsidRPr="005F0D99" w:rsidRDefault="00141AE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FDF5115" w14:textId="5A7410F6" w:rsidR="00141AE7" w:rsidRPr="005F0D99" w:rsidRDefault="00DA2BFE"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http://www.semana.com/nacion/articulo/el-discurso-de-posesion-el-presidente-juan-manuel-santos-se-centro-en-la-paz/398337-3</w:t>
            </w:r>
          </w:p>
        </w:tc>
      </w:tr>
      <w:tr w:rsidR="00141AE7" w:rsidRPr="005F0D99" w14:paraId="2A6B8196" w14:textId="77777777" w:rsidTr="007E771D">
        <w:tc>
          <w:tcPr>
            <w:tcW w:w="1809" w:type="dxa"/>
          </w:tcPr>
          <w:p w14:paraId="33FC908B" w14:textId="77777777" w:rsidR="00141AE7" w:rsidRPr="005F0D99" w:rsidRDefault="00141AE7"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B41E7EE" w14:textId="0750743D" w:rsidR="00141AE7" w:rsidRPr="005F0D99" w:rsidRDefault="00303FB2"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En los sistemas presidencialistas el poder del Estado se muestra a través de la institución presidencial. En la Constitución Política se señala: “</w:t>
            </w:r>
            <w:r w:rsidR="007B46E3" w:rsidRPr="005F0D99">
              <w:rPr>
                <w:rFonts w:ascii="Times New Roman" w:hAnsi="Times New Roman" w:cs="Times New Roman"/>
                <w:sz w:val="24"/>
                <w:szCs w:val="24"/>
              </w:rPr>
              <w:t xml:space="preserve">Artículo 188. El Presidente de la República </w:t>
            </w:r>
            <w:r w:rsidR="007B46E3" w:rsidRPr="005F0D99">
              <w:rPr>
                <w:rFonts w:ascii="Times New Roman" w:hAnsi="Times New Roman" w:cs="Times New Roman"/>
                <w:i/>
                <w:sz w:val="24"/>
                <w:szCs w:val="24"/>
              </w:rPr>
              <w:t>simboliza la unidad nacional</w:t>
            </w:r>
            <w:r w:rsidR="007B46E3" w:rsidRPr="005F0D99">
              <w:rPr>
                <w:rFonts w:ascii="Times New Roman" w:hAnsi="Times New Roman" w:cs="Times New Roman"/>
                <w:sz w:val="24"/>
                <w:szCs w:val="24"/>
              </w:rPr>
              <w:t xml:space="preserve"> y al jurar el cumplimiento de la Constitución y de las leyes, se obliga a garantizar los derechos y libertades de todos los colombianos”.</w:t>
            </w:r>
          </w:p>
        </w:tc>
      </w:tr>
    </w:tbl>
    <w:p w14:paraId="2F863CB0" w14:textId="77777777" w:rsidR="006A3678" w:rsidRPr="005F0D99" w:rsidRDefault="006A3678" w:rsidP="005F0D99">
      <w:pPr>
        <w:spacing w:after="0" w:line="276" w:lineRule="auto"/>
        <w:jc w:val="both"/>
        <w:rPr>
          <w:rFonts w:ascii="Times New Roman" w:hAnsi="Times New Roman" w:cs="Times New Roman"/>
          <w:color w:val="E36C0A" w:themeColor="accent6" w:themeShade="BF"/>
          <w:lang w:val="es-ES"/>
        </w:rPr>
      </w:pPr>
    </w:p>
    <w:p w14:paraId="63816898" w14:textId="1C6C5A46" w:rsidR="004F3BA4" w:rsidRPr="005F0D99" w:rsidRDefault="00141AE7"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lang w:val="es-ES"/>
        </w:rPr>
        <w:lastRenderedPageBreak/>
        <w:t>Posee</w:t>
      </w:r>
      <w:r w:rsidR="004F3BA4" w:rsidRPr="005F0D99">
        <w:rPr>
          <w:rFonts w:ascii="Times New Roman" w:hAnsi="Times New Roman" w:cs="Times New Roman"/>
          <w:lang w:val="es-ES"/>
        </w:rPr>
        <w:t xml:space="preserve"> </w:t>
      </w:r>
      <w:r w:rsidRPr="005F0D99">
        <w:rPr>
          <w:rFonts w:ascii="Times New Roman" w:hAnsi="Times New Roman" w:cs="Times New Roman"/>
          <w:lang w:val="es-ES"/>
        </w:rPr>
        <w:t xml:space="preserve">un </w:t>
      </w:r>
      <w:r w:rsidR="004F3BA4" w:rsidRPr="005F0D99">
        <w:rPr>
          <w:rFonts w:ascii="Times New Roman" w:hAnsi="Times New Roman" w:cs="Times New Roman"/>
          <w:lang w:val="es-ES"/>
        </w:rPr>
        <w:t xml:space="preserve">carácter </w:t>
      </w:r>
      <w:r w:rsidR="004F3BA4" w:rsidRPr="005F0D99">
        <w:rPr>
          <w:rFonts w:ascii="Times New Roman" w:hAnsi="Times New Roman" w:cs="Times New Roman"/>
          <w:b/>
          <w:lang w:val="es-ES"/>
        </w:rPr>
        <w:t>exclusivo</w:t>
      </w:r>
      <w:r w:rsidR="004F3BA4" w:rsidRPr="005F0D99">
        <w:rPr>
          <w:rFonts w:ascii="Times New Roman" w:hAnsi="Times New Roman" w:cs="Times New Roman"/>
          <w:lang w:val="es-ES"/>
        </w:rPr>
        <w:t xml:space="preserve">, sólo </w:t>
      </w:r>
      <w:r w:rsidR="004F3BA4" w:rsidRPr="005F0D99">
        <w:rPr>
          <w:rFonts w:ascii="Times New Roman" w:hAnsi="Times New Roman" w:cs="Times New Roman"/>
          <w:i/>
          <w:lang w:val="es-ES"/>
        </w:rPr>
        <w:t xml:space="preserve">lo puede ejercer </w:t>
      </w:r>
      <w:r w:rsidR="00214875" w:rsidRPr="005F0D99">
        <w:rPr>
          <w:rFonts w:ascii="Times New Roman" w:hAnsi="Times New Roman" w:cs="Times New Roman"/>
          <w:i/>
          <w:lang w:val="es-ES"/>
        </w:rPr>
        <w:t>el Estado</w:t>
      </w:r>
      <w:r w:rsidR="004F3BA4" w:rsidRPr="005F0D99">
        <w:rPr>
          <w:rFonts w:ascii="Times New Roman" w:hAnsi="Times New Roman" w:cs="Times New Roman"/>
          <w:i/>
          <w:lang w:val="es-ES"/>
        </w:rPr>
        <w:t xml:space="preserve"> en el territorio</w:t>
      </w:r>
      <w:r w:rsidR="004F3BA4" w:rsidRPr="005F0D99">
        <w:rPr>
          <w:rFonts w:ascii="Times New Roman" w:hAnsi="Times New Roman" w:cs="Times New Roman"/>
          <w:lang w:val="es-ES"/>
        </w:rPr>
        <w:t xml:space="preserve">, y, naturaleza </w:t>
      </w:r>
      <w:r w:rsidR="004F3BA4" w:rsidRPr="005F0D99">
        <w:rPr>
          <w:rFonts w:ascii="Times New Roman" w:hAnsi="Times New Roman" w:cs="Times New Roman"/>
          <w:b/>
          <w:lang w:val="es-ES"/>
        </w:rPr>
        <w:t>excluyente</w:t>
      </w:r>
      <w:r w:rsidR="004F3BA4" w:rsidRPr="005F0D99">
        <w:rPr>
          <w:rFonts w:ascii="Times New Roman" w:hAnsi="Times New Roman" w:cs="Times New Roman"/>
          <w:lang w:val="es-ES"/>
        </w:rPr>
        <w:t xml:space="preserve">, </w:t>
      </w:r>
      <w:r w:rsidR="004F3BA4" w:rsidRPr="005F0D99">
        <w:rPr>
          <w:rFonts w:ascii="Times New Roman" w:hAnsi="Times New Roman" w:cs="Times New Roman"/>
          <w:i/>
          <w:lang w:val="es-ES"/>
        </w:rPr>
        <w:t xml:space="preserve">ningún otro </w:t>
      </w:r>
      <w:r w:rsidR="00214875" w:rsidRPr="005F0D99">
        <w:rPr>
          <w:rFonts w:ascii="Times New Roman" w:hAnsi="Times New Roman" w:cs="Times New Roman"/>
          <w:i/>
          <w:lang w:val="es-ES"/>
        </w:rPr>
        <w:t xml:space="preserve">individuo, familia, grupo, </w:t>
      </w:r>
      <w:r w:rsidR="004F3BA4" w:rsidRPr="005F0D99">
        <w:rPr>
          <w:rFonts w:ascii="Times New Roman" w:hAnsi="Times New Roman" w:cs="Times New Roman"/>
          <w:i/>
          <w:lang w:val="es-ES"/>
        </w:rPr>
        <w:t>comunidad puede tener igual o superior poder en el territorio</w:t>
      </w:r>
      <w:r w:rsidR="004F3BA4" w:rsidRPr="005F0D99">
        <w:rPr>
          <w:rFonts w:ascii="Times New Roman" w:hAnsi="Times New Roman" w:cs="Times New Roman"/>
          <w:lang w:val="es-ES"/>
        </w:rPr>
        <w:t>.</w:t>
      </w:r>
    </w:p>
    <w:p w14:paraId="4A57C3D1" w14:textId="77777777" w:rsidR="009458E8" w:rsidRPr="005F0D99" w:rsidRDefault="009458E8"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B46E3" w:rsidRPr="005F0D99" w14:paraId="430A482F" w14:textId="77777777" w:rsidTr="007E771D">
        <w:tc>
          <w:tcPr>
            <w:tcW w:w="9054" w:type="dxa"/>
            <w:gridSpan w:val="2"/>
            <w:shd w:val="clear" w:color="auto" w:fill="0D0D0D" w:themeFill="text1" w:themeFillTint="F2"/>
          </w:tcPr>
          <w:p w14:paraId="31C73A09" w14:textId="77777777" w:rsidR="007B46E3" w:rsidRPr="005F0D99" w:rsidRDefault="007B46E3"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7B46E3" w:rsidRPr="005F0D99" w14:paraId="371C49F8" w14:textId="77777777" w:rsidTr="007E771D">
        <w:tc>
          <w:tcPr>
            <w:tcW w:w="1809" w:type="dxa"/>
          </w:tcPr>
          <w:p w14:paraId="7C80068A" w14:textId="77777777" w:rsidR="007B46E3" w:rsidRPr="005F0D99" w:rsidRDefault="007B46E3"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5687E9AC" w14:textId="506FEF84" w:rsidR="007B46E3" w:rsidRPr="005F0D99" w:rsidRDefault="007B46E3"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w:t>
            </w:r>
            <w:r w:rsidR="00940DE9" w:rsidRPr="005F0D99">
              <w:rPr>
                <w:rFonts w:ascii="Times New Roman" w:hAnsi="Times New Roman" w:cs="Times New Roman"/>
                <w:sz w:val="24"/>
                <w:szCs w:val="24"/>
              </w:rPr>
              <w:t>3</w:t>
            </w:r>
          </w:p>
        </w:tc>
      </w:tr>
      <w:tr w:rsidR="007B46E3" w:rsidRPr="005F0D99" w14:paraId="53C7DACB" w14:textId="77777777" w:rsidTr="007E771D">
        <w:tc>
          <w:tcPr>
            <w:tcW w:w="1809" w:type="dxa"/>
          </w:tcPr>
          <w:p w14:paraId="534E8ACE" w14:textId="77777777" w:rsidR="007B46E3" w:rsidRPr="005F0D99" w:rsidRDefault="007B46E3"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072FE744" w14:textId="77777777" w:rsidR="007B46E3" w:rsidRPr="005F0D99" w:rsidRDefault="007B46E3"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El Presidente: personificación del Estado y su poder político.</w:t>
            </w:r>
          </w:p>
        </w:tc>
      </w:tr>
      <w:tr w:rsidR="007B46E3" w:rsidRPr="005F0D99" w14:paraId="7D0EC6ED" w14:textId="77777777" w:rsidTr="007E771D">
        <w:tc>
          <w:tcPr>
            <w:tcW w:w="1809" w:type="dxa"/>
          </w:tcPr>
          <w:p w14:paraId="35217557" w14:textId="77777777" w:rsidR="007B46E3" w:rsidRPr="005F0D99" w:rsidRDefault="007B46E3"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5F9F4B0B" w14:textId="77777777" w:rsidR="007B46E3" w:rsidRPr="005F0D99" w:rsidRDefault="007B46E3"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http://www.semana.com/nacion/articulo/el-discurso-de-posesion-el-presidente-juan-manuel-santos-se-centro-en-la-paz/398337-3</w:t>
            </w:r>
          </w:p>
        </w:tc>
      </w:tr>
      <w:tr w:rsidR="007B46E3" w:rsidRPr="005F0D99" w14:paraId="0327BB6D" w14:textId="77777777" w:rsidTr="007E771D">
        <w:tc>
          <w:tcPr>
            <w:tcW w:w="1809" w:type="dxa"/>
          </w:tcPr>
          <w:p w14:paraId="3AF25B73" w14:textId="77777777" w:rsidR="007B46E3" w:rsidRPr="005F0D99" w:rsidRDefault="007B46E3"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EAB0D3C" w14:textId="77777777" w:rsidR="007B46E3" w:rsidRPr="005F0D99" w:rsidRDefault="007B46E3"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En los sistemas presidencialistas el poder del Estado se muestra a través de la institución presidencial. En la Constitución Política se señala: “Artículo 188. El Presidente de la República </w:t>
            </w:r>
            <w:r w:rsidRPr="005F0D99">
              <w:rPr>
                <w:rFonts w:ascii="Times New Roman" w:hAnsi="Times New Roman" w:cs="Times New Roman"/>
                <w:i/>
                <w:sz w:val="24"/>
                <w:szCs w:val="24"/>
              </w:rPr>
              <w:t>simboliza la unidad nacional</w:t>
            </w:r>
            <w:r w:rsidRPr="005F0D99">
              <w:rPr>
                <w:rFonts w:ascii="Times New Roman" w:hAnsi="Times New Roman" w:cs="Times New Roman"/>
                <w:sz w:val="24"/>
                <w:szCs w:val="24"/>
              </w:rPr>
              <w:t xml:space="preserve"> y al jurar el cumplimiento de la Constitución y de las leyes, se obliga a garantizar los derechos y libertades de todos los colombianos”.</w:t>
            </w:r>
          </w:p>
        </w:tc>
      </w:tr>
    </w:tbl>
    <w:p w14:paraId="016A2CA3" w14:textId="77777777" w:rsidR="007B46E3" w:rsidRPr="005F0D99" w:rsidRDefault="007B46E3" w:rsidP="005F0D99">
      <w:pPr>
        <w:spacing w:after="0" w:line="276" w:lineRule="auto"/>
        <w:jc w:val="both"/>
        <w:rPr>
          <w:rFonts w:ascii="Times New Roman" w:hAnsi="Times New Roman" w:cs="Times New Roman"/>
          <w:color w:val="E36C0A" w:themeColor="accent6" w:themeShade="BF"/>
          <w:lang w:val="es-ES"/>
        </w:rPr>
      </w:pPr>
    </w:p>
    <w:p w14:paraId="20331641" w14:textId="78F1CDAD" w:rsidR="00A35D09" w:rsidRPr="005F0D99" w:rsidRDefault="00A35D09"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De esta manera se resalta la </w:t>
      </w:r>
      <w:r w:rsidRPr="005F0D99">
        <w:rPr>
          <w:rFonts w:ascii="Times New Roman" w:hAnsi="Times New Roman" w:cs="Times New Roman"/>
          <w:b/>
          <w:lang w:val="es-ES"/>
        </w:rPr>
        <w:t>función organizativa de la Constitución Política</w:t>
      </w:r>
      <w:r w:rsidRPr="005F0D99">
        <w:rPr>
          <w:rFonts w:ascii="Times New Roman" w:hAnsi="Times New Roman" w:cs="Times New Roman"/>
          <w:lang w:val="es-ES"/>
        </w:rPr>
        <w:t xml:space="preserve"> en la cual se establece la estructura orgánica del Estado </w:t>
      </w:r>
      <w:r w:rsidR="008671ED" w:rsidRPr="005F0D99">
        <w:rPr>
          <w:rFonts w:ascii="Times New Roman" w:hAnsi="Times New Roman" w:cs="Times New Roman"/>
          <w:lang w:val="es-ES"/>
        </w:rPr>
        <w:t>(</w:t>
      </w:r>
      <w:r w:rsidR="00940DE9" w:rsidRPr="005F0D99">
        <w:rPr>
          <w:rFonts w:ascii="Times New Roman" w:hAnsi="Times New Roman" w:cs="Times New Roman"/>
          <w:lang w:val="es-ES"/>
        </w:rPr>
        <w:t xml:space="preserve">ramas, órganos, </w:t>
      </w:r>
      <w:r w:rsidR="008671ED" w:rsidRPr="005F0D99">
        <w:rPr>
          <w:rFonts w:ascii="Times New Roman" w:hAnsi="Times New Roman" w:cs="Times New Roman"/>
          <w:lang w:val="es-ES"/>
        </w:rPr>
        <w:t xml:space="preserve">funciones y competencias) </w:t>
      </w:r>
      <w:r w:rsidRPr="005F0D99">
        <w:rPr>
          <w:rFonts w:ascii="Times New Roman" w:hAnsi="Times New Roman" w:cs="Times New Roman"/>
          <w:lang w:val="es-ES"/>
        </w:rPr>
        <w:t>y los valores, principios y derechos que debe realizar.</w:t>
      </w:r>
    </w:p>
    <w:p w14:paraId="31ECE4CB" w14:textId="77777777" w:rsidR="00A35D09" w:rsidRPr="005F0D99" w:rsidRDefault="00A35D0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9835BA" w:rsidRPr="005F0D99" w14:paraId="21F50FF1" w14:textId="77777777" w:rsidTr="00726EDE">
        <w:tc>
          <w:tcPr>
            <w:tcW w:w="8978" w:type="dxa"/>
            <w:gridSpan w:val="2"/>
            <w:shd w:val="clear" w:color="auto" w:fill="000000" w:themeFill="text1"/>
          </w:tcPr>
          <w:p w14:paraId="5731862B" w14:textId="77777777" w:rsidR="009835BA" w:rsidRPr="005F0D99" w:rsidRDefault="009835BA"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9835BA" w:rsidRPr="005F0D99" w14:paraId="648A47BC" w14:textId="77777777" w:rsidTr="00726EDE">
        <w:tc>
          <w:tcPr>
            <w:tcW w:w="2518" w:type="dxa"/>
          </w:tcPr>
          <w:p w14:paraId="51714EBE" w14:textId="77777777" w:rsidR="009835BA" w:rsidRPr="005F0D99" w:rsidRDefault="009835BA"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2E69FBA" w14:textId="0B2C35CD" w:rsidR="009835BA" w:rsidRPr="005F0D99" w:rsidRDefault="009835BA"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El </w:t>
            </w:r>
            <w:r w:rsidR="006A3678" w:rsidRPr="005F0D99">
              <w:rPr>
                <w:rFonts w:ascii="Times New Roman" w:hAnsi="Times New Roman" w:cs="Times New Roman"/>
                <w:b/>
                <w:sz w:val="24"/>
                <w:szCs w:val="24"/>
              </w:rPr>
              <w:t>poder Público</w:t>
            </w:r>
          </w:p>
        </w:tc>
      </w:tr>
      <w:tr w:rsidR="009835BA" w:rsidRPr="005F0D99" w14:paraId="14CC1557" w14:textId="77777777" w:rsidTr="00726EDE">
        <w:tc>
          <w:tcPr>
            <w:tcW w:w="2518" w:type="dxa"/>
          </w:tcPr>
          <w:p w14:paraId="27EED4BD" w14:textId="77777777" w:rsidR="009835BA" w:rsidRPr="005F0D99" w:rsidRDefault="009835BA"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5001F318" w14:textId="77777777" w:rsidR="00BC5A51" w:rsidRPr="005F0D99" w:rsidRDefault="009835BA"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Artículo  </w:t>
            </w:r>
            <w:r w:rsidR="00BC5A51" w:rsidRPr="005F0D99">
              <w:rPr>
                <w:rFonts w:ascii="Times New Roman" w:hAnsi="Times New Roman" w:cs="Times New Roman"/>
                <w:sz w:val="24"/>
                <w:szCs w:val="24"/>
              </w:rPr>
              <w:t>113</w:t>
            </w:r>
            <w:r w:rsidRPr="005F0D99">
              <w:rPr>
                <w:rFonts w:ascii="Times New Roman" w:hAnsi="Times New Roman" w:cs="Times New Roman"/>
                <w:sz w:val="24"/>
                <w:szCs w:val="24"/>
              </w:rPr>
              <w:t xml:space="preserve">, Constitución Política. </w:t>
            </w:r>
            <w:r w:rsidR="00BC5A51" w:rsidRPr="005F0D99">
              <w:rPr>
                <w:rFonts w:ascii="Times New Roman" w:hAnsi="Times New Roman" w:cs="Times New Roman"/>
                <w:sz w:val="24"/>
                <w:szCs w:val="24"/>
              </w:rPr>
              <w:t>Son Ramas del Poder Público, la legislativa, la ejecutiva, y la judicial.</w:t>
            </w:r>
          </w:p>
          <w:p w14:paraId="75D7D308" w14:textId="77777777" w:rsidR="00BC5A51" w:rsidRPr="005F0D99" w:rsidRDefault="00BC5A51" w:rsidP="005F0D99">
            <w:pPr>
              <w:spacing w:line="276" w:lineRule="auto"/>
              <w:jc w:val="both"/>
              <w:rPr>
                <w:rFonts w:ascii="Times New Roman" w:hAnsi="Times New Roman" w:cs="Times New Roman"/>
                <w:sz w:val="24"/>
                <w:szCs w:val="24"/>
              </w:rPr>
            </w:pPr>
          </w:p>
          <w:p w14:paraId="2C640978" w14:textId="73C7C8A6" w:rsidR="009835BA" w:rsidRPr="005F0D99" w:rsidRDefault="00BC5A51" w:rsidP="005F0D99">
            <w:pPr>
              <w:spacing w:line="276" w:lineRule="auto"/>
              <w:jc w:val="both"/>
              <w:rPr>
                <w:rFonts w:ascii="Times New Roman" w:hAnsi="Times New Roman" w:cs="Times New Roman"/>
                <w:sz w:val="24"/>
                <w:szCs w:val="24"/>
                <w:lang w:val="es-CO"/>
              </w:rPr>
            </w:pPr>
            <w:r w:rsidRPr="005F0D99">
              <w:rPr>
                <w:rFonts w:ascii="Times New Roman" w:hAnsi="Times New Roman" w:cs="Times New Roman"/>
                <w:sz w:val="24"/>
                <w:szCs w:val="24"/>
              </w:rPr>
              <w:t>Además de los órganos que las integran existen otros, autónomos e independientes, para el cumplimiento de las demás funciones del Estado. Los diferentes órganos del Estado tienen funciones separadas pero colaboran armónicamente para la realización de sus fines.</w:t>
            </w:r>
          </w:p>
        </w:tc>
      </w:tr>
    </w:tbl>
    <w:p w14:paraId="1FF191A9" w14:textId="77777777" w:rsidR="009835BA" w:rsidRPr="005F0D99" w:rsidRDefault="009835BA" w:rsidP="005F0D99">
      <w:pPr>
        <w:spacing w:after="0" w:line="276" w:lineRule="auto"/>
        <w:jc w:val="both"/>
        <w:rPr>
          <w:rFonts w:ascii="Times New Roman" w:hAnsi="Times New Roman" w:cs="Times New Roman"/>
          <w:color w:val="E36C0A" w:themeColor="accent6" w:themeShade="BF"/>
        </w:rPr>
      </w:pPr>
    </w:p>
    <w:tbl>
      <w:tblPr>
        <w:tblStyle w:val="Tablaconcuadrcula"/>
        <w:tblW w:w="0" w:type="auto"/>
        <w:tblLook w:val="04A0" w:firstRow="1" w:lastRow="0" w:firstColumn="1" w:lastColumn="0" w:noHBand="0" w:noVBand="1"/>
      </w:tblPr>
      <w:tblGrid>
        <w:gridCol w:w="2518"/>
        <w:gridCol w:w="6515"/>
      </w:tblGrid>
      <w:tr w:rsidR="006A3678" w:rsidRPr="005F0D99" w14:paraId="1C6642A5" w14:textId="77777777" w:rsidTr="00D66FF4">
        <w:tc>
          <w:tcPr>
            <w:tcW w:w="9033" w:type="dxa"/>
            <w:gridSpan w:val="2"/>
            <w:shd w:val="clear" w:color="auto" w:fill="000000" w:themeFill="text1"/>
          </w:tcPr>
          <w:p w14:paraId="65878E2D" w14:textId="77777777" w:rsidR="006A3678" w:rsidRPr="005F0D99" w:rsidRDefault="006A3678"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6A3678" w:rsidRPr="005F0D99" w14:paraId="0E3329E5" w14:textId="77777777" w:rsidTr="00D66FF4">
        <w:tc>
          <w:tcPr>
            <w:tcW w:w="2518" w:type="dxa"/>
          </w:tcPr>
          <w:p w14:paraId="1A1775CE" w14:textId="77777777"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6515" w:type="dxa"/>
          </w:tcPr>
          <w:p w14:paraId="110F2CB7" w14:textId="440D49AB" w:rsidR="006A3678"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6A3678" w:rsidRPr="005F0D99" w14:paraId="0A4A2F81" w14:textId="77777777" w:rsidTr="00D66FF4">
        <w:tc>
          <w:tcPr>
            <w:tcW w:w="2518" w:type="dxa"/>
          </w:tcPr>
          <w:p w14:paraId="5BDAFF9F"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6515" w:type="dxa"/>
          </w:tcPr>
          <w:p w14:paraId="77657519" w14:textId="6F6C5F87" w:rsidR="006A3678" w:rsidRPr="005F0D99" w:rsidRDefault="006A367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Refuerza tu aprendizaje: </w:t>
            </w:r>
            <w:r w:rsidR="005F2E4D" w:rsidRPr="005F0D99">
              <w:rPr>
                <w:rFonts w:ascii="Times New Roman" w:hAnsi="Times New Roman" w:cs="Times New Roman"/>
                <w:b/>
                <w:sz w:val="24"/>
                <w:szCs w:val="24"/>
              </w:rPr>
              <w:t>El poder público</w:t>
            </w:r>
          </w:p>
        </w:tc>
      </w:tr>
      <w:tr w:rsidR="006A3678" w:rsidRPr="005F0D99" w14:paraId="7F84C17E" w14:textId="77777777" w:rsidTr="00D66FF4">
        <w:tc>
          <w:tcPr>
            <w:tcW w:w="2518" w:type="dxa"/>
          </w:tcPr>
          <w:p w14:paraId="5B0D1F3C" w14:textId="77777777"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6515" w:type="dxa"/>
          </w:tcPr>
          <w:p w14:paraId="2174238E" w14:textId="23206013" w:rsidR="006A3678" w:rsidRPr="005F0D99" w:rsidRDefault="006A3678"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Visita el Sitio Web del </w:t>
            </w:r>
            <w:r w:rsidR="006113B7" w:rsidRPr="005F0D99">
              <w:rPr>
                <w:rFonts w:ascii="Times New Roman" w:hAnsi="Times New Roman" w:cs="Times New Roman"/>
                <w:sz w:val="24"/>
                <w:szCs w:val="24"/>
              </w:rPr>
              <w:t>Senado de la República</w:t>
            </w:r>
            <w:r w:rsidRPr="005F0D99">
              <w:rPr>
                <w:rFonts w:ascii="Times New Roman" w:hAnsi="Times New Roman" w:cs="Times New Roman"/>
                <w:sz w:val="24"/>
                <w:szCs w:val="24"/>
              </w:rPr>
              <w:t xml:space="preserve"> (</w:t>
            </w:r>
            <w:hyperlink r:id="rId11" w:history="1">
              <w:r w:rsidR="006113B7" w:rsidRPr="005F0D99">
                <w:rPr>
                  <w:rStyle w:val="Hipervnculo"/>
                  <w:rFonts w:ascii="Times New Roman" w:hAnsi="Times New Roman" w:cs="Times New Roman"/>
                  <w:color w:val="auto"/>
                  <w:sz w:val="24"/>
                  <w:szCs w:val="24"/>
                </w:rPr>
                <w:t>http://www.senado.gov.co/participacion-ciudadana/congreso-para-ninos/item/11158-que-es-el-estado-y-como-se-conforma</w:t>
              </w:r>
            </w:hyperlink>
            <w:r w:rsidR="006113B7" w:rsidRPr="005F0D99">
              <w:rPr>
                <w:rFonts w:ascii="Times New Roman" w:hAnsi="Times New Roman" w:cs="Times New Roman"/>
                <w:sz w:val="24"/>
                <w:szCs w:val="24"/>
              </w:rPr>
              <w:t xml:space="preserve">), lee la respuesta a ¿Qué es el Estado y cómo se conforma? Y, determina la importancia de las Ramas del poder Público para el funcionamiento del Estado. </w:t>
            </w:r>
          </w:p>
        </w:tc>
      </w:tr>
    </w:tbl>
    <w:p w14:paraId="63E50389" w14:textId="77777777" w:rsidR="006A3678" w:rsidRPr="005F0D99" w:rsidRDefault="006A3678" w:rsidP="005F0D99">
      <w:pPr>
        <w:spacing w:after="0" w:line="276" w:lineRule="auto"/>
        <w:jc w:val="both"/>
        <w:rPr>
          <w:rFonts w:ascii="Times New Roman" w:hAnsi="Times New Roman" w:cs="Times New Roman"/>
          <w:color w:val="E36C0A" w:themeColor="accent6" w:themeShade="BF"/>
        </w:rPr>
      </w:pPr>
    </w:p>
    <w:p w14:paraId="63C58C03" w14:textId="77777777" w:rsidR="006A3678" w:rsidRPr="005F0D99" w:rsidRDefault="006A3678" w:rsidP="005F0D99">
      <w:pPr>
        <w:spacing w:after="0" w:line="276" w:lineRule="auto"/>
        <w:jc w:val="both"/>
        <w:rPr>
          <w:rFonts w:ascii="Times New Roman" w:hAnsi="Times New Roman" w:cs="Times New Roman"/>
          <w:color w:val="E36C0A" w:themeColor="accent6" w:themeShade="BF"/>
        </w:rPr>
      </w:pPr>
    </w:p>
    <w:p w14:paraId="7B258323" w14:textId="7C08DE6E" w:rsidR="00BC5A51" w:rsidRPr="005F0D99" w:rsidRDefault="005F0D99"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 </w:t>
      </w:r>
      <w:r w:rsidR="00BC5A51" w:rsidRPr="005F0D99">
        <w:rPr>
          <w:rFonts w:ascii="Times New Roman" w:hAnsi="Times New Roman" w:cs="Times New Roman"/>
        </w:rPr>
        <w:t xml:space="preserve">[SECCIÓN 3] </w:t>
      </w:r>
      <w:r w:rsidR="00BC5A51" w:rsidRPr="005F0D99">
        <w:rPr>
          <w:rFonts w:ascii="Times New Roman" w:hAnsi="Times New Roman" w:cs="Times New Roman"/>
          <w:b/>
        </w:rPr>
        <w:t>1.2.4 Soberanía reconocida por otros Estados.</w:t>
      </w:r>
    </w:p>
    <w:p w14:paraId="0DA48E2D" w14:textId="77777777" w:rsidR="00BC5A51" w:rsidRPr="005F0D99" w:rsidRDefault="00BC5A5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BC5A51" w:rsidRPr="005F0D99" w14:paraId="78F09617" w14:textId="77777777" w:rsidTr="00726EDE">
        <w:tc>
          <w:tcPr>
            <w:tcW w:w="8978" w:type="dxa"/>
            <w:gridSpan w:val="2"/>
            <w:shd w:val="clear" w:color="auto" w:fill="000000" w:themeFill="text1"/>
          </w:tcPr>
          <w:p w14:paraId="03A55668" w14:textId="77777777" w:rsidR="00BC5A51" w:rsidRPr="005F0D99" w:rsidRDefault="00BC5A5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BC5A51" w:rsidRPr="005F0D99" w14:paraId="3CF7780A" w14:textId="77777777" w:rsidTr="00726EDE">
        <w:tc>
          <w:tcPr>
            <w:tcW w:w="2518" w:type="dxa"/>
          </w:tcPr>
          <w:p w14:paraId="40BAE70B" w14:textId="77777777" w:rsidR="00BC5A51" w:rsidRPr="005F0D99" w:rsidRDefault="00BC5A5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5D3E600B" w14:textId="62A01319" w:rsidR="00BC5A51"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Relaciones internacionales.</w:t>
            </w:r>
          </w:p>
        </w:tc>
      </w:tr>
      <w:tr w:rsidR="00BC5A51" w:rsidRPr="005F0D99" w14:paraId="788C7C45" w14:textId="77777777" w:rsidTr="00726EDE">
        <w:tc>
          <w:tcPr>
            <w:tcW w:w="2518" w:type="dxa"/>
          </w:tcPr>
          <w:p w14:paraId="7CC4DCA3" w14:textId="77777777" w:rsidR="00BC5A51" w:rsidRPr="005F0D99" w:rsidRDefault="00BC5A5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27516495" w14:textId="1D99236F" w:rsidR="00BC5A51" w:rsidRPr="005F0D99" w:rsidRDefault="00BC5A51"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rPr>
              <w:t>“</w:t>
            </w:r>
            <w:r w:rsidRPr="005F0D99">
              <w:rPr>
                <w:rFonts w:ascii="Times New Roman" w:hAnsi="Times New Roman" w:cs="Times New Roman"/>
                <w:i/>
                <w:sz w:val="24"/>
                <w:szCs w:val="24"/>
              </w:rPr>
              <w:t>Los presidentes de Colombia y Estados Unidos se reunieron</w:t>
            </w:r>
            <w:r w:rsidRPr="005F0D99">
              <w:rPr>
                <w:rFonts w:ascii="Times New Roman" w:hAnsi="Times New Roman" w:cs="Times New Roman"/>
                <w:sz w:val="24"/>
                <w:szCs w:val="24"/>
              </w:rPr>
              <w:t>”; “</w:t>
            </w:r>
            <w:r w:rsidRPr="005F0D99">
              <w:rPr>
                <w:rFonts w:ascii="Times New Roman" w:hAnsi="Times New Roman" w:cs="Times New Roman"/>
                <w:i/>
                <w:sz w:val="24"/>
                <w:szCs w:val="24"/>
              </w:rPr>
              <w:t xml:space="preserve">el </w:t>
            </w:r>
            <w:r w:rsidR="00940DE9" w:rsidRPr="005F0D99">
              <w:rPr>
                <w:rFonts w:ascii="Times New Roman" w:hAnsi="Times New Roman" w:cs="Times New Roman"/>
                <w:i/>
                <w:sz w:val="24"/>
                <w:szCs w:val="24"/>
              </w:rPr>
              <w:t xml:space="preserve">Embajador </w:t>
            </w:r>
            <w:r w:rsidRPr="005F0D99">
              <w:rPr>
                <w:rFonts w:ascii="Times New Roman" w:hAnsi="Times New Roman" w:cs="Times New Roman"/>
                <w:i/>
                <w:sz w:val="24"/>
                <w:szCs w:val="24"/>
              </w:rPr>
              <w:t>de Colombia en México habló sobre las relaciones comerciales entre los dos países</w:t>
            </w:r>
            <w:r w:rsidRPr="005F0D99">
              <w:rPr>
                <w:rFonts w:ascii="Times New Roman" w:hAnsi="Times New Roman" w:cs="Times New Roman"/>
                <w:sz w:val="24"/>
                <w:szCs w:val="24"/>
              </w:rPr>
              <w:t>”, “</w:t>
            </w:r>
            <w:r w:rsidRPr="005F0D99">
              <w:rPr>
                <w:rFonts w:ascii="Times New Roman" w:hAnsi="Times New Roman" w:cs="Times New Roman"/>
                <w:i/>
                <w:sz w:val="24"/>
                <w:szCs w:val="24"/>
              </w:rPr>
              <w:t>la ONU apoya el proceso de paz</w:t>
            </w:r>
            <w:r w:rsidRPr="005F0D99">
              <w:rPr>
                <w:rFonts w:ascii="Times New Roman" w:hAnsi="Times New Roman" w:cs="Times New Roman"/>
                <w:sz w:val="24"/>
                <w:szCs w:val="24"/>
              </w:rPr>
              <w:t>”, “</w:t>
            </w:r>
            <w:r w:rsidRPr="005F0D99">
              <w:rPr>
                <w:rFonts w:ascii="Times New Roman" w:hAnsi="Times New Roman" w:cs="Times New Roman"/>
                <w:i/>
                <w:sz w:val="24"/>
                <w:szCs w:val="24"/>
              </w:rPr>
              <w:t>Una delegación diplomática del Perú fue recibida en el Congreso</w:t>
            </w:r>
            <w:r w:rsidRPr="005F0D99">
              <w:rPr>
                <w:rFonts w:ascii="Times New Roman" w:hAnsi="Times New Roman" w:cs="Times New Roman"/>
                <w:sz w:val="24"/>
                <w:szCs w:val="24"/>
              </w:rPr>
              <w:t>”, “</w:t>
            </w:r>
            <w:r w:rsidRPr="005F0D99">
              <w:rPr>
                <w:rFonts w:ascii="Times New Roman" w:hAnsi="Times New Roman" w:cs="Times New Roman"/>
                <w:i/>
                <w:sz w:val="24"/>
                <w:szCs w:val="24"/>
              </w:rPr>
              <w:t>se firmó un acuerdo de cooperación judicial entre Colombia y Brasil</w:t>
            </w:r>
            <w:r w:rsidRPr="005F0D99">
              <w:rPr>
                <w:rFonts w:ascii="Times New Roman" w:hAnsi="Times New Roman" w:cs="Times New Roman"/>
                <w:sz w:val="24"/>
                <w:szCs w:val="24"/>
              </w:rPr>
              <w:t>”, “</w:t>
            </w:r>
            <w:r w:rsidRPr="005F0D99">
              <w:rPr>
                <w:rFonts w:ascii="Times New Roman" w:hAnsi="Times New Roman" w:cs="Times New Roman"/>
                <w:i/>
                <w:sz w:val="24"/>
                <w:szCs w:val="24"/>
              </w:rPr>
              <w:t xml:space="preserve">el Congreso discute el Tratado de Libre Comercio suscrito </w:t>
            </w:r>
            <w:r w:rsidR="00940DE9" w:rsidRPr="005F0D99">
              <w:rPr>
                <w:rFonts w:ascii="Times New Roman" w:hAnsi="Times New Roman" w:cs="Times New Roman"/>
                <w:i/>
                <w:sz w:val="24"/>
                <w:szCs w:val="24"/>
              </w:rPr>
              <w:t>entre Colombia y Japón</w:t>
            </w:r>
            <w:r w:rsidRPr="005F0D99">
              <w:rPr>
                <w:rFonts w:ascii="Times New Roman" w:hAnsi="Times New Roman" w:cs="Times New Roman"/>
                <w:i/>
                <w:sz w:val="24"/>
                <w:szCs w:val="24"/>
              </w:rPr>
              <w:t>…</w:t>
            </w:r>
            <w:r w:rsidRPr="005F0D99">
              <w:rPr>
                <w:rFonts w:ascii="Times New Roman" w:hAnsi="Times New Roman" w:cs="Times New Roman"/>
                <w:sz w:val="24"/>
                <w:szCs w:val="24"/>
              </w:rPr>
              <w:t>”.</w:t>
            </w:r>
          </w:p>
        </w:tc>
      </w:tr>
    </w:tbl>
    <w:p w14:paraId="70298377" w14:textId="77777777" w:rsidR="00BC5A51" w:rsidRPr="005F0D99" w:rsidRDefault="00BC5A51" w:rsidP="005F0D99">
      <w:pPr>
        <w:spacing w:after="0" w:line="276" w:lineRule="auto"/>
        <w:jc w:val="both"/>
        <w:rPr>
          <w:rFonts w:ascii="Times New Roman" w:hAnsi="Times New Roman" w:cs="Times New Roman"/>
          <w:color w:val="E36C0A" w:themeColor="accent6" w:themeShade="BF"/>
        </w:rPr>
      </w:pPr>
    </w:p>
    <w:p w14:paraId="16F1241B" w14:textId="77777777" w:rsidR="00940DE9"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Hemos visto que el </w:t>
      </w:r>
      <w:r w:rsidRPr="005F0D99">
        <w:rPr>
          <w:rFonts w:ascii="Times New Roman" w:hAnsi="Times New Roman" w:cs="Times New Roman"/>
          <w:b/>
          <w:lang w:val="es-ES"/>
        </w:rPr>
        <w:t>Estado</w:t>
      </w:r>
      <w:r w:rsidRPr="005F0D99">
        <w:rPr>
          <w:rFonts w:ascii="Times New Roman" w:hAnsi="Times New Roman" w:cs="Times New Roman"/>
          <w:lang w:val="es-ES"/>
        </w:rPr>
        <w:t xml:space="preserve"> ejerce el </w:t>
      </w:r>
      <w:r w:rsidRPr="005F0D99">
        <w:rPr>
          <w:rFonts w:ascii="Times New Roman" w:hAnsi="Times New Roman" w:cs="Times New Roman"/>
          <w:b/>
          <w:lang w:val="es-ES"/>
        </w:rPr>
        <w:t>poder político</w:t>
      </w:r>
      <w:r w:rsidRPr="005F0D99">
        <w:rPr>
          <w:rFonts w:ascii="Times New Roman" w:hAnsi="Times New Roman" w:cs="Times New Roman"/>
          <w:lang w:val="es-ES"/>
        </w:rPr>
        <w:t xml:space="preserve"> como soberano en un territorio, a nivel </w:t>
      </w:r>
      <w:r w:rsidRPr="005F0D99">
        <w:rPr>
          <w:rFonts w:ascii="Times New Roman" w:hAnsi="Times New Roman" w:cs="Times New Roman"/>
          <w:b/>
          <w:lang w:val="es-ES"/>
        </w:rPr>
        <w:t>interno</w:t>
      </w:r>
      <w:r w:rsidRPr="005F0D99">
        <w:rPr>
          <w:rFonts w:ascii="Times New Roman" w:hAnsi="Times New Roman" w:cs="Times New Roman"/>
          <w:lang w:val="es-ES"/>
        </w:rPr>
        <w:t xml:space="preserve">. Es uno de los que se conocen como atributos de su realidad como persona jurídica. </w:t>
      </w:r>
    </w:p>
    <w:p w14:paraId="550896D3" w14:textId="77777777" w:rsidR="00940DE9" w:rsidRPr="005F0D99" w:rsidRDefault="00940DE9" w:rsidP="005F0D99">
      <w:pPr>
        <w:spacing w:after="0" w:line="276" w:lineRule="auto"/>
        <w:jc w:val="both"/>
        <w:rPr>
          <w:rFonts w:ascii="Times New Roman" w:hAnsi="Times New Roman" w:cs="Times New Roman"/>
          <w:lang w:val="es-ES"/>
        </w:rPr>
      </w:pPr>
    </w:p>
    <w:p w14:paraId="038104DC" w14:textId="30240E1C" w:rsidR="00B75175" w:rsidRPr="005F0D99" w:rsidRDefault="009458E8"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En el ámbito </w:t>
      </w:r>
      <w:r w:rsidRPr="005F0D99">
        <w:rPr>
          <w:rFonts w:ascii="Times New Roman" w:hAnsi="Times New Roman" w:cs="Times New Roman"/>
          <w:b/>
          <w:lang w:val="es-ES"/>
        </w:rPr>
        <w:t>externo</w:t>
      </w:r>
      <w:r w:rsidRPr="005F0D99">
        <w:rPr>
          <w:rFonts w:ascii="Times New Roman" w:hAnsi="Times New Roman" w:cs="Times New Roman"/>
          <w:lang w:val="es-ES"/>
        </w:rPr>
        <w:t xml:space="preserve">, en el de la comunidad internacional, se requiere que los </w:t>
      </w:r>
      <w:r w:rsidRPr="005F0D99">
        <w:rPr>
          <w:rFonts w:ascii="Times New Roman" w:hAnsi="Times New Roman" w:cs="Times New Roman"/>
          <w:b/>
          <w:lang w:val="es-ES"/>
        </w:rPr>
        <w:t>otros Estados u organismos internacionales lo reconozcan políticamente</w:t>
      </w:r>
      <w:r w:rsidRPr="005F0D99">
        <w:rPr>
          <w:rFonts w:ascii="Times New Roman" w:hAnsi="Times New Roman" w:cs="Times New Roman"/>
          <w:lang w:val="es-ES"/>
        </w:rPr>
        <w:t xml:space="preserve"> y que por tanto, tenga </w:t>
      </w:r>
      <w:r w:rsidRPr="005F0D99">
        <w:rPr>
          <w:rFonts w:ascii="Times New Roman" w:hAnsi="Times New Roman" w:cs="Times New Roman"/>
          <w:b/>
          <w:lang w:val="es-ES"/>
        </w:rPr>
        <w:t xml:space="preserve">derechos y </w:t>
      </w:r>
      <w:r w:rsidR="00BC5A51" w:rsidRPr="005F0D99">
        <w:rPr>
          <w:rFonts w:ascii="Times New Roman" w:hAnsi="Times New Roman" w:cs="Times New Roman"/>
          <w:b/>
          <w:lang w:val="es-ES"/>
        </w:rPr>
        <w:t>cumpla</w:t>
      </w:r>
      <w:r w:rsidR="00940DE9" w:rsidRPr="005F0D99">
        <w:rPr>
          <w:rFonts w:ascii="Times New Roman" w:hAnsi="Times New Roman" w:cs="Times New Roman"/>
          <w:b/>
          <w:lang w:val="es-ES"/>
        </w:rPr>
        <w:t xml:space="preserve"> obligaciones en el ámbito internacional</w:t>
      </w:r>
      <w:r w:rsidRPr="005F0D99">
        <w:rPr>
          <w:rFonts w:ascii="Times New Roman" w:hAnsi="Times New Roman" w:cs="Times New Roman"/>
          <w:lang w:val="es-ES"/>
        </w:rPr>
        <w:t xml:space="preserve">. </w:t>
      </w:r>
      <w:r w:rsidR="00BC5A51" w:rsidRPr="005F0D99">
        <w:rPr>
          <w:rFonts w:ascii="Times New Roman" w:hAnsi="Times New Roman" w:cs="Times New Roman"/>
          <w:lang w:val="es-ES"/>
        </w:rPr>
        <w:t>Elemento que ha tenido resonancia</w:t>
      </w:r>
      <w:r w:rsidRPr="005F0D99">
        <w:rPr>
          <w:rFonts w:ascii="Times New Roman" w:hAnsi="Times New Roman" w:cs="Times New Roman"/>
          <w:lang w:val="es-ES"/>
        </w:rPr>
        <w:t xml:space="preserve"> </w:t>
      </w:r>
      <w:r w:rsidR="00940DE9" w:rsidRPr="005F0D99">
        <w:rPr>
          <w:rFonts w:ascii="Times New Roman" w:hAnsi="Times New Roman" w:cs="Times New Roman"/>
          <w:lang w:val="es-ES"/>
        </w:rPr>
        <w:t xml:space="preserve">en el Siglo XX </w:t>
      </w:r>
      <w:r w:rsidRPr="005F0D99">
        <w:rPr>
          <w:rFonts w:ascii="Times New Roman" w:hAnsi="Times New Roman" w:cs="Times New Roman"/>
          <w:lang w:val="es-ES"/>
        </w:rPr>
        <w:t xml:space="preserve">en relación con el reconocimiento del Estado de Israel en 1948, la desintegración de la Unión Soviética (como consecuencia de los procesos vividos desde 1985) o Yugoslavia (a partir de los sucesos acaecidos en 1990), las peticiones de Palestina para ser reconocido como </w:t>
      </w:r>
      <w:r w:rsidR="00940DE9" w:rsidRPr="005F0D99">
        <w:rPr>
          <w:rFonts w:ascii="Times New Roman" w:hAnsi="Times New Roman" w:cs="Times New Roman"/>
          <w:lang w:val="es-ES"/>
        </w:rPr>
        <w:t xml:space="preserve">Estado </w:t>
      </w:r>
      <w:r w:rsidRPr="005F0D99">
        <w:rPr>
          <w:rFonts w:ascii="Times New Roman" w:hAnsi="Times New Roman" w:cs="Times New Roman"/>
          <w:lang w:val="es-ES"/>
        </w:rPr>
        <w:t>en la ONU desde 2011.</w:t>
      </w:r>
    </w:p>
    <w:p w14:paraId="17EABA7A" w14:textId="77777777" w:rsidR="00217B49" w:rsidRPr="005F0D99" w:rsidRDefault="00217B4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940DE9" w:rsidRPr="005F0D99" w14:paraId="3313A7B6" w14:textId="77777777" w:rsidTr="007E771D">
        <w:tc>
          <w:tcPr>
            <w:tcW w:w="9054" w:type="dxa"/>
            <w:gridSpan w:val="2"/>
            <w:shd w:val="clear" w:color="auto" w:fill="0D0D0D" w:themeFill="text1" w:themeFillTint="F2"/>
          </w:tcPr>
          <w:p w14:paraId="12A7311C" w14:textId="77777777" w:rsidR="00940DE9" w:rsidRPr="005F0D99" w:rsidRDefault="00940DE9"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940DE9" w:rsidRPr="005F0D99" w14:paraId="5E6DAB3D" w14:textId="77777777" w:rsidTr="007E771D">
        <w:tc>
          <w:tcPr>
            <w:tcW w:w="1809" w:type="dxa"/>
          </w:tcPr>
          <w:p w14:paraId="1415AEDC" w14:textId="77777777" w:rsidR="00940DE9"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1EE1FB2D" w14:textId="48828ECA" w:rsidR="00940DE9" w:rsidRPr="005F0D99" w:rsidRDefault="00940DE9"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CS_G07_09_IMG14</w:t>
            </w:r>
          </w:p>
        </w:tc>
      </w:tr>
      <w:tr w:rsidR="00940DE9" w:rsidRPr="005F0D99" w14:paraId="104EC3E9" w14:textId="77777777" w:rsidTr="007E771D">
        <w:tc>
          <w:tcPr>
            <w:tcW w:w="1809" w:type="dxa"/>
          </w:tcPr>
          <w:p w14:paraId="304F1E59" w14:textId="7777777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664C1858" w14:textId="232163D9"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ONU</w:t>
            </w:r>
          </w:p>
        </w:tc>
      </w:tr>
      <w:tr w:rsidR="00940DE9" w:rsidRPr="005F0D99" w14:paraId="7D168251" w14:textId="77777777" w:rsidTr="007E771D">
        <w:tc>
          <w:tcPr>
            <w:tcW w:w="1809" w:type="dxa"/>
          </w:tcPr>
          <w:p w14:paraId="38BE7040" w14:textId="7777777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7CE52056" w14:textId="57CFBFB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http://www.un.org/es/aboutun/index.shtml</w:t>
            </w:r>
          </w:p>
        </w:tc>
      </w:tr>
      <w:tr w:rsidR="00940DE9" w:rsidRPr="005F0D99" w14:paraId="5BCF09A8" w14:textId="77777777" w:rsidTr="007E771D">
        <w:tc>
          <w:tcPr>
            <w:tcW w:w="1809" w:type="dxa"/>
          </w:tcPr>
          <w:p w14:paraId="63926006" w14:textId="77777777"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17AB71A" w14:textId="7DF4CD15" w:rsidR="00940DE9" w:rsidRPr="005F0D99" w:rsidRDefault="00940DE9"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“Las Naciones Unidas son una organización internacional fundada en 1945 tras la Segunda Guerra Mundial por 51 países que se comprometieron a mantener la paz y la seguridad internacionales, fomentar entre las naciones relaciones de amistad y promover el progreso social, la mejora del nivel de vida y los derechos humanos”, se señala en el Sitio Web de la organización.</w:t>
            </w:r>
          </w:p>
        </w:tc>
      </w:tr>
    </w:tbl>
    <w:p w14:paraId="5573FD0B" w14:textId="77777777" w:rsidR="00940DE9" w:rsidRPr="005F0D99" w:rsidRDefault="00940DE9" w:rsidP="005F0D99">
      <w:pPr>
        <w:spacing w:after="0" w:line="276" w:lineRule="auto"/>
        <w:jc w:val="both"/>
        <w:rPr>
          <w:rFonts w:ascii="Times New Roman" w:hAnsi="Times New Roman" w:cs="Times New Roman"/>
          <w:color w:val="E36C0A" w:themeColor="accent6" w:themeShade="BF"/>
          <w:lang w:val="es-ES"/>
        </w:rPr>
      </w:pPr>
    </w:p>
    <w:p w14:paraId="3BB56004" w14:textId="62C61CC4" w:rsidR="00BC5A51" w:rsidRPr="005F0D99" w:rsidRDefault="005F0D99"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 </w:t>
      </w:r>
      <w:r w:rsidR="00BC5A51" w:rsidRPr="005F0D99">
        <w:rPr>
          <w:rFonts w:ascii="Times New Roman" w:hAnsi="Times New Roman" w:cs="Times New Roman"/>
        </w:rPr>
        <w:t xml:space="preserve">[SECCIÓN 2] </w:t>
      </w:r>
      <w:r w:rsidR="00BC5A51" w:rsidRPr="005F0D99">
        <w:rPr>
          <w:rFonts w:ascii="Times New Roman" w:hAnsi="Times New Roman" w:cs="Times New Roman"/>
          <w:b/>
        </w:rPr>
        <w:t>1.3 Orígenes y trasformación.</w:t>
      </w:r>
    </w:p>
    <w:p w14:paraId="4C1702EB" w14:textId="77777777" w:rsidR="00BC5A51" w:rsidRPr="005F0D99" w:rsidRDefault="00BC5A51" w:rsidP="005F0D99">
      <w:pPr>
        <w:spacing w:after="0" w:line="276" w:lineRule="auto"/>
        <w:jc w:val="both"/>
        <w:rPr>
          <w:rFonts w:ascii="Times New Roman" w:hAnsi="Times New Roman" w:cs="Times New Roman"/>
        </w:rPr>
      </w:pPr>
    </w:p>
    <w:p w14:paraId="40DFBD41" w14:textId="77777777" w:rsidR="007155EC"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lastRenderedPageBreak/>
        <w:t xml:space="preserve">El </w:t>
      </w:r>
      <w:r w:rsidRPr="005F0D99">
        <w:rPr>
          <w:rFonts w:ascii="Times New Roman" w:hAnsi="Times New Roman" w:cs="Times New Roman"/>
          <w:b/>
          <w:lang w:val="es-ES"/>
        </w:rPr>
        <w:t>Estado</w:t>
      </w:r>
      <w:r w:rsidRPr="005F0D99">
        <w:rPr>
          <w:rFonts w:ascii="Times New Roman" w:hAnsi="Times New Roman" w:cs="Times New Roman"/>
          <w:lang w:val="es-ES"/>
        </w:rPr>
        <w:t xml:space="preserve"> tiene su origen en la </w:t>
      </w:r>
      <w:r w:rsidRPr="005F0D99">
        <w:rPr>
          <w:rFonts w:ascii="Times New Roman" w:hAnsi="Times New Roman" w:cs="Times New Roman"/>
          <w:b/>
          <w:lang w:val="es-ES"/>
        </w:rPr>
        <w:t>Edad Moderna</w:t>
      </w:r>
      <w:r w:rsidRPr="005F0D99">
        <w:rPr>
          <w:rFonts w:ascii="Times New Roman" w:hAnsi="Times New Roman" w:cs="Times New Roman"/>
          <w:lang w:val="es-ES"/>
        </w:rPr>
        <w:t xml:space="preserve">. Esa idea es clave </w:t>
      </w:r>
      <w:r w:rsidR="007155EC" w:rsidRPr="005F0D99">
        <w:rPr>
          <w:rFonts w:ascii="Times New Roman" w:hAnsi="Times New Roman" w:cs="Times New Roman"/>
          <w:lang w:val="es-ES"/>
        </w:rPr>
        <w:t>pues</w:t>
      </w:r>
      <w:r w:rsidRPr="005F0D99">
        <w:rPr>
          <w:rFonts w:ascii="Times New Roman" w:hAnsi="Times New Roman" w:cs="Times New Roman"/>
          <w:lang w:val="es-ES"/>
        </w:rPr>
        <w:t xml:space="preserve"> permite entenderlo como parte los procesos históricos vividos en Europa occidental a partir del </w:t>
      </w:r>
      <w:r w:rsidRPr="005F0D99">
        <w:rPr>
          <w:rFonts w:ascii="Times New Roman" w:hAnsi="Times New Roman" w:cs="Times New Roman"/>
          <w:b/>
          <w:lang w:val="es-ES"/>
        </w:rPr>
        <w:t>Siglo XV</w:t>
      </w:r>
      <w:r w:rsidRPr="005F0D99">
        <w:rPr>
          <w:rFonts w:ascii="Times New Roman" w:hAnsi="Times New Roman" w:cs="Times New Roman"/>
          <w:lang w:val="es-ES"/>
        </w:rPr>
        <w:t xml:space="preserve"> en lo que</w:t>
      </w:r>
      <w:r w:rsidR="007155EC" w:rsidRPr="005F0D99">
        <w:rPr>
          <w:rFonts w:ascii="Times New Roman" w:hAnsi="Times New Roman" w:cs="Times New Roman"/>
          <w:lang w:val="es-ES"/>
        </w:rPr>
        <w:t xml:space="preserve"> se conoce como el </w:t>
      </w:r>
      <w:r w:rsidR="007155EC" w:rsidRPr="005F0D99">
        <w:rPr>
          <w:rFonts w:ascii="Times New Roman" w:hAnsi="Times New Roman" w:cs="Times New Roman"/>
          <w:b/>
          <w:lang w:val="es-ES"/>
        </w:rPr>
        <w:t>Renacimiento</w:t>
      </w:r>
      <w:r w:rsidR="007155EC" w:rsidRPr="005F0D99">
        <w:rPr>
          <w:rFonts w:ascii="Times New Roman" w:hAnsi="Times New Roman" w:cs="Times New Roman"/>
          <w:lang w:val="es-ES"/>
        </w:rPr>
        <w:t>.</w:t>
      </w:r>
    </w:p>
    <w:p w14:paraId="725404CE"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7E771D" w:rsidRPr="005F0D99" w14:paraId="3CB492A8" w14:textId="77777777" w:rsidTr="00726EDE">
        <w:tc>
          <w:tcPr>
            <w:tcW w:w="8978" w:type="dxa"/>
            <w:gridSpan w:val="2"/>
            <w:shd w:val="clear" w:color="auto" w:fill="000000" w:themeFill="text1"/>
          </w:tcPr>
          <w:p w14:paraId="54A79965" w14:textId="77777777" w:rsidR="007155EC" w:rsidRPr="005F0D99" w:rsidRDefault="007155E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7E771D" w:rsidRPr="005F0D99" w14:paraId="1BF7064D" w14:textId="77777777" w:rsidTr="00726EDE">
        <w:tc>
          <w:tcPr>
            <w:tcW w:w="2518" w:type="dxa"/>
          </w:tcPr>
          <w:p w14:paraId="766AFE23" w14:textId="77777777" w:rsidR="007155EC" w:rsidRPr="005F0D99" w:rsidRDefault="007155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1A46D05" w14:textId="713F1FAD" w:rsidR="007155EC" w:rsidRPr="005F0D99" w:rsidRDefault="007155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Procesos históricos para el surgimiento del Estado en Europa</w:t>
            </w:r>
          </w:p>
        </w:tc>
      </w:tr>
      <w:tr w:rsidR="007E771D" w:rsidRPr="005F0D99" w14:paraId="53CA37E3" w14:textId="77777777" w:rsidTr="00726EDE">
        <w:tc>
          <w:tcPr>
            <w:tcW w:w="2518" w:type="dxa"/>
          </w:tcPr>
          <w:p w14:paraId="6EB97543" w14:textId="77777777" w:rsidR="007155EC" w:rsidRPr="005F0D99" w:rsidRDefault="007155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1ED1056F" w14:textId="65521D9C" w:rsidR="007155EC" w:rsidRPr="005F0D99" w:rsidRDefault="007155EC"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rPr>
              <w:t>La recuperación demográfica, la expansión económica a partir de la consolidación del capitalismo y la formación de la burguesía, los desarrollos científicos y tecnológicos, los descubrimientos geográficos en los que se aventuraron hombres y Reinos, la división de la Iglesia Católica, Apostólica y Romana (</w:t>
            </w:r>
            <w:r w:rsidRPr="005F0D99">
              <w:rPr>
                <w:rFonts w:ascii="Times New Roman" w:hAnsi="Times New Roman" w:cs="Times New Roman"/>
                <w:i/>
                <w:sz w:val="24"/>
                <w:szCs w:val="24"/>
              </w:rPr>
              <w:t>Reforma Luterana</w:t>
            </w:r>
            <w:r w:rsidRPr="005F0D99">
              <w:rPr>
                <w:rFonts w:ascii="Times New Roman" w:hAnsi="Times New Roman" w:cs="Times New Roman"/>
                <w:sz w:val="24"/>
                <w:szCs w:val="24"/>
              </w:rPr>
              <w:t xml:space="preserve">, </w:t>
            </w:r>
            <w:r w:rsidRPr="005F0D99">
              <w:rPr>
                <w:rFonts w:ascii="Times New Roman" w:hAnsi="Times New Roman" w:cs="Times New Roman"/>
                <w:i/>
                <w:sz w:val="24"/>
                <w:szCs w:val="24"/>
              </w:rPr>
              <w:t>Calvinista</w:t>
            </w:r>
            <w:r w:rsidRPr="005F0D99">
              <w:rPr>
                <w:rFonts w:ascii="Times New Roman" w:hAnsi="Times New Roman" w:cs="Times New Roman"/>
                <w:sz w:val="24"/>
                <w:szCs w:val="24"/>
              </w:rPr>
              <w:t xml:space="preserve"> y </w:t>
            </w:r>
            <w:r w:rsidRPr="005F0D99">
              <w:rPr>
                <w:rFonts w:ascii="Times New Roman" w:hAnsi="Times New Roman" w:cs="Times New Roman"/>
                <w:i/>
                <w:sz w:val="24"/>
                <w:szCs w:val="24"/>
              </w:rPr>
              <w:t>Anglicana</w:t>
            </w:r>
            <w:r w:rsidRPr="005F0D99">
              <w:rPr>
                <w:rFonts w:ascii="Times New Roman" w:hAnsi="Times New Roman" w:cs="Times New Roman"/>
                <w:sz w:val="24"/>
                <w:szCs w:val="24"/>
              </w:rPr>
              <w:t xml:space="preserve"> y la </w:t>
            </w:r>
            <w:r w:rsidRPr="005F0D99">
              <w:rPr>
                <w:rFonts w:ascii="Times New Roman" w:hAnsi="Times New Roman" w:cs="Times New Roman"/>
                <w:i/>
                <w:sz w:val="24"/>
                <w:szCs w:val="24"/>
              </w:rPr>
              <w:t>Contrarreforma</w:t>
            </w:r>
            <w:r w:rsidRPr="005F0D99">
              <w:rPr>
                <w:rFonts w:ascii="Times New Roman" w:hAnsi="Times New Roman" w:cs="Times New Roman"/>
                <w:sz w:val="24"/>
                <w:szCs w:val="24"/>
              </w:rPr>
              <w:t xml:space="preserve"> Papal de Trento), las guerras de religión, los desarrollo de las ciudades, el resurgimiento del Derecho Romano, la formación de sentimientos nacionales que identificaron a grupos humanos -conciencia de comunidad por la historia compartida, los lazos generados, la lengua usada, las creencias tenidas-.</w:t>
            </w:r>
          </w:p>
        </w:tc>
      </w:tr>
    </w:tbl>
    <w:p w14:paraId="5E1BFA09" w14:textId="77777777" w:rsidR="007155EC" w:rsidRPr="005F0D99" w:rsidRDefault="007155EC" w:rsidP="005F0D99">
      <w:pPr>
        <w:spacing w:after="0" w:line="276" w:lineRule="auto"/>
        <w:jc w:val="both"/>
        <w:rPr>
          <w:rFonts w:ascii="Times New Roman" w:hAnsi="Times New Roman" w:cs="Times New Roman"/>
          <w:color w:val="E36C0A" w:themeColor="accent6" w:themeShade="BF"/>
        </w:rPr>
      </w:pPr>
    </w:p>
    <w:p w14:paraId="030C305E" w14:textId="78699CCB" w:rsidR="007155EC" w:rsidRPr="005F0D99" w:rsidRDefault="007155EC"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Lo cual nos lleva necesariamente </w:t>
      </w:r>
      <w:r w:rsidR="00BC5A51" w:rsidRPr="005F0D99">
        <w:rPr>
          <w:rFonts w:ascii="Times New Roman" w:hAnsi="Times New Roman" w:cs="Times New Roman"/>
          <w:lang w:val="es-ES"/>
        </w:rPr>
        <w:t xml:space="preserve">a </w:t>
      </w:r>
      <w:r w:rsidRPr="005F0D99">
        <w:rPr>
          <w:rFonts w:ascii="Times New Roman" w:hAnsi="Times New Roman" w:cs="Times New Roman"/>
          <w:lang w:val="es-ES"/>
        </w:rPr>
        <w:t>recordar</w:t>
      </w:r>
      <w:r w:rsidR="00BC5A51" w:rsidRPr="005F0D99">
        <w:rPr>
          <w:rFonts w:ascii="Times New Roman" w:hAnsi="Times New Roman" w:cs="Times New Roman"/>
          <w:lang w:val="es-ES"/>
        </w:rPr>
        <w:t xml:space="preserve"> </w:t>
      </w:r>
      <w:r w:rsidR="00B16C6F" w:rsidRPr="005F0D99">
        <w:rPr>
          <w:rFonts w:ascii="Times New Roman" w:hAnsi="Times New Roman" w:cs="Times New Roman"/>
          <w:lang w:val="es-ES"/>
        </w:rPr>
        <w:t>la forma</w:t>
      </w:r>
      <w:r w:rsidR="00BC5A51" w:rsidRPr="005F0D99">
        <w:rPr>
          <w:rFonts w:ascii="Times New Roman" w:hAnsi="Times New Roman" w:cs="Times New Roman"/>
          <w:lang w:val="es-ES"/>
        </w:rPr>
        <w:t xml:space="preserve"> cómo se </w:t>
      </w:r>
      <w:r w:rsidR="00BC5A51" w:rsidRPr="005F0D99">
        <w:rPr>
          <w:rFonts w:ascii="Times New Roman" w:hAnsi="Times New Roman" w:cs="Times New Roman"/>
          <w:b/>
          <w:lang w:val="es-ES"/>
        </w:rPr>
        <w:t>organizó</w:t>
      </w:r>
      <w:r w:rsidR="00BC5A51" w:rsidRPr="005F0D99">
        <w:rPr>
          <w:rFonts w:ascii="Times New Roman" w:hAnsi="Times New Roman" w:cs="Times New Roman"/>
          <w:lang w:val="es-ES"/>
        </w:rPr>
        <w:t xml:space="preserve"> el </w:t>
      </w:r>
      <w:r w:rsidR="00BC5A51" w:rsidRPr="005F0D99">
        <w:rPr>
          <w:rFonts w:ascii="Times New Roman" w:hAnsi="Times New Roman" w:cs="Times New Roman"/>
          <w:b/>
          <w:lang w:val="es-ES"/>
        </w:rPr>
        <w:t>poder político en la baja Edad Media</w:t>
      </w:r>
      <w:r w:rsidR="00BC5A51" w:rsidRPr="005F0D99">
        <w:rPr>
          <w:rFonts w:ascii="Times New Roman" w:hAnsi="Times New Roman" w:cs="Times New Roman"/>
          <w:lang w:val="es-ES"/>
        </w:rPr>
        <w:t xml:space="preserve">. </w:t>
      </w:r>
    </w:p>
    <w:p w14:paraId="20C04BEC"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23DA1" w:rsidRPr="005F0D99" w14:paraId="258DC6A8" w14:textId="77777777" w:rsidTr="00DD70DB">
        <w:tc>
          <w:tcPr>
            <w:tcW w:w="9054" w:type="dxa"/>
            <w:gridSpan w:val="2"/>
            <w:shd w:val="clear" w:color="auto" w:fill="0D0D0D" w:themeFill="text1" w:themeFillTint="F2"/>
          </w:tcPr>
          <w:p w14:paraId="77C04115" w14:textId="77777777" w:rsidR="00723DA1" w:rsidRPr="005F0D99" w:rsidRDefault="00723DA1"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723DA1" w:rsidRPr="005F0D99" w14:paraId="68783FE1" w14:textId="77777777" w:rsidTr="00DD70DB">
        <w:tc>
          <w:tcPr>
            <w:tcW w:w="1809" w:type="dxa"/>
          </w:tcPr>
          <w:p w14:paraId="4B0AD09B" w14:textId="77777777" w:rsidR="00723DA1" w:rsidRPr="005F0D99" w:rsidRDefault="00723DA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78F19F46" w14:textId="46816F11" w:rsidR="00723DA1" w:rsidRPr="005F0D99" w:rsidRDefault="00723DA1"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CS_G07_09_IMG15</w:t>
            </w:r>
          </w:p>
        </w:tc>
      </w:tr>
      <w:tr w:rsidR="00723DA1" w:rsidRPr="005F0D99" w14:paraId="7DD656A0" w14:textId="77777777" w:rsidTr="00DD70DB">
        <w:tc>
          <w:tcPr>
            <w:tcW w:w="1809" w:type="dxa"/>
          </w:tcPr>
          <w:p w14:paraId="683799E4" w14:textId="77777777"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3817A309" w14:textId="44B3D1BE"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 xml:space="preserve">Monarquías y parlamentos: relación difícil. </w:t>
            </w:r>
          </w:p>
        </w:tc>
      </w:tr>
      <w:tr w:rsidR="00723DA1" w:rsidRPr="005F0D99" w14:paraId="39DB792B" w14:textId="77777777" w:rsidTr="00DD70DB">
        <w:tc>
          <w:tcPr>
            <w:tcW w:w="1809" w:type="dxa"/>
          </w:tcPr>
          <w:p w14:paraId="22C62778" w14:textId="77777777"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6E4FD70" w14:textId="49431C1C"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http://profesores.aulaplaneta.com/Materias/VisorCuadernos/tabid/243/UnidadID/445/Default.aspx</w:t>
            </w:r>
          </w:p>
        </w:tc>
      </w:tr>
      <w:tr w:rsidR="00723DA1" w:rsidRPr="005F0D99" w14:paraId="28B4AB90" w14:textId="77777777" w:rsidTr="00DD70DB">
        <w:tc>
          <w:tcPr>
            <w:tcW w:w="1809" w:type="dxa"/>
          </w:tcPr>
          <w:p w14:paraId="33C44B67" w14:textId="77777777"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C8D6DA9" w14:textId="12F696F3" w:rsidR="00723DA1" w:rsidRPr="005F0D99" w:rsidRDefault="00723DA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De forma paralela a la progresiva concentración de poder en manos de las monarquías, se crearon los primeros parlamentos. Uno de los más viejos de Europa es el Parlamento de Inglaterra, creado en 1213.</w:t>
            </w:r>
          </w:p>
        </w:tc>
      </w:tr>
    </w:tbl>
    <w:p w14:paraId="4D2C0DE7"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p w14:paraId="2C476A2C" w14:textId="77777777" w:rsidR="00B16C6F" w:rsidRPr="005F0D99" w:rsidRDefault="00BC5A51"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Por un lado</w:t>
      </w:r>
      <w:r w:rsidR="00B16C6F" w:rsidRPr="005F0D99">
        <w:rPr>
          <w:rFonts w:ascii="Times New Roman" w:hAnsi="Times New Roman" w:cs="Times New Roman"/>
          <w:lang w:val="es-ES"/>
        </w:rPr>
        <w:t xml:space="preserve">, la organización </w:t>
      </w:r>
      <w:r w:rsidRPr="005F0D99">
        <w:rPr>
          <w:rFonts w:ascii="Times New Roman" w:hAnsi="Times New Roman" w:cs="Times New Roman"/>
          <w:lang w:val="es-ES"/>
        </w:rPr>
        <w:t xml:space="preserve">estuvo </w:t>
      </w:r>
      <w:r w:rsidR="00B16C6F" w:rsidRPr="005F0D99">
        <w:rPr>
          <w:rFonts w:ascii="Times New Roman" w:hAnsi="Times New Roman" w:cs="Times New Roman"/>
          <w:lang w:val="es-ES"/>
        </w:rPr>
        <w:t>marcada</w:t>
      </w:r>
      <w:r w:rsidRPr="005F0D99">
        <w:rPr>
          <w:rFonts w:ascii="Times New Roman" w:hAnsi="Times New Roman" w:cs="Times New Roman"/>
          <w:lang w:val="es-ES"/>
        </w:rPr>
        <w:t xml:space="preserve"> por </w:t>
      </w:r>
      <w:r w:rsidRPr="005F0D99">
        <w:rPr>
          <w:rFonts w:ascii="Times New Roman" w:hAnsi="Times New Roman" w:cs="Times New Roman"/>
          <w:b/>
          <w:lang w:val="es-ES"/>
        </w:rPr>
        <w:t>el ejercicio del poder</w:t>
      </w:r>
      <w:r w:rsidRPr="005F0D99">
        <w:rPr>
          <w:rFonts w:ascii="Times New Roman" w:hAnsi="Times New Roman" w:cs="Times New Roman"/>
          <w:lang w:val="es-ES"/>
        </w:rPr>
        <w:t xml:space="preserve"> del </w:t>
      </w:r>
      <w:r w:rsidRPr="005F0D99">
        <w:rPr>
          <w:rFonts w:ascii="Times New Roman" w:hAnsi="Times New Roman" w:cs="Times New Roman"/>
          <w:b/>
          <w:lang w:val="es-ES"/>
        </w:rPr>
        <w:t>señor</w:t>
      </w:r>
      <w:r w:rsidRPr="005F0D99">
        <w:rPr>
          <w:rFonts w:ascii="Times New Roman" w:hAnsi="Times New Roman" w:cs="Times New Roman"/>
          <w:lang w:val="es-ES"/>
        </w:rPr>
        <w:t xml:space="preserve"> en un </w:t>
      </w:r>
      <w:r w:rsidRPr="005F0D99">
        <w:rPr>
          <w:rFonts w:ascii="Times New Roman" w:hAnsi="Times New Roman" w:cs="Times New Roman"/>
          <w:b/>
          <w:lang w:val="es-ES"/>
        </w:rPr>
        <w:t>territorio</w:t>
      </w:r>
      <w:r w:rsidRPr="005F0D99">
        <w:rPr>
          <w:rFonts w:ascii="Times New Roman" w:hAnsi="Times New Roman" w:cs="Times New Roman"/>
          <w:lang w:val="es-ES"/>
        </w:rPr>
        <w:t xml:space="preserve"> (reinos, principados, feudos o ciudades). Administra justicia para resolver los conflictos, fija impuestos a los pobladores, llama a las armas en caso de guerra. </w:t>
      </w:r>
    </w:p>
    <w:p w14:paraId="66EF3BFA" w14:textId="77777777" w:rsidR="00B16C6F" w:rsidRPr="005F0D99" w:rsidRDefault="00B16C6F" w:rsidP="005F0D99">
      <w:pPr>
        <w:spacing w:after="0" w:line="276" w:lineRule="auto"/>
        <w:jc w:val="both"/>
        <w:rPr>
          <w:rFonts w:ascii="Times New Roman" w:hAnsi="Times New Roman" w:cs="Times New Roman"/>
          <w:lang w:val="es-ES"/>
        </w:rPr>
      </w:pPr>
    </w:p>
    <w:p w14:paraId="26A6F17B" w14:textId="4AC0F120" w:rsidR="007155EC" w:rsidRPr="005F0D99" w:rsidRDefault="00BC5A51" w:rsidP="005F0D99">
      <w:pPr>
        <w:pStyle w:val="Prrafodelista"/>
        <w:numPr>
          <w:ilvl w:val="0"/>
          <w:numId w:val="37"/>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Por el otro, </w:t>
      </w:r>
      <w:r w:rsidR="007155EC" w:rsidRPr="005F0D99">
        <w:rPr>
          <w:rFonts w:ascii="Times New Roman" w:hAnsi="Times New Roman" w:cs="Times New Roman"/>
          <w:lang w:val="es-ES"/>
        </w:rPr>
        <w:t xml:space="preserve">ese </w:t>
      </w:r>
      <w:r w:rsidR="007155EC" w:rsidRPr="005F0D99">
        <w:rPr>
          <w:rFonts w:ascii="Times New Roman" w:hAnsi="Times New Roman" w:cs="Times New Roman"/>
          <w:b/>
          <w:lang w:val="es-ES"/>
        </w:rPr>
        <w:t>poder es limitado</w:t>
      </w:r>
      <w:r w:rsidR="007155EC" w:rsidRPr="005F0D99">
        <w:rPr>
          <w:rFonts w:ascii="Times New Roman" w:hAnsi="Times New Roman" w:cs="Times New Roman"/>
          <w:lang w:val="es-ES"/>
        </w:rPr>
        <w:t xml:space="preserve"> por </w:t>
      </w:r>
      <w:r w:rsidRPr="005F0D99">
        <w:rPr>
          <w:rFonts w:ascii="Times New Roman" w:hAnsi="Times New Roman" w:cs="Times New Roman"/>
          <w:lang w:val="es-ES"/>
        </w:rPr>
        <w:t xml:space="preserve">la </w:t>
      </w:r>
      <w:r w:rsidRPr="005F0D99">
        <w:rPr>
          <w:rFonts w:ascii="Times New Roman" w:hAnsi="Times New Roman" w:cs="Times New Roman"/>
          <w:b/>
          <w:lang w:val="es-ES"/>
        </w:rPr>
        <w:t>presencia de asambleas de carácter representativo</w:t>
      </w:r>
      <w:r w:rsidRPr="005F0D99">
        <w:rPr>
          <w:rFonts w:ascii="Times New Roman" w:hAnsi="Times New Roman" w:cs="Times New Roman"/>
          <w:lang w:val="es-ES"/>
        </w:rPr>
        <w:t xml:space="preserve"> </w:t>
      </w:r>
      <w:r w:rsidR="007155EC" w:rsidRPr="005F0D99">
        <w:rPr>
          <w:rFonts w:ascii="Times New Roman" w:hAnsi="Times New Roman" w:cs="Times New Roman"/>
          <w:lang w:val="es-ES"/>
        </w:rPr>
        <w:t xml:space="preserve">(Cortes, Parlamentos, Estados Generales) </w:t>
      </w:r>
      <w:r w:rsidRPr="005F0D99">
        <w:rPr>
          <w:rFonts w:ascii="Times New Roman" w:hAnsi="Times New Roman" w:cs="Times New Roman"/>
          <w:lang w:val="es-ES"/>
        </w:rPr>
        <w:t>que</w:t>
      </w:r>
      <w:r w:rsidR="007155EC" w:rsidRPr="005F0D99">
        <w:rPr>
          <w:rFonts w:ascii="Times New Roman" w:hAnsi="Times New Roman" w:cs="Times New Roman"/>
          <w:lang w:val="es-ES"/>
        </w:rPr>
        <w:t>, en primer lugar,</w:t>
      </w:r>
      <w:r w:rsidRPr="005F0D99">
        <w:rPr>
          <w:rFonts w:ascii="Times New Roman" w:hAnsi="Times New Roman" w:cs="Times New Roman"/>
          <w:lang w:val="es-ES"/>
        </w:rPr>
        <w:t xml:space="preserve"> </w:t>
      </w:r>
      <w:r w:rsidR="007155EC" w:rsidRPr="005F0D99">
        <w:rPr>
          <w:rFonts w:ascii="Times New Roman" w:hAnsi="Times New Roman" w:cs="Times New Roman"/>
          <w:lang w:val="es-ES"/>
        </w:rPr>
        <w:lastRenderedPageBreak/>
        <w:t xml:space="preserve">reclaman </w:t>
      </w:r>
      <w:r w:rsidRPr="005F0D99">
        <w:rPr>
          <w:rFonts w:ascii="Times New Roman" w:hAnsi="Times New Roman" w:cs="Times New Roman"/>
          <w:lang w:val="es-ES"/>
        </w:rPr>
        <w:t xml:space="preserve">los </w:t>
      </w:r>
      <w:r w:rsidRPr="005F0D99">
        <w:rPr>
          <w:rFonts w:ascii="Times New Roman" w:hAnsi="Times New Roman" w:cs="Times New Roman"/>
          <w:b/>
          <w:lang w:val="es-ES"/>
        </w:rPr>
        <w:t>privilegios estamentales</w:t>
      </w:r>
      <w:r w:rsidRPr="005F0D99">
        <w:rPr>
          <w:rFonts w:ascii="Times New Roman" w:hAnsi="Times New Roman" w:cs="Times New Roman"/>
          <w:lang w:val="es-ES"/>
        </w:rPr>
        <w:t xml:space="preserve"> o de clase </w:t>
      </w:r>
      <w:r w:rsidR="007155EC" w:rsidRPr="005F0D99">
        <w:rPr>
          <w:rFonts w:ascii="Times New Roman" w:hAnsi="Times New Roman" w:cs="Times New Roman"/>
          <w:lang w:val="es-ES"/>
        </w:rPr>
        <w:t>obtenidos</w:t>
      </w:r>
      <w:r w:rsidRPr="005F0D99">
        <w:rPr>
          <w:rFonts w:ascii="Times New Roman" w:hAnsi="Times New Roman" w:cs="Times New Roman"/>
          <w:lang w:val="es-ES"/>
        </w:rPr>
        <w:t xml:space="preserve"> a lo largo del tiempo y</w:t>
      </w:r>
      <w:r w:rsidR="007155EC" w:rsidRPr="005F0D99">
        <w:rPr>
          <w:rFonts w:ascii="Times New Roman" w:hAnsi="Times New Roman" w:cs="Times New Roman"/>
          <w:lang w:val="es-ES"/>
        </w:rPr>
        <w:t>, en segundo lugar,</w:t>
      </w:r>
      <w:r w:rsidRPr="005F0D99">
        <w:rPr>
          <w:rFonts w:ascii="Times New Roman" w:hAnsi="Times New Roman" w:cs="Times New Roman"/>
          <w:lang w:val="es-ES"/>
        </w:rPr>
        <w:t xml:space="preserve"> </w:t>
      </w:r>
      <w:r w:rsidR="007155EC" w:rsidRPr="005F0D99">
        <w:rPr>
          <w:rFonts w:ascii="Times New Roman" w:hAnsi="Times New Roman" w:cs="Times New Roman"/>
          <w:b/>
          <w:lang w:val="es-ES"/>
        </w:rPr>
        <w:t>apoyan</w:t>
      </w:r>
      <w:r w:rsidRPr="005F0D99">
        <w:rPr>
          <w:rFonts w:ascii="Times New Roman" w:hAnsi="Times New Roman" w:cs="Times New Roman"/>
          <w:b/>
          <w:lang w:val="es-ES"/>
        </w:rPr>
        <w:t xml:space="preserve"> </w:t>
      </w:r>
      <w:r w:rsidR="007155EC" w:rsidRPr="005F0D99">
        <w:rPr>
          <w:rFonts w:ascii="Times New Roman" w:hAnsi="Times New Roman" w:cs="Times New Roman"/>
          <w:b/>
          <w:lang w:val="es-ES"/>
        </w:rPr>
        <w:t xml:space="preserve">al señor </w:t>
      </w:r>
      <w:r w:rsidR="00507114" w:rsidRPr="005F0D99">
        <w:rPr>
          <w:rFonts w:ascii="Times New Roman" w:hAnsi="Times New Roman" w:cs="Times New Roman"/>
          <w:b/>
          <w:lang w:val="es-ES"/>
        </w:rPr>
        <w:t>en el gobierno del territorio</w:t>
      </w:r>
      <w:r w:rsidR="00507114" w:rsidRPr="005F0D99">
        <w:rPr>
          <w:rFonts w:ascii="Times New Roman" w:hAnsi="Times New Roman" w:cs="Times New Roman"/>
          <w:lang w:val="es-ES"/>
        </w:rPr>
        <w:t>.</w:t>
      </w:r>
    </w:p>
    <w:p w14:paraId="584E4D20" w14:textId="77777777" w:rsidR="00507114" w:rsidRPr="005F0D99" w:rsidRDefault="00507114"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B16C6F" w:rsidRPr="005F0D99" w14:paraId="0078DC0E" w14:textId="77777777" w:rsidTr="00DD70DB">
        <w:tc>
          <w:tcPr>
            <w:tcW w:w="9054" w:type="dxa"/>
            <w:gridSpan w:val="2"/>
            <w:shd w:val="clear" w:color="auto" w:fill="0D0D0D" w:themeFill="text1" w:themeFillTint="F2"/>
          </w:tcPr>
          <w:p w14:paraId="390E9BB9" w14:textId="77777777" w:rsidR="00B16C6F" w:rsidRPr="005F0D99" w:rsidRDefault="00B16C6F"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B16C6F" w:rsidRPr="005F0D99" w14:paraId="212E0114" w14:textId="77777777" w:rsidTr="00DD70DB">
        <w:tc>
          <w:tcPr>
            <w:tcW w:w="1809" w:type="dxa"/>
          </w:tcPr>
          <w:p w14:paraId="379EC261" w14:textId="77777777" w:rsidR="00B16C6F" w:rsidRPr="005F0D99" w:rsidRDefault="00B16C6F"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6093CD0B" w14:textId="77777777" w:rsidR="00B16C6F" w:rsidRPr="005F0D99" w:rsidRDefault="00B16C6F"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CS_G07_09_IMG15</w:t>
            </w:r>
          </w:p>
        </w:tc>
      </w:tr>
      <w:tr w:rsidR="00B16C6F" w:rsidRPr="005F0D99" w14:paraId="71A6BE28" w14:textId="77777777" w:rsidTr="00DD70DB">
        <w:tc>
          <w:tcPr>
            <w:tcW w:w="1809" w:type="dxa"/>
          </w:tcPr>
          <w:p w14:paraId="7CEC2D2F" w14:textId="77777777" w:rsidR="00B16C6F" w:rsidRPr="005F0D99" w:rsidRDefault="00B16C6F"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0B8E6AE0" w14:textId="77777777" w:rsidR="00B16C6F" w:rsidRPr="005F0D99" w:rsidRDefault="00B16C6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lang w:val="es-ES"/>
              </w:rPr>
              <w:t xml:space="preserve">Monarquías y parlamentos: relación difícil. </w:t>
            </w:r>
          </w:p>
        </w:tc>
      </w:tr>
      <w:tr w:rsidR="00B16C6F" w:rsidRPr="005F0D99" w14:paraId="78E8D613" w14:textId="77777777" w:rsidTr="00DD70DB">
        <w:tc>
          <w:tcPr>
            <w:tcW w:w="1809" w:type="dxa"/>
          </w:tcPr>
          <w:p w14:paraId="24D9F9DF" w14:textId="77777777" w:rsidR="00B16C6F" w:rsidRPr="005F0D99" w:rsidRDefault="00B16C6F"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5953A4DF" w14:textId="77777777" w:rsidR="00B16C6F" w:rsidRPr="005F0D99" w:rsidRDefault="00B16C6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http://profesores.aulaplaneta.com/Materias/VisorCuadernos/tabid/243/UnidadID/445/Default.aspx</w:t>
            </w:r>
          </w:p>
        </w:tc>
      </w:tr>
      <w:tr w:rsidR="00B16C6F" w:rsidRPr="005F0D99" w14:paraId="15CD103B" w14:textId="77777777" w:rsidTr="00DD70DB">
        <w:tc>
          <w:tcPr>
            <w:tcW w:w="1809" w:type="dxa"/>
          </w:tcPr>
          <w:p w14:paraId="176999A8" w14:textId="77777777" w:rsidR="00B16C6F" w:rsidRPr="005F0D99" w:rsidRDefault="00B16C6F"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49387428" w14:textId="77777777" w:rsidR="00B16C6F" w:rsidRPr="005F0D99" w:rsidRDefault="00B16C6F"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De forma paralela a la progresiva concentración de poder en manos de las monarquías, se crearon los primeros parlamentos. Uno de los más viejos de Europa es el Parlamento de Inglaterra, creado en 1213.</w:t>
            </w:r>
          </w:p>
        </w:tc>
      </w:tr>
    </w:tbl>
    <w:p w14:paraId="778F8DC7" w14:textId="77777777" w:rsidR="00CE0388" w:rsidRPr="005F0D99" w:rsidRDefault="00CE0388" w:rsidP="005F0D99">
      <w:pPr>
        <w:spacing w:after="0" w:line="276" w:lineRule="auto"/>
        <w:jc w:val="both"/>
        <w:rPr>
          <w:rFonts w:ascii="Times New Roman" w:hAnsi="Times New Roman" w:cs="Times New Roman"/>
          <w:color w:val="E36C0A" w:themeColor="accent6" w:themeShade="BF"/>
          <w:lang w:val="es-ES"/>
        </w:rPr>
      </w:pPr>
    </w:p>
    <w:p w14:paraId="6C8E9153" w14:textId="45CA5FC2" w:rsidR="00CE0388" w:rsidRPr="005F0D99" w:rsidRDefault="00CE0388" w:rsidP="005F0D99">
      <w:pPr>
        <w:spacing w:line="276" w:lineRule="auto"/>
        <w:jc w:val="both"/>
        <w:rPr>
          <w:rFonts w:ascii="Times New Roman" w:hAnsi="Times New Roman" w:cs="Times New Roman"/>
        </w:rPr>
      </w:pPr>
      <w:r w:rsidRPr="005F0D99">
        <w:rPr>
          <w:rFonts w:ascii="Times New Roman" w:hAnsi="Times New Roman" w:cs="Times New Roman"/>
        </w:rPr>
        <w:t xml:space="preserve">Si quieres ampliar tus conocimientos sobre la organización social y </w:t>
      </w:r>
      <w:r w:rsidR="00FF3DEC" w:rsidRPr="005F0D99">
        <w:rPr>
          <w:rFonts w:ascii="Times New Roman" w:hAnsi="Times New Roman" w:cs="Times New Roman"/>
        </w:rPr>
        <w:t xml:space="preserve">económica medieval, expresada en el </w:t>
      </w:r>
      <w:r w:rsidR="00FF3DEC" w:rsidRPr="005F0D99">
        <w:rPr>
          <w:rFonts w:ascii="Times New Roman" w:hAnsi="Times New Roman" w:cs="Times New Roman"/>
          <w:b/>
        </w:rPr>
        <w:t>feudalismo</w:t>
      </w:r>
      <w:r w:rsidR="00FF3DEC" w:rsidRPr="005F0D99">
        <w:rPr>
          <w:rFonts w:ascii="Times New Roman" w:hAnsi="Times New Roman" w:cs="Times New Roman"/>
        </w:rPr>
        <w:t>,</w:t>
      </w:r>
      <w:r w:rsidRPr="005F0D99">
        <w:rPr>
          <w:rFonts w:ascii="Times New Roman" w:hAnsi="Times New Roman" w:cs="Times New Roman"/>
        </w:rPr>
        <w:t xml:space="preserve"> consulta este video publicado en la web [</w:t>
      </w:r>
      <w:hyperlink r:id="rId12" w:history="1">
        <w:r w:rsidRPr="005F0D99">
          <w:rPr>
            <w:rStyle w:val="Hipervnculo"/>
            <w:rFonts w:ascii="Times New Roman" w:hAnsi="Times New Roman" w:cs="Times New Roman"/>
            <w:color w:val="auto"/>
          </w:rPr>
          <w:t>V</w:t>
        </w:r>
        <w:r w:rsidRPr="005F0D99">
          <w:rPr>
            <w:rStyle w:val="Hipervnculo"/>
            <w:rFonts w:ascii="Times New Roman" w:hAnsi="Times New Roman" w:cs="Times New Roman"/>
            <w:color w:val="auto"/>
          </w:rPr>
          <w:t>E</w:t>
        </w:r>
        <w:r w:rsidRPr="005F0D99">
          <w:rPr>
            <w:rStyle w:val="Hipervnculo"/>
            <w:rFonts w:ascii="Times New Roman" w:hAnsi="Times New Roman" w:cs="Times New Roman"/>
            <w:color w:val="auto"/>
          </w:rPr>
          <w:t>R</w:t>
        </w:r>
      </w:hyperlink>
      <w:r w:rsidRPr="005F0D99">
        <w:rPr>
          <w:rFonts w:ascii="Times New Roman" w:hAnsi="Times New Roman" w:cs="Times New Roman"/>
        </w:rPr>
        <w:t>].</w:t>
      </w:r>
    </w:p>
    <w:p w14:paraId="093A06FC" w14:textId="4B4C8A4D" w:rsidR="00BC5A51" w:rsidRPr="005F0D99" w:rsidRDefault="007155EC"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Como se percibe e</w:t>
      </w:r>
      <w:r w:rsidR="00BC5A51" w:rsidRPr="005F0D99">
        <w:rPr>
          <w:rFonts w:ascii="Times New Roman" w:hAnsi="Times New Roman" w:cs="Times New Roman"/>
          <w:lang w:val="es-ES"/>
        </w:rPr>
        <w:t xml:space="preserve">l carácter principal en esta experiencia política </w:t>
      </w:r>
      <w:r w:rsidRPr="005F0D99">
        <w:rPr>
          <w:rFonts w:ascii="Times New Roman" w:hAnsi="Times New Roman" w:cs="Times New Roman"/>
          <w:lang w:val="es-ES"/>
        </w:rPr>
        <w:t xml:space="preserve">medieval </w:t>
      </w:r>
      <w:r w:rsidR="00BC5A51" w:rsidRPr="005F0D99">
        <w:rPr>
          <w:rFonts w:ascii="Times New Roman" w:hAnsi="Times New Roman" w:cs="Times New Roman"/>
          <w:lang w:val="es-ES"/>
        </w:rPr>
        <w:t xml:space="preserve">es el de la </w:t>
      </w:r>
      <w:r w:rsidR="00BC5A51" w:rsidRPr="005F0D99">
        <w:rPr>
          <w:rFonts w:ascii="Times New Roman" w:hAnsi="Times New Roman" w:cs="Times New Roman"/>
          <w:b/>
          <w:lang w:val="es-ES"/>
        </w:rPr>
        <w:t>coexistencia territorial</w:t>
      </w:r>
      <w:r w:rsidR="00BC5A51" w:rsidRPr="005F0D99">
        <w:rPr>
          <w:rFonts w:ascii="Times New Roman" w:hAnsi="Times New Roman" w:cs="Times New Roman"/>
          <w:lang w:val="es-ES"/>
        </w:rPr>
        <w:t xml:space="preserve"> de una </w:t>
      </w:r>
      <w:r w:rsidR="00BC5A51" w:rsidRPr="005F0D99">
        <w:rPr>
          <w:rFonts w:ascii="Times New Roman" w:hAnsi="Times New Roman" w:cs="Times New Roman"/>
          <w:b/>
          <w:lang w:val="es-ES"/>
        </w:rPr>
        <w:t>pluralidad</w:t>
      </w:r>
      <w:r w:rsidR="00BC5A51" w:rsidRPr="005F0D99">
        <w:rPr>
          <w:rFonts w:ascii="Times New Roman" w:hAnsi="Times New Roman" w:cs="Times New Roman"/>
          <w:lang w:val="es-ES"/>
        </w:rPr>
        <w:t xml:space="preserve"> de </w:t>
      </w:r>
      <w:r w:rsidR="00BC5A51" w:rsidRPr="005F0D99">
        <w:rPr>
          <w:rFonts w:ascii="Times New Roman" w:hAnsi="Times New Roman" w:cs="Times New Roman"/>
          <w:b/>
          <w:lang w:val="es-ES"/>
        </w:rPr>
        <w:t>fuerzas</w:t>
      </w:r>
      <w:r w:rsidR="00BC5A51" w:rsidRPr="005F0D99">
        <w:rPr>
          <w:rFonts w:ascii="Times New Roman" w:hAnsi="Times New Roman" w:cs="Times New Roman"/>
          <w:lang w:val="es-ES"/>
        </w:rPr>
        <w:t xml:space="preserve"> que se </w:t>
      </w:r>
      <w:r w:rsidR="00BC5A51" w:rsidRPr="005F0D99">
        <w:rPr>
          <w:rFonts w:ascii="Times New Roman" w:hAnsi="Times New Roman" w:cs="Times New Roman"/>
          <w:b/>
          <w:lang w:val="es-ES"/>
        </w:rPr>
        <w:t>reconocen</w:t>
      </w:r>
      <w:r w:rsidR="00BC5A51" w:rsidRPr="005F0D99">
        <w:rPr>
          <w:rFonts w:ascii="Times New Roman" w:hAnsi="Times New Roman" w:cs="Times New Roman"/>
          <w:lang w:val="es-ES"/>
        </w:rPr>
        <w:t xml:space="preserve">, </w:t>
      </w:r>
      <w:r w:rsidR="00BC5A51" w:rsidRPr="005F0D99">
        <w:rPr>
          <w:rFonts w:ascii="Times New Roman" w:hAnsi="Times New Roman" w:cs="Times New Roman"/>
          <w:b/>
          <w:lang w:val="es-ES"/>
        </w:rPr>
        <w:t>limitan</w:t>
      </w:r>
      <w:r w:rsidR="00BC5A51" w:rsidRPr="005F0D99">
        <w:rPr>
          <w:rFonts w:ascii="Times New Roman" w:hAnsi="Times New Roman" w:cs="Times New Roman"/>
          <w:lang w:val="es-ES"/>
        </w:rPr>
        <w:t xml:space="preserve"> y crean </w:t>
      </w:r>
      <w:r w:rsidR="00BC5A51" w:rsidRPr="005F0D99">
        <w:rPr>
          <w:rFonts w:ascii="Times New Roman" w:hAnsi="Times New Roman" w:cs="Times New Roman"/>
          <w:b/>
          <w:lang w:val="es-ES"/>
        </w:rPr>
        <w:t>solidaridades</w:t>
      </w:r>
      <w:r w:rsidR="00BC5A51" w:rsidRPr="005F0D99">
        <w:rPr>
          <w:rFonts w:ascii="Times New Roman" w:hAnsi="Times New Roman" w:cs="Times New Roman"/>
          <w:lang w:val="es-ES"/>
        </w:rPr>
        <w:t xml:space="preserve"> o </w:t>
      </w:r>
      <w:r w:rsidR="00BC5A51" w:rsidRPr="005F0D99">
        <w:rPr>
          <w:rFonts w:ascii="Times New Roman" w:hAnsi="Times New Roman" w:cs="Times New Roman"/>
          <w:b/>
          <w:lang w:val="es-ES"/>
        </w:rPr>
        <w:t>lealtades</w:t>
      </w:r>
      <w:r w:rsidR="00BC5A51" w:rsidRPr="005F0D99">
        <w:rPr>
          <w:rFonts w:ascii="Times New Roman" w:hAnsi="Times New Roman" w:cs="Times New Roman"/>
          <w:lang w:val="es-ES"/>
        </w:rPr>
        <w:t xml:space="preserve"> comunes. </w:t>
      </w:r>
    </w:p>
    <w:p w14:paraId="2B5D3503"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CE0388" w:rsidRPr="005F0D99" w14:paraId="41AAB34A" w14:textId="77777777" w:rsidTr="00D66FF4">
        <w:tc>
          <w:tcPr>
            <w:tcW w:w="8978" w:type="dxa"/>
            <w:gridSpan w:val="2"/>
            <w:shd w:val="clear" w:color="auto" w:fill="000000" w:themeFill="text1"/>
          </w:tcPr>
          <w:p w14:paraId="3BB59F3D" w14:textId="77777777" w:rsidR="00CE0388" w:rsidRPr="005F0D99" w:rsidRDefault="00CE0388"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CE0388" w:rsidRPr="005F0D99" w14:paraId="3CBDAB7F" w14:textId="77777777" w:rsidTr="00D66FF4">
        <w:tc>
          <w:tcPr>
            <w:tcW w:w="2518" w:type="dxa"/>
          </w:tcPr>
          <w:p w14:paraId="4CACE657" w14:textId="77777777" w:rsidR="00CE0388" w:rsidRPr="005F0D99" w:rsidRDefault="00CE038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200D63E2" w14:textId="6D38ABE4" w:rsidR="00CE0388" w:rsidRPr="005F0D99" w:rsidRDefault="00B16C6F"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Organización política medieval</w:t>
            </w:r>
          </w:p>
        </w:tc>
      </w:tr>
      <w:tr w:rsidR="00CE0388" w:rsidRPr="005F0D99" w14:paraId="1B7A84FC" w14:textId="77777777" w:rsidTr="00D66FF4">
        <w:tc>
          <w:tcPr>
            <w:tcW w:w="2518" w:type="dxa"/>
          </w:tcPr>
          <w:p w14:paraId="5368EB2C" w14:textId="77777777" w:rsidR="00CE0388" w:rsidRPr="005F0D99" w:rsidRDefault="00CE0388"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7B12CE1F" w14:textId="5AF0E2F5" w:rsidR="00CE0388" w:rsidRPr="005F0D99" w:rsidRDefault="00B16C6F"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Pluralidad desigual, jerárquica o piramidal y, para algunos, expresión de soberanías fragmentadas. Desde el Rey, la nobleza y el alto clero, hasta los campesinos libres, siervos de la tierra, artesanos, bajo clero. </w:t>
            </w:r>
            <w:r w:rsidRPr="005F0D99">
              <w:rPr>
                <w:rFonts w:ascii="Times New Roman" w:hAnsi="Times New Roman" w:cs="Times New Roman"/>
                <w:i/>
                <w:sz w:val="24"/>
                <w:szCs w:val="24"/>
                <w:lang w:val="es-ES"/>
              </w:rPr>
              <w:t>Guerrear</w:t>
            </w:r>
            <w:r w:rsidRPr="005F0D99">
              <w:rPr>
                <w:rFonts w:ascii="Times New Roman" w:hAnsi="Times New Roman" w:cs="Times New Roman"/>
                <w:sz w:val="24"/>
                <w:szCs w:val="24"/>
                <w:lang w:val="es-ES"/>
              </w:rPr>
              <w:t xml:space="preserve">, </w:t>
            </w:r>
            <w:r w:rsidRPr="005F0D99">
              <w:rPr>
                <w:rFonts w:ascii="Times New Roman" w:hAnsi="Times New Roman" w:cs="Times New Roman"/>
                <w:i/>
                <w:sz w:val="24"/>
                <w:szCs w:val="24"/>
                <w:lang w:val="es-ES"/>
              </w:rPr>
              <w:t>orar</w:t>
            </w:r>
            <w:r w:rsidRPr="005F0D99">
              <w:rPr>
                <w:rFonts w:ascii="Times New Roman" w:hAnsi="Times New Roman" w:cs="Times New Roman"/>
                <w:sz w:val="24"/>
                <w:szCs w:val="24"/>
                <w:lang w:val="es-ES"/>
              </w:rPr>
              <w:t xml:space="preserve"> y </w:t>
            </w:r>
            <w:r w:rsidRPr="005F0D99">
              <w:rPr>
                <w:rFonts w:ascii="Times New Roman" w:hAnsi="Times New Roman" w:cs="Times New Roman"/>
                <w:i/>
                <w:sz w:val="24"/>
                <w:szCs w:val="24"/>
                <w:lang w:val="es-ES"/>
              </w:rPr>
              <w:t>trabajar</w:t>
            </w:r>
            <w:r w:rsidRPr="005F0D99">
              <w:rPr>
                <w:rFonts w:ascii="Times New Roman" w:hAnsi="Times New Roman" w:cs="Times New Roman"/>
                <w:sz w:val="24"/>
                <w:szCs w:val="24"/>
                <w:lang w:val="es-ES"/>
              </w:rPr>
              <w:t xml:space="preserve"> se consideraban las expresiones de dicha organización social.</w:t>
            </w:r>
          </w:p>
        </w:tc>
      </w:tr>
    </w:tbl>
    <w:p w14:paraId="31C76FCF"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p w14:paraId="56D6C278" w14:textId="77777777" w:rsidR="00FF3DEC"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b/>
          <w:lang w:val="es-ES"/>
        </w:rPr>
        <w:t>Concentrar</w:t>
      </w:r>
      <w:r w:rsidRPr="005F0D99">
        <w:rPr>
          <w:rFonts w:ascii="Times New Roman" w:hAnsi="Times New Roman" w:cs="Times New Roman"/>
          <w:lang w:val="es-ES"/>
        </w:rPr>
        <w:t xml:space="preserve">, </w:t>
      </w:r>
      <w:r w:rsidRPr="005F0D99">
        <w:rPr>
          <w:rFonts w:ascii="Times New Roman" w:hAnsi="Times New Roman" w:cs="Times New Roman"/>
          <w:b/>
          <w:lang w:val="es-ES"/>
        </w:rPr>
        <w:t>centralizar</w:t>
      </w:r>
      <w:r w:rsidRPr="005F0D99">
        <w:rPr>
          <w:rFonts w:ascii="Times New Roman" w:hAnsi="Times New Roman" w:cs="Times New Roman"/>
          <w:lang w:val="es-ES"/>
        </w:rPr>
        <w:t xml:space="preserve">, </w:t>
      </w:r>
      <w:r w:rsidRPr="005F0D99">
        <w:rPr>
          <w:rFonts w:ascii="Times New Roman" w:hAnsi="Times New Roman" w:cs="Times New Roman"/>
          <w:b/>
          <w:lang w:val="es-ES"/>
        </w:rPr>
        <w:t>despersonalizar</w:t>
      </w:r>
      <w:r w:rsidRPr="005F0D99">
        <w:rPr>
          <w:rFonts w:ascii="Times New Roman" w:hAnsi="Times New Roman" w:cs="Times New Roman"/>
          <w:lang w:val="es-ES"/>
        </w:rPr>
        <w:t xml:space="preserve"> e </w:t>
      </w:r>
      <w:r w:rsidRPr="005F0D99">
        <w:rPr>
          <w:rFonts w:ascii="Times New Roman" w:hAnsi="Times New Roman" w:cs="Times New Roman"/>
          <w:b/>
          <w:lang w:val="es-ES"/>
        </w:rPr>
        <w:t>institucionalizar</w:t>
      </w:r>
      <w:r w:rsidRPr="005F0D99">
        <w:rPr>
          <w:rFonts w:ascii="Times New Roman" w:hAnsi="Times New Roman" w:cs="Times New Roman"/>
          <w:lang w:val="es-ES"/>
        </w:rPr>
        <w:t xml:space="preserve"> el </w:t>
      </w:r>
      <w:r w:rsidRPr="005F0D99">
        <w:rPr>
          <w:rFonts w:ascii="Times New Roman" w:hAnsi="Times New Roman" w:cs="Times New Roman"/>
          <w:b/>
          <w:lang w:val="es-ES"/>
        </w:rPr>
        <w:t>poder político</w:t>
      </w:r>
      <w:r w:rsidRPr="005F0D99">
        <w:rPr>
          <w:rFonts w:ascii="Times New Roman" w:hAnsi="Times New Roman" w:cs="Times New Roman"/>
          <w:lang w:val="es-ES"/>
        </w:rPr>
        <w:t xml:space="preserve"> en un territorio se considera la </w:t>
      </w:r>
      <w:r w:rsidRPr="005F0D99">
        <w:rPr>
          <w:rFonts w:ascii="Times New Roman" w:hAnsi="Times New Roman" w:cs="Times New Roman"/>
          <w:b/>
          <w:lang w:val="es-ES"/>
        </w:rPr>
        <w:t>experiencia</w:t>
      </w:r>
      <w:r w:rsidRPr="005F0D99">
        <w:rPr>
          <w:rFonts w:ascii="Times New Roman" w:hAnsi="Times New Roman" w:cs="Times New Roman"/>
          <w:lang w:val="es-ES"/>
        </w:rPr>
        <w:t xml:space="preserve"> clave para entender el </w:t>
      </w:r>
      <w:r w:rsidRPr="005F0D99">
        <w:rPr>
          <w:rFonts w:ascii="Times New Roman" w:hAnsi="Times New Roman" w:cs="Times New Roman"/>
          <w:b/>
          <w:lang w:val="es-ES"/>
        </w:rPr>
        <w:t>surgimiento</w:t>
      </w:r>
      <w:r w:rsidRPr="005F0D99">
        <w:rPr>
          <w:rFonts w:ascii="Times New Roman" w:hAnsi="Times New Roman" w:cs="Times New Roman"/>
          <w:lang w:val="es-ES"/>
        </w:rPr>
        <w:t xml:space="preserve"> del </w:t>
      </w:r>
      <w:r w:rsidRPr="005F0D99">
        <w:rPr>
          <w:rFonts w:ascii="Times New Roman" w:hAnsi="Times New Roman" w:cs="Times New Roman"/>
          <w:b/>
          <w:lang w:val="es-ES"/>
        </w:rPr>
        <w:t>Estado moderno</w:t>
      </w:r>
      <w:r w:rsidRPr="005F0D99">
        <w:rPr>
          <w:rFonts w:ascii="Times New Roman" w:hAnsi="Times New Roman" w:cs="Times New Roman"/>
          <w:lang w:val="es-ES"/>
        </w:rPr>
        <w:t xml:space="preserve"> ante la ruptura con el feudalismo como sistema social y modo económico de producción</w:t>
      </w:r>
      <w:r w:rsidR="007155EC" w:rsidRPr="005F0D99">
        <w:rPr>
          <w:rFonts w:ascii="Times New Roman" w:hAnsi="Times New Roman" w:cs="Times New Roman"/>
          <w:lang w:val="es-ES"/>
        </w:rPr>
        <w:t xml:space="preserve"> medieval</w:t>
      </w:r>
      <w:r w:rsidRPr="005F0D99">
        <w:rPr>
          <w:rFonts w:ascii="Times New Roman" w:hAnsi="Times New Roman" w:cs="Times New Roman"/>
          <w:lang w:val="es-ES"/>
        </w:rPr>
        <w:t>.</w:t>
      </w:r>
    </w:p>
    <w:p w14:paraId="02BE8763" w14:textId="77777777" w:rsidR="00FF3DEC" w:rsidRPr="005F0D99" w:rsidRDefault="00FF3DEC" w:rsidP="005F0D99">
      <w:pPr>
        <w:spacing w:after="0" w:line="276" w:lineRule="auto"/>
        <w:jc w:val="both"/>
        <w:rPr>
          <w:rFonts w:ascii="Times New Roman" w:hAnsi="Times New Roman" w:cs="Times New Roman"/>
          <w:lang w:val="es-ES"/>
        </w:rPr>
      </w:pPr>
    </w:p>
    <w:p w14:paraId="625CA05A" w14:textId="07E001B2" w:rsidR="00FF3DEC" w:rsidRPr="005F0D99" w:rsidRDefault="00FF3DEC" w:rsidP="005F0D99">
      <w:pPr>
        <w:spacing w:line="276" w:lineRule="auto"/>
        <w:jc w:val="both"/>
        <w:rPr>
          <w:rFonts w:ascii="Times New Roman" w:hAnsi="Times New Roman" w:cs="Times New Roman"/>
        </w:rPr>
      </w:pPr>
      <w:r w:rsidRPr="005F0D99">
        <w:rPr>
          <w:rFonts w:ascii="Times New Roman" w:hAnsi="Times New Roman" w:cs="Times New Roman"/>
          <w:lang w:val="es-ES"/>
        </w:rPr>
        <w:t xml:space="preserve">Lo que se da de manera simultánea con la consolidación del modo de producción </w:t>
      </w:r>
      <w:r w:rsidRPr="005F0D99">
        <w:rPr>
          <w:rFonts w:ascii="Times New Roman" w:hAnsi="Times New Roman" w:cs="Times New Roman"/>
          <w:b/>
          <w:lang w:val="es-ES"/>
        </w:rPr>
        <w:t>capitalista</w:t>
      </w:r>
      <w:r w:rsidRPr="005F0D99">
        <w:rPr>
          <w:rFonts w:ascii="Times New Roman" w:hAnsi="Times New Roman" w:cs="Times New Roman"/>
          <w:lang w:val="es-ES"/>
        </w:rPr>
        <w:t xml:space="preserve">. </w:t>
      </w:r>
      <w:r w:rsidRPr="005F0D99">
        <w:rPr>
          <w:rFonts w:ascii="Times New Roman" w:hAnsi="Times New Roman" w:cs="Times New Roman"/>
        </w:rPr>
        <w:t>Si quieres ampliar tus conocimientos sobre este modo de producción consulta este video publicado en la web [</w:t>
      </w:r>
      <w:hyperlink r:id="rId13"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p>
    <w:p w14:paraId="07C1F799" w14:textId="0811D166" w:rsidR="00BC5A51"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La </w:t>
      </w:r>
      <w:r w:rsidR="00FF3DEC" w:rsidRPr="005F0D99">
        <w:rPr>
          <w:rFonts w:ascii="Times New Roman" w:hAnsi="Times New Roman" w:cs="Times New Roman"/>
          <w:b/>
          <w:lang w:val="es-ES"/>
        </w:rPr>
        <w:t>Soberanía</w:t>
      </w:r>
      <w:r w:rsidRPr="005F0D99">
        <w:rPr>
          <w:rFonts w:ascii="Times New Roman" w:hAnsi="Times New Roman" w:cs="Times New Roman"/>
          <w:lang w:val="es-ES"/>
        </w:rPr>
        <w:t xml:space="preserve">, el </w:t>
      </w:r>
      <w:r w:rsidRPr="005F0D99">
        <w:rPr>
          <w:rFonts w:ascii="Times New Roman" w:hAnsi="Times New Roman" w:cs="Times New Roman"/>
          <w:i/>
          <w:lang w:val="es-ES"/>
        </w:rPr>
        <w:t>poder soberano del Estado</w:t>
      </w:r>
      <w:r w:rsidRPr="005F0D99">
        <w:rPr>
          <w:rFonts w:ascii="Times New Roman" w:hAnsi="Times New Roman" w:cs="Times New Roman"/>
          <w:lang w:val="es-ES"/>
        </w:rPr>
        <w:t xml:space="preserve">, es lo que se refleja el </w:t>
      </w:r>
      <w:r w:rsidRPr="005F0D99">
        <w:rPr>
          <w:rFonts w:ascii="Times New Roman" w:hAnsi="Times New Roman" w:cs="Times New Roman"/>
          <w:b/>
          <w:lang w:val="es-ES"/>
        </w:rPr>
        <w:t>paso</w:t>
      </w:r>
      <w:r w:rsidRPr="005F0D99">
        <w:rPr>
          <w:rFonts w:ascii="Times New Roman" w:hAnsi="Times New Roman" w:cs="Times New Roman"/>
          <w:lang w:val="es-ES"/>
        </w:rPr>
        <w:t xml:space="preserve"> (o la superación…):</w:t>
      </w:r>
    </w:p>
    <w:p w14:paraId="7B49B894" w14:textId="77777777" w:rsidR="007155EC" w:rsidRPr="005F0D99" w:rsidRDefault="007155EC" w:rsidP="005F0D99">
      <w:pPr>
        <w:spacing w:after="0" w:line="276" w:lineRule="auto"/>
        <w:jc w:val="both"/>
        <w:rPr>
          <w:rFonts w:ascii="Times New Roman" w:hAnsi="Times New Roman" w:cs="Times New Roman"/>
          <w:lang w:val="es-ES"/>
        </w:rPr>
      </w:pPr>
    </w:p>
    <w:p w14:paraId="5A09B231" w14:textId="55CD3564" w:rsidR="007155EC" w:rsidRDefault="00BC5A51" w:rsidP="005F0D99">
      <w:pPr>
        <w:pStyle w:val="Prrafodelista"/>
        <w:numPr>
          <w:ilvl w:val="0"/>
          <w:numId w:val="38"/>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De</w:t>
      </w:r>
      <w:r w:rsidRPr="005F0D99">
        <w:rPr>
          <w:rFonts w:ascii="Times New Roman" w:hAnsi="Times New Roman" w:cs="Times New Roman"/>
          <w:lang w:val="es-ES"/>
        </w:rPr>
        <w:t xml:space="preserve"> los múltiples poderes difusos y estratificados de los estamentos medievales en el territorio al </w:t>
      </w:r>
      <w:r w:rsidRPr="005F0D99">
        <w:rPr>
          <w:rFonts w:ascii="Times New Roman" w:hAnsi="Times New Roman" w:cs="Times New Roman"/>
          <w:b/>
          <w:lang w:val="es-ES"/>
        </w:rPr>
        <w:t>poder concentrado en la figura del Estado</w:t>
      </w:r>
      <w:r w:rsidRPr="005F0D99">
        <w:rPr>
          <w:rFonts w:ascii="Times New Roman" w:hAnsi="Times New Roman" w:cs="Times New Roman"/>
          <w:lang w:val="es-ES"/>
        </w:rPr>
        <w:t>;</w:t>
      </w:r>
    </w:p>
    <w:p w14:paraId="654A79B8" w14:textId="77777777" w:rsidR="005F0D99" w:rsidRPr="005F0D99" w:rsidRDefault="005F0D99" w:rsidP="005F0D99">
      <w:pPr>
        <w:pStyle w:val="Prrafodelista"/>
        <w:spacing w:after="0" w:line="276" w:lineRule="auto"/>
        <w:jc w:val="both"/>
        <w:rPr>
          <w:rFonts w:ascii="Times New Roman" w:hAnsi="Times New Roman" w:cs="Times New Roman"/>
          <w:lang w:val="es-ES"/>
        </w:rPr>
      </w:pPr>
    </w:p>
    <w:p w14:paraId="4105F03F" w14:textId="3AD89F11" w:rsidR="007155EC" w:rsidRDefault="00BC5A51" w:rsidP="005F0D99">
      <w:pPr>
        <w:pStyle w:val="Prrafodelista"/>
        <w:numPr>
          <w:ilvl w:val="0"/>
          <w:numId w:val="38"/>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De los poderes fragmentados ejercidos en lo local por los diferentes estamentos al </w:t>
      </w:r>
      <w:r w:rsidRPr="005F0D99">
        <w:rPr>
          <w:rFonts w:ascii="Times New Roman" w:hAnsi="Times New Roman" w:cs="Times New Roman"/>
          <w:b/>
          <w:lang w:val="es-ES"/>
        </w:rPr>
        <w:t>poder centralizado y centralizador del Estado en un plano territorial nacional</w:t>
      </w:r>
      <w:r w:rsidRPr="005F0D99">
        <w:rPr>
          <w:rFonts w:ascii="Times New Roman" w:hAnsi="Times New Roman" w:cs="Times New Roman"/>
          <w:lang w:val="es-ES"/>
        </w:rPr>
        <w:t>;</w:t>
      </w:r>
    </w:p>
    <w:p w14:paraId="752C84F9" w14:textId="77777777" w:rsidR="005F0D99" w:rsidRPr="005F0D99" w:rsidRDefault="005F0D99" w:rsidP="005F0D99">
      <w:pPr>
        <w:spacing w:after="0" w:line="276" w:lineRule="auto"/>
        <w:jc w:val="both"/>
        <w:rPr>
          <w:rFonts w:ascii="Times New Roman" w:hAnsi="Times New Roman" w:cs="Times New Roman"/>
          <w:lang w:val="es-ES"/>
        </w:rPr>
      </w:pPr>
    </w:p>
    <w:p w14:paraId="0D8C0792" w14:textId="74A13BE0" w:rsidR="007155EC" w:rsidRDefault="00BC5A51" w:rsidP="005F0D99">
      <w:pPr>
        <w:pStyle w:val="Prrafodelista"/>
        <w:numPr>
          <w:ilvl w:val="0"/>
          <w:numId w:val="38"/>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De la personalización del poder político en la figura del rey o monarca a la </w:t>
      </w:r>
      <w:r w:rsidRPr="005F0D99">
        <w:rPr>
          <w:rFonts w:ascii="Times New Roman" w:hAnsi="Times New Roman" w:cs="Times New Roman"/>
          <w:b/>
          <w:lang w:val="es-ES"/>
        </w:rPr>
        <w:t>institucionalización de ese poder en el Estado y sus órganos y competencias</w:t>
      </w:r>
      <w:r w:rsidR="00FF3DEC" w:rsidRPr="005F0D99">
        <w:rPr>
          <w:rFonts w:ascii="Times New Roman" w:hAnsi="Times New Roman" w:cs="Times New Roman"/>
          <w:lang w:val="es-ES"/>
        </w:rPr>
        <w:t>;</w:t>
      </w:r>
    </w:p>
    <w:p w14:paraId="2F727974" w14:textId="77777777" w:rsidR="005F0D99" w:rsidRPr="005F0D99" w:rsidRDefault="005F0D99" w:rsidP="005F0D99">
      <w:pPr>
        <w:spacing w:after="0" w:line="276" w:lineRule="auto"/>
        <w:jc w:val="both"/>
        <w:rPr>
          <w:rFonts w:ascii="Times New Roman" w:hAnsi="Times New Roman" w:cs="Times New Roman"/>
          <w:lang w:val="es-ES"/>
        </w:rPr>
      </w:pPr>
    </w:p>
    <w:p w14:paraId="4CF27439" w14:textId="13243F5A" w:rsidR="00BC5A51" w:rsidRPr="005F0D99" w:rsidRDefault="00BC5A51" w:rsidP="005F0D99">
      <w:pPr>
        <w:pStyle w:val="Prrafodelista"/>
        <w:numPr>
          <w:ilvl w:val="0"/>
          <w:numId w:val="38"/>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De las soberanías, en plural, a la </w:t>
      </w:r>
      <w:r w:rsidR="00FF3DEC" w:rsidRPr="005F0D99">
        <w:rPr>
          <w:rFonts w:ascii="Times New Roman" w:hAnsi="Times New Roman" w:cs="Times New Roman"/>
          <w:lang w:val="es-ES"/>
        </w:rPr>
        <w:t>Soberanía</w:t>
      </w:r>
      <w:r w:rsidRPr="005F0D99">
        <w:rPr>
          <w:rFonts w:ascii="Times New Roman" w:hAnsi="Times New Roman" w:cs="Times New Roman"/>
          <w:lang w:val="es-ES"/>
        </w:rPr>
        <w:t xml:space="preserve">, en singular, entendida como </w:t>
      </w:r>
      <w:r w:rsidRPr="005F0D99">
        <w:rPr>
          <w:rFonts w:ascii="Times New Roman" w:hAnsi="Times New Roman" w:cs="Times New Roman"/>
          <w:b/>
          <w:lang w:val="es-ES"/>
        </w:rPr>
        <w:t xml:space="preserve">poder </w:t>
      </w:r>
      <w:r w:rsidR="00555F65" w:rsidRPr="005F0D99">
        <w:rPr>
          <w:rFonts w:ascii="Times New Roman" w:hAnsi="Times New Roman" w:cs="Times New Roman"/>
          <w:b/>
          <w:lang w:val="es-ES"/>
        </w:rPr>
        <w:t>superior</w:t>
      </w:r>
      <w:r w:rsidRPr="005F0D99">
        <w:rPr>
          <w:rFonts w:ascii="Times New Roman" w:hAnsi="Times New Roman" w:cs="Times New Roman"/>
          <w:b/>
          <w:lang w:val="es-ES"/>
        </w:rPr>
        <w:t>, único e indivisible</w:t>
      </w:r>
      <w:r w:rsidR="00FF3DEC" w:rsidRPr="005F0D99">
        <w:rPr>
          <w:rFonts w:ascii="Times New Roman" w:hAnsi="Times New Roman" w:cs="Times New Roman"/>
          <w:lang w:val="es-ES"/>
        </w:rPr>
        <w:t>.</w:t>
      </w:r>
    </w:p>
    <w:p w14:paraId="3659638D" w14:textId="77777777" w:rsidR="007155EC" w:rsidRPr="005F0D99" w:rsidRDefault="007155EC"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FF3DEC" w:rsidRPr="005F0D99" w14:paraId="2DB33DC3" w14:textId="77777777" w:rsidTr="00DD70DB">
        <w:tc>
          <w:tcPr>
            <w:tcW w:w="9054" w:type="dxa"/>
            <w:gridSpan w:val="2"/>
            <w:shd w:val="clear" w:color="auto" w:fill="0D0D0D" w:themeFill="text1" w:themeFillTint="F2"/>
          </w:tcPr>
          <w:p w14:paraId="77164DCA" w14:textId="77777777" w:rsidR="00FF3DEC" w:rsidRPr="005F0D99" w:rsidRDefault="00FF3DE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3DEC" w:rsidRPr="005F0D99" w14:paraId="3CED324D" w14:textId="77777777" w:rsidTr="00DD70DB">
        <w:tc>
          <w:tcPr>
            <w:tcW w:w="1809" w:type="dxa"/>
          </w:tcPr>
          <w:p w14:paraId="50553396" w14:textId="77777777" w:rsidR="00FF3DEC" w:rsidRPr="005F0D99" w:rsidRDefault="00FF3D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6FA8E1D9" w14:textId="326E1F7A" w:rsidR="00FF3DEC" w:rsidRPr="005F0D99" w:rsidRDefault="00FF3DEC"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CS_G07_09_IMG16</w:t>
            </w:r>
          </w:p>
        </w:tc>
      </w:tr>
      <w:tr w:rsidR="00FF3DEC" w:rsidRPr="005F0D99" w14:paraId="757E2D15" w14:textId="77777777" w:rsidTr="00DD70DB">
        <w:tc>
          <w:tcPr>
            <w:tcW w:w="1809" w:type="dxa"/>
          </w:tcPr>
          <w:p w14:paraId="72AF802C" w14:textId="77777777"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51D50DC5" w14:textId="4C48640E" w:rsidR="00FF3DEC" w:rsidRPr="005F0D99" w:rsidRDefault="00FF3DEC"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Los Reyes, expresión primera de este cambio. </w:t>
            </w:r>
          </w:p>
        </w:tc>
      </w:tr>
      <w:tr w:rsidR="00FF3DEC" w:rsidRPr="005F0D99" w14:paraId="30B92D56" w14:textId="77777777" w:rsidTr="00DD70DB">
        <w:tc>
          <w:tcPr>
            <w:tcW w:w="1809" w:type="dxa"/>
          </w:tcPr>
          <w:p w14:paraId="04947BC3" w14:textId="51BAA0F1"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4F5CA881" w14:textId="3DD6383E"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http://aulaplaneta.planetasaber.com/encyclopedia/default.asp?idpack=9&amp;idpil=001BAI01&amp;ruta=Buscador</w:t>
            </w:r>
          </w:p>
        </w:tc>
      </w:tr>
      <w:tr w:rsidR="00FF3DEC" w:rsidRPr="005F0D99" w14:paraId="66A0C3C5" w14:textId="77777777" w:rsidTr="00DD70DB">
        <w:tc>
          <w:tcPr>
            <w:tcW w:w="1809" w:type="dxa"/>
          </w:tcPr>
          <w:p w14:paraId="4B0D193A" w14:textId="77777777"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508DAFDE" w14:textId="72DBABF5"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Los Reyes Católicos y el tributo de los Reyes Árabes, s. XVIII, por Antonio Rodríguez (Museo de la Real Academia de Bellas Artes de San Fernando, Madrid, España)</w:t>
            </w:r>
          </w:p>
        </w:tc>
      </w:tr>
    </w:tbl>
    <w:p w14:paraId="414AD08B" w14:textId="77777777" w:rsidR="005F0D99" w:rsidRDefault="005F0D99" w:rsidP="005F0D99">
      <w:pPr>
        <w:spacing w:after="0" w:line="276" w:lineRule="auto"/>
        <w:jc w:val="both"/>
        <w:rPr>
          <w:rFonts w:ascii="Times New Roman" w:hAnsi="Times New Roman" w:cs="Times New Roman"/>
        </w:rPr>
      </w:pPr>
    </w:p>
    <w:p w14:paraId="59886D8B" w14:textId="1BFFD994" w:rsidR="00FF3DEC" w:rsidRPr="005F0D99" w:rsidRDefault="007155EC"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[SECCIÓN 3] </w:t>
      </w:r>
      <w:r w:rsidRPr="005F0D99">
        <w:rPr>
          <w:rFonts w:ascii="Times New Roman" w:hAnsi="Times New Roman" w:cs="Times New Roman"/>
          <w:b/>
        </w:rPr>
        <w:t>1.3.1 Estados absolutistas: primera forma estatal europea.</w:t>
      </w:r>
    </w:p>
    <w:p w14:paraId="4E6A1849" w14:textId="77777777" w:rsidR="00FF3DEC" w:rsidRPr="005F0D99" w:rsidRDefault="00FF3DEC" w:rsidP="005F0D99">
      <w:pPr>
        <w:spacing w:after="0" w:line="276"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2518"/>
        <w:gridCol w:w="6460"/>
      </w:tblGrid>
      <w:tr w:rsidR="00FF3DEC" w:rsidRPr="005F0D99" w14:paraId="1A0D28C2" w14:textId="77777777" w:rsidTr="00DD70DB">
        <w:tc>
          <w:tcPr>
            <w:tcW w:w="8978" w:type="dxa"/>
            <w:gridSpan w:val="2"/>
            <w:shd w:val="clear" w:color="auto" w:fill="000000" w:themeFill="text1"/>
          </w:tcPr>
          <w:p w14:paraId="73799319" w14:textId="77777777" w:rsidR="00FF3DEC" w:rsidRPr="005F0D99" w:rsidRDefault="00FF3DE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FF3DEC" w:rsidRPr="005F0D99" w14:paraId="055959B9" w14:textId="77777777" w:rsidTr="00DD70DB">
        <w:tc>
          <w:tcPr>
            <w:tcW w:w="2518" w:type="dxa"/>
          </w:tcPr>
          <w:p w14:paraId="05E16BED" w14:textId="77777777" w:rsidR="00FF3DEC" w:rsidRPr="005F0D99" w:rsidRDefault="00FF3D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33F62795" w14:textId="0E601917" w:rsidR="00FF3DEC" w:rsidRPr="005F0D99" w:rsidRDefault="00FF3DE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El </w:t>
            </w:r>
            <w:r w:rsidR="00314172" w:rsidRPr="005F0D99">
              <w:rPr>
                <w:rFonts w:ascii="Times New Roman" w:hAnsi="Times New Roman" w:cs="Times New Roman"/>
                <w:b/>
                <w:sz w:val="24"/>
                <w:szCs w:val="24"/>
              </w:rPr>
              <w:t>Príncipe</w:t>
            </w:r>
            <w:r w:rsidRPr="005F0D99">
              <w:rPr>
                <w:rFonts w:ascii="Times New Roman" w:hAnsi="Times New Roman" w:cs="Times New Roman"/>
                <w:b/>
                <w:sz w:val="24"/>
                <w:szCs w:val="24"/>
              </w:rPr>
              <w:t xml:space="preserve">. </w:t>
            </w:r>
          </w:p>
        </w:tc>
      </w:tr>
      <w:tr w:rsidR="00FF3DEC" w:rsidRPr="005F0D99" w14:paraId="53D0DA78" w14:textId="77777777" w:rsidTr="00DD70DB">
        <w:tc>
          <w:tcPr>
            <w:tcW w:w="2518" w:type="dxa"/>
          </w:tcPr>
          <w:p w14:paraId="4FD3B279" w14:textId="171199E2" w:rsidR="00FF3DEC" w:rsidRPr="005F0D99" w:rsidRDefault="00FF3DE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0772A281" w14:textId="13842C3E" w:rsidR="00FF3DEC" w:rsidRPr="005F0D99" w:rsidRDefault="00314172"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“Cuántos Estados, cuántas dominaciones ejercieron y ejercen todavía una autoridad soberana sobre los hombres, fueron y son Repúblicas o principados. Los principados son, hereditarios cuando la familia del que los sostiene los poseyó por mucho tiempo, o son nuevos”</w:t>
            </w:r>
            <w:r w:rsidR="00FF3DEC" w:rsidRPr="005F0D99">
              <w:rPr>
                <w:rFonts w:ascii="Times New Roman" w:hAnsi="Times New Roman" w:cs="Times New Roman"/>
                <w:sz w:val="24"/>
                <w:szCs w:val="24"/>
                <w:lang w:val="es-ES"/>
              </w:rPr>
              <w:t xml:space="preserve">. </w:t>
            </w:r>
            <w:r w:rsidR="00FF3DEC" w:rsidRPr="005F0D99">
              <w:rPr>
                <w:rFonts w:ascii="Times New Roman" w:hAnsi="Times New Roman" w:cs="Times New Roman"/>
                <w:i/>
                <w:sz w:val="24"/>
                <w:szCs w:val="24"/>
                <w:lang w:val="es-ES"/>
              </w:rPr>
              <w:t>Leviatán</w:t>
            </w:r>
            <w:r w:rsidR="00FF3DEC" w:rsidRPr="005F0D99">
              <w:rPr>
                <w:rFonts w:ascii="Times New Roman" w:hAnsi="Times New Roman" w:cs="Times New Roman"/>
                <w:sz w:val="24"/>
                <w:szCs w:val="24"/>
                <w:lang w:val="es-ES"/>
              </w:rPr>
              <w:t xml:space="preserve">, </w:t>
            </w:r>
            <w:r w:rsidRPr="005F0D99">
              <w:rPr>
                <w:rFonts w:ascii="Times New Roman" w:hAnsi="Times New Roman" w:cs="Times New Roman"/>
                <w:sz w:val="24"/>
                <w:szCs w:val="24"/>
                <w:lang w:val="es-ES"/>
              </w:rPr>
              <w:t>Nicolás Maquiavelo</w:t>
            </w:r>
            <w:r w:rsidRPr="005F0D99">
              <w:rPr>
                <w:rFonts w:ascii="Times New Roman" w:hAnsi="Times New Roman" w:cs="Times New Roman"/>
                <w:sz w:val="24"/>
                <w:szCs w:val="24"/>
              </w:rPr>
              <w:t xml:space="preserve"> </w:t>
            </w:r>
            <w:r w:rsidRPr="005F0D99">
              <w:rPr>
                <w:rFonts w:ascii="Times New Roman" w:hAnsi="Times New Roman" w:cs="Times New Roman"/>
                <w:sz w:val="24"/>
                <w:szCs w:val="24"/>
                <w:lang w:val="es-ES"/>
              </w:rPr>
              <w:t>1469-1527</w:t>
            </w:r>
            <w:r w:rsidR="00FF3DEC" w:rsidRPr="005F0D99">
              <w:rPr>
                <w:rFonts w:ascii="Times New Roman" w:hAnsi="Times New Roman" w:cs="Times New Roman"/>
                <w:sz w:val="24"/>
                <w:szCs w:val="24"/>
                <w:lang w:val="es-ES"/>
              </w:rPr>
              <w:t>).</w:t>
            </w:r>
          </w:p>
        </w:tc>
      </w:tr>
    </w:tbl>
    <w:p w14:paraId="0A22C8AF" w14:textId="77777777" w:rsidR="00FF3DEC" w:rsidRPr="005F0D99" w:rsidRDefault="00FF3DEC" w:rsidP="005F0D99">
      <w:pPr>
        <w:spacing w:after="0" w:line="276" w:lineRule="auto"/>
        <w:jc w:val="both"/>
        <w:rPr>
          <w:rFonts w:ascii="Times New Roman" w:hAnsi="Times New Roman" w:cs="Times New Roman"/>
        </w:rPr>
      </w:pPr>
    </w:p>
    <w:p w14:paraId="057FEE93" w14:textId="35F9B45C" w:rsidR="00F2034D" w:rsidRPr="005F0D99" w:rsidRDefault="00726EDE"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Este </w:t>
      </w:r>
      <w:proofErr w:type="gramStart"/>
      <w:r w:rsidRPr="005F0D99">
        <w:rPr>
          <w:rFonts w:ascii="Times New Roman" w:hAnsi="Times New Roman" w:cs="Times New Roman"/>
          <w:lang w:val="es-ES"/>
        </w:rPr>
        <w:t>paso</w:t>
      </w:r>
      <w:proofErr w:type="gramEnd"/>
      <w:r w:rsidRPr="005F0D99">
        <w:rPr>
          <w:rFonts w:ascii="Times New Roman" w:hAnsi="Times New Roman" w:cs="Times New Roman"/>
          <w:lang w:val="es-ES"/>
        </w:rPr>
        <w:t xml:space="preserve"> </w:t>
      </w:r>
      <w:r w:rsidR="00F2034D" w:rsidRPr="005F0D99">
        <w:rPr>
          <w:rFonts w:ascii="Times New Roman" w:hAnsi="Times New Roman" w:cs="Times New Roman"/>
          <w:lang w:val="es-ES"/>
        </w:rPr>
        <w:t xml:space="preserve">o superación </w:t>
      </w:r>
      <w:r w:rsidR="00DF17CD" w:rsidRPr="005F0D99">
        <w:rPr>
          <w:rFonts w:ascii="Times New Roman" w:hAnsi="Times New Roman" w:cs="Times New Roman"/>
          <w:lang w:val="es-ES"/>
        </w:rPr>
        <w:t xml:space="preserve">en relación con la organización política </w:t>
      </w:r>
      <w:r w:rsidR="00F2034D" w:rsidRPr="005F0D99">
        <w:rPr>
          <w:rFonts w:ascii="Times New Roman" w:hAnsi="Times New Roman" w:cs="Times New Roman"/>
          <w:lang w:val="es-ES"/>
        </w:rPr>
        <w:t xml:space="preserve">fue lo que se vivió políticamente </w:t>
      </w:r>
      <w:r w:rsidR="00BC5A51" w:rsidRPr="005F0D99">
        <w:rPr>
          <w:rFonts w:ascii="Times New Roman" w:hAnsi="Times New Roman" w:cs="Times New Roman"/>
          <w:lang w:val="es-ES"/>
        </w:rPr>
        <w:t xml:space="preserve">en el </w:t>
      </w:r>
      <w:r w:rsidR="00BC5A51" w:rsidRPr="005F0D99">
        <w:rPr>
          <w:rFonts w:ascii="Times New Roman" w:hAnsi="Times New Roman" w:cs="Times New Roman"/>
          <w:b/>
          <w:lang w:val="es-ES"/>
        </w:rPr>
        <w:t>Siglo XVI</w:t>
      </w:r>
      <w:r w:rsidR="00BC5A51" w:rsidRPr="005F0D99">
        <w:rPr>
          <w:rFonts w:ascii="Times New Roman" w:hAnsi="Times New Roman" w:cs="Times New Roman"/>
          <w:lang w:val="es-ES"/>
        </w:rPr>
        <w:t xml:space="preserve"> con la constitución de los </w:t>
      </w:r>
      <w:r w:rsidR="00BC5A51" w:rsidRPr="005F0D99">
        <w:rPr>
          <w:rFonts w:ascii="Times New Roman" w:hAnsi="Times New Roman" w:cs="Times New Roman"/>
          <w:b/>
          <w:lang w:val="es-ES"/>
        </w:rPr>
        <w:t>ESTADOS ABSOLUTISTAS</w:t>
      </w:r>
      <w:r w:rsidR="00BC5A51" w:rsidRPr="005F0D99">
        <w:rPr>
          <w:rFonts w:ascii="Times New Roman" w:hAnsi="Times New Roman" w:cs="Times New Roman"/>
          <w:lang w:val="es-ES"/>
        </w:rPr>
        <w:t xml:space="preserve"> en los cuales el </w:t>
      </w:r>
      <w:r w:rsidR="00BC5A51" w:rsidRPr="005F0D99">
        <w:rPr>
          <w:rFonts w:ascii="Times New Roman" w:hAnsi="Times New Roman" w:cs="Times New Roman"/>
          <w:b/>
          <w:lang w:val="es-ES"/>
        </w:rPr>
        <w:t>rey comenzó a concentrar progresivamente el poder en un territorio sin tener en cuenta otras instancias</w:t>
      </w:r>
      <w:r w:rsidR="00555F65" w:rsidRPr="005F0D99">
        <w:rPr>
          <w:rFonts w:ascii="Times New Roman" w:hAnsi="Times New Roman" w:cs="Times New Roman"/>
          <w:b/>
          <w:lang w:val="es-ES"/>
        </w:rPr>
        <w:t xml:space="preserve">, </w:t>
      </w:r>
      <w:r w:rsidR="00555F65" w:rsidRPr="005F0D99">
        <w:rPr>
          <w:rFonts w:ascii="Times New Roman" w:hAnsi="Times New Roman" w:cs="Times New Roman"/>
          <w:lang w:val="es-ES"/>
        </w:rPr>
        <w:t>considerarse</w:t>
      </w:r>
      <w:r w:rsidR="00555F65" w:rsidRPr="005F0D99">
        <w:rPr>
          <w:rFonts w:ascii="Times New Roman" w:hAnsi="Times New Roman" w:cs="Times New Roman"/>
          <w:b/>
          <w:lang w:val="es-ES"/>
        </w:rPr>
        <w:t xml:space="preserve"> </w:t>
      </w:r>
      <w:r w:rsidR="00555F65" w:rsidRPr="005F0D99">
        <w:rPr>
          <w:rFonts w:ascii="Times New Roman" w:hAnsi="Times New Roman" w:cs="Times New Roman"/>
          <w:b/>
          <w:i/>
          <w:lang w:val="es-ES"/>
        </w:rPr>
        <w:t>soberano</w:t>
      </w:r>
      <w:r w:rsidR="00555F65" w:rsidRPr="005F0D99">
        <w:rPr>
          <w:rFonts w:ascii="Times New Roman" w:hAnsi="Times New Roman" w:cs="Times New Roman"/>
          <w:lang w:val="es-ES"/>
        </w:rPr>
        <w:t xml:space="preserve">. Esa fue la tentativa que buscó la desvinculación del poder del monarca de otros poderes que lo limitaban. </w:t>
      </w:r>
      <w:r w:rsidR="00EE7B80" w:rsidRPr="005F0D99">
        <w:rPr>
          <w:rFonts w:ascii="Times New Roman" w:hAnsi="Times New Roman" w:cs="Times New Roman"/>
          <w:lang w:val="es-ES"/>
        </w:rPr>
        <w:t xml:space="preserve">Los que se </w:t>
      </w:r>
      <w:r w:rsidR="00745C52" w:rsidRPr="005F0D99">
        <w:rPr>
          <w:rFonts w:ascii="Times New Roman" w:hAnsi="Times New Roman" w:cs="Times New Roman"/>
          <w:lang w:val="es-ES"/>
        </w:rPr>
        <w:t xml:space="preserve">le </w:t>
      </w:r>
      <w:r w:rsidR="00EE7B80" w:rsidRPr="005F0D99">
        <w:rPr>
          <w:rFonts w:ascii="Times New Roman" w:hAnsi="Times New Roman" w:cs="Times New Roman"/>
          <w:lang w:val="es-ES"/>
        </w:rPr>
        <w:t xml:space="preserve">opusieron: la nobleza, </w:t>
      </w:r>
      <w:r w:rsidR="00745C52" w:rsidRPr="005F0D99">
        <w:rPr>
          <w:rFonts w:ascii="Times New Roman" w:hAnsi="Times New Roman" w:cs="Times New Roman"/>
          <w:lang w:val="es-ES"/>
        </w:rPr>
        <w:t xml:space="preserve">las Cortes, corporaciones, Iglesia. No obstante, </w:t>
      </w:r>
      <w:r w:rsidR="00555F65" w:rsidRPr="005F0D99">
        <w:rPr>
          <w:rFonts w:ascii="Times New Roman" w:hAnsi="Times New Roman" w:cs="Times New Roman"/>
          <w:lang w:val="es-ES"/>
        </w:rPr>
        <w:t>p</w:t>
      </w:r>
      <w:r w:rsidR="00F2034D" w:rsidRPr="005F0D99">
        <w:rPr>
          <w:rFonts w:ascii="Times New Roman" w:hAnsi="Times New Roman" w:cs="Times New Roman"/>
          <w:lang w:val="es-ES"/>
        </w:rPr>
        <w:t>erso</w:t>
      </w:r>
      <w:r w:rsidR="00555F65" w:rsidRPr="005F0D99">
        <w:rPr>
          <w:rFonts w:ascii="Times New Roman" w:hAnsi="Times New Roman" w:cs="Times New Roman"/>
          <w:lang w:val="es-ES"/>
        </w:rPr>
        <w:t>nificó</w:t>
      </w:r>
      <w:r w:rsidR="00F2034D" w:rsidRPr="005F0D99">
        <w:rPr>
          <w:rFonts w:ascii="Times New Roman" w:hAnsi="Times New Roman" w:cs="Times New Roman"/>
          <w:lang w:val="es-ES"/>
        </w:rPr>
        <w:t xml:space="preserve"> la </w:t>
      </w:r>
      <w:r w:rsidR="00F2034D" w:rsidRPr="005F0D99">
        <w:rPr>
          <w:rFonts w:ascii="Times New Roman" w:hAnsi="Times New Roman" w:cs="Times New Roman"/>
          <w:b/>
          <w:lang w:val="es-ES"/>
        </w:rPr>
        <w:t>máxima autoridad política</w:t>
      </w:r>
      <w:r w:rsidR="00F2034D" w:rsidRPr="005F0D99">
        <w:rPr>
          <w:rFonts w:ascii="Times New Roman" w:hAnsi="Times New Roman" w:cs="Times New Roman"/>
          <w:lang w:val="es-ES"/>
        </w:rPr>
        <w:t xml:space="preserve">, un poder político </w:t>
      </w:r>
      <w:r w:rsidR="00555F65" w:rsidRPr="005F0D99">
        <w:rPr>
          <w:rFonts w:ascii="Times New Roman" w:hAnsi="Times New Roman" w:cs="Times New Roman"/>
          <w:b/>
          <w:lang w:val="es-ES"/>
        </w:rPr>
        <w:t>preeminente</w:t>
      </w:r>
      <w:r w:rsidR="00F2034D" w:rsidRPr="005F0D99">
        <w:rPr>
          <w:rFonts w:ascii="Times New Roman" w:hAnsi="Times New Roman" w:cs="Times New Roman"/>
          <w:lang w:val="es-ES"/>
        </w:rPr>
        <w:t xml:space="preserve"> sobre el cual no hay otro en lo </w:t>
      </w:r>
      <w:r w:rsidR="00F2034D" w:rsidRPr="005F0D99">
        <w:rPr>
          <w:rFonts w:ascii="Times New Roman" w:hAnsi="Times New Roman" w:cs="Times New Roman"/>
          <w:b/>
          <w:lang w:val="es-ES"/>
        </w:rPr>
        <w:t>terrenal</w:t>
      </w:r>
      <w:r w:rsidR="00F2034D" w:rsidRPr="005F0D99">
        <w:rPr>
          <w:rFonts w:ascii="Times New Roman" w:hAnsi="Times New Roman" w:cs="Times New Roman"/>
          <w:lang w:val="es-ES"/>
        </w:rPr>
        <w:t>.</w:t>
      </w:r>
    </w:p>
    <w:p w14:paraId="762DE6C9"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DF17CD" w:rsidRPr="005F0D99" w14:paraId="6902DA22" w14:textId="77777777" w:rsidTr="00DD70DB">
        <w:tc>
          <w:tcPr>
            <w:tcW w:w="9054" w:type="dxa"/>
            <w:gridSpan w:val="2"/>
            <w:shd w:val="clear" w:color="auto" w:fill="0D0D0D" w:themeFill="text1" w:themeFillTint="F2"/>
          </w:tcPr>
          <w:p w14:paraId="20F16D82" w14:textId="77777777" w:rsidR="00DF17CD" w:rsidRPr="005F0D99" w:rsidRDefault="00DF17C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DF17CD" w:rsidRPr="005F0D99" w14:paraId="43F0D3FF" w14:textId="77777777" w:rsidTr="00DD70DB">
        <w:tc>
          <w:tcPr>
            <w:tcW w:w="1809" w:type="dxa"/>
          </w:tcPr>
          <w:p w14:paraId="2D773640" w14:textId="77777777" w:rsidR="00DF17CD" w:rsidRPr="005F0D99" w:rsidRDefault="00DF17CD"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lastRenderedPageBreak/>
              <w:t>Código</w:t>
            </w:r>
          </w:p>
        </w:tc>
        <w:tc>
          <w:tcPr>
            <w:tcW w:w="7245" w:type="dxa"/>
          </w:tcPr>
          <w:p w14:paraId="5168FE4E" w14:textId="07DC77C4" w:rsidR="00DF17CD" w:rsidRPr="005F0D99" w:rsidRDefault="00DF17CD"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CS_G07_09_IMG17</w:t>
            </w:r>
          </w:p>
        </w:tc>
      </w:tr>
      <w:tr w:rsidR="00DF17CD" w:rsidRPr="005F0D99" w14:paraId="25CF6ED2" w14:textId="77777777" w:rsidTr="00DD70DB">
        <w:tc>
          <w:tcPr>
            <w:tcW w:w="1809" w:type="dxa"/>
          </w:tcPr>
          <w:p w14:paraId="0901B96D" w14:textId="77777777" w:rsidR="00DF17CD" w:rsidRPr="005F0D99" w:rsidRDefault="00DF17C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223351A2" w14:textId="51DA3750" w:rsidR="00DF17CD" w:rsidRPr="005F0D99" w:rsidRDefault="00DF17CD"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El Gran Rey, el Rey Sol, </w:t>
            </w:r>
            <w:proofErr w:type="spellStart"/>
            <w:r w:rsidR="00360280" w:rsidRPr="005F0D99">
              <w:rPr>
                <w:rFonts w:ascii="Times New Roman" w:hAnsi="Times New Roman" w:cs="Times New Roman"/>
                <w:sz w:val="24"/>
                <w:szCs w:val="24"/>
                <w:lang w:val="es-ES"/>
              </w:rPr>
              <w:t>explendor</w:t>
            </w:r>
            <w:proofErr w:type="spellEnd"/>
            <w:r w:rsidRPr="005F0D99">
              <w:rPr>
                <w:rFonts w:ascii="Times New Roman" w:hAnsi="Times New Roman" w:cs="Times New Roman"/>
                <w:sz w:val="24"/>
                <w:szCs w:val="24"/>
                <w:lang w:val="es-ES"/>
              </w:rPr>
              <w:t xml:space="preserve"> del Absolutismo. </w:t>
            </w:r>
          </w:p>
        </w:tc>
      </w:tr>
      <w:tr w:rsidR="00DF17CD" w:rsidRPr="005F0D99" w14:paraId="7FFF3484" w14:textId="77777777" w:rsidTr="00DD70DB">
        <w:tc>
          <w:tcPr>
            <w:tcW w:w="1809" w:type="dxa"/>
          </w:tcPr>
          <w:p w14:paraId="21DB4642" w14:textId="77777777" w:rsidR="00DF17CD" w:rsidRPr="005F0D99" w:rsidRDefault="00DF17C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74230EE4" w14:textId="14082B9F" w:rsidR="00DF17CD" w:rsidRPr="005F0D99" w:rsidRDefault="00DF17C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http://aulaplaneta.planetasaber.com/encyclopedia/default.asp?idpack=9&amp;idpil=000K6I01&amp;ruta=Buscador</w:t>
            </w:r>
          </w:p>
        </w:tc>
      </w:tr>
      <w:tr w:rsidR="00DF17CD" w:rsidRPr="005F0D99" w14:paraId="13CA4ED8" w14:textId="77777777" w:rsidTr="00DD70DB">
        <w:tc>
          <w:tcPr>
            <w:tcW w:w="1809" w:type="dxa"/>
          </w:tcPr>
          <w:p w14:paraId="7C8E972C" w14:textId="77777777" w:rsidR="00DF17CD" w:rsidRPr="005F0D99" w:rsidRDefault="00DF17C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054A707E" w14:textId="5F700EEF" w:rsidR="00DF17CD" w:rsidRPr="005F0D99" w:rsidRDefault="00DF17CD"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Luis XIV con traje real, 1701, por </w:t>
            </w:r>
            <w:proofErr w:type="spellStart"/>
            <w:r w:rsidRPr="005F0D99">
              <w:rPr>
                <w:rFonts w:ascii="Times New Roman" w:hAnsi="Times New Roman" w:cs="Times New Roman"/>
                <w:sz w:val="24"/>
                <w:szCs w:val="24"/>
              </w:rPr>
              <w:t>Hyacinthe</w:t>
            </w:r>
            <w:proofErr w:type="spellEnd"/>
            <w:r w:rsidRPr="005F0D99">
              <w:rPr>
                <w:rFonts w:ascii="Times New Roman" w:hAnsi="Times New Roman" w:cs="Times New Roman"/>
                <w:sz w:val="24"/>
                <w:szCs w:val="24"/>
              </w:rPr>
              <w:t xml:space="preserve"> </w:t>
            </w:r>
            <w:proofErr w:type="spellStart"/>
            <w:r w:rsidRPr="005F0D99">
              <w:rPr>
                <w:rFonts w:ascii="Times New Roman" w:hAnsi="Times New Roman" w:cs="Times New Roman"/>
                <w:sz w:val="24"/>
                <w:szCs w:val="24"/>
              </w:rPr>
              <w:t>Rigaud</w:t>
            </w:r>
            <w:proofErr w:type="spellEnd"/>
            <w:r w:rsidRPr="005F0D99">
              <w:rPr>
                <w:rFonts w:ascii="Times New Roman" w:hAnsi="Times New Roman" w:cs="Times New Roman"/>
                <w:sz w:val="24"/>
                <w:szCs w:val="24"/>
              </w:rPr>
              <w:t xml:space="preserve"> (Museo del Louvre, París, Francia)</w:t>
            </w:r>
          </w:p>
        </w:tc>
      </w:tr>
    </w:tbl>
    <w:p w14:paraId="32C9E418"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59FB9ACA" w14:textId="6DCAF3D9" w:rsidR="00F2034D" w:rsidRPr="005F0D99" w:rsidRDefault="00F2034D"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Qué conllevo</w:t>
      </w:r>
      <w:r w:rsidR="009C2A10" w:rsidRPr="005F0D99">
        <w:rPr>
          <w:rFonts w:ascii="Times New Roman" w:hAnsi="Times New Roman" w:cs="Times New Roman"/>
          <w:lang w:val="es-ES"/>
        </w:rPr>
        <w:t xml:space="preserve"> la consolidación del Absolutismo</w:t>
      </w:r>
      <w:r w:rsidRPr="005F0D99">
        <w:rPr>
          <w:rFonts w:ascii="Times New Roman" w:hAnsi="Times New Roman" w:cs="Times New Roman"/>
          <w:lang w:val="es-ES"/>
        </w:rPr>
        <w:t>:</w:t>
      </w:r>
    </w:p>
    <w:p w14:paraId="6C587DB9" w14:textId="77777777" w:rsidR="00F2034D" w:rsidRPr="005F0D99" w:rsidRDefault="00F2034D" w:rsidP="005F0D99">
      <w:pPr>
        <w:spacing w:after="0" w:line="276" w:lineRule="auto"/>
        <w:jc w:val="both"/>
        <w:rPr>
          <w:rFonts w:ascii="Times New Roman" w:hAnsi="Times New Roman" w:cs="Times New Roman"/>
          <w:lang w:val="es-ES"/>
        </w:rPr>
      </w:pPr>
    </w:p>
    <w:p w14:paraId="5E815E95" w14:textId="7C35BD64" w:rsidR="00F2034D" w:rsidRPr="005F0D99" w:rsidRDefault="00F2034D" w:rsidP="005F0D99">
      <w:pPr>
        <w:pStyle w:val="Prrafodelista"/>
        <w:numPr>
          <w:ilvl w:val="0"/>
          <w:numId w:val="39"/>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L</w:t>
      </w:r>
      <w:r w:rsidR="00BC5A51" w:rsidRPr="005F0D99">
        <w:rPr>
          <w:rFonts w:ascii="Times New Roman" w:hAnsi="Times New Roman" w:cs="Times New Roman"/>
          <w:lang w:val="es-ES"/>
        </w:rPr>
        <w:t xml:space="preserve">a atribución </w:t>
      </w:r>
      <w:r w:rsidRPr="005F0D99">
        <w:rPr>
          <w:rFonts w:ascii="Times New Roman" w:hAnsi="Times New Roman" w:cs="Times New Roman"/>
          <w:lang w:val="es-ES"/>
        </w:rPr>
        <w:t xml:space="preserve">al Rey </w:t>
      </w:r>
      <w:r w:rsidR="00BC5A51" w:rsidRPr="005F0D99">
        <w:rPr>
          <w:rFonts w:ascii="Times New Roman" w:hAnsi="Times New Roman" w:cs="Times New Roman"/>
          <w:lang w:val="es-ES"/>
        </w:rPr>
        <w:t xml:space="preserve">de </w:t>
      </w:r>
      <w:r w:rsidR="00BC5A51" w:rsidRPr="005F0D99">
        <w:rPr>
          <w:rFonts w:ascii="Times New Roman" w:hAnsi="Times New Roman" w:cs="Times New Roman"/>
          <w:i/>
          <w:lang w:val="es-ES"/>
        </w:rPr>
        <w:t>competencias para dictar justicia, exigir el pago de impuestos ordinarios o extraordinarios a sus súbditos mediante la creación de fuertes sistemas trib</w:t>
      </w:r>
      <w:r w:rsidR="00FF2492" w:rsidRPr="005F0D99">
        <w:rPr>
          <w:rFonts w:ascii="Times New Roman" w:hAnsi="Times New Roman" w:cs="Times New Roman"/>
          <w:i/>
          <w:lang w:val="es-ES"/>
        </w:rPr>
        <w:t>utarios, crear leyes, mantener</w:t>
      </w:r>
      <w:r w:rsidR="00BC5A51" w:rsidRPr="005F0D99">
        <w:rPr>
          <w:rFonts w:ascii="Times New Roman" w:hAnsi="Times New Roman" w:cs="Times New Roman"/>
          <w:i/>
          <w:lang w:val="es-ES"/>
        </w:rPr>
        <w:t xml:space="preserve"> el orden y la seguridad interna (al interior de las fronteras del Estado) y externa (</w:t>
      </w:r>
      <w:r w:rsidRPr="005F0D99">
        <w:rPr>
          <w:rFonts w:ascii="Times New Roman" w:hAnsi="Times New Roman" w:cs="Times New Roman"/>
          <w:i/>
          <w:lang w:val="es-ES"/>
        </w:rPr>
        <w:t>en relación con otros Estados)</w:t>
      </w:r>
      <w:r w:rsidRPr="005F0D99">
        <w:rPr>
          <w:rFonts w:ascii="Times New Roman" w:hAnsi="Times New Roman" w:cs="Times New Roman"/>
          <w:lang w:val="es-ES"/>
        </w:rPr>
        <w:t>;</w:t>
      </w:r>
    </w:p>
    <w:p w14:paraId="1DF9B0C3" w14:textId="77777777" w:rsidR="009C2A10" w:rsidRPr="005F0D99" w:rsidRDefault="009C2A10" w:rsidP="005F0D99">
      <w:pPr>
        <w:pStyle w:val="Prrafodelista"/>
        <w:spacing w:after="0" w:line="276" w:lineRule="auto"/>
        <w:jc w:val="both"/>
        <w:rPr>
          <w:rFonts w:ascii="Times New Roman" w:hAnsi="Times New Roman" w:cs="Times New Roman"/>
          <w:color w:val="E36C0A" w:themeColor="accent6" w:themeShade="BF"/>
          <w:lang w:val="es-ES"/>
        </w:rPr>
      </w:pPr>
    </w:p>
    <w:p w14:paraId="77B511E7" w14:textId="4EE86672" w:rsidR="00F2034D" w:rsidRPr="005F0D99" w:rsidRDefault="00F2034D" w:rsidP="005F0D99">
      <w:pPr>
        <w:pStyle w:val="Prrafodelista"/>
        <w:numPr>
          <w:ilvl w:val="0"/>
          <w:numId w:val="39"/>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La </w:t>
      </w:r>
      <w:r w:rsidR="00BC5A51" w:rsidRPr="005F0D99">
        <w:rPr>
          <w:rFonts w:ascii="Times New Roman" w:hAnsi="Times New Roman" w:cs="Times New Roman"/>
          <w:i/>
          <w:lang w:val="es-ES"/>
        </w:rPr>
        <w:t>formación y desarrollo profesional de una administración burocrática</w:t>
      </w:r>
      <w:r w:rsidR="00BC5A51" w:rsidRPr="005F0D99">
        <w:rPr>
          <w:rFonts w:ascii="Times New Roman" w:hAnsi="Times New Roman" w:cs="Times New Roman"/>
          <w:lang w:val="es-ES"/>
        </w:rPr>
        <w:t xml:space="preserve"> cada vez más especializada, de ejércitos o cuerpos militares permanentes y del uso de la diplomacia en </w:t>
      </w:r>
      <w:r w:rsidRPr="005F0D99">
        <w:rPr>
          <w:rFonts w:ascii="Times New Roman" w:hAnsi="Times New Roman" w:cs="Times New Roman"/>
          <w:lang w:val="es-ES"/>
        </w:rPr>
        <w:t>las relaciones internacionales;</w:t>
      </w:r>
    </w:p>
    <w:p w14:paraId="02914FD0" w14:textId="77777777" w:rsidR="009C2A10" w:rsidRPr="005F0D99" w:rsidRDefault="009C2A10" w:rsidP="005F0D99">
      <w:pPr>
        <w:pStyle w:val="Prrafodelista"/>
        <w:spacing w:after="0" w:line="276" w:lineRule="auto"/>
        <w:jc w:val="both"/>
        <w:rPr>
          <w:rFonts w:ascii="Times New Roman" w:hAnsi="Times New Roman" w:cs="Times New Roman"/>
          <w:lang w:val="es-ES"/>
        </w:rPr>
      </w:pPr>
    </w:p>
    <w:p w14:paraId="7B5FCE48" w14:textId="5C14B9AD" w:rsidR="00F2034D" w:rsidRPr="005F0D99" w:rsidRDefault="00F2034D" w:rsidP="005F0D99">
      <w:pPr>
        <w:pStyle w:val="Prrafodelista"/>
        <w:numPr>
          <w:ilvl w:val="0"/>
          <w:numId w:val="39"/>
        </w:num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El </w:t>
      </w:r>
      <w:r w:rsidRPr="005F0D99">
        <w:rPr>
          <w:rFonts w:ascii="Times New Roman" w:hAnsi="Times New Roman" w:cs="Times New Roman"/>
          <w:i/>
          <w:lang w:val="es-ES"/>
        </w:rPr>
        <w:t>progresivo debilitamiento de las asambleas representativas</w:t>
      </w:r>
      <w:r w:rsidRPr="005F0D99">
        <w:rPr>
          <w:rFonts w:ascii="Times New Roman" w:hAnsi="Times New Roman" w:cs="Times New Roman"/>
          <w:lang w:val="es-ES"/>
        </w:rPr>
        <w:t xml:space="preserve"> y de sus funciones de colaboración y limitación.</w:t>
      </w:r>
    </w:p>
    <w:p w14:paraId="4A3A8E78"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FF2492" w:rsidRPr="005F0D99" w14:paraId="5FF2D2A8" w14:textId="77777777" w:rsidTr="00DD70DB">
        <w:tc>
          <w:tcPr>
            <w:tcW w:w="9054" w:type="dxa"/>
            <w:gridSpan w:val="2"/>
            <w:shd w:val="clear" w:color="auto" w:fill="0D0D0D" w:themeFill="text1" w:themeFillTint="F2"/>
          </w:tcPr>
          <w:p w14:paraId="608B6D74" w14:textId="77777777" w:rsidR="00FF2492" w:rsidRPr="005F0D99" w:rsidRDefault="00FF2492"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2492" w:rsidRPr="005F0D99" w14:paraId="54F2C638" w14:textId="77777777" w:rsidTr="00DD70DB">
        <w:tc>
          <w:tcPr>
            <w:tcW w:w="1809" w:type="dxa"/>
          </w:tcPr>
          <w:p w14:paraId="018856DE" w14:textId="77777777" w:rsidR="00FF2492" w:rsidRPr="005F0D99" w:rsidRDefault="00FF249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66794256" w14:textId="5E2B0974" w:rsidR="00FF2492" w:rsidRPr="005F0D99" w:rsidRDefault="00FF2492"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w:t>
            </w:r>
            <w:r w:rsidR="004A756B" w:rsidRPr="005F0D99">
              <w:rPr>
                <w:rFonts w:ascii="Times New Roman" w:hAnsi="Times New Roman" w:cs="Times New Roman"/>
                <w:sz w:val="24"/>
                <w:szCs w:val="24"/>
              </w:rPr>
              <w:t>8</w:t>
            </w:r>
          </w:p>
        </w:tc>
      </w:tr>
      <w:tr w:rsidR="00FF2492" w:rsidRPr="005F0D99" w14:paraId="028EC93F" w14:textId="77777777" w:rsidTr="00DD70DB">
        <w:tc>
          <w:tcPr>
            <w:tcW w:w="1809" w:type="dxa"/>
          </w:tcPr>
          <w:p w14:paraId="00AB23A5" w14:textId="77777777" w:rsidR="00FF2492" w:rsidRPr="005F0D99" w:rsidRDefault="00FF249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4083277D" w14:textId="77777777" w:rsidR="00FF2492" w:rsidRPr="005F0D99" w:rsidRDefault="00FF2492"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El Gran Rey, el Rey Sol, manifestación del Absolutismo. </w:t>
            </w:r>
          </w:p>
        </w:tc>
      </w:tr>
      <w:tr w:rsidR="00FF2492" w:rsidRPr="005F0D99" w14:paraId="51C3F575" w14:textId="77777777" w:rsidTr="00DD70DB">
        <w:tc>
          <w:tcPr>
            <w:tcW w:w="1809" w:type="dxa"/>
          </w:tcPr>
          <w:p w14:paraId="3ACB24DE" w14:textId="77777777" w:rsidR="00FF2492" w:rsidRPr="005F0D99" w:rsidRDefault="00FF249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1E522E39" w14:textId="4BC26CD2" w:rsidR="00FF2492"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http://aulaplaneta.planetasaber.com/encyclopedia/default.asp?idpack=9&amp;idpil=0009RA01&amp;ruta=Buscador</w:t>
            </w:r>
          </w:p>
        </w:tc>
      </w:tr>
      <w:tr w:rsidR="00FF2492" w:rsidRPr="005F0D99" w14:paraId="34940BF7" w14:textId="77777777" w:rsidTr="00DD70DB">
        <w:tc>
          <w:tcPr>
            <w:tcW w:w="1809" w:type="dxa"/>
          </w:tcPr>
          <w:p w14:paraId="65AC5E8C" w14:textId="77777777" w:rsidR="00FF2492" w:rsidRPr="005F0D99" w:rsidRDefault="00FF249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20B400EB" w14:textId="0EE370E5" w:rsidR="00FF2492"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Luis XIV, el Rey Sol, recibe en el palacio de </w:t>
            </w:r>
            <w:proofErr w:type="spellStart"/>
            <w:r w:rsidRPr="005F0D99">
              <w:rPr>
                <w:rFonts w:ascii="Times New Roman" w:hAnsi="Times New Roman" w:cs="Times New Roman"/>
                <w:sz w:val="24"/>
                <w:szCs w:val="24"/>
              </w:rPr>
              <w:t>Fontainebleau</w:t>
            </w:r>
            <w:proofErr w:type="spellEnd"/>
            <w:r w:rsidRPr="005F0D99">
              <w:rPr>
                <w:rFonts w:ascii="Times New Roman" w:hAnsi="Times New Roman" w:cs="Times New Roman"/>
                <w:sz w:val="24"/>
                <w:szCs w:val="24"/>
              </w:rPr>
              <w:t>, el 27 de septiembre de 1714, a Federico Augusto I, elector de Sajonia y rey de Polonia. Pintura de Louis de Silvestre de 1715 (Museo del Castillo de Versalles, París, Francia)</w:t>
            </w:r>
          </w:p>
        </w:tc>
      </w:tr>
    </w:tbl>
    <w:p w14:paraId="43785B9F"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15D4281E" w14:textId="1E5474C6" w:rsidR="00BC5A51" w:rsidRPr="005F0D99" w:rsidRDefault="00F2034D"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Esta experiencia política fue más clara</w:t>
      </w:r>
      <w:r w:rsidR="00BC5A51" w:rsidRPr="005F0D99">
        <w:rPr>
          <w:rFonts w:ascii="Times New Roman" w:hAnsi="Times New Roman" w:cs="Times New Roman"/>
          <w:lang w:val="es-ES"/>
        </w:rPr>
        <w:t xml:space="preserve"> en Inglaterra, Francia y España (más tard</w:t>
      </w:r>
      <w:r w:rsidR="004A756B" w:rsidRPr="005F0D99">
        <w:rPr>
          <w:rFonts w:ascii="Times New Roman" w:hAnsi="Times New Roman" w:cs="Times New Roman"/>
          <w:lang w:val="es-ES"/>
        </w:rPr>
        <w:t xml:space="preserve">e, en el Siglo XIX, en Italia, </w:t>
      </w:r>
      <w:r w:rsidR="00BC5A51" w:rsidRPr="005F0D99">
        <w:rPr>
          <w:rFonts w:ascii="Times New Roman" w:hAnsi="Times New Roman" w:cs="Times New Roman"/>
          <w:lang w:val="es-ES"/>
        </w:rPr>
        <w:t>Alemania</w:t>
      </w:r>
      <w:r w:rsidR="004A756B" w:rsidRPr="005F0D99">
        <w:rPr>
          <w:rFonts w:ascii="Times New Roman" w:hAnsi="Times New Roman" w:cs="Times New Roman"/>
          <w:lang w:val="es-ES"/>
        </w:rPr>
        <w:t xml:space="preserve"> y Rusia</w:t>
      </w:r>
      <w:r w:rsidR="00BC5A51" w:rsidRPr="005F0D99">
        <w:rPr>
          <w:rFonts w:ascii="Times New Roman" w:hAnsi="Times New Roman" w:cs="Times New Roman"/>
          <w:lang w:val="es-ES"/>
        </w:rPr>
        <w:t>).</w:t>
      </w:r>
    </w:p>
    <w:p w14:paraId="4931C00A" w14:textId="77777777" w:rsidR="00CE0388" w:rsidRPr="005F0D99" w:rsidRDefault="00CE0388" w:rsidP="005F0D99">
      <w:pPr>
        <w:spacing w:after="0" w:line="276" w:lineRule="auto"/>
        <w:jc w:val="both"/>
        <w:rPr>
          <w:rFonts w:ascii="Times New Roman" w:hAnsi="Times New Roman" w:cs="Times New Roman"/>
          <w:lang w:val="es-ES"/>
        </w:rPr>
      </w:pPr>
    </w:p>
    <w:p w14:paraId="12F56141" w14:textId="32C89D3D" w:rsidR="00360280" w:rsidRPr="005F0D99" w:rsidRDefault="00CE0388" w:rsidP="005F0D99">
      <w:pPr>
        <w:spacing w:line="276" w:lineRule="auto"/>
        <w:jc w:val="both"/>
        <w:rPr>
          <w:rFonts w:ascii="Times New Roman" w:hAnsi="Times New Roman" w:cs="Times New Roman"/>
        </w:rPr>
      </w:pPr>
      <w:r w:rsidRPr="005F0D99">
        <w:rPr>
          <w:rFonts w:ascii="Times New Roman" w:hAnsi="Times New Roman" w:cs="Times New Roman"/>
        </w:rPr>
        <w:t xml:space="preserve">Si quieres ampliar tus conocimientos sobre </w:t>
      </w:r>
      <w:r w:rsidR="008459F3" w:rsidRPr="005F0D99">
        <w:rPr>
          <w:rFonts w:ascii="Times New Roman" w:hAnsi="Times New Roman" w:cs="Times New Roman"/>
        </w:rPr>
        <w:t>absolutismo</w:t>
      </w:r>
      <w:r w:rsidRPr="005F0D99">
        <w:rPr>
          <w:rFonts w:ascii="Times New Roman" w:hAnsi="Times New Roman" w:cs="Times New Roman"/>
        </w:rPr>
        <w:t xml:space="preserve"> consulta este video publicado en la web [</w:t>
      </w:r>
      <w:hyperlink r:id="rId14" w:history="1">
        <w:r w:rsidRPr="005F0D99">
          <w:rPr>
            <w:rStyle w:val="Hipervnculo"/>
            <w:rFonts w:ascii="Times New Roman" w:hAnsi="Times New Roman" w:cs="Times New Roman"/>
            <w:color w:val="auto"/>
          </w:rPr>
          <w:t>VE</w:t>
        </w:r>
        <w:r w:rsidRPr="005F0D99">
          <w:rPr>
            <w:rStyle w:val="Hipervnculo"/>
            <w:rFonts w:ascii="Times New Roman" w:hAnsi="Times New Roman" w:cs="Times New Roman"/>
            <w:color w:val="auto"/>
          </w:rPr>
          <w:t>R</w:t>
        </w:r>
      </w:hyperlink>
      <w:r w:rsidRPr="005F0D99">
        <w:rPr>
          <w:rFonts w:ascii="Times New Roman" w:hAnsi="Times New Roman" w:cs="Times New Roman"/>
        </w:rPr>
        <w:t>].</w:t>
      </w:r>
      <w:r w:rsidR="00360280" w:rsidRPr="005F0D99">
        <w:rPr>
          <w:rFonts w:ascii="Times New Roman" w:hAnsi="Times New Roman" w:cs="Times New Roman"/>
        </w:rPr>
        <w:t xml:space="preserve"> </w:t>
      </w:r>
    </w:p>
    <w:tbl>
      <w:tblPr>
        <w:tblStyle w:val="Tablaconcuadrcula"/>
        <w:tblW w:w="0" w:type="auto"/>
        <w:tblLook w:val="04A0" w:firstRow="1" w:lastRow="0" w:firstColumn="1" w:lastColumn="0" w:noHBand="0" w:noVBand="1"/>
      </w:tblPr>
      <w:tblGrid>
        <w:gridCol w:w="2518"/>
        <w:gridCol w:w="6460"/>
      </w:tblGrid>
      <w:tr w:rsidR="004A756B" w:rsidRPr="005F0D99" w14:paraId="450BE318" w14:textId="77777777" w:rsidTr="00DD70DB">
        <w:tc>
          <w:tcPr>
            <w:tcW w:w="8978" w:type="dxa"/>
            <w:gridSpan w:val="2"/>
            <w:shd w:val="clear" w:color="auto" w:fill="000000" w:themeFill="text1"/>
          </w:tcPr>
          <w:p w14:paraId="44E5F59A" w14:textId="77777777" w:rsidR="00314172" w:rsidRPr="005F0D99" w:rsidRDefault="00314172"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4A756B" w:rsidRPr="005F0D99" w14:paraId="3B200DF8" w14:textId="77777777" w:rsidTr="00DD70DB">
        <w:tc>
          <w:tcPr>
            <w:tcW w:w="2518" w:type="dxa"/>
          </w:tcPr>
          <w:p w14:paraId="7413FADD" w14:textId="77777777" w:rsidR="00314172" w:rsidRPr="005F0D99" w:rsidRDefault="003141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3D8BE6BF" w14:textId="77777777" w:rsidR="00314172" w:rsidRPr="005F0D99" w:rsidRDefault="00314172"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El Leviatán. </w:t>
            </w:r>
          </w:p>
        </w:tc>
      </w:tr>
      <w:tr w:rsidR="004A756B" w:rsidRPr="005F0D99" w14:paraId="5914E1FB" w14:textId="77777777" w:rsidTr="00DD70DB">
        <w:tc>
          <w:tcPr>
            <w:tcW w:w="2518" w:type="dxa"/>
          </w:tcPr>
          <w:p w14:paraId="57C4C21A" w14:textId="77777777" w:rsidR="00314172" w:rsidRPr="005F0D99" w:rsidRDefault="00314172"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2574593" w14:textId="31BA0FB4" w:rsidR="00314172" w:rsidRPr="005F0D99" w:rsidRDefault="00314172"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“Y en ello consiste la esencia del Estado, que podemos definir </w:t>
            </w:r>
            <w:r w:rsidRPr="005F0D99">
              <w:rPr>
                <w:rFonts w:ascii="Times New Roman" w:hAnsi="Times New Roman" w:cs="Times New Roman"/>
                <w:sz w:val="24"/>
                <w:szCs w:val="24"/>
                <w:lang w:val="es-ES"/>
              </w:rPr>
              <w:lastRenderedPageBreak/>
              <w:t xml:space="preserve">así: una persona de cuyos actos se constituye en autora una gran multitud mediante pactos recíprocos de sus miembros con el fin de que esa persona pueda emplear la fuerza y medios de todos como lo juzgue conveniente para asegurar la paz y defensa común. El titular de esta persona se denomina SOBERANO, y se dice que tiene poder soberano; cada uno de los que le rodean es SÚBDITO suyo”. </w:t>
            </w:r>
            <w:r w:rsidRPr="005F0D99">
              <w:rPr>
                <w:rFonts w:ascii="Times New Roman" w:hAnsi="Times New Roman" w:cs="Times New Roman"/>
                <w:i/>
                <w:sz w:val="24"/>
                <w:szCs w:val="24"/>
                <w:lang w:val="es-ES"/>
              </w:rPr>
              <w:t>Leviatán</w:t>
            </w:r>
            <w:r w:rsidRPr="005F0D99">
              <w:rPr>
                <w:rFonts w:ascii="Times New Roman" w:hAnsi="Times New Roman" w:cs="Times New Roman"/>
                <w:sz w:val="24"/>
                <w:szCs w:val="24"/>
                <w:lang w:val="es-ES"/>
              </w:rPr>
              <w:t>, Thomas Hobbes</w:t>
            </w:r>
            <w:r w:rsidRPr="005F0D99">
              <w:rPr>
                <w:rFonts w:ascii="Times New Roman" w:hAnsi="Times New Roman" w:cs="Times New Roman"/>
                <w:sz w:val="24"/>
                <w:szCs w:val="24"/>
              </w:rPr>
              <w:t xml:space="preserve"> </w:t>
            </w:r>
            <w:r w:rsidRPr="005F0D99">
              <w:rPr>
                <w:rFonts w:ascii="Times New Roman" w:hAnsi="Times New Roman" w:cs="Times New Roman"/>
                <w:sz w:val="24"/>
                <w:szCs w:val="24"/>
                <w:lang w:val="es-ES"/>
              </w:rPr>
              <w:t>1588-1679).</w:t>
            </w:r>
          </w:p>
        </w:tc>
      </w:tr>
    </w:tbl>
    <w:p w14:paraId="639E6B77"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2910A1D4" w14:textId="77777777" w:rsidR="004A756B" w:rsidRPr="005F0D99" w:rsidRDefault="00BC5A51" w:rsidP="005F0D99">
      <w:pPr>
        <w:spacing w:after="0" w:line="276" w:lineRule="auto"/>
        <w:jc w:val="both"/>
        <w:rPr>
          <w:rFonts w:ascii="Times New Roman" w:hAnsi="Times New Roman" w:cs="Times New Roman"/>
          <w:color w:val="E36C0A" w:themeColor="accent6" w:themeShade="BF"/>
          <w:lang w:val="es-ES"/>
        </w:rPr>
      </w:pPr>
      <w:r w:rsidRPr="005F0D99">
        <w:rPr>
          <w:rFonts w:ascii="Times New Roman" w:hAnsi="Times New Roman" w:cs="Times New Roman"/>
          <w:lang w:val="es-ES"/>
        </w:rPr>
        <w:t xml:space="preserve">Una pregunta surgió para </w:t>
      </w:r>
      <w:r w:rsidRPr="005F0D99">
        <w:rPr>
          <w:rFonts w:ascii="Times New Roman" w:hAnsi="Times New Roman" w:cs="Times New Roman"/>
          <w:b/>
          <w:lang w:val="es-ES"/>
        </w:rPr>
        <w:t>legitimar</w:t>
      </w:r>
      <w:r w:rsidRPr="005F0D99">
        <w:rPr>
          <w:rFonts w:ascii="Times New Roman" w:hAnsi="Times New Roman" w:cs="Times New Roman"/>
          <w:lang w:val="es-ES"/>
        </w:rPr>
        <w:t xml:space="preserve"> el </w:t>
      </w:r>
      <w:r w:rsidRPr="005F0D99">
        <w:rPr>
          <w:rFonts w:ascii="Times New Roman" w:hAnsi="Times New Roman" w:cs="Times New Roman"/>
          <w:b/>
          <w:lang w:val="es-ES"/>
        </w:rPr>
        <w:t>poder político</w:t>
      </w:r>
      <w:r w:rsidRPr="005F0D99">
        <w:rPr>
          <w:rFonts w:ascii="Times New Roman" w:hAnsi="Times New Roman" w:cs="Times New Roman"/>
          <w:lang w:val="es-ES"/>
        </w:rPr>
        <w:t xml:space="preserve"> de los </w:t>
      </w:r>
      <w:r w:rsidRPr="005F0D99">
        <w:rPr>
          <w:rFonts w:ascii="Times New Roman" w:hAnsi="Times New Roman" w:cs="Times New Roman"/>
          <w:b/>
          <w:lang w:val="es-ES"/>
        </w:rPr>
        <w:t>monarcas</w:t>
      </w:r>
      <w:r w:rsidRPr="005F0D99">
        <w:rPr>
          <w:rFonts w:ascii="Times New Roman" w:hAnsi="Times New Roman" w:cs="Times New Roman"/>
          <w:lang w:val="es-ES"/>
        </w:rPr>
        <w:t xml:space="preserve"> frente a sus súbditos: de dónde le viene la autoridad y cuáles son sus límites. </w:t>
      </w:r>
    </w:p>
    <w:p w14:paraId="3B137124" w14:textId="77777777" w:rsidR="004A756B" w:rsidRPr="005F0D99" w:rsidRDefault="004A756B" w:rsidP="005F0D99">
      <w:pPr>
        <w:spacing w:after="0" w:line="276" w:lineRule="auto"/>
        <w:jc w:val="both"/>
        <w:rPr>
          <w:rFonts w:ascii="Times New Roman" w:hAnsi="Times New Roman" w:cs="Times New Roman"/>
          <w:color w:val="E36C0A" w:themeColor="accent6" w:themeShade="BF"/>
          <w:lang w:val="es-ES"/>
        </w:rPr>
      </w:pPr>
    </w:p>
    <w:p w14:paraId="7B4A8257" w14:textId="77777777" w:rsidR="004A756B" w:rsidRPr="005F0D99" w:rsidRDefault="00F2034D"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Se </w:t>
      </w:r>
      <w:r w:rsidR="004A756B" w:rsidRPr="005F0D99">
        <w:rPr>
          <w:rFonts w:ascii="Times New Roman" w:hAnsi="Times New Roman" w:cs="Times New Roman"/>
          <w:lang w:val="es-ES"/>
        </w:rPr>
        <w:t>construyeron</w:t>
      </w:r>
      <w:r w:rsidR="00BC5A51" w:rsidRPr="005F0D99">
        <w:rPr>
          <w:rFonts w:ascii="Times New Roman" w:hAnsi="Times New Roman" w:cs="Times New Roman"/>
          <w:lang w:val="es-ES"/>
        </w:rPr>
        <w:t xml:space="preserve"> </w:t>
      </w:r>
      <w:r w:rsidR="00BC5A51" w:rsidRPr="005F0D99">
        <w:rPr>
          <w:rFonts w:ascii="Times New Roman" w:hAnsi="Times New Roman" w:cs="Times New Roman"/>
          <w:b/>
          <w:lang w:val="es-ES"/>
        </w:rPr>
        <w:t>teorías sobre el poder</w:t>
      </w:r>
      <w:r w:rsidR="00BC5A51" w:rsidRPr="005F0D99">
        <w:rPr>
          <w:rFonts w:ascii="Times New Roman" w:hAnsi="Times New Roman" w:cs="Times New Roman"/>
          <w:lang w:val="es-ES"/>
        </w:rPr>
        <w:t xml:space="preserve">. </w:t>
      </w:r>
    </w:p>
    <w:p w14:paraId="1AE1F705" w14:textId="77777777" w:rsidR="004A756B" w:rsidRPr="005F0D99" w:rsidRDefault="004A756B" w:rsidP="005F0D99">
      <w:pPr>
        <w:spacing w:after="0" w:line="276" w:lineRule="auto"/>
        <w:jc w:val="both"/>
        <w:rPr>
          <w:rFonts w:ascii="Times New Roman" w:hAnsi="Times New Roman" w:cs="Times New Roman"/>
          <w:color w:val="E36C0A" w:themeColor="accent6" w:themeShade="BF"/>
          <w:lang w:val="es-ES"/>
        </w:rPr>
      </w:pPr>
    </w:p>
    <w:p w14:paraId="1EC459CD" w14:textId="555FCF91" w:rsidR="00BC5A51"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Desde las que señalan la </w:t>
      </w:r>
      <w:r w:rsidRPr="005F0D99">
        <w:rPr>
          <w:rFonts w:ascii="Times New Roman" w:hAnsi="Times New Roman" w:cs="Times New Roman"/>
          <w:b/>
          <w:lang w:val="es-ES"/>
        </w:rPr>
        <w:t>legitimidad</w:t>
      </w:r>
      <w:r w:rsidRPr="005F0D99">
        <w:rPr>
          <w:rFonts w:ascii="Times New Roman" w:hAnsi="Times New Roman" w:cs="Times New Roman"/>
          <w:lang w:val="es-ES"/>
        </w:rPr>
        <w:t xml:space="preserve"> como </w:t>
      </w:r>
      <w:r w:rsidRPr="005F0D99">
        <w:rPr>
          <w:rFonts w:ascii="Times New Roman" w:hAnsi="Times New Roman" w:cs="Times New Roman"/>
          <w:b/>
          <w:lang w:val="es-ES"/>
        </w:rPr>
        <w:t>proveniente de Dios</w:t>
      </w:r>
      <w:r w:rsidRPr="005F0D99">
        <w:rPr>
          <w:rFonts w:ascii="Times New Roman" w:hAnsi="Times New Roman" w:cs="Times New Roman"/>
          <w:lang w:val="es-ES"/>
        </w:rPr>
        <w:t xml:space="preserve"> hasta las que colocan de presente el pacto social, es decir, el rey gobierna como consecuencia de un pacto con sus súbditos para que les garantice sus dere</w:t>
      </w:r>
      <w:r w:rsidR="00F2034D" w:rsidRPr="005F0D99">
        <w:rPr>
          <w:rFonts w:ascii="Times New Roman" w:hAnsi="Times New Roman" w:cs="Times New Roman"/>
          <w:lang w:val="es-ES"/>
        </w:rPr>
        <w:t>chos naturales o su seguridad.</w:t>
      </w:r>
      <w:r w:rsidR="00235843" w:rsidRPr="005F0D99">
        <w:rPr>
          <w:rFonts w:ascii="Times New Roman" w:hAnsi="Times New Roman" w:cs="Times New Roman"/>
          <w:lang w:val="es-ES"/>
        </w:rPr>
        <w:t xml:space="preserve"> </w:t>
      </w:r>
      <w:r w:rsidR="00EE7B80" w:rsidRPr="005F0D99">
        <w:rPr>
          <w:rFonts w:ascii="Times New Roman" w:hAnsi="Times New Roman" w:cs="Times New Roman"/>
          <w:lang w:val="es-ES"/>
        </w:rPr>
        <w:t>L</w:t>
      </w:r>
      <w:r w:rsidR="00235843" w:rsidRPr="005F0D99">
        <w:rPr>
          <w:rFonts w:ascii="Times New Roman" w:hAnsi="Times New Roman" w:cs="Times New Roman"/>
          <w:lang w:val="es-ES"/>
        </w:rPr>
        <w:t xml:space="preserve">a </w:t>
      </w:r>
      <w:r w:rsidR="00EE7B80" w:rsidRPr="005F0D99">
        <w:rPr>
          <w:rFonts w:ascii="Times New Roman" w:hAnsi="Times New Roman" w:cs="Times New Roman"/>
          <w:lang w:val="es-ES"/>
        </w:rPr>
        <w:t xml:space="preserve">teoría </w:t>
      </w:r>
      <w:r w:rsidR="00235843" w:rsidRPr="005F0D99">
        <w:rPr>
          <w:rFonts w:ascii="Times New Roman" w:hAnsi="Times New Roman" w:cs="Times New Roman"/>
          <w:lang w:val="es-ES"/>
        </w:rPr>
        <w:t xml:space="preserve">de derecho divino de los reyes, se basó en considerar la </w:t>
      </w:r>
      <w:r w:rsidR="002C4A5C" w:rsidRPr="005F0D99">
        <w:rPr>
          <w:rFonts w:ascii="Times New Roman" w:hAnsi="Times New Roman" w:cs="Times New Roman"/>
          <w:b/>
          <w:lang w:val="es-ES"/>
        </w:rPr>
        <w:t>monarquía</w:t>
      </w:r>
      <w:r w:rsidR="00235843" w:rsidRPr="005F0D99">
        <w:rPr>
          <w:rFonts w:ascii="Times New Roman" w:hAnsi="Times New Roman" w:cs="Times New Roman"/>
          <w:b/>
          <w:lang w:val="es-ES"/>
        </w:rPr>
        <w:t xml:space="preserve"> como institución </w:t>
      </w:r>
      <w:r w:rsidR="002C4A5C" w:rsidRPr="005F0D99">
        <w:rPr>
          <w:rFonts w:ascii="Times New Roman" w:hAnsi="Times New Roman" w:cs="Times New Roman"/>
          <w:b/>
          <w:lang w:val="es-ES"/>
        </w:rPr>
        <w:t>querida por Dios</w:t>
      </w:r>
      <w:r w:rsidR="002C4A5C" w:rsidRPr="005F0D99">
        <w:rPr>
          <w:rFonts w:ascii="Times New Roman" w:hAnsi="Times New Roman" w:cs="Times New Roman"/>
          <w:lang w:val="es-ES"/>
        </w:rPr>
        <w:t xml:space="preserve"> y que implicaría que los reyes solo eran responsables ante </w:t>
      </w:r>
      <w:r w:rsidR="00EE7B80" w:rsidRPr="005F0D99">
        <w:rPr>
          <w:rFonts w:ascii="Times New Roman" w:hAnsi="Times New Roman" w:cs="Times New Roman"/>
          <w:lang w:val="es-ES"/>
        </w:rPr>
        <w:t>él</w:t>
      </w:r>
      <w:r w:rsidR="002C4A5C" w:rsidRPr="005F0D99">
        <w:rPr>
          <w:rFonts w:ascii="Times New Roman" w:hAnsi="Times New Roman" w:cs="Times New Roman"/>
          <w:lang w:val="es-ES"/>
        </w:rPr>
        <w:t>.</w:t>
      </w:r>
    </w:p>
    <w:p w14:paraId="205C662C" w14:textId="77777777" w:rsidR="004A756B" w:rsidRPr="005F0D99" w:rsidRDefault="004A756B" w:rsidP="005F0D99">
      <w:pPr>
        <w:spacing w:after="0"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809"/>
        <w:gridCol w:w="7245"/>
      </w:tblGrid>
      <w:tr w:rsidR="004A756B" w:rsidRPr="005F0D99" w14:paraId="6C98EA1D" w14:textId="77777777" w:rsidTr="00DD70DB">
        <w:tc>
          <w:tcPr>
            <w:tcW w:w="9054" w:type="dxa"/>
            <w:gridSpan w:val="2"/>
            <w:shd w:val="clear" w:color="auto" w:fill="0D0D0D" w:themeFill="text1" w:themeFillTint="F2"/>
          </w:tcPr>
          <w:p w14:paraId="44402A05" w14:textId="77777777" w:rsidR="004A756B" w:rsidRPr="005F0D99" w:rsidRDefault="004A756B"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4A756B" w:rsidRPr="005F0D99" w14:paraId="48C81CE3" w14:textId="77777777" w:rsidTr="00DD70DB">
        <w:tc>
          <w:tcPr>
            <w:tcW w:w="1809" w:type="dxa"/>
          </w:tcPr>
          <w:p w14:paraId="415A54BE" w14:textId="77777777" w:rsidR="004A756B" w:rsidRPr="005F0D99" w:rsidRDefault="004A756B"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171E0C1" w14:textId="0D529989" w:rsidR="004A756B" w:rsidRPr="005F0D99" w:rsidRDefault="004A756B"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CS_G07_09_IMG19</w:t>
            </w:r>
          </w:p>
        </w:tc>
      </w:tr>
      <w:tr w:rsidR="004A756B" w:rsidRPr="005F0D99" w14:paraId="48C6B0D5" w14:textId="77777777" w:rsidTr="00DD70DB">
        <w:tc>
          <w:tcPr>
            <w:tcW w:w="1809" w:type="dxa"/>
          </w:tcPr>
          <w:p w14:paraId="400902F6" w14:textId="77777777" w:rsidR="004A756B"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34C370AF" w14:textId="49555694" w:rsidR="004A756B" w:rsidRPr="005F0D99" w:rsidRDefault="00353C8E"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Mirando los textos sagrados para justificar el poder monárquico</w:t>
            </w:r>
            <w:r w:rsidR="004A756B" w:rsidRPr="005F0D99">
              <w:rPr>
                <w:rFonts w:ascii="Times New Roman" w:hAnsi="Times New Roman" w:cs="Times New Roman"/>
                <w:sz w:val="24"/>
                <w:szCs w:val="24"/>
                <w:lang w:val="es-ES"/>
              </w:rPr>
              <w:t xml:space="preserve"> </w:t>
            </w:r>
          </w:p>
        </w:tc>
      </w:tr>
      <w:tr w:rsidR="004A756B" w:rsidRPr="005F0D99" w14:paraId="612A2A62" w14:textId="77777777" w:rsidTr="00DD70DB">
        <w:tc>
          <w:tcPr>
            <w:tcW w:w="1809" w:type="dxa"/>
          </w:tcPr>
          <w:p w14:paraId="097AAB42" w14:textId="77777777" w:rsidR="004A756B"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4208A837" w14:textId="437976F5" w:rsidR="004A756B" w:rsidRPr="005F0D99" w:rsidRDefault="00353C8E"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http://aulaplaneta.planetasaber.com/encyclopedia/default.asp?idpack=9&amp;idpil=0000W001&amp;ruta=Buscador</w:t>
            </w:r>
          </w:p>
        </w:tc>
      </w:tr>
      <w:tr w:rsidR="004A756B" w:rsidRPr="005F0D99" w14:paraId="07FA174C" w14:textId="77777777" w:rsidTr="00DD70DB">
        <w:tc>
          <w:tcPr>
            <w:tcW w:w="1809" w:type="dxa"/>
          </w:tcPr>
          <w:p w14:paraId="29A8DABA" w14:textId="77777777" w:rsidR="004A756B" w:rsidRPr="005F0D99" w:rsidRDefault="004A756B"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4DDBE557" w14:textId="07A23BEE" w:rsidR="004A756B" w:rsidRPr="005F0D99" w:rsidRDefault="00353C8E"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Las reflexiones sobre el origen divino del poder político de los monarcas se basa en la Carta de Pablo a Los Romanos que, en el capítulo 13, versículos 1 y 2, señala: “1. </w:t>
            </w:r>
            <w:r w:rsidRPr="005F0D99">
              <w:rPr>
                <w:rFonts w:ascii="Times New Roman" w:hAnsi="Times New Roman" w:cs="Times New Roman"/>
                <w:i/>
                <w:sz w:val="24"/>
                <w:szCs w:val="24"/>
              </w:rPr>
              <w:t>Cada uno en esta vida debe someterse a las autoridades. Pues no hay autoridad que no venga de Dios, y los cargos públicos existen por voluntad de Dios</w:t>
            </w:r>
            <w:r w:rsidRPr="005F0D99">
              <w:rPr>
                <w:rFonts w:ascii="Times New Roman" w:hAnsi="Times New Roman" w:cs="Times New Roman"/>
                <w:sz w:val="24"/>
                <w:szCs w:val="24"/>
              </w:rPr>
              <w:t xml:space="preserve">. 2. </w:t>
            </w:r>
            <w:r w:rsidRPr="005F0D99">
              <w:rPr>
                <w:rFonts w:ascii="Times New Roman" w:hAnsi="Times New Roman" w:cs="Times New Roman"/>
                <w:i/>
                <w:sz w:val="24"/>
                <w:szCs w:val="24"/>
              </w:rPr>
              <w:t>Por lo tanto, el que se opone a la autoridad se rebela contra un decreto de Dios, y tendrá que responder por esa rebeldía</w:t>
            </w:r>
            <w:r w:rsidRPr="005F0D99">
              <w:rPr>
                <w:rFonts w:ascii="Times New Roman" w:hAnsi="Times New Roman" w:cs="Times New Roman"/>
                <w:sz w:val="24"/>
                <w:szCs w:val="24"/>
              </w:rPr>
              <w:t>.</w:t>
            </w:r>
          </w:p>
        </w:tc>
      </w:tr>
    </w:tbl>
    <w:p w14:paraId="7EC060AB" w14:textId="77777777" w:rsidR="00CE0388" w:rsidRPr="005F0D99" w:rsidRDefault="00CE0388"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EE7B80" w:rsidRPr="005F0D99" w14:paraId="4E9136E7" w14:textId="77777777" w:rsidTr="00FF1EFD">
        <w:tc>
          <w:tcPr>
            <w:tcW w:w="9054" w:type="dxa"/>
            <w:gridSpan w:val="2"/>
            <w:shd w:val="clear" w:color="auto" w:fill="000000" w:themeFill="text1"/>
          </w:tcPr>
          <w:p w14:paraId="767A580F" w14:textId="77777777" w:rsidR="00EE7B80" w:rsidRPr="005F0D99" w:rsidRDefault="00EE7B80"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EE7B80" w:rsidRPr="005F0D99" w14:paraId="526E11B9" w14:textId="77777777" w:rsidTr="00FF1EFD">
        <w:tc>
          <w:tcPr>
            <w:tcW w:w="959" w:type="dxa"/>
          </w:tcPr>
          <w:p w14:paraId="33F414B6" w14:textId="77777777" w:rsidR="00EE7B80" w:rsidRPr="005F0D99" w:rsidRDefault="00EE7B8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35CB46F6" w14:textId="77777777" w:rsidR="00EE7B80" w:rsidRPr="005F0D99" w:rsidRDefault="00EE7B8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EE7B80" w:rsidRPr="005F0D99" w14:paraId="4C92E8EA" w14:textId="77777777" w:rsidTr="00FF1EFD">
        <w:tc>
          <w:tcPr>
            <w:tcW w:w="959" w:type="dxa"/>
          </w:tcPr>
          <w:p w14:paraId="63AAD58C" w14:textId="77777777" w:rsidR="00EE7B80" w:rsidRPr="005F0D99" w:rsidRDefault="00EE7B8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2BCF58EB" w14:textId="2A9584A4" w:rsidR="00EE7B80" w:rsidRPr="005F0D99" w:rsidRDefault="00EE7B80"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aprendizaje: El Absolutismo</w:t>
            </w:r>
          </w:p>
        </w:tc>
      </w:tr>
      <w:tr w:rsidR="00EE7B80" w:rsidRPr="005F0D99" w14:paraId="46459243" w14:textId="77777777" w:rsidTr="00FF1EFD">
        <w:tc>
          <w:tcPr>
            <w:tcW w:w="959" w:type="dxa"/>
          </w:tcPr>
          <w:p w14:paraId="3AFE4607" w14:textId="77777777" w:rsidR="00EE7B80" w:rsidRPr="005F0D99" w:rsidRDefault="00EE7B80"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47D15F65" w14:textId="05672870" w:rsidR="00EE7B80" w:rsidRPr="005F0D99" w:rsidRDefault="007241E5"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Reconoce las características del Absolutismo (http://profesores.aulaplaneta.com/DesktopModules/PPP_EditorGuionesKO/RecursoProfesor.aspx?IdGuion=10118&amp;IdRecurso=466452&amp;Transparent=on)</w:t>
            </w:r>
          </w:p>
        </w:tc>
      </w:tr>
    </w:tbl>
    <w:p w14:paraId="08F069A9" w14:textId="77777777" w:rsidR="00EE7B80" w:rsidRPr="005F0D99" w:rsidRDefault="00EE7B8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8978"/>
      </w:tblGrid>
      <w:tr w:rsidR="007241E5" w:rsidRPr="005F0D99" w14:paraId="32C40440" w14:textId="77777777" w:rsidTr="007241E5">
        <w:tc>
          <w:tcPr>
            <w:tcW w:w="8978" w:type="dxa"/>
          </w:tcPr>
          <w:p w14:paraId="4481631C" w14:textId="4528B2A2" w:rsidR="007241E5" w:rsidRPr="005F0D99" w:rsidRDefault="007241E5"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Otra es leer Absolutismo </w:t>
            </w:r>
            <w:r w:rsidRPr="005F0D99">
              <w:rPr>
                <w:rFonts w:ascii="Times New Roman" w:hAnsi="Times New Roman" w:cs="Times New Roman"/>
                <w:sz w:val="24"/>
                <w:szCs w:val="24"/>
                <w:lang w:val="es-ES"/>
              </w:rPr>
              <w:lastRenderedPageBreak/>
              <w:t>(</w:t>
            </w:r>
            <w:hyperlink r:id="rId15" w:history="1">
              <w:r w:rsidRPr="005F0D99">
                <w:rPr>
                  <w:rStyle w:val="Hipervnculo"/>
                  <w:rFonts w:ascii="Times New Roman" w:hAnsi="Times New Roman" w:cs="Times New Roman"/>
                  <w:color w:val="auto"/>
                  <w:sz w:val="24"/>
                  <w:szCs w:val="24"/>
                  <w:lang w:val="es-ES"/>
                </w:rPr>
                <w:t>http://www.mercaba.org/FICHAS/Monografias/absolutismo.htm</w:t>
              </w:r>
            </w:hyperlink>
            <w:r w:rsidRPr="005F0D99">
              <w:rPr>
                <w:rFonts w:ascii="Times New Roman" w:hAnsi="Times New Roman" w:cs="Times New Roman"/>
                <w:sz w:val="24"/>
                <w:szCs w:val="24"/>
                <w:lang w:val="es-ES"/>
              </w:rPr>
              <w:t>) y hacer un ensayo sobre “La organización del Estado”.</w:t>
            </w:r>
          </w:p>
        </w:tc>
      </w:tr>
    </w:tbl>
    <w:p w14:paraId="4CB8C474" w14:textId="77777777" w:rsidR="005F0D99" w:rsidRDefault="005F0D99" w:rsidP="005F0D99">
      <w:pPr>
        <w:spacing w:line="276" w:lineRule="auto"/>
        <w:jc w:val="both"/>
        <w:rPr>
          <w:rFonts w:ascii="Times New Roman" w:hAnsi="Times New Roman" w:cs="Times New Roman"/>
          <w:color w:val="E36C0A" w:themeColor="accent6" w:themeShade="BF"/>
        </w:rPr>
      </w:pPr>
    </w:p>
    <w:p w14:paraId="4F423CC8" w14:textId="3ACC5A80" w:rsidR="00F2034D" w:rsidRPr="005F0D99" w:rsidRDefault="00F2034D" w:rsidP="005F0D99">
      <w:pPr>
        <w:spacing w:line="276" w:lineRule="auto"/>
        <w:jc w:val="both"/>
        <w:rPr>
          <w:rFonts w:ascii="Times New Roman" w:hAnsi="Times New Roman" w:cs="Times New Roman"/>
          <w:color w:val="E36C0A" w:themeColor="accent6" w:themeShade="BF"/>
        </w:rPr>
      </w:pPr>
      <w:r w:rsidRPr="005F0D99">
        <w:rPr>
          <w:rFonts w:ascii="Times New Roman" w:hAnsi="Times New Roman" w:cs="Times New Roman"/>
        </w:rPr>
        <w:t xml:space="preserve">[SECCIÓN 3] </w:t>
      </w:r>
      <w:r w:rsidRPr="005F0D99">
        <w:rPr>
          <w:rFonts w:ascii="Times New Roman" w:hAnsi="Times New Roman" w:cs="Times New Roman"/>
          <w:b/>
        </w:rPr>
        <w:t xml:space="preserve">1.3.2 </w:t>
      </w:r>
      <w:r w:rsidR="008A4B1E" w:rsidRPr="005F0D99">
        <w:rPr>
          <w:rFonts w:ascii="Times New Roman" w:hAnsi="Times New Roman" w:cs="Times New Roman"/>
          <w:b/>
        </w:rPr>
        <w:t>Estado</w:t>
      </w:r>
      <w:r w:rsidRPr="005F0D99">
        <w:rPr>
          <w:rFonts w:ascii="Times New Roman" w:hAnsi="Times New Roman" w:cs="Times New Roman"/>
          <w:b/>
        </w:rPr>
        <w:t xml:space="preserve"> de derecho: limitando al monarca.</w:t>
      </w:r>
    </w:p>
    <w:tbl>
      <w:tblPr>
        <w:tblStyle w:val="Tablaconcuadrcula"/>
        <w:tblW w:w="0" w:type="auto"/>
        <w:tblLook w:val="04A0" w:firstRow="1" w:lastRow="0" w:firstColumn="1" w:lastColumn="0" w:noHBand="0" w:noVBand="1"/>
      </w:tblPr>
      <w:tblGrid>
        <w:gridCol w:w="2518"/>
        <w:gridCol w:w="6460"/>
      </w:tblGrid>
      <w:tr w:rsidR="007241E5" w:rsidRPr="005F0D99" w14:paraId="2B1C1E31" w14:textId="77777777" w:rsidTr="00DD70DB">
        <w:tc>
          <w:tcPr>
            <w:tcW w:w="8978" w:type="dxa"/>
            <w:gridSpan w:val="2"/>
            <w:shd w:val="clear" w:color="auto" w:fill="000000" w:themeFill="text1"/>
          </w:tcPr>
          <w:p w14:paraId="34AEA5D1" w14:textId="77777777" w:rsidR="007241E5" w:rsidRPr="005F0D99" w:rsidRDefault="007241E5"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7241E5" w:rsidRPr="005F0D99" w14:paraId="4868DF48" w14:textId="77777777" w:rsidTr="00DD70DB">
        <w:tc>
          <w:tcPr>
            <w:tcW w:w="2518" w:type="dxa"/>
          </w:tcPr>
          <w:p w14:paraId="70BEFA6A" w14:textId="77777777" w:rsidR="007241E5" w:rsidRPr="005F0D99" w:rsidRDefault="007241E5"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6999B2AF" w14:textId="34244E75" w:rsidR="007241E5" w:rsidRPr="005F0D99" w:rsidRDefault="003436A8"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La legalidad: clave en el Estado Liberal</w:t>
            </w:r>
            <w:r w:rsidR="007241E5" w:rsidRPr="005F0D99">
              <w:rPr>
                <w:rFonts w:ascii="Times New Roman" w:hAnsi="Times New Roman" w:cs="Times New Roman"/>
                <w:b/>
                <w:sz w:val="24"/>
                <w:szCs w:val="24"/>
              </w:rPr>
              <w:t xml:space="preserve">. </w:t>
            </w:r>
          </w:p>
        </w:tc>
      </w:tr>
      <w:tr w:rsidR="007241E5" w:rsidRPr="005F0D99" w14:paraId="7D4F5A64" w14:textId="77777777" w:rsidTr="00DD70DB">
        <w:tc>
          <w:tcPr>
            <w:tcW w:w="2518" w:type="dxa"/>
          </w:tcPr>
          <w:p w14:paraId="7A4AA2B9" w14:textId="77777777" w:rsidR="007241E5" w:rsidRPr="005F0D99" w:rsidRDefault="007241E5"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1C517DAF" w14:textId="59DD925F" w:rsidR="007241E5" w:rsidRPr="005F0D99" w:rsidRDefault="007241E5"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“Esta interdependencia entre legalidad y legitimidad no se da más que en el Estado de Derecho con división de poderes; la implicación es aquí tanto material como formal, en un sentido técnico orgánico. En lucha contra la arbitrariedad absolutista se creyó poder asegurar la legitimidad mediante la legalidad”. </w:t>
            </w:r>
            <w:r w:rsidRPr="005F0D99">
              <w:rPr>
                <w:rFonts w:ascii="Times New Roman" w:hAnsi="Times New Roman" w:cs="Times New Roman"/>
                <w:i/>
                <w:sz w:val="24"/>
                <w:szCs w:val="24"/>
                <w:lang w:val="es-ES"/>
              </w:rPr>
              <w:t>La justificación del Estado</w:t>
            </w:r>
            <w:r w:rsidRPr="005F0D99">
              <w:rPr>
                <w:rFonts w:ascii="Times New Roman" w:hAnsi="Times New Roman" w:cs="Times New Roman"/>
                <w:sz w:val="24"/>
                <w:szCs w:val="24"/>
                <w:lang w:val="es-ES"/>
              </w:rPr>
              <w:t>, Hermann Heller,</w:t>
            </w:r>
            <w:r w:rsidRPr="005F0D99">
              <w:rPr>
                <w:rFonts w:ascii="Times New Roman" w:hAnsi="Times New Roman" w:cs="Times New Roman"/>
                <w:sz w:val="24"/>
                <w:szCs w:val="24"/>
              </w:rPr>
              <w:t xml:space="preserve"> </w:t>
            </w:r>
            <w:r w:rsidRPr="005F0D99">
              <w:rPr>
                <w:rFonts w:ascii="Times New Roman" w:hAnsi="Times New Roman" w:cs="Times New Roman"/>
                <w:sz w:val="24"/>
                <w:szCs w:val="24"/>
                <w:lang w:val="es-ES"/>
              </w:rPr>
              <w:t>1891-1933).</w:t>
            </w:r>
          </w:p>
        </w:tc>
      </w:tr>
    </w:tbl>
    <w:p w14:paraId="7D8A2C56" w14:textId="77777777" w:rsidR="004F6AE1" w:rsidRPr="005F0D99" w:rsidRDefault="004F6AE1" w:rsidP="005F0D99">
      <w:pPr>
        <w:spacing w:after="0" w:line="276" w:lineRule="auto"/>
        <w:jc w:val="both"/>
        <w:rPr>
          <w:rFonts w:ascii="Times New Roman" w:hAnsi="Times New Roman" w:cs="Times New Roman"/>
          <w:color w:val="E36C0A" w:themeColor="accent6" w:themeShade="BF"/>
        </w:rPr>
      </w:pPr>
    </w:p>
    <w:p w14:paraId="525AAA8F" w14:textId="64B8FCD1" w:rsidR="00F2034D"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Históricamente la aparición del </w:t>
      </w:r>
      <w:r w:rsidRPr="005F0D99">
        <w:rPr>
          <w:rFonts w:ascii="Times New Roman" w:hAnsi="Times New Roman" w:cs="Times New Roman"/>
          <w:b/>
          <w:lang w:val="es-ES"/>
        </w:rPr>
        <w:t>ESTADO DE DERECHO</w:t>
      </w:r>
      <w:r w:rsidR="00F2034D" w:rsidRPr="005F0D99">
        <w:rPr>
          <w:rFonts w:ascii="Times New Roman" w:hAnsi="Times New Roman" w:cs="Times New Roman"/>
          <w:lang w:val="es-ES"/>
        </w:rPr>
        <w:t>,</w:t>
      </w:r>
      <w:r w:rsidRPr="005F0D99">
        <w:rPr>
          <w:rFonts w:ascii="Times New Roman" w:hAnsi="Times New Roman" w:cs="Times New Roman"/>
          <w:lang w:val="es-ES"/>
        </w:rPr>
        <w:t xml:space="preserve"> forma política que asumirá el Estado en Europa en el </w:t>
      </w:r>
      <w:r w:rsidRPr="005F0D99">
        <w:rPr>
          <w:rFonts w:ascii="Times New Roman" w:hAnsi="Times New Roman" w:cs="Times New Roman"/>
          <w:b/>
          <w:lang w:val="es-ES"/>
        </w:rPr>
        <w:t>siglo XIX</w:t>
      </w:r>
      <w:r w:rsidR="00F2034D" w:rsidRPr="005F0D99">
        <w:rPr>
          <w:rFonts w:ascii="Times New Roman" w:hAnsi="Times New Roman" w:cs="Times New Roman"/>
          <w:lang w:val="es-ES"/>
        </w:rPr>
        <w:t>,</w:t>
      </w:r>
      <w:r w:rsidRPr="005F0D99">
        <w:rPr>
          <w:rFonts w:ascii="Times New Roman" w:hAnsi="Times New Roman" w:cs="Times New Roman"/>
          <w:lang w:val="es-ES"/>
        </w:rPr>
        <w:t xml:space="preserve"> estuvo marcada por las </w:t>
      </w:r>
      <w:r w:rsidRPr="005F0D99">
        <w:rPr>
          <w:rFonts w:ascii="Times New Roman" w:hAnsi="Times New Roman" w:cs="Times New Roman"/>
          <w:b/>
          <w:lang w:val="es-ES"/>
        </w:rPr>
        <w:t>revoluciones burguesas</w:t>
      </w:r>
      <w:r w:rsidRPr="005F0D99">
        <w:rPr>
          <w:rFonts w:ascii="Times New Roman" w:hAnsi="Times New Roman" w:cs="Times New Roman"/>
          <w:lang w:val="es-ES"/>
        </w:rPr>
        <w:t xml:space="preserve"> o </w:t>
      </w:r>
      <w:r w:rsidRPr="005F0D99">
        <w:rPr>
          <w:rFonts w:ascii="Times New Roman" w:hAnsi="Times New Roman" w:cs="Times New Roman"/>
          <w:b/>
          <w:lang w:val="es-ES"/>
        </w:rPr>
        <w:t>constitucionales</w:t>
      </w:r>
      <w:r w:rsidRPr="005F0D99">
        <w:rPr>
          <w:rFonts w:ascii="Times New Roman" w:hAnsi="Times New Roman" w:cs="Times New Roman"/>
          <w:lang w:val="es-ES"/>
        </w:rPr>
        <w:t xml:space="preserve"> en las cuales se pone de presente el nacimiento del </w:t>
      </w:r>
      <w:r w:rsidRPr="005F0D99">
        <w:rPr>
          <w:rFonts w:ascii="Times New Roman" w:hAnsi="Times New Roman" w:cs="Times New Roman"/>
          <w:b/>
          <w:lang w:val="es-ES"/>
        </w:rPr>
        <w:t>liberalismo</w:t>
      </w:r>
      <w:r w:rsidRPr="005F0D99">
        <w:rPr>
          <w:rFonts w:ascii="Times New Roman" w:hAnsi="Times New Roman" w:cs="Times New Roman"/>
          <w:lang w:val="es-ES"/>
        </w:rPr>
        <w:t xml:space="preserve"> como ideología que caracterizará esta época (</w:t>
      </w:r>
      <w:r w:rsidRPr="005F0D99">
        <w:rPr>
          <w:rFonts w:ascii="Times New Roman" w:hAnsi="Times New Roman" w:cs="Times New Roman"/>
          <w:i/>
          <w:lang w:val="es-ES"/>
        </w:rPr>
        <w:t>Inglesa</w:t>
      </w:r>
      <w:r w:rsidRPr="005F0D99">
        <w:rPr>
          <w:rFonts w:ascii="Times New Roman" w:hAnsi="Times New Roman" w:cs="Times New Roman"/>
          <w:lang w:val="es-ES"/>
        </w:rPr>
        <w:t xml:space="preserve">, 1648 y 1688; </w:t>
      </w:r>
      <w:r w:rsidRPr="005F0D99">
        <w:rPr>
          <w:rFonts w:ascii="Times New Roman" w:hAnsi="Times New Roman" w:cs="Times New Roman"/>
          <w:i/>
          <w:lang w:val="es-ES"/>
        </w:rPr>
        <w:t>Am</w:t>
      </w:r>
      <w:r w:rsidR="003436A8" w:rsidRPr="005F0D99">
        <w:rPr>
          <w:rFonts w:ascii="Times New Roman" w:hAnsi="Times New Roman" w:cs="Times New Roman"/>
          <w:i/>
          <w:lang w:val="es-ES"/>
        </w:rPr>
        <w:t>ericana</w:t>
      </w:r>
      <w:r w:rsidR="003436A8" w:rsidRPr="005F0D99">
        <w:rPr>
          <w:rFonts w:ascii="Times New Roman" w:hAnsi="Times New Roman" w:cs="Times New Roman"/>
          <w:lang w:val="es-ES"/>
        </w:rPr>
        <w:t xml:space="preserve">, 1776; </w:t>
      </w:r>
      <w:r w:rsidR="003436A8" w:rsidRPr="005F0D99">
        <w:rPr>
          <w:rFonts w:ascii="Times New Roman" w:hAnsi="Times New Roman" w:cs="Times New Roman"/>
          <w:i/>
          <w:lang w:val="es-ES"/>
        </w:rPr>
        <w:t>Francesa</w:t>
      </w:r>
      <w:r w:rsidR="003436A8" w:rsidRPr="005F0D99">
        <w:rPr>
          <w:rFonts w:ascii="Times New Roman" w:hAnsi="Times New Roman" w:cs="Times New Roman"/>
          <w:lang w:val="es-ES"/>
        </w:rPr>
        <w:t>, 1789).</w:t>
      </w:r>
    </w:p>
    <w:p w14:paraId="7E24C1AB"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FF1EFD" w:rsidRPr="005F0D99" w14:paraId="4F7C1DCB" w14:textId="77777777" w:rsidTr="00DD70DB">
        <w:tc>
          <w:tcPr>
            <w:tcW w:w="9054" w:type="dxa"/>
            <w:gridSpan w:val="2"/>
            <w:shd w:val="clear" w:color="auto" w:fill="0D0D0D" w:themeFill="text1" w:themeFillTint="F2"/>
          </w:tcPr>
          <w:p w14:paraId="54C2C7E9" w14:textId="77777777" w:rsidR="00FF1EFD" w:rsidRPr="005F0D99" w:rsidRDefault="00FF1EFD"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FF1EFD" w:rsidRPr="005F0D99" w14:paraId="58D63FC0" w14:textId="77777777" w:rsidTr="00DD70DB">
        <w:tc>
          <w:tcPr>
            <w:tcW w:w="1809" w:type="dxa"/>
          </w:tcPr>
          <w:p w14:paraId="678FE104" w14:textId="77777777" w:rsidR="00FF1EFD" w:rsidRPr="005F0D99" w:rsidRDefault="00FF1EFD"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15B8425A" w14:textId="36210652" w:rsidR="00FF1EFD" w:rsidRPr="005F0D99" w:rsidRDefault="00DF7AD0"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CS_G07_09_IMG20</w:t>
            </w:r>
          </w:p>
        </w:tc>
      </w:tr>
      <w:tr w:rsidR="00FF1EFD" w:rsidRPr="005F0D99" w14:paraId="6B6CA8DB" w14:textId="77777777" w:rsidTr="00DD70DB">
        <w:tc>
          <w:tcPr>
            <w:tcW w:w="1809" w:type="dxa"/>
          </w:tcPr>
          <w:p w14:paraId="2E588669" w14:textId="77777777" w:rsidR="00FF1EFD" w:rsidRPr="005F0D99" w:rsidRDefault="00FF1EF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152945EF" w14:textId="2E635534" w:rsidR="00FF1EFD" w:rsidRPr="005F0D99" w:rsidRDefault="00DF7AD0"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El constitucionalismo liberal</w:t>
            </w:r>
            <w:r w:rsidR="00FF1EFD" w:rsidRPr="005F0D99">
              <w:rPr>
                <w:rFonts w:ascii="Times New Roman" w:hAnsi="Times New Roman" w:cs="Times New Roman"/>
                <w:sz w:val="24"/>
                <w:szCs w:val="24"/>
                <w:lang w:val="es-ES"/>
              </w:rPr>
              <w:t xml:space="preserve"> </w:t>
            </w:r>
          </w:p>
        </w:tc>
      </w:tr>
      <w:tr w:rsidR="00FF1EFD" w:rsidRPr="005F0D99" w14:paraId="4B37F2E5" w14:textId="77777777" w:rsidTr="00DD70DB">
        <w:tc>
          <w:tcPr>
            <w:tcW w:w="1809" w:type="dxa"/>
          </w:tcPr>
          <w:p w14:paraId="4296BAE4" w14:textId="77777777" w:rsidR="00FF1EFD" w:rsidRPr="005F0D99" w:rsidRDefault="00FF1EF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B8C94DF" w14:textId="2307D047" w:rsidR="00FF1EFD" w:rsidRPr="005F0D99" w:rsidRDefault="00DF7AD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http://aulaplaneta.planetasaber.com/encyclopedia/default.asp?idpack=9&amp;idpil=0009FZ01&amp;ruta=Buscador</w:t>
            </w:r>
          </w:p>
        </w:tc>
      </w:tr>
      <w:tr w:rsidR="00FF1EFD" w:rsidRPr="005F0D99" w14:paraId="5285EC72" w14:textId="77777777" w:rsidTr="00DD70DB">
        <w:tc>
          <w:tcPr>
            <w:tcW w:w="1809" w:type="dxa"/>
          </w:tcPr>
          <w:p w14:paraId="3C6E2AC3" w14:textId="77777777" w:rsidR="00FF1EFD" w:rsidRPr="005F0D99" w:rsidRDefault="00FF1EFD"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696B4012" w14:textId="7BAD05A5" w:rsidR="00FF1EFD" w:rsidRPr="005F0D99" w:rsidRDefault="00DF7AD0"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La Revolución Francesa marcará la idea liberal de Estado al consignar en la Declaración de los Derechos del Hombre y del Ciudadano: “</w:t>
            </w:r>
            <w:r w:rsidRPr="005F0D99">
              <w:rPr>
                <w:rFonts w:ascii="Times New Roman" w:hAnsi="Times New Roman" w:cs="Times New Roman"/>
                <w:i/>
                <w:sz w:val="24"/>
                <w:szCs w:val="24"/>
              </w:rPr>
              <w:t>Artículo 16.- Toda sociedad en la cual no esté establecida la garantía de los derechos, ni determinada la separación de los poderes, carece de Constitución</w:t>
            </w:r>
            <w:r w:rsidRPr="005F0D99">
              <w:rPr>
                <w:rFonts w:ascii="Times New Roman" w:hAnsi="Times New Roman" w:cs="Times New Roman"/>
                <w:sz w:val="24"/>
                <w:szCs w:val="24"/>
              </w:rPr>
              <w:t>”.</w:t>
            </w:r>
          </w:p>
        </w:tc>
      </w:tr>
    </w:tbl>
    <w:p w14:paraId="6326C052" w14:textId="77777777" w:rsidR="00F2034D" w:rsidRPr="005F0D99" w:rsidRDefault="00F2034D" w:rsidP="005F0D99">
      <w:pPr>
        <w:spacing w:after="0" w:line="276" w:lineRule="auto"/>
        <w:jc w:val="both"/>
        <w:rPr>
          <w:rFonts w:ascii="Times New Roman" w:hAnsi="Times New Roman" w:cs="Times New Roman"/>
          <w:color w:val="E36C0A" w:themeColor="accent6" w:themeShade="BF"/>
          <w:lang w:val="es-ES"/>
        </w:rPr>
      </w:pPr>
    </w:p>
    <w:p w14:paraId="3D944456" w14:textId="77777777" w:rsidR="00F30C23"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Frente a la experiencia absolutista el </w:t>
      </w:r>
      <w:r w:rsidRPr="005F0D99">
        <w:rPr>
          <w:rFonts w:ascii="Times New Roman" w:hAnsi="Times New Roman" w:cs="Times New Roman"/>
          <w:b/>
          <w:lang w:val="es-ES"/>
        </w:rPr>
        <w:t>liberalismo</w:t>
      </w:r>
      <w:r w:rsidRPr="005F0D99">
        <w:rPr>
          <w:rFonts w:ascii="Times New Roman" w:hAnsi="Times New Roman" w:cs="Times New Roman"/>
          <w:lang w:val="es-ES"/>
        </w:rPr>
        <w:t xml:space="preserve"> colocó de presente la necesidad de </w:t>
      </w:r>
      <w:r w:rsidRPr="005F0D99">
        <w:rPr>
          <w:rFonts w:ascii="Times New Roman" w:hAnsi="Times New Roman" w:cs="Times New Roman"/>
          <w:b/>
          <w:lang w:val="es-ES"/>
        </w:rPr>
        <w:t>limitar el poder político</w:t>
      </w:r>
      <w:r w:rsidRPr="005F0D99">
        <w:rPr>
          <w:rFonts w:ascii="Times New Roman" w:hAnsi="Times New Roman" w:cs="Times New Roman"/>
          <w:lang w:val="es-ES"/>
        </w:rPr>
        <w:t xml:space="preserve"> en razón de la </w:t>
      </w:r>
      <w:r w:rsidRPr="005F0D99">
        <w:rPr>
          <w:rFonts w:ascii="Times New Roman" w:hAnsi="Times New Roman" w:cs="Times New Roman"/>
          <w:b/>
          <w:lang w:val="es-ES"/>
        </w:rPr>
        <w:t>libertad</w:t>
      </w:r>
      <w:r w:rsidRPr="005F0D99">
        <w:rPr>
          <w:rFonts w:ascii="Times New Roman" w:hAnsi="Times New Roman" w:cs="Times New Roman"/>
          <w:lang w:val="es-ES"/>
        </w:rPr>
        <w:t xml:space="preserve"> individual de los </w:t>
      </w:r>
      <w:r w:rsidRPr="005F0D99">
        <w:rPr>
          <w:rFonts w:ascii="Times New Roman" w:hAnsi="Times New Roman" w:cs="Times New Roman"/>
          <w:b/>
          <w:lang w:val="es-ES"/>
        </w:rPr>
        <w:t>ciudadanos</w:t>
      </w:r>
      <w:r w:rsidRPr="005F0D99">
        <w:rPr>
          <w:rFonts w:ascii="Times New Roman" w:hAnsi="Times New Roman" w:cs="Times New Roman"/>
          <w:lang w:val="es-ES"/>
        </w:rPr>
        <w:t xml:space="preserve">, garantía y defensa. El eje político lo constituyó, en consecuencia, el énfasis en las </w:t>
      </w:r>
      <w:r w:rsidRPr="005F0D99">
        <w:rPr>
          <w:rFonts w:ascii="Times New Roman" w:hAnsi="Times New Roman" w:cs="Times New Roman"/>
          <w:b/>
          <w:lang w:val="es-ES"/>
        </w:rPr>
        <w:t>declaraciones de derechos</w:t>
      </w:r>
      <w:r w:rsidRPr="005F0D99">
        <w:rPr>
          <w:rFonts w:ascii="Times New Roman" w:hAnsi="Times New Roman" w:cs="Times New Roman"/>
          <w:lang w:val="es-ES"/>
        </w:rPr>
        <w:t xml:space="preserve"> y en su correlativo institucional, el </w:t>
      </w:r>
      <w:r w:rsidRPr="005F0D99">
        <w:rPr>
          <w:rFonts w:ascii="Times New Roman" w:hAnsi="Times New Roman" w:cs="Times New Roman"/>
          <w:b/>
          <w:lang w:val="es-ES"/>
        </w:rPr>
        <w:t>esquema de un gobierno limitado</w:t>
      </w:r>
      <w:r w:rsidRPr="005F0D99">
        <w:rPr>
          <w:rFonts w:ascii="Times New Roman" w:hAnsi="Times New Roman" w:cs="Times New Roman"/>
          <w:lang w:val="es-ES"/>
        </w:rPr>
        <w:t xml:space="preserve">. </w:t>
      </w:r>
    </w:p>
    <w:p w14:paraId="4FECF19F" w14:textId="77777777" w:rsidR="00F30C23" w:rsidRPr="005F0D99" w:rsidRDefault="00F30C23" w:rsidP="005F0D99">
      <w:pPr>
        <w:spacing w:after="0" w:line="276" w:lineRule="auto"/>
        <w:jc w:val="both"/>
        <w:rPr>
          <w:rFonts w:ascii="Times New Roman" w:hAnsi="Times New Roman" w:cs="Times New Roman"/>
          <w:color w:val="E36C0A" w:themeColor="accent6" w:themeShade="BF"/>
          <w:lang w:val="es-ES"/>
        </w:rPr>
      </w:pPr>
    </w:p>
    <w:p w14:paraId="756F45A1" w14:textId="75F7FC0E" w:rsidR="00BC5A51" w:rsidRPr="005F0D99" w:rsidRDefault="00F30C23"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L</w:t>
      </w:r>
      <w:r w:rsidR="00BC5A51" w:rsidRPr="005F0D99">
        <w:rPr>
          <w:rFonts w:ascii="Times New Roman" w:hAnsi="Times New Roman" w:cs="Times New Roman"/>
          <w:lang w:val="es-ES"/>
        </w:rPr>
        <w:t xml:space="preserve">o importante lo constituyó la </w:t>
      </w:r>
      <w:r w:rsidR="00BC5A51" w:rsidRPr="005F0D99">
        <w:rPr>
          <w:rFonts w:ascii="Times New Roman" w:hAnsi="Times New Roman" w:cs="Times New Roman"/>
          <w:b/>
          <w:lang w:val="es-ES"/>
        </w:rPr>
        <w:t>lucha</w:t>
      </w:r>
      <w:r w:rsidR="00BC5A51" w:rsidRPr="005F0D99">
        <w:rPr>
          <w:rFonts w:ascii="Times New Roman" w:hAnsi="Times New Roman" w:cs="Times New Roman"/>
          <w:lang w:val="es-ES"/>
        </w:rPr>
        <w:t xml:space="preserve"> contra el </w:t>
      </w:r>
      <w:r w:rsidR="00BC5A51" w:rsidRPr="005F0D99">
        <w:rPr>
          <w:rFonts w:ascii="Times New Roman" w:hAnsi="Times New Roman" w:cs="Times New Roman"/>
          <w:b/>
          <w:lang w:val="es-ES"/>
        </w:rPr>
        <w:t>abuso del poder</w:t>
      </w:r>
      <w:r w:rsidR="00BC5A51" w:rsidRPr="005F0D99">
        <w:rPr>
          <w:rFonts w:ascii="Times New Roman" w:hAnsi="Times New Roman" w:cs="Times New Roman"/>
          <w:lang w:val="es-ES"/>
        </w:rPr>
        <w:t xml:space="preserve"> y los males de esta dominación política absolutista: </w:t>
      </w:r>
      <w:r w:rsidR="00BC5A51" w:rsidRPr="005F0D99">
        <w:rPr>
          <w:rFonts w:ascii="Times New Roman" w:hAnsi="Times New Roman" w:cs="Times New Roman"/>
          <w:b/>
          <w:lang w:val="es-ES"/>
        </w:rPr>
        <w:t>arbitrariedad</w:t>
      </w:r>
      <w:r w:rsidR="00BC5A51" w:rsidRPr="005F0D99">
        <w:rPr>
          <w:rFonts w:ascii="Times New Roman" w:hAnsi="Times New Roman" w:cs="Times New Roman"/>
          <w:lang w:val="es-ES"/>
        </w:rPr>
        <w:t xml:space="preserve"> </w:t>
      </w:r>
      <w:r w:rsidRPr="005F0D99">
        <w:rPr>
          <w:rFonts w:ascii="Times New Roman" w:hAnsi="Times New Roman" w:cs="Times New Roman"/>
          <w:lang w:val="es-ES"/>
        </w:rPr>
        <w:t>(</w:t>
      </w:r>
      <w:r w:rsidRPr="005F0D99">
        <w:rPr>
          <w:rFonts w:ascii="Times New Roman" w:hAnsi="Times New Roman" w:cs="Times New Roman"/>
          <w:i/>
          <w:lang w:val="es-ES"/>
        </w:rPr>
        <w:t>falta de seguridad jurídica</w:t>
      </w:r>
      <w:r w:rsidRPr="005F0D99">
        <w:rPr>
          <w:rFonts w:ascii="Times New Roman" w:hAnsi="Times New Roman" w:cs="Times New Roman"/>
          <w:lang w:val="es-ES"/>
        </w:rPr>
        <w:t xml:space="preserve">) </w:t>
      </w:r>
      <w:r w:rsidR="00BC5A51" w:rsidRPr="005F0D99">
        <w:rPr>
          <w:rFonts w:ascii="Times New Roman" w:hAnsi="Times New Roman" w:cs="Times New Roman"/>
          <w:lang w:val="es-ES"/>
        </w:rPr>
        <w:t xml:space="preserve">y </w:t>
      </w:r>
      <w:r w:rsidR="00BC5A51" w:rsidRPr="005F0D99">
        <w:rPr>
          <w:rFonts w:ascii="Times New Roman" w:hAnsi="Times New Roman" w:cs="Times New Roman"/>
          <w:b/>
          <w:lang w:val="es-ES"/>
        </w:rPr>
        <w:t>autoritarismo</w:t>
      </w:r>
      <w:r w:rsidRPr="005F0D99">
        <w:rPr>
          <w:rFonts w:ascii="Times New Roman" w:hAnsi="Times New Roman" w:cs="Times New Roman"/>
          <w:lang w:val="es-ES"/>
        </w:rPr>
        <w:t xml:space="preserve"> (</w:t>
      </w:r>
      <w:r w:rsidRPr="005F0D99">
        <w:rPr>
          <w:rFonts w:ascii="Times New Roman" w:hAnsi="Times New Roman" w:cs="Times New Roman"/>
          <w:i/>
          <w:lang w:val="es-ES"/>
        </w:rPr>
        <w:t>falta de libertades negativas</w:t>
      </w:r>
      <w:r w:rsidRPr="005F0D99">
        <w:rPr>
          <w:rFonts w:ascii="Times New Roman" w:hAnsi="Times New Roman" w:cs="Times New Roman"/>
          <w:lang w:val="es-ES"/>
        </w:rPr>
        <w:t>)</w:t>
      </w:r>
      <w:r w:rsidR="00BC5A51" w:rsidRPr="005F0D99">
        <w:rPr>
          <w:rFonts w:ascii="Times New Roman" w:hAnsi="Times New Roman" w:cs="Times New Roman"/>
          <w:lang w:val="es-ES"/>
        </w:rPr>
        <w:t>.</w:t>
      </w:r>
    </w:p>
    <w:p w14:paraId="15F86946" w14:textId="77777777" w:rsidR="008459F3" w:rsidRPr="005F0D99" w:rsidRDefault="008459F3" w:rsidP="005F0D99">
      <w:pPr>
        <w:spacing w:after="0" w:line="276" w:lineRule="auto"/>
        <w:jc w:val="both"/>
        <w:rPr>
          <w:rFonts w:ascii="Times New Roman" w:hAnsi="Times New Roman" w:cs="Times New Roman"/>
          <w:lang w:val="es-ES"/>
        </w:rPr>
      </w:pPr>
    </w:p>
    <w:p w14:paraId="5F4CBF17" w14:textId="5FFEFBF2" w:rsidR="00F2034D" w:rsidRPr="005F0D99" w:rsidRDefault="008459F3" w:rsidP="005F0D99">
      <w:pPr>
        <w:spacing w:line="276" w:lineRule="auto"/>
        <w:jc w:val="both"/>
        <w:rPr>
          <w:rFonts w:ascii="Times New Roman" w:hAnsi="Times New Roman" w:cs="Times New Roman"/>
        </w:rPr>
      </w:pPr>
      <w:r w:rsidRPr="005F0D99">
        <w:rPr>
          <w:rFonts w:ascii="Times New Roman" w:hAnsi="Times New Roman" w:cs="Times New Roman"/>
        </w:rPr>
        <w:lastRenderedPageBreak/>
        <w:t>Si quieres ampliar tus conocimientos sobre liberalismo consulta este video publicado en la web [</w:t>
      </w:r>
      <w:hyperlink r:id="rId16" w:history="1">
        <w:r w:rsidRPr="005F0D99">
          <w:rPr>
            <w:rStyle w:val="Hipervnculo"/>
            <w:rFonts w:ascii="Times New Roman" w:hAnsi="Times New Roman" w:cs="Times New Roman"/>
            <w:color w:val="auto"/>
          </w:rPr>
          <w:t>VER</w:t>
        </w:r>
      </w:hyperlink>
      <w:r w:rsidR="00E1202C" w:rsidRPr="005F0D99">
        <w:rPr>
          <w:rFonts w:ascii="Times New Roman" w:hAnsi="Times New Roman" w:cs="Times New Roman"/>
        </w:rPr>
        <w:t>].</w:t>
      </w:r>
    </w:p>
    <w:p w14:paraId="200A2D06" w14:textId="77777777" w:rsidR="00F30C23"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Cuál fue la manera de alcanzar este propósito: c</w:t>
      </w:r>
      <w:r w:rsidRPr="005F0D99">
        <w:rPr>
          <w:rFonts w:ascii="Times New Roman" w:hAnsi="Times New Roman" w:cs="Times New Roman"/>
          <w:b/>
          <w:lang w:val="es-ES"/>
        </w:rPr>
        <w:t>ontrolar el poder político mediante la división de poderes</w:t>
      </w:r>
      <w:r w:rsidRPr="005F0D99">
        <w:rPr>
          <w:rFonts w:ascii="Times New Roman" w:hAnsi="Times New Roman" w:cs="Times New Roman"/>
          <w:lang w:val="es-ES"/>
        </w:rPr>
        <w:t>. Lo que conllevó que las principales funciones del Estado se atribuían a distintos poderes que se controla</w:t>
      </w:r>
      <w:r w:rsidR="00F30C23" w:rsidRPr="005F0D99">
        <w:rPr>
          <w:rFonts w:ascii="Times New Roman" w:hAnsi="Times New Roman" w:cs="Times New Roman"/>
          <w:lang w:val="es-ES"/>
        </w:rPr>
        <w:t xml:space="preserve">ban y equilibraban: </w:t>
      </w:r>
    </w:p>
    <w:p w14:paraId="330B5CCE" w14:textId="77777777" w:rsidR="00F30C23" w:rsidRPr="005F0D99" w:rsidRDefault="00F30C23" w:rsidP="005F0D99">
      <w:pPr>
        <w:spacing w:after="0" w:line="276" w:lineRule="auto"/>
        <w:jc w:val="both"/>
        <w:rPr>
          <w:rFonts w:ascii="Times New Roman" w:hAnsi="Times New Roman" w:cs="Times New Roman"/>
          <w:lang w:val="es-ES"/>
        </w:rPr>
      </w:pPr>
    </w:p>
    <w:p w14:paraId="5B79121C" w14:textId="557BED6C" w:rsidR="00F30C23" w:rsidRDefault="00F30C23" w:rsidP="005F0D99">
      <w:pPr>
        <w:pStyle w:val="Prrafodelista"/>
        <w:numPr>
          <w:ilvl w:val="0"/>
          <w:numId w:val="40"/>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Legislativo</w:t>
      </w:r>
      <w:r w:rsidR="005F0D99">
        <w:rPr>
          <w:rFonts w:ascii="Times New Roman" w:hAnsi="Times New Roman" w:cs="Times New Roman"/>
          <w:lang w:val="es-ES"/>
        </w:rPr>
        <w:t xml:space="preserve"> (Parlamento que hace la ley);</w:t>
      </w:r>
    </w:p>
    <w:p w14:paraId="0E5022AD" w14:textId="77777777" w:rsidR="005F0D99" w:rsidRPr="005F0D99" w:rsidRDefault="005F0D99" w:rsidP="005F0D99">
      <w:pPr>
        <w:spacing w:after="0" w:line="276" w:lineRule="auto"/>
        <w:jc w:val="both"/>
        <w:rPr>
          <w:rFonts w:ascii="Times New Roman" w:hAnsi="Times New Roman" w:cs="Times New Roman"/>
          <w:lang w:val="es-ES"/>
        </w:rPr>
      </w:pPr>
    </w:p>
    <w:p w14:paraId="17565F6A" w14:textId="6DFDDED2" w:rsidR="00F30C23" w:rsidRDefault="00F30C23" w:rsidP="005F0D99">
      <w:pPr>
        <w:pStyle w:val="Prrafodelista"/>
        <w:numPr>
          <w:ilvl w:val="0"/>
          <w:numId w:val="40"/>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Ejecutivo</w:t>
      </w:r>
      <w:r w:rsidRPr="005F0D99">
        <w:rPr>
          <w:rFonts w:ascii="Times New Roman" w:hAnsi="Times New Roman" w:cs="Times New Roman"/>
          <w:lang w:val="es-ES"/>
        </w:rPr>
        <w:t xml:space="preserve"> (Gobierno que ejecuta la ley);</w:t>
      </w:r>
    </w:p>
    <w:p w14:paraId="5DDACD56" w14:textId="77777777" w:rsidR="005F0D99" w:rsidRPr="005F0D99" w:rsidRDefault="005F0D99" w:rsidP="005F0D99">
      <w:pPr>
        <w:spacing w:after="0" w:line="276" w:lineRule="auto"/>
        <w:jc w:val="both"/>
        <w:rPr>
          <w:rFonts w:ascii="Times New Roman" w:hAnsi="Times New Roman" w:cs="Times New Roman"/>
          <w:lang w:val="es-ES"/>
        </w:rPr>
      </w:pPr>
    </w:p>
    <w:p w14:paraId="6BD8E917" w14:textId="205C185B" w:rsidR="00F30C23" w:rsidRPr="005F0D99" w:rsidRDefault="00F30C23" w:rsidP="005F0D99">
      <w:pPr>
        <w:pStyle w:val="Prrafodelista"/>
        <w:numPr>
          <w:ilvl w:val="0"/>
          <w:numId w:val="40"/>
        </w:numPr>
        <w:spacing w:after="0" w:line="276" w:lineRule="auto"/>
        <w:jc w:val="both"/>
        <w:rPr>
          <w:rFonts w:ascii="Times New Roman" w:hAnsi="Times New Roman" w:cs="Times New Roman"/>
          <w:lang w:val="es-ES"/>
        </w:rPr>
      </w:pPr>
      <w:r w:rsidRPr="005F0D99">
        <w:rPr>
          <w:rFonts w:ascii="Times New Roman" w:hAnsi="Times New Roman" w:cs="Times New Roman"/>
          <w:b/>
          <w:lang w:val="es-ES"/>
        </w:rPr>
        <w:t>Judicial</w:t>
      </w:r>
      <w:r w:rsidR="00BC5A51" w:rsidRPr="005F0D99">
        <w:rPr>
          <w:rFonts w:ascii="Times New Roman" w:hAnsi="Times New Roman" w:cs="Times New Roman"/>
          <w:lang w:val="es-ES"/>
        </w:rPr>
        <w:t xml:space="preserve"> (jueces y tribunales que resuelven lo</w:t>
      </w:r>
      <w:r w:rsidRPr="005F0D99">
        <w:rPr>
          <w:rFonts w:ascii="Times New Roman" w:hAnsi="Times New Roman" w:cs="Times New Roman"/>
          <w:lang w:val="es-ES"/>
        </w:rPr>
        <w:t>s conflictos aplicando la ley).</w:t>
      </w:r>
    </w:p>
    <w:p w14:paraId="05CC63C5" w14:textId="77777777" w:rsidR="00F30C23" w:rsidRPr="005F0D99" w:rsidRDefault="00F30C23" w:rsidP="005F0D99">
      <w:pPr>
        <w:spacing w:after="0" w:line="276" w:lineRule="auto"/>
        <w:jc w:val="both"/>
        <w:rPr>
          <w:rFonts w:ascii="Times New Roman" w:hAnsi="Times New Roman" w:cs="Times New Roman"/>
          <w:lang w:val="es-ES"/>
        </w:rPr>
      </w:pPr>
    </w:p>
    <w:p w14:paraId="4C7AD9CD" w14:textId="77777777" w:rsidR="00F30C23"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Para lo cual se vincula el </w:t>
      </w:r>
      <w:r w:rsidRPr="005F0D99">
        <w:rPr>
          <w:rFonts w:ascii="Times New Roman" w:hAnsi="Times New Roman" w:cs="Times New Roman"/>
          <w:b/>
          <w:lang w:val="es-ES"/>
        </w:rPr>
        <w:t>poder político</w:t>
      </w:r>
      <w:r w:rsidRPr="005F0D99">
        <w:rPr>
          <w:rFonts w:ascii="Times New Roman" w:hAnsi="Times New Roman" w:cs="Times New Roman"/>
          <w:lang w:val="es-ES"/>
        </w:rPr>
        <w:t xml:space="preserve"> y su ejercicio a </w:t>
      </w:r>
      <w:r w:rsidRPr="005F0D99">
        <w:rPr>
          <w:rFonts w:ascii="Times New Roman" w:hAnsi="Times New Roman" w:cs="Times New Roman"/>
          <w:b/>
          <w:lang w:val="es-ES"/>
        </w:rPr>
        <w:t>la ley y al derecho</w:t>
      </w:r>
      <w:r w:rsidRPr="005F0D99">
        <w:rPr>
          <w:rFonts w:ascii="Times New Roman" w:hAnsi="Times New Roman" w:cs="Times New Roman"/>
          <w:lang w:val="es-ES"/>
        </w:rPr>
        <w:t xml:space="preserve">. La primacía de la ley y el principio de legalidad son clave ya que proyectan el </w:t>
      </w:r>
      <w:r w:rsidRPr="005F0D99">
        <w:rPr>
          <w:rFonts w:ascii="Times New Roman" w:hAnsi="Times New Roman" w:cs="Times New Roman"/>
          <w:b/>
          <w:lang w:val="es-ES"/>
        </w:rPr>
        <w:t>sometimiento de la actuación de los poderes públicos a la Constitución y la ley</w:t>
      </w:r>
      <w:r w:rsidRPr="005F0D99">
        <w:rPr>
          <w:rFonts w:ascii="Times New Roman" w:hAnsi="Times New Roman" w:cs="Times New Roman"/>
          <w:lang w:val="es-ES"/>
        </w:rPr>
        <w:t xml:space="preserve"> con el fin de garantizar los derechos de los ciudadanos. A su vez, la presunción de la libertad del ciudadano dado que solo a través de la ley se le puede regular y restringir. Lo que no está prohibido, se señala, está permitido. </w:t>
      </w:r>
    </w:p>
    <w:p w14:paraId="0417B4B0" w14:textId="77777777" w:rsidR="008459F3" w:rsidRPr="005F0D99" w:rsidRDefault="008459F3"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E1202C" w:rsidRPr="005F0D99" w14:paraId="51C9137E" w14:textId="77777777" w:rsidTr="00DD70DB">
        <w:tc>
          <w:tcPr>
            <w:tcW w:w="8978" w:type="dxa"/>
            <w:gridSpan w:val="2"/>
            <w:shd w:val="clear" w:color="auto" w:fill="000000" w:themeFill="text1"/>
          </w:tcPr>
          <w:p w14:paraId="1A15CF94" w14:textId="77777777" w:rsidR="00E1202C" w:rsidRPr="005F0D99" w:rsidRDefault="00E1202C"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E1202C" w:rsidRPr="005F0D99" w14:paraId="7D09EEC8" w14:textId="77777777" w:rsidTr="00DD70DB">
        <w:tc>
          <w:tcPr>
            <w:tcW w:w="2518" w:type="dxa"/>
          </w:tcPr>
          <w:p w14:paraId="29FDA17D" w14:textId="77777777" w:rsidR="00E1202C" w:rsidRPr="005F0D99" w:rsidRDefault="00E1202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22914A7" w14:textId="05677E7B" w:rsidR="00E1202C" w:rsidRPr="005F0D99" w:rsidRDefault="00E1202C"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División de poderes: clave en el Estado Liberal. </w:t>
            </w:r>
          </w:p>
        </w:tc>
      </w:tr>
      <w:tr w:rsidR="00E1202C" w:rsidRPr="005F0D99" w14:paraId="29C1590E" w14:textId="77777777" w:rsidTr="00DD70DB">
        <w:tc>
          <w:tcPr>
            <w:tcW w:w="2518" w:type="dxa"/>
          </w:tcPr>
          <w:p w14:paraId="011A5DA2" w14:textId="77777777" w:rsidR="00E1202C" w:rsidRPr="005F0D99" w:rsidRDefault="00E1202C"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6B86B457" w14:textId="79859C3F" w:rsidR="00E1202C" w:rsidRPr="005F0D99" w:rsidRDefault="00E1202C"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“En cada Estado hay tres clases de poderes: el legislativo, el ejecutivo de las cosas pertenecientes al derecho de gentes, y el ejecutivo de las que pertenecen al civil”. </w:t>
            </w:r>
            <w:r w:rsidRPr="005F0D99">
              <w:rPr>
                <w:rFonts w:ascii="Times New Roman" w:hAnsi="Times New Roman" w:cs="Times New Roman"/>
                <w:i/>
                <w:sz w:val="24"/>
                <w:szCs w:val="24"/>
                <w:lang w:val="es-ES"/>
              </w:rPr>
              <w:t>El espíritu de las leyes</w:t>
            </w:r>
            <w:r w:rsidRPr="005F0D99">
              <w:rPr>
                <w:rFonts w:ascii="Times New Roman" w:hAnsi="Times New Roman" w:cs="Times New Roman"/>
                <w:sz w:val="24"/>
                <w:szCs w:val="24"/>
                <w:lang w:val="es-ES"/>
              </w:rPr>
              <w:t>, Montesquieu,</w:t>
            </w:r>
            <w:r w:rsidRPr="005F0D99">
              <w:rPr>
                <w:rFonts w:ascii="Times New Roman" w:hAnsi="Times New Roman" w:cs="Times New Roman"/>
                <w:sz w:val="24"/>
                <w:szCs w:val="24"/>
              </w:rPr>
              <w:t xml:space="preserve"> </w:t>
            </w:r>
            <w:r w:rsidR="002A32E1" w:rsidRPr="005F0D99">
              <w:rPr>
                <w:rFonts w:ascii="Times New Roman" w:hAnsi="Times New Roman" w:cs="Times New Roman"/>
                <w:sz w:val="24"/>
                <w:szCs w:val="24"/>
                <w:lang w:val="es-ES"/>
              </w:rPr>
              <w:t>1689</w:t>
            </w:r>
            <w:r w:rsidRPr="005F0D99">
              <w:rPr>
                <w:rFonts w:ascii="Times New Roman" w:hAnsi="Times New Roman" w:cs="Times New Roman"/>
                <w:sz w:val="24"/>
                <w:szCs w:val="24"/>
                <w:lang w:val="es-ES"/>
              </w:rPr>
              <w:t>-</w:t>
            </w:r>
            <w:r w:rsidR="002A32E1" w:rsidRPr="005F0D99">
              <w:rPr>
                <w:rFonts w:ascii="Times New Roman" w:hAnsi="Times New Roman" w:cs="Times New Roman"/>
                <w:sz w:val="24"/>
                <w:szCs w:val="24"/>
                <w:lang w:val="es-ES"/>
              </w:rPr>
              <w:t>1755</w:t>
            </w:r>
            <w:r w:rsidRPr="005F0D99">
              <w:rPr>
                <w:rFonts w:ascii="Times New Roman" w:hAnsi="Times New Roman" w:cs="Times New Roman"/>
                <w:sz w:val="24"/>
                <w:szCs w:val="24"/>
                <w:lang w:val="es-ES"/>
              </w:rPr>
              <w:t>).</w:t>
            </w:r>
          </w:p>
        </w:tc>
      </w:tr>
    </w:tbl>
    <w:p w14:paraId="61636275"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p w14:paraId="6F1188CD" w14:textId="77777777" w:rsidR="00F30C23" w:rsidRPr="005F0D99" w:rsidRDefault="00BC5A51" w:rsidP="005F0D99">
      <w:pPr>
        <w:spacing w:after="0" w:line="276" w:lineRule="auto"/>
        <w:jc w:val="both"/>
        <w:rPr>
          <w:rFonts w:ascii="Times New Roman" w:hAnsi="Times New Roman" w:cs="Times New Roman"/>
          <w:color w:val="E36C0A" w:themeColor="accent6" w:themeShade="BF"/>
          <w:lang w:val="es-ES"/>
        </w:rPr>
      </w:pPr>
      <w:r w:rsidRPr="005F0D99">
        <w:rPr>
          <w:rFonts w:ascii="Times New Roman" w:hAnsi="Times New Roman" w:cs="Times New Roman"/>
          <w:lang w:val="es-ES"/>
        </w:rPr>
        <w:t xml:space="preserve">Un punto eje para el recorrido del Estado lo tiene la nueva fuerza que toma la discusión sobre los </w:t>
      </w:r>
      <w:r w:rsidRPr="005F0D99">
        <w:rPr>
          <w:rFonts w:ascii="Times New Roman" w:hAnsi="Times New Roman" w:cs="Times New Roman"/>
          <w:b/>
          <w:lang w:val="es-ES"/>
        </w:rPr>
        <w:t>derechos humanos</w:t>
      </w:r>
      <w:r w:rsidRPr="005F0D99">
        <w:rPr>
          <w:rFonts w:ascii="Times New Roman" w:hAnsi="Times New Roman" w:cs="Times New Roman"/>
          <w:lang w:val="es-ES"/>
        </w:rPr>
        <w:t xml:space="preserve"> en razón de la </w:t>
      </w:r>
      <w:r w:rsidRPr="005F0D99">
        <w:rPr>
          <w:rFonts w:ascii="Times New Roman" w:hAnsi="Times New Roman" w:cs="Times New Roman"/>
          <w:b/>
          <w:lang w:val="es-ES"/>
        </w:rPr>
        <w:t>libertad</w:t>
      </w:r>
      <w:r w:rsidRPr="005F0D99">
        <w:rPr>
          <w:rFonts w:ascii="Times New Roman" w:hAnsi="Times New Roman" w:cs="Times New Roman"/>
          <w:lang w:val="es-ES"/>
        </w:rPr>
        <w:t xml:space="preserve">, la </w:t>
      </w:r>
      <w:r w:rsidRPr="005F0D99">
        <w:rPr>
          <w:rFonts w:ascii="Times New Roman" w:hAnsi="Times New Roman" w:cs="Times New Roman"/>
          <w:b/>
          <w:lang w:val="es-ES"/>
        </w:rPr>
        <w:t>igualdad</w:t>
      </w:r>
      <w:r w:rsidRPr="005F0D99">
        <w:rPr>
          <w:rFonts w:ascii="Times New Roman" w:hAnsi="Times New Roman" w:cs="Times New Roman"/>
          <w:lang w:val="es-ES"/>
        </w:rPr>
        <w:t xml:space="preserve">, las </w:t>
      </w:r>
      <w:r w:rsidRPr="005F0D99">
        <w:rPr>
          <w:rFonts w:ascii="Times New Roman" w:hAnsi="Times New Roman" w:cs="Times New Roman"/>
          <w:b/>
          <w:lang w:val="es-ES"/>
        </w:rPr>
        <w:t>garantías procesales</w:t>
      </w:r>
      <w:r w:rsidRPr="005F0D99">
        <w:rPr>
          <w:rFonts w:ascii="Times New Roman" w:hAnsi="Times New Roman" w:cs="Times New Roman"/>
          <w:lang w:val="es-ES"/>
        </w:rPr>
        <w:t xml:space="preserve">, lo cual se constituyó en </w:t>
      </w:r>
      <w:r w:rsidRPr="005F0D99">
        <w:rPr>
          <w:rFonts w:ascii="Times New Roman" w:hAnsi="Times New Roman" w:cs="Times New Roman"/>
          <w:b/>
          <w:lang w:val="es-ES"/>
        </w:rPr>
        <w:t>autolimitación del Estado</w:t>
      </w:r>
      <w:r w:rsidRPr="005F0D99">
        <w:rPr>
          <w:rFonts w:ascii="Times New Roman" w:hAnsi="Times New Roman" w:cs="Times New Roman"/>
          <w:lang w:val="es-ES"/>
        </w:rPr>
        <w:t xml:space="preserve">. En ese momento se resaltó </w:t>
      </w:r>
      <w:proofErr w:type="gramStart"/>
      <w:r w:rsidRPr="005F0D99">
        <w:rPr>
          <w:rFonts w:ascii="Times New Roman" w:hAnsi="Times New Roman" w:cs="Times New Roman"/>
          <w:lang w:val="es-ES"/>
        </w:rPr>
        <w:t xml:space="preserve">su carácter </w:t>
      </w:r>
      <w:r w:rsidRPr="005F0D99">
        <w:rPr>
          <w:rFonts w:ascii="Times New Roman" w:hAnsi="Times New Roman" w:cs="Times New Roman"/>
          <w:b/>
          <w:lang w:val="es-ES"/>
        </w:rPr>
        <w:t>universal</w:t>
      </w:r>
      <w:r w:rsidR="00F30C23" w:rsidRPr="005F0D99">
        <w:rPr>
          <w:rFonts w:ascii="Times New Roman" w:hAnsi="Times New Roman" w:cs="Times New Roman"/>
          <w:b/>
          <w:lang w:val="es-ES"/>
        </w:rPr>
        <w:t>es</w:t>
      </w:r>
      <w:r w:rsidRPr="005F0D99">
        <w:rPr>
          <w:rFonts w:ascii="Times New Roman" w:hAnsi="Times New Roman" w:cs="Times New Roman"/>
          <w:b/>
          <w:lang w:val="es-ES"/>
        </w:rPr>
        <w:t xml:space="preserve"> e individual</w:t>
      </w:r>
      <w:r w:rsidR="00F30C23" w:rsidRPr="005F0D99">
        <w:rPr>
          <w:rFonts w:ascii="Times New Roman" w:hAnsi="Times New Roman" w:cs="Times New Roman"/>
          <w:b/>
          <w:lang w:val="es-ES"/>
        </w:rPr>
        <w:t>es</w:t>
      </w:r>
      <w:proofErr w:type="gramEnd"/>
      <w:r w:rsidRPr="005F0D99">
        <w:rPr>
          <w:rFonts w:ascii="Times New Roman" w:hAnsi="Times New Roman" w:cs="Times New Roman"/>
          <w:lang w:val="es-ES"/>
        </w:rPr>
        <w:t xml:space="preserve"> y su apuesta por la </w:t>
      </w:r>
      <w:r w:rsidRPr="005F0D99">
        <w:rPr>
          <w:rFonts w:ascii="Times New Roman" w:hAnsi="Times New Roman" w:cs="Times New Roman"/>
          <w:b/>
          <w:lang w:val="es-ES"/>
        </w:rPr>
        <w:t>dignidad humana</w:t>
      </w:r>
      <w:r w:rsidRPr="005F0D99">
        <w:rPr>
          <w:rFonts w:ascii="Times New Roman" w:hAnsi="Times New Roman" w:cs="Times New Roman"/>
          <w:lang w:val="es-ES"/>
        </w:rPr>
        <w:t xml:space="preserve">. </w:t>
      </w:r>
    </w:p>
    <w:p w14:paraId="581FCECE" w14:textId="77777777" w:rsidR="00F30C23" w:rsidRPr="005F0D99" w:rsidRDefault="00F30C23"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2A32E1" w:rsidRPr="005F0D99" w14:paraId="503C74D4" w14:textId="77777777" w:rsidTr="00DD70DB">
        <w:tc>
          <w:tcPr>
            <w:tcW w:w="9054" w:type="dxa"/>
            <w:gridSpan w:val="2"/>
            <w:shd w:val="clear" w:color="auto" w:fill="0D0D0D" w:themeFill="text1" w:themeFillTint="F2"/>
          </w:tcPr>
          <w:p w14:paraId="4990BA00" w14:textId="77777777" w:rsidR="002A32E1" w:rsidRPr="005F0D99" w:rsidRDefault="002A32E1"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2A32E1" w:rsidRPr="005F0D99" w14:paraId="1D95E722" w14:textId="77777777" w:rsidTr="00DD70DB">
        <w:tc>
          <w:tcPr>
            <w:tcW w:w="1809" w:type="dxa"/>
          </w:tcPr>
          <w:p w14:paraId="3A5AD942" w14:textId="77777777" w:rsidR="002A32E1" w:rsidRPr="005F0D99" w:rsidRDefault="002A32E1"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A4D9690" w14:textId="77777777" w:rsidR="002A32E1" w:rsidRPr="005F0D99" w:rsidRDefault="002A32E1"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CS_G07_09_IMG21</w:t>
            </w:r>
          </w:p>
        </w:tc>
      </w:tr>
      <w:tr w:rsidR="002A32E1" w:rsidRPr="005F0D99" w14:paraId="25C552C7" w14:textId="77777777" w:rsidTr="00DD70DB">
        <w:tc>
          <w:tcPr>
            <w:tcW w:w="1809" w:type="dxa"/>
          </w:tcPr>
          <w:p w14:paraId="1AD0CE82" w14:textId="77777777"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578F0BD2" w14:textId="5B3ECB99" w:rsidR="002A32E1" w:rsidRPr="005F0D99" w:rsidRDefault="002A32E1"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El constitucionalismo liberal: garantías procesales.</w:t>
            </w:r>
          </w:p>
        </w:tc>
      </w:tr>
      <w:tr w:rsidR="002A32E1" w:rsidRPr="005F0D99" w14:paraId="6D2B7DB4" w14:textId="77777777" w:rsidTr="00DD70DB">
        <w:tc>
          <w:tcPr>
            <w:tcW w:w="1809" w:type="dxa"/>
          </w:tcPr>
          <w:p w14:paraId="1E056DD1" w14:textId="77777777"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5152B661" w14:textId="0408C686"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http://aulaplaneta.planetasaber.com/encyclopedia/default.asp?idpack=9&amp;idpil=001T0K01&amp;ruta=Buscador</w:t>
            </w:r>
          </w:p>
        </w:tc>
      </w:tr>
      <w:tr w:rsidR="002A32E1" w:rsidRPr="005F0D99" w14:paraId="33F327BD" w14:textId="77777777" w:rsidTr="00DD70DB">
        <w:tc>
          <w:tcPr>
            <w:tcW w:w="1809" w:type="dxa"/>
          </w:tcPr>
          <w:p w14:paraId="388253C2" w14:textId="77777777"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AD40C92" w14:textId="698ADCA1" w:rsidR="002A32E1" w:rsidRPr="005F0D99" w:rsidRDefault="002A32E1"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Una de las ganancias más importantes del Estado de derecho lo constituyen las garantías procesales de quienes son sometidos a juicio por violar la ley.</w:t>
            </w:r>
          </w:p>
        </w:tc>
      </w:tr>
    </w:tbl>
    <w:p w14:paraId="76929AED"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p w14:paraId="7D20D8F8" w14:textId="77086B1A" w:rsidR="00BC5A51" w:rsidRPr="005F0D99" w:rsidRDefault="00F30C23"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lastRenderedPageBreak/>
        <w:t>A</w:t>
      </w:r>
      <w:r w:rsidR="00BC5A51" w:rsidRPr="005F0D99">
        <w:rPr>
          <w:rFonts w:ascii="Times New Roman" w:hAnsi="Times New Roman" w:cs="Times New Roman"/>
          <w:lang w:val="es-ES"/>
        </w:rPr>
        <w:t xml:space="preserve"> esta forma de estado se le señalaron como </w:t>
      </w:r>
      <w:r w:rsidR="00BC5A51" w:rsidRPr="005F0D99">
        <w:rPr>
          <w:rFonts w:ascii="Times New Roman" w:hAnsi="Times New Roman" w:cs="Times New Roman"/>
          <w:b/>
          <w:lang w:val="es-ES"/>
        </w:rPr>
        <w:t>fines</w:t>
      </w:r>
      <w:r w:rsidR="00BC5A51" w:rsidRPr="005F0D99">
        <w:rPr>
          <w:rFonts w:ascii="Times New Roman" w:hAnsi="Times New Roman" w:cs="Times New Roman"/>
          <w:lang w:val="es-ES"/>
        </w:rPr>
        <w:t xml:space="preserve">: el </w:t>
      </w:r>
      <w:r w:rsidR="00BC5A51" w:rsidRPr="005F0D99">
        <w:rPr>
          <w:rFonts w:ascii="Times New Roman" w:hAnsi="Times New Roman" w:cs="Times New Roman"/>
          <w:b/>
          <w:lang w:val="es-ES"/>
        </w:rPr>
        <w:t>orden público interno</w:t>
      </w:r>
      <w:r w:rsidR="00BC5A51" w:rsidRPr="005F0D99">
        <w:rPr>
          <w:rFonts w:ascii="Times New Roman" w:hAnsi="Times New Roman" w:cs="Times New Roman"/>
          <w:lang w:val="es-ES"/>
        </w:rPr>
        <w:t xml:space="preserve"> y el </w:t>
      </w:r>
      <w:r w:rsidR="00BC5A51" w:rsidRPr="005F0D99">
        <w:rPr>
          <w:rFonts w:ascii="Times New Roman" w:hAnsi="Times New Roman" w:cs="Times New Roman"/>
          <w:b/>
          <w:lang w:val="es-ES"/>
        </w:rPr>
        <w:t>orden público externo</w:t>
      </w:r>
      <w:r w:rsidR="00BC5A51" w:rsidRPr="005F0D99">
        <w:rPr>
          <w:rFonts w:ascii="Times New Roman" w:hAnsi="Times New Roman" w:cs="Times New Roman"/>
          <w:lang w:val="es-ES"/>
        </w:rPr>
        <w:t xml:space="preserve">, la </w:t>
      </w:r>
      <w:r w:rsidR="00BC5A51" w:rsidRPr="005F0D99">
        <w:rPr>
          <w:rFonts w:ascii="Times New Roman" w:hAnsi="Times New Roman" w:cs="Times New Roman"/>
          <w:b/>
          <w:lang w:val="es-ES"/>
        </w:rPr>
        <w:t>elaboración de las leyes y su ejecución</w:t>
      </w:r>
      <w:r w:rsidR="00BC5A51" w:rsidRPr="005F0D99">
        <w:rPr>
          <w:rFonts w:ascii="Times New Roman" w:hAnsi="Times New Roman" w:cs="Times New Roman"/>
          <w:lang w:val="es-ES"/>
        </w:rPr>
        <w:t xml:space="preserve"> y la administración de justicia. En lo económico, siguiendo las doctrinas que admite un orden económico regido por leyes y que se expresa en la libertad de empresa, producción y comercio el Estado </w:t>
      </w:r>
      <w:r w:rsidR="00BC5A51" w:rsidRPr="005F0D99">
        <w:rPr>
          <w:rFonts w:ascii="Times New Roman" w:hAnsi="Times New Roman" w:cs="Times New Roman"/>
          <w:b/>
          <w:lang w:val="es-ES"/>
        </w:rPr>
        <w:t>no debe intervenir en la vida económica</w:t>
      </w:r>
      <w:r w:rsidR="00BC5A51" w:rsidRPr="005F0D99">
        <w:rPr>
          <w:rFonts w:ascii="Times New Roman" w:hAnsi="Times New Roman" w:cs="Times New Roman"/>
          <w:lang w:val="es-ES"/>
        </w:rPr>
        <w:t>. “</w:t>
      </w:r>
      <w:r w:rsidR="00BC5A51" w:rsidRPr="005F0D99">
        <w:rPr>
          <w:rFonts w:ascii="Times New Roman" w:hAnsi="Times New Roman" w:cs="Times New Roman"/>
          <w:i/>
          <w:lang w:val="es-ES"/>
        </w:rPr>
        <w:t>Laissez faire, laissez passar</w:t>
      </w:r>
      <w:r w:rsidR="00BC5A51" w:rsidRPr="005F0D99">
        <w:rPr>
          <w:rFonts w:ascii="Times New Roman" w:hAnsi="Times New Roman" w:cs="Times New Roman"/>
          <w:lang w:val="es-ES"/>
        </w:rPr>
        <w:t>”, “d</w:t>
      </w:r>
      <w:r w:rsidR="00BC5A51" w:rsidRPr="005F0D99">
        <w:rPr>
          <w:rFonts w:ascii="Times New Roman" w:hAnsi="Times New Roman" w:cs="Times New Roman"/>
          <w:i/>
          <w:lang w:val="es-ES"/>
        </w:rPr>
        <w:t>ejar hacer, dejar pasar</w:t>
      </w:r>
      <w:r w:rsidR="00BC5A51" w:rsidRPr="005F0D99">
        <w:rPr>
          <w:rFonts w:ascii="Times New Roman" w:hAnsi="Times New Roman" w:cs="Times New Roman"/>
          <w:lang w:val="es-ES"/>
        </w:rPr>
        <w:t>”, fue la expresión acuñada para acentuar esta realidad.</w:t>
      </w:r>
    </w:p>
    <w:p w14:paraId="1901C03B"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p w14:paraId="0677B699" w14:textId="501690AB" w:rsidR="00E11879" w:rsidRPr="005F0D99" w:rsidRDefault="00E11879" w:rsidP="005F0D99">
      <w:pPr>
        <w:spacing w:after="0" w:line="276" w:lineRule="auto"/>
        <w:jc w:val="both"/>
        <w:rPr>
          <w:rFonts w:ascii="Times New Roman" w:hAnsi="Times New Roman" w:cs="Times New Roman"/>
          <w:color w:val="E36C0A" w:themeColor="accent6" w:themeShade="BF"/>
          <w:lang w:val="es-ES"/>
        </w:rPr>
      </w:pPr>
      <w:r w:rsidRPr="005F0D99">
        <w:rPr>
          <w:rFonts w:ascii="Times New Roman" w:hAnsi="Times New Roman" w:cs="Times New Roman"/>
        </w:rPr>
        <w:t xml:space="preserve">Si quieres ampliar tus conocimientos sobre el </w:t>
      </w:r>
      <w:r w:rsidR="00017D52" w:rsidRPr="005F0D99">
        <w:rPr>
          <w:rFonts w:ascii="Times New Roman" w:hAnsi="Times New Roman" w:cs="Times New Roman"/>
        </w:rPr>
        <w:t xml:space="preserve">Estado </w:t>
      </w:r>
      <w:r w:rsidRPr="005F0D99">
        <w:rPr>
          <w:rFonts w:ascii="Times New Roman" w:hAnsi="Times New Roman" w:cs="Times New Roman"/>
        </w:rPr>
        <w:t>de derecho escucha el audio de la historiadora Diana Uribe publicado en la web [</w:t>
      </w:r>
      <w:hyperlink r:id="rId17"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p>
    <w:p w14:paraId="39A4B8D7" w14:textId="77777777" w:rsidR="00E11879" w:rsidRPr="005F0D99" w:rsidRDefault="00E1187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E11879" w:rsidRPr="005F0D99" w14:paraId="62C76CCB" w14:textId="77777777" w:rsidTr="00DD70DB">
        <w:tc>
          <w:tcPr>
            <w:tcW w:w="9054" w:type="dxa"/>
            <w:gridSpan w:val="2"/>
            <w:shd w:val="clear" w:color="auto" w:fill="000000" w:themeFill="text1"/>
          </w:tcPr>
          <w:p w14:paraId="58E1A017" w14:textId="77777777" w:rsidR="00E11879" w:rsidRPr="005F0D99" w:rsidRDefault="00E11879" w:rsidP="005F0D99">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E11879" w:rsidRPr="005F0D99" w14:paraId="3031EA33" w14:textId="77777777" w:rsidTr="00DD70DB">
        <w:tc>
          <w:tcPr>
            <w:tcW w:w="959" w:type="dxa"/>
          </w:tcPr>
          <w:p w14:paraId="17A58ACE" w14:textId="77777777" w:rsidR="00E11879" w:rsidRPr="005F0D99" w:rsidRDefault="00E1187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44CAB942" w14:textId="77777777" w:rsidR="00E11879" w:rsidRPr="005F0D99" w:rsidRDefault="00E11879" w:rsidP="005F0D99">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E11879" w:rsidRPr="005F0D99" w14:paraId="3FD53A5D" w14:textId="77777777" w:rsidTr="00DD70DB">
        <w:tc>
          <w:tcPr>
            <w:tcW w:w="959" w:type="dxa"/>
          </w:tcPr>
          <w:p w14:paraId="05F27C79" w14:textId="77777777" w:rsidR="00E11879" w:rsidRPr="005F0D99" w:rsidRDefault="00E1187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429DEE8C" w14:textId="5256A3C4" w:rsidR="00E11879" w:rsidRPr="005F0D99" w:rsidRDefault="00E1187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Refuerza tu aprendizaje: El Estado de Derecho</w:t>
            </w:r>
          </w:p>
        </w:tc>
      </w:tr>
      <w:tr w:rsidR="00E11879" w:rsidRPr="005F0D99" w14:paraId="5E403CF7" w14:textId="77777777" w:rsidTr="00DD70DB">
        <w:tc>
          <w:tcPr>
            <w:tcW w:w="959" w:type="dxa"/>
          </w:tcPr>
          <w:p w14:paraId="722CE2E4" w14:textId="77777777" w:rsidR="00E11879" w:rsidRPr="005F0D99" w:rsidRDefault="00E1187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3F092E41" w14:textId="2B3D3406" w:rsidR="00E11879" w:rsidRPr="005F0D99" w:rsidRDefault="005F0D99" w:rsidP="005F0D99">
            <w:pPr>
              <w:spacing w:line="276" w:lineRule="auto"/>
              <w:jc w:val="both"/>
              <w:rPr>
                <w:rFonts w:ascii="Times New Roman" w:hAnsi="Times New Roman" w:cs="Times New Roman"/>
                <w:sz w:val="24"/>
                <w:szCs w:val="24"/>
              </w:rPr>
            </w:pPr>
            <w:r w:rsidRPr="005F0D99">
              <w:rPr>
                <w:rFonts w:ascii="Times New Roman" w:hAnsi="Times New Roman" w:cs="Times New Roman"/>
                <w:sz w:val="24"/>
                <w:szCs w:val="24"/>
              </w:rPr>
              <w:t xml:space="preserve">Conoce los principales pensadores liberales de la Ilustración (Montesquieu, Voltaire y Rousseau) y las ideas sobre las que se asentó el liberalismo político. </w:t>
            </w:r>
            <w:r w:rsidR="00E11879" w:rsidRPr="005F0D99">
              <w:rPr>
                <w:rFonts w:ascii="Times New Roman" w:hAnsi="Times New Roman" w:cs="Times New Roman"/>
                <w:sz w:val="24"/>
                <w:szCs w:val="24"/>
              </w:rPr>
              <w:t>(</w:t>
            </w:r>
            <w:r w:rsidRPr="005F0D99">
              <w:rPr>
                <w:rFonts w:ascii="Times New Roman" w:hAnsi="Times New Roman" w:cs="Times New Roman"/>
                <w:sz w:val="24"/>
                <w:szCs w:val="24"/>
              </w:rPr>
              <w:t>http://profesores.aulaplaneta.com/HomeProfesor/BuscadorRecursos/tabid/89/Texto/Estado%20liberal/ReturnTab/89/Default.aspx</w:t>
            </w:r>
            <w:r w:rsidR="00E11879" w:rsidRPr="005F0D99">
              <w:rPr>
                <w:rFonts w:ascii="Times New Roman" w:hAnsi="Times New Roman" w:cs="Times New Roman"/>
                <w:sz w:val="24"/>
                <w:szCs w:val="24"/>
              </w:rPr>
              <w:t>)</w:t>
            </w:r>
          </w:p>
        </w:tc>
      </w:tr>
    </w:tbl>
    <w:p w14:paraId="616FC943" w14:textId="77777777" w:rsidR="00E11879" w:rsidRPr="005F0D99" w:rsidRDefault="00E11879"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8978"/>
      </w:tblGrid>
      <w:tr w:rsidR="00E11879" w:rsidRPr="005F0D99" w14:paraId="5AF87241" w14:textId="77777777" w:rsidTr="00DD70DB">
        <w:tc>
          <w:tcPr>
            <w:tcW w:w="8978" w:type="dxa"/>
          </w:tcPr>
          <w:p w14:paraId="18890102" w14:textId="58A88B03" w:rsidR="00E11879" w:rsidRPr="005F0D99" w:rsidRDefault="00E11879"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Otra es leer Estado de derecho (</w:t>
            </w:r>
            <w:hyperlink r:id="rId18" w:history="1">
              <w:r w:rsidRPr="005F0D99">
                <w:rPr>
                  <w:rStyle w:val="Hipervnculo"/>
                  <w:rFonts w:ascii="Times New Roman" w:hAnsi="Times New Roman" w:cs="Times New Roman"/>
                  <w:color w:val="auto"/>
                  <w:sz w:val="24"/>
                  <w:szCs w:val="24"/>
                  <w:lang w:val="es-ES"/>
                </w:rPr>
                <w:t>h</w:t>
              </w:r>
              <w:r w:rsidRPr="005F0D99">
                <w:rPr>
                  <w:rFonts w:ascii="Times New Roman" w:hAnsi="Times New Roman" w:cs="Times New Roman"/>
                  <w:sz w:val="24"/>
                  <w:szCs w:val="24"/>
                </w:rPr>
                <w:t xml:space="preserve"> </w:t>
              </w:r>
              <w:r w:rsidRPr="005F0D99">
                <w:rPr>
                  <w:rStyle w:val="Hipervnculo"/>
                  <w:rFonts w:ascii="Times New Roman" w:hAnsi="Times New Roman" w:cs="Times New Roman"/>
                  <w:color w:val="auto"/>
                  <w:sz w:val="24"/>
                  <w:szCs w:val="24"/>
                  <w:lang w:val="es-ES"/>
                </w:rPr>
                <w:t>http://www.mercaba.org/FICHAS/Capel/estado_de_derecho_01.htm</w:t>
              </w:r>
            </w:hyperlink>
            <w:r w:rsidRPr="005F0D99">
              <w:rPr>
                <w:rFonts w:ascii="Times New Roman" w:hAnsi="Times New Roman" w:cs="Times New Roman"/>
                <w:sz w:val="24"/>
                <w:szCs w:val="24"/>
                <w:lang w:val="es-ES"/>
              </w:rPr>
              <w:t>) y hacer un ensayo sobre “Estado de Derecho y Constitucionalismo”.</w:t>
            </w:r>
          </w:p>
        </w:tc>
      </w:tr>
    </w:tbl>
    <w:p w14:paraId="50DC1685" w14:textId="77777777" w:rsidR="00320680" w:rsidRPr="005F0D99" w:rsidRDefault="00320680" w:rsidP="005F0D99">
      <w:pPr>
        <w:spacing w:after="0" w:line="276" w:lineRule="auto"/>
        <w:jc w:val="both"/>
        <w:rPr>
          <w:rFonts w:ascii="Times New Roman" w:hAnsi="Times New Roman" w:cs="Times New Roman"/>
          <w:color w:val="E36C0A" w:themeColor="accent6" w:themeShade="BF"/>
        </w:rPr>
      </w:pPr>
    </w:p>
    <w:p w14:paraId="120BEF2C" w14:textId="60E708E5" w:rsidR="00BC5A51"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Dos cuestiones que aparecerán con dinamismo en el </w:t>
      </w:r>
      <w:r w:rsidRPr="005F0D99">
        <w:rPr>
          <w:rFonts w:ascii="Times New Roman" w:hAnsi="Times New Roman" w:cs="Times New Roman"/>
          <w:b/>
          <w:lang w:val="es-ES"/>
        </w:rPr>
        <w:t>Siglo XIX</w:t>
      </w:r>
      <w:r w:rsidRPr="005F0D99">
        <w:rPr>
          <w:rFonts w:ascii="Times New Roman" w:hAnsi="Times New Roman" w:cs="Times New Roman"/>
          <w:lang w:val="es-ES"/>
        </w:rPr>
        <w:t xml:space="preserve">, lo </w:t>
      </w:r>
      <w:r w:rsidR="005F0D99" w:rsidRPr="005F0D99">
        <w:rPr>
          <w:rFonts w:ascii="Times New Roman" w:hAnsi="Times New Roman" w:cs="Times New Roman"/>
          <w:b/>
          <w:lang w:val="es-ES"/>
        </w:rPr>
        <w:t>SOCIAL</w:t>
      </w:r>
      <w:r w:rsidRPr="005F0D99">
        <w:rPr>
          <w:rFonts w:ascii="Times New Roman" w:hAnsi="Times New Roman" w:cs="Times New Roman"/>
          <w:lang w:val="es-ES"/>
        </w:rPr>
        <w:t xml:space="preserve">, y el Siglo XX, lo </w:t>
      </w:r>
      <w:r w:rsidR="005F0D99" w:rsidRPr="005F0D99">
        <w:rPr>
          <w:rFonts w:ascii="Times New Roman" w:hAnsi="Times New Roman" w:cs="Times New Roman"/>
          <w:b/>
          <w:lang w:val="es-ES"/>
        </w:rPr>
        <w:t>DEMOCRÁTICO</w:t>
      </w:r>
      <w:r w:rsidR="005F0D99" w:rsidRPr="005F0D99">
        <w:rPr>
          <w:rFonts w:ascii="Times New Roman" w:hAnsi="Times New Roman" w:cs="Times New Roman"/>
          <w:lang w:val="es-ES"/>
        </w:rPr>
        <w:t xml:space="preserve"> </w:t>
      </w:r>
      <w:r w:rsidRPr="005F0D99">
        <w:rPr>
          <w:rFonts w:ascii="Times New Roman" w:hAnsi="Times New Roman" w:cs="Times New Roman"/>
          <w:lang w:val="es-ES"/>
        </w:rPr>
        <w:t xml:space="preserve">y generarán, por un lado, </w:t>
      </w:r>
      <w:r w:rsidRPr="005F0D99">
        <w:rPr>
          <w:rFonts w:ascii="Times New Roman" w:hAnsi="Times New Roman" w:cs="Times New Roman"/>
          <w:b/>
          <w:lang w:val="es-ES"/>
        </w:rPr>
        <w:t>discusiones ideológicas</w:t>
      </w:r>
      <w:r w:rsidRPr="005F0D99">
        <w:rPr>
          <w:rFonts w:ascii="Times New Roman" w:hAnsi="Times New Roman" w:cs="Times New Roman"/>
          <w:lang w:val="es-ES"/>
        </w:rPr>
        <w:t xml:space="preserve"> y, por el otro, </w:t>
      </w:r>
      <w:r w:rsidRPr="005F0D99">
        <w:rPr>
          <w:rFonts w:ascii="Times New Roman" w:hAnsi="Times New Roman" w:cs="Times New Roman"/>
          <w:b/>
          <w:lang w:val="es-ES"/>
        </w:rPr>
        <w:t>cambios en el Estado</w:t>
      </w:r>
      <w:r w:rsidRPr="005F0D99">
        <w:rPr>
          <w:rFonts w:ascii="Times New Roman" w:hAnsi="Times New Roman" w:cs="Times New Roman"/>
          <w:lang w:val="es-ES"/>
        </w:rPr>
        <w:t xml:space="preserve"> y sus instituciones. Lo cual tendrá como contraparte estatal la aparición del socialismo, el comunismo y los fascismos y, a su vez, de los Estados Autoritarios o Totalitarios.</w:t>
      </w:r>
    </w:p>
    <w:p w14:paraId="5BB4498D" w14:textId="77777777" w:rsidR="008A4B1E" w:rsidRPr="005F0D99" w:rsidRDefault="008A4B1E"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5F0D99" w:rsidRPr="005F0D99" w14:paraId="33F28011" w14:textId="77777777" w:rsidTr="00DD70DB">
        <w:tc>
          <w:tcPr>
            <w:tcW w:w="8978" w:type="dxa"/>
            <w:gridSpan w:val="2"/>
            <w:shd w:val="clear" w:color="auto" w:fill="000000" w:themeFill="text1"/>
          </w:tcPr>
          <w:p w14:paraId="6D28091D" w14:textId="77777777" w:rsidR="005F0D99" w:rsidRPr="005F0D99" w:rsidRDefault="005F0D99" w:rsidP="005F0D99">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Destacado</w:t>
            </w:r>
          </w:p>
        </w:tc>
      </w:tr>
      <w:tr w:rsidR="005F0D99" w:rsidRPr="005F0D99" w14:paraId="1827520A" w14:textId="77777777" w:rsidTr="00DD70DB">
        <w:tc>
          <w:tcPr>
            <w:tcW w:w="2518" w:type="dxa"/>
          </w:tcPr>
          <w:p w14:paraId="7927E09E" w14:textId="77777777" w:rsidR="005F0D99" w:rsidRPr="005F0D99" w:rsidRDefault="005F0D9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Título</w:t>
            </w:r>
          </w:p>
        </w:tc>
        <w:tc>
          <w:tcPr>
            <w:tcW w:w="6460" w:type="dxa"/>
          </w:tcPr>
          <w:p w14:paraId="09E10271" w14:textId="0B7171E2" w:rsidR="005F0D99" w:rsidRPr="005F0D99" w:rsidRDefault="005F0D99" w:rsidP="005F0D99">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Estado: Poder, derecho y sociedad. </w:t>
            </w:r>
          </w:p>
        </w:tc>
      </w:tr>
      <w:tr w:rsidR="005F0D99" w:rsidRPr="005F0D99" w14:paraId="58C4A5D9" w14:textId="77777777" w:rsidTr="00DD70DB">
        <w:tc>
          <w:tcPr>
            <w:tcW w:w="2518" w:type="dxa"/>
          </w:tcPr>
          <w:p w14:paraId="37830AD2" w14:textId="77777777" w:rsidR="005F0D99" w:rsidRPr="005F0D99" w:rsidRDefault="005F0D99" w:rsidP="005F0D99">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Contenido</w:t>
            </w:r>
          </w:p>
        </w:tc>
        <w:tc>
          <w:tcPr>
            <w:tcW w:w="6460" w:type="dxa"/>
          </w:tcPr>
          <w:p w14:paraId="3942F52E" w14:textId="65B4E9B0" w:rsidR="005F0D99" w:rsidRPr="005F0D99" w:rsidRDefault="005F0D99" w:rsidP="005F0D99">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Se recupera la relación e interdependencia entre Estado y sociedad en razón de las funciones que realiza el Estado para garantizar la mejora de las condiciones sociales.</w:t>
            </w:r>
          </w:p>
        </w:tc>
      </w:tr>
    </w:tbl>
    <w:p w14:paraId="16434CD6" w14:textId="77777777" w:rsidR="005F0D99" w:rsidRDefault="005F0D99" w:rsidP="005F0D99">
      <w:pPr>
        <w:spacing w:after="0" w:line="276" w:lineRule="auto"/>
        <w:jc w:val="both"/>
        <w:rPr>
          <w:rFonts w:ascii="Times New Roman" w:hAnsi="Times New Roman" w:cs="Times New Roman"/>
          <w:color w:val="E36C0A" w:themeColor="accent6" w:themeShade="BF"/>
          <w:lang w:val="es-ES"/>
        </w:rPr>
      </w:pPr>
    </w:p>
    <w:p w14:paraId="201A119C" w14:textId="135575E9" w:rsidR="008A4B1E" w:rsidRPr="005F0D99" w:rsidRDefault="008A4B1E" w:rsidP="005F0D99">
      <w:pPr>
        <w:spacing w:after="0" w:line="276" w:lineRule="auto"/>
        <w:jc w:val="both"/>
        <w:rPr>
          <w:rFonts w:ascii="Times New Roman" w:hAnsi="Times New Roman" w:cs="Times New Roman"/>
        </w:rPr>
      </w:pPr>
      <w:r w:rsidRPr="005F0D99">
        <w:rPr>
          <w:rFonts w:ascii="Times New Roman" w:hAnsi="Times New Roman" w:cs="Times New Roman"/>
        </w:rPr>
        <w:t xml:space="preserve">[SECCIÓN 3] </w:t>
      </w:r>
      <w:r w:rsidRPr="005F0D99">
        <w:rPr>
          <w:rFonts w:ascii="Times New Roman" w:hAnsi="Times New Roman" w:cs="Times New Roman"/>
          <w:b/>
        </w:rPr>
        <w:t>1.3.3 Estado social: ensanchando el Estado de derecho.</w:t>
      </w:r>
    </w:p>
    <w:p w14:paraId="6D44A709" w14:textId="77777777" w:rsidR="008A4B1E" w:rsidRPr="005F0D99" w:rsidRDefault="008A4B1E" w:rsidP="005F0D99">
      <w:pPr>
        <w:spacing w:after="0" w:line="276" w:lineRule="auto"/>
        <w:jc w:val="both"/>
        <w:rPr>
          <w:rFonts w:ascii="Times New Roman" w:hAnsi="Times New Roman" w:cs="Times New Roman"/>
        </w:rPr>
      </w:pPr>
    </w:p>
    <w:p w14:paraId="18C66971" w14:textId="32EBDD71" w:rsidR="00A178BB" w:rsidRPr="005F0D99" w:rsidRDefault="00506625" w:rsidP="005F0D99">
      <w:pPr>
        <w:spacing w:after="0" w:line="276" w:lineRule="auto"/>
        <w:jc w:val="both"/>
        <w:rPr>
          <w:rFonts w:ascii="Times New Roman" w:hAnsi="Times New Roman" w:cs="Times New Roman"/>
          <w:lang w:val="es-ES"/>
        </w:rPr>
      </w:pPr>
      <w:r w:rsidRPr="005F0D99">
        <w:rPr>
          <w:rFonts w:ascii="Times New Roman" w:hAnsi="Times New Roman" w:cs="Times New Roman"/>
        </w:rPr>
        <w:t>E</w:t>
      </w:r>
      <w:r w:rsidR="00BC5A51" w:rsidRPr="005F0D99">
        <w:rPr>
          <w:rFonts w:ascii="Times New Roman" w:hAnsi="Times New Roman" w:cs="Times New Roman"/>
          <w:lang w:val="es-ES"/>
        </w:rPr>
        <w:t xml:space="preserve">l liberalismo económico con su modo de producción </w:t>
      </w:r>
      <w:r w:rsidR="00BC5A51" w:rsidRPr="005F0D99">
        <w:rPr>
          <w:rFonts w:ascii="Times New Roman" w:hAnsi="Times New Roman" w:cs="Times New Roman"/>
          <w:b/>
          <w:lang w:val="es-ES"/>
        </w:rPr>
        <w:t>capitalista</w:t>
      </w:r>
      <w:r w:rsidR="00BC5A51" w:rsidRPr="005F0D99">
        <w:rPr>
          <w:rFonts w:ascii="Times New Roman" w:hAnsi="Times New Roman" w:cs="Times New Roman"/>
          <w:lang w:val="es-ES"/>
        </w:rPr>
        <w:t xml:space="preserve"> mostró con el paso del</w:t>
      </w:r>
      <w:r w:rsidR="005F0D99" w:rsidRPr="005F0D99">
        <w:rPr>
          <w:rFonts w:ascii="Times New Roman" w:hAnsi="Times New Roman" w:cs="Times New Roman"/>
          <w:lang w:val="es-ES"/>
        </w:rPr>
        <w:t xml:space="preserve"> tiempo sus </w:t>
      </w:r>
      <w:r w:rsidR="005F0D99" w:rsidRPr="005F0D99">
        <w:rPr>
          <w:rFonts w:ascii="Times New Roman" w:hAnsi="Times New Roman" w:cs="Times New Roman"/>
          <w:b/>
          <w:lang w:val="es-ES"/>
        </w:rPr>
        <w:t>disfuncionalidades</w:t>
      </w:r>
      <w:r w:rsidR="005F0D99" w:rsidRPr="005F0D99">
        <w:rPr>
          <w:rFonts w:ascii="Times New Roman" w:hAnsi="Times New Roman" w:cs="Times New Roman"/>
          <w:lang w:val="es-ES"/>
        </w:rPr>
        <w:t xml:space="preserve">. </w:t>
      </w:r>
      <w:r w:rsidR="00BC5A51" w:rsidRPr="005F0D99">
        <w:rPr>
          <w:rFonts w:ascii="Times New Roman" w:hAnsi="Times New Roman" w:cs="Times New Roman"/>
          <w:lang w:val="es-ES"/>
        </w:rPr>
        <w:t xml:space="preserve">Los procesos de industrialización derivados de la Revolución Industrial, la urbanización y el aumento de la población, son su ejemplo. Más </w:t>
      </w:r>
      <w:r w:rsidR="00BC5A51" w:rsidRPr="005F0D99">
        <w:rPr>
          <w:rFonts w:ascii="Times New Roman" w:hAnsi="Times New Roman" w:cs="Times New Roman"/>
          <w:lang w:val="es-ES"/>
        </w:rPr>
        <w:lastRenderedPageBreak/>
        <w:t xml:space="preserve">allá de los desaciertos en los principios expuestos por el liberalismo lo que se evidenció fueron los </w:t>
      </w:r>
      <w:r w:rsidR="005F0D99">
        <w:rPr>
          <w:rFonts w:ascii="Times New Roman" w:hAnsi="Times New Roman" w:cs="Times New Roman"/>
          <w:lang w:val="es-ES"/>
        </w:rPr>
        <w:t>abusos contra los trabajadores.</w:t>
      </w:r>
    </w:p>
    <w:p w14:paraId="20A31EB3" w14:textId="77777777" w:rsidR="00A178BB" w:rsidRPr="005F0D99" w:rsidRDefault="00A178BB" w:rsidP="005F0D99">
      <w:pPr>
        <w:spacing w:after="0" w:line="276" w:lineRule="auto"/>
        <w:jc w:val="both"/>
        <w:rPr>
          <w:rFonts w:ascii="Times New Roman" w:hAnsi="Times New Roman" w:cs="Times New Roman"/>
          <w:color w:val="E36C0A" w:themeColor="accent6" w:themeShade="BF"/>
          <w:lang w:val="es-ES"/>
        </w:rPr>
      </w:pPr>
    </w:p>
    <w:p w14:paraId="6EE33563" w14:textId="434C7FE0" w:rsidR="00BC5A51" w:rsidRPr="005F0D99" w:rsidRDefault="00BC5A51" w:rsidP="005F0D99">
      <w:pPr>
        <w:spacing w:after="0" w:line="276" w:lineRule="auto"/>
        <w:jc w:val="both"/>
        <w:rPr>
          <w:rFonts w:ascii="Times New Roman" w:hAnsi="Times New Roman" w:cs="Times New Roman"/>
          <w:lang w:val="es-ES"/>
        </w:rPr>
      </w:pPr>
      <w:r w:rsidRPr="005F0D99">
        <w:rPr>
          <w:rFonts w:ascii="Times New Roman" w:hAnsi="Times New Roman" w:cs="Times New Roman"/>
          <w:lang w:val="es-ES"/>
        </w:rPr>
        <w:t xml:space="preserve">La literatura recuerda esta </w:t>
      </w:r>
      <w:r w:rsidR="00A178BB" w:rsidRPr="005F0D99">
        <w:rPr>
          <w:rFonts w:ascii="Times New Roman" w:hAnsi="Times New Roman" w:cs="Times New Roman"/>
          <w:lang w:val="es-ES"/>
        </w:rPr>
        <w:t xml:space="preserve">trágica situación: </w:t>
      </w:r>
      <w:r w:rsidRPr="005F0D99">
        <w:rPr>
          <w:rFonts w:ascii="Times New Roman" w:hAnsi="Times New Roman" w:cs="Times New Roman"/>
          <w:i/>
          <w:lang w:val="es-ES"/>
        </w:rPr>
        <w:t>Los Miserables</w:t>
      </w:r>
      <w:r w:rsidRPr="005F0D99">
        <w:rPr>
          <w:rFonts w:ascii="Times New Roman" w:hAnsi="Times New Roman" w:cs="Times New Roman"/>
          <w:lang w:val="es-ES"/>
        </w:rPr>
        <w:t xml:space="preserve"> de Víctor Hugo, </w:t>
      </w:r>
      <w:r w:rsidRPr="005F0D99">
        <w:rPr>
          <w:rFonts w:ascii="Times New Roman" w:hAnsi="Times New Roman" w:cs="Times New Roman"/>
          <w:i/>
          <w:lang w:val="es-ES"/>
        </w:rPr>
        <w:t>Cuento de Navidad</w:t>
      </w:r>
      <w:r w:rsidRPr="005F0D99">
        <w:rPr>
          <w:rFonts w:ascii="Times New Roman" w:hAnsi="Times New Roman" w:cs="Times New Roman"/>
          <w:lang w:val="es-ES"/>
        </w:rPr>
        <w:t xml:space="preserve"> de Charles Dickens, </w:t>
      </w:r>
      <w:r w:rsidRPr="005F0D99">
        <w:rPr>
          <w:rFonts w:ascii="Times New Roman" w:hAnsi="Times New Roman" w:cs="Times New Roman"/>
          <w:i/>
          <w:lang w:val="es-ES"/>
        </w:rPr>
        <w:t>La piel de zapa</w:t>
      </w:r>
      <w:r w:rsidRPr="005F0D99">
        <w:rPr>
          <w:rFonts w:ascii="Times New Roman" w:hAnsi="Times New Roman" w:cs="Times New Roman"/>
          <w:lang w:val="es-ES"/>
        </w:rPr>
        <w:t xml:space="preserve">, Honoré de Balzac, </w:t>
      </w:r>
      <w:r w:rsidRPr="005F0D99">
        <w:rPr>
          <w:rFonts w:ascii="Times New Roman" w:hAnsi="Times New Roman" w:cs="Times New Roman"/>
          <w:i/>
          <w:lang w:val="es-ES"/>
        </w:rPr>
        <w:t>Gente Pobre</w:t>
      </w:r>
      <w:r w:rsidRPr="005F0D99">
        <w:rPr>
          <w:rFonts w:ascii="Times New Roman" w:hAnsi="Times New Roman" w:cs="Times New Roman"/>
          <w:lang w:val="es-ES"/>
        </w:rPr>
        <w:t xml:space="preserve"> de F</w:t>
      </w:r>
      <w:r w:rsidR="00506625" w:rsidRPr="005F0D99">
        <w:rPr>
          <w:rFonts w:ascii="Times New Roman" w:hAnsi="Times New Roman" w:cs="Times New Roman"/>
          <w:lang w:val="es-ES"/>
        </w:rPr>
        <w:t xml:space="preserve">iódor </w:t>
      </w:r>
      <w:r w:rsidR="00111A8D" w:rsidRPr="005F0D99">
        <w:rPr>
          <w:rFonts w:ascii="Times New Roman" w:hAnsi="Times New Roman" w:cs="Times New Roman"/>
          <w:lang w:val="es-ES"/>
        </w:rPr>
        <w:t>Dostoievski</w:t>
      </w:r>
      <w:r w:rsidR="00506625" w:rsidRPr="005F0D99">
        <w:rPr>
          <w:rFonts w:ascii="Times New Roman" w:hAnsi="Times New Roman" w:cs="Times New Roman"/>
          <w:lang w:val="es-ES"/>
        </w:rPr>
        <w:t>, son ejemplos.</w:t>
      </w:r>
    </w:p>
    <w:p w14:paraId="1D83FEF8" w14:textId="77777777" w:rsidR="00BC5A51" w:rsidRDefault="00BC5A5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5F0D99" w:rsidRPr="005F0D99" w14:paraId="79273C88" w14:textId="77777777" w:rsidTr="00DD70DB">
        <w:tc>
          <w:tcPr>
            <w:tcW w:w="9054" w:type="dxa"/>
            <w:gridSpan w:val="2"/>
            <w:shd w:val="clear" w:color="auto" w:fill="0D0D0D" w:themeFill="text1" w:themeFillTint="F2"/>
          </w:tcPr>
          <w:p w14:paraId="795CD368" w14:textId="77777777" w:rsidR="005F0D99" w:rsidRPr="005F0D99" w:rsidRDefault="005F0D99" w:rsidP="00DD70DB">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5F0D99" w:rsidRPr="005F0D99" w14:paraId="49C9B524" w14:textId="77777777" w:rsidTr="00DD70DB">
        <w:tc>
          <w:tcPr>
            <w:tcW w:w="1809" w:type="dxa"/>
          </w:tcPr>
          <w:p w14:paraId="714A2211" w14:textId="77777777" w:rsidR="005F0D99" w:rsidRPr="005F0D99" w:rsidRDefault="005F0D99" w:rsidP="00DD70DB">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409DF56" w14:textId="243F96D7" w:rsidR="005F0D99" w:rsidRPr="005F0D99" w:rsidRDefault="005F0D99" w:rsidP="00DD70DB">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w:t>
            </w:r>
            <w:r>
              <w:rPr>
                <w:rFonts w:ascii="Times New Roman" w:hAnsi="Times New Roman" w:cs="Times New Roman"/>
                <w:sz w:val="24"/>
                <w:szCs w:val="24"/>
              </w:rPr>
              <w:t>2</w:t>
            </w:r>
          </w:p>
        </w:tc>
      </w:tr>
      <w:tr w:rsidR="005F0D99" w:rsidRPr="005F0D99" w14:paraId="50F7A668" w14:textId="77777777" w:rsidTr="00DD70DB">
        <w:tc>
          <w:tcPr>
            <w:tcW w:w="1809" w:type="dxa"/>
          </w:tcPr>
          <w:p w14:paraId="5A370A2E" w14:textId="77777777" w:rsidR="005F0D99" w:rsidRPr="005F0D99" w:rsidRDefault="005F0D99"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0C8E7A54" w14:textId="34DB98FC" w:rsidR="005F0D99" w:rsidRPr="005F0D99" w:rsidRDefault="00017D52" w:rsidP="00DD70D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Las tragedias humanas de la Revolución Industrial</w:t>
            </w:r>
            <w:r w:rsidR="005F0D99" w:rsidRPr="005F0D99">
              <w:rPr>
                <w:rFonts w:ascii="Times New Roman" w:hAnsi="Times New Roman" w:cs="Times New Roman"/>
                <w:sz w:val="24"/>
                <w:szCs w:val="24"/>
                <w:lang w:val="es-ES"/>
              </w:rPr>
              <w:t>.</w:t>
            </w:r>
          </w:p>
        </w:tc>
      </w:tr>
      <w:tr w:rsidR="005F0D99" w:rsidRPr="005F0D99" w14:paraId="21AB43BF" w14:textId="77777777" w:rsidTr="00DD70DB">
        <w:tc>
          <w:tcPr>
            <w:tcW w:w="1809" w:type="dxa"/>
          </w:tcPr>
          <w:p w14:paraId="47B7BEF8" w14:textId="77777777" w:rsidR="005F0D99" w:rsidRPr="005F0D99" w:rsidRDefault="005F0D99"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6F260C1A" w14:textId="73A71298" w:rsidR="005F0D99" w:rsidRPr="005F0D99" w:rsidRDefault="00017D52" w:rsidP="00DD70DB">
            <w:pPr>
              <w:spacing w:line="276" w:lineRule="auto"/>
              <w:jc w:val="both"/>
              <w:rPr>
                <w:rFonts w:ascii="Times New Roman" w:hAnsi="Times New Roman" w:cs="Times New Roman"/>
                <w:sz w:val="24"/>
                <w:szCs w:val="24"/>
              </w:rPr>
            </w:pPr>
            <w:r w:rsidRPr="00017D52">
              <w:rPr>
                <w:rFonts w:ascii="Times New Roman" w:hAnsi="Times New Roman" w:cs="Times New Roman"/>
                <w:sz w:val="24"/>
                <w:szCs w:val="24"/>
              </w:rPr>
              <w:t>http://aulaplaneta.planetasaber.com/encyclopedia/default.asp?idpack=9&amp;idpil=000EY201&amp;ruta=Buscador</w:t>
            </w:r>
          </w:p>
        </w:tc>
      </w:tr>
      <w:tr w:rsidR="005F0D99" w:rsidRPr="005F0D99" w14:paraId="78406368" w14:textId="77777777" w:rsidTr="00DD70DB">
        <w:tc>
          <w:tcPr>
            <w:tcW w:w="1809" w:type="dxa"/>
          </w:tcPr>
          <w:p w14:paraId="4252CB6E" w14:textId="77777777" w:rsidR="005F0D99" w:rsidRPr="005F0D99" w:rsidRDefault="005F0D99"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D531B04" w14:textId="7BD116B0" w:rsidR="005F0D99" w:rsidRPr="005F0D99" w:rsidRDefault="00017D52" w:rsidP="00DD70DB">
            <w:pPr>
              <w:spacing w:line="276" w:lineRule="auto"/>
              <w:jc w:val="both"/>
              <w:rPr>
                <w:rFonts w:ascii="Times New Roman" w:hAnsi="Times New Roman" w:cs="Times New Roman"/>
                <w:sz w:val="24"/>
                <w:szCs w:val="24"/>
              </w:rPr>
            </w:pPr>
            <w:r w:rsidRPr="00017D52">
              <w:rPr>
                <w:rFonts w:ascii="Times New Roman" w:hAnsi="Times New Roman" w:cs="Times New Roman"/>
                <w:sz w:val="24"/>
                <w:szCs w:val="24"/>
              </w:rPr>
              <w:t xml:space="preserve">Las obras literarias de Charles Dickens y las ilustraciones de </w:t>
            </w:r>
            <w:proofErr w:type="spellStart"/>
            <w:r w:rsidRPr="00017D52">
              <w:rPr>
                <w:rFonts w:ascii="Times New Roman" w:hAnsi="Times New Roman" w:cs="Times New Roman"/>
                <w:sz w:val="24"/>
                <w:szCs w:val="24"/>
              </w:rPr>
              <w:t>Gustave</w:t>
            </w:r>
            <w:proofErr w:type="spellEnd"/>
            <w:r w:rsidRPr="00017D52">
              <w:rPr>
                <w:rFonts w:ascii="Times New Roman" w:hAnsi="Times New Roman" w:cs="Times New Roman"/>
                <w:sz w:val="24"/>
                <w:szCs w:val="24"/>
              </w:rPr>
              <w:t xml:space="preserve"> Doré son testimonios de las transformaciones sociales que introdujo la revolución industrial. Imagen de Londres, Reino Unido, en 1876 por </w:t>
            </w:r>
            <w:proofErr w:type="spellStart"/>
            <w:r w:rsidRPr="00017D52">
              <w:rPr>
                <w:rFonts w:ascii="Times New Roman" w:hAnsi="Times New Roman" w:cs="Times New Roman"/>
                <w:sz w:val="24"/>
                <w:szCs w:val="24"/>
              </w:rPr>
              <w:t>Gustave</w:t>
            </w:r>
            <w:proofErr w:type="spellEnd"/>
            <w:r w:rsidRPr="00017D52">
              <w:rPr>
                <w:rFonts w:ascii="Times New Roman" w:hAnsi="Times New Roman" w:cs="Times New Roman"/>
                <w:sz w:val="24"/>
                <w:szCs w:val="24"/>
              </w:rPr>
              <w:t xml:space="preserve"> Doré</w:t>
            </w:r>
            <w:r>
              <w:rPr>
                <w:rFonts w:ascii="Times New Roman" w:hAnsi="Times New Roman" w:cs="Times New Roman"/>
                <w:sz w:val="24"/>
                <w:szCs w:val="24"/>
              </w:rPr>
              <w:t>.</w:t>
            </w:r>
          </w:p>
        </w:tc>
      </w:tr>
    </w:tbl>
    <w:p w14:paraId="66230017" w14:textId="77777777" w:rsidR="00506625" w:rsidRPr="005F0D99" w:rsidRDefault="00506625"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506625" w:rsidRPr="00017D52" w14:paraId="6F251AFB" w14:textId="77777777" w:rsidTr="00F445D7">
        <w:tc>
          <w:tcPr>
            <w:tcW w:w="8978" w:type="dxa"/>
            <w:gridSpan w:val="2"/>
            <w:shd w:val="clear" w:color="auto" w:fill="000000" w:themeFill="text1"/>
          </w:tcPr>
          <w:p w14:paraId="2D995A2C" w14:textId="77777777" w:rsidR="00506625" w:rsidRPr="00017D52" w:rsidRDefault="00506625" w:rsidP="00017D52">
            <w:pPr>
              <w:spacing w:line="276" w:lineRule="auto"/>
              <w:jc w:val="center"/>
              <w:rPr>
                <w:rFonts w:ascii="Times New Roman" w:hAnsi="Times New Roman" w:cs="Times New Roman"/>
                <w:b/>
                <w:sz w:val="24"/>
                <w:szCs w:val="24"/>
              </w:rPr>
            </w:pPr>
            <w:r w:rsidRPr="00017D52">
              <w:rPr>
                <w:rFonts w:ascii="Times New Roman" w:hAnsi="Times New Roman" w:cs="Times New Roman"/>
                <w:b/>
                <w:sz w:val="24"/>
                <w:szCs w:val="24"/>
              </w:rPr>
              <w:t>Destacado</w:t>
            </w:r>
          </w:p>
        </w:tc>
      </w:tr>
      <w:tr w:rsidR="00506625" w:rsidRPr="00017D52" w14:paraId="6B9FCEDE" w14:textId="77777777" w:rsidTr="00F445D7">
        <w:tc>
          <w:tcPr>
            <w:tcW w:w="2518" w:type="dxa"/>
          </w:tcPr>
          <w:p w14:paraId="7D88F695" w14:textId="77777777" w:rsidR="00506625" w:rsidRPr="00017D52" w:rsidRDefault="00506625" w:rsidP="005F0D99">
            <w:pPr>
              <w:spacing w:line="276" w:lineRule="auto"/>
              <w:jc w:val="both"/>
              <w:rPr>
                <w:rFonts w:ascii="Times New Roman" w:hAnsi="Times New Roman" w:cs="Times New Roman"/>
                <w:b/>
                <w:sz w:val="24"/>
                <w:szCs w:val="24"/>
              </w:rPr>
            </w:pPr>
            <w:r w:rsidRPr="00017D52">
              <w:rPr>
                <w:rFonts w:ascii="Times New Roman" w:hAnsi="Times New Roman" w:cs="Times New Roman"/>
                <w:b/>
                <w:sz w:val="24"/>
                <w:szCs w:val="24"/>
              </w:rPr>
              <w:t>Título</w:t>
            </w:r>
          </w:p>
        </w:tc>
        <w:tc>
          <w:tcPr>
            <w:tcW w:w="6460" w:type="dxa"/>
          </w:tcPr>
          <w:p w14:paraId="0A68A572" w14:textId="2404C6EB" w:rsidR="00506625" w:rsidRPr="00017D52" w:rsidRDefault="00506625" w:rsidP="005F0D99">
            <w:pPr>
              <w:spacing w:line="276" w:lineRule="auto"/>
              <w:jc w:val="both"/>
              <w:rPr>
                <w:rFonts w:ascii="Times New Roman" w:hAnsi="Times New Roman" w:cs="Times New Roman"/>
                <w:b/>
                <w:sz w:val="24"/>
                <w:szCs w:val="24"/>
              </w:rPr>
            </w:pPr>
            <w:r w:rsidRPr="00017D52">
              <w:rPr>
                <w:rFonts w:ascii="Times New Roman" w:hAnsi="Times New Roman" w:cs="Times New Roman"/>
                <w:b/>
                <w:i/>
                <w:sz w:val="24"/>
                <w:szCs w:val="24"/>
              </w:rPr>
              <w:t>La pobre gente</w:t>
            </w:r>
            <w:r w:rsidRPr="00017D52">
              <w:rPr>
                <w:rFonts w:ascii="Times New Roman" w:hAnsi="Times New Roman" w:cs="Times New Roman"/>
                <w:b/>
                <w:sz w:val="24"/>
                <w:szCs w:val="24"/>
              </w:rPr>
              <w:t>, Poema de Víctor Hugo</w:t>
            </w:r>
          </w:p>
        </w:tc>
      </w:tr>
      <w:tr w:rsidR="00506625" w:rsidRPr="00017D52" w14:paraId="3BEF75A5" w14:textId="77777777" w:rsidTr="00F445D7">
        <w:tc>
          <w:tcPr>
            <w:tcW w:w="2518" w:type="dxa"/>
          </w:tcPr>
          <w:p w14:paraId="6CD00D49" w14:textId="77777777" w:rsidR="00506625" w:rsidRPr="00017D52" w:rsidRDefault="00506625" w:rsidP="005F0D99">
            <w:pPr>
              <w:spacing w:line="276" w:lineRule="auto"/>
              <w:jc w:val="both"/>
              <w:rPr>
                <w:rFonts w:ascii="Times New Roman" w:hAnsi="Times New Roman" w:cs="Times New Roman"/>
                <w:sz w:val="24"/>
                <w:szCs w:val="24"/>
              </w:rPr>
            </w:pPr>
            <w:r w:rsidRPr="00017D52">
              <w:rPr>
                <w:rFonts w:ascii="Times New Roman" w:hAnsi="Times New Roman" w:cs="Times New Roman"/>
                <w:b/>
                <w:sz w:val="24"/>
                <w:szCs w:val="24"/>
              </w:rPr>
              <w:t>Contenido</w:t>
            </w:r>
          </w:p>
        </w:tc>
        <w:tc>
          <w:tcPr>
            <w:tcW w:w="6460" w:type="dxa"/>
          </w:tcPr>
          <w:p w14:paraId="531A8D49"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Ella medita y sueña: —“¡Oh Dios, cuánta pobreza!”</w:t>
            </w:r>
          </w:p>
          <w:p w14:paraId="3CAB0E00"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Sus hijos van descalzos en invierno y verano.</w:t>
            </w:r>
          </w:p>
          <w:p w14:paraId="0944DFBC"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No comen pan de trigo, sólo pan de cebada.</w:t>
            </w:r>
          </w:p>
          <w:p w14:paraId="3247D895"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¡Oh Dios, el viento ruge como un fuelle de fragua!</w:t>
            </w:r>
          </w:p>
          <w:p w14:paraId="094CA932"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El mar bate en la costa como si fuera un yunque,</w:t>
            </w:r>
          </w:p>
          <w:p w14:paraId="5D038734" w14:textId="77777777" w:rsidR="00506625" w:rsidRPr="00017D52" w:rsidRDefault="00506625" w:rsidP="00017D52">
            <w:pPr>
              <w:spacing w:line="276" w:lineRule="auto"/>
              <w:jc w:val="center"/>
              <w:rPr>
                <w:rFonts w:ascii="Times New Roman" w:hAnsi="Times New Roman" w:cs="Times New Roman"/>
                <w:sz w:val="24"/>
                <w:szCs w:val="24"/>
                <w:lang w:val="es-ES"/>
              </w:rPr>
            </w:pPr>
            <w:r w:rsidRPr="00017D52">
              <w:rPr>
                <w:rFonts w:ascii="Times New Roman" w:hAnsi="Times New Roman" w:cs="Times New Roman"/>
                <w:sz w:val="24"/>
                <w:szCs w:val="24"/>
                <w:lang w:val="es-ES"/>
              </w:rPr>
              <w:t>y las estrellas huyen entre el negro huracán</w:t>
            </w:r>
          </w:p>
          <w:p w14:paraId="049AA66E" w14:textId="6B66BDE4" w:rsidR="00506625" w:rsidRPr="00017D52" w:rsidRDefault="00506625" w:rsidP="00017D52">
            <w:pPr>
              <w:spacing w:line="276" w:lineRule="auto"/>
              <w:jc w:val="center"/>
              <w:rPr>
                <w:rFonts w:ascii="Times New Roman" w:hAnsi="Times New Roman" w:cs="Times New Roman"/>
                <w:sz w:val="24"/>
                <w:szCs w:val="24"/>
                <w:lang w:val="es-ES"/>
              </w:rPr>
            </w:pPr>
            <w:proofErr w:type="gramStart"/>
            <w:r w:rsidRPr="00017D52">
              <w:rPr>
                <w:rFonts w:ascii="Times New Roman" w:hAnsi="Times New Roman" w:cs="Times New Roman"/>
                <w:sz w:val="24"/>
                <w:szCs w:val="24"/>
                <w:lang w:val="es-ES"/>
              </w:rPr>
              <w:t>como</w:t>
            </w:r>
            <w:proofErr w:type="gramEnd"/>
            <w:r w:rsidRPr="00017D52">
              <w:rPr>
                <w:rFonts w:ascii="Times New Roman" w:hAnsi="Times New Roman" w:cs="Times New Roman"/>
                <w:sz w:val="24"/>
                <w:szCs w:val="24"/>
                <w:lang w:val="es-ES"/>
              </w:rPr>
              <w:t xml:space="preserve"> un turbión de chispas por una chimenea.</w:t>
            </w:r>
          </w:p>
        </w:tc>
      </w:tr>
    </w:tbl>
    <w:p w14:paraId="732B40D1" w14:textId="77777777" w:rsidR="00506625" w:rsidRPr="005F0D99" w:rsidRDefault="00506625" w:rsidP="005F0D99">
      <w:pPr>
        <w:spacing w:after="0" w:line="276" w:lineRule="auto"/>
        <w:jc w:val="both"/>
        <w:rPr>
          <w:rFonts w:ascii="Times New Roman" w:hAnsi="Times New Roman" w:cs="Times New Roman"/>
          <w:color w:val="E36C0A" w:themeColor="accent6" w:themeShade="BF"/>
          <w:lang w:val="es-ES"/>
        </w:rPr>
      </w:pPr>
    </w:p>
    <w:p w14:paraId="37B95ADD" w14:textId="46FEF7C9" w:rsidR="00111A8D" w:rsidRPr="00017D52" w:rsidRDefault="00BC5A51" w:rsidP="005F0D99">
      <w:pPr>
        <w:spacing w:after="0" w:line="276" w:lineRule="auto"/>
        <w:jc w:val="both"/>
        <w:rPr>
          <w:rFonts w:ascii="Times New Roman" w:hAnsi="Times New Roman" w:cs="Times New Roman"/>
          <w:lang w:val="es-ES"/>
        </w:rPr>
      </w:pPr>
      <w:r w:rsidRPr="00017D52">
        <w:rPr>
          <w:rFonts w:ascii="Times New Roman" w:hAnsi="Times New Roman" w:cs="Times New Roman"/>
          <w:b/>
          <w:lang w:val="es-ES"/>
        </w:rPr>
        <w:t>Miseria</w:t>
      </w:r>
      <w:r w:rsidRPr="00017D52">
        <w:rPr>
          <w:rFonts w:ascii="Times New Roman" w:hAnsi="Times New Roman" w:cs="Times New Roman"/>
          <w:lang w:val="es-ES"/>
        </w:rPr>
        <w:t xml:space="preserve">, </w:t>
      </w:r>
      <w:r w:rsidRPr="00017D52">
        <w:rPr>
          <w:rFonts w:ascii="Times New Roman" w:hAnsi="Times New Roman" w:cs="Times New Roman"/>
          <w:b/>
          <w:lang w:val="es-ES"/>
        </w:rPr>
        <w:t>precariedad</w:t>
      </w:r>
      <w:r w:rsidRPr="00017D52">
        <w:rPr>
          <w:rFonts w:ascii="Times New Roman" w:hAnsi="Times New Roman" w:cs="Times New Roman"/>
          <w:lang w:val="es-ES"/>
        </w:rPr>
        <w:t xml:space="preserve"> en el trabajo al que se consideraba una mercancía, amplios sectores de la sociedad </w:t>
      </w:r>
      <w:r w:rsidRPr="00017D52">
        <w:rPr>
          <w:rFonts w:ascii="Times New Roman" w:hAnsi="Times New Roman" w:cs="Times New Roman"/>
          <w:b/>
          <w:lang w:val="es-ES"/>
        </w:rPr>
        <w:t>desprotegidos</w:t>
      </w:r>
      <w:r w:rsidRPr="00017D52">
        <w:rPr>
          <w:rFonts w:ascii="Times New Roman" w:hAnsi="Times New Roman" w:cs="Times New Roman"/>
          <w:lang w:val="es-ES"/>
        </w:rPr>
        <w:t xml:space="preserve"> como los niños, las mujeres, los ancianos, los enfermos, los desempleados. </w:t>
      </w:r>
      <w:r w:rsidR="00111A8D" w:rsidRPr="00017D52">
        <w:rPr>
          <w:rFonts w:ascii="Times New Roman" w:hAnsi="Times New Roman" w:cs="Times New Roman"/>
          <w:lang w:val="es-ES"/>
        </w:rPr>
        <w:t>Realidad</w:t>
      </w:r>
      <w:r w:rsidRPr="00017D52">
        <w:rPr>
          <w:rFonts w:ascii="Times New Roman" w:hAnsi="Times New Roman" w:cs="Times New Roman"/>
          <w:lang w:val="es-ES"/>
        </w:rPr>
        <w:t xml:space="preserve"> </w:t>
      </w:r>
      <w:r w:rsidR="00111A8D" w:rsidRPr="00017D52">
        <w:rPr>
          <w:rFonts w:ascii="Times New Roman" w:hAnsi="Times New Roman" w:cs="Times New Roman"/>
          <w:lang w:val="es-ES"/>
        </w:rPr>
        <w:t xml:space="preserve">que </w:t>
      </w:r>
      <w:r w:rsidRPr="00017D52">
        <w:rPr>
          <w:rFonts w:ascii="Times New Roman" w:hAnsi="Times New Roman" w:cs="Times New Roman"/>
          <w:lang w:val="es-ES"/>
        </w:rPr>
        <w:t xml:space="preserve">implicó, en primer lugar, </w:t>
      </w:r>
      <w:r w:rsidR="00111A8D" w:rsidRPr="00017D52">
        <w:rPr>
          <w:rFonts w:ascii="Times New Roman" w:hAnsi="Times New Roman" w:cs="Times New Roman"/>
          <w:lang w:val="es-ES"/>
        </w:rPr>
        <w:t xml:space="preserve">una </w:t>
      </w:r>
      <w:r w:rsidR="00111A8D" w:rsidRPr="00017D52">
        <w:rPr>
          <w:rFonts w:ascii="Times New Roman" w:hAnsi="Times New Roman" w:cs="Times New Roman"/>
          <w:b/>
          <w:lang w:val="es-ES"/>
        </w:rPr>
        <w:t xml:space="preserve">creciente </w:t>
      </w:r>
      <w:r w:rsidRPr="00017D52">
        <w:rPr>
          <w:rFonts w:ascii="Times New Roman" w:hAnsi="Times New Roman" w:cs="Times New Roman"/>
          <w:b/>
          <w:lang w:val="es-ES"/>
        </w:rPr>
        <w:t>movilización social</w:t>
      </w:r>
      <w:r w:rsidRPr="00017D52">
        <w:rPr>
          <w:rFonts w:ascii="Times New Roman" w:hAnsi="Times New Roman" w:cs="Times New Roman"/>
          <w:lang w:val="es-ES"/>
        </w:rPr>
        <w:t xml:space="preserve"> que protestó ante las condiciones materiales de vida y, en segundo lugar, las </w:t>
      </w:r>
      <w:r w:rsidRPr="00017D52">
        <w:rPr>
          <w:rFonts w:ascii="Times New Roman" w:hAnsi="Times New Roman" w:cs="Times New Roman"/>
          <w:b/>
          <w:lang w:val="es-ES"/>
        </w:rPr>
        <w:t>trasformaciones del Estado Liberal</w:t>
      </w:r>
      <w:r w:rsidRPr="00017D52">
        <w:rPr>
          <w:rFonts w:ascii="Times New Roman" w:hAnsi="Times New Roman" w:cs="Times New Roman"/>
          <w:lang w:val="es-ES"/>
        </w:rPr>
        <w:t xml:space="preserve"> </w:t>
      </w:r>
      <w:r w:rsidR="00A178BB" w:rsidRPr="00017D52">
        <w:rPr>
          <w:rFonts w:ascii="Times New Roman" w:hAnsi="Times New Roman" w:cs="Times New Roman"/>
          <w:lang w:val="es-ES"/>
        </w:rPr>
        <w:t>al</w:t>
      </w:r>
      <w:r w:rsidRPr="00017D52">
        <w:rPr>
          <w:rFonts w:ascii="Times New Roman" w:hAnsi="Times New Roman" w:cs="Times New Roman"/>
          <w:lang w:val="es-ES"/>
        </w:rPr>
        <w:t xml:space="preserve"> introducir </w:t>
      </w:r>
      <w:r w:rsidRPr="00017D52">
        <w:rPr>
          <w:rFonts w:ascii="Times New Roman" w:hAnsi="Times New Roman" w:cs="Times New Roman"/>
          <w:b/>
          <w:lang w:val="es-ES"/>
        </w:rPr>
        <w:t>reformas</w:t>
      </w:r>
      <w:r w:rsidRPr="00017D52">
        <w:rPr>
          <w:rFonts w:ascii="Times New Roman" w:hAnsi="Times New Roman" w:cs="Times New Roman"/>
          <w:lang w:val="es-ES"/>
        </w:rPr>
        <w:t xml:space="preserve"> y desarrollar el </w:t>
      </w:r>
      <w:r w:rsidRPr="00017D52">
        <w:rPr>
          <w:rFonts w:ascii="Times New Roman" w:hAnsi="Times New Roman" w:cs="Times New Roman"/>
          <w:b/>
          <w:lang w:val="es-ES"/>
        </w:rPr>
        <w:t>intervencion</w:t>
      </w:r>
      <w:r w:rsidR="004E0C36" w:rsidRPr="00017D52">
        <w:rPr>
          <w:rFonts w:ascii="Times New Roman" w:hAnsi="Times New Roman" w:cs="Times New Roman"/>
          <w:b/>
          <w:lang w:val="es-ES"/>
        </w:rPr>
        <w:t>ismo</w:t>
      </w:r>
      <w:r w:rsidR="004E0C36" w:rsidRPr="00017D52">
        <w:rPr>
          <w:rFonts w:ascii="Times New Roman" w:hAnsi="Times New Roman" w:cs="Times New Roman"/>
          <w:lang w:val="es-ES"/>
        </w:rPr>
        <w:t xml:space="preserve"> progresivo en la sociedad.</w:t>
      </w:r>
    </w:p>
    <w:p w14:paraId="7FACBCFB" w14:textId="77777777" w:rsidR="00320680" w:rsidRPr="005F0D99" w:rsidRDefault="00320680" w:rsidP="005F0D99">
      <w:pPr>
        <w:spacing w:after="0" w:line="276" w:lineRule="auto"/>
        <w:jc w:val="both"/>
        <w:rPr>
          <w:rFonts w:ascii="Times New Roman" w:hAnsi="Times New Roman" w:cs="Times New Roman"/>
          <w:color w:val="E36C0A" w:themeColor="accent6" w:themeShade="BF"/>
          <w:lang w:val="es-ES"/>
        </w:rPr>
      </w:pPr>
    </w:p>
    <w:p w14:paraId="183F9756" w14:textId="5A9D8DF7" w:rsidR="00DD70DB" w:rsidRPr="00DD70DB" w:rsidRDefault="00BC5A51" w:rsidP="005F0D99">
      <w:pPr>
        <w:spacing w:after="0" w:line="276" w:lineRule="auto"/>
        <w:jc w:val="both"/>
        <w:rPr>
          <w:rFonts w:ascii="Times New Roman" w:hAnsi="Times New Roman" w:cs="Times New Roman"/>
          <w:lang w:val="es-ES"/>
        </w:rPr>
      </w:pPr>
      <w:r w:rsidRPr="00DD70DB">
        <w:rPr>
          <w:rFonts w:ascii="Times New Roman" w:hAnsi="Times New Roman" w:cs="Times New Roman"/>
          <w:lang w:val="es-ES"/>
        </w:rPr>
        <w:t xml:space="preserve">Esto cambió los fines del Estado ante las demandas sociales que luchaban contra otro </w:t>
      </w:r>
      <w:r w:rsidRPr="00DD70DB">
        <w:rPr>
          <w:rFonts w:ascii="Times New Roman" w:hAnsi="Times New Roman" w:cs="Times New Roman"/>
          <w:b/>
          <w:lang w:val="es-ES"/>
        </w:rPr>
        <w:t>mal</w:t>
      </w:r>
      <w:r w:rsidRPr="00DD70DB">
        <w:rPr>
          <w:rFonts w:ascii="Times New Roman" w:hAnsi="Times New Roman" w:cs="Times New Roman"/>
          <w:lang w:val="es-ES"/>
        </w:rPr>
        <w:t xml:space="preserve">, la </w:t>
      </w:r>
      <w:r w:rsidRPr="00DD70DB">
        <w:rPr>
          <w:rFonts w:ascii="Times New Roman" w:hAnsi="Times New Roman" w:cs="Times New Roman"/>
          <w:b/>
          <w:lang w:val="es-ES"/>
        </w:rPr>
        <w:t xml:space="preserve">exclusión </w:t>
      </w:r>
      <w:r w:rsidR="004E0C36" w:rsidRPr="00DD70DB">
        <w:rPr>
          <w:rFonts w:ascii="Times New Roman" w:hAnsi="Times New Roman" w:cs="Times New Roman"/>
          <w:b/>
          <w:lang w:val="es-ES"/>
        </w:rPr>
        <w:t>política</w:t>
      </w:r>
      <w:r w:rsidR="004E0C36" w:rsidRPr="00DD70DB">
        <w:rPr>
          <w:rFonts w:ascii="Times New Roman" w:hAnsi="Times New Roman" w:cs="Times New Roman"/>
          <w:lang w:val="es-ES"/>
        </w:rPr>
        <w:t xml:space="preserve">, el </w:t>
      </w:r>
      <w:r w:rsidR="004E0C36" w:rsidRPr="00DD70DB">
        <w:rPr>
          <w:rFonts w:ascii="Times New Roman" w:hAnsi="Times New Roman" w:cs="Times New Roman"/>
          <w:i/>
          <w:lang w:val="es-ES"/>
        </w:rPr>
        <w:t>despotismo</w:t>
      </w:r>
      <w:r w:rsidR="004E0C36" w:rsidRPr="00DD70DB">
        <w:rPr>
          <w:rFonts w:ascii="Times New Roman" w:hAnsi="Times New Roman" w:cs="Times New Roman"/>
          <w:lang w:val="es-ES"/>
        </w:rPr>
        <w:t xml:space="preserve">, y </w:t>
      </w:r>
      <w:r w:rsidRPr="00DD70DB">
        <w:rPr>
          <w:rFonts w:ascii="Times New Roman" w:hAnsi="Times New Roman" w:cs="Times New Roman"/>
          <w:b/>
          <w:lang w:val="es-ES"/>
        </w:rPr>
        <w:t>social</w:t>
      </w:r>
      <w:r w:rsidR="004E0C36" w:rsidRPr="00DD70DB">
        <w:rPr>
          <w:rFonts w:ascii="Times New Roman" w:hAnsi="Times New Roman" w:cs="Times New Roman"/>
          <w:lang w:val="es-ES"/>
        </w:rPr>
        <w:t xml:space="preserve">, la </w:t>
      </w:r>
      <w:r w:rsidR="004E0C36" w:rsidRPr="00DD70DB">
        <w:rPr>
          <w:rFonts w:ascii="Times New Roman" w:hAnsi="Times New Roman" w:cs="Times New Roman"/>
          <w:i/>
          <w:lang w:val="es-ES"/>
        </w:rPr>
        <w:t>oligarquía</w:t>
      </w:r>
      <w:r w:rsidR="004E0C36" w:rsidRPr="00DD70DB">
        <w:rPr>
          <w:rFonts w:ascii="Times New Roman" w:hAnsi="Times New Roman" w:cs="Times New Roman"/>
          <w:lang w:val="es-ES"/>
        </w:rPr>
        <w:t>,</w:t>
      </w:r>
      <w:r w:rsidRPr="00DD70DB">
        <w:rPr>
          <w:rFonts w:ascii="Times New Roman" w:hAnsi="Times New Roman" w:cs="Times New Roman"/>
          <w:lang w:val="es-ES"/>
        </w:rPr>
        <w:t xml:space="preserve"> y sus manifestacio</w:t>
      </w:r>
      <w:r w:rsidR="004E0C36" w:rsidRPr="00DD70DB">
        <w:rPr>
          <w:rFonts w:ascii="Times New Roman" w:hAnsi="Times New Roman" w:cs="Times New Roman"/>
          <w:lang w:val="es-ES"/>
        </w:rPr>
        <w:t>nes</w:t>
      </w:r>
      <w:r w:rsidRPr="00DD70DB">
        <w:rPr>
          <w:rFonts w:ascii="Times New Roman" w:hAnsi="Times New Roman" w:cs="Times New Roman"/>
          <w:lang w:val="es-ES"/>
        </w:rPr>
        <w:t>.</w:t>
      </w:r>
    </w:p>
    <w:p w14:paraId="695C20C2" w14:textId="77777777" w:rsidR="00DD70DB" w:rsidRDefault="00DD70DB" w:rsidP="005F0D99">
      <w:pPr>
        <w:spacing w:after="0" w:line="276" w:lineRule="auto"/>
        <w:jc w:val="both"/>
        <w:rPr>
          <w:rFonts w:ascii="Times New Roman" w:hAnsi="Times New Roman" w:cs="Times New Roman"/>
          <w:color w:val="E36C0A" w:themeColor="accent6" w:themeShade="BF"/>
          <w:lang w:val="es-ES"/>
        </w:rPr>
      </w:pPr>
    </w:p>
    <w:p w14:paraId="46828546" w14:textId="0E619F20" w:rsidR="00DD70DB" w:rsidRDefault="00DD70DB" w:rsidP="00DD70DB">
      <w:pPr>
        <w:spacing w:after="0" w:line="276" w:lineRule="auto"/>
        <w:jc w:val="both"/>
        <w:rPr>
          <w:rFonts w:ascii="Times New Roman" w:hAnsi="Times New Roman" w:cs="Times New Roman"/>
        </w:rPr>
      </w:pPr>
      <w:r w:rsidRPr="005F0D99">
        <w:rPr>
          <w:rFonts w:ascii="Times New Roman" w:hAnsi="Times New Roman" w:cs="Times New Roman"/>
        </w:rPr>
        <w:t xml:space="preserve">Si quieres ampliar tus conocimientos sobre </w:t>
      </w:r>
      <w:r>
        <w:rPr>
          <w:rFonts w:ascii="Times New Roman" w:hAnsi="Times New Roman" w:cs="Times New Roman"/>
        </w:rPr>
        <w:t>los derechos sociales y su importancia</w:t>
      </w:r>
      <w:r w:rsidRPr="005F0D99">
        <w:rPr>
          <w:rFonts w:ascii="Times New Roman" w:hAnsi="Times New Roman" w:cs="Times New Roman"/>
        </w:rPr>
        <w:t xml:space="preserve"> escucha </w:t>
      </w:r>
      <w:r>
        <w:rPr>
          <w:rFonts w:ascii="Times New Roman" w:hAnsi="Times New Roman" w:cs="Times New Roman"/>
        </w:rPr>
        <w:t>los</w:t>
      </w:r>
      <w:r w:rsidRPr="005F0D99">
        <w:rPr>
          <w:rFonts w:ascii="Times New Roman" w:hAnsi="Times New Roman" w:cs="Times New Roman"/>
        </w:rPr>
        <w:t xml:space="preserve"> audio</w:t>
      </w:r>
      <w:r>
        <w:rPr>
          <w:rFonts w:ascii="Times New Roman" w:hAnsi="Times New Roman" w:cs="Times New Roman"/>
        </w:rPr>
        <w:t>s</w:t>
      </w:r>
      <w:r w:rsidRPr="005F0D99">
        <w:rPr>
          <w:rFonts w:ascii="Times New Roman" w:hAnsi="Times New Roman" w:cs="Times New Roman"/>
        </w:rPr>
        <w:t xml:space="preserve"> de la historiadora Diana Uribe publicado</w:t>
      </w:r>
      <w:r>
        <w:rPr>
          <w:rFonts w:ascii="Times New Roman" w:hAnsi="Times New Roman" w:cs="Times New Roman"/>
        </w:rPr>
        <w:t>s</w:t>
      </w:r>
      <w:r w:rsidRPr="005F0D99">
        <w:rPr>
          <w:rFonts w:ascii="Times New Roman" w:hAnsi="Times New Roman" w:cs="Times New Roman"/>
        </w:rPr>
        <w:t xml:space="preserve"> en la web [</w:t>
      </w:r>
      <w:hyperlink r:id="rId19"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r>
        <w:rPr>
          <w:rFonts w:ascii="Times New Roman" w:hAnsi="Times New Roman" w:cs="Times New Roman"/>
        </w:rPr>
        <w:t xml:space="preserve"> </w:t>
      </w:r>
      <w:r w:rsidRPr="005F0D99">
        <w:rPr>
          <w:rFonts w:ascii="Times New Roman" w:hAnsi="Times New Roman" w:cs="Times New Roman"/>
        </w:rPr>
        <w:t>[</w:t>
      </w:r>
      <w:hyperlink r:id="rId20" w:history="1">
        <w:r w:rsidRPr="005F0D99">
          <w:rPr>
            <w:rStyle w:val="Hipervnculo"/>
            <w:rFonts w:ascii="Times New Roman" w:hAnsi="Times New Roman" w:cs="Times New Roman"/>
            <w:color w:val="auto"/>
          </w:rPr>
          <w:t>VER</w:t>
        </w:r>
      </w:hyperlink>
      <w:r w:rsidRPr="005F0D99">
        <w:rPr>
          <w:rFonts w:ascii="Times New Roman" w:hAnsi="Times New Roman" w:cs="Times New Roman"/>
        </w:rPr>
        <w:t>]</w:t>
      </w:r>
      <w:r>
        <w:rPr>
          <w:rFonts w:ascii="Times New Roman" w:hAnsi="Times New Roman" w:cs="Times New Roman"/>
        </w:rPr>
        <w:t xml:space="preserve"> (son distintos).</w:t>
      </w:r>
    </w:p>
    <w:tbl>
      <w:tblPr>
        <w:tblStyle w:val="Tablaconcuadrcula"/>
        <w:tblW w:w="0" w:type="auto"/>
        <w:tblLayout w:type="fixed"/>
        <w:tblLook w:val="04A0" w:firstRow="1" w:lastRow="0" w:firstColumn="1" w:lastColumn="0" w:noHBand="0" w:noVBand="1"/>
      </w:tblPr>
      <w:tblGrid>
        <w:gridCol w:w="1809"/>
        <w:gridCol w:w="7245"/>
      </w:tblGrid>
      <w:tr w:rsidR="00DD70DB" w:rsidRPr="005F0D99" w14:paraId="66BE3C88" w14:textId="77777777" w:rsidTr="00DD70DB">
        <w:tc>
          <w:tcPr>
            <w:tcW w:w="9054" w:type="dxa"/>
            <w:gridSpan w:val="2"/>
            <w:shd w:val="clear" w:color="auto" w:fill="0D0D0D" w:themeFill="text1" w:themeFillTint="F2"/>
          </w:tcPr>
          <w:p w14:paraId="3625E490" w14:textId="77777777" w:rsidR="00DD70DB" w:rsidRPr="005F0D99" w:rsidRDefault="00DD70DB" w:rsidP="00DD70DB">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lastRenderedPageBreak/>
              <w:t>Imagen (fotografía, gráfica o ilustración)</w:t>
            </w:r>
          </w:p>
        </w:tc>
      </w:tr>
      <w:tr w:rsidR="00DD70DB" w:rsidRPr="005F0D99" w14:paraId="5E5C7F27" w14:textId="77777777" w:rsidTr="00DD70DB">
        <w:tc>
          <w:tcPr>
            <w:tcW w:w="1809" w:type="dxa"/>
          </w:tcPr>
          <w:p w14:paraId="2B250D8A" w14:textId="77777777" w:rsidR="00DD70DB" w:rsidRPr="005F0D99" w:rsidRDefault="00DD70DB" w:rsidP="00DD70DB">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78542B2" w14:textId="0ED5C8B3" w:rsidR="00DD70DB" w:rsidRPr="005F0D99" w:rsidRDefault="00DD70DB" w:rsidP="00DD70DB">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w:t>
            </w:r>
            <w:r>
              <w:rPr>
                <w:rFonts w:ascii="Times New Roman" w:hAnsi="Times New Roman" w:cs="Times New Roman"/>
                <w:sz w:val="24"/>
                <w:szCs w:val="24"/>
              </w:rPr>
              <w:t>3</w:t>
            </w:r>
          </w:p>
        </w:tc>
      </w:tr>
      <w:tr w:rsidR="00DD70DB" w:rsidRPr="005F0D99" w14:paraId="2D55E279" w14:textId="77777777" w:rsidTr="00DD70DB">
        <w:tc>
          <w:tcPr>
            <w:tcW w:w="1809" w:type="dxa"/>
          </w:tcPr>
          <w:p w14:paraId="1D86E8DE" w14:textId="77777777" w:rsidR="00DD70DB" w:rsidRPr="005F0D99" w:rsidRDefault="00DD70DB"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5BA03D20" w14:textId="109535FC" w:rsidR="00DD70DB" w:rsidRPr="005F0D99" w:rsidRDefault="00DD70DB" w:rsidP="00DD70DB">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derechos sociales, conquista por la dignidad humana.</w:t>
            </w:r>
          </w:p>
        </w:tc>
      </w:tr>
      <w:tr w:rsidR="00DD70DB" w:rsidRPr="005F0D99" w14:paraId="72D3E20F" w14:textId="77777777" w:rsidTr="00DD70DB">
        <w:tc>
          <w:tcPr>
            <w:tcW w:w="1809" w:type="dxa"/>
          </w:tcPr>
          <w:p w14:paraId="52DDFA5F" w14:textId="77777777" w:rsidR="00DD70DB" w:rsidRPr="005F0D99" w:rsidRDefault="00DD70DB"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28DAF41E" w14:textId="13483810" w:rsidR="00DD70DB" w:rsidRPr="005F0D99" w:rsidRDefault="00DD70DB" w:rsidP="00DD70DB">
            <w:pPr>
              <w:spacing w:line="276" w:lineRule="auto"/>
              <w:jc w:val="both"/>
              <w:rPr>
                <w:rFonts w:ascii="Times New Roman" w:hAnsi="Times New Roman" w:cs="Times New Roman"/>
                <w:sz w:val="24"/>
                <w:szCs w:val="24"/>
              </w:rPr>
            </w:pPr>
            <w:r>
              <w:rPr>
                <w:rFonts w:ascii="Times New Roman" w:hAnsi="Times New Roman" w:cs="Times New Roman"/>
                <w:sz w:val="24"/>
                <w:szCs w:val="24"/>
              </w:rPr>
              <w:t>XXX</w:t>
            </w:r>
          </w:p>
        </w:tc>
      </w:tr>
      <w:tr w:rsidR="00DD70DB" w:rsidRPr="005F0D99" w14:paraId="47720AD9" w14:textId="77777777" w:rsidTr="00DD70DB">
        <w:tc>
          <w:tcPr>
            <w:tcW w:w="1809" w:type="dxa"/>
          </w:tcPr>
          <w:p w14:paraId="45945E5F" w14:textId="77777777" w:rsidR="00DD70DB" w:rsidRPr="005F0D99" w:rsidRDefault="00DD70DB" w:rsidP="00DD70DB">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67F54557" w14:textId="05D68F68" w:rsidR="00DD70DB" w:rsidRPr="005F0D99" w:rsidRDefault="00DD70DB" w:rsidP="00DD70DB">
            <w:pPr>
              <w:spacing w:line="276" w:lineRule="auto"/>
              <w:jc w:val="both"/>
              <w:rPr>
                <w:rFonts w:ascii="Times New Roman" w:hAnsi="Times New Roman" w:cs="Times New Roman"/>
                <w:sz w:val="24"/>
                <w:szCs w:val="24"/>
              </w:rPr>
            </w:pPr>
            <w:r>
              <w:rPr>
                <w:rFonts w:ascii="Times New Roman" w:hAnsi="Times New Roman" w:cs="Times New Roman"/>
                <w:sz w:val="24"/>
                <w:szCs w:val="24"/>
              </w:rPr>
              <w:t>Las condiciones materiales para vivir dignamente fueron las demandas de grupos sociales que se movilizaron por alcanzarlas.</w:t>
            </w:r>
          </w:p>
        </w:tc>
      </w:tr>
    </w:tbl>
    <w:p w14:paraId="03F6B3AE" w14:textId="77777777" w:rsidR="00111A8D" w:rsidRPr="005F0D99" w:rsidRDefault="00111A8D" w:rsidP="005F0D99">
      <w:pPr>
        <w:spacing w:after="0" w:line="276" w:lineRule="auto"/>
        <w:jc w:val="both"/>
        <w:rPr>
          <w:rFonts w:ascii="Times New Roman" w:hAnsi="Times New Roman" w:cs="Times New Roman"/>
          <w:color w:val="E36C0A" w:themeColor="accent6" w:themeShade="BF"/>
          <w:lang w:val="es-ES"/>
        </w:rPr>
      </w:pPr>
    </w:p>
    <w:p w14:paraId="235749BD" w14:textId="77777777" w:rsidR="004E0C36" w:rsidRPr="00DD70DB" w:rsidRDefault="004E0C36" w:rsidP="005F0D99">
      <w:pPr>
        <w:spacing w:after="0" w:line="276" w:lineRule="auto"/>
        <w:jc w:val="both"/>
        <w:rPr>
          <w:rFonts w:ascii="Times New Roman" w:hAnsi="Times New Roman" w:cs="Times New Roman"/>
          <w:lang w:val="es-ES"/>
        </w:rPr>
      </w:pPr>
      <w:r w:rsidRPr="00DD70DB">
        <w:rPr>
          <w:rFonts w:ascii="Times New Roman" w:hAnsi="Times New Roman" w:cs="Times New Roman"/>
          <w:lang w:val="es-ES"/>
        </w:rPr>
        <w:t xml:space="preserve">El núcleo de esta cuestión </w:t>
      </w:r>
      <w:r w:rsidR="00BC5A51" w:rsidRPr="00DD70DB">
        <w:rPr>
          <w:rFonts w:ascii="Times New Roman" w:hAnsi="Times New Roman" w:cs="Times New Roman"/>
          <w:lang w:val="es-ES"/>
        </w:rPr>
        <w:t xml:space="preserve">la constituyó el </w:t>
      </w:r>
      <w:r w:rsidR="00BC5A51" w:rsidRPr="00DD70DB">
        <w:rPr>
          <w:rFonts w:ascii="Times New Roman" w:hAnsi="Times New Roman" w:cs="Times New Roman"/>
          <w:b/>
          <w:lang w:val="es-ES"/>
        </w:rPr>
        <w:t>derecho del trabajo</w:t>
      </w:r>
      <w:r w:rsidR="00BC5A51" w:rsidRPr="00DD70DB">
        <w:rPr>
          <w:rFonts w:ascii="Times New Roman" w:hAnsi="Times New Roman" w:cs="Times New Roman"/>
          <w:lang w:val="es-ES"/>
        </w:rPr>
        <w:t xml:space="preserve">, las </w:t>
      </w:r>
      <w:r w:rsidR="00BC5A51" w:rsidRPr="00DD70DB">
        <w:rPr>
          <w:rFonts w:ascii="Times New Roman" w:hAnsi="Times New Roman" w:cs="Times New Roman"/>
          <w:b/>
          <w:lang w:val="es-ES"/>
        </w:rPr>
        <w:t>condiciones laborales</w:t>
      </w:r>
      <w:r w:rsidR="00BC5A51" w:rsidRPr="00DD70DB">
        <w:rPr>
          <w:rFonts w:ascii="Times New Roman" w:hAnsi="Times New Roman" w:cs="Times New Roman"/>
          <w:lang w:val="es-ES"/>
        </w:rPr>
        <w:t xml:space="preserve"> en relación con el </w:t>
      </w:r>
      <w:r w:rsidR="00BC5A51" w:rsidRPr="00DD70DB">
        <w:rPr>
          <w:rFonts w:ascii="Times New Roman" w:hAnsi="Times New Roman" w:cs="Times New Roman"/>
          <w:b/>
          <w:lang w:val="es-ES"/>
        </w:rPr>
        <w:t>salario</w:t>
      </w:r>
      <w:r w:rsidR="00BC5A51" w:rsidRPr="00DD70DB">
        <w:rPr>
          <w:rFonts w:ascii="Times New Roman" w:hAnsi="Times New Roman" w:cs="Times New Roman"/>
          <w:lang w:val="es-ES"/>
        </w:rPr>
        <w:t xml:space="preserve">, el </w:t>
      </w:r>
      <w:r w:rsidR="00BC5A51" w:rsidRPr="00DD70DB">
        <w:rPr>
          <w:rFonts w:ascii="Times New Roman" w:hAnsi="Times New Roman" w:cs="Times New Roman"/>
          <w:b/>
          <w:lang w:val="es-ES"/>
        </w:rPr>
        <w:t>horario</w:t>
      </w:r>
      <w:r w:rsidR="00BC5A51" w:rsidRPr="00DD70DB">
        <w:rPr>
          <w:rFonts w:ascii="Times New Roman" w:hAnsi="Times New Roman" w:cs="Times New Roman"/>
          <w:lang w:val="es-ES"/>
        </w:rPr>
        <w:t xml:space="preserve">, la </w:t>
      </w:r>
      <w:r w:rsidR="00BC5A51" w:rsidRPr="00DD70DB">
        <w:rPr>
          <w:rFonts w:ascii="Times New Roman" w:hAnsi="Times New Roman" w:cs="Times New Roman"/>
          <w:b/>
          <w:lang w:val="es-ES"/>
        </w:rPr>
        <w:t>enfermedad laboral</w:t>
      </w:r>
      <w:r w:rsidR="00BC5A51" w:rsidRPr="00DD70DB">
        <w:rPr>
          <w:rFonts w:ascii="Times New Roman" w:hAnsi="Times New Roman" w:cs="Times New Roman"/>
          <w:lang w:val="es-ES"/>
        </w:rPr>
        <w:t xml:space="preserve">, las </w:t>
      </w:r>
      <w:r w:rsidR="00BC5A51" w:rsidRPr="00DD70DB">
        <w:rPr>
          <w:rFonts w:ascii="Times New Roman" w:hAnsi="Times New Roman" w:cs="Times New Roman"/>
          <w:b/>
          <w:lang w:val="es-ES"/>
        </w:rPr>
        <w:t>prestaciones sociales</w:t>
      </w:r>
      <w:r w:rsidR="00BC5A51" w:rsidRPr="00DD70DB">
        <w:rPr>
          <w:rFonts w:ascii="Times New Roman" w:hAnsi="Times New Roman" w:cs="Times New Roman"/>
          <w:lang w:val="es-ES"/>
        </w:rPr>
        <w:t xml:space="preserve">. </w:t>
      </w:r>
      <w:r w:rsidRPr="00DD70DB">
        <w:rPr>
          <w:rFonts w:ascii="Times New Roman" w:hAnsi="Times New Roman" w:cs="Times New Roman"/>
          <w:lang w:val="es-ES"/>
        </w:rPr>
        <w:t>D</w:t>
      </w:r>
      <w:r w:rsidR="00BC5A51" w:rsidRPr="00DD70DB">
        <w:rPr>
          <w:rFonts w:ascii="Times New Roman" w:hAnsi="Times New Roman" w:cs="Times New Roman"/>
          <w:lang w:val="es-ES"/>
        </w:rPr>
        <w:t xml:space="preserve">e los derechos civiles y sus garantías pasamos a los derechos sociales y económicos y </w:t>
      </w:r>
      <w:r w:rsidRPr="00DD70DB">
        <w:rPr>
          <w:rFonts w:ascii="Times New Roman" w:hAnsi="Times New Roman" w:cs="Times New Roman"/>
          <w:lang w:val="es-ES"/>
        </w:rPr>
        <w:t xml:space="preserve">a </w:t>
      </w:r>
      <w:r w:rsidR="00BC5A51" w:rsidRPr="00DD70DB">
        <w:rPr>
          <w:rFonts w:ascii="Times New Roman" w:hAnsi="Times New Roman" w:cs="Times New Roman"/>
          <w:lang w:val="es-ES"/>
        </w:rPr>
        <w:t xml:space="preserve">su garantía. </w:t>
      </w:r>
    </w:p>
    <w:p w14:paraId="3B7D9F05" w14:textId="77777777" w:rsidR="004E0C36" w:rsidRPr="005F0D99" w:rsidRDefault="004E0C36" w:rsidP="005F0D99">
      <w:pPr>
        <w:spacing w:after="0" w:line="276" w:lineRule="auto"/>
        <w:jc w:val="both"/>
        <w:rPr>
          <w:rFonts w:ascii="Times New Roman" w:hAnsi="Times New Roman" w:cs="Times New Roman"/>
          <w:color w:val="E36C0A" w:themeColor="accent6" w:themeShade="BF"/>
          <w:lang w:val="es-ES"/>
        </w:rPr>
      </w:pPr>
    </w:p>
    <w:p w14:paraId="5D4A5576" w14:textId="53160584" w:rsidR="004E0C36" w:rsidRPr="00DD70DB" w:rsidRDefault="004E0C36" w:rsidP="005F0D99">
      <w:pPr>
        <w:spacing w:after="0" w:line="276" w:lineRule="auto"/>
        <w:jc w:val="both"/>
        <w:rPr>
          <w:rFonts w:ascii="Times New Roman" w:hAnsi="Times New Roman" w:cs="Times New Roman"/>
          <w:lang w:val="es-ES"/>
        </w:rPr>
      </w:pPr>
      <w:r w:rsidRPr="00DD70DB">
        <w:rPr>
          <w:rFonts w:ascii="Times New Roman" w:hAnsi="Times New Roman" w:cs="Times New Roman"/>
          <w:lang w:val="es-ES"/>
        </w:rPr>
        <w:t>Qué le corresponde al Estado, es la pregunta que se aborda.</w:t>
      </w:r>
      <w:r w:rsidR="00BC5A51" w:rsidRPr="00DD70DB">
        <w:rPr>
          <w:rFonts w:ascii="Times New Roman" w:hAnsi="Times New Roman" w:cs="Times New Roman"/>
          <w:lang w:val="es-ES"/>
        </w:rPr>
        <w:t xml:space="preserve"> </w:t>
      </w:r>
    </w:p>
    <w:p w14:paraId="0A8F9F48" w14:textId="77777777" w:rsidR="004E0C36" w:rsidRPr="005F0D99" w:rsidRDefault="004E0C36" w:rsidP="005F0D99">
      <w:pPr>
        <w:spacing w:after="0" w:line="276" w:lineRule="auto"/>
        <w:jc w:val="both"/>
        <w:rPr>
          <w:rFonts w:ascii="Times New Roman" w:hAnsi="Times New Roman" w:cs="Times New Roman"/>
          <w:color w:val="E36C0A" w:themeColor="accent6" w:themeShade="BF"/>
          <w:lang w:val="es-ES"/>
        </w:rPr>
      </w:pPr>
    </w:p>
    <w:p w14:paraId="20CAA49C" w14:textId="5DF796A5" w:rsidR="00111A8D" w:rsidRPr="009A6DDE" w:rsidRDefault="004E0C36" w:rsidP="005F0D99">
      <w:pPr>
        <w:spacing w:after="0" w:line="276" w:lineRule="auto"/>
        <w:jc w:val="both"/>
        <w:rPr>
          <w:rFonts w:ascii="Times New Roman" w:hAnsi="Times New Roman" w:cs="Times New Roman"/>
          <w:lang w:val="es-ES"/>
        </w:rPr>
      </w:pPr>
      <w:r w:rsidRPr="009A6DDE">
        <w:rPr>
          <w:rFonts w:ascii="Times New Roman" w:hAnsi="Times New Roman" w:cs="Times New Roman"/>
          <w:lang w:val="es-ES"/>
        </w:rPr>
        <w:t>Generar</w:t>
      </w:r>
      <w:r w:rsidR="00BC5A51" w:rsidRPr="009A6DDE">
        <w:rPr>
          <w:rFonts w:ascii="Times New Roman" w:hAnsi="Times New Roman" w:cs="Times New Roman"/>
          <w:lang w:val="es-ES"/>
        </w:rPr>
        <w:t xml:space="preserve"> las condiciones para que la </w:t>
      </w:r>
      <w:r w:rsidR="00BC5A51" w:rsidRPr="009A6DDE">
        <w:rPr>
          <w:rFonts w:ascii="Times New Roman" w:hAnsi="Times New Roman" w:cs="Times New Roman"/>
          <w:b/>
          <w:lang w:val="es-ES"/>
        </w:rPr>
        <w:t>igualdad</w:t>
      </w:r>
      <w:r w:rsidR="00BC5A51" w:rsidRPr="009A6DDE">
        <w:rPr>
          <w:rFonts w:ascii="Times New Roman" w:hAnsi="Times New Roman" w:cs="Times New Roman"/>
          <w:lang w:val="es-ES"/>
        </w:rPr>
        <w:t xml:space="preserve"> sea </w:t>
      </w:r>
      <w:r w:rsidR="00BC5A51" w:rsidRPr="009A6DDE">
        <w:rPr>
          <w:rFonts w:ascii="Times New Roman" w:hAnsi="Times New Roman" w:cs="Times New Roman"/>
          <w:b/>
          <w:lang w:val="es-ES"/>
        </w:rPr>
        <w:t>real</w:t>
      </w:r>
      <w:r w:rsidR="00BC5A51" w:rsidRPr="009A6DDE">
        <w:rPr>
          <w:rFonts w:ascii="Times New Roman" w:hAnsi="Times New Roman" w:cs="Times New Roman"/>
          <w:lang w:val="es-ES"/>
        </w:rPr>
        <w:t xml:space="preserve"> y </w:t>
      </w:r>
      <w:r w:rsidR="00BC5A51" w:rsidRPr="009A6DDE">
        <w:rPr>
          <w:rFonts w:ascii="Times New Roman" w:hAnsi="Times New Roman" w:cs="Times New Roman"/>
          <w:b/>
          <w:lang w:val="es-ES"/>
        </w:rPr>
        <w:t>efectiva</w:t>
      </w:r>
      <w:r w:rsidR="00BC5A51" w:rsidRPr="009A6DDE">
        <w:rPr>
          <w:rFonts w:ascii="Times New Roman" w:hAnsi="Times New Roman" w:cs="Times New Roman"/>
          <w:lang w:val="es-ES"/>
        </w:rPr>
        <w:t xml:space="preserve">, asumir un </w:t>
      </w:r>
      <w:r w:rsidR="00BC5A51" w:rsidRPr="009A6DDE">
        <w:rPr>
          <w:rFonts w:ascii="Times New Roman" w:hAnsi="Times New Roman" w:cs="Times New Roman"/>
          <w:b/>
          <w:lang w:val="es-ES"/>
        </w:rPr>
        <w:t>papel activo</w:t>
      </w:r>
      <w:r w:rsidR="00BC5A51" w:rsidRPr="009A6DDE">
        <w:rPr>
          <w:rFonts w:ascii="Times New Roman" w:hAnsi="Times New Roman" w:cs="Times New Roman"/>
          <w:lang w:val="es-ES"/>
        </w:rPr>
        <w:t xml:space="preserve">. No basta que </w:t>
      </w:r>
      <w:r w:rsidRPr="009A6DDE">
        <w:rPr>
          <w:rFonts w:ascii="Times New Roman" w:hAnsi="Times New Roman" w:cs="Times New Roman"/>
          <w:lang w:val="es-ES"/>
        </w:rPr>
        <w:t>las personas</w:t>
      </w:r>
      <w:r w:rsidR="00BC5A51" w:rsidRPr="009A6DDE">
        <w:rPr>
          <w:rFonts w:ascii="Times New Roman" w:hAnsi="Times New Roman" w:cs="Times New Roman"/>
          <w:lang w:val="es-ES"/>
        </w:rPr>
        <w:t xml:space="preserve"> sea</w:t>
      </w:r>
      <w:r w:rsidRPr="009A6DDE">
        <w:rPr>
          <w:rFonts w:ascii="Times New Roman" w:hAnsi="Times New Roman" w:cs="Times New Roman"/>
          <w:lang w:val="es-ES"/>
        </w:rPr>
        <w:t>n</w:t>
      </w:r>
      <w:r w:rsidR="00BC5A51" w:rsidRPr="009A6DDE">
        <w:rPr>
          <w:rFonts w:ascii="Times New Roman" w:hAnsi="Times New Roman" w:cs="Times New Roman"/>
          <w:lang w:val="es-ES"/>
        </w:rPr>
        <w:t xml:space="preserve"> igual</w:t>
      </w:r>
      <w:r w:rsidRPr="009A6DDE">
        <w:rPr>
          <w:rFonts w:ascii="Times New Roman" w:hAnsi="Times New Roman" w:cs="Times New Roman"/>
          <w:lang w:val="es-ES"/>
        </w:rPr>
        <w:t>es</w:t>
      </w:r>
      <w:r w:rsidR="00BC5A51" w:rsidRPr="009A6DDE">
        <w:rPr>
          <w:rFonts w:ascii="Times New Roman" w:hAnsi="Times New Roman" w:cs="Times New Roman"/>
          <w:lang w:val="es-ES"/>
        </w:rPr>
        <w:t xml:space="preserve"> ante la ley si las condiciones materiales en las que se desenvuelve la vida </w:t>
      </w:r>
      <w:r w:rsidRPr="009A6DDE">
        <w:rPr>
          <w:rFonts w:ascii="Times New Roman" w:hAnsi="Times New Roman" w:cs="Times New Roman"/>
          <w:lang w:val="es-ES"/>
        </w:rPr>
        <w:t xml:space="preserve">diaria </w:t>
      </w:r>
      <w:r w:rsidR="00BC5A51" w:rsidRPr="009A6DDE">
        <w:rPr>
          <w:rFonts w:ascii="Times New Roman" w:hAnsi="Times New Roman" w:cs="Times New Roman"/>
          <w:lang w:val="es-ES"/>
        </w:rPr>
        <w:t xml:space="preserve">no hacen que sea una realidad. </w:t>
      </w:r>
    </w:p>
    <w:p w14:paraId="0B17ABAA" w14:textId="77777777" w:rsidR="00111A8D" w:rsidRPr="005F0D99" w:rsidRDefault="00111A8D"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111A8D" w:rsidRPr="009A6DDE" w14:paraId="1AFA9615" w14:textId="77777777" w:rsidTr="00F445D7">
        <w:tc>
          <w:tcPr>
            <w:tcW w:w="8978" w:type="dxa"/>
            <w:gridSpan w:val="2"/>
            <w:shd w:val="clear" w:color="auto" w:fill="000000" w:themeFill="text1"/>
          </w:tcPr>
          <w:p w14:paraId="32D11AB6" w14:textId="77777777" w:rsidR="00111A8D" w:rsidRPr="009A6DDE" w:rsidRDefault="00111A8D" w:rsidP="009A6DDE">
            <w:pPr>
              <w:spacing w:line="276" w:lineRule="auto"/>
              <w:jc w:val="center"/>
              <w:rPr>
                <w:rFonts w:ascii="Times New Roman" w:hAnsi="Times New Roman" w:cs="Times New Roman"/>
                <w:b/>
                <w:sz w:val="24"/>
                <w:szCs w:val="24"/>
              </w:rPr>
            </w:pPr>
            <w:r w:rsidRPr="009A6DDE">
              <w:rPr>
                <w:rFonts w:ascii="Times New Roman" w:hAnsi="Times New Roman" w:cs="Times New Roman"/>
                <w:b/>
                <w:sz w:val="24"/>
                <w:szCs w:val="24"/>
              </w:rPr>
              <w:t>Destacado</w:t>
            </w:r>
          </w:p>
        </w:tc>
      </w:tr>
      <w:tr w:rsidR="00111A8D" w:rsidRPr="009A6DDE" w14:paraId="5BDEB4F8" w14:textId="77777777" w:rsidTr="00F445D7">
        <w:tc>
          <w:tcPr>
            <w:tcW w:w="2518" w:type="dxa"/>
          </w:tcPr>
          <w:p w14:paraId="1A5C6592" w14:textId="77777777" w:rsidR="00111A8D" w:rsidRPr="009A6DDE" w:rsidRDefault="00111A8D" w:rsidP="005F0D99">
            <w:pPr>
              <w:spacing w:line="276" w:lineRule="auto"/>
              <w:jc w:val="both"/>
              <w:rPr>
                <w:rFonts w:ascii="Times New Roman" w:hAnsi="Times New Roman" w:cs="Times New Roman"/>
                <w:b/>
                <w:sz w:val="24"/>
                <w:szCs w:val="24"/>
              </w:rPr>
            </w:pPr>
            <w:r w:rsidRPr="009A6DDE">
              <w:rPr>
                <w:rFonts w:ascii="Times New Roman" w:hAnsi="Times New Roman" w:cs="Times New Roman"/>
                <w:b/>
                <w:sz w:val="24"/>
                <w:szCs w:val="24"/>
              </w:rPr>
              <w:t>Título</w:t>
            </w:r>
          </w:p>
        </w:tc>
        <w:tc>
          <w:tcPr>
            <w:tcW w:w="6460" w:type="dxa"/>
          </w:tcPr>
          <w:p w14:paraId="65B13F85" w14:textId="23803957" w:rsidR="00111A8D" w:rsidRPr="009A6DDE" w:rsidRDefault="00111A8D" w:rsidP="005F0D99">
            <w:pPr>
              <w:spacing w:line="276" w:lineRule="auto"/>
              <w:jc w:val="both"/>
              <w:rPr>
                <w:rFonts w:ascii="Times New Roman" w:hAnsi="Times New Roman" w:cs="Times New Roman"/>
                <w:b/>
                <w:sz w:val="24"/>
                <w:szCs w:val="24"/>
              </w:rPr>
            </w:pPr>
            <w:r w:rsidRPr="009A6DDE">
              <w:rPr>
                <w:rFonts w:ascii="Times New Roman" w:hAnsi="Times New Roman" w:cs="Times New Roman"/>
                <w:b/>
                <w:sz w:val="24"/>
                <w:szCs w:val="24"/>
              </w:rPr>
              <w:t>No basta la ley y la igualdad ante ella</w:t>
            </w:r>
          </w:p>
        </w:tc>
      </w:tr>
      <w:tr w:rsidR="00111A8D" w:rsidRPr="009A6DDE" w14:paraId="39A949A3" w14:textId="77777777" w:rsidTr="00F445D7">
        <w:tc>
          <w:tcPr>
            <w:tcW w:w="2518" w:type="dxa"/>
          </w:tcPr>
          <w:p w14:paraId="09D17E44" w14:textId="77777777" w:rsidR="00111A8D" w:rsidRPr="009A6DDE" w:rsidRDefault="00111A8D" w:rsidP="005F0D99">
            <w:pPr>
              <w:spacing w:line="276" w:lineRule="auto"/>
              <w:jc w:val="both"/>
              <w:rPr>
                <w:rFonts w:ascii="Times New Roman" w:hAnsi="Times New Roman" w:cs="Times New Roman"/>
                <w:sz w:val="24"/>
                <w:szCs w:val="24"/>
              </w:rPr>
            </w:pPr>
            <w:r w:rsidRPr="009A6DDE">
              <w:rPr>
                <w:rFonts w:ascii="Times New Roman" w:hAnsi="Times New Roman" w:cs="Times New Roman"/>
                <w:b/>
                <w:sz w:val="24"/>
                <w:szCs w:val="24"/>
              </w:rPr>
              <w:t>Contenido</w:t>
            </w:r>
          </w:p>
        </w:tc>
        <w:tc>
          <w:tcPr>
            <w:tcW w:w="6460" w:type="dxa"/>
          </w:tcPr>
          <w:p w14:paraId="65EFC018" w14:textId="23F99359" w:rsidR="00111A8D" w:rsidRPr="009A6DDE" w:rsidRDefault="00111A8D" w:rsidP="005F0D99">
            <w:pPr>
              <w:spacing w:line="276" w:lineRule="auto"/>
              <w:jc w:val="both"/>
              <w:rPr>
                <w:rFonts w:ascii="Times New Roman" w:hAnsi="Times New Roman" w:cs="Times New Roman"/>
                <w:sz w:val="24"/>
                <w:szCs w:val="24"/>
                <w:lang w:val="es-ES"/>
              </w:rPr>
            </w:pPr>
            <w:r w:rsidRPr="009A6DDE">
              <w:rPr>
                <w:rFonts w:ascii="Times New Roman" w:hAnsi="Times New Roman" w:cs="Times New Roman"/>
                <w:sz w:val="24"/>
                <w:szCs w:val="24"/>
                <w:lang w:val="es-ES"/>
              </w:rPr>
              <w:t>Lo expresó con gran genialidad el poeta francés Anatole France (1844-1924), “</w:t>
            </w:r>
            <w:r w:rsidRPr="009A6DDE">
              <w:rPr>
                <w:rFonts w:ascii="Times New Roman" w:hAnsi="Times New Roman" w:cs="Times New Roman"/>
                <w:i/>
                <w:sz w:val="24"/>
                <w:szCs w:val="24"/>
                <w:lang w:val="es-ES"/>
              </w:rPr>
              <w:t>La Ley, en su magnífica ecuanimidad, prohíbe, tanto al rico como al pobre, dormir bajo los puentes, mendigar por las calles y robar pan”. Como vemos la prohibición, que iguala a ricos y pobres, solo está dirigida hacia los pobres ya que estos son los que, por sus condiciones, dormirían bajo los puentes, mendigarían o robarían un pan</w:t>
            </w:r>
            <w:r w:rsidR="009A6DDE">
              <w:rPr>
                <w:rFonts w:ascii="Times New Roman" w:hAnsi="Times New Roman" w:cs="Times New Roman"/>
                <w:sz w:val="24"/>
                <w:szCs w:val="24"/>
                <w:lang w:val="es-ES"/>
              </w:rPr>
              <w:t>”</w:t>
            </w:r>
            <w:r w:rsidRPr="009A6DDE">
              <w:rPr>
                <w:rFonts w:ascii="Times New Roman" w:hAnsi="Times New Roman" w:cs="Times New Roman"/>
                <w:sz w:val="24"/>
                <w:szCs w:val="24"/>
                <w:lang w:val="es-ES"/>
              </w:rPr>
              <w:t>. Por eso su famosa recomendación: “</w:t>
            </w:r>
            <w:r w:rsidRPr="009A6DDE">
              <w:rPr>
                <w:rFonts w:ascii="Times New Roman" w:hAnsi="Times New Roman" w:cs="Times New Roman"/>
                <w:i/>
                <w:sz w:val="24"/>
                <w:szCs w:val="24"/>
                <w:lang w:val="es-ES"/>
              </w:rPr>
              <w:t>El árbol de las leyes ha de podarse continuamente</w:t>
            </w:r>
            <w:r w:rsidRPr="009A6DDE">
              <w:rPr>
                <w:rFonts w:ascii="Times New Roman" w:hAnsi="Times New Roman" w:cs="Times New Roman"/>
                <w:sz w:val="24"/>
                <w:szCs w:val="24"/>
                <w:lang w:val="es-ES"/>
              </w:rPr>
              <w:t>”.</w:t>
            </w:r>
          </w:p>
        </w:tc>
      </w:tr>
    </w:tbl>
    <w:p w14:paraId="262161D1" w14:textId="77777777" w:rsidR="00111A8D" w:rsidRPr="005F0D99" w:rsidRDefault="00111A8D" w:rsidP="005F0D99">
      <w:pPr>
        <w:spacing w:after="0" w:line="276" w:lineRule="auto"/>
        <w:jc w:val="both"/>
        <w:rPr>
          <w:rFonts w:ascii="Times New Roman" w:hAnsi="Times New Roman" w:cs="Times New Roman"/>
          <w:color w:val="E36C0A" w:themeColor="accent6" w:themeShade="BF"/>
        </w:rPr>
      </w:pPr>
    </w:p>
    <w:p w14:paraId="14D6367B" w14:textId="23ED52E4" w:rsidR="00F05521" w:rsidRPr="009A6DDE" w:rsidRDefault="00BC5A51" w:rsidP="005F0D99">
      <w:pPr>
        <w:spacing w:after="0" w:line="276" w:lineRule="auto"/>
        <w:jc w:val="both"/>
        <w:rPr>
          <w:rFonts w:ascii="Times New Roman" w:hAnsi="Times New Roman" w:cs="Times New Roman"/>
          <w:lang w:val="es-ES"/>
        </w:rPr>
      </w:pPr>
      <w:r w:rsidRPr="009A6DDE">
        <w:rPr>
          <w:rFonts w:ascii="Times New Roman" w:hAnsi="Times New Roman" w:cs="Times New Roman"/>
          <w:lang w:val="es-ES"/>
        </w:rPr>
        <w:t xml:space="preserve">La experiencia política de esta dimensión del Estado Liberal puede rastrearse en los desarrollos legales alemanes de finales de </w:t>
      </w:r>
      <w:r w:rsidRPr="009A6DDE">
        <w:rPr>
          <w:rFonts w:ascii="Times New Roman" w:hAnsi="Times New Roman" w:cs="Times New Roman"/>
          <w:b/>
          <w:lang w:val="es-ES"/>
        </w:rPr>
        <w:t>siglo XIX</w:t>
      </w:r>
      <w:r w:rsidRPr="009A6DDE">
        <w:rPr>
          <w:rFonts w:ascii="Times New Roman" w:hAnsi="Times New Roman" w:cs="Times New Roman"/>
          <w:lang w:val="es-ES"/>
        </w:rPr>
        <w:t xml:space="preserve">: </w:t>
      </w:r>
      <w:r w:rsidR="009A6DDE" w:rsidRPr="009A6DDE">
        <w:rPr>
          <w:rFonts w:ascii="Times New Roman" w:hAnsi="Times New Roman" w:cs="Times New Roman"/>
          <w:lang w:val="es-ES"/>
        </w:rPr>
        <w:t xml:space="preserve">Ley </w:t>
      </w:r>
      <w:r w:rsidRPr="009A6DDE">
        <w:rPr>
          <w:rFonts w:ascii="Times New Roman" w:hAnsi="Times New Roman" w:cs="Times New Roman"/>
          <w:lang w:val="es-ES"/>
        </w:rPr>
        <w:t xml:space="preserve">de 1883 sobre </w:t>
      </w:r>
      <w:r w:rsidRPr="009A6DDE">
        <w:rPr>
          <w:rFonts w:ascii="Times New Roman" w:hAnsi="Times New Roman" w:cs="Times New Roman"/>
          <w:i/>
          <w:lang w:val="es-ES"/>
        </w:rPr>
        <w:t>seguro de enfermedad</w:t>
      </w:r>
      <w:r w:rsidRPr="009A6DDE">
        <w:rPr>
          <w:rFonts w:ascii="Times New Roman" w:hAnsi="Times New Roman" w:cs="Times New Roman"/>
          <w:lang w:val="es-ES"/>
        </w:rPr>
        <w:t xml:space="preserve">, </w:t>
      </w:r>
      <w:r w:rsidR="009A6DDE" w:rsidRPr="009A6DDE">
        <w:rPr>
          <w:rFonts w:ascii="Times New Roman" w:hAnsi="Times New Roman" w:cs="Times New Roman"/>
          <w:lang w:val="es-ES"/>
        </w:rPr>
        <w:t xml:space="preserve">Ley </w:t>
      </w:r>
      <w:r w:rsidRPr="009A6DDE">
        <w:rPr>
          <w:rFonts w:ascii="Times New Roman" w:hAnsi="Times New Roman" w:cs="Times New Roman"/>
          <w:lang w:val="es-ES"/>
        </w:rPr>
        <w:t xml:space="preserve">de 1884 sobre </w:t>
      </w:r>
      <w:r w:rsidRPr="009A6DDE">
        <w:rPr>
          <w:rFonts w:ascii="Times New Roman" w:hAnsi="Times New Roman" w:cs="Times New Roman"/>
          <w:i/>
          <w:lang w:val="es-ES"/>
        </w:rPr>
        <w:t>accidentes de trabajo</w:t>
      </w:r>
      <w:r w:rsidRPr="009A6DDE">
        <w:rPr>
          <w:rFonts w:ascii="Times New Roman" w:hAnsi="Times New Roman" w:cs="Times New Roman"/>
          <w:lang w:val="es-ES"/>
        </w:rPr>
        <w:t xml:space="preserve">, </w:t>
      </w:r>
      <w:r w:rsidR="009A6DDE" w:rsidRPr="009A6DDE">
        <w:rPr>
          <w:rFonts w:ascii="Times New Roman" w:hAnsi="Times New Roman" w:cs="Times New Roman"/>
          <w:lang w:val="es-ES"/>
        </w:rPr>
        <w:t xml:space="preserve">Ley </w:t>
      </w:r>
      <w:r w:rsidRPr="009A6DDE">
        <w:rPr>
          <w:rFonts w:ascii="Times New Roman" w:hAnsi="Times New Roman" w:cs="Times New Roman"/>
          <w:lang w:val="es-ES"/>
        </w:rPr>
        <w:t xml:space="preserve">de 1889 sobre </w:t>
      </w:r>
      <w:r w:rsidRPr="009A6DDE">
        <w:rPr>
          <w:rFonts w:ascii="Times New Roman" w:hAnsi="Times New Roman" w:cs="Times New Roman"/>
          <w:i/>
          <w:lang w:val="es-ES"/>
        </w:rPr>
        <w:t>jubilación</w:t>
      </w:r>
      <w:r w:rsidRPr="009A6DDE">
        <w:rPr>
          <w:rFonts w:ascii="Times New Roman" w:hAnsi="Times New Roman" w:cs="Times New Roman"/>
          <w:lang w:val="es-ES"/>
        </w:rPr>
        <w:t xml:space="preserve">, </w:t>
      </w:r>
      <w:r w:rsidR="009A6DDE" w:rsidRPr="009A6DDE">
        <w:rPr>
          <w:rFonts w:ascii="Times New Roman" w:hAnsi="Times New Roman" w:cs="Times New Roman"/>
          <w:lang w:val="es-ES"/>
        </w:rPr>
        <w:t xml:space="preserve">Ley </w:t>
      </w:r>
      <w:r w:rsidRPr="009A6DDE">
        <w:rPr>
          <w:rFonts w:ascii="Times New Roman" w:hAnsi="Times New Roman" w:cs="Times New Roman"/>
          <w:lang w:val="es-ES"/>
        </w:rPr>
        <w:t xml:space="preserve">de 1891 sobre </w:t>
      </w:r>
      <w:r w:rsidRPr="009A6DDE">
        <w:rPr>
          <w:rFonts w:ascii="Times New Roman" w:hAnsi="Times New Roman" w:cs="Times New Roman"/>
          <w:i/>
          <w:lang w:val="es-ES"/>
        </w:rPr>
        <w:t>regulación de la jornada laboral</w:t>
      </w:r>
      <w:r w:rsidRPr="009A6DDE">
        <w:rPr>
          <w:rFonts w:ascii="Times New Roman" w:hAnsi="Times New Roman" w:cs="Times New Roman"/>
          <w:lang w:val="es-ES"/>
        </w:rPr>
        <w:t xml:space="preserve">. Medidas que, como anotan estudiosos, se comenzaron a </w:t>
      </w:r>
      <w:r w:rsidRPr="009A6DDE">
        <w:rPr>
          <w:rFonts w:ascii="Times New Roman" w:hAnsi="Times New Roman" w:cs="Times New Roman"/>
          <w:b/>
          <w:lang w:val="es-ES"/>
        </w:rPr>
        <w:t>extender</w:t>
      </w:r>
      <w:r w:rsidRPr="009A6DDE">
        <w:rPr>
          <w:rFonts w:ascii="Times New Roman" w:hAnsi="Times New Roman" w:cs="Times New Roman"/>
          <w:lang w:val="es-ES"/>
        </w:rPr>
        <w:t xml:space="preserve"> y </w:t>
      </w:r>
      <w:r w:rsidRPr="009A6DDE">
        <w:rPr>
          <w:rFonts w:ascii="Times New Roman" w:hAnsi="Times New Roman" w:cs="Times New Roman"/>
          <w:b/>
          <w:lang w:val="es-ES"/>
        </w:rPr>
        <w:t>generalizarse</w:t>
      </w:r>
      <w:r w:rsidRPr="009A6DDE">
        <w:rPr>
          <w:rFonts w:ascii="Times New Roman" w:hAnsi="Times New Roman" w:cs="Times New Roman"/>
          <w:lang w:val="es-ES"/>
        </w:rPr>
        <w:t xml:space="preserve"> a partir de la </w:t>
      </w:r>
      <w:r w:rsidRPr="009A6DDE">
        <w:rPr>
          <w:rFonts w:ascii="Times New Roman" w:hAnsi="Times New Roman" w:cs="Times New Roman"/>
          <w:b/>
          <w:lang w:val="es-ES"/>
        </w:rPr>
        <w:t>primera década del siglo XX</w:t>
      </w:r>
      <w:r w:rsidRPr="009A6DDE">
        <w:rPr>
          <w:rFonts w:ascii="Times New Roman" w:hAnsi="Times New Roman" w:cs="Times New Roman"/>
          <w:lang w:val="es-ES"/>
        </w:rPr>
        <w:t xml:space="preserve">. </w:t>
      </w:r>
    </w:p>
    <w:p w14:paraId="61CFE74E" w14:textId="77777777" w:rsidR="00F05521" w:rsidRDefault="00F0552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9A6DDE" w:rsidRPr="005F0D99" w14:paraId="424D2568" w14:textId="77777777" w:rsidTr="00E868FD">
        <w:tc>
          <w:tcPr>
            <w:tcW w:w="9054" w:type="dxa"/>
            <w:gridSpan w:val="2"/>
            <w:shd w:val="clear" w:color="auto" w:fill="0D0D0D" w:themeFill="text1" w:themeFillTint="F2"/>
          </w:tcPr>
          <w:p w14:paraId="455AAA89" w14:textId="77777777" w:rsidR="009A6DDE" w:rsidRPr="005F0D99" w:rsidRDefault="009A6DDE" w:rsidP="00E868FD">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9A6DDE" w:rsidRPr="005F0D99" w14:paraId="5E3C5283" w14:textId="77777777" w:rsidTr="00E868FD">
        <w:tc>
          <w:tcPr>
            <w:tcW w:w="1809" w:type="dxa"/>
          </w:tcPr>
          <w:p w14:paraId="24A0E63E" w14:textId="77777777" w:rsidR="009A6DDE" w:rsidRPr="005F0D99" w:rsidRDefault="009A6DDE" w:rsidP="00E868FD">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4BAD9BBC" w14:textId="77777777" w:rsidR="009A6DDE" w:rsidRPr="005F0D99" w:rsidRDefault="009A6DDE" w:rsidP="00E868FD">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w:t>
            </w:r>
            <w:r>
              <w:rPr>
                <w:rFonts w:ascii="Times New Roman" w:hAnsi="Times New Roman" w:cs="Times New Roman"/>
                <w:sz w:val="24"/>
                <w:szCs w:val="24"/>
              </w:rPr>
              <w:t>3</w:t>
            </w:r>
          </w:p>
        </w:tc>
      </w:tr>
      <w:tr w:rsidR="009A6DDE" w:rsidRPr="005F0D99" w14:paraId="2C484630" w14:textId="77777777" w:rsidTr="00E868FD">
        <w:tc>
          <w:tcPr>
            <w:tcW w:w="1809" w:type="dxa"/>
          </w:tcPr>
          <w:p w14:paraId="4B3655EA" w14:textId="77777777" w:rsidR="009A6DDE" w:rsidRPr="005F0D99" w:rsidRDefault="009A6DDE" w:rsidP="00E868FD">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7E8AC22D" w14:textId="0C2B6D5C" w:rsidR="009A6DDE" w:rsidRPr="005F0D99" w:rsidRDefault="00065070" w:rsidP="00065070">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Los derechos sociales: regulando el trabajo.</w:t>
            </w:r>
          </w:p>
        </w:tc>
      </w:tr>
      <w:tr w:rsidR="009A6DDE" w:rsidRPr="005F0D99" w14:paraId="1E82ED27" w14:textId="77777777" w:rsidTr="00E868FD">
        <w:tc>
          <w:tcPr>
            <w:tcW w:w="1809" w:type="dxa"/>
          </w:tcPr>
          <w:p w14:paraId="6BB9736E" w14:textId="77777777" w:rsidR="009A6DDE" w:rsidRPr="005F0D99" w:rsidRDefault="009A6DDE" w:rsidP="00E868FD">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lastRenderedPageBreak/>
              <w:t>Código Shutterstock</w:t>
            </w:r>
          </w:p>
        </w:tc>
        <w:tc>
          <w:tcPr>
            <w:tcW w:w="7245" w:type="dxa"/>
          </w:tcPr>
          <w:p w14:paraId="448E348D" w14:textId="66DF3CBE" w:rsidR="009A6DDE" w:rsidRPr="005F0D99" w:rsidRDefault="00065070" w:rsidP="00E868FD">
            <w:pPr>
              <w:spacing w:line="276" w:lineRule="auto"/>
              <w:jc w:val="both"/>
              <w:rPr>
                <w:rFonts w:ascii="Times New Roman" w:hAnsi="Times New Roman" w:cs="Times New Roman"/>
                <w:sz w:val="24"/>
                <w:szCs w:val="24"/>
              </w:rPr>
            </w:pPr>
            <w:r w:rsidRPr="00065070">
              <w:rPr>
                <w:rFonts w:ascii="Times New Roman" w:hAnsi="Times New Roman" w:cs="Times New Roman"/>
                <w:sz w:val="24"/>
                <w:szCs w:val="24"/>
              </w:rPr>
              <w:t>http://aulaplaneta.planetasaber.com/encyclopedia/default.asp?idpack=9&amp;idpil=000ZM901&amp;ruta=Buscador</w:t>
            </w:r>
          </w:p>
        </w:tc>
      </w:tr>
      <w:tr w:rsidR="009A6DDE" w:rsidRPr="005F0D99" w14:paraId="333AFD09" w14:textId="77777777" w:rsidTr="00E868FD">
        <w:tc>
          <w:tcPr>
            <w:tcW w:w="1809" w:type="dxa"/>
          </w:tcPr>
          <w:p w14:paraId="1FD0A22C" w14:textId="77777777" w:rsidR="009A6DDE" w:rsidRPr="005F0D99" w:rsidRDefault="009A6DDE" w:rsidP="00E868FD">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21EA43E2" w14:textId="66E244AA" w:rsidR="009A6DDE" w:rsidRPr="005F0D99" w:rsidRDefault="009A6DDE" w:rsidP="00065070">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Las </w:t>
            </w:r>
            <w:r>
              <w:rPr>
                <w:rFonts w:ascii="Times New Roman" w:hAnsi="Times New Roman" w:cs="Times New Roman"/>
                <w:sz w:val="24"/>
                <w:szCs w:val="24"/>
              </w:rPr>
              <w:t>regulaciones sobre el trabajo fueron las conquistas que la movilización social alcanzó</w:t>
            </w:r>
            <w:r>
              <w:rPr>
                <w:rFonts w:ascii="Times New Roman" w:hAnsi="Times New Roman" w:cs="Times New Roman"/>
                <w:sz w:val="24"/>
                <w:szCs w:val="24"/>
              </w:rPr>
              <w:t>.</w:t>
            </w:r>
            <w:r w:rsidR="00065070">
              <w:rPr>
                <w:rFonts w:ascii="Times New Roman" w:hAnsi="Times New Roman" w:cs="Times New Roman"/>
                <w:sz w:val="24"/>
                <w:szCs w:val="24"/>
              </w:rPr>
              <w:t xml:space="preserve"> El 1 de mayo, </w:t>
            </w:r>
            <w:r w:rsidR="00065070" w:rsidRPr="00065070">
              <w:rPr>
                <w:rFonts w:ascii="Times New Roman" w:hAnsi="Times New Roman" w:cs="Times New Roman"/>
                <w:sz w:val="24"/>
                <w:szCs w:val="24"/>
              </w:rPr>
              <w:t>Día Internacional de los Trabajadores</w:t>
            </w:r>
            <w:r w:rsidR="00065070">
              <w:rPr>
                <w:rFonts w:ascii="Times New Roman" w:hAnsi="Times New Roman" w:cs="Times New Roman"/>
                <w:sz w:val="24"/>
                <w:szCs w:val="24"/>
              </w:rPr>
              <w:t xml:space="preserve">, es el día fijado para la celebración de las luchas por este derecho en especial, por su importancia, la </w:t>
            </w:r>
            <w:r w:rsidR="00065070" w:rsidRPr="00065070">
              <w:rPr>
                <w:rFonts w:ascii="Times New Roman" w:hAnsi="Times New Roman" w:cs="Times New Roman"/>
                <w:sz w:val="24"/>
                <w:szCs w:val="24"/>
              </w:rPr>
              <w:t xml:space="preserve">jornada </w:t>
            </w:r>
            <w:r w:rsidR="00065070">
              <w:rPr>
                <w:rFonts w:ascii="Times New Roman" w:hAnsi="Times New Roman" w:cs="Times New Roman"/>
                <w:sz w:val="24"/>
                <w:szCs w:val="24"/>
              </w:rPr>
              <w:t xml:space="preserve">laboral </w:t>
            </w:r>
            <w:r w:rsidR="00065070" w:rsidRPr="00065070">
              <w:rPr>
                <w:rFonts w:ascii="Times New Roman" w:hAnsi="Times New Roman" w:cs="Times New Roman"/>
                <w:sz w:val="24"/>
                <w:szCs w:val="24"/>
              </w:rPr>
              <w:t>de ocho horas</w:t>
            </w:r>
            <w:r w:rsidR="00065070">
              <w:rPr>
                <w:rFonts w:ascii="Times New Roman" w:hAnsi="Times New Roman" w:cs="Times New Roman"/>
                <w:sz w:val="24"/>
                <w:szCs w:val="24"/>
              </w:rPr>
              <w:t>.</w:t>
            </w:r>
          </w:p>
        </w:tc>
      </w:tr>
    </w:tbl>
    <w:p w14:paraId="5938F4DC"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p w14:paraId="5A37C625" w14:textId="42863EAE" w:rsidR="00F05521" w:rsidRPr="00961C2B" w:rsidRDefault="00BC5A51" w:rsidP="005F0D99">
      <w:pPr>
        <w:spacing w:after="0" w:line="276" w:lineRule="auto"/>
        <w:jc w:val="both"/>
        <w:rPr>
          <w:rFonts w:ascii="Times New Roman" w:hAnsi="Times New Roman" w:cs="Times New Roman"/>
          <w:lang w:val="es-ES"/>
        </w:rPr>
      </w:pPr>
      <w:r w:rsidRPr="00961C2B">
        <w:rPr>
          <w:rFonts w:ascii="Times New Roman" w:hAnsi="Times New Roman" w:cs="Times New Roman"/>
          <w:lang w:val="es-ES"/>
        </w:rPr>
        <w:t xml:space="preserve">Constitucionalmente estas trasformaciones, conocidas como el constitucionalismo social, se consagraron en las </w:t>
      </w:r>
      <w:r w:rsidRPr="00961C2B">
        <w:rPr>
          <w:rFonts w:ascii="Times New Roman" w:hAnsi="Times New Roman" w:cs="Times New Roman"/>
          <w:b/>
          <w:lang w:val="es-ES"/>
        </w:rPr>
        <w:t>Constituciones de Queretano</w:t>
      </w:r>
      <w:r w:rsidRPr="00961C2B">
        <w:rPr>
          <w:rFonts w:ascii="Times New Roman" w:hAnsi="Times New Roman" w:cs="Times New Roman"/>
          <w:lang w:val="es-ES"/>
        </w:rPr>
        <w:t xml:space="preserve"> (1917), </w:t>
      </w:r>
      <w:r w:rsidRPr="00961C2B">
        <w:rPr>
          <w:rFonts w:ascii="Times New Roman" w:hAnsi="Times New Roman" w:cs="Times New Roman"/>
          <w:b/>
          <w:lang w:val="es-ES"/>
        </w:rPr>
        <w:t>Rusia</w:t>
      </w:r>
      <w:r w:rsidRPr="00961C2B">
        <w:rPr>
          <w:rFonts w:ascii="Times New Roman" w:hAnsi="Times New Roman" w:cs="Times New Roman"/>
          <w:lang w:val="es-ES"/>
        </w:rPr>
        <w:t xml:space="preserve"> (1918), </w:t>
      </w:r>
      <w:r w:rsidRPr="00961C2B">
        <w:rPr>
          <w:rFonts w:ascii="Times New Roman" w:hAnsi="Times New Roman" w:cs="Times New Roman"/>
          <w:b/>
          <w:lang w:val="es-ES"/>
        </w:rPr>
        <w:t>Weimar</w:t>
      </w:r>
      <w:r w:rsidRPr="00961C2B">
        <w:rPr>
          <w:rFonts w:ascii="Times New Roman" w:hAnsi="Times New Roman" w:cs="Times New Roman"/>
          <w:lang w:val="es-ES"/>
        </w:rPr>
        <w:t xml:space="preserve"> (1919), </w:t>
      </w:r>
      <w:r w:rsidRPr="00961C2B">
        <w:rPr>
          <w:rFonts w:ascii="Times New Roman" w:hAnsi="Times New Roman" w:cs="Times New Roman"/>
          <w:b/>
          <w:lang w:val="es-ES"/>
        </w:rPr>
        <w:t>Austria</w:t>
      </w:r>
      <w:r w:rsidRPr="00961C2B">
        <w:rPr>
          <w:rFonts w:ascii="Times New Roman" w:hAnsi="Times New Roman" w:cs="Times New Roman"/>
          <w:lang w:val="es-ES"/>
        </w:rPr>
        <w:t xml:space="preserve"> (1920), </w:t>
      </w:r>
      <w:r w:rsidRPr="00961C2B">
        <w:rPr>
          <w:rFonts w:ascii="Times New Roman" w:hAnsi="Times New Roman" w:cs="Times New Roman"/>
          <w:b/>
          <w:lang w:val="es-ES"/>
        </w:rPr>
        <w:t>España</w:t>
      </w:r>
      <w:r w:rsidRPr="00961C2B">
        <w:rPr>
          <w:rFonts w:ascii="Times New Roman" w:hAnsi="Times New Roman" w:cs="Times New Roman"/>
          <w:lang w:val="es-ES"/>
        </w:rPr>
        <w:t xml:space="preserve"> (1931). Lo que se aceleró con la crisis del 29 y el au</w:t>
      </w:r>
      <w:r w:rsidR="00885D5C" w:rsidRPr="00961C2B">
        <w:rPr>
          <w:rFonts w:ascii="Times New Roman" w:hAnsi="Times New Roman" w:cs="Times New Roman"/>
          <w:lang w:val="es-ES"/>
        </w:rPr>
        <w:t xml:space="preserve">mento del desempleo, la </w:t>
      </w:r>
      <w:r w:rsidR="00885D5C" w:rsidRPr="00961C2B">
        <w:rPr>
          <w:rFonts w:ascii="Times New Roman" w:hAnsi="Times New Roman" w:cs="Times New Roman"/>
          <w:b/>
          <w:lang w:val="es-ES"/>
        </w:rPr>
        <w:t>teoría económica</w:t>
      </w:r>
      <w:r w:rsidRPr="00961C2B">
        <w:rPr>
          <w:rFonts w:ascii="Times New Roman" w:hAnsi="Times New Roman" w:cs="Times New Roman"/>
          <w:b/>
          <w:lang w:val="es-ES"/>
        </w:rPr>
        <w:t xml:space="preserve"> de Keynes</w:t>
      </w:r>
      <w:r w:rsidRPr="00961C2B">
        <w:rPr>
          <w:rFonts w:ascii="Times New Roman" w:hAnsi="Times New Roman" w:cs="Times New Roman"/>
          <w:lang w:val="es-ES"/>
        </w:rPr>
        <w:t xml:space="preserve"> y el </w:t>
      </w:r>
      <w:r w:rsidRPr="00961C2B">
        <w:rPr>
          <w:rFonts w:ascii="Times New Roman" w:hAnsi="Times New Roman" w:cs="Times New Roman"/>
          <w:b/>
          <w:lang w:val="es-ES"/>
        </w:rPr>
        <w:t>New Deal</w:t>
      </w:r>
      <w:r w:rsidRPr="00961C2B">
        <w:rPr>
          <w:rFonts w:ascii="Times New Roman" w:hAnsi="Times New Roman" w:cs="Times New Roman"/>
          <w:lang w:val="es-ES"/>
        </w:rPr>
        <w:t xml:space="preserve"> del presidente </w:t>
      </w:r>
      <w:r w:rsidRPr="00961C2B">
        <w:rPr>
          <w:rFonts w:ascii="Times New Roman" w:hAnsi="Times New Roman" w:cs="Times New Roman"/>
          <w:b/>
          <w:lang w:val="es-ES"/>
        </w:rPr>
        <w:t>Roosevelt</w:t>
      </w:r>
      <w:r w:rsidR="00885D5C" w:rsidRPr="00961C2B">
        <w:rPr>
          <w:rFonts w:ascii="Times New Roman" w:hAnsi="Times New Roman" w:cs="Times New Roman"/>
          <w:lang w:val="es-ES"/>
        </w:rPr>
        <w:t xml:space="preserve"> que la desarrolló</w:t>
      </w:r>
      <w:r w:rsidRPr="00961C2B">
        <w:rPr>
          <w:rFonts w:ascii="Times New Roman" w:hAnsi="Times New Roman" w:cs="Times New Roman"/>
          <w:lang w:val="es-ES"/>
        </w:rPr>
        <w:t xml:space="preserve">. </w:t>
      </w:r>
    </w:p>
    <w:p w14:paraId="6C463A17"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p w14:paraId="6F66B169" w14:textId="5E2B0524" w:rsidR="00BC5A51" w:rsidRPr="00961C2B" w:rsidRDefault="00BC5A51" w:rsidP="005F0D99">
      <w:pPr>
        <w:spacing w:after="0" w:line="276" w:lineRule="auto"/>
        <w:jc w:val="both"/>
        <w:rPr>
          <w:rFonts w:ascii="Times New Roman" w:hAnsi="Times New Roman" w:cs="Times New Roman"/>
          <w:lang w:val="es-ES"/>
        </w:rPr>
      </w:pPr>
      <w:r w:rsidRPr="00961C2B">
        <w:rPr>
          <w:rFonts w:ascii="Times New Roman" w:hAnsi="Times New Roman" w:cs="Times New Roman"/>
          <w:lang w:val="es-ES"/>
        </w:rPr>
        <w:t xml:space="preserve">Se </w:t>
      </w:r>
      <w:r w:rsidR="00F05521" w:rsidRPr="00961C2B">
        <w:rPr>
          <w:rFonts w:ascii="Times New Roman" w:hAnsi="Times New Roman" w:cs="Times New Roman"/>
          <w:lang w:val="es-ES"/>
        </w:rPr>
        <w:t xml:space="preserve">le </w:t>
      </w:r>
      <w:r w:rsidRPr="00961C2B">
        <w:rPr>
          <w:rFonts w:ascii="Times New Roman" w:hAnsi="Times New Roman" w:cs="Times New Roman"/>
          <w:lang w:val="es-ES"/>
        </w:rPr>
        <w:t xml:space="preserve">señala </w:t>
      </w:r>
      <w:r w:rsidR="00F05521" w:rsidRPr="00961C2B">
        <w:rPr>
          <w:rFonts w:ascii="Times New Roman" w:hAnsi="Times New Roman" w:cs="Times New Roman"/>
          <w:lang w:val="es-ES"/>
        </w:rPr>
        <w:t xml:space="preserve">al </w:t>
      </w:r>
      <w:r w:rsidR="00F05521" w:rsidRPr="00961C2B">
        <w:rPr>
          <w:rFonts w:ascii="Times New Roman" w:hAnsi="Times New Roman" w:cs="Times New Roman"/>
          <w:b/>
          <w:lang w:val="es-ES"/>
        </w:rPr>
        <w:t>Estado</w:t>
      </w:r>
      <w:r w:rsidR="00F05521" w:rsidRPr="00961C2B">
        <w:rPr>
          <w:rFonts w:ascii="Times New Roman" w:hAnsi="Times New Roman" w:cs="Times New Roman"/>
          <w:lang w:val="es-ES"/>
        </w:rPr>
        <w:t xml:space="preserve"> </w:t>
      </w:r>
      <w:r w:rsidRPr="00961C2B">
        <w:rPr>
          <w:rFonts w:ascii="Times New Roman" w:hAnsi="Times New Roman" w:cs="Times New Roman"/>
          <w:lang w:val="es-ES"/>
        </w:rPr>
        <w:t xml:space="preserve">la necesidad de la </w:t>
      </w:r>
      <w:r w:rsidRPr="00961C2B">
        <w:rPr>
          <w:rFonts w:ascii="Times New Roman" w:hAnsi="Times New Roman" w:cs="Times New Roman"/>
          <w:b/>
          <w:lang w:val="es-ES"/>
        </w:rPr>
        <w:t>intervención</w:t>
      </w:r>
      <w:r w:rsidRPr="00961C2B">
        <w:rPr>
          <w:rFonts w:ascii="Times New Roman" w:hAnsi="Times New Roman" w:cs="Times New Roman"/>
          <w:lang w:val="es-ES"/>
        </w:rPr>
        <w:t xml:space="preserve"> estatal a través de la imposición de impuestos, regulación de actividades privadas y el aumento del gasto público en infraestructura y en servicios sociales (educación, salud, vivienda, asistencia social, etc.) generando pleno empleo, crecimiento económico y la realización progresiva de los derechos sociales y económicos. Situación que generó, </w:t>
      </w:r>
      <w:r w:rsidRPr="00961C2B">
        <w:rPr>
          <w:rFonts w:ascii="Times New Roman" w:hAnsi="Times New Roman" w:cs="Times New Roman"/>
          <w:b/>
          <w:lang w:val="es-ES"/>
        </w:rPr>
        <w:t>en países industrializados</w:t>
      </w:r>
      <w:r w:rsidRPr="00961C2B">
        <w:rPr>
          <w:rFonts w:ascii="Times New Roman" w:hAnsi="Times New Roman" w:cs="Times New Roman"/>
          <w:lang w:val="es-ES"/>
        </w:rPr>
        <w:t>, el “</w:t>
      </w:r>
      <w:r w:rsidRPr="00961C2B">
        <w:rPr>
          <w:rFonts w:ascii="Times New Roman" w:hAnsi="Times New Roman" w:cs="Times New Roman"/>
          <w:b/>
          <w:lang w:val="es-ES"/>
        </w:rPr>
        <w:t>Estado de Bienestar</w:t>
      </w:r>
      <w:r w:rsidRPr="00961C2B">
        <w:rPr>
          <w:rFonts w:ascii="Times New Roman" w:hAnsi="Times New Roman" w:cs="Times New Roman"/>
          <w:lang w:val="es-ES"/>
        </w:rPr>
        <w:t xml:space="preserve">” como </w:t>
      </w:r>
      <w:r w:rsidR="00885D5C" w:rsidRPr="00961C2B">
        <w:rPr>
          <w:rFonts w:ascii="Times New Roman" w:hAnsi="Times New Roman" w:cs="Times New Roman"/>
          <w:lang w:val="es-ES"/>
        </w:rPr>
        <w:t>uno</w:t>
      </w:r>
      <w:r w:rsidRPr="00961C2B">
        <w:rPr>
          <w:rFonts w:ascii="Times New Roman" w:hAnsi="Times New Roman" w:cs="Times New Roman"/>
          <w:lang w:val="es-ES"/>
        </w:rPr>
        <w:t xml:space="preserve"> de sus posibles </w:t>
      </w:r>
      <w:r w:rsidR="00885D5C" w:rsidRPr="00961C2B">
        <w:rPr>
          <w:rFonts w:ascii="Times New Roman" w:hAnsi="Times New Roman" w:cs="Times New Roman"/>
          <w:lang w:val="es-ES"/>
        </w:rPr>
        <w:t>desarrollos</w:t>
      </w:r>
      <w:r w:rsidRPr="00961C2B">
        <w:rPr>
          <w:rFonts w:ascii="Times New Roman" w:hAnsi="Times New Roman" w:cs="Times New Roman"/>
          <w:lang w:val="es-ES"/>
        </w:rPr>
        <w:t xml:space="preserve">. </w:t>
      </w:r>
      <w:r w:rsidRPr="00961C2B">
        <w:rPr>
          <w:rFonts w:ascii="Times New Roman" w:hAnsi="Times New Roman" w:cs="Times New Roman"/>
          <w:i/>
          <w:lang w:val="es-ES"/>
        </w:rPr>
        <w:t xml:space="preserve">De </w:t>
      </w:r>
      <w:r w:rsidR="002B5836" w:rsidRPr="00961C2B">
        <w:rPr>
          <w:rFonts w:ascii="Times New Roman" w:hAnsi="Times New Roman" w:cs="Times New Roman"/>
          <w:i/>
          <w:lang w:val="es-ES"/>
        </w:rPr>
        <w:t>no</w:t>
      </w:r>
      <w:r w:rsidRPr="00961C2B">
        <w:rPr>
          <w:rFonts w:ascii="Times New Roman" w:hAnsi="Times New Roman" w:cs="Times New Roman"/>
          <w:i/>
          <w:lang w:val="es-ES"/>
        </w:rPr>
        <w:t xml:space="preserve"> intervenir en la economía </w:t>
      </w:r>
      <w:r w:rsidR="002B5836" w:rsidRPr="00961C2B">
        <w:rPr>
          <w:rFonts w:ascii="Times New Roman" w:hAnsi="Times New Roman" w:cs="Times New Roman"/>
          <w:i/>
          <w:lang w:val="es-ES"/>
        </w:rPr>
        <w:t>se pasó</w:t>
      </w:r>
      <w:r w:rsidRPr="00961C2B">
        <w:rPr>
          <w:rFonts w:ascii="Times New Roman" w:hAnsi="Times New Roman" w:cs="Times New Roman"/>
          <w:i/>
          <w:lang w:val="es-ES"/>
        </w:rPr>
        <w:t xml:space="preserve"> al ejercicio de su papel central </w:t>
      </w:r>
      <w:r w:rsidR="002B5836" w:rsidRPr="00961C2B">
        <w:rPr>
          <w:rFonts w:ascii="Times New Roman" w:hAnsi="Times New Roman" w:cs="Times New Roman"/>
          <w:i/>
          <w:lang w:val="es-ES"/>
        </w:rPr>
        <w:t>con el consecuente</w:t>
      </w:r>
      <w:r w:rsidRPr="00961C2B">
        <w:rPr>
          <w:rFonts w:ascii="Times New Roman" w:hAnsi="Times New Roman" w:cs="Times New Roman"/>
          <w:i/>
          <w:lang w:val="es-ES"/>
        </w:rPr>
        <w:t xml:space="preserve"> aumento en el tamaño del Estado contra el que reaccionan las posturas neoliberales de finales del siglo XX</w:t>
      </w:r>
      <w:r w:rsidRPr="00961C2B">
        <w:rPr>
          <w:rFonts w:ascii="Times New Roman" w:hAnsi="Times New Roman" w:cs="Times New Roman"/>
          <w:lang w:val="es-ES"/>
        </w:rPr>
        <w:t>.</w:t>
      </w:r>
    </w:p>
    <w:p w14:paraId="22DB4257"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BA1313" w:rsidRPr="00961C2B" w14:paraId="749F3218" w14:textId="77777777" w:rsidTr="00F445D7">
        <w:tc>
          <w:tcPr>
            <w:tcW w:w="8978" w:type="dxa"/>
            <w:gridSpan w:val="2"/>
            <w:shd w:val="clear" w:color="auto" w:fill="000000" w:themeFill="text1"/>
          </w:tcPr>
          <w:p w14:paraId="4C3A536C" w14:textId="77777777" w:rsidR="00BA1313" w:rsidRPr="00961C2B" w:rsidRDefault="00BA1313" w:rsidP="005F0D99">
            <w:pPr>
              <w:spacing w:line="276" w:lineRule="auto"/>
              <w:jc w:val="both"/>
              <w:rPr>
                <w:rFonts w:ascii="Times New Roman" w:hAnsi="Times New Roman" w:cs="Times New Roman"/>
                <w:b/>
                <w:sz w:val="24"/>
                <w:szCs w:val="24"/>
              </w:rPr>
            </w:pPr>
            <w:r w:rsidRPr="00961C2B">
              <w:rPr>
                <w:rFonts w:ascii="Times New Roman" w:hAnsi="Times New Roman" w:cs="Times New Roman"/>
                <w:b/>
                <w:sz w:val="24"/>
                <w:szCs w:val="24"/>
              </w:rPr>
              <w:t>Destacado</w:t>
            </w:r>
          </w:p>
        </w:tc>
      </w:tr>
      <w:tr w:rsidR="00BA1313" w:rsidRPr="00961C2B" w14:paraId="57905951" w14:textId="77777777" w:rsidTr="00F445D7">
        <w:tc>
          <w:tcPr>
            <w:tcW w:w="2518" w:type="dxa"/>
          </w:tcPr>
          <w:p w14:paraId="1A51B716" w14:textId="77777777" w:rsidR="00BA1313" w:rsidRPr="00961C2B" w:rsidRDefault="00BA1313" w:rsidP="00961C2B">
            <w:pPr>
              <w:spacing w:line="276" w:lineRule="auto"/>
              <w:jc w:val="center"/>
              <w:rPr>
                <w:rFonts w:ascii="Times New Roman" w:hAnsi="Times New Roman" w:cs="Times New Roman"/>
                <w:b/>
                <w:sz w:val="24"/>
                <w:szCs w:val="24"/>
              </w:rPr>
            </w:pPr>
            <w:r w:rsidRPr="00961C2B">
              <w:rPr>
                <w:rFonts w:ascii="Times New Roman" w:hAnsi="Times New Roman" w:cs="Times New Roman"/>
                <w:b/>
                <w:sz w:val="24"/>
                <w:szCs w:val="24"/>
              </w:rPr>
              <w:t>Título</w:t>
            </w:r>
          </w:p>
        </w:tc>
        <w:tc>
          <w:tcPr>
            <w:tcW w:w="6460" w:type="dxa"/>
          </w:tcPr>
          <w:p w14:paraId="4BE97DEA" w14:textId="77777777" w:rsidR="00BA1313" w:rsidRPr="00961C2B" w:rsidRDefault="00BA1313" w:rsidP="00961C2B">
            <w:pPr>
              <w:spacing w:line="276" w:lineRule="auto"/>
              <w:jc w:val="center"/>
              <w:rPr>
                <w:rFonts w:ascii="Times New Roman" w:hAnsi="Times New Roman" w:cs="Times New Roman"/>
                <w:b/>
                <w:sz w:val="24"/>
                <w:szCs w:val="24"/>
              </w:rPr>
            </w:pPr>
          </w:p>
        </w:tc>
      </w:tr>
      <w:tr w:rsidR="00BA1313" w:rsidRPr="00961C2B" w14:paraId="061E45A5" w14:textId="77777777" w:rsidTr="00F445D7">
        <w:tc>
          <w:tcPr>
            <w:tcW w:w="2518" w:type="dxa"/>
          </w:tcPr>
          <w:p w14:paraId="57BF5410" w14:textId="77777777" w:rsidR="00BA1313" w:rsidRPr="00961C2B" w:rsidRDefault="00BA1313" w:rsidP="005F0D99">
            <w:pPr>
              <w:spacing w:line="276" w:lineRule="auto"/>
              <w:jc w:val="both"/>
              <w:rPr>
                <w:rFonts w:ascii="Times New Roman" w:hAnsi="Times New Roman" w:cs="Times New Roman"/>
                <w:sz w:val="24"/>
                <w:szCs w:val="24"/>
              </w:rPr>
            </w:pPr>
            <w:r w:rsidRPr="00961C2B">
              <w:rPr>
                <w:rFonts w:ascii="Times New Roman" w:hAnsi="Times New Roman" w:cs="Times New Roman"/>
                <w:b/>
                <w:sz w:val="24"/>
                <w:szCs w:val="24"/>
              </w:rPr>
              <w:t>Contenido</w:t>
            </w:r>
          </w:p>
        </w:tc>
        <w:tc>
          <w:tcPr>
            <w:tcW w:w="6460" w:type="dxa"/>
          </w:tcPr>
          <w:p w14:paraId="6208C945" w14:textId="1BFE4809" w:rsidR="00BA1313" w:rsidRPr="00961C2B" w:rsidRDefault="00BA1313" w:rsidP="005F0D99">
            <w:pPr>
              <w:spacing w:line="276" w:lineRule="auto"/>
              <w:jc w:val="both"/>
              <w:rPr>
                <w:rFonts w:ascii="Times New Roman" w:hAnsi="Times New Roman" w:cs="Times New Roman"/>
                <w:sz w:val="24"/>
                <w:szCs w:val="24"/>
              </w:rPr>
            </w:pPr>
            <w:r w:rsidRPr="00961C2B">
              <w:rPr>
                <w:rFonts w:ascii="Times New Roman" w:hAnsi="Times New Roman" w:cs="Times New Roman"/>
                <w:sz w:val="24"/>
                <w:szCs w:val="24"/>
              </w:rPr>
              <w:t xml:space="preserve">El estado bienestar surgió a principios de siglo en Europa como respuesta a las demandas sociales; el movimiento obrero europeo, las reivindicaciones populares provenientes de las revoluciones Rusa y Mexicana y las innovaciones adoptadas durante la república de Weimar, la época del New </w:t>
            </w:r>
            <w:proofErr w:type="spellStart"/>
            <w:r w:rsidRPr="00961C2B">
              <w:rPr>
                <w:rFonts w:ascii="Times New Roman" w:hAnsi="Times New Roman" w:cs="Times New Roman"/>
                <w:sz w:val="24"/>
                <w:szCs w:val="24"/>
              </w:rPr>
              <w:t>Deal</w:t>
            </w:r>
            <w:proofErr w:type="spellEnd"/>
            <w:r w:rsidRPr="00961C2B">
              <w:rPr>
                <w:rFonts w:ascii="Times New Roman" w:hAnsi="Times New Roman" w:cs="Times New Roman"/>
                <w:sz w:val="24"/>
                <w:szCs w:val="24"/>
              </w:rPr>
              <w:t xml:space="preserve"> en los Estados Unidos, sirvieron para transformar el reducido Estado liberal en un complejo aparato político-administrativo </w:t>
            </w:r>
            <w:proofErr w:type="spellStart"/>
            <w:r w:rsidRPr="00961C2B">
              <w:rPr>
                <w:rFonts w:ascii="Times New Roman" w:hAnsi="Times New Roman" w:cs="Times New Roman"/>
                <w:sz w:val="24"/>
                <w:szCs w:val="24"/>
              </w:rPr>
              <w:t>jalonador</w:t>
            </w:r>
            <w:proofErr w:type="spellEnd"/>
            <w:r w:rsidRPr="00961C2B">
              <w:rPr>
                <w:rFonts w:ascii="Times New Roman" w:hAnsi="Times New Roman" w:cs="Times New Roman"/>
                <w:sz w:val="24"/>
                <w:szCs w:val="24"/>
              </w:rPr>
              <w:t xml:space="preserve"> de toda la dinámica social. Desde este punto de vista el Estado social puede ser definido como el Estado que garantiza estándares mínimos de salario, alimentación, salud, habitación, educación, asegurados para todos los ciudadanos bajo la idea de derecho y no simplemente de caridad (H.L. </w:t>
            </w:r>
            <w:proofErr w:type="spellStart"/>
            <w:r w:rsidRPr="00961C2B">
              <w:rPr>
                <w:rFonts w:ascii="Times New Roman" w:hAnsi="Times New Roman" w:cs="Times New Roman"/>
                <w:sz w:val="24"/>
                <w:szCs w:val="24"/>
              </w:rPr>
              <w:t>Wilensky</w:t>
            </w:r>
            <w:proofErr w:type="spellEnd"/>
            <w:r w:rsidRPr="00961C2B">
              <w:rPr>
                <w:rFonts w:ascii="Times New Roman" w:hAnsi="Times New Roman" w:cs="Times New Roman"/>
                <w:sz w:val="24"/>
                <w:szCs w:val="24"/>
              </w:rPr>
              <w:t>, 1975). Sentencia T-406 de 1992, Corte Constitucional.</w:t>
            </w:r>
          </w:p>
        </w:tc>
      </w:tr>
    </w:tbl>
    <w:p w14:paraId="7AF8894B" w14:textId="77777777" w:rsidR="00BA1313" w:rsidRPr="005F0D99" w:rsidRDefault="00BA1313"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9033"/>
      </w:tblGrid>
      <w:tr w:rsidR="007650CD" w:rsidRPr="005F0D99" w14:paraId="42E30E51" w14:textId="77777777" w:rsidTr="00D66FF4">
        <w:tc>
          <w:tcPr>
            <w:tcW w:w="9033" w:type="dxa"/>
            <w:shd w:val="clear" w:color="auto" w:fill="000000" w:themeFill="text1"/>
          </w:tcPr>
          <w:p w14:paraId="14029A38" w14:textId="77777777" w:rsidR="007650CD" w:rsidRPr="005F0D99" w:rsidRDefault="007650CD" w:rsidP="005F0D99">
            <w:pPr>
              <w:spacing w:line="276" w:lineRule="auto"/>
              <w:jc w:val="both"/>
              <w:rPr>
                <w:rFonts w:ascii="Times New Roman" w:hAnsi="Times New Roman" w:cs="Times New Roman"/>
                <w:b/>
                <w:color w:val="E36C0A" w:themeColor="accent6" w:themeShade="BF"/>
                <w:sz w:val="24"/>
                <w:szCs w:val="24"/>
              </w:rPr>
            </w:pPr>
            <w:r w:rsidRPr="005F0D99">
              <w:rPr>
                <w:rFonts w:ascii="Times New Roman" w:hAnsi="Times New Roman" w:cs="Times New Roman"/>
                <w:b/>
                <w:color w:val="E36C0A" w:themeColor="accent6" w:themeShade="BF"/>
                <w:sz w:val="24"/>
                <w:szCs w:val="24"/>
              </w:rPr>
              <w:t>Practica: recurso nuevo</w:t>
            </w:r>
          </w:p>
        </w:tc>
      </w:tr>
    </w:tbl>
    <w:p w14:paraId="00F99FD0" w14:textId="77777777" w:rsidR="00961C2B" w:rsidRPr="005F0D99" w:rsidRDefault="00961C2B" w:rsidP="00961C2B">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961C2B" w:rsidRPr="005F0D99" w14:paraId="2A5FA37E" w14:textId="77777777" w:rsidTr="00E868FD">
        <w:tc>
          <w:tcPr>
            <w:tcW w:w="9054" w:type="dxa"/>
            <w:gridSpan w:val="2"/>
            <w:shd w:val="clear" w:color="auto" w:fill="000000" w:themeFill="text1"/>
          </w:tcPr>
          <w:p w14:paraId="03749408" w14:textId="77777777" w:rsidR="00961C2B" w:rsidRPr="005F0D99" w:rsidRDefault="00961C2B" w:rsidP="00E868FD">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961C2B" w:rsidRPr="005F0D99" w14:paraId="56D4DA7B" w14:textId="77777777" w:rsidTr="00E868FD">
        <w:tc>
          <w:tcPr>
            <w:tcW w:w="959" w:type="dxa"/>
          </w:tcPr>
          <w:p w14:paraId="320FDAAB" w14:textId="77777777" w:rsidR="00961C2B" w:rsidRPr="005F0D99" w:rsidRDefault="00961C2B" w:rsidP="00E868FD">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2544AE06" w14:textId="77777777" w:rsidR="00961C2B" w:rsidRPr="005F0D99" w:rsidRDefault="00961C2B" w:rsidP="00E868FD">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961C2B" w:rsidRPr="005F0D99" w14:paraId="6E9D3F1D" w14:textId="77777777" w:rsidTr="00E868FD">
        <w:tc>
          <w:tcPr>
            <w:tcW w:w="959" w:type="dxa"/>
          </w:tcPr>
          <w:p w14:paraId="3ECE8F04" w14:textId="77777777" w:rsidR="00961C2B" w:rsidRPr="005F0D99" w:rsidRDefault="00961C2B" w:rsidP="00E868FD">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15516505" w14:textId="375E1D53" w:rsidR="00961C2B" w:rsidRPr="005F0D99" w:rsidRDefault="00961C2B" w:rsidP="00255C6B">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Refuerza tu aprendizaje: El Estado </w:t>
            </w:r>
            <w:r w:rsidR="00255C6B">
              <w:rPr>
                <w:rFonts w:ascii="Times New Roman" w:hAnsi="Times New Roman" w:cs="Times New Roman"/>
                <w:b/>
                <w:sz w:val="24"/>
                <w:szCs w:val="24"/>
              </w:rPr>
              <w:t>social</w:t>
            </w:r>
          </w:p>
        </w:tc>
      </w:tr>
      <w:tr w:rsidR="00961C2B" w:rsidRPr="005F0D99" w14:paraId="4E22B1A8" w14:textId="77777777" w:rsidTr="00E868FD">
        <w:tc>
          <w:tcPr>
            <w:tcW w:w="959" w:type="dxa"/>
          </w:tcPr>
          <w:p w14:paraId="218B349F" w14:textId="77777777" w:rsidR="00961C2B" w:rsidRPr="005F0D99" w:rsidRDefault="00961C2B" w:rsidP="00E868FD">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746E7F9D" w14:textId="58BF06D9" w:rsidR="00961C2B" w:rsidRPr="005F0D99" w:rsidRDefault="00A748DA" w:rsidP="00E868FD">
            <w:pPr>
              <w:spacing w:line="276" w:lineRule="auto"/>
              <w:jc w:val="both"/>
              <w:rPr>
                <w:rFonts w:ascii="Times New Roman" w:hAnsi="Times New Roman" w:cs="Times New Roman"/>
                <w:sz w:val="24"/>
                <w:szCs w:val="24"/>
              </w:rPr>
            </w:pPr>
            <w:r>
              <w:rPr>
                <w:rFonts w:ascii="Times New Roman" w:hAnsi="Times New Roman" w:cs="Times New Roman"/>
                <w:sz w:val="24"/>
                <w:szCs w:val="24"/>
              </w:rPr>
              <w:t>Determina en un ensayo por qué es importante que el Estado intervenga en la sociedad.</w:t>
            </w:r>
          </w:p>
        </w:tc>
      </w:tr>
    </w:tbl>
    <w:p w14:paraId="24064B2E" w14:textId="77777777" w:rsidR="00961C2B" w:rsidRPr="005F0D99" w:rsidRDefault="00961C2B" w:rsidP="00961C2B">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8978"/>
      </w:tblGrid>
      <w:tr w:rsidR="00961C2B" w:rsidRPr="005F0D99" w14:paraId="41310EA6" w14:textId="77777777" w:rsidTr="00E868FD">
        <w:tc>
          <w:tcPr>
            <w:tcW w:w="8978" w:type="dxa"/>
          </w:tcPr>
          <w:p w14:paraId="207EF2B0" w14:textId="42E07829" w:rsidR="00961C2B" w:rsidRPr="005F0D99" w:rsidRDefault="00961C2B" w:rsidP="00961C2B">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Otra es leer </w:t>
            </w:r>
            <w:r w:rsidRPr="00961C2B">
              <w:rPr>
                <w:rFonts w:ascii="Times New Roman" w:hAnsi="Times New Roman" w:cs="Times New Roman"/>
                <w:sz w:val="24"/>
                <w:szCs w:val="24"/>
                <w:lang w:val="es-ES"/>
              </w:rPr>
              <w:t xml:space="preserve">EL ESTADO DE BIENESTAR </w:t>
            </w:r>
            <w:r w:rsidRPr="005F0D99">
              <w:rPr>
                <w:rFonts w:ascii="Times New Roman" w:hAnsi="Times New Roman" w:cs="Times New Roman"/>
                <w:sz w:val="24"/>
                <w:szCs w:val="24"/>
                <w:lang w:val="es-ES"/>
              </w:rPr>
              <w:t>(</w:t>
            </w:r>
            <w:hyperlink r:id="rId21" w:history="1">
              <w:r w:rsidRPr="005F0D99">
                <w:rPr>
                  <w:rStyle w:val="Hipervnculo"/>
                  <w:rFonts w:ascii="Times New Roman" w:hAnsi="Times New Roman" w:cs="Times New Roman"/>
                  <w:color w:val="auto"/>
                  <w:sz w:val="24"/>
                  <w:szCs w:val="24"/>
                  <w:lang w:val="es-ES"/>
                </w:rPr>
                <w:t>h</w:t>
              </w:r>
              <w:r w:rsidRPr="005F0D99">
                <w:rPr>
                  <w:rFonts w:ascii="Times New Roman" w:hAnsi="Times New Roman" w:cs="Times New Roman"/>
                  <w:sz w:val="24"/>
                  <w:szCs w:val="24"/>
                </w:rPr>
                <w:t xml:space="preserve"> </w:t>
              </w:r>
              <w:r w:rsidRPr="005F0D99">
                <w:rPr>
                  <w:rStyle w:val="Hipervnculo"/>
                  <w:rFonts w:ascii="Times New Roman" w:hAnsi="Times New Roman" w:cs="Times New Roman"/>
                  <w:color w:val="auto"/>
                  <w:sz w:val="24"/>
                  <w:szCs w:val="24"/>
                  <w:lang w:val="es-ES"/>
                </w:rPr>
                <w:t>h</w:t>
              </w:r>
              <w:r w:rsidRPr="00961C2B">
                <w:rPr>
                  <w:rStyle w:val="Hipervnculo"/>
                  <w:rFonts w:ascii="Times New Roman" w:hAnsi="Times New Roman" w:cs="Times New Roman"/>
                  <w:color w:val="auto"/>
                  <w:sz w:val="24"/>
                  <w:szCs w:val="24"/>
                  <w:lang w:val="es-ES"/>
                </w:rPr>
                <w:t>http://www.mercaba.org/FICHAS/Sociedad/estado_de_bienestar.htm</w:t>
              </w:r>
            </w:hyperlink>
            <w:r w:rsidRPr="005F0D99">
              <w:rPr>
                <w:rFonts w:ascii="Times New Roman" w:hAnsi="Times New Roman" w:cs="Times New Roman"/>
                <w:sz w:val="24"/>
                <w:szCs w:val="24"/>
                <w:lang w:val="es-ES"/>
              </w:rPr>
              <w:t>) y hacer un ensayo sobre “</w:t>
            </w:r>
            <w:r w:rsidRPr="00961C2B">
              <w:rPr>
                <w:rFonts w:ascii="Times New Roman" w:hAnsi="Times New Roman" w:cs="Times New Roman"/>
                <w:sz w:val="24"/>
                <w:szCs w:val="24"/>
                <w:lang w:val="es-ES"/>
              </w:rPr>
              <w:t xml:space="preserve">orígenes y características del estado de </w:t>
            </w:r>
            <w:r>
              <w:rPr>
                <w:rFonts w:ascii="Times New Roman" w:hAnsi="Times New Roman" w:cs="Times New Roman"/>
                <w:sz w:val="24"/>
                <w:szCs w:val="24"/>
                <w:lang w:val="es-ES"/>
              </w:rPr>
              <w:t xml:space="preserve"> </w:t>
            </w:r>
            <w:r w:rsidRPr="00961C2B">
              <w:rPr>
                <w:rFonts w:ascii="Times New Roman" w:hAnsi="Times New Roman" w:cs="Times New Roman"/>
                <w:sz w:val="24"/>
                <w:szCs w:val="24"/>
                <w:lang w:val="es-ES"/>
              </w:rPr>
              <w:t>bienestar</w:t>
            </w:r>
            <w:r w:rsidRPr="005F0D99">
              <w:rPr>
                <w:rFonts w:ascii="Times New Roman" w:hAnsi="Times New Roman" w:cs="Times New Roman"/>
                <w:sz w:val="24"/>
                <w:szCs w:val="24"/>
                <w:lang w:val="es-ES"/>
              </w:rPr>
              <w:t>”.</w:t>
            </w:r>
          </w:p>
        </w:tc>
      </w:tr>
    </w:tbl>
    <w:p w14:paraId="0F64FA2D" w14:textId="77777777" w:rsidR="007650CD" w:rsidRPr="005F0D99" w:rsidRDefault="007650CD" w:rsidP="005F0D99">
      <w:pPr>
        <w:spacing w:after="0" w:line="276" w:lineRule="auto"/>
        <w:jc w:val="both"/>
        <w:rPr>
          <w:rFonts w:ascii="Times New Roman" w:hAnsi="Times New Roman" w:cs="Times New Roman"/>
          <w:color w:val="E36C0A" w:themeColor="accent6" w:themeShade="BF"/>
        </w:rPr>
      </w:pPr>
    </w:p>
    <w:p w14:paraId="730397BF" w14:textId="1B6A1DE7" w:rsidR="00F05521" w:rsidRPr="00A748DA" w:rsidRDefault="00F05521" w:rsidP="005F0D99">
      <w:pPr>
        <w:spacing w:after="0" w:line="276" w:lineRule="auto"/>
        <w:jc w:val="both"/>
        <w:rPr>
          <w:rFonts w:ascii="Times New Roman" w:hAnsi="Times New Roman" w:cs="Times New Roman"/>
        </w:rPr>
      </w:pPr>
      <w:r w:rsidRPr="00A748DA">
        <w:rPr>
          <w:rFonts w:ascii="Times New Roman" w:hAnsi="Times New Roman" w:cs="Times New Roman"/>
        </w:rPr>
        <w:t xml:space="preserve">[SECCIÓN 3] </w:t>
      </w:r>
      <w:r w:rsidRPr="00A748DA">
        <w:rPr>
          <w:rFonts w:ascii="Times New Roman" w:hAnsi="Times New Roman" w:cs="Times New Roman"/>
          <w:b/>
        </w:rPr>
        <w:t>1.3.4 Estado democrático: fortaleciendo la sociedad ante la intervención estatal.</w:t>
      </w:r>
    </w:p>
    <w:p w14:paraId="17BB82AB" w14:textId="77777777" w:rsidR="00F05521" w:rsidRPr="005F0D99" w:rsidRDefault="00F05521" w:rsidP="005F0D99">
      <w:pPr>
        <w:spacing w:after="0" w:line="276" w:lineRule="auto"/>
        <w:jc w:val="both"/>
        <w:rPr>
          <w:rFonts w:ascii="Times New Roman" w:hAnsi="Times New Roman" w:cs="Times New Roman"/>
          <w:color w:val="E36C0A" w:themeColor="accent6" w:themeShade="BF"/>
        </w:rPr>
      </w:pPr>
    </w:p>
    <w:p w14:paraId="30BD7DCA" w14:textId="61BDC9AF" w:rsidR="00F05521" w:rsidRPr="00A748DA" w:rsidRDefault="00BC5A51" w:rsidP="005F0D99">
      <w:pPr>
        <w:spacing w:after="0" w:line="276" w:lineRule="auto"/>
        <w:jc w:val="both"/>
        <w:rPr>
          <w:rFonts w:ascii="Times New Roman" w:hAnsi="Times New Roman" w:cs="Times New Roman"/>
          <w:lang w:val="es-ES"/>
        </w:rPr>
      </w:pPr>
      <w:r w:rsidRPr="00A748DA">
        <w:rPr>
          <w:rFonts w:ascii="Times New Roman" w:hAnsi="Times New Roman" w:cs="Times New Roman"/>
          <w:lang w:val="es-ES"/>
        </w:rPr>
        <w:t xml:space="preserve">La cara del intervencionismo estatal, tan temido para el liberalismo político, y la expansión democrática en el </w:t>
      </w:r>
      <w:r w:rsidRPr="00A748DA">
        <w:rPr>
          <w:rFonts w:ascii="Times New Roman" w:hAnsi="Times New Roman" w:cs="Times New Roman"/>
          <w:b/>
          <w:lang w:val="es-ES"/>
        </w:rPr>
        <w:t>siglo XX</w:t>
      </w:r>
      <w:r w:rsidRPr="00A748DA">
        <w:rPr>
          <w:rFonts w:ascii="Times New Roman" w:hAnsi="Times New Roman" w:cs="Times New Roman"/>
          <w:lang w:val="es-ES"/>
        </w:rPr>
        <w:t>, generó una nueva trasformación del Estado Liberal, de derecho y</w:t>
      </w:r>
      <w:r w:rsidR="00F05521" w:rsidRPr="00A748DA">
        <w:rPr>
          <w:rFonts w:ascii="Times New Roman" w:hAnsi="Times New Roman" w:cs="Times New Roman"/>
          <w:lang w:val="es-ES"/>
        </w:rPr>
        <w:t xml:space="preserve"> social, al </w:t>
      </w:r>
      <w:r w:rsidR="00F05521" w:rsidRPr="00A748DA">
        <w:rPr>
          <w:rFonts w:ascii="Times New Roman" w:hAnsi="Times New Roman" w:cs="Times New Roman"/>
          <w:b/>
          <w:lang w:val="es-ES"/>
        </w:rPr>
        <w:t>ESTADO DEMOCRÁTICO</w:t>
      </w:r>
      <w:r w:rsidR="00F05521" w:rsidRPr="00A748DA">
        <w:rPr>
          <w:rFonts w:ascii="Times New Roman" w:hAnsi="Times New Roman" w:cs="Times New Roman"/>
          <w:lang w:val="es-ES"/>
        </w:rPr>
        <w:t>.</w:t>
      </w:r>
    </w:p>
    <w:p w14:paraId="4D10A863" w14:textId="77777777" w:rsidR="00F05521" w:rsidRPr="005F0D99" w:rsidRDefault="00F05521" w:rsidP="005F0D99">
      <w:pPr>
        <w:spacing w:after="0" w:line="276" w:lineRule="auto"/>
        <w:jc w:val="both"/>
        <w:rPr>
          <w:rFonts w:ascii="Times New Roman" w:hAnsi="Times New Roman" w:cs="Times New Roman"/>
          <w:color w:val="E36C0A" w:themeColor="accent6" w:themeShade="BF"/>
          <w:lang w:val="es-ES"/>
        </w:rPr>
      </w:pPr>
    </w:p>
    <w:p w14:paraId="5912981C" w14:textId="77777777" w:rsidR="007D346C" w:rsidRPr="00A748DA" w:rsidRDefault="002B5836" w:rsidP="005F0D99">
      <w:pPr>
        <w:spacing w:after="0" w:line="276" w:lineRule="auto"/>
        <w:jc w:val="both"/>
        <w:rPr>
          <w:rFonts w:ascii="Times New Roman" w:hAnsi="Times New Roman" w:cs="Times New Roman"/>
          <w:lang w:val="es-ES"/>
        </w:rPr>
      </w:pPr>
      <w:r w:rsidRPr="00A748DA">
        <w:rPr>
          <w:rFonts w:ascii="Times New Roman" w:hAnsi="Times New Roman" w:cs="Times New Roman"/>
          <w:lang w:val="es-ES"/>
        </w:rPr>
        <w:t xml:space="preserve">Es </w:t>
      </w:r>
      <w:r w:rsidR="00BC5A51" w:rsidRPr="00A748DA">
        <w:rPr>
          <w:rFonts w:ascii="Times New Roman" w:hAnsi="Times New Roman" w:cs="Times New Roman"/>
          <w:lang w:val="es-ES"/>
        </w:rPr>
        <w:t xml:space="preserve">una nueva forma que </w:t>
      </w:r>
      <w:r w:rsidR="00BC5A51" w:rsidRPr="00A748DA">
        <w:rPr>
          <w:rFonts w:ascii="Times New Roman" w:hAnsi="Times New Roman" w:cs="Times New Roman"/>
          <w:b/>
          <w:lang w:val="es-ES"/>
        </w:rPr>
        <w:t>sintetiza</w:t>
      </w:r>
      <w:r w:rsidR="00BC5A51" w:rsidRPr="00A748DA">
        <w:rPr>
          <w:rFonts w:ascii="Times New Roman" w:hAnsi="Times New Roman" w:cs="Times New Roman"/>
          <w:lang w:val="es-ES"/>
        </w:rPr>
        <w:t xml:space="preserve"> la experiencia política de dos siglos en la que conocemos como época moderna. En consecuencia hablamos de un </w:t>
      </w:r>
      <w:r w:rsidR="00BC5A51" w:rsidRPr="00A748DA">
        <w:rPr>
          <w:rFonts w:ascii="Times New Roman" w:hAnsi="Times New Roman" w:cs="Times New Roman"/>
          <w:b/>
          <w:lang w:val="es-ES"/>
        </w:rPr>
        <w:t>liberalismo social</w:t>
      </w:r>
      <w:r w:rsidR="00BC5A51" w:rsidRPr="00A748DA">
        <w:rPr>
          <w:rFonts w:ascii="Times New Roman" w:hAnsi="Times New Roman" w:cs="Times New Roman"/>
          <w:lang w:val="es-ES"/>
        </w:rPr>
        <w:t xml:space="preserve"> y </w:t>
      </w:r>
      <w:r w:rsidR="00BC5A51" w:rsidRPr="00A748DA">
        <w:rPr>
          <w:rFonts w:ascii="Times New Roman" w:hAnsi="Times New Roman" w:cs="Times New Roman"/>
          <w:b/>
          <w:lang w:val="es-ES"/>
        </w:rPr>
        <w:t>democrático</w:t>
      </w:r>
      <w:r w:rsidR="00BC5A51" w:rsidRPr="00A748DA">
        <w:rPr>
          <w:rFonts w:ascii="Times New Roman" w:hAnsi="Times New Roman" w:cs="Times New Roman"/>
          <w:lang w:val="es-ES"/>
        </w:rPr>
        <w:t xml:space="preserve"> y de un </w:t>
      </w:r>
      <w:r w:rsidR="00BC5A51" w:rsidRPr="00A748DA">
        <w:rPr>
          <w:rFonts w:ascii="Times New Roman" w:hAnsi="Times New Roman" w:cs="Times New Roman"/>
          <w:b/>
          <w:lang w:val="es-ES"/>
        </w:rPr>
        <w:t>constitucionalismo social</w:t>
      </w:r>
      <w:r w:rsidR="00BC5A51" w:rsidRPr="00A748DA">
        <w:rPr>
          <w:rFonts w:ascii="Times New Roman" w:hAnsi="Times New Roman" w:cs="Times New Roman"/>
          <w:lang w:val="es-ES"/>
        </w:rPr>
        <w:t xml:space="preserve"> y </w:t>
      </w:r>
      <w:r w:rsidR="00BC5A51" w:rsidRPr="00A748DA">
        <w:rPr>
          <w:rFonts w:ascii="Times New Roman" w:hAnsi="Times New Roman" w:cs="Times New Roman"/>
          <w:b/>
          <w:lang w:val="es-ES"/>
        </w:rPr>
        <w:t>democrático</w:t>
      </w:r>
      <w:r w:rsidR="00BC5A51" w:rsidRPr="00A748DA">
        <w:rPr>
          <w:rFonts w:ascii="Times New Roman" w:hAnsi="Times New Roman" w:cs="Times New Roman"/>
          <w:lang w:val="es-ES"/>
        </w:rPr>
        <w:t xml:space="preserve">. </w:t>
      </w:r>
    </w:p>
    <w:p w14:paraId="0E7283BE" w14:textId="77777777" w:rsidR="007D346C" w:rsidRPr="005F0D99" w:rsidRDefault="007D346C" w:rsidP="005F0D99">
      <w:pPr>
        <w:spacing w:after="0" w:line="276" w:lineRule="auto"/>
        <w:jc w:val="both"/>
        <w:rPr>
          <w:rFonts w:ascii="Times New Roman" w:hAnsi="Times New Roman" w:cs="Times New Roman"/>
          <w:color w:val="E36C0A" w:themeColor="accent6" w:themeShade="BF"/>
          <w:lang w:val="es-ES"/>
        </w:rPr>
      </w:pPr>
    </w:p>
    <w:p w14:paraId="0D5668D0" w14:textId="58116984" w:rsidR="00BC5A51" w:rsidRPr="00A748DA" w:rsidRDefault="007D346C" w:rsidP="005F0D99">
      <w:pPr>
        <w:spacing w:after="0" w:line="276" w:lineRule="auto"/>
        <w:jc w:val="both"/>
        <w:rPr>
          <w:rFonts w:ascii="Times New Roman" w:hAnsi="Times New Roman" w:cs="Times New Roman"/>
          <w:lang w:val="es-ES"/>
        </w:rPr>
      </w:pPr>
      <w:r w:rsidRPr="00A748DA">
        <w:rPr>
          <w:rFonts w:ascii="Times New Roman" w:hAnsi="Times New Roman" w:cs="Times New Roman"/>
          <w:lang w:val="es-ES"/>
        </w:rPr>
        <w:t>La base social, política y cultural de esta forma estatal la constituye</w:t>
      </w:r>
      <w:r w:rsidR="00BC5A51" w:rsidRPr="00A748DA">
        <w:rPr>
          <w:rFonts w:ascii="Times New Roman" w:hAnsi="Times New Roman" w:cs="Times New Roman"/>
          <w:lang w:val="es-ES"/>
        </w:rPr>
        <w:t xml:space="preserve"> el reconocimiento del </w:t>
      </w:r>
      <w:r w:rsidR="00BC5A51" w:rsidRPr="00A748DA">
        <w:rPr>
          <w:rFonts w:ascii="Times New Roman" w:hAnsi="Times New Roman" w:cs="Times New Roman"/>
          <w:b/>
          <w:lang w:val="es-ES"/>
        </w:rPr>
        <w:t>pluralismo</w:t>
      </w:r>
      <w:r w:rsidR="00BC5A51" w:rsidRPr="00A748DA">
        <w:rPr>
          <w:rFonts w:ascii="Times New Roman" w:hAnsi="Times New Roman" w:cs="Times New Roman"/>
          <w:lang w:val="es-ES"/>
        </w:rPr>
        <w:t xml:space="preserve"> como valor que constituye las </w:t>
      </w:r>
      <w:r w:rsidR="00BC5A51" w:rsidRPr="00A748DA">
        <w:rPr>
          <w:rFonts w:ascii="Times New Roman" w:hAnsi="Times New Roman" w:cs="Times New Roman"/>
          <w:b/>
          <w:lang w:val="es-ES"/>
        </w:rPr>
        <w:t>sociedades democráticas</w:t>
      </w:r>
      <w:r w:rsidR="00BC5A51" w:rsidRPr="00A748DA">
        <w:rPr>
          <w:rFonts w:ascii="Times New Roman" w:hAnsi="Times New Roman" w:cs="Times New Roman"/>
          <w:lang w:val="es-ES"/>
        </w:rPr>
        <w:t xml:space="preserve"> y la </w:t>
      </w:r>
      <w:r w:rsidR="00BC5A51" w:rsidRPr="00A748DA">
        <w:rPr>
          <w:rFonts w:ascii="Times New Roman" w:hAnsi="Times New Roman" w:cs="Times New Roman"/>
          <w:b/>
          <w:lang w:val="es-ES"/>
        </w:rPr>
        <w:t xml:space="preserve">resolución </w:t>
      </w:r>
      <w:r w:rsidR="002B5836" w:rsidRPr="00A748DA">
        <w:rPr>
          <w:rFonts w:ascii="Times New Roman" w:hAnsi="Times New Roman" w:cs="Times New Roman"/>
          <w:b/>
          <w:lang w:val="es-ES"/>
        </w:rPr>
        <w:t>pacífica</w:t>
      </w:r>
      <w:r w:rsidR="002B5836" w:rsidRPr="00A748DA">
        <w:rPr>
          <w:rFonts w:ascii="Times New Roman" w:hAnsi="Times New Roman" w:cs="Times New Roman"/>
          <w:lang w:val="es-ES"/>
        </w:rPr>
        <w:t xml:space="preserve"> </w:t>
      </w:r>
      <w:r w:rsidR="00BC5A51" w:rsidRPr="00A748DA">
        <w:rPr>
          <w:rFonts w:ascii="Times New Roman" w:hAnsi="Times New Roman" w:cs="Times New Roman"/>
          <w:lang w:val="es-ES"/>
        </w:rPr>
        <w:t xml:space="preserve">de </w:t>
      </w:r>
      <w:r w:rsidR="002B5836" w:rsidRPr="00A748DA">
        <w:rPr>
          <w:rFonts w:ascii="Times New Roman" w:hAnsi="Times New Roman" w:cs="Times New Roman"/>
          <w:lang w:val="es-ES"/>
        </w:rPr>
        <w:t xml:space="preserve">los </w:t>
      </w:r>
      <w:r w:rsidR="00BC5A51" w:rsidRPr="00A748DA">
        <w:rPr>
          <w:rFonts w:ascii="Times New Roman" w:hAnsi="Times New Roman" w:cs="Times New Roman"/>
          <w:b/>
          <w:lang w:val="es-ES"/>
        </w:rPr>
        <w:t>conflictos</w:t>
      </w:r>
      <w:r w:rsidR="00BC5A51" w:rsidRPr="00A748DA">
        <w:rPr>
          <w:rFonts w:ascii="Times New Roman" w:hAnsi="Times New Roman" w:cs="Times New Roman"/>
          <w:lang w:val="es-ES"/>
        </w:rPr>
        <w:t xml:space="preserve"> que por ello se generan.</w:t>
      </w:r>
    </w:p>
    <w:p w14:paraId="48EF23E1" w14:textId="77777777" w:rsidR="00F05521" w:rsidRDefault="00F0552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A748DA" w:rsidRPr="005F0D99" w14:paraId="2F3FCA51" w14:textId="77777777" w:rsidTr="00E868FD">
        <w:tc>
          <w:tcPr>
            <w:tcW w:w="9054" w:type="dxa"/>
            <w:gridSpan w:val="2"/>
            <w:shd w:val="clear" w:color="auto" w:fill="0D0D0D" w:themeFill="text1" w:themeFillTint="F2"/>
          </w:tcPr>
          <w:p w14:paraId="26DAB433" w14:textId="77777777" w:rsidR="00A748DA" w:rsidRPr="005F0D99" w:rsidRDefault="00A748DA" w:rsidP="00E868FD">
            <w:pPr>
              <w:spacing w:line="276" w:lineRule="auto"/>
              <w:jc w:val="center"/>
              <w:rPr>
                <w:rFonts w:ascii="Times New Roman" w:hAnsi="Times New Roman" w:cs="Times New Roman"/>
                <w:b/>
                <w:sz w:val="24"/>
                <w:szCs w:val="24"/>
              </w:rPr>
            </w:pPr>
            <w:r w:rsidRPr="005F0D99">
              <w:rPr>
                <w:rFonts w:ascii="Times New Roman" w:hAnsi="Times New Roman" w:cs="Times New Roman"/>
                <w:b/>
                <w:sz w:val="24"/>
                <w:szCs w:val="24"/>
              </w:rPr>
              <w:t>Imagen (fotografía, gráfica o ilustración)</w:t>
            </w:r>
          </w:p>
        </w:tc>
      </w:tr>
      <w:tr w:rsidR="00A748DA" w:rsidRPr="005F0D99" w14:paraId="040F865A" w14:textId="77777777" w:rsidTr="00E868FD">
        <w:tc>
          <w:tcPr>
            <w:tcW w:w="1809" w:type="dxa"/>
          </w:tcPr>
          <w:p w14:paraId="3D414B56" w14:textId="77777777" w:rsidR="00A748DA" w:rsidRPr="005F0D99" w:rsidRDefault="00A748DA" w:rsidP="00E868FD">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7245" w:type="dxa"/>
          </w:tcPr>
          <w:p w14:paraId="0CF3E7C7" w14:textId="1BB83327" w:rsidR="00A748DA" w:rsidRPr="005F0D99" w:rsidRDefault="00A748DA" w:rsidP="00E868FD">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CS_G07_09_IMG2</w:t>
            </w:r>
            <w:r w:rsidR="00A21DEE">
              <w:rPr>
                <w:rFonts w:ascii="Times New Roman" w:hAnsi="Times New Roman" w:cs="Times New Roman"/>
                <w:sz w:val="24"/>
                <w:szCs w:val="24"/>
              </w:rPr>
              <w:t>4</w:t>
            </w:r>
          </w:p>
        </w:tc>
      </w:tr>
      <w:tr w:rsidR="00A748DA" w:rsidRPr="005F0D99" w14:paraId="5ECD91D8" w14:textId="77777777" w:rsidTr="00E868FD">
        <w:tc>
          <w:tcPr>
            <w:tcW w:w="1809" w:type="dxa"/>
          </w:tcPr>
          <w:p w14:paraId="62A1E1FE" w14:textId="77777777" w:rsidR="00A748DA" w:rsidRPr="005F0D99" w:rsidRDefault="00A748DA" w:rsidP="00E868FD">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7245" w:type="dxa"/>
          </w:tcPr>
          <w:p w14:paraId="7767A90F" w14:textId="0CCCF71B" w:rsidR="00A748DA" w:rsidRPr="005F0D99" w:rsidRDefault="00A21DEE" w:rsidP="00E868F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 democracia contemporánea: un reto de vida en común</w:t>
            </w:r>
            <w:r w:rsidR="00A748DA">
              <w:rPr>
                <w:rFonts w:ascii="Times New Roman" w:hAnsi="Times New Roman" w:cs="Times New Roman"/>
                <w:sz w:val="24"/>
                <w:szCs w:val="24"/>
                <w:lang w:val="es-ES"/>
              </w:rPr>
              <w:t>.</w:t>
            </w:r>
          </w:p>
        </w:tc>
      </w:tr>
      <w:tr w:rsidR="00A748DA" w:rsidRPr="005F0D99" w14:paraId="26A647F8" w14:textId="77777777" w:rsidTr="00E868FD">
        <w:tc>
          <w:tcPr>
            <w:tcW w:w="1809" w:type="dxa"/>
          </w:tcPr>
          <w:p w14:paraId="0F60ECCE" w14:textId="77777777" w:rsidR="00A748DA" w:rsidRPr="005F0D99" w:rsidRDefault="00A748DA" w:rsidP="00E868FD">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Código Shutterstock</w:t>
            </w:r>
          </w:p>
        </w:tc>
        <w:tc>
          <w:tcPr>
            <w:tcW w:w="7245" w:type="dxa"/>
          </w:tcPr>
          <w:p w14:paraId="14694C71" w14:textId="154D79E6" w:rsidR="00A748DA" w:rsidRPr="005F0D99" w:rsidRDefault="00D44BA8" w:rsidP="00E868FD">
            <w:pPr>
              <w:spacing w:line="276" w:lineRule="auto"/>
              <w:jc w:val="both"/>
              <w:rPr>
                <w:rFonts w:ascii="Times New Roman" w:hAnsi="Times New Roman" w:cs="Times New Roman"/>
                <w:sz w:val="24"/>
                <w:szCs w:val="24"/>
              </w:rPr>
            </w:pPr>
            <w:r w:rsidRPr="00D44BA8">
              <w:rPr>
                <w:rFonts w:ascii="Times New Roman" w:hAnsi="Times New Roman" w:cs="Times New Roman"/>
                <w:sz w:val="24"/>
                <w:szCs w:val="24"/>
              </w:rPr>
              <w:t>http://aulaplaneta.planetasaber.com/encyclopedia/default.asp?idpack=9&amp;idpil=001PJB01&amp;ruta=Buscador</w:t>
            </w:r>
          </w:p>
        </w:tc>
      </w:tr>
      <w:tr w:rsidR="00A748DA" w:rsidRPr="005F0D99" w14:paraId="751A65C8" w14:textId="77777777" w:rsidTr="00E868FD">
        <w:tc>
          <w:tcPr>
            <w:tcW w:w="1809" w:type="dxa"/>
          </w:tcPr>
          <w:p w14:paraId="5423C26B" w14:textId="77777777" w:rsidR="00A748DA" w:rsidRPr="005F0D99" w:rsidRDefault="00A748DA" w:rsidP="00E868FD">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Pie de imagen</w:t>
            </w:r>
          </w:p>
        </w:tc>
        <w:tc>
          <w:tcPr>
            <w:tcW w:w="7245" w:type="dxa"/>
          </w:tcPr>
          <w:p w14:paraId="7AE66E17" w14:textId="7655ECC3" w:rsidR="00A748DA" w:rsidRPr="005F0D99" w:rsidRDefault="000C4672" w:rsidP="00E868FD">
            <w:pPr>
              <w:spacing w:line="276" w:lineRule="auto"/>
              <w:jc w:val="both"/>
              <w:rPr>
                <w:rFonts w:ascii="Times New Roman" w:hAnsi="Times New Roman" w:cs="Times New Roman"/>
                <w:sz w:val="24"/>
                <w:szCs w:val="24"/>
              </w:rPr>
            </w:pPr>
            <w:r>
              <w:rPr>
                <w:rFonts w:ascii="Times New Roman" w:hAnsi="Times New Roman" w:cs="Times New Roman"/>
                <w:sz w:val="24"/>
                <w:szCs w:val="24"/>
              </w:rPr>
              <w:t>La vida colectiva, con su pluralismo de valores, genera la necesidad de pensarnos juntos, bajo un mismo techo, en un espacio colectivo común.</w:t>
            </w:r>
            <w:r w:rsidR="00D44BA8">
              <w:rPr>
                <w:rFonts w:ascii="Times New Roman" w:hAnsi="Times New Roman" w:cs="Times New Roman"/>
                <w:sz w:val="24"/>
                <w:szCs w:val="24"/>
              </w:rPr>
              <w:t xml:space="preserve"> Las manifestaciones son expresión democrática importante. Imagen: </w:t>
            </w:r>
            <w:r w:rsidR="00D44BA8" w:rsidRPr="00D44BA8">
              <w:rPr>
                <w:rFonts w:ascii="Times New Roman" w:hAnsi="Times New Roman" w:cs="Times New Roman"/>
                <w:sz w:val="24"/>
                <w:szCs w:val="24"/>
              </w:rPr>
              <w:t>Manifestación antiglobalización en la apertura del II Foro Social Mundial en Porto Alegre, 30 de enero de 2002</w:t>
            </w:r>
          </w:p>
        </w:tc>
      </w:tr>
    </w:tbl>
    <w:p w14:paraId="1E7D5BDC" w14:textId="77777777" w:rsidR="008639BE" w:rsidRPr="005F0D99" w:rsidRDefault="008639BE" w:rsidP="005F0D99">
      <w:pPr>
        <w:spacing w:after="0" w:line="276" w:lineRule="auto"/>
        <w:jc w:val="both"/>
        <w:rPr>
          <w:rFonts w:ascii="Times New Roman" w:hAnsi="Times New Roman" w:cs="Times New Roman"/>
          <w:color w:val="E36C0A" w:themeColor="accent6" w:themeShade="BF"/>
          <w:lang w:val="es-ES"/>
        </w:rPr>
      </w:pPr>
    </w:p>
    <w:p w14:paraId="593396BE" w14:textId="2E804D82" w:rsidR="00BC5A51" w:rsidRPr="00573121" w:rsidRDefault="00BC5A51" w:rsidP="005F0D99">
      <w:pPr>
        <w:spacing w:after="0" w:line="276" w:lineRule="auto"/>
        <w:jc w:val="both"/>
        <w:rPr>
          <w:rFonts w:ascii="Times New Roman" w:hAnsi="Times New Roman" w:cs="Times New Roman"/>
          <w:lang w:val="es-ES"/>
        </w:rPr>
      </w:pPr>
      <w:r w:rsidRPr="00573121">
        <w:rPr>
          <w:rFonts w:ascii="Times New Roman" w:hAnsi="Times New Roman" w:cs="Times New Roman"/>
          <w:lang w:val="es-ES"/>
        </w:rPr>
        <w:t xml:space="preserve">El trasfondo histórico del Estado Constitucional está marcado por las </w:t>
      </w:r>
      <w:r w:rsidRPr="00573121">
        <w:rPr>
          <w:rFonts w:ascii="Times New Roman" w:hAnsi="Times New Roman" w:cs="Times New Roman"/>
          <w:b/>
          <w:lang w:val="es-ES"/>
        </w:rPr>
        <w:t>revoluciones obreras</w:t>
      </w:r>
      <w:r w:rsidRPr="00573121">
        <w:rPr>
          <w:rFonts w:ascii="Times New Roman" w:hAnsi="Times New Roman" w:cs="Times New Roman"/>
          <w:lang w:val="es-ES"/>
        </w:rPr>
        <w:t xml:space="preserve">, la constitución de la Unión de las </w:t>
      </w:r>
      <w:r w:rsidRPr="00573121">
        <w:rPr>
          <w:rFonts w:ascii="Times New Roman" w:hAnsi="Times New Roman" w:cs="Times New Roman"/>
          <w:b/>
          <w:lang w:val="es-ES"/>
        </w:rPr>
        <w:t>Repúblicas Socialistas Soviéticas</w:t>
      </w:r>
      <w:r w:rsidRPr="00573121">
        <w:rPr>
          <w:rFonts w:ascii="Times New Roman" w:hAnsi="Times New Roman" w:cs="Times New Roman"/>
          <w:lang w:val="es-ES"/>
        </w:rPr>
        <w:t xml:space="preserve">, URSS, en 1922, la aparición de las </w:t>
      </w:r>
      <w:r w:rsidRPr="00573121">
        <w:rPr>
          <w:rFonts w:ascii="Times New Roman" w:hAnsi="Times New Roman" w:cs="Times New Roman"/>
          <w:b/>
          <w:lang w:val="es-ES"/>
        </w:rPr>
        <w:t>ideologías fascistas</w:t>
      </w:r>
      <w:r w:rsidRPr="00573121">
        <w:rPr>
          <w:rFonts w:ascii="Times New Roman" w:hAnsi="Times New Roman" w:cs="Times New Roman"/>
          <w:lang w:val="es-ES"/>
        </w:rPr>
        <w:t xml:space="preserve"> y de los </w:t>
      </w:r>
      <w:r w:rsidRPr="00573121">
        <w:rPr>
          <w:rFonts w:ascii="Times New Roman" w:hAnsi="Times New Roman" w:cs="Times New Roman"/>
          <w:b/>
          <w:lang w:val="es-ES"/>
        </w:rPr>
        <w:t>Estados Totalitarios</w:t>
      </w:r>
      <w:r w:rsidRPr="00573121">
        <w:rPr>
          <w:rFonts w:ascii="Times New Roman" w:hAnsi="Times New Roman" w:cs="Times New Roman"/>
          <w:lang w:val="es-ES"/>
        </w:rPr>
        <w:t xml:space="preserve"> y la </w:t>
      </w:r>
      <w:r w:rsidRPr="00573121">
        <w:rPr>
          <w:rFonts w:ascii="Times New Roman" w:hAnsi="Times New Roman" w:cs="Times New Roman"/>
          <w:b/>
          <w:lang w:val="es-ES"/>
        </w:rPr>
        <w:t xml:space="preserve">Segunda </w:t>
      </w:r>
      <w:r w:rsidRPr="00573121">
        <w:rPr>
          <w:rFonts w:ascii="Times New Roman" w:hAnsi="Times New Roman" w:cs="Times New Roman"/>
          <w:b/>
          <w:lang w:val="es-ES"/>
        </w:rPr>
        <w:lastRenderedPageBreak/>
        <w:t>Guerra Mundial</w:t>
      </w:r>
      <w:r w:rsidRPr="00573121">
        <w:rPr>
          <w:rFonts w:ascii="Times New Roman" w:hAnsi="Times New Roman" w:cs="Times New Roman"/>
          <w:lang w:val="es-ES"/>
        </w:rPr>
        <w:t xml:space="preserve"> (1939-1945). Situaciones que pusieron a temblar los cimientos </w:t>
      </w:r>
      <w:r w:rsidR="007D346C" w:rsidRPr="00573121">
        <w:rPr>
          <w:rFonts w:ascii="Times New Roman" w:hAnsi="Times New Roman" w:cs="Times New Roman"/>
          <w:lang w:val="es-ES"/>
        </w:rPr>
        <w:t xml:space="preserve">de </w:t>
      </w:r>
      <w:r w:rsidRPr="00573121">
        <w:rPr>
          <w:rFonts w:ascii="Times New Roman" w:hAnsi="Times New Roman" w:cs="Times New Roman"/>
          <w:lang w:val="es-ES"/>
        </w:rPr>
        <w:t xml:space="preserve">la </w:t>
      </w:r>
      <w:r w:rsidR="007D346C" w:rsidRPr="00573121">
        <w:rPr>
          <w:rFonts w:ascii="Times New Roman" w:hAnsi="Times New Roman" w:cs="Times New Roman"/>
          <w:lang w:val="es-ES"/>
        </w:rPr>
        <w:t>llamada civilización occidental</w:t>
      </w:r>
      <w:r w:rsidR="00EE35D6" w:rsidRPr="00573121">
        <w:rPr>
          <w:rFonts w:ascii="Times New Roman" w:hAnsi="Times New Roman" w:cs="Times New Roman"/>
          <w:lang w:val="es-ES"/>
        </w:rPr>
        <w:t>.</w:t>
      </w:r>
      <w:r w:rsidR="007D346C" w:rsidRPr="00573121">
        <w:rPr>
          <w:rFonts w:ascii="Times New Roman" w:hAnsi="Times New Roman" w:cs="Times New Roman"/>
          <w:lang w:val="es-ES"/>
        </w:rPr>
        <w:t xml:space="preserve"> </w:t>
      </w:r>
      <w:r w:rsidRPr="00573121">
        <w:rPr>
          <w:rFonts w:ascii="Times New Roman" w:hAnsi="Times New Roman" w:cs="Times New Roman"/>
          <w:i/>
          <w:lang w:val="es-ES"/>
        </w:rPr>
        <w:t xml:space="preserve">Destrucción de Europa, inicio de la era nuclear con </w:t>
      </w:r>
      <w:r w:rsidR="007D346C" w:rsidRPr="00573121">
        <w:rPr>
          <w:rFonts w:ascii="Times New Roman" w:hAnsi="Times New Roman" w:cs="Times New Roman"/>
          <w:i/>
          <w:lang w:val="es-ES"/>
        </w:rPr>
        <w:t xml:space="preserve">las bombas atómicas sobre </w:t>
      </w:r>
      <w:r w:rsidRPr="00573121">
        <w:rPr>
          <w:rFonts w:ascii="Times New Roman" w:hAnsi="Times New Roman" w:cs="Times New Roman"/>
          <w:i/>
          <w:lang w:val="es-ES"/>
        </w:rPr>
        <w:t xml:space="preserve">Nagasaki e Hiroshima, 55.000.000 de muertos (más de la mitad civiles), </w:t>
      </w:r>
      <w:r w:rsidR="00EE35D6" w:rsidRPr="00573121">
        <w:rPr>
          <w:rFonts w:ascii="Times New Roman" w:hAnsi="Times New Roman" w:cs="Times New Roman"/>
          <w:i/>
          <w:lang w:val="es-ES"/>
        </w:rPr>
        <w:t>aproximadamente 100.000.000 de</w:t>
      </w:r>
      <w:r w:rsidRPr="00573121">
        <w:rPr>
          <w:rFonts w:ascii="Times New Roman" w:hAnsi="Times New Roman" w:cs="Times New Roman"/>
          <w:i/>
          <w:lang w:val="es-ES"/>
        </w:rPr>
        <w:t xml:space="preserve"> heridos, el holocausto judío</w:t>
      </w:r>
      <w:r w:rsidR="008639BE" w:rsidRPr="00573121">
        <w:rPr>
          <w:rFonts w:ascii="Times New Roman" w:hAnsi="Times New Roman" w:cs="Times New Roman"/>
          <w:i/>
          <w:lang w:val="es-ES"/>
        </w:rPr>
        <w:t xml:space="preserve"> y los campos de concentración</w:t>
      </w:r>
      <w:r w:rsidR="00EE35D6" w:rsidRPr="00573121">
        <w:rPr>
          <w:rFonts w:ascii="Times New Roman" w:hAnsi="Times New Roman" w:cs="Times New Roman"/>
          <w:i/>
          <w:lang w:val="es-ES"/>
        </w:rPr>
        <w:t xml:space="preserve"> nazi</w:t>
      </w:r>
      <w:r w:rsidRPr="00573121">
        <w:rPr>
          <w:rFonts w:ascii="Times New Roman" w:hAnsi="Times New Roman" w:cs="Times New Roman"/>
          <w:i/>
          <w:lang w:val="es-ES"/>
        </w:rPr>
        <w:t>, la máquina de la muerte a través de la solución final</w:t>
      </w:r>
      <w:r w:rsidR="008639BE" w:rsidRPr="00573121">
        <w:rPr>
          <w:rFonts w:ascii="Times New Roman" w:hAnsi="Times New Roman" w:cs="Times New Roman"/>
          <w:i/>
          <w:lang w:val="es-ES"/>
        </w:rPr>
        <w:t xml:space="preserve"> </w:t>
      </w:r>
      <w:r w:rsidR="00EE35D6" w:rsidRPr="00573121">
        <w:rPr>
          <w:rFonts w:ascii="Times New Roman" w:hAnsi="Times New Roman" w:cs="Times New Roman"/>
          <w:i/>
          <w:lang w:val="es-ES"/>
        </w:rPr>
        <w:t>con las</w:t>
      </w:r>
      <w:r w:rsidR="008639BE" w:rsidRPr="00573121">
        <w:rPr>
          <w:rFonts w:ascii="Times New Roman" w:hAnsi="Times New Roman" w:cs="Times New Roman"/>
          <w:i/>
          <w:lang w:val="es-ES"/>
        </w:rPr>
        <w:t xml:space="preserve"> cámaras de gas y </w:t>
      </w:r>
      <w:r w:rsidR="00EE35D6" w:rsidRPr="00573121">
        <w:rPr>
          <w:rFonts w:ascii="Times New Roman" w:hAnsi="Times New Roman" w:cs="Times New Roman"/>
          <w:i/>
          <w:lang w:val="es-ES"/>
        </w:rPr>
        <w:t xml:space="preserve">los </w:t>
      </w:r>
      <w:r w:rsidR="008639BE" w:rsidRPr="00573121">
        <w:rPr>
          <w:rFonts w:ascii="Times New Roman" w:hAnsi="Times New Roman" w:cs="Times New Roman"/>
          <w:i/>
          <w:lang w:val="es-ES"/>
        </w:rPr>
        <w:t>hornos crematorios</w:t>
      </w:r>
      <w:r w:rsidRPr="00573121">
        <w:rPr>
          <w:rFonts w:ascii="Times New Roman" w:hAnsi="Times New Roman" w:cs="Times New Roman"/>
          <w:lang w:val="es-ES"/>
        </w:rPr>
        <w:t>, son hechos y cifras que llevaron a pensar en la posibilidad de destruc</w:t>
      </w:r>
      <w:r w:rsidR="00EE35D6" w:rsidRPr="00573121">
        <w:rPr>
          <w:rFonts w:ascii="Times New Roman" w:hAnsi="Times New Roman" w:cs="Times New Roman"/>
          <w:lang w:val="es-ES"/>
        </w:rPr>
        <w:t>ción masiva como realidad.</w:t>
      </w:r>
    </w:p>
    <w:p w14:paraId="7BFF2BE0" w14:textId="77777777" w:rsidR="008639BE" w:rsidRPr="005F0D99" w:rsidRDefault="008639BE"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2518"/>
        <w:gridCol w:w="6460"/>
      </w:tblGrid>
      <w:tr w:rsidR="008639BE" w:rsidRPr="00573121" w14:paraId="7DF62FE4" w14:textId="77777777" w:rsidTr="00F445D7">
        <w:tc>
          <w:tcPr>
            <w:tcW w:w="8978" w:type="dxa"/>
            <w:gridSpan w:val="2"/>
            <w:shd w:val="clear" w:color="auto" w:fill="000000" w:themeFill="text1"/>
          </w:tcPr>
          <w:p w14:paraId="7E4D7E60" w14:textId="77777777" w:rsidR="008639BE" w:rsidRPr="00573121" w:rsidRDefault="008639BE" w:rsidP="00573121">
            <w:pPr>
              <w:spacing w:line="276" w:lineRule="auto"/>
              <w:jc w:val="center"/>
              <w:rPr>
                <w:rFonts w:ascii="Times New Roman" w:hAnsi="Times New Roman" w:cs="Times New Roman"/>
                <w:b/>
                <w:sz w:val="24"/>
                <w:szCs w:val="24"/>
              </w:rPr>
            </w:pPr>
            <w:r w:rsidRPr="00573121">
              <w:rPr>
                <w:rFonts w:ascii="Times New Roman" w:hAnsi="Times New Roman" w:cs="Times New Roman"/>
                <w:b/>
                <w:sz w:val="24"/>
                <w:szCs w:val="24"/>
              </w:rPr>
              <w:t>Destacado</w:t>
            </w:r>
          </w:p>
        </w:tc>
      </w:tr>
      <w:tr w:rsidR="008639BE" w:rsidRPr="00573121" w14:paraId="703FDF18" w14:textId="77777777" w:rsidTr="00F445D7">
        <w:tc>
          <w:tcPr>
            <w:tcW w:w="2518" w:type="dxa"/>
          </w:tcPr>
          <w:p w14:paraId="68984A51" w14:textId="77777777" w:rsidR="008639BE" w:rsidRPr="00573121" w:rsidRDefault="008639BE" w:rsidP="005F0D99">
            <w:pPr>
              <w:spacing w:line="276" w:lineRule="auto"/>
              <w:jc w:val="both"/>
              <w:rPr>
                <w:rFonts w:ascii="Times New Roman" w:hAnsi="Times New Roman" w:cs="Times New Roman"/>
                <w:b/>
                <w:sz w:val="24"/>
                <w:szCs w:val="24"/>
              </w:rPr>
            </w:pPr>
            <w:r w:rsidRPr="00573121">
              <w:rPr>
                <w:rFonts w:ascii="Times New Roman" w:hAnsi="Times New Roman" w:cs="Times New Roman"/>
                <w:b/>
                <w:sz w:val="24"/>
                <w:szCs w:val="24"/>
              </w:rPr>
              <w:t>Título</w:t>
            </w:r>
          </w:p>
        </w:tc>
        <w:tc>
          <w:tcPr>
            <w:tcW w:w="6460" w:type="dxa"/>
          </w:tcPr>
          <w:p w14:paraId="3567F572" w14:textId="3CF3AFC2" w:rsidR="008639BE" w:rsidRPr="00573121" w:rsidRDefault="008639BE" w:rsidP="005F0D99">
            <w:pPr>
              <w:spacing w:line="276" w:lineRule="auto"/>
              <w:jc w:val="both"/>
              <w:rPr>
                <w:rFonts w:ascii="Times New Roman" w:hAnsi="Times New Roman" w:cs="Times New Roman"/>
                <w:b/>
                <w:sz w:val="24"/>
                <w:szCs w:val="24"/>
              </w:rPr>
            </w:pPr>
          </w:p>
        </w:tc>
      </w:tr>
      <w:tr w:rsidR="008639BE" w:rsidRPr="00784288" w14:paraId="27FA008B" w14:textId="77777777" w:rsidTr="00F445D7">
        <w:tc>
          <w:tcPr>
            <w:tcW w:w="2518" w:type="dxa"/>
          </w:tcPr>
          <w:p w14:paraId="5D5E7CE6" w14:textId="77777777" w:rsidR="008639BE" w:rsidRPr="00784288" w:rsidRDefault="008639BE"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0E8BE5C2" w14:textId="393A6FFE" w:rsidR="008639BE" w:rsidRPr="00784288" w:rsidRDefault="00BA1313" w:rsidP="005F0D99">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El Estado constitucional democrático ha sido la respuesta jurídico-política derivada de la actividad intervencionista del Estado. Dicha respuesta está fundada en nuevos valores-derechos consagrados por la segunda y tercera generación de derechos humanos y se manifiesta institucionalmente a través de la creación de mecanismos de democracia participativa, de control político y jurídico  en el ejercicio del poder y sobre todo, a través de la consagración de un catálogo de principios y de derechos fundamentales que inspiran toda la interpretación y el funcionamiento de la organización política. Sentencia T-406 de 1992, Corte Constitucional.</w:t>
            </w:r>
          </w:p>
        </w:tc>
      </w:tr>
    </w:tbl>
    <w:p w14:paraId="1EF6D4C6" w14:textId="77777777" w:rsidR="008639BE" w:rsidRPr="00784288" w:rsidRDefault="008639BE" w:rsidP="005F0D99">
      <w:pPr>
        <w:spacing w:after="0" w:line="276" w:lineRule="auto"/>
        <w:jc w:val="both"/>
        <w:rPr>
          <w:rFonts w:ascii="Times New Roman" w:hAnsi="Times New Roman" w:cs="Times New Roman"/>
          <w:lang w:val="es-ES"/>
        </w:rPr>
      </w:pPr>
    </w:p>
    <w:p w14:paraId="7D2384B5" w14:textId="011BA85E" w:rsidR="00EE35D6" w:rsidRPr="00784288" w:rsidRDefault="00EE35D6"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este tipo de Estado se consagran en la </w:t>
      </w:r>
      <w:r w:rsidRPr="00784288">
        <w:rPr>
          <w:rFonts w:ascii="Times New Roman" w:hAnsi="Times New Roman" w:cs="Times New Roman"/>
          <w:b/>
          <w:lang w:val="es-ES"/>
        </w:rPr>
        <w:t>Constitución Política</w:t>
      </w:r>
      <w:r w:rsidRPr="00784288">
        <w:rPr>
          <w:rFonts w:ascii="Times New Roman" w:hAnsi="Times New Roman" w:cs="Times New Roman"/>
          <w:lang w:val="es-ES"/>
        </w:rPr>
        <w:t xml:space="preserve"> los </w:t>
      </w:r>
      <w:r w:rsidRPr="00784288">
        <w:rPr>
          <w:rFonts w:ascii="Times New Roman" w:hAnsi="Times New Roman" w:cs="Times New Roman"/>
          <w:b/>
          <w:lang w:val="es-ES"/>
        </w:rPr>
        <w:t>principios</w:t>
      </w:r>
      <w:r w:rsidRPr="00784288">
        <w:rPr>
          <w:rFonts w:ascii="Times New Roman" w:hAnsi="Times New Roman" w:cs="Times New Roman"/>
          <w:lang w:val="es-ES"/>
        </w:rPr>
        <w:t xml:space="preserve"> que le dan forma a la </w:t>
      </w:r>
      <w:r w:rsidRPr="00784288">
        <w:rPr>
          <w:rFonts w:ascii="Times New Roman" w:hAnsi="Times New Roman" w:cs="Times New Roman"/>
          <w:b/>
          <w:lang w:val="es-ES"/>
        </w:rPr>
        <w:t>democracia</w:t>
      </w:r>
      <w:r w:rsidRPr="00784288">
        <w:rPr>
          <w:rFonts w:ascii="Times New Roman" w:hAnsi="Times New Roman" w:cs="Times New Roman"/>
          <w:lang w:val="es-ES"/>
        </w:rPr>
        <w:t xml:space="preserve">. Pero no solo la democracia como posibilidad de elegir a los gobernantes sino como </w:t>
      </w:r>
      <w:r w:rsidRPr="00784288">
        <w:rPr>
          <w:rFonts w:ascii="Times New Roman" w:hAnsi="Times New Roman" w:cs="Times New Roman"/>
          <w:b/>
          <w:lang w:val="es-ES"/>
        </w:rPr>
        <w:t>posibilidad de coexistencia de la pluralidad de individuos y grupos</w:t>
      </w:r>
      <w:r w:rsidRPr="00784288">
        <w:rPr>
          <w:rFonts w:ascii="Times New Roman" w:hAnsi="Times New Roman" w:cs="Times New Roman"/>
          <w:lang w:val="es-ES"/>
        </w:rPr>
        <w:t>. Hacer posible esta realidad es la tarea de la Constitución que se convierte en norma jurídica que busca configura las relaciones sociales a través de la concreción de los derechos</w:t>
      </w:r>
      <w:r w:rsidR="00573121" w:rsidRPr="00784288">
        <w:rPr>
          <w:rFonts w:ascii="Times New Roman" w:hAnsi="Times New Roman" w:cs="Times New Roman"/>
          <w:lang w:val="es-ES"/>
        </w:rPr>
        <w:t xml:space="preserve"> y del respeto de la diferencia como riqueza social.</w:t>
      </w:r>
    </w:p>
    <w:p w14:paraId="1D16D1A0" w14:textId="77777777" w:rsidR="00573121" w:rsidRPr="00784288" w:rsidRDefault="00573121" w:rsidP="005F0D99">
      <w:pPr>
        <w:spacing w:after="0" w:line="276" w:lineRule="auto"/>
        <w:jc w:val="both"/>
        <w:rPr>
          <w:rFonts w:ascii="Times New Roman" w:hAnsi="Times New Roman" w:cs="Times New Roman"/>
          <w:lang w:val="es-ES"/>
        </w:rPr>
      </w:pPr>
    </w:p>
    <w:tbl>
      <w:tblPr>
        <w:tblStyle w:val="Tablaconcuadrcula"/>
        <w:tblW w:w="0" w:type="auto"/>
        <w:tblLayout w:type="fixed"/>
        <w:tblLook w:val="04A0" w:firstRow="1" w:lastRow="0" w:firstColumn="1" w:lastColumn="0" w:noHBand="0" w:noVBand="1"/>
      </w:tblPr>
      <w:tblGrid>
        <w:gridCol w:w="1809"/>
        <w:gridCol w:w="7245"/>
      </w:tblGrid>
      <w:tr w:rsidR="00573121" w:rsidRPr="00784288" w14:paraId="68C53231" w14:textId="77777777" w:rsidTr="00E868FD">
        <w:tc>
          <w:tcPr>
            <w:tcW w:w="9054" w:type="dxa"/>
            <w:gridSpan w:val="2"/>
            <w:shd w:val="clear" w:color="auto" w:fill="0D0D0D" w:themeFill="text1" w:themeFillTint="F2"/>
          </w:tcPr>
          <w:p w14:paraId="2C0F79ED" w14:textId="77777777" w:rsidR="00573121" w:rsidRPr="00784288" w:rsidRDefault="00573121" w:rsidP="00E868FD">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573121" w:rsidRPr="00784288" w14:paraId="055E71AF" w14:textId="77777777" w:rsidTr="00E868FD">
        <w:tc>
          <w:tcPr>
            <w:tcW w:w="1809" w:type="dxa"/>
          </w:tcPr>
          <w:p w14:paraId="70236B5F" w14:textId="77777777" w:rsidR="00573121" w:rsidRPr="00784288" w:rsidRDefault="00573121" w:rsidP="00E868FD">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19DB1918" w14:textId="0BE24F01" w:rsidR="00573121" w:rsidRPr="00784288" w:rsidRDefault="00573121" w:rsidP="00E868FD">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CS_G07_09_IMG2</w:t>
            </w:r>
            <w:r w:rsidRPr="00784288">
              <w:rPr>
                <w:rFonts w:ascii="Times New Roman" w:hAnsi="Times New Roman" w:cs="Times New Roman"/>
                <w:sz w:val="24"/>
                <w:szCs w:val="24"/>
              </w:rPr>
              <w:t>5</w:t>
            </w:r>
          </w:p>
        </w:tc>
      </w:tr>
      <w:tr w:rsidR="00573121" w:rsidRPr="00784288" w14:paraId="76BF1E2F" w14:textId="77777777" w:rsidTr="00E868FD">
        <w:tc>
          <w:tcPr>
            <w:tcW w:w="1809" w:type="dxa"/>
          </w:tcPr>
          <w:p w14:paraId="133BF063" w14:textId="77777777" w:rsidR="00573121" w:rsidRPr="00784288" w:rsidRDefault="00573121" w:rsidP="00E868FD">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7D81C713" w14:textId="3185508A" w:rsidR="00573121" w:rsidRPr="00784288" w:rsidRDefault="00573121" w:rsidP="00573121">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lang w:val="es-ES"/>
              </w:rPr>
              <w:t>La democracia contemporánea:</w:t>
            </w:r>
            <w:r w:rsidRPr="00784288">
              <w:rPr>
                <w:rFonts w:ascii="Times New Roman" w:hAnsi="Times New Roman" w:cs="Times New Roman"/>
                <w:sz w:val="24"/>
                <w:szCs w:val="24"/>
                <w:lang w:val="es-ES"/>
              </w:rPr>
              <w:t xml:space="preserve"> pluralismo</w:t>
            </w:r>
            <w:r w:rsidRPr="00784288">
              <w:rPr>
                <w:rFonts w:ascii="Times New Roman" w:hAnsi="Times New Roman" w:cs="Times New Roman"/>
                <w:sz w:val="24"/>
                <w:szCs w:val="24"/>
                <w:lang w:val="es-ES"/>
              </w:rPr>
              <w:t>.</w:t>
            </w:r>
          </w:p>
        </w:tc>
      </w:tr>
      <w:tr w:rsidR="00573121" w:rsidRPr="00784288" w14:paraId="7DD527FA" w14:textId="77777777" w:rsidTr="00E868FD">
        <w:tc>
          <w:tcPr>
            <w:tcW w:w="1809" w:type="dxa"/>
          </w:tcPr>
          <w:p w14:paraId="1CF5DBB3" w14:textId="77777777" w:rsidR="00573121" w:rsidRPr="00784288" w:rsidRDefault="00573121" w:rsidP="00E868FD">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1EFA27CA" w14:textId="626F9D41" w:rsidR="00573121" w:rsidRPr="00784288" w:rsidRDefault="00573121" w:rsidP="00E868FD">
            <w:pPr>
              <w:spacing w:line="276" w:lineRule="auto"/>
              <w:jc w:val="both"/>
              <w:rPr>
                <w:rFonts w:ascii="Times New Roman" w:hAnsi="Times New Roman" w:cs="Times New Roman"/>
                <w:sz w:val="24"/>
                <w:szCs w:val="24"/>
              </w:rPr>
            </w:pPr>
          </w:p>
        </w:tc>
      </w:tr>
      <w:tr w:rsidR="00784288" w:rsidRPr="00784288" w14:paraId="6316E9FE" w14:textId="77777777" w:rsidTr="00E868FD">
        <w:tc>
          <w:tcPr>
            <w:tcW w:w="1809" w:type="dxa"/>
          </w:tcPr>
          <w:p w14:paraId="756B997A" w14:textId="77777777" w:rsidR="00573121" w:rsidRPr="00784288" w:rsidRDefault="00573121" w:rsidP="00E868FD">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3BEBE0AC" w14:textId="6E2418D8" w:rsidR="00573121" w:rsidRPr="00784288" w:rsidRDefault="00573121" w:rsidP="00E868FD">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Muchos son los campos que el pluralismo reclama: desde las opciones religiosas hasta la elección de profesión u oficio. La convivencia es lo que se reclama y que lleva al principio liberal de la tolerancia.</w:t>
            </w:r>
          </w:p>
        </w:tc>
      </w:tr>
    </w:tbl>
    <w:p w14:paraId="0E7B0065" w14:textId="77777777" w:rsidR="00573121" w:rsidRPr="00784288" w:rsidRDefault="00573121" w:rsidP="005F0D99">
      <w:pPr>
        <w:spacing w:after="0" w:line="276" w:lineRule="auto"/>
        <w:jc w:val="both"/>
        <w:rPr>
          <w:rFonts w:ascii="Times New Roman" w:hAnsi="Times New Roman" w:cs="Times New Roman"/>
          <w:lang w:val="es-ES"/>
        </w:rPr>
      </w:pPr>
    </w:p>
    <w:p w14:paraId="3697EB1D" w14:textId="1FCACCF4" w:rsidR="00EE35D6" w:rsidRPr="00784288" w:rsidRDefault="00EE35D6"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lastRenderedPageBreak/>
        <w:t xml:space="preserve">Ejemplos de este constitucionalismo lo vemos en las </w:t>
      </w:r>
      <w:r w:rsidRPr="00784288">
        <w:rPr>
          <w:rFonts w:ascii="Times New Roman" w:hAnsi="Times New Roman" w:cs="Times New Roman"/>
          <w:b/>
          <w:lang w:val="es-ES"/>
        </w:rPr>
        <w:t>constituciones de Francia</w:t>
      </w:r>
      <w:r w:rsidRPr="00784288">
        <w:rPr>
          <w:rFonts w:ascii="Times New Roman" w:hAnsi="Times New Roman" w:cs="Times New Roman"/>
          <w:lang w:val="es-ES"/>
        </w:rPr>
        <w:t xml:space="preserve"> (1946, 1958, </w:t>
      </w:r>
      <w:r w:rsidRPr="00784288">
        <w:rPr>
          <w:rFonts w:ascii="Times New Roman" w:hAnsi="Times New Roman" w:cs="Times New Roman"/>
          <w:b/>
          <w:lang w:val="es-ES"/>
        </w:rPr>
        <w:t>Italia</w:t>
      </w:r>
      <w:r w:rsidRPr="00784288">
        <w:rPr>
          <w:rFonts w:ascii="Times New Roman" w:hAnsi="Times New Roman" w:cs="Times New Roman"/>
          <w:lang w:val="es-ES"/>
        </w:rPr>
        <w:t xml:space="preserve"> (1947), </w:t>
      </w:r>
      <w:r w:rsidRPr="00784288">
        <w:rPr>
          <w:rFonts w:ascii="Times New Roman" w:hAnsi="Times New Roman" w:cs="Times New Roman"/>
          <w:b/>
          <w:lang w:val="es-ES"/>
        </w:rPr>
        <w:t>Alemania</w:t>
      </w:r>
      <w:r w:rsidRPr="00784288">
        <w:rPr>
          <w:rFonts w:ascii="Times New Roman" w:hAnsi="Times New Roman" w:cs="Times New Roman"/>
          <w:lang w:val="es-ES"/>
        </w:rPr>
        <w:t xml:space="preserve"> (1949, Ley Fundamental de la República Federal), </w:t>
      </w:r>
      <w:r w:rsidRPr="00784288">
        <w:rPr>
          <w:rFonts w:ascii="Times New Roman" w:hAnsi="Times New Roman" w:cs="Times New Roman"/>
          <w:b/>
          <w:lang w:val="es-ES"/>
        </w:rPr>
        <w:t>Portugal</w:t>
      </w:r>
      <w:r w:rsidRPr="00784288">
        <w:rPr>
          <w:rFonts w:ascii="Times New Roman" w:hAnsi="Times New Roman" w:cs="Times New Roman"/>
          <w:lang w:val="es-ES"/>
        </w:rPr>
        <w:t xml:space="preserve"> (1976), </w:t>
      </w:r>
      <w:r w:rsidRPr="00784288">
        <w:rPr>
          <w:rFonts w:ascii="Times New Roman" w:hAnsi="Times New Roman" w:cs="Times New Roman"/>
          <w:b/>
          <w:lang w:val="es-ES"/>
        </w:rPr>
        <w:t>España</w:t>
      </w:r>
      <w:r w:rsidRPr="00784288">
        <w:rPr>
          <w:rFonts w:ascii="Times New Roman" w:hAnsi="Times New Roman" w:cs="Times New Roman"/>
          <w:lang w:val="es-ES"/>
        </w:rPr>
        <w:t xml:space="preserve"> (1978), por ejemplo.</w:t>
      </w:r>
      <w:r w:rsidR="00573121" w:rsidRPr="00784288">
        <w:rPr>
          <w:rFonts w:ascii="Times New Roman" w:hAnsi="Times New Roman" w:cs="Times New Roman"/>
          <w:lang w:val="es-ES"/>
        </w:rPr>
        <w:t xml:space="preserve"> Igualmente de Colombia: 1991.</w:t>
      </w:r>
    </w:p>
    <w:p w14:paraId="00BE2C59" w14:textId="77777777" w:rsidR="00573121" w:rsidRPr="005F0D99" w:rsidRDefault="00573121" w:rsidP="00573121">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959"/>
        <w:gridCol w:w="8095"/>
      </w:tblGrid>
      <w:tr w:rsidR="00573121" w:rsidRPr="005F0D99" w14:paraId="228413B3" w14:textId="77777777" w:rsidTr="00E868FD">
        <w:tc>
          <w:tcPr>
            <w:tcW w:w="9054" w:type="dxa"/>
            <w:gridSpan w:val="2"/>
            <w:shd w:val="clear" w:color="auto" w:fill="000000" w:themeFill="text1"/>
          </w:tcPr>
          <w:p w14:paraId="1AB81180" w14:textId="77777777" w:rsidR="00573121" w:rsidRPr="005F0D99" w:rsidRDefault="00573121" w:rsidP="00E868FD">
            <w:pPr>
              <w:spacing w:line="276" w:lineRule="auto"/>
              <w:jc w:val="center"/>
              <w:rPr>
                <w:rFonts w:ascii="Times New Roman" w:hAnsi="Times New Roman" w:cs="Times New Roman"/>
                <w:b/>
                <w:sz w:val="24"/>
                <w:szCs w:val="24"/>
              </w:rPr>
            </w:pPr>
            <w:r w:rsidRPr="005F0D99">
              <w:rPr>
                <w:rFonts w:ascii="Times New Roman" w:hAnsi="Times New Roman" w:cs="Times New Roman"/>
                <w:sz w:val="24"/>
                <w:szCs w:val="24"/>
              </w:rPr>
              <w:br w:type="page"/>
            </w:r>
            <w:r w:rsidRPr="005F0D99">
              <w:rPr>
                <w:rFonts w:ascii="Times New Roman" w:hAnsi="Times New Roman" w:cs="Times New Roman"/>
                <w:b/>
                <w:sz w:val="24"/>
                <w:szCs w:val="24"/>
              </w:rPr>
              <w:t>Practica: recurso nuevo</w:t>
            </w:r>
          </w:p>
        </w:tc>
      </w:tr>
      <w:tr w:rsidR="00573121" w:rsidRPr="005F0D99" w14:paraId="2D831170" w14:textId="77777777" w:rsidTr="00E868FD">
        <w:tc>
          <w:tcPr>
            <w:tcW w:w="959" w:type="dxa"/>
          </w:tcPr>
          <w:p w14:paraId="3FF481D9" w14:textId="77777777" w:rsidR="00573121" w:rsidRPr="005F0D99" w:rsidRDefault="00573121" w:rsidP="00E868FD">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Código</w:t>
            </w:r>
          </w:p>
        </w:tc>
        <w:tc>
          <w:tcPr>
            <w:tcW w:w="8095" w:type="dxa"/>
          </w:tcPr>
          <w:p w14:paraId="22262C6D" w14:textId="77777777" w:rsidR="00573121" w:rsidRPr="005F0D99" w:rsidRDefault="00573121" w:rsidP="00E868FD">
            <w:pPr>
              <w:spacing w:line="276" w:lineRule="auto"/>
              <w:jc w:val="both"/>
              <w:rPr>
                <w:rFonts w:ascii="Times New Roman" w:hAnsi="Times New Roman" w:cs="Times New Roman"/>
                <w:b/>
                <w:sz w:val="24"/>
                <w:szCs w:val="24"/>
              </w:rPr>
            </w:pPr>
            <w:r w:rsidRPr="005F0D99">
              <w:rPr>
                <w:rFonts w:ascii="Times New Roman" w:hAnsi="Times New Roman" w:cs="Times New Roman"/>
                <w:sz w:val="24"/>
                <w:szCs w:val="24"/>
              </w:rPr>
              <w:t>XXX</w:t>
            </w:r>
          </w:p>
        </w:tc>
      </w:tr>
      <w:tr w:rsidR="00573121" w:rsidRPr="005F0D99" w14:paraId="488BDE6D" w14:textId="77777777" w:rsidTr="00E868FD">
        <w:tc>
          <w:tcPr>
            <w:tcW w:w="959" w:type="dxa"/>
          </w:tcPr>
          <w:p w14:paraId="1840C63D" w14:textId="77777777" w:rsidR="00573121" w:rsidRPr="005F0D99" w:rsidRDefault="00573121" w:rsidP="00E868FD">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Título</w:t>
            </w:r>
          </w:p>
        </w:tc>
        <w:tc>
          <w:tcPr>
            <w:tcW w:w="8095" w:type="dxa"/>
          </w:tcPr>
          <w:p w14:paraId="0801CFC1" w14:textId="219B7042" w:rsidR="00573121" w:rsidRPr="005F0D99" w:rsidRDefault="00573121" w:rsidP="00573121">
            <w:pPr>
              <w:spacing w:line="276" w:lineRule="auto"/>
              <w:jc w:val="both"/>
              <w:rPr>
                <w:rFonts w:ascii="Times New Roman" w:hAnsi="Times New Roman" w:cs="Times New Roman"/>
                <w:b/>
                <w:sz w:val="24"/>
                <w:szCs w:val="24"/>
              </w:rPr>
            </w:pPr>
            <w:r w:rsidRPr="005F0D99">
              <w:rPr>
                <w:rFonts w:ascii="Times New Roman" w:hAnsi="Times New Roman" w:cs="Times New Roman"/>
                <w:b/>
                <w:sz w:val="24"/>
                <w:szCs w:val="24"/>
              </w:rPr>
              <w:t xml:space="preserve">Refuerza tu aprendizaje: </w:t>
            </w:r>
            <w:r>
              <w:rPr>
                <w:rFonts w:ascii="Times New Roman" w:hAnsi="Times New Roman" w:cs="Times New Roman"/>
                <w:b/>
                <w:sz w:val="24"/>
                <w:szCs w:val="24"/>
              </w:rPr>
              <w:t>La democracia y el Estado</w:t>
            </w:r>
          </w:p>
        </w:tc>
      </w:tr>
      <w:tr w:rsidR="00573121" w:rsidRPr="005F0D99" w14:paraId="2CFCD097" w14:textId="77777777" w:rsidTr="00E868FD">
        <w:tc>
          <w:tcPr>
            <w:tcW w:w="959" w:type="dxa"/>
          </w:tcPr>
          <w:p w14:paraId="38E0E818" w14:textId="77777777" w:rsidR="00573121" w:rsidRPr="005F0D99" w:rsidRDefault="00573121" w:rsidP="00E868FD">
            <w:pPr>
              <w:spacing w:line="276" w:lineRule="auto"/>
              <w:jc w:val="both"/>
              <w:rPr>
                <w:rFonts w:ascii="Times New Roman" w:hAnsi="Times New Roman" w:cs="Times New Roman"/>
                <w:sz w:val="24"/>
                <w:szCs w:val="24"/>
              </w:rPr>
            </w:pPr>
            <w:r w:rsidRPr="005F0D99">
              <w:rPr>
                <w:rFonts w:ascii="Times New Roman" w:hAnsi="Times New Roman" w:cs="Times New Roman"/>
                <w:b/>
                <w:sz w:val="24"/>
                <w:szCs w:val="24"/>
              </w:rPr>
              <w:t>Descripción</w:t>
            </w:r>
          </w:p>
        </w:tc>
        <w:tc>
          <w:tcPr>
            <w:tcW w:w="8095" w:type="dxa"/>
          </w:tcPr>
          <w:p w14:paraId="2734BB29" w14:textId="1A2274A9" w:rsidR="00573121" w:rsidRPr="005F0D99" w:rsidRDefault="00573121" w:rsidP="00573121">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Determina en un ensayo por qué es importante </w:t>
            </w:r>
            <w:r>
              <w:rPr>
                <w:rFonts w:ascii="Times New Roman" w:hAnsi="Times New Roman" w:cs="Times New Roman"/>
                <w:sz w:val="24"/>
                <w:szCs w:val="24"/>
              </w:rPr>
              <w:t>la democracia como forma de vida</w:t>
            </w:r>
            <w:r>
              <w:rPr>
                <w:rFonts w:ascii="Times New Roman" w:hAnsi="Times New Roman" w:cs="Times New Roman"/>
                <w:sz w:val="24"/>
                <w:szCs w:val="24"/>
              </w:rPr>
              <w:t>.</w:t>
            </w:r>
          </w:p>
        </w:tc>
      </w:tr>
    </w:tbl>
    <w:p w14:paraId="79DAE946" w14:textId="77777777" w:rsidR="00573121" w:rsidRPr="005F0D99" w:rsidRDefault="00573121" w:rsidP="00573121">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ook w:val="04A0" w:firstRow="1" w:lastRow="0" w:firstColumn="1" w:lastColumn="0" w:noHBand="0" w:noVBand="1"/>
      </w:tblPr>
      <w:tblGrid>
        <w:gridCol w:w="8978"/>
      </w:tblGrid>
      <w:tr w:rsidR="00573121" w:rsidRPr="005F0D99" w14:paraId="0FD6E166" w14:textId="77777777" w:rsidTr="00E868FD">
        <w:tc>
          <w:tcPr>
            <w:tcW w:w="8978" w:type="dxa"/>
          </w:tcPr>
          <w:p w14:paraId="5E341A04" w14:textId="718703FE" w:rsidR="00573121" w:rsidRPr="005F0D99" w:rsidRDefault="00573121" w:rsidP="00573121">
            <w:pPr>
              <w:spacing w:line="276" w:lineRule="auto"/>
              <w:jc w:val="both"/>
              <w:rPr>
                <w:rFonts w:ascii="Times New Roman" w:hAnsi="Times New Roman" w:cs="Times New Roman"/>
                <w:sz w:val="24"/>
                <w:szCs w:val="24"/>
                <w:lang w:val="es-ES"/>
              </w:rPr>
            </w:pPr>
            <w:r w:rsidRPr="005F0D99">
              <w:rPr>
                <w:rFonts w:ascii="Times New Roman" w:hAnsi="Times New Roman" w:cs="Times New Roman"/>
                <w:sz w:val="24"/>
                <w:szCs w:val="24"/>
                <w:lang w:val="es-ES"/>
              </w:rPr>
              <w:t xml:space="preserve">Otra es leer </w:t>
            </w:r>
            <w:r>
              <w:rPr>
                <w:rFonts w:ascii="Times New Roman" w:hAnsi="Times New Roman" w:cs="Times New Roman"/>
                <w:sz w:val="24"/>
                <w:szCs w:val="24"/>
                <w:lang w:val="es-ES"/>
              </w:rPr>
              <w:t>la democracia</w:t>
            </w:r>
            <w:r w:rsidRPr="00961C2B">
              <w:rPr>
                <w:rFonts w:ascii="Times New Roman" w:hAnsi="Times New Roman" w:cs="Times New Roman"/>
                <w:sz w:val="24"/>
                <w:szCs w:val="24"/>
                <w:lang w:val="es-ES"/>
              </w:rPr>
              <w:t xml:space="preserve"> </w:t>
            </w:r>
            <w:r w:rsidRPr="005F0D99">
              <w:rPr>
                <w:rFonts w:ascii="Times New Roman" w:hAnsi="Times New Roman" w:cs="Times New Roman"/>
                <w:sz w:val="24"/>
                <w:szCs w:val="24"/>
                <w:lang w:val="es-ES"/>
              </w:rPr>
              <w:t>(</w:t>
            </w:r>
            <w:r w:rsidRPr="00573121">
              <w:rPr>
                <w:rFonts w:ascii="Times New Roman" w:hAnsi="Times New Roman" w:cs="Times New Roman"/>
                <w:sz w:val="24"/>
                <w:szCs w:val="24"/>
                <w:lang w:val="es-ES"/>
              </w:rPr>
              <w:t>http://www.mercaba.org/FICHAS/Capel/democracia.htm</w:t>
            </w:r>
            <w:r w:rsidRPr="005F0D99">
              <w:rPr>
                <w:rFonts w:ascii="Times New Roman" w:hAnsi="Times New Roman" w:cs="Times New Roman"/>
                <w:sz w:val="24"/>
                <w:szCs w:val="24"/>
                <w:lang w:val="es-ES"/>
              </w:rPr>
              <w:t xml:space="preserve">) y hacer un ensayo </w:t>
            </w:r>
            <w:r>
              <w:rPr>
                <w:rFonts w:ascii="Times New Roman" w:hAnsi="Times New Roman" w:cs="Times New Roman"/>
                <w:sz w:val="24"/>
                <w:szCs w:val="24"/>
                <w:lang w:val="es-ES"/>
              </w:rPr>
              <w:t>en el cual se desarrolle la siguiente expresión</w:t>
            </w:r>
            <w:r w:rsidRPr="005F0D99">
              <w:rPr>
                <w:rFonts w:ascii="Times New Roman" w:hAnsi="Times New Roman" w:cs="Times New Roman"/>
                <w:sz w:val="24"/>
                <w:szCs w:val="24"/>
                <w:lang w:val="es-ES"/>
              </w:rPr>
              <w:t xml:space="preserve"> “</w:t>
            </w:r>
            <w:r w:rsidRPr="00573121">
              <w:rPr>
                <w:rFonts w:ascii="Times New Roman" w:hAnsi="Times New Roman" w:cs="Times New Roman"/>
                <w:sz w:val="24"/>
                <w:szCs w:val="24"/>
                <w:lang w:val="es-ES"/>
              </w:rPr>
              <w:t>La democracia es incompatible con el gobierno absoluto, cualquiera sea su titula</w:t>
            </w:r>
            <w:r>
              <w:rPr>
                <w:rFonts w:ascii="Times New Roman" w:hAnsi="Times New Roman" w:cs="Times New Roman"/>
                <w:sz w:val="24"/>
                <w:szCs w:val="24"/>
                <w:lang w:val="es-ES"/>
              </w:rPr>
              <w:t>r</w:t>
            </w:r>
            <w:r w:rsidRPr="005F0D99">
              <w:rPr>
                <w:rFonts w:ascii="Times New Roman" w:hAnsi="Times New Roman" w:cs="Times New Roman"/>
                <w:sz w:val="24"/>
                <w:szCs w:val="24"/>
                <w:lang w:val="es-ES"/>
              </w:rPr>
              <w:t>”.</w:t>
            </w:r>
          </w:p>
        </w:tc>
      </w:tr>
    </w:tbl>
    <w:p w14:paraId="5428C906" w14:textId="77777777" w:rsidR="007650CD" w:rsidRPr="005F0D99" w:rsidRDefault="007650CD" w:rsidP="005F0D99">
      <w:pPr>
        <w:spacing w:after="0" w:line="276" w:lineRule="auto"/>
        <w:jc w:val="both"/>
        <w:rPr>
          <w:rFonts w:ascii="Times New Roman" w:hAnsi="Times New Roman" w:cs="Times New Roman"/>
          <w:color w:val="E36C0A" w:themeColor="accent6" w:themeShade="BF"/>
        </w:rPr>
      </w:pPr>
    </w:p>
    <w:p w14:paraId="408D2879" w14:textId="7B575B87" w:rsidR="002E0E90" w:rsidRPr="00573121" w:rsidRDefault="002E0E90" w:rsidP="005F0D99">
      <w:pPr>
        <w:spacing w:after="0" w:line="276" w:lineRule="auto"/>
        <w:jc w:val="both"/>
        <w:rPr>
          <w:rFonts w:ascii="Times New Roman" w:hAnsi="Times New Roman" w:cs="Times New Roman"/>
        </w:rPr>
      </w:pPr>
      <w:r w:rsidRPr="00573121">
        <w:rPr>
          <w:rFonts w:ascii="Times New Roman" w:hAnsi="Times New Roman" w:cs="Times New Roman"/>
        </w:rPr>
        <w:t xml:space="preserve">[SECCIÓN 2] </w:t>
      </w:r>
      <w:r w:rsidRPr="00573121">
        <w:rPr>
          <w:rFonts w:ascii="Times New Roman" w:hAnsi="Times New Roman" w:cs="Times New Roman"/>
          <w:b/>
        </w:rPr>
        <w:t>1.4 Formas de Estado.</w:t>
      </w:r>
    </w:p>
    <w:p w14:paraId="1BC71C16" w14:textId="77777777" w:rsidR="002E0E90" w:rsidRPr="00573121" w:rsidRDefault="002E0E90" w:rsidP="005F0D99">
      <w:pPr>
        <w:spacing w:after="0" w:line="276" w:lineRule="auto"/>
        <w:jc w:val="both"/>
        <w:rPr>
          <w:rFonts w:ascii="Times New Roman" w:hAnsi="Times New Roman" w:cs="Times New Roman"/>
          <w:lang w:val="es-ES"/>
        </w:rPr>
      </w:pPr>
    </w:p>
    <w:p w14:paraId="27A6C202" w14:textId="77777777" w:rsidR="00EE35D6" w:rsidRPr="00573121" w:rsidRDefault="002E0E90" w:rsidP="005F0D99">
      <w:pPr>
        <w:spacing w:after="0" w:line="276" w:lineRule="auto"/>
        <w:jc w:val="both"/>
        <w:rPr>
          <w:rFonts w:ascii="Times New Roman" w:hAnsi="Times New Roman" w:cs="Times New Roman"/>
          <w:lang w:val="es-ES"/>
        </w:rPr>
      </w:pPr>
      <w:r w:rsidRPr="00573121">
        <w:rPr>
          <w:rFonts w:ascii="Times New Roman" w:hAnsi="Times New Roman" w:cs="Times New Roman"/>
          <w:lang w:val="es-ES"/>
        </w:rPr>
        <w:t xml:space="preserve">Desde el surgimiento del </w:t>
      </w:r>
      <w:r w:rsidRPr="00573121">
        <w:rPr>
          <w:rFonts w:ascii="Times New Roman" w:hAnsi="Times New Roman" w:cs="Times New Roman"/>
          <w:b/>
          <w:lang w:val="es-ES"/>
        </w:rPr>
        <w:t>Estado Moderno</w:t>
      </w:r>
      <w:r w:rsidRPr="00573121">
        <w:rPr>
          <w:rFonts w:ascii="Times New Roman" w:hAnsi="Times New Roman" w:cs="Times New Roman"/>
          <w:lang w:val="es-ES"/>
        </w:rPr>
        <w:t xml:space="preserve"> se discutió cuál debía ser la </w:t>
      </w:r>
      <w:r w:rsidRPr="00573121">
        <w:rPr>
          <w:rFonts w:ascii="Times New Roman" w:hAnsi="Times New Roman" w:cs="Times New Roman"/>
          <w:b/>
          <w:lang w:val="es-ES"/>
        </w:rPr>
        <w:t>forma</w:t>
      </w:r>
      <w:r w:rsidRPr="00573121">
        <w:rPr>
          <w:rFonts w:ascii="Times New Roman" w:hAnsi="Times New Roman" w:cs="Times New Roman"/>
          <w:lang w:val="es-ES"/>
        </w:rPr>
        <w:t xml:space="preserve"> que </w:t>
      </w:r>
      <w:r w:rsidR="00EE35D6" w:rsidRPr="00573121">
        <w:rPr>
          <w:rFonts w:ascii="Times New Roman" w:hAnsi="Times New Roman" w:cs="Times New Roman"/>
          <w:lang w:val="es-ES"/>
        </w:rPr>
        <w:t>adoptaría</w:t>
      </w:r>
      <w:r w:rsidRPr="00573121">
        <w:rPr>
          <w:rFonts w:ascii="Times New Roman" w:hAnsi="Times New Roman" w:cs="Times New Roman"/>
          <w:lang w:val="es-ES"/>
        </w:rPr>
        <w:t>. La discusión giró en torno a la “</w:t>
      </w:r>
      <w:r w:rsidRPr="00573121">
        <w:rPr>
          <w:rFonts w:ascii="Times New Roman" w:hAnsi="Times New Roman" w:cs="Times New Roman"/>
          <w:b/>
          <w:lang w:val="es-ES"/>
        </w:rPr>
        <w:t>forma del Estado</w:t>
      </w:r>
      <w:r w:rsidRPr="00573121">
        <w:rPr>
          <w:rFonts w:ascii="Times New Roman" w:hAnsi="Times New Roman" w:cs="Times New Roman"/>
          <w:lang w:val="es-ES"/>
        </w:rPr>
        <w:t xml:space="preserve">”. </w:t>
      </w:r>
      <w:r w:rsidR="00EE35D6" w:rsidRPr="00573121">
        <w:rPr>
          <w:rFonts w:ascii="Times New Roman" w:hAnsi="Times New Roman" w:cs="Times New Roman"/>
          <w:lang w:val="es-ES"/>
        </w:rPr>
        <w:t xml:space="preserve"> </w:t>
      </w:r>
      <w:r w:rsidRPr="00573121">
        <w:rPr>
          <w:rFonts w:ascii="Times New Roman" w:hAnsi="Times New Roman" w:cs="Times New Roman"/>
          <w:lang w:val="es-ES"/>
        </w:rPr>
        <w:t xml:space="preserve">El criterio para determinarlo se refirió al </w:t>
      </w:r>
      <w:r w:rsidRPr="00573121">
        <w:rPr>
          <w:rFonts w:ascii="Times New Roman" w:hAnsi="Times New Roman" w:cs="Times New Roman"/>
          <w:b/>
          <w:lang w:val="es-ES"/>
        </w:rPr>
        <w:t xml:space="preserve">modo en el cual se </w:t>
      </w:r>
      <w:r w:rsidR="00EE35D6" w:rsidRPr="00573121">
        <w:rPr>
          <w:rFonts w:ascii="Times New Roman" w:hAnsi="Times New Roman" w:cs="Times New Roman"/>
          <w:b/>
          <w:lang w:val="es-ES"/>
        </w:rPr>
        <w:t>distribuía</w:t>
      </w:r>
      <w:r w:rsidRPr="00573121">
        <w:rPr>
          <w:rFonts w:ascii="Times New Roman" w:hAnsi="Times New Roman" w:cs="Times New Roman"/>
          <w:b/>
          <w:lang w:val="es-ES"/>
        </w:rPr>
        <w:t xml:space="preserve"> el poder público, y la actividad desplegada, en relación al territorio del Estado</w:t>
      </w:r>
      <w:r w:rsidRPr="00573121">
        <w:rPr>
          <w:rFonts w:ascii="Times New Roman" w:hAnsi="Times New Roman" w:cs="Times New Roman"/>
          <w:lang w:val="es-ES"/>
        </w:rPr>
        <w:t xml:space="preserve">. </w:t>
      </w:r>
    </w:p>
    <w:p w14:paraId="5EF7F4E2" w14:textId="77777777" w:rsidR="00EE35D6" w:rsidRPr="005F0D99" w:rsidRDefault="00EE35D6" w:rsidP="005F0D99">
      <w:pPr>
        <w:spacing w:after="0" w:line="276" w:lineRule="auto"/>
        <w:jc w:val="both"/>
        <w:rPr>
          <w:rFonts w:ascii="Times New Roman" w:hAnsi="Times New Roman" w:cs="Times New Roman"/>
          <w:color w:val="E36C0A" w:themeColor="accent6" w:themeShade="BF"/>
          <w:lang w:val="es-ES"/>
        </w:rPr>
      </w:pPr>
    </w:p>
    <w:p w14:paraId="74B69E5F" w14:textId="436D9B9F"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La relación entre ambos nos ayuda a determinar las formas: </w:t>
      </w:r>
      <w:r w:rsidRPr="00784288">
        <w:rPr>
          <w:rFonts w:ascii="Times New Roman" w:hAnsi="Times New Roman" w:cs="Times New Roman"/>
          <w:b/>
          <w:lang w:val="es-ES"/>
        </w:rPr>
        <w:t>Unitaria</w:t>
      </w:r>
      <w:r w:rsidRPr="00784288">
        <w:rPr>
          <w:rFonts w:ascii="Times New Roman" w:hAnsi="Times New Roman" w:cs="Times New Roman"/>
          <w:lang w:val="es-ES"/>
        </w:rPr>
        <w:t xml:space="preserve">, </w:t>
      </w:r>
      <w:r w:rsidRPr="00784288">
        <w:rPr>
          <w:rFonts w:ascii="Times New Roman" w:hAnsi="Times New Roman" w:cs="Times New Roman"/>
          <w:b/>
          <w:lang w:val="es-ES"/>
        </w:rPr>
        <w:t>Federal</w:t>
      </w:r>
      <w:r w:rsidRPr="00784288">
        <w:rPr>
          <w:rFonts w:ascii="Times New Roman" w:hAnsi="Times New Roman" w:cs="Times New Roman"/>
          <w:lang w:val="es-ES"/>
        </w:rPr>
        <w:t xml:space="preserve">, </w:t>
      </w:r>
      <w:r w:rsidRPr="00784288">
        <w:rPr>
          <w:rFonts w:ascii="Times New Roman" w:hAnsi="Times New Roman" w:cs="Times New Roman"/>
          <w:b/>
          <w:lang w:val="es-ES"/>
        </w:rPr>
        <w:t>Regional</w:t>
      </w:r>
      <w:r w:rsidRPr="00784288">
        <w:rPr>
          <w:rFonts w:ascii="Times New Roman" w:hAnsi="Times New Roman" w:cs="Times New Roman"/>
          <w:lang w:val="es-ES"/>
        </w:rPr>
        <w:t xml:space="preserve">. </w:t>
      </w:r>
    </w:p>
    <w:p w14:paraId="1CE69574" w14:textId="77777777" w:rsidR="002E0E90" w:rsidRDefault="002E0E9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1F71FA45" w14:textId="77777777" w:rsidTr="00E868FD">
        <w:tc>
          <w:tcPr>
            <w:tcW w:w="9054" w:type="dxa"/>
            <w:gridSpan w:val="2"/>
            <w:shd w:val="clear" w:color="auto" w:fill="0D0D0D" w:themeFill="text1" w:themeFillTint="F2"/>
          </w:tcPr>
          <w:p w14:paraId="06DB2047" w14:textId="77777777" w:rsidR="00784288" w:rsidRPr="00784288" w:rsidRDefault="00784288" w:rsidP="00E868FD">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0A608023" w14:textId="77777777" w:rsidTr="00E868FD">
        <w:tc>
          <w:tcPr>
            <w:tcW w:w="1809" w:type="dxa"/>
          </w:tcPr>
          <w:p w14:paraId="729ADE90" w14:textId="77777777" w:rsidR="00784288" w:rsidRPr="00784288" w:rsidRDefault="00784288" w:rsidP="00E868FD">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3A592EAD" w14:textId="2F83323E" w:rsidR="00784288" w:rsidRPr="00784288" w:rsidRDefault="00784288" w:rsidP="00E868FD">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CS_G07_09_IMG2</w:t>
            </w:r>
            <w:r>
              <w:rPr>
                <w:rFonts w:ascii="Times New Roman" w:hAnsi="Times New Roman" w:cs="Times New Roman"/>
                <w:sz w:val="24"/>
                <w:szCs w:val="24"/>
              </w:rPr>
              <w:t>6</w:t>
            </w:r>
          </w:p>
        </w:tc>
      </w:tr>
      <w:tr w:rsidR="00784288" w:rsidRPr="00784288" w14:paraId="083F945E" w14:textId="77777777" w:rsidTr="00E868FD">
        <w:tc>
          <w:tcPr>
            <w:tcW w:w="1809" w:type="dxa"/>
          </w:tcPr>
          <w:p w14:paraId="332077A9" w14:textId="77777777" w:rsidR="00784288" w:rsidRPr="00784288" w:rsidRDefault="00784288" w:rsidP="00E868FD">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7F9B6A07" w14:textId="39381EF9" w:rsidR="00784288" w:rsidRPr="00784288" w:rsidRDefault="00784288" w:rsidP="00E868F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Forma unitaria de Estado</w:t>
            </w:r>
            <w:r w:rsidRPr="00784288">
              <w:rPr>
                <w:rFonts w:ascii="Times New Roman" w:hAnsi="Times New Roman" w:cs="Times New Roman"/>
                <w:sz w:val="24"/>
                <w:szCs w:val="24"/>
                <w:lang w:val="es-ES"/>
              </w:rPr>
              <w:t>.</w:t>
            </w:r>
          </w:p>
        </w:tc>
      </w:tr>
      <w:tr w:rsidR="00784288" w:rsidRPr="00784288" w14:paraId="16459053" w14:textId="77777777" w:rsidTr="00E868FD">
        <w:tc>
          <w:tcPr>
            <w:tcW w:w="1809" w:type="dxa"/>
          </w:tcPr>
          <w:p w14:paraId="0A2B9D83" w14:textId="77777777" w:rsidR="00784288" w:rsidRPr="00784288" w:rsidRDefault="00784288" w:rsidP="00E868FD">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46466961" w14:textId="5AB6A580" w:rsidR="00784288" w:rsidRPr="00784288" w:rsidRDefault="00784288" w:rsidP="00E868FD">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r w:rsidR="00784288" w:rsidRPr="00784288" w14:paraId="1B1EFA4C" w14:textId="77777777" w:rsidTr="00E868FD">
        <w:tc>
          <w:tcPr>
            <w:tcW w:w="1809" w:type="dxa"/>
          </w:tcPr>
          <w:p w14:paraId="05BE6AB7" w14:textId="77777777" w:rsidR="00784288" w:rsidRPr="00784288" w:rsidRDefault="00784288" w:rsidP="00E868FD">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7510A88C" w14:textId="27F770FF" w:rsidR="00784288" w:rsidRPr="00784288" w:rsidRDefault="00784288" w:rsidP="00E868FD">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bl>
    <w:p w14:paraId="65FB205F" w14:textId="77777777" w:rsidR="00EE35D6" w:rsidRPr="005F0D99" w:rsidRDefault="00EE35D6" w:rsidP="005F0D99">
      <w:pPr>
        <w:spacing w:after="0" w:line="276" w:lineRule="auto"/>
        <w:jc w:val="both"/>
        <w:rPr>
          <w:rFonts w:ascii="Times New Roman" w:hAnsi="Times New Roman" w:cs="Times New Roman"/>
          <w:color w:val="E36C0A" w:themeColor="accent6" w:themeShade="BF"/>
          <w:lang w:val="es-ES"/>
        </w:rPr>
      </w:pPr>
    </w:p>
    <w:p w14:paraId="73CCBF89" w14:textId="77777777" w:rsid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Unitario: En esta forma de Estado el </w:t>
      </w:r>
      <w:r w:rsidRPr="00784288">
        <w:rPr>
          <w:rFonts w:ascii="Times New Roman" w:hAnsi="Times New Roman" w:cs="Times New Roman"/>
          <w:b/>
          <w:lang w:val="es-ES"/>
        </w:rPr>
        <w:t>poder público está concentrado en un solo centro de mando</w:t>
      </w:r>
      <w:r w:rsidRPr="00784288">
        <w:rPr>
          <w:rFonts w:ascii="Times New Roman" w:hAnsi="Times New Roman" w:cs="Times New Roman"/>
          <w:lang w:val="es-ES"/>
        </w:rPr>
        <w:t xml:space="preserve"> que expide las normas jurídicas para todo el territorio formando una unidad. </w:t>
      </w:r>
      <w:r w:rsidR="00784288" w:rsidRPr="00784288">
        <w:rPr>
          <w:rFonts w:ascii="Times New Roman" w:hAnsi="Times New Roman" w:cs="Times New Roman"/>
          <w:lang w:val="es-ES"/>
        </w:rPr>
        <w:t>Su</w:t>
      </w:r>
      <w:r w:rsidRPr="00784288">
        <w:rPr>
          <w:rFonts w:ascii="Times New Roman" w:hAnsi="Times New Roman" w:cs="Times New Roman"/>
          <w:lang w:val="es-ES"/>
        </w:rPr>
        <w:t xml:space="preserve"> característica principal está dada por la </w:t>
      </w:r>
      <w:r w:rsidRPr="00784288">
        <w:rPr>
          <w:rFonts w:ascii="Times New Roman" w:hAnsi="Times New Roman" w:cs="Times New Roman"/>
          <w:b/>
          <w:lang w:val="es-ES"/>
        </w:rPr>
        <w:t>centralización política</w:t>
      </w:r>
      <w:r w:rsidRPr="00784288">
        <w:rPr>
          <w:rFonts w:ascii="Times New Roman" w:hAnsi="Times New Roman" w:cs="Times New Roman"/>
          <w:lang w:val="es-ES"/>
        </w:rPr>
        <w:t xml:space="preserve"> como principio. Se destacan como </w:t>
      </w:r>
      <w:r w:rsidR="00784288">
        <w:rPr>
          <w:rFonts w:ascii="Times New Roman" w:hAnsi="Times New Roman" w:cs="Times New Roman"/>
          <w:lang w:val="es-ES"/>
        </w:rPr>
        <w:t>particularidades</w:t>
      </w:r>
      <w:r w:rsidR="00784288" w:rsidRPr="00784288">
        <w:rPr>
          <w:rFonts w:ascii="Times New Roman" w:hAnsi="Times New Roman" w:cs="Times New Roman"/>
          <w:lang w:val="es-ES"/>
        </w:rPr>
        <w:t xml:space="preserve"> </w:t>
      </w:r>
      <w:r w:rsidRPr="00784288">
        <w:rPr>
          <w:rFonts w:ascii="Times New Roman" w:hAnsi="Times New Roman" w:cs="Times New Roman"/>
          <w:lang w:val="es-ES"/>
        </w:rPr>
        <w:t xml:space="preserve">según los tratadistas: </w:t>
      </w:r>
    </w:p>
    <w:p w14:paraId="076B55FB" w14:textId="77777777" w:rsidR="00784288" w:rsidRDefault="00784288" w:rsidP="005F0D99">
      <w:pPr>
        <w:spacing w:after="0" w:line="276" w:lineRule="auto"/>
        <w:jc w:val="both"/>
        <w:rPr>
          <w:rFonts w:ascii="Times New Roman" w:hAnsi="Times New Roman" w:cs="Times New Roman"/>
          <w:lang w:val="es-ES"/>
        </w:rPr>
      </w:pPr>
    </w:p>
    <w:p w14:paraId="3BCE3F39" w14:textId="2B3A0F53" w:rsidR="00784288" w:rsidRDefault="00784288" w:rsidP="00784288">
      <w:pPr>
        <w:pStyle w:val="Prrafodelista"/>
        <w:numPr>
          <w:ilvl w:val="0"/>
          <w:numId w:val="43"/>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Una </w:t>
      </w:r>
      <w:r w:rsidR="002E0E90" w:rsidRPr="00784288">
        <w:rPr>
          <w:rFonts w:ascii="Times New Roman" w:hAnsi="Times New Roman" w:cs="Times New Roman"/>
          <w:lang w:val="es-ES"/>
        </w:rPr>
        <w:t>sola organización polític</w:t>
      </w:r>
      <w:r>
        <w:rPr>
          <w:rFonts w:ascii="Times New Roman" w:hAnsi="Times New Roman" w:cs="Times New Roman"/>
          <w:lang w:val="es-ES"/>
        </w:rPr>
        <w:t>a que cubre todo el territorio;</w:t>
      </w:r>
    </w:p>
    <w:p w14:paraId="560DC221" w14:textId="77777777" w:rsidR="00784288" w:rsidRPr="00784288" w:rsidRDefault="00784288" w:rsidP="00784288">
      <w:pPr>
        <w:pStyle w:val="Prrafodelista"/>
        <w:spacing w:after="0" w:line="276" w:lineRule="auto"/>
        <w:jc w:val="both"/>
        <w:rPr>
          <w:rFonts w:ascii="Times New Roman" w:hAnsi="Times New Roman" w:cs="Times New Roman"/>
          <w:lang w:val="es-ES"/>
        </w:rPr>
      </w:pPr>
    </w:p>
    <w:p w14:paraId="54A01CD0" w14:textId="77777777" w:rsidR="00784288" w:rsidRDefault="00784288" w:rsidP="005F0D99">
      <w:pPr>
        <w:pStyle w:val="Prrafodelista"/>
        <w:numPr>
          <w:ilvl w:val="0"/>
          <w:numId w:val="43"/>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Una </w:t>
      </w:r>
      <w:r w:rsidR="002E0E90" w:rsidRPr="00784288">
        <w:rPr>
          <w:rFonts w:ascii="Times New Roman" w:hAnsi="Times New Roman" w:cs="Times New Roman"/>
          <w:lang w:val="es-ES"/>
        </w:rPr>
        <w:t xml:space="preserve">sola constitución y las mismas leyes para la población y las divisiones administrativas que se establezcan. </w:t>
      </w:r>
    </w:p>
    <w:p w14:paraId="116FFD99" w14:textId="77777777" w:rsidR="00784288" w:rsidRPr="00784288" w:rsidRDefault="00784288" w:rsidP="00784288">
      <w:pPr>
        <w:pStyle w:val="Prrafodelista"/>
        <w:rPr>
          <w:rFonts w:ascii="Times New Roman" w:hAnsi="Times New Roman" w:cs="Times New Roman"/>
          <w:lang w:val="es-ES"/>
        </w:rPr>
      </w:pPr>
    </w:p>
    <w:p w14:paraId="5CFF5204" w14:textId="77777777" w:rsidR="00784288" w:rsidRDefault="002E0E90" w:rsidP="005F0D99">
      <w:pPr>
        <w:pStyle w:val="Prrafodelista"/>
        <w:numPr>
          <w:ilvl w:val="0"/>
          <w:numId w:val="43"/>
        </w:numPr>
        <w:spacing w:after="0" w:line="276" w:lineRule="auto"/>
        <w:jc w:val="both"/>
        <w:rPr>
          <w:rFonts w:ascii="Times New Roman" w:hAnsi="Times New Roman" w:cs="Times New Roman"/>
          <w:lang w:val="es-ES"/>
        </w:rPr>
      </w:pPr>
      <w:r w:rsidRPr="00784288">
        <w:rPr>
          <w:rFonts w:ascii="Times New Roman" w:hAnsi="Times New Roman" w:cs="Times New Roman"/>
          <w:lang w:val="es-ES"/>
        </w:rPr>
        <w:lastRenderedPageBreak/>
        <w:t xml:space="preserve">En relación con los órganos hay un solo gobierno central, un solo órgano legislativo y una sola administración de justicia. </w:t>
      </w:r>
    </w:p>
    <w:p w14:paraId="03CF1DB6" w14:textId="77777777" w:rsidR="00784288" w:rsidRDefault="00784288" w:rsidP="00784288">
      <w:pPr>
        <w:spacing w:after="0" w:line="276" w:lineRule="auto"/>
        <w:jc w:val="both"/>
        <w:rPr>
          <w:rFonts w:ascii="Times New Roman" w:hAnsi="Times New Roman" w:cs="Times New Roman"/>
          <w:lang w:val="es-ES"/>
        </w:rPr>
      </w:pPr>
    </w:p>
    <w:p w14:paraId="55004F31" w14:textId="07755FBB" w:rsidR="002E0E90" w:rsidRPr="00784288" w:rsidRDefault="00784288" w:rsidP="00784288">
      <w:pPr>
        <w:spacing w:after="0" w:line="276" w:lineRule="auto"/>
        <w:jc w:val="both"/>
        <w:rPr>
          <w:rFonts w:ascii="Times New Roman" w:hAnsi="Times New Roman" w:cs="Times New Roman"/>
          <w:lang w:val="es-ES"/>
        </w:rPr>
      </w:pPr>
      <w:r w:rsidRPr="00784288">
        <w:rPr>
          <w:rFonts w:ascii="Times New Roman" w:hAnsi="Times New Roman" w:cs="Times New Roman"/>
          <w:lang w:val="es-ES"/>
        </w:rPr>
        <w:t>Hoy</w:t>
      </w:r>
      <w:r w:rsidR="002E0E90" w:rsidRPr="00784288">
        <w:rPr>
          <w:rFonts w:ascii="Times New Roman" w:hAnsi="Times New Roman" w:cs="Times New Roman"/>
          <w:lang w:val="es-ES"/>
        </w:rPr>
        <w:t xml:space="preserve"> en día no es fácil encontrar un Estado rígidamente unitario. Se han venido dando procesos de descentralización administrativa para que las entidades territoriales asuman en sus territorios mayores competencias, funciones y recursos. </w:t>
      </w:r>
    </w:p>
    <w:p w14:paraId="07EAF2A8" w14:textId="77777777" w:rsidR="002E0E90" w:rsidRPr="005F0D99" w:rsidRDefault="002E0E90" w:rsidP="005F0D99">
      <w:pPr>
        <w:spacing w:after="0" w:line="276" w:lineRule="auto"/>
        <w:jc w:val="both"/>
        <w:rPr>
          <w:rFonts w:ascii="Times New Roman" w:hAnsi="Times New Roman" w:cs="Times New Roman"/>
          <w:color w:val="E36C0A" w:themeColor="accent6" w:themeShade="BF"/>
          <w:lang w:val="es-ES"/>
        </w:rPr>
      </w:pPr>
    </w:p>
    <w:p w14:paraId="5B6BC111" w14:textId="77777777"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Ejemplos: Francia, Dinamarca, Finlandia, Portugal, </w:t>
      </w:r>
      <w:r w:rsidRPr="00784288">
        <w:rPr>
          <w:rFonts w:ascii="Times New Roman" w:hAnsi="Times New Roman" w:cs="Times New Roman"/>
          <w:i/>
          <w:lang w:val="es-ES"/>
        </w:rPr>
        <w:t>Colombia</w:t>
      </w:r>
      <w:r w:rsidRPr="00784288">
        <w:rPr>
          <w:rFonts w:ascii="Times New Roman" w:hAnsi="Times New Roman" w:cs="Times New Roman"/>
          <w:lang w:val="es-ES"/>
        </w:rPr>
        <w:t>, Ecuador, Perú, Chile, Uruguay, entre otros.</w:t>
      </w:r>
    </w:p>
    <w:p w14:paraId="4FDA7F31" w14:textId="77777777" w:rsidR="002E0E90" w:rsidRDefault="002E0E9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0E79F05C" w14:textId="77777777" w:rsidTr="00E868FD">
        <w:tc>
          <w:tcPr>
            <w:tcW w:w="9054" w:type="dxa"/>
            <w:gridSpan w:val="2"/>
            <w:shd w:val="clear" w:color="auto" w:fill="0D0D0D" w:themeFill="text1" w:themeFillTint="F2"/>
          </w:tcPr>
          <w:p w14:paraId="1C79FA09" w14:textId="77777777" w:rsidR="00784288" w:rsidRPr="00784288" w:rsidRDefault="00784288" w:rsidP="00E868FD">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0646EB3D" w14:textId="77777777" w:rsidTr="00E868FD">
        <w:tc>
          <w:tcPr>
            <w:tcW w:w="1809" w:type="dxa"/>
          </w:tcPr>
          <w:p w14:paraId="7706A42A" w14:textId="77777777" w:rsidR="00784288" w:rsidRPr="00784288" w:rsidRDefault="00784288" w:rsidP="00E868FD">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54D4E44B" w14:textId="2FF1DF6C" w:rsidR="00784288" w:rsidRPr="00784288" w:rsidRDefault="00784288" w:rsidP="00E868FD">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CS_G07_09_IMG2</w:t>
            </w:r>
            <w:r>
              <w:rPr>
                <w:rFonts w:ascii="Times New Roman" w:hAnsi="Times New Roman" w:cs="Times New Roman"/>
                <w:sz w:val="24"/>
                <w:szCs w:val="24"/>
              </w:rPr>
              <w:t>7</w:t>
            </w:r>
          </w:p>
        </w:tc>
      </w:tr>
      <w:tr w:rsidR="00784288" w:rsidRPr="00784288" w14:paraId="2EF3A370" w14:textId="77777777" w:rsidTr="00E868FD">
        <w:tc>
          <w:tcPr>
            <w:tcW w:w="1809" w:type="dxa"/>
          </w:tcPr>
          <w:p w14:paraId="69BB3C67" w14:textId="77777777" w:rsidR="00784288" w:rsidRPr="00784288" w:rsidRDefault="00784288" w:rsidP="00E868FD">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4F0932EE" w14:textId="56C89CC3" w:rsidR="00784288" w:rsidRPr="00784288" w:rsidRDefault="00784288" w:rsidP="00784288">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Forma </w:t>
            </w:r>
            <w:r>
              <w:rPr>
                <w:rFonts w:ascii="Times New Roman" w:hAnsi="Times New Roman" w:cs="Times New Roman"/>
                <w:sz w:val="24"/>
                <w:szCs w:val="24"/>
                <w:lang w:val="es-ES"/>
              </w:rPr>
              <w:t>federal</w:t>
            </w:r>
            <w:r>
              <w:rPr>
                <w:rFonts w:ascii="Times New Roman" w:hAnsi="Times New Roman" w:cs="Times New Roman"/>
                <w:sz w:val="24"/>
                <w:szCs w:val="24"/>
                <w:lang w:val="es-ES"/>
              </w:rPr>
              <w:t xml:space="preserve"> de Estado</w:t>
            </w:r>
            <w:r w:rsidRPr="00784288">
              <w:rPr>
                <w:rFonts w:ascii="Times New Roman" w:hAnsi="Times New Roman" w:cs="Times New Roman"/>
                <w:sz w:val="24"/>
                <w:szCs w:val="24"/>
                <w:lang w:val="es-ES"/>
              </w:rPr>
              <w:t>.</w:t>
            </w:r>
          </w:p>
        </w:tc>
      </w:tr>
      <w:tr w:rsidR="00784288" w:rsidRPr="00784288" w14:paraId="08595DB5" w14:textId="77777777" w:rsidTr="00E868FD">
        <w:tc>
          <w:tcPr>
            <w:tcW w:w="1809" w:type="dxa"/>
          </w:tcPr>
          <w:p w14:paraId="53D1C465" w14:textId="77777777" w:rsidR="00784288" w:rsidRPr="00784288" w:rsidRDefault="00784288" w:rsidP="00E868FD">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31684630" w14:textId="77777777" w:rsidR="00784288" w:rsidRPr="00784288" w:rsidRDefault="00784288" w:rsidP="00E868FD">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r w:rsidR="00784288" w:rsidRPr="00784288" w14:paraId="727DC75E" w14:textId="77777777" w:rsidTr="00E868FD">
        <w:tc>
          <w:tcPr>
            <w:tcW w:w="1809" w:type="dxa"/>
          </w:tcPr>
          <w:p w14:paraId="676C9A0E" w14:textId="77777777" w:rsidR="00784288" w:rsidRPr="00784288" w:rsidRDefault="00784288" w:rsidP="00E868FD">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4C5EF8DB" w14:textId="77777777" w:rsidR="00784288" w:rsidRPr="00784288" w:rsidRDefault="00784288" w:rsidP="00E868FD">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bl>
    <w:p w14:paraId="00A6DD07" w14:textId="77777777" w:rsidR="00784288" w:rsidRDefault="00784288" w:rsidP="005F0D99">
      <w:pPr>
        <w:spacing w:after="0" w:line="276" w:lineRule="auto"/>
        <w:jc w:val="both"/>
        <w:rPr>
          <w:rFonts w:ascii="Times New Roman" w:hAnsi="Times New Roman" w:cs="Times New Roman"/>
          <w:color w:val="E36C0A" w:themeColor="accent6" w:themeShade="BF"/>
          <w:lang w:val="es-ES"/>
        </w:rPr>
      </w:pPr>
    </w:p>
    <w:p w14:paraId="6A39FCC0" w14:textId="77777777" w:rsid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Federal: En esta forma de Estado el </w:t>
      </w:r>
      <w:r w:rsidRPr="00784288">
        <w:rPr>
          <w:rFonts w:ascii="Times New Roman" w:hAnsi="Times New Roman" w:cs="Times New Roman"/>
          <w:b/>
          <w:lang w:val="es-ES"/>
        </w:rPr>
        <w:t xml:space="preserve">poder público se encuentra </w:t>
      </w:r>
      <w:proofErr w:type="gramStart"/>
      <w:r w:rsidRPr="00784288">
        <w:rPr>
          <w:rFonts w:ascii="Times New Roman" w:hAnsi="Times New Roman" w:cs="Times New Roman"/>
          <w:b/>
          <w:lang w:val="es-ES"/>
        </w:rPr>
        <w:t>descentralizado</w:t>
      </w:r>
      <w:proofErr w:type="gramEnd"/>
      <w:r w:rsidRPr="00784288">
        <w:rPr>
          <w:rFonts w:ascii="Times New Roman" w:hAnsi="Times New Roman" w:cs="Times New Roman"/>
          <w:b/>
          <w:lang w:val="es-ES"/>
        </w:rPr>
        <w:t xml:space="preserve"> política y administrativamente en diversas comunidades que se consideran autónomas</w:t>
      </w:r>
      <w:r w:rsidRPr="00784288">
        <w:rPr>
          <w:rFonts w:ascii="Times New Roman" w:hAnsi="Times New Roman" w:cs="Times New Roman"/>
          <w:lang w:val="es-ES"/>
        </w:rPr>
        <w:t xml:space="preserve"> que se asocian y adoptan una constitución “federal” en la cual se crean dos sistemas jurídicos: </w:t>
      </w:r>
    </w:p>
    <w:p w14:paraId="651B073C" w14:textId="77777777" w:rsidR="00784288" w:rsidRDefault="00784288" w:rsidP="005F0D99">
      <w:pPr>
        <w:spacing w:after="0" w:line="276" w:lineRule="auto"/>
        <w:jc w:val="both"/>
        <w:rPr>
          <w:rFonts w:ascii="Times New Roman" w:hAnsi="Times New Roman" w:cs="Times New Roman"/>
          <w:lang w:val="es-ES"/>
        </w:rPr>
      </w:pPr>
    </w:p>
    <w:p w14:paraId="1F16BFA4" w14:textId="0DE9F1B1" w:rsidR="00784288" w:rsidRDefault="00784288" w:rsidP="00784288">
      <w:pPr>
        <w:pStyle w:val="Prrafodelista"/>
        <w:numPr>
          <w:ilvl w:val="0"/>
          <w:numId w:val="44"/>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El de la Federación; y,</w:t>
      </w:r>
    </w:p>
    <w:p w14:paraId="4239FEC4" w14:textId="77777777" w:rsidR="00784288" w:rsidRPr="00784288" w:rsidRDefault="00784288" w:rsidP="00784288">
      <w:pPr>
        <w:pStyle w:val="Prrafodelista"/>
        <w:spacing w:after="0" w:line="276" w:lineRule="auto"/>
        <w:jc w:val="both"/>
        <w:rPr>
          <w:rFonts w:ascii="Times New Roman" w:hAnsi="Times New Roman" w:cs="Times New Roman"/>
          <w:lang w:val="es-ES"/>
        </w:rPr>
      </w:pPr>
    </w:p>
    <w:p w14:paraId="5AC9EAE2" w14:textId="3E1C8AB9" w:rsidR="00784288" w:rsidRPr="00784288" w:rsidRDefault="00784288" w:rsidP="00784288">
      <w:pPr>
        <w:pStyle w:val="Prrafodelista"/>
        <w:numPr>
          <w:ilvl w:val="0"/>
          <w:numId w:val="44"/>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El </w:t>
      </w:r>
      <w:r w:rsidR="002E0E90" w:rsidRPr="00784288">
        <w:rPr>
          <w:rFonts w:ascii="Times New Roman" w:hAnsi="Times New Roman" w:cs="Times New Roman"/>
          <w:lang w:val="es-ES"/>
        </w:rPr>
        <w:t xml:space="preserve">de los Estados miembros los cuales promulgan sus respectivas constituciones y se gobiernan por sus propias autoridades. </w:t>
      </w:r>
    </w:p>
    <w:p w14:paraId="5A8CE4FF" w14:textId="77777777" w:rsidR="00784288" w:rsidRDefault="00784288" w:rsidP="005F0D99">
      <w:pPr>
        <w:spacing w:after="0" w:line="276" w:lineRule="auto"/>
        <w:jc w:val="both"/>
        <w:rPr>
          <w:rFonts w:ascii="Times New Roman" w:hAnsi="Times New Roman" w:cs="Times New Roman"/>
          <w:lang w:val="es-ES"/>
        </w:rPr>
      </w:pPr>
    </w:p>
    <w:p w14:paraId="0C4E68B9" w14:textId="0F44B97F"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la </w:t>
      </w:r>
      <w:r w:rsidRPr="00784288">
        <w:rPr>
          <w:rFonts w:ascii="Times New Roman" w:hAnsi="Times New Roman" w:cs="Times New Roman"/>
          <w:b/>
          <w:lang w:val="es-ES"/>
        </w:rPr>
        <w:t>constitución federal</w:t>
      </w:r>
      <w:r w:rsidRPr="00784288">
        <w:rPr>
          <w:rFonts w:ascii="Times New Roman" w:hAnsi="Times New Roman" w:cs="Times New Roman"/>
          <w:lang w:val="es-ES"/>
        </w:rPr>
        <w:t xml:space="preserve"> se señalan cuáles son las competencias de los órganos federales centrales (legislativo, ejecutivo, judicial) y se establecen las bases políticas y jurídicas sobre las cuales se pueden adoptar las constituciones, se organizan los gobiernos locales y se señala el modo de participación en los asuntos del gobierno central el cual se considera supremo.</w:t>
      </w:r>
    </w:p>
    <w:p w14:paraId="37144697" w14:textId="77777777" w:rsidR="002E0E90" w:rsidRPr="005F0D99" w:rsidRDefault="002E0E90" w:rsidP="005F0D99">
      <w:pPr>
        <w:spacing w:after="0" w:line="276" w:lineRule="auto"/>
        <w:jc w:val="both"/>
        <w:rPr>
          <w:rFonts w:ascii="Times New Roman" w:hAnsi="Times New Roman" w:cs="Times New Roman"/>
          <w:color w:val="E36C0A" w:themeColor="accent6" w:themeShade="BF"/>
          <w:lang w:val="es-ES"/>
        </w:rPr>
      </w:pPr>
    </w:p>
    <w:p w14:paraId="1FE4F057" w14:textId="77777777"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Ejemplos: Estados Unidos, Alemania, Suecia, Argentina, Brasil, México, Venezuela, Canadá, India, entre otros.</w:t>
      </w:r>
    </w:p>
    <w:p w14:paraId="429A8724" w14:textId="77777777" w:rsidR="00D035D1" w:rsidRDefault="00D035D1"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154A7E45" w14:textId="77777777" w:rsidTr="00E868FD">
        <w:tc>
          <w:tcPr>
            <w:tcW w:w="9054" w:type="dxa"/>
            <w:gridSpan w:val="2"/>
            <w:shd w:val="clear" w:color="auto" w:fill="0D0D0D" w:themeFill="text1" w:themeFillTint="F2"/>
          </w:tcPr>
          <w:p w14:paraId="1AF071CD" w14:textId="77777777" w:rsidR="00784288" w:rsidRPr="00784288" w:rsidRDefault="00784288" w:rsidP="00E868FD">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6D92AEBD" w14:textId="77777777" w:rsidTr="00E868FD">
        <w:tc>
          <w:tcPr>
            <w:tcW w:w="1809" w:type="dxa"/>
          </w:tcPr>
          <w:p w14:paraId="65DAEAC4" w14:textId="77777777" w:rsidR="00784288" w:rsidRPr="00784288" w:rsidRDefault="00784288" w:rsidP="00E868FD">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1A6D48E8" w14:textId="5B63FF53" w:rsidR="00784288" w:rsidRPr="00784288" w:rsidRDefault="00784288" w:rsidP="00E868FD">
            <w:pPr>
              <w:spacing w:line="276" w:lineRule="auto"/>
              <w:jc w:val="both"/>
              <w:rPr>
                <w:rFonts w:ascii="Times New Roman" w:hAnsi="Times New Roman" w:cs="Times New Roman"/>
                <w:b/>
                <w:sz w:val="24"/>
                <w:szCs w:val="24"/>
              </w:rPr>
            </w:pPr>
            <w:r w:rsidRPr="00784288">
              <w:rPr>
                <w:rFonts w:ascii="Times New Roman" w:hAnsi="Times New Roman" w:cs="Times New Roman"/>
                <w:sz w:val="24"/>
                <w:szCs w:val="24"/>
              </w:rPr>
              <w:t>CS_G07_09_IMG2</w:t>
            </w:r>
            <w:r>
              <w:rPr>
                <w:rFonts w:ascii="Times New Roman" w:hAnsi="Times New Roman" w:cs="Times New Roman"/>
                <w:sz w:val="24"/>
                <w:szCs w:val="24"/>
              </w:rPr>
              <w:t>8</w:t>
            </w:r>
          </w:p>
        </w:tc>
      </w:tr>
      <w:tr w:rsidR="00784288" w:rsidRPr="00784288" w14:paraId="5F6452AF" w14:textId="77777777" w:rsidTr="00E868FD">
        <w:tc>
          <w:tcPr>
            <w:tcW w:w="1809" w:type="dxa"/>
          </w:tcPr>
          <w:p w14:paraId="2F468D49" w14:textId="77777777" w:rsidR="00784288" w:rsidRPr="00784288" w:rsidRDefault="00784288" w:rsidP="00E868FD">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40A6F07A" w14:textId="0C3AA437" w:rsidR="00784288" w:rsidRPr="00784288" w:rsidRDefault="00784288" w:rsidP="00784288">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Forma </w:t>
            </w:r>
            <w:r>
              <w:rPr>
                <w:rFonts w:ascii="Times New Roman" w:hAnsi="Times New Roman" w:cs="Times New Roman"/>
                <w:sz w:val="24"/>
                <w:szCs w:val="24"/>
                <w:lang w:val="es-ES"/>
              </w:rPr>
              <w:t>regional</w:t>
            </w:r>
            <w:r>
              <w:rPr>
                <w:rFonts w:ascii="Times New Roman" w:hAnsi="Times New Roman" w:cs="Times New Roman"/>
                <w:sz w:val="24"/>
                <w:szCs w:val="24"/>
                <w:lang w:val="es-ES"/>
              </w:rPr>
              <w:t xml:space="preserve"> de Estado</w:t>
            </w:r>
            <w:r w:rsidRPr="00784288">
              <w:rPr>
                <w:rFonts w:ascii="Times New Roman" w:hAnsi="Times New Roman" w:cs="Times New Roman"/>
                <w:sz w:val="24"/>
                <w:szCs w:val="24"/>
                <w:lang w:val="es-ES"/>
              </w:rPr>
              <w:t>.</w:t>
            </w:r>
          </w:p>
        </w:tc>
      </w:tr>
      <w:tr w:rsidR="00784288" w:rsidRPr="00784288" w14:paraId="4E340FD2" w14:textId="77777777" w:rsidTr="00E868FD">
        <w:tc>
          <w:tcPr>
            <w:tcW w:w="1809" w:type="dxa"/>
          </w:tcPr>
          <w:p w14:paraId="26C4DFAA" w14:textId="77777777" w:rsidR="00784288" w:rsidRPr="00784288" w:rsidRDefault="00784288" w:rsidP="00E868FD">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69C5394C" w14:textId="77777777" w:rsidR="00784288" w:rsidRPr="00784288" w:rsidRDefault="00784288" w:rsidP="00E868FD">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r w:rsidR="00784288" w:rsidRPr="00784288" w14:paraId="383E9F55" w14:textId="77777777" w:rsidTr="00E868FD">
        <w:tc>
          <w:tcPr>
            <w:tcW w:w="1809" w:type="dxa"/>
          </w:tcPr>
          <w:p w14:paraId="3E4FC4C1" w14:textId="77777777" w:rsidR="00784288" w:rsidRPr="00784288" w:rsidRDefault="00784288" w:rsidP="00E868FD">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lastRenderedPageBreak/>
              <w:t>Pie de imagen</w:t>
            </w:r>
          </w:p>
        </w:tc>
        <w:tc>
          <w:tcPr>
            <w:tcW w:w="7245" w:type="dxa"/>
          </w:tcPr>
          <w:p w14:paraId="153BF54F" w14:textId="77777777" w:rsidR="00784288" w:rsidRPr="00784288" w:rsidRDefault="00784288" w:rsidP="00E868FD">
            <w:pPr>
              <w:spacing w:line="276" w:lineRule="auto"/>
              <w:jc w:val="both"/>
              <w:rPr>
                <w:rFonts w:ascii="Times New Roman" w:hAnsi="Times New Roman" w:cs="Times New Roman"/>
                <w:sz w:val="24"/>
                <w:szCs w:val="24"/>
              </w:rPr>
            </w:pPr>
            <w:r>
              <w:rPr>
                <w:rFonts w:ascii="Times New Roman" w:hAnsi="Times New Roman" w:cs="Times New Roman"/>
                <w:sz w:val="24"/>
                <w:szCs w:val="24"/>
              </w:rPr>
              <w:t>XX</w:t>
            </w:r>
          </w:p>
        </w:tc>
      </w:tr>
    </w:tbl>
    <w:p w14:paraId="2CE4F925" w14:textId="77777777" w:rsidR="002E0E90" w:rsidRPr="005F0D99" w:rsidRDefault="002E0E90" w:rsidP="005F0D99">
      <w:pPr>
        <w:spacing w:after="0" w:line="276" w:lineRule="auto"/>
        <w:jc w:val="both"/>
        <w:rPr>
          <w:rFonts w:ascii="Times New Roman" w:hAnsi="Times New Roman" w:cs="Times New Roman"/>
          <w:color w:val="E36C0A" w:themeColor="accent6" w:themeShade="BF"/>
          <w:lang w:val="es-ES"/>
        </w:rPr>
      </w:pPr>
    </w:p>
    <w:p w14:paraId="6736DB7A" w14:textId="77777777"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Regional: Como organización política y administrativa </w:t>
      </w:r>
      <w:r w:rsidRPr="00784288">
        <w:rPr>
          <w:rFonts w:ascii="Times New Roman" w:hAnsi="Times New Roman" w:cs="Times New Roman"/>
          <w:b/>
          <w:lang w:val="es-ES"/>
        </w:rPr>
        <w:t>se sitúa en medio del Estado Unitario y el Estado Federal</w:t>
      </w:r>
      <w:r w:rsidRPr="00784288">
        <w:rPr>
          <w:rFonts w:ascii="Times New Roman" w:hAnsi="Times New Roman" w:cs="Times New Roman"/>
          <w:lang w:val="es-ES"/>
        </w:rPr>
        <w:t xml:space="preserve">. Se colocan como ejemplos el caso de Italia y de España. Lo que se observa como común denominador es la </w:t>
      </w:r>
      <w:r w:rsidRPr="00784288">
        <w:rPr>
          <w:rFonts w:ascii="Times New Roman" w:hAnsi="Times New Roman" w:cs="Times New Roman"/>
          <w:b/>
          <w:lang w:val="es-ES"/>
        </w:rPr>
        <w:t>creación de las regiones y de su consolidación como entidades autónomas que participan fuertemente en los órganos estatales y tienen potestad legislativa y estatutaria</w:t>
      </w:r>
      <w:r w:rsidRPr="00784288">
        <w:rPr>
          <w:rFonts w:ascii="Times New Roman" w:hAnsi="Times New Roman" w:cs="Times New Roman"/>
          <w:lang w:val="es-ES"/>
        </w:rPr>
        <w:t xml:space="preserve">. Esto para </w:t>
      </w:r>
      <w:r w:rsidRPr="00784288">
        <w:rPr>
          <w:rFonts w:ascii="Times New Roman" w:hAnsi="Times New Roman" w:cs="Times New Roman"/>
          <w:b/>
          <w:lang w:val="es-ES"/>
        </w:rPr>
        <w:t>Italia</w:t>
      </w:r>
      <w:r w:rsidRPr="00784288">
        <w:rPr>
          <w:rFonts w:ascii="Times New Roman" w:hAnsi="Times New Roman" w:cs="Times New Roman"/>
          <w:lang w:val="es-ES"/>
        </w:rPr>
        <w:t xml:space="preserve"> en cuya constitución se lee: “La Republica es una e indivisible, reconoce y promueve la autonomía local; efectúa en los servicios que dependen del Estado la más amplio descentralización administrativa; aplica los principios y métodos de su legislación a las exigencias de la autonomía y la descentralización”. Actualmente se cuenta con 20 regiones: </w:t>
      </w:r>
      <w:proofErr w:type="spellStart"/>
      <w:r w:rsidRPr="00784288">
        <w:rPr>
          <w:rFonts w:ascii="Times New Roman" w:hAnsi="Times New Roman" w:cs="Times New Roman"/>
          <w:lang w:val="es-ES"/>
        </w:rPr>
        <w:t>Abruzzo</w:t>
      </w:r>
      <w:proofErr w:type="spellEnd"/>
      <w:r w:rsidRPr="00784288">
        <w:rPr>
          <w:rFonts w:ascii="Times New Roman" w:hAnsi="Times New Roman" w:cs="Times New Roman"/>
          <w:lang w:val="es-ES"/>
        </w:rPr>
        <w:t>, Basilicata, Calabria, Campania, Emilia-</w:t>
      </w:r>
      <w:proofErr w:type="spellStart"/>
      <w:r w:rsidRPr="00784288">
        <w:rPr>
          <w:rFonts w:ascii="Times New Roman" w:hAnsi="Times New Roman" w:cs="Times New Roman"/>
          <w:lang w:val="es-ES"/>
        </w:rPr>
        <w:t>Romagna</w:t>
      </w:r>
      <w:proofErr w:type="spellEnd"/>
      <w:r w:rsidRPr="00784288">
        <w:rPr>
          <w:rFonts w:ascii="Times New Roman" w:hAnsi="Times New Roman" w:cs="Times New Roman"/>
          <w:lang w:val="es-ES"/>
        </w:rPr>
        <w:t xml:space="preserve">, </w:t>
      </w:r>
      <w:proofErr w:type="spellStart"/>
      <w:r w:rsidRPr="00784288">
        <w:rPr>
          <w:rFonts w:ascii="Times New Roman" w:hAnsi="Times New Roman" w:cs="Times New Roman"/>
          <w:lang w:val="es-ES"/>
        </w:rPr>
        <w:t>Friuli-Venezia</w:t>
      </w:r>
      <w:proofErr w:type="spellEnd"/>
      <w:r w:rsidRPr="00784288">
        <w:rPr>
          <w:rFonts w:ascii="Times New Roman" w:hAnsi="Times New Roman" w:cs="Times New Roman"/>
          <w:lang w:val="es-ES"/>
        </w:rPr>
        <w:t xml:space="preserve"> </w:t>
      </w:r>
      <w:proofErr w:type="spellStart"/>
      <w:r w:rsidRPr="00784288">
        <w:rPr>
          <w:rFonts w:ascii="Times New Roman" w:hAnsi="Times New Roman" w:cs="Times New Roman"/>
          <w:lang w:val="es-ES"/>
        </w:rPr>
        <w:t>Giulia</w:t>
      </w:r>
      <w:proofErr w:type="spellEnd"/>
      <w:r w:rsidRPr="00784288">
        <w:rPr>
          <w:rFonts w:ascii="Times New Roman" w:hAnsi="Times New Roman" w:cs="Times New Roman"/>
          <w:lang w:val="es-ES"/>
        </w:rPr>
        <w:t xml:space="preserve">, </w:t>
      </w:r>
      <w:proofErr w:type="spellStart"/>
      <w:r w:rsidRPr="00784288">
        <w:rPr>
          <w:rFonts w:ascii="Times New Roman" w:hAnsi="Times New Roman" w:cs="Times New Roman"/>
          <w:lang w:val="es-ES"/>
        </w:rPr>
        <w:t>Lazio</w:t>
      </w:r>
      <w:proofErr w:type="spellEnd"/>
      <w:r w:rsidRPr="00784288">
        <w:rPr>
          <w:rFonts w:ascii="Times New Roman" w:hAnsi="Times New Roman" w:cs="Times New Roman"/>
          <w:lang w:val="es-ES"/>
        </w:rPr>
        <w:t xml:space="preserve">, Liguria, </w:t>
      </w:r>
      <w:proofErr w:type="spellStart"/>
      <w:r w:rsidRPr="00784288">
        <w:rPr>
          <w:rFonts w:ascii="Times New Roman" w:hAnsi="Times New Roman" w:cs="Times New Roman"/>
          <w:lang w:val="es-ES"/>
        </w:rPr>
        <w:t>Lombardia</w:t>
      </w:r>
      <w:proofErr w:type="spellEnd"/>
      <w:r w:rsidRPr="00784288">
        <w:rPr>
          <w:rFonts w:ascii="Times New Roman" w:hAnsi="Times New Roman" w:cs="Times New Roman"/>
          <w:lang w:val="es-ES"/>
        </w:rPr>
        <w:t xml:space="preserve">, Marche, Molise, </w:t>
      </w:r>
      <w:proofErr w:type="spellStart"/>
      <w:r w:rsidRPr="00784288">
        <w:rPr>
          <w:rFonts w:ascii="Times New Roman" w:hAnsi="Times New Roman" w:cs="Times New Roman"/>
          <w:lang w:val="es-ES"/>
        </w:rPr>
        <w:t>Piemonte</w:t>
      </w:r>
      <w:proofErr w:type="spellEnd"/>
      <w:r w:rsidRPr="00784288">
        <w:rPr>
          <w:rFonts w:ascii="Times New Roman" w:hAnsi="Times New Roman" w:cs="Times New Roman"/>
          <w:lang w:val="es-ES"/>
        </w:rPr>
        <w:t xml:space="preserve">, </w:t>
      </w:r>
      <w:proofErr w:type="spellStart"/>
      <w:r w:rsidRPr="00784288">
        <w:rPr>
          <w:rFonts w:ascii="Times New Roman" w:hAnsi="Times New Roman" w:cs="Times New Roman"/>
          <w:lang w:val="es-ES"/>
        </w:rPr>
        <w:t>Puglia</w:t>
      </w:r>
      <w:proofErr w:type="spellEnd"/>
      <w:r w:rsidRPr="00784288">
        <w:rPr>
          <w:rFonts w:ascii="Times New Roman" w:hAnsi="Times New Roman" w:cs="Times New Roman"/>
          <w:lang w:val="es-ES"/>
        </w:rPr>
        <w:t xml:space="preserve">, </w:t>
      </w:r>
      <w:proofErr w:type="spellStart"/>
      <w:r w:rsidRPr="00784288">
        <w:rPr>
          <w:rFonts w:ascii="Times New Roman" w:hAnsi="Times New Roman" w:cs="Times New Roman"/>
          <w:lang w:val="es-ES"/>
        </w:rPr>
        <w:t>Sardegna</w:t>
      </w:r>
      <w:proofErr w:type="spellEnd"/>
      <w:r w:rsidRPr="00784288">
        <w:rPr>
          <w:rFonts w:ascii="Times New Roman" w:hAnsi="Times New Roman" w:cs="Times New Roman"/>
          <w:lang w:val="es-ES"/>
        </w:rPr>
        <w:t xml:space="preserve">, Sicilia Toscana, Trentino-Alto </w:t>
      </w:r>
      <w:proofErr w:type="spellStart"/>
      <w:r w:rsidRPr="00784288">
        <w:rPr>
          <w:rFonts w:ascii="Times New Roman" w:hAnsi="Times New Roman" w:cs="Times New Roman"/>
          <w:lang w:val="es-ES"/>
        </w:rPr>
        <w:t>Adige</w:t>
      </w:r>
      <w:proofErr w:type="spellEnd"/>
      <w:r w:rsidRPr="00784288">
        <w:rPr>
          <w:rFonts w:ascii="Times New Roman" w:hAnsi="Times New Roman" w:cs="Times New Roman"/>
          <w:lang w:val="es-ES"/>
        </w:rPr>
        <w:t xml:space="preserve">, Umbría, Val </w:t>
      </w:r>
      <w:proofErr w:type="spellStart"/>
      <w:r w:rsidRPr="00784288">
        <w:rPr>
          <w:rFonts w:ascii="Times New Roman" w:hAnsi="Times New Roman" w:cs="Times New Roman"/>
          <w:lang w:val="es-ES"/>
        </w:rPr>
        <w:t>d´Aosta</w:t>
      </w:r>
      <w:proofErr w:type="spellEnd"/>
      <w:r w:rsidRPr="00784288">
        <w:rPr>
          <w:rFonts w:ascii="Times New Roman" w:hAnsi="Times New Roman" w:cs="Times New Roman"/>
          <w:lang w:val="es-ES"/>
        </w:rPr>
        <w:t xml:space="preserve">, </w:t>
      </w:r>
      <w:proofErr w:type="spellStart"/>
      <w:r w:rsidRPr="00784288">
        <w:rPr>
          <w:rFonts w:ascii="Times New Roman" w:hAnsi="Times New Roman" w:cs="Times New Roman"/>
          <w:lang w:val="es-ES"/>
        </w:rPr>
        <w:t>Veneto</w:t>
      </w:r>
      <w:proofErr w:type="spellEnd"/>
      <w:r w:rsidRPr="00784288">
        <w:rPr>
          <w:rFonts w:ascii="Times New Roman" w:hAnsi="Times New Roman" w:cs="Times New Roman"/>
          <w:lang w:val="es-ES"/>
        </w:rPr>
        <w:t xml:space="preserve">. </w:t>
      </w:r>
    </w:p>
    <w:p w14:paraId="248B5B99" w14:textId="77777777" w:rsidR="00EE35D6" w:rsidRPr="005F0D99" w:rsidRDefault="00EE35D6" w:rsidP="005F0D99">
      <w:pPr>
        <w:spacing w:after="0" w:line="276" w:lineRule="auto"/>
        <w:jc w:val="both"/>
        <w:rPr>
          <w:rFonts w:ascii="Times New Roman" w:hAnsi="Times New Roman" w:cs="Times New Roman"/>
          <w:color w:val="E36C0A" w:themeColor="accent6" w:themeShade="BF"/>
          <w:lang w:val="es-ES"/>
        </w:rPr>
      </w:pPr>
    </w:p>
    <w:p w14:paraId="4B60C3DE" w14:textId="32E4C240" w:rsidR="002E0E90" w:rsidRPr="00784288" w:rsidRDefault="002E0E90"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el caso de España, que también se conoce como Estado Autonómico. En la Constitución española del 1978 se señala: “La Constitución se fundamenta en la indisoluble unidad de la Nación española, patria común e indivisible de todos los españoles, y reconoce y garantiza el derecho a la autonomía de las nacionalidades y regiones que la integran y la solidaridad entre todas ellas”. En la Constitución se señala que se pueden constituir en Comunidad Autónoma las provincias limítrofes con características, históricas, culturales y económicas comunes, los territorios insulares y las provincias con entidad regional histórica. Pueden tener Asambleas Legislativas, Consejos de Gobierno, Tribunal Superior de Justicia. Aunque se les otorga potestad legislativa se redujo su ausencia de potestad estatutaria y se conservó la posibilidad de intervención por parte del Estado frente a las Comunidades Autónomas. Actualmente existen 19 Comunidades Autónomas:  Andalucía, Aragón, Canarias, Cantabria, Castilla - La Mancha, Castilla y León, Cataluña, Ceuta, Comunidad de Madrid, Comunidad Foral de Navarra, </w:t>
      </w:r>
      <w:proofErr w:type="spellStart"/>
      <w:r w:rsidRPr="00784288">
        <w:rPr>
          <w:rFonts w:ascii="Times New Roman" w:hAnsi="Times New Roman" w:cs="Times New Roman"/>
          <w:lang w:val="es-ES"/>
        </w:rPr>
        <w:t>Comunitat</w:t>
      </w:r>
      <w:proofErr w:type="spellEnd"/>
      <w:r w:rsidRPr="00784288">
        <w:rPr>
          <w:rFonts w:ascii="Times New Roman" w:hAnsi="Times New Roman" w:cs="Times New Roman"/>
          <w:lang w:val="es-ES"/>
        </w:rPr>
        <w:t xml:space="preserve"> Valenciana, Extremadura, Galicia, Illes Balears, La Rioja, Melilla, País Vasco, Principado de Asturias, Región de Murcia.</w:t>
      </w:r>
    </w:p>
    <w:p w14:paraId="5A46F530" w14:textId="77777777" w:rsidR="002E0E90" w:rsidRDefault="002E0E90" w:rsidP="005F0D99">
      <w:pPr>
        <w:spacing w:after="0" w:line="276" w:lineRule="auto"/>
        <w:jc w:val="both"/>
        <w:rPr>
          <w:rFonts w:ascii="Times New Roman" w:hAnsi="Times New Roman" w:cs="Times New Roman"/>
          <w:color w:val="E36C0A" w:themeColor="accent6" w:themeShade="BF"/>
          <w:lang w:val="es-ES"/>
        </w:rPr>
      </w:pPr>
    </w:p>
    <w:tbl>
      <w:tblPr>
        <w:tblStyle w:val="Tablaconcuadrcula"/>
        <w:tblW w:w="0" w:type="auto"/>
        <w:tblLayout w:type="fixed"/>
        <w:tblLook w:val="04A0" w:firstRow="1" w:lastRow="0" w:firstColumn="1" w:lastColumn="0" w:noHBand="0" w:noVBand="1"/>
      </w:tblPr>
      <w:tblGrid>
        <w:gridCol w:w="1809"/>
        <w:gridCol w:w="7245"/>
      </w:tblGrid>
      <w:tr w:rsidR="00784288" w:rsidRPr="00784288" w14:paraId="02A86692" w14:textId="77777777" w:rsidTr="00E868FD">
        <w:tc>
          <w:tcPr>
            <w:tcW w:w="9054" w:type="dxa"/>
            <w:gridSpan w:val="2"/>
            <w:shd w:val="clear" w:color="auto" w:fill="0D0D0D" w:themeFill="text1" w:themeFillTint="F2"/>
          </w:tcPr>
          <w:p w14:paraId="505C5EA9" w14:textId="77777777" w:rsidR="00784288" w:rsidRPr="00784288" w:rsidRDefault="00784288" w:rsidP="00E868FD">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Imagen (fotografía, gráfica o ilustración)</w:t>
            </w:r>
          </w:p>
        </w:tc>
      </w:tr>
      <w:tr w:rsidR="00784288" w:rsidRPr="00784288" w14:paraId="21DAA717" w14:textId="77777777" w:rsidTr="00E868FD">
        <w:tc>
          <w:tcPr>
            <w:tcW w:w="1809" w:type="dxa"/>
          </w:tcPr>
          <w:p w14:paraId="1173951B" w14:textId="77777777" w:rsidR="00784288" w:rsidRPr="00784288" w:rsidRDefault="00784288" w:rsidP="00E868FD">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Código</w:t>
            </w:r>
          </w:p>
        </w:tc>
        <w:tc>
          <w:tcPr>
            <w:tcW w:w="7245" w:type="dxa"/>
          </w:tcPr>
          <w:p w14:paraId="1A2BEAC7" w14:textId="4C146E8C" w:rsidR="00784288" w:rsidRPr="00784288" w:rsidRDefault="00784288" w:rsidP="00E868FD">
            <w:pPr>
              <w:spacing w:line="276" w:lineRule="auto"/>
              <w:jc w:val="both"/>
              <w:rPr>
                <w:rFonts w:ascii="Times New Roman" w:hAnsi="Times New Roman" w:cs="Times New Roman"/>
                <w:b/>
                <w:sz w:val="24"/>
                <w:szCs w:val="24"/>
              </w:rPr>
            </w:pPr>
            <w:r>
              <w:rPr>
                <w:rFonts w:ascii="Times New Roman" w:hAnsi="Times New Roman" w:cs="Times New Roman"/>
                <w:sz w:val="24"/>
                <w:szCs w:val="24"/>
              </w:rPr>
              <w:t>CS_G07_09_IMG</w:t>
            </w:r>
          </w:p>
        </w:tc>
      </w:tr>
      <w:tr w:rsidR="00784288" w:rsidRPr="00784288" w14:paraId="3F7DBF34" w14:textId="77777777" w:rsidTr="00E868FD">
        <w:tc>
          <w:tcPr>
            <w:tcW w:w="1809" w:type="dxa"/>
          </w:tcPr>
          <w:p w14:paraId="5C48EC2E" w14:textId="77777777" w:rsidR="00784288" w:rsidRPr="00784288" w:rsidRDefault="00784288" w:rsidP="00E868FD">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Descripción</w:t>
            </w:r>
          </w:p>
        </w:tc>
        <w:tc>
          <w:tcPr>
            <w:tcW w:w="7245" w:type="dxa"/>
          </w:tcPr>
          <w:p w14:paraId="74997DD8" w14:textId="739F6ADF" w:rsidR="00784288" w:rsidRPr="00784288" w:rsidRDefault="00784288" w:rsidP="00E868FD">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La España autonomista.</w:t>
            </w:r>
          </w:p>
        </w:tc>
      </w:tr>
      <w:tr w:rsidR="00784288" w:rsidRPr="00784288" w14:paraId="6241EED4" w14:textId="77777777" w:rsidTr="00E868FD">
        <w:tc>
          <w:tcPr>
            <w:tcW w:w="1809" w:type="dxa"/>
          </w:tcPr>
          <w:p w14:paraId="561D11EB" w14:textId="77777777" w:rsidR="00784288" w:rsidRPr="00784288" w:rsidRDefault="00784288" w:rsidP="00E868FD">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Código Shutterstock</w:t>
            </w:r>
          </w:p>
        </w:tc>
        <w:tc>
          <w:tcPr>
            <w:tcW w:w="7245" w:type="dxa"/>
          </w:tcPr>
          <w:p w14:paraId="34455105" w14:textId="108E2208" w:rsidR="00784288" w:rsidRPr="00784288" w:rsidRDefault="00784288" w:rsidP="00E868FD">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http://aulaplaneta.planetasaber.com/encyclopedia/default.asp?idpack=9&amp;idpil=0012GH01&amp;ruta=Buscador</w:t>
            </w:r>
          </w:p>
        </w:tc>
      </w:tr>
      <w:tr w:rsidR="00784288" w:rsidRPr="00784288" w14:paraId="1A56FC68" w14:textId="77777777" w:rsidTr="00E868FD">
        <w:tc>
          <w:tcPr>
            <w:tcW w:w="1809" w:type="dxa"/>
          </w:tcPr>
          <w:p w14:paraId="167415D5" w14:textId="77777777" w:rsidR="00784288" w:rsidRPr="00784288" w:rsidRDefault="00784288" w:rsidP="00E868FD">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Pie de imagen</w:t>
            </w:r>
          </w:p>
        </w:tc>
        <w:tc>
          <w:tcPr>
            <w:tcW w:w="7245" w:type="dxa"/>
          </w:tcPr>
          <w:p w14:paraId="7E76458C" w14:textId="044BC78E" w:rsidR="00784288" w:rsidRPr="00784288" w:rsidRDefault="00784288" w:rsidP="00E868FD">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 xml:space="preserve">La Constitución española de 1978 transformó un estado centralista en un estado de autonomías. El </w:t>
            </w:r>
            <w:proofErr w:type="spellStart"/>
            <w:r w:rsidRPr="00784288">
              <w:rPr>
                <w:rFonts w:ascii="Times New Roman" w:hAnsi="Times New Roman" w:cs="Times New Roman"/>
                <w:sz w:val="24"/>
                <w:szCs w:val="24"/>
              </w:rPr>
              <w:t>Estatut</w:t>
            </w:r>
            <w:proofErr w:type="spellEnd"/>
            <w:r w:rsidRPr="00784288">
              <w:rPr>
                <w:rFonts w:ascii="Times New Roman" w:hAnsi="Times New Roman" w:cs="Times New Roman"/>
                <w:sz w:val="24"/>
                <w:szCs w:val="24"/>
              </w:rPr>
              <w:t xml:space="preserve"> </w:t>
            </w:r>
            <w:proofErr w:type="spellStart"/>
            <w:r w:rsidRPr="00784288">
              <w:rPr>
                <w:rFonts w:ascii="Times New Roman" w:hAnsi="Times New Roman" w:cs="Times New Roman"/>
                <w:sz w:val="24"/>
                <w:szCs w:val="24"/>
              </w:rPr>
              <w:t>d'Autonomia</w:t>
            </w:r>
            <w:proofErr w:type="spellEnd"/>
            <w:r w:rsidRPr="00784288">
              <w:rPr>
                <w:rFonts w:ascii="Times New Roman" w:hAnsi="Times New Roman" w:cs="Times New Roman"/>
                <w:sz w:val="24"/>
                <w:szCs w:val="24"/>
              </w:rPr>
              <w:t xml:space="preserve"> de Catalunya, previamente aprobado por el Parlamento español, fue ratificado mediante referéndum el 25 de octubre de 1979</w:t>
            </w:r>
          </w:p>
        </w:tc>
      </w:tr>
    </w:tbl>
    <w:p w14:paraId="6675CD93" w14:textId="77777777" w:rsidR="00784288" w:rsidRDefault="00784288" w:rsidP="005F0D99">
      <w:pPr>
        <w:spacing w:after="0" w:line="276" w:lineRule="auto"/>
        <w:jc w:val="both"/>
        <w:rPr>
          <w:rFonts w:ascii="Times New Roman" w:hAnsi="Times New Roman" w:cs="Times New Roman"/>
          <w:color w:val="E36C0A" w:themeColor="accent6" w:themeShade="BF"/>
          <w:lang w:val="es-ES"/>
        </w:rPr>
      </w:pPr>
    </w:p>
    <w:p w14:paraId="530BD32B" w14:textId="67EF0413" w:rsidR="00EE35D6" w:rsidRPr="00784288" w:rsidRDefault="00D035D1" w:rsidP="00784288">
      <w:pPr>
        <w:spacing w:line="276" w:lineRule="auto"/>
        <w:jc w:val="both"/>
        <w:rPr>
          <w:rFonts w:ascii="Times New Roman" w:hAnsi="Times New Roman" w:cs="Times New Roman"/>
        </w:rPr>
      </w:pPr>
      <w:r w:rsidRPr="00784288">
        <w:rPr>
          <w:rFonts w:ascii="Times New Roman" w:hAnsi="Times New Roman" w:cs="Times New Roman"/>
        </w:rPr>
        <w:lastRenderedPageBreak/>
        <w:t>Si quieres ampliar tus conocimientos sobre el ensayo consulta este video publicado en la web [</w:t>
      </w:r>
      <w:hyperlink r:id="rId22" w:history="1">
        <w:r w:rsidRPr="00784288">
          <w:rPr>
            <w:rStyle w:val="Hipervnculo"/>
            <w:rFonts w:ascii="Times New Roman" w:hAnsi="Times New Roman" w:cs="Times New Roman"/>
            <w:color w:val="auto"/>
          </w:rPr>
          <w:t>V</w:t>
        </w:r>
        <w:r w:rsidRPr="00784288">
          <w:rPr>
            <w:rStyle w:val="Hipervnculo"/>
            <w:rFonts w:ascii="Times New Roman" w:hAnsi="Times New Roman" w:cs="Times New Roman"/>
            <w:color w:val="auto"/>
          </w:rPr>
          <w:t>E</w:t>
        </w:r>
        <w:r w:rsidRPr="00784288">
          <w:rPr>
            <w:rStyle w:val="Hipervnculo"/>
            <w:rFonts w:ascii="Times New Roman" w:hAnsi="Times New Roman" w:cs="Times New Roman"/>
            <w:color w:val="auto"/>
          </w:rPr>
          <w:t>R</w:t>
        </w:r>
      </w:hyperlink>
      <w:r w:rsidR="00784288">
        <w:rPr>
          <w:rFonts w:ascii="Times New Roman" w:hAnsi="Times New Roman" w:cs="Times New Roman"/>
        </w:rPr>
        <w:t>]</w:t>
      </w:r>
    </w:p>
    <w:p w14:paraId="706E7E85" w14:textId="34389149" w:rsidR="00BA1313" w:rsidRPr="006D68E7" w:rsidRDefault="00BA1313" w:rsidP="005F0D99">
      <w:pPr>
        <w:spacing w:after="0" w:line="276" w:lineRule="auto"/>
        <w:jc w:val="both"/>
        <w:rPr>
          <w:rFonts w:ascii="Times New Roman" w:hAnsi="Times New Roman" w:cs="Times New Roman"/>
        </w:rPr>
      </w:pPr>
      <w:r w:rsidRPr="006D68E7">
        <w:rPr>
          <w:rFonts w:ascii="Times New Roman" w:hAnsi="Times New Roman" w:cs="Times New Roman"/>
        </w:rPr>
        <w:t xml:space="preserve">[SECCIÓN 2] </w:t>
      </w:r>
      <w:r w:rsidRPr="006D68E7">
        <w:rPr>
          <w:rFonts w:ascii="Times New Roman" w:hAnsi="Times New Roman" w:cs="Times New Roman"/>
          <w:b/>
        </w:rPr>
        <w:t xml:space="preserve">1.5 </w:t>
      </w:r>
      <w:r w:rsidR="00326D3E" w:rsidRPr="006D68E7">
        <w:rPr>
          <w:rFonts w:ascii="Times New Roman" w:hAnsi="Times New Roman" w:cs="Times New Roman"/>
          <w:b/>
        </w:rPr>
        <w:t>Organizaciones supranacionales.</w:t>
      </w:r>
    </w:p>
    <w:p w14:paraId="39FAB9F0" w14:textId="77777777" w:rsidR="00BA1313" w:rsidRDefault="00BA1313" w:rsidP="005F0D99">
      <w:pPr>
        <w:spacing w:after="0" w:line="276" w:lineRule="auto"/>
        <w:jc w:val="both"/>
        <w:rPr>
          <w:rFonts w:ascii="Times New Roman" w:hAnsi="Times New Roman" w:cs="Times New Roman"/>
          <w:color w:val="E36C0A" w:themeColor="accent6" w:themeShade="BF"/>
          <w:lang w:val="es-ES"/>
        </w:rPr>
      </w:pPr>
    </w:p>
    <w:p w14:paraId="06F94523" w14:textId="4CAE4CE8" w:rsidR="006D68E7" w:rsidRPr="00205C7C" w:rsidRDefault="006D68E7" w:rsidP="005F0D99">
      <w:pPr>
        <w:spacing w:after="0" w:line="276" w:lineRule="auto"/>
        <w:jc w:val="both"/>
        <w:rPr>
          <w:rFonts w:ascii="Times New Roman" w:hAnsi="Times New Roman" w:cs="Times New Roman"/>
          <w:lang w:val="es-ES"/>
        </w:rPr>
      </w:pPr>
      <w:r w:rsidRPr="00205C7C">
        <w:rPr>
          <w:rFonts w:ascii="Times New Roman" w:hAnsi="Times New Roman" w:cs="Times New Roman"/>
          <w:lang w:val="es-ES"/>
        </w:rPr>
        <w:t xml:space="preserve">Después de la </w:t>
      </w:r>
      <w:r w:rsidRPr="00AB6E86">
        <w:rPr>
          <w:rFonts w:ascii="Times New Roman" w:hAnsi="Times New Roman" w:cs="Times New Roman"/>
          <w:b/>
          <w:lang w:val="es-ES"/>
        </w:rPr>
        <w:t>segunda guerra mundial</w:t>
      </w:r>
      <w:r w:rsidRPr="00205C7C">
        <w:rPr>
          <w:rFonts w:ascii="Times New Roman" w:hAnsi="Times New Roman" w:cs="Times New Roman"/>
          <w:lang w:val="es-ES"/>
        </w:rPr>
        <w:t xml:space="preserve"> surgieron las llamadas </w:t>
      </w:r>
      <w:r w:rsidRPr="00AB6E86">
        <w:rPr>
          <w:rFonts w:ascii="Times New Roman" w:hAnsi="Times New Roman" w:cs="Times New Roman"/>
          <w:b/>
          <w:lang w:val="es-ES"/>
        </w:rPr>
        <w:t>Organizaciones supranacionales</w:t>
      </w:r>
      <w:r w:rsidRPr="00205C7C">
        <w:rPr>
          <w:rFonts w:ascii="Times New Roman" w:hAnsi="Times New Roman" w:cs="Times New Roman"/>
          <w:lang w:val="es-ES"/>
        </w:rPr>
        <w:t xml:space="preserve">. Se han definido como </w:t>
      </w:r>
      <w:r w:rsidR="000763A6" w:rsidRPr="00AB6E86">
        <w:rPr>
          <w:rFonts w:ascii="Times New Roman" w:hAnsi="Times New Roman" w:cs="Times New Roman"/>
          <w:i/>
          <w:lang w:val="es-ES"/>
        </w:rPr>
        <w:t>organizaciones</w:t>
      </w:r>
      <w:r w:rsidRPr="00AB6E86">
        <w:rPr>
          <w:rFonts w:ascii="Times New Roman" w:hAnsi="Times New Roman" w:cs="Times New Roman"/>
          <w:i/>
          <w:lang w:val="es-ES"/>
        </w:rPr>
        <w:t xml:space="preserve"> que, conformadas por 2 o más Estados, </w:t>
      </w:r>
      <w:r w:rsidR="000763A6" w:rsidRPr="00AB6E86">
        <w:rPr>
          <w:rFonts w:ascii="Times New Roman" w:hAnsi="Times New Roman" w:cs="Times New Roman"/>
          <w:i/>
          <w:lang w:val="es-ES"/>
        </w:rPr>
        <w:t>abordan la solución de problemáticas que interesan a los constituyentes, muestran la interdependencia de los Estados en el ámbito de las relaciones internacionales</w:t>
      </w:r>
      <w:r w:rsidR="000763A6" w:rsidRPr="00205C7C">
        <w:rPr>
          <w:rFonts w:ascii="Times New Roman" w:hAnsi="Times New Roman" w:cs="Times New Roman"/>
          <w:lang w:val="es-ES"/>
        </w:rPr>
        <w:t xml:space="preserve">. </w:t>
      </w:r>
    </w:p>
    <w:p w14:paraId="49333A05" w14:textId="77777777" w:rsidR="006D68E7" w:rsidRDefault="006D68E7" w:rsidP="005F0D99">
      <w:pPr>
        <w:spacing w:after="0" w:line="276" w:lineRule="auto"/>
        <w:jc w:val="both"/>
        <w:rPr>
          <w:rFonts w:ascii="Times New Roman" w:hAnsi="Times New Roman" w:cs="Times New Roman"/>
          <w:color w:val="E36C0A" w:themeColor="accent6" w:themeShade="BF"/>
          <w:lang w:val="es-ES"/>
        </w:rPr>
      </w:pPr>
    </w:p>
    <w:p w14:paraId="5C120438" w14:textId="3334A562" w:rsidR="000763A6" w:rsidRPr="007368C1" w:rsidRDefault="007368C1" w:rsidP="005F0D99">
      <w:pPr>
        <w:spacing w:after="0" w:line="276" w:lineRule="auto"/>
        <w:jc w:val="both"/>
        <w:rPr>
          <w:rFonts w:ascii="Times New Roman" w:hAnsi="Times New Roman" w:cs="Times New Roman"/>
          <w:lang w:val="es-ES"/>
        </w:rPr>
      </w:pPr>
      <w:r w:rsidRPr="007368C1">
        <w:rPr>
          <w:rFonts w:ascii="Times New Roman" w:hAnsi="Times New Roman" w:cs="Times New Roman"/>
          <w:lang w:val="es-ES"/>
        </w:rPr>
        <w:t>En relación con sus características se ha señalado:</w:t>
      </w:r>
    </w:p>
    <w:p w14:paraId="4365CB4A" w14:textId="77777777" w:rsidR="007368C1" w:rsidRPr="007368C1" w:rsidRDefault="007368C1" w:rsidP="005F0D99">
      <w:pPr>
        <w:spacing w:after="0" w:line="276" w:lineRule="auto"/>
        <w:jc w:val="both"/>
        <w:rPr>
          <w:rFonts w:ascii="Times New Roman" w:hAnsi="Times New Roman" w:cs="Times New Roman"/>
          <w:lang w:val="es-ES"/>
        </w:rPr>
      </w:pPr>
    </w:p>
    <w:p w14:paraId="0E2EDC4E" w14:textId="77777777" w:rsidR="007368C1" w:rsidRPr="007368C1" w:rsidRDefault="007368C1" w:rsidP="007368C1">
      <w:pPr>
        <w:pStyle w:val="Prrafodelista"/>
        <w:numPr>
          <w:ilvl w:val="0"/>
          <w:numId w:val="46"/>
        </w:numPr>
        <w:spacing w:after="0" w:line="276" w:lineRule="auto"/>
        <w:jc w:val="both"/>
        <w:rPr>
          <w:rFonts w:ascii="Times New Roman" w:hAnsi="Times New Roman" w:cs="Times New Roman"/>
          <w:lang w:val="es-ES"/>
        </w:rPr>
      </w:pPr>
      <w:r w:rsidRPr="007368C1">
        <w:rPr>
          <w:rFonts w:ascii="Times New Roman" w:hAnsi="Times New Roman" w:cs="Times New Roman"/>
          <w:lang w:val="es-ES"/>
        </w:rPr>
        <w:t xml:space="preserve">Los Estados que las constituyen les </w:t>
      </w:r>
      <w:r w:rsidRPr="00AB6E86">
        <w:rPr>
          <w:rFonts w:ascii="Times New Roman" w:hAnsi="Times New Roman" w:cs="Times New Roman"/>
          <w:b/>
          <w:lang w:val="es-ES"/>
        </w:rPr>
        <w:t>trasfieren competencias</w:t>
      </w:r>
      <w:r w:rsidRPr="007368C1">
        <w:rPr>
          <w:rFonts w:ascii="Times New Roman" w:hAnsi="Times New Roman" w:cs="Times New Roman"/>
          <w:lang w:val="es-ES"/>
        </w:rPr>
        <w:t xml:space="preserve"> que poseen y que </w:t>
      </w:r>
      <w:r w:rsidRPr="00AB6E86">
        <w:rPr>
          <w:rFonts w:ascii="Times New Roman" w:hAnsi="Times New Roman" w:cs="Times New Roman"/>
          <w:b/>
          <w:lang w:val="es-ES"/>
        </w:rPr>
        <w:t>ejercen de forma soberana</w:t>
      </w:r>
      <w:r w:rsidRPr="007368C1">
        <w:rPr>
          <w:rFonts w:ascii="Times New Roman" w:hAnsi="Times New Roman" w:cs="Times New Roman"/>
          <w:lang w:val="es-ES"/>
        </w:rPr>
        <w:t>;</w:t>
      </w:r>
    </w:p>
    <w:p w14:paraId="7363540A" w14:textId="77777777" w:rsidR="007368C1" w:rsidRPr="007368C1" w:rsidRDefault="007368C1" w:rsidP="007368C1">
      <w:pPr>
        <w:pStyle w:val="Prrafodelista"/>
        <w:spacing w:after="0" w:line="276" w:lineRule="auto"/>
        <w:jc w:val="both"/>
        <w:rPr>
          <w:rFonts w:ascii="Times New Roman" w:hAnsi="Times New Roman" w:cs="Times New Roman"/>
          <w:lang w:val="es-ES"/>
        </w:rPr>
      </w:pPr>
    </w:p>
    <w:p w14:paraId="47A2D5B1" w14:textId="5C776AE0" w:rsidR="007368C1" w:rsidRDefault="007368C1" w:rsidP="007368C1">
      <w:pPr>
        <w:pStyle w:val="Prrafodelista"/>
        <w:numPr>
          <w:ilvl w:val="0"/>
          <w:numId w:val="46"/>
        </w:numPr>
        <w:spacing w:after="0" w:line="276" w:lineRule="auto"/>
        <w:jc w:val="both"/>
        <w:rPr>
          <w:rFonts w:ascii="Times New Roman" w:hAnsi="Times New Roman" w:cs="Times New Roman"/>
          <w:lang w:val="es-ES"/>
        </w:rPr>
      </w:pPr>
      <w:r w:rsidRPr="007368C1">
        <w:rPr>
          <w:rFonts w:ascii="Times New Roman" w:hAnsi="Times New Roman" w:cs="Times New Roman"/>
          <w:lang w:val="es-ES"/>
        </w:rPr>
        <w:t xml:space="preserve">La </w:t>
      </w:r>
      <w:r w:rsidRPr="00AB6E86">
        <w:rPr>
          <w:rFonts w:ascii="Times New Roman" w:hAnsi="Times New Roman" w:cs="Times New Roman"/>
          <w:b/>
          <w:lang w:val="es-ES"/>
        </w:rPr>
        <w:t>independencia</w:t>
      </w:r>
      <w:r w:rsidRPr="007368C1">
        <w:rPr>
          <w:rFonts w:ascii="Times New Roman" w:hAnsi="Times New Roman" w:cs="Times New Roman"/>
          <w:lang w:val="es-ES"/>
        </w:rPr>
        <w:t xml:space="preserve"> de las instituciones </w:t>
      </w:r>
      <w:r w:rsidRPr="007368C1">
        <w:rPr>
          <w:rFonts w:ascii="Times New Roman" w:hAnsi="Times New Roman" w:cs="Times New Roman"/>
          <w:lang w:val="es-ES"/>
        </w:rPr>
        <w:t xml:space="preserve">en </w:t>
      </w:r>
      <w:r w:rsidRPr="00AB6E86">
        <w:rPr>
          <w:rFonts w:ascii="Times New Roman" w:hAnsi="Times New Roman" w:cs="Times New Roman"/>
          <w:b/>
          <w:lang w:val="es-ES"/>
        </w:rPr>
        <w:t>materia política y organizativa</w:t>
      </w:r>
      <w:r w:rsidRPr="007368C1">
        <w:rPr>
          <w:rFonts w:ascii="Times New Roman" w:hAnsi="Times New Roman" w:cs="Times New Roman"/>
          <w:lang w:val="es-ES"/>
        </w:rPr>
        <w:t xml:space="preserve"> frente a los </w:t>
      </w:r>
      <w:r w:rsidRPr="00AB6E86">
        <w:rPr>
          <w:rFonts w:ascii="Times New Roman" w:hAnsi="Times New Roman" w:cs="Times New Roman"/>
          <w:b/>
          <w:lang w:val="es-ES"/>
        </w:rPr>
        <w:t>Estados</w:t>
      </w:r>
      <w:r w:rsidRPr="007368C1">
        <w:rPr>
          <w:rFonts w:ascii="Times New Roman" w:hAnsi="Times New Roman" w:cs="Times New Roman"/>
          <w:lang w:val="es-ES"/>
        </w:rPr>
        <w:t xml:space="preserve"> que las constituyeron</w:t>
      </w:r>
      <w:r w:rsidR="00924850">
        <w:rPr>
          <w:rFonts w:ascii="Times New Roman" w:hAnsi="Times New Roman" w:cs="Times New Roman"/>
          <w:lang w:val="es-ES"/>
        </w:rPr>
        <w:t xml:space="preserve"> y sus gobiernos</w:t>
      </w:r>
      <w:r w:rsidRPr="007368C1">
        <w:rPr>
          <w:rFonts w:ascii="Times New Roman" w:hAnsi="Times New Roman" w:cs="Times New Roman"/>
          <w:lang w:val="es-ES"/>
        </w:rPr>
        <w:t>;</w:t>
      </w:r>
    </w:p>
    <w:p w14:paraId="6378603C" w14:textId="77777777" w:rsidR="00D658FF" w:rsidRPr="00D658FF" w:rsidRDefault="00D658FF" w:rsidP="00D658FF">
      <w:pPr>
        <w:pStyle w:val="Prrafodelista"/>
        <w:rPr>
          <w:rFonts w:ascii="Times New Roman" w:hAnsi="Times New Roman" w:cs="Times New Roman"/>
          <w:lang w:val="es-ES"/>
        </w:rPr>
      </w:pPr>
    </w:p>
    <w:p w14:paraId="15EDEBB6" w14:textId="153A5DD6" w:rsidR="00D658FF" w:rsidRPr="00D658FF" w:rsidRDefault="00D658FF" w:rsidP="00D658FF">
      <w:pPr>
        <w:pStyle w:val="Prrafodelista"/>
        <w:numPr>
          <w:ilvl w:val="0"/>
          <w:numId w:val="46"/>
        </w:numPr>
        <w:spacing w:after="0" w:line="276" w:lineRule="auto"/>
        <w:jc w:val="both"/>
        <w:rPr>
          <w:rFonts w:ascii="Times New Roman" w:hAnsi="Times New Roman" w:cs="Times New Roman"/>
          <w:lang w:val="es-ES"/>
        </w:rPr>
      </w:pPr>
      <w:r>
        <w:rPr>
          <w:rFonts w:ascii="Times New Roman" w:hAnsi="Times New Roman" w:cs="Times New Roman"/>
          <w:lang w:val="es-ES"/>
        </w:rPr>
        <w:t>La importancia</w:t>
      </w:r>
      <w:r w:rsidRPr="00D658FF">
        <w:rPr>
          <w:rFonts w:ascii="Times New Roman" w:hAnsi="Times New Roman" w:cs="Times New Roman"/>
          <w:lang w:val="es-ES"/>
        </w:rPr>
        <w:t xml:space="preserve"> </w:t>
      </w:r>
      <w:r>
        <w:rPr>
          <w:rFonts w:ascii="Times New Roman" w:hAnsi="Times New Roman" w:cs="Times New Roman"/>
          <w:lang w:val="es-ES"/>
        </w:rPr>
        <w:t>para los Estados</w:t>
      </w:r>
      <w:r w:rsidRPr="00D658FF">
        <w:rPr>
          <w:rFonts w:ascii="Times New Roman" w:hAnsi="Times New Roman" w:cs="Times New Roman"/>
          <w:lang w:val="es-ES"/>
        </w:rPr>
        <w:t xml:space="preserve"> </w:t>
      </w:r>
      <w:r w:rsidRPr="00D658FF">
        <w:rPr>
          <w:rFonts w:ascii="Times New Roman" w:hAnsi="Times New Roman" w:cs="Times New Roman"/>
          <w:b/>
          <w:lang w:val="es-ES"/>
        </w:rPr>
        <w:t>miembro</w:t>
      </w:r>
      <w:r w:rsidRPr="00D658FF">
        <w:rPr>
          <w:rFonts w:ascii="Times New Roman" w:hAnsi="Times New Roman" w:cs="Times New Roman"/>
          <w:lang w:val="es-ES"/>
        </w:rPr>
        <w:t xml:space="preserve"> </w:t>
      </w:r>
      <w:r>
        <w:rPr>
          <w:rFonts w:ascii="Times New Roman" w:hAnsi="Times New Roman" w:cs="Times New Roman"/>
          <w:lang w:val="es-ES"/>
        </w:rPr>
        <w:t>de cumplir</w:t>
      </w:r>
      <w:r w:rsidRPr="00D658FF">
        <w:rPr>
          <w:rFonts w:ascii="Times New Roman" w:hAnsi="Times New Roman" w:cs="Times New Roman"/>
          <w:lang w:val="es-ES"/>
        </w:rPr>
        <w:t xml:space="preserve"> </w:t>
      </w:r>
      <w:r>
        <w:rPr>
          <w:rFonts w:ascii="Times New Roman" w:hAnsi="Times New Roman" w:cs="Times New Roman"/>
          <w:lang w:val="es-ES"/>
        </w:rPr>
        <w:t xml:space="preserve">con sus </w:t>
      </w:r>
      <w:r w:rsidRPr="00D658FF">
        <w:rPr>
          <w:rFonts w:ascii="Times New Roman" w:hAnsi="Times New Roman" w:cs="Times New Roman"/>
          <w:b/>
          <w:lang w:val="es-ES"/>
        </w:rPr>
        <w:t>obligaciones</w:t>
      </w:r>
      <w:r w:rsidRPr="00D658FF">
        <w:rPr>
          <w:rFonts w:ascii="Times New Roman" w:hAnsi="Times New Roman" w:cs="Times New Roman"/>
          <w:lang w:val="es-ES"/>
        </w:rPr>
        <w:t xml:space="preserve"> para no acarrear su </w:t>
      </w:r>
      <w:r w:rsidRPr="00D658FF">
        <w:rPr>
          <w:rFonts w:ascii="Times New Roman" w:hAnsi="Times New Roman" w:cs="Times New Roman"/>
          <w:b/>
          <w:lang w:val="es-ES"/>
        </w:rPr>
        <w:t>expulsión</w:t>
      </w:r>
      <w:r w:rsidRPr="00D658FF">
        <w:rPr>
          <w:rFonts w:ascii="Times New Roman" w:hAnsi="Times New Roman" w:cs="Times New Roman"/>
          <w:lang w:val="es-ES"/>
        </w:rPr>
        <w:t xml:space="preserve"> y la pérdida del estatus de miembro.</w:t>
      </w:r>
    </w:p>
    <w:p w14:paraId="357486DC" w14:textId="77777777" w:rsidR="007368C1" w:rsidRDefault="007368C1" w:rsidP="005F0D99">
      <w:pPr>
        <w:spacing w:after="0" w:line="276" w:lineRule="auto"/>
        <w:jc w:val="both"/>
        <w:rPr>
          <w:rFonts w:ascii="Times New Roman" w:hAnsi="Times New Roman" w:cs="Times New Roman"/>
          <w:color w:val="E36C0A" w:themeColor="accent6" w:themeShade="BF"/>
          <w:lang w:val="es-ES"/>
        </w:rPr>
      </w:pPr>
    </w:p>
    <w:p w14:paraId="7A82D815" w14:textId="07A5F60E" w:rsidR="007368C1" w:rsidRPr="00924850" w:rsidRDefault="007368C1" w:rsidP="005F0D99">
      <w:pPr>
        <w:spacing w:after="0" w:line="276" w:lineRule="auto"/>
        <w:jc w:val="both"/>
        <w:rPr>
          <w:rFonts w:ascii="Times New Roman" w:hAnsi="Times New Roman" w:cs="Times New Roman"/>
          <w:lang w:val="es-ES"/>
        </w:rPr>
      </w:pPr>
      <w:r w:rsidRPr="00924850">
        <w:rPr>
          <w:rFonts w:ascii="Times New Roman" w:hAnsi="Times New Roman" w:cs="Times New Roman"/>
          <w:lang w:val="es-ES"/>
        </w:rPr>
        <w:t xml:space="preserve">De esa forma se resaltan la </w:t>
      </w:r>
      <w:r w:rsidRPr="00AB6E86">
        <w:rPr>
          <w:rFonts w:ascii="Times New Roman" w:hAnsi="Times New Roman" w:cs="Times New Roman"/>
          <w:b/>
          <w:lang w:val="es-ES"/>
        </w:rPr>
        <w:t>base estatal</w:t>
      </w:r>
      <w:r w:rsidRPr="00924850">
        <w:rPr>
          <w:rFonts w:ascii="Times New Roman" w:hAnsi="Times New Roman" w:cs="Times New Roman"/>
          <w:lang w:val="es-ES"/>
        </w:rPr>
        <w:t xml:space="preserve"> en su constitución, el </w:t>
      </w:r>
      <w:r w:rsidRPr="00AB6E86">
        <w:rPr>
          <w:rFonts w:ascii="Times New Roman" w:hAnsi="Times New Roman" w:cs="Times New Roman"/>
          <w:b/>
          <w:lang w:val="es-ES"/>
        </w:rPr>
        <w:t>carácter voluntario</w:t>
      </w:r>
      <w:r w:rsidRPr="00924850">
        <w:rPr>
          <w:rFonts w:ascii="Times New Roman" w:hAnsi="Times New Roman" w:cs="Times New Roman"/>
          <w:lang w:val="es-ES"/>
        </w:rPr>
        <w:t xml:space="preserve"> de los Estados en la constitución de la organización, </w:t>
      </w:r>
      <w:r w:rsidR="00185728" w:rsidRPr="00924850">
        <w:rPr>
          <w:rFonts w:ascii="Times New Roman" w:hAnsi="Times New Roman" w:cs="Times New Roman"/>
          <w:lang w:val="es-ES"/>
        </w:rPr>
        <w:t xml:space="preserve">la </w:t>
      </w:r>
      <w:r w:rsidR="00185728" w:rsidRPr="00AB6E86">
        <w:rPr>
          <w:rFonts w:ascii="Times New Roman" w:hAnsi="Times New Roman" w:cs="Times New Roman"/>
          <w:b/>
          <w:lang w:val="es-ES"/>
        </w:rPr>
        <w:t>naturaleza estratégica</w:t>
      </w:r>
      <w:r w:rsidR="00185728" w:rsidRPr="00924850">
        <w:rPr>
          <w:rFonts w:ascii="Times New Roman" w:hAnsi="Times New Roman" w:cs="Times New Roman"/>
          <w:lang w:val="es-ES"/>
        </w:rPr>
        <w:t xml:space="preserve"> de su constitución,</w:t>
      </w:r>
      <w:r w:rsidR="00306A18">
        <w:rPr>
          <w:rFonts w:ascii="Times New Roman" w:hAnsi="Times New Roman" w:cs="Times New Roman"/>
          <w:lang w:val="es-ES"/>
        </w:rPr>
        <w:t xml:space="preserve"> la </w:t>
      </w:r>
      <w:r w:rsidR="00306A18" w:rsidRPr="00AB6E86">
        <w:rPr>
          <w:rFonts w:ascii="Times New Roman" w:hAnsi="Times New Roman" w:cs="Times New Roman"/>
          <w:b/>
          <w:lang w:val="es-ES"/>
        </w:rPr>
        <w:t>formalización</w:t>
      </w:r>
      <w:r w:rsidR="00306A18">
        <w:rPr>
          <w:rFonts w:ascii="Times New Roman" w:hAnsi="Times New Roman" w:cs="Times New Roman"/>
          <w:lang w:val="es-ES"/>
        </w:rPr>
        <w:t xml:space="preserve"> de la constitución a través de </w:t>
      </w:r>
      <w:r w:rsidR="00306A18" w:rsidRPr="00F349C8">
        <w:rPr>
          <w:rFonts w:ascii="Times New Roman" w:hAnsi="Times New Roman" w:cs="Times New Roman"/>
          <w:b/>
          <w:lang w:val="es-ES"/>
        </w:rPr>
        <w:t>tratados</w:t>
      </w:r>
      <w:r w:rsidR="00F349C8" w:rsidRPr="00F349C8">
        <w:rPr>
          <w:rFonts w:ascii="Times New Roman" w:hAnsi="Times New Roman" w:cs="Times New Roman"/>
          <w:b/>
          <w:lang w:val="es-ES"/>
        </w:rPr>
        <w:t xml:space="preserve"> internacionales</w:t>
      </w:r>
      <w:r w:rsidR="00F349C8">
        <w:rPr>
          <w:rFonts w:ascii="Times New Roman" w:hAnsi="Times New Roman" w:cs="Times New Roman"/>
          <w:lang w:val="es-ES"/>
        </w:rPr>
        <w:t xml:space="preserve"> celebrados por los Estados miembros</w:t>
      </w:r>
      <w:r w:rsidR="00306A18">
        <w:rPr>
          <w:rFonts w:ascii="Times New Roman" w:hAnsi="Times New Roman" w:cs="Times New Roman"/>
          <w:lang w:val="es-ES"/>
        </w:rPr>
        <w:t>,</w:t>
      </w:r>
      <w:r w:rsidR="00185728" w:rsidRPr="00924850">
        <w:rPr>
          <w:rFonts w:ascii="Times New Roman" w:hAnsi="Times New Roman" w:cs="Times New Roman"/>
          <w:lang w:val="es-ES"/>
        </w:rPr>
        <w:t xml:space="preserve"> </w:t>
      </w:r>
      <w:r w:rsidRPr="00924850">
        <w:rPr>
          <w:rFonts w:ascii="Times New Roman" w:hAnsi="Times New Roman" w:cs="Times New Roman"/>
          <w:lang w:val="es-ES"/>
        </w:rPr>
        <w:t xml:space="preserve">la </w:t>
      </w:r>
      <w:r w:rsidRPr="00AB6E86">
        <w:rPr>
          <w:rFonts w:ascii="Times New Roman" w:hAnsi="Times New Roman" w:cs="Times New Roman"/>
          <w:b/>
          <w:lang w:val="es-ES"/>
        </w:rPr>
        <w:t>autonomía en su estructura</w:t>
      </w:r>
      <w:r w:rsidRPr="00924850">
        <w:rPr>
          <w:rFonts w:ascii="Times New Roman" w:hAnsi="Times New Roman" w:cs="Times New Roman"/>
          <w:lang w:val="es-ES"/>
        </w:rPr>
        <w:t xml:space="preserve"> </w:t>
      </w:r>
      <w:r w:rsidRPr="00AB6E86">
        <w:rPr>
          <w:rFonts w:ascii="Times New Roman" w:hAnsi="Times New Roman" w:cs="Times New Roman"/>
          <w:b/>
          <w:lang w:val="es-ES"/>
        </w:rPr>
        <w:t>organizativa</w:t>
      </w:r>
      <w:r w:rsidRPr="00924850">
        <w:rPr>
          <w:rFonts w:ascii="Times New Roman" w:hAnsi="Times New Roman" w:cs="Times New Roman"/>
          <w:lang w:val="es-ES"/>
        </w:rPr>
        <w:t xml:space="preserve"> y en relación con las </w:t>
      </w:r>
      <w:r w:rsidRPr="00AB6E86">
        <w:rPr>
          <w:rFonts w:ascii="Times New Roman" w:hAnsi="Times New Roman" w:cs="Times New Roman"/>
          <w:b/>
          <w:lang w:val="es-ES"/>
        </w:rPr>
        <w:t>decisiones</w:t>
      </w:r>
      <w:r w:rsidRPr="00924850">
        <w:rPr>
          <w:rFonts w:ascii="Times New Roman" w:hAnsi="Times New Roman" w:cs="Times New Roman"/>
          <w:lang w:val="es-ES"/>
        </w:rPr>
        <w:t xml:space="preserve"> que toma y la </w:t>
      </w:r>
      <w:r w:rsidRPr="00AB6E86">
        <w:rPr>
          <w:rFonts w:ascii="Times New Roman" w:hAnsi="Times New Roman" w:cs="Times New Roman"/>
          <w:b/>
          <w:lang w:val="es-ES"/>
        </w:rPr>
        <w:t>cooperación política</w:t>
      </w:r>
      <w:r w:rsidRPr="00924850">
        <w:rPr>
          <w:rFonts w:ascii="Times New Roman" w:hAnsi="Times New Roman" w:cs="Times New Roman"/>
          <w:lang w:val="es-ES"/>
        </w:rPr>
        <w:t xml:space="preserve"> que pretende prestar entre los Estados que participan</w:t>
      </w:r>
      <w:r w:rsidR="00D658FF">
        <w:rPr>
          <w:rFonts w:ascii="Times New Roman" w:hAnsi="Times New Roman" w:cs="Times New Roman"/>
          <w:lang w:val="es-ES"/>
        </w:rPr>
        <w:t xml:space="preserve"> en ella</w:t>
      </w:r>
      <w:r w:rsidRPr="00924850">
        <w:rPr>
          <w:rFonts w:ascii="Times New Roman" w:hAnsi="Times New Roman" w:cs="Times New Roman"/>
          <w:lang w:val="es-ES"/>
        </w:rPr>
        <w:t xml:space="preserve">. </w:t>
      </w:r>
      <w:r w:rsidR="00924850" w:rsidRPr="00924850">
        <w:rPr>
          <w:rFonts w:ascii="Times New Roman" w:hAnsi="Times New Roman" w:cs="Times New Roman"/>
          <w:lang w:val="es-ES"/>
        </w:rPr>
        <w:t xml:space="preserve">Se resalta, por ende, su carácter </w:t>
      </w:r>
      <w:r w:rsidR="00924850" w:rsidRPr="00F349C8">
        <w:rPr>
          <w:rFonts w:ascii="Times New Roman" w:hAnsi="Times New Roman" w:cs="Times New Roman"/>
          <w:b/>
          <w:lang w:val="es-ES"/>
        </w:rPr>
        <w:t>independiente</w:t>
      </w:r>
      <w:r w:rsidR="00924850" w:rsidRPr="00924850">
        <w:rPr>
          <w:rFonts w:ascii="Times New Roman" w:hAnsi="Times New Roman" w:cs="Times New Roman"/>
          <w:lang w:val="es-ES"/>
        </w:rPr>
        <w:t xml:space="preserve"> en el complejo mundo de las </w:t>
      </w:r>
      <w:r w:rsidR="00924850" w:rsidRPr="00AB6E86">
        <w:rPr>
          <w:rFonts w:ascii="Times New Roman" w:hAnsi="Times New Roman" w:cs="Times New Roman"/>
          <w:b/>
          <w:lang w:val="es-ES"/>
        </w:rPr>
        <w:t>relaciones internacionales</w:t>
      </w:r>
      <w:r w:rsidR="00924850" w:rsidRPr="00924850">
        <w:rPr>
          <w:rFonts w:ascii="Times New Roman" w:hAnsi="Times New Roman" w:cs="Times New Roman"/>
          <w:lang w:val="es-ES"/>
        </w:rPr>
        <w:t>.</w:t>
      </w:r>
      <w:r w:rsidR="00D658FF">
        <w:rPr>
          <w:rFonts w:ascii="Times New Roman" w:hAnsi="Times New Roman" w:cs="Times New Roman"/>
          <w:lang w:val="es-ES"/>
        </w:rPr>
        <w:t xml:space="preserve"> Y, a la vez, </w:t>
      </w:r>
      <w:r w:rsidR="00D658FF">
        <w:rPr>
          <w:rFonts w:ascii="Times New Roman" w:hAnsi="Times New Roman" w:cs="Times New Roman"/>
          <w:lang w:val="es-ES"/>
        </w:rPr>
        <w:t xml:space="preserve">la </w:t>
      </w:r>
      <w:r w:rsidR="00D658FF">
        <w:rPr>
          <w:rFonts w:ascii="Times New Roman" w:hAnsi="Times New Roman" w:cs="Times New Roman"/>
          <w:lang w:val="es-ES"/>
        </w:rPr>
        <w:t xml:space="preserve">importancia de la </w:t>
      </w:r>
      <w:r w:rsidR="00D658FF" w:rsidRPr="00D658FF">
        <w:rPr>
          <w:rFonts w:ascii="Times New Roman" w:hAnsi="Times New Roman" w:cs="Times New Roman"/>
          <w:b/>
          <w:lang w:val="es-ES"/>
        </w:rPr>
        <w:t>diplomacia</w:t>
      </w:r>
      <w:r w:rsidR="00D658FF">
        <w:rPr>
          <w:rFonts w:ascii="Times New Roman" w:hAnsi="Times New Roman" w:cs="Times New Roman"/>
          <w:lang w:val="es-ES"/>
        </w:rPr>
        <w:t xml:space="preserve"> que se ejerce en el contexto internacional y que se ha especializado cada vez más.</w:t>
      </w:r>
    </w:p>
    <w:p w14:paraId="493A14DA" w14:textId="77777777" w:rsidR="007368C1" w:rsidRDefault="007368C1" w:rsidP="005F0D99">
      <w:pPr>
        <w:spacing w:after="0" w:line="276" w:lineRule="auto"/>
        <w:jc w:val="both"/>
        <w:rPr>
          <w:rFonts w:ascii="Times New Roman" w:hAnsi="Times New Roman" w:cs="Times New Roman"/>
          <w:color w:val="E36C0A" w:themeColor="accent6" w:themeShade="BF"/>
          <w:lang w:val="es-ES"/>
        </w:rPr>
      </w:pPr>
    </w:p>
    <w:p w14:paraId="74930981" w14:textId="7B2E933C" w:rsidR="00C26853" w:rsidRDefault="00D658FF" w:rsidP="005F0D99">
      <w:pPr>
        <w:spacing w:after="0" w:line="276" w:lineRule="auto"/>
        <w:jc w:val="both"/>
        <w:rPr>
          <w:rFonts w:ascii="Times New Roman" w:hAnsi="Times New Roman" w:cs="Times New Roman"/>
          <w:lang w:val="es-ES"/>
        </w:rPr>
      </w:pPr>
      <w:r w:rsidRPr="00D658FF">
        <w:rPr>
          <w:rFonts w:ascii="Times New Roman" w:hAnsi="Times New Roman" w:cs="Times New Roman"/>
          <w:lang w:val="es-ES"/>
        </w:rPr>
        <w:t xml:space="preserve">Estas características </w:t>
      </w:r>
      <w:r w:rsidRPr="00D658FF">
        <w:rPr>
          <w:rFonts w:ascii="Times New Roman" w:hAnsi="Times New Roman" w:cs="Times New Roman"/>
          <w:b/>
          <w:lang w:val="es-ES"/>
        </w:rPr>
        <w:t>no atentan</w:t>
      </w:r>
      <w:r w:rsidRPr="00D658FF">
        <w:rPr>
          <w:rFonts w:ascii="Times New Roman" w:hAnsi="Times New Roman" w:cs="Times New Roman"/>
          <w:lang w:val="es-ES"/>
        </w:rPr>
        <w:t xml:space="preserve">, como se supone, contra la </w:t>
      </w:r>
      <w:r w:rsidRPr="00D658FF">
        <w:rPr>
          <w:rFonts w:ascii="Times New Roman" w:hAnsi="Times New Roman" w:cs="Times New Roman"/>
          <w:b/>
          <w:lang w:val="es-ES"/>
        </w:rPr>
        <w:t>soberanía estatal</w:t>
      </w:r>
      <w:r w:rsidRPr="00D658FF">
        <w:rPr>
          <w:rFonts w:ascii="Times New Roman" w:hAnsi="Times New Roman" w:cs="Times New Roman"/>
          <w:lang w:val="es-ES"/>
        </w:rPr>
        <w:t xml:space="preserve">. La presupone en la medida en que las </w:t>
      </w:r>
      <w:r w:rsidRPr="00482872">
        <w:rPr>
          <w:rFonts w:ascii="Times New Roman" w:hAnsi="Times New Roman" w:cs="Times New Roman"/>
          <w:b/>
          <w:lang w:val="es-ES"/>
        </w:rPr>
        <w:t>organizaciones son creadas por Estados</w:t>
      </w:r>
      <w:r w:rsidRPr="00D658FF">
        <w:rPr>
          <w:rFonts w:ascii="Times New Roman" w:hAnsi="Times New Roman" w:cs="Times New Roman"/>
          <w:lang w:val="es-ES"/>
        </w:rPr>
        <w:t xml:space="preserve"> y que, en relación con los elementos de éste, las organizaciones no cuentan con territorio y población.</w:t>
      </w:r>
    </w:p>
    <w:p w14:paraId="44D3635A" w14:textId="77777777" w:rsidR="00D658FF" w:rsidRPr="00D658FF" w:rsidRDefault="00D658FF" w:rsidP="005F0D99">
      <w:pPr>
        <w:spacing w:after="0" w:line="276" w:lineRule="auto"/>
        <w:jc w:val="both"/>
        <w:rPr>
          <w:rFonts w:ascii="Times New Roman" w:hAnsi="Times New Roman" w:cs="Times New Roman"/>
          <w:lang w:val="es-ES"/>
        </w:rPr>
      </w:pPr>
    </w:p>
    <w:p w14:paraId="1A2CB70E" w14:textId="3E56EA93" w:rsidR="00482872" w:rsidRPr="00482872" w:rsidRDefault="00D658FF" w:rsidP="005F0D99">
      <w:pPr>
        <w:spacing w:after="0" w:line="276" w:lineRule="auto"/>
        <w:jc w:val="both"/>
        <w:rPr>
          <w:rFonts w:ascii="Times New Roman" w:hAnsi="Times New Roman" w:cs="Times New Roman"/>
          <w:lang w:val="es-ES"/>
        </w:rPr>
      </w:pPr>
      <w:r w:rsidRPr="00D658FF">
        <w:rPr>
          <w:rFonts w:ascii="Times New Roman" w:hAnsi="Times New Roman" w:cs="Times New Roman"/>
          <w:lang w:val="es-ES"/>
        </w:rPr>
        <w:t>Los</w:t>
      </w:r>
      <w:r w:rsidR="007368C1" w:rsidRPr="00D658FF">
        <w:rPr>
          <w:rFonts w:ascii="Times New Roman" w:hAnsi="Times New Roman" w:cs="Times New Roman"/>
          <w:lang w:val="es-ES"/>
        </w:rPr>
        <w:t xml:space="preserve"> procesos de integración </w:t>
      </w:r>
      <w:r w:rsidRPr="00D658FF">
        <w:rPr>
          <w:rFonts w:ascii="Times New Roman" w:hAnsi="Times New Roman" w:cs="Times New Roman"/>
          <w:lang w:val="es-ES"/>
        </w:rPr>
        <w:t xml:space="preserve">supranacional </w:t>
      </w:r>
      <w:r w:rsidR="007368C1" w:rsidRPr="00D658FF">
        <w:rPr>
          <w:rFonts w:ascii="Times New Roman" w:hAnsi="Times New Roman" w:cs="Times New Roman"/>
          <w:lang w:val="es-ES"/>
        </w:rPr>
        <w:t xml:space="preserve">se proyectan en muchos </w:t>
      </w:r>
      <w:r w:rsidR="007368C1" w:rsidRPr="00482872">
        <w:rPr>
          <w:rFonts w:ascii="Times New Roman" w:hAnsi="Times New Roman" w:cs="Times New Roman"/>
          <w:b/>
          <w:lang w:val="es-ES"/>
        </w:rPr>
        <w:t>campos</w:t>
      </w:r>
      <w:r w:rsidR="007368C1" w:rsidRPr="00D658FF">
        <w:rPr>
          <w:rFonts w:ascii="Times New Roman" w:hAnsi="Times New Roman" w:cs="Times New Roman"/>
          <w:lang w:val="es-ES"/>
        </w:rPr>
        <w:t xml:space="preserve">: </w:t>
      </w:r>
      <w:r w:rsidR="007368C1" w:rsidRPr="00482872">
        <w:rPr>
          <w:rFonts w:ascii="Times New Roman" w:hAnsi="Times New Roman" w:cs="Times New Roman"/>
          <w:b/>
          <w:lang w:val="es-ES"/>
        </w:rPr>
        <w:t xml:space="preserve">militar, económico, judicial, </w:t>
      </w:r>
      <w:r w:rsidR="00F349C8" w:rsidRPr="00482872">
        <w:rPr>
          <w:rFonts w:ascii="Times New Roman" w:hAnsi="Times New Roman" w:cs="Times New Roman"/>
          <w:b/>
          <w:lang w:val="es-ES"/>
        </w:rPr>
        <w:t>político</w:t>
      </w:r>
      <w:r w:rsidR="00F349C8" w:rsidRPr="00D658FF">
        <w:rPr>
          <w:rFonts w:ascii="Times New Roman" w:hAnsi="Times New Roman" w:cs="Times New Roman"/>
          <w:lang w:val="es-ES"/>
        </w:rPr>
        <w:t xml:space="preserve">. </w:t>
      </w:r>
      <w:r w:rsidRPr="00D658FF">
        <w:rPr>
          <w:rFonts w:ascii="Times New Roman" w:hAnsi="Times New Roman" w:cs="Times New Roman"/>
          <w:lang w:val="es-ES"/>
        </w:rPr>
        <w:t xml:space="preserve">Por eso los </w:t>
      </w:r>
      <w:r w:rsidR="006D68E7" w:rsidRPr="00D658FF">
        <w:rPr>
          <w:rFonts w:ascii="Times New Roman" w:hAnsi="Times New Roman" w:cs="Times New Roman"/>
          <w:lang w:val="es-ES"/>
        </w:rPr>
        <w:t xml:space="preserve">objetivos y acciones </w:t>
      </w:r>
      <w:r w:rsidRPr="00D658FF">
        <w:rPr>
          <w:rFonts w:ascii="Times New Roman" w:hAnsi="Times New Roman" w:cs="Times New Roman"/>
          <w:lang w:val="es-ES"/>
        </w:rPr>
        <w:t xml:space="preserve">de las diferentes </w:t>
      </w:r>
      <w:r w:rsidRPr="00D658FF">
        <w:rPr>
          <w:rFonts w:ascii="Times New Roman" w:hAnsi="Times New Roman" w:cs="Times New Roman"/>
          <w:lang w:val="es-ES"/>
        </w:rPr>
        <w:t>Organizaciones supranacionales</w:t>
      </w:r>
      <w:r w:rsidRPr="00D658FF">
        <w:rPr>
          <w:rFonts w:ascii="Times New Roman" w:hAnsi="Times New Roman" w:cs="Times New Roman"/>
          <w:lang w:val="es-ES"/>
        </w:rPr>
        <w:t xml:space="preserve"> varían.</w:t>
      </w:r>
      <w:r>
        <w:rPr>
          <w:rFonts w:ascii="Times New Roman" w:hAnsi="Times New Roman" w:cs="Times New Roman"/>
          <w:lang w:val="es-ES"/>
        </w:rPr>
        <w:t xml:space="preserve"> Las </w:t>
      </w:r>
      <w:r w:rsidRPr="00482872">
        <w:rPr>
          <w:rFonts w:ascii="Times New Roman" w:hAnsi="Times New Roman" w:cs="Times New Roman"/>
          <w:b/>
          <w:lang w:val="es-ES"/>
        </w:rPr>
        <w:t>principales</w:t>
      </w:r>
      <w:r>
        <w:rPr>
          <w:rFonts w:ascii="Times New Roman" w:hAnsi="Times New Roman" w:cs="Times New Roman"/>
          <w:lang w:val="es-ES"/>
        </w:rPr>
        <w:t xml:space="preserve"> organizaciones que se han formado son </w:t>
      </w:r>
      <w:r w:rsidRPr="00482872">
        <w:rPr>
          <w:rFonts w:ascii="Times New Roman" w:hAnsi="Times New Roman" w:cs="Times New Roman"/>
          <w:b/>
          <w:lang w:val="es-ES"/>
        </w:rPr>
        <w:t xml:space="preserve">Organización de las </w:t>
      </w:r>
      <w:r w:rsidRPr="00482872">
        <w:rPr>
          <w:rFonts w:ascii="Times New Roman" w:hAnsi="Times New Roman" w:cs="Times New Roman"/>
          <w:b/>
          <w:lang w:val="es-ES"/>
        </w:rPr>
        <w:t>Naciones Unidas</w:t>
      </w:r>
      <w:r w:rsidR="000A51D2">
        <w:rPr>
          <w:rFonts w:ascii="Times New Roman" w:hAnsi="Times New Roman" w:cs="Times New Roman"/>
          <w:lang w:val="es-ES"/>
        </w:rPr>
        <w:t xml:space="preserve"> (ONU, 1945)</w:t>
      </w:r>
      <w:r>
        <w:rPr>
          <w:rFonts w:ascii="Times New Roman" w:hAnsi="Times New Roman" w:cs="Times New Roman"/>
          <w:lang w:val="es-ES"/>
        </w:rPr>
        <w:t xml:space="preserve">, </w:t>
      </w:r>
      <w:r w:rsidR="000A51D2" w:rsidRPr="000A51D2">
        <w:rPr>
          <w:rFonts w:ascii="Times New Roman" w:hAnsi="Times New Roman" w:cs="Times New Roman"/>
          <w:lang w:val="es-ES"/>
        </w:rPr>
        <w:t xml:space="preserve">Fondo Monetario Internacional. </w:t>
      </w:r>
      <w:r w:rsidR="000A51D2">
        <w:rPr>
          <w:rFonts w:ascii="Times New Roman" w:hAnsi="Times New Roman" w:cs="Times New Roman"/>
          <w:lang w:val="es-ES"/>
        </w:rPr>
        <w:t xml:space="preserve">(FMI, 1945), Banco Mundial (BM, 1945), </w:t>
      </w:r>
      <w:r w:rsidR="000A51D2" w:rsidRPr="000A51D2">
        <w:rPr>
          <w:rFonts w:ascii="Times New Roman" w:hAnsi="Times New Roman" w:cs="Times New Roman"/>
          <w:lang w:val="es-ES"/>
        </w:rPr>
        <w:t>Acuerdo General sobre</w:t>
      </w:r>
      <w:r w:rsidR="000A51D2">
        <w:rPr>
          <w:rFonts w:ascii="Times New Roman" w:hAnsi="Times New Roman" w:cs="Times New Roman"/>
          <w:lang w:val="es-ES"/>
        </w:rPr>
        <w:t xml:space="preserve"> Aranceles Aduaneros (GATT, 1947), </w:t>
      </w:r>
      <w:r>
        <w:rPr>
          <w:rFonts w:ascii="Times New Roman" w:hAnsi="Times New Roman" w:cs="Times New Roman"/>
          <w:lang w:val="es-ES"/>
        </w:rPr>
        <w:t>Organización de Estados Americanos</w:t>
      </w:r>
      <w:r w:rsidR="000A51D2">
        <w:rPr>
          <w:rFonts w:ascii="Times New Roman" w:hAnsi="Times New Roman" w:cs="Times New Roman"/>
          <w:lang w:val="es-ES"/>
        </w:rPr>
        <w:t xml:space="preserve"> (OEA, 1948), Comisión </w:t>
      </w:r>
      <w:r w:rsidR="000A51D2">
        <w:rPr>
          <w:rFonts w:ascii="Times New Roman" w:hAnsi="Times New Roman" w:cs="Times New Roman"/>
          <w:lang w:val="es-ES"/>
        </w:rPr>
        <w:lastRenderedPageBreak/>
        <w:t>Económica Para América Latina (CEPAL, 1948),</w:t>
      </w:r>
      <w:r w:rsidR="000A51D2" w:rsidRPr="000A51D2">
        <w:rPr>
          <w:rFonts w:ascii="Times New Roman" w:hAnsi="Times New Roman" w:cs="Times New Roman"/>
          <w:lang w:val="es-ES"/>
        </w:rPr>
        <w:t xml:space="preserve"> </w:t>
      </w:r>
      <w:r w:rsidR="000A51D2" w:rsidRPr="000A51D2">
        <w:rPr>
          <w:rFonts w:ascii="Times New Roman" w:hAnsi="Times New Roman" w:cs="Times New Roman"/>
          <w:lang w:val="es-ES"/>
        </w:rPr>
        <w:t>Organización del Tratado</w:t>
      </w:r>
      <w:r w:rsidR="000A51D2">
        <w:rPr>
          <w:rFonts w:ascii="Times New Roman" w:hAnsi="Times New Roman" w:cs="Times New Roman"/>
          <w:lang w:val="es-ES"/>
        </w:rPr>
        <w:t xml:space="preserve"> del Atlántico Norte (OTAN, 1949), </w:t>
      </w:r>
      <w:r w:rsidR="000A51D2" w:rsidRPr="000A51D2">
        <w:rPr>
          <w:rFonts w:ascii="Times New Roman" w:hAnsi="Times New Roman" w:cs="Times New Roman"/>
          <w:lang w:val="es-ES"/>
        </w:rPr>
        <w:t>Comunidad Económica Europea</w:t>
      </w:r>
      <w:r w:rsidR="000A51D2">
        <w:rPr>
          <w:rFonts w:ascii="Times New Roman" w:hAnsi="Times New Roman" w:cs="Times New Roman"/>
          <w:lang w:val="es-ES"/>
        </w:rPr>
        <w:t xml:space="preserve"> (CEE, 1955), Organización de Países </w:t>
      </w:r>
      <w:r w:rsidR="000A51D2" w:rsidRPr="000A51D2">
        <w:rPr>
          <w:rFonts w:ascii="Times New Roman" w:hAnsi="Times New Roman" w:cs="Times New Roman"/>
          <w:lang w:val="es-ES"/>
        </w:rPr>
        <w:t>Exportadores de Petróleo</w:t>
      </w:r>
      <w:r w:rsidR="000A51D2">
        <w:rPr>
          <w:rFonts w:ascii="Times New Roman" w:hAnsi="Times New Roman" w:cs="Times New Roman"/>
          <w:lang w:val="es-ES"/>
        </w:rPr>
        <w:t xml:space="preserve"> (OPEP, 1960), </w:t>
      </w:r>
      <w:r w:rsidR="000A51D2" w:rsidRPr="000A51D2">
        <w:rPr>
          <w:rFonts w:ascii="Times New Roman" w:hAnsi="Times New Roman" w:cs="Times New Roman"/>
          <w:lang w:val="es-ES"/>
        </w:rPr>
        <w:t>Pacto Andino</w:t>
      </w:r>
      <w:r w:rsidR="000A51D2">
        <w:rPr>
          <w:rFonts w:ascii="Times New Roman" w:hAnsi="Times New Roman" w:cs="Times New Roman"/>
          <w:lang w:val="es-ES"/>
        </w:rPr>
        <w:t xml:space="preserve"> (1969), entre otras</w:t>
      </w:r>
      <w:r w:rsidR="000A51D2" w:rsidRPr="000A51D2">
        <w:rPr>
          <w:rFonts w:ascii="Times New Roman" w:hAnsi="Times New Roman" w:cs="Times New Roman"/>
          <w:lang w:val="es-ES"/>
        </w:rPr>
        <w:t>.</w:t>
      </w:r>
      <w:bookmarkStart w:id="0" w:name="_GoBack"/>
      <w:bookmarkEnd w:id="0"/>
    </w:p>
    <w:p w14:paraId="40775DD1" w14:textId="77777777" w:rsidR="00482872" w:rsidRPr="005F0D99" w:rsidRDefault="00482872" w:rsidP="005F0D99">
      <w:pPr>
        <w:spacing w:after="0" w:line="276" w:lineRule="auto"/>
        <w:jc w:val="both"/>
        <w:rPr>
          <w:rFonts w:ascii="Times New Roman" w:hAnsi="Times New Roman" w:cs="Times New Roman"/>
          <w:color w:val="E36C0A" w:themeColor="accent6" w:themeShade="BF"/>
          <w:lang w:val="es-ES"/>
        </w:rPr>
      </w:pPr>
    </w:p>
    <w:p w14:paraId="7DBD1163" w14:textId="5BD462A5" w:rsidR="00BA1313" w:rsidRPr="00784288" w:rsidRDefault="00BA1313" w:rsidP="005F0D99">
      <w:pPr>
        <w:spacing w:after="0" w:line="276" w:lineRule="auto"/>
        <w:jc w:val="both"/>
        <w:rPr>
          <w:rFonts w:ascii="Times New Roman" w:hAnsi="Times New Roman" w:cs="Times New Roman"/>
        </w:rPr>
      </w:pPr>
      <w:r w:rsidRPr="00784288">
        <w:rPr>
          <w:rFonts w:ascii="Times New Roman" w:hAnsi="Times New Roman" w:cs="Times New Roman"/>
        </w:rPr>
        <w:t xml:space="preserve">[SECCIÓN 2] </w:t>
      </w:r>
      <w:r w:rsidRPr="00784288">
        <w:rPr>
          <w:rFonts w:ascii="Times New Roman" w:hAnsi="Times New Roman" w:cs="Times New Roman"/>
          <w:b/>
        </w:rPr>
        <w:t xml:space="preserve">1.6 </w:t>
      </w:r>
      <w:r w:rsidR="00922D7B" w:rsidRPr="00784288">
        <w:rPr>
          <w:rFonts w:ascii="Times New Roman" w:hAnsi="Times New Roman" w:cs="Times New Roman"/>
          <w:b/>
        </w:rPr>
        <w:t>El Estado social de derecho colombiano: un viraje en 1991.</w:t>
      </w:r>
    </w:p>
    <w:p w14:paraId="59F89DAA" w14:textId="77777777" w:rsidR="00BA1313" w:rsidRPr="00784288" w:rsidRDefault="00BA1313" w:rsidP="005F0D99">
      <w:pPr>
        <w:spacing w:after="0" w:line="276" w:lineRule="auto"/>
        <w:jc w:val="both"/>
        <w:rPr>
          <w:rFonts w:ascii="Times New Roman" w:hAnsi="Times New Roman" w:cs="Times New Roman"/>
          <w:lang w:val="es-ES"/>
        </w:rPr>
      </w:pPr>
    </w:p>
    <w:p w14:paraId="1A69F80B" w14:textId="1654D249"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En </w:t>
      </w:r>
      <w:r w:rsidRPr="00784288">
        <w:rPr>
          <w:rFonts w:ascii="Times New Roman" w:hAnsi="Times New Roman" w:cs="Times New Roman"/>
          <w:b/>
          <w:lang w:val="es-ES"/>
        </w:rPr>
        <w:t>1991</w:t>
      </w:r>
      <w:r w:rsidRPr="00784288">
        <w:rPr>
          <w:rFonts w:ascii="Times New Roman" w:hAnsi="Times New Roman" w:cs="Times New Roman"/>
          <w:lang w:val="es-ES"/>
        </w:rPr>
        <w:t xml:space="preserve"> se promulgó una </w:t>
      </w:r>
      <w:r w:rsidRPr="00784288">
        <w:rPr>
          <w:rFonts w:ascii="Times New Roman" w:hAnsi="Times New Roman" w:cs="Times New Roman"/>
          <w:b/>
          <w:lang w:val="es-ES"/>
        </w:rPr>
        <w:t>nueva Constitución</w:t>
      </w:r>
      <w:r w:rsidRPr="00784288">
        <w:rPr>
          <w:rFonts w:ascii="Times New Roman" w:hAnsi="Times New Roman" w:cs="Times New Roman"/>
          <w:lang w:val="es-ES"/>
        </w:rPr>
        <w:t xml:space="preserve"> en Colombia. Fue producto de un proceso que se vivió fuertemente desde 1989 y que involucró a diferentes actores y fuerzas sociales y que culminó con la convocatoria y conformación de una Asamblea Nacional Constituyente que sesionó entre el 5 de febrero y el 4 de julio de 1991. Uno de los </w:t>
      </w:r>
      <w:r w:rsidRPr="00784288">
        <w:rPr>
          <w:rFonts w:ascii="Times New Roman" w:hAnsi="Times New Roman" w:cs="Times New Roman"/>
          <w:b/>
          <w:lang w:val="es-ES"/>
        </w:rPr>
        <w:t>cambios</w:t>
      </w:r>
      <w:r w:rsidRPr="00784288">
        <w:rPr>
          <w:rFonts w:ascii="Times New Roman" w:hAnsi="Times New Roman" w:cs="Times New Roman"/>
          <w:lang w:val="es-ES"/>
        </w:rPr>
        <w:t xml:space="preserve"> </w:t>
      </w:r>
      <w:r w:rsidRPr="00784288">
        <w:rPr>
          <w:rFonts w:ascii="Times New Roman" w:hAnsi="Times New Roman" w:cs="Times New Roman"/>
          <w:b/>
          <w:lang w:val="es-ES"/>
        </w:rPr>
        <w:t>centrales</w:t>
      </w:r>
      <w:r w:rsidRPr="00784288">
        <w:rPr>
          <w:rFonts w:ascii="Times New Roman" w:hAnsi="Times New Roman" w:cs="Times New Roman"/>
          <w:lang w:val="es-ES"/>
        </w:rPr>
        <w:t xml:space="preserve"> en la Constitución lo constituyó </w:t>
      </w:r>
      <w:r w:rsidRPr="00784288">
        <w:rPr>
          <w:rFonts w:ascii="Times New Roman" w:hAnsi="Times New Roman" w:cs="Times New Roman"/>
          <w:b/>
          <w:lang w:val="es-ES"/>
        </w:rPr>
        <w:t>haber determinado que Colombia es un Estado social de derecho.</w:t>
      </w:r>
      <w:r w:rsidRPr="00784288">
        <w:rPr>
          <w:rFonts w:ascii="Times New Roman" w:hAnsi="Times New Roman" w:cs="Times New Roman"/>
          <w:lang w:val="es-ES"/>
        </w:rPr>
        <w:t xml:space="preserve"> </w:t>
      </w:r>
    </w:p>
    <w:p w14:paraId="6E5D8926" w14:textId="77777777" w:rsidR="00BA1313" w:rsidRPr="00784288" w:rsidRDefault="00BA1313"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BA1313" w:rsidRPr="00784288" w14:paraId="263B1C9F" w14:textId="77777777" w:rsidTr="00F445D7">
        <w:tc>
          <w:tcPr>
            <w:tcW w:w="8978" w:type="dxa"/>
            <w:gridSpan w:val="2"/>
            <w:shd w:val="clear" w:color="auto" w:fill="000000" w:themeFill="text1"/>
          </w:tcPr>
          <w:p w14:paraId="4A7283E7" w14:textId="77777777" w:rsidR="00BA1313" w:rsidRPr="00784288" w:rsidRDefault="00BA1313" w:rsidP="00784288">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Destacado</w:t>
            </w:r>
          </w:p>
        </w:tc>
      </w:tr>
      <w:tr w:rsidR="00BA1313" w:rsidRPr="00784288" w14:paraId="5CE80AE6" w14:textId="77777777" w:rsidTr="00F445D7">
        <w:tc>
          <w:tcPr>
            <w:tcW w:w="2518" w:type="dxa"/>
          </w:tcPr>
          <w:p w14:paraId="44C5C239" w14:textId="77777777" w:rsidR="00BA1313" w:rsidRPr="00784288" w:rsidRDefault="00BA1313"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Título</w:t>
            </w:r>
          </w:p>
        </w:tc>
        <w:tc>
          <w:tcPr>
            <w:tcW w:w="6460" w:type="dxa"/>
          </w:tcPr>
          <w:p w14:paraId="71B8E2F7" w14:textId="77777777" w:rsidR="00BA1313" w:rsidRPr="00784288" w:rsidRDefault="00BA1313"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El territorio colombiano</w:t>
            </w:r>
          </w:p>
        </w:tc>
      </w:tr>
      <w:tr w:rsidR="00BA1313" w:rsidRPr="00784288" w14:paraId="0ED7A467" w14:textId="77777777" w:rsidTr="00F445D7">
        <w:tc>
          <w:tcPr>
            <w:tcW w:w="2518" w:type="dxa"/>
          </w:tcPr>
          <w:p w14:paraId="4CF70C6B" w14:textId="77777777" w:rsidR="00BA1313" w:rsidRPr="00784288" w:rsidRDefault="00BA1313"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6AF6884B" w14:textId="59C62C10" w:rsidR="00BA1313" w:rsidRPr="00784288" w:rsidRDefault="00BA1313" w:rsidP="005F0D99">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rPr>
              <w:t>Artículo  1, Constitución Política. Colombia es un Estado social de derecho, organizado en forma de República unitaria, descentralizada, con autonomía de sus entidades territoriales, democrática, participativa y pluralista, fundada en el respeto de la dignidad humana, en el trabajo y la solidaridad de las personas que la integran y en la prevalencia del interés general.</w:t>
            </w:r>
          </w:p>
        </w:tc>
      </w:tr>
    </w:tbl>
    <w:p w14:paraId="2A521758" w14:textId="77777777" w:rsidR="00BA1313" w:rsidRPr="00784288" w:rsidRDefault="00BA1313" w:rsidP="005F0D99">
      <w:pPr>
        <w:spacing w:after="0" w:line="276" w:lineRule="auto"/>
        <w:jc w:val="both"/>
        <w:rPr>
          <w:rFonts w:ascii="Times New Roman" w:hAnsi="Times New Roman" w:cs="Times New Roman"/>
        </w:rPr>
      </w:pPr>
    </w:p>
    <w:p w14:paraId="7DD92C21" w14:textId="77777777" w:rsidR="00922D7B"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La definición de Mario Madrid-Malo ayuda para la comprensión de esta realidad:</w:t>
      </w:r>
    </w:p>
    <w:p w14:paraId="12510D50" w14:textId="77777777" w:rsidR="00922D7B" w:rsidRPr="00784288" w:rsidRDefault="00922D7B" w:rsidP="005F0D99">
      <w:pPr>
        <w:spacing w:after="0" w:line="276" w:lineRule="auto"/>
        <w:jc w:val="both"/>
        <w:rPr>
          <w:rFonts w:ascii="Times New Roman" w:hAnsi="Times New Roman" w:cs="Times New Roman"/>
          <w:lang w:val="es-ES"/>
        </w:rPr>
      </w:pPr>
    </w:p>
    <w:p w14:paraId="439ABAC7" w14:textId="005A7D62" w:rsidR="00BA1313" w:rsidRPr="00784288" w:rsidRDefault="00922D7B" w:rsidP="00784288">
      <w:pPr>
        <w:spacing w:after="0" w:line="276" w:lineRule="auto"/>
        <w:jc w:val="center"/>
        <w:rPr>
          <w:rFonts w:ascii="Times New Roman" w:hAnsi="Times New Roman" w:cs="Times New Roman"/>
          <w:lang w:val="es-ES"/>
        </w:rPr>
      </w:pPr>
      <w:r w:rsidRPr="00784288">
        <w:rPr>
          <w:rFonts w:ascii="Times New Roman" w:hAnsi="Times New Roman" w:cs="Times New Roman"/>
          <w:lang w:val="es-ES"/>
        </w:rPr>
        <w:t>“O</w:t>
      </w:r>
      <w:r w:rsidR="00BA1313" w:rsidRPr="00784288">
        <w:rPr>
          <w:rFonts w:ascii="Times New Roman" w:hAnsi="Times New Roman" w:cs="Times New Roman"/>
          <w:lang w:val="es-ES"/>
        </w:rPr>
        <w:t>rganización jurídica y política que se inspira en el propósito de ofrecer a la acción estatal un amplísimo campo de despliegue dentro del ámbito de las realidades sociales, con el fin de hacer real y efectiva la igualdad mediante la satisfacción de las demandas vitales de los menos favorecidos, la corrección de las estructuras injustas surgidas del abuso del tener, la tutela eficaz de los bienes colectivos y el encuadramiento de la iniciativa privada y la libertad de empresa en un marco jurídico que las ponga al servicio del desarrollo integral de las personas”.</w:t>
      </w:r>
    </w:p>
    <w:p w14:paraId="21FC4DDE" w14:textId="77777777" w:rsidR="00BA1313" w:rsidRPr="00784288" w:rsidRDefault="00BA1313" w:rsidP="005F0D99">
      <w:pPr>
        <w:spacing w:after="0" w:line="276" w:lineRule="auto"/>
        <w:jc w:val="both"/>
        <w:rPr>
          <w:rFonts w:ascii="Times New Roman" w:hAnsi="Times New Roman" w:cs="Times New Roman"/>
          <w:lang w:val="es-ES"/>
        </w:rPr>
      </w:pPr>
    </w:p>
    <w:p w14:paraId="674414DD" w14:textId="3E084B33"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Se destaca las </w:t>
      </w:r>
      <w:r w:rsidRPr="00784288">
        <w:rPr>
          <w:rFonts w:ascii="Times New Roman" w:hAnsi="Times New Roman" w:cs="Times New Roman"/>
          <w:b/>
          <w:lang w:val="es-ES"/>
        </w:rPr>
        <w:t>tareas</w:t>
      </w:r>
      <w:r w:rsidRPr="00784288">
        <w:rPr>
          <w:rFonts w:ascii="Times New Roman" w:hAnsi="Times New Roman" w:cs="Times New Roman"/>
          <w:lang w:val="es-ES"/>
        </w:rPr>
        <w:t xml:space="preserve"> que tiene el </w:t>
      </w:r>
      <w:r w:rsidRPr="00784288">
        <w:rPr>
          <w:rFonts w:ascii="Times New Roman" w:hAnsi="Times New Roman" w:cs="Times New Roman"/>
          <w:b/>
          <w:lang w:val="es-ES"/>
        </w:rPr>
        <w:t>Estado</w:t>
      </w:r>
      <w:r w:rsidRPr="00784288">
        <w:rPr>
          <w:rFonts w:ascii="Times New Roman" w:hAnsi="Times New Roman" w:cs="Times New Roman"/>
          <w:lang w:val="es-ES"/>
        </w:rPr>
        <w:t xml:space="preserve"> ante situaciones que muestran desigualdad dado que las </w:t>
      </w:r>
      <w:r w:rsidRPr="00784288">
        <w:rPr>
          <w:rFonts w:ascii="Times New Roman" w:hAnsi="Times New Roman" w:cs="Times New Roman"/>
          <w:b/>
          <w:lang w:val="es-ES"/>
        </w:rPr>
        <w:t>condiciones mínimas de vida digna</w:t>
      </w:r>
      <w:r w:rsidRPr="00784288">
        <w:rPr>
          <w:rFonts w:ascii="Times New Roman" w:hAnsi="Times New Roman" w:cs="Times New Roman"/>
          <w:lang w:val="es-ES"/>
        </w:rPr>
        <w:t xml:space="preserve"> no se han satisfecho para individuos, familias, grupos o clases sociales. La expresión “</w:t>
      </w:r>
      <w:r w:rsidRPr="00784288">
        <w:rPr>
          <w:rFonts w:ascii="Times New Roman" w:hAnsi="Times New Roman" w:cs="Times New Roman"/>
          <w:i/>
          <w:lang w:val="es-ES"/>
        </w:rPr>
        <w:t>menos favorecidos</w:t>
      </w:r>
      <w:r w:rsidRPr="00784288">
        <w:rPr>
          <w:rFonts w:ascii="Times New Roman" w:hAnsi="Times New Roman" w:cs="Times New Roman"/>
          <w:lang w:val="es-ES"/>
        </w:rPr>
        <w:t>” evidencia esta realidad. Ahora este es el problema político, económico y social</w:t>
      </w:r>
      <w:r w:rsidR="00922D7B" w:rsidRPr="00784288">
        <w:rPr>
          <w:rFonts w:ascii="Times New Roman" w:hAnsi="Times New Roman" w:cs="Times New Roman"/>
          <w:lang w:val="es-ES"/>
        </w:rPr>
        <w:t xml:space="preserve"> que se enfrentan</w:t>
      </w:r>
      <w:r w:rsidRPr="00784288">
        <w:rPr>
          <w:rFonts w:ascii="Times New Roman" w:hAnsi="Times New Roman" w:cs="Times New Roman"/>
          <w:lang w:val="es-ES"/>
        </w:rPr>
        <w:t>: estructuras que excluyen del disfrute de bienes colectivos a las personas. Ejemplo, empleo, educación, salud, recreación, deporte, vivienda, etc. Por eso, aunque la asistencia social es importante, la corrección de esas estructuras es la</w:t>
      </w:r>
      <w:r w:rsidR="00922D7B" w:rsidRPr="00784288">
        <w:rPr>
          <w:rFonts w:ascii="Times New Roman" w:hAnsi="Times New Roman" w:cs="Times New Roman"/>
          <w:lang w:val="es-ES"/>
        </w:rPr>
        <w:t xml:space="preserve"> tarea fundamental.</w:t>
      </w:r>
    </w:p>
    <w:p w14:paraId="39E14C9C" w14:textId="77777777" w:rsidR="00BA1313" w:rsidRPr="00784288" w:rsidRDefault="00BA1313" w:rsidP="005F0D99">
      <w:pPr>
        <w:spacing w:after="0" w:line="276" w:lineRule="auto"/>
        <w:jc w:val="both"/>
        <w:rPr>
          <w:rFonts w:ascii="Times New Roman" w:hAnsi="Times New Roman" w:cs="Times New Roman"/>
          <w:lang w:val="es-ES"/>
        </w:rPr>
      </w:pPr>
    </w:p>
    <w:p w14:paraId="5F39C4A2" w14:textId="77777777" w:rsidR="00922D7B"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lastRenderedPageBreak/>
        <w:t xml:space="preserve">La Corte Constitucional ha señalado tres elementos en relación con esta definición del Estado colombiano. </w:t>
      </w:r>
    </w:p>
    <w:p w14:paraId="22C8C113" w14:textId="77777777" w:rsidR="00922D7B" w:rsidRPr="00784288" w:rsidRDefault="00922D7B" w:rsidP="005F0D99">
      <w:pPr>
        <w:spacing w:after="0" w:line="276" w:lineRule="auto"/>
        <w:jc w:val="both"/>
        <w:rPr>
          <w:rFonts w:ascii="Times New Roman" w:hAnsi="Times New Roman" w:cs="Times New Roman"/>
          <w:lang w:val="es-ES"/>
        </w:rPr>
      </w:pPr>
    </w:p>
    <w:p w14:paraId="0AA3C21C" w14:textId="66BD604A" w:rsidR="00922D7B" w:rsidRDefault="00922D7B" w:rsidP="005F0D99">
      <w:pPr>
        <w:pStyle w:val="Prrafodelista"/>
        <w:numPr>
          <w:ilvl w:val="0"/>
          <w:numId w:val="41"/>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El</w:t>
      </w:r>
      <w:r w:rsidR="00BA1313" w:rsidRPr="00784288">
        <w:rPr>
          <w:rFonts w:ascii="Times New Roman" w:hAnsi="Times New Roman" w:cs="Times New Roman"/>
          <w:lang w:val="es-ES"/>
        </w:rPr>
        <w:t xml:space="preserve"> </w:t>
      </w:r>
      <w:r w:rsidR="00BA1313" w:rsidRPr="00784288">
        <w:rPr>
          <w:rFonts w:ascii="Times New Roman" w:hAnsi="Times New Roman" w:cs="Times New Roman"/>
          <w:b/>
          <w:lang w:val="es-ES"/>
        </w:rPr>
        <w:t>objeto social</w:t>
      </w:r>
      <w:r w:rsidR="00BA1313" w:rsidRPr="00784288">
        <w:rPr>
          <w:rFonts w:ascii="Times New Roman" w:hAnsi="Times New Roman" w:cs="Times New Roman"/>
          <w:lang w:val="es-ES"/>
        </w:rPr>
        <w:t xml:space="preserve"> en su intervención para servir a la comunidad, garantizar los derechos que la Constitución consagra para la población e incluir</w:t>
      </w:r>
      <w:r w:rsidRPr="00784288">
        <w:rPr>
          <w:rFonts w:ascii="Times New Roman" w:hAnsi="Times New Roman" w:cs="Times New Roman"/>
          <w:lang w:val="es-ES"/>
        </w:rPr>
        <w:t xml:space="preserve"> a los segregados y marginados;</w:t>
      </w:r>
    </w:p>
    <w:p w14:paraId="364A1412" w14:textId="77777777" w:rsidR="00784288" w:rsidRPr="00784288" w:rsidRDefault="00784288" w:rsidP="00784288">
      <w:pPr>
        <w:pStyle w:val="Prrafodelista"/>
        <w:spacing w:after="0" w:line="276" w:lineRule="auto"/>
        <w:jc w:val="both"/>
        <w:rPr>
          <w:rFonts w:ascii="Times New Roman" w:hAnsi="Times New Roman" w:cs="Times New Roman"/>
          <w:lang w:val="es-ES"/>
        </w:rPr>
      </w:pPr>
    </w:p>
    <w:p w14:paraId="1B83D5F1" w14:textId="5F7B12E7" w:rsidR="00922D7B" w:rsidRPr="00784288" w:rsidRDefault="00922D7B" w:rsidP="005F0D99">
      <w:pPr>
        <w:pStyle w:val="Prrafodelista"/>
        <w:numPr>
          <w:ilvl w:val="0"/>
          <w:numId w:val="41"/>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S</w:t>
      </w:r>
      <w:r w:rsidR="00BA1313" w:rsidRPr="00784288">
        <w:rPr>
          <w:rFonts w:ascii="Times New Roman" w:hAnsi="Times New Roman" w:cs="Times New Roman"/>
          <w:lang w:val="es-ES"/>
        </w:rPr>
        <w:t xml:space="preserve">u </w:t>
      </w:r>
      <w:r w:rsidR="00BA1313" w:rsidRPr="00784288">
        <w:rPr>
          <w:rFonts w:ascii="Times New Roman" w:hAnsi="Times New Roman" w:cs="Times New Roman"/>
          <w:b/>
          <w:lang w:val="es-ES"/>
        </w:rPr>
        <w:t xml:space="preserve">naturaleza democrática y plural </w:t>
      </w:r>
      <w:r w:rsidR="00BA1313" w:rsidRPr="00784288">
        <w:rPr>
          <w:rFonts w:ascii="Times New Roman" w:hAnsi="Times New Roman" w:cs="Times New Roman"/>
          <w:lang w:val="es-ES"/>
        </w:rPr>
        <w:t xml:space="preserve">como fuente de legitimidad del poder público y como tareas del Estado. </w:t>
      </w:r>
      <w:r w:rsidRPr="00784288">
        <w:rPr>
          <w:rFonts w:ascii="Times New Roman" w:hAnsi="Times New Roman" w:cs="Times New Roman"/>
          <w:lang w:val="es-ES"/>
        </w:rPr>
        <w:t>E</w:t>
      </w:r>
      <w:r w:rsidR="00BA1313" w:rsidRPr="00784288">
        <w:rPr>
          <w:rFonts w:ascii="Times New Roman" w:hAnsi="Times New Roman" w:cs="Times New Roman"/>
          <w:lang w:val="es-ES"/>
        </w:rPr>
        <w:t>sa realidad está enmarcada en la definición de los derechos que no solo se consagran sino que deben hacerse efectivos y de la particip</w:t>
      </w:r>
      <w:r w:rsidRPr="00784288">
        <w:rPr>
          <w:rFonts w:ascii="Times New Roman" w:hAnsi="Times New Roman" w:cs="Times New Roman"/>
          <w:lang w:val="es-ES"/>
        </w:rPr>
        <w:t>ación política de la población. l</w:t>
      </w:r>
      <w:r w:rsidR="00BA1313" w:rsidRPr="00784288">
        <w:rPr>
          <w:rFonts w:ascii="Times New Roman" w:hAnsi="Times New Roman" w:cs="Times New Roman"/>
          <w:lang w:val="es-ES"/>
        </w:rPr>
        <w:t>a legitimidad del Estado descansa en que garantice las condiciones pa</w:t>
      </w:r>
      <w:r w:rsidRPr="00784288">
        <w:rPr>
          <w:rFonts w:ascii="Times New Roman" w:hAnsi="Times New Roman" w:cs="Times New Roman"/>
          <w:lang w:val="es-ES"/>
        </w:rPr>
        <w:t>ra que los derechos se cumplan;</w:t>
      </w:r>
    </w:p>
    <w:p w14:paraId="18479D8A" w14:textId="77777777" w:rsidR="00922D7B" w:rsidRPr="00784288" w:rsidRDefault="00922D7B" w:rsidP="005F0D99">
      <w:pPr>
        <w:spacing w:after="0" w:line="276" w:lineRule="auto"/>
        <w:jc w:val="both"/>
        <w:rPr>
          <w:rFonts w:ascii="Times New Roman" w:hAnsi="Times New Roman" w:cs="Times New Roman"/>
          <w:lang w:val="es-ES"/>
        </w:rPr>
      </w:pPr>
    </w:p>
    <w:p w14:paraId="1344CCD9" w14:textId="312CB557" w:rsidR="00BA1313" w:rsidRPr="00784288" w:rsidRDefault="00922D7B" w:rsidP="005F0D99">
      <w:pPr>
        <w:pStyle w:val="Prrafodelista"/>
        <w:numPr>
          <w:ilvl w:val="0"/>
          <w:numId w:val="41"/>
        </w:num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La </w:t>
      </w:r>
      <w:r w:rsidR="00BA1313" w:rsidRPr="00784288">
        <w:rPr>
          <w:rFonts w:ascii="Times New Roman" w:hAnsi="Times New Roman" w:cs="Times New Roman"/>
          <w:b/>
          <w:lang w:val="es-ES"/>
        </w:rPr>
        <w:t>legalidad en el ejercicio del poder público</w:t>
      </w:r>
      <w:r w:rsidR="00BA1313" w:rsidRPr="00784288">
        <w:rPr>
          <w:rFonts w:ascii="Times New Roman" w:hAnsi="Times New Roman" w:cs="Times New Roman"/>
          <w:lang w:val="es-ES"/>
        </w:rPr>
        <w:t xml:space="preserve">. El derecho es el marco para que los funcionarios realicen sus tareas, debe existir separación de poderes e independencia judicial. </w:t>
      </w:r>
    </w:p>
    <w:p w14:paraId="517361F2" w14:textId="77777777" w:rsidR="00BA1313" w:rsidRPr="00784288" w:rsidRDefault="00BA1313"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E3619E" w:rsidRPr="00784288" w14:paraId="08299234" w14:textId="77777777" w:rsidTr="00F445D7">
        <w:tc>
          <w:tcPr>
            <w:tcW w:w="8978" w:type="dxa"/>
            <w:gridSpan w:val="2"/>
            <w:shd w:val="clear" w:color="auto" w:fill="000000" w:themeFill="text1"/>
          </w:tcPr>
          <w:p w14:paraId="3BBACBCF" w14:textId="77777777" w:rsidR="00E3619E" w:rsidRPr="00784288" w:rsidRDefault="00E3619E" w:rsidP="00784288">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Destacado</w:t>
            </w:r>
          </w:p>
        </w:tc>
      </w:tr>
      <w:tr w:rsidR="00E3619E" w:rsidRPr="00784288" w14:paraId="3399A1C2" w14:textId="77777777" w:rsidTr="00F445D7">
        <w:tc>
          <w:tcPr>
            <w:tcW w:w="2518" w:type="dxa"/>
          </w:tcPr>
          <w:p w14:paraId="3DDA8BBD" w14:textId="77777777" w:rsidR="00E3619E" w:rsidRPr="00784288" w:rsidRDefault="00E3619E"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Título</w:t>
            </w:r>
          </w:p>
        </w:tc>
        <w:tc>
          <w:tcPr>
            <w:tcW w:w="6460" w:type="dxa"/>
          </w:tcPr>
          <w:p w14:paraId="042FAA01" w14:textId="77777777" w:rsidR="00E3619E" w:rsidRPr="00784288" w:rsidRDefault="00E3619E" w:rsidP="005F0D99">
            <w:pPr>
              <w:spacing w:line="276" w:lineRule="auto"/>
              <w:jc w:val="both"/>
              <w:rPr>
                <w:rFonts w:ascii="Times New Roman" w:hAnsi="Times New Roman" w:cs="Times New Roman"/>
                <w:b/>
                <w:sz w:val="24"/>
                <w:szCs w:val="24"/>
              </w:rPr>
            </w:pPr>
          </w:p>
        </w:tc>
      </w:tr>
      <w:tr w:rsidR="00E3619E" w:rsidRPr="00784288" w14:paraId="64AEFED1" w14:textId="77777777" w:rsidTr="00F445D7">
        <w:tc>
          <w:tcPr>
            <w:tcW w:w="2518" w:type="dxa"/>
          </w:tcPr>
          <w:p w14:paraId="27DF6E90" w14:textId="77777777" w:rsidR="00E3619E" w:rsidRPr="00784288" w:rsidRDefault="00E3619E"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41A1510C" w14:textId="0EAAA9B2" w:rsidR="00E3619E" w:rsidRPr="00784288" w:rsidRDefault="00E3619E" w:rsidP="005F0D99">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rPr>
              <w:t xml:space="preserve">Con el término social se señala que la acción del Estado debe dirigirse a </w:t>
            </w:r>
            <w:proofErr w:type="gramStart"/>
            <w:r w:rsidRPr="00784288">
              <w:rPr>
                <w:rFonts w:ascii="Times New Roman" w:hAnsi="Times New Roman" w:cs="Times New Roman"/>
                <w:sz w:val="24"/>
                <w:szCs w:val="24"/>
              </w:rPr>
              <w:t>garantizarle</w:t>
            </w:r>
            <w:proofErr w:type="gramEnd"/>
            <w:r w:rsidRPr="00784288">
              <w:rPr>
                <w:rFonts w:ascii="Times New Roman" w:hAnsi="Times New Roman" w:cs="Times New Roman"/>
                <w:sz w:val="24"/>
                <w:szCs w:val="24"/>
              </w:rPr>
              <w:t xml:space="preserve"> a los asociados condiciones de vida dignas. Es decir, con este concepto se resalta que la voluntad del Constituyente en torno al Estado no se reduce a exigir de éste que no interfiera o recorte las libertades de las personas, sino que también exige que el mismo se ponga en movimiento para contrarrestar las desigualdades sociales existentes y para ofrecerle a todos las oportunidades necesarias para desarrollar sus aptitudes y para superar los apremios materiales. Sentencia SU-747/98, Corte Constitucional.</w:t>
            </w:r>
          </w:p>
        </w:tc>
      </w:tr>
    </w:tbl>
    <w:p w14:paraId="484C8C9A" w14:textId="77777777" w:rsidR="00E3619E" w:rsidRPr="00784288" w:rsidRDefault="00E3619E" w:rsidP="005F0D99">
      <w:pPr>
        <w:spacing w:after="0" w:line="276" w:lineRule="auto"/>
        <w:jc w:val="both"/>
        <w:rPr>
          <w:rFonts w:ascii="Times New Roman" w:hAnsi="Times New Roman" w:cs="Times New Roman"/>
        </w:rPr>
      </w:pPr>
    </w:p>
    <w:p w14:paraId="528154D5" w14:textId="77777777"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Ayuda a comprender lo anterior los fines que la Constitución Política le señala al Estado:</w:t>
      </w:r>
    </w:p>
    <w:p w14:paraId="77F2D6DE" w14:textId="77777777" w:rsidR="00E3619E" w:rsidRPr="00784288" w:rsidRDefault="00E3619E" w:rsidP="005F0D99">
      <w:pPr>
        <w:spacing w:after="0" w:line="276" w:lineRule="auto"/>
        <w:jc w:val="both"/>
        <w:rPr>
          <w:rFonts w:ascii="Times New Roman" w:hAnsi="Times New Roman" w:cs="Times New Roman"/>
          <w:lang w:val="es-ES"/>
        </w:rPr>
      </w:pPr>
    </w:p>
    <w:tbl>
      <w:tblPr>
        <w:tblStyle w:val="Tablaconcuadrcula"/>
        <w:tblW w:w="0" w:type="auto"/>
        <w:tblLook w:val="04A0" w:firstRow="1" w:lastRow="0" w:firstColumn="1" w:lastColumn="0" w:noHBand="0" w:noVBand="1"/>
      </w:tblPr>
      <w:tblGrid>
        <w:gridCol w:w="2518"/>
        <w:gridCol w:w="6460"/>
      </w:tblGrid>
      <w:tr w:rsidR="00922D7B" w:rsidRPr="00784288" w14:paraId="296E005E" w14:textId="77777777" w:rsidTr="00F445D7">
        <w:tc>
          <w:tcPr>
            <w:tcW w:w="8978" w:type="dxa"/>
            <w:gridSpan w:val="2"/>
            <w:shd w:val="clear" w:color="auto" w:fill="000000" w:themeFill="text1"/>
          </w:tcPr>
          <w:p w14:paraId="1B79C457" w14:textId="77777777" w:rsidR="00922D7B" w:rsidRPr="00784288" w:rsidRDefault="00922D7B" w:rsidP="00784288">
            <w:pPr>
              <w:spacing w:line="276" w:lineRule="auto"/>
              <w:jc w:val="center"/>
              <w:rPr>
                <w:rFonts w:ascii="Times New Roman" w:hAnsi="Times New Roman" w:cs="Times New Roman"/>
                <w:b/>
                <w:sz w:val="24"/>
                <w:szCs w:val="24"/>
              </w:rPr>
            </w:pPr>
            <w:r w:rsidRPr="00784288">
              <w:rPr>
                <w:rFonts w:ascii="Times New Roman" w:hAnsi="Times New Roman" w:cs="Times New Roman"/>
                <w:b/>
                <w:sz w:val="24"/>
                <w:szCs w:val="24"/>
              </w:rPr>
              <w:t>Destacado</w:t>
            </w:r>
          </w:p>
        </w:tc>
      </w:tr>
      <w:tr w:rsidR="00922D7B" w:rsidRPr="00784288" w14:paraId="5ACA4273" w14:textId="77777777" w:rsidTr="00F445D7">
        <w:tc>
          <w:tcPr>
            <w:tcW w:w="2518" w:type="dxa"/>
          </w:tcPr>
          <w:p w14:paraId="7C10E9EA" w14:textId="77777777" w:rsidR="00922D7B" w:rsidRPr="00784288" w:rsidRDefault="00922D7B" w:rsidP="005F0D99">
            <w:pPr>
              <w:spacing w:line="276" w:lineRule="auto"/>
              <w:jc w:val="both"/>
              <w:rPr>
                <w:rFonts w:ascii="Times New Roman" w:hAnsi="Times New Roman" w:cs="Times New Roman"/>
                <w:b/>
                <w:sz w:val="24"/>
                <w:szCs w:val="24"/>
              </w:rPr>
            </w:pPr>
            <w:r w:rsidRPr="00784288">
              <w:rPr>
                <w:rFonts w:ascii="Times New Roman" w:hAnsi="Times New Roman" w:cs="Times New Roman"/>
                <w:b/>
                <w:sz w:val="24"/>
                <w:szCs w:val="24"/>
              </w:rPr>
              <w:t>Título</w:t>
            </w:r>
          </w:p>
        </w:tc>
        <w:tc>
          <w:tcPr>
            <w:tcW w:w="6460" w:type="dxa"/>
          </w:tcPr>
          <w:p w14:paraId="2FEAB90F" w14:textId="77777777" w:rsidR="00922D7B" w:rsidRPr="00784288" w:rsidRDefault="00922D7B" w:rsidP="005F0D99">
            <w:pPr>
              <w:spacing w:line="276" w:lineRule="auto"/>
              <w:jc w:val="both"/>
              <w:rPr>
                <w:rFonts w:ascii="Times New Roman" w:hAnsi="Times New Roman" w:cs="Times New Roman"/>
                <w:b/>
                <w:sz w:val="24"/>
                <w:szCs w:val="24"/>
              </w:rPr>
            </w:pPr>
          </w:p>
        </w:tc>
      </w:tr>
      <w:tr w:rsidR="00922D7B" w:rsidRPr="00784288" w14:paraId="4D537C4B" w14:textId="77777777" w:rsidTr="00F445D7">
        <w:tc>
          <w:tcPr>
            <w:tcW w:w="2518" w:type="dxa"/>
          </w:tcPr>
          <w:p w14:paraId="1C6412FE" w14:textId="77777777" w:rsidR="00922D7B" w:rsidRPr="00784288" w:rsidRDefault="00922D7B" w:rsidP="005F0D99">
            <w:pPr>
              <w:spacing w:line="276" w:lineRule="auto"/>
              <w:jc w:val="both"/>
              <w:rPr>
                <w:rFonts w:ascii="Times New Roman" w:hAnsi="Times New Roman" w:cs="Times New Roman"/>
                <w:sz w:val="24"/>
                <w:szCs w:val="24"/>
              </w:rPr>
            </w:pPr>
            <w:r w:rsidRPr="00784288">
              <w:rPr>
                <w:rFonts w:ascii="Times New Roman" w:hAnsi="Times New Roman" w:cs="Times New Roman"/>
                <w:b/>
                <w:sz w:val="24"/>
                <w:szCs w:val="24"/>
              </w:rPr>
              <w:t>Contenido</w:t>
            </w:r>
          </w:p>
        </w:tc>
        <w:tc>
          <w:tcPr>
            <w:tcW w:w="6460" w:type="dxa"/>
          </w:tcPr>
          <w:p w14:paraId="46394C40" w14:textId="77777777" w:rsidR="00922D7B" w:rsidRPr="00784288" w:rsidRDefault="00922D7B" w:rsidP="005F0D99">
            <w:pPr>
              <w:spacing w:line="276" w:lineRule="auto"/>
              <w:jc w:val="both"/>
              <w:rPr>
                <w:rFonts w:ascii="Times New Roman" w:hAnsi="Times New Roman" w:cs="Times New Roman"/>
                <w:sz w:val="24"/>
                <w:szCs w:val="24"/>
              </w:rPr>
            </w:pPr>
            <w:r w:rsidRPr="00784288">
              <w:rPr>
                <w:rFonts w:ascii="Times New Roman" w:hAnsi="Times New Roman" w:cs="Times New Roman"/>
                <w:sz w:val="24"/>
                <w:szCs w:val="24"/>
              </w:rPr>
              <w:t xml:space="preserve">Artículo  2. Son fines esenciales del Estado: servir a la comunidad, promover la prosperidad general y garantizar la efectividad de los principios, derechos y deberes consagrados en la Constitución; facilitar la participación de todos en las decisiones que los afectan y en la vida económica, política, administrativa y cultural de la Nación; defender la </w:t>
            </w:r>
            <w:r w:rsidRPr="00784288">
              <w:rPr>
                <w:rFonts w:ascii="Times New Roman" w:hAnsi="Times New Roman" w:cs="Times New Roman"/>
                <w:sz w:val="24"/>
                <w:szCs w:val="24"/>
              </w:rPr>
              <w:lastRenderedPageBreak/>
              <w:t>independencia nacional, mantener la integridad territorial y asegurar la convivencia pacífica y la vigencia de un orden justo.</w:t>
            </w:r>
          </w:p>
          <w:p w14:paraId="1F2F1303" w14:textId="77777777" w:rsidR="00922D7B" w:rsidRPr="00784288" w:rsidRDefault="00922D7B" w:rsidP="005F0D99">
            <w:pPr>
              <w:spacing w:line="276" w:lineRule="auto"/>
              <w:jc w:val="both"/>
              <w:rPr>
                <w:rFonts w:ascii="Times New Roman" w:hAnsi="Times New Roman" w:cs="Times New Roman"/>
                <w:sz w:val="24"/>
                <w:szCs w:val="24"/>
              </w:rPr>
            </w:pPr>
          </w:p>
          <w:p w14:paraId="6BF912CF" w14:textId="77777777" w:rsidR="00922D7B" w:rsidRPr="00784288" w:rsidRDefault="00922D7B" w:rsidP="005F0D99">
            <w:pPr>
              <w:spacing w:line="276" w:lineRule="auto"/>
              <w:jc w:val="both"/>
              <w:rPr>
                <w:rFonts w:ascii="Times New Roman" w:hAnsi="Times New Roman" w:cs="Times New Roman"/>
                <w:sz w:val="24"/>
                <w:szCs w:val="24"/>
                <w:lang w:val="es-ES"/>
              </w:rPr>
            </w:pPr>
            <w:r w:rsidRPr="00784288">
              <w:rPr>
                <w:rFonts w:ascii="Times New Roman" w:hAnsi="Times New Roman" w:cs="Times New Roman"/>
                <w:sz w:val="24"/>
                <w:szCs w:val="24"/>
              </w:rPr>
              <w:t>Las autoridades de la República están instituidas para proteger a todas las personas residentes en Colombia, en su vida, honra, bienes, creencias, y demás derechos y libertades, y para asegurar el cumplimiento de los deberes sociales del Estado y de los particulares.</w:t>
            </w:r>
          </w:p>
        </w:tc>
      </w:tr>
    </w:tbl>
    <w:p w14:paraId="3392A2BC" w14:textId="77777777" w:rsidR="00922D7B" w:rsidRPr="00784288" w:rsidRDefault="00922D7B" w:rsidP="005F0D99">
      <w:pPr>
        <w:spacing w:after="0" w:line="276" w:lineRule="auto"/>
        <w:jc w:val="both"/>
        <w:rPr>
          <w:rFonts w:ascii="Times New Roman" w:hAnsi="Times New Roman" w:cs="Times New Roman"/>
        </w:rPr>
      </w:pPr>
    </w:p>
    <w:p w14:paraId="4B0F68E4" w14:textId="52F0BB2C" w:rsidR="00BA1313" w:rsidRPr="00784288" w:rsidRDefault="00BA1313"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 xml:space="preserve">Lo que </w:t>
      </w:r>
      <w:r w:rsidRPr="00784288">
        <w:rPr>
          <w:rFonts w:ascii="Times New Roman" w:hAnsi="Times New Roman" w:cs="Times New Roman"/>
          <w:b/>
          <w:lang w:val="es-ES"/>
        </w:rPr>
        <w:t>está en juego</w:t>
      </w:r>
      <w:r w:rsidRPr="00784288">
        <w:rPr>
          <w:rFonts w:ascii="Times New Roman" w:hAnsi="Times New Roman" w:cs="Times New Roman"/>
          <w:lang w:val="es-ES"/>
        </w:rPr>
        <w:t xml:space="preserve"> al hacer realidad esta definición del Estado colombiano es la </w:t>
      </w:r>
      <w:r w:rsidRPr="00784288">
        <w:rPr>
          <w:rFonts w:ascii="Times New Roman" w:hAnsi="Times New Roman" w:cs="Times New Roman"/>
          <w:b/>
          <w:lang w:val="es-ES"/>
        </w:rPr>
        <w:t>dignidad humana</w:t>
      </w:r>
      <w:r w:rsidRPr="00784288">
        <w:rPr>
          <w:rFonts w:ascii="Times New Roman" w:hAnsi="Times New Roman" w:cs="Times New Roman"/>
          <w:lang w:val="es-ES"/>
        </w:rPr>
        <w:t xml:space="preserve"> la cual es condición para ejercer la libertad en condiciones vitales mínimas que provean seguridad a las personas contando con su participación y les permitan desarrollar su proyecto de vida. Por ello</w:t>
      </w:r>
      <w:r w:rsidR="00784288">
        <w:rPr>
          <w:rFonts w:ascii="Times New Roman" w:hAnsi="Times New Roman" w:cs="Times New Roman"/>
          <w:lang w:val="es-ES"/>
        </w:rPr>
        <w:t>,</w:t>
      </w:r>
      <w:r w:rsidRPr="00784288">
        <w:rPr>
          <w:rFonts w:ascii="Times New Roman" w:hAnsi="Times New Roman" w:cs="Times New Roman"/>
          <w:lang w:val="es-ES"/>
        </w:rPr>
        <w:t xml:space="preserve"> se consideran también principios en los que se sustenta el </w:t>
      </w:r>
      <w:r w:rsidRPr="00784288">
        <w:rPr>
          <w:rFonts w:ascii="Times New Roman" w:hAnsi="Times New Roman" w:cs="Times New Roman"/>
          <w:b/>
          <w:lang w:val="es-ES"/>
        </w:rPr>
        <w:t>trabajo, la solidaridad y la igualdad</w:t>
      </w:r>
      <w:r w:rsidRPr="00784288">
        <w:rPr>
          <w:rFonts w:ascii="Times New Roman" w:hAnsi="Times New Roman" w:cs="Times New Roman"/>
          <w:lang w:val="es-ES"/>
        </w:rPr>
        <w:t>.</w:t>
      </w:r>
    </w:p>
    <w:p w14:paraId="2937D150" w14:textId="77777777" w:rsidR="00BA1313" w:rsidRPr="00784288" w:rsidRDefault="00BA1313" w:rsidP="005F0D99">
      <w:pPr>
        <w:spacing w:after="0" w:line="276" w:lineRule="auto"/>
        <w:jc w:val="both"/>
        <w:rPr>
          <w:rFonts w:ascii="Times New Roman" w:hAnsi="Times New Roman" w:cs="Times New Roman"/>
          <w:lang w:val="es-ES"/>
        </w:rPr>
      </w:pPr>
    </w:p>
    <w:p w14:paraId="522CB638" w14:textId="7ACCD4BC" w:rsidR="00922D7B" w:rsidRPr="00784288" w:rsidRDefault="00922D7B" w:rsidP="005F0D99">
      <w:pPr>
        <w:spacing w:after="0" w:line="276" w:lineRule="auto"/>
        <w:jc w:val="both"/>
        <w:rPr>
          <w:rFonts w:ascii="Times New Roman" w:hAnsi="Times New Roman" w:cs="Times New Roman"/>
          <w:lang w:val="es-ES"/>
        </w:rPr>
      </w:pPr>
      <w:r w:rsidRPr="00784288">
        <w:rPr>
          <w:rFonts w:ascii="Times New Roman" w:hAnsi="Times New Roman" w:cs="Times New Roman"/>
          <w:lang w:val="es-ES"/>
        </w:rPr>
        <w:t>¿</w:t>
      </w:r>
      <w:r w:rsidR="00BA1313" w:rsidRPr="00784288">
        <w:rPr>
          <w:rFonts w:ascii="Times New Roman" w:hAnsi="Times New Roman" w:cs="Times New Roman"/>
          <w:lang w:val="es-ES"/>
        </w:rPr>
        <w:t xml:space="preserve">Cuáles son las </w:t>
      </w:r>
      <w:r w:rsidR="00BA1313" w:rsidRPr="00784288">
        <w:rPr>
          <w:rFonts w:ascii="Times New Roman" w:hAnsi="Times New Roman" w:cs="Times New Roman"/>
          <w:b/>
          <w:lang w:val="es-ES"/>
        </w:rPr>
        <w:t>consecuencias</w:t>
      </w:r>
      <w:r w:rsidR="00BA1313" w:rsidRPr="00784288">
        <w:rPr>
          <w:rFonts w:ascii="Times New Roman" w:hAnsi="Times New Roman" w:cs="Times New Roman"/>
          <w:lang w:val="es-ES"/>
        </w:rPr>
        <w:t xml:space="preserve"> del Estado s</w:t>
      </w:r>
      <w:r w:rsidRPr="00784288">
        <w:rPr>
          <w:rFonts w:ascii="Times New Roman" w:hAnsi="Times New Roman" w:cs="Times New Roman"/>
          <w:lang w:val="es-ES"/>
        </w:rPr>
        <w:t>ocial de derecho para nosotros?</w:t>
      </w:r>
    </w:p>
    <w:p w14:paraId="68EE7A76" w14:textId="77777777" w:rsidR="00922D7B" w:rsidRPr="00784288" w:rsidRDefault="00922D7B" w:rsidP="005F0D99">
      <w:pPr>
        <w:spacing w:after="0" w:line="276" w:lineRule="auto"/>
        <w:jc w:val="both"/>
        <w:rPr>
          <w:rFonts w:ascii="Times New Roman" w:hAnsi="Times New Roman" w:cs="Times New Roman"/>
          <w:lang w:val="es-ES"/>
        </w:rPr>
      </w:pPr>
    </w:p>
    <w:p w14:paraId="5ABCC0AF" w14:textId="0197236C" w:rsidR="00BA1313" w:rsidRPr="00784288" w:rsidRDefault="00922D7B" w:rsidP="005F0D99">
      <w:pPr>
        <w:spacing w:after="0" w:line="276" w:lineRule="auto"/>
        <w:jc w:val="both"/>
        <w:rPr>
          <w:rFonts w:ascii="Times New Roman" w:hAnsi="Times New Roman" w:cs="Times New Roman"/>
          <w:lang w:val="es-ES"/>
        </w:rPr>
      </w:pPr>
      <w:r w:rsidRPr="00784288">
        <w:rPr>
          <w:rFonts w:ascii="Times New Roman" w:hAnsi="Times New Roman" w:cs="Times New Roman"/>
          <w:b/>
          <w:lang w:val="es-ES"/>
        </w:rPr>
        <w:t>Actuar</w:t>
      </w:r>
      <w:r w:rsidR="00BA1313" w:rsidRPr="00784288">
        <w:rPr>
          <w:rFonts w:ascii="Times New Roman" w:hAnsi="Times New Roman" w:cs="Times New Roman"/>
          <w:lang w:val="es-ES"/>
        </w:rPr>
        <w:t xml:space="preserve"> en consonancia con el principio de </w:t>
      </w:r>
      <w:r w:rsidR="00BA1313" w:rsidRPr="00784288">
        <w:rPr>
          <w:rFonts w:ascii="Times New Roman" w:hAnsi="Times New Roman" w:cs="Times New Roman"/>
          <w:b/>
          <w:lang w:val="es-ES"/>
        </w:rPr>
        <w:t>solidaridad</w:t>
      </w:r>
      <w:r w:rsidR="00BA1313" w:rsidRPr="00784288">
        <w:rPr>
          <w:rFonts w:ascii="Times New Roman" w:hAnsi="Times New Roman" w:cs="Times New Roman"/>
          <w:lang w:val="es-ES"/>
        </w:rPr>
        <w:t xml:space="preserve"> </w:t>
      </w:r>
      <w:r w:rsidR="00BA1313" w:rsidRPr="00784288">
        <w:rPr>
          <w:rFonts w:ascii="Times New Roman" w:hAnsi="Times New Roman" w:cs="Times New Roman"/>
          <w:b/>
          <w:lang w:val="es-ES"/>
        </w:rPr>
        <w:t>social</w:t>
      </w:r>
      <w:r w:rsidR="00BA1313" w:rsidRPr="00784288">
        <w:rPr>
          <w:rFonts w:ascii="Times New Roman" w:hAnsi="Times New Roman" w:cs="Times New Roman"/>
          <w:lang w:val="es-ES"/>
        </w:rPr>
        <w:t xml:space="preserve"> haciendo propio el interés del otro o de los otros con quienes </w:t>
      </w:r>
      <w:r w:rsidR="00BA1313" w:rsidRPr="00784288">
        <w:rPr>
          <w:rFonts w:ascii="Times New Roman" w:hAnsi="Times New Roman" w:cs="Times New Roman"/>
          <w:b/>
          <w:lang w:val="es-ES"/>
        </w:rPr>
        <w:t>nos vinculamos y convivimos</w:t>
      </w:r>
      <w:r w:rsidR="00BA1313" w:rsidRPr="00784288">
        <w:rPr>
          <w:rFonts w:ascii="Times New Roman" w:hAnsi="Times New Roman" w:cs="Times New Roman"/>
          <w:lang w:val="es-ES"/>
        </w:rPr>
        <w:t>. Principio que expresa la confianza que se crea y que hace posible la vida social. Y que se complementa con el reconocimiento de la diversidad étnica y cultural de la Nación colombiana, las riquezas culturales y naturales de la Nación, el carácter oficial de las lenguas y dialectos de los grupos étnicos en sus territorios, la ampliación de los mecanismos para participar en la conformación, ejercicio y control del poder político y de los derechos constitucionales con sus respectivos mecanismos judiciales para su efectividad.</w:t>
      </w:r>
    </w:p>
    <w:p w14:paraId="1A3D3A85" w14:textId="5536E708" w:rsidR="00922D7B" w:rsidRPr="00784288" w:rsidRDefault="00922D7B" w:rsidP="005F0D99">
      <w:pPr>
        <w:spacing w:line="276" w:lineRule="auto"/>
        <w:jc w:val="both"/>
        <w:rPr>
          <w:rFonts w:ascii="Times New Roman" w:hAnsi="Times New Roman" w:cs="Times New Roman"/>
          <w:lang w:val="es-ES"/>
        </w:rPr>
      </w:pPr>
    </w:p>
    <w:sectPr w:rsidR="00922D7B" w:rsidRPr="00784288" w:rsidSect="00FC30C2">
      <w:headerReference w:type="even" r:id="rId23"/>
      <w:headerReference w:type="default" r:id="rId24"/>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7D4C9A" w14:textId="77777777" w:rsidR="00805FFD" w:rsidRDefault="00805FFD">
      <w:pPr>
        <w:spacing w:after="0"/>
      </w:pPr>
      <w:r>
        <w:separator/>
      </w:r>
    </w:p>
  </w:endnote>
  <w:endnote w:type="continuationSeparator" w:id="0">
    <w:p w14:paraId="6A49577C" w14:textId="77777777" w:rsidR="00805FFD" w:rsidRDefault="00805F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46DFF1" w14:textId="77777777" w:rsidR="00805FFD" w:rsidRDefault="00805FFD">
      <w:pPr>
        <w:spacing w:after="0"/>
      </w:pPr>
      <w:r>
        <w:separator/>
      </w:r>
    </w:p>
  </w:footnote>
  <w:footnote w:type="continuationSeparator" w:id="0">
    <w:p w14:paraId="6E8F97B8" w14:textId="77777777" w:rsidR="00805FFD" w:rsidRDefault="00805FFD">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DD70DB" w:rsidRDefault="00DD70D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DD70DB" w:rsidRDefault="00DD70DB"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DD70DB" w:rsidRDefault="00DD70DB"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82872">
      <w:rPr>
        <w:rStyle w:val="Nmerodepgina"/>
        <w:noProof/>
      </w:rPr>
      <w:t>29</w:t>
    </w:r>
    <w:r>
      <w:rPr>
        <w:rStyle w:val="Nmerodepgina"/>
      </w:rPr>
      <w:fldChar w:fldCharType="end"/>
    </w:r>
  </w:p>
  <w:p w14:paraId="5F223E2B" w14:textId="07DD5AE6" w:rsidR="00DD70DB" w:rsidRPr="00F16D37" w:rsidRDefault="00DD70DB" w:rsidP="0004489C">
    <w:pPr>
      <w:pStyle w:val="Encabezado"/>
      <w:ind w:right="360"/>
      <w:rPr>
        <w:sz w:val="20"/>
        <w:szCs w:val="20"/>
      </w:rPr>
    </w:pPr>
    <w:r w:rsidRPr="008B4C96">
      <w:rPr>
        <w:rFonts w:ascii="Times" w:hAnsi="Times"/>
        <w:sz w:val="20"/>
        <w:szCs w:val="20"/>
        <w:highlight w:val="yellow"/>
        <w:lang w:val="en-US"/>
      </w:rPr>
      <w:t xml:space="preserve">[GUION </w:t>
    </w:r>
    <w:r>
      <w:rPr>
        <w:rFonts w:ascii="Times" w:hAnsi="Times"/>
        <w:sz w:val="20"/>
        <w:szCs w:val="20"/>
        <w:highlight w:val="yellow"/>
        <w:lang w:val="en-US"/>
      </w:rPr>
      <w:t>CS_G07_09</w:t>
    </w:r>
    <w:r w:rsidRPr="008B4C96">
      <w:rPr>
        <w:rFonts w:ascii="Times" w:hAnsi="Times"/>
        <w:sz w:val="20"/>
        <w:szCs w:val="20"/>
        <w:highlight w:val="yellow"/>
        <w:lang w:val="en-US"/>
      </w:rPr>
      <w:t>_CO]</w:t>
    </w:r>
    <w:r>
      <w:rPr>
        <w:rFonts w:ascii="Times" w:hAnsi="Times"/>
        <w:sz w:val="20"/>
        <w:szCs w:val="20"/>
        <w:lang w:val="en-US"/>
      </w:rPr>
      <w:t xml:space="preserve"> Guió</w:t>
    </w:r>
    <w:r w:rsidRPr="008B4C96">
      <w:rPr>
        <w:rFonts w:ascii="Times" w:hAnsi="Times"/>
        <w:sz w:val="20"/>
        <w:szCs w:val="20"/>
        <w:lang w:val="en-US"/>
      </w:rPr>
      <w:t xml:space="preserve">n 0. </w:t>
    </w:r>
    <w:r>
      <w:rPr>
        <w:b/>
        <w:sz w:val="22"/>
        <w:szCs w:val="22"/>
      </w:rPr>
      <w:t>El Estado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25964"/>
    <w:multiLevelType w:val="hybridMultilevel"/>
    <w:tmpl w:val="48541A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AA6A4A"/>
    <w:multiLevelType w:val="hybridMultilevel"/>
    <w:tmpl w:val="AC48EA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81E2A8E"/>
    <w:multiLevelType w:val="hybridMultilevel"/>
    <w:tmpl w:val="7D9E79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0">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1B3570B5"/>
    <w:multiLevelType w:val="hybridMultilevel"/>
    <w:tmpl w:val="594662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22235AEA"/>
    <w:multiLevelType w:val="hybridMultilevel"/>
    <w:tmpl w:val="20D4EB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4F75DAD"/>
    <w:multiLevelType w:val="hybridMultilevel"/>
    <w:tmpl w:val="118C6C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2">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3">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5">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39F657CB"/>
    <w:multiLevelType w:val="hybridMultilevel"/>
    <w:tmpl w:val="E55A56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0">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2">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563A32DB"/>
    <w:multiLevelType w:val="hybridMultilevel"/>
    <w:tmpl w:val="8BDA9E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7">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8067820"/>
    <w:multiLevelType w:val="hybridMultilevel"/>
    <w:tmpl w:val="4A5279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9">
    <w:nsid w:val="68C16EF7"/>
    <w:multiLevelType w:val="hybridMultilevel"/>
    <w:tmpl w:val="05B8D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6A311CEB"/>
    <w:multiLevelType w:val="hybridMultilevel"/>
    <w:tmpl w:val="54EAEF5E"/>
    <w:lvl w:ilvl="0" w:tplc="240A0001">
      <w:start w:val="1"/>
      <w:numFmt w:val="bullet"/>
      <w:lvlText w:val=""/>
      <w:lvlJc w:val="left"/>
      <w:pPr>
        <w:ind w:left="720" w:hanging="360"/>
      </w:pPr>
      <w:rPr>
        <w:rFonts w:ascii="Symbol" w:hAnsi="Symbol"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5">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8"/>
  </w:num>
  <w:num w:numId="2">
    <w:abstractNumId w:val="21"/>
  </w:num>
  <w:num w:numId="3">
    <w:abstractNumId w:val="6"/>
  </w:num>
  <w:num w:numId="4">
    <w:abstractNumId w:val="5"/>
  </w:num>
  <w:num w:numId="5">
    <w:abstractNumId w:val="29"/>
  </w:num>
  <w:num w:numId="6">
    <w:abstractNumId w:val="14"/>
  </w:num>
  <w:num w:numId="7">
    <w:abstractNumId w:val="9"/>
  </w:num>
  <w:num w:numId="8">
    <w:abstractNumId w:val="20"/>
  </w:num>
  <w:num w:numId="9">
    <w:abstractNumId w:val="33"/>
  </w:num>
  <w:num w:numId="10">
    <w:abstractNumId w:val="7"/>
  </w:num>
  <w:num w:numId="11">
    <w:abstractNumId w:val="25"/>
  </w:num>
  <w:num w:numId="12">
    <w:abstractNumId w:val="43"/>
  </w:num>
  <w:num w:numId="13">
    <w:abstractNumId w:val="24"/>
  </w:num>
  <w:num w:numId="14">
    <w:abstractNumId w:val="26"/>
  </w:num>
  <w:num w:numId="15">
    <w:abstractNumId w:val="41"/>
  </w:num>
  <w:num w:numId="16">
    <w:abstractNumId w:val="36"/>
  </w:num>
  <w:num w:numId="17">
    <w:abstractNumId w:val="44"/>
  </w:num>
  <w:num w:numId="18">
    <w:abstractNumId w:val="30"/>
  </w:num>
  <w:num w:numId="19">
    <w:abstractNumId w:val="22"/>
  </w:num>
  <w:num w:numId="20">
    <w:abstractNumId w:val="11"/>
  </w:num>
  <w:num w:numId="21">
    <w:abstractNumId w:val="45"/>
  </w:num>
  <w:num w:numId="22">
    <w:abstractNumId w:val="12"/>
  </w:num>
  <w:num w:numId="23">
    <w:abstractNumId w:val="4"/>
  </w:num>
  <w:num w:numId="24">
    <w:abstractNumId w:val="32"/>
  </w:num>
  <w:num w:numId="25">
    <w:abstractNumId w:val="31"/>
  </w:num>
  <w:num w:numId="26">
    <w:abstractNumId w:val="35"/>
  </w:num>
  <w:num w:numId="27">
    <w:abstractNumId w:val="15"/>
  </w:num>
  <w:num w:numId="28">
    <w:abstractNumId w:val="10"/>
  </w:num>
  <w:num w:numId="29">
    <w:abstractNumId w:val="23"/>
  </w:num>
  <w:num w:numId="30">
    <w:abstractNumId w:val="1"/>
  </w:num>
  <w:num w:numId="31">
    <w:abstractNumId w:val="37"/>
  </w:num>
  <w:num w:numId="32">
    <w:abstractNumId w:val="8"/>
  </w:num>
  <w:num w:numId="33">
    <w:abstractNumId w:val="42"/>
  </w:num>
  <w:num w:numId="34">
    <w:abstractNumId w:val="18"/>
  </w:num>
  <w:num w:numId="35">
    <w:abstractNumId w:val="16"/>
  </w:num>
  <w:num w:numId="36">
    <w:abstractNumId w:val="2"/>
  </w:num>
  <w:num w:numId="37">
    <w:abstractNumId w:val="39"/>
  </w:num>
  <w:num w:numId="38">
    <w:abstractNumId w:val="34"/>
  </w:num>
  <w:num w:numId="39">
    <w:abstractNumId w:val="17"/>
  </w:num>
  <w:num w:numId="40">
    <w:abstractNumId w:val="3"/>
  </w:num>
  <w:num w:numId="41">
    <w:abstractNumId w:val="13"/>
  </w:num>
  <w:num w:numId="42">
    <w:abstractNumId w:val="0"/>
  </w:num>
  <w:num w:numId="43">
    <w:abstractNumId w:val="38"/>
  </w:num>
  <w:num w:numId="44">
    <w:abstractNumId w:val="19"/>
  </w:num>
  <w:num w:numId="45">
    <w:abstractNumId w:val="27"/>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6723"/>
    <w:rsid w:val="000170D6"/>
    <w:rsid w:val="000177F1"/>
    <w:rsid w:val="00017D52"/>
    <w:rsid w:val="000277F7"/>
    <w:rsid w:val="000278CC"/>
    <w:rsid w:val="00030E2D"/>
    <w:rsid w:val="00033394"/>
    <w:rsid w:val="00033A3A"/>
    <w:rsid w:val="0003581C"/>
    <w:rsid w:val="00035DDC"/>
    <w:rsid w:val="00036F85"/>
    <w:rsid w:val="00037FDF"/>
    <w:rsid w:val="00040B51"/>
    <w:rsid w:val="0004273E"/>
    <w:rsid w:val="00042A94"/>
    <w:rsid w:val="0004489C"/>
    <w:rsid w:val="000468AD"/>
    <w:rsid w:val="00046EB5"/>
    <w:rsid w:val="00046F41"/>
    <w:rsid w:val="00047627"/>
    <w:rsid w:val="00053744"/>
    <w:rsid w:val="00054A93"/>
    <w:rsid w:val="0005679F"/>
    <w:rsid w:val="00056BFD"/>
    <w:rsid w:val="00056FCF"/>
    <w:rsid w:val="000573A2"/>
    <w:rsid w:val="00057679"/>
    <w:rsid w:val="000629EA"/>
    <w:rsid w:val="00064F7F"/>
    <w:rsid w:val="00065070"/>
    <w:rsid w:val="000716B5"/>
    <w:rsid w:val="0007415B"/>
    <w:rsid w:val="000763A6"/>
    <w:rsid w:val="00076E98"/>
    <w:rsid w:val="0007752C"/>
    <w:rsid w:val="00081745"/>
    <w:rsid w:val="00081E63"/>
    <w:rsid w:val="0008475A"/>
    <w:rsid w:val="00085D52"/>
    <w:rsid w:val="00086775"/>
    <w:rsid w:val="0008711D"/>
    <w:rsid w:val="000871E0"/>
    <w:rsid w:val="000874F7"/>
    <w:rsid w:val="000924E5"/>
    <w:rsid w:val="0009314C"/>
    <w:rsid w:val="0009379A"/>
    <w:rsid w:val="00095896"/>
    <w:rsid w:val="00096510"/>
    <w:rsid w:val="00097ACE"/>
    <w:rsid w:val="00097F50"/>
    <w:rsid w:val="000A070F"/>
    <w:rsid w:val="000A089B"/>
    <w:rsid w:val="000A3959"/>
    <w:rsid w:val="000A3DA9"/>
    <w:rsid w:val="000A3DE8"/>
    <w:rsid w:val="000A4D90"/>
    <w:rsid w:val="000A51D2"/>
    <w:rsid w:val="000A7E1A"/>
    <w:rsid w:val="000B2DD2"/>
    <w:rsid w:val="000B5A8D"/>
    <w:rsid w:val="000C0B3F"/>
    <w:rsid w:val="000C4672"/>
    <w:rsid w:val="000C4BAB"/>
    <w:rsid w:val="000C602F"/>
    <w:rsid w:val="000D0E70"/>
    <w:rsid w:val="000D22B7"/>
    <w:rsid w:val="000D3304"/>
    <w:rsid w:val="000D3AAA"/>
    <w:rsid w:val="000D63C3"/>
    <w:rsid w:val="000D76CE"/>
    <w:rsid w:val="000E1629"/>
    <w:rsid w:val="000E1E66"/>
    <w:rsid w:val="000E50F5"/>
    <w:rsid w:val="000E56BF"/>
    <w:rsid w:val="000E7362"/>
    <w:rsid w:val="000F0C7A"/>
    <w:rsid w:val="000F3118"/>
    <w:rsid w:val="000F7B46"/>
    <w:rsid w:val="00100CF6"/>
    <w:rsid w:val="001018BE"/>
    <w:rsid w:val="00101D89"/>
    <w:rsid w:val="001043BA"/>
    <w:rsid w:val="00111A8D"/>
    <w:rsid w:val="0011245D"/>
    <w:rsid w:val="00112EDC"/>
    <w:rsid w:val="00121317"/>
    <w:rsid w:val="001239A8"/>
    <w:rsid w:val="001246F9"/>
    <w:rsid w:val="001300C4"/>
    <w:rsid w:val="00130DFA"/>
    <w:rsid w:val="001316BE"/>
    <w:rsid w:val="0013385F"/>
    <w:rsid w:val="00134A9E"/>
    <w:rsid w:val="001354F3"/>
    <w:rsid w:val="00135E31"/>
    <w:rsid w:val="00140B08"/>
    <w:rsid w:val="00140D65"/>
    <w:rsid w:val="00141AE7"/>
    <w:rsid w:val="001435BE"/>
    <w:rsid w:val="00147210"/>
    <w:rsid w:val="00147D40"/>
    <w:rsid w:val="00150A19"/>
    <w:rsid w:val="00152DB8"/>
    <w:rsid w:val="00155DDA"/>
    <w:rsid w:val="001561C2"/>
    <w:rsid w:val="00161D0A"/>
    <w:rsid w:val="0016236B"/>
    <w:rsid w:val="00163E0E"/>
    <w:rsid w:val="00164C58"/>
    <w:rsid w:val="001738BE"/>
    <w:rsid w:val="00175AA8"/>
    <w:rsid w:val="00177A1F"/>
    <w:rsid w:val="00183EBC"/>
    <w:rsid w:val="0018426E"/>
    <w:rsid w:val="00185728"/>
    <w:rsid w:val="0018784F"/>
    <w:rsid w:val="00190359"/>
    <w:rsid w:val="001922E6"/>
    <w:rsid w:val="00193B1C"/>
    <w:rsid w:val="0019469F"/>
    <w:rsid w:val="00195E20"/>
    <w:rsid w:val="00195E54"/>
    <w:rsid w:val="001A2B3A"/>
    <w:rsid w:val="001A42BD"/>
    <w:rsid w:val="001A4664"/>
    <w:rsid w:val="001A5E30"/>
    <w:rsid w:val="001B1F44"/>
    <w:rsid w:val="001B37F8"/>
    <w:rsid w:val="001B3DAF"/>
    <w:rsid w:val="001B4371"/>
    <w:rsid w:val="001C161B"/>
    <w:rsid w:val="001C6229"/>
    <w:rsid w:val="001D42D1"/>
    <w:rsid w:val="001D49CD"/>
    <w:rsid w:val="001D54D1"/>
    <w:rsid w:val="001D6E31"/>
    <w:rsid w:val="001E2B45"/>
    <w:rsid w:val="001F16AE"/>
    <w:rsid w:val="001F1D8F"/>
    <w:rsid w:val="001F26C5"/>
    <w:rsid w:val="001F2873"/>
    <w:rsid w:val="001F391D"/>
    <w:rsid w:val="002022A7"/>
    <w:rsid w:val="0020303A"/>
    <w:rsid w:val="002037B6"/>
    <w:rsid w:val="0020599A"/>
    <w:rsid w:val="00205C7C"/>
    <w:rsid w:val="0021072A"/>
    <w:rsid w:val="00212435"/>
    <w:rsid w:val="00212459"/>
    <w:rsid w:val="00214515"/>
    <w:rsid w:val="00214875"/>
    <w:rsid w:val="00217B49"/>
    <w:rsid w:val="002209FB"/>
    <w:rsid w:val="0023016E"/>
    <w:rsid w:val="00230B4F"/>
    <w:rsid w:val="00230EAE"/>
    <w:rsid w:val="00232291"/>
    <w:rsid w:val="00235843"/>
    <w:rsid w:val="0023765B"/>
    <w:rsid w:val="002406F9"/>
    <w:rsid w:val="00243875"/>
    <w:rsid w:val="00244336"/>
    <w:rsid w:val="0024599F"/>
    <w:rsid w:val="0024750F"/>
    <w:rsid w:val="002476EB"/>
    <w:rsid w:val="002514C9"/>
    <w:rsid w:val="00252A72"/>
    <w:rsid w:val="00255C6B"/>
    <w:rsid w:val="00257DDB"/>
    <w:rsid w:val="0026070C"/>
    <w:rsid w:val="002632B2"/>
    <w:rsid w:val="00264B58"/>
    <w:rsid w:val="00271FAF"/>
    <w:rsid w:val="00272066"/>
    <w:rsid w:val="00273007"/>
    <w:rsid w:val="002753BA"/>
    <w:rsid w:val="00276C9D"/>
    <w:rsid w:val="0028340D"/>
    <w:rsid w:val="00285274"/>
    <w:rsid w:val="00285778"/>
    <w:rsid w:val="00285811"/>
    <w:rsid w:val="002973CB"/>
    <w:rsid w:val="002A07B3"/>
    <w:rsid w:val="002A1E54"/>
    <w:rsid w:val="002A239D"/>
    <w:rsid w:val="002A239E"/>
    <w:rsid w:val="002A32E1"/>
    <w:rsid w:val="002A6B17"/>
    <w:rsid w:val="002A768B"/>
    <w:rsid w:val="002B0F59"/>
    <w:rsid w:val="002B253B"/>
    <w:rsid w:val="002B5836"/>
    <w:rsid w:val="002C194D"/>
    <w:rsid w:val="002C2770"/>
    <w:rsid w:val="002C4A5C"/>
    <w:rsid w:val="002C5ADE"/>
    <w:rsid w:val="002C7496"/>
    <w:rsid w:val="002C7D17"/>
    <w:rsid w:val="002D1656"/>
    <w:rsid w:val="002D2B46"/>
    <w:rsid w:val="002D2FE7"/>
    <w:rsid w:val="002E0A3A"/>
    <w:rsid w:val="002E0E90"/>
    <w:rsid w:val="002E34D4"/>
    <w:rsid w:val="002E7393"/>
    <w:rsid w:val="002F3FB5"/>
    <w:rsid w:val="003030CE"/>
    <w:rsid w:val="00303FB2"/>
    <w:rsid w:val="00304F3E"/>
    <w:rsid w:val="00305F48"/>
    <w:rsid w:val="00306A18"/>
    <w:rsid w:val="0030709A"/>
    <w:rsid w:val="00312A3B"/>
    <w:rsid w:val="00312F78"/>
    <w:rsid w:val="003139FA"/>
    <w:rsid w:val="00314172"/>
    <w:rsid w:val="003150E5"/>
    <w:rsid w:val="00317F68"/>
    <w:rsid w:val="00320680"/>
    <w:rsid w:val="0032206E"/>
    <w:rsid w:val="0032234E"/>
    <w:rsid w:val="00322D61"/>
    <w:rsid w:val="00323B2C"/>
    <w:rsid w:val="00324E6A"/>
    <w:rsid w:val="00325653"/>
    <w:rsid w:val="00326D3E"/>
    <w:rsid w:val="00326FC9"/>
    <w:rsid w:val="00327549"/>
    <w:rsid w:val="0033015E"/>
    <w:rsid w:val="00331E66"/>
    <w:rsid w:val="00332709"/>
    <w:rsid w:val="003337EB"/>
    <w:rsid w:val="00333D4F"/>
    <w:rsid w:val="0033743D"/>
    <w:rsid w:val="00340782"/>
    <w:rsid w:val="0034293F"/>
    <w:rsid w:val="003436A8"/>
    <w:rsid w:val="00346730"/>
    <w:rsid w:val="00347250"/>
    <w:rsid w:val="00347BA5"/>
    <w:rsid w:val="00350AB9"/>
    <w:rsid w:val="003521B0"/>
    <w:rsid w:val="003524CB"/>
    <w:rsid w:val="003534B8"/>
    <w:rsid w:val="00353C8E"/>
    <w:rsid w:val="003556F1"/>
    <w:rsid w:val="00356434"/>
    <w:rsid w:val="00360280"/>
    <w:rsid w:val="00362BCE"/>
    <w:rsid w:val="0036393A"/>
    <w:rsid w:val="00365A47"/>
    <w:rsid w:val="00366071"/>
    <w:rsid w:val="0036644C"/>
    <w:rsid w:val="00376179"/>
    <w:rsid w:val="00376B66"/>
    <w:rsid w:val="003812EB"/>
    <w:rsid w:val="0038315B"/>
    <w:rsid w:val="0038456F"/>
    <w:rsid w:val="00385C30"/>
    <w:rsid w:val="00385E3E"/>
    <w:rsid w:val="00391FD2"/>
    <w:rsid w:val="003926E6"/>
    <w:rsid w:val="00394AE7"/>
    <w:rsid w:val="00395F9D"/>
    <w:rsid w:val="00396E33"/>
    <w:rsid w:val="003A0493"/>
    <w:rsid w:val="003A2A39"/>
    <w:rsid w:val="003A3208"/>
    <w:rsid w:val="003A5FBA"/>
    <w:rsid w:val="003A63E0"/>
    <w:rsid w:val="003A784A"/>
    <w:rsid w:val="003B0407"/>
    <w:rsid w:val="003B2140"/>
    <w:rsid w:val="003B326E"/>
    <w:rsid w:val="003B676E"/>
    <w:rsid w:val="003B6E27"/>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F1B3A"/>
    <w:rsid w:val="003F2984"/>
    <w:rsid w:val="003F2F74"/>
    <w:rsid w:val="003F3EE5"/>
    <w:rsid w:val="003F42C3"/>
    <w:rsid w:val="003F6E14"/>
    <w:rsid w:val="003F7179"/>
    <w:rsid w:val="00404CF7"/>
    <w:rsid w:val="00407C56"/>
    <w:rsid w:val="00416B09"/>
    <w:rsid w:val="0042512A"/>
    <w:rsid w:val="00425943"/>
    <w:rsid w:val="004274ED"/>
    <w:rsid w:val="004274FA"/>
    <w:rsid w:val="0043621C"/>
    <w:rsid w:val="00436E0A"/>
    <w:rsid w:val="00440AF7"/>
    <w:rsid w:val="00442DF0"/>
    <w:rsid w:val="0044314A"/>
    <w:rsid w:val="00443455"/>
    <w:rsid w:val="004434F2"/>
    <w:rsid w:val="004468B4"/>
    <w:rsid w:val="00446FBC"/>
    <w:rsid w:val="004506D7"/>
    <w:rsid w:val="00453D0F"/>
    <w:rsid w:val="00453DA5"/>
    <w:rsid w:val="00455E58"/>
    <w:rsid w:val="0046165F"/>
    <w:rsid w:val="0046182F"/>
    <w:rsid w:val="00461BC5"/>
    <w:rsid w:val="0046708B"/>
    <w:rsid w:val="004725E5"/>
    <w:rsid w:val="004756AC"/>
    <w:rsid w:val="0047645C"/>
    <w:rsid w:val="004802CB"/>
    <w:rsid w:val="0048119B"/>
    <w:rsid w:val="00482535"/>
    <w:rsid w:val="00482872"/>
    <w:rsid w:val="00484A58"/>
    <w:rsid w:val="0048783D"/>
    <w:rsid w:val="004905D5"/>
    <w:rsid w:val="00491E50"/>
    <w:rsid w:val="00493A29"/>
    <w:rsid w:val="00493E39"/>
    <w:rsid w:val="00493EBC"/>
    <w:rsid w:val="00494824"/>
    <w:rsid w:val="004961B2"/>
    <w:rsid w:val="004A3952"/>
    <w:rsid w:val="004A4334"/>
    <w:rsid w:val="004A6044"/>
    <w:rsid w:val="004A6E6E"/>
    <w:rsid w:val="004A756B"/>
    <w:rsid w:val="004B21D1"/>
    <w:rsid w:val="004B3939"/>
    <w:rsid w:val="004B3FA2"/>
    <w:rsid w:val="004B47F2"/>
    <w:rsid w:val="004B6B94"/>
    <w:rsid w:val="004B7F8D"/>
    <w:rsid w:val="004C2881"/>
    <w:rsid w:val="004C46B1"/>
    <w:rsid w:val="004C4869"/>
    <w:rsid w:val="004C7D0C"/>
    <w:rsid w:val="004D3002"/>
    <w:rsid w:val="004D65E8"/>
    <w:rsid w:val="004D7C1C"/>
    <w:rsid w:val="004E0C36"/>
    <w:rsid w:val="004E0C44"/>
    <w:rsid w:val="004E4E54"/>
    <w:rsid w:val="004E50F2"/>
    <w:rsid w:val="004E592C"/>
    <w:rsid w:val="004E5E51"/>
    <w:rsid w:val="004E6308"/>
    <w:rsid w:val="004E742B"/>
    <w:rsid w:val="004F341B"/>
    <w:rsid w:val="004F3BA4"/>
    <w:rsid w:val="004F6AE1"/>
    <w:rsid w:val="004F6AE7"/>
    <w:rsid w:val="00503061"/>
    <w:rsid w:val="00503AB4"/>
    <w:rsid w:val="00504C33"/>
    <w:rsid w:val="00506625"/>
    <w:rsid w:val="00506975"/>
    <w:rsid w:val="00507114"/>
    <w:rsid w:val="005113BC"/>
    <w:rsid w:val="00512FAD"/>
    <w:rsid w:val="005132E7"/>
    <w:rsid w:val="00513D1A"/>
    <w:rsid w:val="005141D9"/>
    <w:rsid w:val="00515332"/>
    <w:rsid w:val="005158CD"/>
    <w:rsid w:val="00516655"/>
    <w:rsid w:val="005167CF"/>
    <w:rsid w:val="00517426"/>
    <w:rsid w:val="00521FFB"/>
    <w:rsid w:val="00522E49"/>
    <w:rsid w:val="00523EF5"/>
    <w:rsid w:val="00524616"/>
    <w:rsid w:val="00525BD4"/>
    <w:rsid w:val="005273B3"/>
    <w:rsid w:val="005307DC"/>
    <w:rsid w:val="005319D0"/>
    <w:rsid w:val="00531CF8"/>
    <w:rsid w:val="0053396A"/>
    <w:rsid w:val="005407D1"/>
    <w:rsid w:val="00541888"/>
    <w:rsid w:val="00541D80"/>
    <w:rsid w:val="00542BF6"/>
    <w:rsid w:val="00545BE9"/>
    <w:rsid w:val="00550059"/>
    <w:rsid w:val="00550CBB"/>
    <w:rsid w:val="005556BA"/>
    <w:rsid w:val="0055598D"/>
    <w:rsid w:val="00555F65"/>
    <w:rsid w:val="00556554"/>
    <w:rsid w:val="00557707"/>
    <w:rsid w:val="00557DB9"/>
    <w:rsid w:val="00561243"/>
    <w:rsid w:val="00561431"/>
    <w:rsid w:val="0056372C"/>
    <w:rsid w:val="00564275"/>
    <w:rsid w:val="0056759D"/>
    <w:rsid w:val="005700AC"/>
    <w:rsid w:val="00571AE9"/>
    <w:rsid w:val="00572014"/>
    <w:rsid w:val="005726E4"/>
    <w:rsid w:val="00572B35"/>
    <w:rsid w:val="00573121"/>
    <w:rsid w:val="00574A97"/>
    <w:rsid w:val="00576218"/>
    <w:rsid w:val="00577D57"/>
    <w:rsid w:val="005852AD"/>
    <w:rsid w:val="00587381"/>
    <w:rsid w:val="005919AA"/>
    <w:rsid w:val="005939BA"/>
    <w:rsid w:val="00593DFD"/>
    <w:rsid w:val="005A3B16"/>
    <w:rsid w:val="005A40CA"/>
    <w:rsid w:val="005A4C1A"/>
    <w:rsid w:val="005A6A99"/>
    <w:rsid w:val="005B35C1"/>
    <w:rsid w:val="005B61F4"/>
    <w:rsid w:val="005B648B"/>
    <w:rsid w:val="005B6E01"/>
    <w:rsid w:val="005C0797"/>
    <w:rsid w:val="005C2112"/>
    <w:rsid w:val="005C2681"/>
    <w:rsid w:val="005C40A1"/>
    <w:rsid w:val="005D1738"/>
    <w:rsid w:val="005D3558"/>
    <w:rsid w:val="005D3C97"/>
    <w:rsid w:val="005D3FA9"/>
    <w:rsid w:val="005D4960"/>
    <w:rsid w:val="005D4BD0"/>
    <w:rsid w:val="005D783D"/>
    <w:rsid w:val="005E226E"/>
    <w:rsid w:val="005E227B"/>
    <w:rsid w:val="005E40AA"/>
    <w:rsid w:val="005E7549"/>
    <w:rsid w:val="005E7C7A"/>
    <w:rsid w:val="005F0D99"/>
    <w:rsid w:val="005F118D"/>
    <w:rsid w:val="005F226C"/>
    <w:rsid w:val="005F2E4D"/>
    <w:rsid w:val="005F4DA4"/>
    <w:rsid w:val="005F6C97"/>
    <w:rsid w:val="00601256"/>
    <w:rsid w:val="00604376"/>
    <w:rsid w:val="00605A4C"/>
    <w:rsid w:val="00610EBA"/>
    <w:rsid w:val="006113B7"/>
    <w:rsid w:val="00612D36"/>
    <w:rsid w:val="006141AB"/>
    <w:rsid w:val="00616DBC"/>
    <w:rsid w:val="0061799C"/>
    <w:rsid w:val="00620174"/>
    <w:rsid w:val="00621979"/>
    <w:rsid w:val="00622ADD"/>
    <w:rsid w:val="006242A7"/>
    <w:rsid w:val="0062484A"/>
    <w:rsid w:val="00626C9A"/>
    <w:rsid w:val="006313A4"/>
    <w:rsid w:val="0063266F"/>
    <w:rsid w:val="006346A2"/>
    <w:rsid w:val="00637159"/>
    <w:rsid w:val="00642768"/>
    <w:rsid w:val="00642B93"/>
    <w:rsid w:val="0064436D"/>
    <w:rsid w:val="00645669"/>
    <w:rsid w:val="00646BA6"/>
    <w:rsid w:val="0065038E"/>
    <w:rsid w:val="006603DE"/>
    <w:rsid w:val="00670091"/>
    <w:rsid w:val="006769B2"/>
    <w:rsid w:val="006770FD"/>
    <w:rsid w:val="0068378A"/>
    <w:rsid w:val="0068736B"/>
    <w:rsid w:val="00690A23"/>
    <w:rsid w:val="0069130B"/>
    <w:rsid w:val="00691472"/>
    <w:rsid w:val="006924A0"/>
    <w:rsid w:val="00692844"/>
    <w:rsid w:val="006959E5"/>
    <w:rsid w:val="00695B29"/>
    <w:rsid w:val="006A0494"/>
    <w:rsid w:val="006A0953"/>
    <w:rsid w:val="006A1381"/>
    <w:rsid w:val="006A2D60"/>
    <w:rsid w:val="006A3678"/>
    <w:rsid w:val="006A449D"/>
    <w:rsid w:val="006A493A"/>
    <w:rsid w:val="006A5363"/>
    <w:rsid w:val="006A5810"/>
    <w:rsid w:val="006B0124"/>
    <w:rsid w:val="006B0FA4"/>
    <w:rsid w:val="006B4CD5"/>
    <w:rsid w:val="006C075F"/>
    <w:rsid w:val="006C17DF"/>
    <w:rsid w:val="006C46A1"/>
    <w:rsid w:val="006C4A40"/>
    <w:rsid w:val="006C690F"/>
    <w:rsid w:val="006D24A3"/>
    <w:rsid w:val="006D3E7D"/>
    <w:rsid w:val="006D4074"/>
    <w:rsid w:val="006D68E7"/>
    <w:rsid w:val="006E04FF"/>
    <w:rsid w:val="006E3DFC"/>
    <w:rsid w:val="006E3FCB"/>
    <w:rsid w:val="006E73F7"/>
    <w:rsid w:val="006E7704"/>
    <w:rsid w:val="006F3F0A"/>
    <w:rsid w:val="006F7D3C"/>
    <w:rsid w:val="0070244F"/>
    <w:rsid w:val="00702D33"/>
    <w:rsid w:val="00704D28"/>
    <w:rsid w:val="0070683C"/>
    <w:rsid w:val="00706A0F"/>
    <w:rsid w:val="00706AB7"/>
    <w:rsid w:val="00706FEB"/>
    <w:rsid w:val="007070AC"/>
    <w:rsid w:val="007109CF"/>
    <w:rsid w:val="007114E8"/>
    <w:rsid w:val="007155EC"/>
    <w:rsid w:val="00721B23"/>
    <w:rsid w:val="00723DA1"/>
    <w:rsid w:val="00723E98"/>
    <w:rsid w:val="007241E5"/>
    <w:rsid w:val="00724705"/>
    <w:rsid w:val="00724CA8"/>
    <w:rsid w:val="00725D66"/>
    <w:rsid w:val="00726376"/>
    <w:rsid w:val="00726EDE"/>
    <w:rsid w:val="007311BE"/>
    <w:rsid w:val="00736490"/>
    <w:rsid w:val="007368C1"/>
    <w:rsid w:val="007415A9"/>
    <w:rsid w:val="00741C41"/>
    <w:rsid w:val="00742DFC"/>
    <w:rsid w:val="007454E3"/>
    <w:rsid w:val="00745C52"/>
    <w:rsid w:val="007466A1"/>
    <w:rsid w:val="00747361"/>
    <w:rsid w:val="007530AF"/>
    <w:rsid w:val="0075379D"/>
    <w:rsid w:val="00753E7B"/>
    <w:rsid w:val="007574BF"/>
    <w:rsid w:val="007650CD"/>
    <w:rsid w:val="0077084B"/>
    <w:rsid w:val="00772B97"/>
    <w:rsid w:val="00773DE0"/>
    <w:rsid w:val="00780218"/>
    <w:rsid w:val="007814A8"/>
    <w:rsid w:val="00782988"/>
    <w:rsid w:val="00782D81"/>
    <w:rsid w:val="00783621"/>
    <w:rsid w:val="007838F6"/>
    <w:rsid w:val="00783C10"/>
    <w:rsid w:val="00784288"/>
    <w:rsid w:val="00785E93"/>
    <w:rsid w:val="00785F84"/>
    <w:rsid w:val="007864B8"/>
    <w:rsid w:val="00787A56"/>
    <w:rsid w:val="00791AD7"/>
    <w:rsid w:val="00793B45"/>
    <w:rsid w:val="00794716"/>
    <w:rsid w:val="00794815"/>
    <w:rsid w:val="00797AF2"/>
    <w:rsid w:val="007A0EDA"/>
    <w:rsid w:val="007A45A9"/>
    <w:rsid w:val="007A6FCA"/>
    <w:rsid w:val="007A7625"/>
    <w:rsid w:val="007B08A6"/>
    <w:rsid w:val="007B0BEE"/>
    <w:rsid w:val="007B2236"/>
    <w:rsid w:val="007B341F"/>
    <w:rsid w:val="007B46E3"/>
    <w:rsid w:val="007C192C"/>
    <w:rsid w:val="007C5226"/>
    <w:rsid w:val="007C6AA1"/>
    <w:rsid w:val="007D346C"/>
    <w:rsid w:val="007D6412"/>
    <w:rsid w:val="007E24B0"/>
    <w:rsid w:val="007E6B4B"/>
    <w:rsid w:val="007E771D"/>
    <w:rsid w:val="007E7BB9"/>
    <w:rsid w:val="007F0867"/>
    <w:rsid w:val="007F27B1"/>
    <w:rsid w:val="007F2B3E"/>
    <w:rsid w:val="007F4768"/>
    <w:rsid w:val="007F4CA9"/>
    <w:rsid w:val="007F51B3"/>
    <w:rsid w:val="007F6A35"/>
    <w:rsid w:val="00800ED8"/>
    <w:rsid w:val="00804B8D"/>
    <w:rsid w:val="00805FFD"/>
    <w:rsid w:val="00806DFA"/>
    <w:rsid w:val="00810A81"/>
    <w:rsid w:val="008119A3"/>
    <w:rsid w:val="00812894"/>
    <w:rsid w:val="0081772D"/>
    <w:rsid w:val="00820E89"/>
    <w:rsid w:val="00821CEC"/>
    <w:rsid w:val="0082620B"/>
    <w:rsid w:val="00826289"/>
    <w:rsid w:val="0082771A"/>
    <w:rsid w:val="008278AE"/>
    <w:rsid w:val="00827F9B"/>
    <w:rsid w:val="00830978"/>
    <w:rsid w:val="00833317"/>
    <w:rsid w:val="00834AF9"/>
    <w:rsid w:val="008420C8"/>
    <w:rsid w:val="008421CC"/>
    <w:rsid w:val="00842252"/>
    <w:rsid w:val="0084479D"/>
    <w:rsid w:val="008459F3"/>
    <w:rsid w:val="00845E19"/>
    <w:rsid w:val="008476F6"/>
    <w:rsid w:val="00847EA7"/>
    <w:rsid w:val="00850A49"/>
    <w:rsid w:val="00854B41"/>
    <w:rsid w:val="008639BE"/>
    <w:rsid w:val="008648CE"/>
    <w:rsid w:val="00864B03"/>
    <w:rsid w:val="00864FE2"/>
    <w:rsid w:val="0086569F"/>
    <w:rsid w:val="008671ED"/>
    <w:rsid w:val="00871D79"/>
    <w:rsid w:val="0087270D"/>
    <w:rsid w:val="00875612"/>
    <w:rsid w:val="008819B4"/>
    <w:rsid w:val="008825B3"/>
    <w:rsid w:val="0088291C"/>
    <w:rsid w:val="00885D5C"/>
    <w:rsid w:val="0089066C"/>
    <w:rsid w:val="0089249E"/>
    <w:rsid w:val="0089265D"/>
    <w:rsid w:val="00893017"/>
    <w:rsid w:val="008969D0"/>
    <w:rsid w:val="008A00D9"/>
    <w:rsid w:val="008A0D4A"/>
    <w:rsid w:val="008A1BD7"/>
    <w:rsid w:val="008A4B1E"/>
    <w:rsid w:val="008A4D14"/>
    <w:rsid w:val="008A51E7"/>
    <w:rsid w:val="008B03F7"/>
    <w:rsid w:val="008B4C96"/>
    <w:rsid w:val="008B6F21"/>
    <w:rsid w:val="008B78B3"/>
    <w:rsid w:val="008C184A"/>
    <w:rsid w:val="008C1B5B"/>
    <w:rsid w:val="008C2F46"/>
    <w:rsid w:val="008C3C24"/>
    <w:rsid w:val="008C3F86"/>
    <w:rsid w:val="008C4647"/>
    <w:rsid w:val="008C6D7A"/>
    <w:rsid w:val="008D33F3"/>
    <w:rsid w:val="008D3EFF"/>
    <w:rsid w:val="008D4A75"/>
    <w:rsid w:val="008D4E2E"/>
    <w:rsid w:val="008D5541"/>
    <w:rsid w:val="008D6275"/>
    <w:rsid w:val="008D6FD5"/>
    <w:rsid w:val="008E43FD"/>
    <w:rsid w:val="008E5756"/>
    <w:rsid w:val="008E5A55"/>
    <w:rsid w:val="008F04B5"/>
    <w:rsid w:val="008F3316"/>
    <w:rsid w:val="008F4B10"/>
    <w:rsid w:val="009005AA"/>
    <w:rsid w:val="00900D55"/>
    <w:rsid w:val="009037BD"/>
    <w:rsid w:val="00904A13"/>
    <w:rsid w:val="00905F4B"/>
    <w:rsid w:val="00906CE6"/>
    <w:rsid w:val="009074D5"/>
    <w:rsid w:val="00907EC6"/>
    <w:rsid w:val="00912EB2"/>
    <w:rsid w:val="009153F5"/>
    <w:rsid w:val="00922D7B"/>
    <w:rsid w:val="00924850"/>
    <w:rsid w:val="00927CC1"/>
    <w:rsid w:val="009312D0"/>
    <w:rsid w:val="00931482"/>
    <w:rsid w:val="00932347"/>
    <w:rsid w:val="00933631"/>
    <w:rsid w:val="0093732D"/>
    <w:rsid w:val="00937DA9"/>
    <w:rsid w:val="00940DE9"/>
    <w:rsid w:val="00942AF2"/>
    <w:rsid w:val="00945604"/>
    <w:rsid w:val="009458E8"/>
    <w:rsid w:val="00952817"/>
    <w:rsid w:val="009528A5"/>
    <w:rsid w:val="00952A91"/>
    <w:rsid w:val="0095345F"/>
    <w:rsid w:val="0095355B"/>
    <w:rsid w:val="00955009"/>
    <w:rsid w:val="009604C5"/>
    <w:rsid w:val="00961C2B"/>
    <w:rsid w:val="00962F1E"/>
    <w:rsid w:val="00963B92"/>
    <w:rsid w:val="00963CC3"/>
    <w:rsid w:val="009655BE"/>
    <w:rsid w:val="009661D3"/>
    <w:rsid w:val="00971E52"/>
    <w:rsid w:val="00976A1A"/>
    <w:rsid w:val="009771D8"/>
    <w:rsid w:val="0098031F"/>
    <w:rsid w:val="009835BA"/>
    <w:rsid w:val="00984921"/>
    <w:rsid w:val="00984C03"/>
    <w:rsid w:val="009873E2"/>
    <w:rsid w:val="0099027B"/>
    <w:rsid w:val="00994885"/>
    <w:rsid w:val="009962E8"/>
    <w:rsid w:val="009963B3"/>
    <w:rsid w:val="009A078B"/>
    <w:rsid w:val="009A285F"/>
    <w:rsid w:val="009A29B1"/>
    <w:rsid w:val="009A44C2"/>
    <w:rsid w:val="009A519F"/>
    <w:rsid w:val="009A5751"/>
    <w:rsid w:val="009A67C8"/>
    <w:rsid w:val="009A6DDE"/>
    <w:rsid w:val="009B12F9"/>
    <w:rsid w:val="009B2287"/>
    <w:rsid w:val="009B3163"/>
    <w:rsid w:val="009B3AB4"/>
    <w:rsid w:val="009B79A0"/>
    <w:rsid w:val="009C04CA"/>
    <w:rsid w:val="009C0D65"/>
    <w:rsid w:val="009C17CF"/>
    <w:rsid w:val="009C17E7"/>
    <w:rsid w:val="009C1A2F"/>
    <w:rsid w:val="009C2A10"/>
    <w:rsid w:val="009C3F8A"/>
    <w:rsid w:val="009C4CCD"/>
    <w:rsid w:val="009C5A72"/>
    <w:rsid w:val="009D1C5D"/>
    <w:rsid w:val="009D31DB"/>
    <w:rsid w:val="009D3B9A"/>
    <w:rsid w:val="009D3CA7"/>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3AB0"/>
    <w:rsid w:val="00A15964"/>
    <w:rsid w:val="00A15D9D"/>
    <w:rsid w:val="00A16E62"/>
    <w:rsid w:val="00A178BB"/>
    <w:rsid w:val="00A21C89"/>
    <w:rsid w:val="00A21DEE"/>
    <w:rsid w:val="00A25ED0"/>
    <w:rsid w:val="00A319D2"/>
    <w:rsid w:val="00A31F94"/>
    <w:rsid w:val="00A34F0F"/>
    <w:rsid w:val="00A35D09"/>
    <w:rsid w:val="00A3663B"/>
    <w:rsid w:val="00A43806"/>
    <w:rsid w:val="00A45D50"/>
    <w:rsid w:val="00A46B4A"/>
    <w:rsid w:val="00A47C12"/>
    <w:rsid w:val="00A51BE5"/>
    <w:rsid w:val="00A52066"/>
    <w:rsid w:val="00A538C1"/>
    <w:rsid w:val="00A55F33"/>
    <w:rsid w:val="00A56F58"/>
    <w:rsid w:val="00A6198D"/>
    <w:rsid w:val="00A63C60"/>
    <w:rsid w:val="00A63D3D"/>
    <w:rsid w:val="00A65139"/>
    <w:rsid w:val="00A65D5D"/>
    <w:rsid w:val="00A7297E"/>
    <w:rsid w:val="00A730DC"/>
    <w:rsid w:val="00A7402E"/>
    <w:rsid w:val="00A748DA"/>
    <w:rsid w:val="00A74A1C"/>
    <w:rsid w:val="00A76494"/>
    <w:rsid w:val="00A764C8"/>
    <w:rsid w:val="00A76EAC"/>
    <w:rsid w:val="00A81304"/>
    <w:rsid w:val="00A83867"/>
    <w:rsid w:val="00A83D2F"/>
    <w:rsid w:val="00A85F2A"/>
    <w:rsid w:val="00A86493"/>
    <w:rsid w:val="00A87CEE"/>
    <w:rsid w:val="00A9249E"/>
    <w:rsid w:val="00A96C11"/>
    <w:rsid w:val="00A97238"/>
    <w:rsid w:val="00AA4D27"/>
    <w:rsid w:val="00AA58F3"/>
    <w:rsid w:val="00AA5CE7"/>
    <w:rsid w:val="00AA6F28"/>
    <w:rsid w:val="00AA7EA9"/>
    <w:rsid w:val="00AB01C0"/>
    <w:rsid w:val="00AB1343"/>
    <w:rsid w:val="00AB1EE6"/>
    <w:rsid w:val="00AB264F"/>
    <w:rsid w:val="00AB5C6C"/>
    <w:rsid w:val="00AB605B"/>
    <w:rsid w:val="00AB6E86"/>
    <w:rsid w:val="00AC1D2D"/>
    <w:rsid w:val="00AC1DB8"/>
    <w:rsid w:val="00AC3685"/>
    <w:rsid w:val="00AC38EC"/>
    <w:rsid w:val="00AC3DE2"/>
    <w:rsid w:val="00AC43BB"/>
    <w:rsid w:val="00AC575F"/>
    <w:rsid w:val="00AC58BD"/>
    <w:rsid w:val="00AD0488"/>
    <w:rsid w:val="00AD2E79"/>
    <w:rsid w:val="00AD61DD"/>
    <w:rsid w:val="00AD7350"/>
    <w:rsid w:val="00AE0BBF"/>
    <w:rsid w:val="00AE1FC1"/>
    <w:rsid w:val="00AE4988"/>
    <w:rsid w:val="00AE6CCF"/>
    <w:rsid w:val="00AE7C66"/>
    <w:rsid w:val="00AF11C0"/>
    <w:rsid w:val="00AF4302"/>
    <w:rsid w:val="00AF78AB"/>
    <w:rsid w:val="00AF7F27"/>
    <w:rsid w:val="00AF7F33"/>
    <w:rsid w:val="00B06769"/>
    <w:rsid w:val="00B10D84"/>
    <w:rsid w:val="00B11370"/>
    <w:rsid w:val="00B11A7A"/>
    <w:rsid w:val="00B16C6F"/>
    <w:rsid w:val="00B209BA"/>
    <w:rsid w:val="00B22015"/>
    <w:rsid w:val="00B2218B"/>
    <w:rsid w:val="00B22B6E"/>
    <w:rsid w:val="00B2330F"/>
    <w:rsid w:val="00B2419E"/>
    <w:rsid w:val="00B249E5"/>
    <w:rsid w:val="00B25962"/>
    <w:rsid w:val="00B3006B"/>
    <w:rsid w:val="00B300F7"/>
    <w:rsid w:val="00B32575"/>
    <w:rsid w:val="00B32A55"/>
    <w:rsid w:val="00B3643D"/>
    <w:rsid w:val="00B36897"/>
    <w:rsid w:val="00B42B92"/>
    <w:rsid w:val="00B42BD1"/>
    <w:rsid w:val="00B42C5C"/>
    <w:rsid w:val="00B46EF2"/>
    <w:rsid w:val="00B52B58"/>
    <w:rsid w:val="00B533AA"/>
    <w:rsid w:val="00B540D4"/>
    <w:rsid w:val="00B559C2"/>
    <w:rsid w:val="00B55DDA"/>
    <w:rsid w:val="00B56682"/>
    <w:rsid w:val="00B60128"/>
    <w:rsid w:val="00B628BD"/>
    <w:rsid w:val="00B62FB0"/>
    <w:rsid w:val="00B63653"/>
    <w:rsid w:val="00B6365A"/>
    <w:rsid w:val="00B6416D"/>
    <w:rsid w:val="00B65452"/>
    <w:rsid w:val="00B70F20"/>
    <w:rsid w:val="00B725D6"/>
    <w:rsid w:val="00B75175"/>
    <w:rsid w:val="00B77F43"/>
    <w:rsid w:val="00B80CF0"/>
    <w:rsid w:val="00B81238"/>
    <w:rsid w:val="00B8239D"/>
    <w:rsid w:val="00B86549"/>
    <w:rsid w:val="00B879A3"/>
    <w:rsid w:val="00B9292E"/>
    <w:rsid w:val="00B931E9"/>
    <w:rsid w:val="00B932A2"/>
    <w:rsid w:val="00B95566"/>
    <w:rsid w:val="00B95FDC"/>
    <w:rsid w:val="00BA05B7"/>
    <w:rsid w:val="00BA1128"/>
    <w:rsid w:val="00BA1313"/>
    <w:rsid w:val="00BA245F"/>
    <w:rsid w:val="00BA4332"/>
    <w:rsid w:val="00BA528F"/>
    <w:rsid w:val="00BB065C"/>
    <w:rsid w:val="00BB0E5A"/>
    <w:rsid w:val="00BB48F6"/>
    <w:rsid w:val="00BB48F9"/>
    <w:rsid w:val="00BB4A4B"/>
    <w:rsid w:val="00BB5AF3"/>
    <w:rsid w:val="00BB70A9"/>
    <w:rsid w:val="00BC1FD5"/>
    <w:rsid w:val="00BC2B5B"/>
    <w:rsid w:val="00BC3023"/>
    <w:rsid w:val="00BC3400"/>
    <w:rsid w:val="00BC4D24"/>
    <w:rsid w:val="00BC5A51"/>
    <w:rsid w:val="00BD118D"/>
    <w:rsid w:val="00BD2487"/>
    <w:rsid w:val="00BD26B0"/>
    <w:rsid w:val="00BD281F"/>
    <w:rsid w:val="00BD29A3"/>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6A2"/>
    <w:rsid w:val="00C01DF0"/>
    <w:rsid w:val="00C01ED9"/>
    <w:rsid w:val="00C034C5"/>
    <w:rsid w:val="00C0613E"/>
    <w:rsid w:val="00C073CF"/>
    <w:rsid w:val="00C10363"/>
    <w:rsid w:val="00C123A6"/>
    <w:rsid w:val="00C126F9"/>
    <w:rsid w:val="00C164CC"/>
    <w:rsid w:val="00C169C3"/>
    <w:rsid w:val="00C208F0"/>
    <w:rsid w:val="00C21467"/>
    <w:rsid w:val="00C229C9"/>
    <w:rsid w:val="00C25727"/>
    <w:rsid w:val="00C26853"/>
    <w:rsid w:val="00C273A7"/>
    <w:rsid w:val="00C321AA"/>
    <w:rsid w:val="00C321B7"/>
    <w:rsid w:val="00C33136"/>
    <w:rsid w:val="00C36B3D"/>
    <w:rsid w:val="00C36EC0"/>
    <w:rsid w:val="00C41840"/>
    <w:rsid w:val="00C42F71"/>
    <w:rsid w:val="00C44F3B"/>
    <w:rsid w:val="00C453B1"/>
    <w:rsid w:val="00C459BD"/>
    <w:rsid w:val="00C505D4"/>
    <w:rsid w:val="00C507C7"/>
    <w:rsid w:val="00C51292"/>
    <w:rsid w:val="00C53DBD"/>
    <w:rsid w:val="00C55466"/>
    <w:rsid w:val="00C55BAE"/>
    <w:rsid w:val="00C5698A"/>
    <w:rsid w:val="00C649D5"/>
    <w:rsid w:val="00C66B92"/>
    <w:rsid w:val="00C70112"/>
    <w:rsid w:val="00C7074A"/>
    <w:rsid w:val="00C73DCA"/>
    <w:rsid w:val="00C74E6C"/>
    <w:rsid w:val="00C7646B"/>
    <w:rsid w:val="00C76EE8"/>
    <w:rsid w:val="00C77554"/>
    <w:rsid w:val="00C81608"/>
    <w:rsid w:val="00C8328A"/>
    <w:rsid w:val="00C8567B"/>
    <w:rsid w:val="00C859F4"/>
    <w:rsid w:val="00C87205"/>
    <w:rsid w:val="00C90045"/>
    <w:rsid w:val="00C903D6"/>
    <w:rsid w:val="00C9381A"/>
    <w:rsid w:val="00C9467B"/>
    <w:rsid w:val="00C9659D"/>
    <w:rsid w:val="00CA26D2"/>
    <w:rsid w:val="00CA3AD8"/>
    <w:rsid w:val="00CA4D75"/>
    <w:rsid w:val="00CA5055"/>
    <w:rsid w:val="00CA5183"/>
    <w:rsid w:val="00CA5431"/>
    <w:rsid w:val="00CA65CC"/>
    <w:rsid w:val="00CB0642"/>
    <w:rsid w:val="00CB1917"/>
    <w:rsid w:val="00CB59F9"/>
    <w:rsid w:val="00CB5BBB"/>
    <w:rsid w:val="00CB79E7"/>
    <w:rsid w:val="00CC3AE9"/>
    <w:rsid w:val="00CC5C2E"/>
    <w:rsid w:val="00CC5D5A"/>
    <w:rsid w:val="00CD027F"/>
    <w:rsid w:val="00CD1130"/>
    <w:rsid w:val="00CD39D7"/>
    <w:rsid w:val="00CD42E1"/>
    <w:rsid w:val="00CD751A"/>
    <w:rsid w:val="00CE0388"/>
    <w:rsid w:val="00CE0D3F"/>
    <w:rsid w:val="00CE18B4"/>
    <w:rsid w:val="00CE19BB"/>
    <w:rsid w:val="00CE477F"/>
    <w:rsid w:val="00CE5880"/>
    <w:rsid w:val="00CE78E2"/>
    <w:rsid w:val="00CF29BE"/>
    <w:rsid w:val="00CF2CCF"/>
    <w:rsid w:val="00CF347E"/>
    <w:rsid w:val="00CF6116"/>
    <w:rsid w:val="00CF6244"/>
    <w:rsid w:val="00CF6C7D"/>
    <w:rsid w:val="00D00C13"/>
    <w:rsid w:val="00D0155D"/>
    <w:rsid w:val="00D018E9"/>
    <w:rsid w:val="00D01B35"/>
    <w:rsid w:val="00D01FD9"/>
    <w:rsid w:val="00D035D1"/>
    <w:rsid w:val="00D102E2"/>
    <w:rsid w:val="00D12036"/>
    <w:rsid w:val="00D137BF"/>
    <w:rsid w:val="00D1522A"/>
    <w:rsid w:val="00D15622"/>
    <w:rsid w:val="00D1587E"/>
    <w:rsid w:val="00D16157"/>
    <w:rsid w:val="00D162A1"/>
    <w:rsid w:val="00D1747B"/>
    <w:rsid w:val="00D17A68"/>
    <w:rsid w:val="00D21FB9"/>
    <w:rsid w:val="00D24A37"/>
    <w:rsid w:val="00D251AF"/>
    <w:rsid w:val="00D311A0"/>
    <w:rsid w:val="00D32640"/>
    <w:rsid w:val="00D33B2F"/>
    <w:rsid w:val="00D34D57"/>
    <w:rsid w:val="00D3601D"/>
    <w:rsid w:val="00D408F4"/>
    <w:rsid w:val="00D4141B"/>
    <w:rsid w:val="00D43A78"/>
    <w:rsid w:val="00D4487E"/>
    <w:rsid w:val="00D44BA8"/>
    <w:rsid w:val="00D45539"/>
    <w:rsid w:val="00D478FB"/>
    <w:rsid w:val="00D47B06"/>
    <w:rsid w:val="00D47D1F"/>
    <w:rsid w:val="00D50C59"/>
    <w:rsid w:val="00D51F9C"/>
    <w:rsid w:val="00D525AD"/>
    <w:rsid w:val="00D537ED"/>
    <w:rsid w:val="00D567E4"/>
    <w:rsid w:val="00D56EDD"/>
    <w:rsid w:val="00D57078"/>
    <w:rsid w:val="00D573AA"/>
    <w:rsid w:val="00D600A8"/>
    <w:rsid w:val="00D60DF6"/>
    <w:rsid w:val="00D624C7"/>
    <w:rsid w:val="00D658FF"/>
    <w:rsid w:val="00D65A57"/>
    <w:rsid w:val="00D669CA"/>
    <w:rsid w:val="00D66FF4"/>
    <w:rsid w:val="00D6710F"/>
    <w:rsid w:val="00D707C1"/>
    <w:rsid w:val="00D72969"/>
    <w:rsid w:val="00D73498"/>
    <w:rsid w:val="00D73B7B"/>
    <w:rsid w:val="00D80AC4"/>
    <w:rsid w:val="00D821FA"/>
    <w:rsid w:val="00D8413A"/>
    <w:rsid w:val="00D844E0"/>
    <w:rsid w:val="00D879CA"/>
    <w:rsid w:val="00D918DB"/>
    <w:rsid w:val="00D9747C"/>
    <w:rsid w:val="00DA2BFE"/>
    <w:rsid w:val="00DA57A8"/>
    <w:rsid w:val="00DA5AD2"/>
    <w:rsid w:val="00DA5BD8"/>
    <w:rsid w:val="00DA7CC1"/>
    <w:rsid w:val="00DB4387"/>
    <w:rsid w:val="00DC3F3C"/>
    <w:rsid w:val="00DC638C"/>
    <w:rsid w:val="00DD09E0"/>
    <w:rsid w:val="00DD2490"/>
    <w:rsid w:val="00DD2604"/>
    <w:rsid w:val="00DD45E2"/>
    <w:rsid w:val="00DD4B41"/>
    <w:rsid w:val="00DD534A"/>
    <w:rsid w:val="00DD70DB"/>
    <w:rsid w:val="00DD740E"/>
    <w:rsid w:val="00DE1CEE"/>
    <w:rsid w:val="00DE3AAE"/>
    <w:rsid w:val="00DE69EE"/>
    <w:rsid w:val="00DE6F1E"/>
    <w:rsid w:val="00DF17CD"/>
    <w:rsid w:val="00DF1AEC"/>
    <w:rsid w:val="00DF25AE"/>
    <w:rsid w:val="00DF28B1"/>
    <w:rsid w:val="00DF44F5"/>
    <w:rsid w:val="00DF7895"/>
    <w:rsid w:val="00DF7AD0"/>
    <w:rsid w:val="00E00B89"/>
    <w:rsid w:val="00E01400"/>
    <w:rsid w:val="00E03BA9"/>
    <w:rsid w:val="00E04646"/>
    <w:rsid w:val="00E06BCD"/>
    <w:rsid w:val="00E10F1D"/>
    <w:rsid w:val="00E11879"/>
    <w:rsid w:val="00E1202C"/>
    <w:rsid w:val="00E135BE"/>
    <w:rsid w:val="00E13A8F"/>
    <w:rsid w:val="00E13EFB"/>
    <w:rsid w:val="00E15CA3"/>
    <w:rsid w:val="00E176B4"/>
    <w:rsid w:val="00E17B3F"/>
    <w:rsid w:val="00E218E2"/>
    <w:rsid w:val="00E2355C"/>
    <w:rsid w:val="00E2397E"/>
    <w:rsid w:val="00E24FDD"/>
    <w:rsid w:val="00E26B0C"/>
    <w:rsid w:val="00E328E7"/>
    <w:rsid w:val="00E33AEB"/>
    <w:rsid w:val="00E33FC6"/>
    <w:rsid w:val="00E3619E"/>
    <w:rsid w:val="00E3697A"/>
    <w:rsid w:val="00E3728B"/>
    <w:rsid w:val="00E437F5"/>
    <w:rsid w:val="00E45564"/>
    <w:rsid w:val="00E45B8B"/>
    <w:rsid w:val="00E45FD0"/>
    <w:rsid w:val="00E51625"/>
    <w:rsid w:val="00E538CC"/>
    <w:rsid w:val="00E607B7"/>
    <w:rsid w:val="00E623D5"/>
    <w:rsid w:val="00E623F0"/>
    <w:rsid w:val="00E67395"/>
    <w:rsid w:val="00E67616"/>
    <w:rsid w:val="00E679E2"/>
    <w:rsid w:val="00E72CB9"/>
    <w:rsid w:val="00E7313F"/>
    <w:rsid w:val="00E73BCB"/>
    <w:rsid w:val="00E73D7C"/>
    <w:rsid w:val="00E74924"/>
    <w:rsid w:val="00E75ACB"/>
    <w:rsid w:val="00E80876"/>
    <w:rsid w:val="00E85C68"/>
    <w:rsid w:val="00E90F5C"/>
    <w:rsid w:val="00E9108F"/>
    <w:rsid w:val="00E91EEC"/>
    <w:rsid w:val="00EA56FC"/>
    <w:rsid w:val="00EA617C"/>
    <w:rsid w:val="00EB2472"/>
    <w:rsid w:val="00EB2A6E"/>
    <w:rsid w:val="00EB3348"/>
    <w:rsid w:val="00EB5945"/>
    <w:rsid w:val="00EB66D6"/>
    <w:rsid w:val="00EB68B5"/>
    <w:rsid w:val="00EB6C2C"/>
    <w:rsid w:val="00EB6DDD"/>
    <w:rsid w:val="00EC1411"/>
    <w:rsid w:val="00EC17C3"/>
    <w:rsid w:val="00EC2846"/>
    <w:rsid w:val="00EC2DD2"/>
    <w:rsid w:val="00EC4690"/>
    <w:rsid w:val="00EC5847"/>
    <w:rsid w:val="00ED0B81"/>
    <w:rsid w:val="00ED0FC0"/>
    <w:rsid w:val="00ED22D9"/>
    <w:rsid w:val="00ED3937"/>
    <w:rsid w:val="00ED3C09"/>
    <w:rsid w:val="00ED49D1"/>
    <w:rsid w:val="00ED6B53"/>
    <w:rsid w:val="00EE35D6"/>
    <w:rsid w:val="00EE3B24"/>
    <w:rsid w:val="00EE3B40"/>
    <w:rsid w:val="00EE503C"/>
    <w:rsid w:val="00EE7B80"/>
    <w:rsid w:val="00EF15BF"/>
    <w:rsid w:val="00EF43EB"/>
    <w:rsid w:val="00EF5134"/>
    <w:rsid w:val="00EF5161"/>
    <w:rsid w:val="00EF6313"/>
    <w:rsid w:val="00F01EFC"/>
    <w:rsid w:val="00F03F69"/>
    <w:rsid w:val="00F04148"/>
    <w:rsid w:val="00F05521"/>
    <w:rsid w:val="00F0694F"/>
    <w:rsid w:val="00F07E7C"/>
    <w:rsid w:val="00F11351"/>
    <w:rsid w:val="00F1336F"/>
    <w:rsid w:val="00F14431"/>
    <w:rsid w:val="00F1586C"/>
    <w:rsid w:val="00F16D37"/>
    <w:rsid w:val="00F17BD9"/>
    <w:rsid w:val="00F2034D"/>
    <w:rsid w:val="00F21DA8"/>
    <w:rsid w:val="00F23646"/>
    <w:rsid w:val="00F23DBC"/>
    <w:rsid w:val="00F242F1"/>
    <w:rsid w:val="00F30C23"/>
    <w:rsid w:val="00F30E80"/>
    <w:rsid w:val="00F317B2"/>
    <w:rsid w:val="00F32CA0"/>
    <w:rsid w:val="00F335B5"/>
    <w:rsid w:val="00F33C48"/>
    <w:rsid w:val="00F349C8"/>
    <w:rsid w:val="00F36937"/>
    <w:rsid w:val="00F36FF2"/>
    <w:rsid w:val="00F40100"/>
    <w:rsid w:val="00F40FB0"/>
    <w:rsid w:val="00F445D7"/>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429"/>
    <w:rsid w:val="00F60D90"/>
    <w:rsid w:val="00F62E7B"/>
    <w:rsid w:val="00F6653D"/>
    <w:rsid w:val="00F66A8B"/>
    <w:rsid w:val="00F70C32"/>
    <w:rsid w:val="00F7245B"/>
    <w:rsid w:val="00F77D60"/>
    <w:rsid w:val="00F800D3"/>
    <w:rsid w:val="00F814E6"/>
    <w:rsid w:val="00F81BC4"/>
    <w:rsid w:val="00F830A0"/>
    <w:rsid w:val="00F835EB"/>
    <w:rsid w:val="00F85CA2"/>
    <w:rsid w:val="00F97348"/>
    <w:rsid w:val="00F974C1"/>
    <w:rsid w:val="00FA3E01"/>
    <w:rsid w:val="00FA4496"/>
    <w:rsid w:val="00FA58FE"/>
    <w:rsid w:val="00FA5916"/>
    <w:rsid w:val="00FA7710"/>
    <w:rsid w:val="00FB30B8"/>
    <w:rsid w:val="00FB3711"/>
    <w:rsid w:val="00FB5911"/>
    <w:rsid w:val="00FB7B12"/>
    <w:rsid w:val="00FC30C2"/>
    <w:rsid w:val="00FD09C7"/>
    <w:rsid w:val="00FD2625"/>
    <w:rsid w:val="00FD2B9B"/>
    <w:rsid w:val="00FD562B"/>
    <w:rsid w:val="00FD5656"/>
    <w:rsid w:val="00FE4300"/>
    <w:rsid w:val="00FE5D52"/>
    <w:rsid w:val="00FE7191"/>
    <w:rsid w:val="00FF07C4"/>
    <w:rsid w:val="00FF0CDF"/>
    <w:rsid w:val="00FF1EFD"/>
    <w:rsid w:val="00FF2492"/>
    <w:rsid w:val="00FF2A4B"/>
    <w:rsid w:val="00FF2D3C"/>
    <w:rsid w:val="00FF3DE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64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2">
    <w:name w:val="Tabla con cuadrícula2"/>
    <w:basedOn w:val="Tablanormal"/>
    <w:next w:val="Tablaconcuadrcula"/>
    <w:rsid w:val="00C169C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rsid w:val="00076E98"/>
    <w:rPr>
      <w:color w:val="800080" w:themeColor="followedHyperlink"/>
      <w:u w:val="single"/>
    </w:rPr>
  </w:style>
  <w:style w:type="character" w:customStyle="1" w:styleId="Ttulo2Car">
    <w:name w:val="Título 2 Car"/>
    <w:basedOn w:val="Fuentedeprrafopredeter"/>
    <w:link w:val="Ttulo2"/>
    <w:rsid w:val="00A8649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0" w:defQFormat="0" w:count="267">
    <w:lsdException w:name="Normal" w:semiHidden="0" w:qFormat="1"/>
    <w:lsdException w:name="heading 1" w:semiHidden="0" w:uiPriority="9"/>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uiPriority="99"/>
    <w:lsdException w:name="FollowedHyperlink" w:semiHidden="0"/>
    <w:lsdException w:name="Strong" w:semiHidden="0" w:uiPriority="22"/>
    <w:lsdException w:name="Emphasis" w:semiHidden="0" w:uiPriority="2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2">
    <w:name w:val="heading 2"/>
    <w:basedOn w:val="Normal"/>
    <w:next w:val="Normal"/>
    <w:link w:val="Ttulo2Car"/>
    <w:rsid w:val="00A8649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2">
    <w:name w:val="Tabla con cuadrícula2"/>
    <w:basedOn w:val="Tablanormal"/>
    <w:next w:val="Tablaconcuadrcula"/>
    <w:rsid w:val="00C169C3"/>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rsid w:val="00076E98"/>
    <w:rPr>
      <w:color w:val="800080" w:themeColor="followedHyperlink"/>
      <w:u w:val="single"/>
    </w:rPr>
  </w:style>
  <w:style w:type="character" w:customStyle="1" w:styleId="Ttulo2Car">
    <w:name w:val="Título 2 Car"/>
    <w:basedOn w:val="Fuentedeprrafopredeter"/>
    <w:link w:val="Ttulo2"/>
    <w:rsid w:val="00A8649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4708526">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61763323">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2946528">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6494715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27206071">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31023134">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12814865">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552315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48453278">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8291790">
      <w:bodyDiv w:val="1"/>
      <w:marLeft w:val="0"/>
      <w:marRight w:val="0"/>
      <w:marTop w:val="0"/>
      <w:marBottom w:val="0"/>
      <w:divBdr>
        <w:top w:val="none" w:sz="0" w:space="0" w:color="auto"/>
        <w:left w:val="none" w:sz="0" w:space="0" w:color="auto"/>
        <w:bottom w:val="none" w:sz="0" w:space="0" w:color="auto"/>
        <w:right w:val="none" w:sz="0" w:space="0" w:color="auto"/>
      </w:divBdr>
      <w:divsChild>
        <w:div w:id="2104572133">
          <w:marLeft w:val="0"/>
          <w:marRight w:val="0"/>
          <w:marTop w:val="0"/>
          <w:marBottom w:val="0"/>
          <w:divBdr>
            <w:top w:val="none" w:sz="0" w:space="0" w:color="auto"/>
            <w:left w:val="none" w:sz="0" w:space="0" w:color="auto"/>
            <w:bottom w:val="none" w:sz="0" w:space="0" w:color="auto"/>
            <w:right w:val="none" w:sz="0" w:space="0" w:color="auto"/>
          </w:divBdr>
        </w:div>
        <w:div w:id="839545517">
          <w:marLeft w:val="0"/>
          <w:marRight w:val="0"/>
          <w:marTop w:val="0"/>
          <w:marBottom w:val="0"/>
          <w:divBdr>
            <w:top w:val="none" w:sz="0" w:space="0" w:color="auto"/>
            <w:left w:val="none" w:sz="0" w:space="0" w:color="auto"/>
            <w:bottom w:val="none" w:sz="0" w:space="0" w:color="auto"/>
            <w:right w:val="none" w:sz="0" w:space="0" w:color="auto"/>
          </w:divBdr>
        </w:div>
        <w:div w:id="202207527">
          <w:marLeft w:val="0"/>
          <w:marRight w:val="0"/>
          <w:marTop w:val="0"/>
          <w:marBottom w:val="0"/>
          <w:divBdr>
            <w:top w:val="none" w:sz="0" w:space="0" w:color="auto"/>
            <w:left w:val="none" w:sz="0" w:space="0" w:color="auto"/>
            <w:bottom w:val="none" w:sz="0" w:space="0" w:color="auto"/>
            <w:right w:val="none" w:sz="0" w:space="0" w:color="auto"/>
          </w:divBdr>
        </w:div>
        <w:div w:id="320621449">
          <w:marLeft w:val="0"/>
          <w:marRight w:val="0"/>
          <w:marTop w:val="0"/>
          <w:marBottom w:val="0"/>
          <w:divBdr>
            <w:top w:val="none" w:sz="0" w:space="0" w:color="auto"/>
            <w:left w:val="none" w:sz="0" w:space="0" w:color="auto"/>
            <w:bottom w:val="none" w:sz="0" w:space="0" w:color="auto"/>
            <w:right w:val="none" w:sz="0" w:space="0" w:color="auto"/>
          </w:divBdr>
        </w:div>
        <w:div w:id="1979407943">
          <w:marLeft w:val="0"/>
          <w:marRight w:val="0"/>
          <w:marTop w:val="0"/>
          <w:marBottom w:val="0"/>
          <w:divBdr>
            <w:top w:val="none" w:sz="0" w:space="0" w:color="auto"/>
            <w:left w:val="none" w:sz="0" w:space="0" w:color="auto"/>
            <w:bottom w:val="none" w:sz="0" w:space="0" w:color="auto"/>
            <w:right w:val="none" w:sz="0" w:space="0" w:color="auto"/>
          </w:divBdr>
        </w:div>
        <w:div w:id="936010">
          <w:marLeft w:val="0"/>
          <w:marRight w:val="0"/>
          <w:marTop w:val="0"/>
          <w:marBottom w:val="0"/>
          <w:divBdr>
            <w:top w:val="none" w:sz="0" w:space="0" w:color="auto"/>
            <w:left w:val="none" w:sz="0" w:space="0" w:color="auto"/>
            <w:bottom w:val="none" w:sz="0" w:space="0" w:color="auto"/>
            <w:right w:val="none" w:sz="0" w:space="0" w:color="auto"/>
          </w:divBdr>
        </w:div>
      </w:divsChild>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70516281">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2571479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1679516">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43664210">
      <w:bodyDiv w:val="1"/>
      <w:marLeft w:val="0"/>
      <w:marRight w:val="0"/>
      <w:marTop w:val="0"/>
      <w:marBottom w:val="0"/>
      <w:divBdr>
        <w:top w:val="none" w:sz="0" w:space="0" w:color="auto"/>
        <w:left w:val="none" w:sz="0" w:space="0" w:color="auto"/>
        <w:bottom w:val="none" w:sz="0" w:space="0" w:color="auto"/>
        <w:right w:val="none" w:sz="0" w:space="0" w:color="auto"/>
      </w:divBdr>
    </w:div>
    <w:div w:id="1890418100">
      <w:bodyDiv w:val="1"/>
      <w:marLeft w:val="0"/>
      <w:marRight w:val="0"/>
      <w:marTop w:val="0"/>
      <w:marBottom w:val="0"/>
      <w:divBdr>
        <w:top w:val="none" w:sz="0" w:space="0" w:color="auto"/>
        <w:left w:val="none" w:sz="0" w:space="0" w:color="auto"/>
        <w:bottom w:val="none" w:sz="0" w:space="0" w:color="auto"/>
        <w:right w:val="none" w:sz="0" w:space="0" w:color="auto"/>
      </w:divBdr>
      <w:divsChild>
        <w:div w:id="700284514">
          <w:marLeft w:val="0"/>
          <w:marRight w:val="0"/>
          <w:marTop w:val="0"/>
          <w:marBottom w:val="0"/>
          <w:divBdr>
            <w:top w:val="none" w:sz="0" w:space="0" w:color="auto"/>
            <w:left w:val="none" w:sz="0" w:space="0" w:color="auto"/>
            <w:bottom w:val="none" w:sz="0" w:space="0" w:color="auto"/>
            <w:right w:val="none" w:sz="0" w:space="0" w:color="auto"/>
          </w:divBdr>
        </w:div>
        <w:div w:id="392894730">
          <w:marLeft w:val="0"/>
          <w:marRight w:val="0"/>
          <w:marTop w:val="0"/>
          <w:marBottom w:val="0"/>
          <w:divBdr>
            <w:top w:val="none" w:sz="0" w:space="0" w:color="auto"/>
            <w:left w:val="none" w:sz="0" w:space="0" w:color="auto"/>
            <w:bottom w:val="none" w:sz="0" w:space="0" w:color="auto"/>
            <w:right w:val="none" w:sz="0" w:space="0" w:color="auto"/>
          </w:divBdr>
        </w:div>
        <w:div w:id="568001952">
          <w:marLeft w:val="0"/>
          <w:marRight w:val="0"/>
          <w:marTop w:val="0"/>
          <w:marBottom w:val="0"/>
          <w:divBdr>
            <w:top w:val="none" w:sz="0" w:space="0" w:color="auto"/>
            <w:left w:val="none" w:sz="0" w:space="0" w:color="auto"/>
            <w:bottom w:val="none" w:sz="0" w:space="0" w:color="auto"/>
            <w:right w:val="none" w:sz="0" w:space="0" w:color="auto"/>
          </w:divBdr>
        </w:div>
        <w:div w:id="1392996499">
          <w:marLeft w:val="0"/>
          <w:marRight w:val="0"/>
          <w:marTop w:val="0"/>
          <w:marBottom w:val="0"/>
          <w:divBdr>
            <w:top w:val="none" w:sz="0" w:space="0" w:color="auto"/>
            <w:left w:val="none" w:sz="0" w:space="0" w:color="auto"/>
            <w:bottom w:val="none" w:sz="0" w:space="0" w:color="auto"/>
            <w:right w:val="none" w:sz="0" w:space="0" w:color="auto"/>
          </w:divBdr>
        </w:div>
      </w:divsChild>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2347339">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80667380">
      <w:bodyDiv w:val="1"/>
      <w:marLeft w:val="0"/>
      <w:marRight w:val="0"/>
      <w:marTop w:val="0"/>
      <w:marBottom w:val="0"/>
      <w:divBdr>
        <w:top w:val="none" w:sz="0" w:space="0" w:color="auto"/>
        <w:left w:val="none" w:sz="0" w:space="0" w:color="auto"/>
        <w:bottom w:val="none" w:sz="0" w:space="0" w:color="auto"/>
        <w:right w:val="none" w:sz="0" w:space="0" w:color="auto"/>
      </w:divBdr>
      <w:divsChild>
        <w:div w:id="822237394">
          <w:marLeft w:val="0"/>
          <w:marRight w:val="0"/>
          <w:marTop w:val="0"/>
          <w:marBottom w:val="0"/>
          <w:divBdr>
            <w:top w:val="none" w:sz="0" w:space="0" w:color="auto"/>
            <w:left w:val="none" w:sz="0" w:space="0" w:color="auto"/>
            <w:bottom w:val="none" w:sz="0" w:space="0" w:color="auto"/>
            <w:right w:val="none" w:sz="0" w:space="0" w:color="auto"/>
          </w:divBdr>
        </w:div>
        <w:div w:id="509760029">
          <w:marLeft w:val="0"/>
          <w:marRight w:val="0"/>
          <w:marTop w:val="0"/>
          <w:marBottom w:val="0"/>
          <w:divBdr>
            <w:top w:val="none" w:sz="0" w:space="0" w:color="auto"/>
            <w:left w:val="none" w:sz="0" w:space="0" w:color="auto"/>
            <w:bottom w:val="none" w:sz="0" w:space="0" w:color="auto"/>
            <w:right w:val="none" w:sz="0" w:space="0" w:color="auto"/>
          </w:divBdr>
        </w:div>
        <w:div w:id="956176675">
          <w:marLeft w:val="0"/>
          <w:marRight w:val="0"/>
          <w:marTop w:val="0"/>
          <w:marBottom w:val="0"/>
          <w:divBdr>
            <w:top w:val="none" w:sz="0" w:space="0" w:color="auto"/>
            <w:left w:val="none" w:sz="0" w:space="0" w:color="auto"/>
            <w:bottom w:val="none" w:sz="0" w:space="0" w:color="auto"/>
            <w:right w:val="none" w:sz="0" w:space="0" w:color="auto"/>
          </w:divBdr>
        </w:div>
        <w:div w:id="1956062137">
          <w:marLeft w:val="0"/>
          <w:marRight w:val="0"/>
          <w:marTop w:val="0"/>
          <w:marBottom w:val="0"/>
          <w:divBdr>
            <w:top w:val="none" w:sz="0" w:space="0" w:color="auto"/>
            <w:left w:val="none" w:sz="0" w:space="0" w:color="auto"/>
            <w:bottom w:val="none" w:sz="0" w:space="0" w:color="auto"/>
            <w:right w:val="none" w:sz="0" w:space="0" w:color="auto"/>
          </w:divBdr>
        </w:div>
      </w:divsChild>
    </w:div>
    <w:div w:id="2096315323">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watch?v=23n9h-N_uqI" TargetMode="External"/><Relationship Id="rId18" Type="http://schemas.openxmlformats.org/officeDocument/2006/relationships/hyperlink" Target="http://www.mercaba.org/FICHAS/Monografias/absolutismo.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mercaba.org/FICHAS/Monografias/absolutismo.htm" TargetMode="External"/><Relationship Id="rId7" Type="http://schemas.openxmlformats.org/officeDocument/2006/relationships/footnotes" Target="footnotes.xml"/><Relationship Id="rId12" Type="http://schemas.openxmlformats.org/officeDocument/2006/relationships/hyperlink" Target="https://www.youtube.com/watch?v=ttdPHD0qeGk" TargetMode="External"/><Relationship Id="rId17" Type="http://schemas.openxmlformats.org/officeDocument/2006/relationships/hyperlink" Target="https://www.youtube.com/watch?v=81v7_AuM1Jk"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youtube.com/watch?v=mI8Z5ZYnTJ0" TargetMode="External"/><Relationship Id="rId20" Type="http://schemas.openxmlformats.org/officeDocument/2006/relationships/hyperlink" Target="https://www.youtube.com/watch?v=KsJGM0b6Km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nado.gov.co/participacion-ciudadana/congreso-para-ninos/item/11158-que-es-el-estado-y-como-se-conforma" TargetMode="External"/><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mercaba.org/FICHAS/Monografias/absolutismo.htm" TargetMode="External"/><Relationship Id="rId23" Type="http://schemas.openxmlformats.org/officeDocument/2006/relationships/header" Target="header1.xml"/><Relationship Id="rId10" Type="http://schemas.openxmlformats.org/officeDocument/2006/relationships/hyperlink" Target="https://www.youtube.com/watch?v=LyKfB7oaF60" TargetMode="External"/><Relationship Id="rId19" Type="http://schemas.openxmlformats.org/officeDocument/2006/relationships/hyperlink" Target="https://www.youtube.com/watch?v=uVAr3eVxUII" TargetMode="External"/><Relationship Id="rId4" Type="http://schemas.microsoft.com/office/2007/relationships/stylesWithEffects" Target="stylesWithEffects.xml"/><Relationship Id="rId9" Type="http://schemas.openxmlformats.org/officeDocument/2006/relationships/hyperlink" Target="https://www.youtube.com/watch?v=CjrjGyVs3bI" TargetMode="External"/><Relationship Id="rId14" Type="http://schemas.openxmlformats.org/officeDocument/2006/relationships/hyperlink" Target="https://www.youtube.com/watch?v=FmSLbK4Z0WE" TargetMode="External"/><Relationship Id="rId22" Type="http://schemas.openxmlformats.org/officeDocument/2006/relationships/hyperlink" Target="http://www.educatina.com/ciencias-politicas/teoria-y-derecho-constitucional/tipos-de-estados-vide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783A4-9A94-40AB-9785-F50B015D0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1359</TotalTime>
  <Pages>33</Pages>
  <Words>10380</Words>
  <Characters>57091</Characters>
  <Application>Microsoft Office Word</Application>
  <DocSecurity>0</DocSecurity>
  <Lines>475</Lines>
  <Paragraphs>134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67337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Diego</cp:lastModifiedBy>
  <cp:revision>164</cp:revision>
  <cp:lastPrinted>2015-03-02T13:32:00Z</cp:lastPrinted>
  <dcterms:created xsi:type="dcterms:W3CDTF">2015-02-02T16:56:00Z</dcterms:created>
  <dcterms:modified xsi:type="dcterms:W3CDTF">2015-03-09T03:37:00Z</dcterms:modified>
  <cp:category/>
</cp:coreProperties>
</file>