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CE3BDF" w:rsidRDefault="000537AE" w:rsidP="00CB02D2">
      <w:pPr>
        <w:jc w:val="center"/>
        <w:rPr>
          <w:rFonts w:ascii="Times New Roman" w:eastAsia="Arial Unicode MS" w:hAnsi="Times New Roman" w:cs="Times New Roman"/>
          <w:b/>
          <w:lang w:val="es-ES_tradnl"/>
        </w:rPr>
      </w:pPr>
      <w:bookmarkStart w:id="0" w:name="_GoBack"/>
      <w:bookmarkEnd w:id="0"/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Ejercicio Genérico </w:t>
      </w:r>
      <w:r w:rsidR="0025789D" w:rsidRPr="00CE3BDF">
        <w:rPr>
          <w:rFonts w:ascii="Times New Roman" w:eastAsia="Arial Unicode MS" w:hAnsi="Times New Roman" w:cs="Times New Roman"/>
          <w:b/>
          <w:lang w:val="es-ES_tradnl"/>
        </w:rPr>
        <w:t>M4A: Test - solo texto</w:t>
      </w:r>
    </w:p>
    <w:p w14:paraId="720D2C7B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2F45E4" w14:textId="20F50B6C" w:rsidR="00E61A4B" w:rsidRPr="00CE3BDF" w:rsidRDefault="00254FD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3EBE293E" w:rsidR="00E61A4B" w:rsidRPr="00CE3BDF" w:rsidRDefault="00C26CFE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</w:rPr>
        <w:t xml:space="preserve">CS_07_01_REC </w:t>
      </w:r>
    </w:p>
    <w:p w14:paraId="73C3E215" w14:textId="77777777" w:rsidR="006D02A8" w:rsidRPr="00CE3BDF" w:rsidRDefault="006D02A8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FB33223" w14:textId="5AE03276" w:rsidR="0063490D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 xml:space="preserve">DATOS DEL </w:t>
      </w:r>
      <w:r w:rsidR="00340C3A" w:rsidRPr="00CE3BDF">
        <w:rPr>
          <w:rFonts w:ascii="Times New Roman" w:eastAsia="Arial Unicode MS" w:hAnsi="Times New Roman" w:cs="Times New Roman"/>
          <w:b/>
          <w:lang w:val="es-ES_tradnl"/>
        </w:rPr>
        <w:t>RECURSO</w:t>
      </w:r>
    </w:p>
    <w:p w14:paraId="27808A64" w14:textId="77777777" w:rsidR="009320AC" w:rsidRPr="00CE3BDF" w:rsidRDefault="009320AC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2D2D433B" w14:textId="77777777" w:rsidR="00C679A1" w:rsidRPr="00CE3BDF" w:rsidRDefault="00C679A1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recurso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65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máx.)</w:t>
      </w:r>
    </w:p>
    <w:p w14:paraId="3C78E9DA" w14:textId="206F3E5E" w:rsidR="00C679A1" w:rsidRPr="00CE3BDF" w:rsidRDefault="00C26CFE" w:rsidP="00C679A1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543E468C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8974794" w14:textId="6E935A9C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AC7FAC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Descripción del </w:t>
      </w:r>
      <w:r w:rsidR="00340C3A" w:rsidRPr="00CE3BDF">
        <w:rPr>
          <w:rFonts w:ascii="Times New Roman" w:eastAsia="Arial Unicode MS" w:hAnsi="Times New Roman" w:cs="Times New Roman"/>
          <w:highlight w:val="green"/>
          <w:lang w:val="es-ES_tradnl"/>
        </w:rPr>
        <w:t>recurso</w:t>
      </w:r>
    </w:p>
    <w:p w14:paraId="5A70135C" w14:textId="421DAE26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Evalúa tus conocimientos sobre el tema de la Edad Media</w:t>
      </w:r>
    </w:p>
    <w:p w14:paraId="66B86B32" w14:textId="77777777" w:rsidR="00C26CFE" w:rsidRPr="00CE3BDF" w:rsidRDefault="00C26CF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93C2D34" w14:textId="2F322797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Palabras clave del recurso (separadas por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comas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",")</w:t>
      </w:r>
    </w:p>
    <w:p w14:paraId="3CDB971F" w14:textId="07AEB56F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Edad Media</w:t>
      </w:r>
    </w:p>
    <w:p w14:paraId="4F4162B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498920B" w14:textId="64C85C50" w:rsidR="003D72B3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Tiempo estimado (minutos)</w:t>
      </w:r>
    </w:p>
    <w:p w14:paraId="4D3D1F03" w14:textId="1A529E1A" w:rsidR="000719EE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 xml:space="preserve">20 </w:t>
      </w:r>
    </w:p>
    <w:p w14:paraId="54731DB1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04DA020" w14:textId="7AF65A91" w:rsidR="0063490D" w:rsidRPr="00CE3BDF" w:rsidRDefault="0063490D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Acción didáctica</w:t>
      </w:r>
      <w:r w:rsidR="00611072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5F4C68" w:rsidRPr="00CE3BDF">
        <w:rPr>
          <w:rFonts w:ascii="Times New Roman" w:eastAsia="Arial Unicode MS" w:hAnsi="Times New Roman" w:cs="Times New Roman"/>
          <w:highlight w:val="green"/>
          <w:lang w:val="es-ES_tradnl"/>
        </w:rPr>
        <w:t>indicar</w:t>
      </w:r>
      <w:r w:rsidR="00C7411E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sólo una</w:t>
      </w:r>
      <w:r w:rsidR="003D72B3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CE3BDF" w14:paraId="3EF28718" w14:textId="77777777" w:rsidTr="00AC7496">
        <w:tc>
          <w:tcPr>
            <w:tcW w:w="1248" w:type="dxa"/>
          </w:tcPr>
          <w:p w14:paraId="0F71FD18" w14:textId="4CA29615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AC7496" w:rsidRPr="00CE3BDF" w14:paraId="424EB321" w14:textId="77777777" w:rsidTr="00AC7496">
        <w:tc>
          <w:tcPr>
            <w:tcW w:w="1248" w:type="dxa"/>
          </w:tcPr>
          <w:p w14:paraId="79357949" w14:textId="1F32B609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147DAC6" w:rsidR="005F4C68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E3BDF" w:rsidRDefault="005F4C68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FE4AD0E" w14:textId="2FD90744" w:rsidR="003D72B3" w:rsidRPr="00CE3BDF" w:rsidRDefault="00AC7496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E3BDF" w14:paraId="3F4FCFF6" w14:textId="102574E5" w:rsidTr="00B92165">
        <w:tc>
          <w:tcPr>
            <w:tcW w:w="4536" w:type="dxa"/>
          </w:tcPr>
          <w:p w14:paraId="6FE44A92" w14:textId="06DD1B98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1593AE9E" w14:textId="55DEF9CB" w:rsidTr="00B92165">
        <w:tc>
          <w:tcPr>
            <w:tcW w:w="4536" w:type="dxa"/>
          </w:tcPr>
          <w:p w14:paraId="73E9F5D1" w14:textId="6D86BA7E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5F1EC2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616BF0A9" w14:textId="36EE9EF1" w:rsidTr="00B92165">
        <w:tc>
          <w:tcPr>
            <w:tcW w:w="4536" w:type="dxa"/>
          </w:tcPr>
          <w:p w14:paraId="5D9EA602" w14:textId="143FA7BA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CA0A841" w:rsidR="002E4EE6" w:rsidRPr="00CE3BDF" w:rsidRDefault="003B6F5D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CE3BDF" w:rsidRDefault="00BD1FFA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BD1FFA" w:rsidRPr="00CE3BDF" w14:paraId="0CEAED7C" w14:textId="6C732F50" w:rsidTr="00B92165">
        <w:tc>
          <w:tcPr>
            <w:tcW w:w="4536" w:type="dxa"/>
          </w:tcPr>
          <w:p w14:paraId="04FC76F0" w14:textId="081E1537" w:rsidR="002E4EE6" w:rsidRPr="00CE3BDF" w:rsidRDefault="00AC749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…</w:t>
            </w:r>
            <w:r w:rsidR="002E4EE6" w:rsidRPr="00CE3BDF">
              <w:rPr>
                <w:rFonts w:ascii="Times New Roman" w:eastAsia="Arial Unicode MS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E3BDF" w:rsidRDefault="002E4EE6" w:rsidP="00CB02D2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DA11B7" w14:textId="77777777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CE3BDF" w14:paraId="7BD70A53" w14:textId="77777777" w:rsidTr="00C26CFE">
        <w:tc>
          <w:tcPr>
            <w:tcW w:w="2126" w:type="dxa"/>
          </w:tcPr>
          <w:p w14:paraId="2FE6510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2FB6C718" w14:textId="77777777" w:rsidTr="00C26CFE">
        <w:tc>
          <w:tcPr>
            <w:tcW w:w="2126" w:type="dxa"/>
          </w:tcPr>
          <w:p w14:paraId="03B41EC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FCB6CF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  <w:tr w:rsidR="00502F8B" w:rsidRPr="00CE3BDF" w14:paraId="7D0792C2" w14:textId="77777777" w:rsidTr="00C26CFE">
        <w:tc>
          <w:tcPr>
            <w:tcW w:w="2126" w:type="dxa"/>
          </w:tcPr>
          <w:p w14:paraId="1200AF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3A63CD02" w:rsidR="00502F8B" w:rsidRPr="00CE3BDF" w:rsidRDefault="003B6F5D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  <w:r w:rsidRPr="00CE3BDF">
              <w:rPr>
                <w:rFonts w:ascii="Times New Roman" w:eastAsia="Arial Unicode MS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CE3BDF" w:rsidRDefault="00502F8B" w:rsidP="00C26CFE">
            <w:pPr>
              <w:rPr>
                <w:rFonts w:ascii="Times New Roman" w:eastAsia="Arial Unicode MS" w:hAnsi="Times New Roman" w:cs="Times New Roman"/>
                <w:lang w:val="es-ES_tradnl"/>
              </w:rPr>
            </w:pPr>
          </w:p>
        </w:tc>
      </w:tr>
    </w:tbl>
    <w:p w14:paraId="269607B3" w14:textId="77777777" w:rsidR="00502F8B" w:rsidRPr="00CE3BDF" w:rsidRDefault="00502F8B" w:rsidP="00502F8B">
      <w:pPr>
        <w:rPr>
          <w:rFonts w:ascii="Times New Roman" w:eastAsia="Arial Unicode MS" w:hAnsi="Times New Roman" w:cs="Times New Roman"/>
          <w:lang w:val="es-ES_tradnl"/>
        </w:rPr>
      </w:pPr>
    </w:p>
    <w:p w14:paraId="53F53410" w14:textId="257678A8" w:rsidR="004375B6" w:rsidRPr="00CE3BDF" w:rsidRDefault="0005228B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Nivel del ejercicio,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Fácil, 2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Medio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ó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-</w:t>
      </w:r>
      <w:r w:rsidR="004375B6" w:rsidRPr="00CE3BDF">
        <w:rPr>
          <w:rFonts w:ascii="Times New Roman" w:eastAsia="Arial Unicode MS" w:hAnsi="Times New Roman" w:cs="Times New Roman"/>
          <w:highlight w:val="green"/>
          <w:lang w:val="es-ES_tradnl"/>
        </w:rPr>
        <w:t>Difícil</w:t>
      </w:r>
    </w:p>
    <w:p w14:paraId="2FAAFA3F" w14:textId="6E881672" w:rsidR="000719EE" w:rsidRPr="00CE3BDF" w:rsidRDefault="007A488C" w:rsidP="000719E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2</w:t>
      </w:r>
    </w:p>
    <w:p w14:paraId="4D4F09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A818B3F" w14:textId="77777777" w:rsidR="0045712C" w:rsidRPr="00CE3BDF" w:rsidRDefault="0045712C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lang w:val="es-ES_tradnl"/>
        </w:rPr>
        <w:t>DATOS DEL EJERCICIO</w:t>
      </w:r>
    </w:p>
    <w:p w14:paraId="72051B42" w14:textId="77777777" w:rsidR="00A925B6" w:rsidRPr="00CE3BDF" w:rsidRDefault="00A925B6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07CB729" w14:textId="44EF4602" w:rsidR="00A925B6" w:rsidRPr="00CE3BDF" w:rsidRDefault="00125D25" w:rsidP="00125D25">
      <w:pPr>
        <w:jc w:val="both"/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COPIA 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TÍTULO DEL RECURSO 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PARA EL TÍTULO DEL EJERCICIO AL MENOS QUE SEA DIFERENTE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RECUERDA </w:t>
      </w:r>
      <w:r w:rsidR="00EA3E65" w:rsidRPr="00CE3BDF">
        <w:rPr>
          <w:rFonts w:ascii="Times New Roman" w:eastAsia="Arial Unicode MS" w:hAnsi="Times New Roman" w:cs="Times New Roman"/>
          <w:color w:val="0000FF"/>
          <w:lang w:val="es-ES_tradnl"/>
        </w:rPr>
        <w:t>EL TÍTULO</w:t>
      </w:r>
      <w:r w:rsidR="00A925B6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Título del ejercicio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86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máx.</w:t>
      </w:r>
      <w:r w:rsidR="00D660AD"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</w:p>
    <w:p w14:paraId="1C778160" w14:textId="7C94C026" w:rsidR="000719EE" w:rsidRPr="00CE3BDF" w:rsidRDefault="007A488C" w:rsidP="000719E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Autoevaluación</w:t>
      </w:r>
    </w:p>
    <w:p w14:paraId="21BCA842" w14:textId="77777777" w:rsidR="003B6F5D" w:rsidRPr="00CE3BDF" w:rsidRDefault="003B6F5D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06761894" w14:textId="107A138C" w:rsidR="00054002" w:rsidRPr="00CE3BDF" w:rsidRDefault="00054002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6907A4" w:rsidRPr="00CE3BDF">
        <w:rPr>
          <w:rFonts w:ascii="Times New Roman" w:eastAsia="Arial Unicode MS" w:hAnsi="Times New Roman" w:cs="Times New Roman"/>
          <w:highlight w:val="green"/>
          <w:lang w:val="es-ES_tradnl"/>
        </w:rPr>
        <w:t>Grado del ejercicio (Primaria o Secundaria)</w:t>
      </w:r>
      <w:r w:rsidR="009F074B" w:rsidRPr="00CE3BDF">
        <w:rPr>
          <w:rFonts w:ascii="Times New Roman" w:eastAsia="Arial Unicode MS" w:hAnsi="Times New Roman" w:cs="Times New Roman"/>
          <w:highlight w:val="green"/>
          <w:lang w:val="es-ES_tradnl"/>
        </w:rPr>
        <w:t>; “P” o “S”</w:t>
      </w:r>
    </w:p>
    <w:p w14:paraId="665DAA60" w14:textId="62D46F1C" w:rsidR="000719EE" w:rsidRPr="00CE3BDF" w:rsidRDefault="008F6ED2" w:rsidP="000719EE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“S”</w:t>
      </w:r>
    </w:p>
    <w:p w14:paraId="325E211B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24A01777" w14:textId="18F64E2F" w:rsidR="006907A4" w:rsidRPr="00CE3BDF" w:rsidRDefault="00C92E0A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lastRenderedPageBreak/>
        <w:t>*</w:t>
      </w:r>
      <w:r w:rsidR="006907A4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>Enunciado (</w:t>
      </w:r>
      <w:r w:rsidR="00992AB9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Instrucción </w:t>
      </w:r>
      <w:r w:rsidR="001B3983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193</w:t>
      </w:r>
      <w:r w:rsidR="001B3983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2134288" w14:textId="1641D1D8" w:rsidR="000719EE" w:rsidRPr="00CE3BDF" w:rsidRDefault="007A488C" w:rsidP="000719EE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Elige la respuesta correcta.</w:t>
      </w:r>
    </w:p>
    <w:p w14:paraId="67EC4DD2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36B8533" w14:textId="192AAFEC" w:rsidR="00F80068" w:rsidRPr="007A488C" w:rsidRDefault="006907A4" w:rsidP="00CB02D2">
      <w:pPr>
        <w:rPr>
          <w:rFonts w:ascii="Times New Roman" w:eastAsia="Arial Unicode MS" w:hAnsi="Times New Roman" w:cs="Times New Roman"/>
          <w:b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="006D02A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(ventana flotante)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</w:t>
      </w:r>
      <w:r w:rsidR="007A488C">
        <w:rPr>
          <w:rFonts w:ascii="Times New Roman" w:eastAsia="Arial Unicode MS" w:hAnsi="Times New Roman" w:cs="Times New Roman"/>
          <w:b/>
          <w:lang w:val="es-ES_tradnl"/>
        </w:rPr>
        <w:t>N</w:t>
      </w:r>
    </w:p>
    <w:p w14:paraId="07378790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7858647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602BA64B" w14:textId="15ABB67F" w:rsidR="00AF23DF" w:rsidRPr="00CE3BDF" w:rsidRDefault="001E2043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</w:t>
      </w:r>
      <w:r w:rsidR="00F80068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ostrar al inicio del ejercicio </w:t>
      </w:r>
      <w:r w:rsidR="00FD4E51"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ventana </w:t>
      </w:r>
      <w:r w:rsidRPr="00CE3BDF">
        <w:rPr>
          <w:rFonts w:ascii="Times New Roman" w:eastAsia="Arial Unicode MS" w:hAnsi="Times New Roman" w:cs="Times New Roman"/>
          <w:highlight w:val="green"/>
          <w:u w:val="single"/>
          <w:lang w:val="es-ES_tradnl"/>
        </w:rPr>
        <w:t>Más información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</w:t>
      </w:r>
      <w:r w:rsidR="002233BF" w:rsidRPr="00CE3BDF">
        <w:rPr>
          <w:rFonts w:ascii="Times New Roman" w:eastAsia="Arial Unicode MS" w:hAnsi="Times New Roman" w:cs="Times New Roman"/>
          <w:highlight w:val="green"/>
          <w:lang w:val="es-ES_tradnl"/>
        </w:rPr>
        <w:t>(S/N)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N</w:t>
      </w:r>
    </w:p>
    <w:p w14:paraId="55B4E04D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170DCB28" w14:textId="77777777" w:rsidR="000719EE" w:rsidRPr="00CE3BDF" w:rsidRDefault="000719EE" w:rsidP="000719EE">
      <w:pPr>
        <w:rPr>
          <w:rFonts w:ascii="Times New Roman" w:eastAsia="Arial Unicode MS" w:hAnsi="Times New Roman" w:cs="Times New Roman"/>
          <w:lang w:val="es-ES_tradnl"/>
        </w:rPr>
      </w:pPr>
    </w:p>
    <w:p w14:paraId="3BCDBB8C" w14:textId="7784DDBB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Sin ordenación aleatoria (S/N</w:t>
      </w:r>
      <w:proofErr w:type="gramStart"/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):</w:t>
      </w:r>
      <w:proofErr w:type="gramEnd"/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N</w:t>
      </w:r>
    </w:p>
    <w:p w14:paraId="5EA0B084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55A09CCE" w14:textId="77777777" w:rsidR="00033E28" w:rsidRPr="00CE3BDF" w:rsidRDefault="00033E28" w:rsidP="00033E28">
      <w:pPr>
        <w:rPr>
          <w:rFonts w:ascii="Times New Roman" w:eastAsia="Arial Unicode MS" w:hAnsi="Times New Roman" w:cs="Times New Roman"/>
          <w:lang w:val="es-ES_tradnl"/>
        </w:rPr>
      </w:pPr>
    </w:p>
    <w:p w14:paraId="753D63E8" w14:textId="3F3B4698" w:rsidR="006907A4" w:rsidRPr="00CE3BDF" w:rsidRDefault="006907A4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Mostrar calculadora (S/N)</w:t>
      </w:r>
      <w:r w:rsidR="007A488C">
        <w:rPr>
          <w:rFonts w:ascii="Times New Roman" w:eastAsia="Arial Unicode MS" w:hAnsi="Times New Roman" w:cs="Times New Roman"/>
          <w:lang w:val="es-ES_tradnl"/>
        </w:rPr>
        <w:t xml:space="preserve"> N</w:t>
      </w:r>
    </w:p>
    <w:p w14:paraId="4F33AC45" w14:textId="77777777" w:rsidR="000719EE" w:rsidRPr="00CE3BDF" w:rsidRDefault="000719EE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72847A08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15EE4309" w14:textId="130A3E68" w:rsidR="009C4689" w:rsidRPr="00CE3BDF" w:rsidRDefault="00923C89" w:rsidP="00CB02D2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0000FF"/>
          <w:lang w:val="es-ES_tradnl"/>
        </w:rPr>
        <w:t>NO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: PERMITE SELECCIONAR MÁS DE UNA OPCIÓN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,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APLICA A TODAS LAS PR</w:t>
      </w:r>
      <w:r w:rsidR="006C5EF2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EGUNTAS DEL </w:t>
      </w:r>
      <w:r w:rsidR="002B2F09" w:rsidRPr="00CE3BDF">
        <w:rPr>
          <w:rFonts w:ascii="Times New Roman" w:eastAsia="Arial Unicode MS" w:hAnsi="Times New Roman" w:cs="Times New Roman"/>
          <w:color w:val="0000FF"/>
          <w:lang w:val="es-ES_tradnl"/>
        </w:rPr>
        <w:t>EJERCICIO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32C76093" w14:textId="664EA7B3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CE3BDF" w:rsidRDefault="009C4689" w:rsidP="00CB02D2">
      <w:pPr>
        <w:rPr>
          <w:rFonts w:ascii="Times New Roman" w:eastAsia="Arial Unicode MS" w:hAnsi="Times New Roman" w:cs="Times New Roman"/>
          <w:lang w:val="es-ES_tradnl"/>
        </w:rPr>
      </w:pPr>
    </w:p>
    <w:p w14:paraId="066AEDDB" w14:textId="63973EB0" w:rsidR="000719EE" w:rsidRPr="00CE3BDF" w:rsidRDefault="007A488C" w:rsidP="00CB02D2">
      <w:pPr>
        <w:rPr>
          <w:rFonts w:ascii="Times New Roman" w:eastAsia="Arial Unicode MS" w:hAnsi="Times New Roman" w:cs="Times New Roman"/>
          <w:lang w:val="es-ES_tradnl"/>
        </w:rPr>
      </w:pPr>
      <w:r>
        <w:rPr>
          <w:rFonts w:ascii="Times New Roman" w:eastAsia="Arial Unicode MS" w:hAnsi="Times New Roman" w:cs="Times New Roman"/>
          <w:lang w:val="es-ES_tradnl"/>
        </w:rPr>
        <w:t>S</w:t>
      </w:r>
    </w:p>
    <w:p w14:paraId="243C08AF" w14:textId="79D66AD3" w:rsidR="00742D83" w:rsidRPr="00CE3BDF" w:rsidRDefault="004A4A9C" w:rsidP="009C4689">
      <w:pPr>
        <w:rPr>
          <w:rFonts w:ascii="Times New Roman" w:eastAsia="Arial Unicode MS" w:hAnsi="Times New Roman" w:cs="Times New Roman"/>
          <w:color w:val="0000FF"/>
          <w:lang w:val="es-ES_tradnl"/>
        </w:rPr>
      </w:pP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MÍN. </w:t>
      </w:r>
      <w:proofErr w:type="gramStart"/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1  MÁX</w:t>
      </w:r>
      <w:proofErr w:type="gramEnd"/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>. 1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>0</w:t>
      </w:r>
      <w:r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. </w:t>
      </w:r>
      <w:r w:rsidR="009C4689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TEST-TEXTO (OPCIÓN MÚLTIPLE). </w:t>
      </w:r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CE3BDF">
        <w:rPr>
          <w:rFonts w:ascii="Times New Roman" w:eastAsia="Arial Unicode MS" w:hAnsi="Times New Roman" w:cs="Times New Roman"/>
          <w:color w:val="0000FF"/>
          <w:lang w:val="es-ES_tradnl"/>
        </w:rPr>
        <w:t xml:space="preserve">ÉSTAS </w:t>
      </w:r>
      <w:r w:rsidR="00D3600C" w:rsidRPr="00CE3BDF">
        <w:rPr>
          <w:rFonts w:ascii="Times New Roman" w:eastAsia="Arial Unicode MS" w:hAnsi="Times New Roman" w:cs="Times New Roman"/>
          <w:color w:val="0000FF"/>
          <w:lang w:val="es-ES_tradnl"/>
        </w:rPr>
        <w:t>CON NEGRITA</w:t>
      </w:r>
      <w:r w:rsidR="0036258A" w:rsidRPr="00CE3BDF">
        <w:rPr>
          <w:rFonts w:ascii="Times New Roman" w:eastAsia="Arial Unicode MS" w:hAnsi="Times New Roman" w:cs="Times New Roman"/>
          <w:color w:val="0000FF"/>
          <w:lang w:val="es-ES_tradnl"/>
        </w:rPr>
        <w:t>.</w:t>
      </w:r>
    </w:p>
    <w:p w14:paraId="52721E54" w14:textId="77777777" w:rsidR="004A4A9C" w:rsidRPr="00CE3BDF" w:rsidRDefault="004A4A9C" w:rsidP="00742D83">
      <w:pPr>
        <w:rPr>
          <w:rFonts w:ascii="Times New Roman" w:eastAsia="Arial Unicode MS" w:hAnsi="Times New Roman" w:cs="Times New Roman"/>
          <w:color w:val="0000FF"/>
          <w:lang w:val="es-ES_tradnl"/>
        </w:rPr>
      </w:pPr>
    </w:p>
    <w:p w14:paraId="3D74FDC8" w14:textId="0D24C1A4" w:rsidR="006D02A8" w:rsidRPr="00CE3BDF" w:rsidRDefault="006D02A8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="00CD0B3B"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1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(</w:t>
      </w:r>
      <w:r w:rsidR="00CD0B3B"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C38A4F1" w14:textId="1A5B94B4" w:rsidR="006D02A8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fin de la Edad Antigua y el comienzo de la Edad Media?</w:t>
      </w:r>
    </w:p>
    <w:p w14:paraId="562557D7" w14:textId="77777777" w:rsidR="00CD0B3B" w:rsidRPr="00CE3BDF" w:rsidRDefault="00CD0B3B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486BFFA8" w14:textId="5D04D969" w:rsidR="00B5250C" w:rsidRPr="00CE3BDF" w:rsidRDefault="00CD0B3B" w:rsidP="00B5250C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23BB33C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7757F184" w14:textId="77777777" w:rsidR="00B5250C" w:rsidRPr="00CE3BDF" w:rsidRDefault="00B5250C" w:rsidP="00B5250C">
      <w:pPr>
        <w:rPr>
          <w:rFonts w:ascii="Times New Roman" w:eastAsia="Arial Unicode MS" w:hAnsi="Times New Roman" w:cs="Times New Roman"/>
          <w:lang w:val="es-ES_tradnl"/>
        </w:rPr>
      </w:pPr>
    </w:p>
    <w:p w14:paraId="03D94460" w14:textId="227509E9" w:rsidR="00B5250C" w:rsidRPr="00CE3BDF" w:rsidRDefault="009E7DAC" w:rsidP="00B5250C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Respuesta</w:t>
      </w:r>
      <w:r w:rsidR="007D2825" w:rsidRPr="00CE3BDF">
        <w:rPr>
          <w:rFonts w:ascii="Times New Roman" w:eastAsia="Arial Unicode MS" w:hAnsi="Times New Roman" w:cs="Times New Roman"/>
          <w:highlight w:val="yellow"/>
          <w:lang w:val="es-ES_tradnl"/>
        </w:rPr>
        <w:t>s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149859DB" w14:textId="17253C7F" w:rsidR="00B52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del Reino de Toledo.</w:t>
      </w:r>
    </w:p>
    <w:p w14:paraId="46647690" w14:textId="5E7B576B" w:rsidR="00A1450C" w:rsidRPr="007A488C" w:rsidRDefault="00A1450C" w:rsidP="006D02A8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caída del Imperio Romano de Occidente.</w:t>
      </w:r>
    </w:p>
    <w:p w14:paraId="543DB5FC" w14:textId="4D3348AD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del Imperio Carolingio.</w:t>
      </w:r>
    </w:p>
    <w:p w14:paraId="3CD579AA" w14:textId="3C4CD20F" w:rsidR="00A1450C" w:rsidRPr="00CE3BDF" w:rsidRDefault="00A1450C" w:rsidP="006D02A8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caída del Imperio Romano de Oriente</w:t>
      </w:r>
      <w:r w:rsidR="007A488C">
        <w:rPr>
          <w:rFonts w:ascii="Times New Roman" w:eastAsia="Arial Unicode MS" w:hAnsi="Times New Roman" w:cs="Times New Roman"/>
          <w:lang w:val="es-ES_tradnl"/>
        </w:rPr>
        <w:t>.</w:t>
      </w:r>
    </w:p>
    <w:p w14:paraId="51D15E3E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35FE56D4" w14:textId="77777777" w:rsidR="007D2825" w:rsidRPr="00CE3BDF" w:rsidRDefault="007D2825" w:rsidP="006D02A8">
      <w:pPr>
        <w:rPr>
          <w:rFonts w:ascii="Times New Roman" w:eastAsia="Arial Unicode MS" w:hAnsi="Times New Roman" w:cs="Times New Roman"/>
          <w:lang w:val="es-ES_tradnl"/>
        </w:rPr>
      </w:pPr>
    </w:p>
    <w:p w14:paraId="1CFEA788" w14:textId="1BA04B44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2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B81D0A" w14:textId="6477607E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reino germánico se formó en la Galia?</w:t>
      </w:r>
    </w:p>
    <w:p w14:paraId="143EEC1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F2FD1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20E3A4E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83949E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8D591B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443EF0D" w14:textId="29BEFE51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anglos.</w:t>
      </w:r>
    </w:p>
    <w:p w14:paraId="5D3689D5" w14:textId="1F2F3E3F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vándalos.</w:t>
      </w:r>
    </w:p>
    <w:p w14:paraId="666BA197" w14:textId="7273C209" w:rsidR="00A1450C" w:rsidRPr="007A488C" w:rsidRDefault="00A1450C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El reino de los francos.</w:t>
      </w:r>
    </w:p>
    <w:p w14:paraId="3F125EF4" w14:textId="5DE7DA9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reino de los ostrogodos.</w:t>
      </w:r>
    </w:p>
    <w:p w14:paraId="10528E7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743CBA" w14:textId="47D19947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3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A3130A5" w14:textId="57847C02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¿Cuál es uno de los rasgos distintivos de las iglesias bizantinas?</w:t>
      </w:r>
    </w:p>
    <w:p w14:paraId="5C23FE9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BEB8A4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623A273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01BF08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2AE6D08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73DA4C9D" w14:textId="10962FF2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planta de cruz griega</w:t>
      </w:r>
      <w:r w:rsidRPr="00CE3BDF">
        <w:rPr>
          <w:rFonts w:ascii="Times New Roman" w:eastAsia="Arial Unicode MS" w:hAnsi="Times New Roman" w:cs="Times New Roman"/>
          <w:lang w:val="es-ES_tradnl"/>
        </w:rPr>
        <w:t>.</w:t>
      </w:r>
    </w:p>
    <w:p w14:paraId="18BA1C1F" w14:textId="3AA5D38D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arco de herradura.</w:t>
      </w:r>
    </w:p>
    <w:p w14:paraId="6CBA1ADF" w14:textId="63F43BE7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planta de cruz latina.</w:t>
      </w:r>
    </w:p>
    <w:p w14:paraId="06B1897D" w14:textId="2BAAEF4D" w:rsidR="00A1450C" w:rsidRPr="007A488C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7A488C">
        <w:rPr>
          <w:rFonts w:ascii="Times New Roman" w:eastAsia="Arial Unicode MS" w:hAnsi="Times New Roman" w:cs="Times New Roman"/>
          <w:lang w:val="es-ES_tradnl"/>
        </w:rPr>
        <w:t xml:space="preserve">El </w:t>
      </w:r>
      <w:proofErr w:type="spellStart"/>
      <w:r w:rsidRPr="007A488C">
        <w:rPr>
          <w:rFonts w:ascii="Times New Roman" w:eastAsia="Arial Unicode MS" w:hAnsi="Times New Roman" w:cs="Times New Roman"/>
          <w:lang w:val="es-ES_tradnl"/>
        </w:rPr>
        <w:t>miranete</w:t>
      </w:r>
      <w:proofErr w:type="spellEnd"/>
      <w:r w:rsidRPr="007A488C">
        <w:rPr>
          <w:rFonts w:ascii="Times New Roman" w:eastAsia="Arial Unicode MS" w:hAnsi="Times New Roman" w:cs="Times New Roman"/>
          <w:lang w:val="es-ES_tradnl"/>
        </w:rPr>
        <w:t>.</w:t>
      </w:r>
    </w:p>
    <w:p w14:paraId="36D5991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F12516A" w14:textId="1C55168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4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3B5FF528" w14:textId="1E86CBDC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nombre dieron los musulmanes a las tierras conquistadas en la península Ibérica?</w:t>
      </w:r>
    </w:p>
    <w:p w14:paraId="6B4CD087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CE8B27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06128C5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09FBA9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AC69896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0FD888E3" w14:textId="5EDD23CE" w:rsidR="002B0B2F" w:rsidRPr="00CE3BDF" w:rsidRDefault="007A488C" w:rsidP="002B0B2F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Ifriqiya</w:t>
      </w:r>
      <w:proofErr w:type="spellEnd"/>
    </w:p>
    <w:p w14:paraId="3447855F" w14:textId="6C6012CF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Hispania</w:t>
      </w:r>
    </w:p>
    <w:p w14:paraId="4414C897" w14:textId="53ECA4B7" w:rsidR="00A1450C" w:rsidRPr="00CE3BDF" w:rsidRDefault="007A488C" w:rsidP="002B0B2F">
      <w:pPr>
        <w:rPr>
          <w:rFonts w:ascii="Times New Roman" w:eastAsia="Arial Unicode MS" w:hAnsi="Times New Roman" w:cs="Times New Roman"/>
          <w:lang w:val="es-ES_tradnl"/>
        </w:rPr>
      </w:pPr>
      <w:proofErr w:type="spellStart"/>
      <w:r>
        <w:rPr>
          <w:rFonts w:ascii="Times New Roman" w:eastAsia="Arial Unicode MS" w:hAnsi="Times New Roman" w:cs="Times New Roman"/>
          <w:lang w:val="es-ES_tradnl"/>
        </w:rPr>
        <w:t>Magred</w:t>
      </w:r>
      <w:proofErr w:type="spellEnd"/>
    </w:p>
    <w:p w14:paraId="3CBE73C1" w14:textId="6B07960D" w:rsidR="00A1450C" w:rsidRPr="007A488C" w:rsidRDefault="007A488C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Al-</w:t>
      </w:r>
      <w:proofErr w:type="spellStart"/>
      <w:r w:rsidRPr="007A488C">
        <w:rPr>
          <w:rFonts w:ascii="Times New Roman" w:eastAsia="Arial Unicode MS" w:hAnsi="Times New Roman" w:cs="Times New Roman"/>
          <w:b/>
          <w:lang w:val="es-ES_tradnl"/>
        </w:rPr>
        <w:t>Andalus</w:t>
      </w:r>
      <w:proofErr w:type="spellEnd"/>
    </w:p>
    <w:p w14:paraId="010830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23975A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3DF5DEA" w14:textId="32495A26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5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825A847" w14:textId="190E127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factores produjeron la caída de Roma? Marca la respuesta incorrecta.</w:t>
      </w:r>
    </w:p>
    <w:p w14:paraId="2CCE6B9F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603823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A6339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61624F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A95BE6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2DB71E23" w14:textId="451058B7" w:rsidR="002B0B2F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invasiones germánicas.</w:t>
      </w:r>
    </w:p>
    <w:p w14:paraId="2030897F" w14:textId="1F282E83" w:rsidR="00A1450C" w:rsidRPr="00CE3BDF" w:rsidRDefault="00A1450C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dificultades económicas.</w:t>
      </w:r>
    </w:p>
    <w:p w14:paraId="323C9AC2" w14:textId="2FE35DBD" w:rsidR="00A1450C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crisis producida por varios terremotos y erupciones volcánicas.</w:t>
      </w:r>
    </w:p>
    <w:p w14:paraId="44D4B9A9" w14:textId="319F440E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Las luchas políticas</w:t>
      </w:r>
      <w:r w:rsidR="007A488C">
        <w:rPr>
          <w:rFonts w:ascii="Times New Roman" w:eastAsia="Arial Unicode MS" w:hAnsi="Times New Roman" w:cs="Times New Roman"/>
          <w:lang w:val="es-ES_tradnl"/>
        </w:rPr>
        <w:t>.</w:t>
      </w:r>
    </w:p>
    <w:p w14:paraId="650BE39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4268DD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737FB05" w14:textId="73EFCA10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6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261B57BB" w14:textId="1F50A07E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¿Qué hecho marca el inicio del calendario musulmán?</w:t>
      </w:r>
    </w:p>
    <w:p w14:paraId="02015B6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1B65C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7B1CD025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7329D6D0" w14:textId="7777777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B6A23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1E0D1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8C55F80" w14:textId="2B53C10B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batalla de Guadalete en el 711</w:t>
      </w:r>
    </w:p>
    <w:p w14:paraId="2722EFFC" w14:textId="47218EC0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La conquista de Damasco en el 635</w:t>
      </w:r>
    </w:p>
    <w:p w14:paraId="06ED752A" w14:textId="35F6EB74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El nacimiento de Mahoma en el 570</w:t>
      </w:r>
    </w:p>
    <w:p w14:paraId="6D6E27BA" w14:textId="1948969B" w:rsidR="008C3794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La hégira en el 622</w:t>
      </w:r>
    </w:p>
    <w:p w14:paraId="5EB4808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E262FE8" w14:textId="43CA327D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7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4DB4BF8C" w14:textId="1256E7C0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capital de los visigodos a partir del siglo VI?</w:t>
      </w:r>
    </w:p>
    <w:p w14:paraId="2A25304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FBA0C8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lastRenderedPageBreak/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4F7E7C3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271262C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09D2430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6262EDC3" w14:textId="0AD9E01D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Roma.</w:t>
      </w:r>
    </w:p>
    <w:p w14:paraId="2B057157" w14:textId="6377734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Constantinopla.</w:t>
      </w:r>
    </w:p>
    <w:p w14:paraId="084839D8" w14:textId="1E9355A4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La Meca.</w:t>
      </w:r>
    </w:p>
    <w:p w14:paraId="2E200CAF" w14:textId="344FFEB7" w:rsidR="008C3794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En Toledo.</w:t>
      </w:r>
    </w:p>
    <w:p w14:paraId="55DFCB70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FFB835" w14:textId="66942841" w:rsidR="007D2825" w:rsidRPr="00CE3BDF" w:rsidRDefault="007D2825" w:rsidP="007D2825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>Pregunta 8 (</w:t>
      </w:r>
      <w:r w:rsidRPr="00CE3BDF">
        <w:rPr>
          <w:rFonts w:ascii="Times New Roman" w:eastAsia="Arial Unicode MS" w:hAnsi="Times New Roman" w:cs="Times New Roman"/>
          <w:b/>
          <w:highlight w:val="green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green"/>
          <w:lang w:val="es-ES_tradnl"/>
        </w:rPr>
        <w:t xml:space="preserve"> caracteres máximo)</w:t>
      </w:r>
    </w:p>
    <w:p w14:paraId="7096BF42" w14:textId="1D145F78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¿Dónde se situó la primera capital del Imperio Islámico</w:t>
      </w:r>
      <w:r w:rsidR="007A488C">
        <w:rPr>
          <w:rFonts w:ascii="Times New Roman" w:eastAsia="Arial Unicode MS" w:hAnsi="Times New Roman" w:cs="Times New Roman"/>
          <w:lang w:val="es-ES_tradnl"/>
        </w:rPr>
        <w:t>?</w:t>
      </w:r>
    </w:p>
    <w:p w14:paraId="79773C5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E51FA7D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highlight w:val="green"/>
          <w:lang w:val="es-ES_tradnl"/>
        </w:rPr>
      </w:pP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>Explicación (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173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máximo)</w:t>
      </w:r>
    </w:p>
    <w:p w14:paraId="5A039268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56148981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6CEBFF0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b/>
          <w:color w:val="FF0000"/>
          <w:lang w:val="es-ES_tradnl"/>
        </w:rPr>
        <w:t>*</w:t>
      </w:r>
      <w:r w:rsidRPr="00CE3BDF">
        <w:rPr>
          <w:rFonts w:ascii="Times New Roman" w:eastAsia="Arial Unicode MS" w:hAnsi="Times New Roman" w:cs="Times New Roman"/>
          <w:color w:val="FF0000"/>
          <w:lang w:val="es-ES_tradnl"/>
        </w:rPr>
        <w:t xml:space="preserve"> 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Respuestas (mín. 2 – máx. 5, </w:t>
      </w:r>
      <w:r w:rsidRPr="00CE3BDF">
        <w:rPr>
          <w:rFonts w:ascii="Times New Roman" w:eastAsia="Arial Unicode MS" w:hAnsi="Times New Roman" w:cs="Times New Roman"/>
          <w:b/>
          <w:highlight w:val="yellow"/>
          <w:lang w:val="es-ES_tradnl"/>
        </w:rPr>
        <w:t>73</w:t>
      </w:r>
      <w:r w:rsidRPr="00CE3BDF">
        <w:rPr>
          <w:rFonts w:ascii="Times New Roman" w:eastAsia="Arial Unicode MS" w:hAnsi="Times New Roman" w:cs="Times New Roman"/>
          <w:highlight w:val="yellow"/>
          <w:lang w:val="es-ES_tradnl"/>
        </w:rPr>
        <w:t xml:space="preserve"> caracteres máximo cada respuesta)</w:t>
      </w:r>
      <w:r w:rsidRPr="00CE3BDF">
        <w:rPr>
          <w:rFonts w:ascii="Times New Roman" w:eastAsia="Arial Unicode MS" w:hAnsi="Times New Roman" w:cs="Times New Roman"/>
          <w:lang w:val="es-ES_tradnl"/>
        </w:rPr>
        <w:t xml:space="preserve"> </w:t>
      </w:r>
    </w:p>
    <w:p w14:paraId="34A31E89" w14:textId="69737E67" w:rsidR="002B0B2F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 xml:space="preserve">En </w:t>
      </w:r>
      <w:proofErr w:type="spellStart"/>
      <w:r w:rsidRPr="00CE3BDF">
        <w:rPr>
          <w:rFonts w:ascii="Times New Roman" w:eastAsia="Arial Unicode MS" w:hAnsi="Times New Roman" w:cs="Times New Roman"/>
          <w:lang w:val="es-ES_tradnl"/>
        </w:rPr>
        <w:t>Persépolis</w:t>
      </w:r>
      <w:proofErr w:type="spellEnd"/>
      <w:r w:rsidRPr="00CE3BDF">
        <w:rPr>
          <w:rFonts w:ascii="Times New Roman" w:eastAsia="Arial Unicode MS" w:hAnsi="Times New Roman" w:cs="Times New Roman"/>
          <w:lang w:val="es-ES_tradnl"/>
        </w:rPr>
        <w:t>.</w:t>
      </w:r>
    </w:p>
    <w:p w14:paraId="302C9A2A" w14:textId="4DE8723D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Bagdad.</w:t>
      </w:r>
    </w:p>
    <w:p w14:paraId="4D36E47D" w14:textId="20CFF03B" w:rsidR="008C3794" w:rsidRPr="007A488C" w:rsidRDefault="008C3794" w:rsidP="002B0B2F">
      <w:pPr>
        <w:rPr>
          <w:rFonts w:ascii="Times New Roman" w:eastAsia="Arial Unicode MS" w:hAnsi="Times New Roman" w:cs="Times New Roman"/>
          <w:b/>
          <w:lang w:val="es-ES_tradnl"/>
        </w:rPr>
      </w:pPr>
      <w:r w:rsidRPr="007A488C">
        <w:rPr>
          <w:rFonts w:ascii="Times New Roman" w:eastAsia="Arial Unicode MS" w:hAnsi="Times New Roman" w:cs="Times New Roman"/>
          <w:b/>
          <w:lang w:val="es-ES_tradnl"/>
        </w:rPr>
        <w:t>En Damasco.</w:t>
      </w:r>
    </w:p>
    <w:p w14:paraId="3976E22F" w14:textId="643FC207" w:rsidR="008C3794" w:rsidRPr="00CE3BDF" w:rsidRDefault="008C3794" w:rsidP="002B0B2F">
      <w:pPr>
        <w:rPr>
          <w:rFonts w:ascii="Times New Roman" w:eastAsia="Arial Unicode MS" w:hAnsi="Times New Roman" w:cs="Times New Roman"/>
          <w:lang w:val="es-ES_tradnl"/>
        </w:rPr>
      </w:pPr>
      <w:r w:rsidRPr="00CE3BDF">
        <w:rPr>
          <w:rFonts w:ascii="Times New Roman" w:eastAsia="Arial Unicode MS" w:hAnsi="Times New Roman" w:cs="Times New Roman"/>
          <w:lang w:val="es-ES_tradnl"/>
        </w:rPr>
        <w:t>En Constantinopla.</w:t>
      </w:r>
    </w:p>
    <w:p w14:paraId="70D73EC4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1DBF39AB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4C1408D2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7A346DE" w14:textId="77777777" w:rsidR="002B0B2F" w:rsidRPr="00CE3BDF" w:rsidRDefault="002B0B2F" w:rsidP="002B0B2F">
      <w:pPr>
        <w:rPr>
          <w:rFonts w:ascii="Times New Roman" w:eastAsia="Arial Unicode MS" w:hAnsi="Times New Roman" w:cs="Times New Roman"/>
          <w:lang w:val="es-ES_tradnl"/>
        </w:rPr>
      </w:pPr>
    </w:p>
    <w:p w14:paraId="3E51106B" w14:textId="77777777" w:rsidR="007D2825" w:rsidRPr="00CE3BDF" w:rsidRDefault="007D2825" w:rsidP="002B0B2F">
      <w:pPr>
        <w:rPr>
          <w:rFonts w:ascii="Times New Roman" w:eastAsia="Arial Unicode MS" w:hAnsi="Times New Roman" w:cs="Times New Roman"/>
          <w:lang w:val="es-ES_tradnl"/>
        </w:rPr>
      </w:pPr>
    </w:p>
    <w:sectPr w:rsidR="007D2825" w:rsidRPr="00CE3BD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267"/>
    <w:rsid w:val="00326C60"/>
    <w:rsid w:val="00340C3A"/>
    <w:rsid w:val="00342E6F"/>
    <w:rsid w:val="00345260"/>
    <w:rsid w:val="00353644"/>
    <w:rsid w:val="0036258A"/>
    <w:rsid w:val="003A458C"/>
    <w:rsid w:val="003B6F5D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A488C"/>
    <w:rsid w:val="007B25C8"/>
    <w:rsid w:val="007B521F"/>
    <w:rsid w:val="007B7770"/>
    <w:rsid w:val="007C28CE"/>
    <w:rsid w:val="007D0493"/>
    <w:rsid w:val="007D2825"/>
    <w:rsid w:val="008752D9"/>
    <w:rsid w:val="008932B9"/>
    <w:rsid w:val="008C3794"/>
    <w:rsid w:val="008C6F76"/>
    <w:rsid w:val="008F6ED2"/>
    <w:rsid w:val="00923C89"/>
    <w:rsid w:val="009320AC"/>
    <w:rsid w:val="009510B5"/>
    <w:rsid w:val="00953886"/>
    <w:rsid w:val="0099088A"/>
    <w:rsid w:val="00992AB9"/>
    <w:rsid w:val="009C4689"/>
    <w:rsid w:val="009E4510"/>
    <w:rsid w:val="009E7DAC"/>
    <w:rsid w:val="009F074B"/>
    <w:rsid w:val="00A1450C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0D9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26CFE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BDF"/>
    <w:rsid w:val="00CE7115"/>
    <w:rsid w:val="00D15A42"/>
    <w:rsid w:val="00D3600C"/>
    <w:rsid w:val="00D660AD"/>
    <w:rsid w:val="00DE1C4F"/>
    <w:rsid w:val="00DE69EE"/>
    <w:rsid w:val="00DF130A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F86134C-EECB-41AB-BA7B-9665ACC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2</cp:revision>
  <dcterms:created xsi:type="dcterms:W3CDTF">2015-04-01T16:44:00Z</dcterms:created>
  <dcterms:modified xsi:type="dcterms:W3CDTF">2015-04-01T16:44:00Z</dcterms:modified>
</cp:coreProperties>
</file>